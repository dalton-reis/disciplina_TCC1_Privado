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24D25737" w:rsidR="00F0030C" w:rsidRPr="003C5262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2A0FEB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PRÉ-PROJETO     (</w:t>
            </w:r>
            <w:r w:rsidR="002A0FEB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C5B636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5F3F23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5F3F2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38B832A5" w:rsidR="002B0EDC" w:rsidRPr="00B00E04" w:rsidRDefault="005F3F23" w:rsidP="001E682E">
      <w:pPr>
        <w:pStyle w:val="TF-TTULO"/>
      </w:pPr>
      <w:r>
        <w:t xml:space="preserve">SOFTWARE </w:t>
      </w:r>
      <w:r w:rsidR="006E3BDB">
        <w:t>PARA RECOMENDAÇÃO DE</w:t>
      </w:r>
      <w:r>
        <w:t xml:space="preserve"> CALAGEM</w:t>
      </w:r>
      <w:r w:rsidR="00952614">
        <w:t xml:space="preserve"> E ADUBAÇÃO</w:t>
      </w:r>
      <w:r>
        <w:t xml:space="preserve"> PARA BAN</w:t>
      </w:r>
      <w:r w:rsidR="00835CF3">
        <w:t>A</w:t>
      </w:r>
      <w:r>
        <w:t>NICULTURA</w:t>
      </w:r>
      <w:r w:rsidR="00CC378D">
        <w:t xml:space="preserve"> EM SANTA CATARINA</w:t>
      </w:r>
    </w:p>
    <w:p w14:paraId="4F6DBB7C" w14:textId="3C9E70DD" w:rsidR="001E682E" w:rsidRDefault="00CB2475" w:rsidP="00752038">
      <w:pPr>
        <w:pStyle w:val="TF-AUTOR0"/>
      </w:pPr>
      <w:r>
        <w:t>Rennã Murilo Tiedt</w:t>
      </w:r>
    </w:p>
    <w:p w14:paraId="3FBE5C8A" w14:textId="4600AAA4" w:rsidR="001E682E" w:rsidRDefault="001E682E" w:rsidP="001E682E">
      <w:pPr>
        <w:pStyle w:val="TF-AUTOR0"/>
      </w:pPr>
      <w:r>
        <w:t xml:space="preserve">Prof. </w:t>
      </w:r>
      <w:r w:rsidR="00CB2475">
        <w:t>Gilvan Justino</w:t>
      </w:r>
      <w:r>
        <w:t xml:space="preserve"> – Orientador</w:t>
      </w:r>
    </w:p>
    <w:p w14:paraId="229F326B" w14:textId="77777777" w:rsidR="00CB2475" w:rsidRDefault="00CB2475" w:rsidP="001E682E">
      <w:pPr>
        <w:pStyle w:val="TF-AUTOR0"/>
      </w:pPr>
    </w:p>
    <w:p w14:paraId="28066913" w14:textId="79BE5B9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5F8497" w14:textId="67C34D72" w:rsidR="0034043E" w:rsidRDefault="0034043E" w:rsidP="0034043E">
      <w:pPr>
        <w:pStyle w:val="TF-TEXTO"/>
      </w:pPr>
      <w:r>
        <w:t xml:space="preserve">A banana é uma </w:t>
      </w:r>
      <w:r w:rsidR="008E61D2">
        <w:t xml:space="preserve">das frutas mais consumidas </w:t>
      </w:r>
      <w:r w:rsidR="007E4834">
        <w:t>no mundo</w:t>
      </w:r>
      <w:r w:rsidR="008E61D2">
        <w:t xml:space="preserve">, </w:t>
      </w:r>
      <w:r w:rsidR="00BE6BED">
        <w:t xml:space="preserve">com muitos nutrientes </w:t>
      </w:r>
      <w:r w:rsidR="00AA7140">
        <w:t>que trazem diversos benefícios para a saúde</w:t>
      </w:r>
      <w:r w:rsidR="008627C0">
        <w:t xml:space="preserve"> </w:t>
      </w:r>
      <w:r w:rsidR="00652F77">
        <w:t>(</w:t>
      </w:r>
      <w:r w:rsidR="00523A25">
        <w:t>IBGE</w:t>
      </w:r>
      <w:r w:rsidR="00652F77">
        <w:t>,</w:t>
      </w:r>
      <w:r w:rsidR="00523A25">
        <w:t xml:space="preserve"> 2020)</w:t>
      </w:r>
      <w:r w:rsidR="00AA7140">
        <w:t>.</w:t>
      </w:r>
      <w:r w:rsidR="004260CC">
        <w:t xml:space="preserve"> </w:t>
      </w:r>
      <w:r w:rsidR="6FCF2DD8">
        <w:t>Segundo</w:t>
      </w:r>
      <w:r w:rsidR="004260CC">
        <w:t xml:space="preserve"> Deus </w:t>
      </w:r>
      <w:r w:rsidR="004260CC" w:rsidRPr="00044D95">
        <w:rPr>
          <w:i/>
          <w:iCs/>
        </w:rPr>
        <w:t>et al.</w:t>
      </w:r>
      <w:r w:rsidR="004260CC">
        <w:t xml:space="preserve"> (2018</w:t>
      </w:r>
      <w:r w:rsidR="48960F32">
        <w:t>)</w:t>
      </w:r>
      <w:r w:rsidR="1677D01A">
        <w:t>,</w:t>
      </w:r>
      <w:r w:rsidR="005310DA">
        <w:t xml:space="preserve"> o </w:t>
      </w:r>
      <w:r w:rsidR="00585219">
        <w:t xml:space="preserve">clima ideal para o cultivo da bananicultura é </w:t>
      </w:r>
      <w:r w:rsidR="001F0E65">
        <w:t>o tropical</w:t>
      </w:r>
      <w:r w:rsidR="006B34AC">
        <w:t xml:space="preserve">, pois </w:t>
      </w:r>
      <w:r w:rsidR="1E3BCAB1">
        <w:t xml:space="preserve">a banana </w:t>
      </w:r>
      <w:r w:rsidR="006B34AC">
        <w:t xml:space="preserve">é uma fruta que depende muito do </w:t>
      </w:r>
      <w:r w:rsidR="007B170B">
        <w:t xml:space="preserve">calor e </w:t>
      </w:r>
      <w:r w:rsidR="144FB910">
        <w:t xml:space="preserve">de um </w:t>
      </w:r>
      <w:r w:rsidR="007B170B">
        <w:t xml:space="preserve">solo </w:t>
      </w:r>
      <w:r w:rsidR="00562AA2">
        <w:t>com boa fertilidade</w:t>
      </w:r>
      <w:r w:rsidR="00585952">
        <w:t xml:space="preserve">. O </w:t>
      </w:r>
      <w:r w:rsidR="00987ED0">
        <w:t xml:space="preserve">Brasil </w:t>
      </w:r>
      <w:r w:rsidR="00FE0CAE">
        <w:t>está entre os maiores produtores no mundo</w:t>
      </w:r>
      <w:r w:rsidR="00F44262">
        <w:t xml:space="preserve"> </w:t>
      </w:r>
      <w:r w:rsidR="005A60AD">
        <w:t xml:space="preserve">com uma das maiores áreas </w:t>
      </w:r>
      <w:r w:rsidR="000F354F">
        <w:t xml:space="preserve">de </w:t>
      </w:r>
      <w:r w:rsidR="0D00A41F">
        <w:t>plantio</w:t>
      </w:r>
      <w:r w:rsidR="005A60AD">
        <w:t xml:space="preserve">, porém com uma baixa </w:t>
      </w:r>
      <w:r w:rsidR="007D7433">
        <w:t>produtividade (</w:t>
      </w:r>
      <w:r w:rsidR="002123A9">
        <w:t>FAOSTAT, 2020).</w:t>
      </w:r>
    </w:p>
    <w:p w14:paraId="78BC2CBB" w14:textId="4403D171" w:rsidR="00FA0693" w:rsidRDefault="00DF5F84" w:rsidP="0034043E">
      <w:pPr>
        <w:pStyle w:val="TF-TEXTO"/>
      </w:pPr>
      <w:r>
        <w:t xml:space="preserve">O estado de Santa Catarina </w:t>
      </w:r>
      <w:r w:rsidR="006A1D05">
        <w:t xml:space="preserve">é o quarto </w:t>
      </w:r>
      <w:r w:rsidR="00457973">
        <w:t xml:space="preserve">maior </w:t>
      </w:r>
      <w:r w:rsidR="006A1D05">
        <w:t xml:space="preserve">produtor </w:t>
      </w:r>
      <w:r w:rsidR="03AFE9A1">
        <w:t>nacional</w:t>
      </w:r>
      <w:r w:rsidR="002A0FEB">
        <w:t>,</w:t>
      </w:r>
      <w:r w:rsidR="03AFE9A1">
        <w:t xml:space="preserve"> ocupando </w:t>
      </w:r>
      <w:r w:rsidR="258749CB">
        <w:t>o segundo lugar em termos de</w:t>
      </w:r>
      <w:r w:rsidR="30B0C76A">
        <w:t xml:space="preserve"> </w:t>
      </w:r>
      <w:r w:rsidR="006A1D05">
        <w:t>produtividade</w:t>
      </w:r>
      <w:r w:rsidR="1D1D108F">
        <w:t xml:space="preserve"> (CEPA, 2021)</w:t>
      </w:r>
      <w:r w:rsidR="05D21615">
        <w:t>.</w:t>
      </w:r>
      <w:r w:rsidR="004C767F">
        <w:t xml:space="preserve"> </w:t>
      </w:r>
      <w:r w:rsidR="41C25803">
        <w:t xml:space="preserve">Ainda, segundo CEPA (2021), </w:t>
      </w:r>
      <w:r w:rsidR="25D06DEF">
        <w:t>a</w:t>
      </w:r>
      <w:r w:rsidR="76EA1B89">
        <w:t>s</w:t>
      </w:r>
      <w:r w:rsidR="004C767F">
        <w:t xml:space="preserve"> principais</w:t>
      </w:r>
      <w:r w:rsidR="000F1506">
        <w:t xml:space="preserve"> regiões produtoras </w:t>
      </w:r>
      <w:r w:rsidR="2D4B25B9">
        <w:t xml:space="preserve">em Santa Catarina </w:t>
      </w:r>
      <w:r w:rsidR="000F1506">
        <w:t>são: Norte Catarinense, que é responsável por cerca de 50,5% da produção</w:t>
      </w:r>
      <w:r w:rsidR="400D3954">
        <w:t>;</w:t>
      </w:r>
      <w:r w:rsidR="007D7433">
        <w:t xml:space="preserve"> </w:t>
      </w:r>
      <w:r w:rsidR="000F1506">
        <w:t xml:space="preserve">e o Vale do Itajaí com </w:t>
      </w:r>
      <w:r w:rsidR="003C2BC7">
        <w:t>30% da quantidade produzida</w:t>
      </w:r>
      <w:r w:rsidR="744BD7DE">
        <w:t>.</w:t>
      </w:r>
      <w:r w:rsidR="006A7186">
        <w:t xml:space="preserve"> Santa Catarina é o estado que mais exporta</w:t>
      </w:r>
      <w:r w:rsidR="0072660B">
        <w:t xml:space="preserve"> no Brasil</w:t>
      </w:r>
      <w:r w:rsidR="009E7747">
        <w:t xml:space="preserve"> com um total de 89 </w:t>
      </w:r>
      <w:r w:rsidR="00EB1944">
        <w:t>t ha</w:t>
      </w:r>
      <w:r w:rsidR="00EB1944" w:rsidRPr="00075F3E">
        <w:rPr>
          <w:vertAlign w:val="superscript"/>
        </w:rPr>
        <w:t>-1</w:t>
      </w:r>
      <w:r w:rsidR="00EB1944">
        <w:t>, enviando a fruta para países como Argentina, Uruguai, Reino Unido, Itália</w:t>
      </w:r>
      <w:r w:rsidR="00CD15A6">
        <w:t xml:space="preserve"> e Espanha</w:t>
      </w:r>
      <w:r w:rsidR="00CD15A6" w:rsidRPr="00CD15A6">
        <w:t xml:space="preserve"> </w:t>
      </w:r>
      <w:r w:rsidR="00CD15A6">
        <w:t>(CEPA,</w:t>
      </w:r>
      <w:r w:rsidR="603890F9">
        <w:t xml:space="preserve"> </w:t>
      </w:r>
      <w:r w:rsidR="00CD15A6">
        <w:t>2021</w:t>
      </w:r>
      <w:r w:rsidR="3E245351">
        <w:t>)</w:t>
      </w:r>
      <w:r w:rsidR="572C91FA">
        <w:t>.</w:t>
      </w:r>
    </w:p>
    <w:p w14:paraId="76002820" w14:textId="2780F6AE" w:rsidR="00930B43" w:rsidRPr="00DF5F84" w:rsidRDefault="00930B43" w:rsidP="00930B43">
      <w:pPr>
        <w:pStyle w:val="TF-TEXTO"/>
      </w:pPr>
      <w:r>
        <w:t xml:space="preserve">Segundo Guimarães e Deus (2021) o desequilíbrio nutricional está entre os principais limites na produção da bananicultura no estado, embora as áreas de cultivo da banana apresentam uma produtividade satisfatória (42 t/ha/ano), é notável as limitações relacionadas a fertilidade do solo e </w:t>
      </w:r>
      <w:r w:rsidR="6712B390">
        <w:t>à</w:t>
      </w:r>
      <w:r>
        <w:t xml:space="preserve"> nutrição da bananeira. Guimarães e Deus (2021), </w:t>
      </w:r>
      <w:r w:rsidR="1C2C8C21">
        <w:t>apontam</w:t>
      </w:r>
      <w:r>
        <w:t xml:space="preserve"> </w:t>
      </w:r>
      <w:r w:rsidR="78DA7619">
        <w:t>que</w:t>
      </w:r>
      <w:r>
        <w:t xml:space="preserve"> o rendimento da cultura é de 59,6% do seu potencial total de produção, isto ocorre, pois, a aplicação de fertilizantes é generalizada, e em muitos casos, as doses de aplicação do fertilizante é superestimada.</w:t>
      </w:r>
    </w:p>
    <w:p w14:paraId="55B345D9" w14:textId="50C0ABBD" w:rsidR="008F07AE" w:rsidRDefault="008D4397" w:rsidP="007F1DA4">
      <w:pPr>
        <w:pStyle w:val="TF-TEXTO"/>
      </w:pPr>
      <w:r>
        <w:t xml:space="preserve">De acordo </w:t>
      </w:r>
      <w:r w:rsidR="00BF3BA8">
        <w:t xml:space="preserve">com </w:t>
      </w:r>
      <w:r w:rsidR="00C54146">
        <w:t>Guimarães</w:t>
      </w:r>
      <w:r w:rsidR="00BF3BA8">
        <w:t>,</w:t>
      </w:r>
      <w:r w:rsidR="00125DB6">
        <w:t xml:space="preserve"> </w:t>
      </w:r>
      <w:r w:rsidR="00C54146">
        <w:t xml:space="preserve">Deus </w:t>
      </w:r>
      <w:r w:rsidR="002A1CC5">
        <w:t>e</w:t>
      </w:r>
      <w:r w:rsidR="00C54146">
        <w:t xml:space="preserve"> Rozane</w:t>
      </w:r>
      <w:r w:rsidR="00012EB1">
        <w:t xml:space="preserve"> (</w:t>
      </w:r>
      <w:r w:rsidR="00E81D6B">
        <w:t>2020</w:t>
      </w:r>
      <w:r w:rsidR="00012EB1">
        <w:t>)</w:t>
      </w:r>
      <w:r w:rsidR="002A0FEB">
        <w:t>,</w:t>
      </w:r>
      <w:r w:rsidR="000E7E92">
        <w:t xml:space="preserve"> </w:t>
      </w:r>
      <w:r w:rsidR="00EB53BE">
        <w:t>o</w:t>
      </w:r>
      <w:r w:rsidR="00C22C81">
        <w:t xml:space="preserve"> solo</w:t>
      </w:r>
      <w:r w:rsidR="3CEBC164">
        <w:t xml:space="preserve"> </w:t>
      </w:r>
      <w:r w:rsidR="0D049A83">
        <w:t>catarinense</w:t>
      </w:r>
      <w:r w:rsidR="00C22C81">
        <w:t xml:space="preserve"> </w:t>
      </w:r>
      <w:r w:rsidR="00DF2E68">
        <w:t>é</w:t>
      </w:r>
      <w:r w:rsidR="00C22C81">
        <w:t xml:space="preserve"> </w:t>
      </w:r>
      <w:r w:rsidR="000606DF">
        <w:t>predominantemente ácido</w:t>
      </w:r>
      <w:r w:rsidR="00A25582">
        <w:t xml:space="preserve"> </w:t>
      </w:r>
      <w:r w:rsidR="000606DF">
        <w:t xml:space="preserve">com alto valor de fósforo e baixo teor de matéria </w:t>
      </w:r>
      <w:r w:rsidR="009857F3">
        <w:t>orgânica</w:t>
      </w:r>
      <w:r w:rsidR="00937A04">
        <w:t xml:space="preserve">, </w:t>
      </w:r>
      <w:r w:rsidR="37243819">
        <w:t>tornando</w:t>
      </w:r>
      <w:r w:rsidR="41407DE7">
        <w:t xml:space="preserve"> </w:t>
      </w:r>
      <w:r w:rsidR="068E7949">
        <w:t xml:space="preserve">baixo </w:t>
      </w:r>
      <w:r w:rsidR="10023049">
        <w:t>o</w:t>
      </w:r>
      <w:r w:rsidR="009857F3">
        <w:t xml:space="preserve"> nível de fertilidade</w:t>
      </w:r>
      <w:r w:rsidR="2751AF27">
        <w:t xml:space="preserve"> do solo</w:t>
      </w:r>
      <w:r w:rsidR="41407DE7">
        <w:t>.</w:t>
      </w:r>
      <w:r w:rsidR="00B53A84">
        <w:t xml:space="preserve"> </w:t>
      </w:r>
      <w:r w:rsidR="002648E0">
        <w:t>Ainda, segundo Guimarães, Deus e Rozane (2020), o</w:t>
      </w:r>
      <w:r w:rsidR="00595346">
        <w:t>utro fator que contribui para a infertilidade</w:t>
      </w:r>
      <w:r w:rsidR="002568CF">
        <w:t xml:space="preserve"> e a baixa produção</w:t>
      </w:r>
      <w:r w:rsidR="00595346">
        <w:t xml:space="preserve"> é o manejo incorreto do solo, </w:t>
      </w:r>
      <w:r w:rsidR="1329A793">
        <w:t xml:space="preserve">que ocorre quando não é </w:t>
      </w:r>
      <w:r w:rsidR="5C96D09D">
        <w:t>realizad</w:t>
      </w:r>
      <w:r w:rsidR="7CE49C16">
        <w:t>a</w:t>
      </w:r>
      <w:r w:rsidR="00757DCB">
        <w:t xml:space="preserve"> </w:t>
      </w:r>
      <w:r w:rsidR="2548FDED">
        <w:t xml:space="preserve">pelo menos uma </w:t>
      </w:r>
      <w:r w:rsidR="002C7FB5">
        <w:t xml:space="preserve">análise de solo </w:t>
      </w:r>
      <w:r w:rsidR="00B7015F">
        <w:t>ao ano</w:t>
      </w:r>
      <w:r w:rsidR="007F1DA4">
        <w:t xml:space="preserve"> </w:t>
      </w:r>
      <w:r w:rsidR="00A25582">
        <w:t xml:space="preserve">e </w:t>
      </w:r>
      <w:r w:rsidR="7ABD8626">
        <w:t xml:space="preserve">com isso, </w:t>
      </w:r>
      <w:r w:rsidR="00A25582">
        <w:t xml:space="preserve">não </w:t>
      </w:r>
      <w:r w:rsidR="00A8758A">
        <w:t>se trabalha</w:t>
      </w:r>
      <w:r w:rsidR="62146461">
        <w:t xml:space="preserve"> </w:t>
      </w:r>
      <w:r w:rsidR="00A25582">
        <w:t>com as recomendações de calagem</w:t>
      </w:r>
      <w:r w:rsidR="007F1DA4">
        <w:t xml:space="preserve"> e </w:t>
      </w:r>
      <w:r w:rsidR="00261E92">
        <w:t>adubação</w:t>
      </w:r>
      <w:r w:rsidR="00A25582">
        <w:t xml:space="preserve"> indicadas pelos agrônomos</w:t>
      </w:r>
      <w:r w:rsidR="1FC3342B">
        <w:t>.</w:t>
      </w:r>
      <w:r w:rsidR="0016037D">
        <w:t xml:space="preserve"> </w:t>
      </w:r>
      <w:r w:rsidR="002B55C5">
        <w:t xml:space="preserve">O objetivo da calagem é </w:t>
      </w:r>
      <w:r w:rsidR="0047426F">
        <w:t>diminuir a acidez do solo</w:t>
      </w:r>
      <w:r w:rsidR="53691DC2">
        <w:t>. P</w:t>
      </w:r>
      <w:r w:rsidR="00AC299A">
        <w:t>ara</w:t>
      </w:r>
      <w:r w:rsidR="00120DF1">
        <w:t xml:space="preserve"> obter</w:t>
      </w:r>
      <w:r w:rsidR="00AC299A">
        <w:t xml:space="preserve"> um manejo</w:t>
      </w:r>
      <w:r w:rsidR="005F0180">
        <w:t xml:space="preserve"> adequado</w:t>
      </w:r>
      <w:r w:rsidR="00AC299A">
        <w:t xml:space="preserve"> é necessário monitorar a fertilidade</w:t>
      </w:r>
      <w:r w:rsidR="00FA4280">
        <w:t xml:space="preserve"> buscando corrigir as deficiências</w:t>
      </w:r>
      <w:r w:rsidR="00EA2016">
        <w:t xml:space="preserve"> dos nutrientes do solo</w:t>
      </w:r>
      <w:r w:rsidR="0CF35BDA">
        <w:t>.</w:t>
      </w:r>
      <w:r w:rsidR="00C9102F">
        <w:t xml:space="preserve"> O diagnóstico e os devidos corretivos</w:t>
      </w:r>
      <w:r w:rsidR="00037D85">
        <w:t xml:space="preserve"> devem ser </w:t>
      </w:r>
      <w:r w:rsidR="008A76BC">
        <w:t>realizados</w:t>
      </w:r>
      <w:r w:rsidR="00037D85">
        <w:t xml:space="preserve"> a partir da análise </w:t>
      </w:r>
      <w:r w:rsidR="6183F165">
        <w:t>do solo</w:t>
      </w:r>
      <w:r w:rsidR="4A69228B">
        <w:t xml:space="preserve"> </w:t>
      </w:r>
      <w:r w:rsidR="00037D85">
        <w:t xml:space="preserve">com o </w:t>
      </w:r>
      <w:r w:rsidR="00E57043">
        <w:t>auxílio</w:t>
      </w:r>
      <w:r w:rsidR="00037D85">
        <w:t xml:space="preserve"> de </w:t>
      </w:r>
      <w:r w:rsidR="00154CE4">
        <w:t>uma tabela</w:t>
      </w:r>
      <w:r w:rsidR="00037D85">
        <w:t xml:space="preserve"> de interpretação</w:t>
      </w:r>
      <w:r w:rsidR="008A76BC">
        <w:t xml:space="preserve"> </w:t>
      </w:r>
      <w:r w:rsidR="003E7F63">
        <w:t>de atributos do solo</w:t>
      </w:r>
      <w:r w:rsidR="008A76BC">
        <w:t xml:space="preserve"> para o cultivo da banana</w:t>
      </w:r>
      <w:r w:rsidR="00F42CA4">
        <w:t xml:space="preserve"> (</w:t>
      </w:r>
      <w:r w:rsidR="006A43C4">
        <w:t>GUIMARÃES</w:t>
      </w:r>
      <w:r w:rsidR="003D724F">
        <w:t>;</w:t>
      </w:r>
      <w:r w:rsidR="006A43C4">
        <w:t xml:space="preserve"> DEUS</w:t>
      </w:r>
      <w:r w:rsidR="003D724F">
        <w:t>;</w:t>
      </w:r>
      <w:r w:rsidR="006A43C4">
        <w:t xml:space="preserve"> ROZANE</w:t>
      </w:r>
      <w:r w:rsidR="003D724F">
        <w:t>,</w:t>
      </w:r>
      <w:r w:rsidR="00892FA5">
        <w:t xml:space="preserve"> 2020</w:t>
      </w:r>
      <w:r w:rsidR="00F42CA4">
        <w:t>)</w:t>
      </w:r>
      <w:r w:rsidR="008B33DB">
        <w:t>.</w:t>
      </w:r>
    </w:p>
    <w:p w14:paraId="422C8E12" w14:textId="0FC4B2F4" w:rsidR="00677FE6" w:rsidRDefault="002C4111" w:rsidP="0098589A">
      <w:pPr>
        <w:pStyle w:val="TF-TEXTO"/>
      </w:pPr>
      <w:r>
        <w:t>Segundo Guimarães e D</w:t>
      </w:r>
      <w:r w:rsidR="00036974">
        <w:t xml:space="preserve">eus (2021), </w:t>
      </w:r>
      <w:r w:rsidR="0044319D">
        <w:t>de acordo com o ciclo da cultura, são realizadas equações, onde são estimadas médias máximas de produtividades de acordo com os índices de cada nutriente</w:t>
      </w:r>
      <w:r w:rsidR="00D14362">
        <w:t>, o que permite estimar e</w:t>
      </w:r>
      <w:r w:rsidR="00724C34">
        <w:t>/</w:t>
      </w:r>
      <w:r w:rsidR="00D14362">
        <w:t xml:space="preserve">ou quantificar a redução de produção causada pelos fatores nutricionais. </w:t>
      </w:r>
      <w:r w:rsidR="00130EB6">
        <w:t xml:space="preserve">A cultura da banana passa por </w:t>
      </w:r>
      <w:r w:rsidR="00EC09A4">
        <w:t>três</w:t>
      </w:r>
      <w:r w:rsidR="00130EB6">
        <w:t xml:space="preserve"> </w:t>
      </w:r>
      <w:r w:rsidR="003B677D">
        <w:t>ciclos</w:t>
      </w:r>
      <w:r w:rsidR="00130EB6">
        <w:t>. P</w:t>
      </w:r>
      <w:r w:rsidR="00766DBA">
        <w:t>ara o</w:t>
      </w:r>
      <w:r w:rsidR="00130EB6">
        <w:t xml:space="preserve"> </w:t>
      </w:r>
      <w:r w:rsidR="003B677D">
        <w:t>ciclo</w:t>
      </w:r>
      <w:r w:rsidR="00130EB6">
        <w:t xml:space="preserve"> do</w:t>
      </w:r>
      <w:r w:rsidR="008739C0">
        <w:t xml:space="preserve"> </w:t>
      </w:r>
      <w:r w:rsidR="00766DBA">
        <w:t xml:space="preserve">pré-plantio e crescimento da banana </w:t>
      </w:r>
      <w:r w:rsidR="0C13C92D">
        <w:t>deve-se</w:t>
      </w:r>
      <w:r w:rsidR="00CE71F5">
        <w:t xml:space="preserve"> f</w:t>
      </w:r>
      <w:r w:rsidR="00766DBA">
        <w:t xml:space="preserve">azer uma adubação de implantação </w:t>
      </w:r>
      <w:r w:rsidR="695699CC">
        <w:t>considerando a</w:t>
      </w:r>
      <w:r w:rsidR="00766DBA">
        <w:t xml:space="preserve"> </w:t>
      </w:r>
      <w:r w:rsidR="00766DBA" w:rsidRPr="0041284A">
        <w:t>expectativa</w:t>
      </w:r>
      <w:r w:rsidR="00766DBA">
        <w:t xml:space="preserve"> de produtividade</w:t>
      </w:r>
      <w:r w:rsidR="6AE87213">
        <w:t>.</w:t>
      </w:r>
      <w:r w:rsidR="454B11D7">
        <w:t xml:space="preserve"> </w:t>
      </w:r>
      <w:r w:rsidR="7245BCD2">
        <w:t>O</w:t>
      </w:r>
      <w:r w:rsidR="384DA993">
        <w:t xml:space="preserve"> solo que será corrigido</w:t>
      </w:r>
      <w:r w:rsidR="00321AC6">
        <w:t xml:space="preserve"> levará aproximadamente um ano para </w:t>
      </w:r>
      <w:r w:rsidR="3C690628">
        <w:t xml:space="preserve">atingir </w:t>
      </w:r>
      <w:r w:rsidR="00321AC6">
        <w:t xml:space="preserve">os níveis ideais </w:t>
      </w:r>
      <w:r w:rsidR="002045C9">
        <w:t>para o crescimento d</w:t>
      </w:r>
      <w:r w:rsidR="000C65A8">
        <w:t>a cultura,</w:t>
      </w:r>
      <w:r w:rsidR="00C22413">
        <w:t xml:space="preserve"> </w:t>
      </w:r>
      <w:r w:rsidR="001752B1">
        <w:t>n</w:t>
      </w:r>
      <w:r w:rsidR="00987452">
        <w:t>este ciclo</w:t>
      </w:r>
      <w:r w:rsidR="00613966">
        <w:t xml:space="preserve"> inicia-se a adubação de produção </w:t>
      </w:r>
      <w:r w:rsidR="6C3BEE74">
        <w:t>cujo</w:t>
      </w:r>
      <w:r w:rsidR="00613966">
        <w:t xml:space="preserve"> objetivo é repor ao solo </w:t>
      </w:r>
      <w:r w:rsidR="0033301E">
        <w:t>os</w:t>
      </w:r>
      <w:r w:rsidR="00613966">
        <w:t xml:space="preserve"> </w:t>
      </w:r>
      <w:r w:rsidR="003B6BE5">
        <w:t xml:space="preserve">nutrientes </w:t>
      </w:r>
      <w:r w:rsidR="00A32313">
        <w:t>que</w:t>
      </w:r>
      <w:r w:rsidR="00440E07">
        <w:t xml:space="preserve"> se degradaram naturalmente</w:t>
      </w:r>
      <w:r w:rsidR="00A579AE">
        <w:t xml:space="preserve"> e</w:t>
      </w:r>
      <w:r w:rsidR="0033301E">
        <w:t xml:space="preserve"> os nutrientes</w:t>
      </w:r>
      <w:r w:rsidR="00034F47">
        <w:t xml:space="preserve"> </w:t>
      </w:r>
      <w:r w:rsidR="6157C82B">
        <w:t>consumido</w:t>
      </w:r>
      <w:r w:rsidR="3A3B5F78">
        <w:t>s</w:t>
      </w:r>
      <w:r w:rsidR="00710448">
        <w:t xml:space="preserve"> </w:t>
      </w:r>
      <w:r w:rsidR="5A7BABDA">
        <w:t>n</w:t>
      </w:r>
      <w:r w:rsidR="1773FB9C">
        <w:t>o</w:t>
      </w:r>
      <w:r w:rsidR="00710448">
        <w:t xml:space="preserve"> crescimento </w:t>
      </w:r>
      <w:r w:rsidR="003F03F3">
        <w:t>do cacho</w:t>
      </w:r>
      <w:r w:rsidR="00390B54">
        <w:t xml:space="preserve">. </w:t>
      </w:r>
      <w:r w:rsidR="00CC60AE">
        <w:t>As doses recomendadas para adubação levam</w:t>
      </w:r>
      <w:r w:rsidR="00390B54">
        <w:t xml:space="preserve"> em consideração </w:t>
      </w:r>
      <w:r w:rsidR="00390B54" w:rsidRPr="0056140C">
        <w:t>expectativa de produtividade</w:t>
      </w:r>
      <w:r w:rsidR="00390B54">
        <w:t xml:space="preserve"> e disponibilidade de Potássio e Cloreto</w:t>
      </w:r>
      <w:r w:rsidR="00DC467E">
        <w:t xml:space="preserve"> </w:t>
      </w:r>
      <w:r w:rsidR="7012A59B">
        <w:t xml:space="preserve">levantados na análise do solo </w:t>
      </w:r>
      <w:r w:rsidR="14222514">
        <w:t>(</w:t>
      </w:r>
      <w:r w:rsidR="00DC467E" w:rsidRPr="00CA3364">
        <w:t>CQFS-RS/SC</w:t>
      </w:r>
      <w:r w:rsidR="1482DA21">
        <w:t>,</w:t>
      </w:r>
      <w:r w:rsidR="158A6405">
        <w:t xml:space="preserve"> </w:t>
      </w:r>
      <w:r w:rsidR="00DC467E" w:rsidRPr="00CA3364">
        <w:t>2016)</w:t>
      </w:r>
      <w:r w:rsidR="00390B54">
        <w:t>.</w:t>
      </w:r>
    </w:p>
    <w:p w14:paraId="0A213780" w14:textId="3DA1940A" w:rsidR="00677FE6" w:rsidRPr="00874C4B" w:rsidRDefault="00696E5C" w:rsidP="00874C4B">
      <w:pPr>
        <w:pStyle w:val="TF-TEXTO"/>
      </w:pPr>
      <w:r w:rsidRPr="00696E5C">
        <w:t xml:space="preserve">A </w:t>
      </w:r>
      <w:r w:rsidR="005733A1" w:rsidRPr="005303F1">
        <w:t>Empresa de Pesquisa Agropecuária e Extensão Rural de Santa Catarina</w:t>
      </w:r>
      <w:r w:rsidR="005733A1">
        <w:t xml:space="preserve"> (</w:t>
      </w:r>
      <w:r w:rsidR="005463DA">
        <w:t>Epagri</w:t>
      </w:r>
      <w:r w:rsidR="005733A1">
        <w:t>)</w:t>
      </w:r>
      <w:r w:rsidRPr="00696E5C">
        <w:t xml:space="preserve"> realizou estudos sobre a fertilidade dos solos, em busca de obter maior qualidade e produtividade nos solos da região catarinense. Para tanto</w:t>
      </w:r>
      <w:r w:rsidR="00717A47">
        <w:t>,</w:t>
      </w:r>
      <w:r w:rsidRPr="00696E5C">
        <w:t xml:space="preserve"> elaborou equações para calagem e adubação específica para o solo de Santa Catarina (GUIMARÃES; DEUS, 2021). </w:t>
      </w:r>
      <w:r w:rsidR="00412A5E">
        <w:t xml:space="preserve">Após pesquisas feitas </w:t>
      </w:r>
      <w:r w:rsidR="00792B5E">
        <w:t>pelo</w:t>
      </w:r>
      <w:r w:rsidR="00412A5E">
        <w:t xml:space="preserve"> autor</w:t>
      </w:r>
      <w:r w:rsidR="0047464D">
        <w:t xml:space="preserve"> deste</w:t>
      </w:r>
      <w:r w:rsidR="0034023D">
        <w:t xml:space="preserve"> trabalho</w:t>
      </w:r>
      <w:r w:rsidR="00285F7A">
        <w:t>, n</w:t>
      </w:r>
      <w:r w:rsidRPr="00696E5C">
        <w:t>ão foi encontrad</w:t>
      </w:r>
      <w:r w:rsidR="0077590B">
        <w:t>a</w:t>
      </w:r>
      <w:r w:rsidRPr="00696E5C">
        <w:t xml:space="preserve"> </w:t>
      </w:r>
      <w:r w:rsidR="0077590B">
        <w:t xml:space="preserve">uma </w:t>
      </w:r>
      <w:r w:rsidR="0077590B" w:rsidRPr="00696E5C">
        <w:t>ferramenta</w:t>
      </w:r>
      <w:r w:rsidRPr="00696E5C">
        <w:t xml:space="preserve"> de auxílio para os </w:t>
      </w:r>
      <w:r w:rsidR="009040F2" w:rsidRPr="00696E5C">
        <w:t>agrônomos</w:t>
      </w:r>
      <w:r w:rsidRPr="00696E5C">
        <w:t xml:space="preserve">, que </w:t>
      </w:r>
      <w:r w:rsidR="004B3710">
        <w:t>auxiliasse</w:t>
      </w:r>
      <w:r w:rsidRPr="00696E5C">
        <w:t xml:space="preserve"> </w:t>
      </w:r>
      <w:r w:rsidR="001377D7">
        <w:t>n</w:t>
      </w:r>
      <w:r w:rsidRPr="00696E5C">
        <w:t xml:space="preserve">os </w:t>
      </w:r>
      <w:r w:rsidR="009040F2" w:rsidRPr="00696E5C">
        <w:t>cálculos</w:t>
      </w:r>
      <w:r w:rsidRPr="00696E5C">
        <w:t xml:space="preserve"> dessas equações</w:t>
      </w:r>
      <w:r w:rsidR="00285F7A">
        <w:t xml:space="preserve"> no estado de Santa Catarina</w:t>
      </w:r>
      <w:r w:rsidRPr="00696E5C">
        <w:t>.</w:t>
      </w:r>
      <w:r w:rsidR="00677FE6">
        <w:t xml:space="preserve"> </w:t>
      </w:r>
      <w:r w:rsidR="00285F7A">
        <w:t>O</w:t>
      </w:r>
      <w:r w:rsidR="00677FE6">
        <w:t xml:space="preserve"> presente projeto tem por objetivo o desenvolvimento de um </w:t>
      </w:r>
      <w:r w:rsidR="008C70F0">
        <w:t>software para</w:t>
      </w:r>
      <w:r w:rsidR="00427A77">
        <w:t xml:space="preserve"> </w:t>
      </w:r>
      <w:r w:rsidR="4BF25748">
        <w:t>recomendar</w:t>
      </w:r>
      <w:r w:rsidR="007345EC">
        <w:t xml:space="preserve"> a</w:t>
      </w:r>
      <w:r w:rsidR="008C70F0">
        <w:t xml:space="preserve"> calagem </w:t>
      </w:r>
      <w:r w:rsidR="00AF2759">
        <w:t xml:space="preserve">e </w:t>
      </w:r>
      <w:r w:rsidR="0039691A">
        <w:t>adubação</w:t>
      </w:r>
      <w:r w:rsidR="008D6A3B">
        <w:t xml:space="preserve"> d</w:t>
      </w:r>
      <w:r w:rsidR="001E33DE">
        <w:t>o</w:t>
      </w:r>
      <w:r w:rsidR="008D6A3B">
        <w:t xml:space="preserve"> solo</w:t>
      </w:r>
      <w:r w:rsidR="00AF2759">
        <w:t xml:space="preserve"> n</w:t>
      </w:r>
      <w:r w:rsidR="008C70F0">
        <w:t>a bananicultura</w:t>
      </w:r>
      <w:r w:rsidR="007C415B">
        <w:t xml:space="preserve"> de Santa Catarina</w:t>
      </w:r>
      <w:r w:rsidR="008C70F0">
        <w:t>,</w:t>
      </w:r>
      <w:r w:rsidR="00677FE6">
        <w:t xml:space="preserve"> para </w:t>
      </w:r>
      <w:r w:rsidR="0411E574">
        <w:t xml:space="preserve">auxiliar </w:t>
      </w:r>
      <w:r w:rsidR="00677FE6">
        <w:t>produtores agrícolas</w:t>
      </w:r>
      <w:r w:rsidR="00BA16C6">
        <w:t xml:space="preserve"> e </w:t>
      </w:r>
      <w:r w:rsidR="001E33DE">
        <w:t>agrônomos</w:t>
      </w:r>
      <w:r w:rsidR="005160EC">
        <w:t xml:space="preserve">. </w:t>
      </w:r>
      <w:r w:rsidR="311EF9DF">
        <w:t>O software fornecerá uma</w:t>
      </w:r>
      <w:r w:rsidR="00AB623A">
        <w:t xml:space="preserve"> </w:t>
      </w:r>
      <w:r w:rsidR="00DD2074">
        <w:t>prévia</w:t>
      </w:r>
      <w:r w:rsidR="00AB623A">
        <w:t xml:space="preserve"> dos insumos a ser adquiridos para o manejo da bananicultura</w:t>
      </w:r>
      <w:r w:rsidR="6D4E7A5E">
        <w:t>, possibilitando assim um aumento</w:t>
      </w:r>
      <w:r w:rsidR="00C83625">
        <w:t xml:space="preserve"> na qualidade da fruta e</w:t>
      </w:r>
      <w:r w:rsidR="6D4E7A5E">
        <w:t xml:space="preserve"> produtividade da cultura de bana</w:t>
      </w:r>
      <w:r w:rsidR="005215C2">
        <w:t>na</w:t>
      </w:r>
      <w:r w:rsidR="00C83625">
        <w:t>.</w:t>
      </w:r>
      <w:r w:rsidR="00A13534">
        <w:t xml:space="preserve"> </w:t>
      </w:r>
    </w:p>
    <w:p w14:paraId="152C20A3" w14:textId="11920ADC" w:rsidR="00F255FC" w:rsidRPr="007D10F2" w:rsidRDefault="00F255FC" w:rsidP="006F7C65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70203D4" w14:textId="597ECD98" w:rsidR="00C35E57" w:rsidRDefault="13D31876" w:rsidP="00C35E57">
      <w:pPr>
        <w:pStyle w:val="TF-TEXTO"/>
      </w:pPr>
      <w:r>
        <w:t xml:space="preserve"> </w:t>
      </w:r>
      <w:r w:rsidR="2C851199">
        <w:t>O objetivo principal é disponibilizar um</w:t>
      </w:r>
      <w:r w:rsidR="00C35E57">
        <w:t xml:space="preserve"> </w:t>
      </w:r>
      <w:r w:rsidR="00B60008">
        <w:t xml:space="preserve">software </w:t>
      </w:r>
      <w:r w:rsidR="5B214992">
        <w:t xml:space="preserve">que </w:t>
      </w:r>
      <w:r w:rsidR="1C26EE3B">
        <w:t xml:space="preserve">recomende a </w:t>
      </w:r>
      <w:r w:rsidR="007E1B0A">
        <w:t>calagem</w:t>
      </w:r>
      <w:r w:rsidR="00CB1619">
        <w:t xml:space="preserve"> e realize a </w:t>
      </w:r>
      <w:r w:rsidR="00164962">
        <w:t>indicação</w:t>
      </w:r>
      <w:r w:rsidR="00CB1619">
        <w:t xml:space="preserve"> para a correção do solo</w:t>
      </w:r>
      <w:r w:rsidR="007E1B0A">
        <w:t xml:space="preserve"> </w:t>
      </w:r>
      <w:r w:rsidR="00164962">
        <w:t>n</w:t>
      </w:r>
      <w:r w:rsidR="007E1B0A">
        <w:t>a bananicultura</w:t>
      </w:r>
      <w:r w:rsidR="00E62BCC">
        <w:t xml:space="preserve">. </w:t>
      </w:r>
      <w:r w:rsidR="00C35E57">
        <w:t>Os objetivos específicos são:</w:t>
      </w:r>
    </w:p>
    <w:p w14:paraId="4884CC20" w14:textId="43867B66" w:rsidR="00C35E57" w:rsidRDefault="00C22413" w:rsidP="00C35E57">
      <w:pPr>
        <w:pStyle w:val="TF-ALNEA"/>
      </w:pPr>
      <w:r>
        <w:t>analisar e recomendar</w:t>
      </w:r>
      <w:r w:rsidR="00D1246E">
        <w:t xml:space="preserve"> </w:t>
      </w:r>
      <w:r w:rsidR="00E5629D">
        <w:t>a calagem</w:t>
      </w:r>
      <w:r w:rsidR="004B43A7">
        <w:t xml:space="preserve"> e </w:t>
      </w:r>
      <w:r w:rsidR="004C4BDF">
        <w:t>adubação</w:t>
      </w:r>
      <w:r w:rsidR="00774D34">
        <w:t xml:space="preserve"> para</w:t>
      </w:r>
      <w:r w:rsidR="000B2051" w:rsidRPr="000B2051">
        <w:t xml:space="preserve"> a </w:t>
      </w:r>
      <w:r w:rsidR="009B31ED">
        <w:t>produção</w:t>
      </w:r>
      <w:r w:rsidR="000B2051" w:rsidRPr="000B2051">
        <w:t xml:space="preserve"> </w:t>
      </w:r>
      <w:r w:rsidR="00341E8C">
        <w:t>ideal</w:t>
      </w:r>
      <w:r w:rsidR="00C35E57">
        <w:t>;</w:t>
      </w:r>
    </w:p>
    <w:p w14:paraId="2997B301" w14:textId="2A0B4CDF" w:rsidR="00C35E57" w:rsidRDefault="00BE7394" w:rsidP="00C35E57">
      <w:pPr>
        <w:pStyle w:val="TF-ALNEA"/>
      </w:pPr>
      <w:r>
        <w:t>estimar</w:t>
      </w:r>
      <w:r w:rsidR="00023565">
        <w:t xml:space="preserve"> a</w:t>
      </w:r>
      <w:r w:rsidR="00571B4A">
        <w:t xml:space="preserve"> produtividade (t</w:t>
      </w:r>
      <w:r w:rsidR="00CA5FC4">
        <w:t xml:space="preserve"> </w:t>
      </w:r>
      <w:r w:rsidR="00CE3A89">
        <w:t>ha</w:t>
      </w:r>
      <w:r w:rsidR="00CE3A89">
        <w:rPr>
          <w:vertAlign w:val="superscript"/>
        </w:rPr>
        <w:t>-1</w:t>
      </w:r>
      <w:r w:rsidR="00571B4A">
        <w:t xml:space="preserve"> ano</w:t>
      </w:r>
      <w:r w:rsidR="0092475D">
        <w:rPr>
          <w:vertAlign w:val="superscript"/>
        </w:rPr>
        <w:t>-1</w:t>
      </w:r>
      <w:r w:rsidR="00571B4A">
        <w:t>)</w:t>
      </w:r>
      <w:r w:rsidR="00C35E57">
        <w:t>;</w:t>
      </w:r>
    </w:p>
    <w:p w14:paraId="41D07AED" w14:textId="74E5F8BA" w:rsidR="00466231" w:rsidRDefault="00225112" w:rsidP="00F77926">
      <w:pPr>
        <w:pStyle w:val="TF-ALNEA"/>
      </w:pPr>
      <w:r>
        <w:t>analisar e recomendar</w:t>
      </w:r>
      <w:r w:rsidR="394AE8A0">
        <w:t xml:space="preserve"> </w:t>
      </w:r>
      <w:r w:rsidR="008F6A6C">
        <w:t>os</w:t>
      </w:r>
      <w:r w:rsidR="0077048F">
        <w:t xml:space="preserve"> insumos para</w:t>
      </w:r>
      <w:r w:rsidR="00583A7D">
        <w:t xml:space="preserve"> adubação de </w:t>
      </w:r>
      <w:r w:rsidR="00A6130E">
        <w:t xml:space="preserve">acordo com o </w:t>
      </w:r>
      <w:r w:rsidR="00FD05CD">
        <w:t>ciclo</w:t>
      </w:r>
      <w:r w:rsidR="00A6130E">
        <w:t xml:space="preserve"> da cultura</w:t>
      </w:r>
      <w:r w:rsidR="00A862D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1CEAD4C3" w14:textId="2D29272B" w:rsidR="00B22A74" w:rsidRPr="00B22A74" w:rsidRDefault="00B22A74" w:rsidP="00B22A74">
      <w:pPr>
        <w:pStyle w:val="TF-TEXTO"/>
      </w:pPr>
      <w:r>
        <w:t xml:space="preserve">Nesta seção estão </w:t>
      </w:r>
      <w:r w:rsidR="003C776F">
        <w:t>descritos</w:t>
      </w:r>
      <w:r>
        <w:t xml:space="preserve"> três trabalhos que apresenta</w:t>
      </w:r>
      <w:r w:rsidR="00A25316">
        <w:t xml:space="preserve">m características </w:t>
      </w:r>
      <w:r w:rsidR="7919A4BD">
        <w:t>semelhante</w:t>
      </w:r>
      <w:r w:rsidR="7B762803">
        <w:t>s</w:t>
      </w:r>
      <w:r w:rsidR="00A25316">
        <w:t xml:space="preserve"> ao trabalho proposto. A </w:t>
      </w:r>
      <w:r w:rsidR="00122D24">
        <w:t>sub</w:t>
      </w:r>
      <w:r w:rsidR="00984A35">
        <w:t>seção</w:t>
      </w:r>
      <w:r w:rsidR="00DE1029">
        <w:t xml:space="preserve"> </w:t>
      </w:r>
      <w:r w:rsidR="003C776F">
        <w:fldChar w:fldCharType="begin"/>
      </w:r>
      <w:r w:rsidR="003C776F">
        <w:instrText xml:space="preserve"> REF _Ref115340585 \r \h </w:instrText>
      </w:r>
      <w:r w:rsidR="003C776F">
        <w:fldChar w:fldCharType="separate"/>
      </w:r>
      <w:r w:rsidR="00BF6C41">
        <w:t>2.1</w:t>
      </w:r>
      <w:r w:rsidR="003C776F">
        <w:fldChar w:fldCharType="end"/>
      </w:r>
      <w:r w:rsidR="00093361">
        <w:t xml:space="preserve"> apresenta</w:t>
      </w:r>
      <w:r w:rsidR="00A5363E">
        <w:t xml:space="preserve"> </w:t>
      </w:r>
      <w:r w:rsidR="00664FD9">
        <w:t xml:space="preserve">um software desenvolvido por Silva </w:t>
      </w:r>
      <w:r w:rsidR="00664FD9" w:rsidRPr="00664FD9">
        <w:rPr>
          <w:i/>
          <w:iCs/>
        </w:rPr>
        <w:t>et al.</w:t>
      </w:r>
      <w:r w:rsidR="00664FD9">
        <w:t xml:space="preserve"> (2019)</w:t>
      </w:r>
      <w:r w:rsidR="00616731">
        <w:t xml:space="preserve"> com o objetivo de recomendar a</w:t>
      </w:r>
      <w:r w:rsidR="00C8096D">
        <w:t xml:space="preserve"> calagem e </w:t>
      </w:r>
      <w:r w:rsidR="00825444">
        <w:t xml:space="preserve">recomendação de </w:t>
      </w:r>
      <w:r w:rsidR="00C8096D">
        <w:t>correção dos nutrientes do solo</w:t>
      </w:r>
      <w:r w:rsidR="00F85CC4">
        <w:t xml:space="preserve"> para diversas culturas</w:t>
      </w:r>
      <w:r w:rsidR="001311DD">
        <w:t xml:space="preserve">. A </w:t>
      </w:r>
      <w:r w:rsidR="00122D24">
        <w:t xml:space="preserve">subseção </w:t>
      </w:r>
      <w:r w:rsidR="001311DD">
        <w:fldChar w:fldCharType="begin"/>
      </w:r>
      <w:r w:rsidR="001311DD">
        <w:instrText xml:space="preserve"> REF _Ref115341117 \r \h </w:instrText>
      </w:r>
      <w:r w:rsidR="001311DD">
        <w:fldChar w:fldCharType="separate"/>
      </w:r>
      <w:r w:rsidR="00BF6C41">
        <w:t>2.2</w:t>
      </w:r>
      <w:r w:rsidR="001311DD">
        <w:fldChar w:fldCharType="end"/>
      </w:r>
      <w:r w:rsidR="001311DD">
        <w:t xml:space="preserve"> apresenta o software FertFacil</w:t>
      </w:r>
      <w:r w:rsidR="00D77755">
        <w:t xml:space="preserve"> (</w:t>
      </w:r>
      <w:r w:rsidR="00CC2CAA">
        <w:t>2020)</w:t>
      </w:r>
      <w:r w:rsidR="001311DD">
        <w:t xml:space="preserve"> </w:t>
      </w:r>
      <w:r w:rsidR="00F1438C">
        <w:t>na</w:t>
      </w:r>
      <w:r w:rsidR="0062738D">
        <w:t xml:space="preserve"> qual </w:t>
      </w:r>
      <w:r w:rsidR="00862258">
        <w:t xml:space="preserve">o agrônomo cria a recomendação de calagem e a recomendação de </w:t>
      </w:r>
      <w:r w:rsidR="001A2AB6">
        <w:t>correção dos nutrientes</w:t>
      </w:r>
      <w:r w:rsidR="00123FBB">
        <w:t xml:space="preserve">. A </w:t>
      </w:r>
      <w:r w:rsidR="00122D24">
        <w:t xml:space="preserve">subseção </w:t>
      </w:r>
      <w:r w:rsidR="00123FBB">
        <w:fldChar w:fldCharType="begin"/>
      </w:r>
      <w:r w:rsidR="00123FBB">
        <w:instrText xml:space="preserve"> REF _Ref115341411 \r \h </w:instrText>
      </w:r>
      <w:r w:rsidR="00123FBB">
        <w:fldChar w:fldCharType="separate"/>
      </w:r>
      <w:r w:rsidR="00BF6C41">
        <w:t>2.3</w:t>
      </w:r>
      <w:r w:rsidR="00123FBB">
        <w:fldChar w:fldCharType="end"/>
      </w:r>
      <w:r w:rsidR="00054BA3">
        <w:t xml:space="preserve"> apresenta a construção de um aplicativo </w:t>
      </w:r>
      <w:r w:rsidR="00122D24">
        <w:t>móvel</w:t>
      </w:r>
      <w:r w:rsidR="00054BA3">
        <w:t xml:space="preserve"> para auxiliar na recomendação</w:t>
      </w:r>
      <w:r w:rsidR="00251229">
        <w:t xml:space="preserve"> de calagem do </w:t>
      </w:r>
      <w:r w:rsidR="006C37E4">
        <w:t>solo no estado do Pará (</w:t>
      </w:r>
      <w:r w:rsidR="00122D24">
        <w:t>OLVEIRA</w:t>
      </w:r>
      <w:r w:rsidR="006C37E4">
        <w:t xml:space="preserve"> </w:t>
      </w:r>
      <w:r w:rsidR="006C37E4" w:rsidRPr="006C37E4">
        <w:rPr>
          <w:i/>
          <w:iCs/>
        </w:rPr>
        <w:t>et al</w:t>
      </w:r>
      <w:r w:rsidR="00122D24">
        <w:t>,</w:t>
      </w:r>
      <w:r w:rsidR="006C37E4">
        <w:t xml:space="preserve"> 2019).</w:t>
      </w:r>
    </w:p>
    <w:p w14:paraId="4BC56702" w14:textId="2E8040AF" w:rsidR="00A44581" w:rsidRDefault="00BE6E3D" w:rsidP="006F7C65">
      <w:pPr>
        <w:pStyle w:val="Ttulo2"/>
      </w:pPr>
      <w:bookmarkStart w:id="24" w:name="_Ref115340585"/>
      <w:r>
        <w:t>Adubatec</w:t>
      </w:r>
      <w:bookmarkEnd w:id="24"/>
      <w:r w:rsidR="00A44581">
        <w:t xml:space="preserve"> </w:t>
      </w:r>
    </w:p>
    <w:p w14:paraId="33B5EF79" w14:textId="16342EE3" w:rsidR="00D16BAE" w:rsidRPr="00D16BAE" w:rsidRDefault="00D16BAE" w:rsidP="00D16BAE">
      <w:pPr>
        <w:pStyle w:val="TF-TEXTO"/>
      </w:pPr>
      <w:r>
        <w:t xml:space="preserve">De acordo com Silva </w:t>
      </w:r>
      <w:r w:rsidRPr="00592DE5">
        <w:rPr>
          <w:i/>
          <w:iCs/>
        </w:rPr>
        <w:t>et al.</w:t>
      </w:r>
      <w:r>
        <w:t xml:space="preserve"> (2019)</w:t>
      </w:r>
      <w:r w:rsidR="009048F8">
        <w:t xml:space="preserve"> </w:t>
      </w:r>
      <w:r w:rsidR="00446B3D">
        <w:t xml:space="preserve">até o ano de 2006 </w:t>
      </w:r>
      <w:r w:rsidR="009048F8">
        <w:t>as recomendações</w:t>
      </w:r>
      <w:r w:rsidR="00F94B37">
        <w:t xml:space="preserve"> de calagem e adubação eram </w:t>
      </w:r>
      <w:r w:rsidR="00BD01BE">
        <w:t>realizadas</w:t>
      </w:r>
      <w:r w:rsidR="00EA1A67">
        <w:t xml:space="preserve"> para todas as culturas e </w:t>
      </w:r>
      <w:r w:rsidR="00282241">
        <w:t>com base n</w:t>
      </w:r>
      <w:r w:rsidR="00A05F1E">
        <w:t>o</w:t>
      </w:r>
      <w:r w:rsidR="009E370C">
        <w:t xml:space="preserve"> manual elaborado pela Comissão Estadual de Fertilidade do Solo da Bahia.</w:t>
      </w:r>
      <w:r w:rsidR="00282241">
        <w:t xml:space="preserve"> </w:t>
      </w:r>
      <w:r w:rsidR="009E370C">
        <w:t>E</w:t>
      </w:r>
      <w:r w:rsidR="00E10F78">
        <w:t>m razão da grande demanda decidiu-se</w:t>
      </w:r>
      <w:r w:rsidR="00EA1A67">
        <w:t xml:space="preserve"> fazer as recomendações apenas para culturas</w:t>
      </w:r>
      <w:r w:rsidR="007E53AB">
        <w:t xml:space="preserve"> pesquisadas</w:t>
      </w:r>
      <w:r w:rsidR="00EA1A67">
        <w:t xml:space="preserve"> na </w:t>
      </w:r>
      <w:r w:rsidR="00E56557">
        <w:t>unidade da Embrapa</w:t>
      </w:r>
      <w:r w:rsidR="006446AB">
        <w:t xml:space="preserve"> de Cruz das Almas, Bahia</w:t>
      </w:r>
      <w:r w:rsidR="00D11F4D">
        <w:t xml:space="preserve"> </w:t>
      </w:r>
      <w:r w:rsidR="00C47B17">
        <w:t>(</w:t>
      </w:r>
      <w:r w:rsidR="00122D24">
        <w:t>SILVA</w:t>
      </w:r>
      <w:r w:rsidR="00C47B17">
        <w:t xml:space="preserve"> </w:t>
      </w:r>
      <w:r w:rsidR="00C47B17" w:rsidRPr="00592DE5">
        <w:rPr>
          <w:i/>
          <w:iCs/>
        </w:rPr>
        <w:t>et al.</w:t>
      </w:r>
      <w:r w:rsidR="00C47B17">
        <w:t xml:space="preserve"> 2019</w:t>
      </w:r>
      <w:r w:rsidR="687B3457">
        <w:t>).</w:t>
      </w:r>
    </w:p>
    <w:p w14:paraId="5C838C23" w14:textId="75F38D17" w:rsidR="00B92EE9" w:rsidRDefault="00D43150" w:rsidP="00E351CA">
      <w:pPr>
        <w:pStyle w:val="TF-TEXTO"/>
      </w:pPr>
      <w:r>
        <w:t xml:space="preserve">Silva </w:t>
      </w:r>
      <w:r w:rsidRPr="00592DE5">
        <w:rPr>
          <w:i/>
          <w:iCs/>
        </w:rPr>
        <w:t>et al.</w:t>
      </w:r>
      <w:r>
        <w:t xml:space="preserve"> </w:t>
      </w:r>
      <w:r w:rsidR="00F0261C">
        <w:t>(2019) apresentaram</w:t>
      </w:r>
      <w:r w:rsidR="0EB2A642">
        <w:t>,</w:t>
      </w:r>
      <w:r w:rsidR="009F6AC2">
        <w:t xml:space="preserve"> </w:t>
      </w:r>
      <w:r w:rsidR="00F35696">
        <w:t>em parceria</w:t>
      </w:r>
      <w:r w:rsidR="009F6AC2">
        <w:t xml:space="preserve"> com a Embrapa</w:t>
      </w:r>
      <w:r w:rsidR="1A54B573">
        <w:t>,</w:t>
      </w:r>
      <w:r w:rsidR="00F0261C">
        <w:t xml:space="preserve"> o </w:t>
      </w:r>
      <w:r w:rsidR="00A710CB">
        <w:t>Adubatec</w:t>
      </w:r>
      <w:r w:rsidR="34A0EBA7">
        <w:t>, software</w:t>
      </w:r>
      <w:r w:rsidR="6C0A677A">
        <w:t xml:space="preserve"> </w:t>
      </w:r>
      <w:r w:rsidR="00D06537">
        <w:t>criado para</w:t>
      </w:r>
      <w:r w:rsidR="000930CE">
        <w:t xml:space="preserve"> recomendação de calagem e adubação</w:t>
      </w:r>
      <w:r w:rsidR="00B0112C">
        <w:t xml:space="preserve"> para as culturas da unidade</w:t>
      </w:r>
      <w:r w:rsidR="006D3B2C">
        <w:t xml:space="preserve"> d</w:t>
      </w:r>
      <w:r w:rsidR="00D57378">
        <w:t>e Cruz das Almas,</w:t>
      </w:r>
      <w:r w:rsidR="007358EA">
        <w:t xml:space="preserve"> realizando análise química e foliares</w:t>
      </w:r>
      <w:r w:rsidR="00B0112C">
        <w:t xml:space="preserve"> </w:t>
      </w:r>
      <w:r w:rsidR="668C18E0">
        <w:t>a</w:t>
      </w:r>
      <w:r w:rsidR="382D5E16">
        <w:t xml:space="preserve"> </w:t>
      </w:r>
      <w:r w:rsidR="668C18E0">
        <w:t>fim</w:t>
      </w:r>
      <w:r w:rsidR="00B0112C">
        <w:t xml:space="preserve"> de</w:t>
      </w:r>
      <w:r w:rsidR="00D06537">
        <w:t xml:space="preserve"> auxiliar os </w:t>
      </w:r>
      <w:r w:rsidR="00592DE5">
        <w:t>produtores e agrônomos</w:t>
      </w:r>
      <w:r w:rsidR="00D06537">
        <w:t xml:space="preserve">, </w:t>
      </w:r>
      <w:r w:rsidR="6A226368">
        <w:t>permitindo</w:t>
      </w:r>
      <w:r w:rsidR="00D06537">
        <w:t xml:space="preserve"> ao </w:t>
      </w:r>
      <w:r w:rsidR="02FED41E">
        <w:t xml:space="preserve">usuário </w:t>
      </w:r>
      <w:r w:rsidR="6CF8517B">
        <w:t xml:space="preserve">obter </w:t>
      </w:r>
      <w:r w:rsidR="00D06537">
        <w:t xml:space="preserve">recomendação de calagem e </w:t>
      </w:r>
      <w:r w:rsidR="009E53A7">
        <w:t>correção dos nutrientes no solo</w:t>
      </w:r>
      <w:r w:rsidR="00D06537">
        <w:t xml:space="preserve">. </w:t>
      </w:r>
      <w:r w:rsidR="66275B0D">
        <w:t xml:space="preserve">O software </w:t>
      </w:r>
      <w:r w:rsidR="3E89F26F">
        <w:t>f</w:t>
      </w:r>
      <w:r w:rsidR="00D06537">
        <w:t>oi desenvolvido</w:t>
      </w:r>
      <w:r w:rsidR="0047023A">
        <w:t xml:space="preserve"> tanto </w:t>
      </w:r>
      <w:r w:rsidR="00D06537">
        <w:t xml:space="preserve">para </w:t>
      </w:r>
      <w:r w:rsidR="2E2E6C55">
        <w:t xml:space="preserve">ser </w:t>
      </w:r>
      <w:r w:rsidR="00F55E14">
        <w:t>responsivo</w:t>
      </w:r>
      <w:r w:rsidR="0047023A">
        <w:t xml:space="preserve"> para dispositivos móveis</w:t>
      </w:r>
      <w:r w:rsidR="004E2369">
        <w:t xml:space="preserve"> quanto para plataforma Web</w:t>
      </w:r>
      <w:r w:rsidR="006B3456">
        <w:t>, permitindo assim ser visualizado</w:t>
      </w:r>
      <w:r w:rsidR="0047023A">
        <w:t xml:space="preserve"> </w:t>
      </w:r>
      <w:r w:rsidR="00625ED6">
        <w:t>sem perder a qualidade das páginas</w:t>
      </w:r>
      <w:r w:rsidR="00E16028">
        <w:t xml:space="preserve"> indiferente a plataforma utilizada.</w:t>
      </w:r>
    </w:p>
    <w:p w14:paraId="0DC4F145" w14:textId="65886419" w:rsidR="00061DE6" w:rsidRDefault="43D56BAF" w:rsidP="006D0F90">
      <w:pPr>
        <w:pStyle w:val="TF-TEXTO"/>
      </w:pPr>
      <w:r>
        <w:t>Segundo</w:t>
      </w:r>
      <w:r w:rsidR="00804593">
        <w:t xml:space="preserve"> Silva </w:t>
      </w:r>
      <w:r w:rsidR="00804593" w:rsidRPr="00592DE5">
        <w:rPr>
          <w:i/>
          <w:iCs/>
        </w:rPr>
        <w:t>et al.</w:t>
      </w:r>
      <w:r w:rsidR="00804593">
        <w:t xml:space="preserve"> (2019)</w:t>
      </w:r>
      <w:r w:rsidR="00122D24">
        <w:t>,</w:t>
      </w:r>
      <w:r w:rsidR="00683A0B">
        <w:t xml:space="preserve"> </w:t>
      </w:r>
      <w:r w:rsidR="008124AE">
        <w:t>a partir</w:t>
      </w:r>
      <w:r w:rsidR="00B12CF7">
        <w:t xml:space="preserve"> da cultura</w:t>
      </w:r>
      <w:r w:rsidR="00D66718">
        <w:t xml:space="preserve"> </w:t>
      </w:r>
      <w:r w:rsidR="00DA1BF4">
        <w:t>desejada</w:t>
      </w:r>
      <w:r w:rsidR="00DB6E24">
        <w:t>, selecionada a estimativa de produção</w:t>
      </w:r>
      <w:r w:rsidR="00D66718">
        <w:t xml:space="preserve"> e</w:t>
      </w:r>
      <w:r w:rsidR="008124AE">
        <w:t xml:space="preserve"> dos parâmetros inseridos pelo usuário</w:t>
      </w:r>
      <w:r w:rsidR="00D66718">
        <w:t>,</w:t>
      </w:r>
      <w:r w:rsidR="00CA2094">
        <w:t xml:space="preserve"> o software é capaz de realizar as recomendações</w:t>
      </w:r>
      <w:r w:rsidR="00D66718">
        <w:t xml:space="preserve"> </w:t>
      </w:r>
      <w:r w:rsidR="00670B99">
        <w:t>d</w:t>
      </w:r>
      <w:r w:rsidR="00D66718">
        <w:t xml:space="preserve">a quantidade de </w:t>
      </w:r>
      <w:r w:rsidR="00670B99">
        <w:t xml:space="preserve">aplicação </w:t>
      </w:r>
      <w:r w:rsidR="00D66718">
        <w:t>de calcário,</w:t>
      </w:r>
      <w:r w:rsidR="00574EC3">
        <w:t xml:space="preserve"> gesso e </w:t>
      </w:r>
      <w:r w:rsidR="007B56AB">
        <w:t>fertilizante necessário</w:t>
      </w:r>
      <w:r w:rsidR="088451BB">
        <w:t>s</w:t>
      </w:r>
      <w:r w:rsidR="007B56AB">
        <w:t xml:space="preserve"> para a correção</w:t>
      </w:r>
      <w:r w:rsidR="00DB6E24">
        <w:t xml:space="preserve"> da calagem e</w:t>
      </w:r>
      <w:r w:rsidR="007B56AB">
        <w:t xml:space="preserve"> do solo na devida cultura</w:t>
      </w:r>
      <w:r w:rsidR="00DB6E24">
        <w:t xml:space="preserve"> e na área desejada</w:t>
      </w:r>
      <w:r w:rsidR="007B56AB">
        <w:t>.</w:t>
      </w:r>
      <w:r w:rsidR="000724F1">
        <w:t xml:space="preserve"> Após realizar as recomendações</w:t>
      </w:r>
      <w:r w:rsidR="22C04F22">
        <w:t>,</w:t>
      </w:r>
      <w:r w:rsidR="000724F1">
        <w:t xml:space="preserve"> o software</w:t>
      </w:r>
      <w:r w:rsidR="00E83285">
        <w:t xml:space="preserve"> não </w:t>
      </w:r>
      <w:r w:rsidR="00E83285" w:rsidRPr="00E83285">
        <w:t>mantém</w:t>
      </w:r>
      <w:r w:rsidR="00E83285">
        <w:t xml:space="preserve"> histórico de análises realizada, mas</w:t>
      </w:r>
      <w:r w:rsidR="000724F1">
        <w:t xml:space="preserve"> apresenta um relatório </w:t>
      </w:r>
      <w:r w:rsidR="00C370D3">
        <w:t>na qual descreve os resultados obtidos de forma simplificada, disponibilizando observações para</w:t>
      </w:r>
      <w:r w:rsidR="00780EDB">
        <w:t xml:space="preserve"> o manejo correto</w:t>
      </w:r>
      <w:r w:rsidR="00ED3F8B">
        <w:t xml:space="preserve"> da aplicação de calcário, gesso e </w:t>
      </w:r>
      <w:r w:rsidR="00122362">
        <w:t>fertilizante. (</w:t>
      </w:r>
      <w:r w:rsidR="00ED3F8B">
        <w:t xml:space="preserve">Silva </w:t>
      </w:r>
      <w:r w:rsidR="00ED3F8B" w:rsidRPr="00592DE5">
        <w:rPr>
          <w:i/>
          <w:iCs/>
        </w:rPr>
        <w:t>et al.</w:t>
      </w:r>
      <w:r w:rsidR="00ED3F8B">
        <w:t xml:space="preserve"> 2019)</w:t>
      </w:r>
      <w:r w:rsidR="00780EDB">
        <w:t>.</w:t>
      </w:r>
    </w:p>
    <w:p w14:paraId="04E89133" w14:textId="5A76EFE4" w:rsidR="00F85058" w:rsidRDefault="25B1D687" w:rsidP="00E351CA">
      <w:pPr>
        <w:pStyle w:val="TF-TEXTO"/>
      </w:pPr>
      <w:r>
        <w:t xml:space="preserve">O </w:t>
      </w:r>
      <w:r w:rsidRPr="7406B8DB">
        <w:rPr>
          <w:i/>
          <w:iCs/>
        </w:rPr>
        <w:t>front</w:t>
      </w:r>
      <w:r w:rsidR="007C6D85"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</w:t>
      </w:r>
      <w:r w:rsidR="31EBC50D">
        <w:t>do</w:t>
      </w:r>
      <w:r w:rsidR="005547A6">
        <w:t xml:space="preserve"> Adubatec foi desenvolvido </w:t>
      </w:r>
      <w:r w:rsidR="33B7AF45">
        <w:t xml:space="preserve">em </w:t>
      </w:r>
      <w:r w:rsidR="0078518F">
        <w:t>Angular</w:t>
      </w:r>
      <w:r w:rsidR="6B08DC5A">
        <w:t xml:space="preserve">, já </w:t>
      </w:r>
      <w:r w:rsidR="1C811F53">
        <w:t>o</w:t>
      </w:r>
      <w:r w:rsidR="53FBFC25">
        <w:t xml:space="preserve"> </w:t>
      </w:r>
      <w:r w:rsidR="53FBFC25" w:rsidRPr="0009509D">
        <w:rPr>
          <w:i/>
          <w:iCs/>
        </w:rPr>
        <w:t>back</w:t>
      </w:r>
      <w:r w:rsidR="0009509D">
        <w:rPr>
          <w:i/>
          <w:iCs/>
        </w:rPr>
        <w:t>-</w:t>
      </w:r>
      <w:r w:rsidR="53FBFC25" w:rsidRPr="0009509D">
        <w:rPr>
          <w:i/>
          <w:iCs/>
        </w:rPr>
        <w:t>end</w:t>
      </w:r>
      <w:r w:rsidR="53FBFC25">
        <w:t xml:space="preserve"> utiliza </w:t>
      </w:r>
      <w:r w:rsidR="00A34371" w:rsidRPr="7406B8DB">
        <w:rPr>
          <w:i/>
          <w:iCs/>
        </w:rPr>
        <w:t xml:space="preserve">webservice </w:t>
      </w:r>
      <w:r w:rsidR="008D2615">
        <w:t>desenvolvido</w:t>
      </w:r>
      <w:r w:rsidR="00231D0A">
        <w:t xml:space="preserve"> na linguagem de programação Java</w:t>
      </w:r>
      <w:r w:rsidR="00E70648">
        <w:t>.</w:t>
      </w:r>
      <w:r w:rsidR="001B4B35">
        <w:t xml:space="preserve"> Também foi utilizado o </w:t>
      </w:r>
      <w:r w:rsidR="001B4B35" w:rsidRPr="7406B8DB">
        <w:rPr>
          <w:i/>
          <w:iCs/>
        </w:rPr>
        <w:t>Hibernate</w:t>
      </w:r>
      <w:r w:rsidR="0B1778DB" w:rsidRPr="003C6983">
        <w:t xml:space="preserve"> como </w:t>
      </w:r>
      <w:r w:rsidR="0B1778DB" w:rsidRPr="00122D24">
        <w:rPr>
          <w:i/>
          <w:iCs/>
        </w:rPr>
        <w:t>framework</w:t>
      </w:r>
      <w:r w:rsidR="0B1778DB" w:rsidRPr="003C6983">
        <w:t xml:space="preserve"> </w:t>
      </w:r>
      <w:r w:rsidR="0B1778DB" w:rsidRPr="7406B8DB">
        <w:rPr>
          <w:i/>
          <w:iCs/>
        </w:rPr>
        <w:t>object-relational map</w:t>
      </w:r>
      <w:r w:rsidR="05351499" w:rsidRPr="7406B8DB">
        <w:rPr>
          <w:i/>
          <w:iCs/>
        </w:rPr>
        <w:t>ping</w:t>
      </w:r>
      <w:r w:rsidR="00D87FF7">
        <w:t xml:space="preserve"> (</w:t>
      </w:r>
      <w:r w:rsidR="00D87FF7" w:rsidRPr="003C6983">
        <w:t>ORM</w:t>
      </w:r>
      <w:r w:rsidR="00D87FF7">
        <w:t>)</w:t>
      </w:r>
      <w:r w:rsidR="001B4B35">
        <w:t xml:space="preserve">. </w:t>
      </w:r>
      <w:r w:rsidR="0EB03089">
        <w:t xml:space="preserve">Para </w:t>
      </w:r>
      <w:r w:rsidR="68FC3FDC">
        <w:t>a persist</w:t>
      </w:r>
      <w:r w:rsidR="08F451CC">
        <w:t>ê</w:t>
      </w:r>
      <w:r w:rsidR="68FC3FDC">
        <w:t>ncia de dados,</w:t>
      </w:r>
      <w:r w:rsidR="00961126">
        <w:t xml:space="preserve"> foi utilizado o PostgreSQL</w:t>
      </w:r>
      <w:r w:rsidR="003C6983">
        <w:t>.</w:t>
      </w:r>
      <w:r w:rsidR="00C53A21">
        <w:t xml:space="preserve"> </w:t>
      </w:r>
      <w:r w:rsidR="49BC5E0C">
        <w:t>N</w:t>
      </w:r>
      <w:r w:rsidR="00B33B3B">
        <w:t xml:space="preserve">a </w:t>
      </w:r>
      <w:r>
        <w:fldChar w:fldCharType="begin"/>
      </w:r>
      <w:r>
        <w:instrText xml:space="preserve"> REF _Ref114162445 \h </w:instrText>
      </w:r>
      <w:r>
        <w:fldChar w:fldCharType="separate"/>
      </w:r>
      <w:r w:rsidR="00BF6C41">
        <w:t xml:space="preserve">Figura </w:t>
      </w:r>
      <w:r w:rsidR="00BF6C41">
        <w:rPr>
          <w:noProof/>
        </w:rPr>
        <w:t>1</w:t>
      </w:r>
      <w:r>
        <w:fldChar w:fldCharType="end"/>
      </w:r>
      <w:r w:rsidR="00D234E7">
        <w:t xml:space="preserve"> </w:t>
      </w:r>
      <w:r w:rsidR="00B33B3B">
        <w:t xml:space="preserve">é possível ver a tela </w:t>
      </w:r>
      <w:r w:rsidR="290ED0A5">
        <w:t xml:space="preserve">em que o usuário preenche os </w:t>
      </w:r>
      <w:r w:rsidR="00B33B3B">
        <w:t>parâmetros</w:t>
      </w:r>
      <w:r w:rsidR="004170F3">
        <w:t xml:space="preserve"> </w:t>
      </w:r>
      <w:r w:rsidR="571B62D4">
        <w:t xml:space="preserve">para </w:t>
      </w:r>
      <w:r w:rsidR="006D58BE">
        <w:t>realizar</w:t>
      </w:r>
      <w:r w:rsidR="571B62D4">
        <w:t xml:space="preserve"> </w:t>
      </w:r>
      <w:r w:rsidR="00E05108">
        <w:t>a recomendação de adubação e calagem</w:t>
      </w:r>
      <w:r w:rsidR="004170F3">
        <w:t>.</w:t>
      </w:r>
    </w:p>
    <w:p w14:paraId="4F5B442F" w14:textId="7561A39B" w:rsidR="00700A53" w:rsidRPr="00B33B3B" w:rsidRDefault="00CE1EA1" w:rsidP="7406B8DB">
      <w:pPr>
        <w:pStyle w:val="TF-LEGENDA"/>
        <w:rPr>
          <w:noProof/>
        </w:rPr>
      </w:pPr>
      <w:bookmarkStart w:id="25" w:name="_Ref114162445"/>
      <w:r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1</w:t>
      </w:r>
      <w:r w:rsidR="00CD451F">
        <w:fldChar w:fldCharType="end"/>
      </w:r>
      <w:bookmarkEnd w:id="25"/>
      <w:r w:rsidR="00052A9F">
        <w:t xml:space="preserve"> - </w:t>
      </w:r>
      <w:r w:rsidR="00052A9F" w:rsidRPr="7406B8DB">
        <w:rPr>
          <w:noProof/>
        </w:rPr>
        <w:t>Inserção dos elementos químicos</w:t>
      </w:r>
      <w:r w:rsidR="7516BE3D" w:rsidRPr="7406B8DB">
        <w:rPr>
          <w:noProof/>
        </w:rPr>
        <w:t xml:space="preserve"> no Adubatec</w:t>
      </w:r>
    </w:p>
    <w:p w14:paraId="4F9D9C05" w14:textId="17B93036" w:rsidR="00F85058" w:rsidRDefault="00F85058" w:rsidP="00700A53">
      <w:pPr>
        <w:pStyle w:val="TF-FIGURA"/>
        <w:rPr>
          <w:noProof/>
        </w:rPr>
      </w:pPr>
      <w:r w:rsidRPr="00700A53">
        <w:rPr>
          <w:noProof/>
        </w:rPr>
        <w:drawing>
          <wp:inline distT="0" distB="0" distL="0" distR="0" wp14:anchorId="3961510E" wp14:editId="2101DFA6">
            <wp:extent cx="5756910" cy="2833370"/>
            <wp:effectExtent l="19050" t="19050" r="15240" b="2413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564C" w14:textId="4FDD67EA" w:rsidR="00F85058" w:rsidRPr="00A34371" w:rsidRDefault="00F85058" w:rsidP="00C53A21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07E34">
        <w:rPr>
          <w:i/>
          <w:iCs/>
        </w:rPr>
        <w:t>et al</w:t>
      </w:r>
      <w:r>
        <w:t>. (2019)</w:t>
      </w:r>
      <w:r w:rsidR="00797D77">
        <w:t>.</w:t>
      </w:r>
    </w:p>
    <w:p w14:paraId="5966A450" w14:textId="156EAE45" w:rsidR="00D543AA" w:rsidRDefault="00C541CE" w:rsidP="0062524C">
      <w:pPr>
        <w:pStyle w:val="TF-TEXTO"/>
      </w:pPr>
      <w:r>
        <w:lastRenderedPageBreak/>
        <w:t xml:space="preserve">Após realizar o cálculo o </w:t>
      </w:r>
      <w:r w:rsidR="006C6134">
        <w:t>software</w:t>
      </w:r>
      <w:r>
        <w:t xml:space="preserve"> apresenta um relatório de recomendação</w:t>
      </w:r>
      <w:r w:rsidR="0003433D">
        <w:t>, conforme pode ser visto na</w:t>
      </w:r>
      <w:r w:rsidR="003821F8">
        <w:t xml:space="preserve"> </w:t>
      </w:r>
      <w:r w:rsidR="003821F8">
        <w:fldChar w:fldCharType="begin"/>
      </w:r>
      <w:r w:rsidR="003821F8">
        <w:instrText xml:space="preserve"> REF _Ref114162746 \h </w:instrText>
      </w:r>
      <w:r w:rsidR="003821F8">
        <w:fldChar w:fldCharType="separate"/>
      </w:r>
      <w:r w:rsidR="00BF6C41">
        <w:t xml:space="preserve">Figura </w:t>
      </w:r>
      <w:r w:rsidR="00BF6C41">
        <w:rPr>
          <w:noProof/>
        </w:rPr>
        <w:t>2</w:t>
      </w:r>
      <w:r w:rsidR="003821F8">
        <w:fldChar w:fldCharType="end"/>
      </w:r>
      <w:r w:rsidR="00C84594">
        <w:t>.</w:t>
      </w:r>
      <w:r w:rsidR="00EA0BC0">
        <w:t xml:space="preserve"> </w:t>
      </w:r>
      <w:r w:rsidR="0062524C">
        <w:t xml:space="preserve">Silva </w:t>
      </w:r>
      <w:r w:rsidR="0062524C" w:rsidRPr="000820CA">
        <w:rPr>
          <w:i/>
          <w:iCs/>
        </w:rPr>
        <w:t>et al</w:t>
      </w:r>
      <w:r w:rsidR="0062524C">
        <w:t xml:space="preserve">. (2019) </w:t>
      </w:r>
      <w:r w:rsidR="4BF73C2F">
        <w:t>informam</w:t>
      </w:r>
      <w:r w:rsidR="006420F1">
        <w:t xml:space="preserve"> que </w:t>
      </w:r>
      <w:r w:rsidR="0062524C">
        <w:t xml:space="preserve">o diferencial do Adubatec é possuir um cadastro parametrizável, permitindo </w:t>
      </w:r>
      <w:r w:rsidR="00F37274">
        <w:t xml:space="preserve">reunir </w:t>
      </w:r>
      <w:r w:rsidR="0062524C">
        <w:t>recomendações de adubações existentes, dispensando a necessidade do profissional da tecnologia da informação para inserir novos modelos de recomendação, adubação e novas culturas</w:t>
      </w:r>
      <w:r w:rsidR="0039691A">
        <w:t>, possibilitando a utilização em outras regiões do país.</w:t>
      </w:r>
    </w:p>
    <w:p w14:paraId="1A1935B2" w14:textId="3CFB7BA1" w:rsidR="00797D77" w:rsidRDefault="00640598" w:rsidP="00347BF4">
      <w:pPr>
        <w:pStyle w:val="TF-LEGENDA"/>
      </w:pPr>
      <w:bookmarkStart w:id="26" w:name="_Ref114162746"/>
      <w:r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2</w:t>
      </w:r>
      <w:r w:rsidR="00CD451F">
        <w:fldChar w:fldCharType="end"/>
      </w:r>
      <w:bookmarkEnd w:id="26"/>
      <w:r>
        <w:t xml:space="preserve"> - Resultado de recomendação de adubação</w:t>
      </w:r>
      <w:r w:rsidR="600306D6">
        <w:t xml:space="preserve"> do Adubatec</w:t>
      </w:r>
    </w:p>
    <w:p w14:paraId="368F1483" w14:textId="4563A0B6" w:rsidR="008B0EDF" w:rsidRPr="00D969A6" w:rsidRDefault="008B0EDF" w:rsidP="00640598">
      <w:pPr>
        <w:pStyle w:val="TF-FIGURA"/>
        <w:rPr>
          <w:u w:val="single"/>
        </w:rPr>
      </w:pPr>
      <w:r w:rsidRPr="00640598">
        <w:rPr>
          <w:noProof/>
        </w:rPr>
        <w:drawing>
          <wp:inline distT="0" distB="0" distL="0" distR="0" wp14:anchorId="27E92FE9" wp14:editId="5FEDAB62">
            <wp:extent cx="4918710" cy="2247220"/>
            <wp:effectExtent l="19050" t="19050" r="15240" b="203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26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A7D6" w14:textId="1FDB04F2" w:rsidR="00F36B92" w:rsidRDefault="008B0EDF" w:rsidP="00840D2E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820CA">
        <w:rPr>
          <w:i/>
          <w:iCs/>
        </w:rPr>
        <w:t>et al</w:t>
      </w:r>
      <w:r>
        <w:t>. (2019)</w:t>
      </w:r>
      <w:r w:rsidR="00347BF4">
        <w:t>.</w:t>
      </w:r>
    </w:p>
    <w:p w14:paraId="77BE4C06" w14:textId="0816279C" w:rsidR="00A44581" w:rsidRDefault="00E5076C" w:rsidP="006F7C65">
      <w:pPr>
        <w:pStyle w:val="Ttulo2"/>
      </w:pPr>
      <w:bookmarkStart w:id="27" w:name="_Ref115341117"/>
      <w:r>
        <w:t>Fertfacil</w:t>
      </w:r>
      <w:bookmarkEnd w:id="27"/>
    </w:p>
    <w:p w14:paraId="18140D13" w14:textId="23B5FED7" w:rsidR="00847E8D" w:rsidRDefault="00B63997" w:rsidP="00BF09CC">
      <w:pPr>
        <w:pStyle w:val="TF-TEXTO"/>
      </w:pPr>
      <w:r>
        <w:t>De acordo com Tiecher (201</w:t>
      </w:r>
      <w:r w:rsidR="00D51771">
        <w:t>6</w:t>
      </w:r>
      <w:r>
        <w:t>)</w:t>
      </w:r>
      <w:r w:rsidR="00122D24">
        <w:t>,</w:t>
      </w:r>
      <w:r>
        <w:t xml:space="preserve"> o</w:t>
      </w:r>
      <w:r w:rsidR="00013768">
        <w:t xml:space="preserve"> FertFacil é um</w:t>
      </w:r>
      <w:r w:rsidR="00BF09CC">
        <w:t xml:space="preserve"> </w:t>
      </w:r>
      <w:r w:rsidR="00A0764C">
        <w:t xml:space="preserve">software </w:t>
      </w:r>
      <w:r w:rsidR="007D4C70">
        <w:t>de</w:t>
      </w:r>
      <w:r w:rsidR="00A0764C">
        <w:t xml:space="preserve"> recomenda</w:t>
      </w:r>
      <w:r w:rsidR="007D4C70">
        <w:t>ção</w:t>
      </w:r>
      <w:r w:rsidR="00DA5D6E">
        <w:t xml:space="preserve"> de</w:t>
      </w:r>
      <w:r w:rsidR="00A0764C">
        <w:t xml:space="preserve"> calagem e adubação</w:t>
      </w:r>
      <w:r w:rsidR="00172C48">
        <w:t xml:space="preserve"> </w:t>
      </w:r>
      <w:r w:rsidR="11F9F945">
        <w:t>que baseia-se n</w:t>
      </w:r>
      <w:r w:rsidR="00172C48">
        <w:t>a análise química</w:t>
      </w:r>
      <w:r w:rsidR="00A0764C">
        <w:t xml:space="preserve"> </w:t>
      </w:r>
      <w:r w:rsidR="3E3CCDFB">
        <w:t xml:space="preserve">sendo aplicável </w:t>
      </w:r>
      <w:r w:rsidR="00A0764C">
        <w:t>para</w:t>
      </w:r>
      <w:r w:rsidR="00BF09CC">
        <w:t xml:space="preserve"> as</w:t>
      </w:r>
      <w:r w:rsidR="00013768">
        <w:t xml:space="preserve"> principais</w:t>
      </w:r>
      <w:r w:rsidR="00BF09CC">
        <w:t xml:space="preserve"> </w:t>
      </w:r>
      <w:r w:rsidR="0071502A">
        <w:t>agriculturas da</w:t>
      </w:r>
      <w:r w:rsidR="00BF09CC">
        <w:t xml:space="preserve"> região </w:t>
      </w:r>
      <w:r w:rsidR="00CE1642">
        <w:t>s</w:t>
      </w:r>
      <w:r w:rsidR="00BF09CC">
        <w:t xml:space="preserve">ul do </w:t>
      </w:r>
      <w:r w:rsidR="00C63147">
        <w:t>Brasil</w:t>
      </w:r>
      <w:r w:rsidR="00815E33">
        <w:t xml:space="preserve"> </w:t>
      </w:r>
      <w:r w:rsidR="003821F8">
        <w:t>e</w:t>
      </w:r>
      <w:r w:rsidR="00815E33">
        <w:t xml:space="preserve"> Paraguai</w:t>
      </w:r>
      <w:r w:rsidR="00FC313D">
        <w:t>, proporcionando facilidade, rapidez e confidenciabilidad</w:t>
      </w:r>
      <w:r w:rsidR="00314E22">
        <w:t>e na realização d</w:t>
      </w:r>
      <w:r w:rsidR="00E56F82">
        <w:t>as</w:t>
      </w:r>
      <w:r w:rsidR="349EF33B">
        <w:t xml:space="preserve"> </w:t>
      </w:r>
      <w:r w:rsidR="00E52F5D">
        <w:t>culturas trabalhadas</w:t>
      </w:r>
      <w:r w:rsidR="00BF09CC">
        <w:t>.</w:t>
      </w:r>
      <w:r w:rsidR="008C173C">
        <w:t xml:space="preserve"> Segundo</w:t>
      </w:r>
      <w:r w:rsidR="00D969A6">
        <w:t xml:space="preserve"> </w:t>
      </w:r>
      <w:r w:rsidR="0056708B">
        <w:t>FertFacil (2022</w:t>
      </w:r>
      <w:r w:rsidR="6BDB993E">
        <w:t>)</w:t>
      </w:r>
      <w:r w:rsidR="3E2E4497">
        <w:t>,</w:t>
      </w:r>
      <w:r w:rsidR="0056708B">
        <w:t xml:space="preserve"> </w:t>
      </w:r>
      <w:r w:rsidR="00C921E7">
        <w:t>os cálculos realizados pelo software são</w:t>
      </w:r>
      <w:r w:rsidR="0056708B">
        <w:t xml:space="preserve"> </w:t>
      </w:r>
      <w:r w:rsidR="004A13BE">
        <w:t>baseados</w:t>
      </w:r>
      <w:r w:rsidR="0056708B">
        <w:t xml:space="preserve"> </w:t>
      </w:r>
      <w:r w:rsidR="00DD7C76">
        <w:t>no “</w:t>
      </w:r>
      <w:r w:rsidR="00E47BB0" w:rsidRPr="00DD7C76">
        <w:t>Manual de calagem e adubação para os Estados de Rio Grande do Sul e de Santa Catarina</w:t>
      </w:r>
      <w:r w:rsidR="00121EA0">
        <w:t>, 2016</w:t>
      </w:r>
      <w:r w:rsidR="00DD7C76" w:rsidRPr="00B638DE">
        <w:t xml:space="preserve">” e </w:t>
      </w:r>
      <w:r w:rsidR="00812057" w:rsidRPr="00B638DE">
        <w:t>“</w:t>
      </w:r>
      <w:r w:rsidR="002D4924">
        <w:t>Manual de adubação e calagem para o estado do Paraná</w:t>
      </w:r>
      <w:r w:rsidR="00121EA0">
        <w:t>, 2019</w:t>
      </w:r>
      <w:r w:rsidR="002D4924">
        <w:t>”</w:t>
      </w:r>
      <w:r w:rsidR="00C921E7">
        <w:t xml:space="preserve">. </w:t>
      </w:r>
    </w:p>
    <w:p w14:paraId="7D1CADB9" w14:textId="30D3F9D7" w:rsidR="001A6775" w:rsidRPr="002D4924" w:rsidRDefault="00617304" w:rsidP="00BF09CC">
      <w:pPr>
        <w:pStyle w:val="TF-TEXTO"/>
      </w:pPr>
      <w:r>
        <w:t xml:space="preserve">O software foi desenvolvido com as tecnologias de </w:t>
      </w:r>
      <w:r w:rsidRPr="7406B8DB">
        <w:rPr>
          <w:i/>
          <w:iCs/>
        </w:rPr>
        <w:t>front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</w:t>
      </w:r>
      <w:r w:rsidR="00122D24">
        <w:t xml:space="preserve">utilizando </w:t>
      </w:r>
      <w:r w:rsidR="008F6A6C">
        <w:t>L</w:t>
      </w:r>
      <w:r w:rsidR="00122D24">
        <w:t xml:space="preserve">inguagem de </w:t>
      </w:r>
      <w:r w:rsidR="008F6A6C">
        <w:t>M</w:t>
      </w:r>
      <w:r w:rsidR="00122D24">
        <w:t xml:space="preserve">arcação de </w:t>
      </w:r>
      <w:r w:rsidR="008F6A6C">
        <w:t>H</w:t>
      </w:r>
      <w:r w:rsidR="00122D24">
        <w:t>ipertexto (</w:t>
      </w:r>
      <w:r>
        <w:t>HTML</w:t>
      </w:r>
      <w:r w:rsidR="00122D24">
        <w:t>)</w:t>
      </w:r>
      <w:r>
        <w:t xml:space="preserve">, </w:t>
      </w:r>
      <w:r w:rsidR="008F6A6C">
        <w:t>C</w:t>
      </w:r>
      <w:r w:rsidR="00122D24">
        <w:t xml:space="preserve">ascadign </w:t>
      </w:r>
      <w:r w:rsidR="008F6A6C">
        <w:t>S</w:t>
      </w:r>
      <w:r w:rsidR="00122D24">
        <w:t xml:space="preserve">tyle </w:t>
      </w:r>
      <w:r w:rsidR="008F6A6C">
        <w:t>S</w:t>
      </w:r>
      <w:r w:rsidR="00122D24">
        <w:t>heets (</w:t>
      </w:r>
      <w:r>
        <w:t>CSS</w:t>
      </w:r>
      <w:r w:rsidR="00122D24">
        <w:t>)</w:t>
      </w:r>
      <w:r>
        <w:t xml:space="preserve"> e Javascript. A tecnologia usada de </w:t>
      </w:r>
      <w:r w:rsidRPr="7406B8DB">
        <w:rPr>
          <w:i/>
          <w:iCs/>
        </w:rPr>
        <w:t>back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r>
        <w:t xml:space="preserve"> foi o Python. </w:t>
      </w:r>
      <w:r w:rsidR="606FB5BA">
        <w:t xml:space="preserve">O </w:t>
      </w:r>
      <w:r w:rsidR="5D285603">
        <w:t>s</w:t>
      </w:r>
      <w:r w:rsidR="606FB5BA">
        <w:t>oftware</w:t>
      </w:r>
      <w:r w:rsidR="00847E8D">
        <w:t xml:space="preserve"> apresenta</w:t>
      </w:r>
      <w:r w:rsidR="00C921E7">
        <w:t xml:space="preserve"> </w:t>
      </w:r>
      <w:r w:rsidR="00F21A74">
        <w:t xml:space="preserve">diversos planos, </w:t>
      </w:r>
      <w:r w:rsidR="008B68E6">
        <w:t>do</w:t>
      </w:r>
      <w:r w:rsidR="00F21A74">
        <w:t xml:space="preserve"> gratuito até </w:t>
      </w:r>
      <w:r w:rsidR="008B68E6">
        <w:t>pago</w:t>
      </w:r>
      <w:r w:rsidR="008A7422">
        <w:t xml:space="preserve"> </w:t>
      </w:r>
      <w:r w:rsidR="00F21A74">
        <w:t>para</w:t>
      </w:r>
      <w:r w:rsidR="008A7422">
        <w:t xml:space="preserve"> o uso das</w:t>
      </w:r>
      <w:r w:rsidR="00F21A74">
        <w:t xml:space="preserve"> prefeituras,</w:t>
      </w:r>
      <w:r w:rsidR="0081341F">
        <w:t xml:space="preserve"> todos os planos permitem</w:t>
      </w:r>
      <w:r w:rsidR="008A307D">
        <w:t xml:space="preserve"> o </w:t>
      </w:r>
      <w:r w:rsidR="004C1B4E">
        <w:t>cálculo</w:t>
      </w:r>
      <w:r w:rsidR="008A307D">
        <w:t xml:space="preserve"> de calagem e adub</w:t>
      </w:r>
      <w:r w:rsidR="004C1B4E">
        <w:t>ação,</w:t>
      </w:r>
      <w:r w:rsidR="00053C57">
        <w:t xml:space="preserve"> e apresentam o histórico</w:t>
      </w:r>
      <w:r w:rsidR="0081341F">
        <w:t xml:space="preserve"> </w:t>
      </w:r>
      <w:r w:rsidR="00061628">
        <w:t>das análises realizadas</w:t>
      </w:r>
      <w:r w:rsidR="3D8AEEE7">
        <w:t>.</w:t>
      </w:r>
      <w:r w:rsidR="71FE0504">
        <w:t xml:space="preserve"> </w:t>
      </w:r>
      <w:r w:rsidR="753DE1A2">
        <w:t>O</w:t>
      </w:r>
      <w:r w:rsidR="00F21A74">
        <w:t xml:space="preserve"> plano gratuito contém </w:t>
      </w:r>
      <w:r w:rsidR="009C4778">
        <w:t xml:space="preserve">limitação </w:t>
      </w:r>
      <w:r w:rsidR="4768A684">
        <w:t>e permite</w:t>
      </w:r>
      <w:r w:rsidR="009C4778">
        <w:t xml:space="preserve"> apenas uma análise de solo e </w:t>
      </w:r>
      <w:r w:rsidR="735DFAAB">
        <w:t xml:space="preserve">suporta </w:t>
      </w:r>
      <w:r w:rsidR="009C4778">
        <w:t>some</w:t>
      </w:r>
      <w:r w:rsidR="008A7422">
        <w:t>nte</w:t>
      </w:r>
      <w:r w:rsidR="00FF6C46">
        <w:t xml:space="preserve"> a opção de calagem e adubação para as culturas do milho, soja e trigo</w:t>
      </w:r>
      <w:r w:rsidR="75117C40">
        <w:t>.</w:t>
      </w:r>
      <w:r w:rsidR="1552AAD3">
        <w:t xml:space="preserve"> </w:t>
      </w:r>
      <w:r w:rsidR="06D28164">
        <w:t>O</w:t>
      </w:r>
      <w:r w:rsidR="00370E15">
        <w:t xml:space="preserve"> plano </w:t>
      </w:r>
      <w:r w:rsidR="004D6810">
        <w:t>destinado para</w:t>
      </w:r>
      <w:r w:rsidR="00370E15">
        <w:t xml:space="preserve"> prefeituras e empresas possuem </w:t>
      </w:r>
      <w:r w:rsidR="00224E43">
        <w:t>todas as opções de</w:t>
      </w:r>
      <w:r w:rsidR="00DE1FF7">
        <w:t xml:space="preserve"> calagem e adubação das</w:t>
      </w:r>
      <w:r w:rsidR="00224E43">
        <w:t xml:space="preserve"> culturas nos manuais</w:t>
      </w:r>
      <w:r w:rsidR="00477E79">
        <w:t xml:space="preserve"> “RS/SC 2016 e/ou PR 2019</w:t>
      </w:r>
      <w:r w:rsidR="1D22976A">
        <w:t>”</w:t>
      </w:r>
      <w:r w:rsidR="1F6DD69D">
        <w:t>.</w:t>
      </w:r>
      <w:r w:rsidR="009333D8">
        <w:t xml:space="preserve"> O </w:t>
      </w:r>
      <w:r w:rsidR="00B10027">
        <w:t>software</w:t>
      </w:r>
      <w:r w:rsidR="009333D8">
        <w:t xml:space="preserve"> </w:t>
      </w:r>
      <w:r w:rsidR="00277E1C">
        <w:t>possibilita o filtro e a exportação das análises e interpretações para planilhas .XLSX</w:t>
      </w:r>
      <w:r w:rsidR="00AA4680">
        <w:t>, gerenciando o progresso de produção e cultivo do produtor</w:t>
      </w:r>
      <w:r w:rsidR="007E4EF9">
        <w:t>,</w:t>
      </w:r>
      <w:r w:rsidR="00AA4680">
        <w:t xml:space="preserve"> está preparado para armazenar todos os dados de consulta dos usuários</w:t>
      </w:r>
      <w:r w:rsidR="006B11EC">
        <w:t xml:space="preserve"> e cálculos gráficos de otimização de dosagem pelos custos</w:t>
      </w:r>
      <w:r w:rsidR="004A13BE">
        <w:t xml:space="preserve"> (</w:t>
      </w:r>
      <w:r w:rsidR="7265D3E5">
        <w:t>FERTFACIL</w:t>
      </w:r>
      <w:r w:rsidR="004A13BE">
        <w:t>, 2022).</w:t>
      </w:r>
    </w:p>
    <w:p w14:paraId="657A998C" w14:textId="76DC3127" w:rsidR="007D5BD9" w:rsidRPr="00722126" w:rsidRDefault="00BD455E" w:rsidP="00D326D7">
      <w:pPr>
        <w:pStyle w:val="TF-TEXTO"/>
        <w:rPr>
          <w:u w:val="single"/>
        </w:rPr>
      </w:pPr>
      <w:r>
        <w:t>Segundo Tiecher (</w:t>
      </w:r>
      <w:r w:rsidR="00D51771">
        <w:t>2016</w:t>
      </w:r>
      <w:r>
        <w:t xml:space="preserve">) o </w:t>
      </w:r>
      <w:r w:rsidR="008632DC">
        <w:t>s</w:t>
      </w:r>
      <w:r w:rsidR="00F122F3">
        <w:t xml:space="preserve">oftware é totalmente </w:t>
      </w:r>
      <w:r w:rsidR="00E64F13">
        <w:t>responsivo</w:t>
      </w:r>
      <w:r>
        <w:t xml:space="preserve"> sendo</w:t>
      </w:r>
      <w:r w:rsidR="00184D93">
        <w:t xml:space="preserve"> </w:t>
      </w:r>
      <w:r w:rsidR="00AF4FEC">
        <w:t xml:space="preserve">utilizá-lo nos dispositivos móveis baixando </w:t>
      </w:r>
      <w:r w:rsidR="00184D93">
        <w:t>na Play Store</w:t>
      </w:r>
      <w:r w:rsidR="00D358F9">
        <w:t xml:space="preserve"> ou acessá-lo via Web</w:t>
      </w:r>
      <w:r w:rsidR="0017040A">
        <w:t xml:space="preserve">. Outro diferencial do software é </w:t>
      </w:r>
      <w:r w:rsidR="00D33009">
        <w:t xml:space="preserve">que </w:t>
      </w:r>
      <w:r w:rsidR="00B209DD">
        <w:t xml:space="preserve">além do português, possui </w:t>
      </w:r>
      <w:r w:rsidR="0017451B">
        <w:t>uma versão em espanhol para o Paraguai</w:t>
      </w:r>
      <w:r w:rsidR="00C2133A">
        <w:t xml:space="preserve"> </w:t>
      </w:r>
      <w:r w:rsidR="00420C20">
        <w:t>(</w:t>
      </w:r>
      <w:r w:rsidR="00C2133A">
        <w:t>Tiecher</w:t>
      </w:r>
      <w:r w:rsidR="00C64FDF">
        <w:t>,</w:t>
      </w:r>
      <w:r w:rsidR="00CA2C29">
        <w:t xml:space="preserve"> </w:t>
      </w:r>
      <w:r w:rsidR="00D51771">
        <w:t>2016</w:t>
      </w:r>
      <w:r w:rsidR="00C2133A">
        <w:t>)</w:t>
      </w:r>
      <w:r w:rsidR="00420C20">
        <w:t>.</w:t>
      </w:r>
      <w:r w:rsidR="00172C48">
        <w:t xml:space="preserve"> Após a inserção dos elementos</w:t>
      </w:r>
      <w:r w:rsidR="00722126">
        <w:t xml:space="preserve"> e a estimativa de produção</w:t>
      </w:r>
      <w:r w:rsidR="00172C48">
        <w:t xml:space="preserve"> </w:t>
      </w:r>
      <w:r w:rsidR="00722126">
        <w:t>o software realiza os</w:t>
      </w:r>
      <w:r w:rsidR="00172C48">
        <w:t xml:space="preserve"> cálculos</w:t>
      </w:r>
      <w:r w:rsidR="00A81FBB">
        <w:t xml:space="preserve"> </w:t>
      </w:r>
      <w:r w:rsidR="00722126">
        <w:t>e</w:t>
      </w:r>
      <w:r w:rsidR="00172C48">
        <w:t xml:space="preserve"> apresenta </w:t>
      </w:r>
      <w:r w:rsidR="00061628">
        <w:t>um</w:t>
      </w:r>
      <w:r w:rsidR="00172C48">
        <w:t xml:space="preserve"> </w:t>
      </w:r>
      <w:r w:rsidR="00061628">
        <w:t>relatório</w:t>
      </w:r>
      <w:r w:rsidR="00172C48">
        <w:t xml:space="preserve"> conforme </w:t>
      </w:r>
      <w:r w:rsidR="0CE56017">
        <w:t xml:space="preserve">pode ser visto </w:t>
      </w:r>
      <w:r w:rsidR="00172C48">
        <w:t>na</w:t>
      </w:r>
      <w:r w:rsidR="0042797F">
        <w:t xml:space="preserve"> </w:t>
      </w:r>
      <w:r>
        <w:fldChar w:fldCharType="begin"/>
      </w:r>
      <w:r>
        <w:instrText xml:space="preserve"> REF _Ref114162974 \h </w:instrText>
      </w:r>
      <w:r>
        <w:fldChar w:fldCharType="separate"/>
      </w:r>
      <w:r w:rsidR="00BF6C41">
        <w:t xml:space="preserve">Figura </w:t>
      </w:r>
      <w:r w:rsidR="00BF6C41">
        <w:rPr>
          <w:noProof/>
        </w:rPr>
        <w:t>3</w:t>
      </w:r>
      <w:r>
        <w:fldChar w:fldCharType="end"/>
      </w:r>
      <w:r w:rsidR="00172C48">
        <w:t>.</w:t>
      </w:r>
      <w:r w:rsidR="00C2273C">
        <w:t xml:space="preserve"> </w:t>
      </w:r>
      <w:r w:rsidR="0057676C">
        <w:t>De acordo com</w:t>
      </w:r>
      <w:r w:rsidR="00172C48">
        <w:t xml:space="preserve"> Tiecher (2016),</w:t>
      </w:r>
      <w:r w:rsidR="0C0957E8">
        <w:t xml:space="preserve"> </w:t>
      </w:r>
      <w:r w:rsidR="00172C48">
        <w:t>o relatório</w:t>
      </w:r>
      <w:r w:rsidR="184B1185">
        <w:t xml:space="preserve"> </w:t>
      </w:r>
      <w:r w:rsidR="6625C714">
        <w:t xml:space="preserve">contém </w:t>
      </w:r>
      <w:r w:rsidR="007D5BD9">
        <w:t>um fertigrama de interpretação da análise de solo e a recomendação de adubação e calagem</w:t>
      </w:r>
      <w:r w:rsidR="359740C9">
        <w:t>.</w:t>
      </w:r>
      <w:r w:rsidR="327008B6">
        <w:t xml:space="preserve"> </w:t>
      </w:r>
      <w:r w:rsidR="6B496045">
        <w:t xml:space="preserve">Também é possível gerar </w:t>
      </w:r>
      <w:r w:rsidR="58F7BDAE">
        <w:t>o</w:t>
      </w:r>
      <w:r w:rsidR="007D5BD9">
        <w:t xml:space="preserve"> relatório </w:t>
      </w:r>
      <w:r w:rsidR="645D2A97">
        <w:t>em arquivo</w:t>
      </w:r>
      <w:r w:rsidR="007D5BD9">
        <w:t xml:space="preserve"> PDF.</w:t>
      </w:r>
    </w:p>
    <w:p w14:paraId="456AC1CD" w14:textId="433973FE" w:rsidR="00C2273C" w:rsidRDefault="0067576E" w:rsidP="006A0C75">
      <w:pPr>
        <w:pStyle w:val="TF-LEGENDA"/>
      </w:pPr>
      <w:bookmarkStart w:id="28" w:name="_Ref114162974"/>
      <w:r>
        <w:lastRenderedPageBreak/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3</w:t>
      </w:r>
      <w:r w:rsidR="00CD451F">
        <w:fldChar w:fldCharType="end"/>
      </w:r>
      <w:bookmarkEnd w:id="28"/>
      <w:r>
        <w:t xml:space="preserve"> - </w:t>
      </w:r>
      <w:r w:rsidR="006A0C75">
        <w:t>Relatório com fertigrama de interpretação da análise de solo e recomendação de calagem</w:t>
      </w:r>
      <w:r w:rsidR="0039773A">
        <w:t xml:space="preserve"> </w:t>
      </w:r>
      <w:r w:rsidR="4D292CE7">
        <w:t>do Fertfacil</w:t>
      </w:r>
    </w:p>
    <w:p w14:paraId="01F224CF" w14:textId="410BC6B5" w:rsidR="00F77963" w:rsidRDefault="00F20414" w:rsidP="006A0C75">
      <w:pPr>
        <w:pStyle w:val="TF-FIGURA"/>
      </w:pPr>
      <w:r>
        <w:rPr>
          <w:noProof/>
        </w:rPr>
        <w:drawing>
          <wp:inline distT="0" distB="0" distL="0" distR="0" wp14:anchorId="400CA366" wp14:editId="6C8D57D6">
            <wp:extent cx="3001695" cy="2907030"/>
            <wp:effectExtent l="19050" t="19050" r="27305" b="2667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396" cy="308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ADAD" w14:textId="00C8029F" w:rsidR="006A3162" w:rsidRPr="006A0C75" w:rsidRDefault="004B72E4" w:rsidP="006A0C75">
      <w:pPr>
        <w:pStyle w:val="TF-FONTE"/>
      </w:pPr>
      <w:r w:rsidRPr="006A0C75">
        <w:t xml:space="preserve">Fonte: </w:t>
      </w:r>
      <w:r w:rsidR="004D25C5" w:rsidRPr="006A0C75">
        <w:t>Tiecher (201</w:t>
      </w:r>
      <w:r w:rsidR="004610CC">
        <w:t>6</w:t>
      </w:r>
      <w:r w:rsidR="004D25C5" w:rsidRPr="006A0C75">
        <w:t>)</w:t>
      </w:r>
      <w:r w:rsidR="006A0C75">
        <w:t>.</w:t>
      </w:r>
    </w:p>
    <w:p w14:paraId="364723CE" w14:textId="56E654AC" w:rsidR="00564773" w:rsidRPr="00564773" w:rsidRDefault="05153AFB" w:rsidP="006F7C65">
      <w:pPr>
        <w:pStyle w:val="Ttulo2"/>
      </w:pPr>
      <w:bookmarkStart w:id="29" w:name="_Ref115341411"/>
      <w:r>
        <w:t>i</w:t>
      </w:r>
      <w:r w:rsidR="16487DC7">
        <w:t xml:space="preserve">solo - </w:t>
      </w:r>
      <w:r w:rsidR="00BE6E3D">
        <w:t>aplicação mobile para auxiliar na recomendação de calagem de solo para o estado do pará, brasil</w:t>
      </w:r>
      <w:bookmarkEnd w:id="29"/>
      <w:r w:rsidR="00A44581">
        <w:t xml:space="preserve"> </w:t>
      </w:r>
    </w:p>
    <w:p w14:paraId="78BCADEA" w14:textId="30712D7E" w:rsidR="009F7147" w:rsidRDefault="34B36AAB" w:rsidP="00255195">
      <w:pPr>
        <w:pStyle w:val="TF-TEXTO"/>
      </w:pPr>
      <w:r>
        <w:t>A</w:t>
      </w:r>
      <w:r w:rsidR="005F0AFF">
        <w:t xml:space="preserve"> aplicação </w:t>
      </w:r>
      <w:r w:rsidR="00DA1855">
        <w:t>móvel</w:t>
      </w:r>
      <w:r w:rsidR="00851152">
        <w:t xml:space="preserve"> iSolo</w:t>
      </w:r>
      <w:r w:rsidR="005F0AFF">
        <w:t xml:space="preserve"> </w:t>
      </w:r>
      <w:r w:rsidR="00355DE9">
        <w:t>desenvolvida</w:t>
      </w:r>
      <w:r w:rsidR="005F0AFF">
        <w:t xml:space="preserve"> </w:t>
      </w:r>
      <w:r w:rsidR="002B7835">
        <w:t xml:space="preserve">por Oliveira </w:t>
      </w:r>
      <w:r w:rsidR="002B7835" w:rsidRPr="00250E0C">
        <w:rPr>
          <w:i/>
          <w:iCs/>
        </w:rPr>
        <w:t>et al.</w:t>
      </w:r>
      <w:r w:rsidR="002B7835">
        <w:t xml:space="preserve"> (2019) </w:t>
      </w:r>
      <w:r w:rsidR="00355DE9">
        <w:t>apresenta</w:t>
      </w:r>
      <w:r w:rsidR="00842DC5">
        <w:t xml:space="preserve"> </w:t>
      </w:r>
      <w:r w:rsidR="004D2EED">
        <w:t>a</w:t>
      </w:r>
      <w:r w:rsidR="00842DC5">
        <w:t xml:space="preserve"> recomendação de calagem do solo </w:t>
      </w:r>
      <w:r w:rsidR="005F5831">
        <w:t>n</w:t>
      </w:r>
      <w:r w:rsidR="005F0AFF">
        <w:t>os cultivos na região do Pará</w:t>
      </w:r>
      <w:r w:rsidR="005606DC">
        <w:t>,</w:t>
      </w:r>
      <w:r w:rsidR="00255195">
        <w:t xml:space="preserve"> </w:t>
      </w:r>
      <w:r w:rsidR="001E67BA">
        <w:t>a fim</w:t>
      </w:r>
      <w:r w:rsidR="005606DC">
        <w:t xml:space="preserve"> de</w:t>
      </w:r>
      <w:r w:rsidR="001274AF">
        <w:t xml:space="preserve"> </w:t>
      </w:r>
      <w:r w:rsidR="005F0AFF">
        <w:t>obter um resultado de produção</w:t>
      </w:r>
      <w:r w:rsidR="005A1CD8">
        <w:t xml:space="preserve"> o agricultor deve fazer a análise corretiva do solo para neutralizar a </w:t>
      </w:r>
      <w:r w:rsidR="497F8969">
        <w:t xml:space="preserve">sua </w:t>
      </w:r>
      <w:r w:rsidR="005A1CD8">
        <w:t>acidez.</w:t>
      </w:r>
      <w:r w:rsidR="005606DC">
        <w:t xml:space="preserve"> P</w:t>
      </w:r>
      <w:r w:rsidR="004275BA">
        <w:t>ara que se faça a neutralização é aplicado cálcio e magnésio</w:t>
      </w:r>
      <w:r w:rsidR="00BF63C8">
        <w:t xml:space="preserve">, até chegar no nível de pH ideal </w:t>
      </w:r>
      <w:r w:rsidR="00A6038F">
        <w:t xml:space="preserve">da </w:t>
      </w:r>
      <w:r w:rsidR="00BF63C8">
        <w:t>cultura que está sendo trabalhada</w:t>
      </w:r>
      <w:r w:rsidR="219EA435">
        <w:t>.</w:t>
      </w:r>
      <w:r w:rsidR="770E0212">
        <w:t xml:space="preserve"> </w:t>
      </w:r>
      <w:r w:rsidR="58F58FF9">
        <w:t>O</w:t>
      </w:r>
      <w:r w:rsidR="00191503">
        <w:t xml:space="preserve"> solo do Pará </w:t>
      </w:r>
      <w:r w:rsidR="00AF732D">
        <w:t>é</w:t>
      </w:r>
      <w:r w:rsidR="00846EF0">
        <w:t xml:space="preserve"> o mesmo</w:t>
      </w:r>
      <w:r w:rsidR="000A4F05">
        <w:t xml:space="preserve"> tipo de solo da Amazônia a acidez do solo é elevada e com isso a baixa fertilidade do solo é natural, </w:t>
      </w:r>
      <w:r w:rsidR="00AE1C52">
        <w:t>proporcionando a baixa produção das culturas trabalhadas (</w:t>
      </w:r>
      <w:r w:rsidR="00DA1855">
        <w:t>OLIVEIRA</w:t>
      </w:r>
      <w:r w:rsidR="005606DC">
        <w:t xml:space="preserve"> </w:t>
      </w:r>
      <w:r w:rsidR="005606DC" w:rsidRPr="00250E0C">
        <w:rPr>
          <w:i/>
          <w:iCs/>
        </w:rPr>
        <w:t>et al.</w:t>
      </w:r>
      <w:r w:rsidR="005606DC">
        <w:t xml:space="preserve"> 2019)</w:t>
      </w:r>
      <w:r w:rsidR="000A4F05">
        <w:t>.</w:t>
      </w:r>
    </w:p>
    <w:p w14:paraId="2F567F56" w14:textId="140B90AB" w:rsidR="005F0AFF" w:rsidRDefault="00DA1855" w:rsidP="00C87472">
      <w:pPr>
        <w:pStyle w:val="TF-TEXTO"/>
      </w:pPr>
      <w:r>
        <w:t xml:space="preserve">A aplicação </w:t>
      </w:r>
      <w:r w:rsidR="00136F80">
        <w:t>desenvolvid</w:t>
      </w:r>
      <w:r>
        <w:t>a</w:t>
      </w:r>
      <w:r w:rsidR="004A2D40">
        <w:t xml:space="preserve"> </w:t>
      </w:r>
      <w:r w:rsidR="0656BBE6">
        <w:t xml:space="preserve">permite informar </w:t>
      </w:r>
      <w:r w:rsidR="09C585EC">
        <w:t>os</w:t>
      </w:r>
      <w:r w:rsidR="00136F80">
        <w:t xml:space="preserve"> parâmetros da análise química obtida a partir da amostra do solo</w:t>
      </w:r>
      <w:r w:rsidR="15AF8A06">
        <w:t xml:space="preserve"> e a partir daí,</w:t>
      </w:r>
      <w:r w:rsidR="00136F80">
        <w:t xml:space="preserve"> faz os cálculos necessários para sugerir a calagem</w:t>
      </w:r>
      <w:r w:rsidR="00083F5A">
        <w:t xml:space="preserve">. </w:t>
      </w:r>
      <w:r>
        <w:t xml:space="preserve">A aplicação </w:t>
      </w:r>
      <w:r w:rsidR="6EB8E0D2">
        <w:t>utiliza</w:t>
      </w:r>
      <w:r w:rsidR="00083F5A">
        <w:t xml:space="preserve"> dois métodos de cálculos</w:t>
      </w:r>
      <w:r w:rsidR="19064CF0">
        <w:t>,</w:t>
      </w:r>
      <w:r w:rsidR="00083F5A">
        <w:t xml:space="preserve"> </w:t>
      </w:r>
      <w:r w:rsidR="350B5CBE">
        <w:t>o</w:t>
      </w:r>
      <w:r w:rsidR="7EE78F4C">
        <w:t xml:space="preserve"> </w:t>
      </w:r>
      <w:r w:rsidR="0B4CFC40">
        <w:t>m</w:t>
      </w:r>
      <w:r w:rsidR="7EE78F4C">
        <w:t>étodo</w:t>
      </w:r>
      <w:r w:rsidR="00083F5A">
        <w:t xml:space="preserve"> da Saturação por Bases que é</w:t>
      </w:r>
      <w:r w:rsidR="00BF1E88">
        <w:t xml:space="preserve"> a utilização de calcário para elevar o pH até uma faixa de valores pré-fixada</w:t>
      </w:r>
      <w:r w:rsidR="00080D3A">
        <w:t xml:space="preserve">, e o Método do Alumínio Trocável </w:t>
      </w:r>
      <w:r w:rsidR="000A3EE2">
        <w:t xml:space="preserve">que utiliza a elevação dos teores de cálcio e magnésio a um mínimo </w:t>
      </w:r>
      <w:r w:rsidR="00281AEF">
        <w:t>pré-fixado</w:t>
      </w:r>
      <w:r w:rsidR="00C568E1">
        <w:t>.</w:t>
      </w:r>
      <w:r w:rsidR="00C87472">
        <w:t xml:space="preserve"> </w:t>
      </w:r>
      <w:r>
        <w:t xml:space="preserve">A aplicação </w:t>
      </w:r>
      <w:r w:rsidR="005A1CD8">
        <w:t>foi criad</w:t>
      </w:r>
      <w:r>
        <w:t>a</w:t>
      </w:r>
      <w:r w:rsidR="005A1CD8">
        <w:t xml:space="preserve"> </w:t>
      </w:r>
      <w:r w:rsidR="008E31FA">
        <w:t xml:space="preserve">com o </w:t>
      </w:r>
      <w:r w:rsidR="00AC4940">
        <w:t>intuito</w:t>
      </w:r>
      <w:r w:rsidR="008E31FA">
        <w:t xml:space="preserve"> de auxiliar agricultores e técnicos da área do estudo de solo para realizar a interpre</w:t>
      </w:r>
      <w:r w:rsidR="00191658">
        <w:t>tação da análise</w:t>
      </w:r>
      <w:r w:rsidR="004C5992">
        <w:t xml:space="preserve"> </w:t>
      </w:r>
      <w:r w:rsidR="0571080C">
        <w:t>e</w:t>
      </w:r>
      <w:r w:rsidR="005A1CD8">
        <w:t xml:space="preserve"> para fornecer recomendações de calagem a partir da inserção de parâmetros químicos </w:t>
      </w:r>
      <w:r w:rsidR="6C13ED9C">
        <w:t xml:space="preserve">observados </w:t>
      </w:r>
      <w:r w:rsidR="00255195">
        <w:t>em camp</w:t>
      </w:r>
      <w:r w:rsidR="001B5196">
        <w:t>o.</w:t>
      </w:r>
      <w:r w:rsidR="0039773A">
        <w:t xml:space="preserve"> </w:t>
      </w:r>
    </w:p>
    <w:p w14:paraId="18F465C7" w14:textId="7B51A3E1" w:rsidR="00C05CBF" w:rsidRDefault="00255195" w:rsidP="00C87472">
      <w:pPr>
        <w:pStyle w:val="TF-TEXTO"/>
      </w:pPr>
      <w:r>
        <w:t>Foi utilizad</w:t>
      </w:r>
      <w:r w:rsidR="0F654ECD">
        <w:t>a</w:t>
      </w:r>
      <w:r>
        <w:t xml:space="preserve"> a ferramenta Phonegap para desenvolver a interface</w:t>
      </w:r>
      <w:r w:rsidR="00AE2045">
        <w:t xml:space="preserve">. O Phonegap é um </w:t>
      </w:r>
      <w:r w:rsidR="00E57B99">
        <w:t>framework</w:t>
      </w:r>
      <w:r w:rsidR="00AE2045">
        <w:t xml:space="preserve"> de desenvolvimento móvel que permite desenvolver aplicativos para dispositivos móveis usando HTML,</w:t>
      </w:r>
      <w:r w:rsidR="1610662C">
        <w:t xml:space="preserve"> </w:t>
      </w:r>
      <w:r w:rsidR="00AE2045">
        <w:t>CSS</w:t>
      </w:r>
      <w:r w:rsidR="000B1A12">
        <w:t xml:space="preserve"> e Javas</w:t>
      </w:r>
      <w:r w:rsidR="00607137">
        <w:t xml:space="preserve">cript. </w:t>
      </w:r>
      <w:r w:rsidR="00790254">
        <w:t xml:space="preserve">Fez-se o uso do JQuery, </w:t>
      </w:r>
      <w:r w:rsidR="006A509C">
        <w:t>que permite realizar a</w:t>
      </w:r>
      <w:r w:rsidR="00C56945">
        <w:t xml:space="preserve"> manipulação de eventos</w:t>
      </w:r>
      <w:r w:rsidR="006A509C">
        <w:t xml:space="preserve"> e</w:t>
      </w:r>
      <w:r w:rsidR="00C56945">
        <w:t xml:space="preserve"> animações </w:t>
      </w:r>
      <w:r w:rsidR="006A509C">
        <w:t>A</w:t>
      </w:r>
      <w:r w:rsidR="00C56945">
        <w:t>jax</w:t>
      </w:r>
      <w:r w:rsidR="006A509C">
        <w:t>.</w:t>
      </w:r>
      <w:r w:rsidR="64DF1222">
        <w:t xml:space="preserve"> O aplicativo pode ser utilizado em modo </w:t>
      </w:r>
      <w:r w:rsidR="64DF1222" w:rsidRPr="00A37FBE">
        <w:rPr>
          <w:i/>
          <w:iCs/>
        </w:rPr>
        <w:t>offline</w:t>
      </w:r>
      <w:r w:rsidR="64DF1222">
        <w:t>.</w:t>
      </w:r>
      <w:r w:rsidR="00C87472">
        <w:t xml:space="preserve"> </w:t>
      </w:r>
      <w:r w:rsidR="00AA4EF3">
        <w:t>Segundo</w:t>
      </w:r>
      <w:r w:rsidR="006034A6">
        <w:t xml:space="preserve"> </w:t>
      </w:r>
      <w:r w:rsidR="006034A6" w:rsidRPr="006034A6">
        <w:rPr>
          <w:color w:val="222222"/>
          <w:shd w:val="clear" w:color="auto" w:fill="FFFFFF"/>
        </w:rPr>
        <w:t xml:space="preserve">Oliveira </w:t>
      </w:r>
      <w:r w:rsidR="006034A6" w:rsidRPr="00202486">
        <w:rPr>
          <w:i/>
          <w:iCs/>
          <w:color w:val="222222"/>
          <w:shd w:val="clear" w:color="auto" w:fill="FFFFFF"/>
        </w:rPr>
        <w:t>et al</w:t>
      </w:r>
      <w:r w:rsidR="00EB3728">
        <w:rPr>
          <w:color w:val="222222"/>
          <w:shd w:val="clear" w:color="auto" w:fill="FFFFFF"/>
        </w:rPr>
        <w:t>.</w:t>
      </w:r>
      <w:r w:rsidR="006034A6" w:rsidRPr="006034A6">
        <w:rPr>
          <w:color w:val="222222"/>
          <w:shd w:val="clear" w:color="auto" w:fill="FFFFFF"/>
        </w:rPr>
        <w:t xml:space="preserve"> (2019)</w:t>
      </w:r>
      <w:r w:rsidR="006034A6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6034A6">
        <w:t>o</w:t>
      </w:r>
      <w:r w:rsidR="00DB0B8A">
        <w:t>s testes realizados</w:t>
      </w:r>
      <w:r w:rsidR="004D0A6F">
        <w:t xml:space="preserve"> </w:t>
      </w:r>
      <w:r w:rsidR="003B0B8A">
        <w:t>no</w:t>
      </w:r>
      <w:r w:rsidR="004D0A6F">
        <w:t xml:space="preserve"> iSolo </w:t>
      </w:r>
      <w:r w:rsidR="003B0B8A">
        <w:t>mostrou</w:t>
      </w:r>
      <w:r w:rsidR="004D0A6F">
        <w:t xml:space="preserve"> que o </w:t>
      </w:r>
      <w:r w:rsidR="003B0B8A">
        <w:t>aplicativo faz a recomendação de calagem corretamente a partir dos dados de análise que foram inseridos</w:t>
      </w:r>
      <w:r w:rsidR="00D20A56">
        <w:t xml:space="preserve"> como parâmetros de cálculos no software. </w:t>
      </w:r>
      <w:r w:rsidR="74086808">
        <w:t xml:space="preserve">Os dois </w:t>
      </w:r>
      <w:r w:rsidR="00D20A56">
        <w:t>métodos de saturação foram testados e apresentaram resultados</w:t>
      </w:r>
      <w:r w:rsidR="008134D2">
        <w:t xml:space="preserve"> considerados aceitáveis.</w:t>
      </w:r>
      <w:r w:rsidR="00E53151">
        <w:t xml:space="preserve"> </w:t>
      </w:r>
    </w:p>
    <w:p w14:paraId="7817D9B2" w14:textId="09C6563A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F65FC1">
        <w:t xml:space="preserve"> do software</w:t>
      </w:r>
    </w:p>
    <w:p w14:paraId="460786F6" w14:textId="5ADA575A" w:rsidR="00451B94" w:rsidRDefault="00A0780A" w:rsidP="00451B94">
      <w:pPr>
        <w:pStyle w:val="TF-TEXTO"/>
      </w:pPr>
      <w:r>
        <w:t>Nesta seção</w:t>
      </w:r>
      <w:r w:rsidR="00283888">
        <w:t xml:space="preserve"> é apresentad</w:t>
      </w:r>
      <w:r w:rsidR="6BCCD734">
        <w:t>a</w:t>
      </w:r>
      <w:r w:rsidR="00283888">
        <w:t xml:space="preserve"> a justificativa para o desenvolvimento desse trabalho</w:t>
      </w:r>
      <w:r w:rsidR="00E85B84">
        <w:t xml:space="preserve"> (</w:t>
      </w:r>
      <w:r w:rsidR="00DA1855">
        <w:t>sub</w:t>
      </w:r>
      <w:r w:rsidR="00E85B84">
        <w:t xml:space="preserve">seção </w:t>
      </w:r>
      <w:r w:rsidR="00E85B84">
        <w:fldChar w:fldCharType="begin"/>
      </w:r>
      <w:r w:rsidR="00E85B84">
        <w:instrText xml:space="preserve"> REF _Ref115281973 \r \h </w:instrText>
      </w:r>
      <w:r w:rsidR="00E85B84">
        <w:fldChar w:fldCharType="separate"/>
      </w:r>
      <w:r w:rsidR="00BF6C41">
        <w:t>3.1</w:t>
      </w:r>
      <w:r w:rsidR="00E85B84">
        <w:fldChar w:fldCharType="end"/>
      </w:r>
      <w:r w:rsidR="00E85B84">
        <w:t>)</w:t>
      </w:r>
      <w:r w:rsidR="00283888">
        <w:t>, os principais requisitos</w:t>
      </w:r>
      <w:r w:rsidR="003C5D28">
        <w:t xml:space="preserve"> funcionais e não funcionais</w:t>
      </w:r>
      <w:r w:rsidR="00C517F7">
        <w:t xml:space="preserve"> (</w:t>
      </w:r>
      <w:r w:rsidR="00DA1855">
        <w:t xml:space="preserve">subseção </w:t>
      </w:r>
      <w:r w:rsidR="00C517F7">
        <w:fldChar w:fldCharType="begin"/>
      </w:r>
      <w:r w:rsidR="00C517F7">
        <w:instrText xml:space="preserve"> REF _Ref115282003 \r \h </w:instrText>
      </w:r>
      <w:r w:rsidR="00C517F7">
        <w:fldChar w:fldCharType="separate"/>
      </w:r>
      <w:r w:rsidR="00BF6C41">
        <w:t>3.2</w:t>
      </w:r>
      <w:r w:rsidR="00C517F7">
        <w:fldChar w:fldCharType="end"/>
      </w:r>
      <w:r w:rsidR="00C517F7">
        <w:t>)</w:t>
      </w:r>
      <w:r w:rsidR="00283888">
        <w:t xml:space="preserve"> e a metodologia de desenvolvimento que será utilizada</w:t>
      </w:r>
      <w:r w:rsidR="00C517F7">
        <w:t xml:space="preserve"> (</w:t>
      </w:r>
      <w:r w:rsidR="00DA1855">
        <w:t xml:space="preserve">subseção </w:t>
      </w:r>
      <w:r w:rsidR="00C517F7">
        <w:fldChar w:fldCharType="begin"/>
      </w:r>
      <w:r w:rsidR="00C517F7">
        <w:instrText xml:space="preserve"> REF _Ref115282031 \r \h </w:instrText>
      </w:r>
      <w:r w:rsidR="00C517F7">
        <w:fldChar w:fldCharType="separate"/>
      </w:r>
      <w:r w:rsidR="00BF6C41">
        <w:t>3.3</w:t>
      </w:r>
      <w:r w:rsidR="00C517F7">
        <w:fldChar w:fldCharType="end"/>
      </w:r>
      <w:r w:rsidR="00C517F7">
        <w:t>)</w:t>
      </w:r>
      <w:r w:rsidR="00283888">
        <w:t>.</w:t>
      </w:r>
    </w:p>
    <w:p w14:paraId="29D16A9A" w14:textId="6473D2C9" w:rsidR="00451B94" w:rsidRDefault="00451B94" w:rsidP="006F7C65">
      <w:pPr>
        <w:pStyle w:val="Ttulo2"/>
      </w:pPr>
      <w:bookmarkStart w:id="37" w:name="_Ref115281973"/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  <w:bookmarkEnd w:id="37"/>
    </w:p>
    <w:p w14:paraId="09FAA2D5" w14:textId="1F6B71F8" w:rsidR="00714A6B" w:rsidRDefault="004D05C1" w:rsidP="006B33A3">
      <w:pPr>
        <w:pStyle w:val="TF-TEXTO"/>
      </w:pPr>
      <w:r>
        <w:t xml:space="preserve">Segundo Tiecher (2016) um bom manejo do solo começa com uma análise confiável, somente a partir da interpretação do estado atual da fertilidade </w:t>
      </w:r>
      <w:r w:rsidR="006F0E40">
        <w:t>são capazes de</w:t>
      </w:r>
      <w:r w:rsidR="00944B9D">
        <w:t xml:space="preserve"> </w:t>
      </w:r>
      <w:r>
        <w:t xml:space="preserve">evitar perdas de produtividade devido </w:t>
      </w:r>
      <w:r w:rsidR="006B33A3">
        <w:t>à</w:t>
      </w:r>
      <w:r>
        <w:t xml:space="preserve"> falta de algum nutriente ou gastos desnecessários devido </w:t>
      </w:r>
      <w:r w:rsidR="7C9A2BEC">
        <w:t>a</w:t>
      </w:r>
      <w:r>
        <w:t xml:space="preserve"> aplicação de corretivos e fertilizantes acima da real demanda da cultura.</w:t>
      </w:r>
      <w:r w:rsidR="006B33A3">
        <w:t xml:space="preserve"> Oliveira </w:t>
      </w:r>
      <w:r w:rsidR="006B33A3" w:rsidRPr="00250E0C">
        <w:rPr>
          <w:i/>
          <w:iCs/>
        </w:rPr>
        <w:t>et al.</w:t>
      </w:r>
      <w:r w:rsidR="006B33A3">
        <w:t xml:space="preserve"> (2019) complementam que para obter solos melhores para os cultivos, é habitual se fazer aplicação de corretivos no solo. </w:t>
      </w:r>
      <w:r w:rsidR="00C13D86">
        <w:t>Diante desse cenário</w:t>
      </w:r>
      <w:r w:rsidR="003D2061">
        <w:t xml:space="preserve"> os autores Silva </w:t>
      </w:r>
      <w:r w:rsidR="003D2061" w:rsidRPr="00FE4E68">
        <w:rPr>
          <w:i/>
          <w:iCs/>
        </w:rPr>
        <w:t>et al</w:t>
      </w:r>
      <w:r w:rsidR="003D2061">
        <w:t>. (2019)</w:t>
      </w:r>
      <w:r w:rsidR="00F1620F">
        <w:t>,</w:t>
      </w:r>
      <w:r w:rsidR="003D2061">
        <w:t xml:space="preserve"> </w:t>
      </w:r>
      <w:r w:rsidR="00115D0B">
        <w:t>Fertfacil</w:t>
      </w:r>
      <w:r w:rsidR="003D2061">
        <w:t xml:space="preserve"> (2020) e Oliveira </w:t>
      </w:r>
      <w:r w:rsidR="003D2061" w:rsidRPr="00FE4E68">
        <w:rPr>
          <w:i/>
          <w:iCs/>
        </w:rPr>
        <w:t>et al</w:t>
      </w:r>
      <w:r w:rsidR="003D2061">
        <w:t>. (2019)</w:t>
      </w:r>
      <w:r w:rsidR="006B33A3">
        <w:t xml:space="preserve"> </w:t>
      </w:r>
      <w:r w:rsidR="003D2061">
        <w:t>desenvolveram um</w:t>
      </w:r>
      <w:r w:rsidR="00C13D86">
        <w:t xml:space="preserve"> software que </w:t>
      </w:r>
      <w:r w:rsidR="4229EC93">
        <w:t xml:space="preserve">buscam </w:t>
      </w:r>
      <w:r w:rsidR="00C13D86">
        <w:t xml:space="preserve">automatizar </w:t>
      </w:r>
      <w:r w:rsidR="49F8DB3A">
        <w:t xml:space="preserve">a solução deste </w:t>
      </w:r>
      <w:r w:rsidR="00C13D86">
        <w:t xml:space="preserve">problema. O </w:t>
      </w:r>
      <w:r w:rsidR="00E2025E">
        <w:fldChar w:fldCharType="begin"/>
      </w:r>
      <w:r w:rsidR="00E2025E">
        <w:instrText xml:space="preserve"> REF _Ref114163180 \h </w:instrText>
      </w:r>
      <w:r w:rsidR="00E2025E">
        <w:fldChar w:fldCharType="separate"/>
      </w:r>
      <w:r w:rsidR="00BF6C41">
        <w:t xml:space="preserve">Quadro </w:t>
      </w:r>
      <w:r w:rsidR="00BF6C41">
        <w:rPr>
          <w:noProof/>
        </w:rPr>
        <w:t>1</w:t>
      </w:r>
      <w:r w:rsidR="00E2025E">
        <w:fldChar w:fldCharType="end"/>
      </w:r>
      <w:r w:rsidR="008A55C3">
        <w:t xml:space="preserve"> </w:t>
      </w:r>
      <w:r w:rsidR="00C13D86">
        <w:t>faz uma análise das características dos trabalhos correlatos encontrado</w:t>
      </w:r>
      <w:r w:rsidR="2C380944">
        <w:t>s</w:t>
      </w:r>
      <w:r w:rsidR="00C13D86">
        <w:t>.</w:t>
      </w:r>
    </w:p>
    <w:p w14:paraId="374F9020" w14:textId="2FDB7CE6" w:rsidR="006B0760" w:rsidRDefault="008A55C3" w:rsidP="008A55C3">
      <w:pPr>
        <w:pStyle w:val="TF-LEGENDA"/>
      </w:pPr>
      <w:bookmarkStart w:id="45" w:name="_Ref114163180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F6C41">
        <w:rPr>
          <w:noProof/>
        </w:rPr>
        <w:t>1</w:t>
      </w:r>
      <w:r>
        <w:fldChar w:fldCharType="end"/>
      </w:r>
      <w:bookmarkEnd w:id="45"/>
      <w:r>
        <w:t xml:space="preserve"> - </w:t>
      </w:r>
      <w:r w:rsidR="00F3649F">
        <w:t>Comparativo</w:t>
      </w:r>
      <w:r w:rsidR="006B0760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4A395602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258DA32" w14:textId="26BDB6E6" w:rsidR="006B0760" w:rsidRPr="007D4566" w:rsidRDefault="002D15F3" w:rsidP="00CD5645">
            <w:pPr>
              <w:pStyle w:val="TF-TEXTOQUADRO"/>
            </w:pPr>
            <w:r>
              <w:rPr>
                <w:noProof/>
              </w:rPr>
              <w:pict w14:anchorId="64224E3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2051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37303D75">
                <v:shape id="Caixa de Texto 3" o:spid="_x0000_s2050" type="#_x0000_t202" alt="" style="position:absolute;margin-left:-5.15pt;margin-top:21.5pt;width:79.5pt;height:20pt;z-index:25165824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0590921D" w14:textId="6D87046A" w:rsidR="006B0760" w:rsidRDefault="00F04BFE" w:rsidP="006034A6">
            <w:pPr>
              <w:pStyle w:val="TF-TEXTOQUADRO"/>
              <w:jc w:val="center"/>
            </w:pPr>
            <w:r>
              <w:t xml:space="preserve">Adubatec (SILVA </w:t>
            </w:r>
            <w:r w:rsidR="006E5A44" w:rsidRPr="00FE4E68">
              <w:rPr>
                <w:i/>
                <w:iCs/>
              </w:rPr>
              <w:t>et al</w:t>
            </w:r>
            <w:r w:rsidR="006E5A44">
              <w:t>.</w:t>
            </w:r>
            <w:r w:rsidR="006034A6">
              <w:t xml:space="preserve"> </w:t>
            </w:r>
            <w:r w:rsidR="006E5A44">
              <w:t>2019)</w: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16420C20" w14:textId="4F533843" w:rsidR="006B0760" w:rsidRDefault="00F04BFE" w:rsidP="00802D0F">
            <w:pPr>
              <w:pStyle w:val="TF-TEXTOQUADRO"/>
              <w:jc w:val="center"/>
            </w:pPr>
            <w:r>
              <w:t>Fertfacil (FERTFACIL,</w:t>
            </w:r>
            <w:ins w:id="46" w:author="Gilvan Justino" w:date="2022-09-24T22:40:00Z">
              <w:r>
                <w:t xml:space="preserve"> </w:t>
              </w:r>
            </w:ins>
            <w:r w:rsidR="000C75F7">
              <w:t>202</w:t>
            </w:r>
            <w:r w:rsidR="003F4D08">
              <w:t>0</w:t>
            </w:r>
            <w:r w:rsidR="00A21526">
              <w:t>)</w:t>
            </w:r>
          </w:p>
        </w:tc>
        <w:tc>
          <w:tcPr>
            <w:tcW w:w="1836" w:type="dxa"/>
            <w:shd w:val="clear" w:color="auto" w:fill="A6A6A6" w:themeFill="background1" w:themeFillShade="A6"/>
            <w:vAlign w:val="center"/>
          </w:tcPr>
          <w:p w14:paraId="7ED7D3D4" w14:textId="5B6C858B" w:rsidR="006B0760" w:rsidRPr="007D4566" w:rsidRDefault="00F04BFE" w:rsidP="00802D0F">
            <w:pPr>
              <w:pStyle w:val="TF-TEXTOQUADRO"/>
              <w:jc w:val="center"/>
            </w:pPr>
            <w:r>
              <w:t xml:space="preserve">iSolo (OLIVEIRA </w:t>
            </w:r>
            <w:r w:rsidR="00084789" w:rsidRPr="00FE4E68">
              <w:rPr>
                <w:i/>
                <w:iCs/>
              </w:rPr>
              <w:t>et al</w:t>
            </w:r>
            <w:r w:rsidR="00084789">
              <w:t>. 2019)</w:t>
            </w:r>
          </w:p>
        </w:tc>
      </w:tr>
      <w:tr w:rsidR="00283C91" w14:paraId="0388C991" w14:textId="77777777" w:rsidTr="00C86300">
        <w:tc>
          <w:tcPr>
            <w:tcW w:w="3670" w:type="dxa"/>
            <w:shd w:val="clear" w:color="auto" w:fill="auto"/>
          </w:tcPr>
          <w:p w14:paraId="5A7F6759" w14:textId="3CE9F8B3" w:rsidR="00283C91" w:rsidRDefault="00283C91" w:rsidP="00283C91">
            <w:pPr>
              <w:pStyle w:val="TF-TEXTOQUADRO"/>
            </w:pPr>
            <w:r>
              <w:t>Recomendação de calagem</w:t>
            </w:r>
          </w:p>
        </w:tc>
        <w:tc>
          <w:tcPr>
            <w:tcW w:w="1721" w:type="dxa"/>
            <w:shd w:val="clear" w:color="auto" w:fill="auto"/>
          </w:tcPr>
          <w:p w14:paraId="64ACA356" w14:textId="76F6C8AF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4E030A8F" w14:textId="747DE3B9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5B8F480" w14:textId="1C961DAE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283C91" w14:paraId="3E0EC2D2" w14:textId="77777777" w:rsidTr="00C86300">
        <w:tc>
          <w:tcPr>
            <w:tcW w:w="3670" w:type="dxa"/>
            <w:shd w:val="clear" w:color="auto" w:fill="auto"/>
          </w:tcPr>
          <w:p w14:paraId="19128874" w14:textId="45329854" w:rsidR="00283C91" w:rsidRDefault="00283C91" w:rsidP="00283C91">
            <w:pPr>
              <w:pStyle w:val="TF-TEXTOQUADRO"/>
            </w:pPr>
            <w:r>
              <w:t>Recomendação de adubação</w:t>
            </w:r>
          </w:p>
        </w:tc>
        <w:tc>
          <w:tcPr>
            <w:tcW w:w="1721" w:type="dxa"/>
            <w:shd w:val="clear" w:color="auto" w:fill="auto"/>
          </w:tcPr>
          <w:p w14:paraId="770984BB" w14:textId="410A98D8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4335FBC9" w14:textId="4E967780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09091F9F" w14:textId="7D734BF4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color w:val="FF0000"/>
              </w:rPr>
              <w:t>X</w:t>
            </w:r>
          </w:p>
        </w:tc>
      </w:tr>
      <w:tr w:rsidR="00283C91" w14:paraId="1FFDE3D8" w14:textId="77777777" w:rsidTr="00C86300">
        <w:tc>
          <w:tcPr>
            <w:tcW w:w="3670" w:type="dxa"/>
            <w:shd w:val="clear" w:color="auto" w:fill="auto"/>
          </w:tcPr>
          <w:p w14:paraId="22D30CE0" w14:textId="7406D3B5" w:rsidR="00283C91" w:rsidRDefault="00283C91" w:rsidP="00283C91">
            <w:pPr>
              <w:pStyle w:val="TF-TEXTOQUADRO"/>
            </w:pPr>
            <w:r>
              <w:t xml:space="preserve">Área de aplicação </w:t>
            </w:r>
          </w:p>
        </w:tc>
        <w:tc>
          <w:tcPr>
            <w:tcW w:w="1721" w:type="dxa"/>
            <w:shd w:val="clear" w:color="auto" w:fill="auto"/>
          </w:tcPr>
          <w:p w14:paraId="15A1B409" w14:textId="44F4B772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Bahia</w:t>
            </w:r>
          </w:p>
        </w:tc>
        <w:tc>
          <w:tcPr>
            <w:tcW w:w="1721" w:type="dxa"/>
            <w:shd w:val="clear" w:color="auto" w:fill="auto"/>
          </w:tcPr>
          <w:p w14:paraId="77847BC2" w14:textId="7B2E7171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Sul</w:t>
            </w:r>
          </w:p>
        </w:tc>
        <w:tc>
          <w:tcPr>
            <w:tcW w:w="1836" w:type="dxa"/>
            <w:shd w:val="clear" w:color="auto" w:fill="auto"/>
          </w:tcPr>
          <w:p w14:paraId="308CAE0D" w14:textId="3FC304DF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Pará</w:t>
            </w:r>
          </w:p>
        </w:tc>
      </w:tr>
      <w:tr w:rsidR="00283C91" w14:paraId="08067606" w14:textId="77777777" w:rsidTr="00C86300">
        <w:tc>
          <w:tcPr>
            <w:tcW w:w="3670" w:type="dxa"/>
            <w:shd w:val="clear" w:color="auto" w:fill="auto"/>
          </w:tcPr>
          <w:p w14:paraId="3923322A" w14:textId="3BA57EBD" w:rsidR="00283C91" w:rsidRDefault="00283C91" w:rsidP="00283C91">
            <w:pPr>
              <w:pStyle w:val="TF-TEXTOQUADRO"/>
            </w:pPr>
            <w:r>
              <w:t>Tipo de análise para recomendação</w:t>
            </w:r>
          </w:p>
        </w:tc>
        <w:tc>
          <w:tcPr>
            <w:tcW w:w="1721" w:type="dxa"/>
            <w:shd w:val="clear" w:color="auto" w:fill="auto"/>
          </w:tcPr>
          <w:p w14:paraId="164845CF" w14:textId="56FBEB01" w:rsidR="00283C91" w:rsidRDefault="00283C91" w:rsidP="00283C91">
            <w:pPr>
              <w:pStyle w:val="TF-TEXTOQUADRO"/>
            </w:pPr>
            <w:r>
              <w:t>Química/Foliar</w:t>
            </w:r>
          </w:p>
        </w:tc>
        <w:tc>
          <w:tcPr>
            <w:tcW w:w="1721" w:type="dxa"/>
            <w:shd w:val="clear" w:color="auto" w:fill="auto"/>
          </w:tcPr>
          <w:p w14:paraId="6DAAD3CA" w14:textId="1973771B" w:rsidR="00283C91" w:rsidRDefault="00283C91" w:rsidP="00283C91">
            <w:pPr>
              <w:pStyle w:val="TF-TEXTOQUADRO"/>
            </w:pPr>
            <w:r>
              <w:t>Química</w:t>
            </w:r>
          </w:p>
        </w:tc>
        <w:tc>
          <w:tcPr>
            <w:tcW w:w="1836" w:type="dxa"/>
            <w:shd w:val="clear" w:color="auto" w:fill="auto"/>
          </w:tcPr>
          <w:p w14:paraId="4D8BD20F" w14:textId="7DAD164E" w:rsidR="00283C91" w:rsidRDefault="00283C91" w:rsidP="00283C91">
            <w:pPr>
              <w:pStyle w:val="TF-TEXTOQUADRO"/>
            </w:pPr>
            <w:r>
              <w:t>Química</w:t>
            </w:r>
          </w:p>
        </w:tc>
      </w:tr>
      <w:tr w:rsidR="00283C91" w14:paraId="00A16958" w14:textId="77777777" w:rsidTr="00C86300">
        <w:tc>
          <w:tcPr>
            <w:tcW w:w="3670" w:type="dxa"/>
            <w:shd w:val="clear" w:color="auto" w:fill="auto"/>
          </w:tcPr>
          <w:p w14:paraId="0A2D7FEA" w14:textId="58964F86" w:rsidR="00283C91" w:rsidRDefault="00283C91" w:rsidP="00283C91">
            <w:pPr>
              <w:pStyle w:val="TF-TEXTOQUADRO"/>
            </w:pPr>
            <w:r>
              <w:t>Exibição de relatórios das recomendações</w:t>
            </w:r>
          </w:p>
        </w:tc>
        <w:tc>
          <w:tcPr>
            <w:tcW w:w="1721" w:type="dxa"/>
            <w:shd w:val="clear" w:color="auto" w:fill="auto"/>
          </w:tcPr>
          <w:p w14:paraId="0E90FC3E" w14:textId="4944F736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6B298DE5" w14:textId="75CCC1E2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34356CF3" w14:textId="4B36F130" w:rsidR="00283C91" w:rsidRPr="00E9779F" w:rsidRDefault="00283C91" w:rsidP="00283C91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283C91" w14:paraId="28998374" w14:textId="77777777" w:rsidTr="00C86300">
        <w:tc>
          <w:tcPr>
            <w:tcW w:w="3670" w:type="dxa"/>
            <w:shd w:val="clear" w:color="auto" w:fill="auto"/>
          </w:tcPr>
          <w:p w14:paraId="7520194C" w14:textId="5BDF82B3" w:rsidR="00283C91" w:rsidRDefault="00283C91" w:rsidP="00283C91">
            <w:pPr>
              <w:pStyle w:val="TF-TEXTOQUADRO"/>
            </w:pPr>
            <w:r>
              <w:t>Mantém histórico de análises realizadas</w:t>
            </w:r>
          </w:p>
        </w:tc>
        <w:tc>
          <w:tcPr>
            <w:tcW w:w="1721" w:type="dxa"/>
            <w:shd w:val="clear" w:color="auto" w:fill="auto"/>
          </w:tcPr>
          <w:p w14:paraId="6B77798F" w14:textId="28A5E24C" w:rsidR="00283C91" w:rsidRDefault="00283C91" w:rsidP="00283C91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  <w:tc>
          <w:tcPr>
            <w:tcW w:w="1721" w:type="dxa"/>
            <w:shd w:val="clear" w:color="auto" w:fill="auto"/>
          </w:tcPr>
          <w:p w14:paraId="617F5404" w14:textId="7EE74C35" w:rsidR="00283C91" w:rsidRDefault="00283C91" w:rsidP="00283C91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CC6FB09" w14:textId="0A637BDA" w:rsidR="00283C91" w:rsidRDefault="00283C91" w:rsidP="00283C91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283C91" w14:paraId="3259CCDE" w14:textId="77777777" w:rsidTr="00C86300">
        <w:tc>
          <w:tcPr>
            <w:tcW w:w="3670" w:type="dxa"/>
            <w:shd w:val="clear" w:color="auto" w:fill="auto"/>
          </w:tcPr>
          <w:p w14:paraId="4568D2F8" w14:textId="6421DC2C" w:rsidR="00283C91" w:rsidRDefault="00283C91" w:rsidP="00283C91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61724F34" w14:textId="5281C9C9" w:rsidR="00283C91" w:rsidRDefault="001B6CDE" w:rsidP="00283C91">
            <w:pPr>
              <w:pStyle w:val="TF-TEXTOQUADRO"/>
            </w:pPr>
            <w:r>
              <w:t>Móvel /</w:t>
            </w:r>
            <w:r w:rsidR="00283C91">
              <w:t>Web</w:t>
            </w:r>
          </w:p>
        </w:tc>
        <w:tc>
          <w:tcPr>
            <w:tcW w:w="1721" w:type="dxa"/>
            <w:shd w:val="clear" w:color="auto" w:fill="auto"/>
          </w:tcPr>
          <w:p w14:paraId="7955794B" w14:textId="56E89AD6" w:rsidR="00283C91" w:rsidRDefault="001B6CDE" w:rsidP="00283C91">
            <w:pPr>
              <w:pStyle w:val="TF-TEXTOQUADRO"/>
            </w:pPr>
            <w:r>
              <w:t>Móvel /Web</w:t>
            </w:r>
          </w:p>
        </w:tc>
        <w:tc>
          <w:tcPr>
            <w:tcW w:w="1836" w:type="dxa"/>
            <w:shd w:val="clear" w:color="auto" w:fill="auto"/>
          </w:tcPr>
          <w:p w14:paraId="5F1B38AA" w14:textId="3464CC57" w:rsidR="00283C91" w:rsidRDefault="00736817" w:rsidP="00283C91">
            <w:pPr>
              <w:pStyle w:val="TF-TEXTOQUADRO"/>
            </w:pPr>
            <w:r>
              <w:t>Móvel</w:t>
            </w:r>
          </w:p>
        </w:tc>
      </w:tr>
    </w:tbl>
    <w:p w14:paraId="7C7B5EC3" w14:textId="076D3EE0" w:rsidR="006B0760" w:rsidRPr="00266CD6" w:rsidRDefault="006B0760" w:rsidP="00266CD6">
      <w:pPr>
        <w:pStyle w:val="TF-FONTE"/>
      </w:pPr>
      <w:r>
        <w:t>Fonte: elaborado pelo autor.</w:t>
      </w:r>
      <w:r w:rsidR="00334006" w:rsidRPr="00266CD6">
        <w:t xml:space="preserve"> </w:t>
      </w:r>
    </w:p>
    <w:p w14:paraId="5CCC2F3A" w14:textId="3651B426" w:rsidR="007557D0" w:rsidRDefault="00AD1C32" w:rsidP="00993435">
      <w:pPr>
        <w:pStyle w:val="TF-TEXTO"/>
        <w:spacing w:line="259" w:lineRule="auto"/>
      </w:pPr>
      <w:r>
        <w:t xml:space="preserve">Conforme a análise do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BF6C41">
        <w:t xml:space="preserve">Quadro </w:t>
      </w:r>
      <w:r w:rsidR="00BF6C41">
        <w:rPr>
          <w:noProof/>
        </w:rPr>
        <w:t>1</w:t>
      </w:r>
      <w:r>
        <w:fldChar w:fldCharType="end"/>
      </w:r>
      <w:r>
        <w:t>,</w:t>
      </w:r>
      <w:r w:rsidR="003A10FF">
        <w:t xml:space="preserve"> percebe-se que </w:t>
      </w:r>
      <w:r w:rsidR="00C04842" w:rsidRPr="00C04842">
        <w:t xml:space="preserve">Silva </w:t>
      </w:r>
      <w:r w:rsidR="00C04842" w:rsidRPr="00C04842">
        <w:rPr>
          <w:i/>
          <w:iCs/>
        </w:rPr>
        <w:t>et al</w:t>
      </w:r>
      <w:r w:rsidR="00C04842" w:rsidRPr="00C04842">
        <w:t>. (2019)</w:t>
      </w:r>
      <w:r w:rsidR="00590118">
        <w:t xml:space="preserve">, </w:t>
      </w:r>
      <w:r w:rsidR="00C04842" w:rsidRPr="00C04842">
        <w:t>Fertfacil (2020)</w:t>
      </w:r>
      <w:r w:rsidR="00590118">
        <w:t xml:space="preserve"> e Oliveira</w:t>
      </w:r>
      <w:r w:rsidR="00283C91">
        <w:t xml:space="preserve"> </w:t>
      </w:r>
      <w:r w:rsidR="00590118" w:rsidRPr="00C04842">
        <w:rPr>
          <w:i/>
          <w:iCs/>
        </w:rPr>
        <w:t>et al</w:t>
      </w:r>
      <w:r w:rsidR="00590118" w:rsidRPr="00C04842">
        <w:t>. (2019)</w:t>
      </w:r>
      <w:r w:rsidR="005F15A9">
        <w:t xml:space="preserve"> </w:t>
      </w:r>
      <w:r w:rsidR="00AF7034">
        <w:t>realizam</w:t>
      </w:r>
      <w:r w:rsidR="005F15A9">
        <w:t xml:space="preserve"> a recomendação de calagem</w:t>
      </w:r>
      <w:r w:rsidR="52170DA9">
        <w:t xml:space="preserve"> e</w:t>
      </w:r>
      <w:r w:rsidR="00C74C94">
        <w:t xml:space="preserve"> </w:t>
      </w:r>
      <w:r w:rsidR="31574511">
        <w:t>a</w:t>
      </w:r>
      <w:r w:rsidR="00C74C94">
        <w:t xml:space="preserve"> exibição de relatório das recomendações</w:t>
      </w:r>
      <w:r w:rsidR="004F6BB0">
        <w:t>.</w:t>
      </w:r>
      <w:r w:rsidR="004D7E40">
        <w:t xml:space="preserve"> </w:t>
      </w:r>
      <w:r w:rsidR="00C5034B">
        <w:t xml:space="preserve">Nesse contexto </w:t>
      </w:r>
      <w:r w:rsidR="00C5034B" w:rsidRPr="00C04842">
        <w:t xml:space="preserve">Silva </w:t>
      </w:r>
      <w:r w:rsidR="00C5034B" w:rsidRPr="00C04842">
        <w:rPr>
          <w:i/>
          <w:iCs/>
        </w:rPr>
        <w:t>et al</w:t>
      </w:r>
      <w:r w:rsidR="00C5034B" w:rsidRPr="00C04842">
        <w:t>. (2019)</w:t>
      </w:r>
      <w:r w:rsidR="00B70881">
        <w:t xml:space="preserve"> e </w:t>
      </w:r>
      <w:r w:rsidR="00C5034B" w:rsidRPr="00C04842">
        <w:t>Fertfacil (2020)</w:t>
      </w:r>
      <w:r w:rsidR="00B70881">
        <w:t xml:space="preserve"> realizam </w:t>
      </w:r>
      <w:r w:rsidR="69E3146D">
        <w:t xml:space="preserve">também </w:t>
      </w:r>
      <w:r w:rsidR="00B70881">
        <w:t>a recomendação de adubação</w:t>
      </w:r>
      <w:r w:rsidR="003D7F30">
        <w:t>. Tais características são importantes par</w:t>
      </w:r>
      <w:r w:rsidR="00792B47">
        <w:t xml:space="preserve">a </w:t>
      </w:r>
      <w:r w:rsidR="00D14B6E">
        <w:t>executar os cálculos de recomendações</w:t>
      </w:r>
      <w:r w:rsidR="00791DB4">
        <w:t xml:space="preserve">. Nesse sentido, Fertfacil (2020) e Oliveira </w:t>
      </w:r>
      <w:r w:rsidR="00791DB4" w:rsidRPr="00C04842">
        <w:rPr>
          <w:i/>
          <w:iCs/>
        </w:rPr>
        <w:t>et al</w:t>
      </w:r>
      <w:r w:rsidR="00791DB4" w:rsidRPr="00C04842">
        <w:t>. (2019)</w:t>
      </w:r>
      <w:r w:rsidR="00791DB4">
        <w:t xml:space="preserve"> realizam a recomendação a partir da análise química</w:t>
      </w:r>
      <w:r w:rsidR="00D70DD8">
        <w:t xml:space="preserve">, e </w:t>
      </w:r>
      <w:r w:rsidR="00D70DD8" w:rsidRPr="00C04842">
        <w:t xml:space="preserve">Silva </w:t>
      </w:r>
      <w:r w:rsidR="00D70DD8" w:rsidRPr="00C04842">
        <w:rPr>
          <w:i/>
          <w:iCs/>
        </w:rPr>
        <w:t>et al</w:t>
      </w:r>
      <w:r w:rsidR="00D70DD8" w:rsidRPr="00C04842">
        <w:t>. (2019)</w:t>
      </w:r>
      <w:r w:rsidR="00D70DD8">
        <w:t xml:space="preserve"> </w:t>
      </w:r>
      <w:r w:rsidR="60D590F3">
        <w:t>diferencia</w:t>
      </w:r>
      <w:r w:rsidR="00D70DD8">
        <w:t xml:space="preserve">-se por realizar a recomendação </w:t>
      </w:r>
      <w:r w:rsidR="4015C85B">
        <w:t xml:space="preserve">a partir de análise </w:t>
      </w:r>
      <w:r w:rsidR="00D70DD8">
        <w:t xml:space="preserve">química </w:t>
      </w:r>
      <w:r w:rsidR="7E96372A">
        <w:t>ou</w:t>
      </w:r>
      <w:r w:rsidR="00D70DD8">
        <w:t xml:space="preserve"> foliar.</w:t>
      </w:r>
    </w:p>
    <w:p w14:paraId="7CAF7652" w14:textId="64FBFE24" w:rsidR="00F10694" w:rsidRDefault="00AD027E" w:rsidP="00993435">
      <w:pPr>
        <w:pStyle w:val="TF-TEXTO"/>
        <w:spacing w:line="259" w:lineRule="auto"/>
      </w:pPr>
      <w:r>
        <w:t>Fertfacil</w:t>
      </w:r>
      <w:r w:rsidR="00014AB1">
        <w:t xml:space="preserve"> </w:t>
      </w:r>
      <w:r>
        <w:t>(</w:t>
      </w:r>
      <w:r w:rsidR="00014AB1">
        <w:t>2020) destaca-se por manter o histórico de análise realizada</w:t>
      </w:r>
      <w:r w:rsidR="00F20D2F">
        <w:t>. Tal qual,</w:t>
      </w:r>
      <w:r w:rsidR="00A84146">
        <w:t xml:space="preserve"> a</w:t>
      </w:r>
      <w:r w:rsidR="00A84146" w:rsidRPr="00A84146">
        <w:t>s</w:t>
      </w:r>
      <w:r w:rsidR="00167984">
        <w:t xml:space="preserve"> </w:t>
      </w:r>
      <w:r w:rsidR="00A84146" w:rsidRPr="00A84146">
        <w:t xml:space="preserve">recomendações obtidas a partir das análises efetuadas pelo </w:t>
      </w:r>
      <w:r w:rsidR="002B1ED8" w:rsidRPr="00C04842">
        <w:t xml:space="preserve">Silva </w:t>
      </w:r>
      <w:r w:rsidR="002B1ED8" w:rsidRPr="00C04842">
        <w:rPr>
          <w:i/>
          <w:iCs/>
        </w:rPr>
        <w:t>et al</w:t>
      </w:r>
      <w:r w:rsidR="002B1ED8" w:rsidRPr="00C04842">
        <w:t>. (2019)</w:t>
      </w:r>
      <w:r w:rsidR="002B1ED8">
        <w:t xml:space="preserve"> </w:t>
      </w:r>
      <w:r w:rsidR="00A84146" w:rsidRPr="00A84146">
        <w:t>são aplicadas no estado da Bahia, enquanto as do Fertfacil</w:t>
      </w:r>
      <w:r w:rsidR="00C163DA">
        <w:t xml:space="preserve"> (2020)</w:t>
      </w:r>
      <w:r w:rsidR="00A84146" w:rsidRPr="00A84146">
        <w:t xml:space="preserve"> são aplicadas na região Sul. Já as análises realizadas pelo </w:t>
      </w:r>
      <w:r w:rsidR="002B1ED8">
        <w:t xml:space="preserve">Oliveira </w:t>
      </w:r>
      <w:r w:rsidR="002B1ED8" w:rsidRPr="00C04842">
        <w:rPr>
          <w:i/>
          <w:iCs/>
        </w:rPr>
        <w:t>et al</w:t>
      </w:r>
      <w:r w:rsidR="002B1ED8" w:rsidRPr="00C04842">
        <w:t>. (2019)</w:t>
      </w:r>
      <w:r w:rsidR="002B1ED8">
        <w:t xml:space="preserve"> </w:t>
      </w:r>
      <w:r w:rsidR="00A84146" w:rsidRPr="00A84146">
        <w:t>são aplicadas apenas no estado do Pará.</w:t>
      </w:r>
      <w:r w:rsidR="00AF4D82">
        <w:t xml:space="preserve"> Por fim, cabe destacar que</w:t>
      </w:r>
      <w:r w:rsidR="0056261F">
        <w:t xml:space="preserve"> </w:t>
      </w:r>
      <w:r w:rsidR="00C163DA" w:rsidRPr="00C04842">
        <w:t xml:space="preserve">Silva </w:t>
      </w:r>
      <w:r w:rsidR="00C163DA" w:rsidRPr="00C04842">
        <w:rPr>
          <w:i/>
          <w:iCs/>
        </w:rPr>
        <w:t>et al</w:t>
      </w:r>
      <w:r w:rsidR="00C163DA" w:rsidRPr="00C04842">
        <w:t>. (2019)</w:t>
      </w:r>
      <w:r w:rsidR="00D97EBB">
        <w:t xml:space="preserve"> e Fertfacil (2020) disponibilizam a solução tanto </w:t>
      </w:r>
      <w:r w:rsidR="78281A51">
        <w:t xml:space="preserve">para </w:t>
      </w:r>
      <w:r w:rsidR="00D97EBB">
        <w:t>ambiente</w:t>
      </w:r>
      <w:r w:rsidR="001B6CDE">
        <w:t xml:space="preserve"> móvel</w:t>
      </w:r>
      <w:r w:rsidR="0017741F">
        <w:t xml:space="preserve"> quanto para Web, enquanto Oliveira </w:t>
      </w:r>
      <w:r w:rsidR="0017741F" w:rsidRPr="00C04842">
        <w:rPr>
          <w:i/>
          <w:iCs/>
        </w:rPr>
        <w:t>et al</w:t>
      </w:r>
      <w:r w:rsidR="0017741F" w:rsidRPr="00C04842">
        <w:t>. (2019)</w:t>
      </w:r>
      <w:r w:rsidR="0017741F">
        <w:t xml:space="preserve"> </w:t>
      </w:r>
      <w:r w:rsidR="001B7F85">
        <w:t>disponibiliza a solução somente para ambiente móvel.</w:t>
      </w:r>
    </w:p>
    <w:p w14:paraId="67DAFE50" w14:textId="5EF31274" w:rsidR="18A5DAAA" w:rsidRPr="00527511" w:rsidRDefault="003B2532" w:rsidP="000E7648">
      <w:pPr>
        <w:pStyle w:val="TF-TEXTO"/>
        <w:spacing w:line="259" w:lineRule="auto"/>
      </w:pPr>
      <w:r>
        <w:t xml:space="preserve">A </w:t>
      </w:r>
      <w:r w:rsidR="00B44F25">
        <w:t xml:space="preserve">partir deste comparativo das características, é possível </w:t>
      </w:r>
      <w:r w:rsidR="00B23528">
        <w:t>notar</w:t>
      </w:r>
      <w:r w:rsidR="00B44F25">
        <w:t xml:space="preserve"> que </w:t>
      </w:r>
      <w:r w:rsidR="00253E59">
        <w:t xml:space="preserve">há </w:t>
      </w:r>
      <w:r w:rsidR="004D686D">
        <w:t xml:space="preserve">exemplos de softwares para a recomendação de calagem e adubação, mas </w:t>
      </w:r>
      <w:r w:rsidR="006F49D1">
        <w:t>somente um</w:t>
      </w:r>
      <w:r w:rsidR="004D686D">
        <w:t xml:space="preserve"> dos softwares apresentados exploram de maneira específica</w:t>
      </w:r>
      <w:r w:rsidR="00ED0A3E">
        <w:t xml:space="preserve"> que é a calagem do solo</w:t>
      </w:r>
      <w:r w:rsidR="004F45B5">
        <w:t>, no estado do Pará</w:t>
      </w:r>
      <w:r w:rsidR="00ED0A3E">
        <w:t xml:space="preserve"> de Oliveira </w:t>
      </w:r>
      <w:r w:rsidR="00ED0A3E" w:rsidRPr="00C04842">
        <w:rPr>
          <w:i/>
          <w:iCs/>
        </w:rPr>
        <w:t>et al</w:t>
      </w:r>
      <w:r w:rsidR="00ED0A3E" w:rsidRPr="00C04842">
        <w:t>. (2019)</w:t>
      </w:r>
      <w:r w:rsidR="00A22820">
        <w:t>. Partindo disso,</w:t>
      </w:r>
      <w:r w:rsidR="00E91251">
        <w:t xml:space="preserve"> a presente proposta apresenta uma contribuição </w:t>
      </w:r>
      <w:r w:rsidR="00E67E50">
        <w:t xml:space="preserve">para a </w:t>
      </w:r>
      <w:r w:rsidR="000E41AF">
        <w:t xml:space="preserve">cultura </w:t>
      </w:r>
      <w:r w:rsidR="00B372DE">
        <w:t>da bananicultura no</w:t>
      </w:r>
      <w:r w:rsidR="00E67E50">
        <w:t xml:space="preserve"> estado de Santa Catarina pois irá prop</w:t>
      </w:r>
      <w:r w:rsidR="001A31AE">
        <w:t>orcionar aos usuários realizar a análise d</w:t>
      </w:r>
      <w:r w:rsidR="00BF7747">
        <w:t>e recomendação de calagem e adubação do solo para a cultura.</w:t>
      </w:r>
      <w:r w:rsidR="0043784E" w:rsidRPr="0043784E">
        <w:t xml:space="preserve"> </w:t>
      </w:r>
      <w:r w:rsidR="00A218EA">
        <w:t>Esta proposta</w:t>
      </w:r>
      <w:r w:rsidR="0043784E">
        <w:t xml:space="preserve"> utilizará os cálculos de calagem e adubação propostos por </w:t>
      </w:r>
      <w:r w:rsidR="00973B5F">
        <w:t>Deus</w:t>
      </w:r>
      <w:r w:rsidR="0043784E">
        <w:t xml:space="preserve"> </w:t>
      </w:r>
      <w:r w:rsidR="0043784E" w:rsidRPr="004E3FF8">
        <w:rPr>
          <w:i/>
          <w:iCs/>
        </w:rPr>
        <w:t>et al.</w:t>
      </w:r>
      <w:r w:rsidR="0043784E" w:rsidRPr="00F71EE7">
        <w:t xml:space="preserve"> </w:t>
      </w:r>
      <w:r w:rsidR="00973B5F">
        <w:t>(</w:t>
      </w:r>
      <w:r w:rsidR="0043784E" w:rsidRPr="00F71EE7">
        <w:t>201</w:t>
      </w:r>
      <w:r w:rsidR="0043784E">
        <w:t>8</w:t>
      </w:r>
      <w:r w:rsidR="0043784E" w:rsidRPr="1A779328">
        <w:t>)</w:t>
      </w:r>
      <w:r w:rsidR="00A218EA">
        <w:t>,</w:t>
      </w:r>
      <w:r w:rsidR="0043784E">
        <w:t xml:space="preserve"> que foram personalizados para o estado de Santa Catarina.</w:t>
      </w:r>
      <w:r w:rsidR="007D244E">
        <w:t xml:space="preserve"> </w:t>
      </w:r>
      <w:r w:rsidR="0043784E">
        <w:t xml:space="preserve">Como contribuição tecnológica, será desenvolvida uma aplicação Web, usando tecnologias recentes, robustas e bem consolidadas no mercado. No </w:t>
      </w:r>
      <w:r w:rsidR="0043784E" w:rsidRPr="00FF4078">
        <w:rPr>
          <w:i/>
          <w:iCs/>
        </w:rPr>
        <w:t>back-end</w:t>
      </w:r>
      <w:r w:rsidR="0043784E">
        <w:rPr>
          <w:i/>
          <w:iCs/>
        </w:rPr>
        <w:t xml:space="preserve"> </w:t>
      </w:r>
      <w:r w:rsidR="0043784E">
        <w:t>será utilizado</w:t>
      </w:r>
      <w:r w:rsidR="0043784E">
        <w:rPr>
          <w:i/>
          <w:iCs/>
        </w:rPr>
        <w:t xml:space="preserve"> </w:t>
      </w:r>
      <w:r w:rsidR="0043784E">
        <w:t>C#</w:t>
      </w:r>
      <w:r w:rsidR="0043784E">
        <w:rPr>
          <w:i/>
          <w:iCs/>
        </w:rPr>
        <w:t xml:space="preserve"> </w:t>
      </w:r>
      <w:r w:rsidR="0043784E">
        <w:t xml:space="preserve">.NET Core e base SQL Server. No </w:t>
      </w:r>
      <w:r w:rsidR="0043784E" w:rsidRPr="007C4608">
        <w:rPr>
          <w:i/>
          <w:iCs/>
        </w:rPr>
        <w:t>front-end</w:t>
      </w:r>
      <w:r w:rsidR="0043784E">
        <w:rPr>
          <w:i/>
          <w:iCs/>
        </w:rPr>
        <w:t xml:space="preserve"> </w:t>
      </w:r>
      <w:r w:rsidR="0043784E" w:rsidRPr="1A779328">
        <w:t xml:space="preserve">será utilizado </w:t>
      </w:r>
      <w:r w:rsidR="0043784E">
        <w:t>angular e a aplicação será disponibilizada na nuvem, visando a alta disponibilidade e escalabilidade. A proposta trará contribuição acadêmica, como cálculos da correção do solo e cálculo da correção do pH, que poderá ser usada em outros trabalhos.</w:t>
      </w:r>
    </w:p>
    <w:p w14:paraId="51E0058B" w14:textId="77777777" w:rsidR="00451B94" w:rsidRDefault="00451B94" w:rsidP="006F7C65">
      <w:pPr>
        <w:pStyle w:val="Ttulo2"/>
      </w:pPr>
      <w:bookmarkStart w:id="47" w:name="_Ref115282003"/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7"/>
    </w:p>
    <w:p w14:paraId="72285BA6" w14:textId="35C18828" w:rsidR="008A0285" w:rsidRDefault="00012A4B" w:rsidP="008A0285">
      <w:pPr>
        <w:pStyle w:val="TF-TEXTO"/>
      </w:pPr>
      <w:r>
        <w:t>O software deve:</w:t>
      </w:r>
    </w:p>
    <w:p w14:paraId="747CD17F" w14:textId="61D23F9F" w:rsidR="00012A4B" w:rsidRPr="00401D89" w:rsidRDefault="00104625" w:rsidP="000D740E">
      <w:pPr>
        <w:pStyle w:val="TF-ALNEA"/>
        <w:numPr>
          <w:ilvl w:val="0"/>
          <w:numId w:val="21"/>
        </w:numPr>
      </w:pPr>
      <w:r w:rsidRPr="00401D89">
        <w:t>permitir ao usuário agricultor/agrônomo calcular a acidez do solo</w:t>
      </w:r>
      <w:r w:rsidR="0066668B">
        <w:t xml:space="preserve"> (RF)</w:t>
      </w:r>
      <w:r w:rsidR="00952904">
        <w:t>;</w:t>
      </w:r>
    </w:p>
    <w:p w14:paraId="341D4833" w14:textId="6924EDDE" w:rsidR="00104625" w:rsidRPr="00401D89" w:rsidRDefault="0058364E" w:rsidP="000D740E">
      <w:pPr>
        <w:pStyle w:val="TF-ALNEA"/>
        <w:numPr>
          <w:ilvl w:val="0"/>
          <w:numId w:val="21"/>
        </w:numPr>
      </w:pPr>
      <w:r w:rsidRPr="00401D89">
        <w:t>permitir ao usuário agricultor/agrônomo calcular a análise de solo</w:t>
      </w:r>
      <w:r w:rsidR="0066668B">
        <w:t xml:space="preserve"> (</w:t>
      </w:r>
      <w:r w:rsidR="000D3A1E">
        <w:t xml:space="preserve">Requisito Funcional - </w:t>
      </w:r>
      <w:r w:rsidR="0066668B">
        <w:t>RF)</w:t>
      </w:r>
      <w:r w:rsidR="00952904">
        <w:t>;</w:t>
      </w:r>
    </w:p>
    <w:p w14:paraId="1F1CCFF1" w14:textId="48C63A09" w:rsidR="0058364E" w:rsidRPr="00401D89" w:rsidRDefault="00DD0C38" w:rsidP="000D740E">
      <w:pPr>
        <w:pStyle w:val="TF-ALNEA"/>
        <w:numPr>
          <w:ilvl w:val="0"/>
          <w:numId w:val="21"/>
        </w:numPr>
      </w:pPr>
      <w:r w:rsidRPr="00401D89">
        <w:t>permitir ao usuário agricultor/agrônomo imputar qual é a produção desejada</w:t>
      </w:r>
      <w:r w:rsidR="0066668B">
        <w:t xml:space="preserve"> (RF)</w:t>
      </w:r>
      <w:r w:rsidR="00952904">
        <w:t>;</w:t>
      </w:r>
    </w:p>
    <w:p w14:paraId="6EE249AA" w14:textId="77AD43AF" w:rsidR="00DD0C38" w:rsidRPr="00401D89" w:rsidRDefault="00485712" w:rsidP="000D740E">
      <w:pPr>
        <w:pStyle w:val="TF-ALNEA"/>
        <w:numPr>
          <w:ilvl w:val="0"/>
          <w:numId w:val="21"/>
        </w:numPr>
      </w:pPr>
      <w:r w:rsidRPr="00401D89">
        <w:t>permitir ao usuário agricultor/agrônomo ver o relatório dos anos anteriores</w:t>
      </w:r>
      <w:r w:rsidR="0066668B">
        <w:t xml:space="preserve"> (RF)</w:t>
      </w:r>
      <w:r w:rsidR="00952904">
        <w:t>;</w:t>
      </w:r>
    </w:p>
    <w:p w14:paraId="41226003" w14:textId="4D0A774D" w:rsidR="00B328EC" w:rsidRPr="00401D89" w:rsidRDefault="00B328EC" w:rsidP="000D740E">
      <w:pPr>
        <w:pStyle w:val="TF-ALNEA"/>
        <w:numPr>
          <w:ilvl w:val="0"/>
          <w:numId w:val="21"/>
        </w:numPr>
      </w:pPr>
      <w:r w:rsidRPr="00401D89">
        <w:t>permitir o cadastro de usuários administradores</w:t>
      </w:r>
      <w:r w:rsidR="0066668B">
        <w:t xml:space="preserve"> (RF)</w:t>
      </w:r>
      <w:r w:rsidR="00952904">
        <w:t>;</w:t>
      </w:r>
    </w:p>
    <w:p w14:paraId="24BD50A0" w14:textId="3F881C6A" w:rsidR="00E367C0" w:rsidRPr="00401D89" w:rsidRDefault="00E367C0" w:rsidP="000D740E">
      <w:pPr>
        <w:pStyle w:val="TF-ALNEA"/>
        <w:numPr>
          <w:ilvl w:val="0"/>
          <w:numId w:val="21"/>
        </w:numPr>
      </w:pPr>
      <w:r w:rsidRPr="00401D89">
        <w:t>permitir ao usuário agricultor/agrônomo manter áreas para análise (</w:t>
      </w:r>
      <w:r w:rsidR="0028608B">
        <w:t>Create</w:t>
      </w:r>
      <w:r w:rsidRPr="00401D89">
        <w:t xml:space="preserve">, </w:t>
      </w:r>
      <w:r w:rsidR="0028608B">
        <w:t>Read</w:t>
      </w:r>
      <w:r w:rsidRPr="00401D89">
        <w:t xml:space="preserve">, </w:t>
      </w:r>
      <w:r w:rsidR="0028608B">
        <w:t>Update</w:t>
      </w:r>
      <w:r w:rsidRPr="00401D89">
        <w:t xml:space="preserve">, </w:t>
      </w:r>
      <w:r w:rsidR="0028608B">
        <w:t>Delete</w:t>
      </w:r>
      <w:r w:rsidRPr="00401D89">
        <w:t xml:space="preserve"> - CRUD)</w:t>
      </w:r>
      <w:r w:rsidR="0066668B">
        <w:t xml:space="preserve"> (RF)</w:t>
      </w:r>
      <w:r w:rsidR="00952904">
        <w:t>;</w:t>
      </w:r>
    </w:p>
    <w:p w14:paraId="5D236456" w14:textId="63B6EA11" w:rsidR="00401D89" w:rsidRPr="00E27074" w:rsidRDefault="00401D89" w:rsidP="000D740E">
      <w:pPr>
        <w:pStyle w:val="TF-ALNEA"/>
        <w:numPr>
          <w:ilvl w:val="0"/>
          <w:numId w:val="21"/>
        </w:numPr>
      </w:pPr>
      <w:r w:rsidRPr="00E27074">
        <w:t>permitir ao agrônomo visualizar os agricultores que são seus clientes</w:t>
      </w:r>
      <w:r w:rsidR="0066668B" w:rsidRPr="00E27074">
        <w:t xml:space="preserve"> (RF)</w:t>
      </w:r>
      <w:r w:rsidR="00952904">
        <w:t>;</w:t>
      </w:r>
    </w:p>
    <w:p w14:paraId="15DA68AB" w14:textId="142C110D" w:rsidR="0066668B" w:rsidRPr="00E27074" w:rsidRDefault="000D3A1E" w:rsidP="000D740E">
      <w:pPr>
        <w:pStyle w:val="TF-ALNEA"/>
        <w:numPr>
          <w:ilvl w:val="0"/>
          <w:numId w:val="21"/>
        </w:numPr>
      </w:pPr>
      <w:r>
        <w:t>utilizar a</w:t>
      </w:r>
      <w:r w:rsidR="00461475" w:rsidRPr="00E27074">
        <w:t xml:space="preserve"> linguagem para desenvolvimento Web Angular e .NET para o </w:t>
      </w:r>
      <w:r w:rsidR="00461475" w:rsidRPr="000D740E">
        <w:rPr>
          <w:i/>
          <w:iCs/>
        </w:rPr>
        <w:t>backend</w:t>
      </w:r>
      <w:r w:rsidR="00E27074" w:rsidRPr="000D740E">
        <w:rPr>
          <w:i/>
          <w:iCs/>
        </w:rPr>
        <w:t xml:space="preserve"> </w:t>
      </w:r>
      <w:r w:rsidR="00E27074">
        <w:t>(</w:t>
      </w:r>
      <w:r>
        <w:t xml:space="preserve">Requisito Não Funcional - </w:t>
      </w:r>
      <w:r w:rsidR="00E27074">
        <w:t>RNF)</w:t>
      </w:r>
      <w:r w:rsidR="00952904">
        <w:t>;</w:t>
      </w:r>
    </w:p>
    <w:p w14:paraId="17B7E202" w14:textId="743A92B1" w:rsidR="00461475" w:rsidRPr="00E27074" w:rsidRDefault="00445D45" w:rsidP="000D740E">
      <w:pPr>
        <w:pStyle w:val="TF-ALNEA"/>
        <w:numPr>
          <w:ilvl w:val="0"/>
          <w:numId w:val="21"/>
        </w:numPr>
      </w:pPr>
      <w:r w:rsidRPr="00E27074">
        <w:t>disponibilizado na cloud</w:t>
      </w:r>
      <w:r w:rsidR="00E27074">
        <w:t xml:space="preserve"> (RNF)</w:t>
      </w:r>
      <w:r w:rsidR="00952904">
        <w:t>;</w:t>
      </w:r>
    </w:p>
    <w:p w14:paraId="03E1AFC6" w14:textId="74D468BB" w:rsidR="00F770CC" w:rsidRPr="00E27074" w:rsidRDefault="00F770CC" w:rsidP="000D740E">
      <w:pPr>
        <w:pStyle w:val="TF-ALNEA"/>
        <w:numPr>
          <w:ilvl w:val="0"/>
          <w:numId w:val="21"/>
        </w:numPr>
      </w:pPr>
      <w:r w:rsidRPr="00E27074">
        <w:t>ser desenvolvido utilizando os princípios do material design</w:t>
      </w:r>
      <w:r w:rsidR="00E27074">
        <w:t xml:space="preserve"> (RNF)</w:t>
      </w:r>
      <w:r w:rsidR="00952904">
        <w:t>;</w:t>
      </w:r>
    </w:p>
    <w:p w14:paraId="2161C105" w14:textId="13C2B676" w:rsidR="00012A4B" w:rsidRPr="008A0285" w:rsidRDefault="007C1138" w:rsidP="000D740E">
      <w:pPr>
        <w:pStyle w:val="TF-ALNEA"/>
        <w:numPr>
          <w:ilvl w:val="0"/>
          <w:numId w:val="21"/>
        </w:numPr>
      </w:pPr>
      <w:r w:rsidRPr="00E27074">
        <w:t>disponibilizado de forma gratuita</w:t>
      </w:r>
      <w:r w:rsidR="00E27074">
        <w:t xml:space="preserve"> (RNF)</w:t>
      </w:r>
      <w:r w:rsidR="00E27074" w:rsidRPr="00401D89">
        <w:t>.</w:t>
      </w:r>
    </w:p>
    <w:p w14:paraId="5CB0A412" w14:textId="77777777" w:rsidR="00451B94" w:rsidRDefault="00451B94" w:rsidP="006F7C65">
      <w:pPr>
        <w:pStyle w:val="Ttulo2"/>
      </w:pPr>
      <w:bookmarkStart w:id="48" w:name="_Ref115282031"/>
      <w:r>
        <w:t>METODOLOGIA</w:t>
      </w:r>
      <w:bookmarkEnd w:id="48"/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F792F5C" w:rsidR="00451B94" w:rsidRDefault="00A57998" w:rsidP="00424AD5">
      <w:pPr>
        <w:pStyle w:val="TF-ALNEA"/>
        <w:numPr>
          <w:ilvl w:val="0"/>
          <w:numId w:val="10"/>
        </w:numPr>
      </w:pPr>
      <w:r>
        <w:t>l</w:t>
      </w:r>
      <w:r w:rsidR="00982545">
        <w:t xml:space="preserve">evantamento </w:t>
      </w:r>
      <w:r w:rsidR="0017664C">
        <w:t xml:space="preserve">bibliográfico: realizar o levantamento sobre as bibliotecas, </w:t>
      </w:r>
      <w:r w:rsidR="00C06E79">
        <w:t>e</w:t>
      </w:r>
      <w:r w:rsidR="0017664C">
        <w:t xml:space="preserve"> atualizar o levantamento dos trabalhos correlatos que </w:t>
      </w:r>
      <w:r w:rsidR="00311F52">
        <w:t xml:space="preserve">serão utilizados como referência para o desenvolvimento do trabalho </w:t>
      </w:r>
      <w:r w:rsidR="00311F52">
        <w:lastRenderedPageBreak/>
        <w:t>proposto</w:t>
      </w:r>
      <w:r w:rsidR="00451B94" w:rsidRPr="00424AD5">
        <w:t>;</w:t>
      </w:r>
    </w:p>
    <w:p w14:paraId="0082D888" w14:textId="24F813B7" w:rsidR="00982545" w:rsidRPr="00424AD5" w:rsidRDefault="00A57998" w:rsidP="00424AD5">
      <w:pPr>
        <w:pStyle w:val="TF-ALNEA"/>
        <w:numPr>
          <w:ilvl w:val="0"/>
          <w:numId w:val="10"/>
        </w:numPr>
      </w:pPr>
      <w:r>
        <w:t xml:space="preserve">levantamento de requisitos: </w:t>
      </w:r>
      <w:r w:rsidR="00E01555">
        <w:t>revisar o conjunto de requisitos funcionais e não funcionais apresentados na proposta</w:t>
      </w:r>
      <w:r w:rsidR="7AF346CD">
        <w:t>;</w:t>
      </w:r>
    </w:p>
    <w:p w14:paraId="126F2E29" w14:textId="4FD6F413" w:rsidR="00451B94" w:rsidRPr="00424AD5" w:rsidRDefault="001A3A94" w:rsidP="00424AD5">
      <w:pPr>
        <w:pStyle w:val="TF-ALNEA"/>
      </w:pPr>
      <w:r>
        <w:t>e</w:t>
      </w:r>
      <w:r w:rsidR="00630EA9">
        <w:t xml:space="preserve">specificação e </w:t>
      </w:r>
      <w:r>
        <w:t>análise</w:t>
      </w:r>
      <w:r w:rsidR="00630EA9">
        <w:t xml:space="preserve">: </w:t>
      </w:r>
      <w:r w:rsidR="00017B47">
        <w:t xml:space="preserve">formalizar </w:t>
      </w:r>
      <w:r>
        <w:t>as funcionalidades</w:t>
      </w:r>
      <w:r w:rsidR="00017B47">
        <w:t xml:space="preserve"> do projeto </w:t>
      </w:r>
      <w:r w:rsidR="000D3A1E">
        <w:t>por meio</w:t>
      </w:r>
      <w:r w:rsidR="00017B47">
        <w:t xml:space="preserve"> de diagramas de caso de uso, de classe e de </w:t>
      </w:r>
      <w:r>
        <w:t>sequência</w:t>
      </w:r>
      <w:r w:rsidR="00017B47">
        <w:t xml:space="preserve"> da </w:t>
      </w:r>
      <w:r w:rsidR="000D3A1E">
        <w:t>Linguagem de Modelagem Unificada (</w:t>
      </w:r>
      <w:r w:rsidR="00017B47">
        <w:t>UML</w:t>
      </w:r>
      <w:r w:rsidR="000D3A1E">
        <w:t>)</w:t>
      </w:r>
      <w:r w:rsidR="00017B47">
        <w:t>, utilizando para isso o software Star UML.</w:t>
      </w:r>
    </w:p>
    <w:p w14:paraId="1F724B19" w14:textId="07D9D4F4" w:rsidR="00451B94" w:rsidRDefault="00560CFA" w:rsidP="00424AD5">
      <w:pPr>
        <w:pStyle w:val="TF-ALNEA"/>
      </w:pPr>
      <w:r>
        <w:t>i</w:t>
      </w:r>
      <w:r w:rsidR="001A3A94">
        <w:t>mplementação: implementar o software de acordo com as especificações a tecnologia, .NET, Angular</w:t>
      </w:r>
      <w:r w:rsidR="7846483C">
        <w:t xml:space="preserve"> e</w:t>
      </w:r>
      <w:r>
        <w:t xml:space="preserve"> SQL Server</w:t>
      </w:r>
      <w:r w:rsidR="00721A8D">
        <w:t>;</w:t>
      </w:r>
    </w:p>
    <w:p w14:paraId="283D276C" w14:textId="6636C395" w:rsidR="00560CFA" w:rsidRPr="00424AD5" w:rsidRDefault="00560CFA" w:rsidP="00424AD5">
      <w:pPr>
        <w:pStyle w:val="TF-ALNEA"/>
      </w:pPr>
      <w:r>
        <w:t xml:space="preserve">testes: validar os cálculos </w:t>
      </w:r>
      <w:r w:rsidR="00F25935">
        <w:t>apresentados</w:t>
      </w:r>
      <w:r w:rsidR="00732761">
        <w:t xml:space="preserve"> e </w:t>
      </w:r>
      <w:r w:rsidR="00BE57C7">
        <w:t xml:space="preserve">homologar com algum </w:t>
      </w:r>
      <w:r w:rsidR="00732761">
        <w:t>agrônomo</w:t>
      </w:r>
      <w:r w:rsidR="00F25935">
        <w:t xml:space="preserve"> </w:t>
      </w:r>
      <w:r w:rsidR="00732761">
        <w:t>para verificar os resultados obtidos.</w:t>
      </w:r>
    </w:p>
    <w:p w14:paraId="68FE02CA" w14:textId="6D03FE11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F6C41">
        <w:t xml:space="preserve">Quadro </w:t>
      </w:r>
      <w:r w:rsidR="00BF6C41">
        <w:rPr>
          <w:noProof/>
        </w:rPr>
        <w:t>2</w:t>
      </w:r>
      <w:r w:rsidR="0060060C">
        <w:fldChar w:fldCharType="end"/>
      </w:r>
      <w:r>
        <w:t>.</w:t>
      </w:r>
    </w:p>
    <w:p w14:paraId="73BDF8FD" w14:textId="4B09A94F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F6C41">
        <w:rPr>
          <w:noProof/>
        </w:rPr>
        <w:t>2</w:t>
      </w:r>
      <w:r>
        <w:rPr>
          <w:noProof/>
        </w:rPr>
        <w:fldChar w:fldCharType="end"/>
      </w:r>
      <w:bookmarkEnd w:id="4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B2798C1" w:rsidR="00451B94" w:rsidRPr="007E0D87" w:rsidRDefault="00413A71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D5B4D13" w:rsidR="00451B94" w:rsidRPr="007E0D87" w:rsidRDefault="004140F8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7367382" w:rsidR="00451B94" w:rsidRPr="007E0D87" w:rsidRDefault="004140F8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86C353B" w:rsidR="00451B94" w:rsidRPr="007E0D87" w:rsidRDefault="004140F8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7FE1C7E" w:rsidR="00451B94" w:rsidRPr="007E0D87" w:rsidRDefault="0057431B" w:rsidP="00470C41">
            <w:pPr>
              <w:pStyle w:val="TF-TEXTOQUADROCentralizado"/>
            </w:pPr>
            <w:r>
              <w:t>mai</w:t>
            </w:r>
            <w:r w:rsidR="00AD0F4C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CB54215" w:rsidR="00451B94" w:rsidRPr="007E0D87" w:rsidRDefault="0057431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2C9C178" w:rsidR="00451B94" w:rsidRPr="007E0D87" w:rsidRDefault="006A3247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F176D8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55746D2B" w:rsidR="00451B94" w:rsidRPr="007E0D87" w:rsidRDefault="006A3247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61C1CF3" w:rsidR="00451B94" w:rsidRPr="007E0D87" w:rsidRDefault="006A3247" w:rsidP="00470C41">
            <w:pPr>
              <w:pStyle w:val="TF-TEXTOQUADRO"/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0E548616" w:rsidR="006A3247" w:rsidRPr="007E0D87" w:rsidRDefault="006A3247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A3247" w:rsidRPr="007E0D87" w14:paraId="0B8E703C" w14:textId="77777777" w:rsidTr="009D71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D64CB6B" w14:textId="4B2E14B9" w:rsidR="006A3247" w:rsidRDefault="005221FC" w:rsidP="005221FC">
            <w:pPr>
              <w:pStyle w:val="TF-TEXTOQUADRO"/>
              <w:tabs>
                <w:tab w:val="left" w:pos="1512"/>
              </w:tabs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DC737A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470496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7AC4F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EA26EB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E3E58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E861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EE6B3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94D8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FC29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17D68A" w14:textId="77777777" w:rsidR="006A3247" w:rsidRPr="007E0D87" w:rsidRDefault="006A3247" w:rsidP="00F176D8">
            <w:pPr>
              <w:pStyle w:val="TF-TEXTOQUADROCentralizado"/>
              <w:jc w:val="left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5847A9F6" w14:textId="4CBE3844" w:rsidR="0037046F" w:rsidRDefault="00E238A6" w:rsidP="0037046F">
      <w:pPr>
        <w:pStyle w:val="TF-TEXTO"/>
      </w:pPr>
      <w:r>
        <w:t>Ess</w:t>
      </w:r>
      <w:r w:rsidR="001F3A7B">
        <w:t>a</w:t>
      </w:r>
      <w:r>
        <w:t xml:space="preserve"> </w:t>
      </w:r>
      <w:r w:rsidR="001F3A7B">
        <w:t>seção</w:t>
      </w:r>
      <w:r>
        <w:t xml:space="preserve"> fundamenta a proposta apresentada</w:t>
      </w:r>
      <w:r w:rsidR="000967B8">
        <w:t xml:space="preserve"> neste trabalho. A </w:t>
      </w:r>
      <w:r w:rsidR="000D3A1E">
        <w:t xml:space="preserve">subseção </w:t>
      </w:r>
      <w:r w:rsidR="000967B8">
        <w:t xml:space="preserve">4.1 discute sobre </w:t>
      </w:r>
      <w:r w:rsidR="00FF2347">
        <w:t>a importância da banana</w:t>
      </w:r>
      <w:r w:rsidR="00653A5E">
        <w:t xml:space="preserve">, a </w:t>
      </w:r>
      <w:r w:rsidR="000D3A1E">
        <w:t xml:space="preserve">subseção </w:t>
      </w:r>
      <w:r w:rsidR="00D31F06">
        <w:t>4.2 aborda</w:t>
      </w:r>
      <w:r w:rsidR="00653A5E">
        <w:t xml:space="preserve"> </w:t>
      </w:r>
      <w:r w:rsidR="00264BE1">
        <w:t xml:space="preserve">sobre </w:t>
      </w:r>
      <w:r w:rsidR="00FF2347">
        <w:t>a correção de solo</w:t>
      </w:r>
      <w:r w:rsidR="00CB5BA0">
        <w:t xml:space="preserve"> </w:t>
      </w:r>
      <w:r w:rsidR="00653A5E">
        <w:t xml:space="preserve">e </w:t>
      </w:r>
      <w:r w:rsidR="00264BE1">
        <w:t>pôr</w:t>
      </w:r>
      <w:r w:rsidR="00653A5E">
        <w:t xml:space="preserve"> fim a </w:t>
      </w:r>
      <w:r w:rsidR="000D3A1E">
        <w:t xml:space="preserve">subseção </w:t>
      </w:r>
      <w:r w:rsidR="00653A5E">
        <w:t>4.</w:t>
      </w:r>
      <w:r w:rsidR="00CB5BA0">
        <w:t>3</w:t>
      </w:r>
      <w:r w:rsidR="00653A5E">
        <w:t xml:space="preserve"> apresenta sobre </w:t>
      </w:r>
      <w:r w:rsidR="00CB5BA0">
        <w:t>.NET</w:t>
      </w:r>
      <w:r w:rsidR="00EA29C4">
        <w:t xml:space="preserve"> C</w:t>
      </w:r>
      <w:r w:rsidR="0036138E">
        <w:t>ORE</w:t>
      </w:r>
      <w:r w:rsidR="00653A5E">
        <w:t>.</w:t>
      </w:r>
    </w:p>
    <w:p w14:paraId="5050330F" w14:textId="734F5232" w:rsidR="0037046F" w:rsidRDefault="00197A70" w:rsidP="006F7C65">
      <w:pPr>
        <w:pStyle w:val="Ttulo2"/>
      </w:pPr>
      <w:r>
        <w:t xml:space="preserve">A </w:t>
      </w:r>
      <w:r w:rsidR="00FF2347">
        <w:t>Import</w:t>
      </w:r>
      <w:r w:rsidR="000A0DA7">
        <w:t>Â</w:t>
      </w:r>
      <w:r w:rsidR="00FF2347">
        <w:t xml:space="preserve">ncia da banana </w:t>
      </w:r>
    </w:p>
    <w:p w14:paraId="799248CD" w14:textId="59AD6876" w:rsidR="00E014B3" w:rsidRDefault="00272475" w:rsidP="00E014B3">
      <w:pPr>
        <w:pStyle w:val="TF-TEXTO"/>
        <w:rPr>
          <w:color w:val="222222"/>
          <w:shd w:val="clear" w:color="auto" w:fill="FFFFFF"/>
        </w:rPr>
      </w:pPr>
      <w:r>
        <w:t>A</w:t>
      </w:r>
      <w:r w:rsidR="002D3BC0">
        <w:t xml:space="preserve"> </w:t>
      </w:r>
      <w:r>
        <w:t>bananicultura</w:t>
      </w:r>
      <w:r w:rsidR="00224671">
        <w:t xml:space="preserve"> é</w:t>
      </w:r>
      <w:r w:rsidR="00634DEF">
        <w:t xml:space="preserve"> muito importante no país, tendo </w:t>
      </w:r>
      <w:r w:rsidR="001E02EF">
        <w:t>em vista o seu grande potencial econômico e produtivo, sendo</w:t>
      </w:r>
      <w:r w:rsidR="002E1F67">
        <w:t xml:space="preserve"> uma das frutas mais consumidas no mund</w:t>
      </w:r>
      <w:r w:rsidR="006C5384">
        <w:t>o</w:t>
      </w:r>
      <w:r w:rsidR="0096448D">
        <w:t>,</w:t>
      </w:r>
      <w:r w:rsidR="002D3BC0">
        <w:t xml:space="preserve"> tornando o país</w:t>
      </w:r>
      <w:r w:rsidR="00ED385A">
        <w:t xml:space="preserve"> </w:t>
      </w:r>
      <w:r w:rsidR="00BE2405">
        <w:t>o quarto maior produtor mundial conf</w:t>
      </w:r>
      <w:r w:rsidR="008748CE">
        <w:t>orme</w:t>
      </w:r>
      <w:r w:rsidR="00BE2405">
        <w:t xml:space="preserve"> </w:t>
      </w:r>
      <w:r w:rsidR="2E13C9B7">
        <w:t>vê-se na</w:t>
      </w:r>
      <w:r w:rsidR="00BE2405">
        <w:t xml:space="preserve"> </w:t>
      </w:r>
      <w:r w:rsidR="008748CE" w:rsidRPr="008748CE">
        <w:fldChar w:fldCharType="begin"/>
      </w:r>
      <w:r w:rsidR="008748CE" w:rsidRPr="008748CE">
        <w:instrText xml:space="preserve"> REF _Ref120900336 \h  \* MERGEFORMAT </w:instrText>
      </w:r>
      <w:r w:rsidR="008748CE" w:rsidRPr="008748CE">
        <w:fldChar w:fldCharType="separate"/>
      </w:r>
      <w:r w:rsidR="00BF6C41" w:rsidRPr="008E552E">
        <w:t xml:space="preserve">Figura </w:t>
      </w:r>
      <w:r w:rsidR="00BF6C41">
        <w:rPr>
          <w:noProof/>
        </w:rPr>
        <w:t>4</w:t>
      </w:r>
      <w:r w:rsidR="008748CE" w:rsidRPr="008748CE">
        <w:fldChar w:fldCharType="end"/>
      </w:r>
      <w:r w:rsidR="00BE2405">
        <w:t xml:space="preserve"> </w:t>
      </w:r>
      <w:r w:rsidR="003F38EC">
        <w:t>(FAOSTAT, 2020).</w:t>
      </w:r>
      <w:r w:rsidR="007B5674">
        <w:t xml:space="preserve"> Segundo IBGE (2020) </w:t>
      </w:r>
      <w:r w:rsidR="00667366">
        <w:t>o brasileiro consome 7</w:t>
      </w:r>
      <w:r w:rsidR="003962AB">
        <w:t>,08 (kg/ano) de banana, sendo assim a fruta mais consumida no Brasil.</w:t>
      </w:r>
      <w:r w:rsidR="00F85640">
        <w:t xml:space="preserve"> A</w:t>
      </w:r>
      <w:r w:rsidR="00113619">
        <w:t xml:space="preserve"> </w:t>
      </w:r>
      <w:r w:rsidR="00F85640">
        <w:t>banana trás diversos benefícios a saúde como a prevenção de doen</w:t>
      </w:r>
      <w:r w:rsidR="00673357">
        <w:t xml:space="preserve">ças </w:t>
      </w:r>
      <w:r w:rsidR="00113619">
        <w:t>degenerativas</w:t>
      </w:r>
      <w:r w:rsidR="00673357">
        <w:t xml:space="preserve"> associada ao metabolismo</w:t>
      </w:r>
      <w:r w:rsidR="00113619">
        <w:t xml:space="preserve">, </w:t>
      </w:r>
      <w:r w:rsidR="00047E50">
        <w:t>prevenindo também comorbidades crônicas tais como a diabetes tipo 2 e</w:t>
      </w:r>
      <w:r w:rsidR="00C33BBE">
        <w:t xml:space="preserve"> possuindo</w:t>
      </w:r>
      <w:r w:rsidR="00EC2D5E">
        <w:t xml:space="preserve"> nutrientes</w:t>
      </w:r>
      <w:r w:rsidR="00B04C72">
        <w:t xml:space="preserve"> que</w:t>
      </w:r>
      <w:r w:rsidR="00EC2D5E">
        <w:t xml:space="preserve"> combatem a obesidade</w:t>
      </w:r>
      <w:r w:rsidR="00952F3F">
        <w:t xml:space="preserve"> e ou colesterol elevado</w:t>
      </w:r>
      <w:r w:rsidR="006C3AF4">
        <w:t xml:space="preserve"> </w:t>
      </w:r>
      <w:r w:rsidR="006C3AF4" w:rsidRPr="006C3AF4">
        <w:rPr>
          <w:color w:val="222222"/>
          <w:shd w:val="clear" w:color="auto" w:fill="FFFFFF"/>
        </w:rPr>
        <w:t>(MARTINS, 2017).</w:t>
      </w:r>
    </w:p>
    <w:p w14:paraId="60E1242E" w14:textId="52A6A724" w:rsidR="00B04C72" w:rsidRPr="00E014B3" w:rsidRDefault="00A67F34" w:rsidP="00E014B3">
      <w:pPr>
        <w:pStyle w:val="TF-TEXTO"/>
      </w:pPr>
      <w:r>
        <w:t>De acordo com CEPA (</w:t>
      </w:r>
      <w:r w:rsidR="00FB1D04">
        <w:t>2021</w:t>
      </w:r>
      <w:r>
        <w:t>),</w:t>
      </w:r>
      <w:r w:rsidR="00A27A66">
        <w:t xml:space="preserve"> </w:t>
      </w:r>
      <w:r w:rsidR="008A3564">
        <w:t xml:space="preserve">no ano de </w:t>
      </w:r>
      <w:r w:rsidR="00A27A66">
        <w:t>2019 a bananicultura mundial produziu 116,8 milhões de toneladas</w:t>
      </w:r>
      <w:r w:rsidR="00C76BCA">
        <w:t xml:space="preserve"> em mais de 5,6 milhões de hectares de área colhida, </w:t>
      </w:r>
      <w:r w:rsidR="00FB7A45">
        <w:t>tendo uma média de produtividade de 22.638 quilos por hectare.</w:t>
      </w:r>
      <w:r w:rsidR="00DD067A">
        <w:t xml:space="preserve"> </w:t>
      </w:r>
      <w:r w:rsidR="00DD43DD">
        <w:t>Segundo CEPA (</w:t>
      </w:r>
      <w:r w:rsidR="00FB1D04">
        <w:t>2021</w:t>
      </w:r>
      <w:r w:rsidR="00DD43DD">
        <w:t>)</w:t>
      </w:r>
      <w:r w:rsidR="00DD067A">
        <w:t xml:space="preserve"> </w:t>
      </w:r>
      <w:r w:rsidR="6E308804">
        <w:t xml:space="preserve">o continente asiático </w:t>
      </w:r>
      <w:r w:rsidR="008500CB">
        <w:t>participou de 54,1% da produção total, enquanto a América do Sul participou somente</w:t>
      </w:r>
      <w:r w:rsidR="00924B58">
        <w:t xml:space="preserve"> com </w:t>
      </w:r>
      <w:r w:rsidR="008500CB">
        <w:t>15,1% da produção total</w:t>
      </w:r>
      <w:r w:rsidR="30062FA6">
        <w:t xml:space="preserve">. Além disso, CEPA (2021) </w:t>
      </w:r>
      <w:r w:rsidR="27126DD2">
        <w:t xml:space="preserve">afirma que </w:t>
      </w:r>
      <w:r w:rsidR="24FB04CA">
        <w:t>a Asia</w:t>
      </w:r>
      <w:r w:rsidR="001C372F">
        <w:t xml:space="preserve"> </w:t>
      </w:r>
      <w:r w:rsidR="67B8C5DC">
        <w:t>produziu 27.695 quilos por hectare, portanto, acima da produtividade média mundial. Já</w:t>
      </w:r>
      <w:r w:rsidR="00EA675F">
        <w:t xml:space="preserve"> a </w:t>
      </w:r>
      <w:r w:rsidR="00E15CC1">
        <w:t xml:space="preserve">América do Sul apresentou a média de </w:t>
      </w:r>
      <w:r w:rsidR="3511799C">
        <w:t xml:space="preserve">produção </w:t>
      </w:r>
      <w:r w:rsidR="00E15CC1">
        <w:t>de 21.563 quilos por hectare.</w:t>
      </w:r>
    </w:p>
    <w:p w14:paraId="3AD1B119" w14:textId="2DCFAB6A" w:rsidR="006B6674" w:rsidRPr="008E552E" w:rsidRDefault="006B6674" w:rsidP="00455DF3">
      <w:pPr>
        <w:pStyle w:val="TF-LEGENDA"/>
      </w:pPr>
      <w:bookmarkStart w:id="50" w:name="_Ref120900336"/>
      <w:r w:rsidRPr="008E552E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4</w:t>
      </w:r>
      <w:r w:rsidR="00CD451F">
        <w:fldChar w:fldCharType="end"/>
      </w:r>
      <w:bookmarkEnd w:id="50"/>
      <w:r w:rsidRPr="008E552E">
        <w:t xml:space="preserve"> - Quantidade produzida: mundo e principais países</w:t>
      </w:r>
    </w:p>
    <w:p w14:paraId="6CAA7A86" w14:textId="4258E38B" w:rsidR="001C2BE4" w:rsidRDefault="004F79D4" w:rsidP="006B6674">
      <w:pPr>
        <w:pStyle w:val="TF-FONTE"/>
      </w:pPr>
      <w:r w:rsidRPr="004F79D4">
        <w:rPr>
          <w:noProof/>
        </w:rPr>
        <w:drawing>
          <wp:inline distT="0" distB="0" distL="0" distR="0" wp14:anchorId="671E26D5" wp14:editId="3B87435E">
            <wp:extent cx="4809259" cy="2026403"/>
            <wp:effectExtent l="19050" t="1905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930" cy="2070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0C1A6" w14:textId="77FFD94D" w:rsidR="00B8101A" w:rsidRPr="008E552E" w:rsidRDefault="006B6674" w:rsidP="008E552E">
      <w:pPr>
        <w:pStyle w:val="TF-FONTE"/>
      </w:pPr>
      <w:r w:rsidRPr="008E552E">
        <w:t>Fonte: CEPA (</w:t>
      </w:r>
      <w:r w:rsidR="00441EA8">
        <w:t>2021</w:t>
      </w:r>
      <w:r w:rsidRPr="008E552E">
        <w:t>)</w:t>
      </w:r>
    </w:p>
    <w:p w14:paraId="53A0BEFC" w14:textId="1DB57BB9" w:rsidR="00CB310C" w:rsidRDefault="00692700" w:rsidP="001C2BE4">
      <w:pPr>
        <w:pStyle w:val="TF-TEXTO"/>
      </w:pPr>
      <w:r>
        <w:lastRenderedPageBreak/>
        <w:t>De acordo com</w:t>
      </w:r>
      <w:r w:rsidR="00385A51">
        <w:t xml:space="preserve"> CEPA (2021) apresenta </w:t>
      </w:r>
      <w:r w:rsidR="005D2D45">
        <w:t>a realização de produção no Brasil</w:t>
      </w:r>
      <w:r w:rsidR="00DE6E0D">
        <w:t xml:space="preserve"> com 7,04 milhões de toneladas de bananas, em mais de</w:t>
      </w:r>
      <w:r w:rsidR="00385A51">
        <w:t xml:space="preserve"> </w:t>
      </w:r>
      <w:r w:rsidR="00DE6E0D">
        <w:t>460 mil hectares de área colhida</w:t>
      </w:r>
      <w:r w:rsidR="007C1C83">
        <w:t>, no Brasil os principais estados produtores da banana são: São Paulo, Bahia, Minas Gerais e Santa Catarina.</w:t>
      </w:r>
      <w:r w:rsidR="00097B47">
        <w:t xml:space="preserve"> </w:t>
      </w:r>
      <w:r w:rsidR="00C37188">
        <w:t xml:space="preserve">CEPA (2021) complementa que estes estados representam 49% </w:t>
      </w:r>
      <w:r w:rsidR="00520A9C">
        <w:t>da produção brasileira, e 41% da área em produção concentrada nas mesorregiões como Bom Jesus da Lapa (BA), Vale do Ribeira (SP), Norte de Minas Gerais e Norte de Santa Catarina.</w:t>
      </w:r>
      <w:r w:rsidR="00B012E9">
        <w:t xml:space="preserve"> </w:t>
      </w:r>
      <w:r w:rsidR="00286273">
        <w:t xml:space="preserve">Entre os anos de 2017 </w:t>
      </w:r>
      <w:r w:rsidR="00184A12">
        <w:t>e</w:t>
      </w:r>
      <w:r w:rsidR="00286273">
        <w:t xml:space="preserve"> 2021, os volumes de exportação apresentou uma taxa de crescimento de 21,</w:t>
      </w:r>
      <w:r w:rsidR="00431A4A">
        <w:t>5</w:t>
      </w:r>
      <w:r w:rsidR="00286273">
        <w:t>% ao ano</w:t>
      </w:r>
      <w:r w:rsidR="00BB13D8">
        <w:t>,</w:t>
      </w:r>
      <w:r w:rsidR="0098523C">
        <w:t xml:space="preserve"> conforme</w:t>
      </w:r>
      <w:r w:rsidR="000924C0">
        <w:t xml:space="preserve"> </w:t>
      </w:r>
      <w:r w:rsidR="000924C0">
        <w:fldChar w:fldCharType="begin"/>
      </w:r>
      <w:r w:rsidR="000924C0">
        <w:instrText xml:space="preserve"> REF _Ref120901884 \h </w:instrText>
      </w:r>
      <w:r w:rsidR="000924C0">
        <w:fldChar w:fldCharType="separate"/>
      </w:r>
      <w:r w:rsidR="00BF6C41" w:rsidRPr="00632657">
        <w:t xml:space="preserve">Figura </w:t>
      </w:r>
      <w:r w:rsidR="00BF6C41">
        <w:rPr>
          <w:noProof/>
        </w:rPr>
        <w:t>5</w:t>
      </w:r>
      <w:r w:rsidR="000924C0">
        <w:fldChar w:fldCharType="end"/>
      </w:r>
      <w:r w:rsidR="000924C0">
        <w:t xml:space="preserve"> </w:t>
      </w:r>
      <w:r w:rsidR="00BB13D8">
        <w:t>o principal destino das frutas brasileiras foi a Argentina</w:t>
      </w:r>
      <w:r w:rsidR="36B1CDFC">
        <w:t xml:space="preserve"> e</w:t>
      </w:r>
      <w:r w:rsidR="0098523C">
        <w:t xml:space="preserve"> o </w:t>
      </w:r>
      <w:r w:rsidR="00CD3CB6">
        <w:t>valor das exportações no decorrente período apresentou um crescimento de 27,1%</w:t>
      </w:r>
      <w:r w:rsidR="001509DE">
        <w:t xml:space="preserve"> totalizando o valor de US$ 30,0 milhões</w:t>
      </w:r>
      <w:r w:rsidR="0098523C">
        <w:t xml:space="preserve"> (CEPA</w:t>
      </w:r>
      <w:r w:rsidR="00441EA8">
        <w:t>, 2021)</w:t>
      </w:r>
      <w:r w:rsidR="0098523C">
        <w:t>.</w:t>
      </w:r>
    </w:p>
    <w:p w14:paraId="0BD7F5CC" w14:textId="2062EB02" w:rsidR="00632657" w:rsidRPr="00632657" w:rsidRDefault="00632657" w:rsidP="00455DF3">
      <w:pPr>
        <w:pStyle w:val="TF-LEGENDA"/>
      </w:pPr>
      <w:bookmarkStart w:id="51" w:name="_Ref120901884"/>
      <w:r w:rsidRPr="00632657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5</w:t>
      </w:r>
      <w:r w:rsidR="00CD451F">
        <w:fldChar w:fldCharType="end"/>
      </w:r>
      <w:bookmarkEnd w:id="51"/>
      <w:r w:rsidRPr="00632657">
        <w:t xml:space="preserve"> - Principais destinos de exportação</w:t>
      </w:r>
    </w:p>
    <w:p w14:paraId="1835E4EE" w14:textId="645186AC" w:rsidR="00171470" w:rsidRDefault="00632657" w:rsidP="00632657">
      <w:pPr>
        <w:pStyle w:val="TF-FIGURA"/>
      </w:pPr>
      <w:r>
        <w:rPr>
          <w:noProof/>
        </w:rPr>
        <w:drawing>
          <wp:inline distT="0" distB="0" distL="0" distR="0" wp14:anchorId="26A8719E" wp14:editId="43D41DC7">
            <wp:extent cx="5756910" cy="1753235"/>
            <wp:effectExtent l="19050" t="1905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5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01D45" w14:textId="77777777" w:rsidR="000924C0" w:rsidRDefault="000924C0" w:rsidP="000924C0">
      <w:pPr>
        <w:pStyle w:val="TF-FONTE"/>
      </w:pPr>
      <w:r w:rsidRPr="000924C0">
        <w:t>Fonte: CEPA (2021)</w:t>
      </w:r>
    </w:p>
    <w:p w14:paraId="22B022B4" w14:textId="17584735" w:rsidR="000924C0" w:rsidRPr="001C2BE4" w:rsidRDefault="00B8606C" w:rsidP="00D92E2C">
      <w:pPr>
        <w:pStyle w:val="TF-TEXTO"/>
      </w:pPr>
      <w:r>
        <w:t xml:space="preserve">Para CEPA (2021), Santa Catarina se mantém como o quarto maior produtor </w:t>
      </w:r>
      <w:r w:rsidR="00C26703">
        <w:t>nacional de banana, representando mais de 10% da produção nacional, na maior parte dessa produção se caracteriza por propriedades familiares com produtores organizados em cooperativas ou associações.</w:t>
      </w:r>
      <w:r w:rsidR="00250B40">
        <w:t xml:space="preserve"> </w:t>
      </w:r>
      <w:r w:rsidR="0051657E">
        <w:t xml:space="preserve">Conforme estimativas, Santa Catarina produziu 738,47 mil toneladas de banana, </w:t>
      </w:r>
      <w:r w:rsidR="00EE7F34">
        <w:t xml:space="preserve">com a contribuição de aproximadamente 3.200 bananicultores, </w:t>
      </w:r>
      <w:r w:rsidR="00A643E0">
        <w:t xml:space="preserve">e com 28.705 hectares de área colhida, assim contribuindo com a economia do estado em </w:t>
      </w:r>
      <w:r w:rsidR="001D4FA7">
        <w:t xml:space="preserve">um valor estimado de R$561,24 milhões </w:t>
      </w:r>
      <w:r w:rsidR="00E2461C">
        <w:t>(</w:t>
      </w:r>
      <w:r w:rsidR="001D4FA7">
        <w:t>CEPA</w:t>
      </w:r>
      <w:r w:rsidR="00E2461C">
        <w:t>,</w:t>
      </w:r>
      <w:r w:rsidR="001D4FA7">
        <w:t xml:space="preserve"> </w:t>
      </w:r>
      <w:r w:rsidR="00875F94">
        <w:t>2021).</w:t>
      </w:r>
      <w:r w:rsidR="00E2461C">
        <w:t xml:space="preserve"> </w:t>
      </w:r>
      <w:r w:rsidR="000653B1">
        <w:t>No ano de 2021, Santa Catarina participou com 41,6% do volume brasileiro exportado</w:t>
      </w:r>
      <w:r w:rsidR="000F2C8B">
        <w:t>,</w:t>
      </w:r>
      <w:r w:rsidR="008D4244">
        <w:t xml:space="preserve"> mesmo com uma taxa de crescimento negativa de 9,4%</w:t>
      </w:r>
      <w:r w:rsidR="00D50360">
        <w:t>, o estado acabou</w:t>
      </w:r>
      <w:r w:rsidR="000F2C8B">
        <w:t xml:space="preserve"> se</w:t>
      </w:r>
      <w:r w:rsidR="00161E86">
        <w:t>ndo o principal responsável exportador da banana</w:t>
      </w:r>
      <w:r w:rsidR="00EF27A6">
        <w:t xml:space="preserve">, </w:t>
      </w:r>
      <w:r w:rsidR="00241029">
        <w:t>sendo o primeiro</w:t>
      </w:r>
      <w:r w:rsidR="00EF27A6">
        <w:t xml:space="preserve"> </w:t>
      </w:r>
      <w:r w:rsidR="00241029">
        <w:t>d</w:t>
      </w:r>
      <w:r w:rsidR="00EF27A6">
        <w:t xml:space="preserve">os cinco principais estados </w:t>
      </w:r>
      <w:r w:rsidR="00D92E2C">
        <w:t>exportadores</w:t>
      </w:r>
      <w:r w:rsidR="00241029">
        <w:t>,</w:t>
      </w:r>
      <w:r w:rsidR="00EF27A6">
        <w:t xml:space="preserve"> </w:t>
      </w:r>
      <w:r w:rsidR="714D943A">
        <w:t xml:space="preserve">sendo </w:t>
      </w:r>
      <w:r w:rsidR="00EF27A6">
        <w:t>responsáveis por 93,4%</w:t>
      </w:r>
      <w:r w:rsidR="00D92E2C">
        <w:t xml:space="preserve"> do valor negociado de banana para o exterior em 2021 (CEPA, 2021).</w:t>
      </w:r>
    </w:p>
    <w:p w14:paraId="7FFCFC23" w14:textId="0397390F" w:rsidR="0037046F" w:rsidRDefault="006F7C65" w:rsidP="006F7C65">
      <w:pPr>
        <w:pStyle w:val="Ttulo2"/>
      </w:pPr>
      <w:r>
        <w:t>CORREção de solo</w:t>
      </w:r>
    </w:p>
    <w:p w14:paraId="4E246039" w14:textId="77777777" w:rsidR="006F7C65" w:rsidRDefault="006F7C65" w:rsidP="006F7C65">
      <w:pPr>
        <w:pStyle w:val="TF-TEXTO"/>
      </w:pPr>
      <w:r>
        <w:t xml:space="preserve">Segundo </w:t>
      </w:r>
      <w:r w:rsidRPr="00122393">
        <w:rPr>
          <w:color w:val="222222"/>
          <w:shd w:val="clear" w:color="auto" w:fill="FFFFFF"/>
        </w:rPr>
        <w:t>Guimarães e Deus (2021</w:t>
      </w:r>
      <w:r w:rsidRPr="00122393">
        <w:t>),</w:t>
      </w:r>
      <w:r>
        <w:t xml:space="preserve"> com as limitações relacionadas a fertilidade do solo e a nutrição da banana, as lavouras de Santa Catarina apresentaram uma produção de (42 t/ha/ano) sendo observado que o rendimento é de 59.6% do potencial total. A aplicação de fertilizantes é generalizada e em muitos casos as doses são superestimadas. Muitos produtores acabam optando por insumos mais baratos e acaba tendo uma produtividade muito baixa (</w:t>
      </w:r>
      <w:r>
        <w:rPr>
          <w:color w:val="222222"/>
          <w:shd w:val="clear" w:color="auto" w:fill="FFFFFF"/>
        </w:rPr>
        <w:t>GUIMARÃES; DEUS,</w:t>
      </w:r>
      <w:r w:rsidRPr="00122393">
        <w:rPr>
          <w:color w:val="222222"/>
          <w:shd w:val="clear" w:color="auto" w:fill="FFFFFF"/>
        </w:rPr>
        <w:t xml:space="preserve"> 2021</w:t>
      </w:r>
      <w:r w:rsidRPr="00122393">
        <w:t>)</w:t>
      </w:r>
      <w:r>
        <w:t>.</w:t>
      </w:r>
    </w:p>
    <w:p w14:paraId="648C3B67" w14:textId="2AA0530E" w:rsidR="006F7C65" w:rsidRPr="003A668E" w:rsidRDefault="006F7C65" w:rsidP="006F7C65">
      <w:pPr>
        <w:pStyle w:val="TF-TEXTO"/>
      </w:pPr>
      <w:r>
        <w:t xml:space="preserve">Sem o manejo correto do solo, pode ocasionar severas doenças como o “mal-do-Panamá”. Segundo Borges e Souza (2004), </w:t>
      </w:r>
      <w:r w:rsidR="6ADA9957">
        <w:t xml:space="preserve">esta </w:t>
      </w:r>
      <w:r>
        <w:t xml:space="preserve">é uma doença que ocorre em todas as regiões que realizam a produção de banana, não </w:t>
      </w:r>
      <w:r w:rsidR="46B7C8F2">
        <w:t xml:space="preserve">ocorrendo </w:t>
      </w:r>
      <w:r>
        <w:t xml:space="preserve">somente no </w:t>
      </w:r>
      <w:r w:rsidR="007C2C00">
        <w:t>Brasil,</w:t>
      </w:r>
      <w:r>
        <w:t xml:space="preserve"> </w:t>
      </w:r>
      <w:r w:rsidR="11B3E334">
        <w:t>mas no</w:t>
      </w:r>
      <w:r>
        <w:t xml:space="preserve"> mundo </w:t>
      </w:r>
      <w:r w:rsidR="3134A983">
        <w:t xml:space="preserve">e é </w:t>
      </w:r>
      <w:r>
        <w:t>causad</w:t>
      </w:r>
      <w:r w:rsidR="54E82506">
        <w:t>a</w:t>
      </w:r>
      <w:r>
        <w:t xml:space="preserve"> pelo fungo de solo </w:t>
      </w:r>
      <w:r w:rsidRPr="003A668E">
        <w:rPr>
          <w:i/>
          <w:iCs/>
        </w:rPr>
        <w:t>Fusarium oxysporum f. sp. Cubense</w:t>
      </w:r>
      <w:r>
        <w:t xml:space="preserve">. De acordo com Borges e Souza (2004), a planta expressa sintomas de amarelecimento e murcha as folhas, com isso para o controle da doença recomendam-se corrigir o pH do solo para o valor determinado </w:t>
      </w:r>
      <w:r w:rsidR="5D4B3A87">
        <w:t>à</w:t>
      </w:r>
      <w:r>
        <w:t xml:space="preserve"> cultura. </w:t>
      </w:r>
    </w:p>
    <w:p w14:paraId="64E27649" w14:textId="61D7920F" w:rsidR="00CD451F" w:rsidRDefault="006F7C65" w:rsidP="00963015">
      <w:pPr>
        <w:pStyle w:val="TF-TEXTO"/>
      </w:pPr>
      <w:r>
        <w:t xml:space="preserve">Há três ciclos de adubação: </w:t>
      </w:r>
      <w:r w:rsidR="003B4ED5">
        <w:t>p</w:t>
      </w:r>
      <w:r>
        <w:t>ré-plantio, crescimento e produção. A adubação de pré-plantio e crescimento é feita de forma semelhante à calagem e deve ser realizada antes do plantio das mudas. Geralmente é aplicado P e K. O fertilizante deve ser aplicado no movimento de lanço, para atingir toda a superfície. Caso seja replantio da bananeira, o espaçamento será entre filas e será aplicada de forma localizada, numa área aproximada de 2 metros da fila do replantio (</w:t>
      </w:r>
      <w:r w:rsidRPr="00CD5438">
        <w:t>CQFS-RS/SC</w:t>
      </w:r>
      <w:r>
        <w:t>, 2016).  A</w:t>
      </w:r>
      <w:r w:rsidR="00963015">
        <w:t xml:space="preserve"> </w:t>
      </w:r>
      <w:r w:rsidR="00455DF3">
        <w:fldChar w:fldCharType="begin"/>
      </w:r>
      <w:r w:rsidR="00455DF3">
        <w:instrText xml:space="preserve"> REF _Ref121332976 \h </w:instrText>
      </w:r>
      <w:r w:rsidR="00455DF3">
        <w:fldChar w:fldCharType="separate"/>
      </w:r>
      <w:r w:rsidR="00BF6C41">
        <w:t xml:space="preserve">Figura </w:t>
      </w:r>
      <w:r w:rsidR="00BF6C41">
        <w:rPr>
          <w:noProof/>
        </w:rPr>
        <w:t>6</w:t>
      </w:r>
      <w:r w:rsidR="00455DF3">
        <w:fldChar w:fldCharType="end"/>
      </w:r>
      <w:r w:rsidR="00963015">
        <w:t xml:space="preserve"> </w:t>
      </w:r>
      <w:r>
        <w:t>apresenta a adubação recomendada conforme os níveis de P e K observados no solo. Caso o valor seja “Muito Alto” nada é aplicado. De acordo com Guimarães, Deus e Rozane (2020) é recomendável utilizar 50% da dose com uma fonte solúvel que é a adubação fosfatada e a outra metade com uma fonte baixa de solubilidade como matéria orgânica (estrume de vaca, cama de aviário). Uma vez identificada a faixa de nutriente do solo, é realizado um cálculo que apresenta a estimativa de insumos para aplicação e correção.</w:t>
      </w:r>
    </w:p>
    <w:p w14:paraId="763F9FD2" w14:textId="3EFCEB6B" w:rsidR="00CD451F" w:rsidRDefault="00CD451F" w:rsidP="00963015">
      <w:pPr>
        <w:pStyle w:val="TF-LEGENDA"/>
      </w:pPr>
      <w:bookmarkStart w:id="52" w:name="_Ref12133297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F6C41">
        <w:rPr>
          <w:noProof/>
        </w:rPr>
        <w:t>6</w:t>
      </w:r>
      <w:r>
        <w:fldChar w:fldCharType="end"/>
      </w:r>
      <w:bookmarkEnd w:id="52"/>
      <w:r>
        <w:t>-</w:t>
      </w:r>
      <w:r w:rsidRPr="004973ED">
        <w:t>Recomendação de adubação conforme teor de P e K no solo</w:t>
      </w:r>
    </w:p>
    <w:p w14:paraId="545876AC" w14:textId="77777777" w:rsidR="00CD451F" w:rsidRDefault="00CD451F" w:rsidP="00CD451F">
      <w:pPr>
        <w:pStyle w:val="TF-FONTE"/>
      </w:pPr>
      <w:r w:rsidRPr="00DE6D4A">
        <w:rPr>
          <w:noProof/>
        </w:rPr>
        <w:drawing>
          <wp:inline distT="0" distB="0" distL="0" distR="0" wp14:anchorId="21227145" wp14:editId="66D072B0">
            <wp:extent cx="5023981" cy="1497330"/>
            <wp:effectExtent l="19050" t="19050" r="5715" b="762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217" cy="1520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B4CF4" w14:textId="3CD6BC41" w:rsidR="00CD451F" w:rsidRPr="00CD451F" w:rsidRDefault="00CD451F" w:rsidP="00CD451F">
      <w:pPr>
        <w:pStyle w:val="TF-FONTE"/>
        <w:rPr>
          <w:szCs w:val="18"/>
        </w:rPr>
      </w:pPr>
      <w:r w:rsidRPr="004C78D3">
        <w:rPr>
          <w:szCs w:val="18"/>
        </w:rPr>
        <w:t>Fonte: CQFS-RS/SC (2016).</w:t>
      </w:r>
    </w:p>
    <w:p w14:paraId="29774423" w14:textId="202E7A0D" w:rsidR="006F7C65" w:rsidRDefault="006F7C65" w:rsidP="006F7C65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>, a aplicação de Nitrogênio (N) na adubação de crescimento deve ser realizada no primeiro ciclo, ou seja, no período entre 30 dias após o plantio e a colheita do primeiro cacho, que ocorre aproximadamente de 12 a 16 meses após o plantio. Durante este período recomenda-se aplicar apenas fertilizante nitrogenado, pois a quantidade de P e K aplicadas antes do plantio das mudas são suficientes para suprir o crescimento (CQFS-RS/SC, 2016). As doses de N variam de acordo com o nível de matéria orgânica do solo conforme</w:t>
      </w:r>
      <w:r w:rsidR="00E411F2">
        <w:t xml:space="preserve"> </w:t>
      </w:r>
      <w:r w:rsidR="004D58D9">
        <w:fldChar w:fldCharType="begin"/>
      </w:r>
      <w:r w:rsidR="004D58D9">
        <w:instrText xml:space="preserve"> REF _Ref115101203 \h </w:instrText>
      </w:r>
      <w:r w:rsidR="004D58D9">
        <w:fldChar w:fldCharType="separate"/>
      </w:r>
      <w:r w:rsidR="00BF6C41" w:rsidRPr="00CA3364">
        <w:t xml:space="preserve">Figura </w:t>
      </w:r>
      <w:r w:rsidR="00BF6C41">
        <w:rPr>
          <w:noProof/>
        </w:rPr>
        <w:t>7</w:t>
      </w:r>
      <w:r w:rsidR="004D58D9">
        <w:fldChar w:fldCharType="end"/>
      </w:r>
      <w:r w:rsidR="004D58D9">
        <w:t>.</w:t>
      </w:r>
      <w:r>
        <w:t xml:space="preserve"> A aplicação do adubo nitrogenado no solo pode ser feita da melhor maneira para o produtor, pois pode ser aplicado em linhas, lanço ou até mesmo por máquina. As aplicações de N devem ser feitas de 4 a 5 vezes por ano. Na adubação de crescimento, resíduos orgânicos podem ser aplicados como fonte de N, que também poderão aplicar P, K e micronutrientes a fruta crescimento (CQFS-RS/SC, 2016).</w:t>
      </w:r>
    </w:p>
    <w:p w14:paraId="5F7DB9AC" w14:textId="6023733C" w:rsidR="006F7C65" w:rsidRPr="00CA3364" w:rsidRDefault="006F7C65" w:rsidP="00455DF3">
      <w:pPr>
        <w:pStyle w:val="TF-LEGENDA"/>
      </w:pPr>
      <w:bookmarkStart w:id="53" w:name="_Ref115101203"/>
      <w:r w:rsidRPr="00CA3364">
        <w:t xml:space="preserve">Figura </w:t>
      </w:r>
      <w:r w:rsidR="00CD451F">
        <w:fldChar w:fldCharType="begin"/>
      </w:r>
      <w:r w:rsidR="00CD451F">
        <w:instrText xml:space="preserve"> SEQ Figura \* ARABIC </w:instrText>
      </w:r>
      <w:r w:rsidR="00CD451F">
        <w:fldChar w:fldCharType="separate"/>
      </w:r>
      <w:r w:rsidR="00BF6C41">
        <w:rPr>
          <w:noProof/>
        </w:rPr>
        <w:t>7</w:t>
      </w:r>
      <w:r w:rsidR="00CD451F">
        <w:fldChar w:fldCharType="end"/>
      </w:r>
      <w:bookmarkEnd w:id="53"/>
      <w:r w:rsidRPr="00CA3364">
        <w:t xml:space="preserve"> – Teor de matéria orgânica no solo</w:t>
      </w:r>
    </w:p>
    <w:p w14:paraId="7548D5D8" w14:textId="77777777" w:rsidR="006F7C65" w:rsidRDefault="006F7C65" w:rsidP="006F7C65">
      <w:pPr>
        <w:pStyle w:val="TF-FIGURA"/>
      </w:pPr>
      <w:r>
        <w:rPr>
          <w:noProof/>
        </w:rPr>
        <w:drawing>
          <wp:inline distT="0" distB="0" distL="0" distR="0" wp14:anchorId="55C44F83" wp14:editId="672B29EE">
            <wp:extent cx="5429250" cy="1025844"/>
            <wp:effectExtent l="19050" t="19050" r="19050" b="22225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10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0C1EC" w14:textId="77777777" w:rsidR="006F7C65" w:rsidRPr="004C78D3" w:rsidRDefault="006F7C65" w:rsidP="006F7C65">
      <w:pPr>
        <w:pStyle w:val="TF-FONTE"/>
        <w:rPr>
          <w:szCs w:val="18"/>
        </w:rPr>
      </w:pPr>
      <w:r w:rsidRPr="004C78D3">
        <w:rPr>
          <w:szCs w:val="18"/>
        </w:rPr>
        <w:t>Fonte: CQFS-RS/SC (2016).</w:t>
      </w:r>
    </w:p>
    <w:p w14:paraId="7D5C3759" w14:textId="77777777" w:rsidR="006F7C65" w:rsidRPr="00FF29BB" w:rsidRDefault="006F7C65" w:rsidP="006F7C65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>, a adubação de produção busca repor os nutrientes que o cacho consome, acrescido com as perdas naturalmente dos nutrientes. A recomendação de dosagem é dada em fun</w:t>
      </w:r>
      <w:r w:rsidRPr="00223986">
        <w:t>ç</w:t>
      </w:r>
      <w:r>
        <w:t>ão da expectativa de produtividade, levando em consideração a disponibilidade de P e K no solo. O Adubo fosfatado pode ser aplicado em dose única no início da época de chuva. De acordo com CQFS-RS/SC (2016) os adubos com N e K devem ser parcelados em 4 a 5 vezes a uma distância aproximadamente 40cm do caule.</w:t>
      </w:r>
    </w:p>
    <w:p w14:paraId="4D86F9A7" w14:textId="77777777" w:rsidR="006F7C65" w:rsidRPr="006F7C65" w:rsidRDefault="006F7C65" w:rsidP="006F7C65">
      <w:pPr>
        <w:pStyle w:val="TF-TEXTO"/>
      </w:pPr>
    </w:p>
    <w:p w14:paraId="33868747" w14:textId="3A6EE3C8" w:rsidR="00BB7E98" w:rsidRDefault="00F86668" w:rsidP="006F7C65">
      <w:pPr>
        <w:pStyle w:val="Ttulo2"/>
      </w:pPr>
      <w:r>
        <w:t>.NET</w:t>
      </w:r>
      <w:r w:rsidR="00EA29C4">
        <w:t xml:space="preserve"> Core</w:t>
      </w:r>
    </w:p>
    <w:p w14:paraId="1193D850" w14:textId="587C168A" w:rsidR="00BC7C1F" w:rsidRDefault="721769FB" w:rsidP="3972D212">
      <w:pPr>
        <w:pStyle w:val="TF-TEXTO"/>
        <w:rPr>
          <w:color w:val="222222"/>
        </w:rPr>
      </w:pPr>
      <w:r>
        <w:rPr>
          <w:color w:val="222222"/>
          <w:shd w:val="clear" w:color="auto" w:fill="FFFFFF"/>
        </w:rPr>
        <w:t xml:space="preserve">Lançado em 2016 o </w:t>
      </w:r>
      <w:r w:rsidR="1024506F">
        <w:rPr>
          <w:color w:val="222222"/>
          <w:shd w:val="clear" w:color="auto" w:fill="FFFFFF"/>
        </w:rPr>
        <w:t>.NET Core</w:t>
      </w:r>
      <w:r w:rsidR="4AB5BC7E">
        <w:rPr>
          <w:color w:val="222222"/>
          <w:shd w:val="clear" w:color="auto" w:fill="FFFFFF"/>
        </w:rPr>
        <w:t xml:space="preserve"> é um </w:t>
      </w:r>
      <w:r w:rsidR="4AB5BC7E" w:rsidRPr="00FC56AA">
        <w:rPr>
          <w:i/>
          <w:iCs/>
          <w:color w:val="222222"/>
          <w:shd w:val="clear" w:color="auto" w:fill="FFFFFF"/>
        </w:rPr>
        <w:t>framewo</w:t>
      </w:r>
      <w:r w:rsidR="1E9D24DE" w:rsidRPr="00FC56AA">
        <w:rPr>
          <w:i/>
          <w:iCs/>
          <w:color w:val="222222"/>
          <w:shd w:val="clear" w:color="auto" w:fill="FFFFFF"/>
        </w:rPr>
        <w:t>rk</w:t>
      </w:r>
      <w:r w:rsidR="4E264B2A">
        <w:rPr>
          <w:color w:val="222222"/>
          <w:shd w:val="clear" w:color="auto" w:fill="FFFFFF"/>
        </w:rPr>
        <w:t xml:space="preserve"> </w:t>
      </w:r>
      <w:r w:rsidR="1024506F">
        <w:rPr>
          <w:color w:val="222222"/>
          <w:shd w:val="clear" w:color="auto" w:fill="FFFFFF"/>
        </w:rPr>
        <w:t>mul</w:t>
      </w:r>
      <w:r w:rsidR="2C7AC28B">
        <w:rPr>
          <w:color w:val="222222"/>
          <w:shd w:val="clear" w:color="auto" w:fill="FFFFFF"/>
        </w:rPr>
        <w:t>tiplataforma</w:t>
      </w:r>
      <w:r w:rsidR="5886CA26">
        <w:rPr>
          <w:color w:val="222222"/>
          <w:shd w:val="clear" w:color="auto" w:fill="FFFFFF"/>
        </w:rPr>
        <w:t xml:space="preserve">, </w:t>
      </w:r>
      <w:r w:rsidR="4FEF0055" w:rsidRPr="4EA99149">
        <w:rPr>
          <w:color w:val="222222"/>
        </w:rPr>
        <w:t xml:space="preserve">de </w:t>
      </w:r>
      <w:r w:rsidR="4990DC31">
        <w:rPr>
          <w:color w:val="222222"/>
          <w:shd w:val="clear" w:color="auto" w:fill="FFFFFF"/>
        </w:rPr>
        <w:t>alto desempenho,</w:t>
      </w:r>
      <w:r w:rsidR="7911B740">
        <w:rPr>
          <w:color w:val="222222"/>
          <w:shd w:val="clear" w:color="auto" w:fill="FFFFFF"/>
        </w:rPr>
        <w:t xml:space="preserve"> código aberto e </w:t>
      </w:r>
      <w:r w:rsidR="48BA26F0">
        <w:rPr>
          <w:color w:val="222222"/>
          <w:shd w:val="clear" w:color="auto" w:fill="FFFFFF"/>
        </w:rPr>
        <w:t>projetada</w:t>
      </w:r>
      <w:r w:rsidR="7911B740">
        <w:rPr>
          <w:color w:val="222222"/>
          <w:shd w:val="clear" w:color="auto" w:fill="FFFFFF"/>
        </w:rPr>
        <w:t xml:space="preserve"> para a era de nuvem</w:t>
      </w:r>
      <w:r w:rsidR="005D7DCC">
        <w:rPr>
          <w:color w:val="222222"/>
          <w:shd w:val="clear" w:color="auto" w:fill="FFFFFF"/>
        </w:rPr>
        <w:t xml:space="preserve"> (</w:t>
      </w:r>
      <w:r w:rsidR="00FC56AA">
        <w:rPr>
          <w:color w:val="222222"/>
          <w:shd w:val="clear" w:color="auto" w:fill="FFFFFF"/>
        </w:rPr>
        <w:t>MICROSOFT</w:t>
      </w:r>
      <w:r w:rsidR="005D7DCC">
        <w:rPr>
          <w:color w:val="222222"/>
          <w:shd w:val="clear" w:color="auto" w:fill="FFFFFF"/>
        </w:rPr>
        <w:t>, 2022)</w:t>
      </w:r>
      <w:r w:rsidR="3156E719">
        <w:rPr>
          <w:color w:val="222222"/>
          <w:shd w:val="clear" w:color="auto" w:fill="FFFFFF"/>
        </w:rPr>
        <w:t xml:space="preserve">. </w:t>
      </w:r>
      <w:r w:rsidR="4853B358" w:rsidRPr="4EA99149">
        <w:rPr>
          <w:color w:val="222222"/>
        </w:rPr>
        <w:t>Para Wardynski</w:t>
      </w:r>
      <w:r w:rsidR="00FC56AA">
        <w:rPr>
          <w:color w:val="222222"/>
        </w:rPr>
        <w:t xml:space="preserve"> (</w:t>
      </w:r>
      <w:r w:rsidR="4853B358" w:rsidRPr="4EA99149">
        <w:rPr>
          <w:color w:val="222222"/>
        </w:rPr>
        <w:t>2019),</w:t>
      </w:r>
      <w:r w:rsidR="004D4C5B">
        <w:rPr>
          <w:color w:val="222222"/>
        </w:rPr>
        <w:t xml:space="preserve"> o </w:t>
      </w:r>
      <w:r w:rsidR="4853B358" w:rsidRPr="4EA99149">
        <w:rPr>
          <w:color w:val="222222"/>
        </w:rPr>
        <w:t xml:space="preserve">.NET Core é uma versão refinada de .NET </w:t>
      </w:r>
      <w:r w:rsidR="156A177B" w:rsidRPr="4EA99149">
        <w:rPr>
          <w:color w:val="222222"/>
        </w:rPr>
        <w:t>pois amp</w:t>
      </w:r>
      <w:r w:rsidR="70288F02" w:rsidRPr="4EA99149">
        <w:rPr>
          <w:color w:val="222222"/>
        </w:rPr>
        <w:t>l</w:t>
      </w:r>
      <w:r w:rsidR="156A177B" w:rsidRPr="4EA99149">
        <w:rPr>
          <w:color w:val="222222"/>
        </w:rPr>
        <w:t xml:space="preserve">ia a compatibilidade entre plataformas distintas, </w:t>
      </w:r>
      <w:r w:rsidR="6B1155E0" w:rsidRPr="4EA99149">
        <w:rPr>
          <w:color w:val="222222"/>
        </w:rPr>
        <w:t>s</w:t>
      </w:r>
      <w:r w:rsidR="626F7164" w:rsidRPr="4EA99149">
        <w:rPr>
          <w:color w:val="222222"/>
        </w:rPr>
        <w:t xml:space="preserve">uportando </w:t>
      </w:r>
      <w:r w:rsidR="6B1155E0" w:rsidRPr="4EA99149">
        <w:rPr>
          <w:color w:val="222222"/>
        </w:rPr>
        <w:t xml:space="preserve">Windows, </w:t>
      </w:r>
      <w:r w:rsidR="6795ED1F" w:rsidRPr="4EA99149">
        <w:rPr>
          <w:color w:val="222222"/>
        </w:rPr>
        <w:t xml:space="preserve">Linux </w:t>
      </w:r>
      <w:r w:rsidR="6B1155E0" w:rsidRPr="4EA99149">
        <w:rPr>
          <w:color w:val="222222"/>
        </w:rPr>
        <w:t xml:space="preserve">e MacOS, </w:t>
      </w:r>
      <w:r w:rsidR="5DC15D27" w:rsidRPr="4EA99149">
        <w:rPr>
          <w:color w:val="222222"/>
        </w:rPr>
        <w:t>como também os sistemas operacionais usados em dispositivos móveis, como Android e iOS</w:t>
      </w:r>
      <w:r w:rsidR="434F7CAD" w:rsidRPr="4EA99149">
        <w:rPr>
          <w:color w:val="222222"/>
        </w:rPr>
        <w:t xml:space="preserve">, ao passo que </w:t>
      </w:r>
      <w:r w:rsidR="6CCD0C39" w:rsidRPr="4EA99149">
        <w:rPr>
          <w:color w:val="222222"/>
        </w:rPr>
        <w:t xml:space="preserve">o </w:t>
      </w:r>
      <w:r w:rsidR="434F7CAD" w:rsidRPr="4EA99149">
        <w:rPr>
          <w:color w:val="222222"/>
        </w:rPr>
        <w:t>framework .NET somente suporta</w:t>
      </w:r>
      <w:r w:rsidR="13E71409" w:rsidRPr="4EA99149">
        <w:rPr>
          <w:color w:val="222222"/>
        </w:rPr>
        <w:t xml:space="preserve"> </w:t>
      </w:r>
      <w:r w:rsidR="434F7CAD" w:rsidRPr="4EA99149">
        <w:rPr>
          <w:color w:val="222222"/>
        </w:rPr>
        <w:t xml:space="preserve">aplicações Windows. </w:t>
      </w:r>
      <w:r w:rsidR="53F51DFB" w:rsidRPr="4EA99149">
        <w:rPr>
          <w:color w:val="222222"/>
        </w:rPr>
        <w:t xml:space="preserve">Wardynski (2019) também </w:t>
      </w:r>
      <w:r w:rsidR="67AF157C" w:rsidRPr="4EA99149">
        <w:rPr>
          <w:color w:val="222222"/>
        </w:rPr>
        <w:t xml:space="preserve">afirma que </w:t>
      </w:r>
      <w:r w:rsidR="53F51DFB" w:rsidRPr="4EA99149">
        <w:rPr>
          <w:color w:val="222222"/>
        </w:rPr>
        <w:t xml:space="preserve">.NET Core </w:t>
      </w:r>
      <w:r w:rsidR="37233264" w:rsidRPr="4EA99149">
        <w:rPr>
          <w:color w:val="222222"/>
        </w:rPr>
        <w:t>é mais robusto e escalável</w:t>
      </w:r>
      <w:r w:rsidR="603DBF05" w:rsidRPr="4EA99149">
        <w:rPr>
          <w:color w:val="222222"/>
        </w:rPr>
        <w:t xml:space="preserve"> que o </w:t>
      </w:r>
      <w:r w:rsidR="00FC56AA" w:rsidRPr="00FC56AA">
        <w:rPr>
          <w:i/>
          <w:iCs/>
          <w:color w:val="222222"/>
          <w:shd w:val="clear" w:color="auto" w:fill="FFFFFF"/>
        </w:rPr>
        <w:t>framework</w:t>
      </w:r>
      <w:r w:rsidR="00FC56AA">
        <w:rPr>
          <w:i/>
          <w:iCs/>
          <w:color w:val="222222"/>
          <w:shd w:val="clear" w:color="auto" w:fill="FFFFFF"/>
        </w:rPr>
        <w:t xml:space="preserve"> </w:t>
      </w:r>
      <w:r w:rsidR="603DBF05" w:rsidRPr="4EA99149">
        <w:rPr>
          <w:color w:val="222222"/>
        </w:rPr>
        <w:t>.NET</w:t>
      </w:r>
      <w:r w:rsidR="37233264" w:rsidRPr="4EA99149">
        <w:rPr>
          <w:color w:val="222222"/>
        </w:rPr>
        <w:t>.</w:t>
      </w:r>
    </w:p>
    <w:p w14:paraId="410D24C3" w14:textId="05C6113C" w:rsidR="00F86668" w:rsidRDefault="00416F3D" w:rsidP="006321CB">
      <w:pPr>
        <w:pStyle w:val="TF-TEXTO"/>
      </w:pPr>
      <w:r>
        <w:t xml:space="preserve">O </w:t>
      </w:r>
      <w:r w:rsidR="00044404">
        <w:t>.NET Core possui suporte para microsserviços</w:t>
      </w:r>
      <w:r w:rsidR="00227AE1">
        <w:t xml:space="preserve"> e permite a combinação de tecnologias que</w:t>
      </w:r>
      <w:r w:rsidR="00112873">
        <w:t xml:space="preserve"> podem ser minimizadas para cada microsserviço</w:t>
      </w:r>
      <w:r w:rsidR="005453D8">
        <w:t>,</w:t>
      </w:r>
      <w:r w:rsidR="00112873">
        <w:t xml:space="preserve"> </w:t>
      </w:r>
      <w:r w:rsidR="005453D8">
        <w:t>p</w:t>
      </w:r>
      <w:r w:rsidR="00112873">
        <w:t xml:space="preserve">ara isso existe </w:t>
      </w:r>
      <w:r w:rsidR="00505524">
        <w:t>a</w:t>
      </w:r>
      <w:r w:rsidR="00112873">
        <w:t xml:space="preserve"> Minimal API</w:t>
      </w:r>
      <w:r w:rsidR="005453D8">
        <w:t>.</w:t>
      </w:r>
      <w:r w:rsidR="00F4656F">
        <w:t xml:space="preserve"> </w:t>
      </w:r>
      <w:r w:rsidR="005453D8">
        <w:t>S</w:t>
      </w:r>
      <w:r w:rsidR="00F4656F">
        <w:t xml:space="preserve">egundo Anderson e Dykstra (2022) </w:t>
      </w:r>
      <w:r w:rsidR="00FC56AA">
        <w:t>Interface de Programação de Aplicação (</w:t>
      </w:r>
      <w:r w:rsidR="00456E7E">
        <w:t>API</w:t>
      </w:r>
      <w:r w:rsidR="00FC56AA">
        <w:t>)</w:t>
      </w:r>
      <w:r w:rsidR="00456E7E">
        <w:t xml:space="preserve"> mínima são arquitetadas para criar APIs</w:t>
      </w:r>
      <w:r w:rsidR="00FC56AA">
        <w:t xml:space="preserve"> Protocolo de Transferência de Hipertexto</w:t>
      </w:r>
      <w:r w:rsidR="00456E7E">
        <w:t xml:space="preserve"> </w:t>
      </w:r>
      <w:r w:rsidR="00FC56AA">
        <w:t>(</w:t>
      </w:r>
      <w:r w:rsidR="00456E7E">
        <w:t>HTTP</w:t>
      </w:r>
      <w:r w:rsidR="00FC56AA">
        <w:t>)</w:t>
      </w:r>
      <w:r w:rsidR="00456E7E">
        <w:t xml:space="preserve"> com o mínimo de </w:t>
      </w:r>
      <w:r w:rsidR="004D0368">
        <w:t>dependência</w:t>
      </w:r>
      <w:r w:rsidR="00F703BF">
        <w:t xml:space="preserve"> e recursos</w:t>
      </w:r>
      <w:r w:rsidR="005D7028">
        <w:t xml:space="preserve">, </w:t>
      </w:r>
      <w:r w:rsidR="00B03A65">
        <w:t>oferece</w:t>
      </w:r>
      <w:r w:rsidR="005D7028">
        <w:t>ndo</w:t>
      </w:r>
      <w:r w:rsidR="00B03A65">
        <w:t xml:space="preserve"> alto desempenho e escalabilidade</w:t>
      </w:r>
      <w:r w:rsidR="00213A42">
        <w:t>.</w:t>
      </w:r>
      <w:r w:rsidR="007C00F0">
        <w:t xml:space="preserve"> O</w:t>
      </w:r>
      <w:r w:rsidR="003B4DD3">
        <w:t xml:space="preserve"> .NET Core </w:t>
      </w:r>
      <w:r w:rsidR="513A538D">
        <w:t xml:space="preserve">também é mais versátil porque </w:t>
      </w:r>
      <w:r w:rsidR="3456E792">
        <w:t>pode ser utilizado inclusive n</w:t>
      </w:r>
      <w:r w:rsidR="684B1F13">
        <w:t>o</w:t>
      </w:r>
      <w:r w:rsidR="006E0B2A">
        <w:t xml:space="preserve"> desenvolvimen</w:t>
      </w:r>
      <w:r w:rsidR="00FE52A0">
        <w:t>t</w:t>
      </w:r>
      <w:r w:rsidR="006E0B2A">
        <w:t>o de</w:t>
      </w:r>
      <w:r w:rsidR="00FE52A0">
        <w:t xml:space="preserve"> jogos, </w:t>
      </w:r>
      <w:r w:rsidR="00FC56AA">
        <w:t>aplicativos móveis</w:t>
      </w:r>
      <w:r w:rsidR="00FE52A0">
        <w:t xml:space="preserve">, </w:t>
      </w:r>
      <w:r w:rsidR="00FC56AA">
        <w:t>Internet das Coisas (</w:t>
      </w:r>
      <w:r w:rsidR="00FE52A0">
        <w:t>IoT</w:t>
      </w:r>
      <w:r w:rsidR="00FC56AA">
        <w:t>)</w:t>
      </w:r>
      <w:r w:rsidR="0002266B">
        <w:t xml:space="preserve"> e </w:t>
      </w:r>
      <w:r w:rsidR="00FC56AA">
        <w:t>Inteligência Artificial (</w:t>
      </w:r>
      <w:r w:rsidR="0002266B">
        <w:t>IA</w:t>
      </w:r>
      <w:r w:rsidR="00FC56AA">
        <w:t>)</w:t>
      </w:r>
      <w:r w:rsidR="0002266B">
        <w:t xml:space="preserve"> </w:t>
      </w:r>
      <w:r w:rsidR="00AE73BC">
        <w:t>(</w:t>
      </w:r>
      <w:r w:rsidR="00FC56AA">
        <w:t>MICROSOFT</w:t>
      </w:r>
      <w:r w:rsidR="00AE73BC">
        <w:t>,</w:t>
      </w:r>
      <w:r w:rsidR="00BE586C">
        <w:t xml:space="preserve"> </w:t>
      </w:r>
      <w:r w:rsidR="00AE73BC">
        <w:t>2022)</w:t>
      </w:r>
      <w:r w:rsidR="0052406F">
        <w:t>.</w:t>
      </w:r>
      <w:bookmarkStart w:id="54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6BD54095" w14:textId="1B7A61F8" w:rsidR="00451B94" w:rsidRDefault="00451B94" w:rsidP="00F83A19">
      <w:pPr>
        <w:pStyle w:val="TF-refernciasbibliogrficasTTULO"/>
      </w:pPr>
      <w:r>
        <w:t>Referências</w:t>
      </w:r>
      <w:bookmarkEnd w:id="54"/>
    </w:p>
    <w:p w14:paraId="74E59CF7" w14:textId="0003D1A9" w:rsidR="0040120F" w:rsidRPr="00232CD8" w:rsidRDefault="0040120F" w:rsidP="0040120F">
      <w:pPr>
        <w:pStyle w:val="TF-refernciasITEM"/>
        <w:rPr>
          <w:sz w:val="18"/>
          <w:szCs w:val="18"/>
        </w:rPr>
      </w:pPr>
      <w:r w:rsidRPr="00517E1D">
        <w:rPr>
          <w:color w:val="222222"/>
          <w:sz w:val="18"/>
          <w:szCs w:val="18"/>
          <w:shd w:val="clear" w:color="auto" w:fill="FFFFFF"/>
        </w:rPr>
        <w:t>ANDERSON, Rick; DYKSTRA, Tom. </w:t>
      </w:r>
      <w:r w:rsidRPr="00232CD8">
        <w:rPr>
          <w:rStyle w:val="Forte"/>
          <w:color w:val="222222"/>
          <w:sz w:val="18"/>
          <w:szCs w:val="18"/>
          <w:shd w:val="clear" w:color="auto" w:fill="FFFFFF"/>
          <w:lang w:val="en-US"/>
        </w:rPr>
        <w:t>Tutorial: Create a minimal web API with ASP.NET Core</w:t>
      </w:r>
      <w:r w:rsidRPr="00232CD8">
        <w:rPr>
          <w:color w:val="222222"/>
          <w:sz w:val="18"/>
          <w:szCs w:val="18"/>
          <w:shd w:val="clear" w:color="auto" w:fill="FFFFFF"/>
          <w:lang w:val="en-US"/>
        </w:rPr>
        <w:t xml:space="preserve">. 2022. </w:t>
      </w:r>
      <w:r w:rsidRPr="00232CD8">
        <w:rPr>
          <w:color w:val="222222"/>
          <w:sz w:val="18"/>
          <w:szCs w:val="18"/>
          <w:shd w:val="clear" w:color="auto" w:fill="FFFFFF"/>
        </w:rPr>
        <w:t>Disponível em: https://learn.microsoft.com/en-us/aspnet/core/tutorials/min-web-api?view=aspnetcore-7.0&amp;tabs=visual-studio. Acesso em: 05 dez. 2022.</w:t>
      </w:r>
    </w:p>
    <w:p w14:paraId="32C9F722" w14:textId="6BFEEBAB" w:rsidR="00F20844" w:rsidRPr="00232CD8" w:rsidRDefault="00F20844" w:rsidP="00F20844">
      <w:pPr>
        <w:pStyle w:val="TF-refernciasITEM"/>
        <w:rPr>
          <w:sz w:val="18"/>
          <w:szCs w:val="18"/>
        </w:rPr>
      </w:pPr>
      <w:r w:rsidRPr="00232CD8">
        <w:rPr>
          <w:sz w:val="18"/>
          <w:szCs w:val="18"/>
        </w:rPr>
        <w:t xml:space="preserve">Borges, Ana Lúcia, and Luciano da Silva Souza, editors. </w:t>
      </w:r>
      <w:r w:rsidRPr="007B34BF">
        <w:rPr>
          <w:b/>
          <w:bCs/>
          <w:sz w:val="18"/>
          <w:szCs w:val="18"/>
        </w:rPr>
        <w:t>O cultivo da bananeira. Embrapa Mandioca e Fruticultura</w:t>
      </w:r>
      <w:r w:rsidRPr="00232CD8">
        <w:rPr>
          <w:sz w:val="18"/>
          <w:szCs w:val="18"/>
        </w:rPr>
        <w:t>, 2004.</w:t>
      </w:r>
      <w:r w:rsidR="00E2712C" w:rsidRPr="00232CD8">
        <w:rPr>
          <w:sz w:val="18"/>
          <w:szCs w:val="18"/>
        </w:rPr>
        <w:t xml:space="preserve"> Disponível em: https://ainfo.cnptia.embrapa.br/digital/bitstream/item/142900/1/Livro-Banana.pdf/ Acesso em: 01</w:t>
      </w:r>
      <w:r w:rsidR="00C9129A" w:rsidRPr="00232CD8">
        <w:rPr>
          <w:sz w:val="18"/>
          <w:szCs w:val="18"/>
        </w:rPr>
        <w:t xml:space="preserve"> dez. 2022.</w:t>
      </w:r>
    </w:p>
    <w:p w14:paraId="12ADC4C0" w14:textId="0D27BFA6" w:rsidR="00A06C0D" w:rsidRPr="00232CD8" w:rsidRDefault="001D732F" w:rsidP="00CD5438">
      <w:pPr>
        <w:pStyle w:val="TF-REFERNCIASITEM0"/>
        <w:rPr>
          <w:szCs w:val="18"/>
        </w:rPr>
      </w:pPr>
      <w:r w:rsidRPr="00232CD8">
        <w:rPr>
          <w:szCs w:val="18"/>
        </w:rPr>
        <w:lastRenderedPageBreak/>
        <w:t xml:space="preserve">CEPA - Centro de Estudos de Safras e Mercados. </w:t>
      </w:r>
      <w:r w:rsidRPr="00232CD8">
        <w:rPr>
          <w:b/>
          <w:bCs/>
          <w:szCs w:val="18"/>
        </w:rPr>
        <w:t>Síntese anual da agricultura de Santa Catarina – 2020-2021</w:t>
      </w:r>
      <w:r w:rsidRPr="00232CD8">
        <w:rPr>
          <w:szCs w:val="18"/>
        </w:rPr>
        <w:t xml:space="preserve">. Florianópolis: Epagri/Cepa, 2021. </w:t>
      </w:r>
      <w:r w:rsidR="001B1909" w:rsidRPr="00232CD8">
        <w:rPr>
          <w:szCs w:val="18"/>
        </w:rPr>
        <w:t>195</w:t>
      </w:r>
      <w:r w:rsidRPr="00232CD8">
        <w:rPr>
          <w:szCs w:val="18"/>
        </w:rPr>
        <w:t xml:space="preserve">p. </w:t>
      </w:r>
      <w:r w:rsidR="009C2284" w:rsidRPr="00232CD8">
        <w:rPr>
          <w:szCs w:val="18"/>
        </w:rPr>
        <w:t xml:space="preserve">Disponível em: </w:t>
      </w:r>
      <w:r w:rsidR="001D3BA9" w:rsidRPr="00232CD8">
        <w:rPr>
          <w:szCs w:val="18"/>
        </w:rPr>
        <w:t xml:space="preserve">https://cepa.epagri.sc.gov.br/index.php/publicacoes/sintese-anual-da-agricultura/ </w:t>
      </w:r>
      <w:r w:rsidR="001D3BA9" w:rsidRPr="00232CD8">
        <w:rPr>
          <w:color w:val="222222"/>
          <w:szCs w:val="18"/>
          <w:shd w:val="clear" w:color="auto" w:fill="FFFFFF"/>
        </w:rPr>
        <w:t>Acesso em: 22 set. 2022.</w:t>
      </w:r>
    </w:p>
    <w:p w14:paraId="1BC70FEC" w14:textId="437DBAE4" w:rsidR="00A06C0D" w:rsidRDefault="00A06C0D" w:rsidP="00CD5438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szCs w:val="18"/>
        </w:rPr>
        <w:t xml:space="preserve">CQFS-RS/SC - Comissão de Química e Fertilidade do Solo. </w:t>
      </w:r>
      <w:r w:rsidRPr="00232CD8">
        <w:rPr>
          <w:b/>
          <w:bCs/>
          <w:szCs w:val="18"/>
        </w:rPr>
        <w:t>Manual de calagem e adubação para os Estados de Rio Grande do Sul e de Santa Catarina</w:t>
      </w:r>
      <w:r w:rsidRPr="00232CD8">
        <w:rPr>
          <w:szCs w:val="18"/>
        </w:rPr>
        <w:t>. Sociedade Brasileira de Ciência do Solo – Núcleo Regional Sul, 2016. 376p.</w:t>
      </w:r>
      <w:r w:rsidR="003D4023" w:rsidRPr="00232CD8">
        <w:rPr>
          <w:szCs w:val="18"/>
        </w:rPr>
        <w:t xml:space="preserve"> Disponível em: </w:t>
      </w:r>
      <w:r w:rsidR="00CD5438" w:rsidRPr="00232CD8">
        <w:rPr>
          <w:szCs w:val="18"/>
        </w:rPr>
        <w:t xml:space="preserve">http://www.sbcs-nrs.org.br/docs/Manual_de_Calagem_e_Adubacao_para_os_Estados_do_RS_e_de_SC-2016.pdf. </w:t>
      </w:r>
      <w:r w:rsidR="00CD5438" w:rsidRPr="00232CD8">
        <w:rPr>
          <w:color w:val="222222"/>
          <w:szCs w:val="18"/>
          <w:shd w:val="clear" w:color="auto" w:fill="FFFFFF"/>
        </w:rPr>
        <w:t>Acesso em: 22 set. 2022.</w:t>
      </w:r>
    </w:p>
    <w:p w14:paraId="0207538C" w14:textId="3BC6DEC7" w:rsidR="00357282" w:rsidRPr="004B4837" w:rsidRDefault="004B4837" w:rsidP="00587002">
      <w:pPr>
        <w:pStyle w:val="TF-REFERNCIASITEM0"/>
        <w:rPr>
          <w:szCs w:val="18"/>
        </w:rPr>
      </w:pPr>
      <w:r w:rsidRPr="004B4837">
        <w:rPr>
          <w:szCs w:val="18"/>
        </w:rPr>
        <w:t xml:space="preserve">DEUS, José Aridiano Lima de et al. </w:t>
      </w:r>
      <w:r w:rsidRPr="004B4837">
        <w:rPr>
          <w:szCs w:val="18"/>
          <w:lang w:val="en-US"/>
        </w:rPr>
        <w:t xml:space="preserve">Modeling in the Adjustment of Fertilization Recommendation through Leaf Analysis in Fertigated ‘Prat. </w:t>
      </w:r>
      <w:r w:rsidRPr="008A4BC5">
        <w:rPr>
          <w:b/>
          <w:bCs/>
          <w:szCs w:val="18"/>
        </w:rPr>
        <w:t>Revista Brasileira de Ciência do Solo</w:t>
      </w:r>
      <w:r w:rsidRPr="004B4837">
        <w:rPr>
          <w:szCs w:val="18"/>
        </w:rPr>
        <w:t>, [S.L.], v. 42, p. 1-19, 6 dez. 2018. FapUNIFESP (SciELO). http://dx.doi.org/10.1590/18069657rbcs20170372. Disponível em: https://www.scielo.br/j/rbcs/a/Hf7J7BfzCSCMrtkq85gyZ9D/?lang=en. Acesso em: 22 set. 2022.</w:t>
      </w:r>
    </w:p>
    <w:p w14:paraId="2077E439" w14:textId="6800CEB8" w:rsidR="0048793C" w:rsidRPr="00232CD8" w:rsidRDefault="0048793C" w:rsidP="00587002">
      <w:pPr>
        <w:pStyle w:val="TF-REFERNCIASITEM0"/>
        <w:rPr>
          <w:szCs w:val="18"/>
        </w:rPr>
      </w:pPr>
      <w:r w:rsidRPr="00232CD8">
        <w:rPr>
          <w:szCs w:val="18"/>
          <w:lang w:val="en-US"/>
        </w:rPr>
        <w:t>FAOSTAT (Food and Agriculture Organization of The United Nations), 2020</w:t>
      </w:r>
      <w:r w:rsidRPr="004C3E39">
        <w:rPr>
          <w:szCs w:val="18"/>
          <w:lang w:val="en-US"/>
        </w:rPr>
        <w:t>.</w:t>
      </w:r>
      <w:r w:rsidRPr="004C3E39">
        <w:rPr>
          <w:b/>
          <w:bCs/>
          <w:szCs w:val="18"/>
          <w:lang w:val="en-US"/>
        </w:rPr>
        <w:t xml:space="preserve"> </w:t>
      </w:r>
      <w:r w:rsidRPr="004C3E39">
        <w:rPr>
          <w:b/>
          <w:bCs/>
          <w:szCs w:val="18"/>
        </w:rPr>
        <w:t>Statistics Division</w:t>
      </w:r>
      <w:r w:rsidRPr="00232CD8">
        <w:rPr>
          <w:szCs w:val="18"/>
        </w:rPr>
        <w:t xml:space="preserve">. Disponível em: </w:t>
      </w:r>
      <w:r w:rsidR="005D7625" w:rsidRPr="00232CD8">
        <w:rPr>
          <w:szCs w:val="18"/>
        </w:rPr>
        <w:t>https://www.fao.org/faostat/en/#data/QCL</w:t>
      </w:r>
      <w:r w:rsidRPr="00232CD8">
        <w:rPr>
          <w:szCs w:val="18"/>
        </w:rPr>
        <w:t>.</w:t>
      </w:r>
      <w:r w:rsidR="005D7625" w:rsidRPr="00232CD8">
        <w:rPr>
          <w:szCs w:val="18"/>
        </w:rPr>
        <w:t xml:space="preserve"> Acesso em: 22 set. 2022.</w:t>
      </w:r>
    </w:p>
    <w:p w14:paraId="5F776073" w14:textId="2A4DCE6F" w:rsidR="002A3234" w:rsidRDefault="398C548A" w:rsidP="00587002">
      <w:pPr>
        <w:pStyle w:val="TF-REFERNCIASITEM0"/>
        <w:rPr>
          <w:szCs w:val="18"/>
          <w:u w:val="single"/>
        </w:rPr>
      </w:pPr>
      <w:r w:rsidRPr="00232CD8">
        <w:rPr>
          <w:szCs w:val="18"/>
        </w:rPr>
        <w:t>FERTFACIL</w:t>
      </w:r>
      <w:r w:rsidR="5A06D02D" w:rsidRPr="00232CD8">
        <w:rPr>
          <w:szCs w:val="18"/>
        </w:rPr>
        <w:t>.</w:t>
      </w:r>
      <w:r w:rsidR="002D33EB" w:rsidRPr="00232CD8">
        <w:rPr>
          <w:szCs w:val="18"/>
        </w:rPr>
        <w:t xml:space="preserve"> </w:t>
      </w:r>
      <w:r w:rsidR="002D33EB" w:rsidRPr="00232CD8">
        <w:rPr>
          <w:b/>
          <w:szCs w:val="18"/>
        </w:rPr>
        <w:t>Program</w:t>
      </w:r>
      <w:r w:rsidR="002D33EB" w:rsidRPr="00232CD8">
        <w:rPr>
          <w:szCs w:val="18"/>
        </w:rPr>
        <w:t>, [2020?]. Disponível em: &lt; https://www.fertfacil.com&gt;. Acesso em: 15 Setembro 2022.</w:t>
      </w:r>
    </w:p>
    <w:p w14:paraId="2AAF3CDC" w14:textId="7BBA4CA2" w:rsidR="002A3234" w:rsidRDefault="002A3234" w:rsidP="00587002">
      <w:pPr>
        <w:pStyle w:val="TF-REFERNCIASITEM0"/>
        <w:rPr>
          <w:szCs w:val="18"/>
        </w:rPr>
      </w:pPr>
      <w:r w:rsidRPr="002A3234">
        <w:rPr>
          <w:szCs w:val="18"/>
        </w:rPr>
        <w:t xml:space="preserve">GUIMARÃES, Gelton Geraldo Fernandes; DEUS, José Aridiano Lima de. </w:t>
      </w:r>
      <w:r w:rsidRPr="002A3234">
        <w:rPr>
          <w:szCs w:val="18"/>
          <w:lang w:val="en-US"/>
        </w:rPr>
        <w:t xml:space="preserve">Diagnosis of soil fertility and banana crop nutrition in the state of Santa Catarina. </w:t>
      </w:r>
      <w:r w:rsidRPr="002A3234">
        <w:rPr>
          <w:b/>
          <w:bCs/>
          <w:szCs w:val="18"/>
        </w:rPr>
        <w:t>Revista Brasileira de Fruticultura</w:t>
      </w:r>
      <w:r w:rsidRPr="002A3234">
        <w:rPr>
          <w:szCs w:val="18"/>
        </w:rPr>
        <w:t>, [S.L.], v. 43, n. 4, p. 1-12, 2021. FapUNIFESP (SciELO). http://dx.doi.org/10.1590/0100-29452021124. Disponível em: https://www.scielo.br/j/rbf/a/qZ89YYjywW9y9gXS4fszV7B/?lang=en&amp;utm_source=researcher_app&amp;utm_medium=referral&amp;utm_campaign=RESR_MRKT_Researcher_inbound. Acesso em: 22 set. 2022.</w:t>
      </w:r>
    </w:p>
    <w:p w14:paraId="10216C6F" w14:textId="77777777" w:rsidR="002A3234" w:rsidRPr="002A3234" w:rsidRDefault="002A3234" w:rsidP="00587002">
      <w:pPr>
        <w:pStyle w:val="TF-REFERNCIASITEM0"/>
        <w:rPr>
          <w:szCs w:val="18"/>
        </w:rPr>
      </w:pPr>
    </w:p>
    <w:p w14:paraId="040F1AF0" w14:textId="76EFCBE7" w:rsidR="005060E0" w:rsidRPr="00232CD8" w:rsidRDefault="00C9129A" w:rsidP="00635BF9">
      <w:pPr>
        <w:rPr>
          <w:sz w:val="18"/>
          <w:szCs w:val="18"/>
        </w:rPr>
      </w:pPr>
      <w:r w:rsidRPr="00232CD8">
        <w:rPr>
          <w:sz w:val="18"/>
          <w:szCs w:val="18"/>
        </w:rPr>
        <w:t xml:space="preserve">GUIMARÃES, </w:t>
      </w:r>
      <w:r w:rsidRPr="00232CD8">
        <w:rPr>
          <w:color w:val="222222"/>
          <w:sz w:val="18"/>
          <w:szCs w:val="18"/>
        </w:rPr>
        <w:t>Gelton</w:t>
      </w:r>
      <w:r w:rsidR="2FECBCF8" w:rsidRPr="00232CD8">
        <w:rPr>
          <w:color w:val="222222"/>
          <w:sz w:val="18"/>
          <w:szCs w:val="18"/>
        </w:rPr>
        <w:t xml:space="preserve"> Geraldo Fernandes</w:t>
      </w:r>
      <w:r w:rsidR="5CD66FC1" w:rsidRPr="00232CD8">
        <w:rPr>
          <w:sz w:val="18"/>
          <w:szCs w:val="18"/>
        </w:rPr>
        <w:t xml:space="preserve">; </w:t>
      </w:r>
      <w:r w:rsidR="00FA399A" w:rsidRPr="00232CD8">
        <w:rPr>
          <w:sz w:val="18"/>
          <w:szCs w:val="18"/>
        </w:rPr>
        <w:t xml:space="preserve">DEUS, </w:t>
      </w:r>
      <w:r w:rsidR="00FA399A" w:rsidRPr="00232CD8">
        <w:rPr>
          <w:color w:val="222222"/>
          <w:sz w:val="18"/>
          <w:szCs w:val="18"/>
        </w:rPr>
        <w:t>José</w:t>
      </w:r>
      <w:r w:rsidR="4E612ADF" w:rsidRPr="00232CD8">
        <w:rPr>
          <w:color w:val="222222"/>
          <w:sz w:val="18"/>
          <w:szCs w:val="18"/>
        </w:rPr>
        <w:t xml:space="preserve"> Aridiano Lima de</w:t>
      </w:r>
      <w:r w:rsidR="5CD66FC1" w:rsidRPr="00232CD8">
        <w:rPr>
          <w:sz w:val="18"/>
          <w:szCs w:val="18"/>
        </w:rPr>
        <w:t xml:space="preserve">; ROZANE, </w:t>
      </w:r>
      <w:r w:rsidR="1E990C10" w:rsidRPr="00232CD8">
        <w:rPr>
          <w:sz w:val="18"/>
          <w:szCs w:val="18"/>
        </w:rPr>
        <w:t>Danilo Eduardo.</w:t>
      </w:r>
      <w:r w:rsidR="005427D5" w:rsidRPr="00232CD8">
        <w:rPr>
          <w:sz w:val="18"/>
          <w:szCs w:val="18"/>
        </w:rPr>
        <w:t xml:space="preserve"> </w:t>
      </w:r>
      <w:r w:rsidR="005427D5" w:rsidRPr="00232CD8">
        <w:rPr>
          <w:b/>
          <w:bCs/>
          <w:sz w:val="18"/>
          <w:szCs w:val="18"/>
        </w:rPr>
        <w:t>Calagem, adubaç</w:t>
      </w:r>
      <w:r w:rsidR="67FC9166" w:rsidRPr="00232CD8">
        <w:rPr>
          <w:b/>
          <w:bCs/>
          <w:sz w:val="18"/>
          <w:szCs w:val="18"/>
        </w:rPr>
        <w:t>ão</w:t>
      </w:r>
      <w:r w:rsidR="005427D5" w:rsidRPr="00232CD8">
        <w:rPr>
          <w:b/>
          <w:bCs/>
          <w:sz w:val="18"/>
          <w:szCs w:val="18"/>
        </w:rPr>
        <w:t xml:space="preserve"> e valores de referência de nutrientes na cultura da banana</w:t>
      </w:r>
      <w:r w:rsidR="005427D5" w:rsidRPr="00232CD8">
        <w:rPr>
          <w:sz w:val="18"/>
          <w:szCs w:val="18"/>
        </w:rPr>
        <w:t xml:space="preserve">. In: </w:t>
      </w:r>
      <w:r w:rsidR="5CD66FC1" w:rsidRPr="00232CD8">
        <w:rPr>
          <w:sz w:val="18"/>
          <w:szCs w:val="18"/>
        </w:rPr>
        <w:t>B</w:t>
      </w:r>
      <w:r w:rsidR="423D59B3" w:rsidRPr="00232CD8">
        <w:rPr>
          <w:sz w:val="18"/>
          <w:szCs w:val="18"/>
        </w:rPr>
        <w:t>RUNETTO</w:t>
      </w:r>
      <w:r w:rsidR="005427D5" w:rsidRPr="00232CD8">
        <w:rPr>
          <w:sz w:val="18"/>
          <w:szCs w:val="18"/>
        </w:rPr>
        <w:t xml:space="preserve">, G.; </w:t>
      </w:r>
      <w:r w:rsidR="2EA07768" w:rsidRPr="00232CD8">
        <w:rPr>
          <w:sz w:val="18"/>
          <w:szCs w:val="18"/>
        </w:rPr>
        <w:t>MELO</w:t>
      </w:r>
      <w:r w:rsidR="005427D5" w:rsidRPr="00232CD8">
        <w:rPr>
          <w:sz w:val="18"/>
          <w:szCs w:val="18"/>
        </w:rPr>
        <w:t xml:space="preserve">, G. W. B.; </w:t>
      </w:r>
      <w:r w:rsidR="2A01A820" w:rsidRPr="00232CD8">
        <w:rPr>
          <w:sz w:val="18"/>
          <w:szCs w:val="18"/>
        </w:rPr>
        <w:t>GIROTTO</w:t>
      </w:r>
      <w:r w:rsidR="005427D5" w:rsidRPr="00232CD8">
        <w:rPr>
          <w:sz w:val="18"/>
          <w:szCs w:val="18"/>
        </w:rPr>
        <w:t xml:space="preserve">, E.; </w:t>
      </w:r>
      <w:r w:rsidR="7BD7B11C" w:rsidRPr="00232CD8">
        <w:rPr>
          <w:sz w:val="18"/>
          <w:szCs w:val="18"/>
        </w:rPr>
        <w:t>TASSINARI</w:t>
      </w:r>
      <w:r w:rsidR="005427D5" w:rsidRPr="00232CD8">
        <w:rPr>
          <w:sz w:val="18"/>
          <w:szCs w:val="18"/>
        </w:rPr>
        <w:t xml:space="preserve">, A.; Krug, A. V.; </w:t>
      </w:r>
      <w:r w:rsidR="3298B297" w:rsidRPr="00232CD8">
        <w:rPr>
          <w:sz w:val="18"/>
          <w:szCs w:val="18"/>
        </w:rPr>
        <w:t>MARQUES</w:t>
      </w:r>
      <w:r w:rsidR="005427D5" w:rsidRPr="00232CD8">
        <w:rPr>
          <w:sz w:val="18"/>
          <w:szCs w:val="18"/>
        </w:rPr>
        <w:t xml:space="preserve">, A. C. R.; </w:t>
      </w:r>
      <w:r w:rsidR="0379F53A" w:rsidRPr="00232CD8">
        <w:rPr>
          <w:sz w:val="18"/>
          <w:szCs w:val="18"/>
        </w:rPr>
        <w:t>PAULA</w:t>
      </w:r>
      <w:r w:rsidR="005427D5" w:rsidRPr="00232CD8">
        <w:rPr>
          <w:sz w:val="18"/>
          <w:szCs w:val="18"/>
        </w:rPr>
        <w:t xml:space="preserve">, B. V.; </w:t>
      </w:r>
      <w:r w:rsidR="17EBE3B8" w:rsidRPr="00232CD8">
        <w:rPr>
          <w:sz w:val="18"/>
          <w:szCs w:val="18"/>
        </w:rPr>
        <w:t>MARCHEZAN</w:t>
      </w:r>
      <w:r w:rsidR="005427D5" w:rsidRPr="00232CD8">
        <w:rPr>
          <w:sz w:val="18"/>
          <w:szCs w:val="18"/>
        </w:rPr>
        <w:t xml:space="preserve">, C.; </w:t>
      </w:r>
      <w:r w:rsidR="5756FC36" w:rsidRPr="00232CD8">
        <w:rPr>
          <w:sz w:val="18"/>
          <w:szCs w:val="18"/>
        </w:rPr>
        <w:t>BETEMPS</w:t>
      </w:r>
      <w:r w:rsidR="005427D5" w:rsidRPr="00232CD8">
        <w:rPr>
          <w:sz w:val="18"/>
          <w:szCs w:val="18"/>
        </w:rPr>
        <w:t xml:space="preserve">, D. L.; </w:t>
      </w:r>
      <w:r w:rsidR="0B05A275" w:rsidRPr="00232CD8">
        <w:rPr>
          <w:sz w:val="18"/>
          <w:szCs w:val="18"/>
        </w:rPr>
        <w:t>TRENTIN</w:t>
      </w:r>
      <w:r w:rsidR="005427D5" w:rsidRPr="00232CD8">
        <w:rPr>
          <w:sz w:val="18"/>
          <w:szCs w:val="18"/>
        </w:rPr>
        <w:t xml:space="preserve">, E.; Silva, I. C. B.; </w:t>
      </w:r>
      <w:r w:rsidR="4BFE779F" w:rsidRPr="00232CD8">
        <w:rPr>
          <w:sz w:val="18"/>
          <w:szCs w:val="18"/>
        </w:rPr>
        <w:t>SILVA</w:t>
      </w:r>
      <w:r w:rsidR="005427D5" w:rsidRPr="00232CD8">
        <w:rPr>
          <w:sz w:val="18"/>
          <w:szCs w:val="18"/>
        </w:rPr>
        <w:t>, L. O. S. Atualização sobre calagem e adubação de frutíferas. Porto Alegre: Gráfica e Editora RJR, 2020. p. 77-89.</w:t>
      </w:r>
    </w:p>
    <w:p w14:paraId="3CFB015B" w14:textId="77777777" w:rsidR="00D14997" w:rsidRPr="00232CD8" w:rsidRDefault="00D14997" w:rsidP="00635BF9">
      <w:pPr>
        <w:rPr>
          <w:sz w:val="18"/>
          <w:szCs w:val="18"/>
        </w:rPr>
      </w:pPr>
    </w:p>
    <w:p w14:paraId="36B1F14D" w14:textId="6CCE15F5" w:rsidR="005060E0" w:rsidRPr="00232CD8" w:rsidRDefault="000816C1" w:rsidP="00635BF9">
      <w:pPr>
        <w:rPr>
          <w:color w:val="222222"/>
          <w:sz w:val="18"/>
          <w:szCs w:val="18"/>
          <w:shd w:val="clear" w:color="auto" w:fill="FFFFFF"/>
        </w:rPr>
      </w:pPr>
      <w:r w:rsidRPr="00232CD8">
        <w:rPr>
          <w:color w:val="222222"/>
          <w:sz w:val="18"/>
          <w:szCs w:val="18"/>
          <w:shd w:val="clear" w:color="auto" w:fill="FFFFFF"/>
        </w:rPr>
        <w:t>IBGE</w:t>
      </w:r>
      <w:r w:rsidR="00FA399A" w:rsidRPr="00232CD8">
        <w:rPr>
          <w:color w:val="222222"/>
          <w:sz w:val="18"/>
          <w:szCs w:val="18"/>
          <w:shd w:val="clear" w:color="auto" w:fill="FFFFFF"/>
        </w:rPr>
        <w:t>.</w:t>
      </w:r>
      <w:r w:rsidRPr="00232CD8">
        <w:rPr>
          <w:color w:val="222222"/>
          <w:sz w:val="18"/>
          <w:szCs w:val="18"/>
          <w:shd w:val="clear" w:color="auto" w:fill="FFFFFF"/>
        </w:rPr>
        <w:t> 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Pesquisa de orçamentos </w:t>
      </w:r>
      <w:r w:rsidR="00FA399A" w:rsidRPr="00232CD8">
        <w:rPr>
          <w:rStyle w:val="Forte"/>
          <w:color w:val="222222"/>
          <w:sz w:val="18"/>
          <w:szCs w:val="18"/>
          <w:shd w:val="clear" w:color="auto" w:fill="FFFFFF"/>
        </w:rPr>
        <w:t>familiares: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 2017-</w:t>
      </w:r>
      <w:r w:rsidR="00FA399A" w:rsidRPr="00232CD8">
        <w:rPr>
          <w:rStyle w:val="Forte"/>
          <w:color w:val="222222"/>
          <w:sz w:val="18"/>
          <w:szCs w:val="18"/>
          <w:shd w:val="clear" w:color="auto" w:fill="FFFFFF"/>
        </w:rPr>
        <w:t>2018: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 xml:space="preserve"> análise do consumo alimentar pessoal no Brasil / IBGE, Coordenação de Trabalho e Rendimento</w:t>
      </w:r>
      <w:r w:rsidRPr="00232CD8">
        <w:rPr>
          <w:color w:val="222222"/>
          <w:sz w:val="18"/>
          <w:szCs w:val="18"/>
          <w:shd w:val="clear" w:color="auto" w:fill="FFFFFF"/>
        </w:rPr>
        <w:t>. Rio de Janeiro: Ibge, 2020. 114 p. Disponível em: https://biblioteca.ibge.gov.br/index.php/biblioteca-catalogo?view=detalhes&amp;id=2101742. Acesso em: 02 dez. 2022.</w:t>
      </w:r>
    </w:p>
    <w:p w14:paraId="277E10EF" w14:textId="77777777" w:rsidR="00D14997" w:rsidRPr="00232CD8" w:rsidRDefault="00D14997" w:rsidP="00635BF9">
      <w:pPr>
        <w:rPr>
          <w:color w:val="222222"/>
          <w:sz w:val="18"/>
          <w:szCs w:val="18"/>
          <w:u w:val="single"/>
          <w:shd w:val="clear" w:color="auto" w:fill="FFFFFF"/>
        </w:rPr>
      </w:pPr>
    </w:p>
    <w:p w14:paraId="28809A90" w14:textId="634B1415" w:rsidR="00D14997" w:rsidRPr="00232CD8" w:rsidRDefault="00D14997" w:rsidP="00635BF9">
      <w:pPr>
        <w:rPr>
          <w:sz w:val="18"/>
          <w:szCs w:val="18"/>
        </w:rPr>
      </w:pPr>
      <w:r w:rsidRPr="00232CD8">
        <w:rPr>
          <w:color w:val="222222"/>
          <w:sz w:val="18"/>
          <w:szCs w:val="18"/>
          <w:shd w:val="clear" w:color="auto" w:fill="FFFFFF"/>
        </w:rPr>
        <w:t>MARTINS, Wêdja Luana de Souza. </w:t>
      </w:r>
      <w:r w:rsidRPr="00232CD8">
        <w:rPr>
          <w:rStyle w:val="Forte"/>
          <w:color w:val="222222"/>
          <w:sz w:val="18"/>
          <w:szCs w:val="18"/>
          <w:shd w:val="clear" w:color="auto" w:fill="FFFFFF"/>
        </w:rPr>
        <w:t>O uso de biomassa de banana verde como um alimento funcional na prevenção da obesidade: uma revisão integrativa</w:t>
      </w:r>
      <w:r w:rsidRPr="00232CD8">
        <w:rPr>
          <w:color w:val="222222"/>
          <w:sz w:val="18"/>
          <w:szCs w:val="18"/>
          <w:shd w:val="clear" w:color="auto" w:fill="FFFFFF"/>
        </w:rPr>
        <w:t>. 2017. 36 f. TCC (Graduação) - Curso de Nutrição, Universidade Federal de Pernambuco, Vitória de Santo Antão, 2017. Disponível em: https://repositorio.ufpe.br/handle/123456789/18806. Acesso em: 02 dez. 2022.</w:t>
      </w:r>
    </w:p>
    <w:p w14:paraId="055CAC7F" w14:textId="59D427FC" w:rsidR="003F64EC" w:rsidRPr="00232CD8" w:rsidRDefault="00151473" w:rsidP="00587002">
      <w:pPr>
        <w:pStyle w:val="TF-REFERNCIASITEM0"/>
        <w:rPr>
          <w:szCs w:val="18"/>
        </w:rPr>
      </w:pPr>
      <w:r w:rsidRPr="00232CD8">
        <w:rPr>
          <w:szCs w:val="18"/>
        </w:rPr>
        <w:t>MICROSOFT</w:t>
      </w:r>
      <w:r w:rsidR="003F64EC" w:rsidRPr="00232CD8">
        <w:rPr>
          <w:szCs w:val="18"/>
        </w:rPr>
        <w:t xml:space="preserve">. </w:t>
      </w:r>
      <w:r w:rsidR="003F64EC" w:rsidRPr="00232CD8">
        <w:rPr>
          <w:b/>
          <w:szCs w:val="18"/>
        </w:rPr>
        <w:t>Program</w:t>
      </w:r>
      <w:r w:rsidR="003F64EC" w:rsidRPr="00232CD8">
        <w:rPr>
          <w:szCs w:val="18"/>
        </w:rPr>
        <w:t>, [20</w:t>
      </w:r>
      <w:r w:rsidRPr="00232CD8">
        <w:rPr>
          <w:szCs w:val="18"/>
        </w:rPr>
        <w:t>22</w:t>
      </w:r>
      <w:r w:rsidR="003F64EC" w:rsidRPr="00232CD8">
        <w:rPr>
          <w:szCs w:val="18"/>
        </w:rPr>
        <w:t>]. Disponível em: &lt;</w:t>
      </w:r>
      <w:r w:rsidR="000E4615" w:rsidRPr="00232CD8">
        <w:rPr>
          <w:szCs w:val="18"/>
        </w:rPr>
        <w:t>https://learn.microsoft.com/pt-br/dotnet/core/introduction</w:t>
      </w:r>
      <w:r w:rsidR="003F64EC" w:rsidRPr="00232CD8">
        <w:rPr>
          <w:szCs w:val="18"/>
        </w:rPr>
        <w:t xml:space="preserve">/&gt;. Acesso em: </w:t>
      </w:r>
      <w:r w:rsidR="000E4615" w:rsidRPr="00232CD8">
        <w:rPr>
          <w:szCs w:val="18"/>
        </w:rPr>
        <w:t>28</w:t>
      </w:r>
      <w:r w:rsidR="003F64EC" w:rsidRPr="00232CD8">
        <w:rPr>
          <w:szCs w:val="18"/>
        </w:rPr>
        <w:t xml:space="preserve"> </w:t>
      </w:r>
      <w:r w:rsidR="000E4615" w:rsidRPr="00232CD8">
        <w:rPr>
          <w:szCs w:val="18"/>
        </w:rPr>
        <w:t>set.</w:t>
      </w:r>
      <w:r w:rsidR="003F64EC" w:rsidRPr="00232CD8">
        <w:rPr>
          <w:szCs w:val="18"/>
        </w:rPr>
        <w:t xml:space="preserve"> </w:t>
      </w:r>
      <w:r w:rsidR="000E4615" w:rsidRPr="00232CD8">
        <w:rPr>
          <w:szCs w:val="18"/>
        </w:rPr>
        <w:t>2022</w:t>
      </w:r>
      <w:r w:rsidR="003F64EC" w:rsidRPr="00232CD8">
        <w:rPr>
          <w:szCs w:val="18"/>
        </w:rPr>
        <w:t>.</w:t>
      </w:r>
    </w:p>
    <w:p w14:paraId="3EE8A6C8" w14:textId="033D2D98" w:rsidR="00761ADE" w:rsidRDefault="00761ADE" w:rsidP="009E71AD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color w:val="222222"/>
          <w:szCs w:val="18"/>
          <w:shd w:val="clear" w:color="auto" w:fill="FFFFFF"/>
        </w:rPr>
        <w:t>OLIVEIRA, Ingrid </w:t>
      </w:r>
      <w:r w:rsidRPr="00232CD8">
        <w:rPr>
          <w:rStyle w:val="nfase"/>
          <w:color w:val="222222"/>
          <w:szCs w:val="18"/>
          <w:shd w:val="clear" w:color="auto" w:fill="FFFFFF"/>
        </w:rPr>
        <w:t>et al</w:t>
      </w:r>
      <w:r w:rsidRPr="00232CD8">
        <w:rPr>
          <w:color w:val="222222"/>
          <w:szCs w:val="18"/>
          <w:shd w:val="clear" w:color="auto" w:fill="FFFFFF"/>
        </w:rPr>
        <w:t xml:space="preserve">. </w:t>
      </w:r>
      <w:r w:rsidRPr="007C1032">
        <w:rPr>
          <w:b/>
          <w:bCs/>
          <w:color w:val="222222"/>
          <w:szCs w:val="18"/>
          <w:shd w:val="clear" w:color="auto" w:fill="FFFFFF"/>
        </w:rPr>
        <w:t>APLICAÇÃO MOBILE PARA AUXILIAR NA RECOMENDAÇÃO DE CALAGEM DE SOLO PARA O ESTADO DO PARÁ, BRASIL</w:t>
      </w:r>
      <w:r w:rsidRPr="00232CD8">
        <w:rPr>
          <w:color w:val="222222"/>
          <w:szCs w:val="18"/>
          <w:shd w:val="clear" w:color="auto" w:fill="FFFFFF"/>
        </w:rPr>
        <w:t>. </w:t>
      </w:r>
      <w:r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Agrarian Academy</w:t>
      </w:r>
      <w:r w:rsidRPr="00232CD8">
        <w:rPr>
          <w:color w:val="222222"/>
          <w:szCs w:val="18"/>
          <w:shd w:val="clear" w:color="auto" w:fill="FFFFFF"/>
        </w:rPr>
        <w:t xml:space="preserve">, [S.L.], v. 6, n. 11, p. 35-48, 22 jul. 2019. Centro </w:t>
      </w:r>
      <w:r w:rsidR="007C1032" w:rsidRPr="00232CD8">
        <w:rPr>
          <w:color w:val="222222"/>
          <w:szCs w:val="18"/>
          <w:shd w:val="clear" w:color="auto" w:fill="FFFFFF"/>
        </w:rPr>
        <w:t>Científico</w:t>
      </w:r>
      <w:r w:rsidRPr="00232CD8">
        <w:rPr>
          <w:color w:val="222222"/>
          <w:szCs w:val="18"/>
          <w:shd w:val="clear" w:color="auto" w:fill="FFFFFF"/>
        </w:rPr>
        <w:t xml:space="preserve"> Conhecer. http://dx.doi.org/10.18677/agrarian_academy_2019a4. Disponível em: http://www.conhecer.org.br/Agrarian%20Academy/2019A/aplicacao.pdf. Acesso em: 08 set. 2022.</w:t>
      </w:r>
    </w:p>
    <w:p w14:paraId="422742FF" w14:textId="4FD3E939" w:rsidR="001A02EE" w:rsidRPr="001A02EE" w:rsidRDefault="001A02EE" w:rsidP="009E71AD">
      <w:pPr>
        <w:pStyle w:val="TF-REFERNCIASITEM0"/>
        <w:rPr>
          <w:color w:val="222222"/>
          <w:szCs w:val="18"/>
          <w:shd w:val="clear" w:color="auto" w:fill="FFFFFF"/>
        </w:rPr>
      </w:pPr>
      <w:r w:rsidRPr="001A02EE">
        <w:rPr>
          <w:color w:val="222222"/>
          <w:szCs w:val="18"/>
          <w:shd w:val="clear" w:color="auto" w:fill="FFFFFF"/>
        </w:rPr>
        <w:t xml:space="preserve">SILVA, Maxwell Lincoln Dantas da et al. </w:t>
      </w:r>
      <w:r w:rsidRPr="001A02EE">
        <w:rPr>
          <w:b/>
          <w:bCs/>
          <w:color w:val="222222"/>
          <w:szCs w:val="18"/>
          <w:shd w:val="clear" w:color="auto" w:fill="FFFFFF"/>
        </w:rPr>
        <w:t>AdubaTec – Software para recomendação de calagem e adubação</w:t>
      </w:r>
      <w:r w:rsidRPr="001A02EE">
        <w:rPr>
          <w:color w:val="222222"/>
          <w:szCs w:val="18"/>
          <w:shd w:val="clear" w:color="auto" w:fill="FFFFFF"/>
        </w:rPr>
        <w:t>. In: 13ª Jornada Científica – Embrapa Mandioca e Fruticultura. 13. ed. Cruz das Almas: Embrapa, 2019. p. 66. Disponível em: https://ainfo.cnptia.embrapa.br/digital/bitstream/item/213746/1/ANAIS-2019-Ainfo-66.pdf. Acesso em: 09 ago. 2022.</w:t>
      </w:r>
    </w:p>
    <w:p w14:paraId="5C4F75EC" w14:textId="44F63A09" w:rsidR="00FC7CBA" w:rsidRPr="00232CD8" w:rsidRDefault="4E2DF75F" w:rsidP="3972D212">
      <w:pPr>
        <w:pStyle w:val="TF-REFERNCIASITEM0"/>
        <w:rPr>
          <w:color w:val="222222"/>
          <w:szCs w:val="18"/>
          <w:shd w:val="clear" w:color="auto" w:fill="FFFFFF"/>
        </w:rPr>
      </w:pPr>
      <w:r w:rsidRPr="00232CD8">
        <w:rPr>
          <w:rStyle w:val="Forte"/>
          <w:b w:val="0"/>
          <w:color w:val="222222"/>
          <w:szCs w:val="18"/>
          <w:shd w:val="clear" w:color="auto" w:fill="FFFFFF"/>
        </w:rPr>
        <w:t>TIECHER,</w:t>
      </w:r>
      <w:r w:rsidR="00EA3374" w:rsidRPr="00232CD8">
        <w:rPr>
          <w:rStyle w:val="Forte"/>
          <w:b w:val="0"/>
          <w:color w:val="222222"/>
          <w:szCs w:val="18"/>
          <w:shd w:val="clear" w:color="auto" w:fill="FFFFFF"/>
        </w:rPr>
        <w:t xml:space="preserve"> Tales</w:t>
      </w:r>
      <w:r w:rsidR="00EA3374"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.</w:t>
      </w:r>
      <w:r w:rsidR="00EA3374" w:rsidRPr="00232CD8">
        <w:rPr>
          <w:rStyle w:val="Forte"/>
          <w:color w:val="222222"/>
          <w:szCs w:val="18"/>
          <w:shd w:val="clear" w:color="auto" w:fill="FFFFFF"/>
        </w:rPr>
        <w:t xml:space="preserve"> </w:t>
      </w:r>
      <w:r w:rsidR="00932464" w:rsidRPr="00232CD8">
        <w:rPr>
          <w:rStyle w:val="Forte"/>
          <w:color w:val="222222"/>
          <w:szCs w:val="18"/>
          <w:shd w:val="clear" w:color="auto" w:fill="FFFFFF"/>
        </w:rPr>
        <w:t xml:space="preserve">FERTFACIL: SISTEMA RÁPIDO, FÁCIL, CONFIÁVEL E GRATUITO PARA ADUBAÇÃO E CALAGEM DOS PRINCIPAIS CULTIVOS DO RS, SC, MS E </w:t>
      </w:r>
      <w:r w:rsidR="00932464" w:rsidRPr="007C1032">
        <w:rPr>
          <w:rStyle w:val="Forte"/>
          <w:color w:val="222222"/>
          <w:szCs w:val="18"/>
          <w:shd w:val="clear" w:color="auto" w:fill="FFFFFF"/>
        </w:rPr>
        <w:t>PARAGUAI</w:t>
      </w:r>
      <w:r w:rsidR="00932464" w:rsidRPr="007C1032">
        <w:rPr>
          <w:rStyle w:val="Forte"/>
          <w:b w:val="0"/>
          <w:bCs w:val="0"/>
          <w:color w:val="222222"/>
          <w:szCs w:val="18"/>
          <w:shd w:val="clear" w:color="auto" w:fill="FFFFFF"/>
        </w:rPr>
        <w:t>.</w:t>
      </w:r>
      <w:r w:rsidR="00932464" w:rsidRPr="00232CD8">
        <w:rPr>
          <w:rStyle w:val="Forte"/>
          <w:color w:val="222222"/>
          <w:szCs w:val="18"/>
          <w:shd w:val="clear" w:color="auto" w:fill="FFFFFF"/>
        </w:rPr>
        <w:t> </w:t>
      </w:r>
      <w:r w:rsidR="00932464" w:rsidRPr="00232CD8">
        <w:rPr>
          <w:color w:val="222222"/>
          <w:szCs w:val="18"/>
          <w:shd w:val="clear" w:color="auto" w:fill="FFFFFF"/>
        </w:rPr>
        <w:t>Triunfo: Integrar, 2016. Disponível em: https://integrarcampo.com.br/wp-content/uploads/2020/01/Informativo-Integrar-No-17-FertFacil-sistema-ra%CC%81pido-fa%CC%81cil-confia%CC%81vel-e-gratuito-para-adubac%CC%A7a%CC%83o-e-calagem-dos-principais-cultivos-do-RS-SC-MS-e-Paraguai.pdf. Acesso em: 09 set. 2022</w:t>
      </w:r>
      <w:r w:rsidR="00D51661" w:rsidRPr="00232CD8">
        <w:rPr>
          <w:color w:val="222222"/>
          <w:szCs w:val="18"/>
          <w:shd w:val="clear" w:color="auto" w:fill="FFFFFF"/>
        </w:rPr>
        <w:t>.</w:t>
      </w:r>
    </w:p>
    <w:p w14:paraId="32B70831" w14:textId="2BFB5D11" w:rsidR="000E3381" w:rsidRDefault="005962E3" w:rsidP="3972D212">
      <w:pPr>
        <w:pStyle w:val="TF-REFERNCIASITEM0"/>
        <w:rPr>
          <w:szCs w:val="18"/>
        </w:rPr>
      </w:pPr>
      <w:r w:rsidRPr="00232CD8">
        <w:rPr>
          <w:szCs w:val="18"/>
          <w:lang w:val="en-US"/>
        </w:rPr>
        <w:t>WAR</w:t>
      </w:r>
      <w:r w:rsidR="00B67634" w:rsidRPr="00232CD8">
        <w:rPr>
          <w:szCs w:val="18"/>
          <w:lang w:val="en-US"/>
        </w:rPr>
        <w:t xml:space="preserve">DYNSKI, Dj. </w:t>
      </w:r>
      <w:r w:rsidR="00EB2CFF" w:rsidRPr="00232CD8">
        <w:rPr>
          <w:b/>
          <w:szCs w:val="18"/>
          <w:lang w:val="en-US"/>
        </w:rPr>
        <w:t xml:space="preserve">4 </w:t>
      </w:r>
      <w:r w:rsidR="4C5A1182" w:rsidRPr="00232CD8">
        <w:rPr>
          <w:b/>
          <w:szCs w:val="18"/>
          <w:lang w:val="en-US"/>
        </w:rPr>
        <w:t>Rea</w:t>
      </w:r>
      <w:r w:rsidR="05056397" w:rsidRPr="00232CD8">
        <w:rPr>
          <w:b/>
          <w:szCs w:val="18"/>
          <w:lang w:val="en-US"/>
        </w:rPr>
        <w:t>s</w:t>
      </w:r>
      <w:r w:rsidR="4C5A1182" w:rsidRPr="00232CD8">
        <w:rPr>
          <w:b/>
          <w:szCs w:val="18"/>
          <w:lang w:val="en-US"/>
        </w:rPr>
        <w:t>ons</w:t>
      </w:r>
      <w:r w:rsidR="00EB2CFF" w:rsidRPr="00232CD8">
        <w:rPr>
          <w:b/>
          <w:szCs w:val="18"/>
          <w:lang w:val="en-US"/>
        </w:rPr>
        <w:t xml:space="preserve"> Why .NET Core is good for Your Businnes/Software Development</w:t>
      </w:r>
      <w:r w:rsidR="00B67634" w:rsidRPr="00232CD8">
        <w:rPr>
          <w:b/>
          <w:szCs w:val="18"/>
          <w:lang w:val="en-US"/>
        </w:rPr>
        <w:t xml:space="preserve">. </w:t>
      </w:r>
      <w:r w:rsidR="00B67634" w:rsidRPr="00232CD8">
        <w:rPr>
          <w:bCs/>
          <w:szCs w:val="18"/>
        </w:rPr>
        <w:t>201</w:t>
      </w:r>
      <w:r w:rsidR="00EB2CFF" w:rsidRPr="00232CD8">
        <w:rPr>
          <w:bCs/>
          <w:szCs w:val="18"/>
        </w:rPr>
        <w:t>9</w:t>
      </w:r>
      <w:r w:rsidR="00B67634" w:rsidRPr="00232CD8">
        <w:rPr>
          <w:szCs w:val="18"/>
        </w:rPr>
        <w:t xml:space="preserve">. Disponível em: </w:t>
      </w:r>
      <w:r w:rsidR="00EB2CFF" w:rsidRPr="00232CD8">
        <w:rPr>
          <w:szCs w:val="18"/>
        </w:rPr>
        <w:t>https://www.brainspire.com/blog/4-reasons-why-.net-core-is-good-for-your-business/software-development#:~:text=NET%20Core%20is%20best%20used,be%20deployed%20by%20a%20firm</w:t>
      </w:r>
      <w:r w:rsidR="00B67634" w:rsidRPr="00232CD8">
        <w:rPr>
          <w:szCs w:val="18"/>
        </w:rPr>
        <w:t xml:space="preserve">. Acesso em: </w:t>
      </w:r>
      <w:r w:rsidR="006E1EEF" w:rsidRPr="00232CD8">
        <w:rPr>
          <w:szCs w:val="18"/>
        </w:rPr>
        <w:t>29</w:t>
      </w:r>
      <w:r w:rsidR="00B67634" w:rsidRPr="00232CD8">
        <w:rPr>
          <w:szCs w:val="18"/>
        </w:rPr>
        <w:t xml:space="preserve"> </w:t>
      </w:r>
      <w:r w:rsidR="006E1EEF" w:rsidRPr="00232CD8">
        <w:rPr>
          <w:szCs w:val="18"/>
        </w:rPr>
        <w:t>set</w:t>
      </w:r>
      <w:r w:rsidR="00B67634" w:rsidRPr="00232CD8">
        <w:rPr>
          <w:szCs w:val="18"/>
        </w:rPr>
        <w:t>. 202</w:t>
      </w:r>
      <w:r w:rsidR="006E1EEF" w:rsidRPr="00232CD8">
        <w:rPr>
          <w:szCs w:val="18"/>
        </w:rPr>
        <w:t>2</w:t>
      </w:r>
      <w:r w:rsidR="00B67634" w:rsidRPr="00232CD8">
        <w:rPr>
          <w:szCs w:val="18"/>
        </w:rPr>
        <w:t>.</w:t>
      </w:r>
      <w:r w:rsidR="2847421B" w:rsidRPr="0069200E">
        <w:rPr>
          <w:szCs w:val="18"/>
        </w:rPr>
        <w:br/>
      </w:r>
    </w:p>
    <w:p w14:paraId="4693B7B4" w14:textId="25A9A902" w:rsidR="2847421B" w:rsidRPr="00BA5560" w:rsidRDefault="2847421B" w:rsidP="00BA5560">
      <w:pPr>
        <w:keepNext w:val="0"/>
        <w:keepLines w:val="0"/>
      </w:pPr>
    </w:p>
    <w:sectPr w:rsidR="2847421B" w:rsidRPr="00BA5560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605F" w14:textId="77777777" w:rsidR="002D15F3" w:rsidRDefault="002D15F3">
      <w:r>
        <w:separator/>
      </w:r>
    </w:p>
  </w:endnote>
  <w:endnote w:type="continuationSeparator" w:id="0">
    <w:p w14:paraId="5EA57471" w14:textId="77777777" w:rsidR="002D15F3" w:rsidRDefault="002D15F3">
      <w:r>
        <w:continuationSeparator/>
      </w:r>
    </w:p>
  </w:endnote>
  <w:endnote w:type="continuationNotice" w:id="1">
    <w:p w14:paraId="63E650DE" w14:textId="77777777" w:rsidR="002D15F3" w:rsidRDefault="002D15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E335" w14:textId="77777777" w:rsidR="002D15F3" w:rsidRDefault="002D15F3">
      <w:r>
        <w:separator/>
      </w:r>
    </w:p>
  </w:footnote>
  <w:footnote w:type="continuationSeparator" w:id="0">
    <w:p w14:paraId="241F3399" w14:textId="77777777" w:rsidR="002D15F3" w:rsidRDefault="002D15F3">
      <w:r>
        <w:continuationSeparator/>
      </w:r>
    </w:p>
  </w:footnote>
  <w:footnote w:type="continuationNotice" w:id="1">
    <w:p w14:paraId="342EEC0F" w14:textId="77777777" w:rsidR="002D15F3" w:rsidRDefault="002D15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dk7Uj4Q" int2:invalidationBookmarkName="" int2:hashCode="DqbEkICy8TSNJf" int2:id="0L8GfSJ0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8A0D92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11646547">
    <w:abstractNumId w:val="0"/>
  </w:num>
  <w:num w:numId="2" w16cid:durableId="487789815">
    <w:abstractNumId w:val="2"/>
  </w:num>
  <w:num w:numId="3" w16cid:durableId="1736857367">
    <w:abstractNumId w:val="2"/>
  </w:num>
  <w:num w:numId="4" w16cid:durableId="2020084386">
    <w:abstractNumId w:val="1"/>
  </w:num>
  <w:num w:numId="5" w16cid:durableId="128517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0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7895245">
    <w:abstractNumId w:val="2"/>
  </w:num>
  <w:num w:numId="8" w16cid:durableId="137855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426730">
    <w:abstractNumId w:val="5"/>
  </w:num>
  <w:num w:numId="10" w16cid:durableId="1102915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222">
    <w:abstractNumId w:val="3"/>
  </w:num>
  <w:num w:numId="12" w16cid:durableId="240287717">
    <w:abstractNumId w:val="4"/>
  </w:num>
  <w:num w:numId="13" w16cid:durableId="1803576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3349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4398435">
    <w:abstractNumId w:val="6"/>
  </w:num>
  <w:num w:numId="16" w16cid:durableId="1685281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960564">
    <w:abstractNumId w:val="6"/>
  </w:num>
  <w:num w:numId="18" w16cid:durableId="381253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50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0519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20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AD" w15:userId="S::gilvanj@furb.br::cb146525-d8ca-4c89-93cd-65e5b7d18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D82"/>
    <w:rsid w:val="00000FD4"/>
    <w:rsid w:val="00001F83"/>
    <w:rsid w:val="0000224C"/>
    <w:rsid w:val="000024F4"/>
    <w:rsid w:val="00003F5E"/>
    <w:rsid w:val="000047E3"/>
    <w:rsid w:val="0000557E"/>
    <w:rsid w:val="0000637A"/>
    <w:rsid w:val="0000741F"/>
    <w:rsid w:val="000075F9"/>
    <w:rsid w:val="00007E34"/>
    <w:rsid w:val="00010605"/>
    <w:rsid w:val="00010C89"/>
    <w:rsid w:val="00010F96"/>
    <w:rsid w:val="0001282A"/>
    <w:rsid w:val="00012922"/>
    <w:rsid w:val="00012A4B"/>
    <w:rsid w:val="00012EB1"/>
    <w:rsid w:val="00013768"/>
    <w:rsid w:val="0001399A"/>
    <w:rsid w:val="00014AB1"/>
    <w:rsid w:val="0001575C"/>
    <w:rsid w:val="00015E09"/>
    <w:rsid w:val="000164D2"/>
    <w:rsid w:val="000168B4"/>
    <w:rsid w:val="00016D5F"/>
    <w:rsid w:val="000179B5"/>
    <w:rsid w:val="00017B47"/>
    <w:rsid w:val="00017B62"/>
    <w:rsid w:val="0001B6F3"/>
    <w:rsid w:val="00020459"/>
    <w:rsid w:val="000204E7"/>
    <w:rsid w:val="0002266B"/>
    <w:rsid w:val="00023565"/>
    <w:rsid w:val="000236BB"/>
    <w:rsid w:val="00023FA0"/>
    <w:rsid w:val="00024293"/>
    <w:rsid w:val="000254C8"/>
    <w:rsid w:val="00025F41"/>
    <w:rsid w:val="0002602F"/>
    <w:rsid w:val="00027B12"/>
    <w:rsid w:val="00027E24"/>
    <w:rsid w:val="00030396"/>
    <w:rsid w:val="000304FF"/>
    <w:rsid w:val="00030E4A"/>
    <w:rsid w:val="00031A27"/>
    <w:rsid w:val="00031EE0"/>
    <w:rsid w:val="00031F88"/>
    <w:rsid w:val="0003433D"/>
    <w:rsid w:val="000345FB"/>
    <w:rsid w:val="00034F47"/>
    <w:rsid w:val="000351B3"/>
    <w:rsid w:val="00035A7C"/>
    <w:rsid w:val="000365C4"/>
    <w:rsid w:val="00036689"/>
    <w:rsid w:val="00036974"/>
    <w:rsid w:val="00036C9E"/>
    <w:rsid w:val="00036EFA"/>
    <w:rsid w:val="00037D85"/>
    <w:rsid w:val="000400AE"/>
    <w:rsid w:val="0004084A"/>
    <w:rsid w:val="00041160"/>
    <w:rsid w:val="0004186E"/>
    <w:rsid w:val="00042085"/>
    <w:rsid w:val="00042918"/>
    <w:rsid w:val="00042A97"/>
    <w:rsid w:val="00044404"/>
    <w:rsid w:val="000448FC"/>
    <w:rsid w:val="00044D95"/>
    <w:rsid w:val="0004614D"/>
    <w:rsid w:val="0004641A"/>
    <w:rsid w:val="00047E50"/>
    <w:rsid w:val="000511E1"/>
    <w:rsid w:val="00052A07"/>
    <w:rsid w:val="00052A9F"/>
    <w:rsid w:val="00052CF8"/>
    <w:rsid w:val="000533DA"/>
    <w:rsid w:val="000538AA"/>
    <w:rsid w:val="00053C57"/>
    <w:rsid w:val="0005457F"/>
    <w:rsid w:val="00054BA3"/>
    <w:rsid w:val="00054FEB"/>
    <w:rsid w:val="00057A9F"/>
    <w:rsid w:val="00060343"/>
    <w:rsid w:val="000603CA"/>
    <w:rsid w:val="000606DF"/>
    <w:rsid w:val="000608E9"/>
    <w:rsid w:val="00060F02"/>
    <w:rsid w:val="00061628"/>
    <w:rsid w:val="00061DD7"/>
    <w:rsid w:val="00061DE6"/>
    <w:rsid w:val="00061FEB"/>
    <w:rsid w:val="00064931"/>
    <w:rsid w:val="0006524A"/>
    <w:rsid w:val="000653B1"/>
    <w:rsid w:val="00065CB1"/>
    <w:rsid w:val="00066219"/>
    <w:rsid w:val="000667DF"/>
    <w:rsid w:val="00066B4D"/>
    <w:rsid w:val="000675F7"/>
    <w:rsid w:val="0007009B"/>
    <w:rsid w:val="000705F6"/>
    <w:rsid w:val="000709EA"/>
    <w:rsid w:val="000719C2"/>
    <w:rsid w:val="0007209B"/>
    <w:rsid w:val="000724F1"/>
    <w:rsid w:val="00072CB7"/>
    <w:rsid w:val="00073C23"/>
    <w:rsid w:val="00074546"/>
    <w:rsid w:val="00074952"/>
    <w:rsid w:val="000749B8"/>
    <w:rsid w:val="00075792"/>
    <w:rsid w:val="00075F3E"/>
    <w:rsid w:val="0007659C"/>
    <w:rsid w:val="00076D3F"/>
    <w:rsid w:val="000771F5"/>
    <w:rsid w:val="00077301"/>
    <w:rsid w:val="000779CF"/>
    <w:rsid w:val="00080173"/>
    <w:rsid w:val="00080CFB"/>
    <w:rsid w:val="00080D3A"/>
    <w:rsid w:val="00080F9C"/>
    <w:rsid w:val="000816C1"/>
    <w:rsid w:val="000820CA"/>
    <w:rsid w:val="00082F32"/>
    <w:rsid w:val="00082FB2"/>
    <w:rsid w:val="00083B73"/>
    <w:rsid w:val="00083F5A"/>
    <w:rsid w:val="00084789"/>
    <w:rsid w:val="000855E9"/>
    <w:rsid w:val="0008579A"/>
    <w:rsid w:val="00085824"/>
    <w:rsid w:val="00085A04"/>
    <w:rsid w:val="000861B7"/>
    <w:rsid w:val="00086AA8"/>
    <w:rsid w:val="0008732D"/>
    <w:rsid w:val="00087808"/>
    <w:rsid w:val="00087F4E"/>
    <w:rsid w:val="000924C0"/>
    <w:rsid w:val="0009275F"/>
    <w:rsid w:val="000930CE"/>
    <w:rsid w:val="00093361"/>
    <w:rsid w:val="000936E9"/>
    <w:rsid w:val="00093B83"/>
    <w:rsid w:val="00093E9F"/>
    <w:rsid w:val="000944C2"/>
    <w:rsid w:val="0009509D"/>
    <w:rsid w:val="00095BF9"/>
    <w:rsid w:val="000967B8"/>
    <w:rsid w:val="0009735C"/>
    <w:rsid w:val="00097B47"/>
    <w:rsid w:val="000A043C"/>
    <w:rsid w:val="000A0DA7"/>
    <w:rsid w:val="000A0EF7"/>
    <w:rsid w:val="000A104C"/>
    <w:rsid w:val="000A1236"/>
    <w:rsid w:val="000A19DE"/>
    <w:rsid w:val="000A34A9"/>
    <w:rsid w:val="000A3EAB"/>
    <w:rsid w:val="000A3EE2"/>
    <w:rsid w:val="000A46A0"/>
    <w:rsid w:val="000A4F05"/>
    <w:rsid w:val="000A4F85"/>
    <w:rsid w:val="000A6430"/>
    <w:rsid w:val="000A6F8D"/>
    <w:rsid w:val="000A7678"/>
    <w:rsid w:val="000A7C78"/>
    <w:rsid w:val="000B0528"/>
    <w:rsid w:val="000B1195"/>
    <w:rsid w:val="000B12B2"/>
    <w:rsid w:val="000B179D"/>
    <w:rsid w:val="000B1868"/>
    <w:rsid w:val="000B1A12"/>
    <w:rsid w:val="000B1E0E"/>
    <w:rsid w:val="000B2051"/>
    <w:rsid w:val="000B2A91"/>
    <w:rsid w:val="000B3868"/>
    <w:rsid w:val="000B3BFF"/>
    <w:rsid w:val="000B453F"/>
    <w:rsid w:val="000B4805"/>
    <w:rsid w:val="000B51B5"/>
    <w:rsid w:val="000B6131"/>
    <w:rsid w:val="000C0BE5"/>
    <w:rsid w:val="000C1926"/>
    <w:rsid w:val="000C1A18"/>
    <w:rsid w:val="000C255A"/>
    <w:rsid w:val="000C25A9"/>
    <w:rsid w:val="000C5D0E"/>
    <w:rsid w:val="000C648D"/>
    <w:rsid w:val="000C65A8"/>
    <w:rsid w:val="000C6C41"/>
    <w:rsid w:val="000C6EAD"/>
    <w:rsid w:val="000C75F7"/>
    <w:rsid w:val="000C7B9C"/>
    <w:rsid w:val="000D1294"/>
    <w:rsid w:val="000D3A1E"/>
    <w:rsid w:val="000D570C"/>
    <w:rsid w:val="000D6E9B"/>
    <w:rsid w:val="000D740E"/>
    <w:rsid w:val="000D77C2"/>
    <w:rsid w:val="000E039E"/>
    <w:rsid w:val="000E27F9"/>
    <w:rsid w:val="000E2B1E"/>
    <w:rsid w:val="000E311F"/>
    <w:rsid w:val="000E3381"/>
    <w:rsid w:val="000E3A68"/>
    <w:rsid w:val="000E41AF"/>
    <w:rsid w:val="000E4615"/>
    <w:rsid w:val="000E496C"/>
    <w:rsid w:val="000E5EB4"/>
    <w:rsid w:val="000E6357"/>
    <w:rsid w:val="000E6646"/>
    <w:rsid w:val="000E6CE0"/>
    <w:rsid w:val="000E7648"/>
    <w:rsid w:val="000E7711"/>
    <w:rsid w:val="000E7E92"/>
    <w:rsid w:val="000F05C2"/>
    <w:rsid w:val="000F0ED2"/>
    <w:rsid w:val="000F1506"/>
    <w:rsid w:val="000F2C8B"/>
    <w:rsid w:val="000F354F"/>
    <w:rsid w:val="000F3FA5"/>
    <w:rsid w:val="000F45A2"/>
    <w:rsid w:val="000F4C4F"/>
    <w:rsid w:val="000F63CB"/>
    <w:rsid w:val="000F77E3"/>
    <w:rsid w:val="001011D3"/>
    <w:rsid w:val="00101D24"/>
    <w:rsid w:val="00103189"/>
    <w:rsid w:val="00103344"/>
    <w:rsid w:val="00104625"/>
    <w:rsid w:val="00104CDF"/>
    <w:rsid w:val="00104FAD"/>
    <w:rsid w:val="00105DB8"/>
    <w:rsid w:val="00105FD9"/>
    <w:rsid w:val="00106A5B"/>
    <w:rsid w:val="00106BFB"/>
    <w:rsid w:val="00107B02"/>
    <w:rsid w:val="00107C9B"/>
    <w:rsid w:val="00110E1F"/>
    <w:rsid w:val="0011173D"/>
    <w:rsid w:val="001123C1"/>
    <w:rsid w:val="00112873"/>
    <w:rsid w:val="00113619"/>
    <w:rsid w:val="0011363A"/>
    <w:rsid w:val="00113A3F"/>
    <w:rsid w:val="00114062"/>
    <w:rsid w:val="00114492"/>
    <w:rsid w:val="00115D0B"/>
    <w:rsid w:val="001164FE"/>
    <w:rsid w:val="00120DF1"/>
    <w:rsid w:val="00121EA0"/>
    <w:rsid w:val="00122362"/>
    <w:rsid w:val="00122393"/>
    <w:rsid w:val="00122ACC"/>
    <w:rsid w:val="00122D24"/>
    <w:rsid w:val="00123FBB"/>
    <w:rsid w:val="00125084"/>
    <w:rsid w:val="00125277"/>
    <w:rsid w:val="00125C5D"/>
    <w:rsid w:val="00125DB6"/>
    <w:rsid w:val="00126B21"/>
    <w:rsid w:val="001274AF"/>
    <w:rsid w:val="00127A93"/>
    <w:rsid w:val="001302AB"/>
    <w:rsid w:val="0013033F"/>
    <w:rsid w:val="00130EB6"/>
    <w:rsid w:val="001311DD"/>
    <w:rsid w:val="0013146D"/>
    <w:rsid w:val="00132B78"/>
    <w:rsid w:val="00133722"/>
    <w:rsid w:val="00136F80"/>
    <w:rsid w:val="001375F7"/>
    <w:rsid w:val="001377D7"/>
    <w:rsid w:val="00137D8E"/>
    <w:rsid w:val="001400B7"/>
    <w:rsid w:val="0014172A"/>
    <w:rsid w:val="00141AEC"/>
    <w:rsid w:val="001424CB"/>
    <w:rsid w:val="00142765"/>
    <w:rsid w:val="00143A45"/>
    <w:rsid w:val="00146B81"/>
    <w:rsid w:val="00146E63"/>
    <w:rsid w:val="001500AA"/>
    <w:rsid w:val="001508D6"/>
    <w:rsid w:val="001509DE"/>
    <w:rsid w:val="00151461"/>
    <w:rsid w:val="00151473"/>
    <w:rsid w:val="0015307C"/>
    <w:rsid w:val="001537E3"/>
    <w:rsid w:val="00154CE4"/>
    <w:rsid w:val="001554E9"/>
    <w:rsid w:val="0015667B"/>
    <w:rsid w:val="0016037D"/>
    <w:rsid w:val="00161E86"/>
    <w:rsid w:val="00161EE8"/>
    <w:rsid w:val="00162BF1"/>
    <w:rsid w:val="00164027"/>
    <w:rsid w:val="00164962"/>
    <w:rsid w:val="00164A71"/>
    <w:rsid w:val="0016515A"/>
    <w:rsid w:val="0016560C"/>
    <w:rsid w:val="001660F9"/>
    <w:rsid w:val="00167822"/>
    <w:rsid w:val="00167984"/>
    <w:rsid w:val="0017040A"/>
    <w:rsid w:val="00171470"/>
    <w:rsid w:val="0017186C"/>
    <w:rsid w:val="001718AB"/>
    <w:rsid w:val="00171C22"/>
    <w:rsid w:val="001720F1"/>
    <w:rsid w:val="00172508"/>
    <w:rsid w:val="00172C48"/>
    <w:rsid w:val="00172F4A"/>
    <w:rsid w:val="00173080"/>
    <w:rsid w:val="0017354D"/>
    <w:rsid w:val="00174297"/>
    <w:rsid w:val="0017451B"/>
    <w:rsid w:val="00174FEA"/>
    <w:rsid w:val="001751A5"/>
    <w:rsid w:val="001752B1"/>
    <w:rsid w:val="0017617B"/>
    <w:rsid w:val="0017664C"/>
    <w:rsid w:val="0017741F"/>
    <w:rsid w:val="0018212F"/>
    <w:rsid w:val="00184375"/>
    <w:rsid w:val="0018481F"/>
    <w:rsid w:val="00184A12"/>
    <w:rsid w:val="00184A7E"/>
    <w:rsid w:val="00184D93"/>
    <w:rsid w:val="00186092"/>
    <w:rsid w:val="0018630F"/>
    <w:rsid w:val="001868C0"/>
    <w:rsid w:val="001869B3"/>
    <w:rsid w:val="001911F0"/>
    <w:rsid w:val="00191503"/>
    <w:rsid w:val="00191658"/>
    <w:rsid w:val="00193A97"/>
    <w:rsid w:val="00193E11"/>
    <w:rsid w:val="00194227"/>
    <w:rsid w:val="001948BE"/>
    <w:rsid w:val="00194AA8"/>
    <w:rsid w:val="00194AF2"/>
    <w:rsid w:val="00195447"/>
    <w:rsid w:val="0019547B"/>
    <w:rsid w:val="00197A70"/>
    <w:rsid w:val="001A02EE"/>
    <w:rsid w:val="001A10DB"/>
    <w:rsid w:val="001A12CE"/>
    <w:rsid w:val="001A2815"/>
    <w:rsid w:val="001A2AB6"/>
    <w:rsid w:val="001A2EDB"/>
    <w:rsid w:val="001A31AE"/>
    <w:rsid w:val="001A3709"/>
    <w:rsid w:val="001A3A94"/>
    <w:rsid w:val="001A40E8"/>
    <w:rsid w:val="001A4EF5"/>
    <w:rsid w:val="001A6292"/>
    <w:rsid w:val="001A6775"/>
    <w:rsid w:val="001A7511"/>
    <w:rsid w:val="001B0339"/>
    <w:rsid w:val="001B04D2"/>
    <w:rsid w:val="001B1909"/>
    <w:rsid w:val="001B255A"/>
    <w:rsid w:val="001B2F1E"/>
    <w:rsid w:val="001B305F"/>
    <w:rsid w:val="001B49F2"/>
    <w:rsid w:val="001B4B35"/>
    <w:rsid w:val="001B4D54"/>
    <w:rsid w:val="001B50C2"/>
    <w:rsid w:val="001B5196"/>
    <w:rsid w:val="001B55A7"/>
    <w:rsid w:val="001B6CDE"/>
    <w:rsid w:val="001B701F"/>
    <w:rsid w:val="001B7433"/>
    <w:rsid w:val="001B7A38"/>
    <w:rsid w:val="001B7F85"/>
    <w:rsid w:val="001C074C"/>
    <w:rsid w:val="001C13D6"/>
    <w:rsid w:val="001C2BE4"/>
    <w:rsid w:val="001C3016"/>
    <w:rsid w:val="001C33B0"/>
    <w:rsid w:val="001C372F"/>
    <w:rsid w:val="001C534A"/>
    <w:rsid w:val="001C57E6"/>
    <w:rsid w:val="001C5CBB"/>
    <w:rsid w:val="001C6D88"/>
    <w:rsid w:val="001C729B"/>
    <w:rsid w:val="001C7665"/>
    <w:rsid w:val="001D36AC"/>
    <w:rsid w:val="001D3BA9"/>
    <w:rsid w:val="001D465C"/>
    <w:rsid w:val="001D4AB5"/>
    <w:rsid w:val="001D4FA7"/>
    <w:rsid w:val="001D504F"/>
    <w:rsid w:val="001D55FA"/>
    <w:rsid w:val="001D6234"/>
    <w:rsid w:val="001D6CB0"/>
    <w:rsid w:val="001D732F"/>
    <w:rsid w:val="001E02EF"/>
    <w:rsid w:val="001E0314"/>
    <w:rsid w:val="001E0F53"/>
    <w:rsid w:val="001E1605"/>
    <w:rsid w:val="001E17EA"/>
    <w:rsid w:val="001E2255"/>
    <w:rsid w:val="001E2AB9"/>
    <w:rsid w:val="001E33DE"/>
    <w:rsid w:val="001E5C9D"/>
    <w:rsid w:val="001E646A"/>
    <w:rsid w:val="001E67BA"/>
    <w:rsid w:val="001E682E"/>
    <w:rsid w:val="001E7B3A"/>
    <w:rsid w:val="001E7D37"/>
    <w:rsid w:val="001F007F"/>
    <w:rsid w:val="001F0D36"/>
    <w:rsid w:val="001F0E65"/>
    <w:rsid w:val="001F1D60"/>
    <w:rsid w:val="001F23B6"/>
    <w:rsid w:val="001F2FA9"/>
    <w:rsid w:val="001F2FB9"/>
    <w:rsid w:val="001F3A7B"/>
    <w:rsid w:val="001F404C"/>
    <w:rsid w:val="001F597A"/>
    <w:rsid w:val="001F768A"/>
    <w:rsid w:val="001F7794"/>
    <w:rsid w:val="001F796C"/>
    <w:rsid w:val="00200405"/>
    <w:rsid w:val="00202486"/>
    <w:rsid w:val="00202F3F"/>
    <w:rsid w:val="002045C9"/>
    <w:rsid w:val="00206F45"/>
    <w:rsid w:val="002123A9"/>
    <w:rsid w:val="00212D02"/>
    <w:rsid w:val="00213543"/>
    <w:rsid w:val="002139C5"/>
    <w:rsid w:val="00213A42"/>
    <w:rsid w:val="00213AB2"/>
    <w:rsid w:val="00214BE8"/>
    <w:rsid w:val="00215063"/>
    <w:rsid w:val="002170E0"/>
    <w:rsid w:val="00217117"/>
    <w:rsid w:val="00220C73"/>
    <w:rsid w:val="00220D1F"/>
    <w:rsid w:val="0022315C"/>
    <w:rsid w:val="002238F0"/>
    <w:rsid w:val="00223986"/>
    <w:rsid w:val="00223B32"/>
    <w:rsid w:val="00224671"/>
    <w:rsid w:val="00224BB2"/>
    <w:rsid w:val="00224E43"/>
    <w:rsid w:val="00225112"/>
    <w:rsid w:val="0022540D"/>
    <w:rsid w:val="00225A0C"/>
    <w:rsid w:val="00225E57"/>
    <w:rsid w:val="002260AF"/>
    <w:rsid w:val="0022671D"/>
    <w:rsid w:val="00227187"/>
    <w:rsid w:val="00227AE1"/>
    <w:rsid w:val="002300C2"/>
    <w:rsid w:val="0023080A"/>
    <w:rsid w:val="00231D0A"/>
    <w:rsid w:val="00232A5B"/>
    <w:rsid w:val="00232CD8"/>
    <w:rsid w:val="00232F76"/>
    <w:rsid w:val="0023319D"/>
    <w:rsid w:val="00234343"/>
    <w:rsid w:val="00235240"/>
    <w:rsid w:val="00235B7D"/>
    <w:rsid w:val="0023686B"/>
    <w:rsid w:val="002368FD"/>
    <w:rsid w:val="002372C4"/>
    <w:rsid w:val="002407E5"/>
    <w:rsid w:val="00241029"/>
    <w:rsid w:val="0024110F"/>
    <w:rsid w:val="00241230"/>
    <w:rsid w:val="002423AB"/>
    <w:rsid w:val="00242894"/>
    <w:rsid w:val="002440B0"/>
    <w:rsid w:val="0024507A"/>
    <w:rsid w:val="00245A79"/>
    <w:rsid w:val="002475C5"/>
    <w:rsid w:val="00247B3C"/>
    <w:rsid w:val="00250553"/>
    <w:rsid w:val="00250B40"/>
    <w:rsid w:val="00250E0C"/>
    <w:rsid w:val="00250F79"/>
    <w:rsid w:val="00251229"/>
    <w:rsid w:val="00251E86"/>
    <w:rsid w:val="0025214F"/>
    <w:rsid w:val="00253E59"/>
    <w:rsid w:val="00255195"/>
    <w:rsid w:val="0025685C"/>
    <w:rsid w:val="002568CF"/>
    <w:rsid w:val="00257670"/>
    <w:rsid w:val="00257C7A"/>
    <w:rsid w:val="00261E92"/>
    <w:rsid w:val="00262F91"/>
    <w:rsid w:val="0026372F"/>
    <w:rsid w:val="0026401D"/>
    <w:rsid w:val="002648E0"/>
    <w:rsid w:val="00264BE1"/>
    <w:rsid w:val="00266CD6"/>
    <w:rsid w:val="00267453"/>
    <w:rsid w:val="00267B22"/>
    <w:rsid w:val="00270822"/>
    <w:rsid w:val="002710CA"/>
    <w:rsid w:val="00272475"/>
    <w:rsid w:val="00276AB9"/>
    <w:rsid w:val="00276E8F"/>
    <w:rsid w:val="0027792D"/>
    <w:rsid w:val="00277DE7"/>
    <w:rsid w:val="00277E1C"/>
    <w:rsid w:val="0027E80A"/>
    <w:rsid w:val="00280373"/>
    <w:rsid w:val="00281AEF"/>
    <w:rsid w:val="00282241"/>
    <w:rsid w:val="00282723"/>
    <w:rsid w:val="00282788"/>
    <w:rsid w:val="00282934"/>
    <w:rsid w:val="00283888"/>
    <w:rsid w:val="00283C91"/>
    <w:rsid w:val="00284758"/>
    <w:rsid w:val="00285F7A"/>
    <w:rsid w:val="0028608B"/>
    <w:rsid w:val="0028617A"/>
    <w:rsid w:val="00286273"/>
    <w:rsid w:val="002863D9"/>
    <w:rsid w:val="00286F1C"/>
    <w:rsid w:val="00287FC9"/>
    <w:rsid w:val="0029010D"/>
    <w:rsid w:val="002902A7"/>
    <w:rsid w:val="00290B93"/>
    <w:rsid w:val="00292DA0"/>
    <w:rsid w:val="002935E9"/>
    <w:rsid w:val="0029461C"/>
    <w:rsid w:val="002959AD"/>
    <w:rsid w:val="00295C58"/>
    <w:rsid w:val="0029608A"/>
    <w:rsid w:val="002963FD"/>
    <w:rsid w:val="002A0FEB"/>
    <w:rsid w:val="002A1CC5"/>
    <w:rsid w:val="002A23F8"/>
    <w:rsid w:val="002A294D"/>
    <w:rsid w:val="002A3234"/>
    <w:rsid w:val="002A61DB"/>
    <w:rsid w:val="002A6592"/>
    <w:rsid w:val="002A6617"/>
    <w:rsid w:val="002A7E1B"/>
    <w:rsid w:val="002B08E4"/>
    <w:rsid w:val="002B0E25"/>
    <w:rsid w:val="002B0EDC"/>
    <w:rsid w:val="002B1266"/>
    <w:rsid w:val="002B1ED8"/>
    <w:rsid w:val="002B1F4B"/>
    <w:rsid w:val="002B4325"/>
    <w:rsid w:val="002B4718"/>
    <w:rsid w:val="002B4E2A"/>
    <w:rsid w:val="002B55C5"/>
    <w:rsid w:val="002B5656"/>
    <w:rsid w:val="002B5C2C"/>
    <w:rsid w:val="002B7835"/>
    <w:rsid w:val="002C0740"/>
    <w:rsid w:val="002C1634"/>
    <w:rsid w:val="002C1730"/>
    <w:rsid w:val="002C1CBF"/>
    <w:rsid w:val="002C2AA7"/>
    <w:rsid w:val="002C4111"/>
    <w:rsid w:val="002C4F2E"/>
    <w:rsid w:val="002C6E76"/>
    <w:rsid w:val="002C75C7"/>
    <w:rsid w:val="002C7A1B"/>
    <w:rsid w:val="002C7FB5"/>
    <w:rsid w:val="002D0684"/>
    <w:rsid w:val="002D1268"/>
    <w:rsid w:val="002D15F3"/>
    <w:rsid w:val="002D301E"/>
    <w:rsid w:val="002D33EB"/>
    <w:rsid w:val="002D3BC0"/>
    <w:rsid w:val="002D4924"/>
    <w:rsid w:val="002D4A17"/>
    <w:rsid w:val="002D4C6D"/>
    <w:rsid w:val="002D541B"/>
    <w:rsid w:val="002D57C6"/>
    <w:rsid w:val="002D7F26"/>
    <w:rsid w:val="002E0492"/>
    <w:rsid w:val="002E1F67"/>
    <w:rsid w:val="002E225D"/>
    <w:rsid w:val="002E3F4E"/>
    <w:rsid w:val="002E57B5"/>
    <w:rsid w:val="002E6DD1"/>
    <w:rsid w:val="002E7D86"/>
    <w:rsid w:val="002F00E5"/>
    <w:rsid w:val="002F027E"/>
    <w:rsid w:val="002F0CAE"/>
    <w:rsid w:val="002F1C7A"/>
    <w:rsid w:val="002F1F69"/>
    <w:rsid w:val="002F31B3"/>
    <w:rsid w:val="002F3505"/>
    <w:rsid w:val="002F4ED1"/>
    <w:rsid w:val="002F52FE"/>
    <w:rsid w:val="002F5AFC"/>
    <w:rsid w:val="002F6AC7"/>
    <w:rsid w:val="002F6F60"/>
    <w:rsid w:val="00302D70"/>
    <w:rsid w:val="00303756"/>
    <w:rsid w:val="003037DE"/>
    <w:rsid w:val="00303DA0"/>
    <w:rsid w:val="003070B6"/>
    <w:rsid w:val="00310243"/>
    <w:rsid w:val="00311AA2"/>
    <w:rsid w:val="00311F52"/>
    <w:rsid w:val="00312CEA"/>
    <w:rsid w:val="0031323B"/>
    <w:rsid w:val="00314E22"/>
    <w:rsid w:val="003165E3"/>
    <w:rsid w:val="00320240"/>
    <w:rsid w:val="00320BFA"/>
    <w:rsid w:val="00321AC6"/>
    <w:rsid w:val="003226DC"/>
    <w:rsid w:val="0032283E"/>
    <w:rsid w:val="00322CD0"/>
    <w:rsid w:val="0032322E"/>
    <w:rsid w:val="0032378D"/>
    <w:rsid w:val="003239E6"/>
    <w:rsid w:val="00324758"/>
    <w:rsid w:val="003259D9"/>
    <w:rsid w:val="00326A54"/>
    <w:rsid w:val="00327FF5"/>
    <w:rsid w:val="00331946"/>
    <w:rsid w:val="00331A88"/>
    <w:rsid w:val="00331B2D"/>
    <w:rsid w:val="003323B0"/>
    <w:rsid w:val="0033301E"/>
    <w:rsid w:val="00333175"/>
    <w:rsid w:val="00334006"/>
    <w:rsid w:val="00335048"/>
    <w:rsid w:val="0034023D"/>
    <w:rsid w:val="0034043E"/>
    <w:rsid w:val="00340AD0"/>
    <w:rsid w:val="00340B6D"/>
    <w:rsid w:val="00340C8E"/>
    <w:rsid w:val="00341E8C"/>
    <w:rsid w:val="0034305D"/>
    <w:rsid w:val="003430B5"/>
    <w:rsid w:val="003434BD"/>
    <w:rsid w:val="00344540"/>
    <w:rsid w:val="00347AC5"/>
    <w:rsid w:val="00347BF4"/>
    <w:rsid w:val="003519A3"/>
    <w:rsid w:val="00353F70"/>
    <w:rsid w:val="00355B72"/>
    <w:rsid w:val="00355DE9"/>
    <w:rsid w:val="00357282"/>
    <w:rsid w:val="00357916"/>
    <w:rsid w:val="0036138E"/>
    <w:rsid w:val="0036183D"/>
    <w:rsid w:val="00362443"/>
    <w:rsid w:val="00364639"/>
    <w:rsid w:val="00364E0A"/>
    <w:rsid w:val="0036777C"/>
    <w:rsid w:val="00367DA5"/>
    <w:rsid w:val="0037046F"/>
    <w:rsid w:val="003707F2"/>
    <w:rsid w:val="00370E15"/>
    <w:rsid w:val="00371B6D"/>
    <w:rsid w:val="00371E86"/>
    <w:rsid w:val="003734D6"/>
    <w:rsid w:val="00373FFB"/>
    <w:rsid w:val="003748A8"/>
    <w:rsid w:val="003778EF"/>
    <w:rsid w:val="00377DA7"/>
    <w:rsid w:val="00380129"/>
    <w:rsid w:val="00381610"/>
    <w:rsid w:val="003821F8"/>
    <w:rsid w:val="00382463"/>
    <w:rsid w:val="00382E3C"/>
    <w:rsid w:val="00383087"/>
    <w:rsid w:val="00383310"/>
    <w:rsid w:val="0038377B"/>
    <w:rsid w:val="00385A51"/>
    <w:rsid w:val="003868B4"/>
    <w:rsid w:val="00386FAF"/>
    <w:rsid w:val="00390B54"/>
    <w:rsid w:val="00390ED1"/>
    <w:rsid w:val="00391B67"/>
    <w:rsid w:val="003928B8"/>
    <w:rsid w:val="00393480"/>
    <w:rsid w:val="00395F92"/>
    <w:rsid w:val="003962AB"/>
    <w:rsid w:val="0039691A"/>
    <w:rsid w:val="0039773A"/>
    <w:rsid w:val="00397CF2"/>
    <w:rsid w:val="003A05AC"/>
    <w:rsid w:val="003A10FF"/>
    <w:rsid w:val="003A1EB5"/>
    <w:rsid w:val="003A234F"/>
    <w:rsid w:val="003A251B"/>
    <w:rsid w:val="003A2B7D"/>
    <w:rsid w:val="003A4A75"/>
    <w:rsid w:val="003A5366"/>
    <w:rsid w:val="003A5DB6"/>
    <w:rsid w:val="003A668E"/>
    <w:rsid w:val="003A78AD"/>
    <w:rsid w:val="003A7B27"/>
    <w:rsid w:val="003B0B8A"/>
    <w:rsid w:val="003B1E2A"/>
    <w:rsid w:val="003B2532"/>
    <w:rsid w:val="003B4DD3"/>
    <w:rsid w:val="003B4ED5"/>
    <w:rsid w:val="003B647A"/>
    <w:rsid w:val="003B677D"/>
    <w:rsid w:val="003B6861"/>
    <w:rsid w:val="003B6BE5"/>
    <w:rsid w:val="003C08EE"/>
    <w:rsid w:val="003C0EB0"/>
    <w:rsid w:val="003C2BC7"/>
    <w:rsid w:val="003C3854"/>
    <w:rsid w:val="003C4BC7"/>
    <w:rsid w:val="003C5262"/>
    <w:rsid w:val="003C5D28"/>
    <w:rsid w:val="003C6983"/>
    <w:rsid w:val="003C776F"/>
    <w:rsid w:val="003D04AB"/>
    <w:rsid w:val="003D19DC"/>
    <w:rsid w:val="003D2061"/>
    <w:rsid w:val="003D26E0"/>
    <w:rsid w:val="003D385A"/>
    <w:rsid w:val="003D398C"/>
    <w:rsid w:val="003D4023"/>
    <w:rsid w:val="003D429F"/>
    <w:rsid w:val="003D4651"/>
    <w:rsid w:val="003D473B"/>
    <w:rsid w:val="003D4A25"/>
    <w:rsid w:val="003D4B35"/>
    <w:rsid w:val="003D546D"/>
    <w:rsid w:val="003D6A9E"/>
    <w:rsid w:val="003D724F"/>
    <w:rsid w:val="003D7D82"/>
    <w:rsid w:val="003D7F02"/>
    <w:rsid w:val="003D7F30"/>
    <w:rsid w:val="003E0095"/>
    <w:rsid w:val="003E1205"/>
    <w:rsid w:val="003E23DA"/>
    <w:rsid w:val="003E4F19"/>
    <w:rsid w:val="003E545B"/>
    <w:rsid w:val="003E7F63"/>
    <w:rsid w:val="003F03F3"/>
    <w:rsid w:val="003F1EA3"/>
    <w:rsid w:val="003F38EC"/>
    <w:rsid w:val="003F3988"/>
    <w:rsid w:val="003F40E6"/>
    <w:rsid w:val="003F4D08"/>
    <w:rsid w:val="003F5F25"/>
    <w:rsid w:val="003F64EC"/>
    <w:rsid w:val="0040120F"/>
    <w:rsid w:val="00401D89"/>
    <w:rsid w:val="004026E9"/>
    <w:rsid w:val="004035EC"/>
    <w:rsid w:val="00403D58"/>
    <w:rsid w:val="0040436D"/>
    <w:rsid w:val="00404565"/>
    <w:rsid w:val="00404648"/>
    <w:rsid w:val="004068B2"/>
    <w:rsid w:val="004073F0"/>
    <w:rsid w:val="00410543"/>
    <w:rsid w:val="004105A5"/>
    <w:rsid w:val="0041284A"/>
    <w:rsid w:val="00412A5E"/>
    <w:rsid w:val="00413A71"/>
    <w:rsid w:val="004140F8"/>
    <w:rsid w:val="00414FA0"/>
    <w:rsid w:val="00414FDC"/>
    <w:rsid w:val="00415FC1"/>
    <w:rsid w:val="0041630C"/>
    <w:rsid w:val="00416F3D"/>
    <w:rsid w:val="004170F3"/>
    <w:rsid w:val="00417129"/>
    <w:rsid w:val="004173CC"/>
    <w:rsid w:val="00417F16"/>
    <w:rsid w:val="0042075C"/>
    <w:rsid w:val="00420C20"/>
    <w:rsid w:val="00421959"/>
    <w:rsid w:val="00421B9B"/>
    <w:rsid w:val="00422157"/>
    <w:rsid w:val="0042356B"/>
    <w:rsid w:val="0042420A"/>
    <w:rsid w:val="00424299"/>
    <w:rsid w:val="004243D2"/>
    <w:rsid w:val="00424610"/>
    <w:rsid w:val="00424AD5"/>
    <w:rsid w:val="004260CC"/>
    <w:rsid w:val="00426D50"/>
    <w:rsid w:val="004275BA"/>
    <w:rsid w:val="0042797F"/>
    <w:rsid w:val="00427A77"/>
    <w:rsid w:val="0043019E"/>
    <w:rsid w:val="00431A4A"/>
    <w:rsid w:val="00431C8E"/>
    <w:rsid w:val="00433DCC"/>
    <w:rsid w:val="00434191"/>
    <w:rsid w:val="00434700"/>
    <w:rsid w:val="00435424"/>
    <w:rsid w:val="00435738"/>
    <w:rsid w:val="0043664C"/>
    <w:rsid w:val="0043784E"/>
    <w:rsid w:val="0043ACAE"/>
    <w:rsid w:val="00440E07"/>
    <w:rsid w:val="00441EA8"/>
    <w:rsid w:val="0044319D"/>
    <w:rsid w:val="00443FE5"/>
    <w:rsid w:val="00445D45"/>
    <w:rsid w:val="00446B3D"/>
    <w:rsid w:val="00447211"/>
    <w:rsid w:val="00451B94"/>
    <w:rsid w:val="00452EB3"/>
    <w:rsid w:val="00453604"/>
    <w:rsid w:val="00454670"/>
    <w:rsid w:val="00454F05"/>
    <w:rsid w:val="00455248"/>
    <w:rsid w:val="00455AED"/>
    <w:rsid w:val="00455D62"/>
    <w:rsid w:val="00455DF3"/>
    <w:rsid w:val="00456E7E"/>
    <w:rsid w:val="00457973"/>
    <w:rsid w:val="004610CC"/>
    <w:rsid w:val="00461475"/>
    <w:rsid w:val="0046185B"/>
    <w:rsid w:val="00462920"/>
    <w:rsid w:val="0046307A"/>
    <w:rsid w:val="00463165"/>
    <w:rsid w:val="00464998"/>
    <w:rsid w:val="004661F2"/>
    <w:rsid w:val="00466231"/>
    <w:rsid w:val="004664AA"/>
    <w:rsid w:val="0047023A"/>
    <w:rsid w:val="00470891"/>
    <w:rsid w:val="00470C41"/>
    <w:rsid w:val="00471194"/>
    <w:rsid w:val="00471899"/>
    <w:rsid w:val="00471DB8"/>
    <w:rsid w:val="0047426F"/>
    <w:rsid w:val="0047464D"/>
    <w:rsid w:val="00474F84"/>
    <w:rsid w:val="0047523D"/>
    <w:rsid w:val="00476258"/>
    <w:rsid w:val="0047690F"/>
    <w:rsid w:val="00476938"/>
    <w:rsid w:val="00476C78"/>
    <w:rsid w:val="00476EAB"/>
    <w:rsid w:val="00477423"/>
    <w:rsid w:val="00477E79"/>
    <w:rsid w:val="00480B34"/>
    <w:rsid w:val="0048103F"/>
    <w:rsid w:val="0048127B"/>
    <w:rsid w:val="00482174"/>
    <w:rsid w:val="00483AE1"/>
    <w:rsid w:val="004847A2"/>
    <w:rsid w:val="004850AE"/>
    <w:rsid w:val="00485712"/>
    <w:rsid w:val="0048576D"/>
    <w:rsid w:val="00485834"/>
    <w:rsid w:val="00485D11"/>
    <w:rsid w:val="004863ED"/>
    <w:rsid w:val="0048793C"/>
    <w:rsid w:val="00487BC6"/>
    <w:rsid w:val="00487E33"/>
    <w:rsid w:val="00491346"/>
    <w:rsid w:val="00491720"/>
    <w:rsid w:val="00491F29"/>
    <w:rsid w:val="00493190"/>
    <w:rsid w:val="00493925"/>
    <w:rsid w:val="00493B1A"/>
    <w:rsid w:val="00493E71"/>
    <w:rsid w:val="004941C5"/>
    <w:rsid w:val="00494659"/>
    <w:rsid w:val="0049495C"/>
    <w:rsid w:val="0049519D"/>
    <w:rsid w:val="00497706"/>
    <w:rsid w:val="00497EF6"/>
    <w:rsid w:val="004A0442"/>
    <w:rsid w:val="004A13BE"/>
    <w:rsid w:val="004A1571"/>
    <w:rsid w:val="004A2726"/>
    <w:rsid w:val="004A2D40"/>
    <w:rsid w:val="004A2FA8"/>
    <w:rsid w:val="004A3184"/>
    <w:rsid w:val="004A4E0E"/>
    <w:rsid w:val="004B11FC"/>
    <w:rsid w:val="004B19BA"/>
    <w:rsid w:val="004B3710"/>
    <w:rsid w:val="004B406D"/>
    <w:rsid w:val="004B42B7"/>
    <w:rsid w:val="004B42D8"/>
    <w:rsid w:val="004B43A7"/>
    <w:rsid w:val="004B45D4"/>
    <w:rsid w:val="004B4837"/>
    <w:rsid w:val="004B6221"/>
    <w:rsid w:val="004B6B8F"/>
    <w:rsid w:val="004B72E4"/>
    <w:rsid w:val="004B7511"/>
    <w:rsid w:val="004B7EB9"/>
    <w:rsid w:val="004C0F21"/>
    <w:rsid w:val="004C189A"/>
    <w:rsid w:val="004C1B4E"/>
    <w:rsid w:val="004C21FB"/>
    <w:rsid w:val="004C2594"/>
    <w:rsid w:val="004C38F9"/>
    <w:rsid w:val="004C3B1F"/>
    <w:rsid w:val="004C3E39"/>
    <w:rsid w:val="004C4BDF"/>
    <w:rsid w:val="004C5505"/>
    <w:rsid w:val="004C5992"/>
    <w:rsid w:val="004C6A2A"/>
    <w:rsid w:val="004C6A55"/>
    <w:rsid w:val="004C6A7F"/>
    <w:rsid w:val="004C6CA5"/>
    <w:rsid w:val="004C6CB0"/>
    <w:rsid w:val="004C767F"/>
    <w:rsid w:val="004C78D3"/>
    <w:rsid w:val="004D0368"/>
    <w:rsid w:val="004D05C1"/>
    <w:rsid w:val="004D0A6F"/>
    <w:rsid w:val="004D0FB4"/>
    <w:rsid w:val="004D25C5"/>
    <w:rsid w:val="004D26A6"/>
    <w:rsid w:val="004D2883"/>
    <w:rsid w:val="004D2EED"/>
    <w:rsid w:val="004D4413"/>
    <w:rsid w:val="004D47DE"/>
    <w:rsid w:val="004D4999"/>
    <w:rsid w:val="004D4C5B"/>
    <w:rsid w:val="004D50D1"/>
    <w:rsid w:val="004D5456"/>
    <w:rsid w:val="004D55D6"/>
    <w:rsid w:val="004D58D9"/>
    <w:rsid w:val="004D6810"/>
    <w:rsid w:val="004D686D"/>
    <w:rsid w:val="004D7E40"/>
    <w:rsid w:val="004E2369"/>
    <w:rsid w:val="004E23CE"/>
    <w:rsid w:val="004E278D"/>
    <w:rsid w:val="004E3978"/>
    <w:rsid w:val="004E3FF8"/>
    <w:rsid w:val="004E4785"/>
    <w:rsid w:val="004E4A91"/>
    <w:rsid w:val="004E4BAC"/>
    <w:rsid w:val="004E516B"/>
    <w:rsid w:val="004E57A3"/>
    <w:rsid w:val="004E62C5"/>
    <w:rsid w:val="004E6F5D"/>
    <w:rsid w:val="004E745A"/>
    <w:rsid w:val="004E7A71"/>
    <w:rsid w:val="004F0556"/>
    <w:rsid w:val="004F0C0D"/>
    <w:rsid w:val="004F1A85"/>
    <w:rsid w:val="004F22ED"/>
    <w:rsid w:val="004F3C47"/>
    <w:rsid w:val="004F45B5"/>
    <w:rsid w:val="004F4AA0"/>
    <w:rsid w:val="004F6059"/>
    <w:rsid w:val="004F6575"/>
    <w:rsid w:val="004F6BB0"/>
    <w:rsid w:val="004F79D4"/>
    <w:rsid w:val="00500539"/>
    <w:rsid w:val="00501609"/>
    <w:rsid w:val="00502C8C"/>
    <w:rsid w:val="005031F2"/>
    <w:rsid w:val="00503373"/>
    <w:rsid w:val="00503AF1"/>
    <w:rsid w:val="00503F3F"/>
    <w:rsid w:val="0050404A"/>
    <w:rsid w:val="00504099"/>
    <w:rsid w:val="005043B6"/>
    <w:rsid w:val="00504693"/>
    <w:rsid w:val="00505524"/>
    <w:rsid w:val="00505CF9"/>
    <w:rsid w:val="00505D75"/>
    <w:rsid w:val="005060E0"/>
    <w:rsid w:val="005062DA"/>
    <w:rsid w:val="00506AB7"/>
    <w:rsid w:val="00510AEB"/>
    <w:rsid w:val="005120C7"/>
    <w:rsid w:val="00513E20"/>
    <w:rsid w:val="005146FA"/>
    <w:rsid w:val="00515F53"/>
    <w:rsid w:val="005160EC"/>
    <w:rsid w:val="0051657E"/>
    <w:rsid w:val="00516C7A"/>
    <w:rsid w:val="00517A33"/>
    <w:rsid w:val="00517E1D"/>
    <w:rsid w:val="00520A9C"/>
    <w:rsid w:val="005215C2"/>
    <w:rsid w:val="00521973"/>
    <w:rsid w:val="005221FC"/>
    <w:rsid w:val="0052288D"/>
    <w:rsid w:val="00522982"/>
    <w:rsid w:val="00523A25"/>
    <w:rsid w:val="0052406F"/>
    <w:rsid w:val="00525964"/>
    <w:rsid w:val="0052649F"/>
    <w:rsid w:val="00527511"/>
    <w:rsid w:val="00527E5C"/>
    <w:rsid w:val="005303F1"/>
    <w:rsid w:val="005310DA"/>
    <w:rsid w:val="005312EB"/>
    <w:rsid w:val="0053186C"/>
    <w:rsid w:val="00535326"/>
    <w:rsid w:val="005357C0"/>
    <w:rsid w:val="00536336"/>
    <w:rsid w:val="005368E1"/>
    <w:rsid w:val="0054044B"/>
    <w:rsid w:val="0054203D"/>
    <w:rsid w:val="005427D5"/>
    <w:rsid w:val="00542ED7"/>
    <w:rsid w:val="00543BE5"/>
    <w:rsid w:val="005453D8"/>
    <w:rsid w:val="0054560D"/>
    <w:rsid w:val="00545B45"/>
    <w:rsid w:val="00545F03"/>
    <w:rsid w:val="005463DA"/>
    <w:rsid w:val="00546748"/>
    <w:rsid w:val="00546C95"/>
    <w:rsid w:val="00546E4A"/>
    <w:rsid w:val="00550C35"/>
    <w:rsid w:val="00550D4A"/>
    <w:rsid w:val="00551036"/>
    <w:rsid w:val="005511D5"/>
    <w:rsid w:val="005526B2"/>
    <w:rsid w:val="00552A19"/>
    <w:rsid w:val="005547A6"/>
    <w:rsid w:val="00557D23"/>
    <w:rsid w:val="00560067"/>
    <w:rsid w:val="005606DC"/>
    <w:rsid w:val="0056077E"/>
    <w:rsid w:val="00560CFA"/>
    <w:rsid w:val="0056140C"/>
    <w:rsid w:val="00561427"/>
    <w:rsid w:val="005614DF"/>
    <w:rsid w:val="00562377"/>
    <w:rsid w:val="00562446"/>
    <w:rsid w:val="0056261F"/>
    <w:rsid w:val="0056267C"/>
    <w:rsid w:val="00562AA2"/>
    <w:rsid w:val="00563390"/>
    <w:rsid w:val="00564773"/>
    <w:rsid w:val="00564A29"/>
    <w:rsid w:val="00564FBC"/>
    <w:rsid w:val="005663C7"/>
    <w:rsid w:val="0056708B"/>
    <w:rsid w:val="005705A9"/>
    <w:rsid w:val="00570AE1"/>
    <w:rsid w:val="005717A8"/>
    <w:rsid w:val="00571B4A"/>
    <w:rsid w:val="00572864"/>
    <w:rsid w:val="005733A1"/>
    <w:rsid w:val="005738DD"/>
    <w:rsid w:val="00573A2B"/>
    <w:rsid w:val="0057431B"/>
    <w:rsid w:val="00574EC3"/>
    <w:rsid w:val="00575793"/>
    <w:rsid w:val="0057676C"/>
    <w:rsid w:val="00580720"/>
    <w:rsid w:val="0058078B"/>
    <w:rsid w:val="0058091F"/>
    <w:rsid w:val="00580DF4"/>
    <w:rsid w:val="00581B3D"/>
    <w:rsid w:val="00581BD6"/>
    <w:rsid w:val="00582D33"/>
    <w:rsid w:val="005834CE"/>
    <w:rsid w:val="0058364E"/>
    <w:rsid w:val="00583A7D"/>
    <w:rsid w:val="0058482B"/>
    <w:rsid w:val="00585219"/>
    <w:rsid w:val="00585952"/>
    <w:rsid w:val="00585EF0"/>
    <w:rsid w:val="0058618A"/>
    <w:rsid w:val="00586996"/>
    <w:rsid w:val="00587002"/>
    <w:rsid w:val="005875EB"/>
    <w:rsid w:val="00587BD7"/>
    <w:rsid w:val="00590118"/>
    <w:rsid w:val="00591611"/>
    <w:rsid w:val="0059170C"/>
    <w:rsid w:val="0059188B"/>
    <w:rsid w:val="00592BA8"/>
    <w:rsid w:val="00592DE5"/>
    <w:rsid w:val="00595346"/>
    <w:rsid w:val="0059536C"/>
    <w:rsid w:val="005962E3"/>
    <w:rsid w:val="00597039"/>
    <w:rsid w:val="005978C2"/>
    <w:rsid w:val="00597B1E"/>
    <w:rsid w:val="00597FDA"/>
    <w:rsid w:val="005A05D7"/>
    <w:rsid w:val="005A1CD8"/>
    <w:rsid w:val="005A2256"/>
    <w:rsid w:val="005A22E8"/>
    <w:rsid w:val="005A2B3C"/>
    <w:rsid w:val="005A362B"/>
    <w:rsid w:val="005A4237"/>
    <w:rsid w:val="005A4952"/>
    <w:rsid w:val="005A4CE8"/>
    <w:rsid w:val="005A60AD"/>
    <w:rsid w:val="005A6767"/>
    <w:rsid w:val="005A6ADF"/>
    <w:rsid w:val="005A71C5"/>
    <w:rsid w:val="005A7BBE"/>
    <w:rsid w:val="005B0327"/>
    <w:rsid w:val="005B092B"/>
    <w:rsid w:val="005B20A1"/>
    <w:rsid w:val="005B2478"/>
    <w:rsid w:val="005B285E"/>
    <w:rsid w:val="005B2E12"/>
    <w:rsid w:val="005B364B"/>
    <w:rsid w:val="005B460B"/>
    <w:rsid w:val="005B5882"/>
    <w:rsid w:val="005B6903"/>
    <w:rsid w:val="005C0452"/>
    <w:rsid w:val="005C092B"/>
    <w:rsid w:val="005C16C5"/>
    <w:rsid w:val="005C21FC"/>
    <w:rsid w:val="005C30AE"/>
    <w:rsid w:val="005C346F"/>
    <w:rsid w:val="005C69D5"/>
    <w:rsid w:val="005C7978"/>
    <w:rsid w:val="005C7E25"/>
    <w:rsid w:val="005D081A"/>
    <w:rsid w:val="005D1904"/>
    <w:rsid w:val="005D2D45"/>
    <w:rsid w:val="005D3EA3"/>
    <w:rsid w:val="005D436D"/>
    <w:rsid w:val="005D443B"/>
    <w:rsid w:val="005D55F3"/>
    <w:rsid w:val="005D6AD8"/>
    <w:rsid w:val="005D7028"/>
    <w:rsid w:val="005D71CD"/>
    <w:rsid w:val="005D7625"/>
    <w:rsid w:val="005D7DCC"/>
    <w:rsid w:val="005E0498"/>
    <w:rsid w:val="005E05AF"/>
    <w:rsid w:val="005E0AD0"/>
    <w:rsid w:val="005E14DA"/>
    <w:rsid w:val="005E226D"/>
    <w:rsid w:val="005E2CD7"/>
    <w:rsid w:val="005E33E3"/>
    <w:rsid w:val="005E35F3"/>
    <w:rsid w:val="005E3865"/>
    <w:rsid w:val="005E400D"/>
    <w:rsid w:val="005E50F6"/>
    <w:rsid w:val="005E5AFD"/>
    <w:rsid w:val="005E5BD4"/>
    <w:rsid w:val="005E698D"/>
    <w:rsid w:val="005E6E2F"/>
    <w:rsid w:val="005E7F81"/>
    <w:rsid w:val="005F0180"/>
    <w:rsid w:val="005F0764"/>
    <w:rsid w:val="005F09F1"/>
    <w:rsid w:val="005F0AFF"/>
    <w:rsid w:val="005F15A9"/>
    <w:rsid w:val="005F3F23"/>
    <w:rsid w:val="005F4B40"/>
    <w:rsid w:val="005F5831"/>
    <w:rsid w:val="005F645A"/>
    <w:rsid w:val="005F7EDE"/>
    <w:rsid w:val="0060060C"/>
    <w:rsid w:val="00600614"/>
    <w:rsid w:val="00600FC1"/>
    <w:rsid w:val="00601977"/>
    <w:rsid w:val="00601E16"/>
    <w:rsid w:val="006034A6"/>
    <w:rsid w:val="00604210"/>
    <w:rsid w:val="0060437D"/>
    <w:rsid w:val="006048E7"/>
    <w:rsid w:val="00604E90"/>
    <w:rsid w:val="00607137"/>
    <w:rsid w:val="00608646"/>
    <w:rsid w:val="00610C26"/>
    <w:rsid w:val="006113C6"/>
    <w:rsid w:val="006118D1"/>
    <w:rsid w:val="0061251F"/>
    <w:rsid w:val="00613583"/>
    <w:rsid w:val="00613966"/>
    <w:rsid w:val="00613B19"/>
    <w:rsid w:val="00613B57"/>
    <w:rsid w:val="00613F1B"/>
    <w:rsid w:val="0061471A"/>
    <w:rsid w:val="00614F70"/>
    <w:rsid w:val="006151F6"/>
    <w:rsid w:val="006165DA"/>
    <w:rsid w:val="00616731"/>
    <w:rsid w:val="00616F22"/>
    <w:rsid w:val="00617304"/>
    <w:rsid w:val="006203FF"/>
    <w:rsid w:val="006207CC"/>
    <w:rsid w:val="00620D93"/>
    <w:rsid w:val="00621D49"/>
    <w:rsid w:val="00622BEE"/>
    <w:rsid w:val="0062386A"/>
    <w:rsid w:val="0062524C"/>
    <w:rsid w:val="0062576D"/>
    <w:rsid w:val="00625788"/>
    <w:rsid w:val="00625958"/>
    <w:rsid w:val="00625ED6"/>
    <w:rsid w:val="0062623C"/>
    <w:rsid w:val="0062738D"/>
    <w:rsid w:val="006305AA"/>
    <w:rsid w:val="00630EA9"/>
    <w:rsid w:val="0063136E"/>
    <w:rsid w:val="006321CB"/>
    <w:rsid w:val="00632657"/>
    <w:rsid w:val="0063277E"/>
    <w:rsid w:val="00634DEF"/>
    <w:rsid w:val="006352E9"/>
    <w:rsid w:val="00635BF9"/>
    <w:rsid w:val="006364F4"/>
    <w:rsid w:val="00637260"/>
    <w:rsid w:val="00640352"/>
    <w:rsid w:val="006403AE"/>
    <w:rsid w:val="00640598"/>
    <w:rsid w:val="00640B39"/>
    <w:rsid w:val="00640C8B"/>
    <w:rsid w:val="00641DA6"/>
    <w:rsid w:val="006420F1"/>
    <w:rsid w:val="006426D5"/>
    <w:rsid w:val="00642924"/>
    <w:rsid w:val="006446AB"/>
    <w:rsid w:val="00644CCC"/>
    <w:rsid w:val="006453E4"/>
    <w:rsid w:val="006466FF"/>
    <w:rsid w:val="00646839"/>
    <w:rsid w:val="00646917"/>
    <w:rsid w:val="00646A5F"/>
    <w:rsid w:val="006473D4"/>
    <w:rsid w:val="006475C1"/>
    <w:rsid w:val="00650D69"/>
    <w:rsid w:val="00651C63"/>
    <w:rsid w:val="00652F77"/>
    <w:rsid w:val="00653121"/>
    <w:rsid w:val="006539AA"/>
    <w:rsid w:val="00653A5E"/>
    <w:rsid w:val="00653BEF"/>
    <w:rsid w:val="00653F08"/>
    <w:rsid w:val="00655B35"/>
    <w:rsid w:val="006564DE"/>
    <w:rsid w:val="00656745"/>
    <w:rsid w:val="00656A82"/>
    <w:rsid w:val="00656C00"/>
    <w:rsid w:val="0065721F"/>
    <w:rsid w:val="00660EEB"/>
    <w:rsid w:val="00661967"/>
    <w:rsid w:val="00661F61"/>
    <w:rsid w:val="006622D3"/>
    <w:rsid w:val="00662AD4"/>
    <w:rsid w:val="00663CB6"/>
    <w:rsid w:val="006640BA"/>
    <w:rsid w:val="00664FD9"/>
    <w:rsid w:val="00665188"/>
    <w:rsid w:val="006662F6"/>
    <w:rsid w:val="0066668B"/>
    <w:rsid w:val="00667366"/>
    <w:rsid w:val="00670061"/>
    <w:rsid w:val="00670242"/>
    <w:rsid w:val="00670B99"/>
    <w:rsid w:val="00671B49"/>
    <w:rsid w:val="006726F5"/>
    <w:rsid w:val="00672DC0"/>
    <w:rsid w:val="00673357"/>
    <w:rsid w:val="006734CC"/>
    <w:rsid w:val="00674155"/>
    <w:rsid w:val="006746CA"/>
    <w:rsid w:val="006754E2"/>
    <w:rsid w:val="0067576E"/>
    <w:rsid w:val="00676A81"/>
    <w:rsid w:val="00676FFE"/>
    <w:rsid w:val="00677FE6"/>
    <w:rsid w:val="006827C3"/>
    <w:rsid w:val="0068350B"/>
    <w:rsid w:val="00683A0B"/>
    <w:rsid w:val="00683BC8"/>
    <w:rsid w:val="006847FA"/>
    <w:rsid w:val="0068509F"/>
    <w:rsid w:val="00687F9D"/>
    <w:rsid w:val="00691A94"/>
    <w:rsid w:val="0069200E"/>
    <w:rsid w:val="006925AC"/>
    <w:rsid w:val="00692700"/>
    <w:rsid w:val="00692BBE"/>
    <w:rsid w:val="006941FA"/>
    <w:rsid w:val="006943EE"/>
    <w:rsid w:val="006944C5"/>
    <w:rsid w:val="00694B97"/>
    <w:rsid w:val="00694C7B"/>
    <w:rsid w:val="00695745"/>
    <w:rsid w:val="0069600B"/>
    <w:rsid w:val="00696E5C"/>
    <w:rsid w:val="00697E9B"/>
    <w:rsid w:val="006A0A1A"/>
    <w:rsid w:val="006A0C75"/>
    <w:rsid w:val="006A1369"/>
    <w:rsid w:val="006A1D05"/>
    <w:rsid w:val="006A2193"/>
    <w:rsid w:val="006A301F"/>
    <w:rsid w:val="006A3162"/>
    <w:rsid w:val="006A3247"/>
    <w:rsid w:val="006A43C4"/>
    <w:rsid w:val="006A504C"/>
    <w:rsid w:val="006A509C"/>
    <w:rsid w:val="006A5B75"/>
    <w:rsid w:val="006A6460"/>
    <w:rsid w:val="006A7186"/>
    <w:rsid w:val="006A79A2"/>
    <w:rsid w:val="006B049E"/>
    <w:rsid w:val="006B0760"/>
    <w:rsid w:val="006B104E"/>
    <w:rsid w:val="006B11EC"/>
    <w:rsid w:val="006B148A"/>
    <w:rsid w:val="006B1FA3"/>
    <w:rsid w:val="006B27F6"/>
    <w:rsid w:val="006B33A3"/>
    <w:rsid w:val="006B3456"/>
    <w:rsid w:val="006B34AC"/>
    <w:rsid w:val="006B4082"/>
    <w:rsid w:val="006B44A2"/>
    <w:rsid w:val="006B577B"/>
    <w:rsid w:val="006B5805"/>
    <w:rsid w:val="006B5835"/>
    <w:rsid w:val="006B5AEA"/>
    <w:rsid w:val="006B5FF1"/>
    <w:rsid w:val="006B6383"/>
    <w:rsid w:val="006B640D"/>
    <w:rsid w:val="006B6674"/>
    <w:rsid w:val="006B6903"/>
    <w:rsid w:val="006B6E89"/>
    <w:rsid w:val="006C0071"/>
    <w:rsid w:val="006C1C69"/>
    <w:rsid w:val="006C20AB"/>
    <w:rsid w:val="006C335E"/>
    <w:rsid w:val="006C37E4"/>
    <w:rsid w:val="006C3AF4"/>
    <w:rsid w:val="006C52A2"/>
    <w:rsid w:val="006C5384"/>
    <w:rsid w:val="006C5F58"/>
    <w:rsid w:val="006C6134"/>
    <w:rsid w:val="006C61FA"/>
    <w:rsid w:val="006C7AA0"/>
    <w:rsid w:val="006D04A2"/>
    <w:rsid w:val="006D0896"/>
    <w:rsid w:val="006D0F2E"/>
    <w:rsid w:val="006D0F90"/>
    <w:rsid w:val="006D1073"/>
    <w:rsid w:val="006D1812"/>
    <w:rsid w:val="006D3B2C"/>
    <w:rsid w:val="006D411A"/>
    <w:rsid w:val="006D413E"/>
    <w:rsid w:val="006D4193"/>
    <w:rsid w:val="006D58BE"/>
    <w:rsid w:val="006D5E7F"/>
    <w:rsid w:val="006D694F"/>
    <w:rsid w:val="006D69C8"/>
    <w:rsid w:val="006D70F2"/>
    <w:rsid w:val="006D782F"/>
    <w:rsid w:val="006D7B8E"/>
    <w:rsid w:val="006E0B2A"/>
    <w:rsid w:val="006E1EEF"/>
    <w:rsid w:val="006E25D2"/>
    <w:rsid w:val="006E2AD9"/>
    <w:rsid w:val="006E3BDB"/>
    <w:rsid w:val="006E5223"/>
    <w:rsid w:val="006E5A44"/>
    <w:rsid w:val="006E6453"/>
    <w:rsid w:val="006F0E40"/>
    <w:rsid w:val="006F14A3"/>
    <w:rsid w:val="006F2526"/>
    <w:rsid w:val="006F49D1"/>
    <w:rsid w:val="006F5CA8"/>
    <w:rsid w:val="006F6CF7"/>
    <w:rsid w:val="006F72BF"/>
    <w:rsid w:val="006F7581"/>
    <w:rsid w:val="006F7C13"/>
    <w:rsid w:val="006F7C65"/>
    <w:rsid w:val="00700084"/>
    <w:rsid w:val="007006DF"/>
    <w:rsid w:val="00700A53"/>
    <w:rsid w:val="00700E49"/>
    <w:rsid w:val="0070185A"/>
    <w:rsid w:val="00701CA7"/>
    <w:rsid w:val="0070391A"/>
    <w:rsid w:val="00704203"/>
    <w:rsid w:val="00704846"/>
    <w:rsid w:val="00705960"/>
    <w:rsid w:val="0070596D"/>
    <w:rsid w:val="00705A42"/>
    <w:rsid w:val="00706076"/>
    <w:rsid w:val="00706486"/>
    <w:rsid w:val="00710448"/>
    <w:rsid w:val="0071250C"/>
    <w:rsid w:val="00712FFE"/>
    <w:rsid w:val="00713CB0"/>
    <w:rsid w:val="00714A6B"/>
    <w:rsid w:val="0071502A"/>
    <w:rsid w:val="00715637"/>
    <w:rsid w:val="007168B5"/>
    <w:rsid w:val="00717A47"/>
    <w:rsid w:val="00720709"/>
    <w:rsid w:val="007214E3"/>
    <w:rsid w:val="00721A8D"/>
    <w:rsid w:val="00722126"/>
    <w:rsid w:val="007222F7"/>
    <w:rsid w:val="00722CFF"/>
    <w:rsid w:val="00724207"/>
    <w:rsid w:val="00724679"/>
    <w:rsid w:val="00724C34"/>
    <w:rsid w:val="00724E48"/>
    <w:rsid w:val="007251C5"/>
    <w:rsid w:val="00725368"/>
    <w:rsid w:val="00725812"/>
    <w:rsid w:val="0072660B"/>
    <w:rsid w:val="007304F3"/>
    <w:rsid w:val="00730839"/>
    <w:rsid w:val="00730F60"/>
    <w:rsid w:val="007312C4"/>
    <w:rsid w:val="007317A3"/>
    <w:rsid w:val="00731FD0"/>
    <w:rsid w:val="007325DB"/>
    <w:rsid w:val="00732761"/>
    <w:rsid w:val="00732A44"/>
    <w:rsid w:val="00733FF9"/>
    <w:rsid w:val="007345EC"/>
    <w:rsid w:val="00734A44"/>
    <w:rsid w:val="00735298"/>
    <w:rsid w:val="007358EA"/>
    <w:rsid w:val="00735A3E"/>
    <w:rsid w:val="00735D17"/>
    <w:rsid w:val="00736817"/>
    <w:rsid w:val="00737088"/>
    <w:rsid w:val="007404EA"/>
    <w:rsid w:val="00740727"/>
    <w:rsid w:val="007427D1"/>
    <w:rsid w:val="00743572"/>
    <w:rsid w:val="007438A7"/>
    <w:rsid w:val="007439B6"/>
    <w:rsid w:val="007449A6"/>
    <w:rsid w:val="00744DE6"/>
    <w:rsid w:val="00745FA5"/>
    <w:rsid w:val="00746723"/>
    <w:rsid w:val="0074712C"/>
    <w:rsid w:val="0074777E"/>
    <w:rsid w:val="00750B9B"/>
    <w:rsid w:val="00751C2F"/>
    <w:rsid w:val="00751F75"/>
    <w:rsid w:val="0075200A"/>
    <w:rsid w:val="00752038"/>
    <w:rsid w:val="00752ADA"/>
    <w:rsid w:val="007539E1"/>
    <w:rsid w:val="00754CA8"/>
    <w:rsid w:val="007554DF"/>
    <w:rsid w:val="00755506"/>
    <w:rsid w:val="007557D0"/>
    <w:rsid w:val="00755B4F"/>
    <w:rsid w:val="0075721E"/>
    <w:rsid w:val="0075776D"/>
    <w:rsid w:val="00757C1E"/>
    <w:rsid w:val="00757DCB"/>
    <w:rsid w:val="00760B3B"/>
    <w:rsid w:val="00760C43"/>
    <w:rsid w:val="007613FB"/>
    <w:rsid w:val="00761ADE"/>
    <w:rsid w:val="00761C29"/>
    <w:rsid w:val="00761E25"/>
    <w:rsid w:val="00761E34"/>
    <w:rsid w:val="007635C0"/>
    <w:rsid w:val="00763D50"/>
    <w:rsid w:val="00766DBA"/>
    <w:rsid w:val="007673E1"/>
    <w:rsid w:val="0077048F"/>
    <w:rsid w:val="00770837"/>
    <w:rsid w:val="0077192D"/>
    <w:rsid w:val="007722BF"/>
    <w:rsid w:val="007739AA"/>
    <w:rsid w:val="007747C4"/>
    <w:rsid w:val="00774C29"/>
    <w:rsid w:val="00774D34"/>
    <w:rsid w:val="0077580B"/>
    <w:rsid w:val="0077590B"/>
    <w:rsid w:val="00775CA1"/>
    <w:rsid w:val="00776B59"/>
    <w:rsid w:val="00777DC1"/>
    <w:rsid w:val="00780CF6"/>
    <w:rsid w:val="00780EDB"/>
    <w:rsid w:val="00780F26"/>
    <w:rsid w:val="00781167"/>
    <w:rsid w:val="00784D58"/>
    <w:rsid w:val="0078518F"/>
    <w:rsid w:val="007851E4"/>
    <w:rsid w:val="007854B3"/>
    <w:rsid w:val="007866F6"/>
    <w:rsid w:val="0078787D"/>
    <w:rsid w:val="00787D76"/>
    <w:rsid w:val="00787FA8"/>
    <w:rsid w:val="00790254"/>
    <w:rsid w:val="00791DB4"/>
    <w:rsid w:val="00792AFD"/>
    <w:rsid w:val="00792B47"/>
    <w:rsid w:val="00792B5E"/>
    <w:rsid w:val="007944E6"/>
    <w:rsid w:val="007944F8"/>
    <w:rsid w:val="0079552D"/>
    <w:rsid w:val="00796004"/>
    <w:rsid w:val="007969BC"/>
    <w:rsid w:val="007972E8"/>
    <w:rsid w:val="007973E3"/>
    <w:rsid w:val="007974B3"/>
    <w:rsid w:val="00797D77"/>
    <w:rsid w:val="007A0D7B"/>
    <w:rsid w:val="007A0DE0"/>
    <w:rsid w:val="007A1883"/>
    <w:rsid w:val="007B1385"/>
    <w:rsid w:val="007B13FE"/>
    <w:rsid w:val="007B14C3"/>
    <w:rsid w:val="007B170B"/>
    <w:rsid w:val="007B325D"/>
    <w:rsid w:val="007B34BF"/>
    <w:rsid w:val="007B4662"/>
    <w:rsid w:val="007B4C28"/>
    <w:rsid w:val="007B50F5"/>
    <w:rsid w:val="007B5674"/>
    <w:rsid w:val="007B56AB"/>
    <w:rsid w:val="007B6283"/>
    <w:rsid w:val="007B75AC"/>
    <w:rsid w:val="007C00F0"/>
    <w:rsid w:val="007C1032"/>
    <w:rsid w:val="007C1138"/>
    <w:rsid w:val="007C1905"/>
    <w:rsid w:val="007C1C83"/>
    <w:rsid w:val="007C24B5"/>
    <w:rsid w:val="007C2725"/>
    <w:rsid w:val="007C2C00"/>
    <w:rsid w:val="007C415B"/>
    <w:rsid w:val="007C4608"/>
    <w:rsid w:val="007C4C84"/>
    <w:rsid w:val="007C5698"/>
    <w:rsid w:val="007C5C8D"/>
    <w:rsid w:val="007C6D85"/>
    <w:rsid w:val="007C7171"/>
    <w:rsid w:val="007C7A1D"/>
    <w:rsid w:val="007C7EAF"/>
    <w:rsid w:val="007C9A33"/>
    <w:rsid w:val="007D0720"/>
    <w:rsid w:val="007D100B"/>
    <w:rsid w:val="007D10F2"/>
    <w:rsid w:val="007D12E4"/>
    <w:rsid w:val="007D207E"/>
    <w:rsid w:val="007D244E"/>
    <w:rsid w:val="007D4BAC"/>
    <w:rsid w:val="007D4C70"/>
    <w:rsid w:val="007D4E28"/>
    <w:rsid w:val="007D51D3"/>
    <w:rsid w:val="007D5BD9"/>
    <w:rsid w:val="007D624C"/>
    <w:rsid w:val="007D6921"/>
    <w:rsid w:val="007D6DEC"/>
    <w:rsid w:val="007D7433"/>
    <w:rsid w:val="007E05FC"/>
    <w:rsid w:val="007E0CEF"/>
    <w:rsid w:val="007E1B0A"/>
    <w:rsid w:val="007E28DE"/>
    <w:rsid w:val="007E370C"/>
    <w:rsid w:val="007E45B0"/>
    <w:rsid w:val="007E46A1"/>
    <w:rsid w:val="007E4834"/>
    <w:rsid w:val="007E4EF9"/>
    <w:rsid w:val="007E53AB"/>
    <w:rsid w:val="007E6EBD"/>
    <w:rsid w:val="007E730D"/>
    <w:rsid w:val="007E7311"/>
    <w:rsid w:val="007E7C26"/>
    <w:rsid w:val="007E7DE7"/>
    <w:rsid w:val="007F0ED9"/>
    <w:rsid w:val="007F1DA4"/>
    <w:rsid w:val="007F20C0"/>
    <w:rsid w:val="007F2EF6"/>
    <w:rsid w:val="007F38A6"/>
    <w:rsid w:val="007F3A8F"/>
    <w:rsid w:val="007F3AC0"/>
    <w:rsid w:val="007F403E"/>
    <w:rsid w:val="007F44EB"/>
    <w:rsid w:val="007F4DAE"/>
    <w:rsid w:val="007F50B2"/>
    <w:rsid w:val="007F6151"/>
    <w:rsid w:val="007F70DD"/>
    <w:rsid w:val="00801CAA"/>
    <w:rsid w:val="00801E7E"/>
    <w:rsid w:val="00802D0F"/>
    <w:rsid w:val="00804593"/>
    <w:rsid w:val="008066F1"/>
    <w:rsid w:val="008072AC"/>
    <w:rsid w:val="008107D3"/>
    <w:rsid w:val="00810CEA"/>
    <w:rsid w:val="00810FE8"/>
    <w:rsid w:val="00811B74"/>
    <w:rsid w:val="00812057"/>
    <w:rsid w:val="008124AE"/>
    <w:rsid w:val="00812C44"/>
    <w:rsid w:val="0081341F"/>
    <w:rsid w:val="008134D2"/>
    <w:rsid w:val="008135F0"/>
    <w:rsid w:val="00813EED"/>
    <w:rsid w:val="00814458"/>
    <w:rsid w:val="00815E33"/>
    <w:rsid w:val="00816AE5"/>
    <w:rsid w:val="00816F31"/>
    <w:rsid w:val="00820951"/>
    <w:rsid w:val="0082166D"/>
    <w:rsid w:val="008232EB"/>
    <w:rsid w:val="008233E5"/>
    <w:rsid w:val="00823E4D"/>
    <w:rsid w:val="008247A8"/>
    <w:rsid w:val="00825444"/>
    <w:rsid w:val="008254A3"/>
    <w:rsid w:val="00826F42"/>
    <w:rsid w:val="00827C41"/>
    <w:rsid w:val="00830A1D"/>
    <w:rsid w:val="00831C36"/>
    <w:rsid w:val="00833C01"/>
    <w:rsid w:val="00833DE8"/>
    <w:rsid w:val="00833F47"/>
    <w:rsid w:val="008348C3"/>
    <w:rsid w:val="00835CF3"/>
    <w:rsid w:val="00836620"/>
    <w:rsid w:val="00836D1C"/>
    <w:rsid w:val="008373B4"/>
    <w:rsid w:val="00837D30"/>
    <w:rsid w:val="008404C4"/>
    <w:rsid w:val="0084093E"/>
    <w:rsid w:val="00840D2E"/>
    <w:rsid w:val="0084256C"/>
    <w:rsid w:val="00842DC5"/>
    <w:rsid w:val="00842F28"/>
    <w:rsid w:val="00845789"/>
    <w:rsid w:val="00846055"/>
    <w:rsid w:val="00846EF0"/>
    <w:rsid w:val="00847D37"/>
    <w:rsid w:val="00847E8D"/>
    <w:rsid w:val="0085001D"/>
    <w:rsid w:val="008500CB"/>
    <w:rsid w:val="00851152"/>
    <w:rsid w:val="008512CE"/>
    <w:rsid w:val="00852A61"/>
    <w:rsid w:val="00853247"/>
    <w:rsid w:val="008540B3"/>
    <w:rsid w:val="00855B22"/>
    <w:rsid w:val="00855D95"/>
    <w:rsid w:val="00857303"/>
    <w:rsid w:val="00860EC8"/>
    <w:rsid w:val="00862258"/>
    <w:rsid w:val="008627C0"/>
    <w:rsid w:val="00863262"/>
    <w:rsid w:val="008632DC"/>
    <w:rsid w:val="008653CE"/>
    <w:rsid w:val="00865487"/>
    <w:rsid w:val="008655B0"/>
    <w:rsid w:val="00867BD9"/>
    <w:rsid w:val="00870802"/>
    <w:rsid w:val="00871A41"/>
    <w:rsid w:val="0087246A"/>
    <w:rsid w:val="00872AF3"/>
    <w:rsid w:val="008739C0"/>
    <w:rsid w:val="008748CE"/>
    <w:rsid w:val="00874C4B"/>
    <w:rsid w:val="008754C4"/>
    <w:rsid w:val="00875F94"/>
    <w:rsid w:val="00877BD0"/>
    <w:rsid w:val="0088114D"/>
    <w:rsid w:val="00883266"/>
    <w:rsid w:val="008834E9"/>
    <w:rsid w:val="00883921"/>
    <w:rsid w:val="00883BE0"/>
    <w:rsid w:val="00885D4F"/>
    <w:rsid w:val="00885E68"/>
    <w:rsid w:val="00886D76"/>
    <w:rsid w:val="00887B68"/>
    <w:rsid w:val="00890700"/>
    <w:rsid w:val="00891D9D"/>
    <w:rsid w:val="00892FA5"/>
    <w:rsid w:val="00893F06"/>
    <w:rsid w:val="008946B8"/>
    <w:rsid w:val="00896D39"/>
    <w:rsid w:val="00897019"/>
    <w:rsid w:val="0089798B"/>
    <w:rsid w:val="008A0285"/>
    <w:rsid w:val="008A1E39"/>
    <w:rsid w:val="008A3072"/>
    <w:rsid w:val="008A307D"/>
    <w:rsid w:val="008A3564"/>
    <w:rsid w:val="008A4BC5"/>
    <w:rsid w:val="008A55C3"/>
    <w:rsid w:val="008A65FE"/>
    <w:rsid w:val="008A7422"/>
    <w:rsid w:val="008A76BC"/>
    <w:rsid w:val="008A7D3C"/>
    <w:rsid w:val="008A7EF8"/>
    <w:rsid w:val="008B0A07"/>
    <w:rsid w:val="008B0C09"/>
    <w:rsid w:val="008B0C8E"/>
    <w:rsid w:val="008B0EDF"/>
    <w:rsid w:val="008B1495"/>
    <w:rsid w:val="008B15A5"/>
    <w:rsid w:val="008B2EAE"/>
    <w:rsid w:val="008B33DB"/>
    <w:rsid w:val="008B54AB"/>
    <w:rsid w:val="008B68E6"/>
    <w:rsid w:val="008B76B0"/>
    <w:rsid w:val="008B781F"/>
    <w:rsid w:val="008B7832"/>
    <w:rsid w:val="008C0069"/>
    <w:rsid w:val="008C02C0"/>
    <w:rsid w:val="008C09E1"/>
    <w:rsid w:val="008C1495"/>
    <w:rsid w:val="008C173C"/>
    <w:rsid w:val="008C1EAC"/>
    <w:rsid w:val="008C25E1"/>
    <w:rsid w:val="008C2937"/>
    <w:rsid w:val="008C34FC"/>
    <w:rsid w:val="008C3C0B"/>
    <w:rsid w:val="008C4265"/>
    <w:rsid w:val="008C53E2"/>
    <w:rsid w:val="008C5E2A"/>
    <w:rsid w:val="008C5E3C"/>
    <w:rsid w:val="008C6AE4"/>
    <w:rsid w:val="008C70F0"/>
    <w:rsid w:val="008C7840"/>
    <w:rsid w:val="008D0E36"/>
    <w:rsid w:val="008D1124"/>
    <w:rsid w:val="008D14D4"/>
    <w:rsid w:val="008D2615"/>
    <w:rsid w:val="008D3890"/>
    <w:rsid w:val="008D4036"/>
    <w:rsid w:val="008D4159"/>
    <w:rsid w:val="008D4244"/>
    <w:rsid w:val="008D4397"/>
    <w:rsid w:val="008D462B"/>
    <w:rsid w:val="008D5522"/>
    <w:rsid w:val="008D63FA"/>
    <w:rsid w:val="008D69C5"/>
    <w:rsid w:val="008D6A3B"/>
    <w:rsid w:val="008D7404"/>
    <w:rsid w:val="008D7455"/>
    <w:rsid w:val="008D77BB"/>
    <w:rsid w:val="008D79A5"/>
    <w:rsid w:val="008E0910"/>
    <w:rsid w:val="008E0F64"/>
    <w:rsid w:val="008E0F86"/>
    <w:rsid w:val="008E1A2A"/>
    <w:rsid w:val="008E1D14"/>
    <w:rsid w:val="008E1D8A"/>
    <w:rsid w:val="008E31FA"/>
    <w:rsid w:val="008E3FF9"/>
    <w:rsid w:val="008E552E"/>
    <w:rsid w:val="008E61D2"/>
    <w:rsid w:val="008E6453"/>
    <w:rsid w:val="008E7251"/>
    <w:rsid w:val="008F07AE"/>
    <w:rsid w:val="008F2DC1"/>
    <w:rsid w:val="008F2F9D"/>
    <w:rsid w:val="008F44E3"/>
    <w:rsid w:val="008F5268"/>
    <w:rsid w:val="008F6A6C"/>
    <w:rsid w:val="008F70AD"/>
    <w:rsid w:val="008F7CE2"/>
    <w:rsid w:val="009009BC"/>
    <w:rsid w:val="00900DB1"/>
    <w:rsid w:val="009022BF"/>
    <w:rsid w:val="00902AEA"/>
    <w:rsid w:val="00902DCE"/>
    <w:rsid w:val="00903597"/>
    <w:rsid w:val="00903F22"/>
    <w:rsid w:val="009040F2"/>
    <w:rsid w:val="009047FF"/>
    <w:rsid w:val="009048F8"/>
    <w:rsid w:val="00904E23"/>
    <w:rsid w:val="009068C6"/>
    <w:rsid w:val="00910FBD"/>
    <w:rsid w:val="009110C2"/>
    <w:rsid w:val="00911731"/>
    <w:rsid w:val="00911CD9"/>
    <w:rsid w:val="00912811"/>
    <w:rsid w:val="00912B71"/>
    <w:rsid w:val="00912B9D"/>
    <w:rsid w:val="0091558C"/>
    <w:rsid w:val="00916819"/>
    <w:rsid w:val="00922B47"/>
    <w:rsid w:val="00922B9F"/>
    <w:rsid w:val="0092475D"/>
    <w:rsid w:val="00924B58"/>
    <w:rsid w:val="00924BF0"/>
    <w:rsid w:val="00930B43"/>
    <w:rsid w:val="00930EE8"/>
    <w:rsid w:val="00931632"/>
    <w:rsid w:val="009318BC"/>
    <w:rsid w:val="00932464"/>
    <w:rsid w:val="00932C92"/>
    <w:rsid w:val="009333D8"/>
    <w:rsid w:val="00936B8D"/>
    <w:rsid w:val="00937450"/>
    <w:rsid w:val="009377C2"/>
    <w:rsid w:val="00937812"/>
    <w:rsid w:val="00937A04"/>
    <w:rsid w:val="0094133B"/>
    <w:rsid w:val="009442F3"/>
    <w:rsid w:val="00944428"/>
    <w:rsid w:val="00944B9D"/>
    <w:rsid w:val="009451FF"/>
    <w:rsid w:val="009454E4"/>
    <w:rsid w:val="00945CC8"/>
    <w:rsid w:val="009463F0"/>
    <w:rsid w:val="00946836"/>
    <w:rsid w:val="00947CE1"/>
    <w:rsid w:val="00951D50"/>
    <w:rsid w:val="00952614"/>
    <w:rsid w:val="00952776"/>
    <w:rsid w:val="00952904"/>
    <w:rsid w:val="00952B13"/>
    <w:rsid w:val="00952C2A"/>
    <w:rsid w:val="00952F3F"/>
    <w:rsid w:val="00953B0B"/>
    <w:rsid w:val="0095496E"/>
    <w:rsid w:val="009551A6"/>
    <w:rsid w:val="00955DB1"/>
    <w:rsid w:val="00956762"/>
    <w:rsid w:val="00956E6B"/>
    <w:rsid w:val="009570D5"/>
    <w:rsid w:val="009572F0"/>
    <w:rsid w:val="00961126"/>
    <w:rsid w:val="0096149B"/>
    <w:rsid w:val="00961701"/>
    <w:rsid w:val="0096189B"/>
    <w:rsid w:val="0096215A"/>
    <w:rsid w:val="00962F0C"/>
    <w:rsid w:val="00963015"/>
    <w:rsid w:val="0096352C"/>
    <w:rsid w:val="00963D9B"/>
    <w:rsid w:val="0096448D"/>
    <w:rsid w:val="009655FF"/>
    <w:rsid w:val="00965E17"/>
    <w:rsid w:val="0096683A"/>
    <w:rsid w:val="00967611"/>
    <w:rsid w:val="0096798B"/>
    <w:rsid w:val="0097198D"/>
    <w:rsid w:val="00973B5F"/>
    <w:rsid w:val="0097484B"/>
    <w:rsid w:val="00975B61"/>
    <w:rsid w:val="009810A1"/>
    <w:rsid w:val="00981A08"/>
    <w:rsid w:val="00981A93"/>
    <w:rsid w:val="00982545"/>
    <w:rsid w:val="00982AB8"/>
    <w:rsid w:val="00983614"/>
    <w:rsid w:val="00984240"/>
    <w:rsid w:val="00984A35"/>
    <w:rsid w:val="0098523C"/>
    <w:rsid w:val="009857F3"/>
    <w:rsid w:val="0098589A"/>
    <w:rsid w:val="009861CE"/>
    <w:rsid w:val="0098625E"/>
    <w:rsid w:val="00987452"/>
    <w:rsid w:val="00987995"/>
    <w:rsid w:val="00987A89"/>
    <w:rsid w:val="00987ED0"/>
    <w:rsid w:val="00987F2B"/>
    <w:rsid w:val="00990453"/>
    <w:rsid w:val="00990B8D"/>
    <w:rsid w:val="00990BDE"/>
    <w:rsid w:val="00990FB5"/>
    <w:rsid w:val="00992737"/>
    <w:rsid w:val="00993435"/>
    <w:rsid w:val="00995B07"/>
    <w:rsid w:val="00995F24"/>
    <w:rsid w:val="00995FEB"/>
    <w:rsid w:val="009A2619"/>
    <w:rsid w:val="009A336D"/>
    <w:rsid w:val="009A3C86"/>
    <w:rsid w:val="009A3E5B"/>
    <w:rsid w:val="009A405C"/>
    <w:rsid w:val="009A40E9"/>
    <w:rsid w:val="009A5850"/>
    <w:rsid w:val="009A6139"/>
    <w:rsid w:val="009A6BA3"/>
    <w:rsid w:val="009A71B2"/>
    <w:rsid w:val="009B021F"/>
    <w:rsid w:val="009B10D6"/>
    <w:rsid w:val="009B31ED"/>
    <w:rsid w:val="009B51D9"/>
    <w:rsid w:val="009B73CB"/>
    <w:rsid w:val="009C18EC"/>
    <w:rsid w:val="009C1C30"/>
    <w:rsid w:val="009C2284"/>
    <w:rsid w:val="009C29B3"/>
    <w:rsid w:val="009C3A8F"/>
    <w:rsid w:val="009C4778"/>
    <w:rsid w:val="009C4A5D"/>
    <w:rsid w:val="009C5DBF"/>
    <w:rsid w:val="009C7DB0"/>
    <w:rsid w:val="009CED94"/>
    <w:rsid w:val="009D0CB5"/>
    <w:rsid w:val="009D1F0F"/>
    <w:rsid w:val="009D23E7"/>
    <w:rsid w:val="009D29BD"/>
    <w:rsid w:val="009D4A2A"/>
    <w:rsid w:val="009D4DAD"/>
    <w:rsid w:val="009D65D0"/>
    <w:rsid w:val="009D7102"/>
    <w:rsid w:val="009D764A"/>
    <w:rsid w:val="009D77B2"/>
    <w:rsid w:val="009D7E91"/>
    <w:rsid w:val="009E0431"/>
    <w:rsid w:val="009E0465"/>
    <w:rsid w:val="009E12C7"/>
    <w:rsid w:val="009E135E"/>
    <w:rsid w:val="009E370C"/>
    <w:rsid w:val="009E3C92"/>
    <w:rsid w:val="009E4ADB"/>
    <w:rsid w:val="009E5149"/>
    <w:rsid w:val="009E53A7"/>
    <w:rsid w:val="009E5406"/>
    <w:rsid w:val="009E54F4"/>
    <w:rsid w:val="009E6309"/>
    <w:rsid w:val="009E64D0"/>
    <w:rsid w:val="009E71AD"/>
    <w:rsid w:val="009E7747"/>
    <w:rsid w:val="009E7D62"/>
    <w:rsid w:val="009F1DD1"/>
    <w:rsid w:val="009F2BFA"/>
    <w:rsid w:val="009F335E"/>
    <w:rsid w:val="009F34B5"/>
    <w:rsid w:val="009F4343"/>
    <w:rsid w:val="009F4905"/>
    <w:rsid w:val="009F6324"/>
    <w:rsid w:val="009F6AC2"/>
    <w:rsid w:val="009F7147"/>
    <w:rsid w:val="009F7B58"/>
    <w:rsid w:val="00A02BAB"/>
    <w:rsid w:val="00A03A0D"/>
    <w:rsid w:val="00A03A3D"/>
    <w:rsid w:val="00A04472"/>
    <w:rsid w:val="00A045C4"/>
    <w:rsid w:val="00A04999"/>
    <w:rsid w:val="00A054B4"/>
    <w:rsid w:val="00A05F1E"/>
    <w:rsid w:val="00A06995"/>
    <w:rsid w:val="00A06C0D"/>
    <w:rsid w:val="00A06D75"/>
    <w:rsid w:val="00A0717B"/>
    <w:rsid w:val="00A07490"/>
    <w:rsid w:val="00A0764C"/>
    <w:rsid w:val="00A0780A"/>
    <w:rsid w:val="00A10DFA"/>
    <w:rsid w:val="00A12B4F"/>
    <w:rsid w:val="00A1335B"/>
    <w:rsid w:val="00A13534"/>
    <w:rsid w:val="00A1498A"/>
    <w:rsid w:val="00A14B61"/>
    <w:rsid w:val="00A14CA0"/>
    <w:rsid w:val="00A15E06"/>
    <w:rsid w:val="00A1720D"/>
    <w:rsid w:val="00A17E80"/>
    <w:rsid w:val="00A204C6"/>
    <w:rsid w:val="00A21526"/>
    <w:rsid w:val="00A21708"/>
    <w:rsid w:val="00A218EA"/>
    <w:rsid w:val="00A22362"/>
    <w:rsid w:val="00A225EA"/>
    <w:rsid w:val="00A22820"/>
    <w:rsid w:val="00A2462C"/>
    <w:rsid w:val="00A249BA"/>
    <w:rsid w:val="00A24E4A"/>
    <w:rsid w:val="00A25316"/>
    <w:rsid w:val="00A25582"/>
    <w:rsid w:val="00A25F4F"/>
    <w:rsid w:val="00A26336"/>
    <w:rsid w:val="00A26368"/>
    <w:rsid w:val="00A27A66"/>
    <w:rsid w:val="00A27B9B"/>
    <w:rsid w:val="00A27F2A"/>
    <w:rsid w:val="00A307C7"/>
    <w:rsid w:val="00A31670"/>
    <w:rsid w:val="00A32313"/>
    <w:rsid w:val="00A341FB"/>
    <w:rsid w:val="00A34371"/>
    <w:rsid w:val="00A3559B"/>
    <w:rsid w:val="00A37D09"/>
    <w:rsid w:val="00A37FBE"/>
    <w:rsid w:val="00A42639"/>
    <w:rsid w:val="00A42A24"/>
    <w:rsid w:val="00A44581"/>
    <w:rsid w:val="00A45093"/>
    <w:rsid w:val="00A45ADA"/>
    <w:rsid w:val="00A461A0"/>
    <w:rsid w:val="00A4667F"/>
    <w:rsid w:val="00A46E0B"/>
    <w:rsid w:val="00A472CC"/>
    <w:rsid w:val="00A50242"/>
    <w:rsid w:val="00A503FF"/>
    <w:rsid w:val="00A506D3"/>
    <w:rsid w:val="00A50EAF"/>
    <w:rsid w:val="00A51694"/>
    <w:rsid w:val="00A5363E"/>
    <w:rsid w:val="00A541D4"/>
    <w:rsid w:val="00A544B3"/>
    <w:rsid w:val="00A57998"/>
    <w:rsid w:val="00A579AE"/>
    <w:rsid w:val="00A602F9"/>
    <w:rsid w:val="00A6038F"/>
    <w:rsid w:val="00A60454"/>
    <w:rsid w:val="00A6130E"/>
    <w:rsid w:val="00A63270"/>
    <w:rsid w:val="00A6346F"/>
    <w:rsid w:val="00A643A3"/>
    <w:rsid w:val="00A643E0"/>
    <w:rsid w:val="00A64B55"/>
    <w:rsid w:val="00A650EE"/>
    <w:rsid w:val="00A658F9"/>
    <w:rsid w:val="00A662C8"/>
    <w:rsid w:val="00A668F0"/>
    <w:rsid w:val="00A67D57"/>
    <w:rsid w:val="00A67F34"/>
    <w:rsid w:val="00A700F1"/>
    <w:rsid w:val="00A710CB"/>
    <w:rsid w:val="00A71157"/>
    <w:rsid w:val="00A716DC"/>
    <w:rsid w:val="00A71AD0"/>
    <w:rsid w:val="00A72129"/>
    <w:rsid w:val="00A74A83"/>
    <w:rsid w:val="00A75261"/>
    <w:rsid w:val="00A81FBB"/>
    <w:rsid w:val="00A8294B"/>
    <w:rsid w:val="00A831E5"/>
    <w:rsid w:val="00A8396B"/>
    <w:rsid w:val="00A83AF1"/>
    <w:rsid w:val="00A84146"/>
    <w:rsid w:val="00A841FD"/>
    <w:rsid w:val="00A859E9"/>
    <w:rsid w:val="00A862D3"/>
    <w:rsid w:val="00A8758A"/>
    <w:rsid w:val="00A91626"/>
    <w:rsid w:val="00A91F4C"/>
    <w:rsid w:val="00A943B5"/>
    <w:rsid w:val="00A94DBD"/>
    <w:rsid w:val="00A95B59"/>
    <w:rsid w:val="00A95C07"/>
    <w:rsid w:val="00A966E6"/>
    <w:rsid w:val="00A97C8B"/>
    <w:rsid w:val="00A9B257"/>
    <w:rsid w:val="00AA11FE"/>
    <w:rsid w:val="00AA35CA"/>
    <w:rsid w:val="00AA4680"/>
    <w:rsid w:val="00AA4EF3"/>
    <w:rsid w:val="00AA5D78"/>
    <w:rsid w:val="00AA6761"/>
    <w:rsid w:val="00AA7140"/>
    <w:rsid w:val="00AB0748"/>
    <w:rsid w:val="00AB1D27"/>
    <w:rsid w:val="00AB2BE3"/>
    <w:rsid w:val="00AB2BF1"/>
    <w:rsid w:val="00AB2D64"/>
    <w:rsid w:val="00AB38C0"/>
    <w:rsid w:val="00AB3D4B"/>
    <w:rsid w:val="00AB3D64"/>
    <w:rsid w:val="00AB4CA1"/>
    <w:rsid w:val="00AB4EE4"/>
    <w:rsid w:val="00AB623A"/>
    <w:rsid w:val="00AB7834"/>
    <w:rsid w:val="00AC0BCE"/>
    <w:rsid w:val="00AC1CF1"/>
    <w:rsid w:val="00AC2425"/>
    <w:rsid w:val="00AC2505"/>
    <w:rsid w:val="00AC299A"/>
    <w:rsid w:val="00AC3CED"/>
    <w:rsid w:val="00AC4359"/>
    <w:rsid w:val="00AC4940"/>
    <w:rsid w:val="00AC4D5F"/>
    <w:rsid w:val="00AC4FE7"/>
    <w:rsid w:val="00AC606B"/>
    <w:rsid w:val="00AC646B"/>
    <w:rsid w:val="00AC64B0"/>
    <w:rsid w:val="00AC67A7"/>
    <w:rsid w:val="00AC69F1"/>
    <w:rsid w:val="00AC6EFB"/>
    <w:rsid w:val="00AD027E"/>
    <w:rsid w:val="00AD07E7"/>
    <w:rsid w:val="00AD08B3"/>
    <w:rsid w:val="00AD0F4C"/>
    <w:rsid w:val="00AD1155"/>
    <w:rsid w:val="00AD1C32"/>
    <w:rsid w:val="00AD1D2C"/>
    <w:rsid w:val="00AD24BB"/>
    <w:rsid w:val="00AD3250"/>
    <w:rsid w:val="00AD37EE"/>
    <w:rsid w:val="00AD4D7D"/>
    <w:rsid w:val="00AD52E9"/>
    <w:rsid w:val="00AD622D"/>
    <w:rsid w:val="00AD6590"/>
    <w:rsid w:val="00AD7084"/>
    <w:rsid w:val="00AD7729"/>
    <w:rsid w:val="00AD778B"/>
    <w:rsid w:val="00AE0525"/>
    <w:rsid w:val="00AE08DB"/>
    <w:rsid w:val="00AE0A78"/>
    <w:rsid w:val="00AE1C52"/>
    <w:rsid w:val="00AE2045"/>
    <w:rsid w:val="00AE2729"/>
    <w:rsid w:val="00AE3148"/>
    <w:rsid w:val="00AE3874"/>
    <w:rsid w:val="00AE4E0A"/>
    <w:rsid w:val="00AE5AE2"/>
    <w:rsid w:val="00AE6037"/>
    <w:rsid w:val="00AE6B63"/>
    <w:rsid w:val="00AE7343"/>
    <w:rsid w:val="00AE73BC"/>
    <w:rsid w:val="00AF0F6A"/>
    <w:rsid w:val="00AF21FB"/>
    <w:rsid w:val="00AF2759"/>
    <w:rsid w:val="00AF3F05"/>
    <w:rsid w:val="00AF4D82"/>
    <w:rsid w:val="00AF4FEC"/>
    <w:rsid w:val="00AF7034"/>
    <w:rsid w:val="00AF732D"/>
    <w:rsid w:val="00AF77A5"/>
    <w:rsid w:val="00B00A13"/>
    <w:rsid w:val="00B00D69"/>
    <w:rsid w:val="00B00E04"/>
    <w:rsid w:val="00B0112C"/>
    <w:rsid w:val="00B012E9"/>
    <w:rsid w:val="00B02103"/>
    <w:rsid w:val="00B03898"/>
    <w:rsid w:val="00B03A65"/>
    <w:rsid w:val="00B046A2"/>
    <w:rsid w:val="00B04C72"/>
    <w:rsid w:val="00B05485"/>
    <w:rsid w:val="00B07132"/>
    <w:rsid w:val="00B0A65E"/>
    <w:rsid w:val="00B10027"/>
    <w:rsid w:val="00B1023C"/>
    <w:rsid w:val="00B10A34"/>
    <w:rsid w:val="00B126C9"/>
    <w:rsid w:val="00B12CF7"/>
    <w:rsid w:val="00B14261"/>
    <w:rsid w:val="00B1458E"/>
    <w:rsid w:val="00B14C51"/>
    <w:rsid w:val="00B14CF4"/>
    <w:rsid w:val="00B15766"/>
    <w:rsid w:val="00B15EBB"/>
    <w:rsid w:val="00B16244"/>
    <w:rsid w:val="00B16D00"/>
    <w:rsid w:val="00B16D4F"/>
    <w:rsid w:val="00B1733E"/>
    <w:rsid w:val="00B17D3A"/>
    <w:rsid w:val="00B20021"/>
    <w:rsid w:val="00B209DD"/>
    <w:rsid w:val="00B20FDE"/>
    <w:rsid w:val="00B2129A"/>
    <w:rsid w:val="00B21A28"/>
    <w:rsid w:val="00B22A74"/>
    <w:rsid w:val="00B22E74"/>
    <w:rsid w:val="00B23190"/>
    <w:rsid w:val="00B23528"/>
    <w:rsid w:val="00B23DE3"/>
    <w:rsid w:val="00B24530"/>
    <w:rsid w:val="00B268D2"/>
    <w:rsid w:val="00B3079F"/>
    <w:rsid w:val="00B325F2"/>
    <w:rsid w:val="00B328EC"/>
    <w:rsid w:val="00B339AC"/>
    <w:rsid w:val="00B33B3B"/>
    <w:rsid w:val="00B34407"/>
    <w:rsid w:val="00B34B60"/>
    <w:rsid w:val="00B36D30"/>
    <w:rsid w:val="00B372DE"/>
    <w:rsid w:val="00B3760E"/>
    <w:rsid w:val="00B3768F"/>
    <w:rsid w:val="00B37752"/>
    <w:rsid w:val="00B4031A"/>
    <w:rsid w:val="00B4067E"/>
    <w:rsid w:val="00B41805"/>
    <w:rsid w:val="00B4191C"/>
    <w:rsid w:val="00B41AA2"/>
    <w:rsid w:val="00B42041"/>
    <w:rsid w:val="00B4298C"/>
    <w:rsid w:val="00B42A44"/>
    <w:rsid w:val="00B430AE"/>
    <w:rsid w:val="00B43253"/>
    <w:rsid w:val="00B43FBF"/>
    <w:rsid w:val="00B44F11"/>
    <w:rsid w:val="00B44F25"/>
    <w:rsid w:val="00B456BE"/>
    <w:rsid w:val="00B4772C"/>
    <w:rsid w:val="00B5033B"/>
    <w:rsid w:val="00B5044D"/>
    <w:rsid w:val="00B50988"/>
    <w:rsid w:val="00B51846"/>
    <w:rsid w:val="00B53A84"/>
    <w:rsid w:val="00B547C3"/>
    <w:rsid w:val="00B54FF0"/>
    <w:rsid w:val="00B55810"/>
    <w:rsid w:val="00B55B1F"/>
    <w:rsid w:val="00B55BF2"/>
    <w:rsid w:val="00B60008"/>
    <w:rsid w:val="00B6000D"/>
    <w:rsid w:val="00B62979"/>
    <w:rsid w:val="00B638DE"/>
    <w:rsid w:val="00B63997"/>
    <w:rsid w:val="00B6468E"/>
    <w:rsid w:val="00B65367"/>
    <w:rsid w:val="00B66FB3"/>
    <w:rsid w:val="00B6704E"/>
    <w:rsid w:val="00B674BA"/>
    <w:rsid w:val="00B67634"/>
    <w:rsid w:val="00B70056"/>
    <w:rsid w:val="00B7015F"/>
    <w:rsid w:val="00B70881"/>
    <w:rsid w:val="00B71098"/>
    <w:rsid w:val="00B729BA"/>
    <w:rsid w:val="00B72C9B"/>
    <w:rsid w:val="00B748C6"/>
    <w:rsid w:val="00B74D75"/>
    <w:rsid w:val="00B74FEC"/>
    <w:rsid w:val="00B753F1"/>
    <w:rsid w:val="00B76156"/>
    <w:rsid w:val="00B76CDA"/>
    <w:rsid w:val="00B804CD"/>
    <w:rsid w:val="00B80996"/>
    <w:rsid w:val="00B8101A"/>
    <w:rsid w:val="00B822C0"/>
    <w:rsid w:val="00B823A7"/>
    <w:rsid w:val="00B84378"/>
    <w:rsid w:val="00B8491C"/>
    <w:rsid w:val="00B856CF"/>
    <w:rsid w:val="00B85978"/>
    <w:rsid w:val="00B85B16"/>
    <w:rsid w:val="00B8606C"/>
    <w:rsid w:val="00B90128"/>
    <w:rsid w:val="00B90181"/>
    <w:rsid w:val="00B902DA"/>
    <w:rsid w:val="00B90FA5"/>
    <w:rsid w:val="00B910BD"/>
    <w:rsid w:val="00B919F1"/>
    <w:rsid w:val="00B927C2"/>
    <w:rsid w:val="00B92EE9"/>
    <w:rsid w:val="00B95771"/>
    <w:rsid w:val="00B95795"/>
    <w:rsid w:val="00BA16C6"/>
    <w:rsid w:val="00BA1DE6"/>
    <w:rsid w:val="00BA2260"/>
    <w:rsid w:val="00BA2C21"/>
    <w:rsid w:val="00BA32D9"/>
    <w:rsid w:val="00BA53D6"/>
    <w:rsid w:val="00BA5560"/>
    <w:rsid w:val="00BA682C"/>
    <w:rsid w:val="00BA6A73"/>
    <w:rsid w:val="00BA6B07"/>
    <w:rsid w:val="00BA719F"/>
    <w:rsid w:val="00BA75B9"/>
    <w:rsid w:val="00BA75C1"/>
    <w:rsid w:val="00BB0F2C"/>
    <w:rsid w:val="00BB13D8"/>
    <w:rsid w:val="00BB2D6B"/>
    <w:rsid w:val="00BB384E"/>
    <w:rsid w:val="00BB3E2A"/>
    <w:rsid w:val="00BB468D"/>
    <w:rsid w:val="00BB6276"/>
    <w:rsid w:val="00BB6E7E"/>
    <w:rsid w:val="00BB7020"/>
    <w:rsid w:val="00BB709F"/>
    <w:rsid w:val="00BB7E98"/>
    <w:rsid w:val="00BC0A97"/>
    <w:rsid w:val="00BC0E8D"/>
    <w:rsid w:val="00BC1382"/>
    <w:rsid w:val="00BC1944"/>
    <w:rsid w:val="00BC24A8"/>
    <w:rsid w:val="00BC2790"/>
    <w:rsid w:val="00BC3DB1"/>
    <w:rsid w:val="00BC4F18"/>
    <w:rsid w:val="00BC6603"/>
    <w:rsid w:val="00BC75A9"/>
    <w:rsid w:val="00BC7C1F"/>
    <w:rsid w:val="00BD003A"/>
    <w:rsid w:val="00BD01BE"/>
    <w:rsid w:val="00BD1D11"/>
    <w:rsid w:val="00BD21F6"/>
    <w:rsid w:val="00BD2829"/>
    <w:rsid w:val="00BD352D"/>
    <w:rsid w:val="00BD35AD"/>
    <w:rsid w:val="00BD37FF"/>
    <w:rsid w:val="00BD455E"/>
    <w:rsid w:val="00BD4CFA"/>
    <w:rsid w:val="00BD5066"/>
    <w:rsid w:val="00BD75C8"/>
    <w:rsid w:val="00BE1843"/>
    <w:rsid w:val="00BE2405"/>
    <w:rsid w:val="00BE57C7"/>
    <w:rsid w:val="00BE586C"/>
    <w:rsid w:val="00BE6551"/>
    <w:rsid w:val="00BE6BED"/>
    <w:rsid w:val="00BE6E3D"/>
    <w:rsid w:val="00BE7394"/>
    <w:rsid w:val="00BEBDDF"/>
    <w:rsid w:val="00BF093B"/>
    <w:rsid w:val="00BF09CC"/>
    <w:rsid w:val="00BF180D"/>
    <w:rsid w:val="00BF1E88"/>
    <w:rsid w:val="00BF287C"/>
    <w:rsid w:val="00BF3BA8"/>
    <w:rsid w:val="00BF5441"/>
    <w:rsid w:val="00BF63C8"/>
    <w:rsid w:val="00BF6C41"/>
    <w:rsid w:val="00BF74A5"/>
    <w:rsid w:val="00BF74DE"/>
    <w:rsid w:val="00BF755C"/>
    <w:rsid w:val="00BF7747"/>
    <w:rsid w:val="00C00B61"/>
    <w:rsid w:val="00C00B88"/>
    <w:rsid w:val="00C02533"/>
    <w:rsid w:val="00C02DFC"/>
    <w:rsid w:val="00C04664"/>
    <w:rsid w:val="00C04842"/>
    <w:rsid w:val="00C04A26"/>
    <w:rsid w:val="00C05CBF"/>
    <w:rsid w:val="00C06902"/>
    <w:rsid w:val="00C06B2A"/>
    <w:rsid w:val="00C06E79"/>
    <w:rsid w:val="00C077A8"/>
    <w:rsid w:val="00C07BB2"/>
    <w:rsid w:val="00C13AD7"/>
    <w:rsid w:val="00C13D86"/>
    <w:rsid w:val="00C152D9"/>
    <w:rsid w:val="00C1540F"/>
    <w:rsid w:val="00C163DA"/>
    <w:rsid w:val="00C16731"/>
    <w:rsid w:val="00C16BE5"/>
    <w:rsid w:val="00C17D49"/>
    <w:rsid w:val="00C2133A"/>
    <w:rsid w:val="00C22266"/>
    <w:rsid w:val="00C22413"/>
    <w:rsid w:val="00C2273C"/>
    <w:rsid w:val="00C22C81"/>
    <w:rsid w:val="00C22FB9"/>
    <w:rsid w:val="00C230CC"/>
    <w:rsid w:val="00C23BA8"/>
    <w:rsid w:val="00C23F20"/>
    <w:rsid w:val="00C266F3"/>
    <w:rsid w:val="00C26703"/>
    <w:rsid w:val="00C26797"/>
    <w:rsid w:val="00C27243"/>
    <w:rsid w:val="00C32AEF"/>
    <w:rsid w:val="00C33BBE"/>
    <w:rsid w:val="00C340AF"/>
    <w:rsid w:val="00C35848"/>
    <w:rsid w:val="00C35E57"/>
    <w:rsid w:val="00C35E80"/>
    <w:rsid w:val="00C370D3"/>
    <w:rsid w:val="00C37188"/>
    <w:rsid w:val="00C40AA2"/>
    <w:rsid w:val="00C4244F"/>
    <w:rsid w:val="00C4286D"/>
    <w:rsid w:val="00C443AA"/>
    <w:rsid w:val="00C44804"/>
    <w:rsid w:val="00C458D3"/>
    <w:rsid w:val="00C46926"/>
    <w:rsid w:val="00C46CD2"/>
    <w:rsid w:val="00C46EE9"/>
    <w:rsid w:val="00C47B17"/>
    <w:rsid w:val="00C5034B"/>
    <w:rsid w:val="00C508AC"/>
    <w:rsid w:val="00C517F7"/>
    <w:rsid w:val="00C51D40"/>
    <w:rsid w:val="00C5243F"/>
    <w:rsid w:val="00C53369"/>
    <w:rsid w:val="00C53A21"/>
    <w:rsid w:val="00C54146"/>
    <w:rsid w:val="00C541CE"/>
    <w:rsid w:val="00C568E1"/>
    <w:rsid w:val="00C56945"/>
    <w:rsid w:val="00C56E98"/>
    <w:rsid w:val="00C56FD1"/>
    <w:rsid w:val="00C57024"/>
    <w:rsid w:val="00C57105"/>
    <w:rsid w:val="00C615A2"/>
    <w:rsid w:val="00C61D99"/>
    <w:rsid w:val="00C621D4"/>
    <w:rsid w:val="00C63147"/>
    <w:rsid w:val="00C632ED"/>
    <w:rsid w:val="00C6409C"/>
    <w:rsid w:val="00C64FDF"/>
    <w:rsid w:val="00C66150"/>
    <w:rsid w:val="00C67069"/>
    <w:rsid w:val="00C671AD"/>
    <w:rsid w:val="00C6741E"/>
    <w:rsid w:val="00C703BF"/>
    <w:rsid w:val="00C70501"/>
    <w:rsid w:val="00C70EF5"/>
    <w:rsid w:val="00C74013"/>
    <w:rsid w:val="00C74C94"/>
    <w:rsid w:val="00C756C5"/>
    <w:rsid w:val="00C766CD"/>
    <w:rsid w:val="00C76BCA"/>
    <w:rsid w:val="00C76CAF"/>
    <w:rsid w:val="00C76E6F"/>
    <w:rsid w:val="00C76FD6"/>
    <w:rsid w:val="00C777A1"/>
    <w:rsid w:val="00C8096D"/>
    <w:rsid w:val="00C8144D"/>
    <w:rsid w:val="00C82195"/>
    <w:rsid w:val="00C82B05"/>
    <w:rsid w:val="00C82CAE"/>
    <w:rsid w:val="00C83625"/>
    <w:rsid w:val="00C8442E"/>
    <w:rsid w:val="00C84594"/>
    <w:rsid w:val="00C860B0"/>
    <w:rsid w:val="00C86300"/>
    <w:rsid w:val="00C87023"/>
    <w:rsid w:val="00C872A1"/>
    <w:rsid w:val="00C87472"/>
    <w:rsid w:val="00C87946"/>
    <w:rsid w:val="00C9102F"/>
    <w:rsid w:val="00C9129A"/>
    <w:rsid w:val="00C921E7"/>
    <w:rsid w:val="00C926F4"/>
    <w:rsid w:val="00C92918"/>
    <w:rsid w:val="00C930A8"/>
    <w:rsid w:val="00C944F4"/>
    <w:rsid w:val="00CA0972"/>
    <w:rsid w:val="00CA108B"/>
    <w:rsid w:val="00CA1AAC"/>
    <w:rsid w:val="00CA2094"/>
    <w:rsid w:val="00CA24D6"/>
    <w:rsid w:val="00CA2C29"/>
    <w:rsid w:val="00CA3364"/>
    <w:rsid w:val="00CA4E2B"/>
    <w:rsid w:val="00CA5FC4"/>
    <w:rsid w:val="00CA68BB"/>
    <w:rsid w:val="00CA6CDB"/>
    <w:rsid w:val="00CA7E69"/>
    <w:rsid w:val="00CA7EB5"/>
    <w:rsid w:val="00CB0594"/>
    <w:rsid w:val="00CB1619"/>
    <w:rsid w:val="00CB2475"/>
    <w:rsid w:val="00CB310C"/>
    <w:rsid w:val="00CB32A5"/>
    <w:rsid w:val="00CB3B8E"/>
    <w:rsid w:val="00CB5947"/>
    <w:rsid w:val="00CB5BA0"/>
    <w:rsid w:val="00CB5E13"/>
    <w:rsid w:val="00CB712F"/>
    <w:rsid w:val="00CC0A0B"/>
    <w:rsid w:val="00CC1315"/>
    <w:rsid w:val="00CC2CAA"/>
    <w:rsid w:val="00CC3199"/>
    <w:rsid w:val="00CC3524"/>
    <w:rsid w:val="00CC36A0"/>
    <w:rsid w:val="00CC378D"/>
    <w:rsid w:val="00CC409F"/>
    <w:rsid w:val="00CC446C"/>
    <w:rsid w:val="00CC4FAE"/>
    <w:rsid w:val="00CC60AE"/>
    <w:rsid w:val="00CC70C8"/>
    <w:rsid w:val="00CD07E0"/>
    <w:rsid w:val="00CD0EA1"/>
    <w:rsid w:val="00CD15A6"/>
    <w:rsid w:val="00CD21A3"/>
    <w:rsid w:val="00CD251F"/>
    <w:rsid w:val="00CD27BE"/>
    <w:rsid w:val="00CD29E9"/>
    <w:rsid w:val="00CD3CB6"/>
    <w:rsid w:val="00CD43C1"/>
    <w:rsid w:val="00CD451F"/>
    <w:rsid w:val="00CD4BBC"/>
    <w:rsid w:val="00CD5438"/>
    <w:rsid w:val="00CD5645"/>
    <w:rsid w:val="00CD6EC2"/>
    <w:rsid w:val="00CD6F0F"/>
    <w:rsid w:val="00CD7128"/>
    <w:rsid w:val="00CD7414"/>
    <w:rsid w:val="00CD78BD"/>
    <w:rsid w:val="00CE0BB7"/>
    <w:rsid w:val="00CE1642"/>
    <w:rsid w:val="00CE1D58"/>
    <w:rsid w:val="00CE1EA1"/>
    <w:rsid w:val="00CE2512"/>
    <w:rsid w:val="00CE2B1B"/>
    <w:rsid w:val="00CE3A5C"/>
    <w:rsid w:val="00CE3A89"/>
    <w:rsid w:val="00CE3E9A"/>
    <w:rsid w:val="00CE4B49"/>
    <w:rsid w:val="00CE708B"/>
    <w:rsid w:val="00CE71F5"/>
    <w:rsid w:val="00CE7F76"/>
    <w:rsid w:val="00CF11A5"/>
    <w:rsid w:val="00CF26B7"/>
    <w:rsid w:val="00CF37BB"/>
    <w:rsid w:val="00CF4247"/>
    <w:rsid w:val="00CF44A2"/>
    <w:rsid w:val="00CF5497"/>
    <w:rsid w:val="00CF5D3E"/>
    <w:rsid w:val="00CF6E39"/>
    <w:rsid w:val="00CF7040"/>
    <w:rsid w:val="00CF72DA"/>
    <w:rsid w:val="00D00225"/>
    <w:rsid w:val="00D03B57"/>
    <w:rsid w:val="00D06537"/>
    <w:rsid w:val="00D0769A"/>
    <w:rsid w:val="00D07716"/>
    <w:rsid w:val="00D07D49"/>
    <w:rsid w:val="00D07D86"/>
    <w:rsid w:val="00D10B07"/>
    <w:rsid w:val="00D11212"/>
    <w:rsid w:val="00D11F4D"/>
    <w:rsid w:val="00D121C1"/>
    <w:rsid w:val="00D1246E"/>
    <w:rsid w:val="00D12C7A"/>
    <w:rsid w:val="00D12DBD"/>
    <w:rsid w:val="00D14102"/>
    <w:rsid w:val="00D14362"/>
    <w:rsid w:val="00D146C1"/>
    <w:rsid w:val="00D14997"/>
    <w:rsid w:val="00D14B6E"/>
    <w:rsid w:val="00D15B4E"/>
    <w:rsid w:val="00D16649"/>
    <w:rsid w:val="00D16805"/>
    <w:rsid w:val="00D1692B"/>
    <w:rsid w:val="00D16BAE"/>
    <w:rsid w:val="00D177E7"/>
    <w:rsid w:val="00D179D1"/>
    <w:rsid w:val="00D17E42"/>
    <w:rsid w:val="00D2005C"/>
    <w:rsid w:val="00D2079F"/>
    <w:rsid w:val="00D20949"/>
    <w:rsid w:val="00D20A56"/>
    <w:rsid w:val="00D20FB2"/>
    <w:rsid w:val="00D21EFC"/>
    <w:rsid w:val="00D234E7"/>
    <w:rsid w:val="00D23C57"/>
    <w:rsid w:val="00D23E58"/>
    <w:rsid w:val="00D259F3"/>
    <w:rsid w:val="00D26B43"/>
    <w:rsid w:val="00D26FBD"/>
    <w:rsid w:val="00D27BE1"/>
    <w:rsid w:val="00D27D85"/>
    <w:rsid w:val="00D30B31"/>
    <w:rsid w:val="00D31BBF"/>
    <w:rsid w:val="00D31F06"/>
    <w:rsid w:val="00D321E0"/>
    <w:rsid w:val="00D326D7"/>
    <w:rsid w:val="00D327E1"/>
    <w:rsid w:val="00D33009"/>
    <w:rsid w:val="00D33A23"/>
    <w:rsid w:val="00D33C1A"/>
    <w:rsid w:val="00D358F9"/>
    <w:rsid w:val="00D37633"/>
    <w:rsid w:val="00D40163"/>
    <w:rsid w:val="00D43150"/>
    <w:rsid w:val="00D447EF"/>
    <w:rsid w:val="00D45A01"/>
    <w:rsid w:val="00D45C7B"/>
    <w:rsid w:val="00D45FA1"/>
    <w:rsid w:val="00D46131"/>
    <w:rsid w:val="00D462C3"/>
    <w:rsid w:val="00D47A80"/>
    <w:rsid w:val="00D50360"/>
    <w:rsid w:val="00D505E2"/>
    <w:rsid w:val="00D51661"/>
    <w:rsid w:val="00D51771"/>
    <w:rsid w:val="00D51E4A"/>
    <w:rsid w:val="00D543AA"/>
    <w:rsid w:val="00D55BC1"/>
    <w:rsid w:val="00D56535"/>
    <w:rsid w:val="00D57378"/>
    <w:rsid w:val="00D617DE"/>
    <w:rsid w:val="00D6498F"/>
    <w:rsid w:val="00D66718"/>
    <w:rsid w:val="00D66BB8"/>
    <w:rsid w:val="00D66D06"/>
    <w:rsid w:val="00D70DD8"/>
    <w:rsid w:val="00D71A9B"/>
    <w:rsid w:val="00D71F06"/>
    <w:rsid w:val="00D73050"/>
    <w:rsid w:val="00D731CB"/>
    <w:rsid w:val="00D740E2"/>
    <w:rsid w:val="00D7463D"/>
    <w:rsid w:val="00D7578D"/>
    <w:rsid w:val="00D765F9"/>
    <w:rsid w:val="00D76A98"/>
    <w:rsid w:val="00D7714B"/>
    <w:rsid w:val="00D775CE"/>
    <w:rsid w:val="00D77755"/>
    <w:rsid w:val="00D80F5A"/>
    <w:rsid w:val="00D80FB5"/>
    <w:rsid w:val="00D83542"/>
    <w:rsid w:val="00D83DE8"/>
    <w:rsid w:val="00D84943"/>
    <w:rsid w:val="00D85AE6"/>
    <w:rsid w:val="00D87FF7"/>
    <w:rsid w:val="00D9180F"/>
    <w:rsid w:val="00D92E2C"/>
    <w:rsid w:val="00D93350"/>
    <w:rsid w:val="00D936FC"/>
    <w:rsid w:val="00D94AE7"/>
    <w:rsid w:val="00D966B3"/>
    <w:rsid w:val="00D969A6"/>
    <w:rsid w:val="00D96DC8"/>
    <w:rsid w:val="00D970F0"/>
    <w:rsid w:val="00D97EBB"/>
    <w:rsid w:val="00DA0AA8"/>
    <w:rsid w:val="00DA0AAA"/>
    <w:rsid w:val="00DA126F"/>
    <w:rsid w:val="00DA1752"/>
    <w:rsid w:val="00DA1855"/>
    <w:rsid w:val="00DA1BF4"/>
    <w:rsid w:val="00DA29DB"/>
    <w:rsid w:val="00DA2FC0"/>
    <w:rsid w:val="00DA3623"/>
    <w:rsid w:val="00DA4209"/>
    <w:rsid w:val="00DA4540"/>
    <w:rsid w:val="00DA4C15"/>
    <w:rsid w:val="00DA5040"/>
    <w:rsid w:val="00DA587E"/>
    <w:rsid w:val="00DA5D6E"/>
    <w:rsid w:val="00DA60F4"/>
    <w:rsid w:val="00DA72D4"/>
    <w:rsid w:val="00DB0504"/>
    <w:rsid w:val="00DB070F"/>
    <w:rsid w:val="00DB08AA"/>
    <w:rsid w:val="00DB08DE"/>
    <w:rsid w:val="00DB0B8A"/>
    <w:rsid w:val="00DB0F8B"/>
    <w:rsid w:val="00DB2D8A"/>
    <w:rsid w:val="00DB3052"/>
    <w:rsid w:val="00DB3854"/>
    <w:rsid w:val="00DB6E24"/>
    <w:rsid w:val="00DB6FD2"/>
    <w:rsid w:val="00DB7D89"/>
    <w:rsid w:val="00DC0757"/>
    <w:rsid w:val="00DC0D72"/>
    <w:rsid w:val="00DC1BB4"/>
    <w:rsid w:val="00DC2387"/>
    <w:rsid w:val="00DC2D17"/>
    <w:rsid w:val="00DC400C"/>
    <w:rsid w:val="00DC43A0"/>
    <w:rsid w:val="00DC467E"/>
    <w:rsid w:val="00DC5AAC"/>
    <w:rsid w:val="00DC66BF"/>
    <w:rsid w:val="00DC67B3"/>
    <w:rsid w:val="00DC7DB6"/>
    <w:rsid w:val="00DD067A"/>
    <w:rsid w:val="00DD0C38"/>
    <w:rsid w:val="00DD1C19"/>
    <w:rsid w:val="00DD2074"/>
    <w:rsid w:val="00DD25EF"/>
    <w:rsid w:val="00DD4148"/>
    <w:rsid w:val="00DD43DD"/>
    <w:rsid w:val="00DD4490"/>
    <w:rsid w:val="00DD455B"/>
    <w:rsid w:val="00DD70F7"/>
    <w:rsid w:val="00DD745F"/>
    <w:rsid w:val="00DD7C76"/>
    <w:rsid w:val="00DE05E9"/>
    <w:rsid w:val="00DE1029"/>
    <w:rsid w:val="00DE1FF7"/>
    <w:rsid w:val="00DE23BF"/>
    <w:rsid w:val="00DE2BEC"/>
    <w:rsid w:val="00DE2E8A"/>
    <w:rsid w:val="00DE3981"/>
    <w:rsid w:val="00DE40DD"/>
    <w:rsid w:val="00DE5667"/>
    <w:rsid w:val="00DE6D4A"/>
    <w:rsid w:val="00DE6E0D"/>
    <w:rsid w:val="00DE7755"/>
    <w:rsid w:val="00DE786C"/>
    <w:rsid w:val="00DE7A9A"/>
    <w:rsid w:val="00DF01BB"/>
    <w:rsid w:val="00DF059A"/>
    <w:rsid w:val="00DF09DD"/>
    <w:rsid w:val="00DF1D6C"/>
    <w:rsid w:val="00DF298A"/>
    <w:rsid w:val="00DF2C39"/>
    <w:rsid w:val="00DF2E68"/>
    <w:rsid w:val="00DF3D56"/>
    <w:rsid w:val="00DF5F84"/>
    <w:rsid w:val="00DF637E"/>
    <w:rsid w:val="00DF64E9"/>
    <w:rsid w:val="00DF6D19"/>
    <w:rsid w:val="00DF6ED2"/>
    <w:rsid w:val="00DF70F5"/>
    <w:rsid w:val="00E00695"/>
    <w:rsid w:val="00E00830"/>
    <w:rsid w:val="00E01112"/>
    <w:rsid w:val="00E014B3"/>
    <w:rsid w:val="00E01555"/>
    <w:rsid w:val="00E01E21"/>
    <w:rsid w:val="00E0425B"/>
    <w:rsid w:val="00E0437E"/>
    <w:rsid w:val="00E05108"/>
    <w:rsid w:val="00E06861"/>
    <w:rsid w:val="00E075A5"/>
    <w:rsid w:val="00E07B71"/>
    <w:rsid w:val="00E10687"/>
    <w:rsid w:val="00E10F78"/>
    <w:rsid w:val="00E11C26"/>
    <w:rsid w:val="00E1427C"/>
    <w:rsid w:val="00E153FB"/>
    <w:rsid w:val="00E15CC1"/>
    <w:rsid w:val="00E16028"/>
    <w:rsid w:val="00E2025E"/>
    <w:rsid w:val="00E203D6"/>
    <w:rsid w:val="00E2252C"/>
    <w:rsid w:val="00E2285F"/>
    <w:rsid w:val="00E228C8"/>
    <w:rsid w:val="00E22ABE"/>
    <w:rsid w:val="00E238A6"/>
    <w:rsid w:val="00E23E94"/>
    <w:rsid w:val="00E243CC"/>
    <w:rsid w:val="00E2461C"/>
    <w:rsid w:val="00E25794"/>
    <w:rsid w:val="00E27074"/>
    <w:rsid w:val="00E270C0"/>
    <w:rsid w:val="00E2712C"/>
    <w:rsid w:val="00E27148"/>
    <w:rsid w:val="00E27BC2"/>
    <w:rsid w:val="00E308AC"/>
    <w:rsid w:val="00E31734"/>
    <w:rsid w:val="00E32877"/>
    <w:rsid w:val="00E351CA"/>
    <w:rsid w:val="00E3530B"/>
    <w:rsid w:val="00E35901"/>
    <w:rsid w:val="00E35B30"/>
    <w:rsid w:val="00E367C0"/>
    <w:rsid w:val="00E36D82"/>
    <w:rsid w:val="00E37076"/>
    <w:rsid w:val="00E37157"/>
    <w:rsid w:val="00E373E3"/>
    <w:rsid w:val="00E40287"/>
    <w:rsid w:val="00E411F2"/>
    <w:rsid w:val="00E41DC3"/>
    <w:rsid w:val="00E41E65"/>
    <w:rsid w:val="00E43926"/>
    <w:rsid w:val="00E44418"/>
    <w:rsid w:val="00E460B9"/>
    <w:rsid w:val="00E46E4E"/>
    <w:rsid w:val="00E47BB0"/>
    <w:rsid w:val="00E5076C"/>
    <w:rsid w:val="00E51601"/>
    <w:rsid w:val="00E51965"/>
    <w:rsid w:val="00E51BD7"/>
    <w:rsid w:val="00E52ED9"/>
    <w:rsid w:val="00E52F5D"/>
    <w:rsid w:val="00E53151"/>
    <w:rsid w:val="00E53F57"/>
    <w:rsid w:val="00E54A1A"/>
    <w:rsid w:val="00E55A00"/>
    <w:rsid w:val="00E55F91"/>
    <w:rsid w:val="00E5629D"/>
    <w:rsid w:val="00E56557"/>
    <w:rsid w:val="00E56F82"/>
    <w:rsid w:val="00E57043"/>
    <w:rsid w:val="00E576B3"/>
    <w:rsid w:val="00E57B99"/>
    <w:rsid w:val="00E60F97"/>
    <w:rsid w:val="00E60F9F"/>
    <w:rsid w:val="00E61B29"/>
    <w:rsid w:val="00E62BCC"/>
    <w:rsid w:val="00E638A0"/>
    <w:rsid w:val="00E64F13"/>
    <w:rsid w:val="00E67121"/>
    <w:rsid w:val="00E673EF"/>
    <w:rsid w:val="00E67E50"/>
    <w:rsid w:val="00E6C0F0"/>
    <w:rsid w:val="00E70648"/>
    <w:rsid w:val="00E7198D"/>
    <w:rsid w:val="00E720B2"/>
    <w:rsid w:val="00E72220"/>
    <w:rsid w:val="00E735AF"/>
    <w:rsid w:val="00E73E54"/>
    <w:rsid w:val="00E74CA6"/>
    <w:rsid w:val="00E75633"/>
    <w:rsid w:val="00E7579D"/>
    <w:rsid w:val="00E75E3D"/>
    <w:rsid w:val="00E767B1"/>
    <w:rsid w:val="00E77611"/>
    <w:rsid w:val="00E7782A"/>
    <w:rsid w:val="00E77F7F"/>
    <w:rsid w:val="00E78CC5"/>
    <w:rsid w:val="00E801C4"/>
    <w:rsid w:val="00E80C20"/>
    <w:rsid w:val="00E81C92"/>
    <w:rsid w:val="00E81D6B"/>
    <w:rsid w:val="00E82B25"/>
    <w:rsid w:val="00E83285"/>
    <w:rsid w:val="00E84491"/>
    <w:rsid w:val="00E85206"/>
    <w:rsid w:val="00E85B84"/>
    <w:rsid w:val="00E87840"/>
    <w:rsid w:val="00E91251"/>
    <w:rsid w:val="00E9310B"/>
    <w:rsid w:val="00E953E7"/>
    <w:rsid w:val="00E95A4D"/>
    <w:rsid w:val="00E96412"/>
    <w:rsid w:val="00E967C1"/>
    <w:rsid w:val="00E97038"/>
    <w:rsid w:val="00E9731C"/>
    <w:rsid w:val="00E9AD76"/>
    <w:rsid w:val="00EA0BC0"/>
    <w:rsid w:val="00EA0EDB"/>
    <w:rsid w:val="00EA1A67"/>
    <w:rsid w:val="00EA2016"/>
    <w:rsid w:val="00EA2916"/>
    <w:rsid w:val="00EA29C4"/>
    <w:rsid w:val="00EA3314"/>
    <w:rsid w:val="00EA3374"/>
    <w:rsid w:val="00EA396E"/>
    <w:rsid w:val="00EA4E4C"/>
    <w:rsid w:val="00EA5524"/>
    <w:rsid w:val="00EA652E"/>
    <w:rsid w:val="00EA675F"/>
    <w:rsid w:val="00EAE3A3"/>
    <w:rsid w:val="00EB0432"/>
    <w:rsid w:val="00EB04B7"/>
    <w:rsid w:val="00EB07BD"/>
    <w:rsid w:val="00EB1944"/>
    <w:rsid w:val="00EB1DD7"/>
    <w:rsid w:val="00EB2CFF"/>
    <w:rsid w:val="00EB3728"/>
    <w:rsid w:val="00EB45CC"/>
    <w:rsid w:val="00EB53BE"/>
    <w:rsid w:val="00EB555D"/>
    <w:rsid w:val="00EB5E09"/>
    <w:rsid w:val="00EB6552"/>
    <w:rsid w:val="00EB7992"/>
    <w:rsid w:val="00EC0104"/>
    <w:rsid w:val="00EC0184"/>
    <w:rsid w:val="00EC09A4"/>
    <w:rsid w:val="00EC0EED"/>
    <w:rsid w:val="00EC12B3"/>
    <w:rsid w:val="00EC1671"/>
    <w:rsid w:val="00EC1A50"/>
    <w:rsid w:val="00EC1BAB"/>
    <w:rsid w:val="00EC2CB1"/>
    <w:rsid w:val="00EC2D5E"/>
    <w:rsid w:val="00EC2D7A"/>
    <w:rsid w:val="00EC31F3"/>
    <w:rsid w:val="00EC5802"/>
    <w:rsid w:val="00EC5E57"/>
    <w:rsid w:val="00EC633A"/>
    <w:rsid w:val="00EC696F"/>
    <w:rsid w:val="00EC6F0C"/>
    <w:rsid w:val="00ED03B0"/>
    <w:rsid w:val="00ED0A3E"/>
    <w:rsid w:val="00ED1ACC"/>
    <w:rsid w:val="00ED1B9D"/>
    <w:rsid w:val="00ED2D38"/>
    <w:rsid w:val="00ED385A"/>
    <w:rsid w:val="00ED3E89"/>
    <w:rsid w:val="00ED3F8B"/>
    <w:rsid w:val="00ED48A8"/>
    <w:rsid w:val="00ED5348"/>
    <w:rsid w:val="00ED7210"/>
    <w:rsid w:val="00ED7CE4"/>
    <w:rsid w:val="00EE056F"/>
    <w:rsid w:val="00EE0B39"/>
    <w:rsid w:val="00EE154B"/>
    <w:rsid w:val="00EE16C4"/>
    <w:rsid w:val="00EE1F33"/>
    <w:rsid w:val="00EE216E"/>
    <w:rsid w:val="00EE2549"/>
    <w:rsid w:val="00EE44AE"/>
    <w:rsid w:val="00EE51A0"/>
    <w:rsid w:val="00EE7403"/>
    <w:rsid w:val="00EE7F34"/>
    <w:rsid w:val="00EF1ABA"/>
    <w:rsid w:val="00EF27A6"/>
    <w:rsid w:val="00EF31FB"/>
    <w:rsid w:val="00EF3FE5"/>
    <w:rsid w:val="00EF43F5"/>
    <w:rsid w:val="00EF5D97"/>
    <w:rsid w:val="00EF5F1C"/>
    <w:rsid w:val="00EF65A4"/>
    <w:rsid w:val="00EF6FAA"/>
    <w:rsid w:val="00EF7184"/>
    <w:rsid w:val="00EF74D7"/>
    <w:rsid w:val="00EF79DE"/>
    <w:rsid w:val="00EF7C4E"/>
    <w:rsid w:val="00F0030C"/>
    <w:rsid w:val="00F017AF"/>
    <w:rsid w:val="00F01FD3"/>
    <w:rsid w:val="00F024EC"/>
    <w:rsid w:val="00F0261C"/>
    <w:rsid w:val="00F037ED"/>
    <w:rsid w:val="00F03C34"/>
    <w:rsid w:val="00F041C4"/>
    <w:rsid w:val="00F04851"/>
    <w:rsid w:val="00F04BFE"/>
    <w:rsid w:val="00F06628"/>
    <w:rsid w:val="00F07D2F"/>
    <w:rsid w:val="00F1068B"/>
    <w:rsid w:val="00F10694"/>
    <w:rsid w:val="00F122F3"/>
    <w:rsid w:val="00F1438C"/>
    <w:rsid w:val="00F14812"/>
    <w:rsid w:val="00F14D32"/>
    <w:rsid w:val="00F1598C"/>
    <w:rsid w:val="00F1620F"/>
    <w:rsid w:val="00F1670D"/>
    <w:rsid w:val="00F176D8"/>
    <w:rsid w:val="00F17F8E"/>
    <w:rsid w:val="00F20414"/>
    <w:rsid w:val="00F20844"/>
    <w:rsid w:val="00F20BC6"/>
    <w:rsid w:val="00F20D2F"/>
    <w:rsid w:val="00F21403"/>
    <w:rsid w:val="00F21A74"/>
    <w:rsid w:val="00F21A8F"/>
    <w:rsid w:val="00F21E66"/>
    <w:rsid w:val="00F22053"/>
    <w:rsid w:val="00F23481"/>
    <w:rsid w:val="00F24D63"/>
    <w:rsid w:val="00F255FC"/>
    <w:rsid w:val="00F2588A"/>
    <w:rsid w:val="00F25935"/>
    <w:rsid w:val="00F259B0"/>
    <w:rsid w:val="00F26A20"/>
    <w:rsid w:val="00F276C9"/>
    <w:rsid w:val="00F31359"/>
    <w:rsid w:val="00F329EF"/>
    <w:rsid w:val="00F35034"/>
    <w:rsid w:val="00F3530D"/>
    <w:rsid w:val="00F35696"/>
    <w:rsid w:val="00F35BF2"/>
    <w:rsid w:val="00F3649F"/>
    <w:rsid w:val="00F36B92"/>
    <w:rsid w:val="00F37274"/>
    <w:rsid w:val="00F37854"/>
    <w:rsid w:val="00F37C6A"/>
    <w:rsid w:val="00F40690"/>
    <w:rsid w:val="00F4093F"/>
    <w:rsid w:val="00F4175A"/>
    <w:rsid w:val="00F41B0B"/>
    <w:rsid w:val="00F41D5C"/>
    <w:rsid w:val="00F41E27"/>
    <w:rsid w:val="00F42CA4"/>
    <w:rsid w:val="00F42D96"/>
    <w:rsid w:val="00F43A37"/>
    <w:rsid w:val="00F43B8F"/>
    <w:rsid w:val="00F44262"/>
    <w:rsid w:val="00F4453A"/>
    <w:rsid w:val="00F4656F"/>
    <w:rsid w:val="00F468B7"/>
    <w:rsid w:val="00F46DDD"/>
    <w:rsid w:val="00F475F0"/>
    <w:rsid w:val="00F479FB"/>
    <w:rsid w:val="00F47EF1"/>
    <w:rsid w:val="00F500B0"/>
    <w:rsid w:val="00F50688"/>
    <w:rsid w:val="00F50D5F"/>
    <w:rsid w:val="00F50E5E"/>
    <w:rsid w:val="00F51785"/>
    <w:rsid w:val="00F52D78"/>
    <w:rsid w:val="00F530D7"/>
    <w:rsid w:val="00F541E6"/>
    <w:rsid w:val="00F54C76"/>
    <w:rsid w:val="00F556E3"/>
    <w:rsid w:val="00F557E0"/>
    <w:rsid w:val="00F55E14"/>
    <w:rsid w:val="00F57668"/>
    <w:rsid w:val="00F57CEB"/>
    <w:rsid w:val="00F57DC4"/>
    <w:rsid w:val="00F600FB"/>
    <w:rsid w:val="00F62F49"/>
    <w:rsid w:val="00F640BF"/>
    <w:rsid w:val="00F653AB"/>
    <w:rsid w:val="00F65FC1"/>
    <w:rsid w:val="00F66928"/>
    <w:rsid w:val="00F66C37"/>
    <w:rsid w:val="00F67271"/>
    <w:rsid w:val="00F67EAC"/>
    <w:rsid w:val="00F70243"/>
    <w:rsid w:val="00F703BF"/>
    <w:rsid w:val="00F70754"/>
    <w:rsid w:val="00F70C91"/>
    <w:rsid w:val="00F71EE7"/>
    <w:rsid w:val="00F724EE"/>
    <w:rsid w:val="00F73ADE"/>
    <w:rsid w:val="00F7414F"/>
    <w:rsid w:val="00F75385"/>
    <w:rsid w:val="00F767E3"/>
    <w:rsid w:val="00F770CC"/>
    <w:rsid w:val="00F77157"/>
    <w:rsid w:val="00F77196"/>
    <w:rsid w:val="00F77290"/>
    <w:rsid w:val="00F77926"/>
    <w:rsid w:val="00F77963"/>
    <w:rsid w:val="00F80059"/>
    <w:rsid w:val="00F80827"/>
    <w:rsid w:val="00F80FDB"/>
    <w:rsid w:val="00F81031"/>
    <w:rsid w:val="00F81741"/>
    <w:rsid w:val="00F819D4"/>
    <w:rsid w:val="00F81ABD"/>
    <w:rsid w:val="00F81DA3"/>
    <w:rsid w:val="00F82CBA"/>
    <w:rsid w:val="00F83A19"/>
    <w:rsid w:val="00F84259"/>
    <w:rsid w:val="00F85058"/>
    <w:rsid w:val="00F85640"/>
    <w:rsid w:val="00F85CAB"/>
    <w:rsid w:val="00F85CC4"/>
    <w:rsid w:val="00F86668"/>
    <w:rsid w:val="00F879A1"/>
    <w:rsid w:val="00F9233C"/>
    <w:rsid w:val="00F92803"/>
    <w:rsid w:val="00F92FC4"/>
    <w:rsid w:val="00F94B37"/>
    <w:rsid w:val="00F94D37"/>
    <w:rsid w:val="00F95056"/>
    <w:rsid w:val="00F977B8"/>
    <w:rsid w:val="00F9793C"/>
    <w:rsid w:val="00FA0693"/>
    <w:rsid w:val="00FA0C14"/>
    <w:rsid w:val="00FA137A"/>
    <w:rsid w:val="00FA258D"/>
    <w:rsid w:val="00FA3968"/>
    <w:rsid w:val="00FA399A"/>
    <w:rsid w:val="00FA4280"/>
    <w:rsid w:val="00FA50EF"/>
    <w:rsid w:val="00FA5504"/>
    <w:rsid w:val="00FA68DE"/>
    <w:rsid w:val="00FB1D04"/>
    <w:rsid w:val="00FB2BE1"/>
    <w:rsid w:val="00FB2E84"/>
    <w:rsid w:val="00FB3738"/>
    <w:rsid w:val="00FB4B02"/>
    <w:rsid w:val="00FB4CD7"/>
    <w:rsid w:val="00FB57F9"/>
    <w:rsid w:val="00FB6A35"/>
    <w:rsid w:val="00FB7A45"/>
    <w:rsid w:val="00FB7C00"/>
    <w:rsid w:val="00FC2831"/>
    <w:rsid w:val="00FC2D40"/>
    <w:rsid w:val="00FC313D"/>
    <w:rsid w:val="00FC3600"/>
    <w:rsid w:val="00FC3C51"/>
    <w:rsid w:val="00FC4060"/>
    <w:rsid w:val="00FC4A9F"/>
    <w:rsid w:val="00FC4F2C"/>
    <w:rsid w:val="00FC565B"/>
    <w:rsid w:val="00FC56AA"/>
    <w:rsid w:val="00FC6708"/>
    <w:rsid w:val="00FC6809"/>
    <w:rsid w:val="00FC6ABC"/>
    <w:rsid w:val="00FC735C"/>
    <w:rsid w:val="00FC7BE9"/>
    <w:rsid w:val="00FC7CBA"/>
    <w:rsid w:val="00FC7DC4"/>
    <w:rsid w:val="00FD05CD"/>
    <w:rsid w:val="00FD1935"/>
    <w:rsid w:val="00FD26A7"/>
    <w:rsid w:val="00FD27E6"/>
    <w:rsid w:val="00FD3D7D"/>
    <w:rsid w:val="00FD4D97"/>
    <w:rsid w:val="00FD521F"/>
    <w:rsid w:val="00FD6126"/>
    <w:rsid w:val="00FD66DC"/>
    <w:rsid w:val="00FD7A49"/>
    <w:rsid w:val="00FE006E"/>
    <w:rsid w:val="00FE0C4D"/>
    <w:rsid w:val="00FE0CAE"/>
    <w:rsid w:val="00FE1165"/>
    <w:rsid w:val="00FE1576"/>
    <w:rsid w:val="00FE1675"/>
    <w:rsid w:val="00FE197E"/>
    <w:rsid w:val="00FE2347"/>
    <w:rsid w:val="00FE2C0A"/>
    <w:rsid w:val="00FE3DA1"/>
    <w:rsid w:val="00FE3E90"/>
    <w:rsid w:val="00FE4E68"/>
    <w:rsid w:val="00FE52A0"/>
    <w:rsid w:val="00FE556E"/>
    <w:rsid w:val="00FE57E2"/>
    <w:rsid w:val="00FE6B4D"/>
    <w:rsid w:val="00FE6CDD"/>
    <w:rsid w:val="00FE7889"/>
    <w:rsid w:val="00FF03A7"/>
    <w:rsid w:val="00FF09FB"/>
    <w:rsid w:val="00FF0BFC"/>
    <w:rsid w:val="00FF0DF1"/>
    <w:rsid w:val="00FF2347"/>
    <w:rsid w:val="00FF257C"/>
    <w:rsid w:val="00FF26AA"/>
    <w:rsid w:val="00FF29BB"/>
    <w:rsid w:val="00FF4078"/>
    <w:rsid w:val="00FF50F2"/>
    <w:rsid w:val="00FF5BE4"/>
    <w:rsid w:val="00FF6944"/>
    <w:rsid w:val="00FF6A14"/>
    <w:rsid w:val="00FF6C46"/>
    <w:rsid w:val="0108E666"/>
    <w:rsid w:val="012E20E6"/>
    <w:rsid w:val="01376276"/>
    <w:rsid w:val="013B9688"/>
    <w:rsid w:val="013FDB48"/>
    <w:rsid w:val="015A2FA0"/>
    <w:rsid w:val="0161DFE8"/>
    <w:rsid w:val="017F3DBE"/>
    <w:rsid w:val="01A11ECE"/>
    <w:rsid w:val="01A36BB1"/>
    <w:rsid w:val="01C52AFA"/>
    <w:rsid w:val="01D0C141"/>
    <w:rsid w:val="01E2D5AC"/>
    <w:rsid w:val="01E3A61B"/>
    <w:rsid w:val="01E9F306"/>
    <w:rsid w:val="01EFDEC6"/>
    <w:rsid w:val="01F4F490"/>
    <w:rsid w:val="022D8DC6"/>
    <w:rsid w:val="0232C3C1"/>
    <w:rsid w:val="0245D8EF"/>
    <w:rsid w:val="024F9DED"/>
    <w:rsid w:val="02551CC2"/>
    <w:rsid w:val="026F4097"/>
    <w:rsid w:val="02791C0D"/>
    <w:rsid w:val="02AE10B2"/>
    <w:rsid w:val="02D896AE"/>
    <w:rsid w:val="02DF8018"/>
    <w:rsid w:val="02E009DC"/>
    <w:rsid w:val="02E89B93"/>
    <w:rsid w:val="02E9B7F5"/>
    <w:rsid w:val="02F1B8E8"/>
    <w:rsid w:val="02FED41E"/>
    <w:rsid w:val="0302E427"/>
    <w:rsid w:val="03084AFC"/>
    <w:rsid w:val="033DAED3"/>
    <w:rsid w:val="034F2FE2"/>
    <w:rsid w:val="035000BD"/>
    <w:rsid w:val="035641A1"/>
    <w:rsid w:val="03587FAD"/>
    <w:rsid w:val="0359C252"/>
    <w:rsid w:val="035FFB88"/>
    <w:rsid w:val="03614FCB"/>
    <w:rsid w:val="03718E83"/>
    <w:rsid w:val="0379F53A"/>
    <w:rsid w:val="039116C3"/>
    <w:rsid w:val="039B7161"/>
    <w:rsid w:val="039F8C69"/>
    <w:rsid w:val="03A4B323"/>
    <w:rsid w:val="03AE6F6D"/>
    <w:rsid w:val="03AFE9A1"/>
    <w:rsid w:val="03BE4027"/>
    <w:rsid w:val="03C63E3A"/>
    <w:rsid w:val="03F3D8FD"/>
    <w:rsid w:val="03FF3AC5"/>
    <w:rsid w:val="0411E574"/>
    <w:rsid w:val="041E61B2"/>
    <w:rsid w:val="0436D2B2"/>
    <w:rsid w:val="043F0CD7"/>
    <w:rsid w:val="043F9542"/>
    <w:rsid w:val="04436A96"/>
    <w:rsid w:val="04444474"/>
    <w:rsid w:val="045AE37D"/>
    <w:rsid w:val="046D3E01"/>
    <w:rsid w:val="047B1FD4"/>
    <w:rsid w:val="0482F151"/>
    <w:rsid w:val="04A161D9"/>
    <w:rsid w:val="04BFF3B5"/>
    <w:rsid w:val="04C57171"/>
    <w:rsid w:val="04D27072"/>
    <w:rsid w:val="04DF91BB"/>
    <w:rsid w:val="04FFCF2A"/>
    <w:rsid w:val="04FFD322"/>
    <w:rsid w:val="05055B97"/>
    <w:rsid w:val="05056397"/>
    <w:rsid w:val="05153AFB"/>
    <w:rsid w:val="0532BE9C"/>
    <w:rsid w:val="05351499"/>
    <w:rsid w:val="053D193F"/>
    <w:rsid w:val="05400237"/>
    <w:rsid w:val="05437C93"/>
    <w:rsid w:val="054B6567"/>
    <w:rsid w:val="055AE81A"/>
    <w:rsid w:val="055C9ABB"/>
    <w:rsid w:val="056D0058"/>
    <w:rsid w:val="0571080C"/>
    <w:rsid w:val="0571ADB1"/>
    <w:rsid w:val="0571D5F3"/>
    <w:rsid w:val="05721882"/>
    <w:rsid w:val="05825E6E"/>
    <w:rsid w:val="0586CC28"/>
    <w:rsid w:val="05A9CB68"/>
    <w:rsid w:val="05BCC12F"/>
    <w:rsid w:val="05BF0208"/>
    <w:rsid w:val="05BF64DA"/>
    <w:rsid w:val="05C55B8D"/>
    <w:rsid w:val="05C905A1"/>
    <w:rsid w:val="05D21615"/>
    <w:rsid w:val="05E7A94B"/>
    <w:rsid w:val="05EC8AD8"/>
    <w:rsid w:val="060AFC8C"/>
    <w:rsid w:val="060D055A"/>
    <w:rsid w:val="0619FBA7"/>
    <w:rsid w:val="061E4501"/>
    <w:rsid w:val="062C07FB"/>
    <w:rsid w:val="063E76C6"/>
    <w:rsid w:val="0655181C"/>
    <w:rsid w:val="0656BBE6"/>
    <w:rsid w:val="06582F5F"/>
    <w:rsid w:val="06673594"/>
    <w:rsid w:val="066B3B2A"/>
    <w:rsid w:val="066B7478"/>
    <w:rsid w:val="066DC6DF"/>
    <w:rsid w:val="0673DC2B"/>
    <w:rsid w:val="067723EC"/>
    <w:rsid w:val="0683FE7F"/>
    <w:rsid w:val="0684E5B1"/>
    <w:rsid w:val="068E7949"/>
    <w:rsid w:val="0696C57E"/>
    <w:rsid w:val="06AF2953"/>
    <w:rsid w:val="06D28164"/>
    <w:rsid w:val="06D32422"/>
    <w:rsid w:val="06E4F11A"/>
    <w:rsid w:val="06F91218"/>
    <w:rsid w:val="070318D7"/>
    <w:rsid w:val="070A060E"/>
    <w:rsid w:val="071F6F86"/>
    <w:rsid w:val="0720FE9F"/>
    <w:rsid w:val="073A56B5"/>
    <w:rsid w:val="07520AC1"/>
    <w:rsid w:val="075339C1"/>
    <w:rsid w:val="076D322F"/>
    <w:rsid w:val="077120F4"/>
    <w:rsid w:val="0778AF59"/>
    <w:rsid w:val="078E5B4D"/>
    <w:rsid w:val="079728C7"/>
    <w:rsid w:val="07C285F8"/>
    <w:rsid w:val="07CAE9E7"/>
    <w:rsid w:val="07D8B9E0"/>
    <w:rsid w:val="07F56021"/>
    <w:rsid w:val="0801E3B9"/>
    <w:rsid w:val="08124A8F"/>
    <w:rsid w:val="0814CC91"/>
    <w:rsid w:val="0821EF18"/>
    <w:rsid w:val="0828C291"/>
    <w:rsid w:val="08351D77"/>
    <w:rsid w:val="083D77C2"/>
    <w:rsid w:val="085173C0"/>
    <w:rsid w:val="08599A3F"/>
    <w:rsid w:val="0877AB97"/>
    <w:rsid w:val="087E42DF"/>
    <w:rsid w:val="088390AE"/>
    <w:rsid w:val="088451BB"/>
    <w:rsid w:val="0888F100"/>
    <w:rsid w:val="0897722F"/>
    <w:rsid w:val="0897A5DB"/>
    <w:rsid w:val="08B68ACA"/>
    <w:rsid w:val="08CD3661"/>
    <w:rsid w:val="08EED87A"/>
    <w:rsid w:val="08F451CC"/>
    <w:rsid w:val="08F6D518"/>
    <w:rsid w:val="08FCE5F4"/>
    <w:rsid w:val="0905AA83"/>
    <w:rsid w:val="090F543A"/>
    <w:rsid w:val="09102ED4"/>
    <w:rsid w:val="091BF7C1"/>
    <w:rsid w:val="091CB6C4"/>
    <w:rsid w:val="091CE045"/>
    <w:rsid w:val="09279FF8"/>
    <w:rsid w:val="092890CA"/>
    <w:rsid w:val="0940494C"/>
    <w:rsid w:val="094A2D88"/>
    <w:rsid w:val="09531CCD"/>
    <w:rsid w:val="0983E88C"/>
    <w:rsid w:val="09849382"/>
    <w:rsid w:val="0985DB1A"/>
    <w:rsid w:val="0986B8BA"/>
    <w:rsid w:val="0997A41A"/>
    <w:rsid w:val="09AC4970"/>
    <w:rsid w:val="09B4104E"/>
    <w:rsid w:val="09C585EC"/>
    <w:rsid w:val="09EEFEFC"/>
    <w:rsid w:val="0A226F6C"/>
    <w:rsid w:val="0A2EDF97"/>
    <w:rsid w:val="0A31CC1A"/>
    <w:rsid w:val="0A3D98BB"/>
    <w:rsid w:val="0A56FA9F"/>
    <w:rsid w:val="0A5C2ED3"/>
    <w:rsid w:val="0A631C3E"/>
    <w:rsid w:val="0A6C276C"/>
    <w:rsid w:val="0A6C379A"/>
    <w:rsid w:val="0A8DA336"/>
    <w:rsid w:val="0AB8807F"/>
    <w:rsid w:val="0AE15A5A"/>
    <w:rsid w:val="0AE550D3"/>
    <w:rsid w:val="0B05A275"/>
    <w:rsid w:val="0B07F031"/>
    <w:rsid w:val="0B12BC87"/>
    <w:rsid w:val="0B1778DB"/>
    <w:rsid w:val="0B1F4B65"/>
    <w:rsid w:val="0B2F9FA7"/>
    <w:rsid w:val="0B4C0012"/>
    <w:rsid w:val="0B4CFC40"/>
    <w:rsid w:val="0B4DD9C8"/>
    <w:rsid w:val="0B5D828D"/>
    <w:rsid w:val="0B7BD5E9"/>
    <w:rsid w:val="0B7D0854"/>
    <w:rsid w:val="0B7EE988"/>
    <w:rsid w:val="0BA1AA5E"/>
    <w:rsid w:val="0BA27C75"/>
    <w:rsid w:val="0BA350D0"/>
    <w:rsid w:val="0BAA0160"/>
    <w:rsid w:val="0BBBFC59"/>
    <w:rsid w:val="0BC7257B"/>
    <w:rsid w:val="0BD76C31"/>
    <w:rsid w:val="0BE5C1C0"/>
    <w:rsid w:val="0BF68033"/>
    <w:rsid w:val="0C0957E8"/>
    <w:rsid w:val="0C13C92D"/>
    <w:rsid w:val="0C19AE1C"/>
    <w:rsid w:val="0C26BE91"/>
    <w:rsid w:val="0C297397"/>
    <w:rsid w:val="0C2B34D5"/>
    <w:rsid w:val="0C2E438C"/>
    <w:rsid w:val="0C6539D3"/>
    <w:rsid w:val="0C658DF7"/>
    <w:rsid w:val="0C6917AA"/>
    <w:rsid w:val="0C79E963"/>
    <w:rsid w:val="0C8C3E0D"/>
    <w:rsid w:val="0C8C8BA4"/>
    <w:rsid w:val="0CA2F91A"/>
    <w:rsid w:val="0CB179C4"/>
    <w:rsid w:val="0CB4CD2F"/>
    <w:rsid w:val="0CC29069"/>
    <w:rsid w:val="0CC92A89"/>
    <w:rsid w:val="0CD51B07"/>
    <w:rsid w:val="0CE56017"/>
    <w:rsid w:val="0CF35BDA"/>
    <w:rsid w:val="0CF69634"/>
    <w:rsid w:val="0CF90A7B"/>
    <w:rsid w:val="0CFB9E76"/>
    <w:rsid w:val="0D00A41F"/>
    <w:rsid w:val="0D00E72C"/>
    <w:rsid w:val="0D049A83"/>
    <w:rsid w:val="0D1B5069"/>
    <w:rsid w:val="0D1E30B6"/>
    <w:rsid w:val="0D25B9F3"/>
    <w:rsid w:val="0D59EF98"/>
    <w:rsid w:val="0D6BAFB2"/>
    <w:rsid w:val="0D7725B2"/>
    <w:rsid w:val="0D83D844"/>
    <w:rsid w:val="0D8B58F9"/>
    <w:rsid w:val="0D93CF95"/>
    <w:rsid w:val="0D9C71A7"/>
    <w:rsid w:val="0DA6245D"/>
    <w:rsid w:val="0DB6334E"/>
    <w:rsid w:val="0DB65DEC"/>
    <w:rsid w:val="0DE36DC1"/>
    <w:rsid w:val="0E0263F1"/>
    <w:rsid w:val="0E08869C"/>
    <w:rsid w:val="0E0A3D8F"/>
    <w:rsid w:val="0E2B23BB"/>
    <w:rsid w:val="0E39300D"/>
    <w:rsid w:val="0E411A5F"/>
    <w:rsid w:val="0E4490F6"/>
    <w:rsid w:val="0E44D036"/>
    <w:rsid w:val="0E573721"/>
    <w:rsid w:val="0E5963EF"/>
    <w:rsid w:val="0E59E764"/>
    <w:rsid w:val="0E5E1424"/>
    <w:rsid w:val="0E60E6CA"/>
    <w:rsid w:val="0E664C8A"/>
    <w:rsid w:val="0E734C67"/>
    <w:rsid w:val="0E83803B"/>
    <w:rsid w:val="0E87AFD3"/>
    <w:rsid w:val="0E88113C"/>
    <w:rsid w:val="0E91985F"/>
    <w:rsid w:val="0EB03089"/>
    <w:rsid w:val="0EB2A642"/>
    <w:rsid w:val="0EC56ED6"/>
    <w:rsid w:val="0EC79C9C"/>
    <w:rsid w:val="0EC7EB63"/>
    <w:rsid w:val="0EE84E31"/>
    <w:rsid w:val="0EF978D9"/>
    <w:rsid w:val="0F087AB2"/>
    <w:rsid w:val="0F13FE54"/>
    <w:rsid w:val="0F196656"/>
    <w:rsid w:val="0F2C57A1"/>
    <w:rsid w:val="0F63427D"/>
    <w:rsid w:val="0F654ECD"/>
    <w:rsid w:val="0F745345"/>
    <w:rsid w:val="0F7815EF"/>
    <w:rsid w:val="0F7FB8A0"/>
    <w:rsid w:val="0F94B4AF"/>
    <w:rsid w:val="0F97F60A"/>
    <w:rsid w:val="0FA583AA"/>
    <w:rsid w:val="0FB2C893"/>
    <w:rsid w:val="0FB723C0"/>
    <w:rsid w:val="0FD8FCBC"/>
    <w:rsid w:val="0FE9A10D"/>
    <w:rsid w:val="0FEC9E89"/>
    <w:rsid w:val="0FF14004"/>
    <w:rsid w:val="10023049"/>
    <w:rsid w:val="10091E75"/>
    <w:rsid w:val="100A98E5"/>
    <w:rsid w:val="101CA453"/>
    <w:rsid w:val="1024506F"/>
    <w:rsid w:val="1027AF6E"/>
    <w:rsid w:val="1027D835"/>
    <w:rsid w:val="1053E806"/>
    <w:rsid w:val="1055EF16"/>
    <w:rsid w:val="10611A8C"/>
    <w:rsid w:val="10673039"/>
    <w:rsid w:val="10760F07"/>
    <w:rsid w:val="107BEF87"/>
    <w:rsid w:val="107F4AAD"/>
    <w:rsid w:val="108367CB"/>
    <w:rsid w:val="1083AF31"/>
    <w:rsid w:val="10A82C74"/>
    <w:rsid w:val="10A94F82"/>
    <w:rsid w:val="10CF8083"/>
    <w:rsid w:val="10D3B04C"/>
    <w:rsid w:val="10D7120D"/>
    <w:rsid w:val="10E261F3"/>
    <w:rsid w:val="10E53A72"/>
    <w:rsid w:val="10F7919C"/>
    <w:rsid w:val="10FB62A1"/>
    <w:rsid w:val="110384BB"/>
    <w:rsid w:val="110B9C7D"/>
    <w:rsid w:val="112439E3"/>
    <w:rsid w:val="112EF375"/>
    <w:rsid w:val="113C88CD"/>
    <w:rsid w:val="11489CD3"/>
    <w:rsid w:val="1149522F"/>
    <w:rsid w:val="1149B666"/>
    <w:rsid w:val="1151680E"/>
    <w:rsid w:val="11870677"/>
    <w:rsid w:val="1189102F"/>
    <w:rsid w:val="11A7EB62"/>
    <w:rsid w:val="11B3E334"/>
    <w:rsid w:val="11BE4BC1"/>
    <w:rsid w:val="11DEB260"/>
    <w:rsid w:val="11F43E76"/>
    <w:rsid w:val="11F9F945"/>
    <w:rsid w:val="120A9B91"/>
    <w:rsid w:val="1212BD63"/>
    <w:rsid w:val="12172363"/>
    <w:rsid w:val="121B7DBF"/>
    <w:rsid w:val="1221306A"/>
    <w:rsid w:val="123F5274"/>
    <w:rsid w:val="12643D62"/>
    <w:rsid w:val="126DAF3D"/>
    <w:rsid w:val="1274EF07"/>
    <w:rsid w:val="127781FB"/>
    <w:rsid w:val="12A8DED9"/>
    <w:rsid w:val="12ABA6A6"/>
    <w:rsid w:val="12B6A36C"/>
    <w:rsid w:val="12B862D5"/>
    <w:rsid w:val="12BA2E10"/>
    <w:rsid w:val="12C19F57"/>
    <w:rsid w:val="12C7E679"/>
    <w:rsid w:val="12D92BFE"/>
    <w:rsid w:val="12DF069D"/>
    <w:rsid w:val="12ED9C3A"/>
    <w:rsid w:val="12FE6B08"/>
    <w:rsid w:val="131CCD36"/>
    <w:rsid w:val="132108A6"/>
    <w:rsid w:val="1321A09F"/>
    <w:rsid w:val="1329A793"/>
    <w:rsid w:val="133057EE"/>
    <w:rsid w:val="13313DA9"/>
    <w:rsid w:val="13340231"/>
    <w:rsid w:val="13359793"/>
    <w:rsid w:val="13472570"/>
    <w:rsid w:val="135BAB93"/>
    <w:rsid w:val="13736398"/>
    <w:rsid w:val="13AC31F8"/>
    <w:rsid w:val="13D31876"/>
    <w:rsid w:val="13DC8B33"/>
    <w:rsid w:val="13DCAD48"/>
    <w:rsid w:val="13E71409"/>
    <w:rsid w:val="141B5D1F"/>
    <w:rsid w:val="141EE85A"/>
    <w:rsid w:val="141F9AFB"/>
    <w:rsid w:val="14222514"/>
    <w:rsid w:val="14244DDC"/>
    <w:rsid w:val="143E7DF9"/>
    <w:rsid w:val="144B6411"/>
    <w:rsid w:val="144FB910"/>
    <w:rsid w:val="145BDAA5"/>
    <w:rsid w:val="1464CD83"/>
    <w:rsid w:val="1478F4CD"/>
    <w:rsid w:val="147D10FB"/>
    <w:rsid w:val="1482DA21"/>
    <w:rsid w:val="14AC4A4D"/>
    <w:rsid w:val="14ADCA72"/>
    <w:rsid w:val="14B153D2"/>
    <w:rsid w:val="14C87CD2"/>
    <w:rsid w:val="14D7B4DD"/>
    <w:rsid w:val="14D8F20F"/>
    <w:rsid w:val="14EE4637"/>
    <w:rsid w:val="150082C9"/>
    <w:rsid w:val="150464D3"/>
    <w:rsid w:val="152BB792"/>
    <w:rsid w:val="152E7005"/>
    <w:rsid w:val="1540C5E7"/>
    <w:rsid w:val="154A1B0F"/>
    <w:rsid w:val="154AFA62"/>
    <w:rsid w:val="1552AAD3"/>
    <w:rsid w:val="155D97BA"/>
    <w:rsid w:val="156A177B"/>
    <w:rsid w:val="157047D7"/>
    <w:rsid w:val="15845A6A"/>
    <w:rsid w:val="158A6405"/>
    <w:rsid w:val="15A65A96"/>
    <w:rsid w:val="15AF8A06"/>
    <w:rsid w:val="15B0EE73"/>
    <w:rsid w:val="15BB9C1F"/>
    <w:rsid w:val="15DE6F91"/>
    <w:rsid w:val="15F73DAF"/>
    <w:rsid w:val="15F7AB06"/>
    <w:rsid w:val="15FDEB6E"/>
    <w:rsid w:val="15FE36CB"/>
    <w:rsid w:val="1610662C"/>
    <w:rsid w:val="1612A93B"/>
    <w:rsid w:val="1625910C"/>
    <w:rsid w:val="1625FCB6"/>
    <w:rsid w:val="162E26BA"/>
    <w:rsid w:val="163EE469"/>
    <w:rsid w:val="16487DC7"/>
    <w:rsid w:val="164C3FBA"/>
    <w:rsid w:val="165BA3E7"/>
    <w:rsid w:val="1672B9EB"/>
    <w:rsid w:val="1677D01A"/>
    <w:rsid w:val="168AC90E"/>
    <w:rsid w:val="168BC897"/>
    <w:rsid w:val="16A822BA"/>
    <w:rsid w:val="16AE2F02"/>
    <w:rsid w:val="16B9D8DD"/>
    <w:rsid w:val="16BA6448"/>
    <w:rsid w:val="16D243CD"/>
    <w:rsid w:val="16D259CF"/>
    <w:rsid w:val="16DC3D06"/>
    <w:rsid w:val="170282FF"/>
    <w:rsid w:val="17051AA9"/>
    <w:rsid w:val="170A8315"/>
    <w:rsid w:val="1721897E"/>
    <w:rsid w:val="1751814D"/>
    <w:rsid w:val="177308F8"/>
    <w:rsid w:val="1773FB9C"/>
    <w:rsid w:val="178D9F33"/>
    <w:rsid w:val="17999B61"/>
    <w:rsid w:val="17E547C8"/>
    <w:rsid w:val="17EBE3B8"/>
    <w:rsid w:val="17F47BDA"/>
    <w:rsid w:val="18060C9C"/>
    <w:rsid w:val="181F1626"/>
    <w:rsid w:val="1823A76C"/>
    <w:rsid w:val="18345E6A"/>
    <w:rsid w:val="183545CD"/>
    <w:rsid w:val="183A28E2"/>
    <w:rsid w:val="183F6B14"/>
    <w:rsid w:val="184B1185"/>
    <w:rsid w:val="1870CF0F"/>
    <w:rsid w:val="187C838C"/>
    <w:rsid w:val="1885CBF3"/>
    <w:rsid w:val="188796C3"/>
    <w:rsid w:val="1889C8A8"/>
    <w:rsid w:val="18A5DAAA"/>
    <w:rsid w:val="18C14D50"/>
    <w:rsid w:val="18C256F3"/>
    <w:rsid w:val="18C7A6FC"/>
    <w:rsid w:val="18E20591"/>
    <w:rsid w:val="18E4CEC5"/>
    <w:rsid w:val="18E50B01"/>
    <w:rsid w:val="18EE590D"/>
    <w:rsid w:val="18FCCBF2"/>
    <w:rsid w:val="18FDFA0E"/>
    <w:rsid w:val="18FEB207"/>
    <w:rsid w:val="19064CF0"/>
    <w:rsid w:val="192B7386"/>
    <w:rsid w:val="192F4BC8"/>
    <w:rsid w:val="1937DAF0"/>
    <w:rsid w:val="197F2AD3"/>
    <w:rsid w:val="198F7C29"/>
    <w:rsid w:val="1994D5CC"/>
    <w:rsid w:val="199B3961"/>
    <w:rsid w:val="199E43CC"/>
    <w:rsid w:val="19A4F5C4"/>
    <w:rsid w:val="19A57D83"/>
    <w:rsid w:val="19BB93C0"/>
    <w:rsid w:val="19BCCC3D"/>
    <w:rsid w:val="19BF296B"/>
    <w:rsid w:val="19DA7814"/>
    <w:rsid w:val="19DC697D"/>
    <w:rsid w:val="19DDAFAD"/>
    <w:rsid w:val="19E8471E"/>
    <w:rsid w:val="19ECDBA0"/>
    <w:rsid w:val="19EDEC55"/>
    <w:rsid w:val="1A0457AC"/>
    <w:rsid w:val="1A087D88"/>
    <w:rsid w:val="1A09C9B0"/>
    <w:rsid w:val="1A1829E2"/>
    <w:rsid w:val="1A320DA9"/>
    <w:rsid w:val="1A3B3D64"/>
    <w:rsid w:val="1A481072"/>
    <w:rsid w:val="1A4DE8E0"/>
    <w:rsid w:val="1A54B573"/>
    <w:rsid w:val="1A5F6BE4"/>
    <w:rsid w:val="1A60AE5C"/>
    <w:rsid w:val="1A6A5F24"/>
    <w:rsid w:val="1A6E1210"/>
    <w:rsid w:val="1A72CFBA"/>
    <w:rsid w:val="1A767C6F"/>
    <w:rsid w:val="1A779328"/>
    <w:rsid w:val="1A7D1BB9"/>
    <w:rsid w:val="1A8C96E1"/>
    <w:rsid w:val="1A9F66E1"/>
    <w:rsid w:val="1ABA272F"/>
    <w:rsid w:val="1ACB1C29"/>
    <w:rsid w:val="1ACB8655"/>
    <w:rsid w:val="1AE29858"/>
    <w:rsid w:val="1AE46F34"/>
    <w:rsid w:val="1AE83651"/>
    <w:rsid w:val="1AF227DF"/>
    <w:rsid w:val="1AFBD8C6"/>
    <w:rsid w:val="1B2209DA"/>
    <w:rsid w:val="1B2F150A"/>
    <w:rsid w:val="1B389CA7"/>
    <w:rsid w:val="1B3FB424"/>
    <w:rsid w:val="1B56FE52"/>
    <w:rsid w:val="1B5ADC12"/>
    <w:rsid w:val="1B5F8A37"/>
    <w:rsid w:val="1B61EAFC"/>
    <w:rsid w:val="1B7AC522"/>
    <w:rsid w:val="1B7B357D"/>
    <w:rsid w:val="1B9E5BA4"/>
    <w:rsid w:val="1BA64895"/>
    <w:rsid w:val="1BAAC8D3"/>
    <w:rsid w:val="1BB90DAD"/>
    <w:rsid w:val="1BC1B1AC"/>
    <w:rsid w:val="1BE3B52A"/>
    <w:rsid w:val="1BFBD523"/>
    <w:rsid w:val="1C03C94E"/>
    <w:rsid w:val="1C099BEA"/>
    <w:rsid w:val="1C26EE3B"/>
    <w:rsid w:val="1C2BBB6D"/>
    <w:rsid w:val="1C2C8C21"/>
    <w:rsid w:val="1C315BC5"/>
    <w:rsid w:val="1C4C5B4C"/>
    <w:rsid w:val="1C65931F"/>
    <w:rsid w:val="1C6687EC"/>
    <w:rsid w:val="1C6C7ED4"/>
    <w:rsid w:val="1C7B96B5"/>
    <w:rsid w:val="1C811F53"/>
    <w:rsid w:val="1CA76E75"/>
    <w:rsid w:val="1CB33C07"/>
    <w:rsid w:val="1CBC8A49"/>
    <w:rsid w:val="1CC06FD6"/>
    <w:rsid w:val="1CC4F793"/>
    <w:rsid w:val="1CC767E9"/>
    <w:rsid w:val="1CE022EA"/>
    <w:rsid w:val="1CEE7F4F"/>
    <w:rsid w:val="1D0601FB"/>
    <w:rsid w:val="1D0BB8F5"/>
    <w:rsid w:val="1D111444"/>
    <w:rsid w:val="1D1D108F"/>
    <w:rsid w:val="1D22976A"/>
    <w:rsid w:val="1D2CCCFA"/>
    <w:rsid w:val="1D2E825F"/>
    <w:rsid w:val="1D35070E"/>
    <w:rsid w:val="1D519307"/>
    <w:rsid w:val="1D566430"/>
    <w:rsid w:val="1D5AAF7D"/>
    <w:rsid w:val="1D72A687"/>
    <w:rsid w:val="1D794BCD"/>
    <w:rsid w:val="1D7C98FD"/>
    <w:rsid w:val="1D8EE986"/>
    <w:rsid w:val="1DA637BF"/>
    <w:rsid w:val="1DCF4D10"/>
    <w:rsid w:val="1DE24821"/>
    <w:rsid w:val="1DE8253D"/>
    <w:rsid w:val="1DEAF7AE"/>
    <w:rsid w:val="1DEE3662"/>
    <w:rsid w:val="1E3208C7"/>
    <w:rsid w:val="1E3BCAB1"/>
    <w:rsid w:val="1E48C4EA"/>
    <w:rsid w:val="1E7396C3"/>
    <w:rsid w:val="1E73ACF3"/>
    <w:rsid w:val="1E786A37"/>
    <w:rsid w:val="1E7E2245"/>
    <w:rsid w:val="1E81435B"/>
    <w:rsid w:val="1E8C7198"/>
    <w:rsid w:val="1E962ED2"/>
    <w:rsid w:val="1E990C10"/>
    <w:rsid w:val="1E9D24DE"/>
    <w:rsid w:val="1EA1075D"/>
    <w:rsid w:val="1EA405BB"/>
    <w:rsid w:val="1EACCC7F"/>
    <w:rsid w:val="1EB698F6"/>
    <w:rsid w:val="1EBD9841"/>
    <w:rsid w:val="1ED4573D"/>
    <w:rsid w:val="1ED7C0DC"/>
    <w:rsid w:val="1EF2A776"/>
    <w:rsid w:val="1F145BF7"/>
    <w:rsid w:val="1F272B60"/>
    <w:rsid w:val="1F2D97B0"/>
    <w:rsid w:val="1F348449"/>
    <w:rsid w:val="1F6DD69D"/>
    <w:rsid w:val="1F71043F"/>
    <w:rsid w:val="1F7D91AE"/>
    <w:rsid w:val="1F83F59E"/>
    <w:rsid w:val="1F991B7C"/>
    <w:rsid w:val="1FA16F15"/>
    <w:rsid w:val="1FAA8F30"/>
    <w:rsid w:val="1FAE71CF"/>
    <w:rsid w:val="1FB11521"/>
    <w:rsid w:val="1FBBE363"/>
    <w:rsid w:val="1FBEC9BC"/>
    <w:rsid w:val="1FC0272F"/>
    <w:rsid w:val="1FC3342B"/>
    <w:rsid w:val="1FC4116D"/>
    <w:rsid w:val="1FD9216D"/>
    <w:rsid w:val="1FDB36DC"/>
    <w:rsid w:val="1FE0E5ED"/>
    <w:rsid w:val="1FE270C1"/>
    <w:rsid w:val="200FB774"/>
    <w:rsid w:val="20139A53"/>
    <w:rsid w:val="202017A2"/>
    <w:rsid w:val="2027647A"/>
    <w:rsid w:val="203E76E8"/>
    <w:rsid w:val="203EBA86"/>
    <w:rsid w:val="2047580B"/>
    <w:rsid w:val="204F1B40"/>
    <w:rsid w:val="20593E88"/>
    <w:rsid w:val="20696958"/>
    <w:rsid w:val="2086E383"/>
    <w:rsid w:val="20A845BE"/>
    <w:rsid w:val="20EDAF0F"/>
    <w:rsid w:val="20F82337"/>
    <w:rsid w:val="20FDA96D"/>
    <w:rsid w:val="21056B34"/>
    <w:rsid w:val="21079554"/>
    <w:rsid w:val="2118A860"/>
    <w:rsid w:val="211AC1A4"/>
    <w:rsid w:val="2155A0F9"/>
    <w:rsid w:val="21674077"/>
    <w:rsid w:val="216C6CA7"/>
    <w:rsid w:val="217071FA"/>
    <w:rsid w:val="21728D9F"/>
    <w:rsid w:val="21893910"/>
    <w:rsid w:val="21941649"/>
    <w:rsid w:val="219946E3"/>
    <w:rsid w:val="219EA435"/>
    <w:rsid w:val="21AA4016"/>
    <w:rsid w:val="21AD39E5"/>
    <w:rsid w:val="21AF057B"/>
    <w:rsid w:val="21C7AB0E"/>
    <w:rsid w:val="21CA2520"/>
    <w:rsid w:val="21CC0284"/>
    <w:rsid w:val="21D06672"/>
    <w:rsid w:val="21EA98A9"/>
    <w:rsid w:val="21F1D3ED"/>
    <w:rsid w:val="22003E1D"/>
    <w:rsid w:val="2204E8AF"/>
    <w:rsid w:val="220F7A82"/>
    <w:rsid w:val="2210F12D"/>
    <w:rsid w:val="221D06FA"/>
    <w:rsid w:val="2222CD69"/>
    <w:rsid w:val="223BA942"/>
    <w:rsid w:val="223DF35E"/>
    <w:rsid w:val="22482A64"/>
    <w:rsid w:val="2256955D"/>
    <w:rsid w:val="225F3B61"/>
    <w:rsid w:val="226E420D"/>
    <w:rsid w:val="226ED90F"/>
    <w:rsid w:val="2271FFB0"/>
    <w:rsid w:val="2280D389"/>
    <w:rsid w:val="2288B1AF"/>
    <w:rsid w:val="22B327DF"/>
    <w:rsid w:val="22C04F22"/>
    <w:rsid w:val="22D2EB1C"/>
    <w:rsid w:val="22DA1FD9"/>
    <w:rsid w:val="22E964AC"/>
    <w:rsid w:val="22F36AC9"/>
    <w:rsid w:val="22FE5BD1"/>
    <w:rsid w:val="231CC636"/>
    <w:rsid w:val="23391CF5"/>
    <w:rsid w:val="233B87E3"/>
    <w:rsid w:val="233F808A"/>
    <w:rsid w:val="234ED9B5"/>
    <w:rsid w:val="235B9FBE"/>
    <w:rsid w:val="236C41FD"/>
    <w:rsid w:val="2373EC24"/>
    <w:rsid w:val="23825A5F"/>
    <w:rsid w:val="2392E634"/>
    <w:rsid w:val="2397EBCA"/>
    <w:rsid w:val="23B8080A"/>
    <w:rsid w:val="23BCC63A"/>
    <w:rsid w:val="23BDBAAF"/>
    <w:rsid w:val="23C8C107"/>
    <w:rsid w:val="23D9A770"/>
    <w:rsid w:val="23DAFF7D"/>
    <w:rsid w:val="23E70B29"/>
    <w:rsid w:val="23F07AD7"/>
    <w:rsid w:val="23FF3371"/>
    <w:rsid w:val="2422CD49"/>
    <w:rsid w:val="242C3AD4"/>
    <w:rsid w:val="24354AD9"/>
    <w:rsid w:val="24393CED"/>
    <w:rsid w:val="243CF9AA"/>
    <w:rsid w:val="2455D32A"/>
    <w:rsid w:val="245A5A26"/>
    <w:rsid w:val="245ACCB2"/>
    <w:rsid w:val="245D8A8C"/>
    <w:rsid w:val="247603DE"/>
    <w:rsid w:val="247B0C95"/>
    <w:rsid w:val="24822B4F"/>
    <w:rsid w:val="24834698"/>
    <w:rsid w:val="24928890"/>
    <w:rsid w:val="24B04AE3"/>
    <w:rsid w:val="24C85380"/>
    <w:rsid w:val="24CD6ACF"/>
    <w:rsid w:val="24CE6F6C"/>
    <w:rsid w:val="24D5F750"/>
    <w:rsid w:val="24EF0A00"/>
    <w:rsid w:val="24F232F5"/>
    <w:rsid w:val="24FB04CA"/>
    <w:rsid w:val="2504F89E"/>
    <w:rsid w:val="251B25D4"/>
    <w:rsid w:val="2534EBB3"/>
    <w:rsid w:val="25391FE3"/>
    <w:rsid w:val="2548FDED"/>
    <w:rsid w:val="257C2CA0"/>
    <w:rsid w:val="258749CB"/>
    <w:rsid w:val="25A5415A"/>
    <w:rsid w:val="25B1D687"/>
    <w:rsid w:val="25CD44E1"/>
    <w:rsid w:val="25D06DEF"/>
    <w:rsid w:val="25EE32C7"/>
    <w:rsid w:val="25F34543"/>
    <w:rsid w:val="25FBAFEE"/>
    <w:rsid w:val="260B5864"/>
    <w:rsid w:val="26150E38"/>
    <w:rsid w:val="261B1F0F"/>
    <w:rsid w:val="2631961F"/>
    <w:rsid w:val="263AB19A"/>
    <w:rsid w:val="264114B2"/>
    <w:rsid w:val="265FD2EF"/>
    <w:rsid w:val="2678C613"/>
    <w:rsid w:val="267CD150"/>
    <w:rsid w:val="267F14E0"/>
    <w:rsid w:val="26934BD8"/>
    <w:rsid w:val="269C9631"/>
    <w:rsid w:val="269E0621"/>
    <w:rsid w:val="26E2A184"/>
    <w:rsid w:val="26E341EA"/>
    <w:rsid w:val="26E3D5E5"/>
    <w:rsid w:val="26EA9175"/>
    <w:rsid w:val="26F881A1"/>
    <w:rsid w:val="270268F2"/>
    <w:rsid w:val="2704494D"/>
    <w:rsid w:val="270B9DE7"/>
    <w:rsid w:val="2710562E"/>
    <w:rsid w:val="27126DD2"/>
    <w:rsid w:val="271914E8"/>
    <w:rsid w:val="271C4998"/>
    <w:rsid w:val="273AFB05"/>
    <w:rsid w:val="27497A12"/>
    <w:rsid w:val="274C1CF3"/>
    <w:rsid w:val="274FF834"/>
    <w:rsid w:val="2751AF27"/>
    <w:rsid w:val="2751C5AB"/>
    <w:rsid w:val="27667507"/>
    <w:rsid w:val="27733C94"/>
    <w:rsid w:val="277D0C63"/>
    <w:rsid w:val="277D8A3F"/>
    <w:rsid w:val="277DD3D5"/>
    <w:rsid w:val="27828200"/>
    <w:rsid w:val="279B0D5A"/>
    <w:rsid w:val="27CD35DB"/>
    <w:rsid w:val="27D304D5"/>
    <w:rsid w:val="27E1A6B5"/>
    <w:rsid w:val="27ED0DFA"/>
    <w:rsid w:val="27FA335D"/>
    <w:rsid w:val="27FC1225"/>
    <w:rsid w:val="2800EFC7"/>
    <w:rsid w:val="28068546"/>
    <w:rsid w:val="280FFC86"/>
    <w:rsid w:val="2814650F"/>
    <w:rsid w:val="28165AAF"/>
    <w:rsid w:val="2826FE0E"/>
    <w:rsid w:val="282AEE54"/>
    <w:rsid w:val="282B457A"/>
    <w:rsid w:val="282F4C74"/>
    <w:rsid w:val="28366677"/>
    <w:rsid w:val="2837FAEA"/>
    <w:rsid w:val="283B6B02"/>
    <w:rsid w:val="2847421B"/>
    <w:rsid w:val="28486989"/>
    <w:rsid w:val="284E06AC"/>
    <w:rsid w:val="28557378"/>
    <w:rsid w:val="285AF45F"/>
    <w:rsid w:val="286B7B0C"/>
    <w:rsid w:val="2881CD48"/>
    <w:rsid w:val="28B62F7A"/>
    <w:rsid w:val="28BED181"/>
    <w:rsid w:val="28C0FF70"/>
    <w:rsid w:val="28CA0EFA"/>
    <w:rsid w:val="28D39F03"/>
    <w:rsid w:val="28E4740B"/>
    <w:rsid w:val="290ED0A5"/>
    <w:rsid w:val="291F96EE"/>
    <w:rsid w:val="29311D14"/>
    <w:rsid w:val="293D410C"/>
    <w:rsid w:val="295D6ACA"/>
    <w:rsid w:val="296F9C48"/>
    <w:rsid w:val="29851DA4"/>
    <w:rsid w:val="299DD9DD"/>
    <w:rsid w:val="29BBBDB5"/>
    <w:rsid w:val="29C2026F"/>
    <w:rsid w:val="29D49F8D"/>
    <w:rsid w:val="29DF8CA2"/>
    <w:rsid w:val="29E2BD48"/>
    <w:rsid w:val="29FAAD3D"/>
    <w:rsid w:val="2A01A820"/>
    <w:rsid w:val="2A123E57"/>
    <w:rsid w:val="2A1BDA78"/>
    <w:rsid w:val="2A28A644"/>
    <w:rsid w:val="2A2B43D5"/>
    <w:rsid w:val="2A50E74C"/>
    <w:rsid w:val="2A512568"/>
    <w:rsid w:val="2A515F91"/>
    <w:rsid w:val="2A69DE07"/>
    <w:rsid w:val="2A6F837B"/>
    <w:rsid w:val="2A71A635"/>
    <w:rsid w:val="2A752517"/>
    <w:rsid w:val="2A78A610"/>
    <w:rsid w:val="2A8B8F6A"/>
    <w:rsid w:val="2A917E8A"/>
    <w:rsid w:val="2A921D95"/>
    <w:rsid w:val="2AB4AA14"/>
    <w:rsid w:val="2ADA1260"/>
    <w:rsid w:val="2AEE8AFA"/>
    <w:rsid w:val="2AF4F55D"/>
    <w:rsid w:val="2B0D2887"/>
    <w:rsid w:val="2B21E9D7"/>
    <w:rsid w:val="2B23B080"/>
    <w:rsid w:val="2B2D1803"/>
    <w:rsid w:val="2B331045"/>
    <w:rsid w:val="2B3DCC12"/>
    <w:rsid w:val="2B528460"/>
    <w:rsid w:val="2B63C2DD"/>
    <w:rsid w:val="2B77350D"/>
    <w:rsid w:val="2B938779"/>
    <w:rsid w:val="2B9FEF76"/>
    <w:rsid w:val="2BA23E14"/>
    <w:rsid w:val="2BBB22FC"/>
    <w:rsid w:val="2BC317FE"/>
    <w:rsid w:val="2BEC860B"/>
    <w:rsid w:val="2C1A413D"/>
    <w:rsid w:val="2C29280E"/>
    <w:rsid w:val="2C2C2D08"/>
    <w:rsid w:val="2C324F4E"/>
    <w:rsid w:val="2C3291A6"/>
    <w:rsid w:val="2C36AF64"/>
    <w:rsid w:val="2C380944"/>
    <w:rsid w:val="2C43F933"/>
    <w:rsid w:val="2C4AB928"/>
    <w:rsid w:val="2C560C96"/>
    <w:rsid w:val="2C621291"/>
    <w:rsid w:val="2C6D3C83"/>
    <w:rsid w:val="2C7AC28B"/>
    <w:rsid w:val="2C851199"/>
    <w:rsid w:val="2C925F53"/>
    <w:rsid w:val="2C9B7ACE"/>
    <w:rsid w:val="2CD3FD23"/>
    <w:rsid w:val="2CFE5F77"/>
    <w:rsid w:val="2D01B8F0"/>
    <w:rsid w:val="2D1583D4"/>
    <w:rsid w:val="2D17B9F6"/>
    <w:rsid w:val="2D2D64D1"/>
    <w:rsid w:val="2D47565F"/>
    <w:rsid w:val="2D4ADE4A"/>
    <w:rsid w:val="2D4B25B9"/>
    <w:rsid w:val="2D6AC49E"/>
    <w:rsid w:val="2D7F219C"/>
    <w:rsid w:val="2D8A067C"/>
    <w:rsid w:val="2D948C5E"/>
    <w:rsid w:val="2DA250FD"/>
    <w:rsid w:val="2DA528AF"/>
    <w:rsid w:val="2DAC0817"/>
    <w:rsid w:val="2DB15A91"/>
    <w:rsid w:val="2DCC52B8"/>
    <w:rsid w:val="2DDF08FB"/>
    <w:rsid w:val="2DE01F33"/>
    <w:rsid w:val="2DE238A1"/>
    <w:rsid w:val="2DF2CD24"/>
    <w:rsid w:val="2DF37A19"/>
    <w:rsid w:val="2DF3854B"/>
    <w:rsid w:val="2DF4EE08"/>
    <w:rsid w:val="2E13C9B7"/>
    <w:rsid w:val="2E144A8A"/>
    <w:rsid w:val="2E14E6E6"/>
    <w:rsid w:val="2E1EE0EE"/>
    <w:rsid w:val="2E2449F0"/>
    <w:rsid w:val="2E2E6C55"/>
    <w:rsid w:val="2E39C68D"/>
    <w:rsid w:val="2E3E2658"/>
    <w:rsid w:val="2E4D6B6D"/>
    <w:rsid w:val="2E62F1EF"/>
    <w:rsid w:val="2E71616C"/>
    <w:rsid w:val="2E71746E"/>
    <w:rsid w:val="2E8EAFF1"/>
    <w:rsid w:val="2E975B46"/>
    <w:rsid w:val="2EA07768"/>
    <w:rsid w:val="2EA4BD6A"/>
    <w:rsid w:val="2EA51A46"/>
    <w:rsid w:val="2EB4C4C4"/>
    <w:rsid w:val="2EB83EC0"/>
    <w:rsid w:val="2EBC5E55"/>
    <w:rsid w:val="2EE024DC"/>
    <w:rsid w:val="2EFC1767"/>
    <w:rsid w:val="2F0BABD7"/>
    <w:rsid w:val="2F2B26FF"/>
    <w:rsid w:val="2F303820"/>
    <w:rsid w:val="2F3868B5"/>
    <w:rsid w:val="2F5128E2"/>
    <w:rsid w:val="2F598C9E"/>
    <w:rsid w:val="2F8C0DB6"/>
    <w:rsid w:val="2F9EE9CE"/>
    <w:rsid w:val="2FA1E3CB"/>
    <w:rsid w:val="2FAA4174"/>
    <w:rsid w:val="2FB4B00F"/>
    <w:rsid w:val="2FECBCF8"/>
    <w:rsid w:val="30028696"/>
    <w:rsid w:val="30062FA6"/>
    <w:rsid w:val="3017C4E5"/>
    <w:rsid w:val="30183C1F"/>
    <w:rsid w:val="30218421"/>
    <w:rsid w:val="30224019"/>
    <w:rsid w:val="302460B6"/>
    <w:rsid w:val="302D329B"/>
    <w:rsid w:val="3036288A"/>
    <w:rsid w:val="30407B92"/>
    <w:rsid w:val="3077CFFA"/>
    <w:rsid w:val="30858A94"/>
    <w:rsid w:val="308DDC5B"/>
    <w:rsid w:val="309F55DC"/>
    <w:rsid w:val="30A203C8"/>
    <w:rsid w:val="30ACF634"/>
    <w:rsid w:val="30B0C76A"/>
    <w:rsid w:val="30B4F665"/>
    <w:rsid w:val="30B623DB"/>
    <w:rsid w:val="30B67940"/>
    <w:rsid w:val="30BB345C"/>
    <w:rsid w:val="30C8D5BE"/>
    <w:rsid w:val="30DAAD6D"/>
    <w:rsid w:val="30DF92BD"/>
    <w:rsid w:val="30E6395D"/>
    <w:rsid w:val="30F8F4A3"/>
    <w:rsid w:val="311783E4"/>
    <w:rsid w:val="311B2DD5"/>
    <w:rsid w:val="311EF9DF"/>
    <w:rsid w:val="3130D861"/>
    <w:rsid w:val="313154B0"/>
    <w:rsid w:val="3134A983"/>
    <w:rsid w:val="3138D2F4"/>
    <w:rsid w:val="314611D5"/>
    <w:rsid w:val="3156E719"/>
    <w:rsid w:val="31574511"/>
    <w:rsid w:val="315D8ABA"/>
    <w:rsid w:val="315F04C9"/>
    <w:rsid w:val="316B5401"/>
    <w:rsid w:val="318D20A6"/>
    <w:rsid w:val="31BA00C5"/>
    <w:rsid w:val="31D6F6FA"/>
    <w:rsid w:val="31EBC50D"/>
    <w:rsid w:val="31EDBF3D"/>
    <w:rsid w:val="31FDA9C7"/>
    <w:rsid w:val="31FDB6D3"/>
    <w:rsid w:val="31FE1145"/>
    <w:rsid w:val="3201400C"/>
    <w:rsid w:val="321A532F"/>
    <w:rsid w:val="32216B26"/>
    <w:rsid w:val="322EDFCC"/>
    <w:rsid w:val="327008B6"/>
    <w:rsid w:val="3280E574"/>
    <w:rsid w:val="328E1D68"/>
    <w:rsid w:val="3298B128"/>
    <w:rsid w:val="3298B297"/>
    <w:rsid w:val="329F324B"/>
    <w:rsid w:val="329FC3DB"/>
    <w:rsid w:val="32A0C8A6"/>
    <w:rsid w:val="32CBAF0A"/>
    <w:rsid w:val="32CC4F14"/>
    <w:rsid w:val="32D9561E"/>
    <w:rsid w:val="32DF70D2"/>
    <w:rsid w:val="32E909F3"/>
    <w:rsid w:val="32EA0C11"/>
    <w:rsid w:val="32F35252"/>
    <w:rsid w:val="3303ED89"/>
    <w:rsid w:val="33098E14"/>
    <w:rsid w:val="3319A6B5"/>
    <w:rsid w:val="331B2012"/>
    <w:rsid w:val="33208876"/>
    <w:rsid w:val="33368AE4"/>
    <w:rsid w:val="3338A6B5"/>
    <w:rsid w:val="335160E1"/>
    <w:rsid w:val="3360E1D3"/>
    <w:rsid w:val="336DD39B"/>
    <w:rsid w:val="3373F982"/>
    <w:rsid w:val="3379EE3C"/>
    <w:rsid w:val="337B6455"/>
    <w:rsid w:val="338AC071"/>
    <w:rsid w:val="33921A7A"/>
    <w:rsid w:val="33932CA9"/>
    <w:rsid w:val="339C04A9"/>
    <w:rsid w:val="339E2F89"/>
    <w:rsid w:val="33A3EB48"/>
    <w:rsid w:val="33A75349"/>
    <w:rsid w:val="33A91071"/>
    <w:rsid w:val="33B7AF45"/>
    <w:rsid w:val="33B9AC7D"/>
    <w:rsid w:val="33C40B60"/>
    <w:rsid w:val="33CAB842"/>
    <w:rsid w:val="34008AA5"/>
    <w:rsid w:val="340391BE"/>
    <w:rsid w:val="340FCBC4"/>
    <w:rsid w:val="341C2E94"/>
    <w:rsid w:val="344625AD"/>
    <w:rsid w:val="3456E792"/>
    <w:rsid w:val="347ACB7C"/>
    <w:rsid w:val="349B2BFA"/>
    <w:rsid w:val="349EF33B"/>
    <w:rsid w:val="34A0EBA7"/>
    <w:rsid w:val="34A45268"/>
    <w:rsid w:val="34AB8581"/>
    <w:rsid w:val="34B36AAB"/>
    <w:rsid w:val="34C88F46"/>
    <w:rsid w:val="34C92060"/>
    <w:rsid w:val="34ECFEC4"/>
    <w:rsid w:val="35010554"/>
    <w:rsid w:val="350B5CBE"/>
    <w:rsid w:val="350E59DA"/>
    <w:rsid w:val="3511799C"/>
    <w:rsid w:val="3516B96E"/>
    <w:rsid w:val="35191DE9"/>
    <w:rsid w:val="352D6B5E"/>
    <w:rsid w:val="3542FC14"/>
    <w:rsid w:val="3547F46A"/>
    <w:rsid w:val="3554BDD2"/>
    <w:rsid w:val="355BECB6"/>
    <w:rsid w:val="355CD00B"/>
    <w:rsid w:val="355FEE6E"/>
    <w:rsid w:val="3564FF61"/>
    <w:rsid w:val="35665F88"/>
    <w:rsid w:val="35678529"/>
    <w:rsid w:val="3586C624"/>
    <w:rsid w:val="358EAF9A"/>
    <w:rsid w:val="359740C9"/>
    <w:rsid w:val="35B43FAA"/>
    <w:rsid w:val="35BA614B"/>
    <w:rsid w:val="35BD1BC7"/>
    <w:rsid w:val="35BDE394"/>
    <w:rsid w:val="35BFC544"/>
    <w:rsid w:val="35C45251"/>
    <w:rsid w:val="35D5CD6D"/>
    <w:rsid w:val="35D843F9"/>
    <w:rsid w:val="35D8FB91"/>
    <w:rsid w:val="35EAE637"/>
    <w:rsid w:val="35F8A1C2"/>
    <w:rsid w:val="35FA93BE"/>
    <w:rsid w:val="361083ED"/>
    <w:rsid w:val="3620FEFC"/>
    <w:rsid w:val="362DC96F"/>
    <w:rsid w:val="364B5D58"/>
    <w:rsid w:val="3662BE91"/>
    <w:rsid w:val="368FB313"/>
    <w:rsid w:val="3698FD93"/>
    <w:rsid w:val="369B7A18"/>
    <w:rsid w:val="36A72BD7"/>
    <w:rsid w:val="36B1CDFC"/>
    <w:rsid w:val="36BD176E"/>
    <w:rsid w:val="36C37270"/>
    <w:rsid w:val="36E5AFBD"/>
    <w:rsid w:val="36EC3008"/>
    <w:rsid w:val="37106983"/>
    <w:rsid w:val="37233264"/>
    <w:rsid w:val="37243819"/>
    <w:rsid w:val="3724F4D6"/>
    <w:rsid w:val="372E5189"/>
    <w:rsid w:val="37301072"/>
    <w:rsid w:val="373133A2"/>
    <w:rsid w:val="3750B99F"/>
    <w:rsid w:val="37686F81"/>
    <w:rsid w:val="376C1DA2"/>
    <w:rsid w:val="376F6ACA"/>
    <w:rsid w:val="3770FE61"/>
    <w:rsid w:val="378848F2"/>
    <w:rsid w:val="378D0E90"/>
    <w:rsid w:val="379AB2B9"/>
    <w:rsid w:val="37A280E1"/>
    <w:rsid w:val="37AD745B"/>
    <w:rsid w:val="37BC1D08"/>
    <w:rsid w:val="37BC6D48"/>
    <w:rsid w:val="37BD7D34"/>
    <w:rsid w:val="37CA7ABF"/>
    <w:rsid w:val="37D1A9E3"/>
    <w:rsid w:val="38286861"/>
    <w:rsid w:val="382D5E16"/>
    <w:rsid w:val="3838DAA9"/>
    <w:rsid w:val="383AD364"/>
    <w:rsid w:val="3840CE67"/>
    <w:rsid w:val="3842023A"/>
    <w:rsid w:val="384DA993"/>
    <w:rsid w:val="38540AD7"/>
    <w:rsid w:val="38567ADA"/>
    <w:rsid w:val="386260F0"/>
    <w:rsid w:val="38629645"/>
    <w:rsid w:val="389AD80B"/>
    <w:rsid w:val="38A07733"/>
    <w:rsid w:val="38A72D48"/>
    <w:rsid w:val="38BF86A1"/>
    <w:rsid w:val="38D435BB"/>
    <w:rsid w:val="38E9BDFB"/>
    <w:rsid w:val="38EAC512"/>
    <w:rsid w:val="38EC8E35"/>
    <w:rsid w:val="38F92A2F"/>
    <w:rsid w:val="39171528"/>
    <w:rsid w:val="391E22C5"/>
    <w:rsid w:val="392419ED"/>
    <w:rsid w:val="39354E0F"/>
    <w:rsid w:val="394AE8A0"/>
    <w:rsid w:val="39564D62"/>
    <w:rsid w:val="3972D212"/>
    <w:rsid w:val="398C548A"/>
    <w:rsid w:val="39AAA23B"/>
    <w:rsid w:val="39ADB9EE"/>
    <w:rsid w:val="39CC253D"/>
    <w:rsid w:val="39DDDE9E"/>
    <w:rsid w:val="39E18FEC"/>
    <w:rsid w:val="39F05451"/>
    <w:rsid w:val="39F09153"/>
    <w:rsid w:val="39FA38C1"/>
    <w:rsid w:val="3A07914A"/>
    <w:rsid w:val="3A0C7A4F"/>
    <w:rsid w:val="3A1458F4"/>
    <w:rsid w:val="3A18BE8D"/>
    <w:rsid w:val="3A1B1401"/>
    <w:rsid w:val="3A1B5972"/>
    <w:rsid w:val="3A3A5E20"/>
    <w:rsid w:val="3A3B5F78"/>
    <w:rsid w:val="3A3C6D29"/>
    <w:rsid w:val="3A41E30D"/>
    <w:rsid w:val="3A46B794"/>
    <w:rsid w:val="3A4E63E0"/>
    <w:rsid w:val="3A50A500"/>
    <w:rsid w:val="3A7016E9"/>
    <w:rsid w:val="3A758611"/>
    <w:rsid w:val="3A8B3D14"/>
    <w:rsid w:val="3A933667"/>
    <w:rsid w:val="3AC3484E"/>
    <w:rsid w:val="3ACB703B"/>
    <w:rsid w:val="3AD7E0F8"/>
    <w:rsid w:val="3AEE6B9A"/>
    <w:rsid w:val="3AF7C853"/>
    <w:rsid w:val="3B11B4E4"/>
    <w:rsid w:val="3B143BD1"/>
    <w:rsid w:val="3B283002"/>
    <w:rsid w:val="3B355931"/>
    <w:rsid w:val="3B3B6911"/>
    <w:rsid w:val="3B4E004F"/>
    <w:rsid w:val="3B6C0CC1"/>
    <w:rsid w:val="3B7B78E7"/>
    <w:rsid w:val="3B7F58B2"/>
    <w:rsid w:val="3B8025BF"/>
    <w:rsid w:val="3B868ECD"/>
    <w:rsid w:val="3BAB71DE"/>
    <w:rsid w:val="3BBE61AE"/>
    <w:rsid w:val="3BC95F98"/>
    <w:rsid w:val="3BF12C60"/>
    <w:rsid w:val="3C154C55"/>
    <w:rsid w:val="3C169145"/>
    <w:rsid w:val="3C1A1FA8"/>
    <w:rsid w:val="3C3602C2"/>
    <w:rsid w:val="3C3D25E9"/>
    <w:rsid w:val="3C446F84"/>
    <w:rsid w:val="3C56B3F6"/>
    <w:rsid w:val="3C66A1AC"/>
    <w:rsid w:val="3C68EB84"/>
    <w:rsid w:val="3C690628"/>
    <w:rsid w:val="3C826373"/>
    <w:rsid w:val="3C93AA85"/>
    <w:rsid w:val="3CA65870"/>
    <w:rsid w:val="3CA6BCBC"/>
    <w:rsid w:val="3CD4507B"/>
    <w:rsid w:val="3CEBC164"/>
    <w:rsid w:val="3CF66CC8"/>
    <w:rsid w:val="3D00F00F"/>
    <w:rsid w:val="3D04B342"/>
    <w:rsid w:val="3D53FF4E"/>
    <w:rsid w:val="3D679779"/>
    <w:rsid w:val="3D7E883C"/>
    <w:rsid w:val="3D7F63C4"/>
    <w:rsid w:val="3D8AEEE7"/>
    <w:rsid w:val="3DAAAFCD"/>
    <w:rsid w:val="3DBF6BF2"/>
    <w:rsid w:val="3DC4F9CE"/>
    <w:rsid w:val="3DD323E7"/>
    <w:rsid w:val="3DE8CD8D"/>
    <w:rsid w:val="3DF634E4"/>
    <w:rsid w:val="3E0A29F3"/>
    <w:rsid w:val="3E245351"/>
    <w:rsid w:val="3E26C1FF"/>
    <w:rsid w:val="3E2E4497"/>
    <w:rsid w:val="3E340D1E"/>
    <w:rsid w:val="3E3CCDFB"/>
    <w:rsid w:val="3E4EE469"/>
    <w:rsid w:val="3E51E0E5"/>
    <w:rsid w:val="3E74974B"/>
    <w:rsid w:val="3E7914CC"/>
    <w:rsid w:val="3E812B11"/>
    <w:rsid w:val="3E836EB0"/>
    <w:rsid w:val="3E89F26F"/>
    <w:rsid w:val="3E8EDA13"/>
    <w:rsid w:val="3E904F22"/>
    <w:rsid w:val="3E923D29"/>
    <w:rsid w:val="3EA60B20"/>
    <w:rsid w:val="3ED3134D"/>
    <w:rsid w:val="3ED4D8AF"/>
    <w:rsid w:val="3ED74EA8"/>
    <w:rsid w:val="3EE6ACC9"/>
    <w:rsid w:val="3EFAAC63"/>
    <w:rsid w:val="3EFFE3F1"/>
    <w:rsid w:val="3F0B33A5"/>
    <w:rsid w:val="3F189520"/>
    <w:rsid w:val="3F1E8525"/>
    <w:rsid w:val="3F21B1CC"/>
    <w:rsid w:val="3F43ABC3"/>
    <w:rsid w:val="3F4E436E"/>
    <w:rsid w:val="3F4EB006"/>
    <w:rsid w:val="3F55836C"/>
    <w:rsid w:val="3F6BC432"/>
    <w:rsid w:val="3F814DF7"/>
    <w:rsid w:val="3F863D4E"/>
    <w:rsid w:val="3FA785BF"/>
    <w:rsid w:val="3FAC4671"/>
    <w:rsid w:val="3FB31C94"/>
    <w:rsid w:val="3FD4BA6B"/>
    <w:rsid w:val="3FD834EF"/>
    <w:rsid w:val="3FE5E55B"/>
    <w:rsid w:val="3FE7D5CD"/>
    <w:rsid w:val="3FE7DFC5"/>
    <w:rsid w:val="3FED627F"/>
    <w:rsid w:val="3FEF6228"/>
    <w:rsid w:val="3FF0AF2C"/>
    <w:rsid w:val="400D3954"/>
    <w:rsid w:val="4015C85B"/>
    <w:rsid w:val="402200AC"/>
    <w:rsid w:val="40360AE3"/>
    <w:rsid w:val="40570C64"/>
    <w:rsid w:val="406CADF4"/>
    <w:rsid w:val="40794328"/>
    <w:rsid w:val="407EE301"/>
    <w:rsid w:val="408BB0B4"/>
    <w:rsid w:val="408FEAE7"/>
    <w:rsid w:val="4095CFF6"/>
    <w:rsid w:val="40BFA544"/>
    <w:rsid w:val="40C43087"/>
    <w:rsid w:val="40C5BD98"/>
    <w:rsid w:val="40D9F255"/>
    <w:rsid w:val="410AC901"/>
    <w:rsid w:val="41190720"/>
    <w:rsid w:val="4120A73C"/>
    <w:rsid w:val="413970FB"/>
    <w:rsid w:val="413DA656"/>
    <w:rsid w:val="41407DE7"/>
    <w:rsid w:val="4144E481"/>
    <w:rsid w:val="414B5AC5"/>
    <w:rsid w:val="415D0B98"/>
    <w:rsid w:val="4162091E"/>
    <w:rsid w:val="4166FF5E"/>
    <w:rsid w:val="416E49A5"/>
    <w:rsid w:val="41A08A74"/>
    <w:rsid w:val="41AB36D4"/>
    <w:rsid w:val="41B589B7"/>
    <w:rsid w:val="41BA6EB4"/>
    <w:rsid w:val="41C25803"/>
    <w:rsid w:val="41CC7053"/>
    <w:rsid w:val="41D0C850"/>
    <w:rsid w:val="41DDDCCA"/>
    <w:rsid w:val="41DDE4FC"/>
    <w:rsid w:val="41F7A4C7"/>
    <w:rsid w:val="420962FD"/>
    <w:rsid w:val="4229EC93"/>
    <w:rsid w:val="422AE848"/>
    <w:rsid w:val="423D59B3"/>
    <w:rsid w:val="423DD1EE"/>
    <w:rsid w:val="42850867"/>
    <w:rsid w:val="428994D9"/>
    <w:rsid w:val="429C1D3D"/>
    <w:rsid w:val="429D9B43"/>
    <w:rsid w:val="42BD6627"/>
    <w:rsid w:val="42CFA7B5"/>
    <w:rsid w:val="42D290A0"/>
    <w:rsid w:val="42D682BB"/>
    <w:rsid w:val="42E8E56F"/>
    <w:rsid w:val="42EC4D0D"/>
    <w:rsid w:val="42F4CFC3"/>
    <w:rsid w:val="43081D61"/>
    <w:rsid w:val="43110AE2"/>
    <w:rsid w:val="433682F1"/>
    <w:rsid w:val="434F7CAD"/>
    <w:rsid w:val="435019A4"/>
    <w:rsid w:val="43549C34"/>
    <w:rsid w:val="435F48AD"/>
    <w:rsid w:val="43684219"/>
    <w:rsid w:val="436CAC68"/>
    <w:rsid w:val="43706BD7"/>
    <w:rsid w:val="4373F4C6"/>
    <w:rsid w:val="438B8934"/>
    <w:rsid w:val="4390AAAF"/>
    <w:rsid w:val="43969C03"/>
    <w:rsid w:val="43AE67F0"/>
    <w:rsid w:val="43C50C87"/>
    <w:rsid w:val="43D56BAF"/>
    <w:rsid w:val="43DB7A8E"/>
    <w:rsid w:val="43F887FE"/>
    <w:rsid w:val="43F9BBC6"/>
    <w:rsid w:val="4419420E"/>
    <w:rsid w:val="44217210"/>
    <w:rsid w:val="4426D292"/>
    <w:rsid w:val="442C961B"/>
    <w:rsid w:val="442E07DA"/>
    <w:rsid w:val="44693B41"/>
    <w:rsid w:val="446CD7AB"/>
    <w:rsid w:val="447746D6"/>
    <w:rsid w:val="44830B50"/>
    <w:rsid w:val="448E6A97"/>
    <w:rsid w:val="448F9038"/>
    <w:rsid w:val="44B9567E"/>
    <w:rsid w:val="44BE25ED"/>
    <w:rsid w:val="44BE82AE"/>
    <w:rsid w:val="44D7A9DA"/>
    <w:rsid w:val="44DB2DAF"/>
    <w:rsid w:val="44F4078B"/>
    <w:rsid w:val="44F55FB0"/>
    <w:rsid w:val="44FD8215"/>
    <w:rsid w:val="4503CCB2"/>
    <w:rsid w:val="4505D551"/>
    <w:rsid w:val="451C3B27"/>
    <w:rsid w:val="453AB212"/>
    <w:rsid w:val="45401F17"/>
    <w:rsid w:val="454B11D7"/>
    <w:rsid w:val="454F3970"/>
    <w:rsid w:val="45525424"/>
    <w:rsid w:val="45536D7D"/>
    <w:rsid w:val="4557421C"/>
    <w:rsid w:val="456A50E7"/>
    <w:rsid w:val="4579739B"/>
    <w:rsid w:val="457CACB7"/>
    <w:rsid w:val="45807016"/>
    <w:rsid w:val="4586ECCF"/>
    <w:rsid w:val="45918AF9"/>
    <w:rsid w:val="459DE853"/>
    <w:rsid w:val="45A96F2D"/>
    <w:rsid w:val="45AAEE62"/>
    <w:rsid w:val="45B3932B"/>
    <w:rsid w:val="45B77B45"/>
    <w:rsid w:val="45DD908A"/>
    <w:rsid w:val="45E7CF99"/>
    <w:rsid w:val="45EBC216"/>
    <w:rsid w:val="45EE8C36"/>
    <w:rsid w:val="46103CF9"/>
    <w:rsid w:val="461A750F"/>
    <w:rsid w:val="461C9471"/>
    <w:rsid w:val="461D64A5"/>
    <w:rsid w:val="461FA55A"/>
    <w:rsid w:val="4630873D"/>
    <w:rsid w:val="4632E96A"/>
    <w:rsid w:val="46356994"/>
    <w:rsid w:val="464C7F16"/>
    <w:rsid w:val="46566B33"/>
    <w:rsid w:val="4659F64E"/>
    <w:rsid w:val="465FE517"/>
    <w:rsid w:val="4676F5DE"/>
    <w:rsid w:val="4687DA88"/>
    <w:rsid w:val="468D40FB"/>
    <w:rsid w:val="468D42B5"/>
    <w:rsid w:val="469302F5"/>
    <w:rsid w:val="4698A34B"/>
    <w:rsid w:val="46B7C8F2"/>
    <w:rsid w:val="46D2BEF8"/>
    <w:rsid w:val="46DD583B"/>
    <w:rsid w:val="46DE1938"/>
    <w:rsid w:val="46E5C791"/>
    <w:rsid w:val="46E70DBB"/>
    <w:rsid w:val="4706286F"/>
    <w:rsid w:val="4707DC2E"/>
    <w:rsid w:val="4709C8B9"/>
    <w:rsid w:val="4720F131"/>
    <w:rsid w:val="4742A4F4"/>
    <w:rsid w:val="4742D1EF"/>
    <w:rsid w:val="4750341E"/>
    <w:rsid w:val="47508B28"/>
    <w:rsid w:val="4753ACE3"/>
    <w:rsid w:val="475EDB17"/>
    <w:rsid w:val="4768A684"/>
    <w:rsid w:val="476AA66E"/>
    <w:rsid w:val="478F0FB1"/>
    <w:rsid w:val="47BEC537"/>
    <w:rsid w:val="47DAA628"/>
    <w:rsid w:val="47E675BB"/>
    <w:rsid w:val="47F2EDC7"/>
    <w:rsid w:val="47F578BB"/>
    <w:rsid w:val="481C002F"/>
    <w:rsid w:val="482AE6AC"/>
    <w:rsid w:val="4847C459"/>
    <w:rsid w:val="4853B358"/>
    <w:rsid w:val="485ACC55"/>
    <w:rsid w:val="485D0BBE"/>
    <w:rsid w:val="486079F2"/>
    <w:rsid w:val="4877774F"/>
    <w:rsid w:val="4880A236"/>
    <w:rsid w:val="488197F2"/>
    <w:rsid w:val="488508E5"/>
    <w:rsid w:val="4886B343"/>
    <w:rsid w:val="48960F32"/>
    <w:rsid w:val="48A0EF9C"/>
    <w:rsid w:val="48AD88A4"/>
    <w:rsid w:val="48BA26F0"/>
    <w:rsid w:val="48BF82F4"/>
    <w:rsid w:val="48D7232F"/>
    <w:rsid w:val="48E145FA"/>
    <w:rsid w:val="48E7161E"/>
    <w:rsid w:val="49376A78"/>
    <w:rsid w:val="494048CE"/>
    <w:rsid w:val="494262EC"/>
    <w:rsid w:val="494D2401"/>
    <w:rsid w:val="496B82CC"/>
    <w:rsid w:val="496D841B"/>
    <w:rsid w:val="4970D27C"/>
    <w:rsid w:val="4975A9CA"/>
    <w:rsid w:val="497B7584"/>
    <w:rsid w:val="497EFE2A"/>
    <w:rsid w:val="497F8969"/>
    <w:rsid w:val="4983AC26"/>
    <w:rsid w:val="4990DC31"/>
    <w:rsid w:val="499DEFF5"/>
    <w:rsid w:val="49A63DC0"/>
    <w:rsid w:val="49BC5E0C"/>
    <w:rsid w:val="49C1B68F"/>
    <w:rsid w:val="49C2F3E9"/>
    <w:rsid w:val="49F77EFA"/>
    <w:rsid w:val="49F8DB3A"/>
    <w:rsid w:val="4A1D6853"/>
    <w:rsid w:val="4A395602"/>
    <w:rsid w:val="4A49439D"/>
    <w:rsid w:val="4A4B2D57"/>
    <w:rsid w:val="4A5AD76D"/>
    <w:rsid w:val="4A5FE14E"/>
    <w:rsid w:val="4A69228B"/>
    <w:rsid w:val="4A6E10AE"/>
    <w:rsid w:val="4A7417FA"/>
    <w:rsid w:val="4A81CB71"/>
    <w:rsid w:val="4A84E573"/>
    <w:rsid w:val="4A853FA2"/>
    <w:rsid w:val="4AB5BC7E"/>
    <w:rsid w:val="4AB8B778"/>
    <w:rsid w:val="4ADAC445"/>
    <w:rsid w:val="4AE1ED9B"/>
    <w:rsid w:val="4AF851C8"/>
    <w:rsid w:val="4B0AAFC3"/>
    <w:rsid w:val="4B144D5D"/>
    <w:rsid w:val="4B2321F4"/>
    <w:rsid w:val="4B2A3FB2"/>
    <w:rsid w:val="4B2F24FE"/>
    <w:rsid w:val="4B64942B"/>
    <w:rsid w:val="4B65DE4E"/>
    <w:rsid w:val="4B6CA4CE"/>
    <w:rsid w:val="4B7707D6"/>
    <w:rsid w:val="4B7D045B"/>
    <w:rsid w:val="4B834126"/>
    <w:rsid w:val="4BA50EB5"/>
    <w:rsid w:val="4BA7CE78"/>
    <w:rsid w:val="4BA8A1B1"/>
    <w:rsid w:val="4BAC2E28"/>
    <w:rsid w:val="4BB938B4"/>
    <w:rsid w:val="4BBA0D81"/>
    <w:rsid w:val="4BBC5FC4"/>
    <w:rsid w:val="4BCD1094"/>
    <w:rsid w:val="4BD29B45"/>
    <w:rsid w:val="4BD455B2"/>
    <w:rsid w:val="4BD6E746"/>
    <w:rsid w:val="4BDD730B"/>
    <w:rsid w:val="4BE38F8E"/>
    <w:rsid w:val="4BF25748"/>
    <w:rsid w:val="4BF73C2F"/>
    <w:rsid w:val="4BFE6F35"/>
    <w:rsid w:val="4BFE779F"/>
    <w:rsid w:val="4C160201"/>
    <w:rsid w:val="4C295C15"/>
    <w:rsid w:val="4C2ED758"/>
    <w:rsid w:val="4C38425D"/>
    <w:rsid w:val="4C5A1182"/>
    <w:rsid w:val="4C67AD04"/>
    <w:rsid w:val="4C73C8A5"/>
    <w:rsid w:val="4C7E8416"/>
    <w:rsid w:val="4C903CDD"/>
    <w:rsid w:val="4C94771E"/>
    <w:rsid w:val="4C960B4C"/>
    <w:rsid w:val="4C9AAD98"/>
    <w:rsid w:val="4CA62D9F"/>
    <w:rsid w:val="4CB6A25D"/>
    <w:rsid w:val="4CB6C9D7"/>
    <w:rsid w:val="4CD2E48E"/>
    <w:rsid w:val="4CEF6DA7"/>
    <w:rsid w:val="4D009BA9"/>
    <w:rsid w:val="4D112080"/>
    <w:rsid w:val="4D292CE7"/>
    <w:rsid w:val="4D2E3D78"/>
    <w:rsid w:val="4D43254D"/>
    <w:rsid w:val="4D447212"/>
    <w:rsid w:val="4D4B30FC"/>
    <w:rsid w:val="4D594EAC"/>
    <w:rsid w:val="4D6A8D6F"/>
    <w:rsid w:val="4D7ABC4B"/>
    <w:rsid w:val="4D896699"/>
    <w:rsid w:val="4D990FA7"/>
    <w:rsid w:val="4DA27737"/>
    <w:rsid w:val="4DA75CEC"/>
    <w:rsid w:val="4DC73B1E"/>
    <w:rsid w:val="4DC75CC1"/>
    <w:rsid w:val="4DDE40FE"/>
    <w:rsid w:val="4DE38C23"/>
    <w:rsid w:val="4DF0601D"/>
    <w:rsid w:val="4DF7BB4F"/>
    <w:rsid w:val="4DF98E80"/>
    <w:rsid w:val="4E115E3D"/>
    <w:rsid w:val="4E15BA10"/>
    <w:rsid w:val="4E18BD3F"/>
    <w:rsid w:val="4E21BA9A"/>
    <w:rsid w:val="4E24AF60"/>
    <w:rsid w:val="4E25BC65"/>
    <w:rsid w:val="4E264B2A"/>
    <w:rsid w:val="4E2DF75F"/>
    <w:rsid w:val="4E325743"/>
    <w:rsid w:val="4E33BAC1"/>
    <w:rsid w:val="4E3A252F"/>
    <w:rsid w:val="4E3F897E"/>
    <w:rsid w:val="4E4512B7"/>
    <w:rsid w:val="4E487359"/>
    <w:rsid w:val="4E549EC9"/>
    <w:rsid w:val="4E5DFB21"/>
    <w:rsid w:val="4E612ADF"/>
    <w:rsid w:val="4E650833"/>
    <w:rsid w:val="4E66F375"/>
    <w:rsid w:val="4E6C542F"/>
    <w:rsid w:val="4E6CF5B9"/>
    <w:rsid w:val="4E8509D2"/>
    <w:rsid w:val="4EA99149"/>
    <w:rsid w:val="4EA99B04"/>
    <w:rsid w:val="4EAD2050"/>
    <w:rsid w:val="4EADD42C"/>
    <w:rsid w:val="4EBAED23"/>
    <w:rsid w:val="4EEEF33B"/>
    <w:rsid w:val="4F145ABF"/>
    <w:rsid w:val="4F21BE97"/>
    <w:rsid w:val="4F2AC95C"/>
    <w:rsid w:val="4F33EFE7"/>
    <w:rsid w:val="4F3C3B58"/>
    <w:rsid w:val="4F46CD7C"/>
    <w:rsid w:val="4F69CFD4"/>
    <w:rsid w:val="4F70F4E2"/>
    <w:rsid w:val="4F8E8E32"/>
    <w:rsid w:val="4F9A2355"/>
    <w:rsid w:val="4FB4C7E3"/>
    <w:rsid w:val="4FBA127A"/>
    <w:rsid w:val="4FC7A974"/>
    <w:rsid w:val="4FCC17E0"/>
    <w:rsid w:val="4FEF0055"/>
    <w:rsid w:val="4FEF4AA2"/>
    <w:rsid w:val="4FF9CB82"/>
    <w:rsid w:val="4FFE0BE6"/>
    <w:rsid w:val="5003F6AB"/>
    <w:rsid w:val="50062CC1"/>
    <w:rsid w:val="500819B5"/>
    <w:rsid w:val="502AF916"/>
    <w:rsid w:val="50302C10"/>
    <w:rsid w:val="503EDC17"/>
    <w:rsid w:val="503F010B"/>
    <w:rsid w:val="5050757E"/>
    <w:rsid w:val="505226D3"/>
    <w:rsid w:val="505F9DF0"/>
    <w:rsid w:val="507248A9"/>
    <w:rsid w:val="50814650"/>
    <w:rsid w:val="5094F47A"/>
    <w:rsid w:val="50A176F8"/>
    <w:rsid w:val="50B40B5C"/>
    <w:rsid w:val="50B9B0B0"/>
    <w:rsid w:val="50ECB3F5"/>
    <w:rsid w:val="50F625E4"/>
    <w:rsid w:val="50FB396A"/>
    <w:rsid w:val="50FEC0F8"/>
    <w:rsid w:val="5100990B"/>
    <w:rsid w:val="5115E90C"/>
    <w:rsid w:val="51231233"/>
    <w:rsid w:val="51270BE2"/>
    <w:rsid w:val="513A538D"/>
    <w:rsid w:val="51468252"/>
    <w:rsid w:val="515960A7"/>
    <w:rsid w:val="518482A3"/>
    <w:rsid w:val="519609C8"/>
    <w:rsid w:val="51A2B0B4"/>
    <w:rsid w:val="51B11090"/>
    <w:rsid w:val="51BB0389"/>
    <w:rsid w:val="51C37773"/>
    <w:rsid w:val="51F00F1D"/>
    <w:rsid w:val="5206DACB"/>
    <w:rsid w:val="52170DA9"/>
    <w:rsid w:val="521D16B1"/>
    <w:rsid w:val="521E2C08"/>
    <w:rsid w:val="522CB98A"/>
    <w:rsid w:val="5236CA27"/>
    <w:rsid w:val="523E903A"/>
    <w:rsid w:val="524E2D6E"/>
    <w:rsid w:val="52522392"/>
    <w:rsid w:val="5261FE3B"/>
    <w:rsid w:val="5269E3AD"/>
    <w:rsid w:val="527811A4"/>
    <w:rsid w:val="528FBADE"/>
    <w:rsid w:val="52B74AD6"/>
    <w:rsid w:val="52B818F6"/>
    <w:rsid w:val="52CBB68C"/>
    <w:rsid w:val="52DC931F"/>
    <w:rsid w:val="52DD477C"/>
    <w:rsid w:val="52E89956"/>
    <w:rsid w:val="52FD37D1"/>
    <w:rsid w:val="531F65D9"/>
    <w:rsid w:val="53254F34"/>
    <w:rsid w:val="53387956"/>
    <w:rsid w:val="5338EB3F"/>
    <w:rsid w:val="533AE862"/>
    <w:rsid w:val="534927B7"/>
    <w:rsid w:val="536830E2"/>
    <w:rsid w:val="53691DC2"/>
    <w:rsid w:val="536D8DFD"/>
    <w:rsid w:val="5371F940"/>
    <w:rsid w:val="5382B902"/>
    <w:rsid w:val="538C5E95"/>
    <w:rsid w:val="538E20C7"/>
    <w:rsid w:val="53C590C3"/>
    <w:rsid w:val="53C9E601"/>
    <w:rsid w:val="53F51DFB"/>
    <w:rsid w:val="53FBFC25"/>
    <w:rsid w:val="5401952E"/>
    <w:rsid w:val="540F37A7"/>
    <w:rsid w:val="541225A9"/>
    <w:rsid w:val="542771B2"/>
    <w:rsid w:val="543AA2A3"/>
    <w:rsid w:val="544E9C2F"/>
    <w:rsid w:val="5458120E"/>
    <w:rsid w:val="5471E7BC"/>
    <w:rsid w:val="5490F53C"/>
    <w:rsid w:val="54A4398E"/>
    <w:rsid w:val="54C73573"/>
    <w:rsid w:val="54E4448A"/>
    <w:rsid w:val="54E82506"/>
    <w:rsid w:val="54EDE99F"/>
    <w:rsid w:val="54F73137"/>
    <w:rsid w:val="553FBAD7"/>
    <w:rsid w:val="55422ED7"/>
    <w:rsid w:val="554B7D7D"/>
    <w:rsid w:val="5554B773"/>
    <w:rsid w:val="5559C802"/>
    <w:rsid w:val="5584D80E"/>
    <w:rsid w:val="55869D52"/>
    <w:rsid w:val="55928AFE"/>
    <w:rsid w:val="55BB3683"/>
    <w:rsid w:val="55D50AFE"/>
    <w:rsid w:val="55EFA345"/>
    <w:rsid w:val="55FD3EA2"/>
    <w:rsid w:val="56060B04"/>
    <w:rsid w:val="56343F9F"/>
    <w:rsid w:val="563511AB"/>
    <w:rsid w:val="5643A31C"/>
    <w:rsid w:val="56481A36"/>
    <w:rsid w:val="56575024"/>
    <w:rsid w:val="566AE7EB"/>
    <w:rsid w:val="56708E1D"/>
    <w:rsid w:val="5678079E"/>
    <w:rsid w:val="5683BE21"/>
    <w:rsid w:val="56874B18"/>
    <w:rsid w:val="5688A0EB"/>
    <w:rsid w:val="56A5D0CF"/>
    <w:rsid w:val="56AEC88F"/>
    <w:rsid w:val="56B394A0"/>
    <w:rsid w:val="56C63454"/>
    <w:rsid w:val="56CEA525"/>
    <w:rsid w:val="56D50A00"/>
    <w:rsid w:val="56F13D6D"/>
    <w:rsid w:val="56F2AB9C"/>
    <w:rsid w:val="56F5A1FC"/>
    <w:rsid w:val="571B62D4"/>
    <w:rsid w:val="572B17B0"/>
    <w:rsid w:val="572C91FA"/>
    <w:rsid w:val="5756FC36"/>
    <w:rsid w:val="5764194F"/>
    <w:rsid w:val="579414C0"/>
    <w:rsid w:val="579C53E8"/>
    <w:rsid w:val="57B1F6CA"/>
    <w:rsid w:val="57BAE139"/>
    <w:rsid w:val="57BC1D58"/>
    <w:rsid w:val="57CB6AF5"/>
    <w:rsid w:val="57E0706A"/>
    <w:rsid w:val="57EB4E19"/>
    <w:rsid w:val="57EFBB41"/>
    <w:rsid w:val="5806B84C"/>
    <w:rsid w:val="58107895"/>
    <w:rsid w:val="5813D7FF"/>
    <w:rsid w:val="583BA205"/>
    <w:rsid w:val="58563521"/>
    <w:rsid w:val="58596CB4"/>
    <w:rsid w:val="585B4B15"/>
    <w:rsid w:val="58833D9B"/>
    <w:rsid w:val="5886CA26"/>
    <w:rsid w:val="588FF463"/>
    <w:rsid w:val="58A5DB27"/>
    <w:rsid w:val="58AAAA96"/>
    <w:rsid w:val="58B8ECED"/>
    <w:rsid w:val="58D2D8A9"/>
    <w:rsid w:val="58D6BF09"/>
    <w:rsid w:val="58F1EF3C"/>
    <w:rsid w:val="58F58FF9"/>
    <w:rsid w:val="58F7BDAE"/>
    <w:rsid w:val="5929DDCF"/>
    <w:rsid w:val="59414135"/>
    <w:rsid w:val="596CA1C9"/>
    <w:rsid w:val="596E6036"/>
    <w:rsid w:val="5994F2D3"/>
    <w:rsid w:val="59B3BC1B"/>
    <w:rsid w:val="59BF384C"/>
    <w:rsid w:val="59DA4802"/>
    <w:rsid w:val="59DF796E"/>
    <w:rsid w:val="59E7CC86"/>
    <w:rsid w:val="5A06D02D"/>
    <w:rsid w:val="5A07F992"/>
    <w:rsid w:val="5A0F3DE7"/>
    <w:rsid w:val="5A2CEAA5"/>
    <w:rsid w:val="5A2FD800"/>
    <w:rsid w:val="5A37C5C4"/>
    <w:rsid w:val="5A5918AF"/>
    <w:rsid w:val="5A620813"/>
    <w:rsid w:val="5A645F7F"/>
    <w:rsid w:val="5A65C3D2"/>
    <w:rsid w:val="5A6710CC"/>
    <w:rsid w:val="5A6E5AB3"/>
    <w:rsid w:val="5A71621F"/>
    <w:rsid w:val="5A7BABDA"/>
    <w:rsid w:val="5A85CC8D"/>
    <w:rsid w:val="5A890022"/>
    <w:rsid w:val="5A8F4DC3"/>
    <w:rsid w:val="5A964BA0"/>
    <w:rsid w:val="5A9C28B5"/>
    <w:rsid w:val="5A9D77BA"/>
    <w:rsid w:val="5AA7A26E"/>
    <w:rsid w:val="5AB1B193"/>
    <w:rsid w:val="5AC180D1"/>
    <w:rsid w:val="5AC31468"/>
    <w:rsid w:val="5ACC525A"/>
    <w:rsid w:val="5AF359CB"/>
    <w:rsid w:val="5B0677C0"/>
    <w:rsid w:val="5B1535D4"/>
    <w:rsid w:val="5B214992"/>
    <w:rsid w:val="5B2ABE71"/>
    <w:rsid w:val="5B31C135"/>
    <w:rsid w:val="5B39171B"/>
    <w:rsid w:val="5B406034"/>
    <w:rsid w:val="5B435084"/>
    <w:rsid w:val="5B49D82F"/>
    <w:rsid w:val="5B4BD2A2"/>
    <w:rsid w:val="5B548A2A"/>
    <w:rsid w:val="5B5A18DE"/>
    <w:rsid w:val="5B5C120E"/>
    <w:rsid w:val="5B6F6D58"/>
    <w:rsid w:val="5B75A924"/>
    <w:rsid w:val="5B8C4306"/>
    <w:rsid w:val="5B8E2032"/>
    <w:rsid w:val="5BA1ABED"/>
    <w:rsid w:val="5BA385C0"/>
    <w:rsid w:val="5BA890E1"/>
    <w:rsid w:val="5BB16163"/>
    <w:rsid w:val="5BB4AC4C"/>
    <w:rsid w:val="5BBCFA67"/>
    <w:rsid w:val="5BE200FB"/>
    <w:rsid w:val="5BFCAA8D"/>
    <w:rsid w:val="5C092A26"/>
    <w:rsid w:val="5C14D7BC"/>
    <w:rsid w:val="5C1840B9"/>
    <w:rsid w:val="5C1C304D"/>
    <w:rsid w:val="5C2FCC4B"/>
    <w:rsid w:val="5C4288F5"/>
    <w:rsid w:val="5C4E8ACC"/>
    <w:rsid w:val="5C9312D0"/>
    <w:rsid w:val="5C96D09D"/>
    <w:rsid w:val="5C9EA7B2"/>
    <w:rsid w:val="5CA01D12"/>
    <w:rsid w:val="5CAB784F"/>
    <w:rsid w:val="5CAB81E4"/>
    <w:rsid w:val="5CBA2E94"/>
    <w:rsid w:val="5CC02A45"/>
    <w:rsid w:val="5CC3F318"/>
    <w:rsid w:val="5CC5B69C"/>
    <w:rsid w:val="5CD66FC1"/>
    <w:rsid w:val="5CE95530"/>
    <w:rsid w:val="5CF82F2B"/>
    <w:rsid w:val="5D119391"/>
    <w:rsid w:val="5D13930F"/>
    <w:rsid w:val="5D1BC851"/>
    <w:rsid w:val="5D285603"/>
    <w:rsid w:val="5D2FF4A5"/>
    <w:rsid w:val="5D35812D"/>
    <w:rsid w:val="5D3951E0"/>
    <w:rsid w:val="5D4B3A87"/>
    <w:rsid w:val="5D4B641F"/>
    <w:rsid w:val="5D52522F"/>
    <w:rsid w:val="5D55371B"/>
    <w:rsid w:val="5D5575D1"/>
    <w:rsid w:val="5D55FE47"/>
    <w:rsid w:val="5D56DC8E"/>
    <w:rsid w:val="5D796607"/>
    <w:rsid w:val="5D84A654"/>
    <w:rsid w:val="5D873CB1"/>
    <w:rsid w:val="5D8F0645"/>
    <w:rsid w:val="5D8F76DE"/>
    <w:rsid w:val="5D92228F"/>
    <w:rsid w:val="5D98CD9B"/>
    <w:rsid w:val="5D9CCA50"/>
    <w:rsid w:val="5DA917E1"/>
    <w:rsid w:val="5DAF062E"/>
    <w:rsid w:val="5DC15D27"/>
    <w:rsid w:val="5DC24AC0"/>
    <w:rsid w:val="5DECDFE0"/>
    <w:rsid w:val="5DF207D8"/>
    <w:rsid w:val="5E0B956C"/>
    <w:rsid w:val="5E13570C"/>
    <w:rsid w:val="5E297D01"/>
    <w:rsid w:val="5E2D0B50"/>
    <w:rsid w:val="5E47801D"/>
    <w:rsid w:val="5E65C7F4"/>
    <w:rsid w:val="5E77CA05"/>
    <w:rsid w:val="5E80902F"/>
    <w:rsid w:val="5E90BFA4"/>
    <w:rsid w:val="5EAC0F36"/>
    <w:rsid w:val="5EADB925"/>
    <w:rsid w:val="5ED0FA19"/>
    <w:rsid w:val="5EDCAEC8"/>
    <w:rsid w:val="5EE4B01A"/>
    <w:rsid w:val="5EF14632"/>
    <w:rsid w:val="5EFD87E5"/>
    <w:rsid w:val="5F0512AD"/>
    <w:rsid w:val="5F05964C"/>
    <w:rsid w:val="5F0F4B56"/>
    <w:rsid w:val="5F2224B2"/>
    <w:rsid w:val="5F23209D"/>
    <w:rsid w:val="5F27BA35"/>
    <w:rsid w:val="5F37CAA3"/>
    <w:rsid w:val="5F4D9F51"/>
    <w:rsid w:val="5F4F3C3B"/>
    <w:rsid w:val="5F5F4277"/>
    <w:rsid w:val="5F62598B"/>
    <w:rsid w:val="5F77F5CF"/>
    <w:rsid w:val="5F7898CC"/>
    <w:rsid w:val="5FC1BF1F"/>
    <w:rsid w:val="5FDB7378"/>
    <w:rsid w:val="5FDC402B"/>
    <w:rsid w:val="5FF716DD"/>
    <w:rsid w:val="5FFED874"/>
    <w:rsid w:val="6001BF0A"/>
    <w:rsid w:val="600306D6"/>
    <w:rsid w:val="600EC18A"/>
    <w:rsid w:val="6016A043"/>
    <w:rsid w:val="6017DCD2"/>
    <w:rsid w:val="603890F9"/>
    <w:rsid w:val="603C294A"/>
    <w:rsid w:val="603DBF05"/>
    <w:rsid w:val="606AF907"/>
    <w:rsid w:val="606FB5BA"/>
    <w:rsid w:val="60A2F0A3"/>
    <w:rsid w:val="60A79588"/>
    <w:rsid w:val="60A7F0E4"/>
    <w:rsid w:val="60AFC307"/>
    <w:rsid w:val="60B6F63E"/>
    <w:rsid w:val="60CEF6FF"/>
    <w:rsid w:val="60D590F3"/>
    <w:rsid w:val="60D5B65B"/>
    <w:rsid w:val="60E757B2"/>
    <w:rsid w:val="60EB0170"/>
    <w:rsid w:val="60EB2568"/>
    <w:rsid w:val="60F8F5F3"/>
    <w:rsid w:val="60FA8460"/>
    <w:rsid w:val="61029E12"/>
    <w:rsid w:val="6126E6B2"/>
    <w:rsid w:val="61290935"/>
    <w:rsid w:val="6135A83F"/>
    <w:rsid w:val="6157C82B"/>
    <w:rsid w:val="61581B1E"/>
    <w:rsid w:val="6169BFE1"/>
    <w:rsid w:val="6183F165"/>
    <w:rsid w:val="6185C8CB"/>
    <w:rsid w:val="61873703"/>
    <w:rsid w:val="618BDEDF"/>
    <w:rsid w:val="61980FBC"/>
    <w:rsid w:val="61A86A13"/>
    <w:rsid w:val="61BABA45"/>
    <w:rsid w:val="61FA90E2"/>
    <w:rsid w:val="62086A66"/>
    <w:rsid w:val="620A65E7"/>
    <w:rsid w:val="62146461"/>
    <w:rsid w:val="6226456C"/>
    <w:rsid w:val="622A7995"/>
    <w:rsid w:val="6235C2C2"/>
    <w:rsid w:val="62499E24"/>
    <w:rsid w:val="624E6A53"/>
    <w:rsid w:val="626505F0"/>
    <w:rsid w:val="626AAB27"/>
    <w:rsid w:val="626F7164"/>
    <w:rsid w:val="62853A0A"/>
    <w:rsid w:val="62870BDB"/>
    <w:rsid w:val="628C1CE4"/>
    <w:rsid w:val="629119F3"/>
    <w:rsid w:val="62981956"/>
    <w:rsid w:val="62A62CEB"/>
    <w:rsid w:val="62D9BD7D"/>
    <w:rsid w:val="62DEF08F"/>
    <w:rsid w:val="62F2BD57"/>
    <w:rsid w:val="631B1C17"/>
    <w:rsid w:val="632FAB61"/>
    <w:rsid w:val="633577D9"/>
    <w:rsid w:val="63402B34"/>
    <w:rsid w:val="6348D8C9"/>
    <w:rsid w:val="634C2B57"/>
    <w:rsid w:val="6356C9BF"/>
    <w:rsid w:val="63958FB7"/>
    <w:rsid w:val="63BB1A56"/>
    <w:rsid w:val="63BEE5CD"/>
    <w:rsid w:val="63C60398"/>
    <w:rsid w:val="63CB68DC"/>
    <w:rsid w:val="63D76EEF"/>
    <w:rsid w:val="63DBF1B0"/>
    <w:rsid w:val="63F97B3C"/>
    <w:rsid w:val="6408CC8F"/>
    <w:rsid w:val="6414BC6F"/>
    <w:rsid w:val="645D2A97"/>
    <w:rsid w:val="646B7C42"/>
    <w:rsid w:val="6479A01A"/>
    <w:rsid w:val="647FA78E"/>
    <w:rsid w:val="6482D48C"/>
    <w:rsid w:val="6497E897"/>
    <w:rsid w:val="64A1FA2C"/>
    <w:rsid w:val="64AC0D3C"/>
    <w:rsid w:val="64B1DADC"/>
    <w:rsid w:val="64CD69AF"/>
    <w:rsid w:val="64D85F6B"/>
    <w:rsid w:val="64DE3F2B"/>
    <w:rsid w:val="64DF1222"/>
    <w:rsid w:val="64EB61BA"/>
    <w:rsid w:val="64ED28DA"/>
    <w:rsid w:val="650D3A17"/>
    <w:rsid w:val="6518AA29"/>
    <w:rsid w:val="651BCF1B"/>
    <w:rsid w:val="651F25A8"/>
    <w:rsid w:val="652483F5"/>
    <w:rsid w:val="65291F59"/>
    <w:rsid w:val="65297803"/>
    <w:rsid w:val="653054D5"/>
    <w:rsid w:val="6531FEA8"/>
    <w:rsid w:val="6541FD92"/>
    <w:rsid w:val="65555D06"/>
    <w:rsid w:val="656087B6"/>
    <w:rsid w:val="6574FF35"/>
    <w:rsid w:val="6579AFE0"/>
    <w:rsid w:val="65941624"/>
    <w:rsid w:val="65BED6B6"/>
    <w:rsid w:val="65EE3344"/>
    <w:rsid w:val="6607E2FA"/>
    <w:rsid w:val="66083D5E"/>
    <w:rsid w:val="660855C8"/>
    <w:rsid w:val="661B30C6"/>
    <w:rsid w:val="66249FC9"/>
    <w:rsid w:val="6625C714"/>
    <w:rsid w:val="66275B0D"/>
    <w:rsid w:val="6635A092"/>
    <w:rsid w:val="66438D85"/>
    <w:rsid w:val="66523FD0"/>
    <w:rsid w:val="66590A8A"/>
    <w:rsid w:val="665A3368"/>
    <w:rsid w:val="667C60AF"/>
    <w:rsid w:val="66882DBF"/>
    <w:rsid w:val="668C18E0"/>
    <w:rsid w:val="6695349F"/>
    <w:rsid w:val="6697C2CE"/>
    <w:rsid w:val="66ADF616"/>
    <w:rsid w:val="66B91AD3"/>
    <w:rsid w:val="66CA16DC"/>
    <w:rsid w:val="66CA1806"/>
    <w:rsid w:val="66D3DCBB"/>
    <w:rsid w:val="66D4FCF1"/>
    <w:rsid w:val="66E86A5E"/>
    <w:rsid w:val="66FC5817"/>
    <w:rsid w:val="670D0F2C"/>
    <w:rsid w:val="6712B390"/>
    <w:rsid w:val="673512BF"/>
    <w:rsid w:val="6741C57C"/>
    <w:rsid w:val="674CF1D2"/>
    <w:rsid w:val="67575A71"/>
    <w:rsid w:val="675CD3EC"/>
    <w:rsid w:val="67801DE1"/>
    <w:rsid w:val="6785375E"/>
    <w:rsid w:val="679547BF"/>
    <w:rsid w:val="6795ED1F"/>
    <w:rsid w:val="67AF157C"/>
    <w:rsid w:val="67B3B5D6"/>
    <w:rsid w:val="67B8C5DC"/>
    <w:rsid w:val="67B96A54"/>
    <w:rsid w:val="67BC3F56"/>
    <w:rsid w:val="67BDD8CE"/>
    <w:rsid w:val="67BEEDB2"/>
    <w:rsid w:val="67CD355D"/>
    <w:rsid w:val="67F965B1"/>
    <w:rsid w:val="67FC9166"/>
    <w:rsid w:val="680B6C85"/>
    <w:rsid w:val="681979E1"/>
    <w:rsid w:val="681A1B0E"/>
    <w:rsid w:val="682306B1"/>
    <w:rsid w:val="6824C99C"/>
    <w:rsid w:val="68475E18"/>
    <w:rsid w:val="684B1F13"/>
    <w:rsid w:val="6856D533"/>
    <w:rsid w:val="6857EB58"/>
    <w:rsid w:val="687B3457"/>
    <w:rsid w:val="68A46A2B"/>
    <w:rsid w:val="68B4E9BB"/>
    <w:rsid w:val="68D7DCC8"/>
    <w:rsid w:val="68E443C3"/>
    <w:rsid w:val="68FC3FDC"/>
    <w:rsid w:val="690C5953"/>
    <w:rsid w:val="690CF0D3"/>
    <w:rsid w:val="691530A7"/>
    <w:rsid w:val="691AF3B6"/>
    <w:rsid w:val="6924FF79"/>
    <w:rsid w:val="692C9CE1"/>
    <w:rsid w:val="692EF921"/>
    <w:rsid w:val="695699CC"/>
    <w:rsid w:val="696B4B6C"/>
    <w:rsid w:val="69746252"/>
    <w:rsid w:val="69757CA2"/>
    <w:rsid w:val="697D275C"/>
    <w:rsid w:val="697EB53C"/>
    <w:rsid w:val="69823129"/>
    <w:rsid w:val="698C38C6"/>
    <w:rsid w:val="69956B77"/>
    <w:rsid w:val="699986A1"/>
    <w:rsid w:val="69A50460"/>
    <w:rsid w:val="69A628AE"/>
    <w:rsid w:val="69A7F49B"/>
    <w:rsid w:val="69B22C4C"/>
    <w:rsid w:val="69BE2533"/>
    <w:rsid w:val="69C099FD"/>
    <w:rsid w:val="69E3146D"/>
    <w:rsid w:val="69F0C035"/>
    <w:rsid w:val="6A196721"/>
    <w:rsid w:val="6A1D5BC1"/>
    <w:rsid w:val="6A226368"/>
    <w:rsid w:val="6A371A1A"/>
    <w:rsid w:val="6A43F60D"/>
    <w:rsid w:val="6A47EC75"/>
    <w:rsid w:val="6A593907"/>
    <w:rsid w:val="6A60904B"/>
    <w:rsid w:val="6A7264F6"/>
    <w:rsid w:val="6A81084A"/>
    <w:rsid w:val="6A8DC105"/>
    <w:rsid w:val="6A94A6E5"/>
    <w:rsid w:val="6A94C425"/>
    <w:rsid w:val="6AAD7BFB"/>
    <w:rsid w:val="6AD364D6"/>
    <w:rsid w:val="6ADA9957"/>
    <w:rsid w:val="6AE87213"/>
    <w:rsid w:val="6AEAC419"/>
    <w:rsid w:val="6B08DC5A"/>
    <w:rsid w:val="6B1155E0"/>
    <w:rsid w:val="6B4089BE"/>
    <w:rsid w:val="6B496045"/>
    <w:rsid w:val="6B74BE1B"/>
    <w:rsid w:val="6B7A6C3F"/>
    <w:rsid w:val="6B7F4D23"/>
    <w:rsid w:val="6B89897A"/>
    <w:rsid w:val="6B9429B3"/>
    <w:rsid w:val="6B98E6C0"/>
    <w:rsid w:val="6B9AF6A5"/>
    <w:rsid w:val="6BABB3B1"/>
    <w:rsid w:val="6BABE45D"/>
    <w:rsid w:val="6BAF4652"/>
    <w:rsid w:val="6BBCECB2"/>
    <w:rsid w:val="6BBCFEC7"/>
    <w:rsid w:val="6BC150D4"/>
    <w:rsid w:val="6BCA6D58"/>
    <w:rsid w:val="6BCC4B94"/>
    <w:rsid w:val="6BCCD734"/>
    <w:rsid w:val="6BD33DD7"/>
    <w:rsid w:val="6BD49964"/>
    <w:rsid w:val="6BDB993E"/>
    <w:rsid w:val="6BEA8438"/>
    <w:rsid w:val="6C0A677A"/>
    <w:rsid w:val="6C13ED9C"/>
    <w:rsid w:val="6C1F3C6F"/>
    <w:rsid w:val="6C3BEE74"/>
    <w:rsid w:val="6C48A307"/>
    <w:rsid w:val="6C56CF42"/>
    <w:rsid w:val="6C7D46BC"/>
    <w:rsid w:val="6C8027DF"/>
    <w:rsid w:val="6C8AE219"/>
    <w:rsid w:val="6CA3833A"/>
    <w:rsid w:val="6CB4B757"/>
    <w:rsid w:val="6CB5331C"/>
    <w:rsid w:val="6CBBA282"/>
    <w:rsid w:val="6CBFE796"/>
    <w:rsid w:val="6CC5BDA6"/>
    <w:rsid w:val="6CCD0C39"/>
    <w:rsid w:val="6CD24FDB"/>
    <w:rsid w:val="6CD5C22D"/>
    <w:rsid w:val="6CDF955D"/>
    <w:rsid w:val="6CE80422"/>
    <w:rsid w:val="6CEB7B22"/>
    <w:rsid w:val="6CF4A849"/>
    <w:rsid w:val="6CF8517B"/>
    <w:rsid w:val="6D1441B1"/>
    <w:rsid w:val="6D34758D"/>
    <w:rsid w:val="6D499AB0"/>
    <w:rsid w:val="6D4E7A5E"/>
    <w:rsid w:val="6D614386"/>
    <w:rsid w:val="6D6968FF"/>
    <w:rsid w:val="6D977757"/>
    <w:rsid w:val="6D9B5948"/>
    <w:rsid w:val="6DACE45C"/>
    <w:rsid w:val="6DAE3671"/>
    <w:rsid w:val="6DD1F5AE"/>
    <w:rsid w:val="6DD6A67E"/>
    <w:rsid w:val="6DD92C60"/>
    <w:rsid w:val="6DDDE69B"/>
    <w:rsid w:val="6DEC10F7"/>
    <w:rsid w:val="6DFA187C"/>
    <w:rsid w:val="6E076607"/>
    <w:rsid w:val="6E0A4F5E"/>
    <w:rsid w:val="6E1DC9AA"/>
    <w:rsid w:val="6E23645E"/>
    <w:rsid w:val="6E25D684"/>
    <w:rsid w:val="6E2FB487"/>
    <w:rsid w:val="6E308804"/>
    <w:rsid w:val="6E335947"/>
    <w:rsid w:val="6E72F580"/>
    <w:rsid w:val="6E7B65BE"/>
    <w:rsid w:val="6E82044B"/>
    <w:rsid w:val="6E92A88F"/>
    <w:rsid w:val="6EA98F90"/>
    <w:rsid w:val="6EAF23E3"/>
    <w:rsid w:val="6EB8E0D2"/>
    <w:rsid w:val="6EBC6DC0"/>
    <w:rsid w:val="6EC5AD97"/>
    <w:rsid w:val="6ECFA2BE"/>
    <w:rsid w:val="6EDFFBCE"/>
    <w:rsid w:val="6EE676AE"/>
    <w:rsid w:val="6F07DE6E"/>
    <w:rsid w:val="6F0F2CC3"/>
    <w:rsid w:val="6F17BFDA"/>
    <w:rsid w:val="6F1E2809"/>
    <w:rsid w:val="6F29B51D"/>
    <w:rsid w:val="6F30A8D8"/>
    <w:rsid w:val="6F384FFA"/>
    <w:rsid w:val="6F4DF706"/>
    <w:rsid w:val="6F5479B2"/>
    <w:rsid w:val="6F5DD550"/>
    <w:rsid w:val="6F681808"/>
    <w:rsid w:val="6F6FBA4B"/>
    <w:rsid w:val="6F83FE3F"/>
    <w:rsid w:val="6F9E0846"/>
    <w:rsid w:val="6FA02F76"/>
    <w:rsid w:val="6FB61FD5"/>
    <w:rsid w:val="6FBAF1FB"/>
    <w:rsid w:val="6FCF2DD8"/>
    <w:rsid w:val="6FEC9A4F"/>
    <w:rsid w:val="6FFACB91"/>
    <w:rsid w:val="700EF798"/>
    <w:rsid w:val="7012A59B"/>
    <w:rsid w:val="7013E7F8"/>
    <w:rsid w:val="70181F64"/>
    <w:rsid w:val="70288F02"/>
    <w:rsid w:val="702B1359"/>
    <w:rsid w:val="702C6DCE"/>
    <w:rsid w:val="702E179B"/>
    <w:rsid w:val="70399431"/>
    <w:rsid w:val="7050AF16"/>
    <w:rsid w:val="70557FDD"/>
    <w:rsid w:val="705C0993"/>
    <w:rsid w:val="706D3D4D"/>
    <w:rsid w:val="7080C6F4"/>
    <w:rsid w:val="7081B72D"/>
    <w:rsid w:val="708DB333"/>
    <w:rsid w:val="70983317"/>
    <w:rsid w:val="709B4C20"/>
    <w:rsid w:val="709D2F04"/>
    <w:rsid w:val="70C17F43"/>
    <w:rsid w:val="70C22BDA"/>
    <w:rsid w:val="70CCD252"/>
    <w:rsid w:val="70EDCDFB"/>
    <w:rsid w:val="710572B7"/>
    <w:rsid w:val="71087300"/>
    <w:rsid w:val="710C4370"/>
    <w:rsid w:val="71103430"/>
    <w:rsid w:val="71195125"/>
    <w:rsid w:val="711E1D04"/>
    <w:rsid w:val="714478D9"/>
    <w:rsid w:val="714D943A"/>
    <w:rsid w:val="71637444"/>
    <w:rsid w:val="7177E9B7"/>
    <w:rsid w:val="718E9985"/>
    <w:rsid w:val="71A483FA"/>
    <w:rsid w:val="71B000B6"/>
    <w:rsid w:val="71B24ECB"/>
    <w:rsid w:val="71C11EA5"/>
    <w:rsid w:val="71CE367B"/>
    <w:rsid w:val="71DC60D6"/>
    <w:rsid w:val="71EF6280"/>
    <w:rsid w:val="71EFBF07"/>
    <w:rsid w:val="71FE0504"/>
    <w:rsid w:val="721769FB"/>
    <w:rsid w:val="7245BCD2"/>
    <w:rsid w:val="7248ECA6"/>
    <w:rsid w:val="7253E679"/>
    <w:rsid w:val="72564023"/>
    <w:rsid w:val="72594365"/>
    <w:rsid w:val="7265D3E5"/>
    <w:rsid w:val="726789EE"/>
    <w:rsid w:val="726D628A"/>
    <w:rsid w:val="72860582"/>
    <w:rsid w:val="72A44959"/>
    <w:rsid w:val="72B42594"/>
    <w:rsid w:val="72BD4C70"/>
    <w:rsid w:val="72C756DF"/>
    <w:rsid w:val="72DB2393"/>
    <w:rsid w:val="72E8A176"/>
    <w:rsid w:val="72EF45DD"/>
    <w:rsid w:val="73085F92"/>
    <w:rsid w:val="730C247E"/>
    <w:rsid w:val="7317BFFA"/>
    <w:rsid w:val="731E330C"/>
    <w:rsid w:val="734506A3"/>
    <w:rsid w:val="73526243"/>
    <w:rsid w:val="73560CB2"/>
    <w:rsid w:val="7359D2D2"/>
    <w:rsid w:val="735DFAAB"/>
    <w:rsid w:val="7361D80E"/>
    <w:rsid w:val="738997E8"/>
    <w:rsid w:val="73A28B85"/>
    <w:rsid w:val="73A5BC1A"/>
    <w:rsid w:val="73ACFB37"/>
    <w:rsid w:val="73BF31C1"/>
    <w:rsid w:val="73D06867"/>
    <w:rsid w:val="73D907C1"/>
    <w:rsid w:val="7406B8DB"/>
    <w:rsid w:val="74086808"/>
    <w:rsid w:val="74174945"/>
    <w:rsid w:val="742F0003"/>
    <w:rsid w:val="7432D388"/>
    <w:rsid w:val="744759AC"/>
    <w:rsid w:val="744BD7DE"/>
    <w:rsid w:val="744C5791"/>
    <w:rsid w:val="74571A36"/>
    <w:rsid w:val="745FF177"/>
    <w:rsid w:val="7465A0E7"/>
    <w:rsid w:val="746D200A"/>
    <w:rsid w:val="747D1E6C"/>
    <w:rsid w:val="74AB6FCD"/>
    <w:rsid w:val="74B47767"/>
    <w:rsid w:val="74C84412"/>
    <w:rsid w:val="74E12A6D"/>
    <w:rsid w:val="75071C14"/>
    <w:rsid w:val="75117C40"/>
    <w:rsid w:val="7516BE3D"/>
    <w:rsid w:val="751B9375"/>
    <w:rsid w:val="7532A9CD"/>
    <w:rsid w:val="753DE1A2"/>
    <w:rsid w:val="753E0E0E"/>
    <w:rsid w:val="75422524"/>
    <w:rsid w:val="7553C4A2"/>
    <w:rsid w:val="7574A815"/>
    <w:rsid w:val="757F6901"/>
    <w:rsid w:val="7581FD87"/>
    <w:rsid w:val="758D5814"/>
    <w:rsid w:val="759DF500"/>
    <w:rsid w:val="75A04375"/>
    <w:rsid w:val="75B38590"/>
    <w:rsid w:val="75D12D76"/>
    <w:rsid w:val="75D3928E"/>
    <w:rsid w:val="75D99255"/>
    <w:rsid w:val="75EFC318"/>
    <w:rsid w:val="75F0122A"/>
    <w:rsid w:val="75F158F1"/>
    <w:rsid w:val="75FFC314"/>
    <w:rsid w:val="7626AD50"/>
    <w:rsid w:val="7649E6A6"/>
    <w:rsid w:val="7653DC8C"/>
    <w:rsid w:val="7655649C"/>
    <w:rsid w:val="76564C77"/>
    <w:rsid w:val="765824EA"/>
    <w:rsid w:val="76688003"/>
    <w:rsid w:val="76745472"/>
    <w:rsid w:val="767E0F87"/>
    <w:rsid w:val="7685A65E"/>
    <w:rsid w:val="7688CDE8"/>
    <w:rsid w:val="76951D76"/>
    <w:rsid w:val="76AA2278"/>
    <w:rsid w:val="76D15212"/>
    <w:rsid w:val="76D95737"/>
    <w:rsid w:val="76EA1B89"/>
    <w:rsid w:val="76F4E1F1"/>
    <w:rsid w:val="770C2238"/>
    <w:rsid w:val="770E0212"/>
    <w:rsid w:val="77102B86"/>
    <w:rsid w:val="77125996"/>
    <w:rsid w:val="77262335"/>
    <w:rsid w:val="772E7931"/>
    <w:rsid w:val="776DE837"/>
    <w:rsid w:val="7776C286"/>
    <w:rsid w:val="77791C8B"/>
    <w:rsid w:val="7787AD87"/>
    <w:rsid w:val="778B0250"/>
    <w:rsid w:val="77AAC23B"/>
    <w:rsid w:val="77AC3664"/>
    <w:rsid w:val="77BBCB5D"/>
    <w:rsid w:val="77C4FD15"/>
    <w:rsid w:val="77EAE7BC"/>
    <w:rsid w:val="77F06AB9"/>
    <w:rsid w:val="77F11996"/>
    <w:rsid w:val="780313EF"/>
    <w:rsid w:val="7805E469"/>
    <w:rsid w:val="7809965C"/>
    <w:rsid w:val="780BE688"/>
    <w:rsid w:val="780CB924"/>
    <w:rsid w:val="780CE868"/>
    <w:rsid w:val="78281A51"/>
    <w:rsid w:val="7844388A"/>
    <w:rsid w:val="7846483C"/>
    <w:rsid w:val="784ABFF8"/>
    <w:rsid w:val="788AC265"/>
    <w:rsid w:val="789B7E41"/>
    <w:rsid w:val="78AF5A3A"/>
    <w:rsid w:val="78B07EE0"/>
    <w:rsid w:val="78B37646"/>
    <w:rsid w:val="78C6D2AC"/>
    <w:rsid w:val="78CB723C"/>
    <w:rsid w:val="78DA7619"/>
    <w:rsid w:val="78E5F975"/>
    <w:rsid w:val="78EEEB97"/>
    <w:rsid w:val="78F61068"/>
    <w:rsid w:val="78FB16AD"/>
    <w:rsid w:val="790191CC"/>
    <w:rsid w:val="79072B8E"/>
    <w:rsid w:val="7908BD0D"/>
    <w:rsid w:val="7911B740"/>
    <w:rsid w:val="79174EF1"/>
    <w:rsid w:val="7919A4BD"/>
    <w:rsid w:val="79295BD2"/>
    <w:rsid w:val="792A62E5"/>
    <w:rsid w:val="794FDD1E"/>
    <w:rsid w:val="795C1016"/>
    <w:rsid w:val="796F4E7A"/>
    <w:rsid w:val="798275E0"/>
    <w:rsid w:val="79944377"/>
    <w:rsid w:val="799EDD13"/>
    <w:rsid w:val="79A2B740"/>
    <w:rsid w:val="79AECB46"/>
    <w:rsid w:val="79DAB6F2"/>
    <w:rsid w:val="79EDD025"/>
    <w:rsid w:val="79EDEBDA"/>
    <w:rsid w:val="79F3B406"/>
    <w:rsid w:val="7A066E43"/>
    <w:rsid w:val="7A10F7F9"/>
    <w:rsid w:val="7A154B5D"/>
    <w:rsid w:val="7A16A234"/>
    <w:rsid w:val="7A3E4BE9"/>
    <w:rsid w:val="7A4A1CBE"/>
    <w:rsid w:val="7A4B6163"/>
    <w:rsid w:val="7A5CD202"/>
    <w:rsid w:val="7A5E30C5"/>
    <w:rsid w:val="7A767158"/>
    <w:rsid w:val="7A8B7408"/>
    <w:rsid w:val="7A915D6C"/>
    <w:rsid w:val="7AB10225"/>
    <w:rsid w:val="7AB6B65F"/>
    <w:rsid w:val="7ABD8626"/>
    <w:rsid w:val="7AE9B1D7"/>
    <w:rsid w:val="7AF346CD"/>
    <w:rsid w:val="7AF600FF"/>
    <w:rsid w:val="7AF9B102"/>
    <w:rsid w:val="7B090915"/>
    <w:rsid w:val="7B18AA37"/>
    <w:rsid w:val="7B1F5B57"/>
    <w:rsid w:val="7B24B739"/>
    <w:rsid w:val="7B284444"/>
    <w:rsid w:val="7B3EDA53"/>
    <w:rsid w:val="7B41D148"/>
    <w:rsid w:val="7B4F4D28"/>
    <w:rsid w:val="7B6328E3"/>
    <w:rsid w:val="7B70C0CD"/>
    <w:rsid w:val="7B762803"/>
    <w:rsid w:val="7B78E4D5"/>
    <w:rsid w:val="7B7AAC59"/>
    <w:rsid w:val="7B7AB43D"/>
    <w:rsid w:val="7B8B61FE"/>
    <w:rsid w:val="7B8D8ADB"/>
    <w:rsid w:val="7B8F137F"/>
    <w:rsid w:val="7BC18F83"/>
    <w:rsid w:val="7BCDCB01"/>
    <w:rsid w:val="7BD7B11C"/>
    <w:rsid w:val="7BDF38C3"/>
    <w:rsid w:val="7BF70F4C"/>
    <w:rsid w:val="7BF7F12E"/>
    <w:rsid w:val="7BFC0789"/>
    <w:rsid w:val="7C01910E"/>
    <w:rsid w:val="7C068F8F"/>
    <w:rsid w:val="7C14F963"/>
    <w:rsid w:val="7C2C712C"/>
    <w:rsid w:val="7C37A2B4"/>
    <w:rsid w:val="7C386237"/>
    <w:rsid w:val="7C4D28BE"/>
    <w:rsid w:val="7C51E6FB"/>
    <w:rsid w:val="7C587928"/>
    <w:rsid w:val="7C5ED0EE"/>
    <w:rsid w:val="7C6AE258"/>
    <w:rsid w:val="7C7CC696"/>
    <w:rsid w:val="7C927F3F"/>
    <w:rsid w:val="7C958320"/>
    <w:rsid w:val="7C9A2BEC"/>
    <w:rsid w:val="7CC0879A"/>
    <w:rsid w:val="7CE1752A"/>
    <w:rsid w:val="7CE49C16"/>
    <w:rsid w:val="7CEF4388"/>
    <w:rsid w:val="7CFED2CB"/>
    <w:rsid w:val="7D0020BE"/>
    <w:rsid w:val="7D01515C"/>
    <w:rsid w:val="7D351A27"/>
    <w:rsid w:val="7D3BD9C4"/>
    <w:rsid w:val="7D3FE47B"/>
    <w:rsid w:val="7D5896B2"/>
    <w:rsid w:val="7D717AF3"/>
    <w:rsid w:val="7D749288"/>
    <w:rsid w:val="7D74B6DC"/>
    <w:rsid w:val="7D89DBCB"/>
    <w:rsid w:val="7D978E21"/>
    <w:rsid w:val="7DCECCE5"/>
    <w:rsid w:val="7DDC8FFA"/>
    <w:rsid w:val="7DF0ABB6"/>
    <w:rsid w:val="7DFA41E5"/>
    <w:rsid w:val="7E0F34CE"/>
    <w:rsid w:val="7E152A6F"/>
    <w:rsid w:val="7E1E09BA"/>
    <w:rsid w:val="7E2BC316"/>
    <w:rsid w:val="7E57B274"/>
    <w:rsid w:val="7E61A942"/>
    <w:rsid w:val="7E780F18"/>
    <w:rsid w:val="7E7DC78D"/>
    <w:rsid w:val="7E8D7EF9"/>
    <w:rsid w:val="7E95668B"/>
    <w:rsid w:val="7E96372A"/>
    <w:rsid w:val="7EA66982"/>
    <w:rsid w:val="7EA997B0"/>
    <w:rsid w:val="7EC65584"/>
    <w:rsid w:val="7EE78F4C"/>
    <w:rsid w:val="7F03BC75"/>
    <w:rsid w:val="7F0677E3"/>
    <w:rsid w:val="7F06C253"/>
    <w:rsid w:val="7F084042"/>
    <w:rsid w:val="7F0E9887"/>
    <w:rsid w:val="7F1350FC"/>
    <w:rsid w:val="7F188796"/>
    <w:rsid w:val="7F2327A3"/>
    <w:rsid w:val="7F25FE3F"/>
    <w:rsid w:val="7F32E827"/>
    <w:rsid w:val="7F43507B"/>
    <w:rsid w:val="7F45DFCE"/>
    <w:rsid w:val="7F46D784"/>
    <w:rsid w:val="7F553AF9"/>
    <w:rsid w:val="7F56F112"/>
    <w:rsid w:val="7F5C1043"/>
    <w:rsid w:val="7F63B2AF"/>
    <w:rsid w:val="7F82EE9B"/>
    <w:rsid w:val="7F8DDB3C"/>
    <w:rsid w:val="7FA3D6C0"/>
    <w:rsid w:val="7FB2D82A"/>
    <w:rsid w:val="7FCFB21A"/>
    <w:rsid w:val="7FEA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F4158C31-50EE-4AAF-B815-BCD35A5A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6F7C65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0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Forte">
    <w:name w:val="Strong"/>
    <w:basedOn w:val="Fontepargpadro"/>
    <w:uiPriority w:val="22"/>
    <w:qFormat/>
    <w:rsid w:val="005C045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4D5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F770CC"/>
    <w:pPr>
      <w:keepNext w:val="0"/>
      <w:keepLines w:val="0"/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qFormat/>
    <w:rsid w:val="0096352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5BC1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C729B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731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1613325B53F4B980699E6791D706B" ma:contentTypeVersion="12" ma:contentTypeDescription="Crie um novo documento." ma:contentTypeScope="" ma:versionID="f2e17f0d52aeb7d6ce4303a6f2f3555e">
  <xsd:schema xmlns:xsd="http://www.w3.org/2001/XMLSchema" xmlns:xs="http://www.w3.org/2001/XMLSchema" xmlns:p="http://schemas.microsoft.com/office/2006/metadata/properties" xmlns:ns3="98ce4eaa-2819-441b-9c33-d627a97282a0" xmlns:ns4="2c61ecbf-bae1-4889-a850-9a7bfc46fdd4" targetNamespace="http://schemas.microsoft.com/office/2006/metadata/properties" ma:root="true" ma:fieldsID="9c9ea88207cf3c97acd3c6d7867c581b" ns3:_="" ns4:_="">
    <xsd:import namespace="98ce4eaa-2819-441b-9c33-d627a97282a0"/>
    <xsd:import namespace="2c61ecbf-bae1-4889-a850-9a7bfc46f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e4eaa-2819-441b-9c33-d627a9728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1ecbf-bae1-4889-a850-9a7bfc46f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A231AD-C1E4-4F7A-A284-CF5EACDDA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e4eaa-2819-441b-9c33-d627a97282a0"/>
    <ds:schemaRef ds:uri="2c61ecbf-bae1-4889-a850-9a7bfc46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5012</Words>
  <Characters>27067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Gilvan Justino</dc:creator>
  <cp:keywords/>
  <dc:description/>
  <cp:lastModifiedBy>Dalton Solano dos Reis</cp:lastModifiedBy>
  <cp:revision>4</cp:revision>
  <cp:lastPrinted>2022-12-09T22:15:00Z</cp:lastPrinted>
  <dcterms:created xsi:type="dcterms:W3CDTF">2022-12-09T22:16:00Z</dcterms:created>
  <dcterms:modified xsi:type="dcterms:W3CDTF">2022-12-15T17:41:00Z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0x0101000101613325B53F4B980699E6791D706B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2022-09-06T20:06:14Z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6d269d7d-e1da-4e7e-af90-a5200fb1cc46</vt:lpwstr>
  </property>
  <property fmtid="{D5CDD505-2E9C-101B-9397-08002B2CF9AE}" pid="9" name="MSIP_Label_8c28577e-0e52-49e2-b52e-02bb75ccb8f1_ContentBits">
    <vt:lpwstr>0</vt:lpwstr>
  </property>
</Properties>
</file>