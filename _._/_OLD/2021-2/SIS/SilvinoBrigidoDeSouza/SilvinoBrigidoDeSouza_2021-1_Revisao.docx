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3271E" w14:textId="77777777" w:rsidR="002536DD" w:rsidRDefault="002536DD" w:rsidP="002536DD">
      <w:pPr>
        <w:jc w:val="both"/>
        <w:rPr>
          <w:b/>
          <w:bCs/>
        </w:rPr>
      </w:pPr>
      <w:r w:rsidRPr="007310B3">
        <w:rPr>
          <w:b/>
          <w:bCs/>
          <w:sz w:val="72"/>
          <w:szCs w:val="72"/>
        </w:rPr>
        <w:t>Revisão do Projeto</w:t>
      </w:r>
      <w:r w:rsidRPr="00AF68BE">
        <w:rPr>
          <w:b/>
          <w:bCs/>
        </w:rPr>
        <w:t xml:space="preserve"> </w:t>
      </w:r>
    </w:p>
    <w:p w14:paraId="13804EEB" w14:textId="77777777" w:rsidR="002536DD" w:rsidRDefault="002536DD" w:rsidP="002536DD">
      <w:pPr>
        <w:jc w:val="both"/>
        <w:rPr>
          <w:b/>
          <w:bCs/>
        </w:rPr>
      </w:pPr>
    </w:p>
    <w:p w14:paraId="3C603682" w14:textId="77777777" w:rsidR="002536DD" w:rsidRPr="00AF68BE" w:rsidRDefault="002536DD" w:rsidP="002536DD">
      <w:pPr>
        <w:jc w:val="both"/>
        <w:rPr>
          <w:b/>
          <w:bCs/>
        </w:rPr>
      </w:pPr>
      <w:r w:rsidRPr="00AF68BE">
        <w:rPr>
          <w:b/>
          <w:bCs/>
        </w:rPr>
        <w:t xml:space="preserve">Disciplina: Trabalho de Conclusão de Curso I – </w:t>
      </w:r>
      <w:r>
        <w:rPr>
          <w:b/>
          <w:bCs/>
        </w:rPr>
        <w:t>SIS</w:t>
      </w:r>
    </w:p>
    <w:p w14:paraId="5217E85A" w14:textId="77777777" w:rsidR="002536DD" w:rsidRDefault="002536DD" w:rsidP="002536DD">
      <w:pPr>
        <w:jc w:val="both"/>
      </w:pPr>
    </w:p>
    <w:p w14:paraId="7A399757" w14:textId="77777777" w:rsidR="002536DD" w:rsidRPr="00BC76D0" w:rsidRDefault="002536DD" w:rsidP="002536DD">
      <w:pPr>
        <w:jc w:val="both"/>
      </w:pPr>
      <w:r w:rsidRPr="00BC76D0">
        <w:t>Caro orienta</w:t>
      </w:r>
      <w:r>
        <w:t>ndo</w:t>
      </w:r>
      <w:r w:rsidRPr="00BC76D0">
        <w:t>,</w:t>
      </w:r>
    </w:p>
    <w:p w14:paraId="0E6FCBDC" w14:textId="77777777" w:rsidR="002536DD" w:rsidRPr="00BC76D0" w:rsidRDefault="002536DD" w:rsidP="002536DD">
      <w:pPr>
        <w:jc w:val="both"/>
      </w:pPr>
    </w:p>
    <w:p w14:paraId="71EC7615" w14:textId="77777777" w:rsidR="002536DD" w:rsidRDefault="002536DD" w:rsidP="002536DD">
      <w:pPr>
        <w:jc w:val="both"/>
      </w:pPr>
      <w:r w:rsidRPr="00BC76D0">
        <w:t xml:space="preserve">segue </w:t>
      </w:r>
      <w:r>
        <w:t>abaixo a tabela de cálculo da média das notas obtidas no Pré-Projeto e Projeto, as DUAS revisões do seu projeto contendo a avaliação do professor “avaliador” e professor “TCC1”. Lembro que os ajustes indicados nestas revisões não precisam ser feitos no projeto, mas sim quando levarem o conteúdo do projeto para o artigo (se for o caso). Este material contendo todo o histórico das revisões é encaminhado para o professor de TCC2.</w:t>
      </w:r>
    </w:p>
    <w:p w14:paraId="177B088E" w14:textId="77777777" w:rsidR="002536DD" w:rsidRDefault="002536DD" w:rsidP="002536DD">
      <w:pPr>
        <w:jc w:val="both"/>
      </w:pPr>
    </w:p>
    <w:p w14:paraId="7F411309" w14:textId="77777777" w:rsidR="002536DD" w:rsidRDefault="002536DD">
      <w:r>
        <w:t>Atenciosamente,</w:t>
      </w:r>
    </w:p>
    <w:p w14:paraId="33BB477E" w14:textId="77777777" w:rsidR="002536DD" w:rsidRDefault="002536DD"/>
    <w:p w14:paraId="06BD7CE2" w14:textId="13265F6B" w:rsidR="002536DD" w:rsidRDefault="006D29C8">
      <w:r w:rsidRPr="006D29C8">
        <w:drawing>
          <wp:inline distT="0" distB="0" distL="0" distR="0" wp14:anchorId="42273BFA" wp14:editId="3235F9C1">
            <wp:extent cx="5760085" cy="585470"/>
            <wp:effectExtent l="0" t="0" r="571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085" cy="585470"/>
                    </a:xfrm>
                    <a:prstGeom prst="rect">
                      <a:avLst/>
                    </a:prstGeom>
                  </pic:spPr>
                </pic:pic>
              </a:graphicData>
            </a:graphic>
          </wp:inline>
        </w:drawing>
      </w:r>
      <w:r w:rsidR="002536DD">
        <w:br w:type="page"/>
      </w:r>
    </w:p>
    <w:p w14:paraId="54B386B6" w14:textId="77777777" w:rsidR="002536DD" w:rsidRDefault="002536D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3674"/>
      </w:tblGrid>
      <w:tr w:rsidR="002536DD" w14:paraId="74718874" w14:textId="77777777" w:rsidTr="00BE39CF">
        <w:tc>
          <w:tcPr>
            <w:tcW w:w="9212" w:type="dxa"/>
            <w:gridSpan w:val="2"/>
            <w:shd w:val="clear" w:color="auto" w:fill="auto"/>
          </w:tcPr>
          <w:p w14:paraId="0643DC92" w14:textId="77777777" w:rsidR="002536DD" w:rsidRDefault="002536DD" w:rsidP="00BE39CF">
            <w:pPr>
              <w:pStyle w:val="Cabealho"/>
              <w:tabs>
                <w:tab w:val="clear" w:pos="8640"/>
                <w:tab w:val="right" w:pos="8931"/>
              </w:tabs>
              <w:ind w:right="141"/>
              <w:jc w:val="center"/>
              <w:rPr>
                <w:rStyle w:val="Nmerodepgina"/>
              </w:rPr>
            </w:pPr>
            <w:r>
              <w:rPr>
                <w:rStyle w:val="Nmerodepgina"/>
              </w:rPr>
              <w:t xml:space="preserve">CURSO DE </w:t>
            </w:r>
            <w:r w:rsidRPr="00AA65FD">
              <w:rPr>
                <w:rStyle w:val="Nmerodepgina"/>
              </w:rPr>
              <w:t>SISTEMAS DE INFORMAÇÃO</w:t>
            </w:r>
            <w:r>
              <w:rPr>
                <w:rStyle w:val="Nmerodepgina"/>
              </w:rPr>
              <w:t xml:space="preserve"> – TCC ACADÊMICO</w:t>
            </w:r>
          </w:p>
        </w:tc>
      </w:tr>
      <w:tr w:rsidR="002536DD" w14:paraId="433113AC" w14:textId="77777777" w:rsidTr="00BE39CF">
        <w:tc>
          <w:tcPr>
            <w:tcW w:w="5495" w:type="dxa"/>
            <w:shd w:val="clear" w:color="auto" w:fill="auto"/>
          </w:tcPr>
          <w:p w14:paraId="428CCBEB" w14:textId="77777777" w:rsidR="002536DD" w:rsidRPr="003C5262" w:rsidRDefault="002536DD" w:rsidP="00BE39CF">
            <w:pPr>
              <w:pStyle w:val="Cabealho"/>
              <w:tabs>
                <w:tab w:val="clear" w:pos="8640"/>
                <w:tab w:val="right" w:pos="8931"/>
              </w:tabs>
              <w:ind w:right="141"/>
            </w:pPr>
            <w:r>
              <w:rPr>
                <w:rStyle w:val="Nmerodepgina"/>
              </w:rPr>
              <w:t>(  ) PRÉ-PROJETO     (   X</w:t>
            </w:r>
            <w:r>
              <w:t xml:space="preserve">   ) </w:t>
            </w:r>
            <w:r>
              <w:rPr>
                <w:rStyle w:val="Nmerodepgina"/>
              </w:rPr>
              <w:t xml:space="preserve">PROJETO </w:t>
            </w:r>
          </w:p>
        </w:tc>
        <w:tc>
          <w:tcPr>
            <w:tcW w:w="3717" w:type="dxa"/>
            <w:shd w:val="clear" w:color="auto" w:fill="auto"/>
          </w:tcPr>
          <w:p w14:paraId="2E77C0ED" w14:textId="77777777" w:rsidR="002536DD" w:rsidRDefault="002536DD" w:rsidP="00BE39CF">
            <w:pPr>
              <w:pStyle w:val="Cabealho"/>
              <w:tabs>
                <w:tab w:val="clear" w:pos="8640"/>
                <w:tab w:val="right" w:pos="8931"/>
              </w:tabs>
              <w:ind w:right="141"/>
              <w:rPr>
                <w:rStyle w:val="Nmerodepgina"/>
              </w:rPr>
            </w:pPr>
            <w:r>
              <w:rPr>
                <w:rStyle w:val="Nmerodepgina"/>
              </w:rPr>
              <w:t>ANO/SEMESTRE: 2021/2</w:t>
            </w:r>
          </w:p>
        </w:tc>
      </w:tr>
    </w:tbl>
    <w:p w14:paraId="4CCC8394" w14:textId="77777777" w:rsidR="002536DD" w:rsidRDefault="002536DD" w:rsidP="00B93C8E">
      <w:pPr>
        <w:pStyle w:val="TF-TTULO"/>
      </w:pPr>
    </w:p>
    <w:p w14:paraId="5CE0934A" w14:textId="77777777" w:rsidR="002536DD" w:rsidRPr="00CD3142" w:rsidRDefault="002536DD" w:rsidP="00542075">
      <w:pPr>
        <w:pStyle w:val="TF-TTULO"/>
        <w:tabs>
          <w:tab w:val="center" w:pos="4252"/>
          <w:tab w:val="left" w:pos="7684"/>
        </w:tabs>
        <w:jc w:val="left"/>
      </w:pPr>
      <w:r>
        <w:tab/>
      </w:r>
      <w:r w:rsidRPr="00CD3142">
        <w:t>O+: UMA APLICAÇÃO PARA GESTÃO DE</w:t>
      </w:r>
      <w:r>
        <w:tab/>
      </w:r>
    </w:p>
    <w:p w14:paraId="2E7F6583" w14:textId="77777777" w:rsidR="002536DD" w:rsidRPr="00CD3142" w:rsidRDefault="002536DD" w:rsidP="00B93C8E">
      <w:pPr>
        <w:pStyle w:val="TF-TTULO"/>
      </w:pPr>
      <w:r w:rsidRPr="00CD3142">
        <w:t>HEMOCENTROS E AGENDAMENTO DE DOAÇÕES DE SANGUE</w:t>
      </w:r>
    </w:p>
    <w:p w14:paraId="68660E15" w14:textId="77777777" w:rsidR="002536DD" w:rsidRPr="00CD3142" w:rsidRDefault="002536DD" w:rsidP="001E682E">
      <w:pPr>
        <w:pStyle w:val="TF-AUTOR0"/>
      </w:pPr>
      <w:r w:rsidRPr="00CD3142">
        <w:t>Silvino Brigido de Souza</w:t>
      </w:r>
    </w:p>
    <w:p w14:paraId="2E371E03" w14:textId="77777777" w:rsidR="002536DD" w:rsidRPr="00CD3142" w:rsidRDefault="002536DD" w:rsidP="001E682E">
      <w:pPr>
        <w:pStyle w:val="TF-AUTOR0"/>
      </w:pPr>
      <w:r w:rsidRPr="00CD3142">
        <w:t>Prof.ª Luciana Pereira de Araújo Kohler – Orientadora</w:t>
      </w:r>
    </w:p>
    <w:p w14:paraId="13871F87" w14:textId="77777777" w:rsidR="002536DD" w:rsidRPr="00CD3142" w:rsidRDefault="002536DD" w:rsidP="001E682E">
      <w:pPr>
        <w:pStyle w:val="TF-AUTOR0"/>
      </w:pPr>
    </w:p>
    <w:p w14:paraId="41D127A1" w14:textId="77777777" w:rsidR="002536DD" w:rsidRPr="00CD3142" w:rsidRDefault="002536DD" w:rsidP="002536DD">
      <w:pPr>
        <w:pStyle w:val="Ttulo1"/>
      </w:pPr>
      <w:r w:rsidRPr="00CD3142">
        <w:t xml:space="preserve">Introdução </w:t>
      </w:r>
    </w:p>
    <w:p w14:paraId="0FEA1E10" w14:textId="77777777" w:rsidR="002536DD" w:rsidRPr="00CD3142" w:rsidRDefault="002536DD" w:rsidP="003D398C">
      <w:pPr>
        <w:pStyle w:val="TF-TEXTO"/>
      </w:pPr>
      <w:r w:rsidRPr="00CD3142">
        <w:t xml:space="preserve">Atualmente no Brasil, uma das consequências </w:t>
      </w:r>
      <w:r>
        <w:t xml:space="preserve">da pandemia do </w:t>
      </w:r>
      <w:proofErr w:type="spellStart"/>
      <w:r w:rsidRPr="00152686">
        <w:t>COrona</w:t>
      </w:r>
      <w:proofErr w:type="spellEnd"/>
      <w:r w:rsidRPr="00152686">
        <w:t xml:space="preserve"> </w:t>
      </w:r>
      <w:proofErr w:type="spellStart"/>
      <w:r w:rsidRPr="00152686">
        <w:t>VIrus</w:t>
      </w:r>
      <w:proofErr w:type="spellEnd"/>
      <w:r w:rsidRPr="00152686">
        <w:t xml:space="preserve"> </w:t>
      </w:r>
      <w:proofErr w:type="spellStart"/>
      <w:r w:rsidRPr="00152686">
        <w:t>Disease</w:t>
      </w:r>
      <w:proofErr w:type="spellEnd"/>
      <w:r>
        <w:t xml:space="preserve"> (COVID) 19 </w:t>
      </w:r>
      <w:r w:rsidRPr="00CD3142">
        <w:t>é a queda na doação de sangue. Segundo o Instituto Nacional do Câncer (INCA)</w:t>
      </w:r>
      <w:r>
        <w:t xml:space="preserve"> (2021),</w:t>
      </w:r>
      <w:r w:rsidRPr="00CD3142">
        <w:t xml:space="preserve"> de 2019 para 2020 a queda de doações foi de 17%, já de 2019 a 2021, considerando até o mês de março de 2021 a queda foi ainda maior 27%. Já a taxa de doação de sangue voluntária atualmente, segundo o Ministério da Saúde</w:t>
      </w:r>
      <w:r>
        <w:t xml:space="preserve"> (BRASIL, </w:t>
      </w:r>
      <w:r w:rsidRPr="00FE6ABD">
        <w:t>202</w:t>
      </w:r>
      <w:r>
        <w:t>1c),</w:t>
      </w:r>
      <w:r w:rsidRPr="00CD3142">
        <w:t xml:space="preserve"> é de 1,6 %, número dentro do estipulado pela Organização Mundial da Saúde (OMS).</w:t>
      </w:r>
      <w:r>
        <w:t xml:space="preserve"> Contudo,</w:t>
      </w:r>
      <w:r w:rsidRPr="00CD3142">
        <w:t xml:space="preserve"> este número ainda não é o ideal para o Brasil</w:t>
      </w:r>
      <w:r>
        <w:t xml:space="preserve"> (</w:t>
      </w:r>
      <w:r w:rsidRPr="00FE6ABD">
        <w:t>BRASIL</w:t>
      </w:r>
      <w:r>
        <w:t>,</w:t>
      </w:r>
      <w:r w:rsidRPr="00FE6ABD">
        <w:t xml:space="preserve"> 202</w:t>
      </w:r>
      <w:r>
        <w:t>1c)</w:t>
      </w:r>
      <w:r w:rsidRPr="00CD3142">
        <w:t>.</w:t>
      </w:r>
    </w:p>
    <w:p w14:paraId="239005BC" w14:textId="77777777" w:rsidR="002536DD" w:rsidRDefault="002536DD" w:rsidP="00F94371">
      <w:pPr>
        <w:pStyle w:val="TF-TEXTO"/>
      </w:pPr>
      <w:r w:rsidRPr="00CD3142">
        <w:t xml:space="preserve">Segundo </w:t>
      </w:r>
      <w:r w:rsidRPr="00314699">
        <w:t>L</w:t>
      </w:r>
      <w:r>
        <w:t>ima</w:t>
      </w:r>
      <w:r w:rsidRPr="00314699">
        <w:t xml:space="preserve"> </w:t>
      </w:r>
      <w:r>
        <w:t>(2021)</w:t>
      </w:r>
      <w:r w:rsidRPr="00CD3142">
        <w:t>, a diminuição de doações na pandemia afeta a realização de cirurgias e procedimentos. Além de ser necessário que a taxa média de doações esteja sempre à frente das transfusões sanguíneas</w:t>
      </w:r>
      <w:r>
        <w:t>, já que manter um estoque de sangue e hemoderivados é necessário para manter a vida de muitos pacientes. Diante disso</w:t>
      </w:r>
      <w:r w:rsidRPr="00CD3142">
        <w:t>,</w:t>
      </w:r>
      <w:r>
        <w:t xml:space="preserve"> </w:t>
      </w:r>
      <w:r w:rsidRPr="00CD3142">
        <w:t>os hemocentros encontram desafios para influenciar novos doadores para se dispor a doação de sangue, visto que a Constituição Federal de 1988, Art. 199 §4º proíbe a comercialização do sangue e hemoderivados. Sendo assim, é necessário encontrar formas para atrair novos doadores</w:t>
      </w:r>
      <w:r>
        <w:t>, bem como melhorar os processos estocagem de hemoderivados (BRASIL,</w:t>
      </w:r>
      <w:ins w:id="0" w:author="Simone Erbs da Costa" w:date="2021-12-02T19:21:00Z">
        <w:r>
          <w:t xml:space="preserve"> </w:t>
        </w:r>
      </w:ins>
      <w:r>
        <w:t>2015).</w:t>
      </w:r>
    </w:p>
    <w:p w14:paraId="6738C06E" w14:textId="77777777" w:rsidR="002536DD" w:rsidRDefault="002536DD" w:rsidP="00F94371">
      <w:pPr>
        <w:pStyle w:val="TF-TEXTO"/>
      </w:pPr>
      <w:r w:rsidRPr="00653525">
        <w:t>Mesmo com a proibição</w:t>
      </w:r>
      <w:r>
        <w:t xml:space="preserve"> da comercialização do sangue</w:t>
      </w:r>
      <w:r w:rsidRPr="00653525">
        <w:t>, o governo disponibiliza recursos para realização de campanhas de utilidade pública, tendo como objetivo o abastecimento e a manutenção dos estoques de bancos de sangue. Nestas campanhas o Ministério da Saúde</w:t>
      </w:r>
      <w:r>
        <w:t xml:space="preserve">, segundo dados da </w:t>
      </w:r>
      <w:r w:rsidRPr="006C73B0">
        <w:t>Controladoria-Geral da União</w:t>
      </w:r>
      <w:r w:rsidRPr="00653525">
        <w:t xml:space="preserve"> </w:t>
      </w:r>
      <w:r>
        <w:t>(</w:t>
      </w:r>
      <w:r w:rsidRPr="00FE6ABD">
        <w:t>BRASIL</w:t>
      </w:r>
      <w:r>
        <w:t xml:space="preserve">, 2020a), </w:t>
      </w:r>
      <w:r w:rsidRPr="00653525">
        <w:t xml:space="preserve">gastou cerca </w:t>
      </w:r>
      <w:r>
        <w:t>cento e cinco</w:t>
      </w:r>
      <w:r w:rsidRPr="00653525">
        <w:t xml:space="preserve"> milhões </w:t>
      </w:r>
      <w:r>
        <w:t xml:space="preserve">de reais </w:t>
      </w:r>
      <w:r w:rsidRPr="00653525">
        <w:t>em 2019. Estes recursos deveriam ter criado uma conscientização na população em geral motivando sempre novas doaç</w:t>
      </w:r>
      <w:r>
        <w:t>ões</w:t>
      </w:r>
      <w:r w:rsidRPr="00653525">
        <w:t>, porém não foi isso que aconteceu.</w:t>
      </w:r>
    </w:p>
    <w:p w14:paraId="073B3294" w14:textId="77777777" w:rsidR="002536DD" w:rsidRPr="00CD3142" w:rsidRDefault="002536DD" w:rsidP="003D398C">
      <w:pPr>
        <w:pStyle w:val="TF-TEXTO"/>
      </w:pPr>
      <w:r w:rsidRPr="008967DE">
        <w:t xml:space="preserve">Diante deste cenário, este trabalho propõe o desenvolvimento de uma aplicação </w:t>
      </w:r>
      <w:r w:rsidRPr="005425AB">
        <w:t>web</w:t>
      </w:r>
      <w:r w:rsidRPr="008967DE">
        <w:t xml:space="preserve"> para hemocentros, com o foco na gestão </w:t>
      </w:r>
      <w:r>
        <w:t xml:space="preserve">de estoques </w:t>
      </w:r>
      <w:r w:rsidRPr="008967DE">
        <w:t>e agendamento de doações de sangue. Essa aplicação auxiliará na gestão dos estoques de sangue, além de permitir que o doador possa se cadastrar e realizar o agendamento da doação.</w:t>
      </w:r>
      <w:r>
        <w:t xml:space="preserve"> </w:t>
      </w:r>
    </w:p>
    <w:p w14:paraId="050FF97D" w14:textId="77777777" w:rsidR="002536DD" w:rsidRPr="00CD3142" w:rsidRDefault="002536DD" w:rsidP="0016210D">
      <w:pPr>
        <w:pStyle w:val="Ttulo2"/>
      </w:pPr>
      <w:r w:rsidRPr="00CD3142">
        <w:lastRenderedPageBreak/>
        <w:t xml:space="preserve">OBJETIVOS </w:t>
      </w:r>
    </w:p>
    <w:p w14:paraId="50E2D9D8" w14:textId="77777777" w:rsidR="002536DD" w:rsidRPr="00CD3142" w:rsidDel="0024576A" w:rsidRDefault="002536DD" w:rsidP="00494273">
      <w:pPr>
        <w:pStyle w:val="TF-TEXTO"/>
        <w:rPr>
          <w:del w:id="1" w:author="Simone Erbs da Costa" w:date="2021-12-02T19:21:00Z"/>
        </w:rPr>
      </w:pPr>
      <w:r w:rsidRPr="00CD3142">
        <w:t xml:space="preserve"> O objetivo deste trabalho é </w:t>
      </w:r>
      <w:commentRangeStart w:id="2"/>
      <w:r w:rsidRPr="00CD3142">
        <w:t>d</w:t>
      </w:r>
      <w:r>
        <w:t>isponibilizar</w:t>
      </w:r>
      <w:r w:rsidRPr="00CD3142">
        <w:t xml:space="preserve"> </w:t>
      </w:r>
      <w:commentRangeEnd w:id="2"/>
      <w:r>
        <w:rPr>
          <w:rStyle w:val="Refdecomentrio"/>
        </w:rPr>
        <w:commentReference w:id="2"/>
      </w:r>
      <w:r w:rsidRPr="00CD3142">
        <w:t>uma aplicação web para gestão</w:t>
      </w:r>
      <w:r>
        <w:t xml:space="preserve"> de estoques</w:t>
      </w:r>
      <w:r w:rsidRPr="00CD3142">
        <w:t xml:space="preserve"> de hemocentros e agendamento de doações de sangue.</w:t>
      </w:r>
      <w:ins w:id="3" w:author="Simone Erbs da Costa" w:date="2021-12-02T19:21:00Z">
        <w:r>
          <w:t xml:space="preserve"> </w:t>
        </w:r>
      </w:ins>
    </w:p>
    <w:p w14:paraId="29CC1E78" w14:textId="77777777" w:rsidR="002536DD" w:rsidRPr="00CD3142" w:rsidRDefault="002536DD" w:rsidP="00C35E57">
      <w:pPr>
        <w:pStyle w:val="TF-TEXTO"/>
      </w:pPr>
      <w:r w:rsidRPr="00CD3142">
        <w:t>Os objetivos específicos são:</w:t>
      </w:r>
    </w:p>
    <w:p w14:paraId="16B9A3C2" w14:textId="77777777" w:rsidR="002536DD" w:rsidRPr="00CD3142" w:rsidRDefault="002536DD" w:rsidP="00C35E57">
      <w:pPr>
        <w:pStyle w:val="TF-ALNEA"/>
      </w:pPr>
      <w:r>
        <w:t>d</w:t>
      </w:r>
      <w:r w:rsidRPr="00CD3142">
        <w:t>esenvolver uma aplicação de fácil utilização</w:t>
      </w:r>
      <w:r>
        <w:t xml:space="preserve"> seguindo boas práticas e padrões de usabilidade para web</w:t>
      </w:r>
      <w:r w:rsidRPr="00CD3142">
        <w:t>;</w:t>
      </w:r>
    </w:p>
    <w:p w14:paraId="6ACC0BDC" w14:textId="77777777" w:rsidR="002536DD" w:rsidRPr="00CD3142" w:rsidRDefault="002536DD" w:rsidP="00C35E57">
      <w:pPr>
        <w:pStyle w:val="TF-ALNEA"/>
      </w:pPr>
      <w:r>
        <w:t>validar o sistema desenvolvido com um hemocentro aplicando técnicas de Interação Humano Computador.</w:t>
      </w:r>
    </w:p>
    <w:p w14:paraId="30EFF494" w14:textId="77777777" w:rsidR="002536DD" w:rsidRPr="00CD3142" w:rsidRDefault="002536DD" w:rsidP="002536DD">
      <w:pPr>
        <w:pStyle w:val="Ttulo1"/>
      </w:pPr>
      <w:bookmarkStart w:id="4" w:name="_Ref89107401"/>
      <w:r w:rsidRPr="00CD3142">
        <w:t>trabalhos correlatos</w:t>
      </w:r>
      <w:bookmarkEnd w:id="4"/>
    </w:p>
    <w:p w14:paraId="00869CC6" w14:textId="77777777" w:rsidR="002536DD" w:rsidRPr="00CD3142" w:rsidRDefault="002536DD" w:rsidP="00FA5504">
      <w:pPr>
        <w:pStyle w:val="TF-TEXTO"/>
      </w:pPr>
      <w:ins w:id="5" w:author="Simone Erbs da Costa" w:date="2021-12-02T19:22:00Z">
        <w:r>
          <w:t>Nesta seção s</w:t>
        </w:r>
      </w:ins>
      <w:del w:id="6" w:author="Simone Erbs da Costa" w:date="2021-12-02T19:22:00Z">
        <w:r w:rsidRPr="00CD3142" w:rsidDel="0024576A">
          <w:delText>S</w:delText>
        </w:r>
      </w:del>
      <w:r w:rsidRPr="00CD3142">
        <w:t xml:space="preserve">ão apresentados </w:t>
      </w:r>
      <w:r>
        <w:t xml:space="preserve">três </w:t>
      </w:r>
      <w:r w:rsidRPr="00CD3142">
        <w:t xml:space="preserve">trabalhos com características semelhantes aos principais objetivos do estudo proposto. </w:t>
      </w:r>
      <w:commentRangeStart w:id="7"/>
      <w:r>
        <w:t xml:space="preserve">A subseção </w:t>
      </w:r>
      <w:r>
        <w:fldChar w:fldCharType="begin"/>
      </w:r>
      <w:r>
        <w:instrText xml:space="preserve"> REF _Ref85052663 \r \h </w:instrText>
      </w:r>
      <w:r>
        <w:fldChar w:fldCharType="separate"/>
      </w:r>
      <w:r>
        <w:t>2.1</w:t>
      </w:r>
      <w:r>
        <w:fldChar w:fldCharType="end"/>
      </w:r>
      <w:r w:rsidRPr="00CD3142">
        <w:t xml:space="preserve"> é um </w:t>
      </w:r>
      <w:commentRangeEnd w:id="7"/>
      <w:r>
        <w:rPr>
          <w:rStyle w:val="Refdecomentrio"/>
        </w:rPr>
        <w:commentReference w:id="7"/>
      </w:r>
      <w:r w:rsidRPr="00CD3142">
        <w:t xml:space="preserve">aplicativo móvel para Agendamento de Doação de Sangue no Hemocentro Público de Alagoas (SOUZA JÚNIOR, 2020). </w:t>
      </w:r>
      <w:r>
        <w:t>A</w:t>
      </w:r>
      <w:r w:rsidRPr="00CD3142">
        <w:t xml:space="preserve"> </w:t>
      </w:r>
      <w:r>
        <w:t xml:space="preserve">subseção </w:t>
      </w:r>
      <w:r>
        <w:fldChar w:fldCharType="begin"/>
      </w:r>
      <w:r>
        <w:instrText xml:space="preserve"> REF _Ref85052663 \r \h </w:instrText>
      </w:r>
      <w:r>
        <w:fldChar w:fldCharType="separate"/>
      </w:r>
      <w:r>
        <w:t>2.2</w:t>
      </w:r>
      <w:r>
        <w:fldChar w:fldCharType="end"/>
      </w:r>
      <w:r w:rsidRPr="00CD3142">
        <w:t xml:space="preserve"> </w:t>
      </w:r>
      <w:commentRangeStart w:id="8"/>
      <w:r w:rsidRPr="00CD3142">
        <w:t>é</w:t>
      </w:r>
      <w:commentRangeEnd w:id="8"/>
      <w:r>
        <w:rPr>
          <w:rStyle w:val="Refdecomentrio"/>
        </w:rPr>
        <w:commentReference w:id="8"/>
      </w:r>
      <w:r w:rsidRPr="00CD3142">
        <w:t xml:space="preserve"> um sistema </w:t>
      </w:r>
      <w:r>
        <w:t xml:space="preserve">web </w:t>
      </w:r>
      <w:r w:rsidRPr="00CD3142">
        <w:t>para</w:t>
      </w:r>
      <w:r>
        <w:t xml:space="preserve"> otimização do processo de coleta de sangue</w:t>
      </w:r>
      <w:r w:rsidRPr="00CD3142">
        <w:t xml:space="preserve"> </w:t>
      </w:r>
      <w:r w:rsidRPr="00016E5E">
        <w:t>(LIRA, 2020)</w:t>
      </w:r>
      <w:r w:rsidRPr="00CD3142">
        <w:t>.</w:t>
      </w:r>
      <w:r>
        <w:t xml:space="preserve"> A subseção </w:t>
      </w:r>
      <w:r>
        <w:fldChar w:fldCharType="begin"/>
      </w:r>
      <w:r>
        <w:instrText xml:space="preserve"> REF _Ref89107275 \n \h </w:instrText>
      </w:r>
      <w:r>
        <w:fldChar w:fldCharType="separate"/>
      </w:r>
      <w:r>
        <w:t>2.3</w:t>
      </w:r>
      <w:r>
        <w:fldChar w:fldCharType="end"/>
      </w:r>
      <w:r>
        <w:t xml:space="preserve"> </w:t>
      </w:r>
      <w:commentRangeStart w:id="9"/>
      <w:r>
        <w:t xml:space="preserve">é </w:t>
      </w:r>
      <w:commentRangeEnd w:id="9"/>
      <w:r>
        <w:rPr>
          <w:rStyle w:val="Refdecomentrio"/>
        </w:rPr>
        <w:commentReference w:id="9"/>
      </w:r>
      <w:r>
        <w:t>uma aplicação web para controle do processo de doação de sangue (SEVERO; SANTOS, 2018).</w:t>
      </w:r>
    </w:p>
    <w:p w14:paraId="47390496" w14:textId="77777777" w:rsidR="002536DD" w:rsidRPr="00CD3142" w:rsidRDefault="002536DD">
      <w:pPr>
        <w:pStyle w:val="Ttulo2"/>
      </w:pPr>
      <w:r w:rsidRPr="00CD3142">
        <w:t xml:space="preserve">DOE+: Um Aplicativo Móvel de Cunho Social para Agendamento de Doação de Sangue no Hemocentro Público de Alagoas </w:t>
      </w:r>
    </w:p>
    <w:p w14:paraId="7171D238" w14:textId="77777777" w:rsidR="002536DD" w:rsidRPr="00CD3142" w:rsidRDefault="002536DD" w:rsidP="00D31712">
      <w:pPr>
        <w:pStyle w:val="TF-TEXTO"/>
      </w:pPr>
      <w:r w:rsidRPr="00CD3142">
        <w:t>S</w:t>
      </w:r>
      <w:r>
        <w:t>ouza Júnior</w:t>
      </w:r>
      <w:r w:rsidRPr="00CD3142">
        <w:t xml:space="preserve"> (2020) descreve um aplicativo móvel </w:t>
      </w:r>
      <w:r>
        <w:t xml:space="preserve">de plataforma Android </w:t>
      </w:r>
      <w:r w:rsidRPr="00CD3142">
        <w:t xml:space="preserve">para o agendamento de doação de sangue no </w:t>
      </w:r>
      <w:proofErr w:type="spellStart"/>
      <w:r w:rsidRPr="00CD3142">
        <w:t>H</w:t>
      </w:r>
      <w:r>
        <w:t>EMO</w:t>
      </w:r>
      <w:r w:rsidRPr="00CD3142">
        <w:t>centro</w:t>
      </w:r>
      <w:proofErr w:type="spellEnd"/>
      <w:r w:rsidRPr="00CD3142">
        <w:t xml:space="preserve"> </w:t>
      </w:r>
      <w:r>
        <w:t>p</w:t>
      </w:r>
      <w:r w:rsidRPr="00CD3142">
        <w:t xml:space="preserve">úblico de </w:t>
      </w:r>
      <w:proofErr w:type="spellStart"/>
      <w:r w:rsidRPr="00CD3142">
        <w:t>A</w:t>
      </w:r>
      <w:r>
        <w:t>L</w:t>
      </w:r>
      <w:r w:rsidRPr="00CD3142">
        <w:t>agoas</w:t>
      </w:r>
      <w:proofErr w:type="spellEnd"/>
      <w:r w:rsidRPr="00CD3142">
        <w:t xml:space="preserve"> (HEMOAL). Devido ao baixo número de doações de sangue, </w:t>
      </w:r>
      <w:r>
        <w:t>f</w:t>
      </w:r>
      <w:r w:rsidRPr="00CD3142">
        <w:t>oi proposta um</w:t>
      </w:r>
      <w:del w:id="10" w:author="Simone Erbs da Costa" w:date="2021-12-02T19:25:00Z">
        <w:r w:rsidRPr="00CD3142" w:rsidDel="0024576A">
          <w:delText>a</w:delText>
        </w:r>
      </w:del>
      <w:r w:rsidRPr="00CD3142">
        <w:t xml:space="preserve"> </w:t>
      </w:r>
      <w:commentRangeStart w:id="11"/>
      <w:del w:id="12" w:author="Simone Erbs da Costa" w:date="2021-12-02T19:25:00Z">
        <w:r w:rsidRPr="00CD3142" w:rsidDel="0024576A">
          <w:delText xml:space="preserve">aplicação </w:delText>
        </w:r>
      </w:del>
      <w:ins w:id="13" w:author="Simone Erbs da Costa" w:date="2021-12-02T19:25:00Z">
        <w:r w:rsidRPr="00CD3142">
          <w:t>aplica</w:t>
        </w:r>
        <w:r>
          <w:t>tivo</w:t>
        </w:r>
        <w:r w:rsidRPr="00CD3142">
          <w:t xml:space="preserve"> </w:t>
        </w:r>
      </w:ins>
      <w:r w:rsidRPr="00CD3142">
        <w:t>móvel</w:t>
      </w:r>
      <w:r>
        <w:t xml:space="preserve"> </w:t>
      </w:r>
      <w:commentRangeEnd w:id="11"/>
      <w:r>
        <w:rPr>
          <w:rStyle w:val="Refdecomentrio"/>
        </w:rPr>
        <w:commentReference w:id="11"/>
      </w:r>
      <w:r>
        <w:t>com o intuito de</w:t>
      </w:r>
      <w:r w:rsidRPr="00CD3142">
        <w:t xml:space="preserve"> atrair mais doadores, despertar mais consciência da sociedade, cidadania e manutenção de um estoque satisfatório para atender a população geral.</w:t>
      </w:r>
      <w:r>
        <w:t xml:space="preserve"> O</w:t>
      </w:r>
      <w:r w:rsidRPr="00CD3142">
        <w:t xml:space="preserve"> </w:t>
      </w:r>
      <w:r>
        <w:t>aplicativo móvel</w:t>
      </w:r>
      <w:r w:rsidRPr="00CD3142">
        <w:t xml:space="preserve"> permite </w:t>
      </w:r>
      <w:r>
        <w:t>a</w:t>
      </w:r>
      <w:r w:rsidRPr="00CD3142">
        <w:t>o usuário visualizar as atuais campanhas e ser notificado quando novas campanhas forem cadastradas pelo HEMOAL.</w:t>
      </w:r>
      <w:r>
        <w:t xml:space="preserve"> Além de permitir o acesso a</w:t>
      </w:r>
      <w:ins w:id="14" w:author="Simone Erbs da Costa" w:date="2021-12-02T19:27:00Z">
        <w:r>
          <w:t>s</w:t>
        </w:r>
      </w:ins>
      <w:r>
        <w:t xml:space="preserve"> informações em tempo real com níveis baixos do estoque de sangue.</w:t>
      </w:r>
      <w:r w:rsidRPr="00CD3142">
        <w:t xml:space="preserve"> Segundo </w:t>
      </w:r>
      <w:r w:rsidRPr="009031E0">
        <w:t xml:space="preserve">Souza Júnior </w:t>
      </w:r>
      <w:r w:rsidRPr="00CD3142">
        <w:t xml:space="preserve">(2020), estas funcionalidades foram adicionadas a fim de privilegiar doadores que fizessem seus agendamentos </w:t>
      </w:r>
      <w:r>
        <w:t>pelo</w:t>
      </w:r>
      <w:r w:rsidRPr="00CD3142">
        <w:t xml:space="preserve"> aplicativo móvel. </w:t>
      </w:r>
    </w:p>
    <w:p w14:paraId="369AB0F2" w14:textId="77777777" w:rsidR="002536DD" w:rsidRPr="00CD3142" w:rsidRDefault="002536DD" w:rsidP="00DA5193">
      <w:pPr>
        <w:pStyle w:val="TF-TEXTO"/>
      </w:pPr>
      <w:r>
        <w:t xml:space="preserve">A </w:t>
      </w:r>
      <w:r>
        <w:fldChar w:fldCharType="begin"/>
      </w:r>
      <w:r>
        <w:instrText xml:space="preserve"> REF _Ref84040353 \h </w:instrText>
      </w:r>
      <w:r>
        <w:fldChar w:fldCharType="separate"/>
      </w:r>
      <w:r w:rsidRPr="00DA2560">
        <w:t xml:space="preserve">Figura </w:t>
      </w:r>
      <w:r w:rsidRPr="00DA2560">
        <w:rPr>
          <w:noProof/>
        </w:rPr>
        <w:t>1</w:t>
      </w:r>
      <w:r>
        <w:fldChar w:fldCharType="end"/>
      </w:r>
      <w:r>
        <w:t>,</w:t>
      </w:r>
      <w:r w:rsidRPr="00CD3142">
        <w:t xml:space="preserve"> mostra as telas de agendamento do </w:t>
      </w:r>
      <w:commentRangeStart w:id="15"/>
      <w:r w:rsidRPr="00CD3142">
        <w:t xml:space="preserve">sistema </w:t>
      </w:r>
      <w:commentRangeEnd w:id="15"/>
      <w:r>
        <w:rPr>
          <w:rStyle w:val="Refdecomentrio"/>
        </w:rPr>
        <w:commentReference w:id="15"/>
      </w:r>
      <w:r w:rsidRPr="00CD3142">
        <w:t xml:space="preserve">com </w:t>
      </w:r>
      <w:r>
        <w:t xml:space="preserve">suas </w:t>
      </w:r>
      <w:r w:rsidRPr="00CD3142">
        <w:t xml:space="preserve">entradas </w:t>
      </w:r>
      <w:r>
        <w:t>(</w:t>
      </w:r>
      <w:r>
        <w:fldChar w:fldCharType="begin"/>
      </w:r>
      <w:r>
        <w:instrText xml:space="preserve"> REF _Ref84040353 \h </w:instrText>
      </w:r>
      <w:r>
        <w:fldChar w:fldCharType="separate"/>
      </w:r>
      <w:r>
        <w:t xml:space="preserve">Figura </w:t>
      </w:r>
      <w:r>
        <w:rPr>
          <w:noProof/>
        </w:rPr>
        <w:t>1</w:t>
      </w:r>
      <w:r>
        <w:fldChar w:fldCharType="end"/>
      </w:r>
      <w:r>
        <w:t xml:space="preserve"> </w:t>
      </w:r>
      <w:ins w:id="16" w:author="Simone Erbs da Costa" w:date="2021-12-02T19:28:00Z">
        <w:r>
          <w:t>(</w:t>
        </w:r>
      </w:ins>
      <w:r>
        <w:t>a</w:t>
      </w:r>
      <w:ins w:id="17" w:author="Simone Erbs da Costa" w:date="2021-12-02T19:28:00Z">
        <w:r>
          <w:t>)</w:t>
        </w:r>
      </w:ins>
      <w:r>
        <w:t>) sendo</w:t>
      </w:r>
      <w:commentRangeStart w:id="18"/>
      <w:r>
        <w:t xml:space="preserve">: </w:t>
      </w:r>
      <w:r w:rsidRPr="00CD3142">
        <w:t>localização</w:t>
      </w:r>
      <w:r>
        <w:t>;</w:t>
      </w:r>
      <w:r w:rsidRPr="00CD3142">
        <w:t xml:space="preserve"> data do agendamento</w:t>
      </w:r>
      <w:r>
        <w:t>;</w:t>
      </w:r>
      <w:r w:rsidRPr="00CD3142">
        <w:t xml:space="preserve"> os respectivos horários disponíveis para agendamento</w:t>
      </w:r>
      <w:r>
        <w:t xml:space="preserve">. </w:t>
      </w:r>
      <w:commentRangeEnd w:id="18"/>
      <w:r>
        <w:rPr>
          <w:rStyle w:val="Refdecomentrio"/>
        </w:rPr>
        <w:commentReference w:id="18"/>
      </w:r>
      <w:r>
        <w:t xml:space="preserve">A </w:t>
      </w:r>
      <w:r>
        <w:fldChar w:fldCharType="begin"/>
      </w:r>
      <w:r>
        <w:instrText xml:space="preserve"> REF _Ref84040353 \h </w:instrText>
      </w:r>
      <w:r>
        <w:fldChar w:fldCharType="separate"/>
      </w:r>
      <w:r>
        <w:t xml:space="preserve">Figura </w:t>
      </w:r>
      <w:r>
        <w:rPr>
          <w:noProof/>
        </w:rPr>
        <w:t>1</w:t>
      </w:r>
      <w:r>
        <w:fldChar w:fldCharType="end"/>
      </w:r>
      <w:r>
        <w:t xml:space="preserve"> (b) mostra os</w:t>
      </w:r>
      <w:r w:rsidRPr="009B3D4D">
        <w:t xml:space="preserve"> detalhes do agendamento </w:t>
      </w:r>
      <w:r>
        <w:t>realizado</w:t>
      </w:r>
      <w:r w:rsidRPr="009B3D4D">
        <w:t xml:space="preserve"> (dia, horário e local)</w:t>
      </w:r>
      <w:r>
        <w:t>.</w:t>
      </w:r>
      <w:r w:rsidRPr="00CD3142">
        <w:t xml:space="preserve"> </w:t>
      </w:r>
      <w:r>
        <w:t xml:space="preserve">Por sua vez, a </w:t>
      </w:r>
      <w:r>
        <w:fldChar w:fldCharType="begin"/>
      </w:r>
      <w:r>
        <w:instrText xml:space="preserve"> REF _Ref84040353 \h </w:instrText>
      </w:r>
      <w:r>
        <w:fldChar w:fldCharType="separate"/>
      </w:r>
      <w:r>
        <w:t xml:space="preserve">Figura </w:t>
      </w:r>
      <w:r>
        <w:rPr>
          <w:noProof/>
        </w:rPr>
        <w:t>1</w:t>
      </w:r>
      <w:r>
        <w:fldChar w:fldCharType="end"/>
      </w:r>
      <w:r>
        <w:t xml:space="preserve"> (c) apresenta a</w:t>
      </w:r>
      <w:r w:rsidRPr="00CD3142">
        <w:t xml:space="preserve"> opção de poder compartilhar as campanhas em redes sociais.</w:t>
      </w:r>
    </w:p>
    <w:p w14:paraId="6782FE77" w14:textId="77777777" w:rsidR="002536DD" w:rsidRPr="00DA2560" w:rsidRDefault="002536DD" w:rsidP="00F23E48">
      <w:pPr>
        <w:pStyle w:val="TF-LEGENDA"/>
      </w:pPr>
      <w:r w:rsidRPr="00DA2560">
        <w:lastRenderedPageBreak/>
        <w:t xml:space="preserve">Figura </w:t>
      </w:r>
      <w:fldSimple w:instr=" SEQ Figura \* ARABIC ">
        <w:r w:rsidRPr="00DA2560">
          <w:rPr>
            <w:noProof/>
          </w:rPr>
          <w:t>1</w:t>
        </w:r>
      </w:fldSimple>
      <w:r w:rsidRPr="00DA2560">
        <w:t xml:space="preserve"> - Telas com detalhes do agendamento e compartilhamento em redes sociais do aplicativo</w:t>
      </w:r>
    </w:p>
    <w:p w14:paraId="2769112B" w14:textId="77777777" w:rsidR="002536DD" w:rsidRDefault="002536DD" w:rsidP="00F23E48">
      <w:pPr>
        <w:pStyle w:val="TF-FIGURA"/>
      </w:pPr>
      <w:r>
        <w:rPr>
          <w:noProof/>
        </w:rPr>
        <w:drawing>
          <wp:inline distT="0" distB="0" distL="0" distR="0" wp14:anchorId="2F429C8C" wp14:editId="297C6474">
            <wp:extent cx="4591050" cy="2647950"/>
            <wp:effectExtent l="19050" t="19050" r="19050" b="1905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2647950"/>
                    </a:xfrm>
                    <a:prstGeom prst="rect">
                      <a:avLst/>
                    </a:prstGeom>
                    <a:noFill/>
                    <a:ln w="12700" cmpd="sng">
                      <a:solidFill>
                        <a:schemeClr val="tx1"/>
                      </a:solidFill>
                      <a:miter lim="800000"/>
                      <a:headEnd/>
                      <a:tailEnd/>
                    </a:ln>
                    <a:effectLst/>
                  </pic:spPr>
                </pic:pic>
              </a:graphicData>
            </a:graphic>
          </wp:inline>
        </w:drawing>
      </w:r>
    </w:p>
    <w:p w14:paraId="04C474B8" w14:textId="77777777" w:rsidR="002536DD" w:rsidRPr="00FB56A0" w:rsidRDefault="002536DD" w:rsidP="00330BA2">
      <w:pPr>
        <w:pStyle w:val="TF-FONTE"/>
      </w:pPr>
      <w:r w:rsidRPr="00CD3142">
        <w:rPr>
          <w:b/>
          <w:bCs/>
        </w:rPr>
        <w:t xml:space="preserve">       </w:t>
      </w:r>
      <w:r w:rsidRPr="00FB56A0">
        <w:t xml:space="preserve">Fonte: </w:t>
      </w:r>
      <w:ins w:id="19" w:author="Simone Erbs da Costa" w:date="2021-12-02T19:28:00Z">
        <w:r>
          <w:t>ad</w:t>
        </w:r>
      </w:ins>
      <w:ins w:id="20" w:author="Simone Erbs da Costa" w:date="2021-12-02T19:29:00Z">
        <w:r>
          <w:t xml:space="preserve">aptada de </w:t>
        </w:r>
      </w:ins>
      <w:r w:rsidRPr="00FB56A0">
        <w:t>Souza Júnior (2020)</w:t>
      </w:r>
      <w:r>
        <w:t>.</w:t>
      </w:r>
    </w:p>
    <w:p w14:paraId="7FBE5F00" w14:textId="77777777" w:rsidR="002536DD" w:rsidRPr="00ED0987" w:rsidRDefault="002536DD" w:rsidP="00FA164E">
      <w:pPr>
        <w:pStyle w:val="TF-TEXTO"/>
      </w:pPr>
      <w:r w:rsidRPr="00ED0987">
        <w:t xml:space="preserve">Foi construído também um sistema </w:t>
      </w:r>
      <w:r w:rsidRPr="00FA164E">
        <w:t>web</w:t>
      </w:r>
      <w:r w:rsidRPr="00ED0987">
        <w:t xml:space="preserve"> administrativo para o acesso dos funcionários do HEMOAL. Neste </w:t>
      </w:r>
      <w:r>
        <w:t>sistema</w:t>
      </w:r>
      <w:r w:rsidRPr="00ED0987">
        <w:t xml:space="preserve">, conforme a </w:t>
      </w:r>
      <w:r>
        <w:fldChar w:fldCharType="begin"/>
      </w:r>
      <w:r>
        <w:instrText xml:space="preserve"> REF _Ref84041106 \h </w:instrText>
      </w:r>
      <w:r>
        <w:fldChar w:fldCharType="separate"/>
      </w:r>
      <w:r>
        <w:t xml:space="preserve">Figura </w:t>
      </w:r>
      <w:r>
        <w:rPr>
          <w:noProof/>
        </w:rPr>
        <w:t>2</w:t>
      </w:r>
      <w:r>
        <w:fldChar w:fldCharType="end"/>
      </w:r>
      <w:r w:rsidRPr="00ED0987">
        <w:t xml:space="preserve"> é possível visualizar </w:t>
      </w:r>
      <w:r>
        <w:t xml:space="preserve">um painel de </w:t>
      </w:r>
      <w:r w:rsidRPr="00ED0987">
        <w:t>informações com o número de agendamentos e doações realizadas</w:t>
      </w:r>
      <w:r>
        <w:t>.</w:t>
      </w:r>
      <w:r w:rsidRPr="00ED0987">
        <w:t xml:space="preserve"> </w:t>
      </w:r>
      <w:r>
        <w:t xml:space="preserve">Ainda, na </w:t>
      </w:r>
      <w:r>
        <w:fldChar w:fldCharType="begin"/>
      </w:r>
      <w:r>
        <w:instrText xml:space="preserve"> REF _Ref84041106 \h </w:instrText>
      </w:r>
      <w:r>
        <w:fldChar w:fldCharType="separate"/>
      </w:r>
      <w:r w:rsidRPr="00DA2560">
        <w:t xml:space="preserve">Figura </w:t>
      </w:r>
      <w:r w:rsidRPr="00DA2560">
        <w:rPr>
          <w:noProof/>
        </w:rPr>
        <w:t>2</w:t>
      </w:r>
      <w:r>
        <w:fldChar w:fldCharType="end"/>
      </w:r>
      <w:r>
        <w:t xml:space="preserve"> tem-se</w:t>
      </w:r>
      <w:r w:rsidRPr="00ED0987">
        <w:t xml:space="preserve"> um gráfico com o número de </w:t>
      </w:r>
      <w:r w:rsidRPr="00FA164E">
        <w:t>downloads</w:t>
      </w:r>
      <w:r w:rsidRPr="00ED0987">
        <w:t xml:space="preserve"> realizados do aplicativo</w:t>
      </w:r>
      <w:r>
        <w:t xml:space="preserve"> em determinados períodos</w:t>
      </w:r>
      <w:r w:rsidRPr="00ED0987">
        <w:t>.</w:t>
      </w:r>
    </w:p>
    <w:p w14:paraId="454F90FD" w14:textId="77777777" w:rsidR="002536DD" w:rsidRPr="00DA2560" w:rsidRDefault="002536DD" w:rsidP="00F23E48">
      <w:pPr>
        <w:pStyle w:val="TF-LEGENDA"/>
      </w:pPr>
      <w:r w:rsidRPr="00DA2560">
        <w:t xml:space="preserve">Figura </w:t>
      </w:r>
      <w:r w:rsidRPr="00454017">
        <w:fldChar w:fldCharType="begin"/>
      </w:r>
      <w:r w:rsidRPr="00DA2560">
        <w:instrText xml:space="preserve"> SEQ Figura \* ARABIC </w:instrText>
      </w:r>
      <w:r w:rsidRPr="00454017">
        <w:fldChar w:fldCharType="separate"/>
      </w:r>
      <w:r w:rsidRPr="00DA2560">
        <w:rPr>
          <w:noProof/>
        </w:rPr>
        <w:t>2</w:t>
      </w:r>
      <w:r w:rsidRPr="00454017">
        <w:fldChar w:fldCharType="end"/>
      </w:r>
      <w:r w:rsidRPr="00DA2560">
        <w:t xml:space="preserve"> – Tela do sistema web administrativo com os números atingidos</w:t>
      </w:r>
    </w:p>
    <w:p w14:paraId="187A1BD8" w14:textId="77777777" w:rsidR="002536DD" w:rsidRDefault="002536DD" w:rsidP="00F23E48">
      <w:pPr>
        <w:pStyle w:val="TF-FIGURA"/>
      </w:pPr>
      <w:r>
        <w:rPr>
          <w:noProof/>
        </w:rPr>
        <w:drawing>
          <wp:inline distT="0" distB="0" distL="0" distR="0" wp14:anchorId="24267575" wp14:editId="7274CFA2">
            <wp:extent cx="4543425" cy="2362200"/>
            <wp:effectExtent l="19050" t="19050" r="28575" b="1905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3425" cy="2362200"/>
                    </a:xfrm>
                    <a:prstGeom prst="rect">
                      <a:avLst/>
                    </a:prstGeom>
                    <a:noFill/>
                    <a:ln w="12700" cmpd="sng">
                      <a:solidFill>
                        <a:schemeClr val="tx1"/>
                      </a:solidFill>
                      <a:miter lim="800000"/>
                      <a:headEnd/>
                      <a:tailEnd/>
                    </a:ln>
                    <a:effectLst/>
                  </pic:spPr>
                </pic:pic>
              </a:graphicData>
            </a:graphic>
          </wp:inline>
        </w:drawing>
      </w:r>
    </w:p>
    <w:p w14:paraId="1F8AF075" w14:textId="77777777" w:rsidR="002536DD" w:rsidRPr="0096105A" w:rsidRDefault="002536DD" w:rsidP="0096105A">
      <w:pPr>
        <w:pStyle w:val="TF-FONTE"/>
      </w:pPr>
      <w:r w:rsidRPr="0096105A">
        <w:t xml:space="preserve">Fonte: </w:t>
      </w:r>
      <w:r w:rsidRPr="00881BD0">
        <w:t>Souza Júnior (2020)</w:t>
      </w:r>
      <w:r>
        <w:t>.</w:t>
      </w:r>
    </w:p>
    <w:p w14:paraId="30377AD1" w14:textId="77777777" w:rsidR="002536DD" w:rsidRDefault="002536DD" w:rsidP="004519E1">
      <w:pPr>
        <w:pStyle w:val="TF-TEXTO"/>
        <w:rPr>
          <w:szCs w:val="24"/>
        </w:rPr>
      </w:pPr>
      <w:r>
        <w:rPr>
          <w:szCs w:val="24"/>
        </w:rPr>
        <w:t xml:space="preserve"> </w:t>
      </w:r>
      <w:r w:rsidRPr="00B37EAD">
        <w:rPr>
          <w:szCs w:val="24"/>
        </w:rPr>
        <w:t>Souza Júnior (2020</w:t>
      </w:r>
      <w:r>
        <w:rPr>
          <w:szCs w:val="24"/>
        </w:rPr>
        <w:t>, p. 7</w:t>
      </w:r>
      <w:r w:rsidRPr="00B37EAD">
        <w:rPr>
          <w:szCs w:val="24"/>
        </w:rPr>
        <w:t>)</w:t>
      </w:r>
      <w:r>
        <w:rPr>
          <w:szCs w:val="24"/>
        </w:rPr>
        <w:t xml:space="preserve"> conclui que o principal objetivo de seu trabalho</w:t>
      </w:r>
      <w:del w:id="21" w:author="Simone Erbs da Costa" w:date="2021-12-02T19:29:00Z">
        <w:r w:rsidDel="001A6A62">
          <w:rPr>
            <w:szCs w:val="24"/>
          </w:rPr>
          <w:delText>, que</w:delText>
        </w:r>
      </w:del>
      <w:r>
        <w:rPr>
          <w:szCs w:val="24"/>
        </w:rPr>
        <w:t xml:space="preserve"> </w:t>
      </w:r>
      <w:del w:id="22" w:author="Simone Erbs da Costa" w:date="2021-12-02T19:30:00Z">
        <w:r w:rsidDel="001A6A62">
          <w:rPr>
            <w:szCs w:val="24"/>
          </w:rPr>
          <w:delText xml:space="preserve">é </w:delText>
        </w:r>
      </w:del>
      <w:ins w:id="23" w:author="Simone Erbs da Costa" w:date="2021-12-02T19:30:00Z">
        <w:r>
          <w:rPr>
            <w:szCs w:val="24"/>
          </w:rPr>
          <w:t xml:space="preserve">de </w:t>
        </w:r>
      </w:ins>
      <w:r>
        <w:rPr>
          <w:szCs w:val="24"/>
        </w:rPr>
        <w:t xml:space="preserve">“[...] contribuir com a sociedade alagoana através da criação de um projeto que impactasse na vida do cidadão” foi alcançado. Segundo os dados da loja de aplicativo Google Play Store o número de </w:t>
      </w:r>
      <w:r w:rsidRPr="005602EC">
        <w:rPr>
          <w:i/>
          <w:iCs/>
          <w:szCs w:val="24"/>
        </w:rPr>
        <w:t>downloads</w:t>
      </w:r>
      <w:r>
        <w:rPr>
          <w:szCs w:val="24"/>
        </w:rPr>
        <w:t xml:space="preserve"> do aplicativo DOE+ foi de 3.000, além de mais de 1.420 usuários ativos e 420 agendamentos (SOUZA JÚNIOR, 2020). Além de um incremento de 47% na média semanal de doações no HEMOAL após a implantação do aplicativo, incentivando a primeira doação dos jovens. </w:t>
      </w:r>
    </w:p>
    <w:p w14:paraId="5B6F743F" w14:textId="77777777" w:rsidR="002536DD" w:rsidRPr="00C17015" w:rsidRDefault="002536DD" w:rsidP="006C3385">
      <w:pPr>
        <w:pStyle w:val="TF-TEXTO"/>
        <w:rPr>
          <w:i/>
          <w:iCs/>
          <w:szCs w:val="24"/>
        </w:rPr>
      </w:pPr>
      <w:r>
        <w:rPr>
          <w:szCs w:val="24"/>
        </w:rPr>
        <w:lastRenderedPageBreak/>
        <w:t>Souza Junior (2020) também destaca que a solução desenvolvida possibilitou que o HEMOAL</w:t>
      </w:r>
      <w:ins w:id="24" w:author="Simone Erbs da Costa" w:date="2021-12-02T20:06:00Z">
        <w:r>
          <w:rPr>
            <w:szCs w:val="24"/>
          </w:rPr>
          <w:t>,</w:t>
        </w:r>
      </w:ins>
      <w:r>
        <w:rPr>
          <w:szCs w:val="24"/>
        </w:rPr>
        <w:t xml:space="preserve"> um hemocentro público, se tornasse referência em agendamento de doação via aplicativos móveis. Comparado com outros hemocentros, o agendamento era feito predominantemente via telefone ou por formulários </w:t>
      </w:r>
      <w:r w:rsidRPr="00986024">
        <w:rPr>
          <w:szCs w:val="24"/>
        </w:rPr>
        <w:t>online</w:t>
      </w:r>
      <w:r>
        <w:rPr>
          <w:szCs w:val="24"/>
        </w:rPr>
        <w:t xml:space="preserve"> (SOUZA JUNIOR, 2020). Por fim, Souza Junior (2020) destaca que no que tange a melhora na qualidade de vida dos cidadãos, foi cedida uma das seis cadeiras do HEMOAL para uso exclusivo de usuários que fizeram o agendamento utilizando o aplicativo Doe+.</w:t>
      </w:r>
    </w:p>
    <w:p w14:paraId="5DCB8A4C" w14:textId="77777777" w:rsidR="002536DD" w:rsidRPr="00CD3142" w:rsidRDefault="002536DD">
      <w:pPr>
        <w:pStyle w:val="Ttulo2"/>
      </w:pPr>
      <w:r w:rsidRPr="00016E5E">
        <w:t>DOAR: SISTEMA WEB PARA OTIMIZAÇÃO DO PROCESSO DE COLETA DE SANGUE</w:t>
      </w:r>
    </w:p>
    <w:p w14:paraId="648577A6" w14:textId="77777777" w:rsidR="002536DD" w:rsidRDefault="002536DD" w:rsidP="00A44581">
      <w:pPr>
        <w:pStyle w:val="TF-TEXTO"/>
      </w:pPr>
      <w:r>
        <w:t xml:space="preserve">O trabalho de </w:t>
      </w:r>
      <w:r w:rsidRPr="0058727A">
        <w:t>Lira (2020)</w:t>
      </w:r>
      <w:r>
        <w:t xml:space="preserve"> apresenta uma aplicação web que otimiza processos de coletas de sangue por meio do gerenciamento de inventário de banco de sangue. Lira (2020) destaca que na literatura a gestão de inventário é escassa, sendo necessário ter realizado pesquisas mais brandas sobre o assunto. O trabalho tem o objetivo de fidelizar doadores, buscando auxiliar a criação de campanhas de coleta e equilibrar a demanda por coleta e hemoderivados.</w:t>
      </w:r>
    </w:p>
    <w:p w14:paraId="6F4C06AD" w14:textId="77777777" w:rsidR="002536DD" w:rsidRDefault="002536DD" w:rsidP="00053AD9">
      <w:pPr>
        <w:pStyle w:val="TF-TEXTO"/>
      </w:pPr>
      <w:r>
        <w:t>O sistema Doar de Lira (2020)</w:t>
      </w:r>
      <w:del w:id="25" w:author="Simone Erbs da Costa" w:date="2021-12-02T20:06:00Z">
        <w:r w:rsidDel="00C5235A">
          <w:delText>,</w:delText>
        </w:r>
      </w:del>
      <w:r>
        <w:t xml:space="preserve"> foi desenvolvido para ser integrado com o Sistema de Gerenciamento em Serviços de Hemoterapia (</w:t>
      </w:r>
      <w:proofErr w:type="spellStart"/>
      <w:r>
        <w:t>Hemovida</w:t>
      </w:r>
      <w:proofErr w:type="spellEnd"/>
      <w:r>
        <w:t>), um sistema legado desenvolvido no Departamento de Informática do Sistema Único de Saúde (</w:t>
      </w:r>
      <w:commentRangeStart w:id="26"/>
      <w:r>
        <w:t>DATASUS</w:t>
      </w:r>
      <w:commentRangeEnd w:id="26"/>
      <w:r>
        <w:rPr>
          <w:rStyle w:val="Refdecomentrio"/>
        </w:rPr>
        <w:commentReference w:id="26"/>
      </w:r>
      <w:r>
        <w:t xml:space="preserve">), para bancos de sangue que controlam todo o processo de doação de sangue. O sistema </w:t>
      </w:r>
      <w:proofErr w:type="spellStart"/>
      <w:r>
        <w:t>Hemovida</w:t>
      </w:r>
      <w:proofErr w:type="spellEnd"/>
      <w:r>
        <w:t xml:space="preserve"> foi desenvolvido em linguagem de programação Delphi, utilizando o banco de dados SQL Server, construído em estrutura de servidor e projetado para plataforma Windows 98 ou superior (LIRA,</w:t>
      </w:r>
      <w:ins w:id="27" w:author="Simone Erbs da Costa" w:date="2021-12-02T20:07:00Z">
        <w:r>
          <w:t xml:space="preserve"> </w:t>
        </w:r>
      </w:ins>
      <w:r>
        <w:t>2020).</w:t>
      </w:r>
    </w:p>
    <w:p w14:paraId="52A8FFDA" w14:textId="77777777" w:rsidR="002536DD" w:rsidRDefault="002536DD" w:rsidP="00FA164E">
      <w:pPr>
        <w:pStyle w:val="TF-TEXTO"/>
      </w:pPr>
      <w:r>
        <w:t xml:space="preserve">O Doar busca os dados no </w:t>
      </w:r>
      <w:proofErr w:type="spellStart"/>
      <w:r>
        <w:t>Hemovida</w:t>
      </w:r>
      <w:proofErr w:type="spellEnd"/>
      <w:r>
        <w:t xml:space="preserve">, a partir deles estabelece metas para coleta, escolhe doadores aptos, controla o estoque e estado de processamento do sangue. Lira (2020) destaca que o sistema legado </w:t>
      </w:r>
      <w:proofErr w:type="spellStart"/>
      <w:r>
        <w:t>Hemovida</w:t>
      </w:r>
      <w:proofErr w:type="spellEnd"/>
      <w:r>
        <w:t xml:space="preserve"> possui muitas limitações de interface, além de não possuir informações importantes referentes a dados de doadores e de doações. O sistema </w:t>
      </w:r>
      <w:proofErr w:type="spellStart"/>
      <w:r>
        <w:t>Hemovida</w:t>
      </w:r>
      <w:proofErr w:type="spellEnd"/>
      <w:r>
        <w:t xml:space="preserve"> é dividido em dois módulos, sendo eles: gestão de inventários, que estabelece uma meta de coleta filtrada para cada tipo de sangue com o objetivo de manter os níveis de estoque; e gestão de doadores, que promove um contato entre os doadores e Hemocentro, considerando as restrições e tipo de sangue definidos numa pré-triagem (LIRA, 2020).</w:t>
      </w:r>
    </w:p>
    <w:p w14:paraId="386C2257" w14:textId="77777777" w:rsidR="002536DD" w:rsidRDefault="002536DD" w:rsidP="008E0CEE">
      <w:pPr>
        <w:pStyle w:val="TF-TEXTO"/>
        <w:rPr>
          <w:ins w:id="28" w:author="Simone Erbs da Costa" w:date="2021-12-02T20:09:00Z"/>
        </w:rPr>
      </w:pPr>
      <w:r>
        <w:t xml:space="preserve">O módulo de Gestão de Inventário define quais hemocomponentes serão produzidos, com base na meta de bolsas que serão coletadas por grupo sanguíneo. A meta de bolsas é calculada com base no valor ideal de cada hemocomponente e valor de estoque baseado nos dados do sistema </w:t>
      </w:r>
      <w:proofErr w:type="spellStart"/>
      <w:r>
        <w:t>Hemovida</w:t>
      </w:r>
      <w:proofErr w:type="spellEnd"/>
      <w:r>
        <w:t xml:space="preserve">. Já o módulo de Gestão de Doadores, considera os dados estabelecidos na pré-triagem como: sexo, diferença entre doações, sexo e restrições. Para poder verificar a aptidão dos doadores, o sistema busca os contatos disponibilizados pelo sistema </w:t>
      </w:r>
      <w:proofErr w:type="spellStart"/>
      <w:r>
        <w:t>Hemovida</w:t>
      </w:r>
      <w:proofErr w:type="spellEnd"/>
      <w:ins w:id="29" w:author="Simone Erbs da Costa" w:date="2021-12-02T20:09:00Z">
        <w:r>
          <w:t xml:space="preserve"> (LIRA, 2020)</w:t>
        </w:r>
      </w:ins>
      <w:r>
        <w:t xml:space="preserve">. </w:t>
      </w:r>
    </w:p>
    <w:p w14:paraId="276E3CC6" w14:textId="77777777" w:rsidR="002536DD" w:rsidRPr="008E0CEE" w:rsidRDefault="002536DD" w:rsidP="008E0CEE">
      <w:pPr>
        <w:pStyle w:val="TF-TEXTO"/>
      </w:pPr>
      <w:r>
        <w:lastRenderedPageBreak/>
        <w:t xml:space="preserve">A </w:t>
      </w:r>
      <w:r>
        <w:fldChar w:fldCharType="begin"/>
      </w:r>
      <w:r>
        <w:instrText xml:space="preserve"> REF _Ref84041058 \h </w:instrText>
      </w:r>
      <w:r>
        <w:fldChar w:fldCharType="separate"/>
      </w:r>
      <w:r>
        <w:t xml:space="preserve">Figura </w:t>
      </w:r>
      <w:r>
        <w:rPr>
          <w:noProof/>
        </w:rPr>
        <w:t>3</w:t>
      </w:r>
      <w:r>
        <w:fldChar w:fldCharType="end"/>
      </w:r>
      <w:r>
        <w:t xml:space="preserve"> ilustra a tela de agenda de doadores do sistema, com os principais componentes destacados. A</w:t>
      </w:r>
      <w:ins w:id="30" w:author="Simone Erbs da Costa" w:date="2021-12-02T20:09:00Z">
        <w:r>
          <w:t xml:space="preserve"> letra A na</w:t>
        </w:r>
      </w:ins>
      <w:r>
        <w:t xml:space="preserve"> </w:t>
      </w:r>
      <w:r>
        <w:fldChar w:fldCharType="begin"/>
      </w:r>
      <w:r>
        <w:instrText xml:space="preserve"> REF _Ref84041058 \h </w:instrText>
      </w:r>
      <w:r>
        <w:fldChar w:fldCharType="separate"/>
      </w:r>
      <w:r w:rsidRPr="00DA2560">
        <w:t xml:space="preserve">Figura </w:t>
      </w:r>
      <w:r w:rsidRPr="00DA2560">
        <w:rPr>
          <w:noProof/>
        </w:rPr>
        <w:t>3</w:t>
      </w:r>
      <w:r>
        <w:fldChar w:fldCharType="end"/>
      </w:r>
      <w:r>
        <w:t xml:space="preserve"> </w:t>
      </w:r>
      <w:del w:id="31" w:author="Simone Erbs da Costa" w:date="2021-12-02T20:09:00Z">
        <w:r w:rsidDel="00C5235A">
          <w:delText xml:space="preserve">(A) </w:delText>
        </w:r>
      </w:del>
      <w:r>
        <w:t xml:space="preserve">representa a lista de doadores agendados, com as principais informações como </w:t>
      </w:r>
      <w:commentRangeStart w:id="32"/>
      <w:r>
        <w:t>data e hora</w:t>
      </w:r>
      <w:commentRangeEnd w:id="32"/>
      <w:r>
        <w:rPr>
          <w:rStyle w:val="Refdecomentrio"/>
        </w:rPr>
        <w:commentReference w:id="32"/>
      </w:r>
      <w:r>
        <w:t xml:space="preserve">, de cada doação. Ao concluir o agendamento, o sistema solicitará informações adicionais e não permitirá mais de três doações por hora. Também contém a opção se a doação será por aféreses. Se caso o doador não compareça na data marcada, o sistema define a sua agenda como ausente. Destacado </w:t>
      </w:r>
      <w:del w:id="33" w:author="Simone Erbs da Costa" w:date="2021-12-02T20:09:00Z">
        <w:r w:rsidDel="00C5235A">
          <w:delText xml:space="preserve">na </w:delText>
        </w:r>
      </w:del>
      <w:ins w:id="34" w:author="Simone Erbs da Costa" w:date="2021-12-02T20:09:00Z">
        <w:r>
          <w:t xml:space="preserve">pela letra B na </w:t>
        </w:r>
      </w:ins>
      <w:r>
        <w:t>Figura 3</w:t>
      </w:r>
      <w:del w:id="35" w:author="Simone Erbs da Costa" w:date="2021-12-02T20:10:00Z">
        <w:r w:rsidDel="00C5235A">
          <w:delText xml:space="preserve"> </w:delText>
        </w:r>
      </w:del>
      <w:del w:id="36" w:author="Simone Erbs da Costa" w:date="2021-12-02T20:09:00Z">
        <w:r w:rsidDel="00C5235A">
          <w:delText>(B)</w:delText>
        </w:r>
      </w:del>
      <w:r>
        <w:t xml:space="preserve"> tem-se a lista de doadores aptos, separados por grupo e fator sanguíneo. Todos os doadores listados já foram selecionados, seguindo os critérios do sistema </w:t>
      </w:r>
      <w:proofErr w:type="spellStart"/>
      <w:r>
        <w:t>Hemovida</w:t>
      </w:r>
      <w:proofErr w:type="spellEnd"/>
      <w:r>
        <w:t>. O sistema verifica cada restrição e aprova a doação, ou não, adicionando a uma lista de aptos (LIRA, 2020).</w:t>
      </w:r>
    </w:p>
    <w:p w14:paraId="4B1E3140" w14:textId="77777777" w:rsidR="002536DD" w:rsidRPr="00DA2560" w:rsidRDefault="002536DD" w:rsidP="00F23E48">
      <w:pPr>
        <w:pStyle w:val="TF-LEGENDA"/>
      </w:pPr>
      <w:r w:rsidRPr="00DA2560">
        <w:t xml:space="preserve">Figura </w:t>
      </w:r>
      <w:fldSimple w:instr=" SEQ Figura \* ARABIC ">
        <w:r w:rsidRPr="00DA2560">
          <w:rPr>
            <w:noProof/>
          </w:rPr>
          <w:t>3</w:t>
        </w:r>
      </w:fldSimple>
      <w:r w:rsidRPr="00DA2560">
        <w:t xml:space="preserve"> – Tela de Agenda de doadores</w:t>
      </w:r>
    </w:p>
    <w:p w14:paraId="60543C5D" w14:textId="77777777" w:rsidR="002536DD" w:rsidRDefault="002536DD" w:rsidP="00F23E48">
      <w:pPr>
        <w:pStyle w:val="TF-FIGURA"/>
      </w:pPr>
      <w:r>
        <w:rPr>
          <w:noProof/>
        </w:rPr>
        <w:drawing>
          <wp:inline distT="0" distB="0" distL="0" distR="0" wp14:anchorId="064E7AA8" wp14:editId="0BC43BCD">
            <wp:extent cx="5053071" cy="2120900"/>
            <wp:effectExtent l="12700" t="12700" r="14605" b="1270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2142" cy="2137299"/>
                    </a:xfrm>
                    <a:prstGeom prst="rect">
                      <a:avLst/>
                    </a:prstGeom>
                    <a:noFill/>
                    <a:ln w="12700" cmpd="sng">
                      <a:solidFill>
                        <a:srgbClr val="000000"/>
                      </a:solidFill>
                      <a:miter lim="800000"/>
                      <a:headEnd/>
                      <a:tailEnd/>
                    </a:ln>
                    <a:effectLst/>
                  </pic:spPr>
                </pic:pic>
              </a:graphicData>
            </a:graphic>
          </wp:inline>
        </w:drawing>
      </w:r>
    </w:p>
    <w:p w14:paraId="1A9CAD01" w14:textId="77777777" w:rsidR="002536DD" w:rsidRPr="00FB56A0" w:rsidRDefault="002536DD" w:rsidP="009F17F7">
      <w:pPr>
        <w:pStyle w:val="TF-FONTE"/>
      </w:pPr>
      <w:r w:rsidRPr="009F17F7">
        <w:t xml:space="preserve">Fonte: </w:t>
      </w:r>
      <w:ins w:id="37" w:author="Simone Erbs da Costa" w:date="2021-12-02T20:24:00Z">
        <w:r>
          <w:t xml:space="preserve">adaptada de </w:t>
        </w:r>
      </w:ins>
      <w:r w:rsidRPr="009F17F7">
        <w:t>Lira (2020)</w:t>
      </w:r>
      <w:r>
        <w:t>.</w:t>
      </w:r>
    </w:p>
    <w:p w14:paraId="07A5C473" w14:textId="77777777" w:rsidR="002536DD" w:rsidRPr="006C3385" w:rsidRDefault="002536DD" w:rsidP="007328EF">
      <w:pPr>
        <w:widowControl w:val="0"/>
      </w:pPr>
    </w:p>
    <w:p w14:paraId="7D6E3562" w14:textId="77777777" w:rsidR="002536DD" w:rsidRPr="00F57824" w:rsidRDefault="002536DD" w:rsidP="006A2ACA">
      <w:pPr>
        <w:widowControl w:val="0"/>
        <w:spacing w:line="360" w:lineRule="auto"/>
        <w:ind w:firstLine="709"/>
        <w:jc w:val="both"/>
        <w:rPr>
          <w:rFonts w:ascii="Times New Roman" w:hAnsi="Times New Roman" w:cs="Times New Roman"/>
        </w:rPr>
      </w:pPr>
      <w:r w:rsidRPr="00F57824">
        <w:rPr>
          <w:rFonts w:ascii="Times New Roman" w:hAnsi="Times New Roman" w:cs="Times New Roman"/>
        </w:rPr>
        <w:t xml:space="preserve">Já </w:t>
      </w:r>
      <w:r w:rsidRPr="00F57824">
        <w:rPr>
          <w:rFonts w:ascii="Times New Roman" w:hAnsi="Times New Roman" w:cs="Times New Roman"/>
        </w:rPr>
        <w:fldChar w:fldCharType="begin"/>
      </w:r>
      <w:r w:rsidRPr="00F57824">
        <w:rPr>
          <w:rFonts w:ascii="Times New Roman" w:hAnsi="Times New Roman" w:cs="Times New Roman"/>
        </w:rPr>
        <w:instrText xml:space="preserve"> REF _Ref84040993 \h </w:instrText>
      </w:r>
      <w:r>
        <w:rPr>
          <w:rFonts w:ascii="Times New Roman" w:hAnsi="Times New Roman" w:cs="Times New Roman"/>
        </w:rPr>
        <w:instrText xml:space="preserve"> \* MERGEFORMAT </w:instrText>
      </w:r>
      <w:r w:rsidRPr="00F57824">
        <w:rPr>
          <w:rFonts w:ascii="Times New Roman" w:hAnsi="Times New Roman" w:cs="Times New Roman"/>
        </w:rPr>
      </w:r>
      <w:r w:rsidRPr="00F57824">
        <w:rPr>
          <w:rFonts w:ascii="Times New Roman" w:hAnsi="Times New Roman" w:cs="Times New Roman"/>
        </w:rPr>
        <w:fldChar w:fldCharType="separate"/>
      </w:r>
      <w:r w:rsidRPr="00F57824">
        <w:rPr>
          <w:rFonts w:ascii="Times New Roman" w:hAnsi="Times New Roman" w:cs="Times New Roman"/>
        </w:rPr>
        <w:t xml:space="preserve">Figura </w:t>
      </w:r>
      <w:r w:rsidRPr="00F57824">
        <w:rPr>
          <w:rFonts w:ascii="Times New Roman" w:hAnsi="Times New Roman" w:cs="Times New Roman"/>
          <w:noProof/>
        </w:rPr>
        <w:t>4</w:t>
      </w:r>
      <w:r w:rsidRPr="00F57824">
        <w:rPr>
          <w:rFonts w:ascii="Times New Roman" w:hAnsi="Times New Roman" w:cs="Times New Roman"/>
        </w:rPr>
        <w:fldChar w:fldCharType="end"/>
      </w:r>
      <w:r w:rsidRPr="00F57824">
        <w:rPr>
          <w:rFonts w:ascii="Times New Roman" w:hAnsi="Times New Roman" w:cs="Times New Roman"/>
        </w:rPr>
        <w:t xml:space="preserve"> representa a tela principal do Sistema Doar. Os principais componentes da página são: </w:t>
      </w:r>
      <w:r>
        <w:rPr>
          <w:rFonts w:ascii="Times New Roman" w:hAnsi="Times New Roman" w:cs="Times New Roman"/>
        </w:rPr>
        <w:t>(</w:t>
      </w:r>
      <w:r w:rsidRPr="00F57824">
        <w:rPr>
          <w:rFonts w:ascii="Times New Roman" w:hAnsi="Times New Roman" w:cs="Times New Roman"/>
        </w:rPr>
        <w:t>A</w:t>
      </w:r>
      <w:r>
        <w:rPr>
          <w:rFonts w:ascii="Times New Roman" w:hAnsi="Times New Roman" w:cs="Times New Roman"/>
        </w:rPr>
        <w:t>)</w:t>
      </w:r>
      <w:r w:rsidRPr="00F57824">
        <w:rPr>
          <w:rFonts w:ascii="Times New Roman" w:hAnsi="Times New Roman" w:cs="Times New Roman"/>
        </w:rPr>
        <w:t xml:space="preserve"> representa a etapa de doações no período de coleta, sendo o somatório de doações na semana, doações sendo processadas e doações já processadas (prontas para distribuição); </w:t>
      </w:r>
      <w:r>
        <w:rPr>
          <w:rFonts w:ascii="Times New Roman" w:hAnsi="Times New Roman" w:cs="Times New Roman"/>
        </w:rPr>
        <w:t>(</w:t>
      </w:r>
      <w:r w:rsidRPr="00F57824">
        <w:rPr>
          <w:rFonts w:ascii="Times New Roman" w:hAnsi="Times New Roman" w:cs="Times New Roman"/>
        </w:rPr>
        <w:t>B</w:t>
      </w:r>
      <w:r>
        <w:rPr>
          <w:rFonts w:ascii="Times New Roman" w:hAnsi="Times New Roman" w:cs="Times New Roman"/>
        </w:rPr>
        <w:t>)</w:t>
      </w:r>
      <w:r w:rsidRPr="00F57824">
        <w:rPr>
          <w:rFonts w:ascii="Times New Roman" w:hAnsi="Times New Roman" w:cs="Times New Roman"/>
        </w:rPr>
        <w:t xml:space="preserve"> informa a quantidade de bolsas, de um determinado grupo sanguíneo, que precisam ser coletadas na semana; </w:t>
      </w:r>
      <w:r>
        <w:rPr>
          <w:rFonts w:ascii="Times New Roman" w:hAnsi="Times New Roman" w:cs="Times New Roman"/>
        </w:rPr>
        <w:t>(</w:t>
      </w:r>
      <w:r w:rsidRPr="00F57824">
        <w:rPr>
          <w:rFonts w:ascii="Times New Roman" w:hAnsi="Times New Roman" w:cs="Times New Roman"/>
        </w:rPr>
        <w:t>C</w:t>
      </w:r>
      <w:r>
        <w:rPr>
          <w:rFonts w:ascii="Times New Roman" w:hAnsi="Times New Roman" w:cs="Times New Roman"/>
        </w:rPr>
        <w:t>)</w:t>
      </w:r>
      <w:r w:rsidRPr="00F57824">
        <w:rPr>
          <w:rFonts w:ascii="Times New Roman" w:hAnsi="Times New Roman" w:cs="Times New Roman"/>
        </w:rPr>
        <w:t xml:space="preserve"> representa a quantidade de bolsas que foram processadas e a meta de coleta estabelecida pelo sistema Doar; </w:t>
      </w:r>
      <w:r>
        <w:rPr>
          <w:rFonts w:ascii="Times New Roman" w:hAnsi="Times New Roman" w:cs="Times New Roman"/>
        </w:rPr>
        <w:t>(</w:t>
      </w:r>
      <w:r w:rsidRPr="00F57824">
        <w:rPr>
          <w:rFonts w:ascii="Times New Roman" w:hAnsi="Times New Roman" w:cs="Times New Roman"/>
        </w:rPr>
        <w:t>D</w:t>
      </w:r>
      <w:r>
        <w:rPr>
          <w:rFonts w:ascii="Times New Roman" w:hAnsi="Times New Roman" w:cs="Times New Roman"/>
        </w:rPr>
        <w:t>)</w:t>
      </w:r>
      <w:r w:rsidRPr="00F57824">
        <w:rPr>
          <w:rFonts w:ascii="Times New Roman" w:hAnsi="Times New Roman" w:cs="Times New Roman"/>
        </w:rPr>
        <w:t xml:space="preserve"> ilustra hemocomponentes, seus dados de estoque e a necessidade determinada para o período; </w:t>
      </w:r>
      <w:r>
        <w:rPr>
          <w:rFonts w:ascii="Times New Roman" w:hAnsi="Times New Roman" w:cs="Times New Roman"/>
        </w:rPr>
        <w:t>(</w:t>
      </w:r>
      <w:r w:rsidRPr="00F57824">
        <w:rPr>
          <w:rFonts w:ascii="Times New Roman" w:hAnsi="Times New Roman" w:cs="Times New Roman"/>
        </w:rPr>
        <w:t>E</w:t>
      </w:r>
      <w:r>
        <w:rPr>
          <w:rFonts w:ascii="Times New Roman" w:hAnsi="Times New Roman" w:cs="Times New Roman"/>
        </w:rPr>
        <w:t>)</w:t>
      </w:r>
      <w:r w:rsidRPr="00F57824">
        <w:rPr>
          <w:rFonts w:ascii="Times New Roman" w:hAnsi="Times New Roman" w:cs="Times New Roman"/>
        </w:rPr>
        <w:t xml:space="preserve">, representa a agenda de doadores do período de forma resumida; </w:t>
      </w:r>
      <w:r>
        <w:rPr>
          <w:rFonts w:ascii="Times New Roman" w:hAnsi="Times New Roman" w:cs="Times New Roman"/>
        </w:rPr>
        <w:t>(</w:t>
      </w:r>
      <w:r w:rsidRPr="00F57824">
        <w:rPr>
          <w:rFonts w:ascii="Times New Roman" w:hAnsi="Times New Roman" w:cs="Times New Roman"/>
        </w:rPr>
        <w:t>F</w:t>
      </w:r>
      <w:r>
        <w:rPr>
          <w:rFonts w:ascii="Times New Roman" w:hAnsi="Times New Roman" w:cs="Times New Roman"/>
        </w:rPr>
        <w:t>)</w:t>
      </w:r>
      <w:r w:rsidRPr="00F57824">
        <w:rPr>
          <w:rFonts w:ascii="Times New Roman" w:hAnsi="Times New Roman" w:cs="Times New Roman"/>
        </w:rPr>
        <w:t xml:space="preserve">, informa período de coleta atual, com data de início e fim (LIRA, 2020). </w:t>
      </w:r>
    </w:p>
    <w:p w14:paraId="0802E6FE" w14:textId="77777777" w:rsidR="002536DD" w:rsidRPr="00DA2560" w:rsidRDefault="002536DD" w:rsidP="00F23E48">
      <w:pPr>
        <w:pStyle w:val="TF-LEGENDA"/>
      </w:pPr>
      <w:r w:rsidRPr="00DA2560">
        <w:lastRenderedPageBreak/>
        <w:t xml:space="preserve">Figura </w:t>
      </w:r>
      <w:fldSimple w:instr=" SEQ Figura \* ARABIC ">
        <w:r w:rsidRPr="00DA2560">
          <w:rPr>
            <w:noProof/>
          </w:rPr>
          <w:t>4</w:t>
        </w:r>
      </w:fldSimple>
      <w:r w:rsidRPr="00DA2560">
        <w:t xml:space="preserve"> – Tela principal do Sistema Doar</w:t>
      </w:r>
    </w:p>
    <w:p w14:paraId="72645172" w14:textId="77777777" w:rsidR="002536DD" w:rsidRDefault="002536DD" w:rsidP="00F23E48">
      <w:pPr>
        <w:pStyle w:val="TF-FIGURA"/>
      </w:pPr>
      <w:r>
        <w:rPr>
          <w:noProof/>
        </w:rPr>
        <w:drawing>
          <wp:inline distT="0" distB="0" distL="0" distR="0" wp14:anchorId="0236E6DE" wp14:editId="0F437964">
            <wp:extent cx="4536273" cy="2794669"/>
            <wp:effectExtent l="12700" t="12700" r="10795" b="1206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9651" cy="2839875"/>
                    </a:xfrm>
                    <a:prstGeom prst="rect">
                      <a:avLst/>
                    </a:prstGeom>
                    <a:noFill/>
                    <a:ln w="12700" cmpd="sng">
                      <a:solidFill>
                        <a:schemeClr val="tx1"/>
                      </a:solidFill>
                      <a:miter lim="800000"/>
                      <a:headEnd/>
                      <a:tailEnd/>
                    </a:ln>
                    <a:effectLst/>
                  </pic:spPr>
                </pic:pic>
              </a:graphicData>
            </a:graphic>
          </wp:inline>
        </w:drawing>
      </w:r>
    </w:p>
    <w:p w14:paraId="0D9584F1" w14:textId="77777777" w:rsidR="002536DD" w:rsidRPr="00697AE7" w:rsidRDefault="002536DD" w:rsidP="0050211F">
      <w:pPr>
        <w:pStyle w:val="TF-FONTE"/>
        <w:rPr>
          <w:b/>
          <w:bCs/>
        </w:rPr>
      </w:pPr>
      <w:r>
        <w:t xml:space="preserve">Fonte: </w:t>
      </w:r>
      <w:ins w:id="38" w:author="Simone Erbs da Costa" w:date="2021-12-02T20:24:00Z">
        <w:r>
          <w:t xml:space="preserve">adaptada de </w:t>
        </w:r>
      </w:ins>
      <w:r w:rsidRPr="00697AE7">
        <w:t>Lira (2020)</w:t>
      </w:r>
      <w:r>
        <w:t>.</w:t>
      </w:r>
    </w:p>
    <w:p w14:paraId="3C19D536" w14:textId="77777777" w:rsidR="002536DD" w:rsidRDefault="002536DD" w:rsidP="00DC5C61">
      <w:pPr>
        <w:pStyle w:val="TF-TEXTO"/>
        <w:ind w:firstLine="662"/>
      </w:pPr>
      <w:r>
        <w:t>Lira (2020) conclui que o sistema foi desenvolvido a partir de processos de validações e prototipagem tendo em vista garantir uma interface simples e fluída.  A partir dos resultados dos questionários de usabilidade realizados ao final do desenvolvimento do trabalho, Lira (2020) observou a eficiência do sistema quanto a experiência de usabilidade. Além disso, Lira (2020) destaca que também foram realizados testes de integração e testes de aceitação durante o desenvolvimento, em que os erros e inconsistências do sistema foram ajustados, visando uma satisfação geral com as principais funcionalidades do sistema.</w:t>
      </w:r>
    </w:p>
    <w:p w14:paraId="46155348" w14:textId="77777777" w:rsidR="002536DD" w:rsidRDefault="002536DD" w:rsidP="00DC5C61">
      <w:pPr>
        <w:pStyle w:val="TF-TEXTO"/>
        <w:ind w:firstLine="662"/>
      </w:pPr>
      <w:r>
        <w:t xml:space="preserve">Por fim, Lira (2020) destaca que seu trabalho foi uma contribuição para área de Saúde Pública e Computação. Isso porque foi desenvolvido um sistema distribuído moderno que utilizando de conhecimentos relacionados à Engenharia de </w:t>
      </w:r>
      <w:r w:rsidRPr="00B54D1B">
        <w:t>Software</w:t>
      </w:r>
      <w:r>
        <w:rPr>
          <w:i/>
          <w:iCs/>
        </w:rPr>
        <w:t xml:space="preserve"> </w:t>
      </w:r>
      <w:r w:rsidRPr="000E1765">
        <w:t>e</w:t>
      </w:r>
      <w:r>
        <w:t xml:space="preserve"> técnicas de Interação Humano Computador. No trabalho também foi realizado um estudo dos processos internos dos hemocentros, visando tornar o sistema aplicável em toda </w:t>
      </w:r>
      <w:proofErr w:type="spellStart"/>
      <w:r>
        <w:t>Hemorede</w:t>
      </w:r>
      <w:proofErr w:type="spellEnd"/>
      <w:r>
        <w:t xml:space="preserve"> e contribuindo para a população em geral com campanhas de doações de sangue mais inteligentes (LIRA, 2020).</w:t>
      </w:r>
    </w:p>
    <w:p w14:paraId="3B28C2C1" w14:textId="77777777" w:rsidR="002536DD" w:rsidRPr="00B5388C" w:rsidRDefault="002536DD" w:rsidP="0016210D">
      <w:pPr>
        <w:pStyle w:val="Ttulo2"/>
      </w:pPr>
      <w:bookmarkStart w:id="39" w:name="_Ref89107275"/>
      <w:r>
        <w:t>BloodSYS: controlando o processo de doação de sangue para hemocentros</w:t>
      </w:r>
      <w:bookmarkEnd w:id="39"/>
    </w:p>
    <w:p w14:paraId="25C43889" w14:textId="77777777" w:rsidR="002536DD" w:rsidRDefault="002536DD" w:rsidP="009E7BB6">
      <w:pPr>
        <w:pStyle w:val="TF-TEXTO"/>
        <w:ind w:firstLine="709"/>
      </w:pPr>
      <w:r>
        <w:t>Severo e Santos (2018) t</w:t>
      </w:r>
      <w:ins w:id="40" w:author="Simone Erbs da Costa" w:date="2021-12-02T20:26:00Z">
        <w:r>
          <w:t>ê</w:t>
        </w:r>
      </w:ins>
      <w:del w:id="41" w:author="Simone Erbs da Costa" w:date="2021-12-02T20:26:00Z">
        <w:r w:rsidDel="00410500">
          <w:delText>e</w:delText>
        </w:r>
      </w:del>
      <w:r>
        <w:t xml:space="preserve">m como objetivo geral de construir uma aplicação de plataforma web para controle dos processos envolvidos na coleta de sangue. No trabalho, Severo e Santos (2018) destacam as principais etapas a serem utilizadas durante a doação de sangue sendo elas: identificação do doador; pré-triagem e coleta. </w:t>
      </w:r>
      <w:del w:id="42" w:author="Simone Erbs da Costa" w:date="2021-12-02T20:26:00Z">
        <w:r w:rsidDel="00410500">
          <w:delText xml:space="preserve"> </w:delText>
        </w:r>
      </w:del>
      <w:r>
        <w:t xml:space="preserve">A aplicação de plataforma web proposta por Severo e Santos (2018) conta com o controle e registro das quatro etapas do processo de doação de sangue. Este processo tem início na identificação do doador, representado na </w:t>
      </w:r>
      <w:r>
        <w:fldChar w:fldCharType="begin"/>
      </w:r>
      <w:r>
        <w:instrText xml:space="preserve"> REF _Ref84040965 \h </w:instrText>
      </w:r>
      <w:r>
        <w:fldChar w:fldCharType="separate"/>
      </w:r>
      <w:r>
        <w:t xml:space="preserve">Figura </w:t>
      </w:r>
      <w:r>
        <w:rPr>
          <w:noProof/>
        </w:rPr>
        <w:t>5</w:t>
      </w:r>
      <w:r>
        <w:fldChar w:fldCharType="end"/>
      </w:r>
      <w:r>
        <w:t xml:space="preserve">, em que no cadastro do doador é </w:t>
      </w:r>
      <w:commentRangeStart w:id="43"/>
      <w:r>
        <w:t xml:space="preserve">informado nome, gênero, data de nascimento, número e tipo de documento, nome da mãe e pai, ocupação, grau de instrução, </w:t>
      </w:r>
      <w:r>
        <w:lastRenderedPageBreak/>
        <w:t xml:space="preserve">endereço, código postal, tipo sanguíneo, </w:t>
      </w:r>
      <w:commentRangeEnd w:id="43"/>
      <w:r>
        <w:rPr>
          <w:rStyle w:val="Refdecomentrio"/>
        </w:rPr>
        <w:commentReference w:id="43"/>
      </w:r>
      <w:r>
        <w:t>caso o doador seja cadastrado como receptor deverá informar em qual hospital ele se encontra, bem como a identificação de doadores cadastrados previamente. Após o cadastro das informações da pré-triagem do doador pode-se visualizar os principais dados do doador como: pulso; pressão e temperatura</w:t>
      </w:r>
      <w:ins w:id="44" w:author="Simone Erbs da Costa" w:date="2021-12-02T20:28:00Z">
        <w:r>
          <w:t xml:space="preserve"> (SEVERO; SANTOS, 2018)</w:t>
        </w:r>
      </w:ins>
      <w:r>
        <w:t>.</w:t>
      </w:r>
    </w:p>
    <w:p w14:paraId="73B9B21D" w14:textId="77777777" w:rsidR="002536DD" w:rsidRPr="00DA2560" w:rsidRDefault="002536DD" w:rsidP="00F23E48">
      <w:pPr>
        <w:pStyle w:val="TF-LEGENDA"/>
      </w:pPr>
      <w:r w:rsidRPr="00DA2560">
        <w:t xml:space="preserve">Figura </w:t>
      </w:r>
      <w:fldSimple w:instr=" SEQ Figura \* ARABIC ">
        <w:r w:rsidRPr="00DA2560">
          <w:rPr>
            <w:noProof/>
          </w:rPr>
          <w:t>5</w:t>
        </w:r>
      </w:fldSimple>
      <w:r w:rsidRPr="00DA2560">
        <w:t xml:space="preserve"> – Tela de cadastro ou identificação de doadores</w:t>
      </w:r>
    </w:p>
    <w:p w14:paraId="35F2F447" w14:textId="77777777" w:rsidR="002536DD" w:rsidRDefault="002536DD" w:rsidP="00F23E48">
      <w:pPr>
        <w:pStyle w:val="TF-FIGURA"/>
      </w:pPr>
      <w:r>
        <w:rPr>
          <w:noProof/>
        </w:rPr>
        <w:drawing>
          <wp:inline distT="0" distB="0" distL="0" distR="0" wp14:anchorId="2A94A149" wp14:editId="22FC4197">
            <wp:extent cx="3162300" cy="3009900"/>
            <wp:effectExtent l="19050" t="19050" r="19050" b="19050"/>
            <wp:docPr id="2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3009900"/>
                    </a:xfrm>
                    <a:prstGeom prst="rect">
                      <a:avLst/>
                    </a:prstGeom>
                    <a:noFill/>
                    <a:ln w="12700" cmpd="sng">
                      <a:solidFill>
                        <a:schemeClr val="tx1"/>
                      </a:solidFill>
                      <a:miter lim="800000"/>
                      <a:headEnd/>
                      <a:tailEnd/>
                    </a:ln>
                    <a:effectLst/>
                  </pic:spPr>
                </pic:pic>
              </a:graphicData>
            </a:graphic>
          </wp:inline>
        </w:drawing>
      </w:r>
    </w:p>
    <w:p w14:paraId="44921771" w14:textId="77777777" w:rsidR="002536DD" w:rsidRDefault="002536DD" w:rsidP="002C0E01">
      <w:pPr>
        <w:pStyle w:val="TF-FONTE"/>
        <w:rPr>
          <w:b/>
          <w:bCs/>
        </w:rPr>
      </w:pPr>
      <w:r w:rsidRPr="007328EF">
        <w:t>Fonte: Severo e Santos (2018)</w:t>
      </w:r>
      <w:r>
        <w:t>.</w:t>
      </w:r>
      <w:r w:rsidRPr="007328EF">
        <w:t xml:space="preserve"> </w:t>
      </w:r>
    </w:p>
    <w:p w14:paraId="339A271D" w14:textId="77777777" w:rsidR="002536DD" w:rsidRDefault="002536DD" w:rsidP="00410500">
      <w:pPr>
        <w:pStyle w:val="TF-TEXTO"/>
        <w:ind w:firstLine="709"/>
      </w:pPr>
      <w:r>
        <w:t xml:space="preserve">Na etapa de triagem, o doador responderá o questionário selecionando apenas uma resposta por vez, evitando de deixar alguma pergunta sem resposta. </w:t>
      </w:r>
      <w:r w:rsidRPr="00370FAF">
        <w:t xml:space="preserve">Por fim é realizada a etapa de coleta </w:t>
      </w:r>
      <w:r>
        <w:t xml:space="preserve">na qual </w:t>
      </w:r>
      <w:r w:rsidRPr="00370FAF">
        <w:t>é cadastrada a doação com dados correspondentes a coleta de sangue com número de bolsa, tipo de doação, quantidade de sangue. Caso a doação seja do tipo repositória, deve conter o nome do receptor</w:t>
      </w:r>
      <w:ins w:id="45" w:author="Simone Erbs da Costa" w:date="2021-12-02T20:29:00Z">
        <w:r>
          <w:t xml:space="preserve"> (SEVERO; SANTOS, 2018).</w:t>
        </w:r>
      </w:ins>
      <w:del w:id="46" w:author="Simone Erbs da Costa" w:date="2021-12-02T20:29:00Z">
        <w:r w:rsidRPr="00370FAF" w:rsidDel="00410500">
          <w:delText>.</w:delText>
        </w:r>
      </w:del>
    </w:p>
    <w:p w14:paraId="3BDB4DF1" w14:textId="77777777" w:rsidR="002536DD" w:rsidRPr="000E1765" w:rsidRDefault="002536DD" w:rsidP="0096348B">
      <w:pPr>
        <w:pStyle w:val="TF-TEXTO"/>
        <w:ind w:firstLine="567"/>
      </w:pPr>
      <w:r w:rsidRPr="001D6F1D">
        <w:t>Severo e Santos (2018)</w:t>
      </w:r>
      <w:r>
        <w:t xml:space="preserve"> concluem que por mais que o sistema desenvolvido seja apenas um protótipo, com apenas poucas funcionalidades implementadas, já é possível a integração de todas as etapas no processo de doação de sangue, sendo assim cumprido o objetivo do trabalho. </w:t>
      </w:r>
      <w:r w:rsidRPr="001D6F1D">
        <w:t>Severo e Santos (2018)</w:t>
      </w:r>
      <w:r>
        <w:t xml:space="preserve"> destaca</w:t>
      </w:r>
      <w:ins w:id="47" w:author="Simone Erbs da Costa" w:date="2021-12-02T20:29:00Z">
        <w:r>
          <w:t>m</w:t>
        </w:r>
      </w:ins>
      <w:r>
        <w:t xml:space="preserve"> também que para trabalhos futuros, se propõe a melhor validação do processo de triagem, auxiliando o profissional de saúde, como a criação de relatórios.  </w:t>
      </w:r>
    </w:p>
    <w:p w14:paraId="6749D830" w14:textId="77777777" w:rsidR="002536DD" w:rsidRPr="00CD3142" w:rsidRDefault="002536DD" w:rsidP="002536DD">
      <w:pPr>
        <w:pStyle w:val="Ttulo1"/>
      </w:pPr>
      <w:r w:rsidRPr="00CD3142">
        <w:t>proposta</w:t>
      </w:r>
    </w:p>
    <w:p w14:paraId="16F787C6" w14:textId="77777777" w:rsidR="002536DD" w:rsidRDefault="002536DD" w:rsidP="00451B94">
      <w:pPr>
        <w:pStyle w:val="TF-TEXTO"/>
      </w:pPr>
      <w:r>
        <w:t xml:space="preserve">Nas próximas seções serão descritos os principais motivos para a proposta, bem como metodologias que serão utilizadas na construção deste trabalho. Na subseção </w:t>
      </w:r>
      <w:r>
        <w:fldChar w:fldCharType="begin"/>
      </w:r>
      <w:r>
        <w:instrText xml:space="preserve"> REF _Ref87983544 \r \h </w:instrText>
      </w:r>
      <w:r>
        <w:fldChar w:fldCharType="separate"/>
      </w:r>
      <w:r>
        <w:t>3.1</w:t>
      </w:r>
      <w:r>
        <w:fldChar w:fldCharType="end"/>
      </w:r>
      <w:r>
        <w:t xml:space="preserve"> é apresentada a justificativa para elaboração do trabalho. Já na subseção </w:t>
      </w:r>
      <w:r>
        <w:fldChar w:fldCharType="begin"/>
      </w:r>
      <w:r>
        <w:instrText xml:space="preserve"> REF _Ref87983567 \r \h </w:instrText>
      </w:r>
      <w:r>
        <w:fldChar w:fldCharType="separate"/>
      </w:r>
      <w:r>
        <w:t>3.2</w:t>
      </w:r>
      <w:r>
        <w:fldChar w:fldCharType="end"/>
      </w:r>
      <w:r>
        <w:t xml:space="preserve"> são descritos os principais requisitos da aplicação proposta neste trabalho. Por fim, na subseção </w:t>
      </w:r>
      <w:r>
        <w:fldChar w:fldCharType="begin"/>
      </w:r>
      <w:r>
        <w:instrText xml:space="preserve"> REF _Ref87983583 \r \h </w:instrText>
      </w:r>
      <w:r>
        <w:fldChar w:fldCharType="separate"/>
      </w:r>
      <w:r>
        <w:t>3.3</w:t>
      </w:r>
      <w:r>
        <w:fldChar w:fldCharType="end"/>
      </w:r>
      <w:r>
        <w:t xml:space="preserve"> serão expostas as metodologias utilizadas na elaboração deste trabalho.</w:t>
      </w:r>
    </w:p>
    <w:p w14:paraId="312084B5" w14:textId="77777777" w:rsidR="002536DD" w:rsidRPr="00CD3142" w:rsidRDefault="002536DD">
      <w:pPr>
        <w:pStyle w:val="Ttulo2"/>
      </w:pPr>
      <w:bookmarkStart w:id="48" w:name="_Ref87983544"/>
      <w:r w:rsidRPr="00CD3142">
        <w:lastRenderedPageBreak/>
        <w:t>JUSTIFICATIVA</w:t>
      </w:r>
      <w:bookmarkEnd w:id="48"/>
    </w:p>
    <w:p w14:paraId="478FDC0F" w14:textId="77777777" w:rsidR="002536DD" w:rsidRDefault="002536DD" w:rsidP="00CE40BC">
      <w:pPr>
        <w:pStyle w:val="TF-TEXTO"/>
      </w:pPr>
      <w:r>
        <w:t xml:space="preserve">O </w:t>
      </w:r>
      <w:r>
        <w:fldChar w:fldCharType="begin"/>
      </w:r>
      <w:r>
        <w:instrText xml:space="preserve"> REF _Ref87982476 \h </w:instrText>
      </w:r>
      <w:r>
        <w:fldChar w:fldCharType="separate"/>
      </w:r>
      <w:r>
        <w:t xml:space="preserve">Quadro </w:t>
      </w:r>
      <w:r>
        <w:rPr>
          <w:noProof/>
        </w:rPr>
        <w:t>1</w:t>
      </w:r>
      <w:r>
        <w:fldChar w:fldCharType="end"/>
      </w:r>
      <w:r>
        <w:t xml:space="preserve"> apresenta os trabalhos correlatos elencados na seção </w:t>
      </w:r>
      <w:r>
        <w:fldChar w:fldCharType="begin"/>
      </w:r>
      <w:r>
        <w:instrText xml:space="preserve"> REF _Ref89107401 \n \h </w:instrText>
      </w:r>
      <w:r>
        <w:fldChar w:fldCharType="separate"/>
      </w:r>
      <w:r>
        <w:t>2</w:t>
      </w:r>
      <w:r>
        <w:fldChar w:fldCharType="end"/>
      </w:r>
      <w:r>
        <w:t>. As linhas representam as principais características e as colunas os trabalhos relacionados encontrados.</w:t>
      </w:r>
    </w:p>
    <w:p w14:paraId="74FA1026" w14:textId="77777777" w:rsidR="002536DD" w:rsidRPr="00BE302C" w:rsidRDefault="002536DD" w:rsidP="00BE302C">
      <w:pPr>
        <w:pStyle w:val="TF-LEGENDA"/>
      </w:pPr>
      <w:bookmarkStart w:id="49" w:name="_Ref87982476"/>
      <w:r>
        <w:t xml:space="preserve">Quadro </w:t>
      </w:r>
      <w:fldSimple w:instr=" SEQ Quadro \* ARABIC ">
        <w:r>
          <w:rPr>
            <w:noProof/>
          </w:rPr>
          <w:t>1</w:t>
        </w:r>
      </w:fldSimple>
      <w:bookmarkEnd w:id="49"/>
      <w:r>
        <w:t xml:space="preserve"> - </w:t>
      </w:r>
      <w:r w:rsidRPr="00CD3142">
        <w:t>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Change w:id="50" w:author="Simone Erbs da Costa" w:date="2021-12-02T20:29:00Z">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PrChange>
      </w:tblPr>
      <w:tblGrid>
        <w:gridCol w:w="3825"/>
        <w:gridCol w:w="1745"/>
        <w:gridCol w:w="1745"/>
        <w:gridCol w:w="1746"/>
        <w:tblGridChange w:id="51">
          <w:tblGrid>
            <w:gridCol w:w="3569"/>
            <w:gridCol w:w="256"/>
            <w:gridCol w:w="1396"/>
            <w:gridCol w:w="349"/>
            <w:gridCol w:w="1286"/>
            <w:gridCol w:w="459"/>
            <w:gridCol w:w="1179"/>
            <w:gridCol w:w="567"/>
          </w:tblGrid>
        </w:tblGridChange>
      </w:tblGrid>
      <w:tr w:rsidR="002536DD" w:rsidRPr="00CD3142" w14:paraId="059357AC" w14:textId="77777777" w:rsidTr="009E6262">
        <w:trPr>
          <w:trHeight w:val="815"/>
          <w:jc w:val="center"/>
          <w:trPrChange w:id="52" w:author="Simone Erbs da Costa" w:date="2021-12-02T20:29:00Z">
            <w:trPr>
              <w:gridAfter w:val="0"/>
              <w:trHeight w:val="567"/>
              <w:jc w:val="center"/>
            </w:trPr>
          </w:trPrChange>
        </w:trPr>
        <w:tc>
          <w:tcPr>
            <w:tcW w:w="3828" w:type="dxa"/>
            <w:tcBorders>
              <w:tl2br w:val="single" w:sz="4" w:space="0" w:color="auto"/>
            </w:tcBorders>
            <w:shd w:val="clear" w:color="auto" w:fill="A6A6A6"/>
            <w:tcPrChange w:id="53" w:author="Simone Erbs da Costa" w:date="2021-12-02T20:29:00Z">
              <w:tcPr>
                <w:tcW w:w="3828" w:type="dxa"/>
                <w:tcBorders>
                  <w:tl2br w:val="single" w:sz="4" w:space="0" w:color="auto"/>
                </w:tcBorders>
                <w:shd w:val="clear" w:color="auto" w:fill="A6A6A6"/>
              </w:tcPr>
            </w:tcPrChange>
          </w:tcPr>
          <w:p w14:paraId="384A86CE" w14:textId="77777777" w:rsidR="002536DD" w:rsidRDefault="002536DD" w:rsidP="00C436B6">
            <w:pPr>
              <w:pStyle w:val="TF-TEXTOQUADRO"/>
              <w:jc w:val="center"/>
            </w:pPr>
            <w:r>
              <w:rPr>
                <w:noProof/>
              </w:rPr>
              <mc:AlternateContent>
                <mc:Choice Requires="wps">
                  <w:drawing>
                    <wp:anchor distT="45720" distB="45720" distL="114300" distR="114300" simplePos="0" relativeHeight="251665408" behindDoc="0" locked="0" layoutInCell="1" allowOverlap="1" wp14:anchorId="426D100D" wp14:editId="6D0DA686">
                      <wp:simplePos x="0" y="0"/>
                      <wp:positionH relativeFrom="column">
                        <wp:posOffset>920115</wp:posOffset>
                      </wp:positionH>
                      <wp:positionV relativeFrom="paragraph">
                        <wp:posOffset>3810</wp:posOffset>
                      </wp:positionV>
                      <wp:extent cx="1447165" cy="298450"/>
                      <wp:effectExtent l="0" t="0" r="0" b="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51D609" w14:textId="77777777" w:rsidR="002536DD" w:rsidRDefault="002536DD" w:rsidP="00C436B6">
                                  <w:pPr>
                                    <w:pStyle w:val="TF-TEXTOQUADRO"/>
                                    <w:jc w:val="center"/>
                                  </w:pPr>
                                  <w:r>
                                    <w:t>Trabalhos Correlatos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26D100D" id="_x0000_t202" coordsize="21600,21600" o:spt="202" path="m,l,21600r21600,l21600,xe">
                      <v:stroke joinstyle="miter"/>
                      <v:path gradientshapeok="t" o:connecttype="rect"/>
                    </v:shapetype>
                    <v:shape id="Text Box 9" o:spid="_x0000_s1026" type="#_x0000_t202" style="position:absolute;left:0;text-align:left;margin-left:72.45pt;margin-top:.3pt;width:113.95pt;height:2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" filled="f" stroked="f">
                      <v:textbox>
                        <w:txbxContent>
                          <w:p w14:paraId="7051D609" w14:textId="77777777" w:rsidR="002536DD" w:rsidRDefault="002536DD" w:rsidP="00C436B6">
                            <w:pPr>
                              <w:pStyle w:val="TF-TEXTOQUADRO"/>
                              <w:jc w:val="center"/>
                            </w:pPr>
                            <w:r>
                              <w:t>Trabalhos Correlatos</w:t>
                            </w:r>
                          </w:p>
                        </w:txbxContent>
                      </v:textbox>
                    </v:shape>
                  </w:pict>
                </mc:Fallback>
              </mc:AlternateContent>
            </w:r>
          </w:p>
          <w:p w14:paraId="1E225033" w14:textId="77777777" w:rsidR="002536DD" w:rsidRDefault="002536DD" w:rsidP="00ED2929">
            <w:pPr>
              <w:rPr>
                <w:rFonts w:ascii="Times New Roman" w:eastAsia="Times New Roman" w:hAnsi="Times New Roman" w:cs="Times New Roman"/>
                <w:sz w:val="22"/>
                <w:szCs w:val="20"/>
                <w:lang w:eastAsia="pt-BR"/>
              </w:rPr>
            </w:pPr>
          </w:p>
          <w:p w14:paraId="256B7352" w14:textId="77777777" w:rsidR="002536DD" w:rsidRPr="00ED2929" w:rsidRDefault="002536DD" w:rsidP="00ED2929">
            <w:pPr>
              <w:rPr>
                <w:rFonts w:ascii="Times New Roman" w:hAnsi="Times New Roman" w:cs="Times New Roman"/>
                <w:lang w:eastAsia="pt-BR"/>
              </w:rPr>
            </w:pPr>
            <w:r w:rsidRPr="00ED2929">
              <w:rPr>
                <w:rFonts w:ascii="Times New Roman" w:hAnsi="Times New Roman" w:cs="Times New Roman"/>
                <w:lang w:eastAsia="pt-BR"/>
              </w:rPr>
              <w:t xml:space="preserve">Características </w:t>
            </w:r>
          </w:p>
        </w:tc>
        <w:tc>
          <w:tcPr>
            <w:tcW w:w="1746" w:type="dxa"/>
            <w:shd w:val="clear" w:color="auto" w:fill="A6A6A6"/>
            <w:vAlign w:val="center"/>
            <w:tcPrChange w:id="54" w:author="Simone Erbs da Costa" w:date="2021-12-02T20:29:00Z">
              <w:tcPr>
                <w:tcW w:w="1746" w:type="dxa"/>
                <w:gridSpan w:val="2"/>
                <w:shd w:val="clear" w:color="auto" w:fill="A6A6A6"/>
                <w:vAlign w:val="center"/>
              </w:tcPr>
            </w:tcPrChange>
          </w:tcPr>
          <w:p w14:paraId="2633CC82" w14:textId="77777777" w:rsidR="002536DD" w:rsidRPr="00CD3142" w:rsidRDefault="002536DD" w:rsidP="00C436B6">
            <w:pPr>
              <w:pStyle w:val="TF-TEXTOQUADRO"/>
              <w:jc w:val="center"/>
            </w:pPr>
            <w:r w:rsidRPr="00EE3C65">
              <w:t>S</w:t>
            </w:r>
            <w:r>
              <w:t>ouza</w:t>
            </w:r>
            <w:r w:rsidRPr="00EE3C65">
              <w:t xml:space="preserve"> J</w:t>
            </w:r>
            <w:r>
              <w:t>unior</w:t>
            </w:r>
            <w:r w:rsidRPr="00EE3C65">
              <w:t xml:space="preserve"> (2020)</w:t>
            </w:r>
          </w:p>
        </w:tc>
        <w:tc>
          <w:tcPr>
            <w:tcW w:w="1746" w:type="dxa"/>
            <w:shd w:val="clear" w:color="auto" w:fill="A6A6A6"/>
            <w:vAlign w:val="center"/>
            <w:tcPrChange w:id="55" w:author="Simone Erbs da Costa" w:date="2021-12-02T20:29:00Z">
              <w:tcPr>
                <w:tcW w:w="1746" w:type="dxa"/>
                <w:gridSpan w:val="2"/>
                <w:shd w:val="clear" w:color="auto" w:fill="A6A6A6"/>
                <w:vAlign w:val="center"/>
              </w:tcPr>
            </w:tcPrChange>
          </w:tcPr>
          <w:p w14:paraId="2C396827" w14:textId="77777777" w:rsidR="002536DD" w:rsidRPr="00CD3142" w:rsidRDefault="002536DD" w:rsidP="00C436B6">
            <w:pPr>
              <w:pStyle w:val="TF-TEXTOQUADRO"/>
              <w:jc w:val="center"/>
            </w:pPr>
            <w:r>
              <w:t>Lira (2020)</w:t>
            </w:r>
          </w:p>
        </w:tc>
        <w:tc>
          <w:tcPr>
            <w:tcW w:w="1747" w:type="dxa"/>
            <w:shd w:val="clear" w:color="auto" w:fill="A6A6A6"/>
            <w:vAlign w:val="center"/>
            <w:tcPrChange w:id="56" w:author="Simone Erbs da Costa" w:date="2021-12-02T20:29:00Z">
              <w:tcPr>
                <w:tcW w:w="1747" w:type="dxa"/>
                <w:gridSpan w:val="2"/>
                <w:shd w:val="clear" w:color="auto" w:fill="A6A6A6"/>
                <w:vAlign w:val="center"/>
              </w:tcPr>
            </w:tcPrChange>
          </w:tcPr>
          <w:p w14:paraId="315D5A3D" w14:textId="77777777" w:rsidR="002536DD" w:rsidRPr="00CD3142" w:rsidRDefault="002536DD" w:rsidP="00B36E4A">
            <w:pPr>
              <w:pStyle w:val="TF-TEXTOQUADRO"/>
              <w:jc w:val="center"/>
            </w:pPr>
          </w:p>
          <w:p w14:paraId="655BA73B" w14:textId="77777777" w:rsidR="002536DD" w:rsidRPr="00CD3142" w:rsidDel="009E6262" w:rsidRDefault="002536DD">
            <w:pPr>
              <w:pStyle w:val="TF-TEXTOQUADRO"/>
              <w:jc w:val="center"/>
              <w:rPr>
                <w:del w:id="57" w:author="Simone Erbs da Costa" w:date="2021-12-02T20:29:00Z"/>
              </w:rPr>
            </w:pPr>
            <w:r w:rsidRPr="00FF315A">
              <w:t xml:space="preserve">Severo e Santos </w:t>
            </w:r>
            <w:r>
              <w:t>(</w:t>
            </w:r>
            <w:r w:rsidRPr="00FF315A">
              <w:t>2018</w:t>
            </w:r>
            <w:r>
              <w:t>)</w:t>
            </w:r>
          </w:p>
          <w:p w14:paraId="082B70CF" w14:textId="77777777" w:rsidR="002536DD" w:rsidRPr="00CD3142" w:rsidRDefault="002536DD" w:rsidP="009E6262">
            <w:pPr>
              <w:pStyle w:val="TF-TEXTOQUADRO"/>
              <w:jc w:val="center"/>
            </w:pPr>
          </w:p>
        </w:tc>
      </w:tr>
      <w:tr w:rsidR="002536DD" w:rsidRPr="00CD3142" w14:paraId="2953619E" w14:textId="77777777" w:rsidTr="00C436B6">
        <w:trPr>
          <w:jc w:val="center"/>
        </w:trPr>
        <w:tc>
          <w:tcPr>
            <w:tcW w:w="3828" w:type="dxa"/>
            <w:shd w:val="clear" w:color="auto" w:fill="auto"/>
          </w:tcPr>
          <w:p w14:paraId="009703E1" w14:textId="77777777" w:rsidR="002536DD" w:rsidRPr="00CD3142" w:rsidRDefault="002536DD" w:rsidP="0054605F">
            <w:pPr>
              <w:pStyle w:val="TF-TEXTOQUADRO"/>
            </w:pPr>
            <w:r>
              <w:t xml:space="preserve">Cadastro de Doadores </w:t>
            </w:r>
          </w:p>
        </w:tc>
        <w:tc>
          <w:tcPr>
            <w:tcW w:w="1746" w:type="dxa"/>
            <w:shd w:val="clear" w:color="auto" w:fill="auto"/>
          </w:tcPr>
          <w:p w14:paraId="3C7C9087" w14:textId="77777777" w:rsidR="002536DD" w:rsidRPr="00CD3142" w:rsidRDefault="002536DD">
            <w:pPr>
              <w:pStyle w:val="TF-TEXTOQUADRO"/>
              <w:jc w:val="center"/>
              <w:pPrChange w:id="58" w:author="Simone Erbs da Costa" w:date="2021-12-02T20:30:00Z">
                <w:pPr>
                  <w:pStyle w:val="TF-TEXTOQUADRO"/>
                </w:pPr>
              </w:pPrChange>
            </w:pPr>
            <w:r>
              <w:t>Sim</w:t>
            </w:r>
          </w:p>
        </w:tc>
        <w:tc>
          <w:tcPr>
            <w:tcW w:w="1746" w:type="dxa"/>
            <w:shd w:val="clear" w:color="auto" w:fill="auto"/>
          </w:tcPr>
          <w:p w14:paraId="11C150F5" w14:textId="77777777" w:rsidR="002536DD" w:rsidRPr="00CD3142" w:rsidRDefault="002536DD">
            <w:pPr>
              <w:pStyle w:val="TF-TEXTOQUADRO"/>
              <w:jc w:val="center"/>
              <w:pPrChange w:id="59" w:author="Simone Erbs da Costa" w:date="2021-12-02T20:30:00Z">
                <w:pPr>
                  <w:pStyle w:val="TF-TEXTOQUADRO"/>
                </w:pPr>
              </w:pPrChange>
            </w:pPr>
            <w:r>
              <w:t>Não</w:t>
            </w:r>
          </w:p>
        </w:tc>
        <w:tc>
          <w:tcPr>
            <w:tcW w:w="1747" w:type="dxa"/>
            <w:shd w:val="clear" w:color="auto" w:fill="auto"/>
          </w:tcPr>
          <w:p w14:paraId="404B71A3" w14:textId="77777777" w:rsidR="002536DD" w:rsidRPr="00CD3142" w:rsidRDefault="002536DD">
            <w:pPr>
              <w:pStyle w:val="TF-TEXTOQUADRO"/>
              <w:jc w:val="center"/>
              <w:pPrChange w:id="60" w:author="Simone Erbs da Costa" w:date="2021-12-02T20:30:00Z">
                <w:pPr>
                  <w:pStyle w:val="TF-TEXTOQUADRO"/>
                </w:pPr>
              </w:pPrChange>
            </w:pPr>
            <w:r>
              <w:t>Sim</w:t>
            </w:r>
          </w:p>
        </w:tc>
      </w:tr>
      <w:tr w:rsidR="002536DD" w:rsidRPr="00CD3142" w14:paraId="0D992FD2" w14:textId="77777777" w:rsidTr="00C436B6">
        <w:trPr>
          <w:jc w:val="center"/>
        </w:trPr>
        <w:tc>
          <w:tcPr>
            <w:tcW w:w="3828" w:type="dxa"/>
            <w:shd w:val="clear" w:color="auto" w:fill="auto"/>
          </w:tcPr>
          <w:p w14:paraId="7ED4B759" w14:textId="77777777" w:rsidR="002536DD" w:rsidRPr="00CD3142" w:rsidRDefault="002536DD" w:rsidP="0054605F">
            <w:pPr>
              <w:pStyle w:val="TF-TEXTOQUADRO"/>
            </w:pPr>
            <w:r>
              <w:t>Cadastro de Hemocentros</w:t>
            </w:r>
          </w:p>
        </w:tc>
        <w:tc>
          <w:tcPr>
            <w:tcW w:w="1746" w:type="dxa"/>
            <w:shd w:val="clear" w:color="auto" w:fill="auto"/>
          </w:tcPr>
          <w:p w14:paraId="418AC014" w14:textId="77777777" w:rsidR="002536DD" w:rsidRPr="00CD3142" w:rsidRDefault="002536DD">
            <w:pPr>
              <w:pStyle w:val="TF-TEXTOQUADRO"/>
              <w:jc w:val="center"/>
              <w:pPrChange w:id="61" w:author="Simone Erbs da Costa" w:date="2021-12-02T20:30:00Z">
                <w:pPr>
                  <w:pStyle w:val="TF-TEXTOQUADRO"/>
                </w:pPr>
              </w:pPrChange>
            </w:pPr>
            <w:r>
              <w:t>Sim</w:t>
            </w:r>
          </w:p>
        </w:tc>
        <w:tc>
          <w:tcPr>
            <w:tcW w:w="1746" w:type="dxa"/>
            <w:shd w:val="clear" w:color="auto" w:fill="auto"/>
          </w:tcPr>
          <w:p w14:paraId="02F784BA" w14:textId="77777777" w:rsidR="002536DD" w:rsidRPr="00CD3142" w:rsidRDefault="002536DD">
            <w:pPr>
              <w:pStyle w:val="TF-TEXTOQUADRO"/>
              <w:jc w:val="center"/>
              <w:pPrChange w:id="62" w:author="Simone Erbs da Costa" w:date="2021-12-02T20:30:00Z">
                <w:pPr>
                  <w:pStyle w:val="TF-TEXTOQUADRO"/>
                </w:pPr>
              </w:pPrChange>
            </w:pPr>
            <w:r>
              <w:t>Não</w:t>
            </w:r>
          </w:p>
        </w:tc>
        <w:tc>
          <w:tcPr>
            <w:tcW w:w="1747" w:type="dxa"/>
            <w:shd w:val="clear" w:color="auto" w:fill="auto"/>
          </w:tcPr>
          <w:p w14:paraId="6CAB95A8" w14:textId="77777777" w:rsidR="002536DD" w:rsidRPr="00CD3142" w:rsidRDefault="002536DD">
            <w:pPr>
              <w:pStyle w:val="TF-TEXTOQUADRO"/>
              <w:jc w:val="center"/>
              <w:pPrChange w:id="63" w:author="Simone Erbs da Costa" w:date="2021-12-02T20:30:00Z">
                <w:pPr>
                  <w:pStyle w:val="TF-TEXTOQUADRO"/>
                </w:pPr>
              </w:pPrChange>
            </w:pPr>
            <w:r>
              <w:t>Não</w:t>
            </w:r>
          </w:p>
        </w:tc>
      </w:tr>
      <w:tr w:rsidR="002536DD" w:rsidRPr="00CD3142" w14:paraId="13399CD2" w14:textId="77777777" w:rsidTr="00C436B6">
        <w:trPr>
          <w:jc w:val="center"/>
        </w:trPr>
        <w:tc>
          <w:tcPr>
            <w:tcW w:w="3828" w:type="dxa"/>
            <w:shd w:val="clear" w:color="auto" w:fill="auto"/>
          </w:tcPr>
          <w:p w14:paraId="48CC30FA" w14:textId="77777777" w:rsidR="002536DD" w:rsidRPr="00CD3142" w:rsidRDefault="002536DD" w:rsidP="0054605F">
            <w:pPr>
              <w:pStyle w:val="TF-TEXTOQUADRO"/>
            </w:pPr>
            <w:r>
              <w:t>Gerenciar Doações de Sangue</w:t>
            </w:r>
          </w:p>
        </w:tc>
        <w:tc>
          <w:tcPr>
            <w:tcW w:w="1746" w:type="dxa"/>
            <w:shd w:val="clear" w:color="auto" w:fill="auto"/>
          </w:tcPr>
          <w:p w14:paraId="5C7FCEAB" w14:textId="77777777" w:rsidR="002536DD" w:rsidRPr="00CD3142" w:rsidRDefault="002536DD">
            <w:pPr>
              <w:pStyle w:val="TF-TEXTOQUADRO"/>
              <w:jc w:val="center"/>
              <w:pPrChange w:id="64" w:author="Simone Erbs da Costa" w:date="2021-12-02T20:30:00Z">
                <w:pPr>
                  <w:pStyle w:val="TF-TEXTOQUADRO"/>
                </w:pPr>
              </w:pPrChange>
            </w:pPr>
            <w:r>
              <w:t>Sim</w:t>
            </w:r>
          </w:p>
        </w:tc>
        <w:tc>
          <w:tcPr>
            <w:tcW w:w="1746" w:type="dxa"/>
            <w:shd w:val="clear" w:color="auto" w:fill="auto"/>
          </w:tcPr>
          <w:p w14:paraId="2E286CE2" w14:textId="77777777" w:rsidR="002536DD" w:rsidRPr="00CD3142" w:rsidRDefault="002536DD">
            <w:pPr>
              <w:pStyle w:val="TF-TEXTOQUADRO"/>
              <w:jc w:val="center"/>
              <w:pPrChange w:id="65" w:author="Simone Erbs da Costa" w:date="2021-12-02T20:30:00Z">
                <w:pPr>
                  <w:pStyle w:val="TF-TEXTOQUADRO"/>
                </w:pPr>
              </w:pPrChange>
            </w:pPr>
            <w:r>
              <w:t>Sim</w:t>
            </w:r>
          </w:p>
        </w:tc>
        <w:tc>
          <w:tcPr>
            <w:tcW w:w="1747" w:type="dxa"/>
            <w:shd w:val="clear" w:color="auto" w:fill="auto"/>
          </w:tcPr>
          <w:p w14:paraId="5FE5F01E" w14:textId="77777777" w:rsidR="002536DD" w:rsidRPr="00CD3142" w:rsidRDefault="002536DD">
            <w:pPr>
              <w:pStyle w:val="TF-TEXTOQUADRO"/>
              <w:jc w:val="center"/>
              <w:pPrChange w:id="66" w:author="Simone Erbs da Costa" w:date="2021-12-02T20:30:00Z">
                <w:pPr>
                  <w:pStyle w:val="TF-TEXTOQUADRO"/>
                </w:pPr>
              </w:pPrChange>
            </w:pPr>
            <w:r>
              <w:t>Sim</w:t>
            </w:r>
          </w:p>
        </w:tc>
      </w:tr>
      <w:tr w:rsidR="002536DD" w:rsidRPr="00CD3142" w14:paraId="228E62E8" w14:textId="77777777" w:rsidTr="00C436B6">
        <w:trPr>
          <w:jc w:val="center"/>
        </w:trPr>
        <w:tc>
          <w:tcPr>
            <w:tcW w:w="3828" w:type="dxa"/>
            <w:shd w:val="clear" w:color="auto" w:fill="auto"/>
          </w:tcPr>
          <w:p w14:paraId="2441E9AD" w14:textId="77777777" w:rsidR="002536DD" w:rsidRPr="00CD3142" w:rsidRDefault="002536DD" w:rsidP="0054605F">
            <w:pPr>
              <w:pStyle w:val="TF-TEXTOQUADRO"/>
            </w:pPr>
            <w:r>
              <w:t>Gerenciar Estoque de sangue</w:t>
            </w:r>
          </w:p>
        </w:tc>
        <w:tc>
          <w:tcPr>
            <w:tcW w:w="1746" w:type="dxa"/>
            <w:shd w:val="clear" w:color="auto" w:fill="auto"/>
          </w:tcPr>
          <w:p w14:paraId="0FAE4CF8" w14:textId="77777777" w:rsidR="002536DD" w:rsidRPr="00CD3142" w:rsidRDefault="002536DD">
            <w:pPr>
              <w:pStyle w:val="TF-TEXTOQUADRO"/>
              <w:jc w:val="center"/>
              <w:pPrChange w:id="67" w:author="Simone Erbs da Costa" w:date="2021-12-02T20:30:00Z">
                <w:pPr>
                  <w:pStyle w:val="TF-TEXTOQUADRO"/>
                </w:pPr>
              </w:pPrChange>
            </w:pPr>
            <w:r>
              <w:t>Não</w:t>
            </w:r>
          </w:p>
        </w:tc>
        <w:tc>
          <w:tcPr>
            <w:tcW w:w="1746" w:type="dxa"/>
            <w:shd w:val="clear" w:color="auto" w:fill="auto"/>
          </w:tcPr>
          <w:p w14:paraId="2CCB85A2" w14:textId="77777777" w:rsidR="002536DD" w:rsidRPr="00CD3142" w:rsidRDefault="002536DD">
            <w:pPr>
              <w:pStyle w:val="TF-TEXTOQUADRO"/>
              <w:jc w:val="center"/>
              <w:pPrChange w:id="68" w:author="Simone Erbs da Costa" w:date="2021-12-02T20:30:00Z">
                <w:pPr>
                  <w:pStyle w:val="TF-TEXTOQUADRO"/>
                </w:pPr>
              </w:pPrChange>
            </w:pPr>
            <w:r>
              <w:t>Sim</w:t>
            </w:r>
          </w:p>
        </w:tc>
        <w:tc>
          <w:tcPr>
            <w:tcW w:w="1747" w:type="dxa"/>
            <w:shd w:val="clear" w:color="auto" w:fill="auto"/>
          </w:tcPr>
          <w:p w14:paraId="16D272E4" w14:textId="77777777" w:rsidR="002536DD" w:rsidRPr="00CD3142" w:rsidRDefault="002536DD">
            <w:pPr>
              <w:pStyle w:val="TF-TEXTOQUADRO"/>
              <w:jc w:val="center"/>
              <w:pPrChange w:id="69" w:author="Simone Erbs da Costa" w:date="2021-12-02T20:30:00Z">
                <w:pPr>
                  <w:pStyle w:val="TF-TEXTOQUADRO"/>
                </w:pPr>
              </w:pPrChange>
            </w:pPr>
            <w:r>
              <w:t>Não</w:t>
            </w:r>
          </w:p>
        </w:tc>
      </w:tr>
      <w:tr w:rsidR="002536DD" w:rsidRPr="00CD3142" w14:paraId="3100F527" w14:textId="77777777" w:rsidTr="00C436B6">
        <w:trPr>
          <w:jc w:val="center"/>
        </w:trPr>
        <w:tc>
          <w:tcPr>
            <w:tcW w:w="3828" w:type="dxa"/>
            <w:shd w:val="clear" w:color="auto" w:fill="auto"/>
          </w:tcPr>
          <w:p w14:paraId="4B751C19" w14:textId="77777777" w:rsidR="002536DD" w:rsidRPr="00CD3142" w:rsidRDefault="002536DD" w:rsidP="0054605F">
            <w:pPr>
              <w:pStyle w:val="TF-TEXTOQUADRO"/>
            </w:pPr>
            <w:r w:rsidRPr="005D717D">
              <w:t>Divulgação de campanhas de coleta de sangue</w:t>
            </w:r>
          </w:p>
        </w:tc>
        <w:tc>
          <w:tcPr>
            <w:tcW w:w="1746" w:type="dxa"/>
            <w:shd w:val="clear" w:color="auto" w:fill="auto"/>
          </w:tcPr>
          <w:p w14:paraId="66C3BF4D" w14:textId="77777777" w:rsidR="002536DD" w:rsidRPr="00CD3142" w:rsidRDefault="002536DD">
            <w:pPr>
              <w:pStyle w:val="TF-TEXTOQUADRO"/>
              <w:jc w:val="center"/>
              <w:pPrChange w:id="70" w:author="Simone Erbs da Costa" w:date="2021-12-02T20:30:00Z">
                <w:pPr>
                  <w:pStyle w:val="TF-TEXTOQUADRO"/>
                </w:pPr>
              </w:pPrChange>
            </w:pPr>
            <w:r>
              <w:t>Sim</w:t>
            </w:r>
          </w:p>
        </w:tc>
        <w:tc>
          <w:tcPr>
            <w:tcW w:w="1746" w:type="dxa"/>
            <w:shd w:val="clear" w:color="auto" w:fill="auto"/>
          </w:tcPr>
          <w:p w14:paraId="7E8ECD1A" w14:textId="77777777" w:rsidR="002536DD" w:rsidRPr="00CD3142" w:rsidRDefault="002536DD">
            <w:pPr>
              <w:pStyle w:val="TF-TEXTOQUADRO"/>
              <w:jc w:val="center"/>
              <w:pPrChange w:id="71" w:author="Simone Erbs da Costa" w:date="2021-12-02T20:30:00Z">
                <w:pPr>
                  <w:pStyle w:val="TF-TEXTOQUADRO"/>
                </w:pPr>
              </w:pPrChange>
            </w:pPr>
            <w:r>
              <w:t>Não</w:t>
            </w:r>
          </w:p>
        </w:tc>
        <w:tc>
          <w:tcPr>
            <w:tcW w:w="1747" w:type="dxa"/>
            <w:shd w:val="clear" w:color="auto" w:fill="auto"/>
          </w:tcPr>
          <w:p w14:paraId="475F605F" w14:textId="77777777" w:rsidR="002536DD" w:rsidRPr="00CD3142" w:rsidRDefault="002536DD">
            <w:pPr>
              <w:pStyle w:val="TF-TEXTOQUADRO"/>
              <w:jc w:val="center"/>
              <w:pPrChange w:id="72" w:author="Simone Erbs da Costa" w:date="2021-12-02T20:30:00Z">
                <w:pPr>
                  <w:pStyle w:val="TF-TEXTOQUADRO"/>
                </w:pPr>
              </w:pPrChange>
            </w:pPr>
            <w:r>
              <w:t>Sim</w:t>
            </w:r>
          </w:p>
        </w:tc>
      </w:tr>
      <w:tr w:rsidR="002536DD" w:rsidRPr="00CD3142" w14:paraId="34F1EFD3" w14:textId="77777777" w:rsidTr="00C436B6">
        <w:trPr>
          <w:jc w:val="center"/>
        </w:trPr>
        <w:tc>
          <w:tcPr>
            <w:tcW w:w="3828" w:type="dxa"/>
            <w:shd w:val="clear" w:color="auto" w:fill="auto"/>
          </w:tcPr>
          <w:p w14:paraId="0CC9AE71" w14:textId="77777777" w:rsidR="002536DD" w:rsidRPr="00CD3142" w:rsidRDefault="002536DD" w:rsidP="0054605F">
            <w:pPr>
              <w:pStyle w:val="TF-TEXTOQUADRO"/>
            </w:pPr>
            <w:r>
              <w:t>Permitir o usuário realizar agendamento</w:t>
            </w:r>
          </w:p>
        </w:tc>
        <w:tc>
          <w:tcPr>
            <w:tcW w:w="1746" w:type="dxa"/>
            <w:shd w:val="clear" w:color="auto" w:fill="auto"/>
          </w:tcPr>
          <w:p w14:paraId="3035CD4A" w14:textId="77777777" w:rsidR="002536DD" w:rsidRPr="00CD3142" w:rsidRDefault="002536DD">
            <w:pPr>
              <w:pStyle w:val="TF-TEXTOQUADRO"/>
              <w:jc w:val="center"/>
              <w:pPrChange w:id="73" w:author="Simone Erbs da Costa" w:date="2021-12-02T20:30:00Z">
                <w:pPr>
                  <w:pStyle w:val="TF-TEXTOQUADRO"/>
                </w:pPr>
              </w:pPrChange>
            </w:pPr>
            <w:r>
              <w:t>Sim</w:t>
            </w:r>
          </w:p>
        </w:tc>
        <w:tc>
          <w:tcPr>
            <w:tcW w:w="1746" w:type="dxa"/>
            <w:shd w:val="clear" w:color="auto" w:fill="auto"/>
          </w:tcPr>
          <w:p w14:paraId="1B11581E" w14:textId="77777777" w:rsidR="002536DD" w:rsidRPr="00CD3142" w:rsidRDefault="002536DD">
            <w:pPr>
              <w:pStyle w:val="TF-TEXTOQUADRO"/>
              <w:jc w:val="center"/>
              <w:pPrChange w:id="74" w:author="Simone Erbs da Costa" w:date="2021-12-02T20:30:00Z">
                <w:pPr>
                  <w:pStyle w:val="TF-TEXTOQUADRO"/>
                </w:pPr>
              </w:pPrChange>
            </w:pPr>
            <w:r>
              <w:t>Não</w:t>
            </w:r>
          </w:p>
        </w:tc>
        <w:tc>
          <w:tcPr>
            <w:tcW w:w="1747" w:type="dxa"/>
            <w:shd w:val="clear" w:color="auto" w:fill="auto"/>
          </w:tcPr>
          <w:p w14:paraId="036E2E46" w14:textId="77777777" w:rsidR="002536DD" w:rsidRPr="00CD3142" w:rsidRDefault="002536DD">
            <w:pPr>
              <w:pStyle w:val="TF-TEXTOQUADRO"/>
              <w:jc w:val="center"/>
              <w:pPrChange w:id="75" w:author="Simone Erbs da Costa" w:date="2021-12-02T20:30:00Z">
                <w:pPr>
                  <w:pStyle w:val="TF-TEXTOQUADRO"/>
                </w:pPr>
              </w:pPrChange>
            </w:pPr>
            <w:r>
              <w:t>Sim</w:t>
            </w:r>
          </w:p>
        </w:tc>
      </w:tr>
      <w:tr w:rsidR="002536DD" w:rsidRPr="00CD3142" w14:paraId="081A33A8" w14:textId="77777777" w:rsidTr="00C436B6">
        <w:trPr>
          <w:jc w:val="center"/>
        </w:trPr>
        <w:tc>
          <w:tcPr>
            <w:tcW w:w="3828" w:type="dxa"/>
            <w:shd w:val="clear" w:color="auto" w:fill="auto"/>
          </w:tcPr>
          <w:p w14:paraId="408A3490" w14:textId="77777777" w:rsidR="002536DD" w:rsidRPr="00CD3142" w:rsidRDefault="002536DD" w:rsidP="0054605F">
            <w:pPr>
              <w:pStyle w:val="TF-TEXTOQUADRO"/>
            </w:pPr>
            <w:r w:rsidRPr="005D717D">
              <w:t>Exibir informações de estoques do hemocentro.</w:t>
            </w:r>
          </w:p>
        </w:tc>
        <w:tc>
          <w:tcPr>
            <w:tcW w:w="1746" w:type="dxa"/>
            <w:shd w:val="clear" w:color="auto" w:fill="auto"/>
          </w:tcPr>
          <w:p w14:paraId="110F5A06" w14:textId="77777777" w:rsidR="002536DD" w:rsidRPr="00CD3142" w:rsidRDefault="002536DD">
            <w:pPr>
              <w:pStyle w:val="TF-TEXTOQUADRO"/>
              <w:jc w:val="center"/>
              <w:pPrChange w:id="76" w:author="Simone Erbs da Costa" w:date="2021-12-02T20:30:00Z">
                <w:pPr>
                  <w:pStyle w:val="TF-TEXTOQUADRO"/>
                </w:pPr>
              </w:pPrChange>
            </w:pPr>
            <w:r>
              <w:t>Não</w:t>
            </w:r>
          </w:p>
        </w:tc>
        <w:tc>
          <w:tcPr>
            <w:tcW w:w="1746" w:type="dxa"/>
            <w:shd w:val="clear" w:color="auto" w:fill="auto"/>
          </w:tcPr>
          <w:p w14:paraId="14FD4643" w14:textId="77777777" w:rsidR="002536DD" w:rsidRPr="00CD3142" w:rsidRDefault="002536DD">
            <w:pPr>
              <w:pStyle w:val="TF-TEXTOQUADRO"/>
              <w:jc w:val="center"/>
              <w:pPrChange w:id="77" w:author="Simone Erbs da Costa" w:date="2021-12-02T20:30:00Z">
                <w:pPr>
                  <w:pStyle w:val="TF-TEXTOQUADRO"/>
                </w:pPr>
              </w:pPrChange>
            </w:pPr>
            <w:r>
              <w:t>Sim</w:t>
            </w:r>
          </w:p>
        </w:tc>
        <w:tc>
          <w:tcPr>
            <w:tcW w:w="1747" w:type="dxa"/>
            <w:shd w:val="clear" w:color="auto" w:fill="auto"/>
          </w:tcPr>
          <w:p w14:paraId="537D4704" w14:textId="77777777" w:rsidR="002536DD" w:rsidRPr="00CD3142" w:rsidRDefault="002536DD">
            <w:pPr>
              <w:pStyle w:val="TF-TEXTOQUADRO"/>
              <w:jc w:val="center"/>
              <w:pPrChange w:id="78" w:author="Simone Erbs da Costa" w:date="2021-12-02T20:30:00Z">
                <w:pPr>
                  <w:pStyle w:val="TF-TEXTOQUADRO"/>
                </w:pPr>
              </w:pPrChange>
            </w:pPr>
            <w:r>
              <w:t>Não</w:t>
            </w:r>
          </w:p>
        </w:tc>
      </w:tr>
      <w:tr w:rsidR="002536DD" w:rsidRPr="00CD3142" w14:paraId="4AEE019D" w14:textId="77777777" w:rsidTr="00C436B6">
        <w:trPr>
          <w:jc w:val="center"/>
        </w:trPr>
        <w:tc>
          <w:tcPr>
            <w:tcW w:w="3828" w:type="dxa"/>
            <w:shd w:val="clear" w:color="auto" w:fill="auto"/>
          </w:tcPr>
          <w:p w14:paraId="703C6748" w14:textId="77777777" w:rsidR="002536DD" w:rsidRPr="005D717D" w:rsidRDefault="002536DD" w:rsidP="0054605F">
            <w:pPr>
              <w:pStyle w:val="TF-TEXTOQUADRO"/>
            </w:pPr>
            <w:r>
              <w:t>Integração com outros Sistemas</w:t>
            </w:r>
          </w:p>
        </w:tc>
        <w:tc>
          <w:tcPr>
            <w:tcW w:w="1746" w:type="dxa"/>
            <w:shd w:val="clear" w:color="auto" w:fill="auto"/>
          </w:tcPr>
          <w:p w14:paraId="58531849" w14:textId="77777777" w:rsidR="002536DD" w:rsidRPr="00CD3142" w:rsidRDefault="002536DD">
            <w:pPr>
              <w:pStyle w:val="TF-TEXTOQUADRO"/>
              <w:jc w:val="center"/>
              <w:pPrChange w:id="79" w:author="Simone Erbs da Costa" w:date="2021-12-02T20:30:00Z">
                <w:pPr>
                  <w:pStyle w:val="TF-TEXTOQUADRO"/>
                </w:pPr>
              </w:pPrChange>
            </w:pPr>
            <w:r>
              <w:t>Não</w:t>
            </w:r>
          </w:p>
        </w:tc>
        <w:tc>
          <w:tcPr>
            <w:tcW w:w="1746" w:type="dxa"/>
            <w:shd w:val="clear" w:color="auto" w:fill="auto"/>
          </w:tcPr>
          <w:p w14:paraId="06D78E5A" w14:textId="77777777" w:rsidR="002536DD" w:rsidRPr="00CD3142" w:rsidRDefault="002536DD">
            <w:pPr>
              <w:pStyle w:val="TF-TEXTOQUADRO"/>
              <w:jc w:val="center"/>
              <w:pPrChange w:id="80" w:author="Simone Erbs da Costa" w:date="2021-12-02T20:30:00Z">
                <w:pPr>
                  <w:pStyle w:val="TF-TEXTOQUADRO"/>
                </w:pPr>
              </w:pPrChange>
            </w:pPr>
            <w:r>
              <w:t>Sim</w:t>
            </w:r>
          </w:p>
        </w:tc>
        <w:tc>
          <w:tcPr>
            <w:tcW w:w="1747" w:type="dxa"/>
            <w:shd w:val="clear" w:color="auto" w:fill="auto"/>
          </w:tcPr>
          <w:p w14:paraId="167CC068" w14:textId="77777777" w:rsidR="002536DD" w:rsidRPr="00CD3142" w:rsidRDefault="002536DD">
            <w:pPr>
              <w:pStyle w:val="TF-TEXTOQUADRO"/>
              <w:jc w:val="center"/>
              <w:pPrChange w:id="81" w:author="Simone Erbs da Costa" w:date="2021-12-02T20:30:00Z">
                <w:pPr>
                  <w:pStyle w:val="TF-TEXTOQUADRO"/>
                </w:pPr>
              </w:pPrChange>
            </w:pPr>
            <w:r>
              <w:t>Não</w:t>
            </w:r>
          </w:p>
        </w:tc>
      </w:tr>
      <w:tr w:rsidR="002536DD" w:rsidRPr="00CD3142" w14:paraId="3EA456A6" w14:textId="77777777" w:rsidTr="00C436B6">
        <w:trPr>
          <w:jc w:val="center"/>
        </w:trPr>
        <w:tc>
          <w:tcPr>
            <w:tcW w:w="3828" w:type="dxa"/>
            <w:shd w:val="clear" w:color="auto" w:fill="auto"/>
          </w:tcPr>
          <w:p w14:paraId="27C0C7D7" w14:textId="77777777" w:rsidR="002536DD" w:rsidRPr="005D717D" w:rsidRDefault="002536DD" w:rsidP="0054605F">
            <w:pPr>
              <w:pStyle w:val="TF-TEXTOQUADRO"/>
            </w:pPr>
            <w:r>
              <w:t>Plataforma</w:t>
            </w:r>
          </w:p>
        </w:tc>
        <w:tc>
          <w:tcPr>
            <w:tcW w:w="1746" w:type="dxa"/>
            <w:shd w:val="clear" w:color="auto" w:fill="auto"/>
          </w:tcPr>
          <w:p w14:paraId="29BF5AD9" w14:textId="77777777" w:rsidR="002536DD" w:rsidRPr="00CD3142" w:rsidRDefault="002536DD">
            <w:pPr>
              <w:pStyle w:val="TF-TEXTOQUADRO"/>
              <w:jc w:val="center"/>
              <w:pPrChange w:id="82" w:author="Simone Erbs da Costa" w:date="2021-12-02T20:30:00Z">
                <w:pPr>
                  <w:pStyle w:val="TF-TEXTOQUADRO"/>
                </w:pPr>
              </w:pPrChange>
            </w:pPr>
            <w:r>
              <w:t>Android</w:t>
            </w:r>
          </w:p>
        </w:tc>
        <w:tc>
          <w:tcPr>
            <w:tcW w:w="1746" w:type="dxa"/>
            <w:shd w:val="clear" w:color="auto" w:fill="auto"/>
          </w:tcPr>
          <w:p w14:paraId="2D0D0535" w14:textId="77777777" w:rsidR="002536DD" w:rsidRPr="00CD3142" w:rsidRDefault="002536DD">
            <w:pPr>
              <w:pStyle w:val="TF-TEXTOQUADRO"/>
              <w:jc w:val="center"/>
              <w:pPrChange w:id="83" w:author="Simone Erbs da Costa" w:date="2021-12-02T20:30:00Z">
                <w:pPr>
                  <w:pStyle w:val="TF-TEXTOQUADRO"/>
                </w:pPr>
              </w:pPrChange>
            </w:pPr>
            <w:r>
              <w:t>Web</w:t>
            </w:r>
          </w:p>
        </w:tc>
        <w:tc>
          <w:tcPr>
            <w:tcW w:w="1747" w:type="dxa"/>
            <w:shd w:val="clear" w:color="auto" w:fill="auto"/>
          </w:tcPr>
          <w:p w14:paraId="678D9BF1" w14:textId="77777777" w:rsidR="002536DD" w:rsidRPr="00CD3142" w:rsidRDefault="002536DD">
            <w:pPr>
              <w:pStyle w:val="TF-TEXTOQUADRO"/>
              <w:jc w:val="center"/>
              <w:pPrChange w:id="84" w:author="Simone Erbs da Costa" w:date="2021-12-02T20:30:00Z">
                <w:pPr>
                  <w:pStyle w:val="TF-TEXTOQUADRO"/>
                </w:pPr>
              </w:pPrChange>
            </w:pPr>
            <w:r>
              <w:t>Web</w:t>
            </w:r>
          </w:p>
        </w:tc>
      </w:tr>
    </w:tbl>
    <w:p w14:paraId="419CFFF0" w14:textId="77777777" w:rsidR="002536DD" w:rsidRPr="00CD3142" w:rsidRDefault="002536DD" w:rsidP="00B36E4A">
      <w:pPr>
        <w:pStyle w:val="TF-FONTE"/>
      </w:pPr>
      <w:r w:rsidRPr="00CD3142">
        <w:t>Fonte: elaborado pelo autor.</w:t>
      </w:r>
    </w:p>
    <w:p w14:paraId="3F1367AA" w14:textId="77777777" w:rsidR="002536DD" w:rsidRDefault="002536DD" w:rsidP="00F837FC">
      <w:pPr>
        <w:pStyle w:val="TF-ALNEA"/>
        <w:numPr>
          <w:ilvl w:val="0"/>
          <w:numId w:val="0"/>
        </w:numPr>
        <w:ind w:firstLine="567"/>
        <w:contextualSpacing w:val="0"/>
      </w:pPr>
      <w:r w:rsidRPr="00F837FC">
        <w:t xml:space="preserve">Como </w:t>
      </w:r>
      <w:r>
        <w:t>pode ser</w:t>
      </w:r>
      <w:r w:rsidRPr="00F837FC">
        <w:t xml:space="preserve"> observado no </w:t>
      </w:r>
      <w:r w:rsidRPr="00F837FC">
        <w:fldChar w:fldCharType="begin"/>
      </w:r>
      <w:r w:rsidRPr="00F837FC">
        <w:instrText xml:space="preserve"> REF _Ref525500749 \h </w:instrText>
      </w:r>
      <w:r>
        <w:instrText xml:space="preserve"> \* MERGEFORMAT </w:instrText>
      </w:r>
      <w:r w:rsidRPr="00F837FC">
        <w:fldChar w:fldCharType="separate"/>
      </w:r>
      <w:r w:rsidRPr="00F837FC">
        <w:t>Quadro 1</w:t>
      </w:r>
      <w:r w:rsidRPr="00F837FC">
        <w:fldChar w:fldCharType="end"/>
      </w:r>
      <w:r w:rsidRPr="00F837FC">
        <w:t xml:space="preserve">, </w:t>
      </w:r>
      <w:r w:rsidRPr="00EE3C65">
        <w:t>S</w:t>
      </w:r>
      <w:r>
        <w:t>ouza</w:t>
      </w:r>
      <w:r w:rsidRPr="00EE3C65">
        <w:t xml:space="preserve"> J</w:t>
      </w:r>
      <w:r>
        <w:t>unior</w:t>
      </w:r>
      <w:r w:rsidRPr="00EE3C65">
        <w:t xml:space="preserve"> (2020)</w:t>
      </w:r>
      <w:r>
        <w:t xml:space="preserve"> desenvolveu um aplicativo móvel voltado ao agendamento de doações, visualização de campanhas institucionais, bem como também a visualização de um painel on-line, com as</w:t>
      </w:r>
      <w:r w:rsidRPr="00871782">
        <w:t xml:space="preserve"> informações </w:t>
      </w:r>
      <w:r>
        <w:t>com</w:t>
      </w:r>
      <w:r w:rsidRPr="00871782">
        <w:t xml:space="preserve"> </w:t>
      </w:r>
      <w:r>
        <w:t>o</w:t>
      </w:r>
      <w:r w:rsidRPr="00871782">
        <w:t xml:space="preserve"> </w:t>
      </w:r>
      <w:r>
        <w:t>número</w:t>
      </w:r>
      <w:r w:rsidRPr="00871782">
        <w:t xml:space="preserve"> de</w:t>
      </w:r>
      <w:r>
        <w:t xml:space="preserve"> usuários cadastrados e </w:t>
      </w:r>
      <w:r w:rsidRPr="00871782">
        <w:t xml:space="preserve">agendamentos </w:t>
      </w:r>
      <w:r>
        <w:t xml:space="preserve">realizados. Entretanto, apesar do sistema ser focado no agendamento de doações de sangue, o sistema atende somente a parte de agendamentos de doações proposta nos objetivos deste trabalho. Contudo, o trabalho de </w:t>
      </w:r>
      <w:r w:rsidRPr="000C3A98">
        <w:t>Souza Junior (2020)</w:t>
      </w:r>
      <w:r>
        <w:t xml:space="preserve">, não trata do processo de gerenciamento de estoque e da coleta de sangue. </w:t>
      </w:r>
    </w:p>
    <w:p w14:paraId="667CB78D" w14:textId="77777777" w:rsidR="002536DD" w:rsidRDefault="002536DD" w:rsidP="00F837FC">
      <w:pPr>
        <w:pStyle w:val="TF-ALNEA"/>
        <w:numPr>
          <w:ilvl w:val="0"/>
          <w:numId w:val="0"/>
        </w:numPr>
        <w:ind w:firstLine="567"/>
        <w:contextualSpacing w:val="0"/>
      </w:pPr>
      <w:r w:rsidRPr="00D70328">
        <w:t xml:space="preserve">Já o trabalho de Lira (2020) é focado em dar suporte ao processo de planejamento de coleta de sangue e com foco na gestão de estoques de banco de sangue. </w:t>
      </w:r>
      <w:r>
        <w:t>No trabalho de Lira (2020) f</w:t>
      </w:r>
      <w:r w:rsidRPr="00D70328">
        <w:t xml:space="preserve">oi criada uma aplicação web, que busca os dados direto do sistema legado </w:t>
      </w:r>
      <w:proofErr w:type="spellStart"/>
      <w:r w:rsidRPr="00D70328">
        <w:t>Hemovida</w:t>
      </w:r>
      <w:proofErr w:type="spellEnd"/>
      <w:r w:rsidRPr="00D70328">
        <w:t>, pois o principal objetivo do trabalho é fidelizar de doadores, buscando auxiliar a criação de campanhas de coleta. A aplicação de Lira (2020)</w:t>
      </w:r>
      <w:r>
        <w:t xml:space="preserve"> também</w:t>
      </w:r>
      <w:r w:rsidRPr="00D70328">
        <w:t xml:space="preserve"> permite gerenciar o agendamento das doações</w:t>
      </w:r>
      <w:r>
        <w:t>, a</w:t>
      </w:r>
      <w:r w:rsidRPr="00D70328">
        <w:t>lém de estabelecer metas de bolsas necessárias para manter o estoque de sangue</w:t>
      </w:r>
      <w:r>
        <w:t xml:space="preserve"> e gerenciar</w:t>
      </w:r>
      <w:r w:rsidRPr="00D70328">
        <w:t xml:space="preserve"> os agendamentos realizados</w:t>
      </w:r>
      <w:r>
        <w:t xml:space="preserve">, verificando </w:t>
      </w:r>
      <w:r w:rsidRPr="00D70328">
        <w:t>as restrições do doador e aprova</w:t>
      </w:r>
      <w:r>
        <w:t>ndo</w:t>
      </w:r>
      <w:r w:rsidRPr="00D70328">
        <w:t xml:space="preserve"> a doação ou não. </w:t>
      </w:r>
      <w:r>
        <w:t>Contudo</w:t>
      </w:r>
      <w:r w:rsidRPr="00D70328">
        <w:t xml:space="preserve">, no sistema de Lira (2020) não é possível o doador realizar o agendamento, além de não permitir nenhum cadastro no sistema, pois todos os dados processados são inseridos diretamente no sistema </w:t>
      </w:r>
      <w:proofErr w:type="spellStart"/>
      <w:r w:rsidRPr="00D70328">
        <w:t>Hemovida</w:t>
      </w:r>
      <w:proofErr w:type="spellEnd"/>
      <w:r>
        <w:t xml:space="preserve">.   </w:t>
      </w:r>
    </w:p>
    <w:p w14:paraId="599A9169" w14:textId="77777777" w:rsidR="002536DD" w:rsidRDefault="002536DD" w:rsidP="00F837FC">
      <w:pPr>
        <w:pStyle w:val="TF-ALNEA"/>
        <w:numPr>
          <w:ilvl w:val="0"/>
          <w:numId w:val="0"/>
        </w:numPr>
        <w:ind w:firstLine="567"/>
        <w:contextualSpacing w:val="0"/>
      </w:pPr>
      <w:r>
        <w:t xml:space="preserve">O trabalho </w:t>
      </w:r>
      <w:commentRangeStart w:id="85"/>
      <w:r>
        <w:t xml:space="preserve">de </w:t>
      </w:r>
      <w:r w:rsidRPr="00A603D0">
        <w:t>Severo e Santos (2018)</w:t>
      </w:r>
      <w:r>
        <w:t xml:space="preserve"> </w:t>
      </w:r>
      <w:commentRangeEnd w:id="85"/>
      <w:r>
        <w:rPr>
          <w:rStyle w:val="Refdecomentrio"/>
        </w:rPr>
        <w:commentReference w:id="85"/>
      </w:r>
      <w:r>
        <w:t xml:space="preserve">possui semelhança com o de </w:t>
      </w:r>
      <w:r w:rsidRPr="000C03B4">
        <w:t>Souza Junior (2020)</w:t>
      </w:r>
      <w:r>
        <w:t xml:space="preserve">, também permitindo o agendamento de doações pelo doador. Com a diferença que a aplicação de </w:t>
      </w:r>
      <w:r w:rsidRPr="008C6EAC">
        <w:t>Souza Junior (2020)</w:t>
      </w:r>
      <w:r>
        <w:t xml:space="preserve"> somente permite o agendamento, não contemplando todo o processo de doação como no trabalho de </w:t>
      </w:r>
      <w:r w:rsidRPr="00A603D0">
        <w:t>Severo e Santos (2018)</w:t>
      </w:r>
      <w:r>
        <w:t>.</w:t>
      </w:r>
    </w:p>
    <w:p w14:paraId="19C94648" w14:textId="77777777" w:rsidR="002536DD" w:rsidRDefault="002536DD" w:rsidP="00F837FC">
      <w:pPr>
        <w:pStyle w:val="TF-ALNEA"/>
        <w:numPr>
          <w:ilvl w:val="0"/>
          <w:numId w:val="0"/>
        </w:numPr>
        <w:ind w:firstLine="567"/>
        <w:contextualSpacing w:val="0"/>
      </w:pPr>
      <w:r>
        <w:t>Sendo assim, o trabalho proposto atende</w:t>
      </w:r>
      <w:del w:id="86" w:author="Simone Erbs da Costa" w:date="2021-12-02T20:31:00Z">
        <w:r w:rsidDel="009E6262">
          <w:delText>r</w:delText>
        </w:r>
      </w:del>
      <w:r>
        <w:t xml:space="preserve"> as principais funcionalidades identificadas dos </w:t>
      </w:r>
      <w:r>
        <w:lastRenderedPageBreak/>
        <w:t xml:space="preserve">trabalhos de </w:t>
      </w:r>
      <w:r w:rsidRPr="00D61062">
        <w:t>Souza Júnior (2020)</w:t>
      </w:r>
      <w:r>
        <w:t xml:space="preserve">, </w:t>
      </w:r>
      <w:r w:rsidRPr="00D61062">
        <w:t>Lira (2020)</w:t>
      </w:r>
      <w:r>
        <w:t xml:space="preserve"> e </w:t>
      </w:r>
      <w:r w:rsidRPr="00E835C2">
        <w:t>Severo e Santos (2018)</w:t>
      </w:r>
      <w:r>
        <w:t xml:space="preserve">, porém permitindo que aplicação possa ser utilizada tanto pelo doador quanto pelo funcionário do hemocentro, possuindo um perfil para cada tipo de usuário. O funcionário do hemocentro, poderá gerenciar os agendamentos, bem como gerenciar o estoque de bolsas de sangue da instituição. </w:t>
      </w:r>
    </w:p>
    <w:p w14:paraId="599A0987" w14:textId="77777777" w:rsidR="002536DD" w:rsidRDefault="002536DD" w:rsidP="00F837FC">
      <w:pPr>
        <w:pStyle w:val="TF-ALNEA"/>
        <w:numPr>
          <w:ilvl w:val="0"/>
          <w:numId w:val="0"/>
        </w:numPr>
        <w:ind w:firstLine="567"/>
        <w:contextualSpacing w:val="0"/>
      </w:pPr>
      <w:r>
        <w:t>Como contribuição social, pode-se salientar o i</w:t>
      </w:r>
      <w:r w:rsidRPr="00FF600D">
        <w:t>ncentivo e conscientização</w:t>
      </w:r>
      <w:r>
        <w:t xml:space="preserve"> em relação à doação de sangue. Já c</w:t>
      </w:r>
      <w:r w:rsidRPr="009B3E7C">
        <w:t xml:space="preserve">omo contribuições tecnológicas, </w:t>
      </w:r>
      <w:r>
        <w:t xml:space="preserve">pode-se destacar o desenvolvimento de uma aplicação web utilizando o </w:t>
      </w:r>
      <w:r w:rsidRPr="00330C0B">
        <w:rPr>
          <w:i/>
          <w:iCs/>
        </w:rPr>
        <w:t>framework</w:t>
      </w:r>
      <w:r>
        <w:t xml:space="preserve"> Angular, baseada em Javascript permitindo que aplicação seja executada em multiplataforma de forma responsiva </w:t>
      </w:r>
      <w:ins w:id="87" w:author="Simone Erbs da Costa" w:date="2021-12-02T20:32:00Z">
        <w:r>
          <w:t xml:space="preserve">e </w:t>
        </w:r>
      </w:ins>
      <w:r>
        <w:t xml:space="preserve">seguindo os padrões de Material Design.  </w:t>
      </w:r>
    </w:p>
    <w:p w14:paraId="056C63ED" w14:textId="77777777" w:rsidR="002536DD" w:rsidRPr="00CD3142" w:rsidRDefault="002536DD">
      <w:pPr>
        <w:pStyle w:val="Ttulo2"/>
      </w:pPr>
      <w:bookmarkStart w:id="88" w:name="_Ref87983567"/>
      <w:commentRangeStart w:id="89"/>
      <w:r w:rsidRPr="00CD3142">
        <w:t>REQUISITOS PRINCIPAIS DO PROBLEMA A SER TRABALHADO</w:t>
      </w:r>
      <w:bookmarkEnd w:id="88"/>
    </w:p>
    <w:p w14:paraId="2A423372" w14:textId="77777777" w:rsidR="002536DD" w:rsidRDefault="002536DD" w:rsidP="00451B94">
      <w:pPr>
        <w:pStyle w:val="TF-TEXTO"/>
      </w:pPr>
      <w:r>
        <w:t xml:space="preserve">Nesta seção serão apresentados os principais Requisitos Funcionais (RF), bem como os Requisitos Não Funcionais (RNF). A aplicação </w:t>
      </w:r>
      <w:r w:rsidRPr="0055379D">
        <w:t>web</w:t>
      </w:r>
      <w:r>
        <w:t xml:space="preserve"> proposta deverá:</w:t>
      </w:r>
      <w:commentRangeEnd w:id="89"/>
      <w:r>
        <w:rPr>
          <w:rStyle w:val="Refdecomentrio"/>
        </w:rPr>
        <w:commentReference w:id="89"/>
      </w:r>
    </w:p>
    <w:p w14:paraId="48BC66AB" w14:textId="77777777" w:rsidR="002536DD" w:rsidRDefault="002536DD" w:rsidP="00A91C4C">
      <w:pPr>
        <w:pStyle w:val="TF-TEXTO"/>
        <w:numPr>
          <w:ilvl w:val="0"/>
          <w:numId w:val="20"/>
        </w:numPr>
      </w:pPr>
      <w:r w:rsidRPr="00313060">
        <w:t xml:space="preserve">permitir </w:t>
      </w:r>
      <w:r>
        <w:t xml:space="preserve">manter </w:t>
      </w:r>
      <w:r w:rsidRPr="000B2C3F">
        <w:t xml:space="preserve">(Create, Read, Update, Delete - CRUD) </w:t>
      </w:r>
      <w:r w:rsidRPr="00313060">
        <w:t>doadores</w:t>
      </w:r>
      <w:r>
        <w:t xml:space="preserve"> (RF);</w:t>
      </w:r>
    </w:p>
    <w:p w14:paraId="7EBB882E" w14:textId="77777777" w:rsidR="002536DD" w:rsidRDefault="002536DD" w:rsidP="00A91C4C">
      <w:pPr>
        <w:pStyle w:val="TF-TEXTO"/>
        <w:numPr>
          <w:ilvl w:val="0"/>
          <w:numId w:val="20"/>
        </w:numPr>
      </w:pPr>
      <w:r w:rsidRPr="00313060">
        <w:t xml:space="preserve">permitir </w:t>
      </w:r>
      <w:r>
        <w:t xml:space="preserve">manter </w:t>
      </w:r>
      <w:r w:rsidRPr="000B2C3F">
        <w:t>(CRUD)</w:t>
      </w:r>
      <w:r>
        <w:t xml:space="preserve"> h</w:t>
      </w:r>
      <w:r w:rsidRPr="00313060">
        <w:t>emocentros</w:t>
      </w:r>
      <w:r>
        <w:t xml:space="preserve"> (RF);</w:t>
      </w:r>
    </w:p>
    <w:p w14:paraId="7B6459A6" w14:textId="77777777" w:rsidR="002536DD" w:rsidRDefault="002536DD" w:rsidP="00A91C4C">
      <w:pPr>
        <w:pStyle w:val="TF-TEXTO"/>
        <w:numPr>
          <w:ilvl w:val="0"/>
          <w:numId w:val="20"/>
        </w:numPr>
      </w:pPr>
      <w:r>
        <w:t xml:space="preserve">permitir </w:t>
      </w:r>
      <w:r w:rsidRPr="00313060">
        <w:t>gerenciar doações de sangue</w:t>
      </w:r>
      <w:r>
        <w:t xml:space="preserve"> (RF);</w:t>
      </w:r>
    </w:p>
    <w:p w14:paraId="53D028C5" w14:textId="77777777" w:rsidR="002536DD" w:rsidRDefault="002536DD" w:rsidP="00A91C4C">
      <w:pPr>
        <w:pStyle w:val="TF-TEXTO"/>
        <w:numPr>
          <w:ilvl w:val="0"/>
          <w:numId w:val="20"/>
        </w:numPr>
      </w:pPr>
      <w:r>
        <w:t>permitir gerenciar agendamentos (RF);</w:t>
      </w:r>
    </w:p>
    <w:p w14:paraId="73B8E3F5" w14:textId="77777777" w:rsidR="002536DD" w:rsidRDefault="002536DD" w:rsidP="00A91C4C">
      <w:pPr>
        <w:pStyle w:val="TF-TEXTO"/>
        <w:numPr>
          <w:ilvl w:val="0"/>
          <w:numId w:val="20"/>
        </w:numPr>
      </w:pPr>
      <w:r>
        <w:t>gerenciar estoque de sangue (RF);</w:t>
      </w:r>
    </w:p>
    <w:p w14:paraId="170E1868" w14:textId="77777777" w:rsidR="002536DD" w:rsidRDefault="002536DD" w:rsidP="00A91C4C">
      <w:pPr>
        <w:pStyle w:val="TF-TEXTO"/>
        <w:numPr>
          <w:ilvl w:val="0"/>
          <w:numId w:val="20"/>
        </w:numPr>
      </w:pPr>
      <w:r>
        <w:t>permitir d</w:t>
      </w:r>
      <w:r w:rsidRPr="005D717D">
        <w:t>ivulgação de campanhas de coleta de sangue</w:t>
      </w:r>
      <w:r>
        <w:t xml:space="preserve"> (RF);</w:t>
      </w:r>
    </w:p>
    <w:p w14:paraId="12CAFE90" w14:textId="77777777" w:rsidR="002536DD" w:rsidRDefault="002536DD" w:rsidP="00A91C4C">
      <w:pPr>
        <w:pStyle w:val="TF-TEXTO"/>
        <w:numPr>
          <w:ilvl w:val="0"/>
          <w:numId w:val="20"/>
        </w:numPr>
      </w:pPr>
      <w:r w:rsidRPr="00AA4F31">
        <w:t>respeitar a permissão de cada tela, de acordo com o tipo de usuário</w:t>
      </w:r>
      <w:r>
        <w:t xml:space="preserve"> (doador e Hemocentro) (RNF);</w:t>
      </w:r>
    </w:p>
    <w:p w14:paraId="1094974F" w14:textId="77777777" w:rsidR="002536DD" w:rsidRDefault="002536DD" w:rsidP="00A91C4C">
      <w:pPr>
        <w:pStyle w:val="TF-TEXTO"/>
        <w:numPr>
          <w:ilvl w:val="0"/>
          <w:numId w:val="20"/>
        </w:numPr>
      </w:pPr>
      <w:r>
        <w:t>emitir uma listagem de usuários aptos a doação, baseado em um tipo de sangue necessitado (RF);</w:t>
      </w:r>
    </w:p>
    <w:p w14:paraId="2F7D5FA2" w14:textId="77777777" w:rsidR="002536DD" w:rsidRDefault="002536DD" w:rsidP="00A91C4C">
      <w:pPr>
        <w:pStyle w:val="TF-TEXTO"/>
        <w:numPr>
          <w:ilvl w:val="0"/>
          <w:numId w:val="20"/>
        </w:numPr>
      </w:pPr>
      <w:r w:rsidRPr="001502B8">
        <w:t xml:space="preserve">utilizar a </w:t>
      </w:r>
      <w:r>
        <w:t xml:space="preserve">plataforma Angular para o desenvolvimento da aplicação </w:t>
      </w:r>
      <w:r w:rsidRPr="005C0AB9">
        <w:rPr>
          <w:i/>
          <w:iCs/>
        </w:rPr>
        <w:t>front-end</w:t>
      </w:r>
      <w:r>
        <w:t xml:space="preserve"> (RNF);</w:t>
      </w:r>
    </w:p>
    <w:p w14:paraId="77CA8A96" w14:textId="77777777" w:rsidR="002536DD" w:rsidRDefault="002536DD" w:rsidP="00A91C4C">
      <w:pPr>
        <w:pStyle w:val="TF-TEXTO"/>
        <w:numPr>
          <w:ilvl w:val="0"/>
          <w:numId w:val="20"/>
        </w:numPr>
      </w:pPr>
      <w:r>
        <w:t xml:space="preserve">utilizar a linguagem de programação Java para desenvolvimento do </w:t>
      </w:r>
      <w:r w:rsidRPr="001502B8">
        <w:rPr>
          <w:i/>
          <w:iCs/>
        </w:rPr>
        <w:t>backend</w:t>
      </w:r>
      <w:r>
        <w:t xml:space="preserve"> da aplicação (RNF);</w:t>
      </w:r>
    </w:p>
    <w:p w14:paraId="30339A4C" w14:textId="77777777" w:rsidR="002536DD" w:rsidRDefault="002536DD" w:rsidP="00A91C4C">
      <w:pPr>
        <w:pStyle w:val="TF-TEXTO"/>
        <w:numPr>
          <w:ilvl w:val="0"/>
          <w:numId w:val="20"/>
        </w:numPr>
      </w:pPr>
      <w:r>
        <w:t>utilizar os padrões de interface baseados no princípio do Material Design (RNF).</w:t>
      </w:r>
    </w:p>
    <w:p w14:paraId="46B32E8D" w14:textId="77777777" w:rsidR="002536DD" w:rsidRPr="00CD3142" w:rsidRDefault="002536DD">
      <w:pPr>
        <w:pStyle w:val="Ttulo2"/>
      </w:pPr>
      <w:bookmarkStart w:id="90" w:name="_Ref87983583"/>
      <w:r w:rsidRPr="00CD3142">
        <w:t>METODOLOGIA</w:t>
      </w:r>
      <w:bookmarkEnd w:id="90"/>
    </w:p>
    <w:p w14:paraId="630DA200" w14:textId="77777777" w:rsidR="002536DD" w:rsidRPr="00CD3142" w:rsidRDefault="002536DD" w:rsidP="00451B94">
      <w:pPr>
        <w:pStyle w:val="TF-TEXTO"/>
      </w:pPr>
      <w:r w:rsidRPr="00CD3142">
        <w:t>O trabalho será desenvolvido observando as seguintes etapas:</w:t>
      </w:r>
    </w:p>
    <w:p w14:paraId="1D0CBE7B" w14:textId="77777777" w:rsidR="002536DD" w:rsidRPr="00CD3142" w:rsidRDefault="002536DD" w:rsidP="002536DD">
      <w:pPr>
        <w:pStyle w:val="TF-ALNEA"/>
        <w:contextualSpacing w:val="0"/>
      </w:pPr>
      <w:r>
        <w:t>levantamento de informações</w:t>
      </w:r>
      <w:r w:rsidRPr="00CD3142">
        <w:t xml:space="preserve">: </w:t>
      </w:r>
      <w:r>
        <w:t>realizar o levantamento bibliográfico sobre o processo de doações de sangue, bem como o processo de gestão de estoques de banco de sangue e boas práticas para aplicações web, além de rever os trabalhos correlatos</w:t>
      </w:r>
      <w:r w:rsidRPr="00CD3142">
        <w:t>;</w:t>
      </w:r>
    </w:p>
    <w:p w14:paraId="0CF43E6B" w14:textId="77777777" w:rsidR="002536DD" w:rsidRPr="00CD3142" w:rsidRDefault="002536DD" w:rsidP="00451B94">
      <w:pPr>
        <w:pStyle w:val="TF-ALNEA"/>
        <w:contextualSpacing w:val="0"/>
      </w:pPr>
      <w:r>
        <w:t>levantamento dos requisitos</w:t>
      </w:r>
      <w:r w:rsidRPr="00CD3142">
        <w:t xml:space="preserve">: </w:t>
      </w:r>
      <w:r>
        <w:t>ajustar os requisitos do sistema especificados anteriormente e documentar todas as funcionalidades do sistema</w:t>
      </w:r>
      <w:r w:rsidRPr="00CD3142">
        <w:t>;</w:t>
      </w:r>
    </w:p>
    <w:p w14:paraId="110B3829" w14:textId="77777777" w:rsidR="002536DD" w:rsidRDefault="002536DD" w:rsidP="00451B94">
      <w:pPr>
        <w:pStyle w:val="TF-ALNEA"/>
        <w:contextualSpacing w:val="0"/>
      </w:pPr>
      <w:r>
        <w:lastRenderedPageBreak/>
        <w:t xml:space="preserve">modelagem do sistema: desenvolver os diagramas de caso de uso, de arquitetura e de classes utilizando a ferramenta Draw.io; </w:t>
      </w:r>
    </w:p>
    <w:p w14:paraId="76763397" w14:textId="77777777" w:rsidR="002536DD" w:rsidRDefault="002536DD" w:rsidP="001D54AD">
      <w:pPr>
        <w:pStyle w:val="TF-ALNEA"/>
        <w:contextualSpacing w:val="0"/>
      </w:pPr>
      <w:r>
        <w:t xml:space="preserve">implementação do </w:t>
      </w:r>
      <w:r w:rsidRPr="00070849">
        <w:rPr>
          <w:i/>
          <w:iCs/>
        </w:rPr>
        <w:t>front-end</w:t>
      </w:r>
      <w:r>
        <w:t xml:space="preserve">: </w:t>
      </w:r>
      <w:r w:rsidRPr="00FB094E">
        <w:t xml:space="preserve">desenvolver </w:t>
      </w:r>
      <w:r>
        <w:t>a</w:t>
      </w:r>
      <w:r w:rsidRPr="00FB094E">
        <w:t xml:space="preserve"> aplica</w:t>
      </w:r>
      <w:r>
        <w:t xml:space="preserve">ção </w:t>
      </w:r>
      <w:r w:rsidRPr="0055379D">
        <w:t>web</w:t>
      </w:r>
      <w:r w:rsidRPr="00FB094E">
        <w:t xml:space="preserve">, utilizando </w:t>
      </w:r>
      <w:r>
        <w:t xml:space="preserve">o </w:t>
      </w:r>
      <w:r w:rsidRPr="00AC50BF">
        <w:rPr>
          <w:i/>
          <w:iCs/>
        </w:rPr>
        <w:t>framework</w:t>
      </w:r>
      <w:r>
        <w:t xml:space="preserve"> Angular para aplicação </w:t>
      </w:r>
      <w:r w:rsidRPr="005C0AB9">
        <w:rPr>
          <w:i/>
          <w:iCs/>
        </w:rPr>
        <w:t>front-end</w:t>
      </w:r>
      <w:r>
        <w:t>;</w:t>
      </w:r>
    </w:p>
    <w:p w14:paraId="2FA618A0" w14:textId="77777777" w:rsidR="002536DD" w:rsidRDefault="002536DD" w:rsidP="00451B94">
      <w:pPr>
        <w:pStyle w:val="TF-ALNEA"/>
        <w:contextualSpacing w:val="0"/>
      </w:pPr>
      <w:commentRangeStart w:id="91"/>
      <w:r>
        <w:t xml:space="preserve">implementação do </w:t>
      </w:r>
      <w:r w:rsidRPr="00BE3D60">
        <w:rPr>
          <w:i/>
          <w:iCs/>
        </w:rPr>
        <w:t>back-end</w:t>
      </w:r>
      <w:r w:rsidRPr="00CD3142">
        <w:t xml:space="preserve">: </w:t>
      </w:r>
      <w:r>
        <w:t xml:space="preserve">desenvolver o servidor da aplicação, utilizando a linguagem Java e o </w:t>
      </w:r>
      <w:r w:rsidRPr="00D679A7">
        <w:rPr>
          <w:i/>
          <w:iCs/>
        </w:rPr>
        <w:t>framework</w:t>
      </w:r>
      <w:r>
        <w:t xml:space="preserve"> Spring; </w:t>
      </w:r>
      <w:commentRangeEnd w:id="91"/>
      <w:r>
        <w:rPr>
          <w:rStyle w:val="Refdecomentrio"/>
        </w:rPr>
        <w:commentReference w:id="91"/>
      </w:r>
    </w:p>
    <w:p w14:paraId="120B73D7" w14:textId="77777777" w:rsidR="002536DD" w:rsidRDefault="002536DD" w:rsidP="00451B94">
      <w:pPr>
        <w:pStyle w:val="TF-ALNEA"/>
        <w:contextualSpacing w:val="0"/>
      </w:pPr>
      <w:commentRangeStart w:id="92"/>
      <w:r>
        <w:t xml:space="preserve">testes e validação: realizar os testes na aplicação, descrever os cenários de testes, realizar também os testes de interface; </w:t>
      </w:r>
    </w:p>
    <w:p w14:paraId="5C67BE0B" w14:textId="77777777" w:rsidR="002536DD" w:rsidRPr="00CD3142" w:rsidRDefault="002536DD" w:rsidP="00451B94">
      <w:pPr>
        <w:pStyle w:val="TF-ALNEA"/>
        <w:contextualSpacing w:val="0"/>
      </w:pPr>
      <w:r>
        <w:t>implantação: implantar a aplicação na nuvem.</w:t>
      </w:r>
      <w:commentRangeEnd w:id="92"/>
      <w:r>
        <w:rPr>
          <w:rStyle w:val="Refdecomentrio"/>
        </w:rPr>
        <w:commentReference w:id="92"/>
      </w:r>
    </w:p>
    <w:p w14:paraId="12F29C04" w14:textId="77777777" w:rsidR="002536DD" w:rsidRPr="00CD3142" w:rsidRDefault="002536DD" w:rsidP="00451B94">
      <w:pPr>
        <w:pStyle w:val="TF-TEXTO"/>
      </w:pPr>
      <w:r w:rsidRPr="00CD3142">
        <w:t>As etapas serão realizadas nos períodos relacionados no</w:t>
      </w:r>
      <w:r>
        <w:t xml:space="preserve"> </w:t>
      </w:r>
      <w:r>
        <w:fldChar w:fldCharType="begin"/>
      </w:r>
      <w:r>
        <w:instrText xml:space="preserve"> REF _Ref87982315 \h </w:instrText>
      </w:r>
      <w:r>
        <w:fldChar w:fldCharType="separate"/>
      </w:r>
      <w:r>
        <w:t xml:space="preserve">Quadro </w:t>
      </w:r>
      <w:r>
        <w:rPr>
          <w:noProof/>
        </w:rPr>
        <w:t>2</w:t>
      </w:r>
      <w:r>
        <w:fldChar w:fldCharType="end"/>
      </w:r>
      <w:r w:rsidRPr="00CD3142">
        <w:t>.</w:t>
      </w:r>
    </w:p>
    <w:p w14:paraId="00580E23" w14:textId="77777777" w:rsidR="002536DD" w:rsidRDefault="002536DD" w:rsidP="000A5358">
      <w:pPr>
        <w:pStyle w:val="TF-LEGENDA"/>
      </w:pPr>
      <w:bookmarkStart w:id="93" w:name="_Ref87982315"/>
      <w:r>
        <w:t xml:space="preserve">Quadro </w:t>
      </w:r>
      <w:fldSimple w:instr=" SEQ Quadro \* ARABIC ">
        <w:r>
          <w:rPr>
            <w:noProof/>
          </w:rPr>
          <w:t>2</w:t>
        </w:r>
      </w:fldSimple>
      <w:bookmarkEnd w:id="93"/>
      <w:r>
        <w:t xml:space="preserve"> - </w:t>
      </w:r>
      <w:r w:rsidRPr="000A5358">
        <w:t>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2536DD" w:rsidRPr="00CD3142" w14:paraId="273B92DF" w14:textId="77777777" w:rsidTr="009361A0">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4D230F88" w14:textId="77777777" w:rsidR="002536DD" w:rsidRDefault="002536DD" w:rsidP="00FA287C">
            <w:pPr>
              <w:pStyle w:val="TF-TEXTOQUADRO"/>
              <w:jc w:val="right"/>
            </w:pPr>
            <w:r>
              <w:t>Q</w:t>
            </w:r>
            <w:r w:rsidRPr="00CD3142">
              <w:t>uinzenas</w:t>
            </w:r>
          </w:p>
          <w:p w14:paraId="5517C4CD" w14:textId="77777777" w:rsidR="002536DD" w:rsidRDefault="002536DD" w:rsidP="00FA287C">
            <w:pPr>
              <w:pStyle w:val="TF-TEXTOQUADRO"/>
            </w:pPr>
          </w:p>
          <w:p w14:paraId="0BE5C005" w14:textId="77777777" w:rsidR="002536DD" w:rsidRPr="00CD3142" w:rsidRDefault="002536DD" w:rsidP="00FA287C">
            <w:pPr>
              <w:pStyle w:val="TF-TEXTOQUADRO"/>
            </w:pPr>
            <w:r>
              <w:t>Etapas</w:t>
            </w:r>
          </w:p>
        </w:tc>
        <w:tc>
          <w:tcPr>
            <w:tcW w:w="2834" w:type="dxa"/>
            <w:gridSpan w:val="10"/>
            <w:tcBorders>
              <w:top w:val="single" w:sz="4" w:space="0" w:color="auto"/>
              <w:left w:val="single" w:sz="4" w:space="0" w:color="auto"/>
              <w:right w:val="single" w:sz="4" w:space="0" w:color="auto"/>
            </w:tcBorders>
            <w:shd w:val="clear" w:color="auto" w:fill="A6A6A6"/>
          </w:tcPr>
          <w:p w14:paraId="0804479A" w14:textId="77777777" w:rsidR="002536DD" w:rsidRPr="00CD3142" w:rsidRDefault="002536DD" w:rsidP="00470C41">
            <w:pPr>
              <w:pStyle w:val="TF-TEXTOQUADROCentralizado"/>
            </w:pPr>
            <w:r>
              <w:t>2022</w:t>
            </w:r>
          </w:p>
        </w:tc>
      </w:tr>
      <w:tr w:rsidR="002536DD" w:rsidRPr="00CD3142" w14:paraId="26A9DB91" w14:textId="77777777" w:rsidTr="009361A0">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337E4A22" w14:textId="77777777" w:rsidR="002536DD" w:rsidRPr="00CD3142" w:rsidRDefault="002536DD" w:rsidP="00470C41">
            <w:pPr>
              <w:pStyle w:val="TF-TEXTOQUADRO"/>
            </w:pPr>
          </w:p>
        </w:tc>
        <w:tc>
          <w:tcPr>
            <w:tcW w:w="557" w:type="dxa"/>
            <w:gridSpan w:val="2"/>
            <w:tcBorders>
              <w:left w:val="single" w:sz="4" w:space="0" w:color="auto"/>
            </w:tcBorders>
            <w:shd w:val="clear" w:color="auto" w:fill="A6A6A6"/>
          </w:tcPr>
          <w:p w14:paraId="0EEEBB05" w14:textId="77777777" w:rsidR="002536DD" w:rsidRPr="00CD3142" w:rsidRDefault="002536DD" w:rsidP="00470C41">
            <w:pPr>
              <w:pStyle w:val="TF-TEXTOQUADROCentralizado"/>
            </w:pPr>
            <w:r>
              <w:t>fev.</w:t>
            </w:r>
          </w:p>
        </w:tc>
        <w:tc>
          <w:tcPr>
            <w:tcW w:w="568" w:type="dxa"/>
            <w:gridSpan w:val="2"/>
            <w:shd w:val="clear" w:color="auto" w:fill="A6A6A6"/>
          </w:tcPr>
          <w:p w14:paraId="778958EC" w14:textId="77777777" w:rsidR="002536DD" w:rsidRPr="00CD3142" w:rsidRDefault="002536DD" w:rsidP="00470C41">
            <w:pPr>
              <w:pStyle w:val="TF-TEXTOQUADROCentralizado"/>
            </w:pPr>
            <w:r>
              <w:t>mar.</w:t>
            </w:r>
          </w:p>
        </w:tc>
        <w:tc>
          <w:tcPr>
            <w:tcW w:w="568" w:type="dxa"/>
            <w:gridSpan w:val="2"/>
            <w:shd w:val="clear" w:color="auto" w:fill="A6A6A6"/>
          </w:tcPr>
          <w:p w14:paraId="6B255915" w14:textId="77777777" w:rsidR="002536DD" w:rsidRPr="00CD3142" w:rsidRDefault="002536DD" w:rsidP="00470C41">
            <w:pPr>
              <w:pStyle w:val="TF-TEXTOQUADROCentralizado"/>
            </w:pPr>
            <w:r>
              <w:t>abr.</w:t>
            </w:r>
          </w:p>
        </w:tc>
        <w:tc>
          <w:tcPr>
            <w:tcW w:w="568" w:type="dxa"/>
            <w:gridSpan w:val="2"/>
            <w:shd w:val="clear" w:color="auto" w:fill="A6A6A6"/>
          </w:tcPr>
          <w:p w14:paraId="12D76481" w14:textId="77777777" w:rsidR="002536DD" w:rsidRPr="00CD3142" w:rsidRDefault="002536DD" w:rsidP="00470C41">
            <w:pPr>
              <w:pStyle w:val="TF-TEXTOQUADROCentralizado"/>
            </w:pPr>
            <w:r>
              <w:t>mai.</w:t>
            </w:r>
          </w:p>
        </w:tc>
        <w:tc>
          <w:tcPr>
            <w:tcW w:w="573" w:type="dxa"/>
            <w:gridSpan w:val="2"/>
            <w:shd w:val="clear" w:color="auto" w:fill="A6A6A6"/>
          </w:tcPr>
          <w:p w14:paraId="6C3775AA" w14:textId="77777777" w:rsidR="002536DD" w:rsidRPr="00CD3142" w:rsidRDefault="002536DD" w:rsidP="00470C41">
            <w:pPr>
              <w:pStyle w:val="TF-TEXTOQUADROCentralizado"/>
            </w:pPr>
            <w:r>
              <w:t>jun.</w:t>
            </w:r>
          </w:p>
        </w:tc>
      </w:tr>
      <w:tr w:rsidR="002536DD" w:rsidRPr="00CD3142" w14:paraId="3CB3B2AB" w14:textId="77777777" w:rsidTr="00FA287C">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5D59173A" w14:textId="77777777" w:rsidR="002536DD" w:rsidRPr="00CD3142" w:rsidRDefault="002536DD" w:rsidP="00470C41">
            <w:pPr>
              <w:pStyle w:val="TF-TEXTOQUADRO"/>
            </w:pPr>
          </w:p>
        </w:tc>
        <w:tc>
          <w:tcPr>
            <w:tcW w:w="273" w:type="dxa"/>
            <w:tcBorders>
              <w:left w:val="single" w:sz="4" w:space="0" w:color="auto"/>
              <w:bottom w:val="single" w:sz="4" w:space="0" w:color="auto"/>
            </w:tcBorders>
            <w:shd w:val="clear" w:color="auto" w:fill="A6A6A6"/>
          </w:tcPr>
          <w:p w14:paraId="3DDCE5D6" w14:textId="77777777" w:rsidR="002536DD" w:rsidRPr="00CD3142" w:rsidRDefault="002536DD" w:rsidP="00470C41">
            <w:pPr>
              <w:pStyle w:val="TF-TEXTOQUADROCentralizado"/>
            </w:pPr>
            <w:r w:rsidRPr="00CD3142">
              <w:t>1</w:t>
            </w:r>
          </w:p>
        </w:tc>
        <w:tc>
          <w:tcPr>
            <w:tcW w:w="284" w:type="dxa"/>
            <w:tcBorders>
              <w:bottom w:val="single" w:sz="4" w:space="0" w:color="auto"/>
            </w:tcBorders>
            <w:shd w:val="clear" w:color="auto" w:fill="A6A6A6"/>
          </w:tcPr>
          <w:p w14:paraId="5E6A0D72" w14:textId="77777777" w:rsidR="002536DD" w:rsidRPr="00CD3142" w:rsidRDefault="002536DD" w:rsidP="00470C41">
            <w:pPr>
              <w:pStyle w:val="TF-TEXTOQUADROCentralizado"/>
            </w:pPr>
            <w:r w:rsidRPr="00CD3142">
              <w:t>2</w:t>
            </w:r>
          </w:p>
        </w:tc>
        <w:tc>
          <w:tcPr>
            <w:tcW w:w="284" w:type="dxa"/>
            <w:tcBorders>
              <w:bottom w:val="single" w:sz="4" w:space="0" w:color="auto"/>
            </w:tcBorders>
            <w:shd w:val="clear" w:color="auto" w:fill="A6A6A6"/>
          </w:tcPr>
          <w:p w14:paraId="2592ABED" w14:textId="77777777" w:rsidR="002536DD" w:rsidRPr="00CD3142" w:rsidRDefault="002536DD" w:rsidP="00470C41">
            <w:pPr>
              <w:pStyle w:val="TF-TEXTOQUADROCentralizado"/>
            </w:pPr>
            <w:r w:rsidRPr="00CD3142">
              <w:t>1</w:t>
            </w:r>
          </w:p>
        </w:tc>
        <w:tc>
          <w:tcPr>
            <w:tcW w:w="284" w:type="dxa"/>
            <w:tcBorders>
              <w:bottom w:val="single" w:sz="4" w:space="0" w:color="auto"/>
            </w:tcBorders>
            <w:shd w:val="clear" w:color="auto" w:fill="A6A6A6"/>
          </w:tcPr>
          <w:p w14:paraId="06DA70F4" w14:textId="77777777" w:rsidR="002536DD" w:rsidRPr="00CD3142" w:rsidRDefault="002536DD" w:rsidP="00470C41">
            <w:pPr>
              <w:pStyle w:val="TF-TEXTOQUADROCentralizado"/>
            </w:pPr>
            <w:r w:rsidRPr="00CD3142">
              <w:t>2</w:t>
            </w:r>
          </w:p>
        </w:tc>
        <w:tc>
          <w:tcPr>
            <w:tcW w:w="284" w:type="dxa"/>
            <w:tcBorders>
              <w:bottom w:val="single" w:sz="4" w:space="0" w:color="auto"/>
            </w:tcBorders>
            <w:shd w:val="clear" w:color="auto" w:fill="A6A6A6"/>
          </w:tcPr>
          <w:p w14:paraId="052BE98E" w14:textId="77777777" w:rsidR="002536DD" w:rsidRPr="00CD3142" w:rsidRDefault="002536DD" w:rsidP="00470C41">
            <w:pPr>
              <w:pStyle w:val="TF-TEXTOQUADROCentralizado"/>
            </w:pPr>
            <w:r w:rsidRPr="00CD3142">
              <w:t>1</w:t>
            </w:r>
          </w:p>
        </w:tc>
        <w:tc>
          <w:tcPr>
            <w:tcW w:w="284" w:type="dxa"/>
            <w:tcBorders>
              <w:bottom w:val="single" w:sz="4" w:space="0" w:color="auto"/>
            </w:tcBorders>
            <w:shd w:val="clear" w:color="auto" w:fill="A6A6A6"/>
          </w:tcPr>
          <w:p w14:paraId="00ABA6CF" w14:textId="77777777" w:rsidR="002536DD" w:rsidRPr="00CD3142" w:rsidRDefault="002536DD" w:rsidP="00470C41">
            <w:pPr>
              <w:pStyle w:val="TF-TEXTOQUADROCentralizado"/>
            </w:pPr>
            <w:r w:rsidRPr="00CD3142">
              <w:t>2</w:t>
            </w:r>
          </w:p>
        </w:tc>
        <w:tc>
          <w:tcPr>
            <w:tcW w:w="284" w:type="dxa"/>
            <w:tcBorders>
              <w:bottom w:val="single" w:sz="4" w:space="0" w:color="auto"/>
            </w:tcBorders>
            <w:shd w:val="clear" w:color="auto" w:fill="A6A6A6"/>
          </w:tcPr>
          <w:p w14:paraId="542B0BD8" w14:textId="77777777" w:rsidR="002536DD" w:rsidRPr="00CD3142" w:rsidRDefault="002536DD" w:rsidP="00470C41">
            <w:pPr>
              <w:pStyle w:val="TF-TEXTOQUADROCentralizado"/>
            </w:pPr>
            <w:r w:rsidRPr="00CD3142">
              <w:t>1</w:t>
            </w:r>
          </w:p>
        </w:tc>
        <w:tc>
          <w:tcPr>
            <w:tcW w:w="284" w:type="dxa"/>
            <w:tcBorders>
              <w:bottom w:val="single" w:sz="4" w:space="0" w:color="auto"/>
            </w:tcBorders>
            <w:shd w:val="clear" w:color="auto" w:fill="A6A6A6"/>
          </w:tcPr>
          <w:p w14:paraId="1272439A" w14:textId="77777777" w:rsidR="002536DD" w:rsidRPr="00CD3142" w:rsidRDefault="002536DD" w:rsidP="00470C41">
            <w:pPr>
              <w:pStyle w:val="TF-TEXTOQUADROCentralizado"/>
            </w:pPr>
            <w:r w:rsidRPr="00CD3142">
              <w:t>2</w:t>
            </w:r>
          </w:p>
        </w:tc>
        <w:tc>
          <w:tcPr>
            <w:tcW w:w="284" w:type="dxa"/>
            <w:tcBorders>
              <w:bottom w:val="single" w:sz="4" w:space="0" w:color="auto"/>
            </w:tcBorders>
            <w:shd w:val="clear" w:color="auto" w:fill="A6A6A6"/>
          </w:tcPr>
          <w:p w14:paraId="449819A0" w14:textId="77777777" w:rsidR="002536DD" w:rsidRPr="00CD3142" w:rsidRDefault="002536DD" w:rsidP="00470C41">
            <w:pPr>
              <w:pStyle w:val="TF-TEXTOQUADROCentralizado"/>
            </w:pPr>
            <w:r w:rsidRPr="00CD3142">
              <w:t>1</w:t>
            </w:r>
          </w:p>
        </w:tc>
        <w:tc>
          <w:tcPr>
            <w:tcW w:w="289" w:type="dxa"/>
            <w:tcBorders>
              <w:bottom w:val="single" w:sz="4" w:space="0" w:color="auto"/>
            </w:tcBorders>
            <w:shd w:val="clear" w:color="auto" w:fill="A6A6A6"/>
          </w:tcPr>
          <w:p w14:paraId="1A1BEF30" w14:textId="77777777" w:rsidR="002536DD" w:rsidRPr="00CD3142" w:rsidRDefault="002536DD" w:rsidP="00470C41">
            <w:pPr>
              <w:pStyle w:val="TF-TEXTOQUADROCentralizado"/>
            </w:pPr>
            <w:r w:rsidRPr="00CD3142">
              <w:t>2</w:t>
            </w:r>
          </w:p>
        </w:tc>
      </w:tr>
      <w:tr w:rsidR="002536DD" w:rsidRPr="00CD3142" w14:paraId="4FC19762" w14:textId="77777777" w:rsidTr="00AC50BF">
        <w:trPr>
          <w:jc w:val="center"/>
        </w:trPr>
        <w:tc>
          <w:tcPr>
            <w:tcW w:w="6171" w:type="dxa"/>
            <w:tcBorders>
              <w:left w:val="single" w:sz="4" w:space="0" w:color="auto"/>
            </w:tcBorders>
          </w:tcPr>
          <w:p w14:paraId="54DA26BB" w14:textId="77777777" w:rsidR="002536DD" w:rsidRPr="00CD3142" w:rsidRDefault="002536DD" w:rsidP="00470C41">
            <w:pPr>
              <w:pStyle w:val="TF-TEXTOQUADRO"/>
              <w:rPr>
                <w:bCs/>
              </w:rPr>
            </w:pPr>
            <w:r w:rsidRPr="000D46A8">
              <w:rPr>
                <w:bCs/>
              </w:rPr>
              <w:t>Levantamento de informações</w:t>
            </w:r>
          </w:p>
        </w:tc>
        <w:tc>
          <w:tcPr>
            <w:tcW w:w="273" w:type="dxa"/>
            <w:tcBorders>
              <w:bottom w:val="single" w:sz="4" w:space="0" w:color="auto"/>
            </w:tcBorders>
            <w:shd w:val="clear" w:color="auto" w:fill="A6A6A6"/>
          </w:tcPr>
          <w:p w14:paraId="500CC141" w14:textId="77777777" w:rsidR="002536DD" w:rsidRPr="00CD3142" w:rsidRDefault="002536DD" w:rsidP="00470C41">
            <w:pPr>
              <w:pStyle w:val="TF-TEXTOQUADROCentralizado"/>
            </w:pPr>
          </w:p>
        </w:tc>
        <w:tc>
          <w:tcPr>
            <w:tcW w:w="284" w:type="dxa"/>
            <w:tcBorders>
              <w:bottom w:val="single" w:sz="4" w:space="0" w:color="auto"/>
            </w:tcBorders>
          </w:tcPr>
          <w:p w14:paraId="145EB4FB" w14:textId="77777777" w:rsidR="002536DD" w:rsidRPr="00CD3142" w:rsidRDefault="002536DD" w:rsidP="00470C41">
            <w:pPr>
              <w:pStyle w:val="TF-TEXTOQUADROCentralizado"/>
            </w:pPr>
          </w:p>
        </w:tc>
        <w:tc>
          <w:tcPr>
            <w:tcW w:w="284" w:type="dxa"/>
            <w:tcBorders>
              <w:bottom w:val="single" w:sz="4" w:space="0" w:color="auto"/>
            </w:tcBorders>
          </w:tcPr>
          <w:p w14:paraId="1051B6E9" w14:textId="77777777" w:rsidR="002536DD" w:rsidRPr="00CD3142" w:rsidRDefault="002536DD" w:rsidP="00470C41">
            <w:pPr>
              <w:pStyle w:val="TF-TEXTOQUADROCentralizado"/>
            </w:pPr>
          </w:p>
        </w:tc>
        <w:tc>
          <w:tcPr>
            <w:tcW w:w="284" w:type="dxa"/>
            <w:tcBorders>
              <w:bottom w:val="single" w:sz="4" w:space="0" w:color="auto"/>
            </w:tcBorders>
          </w:tcPr>
          <w:p w14:paraId="29E2C530" w14:textId="77777777" w:rsidR="002536DD" w:rsidRPr="00CD3142" w:rsidRDefault="002536DD" w:rsidP="00470C41">
            <w:pPr>
              <w:pStyle w:val="TF-TEXTOQUADROCentralizado"/>
            </w:pPr>
          </w:p>
        </w:tc>
        <w:tc>
          <w:tcPr>
            <w:tcW w:w="284" w:type="dxa"/>
            <w:tcBorders>
              <w:bottom w:val="single" w:sz="4" w:space="0" w:color="auto"/>
            </w:tcBorders>
          </w:tcPr>
          <w:p w14:paraId="7BB39348" w14:textId="77777777" w:rsidR="002536DD" w:rsidRPr="00CD3142" w:rsidRDefault="002536DD" w:rsidP="00470C41">
            <w:pPr>
              <w:pStyle w:val="TF-TEXTOQUADROCentralizado"/>
            </w:pPr>
          </w:p>
        </w:tc>
        <w:tc>
          <w:tcPr>
            <w:tcW w:w="284" w:type="dxa"/>
            <w:tcBorders>
              <w:bottom w:val="single" w:sz="4" w:space="0" w:color="auto"/>
            </w:tcBorders>
          </w:tcPr>
          <w:p w14:paraId="332630FC" w14:textId="77777777" w:rsidR="002536DD" w:rsidRPr="00CD3142" w:rsidRDefault="002536DD" w:rsidP="00470C41">
            <w:pPr>
              <w:pStyle w:val="TF-TEXTOQUADROCentralizado"/>
            </w:pPr>
          </w:p>
        </w:tc>
        <w:tc>
          <w:tcPr>
            <w:tcW w:w="284" w:type="dxa"/>
            <w:tcBorders>
              <w:bottom w:val="single" w:sz="4" w:space="0" w:color="auto"/>
            </w:tcBorders>
          </w:tcPr>
          <w:p w14:paraId="5B3208E4" w14:textId="77777777" w:rsidR="002536DD" w:rsidRPr="00CD3142" w:rsidRDefault="002536DD" w:rsidP="00470C41">
            <w:pPr>
              <w:pStyle w:val="TF-TEXTOQUADROCentralizado"/>
            </w:pPr>
          </w:p>
        </w:tc>
        <w:tc>
          <w:tcPr>
            <w:tcW w:w="284" w:type="dxa"/>
            <w:tcBorders>
              <w:bottom w:val="single" w:sz="4" w:space="0" w:color="auto"/>
            </w:tcBorders>
          </w:tcPr>
          <w:p w14:paraId="298BE866" w14:textId="77777777" w:rsidR="002536DD" w:rsidRPr="00CD3142" w:rsidRDefault="002536DD" w:rsidP="00470C41">
            <w:pPr>
              <w:pStyle w:val="TF-TEXTOQUADROCentralizado"/>
            </w:pPr>
          </w:p>
        </w:tc>
        <w:tc>
          <w:tcPr>
            <w:tcW w:w="284" w:type="dxa"/>
            <w:tcBorders>
              <w:bottom w:val="single" w:sz="4" w:space="0" w:color="auto"/>
            </w:tcBorders>
          </w:tcPr>
          <w:p w14:paraId="775F5529" w14:textId="77777777" w:rsidR="002536DD" w:rsidRPr="00CD3142" w:rsidRDefault="002536DD" w:rsidP="00470C41">
            <w:pPr>
              <w:pStyle w:val="TF-TEXTOQUADROCentralizado"/>
            </w:pPr>
          </w:p>
        </w:tc>
        <w:tc>
          <w:tcPr>
            <w:tcW w:w="289" w:type="dxa"/>
          </w:tcPr>
          <w:p w14:paraId="1F530A5F" w14:textId="77777777" w:rsidR="002536DD" w:rsidRPr="00CD3142" w:rsidRDefault="002536DD" w:rsidP="00470C41">
            <w:pPr>
              <w:pStyle w:val="TF-TEXTOQUADROCentralizado"/>
            </w:pPr>
          </w:p>
        </w:tc>
      </w:tr>
      <w:tr w:rsidR="002536DD" w:rsidRPr="00CD3142" w14:paraId="06170041" w14:textId="77777777" w:rsidTr="00AC50BF">
        <w:trPr>
          <w:jc w:val="center"/>
        </w:trPr>
        <w:tc>
          <w:tcPr>
            <w:tcW w:w="6171" w:type="dxa"/>
            <w:tcBorders>
              <w:left w:val="single" w:sz="4" w:space="0" w:color="auto"/>
            </w:tcBorders>
          </w:tcPr>
          <w:p w14:paraId="50D95F45" w14:textId="77777777" w:rsidR="002536DD" w:rsidRPr="00CD3142" w:rsidRDefault="002536DD" w:rsidP="00470C41">
            <w:pPr>
              <w:pStyle w:val="TF-TEXTOQUADRO"/>
            </w:pPr>
            <w:r w:rsidRPr="000D46A8">
              <w:t>Levantamento dos requisitos</w:t>
            </w:r>
          </w:p>
        </w:tc>
        <w:tc>
          <w:tcPr>
            <w:tcW w:w="273" w:type="dxa"/>
            <w:tcBorders>
              <w:top w:val="single" w:sz="4" w:space="0" w:color="auto"/>
            </w:tcBorders>
            <w:shd w:val="clear" w:color="auto" w:fill="A6A6A6"/>
          </w:tcPr>
          <w:p w14:paraId="3E28BDA6" w14:textId="77777777" w:rsidR="002536DD" w:rsidRPr="00CD3142" w:rsidRDefault="002536DD" w:rsidP="00470C41">
            <w:pPr>
              <w:pStyle w:val="TF-TEXTOQUADROCentralizado"/>
            </w:pPr>
          </w:p>
        </w:tc>
        <w:tc>
          <w:tcPr>
            <w:tcW w:w="284" w:type="dxa"/>
            <w:tcBorders>
              <w:top w:val="single" w:sz="4" w:space="0" w:color="auto"/>
            </w:tcBorders>
          </w:tcPr>
          <w:p w14:paraId="3C004C24" w14:textId="77777777" w:rsidR="002536DD" w:rsidRPr="00CD3142" w:rsidRDefault="002536DD" w:rsidP="00470C41">
            <w:pPr>
              <w:pStyle w:val="TF-TEXTOQUADROCentralizado"/>
            </w:pPr>
          </w:p>
        </w:tc>
        <w:tc>
          <w:tcPr>
            <w:tcW w:w="284" w:type="dxa"/>
            <w:tcBorders>
              <w:top w:val="single" w:sz="4" w:space="0" w:color="auto"/>
            </w:tcBorders>
          </w:tcPr>
          <w:p w14:paraId="7275DBD0" w14:textId="77777777" w:rsidR="002536DD" w:rsidRPr="00CD3142" w:rsidRDefault="002536DD" w:rsidP="00470C41">
            <w:pPr>
              <w:pStyle w:val="TF-TEXTOQUADROCentralizado"/>
            </w:pPr>
          </w:p>
        </w:tc>
        <w:tc>
          <w:tcPr>
            <w:tcW w:w="284" w:type="dxa"/>
            <w:tcBorders>
              <w:top w:val="single" w:sz="4" w:space="0" w:color="auto"/>
            </w:tcBorders>
          </w:tcPr>
          <w:p w14:paraId="2E7EB97E" w14:textId="77777777" w:rsidR="002536DD" w:rsidRPr="00CD3142" w:rsidRDefault="002536DD" w:rsidP="00470C41">
            <w:pPr>
              <w:pStyle w:val="TF-TEXTOQUADROCentralizado"/>
            </w:pPr>
          </w:p>
        </w:tc>
        <w:tc>
          <w:tcPr>
            <w:tcW w:w="284" w:type="dxa"/>
            <w:tcBorders>
              <w:top w:val="single" w:sz="4" w:space="0" w:color="auto"/>
            </w:tcBorders>
          </w:tcPr>
          <w:p w14:paraId="4E9EE539" w14:textId="77777777" w:rsidR="002536DD" w:rsidRPr="00CD3142" w:rsidRDefault="002536DD" w:rsidP="00470C41">
            <w:pPr>
              <w:pStyle w:val="TF-TEXTOQUADROCentralizado"/>
            </w:pPr>
          </w:p>
        </w:tc>
        <w:tc>
          <w:tcPr>
            <w:tcW w:w="284" w:type="dxa"/>
            <w:tcBorders>
              <w:top w:val="single" w:sz="4" w:space="0" w:color="auto"/>
            </w:tcBorders>
          </w:tcPr>
          <w:p w14:paraId="40CC9C5D" w14:textId="77777777" w:rsidR="002536DD" w:rsidRPr="00CD3142" w:rsidRDefault="002536DD" w:rsidP="00470C41">
            <w:pPr>
              <w:pStyle w:val="TF-TEXTOQUADROCentralizado"/>
            </w:pPr>
          </w:p>
        </w:tc>
        <w:tc>
          <w:tcPr>
            <w:tcW w:w="284" w:type="dxa"/>
            <w:tcBorders>
              <w:top w:val="single" w:sz="4" w:space="0" w:color="auto"/>
            </w:tcBorders>
          </w:tcPr>
          <w:p w14:paraId="049781C4" w14:textId="77777777" w:rsidR="002536DD" w:rsidRPr="00CD3142" w:rsidRDefault="002536DD" w:rsidP="00470C41">
            <w:pPr>
              <w:pStyle w:val="TF-TEXTOQUADROCentralizado"/>
            </w:pPr>
          </w:p>
        </w:tc>
        <w:tc>
          <w:tcPr>
            <w:tcW w:w="284" w:type="dxa"/>
            <w:tcBorders>
              <w:top w:val="single" w:sz="4" w:space="0" w:color="auto"/>
            </w:tcBorders>
          </w:tcPr>
          <w:p w14:paraId="4359F7D9" w14:textId="77777777" w:rsidR="002536DD" w:rsidRPr="00CD3142" w:rsidRDefault="002536DD" w:rsidP="00470C41">
            <w:pPr>
              <w:pStyle w:val="TF-TEXTOQUADROCentralizado"/>
            </w:pPr>
          </w:p>
        </w:tc>
        <w:tc>
          <w:tcPr>
            <w:tcW w:w="284" w:type="dxa"/>
            <w:tcBorders>
              <w:top w:val="single" w:sz="4" w:space="0" w:color="auto"/>
            </w:tcBorders>
          </w:tcPr>
          <w:p w14:paraId="6D8609C9" w14:textId="77777777" w:rsidR="002536DD" w:rsidRPr="00CD3142" w:rsidRDefault="002536DD" w:rsidP="00470C41">
            <w:pPr>
              <w:pStyle w:val="TF-TEXTOQUADROCentralizado"/>
            </w:pPr>
          </w:p>
        </w:tc>
        <w:tc>
          <w:tcPr>
            <w:tcW w:w="289" w:type="dxa"/>
          </w:tcPr>
          <w:p w14:paraId="4A324893" w14:textId="77777777" w:rsidR="002536DD" w:rsidRPr="00CD3142" w:rsidRDefault="002536DD" w:rsidP="00470C41">
            <w:pPr>
              <w:pStyle w:val="TF-TEXTOQUADROCentralizado"/>
            </w:pPr>
          </w:p>
        </w:tc>
      </w:tr>
      <w:tr w:rsidR="002536DD" w:rsidRPr="00CD3142" w14:paraId="28420598" w14:textId="77777777" w:rsidTr="00AC50BF">
        <w:trPr>
          <w:jc w:val="center"/>
        </w:trPr>
        <w:tc>
          <w:tcPr>
            <w:tcW w:w="6171" w:type="dxa"/>
            <w:tcBorders>
              <w:left w:val="single" w:sz="4" w:space="0" w:color="auto"/>
            </w:tcBorders>
          </w:tcPr>
          <w:p w14:paraId="3B7170B7" w14:textId="77777777" w:rsidR="002536DD" w:rsidRPr="00CD3142" w:rsidRDefault="002536DD" w:rsidP="00470C41">
            <w:pPr>
              <w:pStyle w:val="TF-TEXTOQUADRO"/>
            </w:pPr>
            <w:r>
              <w:t>Modelagem do sistema</w:t>
            </w:r>
          </w:p>
        </w:tc>
        <w:tc>
          <w:tcPr>
            <w:tcW w:w="273" w:type="dxa"/>
            <w:tcBorders>
              <w:bottom w:val="single" w:sz="4" w:space="0" w:color="auto"/>
            </w:tcBorders>
          </w:tcPr>
          <w:p w14:paraId="09FDF1AD" w14:textId="77777777" w:rsidR="002536DD" w:rsidRPr="00CD3142" w:rsidRDefault="002536DD" w:rsidP="00470C41">
            <w:pPr>
              <w:pStyle w:val="TF-TEXTOQUADROCentralizado"/>
            </w:pPr>
          </w:p>
        </w:tc>
        <w:tc>
          <w:tcPr>
            <w:tcW w:w="284" w:type="dxa"/>
            <w:tcBorders>
              <w:bottom w:val="single" w:sz="4" w:space="0" w:color="auto"/>
            </w:tcBorders>
            <w:shd w:val="clear" w:color="auto" w:fill="A6A6A6"/>
          </w:tcPr>
          <w:p w14:paraId="6E2D417A" w14:textId="77777777" w:rsidR="002536DD" w:rsidRPr="00CD3142" w:rsidRDefault="002536DD" w:rsidP="00470C41">
            <w:pPr>
              <w:pStyle w:val="TF-TEXTOQUADROCentralizado"/>
            </w:pPr>
          </w:p>
        </w:tc>
        <w:tc>
          <w:tcPr>
            <w:tcW w:w="284" w:type="dxa"/>
            <w:tcBorders>
              <w:bottom w:val="single" w:sz="4" w:space="0" w:color="auto"/>
            </w:tcBorders>
          </w:tcPr>
          <w:p w14:paraId="5935D809" w14:textId="77777777" w:rsidR="002536DD" w:rsidRPr="00CD3142" w:rsidRDefault="002536DD" w:rsidP="00470C41">
            <w:pPr>
              <w:pStyle w:val="TF-TEXTOQUADROCentralizado"/>
            </w:pPr>
          </w:p>
        </w:tc>
        <w:tc>
          <w:tcPr>
            <w:tcW w:w="284" w:type="dxa"/>
            <w:tcBorders>
              <w:bottom w:val="single" w:sz="4" w:space="0" w:color="auto"/>
            </w:tcBorders>
          </w:tcPr>
          <w:p w14:paraId="01ADAEB6" w14:textId="77777777" w:rsidR="002536DD" w:rsidRPr="00CD3142" w:rsidRDefault="002536DD" w:rsidP="00470C41">
            <w:pPr>
              <w:pStyle w:val="TF-TEXTOQUADROCentralizado"/>
            </w:pPr>
          </w:p>
        </w:tc>
        <w:tc>
          <w:tcPr>
            <w:tcW w:w="284" w:type="dxa"/>
            <w:tcBorders>
              <w:bottom w:val="single" w:sz="4" w:space="0" w:color="auto"/>
            </w:tcBorders>
          </w:tcPr>
          <w:p w14:paraId="7F141CA2" w14:textId="77777777" w:rsidR="002536DD" w:rsidRPr="00CD3142" w:rsidRDefault="002536DD" w:rsidP="00470C41">
            <w:pPr>
              <w:pStyle w:val="TF-TEXTOQUADROCentralizado"/>
            </w:pPr>
          </w:p>
        </w:tc>
        <w:tc>
          <w:tcPr>
            <w:tcW w:w="284" w:type="dxa"/>
            <w:tcBorders>
              <w:bottom w:val="single" w:sz="4" w:space="0" w:color="auto"/>
            </w:tcBorders>
          </w:tcPr>
          <w:p w14:paraId="419B6C9D" w14:textId="77777777" w:rsidR="002536DD" w:rsidRPr="00CD3142" w:rsidRDefault="002536DD" w:rsidP="00470C41">
            <w:pPr>
              <w:pStyle w:val="TF-TEXTOQUADROCentralizado"/>
            </w:pPr>
          </w:p>
        </w:tc>
        <w:tc>
          <w:tcPr>
            <w:tcW w:w="284" w:type="dxa"/>
            <w:tcBorders>
              <w:bottom w:val="single" w:sz="4" w:space="0" w:color="auto"/>
            </w:tcBorders>
          </w:tcPr>
          <w:p w14:paraId="02A293E3" w14:textId="77777777" w:rsidR="002536DD" w:rsidRPr="00CD3142" w:rsidRDefault="002536DD" w:rsidP="00470C41">
            <w:pPr>
              <w:pStyle w:val="TF-TEXTOQUADROCentralizado"/>
            </w:pPr>
          </w:p>
        </w:tc>
        <w:tc>
          <w:tcPr>
            <w:tcW w:w="284" w:type="dxa"/>
            <w:tcBorders>
              <w:bottom w:val="single" w:sz="4" w:space="0" w:color="auto"/>
            </w:tcBorders>
          </w:tcPr>
          <w:p w14:paraId="32101E91" w14:textId="77777777" w:rsidR="002536DD" w:rsidRPr="00CD3142" w:rsidRDefault="002536DD" w:rsidP="00470C41">
            <w:pPr>
              <w:pStyle w:val="TF-TEXTOQUADROCentralizado"/>
            </w:pPr>
          </w:p>
        </w:tc>
        <w:tc>
          <w:tcPr>
            <w:tcW w:w="284" w:type="dxa"/>
            <w:tcBorders>
              <w:bottom w:val="single" w:sz="4" w:space="0" w:color="auto"/>
            </w:tcBorders>
          </w:tcPr>
          <w:p w14:paraId="2F7175DF" w14:textId="77777777" w:rsidR="002536DD" w:rsidRPr="00CD3142" w:rsidRDefault="002536DD" w:rsidP="00470C41">
            <w:pPr>
              <w:pStyle w:val="TF-TEXTOQUADROCentralizado"/>
            </w:pPr>
          </w:p>
        </w:tc>
        <w:tc>
          <w:tcPr>
            <w:tcW w:w="289" w:type="dxa"/>
          </w:tcPr>
          <w:p w14:paraId="2EC3CAA6" w14:textId="77777777" w:rsidR="002536DD" w:rsidRPr="00CD3142" w:rsidRDefault="002536DD" w:rsidP="00470C41">
            <w:pPr>
              <w:pStyle w:val="TF-TEXTOQUADROCentralizado"/>
            </w:pPr>
          </w:p>
        </w:tc>
      </w:tr>
      <w:tr w:rsidR="002536DD" w:rsidRPr="00CD3142" w14:paraId="5250C67A" w14:textId="77777777" w:rsidTr="00262955">
        <w:trPr>
          <w:jc w:val="center"/>
        </w:trPr>
        <w:tc>
          <w:tcPr>
            <w:tcW w:w="6171" w:type="dxa"/>
            <w:tcBorders>
              <w:left w:val="single" w:sz="4" w:space="0" w:color="auto"/>
            </w:tcBorders>
          </w:tcPr>
          <w:p w14:paraId="07DD500B" w14:textId="77777777" w:rsidR="002536DD" w:rsidRDefault="002536DD" w:rsidP="00470C41">
            <w:pPr>
              <w:pStyle w:val="TF-TEXTOQUADRO"/>
            </w:pPr>
            <w:r w:rsidRPr="00C70D55">
              <w:t xml:space="preserve">Implementação do </w:t>
            </w:r>
            <w:r w:rsidRPr="00C70D55">
              <w:rPr>
                <w:i/>
                <w:iCs/>
              </w:rPr>
              <w:t>front-end</w:t>
            </w:r>
          </w:p>
        </w:tc>
        <w:tc>
          <w:tcPr>
            <w:tcW w:w="273" w:type="dxa"/>
            <w:tcBorders>
              <w:bottom w:val="single" w:sz="4" w:space="0" w:color="auto"/>
            </w:tcBorders>
          </w:tcPr>
          <w:p w14:paraId="505475D6" w14:textId="77777777" w:rsidR="002536DD" w:rsidRPr="00CD3142" w:rsidRDefault="002536DD" w:rsidP="00470C41">
            <w:pPr>
              <w:pStyle w:val="TF-TEXTOQUADROCentralizado"/>
            </w:pPr>
          </w:p>
        </w:tc>
        <w:tc>
          <w:tcPr>
            <w:tcW w:w="284" w:type="dxa"/>
            <w:tcBorders>
              <w:bottom w:val="single" w:sz="4" w:space="0" w:color="auto"/>
            </w:tcBorders>
            <w:shd w:val="clear" w:color="auto" w:fill="A6A6A6"/>
          </w:tcPr>
          <w:p w14:paraId="5339634A" w14:textId="77777777" w:rsidR="002536DD" w:rsidRPr="00CD3142" w:rsidRDefault="002536DD" w:rsidP="00470C41">
            <w:pPr>
              <w:pStyle w:val="TF-TEXTOQUADROCentralizado"/>
            </w:pPr>
          </w:p>
        </w:tc>
        <w:tc>
          <w:tcPr>
            <w:tcW w:w="284" w:type="dxa"/>
            <w:tcBorders>
              <w:bottom w:val="single" w:sz="4" w:space="0" w:color="auto"/>
            </w:tcBorders>
            <w:shd w:val="clear" w:color="auto" w:fill="A6A6A6"/>
          </w:tcPr>
          <w:p w14:paraId="5BA2F1D6" w14:textId="77777777" w:rsidR="002536DD" w:rsidRPr="00CD3142" w:rsidRDefault="002536DD" w:rsidP="00470C41">
            <w:pPr>
              <w:pStyle w:val="TF-TEXTOQUADROCentralizado"/>
            </w:pPr>
          </w:p>
        </w:tc>
        <w:tc>
          <w:tcPr>
            <w:tcW w:w="284" w:type="dxa"/>
            <w:tcBorders>
              <w:bottom w:val="single" w:sz="4" w:space="0" w:color="auto"/>
            </w:tcBorders>
            <w:shd w:val="clear" w:color="auto" w:fill="A6A6A6"/>
          </w:tcPr>
          <w:p w14:paraId="1524846C" w14:textId="77777777" w:rsidR="002536DD" w:rsidRPr="00CD3142" w:rsidRDefault="002536DD" w:rsidP="00470C41">
            <w:pPr>
              <w:pStyle w:val="TF-TEXTOQUADROCentralizado"/>
            </w:pPr>
          </w:p>
        </w:tc>
        <w:tc>
          <w:tcPr>
            <w:tcW w:w="284" w:type="dxa"/>
            <w:tcBorders>
              <w:bottom w:val="single" w:sz="4" w:space="0" w:color="auto"/>
            </w:tcBorders>
          </w:tcPr>
          <w:p w14:paraId="34F8E95E" w14:textId="77777777" w:rsidR="002536DD" w:rsidRPr="00CD3142" w:rsidRDefault="002536DD" w:rsidP="00470C41">
            <w:pPr>
              <w:pStyle w:val="TF-TEXTOQUADROCentralizado"/>
            </w:pPr>
          </w:p>
        </w:tc>
        <w:tc>
          <w:tcPr>
            <w:tcW w:w="284" w:type="dxa"/>
            <w:tcBorders>
              <w:bottom w:val="single" w:sz="4" w:space="0" w:color="auto"/>
            </w:tcBorders>
          </w:tcPr>
          <w:p w14:paraId="4C1D9596" w14:textId="77777777" w:rsidR="002536DD" w:rsidRPr="00CD3142" w:rsidRDefault="002536DD" w:rsidP="00470C41">
            <w:pPr>
              <w:pStyle w:val="TF-TEXTOQUADROCentralizado"/>
            </w:pPr>
          </w:p>
        </w:tc>
        <w:tc>
          <w:tcPr>
            <w:tcW w:w="284" w:type="dxa"/>
            <w:tcBorders>
              <w:bottom w:val="single" w:sz="4" w:space="0" w:color="auto"/>
            </w:tcBorders>
          </w:tcPr>
          <w:p w14:paraId="26007E8D" w14:textId="77777777" w:rsidR="002536DD" w:rsidRPr="00CD3142" w:rsidRDefault="002536DD" w:rsidP="00470C41">
            <w:pPr>
              <w:pStyle w:val="TF-TEXTOQUADROCentralizado"/>
            </w:pPr>
          </w:p>
        </w:tc>
        <w:tc>
          <w:tcPr>
            <w:tcW w:w="284" w:type="dxa"/>
            <w:tcBorders>
              <w:bottom w:val="single" w:sz="4" w:space="0" w:color="auto"/>
            </w:tcBorders>
          </w:tcPr>
          <w:p w14:paraId="7C039FA4" w14:textId="77777777" w:rsidR="002536DD" w:rsidRPr="00CD3142" w:rsidRDefault="002536DD" w:rsidP="00470C41">
            <w:pPr>
              <w:pStyle w:val="TF-TEXTOQUADROCentralizado"/>
            </w:pPr>
          </w:p>
        </w:tc>
        <w:tc>
          <w:tcPr>
            <w:tcW w:w="284" w:type="dxa"/>
            <w:tcBorders>
              <w:bottom w:val="single" w:sz="4" w:space="0" w:color="auto"/>
            </w:tcBorders>
          </w:tcPr>
          <w:p w14:paraId="32104E2A" w14:textId="77777777" w:rsidR="002536DD" w:rsidRPr="00CD3142" w:rsidRDefault="002536DD" w:rsidP="00470C41">
            <w:pPr>
              <w:pStyle w:val="TF-TEXTOQUADROCentralizado"/>
            </w:pPr>
          </w:p>
        </w:tc>
        <w:tc>
          <w:tcPr>
            <w:tcW w:w="289" w:type="dxa"/>
          </w:tcPr>
          <w:p w14:paraId="36937734" w14:textId="77777777" w:rsidR="002536DD" w:rsidRPr="00CD3142" w:rsidRDefault="002536DD" w:rsidP="00470C41">
            <w:pPr>
              <w:pStyle w:val="TF-TEXTOQUADROCentralizado"/>
            </w:pPr>
          </w:p>
        </w:tc>
      </w:tr>
      <w:tr w:rsidR="002536DD" w:rsidRPr="00CD3142" w14:paraId="056227A5" w14:textId="77777777" w:rsidTr="00262955">
        <w:trPr>
          <w:jc w:val="center"/>
        </w:trPr>
        <w:tc>
          <w:tcPr>
            <w:tcW w:w="6171" w:type="dxa"/>
            <w:tcBorders>
              <w:left w:val="single" w:sz="4" w:space="0" w:color="auto"/>
            </w:tcBorders>
          </w:tcPr>
          <w:p w14:paraId="7FDB262F" w14:textId="77777777" w:rsidR="002536DD" w:rsidRDefault="002536DD" w:rsidP="00470C41">
            <w:pPr>
              <w:pStyle w:val="TF-TEXTOQUADRO"/>
            </w:pPr>
            <w:r w:rsidRPr="00C70D55">
              <w:t xml:space="preserve">Implementação do </w:t>
            </w:r>
            <w:r w:rsidRPr="00C70D55">
              <w:rPr>
                <w:i/>
                <w:iCs/>
              </w:rPr>
              <w:t>back-end</w:t>
            </w:r>
          </w:p>
        </w:tc>
        <w:tc>
          <w:tcPr>
            <w:tcW w:w="273" w:type="dxa"/>
            <w:tcBorders>
              <w:bottom w:val="single" w:sz="4" w:space="0" w:color="auto"/>
            </w:tcBorders>
          </w:tcPr>
          <w:p w14:paraId="1554E08C" w14:textId="77777777" w:rsidR="002536DD" w:rsidRPr="00CD3142" w:rsidRDefault="002536DD" w:rsidP="00470C41">
            <w:pPr>
              <w:pStyle w:val="TF-TEXTOQUADROCentralizado"/>
            </w:pPr>
          </w:p>
        </w:tc>
        <w:tc>
          <w:tcPr>
            <w:tcW w:w="284" w:type="dxa"/>
            <w:tcBorders>
              <w:bottom w:val="single" w:sz="4" w:space="0" w:color="auto"/>
            </w:tcBorders>
          </w:tcPr>
          <w:p w14:paraId="74371DEB" w14:textId="77777777" w:rsidR="002536DD" w:rsidRPr="00CD3142" w:rsidRDefault="002536DD" w:rsidP="00470C41">
            <w:pPr>
              <w:pStyle w:val="TF-TEXTOQUADROCentralizado"/>
            </w:pPr>
          </w:p>
        </w:tc>
        <w:tc>
          <w:tcPr>
            <w:tcW w:w="284" w:type="dxa"/>
            <w:tcBorders>
              <w:bottom w:val="single" w:sz="4" w:space="0" w:color="auto"/>
            </w:tcBorders>
          </w:tcPr>
          <w:p w14:paraId="0183B005" w14:textId="77777777" w:rsidR="002536DD" w:rsidRPr="00CD3142" w:rsidRDefault="002536DD" w:rsidP="00470C41">
            <w:pPr>
              <w:pStyle w:val="TF-TEXTOQUADROCentralizado"/>
            </w:pPr>
          </w:p>
        </w:tc>
        <w:tc>
          <w:tcPr>
            <w:tcW w:w="284" w:type="dxa"/>
            <w:tcBorders>
              <w:bottom w:val="single" w:sz="4" w:space="0" w:color="auto"/>
            </w:tcBorders>
          </w:tcPr>
          <w:p w14:paraId="340455CE" w14:textId="77777777" w:rsidR="002536DD" w:rsidRPr="00CD3142" w:rsidRDefault="002536DD" w:rsidP="00470C41">
            <w:pPr>
              <w:pStyle w:val="TF-TEXTOQUADROCentralizado"/>
            </w:pPr>
          </w:p>
        </w:tc>
        <w:tc>
          <w:tcPr>
            <w:tcW w:w="284" w:type="dxa"/>
            <w:tcBorders>
              <w:bottom w:val="single" w:sz="4" w:space="0" w:color="auto"/>
            </w:tcBorders>
            <w:shd w:val="clear" w:color="auto" w:fill="A6A6A6"/>
          </w:tcPr>
          <w:p w14:paraId="255C9D33" w14:textId="77777777" w:rsidR="002536DD" w:rsidRPr="00CD3142" w:rsidRDefault="002536DD" w:rsidP="00470C41">
            <w:pPr>
              <w:pStyle w:val="TF-TEXTOQUADROCentralizado"/>
            </w:pPr>
          </w:p>
        </w:tc>
        <w:tc>
          <w:tcPr>
            <w:tcW w:w="284" w:type="dxa"/>
            <w:tcBorders>
              <w:bottom w:val="single" w:sz="4" w:space="0" w:color="auto"/>
            </w:tcBorders>
            <w:shd w:val="clear" w:color="auto" w:fill="A6A6A6"/>
          </w:tcPr>
          <w:p w14:paraId="6D0778F1" w14:textId="77777777" w:rsidR="002536DD" w:rsidRPr="00CD3142" w:rsidRDefault="002536DD" w:rsidP="00470C41">
            <w:pPr>
              <w:pStyle w:val="TF-TEXTOQUADROCentralizado"/>
            </w:pPr>
          </w:p>
        </w:tc>
        <w:tc>
          <w:tcPr>
            <w:tcW w:w="284" w:type="dxa"/>
            <w:tcBorders>
              <w:bottom w:val="single" w:sz="4" w:space="0" w:color="auto"/>
            </w:tcBorders>
            <w:shd w:val="clear" w:color="auto" w:fill="A6A6A6"/>
          </w:tcPr>
          <w:p w14:paraId="52B79BB7" w14:textId="77777777" w:rsidR="002536DD" w:rsidRPr="00CD3142" w:rsidRDefault="002536DD" w:rsidP="00470C41">
            <w:pPr>
              <w:pStyle w:val="TF-TEXTOQUADROCentralizado"/>
            </w:pPr>
          </w:p>
        </w:tc>
        <w:tc>
          <w:tcPr>
            <w:tcW w:w="284" w:type="dxa"/>
            <w:tcBorders>
              <w:bottom w:val="single" w:sz="4" w:space="0" w:color="auto"/>
            </w:tcBorders>
          </w:tcPr>
          <w:p w14:paraId="68DD9BC3" w14:textId="77777777" w:rsidR="002536DD" w:rsidRPr="00CD3142" w:rsidRDefault="002536DD" w:rsidP="00470C41">
            <w:pPr>
              <w:pStyle w:val="TF-TEXTOQUADROCentralizado"/>
            </w:pPr>
          </w:p>
        </w:tc>
        <w:tc>
          <w:tcPr>
            <w:tcW w:w="284" w:type="dxa"/>
            <w:tcBorders>
              <w:bottom w:val="single" w:sz="4" w:space="0" w:color="auto"/>
            </w:tcBorders>
          </w:tcPr>
          <w:p w14:paraId="18AD7157" w14:textId="77777777" w:rsidR="002536DD" w:rsidRPr="00CD3142" w:rsidRDefault="002536DD" w:rsidP="00470C41">
            <w:pPr>
              <w:pStyle w:val="TF-TEXTOQUADROCentralizado"/>
            </w:pPr>
          </w:p>
        </w:tc>
        <w:tc>
          <w:tcPr>
            <w:tcW w:w="289" w:type="dxa"/>
          </w:tcPr>
          <w:p w14:paraId="50E1E6DA" w14:textId="77777777" w:rsidR="002536DD" w:rsidRPr="00CD3142" w:rsidRDefault="002536DD" w:rsidP="00470C41">
            <w:pPr>
              <w:pStyle w:val="TF-TEXTOQUADROCentralizado"/>
            </w:pPr>
          </w:p>
        </w:tc>
      </w:tr>
      <w:tr w:rsidR="002536DD" w:rsidRPr="00CD3142" w14:paraId="0FDF7533" w14:textId="77777777" w:rsidTr="00262955">
        <w:trPr>
          <w:jc w:val="center"/>
        </w:trPr>
        <w:tc>
          <w:tcPr>
            <w:tcW w:w="6171" w:type="dxa"/>
            <w:tcBorders>
              <w:left w:val="single" w:sz="4" w:space="0" w:color="auto"/>
            </w:tcBorders>
          </w:tcPr>
          <w:p w14:paraId="21978E61" w14:textId="77777777" w:rsidR="002536DD" w:rsidRPr="00C70D55" w:rsidRDefault="002536DD" w:rsidP="00470C41">
            <w:pPr>
              <w:pStyle w:val="TF-TEXTOQUADRO"/>
            </w:pPr>
            <w:r w:rsidRPr="00486593">
              <w:t>Testes e validação</w:t>
            </w:r>
          </w:p>
        </w:tc>
        <w:tc>
          <w:tcPr>
            <w:tcW w:w="273" w:type="dxa"/>
            <w:tcBorders>
              <w:bottom w:val="single" w:sz="4" w:space="0" w:color="auto"/>
            </w:tcBorders>
          </w:tcPr>
          <w:p w14:paraId="4E3DE3DF" w14:textId="77777777" w:rsidR="002536DD" w:rsidRPr="00CD3142" w:rsidRDefault="002536DD" w:rsidP="00470C41">
            <w:pPr>
              <w:pStyle w:val="TF-TEXTOQUADROCentralizado"/>
            </w:pPr>
          </w:p>
        </w:tc>
        <w:tc>
          <w:tcPr>
            <w:tcW w:w="284" w:type="dxa"/>
            <w:tcBorders>
              <w:bottom w:val="single" w:sz="4" w:space="0" w:color="auto"/>
            </w:tcBorders>
          </w:tcPr>
          <w:p w14:paraId="375BCA8A" w14:textId="77777777" w:rsidR="002536DD" w:rsidRPr="00CD3142" w:rsidRDefault="002536DD" w:rsidP="00470C41">
            <w:pPr>
              <w:pStyle w:val="TF-TEXTOQUADROCentralizado"/>
            </w:pPr>
          </w:p>
        </w:tc>
        <w:tc>
          <w:tcPr>
            <w:tcW w:w="284" w:type="dxa"/>
            <w:tcBorders>
              <w:bottom w:val="single" w:sz="4" w:space="0" w:color="auto"/>
            </w:tcBorders>
          </w:tcPr>
          <w:p w14:paraId="5775D285" w14:textId="77777777" w:rsidR="002536DD" w:rsidRPr="00CD3142" w:rsidRDefault="002536DD" w:rsidP="00470C41">
            <w:pPr>
              <w:pStyle w:val="TF-TEXTOQUADROCentralizado"/>
            </w:pPr>
          </w:p>
        </w:tc>
        <w:tc>
          <w:tcPr>
            <w:tcW w:w="284" w:type="dxa"/>
            <w:tcBorders>
              <w:bottom w:val="single" w:sz="4" w:space="0" w:color="auto"/>
            </w:tcBorders>
          </w:tcPr>
          <w:p w14:paraId="5E1A0F9B" w14:textId="77777777" w:rsidR="002536DD" w:rsidRPr="00CD3142" w:rsidRDefault="002536DD" w:rsidP="00470C41">
            <w:pPr>
              <w:pStyle w:val="TF-TEXTOQUADROCentralizado"/>
            </w:pPr>
          </w:p>
        </w:tc>
        <w:tc>
          <w:tcPr>
            <w:tcW w:w="284" w:type="dxa"/>
            <w:tcBorders>
              <w:bottom w:val="single" w:sz="4" w:space="0" w:color="auto"/>
            </w:tcBorders>
          </w:tcPr>
          <w:p w14:paraId="28D59E9A" w14:textId="77777777" w:rsidR="002536DD" w:rsidRPr="00CD3142" w:rsidRDefault="002536DD" w:rsidP="00470C41">
            <w:pPr>
              <w:pStyle w:val="TF-TEXTOQUADROCentralizado"/>
            </w:pPr>
          </w:p>
        </w:tc>
        <w:tc>
          <w:tcPr>
            <w:tcW w:w="284" w:type="dxa"/>
            <w:tcBorders>
              <w:bottom w:val="single" w:sz="4" w:space="0" w:color="auto"/>
            </w:tcBorders>
          </w:tcPr>
          <w:p w14:paraId="26324600" w14:textId="77777777" w:rsidR="002536DD" w:rsidRPr="00CD3142" w:rsidRDefault="002536DD" w:rsidP="00470C41">
            <w:pPr>
              <w:pStyle w:val="TF-TEXTOQUADROCentralizado"/>
            </w:pPr>
          </w:p>
        </w:tc>
        <w:tc>
          <w:tcPr>
            <w:tcW w:w="284" w:type="dxa"/>
            <w:tcBorders>
              <w:bottom w:val="single" w:sz="4" w:space="0" w:color="auto"/>
            </w:tcBorders>
          </w:tcPr>
          <w:p w14:paraId="71B42F7C" w14:textId="77777777" w:rsidR="002536DD" w:rsidRPr="00CD3142" w:rsidRDefault="002536DD" w:rsidP="00470C41">
            <w:pPr>
              <w:pStyle w:val="TF-TEXTOQUADROCentralizado"/>
            </w:pPr>
          </w:p>
        </w:tc>
        <w:tc>
          <w:tcPr>
            <w:tcW w:w="284" w:type="dxa"/>
            <w:tcBorders>
              <w:bottom w:val="single" w:sz="4" w:space="0" w:color="auto"/>
            </w:tcBorders>
            <w:shd w:val="clear" w:color="auto" w:fill="A6A6A6"/>
          </w:tcPr>
          <w:p w14:paraId="288E9ECF" w14:textId="77777777" w:rsidR="002536DD" w:rsidRPr="00CD3142" w:rsidRDefault="002536DD" w:rsidP="00470C41">
            <w:pPr>
              <w:pStyle w:val="TF-TEXTOQUADROCentralizado"/>
            </w:pPr>
          </w:p>
        </w:tc>
        <w:tc>
          <w:tcPr>
            <w:tcW w:w="284" w:type="dxa"/>
            <w:tcBorders>
              <w:bottom w:val="single" w:sz="4" w:space="0" w:color="auto"/>
            </w:tcBorders>
            <w:shd w:val="clear" w:color="auto" w:fill="A6A6A6"/>
          </w:tcPr>
          <w:p w14:paraId="026F414C" w14:textId="77777777" w:rsidR="002536DD" w:rsidRPr="00CD3142" w:rsidRDefault="002536DD" w:rsidP="00470C41">
            <w:pPr>
              <w:pStyle w:val="TF-TEXTOQUADROCentralizado"/>
            </w:pPr>
          </w:p>
        </w:tc>
        <w:tc>
          <w:tcPr>
            <w:tcW w:w="289" w:type="dxa"/>
          </w:tcPr>
          <w:p w14:paraId="0128A8C6" w14:textId="77777777" w:rsidR="002536DD" w:rsidRPr="00CD3142" w:rsidRDefault="002536DD" w:rsidP="00470C41">
            <w:pPr>
              <w:pStyle w:val="TF-TEXTOQUADROCentralizado"/>
            </w:pPr>
          </w:p>
        </w:tc>
      </w:tr>
      <w:tr w:rsidR="002536DD" w:rsidRPr="00CD3142" w14:paraId="2D7349E4" w14:textId="77777777" w:rsidTr="00262955">
        <w:trPr>
          <w:jc w:val="center"/>
        </w:trPr>
        <w:tc>
          <w:tcPr>
            <w:tcW w:w="6171" w:type="dxa"/>
            <w:tcBorders>
              <w:left w:val="single" w:sz="4" w:space="0" w:color="auto"/>
              <w:bottom w:val="single" w:sz="4" w:space="0" w:color="auto"/>
            </w:tcBorders>
          </w:tcPr>
          <w:p w14:paraId="0A9FD1A8" w14:textId="77777777" w:rsidR="002536DD" w:rsidRPr="00CD3142" w:rsidRDefault="002536DD" w:rsidP="00470C41">
            <w:pPr>
              <w:pStyle w:val="TF-TEXTOQUADRO"/>
            </w:pPr>
            <w:r w:rsidRPr="00F55C5F">
              <w:t>Impl</w:t>
            </w:r>
            <w:r>
              <w:t>antação</w:t>
            </w:r>
          </w:p>
        </w:tc>
        <w:tc>
          <w:tcPr>
            <w:tcW w:w="273" w:type="dxa"/>
            <w:tcBorders>
              <w:bottom w:val="single" w:sz="4" w:space="0" w:color="auto"/>
            </w:tcBorders>
          </w:tcPr>
          <w:p w14:paraId="303AE039" w14:textId="77777777" w:rsidR="002536DD" w:rsidRPr="00CD3142" w:rsidRDefault="002536DD" w:rsidP="00470C41">
            <w:pPr>
              <w:pStyle w:val="TF-TEXTOQUADROCentralizado"/>
            </w:pPr>
          </w:p>
        </w:tc>
        <w:tc>
          <w:tcPr>
            <w:tcW w:w="284" w:type="dxa"/>
            <w:tcBorders>
              <w:bottom w:val="single" w:sz="4" w:space="0" w:color="auto"/>
            </w:tcBorders>
          </w:tcPr>
          <w:p w14:paraId="5DB8AD99" w14:textId="77777777" w:rsidR="002536DD" w:rsidRPr="00CD3142" w:rsidRDefault="002536DD" w:rsidP="00470C41">
            <w:pPr>
              <w:pStyle w:val="TF-TEXTOQUADROCentralizado"/>
            </w:pPr>
          </w:p>
        </w:tc>
        <w:tc>
          <w:tcPr>
            <w:tcW w:w="284" w:type="dxa"/>
            <w:tcBorders>
              <w:bottom w:val="single" w:sz="4" w:space="0" w:color="auto"/>
            </w:tcBorders>
          </w:tcPr>
          <w:p w14:paraId="10E8B029" w14:textId="77777777" w:rsidR="002536DD" w:rsidRPr="00CD3142" w:rsidRDefault="002536DD" w:rsidP="00470C41">
            <w:pPr>
              <w:pStyle w:val="TF-TEXTOQUADROCentralizado"/>
            </w:pPr>
          </w:p>
        </w:tc>
        <w:tc>
          <w:tcPr>
            <w:tcW w:w="284" w:type="dxa"/>
            <w:tcBorders>
              <w:bottom w:val="single" w:sz="4" w:space="0" w:color="auto"/>
            </w:tcBorders>
          </w:tcPr>
          <w:p w14:paraId="49BAC5BF" w14:textId="77777777" w:rsidR="002536DD" w:rsidRPr="00CD3142" w:rsidRDefault="002536DD" w:rsidP="00470C41">
            <w:pPr>
              <w:pStyle w:val="TF-TEXTOQUADROCentralizado"/>
            </w:pPr>
          </w:p>
        </w:tc>
        <w:tc>
          <w:tcPr>
            <w:tcW w:w="284" w:type="dxa"/>
            <w:tcBorders>
              <w:bottom w:val="single" w:sz="4" w:space="0" w:color="auto"/>
            </w:tcBorders>
          </w:tcPr>
          <w:p w14:paraId="1D411AB6" w14:textId="77777777" w:rsidR="002536DD" w:rsidRPr="00CD3142" w:rsidRDefault="002536DD" w:rsidP="00470C41">
            <w:pPr>
              <w:pStyle w:val="TF-TEXTOQUADROCentralizado"/>
            </w:pPr>
          </w:p>
        </w:tc>
        <w:tc>
          <w:tcPr>
            <w:tcW w:w="284" w:type="dxa"/>
            <w:tcBorders>
              <w:bottom w:val="single" w:sz="4" w:space="0" w:color="auto"/>
            </w:tcBorders>
          </w:tcPr>
          <w:p w14:paraId="65AA884A" w14:textId="77777777" w:rsidR="002536DD" w:rsidRPr="00CD3142" w:rsidRDefault="002536DD" w:rsidP="00470C41">
            <w:pPr>
              <w:pStyle w:val="TF-TEXTOQUADROCentralizado"/>
            </w:pPr>
          </w:p>
        </w:tc>
        <w:tc>
          <w:tcPr>
            <w:tcW w:w="284" w:type="dxa"/>
            <w:tcBorders>
              <w:bottom w:val="single" w:sz="4" w:space="0" w:color="auto"/>
            </w:tcBorders>
          </w:tcPr>
          <w:p w14:paraId="5A3B665C" w14:textId="77777777" w:rsidR="002536DD" w:rsidRPr="00CD3142" w:rsidRDefault="002536DD" w:rsidP="00470C41">
            <w:pPr>
              <w:pStyle w:val="TF-TEXTOQUADROCentralizado"/>
            </w:pPr>
          </w:p>
        </w:tc>
        <w:tc>
          <w:tcPr>
            <w:tcW w:w="284" w:type="dxa"/>
            <w:tcBorders>
              <w:bottom w:val="single" w:sz="4" w:space="0" w:color="auto"/>
            </w:tcBorders>
          </w:tcPr>
          <w:p w14:paraId="33D2AB58" w14:textId="77777777" w:rsidR="002536DD" w:rsidRPr="00CD3142" w:rsidRDefault="002536DD" w:rsidP="00470C41">
            <w:pPr>
              <w:pStyle w:val="TF-TEXTOQUADROCentralizado"/>
            </w:pPr>
          </w:p>
        </w:tc>
        <w:tc>
          <w:tcPr>
            <w:tcW w:w="284" w:type="dxa"/>
            <w:tcBorders>
              <w:bottom w:val="single" w:sz="4" w:space="0" w:color="auto"/>
            </w:tcBorders>
          </w:tcPr>
          <w:p w14:paraId="3404133B" w14:textId="77777777" w:rsidR="002536DD" w:rsidRPr="00CD3142" w:rsidRDefault="002536DD" w:rsidP="00470C41">
            <w:pPr>
              <w:pStyle w:val="TF-TEXTOQUADROCentralizado"/>
            </w:pPr>
          </w:p>
        </w:tc>
        <w:tc>
          <w:tcPr>
            <w:tcW w:w="289" w:type="dxa"/>
            <w:tcBorders>
              <w:bottom w:val="single" w:sz="4" w:space="0" w:color="auto"/>
            </w:tcBorders>
            <w:shd w:val="clear" w:color="auto" w:fill="A6A6A6"/>
          </w:tcPr>
          <w:p w14:paraId="1B62841F" w14:textId="77777777" w:rsidR="002536DD" w:rsidRPr="00CD3142" w:rsidRDefault="002536DD" w:rsidP="00470C41">
            <w:pPr>
              <w:pStyle w:val="TF-TEXTOQUADROCentralizado"/>
            </w:pPr>
          </w:p>
        </w:tc>
      </w:tr>
    </w:tbl>
    <w:p w14:paraId="3AE6853F" w14:textId="77777777" w:rsidR="002536DD" w:rsidRPr="00CD3142" w:rsidRDefault="002536DD" w:rsidP="00FC4A9F">
      <w:pPr>
        <w:pStyle w:val="TF-FONTE"/>
      </w:pPr>
      <w:r w:rsidRPr="00CD3142">
        <w:t>Fonte: elaborado pelo autor.</w:t>
      </w:r>
    </w:p>
    <w:p w14:paraId="38929E6D" w14:textId="77777777" w:rsidR="002536DD" w:rsidRPr="00CD3142" w:rsidRDefault="002536DD" w:rsidP="002536DD">
      <w:pPr>
        <w:pStyle w:val="Ttulo1"/>
      </w:pPr>
      <w:r w:rsidRPr="00CD3142">
        <w:t>REVISÃO BIBLIOGRÁFICA</w:t>
      </w:r>
    </w:p>
    <w:p w14:paraId="6BD47B96" w14:textId="77777777" w:rsidR="002536DD" w:rsidRPr="00CD3142" w:rsidRDefault="002536DD" w:rsidP="00DF64E9">
      <w:pPr>
        <w:pStyle w:val="TF-TEXTO"/>
      </w:pPr>
      <w:r w:rsidRPr="00225CB7">
        <w:t>Nesta seção são apresentados os temas principais que compõe este trabalho. N</w:t>
      </w:r>
      <w:r>
        <w:t>a</w:t>
      </w:r>
      <w:r w:rsidRPr="00225CB7">
        <w:t xml:space="preserve"> </w:t>
      </w:r>
      <w:r>
        <w:t>subseção</w:t>
      </w:r>
      <w:r w:rsidRPr="00225CB7">
        <w:t xml:space="preserve"> </w:t>
      </w:r>
      <w:r>
        <w:fldChar w:fldCharType="begin"/>
      </w:r>
      <w:r>
        <w:instrText xml:space="preserve"> REF _Hlk83494706 \n \h </w:instrText>
      </w:r>
      <w:r>
        <w:fldChar w:fldCharType="separate"/>
      </w:r>
      <w:r>
        <w:t>4.1</w:t>
      </w:r>
      <w:r>
        <w:fldChar w:fldCharType="end"/>
      </w:r>
      <w:r w:rsidRPr="00225CB7">
        <w:t xml:space="preserve"> é descrito sobre Doação de Sangue. N</w:t>
      </w:r>
      <w:r>
        <w:t>a</w:t>
      </w:r>
      <w:r w:rsidRPr="00225CB7">
        <w:t xml:space="preserve"> </w:t>
      </w:r>
      <w:r>
        <w:t>subseção</w:t>
      </w:r>
      <w:r w:rsidRPr="00225CB7">
        <w:t xml:space="preserve"> </w:t>
      </w:r>
      <w:r>
        <w:fldChar w:fldCharType="begin"/>
      </w:r>
      <w:r>
        <w:instrText xml:space="preserve"> REF _Hlk83494735 \n \h </w:instrText>
      </w:r>
      <w:r>
        <w:fldChar w:fldCharType="separate"/>
      </w:r>
      <w:r>
        <w:t>4.2</w:t>
      </w:r>
      <w:r>
        <w:fldChar w:fldCharType="end"/>
      </w:r>
      <w:r w:rsidRPr="00225CB7">
        <w:t xml:space="preserve"> é apresentado sobre Gerenciamento de Estoque. Por último, n</w:t>
      </w:r>
      <w:r>
        <w:t>a</w:t>
      </w:r>
      <w:r w:rsidRPr="00225CB7">
        <w:t xml:space="preserve"> </w:t>
      </w:r>
      <w:r>
        <w:t>subseção</w:t>
      </w:r>
      <w:r w:rsidRPr="00225CB7">
        <w:t xml:space="preserve"> </w:t>
      </w:r>
      <w:r>
        <w:fldChar w:fldCharType="begin"/>
      </w:r>
      <w:r>
        <w:instrText xml:space="preserve"> REF _Ref89107537 \n \h </w:instrText>
      </w:r>
      <w:r>
        <w:fldChar w:fldCharType="separate"/>
      </w:r>
      <w:r>
        <w:t>4.3</w:t>
      </w:r>
      <w:r>
        <w:fldChar w:fldCharType="end"/>
      </w:r>
      <w:r>
        <w:t xml:space="preserve"> </w:t>
      </w:r>
      <w:r w:rsidRPr="00225CB7">
        <w:t>é apresentado sobre boas práticas em aplicações web</w:t>
      </w:r>
      <w:r w:rsidRPr="00DC458B">
        <w:t>.</w:t>
      </w:r>
      <w:r>
        <w:t xml:space="preserve"> </w:t>
      </w:r>
    </w:p>
    <w:p w14:paraId="519607FA" w14:textId="77777777" w:rsidR="002536DD" w:rsidRPr="00CD3142" w:rsidRDefault="002536DD" w:rsidP="0016210D">
      <w:pPr>
        <w:pStyle w:val="Ttulo2"/>
      </w:pPr>
      <w:commentRangeStart w:id="94"/>
      <w:r w:rsidRPr="0085307B">
        <w:t>Doação de sangue</w:t>
      </w:r>
      <w:commentRangeEnd w:id="94"/>
      <w:r>
        <w:rPr>
          <w:rStyle w:val="Refdecomentrio"/>
          <w:caps w:val="0"/>
          <w:color w:val="auto"/>
        </w:rPr>
        <w:commentReference w:id="94"/>
      </w:r>
    </w:p>
    <w:p w14:paraId="03BCDD9D" w14:textId="77777777" w:rsidR="002536DD" w:rsidRDefault="002536DD" w:rsidP="00A92BCC">
      <w:pPr>
        <w:pStyle w:val="TF-TEXTO"/>
      </w:pPr>
      <w:r>
        <w:t xml:space="preserve">Segundo </w:t>
      </w:r>
      <w:commentRangeStart w:id="95"/>
      <w:r>
        <w:t xml:space="preserve">Ministério da Saúde (2021a), </w:t>
      </w:r>
      <w:commentRangeEnd w:id="95"/>
      <w:r>
        <w:rPr>
          <w:rStyle w:val="Refdecomentrio"/>
        </w:rPr>
        <w:commentReference w:id="95"/>
      </w:r>
      <w:r>
        <w:t>a doação de sangue é “[...] um processo pelo qual um doador voluntário tem seu sangue coletado para ser armazenado em um banco de sangue para uso subsequente em transfusões de sangue”. Em uma doação são retirados cerca de 450 mililitros de sangue, por meio de uma inserção de uma agulha no braço. A doação é realizada por profissionais capacitados supervisionados por médicos ou enfermeiros (SECRETARIA DE SAÚDE DO RIO GRANDE DO SUL, 2017).</w:t>
      </w:r>
    </w:p>
    <w:p w14:paraId="7F8E70B3" w14:textId="77777777" w:rsidR="002536DD" w:rsidRDefault="002536DD" w:rsidP="00A92BCC">
      <w:pPr>
        <w:pStyle w:val="TF-TEXTO"/>
      </w:pPr>
      <w:commentRangeStart w:id="96"/>
      <w:r>
        <w:t>Santos (2021</w:t>
      </w:r>
      <w:commentRangeEnd w:id="96"/>
      <w:r>
        <w:rPr>
          <w:rStyle w:val="Refdecomentrio"/>
        </w:rPr>
        <w:commentReference w:id="96"/>
      </w:r>
      <w:r>
        <w:t xml:space="preserve">) afirma que uma das principais funções do sangue é o transporte de nutrientes, hormônios e gases. Além de recolher os resíduos metabólicos e atuar na defesa e imunidade do organismo. Segundo o </w:t>
      </w:r>
      <w:r w:rsidRPr="00F7095F">
        <w:t>Ministério da Saúde</w:t>
      </w:r>
      <w:r>
        <w:t xml:space="preserve"> (BRASIL, 2021a), a quantidade de sangue retirada em uma doação não afeta a saúde do doador, pois a recuperação acontece imediatamente após a doação. </w:t>
      </w:r>
    </w:p>
    <w:p w14:paraId="16868ABA" w14:textId="77777777" w:rsidR="002536DD" w:rsidRDefault="002536DD" w:rsidP="00A92BCC">
      <w:pPr>
        <w:pStyle w:val="TF-TEXTO"/>
      </w:pPr>
      <w:r w:rsidRPr="00F7095F">
        <w:lastRenderedPageBreak/>
        <w:t>O sangue doado não é apenas utilizado em pacientes que houve perda sanguínea. Procedimentos cirúrgicos</w:t>
      </w:r>
      <w:r>
        <w:t>,</w:t>
      </w:r>
      <w:r w:rsidRPr="00F7095F">
        <w:t xml:space="preserve"> oncológicos</w:t>
      </w:r>
      <w:r>
        <w:t xml:space="preserve"> </w:t>
      </w:r>
      <w:r w:rsidRPr="00F7095F">
        <w:t>e pacientes com algumas doenças como talassemia, são exemplos de outros usos do sangue doado (</w:t>
      </w:r>
      <w:commentRangeStart w:id="97"/>
      <w:r w:rsidRPr="00F7095F">
        <w:t>SANTOS, 2021</w:t>
      </w:r>
      <w:commentRangeEnd w:id="97"/>
      <w:r>
        <w:rPr>
          <w:rStyle w:val="Refdecomentrio"/>
        </w:rPr>
        <w:commentReference w:id="97"/>
      </w:r>
      <w:r w:rsidRPr="00F7095F">
        <w:t xml:space="preserve">). Segundo o </w:t>
      </w:r>
      <w:commentRangeStart w:id="98"/>
      <w:r w:rsidRPr="00F7095F">
        <w:t>Ministério da Saúde</w:t>
      </w:r>
      <w:r>
        <w:t xml:space="preserve"> (2021a)</w:t>
      </w:r>
      <w:r w:rsidRPr="00F7095F">
        <w:t xml:space="preserve"> </w:t>
      </w:r>
      <w:commentRangeEnd w:id="98"/>
      <w:r>
        <w:rPr>
          <w:rStyle w:val="Refdecomentrio"/>
        </w:rPr>
        <w:commentReference w:id="98"/>
      </w:r>
      <w:r w:rsidRPr="00F7095F">
        <w:t>todo o sangue doado é separado pelos componentes (hemácias, plaquetas e plasma), desta forma pode beneficiar mais um paciente com apenas uma coleta</w:t>
      </w:r>
      <w:r w:rsidRPr="003C1B48">
        <w:t>.</w:t>
      </w:r>
    </w:p>
    <w:p w14:paraId="4284B33F" w14:textId="77777777" w:rsidR="002536DD" w:rsidRDefault="002536DD" w:rsidP="00A92BCC">
      <w:pPr>
        <w:pStyle w:val="TF-TEXTO"/>
      </w:pPr>
      <w:commentRangeStart w:id="99"/>
      <w:r w:rsidRPr="00F7095F">
        <w:t>Segundo o Ministério da Saúde</w:t>
      </w:r>
      <w:r>
        <w:t xml:space="preserve"> (BRASIL, 2021a),</w:t>
      </w:r>
      <w:r w:rsidRPr="00F7095F">
        <w:t xml:space="preserve"> </w:t>
      </w:r>
      <w:r>
        <w:t xml:space="preserve">podem doar sangue somente pessoas com a idade entre 16 e 69 anos e que pesam mais de 50 kg. </w:t>
      </w:r>
      <w:r w:rsidRPr="00BE6DA3">
        <w:t xml:space="preserve">Além disso, é preciso apresentar documento oficial com foto e </w:t>
      </w:r>
      <w:r>
        <w:t xml:space="preserve">doadores </w:t>
      </w:r>
      <w:r w:rsidRPr="00BE6DA3">
        <w:t>menores de 18 anos só podem doar com consentimento formal dos responsáveis.</w:t>
      </w:r>
      <w:r>
        <w:t xml:space="preserve"> Quanto as restrições</w:t>
      </w:r>
      <w:ins w:id="100" w:author="Simone Erbs da Costa" w:date="2021-12-02T20:40:00Z">
        <w:r>
          <w:t>,</w:t>
        </w:r>
      </w:ins>
      <w:r>
        <w:t xml:space="preserve"> pessoas com gripe, febre ou resfriado, diarreia, mulheres em pós-parto e grávidas não podem doar temporiamente (BRASIL, 2021a). Não poderão doar definitivamente pessoas com Hepatite, Doença de Chagas, </w:t>
      </w:r>
      <w:r w:rsidRPr="006830B5">
        <w:t xml:space="preserve">Síndrome da Imunodeficiência Adquirida </w:t>
      </w:r>
      <w:r>
        <w:t>(</w:t>
      </w:r>
      <w:proofErr w:type="spellStart"/>
      <w:r w:rsidRPr="00986922">
        <w:t>Acquired</w:t>
      </w:r>
      <w:proofErr w:type="spellEnd"/>
      <w:r w:rsidRPr="00986922">
        <w:t xml:space="preserve"> </w:t>
      </w:r>
      <w:proofErr w:type="spellStart"/>
      <w:r w:rsidRPr="00986922">
        <w:t>Immunodeficiency</w:t>
      </w:r>
      <w:proofErr w:type="spellEnd"/>
      <w:r w:rsidRPr="00986922">
        <w:t xml:space="preserve"> </w:t>
      </w:r>
      <w:proofErr w:type="spellStart"/>
      <w:r w:rsidRPr="00986922">
        <w:t>Syndrome</w:t>
      </w:r>
      <w:proofErr w:type="spellEnd"/>
      <w:r>
        <w:t xml:space="preserve"> - AIDS), que façam uso de drogas ilícitas injetáveis ou que tenham contraído malária</w:t>
      </w:r>
      <w:ins w:id="101" w:author="Simone Erbs da Costa" w:date="2021-12-02T20:40:00Z">
        <w:r>
          <w:t xml:space="preserve"> (BRASIL, 2021a).</w:t>
        </w:r>
      </w:ins>
      <w:commentRangeEnd w:id="99"/>
      <w:ins w:id="102" w:author="Simone Erbs da Costa" w:date="2021-12-02T20:47:00Z">
        <w:r>
          <w:rPr>
            <w:rStyle w:val="Refdecomentrio"/>
          </w:rPr>
          <w:commentReference w:id="99"/>
        </w:r>
      </w:ins>
      <w:del w:id="103" w:author="Simone Erbs da Costa" w:date="2021-12-02T20:40:00Z">
        <w:r w:rsidDel="007053F7">
          <w:delText xml:space="preserve">. </w:delText>
        </w:r>
      </w:del>
    </w:p>
    <w:p w14:paraId="77DD6222" w14:textId="77777777" w:rsidR="002536DD" w:rsidRDefault="002536DD" w:rsidP="00A92BCC">
      <w:pPr>
        <w:pStyle w:val="TF-TEXTO"/>
      </w:pPr>
      <w:commentRangeStart w:id="104"/>
      <w:r w:rsidRPr="003653B4">
        <w:t>Santos (2021</w:t>
      </w:r>
      <w:commentRangeEnd w:id="104"/>
      <w:r>
        <w:rPr>
          <w:rStyle w:val="Refdecomentrio"/>
        </w:rPr>
        <w:commentReference w:id="104"/>
      </w:r>
      <w:r w:rsidRPr="003653B4">
        <w:t>)</w:t>
      </w:r>
      <w:r>
        <w:t xml:space="preserve"> afirma que todo o sangue coletado é testado em laboratório antes de ser utilizado, o que torna o processo seguro também para o receptor. Além de que o material utilizado na coleta de sangue não é reutilizado, eliminando as chances de contaminação (BRASIL, 2021a). Segundo </w:t>
      </w:r>
      <w:commentRangeStart w:id="105"/>
      <w:r w:rsidRPr="003653B4">
        <w:t>Santos (2021</w:t>
      </w:r>
      <w:commentRangeEnd w:id="105"/>
      <w:r>
        <w:rPr>
          <w:rStyle w:val="Refdecomentrio"/>
        </w:rPr>
        <w:commentReference w:id="105"/>
      </w:r>
      <w:r w:rsidRPr="003653B4">
        <w:t>)</w:t>
      </w:r>
      <w:r>
        <w:t>, mesmo com todo esse controle do sangue coletado, os números de doações são baixos em determinados períodos do ano e a demanda é alta, por isso é importante incentivar a população para que faça doações regulares.</w:t>
      </w:r>
    </w:p>
    <w:p w14:paraId="030AA1ED" w14:textId="77777777" w:rsidR="002536DD" w:rsidRDefault="002536DD" w:rsidP="00DF20C4">
      <w:pPr>
        <w:pStyle w:val="Ttulo2"/>
      </w:pPr>
      <w:bookmarkStart w:id="106" w:name="_Hlk83494735"/>
      <w:commentRangeStart w:id="107"/>
      <w:r w:rsidRPr="007F4499">
        <w:t>Gerenciamento de estoque</w:t>
      </w:r>
      <w:bookmarkEnd w:id="106"/>
      <w:commentRangeEnd w:id="107"/>
      <w:r>
        <w:rPr>
          <w:rStyle w:val="Refdecomentrio"/>
          <w:caps w:val="0"/>
          <w:color w:val="auto"/>
        </w:rPr>
        <w:commentReference w:id="107"/>
      </w:r>
    </w:p>
    <w:p w14:paraId="49F2A00B" w14:textId="77777777" w:rsidR="002536DD" w:rsidRDefault="002536DD" w:rsidP="00DF20C4">
      <w:pPr>
        <w:pStyle w:val="TF-TEXTO"/>
      </w:pPr>
      <w:commentRangeStart w:id="108"/>
      <w:r>
        <w:t>Segundo Silva (2019), gerenciamento de estoques é um dos principais componentes na cadeia de suprimentos de uma instituição. Isso porque é a partir dele que é possível prever a quantidade de material que será necessária solicitar.  Para Silva (2019)</w:t>
      </w:r>
      <w:ins w:id="109" w:author="Simone Erbs da Costa" w:date="2021-12-02T20:41:00Z">
        <w:r>
          <w:t>,</w:t>
        </w:r>
      </w:ins>
      <w:r>
        <w:t xml:space="preserve"> um bom gerenciamento de estoque é crucial para que uma organização tenha bons resultados econômicos, pois o estoque é um dos principais ativos das organizações.</w:t>
      </w:r>
      <w:commentRangeEnd w:id="108"/>
      <w:r>
        <w:rPr>
          <w:rStyle w:val="Refdecomentrio"/>
        </w:rPr>
        <w:commentReference w:id="108"/>
      </w:r>
    </w:p>
    <w:p w14:paraId="7BF2A082" w14:textId="77777777" w:rsidR="002536DD" w:rsidRDefault="002536DD" w:rsidP="00DF20C4">
      <w:pPr>
        <w:pStyle w:val="TF-TEXTO"/>
      </w:pPr>
      <w:r>
        <w:t xml:space="preserve">Durante o processo de gerenciamento de estoque são solicitadas informações quanto às principais metas de estoques esperadas, quantidade de produtos disponíveis e solicitados (GURGEL; CARMO, 2014). A gestão de estoque está diretamente associada à gestão de inventário, armazenamento, rastreamento e controle de materiais (SILVA, 2019). </w:t>
      </w:r>
      <w:commentRangeStart w:id="110"/>
      <w:r w:rsidRPr="0063303F">
        <w:t xml:space="preserve">Slack </w:t>
      </w:r>
      <w:r w:rsidRPr="00535D0B">
        <w:rPr>
          <w:i/>
          <w:iCs/>
        </w:rPr>
        <w:t>et al.</w:t>
      </w:r>
      <w:r w:rsidRPr="0063303F">
        <w:t xml:space="preserve"> (2009)</w:t>
      </w:r>
      <w:r>
        <w:t xml:space="preserve"> </w:t>
      </w:r>
      <w:commentRangeEnd w:id="110"/>
      <w:r>
        <w:rPr>
          <w:rStyle w:val="Refdecomentrio"/>
        </w:rPr>
        <w:commentReference w:id="110"/>
      </w:r>
      <w:r>
        <w:t xml:space="preserve">define estoque como um acúmulo de bens materiais em um sistema de transformação. </w:t>
      </w:r>
    </w:p>
    <w:p w14:paraId="26049C41" w14:textId="77777777" w:rsidR="002536DD" w:rsidRDefault="002536DD" w:rsidP="000B550C">
      <w:pPr>
        <w:pStyle w:val="TF-TEXTO"/>
      </w:pPr>
      <w:commentRangeStart w:id="111"/>
      <w:r>
        <w:t xml:space="preserve">Segundo Gurgel e Carmo (2014), a utilidade de se manter uma política de estoque em bancos de sangue está relacionada ao pronto-atendimento. Como o principal produto dos hemocentros é o sangue, um produto insubstituível utilizado para tratar pacientes em caso de emergência, o objetivo de um hemocentro está associado à garantia do fornecimento de </w:t>
      </w:r>
      <w:r>
        <w:lastRenderedPageBreak/>
        <w:t>produtos derivados do sangue em suficiência e qualidade para a população. Fatores como o ganho de escala não estão enquadrados como missão, pois esse tipo de organização não tem objetivo o lucro (GURGEL</w:t>
      </w:r>
      <w:ins w:id="112" w:author="Simone Erbs da Costa" w:date="2021-12-02T20:44:00Z">
        <w:r>
          <w:t xml:space="preserve">; </w:t>
        </w:r>
      </w:ins>
      <w:del w:id="113" w:author="Simone Erbs da Costa" w:date="2021-12-02T20:44:00Z">
        <w:r w:rsidDel="007053F7">
          <w:delText xml:space="preserve"> e </w:delText>
        </w:r>
      </w:del>
      <w:r>
        <w:t>CARMO, 2014).</w:t>
      </w:r>
      <w:commentRangeEnd w:id="111"/>
      <w:r>
        <w:rPr>
          <w:rStyle w:val="Refdecomentrio"/>
        </w:rPr>
        <w:commentReference w:id="111"/>
      </w:r>
    </w:p>
    <w:p w14:paraId="19EB3B5D" w14:textId="77777777" w:rsidR="002536DD" w:rsidRDefault="002536DD" w:rsidP="00DF20C4">
      <w:pPr>
        <w:pStyle w:val="Ttulo2"/>
      </w:pPr>
      <w:bookmarkStart w:id="114" w:name="_Ref89107537"/>
      <w:r>
        <w:t>Boas práticas em aplicações web</w:t>
      </w:r>
      <w:bookmarkEnd w:id="114"/>
    </w:p>
    <w:p w14:paraId="705118C7" w14:textId="77777777" w:rsidR="002536DD" w:rsidRDefault="002536DD" w:rsidP="00A70ABC">
      <w:pPr>
        <w:pStyle w:val="TF-TEXTO"/>
      </w:pPr>
      <w:commentRangeStart w:id="115"/>
      <w:r>
        <w:t>O uso de aplicações web está cada vez mais presente no cotidiano das pessoas. Ao analisar a história das aplicações web, pode-se notar que ela evoluiu de simples páginas estáticas, para páginas cada vez mais complexas e interativas, possibilitando agregar mais recursos e facilidades aos usuários (BITTAR, 2013). Entretanto, no contexto de acessibilidade em aplicações Web não há muito avanço, pois a grande maioria das aplicações apresentam problemas quanto à acessibilidade, impossibilitando que usuários com deficiência possam acessar as aplicações. Pode-se complementar também com a criação de páginas adaptadas para dispositivos móveis (BITTAR, 2013</w:t>
      </w:r>
      <w:commentRangeEnd w:id="115"/>
      <w:r>
        <w:rPr>
          <w:rStyle w:val="Refdecomentrio"/>
        </w:rPr>
        <w:commentReference w:id="115"/>
      </w:r>
      <w:r>
        <w:t xml:space="preserve">).  </w:t>
      </w:r>
    </w:p>
    <w:p w14:paraId="72307AC2" w14:textId="77777777" w:rsidR="002536DD" w:rsidRDefault="002536DD" w:rsidP="00347FEC">
      <w:pPr>
        <w:pStyle w:val="TF-TEXTO"/>
      </w:pPr>
      <w:commentRangeStart w:id="116"/>
      <w:r>
        <w:t xml:space="preserve">Segundo </w:t>
      </w:r>
      <w:proofErr w:type="spellStart"/>
      <w:r>
        <w:t>Bergantin</w:t>
      </w:r>
      <w:proofErr w:type="spellEnd"/>
      <w:r>
        <w:t xml:space="preserve"> (2014), o desenvolvimento de páginas para dispositivos móveis tem como suas particularidades: tamanho, processamento, armazenamento, utilização de redes móveis com baixa velocidade etc. Estas particularidades requerem uma forma de desenvolvimento diferente da utilizada em computadores de mesa. Segundo </w:t>
      </w:r>
      <w:proofErr w:type="spellStart"/>
      <w:r>
        <w:t>Bergantin</w:t>
      </w:r>
      <w:proofErr w:type="spellEnd"/>
      <w:r>
        <w:t xml:space="preserve"> (2014), por causa destas particularidades, profissionais da área de desenvolvimento para web frequentemente abordam as otimizações de páginas.</w:t>
      </w:r>
      <w:commentRangeEnd w:id="116"/>
      <w:r>
        <w:rPr>
          <w:rStyle w:val="Refdecomentrio"/>
        </w:rPr>
        <w:commentReference w:id="116"/>
      </w:r>
    </w:p>
    <w:p w14:paraId="48E2570B" w14:textId="77777777" w:rsidR="002536DD" w:rsidRDefault="002536DD" w:rsidP="00652CD8">
      <w:pPr>
        <w:pStyle w:val="TF-TEXTO"/>
      </w:pPr>
      <w:r>
        <w:t xml:space="preserve">Segundo </w:t>
      </w:r>
      <w:r w:rsidRPr="00C366D6">
        <w:t>Portugal (2019)</w:t>
      </w:r>
      <w:r>
        <w:t>, existem duas técnicas para o desenvolvimento de páginas web: “</w:t>
      </w:r>
      <w:commentRangeStart w:id="117"/>
      <w:r>
        <w:t>Aplicação Web Responsiva: uma página que responde às dimensões do navegador em qualquer ponto. Esta resposta às dimensões do navegador é feita de forma fluída e flexível; Aplicação Web Adaptativa: um site que se adapta à largura do navegador em pontos específicos. Este tipo de site só foca em pontos específicos de largura e apenas se adapta nesses pontos à mudança de largura”.</w:t>
      </w:r>
      <w:commentRangeEnd w:id="117"/>
      <w:r>
        <w:rPr>
          <w:rStyle w:val="Refdecomentrio"/>
        </w:rPr>
        <w:commentReference w:id="117"/>
      </w:r>
    </w:p>
    <w:p w14:paraId="2E32107F" w14:textId="77777777" w:rsidR="002536DD" w:rsidRDefault="002536DD" w:rsidP="00652CD8">
      <w:pPr>
        <w:pStyle w:val="TF-TEXTO"/>
      </w:pPr>
      <w:commentRangeStart w:id="118"/>
      <w:commentRangeStart w:id="119"/>
      <w:r>
        <w:t xml:space="preserve">Segundo o portal </w:t>
      </w:r>
      <w:proofErr w:type="spellStart"/>
      <w:r>
        <w:t>Upsites</w:t>
      </w:r>
      <w:proofErr w:type="spellEnd"/>
      <w:r>
        <w:t xml:space="preserve"> (2019), durante um desenvolvimento de aplicação web o primeiro passo é para garantir a usabilidade da aplicação é se colocar no lugar do usuário e fazer a jornada dele dentro da aplicação. Outro ponto importante é criar uma padronização nas páginas da aplicação e manter um design uniforme em toda a aplicação.   Para o portal </w:t>
      </w:r>
      <w:proofErr w:type="spellStart"/>
      <w:r>
        <w:t>Upsistes</w:t>
      </w:r>
      <w:proofErr w:type="spellEnd"/>
      <w:r>
        <w:t xml:space="preserve"> (2019), ao mudar esta estrutura e organização dos elementos a padronização criada no nosso cérebro se quebra, dificultando a tomada de decisões no sistema. </w:t>
      </w:r>
      <w:commentRangeEnd w:id="118"/>
      <w:r>
        <w:rPr>
          <w:rStyle w:val="Refdecomentrio"/>
        </w:rPr>
        <w:commentReference w:id="118"/>
      </w:r>
      <w:commentRangeEnd w:id="119"/>
      <w:r>
        <w:rPr>
          <w:rStyle w:val="Refdecomentrio"/>
        </w:rPr>
        <w:commentReference w:id="119"/>
      </w:r>
    </w:p>
    <w:p w14:paraId="51AFA743" w14:textId="77777777" w:rsidR="002536DD" w:rsidRPr="00CD3142" w:rsidRDefault="002536DD" w:rsidP="00F83A19">
      <w:pPr>
        <w:pStyle w:val="TF-refernciasbibliogrficasTTULO"/>
      </w:pPr>
      <w:r w:rsidRPr="00CD3142">
        <w:t>Referências</w:t>
      </w:r>
    </w:p>
    <w:p w14:paraId="5AB087FC" w14:textId="77777777" w:rsidR="002536DD" w:rsidRDefault="002536DD" w:rsidP="002E2B4C">
      <w:pPr>
        <w:pStyle w:val="TF-refernciasITEM"/>
      </w:pPr>
      <w:r w:rsidRPr="000E7B3A">
        <w:t xml:space="preserve">BERGANTIN, Carlos Eduardo Martinelli. </w:t>
      </w:r>
      <w:r w:rsidRPr="00D30F93">
        <w:rPr>
          <w:b/>
          <w:bCs/>
        </w:rPr>
        <w:t xml:space="preserve">Análise de boas práticas para o desenvolvimento de web </w:t>
      </w:r>
      <w:r>
        <w:rPr>
          <w:b/>
          <w:bCs/>
        </w:rPr>
        <w:t>a</w:t>
      </w:r>
      <w:r w:rsidRPr="00D30F93">
        <w:rPr>
          <w:b/>
          <w:bCs/>
        </w:rPr>
        <w:t>pps</w:t>
      </w:r>
      <w:r w:rsidRPr="000E7B3A">
        <w:t xml:space="preserve">. 2014. 77 f. TCC (Graduação) - Curso de Sistemas de Informação, Centro Universitário Eurípides de Marília, Marília, 2014. </w:t>
      </w:r>
      <w:commentRangeStart w:id="120"/>
      <w:r w:rsidRPr="000E7B3A">
        <w:t xml:space="preserve">Disponível em: </w:t>
      </w:r>
      <w:r>
        <w:t>h</w:t>
      </w:r>
      <w:r w:rsidRPr="000E7B3A">
        <w:t>ttps://aberto.univem.edu.br/bitstream/handle/11077/994/Carlos%20Eduardo%20Martinelli.pdf. Acesso em: 28 set. 2021.</w:t>
      </w:r>
      <w:commentRangeEnd w:id="120"/>
      <w:r>
        <w:rPr>
          <w:rStyle w:val="Refdecomentrio"/>
        </w:rPr>
        <w:commentReference w:id="120"/>
      </w:r>
    </w:p>
    <w:p w14:paraId="415DB5CC" w14:textId="77777777" w:rsidR="002536DD" w:rsidRDefault="002536DD" w:rsidP="002E2B4C">
      <w:pPr>
        <w:pStyle w:val="TF-refernciasITEM"/>
      </w:pPr>
      <w:r>
        <w:lastRenderedPageBreak/>
        <w:t xml:space="preserve">BITTAR, Thiago </w:t>
      </w:r>
      <w:r w:rsidRPr="0019449E">
        <w:rPr>
          <w:b/>
          <w:bCs/>
        </w:rPr>
        <w:t>Uma abordagem de apoio a boas práticas para desenvolvimento de aplicações Web acessíveis</w:t>
      </w:r>
      <w:r>
        <w:t>.  2013. 255 p. Tese (Doutorado - Programa de Pós-Graduação em Ciências de Computação e Matemática Computacional) Instituto de Ciências Matemáticas e de Computação, São Carlos, Universidade de São Paulo, 2013. Disponível em: https://teses.usp.br/teses/disponiveis/55/55134/tde-19042013-</w:t>
      </w:r>
      <w:commentRangeStart w:id="121"/>
      <w:r>
        <w:t>150117/publico/thiagojaburrevisada.pdf. Acesso em: 28 set. 2021.</w:t>
      </w:r>
      <w:commentRangeEnd w:id="121"/>
      <w:r>
        <w:rPr>
          <w:rStyle w:val="Refdecomentrio"/>
        </w:rPr>
        <w:commentReference w:id="121"/>
      </w:r>
    </w:p>
    <w:p w14:paraId="4314387D" w14:textId="77777777" w:rsidR="002536DD" w:rsidRDefault="002536DD" w:rsidP="002E2B4C">
      <w:pPr>
        <w:pStyle w:val="TF-refernciasITEM"/>
      </w:pPr>
      <w:r w:rsidRPr="006C73B0">
        <w:t xml:space="preserve">BRASIL. Controladoria-Geral da União. </w:t>
      </w:r>
      <w:commentRangeStart w:id="122"/>
      <w:r w:rsidRPr="00D1133D">
        <w:rPr>
          <w:b/>
          <w:bCs/>
        </w:rPr>
        <w:t xml:space="preserve">Publicidade </w:t>
      </w:r>
      <w:ins w:id="123" w:author="Simone Erbs da Costa" w:date="2021-12-02T19:12:00Z">
        <w:r>
          <w:rPr>
            <w:b/>
            <w:bCs/>
          </w:rPr>
          <w:t>d</w:t>
        </w:r>
      </w:ins>
      <w:del w:id="124" w:author="Simone Erbs da Costa" w:date="2021-12-02T19:12:00Z">
        <w:r w:rsidRPr="00D1133D" w:rsidDel="00A31D54">
          <w:rPr>
            <w:b/>
            <w:bCs/>
          </w:rPr>
          <w:delText>D</w:delText>
        </w:r>
      </w:del>
      <w:r w:rsidRPr="00D1133D">
        <w:rPr>
          <w:b/>
          <w:bCs/>
        </w:rPr>
        <w:t xml:space="preserve">e Utilidade </w:t>
      </w:r>
      <w:del w:id="125" w:author="Simone Erbs da Costa" w:date="2021-12-02T19:12:00Z">
        <w:r w:rsidRPr="00D1133D" w:rsidDel="00A31D54">
          <w:rPr>
            <w:b/>
            <w:bCs/>
          </w:rPr>
          <w:delText>Publica</w:delText>
        </w:r>
      </w:del>
      <w:ins w:id="126" w:author="Simone Erbs da Costa" w:date="2021-12-02T19:12:00Z">
        <w:r w:rsidRPr="00D1133D">
          <w:rPr>
            <w:b/>
            <w:bCs/>
          </w:rPr>
          <w:t>Pública</w:t>
        </w:r>
        <w:commentRangeEnd w:id="122"/>
        <w:r>
          <w:rPr>
            <w:rStyle w:val="Refdecomentrio"/>
          </w:rPr>
          <w:commentReference w:id="122"/>
        </w:r>
      </w:ins>
      <w:r w:rsidRPr="006C73B0">
        <w:t xml:space="preserve">. </w:t>
      </w:r>
      <w:r w:rsidRPr="001D4CBB">
        <w:t xml:space="preserve">[S.l.], </w:t>
      </w:r>
      <w:r w:rsidRPr="006C73B0">
        <w:t>2020</w:t>
      </w:r>
      <w:r>
        <w:t>a</w:t>
      </w:r>
      <w:r w:rsidRPr="006C73B0">
        <w:t>. Disponível em: http://transparencia.gov.br/programas-e-acoes/acao/4641-publicidade-de-utilidade-publica?ano=2020. Acesso em: 29 ago. 2021</w:t>
      </w:r>
      <w:r>
        <w:t>.</w:t>
      </w:r>
    </w:p>
    <w:p w14:paraId="79C7E408" w14:textId="77777777" w:rsidR="002536DD" w:rsidRDefault="002536DD" w:rsidP="002E2B4C">
      <w:pPr>
        <w:pStyle w:val="TF-refernciasITEM"/>
      </w:pPr>
      <w:commentRangeStart w:id="127"/>
      <w:r>
        <w:t xml:space="preserve">BRASIL. Ministério da Saúde. </w:t>
      </w:r>
      <w:r w:rsidRPr="009E46C3">
        <w:rPr>
          <w:b/>
          <w:bCs/>
        </w:rPr>
        <w:t>Doação de sangue é necessária para abastecer estoques em todo País</w:t>
      </w:r>
      <w:r>
        <w:t xml:space="preserve">. Governo do Brasil. </w:t>
      </w:r>
      <w:r w:rsidRPr="001D4CBB">
        <w:t>[S.l.],</w:t>
      </w:r>
      <w:ins w:id="128" w:author="Simone Erbs da Costa" w:date="2021-12-02T19:12:00Z">
        <w:r>
          <w:t xml:space="preserve"> </w:t>
        </w:r>
      </w:ins>
      <w:r>
        <w:t xml:space="preserve">2020b. Disponível em: </w:t>
      </w:r>
      <w:r w:rsidRPr="0019171D">
        <w:t>https://www.gov.br/pt-br/noticias/assistencia-social/2020/08/doacao-de-sangue-e-necessaria-para-abastecer-estoques-em-todo-pais</w:t>
      </w:r>
      <w:r>
        <w:t>. Acesso em: 27 set. 2021.</w:t>
      </w:r>
      <w:commentRangeEnd w:id="127"/>
      <w:r>
        <w:rPr>
          <w:rStyle w:val="Refdecomentrio"/>
        </w:rPr>
        <w:commentReference w:id="127"/>
      </w:r>
    </w:p>
    <w:p w14:paraId="0483F1D5" w14:textId="77777777" w:rsidR="002536DD" w:rsidRDefault="002536DD" w:rsidP="002E2B4C">
      <w:pPr>
        <w:pStyle w:val="TF-refernciasITEM"/>
      </w:pPr>
      <w:r w:rsidRPr="00291EAC">
        <w:t xml:space="preserve">BRASIL. MINISTÉRIO DA SAÚDE. </w:t>
      </w:r>
      <w:r w:rsidRPr="00D64697">
        <w:rPr>
          <w:b/>
          <w:bCs/>
        </w:rPr>
        <w:t>Doação de sangue</w:t>
      </w:r>
      <w:r w:rsidRPr="00291EAC">
        <w:t xml:space="preserve">. </w:t>
      </w:r>
      <w:r>
        <w:t xml:space="preserve">[S.l.], </w:t>
      </w:r>
      <w:r w:rsidRPr="00291EAC">
        <w:t>2021</w:t>
      </w:r>
      <w:r>
        <w:t>a</w:t>
      </w:r>
      <w:r w:rsidRPr="00291EAC">
        <w:t>. Disponível em: https://www.gov.br/saude/pt-br/composicao/saes/sangue. Acesso em: 26 set. 2021.</w:t>
      </w:r>
    </w:p>
    <w:p w14:paraId="54E133A5" w14:textId="77777777" w:rsidR="002536DD" w:rsidRDefault="002536DD" w:rsidP="002E2B4C">
      <w:pPr>
        <w:pStyle w:val="TF-refernciasITEM"/>
      </w:pPr>
      <w:commentRangeStart w:id="129"/>
      <w:r>
        <w:t xml:space="preserve">BRASIL. Ministério da Saúde. </w:t>
      </w:r>
      <w:r w:rsidRPr="00787C5B">
        <w:rPr>
          <w:b/>
          <w:bCs/>
        </w:rPr>
        <w:t>Manual de orientações para promoção da doação voluntária de sangue</w:t>
      </w:r>
      <w:r>
        <w:t xml:space="preserve">. Secretaria de Atenção à Saúde. Departamento de Atenção Especializada e Temática. – 1. ed., 1. </w:t>
      </w:r>
      <w:proofErr w:type="spellStart"/>
      <w:r>
        <w:t>Reimpr</w:t>
      </w:r>
      <w:proofErr w:type="spellEnd"/>
      <w:r>
        <w:t>. Brasília, 2015</w:t>
      </w:r>
      <w:ins w:id="130" w:author="Simone Erbs da Costa" w:date="2021-12-02T19:13:00Z">
        <w:r>
          <w:t>.</w:t>
        </w:r>
      </w:ins>
      <w:r>
        <w:t xml:space="preserve"> </w:t>
      </w:r>
      <w:r w:rsidRPr="00672F61">
        <w:t>Disponível em:</w:t>
      </w:r>
      <w:r>
        <w:t xml:space="preserve"> h</w:t>
      </w:r>
      <w:r w:rsidRPr="00787C5B">
        <w:t>ttps://bvsms.saude.gov.br/bvs/publicacoes/manual_orientacoes_promocao_doacao_voluntaria_sangue.pdf</w:t>
      </w:r>
      <w:r>
        <w:t xml:space="preserve"> </w:t>
      </w:r>
      <w:r w:rsidRPr="00672F61">
        <w:t xml:space="preserve">Acesso em: </w:t>
      </w:r>
      <w:r>
        <w:t>27</w:t>
      </w:r>
      <w:r w:rsidRPr="00672F61">
        <w:t xml:space="preserve"> </w:t>
      </w:r>
      <w:r>
        <w:t>set</w:t>
      </w:r>
      <w:r w:rsidRPr="00672F61">
        <w:t>. 2021</w:t>
      </w:r>
      <w:commentRangeEnd w:id="129"/>
      <w:r>
        <w:rPr>
          <w:rStyle w:val="Refdecomentrio"/>
        </w:rPr>
        <w:commentReference w:id="129"/>
      </w:r>
    </w:p>
    <w:p w14:paraId="5E8734C7" w14:textId="77777777" w:rsidR="002536DD" w:rsidRDefault="002536DD" w:rsidP="002E2B4C">
      <w:pPr>
        <w:pStyle w:val="TF-refernciasITEM"/>
      </w:pPr>
      <w:r w:rsidRPr="00FE6ABD">
        <w:t xml:space="preserve">BRASIL. MINISTÉRIO DA </w:t>
      </w:r>
      <w:r w:rsidRPr="001C3DFE">
        <w:t>SAÚDE</w:t>
      </w:r>
      <w:r w:rsidRPr="00FE6ABD">
        <w:t xml:space="preserve">. </w:t>
      </w:r>
      <w:r w:rsidRPr="00E11765">
        <w:rPr>
          <w:b/>
          <w:bCs/>
        </w:rPr>
        <w:t xml:space="preserve">Meu Sangue Brasileiro: </w:t>
      </w:r>
      <w:commentRangeStart w:id="131"/>
      <w:r w:rsidRPr="00A31D54">
        <w:rPr>
          <w:rPrChange w:id="132" w:author="Simone Erbs da Costa" w:date="2021-12-02T19:13:00Z">
            <w:rPr>
              <w:b/>
              <w:bCs/>
            </w:rPr>
          </w:rPrChange>
        </w:rPr>
        <w:t>Ministério da Saúde lança campanha para incentivar doação de sangue</w:t>
      </w:r>
      <w:commentRangeEnd w:id="131"/>
      <w:r>
        <w:rPr>
          <w:rStyle w:val="Refdecomentrio"/>
        </w:rPr>
        <w:commentReference w:id="131"/>
      </w:r>
      <w:r w:rsidRPr="00FE6ABD">
        <w:t xml:space="preserve">. </w:t>
      </w:r>
      <w:r>
        <w:t xml:space="preserve">Brasília, </w:t>
      </w:r>
      <w:commentRangeStart w:id="133"/>
      <w:r w:rsidRPr="00FE6ABD">
        <w:t>202</w:t>
      </w:r>
      <w:r>
        <w:t>1c</w:t>
      </w:r>
      <w:commentRangeEnd w:id="133"/>
      <w:r>
        <w:rPr>
          <w:rStyle w:val="Refdecomentrio"/>
        </w:rPr>
        <w:commentReference w:id="133"/>
      </w:r>
      <w:r w:rsidRPr="00FE6ABD">
        <w:t>. Disponível em: https://aps.saude.gov.br/noticia/11656. Acesso em: 20 ago. 2021.</w:t>
      </w:r>
    </w:p>
    <w:p w14:paraId="0400AF75" w14:textId="77777777" w:rsidR="002536DD" w:rsidRDefault="002536DD" w:rsidP="002E2B4C">
      <w:pPr>
        <w:pStyle w:val="TF-refernciasITEM"/>
      </w:pPr>
      <w:commentRangeStart w:id="134"/>
      <w:r w:rsidRPr="006C3BA0">
        <w:t xml:space="preserve">GURGEL, J. L. M.; CARMO, B. B. T. do. </w:t>
      </w:r>
      <w:r w:rsidRPr="006C3BA0">
        <w:rPr>
          <w:b/>
          <w:bCs/>
        </w:rPr>
        <w:t>Dimensionamento do estoque de derivados de sangue em um hemocentro do Brasil baseado em um modelo de gestão de estoques e previsão de demanda</w:t>
      </w:r>
      <w:r w:rsidRPr="006C3BA0">
        <w:t xml:space="preserve">. Revista Produção Online, [S. l.], v. 14, n. 1, p. 264–293, 2014. DOI: 10.14488/1676-1901.v14.i1.1594. Disponível em: https://producaoonline.org.br/rpo/article/view/1594. Acesso em: </w:t>
      </w:r>
      <w:r>
        <w:t>01</w:t>
      </w:r>
      <w:r w:rsidRPr="006C3BA0">
        <w:t xml:space="preserve"> nov. 2021</w:t>
      </w:r>
      <w:r w:rsidRPr="00BB7323">
        <w:t>.</w:t>
      </w:r>
      <w:commentRangeEnd w:id="134"/>
      <w:r>
        <w:rPr>
          <w:rStyle w:val="Refdecomentrio"/>
        </w:rPr>
        <w:commentReference w:id="134"/>
      </w:r>
    </w:p>
    <w:p w14:paraId="2957C3F8" w14:textId="77777777" w:rsidR="002536DD" w:rsidRDefault="002536DD" w:rsidP="002E2B4C">
      <w:pPr>
        <w:pStyle w:val="TF-refernciasITEM"/>
      </w:pPr>
      <w:r w:rsidRPr="00672F61">
        <w:t xml:space="preserve">INSTITUTO NACIONAL DO CÂNCER (INCA). </w:t>
      </w:r>
      <w:r w:rsidRPr="00672F61">
        <w:rPr>
          <w:b/>
          <w:bCs/>
        </w:rPr>
        <w:t>INCA alerta para estoque baixo em bancos de sangue</w:t>
      </w:r>
      <w:r w:rsidRPr="00672F61">
        <w:t>. Rio de Janeiro</w:t>
      </w:r>
      <w:r>
        <w:t xml:space="preserve">, </w:t>
      </w:r>
      <w:r w:rsidRPr="00672F61">
        <w:t>2021. Disponível em: https://www.inca.gov.br/noticias/inca-alerta-para-estoque-baixo-em-bancos-de-sangue. Acesso em: 22 ago. 2021</w:t>
      </w:r>
      <w:r w:rsidRPr="00BB7323">
        <w:t>.</w:t>
      </w:r>
    </w:p>
    <w:p w14:paraId="2705B7DE" w14:textId="77777777" w:rsidR="002536DD" w:rsidRDefault="002536DD" w:rsidP="002E2B4C">
      <w:pPr>
        <w:pStyle w:val="TF-refernciasITEM"/>
      </w:pPr>
      <w:r w:rsidRPr="00655598">
        <w:t xml:space="preserve">LIMA, Everton. </w:t>
      </w:r>
      <w:r w:rsidRPr="00655598">
        <w:rPr>
          <w:b/>
          <w:bCs/>
        </w:rPr>
        <w:t>Bancos de sangue estão com estoque baixo na pandemia</w:t>
      </w:r>
      <w:r w:rsidRPr="00655598">
        <w:t xml:space="preserve">. </w:t>
      </w:r>
      <w:r>
        <w:t>Rio de Janeiro,</w:t>
      </w:r>
      <w:r w:rsidRPr="00655598">
        <w:t xml:space="preserve"> 2021. Disponível em: https://portal.fiocruz.br/noticia/bancos-de-sangue-estao-com-estoque-baixo-na-pandemia. Acesso em: 20 ago. 2021.</w:t>
      </w:r>
    </w:p>
    <w:p w14:paraId="216B9106" w14:textId="77777777" w:rsidR="002536DD" w:rsidRDefault="002536DD" w:rsidP="002E2B4C">
      <w:pPr>
        <w:pStyle w:val="TF-refernciasITEM"/>
      </w:pPr>
      <w:r w:rsidRPr="002E78C7">
        <w:t xml:space="preserve">LIRA, </w:t>
      </w:r>
      <w:proofErr w:type="spellStart"/>
      <w:r w:rsidRPr="002E78C7">
        <w:t>Itágores</w:t>
      </w:r>
      <w:proofErr w:type="spellEnd"/>
      <w:r w:rsidRPr="002E78C7">
        <w:t xml:space="preserve"> L. B. de. </w:t>
      </w:r>
      <w:r w:rsidRPr="002E78C7">
        <w:rPr>
          <w:b/>
          <w:bCs/>
        </w:rPr>
        <w:t xml:space="preserve">Doar: </w:t>
      </w:r>
      <w:r w:rsidRPr="0038393D">
        <w:t>sistema web para otimização do processo de coleta de sangue</w:t>
      </w:r>
      <w:r w:rsidRPr="002E78C7">
        <w:t xml:space="preserve">. 2020. 11 f. TCC (Graduação) - Curso de Ciência da Computação, Centro de Ciências Exatas e Naturais, Universidade Federal Rural do </w:t>
      </w:r>
      <w:proofErr w:type="spellStart"/>
      <w:r w:rsidRPr="002E78C7">
        <w:t>Semi-Árido</w:t>
      </w:r>
      <w:proofErr w:type="spellEnd"/>
      <w:r w:rsidRPr="002E78C7">
        <w:t xml:space="preserve">, Mossoró, 2019. </w:t>
      </w:r>
      <w:commentRangeStart w:id="135"/>
      <w:r w:rsidRPr="002E78C7">
        <w:t>Disponível em: http://repositorio.ufersa.edu.br/handle/prefix/5656. Acesso em: 29 ago. 2021.</w:t>
      </w:r>
      <w:commentRangeEnd w:id="135"/>
      <w:r>
        <w:rPr>
          <w:rStyle w:val="Refdecomentrio"/>
        </w:rPr>
        <w:commentReference w:id="135"/>
      </w:r>
    </w:p>
    <w:p w14:paraId="36A750B2" w14:textId="77777777" w:rsidR="002536DD" w:rsidRDefault="002536DD" w:rsidP="002E2B4C">
      <w:pPr>
        <w:pStyle w:val="TF-refernciasITEM"/>
      </w:pPr>
      <w:r>
        <w:t>PORTUGAL.</w:t>
      </w:r>
      <w:r w:rsidRPr="00D1133D">
        <w:t xml:space="preserve"> USABILIDADE.GOV.PT. </w:t>
      </w:r>
      <w:commentRangeStart w:id="136"/>
      <w:r w:rsidRPr="00D1133D">
        <w:rPr>
          <w:b/>
          <w:bCs/>
        </w:rPr>
        <w:t xml:space="preserve">Boas </w:t>
      </w:r>
      <w:ins w:id="137" w:author="Simone Erbs da Costa" w:date="2021-12-02T19:15:00Z">
        <w:r>
          <w:rPr>
            <w:b/>
            <w:bCs/>
          </w:rPr>
          <w:t>p</w:t>
        </w:r>
      </w:ins>
      <w:del w:id="138" w:author="Simone Erbs da Costa" w:date="2021-12-02T19:15:00Z">
        <w:r w:rsidRPr="00D1133D" w:rsidDel="00A31D54">
          <w:rPr>
            <w:b/>
            <w:bCs/>
          </w:rPr>
          <w:delText>P</w:delText>
        </w:r>
      </w:del>
      <w:r w:rsidRPr="00D1133D">
        <w:rPr>
          <w:b/>
          <w:bCs/>
        </w:rPr>
        <w:t xml:space="preserve">ráticas </w:t>
      </w:r>
      <w:ins w:id="139" w:author="Simone Erbs da Costa" w:date="2021-12-02T19:15:00Z">
        <w:r>
          <w:rPr>
            <w:b/>
            <w:bCs/>
          </w:rPr>
          <w:t>g</w:t>
        </w:r>
      </w:ins>
      <w:del w:id="140" w:author="Simone Erbs da Costa" w:date="2021-12-02T19:15:00Z">
        <w:r w:rsidRPr="00D1133D" w:rsidDel="00A31D54">
          <w:rPr>
            <w:b/>
            <w:bCs/>
          </w:rPr>
          <w:delText>G</w:delText>
        </w:r>
      </w:del>
      <w:r w:rsidRPr="00D1133D">
        <w:rPr>
          <w:b/>
          <w:bCs/>
        </w:rPr>
        <w:t>erais</w:t>
      </w:r>
      <w:commentRangeEnd w:id="136"/>
      <w:r>
        <w:rPr>
          <w:rStyle w:val="Refdecomentrio"/>
        </w:rPr>
        <w:commentReference w:id="136"/>
      </w:r>
      <w:r w:rsidRPr="00D1133D">
        <w:t>: tipos de aplicações. 2019. Disponível em: https://usabilidade.gov.pt/tipos-de-aplicacoes. Acesso em: 27 nov. 2021</w:t>
      </w:r>
    </w:p>
    <w:p w14:paraId="4BCF9B5F" w14:textId="77777777" w:rsidR="002536DD" w:rsidRDefault="002536DD" w:rsidP="002E2B4C">
      <w:pPr>
        <w:pStyle w:val="TF-refernciasITEM"/>
      </w:pPr>
      <w:commentRangeStart w:id="141"/>
      <w:r w:rsidRPr="00311B2E">
        <w:t xml:space="preserve">SANTOS, </w:t>
      </w:r>
      <w:proofErr w:type="spellStart"/>
      <w:r w:rsidRPr="00311B2E">
        <w:t>Helivania</w:t>
      </w:r>
      <w:proofErr w:type="spellEnd"/>
      <w:r w:rsidRPr="00311B2E">
        <w:t xml:space="preserve"> Sardinha dos. </w:t>
      </w:r>
      <w:r w:rsidRPr="00311B2E">
        <w:rPr>
          <w:b/>
          <w:bCs/>
        </w:rPr>
        <w:t xml:space="preserve">Doação </w:t>
      </w:r>
      <w:r>
        <w:rPr>
          <w:b/>
          <w:bCs/>
        </w:rPr>
        <w:t>d</w:t>
      </w:r>
      <w:r w:rsidRPr="00311B2E">
        <w:rPr>
          <w:b/>
          <w:bCs/>
        </w:rPr>
        <w:t>e Sangue</w:t>
      </w:r>
      <w:r w:rsidRPr="00311B2E">
        <w:t xml:space="preserve">. </w:t>
      </w:r>
      <w:r w:rsidRPr="00113941">
        <w:t>Goiânia</w:t>
      </w:r>
      <w:r>
        <w:t xml:space="preserve">, 2019. </w:t>
      </w:r>
      <w:r w:rsidRPr="00311B2E">
        <w:t>Disponível em: https://www.biologianet.com/curiosidades-biologia/doacao-de-sangue.htm. Acesso em: 26 set. 2021.</w:t>
      </w:r>
      <w:commentRangeEnd w:id="141"/>
      <w:r>
        <w:rPr>
          <w:rStyle w:val="Refdecomentrio"/>
        </w:rPr>
        <w:commentReference w:id="141"/>
      </w:r>
    </w:p>
    <w:p w14:paraId="76887C20" w14:textId="77777777" w:rsidR="002536DD" w:rsidRDefault="002536DD" w:rsidP="002E2B4C">
      <w:pPr>
        <w:pStyle w:val="TF-refernciasITEM"/>
      </w:pPr>
      <w:r w:rsidRPr="004B75A9">
        <w:t>SECRETÁRIA DE SAÚDE DO RIO GRANDE DO SUL</w:t>
      </w:r>
      <w:r>
        <w:t xml:space="preserve">. </w:t>
      </w:r>
      <w:r w:rsidRPr="0047043E">
        <w:rPr>
          <w:b/>
          <w:bCs/>
        </w:rPr>
        <w:t>Doação de Sangue</w:t>
      </w:r>
      <w:r w:rsidRPr="004B75A9">
        <w:t xml:space="preserve">. </w:t>
      </w:r>
      <w:r>
        <w:t xml:space="preserve">Porto Alegre, </w:t>
      </w:r>
      <w:r w:rsidRPr="004B75A9">
        <w:t>2017. Disponível em: https://saude.rs.gov.br/doacao-de-sangue. Acesso em: 26 set. 2021.</w:t>
      </w:r>
    </w:p>
    <w:p w14:paraId="6D0ED80D" w14:textId="77777777" w:rsidR="002536DD" w:rsidRDefault="002536DD" w:rsidP="002E2B4C">
      <w:pPr>
        <w:pStyle w:val="TF-refernciasITEM"/>
      </w:pPr>
      <w:commentRangeStart w:id="142"/>
      <w:del w:id="143" w:author="Simone Erbs da Costa" w:date="2021-12-02T19:16:00Z">
        <w:r w:rsidRPr="00783B5D" w:rsidDel="007C4871">
          <w:lastRenderedPageBreak/>
          <w:delText>Severo</w:delText>
        </w:r>
      </w:del>
      <w:ins w:id="144" w:author="Simone Erbs da Costa" w:date="2021-12-02T19:16:00Z">
        <w:r w:rsidRPr="00783B5D">
          <w:t>S</w:t>
        </w:r>
        <w:r>
          <w:t>EVERO</w:t>
        </w:r>
      </w:ins>
      <w:r w:rsidRPr="00783B5D">
        <w:t>, C. E. P.</w:t>
      </w:r>
      <w:ins w:id="145" w:author="Simone Erbs da Costa" w:date="2021-12-02T19:16:00Z">
        <w:r>
          <w:t>; SANTOS</w:t>
        </w:r>
      </w:ins>
      <w:del w:id="146" w:author="Simone Erbs da Costa" w:date="2021-12-02T19:16:00Z">
        <w:r w:rsidRPr="00783B5D" w:rsidDel="007C4871">
          <w:delText xml:space="preserve"> e Santos</w:delText>
        </w:r>
      </w:del>
      <w:r w:rsidRPr="00783B5D">
        <w:t xml:space="preserve">, H. M. </w:t>
      </w:r>
      <w:proofErr w:type="spellStart"/>
      <w:r w:rsidRPr="00783B5D">
        <w:rPr>
          <w:b/>
          <w:bCs/>
        </w:rPr>
        <w:t>BloodSYS</w:t>
      </w:r>
      <w:proofErr w:type="spellEnd"/>
      <w:r w:rsidRPr="00783B5D">
        <w:rPr>
          <w:b/>
          <w:bCs/>
        </w:rPr>
        <w:t xml:space="preserve">: </w:t>
      </w:r>
      <w:r w:rsidRPr="008A7669">
        <w:t>controlando o processo de doação de  sangue  para  hemocentros</w:t>
      </w:r>
      <w:r w:rsidRPr="00783B5D">
        <w:t xml:space="preserve">. </w:t>
      </w:r>
      <w:r>
        <w:t xml:space="preserve">Franca, </w:t>
      </w:r>
      <w:r w:rsidRPr="00783B5D">
        <w:t>2018</w:t>
      </w:r>
      <w:r>
        <w:t>.</w:t>
      </w:r>
      <w:r w:rsidRPr="00783B5D">
        <w:t xml:space="preserve">  Revista  Eletrônica  de  Sistemas  de  Informação  e Gestão Tecnológica, v.9, n.2.</w:t>
      </w:r>
      <w:r>
        <w:t xml:space="preserve"> </w:t>
      </w:r>
      <w:r w:rsidRPr="008A7669">
        <w:t xml:space="preserve"> </w:t>
      </w:r>
      <w:r w:rsidRPr="00A53D6B">
        <w:t>Disponível em:</w:t>
      </w:r>
      <w:r>
        <w:t xml:space="preserve"> </w:t>
      </w:r>
      <w:r w:rsidRPr="00460F95">
        <w:t>https://periodicos.unifacef.com.br/index.php/resiget/article/view/1470</w:t>
      </w:r>
      <w:r>
        <w:t xml:space="preserve"> </w:t>
      </w:r>
      <w:r w:rsidRPr="00A53D6B">
        <w:t>Acesso em:</w:t>
      </w:r>
      <w:r>
        <w:t xml:space="preserve"> 20 set. 2021.</w:t>
      </w:r>
      <w:commentRangeEnd w:id="142"/>
      <w:r>
        <w:rPr>
          <w:rStyle w:val="Refdecomentrio"/>
        </w:rPr>
        <w:commentReference w:id="142"/>
      </w:r>
    </w:p>
    <w:p w14:paraId="6D835172" w14:textId="77777777" w:rsidR="002536DD" w:rsidRDefault="002536DD" w:rsidP="002E2B4C">
      <w:pPr>
        <w:pStyle w:val="TF-refernciasITEM"/>
      </w:pPr>
      <w:r w:rsidRPr="00DB5ED6">
        <w:t xml:space="preserve">SILVA, Bráulio Wilker. </w:t>
      </w:r>
      <w:r w:rsidRPr="00D30F93">
        <w:rPr>
          <w:b/>
          <w:bCs/>
        </w:rPr>
        <w:t>Gerenciamento de Estoques</w:t>
      </w:r>
      <w:r w:rsidRPr="00DB5ED6">
        <w:t xml:space="preserve">. </w:t>
      </w:r>
      <w:r>
        <w:t xml:space="preserve">João Monlevade, </w:t>
      </w:r>
      <w:r w:rsidRPr="00DB5ED6">
        <w:t>2019. Disponível em: https://www.bwsconsultoria.com/2019/11/gerenciamento-de-estoques.html. Acesso em: 28 set. 2021</w:t>
      </w:r>
      <w:r>
        <w:t>.</w:t>
      </w:r>
    </w:p>
    <w:p w14:paraId="61D883D0" w14:textId="77777777" w:rsidR="002536DD" w:rsidRDefault="002536DD" w:rsidP="002E2B4C">
      <w:pPr>
        <w:pStyle w:val="TF-refernciasITEM"/>
      </w:pPr>
      <w:commentRangeStart w:id="147"/>
      <w:r w:rsidRPr="00927DDD">
        <w:rPr>
          <w:lang w:val="en-US"/>
        </w:rPr>
        <w:t xml:space="preserve">SLACK, N. CHAMBERS, S. JOHNSTON, R. </w:t>
      </w:r>
      <w:commentRangeEnd w:id="147"/>
      <w:r>
        <w:rPr>
          <w:rStyle w:val="Refdecomentrio"/>
        </w:rPr>
        <w:commentReference w:id="147"/>
      </w:r>
      <w:r w:rsidRPr="00551024">
        <w:rPr>
          <w:b/>
          <w:bCs/>
        </w:rPr>
        <w:t>Administração da produção</w:t>
      </w:r>
      <w:r>
        <w:t>. 3 ed. São Paulo: Atlas, 2009.</w:t>
      </w:r>
    </w:p>
    <w:p w14:paraId="4A45B713" w14:textId="77777777" w:rsidR="002536DD" w:rsidRDefault="002536DD" w:rsidP="002E2B4C">
      <w:pPr>
        <w:pStyle w:val="TF-refernciasITEM"/>
      </w:pPr>
      <w:commentRangeStart w:id="148"/>
      <w:r w:rsidRPr="00A53D6B">
        <w:t xml:space="preserve">SOUZA JÚNIOR, Marcílio Ferreira. </w:t>
      </w:r>
      <w:r w:rsidRPr="002A24DE">
        <w:rPr>
          <w:b/>
          <w:bCs/>
        </w:rPr>
        <w:t xml:space="preserve">DOE+: </w:t>
      </w:r>
      <w:r w:rsidRPr="00A31D54">
        <w:rPr>
          <w:rPrChange w:id="149" w:author="Simone Erbs da Costa" w:date="2021-12-02T19:15:00Z">
            <w:rPr>
              <w:b/>
              <w:bCs/>
            </w:rPr>
          </w:rPrChange>
        </w:rPr>
        <w:t>um aplicativo móvel de cunho social para agendamento de doação de sangue no hemocentro público de alagoas</w:t>
      </w:r>
      <w:r w:rsidRPr="00A31D54">
        <w:t>.</w:t>
      </w:r>
      <w:r w:rsidRPr="00A53D6B">
        <w:t xml:space="preserve"> Anais do Workshop Sobre As Implicações da Computação na Sociedad</w:t>
      </w:r>
      <w:r>
        <w:t>e</w:t>
      </w:r>
      <w:r w:rsidRPr="00A53D6B">
        <w:t xml:space="preserve"> (</w:t>
      </w:r>
      <w:proofErr w:type="spellStart"/>
      <w:r w:rsidRPr="00A53D6B">
        <w:t>Wics</w:t>
      </w:r>
      <w:proofErr w:type="spellEnd"/>
      <w:r w:rsidRPr="00A53D6B">
        <w:t xml:space="preserve"> 2020), Porto Alegr</w:t>
      </w:r>
      <w:r>
        <w:t>e</w:t>
      </w:r>
      <w:r w:rsidRPr="00A53D6B">
        <w:t>, v. 1, n. 1, p. 153-160, 30 jun. 2020. Anual. Sociedade Brasileira de Computação. http://dx.doi.org/10.5753/wics.2020.11047. Disponível em: https://sol.sbc.org.br/index.php/wics/article/view/11047/10918. Acesso em: 10 set. 202</w:t>
      </w:r>
      <w:r>
        <w:t>1.</w:t>
      </w:r>
      <w:commentRangeEnd w:id="148"/>
      <w:r>
        <w:rPr>
          <w:rStyle w:val="Refdecomentrio"/>
        </w:rPr>
        <w:commentReference w:id="148"/>
      </w:r>
    </w:p>
    <w:p w14:paraId="6F8D3F0C" w14:textId="77777777" w:rsidR="002536DD" w:rsidRDefault="002536DD" w:rsidP="002E2B4C">
      <w:pPr>
        <w:pStyle w:val="TF-refernciasITEM"/>
      </w:pPr>
      <w:r w:rsidRPr="00307A07">
        <w:t>UPSITES</w:t>
      </w:r>
      <w:r>
        <w:t xml:space="preserve">. </w:t>
      </w:r>
      <w:r w:rsidRPr="00943D29">
        <w:rPr>
          <w:b/>
          <w:bCs/>
        </w:rPr>
        <w:t>Um guia simples para a usabilidade do site: melhores práticas de 2020</w:t>
      </w:r>
      <w:r w:rsidRPr="00307A07">
        <w:t>. [S.</w:t>
      </w:r>
      <w:r>
        <w:t>l</w:t>
      </w:r>
      <w:r w:rsidRPr="00307A07">
        <w:t>.]</w:t>
      </w:r>
      <w:r>
        <w:t xml:space="preserve">, </w:t>
      </w:r>
      <w:r w:rsidRPr="00307A07">
        <w:t>2019. Disponível em: https://rockcontent.com/br/blog/praticas-de-usabilidade-do-site/. Acesso em: 25 nov. 2021</w:t>
      </w:r>
      <w:r>
        <w:t>.</w:t>
      </w:r>
    </w:p>
    <w:p w14:paraId="18B8A5D3" w14:textId="77777777" w:rsidR="002536DD" w:rsidRDefault="002536DD" w:rsidP="00823FEA">
      <w:pPr>
        <w:pStyle w:val="TF-refernciasITEM"/>
        <w:rPr>
          <w:noProof/>
        </w:rPr>
      </w:pPr>
      <w:r w:rsidRPr="00CD3142">
        <w:rPr>
          <w:noProof/>
        </w:rPr>
        <w:t xml:space="preserve"> </w:t>
      </w:r>
    </w:p>
    <w:p w14:paraId="7EBE49DE" w14:textId="77777777" w:rsidR="002536DD" w:rsidRPr="00320BFA" w:rsidRDefault="002536DD" w:rsidP="0014757D">
      <w:pPr>
        <w:pStyle w:val="TF-xAvalTTULO"/>
      </w:pPr>
      <w:r>
        <w:br w:type="page"/>
      </w:r>
      <w:r w:rsidRPr="00320BFA">
        <w:lastRenderedPageBreak/>
        <w:t>FORMULÁRIO  DE  avaliação</w:t>
      </w:r>
      <w:r>
        <w:t xml:space="preserve"> SIS </w:t>
      </w:r>
      <w:r w:rsidRPr="00320BFA">
        <w:t xml:space="preserve">– PROFESSOR </w:t>
      </w:r>
      <w:r>
        <w:t>AVALIADOR</w:t>
      </w:r>
    </w:p>
    <w:p w14:paraId="6524CF05" w14:textId="77777777" w:rsidR="002536DD" w:rsidRDefault="002536DD" w:rsidP="0014757D">
      <w:pPr>
        <w:pStyle w:val="TF-xAvalLINHA"/>
      </w:pPr>
      <w:r w:rsidRPr="00320BFA">
        <w:t>Avaliador(a):</w:t>
      </w:r>
      <w:r w:rsidRPr="00320BFA">
        <w:tab/>
      </w:r>
      <w:r w:rsidRPr="0014757D">
        <w:t>Simone Erbs da Costa</w:t>
      </w:r>
    </w:p>
    <w:p w14:paraId="5026D8F1" w14:textId="77777777" w:rsidR="002536DD" w:rsidRPr="00340EA0" w:rsidRDefault="002536DD" w:rsidP="0014757D">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2"/>
        <w:gridCol w:w="432"/>
        <w:gridCol w:w="539"/>
        <w:gridCol w:w="479"/>
      </w:tblGrid>
      <w:tr w:rsidR="002536DD" w:rsidRPr="00320BFA" w14:paraId="218C1316" w14:textId="77777777" w:rsidTr="005F5236">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7D5D857D" w14:textId="77777777" w:rsidR="002536DD" w:rsidRPr="00320BFA" w:rsidRDefault="002536DD" w:rsidP="005F5236">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07D71ADA" w14:textId="77777777" w:rsidR="002536DD" w:rsidRPr="00320BFA" w:rsidRDefault="002536DD" w:rsidP="005F5236">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622DDC35" w14:textId="77777777" w:rsidR="002536DD" w:rsidRPr="00320BFA" w:rsidRDefault="002536DD" w:rsidP="005F5236">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1465D43E" w14:textId="77777777" w:rsidR="002536DD" w:rsidRPr="00320BFA" w:rsidRDefault="002536DD" w:rsidP="005F5236">
            <w:pPr>
              <w:pStyle w:val="TF-xAvalITEMTABELA"/>
            </w:pPr>
            <w:r w:rsidRPr="00320BFA">
              <w:t>não atende</w:t>
            </w:r>
          </w:p>
        </w:tc>
      </w:tr>
      <w:tr w:rsidR="002536DD" w:rsidRPr="00320BFA" w14:paraId="1749A3A3" w14:textId="77777777" w:rsidTr="005F5236">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5C4EE30" w14:textId="77777777" w:rsidR="002536DD" w:rsidRPr="0000224C" w:rsidRDefault="002536DD" w:rsidP="005F5236">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3EF26DF2" w14:textId="77777777" w:rsidR="002536DD" w:rsidRPr="00320BFA" w:rsidRDefault="002536DD" w:rsidP="0014757D">
            <w:pPr>
              <w:pStyle w:val="TF-xAvalITEM"/>
            </w:pPr>
            <w:r w:rsidRPr="00320BFA">
              <w:t>INTRODUÇÃO</w:t>
            </w:r>
          </w:p>
          <w:p w14:paraId="7570B3D4" w14:textId="77777777" w:rsidR="002536DD" w:rsidRPr="00320BFA" w:rsidRDefault="002536DD" w:rsidP="005F5236">
            <w:pPr>
              <w:pStyle w:val="TF-xAvalITEMDETALHE"/>
            </w:pPr>
            <w:r w:rsidRPr="00320BFA">
              <w:t>O tema de pesquisa está devidamente contextualizado/delimitado?</w:t>
            </w:r>
          </w:p>
        </w:tc>
        <w:tc>
          <w:tcPr>
            <w:tcW w:w="239" w:type="pct"/>
            <w:tcBorders>
              <w:top w:val="single" w:sz="12" w:space="0" w:color="auto"/>
              <w:left w:val="single" w:sz="4" w:space="0" w:color="auto"/>
              <w:bottom w:val="single" w:sz="4" w:space="0" w:color="auto"/>
              <w:right w:val="single" w:sz="4" w:space="0" w:color="auto"/>
            </w:tcBorders>
          </w:tcPr>
          <w:p w14:paraId="7FAFC0D3" w14:textId="77777777" w:rsidR="002536DD" w:rsidRPr="00320BFA" w:rsidRDefault="002536DD" w:rsidP="005F5236">
            <w:pPr>
              <w:ind w:left="709" w:hanging="709"/>
              <w:jc w:val="center"/>
              <w:rPr>
                <w:sz w:val="18"/>
              </w:rPr>
            </w:pPr>
            <w:ins w:id="150" w:author="Simone Erbs da Costa" w:date="2021-12-02T20:59:00Z">
              <w:r>
                <w:rPr>
                  <w:sz w:val="18"/>
                </w:rPr>
                <w:t>x</w:t>
              </w:r>
            </w:ins>
          </w:p>
        </w:tc>
        <w:tc>
          <w:tcPr>
            <w:tcW w:w="298" w:type="pct"/>
            <w:tcBorders>
              <w:top w:val="single" w:sz="12" w:space="0" w:color="auto"/>
              <w:left w:val="single" w:sz="4" w:space="0" w:color="auto"/>
              <w:bottom w:val="single" w:sz="4" w:space="0" w:color="auto"/>
              <w:right w:val="single" w:sz="4" w:space="0" w:color="auto"/>
            </w:tcBorders>
          </w:tcPr>
          <w:p w14:paraId="148565C0" w14:textId="77777777" w:rsidR="002536DD" w:rsidRPr="00320BFA" w:rsidRDefault="002536DD" w:rsidP="005F5236">
            <w:pPr>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5C9D3D68" w14:textId="77777777" w:rsidR="002536DD" w:rsidRPr="00320BFA" w:rsidRDefault="002536DD" w:rsidP="005F5236">
            <w:pPr>
              <w:ind w:left="709" w:hanging="709"/>
              <w:jc w:val="center"/>
              <w:rPr>
                <w:sz w:val="18"/>
              </w:rPr>
            </w:pPr>
          </w:p>
        </w:tc>
      </w:tr>
      <w:tr w:rsidR="002536DD" w:rsidRPr="00320BFA" w14:paraId="698F3638" w14:textId="77777777" w:rsidTr="005F5236">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F176A6B" w14:textId="77777777" w:rsidR="002536DD" w:rsidRPr="00320BFA" w:rsidRDefault="002536D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05A92A4" w14:textId="77777777" w:rsidR="002536DD" w:rsidRPr="00320BFA" w:rsidRDefault="002536DD" w:rsidP="005F5236">
            <w:pPr>
              <w:pStyle w:val="TF-xAvalITEMDETALHE"/>
            </w:pPr>
            <w:r w:rsidRPr="00320BFA">
              <w:t>O problema está claramente formulado?</w:t>
            </w:r>
          </w:p>
        </w:tc>
        <w:tc>
          <w:tcPr>
            <w:tcW w:w="239" w:type="pct"/>
            <w:tcBorders>
              <w:top w:val="single" w:sz="4" w:space="0" w:color="auto"/>
              <w:left w:val="single" w:sz="4" w:space="0" w:color="auto"/>
              <w:bottom w:val="single" w:sz="4" w:space="0" w:color="auto"/>
              <w:right w:val="single" w:sz="4" w:space="0" w:color="auto"/>
            </w:tcBorders>
          </w:tcPr>
          <w:p w14:paraId="6DB87C83" w14:textId="77777777" w:rsidR="002536DD" w:rsidRPr="00320BFA" w:rsidRDefault="002536DD" w:rsidP="005F5236">
            <w:pPr>
              <w:ind w:left="709" w:hanging="709"/>
              <w:jc w:val="center"/>
              <w:rPr>
                <w:sz w:val="18"/>
              </w:rPr>
            </w:pPr>
            <w:ins w:id="151" w:author="Simone Erbs da Costa" w:date="2021-12-02T20:59: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598D8CBF" w14:textId="77777777" w:rsidR="002536DD" w:rsidRPr="00320BFA" w:rsidRDefault="002536DD"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65D6F9A" w14:textId="77777777" w:rsidR="002536DD" w:rsidRPr="00320BFA" w:rsidRDefault="002536DD" w:rsidP="005F5236">
            <w:pPr>
              <w:ind w:left="709" w:hanging="709"/>
              <w:jc w:val="center"/>
              <w:rPr>
                <w:sz w:val="18"/>
              </w:rPr>
            </w:pPr>
          </w:p>
        </w:tc>
      </w:tr>
      <w:tr w:rsidR="002536DD" w:rsidRPr="00320BFA" w14:paraId="2A5BB1BF"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61FE2ED" w14:textId="77777777" w:rsidR="002536DD" w:rsidRPr="00320BFA" w:rsidRDefault="002536D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0517D1C" w14:textId="77777777" w:rsidR="002536DD" w:rsidRPr="00320BFA" w:rsidRDefault="002536DD" w:rsidP="005F5236">
            <w:pPr>
              <w:pStyle w:val="TF-xAvalITEM"/>
            </w:pPr>
            <w:r w:rsidRPr="00320BFA">
              <w:t>OBJETIVOS</w:t>
            </w:r>
          </w:p>
          <w:p w14:paraId="51395AEF" w14:textId="77777777" w:rsidR="002536DD" w:rsidRPr="00320BFA" w:rsidRDefault="002536DD" w:rsidP="005F5236">
            <w:pPr>
              <w:pStyle w:val="TF-xAvalITEMDETALHE"/>
            </w:pPr>
            <w:r w:rsidRPr="00320BFA">
              <w:t>O objetivo principal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206272C5" w14:textId="77777777" w:rsidR="002536DD" w:rsidRPr="00320BFA" w:rsidRDefault="002536DD" w:rsidP="005F5236">
            <w:pPr>
              <w:ind w:left="709" w:hanging="709"/>
              <w:jc w:val="center"/>
              <w:rPr>
                <w:sz w:val="18"/>
              </w:rPr>
            </w:pPr>
            <w:ins w:id="152" w:author="Simone Erbs da Costa" w:date="2021-12-02T21:00: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7BD9BFA9" w14:textId="77777777" w:rsidR="002536DD" w:rsidRPr="00320BFA" w:rsidRDefault="002536DD"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B9ABD43" w14:textId="77777777" w:rsidR="002536DD" w:rsidRPr="00320BFA" w:rsidRDefault="002536DD" w:rsidP="005F5236">
            <w:pPr>
              <w:ind w:left="709" w:hanging="709"/>
              <w:jc w:val="center"/>
              <w:rPr>
                <w:sz w:val="18"/>
              </w:rPr>
            </w:pPr>
          </w:p>
        </w:tc>
      </w:tr>
      <w:tr w:rsidR="002536DD" w:rsidRPr="00320BFA" w14:paraId="1A53C006" w14:textId="77777777" w:rsidTr="005F5236">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ABEB059" w14:textId="77777777" w:rsidR="002536DD" w:rsidRPr="00320BFA" w:rsidRDefault="002536D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0801682" w14:textId="77777777" w:rsidR="002536DD" w:rsidRPr="00320BFA" w:rsidRDefault="002536DD" w:rsidP="005F5236">
            <w:pPr>
              <w:pStyle w:val="TF-xAvalITEMDETALHE"/>
            </w:pPr>
            <w:r w:rsidRPr="00320BFA">
              <w:t xml:space="preserve">Os objetivos específicos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6CEC3A56" w14:textId="77777777" w:rsidR="002536DD" w:rsidRPr="00320BFA" w:rsidRDefault="002536DD" w:rsidP="005F5236">
            <w:pPr>
              <w:ind w:left="709" w:hanging="709"/>
              <w:jc w:val="center"/>
              <w:rPr>
                <w:sz w:val="18"/>
              </w:rPr>
            </w:pPr>
            <w:ins w:id="153" w:author="Simone Erbs da Costa" w:date="2021-12-02T21:00: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3D86EF87" w14:textId="77777777" w:rsidR="002536DD" w:rsidRPr="00320BFA" w:rsidRDefault="002536DD"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C9FD24D" w14:textId="77777777" w:rsidR="002536DD" w:rsidRPr="00320BFA" w:rsidRDefault="002536DD" w:rsidP="005F5236">
            <w:pPr>
              <w:ind w:left="709" w:hanging="709"/>
              <w:jc w:val="center"/>
              <w:rPr>
                <w:sz w:val="18"/>
              </w:rPr>
            </w:pPr>
          </w:p>
        </w:tc>
      </w:tr>
      <w:tr w:rsidR="002536DD" w:rsidRPr="00320BFA" w14:paraId="437B4417" w14:textId="77777777" w:rsidTr="005F5236">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9FA56F6" w14:textId="77777777" w:rsidR="002536DD" w:rsidRPr="00320BFA" w:rsidRDefault="002536D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3E6D85C" w14:textId="77777777" w:rsidR="002536DD" w:rsidRPr="00320BFA" w:rsidRDefault="002536DD" w:rsidP="0014757D">
            <w:pPr>
              <w:pStyle w:val="TF-xAvalITEM"/>
              <w:jc w:val="left"/>
            </w:pPr>
            <w:r w:rsidRPr="00320BFA">
              <w:t>TRABALHOS CORRELATOS</w:t>
            </w:r>
          </w:p>
          <w:p w14:paraId="3A0715B8" w14:textId="77777777" w:rsidR="002536DD" w:rsidRPr="00320BFA" w:rsidRDefault="002536DD" w:rsidP="005F5236">
            <w:pPr>
              <w:pStyle w:val="TF-xAvalITEMDETALHE"/>
            </w:pPr>
            <w:r w:rsidRPr="00320BFA">
              <w:t>São apresentados trabalhos correlatos, bem como descritas as principais funcionalidades e os pontos fortes e fracos?</w:t>
            </w:r>
          </w:p>
        </w:tc>
        <w:tc>
          <w:tcPr>
            <w:tcW w:w="239" w:type="pct"/>
            <w:tcBorders>
              <w:top w:val="single" w:sz="4" w:space="0" w:color="auto"/>
              <w:left w:val="single" w:sz="4" w:space="0" w:color="auto"/>
              <w:bottom w:val="single" w:sz="4" w:space="0" w:color="auto"/>
              <w:right w:val="single" w:sz="4" w:space="0" w:color="auto"/>
            </w:tcBorders>
          </w:tcPr>
          <w:p w14:paraId="3CD8F495" w14:textId="77777777" w:rsidR="002536DD" w:rsidRPr="00320BFA" w:rsidRDefault="002536DD" w:rsidP="005F5236">
            <w:pPr>
              <w:ind w:left="709" w:hanging="709"/>
              <w:jc w:val="center"/>
              <w:rPr>
                <w:sz w:val="18"/>
              </w:rPr>
            </w:pPr>
            <w:ins w:id="154" w:author="Simone Erbs da Costa" w:date="2021-12-02T21:0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6A2BCF91" w14:textId="77777777" w:rsidR="002536DD" w:rsidRPr="00320BFA" w:rsidRDefault="002536DD"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DC6ECE8" w14:textId="77777777" w:rsidR="002536DD" w:rsidRPr="00320BFA" w:rsidRDefault="002536DD" w:rsidP="005F5236">
            <w:pPr>
              <w:ind w:left="709" w:hanging="709"/>
              <w:jc w:val="center"/>
              <w:rPr>
                <w:sz w:val="18"/>
              </w:rPr>
            </w:pPr>
          </w:p>
        </w:tc>
      </w:tr>
      <w:tr w:rsidR="002536DD" w:rsidRPr="00320BFA" w14:paraId="298E1694"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AF00EF4" w14:textId="77777777" w:rsidR="002536DD" w:rsidRPr="00320BFA" w:rsidRDefault="002536D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67A965D" w14:textId="77777777" w:rsidR="002536DD" w:rsidRPr="00320BFA" w:rsidRDefault="002536DD" w:rsidP="005F5236">
            <w:pPr>
              <w:pStyle w:val="TF-xAvalITEM"/>
            </w:pPr>
            <w:r w:rsidRPr="00320BFA">
              <w:t>JUSTIFICATIVA</w:t>
            </w:r>
          </w:p>
          <w:p w14:paraId="77E71AAA" w14:textId="77777777" w:rsidR="002536DD" w:rsidRPr="00320BFA" w:rsidRDefault="002536DD" w:rsidP="005F5236">
            <w:pPr>
              <w:pStyle w:val="TF-xAvalITEMDETALHE"/>
            </w:pPr>
            <w:r w:rsidRPr="00320BFA">
              <w:t>Foi apresentado e discutido um quadro relacionando os trabalhos correlatos e suas principais funcionalidades com a proposta apresentada?</w:t>
            </w:r>
          </w:p>
        </w:tc>
        <w:tc>
          <w:tcPr>
            <w:tcW w:w="239" w:type="pct"/>
            <w:tcBorders>
              <w:top w:val="single" w:sz="4" w:space="0" w:color="auto"/>
              <w:left w:val="single" w:sz="4" w:space="0" w:color="auto"/>
              <w:bottom w:val="single" w:sz="4" w:space="0" w:color="auto"/>
              <w:right w:val="single" w:sz="4" w:space="0" w:color="auto"/>
            </w:tcBorders>
          </w:tcPr>
          <w:p w14:paraId="77F6E464" w14:textId="77777777" w:rsidR="002536DD" w:rsidRPr="00320BFA" w:rsidRDefault="002536DD" w:rsidP="005F5236">
            <w:pPr>
              <w:ind w:left="709" w:hanging="709"/>
              <w:jc w:val="center"/>
              <w:rPr>
                <w:sz w:val="18"/>
              </w:rPr>
            </w:pPr>
            <w:ins w:id="155" w:author="Simone Erbs da Costa" w:date="2021-12-02T21:0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55A4BB40" w14:textId="77777777" w:rsidR="002536DD" w:rsidRPr="00320BFA" w:rsidRDefault="002536DD"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BB067E2" w14:textId="77777777" w:rsidR="002536DD" w:rsidRPr="00320BFA" w:rsidRDefault="002536DD" w:rsidP="005F5236">
            <w:pPr>
              <w:ind w:left="709" w:hanging="709"/>
              <w:jc w:val="center"/>
              <w:rPr>
                <w:sz w:val="18"/>
              </w:rPr>
            </w:pPr>
          </w:p>
        </w:tc>
      </w:tr>
      <w:tr w:rsidR="002536DD" w:rsidRPr="00320BFA" w14:paraId="15ED684C"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B04FE90" w14:textId="77777777" w:rsidR="002536DD" w:rsidRPr="00320BFA" w:rsidRDefault="002536D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9A6A924" w14:textId="77777777" w:rsidR="002536DD" w:rsidRPr="00320BFA" w:rsidRDefault="002536DD" w:rsidP="005F5236">
            <w:pPr>
              <w:pStyle w:val="TF-xAvalITEMDETALHE"/>
            </w:pPr>
            <w:r w:rsidRPr="00320BFA">
              <w:t>São apresentados argumentos científicos, técnicos ou metodológicos que justificam a proposta?</w:t>
            </w:r>
          </w:p>
        </w:tc>
        <w:tc>
          <w:tcPr>
            <w:tcW w:w="239" w:type="pct"/>
            <w:tcBorders>
              <w:top w:val="single" w:sz="4" w:space="0" w:color="auto"/>
              <w:left w:val="single" w:sz="4" w:space="0" w:color="auto"/>
              <w:bottom w:val="single" w:sz="4" w:space="0" w:color="auto"/>
              <w:right w:val="single" w:sz="4" w:space="0" w:color="auto"/>
            </w:tcBorders>
          </w:tcPr>
          <w:p w14:paraId="29B380DA" w14:textId="77777777" w:rsidR="002536DD" w:rsidRPr="00320BFA" w:rsidRDefault="002536DD" w:rsidP="005F5236">
            <w:pPr>
              <w:ind w:left="709" w:hanging="709"/>
              <w:jc w:val="center"/>
              <w:rPr>
                <w:sz w:val="18"/>
              </w:rPr>
            </w:pPr>
            <w:ins w:id="156" w:author="Simone Erbs da Costa" w:date="2021-12-02T21:0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6662FC91" w14:textId="77777777" w:rsidR="002536DD" w:rsidRPr="00320BFA" w:rsidRDefault="002536DD"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E802A8D" w14:textId="77777777" w:rsidR="002536DD" w:rsidRPr="00320BFA" w:rsidRDefault="002536DD" w:rsidP="005F5236">
            <w:pPr>
              <w:ind w:left="709" w:hanging="709"/>
              <w:jc w:val="center"/>
              <w:rPr>
                <w:sz w:val="18"/>
              </w:rPr>
            </w:pPr>
          </w:p>
        </w:tc>
      </w:tr>
      <w:tr w:rsidR="002536DD" w:rsidRPr="00320BFA" w14:paraId="74B017ED"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FC6F5DD" w14:textId="77777777" w:rsidR="002536DD" w:rsidRPr="00320BFA" w:rsidRDefault="002536D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ED2F95A" w14:textId="77777777" w:rsidR="002536DD" w:rsidRPr="00320BFA" w:rsidRDefault="002536DD" w:rsidP="005F5236">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1EB4B1E9" w14:textId="77777777" w:rsidR="002536DD" w:rsidRPr="00320BFA" w:rsidRDefault="002536DD" w:rsidP="005F5236">
            <w:pPr>
              <w:ind w:left="709" w:hanging="709"/>
              <w:jc w:val="center"/>
              <w:rPr>
                <w:sz w:val="18"/>
              </w:rPr>
            </w:pPr>
            <w:ins w:id="157" w:author="Simone Erbs da Costa" w:date="2021-12-02T21:0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151A04AC" w14:textId="77777777" w:rsidR="002536DD" w:rsidRPr="00320BFA" w:rsidRDefault="002536DD"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23209D6" w14:textId="77777777" w:rsidR="002536DD" w:rsidRPr="00320BFA" w:rsidRDefault="002536DD" w:rsidP="005F5236">
            <w:pPr>
              <w:ind w:left="709" w:hanging="709"/>
              <w:jc w:val="center"/>
              <w:rPr>
                <w:sz w:val="18"/>
              </w:rPr>
            </w:pPr>
          </w:p>
        </w:tc>
      </w:tr>
      <w:tr w:rsidR="002536DD" w:rsidRPr="00320BFA" w14:paraId="44232BD6"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292E05A" w14:textId="77777777" w:rsidR="002536DD" w:rsidRPr="00320BFA" w:rsidRDefault="002536D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7B59CE8" w14:textId="77777777" w:rsidR="002536DD" w:rsidRPr="00320BFA" w:rsidRDefault="002536DD" w:rsidP="005F5236">
            <w:pPr>
              <w:pStyle w:val="TF-xAvalITEM"/>
            </w:pPr>
            <w:r w:rsidRPr="00320BFA">
              <w:t>REQUISITOS PRINCIPAIS DO PROBLEMA A SER TRABALHADO</w:t>
            </w:r>
          </w:p>
          <w:p w14:paraId="0D5163AD" w14:textId="77777777" w:rsidR="002536DD" w:rsidRPr="00320BFA" w:rsidRDefault="002536DD" w:rsidP="005F5236">
            <w:pPr>
              <w:pStyle w:val="TF-xAvalITEMDETALHE"/>
            </w:pPr>
            <w:r w:rsidRPr="00320BFA">
              <w:t xml:space="preserve">Os requisitos funcionais e não funcionais foram claramente descritos?  </w:t>
            </w:r>
          </w:p>
        </w:tc>
        <w:tc>
          <w:tcPr>
            <w:tcW w:w="239" w:type="pct"/>
            <w:tcBorders>
              <w:top w:val="single" w:sz="4" w:space="0" w:color="auto"/>
              <w:left w:val="single" w:sz="4" w:space="0" w:color="auto"/>
              <w:bottom w:val="single" w:sz="4" w:space="0" w:color="auto"/>
              <w:right w:val="single" w:sz="4" w:space="0" w:color="auto"/>
            </w:tcBorders>
          </w:tcPr>
          <w:p w14:paraId="06698CD6" w14:textId="77777777" w:rsidR="002536DD" w:rsidRPr="00320BFA" w:rsidRDefault="002536DD" w:rsidP="005F5236">
            <w:pPr>
              <w:ind w:left="709" w:hanging="709"/>
              <w:jc w:val="center"/>
              <w:rPr>
                <w:sz w:val="18"/>
              </w:rPr>
            </w:pPr>
            <w:ins w:id="158" w:author="Simone Erbs da Costa" w:date="2021-12-02T21:03: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1A4CAEEF" w14:textId="77777777" w:rsidR="002536DD" w:rsidRPr="00320BFA" w:rsidRDefault="002536DD"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ADFBB5A" w14:textId="77777777" w:rsidR="002536DD" w:rsidRPr="00320BFA" w:rsidRDefault="002536DD" w:rsidP="005F5236">
            <w:pPr>
              <w:ind w:left="709" w:hanging="709"/>
              <w:jc w:val="center"/>
              <w:rPr>
                <w:sz w:val="18"/>
              </w:rPr>
            </w:pPr>
          </w:p>
        </w:tc>
      </w:tr>
      <w:tr w:rsidR="002536DD" w:rsidRPr="00320BFA" w14:paraId="76C97804" w14:textId="77777777" w:rsidTr="005F5236">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45576CE" w14:textId="77777777" w:rsidR="002536DD" w:rsidRPr="00320BFA" w:rsidRDefault="002536D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DBB69F2" w14:textId="77777777" w:rsidR="002536DD" w:rsidRPr="00320BFA" w:rsidRDefault="002536DD" w:rsidP="005F5236">
            <w:pPr>
              <w:pStyle w:val="TF-xAvalITEM"/>
            </w:pPr>
            <w:r w:rsidRPr="00320BFA">
              <w:t>METODOLOGIA</w:t>
            </w:r>
          </w:p>
          <w:p w14:paraId="09DC29BB" w14:textId="77777777" w:rsidR="002536DD" w:rsidRPr="00320BFA" w:rsidRDefault="002536DD" w:rsidP="005F5236">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4" w:space="0" w:color="auto"/>
              <w:right w:val="single" w:sz="4" w:space="0" w:color="auto"/>
            </w:tcBorders>
          </w:tcPr>
          <w:p w14:paraId="5E39A2FA" w14:textId="77777777" w:rsidR="002536DD" w:rsidRPr="00320BFA" w:rsidRDefault="002536DD" w:rsidP="005F5236">
            <w:pPr>
              <w:ind w:left="709" w:hanging="709"/>
              <w:jc w:val="center"/>
              <w:rPr>
                <w:sz w:val="18"/>
              </w:rPr>
            </w:pPr>
            <w:ins w:id="159" w:author="Simone Erbs da Costa" w:date="2021-12-02T21:0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642E4BED" w14:textId="77777777" w:rsidR="002536DD" w:rsidRPr="00320BFA" w:rsidRDefault="002536DD"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F23ADA5" w14:textId="77777777" w:rsidR="002536DD" w:rsidRPr="00320BFA" w:rsidRDefault="002536DD" w:rsidP="005F5236">
            <w:pPr>
              <w:ind w:left="709" w:hanging="709"/>
              <w:jc w:val="center"/>
              <w:rPr>
                <w:sz w:val="18"/>
              </w:rPr>
            </w:pPr>
          </w:p>
        </w:tc>
      </w:tr>
      <w:tr w:rsidR="002536DD" w:rsidRPr="00320BFA" w14:paraId="4C817299" w14:textId="77777777" w:rsidTr="005F523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A0E32EE" w14:textId="77777777" w:rsidR="002536DD" w:rsidRPr="00320BFA" w:rsidRDefault="002536D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DC4A980" w14:textId="77777777" w:rsidR="002536DD" w:rsidRPr="00320BFA" w:rsidRDefault="002536DD" w:rsidP="005F5236">
            <w:pPr>
              <w:pStyle w:val="TF-xAvalITEMDETALHE"/>
            </w:pPr>
            <w:r w:rsidRPr="00320BFA">
              <w:t>Os métodos, recursos e o cronograma estão devidamente apresentados e são compatíveis com a metodologia proposta?</w:t>
            </w:r>
          </w:p>
        </w:tc>
        <w:tc>
          <w:tcPr>
            <w:tcW w:w="239" w:type="pct"/>
            <w:tcBorders>
              <w:top w:val="single" w:sz="4" w:space="0" w:color="auto"/>
              <w:left w:val="single" w:sz="4" w:space="0" w:color="auto"/>
              <w:bottom w:val="single" w:sz="4" w:space="0" w:color="auto"/>
              <w:right w:val="single" w:sz="4" w:space="0" w:color="auto"/>
            </w:tcBorders>
          </w:tcPr>
          <w:p w14:paraId="7CA799EB" w14:textId="77777777" w:rsidR="002536DD" w:rsidRPr="00320BFA" w:rsidRDefault="002536DD" w:rsidP="005F5236">
            <w:pPr>
              <w:ind w:left="709" w:hanging="709"/>
              <w:jc w:val="center"/>
              <w:rPr>
                <w:sz w:val="18"/>
              </w:rPr>
            </w:pPr>
            <w:ins w:id="160" w:author="Simone Erbs da Costa" w:date="2021-12-02T21:03: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44C8C77A" w14:textId="77777777" w:rsidR="002536DD" w:rsidRPr="00320BFA" w:rsidRDefault="002536DD"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5997DF1" w14:textId="77777777" w:rsidR="002536DD" w:rsidRPr="00320BFA" w:rsidRDefault="002536DD" w:rsidP="005F5236">
            <w:pPr>
              <w:ind w:left="709" w:hanging="709"/>
              <w:jc w:val="center"/>
              <w:rPr>
                <w:sz w:val="18"/>
              </w:rPr>
            </w:pPr>
          </w:p>
        </w:tc>
      </w:tr>
      <w:tr w:rsidR="002536DD" w:rsidRPr="00320BFA" w14:paraId="06796621" w14:textId="77777777" w:rsidTr="005F523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D162E94" w14:textId="77777777" w:rsidR="002536DD" w:rsidRPr="00320BFA" w:rsidRDefault="002536D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70592D1" w14:textId="77777777" w:rsidR="002536DD" w:rsidRPr="00320BFA" w:rsidRDefault="002536DD" w:rsidP="005F5236">
            <w:pPr>
              <w:pStyle w:val="TF-xAvalITEM"/>
            </w:pPr>
            <w:r w:rsidRPr="00320BFA">
              <w:t>REVISÃO BIBLIOGRÁFICA</w:t>
            </w:r>
            <w:r>
              <w:t xml:space="preserve"> (atenção para a diferença de conteúdo entre projeto e pré-projeto)</w:t>
            </w:r>
          </w:p>
          <w:p w14:paraId="2BDE5ED4" w14:textId="77777777" w:rsidR="002536DD" w:rsidRPr="00320BFA" w:rsidRDefault="002536DD" w:rsidP="005F5236">
            <w:pPr>
              <w:pStyle w:val="TF-xAvalITEMDETALHE"/>
            </w:pPr>
            <w:r w:rsidRPr="00320BFA">
              <w:t>Os assuntos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0CE8AB15" w14:textId="77777777" w:rsidR="002536DD" w:rsidRPr="00320BFA" w:rsidRDefault="002536DD" w:rsidP="005F5236">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4F803B8" w14:textId="77777777" w:rsidR="002536DD" w:rsidRPr="00320BFA" w:rsidRDefault="002536DD" w:rsidP="005F5236">
            <w:pPr>
              <w:ind w:left="709" w:hanging="709"/>
              <w:jc w:val="center"/>
              <w:rPr>
                <w:sz w:val="18"/>
              </w:rPr>
            </w:pPr>
            <w:ins w:id="161" w:author="Simone Erbs da Costa" w:date="2021-12-02T21:01: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49B3816F" w14:textId="77777777" w:rsidR="002536DD" w:rsidRPr="00320BFA" w:rsidRDefault="002536DD" w:rsidP="005F5236">
            <w:pPr>
              <w:ind w:left="709" w:hanging="709"/>
              <w:jc w:val="center"/>
              <w:rPr>
                <w:sz w:val="18"/>
              </w:rPr>
            </w:pPr>
          </w:p>
        </w:tc>
      </w:tr>
      <w:tr w:rsidR="002536DD" w:rsidRPr="00320BFA" w14:paraId="64951837" w14:textId="77777777" w:rsidTr="005F523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A4FBB8E" w14:textId="77777777" w:rsidR="002536DD" w:rsidRPr="00320BFA" w:rsidRDefault="002536DD" w:rsidP="005F5236">
            <w:pPr>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5FDB1FEF" w14:textId="77777777" w:rsidR="002536DD" w:rsidRPr="00320BFA" w:rsidRDefault="002536DD" w:rsidP="005F5236">
            <w:pPr>
              <w:pStyle w:val="TF-xAvalITEMDETALHE"/>
            </w:pPr>
            <w:r w:rsidRPr="00320BFA">
              <w:t>As referências contemplam adequadamente os assuntos abordados (são indicadas obras atualizadas e as mais importantes da área)?</w:t>
            </w:r>
          </w:p>
        </w:tc>
        <w:tc>
          <w:tcPr>
            <w:tcW w:w="239" w:type="pct"/>
            <w:tcBorders>
              <w:top w:val="single" w:sz="4" w:space="0" w:color="auto"/>
              <w:left w:val="single" w:sz="4" w:space="0" w:color="auto"/>
              <w:bottom w:val="single" w:sz="12" w:space="0" w:color="auto"/>
              <w:right w:val="single" w:sz="4" w:space="0" w:color="auto"/>
            </w:tcBorders>
          </w:tcPr>
          <w:p w14:paraId="7464FCA5" w14:textId="77777777" w:rsidR="002536DD" w:rsidRPr="00320BFA" w:rsidRDefault="002536DD" w:rsidP="005F5236">
            <w:pPr>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613D4A90" w14:textId="77777777" w:rsidR="002536DD" w:rsidRPr="00320BFA" w:rsidRDefault="002536DD" w:rsidP="005F5236">
            <w:pPr>
              <w:ind w:left="709" w:hanging="709"/>
              <w:jc w:val="center"/>
              <w:rPr>
                <w:sz w:val="18"/>
              </w:rPr>
            </w:pPr>
            <w:ins w:id="162" w:author="Simone Erbs da Costa" w:date="2021-12-02T21:02:00Z">
              <w:r>
                <w:rPr>
                  <w:sz w:val="18"/>
                </w:rPr>
                <w:t>x</w:t>
              </w:r>
            </w:ins>
          </w:p>
        </w:tc>
        <w:tc>
          <w:tcPr>
            <w:tcW w:w="265" w:type="pct"/>
            <w:tcBorders>
              <w:top w:val="single" w:sz="4" w:space="0" w:color="auto"/>
              <w:left w:val="single" w:sz="4" w:space="0" w:color="auto"/>
              <w:bottom w:val="single" w:sz="12" w:space="0" w:color="auto"/>
              <w:right w:val="single" w:sz="12" w:space="0" w:color="auto"/>
            </w:tcBorders>
          </w:tcPr>
          <w:p w14:paraId="076263A3" w14:textId="77777777" w:rsidR="002536DD" w:rsidRPr="00320BFA" w:rsidRDefault="002536DD" w:rsidP="005F5236">
            <w:pPr>
              <w:ind w:left="709" w:hanging="709"/>
              <w:jc w:val="center"/>
              <w:rPr>
                <w:sz w:val="18"/>
              </w:rPr>
            </w:pPr>
          </w:p>
        </w:tc>
      </w:tr>
      <w:tr w:rsidR="002536DD" w:rsidRPr="00320BFA" w14:paraId="5B687863" w14:textId="77777777" w:rsidTr="005F5236">
        <w:trPr>
          <w:cantSplit/>
          <w:trHeight w:val="451"/>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6CED211" w14:textId="77777777" w:rsidR="002536DD" w:rsidRPr="0000224C" w:rsidRDefault="002536DD" w:rsidP="005F5236">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075DB916" w14:textId="77777777" w:rsidR="002536DD" w:rsidRPr="00320BFA" w:rsidRDefault="002536DD" w:rsidP="005F5236">
            <w:pPr>
              <w:pStyle w:val="TF-xAvalITEM"/>
            </w:pPr>
            <w:r w:rsidRPr="00320BFA">
              <w:t>LINGUAGEM USADA (redação)</w:t>
            </w:r>
          </w:p>
          <w:p w14:paraId="31922B7A" w14:textId="77777777" w:rsidR="002536DD" w:rsidRPr="00320BFA" w:rsidRDefault="002536DD" w:rsidP="005F5236">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4F9AC0C9" w14:textId="77777777" w:rsidR="002536DD" w:rsidRPr="00320BFA" w:rsidRDefault="002536DD" w:rsidP="005F5236">
            <w:pPr>
              <w:ind w:left="709" w:hanging="709"/>
              <w:jc w:val="center"/>
              <w:rPr>
                <w:sz w:val="18"/>
              </w:rPr>
            </w:pPr>
            <w:ins w:id="163" w:author="Simone Erbs da Costa" w:date="2021-12-02T21:01:00Z">
              <w:r>
                <w:rPr>
                  <w:sz w:val="18"/>
                </w:rPr>
                <w:t>x</w:t>
              </w:r>
            </w:ins>
          </w:p>
        </w:tc>
        <w:tc>
          <w:tcPr>
            <w:tcW w:w="298" w:type="pct"/>
            <w:tcBorders>
              <w:top w:val="single" w:sz="12" w:space="0" w:color="auto"/>
              <w:left w:val="single" w:sz="4" w:space="0" w:color="auto"/>
              <w:bottom w:val="single" w:sz="4" w:space="0" w:color="auto"/>
              <w:right w:val="single" w:sz="4" w:space="0" w:color="auto"/>
            </w:tcBorders>
          </w:tcPr>
          <w:p w14:paraId="7EE2B436" w14:textId="77777777" w:rsidR="002536DD" w:rsidRPr="00320BFA" w:rsidRDefault="002536DD" w:rsidP="005F5236">
            <w:pPr>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5A28699C" w14:textId="77777777" w:rsidR="002536DD" w:rsidRPr="00320BFA" w:rsidRDefault="002536DD" w:rsidP="005F5236">
            <w:pPr>
              <w:ind w:left="709" w:hanging="709"/>
              <w:jc w:val="center"/>
              <w:rPr>
                <w:sz w:val="18"/>
              </w:rPr>
            </w:pPr>
          </w:p>
        </w:tc>
      </w:tr>
      <w:tr w:rsidR="002536DD" w:rsidRPr="00320BFA" w14:paraId="0896FF52"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1DF4B53" w14:textId="77777777" w:rsidR="002536DD" w:rsidRPr="00320BFA" w:rsidRDefault="002536DD" w:rsidP="005F5236">
            <w:pPr>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7E59956D" w14:textId="77777777" w:rsidR="002536DD" w:rsidRPr="00320BFA" w:rsidRDefault="002536DD" w:rsidP="005F5236">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4DC6747A" w14:textId="77777777" w:rsidR="002536DD" w:rsidRPr="00320BFA" w:rsidRDefault="002536DD" w:rsidP="005F5236">
            <w:pPr>
              <w:ind w:left="709" w:hanging="709"/>
              <w:jc w:val="center"/>
              <w:rPr>
                <w:sz w:val="18"/>
              </w:rPr>
            </w:pPr>
            <w:ins w:id="164" w:author="Simone Erbs da Costa" w:date="2021-12-02T21:01:00Z">
              <w:r>
                <w:rPr>
                  <w:sz w:val="18"/>
                </w:rPr>
                <w:t>x</w:t>
              </w:r>
            </w:ins>
          </w:p>
        </w:tc>
        <w:tc>
          <w:tcPr>
            <w:tcW w:w="298" w:type="pct"/>
            <w:tcBorders>
              <w:top w:val="single" w:sz="4" w:space="0" w:color="auto"/>
              <w:left w:val="single" w:sz="4" w:space="0" w:color="auto"/>
              <w:bottom w:val="single" w:sz="12" w:space="0" w:color="auto"/>
              <w:right w:val="single" w:sz="4" w:space="0" w:color="auto"/>
            </w:tcBorders>
          </w:tcPr>
          <w:p w14:paraId="516F4C27" w14:textId="77777777" w:rsidR="002536DD" w:rsidRPr="00320BFA" w:rsidRDefault="002536DD" w:rsidP="005F5236">
            <w:pPr>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5C95A39" w14:textId="77777777" w:rsidR="002536DD" w:rsidRPr="00320BFA" w:rsidRDefault="002536DD" w:rsidP="005F5236">
            <w:pPr>
              <w:ind w:left="709" w:hanging="709"/>
              <w:jc w:val="center"/>
              <w:rPr>
                <w:sz w:val="18"/>
              </w:rPr>
            </w:pPr>
          </w:p>
        </w:tc>
      </w:tr>
    </w:tbl>
    <w:p w14:paraId="23CDB2A0" w14:textId="77777777" w:rsidR="002536DD" w:rsidRPr="003F5F25" w:rsidRDefault="002536DD" w:rsidP="0014757D">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2536DD" w:rsidRPr="0000224C" w14:paraId="791D9F9D" w14:textId="77777777" w:rsidTr="005F5236">
        <w:trPr>
          <w:cantSplit/>
          <w:jc w:val="center"/>
        </w:trPr>
        <w:tc>
          <w:tcPr>
            <w:tcW w:w="9163" w:type="dxa"/>
            <w:gridSpan w:val="3"/>
            <w:tcBorders>
              <w:top w:val="single" w:sz="12" w:space="0" w:color="auto"/>
              <w:left w:val="single" w:sz="12" w:space="0" w:color="auto"/>
              <w:bottom w:val="nil"/>
              <w:right w:val="single" w:sz="12" w:space="0" w:color="auto"/>
            </w:tcBorders>
            <w:hideMark/>
          </w:tcPr>
          <w:p w14:paraId="254A62B1" w14:textId="77777777" w:rsidR="002536DD" w:rsidRPr="0000224C" w:rsidRDefault="002536DD" w:rsidP="005F5236">
            <w:pPr>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31B8ED7A" w14:textId="77777777" w:rsidR="002536DD" w:rsidRPr="0000224C" w:rsidRDefault="002536DD" w:rsidP="0014757D">
            <w:pPr>
              <w:numPr>
                <w:ilvl w:val="0"/>
                <w:numId w:val="13"/>
              </w:numPr>
              <w:ind w:left="357" w:hanging="357"/>
              <w:jc w:val="both"/>
              <w:rPr>
                <w:sz w:val="18"/>
              </w:rPr>
            </w:pPr>
            <w:r w:rsidRPr="0000224C">
              <w:rPr>
                <w:sz w:val="18"/>
              </w:rPr>
              <w:t>qualquer um dos itens tiver resposta NÃO ATENDE;</w:t>
            </w:r>
          </w:p>
          <w:p w14:paraId="1E7B3E9C" w14:textId="77777777" w:rsidR="002536DD" w:rsidRPr="0000224C" w:rsidRDefault="002536DD" w:rsidP="0014757D">
            <w:pPr>
              <w:numPr>
                <w:ilvl w:val="0"/>
                <w:numId w:val="13"/>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2536DD" w:rsidRPr="0000224C" w14:paraId="24685117" w14:textId="77777777" w:rsidTr="005F5236">
        <w:trPr>
          <w:cantSplit/>
          <w:jc w:val="center"/>
        </w:trPr>
        <w:tc>
          <w:tcPr>
            <w:tcW w:w="1322" w:type="dxa"/>
            <w:tcBorders>
              <w:top w:val="nil"/>
              <w:left w:val="single" w:sz="12" w:space="0" w:color="auto"/>
              <w:bottom w:val="single" w:sz="12" w:space="0" w:color="auto"/>
              <w:right w:val="nil"/>
            </w:tcBorders>
            <w:hideMark/>
          </w:tcPr>
          <w:p w14:paraId="00814C0A" w14:textId="77777777" w:rsidR="002536DD" w:rsidRPr="0000224C" w:rsidRDefault="002536DD" w:rsidP="005F5236">
            <w:pPr>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7B4ED4CD" w14:textId="77777777" w:rsidR="002536DD" w:rsidRPr="0000224C" w:rsidRDefault="002536DD" w:rsidP="005F5236">
            <w:pPr>
              <w:spacing w:before="60" w:after="60"/>
              <w:jc w:val="center"/>
              <w:rPr>
                <w:sz w:val="18"/>
              </w:rPr>
            </w:pPr>
            <w:r w:rsidRPr="0000224C">
              <w:rPr>
                <w:sz w:val="20"/>
              </w:rPr>
              <w:t xml:space="preserve">(  </w:t>
            </w:r>
            <w:ins w:id="165" w:author="Simone Erbs da Costa" w:date="2021-12-02T21:04:00Z">
              <w:r>
                <w:rPr>
                  <w:sz w:val="20"/>
                </w:rPr>
                <w:t>x</w:t>
              </w:r>
            </w:ins>
            <w:r w:rsidRPr="0000224C">
              <w:rPr>
                <w:sz w:val="20"/>
              </w:rPr>
              <w:t xml:space="preserve">    ) APROVADO</w:t>
            </w:r>
          </w:p>
        </w:tc>
        <w:tc>
          <w:tcPr>
            <w:tcW w:w="4197" w:type="dxa"/>
            <w:tcBorders>
              <w:top w:val="nil"/>
              <w:left w:val="nil"/>
              <w:bottom w:val="single" w:sz="12" w:space="0" w:color="auto"/>
              <w:right w:val="single" w:sz="12" w:space="0" w:color="auto"/>
            </w:tcBorders>
            <w:hideMark/>
          </w:tcPr>
          <w:p w14:paraId="1A46AD05" w14:textId="77777777" w:rsidR="002536DD" w:rsidRPr="0000224C" w:rsidRDefault="002536DD" w:rsidP="005F5236">
            <w:pPr>
              <w:spacing w:before="60" w:after="60"/>
              <w:jc w:val="center"/>
              <w:rPr>
                <w:sz w:val="20"/>
              </w:rPr>
            </w:pPr>
            <w:r w:rsidRPr="0000224C">
              <w:rPr>
                <w:sz w:val="20"/>
              </w:rPr>
              <w:t>(      ) REPROVADO</w:t>
            </w:r>
          </w:p>
        </w:tc>
      </w:tr>
    </w:tbl>
    <w:p w14:paraId="50FBA2A4" w14:textId="77777777" w:rsidR="002536DD" w:rsidRDefault="002536DD" w:rsidP="0014757D">
      <w:pPr>
        <w:pStyle w:val="TF-xAvalITEMDETALHE"/>
      </w:pPr>
    </w:p>
    <w:p w14:paraId="609B4BC3" w14:textId="77777777" w:rsidR="002536DD" w:rsidRDefault="002536DD" w:rsidP="0014757D">
      <w:pPr>
        <w:pStyle w:val="TF-xAvalTTULO"/>
        <w:ind w:left="0" w:firstLine="0"/>
        <w:jc w:val="left"/>
      </w:pPr>
    </w:p>
    <w:p w14:paraId="40B65E0B" w14:textId="77777777" w:rsidR="002536DD" w:rsidRDefault="002536DD">
      <w:pPr>
        <w:rPr>
          <w:noProof/>
          <w:szCs w:val="20"/>
        </w:rPr>
      </w:pPr>
      <w:ins w:id="166" w:author="Simone Erbs da Costa" w:date="2021-12-02T21:04:00Z">
        <w:r>
          <w:rPr>
            <w:noProof/>
            <w:szCs w:val="20"/>
          </w:rPr>
          <w:t xml:space="preserve">Obs: as considerações feitas ao longo do texto precisam ser realizadas para TCC2, apenas as dicas e sugestões </w:t>
        </w:r>
      </w:ins>
      <w:ins w:id="167" w:author="Simone Erbs da Costa" w:date="2021-12-02T21:05:00Z">
        <w:r>
          <w:rPr>
            <w:noProof/>
            <w:szCs w:val="20"/>
          </w:rPr>
          <w:t>que não.</w:t>
        </w:r>
      </w:ins>
    </w:p>
    <w:p w14:paraId="61C21EE2" w14:textId="77777777" w:rsidR="002536DD" w:rsidRDefault="002536DD">
      <w:pPr>
        <w:rPr>
          <w:b/>
          <w:bCs/>
          <w:sz w:val="72"/>
          <w:szCs w:val="72"/>
        </w:rPr>
      </w:pPr>
      <w:r>
        <w:rPr>
          <w:b/>
          <w:bCs/>
          <w:sz w:val="72"/>
          <w:szCs w:val="72"/>
        </w:rPr>
        <w:br w:type="page"/>
      </w:r>
    </w:p>
    <w:p w14:paraId="2D051231" w14:textId="77777777" w:rsidR="002536DD" w:rsidRDefault="002536D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3674"/>
      </w:tblGrid>
      <w:tr w:rsidR="002536DD" w14:paraId="73D8AD56" w14:textId="77777777" w:rsidTr="00BE39CF">
        <w:tc>
          <w:tcPr>
            <w:tcW w:w="9212" w:type="dxa"/>
            <w:gridSpan w:val="2"/>
            <w:shd w:val="clear" w:color="auto" w:fill="auto"/>
          </w:tcPr>
          <w:p w14:paraId="3697AD1B" w14:textId="77777777" w:rsidR="002536DD" w:rsidRDefault="002536DD" w:rsidP="00BE39CF">
            <w:pPr>
              <w:pStyle w:val="Cabealho"/>
              <w:tabs>
                <w:tab w:val="clear" w:pos="8640"/>
                <w:tab w:val="right" w:pos="8931"/>
              </w:tabs>
              <w:ind w:right="141"/>
              <w:jc w:val="center"/>
              <w:rPr>
                <w:rStyle w:val="Nmerodepgina"/>
              </w:rPr>
            </w:pPr>
            <w:r>
              <w:rPr>
                <w:rStyle w:val="Nmerodepgina"/>
              </w:rPr>
              <w:t xml:space="preserve">CURSO DE </w:t>
            </w:r>
            <w:r w:rsidRPr="00AA65FD">
              <w:rPr>
                <w:rStyle w:val="Nmerodepgina"/>
              </w:rPr>
              <w:t>SISTEMAS DE INFORMAÇÃO</w:t>
            </w:r>
            <w:r>
              <w:rPr>
                <w:rStyle w:val="Nmerodepgina"/>
              </w:rPr>
              <w:t xml:space="preserve"> – TCC ACADÊMICO</w:t>
            </w:r>
          </w:p>
        </w:tc>
      </w:tr>
      <w:tr w:rsidR="002536DD" w14:paraId="5F5325DF" w14:textId="77777777" w:rsidTr="00BE39CF">
        <w:tc>
          <w:tcPr>
            <w:tcW w:w="5495" w:type="dxa"/>
            <w:shd w:val="clear" w:color="auto" w:fill="auto"/>
          </w:tcPr>
          <w:p w14:paraId="5A7EB5D9" w14:textId="77777777" w:rsidR="002536DD" w:rsidRPr="003C5262" w:rsidRDefault="002536DD" w:rsidP="00BE39CF">
            <w:pPr>
              <w:pStyle w:val="Cabealho"/>
              <w:tabs>
                <w:tab w:val="clear" w:pos="8640"/>
                <w:tab w:val="right" w:pos="8931"/>
              </w:tabs>
              <w:ind w:right="141"/>
            </w:pPr>
            <w:r>
              <w:rPr>
                <w:rStyle w:val="Nmerodepgina"/>
              </w:rPr>
              <w:t>(  ) PRÉ-PROJETO     (   X</w:t>
            </w:r>
            <w:r>
              <w:t xml:space="preserve">   ) </w:t>
            </w:r>
            <w:r>
              <w:rPr>
                <w:rStyle w:val="Nmerodepgina"/>
              </w:rPr>
              <w:t xml:space="preserve">PROJETO </w:t>
            </w:r>
          </w:p>
        </w:tc>
        <w:tc>
          <w:tcPr>
            <w:tcW w:w="3717" w:type="dxa"/>
            <w:shd w:val="clear" w:color="auto" w:fill="auto"/>
          </w:tcPr>
          <w:p w14:paraId="4A133E8B" w14:textId="77777777" w:rsidR="002536DD" w:rsidRDefault="002536DD" w:rsidP="00BE39CF">
            <w:pPr>
              <w:pStyle w:val="Cabealho"/>
              <w:tabs>
                <w:tab w:val="clear" w:pos="8640"/>
                <w:tab w:val="right" w:pos="8931"/>
              </w:tabs>
              <w:ind w:right="141"/>
              <w:rPr>
                <w:rStyle w:val="Nmerodepgina"/>
              </w:rPr>
            </w:pPr>
            <w:r>
              <w:rPr>
                <w:rStyle w:val="Nmerodepgina"/>
              </w:rPr>
              <w:t>ANO/SEMESTRE: 2021/2</w:t>
            </w:r>
          </w:p>
        </w:tc>
      </w:tr>
    </w:tbl>
    <w:p w14:paraId="13E0D1E0" w14:textId="77777777" w:rsidR="002536DD" w:rsidRDefault="002536DD" w:rsidP="00B93C8E">
      <w:pPr>
        <w:pStyle w:val="TF-TTULO"/>
      </w:pPr>
    </w:p>
    <w:p w14:paraId="32E04D80" w14:textId="77777777" w:rsidR="002536DD" w:rsidRPr="00CD3142" w:rsidRDefault="002536DD" w:rsidP="00542075">
      <w:pPr>
        <w:pStyle w:val="TF-TTULO"/>
        <w:tabs>
          <w:tab w:val="center" w:pos="4252"/>
          <w:tab w:val="left" w:pos="7684"/>
        </w:tabs>
        <w:jc w:val="left"/>
      </w:pPr>
      <w:r>
        <w:tab/>
      </w:r>
      <w:r w:rsidRPr="00CD3142">
        <w:t>O+: UMA APLICAÇÃO PARA GESTÃO DE</w:t>
      </w:r>
      <w:r>
        <w:tab/>
      </w:r>
    </w:p>
    <w:p w14:paraId="6209FA25" w14:textId="77777777" w:rsidR="002536DD" w:rsidRPr="00CD3142" w:rsidRDefault="002536DD" w:rsidP="00B93C8E">
      <w:pPr>
        <w:pStyle w:val="TF-TTULO"/>
      </w:pPr>
      <w:r w:rsidRPr="00CD3142">
        <w:t>HEMOCENTROS E AGENDAMENTO DE DOAÇÕES DE SANGUE</w:t>
      </w:r>
    </w:p>
    <w:p w14:paraId="33CE44B2" w14:textId="77777777" w:rsidR="002536DD" w:rsidRPr="00CD3142" w:rsidRDefault="002536DD" w:rsidP="001E682E">
      <w:pPr>
        <w:pStyle w:val="TF-AUTOR0"/>
      </w:pPr>
      <w:r w:rsidRPr="00CD3142">
        <w:t>Silvino Brigido de Souza</w:t>
      </w:r>
    </w:p>
    <w:p w14:paraId="0B2E1FAF" w14:textId="77777777" w:rsidR="002536DD" w:rsidRPr="00CD3142" w:rsidRDefault="002536DD" w:rsidP="001E682E">
      <w:pPr>
        <w:pStyle w:val="TF-AUTOR0"/>
      </w:pPr>
      <w:r w:rsidRPr="00CD3142">
        <w:t xml:space="preserve">Prof.ª Luciana Pereira de Araújo </w:t>
      </w:r>
      <w:proofErr w:type="spellStart"/>
      <w:r w:rsidRPr="00CD3142">
        <w:t>Kohler</w:t>
      </w:r>
      <w:proofErr w:type="spellEnd"/>
      <w:r w:rsidRPr="00CD3142">
        <w:t xml:space="preserve"> – Orientadora</w:t>
      </w:r>
    </w:p>
    <w:p w14:paraId="038226D6" w14:textId="77777777" w:rsidR="002536DD" w:rsidRPr="00CD3142" w:rsidRDefault="002536DD" w:rsidP="001E682E">
      <w:pPr>
        <w:pStyle w:val="TF-AUTOR0"/>
      </w:pPr>
    </w:p>
    <w:p w14:paraId="3318A44D" w14:textId="77777777" w:rsidR="002536DD" w:rsidRPr="00CD3142" w:rsidRDefault="002536DD" w:rsidP="002536DD">
      <w:pPr>
        <w:pStyle w:val="Ttulo1"/>
        <w:numPr>
          <w:ilvl w:val="0"/>
          <w:numId w:val="22"/>
        </w:numPr>
      </w:pPr>
      <w:r w:rsidRPr="00CD3142">
        <w:t xml:space="preserve">Introdução </w:t>
      </w:r>
    </w:p>
    <w:p w14:paraId="5363FF87" w14:textId="77777777" w:rsidR="002536DD" w:rsidRPr="00CD3142" w:rsidRDefault="002536DD" w:rsidP="003D398C">
      <w:pPr>
        <w:pStyle w:val="TF-TEXTO"/>
      </w:pPr>
      <w:r w:rsidRPr="00CD3142">
        <w:t xml:space="preserve">Atualmente no Brasil, uma das consequências </w:t>
      </w:r>
      <w:r>
        <w:t xml:space="preserve">da pandemia do </w:t>
      </w:r>
      <w:proofErr w:type="spellStart"/>
      <w:r w:rsidRPr="00152686">
        <w:t>COrona</w:t>
      </w:r>
      <w:proofErr w:type="spellEnd"/>
      <w:r w:rsidRPr="00152686">
        <w:t xml:space="preserve"> </w:t>
      </w:r>
      <w:proofErr w:type="spellStart"/>
      <w:r w:rsidRPr="00152686">
        <w:t>VIrus</w:t>
      </w:r>
      <w:proofErr w:type="spellEnd"/>
      <w:r w:rsidRPr="00152686">
        <w:t xml:space="preserve"> </w:t>
      </w:r>
      <w:proofErr w:type="spellStart"/>
      <w:r w:rsidRPr="00152686">
        <w:t>Disease</w:t>
      </w:r>
      <w:proofErr w:type="spellEnd"/>
      <w:r>
        <w:t xml:space="preserve"> (COVID) 19 </w:t>
      </w:r>
      <w:r w:rsidRPr="00CD3142">
        <w:t>é a queda na doação de sangue. Segundo o Instituto Nacional do Câncer (INCA)</w:t>
      </w:r>
      <w:r>
        <w:t xml:space="preserve"> (2021),</w:t>
      </w:r>
      <w:r w:rsidRPr="00CD3142">
        <w:t xml:space="preserve"> de 2019 para 2020 a queda de doações foi de 17%, já de 2019 a 2021, considerando até o mês de março de 2021 a queda foi ainda maior 27%. Já a taxa de doação de sangue voluntária atualmente, segundo o Ministério da Saúde</w:t>
      </w:r>
      <w:r>
        <w:t xml:space="preserve"> (Brasil, </w:t>
      </w:r>
      <w:r w:rsidRPr="00FE6ABD">
        <w:t>202</w:t>
      </w:r>
      <w:r>
        <w:t>1c),</w:t>
      </w:r>
      <w:r w:rsidRPr="00CD3142">
        <w:t xml:space="preserve"> é de 1,6 %, número dentro do estipulado pela Organização Mundial da Saúde (OMS).</w:t>
      </w:r>
      <w:r>
        <w:t xml:space="preserve"> Contudo,</w:t>
      </w:r>
      <w:r w:rsidRPr="00CD3142">
        <w:t xml:space="preserve"> este número ainda não é o ideal para o Brasil</w:t>
      </w:r>
      <w:r>
        <w:t xml:space="preserve"> (</w:t>
      </w:r>
      <w:r w:rsidRPr="00FE6ABD">
        <w:t>BRASIL</w:t>
      </w:r>
      <w:r>
        <w:t>,</w:t>
      </w:r>
      <w:r w:rsidRPr="00FE6ABD">
        <w:t xml:space="preserve"> 202</w:t>
      </w:r>
      <w:r>
        <w:t>1c)</w:t>
      </w:r>
      <w:r w:rsidRPr="00CD3142">
        <w:t>.</w:t>
      </w:r>
    </w:p>
    <w:p w14:paraId="3E4ECAEA" w14:textId="77777777" w:rsidR="002536DD" w:rsidRDefault="002536DD" w:rsidP="00F94371">
      <w:pPr>
        <w:pStyle w:val="TF-TEXTO"/>
      </w:pPr>
      <w:r w:rsidRPr="00CD3142">
        <w:t xml:space="preserve">Segundo </w:t>
      </w:r>
      <w:r w:rsidRPr="00314699">
        <w:t>L</w:t>
      </w:r>
      <w:r>
        <w:t>ima</w:t>
      </w:r>
      <w:r w:rsidRPr="00314699">
        <w:t xml:space="preserve"> </w:t>
      </w:r>
      <w:r>
        <w:t>(2021)</w:t>
      </w:r>
      <w:r w:rsidRPr="00CD3142">
        <w:t>, a diminuição de doações na pandemia afeta a realização de cirurgias e procedimentos. Além de ser necessário que a taxa média de doações esteja sempre à frente das transfusões sanguíneas</w:t>
      </w:r>
      <w:r>
        <w:t>, já que manter um estoque de sangue e hemoderivados é necessário para manter a vida de muitos pacientes. Diante disso</w:t>
      </w:r>
      <w:r w:rsidRPr="00CD3142">
        <w:t>,</w:t>
      </w:r>
      <w:r>
        <w:t xml:space="preserve"> </w:t>
      </w:r>
      <w:r w:rsidRPr="00CD3142">
        <w:t>os hemocentros encontram desafios para influenciar novos doadores para se dispor a doação de sangue, visto que a Constituição Federal de 1988, Art. 199 §4º proíbe a comercialização do sangue e hemoderivados. Sendo assim, é necessário encontrar formas para atrair novos doadores</w:t>
      </w:r>
      <w:r>
        <w:t>, bem como melhorar os processos estocagem de hemoderivados (BRASIL,2015).</w:t>
      </w:r>
    </w:p>
    <w:p w14:paraId="6FCB49EC" w14:textId="77777777" w:rsidR="002536DD" w:rsidRDefault="002536DD" w:rsidP="00F94371">
      <w:pPr>
        <w:pStyle w:val="TF-TEXTO"/>
      </w:pPr>
      <w:r w:rsidRPr="00653525">
        <w:t>Mesmo com a proibição</w:t>
      </w:r>
      <w:r>
        <w:t xml:space="preserve"> da comercialização do sangue</w:t>
      </w:r>
      <w:r w:rsidRPr="00653525">
        <w:t>, o governo disponibiliza recursos para realização de campanhas de utilidade pública, tendo como objetivo o abastecimento e a manutenção dos estoques de bancos de sangue. Nestas campanhas o Ministério da Saúde</w:t>
      </w:r>
      <w:r>
        <w:t xml:space="preserve">, segundo dados da </w:t>
      </w:r>
      <w:r w:rsidRPr="006C73B0">
        <w:t>Controladoria-Geral da União</w:t>
      </w:r>
      <w:r w:rsidRPr="00653525">
        <w:t xml:space="preserve"> </w:t>
      </w:r>
      <w:r>
        <w:t>(</w:t>
      </w:r>
      <w:r w:rsidRPr="00FE6ABD">
        <w:t>BRASIL</w:t>
      </w:r>
      <w:r>
        <w:t xml:space="preserve">, 2020a), </w:t>
      </w:r>
      <w:r w:rsidRPr="00653525">
        <w:t xml:space="preserve">gastou cerca </w:t>
      </w:r>
      <w:r>
        <w:t>cento e cinco</w:t>
      </w:r>
      <w:r w:rsidRPr="00653525">
        <w:t xml:space="preserve"> milhões </w:t>
      </w:r>
      <w:r>
        <w:t xml:space="preserve">de reais </w:t>
      </w:r>
      <w:r w:rsidRPr="00653525">
        <w:t>em 2019. Estes recursos deveriam ter criado uma conscientização na população em geral motivando sempre novas doaç</w:t>
      </w:r>
      <w:r>
        <w:t>ões</w:t>
      </w:r>
      <w:r w:rsidRPr="00653525">
        <w:t>, porém não foi isso que aconteceu.</w:t>
      </w:r>
    </w:p>
    <w:p w14:paraId="64DFD78C" w14:textId="77777777" w:rsidR="002536DD" w:rsidRPr="00CD3142" w:rsidRDefault="002536DD" w:rsidP="003D398C">
      <w:pPr>
        <w:pStyle w:val="TF-TEXTO"/>
      </w:pPr>
      <w:r w:rsidRPr="008967DE">
        <w:t xml:space="preserve">Diante deste cenário, este trabalho propõe o desenvolvimento de uma aplicação </w:t>
      </w:r>
      <w:r w:rsidRPr="005425AB">
        <w:t>web</w:t>
      </w:r>
      <w:r w:rsidRPr="008967DE">
        <w:t xml:space="preserve"> para hemocentros, com o foco na gestão </w:t>
      </w:r>
      <w:r>
        <w:t xml:space="preserve">de estoques </w:t>
      </w:r>
      <w:r w:rsidRPr="008967DE">
        <w:t>e agendamento de doações de sangue. Essa aplicação auxiliará na gestão dos estoques de sangue, além de permitir que o doador possa se cadastrar e realizar o agendamento da doação.</w:t>
      </w:r>
      <w:r>
        <w:t xml:space="preserve"> </w:t>
      </w:r>
    </w:p>
    <w:p w14:paraId="7A5CF697" w14:textId="77777777" w:rsidR="002536DD" w:rsidRPr="00CD3142" w:rsidRDefault="002536DD" w:rsidP="0016210D">
      <w:pPr>
        <w:pStyle w:val="Ttulo2"/>
      </w:pPr>
      <w:r w:rsidRPr="00CD3142">
        <w:lastRenderedPageBreak/>
        <w:t xml:space="preserve">OBJETIVOS </w:t>
      </w:r>
    </w:p>
    <w:p w14:paraId="5B6CEBCD" w14:textId="77777777" w:rsidR="002536DD" w:rsidRPr="00CD3142" w:rsidRDefault="002536DD" w:rsidP="00494273">
      <w:pPr>
        <w:pStyle w:val="TF-TEXTO"/>
      </w:pPr>
      <w:r w:rsidRPr="00CD3142">
        <w:t xml:space="preserve"> O objetivo deste trabalho é d</w:t>
      </w:r>
      <w:r>
        <w:t>isponibilizar</w:t>
      </w:r>
      <w:r w:rsidRPr="00CD3142">
        <w:t xml:space="preserve"> uma aplicação web para gestão</w:t>
      </w:r>
      <w:r>
        <w:t xml:space="preserve"> de estoques</w:t>
      </w:r>
      <w:r w:rsidRPr="00CD3142">
        <w:t xml:space="preserve"> de hemocentros e agendamento de doações de sangue.</w:t>
      </w:r>
    </w:p>
    <w:p w14:paraId="7C9EF581" w14:textId="77777777" w:rsidR="002536DD" w:rsidRPr="00CD3142" w:rsidRDefault="002536DD" w:rsidP="00C35E57">
      <w:pPr>
        <w:pStyle w:val="TF-TEXTO"/>
      </w:pPr>
      <w:r w:rsidRPr="00CD3142">
        <w:t>Os objetivos específicos são:</w:t>
      </w:r>
    </w:p>
    <w:p w14:paraId="793D547D" w14:textId="77777777" w:rsidR="002536DD" w:rsidRPr="00CD3142" w:rsidRDefault="002536DD" w:rsidP="002536DD">
      <w:pPr>
        <w:pStyle w:val="TF-ALNEA"/>
        <w:numPr>
          <w:ilvl w:val="0"/>
          <w:numId w:val="24"/>
        </w:numPr>
      </w:pPr>
      <w:r>
        <w:t>d</w:t>
      </w:r>
      <w:r w:rsidRPr="00CD3142">
        <w:t>esenvolver uma aplicação de fácil utilização</w:t>
      </w:r>
      <w:r>
        <w:t xml:space="preserve"> seguindo boas práticas e padrões de usabilidade para web</w:t>
      </w:r>
      <w:r w:rsidRPr="00CD3142">
        <w:t>;</w:t>
      </w:r>
    </w:p>
    <w:p w14:paraId="40DF3EB7" w14:textId="77777777" w:rsidR="002536DD" w:rsidRPr="00CD3142" w:rsidRDefault="002536DD" w:rsidP="00C35E57">
      <w:pPr>
        <w:pStyle w:val="TF-ALNEA"/>
      </w:pPr>
      <w:r>
        <w:t>validar o sistema desenvolvido com um hemocentro aplicando técnicas de Interação Humano Computador.</w:t>
      </w:r>
    </w:p>
    <w:p w14:paraId="4F75BD55" w14:textId="77777777" w:rsidR="002536DD" w:rsidRPr="00CD3142" w:rsidRDefault="002536DD" w:rsidP="002536DD">
      <w:pPr>
        <w:pStyle w:val="Ttulo1"/>
      </w:pPr>
      <w:r w:rsidRPr="00CD3142">
        <w:t>trabalhos correlatos</w:t>
      </w:r>
    </w:p>
    <w:p w14:paraId="72ED5153" w14:textId="77777777" w:rsidR="002536DD" w:rsidRPr="00CD3142" w:rsidRDefault="002536DD" w:rsidP="00FA5504">
      <w:pPr>
        <w:pStyle w:val="TF-TEXTO"/>
      </w:pPr>
      <w:del w:id="168" w:author="Dalton Solano dos Reis" w:date="2021-12-18T19:19:00Z">
        <w:r w:rsidRPr="00CD3142" w:rsidDel="003F499B">
          <w:delText xml:space="preserve">São </w:delText>
        </w:r>
      </w:del>
      <w:ins w:id="169" w:author="Dalton Solano dos Reis" w:date="2021-12-18T19:19:00Z">
        <w:r>
          <w:t>Nesta seção são</w:t>
        </w:r>
        <w:r w:rsidRPr="00CD3142">
          <w:t xml:space="preserve"> </w:t>
        </w:r>
      </w:ins>
      <w:r w:rsidRPr="00CD3142">
        <w:t xml:space="preserve">apresentados </w:t>
      </w:r>
      <w:r>
        <w:t xml:space="preserve">três </w:t>
      </w:r>
      <w:r w:rsidRPr="00CD3142">
        <w:t xml:space="preserve">trabalhos com características semelhantes aos principais objetivos do estudo proposto. </w:t>
      </w:r>
      <w:r>
        <w:t xml:space="preserve">A subseção </w:t>
      </w:r>
      <w:r>
        <w:fldChar w:fldCharType="begin"/>
      </w:r>
      <w:r>
        <w:instrText xml:space="preserve"> REF _Ref85052663 \r \h </w:instrText>
      </w:r>
      <w:r>
        <w:fldChar w:fldCharType="separate"/>
      </w:r>
      <w:r>
        <w:t>2.1</w:t>
      </w:r>
      <w:r>
        <w:fldChar w:fldCharType="end"/>
      </w:r>
      <w:r w:rsidRPr="00CD3142">
        <w:t xml:space="preserve"> é um aplicativo móvel para Agendamento de Doação de Sangue no Hemocentro Público de Alagoas (SOUZA JÚNIOR, 2020). </w:t>
      </w:r>
      <w:r>
        <w:t>A</w:t>
      </w:r>
      <w:r w:rsidRPr="00CD3142">
        <w:t xml:space="preserve"> </w:t>
      </w:r>
      <w:r>
        <w:t xml:space="preserve">subseção </w:t>
      </w:r>
      <w:r>
        <w:fldChar w:fldCharType="begin"/>
      </w:r>
      <w:r>
        <w:instrText xml:space="preserve"> REF _Ref85052663 \r \h </w:instrText>
      </w:r>
      <w:r>
        <w:fldChar w:fldCharType="separate"/>
      </w:r>
      <w:r>
        <w:t>2.2</w:t>
      </w:r>
      <w:r>
        <w:fldChar w:fldCharType="end"/>
      </w:r>
      <w:r w:rsidRPr="00CD3142">
        <w:t xml:space="preserve"> é um sistema </w:t>
      </w:r>
      <w:r>
        <w:t xml:space="preserve">web </w:t>
      </w:r>
      <w:r w:rsidRPr="00CD3142">
        <w:t>para</w:t>
      </w:r>
      <w:r>
        <w:t xml:space="preserve"> otimização do processo de coleta de sangue</w:t>
      </w:r>
      <w:r w:rsidRPr="00CD3142">
        <w:t xml:space="preserve"> </w:t>
      </w:r>
      <w:r w:rsidRPr="00016E5E">
        <w:t>(LIRA, 2020)</w:t>
      </w:r>
      <w:r w:rsidRPr="00CD3142">
        <w:t>.</w:t>
      </w:r>
      <w:r>
        <w:t xml:space="preserve"> A subseção </w:t>
      </w:r>
      <w:r>
        <w:fldChar w:fldCharType="begin"/>
      </w:r>
      <w:r>
        <w:instrText xml:space="preserve"> REF _Ref89107275 \n \h </w:instrText>
      </w:r>
      <w:r>
        <w:fldChar w:fldCharType="separate"/>
      </w:r>
      <w:r>
        <w:t>2.3</w:t>
      </w:r>
      <w:r>
        <w:fldChar w:fldCharType="end"/>
      </w:r>
      <w:r>
        <w:t xml:space="preserve"> é uma aplicação web para controle do processo de doação de sangue (SEVERO; SANTOS, 2018).</w:t>
      </w:r>
    </w:p>
    <w:p w14:paraId="1555C920" w14:textId="77777777" w:rsidR="002536DD" w:rsidRPr="00CD3142" w:rsidRDefault="002536DD">
      <w:pPr>
        <w:pStyle w:val="Ttulo2"/>
      </w:pPr>
      <w:r w:rsidRPr="00CD3142">
        <w:t xml:space="preserve">DOE+: Um Aplicativo Móvel de Cunho Social para Agendamento de Doação de Sangue no Hemocentro Público de Alagoas </w:t>
      </w:r>
    </w:p>
    <w:p w14:paraId="1711A0BA" w14:textId="77777777" w:rsidR="002536DD" w:rsidRPr="00CD3142" w:rsidRDefault="002536DD" w:rsidP="00D31712">
      <w:pPr>
        <w:pStyle w:val="TF-TEXTO"/>
      </w:pPr>
      <w:r w:rsidRPr="00CD3142">
        <w:t>S</w:t>
      </w:r>
      <w:r>
        <w:t>ouza Júnior</w:t>
      </w:r>
      <w:r w:rsidRPr="00CD3142">
        <w:t xml:space="preserve"> (2020) descreve um aplicativo móvel </w:t>
      </w:r>
      <w:r>
        <w:t xml:space="preserve">de plataforma Android </w:t>
      </w:r>
      <w:r w:rsidRPr="00CD3142">
        <w:t xml:space="preserve">para o agendamento de doação de sangue no </w:t>
      </w:r>
      <w:proofErr w:type="spellStart"/>
      <w:r w:rsidRPr="00CD3142">
        <w:t>H</w:t>
      </w:r>
      <w:r>
        <w:t>EMO</w:t>
      </w:r>
      <w:r w:rsidRPr="00CD3142">
        <w:t>centro</w:t>
      </w:r>
      <w:proofErr w:type="spellEnd"/>
      <w:r w:rsidRPr="00CD3142">
        <w:t xml:space="preserve"> </w:t>
      </w:r>
      <w:r>
        <w:t>p</w:t>
      </w:r>
      <w:r w:rsidRPr="00CD3142">
        <w:t xml:space="preserve">úblico de </w:t>
      </w:r>
      <w:proofErr w:type="spellStart"/>
      <w:r w:rsidRPr="00CD3142">
        <w:t>A</w:t>
      </w:r>
      <w:r>
        <w:t>L</w:t>
      </w:r>
      <w:r w:rsidRPr="00CD3142">
        <w:t>agoas</w:t>
      </w:r>
      <w:proofErr w:type="spellEnd"/>
      <w:r w:rsidRPr="00CD3142">
        <w:t xml:space="preserve"> (HEMOAL). Devido ao baixo número de doações de sangue, </w:t>
      </w:r>
      <w:r>
        <w:t>f</w:t>
      </w:r>
      <w:r w:rsidRPr="00CD3142">
        <w:t>oi proposta uma aplicação móvel</w:t>
      </w:r>
      <w:r>
        <w:t xml:space="preserve"> com o intuito de</w:t>
      </w:r>
      <w:r w:rsidRPr="00CD3142">
        <w:t xml:space="preserve"> atrair mais doadores, despertar mais consciência da sociedade, cidadania e manutenção de um estoque satisfatório para atender a população geral.</w:t>
      </w:r>
      <w:r>
        <w:t xml:space="preserve"> O</w:t>
      </w:r>
      <w:r w:rsidRPr="00CD3142">
        <w:t xml:space="preserve"> </w:t>
      </w:r>
      <w:r>
        <w:t>aplicativo móvel</w:t>
      </w:r>
      <w:r w:rsidRPr="00CD3142">
        <w:t xml:space="preserve"> permite </w:t>
      </w:r>
      <w:r>
        <w:t>a</w:t>
      </w:r>
      <w:r w:rsidRPr="00CD3142">
        <w:t>o usuário visualizar as atuais campanhas e ser notificado quando novas campanhas forem cadastradas pelo HEMOAL.</w:t>
      </w:r>
      <w:r>
        <w:t xml:space="preserve"> Além de permitir o acesso a informações em tempo real com níveis baixos do estoque de sangue.</w:t>
      </w:r>
      <w:r w:rsidRPr="00CD3142">
        <w:t xml:space="preserve"> Segundo </w:t>
      </w:r>
      <w:r w:rsidRPr="009031E0">
        <w:t xml:space="preserve">Souza Júnior </w:t>
      </w:r>
      <w:r w:rsidRPr="00CD3142">
        <w:t xml:space="preserve">(2020), estas funcionalidades foram adicionadas a fim de privilegiar doadores que fizessem seus agendamentos </w:t>
      </w:r>
      <w:r>
        <w:t>pelo</w:t>
      </w:r>
      <w:r w:rsidRPr="00CD3142">
        <w:t xml:space="preserve"> aplicativo móvel. </w:t>
      </w:r>
    </w:p>
    <w:p w14:paraId="1A4FB9B8" w14:textId="77777777" w:rsidR="002536DD" w:rsidRPr="00CD3142" w:rsidRDefault="002536DD" w:rsidP="00DA5193">
      <w:pPr>
        <w:pStyle w:val="TF-TEXTO"/>
      </w:pPr>
      <w:r>
        <w:t xml:space="preserve">A </w:t>
      </w:r>
      <w:r>
        <w:fldChar w:fldCharType="begin"/>
      </w:r>
      <w:r>
        <w:instrText xml:space="preserve"> REF _Ref84040353 \h </w:instrText>
      </w:r>
      <w:r>
        <w:fldChar w:fldCharType="separate"/>
      </w:r>
      <w:r w:rsidRPr="00DA2560">
        <w:t xml:space="preserve">Figura </w:t>
      </w:r>
      <w:r w:rsidRPr="00DA2560">
        <w:rPr>
          <w:noProof/>
        </w:rPr>
        <w:t>1</w:t>
      </w:r>
      <w:r>
        <w:fldChar w:fldCharType="end"/>
      </w:r>
      <w:r>
        <w:t>,</w:t>
      </w:r>
      <w:r w:rsidRPr="00CD3142">
        <w:t xml:space="preserve"> mostra as telas de agendamento do sistema com </w:t>
      </w:r>
      <w:r>
        <w:t xml:space="preserve">suas </w:t>
      </w:r>
      <w:r w:rsidRPr="00CD3142">
        <w:t xml:space="preserve">entradas </w:t>
      </w:r>
      <w:r>
        <w:t>(</w:t>
      </w:r>
      <w:r>
        <w:fldChar w:fldCharType="begin"/>
      </w:r>
      <w:r>
        <w:instrText xml:space="preserve"> REF _Ref84040353 \h </w:instrText>
      </w:r>
      <w:r>
        <w:fldChar w:fldCharType="separate"/>
      </w:r>
      <w:r>
        <w:t xml:space="preserve">Figura </w:t>
      </w:r>
      <w:r>
        <w:rPr>
          <w:noProof/>
        </w:rPr>
        <w:t>1</w:t>
      </w:r>
      <w:r>
        <w:fldChar w:fldCharType="end"/>
      </w:r>
      <w:r>
        <w:t xml:space="preserve"> a) sendo: </w:t>
      </w:r>
      <w:r w:rsidRPr="00CD3142">
        <w:t>localização</w:t>
      </w:r>
      <w:r>
        <w:t>;</w:t>
      </w:r>
      <w:r w:rsidRPr="00CD3142">
        <w:t xml:space="preserve"> data do agendamento</w:t>
      </w:r>
      <w:r>
        <w:t>;</w:t>
      </w:r>
      <w:r w:rsidRPr="00CD3142">
        <w:t xml:space="preserve"> os respectivos horários disponíveis para agendamento</w:t>
      </w:r>
      <w:r>
        <w:t xml:space="preserve">. A </w:t>
      </w:r>
      <w:r>
        <w:fldChar w:fldCharType="begin"/>
      </w:r>
      <w:r>
        <w:instrText xml:space="preserve"> REF _Ref84040353 \h </w:instrText>
      </w:r>
      <w:r>
        <w:fldChar w:fldCharType="separate"/>
      </w:r>
      <w:r>
        <w:t xml:space="preserve">Figura </w:t>
      </w:r>
      <w:r>
        <w:rPr>
          <w:noProof/>
        </w:rPr>
        <w:t>1</w:t>
      </w:r>
      <w:r>
        <w:fldChar w:fldCharType="end"/>
      </w:r>
      <w:r>
        <w:t xml:space="preserve"> (b) mostra os</w:t>
      </w:r>
      <w:r w:rsidRPr="009B3D4D">
        <w:t xml:space="preserve"> detalhes do agendamento </w:t>
      </w:r>
      <w:r>
        <w:t>realizado</w:t>
      </w:r>
      <w:r w:rsidRPr="009B3D4D">
        <w:t xml:space="preserve"> (dia, horário e local)</w:t>
      </w:r>
      <w:r>
        <w:t>.</w:t>
      </w:r>
      <w:r w:rsidRPr="00CD3142">
        <w:t xml:space="preserve"> </w:t>
      </w:r>
      <w:r>
        <w:t xml:space="preserve">Por sua vez, a </w:t>
      </w:r>
      <w:r>
        <w:fldChar w:fldCharType="begin"/>
      </w:r>
      <w:r>
        <w:instrText xml:space="preserve"> REF _Ref84040353 \h </w:instrText>
      </w:r>
      <w:r>
        <w:fldChar w:fldCharType="separate"/>
      </w:r>
      <w:r>
        <w:t xml:space="preserve">Figura </w:t>
      </w:r>
      <w:r>
        <w:rPr>
          <w:noProof/>
        </w:rPr>
        <w:t>1</w:t>
      </w:r>
      <w:r>
        <w:fldChar w:fldCharType="end"/>
      </w:r>
      <w:r>
        <w:t xml:space="preserve"> (c) apresenta a</w:t>
      </w:r>
      <w:r w:rsidRPr="00CD3142">
        <w:t xml:space="preserve"> opção de poder compartilhar as campanhas em redes sociais.</w:t>
      </w:r>
    </w:p>
    <w:p w14:paraId="7F947985" w14:textId="77777777" w:rsidR="002536DD" w:rsidRPr="00DA2560" w:rsidRDefault="002536DD" w:rsidP="00F23E48">
      <w:pPr>
        <w:pStyle w:val="TF-LEGENDA"/>
      </w:pPr>
      <w:r w:rsidRPr="00DA2560">
        <w:lastRenderedPageBreak/>
        <w:t xml:space="preserve">Figura </w:t>
      </w:r>
      <w:fldSimple w:instr=" SEQ Figura \* ARABIC ">
        <w:r w:rsidRPr="00DA2560">
          <w:rPr>
            <w:noProof/>
          </w:rPr>
          <w:t>1</w:t>
        </w:r>
      </w:fldSimple>
      <w:r w:rsidRPr="00DA2560">
        <w:t xml:space="preserve"> - Telas com detalhes do agendamento e compartilhamento em redes sociais do aplicativo</w:t>
      </w:r>
    </w:p>
    <w:p w14:paraId="7E06CD90" w14:textId="77777777" w:rsidR="002536DD" w:rsidRDefault="002536DD" w:rsidP="00F23E48">
      <w:pPr>
        <w:pStyle w:val="TF-FIGURA"/>
      </w:pPr>
      <w:r>
        <w:rPr>
          <w:noProof/>
        </w:rPr>
        <w:drawing>
          <wp:inline distT="0" distB="0" distL="0" distR="0" wp14:anchorId="720403F0" wp14:editId="1F18149C">
            <wp:extent cx="4591050" cy="2647950"/>
            <wp:effectExtent l="19050" t="19050" r="19050" b="1905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2647950"/>
                    </a:xfrm>
                    <a:prstGeom prst="rect">
                      <a:avLst/>
                    </a:prstGeom>
                    <a:noFill/>
                    <a:ln w="12700" cmpd="sng">
                      <a:solidFill>
                        <a:schemeClr val="tx1"/>
                      </a:solidFill>
                      <a:miter lim="800000"/>
                      <a:headEnd/>
                      <a:tailEnd/>
                    </a:ln>
                    <a:effectLst/>
                  </pic:spPr>
                </pic:pic>
              </a:graphicData>
            </a:graphic>
          </wp:inline>
        </w:drawing>
      </w:r>
    </w:p>
    <w:p w14:paraId="6608FD07" w14:textId="77777777" w:rsidR="002536DD" w:rsidRPr="00FB56A0" w:rsidRDefault="002536DD" w:rsidP="00330BA2">
      <w:pPr>
        <w:pStyle w:val="TF-FONTE"/>
      </w:pPr>
      <w:r w:rsidRPr="00CD3142">
        <w:rPr>
          <w:b/>
          <w:bCs/>
        </w:rPr>
        <w:t xml:space="preserve">       </w:t>
      </w:r>
      <w:r w:rsidRPr="00FB56A0">
        <w:t>Fonte: Souza Júnior (2020)</w:t>
      </w:r>
      <w:r>
        <w:t>.</w:t>
      </w:r>
    </w:p>
    <w:p w14:paraId="01DFEF28" w14:textId="77777777" w:rsidR="002536DD" w:rsidRPr="00ED0987" w:rsidRDefault="002536DD" w:rsidP="00FA164E">
      <w:pPr>
        <w:pStyle w:val="TF-TEXTO"/>
      </w:pPr>
      <w:r w:rsidRPr="00ED0987">
        <w:t xml:space="preserve">Foi construído também um sistema </w:t>
      </w:r>
      <w:r w:rsidRPr="00FA164E">
        <w:t>web</w:t>
      </w:r>
      <w:r w:rsidRPr="00ED0987">
        <w:t xml:space="preserve"> administrativo para o acesso dos funcionários do HEMOAL. Neste </w:t>
      </w:r>
      <w:r>
        <w:t>sistema</w:t>
      </w:r>
      <w:r w:rsidRPr="00ED0987">
        <w:t xml:space="preserve">, conforme a </w:t>
      </w:r>
      <w:r>
        <w:fldChar w:fldCharType="begin"/>
      </w:r>
      <w:r>
        <w:instrText xml:space="preserve"> REF _Ref84041106 \h </w:instrText>
      </w:r>
      <w:r>
        <w:fldChar w:fldCharType="separate"/>
      </w:r>
      <w:r>
        <w:t xml:space="preserve">Figura </w:t>
      </w:r>
      <w:r>
        <w:rPr>
          <w:noProof/>
        </w:rPr>
        <w:t>2</w:t>
      </w:r>
      <w:r>
        <w:fldChar w:fldCharType="end"/>
      </w:r>
      <w:r w:rsidRPr="00ED0987">
        <w:t xml:space="preserve"> é possível visualizar </w:t>
      </w:r>
      <w:r>
        <w:t xml:space="preserve">um painel de </w:t>
      </w:r>
      <w:r w:rsidRPr="00ED0987">
        <w:t>informações com o número de agendamentos e doações realizadas</w:t>
      </w:r>
      <w:r>
        <w:t>.</w:t>
      </w:r>
      <w:r w:rsidRPr="00ED0987">
        <w:t xml:space="preserve"> </w:t>
      </w:r>
      <w:r>
        <w:t xml:space="preserve">Ainda, na </w:t>
      </w:r>
      <w:r>
        <w:fldChar w:fldCharType="begin"/>
      </w:r>
      <w:r>
        <w:instrText xml:space="preserve"> REF _Ref84041106 \h </w:instrText>
      </w:r>
      <w:r>
        <w:fldChar w:fldCharType="separate"/>
      </w:r>
      <w:r w:rsidRPr="00DA2560">
        <w:t xml:space="preserve">Figura </w:t>
      </w:r>
      <w:r w:rsidRPr="00DA2560">
        <w:rPr>
          <w:noProof/>
        </w:rPr>
        <w:t>2</w:t>
      </w:r>
      <w:r>
        <w:fldChar w:fldCharType="end"/>
      </w:r>
      <w:r>
        <w:t xml:space="preserve"> tem-se</w:t>
      </w:r>
      <w:r w:rsidRPr="00ED0987">
        <w:t xml:space="preserve"> um gráfico com o número de </w:t>
      </w:r>
      <w:r w:rsidRPr="00FA164E">
        <w:t>downloads</w:t>
      </w:r>
      <w:r w:rsidRPr="00ED0987">
        <w:t xml:space="preserve"> realizados do aplicativo</w:t>
      </w:r>
      <w:r>
        <w:t xml:space="preserve"> em determinados períodos</w:t>
      </w:r>
      <w:r w:rsidRPr="00ED0987">
        <w:t>.</w:t>
      </w:r>
    </w:p>
    <w:p w14:paraId="06E67D71" w14:textId="77777777" w:rsidR="002536DD" w:rsidRPr="00DA2560" w:rsidRDefault="002536DD" w:rsidP="00F23E48">
      <w:pPr>
        <w:pStyle w:val="TF-LEGENDA"/>
      </w:pPr>
      <w:r w:rsidRPr="00DA2560">
        <w:t xml:space="preserve">Figura </w:t>
      </w:r>
      <w:r w:rsidRPr="00454017">
        <w:fldChar w:fldCharType="begin"/>
      </w:r>
      <w:r w:rsidRPr="00DA2560">
        <w:instrText xml:space="preserve"> SEQ Figura \* ARABIC </w:instrText>
      </w:r>
      <w:r w:rsidRPr="00454017">
        <w:fldChar w:fldCharType="separate"/>
      </w:r>
      <w:r w:rsidRPr="00DA2560">
        <w:rPr>
          <w:noProof/>
        </w:rPr>
        <w:t>2</w:t>
      </w:r>
      <w:r w:rsidRPr="00454017">
        <w:fldChar w:fldCharType="end"/>
      </w:r>
      <w:r w:rsidRPr="00DA2560">
        <w:t xml:space="preserve"> – Tela do sistema web administrativo com os números atingidos</w:t>
      </w:r>
    </w:p>
    <w:p w14:paraId="53671C76" w14:textId="77777777" w:rsidR="002536DD" w:rsidRDefault="002536DD" w:rsidP="00F23E48">
      <w:pPr>
        <w:pStyle w:val="TF-FIGURA"/>
      </w:pPr>
      <w:r>
        <w:rPr>
          <w:noProof/>
        </w:rPr>
        <w:drawing>
          <wp:inline distT="0" distB="0" distL="0" distR="0" wp14:anchorId="79DB796A" wp14:editId="73CDC20E">
            <wp:extent cx="4543425" cy="2362200"/>
            <wp:effectExtent l="19050" t="19050" r="28575" b="1905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3425" cy="2362200"/>
                    </a:xfrm>
                    <a:prstGeom prst="rect">
                      <a:avLst/>
                    </a:prstGeom>
                    <a:noFill/>
                    <a:ln w="12700" cmpd="sng">
                      <a:solidFill>
                        <a:schemeClr val="tx1"/>
                      </a:solidFill>
                      <a:miter lim="800000"/>
                      <a:headEnd/>
                      <a:tailEnd/>
                    </a:ln>
                    <a:effectLst/>
                  </pic:spPr>
                </pic:pic>
              </a:graphicData>
            </a:graphic>
          </wp:inline>
        </w:drawing>
      </w:r>
    </w:p>
    <w:p w14:paraId="35BBC57B" w14:textId="77777777" w:rsidR="002536DD" w:rsidRPr="0096105A" w:rsidRDefault="002536DD" w:rsidP="0096105A">
      <w:pPr>
        <w:pStyle w:val="TF-FONTE"/>
      </w:pPr>
      <w:r w:rsidRPr="0096105A">
        <w:t xml:space="preserve">Fonte: </w:t>
      </w:r>
      <w:r w:rsidRPr="00881BD0">
        <w:t>Souza Júnior (2020)</w:t>
      </w:r>
      <w:r>
        <w:t>.</w:t>
      </w:r>
    </w:p>
    <w:p w14:paraId="7F93DC71" w14:textId="77777777" w:rsidR="002536DD" w:rsidRDefault="002536DD" w:rsidP="004519E1">
      <w:pPr>
        <w:pStyle w:val="TF-TEXTO"/>
        <w:rPr>
          <w:szCs w:val="24"/>
        </w:rPr>
      </w:pPr>
      <w:r>
        <w:rPr>
          <w:szCs w:val="24"/>
        </w:rPr>
        <w:t xml:space="preserve"> </w:t>
      </w:r>
      <w:r w:rsidRPr="00B37EAD">
        <w:rPr>
          <w:szCs w:val="24"/>
        </w:rPr>
        <w:t>Souza Júnior (2020</w:t>
      </w:r>
      <w:r>
        <w:rPr>
          <w:szCs w:val="24"/>
        </w:rPr>
        <w:t>, p. 7</w:t>
      </w:r>
      <w:r w:rsidRPr="00B37EAD">
        <w:rPr>
          <w:szCs w:val="24"/>
        </w:rPr>
        <w:t>)</w:t>
      </w:r>
      <w:r>
        <w:rPr>
          <w:szCs w:val="24"/>
        </w:rPr>
        <w:t xml:space="preserve"> conclui que o principal objetivo de seu trabalho, que é “[...] contribuir com a sociedade alagoana através da criação de um projeto que impactasse na vida do cidadão” foi alcançado. Segundo os dados da loja de aplicativo Google Play Store o número de </w:t>
      </w:r>
      <w:r w:rsidRPr="005602EC">
        <w:rPr>
          <w:i/>
          <w:iCs/>
          <w:szCs w:val="24"/>
        </w:rPr>
        <w:t>downloads</w:t>
      </w:r>
      <w:r>
        <w:rPr>
          <w:szCs w:val="24"/>
        </w:rPr>
        <w:t xml:space="preserve"> do aplicativo DOE+ foi de 3.000, além de mais de 1.420 usuários ativos e 420 agendamentos (SOUZA JÚNIOR, 2020). Além de um incremento de 47% na média semanal de doações no HEMOAL após a implantação do aplicativo, incentivando a primeira doação dos jovens. </w:t>
      </w:r>
    </w:p>
    <w:p w14:paraId="667CD64E" w14:textId="77777777" w:rsidR="002536DD" w:rsidRPr="00C17015" w:rsidRDefault="002536DD" w:rsidP="006C3385">
      <w:pPr>
        <w:pStyle w:val="TF-TEXTO"/>
        <w:rPr>
          <w:i/>
          <w:iCs/>
          <w:szCs w:val="24"/>
        </w:rPr>
      </w:pPr>
      <w:r>
        <w:rPr>
          <w:szCs w:val="24"/>
        </w:rPr>
        <w:lastRenderedPageBreak/>
        <w:t xml:space="preserve">Souza Junior (2020) também destaca que a solução desenvolvida possibilitou que o HEMOAL um hemocentro público, se tornasse referência em agendamento de doação via aplicativos móveis. Comparado com outros hemocentros, o agendamento era feito predominantemente via telefone ou por formulários </w:t>
      </w:r>
      <w:r w:rsidRPr="00986024">
        <w:rPr>
          <w:szCs w:val="24"/>
        </w:rPr>
        <w:t>online</w:t>
      </w:r>
      <w:r>
        <w:rPr>
          <w:szCs w:val="24"/>
        </w:rPr>
        <w:t xml:space="preserve"> (SOUZA JUNIOR, 2020). Por fim, Souza Junior (2020) destaca </w:t>
      </w:r>
      <w:commentRangeStart w:id="170"/>
      <w:r>
        <w:rPr>
          <w:szCs w:val="24"/>
        </w:rPr>
        <w:t xml:space="preserve">que no que </w:t>
      </w:r>
      <w:commentRangeEnd w:id="170"/>
      <w:r>
        <w:rPr>
          <w:rStyle w:val="Refdecomentrio"/>
        </w:rPr>
        <w:commentReference w:id="170"/>
      </w:r>
      <w:r>
        <w:rPr>
          <w:szCs w:val="24"/>
        </w:rPr>
        <w:t>tange a melhora na qualidade de vida dos cidadãos, foi cedida uma das seis cadeiras do HEMOAL para uso exclusivo de usuários que fizeram o agendamento utilizando o aplicativo Doe+.</w:t>
      </w:r>
    </w:p>
    <w:p w14:paraId="5E3666E5" w14:textId="77777777" w:rsidR="002536DD" w:rsidRPr="00CD3142" w:rsidRDefault="002536DD">
      <w:pPr>
        <w:pStyle w:val="Ttulo2"/>
      </w:pPr>
      <w:r w:rsidRPr="00016E5E">
        <w:t>DOAR: SISTEMA WEB PARA OTIMIZAÇÃO DO PROCESSO DE COLETA DE SANGUE</w:t>
      </w:r>
    </w:p>
    <w:p w14:paraId="681642FE" w14:textId="77777777" w:rsidR="002536DD" w:rsidRDefault="002536DD" w:rsidP="00A44581">
      <w:pPr>
        <w:pStyle w:val="TF-TEXTO"/>
      </w:pPr>
      <w:r>
        <w:t xml:space="preserve">O trabalho de </w:t>
      </w:r>
      <w:r w:rsidRPr="0058727A">
        <w:t>Lira (2020)</w:t>
      </w:r>
      <w:r>
        <w:t xml:space="preserve"> apresenta uma aplicação web que otimiza processos de coletas de sangue por meio do gerenciamento de inventário de banco de sangue. Lira (2020) destaca que na literatura a gestão de inventário é escassa, sendo necessário ter realizado pesquisas mais brandas sobre o assunto. O trabalho tem o objetivo de fidelizar doadores, buscando auxiliar a criação de campanhas de coleta e equilibrar a demanda por coleta e hemoderivados.</w:t>
      </w:r>
    </w:p>
    <w:p w14:paraId="39150861" w14:textId="77777777" w:rsidR="002536DD" w:rsidRDefault="002536DD" w:rsidP="00053AD9">
      <w:pPr>
        <w:pStyle w:val="TF-TEXTO"/>
      </w:pPr>
      <w:r>
        <w:t>O sistema Doar de Lira (2020), foi desenvolvido para ser integrado com o Sistema de Gerenciamento em Serviços de Hemoterapia (</w:t>
      </w:r>
      <w:proofErr w:type="spellStart"/>
      <w:r>
        <w:t>Hemovida</w:t>
      </w:r>
      <w:proofErr w:type="spellEnd"/>
      <w:r>
        <w:t xml:space="preserve">), um sistema legado desenvolvido no Departamento de Informática do Sistema Único de Saúde (DATASUS), para bancos de sangue que controlam todo o processo de doação de sangue. O sistema </w:t>
      </w:r>
      <w:proofErr w:type="spellStart"/>
      <w:r>
        <w:t>Hemovida</w:t>
      </w:r>
      <w:proofErr w:type="spellEnd"/>
      <w:r>
        <w:t xml:space="preserve"> foi desenvolvido em linguagem de programação Delphi, utilizando o banco de dados SQL Server, construído em estrutura de servidor e projetado para plataforma Windows 98 ou superior (LIRA,2020).</w:t>
      </w:r>
    </w:p>
    <w:p w14:paraId="76EF3F9C" w14:textId="77777777" w:rsidR="002536DD" w:rsidRDefault="002536DD" w:rsidP="00FA164E">
      <w:pPr>
        <w:pStyle w:val="TF-TEXTO"/>
      </w:pPr>
      <w:r>
        <w:t xml:space="preserve">O Doar busca os dados no </w:t>
      </w:r>
      <w:proofErr w:type="spellStart"/>
      <w:r>
        <w:t>Hemovida</w:t>
      </w:r>
      <w:proofErr w:type="spellEnd"/>
      <w:r>
        <w:t xml:space="preserve">, a partir deles estabelece metas para coleta, escolhe doadores aptos, controla o estoque e estado de processamento do sangue. Lira (2020) destaca que o sistema legado </w:t>
      </w:r>
      <w:proofErr w:type="spellStart"/>
      <w:r>
        <w:t>Hemovida</w:t>
      </w:r>
      <w:proofErr w:type="spellEnd"/>
      <w:r>
        <w:t xml:space="preserve"> possui muitas limitações de interface, além de não possuir informações importantes referentes a dados de doadores e de doações. O sistema </w:t>
      </w:r>
      <w:proofErr w:type="spellStart"/>
      <w:r>
        <w:t>Hemovida</w:t>
      </w:r>
      <w:proofErr w:type="spellEnd"/>
      <w:r>
        <w:t xml:space="preserve"> é dividido em dois módulos, sendo eles: gestão de inventários, que estabelece uma meta de coleta filtrada para cada tipo de sangue com o objetivo de manter os níveis de estoque; e gestão de doadores, que promove um contato entre os doadores e Hemocentro, considerando as restrições e tipo de sangue definidos numa pré-triagem (LIRA, 2020).</w:t>
      </w:r>
    </w:p>
    <w:p w14:paraId="536843B9" w14:textId="77777777" w:rsidR="002536DD" w:rsidRPr="008E0CEE" w:rsidRDefault="002536DD" w:rsidP="008E0CEE">
      <w:pPr>
        <w:pStyle w:val="TF-TEXTO"/>
      </w:pPr>
      <w:r>
        <w:t xml:space="preserve">O módulo de Gestão de Inventário define quais hemocomponentes serão produzidos, com base na meta de bolsas que serão coletadas por grupo sanguíneo. A meta de bolsas é calculada com base no valor ideal de cada hemocomponente e valor de estoque baseado nos dados do sistema </w:t>
      </w:r>
      <w:proofErr w:type="spellStart"/>
      <w:r>
        <w:t>Hemovida</w:t>
      </w:r>
      <w:proofErr w:type="spellEnd"/>
      <w:r>
        <w:t xml:space="preserve">. Já o módulo de Gestão de Doadores, considera os dados estabelecidos na pré-triagem como: sexo, diferença entre doações, sexo e restrições. Para poder verificar a aptidão dos doadores, o sistema busca os contatos disponibilizados pelo sistema </w:t>
      </w:r>
      <w:proofErr w:type="spellStart"/>
      <w:r>
        <w:t>Hemovida</w:t>
      </w:r>
      <w:proofErr w:type="spellEnd"/>
      <w:r>
        <w:t xml:space="preserve">. A </w:t>
      </w:r>
      <w:r>
        <w:fldChar w:fldCharType="begin"/>
      </w:r>
      <w:r>
        <w:instrText xml:space="preserve"> REF _Ref84041058 \h </w:instrText>
      </w:r>
      <w:r>
        <w:fldChar w:fldCharType="separate"/>
      </w:r>
      <w:r>
        <w:t xml:space="preserve">Figura </w:t>
      </w:r>
      <w:r>
        <w:rPr>
          <w:noProof/>
        </w:rPr>
        <w:t>3</w:t>
      </w:r>
      <w:r>
        <w:fldChar w:fldCharType="end"/>
      </w:r>
      <w:r>
        <w:t xml:space="preserve"> ilustra a tela de agenda de doadores do sistema, com os principais </w:t>
      </w:r>
      <w:r>
        <w:lastRenderedPageBreak/>
        <w:t xml:space="preserve">componentes destacados. A </w:t>
      </w:r>
      <w:r>
        <w:fldChar w:fldCharType="begin"/>
      </w:r>
      <w:r>
        <w:instrText xml:space="preserve"> REF _Ref84041058 \h </w:instrText>
      </w:r>
      <w:r>
        <w:fldChar w:fldCharType="separate"/>
      </w:r>
      <w:r w:rsidRPr="00DA2560">
        <w:t xml:space="preserve">Figura </w:t>
      </w:r>
      <w:r w:rsidRPr="00DA2560">
        <w:rPr>
          <w:noProof/>
        </w:rPr>
        <w:t>3</w:t>
      </w:r>
      <w:r>
        <w:fldChar w:fldCharType="end"/>
      </w:r>
      <w:r>
        <w:t xml:space="preserve"> (A) representa a lista de doadores agendados, com as principais informações como data e hora, de cada doação. Ao concluir o agendamento, o sistema solicitará informações adicionais e não permitirá mais de três doações por hora. Também contém a opção se a doação será por aféreses. Se caso o doador não compareça na data marcada, o sistema define a sua agenda como ausente. Destacado na Figura 3 (B) tem-se a lista de doadores aptos, separados por grupo e fator sanguíneo. Todos os doadores listados já foram selecionados, seguindo os critérios do sistema </w:t>
      </w:r>
      <w:proofErr w:type="spellStart"/>
      <w:r>
        <w:t>Hemovida</w:t>
      </w:r>
      <w:proofErr w:type="spellEnd"/>
      <w:r>
        <w:t>. O sistema verifica cada restrição e aprova a doação, ou não, adicionando a uma lista de aptos (LIRA, 2020).</w:t>
      </w:r>
    </w:p>
    <w:p w14:paraId="61FAFA61" w14:textId="77777777" w:rsidR="002536DD" w:rsidRPr="00DA2560" w:rsidRDefault="002536DD" w:rsidP="00F23E48">
      <w:pPr>
        <w:pStyle w:val="TF-LEGENDA"/>
      </w:pPr>
      <w:r w:rsidRPr="00DA2560">
        <w:t xml:space="preserve">Figura </w:t>
      </w:r>
      <w:fldSimple w:instr=" SEQ Figura \* ARABIC ">
        <w:r w:rsidRPr="00DA2560">
          <w:rPr>
            <w:noProof/>
          </w:rPr>
          <w:t>3</w:t>
        </w:r>
      </w:fldSimple>
      <w:r w:rsidRPr="00DA2560">
        <w:t xml:space="preserve"> – Tela de Agenda de doadores</w:t>
      </w:r>
    </w:p>
    <w:p w14:paraId="746443D6" w14:textId="77777777" w:rsidR="002536DD" w:rsidRDefault="002536DD" w:rsidP="00F23E48">
      <w:pPr>
        <w:pStyle w:val="TF-FIGURA"/>
      </w:pPr>
      <w:r>
        <w:rPr>
          <w:noProof/>
        </w:rPr>
        <w:drawing>
          <wp:inline distT="0" distB="0" distL="0" distR="0" wp14:anchorId="379A7851" wp14:editId="3C067E30">
            <wp:extent cx="5053077" cy="2120900"/>
            <wp:effectExtent l="12700" t="12700" r="14605" b="1270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0463" cy="2136592"/>
                    </a:xfrm>
                    <a:prstGeom prst="rect">
                      <a:avLst/>
                    </a:prstGeom>
                    <a:noFill/>
                    <a:ln w="12700" cmpd="sng">
                      <a:solidFill>
                        <a:srgbClr val="000000"/>
                      </a:solidFill>
                      <a:miter lim="800000"/>
                      <a:headEnd/>
                      <a:tailEnd/>
                    </a:ln>
                    <a:effectLst/>
                  </pic:spPr>
                </pic:pic>
              </a:graphicData>
            </a:graphic>
          </wp:inline>
        </w:drawing>
      </w:r>
    </w:p>
    <w:p w14:paraId="458B5876" w14:textId="77777777" w:rsidR="002536DD" w:rsidRPr="00FB56A0" w:rsidRDefault="002536DD" w:rsidP="009F17F7">
      <w:pPr>
        <w:pStyle w:val="TF-FONTE"/>
      </w:pPr>
      <w:r w:rsidRPr="009F17F7">
        <w:t>Fonte: Lira (2020)</w:t>
      </w:r>
      <w:r>
        <w:t>.</w:t>
      </w:r>
    </w:p>
    <w:p w14:paraId="0DCD7A1E" w14:textId="77777777" w:rsidR="002536DD" w:rsidRPr="006C3385" w:rsidRDefault="002536DD" w:rsidP="007328EF">
      <w:pPr>
        <w:widowControl w:val="0"/>
      </w:pPr>
    </w:p>
    <w:p w14:paraId="1ED27CCF" w14:textId="77777777" w:rsidR="002536DD" w:rsidRPr="00F57824" w:rsidRDefault="002536DD" w:rsidP="006A2ACA">
      <w:pPr>
        <w:widowControl w:val="0"/>
        <w:spacing w:line="360" w:lineRule="auto"/>
        <w:ind w:firstLine="709"/>
        <w:jc w:val="both"/>
        <w:rPr>
          <w:rFonts w:ascii="Times New Roman" w:hAnsi="Times New Roman" w:cs="Times New Roman"/>
        </w:rPr>
      </w:pPr>
      <w:r w:rsidRPr="00F57824">
        <w:rPr>
          <w:rFonts w:ascii="Times New Roman" w:hAnsi="Times New Roman" w:cs="Times New Roman"/>
        </w:rPr>
        <w:t xml:space="preserve">Já </w:t>
      </w:r>
      <w:r w:rsidRPr="00F57824">
        <w:rPr>
          <w:rFonts w:ascii="Times New Roman" w:hAnsi="Times New Roman" w:cs="Times New Roman"/>
        </w:rPr>
        <w:fldChar w:fldCharType="begin"/>
      </w:r>
      <w:r w:rsidRPr="00F57824">
        <w:rPr>
          <w:rFonts w:ascii="Times New Roman" w:hAnsi="Times New Roman" w:cs="Times New Roman"/>
        </w:rPr>
        <w:instrText xml:space="preserve"> REF _Ref84040993 \h </w:instrText>
      </w:r>
      <w:r>
        <w:rPr>
          <w:rFonts w:ascii="Times New Roman" w:hAnsi="Times New Roman" w:cs="Times New Roman"/>
        </w:rPr>
        <w:instrText xml:space="preserve"> \* MERGEFORMAT </w:instrText>
      </w:r>
      <w:r w:rsidRPr="00F57824">
        <w:rPr>
          <w:rFonts w:ascii="Times New Roman" w:hAnsi="Times New Roman" w:cs="Times New Roman"/>
        </w:rPr>
      </w:r>
      <w:r w:rsidRPr="00F57824">
        <w:rPr>
          <w:rFonts w:ascii="Times New Roman" w:hAnsi="Times New Roman" w:cs="Times New Roman"/>
        </w:rPr>
        <w:fldChar w:fldCharType="separate"/>
      </w:r>
      <w:r w:rsidRPr="00F57824">
        <w:rPr>
          <w:rFonts w:ascii="Times New Roman" w:hAnsi="Times New Roman" w:cs="Times New Roman"/>
        </w:rPr>
        <w:t xml:space="preserve">Figura </w:t>
      </w:r>
      <w:r w:rsidRPr="00F57824">
        <w:rPr>
          <w:rFonts w:ascii="Times New Roman" w:hAnsi="Times New Roman" w:cs="Times New Roman"/>
          <w:noProof/>
        </w:rPr>
        <w:t>4</w:t>
      </w:r>
      <w:r w:rsidRPr="00F57824">
        <w:rPr>
          <w:rFonts w:ascii="Times New Roman" w:hAnsi="Times New Roman" w:cs="Times New Roman"/>
        </w:rPr>
        <w:fldChar w:fldCharType="end"/>
      </w:r>
      <w:r w:rsidRPr="00F57824">
        <w:rPr>
          <w:rFonts w:ascii="Times New Roman" w:hAnsi="Times New Roman" w:cs="Times New Roman"/>
        </w:rPr>
        <w:t xml:space="preserve"> representa a tela principal do Sistema Doar. Os principais componentes da página são: </w:t>
      </w:r>
      <w:r>
        <w:rPr>
          <w:rFonts w:ascii="Times New Roman" w:hAnsi="Times New Roman" w:cs="Times New Roman"/>
        </w:rPr>
        <w:t>(</w:t>
      </w:r>
      <w:r w:rsidRPr="00F57824">
        <w:rPr>
          <w:rFonts w:ascii="Times New Roman" w:hAnsi="Times New Roman" w:cs="Times New Roman"/>
        </w:rPr>
        <w:t>A</w:t>
      </w:r>
      <w:r>
        <w:rPr>
          <w:rFonts w:ascii="Times New Roman" w:hAnsi="Times New Roman" w:cs="Times New Roman"/>
        </w:rPr>
        <w:t>)</w:t>
      </w:r>
      <w:r w:rsidRPr="00F57824">
        <w:rPr>
          <w:rFonts w:ascii="Times New Roman" w:hAnsi="Times New Roman" w:cs="Times New Roman"/>
        </w:rPr>
        <w:t xml:space="preserve"> representa a etapa de doações no período de coleta, sendo o somatório de doações na semana, doações sendo processadas e doações já processadas (prontas para distribuição); </w:t>
      </w:r>
      <w:r>
        <w:rPr>
          <w:rFonts w:ascii="Times New Roman" w:hAnsi="Times New Roman" w:cs="Times New Roman"/>
        </w:rPr>
        <w:t>(</w:t>
      </w:r>
      <w:r w:rsidRPr="00F57824">
        <w:rPr>
          <w:rFonts w:ascii="Times New Roman" w:hAnsi="Times New Roman" w:cs="Times New Roman"/>
        </w:rPr>
        <w:t>B</w:t>
      </w:r>
      <w:r>
        <w:rPr>
          <w:rFonts w:ascii="Times New Roman" w:hAnsi="Times New Roman" w:cs="Times New Roman"/>
        </w:rPr>
        <w:t>)</w:t>
      </w:r>
      <w:r w:rsidRPr="00F57824">
        <w:rPr>
          <w:rFonts w:ascii="Times New Roman" w:hAnsi="Times New Roman" w:cs="Times New Roman"/>
        </w:rPr>
        <w:t xml:space="preserve"> informa a quantidade de bolsas, de um determinado grupo sanguíneo, que precisam ser coletadas na semana; </w:t>
      </w:r>
      <w:r>
        <w:rPr>
          <w:rFonts w:ascii="Times New Roman" w:hAnsi="Times New Roman" w:cs="Times New Roman"/>
        </w:rPr>
        <w:t>(</w:t>
      </w:r>
      <w:r w:rsidRPr="00F57824">
        <w:rPr>
          <w:rFonts w:ascii="Times New Roman" w:hAnsi="Times New Roman" w:cs="Times New Roman"/>
        </w:rPr>
        <w:t>C</w:t>
      </w:r>
      <w:r>
        <w:rPr>
          <w:rFonts w:ascii="Times New Roman" w:hAnsi="Times New Roman" w:cs="Times New Roman"/>
        </w:rPr>
        <w:t>)</w:t>
      </w:r>
      <w:r w:rsidRPr="00F57824">
        <w:rPr>
          <w:rFonts w:ascii="Times New Roman" w:hAnsi="Times New Roman" w:cs="Times New Roman"/>
        </w:rPr>
        <w:t xml:space="preserve"> representa a quantidade de bolsas que foram processadas e a meta de coleta estabelecida pelo sistema Doar; </w:t>
      </w:r>
      <w:r>
        <w:rPr>
          <w:rFonts w:ascii="Times New Roman" w:hAnsi="Times New Roman" w:cs="Times New Roman"/>
        </w:rPr>
        <w:t>(</w:t>
      </w:r>
      <w:r w:rsidRPr="00F57824">
        <w:rPr>
          <w:rFonts w:ascii="Times New Roman" w:hAnsi="Times New Roman" w:cs="Times New Roman"/>
        </w:rPr>
        <w:t>D</w:t>
      </w:r>
      <w:r>
        <w:rPr>
          <w:rFonts w:ascii="Times New Roman" w:hAnsi="Times New Roman" w:cs="Times New Roman"/>
        </w:rPr>
        <w:t>)</w:t>
      </w:r>
      <w:r w:rsidRPr="00F57824">
        <w:rPr>
          <w:rFonts w:ascii="Times New Roman" w:hAnsi="Times New Roman" w:cs="Times New Roman"/>
        </w:rPr>
        <w:t xml:space="preserve"> ilustra hemocomponentes, seus dados de estoque e a necessidade determinada para o período; </w:t>
      </w:r>
      <w:r>
        <w:rPr>
          <w:rFonts w:ascii="Times New Roman" w:hAnsi="Times New Roman" w:cs="Times New Roman"/>
        </w:rPr>
        <w:t>(</w:t>
      </w:r>
      <w:r w:rsidRPr="00F57824">
        <w:rPr>
          <w:rFonts w:ascii="Times New Roman" w:hAnsi="Times New Roman" w:cs="Times New Roman"/>
        </w:rPr>
        <w:t>E</w:t>
      </w:r>
      <w:r>
        <w:rPr>
          <w:rFonts w:ascii="Times New Roman" w:hAnsi="Times New Roman" w:cs="Times New Roman"/>
        </w:rPr>
        <w:t>)</w:t>
      </w:r>
      <w:r w:rsidRPr="00F57824">
        <w:rPr>
          <w:rFonts w:ascii="Times New Roman" w:hAnsi="Times New Roman" w:cs="Times New Roman"/>
        </w:rPr>
        <w:t xml:space="preserve">, representa a agenda de doadores do período de forma resumida; </w:t>
      </w:r>
      <w:r>
        <w:rPr>
          <w:rFonts w:ascii="Times New Roman" w:hAnsi="Times New Roman" w:cs="Times New Roman"/>
        </w:rPr>
        <w:t>(</w:t>
      </w:r>
      <w:r w:rsidRPr="00F57824">
        <w:rPr>
          <w:rFonts w:ascii="Times New Roman" w:hAnsi="Times New Roman" w:cs="Times New Roman"/>
        </w:rPr>
        <w:t>F</w:t>
      </w:r>
      <w:r>
        <w:rPr>
          <w:rFonts w:ascii="Times New Roman" w:hAnsi="Times New Roman" w:cs="Times New Roman"/>
        </w:rPr>
        <w:t>)</w:t>
      </w:r>
      <w:r w:rsidRPr="00F57824">
        <w:rPr>
          <w:rFonts w:ascii="Times New Roman" w:hAnsi="Times New Roman" w:cs="Times New Roman"/>
        </w:rPr>
        <w:t xml:space="preserve">, informa período de coleta atual, com data de início e fim (LIRA, 2020). </w:t>
      </w:r>
    </w:p>
    <w:p w14:paraId="0C0AD59D" w14:textId="77777777" w:rsidR="002536DD" w:rsidRPr="00DA2560" w:rsidRDefault="002536DD" w:rsidP="00F23E48">
      <w:pPr>
        <w:pStyle w:val="TF-LEGENDA"/>
      </w:pPr>
      <w:r w:rsidRPr="00DA2560">
        <w:lastRenderedPageBreak/>
        <w:t xml:space="preserve">Figura </w:t>
      </w:r>
      <w:fldSimple w:instr=" SEQ Figura \* ARABIC ">
        <w:r w:rsidRPr="00DA2560">
          <w:rPr>
            <w:noProof/>
          </w:rPr>
          <w:t>4</w:t>
        </w:r>
      </w:fldSimple>
      <w:r w:rsidRPr="00DA2560">
        <w:t xml:space="preserve"> – Tela principal do Sistema Doar</w:t>
      </w:r>
    </w:p>
    <w:p w14:paraId="16B1954B" w14:textId="77777777" w:rsidR="002536DD" w:rsidRDefault="002536DD" w:rsidP="00F23E48">
      <w:pPr>
        <w:pStyle w:val="TF-FIGURA"/>
      </w:pPr>
      <w:r>
        <w:rPr>
          <w:noProof/>
        </w:rPr>
        <w:drawing>
          <wp:inline distT="0" distB="0" distL="0" distR="0" wp14:anchorId="6023CB35" wp14:editId="58378CF0">
            <wp:extent cx="4536274" cy="2794669"/>
            <wp:effectExtent l="12700" t="12700" r="10795" b="1206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5208" cy="2824816"/>
                    </a:xfrm>
                    <a:prstGeom prst="rect">
                      <a:avLst/>
                    </a:prstGeom>
                    <a:noFill/>
                    <a:ln w="12700" cmpd="sng">
                      <a:solidFill>
                        <a:schemeClr val="tx1"/>
                      </a:solidFill>
                      <a:miter lim="800000"/>
                      <a:headEnd/>
                      <a:tailEnd/>
                    </a:ln>
                    <a:effectLst/>
                  </pic:spPr>
                </pic:pic>
              </a:graphicData>
            </a:graphic>
          </wp:inline>
        </w:drawing>
      </w:r>
    </w:p>
    <w:p w14:paraId="35B92CFF" w14:textId="77777777" w:rsidR="002536DD" w:rsidRPr="00697AE7" w:rsidRDefault="002536DD" w:rsidP="0050211F">
      <w:pPr>
        <w:pStyle w:val="TF-FONTE"/>
        <w:rPr>
          <w:b/>
          <w:bCs/>
        </w:rPr>
      </w:pPr>
      <w:r>
        <w:t xml:space="preserve">Fonte: </w:t>
      </w:r>
      <w:r w:rsidRPr="00697AE7">
        <w:t>Lira (2020)</w:t>
      </w:r>
      <w:r>
        <w:t>.</w:t>
      </w:r>
    </w:p>
    <w:p w14:paraId="1C0008CF" w14:textId="77777777" w:rsidR="002536DD" w:rsidRDefault="002536DD" w:rsidP="00DC5C61">
      <w:pPr>
        <w:pStyle w:val="TF-TEXTO"/>
        <w:ind w:firstLine="662"/>
      </w:pPr>
      <w:r>
        <w:t>Lira (2020) conclui que o sistema foi desenvolvido a partir de processos de validações e prototipagem tendo em vista garantir uma interface simples e fluída.  A partir dos resultados dos questionários de usabilidade realizados ao final do desenvolvimento do trabalho, Lira (2020) observou a eficiência do sistema quanto a experiência de usabilidade. Além disso, Lira (2020) destaca que também foram realizados testes de integração e testes de aceitação durante o desenvolvimento, em que os erros e inconsistências do sistema foram ajustados, visando uma satisfação geral com as principais funcionalidades do sistema.</w:t>
      </w:r>
    </w:p>
    <w:p w14:paraId="485E9C54" w14:textId="77777777" w:rsidR="002536DD" w:rsidRDefault="002536DD" w:rsidP="00DC5C61">
      <w:pPr>
        <w:pStyle w:val="TF-TEXTO"/>
        <w:ind w:firstLine="662"/>
      </w:pPr>
      <w:r>
        <w:t xml:space="preserve">Por fim, Lira (2020) destaca que seu trabalho foi uma contribuição para área de Saúde Pública e Computação. Isso porque foi desenvolvido um sistema distribuído moderno que utilizando de conhecimentos relacionados à Engenharia de </w:t>
      </w:r>
      <w:r w:rsidRPr="00B54D1B">
        <w:t>Software</w:t>
      </w:r>
      <w:r>
        <w:rPr>
          <w:i/>
          <w:iCs/>
        </w:rPr>
        <w:t xml:space="preserve"> </w:t>
      </w:r>
      <w:r w:rsidRPr="000E1765">
        <w:t>e</w:t>
      </w:r>
      <w:r>
        <w:t xml:space="preserve"> técnicas de Interação Humano Computador. No trabalho também foi realizado um estudo dos processos internos dos hemocentros, visando tornar o sistema aplicável em toda </w:t>
      </w:r>
      <w:proofErr w:type="spellStart"/>
      <w:r>
        <w:t>Hemorede</w:t>
      </w:r>
      <w:proofErr w:type="spellEnd"/>
      <w:r>
        <w:t xml:space="preserve"> e contribuindo para a população em geral com campanhas de doações de sangue mais inteligentes (LIRA, 2020).</w:t>
      </w:r>
    </w:p>
    <w:p w14:paraId="70A02605" w14:textId="77777777" w:rsidR="002536DD" w:rsidRPr="00B5388C" w:rsidRDefault="002536DD" w:rsidP="0016210D">
      <w:pPr>
        <w:pStyle w:val="Ttulo2"/>
      </w:pPr>
      <w:r>
        <w:t>BloodSYS: controlando o processo de doação de sangue para hemocentros</w:t>
      </w:r>
    </w:p>
    <w:p w14:paraId="4ADF700C" w14:textId="77777777" w:rsidR="002536DD" w:rsidRDefault="002536DD" w:rsidP="009E7BB6">
      <w:pPr>
        <w:pStyle w:val="TF-TEXTO"/>
        <w:ind w:firstLine="709"/>
      </w:pPr>
      <w:r>
        <w:t xml:space="preserve">Severo e Santos (2018) tem como objetivo geral de construir uma aplicação de plataforma web para controle dos processos envolvidos na coleta de sangue. No trabalho, Severo e Santos (2018) destacam as principais etapas a serem utilizadas durante a doação de sangue sendo elas: identificação do doador; pré-triagem e coleta.  A aplicação de plataforma web proposta por Severo e Santos (2018) conta com o controle e registro das quatro etapas do processo de doação de sangue. Este processo tem início na identificação do doador, representado na </w:t>
      </w:r>
      <w:r>
        <w:fldChar w:fldCharType="begin"/>
      </w:r>
      <w:r>
        <w:instrText xml:space="preserve"> REF _Ref84040965 \h </w:instrText>
      </w:r>
      <w:r>
        <w:fldChar w:fldCharType="separate"/>
      </w:r>
      <w:r>
        <w:t xml:space="preserve">Figura </w:t>
      </w:r>
      <w:r>
        <w:rPr>
          <w:noProof/>
        </w:rPr>
        <w:t>5</w:t>
      </w:r>
      <w:r>
        <w:fldChar w:fldCharType="end"/>
      </w:r>
      <w:r>
        <w:t xml:space="preserve">, em que no cadastro do doador é informado nome, gênero, data de nascimento, número e tipo de documento, nome da mãe e pai, ocupação, grau de instrução, </w:t>
      </w:r>
      <w:r>
        <w:lastRenderedPageBreak/>
        <w:t>endereço, código postal, tipo sanguíneo, caso o doador seja cadastrado como receptor deverá informar em qual hospital ele se encontra, bem como a identificação de doadores cadastrados previamente. Após o cadastro das informações da pré-triagem do doador pode-se visualizar os principais dados do doador como: pulso; pressão e temperatura.</w:t>
      </w:r>
    </w:p>
    <w:p w14:paraId="78DA5B4A" w14:textId="77777777" w:rsidR="002536DD" w:rsidRPr="00DA2560" w:rsidRDefault="002536DD" w:rsidP="00F23E48">
      <w:pPr>
        <w:pStyle w:val="TF-LEGENDA"/>
      </w:pPr>
      <w:r w:rsidRPr="00DA2560">
        <w:t xml:space="preserve">Figura </w:t>
      </w:r>
      <w:fldSimple w:instr=" SEQ Figura \* ARABIC ">
        <w:r w:rsidRPr="00DA2560">
          <w:rPr>
            <w:noProof/>
          </w:rPr>
          <w:t>5</w:t>
        </w:r>
      </w:fldSimple>
      <w:r w:rsidRPr="00DA2560">
        <w:t xml:space="preserve"> – Tela de cadastro ou identificação de doadores</w:t>
      </w:r>
    </w:p>
    <w:p w14:paraId="6BED2B67" w14:textId="77777777" w:rsidR="002536DD" w:rsidRDefault="002536DD" w:rsidP="00F23E48">
      <w:pPr>
        <w:pStyle w:val="TF-FIGURA"/>
      </w:pPr>
      <w:r>
        <w:rPr>
          <w:noProof/>
        </w:rPr>
        <w:drawing>
          <wp:inline distT="0" distB="0" distL="0" distR="0" wp14:anchorId="6626C779" wp14:editId="78BF698F">
            <wp:extent cx="3162300" cy="3009900"/>
            <wp:effectExtent l="19050" t="19050" r="19050" b="19050"/>
            <wp:docPr id="2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3009900"/>
                    </a:xfrm>
                    <a:prstGeom prst="rect">
                      <a:avLst/>
                    </a:prstGeom>
                    <a:noFill/>
                    <a:ln w="12700" cmpd="sng">
                      <a:solidFill>
                        <a:schemeClr val="tx1"/>
                      </a:solidFill>
                      <a:miter lim="800000"/>
                      <a:headEnd/>
                      <a:tailEnd/>
                    </a:ln>
                    <a:effectLst/>
                  </pic:spPr>
                </pic:pic>
              </a:graphicData>
            </a:graphic>
          </wp:inline>
        </w:drawing>
      </w:r>
    </w:p>
    <w:p w14:paraId="04A702A3" w14:textId="77777777" w:rsidR="002536DD" w:rsidRDefault="002536DD" w:rsidP="002C0E01">
      <w:pPr>
        <w:pStyle w:val="TF-FONTE"/>
        <w:rPr>
          <w:b/>
          <w:bCs/>
        </w:rPr>
      </w:pPr>
      <w:r w:rsidRPr="007328EF">
        <w:t>Fonte: Severo e Santos (2018)</w:t>
      </w:r>
      <w:r>
        <w:t>.</w:t>
      </w:r>
      <w:r w:rsidRPr="007328EF">
        <w:t xml:space="preserve"> </w:t>
      </w:r>
    </w:p>
    <w:p w14:paraId="161CD034" w14:textId="77777777" w:rsidR="002536DD" w:rsidRDefault="002536DD" w:rsidP="00B67731">
      <w:pPr>
        <w:pStyle w:val="TF-TEXTO"/>
        <w:ind w:firstLine="709"/>
      </w:pPr>
      <w:r>
        <w:t xml:space="preserve">Na etapa de triagem, o doador responderá o questionário selecionando apenas uma resposta por vez, evitando de deixar alguma pergunta sem resposta. </w:t>
      </w:r>
      <w:r w:rsidRPr="00370FAF">
        <w:t xml:space="preserve">Por fim é realizada a etapa de coleta </w:t>
      </w:r>
      <w:r>
        <w:t xml:space="preserve">na qual </w:t>
      </w:r>
      <w:r w:rsidRPr="00370FAF">
        <w:t>é cadastrada a doação com dados correspondentes a coleta de sangue com número de bolsa, tipo de doação, quantidade de sangue. Caso a doação seja do tipo repositória, deve conter o nome do receptor.</w:t>
      </w:r>
    </w:p>
    <w:p w14:paraId="6A6C1C13" w14:textId="77777777" w:rsidR="002536DD" w:rsidRPr="000E1765" w:rsidRDefault="002536DD" w:rsidP="0096348B">
      <w:pPr>
        <w:pStyle w:val="TF-TEXTO"/>
        <w:ind w:firstLine="567"/>
      </w:pPr>
      <w:r w:rsidRPr="001D6F1D">
        <w:t>Severo e Santos (2018)</w:t>
      </w:r>
      <w:r>
        <w:t xml:space="preserve"> concluem que por mais que o sistema desenvolvido seja apenas um protótipo, com apenas poucas funcionalidades implementadas, já é possível a integração de todas as etapas no processo de doação de sangue, sendo assim cumprido o objetivo do trabalho. </w:t>
      </w:r>
      <w:r w:rsidRPr="001D6F1D">
        <w:t>Severo e Santos (2018)</w:t>
      </w:r>
      <w:r>
        <w:t xml:space="preserve"> destaca também que para trabalhos futuros, se propõe a melhor validação do processo de triagem, auxiliando o profissional de saúde, como a criação de relatórios.  </w:t>
      </w:r>
    </w:p>
    <w:p w14:paraId="507E0627" w14:textId="77777777" w:rsidR="002536DD" w:rsidRPr="00CD3142" w:rsidRDefault="002536DD" w:rsidP="002536DD">
      <w:pPr>
        <w:pStyle w:val="Ttulo1"/>
      </w:pPr>
      <w:r w:rsidRPr="00CD3142">
        <w:t>proposta</w:t>
      </w:r>
    </w:p>
    <w:p w14:paraId="0DBEECAC" w14:textId="77777777" w:rsidR="002536DD" w:rsidRDefault="002536DD" w:rsidP="00451B94">
      <w:pPr>
        <w:pStyle w:val="TF-TEXTO"/>
      </w:pPr>
      <w:r>
        <w:t xml:space="preserve">Nas próximas seções serão descritos os principais motivos para a proposta, bem como metodologias que serão utilizadas na construção deste trabalho. Na subseção </w:t>
      </w:r>
      <w:r>
        <w:fldChar w:fldCharType="begin"/>
      </w:r>
      <w:r>
        <w:instrText xml:space="preserve"> REF _Ref87983544 \r \h </w:instrText>
      </w:r>
      <w:r>
        <w:fldChar w:fldCharType="separate"/>
      </w:r>
      <w:r>
        <w:t>3.1</w:t>
      </w:r>
      <w:r>
        <w:fldChar w:fldCharType="end"/>
      </w:r>
      <w:r>
        <w:t xml:space="preserve"> é apresentada a justificativa para elaboração do trabalho. Já na subseção </w:t>
      </w:r>
      <w:r>
        <w:fldChar w:fldCharType="begin"/>
      </w:r>
      <w:r>
        <w:instrText xml:space="preserve"> REF _Ref87983567 \r \h </w:instrText>
      </w:r>
      <w:r>
        <w:fldChar w:fldCharType="separate"/>
      </w:r>
      <w:r>
        <w:t>3.2</w:t>
      </w:r>
      <w:r>
        <w:fldChar w:fldCharType="end"/>
      </w:r>
      <w:r>
        <w:t xml:space="preserve"> são descritos os principais requisitos da aplicação proposta neste trabalho. Por fim, na subseção </w:t>
      </w:r>
      <w:r>
        <w:fldChar w:fldCharType="begin"/>
      </w:r>
      <w:r>
        <w:instrText xml:space="preserve"> REF _Ref87983583 \r \h </w:instrText>
      </w:r>
      <w:r>
        <w:fldChar w:fldCharType="separate"/>
      </w:r>
      <w:r>
        <w:t>3.3</w:t>
      </w:r>
      <w:r>
        <w:fldChar w:fldCharType="end"/>
      </w:r>
      <w:r>
        <w:t xml:space="preserve"> serão expostas as metodologias utilizadas na elaboração deste trabalho.</w:t>
      </w:r>
    </w:p>
    <w:p w14:paraId="708A488A" w14:textId="77777777" w:rsidR="002536DD" w:rsidRPr="00CD3142" w:rsidRDefault="002536DD">
      <w:pPr>
        <w:pStyle w:val="Ttulo2"/>
      </w:pPr>
      <w:r w:rsidRPr="00CD3142">
        <w:lastRenderedPageBreak/>
        <w:t>JUSTIFICATIVA</w:t>
      </w:r>
    </w:p>
    <w:p w14:paraId="040DCFF8" w14:textId="77777777" w:rsidR="002536DD" w:rsidRDefault="002536DD" w:rsidP="00CE40BC">
      <w:pPr>
        <w:pStyle w:val="TF-TEXTO"/>
      </w:pPr>
      <w:r>
        <w:t xml:space="preserve">O </w:t>
      </w:r>
      <w:r>
        <w:fldChar w:fldCharType="begin"/>
      </w:r>
      <w:r>
        <w:instrText xml:space="preserve"> REF _Ref87982476 \h </w:instrText>
      </w:r>
      <w:r>
        <w:fldChar w:fldCharType="separate"/>
      </w:r>
      <w:r>
        <w:t xml:space="preserve">Quadro </w:t>
      </w:r>
      <w:r>
        <w:rPr>
          <w:noProof/>
        </w:rPr>
        <w:t>1</w:t>
      </w:r>
      <w:r>
        <w:fldChar w:fldCharType="end"/>
      </w:r>
      <w:r>
        <w:t xml:space="preserve"> apresenta os trabalhos correlatos elencados na seção </w:t>
      </w:r>
      <w:r>
        <w:fldChar w:fldCharType="begin"/>
      </w:r>
      <w:r>
        <w:instrText xml:space="preserve"> REF _Ref89107401 \n \h </w:instrText>
      </w:r>
      <w:r>
        <w:fldChar w:fldCharType="separate"/>
      </w:r>
      <w:r>
        <w:t>2</w:t>
      </w:r>
      <w:r>
        <w:fldChar w:fldCharType="end"/>
      </w:r>
      <w:r>
        <w:t>. As linhas representam as principais características e as colunas os trabalhos relacionados encontrados.</w:t>
      </w:r>
    </w:p>
    <w:p w14:paraId="20F01E0F" w14:textId="77777777" w:rsidR="002536DD" w:rsidRPr="00BE302C" w:rsidRDefault="002536DD" w:rsidP="00BE302C">
      <w:pPr>
        <w:pStyle w:val="TF-LEGENDA"/>
      </w:pPr>
      <w:r>
        <w:t xml:space="preserve">Quadro </w:t>
      </w:r>
      <w:fldSimple w:instr=" SEQ Quadro \* ARABIC ">
        <w:r>
          <w:rPr>
            <w:noProof/>
          </w:rPr>
          <w:t>1</w:t>
        </w:r>
      </w:fldSimple>
      <w:r>
        <w:t xml:space="preserve"> - </w:t>
      </w:r>
      <w:r w:rsidRPr="00CD3142">
        <w:t>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5"/>
        <w:gridCol w:w="1745"/>
        <w:gridCol w:w="1745"/>
        <w:gridCol w:w="1746"/>
      </w:tblGrid>
      <w:tr w:rsidR="002536DD" w:rsidRPr="00CD3142" w14:paraId="297EE18A" w14:textId="77777777" w:rsidTr="00C436B6">
        <w:trPr>
          <w:trHeight w:val="567"/>
          <w:jc w:val="center"/>
        </w:trPr>
        <w:tc>
          <w:tcPr>
            <w:tcW w:w="3828" w:type="dxa"/>
            <w:tcBorders>
              <w:tl2br w:val="single" w:sz="4" w:space="0" w:color="auto"/>
            </w:tcBorders>
            <w:shd w:val="clear" w:color="auto" w:fill="A6A6A6"/>
          </w:tcPr>
          <w:p w14:paraId="36BDEB6F" w14:textId="77777777" w:rsidR="002536DD" w:rsidRDefault="002536DD" w:rsidP="00C436B6">
            <w:pPr>
              <w:pStyle w:val="TF-TEXTOQUADRO"/>
              <w:jc w:val="center"/>
            </w:pPr>
            <w:r>
              <w:rPr>
                <w:noProof/>
              </w:rPr>
              <mc:AlternateContent>
                <mc:Choice Requires="wps">
                  <w:drawing>
                    <wp:anchor distT="45720" distB="45720" distL="114300" distR="114300" simplePos="0" relativeHeight="251667456" behindDoc="0" locked="0" layoutInCell="1" allowOverlap="1" wp14:anchorId="624195C6" wp14:editId="091BAC78">
                      <wp:simplePos x="0" y="0"/>
                      <wp:positionH relativeFrom="column">
                        <wp:posOffset>920115</wp:posOffset>
                      </wp:positionH>
                      <wp:positionV relativeFrom="paragraph">
                        <wp:posOffset>3810</wp:posOffset>
                      </wp:positionV>
                      <wp:extent cx="1447165" cy="298450"/>
                      <wp:effectExtent l="0" t="0" r="0" b="0"/>
                      <wp:wrapNone/>
                      <wp:docPr id="2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52246" w14:textId="77777777" w:rsidR="002536DD" w:rsidRDefault="002536DD" w:rsidP="00C436B6">
                                  <w:pPr>
                                    <w:pStyle w:val="TF-TEXTOQUADRO"/>
                                    <w:jc w:val="center"/>
                                  </w:pPr>
                                  <w:r>
                                    <w:t>Trabalhos Correlatos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4195C6" id="_x0000_s1027" type="#_x0000_t202" style="position:absolute;left:0;text-align:left;margin-left:72.45pt;margin-top:.3pt;width:113.95pt;height:2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" filled="f" stroked="f">
                      <v:textbox>
                        <w:txbxContent>
                          <w:p w14:paraId="3AE52246" w14:textId="77777777" w:rsidR="002536DD" w:rsidRDefault="002536DD" w:rsidP="00C436B6">
                            <w:pPr>
                              <w:pStyle w:val="TF-TEXTOQUADRO"/>
                              <w:jc w:val="center"/>
                            </w:pPr>
                            <w:r>
                              <w:t>Trabalhos Correlatos</w:t>
                            </w:r>
                          </w:p>
                        </w:txbxContent>
                      </v:textbox>
                    </v:shape>
                  </w:pict>
                </mc:Fallback>
              </mc:AlternateContent>
            </w:r>
          </w:p>
          <w:p w14:paraId="2EFDCDD4" w14:textId="77777777" w:rsidR="002536DD" w:rsidRDefault="002536DD" w:rsidP="00ED2929">
            <w:pPr>
              <w:rPr>
                <w:rFonts w:ascii="Times New Roman" w:eastAsia="Times New Roman" w:hAnsi="Times New Roman" w:cs="Times New Roman"/>
                <w:sz w:val="22"/>
                <w:szCs w:val="20"/>
                <w:lang w:eastAsia="pt-BR"/>
              </w:rPr>
            </w:pPr>
          </w:p>
          <w:p w14:paraId="59CE02F3" w14:textId="77777777" w:rsidR="002536DD" w:rsidRPr="00ED2929" w:rsidRDefault="002536DD" w:rsidP="00ED2929">
            <w:pPr>
              <w:rPr>
                <w:rFonts w:ascii="Times New Roman" w:hAnsi="Times New Roman" w:cs="Times New Roman"/>
                <w:lang w:eastAsia="pt-BR"/>
              </w:rPr>
            </w:pPr>
            <w:r w:rsidRPr="00ED2929">
              <w:rPr>
                <w:rFonts w:ascii="Times New Roman" w:hAnsi="Times New Roman" w:cs="Times New Roman"/>
                <w:lang w:eastAsia="pt-BR"/>
              </w:rPr>
              <w:t xml:space="preserve">Características </w:t>
            </w:r>
          </w:p>
        </w:tc>
        <w:tc>
          <w:tcPr>
            <w:tcW w:w="1746" w:type="dxa"/>
            <w:shd w:val="clear" w:color="auto" w:fill="A6A6A6"/>
            <w:vAlign w:val="center"/>
          </w:tcPr>
          <w:p w14:paraId="4F540250" w14:textId="77777777" w:rsidR="002536DD" w:rsidRPr="00CD3142" w:rsidRDefault="002536DD" w:rsidP="00C436B6">
            <w:pPr>
              <w:pStyle w:val="TF-TEXTOQUADRO"/>
              <w:jc w:val="center"/>
            </w:pPr>
            <w:r w:rsidRPr="00EE3C65">
              <w:t>S</w:t>
            </w:r>
            <w:r>
              <w:t>ouza</w:t>
            </w:r>
            <w:r w:rsidRPr="00EE3C65">
              <w:t xml:space="preserve"> J</w:t>
            </w:r>
            <w:r>
              <w:t>unior</w:t>
            </w:r>
            <w:r w:rsidRPr="00EE3C65">
              <w:t xml:space="preserve"> (2020)</w:t>
            </w:r>
          </w:p>
        </w:tc>
        <w:tc>
          <w:tcPr>
            <w:tcW w:w="1746" w:type="dxa"/>
            <w:shd w:val="clear" w:color="auto" w:fill="A6A6A6"/>
            <w:vAlign w:val="center"/>
          </w:tcPr>
          <w:p w14:paraId="64E98F53" w14:textId="77777777" w:rsidR="002536DD" w:rsidRPr="00CD3142" w:rsidRDefault="002536DD" w:rsidP="00C436B6">
            <w:pPr>
              <w:pStyle w:val="TF-TEXTOQUADRO"/>
              <w:jc w:val="center"/>
            </w:pPr>
            <w:r>
              <w:t>Lira (2020)</w:t>
            </w:r>
          </w:p>
        </w:tc>
        <w:tc>
          <w:tcPr>
            <w:tcW w:w="1747" w:type="dxa"/>
            <w:shd w:val="clear" w:color="auto" w:fill="A6A6A6"/>
            <w:vAlign w:val="center"/>
          </w:tcPr>
          <w:p w14:paraId="6F2C624E" w14:textId="77777777" w:rsidR="002536DD" w:rsidRPr="00CD3142" w:rsidRDefault="002536DD" w:rsidP="00B36E4A">
            <w:pPr>
              <w:pStyle w:val="TF-TEXTOQUADRO"/>
              <w:jc w:val="center"/>
            </w:pPr>
          </w:p>
          <w:p w14:paraId="14C42D8B" w14:textId="77777777" w:rsidR="002536DD" w:rsidRPr="00CD3142" w:rsidRDefault="002536DD" w:rsidP="00B36E4A">
            <w:pPr>
              <w:pStyle w:val="TF-TEXTOQUADRO"/>
              <w:jc w:val="center"/>
            </w:pPr>
            <w:r w:rsidRPr="00FF315A">
              <w:t xml:space="preserve">Severo e Santos </w:t>
            </w:r>
            <w:r>
              <w:t>(</w:t>
            </w:r>
            <w:r w:rsidRPr="00FF315A">
              <w:t>2018</w:t>
            </w:r>
            <w:r>
              <w:t>)</w:t>
            </w:r>
          </w:p>
          <w:p w14:paraId="4513F3DB" w14:textId="77777777" w:rsidR="002536DD" w:rsidRPr="00CD3142" w:rsidRDefault="002536DD" w:rsidP="00C436B6">
            <w:pPr>
              <w:pStyle w:val="TF-TEXTOQUADRO"/>
              <w:jc w:val="center"/>
            </w:pPr>
          </w:p>
        </w:tc>
      </w:tr>
      <w:tr w:rsidR="002536DD" w:rsidRPr="00CD3142" w14:paraId="075877A4" w14:textId="77777777" w:rsidTr="00C436B6">
        <w:trPr>
          <w:jc w:val="center"/>
        </w:trPr>
        <w:tc>
          <w:tcPr>
            <w:tcW w:w="3828" w:type="dxa"/>
            <w:shd w:val="clear" w:color="auto" w:fill="auto"/>
          </w:tcPr>
          <w:p w14:paraId="039F41D4" w14:textId="77777777" w:rsidR="002536DD" w:rsidRPr="00CD3142" w:rsidRDefault="002536DD" w:rsidP="0054605F">
            <w:pPr>
              <w:pStyle w:val="TF-TEXTOQUADRO"/>
            </w:pPr>
            <w:r>
              <w:t xml:space="preserve">Cadastro de Doadores </w:t>
            </w:r>
          </w:p>
        </w:tc>
        <w:tc>
          <w:tcPr>
            <w:tcW w:w="1746" w:type="dxa"/>
            <w:shd w:val="clear" w:color="auto" w:fill="auto"/>
          </w:tcPr>
          <w:p w14:paraId="0FAD1B90" w14:textId="77777777" w:rsidR="002536DD" w:rsidRPr="00CD3142" w:rsidRDefault="002536DD" w:rsidP="0054605F">
            <w:pPr>
              <w:pStyle w:val="TF-TEXTOQUADRO"/>
            </w:pPr>
            <w:r>
              <w:t>Sim</w:t>
            </w:r>
          </w:p>
        </w:tc>
        <w:tc>
          <w:tcPr>
            <w:tcW w:w="1746" w:type="dxa"/>
            <w:shd w:val="clear" w:color="auto" w:fill="auto"/>
          </w:tcPr>
          <w:p w14:paraId="7F0729F7" w14:textId="77777777" w:rsidR="002536DD" w:rsidRPr="00CD3142" w:rsidRDefault="002536DD" w:rsidP="0054605F">
            <w:pPr>
              <w:pStyle w:val="TF-TEXTOQUADRO"/>
            </w:pPr>
            <w:r>
              <w:t>Não</w:t>
            </w:r>
          </w:p>
        </w:tc>
        <w:tc>
          <w:tcPr>
            <w:tcW w:w="1747" w:type="dxa"/>
            <w:shd w:val="clear" w:color="auto" w:fill="auto"/>
          </w:tcPr>
          <w:p w14:paraId="50E1F3F2" w14:textId="77777777" w:rsidR="002536DD" w:rsidRPr="00CD3142" w:rsidRDefault="002536DD" w:rsidP="0054605F">
            <w:pPr>
              <w:pStyle w:val="TF-TEXTOQUADRO"/>
            </w:pPr>
            <w:r>
              <w:t>Sim</w:t>
            </w:r>
          </w:p>
        </w:tc>
      </w:tr>
      <w:tr w:rsidR="002536DD" w:rsidRPr="00CD3142" w14:paraId="5506D41A" w14:textId="77777777" w:rsidTr="00C436B6">
        <w:trPr>
          <w:jc w:val="center"/>
        </w:trPr>
        <w:tc>
          <w:tcPr>
            <w:tcW w:w="3828" w:type="dxa"/>
            <w:shd w:val="clear" w:color="auto" w:fill="auto"/>
          </w:tcPr>
          <w:p w14:paraId="67F27131" w14:textId="77777777" w:rsidR="002536DD" w:rsidRPr="00CD3142" w:rsidRDefault="002536DD" w:rsidP="0054605F">
            <w:pPr>
              <w:pStyle w:val="TF-TEXTOQUADRO"/>
            </w:pPr>
            <w:r>
              <w:t>Cadastro de Hemocentros</w:t>
            </w:r>
          </w:p>
        </w:tc>
        <w:tc>
          <w:tcPr>
            <w:tcW w:w="1746" w:type="dxa"/>
            <w:shd w:val="clear" w:color="auto" w:fill="auto"/>
          </w:tcPr>
          <w:p w14:paraId="5AED61DB" w14:textId="77777777" w:rsidR="002536DD" w:rsidRPr="00CD3142" w:rsidRDefault="002536DD" w:rsidP="0054605F">
            <w:pPr>
              <w:pStyle w:val="TF-TEXTOQUADRO"/>
            </w:pPr>
            <w:r>
              <w:t>Sim</w:t>
            </w:r>
          </w:p>
        </w:tc>
        <w:tc>
          <w:tcPr>
            <w:tcW w:w="1746" w:type="dxa"/>
            <w:shd w:val="clear" w:color="auto" w:fill="auto"/>
          </w:tcPr>
          <w:p w14:paraId="5FCFEE77" w14:textId="77777777" w:rsidR="002536DD" w:rsidRPr="00CD3142" w:rsidRDefault="002536DD" w:rsidP="0054605F">
            <w:pPr>
              <w:pStyle w:val="TF-TEXTOQUADRO"/>
            </w:pPr>
            <w:r>
              <w:t>Não</w:t>
            </w:r>
          </w:p>
        </w:tc>
        <w:tc>
          <w:tcPr>
            <w:tcW w:w="1747" w:type="dxa"/>
            <w:shd w:val="clear" w:color="auto" w:fill="auto"/>
          </w:tcPr>
          <w:p w14:paraId="46FC3840" w14:textId="77777777" w:rsidR="002536DD" w:rsidRPr="00CD3142" w:rsidRDefault="002536DD" w:rsidP="0054605F">
            <w:pPr>
              <w:pStyle w:val="TF-TEXTOQUADRO"/>
            </w:pPr>
            <w:r>
              <w:t>Não</w:t>
            </w:r>
          </w:p>
        </w:tc>
      </w:tr>
      <w:tr w:rsidR="002536DD" w:rsidRPr="00CD3142" w14:paraId="2B1DE6D8" w14:textId="77777777" w:rsidTr="00C436B6">
        <w:trPr>
          <w:jc w:val="center"/>
        </w:trPr>
        <w:tc>
          <w:tcPr>
            <w:tcW w:w="3828" w:type="dxa"/>
            <w:shd w:val="clear" w:color="auto" w:fill="auto"/>
          </w:tcPr>
          <w:p w14:paraId="0203D605" w14:textId="77777777" w:rsidR="002536DD" w:rsidRPr="00CD3142" w:rsidRDefault="002536DD" w:rsidP="0054605F">
            <w:pPr>
              <w:pStyle w:val="TF-TEXTOQUADRO"/>
            </w:pPr>
            <w:r>
              <w:t>Gerenciar Doações de Sangue</w:t>
            </w:r>
          </w:p>
        </w:tc>
        <w:tc>
          <w:tcPr>
            <w:tcW w:w="1746" w:type="dxa"/>
            <w:shd w:val="clear" w:color="auto" w:fill="auto"/>
          </w:tcPr>
          <w:p w14:paraId="683638DC" w14:textId="77777777" w:rsidR="002536DD" w:rsidRPr="00CD3142" w:rsidRDefault="002536DD" w:rsidP="0054605F">
            <w:pPr>
              <w:pStyle w:val="TF-TEXTOQUADRO"/>
            </w:pPr>
            <w:r>
              <w:t>Sim</w:t>
            </w:r>
          </w:p>
        </w:tc>
        <w:tc>
          <w:tcPr>
            <w:tcW w:w="1746" w:type="dxa"/>
            <w:shd w:val="clear" w:color="auto" w:fill="auto"/>
          </w:tcPr>
          <w:p w14:paraId="03302EDD" w14:textId="77777777" w:rsidR="002536DD" w:rsidRPr="00CD3142" w:rsidRDefault="002536DD" w:rsidP="0054605F">
            <w:pPr>
              <w:pStyle w:val="TF-TEXTOQUADRO"/>
            </w:pPr>
            <w:r>
              <w:t>Sim</w:t>
            </w:r>
          </w:p>
        </w:tc>
        <w:tc>
          <w:tcPr>
            <w:tcW w:w="1747" w:type="dxa"/>
            <w:shd w:val="clear" w:color="auto" w:fill="auto"/>
          </w:tcPr>
          <w:p w14:paraId="6A827DB8" w14:textId="77777777" w:rsidR="002536DD" w:rsidRPr="00CD3142" w:rsidRDefault="002536DD" w:rsidP="0054605F">
            <w:pPr>
              <w:pStyle w:val="TF-TEXTOQUADRO"/>
            </w:pPr>
            <w:r>
              <w:t>Sim</w:t>
            </w:r>
          </w:p>
        </w:tc>
      </w:tr>
      <w:tr w:rsidR="002536DD" w:rsidRPr="00CD3142" w14:paraId="13356BE1" w14:textId="77777777" w:rsidTr="00C436B6">
        <w:trPr>
          <w:jc w:val="center"/>
        </w:trPr>
        <w:tc>
          <w:tcPr>
            <w:tcW w:w="3828" w:type="dxa"/>
            <w:shd w:val="clear" w:color="auto" w:fill="auto"/>
          </w:tcPr>
          <w:p w14:paraId="352DC5A2" w14:textId="77777777" w:rsidR="002536DD" w:rsidRPr="00CD3142" w:rsidRDefault="002536DD" w:rsidP="0054605F">
            <w:pPr>
              <w:pStyle w:val="TF-TEXTOQUADRO"/>
            </w:pPr>
            <w:r>
              <w:t>Gerenciar Estoque de sangue</w:t>
            </w:r>
          </w:p>
        </w:tc>
        <w:tc>
          <w:tcPr>
            <w:tcW w:w="1746" w:type="dxa"/>
            <w:shd w:val="clear" w:color="auto" w:fill="auto"/>
          </w:tcPr>
          <w:p w14:paraId="3803B789" w14:textId="77777777" w:rsidR="002536DD" w:rsidRPr="00CD3142" w:rsidRDefault="002536DD" w:rsidP="0054605F">
            <w:pPr>
              <w:pStyle w:val="TF-TEXTOQUADRO"/>
            </w:pPr>
            <w:r>
              <w:t>Não</w:t>
            </w:r>
          </w:p>
        </w:tc>
        <w:tc>
          <w:tcPr>
            <w:tcW w:w="1746" w:type="dxa"/>
            <w:shd w:val="clear" w:color="auto" w:fill="auto"/>
          </w:tcPr>
          <w:p w14:paraId="01A4DAE4" w14:textId="77777777" w:rsidR="002536DD" w:rsidRPr="00CD3142" w:rsidRDefault="002536DD" w:rsidP="0054605F">
            <w:pPr>
              <w:pStyle w:val="TF-TEXTOQUADRO"/>
            </w:pPr>
            <w:r>
              <w:t>Sim</w:t>
            </w:r>
          </w:p>
        </w:tc>
        <w:tc>
          <w:tcPr>
            <w:tcW w:w="1747" w:type="dxa"/>
            <w:shd w:val="clear" w:color="auto" w:fill="auto"/>
          </w:tcPr>
          <w:p w14:paraId="2C6E0152" w14:textId="77777777" w:rsidR="002536DD" w:rsidRPr="00CD3142" w:rsidRDefault="002536DD" w:rsidP="0054605F">
            <w:pPr>
              <w:pStyle w:val="TF-TEXTOQUADRO"/>
            </w:pPr>
            <w:r>
              <w:t>Não</w:t>
            </w:r>
          </w:p>
        </w:tc>
      </w:tr>
      <w:tr w:rsidR="002536DD" w:rsidRPr="00CD3142" w14:paraId="6194740C" w14:textId="77777777" w:rsidTr="00C436B6">
        <w:trPr>
          <w:jc w:val="center"/>
        </w:trPr>
        <w:tc>
          <w:tcPr>
            <w:tcW w:w="3828" w:type="dxa"/>
            <w:shd w:val="clear" w:color="auto" w:fill="auto"/>
          </w:tcPr>
          <w:p w14:paraId="0378417D" w14:textId="77777777" w:rsidR="002536DD" w:rsidRPr="00CD3142" w:rsidRDefault="002536DD" w:rsidP="0054605F">
            <w:pPr>
              <w:pStyle w:val="TF-TEXTOQUADRO"/>
            </w:pPr>
            <w:r w:rsidRPr="005D717D">
              <w:t>Divulgação de campanhas de coleta de sangue</w:t>
            </w:r>
          </w:p>
        </w:tc>
        <w:tc>
          <w:tcPr>
            <w:tcW w:w="1746" w:type="dxa"/>
            <w:shd w:val="clear" w:color="auto" w:fill="auto"/>
          </w:tcPr>
          <w:p w14:paraId="377510B8" w14:textId="77777777" w:rsidR="002536DD" w:rsidRPr="00CD3142" w:rsidRDefault="002536DD" w:rsidP="0054605F">
            <w:pPr>
              <w:pStyle w:val="TF-TEXTOQUADRO"/>
            </w:pPr>
            <w:r>
              <w:t>Sim</w:t>
            </w:r>
          </w:p>
        </w:tc>
        <w:tc>
          <w:tcPr>
            <w:tcW w:w="1746" w:type="dxa"/>
            <w:shd w:val="clear" w:color="auto" w:fill="auto"/>
          </w:tcPr>
          <w:p w14:paraId="210F3CCC" w14:textId="77777777" w:rsidR="002536DD" w:rsidRPr="00CD3142" w:rsidRDefault="002536DD" w:rsidP="0054605F">
            <w:pPr>
              <w:pStyle w:val="TF-TEXTOQUADRO"/>
            </w:pPr>
            <w:r>
              <w:t>Não</w:t>
            </w:r>
          </w:p>
        </w:tc>
        <w:tc>
          <w:tcPr>
            <w:tcW w:w="1747" w:type="dxa"/>
            <w:shd w:val="clear" w:color="auto" w:fill="auto"/>
          </w:tcPr>
          <w:p w14:paraId="609C2716" w14:textId="77777777" w:rsidR="002536DD" w:rsidRPr="00CD3142" w:rsidRDefault="002536DD" w:rsidP="0054605F">
            <w:pPr>
              <w:pStyle w:val="TF-TEXTOQUADRO"/>
            </w:pPr>
            <w:r>
              <w:t>Sim</w:t>
            </w:r>
          </w:p>
        </w:tc>
      </w:tr>
      <w:tr w:rsidR="002536DD" w:rsidRPr="00CD3142" w14:paraId="108C0C3A" w14:textId="77777777" w:rsidTr="00C436B6">
        <w:trPr>
          <w:jc w:val="center"/>
        </w:trPr>
        <w:tc>
          <w:tcPr>
            <w:tcW w:w="3828" w:type="dxa"/>
            <w:shd w:val="clear" w:color="auto" w:fill="auto"/>
          </w:tcPr>
          <w:p w14:paraId="1734D045" w14:textId="77777777" w:rsidR="002536DD" w:rsidRPr="00CD3142" w:rsidRDefault="002536DD" w:rsidP="0054605F">
            <w:pPr>
              <w:pStyle w:val="TF-TEXTOQUADRO"/>
            </w:pPr>
            <w:r>
              <w:t>Permitir o usuário realizar agendamento</w:t>
            </w:r>
          </w:p>
        </w:tc>
        <w:tc>
          <w:tcPr>
            <w:tcW w:w="1746" w:type="dxa"/>
            <w:shd w:val="clear" w:color="auto" w:fill="auto"/>
          </w:tcPr>
          <w:p w14:paraId="6026ADB9" w14:textId="77777777" w:rsidR="002536DD" w:rsidRPr="00CD3142" w:rsidRDefault="002536DD" w:rsidP="0054605F">
            <w:pPr>
              <w:pStyle w:val="TF-TEXTOQUADRO"/>
            </w:pPr>
            <w:r>
              <w:t>Sim</w:t>
            </w:r>
          </w:p>
        </w:tc>
        <w:tc>
          <w:tcPr>
            <w:tcW w:w="1746" w:type="dxa"/>
            <w:shd w:val="clear" w:color="auto" w:fill="auto"/>
          </w:tcPr>
          <w:p w14:paraId="46E3770F" w14:textId="77777777" w:rsidR="002536DD" w:rsidRPr="00CD3142" w:rsidRDefault="002536DD" w:rsidP="0054605F">
            <w:pPr>
              <w:pStyle w:val="TF-TEXTOQUADRO"/>
            </w:pPr>
            <w:r>
              <w:t>Não</w:t>
            </w:r>
          </w:p>
        </w:tc>
        <w:tc>
          <w:tcPr>
            <w:tcW w:w="1747" w:type="dxa"/>
            <w:shd w:val="clear" w:color="auto" w:fill="auto"/>
          </w:tcPr>
          <w:p w14:paraId="1F5B6706" w14:textId="77777777" w:rsidR="002536DD" w:rsidRPr="00CD3142" w:rsidRDefault="002536DD" w:rsidP="0054605F">
            <w:pPr>
              <w:pStyle w:val="TF-TEXTOQUADRO"/>
            </w:pPr>
            <w:r>
              <w:t>Sim</w:t>
            </w:r>
          </w:p>
        </w:tc>
      </w:tr>
      <w:tr w:rsidR="002536DD" w:rsidRPr="00CD3142" w14:paraId="64F2E9F5" w14:textId="77777777" w:rsidTr="00C436B6">
        <w:trPr>
          <w:jc w:val="center"/>
        </w:trPr>
        <w:tc>
          <w:tcPr>
            <w:tcW w:w="3828" w:type="dxa"/>
            <w:shd w:val="clear" w:color="auto" w:fill="auto"/>
          </w:tcPr>
          <w:p w14:paraId="67BDC5A4" w14:textId="77777777" w:rsidR="002536DD" w:rsidRPr="00CD3142" w:rsidRDefault="002536DD" w:rsidP="0054605F">
            <w:pPr>
              <w:pStyle w:val="TF-TEXTOQUADRO"/>
            </w:pPr>
            <w:r w:rsidRPr="005D717D">
              <w:t>Exibir informações de estoques do hemocentro.</w:t>
            </w:r>
          </w:p>
        </w:tc>
        <w:tc>
          <w:tcPr>
            <w:tcW w:w="1746" w:type="dxa"/>
            <w:shd w:val="clear" w:color="auto" w:fill="auto"/>
          </w:tcPr>
          <w:p w14:paraId="765403BC" w14:textId="77777777" w:rsidR="002536DD" w:rsidRPr="00CD3142" w:rsidRDefault="002536DD" w:rsidP="0054605F">
            <w:pPr>
              <w:pStyle w:val="TF-TEXTOQUADRO"/>
            </w:pPr>
            <w:r>
              <w:t>Não</w:t>
            </w:r>
          </w:p>
        </w:tc>
        <w:tc>
          <w:tcPr>
            <w:tcW w:w="1746" w:type="dxa"/>
            <w:shd w:val="clear" w:color="auto" w:fill="auto"/>
          </w:tcPr>
          <w:p w14:paraId="1020375D" w14:textId="77777777" w:rsidR="002536DD" w:rsidRPr="00CD3142" w:rsidRDefault="002536DD" w:rsidP="0054605F">
            <w:pPr>
              <w:pStyle w:val="TF-TEXTOQUADRO"/>
            </w:pPr>
            <w:r>
              <w:t>Sim</w:t>
            </w:r>
          </w:p>
        </w:tc>
        <w:tc>
          <w:tcPr>
            <w:tcW w:w="1747" w:type="dxa"/>
            <w:shd w:val="clear" w:color="auto" w:fill="auto"/>
          </w:tcPr>
          <w:p w14:paraId="3EF8AC33" w14:textId="77777777" w:rsidR="002536DD" w:rsidRPr="00CD3142" w:rsidRDefault="002536DD" w:rsidP="0054605F">
            <w:pPr>
              <w:pStyle w:val="TF-TEXTOQUADRO"/>
            </w:pPr>
            <w:r>
              <w:t>Não</w:t>
            </w:r>
          </w:p>
        </w:tc>
      </w:tr>
      <w:tr w:rsidR="002536DD" w:rsidRPr="00CD3142" w14:paraId="5C938984" w14:textId="77777777" w:rsidTr="00C436B6">
        <w:trPr>
          <w:jc w:val="center"/>
        </w:trPr>
        <w:tc>
          <w:tcPr>
            <w:tcW w:w="3828" w:type="dxa"/>
            <w:shd w:val="clear" w:color="auto" w:fill="auto"/>
          </w:tcPr>
          <w:p w14:paraId="56063624" w14:textId="77777777" w:rsidR="002536DD" w:rsidRPr="005D717D" w:rsidRDefault="002536DD" w:rsidP="0054605F">
            <w:pPr>
              <w:pStyle w:val="TF-TEXTOQUADRO"/>
            </w:pPr>
            <w:r>
              <w:t>Integração com outros Sistemas</w:t>
            </w:r>
          </w:p>
        </w:tc>
        <w:tc>
          <w:tcPr>
            <w:tcW w:w="1746" w:type="dxa"/>
            <w:shd w:val="clear" w:color="auto" w:fill="auto"/>
          </w:tcPr>
          <w:p w14:paraId="4757F0A0" w14:textId="77777777" w:rsidR="002536DD" w:rsidRPr="00CD3142" w:rsidRDefault="002536DD" w:rsidP="00096D22">
            <w:pPr>
              <w:pStyle w:val="TF-TEXTOQUADRO"/>
            </w:pPr>
            <w:r>
              <w:t>Não</w:t>
            </w:r>
          </w:p>
        </w:tc>
        <w:tc>
          <w:tcPr>
            <w:tcW w:w="1746" w:type="dxa"/>
            <w:shd w:val="clear" w:color="auto" w:fill="auto"/>
          </w:tcPr>
          <w:p w14:paraId="13B6F309" w14:textId="77777777" w:rsidR="002536DD" w:rsidRPr="00CD3142" w:rsidRDefault="002536DD" w:rsidP="00096D22">
            <w:pPr>
              <w:pStyle w:val="TF-TEXTOQUADRO"/>
            </w:pPr>
            <w:r>
              <w:t>Sim</w:t>
            </w:r>
          </w:p>
        </w:tc>
        <w:tc>
          <w:tcPr>
            <w:tcW w:w="1747" w:type="dxa"/>
            <w:shd w:val="clear" w:color="auto" w:fill="auto"/>
          </w:tcPr>
          <w:p w14:paraId="6C9649A1" w14:textId="77777777" w:rsidR="002536DD" w:rsidRPr="00CD3142" w:rsidRDefault="002536DD" w:rsidP="00096D22">
            <w:pPr>
              <w:pStyle w:val="TF-TEXTOQUADRO"/>
            </w:pPr>
            <w:r>
              <w:t>Não</w:t>
            </w:r>
          </w:p>
        </w:tc>
      </w:tr>
      <w:tr w:rsidR="002536DD" w:rsidRPr="00CD3142" w14:paraId="3F76E86A" w14:textId="77777777" w:rsidTr="00C436B6">
        <w:trPr>
          <w:jc w:val="center"/>
        </w:trPr>
        <w:tc>
          <w:tcPr>
            <w:tcW w:w="3828" w:type="dxa"/>
            <w:shd w:val="clear" w:color="auto" w:fill="auto"/>
          </w:tcPr>
          <w:p w14:paraId="230F79AD" w14:textId="77777777" w:rsidR="002536DD" w:rsidRPr="005D717D" w:rsidRDefault="002536DD" w:rsidP="0054605F">
            <w:pPr>
              <w:pStyle w:val="TF-TEXTOQUADRO"/>
            </w:pPr>
            <w:r>
              <w:t>Plataforma</w:t>
            </w:r>
          </w:p>
        </w:tc>
        <w:tc>
          <w:tcPr>
            <w:tcW w:w="1746" w:type="dxa"/>
            <w:shd w:val="clear" w:color="auto" w:fill="auto"/>
          </w:tcPr>
          <w:p w14:paraId="23BBAAD4" w14:textId="77777777" w:rsidR="002536DD" w:rsidRPr="00CD3142" w:rsidRDefault="002536DD" w:rsidP="008C392B">
            <w:pPr>
              <w:pStyle w:val="TF-TEXTOQUADRO"/>
            </w:pPr>
            <w:r>
              <w:t>Android</w:t>
            </w:r>
          </w:p>
        </w:tc>
        <w:tc>
          <w:tcPr>
            <w:tcW w:w="1746" w:type="dxa"/>
            <w:shd w:val="clear" w:color="auto" w:fill="auto"/>
          </w:tcPr>
          <w:p w14:paraId="71955DB4" w14:textId="77777777" w:rsidR="002536DD" w:rsidRPr="00CD3142" w:rsidRDefault="002536DD" w:rsidP="008C392B">
            <w:pPr>
              <w:pStyle w:val="TF-TEXTOQUADRO"/>
            </w:pPr>
            <w:r>
              <w:t>Web</w:t>
            </w:r>
          </w:p>
        </w:tc>
        <w:tc>
          <w:tcPr>
            <w:tcW w:w="1747" w:type="dxa"/>
            <w:shd w:val="clear" w:color="auto" w:fill="auto"/>
          </w:tcPr>
          <w:p w14:paraId="0A38C8AA" w14:textId="77777777" w:rsidR="002536DD" w:rsidRPr="00CD3142" w:rsidRDefault="002536DD" w:rsidP="008C392B">
            <w:pPr>
              <w:pStyle w:val="TF-TEXTOQUADRO"/>
            </w:pPr>
            <w:r>
              <w:t>Web</w:t>
            </w:r>
          </w:p>
        </w:tc>
      </w:tr>
    </w:tbl>
    <w:p w14:paraId="4FBF0F5C" w14:textId="77777777" w:rsidR="002536DD" w:rsidRPr="00CD3142" w:rsidRDefault="002536DD" w:rsidP="00B36E4A">
      <w:pPr>
        <w:pStyle w:val="TF-FONTE"/>
      </w:pPr>
      <w:r w:rsidRPr="00CD3142">
        <w:t>Fonte: elaborado pelo autor.</w:t>
      </w:r>
    </w:p>
    <w:p w14:paraId="6FBD28FE" w14:textId="77777777" w:rsidR="002536DD" w:rsidRDefault="002536DD">
      <w:pPr>
        <w:pStyle w:val="TF-ALNEA"/>
        <w:numPr>
          <w:ilvl w:val="0"/>
          <w:numId w:val="0"/>
        </w:numPr>
        <w:ind w:firstLine="680"/>
        <w:contextualSpacing w:val="0"/>
        <w:pPrChange w:id="171" w:author="Dalton Solano dos Reis" w:date="2021-12-18T19:12:00Z">
          <w:pPr>
            <w:pStyle w:val="TF-ALNEA"/>
            <w:numPr>
              <w:numId w:val="0"/>
            </w:numPr>
            <w:tabs>
              <w:tab w:val="clear" w:pos="1077"/>
            </w:tabs>
            <w:ind w:left="0" w:firstLine="567"/>
            <w:contextualSpacing w:val="0"/>
          </w:pPr>
        </w:pPrChange>
      </w:pPr>
      <w:r w:rsidRPr="00F837FC">
        <w:t xml:space="preserve">Como </w:t>
      </w:r>
      <w:r>
        <w:t>pode ser</w:t>
      </w:r>
      <w:r w:rsidRPr="00F837FC">
        <w:t xml:space="preserve"> observado no </w:t>
      </w:r>
      <w:r w:rsidRPr="00F837FC">
        <w:fldChar w:fldCharType="begin"/>
      </w:r>
      <w:r w:rsidRPr="00F837FC">
        <w:instrText xml:space="preserve"> REF _Ref525500749 \h </w:instrText>
      </w:r>
      <w:r>
        <w:instrText xml:space="preserve"> \* MERGEFORMAT </w:instrText>
      </w:r>
      <w:r w:rsidRPr="00F837FC">
        <w:fldChar w:fldCharType="separate"/>
      </w:r>
      <w:r w:rsidRPr="00F837FC">
        <w:t>Quadro 1</w:t>
      </w:r>
      <w:r w:rsidRPr="00F837FC">
        <w:fldChar w:fldCharType="end"/>
      </w:r>
      <w:r w:rsidRPr="00F837FC">
        <w:t xml:space="preserve">, </w:t>
      </w:r>
      <w:r w:rsidRPr="00EE3C65">
        <w:t>S</w:t>
      </w:r>
      <w:r>
        <w:t>ouza</w:t>
      </w:r>
      <w:r w:rsidRPr="00EE3C65">
        <w:t xml:space="preserve"> J</w:t>
      </w:r>
      <w:r>
        <w:t>unior</w:t>
      </w:r>
      <w:r w:rsidRPr="00EE3C65">
        <w:t xml:space="preserve"> (2020)</w:t>
      </w:r>
      <w:r>
        <w:t xml:space="preserve"> desenvolveu um aplicativo móvel voltado ao agendamento de doações, visualização de campanhas institucionais, bem como também a visualização de um painel on-line, com as</w:t>
      </w:r>
      <w:r w:rsidRPr="00871782">
        <w:t xml:space="preserve"> informações </w:t>
      </w:r>
      <w:r>
        <w:t>com</w:t>
      </w:r>
      <w:r w:rsidRPr="00871782">
        <w:t xml:space="preserve"> </w:t>
      </w:r>
      <w:r>
        <w:t>o</w:t>
      </w:r>
      <w:r w:rsidRPr="00871782">
        <w:t xml:space="preserve"> </w:t>
      </w:r>
      <w:r>
        <w:t>número</w:t>
      </w:r>
      <w:r w:rsidRPr="00871782">
        <w:t xml:space="preserve"> de</w:t>
      </w:r>
      <w:r>
        <w:t xml:space="preserve"> usuários cadastrados e </w:t>
      </w:r>
      <w:r w:rsidRPr="00871782">
        <w:t xml:space="preserve">agendamentos </w:t>
      </w:r>
      <w:r>
        <w:t xml:space="preserve">realizados. Entretanto, apesar do sistema ser focado no agendamento de doações de sangue, o sistema atende somente a parte de agendamentos de doações proposta nos objetivos deste trabalho. Contudo, o trabalho de </w:t>
      </w:r>
      <w:r w:rsidRPr="000C3A98">
        <w:t>Souza Junior (2020)</w:t>
      </w:r>
      <w:r>
        <w:t xml:space="preserve">, não trata do processo de gerenciamento de estoque e da coleta de sangue. </w:t>
      </w:r>
    </w:p>
    <w:p w14:paraId="46DA79AE" w14:textId="77777777" w:rsidR="002536DD" w:rsidRDefault="002536DD">
      <w:pPr>
        <w:pStyle w:val="TF-ALNEA"/>
        <w:numPr>
          <w:ilvl w:val="0"/>
          <w:numId w:val="0"/>
        </w:numPr>
        <w:ind w:firstLine="680"/>
        <w:contextualSpacing w:val="0"/>
        <w:pPrChange w:id="172" w:author="Dalton Solano dos Reis" w:date="2021-12-18T19:12:00Z">
          <w:pPr>
            <w:pStyle w:val="TF-ALNEA"/>
            <w:numPr>
              <w:numId w:val="0"/>
            </w:numPr>
            <w:tabs>
              <w:tab w:val="clear" w:pos="1077"/>
            </w:tabs>
            <w:ind w:left="0" w:firstLine="567"/>
            <w:contextualSpacing w:val="0"/>
          </w:pPr>
        </w:pPrChange>
      </w:pPr>
      <w:r w:rsidRPr="00D70328">
        <w:t xml:space="preserve">Já o trabalho de Lira (2020) é focado em dar suporte ao processo de planejamento de coleta de sangue e com foco na gestão de estoques de banco de sangue. </w:t>
      </w:r>
      <w:r>
        <w:t>No trabalho de Lira (2020) f</w:t>
      </w:r>
      <w:r w:rsidRPr="00D70328">
        <w:t xml:space="preserve">oi criada uma aplicação web, que busca os dados direto do sistema legado </w:t>
      </w:r>
      <w:proofErr w:type="spellStart"/>
      <w:r w:rsidRPr="00D70328">
        <w:t>Hemovida</w:t>
      </w:r>
      <w:proofErr w:type="spellEnd"/>
      <w:r w:rsidRPr="00D70328">
        <w:t>, pois o principal objetivo do trabalho é fidelizar de doadores, buscando auxiliar a criação de campanhas de coleta. A aplicação de Lira (2020)</w:t>
      </w:r>
      <w:r>
        <w:t xml:space="preserve"> também</w:t>
      </w:r>
      <w:r w:rsidRPr="00D70328">
        <w:t xml:space="preserve"> permite gerenciar o agendamento das doações</w:t>
      </w:r>
      <w:r>
        <w:t>, a</w:t>
      </w:r>
      <w:r w:rsidRPr="00D70328">
        <w:t>lém de estabelecer metas de bolsas necessárias para manter o estoque de sangue</w:t>
      </w:r>
      <w:r>
        <w:t xml:space="preserve"> e gerenciar</w:t>
      </w:r>
      <w:r w:rsidRPr="00D70328">
        <w:t xml:space="preserve"> os agendamentos realizados</w:t>
      </w:r>
      <w:r>
        <w:t xml:space="preserve">, verificando </w:t>
      </w:r>
      <w:r w:rsidRPr="00D70328">
        <w:t>as restrições do doador e aprova</w:t>
      </w:r>
      <w:r>
        <w:t>ndo</w:t>
      </w:r>
      <w:r w:rsidRPr="00D70328">
        <w:t xml:space="preserve"> a doação ou não. </w:t>
      </w:r>
      <w:r>
        <w:t>Contudo</w:t>
      </w:r>
      <w:r w:rsidRPr="00D70328">
        <w:t xml:space="preserve">, no sistema de Lira (2020) não é possível o doador realizar o agendamento, além de não permitir nenhum cadastro no sistema, pois todos os dados processados são inseridos diretamente no sistema </w:t>
      </w:r>
      <w:proofErr w:type="spellStart"/>
      <w:r w:rsidRPr="00D70328">
        <w:t>Hemovida</w:t>
      </w:r>
      <w:proofErr w:type="spellEnd"/>
      <w:r>
        <w:t xml:space="preserve">.   </w:t>
      </w:r>
    </w:p>
    <w:p w14:paraId="467AE725" w14:textId="77777777" w:rsidR="002536DD" w:rsidRDefault="002536DD">
      <w:pPr>
        <w:pStyle w:val="TF-ALNEA"/>
        <w:numPr>
          <w:ilvl w:val="0"/>
          <w:numId w:val="0"/>
        </w:numPr>
        <w:ind w:firstLine="680"/>
        <w:contextualSpacing w:val="0"/>
        <w:pPrChange w:id="173" w:author="Dalton Solano dos Reis" w:date="2021-12-18T19:12:00Z">
          <w:pPr>
            <w:pStyle w:val="TF-ALNEA"/>
            <w:numPr>
              <w:numId w:val="0"/>
            </w:numPr>
            <w:tabs>
              <w:tab w:val="clear" w:pos="1077"/>
            </w:tabs>
            <w:ind w:left="0" w:firstLine="567"/>
            <w:contextualSpacing w:val="0"/>
          </w:pPr>
        </w:pPrChange>
      </w:pPr>
      <w:r>
        <w:t xml:space="preserve">O trabalho de </w:t>
      </w:r>
      <w:r w:rsidRPr="00A603D0">
        <w:t>Severo e Santos (2018)</w:t>
      </w:r>
      <w:r>
        <w:t xml:space="preserve"> possui semelhança com o de </w:t>
      </w:r>
      <w:r w:rsidRPr="000C03B4">
        <w:t>Souza Junior (2020)</w:t>
      </w:r>
      <w:r>
        <w:t xml:space="preserve">, também permitindo o agendamento de doações pelo doador. Com a diferença que a aplicação de </w:t>
      </w:r>
      <w:r w:rsidRPr="008C6EAC">
        <w:t>Souza Junior (2020)</w:t>
      </w:r>
      <w:r>
        <w:t xml:space="preserve"> somente permite o agendamento, não contemplando todo o processo de doação como no trabalho de </w:t>
      </w:r>
      <w:r w:rsidRPr="00A603D0">
        <w:t>Severo e Santos (2018)</w:t>
      </w:r>
      <w:r>
        <w:t>.</w:t>
      </w:r>
    </w:p>
    <w:p w14:paraId="74025599" w14:textId="77777777" w:rsidR="002536DD" w:rsidRDefault="002536DD">
      <w:pPr>
        <w:pStyle w:val="TF-ALNEA"/>
        <w:numPr>
          <w:ilvl w:val="0"/>
          <w:numId w:val="0"/>
        </w:numPr>
        <w:ind w:firstLine="680"/>
        <w:contextualSpacing w:val="0"/>
        <w:pPrChange w:id="174" w:author="Dalton Solano dos Reis" w:date="2021-12-18T19:12:00Z">
          <w:pPr>
            <w:pStyle w:val="TF-ALNEA"/>
            <w:numPr>
              <w:numId w:val="0"/>
            </w:numPr>
            <w:tabs>
              <w:tab w:val="clear" w:pos="1077"/>
            </w:tabs>
            <w:ind w:left="0" w:firstLine="567"/>
            <w:contextualSpacing w:val="0"/>
          </w:pPr>
        </w:pPrChange>
      </w:pPr>
      <w:r>
        <w:lastRenderedPageBreak/>
        <w:t xml:space="preserve">Sendo assim, o trabalho proposto atender as principais funcionalidades identificadas dos trabalhos de </w:t>
      </w:r>
      <w:r w:rsidRPr="00D61062">
        <w:t>Souza Júnior (2020)</w:t>
      </w:r>
      <w:r>
        <w:t xml:space="preserve">, </w:t>
      </w:r>
      <w:r w:rsidRPr="00D61062">
        <w:t>Lira (2020)</w:t>
      </w:r>
      <w:r>
        <w:t xml:space="preserve"> e </w:t>
      </w:r>
      <w:r w:rsidRPr="00E835C2">
        <w:t>Severo e Santos (2018)</w:t>
      </w:r>
      <w:r>
        <w:t xml:space="preserve">, porém permitindo que aplicação possa ser utilizada tanto pelo doador quanto pelo funcionário do hemocentro, possuindo um perfil para cada tipo de usuário. O funcionário do hemocentro, poderá gerenciar os agendamentos, bem como gerenciar o estoque de bolsas de sangue da instituição. </w:t>
      </w:r>
    </w:p>
    <w:p w14:paraId="189AC2A6" w14:textId="77777777" w:rsidR="002536DD" w:rsidRDefault="002536DD">
      <w:pPr>
        <w:pStyle w:val="TF-ALNEA"/>
        <w:numPr>
          <w:ilvl w:val="0"/>
          <w:numId w:val="0"/>
        </w:numPr>
        <w:ind w:firstLine="680"/>
        <w:contextualSpacing w:val="0"/>
        <w:pPrChange w:id="175" w:author="Dalton Solano dos Reis" w:date="2021-12-18T19:12:00Z">
          <w:pPr>
            <w:pStyle w:val="TF-ALNEA"/>
            <w:numPr>
              <w:numId w:val="0"/>
            </w:numPr>
            <w:tabs>
              <w:tab w:val="clear" w:pos="1077"/>
            </w:tabs>
            <w:ind w:left="0" w:firstLine="567"/>
            <w:contextualSpacing w:val="0"/>
          </w:pPr>
        </w:pPrChange>
      </w:pPr>
      <w:r>
        <w:t>Como contribuição social, pode-se salientar o i</w:t>
      </w:r>
      <w:r w:rsidRPr="00FF600D">
        <w:t>ncentivo e conscientização</w:t>
      </w:r>
      <w:r>
        <w:t xml:space="preserve"> em relação à doação de sangue. Já c</w:t>
      </w:r>
      <w:r w:rsidRPr="009B3E7C">
        <w:t xml:space="preserve">omo contribuições tecnológicas, </w:t>
      </w:r>
      <w:r>
        <w:t xml:space="preserve">pode-se destacar o desenvolvimento de uma aplicação web utilizando o </w:t>
      </w:r>
      <w:r w:rsidRPr="00330C0B">
        <w:rPr>
          <w:i/>
          <w:iCs/>
        </w:rPr>
        <w:t>framework</w:t>
      </w:r>
      <w:r>
        <w:t xml:space="preserve"> Angular, baseada em Javascript permitindo que aplicação seja executada em multiplataforma de forma responsiva seguindo os padrões de Material Design.  </w:t>
      </w:r>
    </w:p>
    <w:p w14:paraId="042A1BB9" w14:textId="77777777" w:rsidR="002536DD" w:rsidRPr="00CD3142" w:rsidRDefault="002536DD">
      <w:pPr>
        <w:pStyle w:val="Ttulo2"/>
      </w:pPr>
      <w:r w:rsidRPr="00CD3142">
        <w:t>REQUISITOS PRINCIPAIS DO PROBLEMA A SER TRABALHADO</w:t>
      </w:r>
    </w:p>
    <w:p w14:paraId="5E762B46" w14:textId="77777777" w:rsidR="002536DD" w:rsidRDefault="002536DD" w:rsidP="00451B94">
      <w:pPr>
        <w:pStyle w:val="TF-TEXTO"/>
      </w:pPr>
      <w:r>
        <w:t xml:space="preserve">Nesta seção serão apresentados os principais Requisitos Funcionais (RF), bem como os Requisitos Não Funcionais (RNF). A aplicação </w:t>
      </w:r>
      <w:r w:rsidRPr="0055379D">
        <w:t>web</w:t>
      </w:r>
      <w:r>
        <w:t xml:space="preserve"> proposta deverá:</w:t>
      </w:r>
    </w:p>
    <w:p w14:paraId="7666F691" w14:textId="77777777" w:rsidR="002536DD" w:rsidRDefault="002536DD" w:rsidP="002536DD">
      <w:pPr>
        <w:pStyle w:val="TF-TEXTO"/>
        <w:numPr>
          <w:ilvl w:val="0"/>
          <w:numId w:val="26"/>
        </w:numPr>
      </w:pPr>
      <w:r w:rsidRPr="00313060">
        <w:t xml:space="preserve">permitir </w:t>
      </w:r>
      <w:r>
        <w:t xml:space="preserve">manter </w:t>
      </w:r>
      <w:r w:rsidRPr="000B2C3F">
        <w:t>(</w:t>
      </w:r>
      <w:proofErr w:type="spellStart"/>
      <w:r w:rsidRPr="000B2C3F">
        <w:t>Create</w:t>
      </w:r>
      <w:proofErr w:type="spellEnd"/>
      <w:r w:rsidRPr="000B2C3F">
        <w:t xml:space="preserve">, </w:t>
      </w:r>
      <w:proofErr w:type="spellStart"/>
      <w:r w:rsidRPr="000B2C3F">
        <w:t>Read</w:t>
      </w:r>
      <w:proofErr w:type="spellEnd"/>
      <w:r w:rsidRPr="000B2C3F">
        <w:t xml:space="preserve">, Update, Delete - CRUD) </w:t>
      </w:r>
      <w:r w:rsidRPr="00313060">
        <w:t>doadores</w:t>
      </w:r>
      <w:r>
        <w:t xml:space="preserve"> (RF);</w:t>
      </w:r>
    </w:p>
    <w:p w14:paraId="670E0638" w14:textId="77777777" w:rsidR="002536DD" w:rsidRDefault="002536DD" w:rsidP="002536DD">
      <w:pPr>
        <w:pStyle w:val="TF-TEXTO"/>
        <w:numPr>
          <w:ilvl w:val="0"/>
          <w:numId w:val="26"/>
        </w:numPr>
      </w:pPr>
      <w:r w:rsidRPr="00313060">
        <w:t xml:space="preserve">permitir </w:t>
      </w:r>
      <w:r>
        <w:t xml:space="preserve">manter </w:t>
      </w:r>
      <w:r w:rsidRPr="000B2C3F">
        <w:t>(CRUD)</w:t>
      </w:r>
      <w:r>
        <w:t xml:space="preserve"> h</w:t>
      </w:r>
      <w:r w:rsidRPr="00313060">
        <w:t>emocentros</w:t>
      </w:r>
      <w:r>
        <w:t xml:space="preserve"> (RF);</w:t>
      </w:r>
    </w:p>
    <w:p w14:paraId="201181C4" w14:textId="77777777" w:rsidR="002536DD" w:rsidRDefault="002536DD" w:rsidP="002536DD">
      <w:pPr>
        <w:pStyle w:val="TF-TEXTO"/>
        <w:numPr>
          <w:ilvl w:val="0"/>
          <w:numId w:val="26"/>
        </w:numPr>
      </w:pPr>
      <w:r>
        <w:t xml:space="preserve">permitir </w:t>
      </w:r>
      <w:r w:rsidRPr="00313060">
        <w:t>gerenciar doações de sangue</w:t>
      </w:r>
      <w:r>
        <w:t xml:space="preserve"> (RF);</w:t>
      </w:r>
    </w:p>
    <w:p w14:paraId="5AABF380" w14:textId="77777777" w:rsidR="002536DD" w:rsidRDefault="002536DD" w:rsidP="002536DD">
      <w:pPr>
        <w:pStyle w:val="TF-TEXTO"/>
        <w:numPr>
          <w:ilvl w:val="0"/>
          <w:numId w:val="26"/>
        </w:numPr>
      </w:pPr>
      <w:r>
        <w:t>permitir gerenciar agendamentos (RF);</w:t>
      </w:r>
    </w:p>
    <w:p w14:paraId="11A9514A" w14:textId="77777777" w:rsidR="002536DD" w:rsidRDefault="002536DD" w:rsidP="002536DD">
      <w:pPr>
        <w:pStyle w:val="TF-TEXTO"/>
        <w:numPr>
          <w:ilvl w:val="0"/>
          <w:numId w:val="26"/>
        </w:numPr>
      </w:pPr>
      <w:r>
        <w:t>gerenciar estoque de sangue (RF);</w:t>
      </w:r>
    </w:p>
    <w:p w14:paraId="27A04AEB" w14:textId="77777777" w:rsidR="002536DD" w:rsidRDefault="002536DD" w:rsidP="002536DD">
      <w:pPr>
        <w:pStyle w:val="TF-TEXTO"/>
        <w:numPr>
          <w:ilvl w:val="0"/>
          <w:numId w:val="26"/>
        </w:numPr>
      </w:pPr>
      <w:r>
        <w:t>permitir d</w:t>
      </w:r>
      <w:r w:rsidRPr="005D717D">
        <w:t>ivulgação de campanhas de coleta de sangue</w:t>
      </w:r>
      <w:r>
        <w:t xml:space="preserve"> (RF);</w:t>
      </w:r>
    </w:p>
    <w:p w14:paraId="4B66D457" w14:textId="77777777" w:rsidR="002536DD" w:rsidRDefault="002536DD" w:rsidP="002536DD">
      <w:pPr>
        <w:pStyle w:val="TF-TEXTO"/>
        <w:numPr>
          <w:ilvl w:val="0"/>
          <w:numId w:val="26"/>
        </w:numPr>
      </w:pPr>
      <w:r w:rsidRPr="00AA4F31">
        <w:t>respeitar a permissão de cada tela, de acordo com o tipo de usuário</w:t>
      </w:r>
      <w:r>
        <w:t xml:space="preserve"> (doador e Hemocentro) (RNF);</w:t>
      </w:r>
    </w:p>
    <w:p w14:paraId="42ECE592" w14:textId="77777777" w:rsidR="002536DD" w:rsidRDefault="002536DD" w:rsidP="002536DD">
      <w:pPr>
        <w:pStyle w:val="TF-TEXTO"/>
        <w:numPr>
          <w:ilvl w:val="0"/>
          <w:numId w:val="26"/>
        </w:numPr>
      </w:pPr>
      <w:r>
        <w:t>emitir uma listagem de usuários aptos a doação, baseado em um tipo de sangue necessitado (RF);</w:t>
      </w:r>
    </w:p>
    <w:p w14:paraId="152FF552" w14:textId="77777777" w:rsidR="002536DD" w:rsidRDefault="002536DD" w:rsidP="002536DD">
      <w:pPr>
        <w:pStyle w:val="TF-TEXTO"/>
        <w:numPr>
          <w:ilvl w:val="0"/>
          <w:numId w:val="26"/>
        </w:numPr>
      </w:pPr>
      <w:r w:rsidRPr="001502B8">
        <w:t xml:space="preserve">utilizar a </w:t>
      </w:r>
      <w:r>
        <w:t xml:space="preserve">plataforma Angular para o desenvolvimento da aplicação </w:t>
      </w:r>
      <w:r w:rsidRPr="005C0AB9">
        <w:rPr>
          <w:i/>
          <w:iCs/>
        </w:rPr>
        <w:t>front-</w:t>
      </w:r>
      <w:proofErr w:type="spellStart"/>
      <w:r w:rsidRPr="005C0AB9">
        <w:rPr>
          <w:i/>
          <w:iCs/>
        </w:rPr>
        <w:t>end</w:t>
      </w:r>
      <w:proofErr w:type="spellEnd"/>
      <w:r>
        <w:t xml:space="preserve"> (RNF);</w:t>
      </w:r>
    </w:p>
    <w:p w14:paraId="6BE3181D" w14:textId="77777777" w:rsidR="002536DD" w:rsidRDefault="002536DD" w:rsidP="002536DD">
      <w:pPr>
        <w:pStyle w:val="TF-TEXTO"/>
        <w:numPr>
          <w:ilvl w:val="0"/>
          <w:numId w:val="26"/>
        </w:numPr>
      </w:pPr>
      <w:r>
        <w:t xml:space="preserve">utilizar a linguagem de programação Java para desenvolvimento do </w:t>
      </w:r>
      <w:proofErr w:type="spellStart"/>
      <w:r w:rsidRPr="001502B8">
        <w:rPr>
          <w:i/>
          <w:iCs/>
        </w:rPr>
        <w:t>backend</w:t>
      </w:r>
      <w:proofErr w:type="spellEnd"/>
      <w:r>
        <w:t xml:space="preserve"> da aplicação (RNF);</w:t>
      </w:r>
    </w:p>
    <w:p w14:paraId="0220FBC3" w14:textId="77777777" w:rsidR="002536DD" w:rsidRDefault="002536DD" w:rsidP="002536DD">
      <w:pPr>
        <w:pStyle w:val="TF-TEXTO"/>
        <w:numPr>
          <w:ilvl w:val="0"/>
          <w:numId w:val="26"/>
        </w:numPr>
      </w:pPr>
      <w:r>
        <w:t>utilizar os padrões de interface baseados no princípio do Material Design (RNF).</w:t>
      </w:r>
    </w:p>
    <w:p w14:paraId="4667189E" w14:textId="77777777" w:rsidR="002536DD" w:rsidRPr="00CD3142" w:rsidRDefault="002536DD">
      <w:pPr>
        <w:pStyle w:val="Ttulo2"/>
      </w:pPr>
      <w:r w:rsidRPr="00CD3142">
        <w:t>METODOLOGIA</w:t>
      </w:r>
    </w:p>
    <w:p w14:paraId="7C2848C1" w14:textId="77777777" w:rsidR="002536DD" w:rsidRPr="00CD3142" w:rsidRDefault="002536DD" w:rsidP="00451B94">
      <w:pPr>
        <w:pStyle w:val="TF-TEXTO"/>
      </w:pPr>
      <w:r w:rsidRPr="00CD3142">
        <w:t>O trabalho será desenvolvido observando as seguintes etapas:</w:t>
      </w:r>
    </w:p>
    <w:p w14:paraId="307BFF69" w14:textId="77777777" w:rsidR="002536DD" w:rsidRPr="00CD3142" w:rsidRDefault="002536DD" w:rsidP="002536DD">
      <w:pPr>
        <w:pStyle w:val="TF-ALNEA"/>
        <w:numPr>
          <w:ilvl w:val="0"/>
          <w:numId w:val="28"/>
        </w:numPr>
        <w:contextualSpacing w:val="0"/>
      </w:pPr>
      <w:r>
        <w:t>levantamento de informações</w:t>
      </w:r>
      <w:r w:rsidRPr="00CD3142">
        <w:t xml:space="preserve">: </w:t>
      </w:r>
      <w:r>
        <w:t>realizar o levantamento bibliográfico sobre o processo de doações de sangue, bem como o processo de gestão de estoques de banco de sangue e boas práticas para aplicações web, além de rever os trabalhos correlatos</w:t>
      </w:r>
      <w:r w:rsidRPr="00CD3142">
        <w:t>;</w:t>
      </w:r>
    </w:p>
    <w:p w14:paraId="20023D2F" w14:textId="77777777" w:rsidR="002536DD" w:rsidRPr="00CD3142" w:rsidRDefault="002536DD" w:rsidP="00451B94">
      <w:pPr>
        <w:pStyle w:val="TF-ALNEA"/>
        <w:contextualSpacing w:val="0"/>
      </w:pPr>
      <w:r>
        <w:t>levantamento dos requisitos</w:t>
      </w:r>
      <w:r w:rsidRPr="00CD3142">
        <w:t xml:space="preserve">: </w:t>
      </w:r>
      <w:r>
        <w:t xml:space="preserve">ajustar os requisitos do sistema especificados </w:t>
      </w:r>
      <w:r>
        <w:lastRenderedPageBreak/>
        <w:t>anteriormente e documentar todas as funcionalidades do sistema</w:t>
      </w:r>
      <w:r w:rsidRPr="00CD3142">
        <w:t>;</w:t>
      </w:r>
    </w:p>
    <w:p w14:paraId="10F1E5FB" w14:textId="77777777" w:rsidR="002536DD" w:rsidRDefault="002536DD" w:rsidP="00451B94">
      <w:pPr>
        <w:pStyle w:val="TF-ALNEA"/>
        <w:contextualSpacing w:val="0"/>
      </w:pPr>
      <w:r>
        <w:t xml:space="preserve">modelagem do sistema: desenvolver os diagramas de caso de uso, de arquitetura e de classes utilizando a ferramenta Draw.io; </w:t>
      </w:r>
    </w:p>
    <w:p w14:paraId="2B10809D" w14:textId="77777777" w:rsidR="002536DD" w:rsidRDefault="002536DD" w:rsidP="001D54AD">
      <w:pPr>
        <w:pStyle w:val="TF-ALNEA"/>
        <w:contextualSpacing w:val="0"/>
      </w:pPr>
      <w:r>
        <w:t xml:space="preserve">implementação do </w:t>
      </w:r>
      <w:r w:rsidRPr="00070849">
        <w:rPr>
          <w:i/>
          <w:iCs/>
        </w:rPr>
        <w:t>front-</w:t>
      </w:r>
      <w:proofErr w:type="spellStart"/>
      <w:r w:rsidRPr="00070849">
        <w:rPr>
          <w:i/>
          <w:iCs/>
        </w:rPr>
        <w:t>end</w:t>
      </w:r>
      <w:proofErr w:type="spellEnd"/>
      <w:r>
        <w:t xml:space="preserve">: </w:t>
      </w:r>
      <w:r w:rsidRPr="00FB094E">
        <w:t xml:space="preserve">desenvolver </w:t>
      </w:r>
      <w:r>
        <w:t>a</w:t>
      </w:r>
      <w:r w:rsidRPr="00FB094E">
        <w:t xml:space="preserve"> aplica</w:t>
      </w:r>
      <w:r>
        <w:t xml:space="preserve">ção </w:t>
      </w:r>
      <w:r w:rsidRPr="0055379D">
        <w:t>web</w:t>
      </w:r>
      <w:r w:rsidRPr="00FB094E">
        <w:t xml:space="preserve">, utilizando </w:t>
      </w:r>
      <w:r>
        <w:t xml:space="preserve">o </w:t>
      </w:r>
      <w:r w:rsidRPr="00AC50BF">
        <w:rPr>
          <w:i/>
          <w:iCs/>
        </w:rPr>
        <w:t>framework</w:t>
      </w:r>
      <w:r>
        <w:t xml:space="preserve"> Angular para aplicação </w:t>
      </w:r>
      <w:r w:rsidRPr="005C0AB9">
        <w:rPr>
          <w:i/>
          <w:iCs/>
        </w:rPr>
        <w:t>front-</w:t>
      </w:r>
      <w:proofErr w:type="spellStart"/>
      <w:r w:rsidRPr="005C0AB9">
        <w:rPr>
          <w:i/>
          <w:iCs/>
        </w:rPr>
        <w:t>end</w:t>
      </w:r>
      <w:proofErr w:type="spellEnd"/>
      <w:r>
        <w:t>;</w:t>
      </w:r>
    </w:p>
    <w:p w14:paraId="3322C3E1" w14:textId="77777777" w:rsidR="002536DD" w:rsidRDefault="002536DD" w:rsidP="00451B94">
      <w:pPr>
        <w:pStyle w:val="TF-ALNEA"/>
        <w:contextualSpacing w:val="0"/>
      </w:pPr>
      <w:r>
        <w:t xml:space="preserve">implementação do </w:t>
      </w:r>
      <w:proofErr w:type="spellStart"/>
      <w:r w:rsidRPr="00BE3D60">
        <w:rPr>
          <w:i/>
          <w:iCs/>
        </w:rPr>
        <w:t>back-end</w:t>
      </w:r>
      <w:proofErr w:type="spellEnd"/>
      <w:r w:rsidRPr="00CD3142">
        <w:t xml:space="preserve">: </w:t>
      </w:r>
      <w:r>
        <w:t xml:space="preserve">desenvolver o servidor da aplicação, utilizando a linguagem Java e o </w:t>
      </w:r>
      <w:r w:rsidRPr="00D679A7">
        <w:rPr>
          <w:i/>
          <w:iCs/>
        </w:rPr>
        <w:t>framework</w:t>
      </w:r>
      <w:r>
        <w:t xml:space="preserve"> Spring; </w:t>
      </w:r>
    </w:p>
    <w:p w14:paraId="57C15518" w14:textId="77777777" w:rsidR="002536DD" w:rsidRDefault="002536DD" w:rsidP="00451B94">
      <w:pPr>
        <w:pStyle w:val="TF-ALNEA"/>
        <w:contextualSpacing w:val="0"/>
      </w:pPr>
      <w:r>
        <w:t xml:space="preserve">testes e validação: realizar os testes na aplicação, descrever os cenários de testes, realizar também os testes de interface; </w:t>
      </w:r>
    </w:p>
    <w:p w14:paraId="2EEA6910" w14:textId="77777777" w:rsidR="002536DD" w:rsidRPr="00CD3142" w:rsidRDefault="002536DD" w:rsidP="00451B94">
      <w:pPr>
        <w:pStyle w:val="TF-ALNEA"/>
        <w:contextualSpacing w:val="0"/>
      </w:pPr>
      <w:r>
        <w:t>implantação: implantar a aplicação na nuvem.</w:t>
      </w:r>
    </w:p>
    <w:p w14:paraId="71CD6180" w14:textId="77777777" w:rsidR="002536DD" w:rsidRPr="00CD3142" w:rsidRDefault="002536DD" w:rsidP="00451B94">
      <w:pPr>
        <w:pStyle w:val="TF-TEXTO"/>
      </w:pPr>
      <w:r w:rsidRPr="00CD3142">
        <w:t>As etapas serão realizadas nos períodos relacionados no</w:t>
      </w:r>
      <w:r>
        <w:t xml:space="preserve"> </w:t>
      </w:r>
      <w:r>
        <w:fldChar w:fldCharType="begin"/>
      </w:r>
      <w:r>
        <w:instrText xml:space="preserve"> REF _Ref87982315 \h </w:instrText>
      </w:r>
      <w:r>
        <w:fldChar w:fldCharType="separate"/>
      </w:r>
      <w:r>
        <w:t xml:space="preserve">Quadro </w:t>
      </w:r>
      <w:r>
        <w:rPr>
          <w:noProof/>
        </w:rPr>
        <w:t>2</w:t>
      </w:r>
      <w:r>
        <w:fldChar w:fldCharType="end"/>
      </w:r>
      <w:r w:rsidRPr="00CD3142">
        <w:t>.</w:t>
      </w:r>
    </w:p>
    <w:p w14:paraId="6F2271C5" w14:textId="77777777" w:rsidR="002536DD" w:rsidRDefault="002536DD" w:rsidP="000A5358">
      <w:pPr>
        <w:pStyle w:val="TF-LEGENDA"/>
      </w:pPr>
      <w:r>
        <w:t xml:space="preserve">Quadro </w:t>
      </w:r>
      <w:fldSimple w:instr=" SEQ Quadro \* ARABIC ">
        <w:r>
          <w:rPr>
            <w:noProof/>
          </w:rPr>
          <w:t>2</w:t>
        </w:r>
      </w:fldSimple>
      <w:r>
        <w:t xml:space="preserve"> - </w:t>
      </w:r>
      <w:r w:rsidRPr="000A5358">
        <w:t>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2536DD" w:rsidRPr="00CD3142" w14:paraId="5B515645" w14:textId="77777777" w:rsidTr="009361A0">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17737F97" w14:textId="77777777" w:rsidR="002536DD" w:rsidRDefault="002536DD" w:rsidP="00FA287C">
            <w:pPr>
              <w:pStyle w:val="TF-TEXTOQUADRO"/>
              <w:jc w:val="right"/>
            </w:pPr>
            <w:r>
              <w:t>Q</w:t>
            </w:r>
            <w:r w:rsidRPr="00CD3142">
              <w:t>uinzenas</w:t>
            </w:r>
          </w:p>
          <w:p w14:paraId="44F2826C" w14:textId="77777777" w:rsidR="002536DD" w:rsidRDefault="002536DD" w:rsidP="00FA287C">
            <w:pPr>
              <w:pStyle w:val="TF-TEXTOQUADRO"/>
            </w:pPr>
          </w:p>
          <w:p w14:paraId="2682366A" w14:textId="77777777" w:rsidR="002536DD" w:rsidRPr="00CD3142" w:rsidRDefault="002536DD" w:rsidP="00FA287C">
            <w:pPr>
              <w:pStyle w:val="TF-TEXTOQUADRO"/>
            </w:pPr>
            <w:r>
              <w:t>Etapas</w:t>
            </w:r>
          </w:p>
        </w:tc>
        <w:tc>
          <w:tcPr>
            <w:tcW w:w="2834" w:type="dxa"/>
            <w:gridSpan w:val="10"/>
            <w:tcBorders>
              <w:top w:val="single" w:sz="4" w:space="0" w:color="auto"/>
              <w:left w:val="single" w:sz="4" w:space="0" w:color="auto"/>
              <w:right w:val="single" w:sz="4" w:space="0" w:color="auto"/>
            </w:tcBorders>
            <w:shd w:val="clear" w:color="auto" w:fill="A6A6A6"/>
          </w:tcPr>
          <w:p w14:paraId="6C6E376E" w14:textId="77777777" w:rsidR="002536DD" w:rsidRPr="00CD3142" w:rsidRDefault="002536DD" w:rsidP="00470C41">
            <w:pPr>
              <w:pStyle w:val="TF-TEXTOQUADROCentralizado"/>
            </w:pPr>
            <w:r>
              <w:t>2022</w:t>
            </w:r>
          </w:p>
        </w:tc>
      </w:tr>
      <w:tr w:rsidR="002536DD" w:rsidRPr="00CD3142" w14:paraId="12836C13" w14:textId="77777777" w:rsidTr="009361A0">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5A6770B4" w14:textId="77777777" w:rsidR="002536DD" w:rsidRPr="00CD3142" w:rsidRDefault="002536DD" w:rsidP="00470C41">
            <w:pPr>
              <w:pStyle w:val="TF-TEXTOQUADRO"/>
            </w:pPr>
          </w:p>
        </w:tc>
        <w:tc>
          <w:tcPr>
            <w:tcW w:w="557" w:type="dxa"/>
            <w:gridSpan w:val="2"/>
            <w:tcBorders>
              <w:left w:val="single" w:sz="4" w:space="0" w:color="auto"/>
            </w:tcBorders>
            <w:shd w:val="clear" w:color="auto" w:fill="A6A6A6"/>
          </w:tcPr>
          <w:p w14:paraId="4D5B88D9" w14:textId="77777777" w:rsidR="002536DD" w:rsidRPr="00CD3142" w:rsidRDefault="002536DD" w:rsidP="00470C41">
            <w:pPr>
              <w:pStyle w:val="TF-TEXTOQUADROCentralizado"/>
            </w:pPr>
            <w:r>
              <w:t>fev.</w:t>
            </w:r>
          </w:p>
        </w:tc>
        <w:tc>
          <w:tcPr>
            <w:tcW w:w="568" w:type="dxa"/>
            <w:gridSpan w:val="2"/>
            <w:shd w:val="clear" w:color="auto" w:fill="A6A6A6"/>
          </w:tcPr>
          <w:p w14:paraId="4B9DD668" w14:textId="77777777" w:rsidR="002536DD" w:rsidRPr="00CD3142" w:rsidRDefault="002536DD" w:rsidP="00470C41">
            <w:pPr>
              <w:pStyle w:val="TF-TEXTOQUADROCentralizado"/>
            </w:pPr>
            <w:r>
              <w:t>mar.</w:t>
            </w:r>
          </w:p>
        </w:tc>
        <w:tc>
          <w:tcPr>
            <w:tcW w:w="568" w:type="dxa"/>
            <w:gridSpan w:val="2"/>
            <w:shd w:val="clear" w:color="auto" w:fill="A6A6A6"/>
          </w:tcPr>
          <w:p w14:paraId="01372B00" w14:textId="77777777" w:rsidR="002536DD" w:rsidRPr="00CD3142" w:rsidRDefault="002536DD" w:rsidP="00470C41">
            <w:pPr>
              <w:pStyle w:val="TF-TEXTOQUADROCentralizado"/>
            </w:pPr>
            <w:r>
              <w:t>abr.</w:t>
            </w:r>
          </w:p>
        </w:tc>
        <w:tc>
          <w:tcPr>
            <w:tcW w:w="568" w:type="dxa"/>
            <w:gridSpan w:val="2"/>
            <w:shd w:val="clear" w:color="auto" w:fill="A6A6A6"/>
          </w:tcPr>
          <w:p w14:paraId="3C7962F6" w14:textId="77777777" w:rsidR="002536DD" w:rsidRPr="00CD3142" w:rsidRDefault="002536DD" w:rsidP="00470C41">
            <w:pPr>
              <w:pStyle w:val="TF-TEXTOQUADROCentralizado"/>
            </w:pPr>
            <w:del w:id="176" w:author="Dalton Solano dos Reis" w:date="2021-12-18T19:13:00Z">
              <w:r w:rsidDel="00D12C68">
                <w:delText>mai.</w:delText>
              </w:r>
            </w:del>
            <w:ins w:id="177" w:author="Dalton Solano dos Reis" w:date="2021-12-18T19:13:00Z">
              <w:r>
                <w:t>maio</w:t>
              </w:r>
            </w:ins>
          </w:p>
        </w:tc>
        <w:tc>
          <w:tcPr>
            <w:tcW w:w="573" w:type="dxa"/>
            <w:gridSpan w:val="2"/>
            <w:shd w:val="clear" w:color="auto" w:fill="A6A6A6"/>
          </w:tcPr>
          <w:p w14:paraId="17D6478B" w14:textId="77777777" w:rsidR="002536DD" w:rsidRPr="00CD3142" w:rsidRDefault="002536DD" w:rsidP="00470C41">
            <w:pPr>
              <w:pStyle w:val="TF-TEXTOQUADROCentralizado"/>
            </w:pPr>
            <w:r>
              <w:t>jun.</w:t>
            </w:r>
          </w:p>
        </w:tc>
      </w:tr>
      <w:tr w:rsidR="002536DD" w:rsidRPr="00CD3142" w14:paraId="47B40A28" w14:textId="77777777" w:rsidTr="00FA287C">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56D5E0CE" w14:textId="77777777" w:rsidR="002536DD" w:rsidRPr="00CD3142" w:rsidRDefault="002536DD" w:rsidP="00470C41">
            <w:pPr>
              <w:pStyle w:val="TF-TEXTOQUADRO"/>
            </w:pPr>
          </w:p>
        </w:tc>
        <w:tc>
          <w:tcPr>
            <w:tcW w:w="273" w:type="dxa"/>
            <w:tcBorders>
              <w:left w:val="single" w:sz="4" w:space="0" w:color="auto"/>
              <w:bottom w:val="single" w:sz="4" w:space="0" w:color="auto"/>
            </w:tcBorders>
            <w:shd w:val="clear" w:color="auto" w:fill="A6A6A6"/>
          </w:tcPr>
          <w:p w14:paraId="661E18BF" w14:textId="77777777" w:rsidR="002536DD" w:rsidRPr="00CD3142" w:rsidRDefault="002536DD" w:rsidP="00470C41">
            <w:pPr>
              <w:pStyle w:val="TF-TEXTOQUADROCentralizado"/>
            </w:pPr>
            <w:r w:rsidRPr="00CD3142">
              <w:t>1</w:t>
            </w:r>
          </w:p>
        </w:tc>
        <w:tc>
          <w:tcPr>
            <w:tcW w:w="284" w:type="dxa"/>
            <w:tcBorders>
              <w:bottom w:val="single" w:sz="4" w:space="0" w:color="auto"/>
            </w:tcBorders>
            <w:shd w:val="clear" w:color="auto" w:fill="A6A6A6"/>
          </w:tcPr>
          <w:p w14:paraId="2BA85664" w14:textId="77777777" w:rsidR="002536DD" w:rsidRPr="00CD3142" w:rsidRDefault="002536DD" w:rsidP="00470C41">
            <w:pPr>
              <w:pStyle w:val="TF-TEXTOQUADROCentralizado"/>
            </w:pPr>
            <w:r w:rsidRPr="00CD3142">
              <w:t>2</w:t>
            </w:r>
          </w:p>
        </w:tc>
        <w:tc>
          <w:tcPr>
            <w:tcW w:w="284" w:type="dxa"/>
            <w:tcBorders>
              <w:bottom w:val="single" w:sz="4" w:space="0" w:color="auto"/>
            </w:tcBorders>
            <w:shd w:val="clear" w:color="auto" w:fill="A6A6A6"/>
          </w:tcPr>
          <w:p w14:paraId="74070F98" w14:textId="77777777" w:rsidR="002536DD" w:rsidRPr="00CD3142" w:rsidRDefault="002536DD" w:rsidP="00470C41">
            <w:pPr>
              <w:pStyle w:val="TF-TEXTOQUADROCentralizado"/>
            </w:pPr>
            <w:r w:rsidRPr="00CD3142">
              <w:t>1</w:t>
            </w:r>
          </w:p>
        </w:tc>
        <w:tc>
          <w:tcPr>
            <w:tcW w:w="284" w:type="dxa"/>
            <w:tcBorders>
              <w:bottom w:val="single" w:sz="4" w:space="0" w:color="auto"/>
            </w:tcBorders>
            <w:shd w:val="clear" w:color="auto" w:fill="A6A6A6"/>
          </w:tcPr>
          <w:p w14:paraId="4DEE2F2E" w14:textId="77777777" w:rsidR="002536DD" w:rsidRPr="00CD3142" w:rsidRDefault="002536DD" w:rsidP="00470C41">
            <w:pPr>
              <w:pStyle w:val="TF-TEXTOQUADROCentralizado"/>
            </w:pPr>
            <w:r w:rsidRPr="00CD3142">
              <w:t>2</w:t>
            </w:r>
          </w:p>
        </w:tc>
        <w:tc>
          <w:tcPr>
            <w:tcW w:w="284" w:type="dxa"/>
            <w:tcBorders>
              <w:bottom w:val="single" w:sz="4" w:space="0" w:color="auto"/>
            </w:tcBorders>
            <w:shd w:val="clear" w:color="auto" w:fill="A6A6A6"/>
          </w:tcPr>
          <w:p w14:paraId="4594E661" w14:textId="77777777" w:rsidR="002536DD" w:rsidRPr="00CD3142" w:rsidRDefault="002536DD" w:rsidP="00470C41">
            <w:pPr>
              <w:pStyle w:val="TF-TEXTOQUADROCentralizado"/>
            </w:pPr>
            <w:r w:rsidRPr="00CD3142">
              <w:t>1</w:t>
            </w:r>
          </w:p>
        </w:tc>
        <w:tc>
          <w:tcPr>
            <w:tcW w:w="284" w:type="dxa"/>
            <w:tcBorders>
              <w:bottom w:val="single" w:sz="4" w:space="0" w:color="auto"/>
            </w:tcBorders>
            <w:shd w:val="clear" w:color="auto" w:fill="A6A6A6"/>
          </w:tcPr>
          <w:p w14:paraId="7C56FBF0" w14:textId="77777777" w:rsidR="002536DD" w:rsidRPr="00CD3142" w:rsidRDefault="002536DD" w:rsidP="00470C41">
            <w:pPr>
              <w:pStyle w:val="TF-TEXTOQUADROCentralizado"/>
            </w:pPr>
            <w:r w:rsidRPr="00CD3142">
              <w:t>2</w:t>
            </w:r>
          </w:p>
        </w:tc>
        <w:tc>
          <w:tcPr>
            <w:tcW w:w="284" w:type="dxa"/>
            <w:tcBorders>
              <w:bottom w:val="single" w:sz="4" w:space="0" w:color="auto"/>
            </w:tcBorders>
            <w:shd w:val="clear" w:color="auto" w:fill="A6A6A6"/>
          </w:tcPr>
          <w:p w14:paraId="300C2B30" w14:textId="77777777" w:rsidR="002536DD" w:rsidRPr="00CD3142" w:rsidRDefault="002536DD" w:rsidP="00470C41">
            <w:pPr>
              <w:pStyle w:val="TF-TEXTOQUADROCentralizado"/>
            </w:pPr>
            <w:r w:rsidRPr="00CD3142">
              <w:t>1</w:t>
            </w:r>
          </w:p>
        </w:tc>
        <w:tc>
          <w:tcPr>
            <w:tcW w:w="284" w:type="dxa"/>
            <w:tcBorders>
              <w:bottom w:val="single" w:sz="4" w:space="0" w:color="auto"/>
            </w:tcBorders>
            <w:shd w:val="clear" w:color="auto" w:fill="A6A6A6"/>
          </w:tcPr>
          <w:p w14:paraId="5DE193CC" w14:textId="77777777" w:rsidR="002536DD" w:rsidRPr="00CD3142" w:rsidRDefault="002536DD" w:rsidP="00470C41">
            <w:pPr>
              <w:pStyle w:val="TF-TEXTOQUADROCentralizado"/>
            </w:pPr>
            <w:r w:rsidRPr="00CD3142">
              <w:t>2</w:t>
            </w:r>
          </w:p>
        </w:tc>
        <w:tc>
          <w:tcPr>
            <w:tcW w:w="284" w:type="dxa"/>
            <w:tcBorders>
              <w:bottom w:val="single" w:sz="4" w:space="0" w:color="auto"/>
            </w:tcBorders>
            <w:shd w:val="clear" w:color="auto" w:fill="A6A6A6"/>
          </w:tcPr>
          <w:p w14:paraId="31EFDE44" w14:textId="77777777" w:rsidR="002536DD" w:rsidRPr="00CD3142" w:rsidRDefault="002536DD" w:rsidP="00470C41">
            <w:pPr>
              <w:pStyle w:val="TF-TEXTOQUADROCentralizado"/>
            </w:pPr>
            <w:r w:rsidRPr="00CD3142">
              <w:t>1</w:t>
            </w:r>
          </w:p>
        </w:tc>
        <w:tc>
          <w:tcPr>
            <w:tcW w:w="289" w:type="dxa"/>
            <w:tcBorders>
              <w:bottom w:val="single" w:sz="4" w:space="0" w:color="auto"/>
            </w:tcBorders>
            <w:shd w:val="clear" w:color="auto" w:fill="A6A6A6"/>
          </w:tcPr>
          <w:p w14:paraId="5A2E926B" w14:textId="77777777" w:rsidR="002536DD" w:rsidRPr="00CD3142" w:rsidRDefault="002536DD" w:rsidP="00470C41">
            <w:pPr>
              <w:pStyle w:val="TF-TEXTOQUADROCentralizado"/>
            </w:pPr>
            <w:r w:rsidRPr="00CD3142">
              <w:t>2</w:t>
            </w:r>
          </w:p>
        </w:tc>
      </w:tr>
      <w:tr w:rsidR="002536DD" w:rsidRPr="00CD3142" w14:paraId="2CC6C721" w14:textId="77777777" w:rsidTr="00AC50BF">
        <w:trPr>
          <w:jc w:val="center"/>
        </w:trPr>
        <w:tc>
          <w:tcPr>
            <w:tcW w:w="6171" w:type="dxa"/>
            <w:tcBorders>
              <w:left w:val="single" w:sz="4" w:space="0" w:color="auto"/>
            </w:tcBorders>
          </w:tcPr>
          <w:p w14:paraId="60F680F6" w14:textId="77777777" w:rsidR="002536DD" w:rsidRPr="00CD3142" w:rsidRDefault="002536DD" w:rsidP="00470C41">
            <w:pPr>
              <w:pStyle w:val="TF-TEXTOQUADRO"/>
              <w:rPr>
                <w:bCs/>
              </w:rPr>
            </w:pPr>
            <w:r w:rsidRPr="000D46A8">
              <w:rPr>
                <w:bCs/>
              </w:rPr>
              <w:t>Levantamento de informações</w:t>
            </w:r>
          </w:p>
        </w:tc>
        <w:tc>
          <w:tcPr>
            <w:tcW w:w="273" w:type="dxa"/>
            <w:tcBorders>
              <w:bottom w:val="single" w:sz="4" w:space="0" w:color="auto"/>
            </w:tcBorders>
            <w:shd w:val="clear" w:color="auto" w:fill="A6A6A6"/>
          </w:tcPr>
          <w:p w14:paraId="6BBE54CD" w14:textId="77777777" w:rsidR="002536DD" w:rsidRPr="00CD3142" w:rsidRDefault="002536DD" w:rsidP="00470C41">
            <w:pPr>
              <w:pStyle w:val="TF-TEXTOQUADROCentralizado"/>
            </w:pPr>
          </w:p>
        </w:tc>
        <w:tc>
          <w:tcPr>
            <w:tcW w:w="284" w:type="dxa"/>
            <w:tcBorders>
              <w:bottom w:val="single" w:sz="4" w:space="0" w:color="auto"/>
            </w:tcBorders>
          </w:tcPr>
          <w:p w14:paraId="7FC82AD7" w14:textId="77777777" w:rsidR="002536DD" w:rsidRPr="00CD3142" w:rsidRDefault="002536DD" w:rsidP="00470C41">
            <w:pPr>
              <w:pStyle w:val="TF-TEXTOQUADROCentralizado"/>
            </w:pPr>
          </w:p>
        </w:tc>
        <w:tc>
          <w:tcPr>
            <w:tcW w:w="284" w:type="dxa"/>
            <w:tcBorders>
              <w:bottom w:val="single" w:sz="4" w:space="0" w:color="auto"/>
            </w:tcBorders>
          </w:tcPr>
          <w:p w14:paraId="3D206960" w14:textId="77777777" w:rsidR="002536DD" w:rsidRPr="00CD3142" w:rsidRDefault="002536DD" w:rsidP="00470C41">
            <w:pPr>
              <w:pStyle w:val="TF-TEXTOQUADROCentralizado"/>
            </w:pPr>
          </w:p>
        </w:tc>
        <w:tc>
          <w:tcPr>
            <w:tcW w:w="284" w:type="dxa"/>
            <w:tcBorders>
              <w:bottom w:val="single" w:sz="4" w:space="0" w:color="auto"/>
            </w:tcBorders>
          </w:tcPr>
          <w:p w14:paraId="1F7757AD" w14:textId="77777777" w:rsidR="002536DD" w:rsidRPr="00CD3142" w:rsidRDefault="002536DD" w:rsidP="00470C41">
            <w:pPr>
              <w:pStyle w:val="TF-TEXTOQUADROCentralizado"/>
            </w:pPr>
          </w:p>
        </w:tc>
        <w:tc>
          <w:tcPr>
            <w:tcW w:w="284" w:type="dxa"/>
            <w:tcBorders>
              <w:bottom w:val="single" w:sz="4" w:space="0" w:color="auto"/>
            </w:tcBorders>
          </w:tcPr>
          <w:p w14:paraId="406B4C7B" w14:textId="77777777" w:rsidR="002536DD" w:rsidRPr="00CD3142" w:rsidRDefault="002536DD" w:rsidP="00470C41">
            <w:pPr>
              <w:pStyle w:val="TF-TEXTOQUADROCentralizado"/>
            </w:pPr>
          </w:p>
        </w:tc>
        <w:tc>
          <w:tcPr>
            <w:tcW w:w="284" w:type="dxa"/>
            <w:tcBorders>
              <w:bottom w:val="single" w:sz="4" w:space="0" w:color="auto"/>
            </w:tcBorders>
          </w:tcPr>
          <w:p w14:paraId="6F61F335" w14:textId="77777777" w:rsidR="002536DD" w:rsidRPr="00CD3142" w:rsidRDefault="002536DD" w:rsidP="00470C41">
            <w:pPr>
              <w:pStyle w:val="TF-TEXTOQUADROCentralizado"/>
            </w:pPr>
          </w:p>
        </w:tc>
        <w:tc>
          <w:tcPr>
            <w:tcW w:w="284" w:type="dxa"/>
            <w:tcBorders>
              <w:bottom w:val="single" w:sz="4" w:space="0" w:color="auto"/>
            </w:tcBorders>
          </w:tcPr>
          <w:p w14:paraId="1BBC2102" w14:textId="77777777" w:rsidR="002536DD" w:rsidRPr="00CD3142" w:rsidRDefault="002536DD" w:rsidP="00470C41">
            <w:pPr>
              <w:pStyle w:val="TF-TEXTOQUADROCentralizado"/>
            </w:pPr>
          </w:p>
        </w:tc>
        <w:tc>
          <w:tcPr>
            <w:tcW w:w="284" w:type="dxa"/>
            <w:tcBorders>
              <w:bottom w:val="single" w:sz="4" w:space="0" w:color="auto"/>
            </w:tcBorders>
          </w:tcPr>
          <w:p w14:paraId="1B4AFACF" w14:textId="77777777" w:rsidR="002536DD" w:rsidRPr="00CD3142" w:rsidRDefault="002536DD" w:rsidP="00470C41">
            <w:pPr>
              <w:pStyle w:val="TF-TEXTOQUADROCentralizado"/>
            </w:pPr>
          </w:p>
        </w:tc>
        <w:tc>
          <w:tcPr>
            <w:tcW w:w="284" w:type="dxa"/>
            <w:tcBorders>
              <w:bottom w:val="single" w:sz="4" w:space="0" w:color="auto"/>
            </w:tcBorders>
          </w:tcPr>
          <w:p w14:paraId="268489B4" w14:textId="77777777" w:rsidR="002536DD" w:rsidRPr="00CD3142" w:rsidRDefault="002536DD" w:rsidP="00470C41">
            <w:pPr>
              <w:pStyle w:val="TF-TEXTOQUADROCentralizado"/>
            </w:pPr>
          </w:p>
        </w:tc>
        <w:tc>
          <w:tcPr>
            <w:tcW w:w="289" w:type="dxa"/>
          </w:tcPr>
          <w:p w14:paraId="45A38233" w14:textId="77777777" w:rsidR="002536DD" w:rsidRPr="00CD3142" w:rsidRDefault="002536DD" w:rsidP="00470C41">
            <w:pPr>
              <w:pStyle w:val="TF-TEXTOQUADROCentralizado"/>
            </w:pPr>
          </w:p>
        </w:tc>
      </w:tr>
      <w:tr w:rsidR="002536DD" w:rsidRPr="00CD3142" w14:paraId="15789FFE" w14:textId="77777777" w:rsidTr="00AC50BF">
        <w:trPr>
          <w:jc w:val="center"/>
        </w:trPr>
        <w:tc>
          <w:tcPr>
            <w:tcW w:w="6171" w:type="dxa"/>
            <w:tcBorders>
              <w:left w:val="single" w:sz="4" w:space="0" w:color="auto"/>
            </w:tcBorders>
          </w:tcPr>
          <w:p w14:paraId="60D20657" w14:textId="77777777" w:rsidR="002536DD" w:rsidRPr="00CD3142" w:rsidRDefault="002536DD" w:rsidP="00470C41">
            <w:pPr>
              <w:pStyle w:val="TF-TEXTOQUADRO"/>
            </w:pPr>
            <w:r w:rsidRPr="000D46A8">
              <w:t>Levantamento dos requisitos</w:t>
            </w:r>
          </w:p>
        </w:tc>
        <w:tc>
          <w:tcPr>
            <w:tcW w:w="273" w:type="dxa"/>
            <w:tcBorders>
              <w:top w:val="single" w:sz="4" w:space="0" w:color="auto"/>
            </w:tcBorders>
            <w:shd w:val="clear" w:color="auto" w:fill="A6A6A6"/>
          </w:tcPr>
          <w:p w14:paraId="744A3123" w14:textId="77777777" w:rsidR="002536DD" w:rsidRPr="00CD3142" w:rsidRDefault="002536DD" w:rsidP="00470C41">
            <w:pPr>
              <w:pStyle w:val="TF-TEXTOQUADROCentralizado"/>
            </w:pPr>
          </w:p>
        </w:tc>
        <w:tc>
          <w:tcPr>
            <w:tcW w:w="284" w:type="dxa"/>
            <w:tcBorders>
              <w:top w:val="single" w:sz="4" w:space="0" w:color="auto"/>
            </w:tcBorders>
          </w:tcPr>
          <w:p w14:paraId="5D4BFD61" w14:textId="77777777" w:rsidR="002536DD" w:rsidRPr="00CD3142" w:rsidRDefault="002536DD" w:rsidP="00470C41">
            <w:pPr>
              <w:pStyle w:val="TF-TEXTOQUADROCentralizado"/>
            </w:pPr>
          </w:p>
        </w:tc>
        <w:tc>
          <w:tcPr>
            <w:tcW w:w="284" w:type="dxa"/>
            <w:tcBorders>
              <w:top w:val="single" w:sz="4" w:space="0" w:color="auto"/>
            </w:tcBorders>
          </w:tcPr>
          <w:p w14:paraId="47446135" w14:textId="77777777" w:rsidR="002536DD" w:rsidRPr="00CD3142" w:rsidRDefault="002536DD" w:rsidP="00470C41">
            <w:pPr>
              <w:pStyle w:val="TF-TEXTOQUADROCentralizado"/>
            </w:pPr>
          </w:p>
        </w:tc>
        <w:tc>
          <w:tcPr>
            <w:tcW w:w="284" w:type="dxa"/>
            <w:tcBorders>
              <w:top w:val="single" w:sz="4" w:space="0" w:color="auto"/>
            </w:tcBorders>
          </w:tcPr>
          <w:p w14:paraId="25520878" w14:textId="77777777" w:rsidR="002536DD" w:rsidRPr="00CD3142" w:rsidRDefault="002536DD" w:rsidP="00470C41">
            <w:pPr>
              <w:pStyle w:val="TF-TEXTOQUADROCentralizado"/>
            </w:pPr>
          </w:p>
        </w:tc>
        <w:tc>
          <w:tcPr>
            <w:tcW w:w="284" w:type="dxa"/>
            <w:tcBorders>
              <w:top w:val="single" w:sz="4" w:space="0" w:color="auto"/>
            </w:tcBorders>
          </w:tcPr>
          <w:p w14:paraId="571BB1BE" w14:textId="77777777" w:rsidR="002536DD" w:rsidRPr="00CD3142" w:rsidRDefault="002536DD" w:rsidP="00470C41">
            <w:pPr>
              <w:pStyle w:val="TF-TEXTOQUADROCentralizado"/>
            </w:pPr>
          </w:p>
        </w:tc>
        <w:tc>
          <w:tcPr>
            <w:tcW w:w="284" w:type="dxa"/>
            <w:tcBorders>
              <w:top w:val="single" w:sz="4" w:space="0" w:color="auto"/>
            </w:tcBorders>
          </w:tcPr>
          <w:p w14:paraId="5C7EB12B" w14:textId="77777777" w:rsidR="002536DD" w:rsidRPr="00CD3142" w:rsidRDefault="002536DD" w:rsidP="00470C41">
            <w:pPr>
              <w:pStyle w:val="TF-TEXTOQUADROCentralizado"/>
            </w:pPr>
          </w:p>
        </w:tc>
        <w:tc>
          <w:tcPr>
            <w:tcW w:w="284" w:type="dxa"/>
            <w:tcBorders>
              <w:top w:val="single" w:sz="4" w:space="0" w:color="auto"/>
            </w:tcBorders>
          </w:tcPr>
          <w:p w14:paraId="035FB516" w14:textId="77777777" w:rsidR="002536DD" w:rsidRPr="00CD3142" w:rsidRDefault="002536DD" w:rsidP="00470C41">
            <w:pPr>
              <w:pStyle w:val="TF-TEXTOQUADROCentralizado"/>
            </w:pPr>
          </w:p>
        </w:tc>
        <w:tc>
          <w:tcPr>
            <w:tcW w:w="284" w:type="dxa"/>
            <w:tcBorders>
              <w:top w:val="single" w:sz="4" w:space="0" w:color="auto"/>
            </w:tcBorders>
          </w:tcPr>
          <w:p w14:paraId="09B2C724" w14:textId="77777777" w:rsidR="002536DD" w:rsidRPr="00CD3142" w:rsidRDefault="002536DD" w:rsidP="00470C41">
            <w:pPr>
              <w:pStyle w:val="TF-TEXTOQUADROCentralizado"/>
            </w:pPr>
          </w:p>
        </w:tc>
        <w:tc>
          <w:tcPr>
            <w:tcW w:w="284" w:type="dxa"/>
            <w:tcBorders>
              <w:top w:val="single" w:sz="4" w:space="0" w:color="auto"/>
            </w:tcBorders>
          </w:tcPr>
          <w:p w14:paraId="2A8E61C2" w14:textId="77777777" w:rsidR="002536DD" w:rsidRPr="00CD3142" w:rsidRDefault="002536DD" w:rsidP="00470C41">
            <w:pPr>
              <w:pStyle w:val="TF-TEXTOQUADROCentralizado"/>
            </w:pPr>
          </w:p>
        </w:tc>
        <w:tc>
          <w:tcPr>
            <w:tcW w:w="289" w:type="dxa"/>
          </w:tcPr>
          <w:p w14:paraId="3349135D" w14:textId="77777777" w:rsidR="002536DD" w:rsidRPr="00CD3142" w:rsidRDefault="002536DD" w:rsidP="00470C41">
            <w:pPr>
              <w:pStyle w:val="TF-TEXTOQUADROCentralizado"/>
            </w:pPr>
          </w:p>
        </w:tc>
      </w:tr>
      <w:tr w:rsidR="002536DD" w:rsidRPr="00CD3142" w14:paraId="07981572" w14:textId="77777777" w:rsidTr="00AC50BF">
        <w:trPr>
          <w:jc w:val="center"/>
        </w:trPr>
        <w:tc>
          <w:tcPr>
            <w:tcW w:w="6171" w:type="dxa"/>
            <w:tcBorders>
              <w:left w:val="single" w:sz="4" w:space="0" w:color="auto"/>
            </w:tcBorders>
          </w:tcPr>
          <w:p w14:paraId="4F9E9882" w14:textId="77777777" w:rsidR="002536DD" w:rsidRPr="00CD3142" w:rsidRDefault="002536DD" w:rsidP="00470C41">
            <w:pPr>
              <w:pStyle w:val="TF-TEXTOQUADRO"/>
            </w:pPr>
            <w:r>
              <w:t>Modelagem do sistema</w:t>
            </w:r>
          </w:p>
        </w:tc>
        <w:tc>
          <w:tcPr>
            <w:tcW w:w="273" w:type="dxa"/>
            <w:tcBorders>
              <w:bottom w:val="single" w:sz="4" w:space="0" w:color="auto"/>
            </w:tcBorders>
          </w:tcPr>
          <w:p w14:paraId="124D86C6" w14:textId="77777777" w:rsidR="002536DD" w:rsidRPr="00CD3142" w:rsidRDefault="002536DD" w:rsidP="00470C41">
            <w:pPr>
              <w:pStyle w:val="TF-TEXTOQUADROCentralizado"/>
            </w:pPr>
          </w:p>
        </w:tc>
        <w:tc>
          <w:tcPr>
            <w:tcW w:w="284" w:type="dxa"/>
            <w:tcBorders>
              <w:bottom w:val="single" w:sz="4" w:space="0" w:color="auto"/>
            </w:tcBorders>
            <w:shd w:val="clear" w:color="auto" w:fill="A6A6A6"/>
          </w:tcPr>
          <w:p w14:paraId="433821B6" w14:textId="77777777" w:rsidR="002536DD" w:rsidRPr="00CD3142" w:rsidRDefault="002536DD" w:rsidP="00470C41">
            <w:pPr>
              <w:pStyle w:val="TF-TEXTOQUADROCentralizado"/>
            </w:pPr>
          </w:p>
        </w:tc>
        <w:tc>
          <w:tcPr>
            <w:tcW w:w="284" w:type="dxa"/>
            <w:tcBorders>
              <w:bottom w:val="single" w:sz="4" w:space="0" w:color="auto"/>
            </w:tcBorders>
          </w:tcPr>
          <w:p w14:paraId="5B721D68" w14:textId="77777777" w:rsidR="002536DD" w:rsidRPr="00CD3142" w:rsidRDefault="002536DD" w:rsidP="00470C41">
            <w:pPr>
              <w:pStyle w:val="TF-TEXTOQUADROCentralizado"/>
            </w:pPr>
          </w:p>
        </w:tc>
        <w:tc>
          <w:tcPr>
            <w:tcW w:w="284" w:type="dxa"/>
            <w:tcBorders>
              <w:bottom w:val="single" w:sz="4" w:space="0" w:color="auto"/>
            </w:tcBorders>
          </w:tcPr>
          <w:p w14:paraId="43DEF3E6" w14:textId="77777777" w:rsidR="002536DD" w:rsidRPr="00CD3142" w:rsidRDefault="002536DD" w:rsidP="00470C41">
            <w:pPr>
              <w:pStyle w:val="TF-TEXTOQUADROCentralizado"/>
            </w:pPr>
          </w:p>
        </w:tc>
        <w:tc>
          <w:tcPr>
            <w:tcW w:w="284" w:type="dxa"/>
            <w:tcBorders>
              <w:bottom w:val="single" w:sz="4" w:space="0" w:color="auto"/>
            </w:tcBorders>
          </w:tcPr>
          <w:p w14:paraId="5B3FA594" w14:textId="77777777" w:rsidR="002536DD" w:rsidRPr="00CD3142" w:rsidRDefault="002536DD" w:rsidP="00470C41">
            <w:pPr>
              <w:pStyle w:val="TF-TEXTOQUADROCentralizado"/>
            </w:pPr>
          </w:p>
        </w:tc>
        <w:tc>
          <w:tcPr>
            <w:tcW w:w="284" w:type="dxa"/>
            <w:tcBorders>
              <w:bottom w:val="single" w:sz="4" w:space="0" w:color="auto"/>
            </w:tcBorders>
          </w:tcPr>
          <w:p w14:paraId="33C0159A" w14:textId="77777777" w:rsidR="002536DD" w:rsidRPr="00CD3142" w:rsidRDefault="002536DD" w:rsidP="00470C41">
            <w:pPr>
              <w:pStyle w:val="TF-TEXTOQUADROCentralizado"/>
            </w:pPr>
          </w:p>
        </w:tc>
        <w:tc>
          <w:tcPr>
            <w:tcW w:w="284" w:type="dxa"/>
            <w:tcBorders>
              <w:bottom w:val="single" w:sz="4" w:space="0" w:color="auto"/>
            </w:tcBorders>
          </w:tcPr>
          <w:p w14:paraId="6B0991EE" w14:textId="77777777" w:rsidR="002536DD" w:rsidRPr="00CD3142" w:rsidRDefault="002536DD" w:rsidP="00470C41">
            <w:pPr>
              <w:pStyle w:val="TF-TEXTOQUADROCentralizado"/>
            </w:pPr>
          </w:p>
        </w:tc>
        <w:tc>
          <w:tcPr>
            <w:tcW w:w="284" w:type="dxa"/>
            <w:tcBorders>
              <w:bottom w:val="single" w:sz="4" w:space="0" w:color="auto"/>
            </w:tcBorders>
          </w:tcPr>
          <w:p w14:paraId="69304142" w14:textId="77777777" w:rsidR="002536DD" w:rsidRPr="00CD3142" w:rsidRDefault="002536DD" w:rsidP="00470C41">
            <w:pPr>
              <w:pStyle w:val="TF-TEXTOQUADROCentralizado"/>
            </w:pPr>
          </w:p>
        </w:tc>
        <w:tc>
          <w:tcPr>
            <w:tcW w:w="284" w:type="dxa"/>
            <w:tcBorders>
              <w:bottom w:val="single" w:sz="4" w:space="0" w:color="auto"/>
            </w:tcBorders>
          </w:tcPr>
          <w:p w14:paraId="7B446D18" w14:textId="77777777" w:rsidR="002536DD" w:rsidRPr="00CD3142" w:rsidRDefault="002536DD" w:rsidP="00470C41">
            <w:pPr>
              <w:pStyle w:val="TF-TEXTOQUADROCentralizado"/>
            </w:pPr>
          </w:p>
        </w:tc>
        <w:tc>
          <w:tcPr>
            <w:tcW w:w="289" w:type="dxa"/>
          </w:tcPr>
          <w:p w14:paraId="0B1A360C" w14:textId="77777777" w:rsidR="002536DD" w:rsidRPr="00CD3142" w:rsidRDefault="002536DD" w:rsidP="00470C41">
            <w:pPr>
              <w:pStyle w:val="TF-TEXTOQUADROCentralizado"/>
            </w:pPr>
          </w:p>
        </w:tc>
      </w:tr>
      <w:tr w:rsidR="002536DD" w:rsidRPr="00CD3142" w14:paraId="00378F57" w14:textId="77777777" w:rsidTr="00262955">
        <w:trPr>
          <w:jc w:val="center"/>
        </w:trPr>
        <w:tc>
          <w:tcPr>
            <w:tcW w:w="6171" w:type="dxa"/>
            <w:tcBorders>
              <w:left w:val="single" w:sz="4" w:space="0" w:color="auto"/>
            </w:tcBorders>
          </w:tcPr>
          <w:p w14:paraId="707B7AE5" w14:textId="77777777" w:rsidR="002536DD" w:rsidRDefault="002536DD" w:rsidP="00470C41">
            <w:pPr>
              <w:pStyle w:val="TF-TEXTOQUADRO"/>
            </w:pPr>
            <w:r w:rsidRPr="00C70D55">
              <w:t xml:space="preserve">Implementação do </w:t>
            </w:r>
            <w:r w:rsidRPr="00C70D55">
              <w:rPr>
                <w:i/>
                <w:iCs/>
              </w:rPr>
              <w:t>front-</w:t>
            </w:r>
            <w:proofErr w:type="spellStart"/>
            <w:r w:rsidRPr="00C70D55">
              <w:rPr>
                <w:i/>
                <w:iCs/>
              </w:rPr>
              <w:t>end</w:t>
            </w:r>
            <w:proofErr w:type="spellEnd"/>
          </w:p>
        </w:tc>
        <w:tc>
          <w:tcPr>
            <w:tcW w:w="273" w:type="dxa"/>
            <w:tcBorders>
              <w:bottom w:val="single" w:sz="4" w:space="0" w:color="auto"/>
            </w:tcBorders>
          </w:tcPr>
          <w:p w14:paraId="4C26A425" w14:textId="77777777" w:rsidR="002536DD" w:rsidRPr="00CD3142" w:rsidRDefault="002536DD" w:rsidP="00470C41">
            <w:pPr>
              <w:pStyle w:val="TF-TEXTOQUADROCentralizado"/>
            </w:pPr>
          </w:p>
        </w:tc>
        <w:tc>
          <w:tcPr>
            <w:tcW w:w="284" w:type="dxa"/>
            <w:tcBorders>
              <w:bottom w:val="single" w:sz="4" w:space="0" w:color="auto"/>
            </w:tcBorders>
            <w:shd w:val="clear" w:color="auto" w:fill="A6A6A6"/>
          </w:tcPr>
          <w:p w14:paraId="0173EA26" w14:textId="77777777" w:rsidR="002536DD" w:rsidRPr="00CD3142" w:rsidRDefault="002536DD" w:rsidP="00470C41">
            <w:pPr>
              <w:pStyle w:val="TF-TEXTOQUADROCentralizado"/>
            </w:pPr>
          </w:p>
        </w:tc>
        <w:tc>
          <w:tcPr>
            <w:tcW w:w="284" w:type="dxa"/>
            <w:tcBorders>
              <w:bottom w:val="single" w:sz="4" w:space="0" w:color="auto"/>
            </w:tcBorders>
            <w:shd w:val="clear" w:color="auto" w:fill="A6A6A6"/>
          </w:tcPr>
          <w:p w14:paraId="56EA6AF3" w14:textId="77777777" w:rsidR="002536DD" w:rsidRPr="00CD3142" w:rsidRDefault="002536DD" w:rsidP="00470C41">
            <w:pPr>
              <w:pStyle w:val="TF-TEXTOQUADROCentralizado"/>
            </w:pPr>
          </w:p>
        </w:tc>
        <w:tc>
          <w:tcPr>
            <w:tcW w:w="284" w:type="dxa"/>
            <w:tcBorders>
              <w:bottom w:val="single" w:sz="4" w:space="0" w:color="auto"/>
            </w:tcBorders>
            <w:shd w:val="clear" w:color="auto" w:fill="A6A6A6"/>
          </w:tcPr>
          <w:p w14:paraId="7A15E07D" w14:textId="77777777" w:rsidR="002536DD" w:rsidRPr="00CD3142" w:rsidRDefault="002536DD" w:rsidP="00470C41">
            <w:pPr>
              <w:pStyle w:val="TF-TEXTOQUADROCentralizado"/>
            </w:pPr>
          </w:p>
        </w:tc>
        <w:tc>
          <w:tcPr>
            <w:tcW w:w="284" w:type="dxa"/>
            <w:tcBorders>
              <w:bottom w:val="single" w:sz="4" w:space="0" w:color="auto"/>
            </w:tcBorders>
          </w:tcPr>
          <w:p w14:paraId="34521C83" w14:textId="77777777" w:rsidR="002536DD" w:rsidRPr="00CD3142" w:rsidRDefault="002536DD" w:rsidP="00470C41">
            <w:pPr>
              <w:pStyle w:val="TF-TEXTOQUADROCentralizado"/>
            </w:pPr>
          </w:p>
        </w:tc>
        <w:tc>
          <w:tcPr>
            <w:tcW w:w="284" w:type="dxa"/>
            <w:tcBorders>
              <w:bottom w:val="single" w:sz="4" w:space="0" w:color="auto"/>
            </w:tcBorders>
          </w:tcPr>
          <w:p w14:paraId="4D1CA63B" w14:textId="77777777" w:rsidR="002536DD" w:rsidRPr="00CD3142" w:rsidRDefault="002536DD" w:rsidP="00470C41">
            <w:pPr>
              <w:pStyle w:val="TF-TEXTOQUADROCentralizado"/>
            </w:pPr>
          </w:p>
        </w:tc>
        <w:tc>
          <w:tcPr>
            <w:tcW w:w="284" w:type="dxa"/>
            <w:tcBorders>
              <w:bottom w:val="single" w:sz="4" w:space="0" w:color="auto"/>
            </w:tcBorders>
          </w:tcPr>
          <w:p w14:paraId="5F21FAB3" w14:textId="77777777" w:rsidR="002536DD" w:rsidRPr="00CD3142" w:rsidRDefault="002536DD" w:rsidP="00470C41">
            <w:pPr>
              <w:pStyle w:val="TF-TEXTOQUADROCentralizado"/>
            </w:pPr>
          </w:p>
        </w:tc>
        <w:tc>
          <w:tcPr>
            <w:tcW w:w="284" w:type="dxa"/>
            <w:tcBorders>
              <w:bottom w:val="single" w:sz="4" w:space="0" w:color="auto"/>
            </w:tcBorders>
          </w:tcPr>
          <w:p w14:paraId="359B99FE" w14:textId="77777777" w:rsidR="002536DD" w:rsidRPr="00CD3142" w:rsidRDefault="002536DD" w:rsidP="00470C41">
            <w:pPr>
              <w:pStyle w:val="TF-TEXTOQUADROCentralizado"/>
            </w:pPr>
          </w:p>
        </w:tc>
        <w:tc>
          <w:tcPr>
            <w:tcW w:w="284" w:type="dxa"/>
            <w:tcBorders>
              <w:bottom w:val="single" w:sz="4" w:space="0" w:color="auto"/>
            </w:tcBorders>
          </w:tcPr>
          <w:p w14:paraId="2D6F6D81" w14:textId="77777777" w:rsidR="002536DD" w:rsidRPr="00CD3142" w:rsidRDefault="002536DD" w:rsidP="00470C41">
            <w:pPr>
              <w:pStyle w:val="TF-TEXTOQUADROCentralizado"/>
            </w:pPr>
          </w:p>
        </w:tc>
        <w:tc>
          <w:tcPr>
            <w:tcW w:w="289" w:type="dxa"/>
          </w:tcPr>
          <w:p w14:paraId="26C8CB9A" w14:textId="77777777" w:rsidR="002536DD" w:rsidRPr="00CD3142" w:rsidRDefault="002536DD" w:rsidP="00470C41">
            <w:pPr>
              <w:pStyle w:val="TF-TEXTOQUADROCentralizado"/>
            </w:pPr>
          </w:p>
        </w:tc>
      </w:tr>
      <w:tr w:rsidR="002536DD" w:rsidRPr="00CD3142" w14:paraId="6C2CD005" w14:textId="77777777" w:rsidTr="00262955">
        <w:trPr>
          <w:jc w:val="center"/>
        </w:trPr>
        <w:tc>
          <w:tcPr>
            <w:tcW w:w="6171" w:type="dxa"/>
            <w:tcBorders>
              <w:left w:val="single" w:sz="4" w:space="0" w:color="auto"/>
            </w:tcBorders>
          </w:tcPr>
          <w:p w14:paraId="6E82BF84" w14:textId="77777777" w:rsidR="002536DD" w:rsidRDefault="002536DD" w:rsidP="00470C41">
            <w:pPr>
              <w:pStyle w:val="TF-TEXTOQUADRO"/>
            </w:pPr>
            <w:r w:rsidRPr="00C70D55">
              <w:t xml:space="preserve">Implementação do </w:t>
            </w:r>
            <w:proofErr w:type="spellStart"/>
            <w:r w:rsidRPr="00C70D55">
              <w:rPr>
                <w:i/>
                <w:iCs/>
              </w:rPr>
              <w:t>back-end</w:t>
            </w:r>
            <w:proofErr w:type="spellEnd"/>
          </w:p>
        </w:tc>
        <w:tc>
          <w:tcPr>
            <w:tcW w:w="273" w:type="dxa"/>
            <w:tcBorders>
              <w:bottom w:val="single" w:sz="4" w:space="0" w:color="auto"/>
            </w:tcBorders>
          </w:tcPr>
          <w:p w14:paraId="28FA0CAA" w14:textId="77777777" w:rsidR="002536DD" w:rsidRPr="00CD3142" w:rsidRDefault="002536DD" w:rsidP="00470C41">
            <w:pPr>
              <w:pStyle w:val="TF-TEXTOQUADROCentralizado"/>
            </w:pPr>
          </w:p>
        </w:tc>
        <w:tc>
          <w:tcPr>
            <w:tcW w:w="284" w:type="dxa"/>
            <w:tcBorders>
              <w:bottom w:val="single" w:sz="4" w:space="0" w:color="auto"/>
            </w:tcBorders>
          </w:tcPr>
          <w:p w14:paraId="1BC4923A" w14:textId="77777777" w:rsidR="002536DD" w:rsidRPr="00CD3142" w:rsidRDefault="002536DD" w:rsidP="00470C41">
            <w:pPr>
              <w:pStyle w:val="TF-TEXTOQUADROCentralizado"/>
            </w:pPr>
          </w:p>
        </w:tc>
        <w:tc>
          <w:tcPr>
            <w:tcW w:w="284" w:type="dxa"/>
            <w:tcBorders>
              <w:bottom w:val="single" w:sz="4" w:space="0" w:color="auto"/>
            </w:tcBorders>
          </w:tcPr>
          <w:p w14:paraId="5F2A84F3" w14:textId="77777777" w:rsidR="002536DD" w:rsidRPr="00CD3142" w:rsidRDefault="002536DD" w:rsidP="00470C41">
            <w:pPr>
              <w:pStyle w:val="TF-TEXTOQUADROCentralizado"/>
            </w:pPr>
          </w:p>
        </w:tc>
        <w:tc>
          <w:tcPr>
            <w:tcW w:w="284" w:type="dxa"/>
            <w:tcBorders>
              <w:bottom w:val="single" w:sz="4" w:space="0" w:color="auto"/>
            </w:tcBorders>
          </w:tcPr>
          <w:p w14:paraId="7D3B3BDC" w14:textId="77777777" w:rsidR="002536DD" w:rsidRPr="00CD3142" w:rsidRDefault="002536DD" w:rsidP="00470C41">
            <w:pPr>
              <w:pStyle w:val="TF-TEXTOQUADROCentralizado"/>
            </w:pPr>
          </w:p>
        </w:tc>
        <w:tc>
          <w:tcPr>
            <w:tcW w:w="284" w:type="dxa"/>
            <w:tcBorders>
              <w:bottom w:val="single" w:sz="4" w:space="0" w:color="auto"/>
            </w:tcBorders>
            <w:shd w:val="clear" w:color="auto" w:fill="A6A6A6"/>
          </w:tcPr>
          <w:p w14:paraId="6474621A" w14:textId="77777777" w:rsidR="002536DD" w:rsidRPr="00CD3142" w:rsidRDefault="002536DD" w:rsidP="00470C41">
            <w:pPr>
              <w:pStyle w:val="TF-TEXTOQUADROCentralizado"/>
            </w:pPr>
          </w:p>
        </w:tc>
        <w:tc>
          <w:tcPr>
            <w:tcW w:w="284" w:type="dxa"/>
            <w:tcBorders>
              <w:bottom w:val="single" w:sz="4" w:space="0" w:color="auto"/>
            </w:tcBorders>
            <w:shd w:val="clear" w:color="auto" w:fill="A6A6A6"/>
          </w:tcPr>
          <w:p w14:paraId="5FE470F6" w14:textId="77777777" w:rsidR="002536DD" w:rsidRPr="00CD3142" w:rsidRDefault="002536DD" w:rsidP="00470C41">
            <w:pPr>
              <w:pStyle w:val="TF-TEXTOQUADROCentralizado"/>
            </w:pPr>
          </w:p>
        </w:tc>
        <w:tc>
          <w:tcPr>
            <w:tcW w:w="284" w:type="dxa"/>
            <w:tcBorders>
              <w:bottom w:val="single" w:sz="4" w:space="0" w:color="auto"/>
            </w:tcBorders>
            <w:shd w:val="clear" w:color="auto" w:fill="A6A6A6"/>
          </w:tcPr>
          <w:p w14:paraId="59CE6E53" w14:textId="77777777" w:rsidR="002536DD" w:rsidRPr="00CD3142" w:rsidRDefault="002536DD" w:rsidP="00470C41">
            <w:pPr>
              <w:pStyle w:val="TF-TEXTOQUADROCentralizado"/>
            </w:pPr>
          </w:p>
        </w:tc>
        <w:tc>
          <w:tcPr>
            <w:tcW w:w="284" w:type="dxa"/>
            <w:tcBorders>
              <w:bottom w:val="single" w:sz="4" w:space="0" w:color="auto"/>
            </w:tcBorders>
          </w:tcPr>
          <w:p w14:paraId="5F6B41A3" w14:textId="77777777" w:rsidR="002536DD" w:rsidRPr="00CD3142" w:rsidRDefault="002536DD" w:rsidP="00470C41">
            <w:pPr>
              <w:pStyle w:val="TF-TEXTOQUADROCentralizado"/>
            </w:pPr>
          </w:p>
        </w:tc>
        <w:tc>
          <w:tcPr>
            <w:tcW w:w="284" w:type="dxa"/>
            <w:tcBorders>
              <w:bottom w:val="single" w:sz="4" w:space="0" w:color="auto"/>
            </w:tcBorders>
          </w:tcPr>
          <w:p w14:paraId="30C2021A" w14:textId="77777777" w:rsidR="002536DD" w:rsidRPr="00CD3142" w:rsidRDefault="002536DD" w:rsidP="00470C41">
            <w:pPr>
              <w:pStyle w:val="TF-TEXTOQUADROCentralizado"/>
            </w:pPr>
          </w:p>
        </w:tc>
        <w:tc>
          <w:tcPr>
            <w:tcW w:w="289" w:type="dxa"/>
          </w:tcPr>
          <w:p w14:paraId="1DD76AE7" w14:textId="77777777" w:rsidR="002536DD" w:rsidRPr="00CD3142" w:rsidRDefault="002536DD" w:rsidP="00470C41">
            <w:pPr>
              <w:pStyle w:val="TF-TEXTOQUADROCentralizado"/>
            </w:pPr>
          </w:p>
        </w:tc>
      </w:tr>
      <w:tr w:rsidR="002536DD" w:rsidRPr="00CD3142" w14:paraId="226E6743" w14:textId="77777777" w:rsidTr="00262955">
        <w:trPr>
          <w:jc w:val="center"/>
        </w:trPr>
        <w:tc>
          <w:tcPr>
            <w:tcW w:w="6171" w:type="dxa"/>
            <w:tcBorders>
              <w:left w:val="single" w:sz="4" w:space="0" w:color="auto"/>
            </w:tcBorders>
          </w:tcPr>
          <w:p w14:paraId="0E354130" w14:textId="77777777" w:rsidR="002536DD" w:rsidRPr="00C70D55" w:rsidRDefault="002536DD" w:rsidP="00470C41">
            <w:pPr>
              <w:pStyle w:val="TF-TEXTOQUADRO"/>
            </w:pPr>
            <w:r w:rsidRPr="00486593">
              <w:t>Testes e validação</w:t>
            </w:r>
          </w:p>
        </w:tc>
        <w:tc>
          <w:tcPr>
            <w:tcW w:w="273" w:type="dxa"/>
            <w:tcBorders>
              <w:bottom w:val="single" w:sz="4" w:space="0" w:color="auto"/>
            </w:tcBorders>
          </w:tcPr>
          <w:p w14:paraId="2C127B2C" w14:textId="77777777" w:rsidR="002536DD" w:rsidRPr="00CD3142" w:rsidRDefault="002536DD" w:rsidP="00470C41">
            <w:pPr>
              <w:pStyle w:val="TF-TEXTOQUADROCentralizado"/>
            </w:pPr>
          </w:p>
        </w:tc>
        <w:tc>
          <w:tcPr>
            <w:tcW w:w="284" w:type="dxa"/>
            <w:tcBorders>
              <w:bottom w:val="single" w:sz="4" w:space="0" w:color="auto"/>
            </w:tcBorders>
          </w:tcPr>
          <w:p w14:paraId="5C0C0B51" w14:textId="77777777" w:rsidR="002536DD" w:rsidRPr="00CD3142" w:rsidRDefault="002536DD" w:rsidP="00470C41">
            <w:pPr>
              <w:pStyle w:val="TF-TEXTOQUADROCentralizado"/>
            </w:pPr>
          </w:p>
        </w:tc>
        <w:tc>
          <w:tcPr>
            <w:tcW w:w="284" w:type="dxa"/>
            <w:tcBorders>
              <w:bottom w:val="single" w:sz="4" w:space="0" w:color="auto"/>
            </w:tcBorders>
          </w:tcPr>
          <w:p w14:paraId="551B1571" w14:textId="77777777" w:rsidR="002536DD" w:rsidRPr="00CD3142" w:rsidRDefault="002536DD" w:rsidP="00470C41">
            <w:pPr>
              <w:pStyle w:val="TF-TEXTOQUADROCentralizado"/>
            </w:pPr>
          </w:p>
        </w:tc>
        <w:tc>
          <w:tcPr>
            <w:tcW w:w="284" w:type="dxa"/>
            <w:tcBorders>
              <w:bottom w:val="single" w:sz="4" w:space="0" w:color="auto"/>
            </w:tcBorders>
          </w:tcPr>
          <w:p w14:paraId="0B1262ED" w14:textId="77777777" w:rsidR="002536DD" w:rsidRPr="00CD3142" w:rsidRDefault="002536DD" w:rsidP="00470C41">
            <w:pPr>
              <w:pStyle w:val="TF-TEXTOQUADROCentralizado"/>
            </w:pPr>
          </w:p>
        </w:tc>
        <w:tc>
          <w:tcPr>
            <w:tcW w:w="284" w:type="dxa"/>
            <w:tcBorders>
              <w:bottom w:val="single" w:sz="4" w:space="0" w:color="auto"/>
            </w:tcBorders>
          </w:tcPr>
          <w:p w14:paraId="5B69CD87" w14:textId="77777777" w:rsidR="002536DD" w:rsidRPr="00CD3142" w:rsidRDefault="002536DD" w:rsidP="00470C41">
            <w:pPr>
              <w:pStyle w:val="TF-TEXTOQUADROCentralizado"/>
            </w:pPr>
          </w:p>
        </w:tc>
        <w:tc>
          <w:tcPr>
            <w:tcW w:w="284" w:type="dxa"/>
            <w:tcBorders>
              <w:bottom w:val="single" w:sz="4" w:space="0" w:color="auto"/>
            </w:tcBorders>
          </w:tcPr>
          <w:p w14:paraId="04FE8D10" w14:textId="77777777" w:rsidR="002536DD" w:rsidRPr="00CD3142" w:rsidRDefault="002536DD" w:rsidP="00470C41">
            <w:pPr>
              <w:pStyle w:val="TF-TEXTOQUADROCentralizado"/>
            </w:pPr>
          </w:p>
        </w:tc>
        <w:tc>
          <w:tcPr>
            <w:tcW w:w="284" w:type="dxa"/>
            <w:tcBorders>
              <w:bottom w:val="single" w:sz="4" w:space="0" w:color="auto"/>
            </w:tcBorders>
          </w:tcPr>
          <w:p w14:paraId="34764A32" w14:textId="77777777" w:rsidR="002536DD" w:rsidRPr="00CD3142" w:rsidRDefault="002536DD" w:rsidP="00470C41">
            <w:pPr>
              <w:pStyle w:val="TF-TEXTOQUADROCentralizado"/>
            </w:pPr>
          </w:p>
        </w:tc>
        <w:tc>
          <w:tcPr>
            <w:tcW w:w="284" w:type="dxa"/>
            <w:tcBorders>
              <w:bottom w:val="single" w:sz="4" w:space="0" w:color="auto"/>
            </w:tcBorders>
            <w:shd w:val="clear" w:color="auto" w:fill="A6A6A6"/>
          </w:tcPr>
          <w:p w14:paraId="39094086" w14:textId="77777777" w:rsidR="002536DD" w:rsidRPr="00CD3142" w:rsidRDefault="002536DD" w:rsidP="00470C41">
            <w:pPr>
              <w:pStyle w:val="TF-TEXTOQUADROCentralizado"/>
            </w:pPr>
          </w:p>
        </w:tc>
        <w:tc>
          <w:tcPr>
            <w:tcW w:w="284" w:type="dxa"/>
            <w:tcBorders>
              <w:bottom w:val="single" w:sz="4" w:space="0" w:color="auto"/>
            </w:tcBorders>
            <w:shd w:val="clear" w:color="auto" w:fill="A6A6A6"/>
          </w:tcPr>
          <w:p w14:paraId="32FD1EC9" w14:textId="77777777" w:rsidR="002536DD" w:rsidRPr="00CD3142" w:rsidRDefault="002536DD" w:rsidP="00470C41">
            <w:pPr>
              <w:pStyle w:val="TF-TEXTOQUADROCentralizado"/>
            </w:pPr>
          </w:p>
        </w:tc>
        <w:tc>
          <w:tcPr>
            <w:tcW w:w="289" w:type="dxa"/>
          </w:tcPr>
          <w:p w14:paraId="3392D126" w14:textId="77777777" w:rsidR="002536DD" w:rsidRPr="00CD3142" w:rsidRDefault="002536DD" w:rsidP="00470C41">
            <w:pPr>
              <w:pStyle w:val="TF-TEXTOQUADROCentralizado"/>
            </w:pPr>
          </w:p>
        </w:tc>
      </w:tr>
      <w:tr w:rsidR="002536DD" w:rsidRPr="00CD3142" w14:paraId="4F3967B7" w14:textId="77777777" w:rsidTr="00262955">
        <w:trPr>
          <w:jc w:val="center"/>
        </w:trPr>
        <w:tc>
          <w:tcPr>
            <w:tcW w:w="6171" w:type="dxa"/>
            <w:tcBorders>
              <w:left w:val="single" w:sz="4" w:space="0" w:color="auto"/>
              <w:bottom w:val="single" w:sz="4" w:space="0" w:color="auto"/>
            </w:tcBorders>
          </w:tcPr>
          <w:p w14:paraId="007C419F" w14:textId="77777777" w:rsidR="002536DD" w:rsidRPr="00CD3142" w:rsidRDefault="002536DD" w:rsidP="00470C41">
            <w:pPr>
              <w:pStyle w:val="TF-TEXTOQUADRO"/>
            </w:pPr>
            <w:r w:rsidRPr="00F55C5F">
              <w:t>Impl</w:t>
            </w:r>
            <w:r>
              <w:t>antação</w:t>
            </w:r>
          </w:p>
        </w:tc>
        <w:tc>
          <w:tcPr>
            <w:tcW w:w="273" w:type="dxa"/>
            <w:tcBorders>
              <w:bottom w:val="single" w:sz="4" w:space="0" w:color="auto"/>
            </w:tcBorders>
          </w:tcPr>
          <w:p w14:paraId="39EE20CB" w14:textId="77777777" w:rsidR="002536DD" w:rsidRPr="00CD3142" w:rsidRDefault="002536DD" w:rsidP="00470C41">
            <w:pPr>
              <w:pStyle w:val="TF-TEXTOQUADROCentralizado"/>
            </w:pPr>
          </w:p>
        </w:tc>
        <w:tc>
          <w:tcPr>
            <w:tcW w:w="284" w:type="dxa"/>
            <w:tcBorders>
              <w:bottom w:val="single" w:sz="4" w:space="0" w:color="auto"/>
            </w:tcBorders>
          </w:tcPr>
          <w:p w14:paraId="7F6CCFC7" w14:textId="77777777" w:rsidR="002536DD" w:rsidRPr="00CD3142" w:rsidRDefault="002536DD" w:rsidP="00470C41">
            <w:pPr>
              <w:pStyle w:val="TF-TEXTOQUADROCentralizado"/>
            </w:pPr>
          </w:p>
        </w:tc>
        <w:tc>
          <w:tcPr>
            <w:tcW w:w="284" w:type="dxa"/>
            <w:tcBorders>
              <w:bottom w:val="single" w:sz="4" w:space="0" w:color="auto"/>
            </w:tcBorders>
          </w:tcPr>
          <w:p w14:paraId="0C6C0E44" w14:textId="77777777" w:rsidR="002536DD" w:rsidRPr="00CD3142" w:rsidRDefault="002536DD" w:rsidP="00470C41">
            <w:pPr>
              <w:pStyle w:val="TF-TEXTOQUADROCentralizado"/>
            </w:pPr>
          </w:p>
        </w:tc>
        <w:tc>
          <w:tcPr>
            <w:tcW w:w="284" w:type="dxa"/>
            <w:tcBorders>
              <w:bottom w:val="single" w:sz="4" w:space="0" w:color="auto"/>
            </w:tcBorders>
          </w:tcPr>
          <w:p w14:paraId="286BFBAE" w14:textId="77777777" w:rsidR="002536DD" w:rsidRPr="00CD3142" w:rsidRDefault="002536DD" w:rsidP="00470C41">
            <w:pPr>
              <w:pStyle w:val="TF-TEXTOQUADROCentralizado"/>
            </w:pPr>
          </w:p>
        </w:tc>
        <w:tc>
          <w:tcPr>
            <w:tcW w:w="284" w:type="dxa"/>
            <w:tcBorders>
              <w:bottom w:val="single" w:sz="4" w:space="0" w:color="auto"/>
            </w:tcBorders>
          </w:tcPr>
          <w:p w14:paraId="51A305CC" w14:textId="77777777" w:rsidR="002536DD" w:rsidRPr="00CD3142" w:rsidRDefault="002536DD" w:rsidP="00470C41">
            <w:pPr>
              <w:pStyle w:val="TF-TEXTOQUADROCentralizado"/>
            </w:pPr>
          </w:p>
        </w:tc>
        <w:tc>
          <w:tcPr>
            <w:tcW w:w="284" w:type="dxa"/>
            <w:tcBorders>
              <w:bottom w:val="single" w:sz="4" w:space="0" w:color="auto"/>
            </w:tcBorders>
          </w:tcPr>
          <w:p w14:paraId="762236CD" w14:textId="77777777" w:rsidR="002536DD" w:rsidRPr="00CD3142" w:rsidRDefault="002536DD" w:rsidP="00470C41">
            <w:pPr>
              <w:pStyle w:val="TF-TEXTOQUADROCentralizado"/>
            </w:pPr>
          </w:p>
        </w:tc>
        <w:tc>
          <w:tcPr>
            <w:tcW w:w="284" w:type="dxa"/>
            <w:tcBorders>
              <w:bottom w:val="single" w:sz="4" w:space="0" w:color="auto"/>
            </w:tcBorders>
          </w:tcPr>
          <w:p w14:paraId="199D528E" w14:textId="77777777" w:rsidR="002536DD" w:rsidRPr="00CD3142" w:rsidRDefault="002536DD" w:rsidP="00470C41">
            <w:pPr>
              <w:pStyle w:val="TF-TEXTOQUADROCentralizado"/>
            </w:pPr>
          </w:p>
        </w:tc>
        <w:tc>
          <w:tcPr>
            <w:tcW w:w="284" w:type="dxa"/>
            <w:tcBorders>
              <w:bottom w:val="single" w:sz="4" w:space="0" w:color="auto"/>
            </w:tcBorders>
          </w:tcPr>
          <w:p w14:paraId="4374E3A2" w14:textId="77777777" w:rsidR="002536DD" w:rsidRPr="00CD3142" w:rsidRDefault="002536DD" w:rsidP="00470C41">
            <w:pPr>
              <w:pStyle w:val="TF-TEXTOQUADROCentralizado"/>
            </w:pPr>
          </w:p>
        </w:tc>
        <w:tc>
          <w:tcPr>
            <w:tcW w:w="284" w:type="dxa"/>
            <w:tcBorders>
              <w:bottom w:val="single" w:sz="4" w:space="0" w:color="auto"/>
            </w:tcBorders>
          </w:tcPr>
          <w:p w14:paraId="764D93B7" w14:textId="77777777" w:rsidR="002536DD" w:rsidRPr="00CD3142" w:rsidRDefault="002536DD" w:rsidP="00470C41">
            <w:pPr>
              <w:pStyle w:val="TF-TEXTOQUADROCentralizado"/>
            </w:pPr>
          </w:p>
        </w:tc>
        <w:tc>
          <w:tcPr>
            <w:tcW w:w="289" w:type="dxa"/>
            <w:tcBorders>
              <w:bottom w:val="single" w:sz="4" w:space="0" w:color="auto"/>
            </w:tcBorders>
            <w:shd w:val="clear" w:color="auto" w:fill="A6A6A6"/>
          </w:tcPr>
          <w:p w14:paraId="1928D9D4" w14:textId="77777777" w:rsidR="002536DD" w:rsidRPr="00CD3142" w:rsidRDefault="002536DD" w:rsidP="00470C41">
            <w:pPr>
              <w:pStyle w:val="TF-TEXTOQUADROCentralizado"/>
            </w:pPr>
          </w:p>
        </w:tc>
      </w:tr>
    </w:tbl>
    <w:p w14:paraId="684CBF2E" w14:textId="77777777" w:rsidR="002536DD" w:rsidRPr="00CD3142" w:rsidRDefault="002536DD" w:rsidP="00FC4A9F">
      <w:pPr>
        <w:pStyle w:val="TF-FONTE"/>
      </w:pPr>
      <w:r w:rsidRPr="00CD3142">
        <w:t>Fonte: elaborado pelo autor.</w:t>
      </w:r>
    </w:p>
    <w:p w14:paraId="634F3089" w14:textId="77777777" w:rsidR="002536DD" w:rsidRPr="00CD3142" w:rsidRDefault="002536DD" w:rsidP="002536DD">
      <w:pPr>
        <w:pStyle w:val="Ttulo1"/>
      </w:pPr>
      <w:r w:rsidRPr="00CD3142">
        <w:t>REVISÃO BIBLIOGRÁFICA</w:t>
      </w:r>
    </w:p>
    <w:p w14:paraId="7005D607" w14:textId="77777777" w:rsidR="002536DD" w:rsidRPr="00CD3142" w:rsidRDefault="002536DD" w:rsidP="00DF64E9">
      <w:pPr>
        <w:pStyle w:val="TF-TEXTO"/>
      </w:pPr>
      <w:r w:rsidRPr="00225CB7">
        <w:t>Nesta seção são apresentados os temas principais que compõe este trabalho. N</w:t>
      </w:r>
      <w:r>
        <w:t>a</w:t>
      </w:r>
      <w:r w:rsidRPr="00225CB7">
        <w:t xml:space="preserve"> </w:t>
      </w:r>
      <w:r>
        <w:t>subseção</w:t>
      </w:r>
      <w:r w:rsidRPr="00225CB7">
        <w:t xml:space="preserve"> </w:t>
      </w:r>
      <w:r>
        <w:fldChar w:fldCharType="begin"/>
      </w:r>
      <w:r>
        <w:instrText xml:space="preserve"> REF _Hlk83494706 \n \h </w:instrText>
      </w:r>
      <w:r>
        <w:fldChar w:fldCharType="separate"/>
      </w:r>
      <w:r>
        <w:t>4.1</w:t>
      </w:r>
      <w:r>
        <w:fldChar w:fldCharType="end"/>
      </w:r>
      <w:r w:rsidRPr="00225CB7">
        <w:t xml:space="preserve"> é descrito sobre Doação de Sangue. N</w:t>
      </w:r>
      <w:r>
        <w:t>a</w:t>
      </w:r>
      <w:r w:rsidRPr="00225CB7">
        <w:t xml:space="preserve"> </w:t>
      </w:r>
      <w:r>
        <w:t>subseção</w:t>
      </w:r>
      <w:r w:rsidRPr="00225CB7">
        <w:t xml:space="preserve"> </w:t>
      </w:r>
      <w:r>
        <w:fldChar w:fldCharType="begin"/>
      </w:r>
      <w:r>
        <w:instrText xml:space="preserve"> REF _Hlk83494735 \n \h </w:instrText>
      </w:r>
      <w:r>
        <w:fldChar w:fldCharType="separate"/>
      </w:r>
      <w:r>
        <w:t>4.2</w:t>
      </w:r>
      <w:r>
        <w:fldChar w:fldCharType="end"/>
      </w:r>
      <w:r w:rsidRPr="00225CB7">
        <w:t xml:space="preserve"> é apresentado sobre Gerenciamento de Estoque. Por último, n</w:t>
      </w:r>
      <w:r>
        <w:t>a</w:t>
      </w:r>
      <w:r w:rsidRPr="00225CB7">
        <w:t xml:space="preserve"> </w:t>
      </w:r>
      <w:r>
        <w:t>subseção</w:t>
      </w:r>
      <w:r w:rsidRPr="00225CB7">
        <w:t xml:space="preserve"> </w:t>
      </w:r>
      <w:r>
        <w:fldChar w:fldCharType="begin"/>
      </w:r>
      <w:r>
        <w:instrText xml:space="preserve"> REF _Ref89107537 \n \h </w:instrText>
      </w:r>
      <w:r>
        <w:fldChar w:fldCharType="separate"/>
      </w:r>
      <w:r>
        <w:t>4.3</w:t>
      </w:r>
      <w:r>
        <w:fldChar w:fldCharType="end"/>
      </w:r>
      <w:r>
        <w:t xml:space="preserve"> </w:t>
      </w:r>
      <w:r w:rsidRPr="00225CB7">
        <w:t>é apresentado sobre boas práticas em aplicações web</w:t>
      </w:r>
      <w:r w:rsidRPr="00DC458B">
        <w:t>.</w:t>
      </w:r>
      <w:r>
        <w:t xml:space="preserve"> </w:t>
      </w:r>
    </w:p>
    <w:p w14:paraId="2AF0B7B7" w14:textId="77777777" w:rsidR="002536DD" w:rsidRPr="00CD3142" w:rsidRDefault="002536DD" w:rsidP="0016210D">
      <w:pPr>
        <w:pStyle w:val="Ttulo2"/>
      </w:pPr>
      <w:r w:rsidRPr="0085307B">
        <w:t>Doação de sangue</w:t>
      </w:r>
    </w:p>
    <w:p w14:paraId="6FC4B3FB" w14:textId="77777777" w:rsidR="002536DD" w:rsidRDefault="002536DD" w:rsidP="00A92BCC">
      <w:pPr>
        <w:pStyle w:val="TF-TEXTO"/>
      </w:pPr>
      <w:r>
        <w:t xml:space="preserve">Segundo </w:t>
      </w:r>
      <w:commentRangeStart w:id="178"/>
      <w:r>
        <w:t>Ministério da Saúde (2021a)</w:t>
      </w:r>
      <w:commentRangeEnd w:id="178"/>
      <w:r>
        <w:rPr>
          <w:rStyle w:val="Refdecomentrio"/>
        </w:rPr>
        <w:commentReference w:id="178"/>
      </w:r>
      <w:r>
        <w:t>, a doação de sangue é “[...] um processo pelo qual um doador voluntário tem seu sangue coletado para ser armazenado em um banco de sangue para uso subsequente em transfusões de sangue”. Em uma doação são retirados cerca de 450 mililitros de sangue, por meio de uma inserção de uma agulha no braço. A doação é realizada por profissionais capacitados supervisionados por médicos ou enfermeiros (SECRETARIA DE SAÚDE DO RIO GRANDE DO SUL, 2017).</w:t>
      </w:r>
    </w:p>
    <w:p w14:paraId="68398F7B" w14:textId="77777777" w:rsidR="002536DD" w:rsidRDefault="002536DD" w:rsidP="00A92BCC">
      <w:pPr>
        <w:pStyle w:val="TF-TEXTO"/>
      </w:pPr>
      <w:r>
        <w:t>Santos (</w:t>
      </w:r>
      <w:commentRangeStart w:id="179"/>
      <w:r>
        <w:t>2021</w:t>
      </w:r>
      <w:commentRangeEnd w:id="179"/>
      <w:r>
        <w:rPr>
          <w:rStyle w:val="Refdecomentrio"/>
        </w:rPr>
        <w:commentReference w:id="179"/>
      </w:r>
      <w:r>
        <w:t xml:space="preserve">) afirma que uma das principais funções do sangue é o transporte de nutrientes, hormônios e gases. Além de recolher os resíduos metabólicos e atuar na defesa e imunidade do organismo. Segundo o </w:t>
      </w:r>
      <w:r w:rsidRPr="00F7095F">
        <w:t>Ministério da Saúde</w:t>
      </w:r>
      <w:r>
        <w:t xml:space="preserve"> (BRASIL, 2021a), a quantidade de </w:t>
      </w:r>
      <w:r>
        <w:lastRenderedPageBreak/>
        <w:t xml:space="preserve">sangue retirada em uma doação não afeta a saúde do doador, pois a recuperação acontece imediatamente após a doação. </w:t>
      </w:r>
    </w:p>
    <w:p w14:paraId="03423FB9" w14:textId="77777777" w:rsidR="002536DD" w:rsidRDefault="002536DD" w:rsidP="00A92BCC">
      <w:pPr>
        <w:pStyle w:val="TF-TEXTO"/>
      </w:pPr>
      <w:r w:rsidRPr="00F7095F">
        <w:t>O sangue doado não é apenas utilizado em pacientes que houve perda sanguínea. Procedimentos cirúrgicos</w:t>
      </w:r>
      <w:r>
        <w:t>,</w:t>
      </w:r>
      <w:r w:rsidRPr="00F7095F">
        <w:t xml:space="preserve"> oncológicos</w:t>
      </w:r>
      <w:r>
        <w:t xml:space="preserve"> </w:t>
      </w:r>
      <w:r w:rsidRPr="00F7095F">
        <w:t>e pacientes com algumas doenças como talassemia, são exemplos de outros usos do sangue doado (SANTOS, 2021). Segundo o Ministério da Saúde</w:t>
      </w:r>
      <w:r>
        <w:t xml:space="preserve"> (2021a)</w:t>
      </w:r>
      <w:r w:rsidRPr="00F7095F">
        <w:t xml:space="preserve"> todo o sangue doado é separado pelos componentes (hemácias, plaquetas e plasma), desta forma pode beneficiar mais um paciente com apenas uma coleta</w:t>
      </w:r>
      <w:r w:rsidRPr="003C1B48">
        <w:t>.</w:t>
      </w:r>
    </w:p>
    <w:p w14:paraId="1F934E1D" w14:textId="77777777" w:rsidR="002536DD" w:rsidRDefault="002536DD" w:rsidP="00A92BCC">
      <w:pPr>
        <w:pStyle w:val="TF-TEXTO"/>
      </w:pPr>
      <w:r w:rsidRPr="00F7095F">
        <w:t>Segundo o Ministério da Saúde</w:t>
      </w:r>
      <w:r>
        <w:t xml:space="preserve"> (BRASIL, 2021a),</w:t>
      </w:r>
      <w:r w:rsidRPr="00F7095F">
        <w:t xml:space="preserve"> </w:t>
      </w:r>
      <w:r>
        <w:t xml:space="preserve">podem doar sangue somente pessoas com a idade entre 16 e 69 anos e que pesam mais de 50 kg. </w:t>
      </w:r>
      <w:r w:rsidRPr="00BE6DA3">
        <w:t xml:space="preserve">Além disso, é preciso apresentar documento oficial com foto e </w:t>
      </w:r>
      <w:r>
        <w:t xml:space="preserve">doadores </w:t>
      </w:r>
      <w:r w:rsidRPr="00BE6DA3">
        <w:t>menores de 18 anos só podem doar com consentimento formal dos responsáveis.</w:t>
      </w:r>
      <w:r>
        <w:t xml:space="preserve"> Quanto as restrições pessoas com gripe, febre ou resfriado, diarreia, mulheres em pós-parto e grávidas não podem doar temporiamente (BRASIL, 2021a). Não poderão doar definitivamente pessoas com Hepatite, Doença de Chagas, </w:t>
      </w:r>
      <w:r w:rsidRPr="006830B5">
        <w:t xml:space="preserve">Síndrome da Imunodeficiência Adquirida </w:t>
      </w:r>
      <w:r>
        <w:t>(</w:t>
      </w:r>
      <w:proofErr w:type="spellStart"/>
      <w:r w:rsidRPr="00986922">
        <w:t>Acquired</w:t>
      </w:r>
      <w:proofErr w:type="spellEnd"/>
      <w:r w:rsidRPr="00986922">
        <w:t xml:space="preserve"> </w:t>
      </w:r>
      <w:proofErr w:type="spellStart"/>
      <w:r w:rsidRPr="00986922">
        <w:t>Immunodeficiency</w:t>
      </w:r>
      <w:proofErr w:type="spellEnd"/>
      <w:r w:rsidRPr="00986922">
        <w:t xml:space="preserve"> </w:t>
      </w:r>
      <w:proofErr w:type="spellStart"/>
      <w:r w:rsidRPr="00986922">
        <w:t>Syndrome</w:t>
      </w:r>
      <w:proofErr w:type="spellEnd"/>
      <w:r>
        <w:t xml:space="preserve"> - AIDS), que façam uso de drogas ilícitas injetáveis ou que tenham contraído malária. </w:t>
      </w:r>
    </w:p>
    <w:p w14:paraId="712860F6" w14:textId="77777777" w:rsidR="002536DD" w:rsidRDefault="002536DD" w:rsidP="00A92BCC">
      <w:pPr>
        <w:pStyle w:val="TF-TEXTO"/>
      </w:pPr>
      <w:r w:rsidRPr="003653B4">
        <w:t>Santos (2021)</w:t>
      </w:r>
      <w:r>
        <w:t xml:space="preserve"> afirma que todo o sangue coletado é testado em laboratório antes de ser utilizado, o que torna o processo seguro também para o receptor. Além de que o material utilizado na coleta de sangue não é reutilizado, eliminando as chances de contaminação (BRASIL, 2021a). Segundo </w:t>
      </w:r>
      <w:r w:rsidRPr="003653B4">
        <w:t>Santos (2021)</w:t>
      </w:r>
      <w:r>
        <w:t>, mesmo com todo esse controle do sangue coletado, os números de doações são baixos em determinados períodos do ano e a demanda é alta, por isso é importante incentivar a população para que faça doações regulares.</w:t>
      </w:r>
    </w:p>
    <w:p w14:paraId="351CB794" w14:textId="77777777" w:rsidR="002536DD" w:rsidRDefault="002536DD" w:rsidP="00DF20C4">
      <w:pPr>
        <w:pStyle w:val="Ttulo2"/>
      </w:pPr>
      <w:r w:rsidRPr="007F4499">
        <w:t>Gerenciamento de estoque</w:t>
      </w:r>
    </w:p>
    <w:p w14:paraId="29BB6622" w14:textId="77777777" w:rsidR="002536DD" w:rsidRDefault="002536DD" w:rsidP="00DF20C4">
      <w:pPr>
        <w:pStyle w:val="TF-TEXTO"/>
      </w:pPr>
      <w:r>
        <w:t>Segundo Silva (2019), gerenciamento de estoques é um dos principais componentes na cadeia de suprimentos de uma instituição. Isso porque é a partir dele que é possível prever a quantidade de material que será necessária solicitar.  Para Silva (2019) um bom gerenciamento de estoque é crucial para que uma organização tenha bons resultados econômicos, pois o estoque é um dos principais ativos das organizações.</w:t>
      </w:r>
    </w:p>
    <w:p w14:paraId="1549F721" w14:textId="77777777" w:rsidR="002536DD" w:rsidRDefault="002536DD" w:rsidP="00DF20C4">
      <w:pPr>
        <w:pStyle w:val="TF-TEXTO"/>
      </w:pPr>
      <w:r>
        <w:t xml:space="preserve">Durante o processo de gerenciamento de estoque são solicitadas informações quanto às principais metas de estoques esperadas, quantidade de produtos disponíveis e solicitados (GURGEL; CARMO, 2014). A gestão de estoque está diretamente associada à gestão de inventário, armazenamento, rastreamento e controle de materiais (SILVA, 2019). </w:t>
      </w:r>
      <w:r w:rsidRPr="0063303F">
        <w:t xml:space="preserve">Slack </w:t>
      </w:r>
      <w:commentRangeStart w:id="180"/>
      <w:r w:rsidRPr="00535D0B">
        <w:rPr>
          <w:i/>
          <w:iCs/>
        </w:rPr>
        <w:t>et al.</w:t>
      </w:r>
      <w:r w:rsidRPr="0063303F">
        <w:t xml:space="preserve"> </w:t>
      </w:r>
      <w:commentRangeEnd w:id="180"/>
      <w:r>
        <w:rPr>
          <w:rStyle w:val="Refdecomentrio"/>
        </w:rPr>
        <w:commentReference w:id="180"/>
      </w:r>
      <w:r w:rsidRPr="0063303F">
        <w:t>(2009)</w:t>
      </w:r>
      <w:r>
        <w:t xml:space="preserve"> define estoque como um acúmulo de bens materiais em um sistema de transformação. </w:t>
      </w:r>
    </w:p>
    <w:p w14:paraId="519A591F" w14:textId="77777777" w:rsidR="002536DD" w:rsidRDefault="002536DD" w:rsidP="000B550C">
      <w:pPr>
        <w:pStyle w:val="TF-TEXTO"/>
      </w:pPr>
      <w:r>
        <w:t xml:space="preserve">Segundo Gurgel e Carmo (2014), a utilidade de se manter uma política de estoque em bancos de sangue está relacionada ao pronto-atendimento. Como o principal produto dos </w:t>
      </w:r>
      <w:r>
        <w:lastRenderedPageBreak/>
        <w:t>hemocentros é o sangue, um produto insubstituível utilizado para tratar pacientes em caso de emergência, o objetivo de um hemocentro está associado à garantia do fornecimento de produtos derivados do sangue em suficiência e qualidade para a população. Fatores como o ganho de escala não estão enquadrados como missão, pois esse tipo de organização não tem objetivo o lucro (Gurgel e Carmo, 2014).</w:t>
      </w:r>
    </w:p>
    <w:p w14:paraId="2959D394" w14:textId="77777777" w:rsidR="002536DD" w:rsidRDefault="002536DD" w:rsidP="00DF20C4">
      <w:pPr>
        <w:pStyle w:val="Ttulo2"/>
      </w:pPr>
      <w:r>
        <w:t>Boas práticas em aplicações web</w:t>
      </w:r>
    </w:p>
    <w:p w14:paraId="76169C05" w14:textId="77777777" w:rsidR="002536DD" w:rsidRDefault="002536DD" w:rsidP="00A70ABC">
      <w:pPr>
        <w:pStyle w:val="TF-TEXTO"/>
      </w:pPr>
      <w:r>
        <w:t xml:space="preserve">O uso de aplicações web está cada vez mais presente no cotidiano das pessoas. Ao analisar a história das aplicações web, pode-se notar que ela evoluiu de simples páginas estáticas, para páginas cada vez mais complexas e interativas, possibilitando agregar mais recursos e facilidades aos usuários (BITTAR, 2013). Entretanto, no contexto de acessibilidade em aplicações Web não há muito avanço, pois a grande maioria das aplicações apresentam problemas quanto à acessibilidade, impossibilitando que usuários com deficiência possam acessar as aplicações. Pode-se complementar também com a criação de páginas adaptadas para dispositivos móveis (BITTAR, 2013).  </w:t>
      </w:r>
    </w:p>
    <w:p w14:paraId="5C6C620D" w14:textId="77777777" w:rsidR="002536DD" w:rsidRDefault="002536DD" w:rsidP="00347FEC">
      <w:pPr>
        <w:pStyle w:val="TF-TEXTO"/>
      </w:pPr>
      <w:r>
        <w:t xml:space="preserve">Segundo </w:t>
      </w:r>
      <w:proofErr w:type="spellStart"/>
      <w:r>
        <w:t>Bergantin</w:t>
      </w:r>
      <w:proofErr w:type="spellEnd"/>
      <w:r>
        <w:t xml:space="preserve"> (2014), o desenvolvimento de páginas para dispositivos móveis tem como suas particularidades: tamanho, processamento, armazenamento, utilização de redes móveis com baixa velocidade etc. Estas particularidades requerem uma forma de desenvolvimento diferente da utilizada em computadores de mesa. Segundo </w:t>
      </w:r>
      <w:proofErr w:type="spellStart"/>
      <w:r>
        <w:t>Bergantin</w:t>
      </w:r>
      <w:proofErr w:type="spellEnd"/>
      <w:r>
        <w:t xml:space="preserve"> (2014), por causa destas particularidades, profissionais da área de desenvolvimento para web frequentemente abordam as otimizações de páginas.</w:t>
      </w:r>
    </w:p>
    <w:p w14:paraId="44FA7ED7" w14:textId="77777777" w:rsidR="002536DD" w:rsidRDefault="002536DD" w:rsidP="00652CD8">
      <w:pPr>
        <w:pStyle w:val="TF-TEXTO"/>
      </w:pPr>
      <w:r>
        <w:t xml:space="preserve">Segundo </w:t>
      </w:r>
      <w:r w:rsidRPr="00C366D6">
        <w:t>Portugal (2019)</w:t>
      </w:r>
      <w:r>
        <w:t>, existem duas técnicas para o desenvolvimento de páginas web: “Aplicação Web Responsiva: uma página que responde às dimensões do navegador em qualquer ponto. Esta resposta às dimensões do navegador é feita de forma fluída e flexível; Aplicação Web Adaptativa: um site que se adapta à largura do navegador em pontos específicos. Este tipo de site só foca em pontos específicos de largura e apenas se adapta nesses pontos à mudança de largura”.</w:t>
      </w:r>
    </w:p>
    <w:p w14:paraId="58E0CA15" w14:textId="77777777" w:rsidR="002536DD" w:rsidRDefault="002536DD" w:rsidP="00652CD8">
      <w:pPr>
        <w:pStyle w:val="TF-TEXTO"/>
      </w:pPr>
      <w:r>
        <w:t xml:space="preserve">Segundo o portal </w:t>
      </w:r>
      <w:proofErr w:type="spellStart"/>
      <w:r>
        <w:t>Upsites</w:t>
      </w:r>
      <w:proofErr w:type="spellEnd"/>
      <w:r>
        <w:t xml:space="preserve"> (2019), durante um desenvolvimento de aplicação web o primeiro passo é para garantir a usabilidade da aplicação é se colocar no lugar do usuário e fazer a jornada dele dentro da aplicação. Outro ponto importante é criar uma padronização nas páginas da aplicação e manter um design uniforme em toda a aplicação.   Para o portal </w:t>
      </w:r>
      <w:proofErr w:type="spellStart"/>
      <w:r>
        <w:t>Upsistes</w:t>
      </w:r>
      <w:proofErr w:type="spellEnd"/>
      <w:r>
        <w:t xml:space="preserve"> (2019), ao mudar esta estrutura e organização dos elementos a padronização criada no nosso cérebro se quebra, dificultando a tomada de decisões no sistema. </w:t>
      </w:r>
    </w:p>
    <w:p w14:paraId="42B56883" w14:textId="77777777" w:rsidR="002536DD" w:rsidRPr="00CD3142" w:rsidRDefault="002536DD" w:rsidP="00F83A19">
      <w:pPr>
        <w:pStyle w:val="TF-refernciasbibliogrficasTTULO"/>
      </w:pPr>
      <w:r w:rsidRPr="00CD3142">
        <w:lastRenderedPageBreak/>
        <w:t>Referências</w:t>
      </w:r>
    </w:p>
    <w:p w14:paraId="44773E1C" w14:textId="77777777" w:rsidR="002536DD" w:rsidRDefault="002536DD" w:rsidP="002E2B4C">
      <w:pPr>
        <w:pStyle w:val="TF-refernciasITEM"/>
      </w:pPr>
      <w:r w:rsidRPr="000E7B3A">
        <w:t xml:space="preserve">BERGANTIN, Carlos Eduardo Martinelli. </w:t>
      </w:r>
      <w:r w:rsidRPr="00D30F93">
        <w:rPr>
          <w:b/>
          <w:bCs/>
        </w:rPr>
        <w:t xml:space="preserve">Análise de boas práticas para o desenvolvimento de web </w:t>
      </w:r>
      <w:r>
        <w:rPr>
          <w:b/>
          <w:bCs/>
        </w:rPr>
        <w:t>a</w:t>
      </w:r>
      <w:r w:rsidRPr="00D30F93">
        <w:rPr>
          <w:b/>
          <w:bCs/>
        </w:rPr>
        <w:t>pps</w:t>
      </w:r>
      <w:r w:rsidRPr="000E7B3A">
        <w:t xml:space="preserve">. 2014. 77 f. TCC (Graduação) - Curso de Sistemas de Informação, Centro Universitário Eurípides de Marília, Marília, 2014. Disponível em: </w:t>
      </w:r>
      <w:r>
        <w:t>h</w:t>
      </w:r>
      <w:r w:rsidRPr="000E7B3A">
        <w:t>ttps://aberto.univem.edu.br/bitstream/handle/11077/994/Carlos%20Eduardo%20Martinelli.pdf. Acesso em: 28 set. 2021.</w:t>
      </w:r>
    </w:p>
    <w:p w14:paraId="2D968DD1" w14:textId="77777777" w:rsidR="002536DD" w:rsidRDefault="002536DD" w:rsidP="002E2B4C">
      <w:pPr>
        <w:pStyle w:val="TF-refernciasITEM"/>
      </w:pPr>
      <w:r>
        <w:t xml:space="preserve">BITTAR, Thiago </w:t>
      </w:r>
      <w:r w:rsidRPr="0019449E">
        <w:rPr>
          <w:b/>
          <w:bCs/>
        </w:rPr>
        <w:t>Uma abordagem de apoio a boas práticas para desenvolvimento de aplicações Web acessíveis</w:t>
      </w:r>
      <w:r>
        <w:t>.  2013. 255 p. Tese (Doutorado - Programa de Pós-Graduação em Ciências de Computação e Matemática Computacional) Instituto de Ciências Matemáticas e de Computação, São Carlos, Universidade de São Paulo, 2013. Disponível em: https://teses.usp.br/teses/disponiveis/55/55134/tde-19042013-150117/publico/thiagojaburrevisada.pdf. Acesso em: 28 set. 2021.</w:t>
      </w:r>
    </w:p>
    <w:p w14:paraId="03CB5602" w14:textId="77777777" w:rsidR="002536DD" w:rsidRDefault="002536DD" w:rsidP="002E2B4C">
      <w:pPr>
        <w:pStyle w:val="TF-refernciasITEM"/>
      </w:pPr>
      <w:r w:rsidRPr="006C73B0">
        <w:t xml:space="preserve">BRASIL. Controladoria-Geral da União. </w:t>
      </w:r>
      <w:r w:rsidRPr="00D1133D">
        <w:rPr>
          <w:b/>
          <w:bCs/>
        </w:rPr>
        <w:t>PUBLICIDADE DE UTILIDADE PUBLICA</w:t>
      </w:r>
      <w:r w:rsidRPr="006C73B0">
        <w:t xml:space="preserve">. </w:t>
      </w:r>
      <w:r w:rsidRPr="001D4CBB">
        <w:t>[</w:t>
      </w:r>
      <w:proofErr w:type="spellStart"/>
      <w:r w:rsidRPr="001D4CBB">
        <w:t>S.l</w:t>
      </w:r>
      <w:proofErr w:type="spellEnd"/>
      <w:r w:rsidRPr="001D4CBB">
        <w:t xml:space="preserve">.], </w:t>
      </w:r>
      <w:r w:rsidRPr="006C73B0">
        <w:t>2020</w:t>
      </w:r>
      <w:r>
        <w:t>a</w:t>
      </w:r>
      <w:r w:rsidRPr="006C73B0">
        <w:t>. Disponível em: http://transparencia.gov.br/programas-e-acoes/acao/4641-publicidade-de-utilidade-publica?ano=2020. Acesso em: 29 ago. 2021</w:t>
      </w:r>
      <w:r>
        <w:t>.</w:t>
      </w:r>
    </w:p>
    <w:p w14:paraId="2AAF3E5B" w14:textId="77777777" w:rsidR="002536DD" w:rsidRDefault="002536DD" w:rsidP="002E2B4C">
      <w:pPr>
        <w:pStyle w:val="TF-refernciasITEM"/>
      </w:pPr>
      <w:r>
        <w:t xml:space="preserve">BRASIL. Ministério da Saúde. </w:t>
      </w:r>
      <w:r w:rsidRPr="009E46C3">
        <w:rPr>
          <w:b/>
          <w:bCs/>
        </w:rPr>
        <w:t>Doação de sangue é necessária para abastecer estoques em todo País</w:t>
      </w:r>
      <w:r>
        <w:t xml:space="preserve">. Governo do Brasil. </w:t>
      </w:r>
      <w:r w:rsidRPr="001D4CBB">
        <w:t>[</w:t>
      </w:r>
      <w:proofErr w:type="spellStart"/>
      <w:r w:rsidRPr="001D4CBB">
        <w:t>S.l</w:t>
      </w:r>
      <w:proofErr w:type="spellEnd"/>
      <w:r w:rsidRPr="001D4CBB">
        <w:t>.],</w:t>
      </w:r>
      <w:r>
        <w:t xml:space="preserve">2020b. Disponível em: </w:t>
      </w:r>
      <w:r w:rsidRPr="0019171D">
        <w:t>https://www.gov.br/pt-br/noticias/assistencia-social/2020/08/doacao-de-sangue-e-necessaria-para-abastecer-estoques-em-todo-pais</w:t>
      </w:r>
      <w:r>
        <w:t>. Acesso em: 27 set. 2021.</w:t>
      </w:r>
    </w:p>
    <w:p w14:paraId="1FF7E24E" w14:textId="77777777" w:rsidR="002536DD" w:rsidRDefault="002536DD" w:rsidP="002E2B4C">
      <w:pPr>
        <w:pStyle w:val="TF-refernciasITEM"/>
      </w:pPr>
      <w:r w:rsidRPr="00291EAC">
        <w:t xml:space="preserve">BRASIL. MINISTÉRIO DA SAÚDE. </w:t>
      </w:r>
      <w:r w:rsidRPr="00D64697">
        <w:rPr>
          <w:b/>
          <w:bCs/>
        </w:rPr>
        <w:t>Doação de sangue</w:t>
      </w:r>
      <w:r w:rsidRPr="00291EAC">
        <w:t xml:space="preserve">. </w:t>
      </w:r>
      <w:r>
        <w:t>[</w:t>
      </w:r>
      <w:proofErr w:type="spellStart"/>
      <w:r>
        <w:t>S.l</w:t>
      </w:r>
      <w:proofErr w:type="spellEnd"/>
      <w:r>
        <w:t xml:space="preserve">.], </w:t>
      </w:r>
      <w:r w:rsidRPr="00291EAC">
        <w:t>2021</w:t>
      </w:r>
      <w:r>
        <w:t>a</w:t>
      </w:r>
      <w:r w:rsidRPr="00291EAC">
        <w:t>. Disponível em: https://www.gov.br/saude/pt-br/composicao/saes/sangue. Acesso em: 26 set. 2021.</w:t>
      </w:r>
    </w:p>
    <w:p w14:paraId="03B19B7D" w14:textId="77777777" w:rsidR="002536DD" w:rsidRDefault="002536DD" w:rsidP="002E2B4C">
      <w:pPr>
        <w:pStyle w:val="TF-refernciasITEM"/>
      </w:pPr>
      <w:r>
        <w:t xml:space="preserve">BRASIL. Ministério da Saúde. </w:t>
      </w:r>
      <w:r w:rsidRPr="00787C5B">
        <w:rPr>
          <w:b/>
          <w:bCs/>
        </w:rPr>
        <w:t>Manual de orientações para promoção da doação voluntária de sangue</w:t>
      </w:r>
      <w:r>
        <w:t xml:space="preserve">. Secretaria de Atenção à Saúde. Departamento de Atenção Especializada e Temática. – 1. ed., 1. </w:t>
      </w:r>
      <w:proofErr w:type="spellStart"/>
      <w:r>
        <w:t>Reimpr</w:t>
      </w:r>
      <w:proofErr w:type="spellEnd"/>
      <w:r>
        <w:t xml:space="preserve">. Brasília, 2015 </w:t>
      </w:r>
      <w:r w:rsidRPr="00672F61">
        <w:t>Disponível em:</w:t>
      </w:r>
      <w:r>
        <w:t xml:space="preserve"> h</w:t>
      </w:r>
      <w:r w:rsidRPr="00787C5B">
        <w:t>ttps://bvsms.saude.gov.br/bvs/publicacoes/manual_orientacoes_promocao_doacao_voluntaria_sangue.pdf</w:t>
      </w:r>
      <w:r>
        <w:t xml:space="preserve"> </w:t>
      </w:r>
      <w:r w:rsidRPr="00672F61">
        <w:t xml:space="preserve">Acesso em: </w:t>
      </w:r>
      <w:r>
        <w:t>27</w:t>
      </w:r>
      <w:r w:rsidRPr="00672F61">
        <w:t xml:space="preserve"> </w:t>
      </w:r>
      <w:r>
        <w:t>set</w:t>
      </w:r>
      <w:r w:rsidRPr="00672F61">
        <w:t>. 2021</w:t>
      </w:r>
    </w:p>
    <w:p w14:paraId="4FA6B305" w14:textId="77777777" w:rsidR="002536DD" w:rsidRDefault="002536DD" w:rsidP="002E2B4C">
      <w:pPr>
        <w:pStyle w:val="TF-refernciasITEM"/>
      </w:pPr>
      <w:r w:rsidRPr="00FE6ABD">
        <w:t xml:space="preserve">BRASIL. MINISTÉRIO DA </w:t>
      </w:r>
      <w:r w:rsidRPr="001C3DFE">
        <w:t>SAÚDE</w:t>
      </w:r>
      <w:r w:rsidRPr="00FE6ABD">
        <w:t xml:space="preserve">. </w:t>
      </w:r>
      <w:r w:rsidRPr="00E11765">
        <w:rPr>
          <w:b/>
          <w:bCs/>
        </w:rPr>
        <w:t>Meu Sangue Brasileiro: Ministério da Saúde lança campanha para incentivar doação de sangue</w:t>
      </w:r>
      <w:r w:rsidRPr="00FE6ABD">
        <w:t xml:space="preserve">. </w:t>
      </w:r>
      <w:r>
        <w:t xml:space="preserve">Brasília, </w:t>
      </w:r>
      <w:r w:rsidRPr="00FE6ABD">
        <w:t>202</w:t>
      </w:r>
      <w:r>
        <w:t>1c</w:t>
      </w:r>
      <w:r w:rsidRPr="00FE6ABD">
        <w:t>. Disponível em: https://aps.saude.gov.br/noticia/11656. Acesso em: 20 ago. 2021.</w:t>
      </w:r>
    </w:p>
    <w:p w14:paraId="492EB1E4" w14:textId="77777777" w:rsidR="002536DD" w:rsidRDefault="002536DD" w:rsidP="002E2B4C">
      <w:pPr>
        <w:pStyle w:val="TF-refernciasITEM"/>
      </w:pPr>
      <w:r w:rsidRPr="006C3BA0">
        <w:t xml:space="preserve">GURGEL, J. L. M.; CARMO, B. B. T. do. </w:t>
      </w:r>
      <w:r w:rsidRPr="006C3BA0">
        <w:rPr>
          <w:b/>
          <w:bCs/>
        </w:rPr>
        <w:t>Dimensionamento do estoque de derivados de sangue em um hemocentro do Brasil baseado em um modelo de gestão de estoques e previsão de demanda</w:t>
      </w:r>
      <w:r w:rsidRPr="006C3BA0">
        <w:t xml:space="preserve">. Revista Produção Online, [S. l.], v. 14, n. 1, p. 264–293, 2014. DOI: 10.14488/1676-1901.v14.i1.1594. Disponível em: https://producaoonline.org.br/rpo/article/view/1594. Acesso em: </w:t>
      </w:r>
      <w:r>
        <w:t>01</w:t>
      </w:r>
      <w:r w:rsidRPr="006C3BA0">
        <w:t xml:space="preserve"> nov. 2021</w:t>
      </w:r>
      <w:r w:rsidRPr="00BB7323">
        <w:t>.</w:t>
      </w:r>
    </w:p>
    <w:p w14:paraId="1F6B40F6" w14:textId="77777777" w:rsidR="002536DD" w:rsidRDefault="002536DD" w:rsidP="002E2B4C">
      <w:pPr>
        <w:pStyle w:val="TF-refernciasITEM"/>
      </w:pPr>
      <w:r w:rsidRPr="00672F61">
        <w:t xml:space="preserve">INSTITUTO NACIONAL DO CÂNCER (INCA). </w:t>
      </w:r>
      <w:r w:rsidRPr="00672F61">
        <w:rPr>
          <w:b/>
          <w:bCs/>
        </w:rPr>
        <w:t>INCA alerta para estoque baixo em bancos de sangue</w:t>
      </w:r>
      <w:r w:rsidRPr="00672F61">
        <w:t>. Rio de Janeiro</w:t>
      </w:r>
      <w:r>
        <w:t xml:space="preserve">, </w:t>
      </w:r>
      <w:r w:rsidRPr="00672F61">
        <w:t>2021. Disponível em: https://www.inca.gov.br/noticias/inca-alerta-para-estoque-baixo-em-bancos-de-sangue. Acesso em: 22 ago. 2021</w:t>
      </w:r>
      <w:r w:rsidRPr="00BB7323">
        <w:t>.</w:t>
      </w:r>
    </w:p>
    <w:p w14:paraId="70A7DBA1" w14:textId="77777777" w:rsidR="002536DD" w:rsidRDefault="002536DD" w:rsidP="002E2B4C">
      <w:pPr>
        <w:pStyle w:val="TF-refernciasITEM"/>
      </w:pPr>
      <w:r w:rsidRPr="00655598">
        <w:t xml:space="preserve">LIMA, Everton. </w:t>
      </w:r>
      <w:r w:rsidRPr="00655598">
        <w:rPr>
          <w:b/>
          <w:bCs/>
        </w:rPr>
        <w:t>Bancos de sangue estão com estoque baixo na pandemia</w:t>
      </w:r>
      <w:r w:rsidRPr="00655598">
        <w:t xml:space="preserve">. </w:t>
      </w:r>
      <w:r>
        <w:t>Rio de Janeiro,</w:t>
      </w:r>
      <w:r w:rsidRPr="00655598">
        <w:t xml:space="preserve"> 2021. Disponível em: https://portal.fiocruz.br/noticia/bancos-de-sangue-estao-com-estoque-baixo-na-pandemia. Acesso em: 20 ago. 2021.</w:t>
      </w:r>
    </w:p>
    <w:p w14:paraId="72A1AD84" w14:textId="77777777" w:rsidR="002536DD" w:rsidRDefault="002536DD" w:rsidP="002E2B4C">
      <w:pPr>
        <w:pStyle w:val="TF-refernciasITEM"/>
      </w:pPr>
      <w:r w:rsidRPr="002E78C7">
        <w:t xml:space="preserve">LIRA, </w:t>
      </w:r>
      <w:proofErr w:type="spellStart"/>
      <w:r w:rsidRPr="002E78C7">
        <w:t>Itágores</w:t>
      </w:r>
      <w:proofErr w:type="spellEnd"/>
      <w:r w:rsidRPr="002E78C7">
        <w:t xml:space="preserve"> L. B. de. </w:t>
      </w:r>
      <w:r w:rsidRPr="002E78C7">
        <w:rPr>
          <w:b/>
          <w:bCs/>
        </w:rPr>
        <w:t xml:space="preserve">Doar: </w:t>
      </w:r>
      <w:r w:rsidRPr="0038393D">
        <w:t>sistema web para otimização do processo de coleta de sangue</w:t>
      </w:r>
      <w:r w:rsidRPr="002E78C7">
        <w:t xml:space="preserve">. 2020. 11 f. TCC (Graduação) - Curso de Ciência da Computação, Centro de Ciências Exatas e Naturais, Universidade Federal Rural do </w:t>
      </w:r>
      <w:proofErr w:type="spellStart"/>
      <w:r w:rsidRPr="002E78C7">
        <w:t>Semi-Árido</w:t>
      </w:r>
      <w:proofErr w:type="spellEnd"/>
      <w:r w:rsidRPr="002E78C7">
        <w:t>, Mossoró, 2019. Disponível em: http://repositorio.ufersa.edu.br/handle/prefix/5656. Acesso em: 29 ago. 2021.</w:t>
      </w:r>
    </w:p>
    <w:p w14:paraId="3F8A8EE0" w14:textId="77777777" w:rsidR="002536DD" w:rsidRDefault="002536DD" w:rsidP="002E2B4C">
      <w:pPr>
        <w:pStyle w:val="TF-refernciasITEM"/>
      </w:pPr>
      <w:r>
        <w:t>PORTUGAL.</w:t>
      </w:r>
      <w:r w:rsidRPr="00D1133D">
        <w:t xml:space="preserve"> USABILIDADE.GOV.PT. </w:t>
      </w:r>
      <w:r w:rsidRPr="00D1133D">
        <w:rPr>
          <w:b/>
          <w:bCs/>
        </w:rPr>
        <w:t>BOAS PRÁTICAS GERAIS</w:t>
      </w:r>
      <w:r w:rsidRPr="00D1133D">
        <w:t>: tipos de aplicações. 2019. Disponível em: https://usabilidade.gov.pt/tipos-de-aplicacoes. Acesso em: 27 nov. 2021</w:t>
      </w:r>
    </w:p>
    <w:p w14:paraId="4197ECD5" w14:textId="77777777" w:rsidR="002536DD" w:rsidRDefault="002536DD" w:rsidP="002E2B4C">
      <w:pPr>
        <w:pStyle w:val="TF-refernciasITEM"/>
      </w:pPr>
      <w:r w:rsidRPr="00311B2E">
        <w:lastRenderedPageBreak/>
        <w:t xml:space="preserve">SANTOS, </w:t>
      </w:r>
      <w:proofErr w:type="spellStart"/>
      <w:r w:rsidRPr="00311B2E">
        <w:t>Helivania</w:t>
      </w:r>
      <w:proofErr w:type="spellEnd"/>
      <w:r w:rsidRPr="00311B2E">
        <w:t xml:space="preserve"> Sardinha dos. </w:t>
      </w:r>
      <w:r w:rsidRPr="00311B2E">
        <w:rPr>
          <w:b/>
          <w:bCs/>
        </w:rPr>
        <w:t xml:space="preserve">Doação </w:t>
      </w:r>
      <w:r>
        <w:rPr>
          <w:b/>
          <w:bCs/>
        </w:rPr>
        <w:t>d</w:t>
      </w:r>
      <w:r w:rsidRPr="00311B2E">
        <w:rPr>
          <w:b/>
          <w:bCs/>
        </w:rPr>
        <w:t>e Sangue</w:t>
      </w:r>
      <w:r w:rsidRPr="00311B2E">
        <w:t xml:space="preserve">. </w:t>
      </w:r>
      <w:r w:rsidRPr="00113941">
        <w:t>Goiânia</w:t>
      </w:r>
      <w:r>
        <w:t xml:space="preserve">, 2019. </w:t>
      </w:r>
      <w:r w:rsidRPr="00311B2E">
        <w:t>Disponível em: https://www.biologianet.com/curiosidades-biologia/doacao-de-sangue.htm. Acesso em: 26 set. 2021.</w:t>
      </w:r>
    </w:p>
    <w:p w14:paraId="7C658FD3" w14:textId="77777777" w:rsidR="002536DD" w:rsidRDefault="002536DD" w:rsidP="002E2B4C">
      <w:pPr>
        <w:pStyle w:val="TF-refernciasITEM"/>
      </w:pPr>
      <w:r w:rsidRPr="004B75A9">
        <w:t>SECRETÁRIA DE SAÚDE DO RIO GRANDE DO SUL</w:t>
      </w:r>
      <w:r>
        <w:t xml:space="preserve">. </w:t>
      </w:r>
      <w:r w:rsidRPr="0047043E">
        <w:rPr>
          <w:b/>
          <w:bCs/>
        </w:rPr>
        <w:t>Doação de Sangue</w:t>
      </w:r>
      <w:r w:rsidRPr="004B75A9">
        <w:t xml:space="preserve">. </w:t>
      </w:r>
      <w:r>
        <w:t xml:space="preserve">Porto Alegre, </w:t>
      </w:r>
      <w:r w:rsidRPr="004B75A9">
        <w:t>2017. Disponível em: https://saude.rs.gov.br/doacao-de-sangue. Acesso em: 26 set. 2021.</w:t>
      </w:r>
    </w:p>
    <w:p w14:paraId="5F4B99CC" w14:textId="77777777" w:rsidR="002536DD" w:rsidRDefault="002536DD" w:rsidP="002E2B4C">
      <w:pPr>
        <w:pStyle w:val="TF-refernciasITEM"/>
      </w:pPr>
      <w:del w:id="181" w:author="Dalton Solano dos Reis" w:date="2021-12-18T19:27:00Z">
        <w:r w:rsidRPr="00783B5D" w:rsidDel="003E25FF">
          <w:delText>Severo</w:delText>
        </w:r>
      </w:del>
      <w:ins w:id="182" w:author="Dalton Solano dos Reis" w:date="2021-12-18T19:27:00Z">
        <w:r>
          <w:t>SEVERO</w:t>
        </w:r>
      </w:ins>
      <w:r w:rsidRPr="00783B5D">
        <w:t>, C. E. P.</w:t>
      </w:r>
      <w:ins w:id="183" w:author="Dalton Solano dos Reis" w:date="2021-12-18T19:28:00Z">
        <w:r>
          <w:t>;</w:t>
        </w:r>
      </w:ins>
      <w:del w:id="184" w:author="Dalton Solano dos Reis" w:date="2021-12-18T19:28:00Z">
        <w:r w:rsidRPr="00783B5D" w:rsidDel="003E25FF">
          <w:delText xml:space="preserve"> e</w:delText>
        </w:r>
      </w:del>
      <w:r w:rsidRPr="00783B5D">
        <w:t xml:space="preserve"> </w:t>
      </w:r>
      <w:del w:id="185" w:author="Dalton Solano dos Reis" w:date="2021-12-18T19:28:00Z">
        <w:r w:rsidRPr="00783B5D" w:rsidDel="003E25FF">
          <w:delText>Santos</w:delText>
        </w:r>
      </w:del>
      <w:ins w:id="186" w:author="Dalton Solano dos Reis" w:date="2021-12-18T19:28:00Z">
        <w:r>
          <w:t>SANTOS</w:t>
        </w:r>
      </w:ins>
      <w:r w:rsidRPr="00783B5D">
        <w:t xml:space="preserve">, H. M. </w:t>
      </w:r>
      <w:proofErr w:type="spellStart"/>
      <w:r w:rsidRPr="00783B5D">
        <w:rPr>
          <w:b/>
          <w:bCs/>
        </w:rPr>
        <w:t>BloodSYS</w:t>
      </w:r>
      <w:proofErr w:type="spellEnd"/>
      <w:r w:rsidRPr="00783B5D">
        <w:rPr>
          <w:b/>
          <w:bCs/>
        </w:rPr>
        <w:t xml:space="preserve">: </w:t>
      </w:r>
      <w:r w:rsidRPr="008A7669">
        <w:t>controlando o processo de doação de  sangue  para  hemocentros</w:t>
      </w:r>
      <w:r w:rsidRPr="00783B5D">
        <w:t xml:space="preserve">. </w:t>
      </w:r>
      <w:r>
        <w:t xml:space="preserve">Franca, </w:t>
      </w:r>
      <w:r w:rsidRPr="00783B5D">
        <w:t>2018</w:t>
      </w:r>
      <w:r>
        <w:t>.</w:t>
      </w:r>
      <w:r w:rsidRPr="00783B5D">
        <w:t xml:space="preserve">  Revista  Eletrônica  de  Sistemas  de  Informação  e Gestão Tecnológica, v.9, n.2.</w:t>
      </w:r>
      <w:r>
        <w:t xml:space="preserve"> </w:t>
      </w:r>
      <w:r w:rsidRPr="008A7669">
        <w:t xml:space="preserve"> </w:t>
      </w:r>
      <w:r w:rsidRPr="00A53D6B">
        <w:t>Disponível em:</w:t>
      </w:r>
      <w:r>
        <w:t xml:space="preserve"> </w:t>
      </w:r>
      <w:r w:rsidRPr="00460F95">
        <w:t>https://periodicos.unifacef.com.br/index.php/resiget/article/view/1470</w:t>
      </w:r>
      <w:r>
        <w:t xml:space="preserve"> </w:t>
      </w:r>
      <w:r w:rsidRPr="00A53D6B">
        <w:t>Acesso em:</w:t>
      </w:r>
      <w:r>
        <w:t xml:space="preserve"> 20 set. 2021.</w:t>
      </w:r>
    </w:p>
    <w:p w14:paraId="72580298" w14:textId="77777777" w:rsidR="002536DD" w:rsidRDefault="002536DD" w:rsidP="002E2B4C">
      <w:pPr>
        <w:pStyle w:val="TF-refernciasITEM"/>
      </w:pPr>
      <w:r w:rsidRPr="00DB5ED6">
        <w:t xml:space="preserve">SILVA, Bráulio Wilker. </w:t>
      </w:r>
      <w:r w:rsidRPr="00D30F93">
        <w:rPr>
          <w:b/>
          <w:bCs/>
        </w:rPr>
        <w:t>Gerenciamento de Estoques</w:t>
      </w:r>
      <w:r w:rsidRPr="00DB5ED6">
        <w:t xml:space="preserve">. </w:t>
      </w:r>
      <w:r>
        <w:t xml:space="preserve">João Monlevade, </w:t>
      </w:r>
      <w:r w:rsidRPr="00DB5ED6">
        <w:t>2019. Disponível em: https://www.bwsconsultoria.com/2019/11/gerenciamento-de-estoques.html. Acesso em: 28 set. 2021</w:t>
      </w:r>
      <w:r>
        <w:t>.</w:t>
      </w:r>
    </w:p>
    <w:p w14:paraId="3568791B" w14:textId="77777777" w:rsidR="002536DD" w:rsidRDefault="002536DD" w:rsidP="002E2B4C">
      <w:pPr>
        <w:pStyle w:val="TF-refernciasITEM"/>
      </w:pPr>
      <w:r>
        <w:t>SLACK, N.</w:t>
      </w:r>
      <w:ins w:id="187" w:author="Dalton Solano dos Reis" w:date="2021-12-18T19:29:00Z">
        <w:r>
          <w:t>;</w:t>
        </w:r>
      </w:ins>
      <w:r>
        <w:t xml:space="preserve"> CHAMBERS, S.</w:t>
      </w:r>
      <w:ins w:id="188" w:author="Dalton Solano dos Reis" w:date="2021-12-18T19:29:00Z">
        <w:r>
          <w:t>;</w:t>
        </w:r>
      </w:ins>
      <w:r>
        <w:t xml:space="preserve"> JOHNSTON, R. </w:t>
      </w:r>
      <w:r w:rsidRPr="00551024">
        <w:rPr>
          <w:b/>
          <w:bCs/>
        </w:rPr>
        <w:t>Administração da produção</w:t>
      </w:r>
      <w:r>
        <w:t>. 3 ed. São Paulo: Atlas, 2009.</w:t>
      </w:r>
    </w:p>
    <w:p w14:paraId="03FACC44" w14:textId="77777777" w:rsidR="002536DD" w:rsidRDefault="002536DD" w:rsidP="002E2B4C">
      <w:pPr>
        <w:pStyle w:val="TF-refernciasITEM"/>
      </w:pPr>
      <w:r w:rsidRPr="00A53D6B">
        <w:t xml:space="preserve">SOUZA JÚNIOR, Marcílio Ferreira. </w:t>
      </w:r>
      <w:r w:rsidRPr="002A24DE">
        <w:rPr>
          <w:b/>
          <w:bCs/>
        </w:rPr>
        <w:t>DOE+: um aplicativo móvel de cunho social para agendamento de doação de sangue no hemocentro público de alagoas</w:t>
      </w:r>
      <w:r w:rsidRPr="00A53D6B">
        <w:t>. Anais do Workshop Sobre As Implicações da Computação na Sociedad</w:t>
      </w:r>
      <w:r>
        <w:t>e</w:t>
      </w:r>
      <w:r w:rsidRPr="00A53D6B">
        <w:t xml:space="preserve"> (</w:t>
      </w:r>
      <w:proofErr w:type="spellStart"/>
      <w:r w:rsidRPr="00A53D6B">
        <w:t>Wics</w:t>
      </w:r>
      <w:proofErr w:type="spellEnd"/>
      <w:r w:rsidRPr="00A53D6B">
        <w:t xml:space="preserve"> 2020), Porto Alegr</w:t>
      </w:r>
      <w:r>
        <w:t>e</w:t>
      </w:r>
      <w:r w:rsidRPr="00A53D6B">
        <w:t>, v. 1, n. 1, p. 153-160, 30 jun. 2020. Anual. Sociedade Brasileira de Computação. http://dx.doi.org/10.5753/wics.2020.11047. Disponível em: https://sol.sbc.org.br/index.php/wics/article/view/11047/10918. Acesso em: 10 set. 202</w:t>
      </w:r>
      <w:r>
        <w:t>1.</w:t>
      </w:r>
    </w:p>
    <w:p w14:paraId="477AFCCF" w14:textId="77777777" w:rsidR="002536DD" w:rsidRDefault="002536DD" w:rsidP="002E2B4C">
      <w:pPr>
        <w:pStyle w:val="TF-refernciasITEM"/>
      </w:pPr>
      <w:r w:rsidRPr="00307A07">
        <w:t>UPSITES</w:t>
      </w:r>
      <w:r>
        <w:t xml:space="preserve">. </w:t>
      </w:r>
      <w:r w:rsidRPr="00943D29">
        <w:rPr>
          <w:b/>
          <w:bCs/>
        </w:rPr>
        <w:t>Um guia simples para a usabilidade do site: melhores práticas de 2020</w:t>
      </w:r>
      <w:r w:rsidRPr="00307A07">
        <w:t>. [</w:t>
      </w:r>
      <w:proofErr w:type="spellStart"/>
      <w:r w:rsidRPr="00307A07">
        <w:t>S.</w:t>
      </w:r>
      <w:r>
        <w:t>l</w:t>
      </w:r>
      <w:proofErr w:type="spellEnd"/>
      <w:r w:rsidRPr="00307A07">
        <w:t>.]</w:t>
      </w:r>
      <w:r>
        <w:t xml:space="preserve">, </w:t>
      </w:r>
      <w:r w:rsidRPr="00307A07">
        <w:t>2019. Disponível em: https://rockcontent.com/br/blog/praticas-de-usabilidade-do-site/. Acesso em: 25 nov. 2021</w:t>
      </w:r>
      <w:r>
        <w:t>.</w:t>
      </w:r>
    </w:p>
    <w:p w14:paraId="54415C34" w14:textId="77777777" w:rsidR="002536DD" w:rsidRDefault="002536DD" w:rsidP="00823FEA">
      <w:pPr>
        <w:pStyle w:val="TF-refernciasITEM"/>
        <w:rPr>
          <w:noProof/>
        </w:rPr>
      </w:pPr>
      <w:r w:rsidRPr="00CD3142">
        <w:rPr>
          <w:noProof/>
        </w:rPr>
        <w:t xml:space="preserve"> </w:t>
      </w:r>
    </w:p>
    <w:p w14:paraId="6A7B09E9" w14:textId="77777777" w:rsidR="002536DD" w:rsidRDefault="002536DD" w:rsidP="00A73967">
      <w:pPr>
        <w:pStyle w:val="TF-xAvalTTULO"/>
      </w:pPr>
      <w:r>
        <w:br w:type="page"/>
      </w:r>
      <w:r w:rsidRPr="00340EA0">
        <w:lastRenderedPageBreak/>
        <w:t>FORMULÁRIO  DE  avaliação</w:t>
      </w:r>
      <w:r>
        <w:t xml:space="preserve"> SIS Acadêmico</w:t>
      </w:r>
    </w:p>
    <w:p w14:paraId="0D381361" w14:textId="77777777" w:rsidR="002536DD" w:rsidRDefault="002536DD" w:rsidP="00A73967">
      <w:pPr>
        <w:pStyle w:val="TF-xAvalTTULO"/>
      </w:pPr>
      <w:r>
        <w:t>P</w:t>
      </w:r>
      <w:r w:rsidRPr="00340EA0">
        <w:t>ROFESSOR TCC I</w:t>
      </w:r>
      <w:r>
        <w:t xml:space="preserve"> – projeto</w:t>
      </w:r>
    </w:p>
    <w:p w14:paraId="3B4C1AA6" w14:textId="77777777" w:rsidR="002536DD" w:rsidRDefault="002536DD" w:rsidP="00A73967">
      <w:pPr>
        <w:pStyle w:val="TF-xAvalLINHA"/>
      </w:pPr>
      <w:r w:rsidRPr="00320BFA">
        <w:t>Avaliador(a):</w:t>
      </w:r>
      <w:r w:rsidRPr="00320BFA">
        <w:tab/>
      </w:r>
      <w:r>
        <w:t>Dalton Solano dos Reis</w:t>
      </w:r>
    </w:p>
    <w:p w14:paraId="71A724CC" w14:textId="77777777" w:rsidR="002536DD" w:rsidRPr="00320BFA" w:rsidRDefault="002536DD" w:rsidP="00A73967">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7232"/>
        <w:gridCol w:w="483"/>
        <w:gridCol w:w="487"/>
        <w:gridCol w:w="480"/>
      </w:tblGrid>
      <w:tr w:rsidR="002536DD" w:rsidRPr="00320BFA" w14:paraId="0891222C" w14:textId="77777777" w:rsidTr="007B647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343BA5CA" w14:textId="77777777" w:rsidR="002536DD" w:rsidRPr="00320BFA" w:rsidRDefault="002536DD" w:rsidP="007B647C">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6F53FDA3" w14:textId="77777777" w:rsidR="002536DD" w:rsidRPr="00320BFA" w:rsidRDefault="002536DD" w:rsidP="007B647C">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04364C75" w14:textId="77777777" w:rsidR="002536DD" w:rsidRPr="00320BFA" w:rsidRDefault="002536DD" w:rsidP="007B647C">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321FC9E5" w14:textId="77777777" w:rsidR="002536DD" w:rsidRPr="00320BFA" w:rsidRDefault="002536DD" w:rsidP="007B647C">
            <w:pPr>
              <w:pStyle w:val="TF-xAvalITEMTABELA"/>
            </w:pPr>
            <w:r w:rsidRPr="00320BFA">
              <w:t>não atende</w:t>
            </w:r>
          </w:p>
        </w:tc>
      </w:tr>
      <w:tr w:rsidR="002536DD" w:rsidRPr="00320BFA" w14:paraId="6CC9BB92" w14:textId="77777777" w:rsidTr="007B647C">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2D8AC81" w14:textId="77777777" w:rsidR="002536DD" w:rsidRPr="00320BFA" w:rsidRDefault="002536DD" w:rsidP="007B647C">
            <w:pPr>
              <w:pStyle w:val="TF-xAvalITEMTABELA"/>
            </w:pPr>
            <w:r w:rsidRPr="00934A37">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0D5EA563" w14:textId="77777777" w:rsidR="002536DD" w:rsidRPr="00320BFA" w:rsidRDefault="002536DD" w:rsidP="002536DD">
            <w:pPr>
              <w:pStyle w:val="TF-xAvalITEM"/>
              <w:numPr>
                <w:ilvl w:val="0"/>
                <w:numId w:val="30"/>
              </w:numPr>
            </w:pPr>
            <w:r w:rsidRPr="00320BFA">
              <w:t>INTRODUÇÃO</w:t>
            </w:r>
          </w:p>
          <w:p w14:paraId="02FB7640" w14:textId="77777777" w:rsidR="002536DD" w:rsidRPr="00320BFA" w:rsidRDefault="002536DD" w:rsidP="007B647C">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03F419F8" w14:textId="77777777" w:rsidR="002536DD" w:rsidRPr="00320BFA" w:rsidRDefault="002536DD" w:rsidP="007B647C">
            <w:pPr>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4694F2B9" w14:textId="77777777" w:rsidR="002536DD" w:rsidRPr="00320BFA" w:rsidRDefault="002536DD" w:rsidP="007B647C">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B307372" w14:textId="77777777" w:rsidR="002536DD" w:rsidRPr="00320BFA" w:rsidRDefault="002536DD" w:rsidP="007B647C">
            <w:pPr>
              <w:ind w:left="709" w:hanging="709"/>
              <w:jc w:val="center"/>
              <w:rPr>
                <w:sz w:val="18"/>
              </w:rPr>
            </w:pPr>
          </w:p>
        </w:tc>
      </w:tr>
      <w:tr w:rsidR="002536DD" w:rsidRPr="00320BFA" w14:paraId="56799324" w14:textId="77777777" w:rsidTr="007B647C">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22DC41B" w14:textId="77777777" w:rsidR="002536DD" w:rsidRPr="00320BFA" w:rsidRDefault="002536DD"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0C9013A" w14:textId="77777777" w:rsidR="002536DD" w:rsidRPr="00320BFA" w:rsidRDefault="002536DD" w:rsidP="007B647C">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3A40B123" w14:textId="77777777" w:rsidR="002536DD" w:rsidRPr="00320BFA" w:rsidRDefault="002536DD"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ED865DA" w14:textId="77777777" w:rsidR="002536DD" w:rsidRPr="00320BFA" w:rsidRDefault="002536DD"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EC85535" w14:textId="77777777" w:rsidR="002536DD" w:rsidRPr="00320BFA" w:rsidRDefault="002536DD" w:rsidP="007B647C">
            <w:pPr>
              <w:ind w:left="709" w:hanging="709"/>
              <w:jc w:val="center"/>
              <w:rPr>
                <w:sz w:val="18"/>
              </w:rPr>
            </w:pPr>
          </w:p>
        </w:tc>
      </w:tr>
      <w:tr w:rsidR="002536DD" w:rsidRPr="00320BFA" w14:paraId="41EF142F"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10EB176" w14:textId="77777777" w:rsidR="002536DD" w:rsidRPr="00320BFA" w:rsidRDefault="002536DD"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BBAA620" w14:textId="77777777" w:rsidR="002536DD" w:rsidRPr="00320BFA" w:rsidRDefault="002536DD" w:rsidP="00A73967">
            <w:pPr>
              <w:pStyle w:val="TF-xAvalITEM"/>
            </w:pPr>
            <w:r w:rsidRPr="00320BFA">
              <w:t>OBJETIVOS</w:t>
            </w:r>
          </w:p>
          <w:p w14:paraId="4284048C" w14:textId="77777777" w:rsidR="002536DD" w:rsidRPr="00320BFA" w:rsidRDefault="002536DD" w:rsidP="007B647C">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5DAF507D" w14:textId="77777777" w:rsidR="002536DD" w:rsidRPr="00320BFA" w:rsidRDefault="002536DD"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9AFBF40" w14:textId="77777777" w:rsidR="002536DD" w:rsidRPr="00320BFA" w:rsidRDefault="002536DD"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648CD0B" w14:textId="77777777" w:rsidR="002536DD" w:rsidRPr="00320BFA" w:rsidRDefault="002536DD" w:rsidP="007B647C">
            <w:pPr>
              <w:ind w:left="709" w:hanging="709"/>
              <w:jc w:val="center"/>
              <w:rPr>
                <w:sz w:val="18"/>
              </w:rPr>
            </w:pPr>
          </w:p>
        </w:tc>
      </w:tr>
      <w:tr w:rsidR="002536DD" w:rsidRPr="00320BFA" w14:paraId="121B2D86" w14:textId="77777777" w:rsidTr="007B647C">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BE62C37" w14:textId="77777777" w:rsidR="002536DD" w:rsidRPr="00320BFA" w:rsidRDefault="002536DD"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83AE4FE" w14:textId="77777777" w:rsidR="002536DD" w:rsidRPr="00320BFA" w:rsidRDefault="002536DD" w:rsidP="007B647C">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266FA1CB" w14:textId="77777777" w:rsidR="002536DD" w:rsidRPr="00320BFA" w:rsidRDefault="002536DD"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39EA118" w14:textId="77777777" w:rsidR="002536DD" w:rsidRPr="00320BFA" w:rsidRDefault="002536DD"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796DFFA" w14:textId="77777777" w:rsidR="002536DD" w:rsidRPr="00320BFA" w:rsidRDefault="002536DD" w:rsidP="007B647C">
            <w:pPr>
              <w:ind w:left="709" w:hanging="709"/>
              <w:jc w:val="center"/>
              <w:rPr>
                <w:sz w:val="18"/>
              </w:rPr>
            </w:pPr>
          </w:p>
        </w:tc>
      </w:tr>
      <w:tr w:rsidR="002536DD" w:rsidRPr="00320BFA" w14:paraId="6C545F68" w14:textId="77777777" w:rsidTr="007B647C">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7AE2DE5" w14:textId="77777777" w:rsidR="002536DD" w:rsidRPr="00320BFA" w:rsidRDefault="002536DD"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0237738" w14:textId="77777777" w:rsidR="002536DD" w:rsidRPr="00320BFA" w:rsidRDefault="002536DD" w:rsidP="00A73967">
            <w:pPr>
              <w:pStyle w:val="TF-xAvalITEM"/>
            </w:pPr>
            <w:r w:rsidRPr="00320BFA">
              <w:t>TRABALHOS CORRELATOS</w:t>
            </w:r>
          </w:p>
          <w:p w14:paraId="5BA16EB1" w14:textId="77777777" w:rsidR="002536DD" w:rsidRPr="00320BFA" w:rsidRDefault="002536DD" w:rsidP="007B647C">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5B2063DA" w14:textId="77777777" w:rsidR="002536DD" w:rsidRPr="00320BFA" w:rsidRDefault="002536DD"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4A37D16" w14:textId="77777777" w:rsidR="002536DD" w:rsidRPr="00320BFA" w:rsidRDefault="002536DD"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F027522" w14:textId="77777777" w:rsidR="002536DD" w:rsidRPr="00320BFA" w:rsidRDefault="002536DD" w:rsidP="007B647C">
            <w:pPr>
              <w:ind w:left="709" w:hanging="709"/>
              <w:jc w:val="center"/>
              <w:rPr>
                <w:sz w:val="18"/>
              </w:rPr>
            </w:pPr>
          </w:p>
        </w:tc>
      </w:tr>
      <w:tr w:rsidR="002536DD" w:rsidRPr="00320BFA" w14:paraId="7079191C"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BDD129D" w14:textId="77777777" w:rsidR="002536DD" w:rsidRPr="00320BFA" w:rsidRDefault="002536DD"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B1FF85C" w14:textId="77777777" w:rsidR="002536DD" w:rsidRPr="00320BFA" w:rsidRDefault="002536DD" w:rsidP="00A73967">
            <w:pPr>
              <w:pStyle w:val="TF-xAvalITEM"/>
            </w:pPr>
            <w:r w:rsidRPr="00320BFA">
              <w:t>JUSTIFICATIVA</w:t>
            </w:r>
          </w:p>
          <w:p w14:paraId="4487CDD8" w14:textId="77777777" w:rsidR="002536DD" w:rsidRPr="00320BFA" w:rsidRDefault="002536DD" w:rsidP="007B647C">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28F0AB04" w14:textId="77777777" w:rsidR="002536DD" w:rsidRPr="00320BFA" w:rsidRDefault="002536DD"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3DD803C" w14:textId="77777777" w:rsidR="002536DD" w:rsidRPr="00320BFA" w:rsidRDefault="002536DD"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38D5816" w14:textId="77777777" w:rsidR="002536DD" w:rsidRPr="00320BFA" w:rsidRDefault="002536DD" w:rsidP="007B647C">
            <w:pPr>
              <w:ind w:left="709" w:hanging="709"/>
              <w:jc w:val="center"/>
              <w:rPr>
                <w:sz w:val="18"/>
              </w:rPr>
            </w:pPr>
          </w:p>
        </w:tc>
      </w:tr>
      <w:tr w:rsidR="002536DD" w:rsidRPr="00320BFA" w14:paraId="0B5EDFE4"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0C52E32" w14:textId="77777777" w:rsidR="002536DD" w:rsidRPr="00320BFA" w:rsidRDefault="002536DD"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78A2B13" w14:textId="77777777" w:rsidR="002536DD" w:rsidRPr="00320BFA" w:rsidRDefault="002536DD" w:rsidP="007B647C">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6AA35BEE" w14:textId="77777777" w:rsidR="002536DD" w:rsidRPr="00320BFA" w:rsidRDefault="002536DD"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80AA61C" w14:textId="77777777" w:rsidR="002536DD" w:rsidRPr="00320BFA" w:rsidRDefault="002536DD"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B93422E" w14:textId="77777777" w:rsidR="002536DD" w:rsidRPr="00320BFA" w:rsidRDefault="002536DD" w:rsidP="007B647C">
            <w:pPr>
              <w:ind w:left="709" w:hanging="709"/>
              <w:jc w:val="center"/>
              <w:rPr>
                <w:sz w:val="18"/>
              </w:rPr>
            </w:pPr>
          </w:p>
        </w:tc>
      </w:tr>
      <w:tr w:rsidR="002536DD" w:rsidRPr="00320BFA" w14:paraId="64D4AF1A"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1BFE6FF" w14:textId="77777777" w:rsidR="002536DD" w:rsidRPr="00320BFA" w:rsidRDefault="002536DD"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A0DB52E" w14:textId="77777777" w:rsidR="002536DD" w:rsidRPr="00320BFA" w:rsidRDefault="002536DD" w:rsidP="007B647C">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0AEC78CF" w14:textId="77777777" w:rsidR="002536DD" w:rsidRPr="00320BFA" w:rsidRDefault="002536DD"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CE36189" w14:textId="77777777" w:rsidR="002536DD" w:rsidRPr="00320BFA" w:rsidRDefault="002536DD"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A21916C" w14:textId="77777777" w:rsidR="002536DD" w:rsidRPr="00320BFA" w:rsidRDefault="002536DD" w:rsidP="007B647C">
            <w:pPr>
              <w:ind w:left="709" w:hanging="709"/>
              <w:jc w:val="center"/>
              <w:rPr>
                <w:sz w:val="18"/>
              </w:rPr>
            </w:pPr>
          </w:p>
        </w:tc>
      </w:tr>
      <w:tr w:rsidR="002536DD" w:rsidRPr="00320BFA" w14:paraId="1361281E"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E4E749A" w14:textId="77777777" w:rsidR="002536DD" w:rsidRPr="00320BFA" w:rsidRDefault="002536DD"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2DC10F6" w14:textId="77777777" w:rsidR="002536DD" w:rsidRPr="00320BFA" w:rsidRDefault="002536DD" w:rsidP="00A73967">
            <w:pPr>
              <w:pStyle w:val="TF-xAvalITEM"/>
            </w:pPr>
            <w:r w:rsidRPr="00320BFA">
              <w:t>REQUISITOS PRINCIPAIS DO PROBLEMA A SER TRABALHADO</w:t>
            </w:r>
          </w:p>
          <w:p w14:paraId="3F837F1D" w14:textId="77777777" w:rsidR="002536DD" w:rsidRPr="00320BFA" w:rsidRDefault="002536DD" w:rsidP="007B647C">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32B05BE5" w14:textId="77777777" w:rsidR="002536DD" w:rsidRPr="00320BFA" w:rsidRDefault="002536DD"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2C22A4C" w14:textId="77777777" w:rsidR="002536DD" w:rsidRPr="00320BFA" w:rsidRDefault="002536DD"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DDD71BC" w14:textId="77777777" w:rsidR="002536DD" w:rsidRPr="00320BFA" w:rsidRDefault="002536DD" w:rsidP="007B647C">
            <w:pPr>
              <w:ind w:left="709" w:hanging="709"/>
              <w:jc w:val="center"/>
              <w:rPr>
                <w:sz w:val="18"/>
              </w:rPr>
            </w:pPr>
          </w:p>
        </w:tc>
      </w:tr>
      <w:tr w:rsidR="002536DD" w:rsidRPr="00320BFA" w14:paraId="2B796E7D" w14:textId="77777777" w:rsidTr="007B647C">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14CD32E" w14:textId="77777777" w:rsidR="002536DD" w:rsidRPr="00320BFA" w:rsidRDefault="002536DD"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B4E3BBD" w14:textId="77777777" w:rsidR="002536DD" w:rsidRPr="00320BFA" w:rsidRDefault="002536DD" w:rsidP="00A73967">
            <w:pPr>
              <w:pStyle w:val="TF-xAvalITEM"/>
            </w:pPr>
            <w:r w:rsidRPr="00320BFA">
              <w:t>METODOLOGIA</w:t>
            </w:r>
          </w:p>
          <w:p w14:paraId="1356AC10" w14:textId="77777777" w:rsidR="002536DD" w:rsidRPr="00320BFA" w:rsidRDefault="002536DD" w:rsidP="007B647C">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7F139296" w14:textId="77777777" w:rsidR="002536DD" w:rsidRPr="00320BFA" w:rsidRDefault="002536DD"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CEB8E36" w14:textId="77777777" w:rsidR="002536DD" w:rsidRPr="00320BFA" w:rsidRDefault="002536DD"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3BB820F" w14:textId="77777777" w:rsidR="002536DD" w:rsidRPr="00320BFA" w:rsidRDefault="002536DD" w:rsidP="007B647C">
            <w:pPr>
              <w:ind w:left="709" w:hanging="709"/>
              <w:jc w:val="center"/>
              <w:rPr>
                <w:sz w:val="18"/>
              </w:rPr>
            </w:pPr>
          </w:p>
        </w:tc>
      </w:tr>
      <w:tr w:rsidR="002536DD" w:rsidRPr="00320BFA" w14:paraId="307D2C6F" w14:textId="77777777" w:rsidTr="007B647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C90809B" w14:textId="77777777" w:rsidR="002536DD" w:rsidRPr="00320BFA" w:rsidRDefault="002536DD"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EA2BA48" w14:textId="77777777" w:rsidR="002536DD" w:rsidRPr="00320BFA" w:rsidRDefault="002536DD" w:rsidP="007B647C">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43D165A6" w14:textId="77777777" w:rsidR="002536DD" w:rsidRPr="00320BFA" w:rsidRDefault="002536DD"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3357722" w14:textId="77777777" w:rsidR="002536DD" w:rsidRPr="00320BFA" w:rsidRDefault="002536DD"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528276C" w14:textId="77777777" w:rsidR="002536DD" w:rsidRPr="00320BFA" w:rsidRDefault="002536DD" w:rsidP="007B647C">
            <w:pPr>
              <w:ind w:left="709" w:hanging="709"/>
              <w:jc w:val="center"/>
              <w:rPr>
                <w:sz w:val="18"/>
              </w:rPr>
            </w:pPr>
          </w:p>
        </w:tc>
      </w:tr>
      <w:tr w:rsidR="002536DD" w:rsidRPr="00320BFA" w14:paraId="238869CF" w14:textId="77777777" w:rsidTr="007B647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D1E5BC4" w14:textId="77777777" w:rsidR="002536DD" w:rsidRPr="00320BFA" w:rsidRDefault="002536DD"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0B345F2" w14:textId="77777777" w:rsidR="002536DD" w:rsidRPr="00320BFA" w:rsidRDefault="002536DD" w:rsidP="00A73967">
            <w:pPr>
              <w:pStyle w:val="TF-xAvalITEM"/>
            </w:pPr>
            <w:r w:rsidRPr="00320BFA">
              <w:t>REVISÃO BIBLIOGRÁFICA</w:t>
            </w:r>
            <w:r>
              <w:t xml:space="preserve"> (atenção para a diferença de conteúdo entre projeto e pré-projeto)</w:t>
            </w:r>
          </w:p>
          <w:p w14:paraId="188F234B" w14:textId="77777777" w:rsidR="002536DD" w:rsidRPr="00320BFA" w:rsidRDefault="002536DD" w:rsidP="007B647C">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4649A792" w14:textId="77777777" w:rsidR="002536DD" w:rsidRPr="00320BFA" w:rsidRDefault="002536DD"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2AE7624" w14:textId="77777777" w:rsidR="002536DD" w:rsidRPr="00320BFA" w:rsidRDefault="002536DD"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9F6FE59" w14:textId="77777777" w:rsidR="002536DD" w:rsidRPr="00320BFA" w:rsidRDefault="002536DD" w:rsidP="007B647C">
            <w:pPr>
              <w:ind w:left="709" w:hanging="709"/>
              <w:jc w:val="center"/>
              <w:rPr>
                <w:sz w:val="18"/>
              </w:rPr>
            </w:pPr>
          </w:p>
        </w:tc>
      </w:tr>
      <w:tr w:rsidR="002536DD" w:rsidRPr="00320BFA" w14:paraId="12EFC2D2" w14:textId="77777777" w:rsidTr="007B647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34FFCFF" w14:textId="77777777" w:rsidR="002536DD" w:rsidRPr="00320BFA" w:rsidRDefault="002536DD" w:rsidP="007B647C">
            <w:pPr>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6EA99175" w14:textId="77777777" w:rsidR="002536DD" w:rsidRPr="00320BFA" w:rsidRDefault="002536DD" w:rsidP="007B647C">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7A3E3900" w14:textId="77777777" w:rsidR="002536DD" w:rsidRPr="00320BFA" w:rsidRDefault="002536DD" w:rsidP="007B647C">
            <w:pPr>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401DACD0" w14:textId="77777777" w:rsidR="002536DD" w:rsidRPr="00320BFA" w:rsidRDefault="002536DD" w:rsidP="007B647C">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4D7B6C1F" w14:textId="77777777" w:rsidR="002536DD" w:rsidRPr="00320BFA" w:rsidRDefault="002536DD" w:rsidP="007B647C">
            <w:pPr>
              <w:ind w:left="709" w:hanging="709"/>
              <w:jc w:val="center"/>
              <w:rPr>
                <w:sz w:val="18"/>
              </w:rPr>
            </w:pPr>
          </w:p>
        </w:tc>
      </w:tr>
      <w:tr w:rsidR="002536DD" w:rsidRPr="00320BFA" w14:paraId="4CA61F9E" w14:textId="77777777" w:rsidTr="007B647C">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311B8CD" w14:textId="77777777" w:rsidR="002536DD" w:rsidRPr="00320BFA" w:rsidRDefault="002536DD" w:rsidP="007B647C">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29EB4107" w14:textId="77777777" w:rsidR="002536DD" w:rsidRPr="00320BFA" w:rsidRDefault="002536DD" w:rsidP="00A73967">
            <w:pPr>
              <w:pStyle w:val="TF-xAvalITEM"/>
            </w:pPr>
            <w:r w:rsidRPr="00320BFA">
              <w:t>LINGUAGEM USADA (redação)</w:t>
            </w:r>
          </w:p>
          <w:p w14:paraId="412A77FE" w14:textId="77777777" w:rsidR="002536DD" w:rsidRPr="00320BFA" w:rsidRDefault="002536DD" w:rsidP="007B647C">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154A2BEF" w14:textId="77777777" w:rsidR="002536DD" w:rsidRPr="00320BFA" w:rsidRDefault="002536DD" w:rsidP="007B647C">
            <w:pPr>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59842F70" w14:textId="77777777" w:rsidR="002536DD" w:rsidRPr="00320BFA" w:rsidRDefault="002536DD" w:rsidP="007B647C">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F1CBDB2" w14:textId="77777777" w:rsidR="002536DD" w:rsidRPr="00320BFA" w:rsidRDefault="002536DD" w:rsidP="007B647C">
            <w:pPr>
              <w:ind w:left="709" w:hanging="709"/>
              <w:jc w:val="center"/>
              <w:rPr>
                <w:sz w:val="18"/>
              </w:rPr>
            </w:pPr>
          </w:p>
        </w:tc>
      </w:tr>
      <w:tr w:rsidR="002536DD" w:rsidRPr="00320BFA" w14:paraId="3B7C5B19"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C17D4F4" w14:textId="77777777" w:rsidR="002536DD" w:rsidRPr="00320BFA" w:rsidRDefault="002536DD"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9516556" w14:textId="77777777" w:rsidR="002536DD" w:rsidRPr="00320BFA" w:rsidRDefault="002536DD" w:rsidP="007B647C">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22A98623" w14:textId="77777777" w:rsidR="002536DD" w:rsidRPr="00320BFA" w:rsidRDefault="002536DD"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C8BA3C9" w14:textId="77777777" w:rsidR="002536DD" w:rsidRPr="00320BFA" w:rsidRDefault="002536DD"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4174343" w14:textId="77777777" w:rsidR="002536DD" w:rsidRPr="00320BFA" w:rsidRDefault="002536DD" w:rsidP="007B647C">
            <w:pPr>
              <w:ind w:left="709" w:hanging="709"/>
              <w:jc w:val="center"/>
              <w:rPr>
                <w:sz w:val="18"/>
              </w:rPr>
            </w:pPr>
          </w:p>
        </w:tc>
      </w:tr>
      <w:tr w:rsidR="002536DD" w:rsidRPr="00320BFA" w14:paraId="698EBB93"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CBFAE5E" w14:textId="77777777" w:rsidR="002536DD" w:rsidRPr="00320BFA" w:rsidRDefault="002536DD"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0910F49" w14:textId="77777777" w:rsidR="002536DD" w:rsidRPr="00320BFA" w:rsidRDefault="002536DD" w:rsidP="00A73967">
            <w:pPr>
              <w:pStyle w:val="TF-xAvalITEM"/>
            </w:pPr>
            <w:r w:rsidRPr="00320BFA">
              <w:t>ORGANIZAÇÃO E APRESENTAÇÃO GRÁFICA DO TEXTO</w:t>
            </w:r>
          </w:p>
          <w:p w14:paraId="680433C4" w14:textId="77777777" w:rsidR="002536DD" w:rsidRPr="00320BFA" w:rsidRDefault="002536DD" w:rsidP="007B647C">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0442D4A7" w14:textId="77777777" w:rsidR="002536DD" w:rsidRPr="00320BFA" w:rsidRDefault="002536DD"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2E4B41B" w14:textId="77777777" w:rsidR="002536DD" w:rsidRPr="00320BFA" w:rsidRDefault="002536DD"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ADE3471" w14:textId="77777777" w:rsidR="002536DD" w:rsidRPr="00320BFA" w:rsidRDefault="002536DD" w:rsidP="007B647C">
            <w:pPr>
              <w:ind w:left="709" w:hanging="709"/>
              <w:jc w:val="center"/>
              <w:rPr>
                <w:sz w:val="18"/>
              </w:rPr>
            </w:pPr>
          </w:p>
        </w:tc>
      </w:tr>
      <w:tr w:rsidR="002536DD" w:rsidRPr="00320BFA" w14:paraId="7817F99B"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3BEDF3B" w14:textId="77777777" w:rsidR="002536DD" w:rsidRPr="00320BFA" w:rsidRDefault="002536DD"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C869254" w14:textId="77777777" w:rsidR="002536DD" w:rsidRPr="00320BFA" w:rsidRDefault="002536DD" w:rsidP="00A73967">
            <w:pPr>
              <w:pStyle w:val="TF-xAvalITEM"/>
            </w:pPr>
            <w:r w:rsidRPr="00320BFA">
              <w:t>ILUSTRAÇÕES (figuras, quadros, tabelas)</w:t>
            </w:r>
          </w:p>
          <w:p w14:paraId="01A88DB1" w14:textId="77777777" w:rsidR="002536DD" w:rsidRPr="00320BFA" w:rsidRDefault="002536DD" w:rsidP="007B647C">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3A506571" w14:textId="77777777" w:rsidR="002536DD" w:rsidRPr="00320BFA" w:rsidRDefault="002536DD" w:rsidP="007B647C">
            <w:pPr>
              <w:spacing w:before="80" w:after="8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95064FD" w14:textId="77777777" w:rsidR="002536DD" w:rsidRPr="00320BFA" w:rsidRDefault="002536DD" w:rsidP="007B647C">
            <w:pPr>
              <w:spacing w:before="80" w:after="8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C3F010B" w14:textId="77777777" w:rsidR="002536DD" w:rsidRPr="00320BFA" w:rsidRDefault="002536DD" w:rsidP="007B647C">
            <w:pPr>
              <w:spacing w:before="80" w:after="80"/>
              <w:ind w:left="709" w:hanging="709"/>
              <w:jc w:val="center"/>
              <w:rPr>
                <w:sz w:val="18"/>
              </w:rPr>
            </w:pPr>
          </w:p>
        </w:tc>
      </w:tr>
      <w:tr w:rsidR="002536DD" w:rsidRPr="00320BFA" w14:paraId="6A5B3D3E" w14:textId="77777777" w:rsidTr="007B647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ACF9DC1" w14:textId="77777777" w:rsidR="002536DD" w:rsidRPr="00320BFA" w:rsidRDefault="002536DD"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9E3C510" w14:textId="77777777" w:rsidR="002536DD" w:rsidRPr="00320BFA" w:rsidRDefault="002536DD" w:rsidP="00A73967">
            <w:pPr>
              <w:pStyle w:val="TF-xAvalITEM"/>
            </w:pPr>
            <w:r w:rsidRPr="00320BFA">
              <w:t>REFERÊNCIAS E CITAÇÕES</w:t>
            </w:r>
          </w:p>
          <w:p w14:paraId="520BC962" w14:textId="77777777" w:rsidR="002536DD" w:rsidRPr="00320BFA" w:rsidRDefault="002536DD" w:rsidP="007B647C">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293994E3" w14:textId="77777777" w:rsidR="002536DD" w:rsidRPr="00320BFA" w:rsidRDefault="002536DD" w:rsidP="007B647C">
            <w:pPr>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21118B9A" w14:textId="77777777" w:rsidR="002536DD" w:rsidRPr="00320BFA" w:rsidRDefault="002536DD" w:rsidP="007B647C">
            <w:pPr>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39256332" w14:textId="77777777" w:rsidR="002536DD" w:rsidRPr="00320BFA" w:rsidRDefault="002536DD" w:rsidP="007B647C">
            <w:pPr>
              <w:ind w:left="709" w:hanging="709"/>
              <w:jc w:val="center"/>
              <w:rPr>
                <w:sz w:val="18"/>
              </w:rPr>
            </w:pPr>
          </w:p>
        </w:tc>
      </w:tr>
      <w:tr w:rsidR="002536DD" w:rsidRPr="00320BFA" w14:paraId="243DAABD" w14:textId="77777777" w:rsidTr="007B647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94969AF" w14:textId="77777777" w:rsidR="002536DD" w:rsidRPr="00320BFA" w:rsidRDefault="002536DD"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0684993" w14:textId="77777777" w:rsidR="002536DD" w:rsidRPr="00320BFA" w:rsidRDefault="002536DD" w:rsidP="007B647C">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5BDB4E90" w14:textId="77777777" w:rsidR="002536DD" w:rsidRPr="00320BFA" w:rsidRDefault="002536DD" w:rsidP="007B647C">
            <w:pPr>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761D311" w14:textId="77777777" w:rsidR="002536DD" w:rsidRPr="00320BFA" w:rsidRDefault="002536DD" w:rsidP="007B647C">
            <w:pPr>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EEAE41A" w14:textId="77777777" w:rsidR="002536DD" w:rsidRPr="00320BFA" w:rsidRDefault="002536DD" w:rsidP="007B647C">
            <w:pPr>
              <w:ind w:left="709" w:hanging="709"/>
              <w:jc w:val="center"/>
              <w:rPr>
                <w:sz w:val="18"/>
              </w:rPr>
            </w:pPr>
          </w:p>
        </w:tc>
      </w:tr>
      <w:tr w:rsidR="002536DD" w:rsidRPr="00320BFA" w14:paraId="716C0AF0"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CCBE0B6" w14:textId="77777777" w:rsidR="002536DD" w:rsidRPr="00320BFA" w:rsidRDefault="002536DD" w:rsidP="007B647C">
            <w:pPr>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64788DF7" w14:textId="77777777" w:rsidR="002536DD" w:rsidRPr="00320BFA" w:rsidRDefault="002536DD" w:rsidP="007B647C">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7FEB33A3" w14:textId="77777777" w:rsidR="002536DD" w:rsidRPr="00320BFA" w:rsidRDefault="002536DD" w:rsidP="007B647C">
            <w:pPr>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7D28FE87" w14:textId="77777777" w:rsidR="002536DD" w:rsidRPr="00320BFA" w:rsidRDefault="002536DD" w:rsidP="007B647C">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28B98D3C" w14:textId="77777777" w:rsidR="002536DD" w:rsidRPr="00320BFA" w:rsidRDefault="002536DD" w:rsidP="007B647C">
            <w:pPr>
              <w:ind w:left="709" w:hanging="709"/>
              <w:jc w:val="center"/>
              <w:rPr>
                <w:sz w:val="18"/>
              </w:rPr>
            </w:pPr>
          </w:p>
        </w:tc>
      </w:tr>
    </w:tbl>
    <w:p w14:paraId="58EC98B7" w14:textId="77777777" w:rsidR="002536DD" w:rsidRPr="003F5F25" w:rsidRDefault="002536DD" w:rsidP="00A73967">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2536DD" w:rsidRPr="0000224C" w14:paraId="74A5D36C" w14:textId="77777777" w:rsidTr="007B647C">
        <w:trPr>
          <w:cantSplit/>
          <w:jc w:val="center"/>
        </w:trPr>
        <w:tc>
          <w:tcPr>
            <w:tcW w:w="9163" w:type="dxa"/>
            <w:gridSpan w:val="3"/>
            <w:tcBorders>
              <w:top w:val="single" w:sz="12" w:space="0" w:color="auto"/>
              <w:left w:val="single" w:sz="12" w:space="0" w:color="auto"/>
              <w:bottom w:val="nil"/>
              <w:right w:val="single" w:sz="12" w:space="0" w:color="auto"/>
            </w:tcBorders>
            <w:hideMark/>
          </w:tcPr>
          <w:p w14:paraId="07AB8451" w14:textId="77777777" w:rsidR="002536DD" w:rsidRPr="0000224C" w:rsidRDefault="002536DD" w:rsidP="007B647C">
            <w:pPr>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59FFD71D" w14:textId="77777777" w:rsidR="002536DD" w:rsidRPr="0000224C" w:rsidRDefault="002536DD" w:rsidP="00A73967">
            <w:pPr>
              <w:numPr>
                <w:ilvl w:val="0"/>
                <w:numId w:val="13"/>
              </w:numPr>
              <w:ind w:left="357" w:hanging="357"/>
              <w:jc w:val="both"/>
              <w:rPr>
                <w:sz w:val="18"/>
              </w:rPr>
            </w:pPr>
            <w:r w:rsidRPr="0000224C">
              <w:rPr>
                <w:sz w:val="18"/>
              </w:rPr>
              <w:t>qualquer um dos itens tiver resposta NÃO ATENDE;</w:t>
            </w:r>
          </w:p>
          <w:p w14:paraId="46EC5C82" w14:textId="77777777" w:rsidR="002536DD" w:rsidRPr="0000224C" w:rsidRDefault="002536DD" w:rsidP="00A73967">
            <w:pPr>
              <w:numPr>
                <w:ilvl w:val="0"/>
                <w:numId w:val="13"/>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2536DD" w:rsidRPr="0000224C" w14:paraId="15294BE0" w14:textId="77777777" w:rsidTr="007B647C">
        <w:trPr>
          <w:cantSplit/>
          <w:jc w:val="center"/>
        </w:trPr>
        <w:tc>
          <w:tcPr>
            <w:tcW w:w="1322" w:type="dxa"/>
            <w:tcBorders>
              <w:top w:val="nil"/>
              <w:left w:val="single" w:sz="12" w:space="0" w:color="auto"/>
              <w:bottom w:val="single" w:sz="12" w:space="0" w:color="auto"/>
              <w:right w:val="nil"/>
            </w:tcBorders>
            <w:hideMark/>
          </w:tcPr>
          <w:p w14:paraId="18ACBB2A" w14:textId="77777777" w:rsidR="002536DD" w:rsidRPr="0000224C" w:rsidRDefault="002536DD" w:rsidP="007B647C">
            <w:pPr>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35950783" w14:textId="77777777" w:rsidR="002536DD" w:rsidRPr="0000224C" w:rsidRDefault="002536DD" w:rsidP="007B647C">
            <w:pPr>
              <w:spacing w:before="60" w:after="60"/>
              <w:jc w:val="center"/>
              <w:rPr>
                <w:sz w:val="18"/>
              </w:rPr>
            </w:pPr>
            <w:r w:rsidRPr="0000224C">
              <w:rPr>
                <w:sz w:val="20"/>
              </w:rPr>
              <w:t xml:space="preserve">(  </w:t>
            </w:r>
            <w:r>
              <w:rPr>
                <w:sz w:val="20"/>
              </w:rPr>
              <w:t>X</w:t>
            </w:r>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14DEA7B" w14:textId="77777777" w:rsidR="002536DD" w:rsidRPr="0000224C" w:rsidRDefault="002536DD" w:rsidP="007B647C">
            <w:pPr>
              <w:spacing w:before="60" w:after="60"/>
              <w:jc w:val="center"/>
              <w:rPr>
                <w:sz w:val="20"/>
              </w:rPr>
            </w:pPr>
            <w:r w:rsidRPr="0000224C">
              <w:rPr>
                <w:sz w:val="20"/>
              </w:rPr>
              <w:t>(      ) REPROVADO</w:t>
            </w:r>
          </w:p>
        </w:tc>
      </w:tr>
    </w:tbl>
    <w:p w14:paraId="6C508605" w14:textId="77777777" w:rsidR="002536DD" w:rsidRDefault="002536DD" w:rsidP="00A73967">
      <w:pPr>
        <w:pStyle w:val="TF-xAvalTTULO"/>
        <w:ind w:left="0" w:firstLine="0"/>
        <w:jc w:val="left"/>
      </w:pPr>
    </w:p>
    <w:p w14:paraId="6832701D" w14:textId="77777777" w:rsidR="002536DD" w:rsidRDefault="002536DD" w:rsidP="00A73967">
      <w:pPr>
        <w:pStyle w:val="TF-xAvalTTULO"/>
      </w:pPr>
    </w:p>
    <w:p w14:paraId="7C28CF93" w14:textId="1FB444DA" w:rsidR="002536DD" w:rsidRPr="002536DD" w:rsidRDefault="002536DD">
      <w:r>
        <w:rPr>
          <w:b/>
          <w:bCs/>
          <w:sz w:val="72"/>
          <w:szCs w:val="72"/>
        </w:rPr>
        <w:br w:type="page"/>
      </w:r>
    </w:p>
    <w:p w14:paraId="3F53FED4" w14:textId="0773AFB8" w:rsidR="002536DD" w:rsidRDefault="002536DD" w:rsidP="002536DD">
      <w:pPr>
        <w:jc w:val="both"/>
        <w:rPr>
          <w:b/>
          <w:bCs/>
        </w:rPr>
      </w:pPr>
      <w:r w:rsidRPr="007310B3">
        <w:rPr>
          <w:b/>
          <w:bCs/>
          <w:sz w:val="72"/>
          <w:szCs w:val="72"/>
        </w:rPr>
        <w:lastRenderedPageBreak/>
        <w:t>Revisão do Pré-projeto</w:t>
      </w:r>
      <w:r w:rsidRPr="00AF68BE">
        <w:rPr>
          <w:b/>
          <w:bCs/>
        </w:rPr>
        <w:t xml:space="preserve"> </w:t>
      </w:r>
    </w:p>
    <w:p w14:paraId="1463E635" w14:textId="77777777" w:rsidR="002536DD" w:rsidRDefault="002536DD" w:rsidP="002536DD">
      <w:pPr>
        <w:jc w:val="both"/>
        <w:rPr>
          <w:b/>
          <w:bCs/>
        </w:rPr>
      </w:pPr>
    </w:p>
    <w:p w14:paraId="578334E7" w14:textId="77777777" w:rsidR="002536DD" w:rsidRPr="00AF68BE" w:rsidRDefault="002536DD" w:rsidP="002536DD">
      <w:pPr>
        <w:jc w:val="both"/>
        <w:rPr>
          <w:b/>
          <w:bCs/>
        </w:rPr>
      </w:pPr>
      <w:r w:rsidRPr="00AF68BE">
        <w:rPr>
          <w:b/>
          <w:bCs/>
        </w:rPr>
        <w:t>Disciplina: Trabalho de Conclusão de Curso I – SIS</w:t>
      </w:r>
    </w:p>
    <w:p w14:paraId="5F915DDA" w14:textId="77777777" w:rsidR="002536DD" w:rsidRDefault="002536DD" w:rsidP="002536DD">
      <w:pPr>
        <w:jc w:val="both"/>
      </w:pPr>
    </w:p>
    <w:p w14:paraId="66CA6F86" w14:textId="77777777" w:rsidR="002536DD" w:rsidRPr="00BC76D0" w:rsidRDefault="002536DD" w:rsidP="002536DD">
      <w:pPr>
        <w:jc w:val="both"/>
      </w:pPr>
      <w:r w:rsidRPr="00BC76D0">
        <w:t>Caro orienta</w:t>
      </w:r>
      <w:r>
        <w:t>ndo</w:t>
      </w:r>
      <w:r w:rsidRPr="00BC76D0">
        <w:t>,</w:t>
      </w:r>
    </w:p>
    <w:p w14:paraId="7F256721" w14:textId="77777777" w:rsidR="002536DD" w:rsidRPr="00BC76D0" w:rsidRDefault="002536DD" w:rsidP="002536DD">
      <w:pPr>
        <w:jc w:val="both"/>
      </w:pPr>
    </w:p>
    <w:p w14:paraId="58F25C11" w14:textId="77777777" w:rsidR="002536DD" w:rsidRDefault="002536DD" w:rsidP="002536DD">
      <w:pPr>
        <w:jc w:val="both"/>
      </w:pPr>
      <w:r w:rsidRPr="00BC76D0">
        <w:t xml:space="preserve">segue </w:t>
      </w:r>
      <w:r>
        <w:t>abaixo o Termo de Compromisso, as DUAS revisões do seu pré-projeto contendo a avaliação do professor “avaliador” e professor “TCC1”. É muito importante que revise com cuidado e discuta possíveis dúvidas decorrente das revisões com o seu professor orientador, e com o professor de TCC1. Sempre procure fazer todos os ajustes solicitados, até mesmo os menores detalhes, pois todos são importantes e irão refletir na sua nota nesta disciplina.</w:t>
      </w:r>
    </w:p>
    <w:p w14:paraId="64C2D469" w14:textId="77777777" w:rsidR="002536DD" w:rsidRDefault="002536DD" w:rsidP="002536DD">
      <w:pPr>
        <w:jc w:val="both"/>
      </w:pPr>
      <w:r>
        <w:t>Mas, caso o professor orientador julgue que algumas anotações das revisões não devam ser feitas, ou mesmo que sejam feitas de forma diferente a solicitada pelo revisor, anexe ao final do seu projeto a ficha “Projeto</w:t>
      </w:r>
      <w:r w:rsidRPr="0080416A">
        <w:t xml:space="preserve">: </w:t>
      </w:r>
      <w:r>
        <w:t xml:space="preserve">Observações </w:t>
      </w:r>
      <w:r w:rsidRPr="0080416A">
        <w:t xml:space="preserve">– </w:t>
      </w:r>
      <w:r>
        <w:t>Professor Orientador” disponível no material da disciplina, e justifique o motivo.</w:t>
      </w:r>
    </w:p>
    <w:p w14:paraId="215BB0FD" w14:textId="77777777" w:rsidR="002536DD" w:rsidRDefault="002536DD" w:rsidP="002536DD">
      <w:pPr>
        <w:jc w:val="both"/>
      </w:pPr>
      <w:r>
        <w:t xml:space="preserve">Lembrem que agora o limite de páginas do projeto é </w:t>
      </w:r>
      <w:r w:rsidRPr="000E1852">
        <w:t>no máximo 16 (dezesseis) páginas</w:t>
      </w:r>
      <w:r>
        <w:t>.</w:t>
      </w:r>
    </w:p>
    <w:p w14:paraId="55A1A284" w14:textId="77777777" w:rsidR="002536DD" w:rsidRDefault="002536DD" w:rsidP="002536DD">
      <w:pPr>
        <w:jc w:val="both"/>
      </w:pPr>
    </w:p>
    <w:p w14:paraId="34E47C2B" w14:textId="77777777" w:rsidR="002536DD" w:rsidRDefault="002536DD" w:rsidP="002536DD">
      <w:r>
        <w:t>Atenciosamente,</w:t>
      </w:r>
    </w:p>
    <w:p w14:paraId="3C7C4BC6" w14:textId="77777777" w:rsidR="002536DD" w:rsidRDefault="002536DD" w:rsidP="002536DD"/>
    <w:p w14:paraId="787C6D35" w14:textId="1AE6975D" w:rsidR="00A91C4C" w:rsidRDefault="00A91C4C">
      <w:r>
        <w:br w:type="page"/>
      </w:r>
    </w:p>
    <w:p w14:paraId="1B498AA0" w14:textId="3280C83D" w:rsidR="00A91C4C" w:rsidRDefault="00A91C4C" w:rsidP="0080416A">
      <w:pPr>
        <w:jc w:val="both"/>
      </w:pPr>
      <w:r>
        <w:rPr>
          <w:noProof/>
        </w:rPr>
        <w:lastRenderedPageBreak/>
        <w:drawing>
          <wp:inline distT="0" distB="0" distL="0" distR="0" wp14:anchorId="1EA9BC84" wp14:editId="645E46C1">
            <wp:extent cx="5400040" cy="76415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5">
                      <a:extLst>
                        <a:ext uri="{28A0092B-C50C-407E-A947-70E740481C1C}">
                          <a14:useLocalDpi xmlns:a14="http://schemas.microsoft.com/office/drawing/2010/main" val="0"/>
                        </a:ext>
                      </a:extLst>
                    </a:blip>
                    <a:stretch>
                      <a:fillRect/>
                    </a:stretch>
                  </pic:blipFill>
                  <pic:spPr>
                    <a:xfrm>
                      <a:off x="0" y="0"/>
                      <a:ext cx="5400040" cy="7641590"/>
                    </a:xfrm>
                    <a:prstGeom prst="rect">
                      <a:avLst/>
                    </a:prstGeom>
                  </pic:spPr>
                </pic:pic>
              </a:graphicData>
            </a:graphic>
          </wp:inline>
        </w:drawing>
      </w:r>
    </w:p>
    <w:p w14:paraId="118E8CC0" w14:textId="77777777" w:rsidR="00A91C4C" w:rsidRDefault="00A91C4C">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0"/>
        <w:gridCol w:w="3671"/>
      </w:tblGrid>
      <w:tr w:rsidR="00A91C4C" w14:paraId="47B4AB65" w14:textId="77777777" w:rsidTr="00BE39CF">
        <w:tc>
          <w:tcPr>
            <w:tcW w:w="9212" w:type="dxa"/>
            <w:gridSpan w:val="2"/>
            <w:shd w:val="clear" w:color="auto" w:fill="auto"/>
          </w:tcPr>
          <w:p w14:paraId="161F3EB0" w14:textId="77777777" w:rsidR="00A91C4C" w:rsidRDefault="00A91C4C" w:rsidP="00BE39CF">
            <w:pPr>
              <w:pStyle w:val="Cabealho"/>
              <w:tabs>
                <w:tab w:val="clear" w:pos="8640"/>
                <w:tab w:val="right" w:pos="8931"/>
              </w:tabs>
              <w:ind w:right="141"/>
              <w:jc w:val="center"/>
              <w:rPr>
                <w:rStyle w:val="Nmerodepgina"/>
              </w:rPr>
            </w:pPr>
            <w:bookmarkStart w:id="189" w:name="_Toc411603089"/>
            <w:bookmarkStart w:id="190" w:name="_Toc96491849"/>
            <w:bookmarkStart w:id="191" w:name="_Toc96357709"/>
            <w:bookmarkStart w:id="192" w:name="_Toc96347419"/>
            <w:bookmarkStart w:id="193" w:name="_Toc54169315"/>
            <w:bookmarkStart w:id="194" w:name="_Toc54165663"/>
            <w:bookmarkStart w:id="195" w:name="_Toc54164903"/>
            <w:bookmarkStart w:id="196" w:name="_Toc482682369"/>
            <w:bookmarkStart w:id="197" w:name="_Toc420723208"/>
            <w:bookmarkStart w:id="198" w:name="_Hlk80574068"/>
            <w:bookmarkStart w:id="199" w:name="Texto1"/>
            <w:r>
              <w:rPr>
                <w:rStyle w:val="Nmerodepgina"/>
              </w:rPr>
              <w:lastRenderedPageBreak/>
              <w:t xml:space="preserve">CURSO DE </w:t>
            </w:r>
            <w:r w:rsidRPr="00AA65FD">
              <w:rPr>
                <w:rStyle w:val="Nmerodepgina"/>
              </w:rPr>
              <w:t>SISTEMAS DE INFORMAÇÃO</w:t>
            </w:r>
            <w:r>
              <w:rPr>
                <w:rStyle w:val="Nmerodepgina"/>
              </w:rPr>
              <w:t xml:space="preserve"> – TCC ACADÊMICO</w:t>
            </w:r>
          </w:p>
        </w:tc>
      </w:tr>
      <w:tr w:rsidR="00A91C4C" w14:paraId="56783B69" w14:textId="77777777" w:rsidTr="00BE39CF">
        <w:tc>
          <w:tcPr>
            <w:tcW w:w="5495" w:type="dxa"/>
            <w:shd w:val="clear" w:color="auto" w:fill="auto"/>
          </w:tcPr>
          <w:p w14:paraId="79202A23" w14:textId="77777777" w:rsidR="00A91C4C" w:rsidRPr="003C5262" w:rsidRDefault="00A91C4C"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61FD88DC" w14:textId="77777777" w:rsidR="00A91C4C" w:rsidRDefault="00A91C4C" w:rsidP="00BE39CF">
            <w:pPr>
              <w:pStyle w:val="Cabealho"/>
              <w:tabs>
                <w:tab w:val="clear" w:pos="8640"/>
                <w:tab w:val="right" w:pos="8931"/>
              </w:tabs>
              <w:ind w:right="141"/>
              <w:rPr>
                <w:rStyle w:val="Nmerodepgina"/>
              </w:rPr>
            </w:pPr>
            <w:r>
              <w:rPr>
                <w:rStyle w:val="Nmerodepgina"/>
              </w:rPr>
              <w:t>ANO/SEMESTRE: 2021/2</w:t>
            </w:r>
          </w:p>
        </w:tc>
      </w:tr>
    </w:tbl>
    <w:p w14:paraId="5D8BFCAA" w14:textId="77777777" w:rsidR="00A91C4C" w:rsidRDefault="00A91C4C" w:rsidP="00B93C8E">
      <w:pPr>
        <w:pStyle w:val="TF-TTULO"/>
      </w:pPr>
    </w:p>
    <w:p w14:paraId="5E68F793" w14:textId="77777777" w:rsidR="00A91C4C" w:rsidRPr="00CD3142" w:rsidRDefault="00A91C4C" w:rsidP="00B93C8E">
      <w:pPr>
        <w:pStyle w:val="TF-TTULO"/>
      </w:pPr>
      <w:r w:rsidRPr="00CD3142">
        <w:t>O</w:t>
      </w:r>
      <w:bookmarkStart w:id="200" w:name="_Ref84013991"/>
      <w:bookmarkEnd w:id="200"/>
      <w:r w:rsidRPr="00CD3142">
        <w:t>+: UMA APLICAÇÃO PARA GESTÃO DE</w:t>
      </w:r>
    </w:p>
    <w:p w14:paraId="7BEE98DE" w14:textId="77777777" w:rsidR="00A91C4C" w:rsidRPr="00CD3142" w:rsidRDefault="00A91C4C" w:rsidP="00B93C8E">
      <w:pPr>
        <w:pStyle w:val="TF-TTULO"/>
      </w:pPr>
      <w:r w:rsidRPr="00CD3142">
        <w:t>HEMOCENTROS E AGENDAMENTO DE DOAÇÕES DE SANGUE</w:t>
      </w:r>
    </w:p>
    <w:p w14:paraId="0B6B6E05" w14:textId="77777777" w:rsidR="00A91C4C" w:rsidRPr="00CD3142" w:rsidRDefault="00A91C4C" w:rsidP="001E682E">
      <w:pPr>
        <w:pStyle w:val="TF-AUTOR0"/>
      </w:pPr>
      <w:r w:rsidRPr="00CD3142">
        <w:t xml:space="preserve">Silvino </w:t>
      </w:r>
      <w:proofErr w:type="spellStart"/>
      <w:r w:rsidRPr="00CD3142">
        <w:t>Brigido</w:t>
      </w:r>
      <w:proofErr w:type="spellEnd"/>
      <w:r w:rsidRPr="00CD3142">
        <w:t xml:space="preserve"> de Souza</w:t>
      </w:r>
    </w:p>
    <w:p w14:paraId="3368628D" w14:textId="77777777" w:rsidR="00A91C4C" w:rsidRPr="00CD3142" w:rsidRDefault="00A91C4C" w:rsidP="001E682E">
      <w:pPr>
        <w:pStyle w:val="TF-AUTOR0"/>
      </w:pPr>
      <w:r w:rsidRPr="00CD3142">
        <w:t xml:space="preserve">Prof.ª Luciana Pereira de Araújo </w:t>
      </w:r>
      <w:proofErr w:type="spellStart"/>
      <w:r w:rsidRPr="00CD3142">
        <w:t>Kohler</w:t>
      </w:r>
      <w:proofErr w:type="spellEnd"/>
      <w:r w:rsidRPr="00CD3142">
        <w:t xml:space="preserve"> – Orientadora</w:t>
      </w:r>
    </w:p>
    <w:p w14:paraId="46997F8F" w14:textId="77777777" w:rsidR="00A91C4C" w:rsidRPr="00CD3142" w:rsidRDefault="00A91C4C" w:rsidP="001E682E">
      <w:pPr>
        <w:pStyle w:val="TF-AUTOR0"/>
      </w:pPr>
    </w:p>
    <w:p w14:paraId="09BF5D9B" w14:textId="77777777" w:rsidR="00A91C4C" w:rsidRPr="00CD3142" w:rsidRDefault="00A91C4C" w:rsidP="002536DD">
      <w:pPr>
        <w:pStyle w:val="Ttulo1"/>
        <w:numPr>
          <w:ilvl w:val="0"/>
          <w:numId w:val="32"/>
        </w:numPr>
      </w:pPr>
      <w:commentRangeStart w:id="201"/>
      <w:r w:rsidRPr="00CD3142">
        <w:t xml:space="preserve">Introdução </w:t>
      </w:r>
      <w:bookmarkEnd w:id="189"/>
      <w:bookmarkEnd w:id="190"/>
      <w:bookmarkEnd w:id="191"/>
      <w:bookmarkEnd w:id="192"/>
      <w:bookmarkEnd w:id="193"/>
      <w:bookmarkEnd w:id="194"/>
      <w:bookmarkEnd w:id="195"/>
      <w:bookmarkEnd w:id="196"/>
      <w:bookmarkEnd w:id="197"/>
      <w:commentRangeEnd w:id="201"/>
      <w:r>
        <w:rPr>
          <w:rStyle w:val="Refdecomentrio"/>
          <w:b w:val="0"/>
          <w:caps w:val="0"/>
        </w:rPr>
        <w:commentReference w:id="201"/>
      </w:r>
    </w:p>
    <w:p w14:paraId="0D76AFD2" w14:textId="77777777" w:rsidR="00A91C4C" w:rsidRPr="00CD3142" w:rsidRDefault="00A91C4C" w:rsidP="003D398C">
      <w:pPr>
        <w:pStyle w:val="TF-TEXTO"/>
      </w:pPr>
      <w:r w:rsidRPr="00CD3142">
        <w:t xml:space="preserve">Atualmente no Brasil, uma das consequências </w:t>
      </w:r>
      <w:r>
        <w:t xml:space="preserve">da pandemia do </w:t>
      </w:r>
      <w:proofErr w:type="spellStart"/>
      <w:r w:rsidRPr="00152686">
        <w:t>COrona</w:t>
      </w:r>
      <w:proofErr w:type="spellEnd"/>
      <w:r w:rsidRPr="00152686">
        <w:t xml:space="preserve"> </w:t>
      </w:r>
      <w:proofErr w:type="spellStart"/>
      <w:r w:rsidRPr="00152686">
        <w:t>VIrus</w:t>
      </w:r>
      <w:proofErr w:type="spellEnd"/>
      <w:r w:rsidRPr="00152686">
        <w:t xml:space="preserve"> </w:t>
      </w:r>
      <w:proofErr w:type="spellStart"/>
      <w:r w:rsidRPr="00152686">
        <w:t>Disease</w:t>
      </w:r>
      <w:proofErr w:type="spellEnd"/>
      <w:r>
        <w:t xml:space="preserve"> (COVID) 19 </w:t>
      </w:r>
      <w:r w:rsidRPr="00CD3142">
        <w:t>é a queda na doação de sangue. Segundo o Instituto Nacional do Câncer (INCA)</w:t>
      </w:r>
      <w:r>
        <w:t xml:space="preserve"> (2021)</w:t>
      </w:r>
      <w:ins w:id="202" w:author="Simone Erbs da Costa" w:date="2021-10-13T21:14:00Z">
        <w:r>
          <w:t>,</w:t>
        </w:r>
      </w:ins>
      <w:r w:rsidRPr="00CD3142">
        <w:t xml:space="preserve"> de 2019 para 2020 a queda de doações foi de 17%, já de 2019 a 2021, considerando até o mês de março de 2021 a queda foi ainda maior 27%. Já a taxa de doação de sangue voluntária atualmente</w:t>
      </w:r>
      <w:commentRangeStart w:id="203"/>
      <w:r w:rsidRPr="00CD3142">
        <w:t>, segundo o Ministério da Saúde</w:t>
      </w:r>
      <w:r>
        <w:t>,</w:t>
      </w:r>
      <w:r w:rsidRPr="00CD3142">
        <w:t xml:space="preserve"> </w:t>
      </w:r>
      <w:commentRangeEnd w:id="203"/>
      <w:r>
        <w:rPr>
          <w:rStyle w:val="Refdecomentrio"/>
        </w:rPr>
        <w:commentReference w:id="203"/>
      </w:r>
      <w:r w:rsidRPr="00CD3142">
        <w:t>é de 1,6 %, número dentro do estipulado pela Organização Mundial da Saúde (OMS)</w:t>
      </w:r>
      <w:r>
        <w:t xml:space="preserve"> </w:t>
      </w:r>
      <w:commentRangeStart w:id="204"/>
      <w:r>
        <w:t>(1)</w:t>
      </w:r>
      <w:commentRangeEnd w:id="204"/>
      <w:r>
        <w:rPr>
          <w:rStyle w:val="Refdecomentrio"/>
        </w:rPr>
        <w:commentReference w:id="204"/>
      </w:r>
      <w:r w:rsidRPr="00CD3142">
        <w:t>.</w:t>
      </w:r>
      <w:r>
        <w:t xml:space="preserve"> </w:t>
      </w:r>
      <w:commentRangeStart w:id="205"/>
      <w:del w:id="206" w:author="Simone Erbs da Costa" w:date="2021-10-13T21:15:00Z">
        <w:r w:rsidDel="007F6856">
          <w:delText xml:space="preserve"> </w:delText>
        </w:r>
      </w:del>
      <w:r>
        <w:t>Contudo,</w:t>
      </w:r>
      <w:r w:rsidRPr="00CD3142">
        <w:t xml:space="preserve"> este número ainda não é o ideal para o Brasil.</w:t>
      </w:r>
      <w:commentRangeEnd w:id="205"/>
      <w:r>
        <w:rPr>
          <w:rStyle w:val="Refdecomentrio"/>
        </w:rPr>
        <w:commentReference w:id="205"/>
      </w:r>
    </w:p>
    <w:p w14:paraId="1D43BAB9" w14:textId="77777777" w:rsidR="00A91C4C" w:rsidRDefault="00A91C4C" w:rsidP="00F94371">
      <w:pPr>
        <w:pStyle w:val="TF-TEXTO"/>
      </w:pPr>
      <w:r w:rsidRPr="00CD3142">
        <w:t xml:space="preserve">Segundo </w:t>
      </w:r>
      <w:commentRangeStart w:id="207"/>
      <w:r w:rsidRPr="00CD3142">
        <w:t xml:space="preserve">a </w:t>
      </w:r>
      <w:r>
        <w:t>Fiocruz (2021)</w:t>
      </w:r>
      <w:r w:rsidRPr="00CD3142">
        <w:t xml:space="preserve">, </w:t>
      </w:r>
      <w:commentRangeEnd w:id="207"/>
      <w:r>
        <w:rPr>
          <w:rStyle w:val="Refdecomentrio"/>
        </w:rPr>
        <w:commentReference w:id="207"/>
      </w:r>
      <w:r w:rsidRPr="00CD3142">
        <w:t>a diminuição de doações na pandemia afeta a realização de cirurgias e procedimentos. Além de ser necessário que a taxa média de doações esteja sempre à frente das transfusões sanguíneas</w:t>
      </w:r>
      <w:r>
        <w:t xml:space="preserve">, já que manter um estoque de sangue e hemoderivados é necessário para manter a vida de muitos pacientes. </w:t>
      </w:r>
      <w:commentRangeStart w:id="208"/>
      <w:r>
        <w:t>Diante disso</w:t>
      </w:r>
      <w:r w:rsidRPr="00CD3142">
        <w:t>,</w:t>
      </w:r>
      <w:r>
        <w:t xml:space="preserve"> </w:t>
      </w:r>
      <w:r w:rsidRPr="00CD3142">
        <w:t>os hemocentros encontram desafios para influenciar novos doadores para se dispor a doação de sangue, visto que a Constituição Federal de 1988, Art. 199 §4º proíbe a comercialização do sangue e hemoderivados. Sendo assim, é necessário encontrar formas para atrair novos doadores</w:t>
      </w:r>
      <w:r>
        <w:t>, bem como melhorar os processos estocagem de hemoderivados</w:t>
      </w:r>
      <w:commentRangeEnd w:id="208"/>
      <w:r>
        <w:rPr>
          <w:rStyle w:val="Refdecomentrio"/>
        </w:rPr>
        <w:commentReference w:id="208"/>
      </w:r>
      <w:r>
        <w:t>.</w:t>
      </w:r>
    </w:p>
    <w:p w14:paraId="4A5EFDDC" w14:textId="77777777" w:rsidR="00A91C4C" w:rsidRPr="00CD3142" w:rsidRDefault="00A91C4C" w:rsidP="003D398C">
      <w:pPr>
        <w:pStyle w:val="TF-TEXTO"/>
      </w:pPr>
      <w:r w:rsidRPr="008967DE">
        <w:t xml:space="preserve">Diante deste cenário, este trabalho propõe o desenvolvimento de uma aplicação </w:t>
      </w:r>
      <w:commentRangeStart w:id="209"/>
      <w:r w:rsidRPr="008967DE">
        <w:rPr>
          <w:i/>
          <w:iCs/>
        </w:rPr>
        <w:t>web</w:t>
      </w:r>
      <w:commentRangeEnd w:id="209"/>
      <w:r>
        <w:rPr>
          <w:rStyle w:val="Refdecomentrio"/>
        </w:rPr>
        <w:commentReference w:id="209"/>
      </w:r>
      <w:r w:rsidRPr="008967DE">
        <w:t xml:space="preserve"> para hemocentros, com o foco na gestão </w:t>
      </w:r>
      <w:r>
        <w:t xml:space="preserve">de estoques </w:t>
      </w:r>
      <w:r w:rsidRPr="008967DE">
        <w:t>e agendamento de doações de sangue. Essa aplicação auxiliará na gestão dos estoques de sangue, além de permitir que o doador possa se cadastrar e realizar o agendamento da doação.</w:t>
      </w:r>
      <w:r>
        <w:t xml:space="preserve"> </w:t>
      </w:r>
    </w:p>
    <w:p w14:paraId="393DB2AB" w14:textId="77777777" w:rsidR="00A91C4C" w:rsidRPr="00CD3142" w:rsidRDefault="00A91C4C" w:rsidP="0016210D">
      <w:pPr>
        <w:pStyle w:val="Ttulo2"/>
      </w:pPr>
      <w:bookmarkStart w:id="210" w:name="_Toc419598576"/>
      <w:bookmarkStart w:id="211" w:name="_Toc420721317"/>
      <w:bookmarkStart w:id="212" w:name="_Toc420721467"/>
      <w:bookmarkStart w:id="213" w:name="_Toc420721562"/>
      <w:bookmarkStart w:id="214" w:name="_Toc420721768"/>
      <w:bookmarkStart w:id="215" w:name="_Toc420723209"/>
      <w:bookmarkStart w:id="216" w:name="_Toc482682370"/>
      <w:bookmarkStart w:id="217" w:name="_Toc54164904"/>
      <w:bookmarkStart w:id="218" w:name="_Toc54165664"/>
      <w:bookmarkStart w:id="219" w:name="_Toc54169316"/>
      <w:bookmarkStart w:id="220" w:name="_Toc96347426"/>
      <w:bookmarkStart w:id="221" w:name="_Toc96357710"/>
      <w:bookmarkStart w:id="222" w:name="_Toc96491850"/>
      <w:bookmarkStart w:id="223" w:name="_Toc411603090"/>
      <w:r w:rsidRPr="00CD3142">
        <w:t xml:space="preserve">OBJETIVOS </w:t>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0EFC2A7B" w14:textId="77777777" w:rsidR="00A91C4C" w:rsidRPr="00CD3142" w:rsidRDefault="00A91C4C" w:rsidP="00494273">
      <w:pPr>
        <w:pStyle w:val="TF-TEXTO"/>
      </w:pPr>
      <w:r w:rsidRPr="00CD3142">
        <w:t xml:space="preserve"> O objetivo deste trabalho é d</w:t>
      </w:r>
      <w:r>
        <w:t>isponibilizar</w:t>
      </w:r>
      <w:r w:rsidRPr="00CD3142">
        <w:t xml:space="preserve"> uma aplicação web para gestão</w:t>
      </w:r>
      <w:r>
        <w:t xml:space="preserve"> de estoques</w:t>
      </w:r>
      <w:r w:rsidRPr="00CD3142">
        <w:t xml:space="preserve"> de hemocentros e agendamento de doações de sangue.</w:t>
      </w:r>
    </w:p>
    <w:p w14:paraId="7AF67AC9" w14:textId="77777777" w:rsidR="00A91C4C" w:rsidRPr="00CD3142" w:rsidRDefault="00A91C4C" w:rsidP="00C35E57">
      <w:pPr>
        <w:pStyle w:val="TF-TEXTO"/>
      </w:pPr>
      <w:r w:rsidRPr="00CD3142">
        <w:t>Os objetivos específicos são:</w:t>
      </w:r>
    </w:p>
    <w:p w14:paraId="5CD16382" w14:textId="77777777" w:rsidR="00A91C4C" w:rsidRPr="00CD3142" w:rsidRDefault="00A91C4C" w:rsidP="002536DD">
      <w:pPr>
        <w:pStyle w:val="TF-ALNEA"/>
        <w:numPr>
          <w:ilvl w:val="0"/>
          <w:numId w:val="34"/>
        </w:numPr>
      </w:pPr>
      <w:r>
        <w:t>d</w:t>
      </w:r>
      <w:r w:rsidRPr="00CD3142">
        <w:t>esenvolver uma aplicação de fácil utilização</w:t>
      </w:r>
      <w:r>
        <w:t xml:space="preserve"> seguindo boas práticas e padrões de usabilidade para web</w:t>
      </w:r>
      <w:r w:rsidRPr="00CD3142">
        <w:t>;</w:t>
      </w:r>
    </w:p>
    <w:p w14:paraId="67E3610B" w14:textId="77777777" w:rsidR="00A91C4C" w:rsidRDefault="00A91C4C" w:rsidP="00C35E57">
      <w:pPr>
        <w:pStyle w:val="TF-ALNEA"/>
      </w:pPr>
      <w:commentRangeStart w:id="224"/>
      <w:r w:rsidRPr="0096105A">
        <w:lastRenderedPageBreak/>
        <w:t xml:space="preserve">implantar o sistema para </w:t>
      </w:r>
      <w:r>
        <w:t>uso;</w:t>
      </w:r>
      <w:commentRangeEnd w:id="224"/>
      <w:r>
        <w:rPr>
          <w:rStyle w:val="Refdecomentrio"/>
        </w:rPr>
        <w:commentReference w:id="224"/>
      </w:r>
    </w:p>
    <w:p w14:paraId="190ED5A4" w14:textId="77777777" w:rsidR="00A91C4C" w:rsidRPr="00CD3142" w:rsidRDefault="00A91C4C" w:rsidP="00C35E57">
      <w:pPr>
        <w:pStyle w:val="TF-ALNEA"/>
      </w:pPr>
      <w:r>
        <w:t>validar o sistema desenvolvido com um hemocentro aplicando técnicas de Interação Humano Computador.</w:t>
      </w:r>
    </w:p>
    <w:p w14:paraId="6926A49B" w14:textId="77777777" w:rsidR="00A91C4C" w:rsidRPr="00CD3142" w:rsidRDefault="00A91C4C" w:rsidP="002536DD">
      <w:pPr>
        <w:pStyle w:val="Ttulo1"/>
      </w:pPr>
      <w:bookmarkStart w:id="225" w:name="_Toc419598587"/>
      <w:r w:rsidRPr="00CD3142">
        <w:t>trabalhos correlatos</w:t>
      </w:r>
    </w:p>
    <w:p w14:paraId="0A85B8B6" w14:textId="77777777" w:rsidR="00A91C4C" w:rsidRPr="00CD3142" w:rsidRDefault="00A91C4C" w:rsidP="00FA5504">
      <w:pPr>
        <w:pStyle w:val="TF-TEXTO"/>
      </w:pPr>
      <w:bookmarkStart w:id="226" w:name="_Hlk83495462"/>
      <w:r w:rsidRPr="00CD3142">
        <w:t xml:space="preserve">São apresentados </w:t>
      </w:r>
      <w:r>
        <w:t xml:space="preserve">três </w:t>
      </w:r>
      <w:r w:rsidRPr="00CD3142">
        <w:t xml:space="preserve">trabalhos com características semelhantes aos principais objetivos do estudo proposto. </w:t>
      </w:r>
      <w:commentRangeStart w:id="227"/>
      <w:del w:id="228" w:author="Simone Erbs da Costa" w:date="2021-10-13T21:23:00Z">
        <w:r w:rsidRPr="00CD3142" w:rsidDel="007F6856">
          <w:delText>O primeiro</w:delText>
        </w:r>
      </w:del>
      <w:ins w:id="229" w:author="Simone Erbs da Costa" w:date="2021-10-13T21:23:00Z">
        <w:r>
          <w:t xml:space="preserve">A subseção </w:t>
        </w:r>
      </w:ins>
      <w:ins w:id="230" w:author="Simone Erbs da Costa" w:date="2021-10-13T21:24:00Z">
        <w:r>
          <w:fldChar w:fldCharType="begin"/>
        </w:r>
        <w:r>
          <w:instrText xml:space="preserve"> REF _Ref85052663 \r \h </w:instrText>
        </w:r>
      </w:ins>
      <w:r>
        <w:fldChar w:fldCharType="separate"/>
      </w:r>
      <w:ins w:id="231" w:author="Simone Erbs da Costa" w:date="2021-10-13T21:24:00Z">
        <w:r>
          <w:t>2.1</w:t>
        </w:r>
        <w:r>
          <w:fldChar w:fldCharType="end"/>
        </w:r>
        <w:commentRangeEnd w:id="227"/>
        <w:r>
          <w:rPr>
            <w:rStyle w:val="Refdecomentrio"/>
          </w:rPr>
          <w:commentReference w:id="227"/>
        </w:r>
      </w:ins>
      <w:r w:rsidRPr="00CD3142">
        <w:t xml:space="preserve"> é um aplicativo móvel para Agendamento de Doação de Sangue no Hemocentro Público de Alagoas (SOUZA JÚNIOR, 2020). </w:t>
      </w:r>
      <w:commentRangeStart w:id="232"/>
      <w:r w:rsidRPr="00CD3142">
        <w:t xml:space="preserve">O segundo </w:t>
      </w:r>
      <w:commentRangeEnd w:id="232"/>
      <w:r>
        <w:rPr>
          <w:rStyle w:val="Refdecomentrio"/>
        </w:rPr>
        <w:commentReference w:id="232"/>
      </w:r>
      <w:r w:rsidRPr="00CD3142">
        <w:t xml:space="preserve">é um sistema </w:t>
      </w:r>
      <w:commentRangeStart w:id="233"/>
      <w:r w:rsidRPr="00016E5E">
        <w:rPr>
          <w:i/>
          <w:iCs/>
        </w:rPr>
        <w:t>web</w:t>
      </w:r>
      <w:commentRangeEnd w:id="233"/>
      <w:r>
        <w:rPr>
          <w:rStyle w:val="Refdecomentrio"/>
        </w:rPr>
        <w:commentReference w:id="233"/>
      </w:r>
      <w:r>
        <w:t xml:space="preserve"> </w:t>
      </w:r>
      <w:r w:rsidRPr="00CD3142">
        <w:t>para</w:t>
      </w:r>
      <w:r>
        <w:t xml:space="preserve"> otimização do processo de coleta de sangue</w:t>
      </w:r>
      <w:r w:rsidRPr="00CD3142">
        <w:t xml:space="preserve"> </w:t>
      </w:r>
      <w:r w:rsidRPr="00016E5E">
        <w:t>(LIRA, 2020)</w:t>
      </w:r>
      <w:r w:rsidRPr="00CD3142">
        <w:t>.</w:t>
      </w:r>
      <w:r>
        <w:t xml:space="preserve"> </w:t>
      </w:r>
      <w:commentRangeStart w:id="234"/>
      <w:r>
        <w:t xml:space="preserve">O terceiro </w:t>
      </w:r>
      <w:commentRangeEnd w:id="234"/>
      <w:r>
        <w:rPr>
          <w:rStyle w:val="Refdecomentrio"/>
        </w:rPr>
        <w:commentReference w:id="234"/>
      </w:r>
      <w:r>
        <w:t>é uma aplicação web para controle do processo de doação de sangue (SEVERO; SANTOS, 2018).</w:t>
      </w:r>
    </w:p>
    <w:p w14:paraId="470BCEE5" w14:textId="77777777" w:rsidR="00A91C4C" w:rsidRPr="00CD3142" w:rsidRDefault="00A91C4C">
      <w:pPr>
        <w:pStyle w:val="Ttulo2"/>
      </w:pPr>
      <w:bookmarkStart w:id="235" w:name="_Ref85052663"/>
      <w:bookmarkEnd w:id="226"/>
      <w:r w:rsidRPr="00CD3142">
        <w:t>DOE+: Um Aplicativo Móvel de Cunho Social para Agendamento de Doação de Sangue no Hemocentro Público de Alagoas</w:t>
      </w:r>
      <w:bookmarkEnd w:id="235"/>
      <w:r w:rsidRPr="00CD3142">
        <w:t xml:space="preserve"> </w:t>
      </w:r>
    </w:p>
    <w:p w14:paraId="2B0D0A8C" w14:textId="77777777" w:rsidR="00A91C4C" w:rsidRPr="00CD3142" w:rsidRDefault="00A91C4C" w:rsidP="00DA5193">
      <w:pPr>
        <w:pStyle w:val="TF-TEXTO"/>
      </w:pPr>
      <w:commentRangeStart w:id="236"/>
      <w:r w:rsidRPr="00CD3142">
        <w:t>S</w:t>
      </w:r>
      <w:r>
        <w:t>ouza Júnior</w:t>
      </w:r>
      <w:r w:rsidRPr="00CD3142">
        <w:t xml:space="preserve"> (2020) descreve um aplicativo móvel para o agendamento de doação de sangue no Hemocentro Público de Alagoas (HEMOAL). Foi proposta uma aplicação móvel, que busca atrair mais doadores, despertar mais consciência da sociedade, cidadania e manutenção de um estoque satisfatório para atender a população geral.</w:t>
      </w:r>
      <w:commentRangeEnd w:id="236"/>
      <w:r>
        <w:rPr>
          <w:rStyle w:val="Refdecomentrio"/>
        </w:rPr>
        <w:commentReference w:id="236"/>
      </w:r>
    </w:p>
    <w:p w14:paraId="2E5A7128" w14:textId="77777777" w:rsidR="00A91C4C" w:rsidRPr="00CD3142" w:rsidRDefault="00A91C4C" w:rsidP="00A37C42">
      <w:pPr>
        <w:pStyle w:val="TF-TEXTO"/>
      </w:pPr>
      <w:commentRangeStart w:id="237"/>
      <w:r>
        <w:t>O</w:t>
      </w:r>
      <w:r w:rsidRPr="00CD3142">
        <w:t xml:space="preserve"> </w:t>
      </w:r>
      <w:commentRangeStart w:id="238"/>
      <w:r w:rsidRPr="00CD3142">
        <w:t xml:space="preserve">sistema </w:t>
      </w:r>
      <w:commentRangeEnd w:id="238"/>
      <w:r>
        <w:rPr>
          <w:rStyle w:val="Refdecomentrio"/>
        </w:rPr>
        <w:commentReference w:id="238"/>
      </w:r>
      <w:r w:rsidRPr="00CD3142">
        <w:t xml:space="preserve">permite </w:t>
      </w:r>
      <w:r>
        <w:t>a</w:t>
      </w:r>
      <w:r w:rsidRPr="00CD3142">
        <w:t xml:space="preserve">o usuário visualizar as atuais campanhas e ser notificado quando novas campanhas forem cadastradas pelo HEMOAL. Segundo </w:t>
      </w:r>
      <w:r w:rsidRPr="009031E0">
        <w:t xml:space="preserve">Souza Júnior </w:t>
      </w:r>
      <w:r w:rsidRPr="00CD3142">
        <w:t xml:space="preserve">(2020), estas funcionalidades foram adicionadas a fim de privilegiar doadores que fizessem seus agendamentos </w:t>
      </w:r>
      <w:commentRangeStart w:id="239"/>
      <w:r w:rsidRPr="00CD3142">
        <w:t>através</w:t>
      </w:r>
      <w:commentRangeEnd w:id="239"/>
      <w:r>
        <w:rPr>
          <w:rStyle w:val="Refdecomentrio"/>
        </w:rPr>
        <w:commentReference w:id="239"/>
      </w:r>
      <w:r w:rsidRPr="00CD3142">
        <w:t xml:space="preserve"> do aplicativo móvel</w:t>
      </w:r>
      <w:commentRangeEnd w:id="237"/>
      <w:r>
        <w:rPr>
          <w:rStyle w:val="Refdecomentrio"/>
        </w:rPr>
        <w:commentReference w:id="237"/>
      </w:r>
      <w:r w:rsidRPr="00CD3142">
        <w:t xml:space="preserve">. </w:t>
      </w:r>
      <w:bookmarkStart w:id="240" w:name="_Hlk80490939"/>
    </w:p>
    <w:bookmarkEnd w:id="240"/>
    <w:p w14:paraId="5EB3CC45" w14:textId="77777777" w:rsidR="00A91C4C" w:rsidRPr="00CD3142" w:rsidRDefault="00A91C4C" w:rsidP="00DA5193">
      <w:pPr>
        <w:pStyle w:val="TF-TEXTO"/>
      </w:pPr>
      <w:r>
        <w:t>A</w:t>
      </w:r>
      <w:r w:rsidRPr="00CD3142">
        <w:t xml:space="preserve"> </w:t>
      </w:r>
      <w:r>
        <w:t>F</w:t>
      </w:r>
      <w:r w:rsidRPr="00CD3142">
        <w:t xml:space="preserve">igura </w:t>
      </w:r>
      <w:r>
        <w:t>1,</w:t>
      </w:r>
      <w:r w:rsidRPr="00CD3142">
        <w:t xml:space="preserve"> mostra as telas de agendamento do sistema com </w:t>
      </w:r>
      <w:r>
        <w:t xml:space="preserve">suas </w:t>
      </w:r>
      <w:r w:rsidRPr="00CD3142">
        <w:t xml:space="preserve">entradas </w:t>
      </w:r>
      <w:r>
        <w:t>(</w:t>
      </w:r>
      <w:r>
        <w:fldChar w:fldCharType="begin"/>
      </w:r>
      <w:r>
        <w:instrText xml:space="preserve"> REF _Ref84040353 \h </w:instrText>
      </w:r>
      <w:r>
        <w:fldChar w:fldCharType="separate"/>
      </w:r>
      <w:r>
        <w:t xml:space="preserve">Figura </w:t>
      </w:r>
      <w:r>
        <w:rPr>
          <w:noProof/>
        </w:rPr>
        <w:t>1</w:t>
      </w:r>
      <w:r>
        <w:fldChar w:fldCharType="end"/>
      </w:r>
      <w:r>
        <w:t xml:space="preserve"> a) sendo: </w:t>
      </w:r>
      <w:r w:rsidRPr="00CD3142">
        <w:t>localização</w:t>
      </w:r>
      <w:r>
        <w:t>;</w:t>
      </w:r>
      <w:r w:rsidRPr="00CD3142">
        <w:t xml:space="preserve"> data do agendamento</w:t>
      </w:r>
      <w:r>
        <w:t>;</w:t>
      </w:r>
      <w:r w:rsidRPr="00CD3142">
        <w:t xml:space="preserve"> os respectivos horários disponíveis para agendamento</w:t>
      </w:r>
      <w:r>
        <w:t xml:space="preserve">. A </w:t>
      </w:r>
      <w:r>
        <w:fldChar w:fldCharType="begin"/>
      </w:r>
      <w:r>
        <w:instrText xml:space="preserve"> REF _Ref84040353 \h </w:instrText>
      </w:r>
      <w:r>
        <w:fldChar w:fldCharType="separate"/>
      </w:r>
      <w:r>
        <w:t xml:space="preserve">Figura </w:t>
      </w:r>
      <w:r>
        <w:rPr>
          <w:noProof/>
        </w:rPr>
        <w:t>1</w:t>
      </w:r>
      <w:r>
        <w:fldChar w:fldCharType="end"/>
      </w:r>
      <w:r>
        <w:t xml:space="preserve"> (b) mostra os</w:t>
      </w:r>
      <w:r w:rsidRPr="009B3D4D">
        <w:t xml:space="preserve"> detalhes do agendamento </w:t>
      </w:r>
      <w:r>
        <w:t>realizado</w:t>
      </w:r>
      <w:r w:rsidRPr="009B3D4D">
        <w:t xml:space="preserve"> (dia, horário e local)</w:t>
      </w:r>
      <w:r>
        <w:t>.</w:t>
      </w:r>
      <w:r w:rsidRPr="00CD3142">
        <w:t xml:space="preserve"> </w:t>
      </w:r>
      <w:r>
        <w:t xml:space="preserve">Por sua vez, a </w:t>
      </w:r>
      <w:r>
        <w:fldChar w:fldCharType="begin"/>
      </w:r>
      <w:r>
        <w:instrText xml:space="preserve"> REF _Ref84040353 \h </w:instrText>
      </w:r>
      <w:r>
        <w:fldChar w:fldCharType="separate"/>
      </w:r>
      <w:r>
        <w:t xml:space="preserve">Figura </w:t>
      </w:r>
      <w:r>
        <w:rPr>
          <w:noProof/>
        </w:rPr>
        <w:t>1</w:t>
      </w:r>
      <w:r>
        <w:fldChar w:fldCharType="end"/>
      </w:r>
      <w:r>
        <w:t xml:space="preserve"> (c) apresenta a</w:t>
      </w:r>
      <w:r w:rsidRPr="00CD3142">
        <w:t xml:space="preserve"> opção de poder compartilhar as campanhas em redes </w:t>
      </w:r>
      <w:commentRangeStart w:id="241"/>
      <w:r w:rsidRPr="00CD3142">
        <w:t>sociais</w:t>
      </w:r>
      <w:commentRangeEnd w:id="241"/>
      <w:r>
        <w:rPr>
          <w:rStyle w:val="Refdecomentrio"/>
        </w:rPr>
        <w:commentReference w:id="241"/>
      </w:r>
      <w:r w:rsidRPr="00CD3142">
        <w:t>.</w:t>
      </w:r>
    </w:p>
    <w:p w14:paraId="32B04A82" w14:textId="77777777" w:rsidR="00A91C4C" w:rsidRPr="00DA2560" w:rsidRDefault="00A91C4C" w:rsidP="00F23E48">
      <w:pPr>
        <w:pStyle w:val="TF-LEGENDA"/>
      </w:pPr>
      <w:bookmarkStart w:id="242" w:name="_Ref84040353"/>
      <w:r w:rsidRPr="00DA2560">
        <w:lastRenderedPageBreak/>
        <w:t xml:space="preserve">Figura </w:t>
      </w:r>
      <w:r w:rsidR="006D29C8">
        <w:fldChar w:fldCharType="begin"/>
      </w:r>
      <w:r w:rsidR="006D29C8">
        <w:instrText xml:space="preserve"> SEQ Figura \* ARABIC </w:instrText>
      </w:r>
      <w:r w:rsidR="006D29C8">
        <w:fldChar w:fldCharType="separate"/>
      </w:r>
      <w:r w:rsidRPr="00DA2560">
        <w:rPr>
          <w:noProof/>
        </w:rPr>
        <w:t>1</w:t>
      </w:r>
      <w:r w:rsidR="006D29C8">
        <w:rPr>
          <w:noProof/>
        </w:rPr>
        <w:fldChar w:fldCharType="end"/>
      </w:r>
      <w:bookmarkEnd w:id="242"/>
      <w:r w:rsidRPr="00DA2560">
        <w:t xml:space="preserve"> - Telas com detalhes do agendamento e compartilhamento em redes sociais do aplicativo</w:t>
      </w:r>
    </w:p>
    <w:p w14:paraId="30273618" w14:textId="77777777" w:rsidR="00A91C4C" w:rsidRDefault="00A91C4C" w:rsidP="00F23E48">
      <w:pPr>
        <w:pStyle w:val="TF-FIGURA"/>
      </w:pPr>
      <w:commentRangeStart w:id="243"/>
      <w:r>
        <w:rPr>
          <w:noProof/>
        </w:rPr>
        <w:drawing>
          <wp:inline distT="0" distB="0" distL="0" distR="0" wp14:anchorId="4FB91EB7" wp14:editId="0BDC28F4">
            <wp:extent cx="4591050" cy="2647950"/>
            <wp:effectExtent l="19050" t="1905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2647950"/>
                    </a:xfrm>
                    <a:prstGeom prst="rect">
                      <a:avLst/>
                    </a:prstGeom>
                    <a:noFill/>
                    <a:ln w="12700" cmpd="sng">
                      <a:solidFill>
                        <a:srgbClr val="000000"/>
                      </a:solidFill>
                      <a:miter lim="800000"/>
                      <a:headEnd/>
                      <a:tailEnd/>
                    </a:ln>
                    <a:effectLst/>
                  </pic:spPr>
                </pic:pic>
              </a:graphicData>
            </a:graphic>
          </wp:inline>
        </w:drawing>
      </w:r>
      <w:commentRangeEnd w:id="243"/>
      <w:r>
        <w:rPr>
          <w:rStyle w:val="Refdecomentrio"/>
        </w:rPr>
        <w:commentReference w:id="243"/>
      </w:r>
    </w:p>
    <w:p w14:paraId="6B52FA87" w14:textId="77777777" w:rsidR="00A91C4C" w:rsidRPr="00FB56A0" w:rsidRDefault="00A91C4C" w:rsidP="00330BA2">
      <w:pPr>
        <w:pStyle w:val="TF-FONTE"/>
      </w:pPr>
      <w:r w:rsidRPr="00CD3142">
        <w:rPr>
          <w:b/>
          <w:bCs/>
        </w:rPr>
        <w:t xml:space="preserve">       </w:t>
      </w:r>
      <w:bookmarkStart w:id="244" w:name="_Hlk80575357"/>
      <w:r w:rsidRPr="00FB56A0">
        <w:t xml:space="preserve">Fonte: </w:t>
      </w:r>
      <w:bookmarkEnd w:id="244"/>
      <w:r w:rsidRPr="00FB56A0">
        <w:t>Souza Júnior (2020)</w:t>
      </w:r>
      <w:ins w:id="245" w:author="Simone Erbs da Costa" w:date="2021-10-13T21:37:00Z">
        <w:r>
          <w:t>.</w:t>
        </w:r>
      </w:ins>
    </w:p>
    <w:p w14:paraId="6961F5A4" w14:textId="77777777" w:rsidR="00A91C4C" w:rsidRPr="00ED0987" w:rsidRDefault="00A91C4C" w:rsidP="00FA164E">
      <w:pPr>
        <w:pStyle w:val="TF-TEXTO"/>
      </w:pPr>
      <w:commentRangeStart w:id="246"/>
      <w:r w:rsidRPr="00ED0987">
        <w:t xml:space="preserve">Foi construído também um sistema </w:t>
      </w:r>
      <w:r w:rsidRPr="00FA164E">
        <w:t>web</w:t>
      </w:r>
      <w:r w:rsidRPr="00ED0987">
        <w:t xml:space="preserve"> administrativo para o acesso dos funcionários do HEMOAL. Neste sistema, conforme a </w:t>
      </w:r>
      <w:r>
        <w:fldChar w:fldCharType="begin"/>
      </w:r>
      <w:r>
        <w:instrText xml:space="preserve"> REF _Ref84041106 \h </w:instrText>
      </w:r>
      <w:r>
        <w:fldChar w:fldCharType="separate"/>
      </w:r>
      <w:r>
        <w:t xml:space="preserve">Figura </w:t>
      </w:r>
      <w:r>
        <w:rPr>
          <w:noProof/>
        </w:rPr>
        <w:t>2</w:t>
      </w:r>
      <w:r>
        <w:fldChar w:fldCharType="end"/>
      </w:r>
      <w:r w:rsidRPr="00ED0987">
        <w:t xml:space="preserve"> é possível visualizar informações com o número de agendamentos e doações realizadas, além de um gráfico com o número de </w:t>
      </w:r>
      <w:r w:rsidRPr="00FA164E">
        <w:t>downloads</w:t>
      </w:r>
      <w:r w:rsidRPr="00ED0987">
        <w:t xml:space="preserve"> realizados do aplicativo.</w:t>
      </w:r>
      <w:commentRangeEnd w:id="246"/>
      <w:r>
        <w:rPr>
          <w:rStyle w:val="Refdecomentrio"/>
        </w:rPr>
        <w:commentReference w:id="246"/>
      </w:r>
    </w:p>
    <w:p w14:paraId="6E19844B" w14:textId="77777777" w:rsidR="00A91C4C" w:rsidRPr="00DA2560" w:rsidRDefault="00A91C4C" w:rsidP="00F23E48">
      <w:pPr>
        <w:pStyle w:val="TF-LEGENDA"/>
      </w:pPr>
      <w:bookmarkStart w:id="247" w:name="_Ref84041106"/>
      <w:r w:rsidRPr="00DA2560">
        <w:t xml:space="preserve">Figura </w:t>
      </w:r>
      <w:r w:rsidRPr="00454017">
        <w:fldChar w:fldCharType="begin"/>
      </w:r>
      <w:r w:rsidRPr="00DA2560">
        <w:instrText xml:space="preserve"> SEQ Figura \* ARABIC </w:instrText>
      </w:r>
      <w:r w:rsidRPr="00454017">
        <w:fldChar w:fldCharType="separate"/>
      </w:r>
      <w:r w:rsidRPr="00DA2560">
        <w:rPr>
          <w:noProof/>
        </w:rPr>
        <w:t>2</w:t>
      </w:r>
      <w:r w:rsidRPr="00454017">
        <w:fldChar w:fldCharType="end"/>
      </w:r>
      <w:bookmarkEnd w:id="247"/>
      <w:r w:rsidRPr="00DA2560">
        <w:t xml:space="preserve"> – Tela do sistema web administrativo com os </w:t>
      </w:r>
      <w:commentRangeStart w:id="248"/>
      <w:r w:rsidRPr="00DA2560">
        <w:t>números</w:t>
      </w:r>
      <w:commentRangeEnd w:id="248"/>
      <w:r>
        <w:rPr>
          <w:rStyle w:val="Refdecomentrio"/>
        </w:rPr>
        <w:commentReference w:id="248"/>
      </w:r>
      <w:r w:rsidRPr="00DA2560">
        <w:t xml:space="preserve"> atingidos</w:t>
      </w:r>
    </w:p>
    <w:p w14:paraId="63F52AC7" w14:textId="77777777" w:rsidR="00A91C4C" w:rsidRDefault="00A91C4C" w:rsidP="00F23E48">
      <w:pPr>
        <w:pStyle w:val="TF-FIGURA"/>
      </w:pPr>
      <w:r>
        <w:rPr>
          <w:noProof/>
        </w:rPr>
        <w:drawing>
          <wp:inline distT="0" distB="0" distL="0" distR="0" wp14:anchorId="181BBD49" wp14:editId="7B39462C">
            <wp:extent cx="4543425" cy="2362200"/>
            <wp:effectExtent l="19050" t="1905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3425" cy="2362200"/>
                    </a:xfrm>
                    <a:prstGeom prst="rect">
                      <a:avLst/>
                    </a:prstGeom>
                    <a:noFill/>
                    <a:ln w="12700" cmpd="sng">
                      <a:solidFill>
                        <a:srgbClr val="000000"/>
                      </a:solidFill>
                      <a:miter lim="800000"/>
                      <a:headEnd/>
                      <a:tailEnd/>
                    </a:ln>
                    <a:effectLst/>
                  </pic:spPr>
                </pic:pic>
              </a:graphicData>
            </a:graphic>
          </wp:inline>
        </w:drawing>
      </w:r>
    </w:p>
    <w:p w14:paraId="4F77061C" w14:textId="77777777" w:rsidR="00A91C4C" w:rsidRPr="0096105A" w:rsidRDefault="00A91C4C" w:rsidP="0096105A">
      <w:pPr>
        <w:pStyle w:val="TF-FONTE"/>
      </w:pPr>
      <w:r w:rsidRPr="0096105A">
        <w:t xml:space="preserve">Fonte: </w:t>
      </w:r>
      <w:r w:rsidRPr="00881BD0">
        <w:t>Souza Júnior (2020)</w:t>
      </w:r>
      <w:ins w:id="249" w:author="Simone Erbs da Costa" w:date="2021-10-13T21:37:00Z">
        <w:r>
          <w:t>.</w:t>
        </w:r>
      </w:ins>
    </w:p>
    <w:p w14:paraId="243236A4" w14:textId="77777777" w:rsidR="00A91C4C" w:rsidRDefault="00A91C4C" w:rsidP="004519E1">
      <w:pPr>
        <w:pStyle w:val="TF-TEXTO"/>
        <w:rPr>
          <w:szCs w:val="24"/>
        </w:rPr>
      </w:pPr>
      <w:r>
        <w:rPr>
          <w:szCs w:val="24"/>
        </w:rPr>
        <w:t xml:space="preserve"> </w:t>
      </w:r>
      <w:r w:rsidRPr="00B37EAD">
        <w:rPr>
          <w:szCs w:val="24"/>
        </w:rPr>
        <w:t>Souza Júnior (</w:t>
      </w:r>
      <w:commentRangeStart w:id="250"/>
      <w:r w:rsidRPr="00B37EAD">
        <w:rPr>
          <w:szCs w:val="24"/>
        </w:rPr>
        <w:t>2020)</w:t>
      </w:r>
      <w:r>
        <w:rPr>
          <w:szCs w:val="24"/>
        </w:rPr>
        <w:t xml:space="preserve"> </w:t>
      </w:r>
      <w:commentRangeEnd w:id="250"/>
      <w:r>
        <w:rPr>
          <w:rStyle w:val="Refdecomentrio"/>
        </w:rPr>
        <w:commentReference w:id="250"/>
      </w:r>
      <w:r>
        <w:rPr>
          <w:szCs w:val="24"/>
        </w:rPr>
        <w:t>conclui que o principal objetivo de seu trabalho, que é “</w:t>
      </w:r>
      <w:ins w:id="251" w:author="Simone Erbs da Costa" w:date="2021-10-13T21:30:00Z">
        <w:r>
          <w:rPr>
            <w:szCs w:val="24"/>
          </w:rPr>
          <w:t xml:space="preserve">[...] </w:t>
        </w:r>
      </w:ins>
      <w:r>
        <w:rPr>
          <w:szCs w:val="24"/>
        </w:rPr>
        <w:t xml:space="preserve">contribuir com a sociedade alagoana através da criação de um projeto que impactasse na vida do cidadão” foi alcançado. </w:t>
      </w:r>
      <w:commentRangeStart w:id="252"/>
      <w:r>
        <w:rPr>
          <w:szCs w:val="24"/>
        </w:rPr>
        <w:t xml:space="preserve">Segundo os dados das lojas de aplicativos o número de </w:t>
      </w:r>
      <w:r w:rsidRPr="005602EC">
        <w:rPr>
          <w:i/>
          <w:iCs/>
          <w:szCs w:val="24"/>
        </w:rPr>
        <w:t>downloads</w:t>
      </w:r>
      <w:r>
        <w:rPr>
          <w:szCs w:val="24"/>
        </w:rPr>
        <w:t xml:space="preserve"> </w:t>
      </w:r>
      <w:commentRangeEnd w:id="252"/>
      <w:r>
        <w:rPr>
          <w:rStyle w:val="Refdecomentrio"/>
        </w:rPr>
        <w:commentReference w:id="252"/>
      </w:r>
      <w:r>
        <w:rPr>
          <w:szCs w:val="24"/>
        </w:rPr>
        <w:t xml:space="preserve">do aplicativo DOE+ foi de 3.000, além de mais de 1.420 usuários ativos e 420 agendamentos. Além de um incremento de 47% na média semanal de doações no HEMOAL após a implantação do aplicativo, incentivando a primeira doação dos jovens. </w:t>
      </w:r>
    </w:p>
    <w:p w14:paraId="3566FC95" w14:textId="77777777" w:rsidR="00A91C4C" w:rsidRPr="00C17015" w:rsidRDefault="00A91C4C" w:rsidP="006C3385">
      <w:pPr>
        <w:pStyle w:val="TF-TEXTO"/>
        <w:rPr>
          <w:i/>
          <w:iCs/>
          <w:szCs w:val="24"/>
        </w:rPr>
      </w:pPr>
      <w:commentRangeStart w:id="253"/>
      <w:r>
        <w:rPr>
          <w:szCs w:val="24"/>
        </w:rPr>
        <w:t xml:space="preserve">Souza Junior (2020) também destaca que a solução desenvolvida possibilitou que o HEMOAL um hemocentro público, se tornasse referência em agendamento de doação via </w:t>
      </w:r>
      <w:r>
        <w:rPr>
          <w:szCs w:val="24"/>
        </w:rPr>
        <w:lastRenderedPageBreak/>
        <w:t xml:space="preserve">aplicativo móveis, pois comparado a outros hemocentros o agendamento era feito predominantemente via telefone, ou por simples formulários </w:t>
      </w:r>
      <w:r w:rsidRPr="00A50B6F">
        <w:rPr>
          <w:i/>
          <w:iCs/>
          <w:szCs w:val="24"/>
        </w:rPr>
        <w:t>online</w:t>
      </w:r>
      <w:r>
        <w:rPr>
          <w:i/>
          <w:iCs/>
          <w:szCs w:val="24"/>
        </w:rPr>
        <w:t>.</w:t>
      </w:r>
      <w:commentRangeEnd w:id="253"/>
      <w:r>
        <w:rPr>
          <w:rStyle w:val="Refdecomentrio"/>
        </w:rPr>
        <w:commentReference w:id="253"/>
      </w:r>
    </w:p>
    <w:p w14:paraId="4AF4B326" w14:textId="77777777" w:rsidR="00A91C4C" w:rsidRPr="00CD3142" w:rsidRDefault="00A91C4C">
      <w:pPr>
        <w:pStyle w:val="Ttulo2"/>
      </w:pPr>
      <w:r w:rsidRPr="00016E5E">
        <w:t>DOAR: SISTEMA WEB PARA OTIMIZAÇÃO DO PROCESSO DE COLETA DE SANGUE</w:t>
      </w:r>
    </w:p>
    <w:p w14:paraId="28899C89" w14:textId="77777777" w:rsidR="00A91C4C" w:rsidRDefault="00A91C4C" w:rsidP="00A44581">
      <w:pPr>
        <w:pStyle w:val="TF-TEXTO"/>
      </w:pPr>
      <w:commentRangeStart w:id="254"/>
      <w:r>
        <w:t xml:space="preserve">O trabalho de </w:t>
      </w:r>
      <w:r w:rsidRPr="0058727A">
        <w:t>Lira (2020)</w:t>
      </w:r>
      <w:r>
        <w:t xml:space="preserve"> apresenta uma aplicação </w:t>
      </w:r>
      <w:commentRangeStart w:id="255"/>
      <w:r w:rsidRPr="007B5A9B">
        <w:rPr>
          <w:i/>
          <w:iCs/>
        </w:rPr>
        <w:t>web</w:t>
      </w:r>
      <w:commentRangeEnd w:id="255"/>
      <w:r>
        <w:rPr>
          <w:rStyle w:val="Refdecomentrio"/>
        </w:rPr>
        <w:commentReference w:id="255"/>
      </w:r>
      <w:r>
        <w:t xml:space="preserve"> que otimiza processos de coletas de sangue, por meio do gerenciamento de inventário de banco de sangue. O trabalho tem o objetivo de fidelizar doadores, buscando auxiliar a criação de campanhas de coleta e equilibrar a demanda por coleta e hemoderivados.</w:t>
      </w:r>
      <w:commentRangeEnd w:id="254"/>
      <w:r>
        <w:rPr>
          <w:rStyle w:val="Refdecomentrio"/>
        </w:rPr>
        <w:commentReference w:id="254"/>
      </w:r>
    </w:p>
    <w:p w14:paraId="4247048B" w14:textId="77777777" w:rsidR="00A91C4C" w:rsidRDefault="00A91C4C" w:rsidP="00053AD9">
      <w:pPr>
        <w:pStyle w:val="TF-TEXTO"/>
      </w:pPr>
      <w:commentRangeStart w:id="256"/>
      <w:r>
        <w:t>O sistema Doar de Lira (2020)</w:t>
      </w:r>
      <w:ins w:id="257" w:author="Simone Erbs da Costa" w:date="2021-10-13T21:38:00Z">
        <w:r>
          <w:t>,</w:t>
        </w:r>
      </w:ins>
      <w:r>
        <w:t xml:space="preserve"> foi desenvolvido para ser integrado com o Sistema de Gerenciamento em Serviços de Hemoterapia (</w:t>
      </w:r>
      <w:proofErr w:type="spellStart"/>
      <w:r>
        <w:t>Hemovida</w:t>
      </w:r>
      <w:proofErr w:type="spellEnd"/>
      <w:r>
        <w:t xml:space="preserve">), um sistema legado desenvolvido no Departamento de Informática do Sistema Único de Saúde (DATASUS), para bancos de sangue que controlam todo o processo de doação de sangue. </w:t>
      </w:r>
      <w:commentRangeEnd w:id="256"/>
      <w:r>
        <w:rPr>
          <w:rStyle w:val="Refdecomentrio"/>
        </w:rPr>
        <w:commentReference w:id="256"/>
      </w:r>
    </w:p>
    <w:p w14:paraId="39861AFE" w14:textId="77777777" w:rsidR="00A91C4C" w:rsidRDefault="00A91C4C" w:rsidP="00053AD9">
      <w:pPr>
        <w:pStyle w:val="TF-TEXTO"/>
      </w:pPr>
      <w:commentRangeStart w:id="258"/>
      <w:r>
        <w:t xml:space="preserve">O Doar busca os dados no </w:t>
      </w:r>
      <w:proofErr w:type="spellStart"/>
      <w:r>
        <w:t>Hemovida</w:t>
      </w:r>
      <w:proofErr w:type="spellEnd"/>
      <w:r>
        <w:t xml:space="preserve">, a partir deles estabelece metas para coleta, escolhe doadores aptos, controla o estoque e estado de processamento do sangue. Lira (2020) destaca que o sistema legado </w:t>
      </w:r>
      <w:proofErr w:type="spellStart"/>
      <w:r>
        <w:t>Hemovida</w:t>
      </w:r>
      <w:proofErr w:type="spellEnd"/>
      <w:r>
        <w:t xml:space="preserve"> possui muitas limitações de interface, além de não possuir informações importantes referentes a dados de doadores e de doações. </w:t>
      </w:r>
      <w:commentRangeEnd w:id="258"/>
      <w:r>
        <w:rPr>
          <w:rStyle w:val="Refdecomentrio"/>
        </w:rPr>
        <w:commentReference w:id="258"/>
      </w:r>
    </w:p>
    <w:p w14:paraId="68C65B96" w14:textId="77777777" w:rsidR="00A91C4C" w:rsidRDefault="00A91C4C" w:rsidP="00FA164E">
      <w:pPr>
        <w:pStyle w:val="TF-TEXTO"/>
      </w:pPr>
      <w:commentRangeStart w:id="259"/>
      <w:r>
        <w:t xml:space="preserve">O sistema </w:t>
      </w:r>
      <w:proofErr w:type="spellStart"/>
      <w:r>
        <w:t>Hemovida</w:t>
      </w:r>
      <w:proofErr w:type="spellEnd"/>
      <w:r>
        <w:t xml:space="preserve"> é dividido em dois módulos, sendo: gestão de inventários, que estabelece uma meta de coleta filtrada para cada tipo de sangue com o objetivo de manter os níveis de estoque; e gestão de doadores, que promove um contato entre os doadores e Hemocentro, considerando as restrições e tipo de sangue definidos numa pré-triagem</w:t>
      </w:r>
      <w:ins w:id="260" w:author="Simone Erbs da Costa" w:date="2021-10-13T21:40:00Z">
        <w:r>
          <w:t xml:space="preserve"> (LIRA, 2020)</w:t>
        </w:r>
      </w:ins>
      <w:r>
        <w:t>.</w:t>
      </w:r>
      <w:commentRangeEnd w:id="259"/>
      <w:r>
        <w:rPr>
          <w:rStyle w:val="Refdecomentrio"/>
        </w:rPr>
        <w:commentReference w:id="259"/>
      </w:r>
    </w:p>
    <w:p w14:paraId="1CB4771D" w14:textId="77777777" w:rsidR="00A91C4C" w:rsidRPr="008E0CEE" w:rsidRDefault="00A91C4C" w:rsidP="008E0CEE">
      <w:pPr>
        <w:pStyle w:val="TF-TEXTO"/>
      </w:pPr>
      <w:r>
        <w:t xml:space="preserve">O módulo de Gestão de Inventário define quais </w:t>
      </w:r>
      <w:proofErr w:type="spellStart"/>
      <w:r>
        <w:t>hemocomponentes</w:t>
      </w:r>
      <w:proofErr w:type="spellEnd"/>
      <w:r>
        <w:t xml:space="preserve"> serão produzidos, com base na meta de bolsas que serão coletadas por grupo sanguíneo. A meta de bolsas é calculada com base no valor ideal de cada </w:t>
      </w:r>
      <w:proofErr w:type="spellStart"/>
      <w:r>
        <w:t>hemocomponente</w:t>
      </w:r>
      <w:proofErr w:type="spellEnd"/>
      <w:r>
        <w:t xml:space="preserve"> e valor de estoque baseado nos dados do sistema </w:t>
      </w:r>
      <w:proofErr w:type="spellStart"/>
      <w:r>
        <w:t>Hemovida</w:t>
      </w:r>
      <w:proofErr w:type="spellEnd"/>
      <w:r>
        <w:t xml:space="preserve">. </w:t>
      </w:r>
      <w:bookmarkStart w:id="261" w:name="_Hlk81519008"/>
      <w:r>
        <w:t>Já o</w:t>
      </w:r>
      <w:bookmarkEnd w:id="261"/>
      <w:r>
        <w:t xml:space="preserve"> módulo de Gestão de Doadores, considera os dados estabelecidos na pré-triagem como: sexo, diferença entre doações, sexo e restrições</w:t>
      </w:r>
      <w:commentRangeStart w:id="262"/>
      <w:r>
        <w:t xml:space="preserve">. Para poder verificar a aptidão dos doadores, sendo assim caso o doador esteja apto, </w:t>
      </w:r>
      <w:commentRangeEnd w:id="262"/>
      <w:r>
        <w:rPr>
          <w:rStyle w:val="Refdecomentrio"/>
        </w:rPr>
        <w:commentReference w:id="262"/>
      </w:r>
      <w:r>
        <w:t xml:space="preserve">o sistema busca os contatos disponibilizados pelo sistema </w:t>
      </w:r>
      <w:proofErr w:type="spellStart"/>
      <w:r>
        <w:t>Hemovida</w:t>
      </w:r>
      <w:proofErr w:type="spellEnd"/>
      <w:r>
        <w:t xml:space="preserve">. A </w:t>
      </w:r>
      <w:r>
        <w:fldChar w:fldCharType="begin"/>
      </w:r>
      <w:r>
        <w:instrText xml:space="preserve"> REF _Ref84041058 \h </w:instrText>
      </w:r>
      <w:r>
        <w:fldChar w:fldCharType="separate"/>
      </w:r>
      <w:r>
        <w:t xml:space="preserve">Figura </w:t>
      </w:r>
      <w:r>
        <w:rPr>
          <w:noProof/>
        </w:rPr>
        <w:t>3</w:t>
      </w:r>
      <w:r>
        <w:fldChar w:fldCharType="end"/>
      </w:r>
      <w:r>
        <w:t xml:space="preserve"> ilustra a tela de agenda de doadores do sistema, com os principais componentes destacados. A, representa a lista de doadores agendados, com as principais informações como data e hora, de cada doação. Ao concluir o agendamento, o sistema solicitará informações adicionais e não permitirá mais de três doações por hora. Também contém a opção se a doação será por aféreses. Se caso o doador não compareça na data marcada, o sistema define a sua agenda como ausente. Destacado como B na </w:t>
      </w:r>
      <w:commentRangeStart w:id="263"/>
      <w:r>
        <w:t>figura</w:t>
      </w:r>
      <w:commentRangeEnd w:id="263"/>
      <w:r>
        <w:rPr>
          <w:rStyle w:val="Refdecomentrio"/>
        </w:rPr>
        <w:commentReference w:id="263"/>
      </w:r>
      <w:r>
        <w:t xml:space="preserve"> tem-se a lista de doadores aptos, separados por grupo e fator sanguíneo. Todos os doadores listados já foram selecionados, seguindo os critérios do sistema </w:t>
      </w:r>
      <w:proofErr w:type="spellStart"/>
      <w:r>
        <w:t>Hemovida</w:t>
      </w:r>
      <w:proofErr w:type="spellEnd"/>
      <w:r>
        <w:t xml:space="preserve">. O sistema </w:t>
      </w:r>
      <w:r>
        <w:lastRenderedPageBreak/>
        <w:t>verifica cada restrição e aprova a doação, ou não, adicionando a uma lista de aptos</w:t>
      </w:r>
      <w:ins w:id="264" w:author="Simone Erbs da Costa" w:date="2021-10-13T21:42:00Z">
        <w:r>
          <w:t xml:space="preserve"> </w:t>
        </w:r>
      </w:ins>
      <w:ins w:id="265" w:author="Simone Erbs da Costa" w:date="2021-10-13T21:43:00Z">
        <w:r>
          <w:t>(LIRA, 2020)</w:t>
        </w:r>
      </w:ins>
      <w:r>
        <w:t>.</w:t>
      </w:r>
    </w:p>
    <w:p w14:paraId="524A6368" w14:textId="77777777" w:rsidR="00A91C4C" w:rsidRPr="00DA2560" w:rsidRDefault="00A91C4C" w:rsidP="00F23E48">
      <w:pPr>
        <w:pStyle w:val="TF-LEGENDA"/>
      </w:pPr>
      <w:bookmarkStart w:id="266" w:name="_Ref84041058"/>
      <w:r w:rsidRPr="00DA2560">
        <w:t xml:space="preserve">Figura </w:t>
      </w:r>
      <w:r w:rsidR="006D29C8">
        <w:fldChar w:fldCharType="begin"/>
      </w:r>
      <w:r w:rsidR="006D29C8">
        <w:instrText xml:space="preserve"> SEQ Figura \* ARABIC </w:instrText>
      </w:r>
      <w:r w:rsidR="006D29C8">
        <w:fldChar w:fldCharType="separate"/>
      </w:r>
      <w:r w:rsidRPr="00DA2560">
        <w:rPr>
          <w:noProof/>
        </w:rPr>
        <w:t>3</w:t>
      </w:r>
      <w:r w:rsidR="006D29C8">
        <w:rPr>
          <w:noProof/>
        </w:rPr>
        <w:fldChar w:fldCharType="end"/>
      </w:r>
      <w:bookmarkEnd w:id="266"/>
      <w:r w:rsidRPr="00DA2560">
        <w:t xml:space="preserve"> – Tela de Agenda de doadores</w:t>
      </w:r>
    </w:p>
    <w:p w14:paraId="0AD47EC0" w14:textId="77777777" w:rsidR="00A91C4C" w:rsidRDefault="00A91C4C" w:rsidP="00F23E48">
      <w:pPr>
        <w:pStyle w:val="TF-FIGURA"/>
      </w:pPr>
      <w:r>
        <w:rPr>
          <w:noProof/>
        </w:rPr>
        <w:drawing>
          <wp:inline distT="0" distB="0" distL="0" distR="0" wp14:anchorId="5F461013" wp14:editId="1DE3A01E">
            <wp:extent cx="4152900" cy="1743075"/>
            <wp:effectExtent l="19050" t="1905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1743075"/>
                    </a:xfrm>
                    <a:prstGeom prst="rect">
                      <a:avLst/>
                    </a:prstGeom>
                    <a:noFill/>
                    <a:ln w="12700" cmpd="sng">
                      <a:solidFill>
                        <a:srgbClr val="000000"/>
                      </a:solidFill>
                      <a:miter lim="800000"/>
                      <a:headEnd/>
                      <a:tailEnd/>
                    </a:ln>
                    <a:effectLst/>
                  </pic:spPr>
                </pic:pic>
              </a:graphicData>
            </a:graphic>
          </wp:inline>
        </w:drawing>
      </w:r>
    </w:p>
    <w:p w14:paraId="150F49CB" w14:textId="77777777" w:rsidR="00A91C4C" w:rsidRPr="00FB56A0" w:rsidRDefault="00A91C4C" w:rsidP="009F17F7">
      <w:pPr>
        <w:pStyle w:val="TF-FONTE"/>
      </w:pPr>
      <w:r w:rsidRPr="009F17F7">
        <w:t>Fonte: Lira (2020)</w:t>
      </w:r>
      <w:ins w:id="267" w:author="Simone Erbs da Costa" w:date="2021-10-13T21:37:00Z">
        <w:r>
          <w:t>.</w:t>
        </w:r>
      </w:ins>
    </w:p>
    <w:p w14:paraId="068EB383" w14:textId="77777777" w:rsidR="00A91C4C" w:rsidRPr="006C3385" w:rsidRDefault="00A91C4C" w:rsidP="007328EF">
      <w:pPr>
        <w:widowControl w:val="0"/>
      </w:pPr>
    </w:p>
    <w:p w14:paraId="2B8955FF" w14:textId="77777777" w:rsidR="00A91C4C" w:rsidRPr="006928ED" w:rsidRDefault="00A91C4C" w:rsidP="006A2ACA">
      <w:pPr>
        <w:widowControl w:val="0"/>
        <w:spacing w:line="360" w:lineRule="auto"/>
        <w:ind w:firstLine="709"/>
        <w:jc w:val="both"/>
      </w:pPr>
      <w:r>
        <w:t xml:space="preserve">Já </w:t>
      </w:r>
      <w:r>
        <w:fldChar w:fldCharType="begin"/>
      </w:r>
      <w:r>
        <w:instrText xml:space="preserve"> REF _Ref84040993 \h </w:instrText>
      </w:r>
      <w:r>
        <w:fldChar w:fldCharType="separate"/>
      </w:r>
      <w:r>
        <w:t xml:space="preserve">Figura </w:t>
      </w:r>
      <w:r>
        <w:rPr>
          <w:noProof/>
        </w:rPr>
        <w:t>4</w:t>
      </w:r>
      <w:r>
        <w:fldChar w:fldCharType="end"/>
      </w:r>
      <w:r>
        <w:t xml:space="preserve"> representa a tela principal do Sistema Doar. Os principais componentes da página são: A, representa a etapa de doações no período de coleta, sendo o somatório de doações na semana, doações sendo processadas e doações já processadas (prontas para distribuição); B, informa a quantidade de bolsas, de um determinado grupo sanguíneo, que precisam ser coletadas na semana; C, representa a quantidade de bolsas que foram processadas e a meta de coleta estabelecida pelo sistema Doar; D, ilustra </w:t>
      </w:r>
      <w:proofErr w:type="spellStart"/>
      <w:r>
        <w:t>hemocomponentes</w:t>
      </w:r>
      <w:proofErr w:type="spellEnd"/>
      <w:r>
        <w:t xml:space="preserve">, seus dados de estoque e a necessidade determinada para o período; E, representa a agenda de doadores do período de forma resumida; F, informa período de coleta atual, com data de início e </w:t>
      </w:r>
      <w:commentRangeStart w:id="268"/>
      <w:r>
        <w:t>fim</w:t>
      </w:r>
      <w:commentRangeEnd w:id="268"/>
      <w:r>
        <w:rPr>
          <w:rStyle w:val="Refdecomentrio"/>
        </w:rPr>
        <w:commentReference w:id="268"/>
      </w:r>
      <w:ins w:id="269" w:author="Simone Erbs da Costa" w:date="2021-10-13T21:43:00Z">
        <w:r>
          <w:t xml:space="preserve"> (LIRA, 2020)</w:t>
        </w:r>
      </w:ins>
      <w:r>
        <w:t xml:space="preserve">. </w:t>
      </w:r>
    </w:p>
    <w:p w14:paraId="4EB4F453" w14:textId="77777777" w:rsidR="00A91C4C" w:rsidRPr="00DA2560" w:rsidRDefault="00A91C4C" w:rsidP="00F23E48">
      <w:pPr>
        <w:pStyle w:val="TF-LEGENDA"/>
      </w:pPr>
      <w:bookmarkStart w:id="270" w:name="_Ref84040993"/>
      <w:commentRangeStart w:id="271"/>
      <w:r w:rsidRPr="00DA2560">
        <w:t xml:space="preserve">Figura </w:t>
      </w:r>
      <w:r w:rsidR="006D29C8">
        <w:fldChar w:fldCharType="begin"/>
      </w:r>
      <w:r w:rsidR="006D29C8">
        <w:instrText xml:space="preserve"> SEQ Figura \* ARABIC </w:instrText>
      </w:r>
      <w:r w:rsidR="006D29C8">
        <w:fldChar w:fldCharType="separate"/>
      </w:r>
      <w:r w:rsidRPr="00DA2560">
        <w:rPr>
          <w:noProof/>
        </w:rPr>
        <w:t>4</w:t>
      </w:r>
      <w:r w:rsidR="006D29C8">
        <w:rPr>
          <w:noProof/>
        </w:rPr>
        <w:fldChar w:fldCharType="end"/>
      </w:r>
      <w:bookmarkEnd w:id="270"/>
      <w:r w:rsidRPr="00DA2560">
        <w:t xml:space="preserve"> – Tela principal do Sistema Doar</w:t>
      </w:r>
    </w:p>
    <w:p w14:paraId="0F0DE215" w14:textId="77777777" w:rsidR="00A91C4C" w:rsidRDefault="00A91C4C" w:rsidP="00F23E48">
      <w:pPr>
        <w:pStyle w:val="TF-FIGURA"/>
      </w:pPr>
      <w:r>
        <w:rPr>
          <w:noProof/>
        </w:rPr>
        <w:drawing>
          <wp:inline distT="0" distB="0" distL="0" distR="0" wp14:anchorId="40825200" wp14:editId="62909F31">
            <wp:extent cx="4267200" cy="2628900"/>
            <wp:effectExtent l="19050" t="1905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2628900"/>
                    </a:xfrm>
                    <a:prstGeom prst="rect">
                      <a:avLst/>
                    </a:prstGeom>
                    <a:noFill/>
                    <a:ln w="12700" cmpd="sng">
                      <a:solidFill>
                        <a:srgbClr val="000000"/>
                      </a:solidFill>
                      <a:miter lim="800000"/>
                      <a:headEnd/>
                      <a:tailEnd/>
                    </a:ln>
                    <a:effectLst/>
                  </pic:spPr>
                </pic:pic>
              </a:graphicData>
            </a:graphic>
          </wp:inline>
        </w:drawing>
      </w:r>
    </w:p>
    <w:p w14:paraId="22A6EF83" w14:textId="77777777" w:rsidR="00A91C4C" w:rsidRPr="00697AE7" w:rsidRDefault="00A91C4C" w:rsidP="0050211F">
      <w:pPr>
        <w:pStyle w:val="TF-FONTE"/>
        <w:rPr>
          <w:b/>
          <w:bCs/>
        </w:rPr>
      </w:pPr>
      <w:r>
        <w:t xml:space="preserve">Fonte: </w:t>
      </w:r>
      <w:r w:rsidRPr="00697AE7">
        <w:t>Lira (2020)</w:t>
      </w:r>
      <w:commentRangeEnd w:id="271"/>
      <w:r>
        <w:rPr>
          <w:rStyle w:val="Refdecomentrio"/>
        </w:rPr>
        <w:commentReference w:id="271"/>
      </w:r>
      <w:ins w:id="272" w:author="Simone Erbs da Costa" w:date="2021-10-13T21:37:00Z">
        <w:r>
          <w:t>.</w:t>
        </w:r>
      </w:ins>
    </w:p>
    <w:p w14:paraId="793F2AAF" w14:textId="77777777" w:rsidR="00A91C4C" w:rsidRDefault="00A91C4C" w:rsidP="00DC5C61">
      <w:pPr>
        <w:pStyle w:val="TF-TEXTO"/>
        <w:ind w:firstLine="662"/>
      </w:pPr>
      <w:commentRangeStart w:id="273"/>
      <w:r>
        <w:t xml:space="preserve">Lira (2020) conclui que a partir dos resultados dos questionários de usabilidade realizados ao final do desenvolvimento do trabalho, se observou a eficiência do sistema e a </w:t>
      </w:r>
      <w:r>
        <w:lastRenderedPageBreak/>
        <w:t xml:space="preserve">usabilidade. </w:t>
      </w:r>
      <w:commentRangeStart w:id="274"/>
      <w:r>
        <w:t xml:space="preserve">Assim, </w:t>
      </w:r>
      <w:commentRangeStart w:id="275"/>
      <w:r>
        <w:t xml:space="preserve">o principal objetivo que é </w:t>
      </w:r>
      <w:commentRangeEnd w:id="275"/>
      <w:r>
        <w:rPr>
          <w:rStyle w:val="Refdecomentrio"/>
        </w:rPr>
        <w:commentReference w:id="275"/>
      </w:r>
      <w:r>
        <w:t>“</w:t>
      </w:r>
      <w:ins w:id="276" w:author="Simone Erbs da Costa" w:date="2021-10-13T21:33:00Z">
        <w:r>
          <w:t xml:space="preserve">[...] </w:t>
        </w:r>
      </w:ins>
      <w:r>
        <w:t xml:space="preserve">buscando garantir uma boa experiência de uso, interface de uso simples e fluidez” foi atendido. </w:t>
      </w:r>
      <w:commentRangeEnd w:id="273"/>
      <w:r>
        <w:rPr>
          <w:rStyle w:val="Refdecomentrio"/>
        </w:rPr>
        <w:commentReference w:id="273"/>
      </w:r>
      <w:commentRangeEnd w:id="274"/>
      <w:r>
        <w:rPr>
          <w:rStyle w:val="Refdecomentrio"/>
        </w:rPr>
        <w:commentReference w:id="274"/>
      </w:r>
    </w:p>
    <w:p w14:paraId="07558153" w14:textId="77777777" w:rsidR="00A91C4C" w:rsidRDefault="00A91C4C" w:rsidP="00DC5C61">
      <w:pPr>
        <w:pStyle w:val="TF-TEXTO"/>
        <w:ind w:firstLine="662"/>
      </w:pPr>
      <w:commentRangeStart w:id="277"/>
      <w:r>
        <w:t>Lira (2020) destaca que também foram realizados testes de integração e testes de aceitação durante o desenvolvimento, em que os erros e inconsistências do sistema foram ajustados, visando uma satisfação geral com as principais funcionalidades do sistema.</w:t>
      </w:r>
      <w:commentRangeEnd w:id="277"/>
      <w:r>
        <w:rPr>
          <w:rStyle w:val="Refdecomentrio"/>
        </w:rPr>
        <w:commentReference w:id="277"/>
      </w:r>
    </w:p>
    <w:p w14:paraId="764F0977" w14:textId="77777777" w:rsidR="00A91C4C" w:rsidRDefault="00A91C4C" w:rsidP="00DC5C61">
      <w:pPr>
        <w:pStyle w:val="TF-TEXTO"/>
        <w:ind w:firstLine="662"/>
      </w:pPr>
      <w:commentRangeStart w:id="278"/>
      <w:r>
        <w:t xml:space="preserve">Por fim, Lira (2020) destaca que seu trabalho foi uma contribuição para área de Saúde Pública e Computação, pois foi disposto um sistema moderno, utilizando-se de conhecimentos relacionados à Engenharia de </w:t>
      </w:r>
      <w:r w:rsidRPr="000E1765">
        <w:rPr>
          <w:i/>
          <w:iCs/>
        </w:rPr>
        <w:t>Software</w:t>
      </w:r>
      <w:r>
        <w:rPr>
          <w:i/>
          <w:iCs/>
        </w:rPr>
        <w:t xml:space="preserve"> </w:t>
      </w:r>
      <w:r w:rsidRPr="000E1765">
        <w:t>e</w:t>
      </w:r>
      <w:r>
        <w:t xml:space="preserve"> técnicas de Interação Homem-Computador, além de um estudo de processos de hemocentros, visando tornar o sistema aplicável ao usuário final.</w:t>
      </w:r>
      <w:commentRangeEnd w:id="278"/>
      <w:r>
        <w:rPr>
          <w:rStyle w:val="Refdecomentrio"/>
        </w:rPr>
        <w:commentReference w:id="278"/>
      </w:r>
    </w:p>
    <w:p w14:paraId="512B22E6" w14:textId="77777777" w:rsidR="00A91C4C" w:rsidRPr="00B5388C" w:rsidRDefault="00A91C4C" w:rsidP="0016210D">
      <w:pPr>
        <w:pStyle w:val="Ttulo2"/>
      </w:pPr>
      <w:r>
        <w:t>BloodSYS: controlando o processo de doação de sangue para hemocentros</w:t>
      </w:r>
    </w:p>
    <w:p w14:paraId="7EE6B761" w14:textId="77777777" w:rsidR="00A91C4C" w:rsidRDefault="00A91C4C" w:rsidP="00E9704C">
      <w:pPr>
        <w:pStyle w:val="TF-TEXTO"/>
        <w:ind w:firstLine="709"/>
      </w:pPr>
      <w:commentRangeStart w:id="279"/>
      <w:r>
        <w:t xml:space="preserve">Severo e Santos (2018) tem como objetivo geral de construir uma aplicação para controle dos processos envolvidos na coleta de sangue. No trabalho, Severo e Santos (2018) destacam as principais etapas a serem utilizadas durante a doação de sangue sendo elas: identificação do doador; pré-triagem e coleta. </w:t>
      </w:r>
      <w:commentRangeEnd w:id="279"/>
      <w:r>
        <w:rPr>
          <w:rStyle w:val="Refdecomentrio"/>
        </w:rPr>
        <w:commentReference w:id="279"/>
      </w:r>
    </w:p>
    <w:p w14:paraId="7415FEAB" w14:textId="77777777" w:rsidR="00A91C4C" w:rsidRDefault="00A91C4C" w:rsidP="005A5B2D">
      <w:pPr>
        <w:pStyle w:val="TF-TEXTO"/>
        <w:ind w:firstLine="709"/>
      </w:pPr>
      <w:commentRangeStart w:id="280"/>
      <w:r>
        <w:t xml:space="preserve">A aplicação web proposta por </w:t>
      </w:r>
      <w:bookmarkStart w:id="281" w:name="_Hlk83592421"/>
      <w:r>
        <w:t>Severo e Santos (2018)</w:t>
      </w:r>
      <w:bookmarkEnd w:id="281"/>
      <w:r>
        <w:t xml:space="preserve"> conta com o controle e registro das quatro etapas do processo de doação. Tendo início na identificação do doador, conforme a </w:t>
      </w:r>
      <w:r>
        <w:fldChar w:fldCharType="begin"/>
      </w:r>
      <w:r>
        <w:instrText xml:space="preserve"> REF _Ref84040965 \h </w:instrText>
      </w:r>
      <w:r>
        <w:fldChar w:fldCharType="separate"/>
      </w:r>
      <w:r>
        <w:t xml:space="preserve">Figura </w:t>
      </w:r>
      <w:r>
        <w:rPr>
          <w:noProof/>
        </w:rPr>
        <w:t>5</w:t>
      </w:r>
      <w:r>
        <w:fldChar w:fldCharType="end"/>
      </w:r>
      <w:r>
        <w:t>, é realizado o cadastro do doador informando (nome, gênero, data de nascimento, número e tipo de documento, nome da mãe e pai, ocupação, grau de instrução, endereço, código postal, tipo sanguíneo, caso o doador seja cadastrado como receptor deverá informar em qual hospital ele se encontra), bem como a identificação de doadores cadastrados previamente.</w:t>
      </w:r>
      <w:commentRangeEnd w:id="280"/>
      <w:r>
        <w:rPr>
          <w:rStyle w:val="Refdecomentrio"/>
        </w:rPr>
        <w:commentReference w:id="280"/>
      </w:r>
    </w:p>
    <w:p w14:paraId="0AD7DED6" w14:textId="77777777" w:rsidR="00A91C4C" w:rsidRPr="00DA2560" w:rsidRDefault="00A91C4C" w:rsidP="00F23E48">
      <w:pPr>
        <w:pStyle w:val="TF-LEGENDA"/>
      </w:pPr>
      <w:bookmarkStart w:id="282" w:name="_Ref84040965"/>
      <w:commentRangeStart w:id="283"/>
      <w:r w:rsidRPr="00DA2560">
        <w:t xml:space="preserve">Figura </w:t>
      </w:r>
      <w:r w:rsidR="006D29C8">
        <w:fldChar w:fldCharType="begin"/>
      </w:r>
      <w:r w:rsidR="006D29C8">
        <w:instrText xml:space="preserve"> SEQ Figura \* ARABIC </w:instrText>
      </w:r>
      <w:r w:rsidR="006D29C8">
        <w:fldChar w:fldCharType="separate"/>
      </w:r>
      <w:r w:rsidRPr="00DA2560">
        <w:rPr>
          <w:noProof/>
        </w:rPr>
        <w:t>5</w:t>
      </w:r>
      <w:r w:rsidR="006D29C8">
        <w:rPr>
          <w:noProof/>
        </w:rPr>
        <w:fldChar w:fldCharType="end"/>
      </w:r>
      <w:bookmarkEnd w:id="282"/>
      <w:r w:rsidRPr="00DA2560">
        <w:t xml:space="preserve"> – Tela de cadastro ou identificação de doadores</w:t>
      </w:r>
    </w:p>
    <w:p w14:paraId="168C5CD6" w14:textId="77777777" w:rsidR="00A91C4C" w:rsidRDefault="00A91C4C" w:rsidP="00F23E48">
      <w:pPr>
        <w:pStyle w:val="TF-FIGURA"/>
      </w:pPr>
      <w:r>
        <w:rPr>
          <w:noProof/>
        </w:rPr>
        <w:drawing>
          <wp:inline distT="0" distB="0" distL="0" distR="0" wp14:anchorId="613808CB" wp14:editId="3DB64676">
            <wp:extent cx="3162300" cy="3009900"/>
            <wp:effectExtent l="19050" t="19050" r="0"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3009900"/>
                    </a:xfrm>
                    <a:prstGeom prst="rect">
                      <a:avLst/>
                    </a:prstGeom>
                    <a:noFill/>
                    <a:ln w="12700" cmpd="sng">
                      <a:solidFill>
                        <a:srgbClr val="000000"/>
                      </a:solidFill>
                      <a:miter lim="800000"/>
                      <a:headEnd/>
                      <a:tailEnd/>
                    </a:ln>
                    <a:effectLst/>
                  </pic:spPr>
                </pic:pic>
              </a:graphicData>
            </a:graphic>
          </wp:inline>
        </w:drawing>
      </w:r>
    </w:p>
    <w:p w14:paraId="21D22DD9" w14:textId="77777777" w:rsidR="00A91C4C" w:rsidRDefault="00A91C4C" w:rsidP="002C0E01">
      <w:pPr>
        <w:pStyle w:val="TF-FONTE"/>
        <w:rPr>
          <w:b/>
          <w:bCs/>
        </w:rPr>
      </w:pPr>
      <w:bookmarkStart w:id="284" w:name="_Hlk83624079"/>
      <w:r w:rsidRPr="007328EF">
        <w:t xml:space="preserve">Fonte: Severo e Santos (2018) </w:t>
      </w:r>
      <w:commentRangeEnd w:id="283"/>
      <w:r>
        <w:rPr>
          <w:rStyle w:val="Refdecomentrio"/>
        </w:rPr>
        <w:commentReference w:id="283"/>
      </w:r>
    </w:p>
    <w:bookmarkEnd w:id="284"/>
    <w:p w14:paraId="1735A8D7" w14:textId="77777777" w:rsidR="00A91C4C" w:rsidRDefault="00A91C4C" w:rsidP="00DE06FB"/>
    <w:p w14:paraId="009AECC4" w14:textId="77777777" w:rsidR="00A91C4C" w:rsidRDefault="00A91C4C" w:rsidP="00B67731">
      <w:pPr>
        <w:pStyle w:val="TF-TEXTO"/>
        <w:ind w:firstLine="709"/>
      </w:pPr>
      <w:commentRangeStart w:id="285"/>
      <w:r>
        <w:lastRenderedPageBreak/>
        <w:t>Após o cadastro das informações da pré-triagem do doador, pode-se visualizar os principais dados do doador como pulso, pressão e temperatura.</w:t>
      </w:r>
      <w:commentRangeEnd w:id="285"/>
      <w:r>
        <w:rPr>
          <w:rStyle w:val="Refdecomentrio"/>
        </w:rPr>
        <w:commentReference w:id="285"/>
      </w:r>
    </w:p>
    <w:p w14:paraId="5279D892" w14:textId="77777777" w:rsidR="00A91C4C" w:rsidRDefault="00A91C4C" w:rsidP="00B67731">
      <w:pPr>
        <w:pStyle w:val="TF-TEXTO"/>
        <w:ind w:firstLine="709"/>
      </w:pPr>
      <w:r>
        <w:t xml:space="preserve">Na etapa de triagem, o doador responderá o questionário selecionando apenas uma resposta por vez, evitando de deixar alguma pergunta sem resposta. </w:t>
      </w:r>
      <w:r w:rsidRPr="00370FAF">
        <w:t xml:space="preserve">Por fim é realizada a etapa de coleta </w:t>
      </w:r>
      <w:r>
        <w:t xml:space="preserve">na qual </w:t>
      </w:r>
      <w:r w:rsidRPr="00370FAF">
        <w:t>é cadastrada a doação com dados correspondentes a coleta de sangue com número de bolsa, tipo de doação, quantidade de sangue. Caso a doação seja do tipo repositória, deve conter o nome do receptor.</w:t>
      </w:r>
    </w:p>
    <w:p w14:paraId="277629D1" w14:textId="77777777" w:rsidR="00A91C4C" w:rsidRPr="000E1765" w:rsidRDefault="00A91C4C" w:rsidP="0096348B">
      <w:pPr>
        <w:pStyle w:val="TF-TEXTO"/>
        <w:ind w:firstLine="567"/>
      </w:pPr>
      <w:r w:rsidRPr="001D6F1D">
        <w:t>Severo e Santos (2018)</w:t>
      </w:r>
      <w:r>
        <w:t xml:space="preserve"> conclu</w:t>
      </w:r>
      <w:ins w:id="286" w:author="Simone Erbs da Costa" w:date="2021-10-13T21:45:00Z">
        <w:r>
          <w:t>em</w:t>
        </w:r>
      </w:ins>
      <w:del w:id="287" w:author="Simone Erbs da Costa" w:date="2021-10-13T21:45:00Z">
        <w:r w:rsidDel="00F54061">
          <w:delText>i</w:delText>
        </w:r>
      </w:del>
      <w:r>
        <w:t xml:space="preserve"> que por mais que o sistema desenvolvido seja apenas um protótipo, com apenas poucas funcionalidades implementadas, já é possível a integração de todas as etapas no processo de doação de sangue, sendo assim cumprido o objetivo do trabalho.  </w:t>
      </w:r>
      <w:commentRangeStart w:id="288"/>
      <w:r>
        <w:t xml:space="preserve">O autor </w:t>
      </w:r>
      <w:commentRangeEnd w:id="288"/>
      <w:r>
        <w:rPr>
          <w:rStyle w:val="Refdecomentrio"/>
        </w:rPr>
        <w:commentReference w:id="288"/>
      </w:r>
      <w:r>
        <w:t xml:space="preserve">destaca também que para trabalhos futuros, se propõe a melhor validação do processo de triagem, auxiliando o profissional de saúde, como a criação de relatórios.  </w:t>
      </w:r>
    </w:p>
    <w:p w14:paraId="7B2EEE85" w14:textId="77777777" w:rsidR="00A91C4C" w:rsidRPr="00CD3142" w:rsidRDefault="00A91C4C" w:rsidP="002536DD">
      <w:pPr>
        <w:pStyle w:val="Ttulo1"/>
      </w:pPr>
      <w:bookmarkStart w:id="289" w:name="_Toc54164921"/>
      <w:bookmarkStart w:id="290" w:name="_Toc54165675"/>
      <w:bookmarkStart w:id="291" w:name="_Toc54169333"/>
      <w:bookmarkStart w:id="292" w:name="_Toc96347439"/>
      <w:bookmarkStart w:id="293" w:name="_Toc96357723"/>
      <w:bookmarkStart w:id="294" w:name="_Toc96491866"/>
      <w:bookmarkStart w:id="295" w:name="_Toc411603107"/>
      <w:bookmarkEnd w:id="225"/>
      <w:r w:rsidRPr="00CD3142">
        <w:t>proposta</w:t>
      </w:r>
    </w:p>
    <w:p w14:paraId="52815BFA" w14:textId="77777777" w:rsidR="00A91C4C" w:rsidRDefault="00A91C4C" w:rsidP="00451B94">
      <w:pPr>
        <w:pStyle w:val="TF-TEXTO"/>
      </w:pPr>
      <w:r>
        <w:t xml:space="preserve">Nas próximas seções serão descritos os principais motivos para a proposta, bem como metodologias que serão utilizadas na construção deste trabalho. Na subseção </w:t>
      </w:r>
      <w:commentRangeStart w:id="296"/>
      <w:r>
        <w:t>3.1</w:t>
      </w:r>
      <w:commentRangeEnd w:id="296"/>
      <w:r>
        <w:rPr>
          <w:rStyle w:val="Refdecomentrio"/>
        </w:rPr>
        <w:commentReference w:id="296"/>
      </w:r>
      <w:r>
        <w:t xml:space="preserve"> é apresentada a justificativa para elaboração do trabalho. Já na subseção </w:t>
      </w:r>
      <w:commentRangeStart w:id="297"/>
      <w:r w:rsidRPr="00596FD9">
        <w:t>3.2</w:t>
      </w:r>
      <w:commentRangeEnd w:id="297"/>
      <w:r>
        <w:rPr>
          <w:rStyle w:val="Refdecomentrio"/>
        </w:rPr>
        <w:commentReference w:id="297"/>
      </w:r>
      <w:r>
        <w:t xml:space="preserve"> são descritos os principais requisitos da aplicação proposta neste trabalho. Por fim, na subseção </w:t>
      </w:r>
      <w:commentRangeStart w:id="298"/>
      <w:r>
        <w:t xml:space="preserve">3.3 </w:t>
      </w:r>
      <w:commentRangeEnd w:id="298"/>
      <w:r>
        <w:rPr>
          <w:rStyle w:val="Refdecomentrio"/>
        </w:rPr>
        <w:commentReference w:id="298"/>
      </w:r>
      <w:r>
        <w:t>serão expostas as metodologias utilizadas na elaboração deste trabalho.</w:t>
      </w:r>
    </w:p>
    <w:p w14:paraId="47B262CE" w14:textId="77777777" w:rsidR="00A91C4C" w:rsidRPr="00CD3142" w:rsidRDefault="00A91C4C">
      <w:pPr>
        <w:pStyle w:val="Ttulo2"/>
      </w:pPr>
      <w:bookmarkStart w:id="299" w:name="_Toc54164915"/>
      <w:bookmarkStart w:id="300" w:name="_Toc54165669"/>
      <w:bookmarkStart w:id="301" w:name="_Toc54169327"/>
      <w:bookmarkStart w:id="302" w:name="_Toc96347433"/>
      <w:bookmarkStart w:id="303" w:name="_Toc96357717"/>
      <w:bookmarkStart w:id="304" w:name="_Toc96491860"/>
      <w:bookmarkStart w:id="305" w:name="_Toc351015594"/>
      <w:r w:rsidRPr="00CD3142">
        <w:t>JUSTIFICATIVA</w:t>
      </w:r>
    </w:p>
    <w:p w14:paraId="218562A3" w14:textId="77777777" w:rsidR="00A91C4C" w:rsidRDefault="00A91C4C" w:rsidP="00CE40BC">
      <w:pPr>
        <w:pStyle w:val="TF-TEXTO"/>
      </w:pPr>
      <w:bookmarkStart w:id="306" w:name="_Ref52025161"/>
      <w:r>
        <w:t xml:space="preserve">O </w:t>
      </w:r>
      <w:r>
        <w:fldChar w:fldCharType="begin"/>
      </w:r>
      <w:r>
        <w:instrText xml:space="preserve"> REF _Ref525500749 \h </w:instrText>
      </w:r>
      <w:r>
        <w:fldChar w:fldCharType="separate"/>
      </w:r>
      <w:r>
        <w:t xml:space="preserve">Quadro </w:t>
      </w:r>
      <w:r>
        <w:rPr>
          <w:noProof/>
        </w:rPr>
        <w:t>1</w:t>
      </w:r>
      <w:r>
        <w:fldChar w:fldCharType="end"/>
      </w:r>
      <w:r>
        <w:t xml:space="preserve"> apresenta os trabalhos correlatos elencados no </w:t>
      </w:r>
      <w:commentRangeStart w:id="307"/>
      <w:r>
        <w:t>capítulo 2</w:t>
      </w:r>
      <w:commentRangeEnd w:id="307"/>
      <w:r>
        <w:rPr>
          <w:rStyle w:val="Refdecomentrio"/>
        </w:rPr>
        <w:commentReference w:id="307"/>
      </w:r>
      <w:r>
        <w:t>. As linhas representam as principais características e as colunas os trabalhos relacionados encontrados.</w:t>
      </w:r>
    </w:p>
    <w:p w14:paraId="1525CCFA" w14:textId="77777777" w:rsidR="00A91C4C" w:rsidRPr="00CD3142" w:rsidRDefault="00A91C4C" w:rsidP="00B36E4A">
      <w:pPr>
        <w:pStyle w:val="TF-LEGENDA"/>
      </w:pPr>
      <w:r>
        <w:rPr>
          <w:noProof/>
        </w:rPr>
        <mc:AlternateContent>
          <mc:Choice Requires="wps">
            <w:drawing>
              <wp:anchor distT="45720" distB="45720" distL="114300" distR="114300" simplePos="0" relativeHeight="251659264" behindDoc="0" locked="0" layoutInCell="1" allowOverlap="1" wp14:anchorId="14B9FA3B" wp14:editId="3DC16959">
                <wp:simplePos x="0" y="0"/>
                <wp:positionH relativeFrom="column">
                  <wp:posOffset>4445</wp:posOffset>
                </wp:positionH>
                <wp:positionV relativeFrom="paragraph">
                  <wp:posOffset>415290</wp:posOffset>
                </wp:positionV>
                <wp:extent cx="1009650" cy="381000"/>
                <wp:effectExtent l="0" t="0" r="0" b="0"/>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0E8D0" w14:textId="77777777" w:rsidR="00A91C4C" w:rsidRPr="00B36E4A" w:rsidRDefault="00A91C4C" w:rsidP="00C436B6">
                            <w:pPr>
                              <w:pStyle w:val="TF-TEXTO"/>
                              <w:ind w:firstLine="0"/>
                              <w:rPr>
                                <w:sz w:val="22"/>
                                <w:szCs w:val="18"/>
                              </w:rPr>
                            </w:pPr>
                            <w:r w:rsidRPr="00B36E4A">
                              <w:rPr>
                                <w:sz w:val="22"/>
                                <w:szCs w:val="18"/>
                              </w:rPr>
                              <w:t>Características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4B9FA3B" id="Caixa de Texto 2" o:spid="_x0000_s1028" type="#_x0000_t202" style="position:absolute;left:0;text-align:left;margin-left:.35pt;margin-top:32.7pt;width:79.5pt;height:3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" filled="f" stroked="f">
                <v:textbox>
                  <w:txbxContent>
                    <w:p w14:paraId="5610E8D0" w14:textId="77777777" w:rsidR="00A91C4C" w:rsidRPr="00B36E4A" w:rsidRDefault="00A91C4C" w:rsidP="00C436B6">
                      <w:pPr>
                        <w:pStyle w:val="TF-TEXTO"/>
                        <w:ind w:firstLine="0"/>
                        <w:rPr>
                          <w:sz w:val="22"/>
                          <w:szCs w:val="18"/>
                        </w:rPr>
                      </w:pPr>
                      <w:r w:rsidRPr="00B36E4A">
                        <w:rPr>
                          <w:sz w:val="22"/>
                          <w:szCs w:val="18"/>
                        </w:rPr>
                        <w:t>Características</w:t>
                      </w:r>
                    </w:p>
                  </w:txbxContent>
                </v:textbox>
              </v:shape>
            </w:pict>
          </mc:Fallback>
        </mc:AlternateContent>
      </w:r>
      <w:r w:rsidRPr="00CD3142">
        <w:t xml:space="preserve">Quadro </w:t>
      </w:r>
      <w:r w:rsidRPr="00CD3142">
        <w:rPr>
          <w:noProof/>
        </w:rPr>
        <w:t>1</w:t>
      </w:r>
      <w:bookmarkEnd w:id="306"/>
      <w:r w:rsidRPr="00CD3142">
        <w:t xml:space="preserve"> - 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5"/>
        <w:gridCol w:w="1745"/>
        <w:gridCol w:w="1745"/>
        <w:gridCol w:w="1746"/>
      </w:tblGrid>
      <w:tr w:rsidR="00A91C4C" w:rsidRPr="00CD3142" w14:paraId="7715EE3C" w14:textId="77777777" w:rsidTr="00C436B6">
        <w:trPr>
          <w:trHeight w:val="567"/>
          <w:jc w:val="center"/>
        </w:trPr>
        <w:tc>
          <w:tcPr>
            <w:tcW w:w="3828" w:type="dxa"/>
            <w:tcBorders>
              <w:tl2br w:val="single" w:sz="4" w:space="0" w:color="auto"/>
            </w:tcBorders>
            <w:shd w:val="clear" w:color="auto" w:fill="A6A6A6"/>
          </w:tcPr>
          <w:p w14:paraId="66354A6A" w14:textId="77777777" w:rsidR="00A91C4C" w:rsidRPr="00CD3142" w:rsidRDefault="00A91C4C" w:rsidP="00C436B6">
            <w:pPr>
              <w:pStyle w:val="TF-TEXTOQUADRO"/>
              <w:jc w:val="center"/>
            </w:pPr>
            <w:r>
              <w:rPr>
                <w:noProof/>
              </w:rPr>
              <mc:AlternateContent>
                <mc:Choice Requires="wps">
                  <w:drawing>
                    <wp:anchor distT="45720" distB="45720" distL="114300" distR="114300" simplePos="0" relativeHeight="251660288" behindDoc="0" locked="0" layoutInCell="1" allowOverlap="1" wp14:anchorId="3FF352D9" wp14:editId="74BE2EAA">
                      <wp:simplePos x="0" y="0"/>
                      <wp:positionH relativeFrom="column">
                        <wp:posOffset>920115</wp:posOffset>
                      </wp:positionH>
                      <wp:positionV relativeFrom="paragraph">
                        <wp:posOffset>3810</wp:posOffset>
                      </wp:positionV>
                      <wp:extent cx="1447165" cy="298450"/>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3095A" w14:textId="77777777" w:rsidR="00A91C4C" w:rsidRDefault="00A91C4C" w:rsidP="00C436B6">
                                  <w:pPr>
                                    <w:pStyle w:val="TF-TEXTOQUADRO"/>
                                    <w:jc w:val="center"/>
                                  </w:pPr>
                                  <w:r>
                                    <w:t>Trabalhos Correlatos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F352D9" id="_x0000_s1029" type="#_x0000_t202" style="position:absolute;left:0;text-align:left;margin-left:72.45pt;margin-top:.3pt;width:113.9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" filled="f" stroked="f">
                      <v:textbox>
                        <w:txbxContent>
                          <w:p w14:paraId="2813095A" w14:textId="77777777" w:rsidR="00A91C4C" w:rsidRDefault="00A91C4C" w:rsidP="00C436B6">
                            <w:pPr>
                              <w:pStyle w:val="TF-TEXTOQUADRO"/>
                              <w:jc w:val="center"/>
                            </w:pPr>
                            <w:r>
                              <w:t>Trabalhos Correlatos</w:t>
                            </w:r>
                          </w:p>
                        </w:txbxContent>
                      </v:textbox>
                    </v:shape>
                  </w:pict>
                </mc:Fallback>
              </mc:AlternateContent>
            </w:r>
          </w:p>
        </w:tc>
        <w:tc>
          <w:tcPr>
            <w:tcW w:w="1746" w:type="dxa"/>
            <w:shd w:val="clear" w:color="auto" w:fill="A6A6A6"/>
            <w:vAlign w:val="center"/>
          </w:tcPr>
          <w:p w14:paraId="2574BC2C" w14:textId="77777777" w:rsidR="00A91C4C" w:rsidRPr="00CD3142" w:rsidRDefault="00A91C4C" w:rsidP="00C436B6">
            <w:pPr>
              <w:pStyle w:val="TF-TEXTOQUADRO"/>
              <w:jc w:val="center"/>
            </w:pPr>
            <w:r w:rsidRPr="00EE3C65">
              <w:t>S</w:t>
            </w:r>
            <w:r>
              <w:t>ouza</w:t>
            </w:r>
            <w:r w:rsidRPr="00EE3C65">
              <w:t xml:space="preserve"> J</w:t>
            </w:r>
            <w:r>
              <w:t>unior</w:t>
            </w:r>
            <w:r w:rsidRPr="00EE3C65">
              <w:t xml:space="preserve"> (2020)</w:t>
            </w:r>
          </w:p>
        </w:tc>
        <w:tc>
          <w:tcPr>
            <w:tcW w:w="1746" w:type="dxa"/>
            <w:shd w:val="clear" w:color="auto" w:fill="A6A6A6"/>
            <w:vAlign w:val="center"/>
          </w:tcPr>
          <w:p w14:paraId="0A639A89" w14:textId="77777777" w:rsidR="00A91C4C" w:rsidRPr="00CD3142" w:rsidRDefault="00A91C4C" w:rsidP="00C436B6">
            <w:pPr>
              <w:pStyle w:val="TF-TEXTOQUADRO"/>
              <w:jc w:val="center"/>
            </w:pPr>
            <w:r>
              <w:t>Lira (2020)</w:t>
            </w:r>
          </w:p>
        </w:tc>
        <w:tc>
          <w:tcPr>
            <w:tcW w:w="1747" w:type="dxa"/>
            <w:shd w:val="clear" w:color="auto" w:fill="A6A6A6"/>
            <w:vAlign w:val="center"/>
          </w:tcPr>
          <w:p w14:paraId="2A2C363D" w14:textId="77777777" w:rsidR="00A91C4C" w:rsidRPr="00CD3142" w:rsidRDefault="00A91C4C" w:rsidP="00B36E4A">
            <w:pPr>
              <w:pStyle w:val="TF-TEXTOQUADRO"/>
              <w:jc w:val="center"/>
            </w:pPr>
          </w:p>
          <w:p w14:paraId="7D298C09" w14:textId="77777777" w:rsidR="00A91C4C" w:rsidRPr="00CD3142" w:rsidRDefault="00A91C4C" w:rsidP="00B36E4A">
            <w:pPr>
              <w:pStyle w:val="TF-TEXTOQUADRO"/>
              <w:jc w:val="center"/>
            </w:pPr>
            <w:r w:rsidRPr="00FF315A">
              <w:t xml:space="preserve">Severo e Santos </w:t>
            </w:r>
            <w:r>
              <w:t>(</w:t>
            </w:r>
            <w:r w:rsidRPr="00FF315A">
              <w:t>2018</w:t>
            </w:r>
            <w:r>
              <w:t>)</w:t>
            </w:r>
          </w:p>
          <w:p w14:paraId="3DEE3938" w14:textId="77777777" w:rsidR="00A91C4C" w:rsidRPr="00CD3142" w:rsidRDefault="00A91C4C" w:rsidP="00C436B6">
            <w:pPr>
              <w:pStyle w:val="TF-TEXTOQUADRO"/>
              <w:jc w:val="center"/>
            </w:pPr>
          </w:p>
        </w:tc>
      </w:tr>
      <w:tr w:rsidR="00A91C4C" w:rsidRPr="00CD3142" w14:paraId="49DF1B6F" w14:textId="77777777" w:rsidTr="00C436B6">
        <w:trPr>
          <w:jc w:val="center"/>
        </w:trPr>
        <w:tc>
          <w:tcPr>
            <w:tcW w:w="3828" w:type="dxa"/>
            <w:shd w:val="clear" w:color="auto" w:fill="auto"/>
          </w:tcPr>
          <w:p w14:paraId="1F616C49" w14:textId="77777777" w:rsidR="00A91C4C" w:rsidRPr="00CD3142" w:rsidRDefault="00A91C4C" w:rsidP="0054605F">
            <w:pPr>
              <w:pStyle w:val="TF-TEXTOQUADRO"/>
            </w:pPr>
            <w:r>
              <w:t xml:space="preserve">Cadastro de Doadores </w:t>
            </w:r>
          </w:p>
        </w:tc>
        <w:tc>
          <w:tcPr>
            <w:tcW w:w="1746" w:type="dxa"/>
            <w:shd w:val="clear" w:color="auto" w:fill="auto"/>
          </w:tcPr>
          <w:p w14:paraId="7783E2FD" w14:textId="77777777" w:rsidR="00A91C4C" w:rsidRPr="00CD3142" w:rsidRDefault="00A91C4C" w:rsidP="0054605F">
            <w:pPr>
              <w:pStyle w:val="TF-TEXTOQUADRO"/>
            </w:pPr>
            <w:r>
              <w:t>Sim</w:t>
            </w:r>
          </w:p>
        </w:tc>
        <w:tc>
          <w:tcPr>
            <w:tcW w:w="1746" w:type="dxa"/>
            <w:shd w:val="clear" w:color="auto" w:fill="auto"/>
          </w:tcPr>
          <w:p w14:paraId="19A80623" w14:textId="77777777" w:rsidR="00A91C4C" w:rsidRPr="00CD3142" w:rsidRDefault="00A91C4C" w:rsidP="0054605F">
            <w:pPr>
              <w:pStyle w:val="TF-TEXTOQUADRO"/>
            </w:pPr>
            <w:r>
              <w:t>Não</w:t>
            </w:r>
          </w:p>
        </w:tc>
        <w:tc>
          <w:tcPr>
            <w:tcW w:w="1747" w:type="dxa"/>
            <w:shd w:val="clear" w:color="auto" w:fill="auto"/>
          </w:tcPr>
          <w:p w14:paraId="5E003ADD" w14:textId="77777777" w:rsidR="00A91C4C" w:rsidRPr="00CD3142" w:rsidRDefault="00A91C4C" w:rsidP="0054605F">
            <w:pPr>
              <w:pStyle w:val="TF-TEXTOQUADRO"/>
            </w:pPr>
            <w:r>
              <w:t>Sim</w:t>
            </w:r>
          </w:p>
        </w:tc>
      </w:tr>
      <w:tr w:rsidR="00A91C4C" w:rsidRPr="00CD3142" w14:paraId="624E3404" w14:textId="77777777" w:rsidTr="00C436B6">
        <w:trPr>
          <w:jc w:val="center"/>
        </w:trPr>
        <w:tc>
          <w:tcPr>
            <w:tcW w:w="3828" w:type="dxa"/>
            <w:shd w:val="clear" w:color="auto" w:fill="auto"/>
          </w:tcPr>
          <w:p w14:paraId="0F2C416D" w14:textId="77777777" w:rsidR="00A91C4C" w:rsidRPr="00CD3142" w:rsidRDefault="00A91C4C" w:rsidP="0054605F">
            <w:pPr>
              <w:pStyle w:val="TF-TEXTOQUADRO"/>
            </w:pPr>
            <w:r>
              <w:t>Cadastro de Hemocentros</w:t>
            </w:r>
          </w:p>
        </w:tc>
        <w:tc>
          <w:tcPr>
            <w:tcW w:w="1746" w:type="dxa"/>
            <w:shd w:val="clear" w:color="auto" w:fill="auto"/>
          </w:tcPr>
          <w:p w14:paraId="2FD6ACBE" w14:textId="77777777" w:rsidR="00A91C4C" w:rsidRPr="00CD3142" w:rsidRDefault="00A91C4C" w:rsidP="0054605F">
            <w:pPr>
              <w:pStyle w:val="TF-TEXTOQUADRO"/>
            </w:pPr>
            <w:r>
              <w:t>Sim</w:t>
            </w:r>
          </w:p>
        </w:tc>
        <w:tc>
          <w:tcPr>
            <w:tcW w:w="1746" w:type="dxa"/>
            <w:shd w:val="clear" w:color="auto" w:fill="auto"/>
          </w:tcPr>
          <w:p w14:paraId="59ADCD10" w14:textId="77777777" w:rsidR="00A91C4C" w:rsidRPr="00CD3142" w:rsidRDefault="00A91C4C" w:rsidP="0054605F">
            <w:pPr>
              <w:pStyle w:val="TF-TEXTOQUADRO"/>
            </w:pPr>
            <w:r>
              <w:t>Não</w:t>
            </w:r>
          </w:p>
        </w:tc>
        <w:tc>
          <w:tcPr>
            <w:tcW w:w="1747" w:type="dxa"/>
            <w:shd w:val="clear" w:color="auto" w:fill="auto"/>
          </w:tcPr>
          <w:p w14:paraId="7BA0C90F" w14:textId="77777777" w:rsidR="00A91C4C" w:rsidRPr="00CD3142" w:rsidRDefault="00A91C4C" w:rsidP="0054605F">
            <w:pPr>
              <w:pStyle w:val="TF-TEXTOQUADRO"/>
            </w:pPr>
            <w:r>
              <w:t>Não</w:t>
            </w:r>
          </w:p>
        </w:tc>
      </w:tr>
      <w:tr w:rsidR="00A91C4C" w:rsidRPr="00CD3142" w14:paraId="28B0F9C0" w14:textId="77777777" w:rsidTr="00C436B6">
        <w:trPr>
          <w:jc w:val="center"/>
        </w:trPr>
        <w:tc>
          <w:tcPr>
            <w:tcW w:w="3828" w:type="dxa"/>
            <w:shd w:val="clear" w:color="auto" w:fill="auto"/>
          </w:tcPr>
          <w:p w14:paraId="6D2E691F" w14:textId="77777777" w:rsidR="00A91C4C" w:rsidRPr="00CD3142" w:rsidRDefault="00A91C4C" w:rsidP="0054605F">
            <w:pPr>
              <w:pStyle w:val="TF-TEXTOQUADRO"/>
            </w:pPr>
            <w:r>
              <w:t>Gerenciar Doações de Sangue</w:t>
            </w:r>
          </w:p>
        </w:tc>
        <w:tc>
          <w:tcPr>
            <w:tcW w:w="1746" w:type="dxa"/>
            <w:shd w:val="clear" w:color="auto" w:fill="auto"/>
          </w:tcPr>
          <w:p w14:paraId="2883CB24" w14:textId="77777777" w:rsidR="00A91C4C" w:rsidRPr="00CD3142" w:rsidRDefault="00A91C4C" w:rsidP="0054605F">
            <w:pPr>
              <w:pStyle w:val="TF-TEXTOQUADRO"/>
            </w:pPr>
            <w:r>
              <w:t>Sim</w:t>
            </w:r>
          </w:p>
        </w:tc>
        <w:tc>
          <w:tcPr>
            <w:tcW w:w="1746" w:type="dxa"/>
            <w:shd w:val="clear" w:color="auto" w:fill="auto"/>
          </w:tcPr>
          <w:p w14:paraId="6314E7BD" w14:textId="77777777" w:rsidR="00A91C4C" w:rsidRPr="00CD3142" w:rsidRDefault="00A91C4C" w:rsidP="0054605F">
            <w:pPr>
              <w:pStyle w:val="TF-TEXTOQUADRO"/>
            </w:pPr>
            <w:r>
              <w:t>Sim</w:t>
            </w:r>
          </w:p>
        </w:tc>
        <w:tc>
          <w:tcPr>
            <w:tcW w:w="1747" w:type="dxa"/>
            <w:shd w:val="clear" w:color="auto" w:fill="auto"/>
          </w:tcPr>
          <w:p w14:paraId="340B1853" w14:textId="77777777" w:rsidR="00A91C4C" w:rsidRPr="00CD3142" w:rsidRDefault="00A91C4C" w:rsidP="0054605F">
            <w:pPr>
              <w:pStyle w:val="TF-TEXTOQUADRO"/>
            </w:pPr>
            <w:r>
              <w:t>Sim</w:t>
            </w:r>
          </w:p>
        </w:tc>
      </w:tr>
      <w:tr w:rsidR="00A91C4C" w:rsidRPr="00CD3142" w14:paraId="43649572" w14:textId="77777777" w:rsidTr="00C436B6">
        <w:trPr>
          <w:jc w:val="center"/>
        </w:trPr>
        <w:tc>
          <w:tcPr>
            <w:tcW w:w="3828" w:type="dxa"/>
            <w:shd w:val="clear" w:color="auto" w:fill="auto"/>
          </w:tcPr>
          <w:p w14:paraId="286A0D2C" w14:textId="77777777" w:rsidR="00A91C4C" w:rsidRPr="00CD3142" w:rsidRDefault="00A91C4C" w:rsidP="0054605F">
            <w:pPr>
              <w:pStyle w:val="TF-TEXTOQUADRO"/>
            </w:pPr>
            <w:r>
              <w:t>Gerenciar Estoque de sangue</w:t>
            </w:r>
          </w:p>
        </w:tc>
        <w:tc>
          <w:tcPr>
            <w:tcW w:w="1746" w:type="dxa"/>
            <w:shd w:val="clear" w:color="auto" w:fill="auto"/>
          </w:tcPr>
          <w:p w14:paraId="07882356" w14:textId="77777777" w:rsidR="00A91C4C" w:rsidRPr="00CD3142" w:rsidRDefault="00A91C4C" w:rsidP="0054605F">
            <w:pPr>
              <w:pStyle w:val="TF-TEXTOQUADRO"/>
            </w:pPr>
            <w:r>
              <w:t>Não</w:t>
            </w:r>
          </w:p>
        </w:tc>
        <w:tc>
          <w:tcPr>
            <w:tcW w:w="1746" w:type="dxa"/>
            <w:shd w:val="clear" w:color="auto" w:fill="auto"/>
          </w:tcPr>
          <w:p w14:paraId="0CC03F43" w14:textId="77777777" w:rsidR="00A91C4C" w:rsidRPr="00CD3142" w:rsidRDefault="00A91C4C" w:rsidP="0054605F">
            <w:pPr>
              <w:pStyle w:val="TF-TEXTOQUADRO"/>
            </w:pPr>
            <w:r>
              <w:t>Sim</w:t>
            </w:r>
          </w:p>
        </w:tc>
        <w:tc>
          <w:tcPr>
            <w:tcW w:w="1747" w:type="dxa"/>
            <w:shd w:val="clear" w:color="auto" w:fill="auto"/>
          </w:tcPr>
          <w:p w14:paraId="4647967A" w14:textId="77777777" w:rsidR="00A91C4C" w:rsidRPr="00CD3142" w:rsidRDefault="00A91C4C" w:rsidP="0054605F">
            <w:pPr>
              <w:pStyle w:val="TF-TEXTOQUADRO"/>
            </w:pPr>
            <w:r>
              <w:t>Não</w:t>
            </w:r>
          </w:p>
        </w:tc>
      </w:tr>
      <w:tr w:rsidR="00A91C4C" w:rsidRPr="00CD3142" w14:paraId="7AE0F756" w14:textId="77777777" w:rsidTr="00C436B6">
        <w:trPr>
          <w:jc w:val="center"/>
        </w:trPr>
        <w:tc>
          <w:tcPr>
            <w:tcW w:w="3828" w:type="dxa"/>
            <w:shd w:val="clear" w:color="auto" w:fill="auto"/>
          </w:tcPr>
          <w:p w14:paraId="04C60910" w14:textId="77777777" w:rsidR="00A91C4C" w:rsidRPr="00CD3142" w:rsidRDefault="00A91C4C" w:rsidP="0054605F">
            <w:pPr>
              <w:pStyle w:val="TF-TEXTOQUADRO"/>
            </w:pPr>
            <w:r w:rsidRPr="005D717D">
              <w:t>Divulgação de campanhas de coleta de sangue</w:t>
            </w:r>
          </w:p>
        </w:tc>
        <w:tc>
          <w:tcPr>
            <w:tcW w:w="1746" w:type="dxa"/>
            <w:shd w:val="clear" w:color="auto" w:fill="auto"/>
          </w:tcPr>
          <w:p w14:paraId="3C566BB3" w14:textId="77777777" w:rsidR="00A91C4C" w:rsidRPr="00CD3142" w:rsidRDefault="00A91C4C" w:rsidP="0054605F">
            <w:pPr>
              <w:pStyle w:val="TF-TEXTOQUADRO"/>
            </w:pPr>
            <w:r>
              <w:t>Sim</w:t>
            </w:r>
          </w:p>
        </w:tc>
        <w:tc>
          <w:tcPr>
            <w:tcW w:w="1746" w:type="dxa"/>
            <w:shd w:val="clear" w:color="auto" w:fill="auto"/>
          </w:tcPr>
          <w:p w14:paraId="5A6E9767" w14:textId="77777777" w:rsidR="00A91C4C" w:rsidRPr="00CD3142" w:rsidRDefault="00A91C4C" w:rsidP="0054605F">
            <w:pPr>
              <w:pStyle w:val="TF-TEXTOQUADRO"/>
            </w:pPr>
            <w:r>
              <w:t>Não</w:t>
            </w:r>
          </w:p>
        </w:tc>
        <w:tc>
          <w:tcPr>
            <w:tcW w:w="1747" w:type="dxa"/>
            <w:shd w:val="clear" w:color="auto" w:fill="auto"/>
          </w:tcPr>
          <w:p w14:paraId="5FB34167" w14:textId="77777777" w:rsidR="00A91C4C" w:rsidRPr="00CD3142" w:rsidRDefault="00A91C4C" w:rsidP="0054605F">
            <w:pPr>
              <w:pStyle w:val="TF-TEXTOQUADRO"/>
            </w:pPr>
            <w:r>
              <w:t>Sim</w:t>
            </w:r>
          </w:p>
        </w:tc>
      </w:tr>
      <w:tr w:rsidR="00A91C4C" w:rsidRPr="00CD3142" w14:paraId="0D31CF2F" w14:textId="77777777" w:rsidTr="00C436B6">
        <w:trPr>
          <w:jc w:val="center"/>
        </w:trPr>
        <w:tc>
          <w:tcPr>
            <w:tcW w:w="3828" w:type="dxa"/>
            <w:shd w:val="clear" w:color="auto" w:fill="auto"/>
          </w:tcPr>
          <w:p w14:paraId="237DA62A" w14:textId="77777777" w:rsidR="00A91C4C" w:rsidRPr="00CD3142" w:rsidRDefault="00A91C4C" w:rsidP="0054605F">
            <w:pPr>
              <w:pStyle w:val="TF-TEXTOQUADRO"/>
            </w:pPr>
            <w:r>
              <w:t>Permitir o usuário realizar agendamento</w:t>
            </w:r>
          </w:p>
        </w:tc>
        <w:tc>
          <w:tcPr>
            <w:tcW w:w="1746" w:type="dxa"/>
            <w:shd w:val="clear" w:color="auto" w:fill="auto"/>
          </w:tcPr>
          <w:p w14:paraId="265C5FEB" w14:textId="77777777" w:rsidR="00A91C4C" w:rsidRPr="00CD3142" w:rsidRDefault="00A91C4C" w:rsidP="0054605F">
            <w:pPr>
              <w:pStyle w:val="TF-TEXTOQUADRO"/>
            </w:pPr>
            <w:r>
              <w:t>Sim</w:t>
            </w:r>
          </w:p>
        </w:tc>
        <w:tc>
          <w:tcPr>
            <w:tcW w:w="1746" w:type="dxa"/>
            <w:shd w:val="clear" w:color="auto" w:fill="auto"/>
          </w:tcPr>
          <w:p w14:paraId="40D878DD" w14:textId="77777777" w:rsidR="00A91C4C" w:rsidRPr="00CD3142" w:rsidRDefault="00A91C4C" w:rsidP="0054605F">
            <w:pPr>
              <w:pStyle w:val="TF-TEXTOQUADRO"/>
            </w:pPr>
            <w:r>
              <w:t>Não</w:t>
            </w:r>
          </w:p>
        </w:tc>
        <w:tc>
          <w:tcPr>
            <w:tcW w:w="1747" w:type="dxa"/>
            <w:shd w:val="clear" w:color="auto" w:fill="auto"/>
          </w:tcPr>
          <w:p w14:paraId="4BA17C7E" w14:textId="77777777" w:rsidR="00A91C4C" w:rsidRPr="00CD3142" w:rsidRDefault="00A91C4C" w:rsidP="0054605F">
            <w:pPr>
              <w:pStyle w:val="TF-TEXTOQUADRO"/>
            </w:pPr>
            <w:r>
              <w:t>Sim</w:t>
            </w:r>
          </w:p>
        </w:tc>
      </w:tr>
      <w:tr w:rsidR="00A91C4C" w:rsidRPr="00CD3142" w14:paraId="3D1A52C6" w14:textId="77777777" w:rsidTr="00C436B6">
        <w:trPr>
          <w:jc w:val="center"/>
        </w:trPr>
        <w:tc>
          <w:tcPr>
            <w:tcW w:w="3828" w:type="dxa"/>
            <w:shd w:val="clear" w:color="auto" w:fill="auto"/>
          </w:tcPr>
          <w:p w14:paraId="4AE5F6A5" w14:textId="77777777" w:rsidR="00A91C4C" w:rsidRPr="00CD3142" w:rsidRDefault="00A91C4C" w:rsidP="0054605F">
            <w:pPr>
              <w:pStyle w:val="TF-TEXTOQUADRO"/>
            </w:pPr>
            <w:r w:rsidRPr="005D717D">
              <w:t>Exibir informações de estoques do hemocentro.</w:t>
            </w:r>
          </w:p>
        </w:tc>
        <w:tc>
          <w:tcPr>
            <w:tcW w:w="1746" w:type="dxa"/>
            <w:shd w:val="clear" w:color="auto" w:fill="auto"/>
          </w:tcPr>
          <w:p w14:paraId="7333F719" w14:textId="77777777" w:rsidR="00A91C4C" w:rsidRPr="00CD3142" w:rsidRDefault="00A91C4C" w:rsidP="0054605F">
            <w:pPr>
              <w:pStyle w:val="TF-TEXTOQUADRO"/>
            </w:pPr>
            <w:r>
              <w:t>Não</w:t>
            </w:r>
          </w:p>
        </w:tc>
        <w:tc>
          <w:tcPr>
            <w:tcW w:w="1746" w:type="dxa"/>
            <w:shd w:val="clear" w:color="auto" w:fill="auto"/>
          </w:tcPr>
          <w:p w14:paraId="2B9B6E26" w14:textId="77777777" w:rsidR="00A91C4C" w:rsidRPr="00CD3142" w:rsidRDefault="00A91C4C" w:rsidP="0054605F">
            <w:pPr>
              <w:pStyle w:val="TF-TEXTOQUADRO"/>
            </w:pPr>
            <w:r>
              <w:t>Sim</w:t>
            </w:r>
          </w:p>
        </w:tc>
        <w:tc>
          <w:tcPr>
            <w:tcW w:w="1747" w:type="dxa"/>
            <w:shd w:val="clear" w:color="auto" w:fill="auto"/>
          </w:tcPr>
          <w:p w14:paraId="04DD6939" w14:textId="77777777" w:rsidR="00A91C4C" w:rsidRPr="00CD3142" w:rsidRDefault="00A91C4C" w:rsidP="0054605F">
            <w:pPr>
              <w:pStyle w:val="TF-TEXTOQUADRO"/>
            </w:pPr>
            <w:r>
              <w:t>Não</w:t>
            </w:r>
          </w:p>
        </w:tc>
      </w:tr>
      <w:tr w:rsidR="00A91C4C" w:rsidRPr="00CD3142" w14:paraId="39170F02" w14:textId="77777777" w:rsidTr="00C436B6">
        <w:trPr>
          <w:jc w:val="center"/>
        </w:trPr>
        <w:tc>
          <w:tcPr>
            <w:tcW w:w="3828" w:type="dxa"/>
            <w:shd w:val="clear" w:color="auto" w:fill="auto"/>
          </w:tcPr>
          <w:p w14:paraId="35E65012" w14:textId="77777777" w:rsidR="00A91C4C" w:rsidRPr="005D717D" w:rsidRDefault="00A91C4C" w:rsidP="0054605F">
            <w:pPr>
              <w:pStyle w:val="TF-TEXTOQUADRO"/>
            </w:pPr>
            <w:r>
              <w:t>Integração com outros Sistemas</w:t>
            </w:r>
          </w:p>
        </w:tc>
        <w:tc>
          <w:tcPr>
            <w:tcW w:w="1746" w:type="dxa"/>
            <w:shd w:val="clear" w:color="auto" w:fill="auto"/>
          </w:tcPr>
          <w:p w14:paraId="5F9A89B8" w14:textId="77777777" w:rsidR="00A91C4C" w:rsidRPr="00CD3142" w:rsidRDefault="00A91C4C" w:rsidP="00096D22">
            <w:pPr>
              <w:pStyle w:val="TF-TEXTOQUADRO"/>
            </w:pPr>
            <w:r>
              <w:t>Não</w:t>
            </w:r>
          </w:p>
        </w:tc>
        <w:tc>
          <w:tcPr>
            <w:tcW w:w="1746" w:type="dxa"/>
            <w:shd w:val="clear" w:color="auto" w:fill="auto"/>
          </w:tcPr>
          <w:p w14:paraId="46A2471D" w14:textId="77777777" w:rsidR="00A91C4C" w:rsidRPr="00CD3142" w:rsidRDefault="00A91C4C" w:rsidP="00096D22">
            <w:pPr>
              <w:pStyle w:val="TF-TEXTOQUADRO"/>
            </w:pPr>
            <w:r>
              <w:t>Sim</w:t>
            </w:r>
          </w:p>
        </w:tc>
        <w:tc>
          <w:tcPr>
            <w:tcW w:w="1747" w:type="dxa"/>
            <w:shd w:val="clear" w:color="auto" w:fill="auto"/>
          </w:tcPr>
          <w:p w14:paraId="5A8EF342" w14:textId="77777777" w:rsidR="00A91C4C" w:rsidRPr="00CD3142" w:rsidRDefault="00A91C4C" w:rsidP="00096D22">
            <w:pPr>
              <w:pStyle w:val="TF-TEXTOQUADRO"/>
            </w:pPr>
            <w:r>
              <w:t>Não</w:t>
            </w:r>
          </w:p>
        </w:tc>
      </w:tr>
      <w:tr w:rsidR="00A91C4C" w:rsidRPr="00CD3142" w14:paraId="6C9671D7" w14:textId="77777777" w:rsidTr="00C436B6">
        <w:trPr>
          <w:jc w:val="center"/>
        </w:trPr>
        <w:tc>
          <w:tcPr>
            <w:tcW w:w="3828" w:type="dxa"/>
            <w:shd w:val="clear" w:color="auto" w:fill="auto"/>
          </w:tcPr>
          <w:p w14:paraId="44A78602" w14:textId="77777777" w:rsidR="00A91C4C" w:rsidRPr="005D717D" w:rsidRDefault="00A91C4C" w:rsidP="0054605F">
            <w:pPr>
              <w:pStyle w:val="TF-TEXTOQUADRO"/>
            </w:pPr>
            <w:commentRangeStart w:id="308"/>
            <w:r>
              <w:t>Plataforma</w:t>
            </w:r>
            <w:commentRangeEnd w:id="308"/>
            <w:r>
              <w:rPr>
                <w:rStyle w:val="Refdecomentrio"/>
              </w:rPr>
              <w:commentReference w:id="308"/>
            </w:r>
          </w:p>
        </w:tc>
        <w:tc>
          <w:tcPr>
            <w:tcW w:w="1746" w:type="dxa"/>
            <w:shd w:val="clear" w:color="auto" w:fill="auto"/>
          </w:tcPr>
          <w:p w14:paraId="69CCE319" w14:textId="77777777" w:rsidR="00A91C4C" w:rsidRPr="00CD3142" w:rsidRDefault="00A91C4C" w:rsidP="008C392B">
            <w:pPr>
              <w:pStyle w:val="TF-TEXTOQUADRO"/>
            </w:pPr>
            <w:proofErr w:type="spellStart"/>
            <w:r>
              <w:t>Android</w:t>
            </w:r>
            <w:proofErr w:type="spellEnd"/>
          </w:p>
        </w:tc>
        <w:tc>
          <w:tcPr>
            <w:tcW w:w="1746" w:type="dxa"/>
            <w:shd w:val="clear" w:color="auto" w:fill="auto"/>
          </w:tcPr>
          <w:p w14:paraId="74313741" w14:textId="77777777" w:rsidR="00A91C4C" w:rsidRPr="00CD3142" w:rsidRDefault="00A91C4C" w:rsidP="008C392B">
            <w:pPr>
              <w:pStyle w:val="TF-TEXTOQUADRO"/>
            </w:pPr>
            <w:r>
              <w:t>Web</w:t>
            </w:r>
          </w:p>
        </w:tc>
        <w:tc>
          <w:tcPr>
            <w:tcW w:w="1747" w:type="dxa"/>
            <w:shd w:val="clear" w:color="auto" w:fill="auto"/>
          </w:tcPr>
          <w:p w14:paraId="1F21BE83" w14:textId="77777777" w:rsidR="00A91C4C" w:rsidRPr="00CD3142" w:rsidRDefault="00A91C4C" w:rsidP="008C392B">
            <w:pPr>
              <w:pStyle w:val="TF-TEXTOQUADRO"/>
            </w:pPr>
            <w:r>
              <w:t>Web</w:t>
            </w:r>
          </w:p>
        </w:tc>
      </w:tr>
    </w:tbl>
    <w:p w14:paraId="629A4588" w14:textId="77777777" w:rsidR="00A91C4C" w:rsidRPr="00CD3142" w:rsidRDefault="00A91C4C" w:rsidP="00B36E4A">
      <w:pPr>
        <w:pStyle w:val="TF-FONTE"/>
      </w:pPr>
      <w:r w:rsidRPr="00CD3142">
        <w:t>Fonte: elaborado pelo autor.</w:t>
      </w:r>
    </w:p>
    <w:p w14:paraId="536A5922" w14:textId="77777777" w:rsidR="00A91C4C" w:rsidRDefault="00A91C4C" w:rsidP="00F837FC">
      <w:pPr>
        <w:pStyle w:val="TF-ALNEA"/>
        <w:numPr>
          <w:ilvl w:val="0"/>
          <w:numId w:val="0"/>
        </w:numPr>
        <w:ind w:firstLine="567"/>
        <w:contextualSpacing w:val="0"/>
      </w:pPr>
      <w:r w:rsidRPr="00F837FC">
        <w:t xml:space="preserve">Como </w:t>
      </w:r>
      <w:r>
        <w:t>pode ser</w:t>
      </w:r>
      <w:r w:rsidRPr="00F837FC">
        <w:t xml:space="preserve"> observado no </w:t>
      </w:r>
      <w:r w:rsidRPr="00F837FC">
        <w:fldChar w:fldCharType="begin"/>
      </w:r>
      <w:r w:rsidRPr="00F837FC">
        <w:instrText xml:space="preserve"> REF _Ref525500749 \h </w:instrText>
      </w:r>
      <w:r>
        <w:instrText xml:space="preserve"> \* MERGEFORMAT </w:instrText>
      </w:r>
      <w:r w:rsidRPr="00F837FC">
        <w:fldChar w:fldCharType="separate"/>
      </w:r>
      <w:r w:rsidRPr="00F837FC">
        <w:t>Quadro 1</w:t>
      </w:r>
      <w:r w:rsidRPr="00F837FC">
        <w:fldChar w:fldCharType="end"/>
      </w:r>
      <w:r w:rsidRPr="00F837FC">
        <w:t xml:space="preserve">, </w:t>
      </w:r>
      <w:r w:rsidRPr="00EE3C65">
        <w:t>S</w:t>
      </w:r>
      <w:r>
        <w:t>ouza</w:t>
      </w:r>
      <w:r w:rsidRPr="00EE3C65">
        <w:t xml:space="preserve"> J</w:t>
      </w:r>
      <w:r>
        <w:t>unior</w:t>
      </w:r>
      <w:r w:rsidRPr="00EE3C65">
        <w:t xml:space="preserve"> (2020)</w:t>
      </w:r>
      <w:r>
        <w:t xml:space="preserve"> desenvolveu um aplicativo móvel voltado ao agendamento de doações, visualização de campanhas institucionais, bem </w:t>
      </w:r>
      <w:r>
        <w:lastRenderedPageBreak/>
        <w:t>como também a visualização de um painel on</w:t>
      </w:r>
      <w:ins w:id="309" w:author="Simone Erbs da Costa" w:date="2021-10-13T21:49:00Z">
        <w:r>
          <w:t>-</w:t>
        </w:r>
      </w:ins>
      <w:r>
        <w:t>line, com as</w:t>
      </w:r>
      <w:r w:rsidRPr="00871782">
        <w:t xml:space="preserve"> informações </w:t>
      </w:r>
      <w:r>
        <w:t>com</w:t>
      </w:r>
      <w:r w:rsidRPr="00871782">
        <w:t xml:space="preserve"> </w:t>
      </w:r>
      <w:r>
        <w:t>o</w:t>
      </w:r>
      <w:r w:rsidRPr="00871782">
        <w:t xml:space="preserve"> </w:t>
      </w:r>
      <w:r>
        <w:t>número</w:t>
      </w:r>
      <w:r w:rsidRPr="00871782">
        <w:t xml:space="preserve"> de</w:t>
      </w:r>
      <w:r>
        <w:t xml:space="preserve"> usuários cadastrados e </w:t>
      </w:r>
      <w:r w:rsidRPr="00871782">
        <w:t xml:space="preserve">agendamentos </w:t>
      </w:r>
      <w:r>
        <w:t xml:space="preserve">realizados. Entretanto, apesar do sistema ser focado no agendamento de doações de sangue, o sistema atende somente a parte de agendamentos de doações proposta nos objetivos deste trabalho. </w:t>
      </w:r>
      <w:bookmarkStart w:id="310" w:name="_Hlk83499790"/>
      <w:r>
        <w:t xml:space="preserve">Contudo, o trabalho de </w:t>
      </w:r>
      <w:r w:rsidRPr="000C3A98">
        <w:t>Souza Junior (2020)</w:t>
      </w:r>
      <w:r>
        <w:t>, não trata do processo de gerenciamento de estoque e da coleta de sangue</w:t>
      </w:r>
      <w:bookmarkEnd w:id="310"/>
      <w:r>
        <w:t xml:space="preserve">. </w:t>
      </w:r>
    </w:p>
    <w:p w14:paraId="31EA4851" w14:textId="77777777" w:rsidR="00A91C4C" w:rsidRDefault="00A91C4C" w:rsidP="00F837FC">
      <w:pPr>
        <w:pStyle w:val="TF-ALNEA"/>
        <w:numPr>
          <w:ilvl w:val="0"/>
          <w:numId w:val="0"/>
        </w:numPr>
        <w:ind w:firstLine="567"/>
        <w:contextualSpacing w:val="0"/>
      </w:pPr>
      <w:r w:rsidRPr="00D70328">
        <w:t xml:space="preserve">Já o trabalho de Lira (2020), é focado em dar suporte ao processo de planejamento de coleta de sangue e com foco na gestão de estoques de banco de sangue. Foi criada uma aplicação web, que busca os dados direto do sistema legado </w:t>
      </w:r>
      <w:proofErr w:type="spellStart"/>
      <w:r w:rsidRPr="00D70328">
        <w:t>Hemovida</w:t>
      </w:r>
      <w:proofErr w:type="spellEnd"/>
      <w:r w:rsidRPr="00D70328">
        <w:t xml:space="preserve">, pois o principal objetivo do trabalho é fidelizar de doadores, buscando auxiliar a criação de campanhas de coleta. A aplicação de Lira (2020) permite gerenciar o agendamento das doações. Além de estabelecer metas de bolsas necessárias para manter o estoque de sangue, o sistema também permite gerenciar os agendamentos realizados. </w:t>
      </w:r>
      <w:commentRangeStart w:id="311"/>
      <w:r w:rsidRPr="00D70328">
        <w:t xml:space="preserve">Verificando </w:t>
      </w:r>
      <w:commentRangeEnd w:id="311"/>
      <w:r>
        <w:rPr>
          <w:rStyle w:val="Refdecomentrio"/>
        </w:rPr>
        <w:commentReference w:id="311"/>
      </w:r>
      <w:r w:rsidRPr="00D70328">
        <w:t xml:space="preserve">as restrições do doador e aprovando a doação ou não. Porém, no sistema de Lira (2020) não é possível o doador realizar o agendamento, além de não permitir nenhum cadastro no sistema, pois todos os dados processados são inseridos diretamente no sistema </w:t>
      </w:r>
      <w:proofErr w:type="spellStart"/>
      <w:r w:rsidRPr="00D70328">
        <w:t>Hemovida</w:t>
      </w:r>
      <w:proofErr w:type="spellEnd"/>
      <w:r>
        <w:t xml:space="preserve">.   </w:t>
      </w:r>
    </w:p>
    <w:p w14:paraId="03E51289" w14:textId="77777777" w:rsidR="00A91C4C" w:rsidRDefault="00A91C4C" w:rsidP="00F837FC">
      <w:pPr>
        <w:pStyle w:val="TF-ALNEA"/>
        <w:numPr>
          <w:ilvl w:val="0"/>
          <w:numId w:val="0"/>
        </w:numPr>
        <w:ind w:firstLine="567"/>
        <w:contextualSpacing w:val="0"/>
      </w:pPr>
      <w:r>
        <w:t xml:space="preserve">O trabalho de </w:t>
      </w:r>
      <w:bookmarkStart w:id="312" w:name="_Hlk83581286"/>
      <w:r w:rsidRPr="00A603D0">
        <w:t>Severo e Santos (2018)</w:t>
      </w:r>
      <w:bookmarkEnd w:id="312"/>
      <w:r>
        <w:t xml:space="preserve"> possui semelhança com o de </w:t>
      </w:r>
      <w:r w:rsidRPr="000C03B4">
        <w:t>Souza Junior (2020)</w:t>
      </w:r>
      <w:r>
        <w:t xml:space="preserve">, também permitindo o agendamento de doações pelo doador. Com a diferença que a aplicação de </w:t>
      </w:r>
      <w:r w:rsidRPr="008C6EAC">
        <w:t>Souza Junior (2020)</w:t>
      </w:r>
      <w:r>
        <w:t xml:space="preserve"> somente permite o agendamento, não contemplando todo o processo de doação como no trabalho de </w:t>
      </w:r>
      <w:r w:rsidRPr="00A603D0">
        <w:t>Severo e Santos (2018)</w:t>
      </w:r>
      <w:r>
        <w:t>.</w:t>
      </w:r>
    </w:p>
    <w:p w14:paraId="0604D3B6" w14:textId="77777777" w:rsidR="00A91C4C" w:rsidRDefault="00A91C4C" w:rsidP="00F837FC">
      <w:pPr>
        <w:pStyle w:val="TF-ALNEA"/>
        <w:numPr>
          <w:ilvl w:val="0"/>
          <w:numId w:val="0"/>
        </w:numPr>
        <w:ind w:firstLine="567"/>
        <w:contextualSpacing w:val="0"/>
      </w:pPr>
      <w:bookmarkStart w:id="313" w:name="_Hlk83521915"/>
      <w:bookmarkStart w:id="314" w:name="_Hlk83521888"/>
      <w:r>
        <w:t xml:space="preserve">Sendo assim, o trabalho proposto atender as principais funcionalidades identificadas dos trabalhos de </w:t>
      </w:r>
      <w:r w:rsidRPr="00D61062">
        <w:t>Souza Júnior (2020)</w:t>
      </w:r>
      <w:r>
        <w:t xml:space="preserve">, </w:t>
      </w:r>
      <w:r w:rsidRPr="00D61062">
        <w:t>Lira (2020)</w:t>
      </w:r>
      <w:r>
        <w:t xml:space="preserve"> e</w:t>
      </w:r>
      <w:bookmarkEnd w:id="313"/>
      <w:r>
        <w:t xml:space="preserve"> </w:t>
      </w:r>
      <w:r w:rsidRPr="00E835C2">
        <w:t>Severo e Santos (2018)</w:t>
      </w:r>
      <w:r>
        <w:t>, porém permitindo que aplicação possa ser utilizada tanto pelo doador</w:t>
      </w:r>
      <w:del w:id="315" w:author="Simone Erbs da Costa" w:date="2021-10-13T21:50:00Z">
        <w:r w:rsidDel="00FA287C">
          <w:delText>,</w:delText>
        </w:r>
      </w:del>
      <w:r>
        <w:t xml:space="preserve"> quanto pelo funcionário do hemocentro, possuindo um perfil para cada tipo de usuário. O funcionário do hemocentro, poderá gerenciar os agendamentos, bem como gerenciar o estoque de bolsas de sangue da instituição. </w:t>
      </w:r>
      <w:bookmarkEnd w:id="314"/>
    </w:p>
    <w:p w14:paraId="023A9A9A" w14:textId="77777777" w:rsidR="00A91C4C" w:rsidRDefault="00A91C4C" w:rsidP="00F837FC">
      <w:pPr>
        <w:pStyle w:val="TF-ALNEA"/>
        <w:numPr>
          <w:ilvl w:val="0"/>
          <w:numId w:val="0"/>
        </w:numPr>
        <w:ind w:firstLine="567"/>
        <w:contextualSpacing w:val="0"/>
      </w:pPr>
      <w:r>
        <w:t>Como contribuição social, pode-se salientar o i</w:t>
      </w:r>
      <w:r w:rsidRPr="00FF600D">
        <w:t>ncentivo e conscientização</w:t>
      </w:r>
      <w:r>
        <w:t xml:space="preserve"> em relação à doação de sangue. Já c</w:t>
      </w:r>
      <w:r w:rsidRPr="009B3E7C">
        <w:t xml:space="preserve">omo contribuições tecnológicas, </w:t>
      </w:r>
      <w:r>
        <w:t xml:space="preserve">pode-se destacar o desenvolvimento de uma aplicação web utilizando o </w:t>
      </w:r>
      <w:r w:rsidRPr="00330C0B">
        <w:rPr>
          <w:i/>
          <w:iCs/>
        </w:rPr>
        <w:t>framework</w:t>
      </w:r>
      <w:r>
        <w:t xml:space="preserve"> Angular, baseada em </w:t>
      </w:r>
      <w:proofErr w:type="spellStart"/>
      <w:r>
        <w:t>Javascript</w:t>
      </w:r>
      <w:proofErr w:type="spellEnd"/>
      <w:r>
        <w:t xml:space="preserve"> permitindo que aplicação seja executada em </w:t>
      </w:r>
      <w:proofErr w:type="spellStart"/>
      <w:r>
        <w:t>multiplataforma</w:t>
      </w:r>
      <w:proofErr w:type="spellEnd"/>
      <w:r>
        <w:t xml:space="preserve"> de forma responsiva seguindo os padrões de Material Design.  </w:t>
      </w:r>
    </w:p>
    <w:p w14:paraId="1D49C33D" w14:textId="77777777" w:rsidR="00A91C4C" w:rsidRPr="00CD3142" w:rsidRDefault="00A91C4C">
      <w:pPr>
        <w:pStyle w:val="Ttulo2"/>
      </w:pPr>
      <w:r w:rsidRPr="00CD3142">
        <w:t>REQUISITOS PRINCIPAIS DO PROBLEMA A SER TRABALHADO</w:t>
      </w:r>
      <w:bookmarkEnd w:id="299"/>
      <w:bookmarkEnd w:id="300"/>
      <w:bookmarkEnd w:id="301"/>
      <w:bookmarkEnd w:id="302"/>
      <w:bookmarkEnd w:id="303"/>
      <w:bookmarkEnd w:id="304"/>
      <w:bookmarkEnd w:id="305"/>
    </w:p>
    <w:p w14:paraId="31D3C4F8" w14:textId="77777777" w:rsidR="00A91C4C" w:rsidRDefault="00A91C4C" w:rsidP="00451B94">
      <w:pPr>
        <w:pStyle w:val="TF-TEXTO"/>
      </w:pPr>
      <w:r>
        <w:t xml:space="preserve">Nesta seção serão apresentados os principais Requisitos Funcionais (RF), bem como os Requisitos Não Funcionais (RNF). A aplicação </w:t>
      </w:r>
      <w:commentRangeStart w:id="316"/>
      <w:r w:rsidRPr="00313060">
        <w:rPr>
          <w:i/>
          <w:iCs/>
        </w:rPr>
        <w:t>web</w:t>
      </w:r>
      <w:commentRangeEnd w:id="316"/>
      <w:r>
        <w:rPr>
          <w:rStyle w:val="Refdecomentrio"/>
        </w:rPr>
        <w:commentReference w:id="316"/>
      </w:r>
      <w:r>
        <w:t xml:space="preserve"> proposta deverá:</w:t>
      </w:r>
    </w:p>
    <w:p w14:paraId="2438255A" w14:textId="77777777" w:rsidR="00A91C4C" w:rsidRDefault="00A91C4C" w:rsidP="002536DD">
      <w:pPr>
        <w:pStyle w:val="TF-TEXTO"/>
        <w:numPr>
          <w:ilvl w:val="0"/>
          <w:numId w:val="36"/>
        </w:numPr>
      </w:pPr>
      <w:bookmarkStart w:id="317" w:name="_Hlk83520529"/>
      <w:r w:rsidRPr="00313060">
        <w:t xml:space="preserve">permitir </w:t>
      </w:r>
      <w:commentRangeStart w:id="318"/>
      <w:r>
        <w:t xml:space="preserve">manter </w:t>
      </w:r>
      <w:r w:rsidRPr="00313060">
        <w:t>doadores</w:t>
      </w:r>
      <w:r>
        <w:t xml:space="preserve"> </w:t>
      </w:r>
      <w:commentRangeEnd w:id="318"/>
      <w:r>
        <w:rPr>
          <w:rStyle w:val="Refdecomentrio"/>
        </w:rPr>
        <w:commentReference w:id="318"/>
      </w:r>
      <w:r>
        <w:t>(RF);</w:t>
      </w:r>
    </w:p>
    <w:p w14:paraId="18FDBD92" w14:textId="77777777" w:rsidR="00A91C4C" w:rsidRDefault="00A91C4C" w:rsidP="002536DD">
      <w:pPr>
        <w:pStyle w:val="TF-TEXTO"/>
        <w:numPr>
          <w:ilvl w:val="0"/>
          <w:numId w:val="36"/>
        </w:numPr>
      </w:pPr>
      <w:r w:rsidRPr="00313060">
        <w:t xml:space="preserve">permitir </w:t>
      </w:r>
      <w:commentRangeStart w:id="319"/>
      <w:r>
        <w:t>manter</w:t>
      </w:r>
      <w:r w:rsidRPr="00313060">
        <w:t xml:space="preserve"> </w:t>
      </w:r>
      <w:r>
        <w:t>h</w:t>
      </w:r>
      <w:commentRangeEnd w:id="319"/>
      <w:r>
        <w:rPr>
          <w:rStyle w:val="Refdecomentrio"/>
        </w:rPr>
        <w:commentReference w:id="319"/>
      </w:r>
      <w:r w:rsidRPr="00313060">
        <w:t>emocentros</w:t>
      </w:r>
      <w:r>
        <w:t xml:space="preserve"> (RF);</w:t>
      </w:r>
    </w:p>
    <w:p w14:paraId="595E55A4" w14:textId="77777777" w:rsidR="00A91C4C" w:rsidRDefault="00A91C4C" w:rsidP="002536DD">
      <w:pPr>
        <w:pStyle w:val="TF-TEXTO"/>
        <w:numPr>
          <w:ilvl w:val="0"/>
          <w:numId w:val="36"/>
        </w:numPr>
      </w:pPr>
      <w:r>
        <w:lastRenderedPageBreak/>
        <w:t xml:space="preserve">permitir </w:t>
      </w:r>
      <w:r w:rsidRPr="00313060">
        <w:t>gerenciar doações de sangue</w:t>
      </w:r>
      <w:r>
        <w:t xml:space="preserve"> (RF);</w:t>
      </w:r>
    </w:p>
    <w:p w14:paraId="130858FC" w14:textId="77777777" w:rsidR="00A91C4C" w:rsidRDefault="00A91C4C" w:rsidP="002536DD">
      <w:pPr>
        <w:pStyle w:val="TF-TEXTO"/>
        <w:numPr>
          <w:ilvl w:val="0"/>
          <w:numId w:val="36"/>
        </w:numPr>
      </w:pPr>
      <w:r>
        <w:t>permitir gerenciar agendamentos (RF);</w:t>
      </w:r>
    </w:p>
    <w:p w14:paraId="424A7E4F" w14:textId="77777777" w:rsidR="00A91C4C" w:rsidRDefault="00A91C4C" w:rsidP="002536DD">
      <w:pPr>
        <w:pStyle w:val="TF-TEXTO"/>
        <w:numPr>
          <w:ilvl w:val="0"/>
          <w:numId w:val="36"/>
        </w:numPr>
      </w:pPr>
      <w:r>
        <w:t>gerenciar estoque de sangue (RF);</w:t>
      </w:r>
    </w:p>
    <w:p w14:paraId="3EDC7078" w14:textId="77777777" w:rsidR="00A91C4C" w:rsidRDefault="00A91C4C" w:rsidP="002536DD">
      <w:pPr>
        <w:pStyle w:val="TF-TEXTO"/>
        <w:numPr>
          <w:ilvl w:val="0"/>
          <w:numId w:val="36"/>
        </w:numPr>
      </w:pPr>
      <w:r>
        <w:t>permitir d</w:t>
      </w:r>
      <w:r w:rsidRPr="005D717D">
        <w:t>ivulgação de campanhas de coleta de sangue</w:t>
      </w:r>
      <w:r>
        <w:t xml:space="preserve"> (RF);</w:t>
      </w:r>
    </w:p>
    <w:p w14:paraId="29D38848" w14:textId="77777777" w:rsidR="00A91C4C" w:rsidRDefault="00A91C4C" w:rsidP="002536DD">
      <w:pPr>
        <w:pStyle w:val="TF-TEXTO"/>
        <w:numPr>
          <w:ilvl w:val="0"/>
          <w:numId w:val="36"/>
        </w:numPr>
      </w:pPr>
      <w:r w:rsidRPr="00AA4F31">
        <w:t>respeitar a permissão de cada tela, de acordo com o tipo de usuário</w:t>
      </w:r>
      <w:r>
        <w:t xml:space="preserve"> (doador e Hemocentro) (RNF);</w:t>
      </w:r>
    </w:p>
    <w:p w14:paraId="33200015" w14:textId="77777777" w:rsidR="00A91C4C" w:rsidRDefault="00A91C4C" w:rsidP="002536DD">
      <w:pPr>
        <w:pStyle w:val="TF-TEXTO"/>
        <w:numPr>
          <w:ilvl w:val="0"/>
          <w:numId w:val="36"/>
        </w:numPr>
      </w:pPr>
      <w:r>
        <w:t>emitir uma listagem de usuários aptos a doação, baseado em um tipo de sangue necessitado (RF);</w:t>
      </w:r>
    </w:p>
    <w:p w14:paraId="6DAFFBDE" w14:textId="77777777" w:rsidR="00A91C4C" w:rsidRDefault="00A91C4C" w:rsidP="002536DD">
      <w:pPr>
        <w:pStyle w:val="TF-TEXTO"/>
        <w:numPr>
          <w:ilvl w:val="0"/>
          <w:numId w:val="36"/>
        </w:numPr>
      </w:pPr>
      <w:r w:rsidRPr="001502B8">
        <w:t xml:space="preserve">utilizar a </w:t>
      </w:r>
      <w:r>
        <w:t xml:space="preserve">plataforma Angular para o desenvolvimento da aplicação </w:t>
      </w:r>
      <w:r w:rsidRPr="005C0AB9">
        <w:rPr>
          <w:i/>
          <w:iCs/>
        </w:rPr>
        <w:t>front-</w:t>
      </w:r>
      <w:proofErr w:type="spellStart"/>
      <w:r w:rsidRPr="005C0AB9">
        <w:rPr>
          <w:i/>
          <w:iCs/>
        </w:rPr>
        <w:t>end</w:t>
      </w:r>
      <w:proofErr w:type="spellEnd"/>
      <w:r>
        <w:t xml:space="preserve"> (RNF);</w:t>
      </w:r>
    </w:p>
    <w:p w14:paraId="135E767A" w14:textId="77777777" w:rsidR="00A91C4C" w:rsidRDefault="00A91C4C" w:rsidP="002536DD">
      <w:pPr>
        <w:pStyle w:val="TF-TEXTO"/>
        <w:numPr>
          <w:ilvl w:val="0"/>
          <w:numId w:val="36"/>
        </w:numPr>
      </w:pPr>
      <w:r>
        <w:t xml:space="preserve">utilizar a linguagem de programação Java para desenvolvimento do </w:t>
      </w:r>
      <w:proofErr w:type="spellStart"/>
      <w:r w:rsidRPr="001502B8">
        <w:rPr>
          <w:i/>
          <w:iCs/>
        </w:rPr>
        <w:t>backend</w:t>
      </w:r>
      <w:proofErr w:type="spellEnd"/>
      <w:r>
        <w:t xml:space="preserve"> da aplicação (RNF);</w:t>
      </w:r>
    </w:p>
    <w:p w14:paraId="29F3DF7E" w14:textId="77777777" w:rsidR="00A91C4C" w:rsidRDefault="00A91C4C" w:rsidP="002536DD">
      <w:pPr>
        <w:pStyle w:val="TF-TEXTO"/>
        <w:numPr>
          <w:ilvl w:val="0"/>
          <w:numId w:val="36"/>
        </w:numPr>
      </w:pPr>
      <w:r>
        <w:t>utilizar os padrões de interface baseados no princípio do Material Design (RNF).</w:t>
      </w:r>
    </w:p>
    <w:bookmarkEnd w:id="317"/>
    <w:p w14:paraId="0BD1AEF5" w14:textId="77777777" w:rsidR="00A91C4C" w:rsidRPr="00CD3142" w:rsidRDefault="00A91C4C">
      <w:pPr>
        <w:pStyle w:val="Ttulo2"/>
      </w:pPr>
      <w:r w:rsidRPr="00CD3142">
        <w:t>METODOLOGIA</w:t>
      </w:r>
    </w:p>
    <w:p w14:paraId="063199BD" w14:textId="77777777" w:rsidR="00A91C4C" w:rsidRPr="00CD3142" w:rsidRDefault="00A91C4C" w:rsidP="00451B94">
      <w:pPr>
        <w:pStyle w:val="TF-TEXTO"/>
      </w:pPr>
      <w:r w:rsidRPr="00CD3142">
        <w:t>O trabalho será desenvolvido observando as seguintes etapas:</w:t>
      </w:r>
    </w:p>
    <w:p w14:paraId="37E3ABFF" w14:textId="77777777" w:rsidR="00A91C4C" w:rsidRPr="00CD3142" w:rsidRDefault="00A91C4C" w:rsidP="00A91C4C">
      <w:pPr>
        <w:pStyle w:val="TF-ALNEA"/>
        <w:numPr>
          <w:ilvl w:val="0"/>
          <w:numId w:val="8"/>
        </w:numPr>
        <w:contextualSpacing w:val="0"/>
      </w:pPr>
      <w:bookmarkStart w:id="320" w:name="_Hlk83495272"/>
      <w:r>
        <w:t>levantamento de informações</w:t>
      </w:r>
      <w:r w:rsidRPr="00CD3142">
        <w:t xml:space="preserve">: </w:t>
      </w:r>
      <w:r>
        <w:t>realizar o levantamento bibliográfico sobre o processo de doações de sangue, bem como o processo de gestão de estoques de banco de sangue e boas práticas para aplicações web, além de rever os trabalhos correlatos</w:t>
      </w:r>
      <w:r w:rsidRPr="00CD3142">
        <w:t>;</w:t>
      </w:r>
    </w:p>
    <w:p w14:paraId="344A224A" w14:textId="77777777" w:rsidR="00A91C4C" w:rsidRPr="00CD3142" w:rsidRDefault="00A91C4C" w:rsidP="00451B94">
      <w:pPr>
        <w:pStyle w:val="TF-ALNEA"/>
        <w:contextualSpacing w:val="0"/>
      </w:pPr>
      <w:r>
        <w:t>levantamento dos requisitos</w:t>
      </w:r>
      <w:r w:rsidRPr="00CD3142">
        <w:t xml:space="preserve">: </w:t>
      </w:r>
      <w:r>
        <w:t>ajustar os requisitos do sistema especificados anteriormente e documentar todas as funcionalidades do sistema</w:t>
      </w:r>
      <w:r w:rsidRPr="00CD3142">
        <w:t>;</w:t>
      </w:r>
    </w:p>
    <w:p w14:paraId="1B1243C2" w14:textId="77777777" w:rsidR="00A91C4C" w:rsidRDefault="00A91C4C" w:rsidP="00451B94">
      <w:pPr>
        <w:pStyle w:val="TF-ALNEA"/>
        <w:contextualSpacing w:val="0"/>
      </w:pPr>
      <w:r>
        <w:t xml:space="preserve">modelagem do sistema: desenvolver os diagramas de caso de uso, de arquitetura e de classes utilizando a ferramenta Draw.io; </w:t>
      </w:r>
    </w:p>
    <w:p w14:paraId="26BE18E8" w14:textId="77777777" w:rsidR="00A91C4C" w:rsidRDefault="00A91C4C" w:rsidP="001D54AD">
      <w:pPr>
        <w:pStyle w:val="TF-ALNEA"/>
        <w:contextualSpacing w:val="0"/>
      </w:pPr>
      <w:r>
        <w:t xml:space="preserve">implementação do </w:t>
      </w:r>
      <w:r w:rsidRPr="00070849">
        <w:rPr>
          <w:i/>
          <w:iCs/>
        </w:rPr>
        <w:t>front-</w:t>
      </w:r>
      <w:proofErr w:type="spellStart"/>
      <w:r w:rsidRPr="00070849">
        <w:rPr>
          <w:i/>
          <w:iCs/>
        </w:rPr>
        <w:t>end</w:t>
      </w:r>
      <w:proofErr w:type="spellEnd"/>
      <w:r>
        <w:t xml:space="preserve">: </w:t>
      </w:r>
      <w:r w:rsidRPr="00FB094E">
        <w:t xml:space="preserve">desenvolver </w:t>
      </w:r>
      <w:r>
        <w:t>a</w:t>
      </w:r>
      <w:r w:rsidRPr="00FB094E">
        <w:t xml:space="preserve"> aplica</w:t>
      </w:r>
      <w:r>
        <w:t xml:space="preserve">ção </w:t>
      </w:r>
      <w:commentRangeStart w:id="321"/>
      <w:r w:rsidRPr="00AC50BF">
        <w:rPr>
          <w:i/>
          <w:iCs/>
        </w:rPr>
        <w:t>web</w:t>
      </w:r>
      <w:commentRangeEnd w:id="321"/>
      <w:r>
        <w:rPr>
          <w:rStyle w:val="Refdecomentrio"/>
        </w:rPr>
        <w:commentReference w:id="321"/>
      </w:r>
      <w:r w:rsidRPr="00FB094E">
        <w:t xml:space="preserve">, utilizando </w:t>
      </w:r>
      <w:r>
        <w:t xml:space="preserve">o </w:t>
      </w:r>
      <w:r w:rsidRPr="00AC50BF">
        <w:rPr>
          <w:i/>
          <w:iCs/>
        </w:rPr>
        <w:t>framework</w:t>
      </w:r>
      <w:r>
        <w:t xml:space="preserve"> Angular para aplicação </w:t>
      </w:r>
      <w:r w:rsidRPr="005C0AB9">
        <w:rPr>
          <w:i/>
          <w:iCs/>
        </w:rPr>
        <w:t>front-</w:t>
      </w:r>
      <w:proofErr w:type="spellStart"/>
      <w:r w:rsidRPr="005C0AB9">
        <w:rPr>
          <w:i/>
          <w:iCs/>
        </w:rPr>
        <w:t>end</w:t>
      </w:r>
      <w:proofErr w:type="spellEnd"/>
      <w:r>
        <w:t>;</w:t>
      </w:r>
    </w:p>
    <w:p w14:paraId="65CE554B" w14:textId="77777777" w:rsidR="00A91C4C" w:rsidRDefault="00A91C4C" w:rsidP="00451B94">
      <w:pPr>
        <w:pStyle w:val="TF-ALNEA"/>
        <w:contextualSpacing w:val="0"/>
      </w:pPr>
      <w:r>
        <w:t xml:space="preserve">implementação do </w:t>
      </w:r>
      <w:proofErr w:type="spellStart"/>
      <w:r w:rsidRPr="00BE3D60">
        <w:rPr>
          <w:i/>
          <w:iCs/>
        </w:rPr>
        <w:t>back-end</w:t>
      </w:r>
      <w:proofErr w:type="spellEnd"/>
      <w:r w:rsidRPr="00CD3142">
        <w:t xml:space="preserve">: </w:t>
      </w:r>
      <w:r>
        <w:t xml:space="preserve">desenvolver o servidor da aplicação, utilizando a linguagem Java e o </w:t>
      </w:r>
      <w:r w:rsidRPr="00D679A7">
        <w:rPr>
          <w:i/>
          <w:iCs/>
        </w:rPr>
        <w:t>framework</w:t>
      </w:r>
      <w:r>
        <w:t xml:space="preserve"> Spring; </w:t>
      </w:r>
    </w:p>
    <w:p w14:paraId="37AB165B" w14:textId="77777777" w:rsidR="00A91C4C" w:rsidRDefault="00A91C4C" w:rsidP="00451B94">
      <w:pPr>
        <w:pStyle w:val="TF-ALNEA"/>
        <w:contextualSpacing w:val="0"/>
      </w:pPr>
      <w:r>
        <w:t xml:space="preserve">testes e validação: realizar os testes na aplicação, descrever os cenários de testes, realizar também os testes de interface; </w:t>
      </w:r>
    </w:p>
    <w:p w14:paraId="3985816B" w14:textId="77777777" w:rsidR="00A91C4C" w:rsidRPr="00CD3142" w:rsidRDefault="00A91C4C" w:rsidP="00451B94">
      <w:pPr>
        <w:pStyle w:val="TF-ALNEA"/>
        <w:contextualSpacing w:val="0"/>
      </w:pPr>
      <w:r>
        <w:t>implantação: implantar a aplicação na nuvem.</w:t>
      </w:r>
    </w:p>
    <w:bookmarkEnd w:id="320"/>
    <w:p w14:paraId="51C2AFF9" w14:textId="77777777" w:rsidR="00A91C4C" w:rsidRPr="00CD3142" w:rsidRDefault="00A91C4C" w:rsidP="00451B94">
      <w:pPr>
        <w:pStyle w:val="TF-TEXTO"/>
      </w:pPr>
      <w:r w:rsidRPr="00CD3142">
        <w:t xml:space="preserve">As etapas serão realizadas nos períodos relacionados no </w:t>
      </w:r>
      <w:commentRangeStart w:id="322"/>
      <w:r w:rsidRPr="00CD3142">
        <w:t xml:space="preserve">Quadro </w:t>
      </w:r>
      <w:r>
        <w:rPr>
          <w:noProof/>
        </w:rPr>
        <w:t>2</w:t>
      </w:r>
      <w:r w:rsidRPr="00CD3142">
        <w:t>.</w:t>
      </w:r>
      <w:commentRangeEnd w:id="322"/>
      <w:r>
        <w:rPr>
          <w:rStyle w:val="Refdecomentrio"/>
        </w:rPr>
        <w:commentReference w:id="322"/>
      </w:r>
    </w:p>
    <w:p w14:paraId="34E5D5F3" w14:textId="77777777" w:rsidR="00A91C4C" w:rsidRPr="00CD3142" w:rsidRDefault="00A91C4C" w:rsidP="0060060C">
      <w:pPr>
        <w:pStyle w:val="TF-LEGENDA-Ilustracao"/>
      </w:pPr>
      <w:bookmarkStart w:id="323" w:name="_Ref98650273"/>
      <w:r w:rsidRPr="00CD3142">
        <w:lastRenderedPageBreak/>
        <w:t xml:space="preserve">Quadro </w:t>
      </w:r>
      <w:r w:rsidRPr="00CD3142">
        <w:rPr>
          <w:noProof/>
        </w:rPr>
        <w:t>2</w:t>
      </w:r>
      <w:bookmarkEnd w:id="323"/>
      <w:r w:rsidRPr="00CD3142">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Change w:id="324" w:author="Simone Erbs da Costa" w:date="2021-10-13T21:55:00Z">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PrChange>
      </w:tblPr>
      <w:tblGrid>
        <w:gridCol w:w="6171"/>
        <w:gridCol w:w="273"/>
        <w:gridCol w:w="284"/>
        <w:gridCol w:w="284"/>
        <w:gridCol w:w="284"/>
        <w:gridCol w:w="284"/>
        <w:gridCol w:w="284"/>
        <w:gridCol w:w="284"/>
        <w:gridCol w:w="284"/>
        <w:gridCol w:w="284"/>
        <w:gridCol w:w="289"/>
        <w:tblGridChange w:id="325">
          <w:tblGrid>
            <w:gridCol w:w="6171"/>
            <w:gridCol w:w="273"/>
            <w:gridCol w:w="284"/>
            <w:gridCol w:w="284"/>
            <w:gridCol w:w="284"/>
            <w:gridCol w:w="284"/>
            <w:gridCol w:w="284"/>
            <w:gridCol w:w="284"/>
            <w:gridCol w:w="284"/>
            <w:gridCol w:w="284"/>
            <w:gridCol w:w="289"/>
          </w:tblGrid>
        </w:tblGridChange>
      </w:tblGrid>
      <w:tr w:rsidR="00A91C4C" w:rsidRPr="00CD3142" w14:paraId="6AB3B43C" w14:textId="77777777" w:rsidTr="00FA287C">
        <w:trPr>
          <w:cantSplit/>
          <w:jc w:val="center"/>
          <w:trPrChange w:id="326" w:author="Simone Erbs da Costa" w:date="2021-10-13T21:55:00Z">
            <w:trPr>
              <w:cantSplit/>
              <w:jc w:val="center"/>
            </w:trPr>
          </w:trPrChange>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Change w:id="327" w:author="Simone Erbs da Costa" w:date="2021-10-13T21:55:00Z">
              <w:tcPr>
                <w:tcW w:w="6171" w:type="dxa"/>
                <w:vMerge w:val="restart"/>
                <w:tcBorders>
                  <w:top w:val="single" w:sz="4" w:space="0" w:color="auto"/>
                  <w:left w:val="single" w:sz="4" w:space="0" w:color="auto"/>
                  <w:right w:val="single" w:sz="4" w:space="0" w:color="auto"/>
                </w:tcBorders>
                <w:shd w:val="clear" w:color="auto" w:fill="A6A6A6"/>
              </w:tcPr>
            </w:tcPrChange>
          </w:tcPr>
          <w:p w14:paraId="704D93BB" w14:textId="77777777" w:rsidR="00A91C4C" w:rsidRDefault="00A91C4C" w:rsidP="00FA287C">
            <w:pPr>
              <w:pStyle w:val="TF-TEXTOQUADRO"/>
              <w:jc w:val="right"/>
              <w:rPr>
                <w:ins w:id="328" w:author="Simone Erbs da Costa" w:date="2021-10-13T21:55:00Z"/>
              </w:rPr>
            </w:pPr>
            <w:del w:id="329" w:author="Simone Erbs da Costa" w:date="2021-10-13T21:55:00Z">
              <w:r w:rsidRPr="00CD3142" w:rsidDel="00FA287C">
                <w:delText>etapas /</w:delText>
              </w:r>
            </w:del>
            <w:ins w:id="330" w:author="Simone Erbs da Costa" w:date="2021-10-13T21:55:00Z">
              <w:r>
                <w:t>Q</w:t>
              </w:r>
            </w:ins>
            <w:del w:id="331" w:author="Simone Erbs da Costa" w:date="2021-10-13T21:55:00Z">
              <w:r w:rsidRPr="00CD3142" w:rsidDel="00FA287C">
                <w:delText xml:space="preserve"> q</w:delText>
              </w:r>
            </w:del>
            <w:r w:rsidRPr="00CD3142">
              <w:t>uinzenas</w:t>
            </w:r>
          </w:p>
          <w:p w14:paraId="6B295F92" w14:textId="77777777" w:rsidR="00A91C4C" w:rsidRDefault="00A91C4C" w:rsidP="00FA287C">
            <w:pPr>
              <w:pStyle w:val="TF-TEXTOQUADRO"/>
              <w:rPr>
                <w:ins w:id="332" w:author="Simone Erbs da Costa" w:date="2021-10-13T21:55:00Z"/>
              </w:rPr>
            </w:pPr>
          </w:p>
          <w:p w14:paraId="2D4460F2" w14:textId="77777777" w:rsidR="00A91C4C" w:rsidRPr="00CD3142" w:rsidRDefault="00A91C4C" w:rsidP="00FA287C">
            <w:pPr>
              <w:pStyle w:val="TF-TEXTOQUADRO"/>
            </w:pPr>
            <w:ins w:id="333" w:author="Simone Erbs da Costa" w:date="2021-10-13T21:55:00Z">
              <w:r>
                <w:t>Etapas</w:t>
              </w:r>
            </w:ins>
          </w:p>
        </w:tc>
        <w:tc>
          <w:tcPr>
            <w:tcW w:w="2834" w:type="dxa"/>
            <w:gridSpan w:val="10"/>
            <w:tcBorders>
              <w:top w:val="single" w:sz="4" w:space="0" w:color="auto"/>
              <w:left w:val="single" w:sz="4" w:space="0" w:color="auto"/>
              <w:right w:val="single" w:sz="4" w:space="0" w:color="auto"/>
            </w:tcBorders>
            <w:shd w:val="clear" w:color="auto" w:fill="A6A6A6"/>
            <w:tcPrChange w:id="334" w:author="Simone Erbs da Costa" w:date="2021-10-13T21:55:00Z">
              <w:tcPr>
                <w:tcW w:w="2834" w:type="dxa"/>
                <w:gridSpan w:val="10"/>
                <w:tcBorders>
                  <w:top w:val="single" w:sz="4" w:space="0" w:color="auto"/>
                  <w:left w:val="single" w:sz="4" w:space="0" w:color="auto"/>
                  <w:right w:val="single" w:sz="4" w:space="0" w:color="auto"/>
                </w:tcBorders>
                <w:shd w:val="clear" w:color="auto" w:fill="A6A6A6"/>
              </w:tcPr>
            </w:tcPrChange>
          </w:tcPr>
          <w:p w14:paraId="3347F5F6" w14:textId="77777777" w:rsidR="00A91C4C" w:rsidRPr="00CD3142" w:rsidRDefault="00A91C4C" w:rsidP="00470C41">
            <w:pPr>
              <w:pStyle w:val="TF-TEXTOQUADROCentralizado"/>
            </w:pPr>
            <w:r>
              <w:t>2022</w:t>
            </w:r>
          </w:p>
        </w:tc>
      </w:tr>
      <w:tr w:rsidR="00A91C4C" w:rsidRPr="00CD3142" w14:paraId="0F5A91ED" w14:textId="77777777" w:rsidTr="00FA287C">
        <w:trPr>
          <w:cantSplit/>
          <w:jc w:val="center"/>
          <w:trPrChange w:id="335" w:author="Simone Erbs da Costa" w:date="2021-10-13T21:55:00Z">
            <w:trPr>
              <w:cantSplit/>
              <w:jc w:val="center"/>
            </w:trPr>
          </w:trPrChange>
        </w:trPr>
        <w:tc>
          <w:tcPr>
            <w:tcW w:w="6171" w:type="dxa"/>
            <w:vMerge/>
            <w:tcBorders>
              <w:left w:val="single" w:sz="4" w:space="0" w:color="auto"/>
              <w:right w:val="single" w:sz="4" w:space="0" w:color="auto"/>
              <w:tl2br w:val="single" w:sz="4" w:space="0" w:color="auto"/>
            </w:tcBorders>
            <w:shd w:val="clear" w:color="auto" w:fill="A6A6A6"/>
            <w:tcPrChange w:id="336" w:author="Simone Erbs da Costa" w:date="2021-10-13T21:55:00Z">
              <w:tcPr>
                <w:tcW w:w="6171" w:type="dxa"/>
                <w:vMerge/>
                <w:tcBorders>
                  <w:left w:val="single" w:sz="4" w:space="0" w:color="auto"/>
                  <w:right w:val="single" w:sz="4" w:space="0" w:color="auto"/>
                </w:tcBorders>
                <w:shd w:val="clear" w:color="auto" w:fill="A6A6A6"/>
              </w:tcPr>
            </w:tcPrChange>
          </w:tcPr>
          <w:p w14:paraId="0B1641C9" w14:textId="77777777" w:rsidR="00A91C4C" w:rsidRPr="00CD3142" w:rsidRDefault="00A91C4C" w:rsidP="00470C41">
            <w:pPr>
              <w:pStyle w:val="TF-TEXTOQUADRO"/>
            </w:pPr>
          </w:p>
        </w:tc>
        <w:tc>
          <w:tcPr>
            <w:tcW w:w="557" w:type="dxa"/>
            <w:gridSpan w:val="2"/>
            <w:tcBorders>
              <w:left w:val="single" w:sz="4" w:space="0" w:color="auto"/>
            </w:tcBorders>
            <w:shd w:val="clear" w:color="auto" w:fill="A6A6A6"/>
            <w:tcPrChange w:id="337" w:author="Simone Erbs da Costa" w:date="2021-10-13T21:55:00Z">
              <w:tcPr>
                <w:tcW w:w="557" w:type="dxa"/>
                <w:gridSpan w:val="2"/>
                <w:tcBorders>
                  <w:left w:val="single" w:sz="4" w:space="0" w:color="auto"/>
                </w:tcBorders>
                <w:shd w:val="clear" w:color="auto" w:fill="A6A6A6"/>
              </w:tcPr>
            </w:tcPrChange>
          </w:tcPr>
          <w:p w14:paraId="6FE66348" w14:textId="77777777" w:rsidR="00A91C4C" w:rsidRPr="00CD3142" w:rsidRDefault="00A91C4C" w:rsidP="00470C41">
            <w:pPr>
              <w:pStyle w:val="TF-TEXTOQUADROCentralizado"/>
            </w:pPr>
            <w:proofErr w:type="spellStart"/>
            <w:r>
              <w:t>fev</w:t>
            </w:r>
            <w:proofErr w:type="spellEnd"/>
          </w:p>
        </w:tc>
        <w:tc>
          <w:tcPr>
            <w:tcW w:w="568" w:type="dxa"/>
            <w:gridSpan w:val="2"/>
            <w:shd w:val="clear" w:color="auto" w:fill="A6A6A6"/>
            <w:tcPrChange w:id="338" w:author="Simone Erbs da Costa" w:date="2021-10-13T21:55:00Z">
              <w:tcPr>
                <w:tcW w:w="568" w:type="dxa"/>
                <w:gridSpan w:val="2"/>
                <w:shd w:val="clear" w:color="auto" w:fill="A6A6A6"/>
              </w:tcPr>
            </w:tcPrChange>
          </w:tcPr>
          <w:p w14:paraId="747BA1E3" w14:textId="77777777" w:rsidR="00A91C4C" w:rsidRPr="00CD3142" w:rsidRDefault="00A91C4C" w:rsidP="00470C41">
            <w:pPr>
              <w:pStyle w:val="TF-TEXTOQUADROCentralizado"/>
            </w:pPr>
            <w:r>
              <w:t>mar</w:t>
            </w:r>
          </w:p>
        </w:tc>
        <w:tc>
          <w:tcPr>
            <w:tcW w:w="568" w:type="dxa"/>
            <w:gridSpan w:val="2"/>
            <w:shd w:val="clear" w:color="auto" w:fill="A6A6A6"/>
            <w:tcPrChange w:id="339" w:author="Simone Erbs da Costa" w:date="2021-10-13T21:55:00Z">
              <w:tcPr>
                <w:tcW w:w="568" w:type="dxa"/>
                <w:gridSpan w:val="2"/>
                <w:shd w:val="clear" w:color="auto" w:fill="A6A6A6"/>
              </w:tcPr>
            </w:tcPrChange>
          </w:tcPr>
          <w:p w14:paraId="45FE6E7C" w14:textId="77777777" w:rsidR="00A91C4C" w:rsidRPr="00CD3142" w:rsidRDefault="00A91C4C" w:rsidP="00470C41">
            <w:pPr>
              <w:pStyle w:val="TF-TEXTOQUADROCentralizado"/>
            </w:pPr>
            <w:proofErr w:type="spellStart"/>
            <w:r>
              <w:t>abr</w:t>
            </w:r>
            <w:proofErr w:type="spellEnd"/>
          </w:p>
        </w:tc>
        <w:tc>
          <w:tcPr>
            <w:tcW w:w="568" w:type="dxa"/>
            <w:gridSpan w:val="2"/>
            <w:shd w:val="clear" w:color="auto" w:fill="A6A6A6"/>
            <w:tcPrChange w:id="340" w:author="Simone Erbs da Costa" w:date="2021-10-13T21:55:00Z">
              <w:tcPr>
                <w:tcW w:w="568" w:type="dxa"/>
                <w:gridSpan w:val="2"/>
                <w:shd w:val="clear" w:color="auto" w:fill="A6A6A6"/>
              </w:tcPr>
            </w:tcPrChange>
          </w:tcPr>
          <w:p w14:paraId="4CE16FFA" w14:textId="77777777" w:rsidR="00A91C4C" w:rsidRPr="00CD3142" w:rsidRDefault="00A91C4C" w:rsidP="00470C41">
            <w:pPr>
              <w:pStyle w:val="TF-TEXTOQUADROCentralizado"/>
            </w:pPr>
            <w:proofErr w:type="spellStart"/>
            <w:r>
              <w:t>mai</w:t>
            </w:r>
            <w:proofErr w:type="spellEnd"/>
          </w:p>
        </w:tc>
        <w:tc>
          <w:tcPr>
            <w:tcW w:w="573" w:type="dxa"/>
            <w:gridSpan w:val="2"/>
            <w:shd w:val="clear" w:color="auto" w:fill="A6A6A6"/>
            <w:tcPrChange w:id="341" w:author="Simone Erbs da Costa" w:date="2021-10-13T21:55:00Z">
              <w:tcPr>
                <w:tcW w:w="573" w:type="dxa"/>
                <w:gridSpan w:val="2"/>
                <w:shd w:val="clear" w:color="auto" w:fill="A6A6A6"/>
              </w:tcPr>
            </w:tcPrChange>
          </w:tcPr>
          <w:p w14:paraId="7F9196FE" w14:textId="77777777" w:rsidR="00A91C4C" w:rsidRPr="00CD3142" w:rsidRDefault="00A91C4C" w:rsidP="00470C41">
            <w:pPr>
              <w:pStyle w:val="TF-TEXTOQUADROCentralizado"/>
            </w:pPr>
            <w:proofErr w:type="spellStart"/>
            <w:r>
              <w:t>jun</w:t>
            </w:r>
            <w:proofErr w:type="spellEnd"/>
          </w:p>
        </w:tc>
      </w:tr>
      <w:tr w:rsidR="00A91C4C" w:rsidRPr="00CD3142" w14:paraId="535E00F7" w14:textId="77777777" w:rsidTr="00FA287C">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209CEA1F" w14:textId="77777777" w:rsidR="00A91C4C" w:rsidRPr="00CD3142" w:rsidRDefault="00A91C4C" w:rsidP="00470C41">
            <w:pPr>
              <w:pStyle w:val="TF-TEXTOQUADRO"/>
            </w:pPr>
          </w:p>
        </w:tc>
        <w:tc>
          <w:tcPr>
            <w:tcW w:w="273" w:type="dxa"/>
            <w:tcBorders>
              <w:left w:val="single" w:sz="4" w:space="0" w:color="auto"/>
              <w:bottom w:val="single" w:sz="4" w:space="0" w:color="auto"/>
            </w:tcBorders>
            <w:shd w:val="clear" w:color="auto" w:fill="A6A6A6"/>
          </w:tcPr>
          <w:p w14:paraId="3ECE6381" w14:textId="77777777" w:rsidR="00A91C4C" w:rsidRPr="00CD3142" w:rsidRDefault="00A91C4C" w:rsidP="00470C41">
            <w:pPr>
              <w:pStyle w:val="TF-TEXTOQUADROCentralizado"/>
            </w:pPr>
            <w:r w:rsidRPr="00CD3142">
              <w:t>1</w:t>
            </w:r>
          </w:p>
        </w:tc>
        <w:tc>
          <w:tcPr>
            <w:tcW w:w="284" w:type="dxa"/>
            <w:tcBorders>
              <w:bottom w:val="single" w:sz="4" w:space="0" w:color="auto"/>
            </w:tcBorders>
            <w:shd w:val="clear" w:color="auto" w:fill="A6A6A6"/>
          </w:tcPr>
          <w:p w14:paraId="0ECC2734" w14:textId="77777777" w:rsidR="00A91C4C" w:rsidRPr="00CD3142" w:rsidRDefault="00A91C4C" w:rsidP="00470C41">
            <w:pPr>
              <w:pStyle w:val="TF-TEXTOQUADROCentralizado"/>
            </w:pPr>
            <w:r w:rsidRPr="00CD3142">
              <w:t>2</w:t>
            </w:r>
          </w:p>
        </w:tc>
        <w:tc>
          <w:tcPr>
            <w:tcW w:w="284" w:type="dxa"/>
            <w:tcBorders>
              <w:bottom w:val="single" w:sz="4" w:space="0" w:color="auto"/>
            </w:tcBorders>
            <w:shd w:val="clear" w:color="auto" w:fill="A6A6A6"/>
          </w:tcPr>
          <w:p w14:paraId="4908B97A" w14:textId="77777777" w:rsidR="00A91C4C" w:rsidRPr="00CD3142" w:rsidRDefault="00A91C4C" w:rsidP="00470C41">
            <w:pPr>
              <w:pStyle w:val="TF-TEXTOQUADROCentralizado"/>
            </w:pPr>
            <w:r w:rsidRPr="00CD3142">
              <w:t>1</w:t>
            </w:r>
          </w:p>
        </w:tc>
        <w:tc>
          <w:tcPr>
            <w:tcW w:w="284" w:type="dxa"/>
            <w:tcBorders>
              <w:bottom w:val="single" w:sz="4" w:space="0" w:color="auto"/>
            </w:tcBorders>
            <w:shd w:val="clear" w:color="auto" w:fill="A6A6A6"/>
          </w:tcPr>
          <w:p w14:paraId="6EC05103" w14:textId="77777777" w:rsidR="00A91C4C" w:rsidRPr="00CD3142" w:rsidRDefault="00A91C4C" w:rsidP="00470C41">
            <w:pPr>
              <w:pStyle w:val="TF-TEXTOQUADROCentralizado"/>
            </w:pPr>
            <w:r w:rsidRPr="00CD3142">
              <w:t>2</w:t>
            </w:r>
          </w:p>
        </w:tc>
        <w:tc>
          <w:tcPr>
            <w:tcW w:w="284" w:type="dxa"/>
            <w:tcBorders>
              <w:bottom w:val="single" w:sz="4" w:space="0" w:color="auto"/>
            </w:tcBorders>
            <w:shd w:val="clear" w:color="auto" w:fill="A6A6A6"/>
          </w:tcPr>
          <w:p w14:paraId="62F0DC2B" w14:textId="77777777" w:rsidR="00A91C4C" w:rsidRPr="00CD3142" w:rsidRDefault="00A91C4C" w:rsidP="00470C41">
            <w:pPr>
              <w:pStyle w:val="TF-TEXTOQUADROCentralizado"/>
            </w:pPr>
            <w:r w:rsidRPr="00CD3142">
              <w:t>1</w:t>
            </w:r>
          </w:p>
        </w:tc>
        <w:tc>
          <w:tcPr>
            <w:tcW w:w="284" w:type="dxa"/>
            <w:tcBorders>
              <w:bottom w:val="single" w:sz="4" w:space="0" w:color="auto"/>
            </w:tcBorders>
            <w:shd w:val="clear" w:color="auto" w:fill="A6A6A6"/>
          </w:tcPr>
          <w:p w14:paraId="4D3B5608" w14:textId="77777777" w:rsidR="00A91C4C" w:rsidRPr="00CD3142" w:rsidRDefault="00A91C4C" w:rsidP="00470C41">
            <w:pPr>
              <w:pStyle w:val="TF-TEXTOQUADROCentralizado"/>
            </w:pPr>
            <w:r w:rsidRPr="00CD3142">
              <w:t>2</w:t>
            </w:r>
          </w:p>
        </w:tc>
        <w:tc>
          <w:tcPr>
            <w:tcW w:w="284" w:type="dxa"/>
            <w:tcBorders>
              <w:bottom w:val="single" w:sz="4" w:space="0" w:color="auto"/>
            </w:tcBorders>
            <w:shd w:val="clear" w:color="auto" w:fill="A6A6A6"/>
          </w:tcPr>
          <w:p w14:paraId="786046C5" w14:textId="77777777" w:rsidR="00A91C4C" w:rsidRPr="00CD3142" w:rsidRDefault="00A91C4C" w:rsidP="00470C41">
            <w:pPr>
              <w:pStyle w:val="TF-TEXTOQUADROCentralizado"/>
            </w:pPr>
            <w:r w:rsidRPr="00CD3142">
              <w:t>1</w:t>
            </w:r>
          </w:p>
        </w:tc>
        <w:tc>
          <w:tcPr>
            <w:tcW w:w="284" w:type="dxa"/>
            <w:tcBorders>
              <w:bottom w:val="single" w:sz="4" w:space="0" w:color="auto"/>
            </w:tcBorders>
            <w:shd w:val="clear" w:color="auto" w:fill="A6A6A6"/>
          </w:tcPr>
          <w:p w14:paraId="2087F9EA" w14:textId="77777777" w:rsidR="00A91C4C" w:rsidRPr="00CD3142" w:rsidRDefault="00A91C4C" w:rsidP="00470C41">
            <w:pPr>
              <w:pStyle w:val="TF-TEXTOQUADROCentralizado"/>
            </w:pPr>
            <w:r w:rsidRPr="00CD3142">
              <w:t>2</w:t>
            </w:r>
          </w:p>
        </w:tc>
        <w:tc>
          <w:tcPr>
            <w:tcW w:w="284" w:type="dxa"/>
            <w:tcBorders>
              <w:bottom w:val="single" w:sz="4" w:space="0" w:color="auto"/>
            </w:tcBorders>
            <w:shd w:val="clear" w:color="auto" w:fill="A6A6A6"/>
          </w:tcPr>
          <w:p w14:paraId="1B8B53B6" w14:textId="77777777" w:rsidR="00A91C4C" w:rsidRPr="00CD3142" w:rsidRDefault="00A91C4C" w:rsidP="00470C41">
            <w:pPr>
              <w:pStyle w:val="TF-TEXTOQUADROCentralizado"/>
            </w:pPr>
            <w:r w:rsidRPr="00CD3142">
              <w:t>1</w:t>
            </w:r>
          </w:p>
        </w:tc>
        <w:tc>
          <w:tcPr>
            <w:tcW w:w="289" w:type="dxa"/>
            <w:tcBorders>
              <w:bottom w:val="single" w:sz="4" w:space="0" w:color="auto"/>
            </w:tcBorders>
            <w:shd w:val="clear" w:color="auto" w:fill="A6A6A6"/>
          </w:tcPr>
          <w:p w14:paraId="4B172E74" w14:textId="77777777" w:rsidR="00A91C4C" w:rsidRPr="00CD3142" w:rsidRDefault="00A91C4C" w:rsidP="00470C41">
            <w:pPr>
              <w:pStyle w:val="TF-TEXTOQUADROCentralizado"/>
            </w:pPr>
            <w:r w:rsidRPr="00CD3142">
              <w:t>2</w:t>
            </w:r>
          </w:p>
        </w:tc>
      </w:tr>
      <w:tr w:rsidR="00A91C4C" w:rsidRPr="00CD3142" w14:paraId="15316879" w14:textId="77777777" w:rsidTr="00AC50BF">
        <w:trPr>
          <w:jc w:val="center"/>
        </w:trPr>
        <w:tc>
          <w:tcPr>
            <w:tcW w:w="6171" w:type="dxa"/>
            <w:tcBorders>
              <w:left w:val="single" w:sz="4" w:space="0" w:color="auto"/>
            </w:tcBorders>
          </w:tcPr>
          <w:p w14:paraId="5857E1FD" w14:textId="77777777" w:rsidR="00A91C4C" w:rsidRPr="00CD3142" w:rsidRDefault="00A91C4C" w:rsidP="00470C41">
            <w:pPr>
              <w:pStyle w:val="TF-TEXTOQUADRO"/>
              <w:rPr>
                <w:bCs/>
              </w:rPr>
            </w:pPr>
            <w:r w:rsidRPr="000D46A8">
              <w:rPr>
                <w:bCs/>
              </w:rPr>
              <w:t>Levantamento de informações</w:t>
            </w:r>
          </w:p>
        </w:tc>
        <w:tc>
          <w:tcPr>
            <w:tcW w:w="273" w:type="dxa"/>
            <w:tcBorders>
              <w:bottom w:val="single" w:sz="4" w:space="0" w:color="auto"/>
            </w:tcBorders>
            <w:shd w:val="clear" w:color="auto" w:fill="A6A6A6"/>
          </w:tcPr>
          <w:p w14:paraId="3E859415" w14:textId="77777777" w:rsidR="00A91C4C" w:rsidRPr="00CD3142" w:rsidRDefault="00A91C4C" w:rsidP="00470C41">
            <w:pPr>
              <w:pStyle w:val="TF-TEXTOQUADROCentralizado"/>
            </w:pPr>
          </w:p>
        </w:tc>
        <w:tc>
          <w:tcPr>
            <w:tcW w:w="284" w:type="dxa"/>
            <w:tcBorders>
              <w:bottom w:val="single" w:sz="4" w:space="0" w:color="auto"/>
            </w:tcBorders>
          </w:tcPr>
          <w:p w14:paraId="258EB60F" w14:textId="77777777" w:rsidR="00A91C4C" w:rsidRPr="00CD3142" w:rsidRDefault="00A91C4C" w:rsidP="00470C41">
            <w:pPr>
              <w:pStyle w:val="TF-TEXTOQUADROCentralizado"/>
            </w:pPr>
          </w:p>
        </w:tc>
        <w:tc>
          <w:tcPr>
            <w:tcW w:w="284" w:type="dxa"/>
            <w:tcBorders>
              <w:bottom w:val="single" w:sz="4" w:space="0" w:color="auto"/>
            </w:tcBorders>
          </w:tcPr>
          <w:p w14:paraId="6EEB1B6A" w14:textId="77777777" w:rsidR="00A91C4C" w:rsidRPr="00CD3142" w:rsidRDefault="00A91C4C" w:rsidP="00470C41">
            <w:pPr>
              <w:pStyle w:val="TF-TEXTOQUADROCentralizado"/>
            </w:pPr>
          </w:p>
        </w:tc>
        <w:tc>
          <w:tcPr>
            <w:tcW w:w="284" w:type="dxa"/>
            <w:tcBorders>
              <w:bottom w:val="single" w:sz="4" w:space="0" w:color="auto"/>
            </w:tcBorders>
          </w:tcPr>
          <w:p w14:paraId="4C8793AA" w14:textId="77777777" w:rsidR="00A91C4C" w:rsidRPr="00CD3142" w:rsidRDefault="00A91C4C" w:rsidP="00470C41">
            <w:pPr>
              <w:pStyle w:val="TF-TEXTOQUADROCentralizado"/>
            </w:pPr>
          </w:p>
        </w:tc>
        <w:tc>
          <w:tcPr>
            <w:tcW w:w="284" w:type="dxa"/>
            <w:tcBorders>
              <w:bottom w:val="single" w:sz="4" w:space="0" w:color="auto"/>
            </w:tcBorders>
          </w:tcPr>
          <w:p w14:paraId="0838B8CD" w14:textId="77777777" w:rsidR="00A91C4C" w:rsidRPr="00CD3142" w:rsidRDefault="00A91C4C" w:rsidP="00470C41">
            <w:pPr>
              <w:pStyle w:val="TF-TEXTOQUADROCentralizado"/>
            </w:pPr>
          </w:p>
        </w:tc>
        <w:tc>
          <w:tcPr>
            <w:tcW w:w="284" w:type="dxa"/>
            <w:tcBorders>
              <w:bottom w:val="single" w:sz="4" w:space="0" w:color="auto"/>
            </w:tcBorders>
          </w:tcPr>
          <w:p w14:paraId="0316545D" w14:textId="77777777" w:rsidR="00A91C4C" w:rsidRPr="00CD3142" w:rsidRDefault="00A91C4C" w:rsidP="00470C41">
            <w:pPr>
              <w:pStyle w:val="TF-TEXTOQUADROCentralizado"/>
            </w:pPr>
          </w:p>
        </w:tc>
        <w:tc>
          <w:tcPr>
            <w:tcW w:w="284" w:type="dxa"/>
            <w:tcBorders>
              <w:bottom w:val="single" w:sz="4" w:space="0" w:color="auto"/>
            </w:tcBorders>
          </w:tcPr>
          <w:p w14:paraId="0AAF16A1" w14:textId="77777777" w:rsidR="00A91C4C" w:rsidRPr="00CD3142" w:rsidRDefault="00A91C4C" w:rsidP="00470C41">
            <w:pPr>
              <w:pStyle w:val="TF-TEXTOQUADROCentralizado"/>
            </w:pPr>
          </w:p>
        </w:tc>
        <w:tc>
          <w:tcPr>
            <w:tcW w:w="284" w:type="dxa"/>
            <w:tcBorders>
              <w:bottom w:val="single" w:sz="4" w:space="0" w:color="auto"/>
            </w:tcBorders>
          </w:tcPr>
          <w:p w14:paraId="7A03E3B9" w14:textId="77777777" w:rsidR="00A91C4C" w:rsidRPr="00CD3142" w:rsidRDefault="00A91C4C" w:rsidP="00470C41">
            <w:pPr>
              <w:pStyle w:val="TF-TEXTOQUADROCentralizado"/>
            </w:pPr>
          </w:p>
        </w:tc>
        <w:tc>
          <w:tcPr>
            <w:tcW w:w="284" w:type="dxa"/>
            <w:tcBorders>
              <w:bottom w:val="single" w:sz="4" w:space="0" w:color="auto"/>
            </w:tcBorders>
          </w:tcPr>
          <w:p w14:paraId="02441AC0" w14:textId="77777777" w:rsidR="00A91C4C" w:rsidRPr="00CD3142" w:rsidRDefault="00A91C4C" w:rsidP="00470C41">
            <w:pPr>
              <w:pStyle w:val="TF-TEXTOQUADROCentralizado"/>
            </w:pPr>
          </w:p>
        </w:tc>
        <w:tc>
          <w:tcPr>
            <w:tcW w:w="289" w:type="dxa"/>
          </w:tcPr>
          <w:p w14:paraId="09C2E755" w14:textId="77777777" w:rsidR="00A91C4C" w:rsidRPr="00CD3142" w:rsidRDefault="00A91C4C" w:rsidP="00470C41">
            <w:pPr>
              <w:pStyle w:val="TF-TEXTOQUADROCentralizado"/>
            </w:pPr>
          </w:p>
        </w:tc>
      </w:tr>
      <w:tr w:rsidR="00A91C4C" w:rsidRPr="00CD3142" w14:paraId="35BD9291" w14:textId="77777777" w:rsidTr="00AC50BF">
        <w:trPr>
          <w:jc w:val="center"/>
        </w:trPr>
        <w:tc>
          <w:tcPr>
            <w:tcW w:w="6171" w:type="dxa"/>
            <w:tcBorders>
              <w:left w:val="single" w:sz="4" w:space="0" w:color="auto"/>
            </w:tcBorders>
          </w:tcPr>
          <w:p w14:paraId="2381A418" w14:textId="77777777" w:rsidR="00A91C4C" w:rsidRPr="00CD3142" w:rsidRDefault="00A91C4C" w:rsidP="00470C41">
            <w:pPr>
              <w:pStyle w:val="TF-TEXTOQUADRO"/>
            </w:pPr>
            <w:r w:rsidRPr="000D46A8">
              <w:t>Levantamento dos requisitos</w:t>
            </w:r>
          </w:p>
        </w:tc>
        <w:tc>
          <w:tcPr>
            <w:tcW w:w="273" w:type="dxa"/>
            <w:tcBorders>
              <w:top w:val="single" w:sz="4" w:space="0" w:color="auto"/>
            </w:tcBorders>
            <w:shd w:val="clear" w:color="auto" w:fill="A6A6A6"/>
          </w:tcPr>
          <w:p w14:paraId="3F80F583" w14:textId="77777777" w:rsidR="00A91C4C" w:rsidRPr="00CD3142" w:rsidRDefault="00A91C4C" w:rsidP="00470C41">
            <w:pPr>
              <w:pStyle w:val="TF-TEXTOQUADROCentralizado"/>
            </w:pPr>
          </w:p>
        </w:tc>
        <w:tc>
          <w:tcPr>
            <w:tcW w:w="284" w:type="dxa"/>
            <w:tcBorders>
              <w:top w:val="single" w:sz="4" w:space="0" w:color="auto"/>
            </w:tcBorders>
          </w:tcPr>
          <w:p w14:paraId="51577B0B" w14:textId="77777777" w:rsidR="00A91C4C" w:rsidRPr="00CD3142" w:rsidRDefault="00A91C4C" w:rsidP="00470C41">
            <w:pPr>
              <w:pStyle w:val="TF-TEXTOQUADROCentralizado"/>
            </w:pPr>
          </w:p>
        </w:tc>
        <w:tc>
          <w:tcPr>
            <w:tcW w:w="284" w:type="dxa"/>
            <w:tcBorders>
              <w:top w:val="single" w:sz="4" w:space="0" w:color="auto"/>
            </w:tcBorders>
          </w:tcPr>
          <w:p w14:paraId="24182C11" w14:textId="77777777" w:rsidR="00A91C4C" w:rsidRPr="00CD3142" w:rsidRDefault="00A91C4C" w:rsidP="00470C41">
            <w:pPr>
              <w:pStyle w:val="TF-TEXTOQUADROCentralizado"/>
            </w:pPr>
          </w:p>
        </w:tc>
        <w:tc>
          <w:tcPr>
            <w:tcW w:w="284" w:type="dxa"/>
            <w:tcBorders>
              <w:top w:val="single" w:sz="4" w:space="0" w:color="auto"/>
            </w:tcBorders>
          </w:tcPr>
          <w:p w14:paraId="4E5F3E33" w14:textId="77777777" w:rsidR="00A91C4C" w:rsidRPr="00CD3142" w:rsidRDefault="00A91C4C" w:rsidP="00470C41">
            <w:pPr>
              <w:pStyle w:val="TF-TEXTOQUADROCentralizado"/>
            </w:pPr>
          </w:p>
        </w:tc>
        <w:tc>
          <w:tcPr>
            <w:tcW w:w="284" w:type="dxa"/>
            <w:tcBorders>
              <w:top w:val="single" w:sz="4" w:space="0" w:color="auto"/>
            </w:tcBorders>
          </w:tcPr>
          <w:p w14:paraId="36E202F2" w14:textId="77777777" w:rsidR="00A91C4C" w:rsidRPr="00CD3142" w:rsidRDefault="00A91C4C" w:rsidP="00470C41">
            <w:pPr>
              <w:pStyle w:val="TF-TEXTOQUADROCentralizado"/>
            </w:pPr>
          </w:p>
        </w:tc>
        <w:tc>
          <w:tcPr>
            <w:tcW w:w="284" w:type="dxa"/>
            <w:tcBorders>
              <w:top w:val="single" w:sz="4" w:space="0" w:color="auto"/>
            </w:tcBorders>
          </w:tcPr>
          <w:p w14:paraId="1797BE48" w14:textId="77777777" w:rsidR="00A91C4C" w:rsidRPr="00CD3142" w:rsidRDefault="00A91C4C" w:rsidP="00470C41">
            <w:pPr>
              <w:pStyle w:val="TF-TEXTOQUADROCentralizado"/>
            </w:pPr>
          </w:p>
        </w:tc>
        <w:tc>
          <w:tcPr>
            <w:tcW w:w="284" w:type="dxa"/>
            <w:tcBorders>
              <w:top w:val="single" w:sz="4" w:space="0" w:color="auto"/>
            </w:tcBorders>
          </w:tcPr>
          <w:p w14:paraId="336B84C2" w14:textId="77777777" w:rsidR="00A91C4C" w:rsidRPr="00CD3142" w:rsidRDefault="00A91C4C" w:rsidP="00470C41">
            <w:pPr>
              <w:pStyle w:val="TF-TEXTOQUADROCentralizado"/>
            </w:pPr>
          </w:p>
        </w:tc>
        <w:tc>
          <w:tcPr>
            <w:tcW w:w="284" w:type="dxa"/>
            <w:tcBorders>
              <w:top w:val="single" w:sz="4" w:space="0" w:color="auto"/>
            </w:tcBorders>
          </w:tcPr>
          <w:p w14:paraId="3ED0CD95" w14:textId="77777777" w:rsidR="00A91C4C" w:rsidRPr="00CD3142" w:rsidRDefault="00A91C4C" w:rsidP="00470C41">
            <w:pPr>
              <w:pStyle w:val="TF-TEXTOQUADROCentralizado"/>
            </w:pPr>
          </w:p>
        </w:tc>
        <w:tc>
          <w:tcPr>
            <w:tcW w:w="284" w:type="dxa"/>
            <w:tcBorders>
              <w:top w:val="single" w:sz="4" w:space="0" w:color="auto"/>
            </w:tcBorders>
          </w:tcPr>
          <w:p w14:paraId="6B6BB56D" w14:textId="77777777" w:rsidR="00A91C4C" w:rsidRPr="00CD3142" w:rsidRDefault="00A91C4C" w:rsidP="00470C41">
            <w:pPr>
              <w:pStyle w:val="TF-TEXTOQUADROCentralizado"/>
            </w:pPr>
          </w:p>
        </w:tc>
        <w:tc>
          <w:tcPr>
            <w:tcW w:w="289" w:type="dxa"/>
          </w:tcPr>
          <w:p w14:paraId="1E1C10CF" w14:textId="77777777" w:rsidR="00A91C4C" w:rsidRPr="00CD3142" w:rsidRDefault="00A91C4C" w:rsidP="00470C41">
            <w:pPr>
              <w:pStyle w:val="TF-TEXTOQUADROCentralizado"/>
            </w:pPr>
          </w:p>
        </w:tc>
      </w:tr>
      <w:tr w:rsidR="00A91C4C" w:rsidRPr="00CD3142" w14:paraId="3FCC6C2E" w14:textId="77777777" w:rsidTr="00AC50BF">
        <w:trPr>
          <w:jc w:val="center"/>
        </w:trPr>
        <w:tc>
          <w:tcPr>
            <w:tcW w:w="6171" w:type="dxa"/>
            <w:tcBorders>
              <w:left w:val="single" w:sz="4" w:space="0" w:color="auto"/>
            </w:tcBorders>
          </w:tcPr>
          <w:p w14:paraId="44AC9573" w14:textId="77777777" w:rsidR="00A91C4C" w:rsidRPr="00CD3142" w:rsidRDefault="00A91C4C" w:rsidP="00470C41">
            <w:pPr>
              <w:pStyle w:val="TF-TEXTOQUADRO"/>
            </w:pPr>
            <w:r>
              <w:t>Modelagem do sistema</w:t>
            </w:r>
          </w:p>
        </w:tc>
        <w:tc>
          <w:tcPr>
            <w:tcW w:w="273" w:type="dxa"/>
            <w:tcBorders>
              <w:bottom w:val="single" w:sz="4" w:space="0" w:color="auto"/>
            </w:tcBorders>
          </w:tcPr>
          <w:p w14:paraId="2BEE2F46"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6B9869BE" w14:textId="77777777" w:rsidR="00A91C4C" w:rsidRPr="00CD3142" w:rsidRDefault="00A91C4C" w:rsidP="00470C41">
            <w:pPr>
              <w:pStyle w:val="TF-TEXTOQUADROCentralizado"/>
            </w:pPr>
          </w:p>
        </w:tc>
        <w:tc>
          <w:tcPr>
            <w:tcW w:w="284" w:type="dxa"/>
            <w:tcBorders>
              <w:bottom w:val="single" w:sz="4" w:space="0" w:color="auto"/>
            </w:tcBorders>
          </w:tcPr>
          <w:p w14:paraId="511D8BA5" w14:textId="77777777" w:rsidR="00A91C4C" w:rsidRPr="00CD3142" w:rsidRDefault="00A91C4C" w:rsidP="00470C41">
            <w:pPr>
              <w:pStyle w:val="TF-TEXTOQUADROCentralizado"/>
            </w:pPr>
          </w:p>
        </w:tc>
        <w:tc>
          <w:tcPr>
            <w:tcW w:w="284" w:type="dxa"/>
            <w:tcBorders>
              <w:bottom w:val="single" w:sz="4" w:space="0" w:color="auto"/>
            </w:tcBorders>
          </w:tcPr>
          <w:p w14:paraId="758308E3" w14:textId="77777777" w:rsidR="00A91C4C" w:rsidRPr="00CD3142" w:rsidRDefault="00A91C4C" w:rsidP="00470C41">
            <w:pPr>
              <w:pStyle w:val="TF-TEXTOQUADROCentralizado"/>
            </w:pPr>
          </w:p>
        </w:tc>
        <w:tc>
          <w:tcPr>
            <w:tcW w:w="284" w:type="dxa"/>
            <w:tcBorders>
              <w:bottom w:val="single" w:sz="4" w:space="0" w:color="auto"/>
            </w:tcBorders>
          </w:tcPr>
          <w:p w14:paraId="3EF8E566" w14:textId="77777777" w:rsidR="00A91C4C" w:rsidRPr="00CD3142" w:rsidRDefault="00A91C4C" w:rsidP="00470C41">
            <w:pPr>
              <w:pStyle w:val="TF-TEXTOQUADROCentralizado"/>
            </w:pPr>
          </w:p>
        </w:tc>
        <w:tc>
          <w:tcPr>
            <w:tcW w:w="284" w:type="dxa"/>
            <w:tcBorders>
              <w:bottom w:val="single" w:sz="4" w:space="0" w:color="auto"/>
            </w:tcBorders>
          </w:tcPr>
          <w:p w14:paraId="6D855A7C" w14:textId="77777777" w:rsidR="00A91C4C" w:rsidRPr="00CD3142" w:rsidRDefault="00A91C4C" w:rsidP="00470C41">
            <w:pPr>
              <w:pStyle w:val="TF-TEXTOQUADROCentralizado"/>
            </w:pPr>
          </w:p>
        </w:tc>
        <w:tc>
          <w:tcPr>
            <w:tcW w:w="284" w:type="dxa"/>
            <w:tcBorders>
              <w:bottom w:val="single" w:sz="4" w:space="0" w:color="auto"/>
            </w:tcBorders>
          </w:tcPr>
          <w:p w14:paraId="2FED3E7C" w14:textId="77777777" w:rsidR="00A91C4C" w:rsidRPr="00CD3142" w:rsidRDefault="00A91C4C" w:rsidP="00470C41">
            <w:pPr>
              <w:pStyle w:val="TF-TEXTOQUADROCentralizado"/>
            </w:pPr>
          </w:p>
        </w:tc>
        <w:tc>
          <w:tcPr>
            <w:tcW w:w="284" w:type="dxa"/>
            <w:tcBorders>
              <w:bottom w:val="single" w:sz="4" w:space="0" w:color="auto"/>
            </w:tcBorders>
          </w:tcPr>
          <w:p w14:paraId="3B82E334" w14:textId="77777777" w:rsidR="00A91C4C" w:rsidRPr="00CD3142" w:rsidRDefault="00A91C4C" w:rsidP="00470C41">
            <w:pPr>
              <w:pStyle w:val="TF-TEXTOQUADROCentralizado"/>
            </w:pPr>
          </w:p>
        </w:tc>
        <w:tc>
          <w:tcPr>
            <w:tcW w:w="284" w:type="dxa"/>
            <w:tcBorders>
              <w:bottom w:val="single" w:sz="4" w:space="0" w:color="auto"/>
            </w:tcBorders>
          </w:tcPr>
          <w:p w14:paraId="275318A9" w14:textId="77777777" w:rsidR="00A91C4C" w:rsidRPr="00CD3142" w:rsidRDefault="00A91C4C" w:rsidP="00470C41">
            <w:pPr>
              <w:pStyle w:val="TF-TEXTOQUADROCentralizado"/>
            </w:pPr>
          </w:p>
        </w:tc>
        <w:tc>
          <w:tcPr>
            <w:tcW w:w="289" w:type="dxa"/>
          </w:tcPr>
          <w:p w14:paraId="39E5CBE9" w14:textId="77777777" w:rsidR="00A91C4C" w:rsidRPr="00CD3142" w:rsidRDefault="00A91C4C" w:rsidP="00470C41">
            <w:pPr>
              <w:pStyle w:val="TF-TEXTOQUADROCentralizado"/>
            </w:pPr>
          </w:p>
        </w:tc>
      </w:tr>
      <w:tr w:rsidR="00A91C4C" w:rsidRPr="00CD3142" w14:paraId="6A19DEC0" w14:textId="77777777" w:rsidTr="00262955">
        <w:trPr>
          <w:jc w:val="center"/>
        </w:trPr>
        <w:tc>
          <w:tcPr>
            <w:tcW w:w="6171" w:type="dxa"/>
            <w:tcBorders>
              <w:left w:val="single" w:sz="4" w:space="0" w:color="auto"/>
            </w:tcBorders>
          </w:tcPr>
          <w:p w14:paraId="205F05F1" w14:textId="77777777" w:rsidR="00A91C4C" w:rsidRDefault="00A91C4C" w:rsidP="00470C41">
            <w:pPr>
              <w:pStyle w:val="TF-TEXTOQUADRO"/>
            </w:pPr>
            <w:r w:rsidRPr="00C70D55">
              <w:t xml:space="preserve">Implementação do </w:t>
            </w:r>
            <w:r w:rsidRPr="00C70D55">
              <w:rPr>
                <w:i/>
                <w:iCs/>
              </w:rPr>
              <w:t>front-</w:t>
            </w:r>
            <w:proofErr w:type="spellStart"/>
            <w:r w:rsidRPr="00C70D55">
              <w:rPr>
                <w:i/>
                <w:iCs/>
              </w:rPr>
              <w:t>end</w:t>
            </w:r>
            <w:proofErr w:type="spellEnd"/>
          </w:p>
        </w:tc>
        <w:tc>
          <w:tcPr>
            <w:tcW w:w="273" w:type="dxa"/>
            <w:tcBorders>
              <w:bottom w:val="single" w:sz="4" w:space="0" w:color="auto"/>
            </w:tcBorders>
          </w:tcPr>
          <w:p w14:paraId="7873B13C"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09633DF7"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3F4CE740"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045056C6" w14:textId="77777777" w:rsidR="00A91C4C" w:rsidRPr="00CD3142" w:rsidRDefault="00A91C4C" w:rsidP="00470C41">
            <w:pPr>
              <w:pStyle w:val="TF-TEXTOQUADROCentralizado"/>
            </w:pPr>
          </w:p>
        </w:tc>
        <w:tc>
          <w:tcPr>
            <w:tcW w:w="284" w:type="dxa"/>
            <w:tcBorders>
              <w:bottom w:val="single" w:sz="4" w:space="0" w:color="auto"/>
            </w:tcBorders>
          </w:tcPr>
          <w:p w14:paraId="191D9936" w14:textId="77777777" w:rsidR="00A91C4C" w:rsidRPr="00CD3142" w:rsidRDefault="00A91C4C" w:rsidP="00470C41">
            <w:pPr>
              <w:pStyle w:val="TF-TEXTOQUADROCentralizado"/>
            </w:pPr>
          </w:p>
        </w:tc>
        <w:tc>
          <w:tcPr>
            <w:tcW w:w="284" w:type="dxa"/>
            <w:tcBorders>
              <w:bottom w:val="single" w:sz="4" w:space="0" w:color="auto"/>
            </w:tcBorders>
          </w:tcPr>
          <w:p w14:paraId="1F8B77B3" w14:textId="77777777" w:rsidR="00A91C4C" w:rsidRPr="00CD3142" w:rsidRDefault="00A91C4C" w:rsidP="00470C41">
            <w:pPr>
              <w:pStyle w:val="TF-TEXTOQUADROCentralizado"/>
            </w:pPr>
          </w:p>
        </w:tc>
        <w:tc>
          <w:tcPr>
            <w:tcW w:w="284" w:type="dxa"/>
            <w:tcBorders>
              <w:bottom w:val="single" w:sz="4" w:space="0" w:color="auto"/>
            </w:tcBorders>
          </w:tcPr>
          <w:p w14:paraId="447BC1A7" w14:textId="77777777" w:rsidR="00A91C4C" w:rsidRPr="00CD3142" w:rsidRDefault="00A91C4C" w:rsidP="00470C41">
            <w:pPr>
              <w:pStyle w:val="TF-TEXTOQUADROCentralizado"/>
            </w:pPr>
          </w:p>
        </w:tc>
        <w:tc>
          <w:tcPr>
            <w:tcW w:w="284" w:type="dxa"/>
            <w:tcBorders>
              <w:bottom w:val="single" w:sz="4" w:space="0" w:color="auto"/>
            </w:tcBorders>
          </w:tcPr>
          <w:p w14:paraId="5AC10346" w14:textId="77777777" w:rsidR="00A91C4C" w:rsidRPr="00CD3142" w:rsidRDefault="00A91C4C" w:rsidP="00470C41">
            <w:pPr>
              <w:pStyle w:val="TF-TEXTOQUADROCentralizado"/>
            </w:pPr>
          </w:p>
        </w:tc>
        <w:tc>
          <w:tcPr>
            <w:tcW w:w="284" w:type="dxa"/>
            <w:tcBorders>
              <w:bottom w:val="single" w:sz="4" w:space="0" w:color="auto"/>
            </w:tcBorders>
          </w:tcPr>
          <w:p w14:paraId="39A78BF1" w14:textId="77777777" w:rsidR="00A91C4C" w:rsidRPr="00CD3142" w:rsidRDefault="00A91C4C" w:rsidP="00470C41">
            <w:pPr>
              <w:pStyle w:val="TF-TEXTOQUADROCentralizado"/>
            </w:pPr>
          </w:p>
        </w:tc>
        <w:tc>
          <w:tcPr>
            <w:tcW w:w="289" w:type="dxa"/>
          </w:tcPr>
          <w:p w14:paraId="6BB06B86" w14:textId="77777777" w:rsidR="00A91C4C" w:rsidRPr="00CD3142" w:rsidRDefault="00A91C4C" w:rsidP="00470C41">
            <w:pPr>
              <w:pStyle w:val="TF-TEXTOQUADROCentralizado"/>
            </w:pPr>
          </w:p>
        </w:tc>
      </w:tr>
      <w:tr w:rsidR="00A91C4C" w:rsidRPr="00CD3142" w14:paraId="73D9E596" w14:textId="77777777" w:rsidTr="00262955">
        <w:trPr>
          <w:jc w:val="center"/>
        </w:trPr>
        <w:tc>
          <w:tcPr>
            <w:tcW w:w="6171" w:type="dxa"/>
            <w:tcBorders>
              <w:left w:val="single" w:sz="4" w:space="0" w:color="auto"/>
            </w:tcBorders>
          </w:tcPr>
          <w:p w14:paraId="7D835B51" w14:textId="77777777" w:rsidR="00A91C4C" w:rsidRDefault="00A91C4C" w:rsidP="00470C41">
            <w:pPr>
              <w:pStyle w:val="TF-TEXTOQUADRO"/>
            </w:pPr>
            <w:r w:rsidRPr="00C70D55">
              <w:t xml:space="preserve">Implementação do </w:t>
            </w:r>
            <w:proofErr w:type="spellStart"/>
            <w:r w:rsidRPr="00C70D55">
              <w:rPr>
                <w:i/>
                <w:iCs/>
              </w:rPr>
              <w:t>back-end</w:t>
            </w:r>
            <w:proofErr w:type="spellEnd"/>
          </w:p>
        </w:tc>
        <w:tc>
          <w:tcPr>
            <w:tcW w:w="273" w:type="dxa"/>
            <w:tcBorders>
              <w:bottom w:val="single" w:sz="4" w:space="0" w:color="auto"/>
            </w:tcBorders>
          </w:tcPr>
          <w:p w14:paraId="33531E06" w14:textId="77777777" w:rsidR="00A91C4C" w:rsidRPr="00CD3142" w:rsidRDefault="00A91C4C" w:rsidP="00470C41">
            <w:pPr>
              <w:pStyle w:val="TF-TEXTOQUADROCentralizado"/>
            </w:pPr>
          </w:p>
        </w:tc>
        <w:tc>
          <w:tcPr>
            <w:tcW w:w="284" w:type="dxa"/>
            <w:tcBorders>
              <w:bottom w:val="single" w:sz="4" w:space="0" w:color="auto"/>
            </w:tcBorders>
          </w:tcPr>
          <w:p w14:paraId="16B39FBA" w14:textId="77777777" w:rsidR="00A91C4C" w:rsidRPr="00CD3142" w:rsidRDefault="00A91C4C" w:rsidP="00470C41">
            <w:pPr>
              <w:pStyle w:val="TF-TEXTOQUADROCentralizado"/>
            </w:pPr>
          </w:p>
        </w:tc>
        <w:tc>
          <w:tcPr>
            <w:tcW w:w="284" w:type="dxa"/>
            <w:tcBorders>
              <w:bottom w:val="single" w:sz="4" w:space="0" w:color="auto"/>
            </w:tcBorders>
          </w:tcPr>
          <w:p w14:paraId="04036A5B" w14:textId="77777777" w:rsidR="00A91C4C" w:rsidRPr="00CD3142" w:rsidRDefault="00A91C4C" w:rsidP="00470C41">
            <w:pPr>
              <w:pStyle w:val="TF-TEXTOQUADROCentralizado"/>
            </w:pPr>
          </w:p>
        </w:tc>
        <w:tc>
          <w:tcPr>
            <w:tcW w:w="284" w:type="dxa"/>
            <w:tcBorders>
              <w:bottom w:val="single" w:sz="4" w:space="0" w:color="auto"/>
            </w:tcBorders>
          </w:tcPr>
          <w:p w14:paraId="1213D8FD"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1E7810AB"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7F2430C8"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2A705F7F" w14:textId="77777777" w:rsidR="00A91C4C" w:rsidRPr="00CD3142" w:rsidRDefault="00A91C4C" w:rsidP="00470C41">
            <w:pPr>
              <w:pStyle w:val="TF-TEXTOQUADROCentralizado"/>
            </w:pPr>
          </w:p>
        </w:tc>
        <w:tc>
          <w:tcPr>
            <w:tcW w:w="284" w:type="dxa"/>
            <w:tcBorders>
              <w:bottom w:val="single" w:sz="4" w:space="0" w:color="auto"/>
            </w:tcBorders>
          </w:tcPr>
          <w:p w14:paraId="340C41E9" w14:textId="77777777" w:rsidR="00A91C4C" w:rsidRPr="00CD3142" w:rsidRDefault="00A91C4C" w:rsidP="00470C41">
            <w:pPr>
              <w:pStyle w:val="TF-TEXTOQUADROCentralizado"/>
            </w:pPr>
          </w:p>
        </w:tc>
        <w:tc>
          <w:tcPr>
            <w:tcW w:w="284" w:type="dxa"/>
            <w:tcBorders>
              <w:bottom w:val="single" w:sz="4" w:space="0" w:color="auto"/>
            </w:tcBorders>
          </w:tcPr>
          <w:p w14:paraId="55495904" w14:textId="77777777" w:rsidR="00A91C4C" w:rsidRPr="00CD3142" w:rsidRDefault="00A91C4C" w:rsidP="00470C41">
            <w:pPr>
              <w:pStyle w:val="TF-TEXTOQUADROCentralizado"/>
            </w:pPr>
          </w:p>
        </w:tc>
        <w:tc>
          <w:tcPr>
            <w:tcW w:w="289" w:type="dxa"/>
          </w:tcPr>
          <w:p w14:paraId="79E8D254" w14:textId="77777777" w:rsidR="00A91C4C" w:rsidRPr="00CD3142" w:rsidRDefault="00A91C4C" w:rsidP="00470C41">
            <w:pPr>
              <w:pStyle w:val="TF-TEXTOQUADROCentralizado"/>
            </w:pPr>
          </w:p>
        </w:tc>
      </w:tr>
      <w:tr w:rsidR="00A91C4C" w:rsidRPr="00CD3142" w14:paraId="0024AE18" w14:textId="77777777" w:rsidTr="00262955">
        <w:trPr>
          <w:jc w:val="center"/>
        </w:trPr>
        <w:tc>
          <w:tcPr>
            <w:tcW w:w="6171" w:type="dxa"/>
            <w:tcBorders>
              <w:left w:val="single" w:sz="4" w:space="0" w:color="auto"/>
            </w:tcBorders>
          </w:tcPr>
          <w:p w14:paraId="09499C1D" w14:textId="77777777" w:rsidR="00A91C4C" w:rsidRPr="00C70D55" w:rsidRDefault="00A91C4C" w:rsidP="00470C41">
            <w:pPr>
              <w:pStyle w:val="TF-TEXTOQUADRO"/>
            </w:pPr>
            <w:r w:rsidRPr="00486593">
              <w:t>Testes e validação</w:t>
            </w:r>
          </w:p>
        </w:tc>
        <w:tc>
          <w:tcPr>
            <w:tcW w:w="273" w:type="dxa"/>
            <w:tcBorders>
              <w:bottom w:val="single" w:sz="4" w:space="0" w:color="auto"/>
            </w:tcBorders>
          </w:tcPr>
          <w:p w14:paraId="67F6B84F" w14:textId="77777777" w:rsidR="00A91C4C" w:rsidRPr="00CD3142" w:rsidRDefault="00A91C4C" w:rsidP="00470C41">
            <w:pPr>
              <w:pStyle w:val="TF-TEXTOQUADROCentralizado"/>
            </w:pPr>
          </w:p>
        </w:tc>
        <w:tc>
          <w:tcPr>
            <w:tcW w:w="284" w:type="dxa"/>
            <w:tcBorders>
              <w:bottom w:val="single" w:sz="4" w:space="0" w:color="auto"/>
            </w:tcBorders>
          </w:tcPr>
          <w:p w14:paraId="7F099C3E" w14:textId="77777777" w:rsidR="00A91C4C" w:rsidRPr="00CD3142" w:rsidRDefault="00A91C4C" w:rsidP="00470C41">
            <w:pPr>
              <w:pStyle w:val="TF-TEXTOQUADROCentralizado"/>
            </w:pPr>
          </w:p>
        </w:tc>
        <w:tc>
          <w:tcPr>
            <w:tcW w:w="284" w:type="dxa"/>
            <w:tcBorders>
              <w:bottom w:val="single" w:sz="4" w:space="0" w:color="auto"/>
            </w:tcBorders>
          </w:tcPr>
          <w:p w14:paraId="2EBBE5CB" w14:textId="77777777" w:rsidR="00A91C4C" w:rsidRPr="00CD3142" w:rsidRDefault="00A91C4C" w:rsidP="00470C41">
            <w:pPr>
              <w:pStyle w:val="TF-TEXTOQUADROCentralizado"/>
            </w:pPr>
          </w:p>
        </w:tc>
        <w:tc>
          <w:tcPr>
            <w:tcW w:w="284" w:type="dxa"/>
            <w:tcBorders>
              <w:bottom w:val="single" w:sz="4" w:space="0" w:color="auto"/>
            </w:tcBorders>
          </w:tcPr>
          <w:p w14:paraId="796B6C8B" w14:textId="77777777" w:rsidR="00A91C4C" w:rsidRPr="00CD3142" w:rsidRDefault="00A91C4C" w:rsidP="00470C41">
            <w:pPr>
              <w:pStyle w:val="TF-TEXTOQUADROCentralizado"/>
            </w:pPr>
          </w:p>
        </w:tc>
        <w:tc>
          <w:tcPr>
            <w:tcW w:w="284" w:type="dxa"/>
            <w:tcBorders>
              <w:bottom w:val="single" w:sz="4" w:space="0" w:color="auto"/>
            </w:tcBorders>
          </w:tcPr>
          <w:p w14:paraId="292FFB7F" w14:textId="77777777" w:rsidR="00A91C4C" w:rsidRPr="00CD3142" w:rsidRDefault="00A91C4C" w:rsidP="00470C41">
            <w:pPr>
              <w:pStyle w:val="TF-TEXTOQUADROCentralizado"/>
            </w:pPr>
          </w:p>
        </w:tc>
        <w:tc>
          <w:tcPr>
            <w:tcW w:w="284" w:type="dxa"/>
            <w:tcBorders>
              <w:bottom w:val="single" w:sz="4" w:space="0" w:color="auto"/>
            </w:tcBorders>
          </w:tcPr>
          <w:p w14:paraId="30CFF94D" w14:textId="77777777" w:rsidR="00A91C4C" w:rsidRPr="00CD3142" w:rsidRDefault="00A91C4C" w:rsidP="00470C41">
            <w:pPr>
              <w:pStyle w:val="TF-TEXTOQUADROCentralizado"/>
            </w:pPr>
          </w:p>
        </w:tc>
        <w:tc>
          <w:tcPr>
            <w:tcW w:w="284" w:type="dxa"/>
            <w:tcBorders>
              <w:bottom w:val="single" w:sz="4" w:space="0" w:color="auto"/>
            </w:tcBorders>
          </w:tcPr>
          <w:p w14:paraId="359BC15C"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3355BDB7"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7B5BE068" w14:textId="77777777" w:rsidR="00A91C4C" w:rsidRPr="00CD3142" w:rsidRDefault="00A91C4C" w:rsidP="00470C41">
            <w:pPr>
              <w:pStyle w:val="TF-TEXTOQUADROCentralizado"/>
            </w:pPr>
          </w:p>
        </w:tc>
        <w:tc>
          <w:tcPr>
            <w:tcW w:w="289" w:type="dxa"/>
          </w:tcPr>
          <w:p w14:paraId="0EBCE833" w14:textId="77777777" w:rsidR="00A91C4C" w:rsidRPr="00CD3142" w:rsidRDefault="00A91C4C" w:rsidP="00470C41">
            <w:pPr>
              <w:pStyle w:val="TF-TEXTOQUADROCentralizado"/>
            </w:pPr>
          </w:p>
        </w:tc>
      </w:tr>
      <w:tr w:rsidR="00A91C4C" w:rsidRPr="00CD3142" w14:paraId="274CC0BE" w14:textId="77777777" w:rsidTr="00262955">
        <w:trPr>
          <w:jc w:val="center"/>
        </w:trPr>
        <w:tc>
          <w:tcPr>
            <w:tcW w:w="6171" w:type="dxa"/>
            <w:tcBorders>
              <w:left w:val="single" w:sz="4" w:space="0" w:color="auto"/>
              <w:bottom w:val="single" w:sz="4" w:space="0" w:color="auto"/>
            </w:tcBorders>
          </w:tcPr>
          <w:p w14:paraId="1A377FB9" w14:textId="77777777" w:rsidR="00A91C4C" w:rsidRPr="00CD3142" w:rsidRDefault="00A91C4C" w:rsidP="00470C41">
            <w:pPr>
              <w:pStyle w:val="TF-TEXTOQUADRO"/>
            </w:pPr>
            <w:r w:rsidRPr="00F55C5F">
              <w:t>Impl</w:t>
            </w:r>
            <w:r>
              <w:t>antação</w:t>
            </w:r>
          </w:p>
        </w:tc>
        <w:tc>
          <w:tcPr>
            <w:tcW w:w="273" w:type="dxa"/>
            <w:tcBorders>
              <w:bottom w:val="single" w:sz="4" w:space="0" w:color="auto"/>
            </w:tcBorders>
          </w:tcPr>
          <w:p w14:paraId="5E2BAE1B" w14:textId="77777777" w:rsidR="00A91C4C" w:rsidRPr="00CD3142" w:rsidRDefault="00A91C4C" w:rsidP="00470C41">
            <w:pPr>
              <w:pStyle w:val="TF-TEXTOQUADROCentralizado"/>
            </w:pPr>
          </w:p>
        </w:tc>
        <w:tc>
          <w:tcPr>
            <w:tcW w:w="284" w:type="dxa"/>
            <w:tcBorders>
              <w:bottom w:val="single" w:sz="4" w:space="0" w:color="auto"/>
            </w:tcBorders>
          </w:tcPr>
          <w:p w14:paraId="4CC3181B" w14:textId="77777777" w:rsidR="00A91C4C" w:rsidRPr="00CD3142" w:rsidRDefault="00A91C4C" w:rsidP="00470C41">
            <w:pPr>
              <w:pStyle w:val="TF-TEXTOQUADROCentralizado"/>
            </w:pPr>
          </w:p>
        </w:tc>
        <w:tc>
          <w:tcPr>
            <w:tcW w:w="284" w:type="dxa"/>
            <w:tcBorders>
              <w:bottom w:val="single" w:sz="4" w:space="0" w:color="auto"/>
            </w:tcBorders>
          </w:tcPr>
          <w:p w14:paraId="7380AF1A" w14:textId="77777777" w:rsidR="00A91C4C" w:rsidRPr="00CD3142" w:rsidRDefault="00A91C4C" w:rsidP="00470C41">
            <w:pPr>
              <w:pStyle w:val="TF-TEXTOQUADROCentralizado"/>
            </w:pPr>
          </w:p>
        </w:tc>
        <w:tc>
          <w:tcPr>
            <w:tcW w:w="284" w:type="dxa"/>
            <w:tcBorders>
              <w:bottom w:val="single" w:sz="4" w:space="0" w:color="auto"/>
            </w:tcBorders>
          </w:tcPr>
          <w:p w14:paraId="2ACA7CD8" w14:textId="77777777" w:rsidR="00A91C4C" w:rsidRPr="00CD3142" w:rsidRDefault="00A91C4C" w:rsidP="00470C41">
            <w:pPr>
              <w:pStyle w:val="TF-TEXTOQUADROCentralizado"/>
            </w:pPr>
          </w:p>
        </w:tc>
        <w:tc>
          <w:tcPr>
            <w:tcW w:w="284" w:type="dxa"/>
            <w:tcBorders>
              <w:bottom w:val="single" w:sz="4" w:space="0" w:color="auto"/>
            </w:tcBorders>
          </w:tcPr>
          <w:p w14:paraId="352442CF" w14:textId="77777777" w:rsidR="00A91C4C" w:rsidRPr="00CD3142" w:rsidRDefault="00A91C4C" w:rsidP="00470C41">
            <w:pPr>
              <w:pStyle w:val="TF-TEXTOQUADROCentralizado"/>
            </w:pPr>
          </w:p>
        </w:tc>
        <w:tc>
          <w:tcPr>
            <w:tcW w:w="284" w:type="dxa"/>
            <w:tcBorders>
              <w:bottom w:val="single" w:sz="4" w:space="0" w:color="auto"/>
            </w:tcBorders>
          </w:tcPr>
          <w:p w14:paraId="4B23DEF5" w14:textId="77777777" w:rsidR="00A91C4C" w:rsidRPr="00CD3142" w:rsidRDefault="00A91C4C" w:rsidP="00470C41">
            <w:pPr>
              <w:pStyle w:val="TF-TEXTOQUADROCentralizado"/>
            </w:pPr>
          </w:p>
        </w:tc>
        <w:tc>
          <w:tcPr>
            <w:tcW w:w="284" w:type="dxa"/>
            <w:tcBorders>
              <w:bottom w:val="single" w:sz="4" w:space="0" w:color="auto"/>
            </w:tcBorders>
          </w:tcPr>
          <w:p w14:paraId="3A2D3C17" w14:textId="77777777" w:rsidR="00A91C4C" w:rsidRPr="00CD3142" w:rsidRDefault="00A91C4C" w:rsidP="00470C41">
            <w:pPr>
              <w:pStyle w:val="TF-TEXTOQUADROCentralizado"/>
            </w:pPr>
          </w:p>
        </w:tc>
        <w:tc>
          <w:tcPr>
            <w:tcW w:w="284" w:type="dxa"/>
            <w:tcBorders>
              <w:bottom w:val="single" w:sz="4" w:space="0" w:color="auto"/>
            </w:tcBorders>
          </w:tcPr>
          <w:p w14:paraId="74670516" w14:textId="77777777" w:rsidR="00A91C4C" w:rsidRPr="00CD3142" w:rsidRDefault="00A91C4C" w:rsidP="00470C41">
            <w:pPr>
              <w:pStyle w:val="TF-TEXTOQUADROCentralizado"/>
            </w:pPr>
          </w:p>
        </w:tc>
        <w:tc>
          <w:tcPr>
            <w:tcW w:w="284" w:type="dxa"/>
            <w:tcBorders>
              <w:bottom w:val="single" w:sz="4" w:space="0" w:color="auto"/>
            </w:tcBorders>
          </w:tcPr>
          <w:p w14:paraId="2F3B08D1" w14:textId="77777777" w:rsidR="00A91C4C" w:rsidRPr="00CD3142" w:rsidRDefault="00A91C4C" w:rsidP="00470C41">
            <w:pPr>
              <w:pStyle w:val="TF-TEXTOQUADROCentralizado"/>
            </w:pPr>
          </w:p>
        </w:tc>
        <w:tc>
          <w:tcPr>
            <w:tcW w:w="289" w:type="dxa"/>
            <w:tcBorders>
              <w:bottom w:val="single" w:sz="4" w:space="0" w:color="auto"/>
            </w:tcBorders>
            <w:shd w:val="clear" w:color="auto" w:fill="A6A6A6"/>
          </w:tcPr>
          <w:p w14:paraId="06CDFC17" w14:textId="77777777" w:rsidR="00A91C4C" w:rsidRPr="00CD3142" w:rsidRDefault="00A91C4C" w:rsidP="00470C41">
            <w:pPr>
              <w:pStyle w:val="TF-TEXTOQUADROCentralizado"/>
            </w:pPr>
          </w:p>
        </w:tc>
      </w:tr>
    </w:tbl>
    <w:p w14:paraId="468B1051" w14:textId="77777777" w:rsidR="00A91C4C" w:rsidRPr="00CD3142" w:rsidRDefault="00A91C4C" w:rsidP="00FC4A9F">
      <w:pPr>
        <w:pStyle w:val="TF-FONTE"/>
      </w:pPr>
      <w:r w:rsidRPr="00CD3142">
        <w:t>Fonte: elaborado pelo autor.</w:t>
      </w:r>
    </w:p>
    <w:p w14:paraId="5FFDBE5A" w14:textId="77777777" w:rsidR="00A91C4C" w:rsidRPr="00CD3142" w:rsidRDefault="00A91C4C" w:rsidP="002536DD">
      <w:pPr>
        <w:pStyle w:val="Ttulo1"/>
      </w:pPr>
      <w:commentRangeStart w:id="342"/>
      <w:r w:rsidRPr="00CD3142">
        <w:t>REVISÃO BIBLIOGRÁFICA</w:t>
      </w:r>
    </w:p>
    <w:p w14:paraId="247C751D" w14:textId="77777777" w:rsidR="00A91C4C" w:rsidRPr="00CD3142" w:rsidRDefault="00A91C4C" w:rsidP="00DF64E9">
      <w:pPr>
        <w:pStyle w:val="TF-TEXTO"/>
      </w:pPr>
      <w:r w:rsidRPr="00225CB7">
        <w:t xml:space="preserve">Nesta seção são apresentados os temas principais que compõe este trabalho. </w:t>
      </w:r>
      <w:r>
        <w:t xml:space="preserve">Na </w:t>
      </w:r>
      <w:ins w:id="343" w:author="Simone Erbs da Costa" w:date="2021-10-13T21:34:00Z">
        <w:r>
          <w:t>sub</w:t>
        </w:r>
      </w:ins>
      <w:r>
        <w:t>seção</w:t>
      </w:r>
      <w:r w:rsidRPr="00225CB7">
        <w:t xml:space="preserve"> 4.1 é descrito sobre </w:t>
      </w:r>
      <w:r>
        <w:t>d</w:t>
      </w:r>
      <w:r w:rsidRPr="00225CB7">
        <w:t xml:space="preserve">oação de </w:t>
      </w:r>
      <w:r>
        <w:t>s</w:t>
      </w:r>
      <w:r w:rsidRPr="00225CB7">
        <w:t xml:space="preserve">angue. </w:t>
      </w:r>
      <w:r>
        <w:t xml:space="preserve">Na </w:t>
      </w:r>
      <w:ins w:id="344" w:author="Simone Erbs da Costa" w:date="2021-10-13T21:34:00Z">
        <w:r>
          <w:t>sub</w:t>
        </w:r>
      </w:ins>
      <w:r>
        <w:t>seção</w:t>
      </w:r>
      <w:r w:rsidRPr="00225CB7">
        <w:t xml:space="preserve"> 4.</w:t>
      </w:r>
      <w:r>
        <w:t>2</w:t>
      </w:r>
      <w:r w:rsidRPr="00225CB7">
        <w:t xml:space="preserve"> é apresentado sobre boas práticas em aplicações web</w:t>
      </w:r>
      <w:r w:rsidRPr="00DC458B">
        <w:t>.</w:t>
      </w:r>
      <w:commentRangeEnd w:id="342"/>
      <w:r>
        <w:rPr>
          <w:rStyle w:val="Refdecomentrio"/>
        </w:rPr>
        <w:commentReference w:id="342"/>
      </w:r>
    </w:p>
    <w:p w14:paraId="55A59B06" w14:textId="77777777" w:rsidR="00A91C4C" w:rsidRPr="00CD3142" w:rsidRDefault="00A91C4C" w:rsidP="0016210D">
      <w:pPr>
        <w:pStyle w:val="Ttulo2"/>
      </w:pPr>
      <w:bookmarkStart w:id="345" w:name="_Hlk83494706"/>
      <w:r w:rsidRPr="0085307B">
        <w:t>Doação de sangue</w:t>
      </w:r>
      <w:bookmarkEnd w:id="345"/>
    </w:p>
    <w:p w14:paraId="4D390594" w14:textId="77777777" w:rsidR="00A91C4C" w:rsidRDefault="00A91C4C" w:rsidP="00A92BCC">
      <w:pPr>
        <w:pStyle w:val="TF-TEXTO"/>
      </w:pPr>
      <w:r>
        <w:t xml:space="preserve">Segundo </w:t>
      </w:r>
      <w:commentRangeStart w:id="346"/>
      <w:r>
        <w:t>Ministério da Saúde (2021, p.</w:t>
      </w:r>
      <w:ins w:id="347" w:author="Simone Erbs da Costa" w:date="2021-10-13T21:34:00Z">
        <w:r>
          <w:t xml:space="preserve"> </w:t>
        </w:r>
      </w:ins>
      <w:r>
        <w:t>1</w:t>
      </w:r>
      <w:commentRangeEnd w:id="346"/>
      <w:r>
        <w:rPr>
          <w:rStyle w:val="Refdecomentrio"/>
        </w:rPr>
        <w:commentReference w:id="346"/>
      </w:r>
      <w:r>
        <w:t>)</w:t>
      </w:r>
      <w:ins w:id="348" w:author="Simone Erbs da Costa" w:date="2021-10-13T21:34:00Z">
        <w:r>
          <w:t>,</w:t>
        </w:r>
      </w:ins>
      <w:r>
        <w:t xml:space="preserve"> a doação de sangue é “</w:t>
      </w:r>
      <w:ins w:id="349" w:author="Simone Erbs da Costa" w:date="2021-10-13T21:34:00Z">
        <w:r>
          <w:t xml:space="preserve">[...] </w:t>
        </w:r>
      </w:ins>
      <w:r>
        <w:t xml:space="preserve">um processo pelo qual um doador voluntário tem seu sangue coletado para ser armazenado em um banco de sangue para uso subsequente em transfusões de sangue”. </w:t>
      </w:r>
      <w:del w:id="350" w:author="Simone Erbs da Costa" w:date="2021-10-13T21:57:00Z">
        <w:r w:rsidDel="00FA287C">
          <w:delText xml:space="preserve">Numa </w:delText>
        </w:r>
      </w:del>
      <w:ins w:id="351" w:author="Simone Erbs da Costa" w:date="2021-10-13T21:57:00Z">
        <w:r>
          <w:t xml:space="preserve">Em uma </w:t>
        </w:r>
      </w:ins>
      <w:r>
        <w:t>doação são retirados cerca de 450 mililitros de sangue, por meio de uma inserção de uma agulha no braço. A doação é realizada por profissionais capacitados supervisionados por médicos ou enfermeiros (SECRETARIA DE SAÚDE DO RIO GRANDE DO SUL</w:t>
      </w:r>
      <w:commentRangeStart w:id="352"/>
      <w:r>
        <w:t>, 2021).</w:t>
      </w:r>
      <w:commentRangeEnd w:id="352"/>
      <w:r>
        <w:rPr>
          <w:rStyle w:val="Refdecomentrio"/>
        </w:rPr>
        <w:commentReference w:id="352"/>
      </w:r>
    </w:p>
    <w:p w14:paraId="1F97D4C9" w14:textId="77777777" w:rsidR="00A91C4C" w:rsidRDefault="00A91C4C" w:rsidP="00A92BCC">
      <w:pPr>
        <w:pStyle w:val="TF-TEXTO"/>
      </w:pPr>
      <w:commentRangeStart w:id="353"/>
      <w:r>
        <w:t>Santos (</w:t>
      </w:r>
      <w:commentRangeStart w:id="354"/>
      <w:r>
        <w:t>2021</w:t>
      </w:r>
      <w:commentRangeEnd w:id="354"/>
      <w:r>
        <w:rPr>
          <w:rStyle w:val="Refdecomentrio"/>
        </w:rPr>
        <w:commentReference w:id="354"/>
      </w:r>
      <w:r>
        <w:t xml:space="preserve">) afirma que uma das principais funções do sangue é o transporte de nutrientes, hormônios e gases. Além de recolher os resíduos metabólicos e atuar na defesa e imunidade do organismo. </w:t>
      </w:r>
      <w:commentRangeEnd w:id="353"/>
      <w:r>
        <w:rPr>
          <w:rStyle w:val="Refdecomentrio"/>
        </w:rPr>
        <w:commentReference w:id="353"/>
      </w:r>
    </w:p>
    <w:p w14:paraId="1ECAEA94" w14:textId="77777777" w:rsidR="00A91C4C" w:rsidRDefault="00A91C4C" w:rsidP="00A92BCC">
      <w:pPr>
        <w:pStyle w:val="TF-TEXTO"/>
      </w:pPr>
      <w:r w:rsidRPr="00F7095F">
        <w:t>O sangue doado não é apenas utilizado em pacientes que houve perda sanguínea. Procedimentos cirúrgicos</w:t>
      </w:r>
      <w:r>
        <w:t>,</w:t>
      </w:r>
      <w:r w:rsidRPr="00F7095F">
        <w:t xml:space="preserve"> oncológicos</w:t>
      </w:r>
      <w:r>
        <w:t xml:space="preserve"> </w:t>
      </w:r>
      <w:r w:rsidRPr="00F7095F">
        <w:t xml:space="preserve">e pacientes com algumas doenças como </w:t>
      </w:r>
      <w:proofErr w:type="spellStart"/>
      <w:r w:rsidRPr="00F7095F">
        <w:t>talassemia</w:t>
      </w:r>
      <w:proofErr w:type="spellEnd"/>
      <w:r w:rsidRPr="00F7095F">
        <w:t xml:space="preserve">, são exemplos de outros usos do sangue doado (SANTOS, </w:t>
      </w:r>
      <w:commentRangeStart w:id="355"/>
      <w:r w:rsidRPr="00F7095F">
        <w:t>2021</w:t>
      </w:r>
      <w:commentRangeEnd w:id="355"/>
      <w:r>
        <w:rPr>
          <w:rStyle w:val="Refdecomentrio"/>
        </w:rPr>
        <w:commentReference w:id="355"/>
      </w:r>
      <w:commentRangeStart w:id="356"/>
      <w:r w:rsidRPr="00F7095F">
        <w:t xml:space="preserve">). Segundo o Ministério da Saúde </w:t>
      </w:r>
      <w:commentRangeEnd w:id="356"/>
      <w:r>
        <w:rPr>
          <w:rStyle w:val="Refdecomentrio"/>
        </w:rPr>
        <w:commentReference w:id="356"/>
      </w:r>
      <w:r w:rsidRPr="00F7095F">
        <w:t>todo o sangue doado é separado pelos componentes (hemácias, plaquetas e plasma), desta forma pode beneficiar mais um paciente com apenas uma coleta</w:t>
      </w:r>
      <w:r w:rsidRPr="003C1B48">
        <w:t>.</w:t>
      </w:r>
    </w:p>
    <w:p w14:paraId="6995F526" w14:textId="77777777" w:rsidR="00A91C4C" w:rsidRDefault="00A91C4C" w:rsidP="0016210D">
      <w:pPr>
        <w:pStyle w:val="Ttulo2"/>
      </w:pPr>
      <w:r>
        <w:t>Boas práticas em aplicações web</w:t>
      </w:r>
    </w:p>
    <w:p w14:paraId="38EA944A" w14:textId="77777777" w:rsidR="00A91C4C" w:rsidRDefault="00A91C4C" w:rsidP="002747FF">
      <w:pPr>
        <w:pStyle w:val="TF-TEXTO"/>
      </w:pPr>
      <w:commentRangeStart w:id="357"/>
      <w:r>
        <w:t xml:space="preserve">O uso de aplicações web está cada vez mais presente no cotidiano das pessoas. Se </w:t>
      </w:r>
      <w:commentRangeStart w:id="358"/>
      <w:r>
        <w:t>analisarmos</w:t>
      </w:r>
      <w:commentRangeEnd w:id="358"/>
      <w:r>
        <w:rPr>
          <w:rStyle w:val="Refdecomentrio"/>
        </w:rPr>
        <w:commentReference w:id="358"/>
      </w:r>
      <w:r>
        <w:t xml:space="preserve"> a história das aplicações web, pode-se notar que </w:t>
      </w:r>
      <w:del w:id="359" w:author="Simone Erbs da Costa" w:date="2021-10-13T22:01:00Z">
        <w:r w:rsidDel="00846BEC">
          <w:delText>a mesma</w:delText>
        </w:r>
      </w:del>
      <w:ins w:id="360" w:author="Simone Erbs da Costa" w:date="2021-10-13T22:01:00Z">
        <w:r>
          <w:t>ela</w:t>
        </w:r>
      </w:ins>
      <w:r>
        <w:t xml:space="preserve"> evoluiu de simples páginas estáticas, para páginas cada vez mais complexas e interativas, possibilitando agregar mais recursos e facilidades aos usuários (BITTAR</w:t>
      </w:r>
      <w:commentRangeStart w:id="361"/>
      <w:r>
        <w:t>,</w:t>
      </w:r>
      <w:ins w:id="362" w:author="Simone Erbs da Costa" w:date="2021-10-13T22:01:00Z">
        <w:r>
          <w:t xml:space="preserve"> </w:t>
        </w:r>
      </w:ins>
      <w:r>
        <w:t>2013</w:t>
      </w:r>
      <w:commentRangeEnd w:id="361"/>
      <w:r>
        <w:rPr>
          <w:rStyle w:val="Refdecomentrio"/>
        </w:rPr>
        <w:commentReference w:id="361"/>
      </w:r>
      <w:r>
        <w:t xml:space="preserve">). </w:t>
      </w:r>
      <w:commentRangeEnd w:id="357"/>
      <w:r>
        <w:rPr>
          <w:rStyle w:val="Refdecomentrio"/>
        </w:rPr>
        <w:commentReference w:id="357"/>
      </w:r>
    </w:p>
    <w:p w14:paraId="1A479A6D" w14:textId="77777777" w:rsidR="00A91C4C" w:rsidRDefault="00A91C4C" w:rsidP="00A70ABC">
      <w:pPr>
        <w:pStyle w:val="TF-TEXTO"/>
      </w:pPr>
      <w:commentRangeStart w:id="363"/>
      <w:r>
        <w:lastRenderedPageBreak/>
        <w:t>Entretanto, no contexto de acessibilidade em aplicações Web não há muito avanço, pois a grande maioria das aplicações apresentam problemas quanto à acessibilidade, impossibilitando que usuários com deficiência possam acessar as aplicações. Pode-se complementar também com a criação de páginas adaptadas para dispositivos móveis (</w:t>
      </w:r>
      <w:commentRangeStart w:id="364"/>
      <w:r>
        <w:t xml:space="preserve">BITTAR, 2013).  </w:t>
      </w:r>
      <w:commentRangeEnd w:id="363"/>
      <w:r>
        <w:rPr>
          <w:rStyle w:val="Refdecomentrio"/>
        </w:rPr>
        <w:commentReference w:id="363"/>
      </w:r>
      <w:commentRangeEnd w:id="364"/>
      <w:r>
        <w:rPr>
          <w:rStyle w:val="Refdecomentrio"/>
        </w:rPr>
        <w:commentReference w:id="364"/>
      </w:r>
    </w:p>
    <w:p w14:paraId="47FBFC46" w14:textId="77777777" w:rsidR="00A91C4C" w:rsidRDefault="00A91C4C" w:rsidP="00A70ABC">
      <w:pPr>
        <w:pStyle w:val="TF-TEXTO"/>
      </w:pPr>
      <w:commentRangeStart w:id="365"/>
      <w:r>
        <w:t xml:space="preserve">Segundo </w:t>
      </w:r>
      <w:commentRangeStart w:id="366"/>
      <w:proofErr w:type="spellStart"/>
      <w:r>
        <w:t>Bergantin</w:t>
      </w:r>
      <w:proofErr w:type="spellEnd"/>
      <w:r>
        <w:t xml:space="preserve"> (2014)</w:t>
      </w:r>
      <w:ins w:id="367" w:author="Simone Erbs da Costa" w:date="2021-10-13T21:35:00Z">
        <w:r>
          <w:t xml:space="preserve">, </w:t>
        </w:r>
      </w:ins>
      <w:r>
        <w:t xml:space="preserve"> </w:t>
      </w:r>
      <w:commentRangeEnd w:id="366"/>
      <w:r>
        <w:rPr>
          <w:rStyle w:val="Refdecomentrio"/>
        </w:rPr>
        <w:commentReference w:id="366"/>
      </w:r>
      <w:r>
        <w:t>o desenvolvimento de páginas para dispositivos móveis tem como suas particularidades: tamanho, processamento, armazenamento, utilização de redes móveis com baixa velocidade etc. Estas particularidades requerem uma forma de desenvolvimento diferente da utilizada em computadores de mesa.</w:t>
      </w:r>
      <w:commentRangeEnd w:id="365"/>
      <w:r>
        <w:rPr>
          <w:rStyle w:val="Refdecomentrio"/>
        </w:rPr>
        <w:commentReference w:id="365"/>
      </w:r>
    </w:p>
    <w:p w14:paraId="2909D782" w14:textId="77777777" w:rsidR="00A91C4C" w:rsidRPr="00CD3142" w:rsidRDefault="00A91C4C" w:rsidP="00F83A19">
      <w:pPr>
        <w:pStyle w:val="TF-refernciasbibliogrficasTTULO"/>
      </w:pPr>
      <w:bookmarkStart w:id="368" w:name="_Toc351015602"/>
      <w:bookmarkEnd w:id="289"/>
      <w:bookmarkEnd w:id="290"/>
      <w:bookmarkEnd w:id="291"/>
      <w:bookmarkEnd w:id="292"/>
      <w:bookmarkEnd w:id="293"/>
      <w:bookmarkEnd w:id="294"/>
      <w:bookmarkEnd w:id="295"/>
      <w:commentRangeStart w:id="369"/>
      <w:r w:rsidRPr="00CD3142">
        <w:t>Referências</w:t>
      </w:r>
      <w:bookmarkEnd w:id="368"/>
      <w:commentRangeEnd w:id="369"/>
      <w:r>
        <w:rPr>
          <w:rStyle w:val="Refdecomentrio"/>
          <w:rFonts w:ascii="Times New Roman" w:hAnsi="Times New Roman"/>
          <w:b w:val="0"/>
          <w:caps w:val="0"/>
        </w:rPr>
        <w:commentReference w:id="369"/>
      </w:r>
    </w:p>
    <w:p w14:paraId="799D540A" w14:textId="77777777" w:rsidR="00A91C4C" w:rsidRDefault="00A91C4C" w:rsidP="0019171D">
      <w:pPr>
        <w:pStyle w:val="TF-refernciasITEM"/>
        <w:jc w:val="both"/>
      </w:pPr>
      <w:bookmarkStart w:id="370" w:name="_Hlk83798740"/>
      <w:bookmarkStart w:id="371" w:name="_Toc54169336"/>
      <w:r w:rsidRPr="000E7B3A">
        <w:t xml:space="preserve">BERGANTIN, Carlos Eduardo Martinelli. </w:t>
      </w:r>
      <w:r w:rsidRPr="00D30F93">
        <w:rPr>
          <w:b/>
          <w:bCs/>
        </w:rPr>
        <w:t xml:space="preserve">Análise de boas práticas para o desenvolvimento de web </w:t>
      </w:r>
      <w:proofErr w:type="spellStart"/>
      <w:r w:rsidRPr="00D30F93">
        <w:rPr>
          <w:b/>
          <w:bCs/>
        </w:rPr>
        <w:t>wapps</w:t>
      </w:r>
      <w:proofErr w:type="spellEnd"/>
      <w:r w:rsidRPr="000E7B3A">
        <w:t xml:space="preserve">. 2014. 77 f. TCC (Graduação) - Curso de Sistemas de Informação, Centro Universitário Eurípides de Marília, Marília, 2014. Disponível em: </w:t>
      </w:r>
      <w:r>
        <w:t>h</w:t>
      </w:r>
      <w:r w:rsidRPr="000E7B3A">
        <w:t>ttps://aberto.univem.edu.br/bitstream/handle/11077/994/Carlos%20Eduardo%20Martinelli.pdf. Acesso em: 28 set. 2021.</w:t>
      </w:r>
    </w:p>
    <w:p w14:paraId="23ADFE38" w14:textId="77777777" w:rsidR="00A91C4C" w:rsidDel="00846BEC" w:rsidRDefault="00A91C4C" w:rsidP="004F70BA">
      <w:pPr>
        <w:pStyle w:val="TF-refernciasITEM"/>
        <w:jc w:val="both"/>
        <w:rPr>
          <w:del w:id="372" w:author="Simone Erbs da Costa" w:date="2021-10-13T22:02:00Z"/>
        </w:rPr>
      </w:pPr>
      <w:r>
        <w:t>BITTAR, Thiago Uma abordagem de apoio a boas práticas para desenvolvimento de aplicações Web acessíveis.  2013. 255 p. Tese (Doutorado - Programa de Pós-Graduação em</w:t>
      </w:r>
      <w:ins w:id="373" w:author="Simone Erbs da Costa" w:date="2021-10-13T22:02:00Z">
        <w:r>
          <w:t xml:space="preserve"> </w:t>
        </w:r>
      </w:ins>
    </w:p>
    <w:p w14:paraId="64FE641D" w14:textId="77777777" w:rsidR="00A91C4C" w:rsidRDefault="00A91C4C" w:rsidP="004F70BA">
      <w:pPr>
        <w:pStyle w:val="TF-refernciasITEM"/>
        <w:jc w:val="both"/>
      </w:pPr>
      <w:r>
        <w:t>Ciências de Computação e Matemática Computacional) Instituto de Ciências Matemáticas e de Computação, São Carlos, Universidade de São Paulo, 2013. Disponível em: https://teses.usp.br/teses/disponiveis/55/55134/tde-19042013-150117/publico/thiagojaburrevisada.pdf. Acesso em: 28 set. 2021</w:t>
      </w:r>
    </w:p>
    <w:p w14:paraId="0E53881A" w14:textId="77777777" w:rsidR="00A91C4C" w:rsidRDefault="00A91C4C" w:rsidP="0019171D">
      <w:pPr>
        <w:pStyle w:val="TF-refernciasITEM"/>
        <w:jc w:val="both"/>
      </w:pPr>
      <w:commentRangeStart w:id="374"/>
      <w:r w:rsidRPr="006C73B0">
        <w:t>BRASIL. Controladoria-Geral da União. PUBLICIDADE DE UTILIDADE PUBLICA. 2020</w:t>
      </w:r>
      <w:ins w:id="375" w:author="Simone Erbs da Costa" w:date="2021-10-13T22:04:00Z">
        <w:r>
          <w:t>a</w:t>
        </w:r>
      </w:ins>
      <w:r w:rsidRPr="006C73B0">
        <w:t>. Disponível em: http://transparencia.gov.br/programas-e-acoes/acao/4641-publicidade-de-utilidade-publica?ano=2020. Acesso em: 29 ago. 2021</w:t>
      </w:r>
      <w:ins w:id="376" w:author="Simone Erbs da Costa" w:date="2021-10-13T22:05:00Z">
        <w:r>
          <w:t>.</w:t>
        </w:r>
        <w:commentRangeEnd w:id="374"/>
        <w:r>
          <w:rPr>
            <w:rStyle w:val="Refdecomentrio"/>
          </w:rPr>
          <w:commentReference w:id="374"/>
        </w:r>
      </w:ins>
    </w:p>
    <w:p w14:paraId="3598FF93" w14:textId="77777777" w:rsidR="00A91C4C" w:rsidRDefault="00A91C4C" w:rsidP="0019171D">
      <w:pPr>
        <w:pStyle w:val="TF-refernciasITEM"/>
        <w:jc w:val="both"/>
      </w:pPr>
      <w:commentRangeStart w:id="377"/>
      <w:del w:id="378" w:author="Simone Erbs da Costa" w:date="2021-10-13T22:04:00Z">
        <w:r w:rsidDel="00846BEC">
          <w:delText xml:space="preserve">(1) </w:delText>
        </w:r>
      </w:del>
      <w:r>
        <w:t xml:space="preserve">BRASIL. Ministério da Saúde. </w:t>
      </w:r>
      <w:r w:rsidRPr="0019171D">
        <w:t>Doação de sangue é necessária para abastecer estoques em todo País</w:t>
      </w:r>
      <w:r>
        <w:t>. Governo do Brasil. 2020</w:t>
      </w:r>
      <w:ins w:id="379" w:author="Simone Erbs da Costa" w:date="2021-10-13T22:04:00Z">
        <w:r>
          <w:t>b</w:t>
        </w:r>
      </w:ins>
      <w:r>
        <w:t xml:space="preserve">. Disponível em: </w:t>
      </w:r>
      <w:commentRangeStart w:id="380"/>
      <w:del w:id="381" w:author="Simone Erbs da Costa" w:date="2021-10-13T21:15:00Z">
        <w:r w:rsidDel="007F6856">
          <w:delText>&lt;</w:delText>
        </w:r>
      </w:del>
      <w:r w:rsidRPr="0019171D">
        <w:t>https://www.gov.br/pt-br/noticias/assistencia-social/2020/08/doacao-de-sangue-e-necessaria-para-abastecer-estoques-em-todo-pais</w:t>
      </w:r>
      <w:del w:id="382" w:author="Simone Erbs da Costa" w:date="2021-10-13T21:15:00Z">
        <w:r w:rsidDel="007F6856">
          <w:delText>&gt;</w:delText>
        </w:r>
      </w:del>
      <w:r>
        <w:t xml:space="preserve">. </w:t>
      </w:r>
      <w:commentRangeEnd w:id="380"/>
      <w:r>
        <w:rPr>
          <w:rStyle w:val="Refdecomentrio"/>
        </w:rPr>
        <w:commentReference w:id="380"/>
      </w:r>
      <w:r>
        <w:t>Acesso em: 27 set. 2021.</w:t>
      </w:r>
      <w:commentRangeEnd w:id="377"/>
      <w:r>
        <w:rPr>
          <w:rStyle w:val="Refdecomentrio"/>
        </w:rPr>
        <w:commentReference w:id="377"/>
      </w:r>
    </w:p>
    <w:p w14:paraId="499171BC" w14:textId="77777777" w:rsidR="00A91C4C" w:rsidRDefault="00A91C4C" w:rsidP="00291EAC">
      <w:pPr>
        <w:pStyle w:val="TF-refernciasITEM"/>
      </w:pPr>
      <w:commentRangeStart w:id="383"/>
      <w:r w:rsidRPr="00291EAC">
        <w:t xml:space="preserve">BRASIL. MINISTÉRIO DA SAÚDE . </w:t>
      </w:r>
      <w:r w:rsidRPr="007F6856">
        <w:rPr>
          <w:b/>
          <w:bCs/>
          <w:rPrChange w:id="384" w:author="Simone Erbs da Costa" w:date="2021-10-13T21:18:00Z">
            <w:rPr/>
          </w:rPrChange>
        </w:rPr>
        <w:t>Doação de sangue</w:t>
      </w:r>
      <w:r w:rsidRPr="00291EAC">
        <w:t xml:space="preserve">. </w:t>
      </w:r>
      <w:commentRangeStart w:id="385"/>
      <w:r w:rsidRPr="00291EAC">
        <w:t>2021</w:t>
      </w:r>
      <w:commentRangeEnd w:id="385"/>
      <w:r>
        <w:rPr>
          <w:rStyle w:val="Refdecomentrio"/>
        </w:rPr>
        <w:commentReference w:id="385"/>
      </w:r>
      <w:r w:rsidRPr="00291EAC">
        <w:t>. Disponível em: https://www.gov.br/saude/pt-br/composicao/saes/sangue. Acesso em: 26 set. 2021.</w:t>
      </w:r>
      <w:commentRangeEnd w:id="383"/>
      <w:r>
        <w:rPr>
          <w:rStyle w:val="Refdecomentrio"/>
        </w:rPr>
        <w:commentReference w:id="383"/>
      </w:r>
    </w:p>
    <w:p w14:paraId="6BC51023" w14:textId="77777777" w:rsidR="00A91C4C" w:rsidRDefault="00A91C4C" w:rsidP="00E11765">
      <w:pPr>
        <w:pStyle w:val="TF-refernciasITEM"/>
      </w:pPr>
      <w:commentRangeStart w:id="386"/>
      <w:r w:rsidRPr="00FE6ABD">
        <w:t xml:space="preserve">BRASIL. MINISTÉRIO DA </w:t>
      </w:r>
      <w:r w:rsidRPr="001C3DFE">
        <w:t>SAÚDE</w:t>
      </w:r>
      <w:r w:rsidRPr="00FE6ABD">
        <w:t xml:space="preserve">. </w:t>
      </w:r>
      <w:r w:rsidRPr="00E11765">
        <w:rPr>
          <w:b/>
          <w:bCs/>
        </w:rPr>
        <w:t>Meu Sangue Brasileiro: Ministério da Saúde lança campanha para incentivar doação de sangue</w:t>
      </w:r>
      <w:r w:rsidRPr="00FE6ABD">
        <w:t>. 2021. Disponível em: https://aps.saude.gov.br/noticia/11656. Acesso em: 20 ago. 2021.</w:t>
      </w:r>
      <w:commentRangeEnd w:id="386"/>
      <w:r>
        <w:rPr>
          <w:rStyle w:val="Refdecomentrio"/>
        </w:rPr>
        <w:commentReference w:id="386"/>
      </w:r>
    </w:p>
    <w:p w14:paraId="0208FC90" w14:textId="77777777" w:rsidR="00A91C4C" w:rsidRDefault="00A91C4C" w:rsidP="00E11765">
      <w:pPr>
        <w:pStyle w:val="TF-refernciasITEM"/>
      </w:pPr>
      <w:r w:rsidRPr="001207E8">
        <w:t xml:space="preserve">INSTITUTO NACIONAL DO CÂNCER (INCA). </w:t>
      </w:r>
      <w:r w:rsidRPr="001207E8">
        <w:rPr>
          <w:b/>
          <w:bCs/>
        </w:rPr>
        <w:t>INCA alerta para estoque baixo em bancos de sangue</w:t>
      </w:r>
      <w:r w:rsidRPr="001207E8">
        <w:t xml:space="preserve">. </w:t>
      </w:r>
      <w:commentRangeStart w:id="387"/>
      <w:r w:rsidRPr="001207E8">
        <w:t>2021</w:t>
      </w:r>
      <w:commentRangeEnd w:id="387"/>
      <w:r>
        <w:rPr>
          <w:rStyle w:val="Refdecomentrio"/>
        </w:rPr>
        <w:commentReference w:id="387"/>
      </w:r>
      <w:r w:rsidRPr="001207E8">
        <w:t>. Disponível em: https://www.inca.gov.br/noticias/inca-alerta-para-estoque-baixo-em-bancos-de-sangue. Acesso em: 22 ago. 2021.</w:t>
      </w:r>
    </w:p>
    <w:p w14:paraId="2DCDDEE1" w14:textId="77777777" w:rsidR="00A91C4C" w:rsidRDefault="00A91C4C" w:rsidP="00E11765">
      <w:pPr>
        <w:pStyle w:val="TF-refernciasITEM"/>
      </w:pPr>
      <w:commentRangeStart w:id="388"/>
      <w:r>
        <w:t>GURGEL, Julia Lorena Marques; DO CARMO, Breno Barros Telles</w:t>
      </w:r>
      <w:r w:rsidRPr="00881BD0">
        <w:rPr>
          <w:b/>
          <w:bCs/>
        </w:rPr>
        <w:t>. Dimensionamento do estoque de derivados de sangue em um hemocentro do Brasil baseado em um modelo de gestão de estoques e previsão de demanda</w:t>
      </w:r>
      <w:r>
        <w:t>. Revista Produção Online, v. 14, n. 1, p. 264-293, 2014.</w:t>
      </w:r>
      <w:commentRangeEnd w:id="388"/>
      <w:r>
        <w:rPr>
          <w:rStyle w:val="Refdecomentrio"/>
        </w:rPr>
        <w:commentReference w:id="388"/>
      </w:r>
    </w:p>
    <w:p w14:paraId="4DEC2AEB" w14:textId="77777777" w:rsidR="00A91C4C" w:rsidRDefault="00A91C4C" w:rsidP="00E11765">
      <w:pPr>
        <w:pStyle w:val="TF-refernciasITEM"/>
      </w:pPr>
      <w:r w:rsidRPr="00655598">
        <w:t xml:space="preserve">LIMA, Everton. </w:t>
      </w:r>
      <w:r w:rsidRPr="00655598">
        <w:rPr>
          <w:b/>
          <w:bCs/>
        </w:rPr>
        <w:t>Bancos de sangue estão com estoque baixo na pandemia</w:t>
      </w:r>
      <w:r w:rsidRPr="00655598">
        <w:t xml:space="preserve">. </w:t>
      </w:r>
      <w:commentRangeStart w:id="389"/>
      <w:r w:rsidRPr="00655598">
        <w:t>2021</w:t>
      </w:r>
      <w:commentRangeEnd w:id="389"/>
      <w:r>
        <w:rPr>
          <w:rStyle w:val="Refdecomentrio"/>
        </w:rPr>
        <w:commentReference w:id="389"/>
      </w:r>
      <w:r w:rsidRPr="00655598">
        <w:t xml:space="preserve">. </w:t>
      </w:r>
      <w:commentRangeStart w:id="390"/>
      <w:r w:rsidRPr="00655598">
        <w:t>Disponível em: https://portal.fiocruz.br/noticia/bancos-de-sangue-estao-com-estoque-baixo-na-pandemia. Acesso em: 20 ago. 2021.</w:t>
      </w:r>
      <w:commentRangeEnd w:id="390"/>
      <w:r>
        <w:rPr>
          <w:rStyle w:val="Refdecomentrio"/>
        </w:rPr>
        <w:commentReference w:id="390"/>
      </w:r>
    </w:p>
    <w:p w14:paraId="7837474B" w14:textId="77777777" w:rsidR="00A91C4C" w:rsidRDefault="00A91C4C" w:rsidP="00E11765">
      <w:pPr>
        <w:pStyle w:val="TF-refernciasITEM"/>
      </w:pPr>
      <w:r w:rsidRPr="002E78C7">
        <w:lastRenderedPageBreak/>
        <w:t xml:space="preserve">LIRA, </w:t>
      </w:r>
      <w:proofErr w:type="spellStart"/>
      <w:r w:rsidRPr="002E78C7">
        <w:t>Itágores</w:t>
      </w:r>
      <w:proofErr w:type="spellEnd"/>
      <w:r w:rsidRPr="002E78C7">
        <w:t xml:space="preserve"> L. B. de. </w:t>
      </w:r>
      <w:r w:rsidRPr="002E78C7">
        <w:rPr>
          <w:b/>
          <w:bCs/>
        </w:rPr>
        <w:t xml:space="preserve">Doar: </w:t>
      </w:r>
      <w:commentRangeStart w:id="391"/>
      <w:r w:rsidRPr="007F6856">
        <w:rPr>
          <w:rPrChange w:id="392" w:author="Simone Erbs da Costa" w:date="2021-10-13T21:16:00Z">
            <w:rPr>
              <w:b/>
              <w:bCs/>
            </w:rPr>
          </w:rPrChange>
        </w:rPr>
        <w:t>sistema web para otimização do processo de coleta de sangue</w:t>
      </w:r>
      <w:commentRangeEnd w:id="391"/>
      <w:r>
        <w:rPr>
          <w:rStyle w:val="Refdecomentrio"/>
        </w:rPr>
        <w:commentReference w:id="391"/>
      </w:r>
      <w:r w:rsidRPr="002E78C7">
        <w:t xml:space="preserve">. 2020. 11 f. TCC (Graduação) - Curso de Ciência da Computação, Centro de Ciências Exatas e Naturais, Universidade Federal Rural do </w:t>
      </w:r>
      <w:proofErr w:type="spellStart"/>
      <w:r w:rsidRPr="002E78C7">
        <w:t>Semi-Árido</w:t>
      </w:r>
      <w:proofErr w:type="spellEnd"/>
      <w:r w:rsidRPr="002E78C7">
        <w:t xml:space="preserve">, Mossoró, 2019. </w:t>
      </w:r>
      <w:bookmarkStart w:id="393" w:name="_Hlk82830778"/>
      <w:r w:rsidRPr="002E78C7">
        <w:t xml:space="preserve">Disponível em: </w:t>
      </w:r>
      <w:bookmarkEnd w:id="393"/>
      <w:r w:rsidRPr="002E78C7">
        <w:t>http://repositorio.ufersa.edu.br/handle/prefix/5656. Acesso em: 29 ago. 2021.</w:t>
      </w:r>
    </w:p>
    <w:p w14:paraId="7BB704D9" w14:textId="77777777" w:rsidR="00A91C4C" w:rsidRDefault="00A91C4C" w:rsidP="00E11765">
      <w:pPr>
        <w:pStyle w:val="TF-refernciasITEM"/>
      </w:pPr>
      <w:r w:rsidRPr="00311B2E">
        <w:t xml:space="preserve">SANTOS, </w:t>
      </w:r>
      <w:proofErr w:type="spellStart"/>
      <w:r w:rsidRPr="00311B2E">
        <w:t>Helivania</w:t>
      </w:r>
      <w:proofErr w:type="spellEnd"/>
      <w:r w:rsidRPr="00311B2E">
        <w:t xml:space="preserve"> Sardinha dos. </w:t>
      </w:r>
      <w:r w:rsidRPr="00311B2E">
        <w:rPr>
          <w:b/>
          <w:bCs/>
        </w:rPr>
        <w:t xml:space="preserve">Doação </w:t>
      </w:r>
      <w:ins w:id="394" w:author="Simone Erbs da Costa" w:date="2021-10-13T22:08:00Z">
        <w:r>
          <w:rPr>
            <w:b/>
            <w:bCs/>
          </w:rPr>
          <w:t>d</w:t>
        </w:r>
      </w:ins>
      <w:del w:id="395" w:author="Simone Erbs da Costa" w:date="2021-10-13T22:08:00Z">
        <w:r w:rsidRPr="00311B2E" w:rsidDel="00846BEC">
          <w:rPr>
            <w:b/>
            <w:bCs/>
          </w:rPr>
          <w:delText>D</w:delText>
        </w:r>
      </w:del>
      <w:r w:rsidRPr="00311B2E">
        <w:rPr>
          <w:b/>
          <w:bCs/>
        </w:rPr>
        <w:t>e Sangue</w:t>
      </w:r>
      <w:r w:rsidRPr="00311B2E">
        <w:t xml:space="preserve">. </w:t>
      </w:r>
      <w:commentRangeStart w:id="396"/>
      <w:r w:rsidRPr="00311B2E">
        <w:t>Disponível</w:t>
      </w:r>
      <w:commentRangeEnd w:id="396"/>
      <w:r>
        <w:rPr>
          <w:rStyle w:val="Refdecomentrio"/>
        </w:rPr>
        <w:commentReference w:id="396"/>
      </w:r>
      <w:r w:rsidRPr="00311B2E">
        <w:t xml:space="preserve"> em: https://www.biologianet.com/curiosidades-biologia/doacao-de-sangue.htm. Acesso em: 26 set. 2021.</w:t>
      </w:r>
    </w:p>
    <w:p w14:paraId="3741FBBC" w14:textId="77777777" w:rsidR="00A91C4C" w:rsidRDefault="00A91C4C" w:rsidP="00E11765">
      <w:pPr>
        <w:pStyle w:val="TF-refernciasITEM"/>
      </w:pPr>
      <w:commentRangeStart w:id="397"/>
      <w:r w:rsidRPr="00783B5D">
        <w:t>Severo, C. E. P. e Santos, H. M. (2018) “</w:t>
      </w:r>
      <w:proofErr w:type="spellStart"/>
      <w:r w:rsidRPr="00783B5D">
        <w:rPr>
          <w:b/>
          <w:bCs/>
        </w:rPr>
        <w:t>BloodSYS</w:t>
      </w:r>
      <w:proofErr w:type="spellEnd"/>
      <w:r w:rsidRPr="00783B5D">
        <w:rPr>
          <w:b/>
          <w:bCs/>
        </w:rPr>
        <w:t>: controlando o processo de doação de  sangue  para  hemocentros</w:t>
      </w:r>
      <w:r w:rsidRPr="00783B5D">
        <w:t>”.  Revista  Eletrônica  de  Sistemas  de  Informação  e Gestão Tecnológica, v.9, n.2.</w:t>
      </w:r>
      <w:commentRangeEnd w:id="397"/>
      <w:r>
        <w:rPr>
          <w:rStyle w:val="Refdecomentrio"/>
        </w:rPr>
        <w:commentReference w:id="397"/>
      </w:r>
    </w:p>
    <w:p w14:paraId="79631B5B" w14:textId="77777777" w:rsidR="00A91C4C" w:rsidRDefault="00A91C4C" w:rsidP="00E11765">
      <w:pPr>
        <w:pStyle w:val="TF-refernciasITEM"/>
      </w:pPr>
      <w:r w:rsidRPr="00E83504">
        <w:t xml:space="preserve">SECRETÁRIA DE SAÚDE DO RIO GRANDE DO SUL. </w:t>
      </w:r>
      <w:r w:rsidRPr="00527DF3">
        <w:rPr>
          <w:b/>
          <w:bCs/>
        </w:rPr>
        <w:t>Doação de Sangue</w:t>
      </w:r>
      <w:r w:rsidRPr="00E83504">
        <w:t xml:space="preserve">. </w:t>
      </w:r>
      <w:commentRangeStart w:id="398"/>
      <w:r w:rsidRPr="00E83504">
        <w:t>Disponível</w:t>
      </w:r>
      <w:commentRangeEnd w:id="398"/>
      <w:r>
        <w:rPr>
          <w:rStyle w:val="Refdecomentrio"/>
        </w:rPr>
        <w:commentReference w:id="398"/>
      </w:r>
      <w:r w:rsidRPr="00E83504">
        <w:t xml:space="preserve"> em: https://saude.rs.gov.br/doacao-de-sangue. Acesso em: 26 set. 2021</w:t>
      </w:r>
    </w:p>
    <w:p w14:paraId="6A1D7DDF" w14:textId="77777777" w:rsidR="00A91C4C" w:rsidRDefault="00A91C4C" w:rsidP="00E11765">
      <w:pPr>
        <w:pStyle w:val="TF-refernciasITEM"/>
      </w:pPr>
      <w:commentRangeStart w:id="399"/>
      <w:r w:rsidRPr="00DB5ED6">
        <w:t xml:space="preserve">SILVA, Bráulio Wilker. </w:t>
      </w:r>
      <w:r w:rsidRPr="00D30F93">
        <w:rPr>
          <w:b/>
          <w:bCs/>
        </w:rPr>
        <w:t>Gerenciamento de Estoques</w:t>
      </w:r>
      <w:r w:rsidRPr="00DB5ED6">
        <w:t xml:space="preserve">. </w:t>
      </w:r>
      <w:commentRangeStart w:id="400"/>
      <w:r w:rsidRPr="00DB5ED6">
        <w:t>2019</w:t>
      </w:r>
      <w:commentRangeEnd w:id="400"/>
      <w:r>
        <w:rPr>
          <w:rStyle w:val="Refdecomentrio"/>
        </w:rPr>
        <w:commentReference w:id="400"/>
      </w:r>
      <w:r w:rsidRPr="00DB5ED6">
        <w:t>. Disponível em: https://www.bwsconsultoria.com/2019/11/gerenciamento-de-estoques.html. Acesso em: 28 set. 2021</w:t>
      </w:r>
      <w:ins w:id="401" w:author="Simone Erbs da Costa" w:date="2021-10-13T22:09:00Z">
        <w:r>
          <w:t>.</w:t>
        </w:r>
        <w:commentRangeEnd w:id="399"/>
        <w:r>
          <w:rPr>
            <w:rStyle w:val="Refdecomentrio"/>
          </w:rPr>
          <w:commentReference w:id="399"/>
        </w:r>
      </w:ins>
    </w:p>
    <w:p w14:paraId="0872D21F" w14:textId="77777777" w:rsidR="00A91C4C" w:rsidRDefault="00A91C4C" w:rsidP="00823FEA">
      <w:pPr>
        <w:pStyle w:val="TF-refernciasITEM"/>
      </w:pPr>
      <w:commentRangeStart w:id="402"/>
      <w:r w:rsidRPr="00CD3142">
        <w:t xml:space="preserve">SOUZA JÚNIOR, Marcílio Ferreira. </w:t>
      </w:r>
      <w:r w:rsidRPr="00804736">
        <w:rPr>
          <w:b/>
          <w:bCs/>
        </w:rPr>
        <w:t>DOE+: Um Aplicativo Móvel de Cunho Social para Agendamento de Doação de Sangue no Hemocentro Público de Alagoas</w:t>
      </w:r>
      <w:r w:rsidRPr="00CD3142">
        <w:t xml:space="preserve">. In: WORKSHOP SOBRE AS IMPLICAÇÕES DA COMPUTAÇÃO NA SOCIEDADE (WICS), 1. , 2020, Cuiabá. Anais [...]. Porto Alegre: Sociedade Brasileira de Computação, 2020. p. 153-160. ISSN 2763-8707. </w:t>
      </w:r>
      <w:r w:rsidRPr="00823FEA">
        <w:rPr>
          <w:color w:val="000000" w:themeColor="text1"/>
        </w:rPr>
        <w:t xml:space="preserve">DOI: </w:t>
      </w:r>
      <w:hyperlink r:id="rId16" w:history="1">
        <w:r w:rsidRPr="00823FEA">
          <w:rPr>
            <w:rStyle w:val="Hyperlink"/>
            <w:color w:val="000000" w:themeColor="text1"/>
          </w:rPr>
          <w:t>https://doi.org/10.5753/wics.2020.11047</w:t>
        </w:r>
      </w:hyperlink>
      <w:bookmarkEnd w:id="370"/>
      <w:r w:rsidRPr="00823FEA">
        <w:rPr>
          <w:color w:val="000000" w:themeColor="text1"/>
        </w:rPr>
        <w:t>.</w:t>
      </w:r>
      <w:bookmarkEnd w:id="371"/>
      <w:commentRangeEnd w:id="402"/>
      <w:r>
        <w:rPr>
          <w:rStyle w:val="Refdecomentrio"/>
        </w:rPr>
        <w:commentReference w:id="402"/>
      </w:r>
    </w:p>
    <w:p w14:paraId="37F39746" w14:textId="77777777" w:rsidR="00A91C4C" w:rsidRDefault="00A91C4C" w:rsidP="00823FEA">
      <w:pPr>
        <w:pStyle w:val="TF-refernciasITEM"/>
        <w:rPr>
          <w:noProof/>
        </w:rPr>
      </w:pPr>
      <w:r w:rsidRPr="00CD3142">
        <w:rPr>
          <w:noProof/>
        </w:rPr>
        <w:t xml:space="preserve"> </w:t>
      </w:r>
      <w:bookmarkEnd w:id="198"/>
      <w:bookmarkEnd w:id="199"/>
    </w:p>
    <w:p w14:paraId="16FF321F" w14:textId="77777777" w:rsidR="00A91C4C" w:rsidRDefault="00A91C4C">
      <w:pPr>
        <w:rPr>
          <w:noProof/>
          <w:szCs w:val="20"/>
        </w:rPr>
      </w:pPr>
      <w:r>
        <w:rPr>
          <w:noProof/>
        </w:rPr>
        <w:br w:type="page"/>
      </w:r>
    </w:p>
    <w:p w14:paraId="573292FF" w14:textId="77777777" w:rsidR="00A91C4C" w:rsidRPr="00320BFA" w:rsidRDefault="00A91C4C" w:rsidP="00823FEA">
      <w:pPr>
        <w:pStyle w:val="TF-xAvalTTULO"/>
      </w:pPr>
      <w:r w:rsidRPr="00320BFA">
        <w:lastRenderedPageBreak/>
        <w:t>FORMULÁRIO  DE  avaliação</w:t>
      </w:r>
      <w:r>
        <w:t xml:space="preserve"> </w:t>
      </w:r>
      <w:r w:rsidRPr="00320BFA">
        <w:t xml:space="preserve">– PROFESSOR </w:t>
      </w:r>
      <w:r>
        <w:t>AVALIADOR</w:t>
      </w:r>
    </w:p>
    <w:p w14:paraId="4A3E2245" w14:textId="77777777" w:rsidR="00A91C4C" w:rsidRDefault="00A91C4C" w:rsidP="00823FEA">
      <w:pPr>
        <w:pStyle w:val="TF-xAvalLINHA"/>
      </w:pPr>
      <w:r w:rsidRPr="00320BFA">
        <w:t>Avaliador(a):</w:t>
      </w:r>
      <w:r w:rsidRPr="00320BFA">
        <w:tab/>
      </w:r>
      <w:r w:rsidRPr="002E058C">
        <w:rPr>
          <w:b/>
          <w:bCs/>
        </w:rPr>
        <w:t xml:space="preserve">Simone </w:t>
      </w:r>
      <w:proofErr w:type="spellStart"/>
      <w:r w:rsidRPr="002E058C">
        <w:rPr>
          <w:b/>
          <w:bCs/>
        </w:rPr>
        <w:t>Erbs</w:t>
      </w:r>
      <w:proofErr w:type="spellEnd"/>
      <w:r w:rsidRPr="002E058C">
        <w:rPr>
          <w:b/>
          <w:bCs/>
        </w:rPr>
        <w:t xml:space="preserve"> da Costa</w:t>
      </w:r>
    </w:p>
    <w:p w14:paraId="4CB57E8B" w14:textId="77777777" w:rsidR="00A91C4C" w:rsidRPr="00340EA0" w:rsidRDefault="00A91C4C" w:rsidP="00823FEA">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2"/>
        <w:gridCol w:w="433"/>
        <w:gridCol w:w="538"/>
        <w:gridCol w:w="480"/>
      </w:tblGrid>
      <w:tr w:rsidR="00A91C4C" w:rsidRPr="00320BFA" w14:paraId="5B36CE39" w14:textId="77777777" w:rsidTr="0050227F">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9C46D4A" w14:textId="77777777" w:rsidR="00A91C4C" w:rsidRPr="00320BFA" w:rsidRDefault="00A91C4C" w:rsidP="0050227F">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2FA1A512" w14:textId="77777777" w:rsidR="00A91C4C" w:rsidRPr="00320BFA" w:rsidRDefault="00A91C4C" w:rsidP="0050227F">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674680AC" w14:textId="77777777" w:rsidR="00A91C4C" w:rsidRPr="00320BFA" w:rsidRDefault="00A91C4C" w:rsidP="0050227F">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16C33E39" w14:textId="77777777" w:rsidR="00A91C4C" w:rsidRPr="00320BFA" w:rsidRDefault="00A91C4C" w:rsidP="0050227F">
            <w:pPr>
              <w:pStyle w:val="TF-xAvalITEMTABELA"/>
            </w:pPr>
            <w:r w:rsidRPr="00320BFA">
              <w:t>não atende</w:t>
            </w:r>
          </w:p>
        </w:tc>
      </w:tr>
      <w:tr w:rsidR="00A91C4C" w:rsidRPr="00320BFA" w14:paraId="24AD49F6" w14:textId="77777777" w:rsidTr="0050227F">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0923F6A" w14:textId="77777777" w:rsidR="00A91C4C" w:rsidRPr="0000224C" w:rsidRDefault="00A91C4C" w:rsidP="0050227F">
            <w:pPr>
              <w:pStyle w:val="TF-xAvalITEMTABELA"/>
            </w:pPr>
            <w:r w:rsidRPr="00096CD4">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597B620" w14:textId="77777777" w:rsidR="00A91C4C" w:rsidRPr="00320BFA" w:rsidRDefault="00A91C4C" w:rsidP="002536DD">
            <w:pPr>
              <w:pStyle w:val="TF-xAvalITEM"/>
              <w:numPr>
                <w:ilvl w:val="0"/>
                <w:numId w:val="38"/>
              </w:numPr>
            </w:pPr>
            <w:r w:rsidRPr="00320BFA">
              <w:t>INTRODUÇÃO</w:t>
            </w:r>
          </w:p>
          <w:p w14:paraId="0832C3B1" w14:textId="77777777" w:rsidR="00A91C4C" w:rsidRPr="00320BFA" w:rsidRDefault="00A91C4C" w:rsidP="0050227F">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1E8A1D84" w14:textId="77777777" w:rsidR="00A91C4C" w:rsidRPr="00320BFA" w:rsidRDefault="00A91C4C" w:rsidP="0050227F">
            <w:pPr>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339B1DFB" w14:textId="77777777" w:rsidR="00A91C4C" w:rsidRPr="00320BFA" w:rsidRDefault="00A91C4C" w:rsidP="0050227F">
            <w:pPr>
              <w:ind w:left="709" w:hanging="709"/>
              <w:jc w:val="both"/>
              <w:rPr>
                <w:sz w:val="18"/>
              </w:rPr>
            </w:pPr>
            <w:ins w:id="403" w:author="Simone Erbs da Costa" w:date="2021-10-13T22:10:00Z">
              <w:r>
                <w:rPr>
                  <w:sz w:val="18"/>
                </w:rPr>
                <w:t>x</w:t>
              </w:r>
            </w:ins>
          </w:p>
        </w:tc>
        <w:tc>
          <w:tcPr>
            <w:tcW w:w="267" w:type="pct"/>
            <w:tcBorders>
              <w:top w:val="single" w:sz="12" w:space="0" w:color="auto"/>
              <w:left w:val="single" w:sz="4" w:space="0" w:color="auto"/>
              <w:bottom w:val="single" w:sz="4" w:space="0" w:color="auto"/>
              <w:right w:val="single" w:sz="12" w:space="0" w:color="auto"/>
            </w:tcBorders>
          </w:tcPr>
          <w:p w14:paraId="60D9F588" w14:textId="77777777" w:rsidR="00A91C4C" w:rsidRPr="00320BFA" w:rsidRDefault="00A91C4C" w:rsidP="0050227F">
            <w:pPr>
              <w:ind w:left="709" w:hanging="709"/>
              <w:jc w:val="both"/>
              <w:rPr>
                <w:sz w:val="18"/>
              </w:rPr>
            </w:pPr>
          </w:p>
        </w:tc>
      </w:tr>
      <w:tr w:rsidR="00A91C4C" w:rsidRPr="00320BFA" w14:paraId="7E4176A9" w14:textId="77777777" w:rsidTr="0050227F">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FB16E5"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9AA0F55" w14:textId="77777777" w:rsidR="00A91C4C" w:rsidRPr="00320BFA" w:rsidRDefault="00A91C4C" w:rsidP="0050227F">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5C1AF5EF" w14:textId="77777777" w:rsidR="00A91C4C" w:rsidRPr="00320BFA" w:rsidRDefault="00A91C4C" w:rsidP="0050227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59CBA9" w14:textId="77777777" w:rsidR="00A91C4C" w:rsidRPr="00320BFA" w:rsidRDefault="00A91C4C" w:rsidP="0050227F">
            <w:pPr>
              <w:ind w:left="709" w:hanging="709"/>
              <w:jc w:val="both"/>
              <w:rPr>
                <w:sz w:val="18"/>
              </w:rPr>
            </w:pPr>
            <w:ins w:id="404" w:author="Simone Erbs da Costa" w:date="2021-10-13T22:10: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3CE6D335" w14:textId="77777777" w:rsidR="00A91C4C" w:rsidRPr="00320BFA" w:rsidRDefault="00A91C4C" w:rsidP="0050227F">
            <w:pPr>
              <w:ind w:left="709" w:hanging="709"/>
              <w:jc w:val="both"/>
              <w:rPr>
                <w:sz w:val="18"/>
              </w:rPr>
            </w:pPr>
          </w:p>
        </w:tc>
      </w:tr>
      <w:tr w:rsidR="00A91C4C" w:rsidRPr="00320BFA" w14:paraId="76A66896"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0722C81"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221520" w14:textId="77777777" w:rsidR="00A91C4C" w:rsidRPr="00320BFA" w:rsidRDefault="00A91C4C" w:rsidP="00A91C4C">
            <w:pPr>
              <w:pStyle w:val="TF-xAvalITEM"/>
            </w:pPr>
            <w:r w:rsidRPr="00320BFA">
              <w:t>OBJETIVOS</w:t>
            </w:r>
          </w:p>
          <w:p w14:paraId="6191324E" w14:textId="77777777" w:rsidR="00A91C4C" w:rsidRPr="00320BFA" w:rsidRDefault="00A91C4C" w:rsidP="0050227F">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1A43D7B2" w14:textId="77777777" w:rsidR="00A91C4C" w:rsidRPr="00320BFA" w:rsidRDefault="00A91C4C" w:rsidP="0050227F">
            <w:pPr>
              <w:ind w:left="709" w:hanging="709"/>
              <w:jc w:val="both"/>
              <w:rPr>
                <w:sz w:val="18"/>
              </w:rPr>
            </w:pPr>
            <w:ins w:id="405" w:author="Simone Erbs da Costa" w:date="2021-10-13T22:1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7B676B8" w14:textId="77777777" w:rsidR="00A91C4C" w:rsidRPr="00320BFA" w:rsidRDefault="00A91C4C"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DF54D61" w14:textId="77777777" w:rsidR="00A91C4C" w:rsidRPr="00320BFA" w:rsidRDefault="00A91C4C" w:rsidP="0050227F">
            <w:pPr>
              <w:ind w:left="709" w:hanging="709"/>
              <w:jc w:val="both"/>
              <w:rPr>
                <w:sz w:val="18"/>
              </w:rPr>
            </w:pPr>
          </w:p>
        </w:tc>
      </w:tr>
      <w:tr w:rsidR="00A91C4C" w:rsidRPr="00320BFA" w14:paraId="153FDD0C" w14:textId="77777777" w:rsidTr="0050227F">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907477D"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74E7022" w14:textId="77777777" w:rsidR="00A91C4C" w:rsidRPr="00320BFA" w:rsidRDefault="00A91C4C" w:rsidP="0050227F">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7730AD80" w14:textId="77777777" w:rsidR="00A91C4C" w:rsidRPr="00320BFA" w:rsidRDefault="00A91C4C" w:rsidP="0050227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17D0FF2" w14:textId="77777777" w:rsidR="00A91C4C" w:rsidRPr="00320BFA" w:rsidRDefault="00A91C4C" w:rsidP="0050227F">
            <w:pPr>
              <w:ind w:left="709" w:hanging="709"/>
              <w:jc w:val="both"/>
              <w:rPr>
                <w:sz w:val="18"/>
              </w:rPr>
            </w:pPr>
            <w:ins w:id="406" w:author="Simone Erbs da Costa" w:date="2021-10-13T22:10: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55D987E9" w14:textId="77777777" w:rsidR="00A91C4C" w:rsidRPr="00320BFA" w:rsidRDefault="00A91C4C" w:rsidP="0050227F">
            <w:pPr>
              <w:ind w:left="709" w:hanging="709"/>
              <w:jc w:val="both"/>
              <w:rPr>
                <w:sz w:val="18"/>
              </w:rPr>
            </w:pPr>
          </w:p>
        </w:tc>
      </w:tr>
      <w:tr w:rsidR="00A91C4C" w:rsidRPr="00320BFA" w14:paraId="7548B9A8" w14:textId="77777777" w:rsidTr="0050227F">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0FE24F"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269DF71" w14:textId="77777777" w:rsidR="00A91C4C" w:rsidRPr="00320BFA" w:rsidRDefault="00A91C4C" w:rsidP="00A91C4C">
            <w:pPr>
              <w:pStyle w:val="TF-xAvalITEM"/>
            </w:pPr>
            <w:r w:rsidRPr="00320BFA">
              <w:t>TRABALHOS CORRELATOS</w:t>
            </w:r>
          </w:p>
          <w:p w14:paraId="42ADDDB9" w14:textId="77777777" w:rsidR="00A91C4C" w:rsidRPr="00320BFA" w:rsidRDefault="00A91C4C" w:rsidP="0050227F">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231FDCB9" w14:textId="77777777" w:rsidR="00A91C4C" w:rsidRPr="00320BFA" w:rsidRDefault="00A91C4C" w:rsidP="0050227F">
            <w:pPr>
              <w:ind w:left="709" w:hanging="709"/>
              <w:jc w:val="both"/>
              <w:rPr>
                <w:sz w:val="18"/>
              </w:rPr>
            </w:pPr>
            <w:ins w:id="407" w:author="Simone Erbs da Costa" w:date="2021-10-13T22:1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86368DF" w14:textId="77777777" w:rsidR="00A91C4C" w:rsidRPr="00320BFA" w:rsidRDefault="00A91C4C"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8BAE750" w14:textId="77777777" w:rsidR="00A91C4C" w:rsidRPr="00320BFA" w:rsidRDefault="00A91C4C" w:rsidP="0050227F">
            <w:pPr>
              <w:ind w:left="709" w:hanging="709"/>
              <w:jc w:val="both"/>
              <w:rPr>
                <w:sz w:val="18"/>
              </w:rPr>
            </w:pPr>
          </w:p>
        </w:tc>
      </w:tr>
      <w:tr w:rsidR="00A91C4C" w:rsidRPr="00320BFA" w14:paraId="16528F45"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075AD2"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33D645" w14:textId="77777777" w:rsidR="00A91C4C" w:rsidRPr="00320BFA" w:rsidRDefault="00A91C4C" w:rsidP="00A91C4C">
            <w:pPr>
              <w:pStyle w:val="TF-xAvalITEM"/>
            </w:pPr>
            <w:r w:rsidRPr="00320BFA">
              <w:t>JUSTIFICATIVA</w:t>
            </w:r>
          </w:p>
          <w:p w14:paraId="32B006D0" w14:textId="77777777" w:rsidR="00A91C4C" w:rsidRPr="00320BFA" w:rsidRDefault="00A91C4C" w:rsidP="0050227F">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60219C7" w14:textId="77777777" w:rsidR="00A91C4C" w:rsidRPr="00320BFA" w:rsidRDefault="00A91C4C" w:rsidP="0050227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9A3B452" w14:textId="77777777" w:rsidR="00A91C4C" w:rsidRPr="00320BFA" w:rsidRDefault="00A91C4C" w:rsidP="0050227F">
            <w:pPr>
              <w:ind w:left="709" w:hanging="709"/>
              <w:jc w:val="both"/>
              <w:rPr>
                <w:sz w:val="18"/>
              </w:rPr>
            </w:pPr>
            <w:ins w:id="408" w:author="Simone Erbs da Costa" w:date="2021-10-13T22:10: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58497D23" w14:textId="77777777" w:rsidR="00A91C4C" w:rsidRPr="00320BFA" w:rsidRDefault="00A91C4C" w:rsidP="0050227F">
            <w:pPr>
              <w:ind w:left="709" w:hanging="709"/>
              <w:jc w:val="both"/>
              <w:rPr>
                <w:sz w:val="18"/>
              </w:rPr>
            </w:pPr>
          </w:p>
        </w:tc>
      </w:tr>
      <w:tr w:rsidR="00A91C4C" w:rsidRPr="00320BFA" w14:paraId="55C06B61"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84EFE97"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989CD5C" w14:textId="77777777" w:rsidR="00A91C4C" w:rsidRPr="00320BFA" w:rsidRDefault="00A91C4C" w:rsidP="0050227F">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0698087C" w14:textId="77777777" w:rsidR="00A91C4C" w:rsidRPr="00320BFA" w:rsidRDefault="00A91C4C" w:rsidP="0050227F">
            <w:pPr>
              <w:ind w:left="709" w:hanging="709"/>
              <w:jc w:val="both"/>
              <w:rPr>
                <w:sz w:val="18"/>
              </w:rPr>
            </w:pPr>
            <w:ins w:id="409" w:author="Simone Erbs da Costa" w:date="2021-10-13T22:1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18A2A28" w14:textId="77777777" w:rsidR="00A91C4C" w:rsidRPr="00320BFA" w:rsidRDefault="00A91C4C"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C800157" w14:textId="77777777" w:rsidR="00A91C4C" w:rsidRPr="00320BFA" w:rsidRDefault="00A91C4C" w:rsidP="0050227F">
            <w:pPr>
              <w:ind w:left="709" w:hanging="709"/>
              <w:jc w:val="both"/>
              <w:rPr>
                <w:sz w:val="18"/>
              </w:rPr>
            </w:pPr>
          </w:p>
        </w:tc>
      </w:tr>
      <w:tr w:rsidR="00A91C4C" w:rsidRPr="00320BFA" w14:paraId="10A20BE3"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1E43CFB"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C0453BB" w14:textId="77777777" w:rsidR="00A91C4C" w:rsidRPr="00320BFA" w:rsidRDefault="00A91C4C" w:rsidP="0050227F">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0D0D1204" w14:textId="77777777" w:rsidR="00A91C4C" w:rsidRPr="00320BFA" w:rsidRDefault="00A91C4C" w:rsidP="0050227F">
            <w:pPr>
              <w:ind w:left="709" w:hanging="709"/>
              <w:jc w:val="both"/>
              <w:rPr>
                <w:sz w:val="18"/>
              </w:rPr>
            </w:pPr>
            <w:ins w:id="410" w:author="Simone Erbs da Costa" w:date="2021-10-13T22:1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4978D834" w14:textId="77777777" w:rsidR="00A91C4C" w:rsidRPr="00320BFA" w:rsidRDefault="00A91C4C"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C0B17EF" w14:textId="77777777" w:rsidR="00A91C4C" w:rsidRPr="00320BFA" w:rsidRDefault="00A91C4C" w:rsidP="0050227F">
            <w:pPr>
              <w:ind w:left="709" w:hanging="709"/>
              <w:jc w:val="both"/>
              <w:rPr>
                <w:sz w:val="18"/>
              </w:rPr>
            </w:pPr>
          </w:p>
        </w:tc>
      </w:tr>
      <w:tr w:rsidR="00A91C4C" w:rsidRPr="00320BFA" w14:paraId="789BFEBF"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3AEB1B2"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FE3D646" w14:textId="77777777" w:rsidR="00A91C4C" w:rsidRPr="00320BFA" w:rsidRDefault="00A91C4C" w:rsidP="00A91C4C">
            <w:pPr>
              <w:pStyle w:val="TF-xAvalITEM"/>
            </w:pPr>
            <w:r w:rsidRPr="00320BFA">
              <w:t>REQUISITOS PRINCIPAIS DO PROBLEMA A SER TRABALHADO</w:t>
            </w:r>
          </w:p>
          <w:p w14:paraId="72A028BF" w14:textId="77777777" w:rsidR="00A91C4C" w:rsidRPr="00320BFA" w:rsidRDefault="00A91C4C" w:rsidP="0050227F">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0548281E" w14:textId="77777777" w:rsidR="00A91C4C" w:rsidRPr="00320BFA" w:rsidRDefault="00A91C4C" w:rsidP="0050227F">
            <w:pPr>
              <w:ind w:left="709" w:hanging="709"/>
              <w:jc w:val="both"/>
              <w:rPr>
                <w:sz w:val="18"/>
              </w:rPr>
            </w:pPr>
            <w:ins w:id="411" w:author="Simone Erbs da Costa" w:date="2021-10-13T22:1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C37BCC6" w14:textId="77777777" w:rsidR="00A91C4C" w:rsidRPr="00320BFA" w:rsidRDefault="00A91C4C"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151C269" w14:textId="77777777" w:rsidR="00A91C4C" w:rsidRPr="00320BFA" w:rsidRDefault="00A91C4C" w:rsidP="0050227F">
            <w:pPr>
              <w:ind w:left="709" w:hanging="709"/>
              <w:jc w:val="both"/>
              <w:rPr>
                <w:sz w:val="18"/>
              </w:rPr>
            </w:pPr>
          </w:p>
        </w:tc>
      </w:tr>
      <w:tr w:rsidR="00A91C4C" w:rsidRPr="00320BFA" w14:paraId="5196E4D7" w14:textId="77777777" w:rsidTr="0050227F">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388E5F7"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5EB02E2" w14:textId="77777777" w:rsidR="00A91C4C" w:rsidRPr="00320BFA" w:rsidRDefault="00A91C4C" w:rsidP="00A91C4C">
            <w:pPr>
              <w:pStyle w:val="TF-xAvalITEM"/>
            </w:pPr>
            <w:r w:rsidRPr="00320BFA">
              <w:t>METODOLOGIA</w:t>
            </w:r>
          </w:p>
          <w:p w14:paraId="23DA5CE3" w14:textId="77777777" w:rsidR="00A91C4C" w:rsidRPr="00320BFA" w:rsidRDefault="00A91C4C" w:rsidP="0050227F">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0B2A4091" w14:textId="77777777" w:rsidR="00A91C4C" w:rsidRPr="00320BFA" w:rsidRDefault="00A91C4C" w:rsidP="0050227F">
            <w:pPr>
              <w:ind w:left="709" w:hanging="709"/>
              <w:jc w:val="both"/>
              <w:rPr>
                <w:sz w:val="18"/>
              </w:rPr>
            </w:pPr>
            <w:ins w:id="412" w:author="Simone Erbs da Costa" w:date="2021-10-13T22:1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EFBB4D1" w14:textId="77777777" w:rsidR="00A91C4C" w:rsidRPr="00320BFA" w:rsidRDefault="00A91C4C"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954B454" w14:textId="77777777" w:rsidR="00A91C4C" w:rsidRPr="00320BFA" w:rsidRDefault="00A91C4C" w:rsidP="0050227F">
            <w:pPr>
              <w:ind w:left="709" w:hanging="709"/>
              <w:jc w:val="both"/>
              <w:rPr>
                <w:sz w:val="18"/>
              </w:rPr>
            </w:pPr>
          </w:p>
        </w:tc>
      </w:tr>
      <w:tr w:rsidR="00A91C4C" w:rsidRPr="00320BFA" w14:paraId="4D33D71D"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4D5DC48"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B707745" w14:textId="77777777" w:rsidR="00A91C4C" w:rsidRPr="00320BFA" w:rsidRDefault="00A91C4C" w:rsidP="0050227F">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49C65FC" w14:textId="77777777" w:rsidR="00A91C4C" w:rsidRPr="00320BFA" w:rsidRDefault="00A91C4C" w:rsidP="0050227F">
            <w:pPr>
              <w:ind w:left="709" w:hanging="709"/>
              <w:jc w:val="both"/>
              <w:rPr>
                <w:sz w:val="18"/>
              </w:rPr>
            </w:pPr>
            <w:ins w:id="413" w:author="Simone Erbs da Costa" w:date="2021-10-13T22:1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F015F2B" w14:textId="77777777" w:rsidR="00A91C4C" w:rsidRPr="00320BFA" w:rsidRDefault="00A91C4C"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2ACE0AB" w14:textId="77777777" w:rsidR="00A91C4C" w:rsidRPr="00320BFA" w:rsidRDefault="00A91C4C" w:rsidP="0050227F">
            <w:pPr>
              <w:ind w:left="709" w:hanging="709"/>
              <w:jc w:val="both"/>
              <w:rPr>
                <w:sz w:val="18"/>
              </w:rPr>
            </w:pPr>
          </w:p>
        </w:tc>
      </w:tr>
      <w:tr w:rsidR="00A91C4C" w:rsidRPr="00320BFA" w14:paraId="6C204D81"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8D048F4"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98B952D" w14:textId="77777777" w:rsidR="00A91C4C" w:rsidRPr="00320BFA" w:rsidRDefault="00A91C4C" w:rsidP="00A91C4C">
            <w:pPr>
              <w:pStyle w:val="TF-xAvalITEM"/>
            </w:pPr>
            <w:r w:rsidRPr="00320BFA">
              <w:t>REVISÃO BIBLIOGRÁFICA</w:t>
            </w:r>
            <w:r>
              <w:t xml:space="preserve"> (atenção para a diferença de conteúdo entre projeto e pré-projeto)</w:t>
            </w:r>
          </w:p>
          <w:p w14:paraId="0AE6C5B4" w14:textId="77777777" w:rsidR="00A91C4C" w:rsidRPr="00320BFA" w:rsidRDefault="00A91C4C" w:rsidP="0050227F">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523B4283" w14:textId="77777777" w:rsidR="00A91C4C" w:rsidRPr="00320BFA" w:rsidRDefault="00A91C4C" w:rsidP="0050227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673774D" w14:textId="77777777" w:rsidR="00A91C4C" w:rsidRPr="00320BFA" w:rsidRDefault="00A91C4C" w:rsidP="0050227F">
            <w:pPr>
              <w:ind w:left="709" w:hanging="709"/>
              <w:jc w:val="both"/>
              <w:rPr>
                <w:sz w:val="18"/>
              </w:rPr>
            </w:pPr>
            <w:ins w:id="414" w:author="Simone Erbs da Costa" w:date="2021-10-13T22:11: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56B4AB66" w14:textId="77777777" w:rsidR="00A91C4C" w:rsidRPr="00320BFA" w:rsidRDefault="00A91C4C" w:rsidP="0050227F">
            <w:pPr>
              <w:ind w:left="709" w:hanging="709"/>
              <w:jc w:val="both"/>
              <w:rPr>
                <w:sz w:val="18"/>
              </w:rPr>
            </w:pPr>
          </w:p>
        </w:tc>
      </w:tr>
      <w:tr w:rsidR="00A91C4C" w:rsidRPr="00320BFA" w14:paraId="34ADB712"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E4A4BD2" w14:textId="77777777" w:rsidR="00A91C4C" w:rsidRPr="00320BFA" w:rsidRDefault="00A91C4C" w:rsidP="0050227F">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34B77CD" w14:textId="77777777" w:rsidR="00A91C4C" w:rsidRPr="00320BFA" w:rsidRDefault="00A91C4C" w:rsidP="0050227F">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313FDC60" w14:textId="77777777" w:rsidR="00A91C4C" w:rsidRPr="00320BFA" w:rsidRDefault="00A91C4C" w:rsidP="0050227F">
            <w:pPr>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79F60DBD" w14:textId="77777777" w:rsidR="00A91C4C" w:rsidRPr="00320BFA" w:rsidRDefault="00A91C4C" w:rsidP="0050227F">
            <w:pPr>
              <w:ind w:left="709" w:hanging="709"/>
              <w:jc w:val="both"/>
              <w:rPr>
                <w:sz w:val="18"/>
              </w:rPr>
            </w:pPr>
            <w:ins w:id="415" w:author="Simone Erbs da Costa" w:date="2021-10-13T22:11:00Z">
              <w:r>
                <w:rPr>
                  <w:sz w:val="18"/>
                </w:rPr>
                <w:t>x</w:t>
              </w:r>
            </w:ins>
          </w:p>
        </w:tc>
        <w:tc>
          <w:tcPr>
            <w:tcW w:w="267" w:type="pct"/>
            <w:tcBorders>
              <w:top w:val="single" w:sz="4" w:space="0" w:color="auto"/>
              <w:left w:val="single" w:sz="4" w:space="0" w:color="auto"/>
              <w:bottom w:val="single" w:sz="12" w:space="0" w:color="auto"/>
              <w:right w:val="single" w:sz="12" w:space="0" w:color="auto"/>
            </w:tcBorders>
          </w:tcPr>
          <w:p w14:paraId="6F79F4B5" w14:textId="77777777" w:rsidR="00A91C4C" w:rsidRPr="00320BFA" w:rsidRDefault="00A91C4C" w:rsidP="0050227F">
            <w:pPr>
              <w:ind w:left="709" w:hanging="709"/>
              <w:jc w:val="both"/>
              <w:rPr>
                <w:sz w:val="18"/>
              </w:rPr>
            </w:pPr>
          </w:p>
        </w:tc>
      </w:tr>
      <w:tr w:rsidR="00A91C4C" w:rsidRPr="00320BFA" w14:paraId="0FB66CE3" w14:textId="77777777" w:rsidTr="0050227F">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754F600" w14:textId="77777777" w:rsidR="00A91C4C" w:rsidRPr="0000224C" w:rsidRDefault="00A91C4C" w:rsidP="0050227F">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616E03E9" w14:textId="77777777" w:rsidR="00A91C4C" w:rsidRPr="00320BFA" w:rsidRDefault="00A91C4C" w:rsidP="00A91C4C">
            <w:pPr>
              <w:pStyle w:val="TF-xAvalITEM"/>
            </w:pPr>
            <w:r w:rsidRPr="00320BFA">
              <w:t>LINGUAGEM USADA (redação)</w:t>
            </w:r>
          </w:p>
          <w:p w14:paraId="5498FE66" w14:textId="77777777" w:rsidR="00A91C4C" w:rsidRPr="00320BFA" w:rsidRDefault="00A91C4C" w:rsidP="0050227F">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0C647975" w14:textId="77777777" w:rsidR="00A91C4C" w:rsidRPr="00320BFA" w:rsidRDefault="00A91C4C" w:rsidP="0050227F">
            <w:pPr>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05942E49" w14:textId="77777777" w:rsidR="00A91C4C" w:rsidRPr="00320BFA" w:rsidRDefault="00A91C4C" w:rsidP="0050227F">
            <w:pPr>
              <w:ind w:left="709" w:hanging="709"/>
              <w:jc w:val="both"/>
              <w:rPr>
                <w:sz w:val="18"/>
              </w:rPr>
            </w:pPr>
            <w:ins w:id="416" w:author="Simone Erbs da Costa" w:date="2021-10-13T22:11:00Z">
              <w:r>
                <w:rPr>
                  <w:sz w:val="18"/>
                </w:rPr>
                <w:t>x</w:t>
              </w:r>
            </w:ins>
          </w:p>
        </w:tc>
        <w:tc>
          <w:tcPr>
            <w:tcW w:w="267" w:type="pct"/>
            <w:tcBorders>
              <w:top w:val="single" w:sz="12" w:space="0" w:color="auto"/>
              <w:left w:val="single" w:sz="4" w:space="0" w:color="auto"/>
              <w:bottom w:val="single" w:sz="4" w:space="0" w:color="auto"/>
              <w:right w:val="single" w:sz="12" w:space="0" w:color="auto"/>
            </w:tcBorders>
          </w:tcPr>
          <w:p w14:paraId="20C06383" w14:textId="77777777" w:rsidR="00A91C4C" w:rsidRPr="00320BFA" w:rsidRDefault="00A91C4C" w:rsidP="0050227F">
            <w:pPr>
              <w:ind w:left="709" w:hanging="709"/>
              <w:jc w:val="both"/>
              <w:rPr>
                <w:sz w:val="18"/>
              </w:rPr>
            </w:pPr>
          </w:p>
        </w:tc>
      </w:tr>
      <w:tr w:rsidR="00A91C4C" w:rsidRPr="00320BFA" w14:paraId="78C4098E"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47C0133" w14:textId="77777777" w:rsidR="00A91C4C" w:rsidRPr="00320BFA" w:rsidRDefault="00A91C4C" w:rsidP="0050227F">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0446FF56" w14:textId="77777777" w:rsidR="00A91C4C" w:rsidRPr="00320BFA" w:rsidRDefault="00A91C4C" w:rsidP="0050227F">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2BE38BF" w14:textId="77777777" w:rsidR="00A91C4C" w:rsidRPr="00320BFA" w:rsidRDefault="00A91C4C" w:rsidP="0050227F">
            <w:pPr>
              <w:ind w:left="709" w:hanging="709"/>
              <w:jc w:val="both"/>
              <w:rPr>
                <w:sz w:val="18"/>
              </w:rPr>
            </w:pPr>
            <w:ins w:id="417" w:author="Simone Erbs da Costa" w:date="2021-10-13T22:11: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4693BB32" w14:textId="77777777" w:rsidR="00A91C4C" w:rsidRPr="00320BFA" w:rsidRDefault="00A91C4C" w:rsidP="0050227F">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C8155C4" w14:textId="77777777" w:rsidR="00A91C4C" w:rsidRPr="00320BFA" w:rsidRDefault="00A91C4C" w:rsidP="0050227F">
            <w:pPr>
              <w:ind w:left="709" w:hanging="709"/>
              <w:jc w:val="both"/>
              <w:rPr>
                <w:sz w:val="18"/>
              </w:rPr>
            </w:pPr>
          </w:p>
        </w:tc>
      </w:tr>
    </w:tbl>
    <w:p w14:paraId="13AF861F" w14:textId="77777777" w:rsidR="00A91C4C" w:rsidRDefault="00A91C4C" w:rsidP="00823FEA">
      <w:pPr>
        <w:pStyle w:val="TF-refernciasITEM"/>
      </w:pPr>
    </w:p>
    <w:p w14:paraId="4F0CA0C7" w14:textId="64EDB1D6" w:rsidR="00A91C4C" w:rsidRDefault="00A91C4C">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0"/>
        <w:gridCol w:w="3671"/>
      </w:tblGrid>
      <w:tr w:rsidR="00A91C4C" w14:paraId="6BD84AB1" w14:textId="77777777" w:rsidTr="00BE39CF">
        <w:tc>
          <w:tcPr>
            <w:tcW w:w="9212" w:type="dxa"/>
            <w:gridSpan w:val="2"/>
            <w:shd w:val="clear" w:color="auto" w:fill="auto"/>
          </w:tcPr>
          <w:p w14:paraId="234010FC" w14:textId="77777777" w:rsidR="00A91C4C" w:rsidRDefault="00A91C4C" w:rsidP="00BE39CF">
            <w:pPr>
              <w:pStyle w:val="Cabealho"/>
              <w:tabs>
                <w:tab w:val="clear" w:pos="8640"/>
                <w:tab w:val="right" w:pos="8931"/>
              </w:tabs>
              <w:ind w:right="141"/>
              <w:jc w:val="center"/>
              <w:rPr>
                <w:rStyle w:val="Nmerodepgina"/>
              </w:rPr>
            </w:pPr>
            <w:r>
              <w:rPr>
                <w:rStyle w:val="Nmerodepgina"/>
              </w:rPr>
              <w:lastRenderedPageBreak/>
              <w:t xml:space="preserve">CURSO DE </w:t>
            </w:r>
            <w:r w:rsidRPr="00AA65FD">
              <w:rPr>
                <w:rStyle w:val="Nmerodepgina"/>
              </w:rPr>
              <w:t>SISTEMAS DE INFORMAÇÃO</w:t>
            </w:r>
            <w:r>
              <w:rPr>
                <w:rStyle w:val="Nmerodepgina"/>
              </w:rPr>
              <w:t xml:space="preserve"> – TCC ACADÊMICO</w:t>
            </w:r>
          </w:p>
        </w:tc>
      </w:tr>
      <w:tr w:rsidR="00A91C4C" w14:paraId="5C738886" w14:textId="77777777" w:rsidTr="00BE39CF">
        <w:tc>
          <w:tcPr>
            <w:tcW w:w="5495" w:type="dxa"/>
            <w:shd w:val="clear" w:color="auto" w:fill="auto"/>
          </w:tcPr>
          <w:p w14:paraId="63B65C83" w14:textId="77777777" w:rsidR="00A91C4C" w:rsidRPr="003C5262" w:rsidRDefault="00A91C4C"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6608034D" w14:textId="77777777" w:rsidR="00A91C4C" w:rsidRDefault="00A91C4C" w:rsidP="00BE39CF">
            <w:pPr>
              <w:pStyle w:val="Cabealho"/>
              <w:tabs>
                <w:tab w:val="clear" w:pos="8640"/>
                <w:tab w:val="right" w:pos="8931"/>
              </w:tabs>
              <w:ind w:right="141"/>
              <w:rPr>
                <w:rStyle w:val="Nmerodepgina"/>
              </w:rPr>
            </w:pPr>
            <w:r>
              <w:rPr>
                <w:rStyle w:val="Nmerodepgina"/>
              </w:rPr>
              <w:t>ANO/SEMESTRE: 2021/2</w:t>
            </w:r>
          </w:p>
        </w:tc>
      </w:tr>
    </w:tbl>
    <w:p w14:paraId="57495791" w14:textId="77777777" w:rsidR="00A91C4C" w:rsidRDefault="00A91C4C" w:rsidP="00B93C8E">
      <w:pPr>
        <w:pStyle w:val="TF-TTULO"/>
      </w:pPr>
    </w:p>
    <w:p w14:paraId="33B13C2E" w14:textId="77777777" w:rsidR="00A91C4C" w:rsidRPr="00CD3142" w:rsidRDefault="00A91C4C" w:rsidP="00B93C8E">
      <w:pPr>
        <w:pStyle w:val="TF-TTULO"/>
      </w:pPr>
      <w:r w:rsidRPr="00CD3142">
        <w:t>O+: UMA APLICAÇÃO PARA GESTÃO DE</w:t>
      </w:r>
    </w:p>
    <w:p w14:paraId="315E76C5" w14:textId="77777777" w:rsidR="00A91C4C" w:rsidRPr="00CD3142" w:rsidRDefault="00A91C4C" w:rsidP="00B93C8E">
      <w:pPr>
        <w:pStyle w:val="TF-TTULO"/>
      </w:pPr>
      <w:r w:rsidRPr="00CD3142">
        <w:t>HEMOCENTROS E AGENDAMENTO DE DOAÇÕES DE SANGUE</w:t>
      </w:r>
    </w:p>
    <w:p w14:paraId="0FFF370A" w14:textId="77777777" w:rsidR="00A91C4C" w:rsidRPr="00CD3142" w:rsidRDefault="00A91C4C" w:rsidP="001E682E">
      <w:pPr>
        <w:pStyle w:val="TF-AUTOR0"/>
      </w:pPr>
      <w:r w:rsidRPr="00CD3142">
        <w:t xml:space="preserve">Silvino </w:t>
      </w:r>
      <w:proofErr w:type="spellStart"/>
      <w:r w:rsidRPr="00CD3142">
        <w:t>Brigido</w:t>
      </w:r>
      <w:proofErr w:type="spellEnd"/>
      <w:r w:rsidRPr="00CD3142">
        <w:t xml:space="preserve"> de Souza</w:t>
      </w:r>
    </w:p>
    <w:p w14:paraId="4CEF3B72" w14:textId="77777777" w:rsidR="00A91C4C" w:rsidRPr="00CD3142" w:rsidRDefault="00A91C4C" w:rsidP="001E682E">
      <w:pPr>
        <w:pStyle w:val="TF-AUTOR0"/>
      </w:pPr>
      <w:r w:rsidRPr="00CD3142">
        <w:t xml:space="preserve">Prof.ª Luciana Pereira de Araújo </w:t>
      </w:r>
      <w:proofErr w:type="spellStart"/>
      <w:r w:rsidRPr="00CD3142">
        <w:t>Kohler</w:t>
      </w:r>
      <w:proofErr w:type="spellEnd"/>
      <w:r w:rsidRPr="00CD3142">
        <w:t xml:space="preserve"> – Orientadora</w:t>
      </w:r>
    </w:p>
    <w:p w14:paraId="10C862D4" w14:textId="77777777" w:rsidR="00A91C4C" w:rsidRPr="00CD3142" w:rsidRDefault="00A91C4C" w:rsidP="001E682E">
      <w:pPr>
        <w:pStyle w:val="TF-AUTOR0"/>
      </w:pPr>
    </w:p>
    <w:p w14:paraId="72840D65" w14:textId="77777777" w:rsidR="00A91C4C" w:rsidRPr="00CD3142" w:rsidRDefault="00A91C4C" w:rsidP="002536DD">
      <w:pPr>
        <w:pStyle w:val="Ttulo1"/>
        <w:numPr>
          <w:ilvl w:val="0"/>
          <w:numId w:val="40"/>
        </w:numPr>
      </w:pPr>
      <w:r w:rsidRPr="00CD3142">
        <w:t xml:space="preserve">Introdução </w:t>
      </w:r>
    </w:p>
    <w:p w14:paraId="4F02C63D" w14:textId="77777777" w:rsidR="00A91C4C" w:rsidRPr="00CD3142" w:rsidRDefault="00A91C4C" w:rsidP="003D398C">
      <w:pPr>
        <w:pStyle w:val="TF-TEXTO"/>
      </w:pPr>
      <w:r w:rsidRPr="00CD3142">
        <w:t xml:space="preserve">Atualmente no Brasil, uma das consequências </w:t>
      </w:r>
      <w:r>
        <w:t xml:space="preserve">da pandemia do </w:t>
      </w:r>
      <w:proofErr w:type="spellStart"/>
      <w:r w:rsidRPr="00152686">
        <w:t>COrona</w:t>
      </w:r>
      <w:proofErr w:type="spellEnd"/>
      <w:r w:rsidRPr="00152686">
        <w:t xml:space="preserve"> </w:t>
      </w:r>
      <w:proofErr w:type="spellStart"/>
      <w:r w:rsidRPr="00152686">
        <w:t>VIrus</w:t>
      </w:r>
      <w:proofErr w:type="spellEnd"/>
      <w:r w:rsidRPr="00152686">
        <w:t xml:space="preserve"> </w:t>
      </w:r>
      <w:proofErr w:type="spellStart"/>
      <w:r w:rsidRPr="00152686">
        <w:t>Disease</w:t>
      </w:r>
      <w:proofErr w:type="spellEnd"/>
      <w:r>
        <w:t xml:space="preserve"> (COVID) 19 </w:t>
      </w:r>
      <w:r w:rsidRPr="00CD3142">
        <w:t>é a queda na doação de sangue. Segundo o Instituto Nacional do Câncer (INCA)</w:t>
      </w:r>
      <w:r>
        <w:t xml:space="preserve"> (2021)</w:t>
      </w:r>
      <w:r w:rsidRPr="00CD3142">
        <w:t xml:space="preserve"> de 2019 para 2020 a queda de doações foi de 17%, já de 2019 a 2021, considerando até o mês de março de 2021 a queda foi ainda maior 27%. Já a taxa de doação de sangue voluntária atualmente, segundo o Ministério da Saúde</w:t>
      </w:r>
      <w:r>
        <w:t>,</w:t>
      </w:r>
      <w:r w:rsidRPr="00CD3142">
        <w:t xml:space="preserve"> é de 1,6 %, número dentro do estipulado pela Organização Mundial da Saúde (OMS</w:t>
      </w:r>
      <w:commentRangeStart w:id="418"/>
      <w:r w:rsidRPr="00CD3142">
        <w:t>)</w:t>
      </w:r>
      <w:r>
        <w:t xml:space="preserve"> (1)</w:t>
      </w:r>
      <w:r w:rsidRPr="00CD3142">
        <w:t>.</w:t>
      </w:r>
      <w:r>
        <w:t xml:space="preserve">  </w:t>
      </w:r>
      <w:commentRangeEnd w:id="418"/>
      <w:r>
        <w:rPr>
          <w:rStyle w:val="Refdecomentrio"/>
        </w:rPr>
        <w:commentReference w:id="418"/>
      </w:r>
      <w:r>
        <w:t>Contudo,</w:t>
      </w:r>
      <w:r w:rsidRPr="00CD3142">
        <w:t xml:space="preserve"> este número ainda não é o ideal para o Brasil.</w:t>
      </w:r>
    </w:p>
    <w:p w14:paraId="387BF764" w14:textId="77777777" w:rsidR="00A91C4C" w:rsidRDefault="00A91C4C" w:rsidP="00F94371">
      <w:pPr>
        <w:pStyle w:val="TF-TEXTO"/>
      </w:pPr>
      <w:r w:rsidRPr="00CD3142">
        <w:t xml:space="preserve">Segundo a </w:t>
      </w:r>
      <w:commentRangeStart w:id="419"/>
      <w:r>
        <w:t>Fiocruz (2021)</w:t>
      </w:r>
      <w:commentRangeEnd w:id="419"/>
      <w:r>
        <w:rPr>
          <w:rStyle w:val="Refdecomentrio"/>
        </w:rPr>
        <w:commentReference w:id="419"/>
      </w:r>
      <w:r w:rsidRPr="00CD3142">
        <w:t>, a diminuição de doações na pandemia afeta a realização de cirurgias e procedimentos. Além de ser necessário que a taxa média de doações esteja sempre à frente das transfusões sanguíneas</w:t>
      </w:r>
      <w:r>
        <w:t>, já que manter um estoque de sangue e hemoderivados é necessário para manter a vida de muitos pacientes. Diante disso</w:t>
      </w:r>
      <w:r w:rsidRPr="00CD3142">
        <w:t>,</w:t>
      </w:r>
      <w:r>
        <w:t xml:space="preserve"> </w:t>
      </w:r>
      <w:r w:rsidRPr="00CD3142">
        <w:t>os hemocentros encontram desafios para influenciar novos doadores para se dispor a doação de sangue, visto que a Constituição Federal de 1988, Art. 199 §4º proíbe a comercialização do sangue e hemoderivados. Sendo assim, é necessário encontrar formas para atrair novos doadores</w:t>
      </w:r>
      <w:r>
        <w:t>, bem como melhorar os processos estocagem de hemoderivados.</w:t>
      </w:r>
    </w:p>
    <w:p w14:paraId="06CE7A05" w14:textId="77777777" w:rsidR="00A91C4C" w:rsidRPr="00CD3142" w:rsidRDefault="00A91C4C" w:rsidP="003D398C">
      <w:pPr>
        <w:pStyle w:val="TF-TEXTO"/>
      </w:pPr>
      <w:r w:rsidRPr="008967DE">
        <w:t xml:space="preserve">Diante deste cenário, este trabalho propõe o desenvolvimento de uma aplicação </w:t>
      </w:r>
      <w:commentRangeStart w:id="420"/>
      <w:r w:rsidRPr="008967DE">
        <w:rPr>
          <w:i/>
          <w:iCs/>
        </w:rPr>
        <w:t>web</w:t>
      </w:r>
      <w:r w:rsidRPr="008967DE">
        <w:t xml:space="preserve"> </w:t>
      </w:r>
      <w:commentRangeEnd w:id="420"/>
      <w:r>
        <w:rPr>
          <w:rStyle w:val="Refdecomentrio"/>
        </w:rPr>
        <w:commentReference w:id="420"/>
      </w:r>
      <w:r w:rsidRPr="008967DE">
        <w:t xml:space="preserve">para hemocentros, com o foco na gestão </w:t>
      </w:r>
      <w:r>
        <w:t xml:space="preserve">de estoques </w:t>
      </w:r>
      <w:r w:rsidRPr="008967DE">
        <w:t>e agendamento de doações de sangue. Essa aplicação auxiliará na gestão dos estoques de sangue, além de permitir que o doador possa se cadastrar e realizar o agendamento da doação.</w:t>
      </w:r>
      <w:r>
        <w:t xml:space="preserve"> </w:t>
      </w:r>
    </w:p>
    <w:p w14:paraId="3A2BB841" w14:textId="77777777" w:rsidR="00A91C4C" w:rsidRPr="00CD3142" w:rsidRDefault="00A91C4C" w:rsidP="0016210D">
      <w:pPr>
        <w:pStyle w:val="Ttulo2"/>
      </w:pPr>
      <w:r w:rsidRPr="00CD3142">
        <w:t xml:space="preserve">OBJETIVOS </w:t>
      </w:r>
    </w:p>
    <w:p w14:paraId="3A48766C" w14:textId="77777777" w:rsidR="00A91C4C" w:rsidRPr="00CD3142" w:rsidRDefault="00A91C4C" w:rsidP="00494273">
      <w:pPr>
        <w:pStyle w:val="TF-TEXTO"/>
      </w:pPr>
      <w:r w:rsidRPr="00CD3142">
        <w:t xml:space="preserve"> O objetivo deste trabalho é d</w:t>
      </w:r>
      <w:r>
        <w:t>isponibilizar</w:t>
      </w:r>
      <w:r w:rsidRPr="00CD3142">
        <w:t xml:space="preserve"> uma aplicação web para gestão</w:t>
      </w:r>
      <w:r>
        <w:t xml:space="preserve"> de estoques</w:t>
      </w:r>
      <w:r w:rsidRPr="00CD3142">
        <w:t xml:space="preserve"> de hemocentros e agendamento de doações de sangue.</w:t>
      </w:r>
    </w:p>
    <w:p w14:paraId="08F3DACA" w14:textId="77777777" w:rsidR="00A91C4C" w:rsidRPr="00CD3142" w:rsidRDefault="00A91C4C" w:rsidP="00C35E57">
      <w:pPr>
        <w:pStyle w:val="TF-TEXTO"/>
      </w:pPr>
      <w:r w:rsidRPr="00CD3142">
        <w:t>Os objetivos específicos são:</w:t>
      </w:r>
    </w:p>
    <w:p w14:paraId="0E1D2AC9" w14:textId="77777777" w:rsidR="00A91C4C" w:rsidRPr="00CD3142" w:rsidRDefault="00A91C4C" w:rsidP="002536DD">
      <w:pPr>
        <w:pStyle w:val="TF-ALNEA"/>
        <w:numPr>
          <w:ilvl w:val="0"/>
          <w:numId w:val="42"/>
        </w:numPr>
      </w:pPr>
      <w:r>
        <w:t>d</w:t>
      </w:r>
      <w:r w:rsidRPr="00CD3142">
        <w:t>esenvolver uma aplicação de fácil utilização</w:t>
      </w:r>
      <w:r>
        <w:t xml:space="preserve"> seguindo boas práticas e padrões de usabilidade para web</w:t>
      </w:r>
      <w:r w:rsidRPr="00CD3142">
        <w:t>;</w:t>
      </w:r>
    </w:p>
    <w:p w14:paraId="0FFF2BBA" w14:textId="77777777" w:rsidR="00A91C4C" w:rsidRDefault="00A91C4C" w:rsidP="00C35E57">
      <w:pPr>
        <w:pStyle w:val="TF-ALNEA"/>
      </w:pPr>
      <w:r w:rsidRPr="0096105A">
        <w:lastRenderedPageBreak/>
        <w:t xml:space="preserve">implantar o sistema para </w:t>
      </w:r>
      <w:r>
        <w:t>uso;</w:t>
      </w:r>
    </w:p>
    <w:p w14:paraId="4B3D35B8" w14:textId="77777777" w:rsidR="00A91C4C" w:rsidRPr="00CD3142" w:rsidRDefault="00A91C4C" w:rsidP="00C35E57">
      <w:pPr>
        <w:pStyle w:val="TF-ALNEA"/>
      </w:pPr>
      <w:r>
        <w:t>validar o sistema desenvolvido com um hemocentro aplicando técnicas de Interação Humano Computador.</w:t>
      </w:r>
    </w:p>
    <w:p w14:paraId="0642A1B3" w14:textId="77777777" w:rsidR="00A91C4C" w:rsidRPr="00CD3142" w:rsidRDefault="00A91C4C" w:rsidP="002536DD">
      <w:pPr>
        <w:pStyle w:val="Ttulo1"/>
      </w:pPr>
      <w:r w:rsidRPr="00CD3142">
        <w:t>trabalhos correlatos</w:t>
      </w:r>
    </w:p>
    <w:p w14:paraId="4541F8F0" w14:textId="77777777" w:rsidR="00A91C4C" w:rsidRPr="00CD3142" w:rsidRDefault="00A91C4C" w:rsidP="00FA5504">
      <w:pPr>
        <w:pStyle w:val="TF-TEXTO"/>
      </w:pPr>
      <w:r w:rsidRPr="00CD3142">
        <w:t xml:space="preserve">São apresentados </w:t>
      </w:r>
      <w:r>
        <w:t xml:space="preserve">três </w:t>
      </w:r>
      <w:r w:rsidRPr="00CD3142">
        <w:t xml:space="preserve">trabalhos com características semelhantes aos principais objetivos do estudo proposto. O primeiro é um aplicativo móvel para Agendamento de Doação de Sangue no Hemocentro Público de Alagoas (SOUZA JÚNIOR, 2020). O segundo é um sistema </w:t>
      </w:r>
      <w:commentRangeStart w:id="421"/>
      <w:r w:rsidRPr="00016E5E">
        <w:rPr>
          <w:i/>
          <w:iCs/>
        </w:rPr>
        <w:t>web</w:t>
      </w:r>
      <w:r>
        <w:t xml:space="preserve"> </w:t>
      </w:r>
      <w:commentRangeEnd w:id="421"/>
      <w:r>
        <w:rPr>
          <w:rStyle w:val="Refdecomentrio"/>
        </w:rPr>
        <w:commentReference w:id="421"/>
      </w:r>
      <w:r w:rsidRPr="00CD3142">
        <w:t>para</w:t>
      </w:r>
      <w:r>
        <w:t xml:space="preserve"> otimização do processo de coleta de sangue</w:t>
      </w:r>
      <w:r w:rsidRPr="00CD3142">
        <w:t xml:space="preserve"> </w:t>
      </w:r>
      <w:r w:rsidRPr="00016E5E">
        <w:t>(LIRA, 2020)</w:t>
      </w:r>
      <w:r w:rsidRPr="00CD3142">
        <w:t>.</w:t>
      </w:r>
      <w:r>
        <w:t xml:space="preserve"> O terceiro é uma aplicação web para controle do processo de doação de sangue (SEVERO; SANTOS, 2018).</w:t>
      </w:r>
    </w:p>
    <w:p w14:paraId="0EF7EFC6" w14:textId="77777777" w:rsidR="00A91C4C" w:rsidRPr="00CD3142" w:rsidRDefault="00A91C4C">
      <w:pPr>
        <w:pStyle w:val="Ttulo2"/>
      </w:pPr>
      <w:r w:rsidRPr="00CD3142">
        <w:t xml:space="preserve">DOE+: Um Aplicativo Móvel de Cunho Social para Agendamento de Doação de Sangue no Hemocentro Público de Alagoas </w:t>
      </w:r>
    </w:p>
    <w:p w14:paraId="58B63793" w14:textId="77777777" w:rsidR="00A91C4C" w:rsidRPr="00CD3142" w:rsidRDefault="00A91C4C" w:rsidP="00DA5193">
      <w:pPr>
        <w:pStyle w:val="TF-TEXTO"/>
      </w:pPr>
      <w:r w:rsidRPr="00CD3142">
        <w:t>S</w:t>
      </w:r>
      <w:r>
        <w:t>ouza Júnior</w:t>
      </w:r>
      <w:r w:rsidRPr="00CD3142">
        <w:t xml:space="preserve"> (2020) descreve um aplicativo móvel para o agendamento de doação de sangue no </w:t>
      </w:r>
      <w:commentRangeStart w:id="422"/>
      <w:r w:rsidRPr="00CD3142">
        <w:t>Hemocentro Público de Alagoas (HEMOAL)</w:t>
      </w:r>
      <w:commentRangeEnd w:id="422"/>
      <w:r>
        <w:rPr>
          <w:rStyle w:val="Refdecomentrio"/>
        </w:rPr>
        <w:commentReference w:id="422"/>
      </w:r>
      <w:r w:rsidRPr="00CD3142">
        <w:t>. Foi proposta uma aplicação móvel, que busca atrair mais doadores, despertar mais consciência da sociedade, cidadania e manutenção de um estoque satisfatório para atender a população geral.</w:t>
      </w:r>
    </w:p>
    <w:p w14:paraId="617EE887" w14:textId="77777777" w:rsidR="00A91C4C" w:rsidRPr="00CD3142" w:rsidRDefault="00A91C4C" w:rsidP="00A37C42">
      <w:pPr>
        <w:pStyle w:val="TF-TEXTO"/>
      </w:pPr>
      <w:r>
        <w:t>O</w:t>
      </w:r>
      <w:r w:rsidRPr="00CD3142">
        <w:t xml:space="preserve"> sistema permite </w:t>
      </w:r>
      <w:r>
        <w:t>a</w:t>
      </w:r>
      <w:r w:rsidRPr="00CD3142">
        <w:t xml:space="preserve">o usuário visualizar as atuais campanhas e ser notificado quando novas campanhas forem cadastradas pelo HEMOAL. Segundo </w:t>
      </w:r>
      <w:r w:rsidRPr="009031E0">
        <w:t xml:space="preserve">Souza Júnior </w:t>
      </w:r>
      <w:r w:rsidRPr="00CD3142">
        <w:t xml:space="preserve">(2020), estas funcionalidades foram adicionadas a fim de privilegiar doadores que fizessem seus agendamentos através do aplicativo móvel. </w:t>
      </w:r>
    </w:p>
    <w:p w14:paraId="5CAB72FC" w14:textId="77777777" w:rsidR="00A91C4C" w:rsidRPr="00CD3142" w:rsidRDefault="00A91C4C" w:rsidP="00DA5193">
      <w:pPr>
        <w:pStyle w:val="TF-TEXTO"/>
      </w:pPr>
      <w:r>
        <w:t>A</w:t>
      </w:r>
      <w:r w:rsidRPr="00CD3142">
        <w:t xml:space="preserve"> </w:t>
      </w:r>
      <w:r>
        <w:t>F</w:t>
      </w:r>
      <w:r w:rsidRPr="00CD3142">
        <w:t xml:space="preserve">igura </w:t>
      </w:r>
      <w:r>
        <w:t>1,</w:t>
      </w:r>
      <w:r w:rsidRPr="00CD3142">
        <w:t xml:space="preserve"> mostra as telas de agendamento do sistema com </w:t>
      </w:r>
      <w:r>
        <w:t xml:space="preserve">suas </w:t>
      </w:r>
      <w:r w:rsidRPr="00CD3142">
        <w:t xml:space="preserve">entradas </w:t>
      </w:r>
      <w:r>
        <w:t>(</w:t>
      </w:r>
      <w:r>
        <w:fldChar w:fldCharType="begin"/>
      </w:r>
      <w:r>
        <w:instrText xml:space="preserve"> REF _Ref84040353 \h </w:instrText>
      </w:r>
      <w:r>
        <w:fldChar w:fldCharType="separate"/>
      </w:r>
      <w:r>
        <w:t xml:space="preserve">Figura </w:t>
      </w:r>
      <w:r>
        <w:rPr>
          <w:noProof/>
        </w:rPr>
        <w:t>1</w:t>
      </w:r>
      <w:r>
        <w:fldChar w:fldCharType="end"/>
      </w:r>
      <w:r>
        <w:t xml:space="preserve"> a) sendo: </w:t>
      </w:r>
      <w:r w:rsidRPr="00CD3142">
        <w:t>localização</w:t>
      </w:r>
      <w:r>
        <w:t>;</w:t>
      </w:r>
      <w:r w:rsidRPr="00CD3142">
        <w:t xml:space="preserve"> data do agendamento</w:t>
      </w:r>
      <w:r>
        <w:t>;</w:t>
      </w:r>
      <w:r w:rsidRPr="00CD3142">
        <w:t xml:space="preserve"> os respectivos horários disponíveis para agendamento</w:t>
      </w:r>
      <w:r>
        <w:t xml:space="preserve">. A </w:t>
      </w:r>
      <w:r>
        <w:fldChar w:fldCharType="begin"/>
      </w:r>
      <w:r>
        <w:instrText xml:space="preserve"> REF _Ref84040353 \h </w:instrText>
      </w:r>
      <w:r>
        <w:fldChar w:fldCharType="separate"/>
      </w:r>
      <w:r>
        <w:t xml:space="preserve">Figura </w:t>
      </w:r>
      <w:r>
        <w:rPr>
          <w:noProof/>
        </w:rPr>
        <w:t>1</w:t>
      </w:r>
      <w:r>
        <w:fldChar w:fldCharType="end"/>
      </w:r>
      <w:r>
        <w:t xml:space="preserve"> (b) mostra os</w:t>
      </w:r>
      <w:r w:rsidRPr="009B3D4D">
        <w:t xml:space="preserve"> detalhes do agendamento </w:t>
      </w:r>
      <w:r>
        <w:t>realizado</w:t>
      </w:r>
      <w:r w:rsidRPr="009B3D4D">
        <w:t xml:space="preserve"> (dia, horário e local)</w:t>
      </w:r>
      <w:r>
        <w:t>.</w:t>
      </w:r>
      <w:r w:rsidRPr="00CD3142">
        <w:t xml:space="preserve"> </w:t>
      </w:r>
      <w:r>
        <w:t xml:space="preserve">Por sua vez, a </w:t>
      </w:r>
      <w:r>
        <w:fldChar w:fldCharType="begin"/>
      </w:r>
      <w:r>
        <w:instrText xml:space="preserve"> REF _Ref84040353 \h </w:instrText>
      </w:r>
      <w:r>
        <w:fldChar w:fldCharType="separate"/>
      </w:r>
      <w:r>
        <w:t xml:space="preserve">Figura </w:t>
      </w:r>
      <w:r>
        <w:rPr>
          <w:noProof/>
        </w:rPr>
        <w:t>1</w:t>
      </w:r>
      <w:r>
        <w:fldChar w:fldCharType="end"/>
      </w:r>
      <w:r>
        <w:t xml:space="preserve"> (c) apresenta a</w:t>
      </w:r>
      <w:r w:rsidRPr="00CD3142">
        <w:t xml:space="preserve"> opção de poder compartilhar as campanhas em redes sociais.</w:t>
      </w:r>
    </w:p>
    <w:p w14:paraId="386715A0" w14:textId="77777777" w:rsidR="00A91C4C" w:rsidRPr="00DA2560" w:rsidRDefault="00A91C4C" w:rsidP="00F23E48">
      <w:pPr>
        <w:pStyle w:val="TF-LEGENDA"/>
      </w:pPr>
      <w:commentRangeStart w:id="423"/>
      <w:r w:rsidRPr="00DA2560">
        <w:lastRenderedPageBreak/>
        <w:t>Fi</w:t>
      </w:r>
      <w:commentRangeEnd w:id="423"/>
      <w:r>
        <w:rPr>
          <w:rStyle w:val="Refdecomentrio"/>
        </w:rPr>
        <w:commentReference w:id="423"/>
      </w:r>
      <w:r w:rsidRPr="00DA2560">
        <w:t xml:space="preserve">gura </w:t>
      </w:r>
      <w:r w:rsidR="006D29C8">
        <w:fldChar w:fldCharType="begin"/>
      </w:r>
      <w:r w:rsidR="006D29C8">
        <w:instrText xml:space="preserve"> SEQ Figura \* ARABIC </w:instrText>
      </w:r>
      <w:r w:rsidR="006D29C8">
        <w:fldChar w:fldCharType="separate"/>
      </w:r>
      <w:r w:rsidRPr="00DA2560">
        <w:rPr>
          <w:noProof/>
        </w:rPr>
        <w:t>1</w:t>
      </w:r>
      <w:r w:rsidR="006D29C8">
        <w:rPr>
          <w:noProof/>
        </w:rPr>
        <w:fldChar w:fldCharType="end"/>
      </w:r>
      <w:r w:rsidRPr="00DA2560">
        <w:t xml:space="preserve"> - Telas com detalhes do agendamento e compartilhamento em redes sociais do aplicativo</w:t>
      </w:r>
    </w:p>
    <w:p w14:paraId="65B55A10" w14:textId="77777777" w:rsidR="00A91C4C" w:rsidRDefault="00A91C4C" w:rsidP="00F23E48">
      <w:pPr>
        <w:pStyle w:val="TF-FIGURA"/>
      </w:pPr>
      <w:r>
        <w:rPr>
          <w:noProof/>
        </w:rPr>
        <w:drawing>
          <wp:inline distT="0" distB="0" distL="0" distR="0" wp14:anchorId="46AE5F9D" wp14:editId="2A96EF31">
            <wp:extent cx="4591050" cy="2647950"/>
            <wp:effectExtent l="19050" t="1905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2647950"/>
                    </a:xfrm>
                    <a:prstGeom prst="rect">
                      <a:avLst/>
                    </a:prstGeom>
                    <a:noFill/>
                    <a:ln w="12700" cmpd="sng">
                      <a:solidFill>
                        <a:srgbClr val="000000"/>
                      </a:solidFill>
                      <a:miter lim="800000"/>
                      <a:headEnd/>
                      <a:tailEnd/>
                    </a:ln>
                    <a:effectLst/>
                  </pic:spPr>
                </pic:pic>
              </a:graphicData>
            </a:graphic>
          </wp:inline>
        </w:drawing>
      </w:r>
    </w:p>
    <w:p w14:paraId="794D07D4" w14:textId="77777777" w:rsidR="00A91C4C" w:rsidRPr="00FB56A0" w:rsidRDefault="00A91C4C" w:rsidP="00330BA2">
      <w:pPr>
        <w:pStyle w:val="TF-FONTE"/>
      </w:pPr>
      <w:r w:rsidRPr="00CD3142">
        <w:rPr>
          <w:b/>
          <w:bCs/>
        </w:rPr>
        <w:t xml:space="preserve">       </w:t>
      </w:r>
      <w:r w:rsidRPr="00FB56A0">
        <w:t>Fonte: Souza Júnior (</w:t>
      </w:r>
      <w:commentRangeStart w:id="424"/>
      <w:r w:rsidRPr="00FB56A0">
        <w:t>2020)</w:t>
      </w:r>
      <w:commentRangeEnd w:id="424"/>
      <w:r>
        <w:rPr>
          <w:rStyle w:val="Refdecomentrio"/>
        </w:rPr>
        <w:commentReference w:id="424"/>
      </w:r>
    </w:p>
    <w:p w14:paraId="1B323F10" w14:textId="77777777" w:rsidR="00A91C4C" w:rsidRPr="00ED0987" w:rsidRDefault="00A91C4C" w:rsidP="00FA164E">
      <w:pPr>
        <w:pStyle w:val="TF-TEXTO"/>
      </w:pPr>
      <w:r w:rsidRPr="00ED0987">
        <w:t xml:space="preserve">Foi construído também um sistema </w:t>
      </w:r>
      <w:r w:rsidRPr="00FA164E">
        <w:t>web</w:t>
      </w:r>
      <w:r w:rsidRPr="00ED0987">
        <w:t xml:space="preserve"> administrativo para o acesso dos funcionários do HEMOAL. Neste sistema, conforme a </w:t>
      </w:r>
      <w:r>
        <w:fldChar w:fldCharType="begin"/>
      </w:r>
      <w:r>
        <w:instrText xml:space="preserve"> REF _Ref84041106 \h </w:instrText>
      </w:r>
      <w:r>
        <w:fldChar w:fldCharType="separate"/>
      </w:r>
      <w:r>
        <w:t xml:space="preserve">Figura </w:t>
      </w:r>
      <w:r>
        <w:rPr>
          <w:noProof/>
        </w:rPr>
        <w:t>2</w:t>
      </w:r>
      <w:r>
        <w:fldChar w:fldCharType="end"/>
      </w:r>
      <w:r w:rsidRPr="00ED0987">
        <w:t xml:space="preserve"> é possível visualizar informações com o número de agendamentos e doações realizadas, além de um gráfico com o número de </w:t>
      </w:r>
      <w:r w:rsidRPr="00FA164E">
        <w:t>downloads</w:t>
      </w:r>
      <w:r w:rsidRPr="00ED0987">
        <w:t xml:space="preserve"> realizados do aplicativo.</w:t>
      </w:r>
    </w:p>
    <w:p w14:paraId="71AA03C7" w14:textId="77777777" w:rsidR="00A91C4C" w:rsidRPr="00DA2560" w:rsidRDefault="00A91C4C" w:rsidP="00F23E48">
      <w:pPr>
        <w:pStyle w:val="TF-LEGENDA"/>
      </w:pPr>
      <w:r w:rsidRPr="00DA2560">
        <w:t xml:space="preserve">Figura </w:t>
      </w:r>
      <w:r w:rsidRPr="00454017">
        <w:fldChar w:fldCharType="begin"/>
      </w:r>
      <w:r w:rsidRPr="00DA2560">
        <w:instrText xml:space="preserve"> SEQ Figura \* ARABIC </w:instrText>
      </w:r>
      <w:r w:rsidRPr="00454017">
        <w:fldChar w:fldCharType="separate"/>
      </w:r>
      <w:r w:rsidRPr="00DA2560">
        <w:rPr>
          <w:noProof/>
        </w:rPr>
        <w:t>2</w:t>
      </w:r>
      <w:r w:rsidRPr="00454017">
        <w:fldChar w:fldCharType="end"/>
      </w:r>
      <w:r w:rsidRPr="00DA2560">
        <w:t xml:space="preserve"> – Tela do sistema web administrativo com os números atingidos</w:t>
      </w:r>
    </w:p>
    <w:p w14:paraId="225FE7A0" w14:textId="77777777" w:rsidR="00A91C4C" w:rsidRDefault="00A91C4C" w:rsidP="00F23E48">
      <w:pPr>
        <w:pStyle w:val="TF-FIGURA"/>
      </w:pPr>
      <w:r>
        <w:rPr>
          <w:noProof/>
        </w:rPr>
        <w:drawing>
          <wp:inline distT="0" distB="0" distL="0" distR="0" wp14:anchorId="7B62E684" wp14:editId="1C324D3E">
            <wp:extent cx="4543425" cy="2362200"/>
            <wp:effectExtent l="19050" t="1905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3425" cy="2362200"/>
                    </a:xfrm>
                    <a:prstGeom prst="rect">
                      <a:avLst/>
                    </a:prstGeom>
                    <a:noFill/>
                    <a:ln w="12700" cmpd="sng">
                      <a:solidFill>
                        <a:srgbClr val="000000"/>
                      </a:solidFill>
                      <a:miter lim="800000"/>
                      <a:headEnd/>
                      <a:tailEnd/>
                    </a:ln>
                    <a:effectLst/>
                  </pic:spPr>
                </pic:pic>
              </a:graphicData>
            </a:graphic>
          </wp:inline>
        </w:drawing>
      </w:r>
    </w:p>
    <w:p w14:paraId="5445A231" w14:textId="77777777" w:rsidR="00A91C4C" w:rsidRPr="0096105A" w:rsidRDefault="00A91C4C" w:rsidP="0096105A">
      <w:pPr>
        <w:pStyle w:val="TF-FONTE"/>
      </w:pPr>
      <w:r w:rsidRPr="0096105A">
        <w:t xml:space="preserve">Fonte: </w:t>
      </w:r>
      <w:r w:rsidRPr="00881BD0">
        <w:t>Souza Júnior (</w:t>
      </w:r>
      <w:commentRangeStart w:id="425"/>
      <w:r w:rsidRPr="00881BD0">
        <w:t>2020)</w:t>
      </w:r>
      <w:commentRangeEnd w:id="425"/>
      <w:r>
        <w:rPr>
          <w:rStyle w:val="Refdecomentrio"/>
        </w:rPr>
        <w:commentReference w:id="425"/>
      </w:r>
    </w:p>
    <w:p w14:paraId="0E6C0D11" w14:textId="77777777" w:rsidR="00A91C4C" w:rsidRDefault="00A91C4C" w:rsidP="004519E1">
      <w:pPr>
        <w:pStyle w:val="TF-TEXTO"/>
        <w:rPr>
          <w:szCs w:val="24"/>
        </w:rPr>
      </w:pPr>
      <w:r>
        <w:rPr>
          <w:szCs w:val="24"/>
        </w:rPr>
        <w:t xml:space="preserve"> </w:t>
      </w:r>
      <w:r w:rsidRPr="00B37EAD">
        <w:rPr>
          <w:szCs w:val="24"/>
        </w:rPr>
        <w:t>Souza Júnior (2020)</w:t>
      </w:r>
      <w:r>
        <w:rPr>
          <w:szCs w:val="24"/>
        </w:rPr>
        <w:t xml:space="preserve"> conclui que o principal objetivo de seu trabalho, que é “contribuir com a sociedade alagoana através da criação de um projeto que impactasse na vida do cidadão” foi alcançado. Segundo os dados das lojas de aplicativos o número de </w:t>
      </w:r>
      <w:commentRangeStart w:id="426"/>
      <w:r w:rsidRPr="005602EC">
        <w:rPr>
          <w:i/>
          <w:iCs/>
          <w:szCs w:val="24"/>
        </w:rPr>
        <w:t>downloads</w:t>
      </w:r>
      <w:r>
        <w:rPr>
          <w:szCs w:val="24"/>
        </w:rPr>
        <w:t xml:space="preserve"> </w:t>
      </w:r>
      <w:commentRangeEnd w:id="426"/>
      <w:r>
        <w:rPr>
          <w:rStyle w:val="Refdecomentrio"/>
        </w:rPr>
        <w:commentReference w:id="426"/>
      </w:r>
      <w:r>
        <w:rPr>
          <w:szCs w:val="24"/>
        </w:rPr>
        <w:t xml:space="preserve">do aplicativo DOE+ foi de 3.000, além de mais de 1.420 usuários ativos e 420 agendamentos. Além de um incremento de 47% na média semanal de doações no HEMOAL após a implantação do aplicativo, incentivando a primeira doação dos jovens. </w:t>
      </w:r>
    </w:p>
    <w:p w14:paraId="623E01CA" w14:textId="77777777" w:rsidR="00A91C4C" w:rsidRPr="00C17015" w:rsidRDefault="00A91C4C" w:rsidP="006C3385">
      <w:pPr>
        <w:pStyle w:val="TF-TEXTO"/>
        <w:rPr>
          <w:i/>
          <w:iCs/>
          <w:szCs w:val="24"/>
        </w:rPr>
      </w:pPr>
      <w:r>
        <w:rPr>
          <w:szCs w:val="24"/>
        </w:rPr>
        <w:t xml:space="preserve">Souza Junior (2020) também destaca que a solução desenvolvida possibilitou que o HEMOAL um hemocentro público, se tornasse referência em agendamento de doação via </w:t>
      </w:r>
      <w:r>
        <w:rPr>
          <w:szCs w:val="24"/>
        </w:rPr>
        <w:lastRenderedPageBreak/>
        <w:t xml:space="preserve">aplicativo móveis, pois comparado a outros hemocentros o agendamento era feito predominantemente via telefone, ou por simples formulários </w:t>
      </w:r>
      <w:commentRangeStart w:id="427"/>
      <w:r w:rsidRPr="00A50B6F">
        <w:rPr>
          <w:i/>
          <w:iCs/>
          <w:szCs w:val="24"/>
        </w:rPr>
        <w:t>online</w:t>
      </w:r>
      <w:commentRangeEnd w:id="427"/>
      <w:r>
        <w:rPr>
          <w:rStyle w:val="Refdecomentrio"/>
        </w:rPr>
        <w:commentReference w:id="427"/>
      </w:r>
      <w:r>
        <w:rPr>
          <w:i/>
          <w:iCs/>
          <w:szCs w:val="24"/>
        </w:rPr>
        <w:t>.</w:t>
      </w:r>
    </w:p>
    <w:p w14:paraId="7FD7A08F" w14:textId="77777777" w:rsidR="00A91C4C" w:rsidRPr="00CD3142" w:rsidRDefault="00A91C4C">
      <w:pPr>
        <w:pStyle w:val="Ttulo2"/>
      </w:pPr>
      <w:r w:rsidRPr="00016E5E">
        <w:t>DOAR: SISTEMA WEB PARA OTIMIZAÇÃO DO PROCESSO DE COLETA DE SANGUE</w:t>
      </w:r>
    </w:p>
    <w:p w14:paraId="0E3789A9" w14:textId="77777777" w:rsidR="00A91C4C" w:rsidRDefault="00A91C4C" w:rsidP="00A44581">
      <w:pPr>
        <w:pStyle w:val="TF-TEXTO"/>
      </w:pPr>
      <w:r>
        <w:t xml:space="preserve">O trabalho de </w:t>
      </w:r>
      <w:r w:rsidRPr="0058727A">
        <w:t>Lira (2020)</w:t>
      </w:r>
      <w:r>
        <w:t xml:space="preserve"> apresenta uma aplicação </w:t>
      </w:r>
      <w:commentRangeStart w:id="428"/>
      <w:r w:rsidRPr="007B5A9B">
        <w:rPr>
          <w:i/>
          <w:iCs/>
        </w:rPr>
        <w:t>web</w:t>
      </w:r>
      <w:r>
        <w:t xml:space="preserve"> </w:t>
      </w:r>
      <w:commentRangeEnd w:id="428"/>
      <w:r>
        <w:rPr>
          <w:rStyle w:val="Refdecomentrio"/>
        </w:rPr>
        <w:commentReference w:id="428"/>
      </w:r>
      <w:r>
        <w:t>que otimiza processos de coletas de sangue, por meio do gerenciamento de inventário de banco de sangue. O trabalho tem o objetivo de fidelizar doadores, buscando auxiliar a criação de campanhas de coleta e equilibrar a demanda por coleta e hemoderivados.</w:t>
      </w:r>
    </w:p>
    <w:p w14:paraId="03A8C7AE" w14:textId="77777777" w:rsidR="00A91C4C" w:rsidRDefault="00A91C4C" w:rsidP="00053AD9">
      <w:pPr>
        <w:pStyle w:val="TF-TEXTO"/>
      </w:pPr>
      <w:r>
        <w:t>O sistema Doar de Lira (2020) foi desenvolvido para ser integrado com o Sistema de Gerenciamento em Serviços de Hemoterapia (</w:t>
      </w:r>
      <w:proofErr w:type="spellStart"/>
      <w:r>
        <w:t>Hemovida</w:t>
      </w:r>
      <w:proofErr w:type="spellEnd"/>
      <w:r>
        <w:t xml:space="preserve">), um sistema legado desenvolvido no Departamento de Informática do Sistema Único de Saúde (DATASUS), para bancos de sangue que controlam todo o processo de doação de sangue. </w:t>
      </w:r>
    </w:p>
    <w:p w14:paraId="7D0102EC" w14:textId="77777777" w:rsidR="00A91C4C" w:rsidRDefault="00A91C4C" w:rsidP="00053AD9">
      <w:pPr>
        <w:pStyle w:val="TF-TEXTO"/>
      </w:pPr>
      <w:r>
        <w:t xml:space="preserve">O Doar busca os dados no </w:t>
      </w:r>
      <w:proofErr w:type="spellStart"/>
      <w:r>
        <w:t>Hemovida</w:t>
      </w:r>
      <w:proofErr w:type="spellEnd"/>
      <w:r>
        <w:t xml:space="preserve">, a partir deles estabelece metas para coleta, escolhe doadores aptos, controla o estoque e estado de processamento do sangue. Lira (2020) destaca que o sistema legado </w:t>
      </w:r>
      <w:proofErr w:type="spellStart"/>
      <w:r>
        <w:t>Hemovida</w:t>
      </w:r>
      <w:proofErr w:type="spellEnd"/>
      <w:r>
        <w:t xml:space="preserve"> possui muitas limitações de interface, além de não possuir informações importantes referentes a dados de doadores e de doações. </w:t>
      </w:r>
    </w:p>
    <w:p w14:paraId="2ADA1817" w14:textId="77777777" w:rsidR="00A91C4C" w:rsidRDefault="00A91C4C" w:rsidP="00FA164E">
      <w:pPr>
        <w:pStyle w:val="TF-TEXTO"/>
      </w:pPr>
      <w:r>
        <w:t xml:space="preserve">O sistema </w:t>
      </w:r>
      <w:proofErr w:type="spellStart"/>
      <w:r>
        <w:t>Hemovida</w:t>
      </w:r>
      <w:proofErr w:type="spellEnd"/>
      <w:r>
        <w:t xml:space="preserve"> é dividido em dois módulos, sendo: gestão de inventários, que estabelece uma meta de coleta filtrada para cada tipo de sangue com o objetivo de manter os níveis de estoque; e gestão de doadores, que promove um contato entre os doadores e Hemocentro, considerando as restrições e tipo de sangue definidos numa pré-triagem.</w:t>
      </w:r>
    </w:p>
    <w:p w14:paraId="0BDAE3AE" w14:textId="77777777" w:rsidR="00A91C4C" w:rsidRPr="008E0CEE" w:rsidRDefault="00A91C4C" w:rsidP="008E0CEE">
      <w:pPr>
        <w:pStyle w:val="TF-TEXTO"/>
      </w:pPr>
      <w:r>
        <w:t xml:space="preserve">O módulo de Gestão de Inventário define quais </w:t>
      </w:r>
      <w:proofErr w:type="spellStart"/>
      <w:r>
        <w:t>hemocomponentes</w:t>
      </w:r>
      <w:proofErr w:type="spellEnd"/>
      <w:r>
        <w:t xml:space="preserve"> serão produzidos, com base na meta de bolsas que serão coletadas por grupo sanguíneo. A meta de bolsas é calculada com base no valor ideal de cada </w:t>
      </w:r>
      <w:proofErr w:type="spellStart"/>
      <w:r>
        <w:t>hemocomponente</w:t>
      </w:r>
      <w:proofErr w:type="spellEnd"/>
      <w:r>
        <w:t xml:space="preserve"> e valor de estoque baseado nos dados do sistema </w:t>
      </w:r>
      <w:proofErr w:type="spellStart"/>
      <w:r>
        <w:t>Hemovida</w:t>
      </w:r>
      <w:proofErr w:type="spellEnd"/>
      <w:r>
        <w:t xml:space="preserve">. Já o módulo de Gestão de Doadores, considera os dados estabelecidos na pré-triagem como: sexo, diferença entre doações, sexo e restrições. Para poder verificar a aptidão dos doadores, sendo assim caso o doador esteja apto, o sistema busca os contatos disponibilizados pelo sistema </w:t>
      </w:r>
      <w:proofErr w:type="spellStart"/>
      <w:r>
        <w:t>Hemovida</w:t>
      </w:r>
      <w:proofErr w:type="spellEnd"/>
      <w:r>
        <w:t xml:space="preserve">. A </w:t>
      </w:r>
      <w:r>
        <w:fldChar w:fldCharType="begin"/>
      </w:r>
      <w:r>
        <w:instrText xml:space="preserve"> REF _Ref84041058 \h </w:instrText>
      </w:r>
      <w:r>
        <w:fldChar w:fldCharType="separate"/>
      </w:r>
      <w:r>
        <w:t xml:space="preserve">Figura </w:t>
      </w:r>
      <w:r>
        <w:rPr>
          <w:noProof/>
        </w:rPr>
        <w:t>3</w:t>
      </w:r>
      <w:r>
        <w:fldChar w:fldCharType="end"/>
      </w:r>
      <w:r>
        <w:t xml:space="preserve"> ilustra a tela de agenda de doadores do sistema, com os principais componentes destacados. </w:t>
      </w:r>
      <w:commentRangeStart w:id="429"/>
      <w:r>
        <w:t xml:space="preserve">A, representa </w:t>
      </w:r>
      <w:commentRangeEnd w:id="429"/>
      <w:r>
        <w:rPr>
          <w:rStyle w:val="Refdecomentrio"/>
        </w:rPr>
        <w:commentReference w:id="429"/>
      </w:r>
      <w:r>
        <w:t xml:space="preserve">a lista de doadores agendados, com as principais informações como data e hora, de cada doação. Ao concluir o agendamento, o sistema solicitará informações adicionais e não permitirá mais de três doações por hora. Também contém a opção se a doação será por aféreses. Se caso o doador não compareça na data marcada, o sistema define a sua agenda como ausente. </w:t>
      </w:r>
      <w:commentRangeStart w:id="430"/>
      <w:r>
        <w:t>Destacado como B na figura tem-se</w:t>
      </w:r>
      <w:commentRangeEnd w:id="430"/>
      <w:r>
        <w:rPr>
          <w:rStyle w:val="Refdecomentrio"/>
        </w:rPr>
        <w:commentReference w:id="430"/>
      </w:r>
      <w:r>
        <w:t xml:space="preserve"> a lista de doadores aptos, separados por grupo e fator sanguíneo. Todos os doadores listados já foram selecionados, seguindo os critérios do sistema </w:t>
      </w:r>
      <w:proofErr w:type="spellStart"/>
      <w:r>
        <w:t>Hemovida</w:t>
      </w:r>
      <w:proofErr w:type="spellEnd"/>
      <w:r>
        <w:t>. O sistema verifica cada restrição e aprova a doação, ou não, adicionando a uma lista de aptos.</w:t>
      </w:r>
    </w:p>
    <w:p w14:paraId="675D3BF6" w14:textId="77777777" w:rsidR="00A91C4C" w:rsidRPr="00DA2560" w:rsidRDefault="00A91C4C" w:rsidP="00F23E48">
      <w:pPr>
        <w:pStyle w:val="TF-LEGENDA"/>
      </w:pPr>
      <w:r w:rsidRPr="00DA2560">
        <w:lastRenderedPageBreak/>
        <w:t xml:space="preserve">Figura </w:t>
      </w:r>
      <w:r w:rsidR="006D29C8">
        <w:fldChar w:fldCharType="begin"/>
      </w:r>
      <w:r w:rsidR="006D29C8">
        <w:instrText xml:space="preserve"> SEQ Figura \* ARABIC </w:instrText>
      </w:r>
      <w:r w:rsidR="006D29C8">
        <w:fldChar w:fldCharType="separate"/>
      </w:r>
      <w:r w:rsidRPr="00DA2560">
        <w:rPr>
          <w:noProof/>
        </w:rPr>
        <w:t>3</w:t>
      </w:r>
      <w:r w:rsidR="006D29C8">
        <w:rPr>
          <w:noProof/>
        </w:rPr>
        <w:fldChar w:fldCharType="end"/>
      </w:r>
      <w:r w:rsidRPr="00DA2560">
        <w:t xml:space="preserve"> – Tela de Agenda de doadores</w:t>
      </w:r>
    </w:p>
    <w:p w14:paraId="7ED23D95" w14:textId="77777777" w:rsidR="00A91C4C" w:rsidRDefault="00A91C4C" w:rsidP="00F23E48">
      <w:pPr>
        <w:pStyle w:val="TF-FIGURA"/>
      </w:pPr>
      <w:r>
        <w:rPr>
          <w:noProof/>
        </w:rPr>
        <w:drawing>
          <wp:inline distT="0" distB="0" distL="0" distR="0" wp14:anchorId="50C9FD98" wp14:editId="7012814A">
            <wp:extent cx="4152900" cy="1743075"/>
            <wp:effectExtent l="19050" t="1905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1743075"/>
                    </a:xfrm>
                    <a:prstGeom prst="rect">
                      <a:avLst/>
                    </a:prstGeom>
                    <a:noFill/>
                    <a:ln w="12700" cmpd="sng">
                      <a:solidFill>
                        <a:srgbClr val="000000"/>
                      </a:solidFill>
                      <a:miter lim="800000"/>
                      <a:headEnd/>
                      <a:tailEnd/>
                    </a:ln>
                    <a:effectLst/>
                  </pic:spPr>
                </pic:pic>
              </a:graphicData>
            </a:graphic>
          </wp:inline>
        </w:drawing>
      </w:r>
    </w:p>
    <w:p w14:paraId="62916893" w14:textId="77777777" w:rsidR="00A91C4C" w:rsidRPr="00FB56A0" w:rsidRDefault="00A91C4C" w:rsidP="009F17F7">
      <w:pPr>
        <w:pStyle w:val="TF-FONTE"/>
      </w:pPr>
      <w:r w:rsidRPr="009F17F7">
        <w:t>Fonte: Lira (</w:t>
      </w:r>
      <w:commentRangeStart w:id="431"/>
      <w:r w:rsidRPr="009F17F7">
        <w:t>2020)</w:t>
      </w:r>
      <w:commentRangeEnd w:id="431"/>
      <w:r>
        <w:rPr>
          <w:rStyle w:val="Refdecomentrio"/>
        </w:rPr>
        <w:commentReference w:id="431"/>
      </w:r>
    </w:p>
    <w:p w14:paraId="7F65BB85" w14:textId="77777777" w:rsidR="00A91C4C" w:rsidRPr="006C3385" w:rsidRDefault="00A91C4C" w:rsidP="007328EF">
      <w:pPr>
        <w:widowControl w:val="0"/>
      </w:pPr>
    </w:p>
    <w:p w14:paraId="7CD7E1A3" w14:textId="77777777" w:rsidR="00A91C4C" w:rsidRPr="006928ED" w:rsidRDefault="00A91C4C" w:rsidP="006A2ACA">
      <w:pPr>
        <w:widowControl w:val="0"/>
        <w:spacing w:line="360" w:lineRule="auto"/>
        <w:ind w:firstLine="709"/>
        <w:jc w:val="both"/>
      </w:pPr>
      <w:r>
        <w:t xml:space="preserve">Já </w:t>
      </w:r>
      <w:r>
        <w:fldChar w:fldCharType="begin"/>
      </w:r>
      <w:r>
        <w:instrText xml:space="preserve"> REF _Ref84040993 \h </w:instrText>
      </w:r>
      <w:r>
        <w:fldChar w:fldCharType="separate"/>
      </w:r>
      <w:r>
        <w:t xml:space="preserve">Figura </w:t>
      </w:r>
      <w:r>
        <w:rPr>
          <w:noProof/>
        </w:rPr>
        <w:t>4</w:t>
      </w:r>
      <w:r>
        <w:fldChar w:fldCharType="end"/>
      </w:r>
      <w:r>
        <w:t xml:space="preserve"> representa a tela principal do Sistema Doar. Os principais componentes da página são: </w:t>
      </w:r>
      <w:commentRangeStart w:id="432"/>
      <w:r>
        <w:t xml:space="preserve">A, representa </w:t>
      </w:r>
      <w:commentRangeEnd w:id="432"/>
      <w:r>
        <w:rPr>
          <w:rStyle w:val="Refdecomentrio"/>
        </w:rPr>
        <w:commentReference w:id="432"/>
      </w:r>
      <w:r>
        <w:t xml:space="preserve">a etapa de doações no período de coleta, sendo o somatório de doações na semana, doações sendo processadas e doações já processadas (prontas para distribuição); </w:t>
      </w:r>
      <w:commentRangeStart w:id="433"/>
      <w:r>
        <w:t>B, informa</w:t>
      </w:r>
      <w:commentRangeEnd w:id="433"/>
      <w:r>
        <w:rPr>
          <w:rStyle w:val="Refdecomentrio"/>
        </w:rPr>
        <w:commentReference w:id="433"/>
      </w:r>
      <w:r>
        <w:t xml:space="preserve"> a quantidade de bolsas, de um determinado grupo sanguíneo, que precisam ser coletadas na semana; </w:t>
      </w:r>
      <w:commentRangeStart w:id="434"/>
      <w:r>
        <w:t xml:space="preserve">C, representa </w:t>
      </w:r>
      <w:commentRangeEnd w:id="434"/>
      <w:r>
        <w:rPr>
          <w:rStyle w:val="Refdecomentrio"/>
        </w:rPr>
        <w:commentReference w:id="434"/>
      </w:r>
      <w:r>
        <w:t xml:space="preserve">a quantidade de bolsas que foram processadas e a meta de coleta estabelecida pelo sistema Doar; </w:t>
      </w:r>
      <w:commentRangeStart w:id="435"/>
      <w:r>
        <w:t xml:space="preserve">D, ilustra </w:t>
      </w:r>
      <w:commentRangeEnd w:id="435"/>
      <w:r>
        <w:rPr>
          <w:rStyle w:val="Refdecomentrio"/>
        </w:rPr>
        <w:commentReference w:id="435"/>
      </w:r>
      <w:proofErr w:type="spellStart"/>
      <w:r>
        <w:t>hemocomponentes</w:t>
      </w:r>
      <w:proofErr w:type="spellEnd"/>
      <w:r>
        <w:t xml:space="preserve">, seus dados de estoque e a necessidade determinada para o período; </w:t>
      </w:r>
      <w:commentRangeStart w:id="436"/>
      <w:r>
        <w:t xml:space="preserve">E, representa </w:t>
      </w:r>
      <w:commentRangeEnd w:id="436"/>
      <w:r>
        <w:rPr>
          <w:rStyle w:val="Refdecomentrio"/>
        </w:rPr>
        <w:commentReference w:id="436"/>
      </w:r>
      <w:r>
        <w:t xml:space="preserve">a agenda de doadores do período de forma resumida; </w:t>
      </w:r>
      <w:commentRangeStart w:id="437"/>
      <w:r>
        <w:t xml:space="preserve">F, informa </w:t>
      </w:r>
      <w:commentRangeEnd w:id="437"/>
      <w:r>
        <w:rPr>
          <w:rStyle w:val="Refdecomentrio"/>
        </w:rPr>
        <w:commentReference w:id="437"/>
      </w:r>
      <w:r>
        <w:t xml:space="preserve">período de coleta atual, com data de início e fim. </w:t>
      </w:r>
    </w:p>
    <w:p w14:paraId="00F82208" w14:textId="77777777" w:rsidR="00A91C4C" w:rsidRPr="00DA2560" w:rsidRDefault="00A91C4C" w:rsidP="00F23E48">
      <w:pPr>
        <w:pStyle w:val="TF-LEGENDA"/>
      </w:pPr>
      <w:commentRangeStart w:id="438"/>
      <w:r w:rsidRPr="00DA2560">
        <w:t>Fig</w:t>
      </w:r>
      <w:commentRangeEnd w:id="438"/>
      <w:r>
        <w:rPr>
          <w:rStyle w:val="Refdecomentrio"/>
        </w:rPr>
        <w:commentReference w:id="438"/>
      </w:r>
      <w:r w:rsidRPr="00DA2560">
        <w:t xml:space="preserve">ura </w:t>
      </w:r>
      <w:r w:rsidR="006D29C8">
        <w:fldChar w:fldCharType="begin"/>
      </w:r>
      <w:r w:rsidR="006D29C8">
        <w:instrText xml:space="preserve"> SEQ Figura \* ARABIC </w:instrText>
      </w:r>
      <w:r w:rsidR="006D29C8">
        <w:fldChar w:fldCharType="separate"/>
      </w:r>
      <w:r w:rsidRPr="00DA2560">
        <w:rPr>
          <w:noProof/>
        </w:rPr>
        <w:t>4</w:t>
      </w:r>
      <w:r w:rsidR="006D29C8">
        <w:rPr>
          <w:noProof/>
        </w:rPr>
        <w:fldChar w:fldCharType="end"/>
      </w:r>
      <w:r w:rsidRPr="00DA2560">
        <w:t xml:space="preserve"> – Tela principal do Sistema Doar</w:t>
      </w:r>
    </w:p>
    <w:p w14:paraId="4A3E2B1A" w14:textId="77777777" w:rsidR="00A91C4C" w:rsidRDefault="00A91C4C" w:rsidP="00F23E48">
      <w:pPr>
        <w:pStyle w:val="TF-FIGURA"/>
      </w:pPr>
      <w:r>
        <w:rPr>
          <w:noProof/>
        </w:rPr>
        <w:drawing>
          <wp:inline distT="0" distB="0" distL="0" distR="0" wp14:anchorId="10F6E241" wp14:editId="6A52A084">
            <wp:extent cx="4267200" cy="2628900"/>
            <wp:effectExtent l="19050" t="1905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2628900"/>
                    </a:xfrm>
                    <a:prstGeom prst="rect">
                      <a:avLst/>
                    </a:prstGeom>
                    <a:noFill/>
                    <a:ln w="12700" cmpd="sng">
                      <a:solidFill>
                        <a:srgbClr val="000000"/>
                      </a:solidFill>
                      <a:miter lim="800000"/>
                      <a:headEnd/>
                      <a:tailEnd/>
                    </a:ln>
                    <a:effectLst/>
                  </pic:spPr>
                </pic:pic>
              </a:graphicData>
            </a:graphic>
          </wp:inline>
        </w:drawing>
      </w:r>
    </w:p>
    <w:p w14:paraId="4E086601" w14:textId="77777777" w:rsidR="00A91C4C" w:rsidRPr="00697AE7" w:rsidRDefault="00A91C4C" w:rsidP="0050211F">
      <w:pPr>
        <w:pStyle w:val="TF-FONTE"/>
        <w:rPr>
          <w:b/>
          <w:bCs/>
        </w:rPr>
      </w:pPr>
      <w:r>
        <w:t xml:space="preserve">Fonte: </w:t>
      </w:r>
      <w:r w:rsidRPr="00697AE7">
        <w:t>Lira (</w:t>
      </w:r>
      <w:commentRangeStart w:id="439"/>
      <w:r w:rsidRPr="00697AE7">
        <w:t>2020)</w:t>
      </w:r>
      <w:commentRangeEnd w:id="439"/>
      <w:r>
        <w:rPr>
          <w:rStyle w:val="Refdecomentrio"/>
        </w:rPr>
        <w:commentReference w:id="439"/>
      </w:r>
    </w:p>
    <w:p w14:paraId="333E0656" w14:textId="77777777" w:rsidR="00A91C4C" w:rsidRDefault="00A91C4C" w:rsidP="00DC5C61">
      <w:pPr>
        <w:pStyle w:val="TF-TEXTO"/>
        <w:ind w:firstLine="662"/>
      </w:pPr>
      <w:r>
        <w:t xml:space="preserve">Lira (2020) conclui que a partir dos resultados dos questionários de usabilidade realizados ao final do desenvolvimento do trabalho, se observou a eficiência do sistema e a usabilidade. Assim, o principal objetivo que é “buscando garantir uma boa experiência de uso, interface de uso simples e fluidez” foi atendido. </w:t>
      </w:r>
    </w:p>
    <w:p w14:paraId="6D85E024" w14:textId="77777777" w:rsidR="00A91C4C" w:rsidRDefault="00A91C4C" w:rsidP="00DC5C61">
      <w:pPr>
        <w:pStyle w:val="TF-TEXTO"/>
        <w:ind w:firstLine="662"/>
      </w:pPr>
      <w:r>
        <w:lastRenderedPageBreak/>
        <w:t>Lira (2020) destaca que também foram realizados testes de integração e testes de aceitação durante o desenvolvimento, em que os erros e inconsistências do sistema foram ajustados, visando uma satisfação geral com as principais funcionalidades do sistema.</w:t>
      </w:r>
    </w:p>
    <w:p w14:paraId="43F4A92F" w14:textId="77777777" w:rsidR="00A91C4C" w:rsidRDefault="00A91C4C" w:rsidP="00DC5C61">
      <w:pPr>
        <w:pStyle w:val="TF-TEXTO"/>
        <w:ind w:firstLine="662"/>
      </w:pPr>
      <w:r>
        <w:t xml:space="preserve">Por fim, Lira (2020) destaca que seu trabalho foi uma contribuição para área de Saúde Pública e Computação, pois foi disposto um sistema moderno, utilizando-se de conhecimentos relacionados à Engenharia de </w:t>
      </w:r>
      <w:commentRangeStart w:id="440"/>
      <w:r w:rsidRPr="000E1765">
        <w:rPr>
          <w:i/>
          <w:iCs/>
        </w:rPr>
        <w:t>Software</w:t>
      </w:r>
      <w:r>
        <w:rPr>
          <w:i/>
          <w:iCs/>
        </w:rPr>
        <w:t xml:space="preserve"> </w:t>
      </w:r>
      <w:commentRangeEnd w:id="440"/>
      <w:r>
        <w:rPr>
          <w:rStyle w:val="Refdecomentrio"/>
        </w:rPr>
        <w:commentReference w:id="440"/>
      </w:r>
      <w:r w:rsidRPr="000E1765">
        <w:t>e</w:t>
      </w:r>
      <w:r>
        <w:t xml:space="preserve"> técnicas de Interação Homem-Computador, além de um estudo de processos de hemocentros, visando tornar o sistema aplicável ao usuário final.</w:t>
      </w:r>
    </w:p>
    <w:p w14:paraId="1C0B3D54" w14:textId="77777777" w:rsidR="00A91C4C" w:rsidRPr="00B5388C" w:rsidRDefault="00A91C4C" w:rsidP="0016210D">
      <w:pPr>
        <w:pStyle w:val="Ttulo2"/>
      </w:pPr>
      <w:r>
        <w:t>BloodSYS: controlando o processo de doação de sangue para hemocentros</w:t>
      </w:r>
    </w:p>
    <w:p w14:paraId="763C7D67" w14:textId="77777777" w:rsidR="00A91C4C" w:rsidRDefault="00A91C4C" w:rsidP="00E9704C">
      <w:pPr>
        <w:pStyle w:val="TF-TEXTO"/>
        <w:ind w:firstLine="709"/>
      </w:pPr>
      <w:r>
        <w:t xml:space="preserve">Severo e Santos (2018) tem como objetivo geral de construir uma aplicação para controle dos processos envolvidos na coleta de sangue. No trabalho, Severo e Santos (2018) destacam as principais etapas a serem utilizadas durante a doação de sangue sendo elas: identificação do doador; pré-triagem e coleta. </w:t>
      </w:r>
    </w:p>
    <w:p w14:paraId="09A3D9F9" w14:textId="77777777" w:rsidR="00A91C4C" w:rsidRDefault="00A91C4C" w:rsidP="005A5B2D">
      <w:pPr>
        <w:pStyle w:val="TF-TEXTO"/>
        <w:ind w:firstLine="709"/>
      </w:pPr>
      <w:r>
        <w:t xml:space="preserve">A aplicação web proposta por Severo e Santos (2018) conta com o controle e registro das quatro etapas do processo de doação. Tendo início na identificação do </w:t>
      </w:r>
      <w:commentRangeStart w:id="441"/>
      <w:r>
        <w:t xml:space="preserve">doador, conforme a </w:t>
      </w:r>
      <w:r>
        <w:fldChar w:fldCharType="begin"/>
      </w:r>
      <w:r>
        <w:instrText xml:space="preserve"> REF _Ref84040965 \h </w:instrText>
      </w:r>
      <w:r>
        <w:fldChar w:fldCharType="separate"/>
      </w:r>
      <w:r>
        <w:t xml:space="preserve">Figura </w:t>
      </w:r>
      <w:r>
        <w:rPr>
          <w:noProof/>
        </w:rPr>
        <w:t>5</w:t>
      </w:r>
      <w:r>
        <w:fldChar w:fldCharType="end"/>
      </w:r>
      <w:r>
        <w:t>, é</w:t>
      </w:r>
      <w:commentRangeEnd w:id="441"/>
      <w:r>
        <w:rPr>
          <w:rStyle w:val="Refdecomentrio"/>
        </w:rPr>
        <w:commentReference w:id="441"/>
      </w:r>
      <w:r>
        <w:t xml:space="preserve"> realizado o cadastro do doador informando (nome, gênero, data de nascimento, número e tipo de documento, nome da mãe e pai, ocupação, grau de instrução, endereço, código postal, tipo sanguíneo, caso o doador seja cadastrado como receptor deverá informar em qual hospital ele se encontra), bem como a identificação de doadores cadastrados previamente.</w:t>
      </w:r>
    </w:p>
    <w:p w14:paraId="6DEDDB2E" w14:textId="77777777" w:rsidR="00A91C4C" w:rsidRPr="00DA2560" w:rsidRDefault="00A91C4C" w:rsidP="00F23E48">
      <w:pPr>
        <w:pStyle w:val="TF-LEGENDA"/>
      </w:pPr>
      <w:commentRangeStart w:id="442"/>
      <w:r w:rsidRPr="00DA2560">
        <w:t>Fig</w:t>
      </w:r>
      <w:commentRangeEnd w:id="442"/>
      <w:r>
        <w:rPr>
          <w:rStyle w:val="Refdecomentrio"/>
        </w:rPr>
        <w:commentReference w:id="442"/>
      </w:r>
      <w:r w:rsidRPr="00DA2560">
        <w:t xml:space="preserve">ura </w:t>
      </w:r>
      <w:r w:rsidR="006D29C8">
        <w:fldChar w:fldCharType="begin"/>
      </w:r>
      <w:r w:rsidR="006D29C8">
        <w:instrText xml:space="preserve"> SEQ Figura \* ARABIC </w:instrText>
      </w:r>
      <w:r w:rsidR="006D29C8">
        <w:fldChar w:fldCharType="separate"/>
      </w:r>
      <w:r w:rsidRPr="00DA2560">
        <w:rPr>
          <w:noProof/>
        </w:rPr>
        <w:t>5</w:t>
      </w:r>
      <w:r w:rsidR="006D29C8">
        <w:rPr>
          <w:noProof/>
        </w:rPr>
        <w:fldChar w:fldCharType="end"/>
      </w:r>
      <w:r w:rsidRPr="00DA2560">
        <w:t xml:space="preserve"> – </w:t>
      </w:r>
      <w:commentRangeStart w:id="443"/>
      <w:r w:rsidRPr="00DA2560">
        <w:t>Tela</w:t>
      </w:r>
      <w:commentRangeEnd w:id="443"/>
      <w:r>
        <w:rPr>
          <w:rStyle w:val="Refdecomentrio"/>
        </w:rPr>
        <w:commentReference w:id="443"/>
      </w:r>
      <w:r w:rsidRPr="00DA2560">
        <w:t xml:space="preserve"> de cadastro ou identificação de doadores</w:t>
      </w:r>
    </w:p>
    <w:p w14:paraId="58FE569D" w14:textId="77777777" w:rsidR="00A91C4C" w:rsidRDefault="00A91C4C" w:rsidP="00F23E48">
      <w:pPr>
        <w:pStyle w:val="TF-FIGURA"/>
      </w:pPr>
      <w:r>
        <w:rPr>
          <w:noProof/>
        </w:rPr>
        <w:drawing>
          <wp:inline distT="0" distB="0" distL="0" distR="0" wp14:anchorId="7EE4DE09" wp14:editId="2D2709AA">
            <wp:extent cx="3162300" cy="3009900"/>
            <wp:effectExtent l="19050" t="19050" r="0" b="0"/>
            <wp:docPr id="1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3009900"/>
                    </a:xfrm>
                    <a:prstGeom prst="rect">
                      <a:avLst/>
                    </a:prstGeom>
                    <a:noFill/>
                    <a:ln w="12700" cmpd="sng">
                      <a:solidFill>
                        <a:srgbClr val="000000"/>
                      </a:solidFill>
                      <a:miter lim="800000"/>
                      <a:headEnd/>
                      <a:tailEnd/>
                    </a:ln>
                    <a:effectLst/>
                  </pic:spPr>
                </pic:pic>
              </a:graphicData>
            </a:graphic>
          </wp:inline>
        </w:drawing>
      </w:r>
    </w:p>
    <w:p w14:paraId="304DBC3F" w14:textId="77777777" w:rsidR="00A91C4C" w:rsidRDefault="00A91C4C" w:rsidP="002C0E01">
      <w:pPr>
        <w:pStyle w:val="TF-FONTE"/>
        <w:rPr>
          <w:b/>
          <w:bCs/>
        </w:rPr>
      </w:pPr>
      <w:r w:rsidRPr="007328EF">
        <w:t>Fonte: Severo e Santos (</w:t>
      </w:r>
      <w:commentRangeStart w:id="444"/>
      <w:r w:rsidRPr="007328EF">
        <w:t xml:space="preserve">2018) </w:t>
      </w:r>
      <w:commentRangeEnd w:id="444"/>
      <w:r>
        <w:rPr>
          <w:rStyle w:val="Refdecomentrio"/>
        </w:rPr>
        <w:commentReference w:id="444"/>
      </w:r>
    </w:p>
    <w:p w14:paraId="313B965A" w14:textId="77777777" w:rsidR="00A91C4C" w:rsidRDefault="00A91C4C" w:rsidP="00DE06FB"/>
    <w:p w14:paraId="5603CFE3" w14:textId="77777777" w:rsidR="00A91C4C" w:rsidRDefault="00A91C4C" w:rsidP="00B67731">
      <w:pPr>
        <w:pStyle w:val="TF-TEXTO"/>
        <w:ind w:firstLine="709"/>
      </w:pPr>
      <w:commentRangeStart w:id="445"/>
      <w:r>
        <w:t xml:space="preserve">Após </w:t>
      </w:r>
      <w:commentRangeEnd w:id="445"/>
      <w:r>
        <w:rPr>
          <w:rStyle w:val="Refdecomentrio"/>
        </w:rPr>
        <w:commentReference w:id="445"/>
      </w:r>
      <w:r>
        <w:t xml:space="preserve">o cadastro das informações da pré-triagem do </w:t>
      </w:r>
      <w:commentRangeStart w:id="446"/>
      <w:r>
        <w:t xml:space="preserve">doador, pode-se </w:t>
      </w:r>
      <w:commentRangeEnd w:id="446"/>
      <w:r>
        <w:rPr>
          <w:rStyle w:val="Refdecomentrio"/>
        </w:rPr>
        <w:commentReference w:id="446"/>
      </w:r>
      <w:r>
        <w:t xml:space="preserve">visualizar os principais dados do doador </w:t>
      </w:r>
      <w:commentRangeStart w:id="447"/>
      <w:r>
        <w:t>como pulso</w:t>
      </w:r>
      <w:commentRangeEnd w:id="447"/>
      <w:r>
        <w:rPr>
          <w:rStyle w:val="Refdecomentrio"/>
        </w:rPr>
        <w:commentReference w:id="447"/>
      </w:r>
      <w:r>
        <w:t>, pressão e temperatura.</w:t>
      </w:r>
    </w:p>
    <w:p w14:paraId="6B4B2575" w14:textId="77777777" w:rsidR="00A91C4C" w:rsidRDefault="00A91C4C" w:rsidP="00B67731">
      <w:pPr>
        <w:pStyle w:val="TF-TEXTO"/>
        <w:ind w:firstLine="709"/>
      </w:pPr>
      <w:r>
        <w:lastRenderedPageBreak/>
        <w:t xml:space="preserve">Na etapa de triagem, o doador responderá o questionário selecionando apenas uma resposta por vez, evitando de deixar alguma pergunta sem resposta. </w:t>
      </w:r>
      <w:r w:rsidRPr="00370FAF">
        <w:t xml:space="preserve">Por fim é realizada a etapa de coleta </w:t>
      </w:r>
      <w:r>
        <w:t xml:space="preserve">na qual </w:t>
      </w:r>
      <w:r w:rsidRPr="00370FAF">
        <w:t xml:space="preserve">é cadastrada a doação com dados correspondentes a coleta de sangue com número de bolsa, tipo de </w:t>
      </w:r>
      <w:commentRangeStart w:id="448"/>
      <w:r w:rsidRPr="00370FAF">
        <w:t xml:space="preserve">doação, quantidade </w:t>
      </w:r>
      <w:commentRangeEnd w:id="448"/>
      <w:r>
        <w:rPr>
          <w:rStyle w:val="Refdecomentrio"/>
        </w:rPr>
        <w:commentReference w:id="448"/>
      </w:r>
      <w:r w:rsidRPr="00370FAF">
        <w:t>de sangue. Caso a doação seja do tipo repositória, deve conter o nome do receptor.</w:t>
      </w:r>
    </w:p>
    <w:p w14:paraId="3CE8EC38" w14:textId="77777777" w:rsidR="00A91C4C" w:rsidRPr="000E1765" w:rsidRDefault="00A91C4C" w:rsidP="0096348B">
      <w:pPr>
        <w:pStyle w:val="TF-TEXTO"/>
        <w:ind w:firstLine="567"/>
      </w:pPr>
      <w:r w:rsidRPr="001D6F1D">
        <w:t>Severo e Santos (2018)</w:t>
      </w:r>
      <w:r>
        <w:t xml:space="preserve"> </w:t>
      </w:r>
      <w:commentRangeStart w:id="449"/>
      <w:r>
        <w:t xml:space="preserve">conclui </w:t>
      </w:r>
      <w:commentRangeEnd w:id="449"/>
      <w:r>
        <w:rPr>
          <w:rStyle w:val="Refdecomentrio"/>
        </w:rPr>
        <w:commentReference w:id="449"/>
      </w:r>
      <w:r>
        <w:t xml:space="preserve">que por mais que o sistema desenvolvido seja apenas um protótipo, com apenas poucas funcionalidades implementadas, já é possível a integração de todas as etapas no processo de doação de sangue, sendo assim cumprido o objetivo do trabalho.  O autor destaca também que para trabalhos futuros, se propõe a melhor validação do processo de triagem, auxiliando o profissional de saúde, como a criação de relatórios.  </w:t>
      </w:r>
    </w:p>
    <w:p w14:paraId="4EBAFDC7" w14:textId="77777777" w:rsidR="00A91C4C" w:rsidRPr="00CD3142" w:rsidRDefault="00A91C4C" w:rsidP="002536DD">
      <w:pPr>
        <w:pStyle w:val="Ttulo1"/>
      </w:pPr>
      <w:r w:rsidRPr="00CD3142">
        <w:t>proposta</w:t>
      </w:r>
    </w:p>
    <w:p w14:paraId="76A6A889" w14:textId="77777777" w:rsidR="00A91C4C" w:rsidRDefault="00A91C4C" w:rsidP="00451B94">
      <w:pPr>
        <w:pStyle w:val="TF-TEXTO"/>
      </w:pPr>
      <w:r>
        <w:t xml:space="preserve">Nas próximas seções serão descritos os principais motivos para a proposta, bem como metodologias que serão utilizadas na construção deste trabalho. Na subseção 3.1 é apresentada a justificativa para elaboração do trabalho. Já na subseção </w:t>
      </w:r>
      <w:r w:rsidRPr="00596FD9">
        <w:t>3.2</w:t>
      </w:r>
      <w:r>
        <w:t xml:space="preserve"> são descritos os principais requisitos da aplicação proposta neste trabalho. Por fim, na subseção 3.3 serão expostas as metodologias utilizadas na elaboração deste trabalho.</w:t>
      </w:r>
    </w:p>
    <w:p w14:paraId="729C8986" w14:textId="77777777" w:rsidR="00A91C4C" w:rsidRPr="00CD3142" w:rsidRDefault="00A91C4C">
      <w:pPr>
        <w:pStyle w:val="Ttulo2"/>
      </w:pPr>
      <w:r w:rsidRPr="00CD3142">
        <w:t>JUSTIFICATIVA</w:t>
      </w:r>
    </w:p>
    <w:p w14:paraId="7A54E053" w14:textId="77777777" w:rsidR="00A91C4C" w:rsidRDefault="00A91C4C" w:rsidP="00CE40BC">
      <w:pPr>
        <w:pStyle w:val="TF-TEXTO"/>
      </w:pPr>
      <w:r>
        <w:t xml:space="preserve">O </w:t>
      </w:r>
      <w:commentRangeStart w:id="450"/>
      <w:r>
        <w:fldChar w:fldCharType="begin"/>
      </w:r>
      <w:r>
        <w:instrText xml:space="preserve"> REF _Ref525500749 \h </w:instrText>
      </w:r>
      <w:r>
        <w:fldChar w:fldCharType="separate"/>
      </w:r>
      <w:r>
        <w:t xml:space="preserve">Quadro </w:t>
      </w:r>
      <w:r>
        <w:rPr>
          <w:noProof/>
        </w:rPr>
        <w:t>1</w:t>
      </w:r>
      <w:r>
        <w:fldChar w:fldCharType="end"/>
      </w:r>
      <w:commentRangeEnd w:id="450"/>
      <w:r>
        <w:rPr>
          <w:rStyle w:val="Refdecomentrio"/>
        </w:rPr>
        <w:commentReference w:id="450"/>
      </w:r>
      <w:r>
        <w:t xml:space="preserve"> apresenta os trabalhos correlatos elencados </w:t>
      </w:r>
      <w:commentRangeStart w:id="451"/>
      <w:r>
        <w:t>no capítulo 2</w:t>
      </w:r>
      <w:commentRangeEnd w:id="451"/>
      <w:r>
        <w:rPr>
          <w:rStyle w:val="Refdecomentrio"/>
        </w:rPr>
        <w:commentReference w:id="451"/>
      </w:r>
      <w:r>
        <w:t>. As linhas representam as principais características e as colunas os trabalhos relacionados encontrados.</w:t>
      </w:r>
    </w:p>
    <w:p w14:paraId="252EB9BA" w14:textId="77777777" w:rsidR="00A91C4C" w:rsidRPr="00CD3142" w:rsidRDefault="00A91C4C" w:rsidP="00B36E4A">
      <w:pPr>
        <w:pStyle w:val="TF-LEGENDA"/>
      </w:pPr>
      <w:r>
        <w:rPr>
          <w:noProof/>
        </w:rPr>
        <mc:AlternateContent>
          <mc:Choice Requires="wps">
            <w:drawing>
              <wp:anchor distT="45720" distB="45720" distL="114300" distR="114300" simplePos="0" relativeHeight="251662336" behindDoc="0" locked="0" layoutInCell="1" allowOverlap="1" wp14:anchorId="4DAA851D" wp14:editId="21C198E1">
                <wp:simplePos x="0" y="0"/>
                <wp:positionH relativeFrom="column">
                  <wp:posOffset>4445</wp:posOffset>
                </wp:positionH>
                <wp:positionV relativeFrom="paragraph">
                  <wp:posOffset>415290</wp:posOffset>
                </wp:positionV>
                <wp:extent cx="1009650" cy="381000"/>
                <wp:effectExtent l="0" t="0" r="0" b="0"/>
                <wp:wrapNone/>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77BE3" w14:textId="77777777" w:rsidR="00A91C4C" w:rsidRPr="00B36E4A" w:rsidRDefault="00A91C4C" w:rsidP="00C436B6">
                            <w:pPr>
                              <w:pStyle w:val="TF-TEXTO"/>
                              <w:ind w:firstLine="0"/>
                              <w:rPr>
                                <w:sz w:val="22"/>
                                <w:szCs w:val="18"/>
                              </w:rPr>
                            </w:pPr>
                            <w:r w:rsidRPr="00B36E4A">
                              <w:rPr>
                                <w:sz w:val="22"/>
                                <w:szCs w:val="18"/>
                              </w:rPr>
                              <w:t>Características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DAA851D" id="_x0000_s1030" type="#_x0000_t202" style="position:absolute;left:0;text-align:left;margin-left:.35pt;margin-top:32.7pt;width:79.5pt;height:30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" filled="f" stroked="f">
                <v:textbox>
                  <w:txbxContent>
                    <w:p w14:paraId="63E77BE3" w14:textId="77777777" w:rsidR="00A91C4C" w:rsidRPr="00B36E4A" w:rsidRDefault="00A91C4C" w:rsidP="00C436B6">
                      <w:pPr>
                        <w:pStyle w:val="TF-TEXTO"/>
                        <w:ind w:firstLine="0"/>
                        <w:rPr>
                          <w:sz w:val="22"/>
                          <w:szCs w:val="18"/>
                        </w:rPr>
                      </w:pPr>
                      <w:r w:rsidRPr="00B36E4A">
                        <w:rPr>
                          <w:sz w:val="22"/>
                          <w:szCs w:val="18"/>
                        </w:rPr>
                        <w:t>Características</w:t>
                      </w:r>
                    </w:p>
                  </w:txbxContent>
                </v:textbox>
              </v:shape>
            </w:pict>
          </mc:Fallback>
        </mc:AlternateContent>
      </w:r>
      <w:r w:rsidRPr="00CD3142">
        <w:t xml:space="preserve">Quadro </w:t>
      </w:r>
      <w:r w:rsidRPr="00CD3142">
        <w:rPr>
          <w:noProof/>
        </w:rPr>
        <w:t>1</w:t>
      </w:r>
      <w:r w:rsidRPr="00CD3142">
        <w:t xml:space="preserve"> - 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5"/>
        <w:gridCol w:w="1745"/>
        <w:gridCol w:w="1745"/>
        <w:gridCol w:w="1746"/>
      </w:tblGrid>
      <w:tr w:rsidR="00A91C4C" w:rsidRPr="00CD3142" w14:paraId="082A1B41" w14:textId="77777777" w:rsidTr="00C436B6">
        <w:trPr>
          <w:trHeight w:val="567"/>
          <w:jc w:val="center"/>
        </w:trPr>
        <w:tc>
          <w:tcPr>
            <w:tcW w:w="3828" w:type="dxa"/>
            <w:tcBorders>
              <w:tl2br w:val="single" w:sz="4" w:space="0" w:color="auto"/>
            </w:tcBorders>
            <w:shd w:val="clear" w:color="auto" w:fill="A6A6A6"/>
          </w:tcPr>
          <w:p w14:paraId="0C97EBDE" w14:textId="77777777" w:rsidR="00A91C4C" w:rsidRPr="00CD3142" w:rsidRDefault="00A91C4C" w:rsidP="00C436B6">
            <w:pPr>
              <w:pStyle w:val="TF-TEXTOQUADRO"/>
              <w:jc w:val="center"/>
            </w:pPr>
            <w:r>
              <w:rPr>
                <w:noProof/>
              </w:rPr>
              <mc:AlternateContent>
                <mc:Choice Requires="wps">
                  <w:drawing>
                    <wp:anchor distT="45720" distB="45720" distL="114300" distR="114300" simplePos="0" relativeHeight="251663360" behindDoc="0" locked="0" layoutInCell="1" allowOverlap="1" wp14:anchorId="1B12C66F" wp14:editId="3A5349DF">
                      <wp:simplePos x="0" y="0"/>
                      <wp:positionH relativeFrom="column">
                        <wp:posOffset>920115</wp:posOffset>
                      </wp:positionH>
                      <wp:positionV relativeFrom="paragraph">
                        <wp:posOffset>3810</wp:posOffset>
                      </wp:positionV>
                      <wp:extent cx="1447165" cy="298450"/>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D0EFC" w14:textId="77777777" w:rsidR="00A91C4C" w:rsidRDefault="00A91C4C" w:rsidP="00C436B6">
                                  <w:pPr>
                                    <w:pStyle w:val="TF-TEXTOQUADRO"/>
                                    <w:jc w:val="center"/>
                                  </w:pPr>
                                  <w:r>
                                    <w:t>Trabalhos Correlatos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12C66F" id="_x0000_s1031" type="#_x0000_t202" style="position:absolute;left:0;text-align:left;margin-left:72.45pt;margin-top:.3pt;width:113.95pt;height:2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" filled="f" stroked="f">
                      <v:textbox>
                        <w:txbxContent>
                          <w:p w14:paraId="0CAD0EFC" w14:textId="77777777" w:rsidR="00A91C4C" w:rsidRDefault="00A91C4C" w:rsidP="00C436B6">
                            <w:pPr>
                              <w:pStyle w:val="TF-TEXTOQUADRO"/>
                              <w:jc w:val="center"/>
                            </w:pPr>
                            <w:r>
                              <w:t>Trabalhos Correlatos</w:t>
                            </w:r>
                          </w:p>
                        </w:txbxContent>
                      </v:textbox>
                    </v:shape>
                  </w:pict>
                </mc:Fallback>
              </mc:AlternateContent>
            </w:r>
          </w:p>
        </w:tc>
        <w:tc>
          <w:tcPr>
            <w:tcW w:w="1746" w:type="dxa"/>
            <w:shd w:val="clear" w:color="auto" w:fill="A6A6A6"/>
            <w:vAlign w:val="center"/>
          </w:tcPr>
          <w:p w14:paraId="3B404837" w14:textId="77777777" w:rsidR="00A91C4C" w:rsidRPr="00CD3142" w:rsidRDefault="00A91C4C" w:rsidP="00C436B6">
            <w:pPr>
              <w:pStyle w:val="TF-TEXTOQUADRO"/>
              <w:jc w:val="center"/>
            </w:pPr>
            <w:r w:rsidRPr="00EE3C65">
              <w:t>S</w:t>
            </w:r>
            <w:r>
              <w:t>ouza</w:t>
            </w:r>
            <w:r w:rsidRPr="00EE3C65">
              <w:t xml:space="preserve"> J</w:t>
            </w:r>
            <w:r>
              <w:t>unior</w:t>
            </w:r>
            <w:r w:rsidRPr="00EE3C65">
              <w:t xml:space="preserve"> (2020)</w:t>
            </w:r>
          </w:p>
        </w:tc>
        <w:tc>
          <w:tcPr>
            <w:tcW w:w="1746" w:type="dxa"/>
            <w:shd w:val="clear" w:color="auto" w:fill="A6A6A6"/>
            <w:vAlign w:val="center"/>
          </w:tcPr>
          <w:p w14:paraId="2C1F3209" w14:textId="77777777" w:rsidR="00A91C4C" w:rsidRPr="00CD3142" w:rsidRDefault="00A91C4C" w:rsidP="00C436B6">
            <w:pPr>
              <w:pStyle w:val="TF-TEXTOQUADRO"/>
              <w:jc w:val="center"/>
            </w:pPr>
            <w:r>
              <w:t>Lira (2020)</w:t>
            </w:r>
          </w:p>
        </w:tc>
        <w:tc>
          <w:tcPr>
            <w:tcW w:w="1747" w:type="dxa"/>
            <w:shd w:val="clear" w:color="auto" w:fill="A6A6A6"/>
            <w:vAlign w:val="center"/>
          </w:tcPr>
          <w:p w14:paraId="43CF44C2" w14:textId="77777777" w:rsidR="00A91C4C" w:rsidRPr="00CD3142" w:rsidRDefault="00A91C4C" w:rsidP="00B36E4A">
            <w:pPr>
              <w:pStyle w:val="TF-TEXTOQUADRO"/>
              <w:jc w:val="center"/>
            </w:pPr>
          </w:p>
          <w:p w14:paraId="018D96E1" w14:textId="77777777" w:rsidR="00A91C4C" w:rsidRPr="00CD3142" w:rsidRDefault="00A91C4C" w:rsidP="00B36E4A">
            <w:pPr>
              <w:pStyle w:val="TF-TEXTOQUADRO"/>
              <w:jc w:val="center"/>
            </w:pPr>
            <w:r w:rsidRPr="00FF315A">
              <w:t xml:space="preserve">Severo e Santos </w:t>
            </w:r>
            <w:r>
              <w:t>(</w:t>
            </w:r>
            <w:r w:rsidRPr="00FF315A">
              <w:t>2018</w:t>
            </w:r>
            <w:r>
              <w:t>)</w:t>
            </w:r>
          </w:p>
          <w:p w14:paraId="2FE1E565" w14:textId="77777777" w:rsidR="00A91C4C" w:rsidRPr="00CD3142" w:rsidRDefault="00A91C4C" w:rsidP="00C436B6">
            <w:pPr>
              <w:pStyle w:val="TF-TEXTOQUADRO"/>
              <w:jc w:val="center"/>
            </w:pPr>
          </w:p>
        </w:tc>
      </w:tr>
      <w:tr w:rsidR="00A91C4C" w:rsidRPr="00CD3142" w14:paraId="0F648ED4" w14:textId="77777777" w:rsidTr="00C436B6">
        <w:trPr>
          <w:jc w:val="center"/>
        </w:trPr>
        <w:tc>
          <w:tcPr>
            <w:tcW w:w="3828" w:type="dxa"/>
            <w:shd w:val="clear" w:color="auto" w:fill="auto"/>
          </w:tcPr>
          <w:p w14:paraId="52643722" w14:textId="77777777" w:rsidR="00A91C4C" w:rsidRPr="00CD3142" w:rsidRDefault="00A91C4C" w:rsidP="0054605F">
            <w:pPr>
              <w:pStyle w:val="TF-TEXTOQUADRO"/>
            </w:pPr>
            <w:r>
              <w:t xml:space="preserve">Cadastro de Doadores </w:t>
            </w:r>
          </w:p>
        </w:tc>
        <w:tc>
          <w:tcPr>
            <w:tcW w:w="1746" w:type="dxa"/>
            <w:shd w:val="clear" w:color="auto" w:fill="auto"/>
          </w:tcPr>
          <w:p w14:paraId="69A4037B" w14:textId="77777777" w:rsidR="00A91C4C" w:rsidRPr="00CD3142" w:rsidRDefault="00A91C4C" w:rsidP="0054605F">
            <w:pPr>
              <w:pStyle w:val="TF-TEXTOQUADRO"/>
            </w:pPr>
            <w:r>
              <w:t>Sim</w:t>
            </w:r>
          </w:p>
        </w:tc>
        <w:tc>
          <w:tcPr>
            <w:tcW w:w="1746" w:type="dxa"/>
            <w:shd w:val="clear" w:color="auto" w:fill="auto"/>
          </w:tcPr>
          <w:p w14:paraId="54266C09" w14:textId="77777777" w:rsidR="00A91C4C" w:rsidRPr="00CD3142" w:rsidRDefault="00A91C4C" w:rsidP="0054605F">
            <w:pPr>
              <w:pStyle w:val="TF-TEXTOQUADRO"/>
            </w:pPr>
            <w:r>
              <w:t>Não</w:t>
            </w:r>
          </w:p>
        </w:tc>
        <w:tc>
          <w:tcPr>
            <w:tcW w:w="1747" w:type="dxa"/>
            <w:shd w:val="clear" w:color="auto" w:fill="auto"/>
          </w:tcPr>
          <w:p w14:paraId="610B73C1" w14:textId="77777777" w:rsidR="00A91C4C" w:rsidRPr="00CD3142" w:rsidRDefault="00A91C4C" w:rsidP="0054605F">
            <w:pPr>
              <w:pStyle w:val="TF-TEXTOQUADRO"/>
            </w:pPr>
            <w:r>
              <w:t>Sim</w:t>
            </w:r>
          </w:p>
        </w:tc>
      </w:tr>
      <w:tr w:rsidR="00A91C4C" w:rsidRPr="00CD3142" w14:paraId="48CA2B8E" w14:textId="77777777" w:rsidTr="00C436B6">
        <w:trPr>
          <w:jc w:val="center"/>
        </w:trPr>
        <w:tc>
          <w:tcPr>
            <w:tcW w:w="3828" w:type="dxa"/>
            <w:shd w:val="clear" w:color="auto" w:fill="auto"/>
          </w:tcPr>
          <w:p w14:paraId="1FC81B15" w14:textId="77777777" w:rsidR="00A91C4C" w:rsidRPr="00CD3142" w:rsidRDefault="00A91C4C" w:rsidP="0054605F">
            <w:pPr>
              <w:pStyle w:val="TF-TEXTOQUADRO"/>
            </w:pPr>
            <w:r>
              <w:t>Cadastro de Hemocentros</w:t>
            </w:r>
          </w:p>
        </w:tc>
        <w:tc>
          <w:tcPr>
            <w:tcW w:w="1746" w:type="dxa"/>
            <w:shd w:val="clear" w:color="auto" w:fill="auto"/>
          </w:tcPr>
          <w:p w14:paraId="5AC3B3B8" w14:textId="77777777" w:rsidR="00A91C4C" w:rsidRPr="00CD3142" w:rsidRDefault="00A91C4C" w:rsidP="0054605F">
            <w:pPr>
              <w:pStyle w:val="TF-TEXTOQUADRO"/>
            </w:pPr>
            <w:r>
              <w:t>Sim</w:t>
            </w:r>
          </w:p>
        </w:tc>
        <w:tc>
          <w:tcPr>
            <w:tcW w:w="1746" w:type="dxa"/>
            <w:shd w:val="clear" w:color="auto" w:fill="auto"/>
          </w:tcPr>
          <w:p w14:paraId="20D27170" w14:textId="77777777" w:rsidR="00A91C4C" w:rsidRPr="00CD3142" w:rsidRDefault="00A91C4C" w:rsidP="0054605F">
            <w:pPr>
              <w:pStyle w:val="TF-TEXTOQUADRO"/>
            </w:pPr>
            <w:r>
              <w:t>Não</w:t>
            </w:r>
          </w:p>
        </w:tc>
        <w:tc>
          <w:tcPr>
            <w:tcW w:w="1747" w:type="dxa"/>
            <w:shd w:val="clear" w:color="auto" w:fill="auto"/>
          </w:tcPr>
          <w:p w14:paraId="44569620" w14:textId="77777777" w:rsidR="00A91C4C" w:rsidRPr="00CD3142" w:rsidRDefault="00A91C4C" w:rsidP="0054605F">
            <w:pPr>
              <w:pStyle w:val="TF-TEXTOQUADRO"/>
            </w:pPr>
            <w:r>
              <w:t>Não</w:t>
            </w:r>
          </w:p>
        </w:tc>
      </w:tr>
      <w:tr w:rsidR="00A91C4C" w:rsidRPr="00CD3142" w14:paraId="0F906812" w14:textId="77777777" w:rsidTr="00C436B6">
        <w:trPr>
          <w:jc w:val="center"/>
        </w:trPr>
        <w:tc>
          <w:tcPr>
            <w:tcW w:w="3828" w:type="dxa"/>
            <w:shd w:val="clear" w:color="auto" w:fill="auto"/>
          </w:tcPr>
          <w:p w14:paraId="0EF5CFF0" w14:textId="77777777" w:rsidR="00A91C4C" w:rsidRPr="00CD3142" w:rsidRDefault="00A91C4C" w:rsidP="0054605F">
            <w:pPr>
              <w:pStyle w:val="TF-TEXTOQUADRO"/>
            </w:pPr>
            <w:r>
              <w:t>Gerenciar Doações de Sangue</w:t>
            </w:r>
          </w:p>
        </w:tc>
        <w:tc>
          <w:tcPr>
            <w:tcW w:w="1746" w:type="dxa"/>
            <w:shd w:val="clear" w:color="auto" w:fill="auto"/>
          </w:tcPr>
          <w:p w14:paraId="0736EC81" w14:textId="77777777" w:rsidR="00A91C4C" w:rsidRPr="00CD3142" w:rsidRDefault="00A91C4C" w:rsidP="0054605F">
            <w:pPr>
              <w:pStyle w:val="TF-TEXTOQUADRO"/>
            </w:pPr>
            <w:r>
              <w:t>Sim</w:t>
            </w:r>
          </w:p>
        </w:tc>
        <w:tc>
          <w:tcPr>
            <w:tcW w:w="1746" w:type="dxa"/>
            <w:shd w:val="clear" w:color="auto" w:fill="auto"/>
          </w:tcPr>
          <w:p w14:paraId="611BBAD2" w14:textId="77777777" w:rsidR="00A91C4C" w:rsidRPr="00CD3142" w:rsidRDefault="00A91C4C" w:rsidP="0054605F">
            <w:pPr>
              <w:pStyle w:val="TF-TEXTOQUADRO"/>
            </w:pPr>
            <w:r>
              <w:t>Sim</w:t>
            </w:r>
          </w:p>
        </w:tc>
        <w:tc>
          <w:tcPr>
            <w:tcW w:w="1747" w:type="dxa"/>
            <w:shd w:val="clear" w:color="auto" w:fill="auto"/>
          </w:tcPr>
          <w:p w14:paraId="7FDAFFB3" w14:textId="77777777" w:rsidR="00A91C4C" w:rsidRPr="00CD3142" w:rsidRDefault="00A91C4C" w:rsidP="0054605F">
            <w:pPr>
              <w:pStyle w:val="TF-TEXTOQUADRO"/>
            </w:pPr>
            <w:r>
              <w:t>Sim</w:t>
            </w:r>
          </w:p>
        </w:tc>
      </w:tr>
      <w:tr w:rsidR="00A91C4C" w:rsidRPr="00CD3142" w14:paraId="4DC9070C" w14:textId="77777777" w:rsidTr="00C436B6">
        <w:trPr>
          <w:jc w:val="center"/>
        </w:trPr>
        <w:tc>
          <w:tcPr>
            <w:tcW w:w="3828" w:type="dxa"/>
            <w:shd w:val="clear" w:color="auto" w:fill="auto"/>
          </w:tcPr>
          <w:p w14:paraId="31F53FB3" w14:textId="77777777" w:rsidR="00A91C4C" w:rsidRPr="00CD3142" w:rsidRDefault="00A91C4C" w:rsidP="0054605F">
            <w:pPr>
              <w:pStyle w:val="TF-TEXTOQUADRO"/>
            </w:pPr>
            <w:r>
              <w:t>Gerenciar Estoque de sangue</w:t>
            </w:r>
          </w:p>
        </w:tc>
        <w:tc>
          <w:tcPr>
            <w:tcW w:w="1746" w:type="dxa"/>
            <w:shd w:val="clear" w:color="auto" w:fill="auto"/>
          </w:tcPr>
          <w:p w14:paraId="2899829B" w14:textId="77777777" w:rsidR="00A91C4C" w:rsidRPr="00CD3142" w:rsidRDefault="00A91C4C" w:rsidP="0054605F">
            <w:pPr>
              <w:pStyle w:val="TF-TEXTOQUADRO"/>
            </w:pPr>
            <w:r>
              <w:t>Não</w:t>
            </w:r>
          </w:p>
        </w:tc>
        <w:tc>
          <w:tcPr>
            <w:tcW w:w="1746" w:type="dxa"/>
            <w:shd w:val="clear" w:color="auto" w:fill="auto"/>
          </w:tcPr>
          <w:p w14:paraId="24344037" w14:textId="77777777" w:rsidR="00A91C4C" w:rsidRPr="00CD3142" w:rsidRDefault="00A91C4C" w:rsidP="0054605F">
            <w:pPr>
              <w:pStyle w:val="TF-TEXTOQUADRO"/>
            </w:pPr>
            <w:r>
              <w:t>Sim</w:t>
            </w:r>
          </w:p>
        </w:tc>
        <w:tc>
          <w:tcPr>
            <w:tcW w:w="1747" w:type="dxa"/>
            <w:shd w:val="clear" w:color="auto" w:fill="auto"/>
          </w:tcPr>
          <w:p w14:paraId="03903189" w14:textId="77777777" w:rsidR="00A91C4C" w:rsidRPr="00CD3142" w:rsidRDefault="00A91C4C" w:rsidP="0054605F">
            <w:pPr>
              <w:pStyle w:val="TF-TEXTOQUADRO"/>
            </w:pPr>
            <w:r>
              <w:t>Não</w:t>
            </w:r>
          </w:p>
        </w:tc>
      </w:tr>
      <w:tr w:rsidR="00A91C4C" w:rsidRPr="00CD3142" w14:paraId="15F4ACE7" w14:textId="77777777" w:rsidTr="00C436B6">
        <w:trPr>
          <w:jc w:val="center"/>
        </w:trPr>
        <w:tc>
          <w:tcPr>
            <w:tcW w:w="3828" w:type="dxa"/>
            <w:shd w:val="clear" w:color="auto" w:fill="auto"/>
          </w:tcPr>
          <w:p w14:paraId="34202CA1" w14:textId="77777777" w:rsidR="00A91C4C" w:rsidRPr="00CD3142" w:rsidRDefault="00A91C4C" w:rsidP="0054605F">
            <w:pPr>
              <w:pStyle w:val="TF-TEXTOQUADRO"/>
            </w:pPr>
            <w:r w:rsidRPr="005D717D">
              <w:t>Divulgação de campanhas de coleta de sangue</w:t>
            </w:r>
          </w:p>
        </w:tc>
        <w:tc>
          <w:tcPr>
            <w:tcW w:w="1746" w:type="dxa"/>
            <w:shd w:val="clear" w:color="auto" w:fill="auto"/>
          </w:tcPr>
          <w:p w14:paraId="515CEB16" w14:textId="77777777" w:rsidR="00A91C4C" w:rsidRPr="00CD3142" w:rsidRDefault="00A91C4C" w:rsidP="0054605F">
            <w:pPr>
              <w:pStyle w:val="TF-TEXTOQUADRO"/>
            </w:pPr>
            <w:r>
              <w:t>Sim</w:t>
            </w:r>
          </w:p>
        </w:tc>
        <w:tc>
          <w:tcPr>
            <w:tcW w:w="1746" w:type="dxa"/>
            <w:shd w:val="clear" w:color="auto" w:fill="auto"/>
          </w:tcPr>
          <w:p w14:paraId="74B39995" w14:textId="77777777" w:rsidR="00A91C4C" w:rsidRPr="00CD3142" w:rsidRDefault="00A91C4C" w:rsidP="0054605F">
            <w:pPr>
              <w:pStyle w:val="TF-TEXTOQUADRO"/>
            </w:pPr>
            <w:r>
              <w:t>Não</w:t>
            </w:r>
          </w:p>
        </w:tc>
        <w:tc>
          <w:tcPr>
            <w:tcW w:w="1747" w:type="dxa"/>
            <w:shd w:val="clear" w:color="auto" w:fill="auto"/>
          </w:tcPr>
          <w:p w14:paraId="2917ED3B" w14:textId="77777777" w:rsidR="00A91C4C" w:rsidRPr="00CD3142" w:rsidRDefault="00A91C4C" w:rsidP="0054605F">
            <w:pPr>
              <w:pStyle w:val="TF-TEXTOQUADRO"/>
            </w:pPr>
            <w:r>
              <w:t>Sim</w:t>
            </w:r>
          </w:p>
        </w:tc>
      </w:tr>
      <w:tr w:rsidR="00A91C4C" w:rsidRPr="00CD3142" w14:paraId="5A842C8F" w14:textId="77777777" w:rsidTr="00C436B6">
        <w:trPr>
          <w:jc w:val="center"/>
        </w:trPr>
        <w:tc>
          <w:tcPr>
            <w:tcW w:w="3828" w:type="dxa"/>
            <w:shd w:val="clear" w:color="auto" w:fill="auto"/>
          </w:tcPr>
          <w:p w14:paraId="6699E3CC" w14:textId="77777777" w:rsidR="00A91C4C" w:rsidRPr="00CD3142" w:rsidRDefault="00A91C4C" w:rsidP="0054605F">
            <w:pPr>
              <w:pStyle w:val="TF-TEXTOQUADRO"/>
            </w:pPr>
            <w:r>
              <w:t>Permitir o usuário realizar agendamento</w:t>
            </w:r>
          </w:p>
        </w:tc>
        <w:tc>
          <w:tcPr>
            <w:tcW w:w="1746" w:type="dxa"/>
            <w:shd w:val="clear" w:color="auto" w:fill="auto"/>
          </w:tcPr>
          <w:p w14:paraId="38C4E6B2" w14:textId="77777777" w:rsidR="00A91C4C" w:rsidRPr="00CD3142" w:rsidRDefault="00A91C4C" w:rsidP="0054605F">
            <w:pPr>
              <w:pStyle w:val="TF-TEXTOQUADRO"/>
            </w:pPr>
            <w:r>
              <w:t>Sim</w:t>
            </w:r>
          </w:p>
        </w:tc>
        <w:tc>
          <w:tcPr>
            <w:tcW w:w="1746" w:type="dxa"/>
            <w:shd w:val="clear" w:color="auto" w:fill="auto"/>
          </w:tcPr>
          <w:p w14:paraId="74D30F7B" w14:textId="77777777" w:rsidR="00A91C4C" w:rsidRPr="00CD3142" w:rsidRDefault="00A91C4C" w:rsidP="0054605F">
            <w:pPr>
              <w:pStyle w:val="TF-TEXTOQUADRO"/>
            </w:pPr>
            <w:r>
              <w:t>Não</w:t>
            </w:r>
          </w:p>
        </w:tc>
        <w:tc>
          <w:tcPr>
            <w:tcW w:w="1747" w:type="dxa"/>
            <w:shd w:val="clear" w:color="auto" w:fill="auto"/>
          </w:tcPr>
          <w:p w14:paraId="6005D333" w14:textId="77777777" w:rsidR="00A91C4C" w:rsidRPr="00CD3142" w:rsidRDefault="00A91C4C" w:rsidP="0054605F">
            <w:pPr>
              <w:pStyle w:val="TF-TEXTOQUADRO"/>
            </w:pPr>
            <w:r>
              <w:t>Sim</w:t>
            </w:r>
          </w:p>
        </w:tc>
      </w:tr>
      <w:tr w:rsidR="00A91C4C" w:rsidRPr="00CD3142" w14:paraId="1F60AC0C" w14:textId="77777777" w:rsidTr="00C436B6">
        <w:trPr>
          <w:jc w:val="center"/>
        </w:trPr>
        <w:tc>
          <w:tcPr>
            <w:tcW w:w="3828" w:type="dxa"/>
            <w:shd w:val="clear" w:color="auto" w:fill="auto"/>
          </w:tcPr>
          <w:p w14:paraId="1BAE4C68" w14:textId="77777777" w:rsidR="00A91C4C" w:rsidRPr="00CD3142" w:rsidRDefault="00A91C4C" w:rsidP="0054605F">
            <w:pPr>
              <w:pStyle w:val="TF-TEXTOQUADRO"/>
            </w:pPr>
            <w:r w:rsidRPr="005D717D">
              <w:t>Exibir informações de estoques do hemocentr</w:t>
            </w:r>
            <w:commentRangeStart w:id="452"/>
            <w:r w:rsidRPr="005D717D">
              <w:t>o.</w:t>
            </w:r>
            <w:commentRangeEnd w:id="452"/>
            <w:r>
              <w:rPr>
                <w:rStyle w:val="Refdecomentrio"/>
              </w:rPr>
              <w:commentReference w:id="452"/>
            </w:r>
          </w:p>
        </w:tc>
        <w:tc>
          <w:tcPr>
            <w:tcW w:w="1746" w:type="dxa"/>
            <w:shd w:val="clear" w:color="auto" w:fill="auto"/>
          </w:tcPr>
          <w:p w14:paraId="08B5FF30" w14:textId="77777777" w:rsidR="00A91C4C" w:rsidRPr="00CD3142" w:rsidRDefault="00A91C4C" w:rsidP="0054605F">
            <w:pPr>
              <w:pStyle w:val="TF-TEXTOQUADRO"/>
            </w:pPr>
            <w:r>
              <w:t>Não</w:t>
            </w:r>
          </w:p>
        </w:tc>
        <w:tc>
          <w:tcPr>
            <w:tcW w:w="1746" w:type="dxa"/>
            <w:shd w:val="clear" w:color="auto" w:fill="auto"/>
          </w:tcPr>
          <w:p w14:paraId="490B79E7" w14:textId="77777777" w:rsidR="00A91C4C" w:rsidRPr="00CD3142" w:rsidRDefault="00A91C4C" w:rsidP="0054605F">
            <w:pPr>
              <w:pStyle w:val="TF-TEXTOQUADRO"/>
            </w:pPr>
            <w:r>
              <w:t>Sim</w:t>
            </w:r>
          </w:p>
        </w:tc>
        <w:tc>
          <w:tcPr>
            <w:tcW w:w="1747" w:type="dxa"/>
            <w:shd w:val="clear" w:color="auto" w:fill="auto"/>
          </w:tcPr>
          <w:p w14:paraId="585065DD" w14:textId="77777777" w:rsidR="00A91C4C" w:rsidRPr="00CD3142" w:rsidRDefault="00A91C4C" w:rsidP="0054605F">
            <w:pPr>
              <w:pStyle w:val="TF-TEXTOQUADRO"/>
            </w:pPr>
            <w:r>
              <w:t>Não</w:t>
            </w:r>
          </w:p>
        </w:tc>
      </w:tr>
      <w:tr w:rsidR="00A91C4C" w:rsidRPr="00CD3142" w14:paraId="016318DB" w14:textId="77777777" w:rsidTr="00C436B6">
        <w:trPr>
          <w:jc w:val="center"/>
        </w:trPr>
        <w:tc>
          <w:tcPr>
            <w:tcW w:w="3828" w:type="dxa"/>
            <w:shd w:val="clear" w:color="auto" w:fill="auto"/>
          </w:tcPr>
          <w:p w14:paraId="5AB51D40" w14:textId="77777777" w:rsidR="00A91C4C" w:rsidRPr="005D717D" w:rsidRDefault="00A91C4C" w:rsidP="0054605F">
            <w:pPr>
              <w:pStyle w:val="TF-TEXTOQUADRO"/>
            </w:pPr>
            <w:r>
              <w:t>Integração com outros Sistemas</w:t>
            </w:r>
          </w:p>
        </w:tc>
        <w:tc>
          <w:tcPr>
            <w:tcW w:w="1746" w:type="dxa"/>
            <w:shd w:val="clear" w:color="auto" w:fill="auto"/>
          </w:tcPr>
          <w:p w14:paraId="713018BB" w14:textId="77777777" w:rsidR="00A91C4C" w:rsidRPr="00CD3142" w:rsidRDefault="00A91C4C" w:rsidP="00096D22">
            <w:pPr>
              <w:pStyle w:val="TF-TEXTOQUADRO"/>
            </w:pPr>
            <w:r>
              <w:t>Não</w:t>
            </w:r>
          </w:p>
        </w:tc>
        <w:tc>
          <w:tcPr>
            <w:tcW w:w="1746" w:type="dxa"/>
            <w:shd w:val="clear" w:color="auto" w:fill="auto"/>
          </w:tcPr>
          <w:p w14:paraId="5D31C122" w14:textId="77777777" w:rsidR="00A91C4C" w:rsidRPr="00CD3142" w:rsidRDefault="00A91C4C" w:rsidP="00096D22">
            <w:pPr>
              <w:pStyle w:val="TF-TEXTOQUADRO"/>
            </w:pPr>
            <w:r>
              <w:t>Sim</w:t>
            </w:r>
          </w:p>
        </w:tc>
        <w:tc>
          <w:tcPr>
            <w:tcW w:w="1747" w:type="dxa"/>
            <w:shd w:val="clear" w:color="auto" w:fill="auto"/>
          </w:tcPr>
          <w:p w14:paraId="58CB114A" w14:textId="77777777" w:rsidR="00A91C4C" w:rsidRPr="00CD3142" w:rsidRDefault="00A91C4C" w:rsidP="00096D22">
            <w:pPr>
              <w:pStyle w:val="TF-TEXTOQUADRO"/>
            </w:pPr>
            <w:r>
              <w:t>Não</w:t>
            </w:r>
          </w:p>
        </w:tc>
      </w:tr>
      <w:tr w:rsidR="00A91C4C" w:rsidRPr="00CD3142" w14:paraId="22CEA1A1" w14:textId="77777777" w:rsidTr="00C436B6">
        <w:trPr>
          <w:jc w:val="center"/>
        </w:trPr>
        <w:tc>
          <w:tcPr>
            <w:tcW w:w="3828" w:type="dxa"/>
            <w:shd w:val="clear" w:color="auto" w:fill="auto"/>
          </w:tcPr>
          <w:p w14:paraId="51BD3C49" w14:textId="77777777" w:rsidR="00A91C4C" w:rsidRPr="005D717D" w:rsidRDefault="00A91C4C" w:rsidP="0054605F">
            <w:pPr>
              <w:pStyle w:val="TF-TEXTOQUADRO"/>
            </w:pPr>
            <w:r>
              <w:t>Plataforma</w:t>
            </w:r>
          </w:p>
        </w:tc>
        <w:tc>
          <w:tcPr>
            <w:tcW w:w="1746" w:type="dxa"/>
            <w:shd w:val="clear" w:color="auto" w:fill="auto"/>
          </w:tcPr>
          <w:p w14:paraId="63BE953C" w14:textId="77777777" w:rsidR="00A91C4C" w:rsidRPr="00CD3142" w:rsidRDefault="00A91C4C" w:rsidP="008C392B">
            <w:pPr>
              <w:pStyle w:val="TF-TEXTOQUADRO"/>
            </w:pPr>
            <w:proofErr w:type="spellStart"/>
            <w:r>
              <w:t>Android</w:t>
            </w:r>
            <w:proofErr w:type="spellEnd"/>
          </w:p>
        </w:tc>
        <w:tc>
          <w:tcPr>
            <w:tcW w:w="1746" w:type="dxa"/>
            <w:shd w:val="clear" w:color="auto" w:fill="auto"/>
          </w:tcPr>
          <w:p w14:paraId="21700680" w14:textId="77777777" w:rsidR="00A91C4C" w:rsidRPr="00CD3142" w:rsidRDefault="00A91C4C" w:rsidP="008C392B">
            <w:pPr>
              <w:pStyle w:val="TF-TEXTOQUADRO"/>
            </w:pPr>
            <w:r>
              <w:t>Web</w:t>
            </w:r>
          </w:p>
        </w:tc>
        <w:tc>
          <w:tcPr>
            <w:tcW w:w="1747" w:type="dxa"/>
            <w:shd w:val="clear" w:color="auto" w:fill="auto"/>
          </w:tcPr>
          <w:p w14:paraId="61B61EF6" w14:textId="77777777" w:rsidR="00A91C4C" w:rsidRPr="00CD3142" w:rsidRDefault="00A91C4C" w:rsidP="008C392B">
            <w:pPr>
              <w:pStyle w:val="TF-TEXTOQUADRO"/>
            </w:pPr>
            <w:r>
              <w:t>Web</w:t>
            </w:r>
          </w:p>
        </w:tc>
      </w:tr>
    </w:tbl>
    <w:p w14:paraId="6C1B644B" w14:textId="77777777" w:rsidR="00A91C4C" w:rsidRPr="00CD3142" w:rsidRDefault="00A91C4C" w:rsidP="00B36E4A">
      <w:pPr>
        <w:pStyle w:val="TF-FONTE"/>
      </w:pPr>
      <w:r w:rsidRPr="00CD3142">
        <w:t>Fonte: elaborado pelo autor.</w:t>
      </w:r>
    </w:p>
    <w:p w14:paraId="71E38409" w14:textId="77777777" w:rsidR="00A91C4C" w:rsidRDefault="00A91C4C" w:rsidP="00F837FC">
      <w:pPr>
        <w:pStyle w:val="TF-ALNEA"/>
        <w:numPr>
          <w:ilvl w:val="0"/>
          <w:numId w:val="0"/>
        </w:numPr>
        <w:ind w:firstLine="567"/>
        <w:contextualSpacing w:val="0"/>
      </w:pPr>
      <w:commentRangeStart w:id="453"/>
      <w:r w:rsidRPr="00F837FC">
        <w:t>Co</w:t>
      </w:r>
      <w:commentRangeEnd w:id="453"/>
      <w:r>
        <w:rPr>
          <w:rStyle w:val="Refdecomentrio"/>
        </w:rPr>
        <w:commentReference w:id="453"/>
      </w:r>
      <w:r w:rsidRPr="00F837FC">
        <w:t xml:space="preserve">mo </w:t>
      </w:r>
      <w:r>
        <w:t>pode ser</w:t>
      </w:r>
      <w:r w:rsidRPr="00F837FC">
        <w:t xml:space="preserve"> observado no </w:t>
      </w:r>
      <w:commentRangeStart w:id="454"/>
      <w:r w:rsidRPr="00F837FC">
        <w:fldChar w:fldCharType="begin"/>
      </w:r>
      <w:r w:rsidRPr="00F837FC">
        <w:instrText xml:space="preserve"> REF _Ref525500749 \h </w:instrText>
      </w:r>
      <w:r>
        <w:instrText xml:space="preserve"> \* MERGEFORMAT </w:instrText>
      </w:r>
      <w:r w:rsidRPr="00F837FC">
        <w:fldChar w:fldCharType="separate"/>
      </w:r>
      <w:r w:rsidRPr="00F837FC">
        <w:t>Quadro 1</w:t>
      </w:r>
      <w:r w:rsidRPr="00F837FC">
        <w:fldChar w:fldCharType="end"/>
      </w:r>
      <w:commentRangeEnd w:id="454"/>
      <w:r>
        <w:rPr>
          <w:rStyle w:val="Refdecomentrio"/>
        </w:rPr>
        <w:commentReference w:id="454"/>
      </w:r>
      <w:r w:rsidRPr="00F837FC">
        <w:t xml:space="preserve">, </w:t>
      </w:r>
      <w:r w:rsidRPr="00EE3C65">
        <w:t>S</w:t>
      </w:r>
      <w:r>
        <w:t>ouza</w:t>
      </w:r>
      <w:r w:rsidRPr="00EE3C65">
        <w:t xml:space="preserve"> J</w:t>
      </w:r>
      <w:r>
        <w:t>unior</w:t>
      </w:r>
      <w:r w:rsidRPr="00EE3C65">
        <w:t xml:space="preserve"> (2020)</w:t>
      </w:r>
      <w:r>
        <w:t xml:space="preserve"> desenvolveu um aplicativo móvel voltado ao agendamento de doações, visualização de campanhas institucionais, bem como também a visualização de um painel online, com as</w:t>
      </w:r>
      <w:r w:rsidRPr="00871782">
        <w:t xml:space="preserve"> informações </w:t>
      </w:r>
      <w:r>
        <w:t>com</w:t>
      </w:r>
      <w:r w:rsidRPr="00871782">
        <w:t xml:space="preserve"> </w:t>
      </w:r>
      <w:r>
        <w:t>o</w:t>
      </w:r>
      <w:r w:rsidRPr="00871782">
        <w:t xml:space="preserve"> </w:t>
      </w:r>
      <w:r>
        <w:t>número</w:t>
      </w:r>
      <w:r w:rsidRPr="00871782">
        <w:t xml:space="preserve"> de</w:t>
      </w:r>
      <w:r>
        <w:t xml:space="preserve"> usuários cadastrados e </w:t>
      </w:r>
      <w:r w:rsidRPr="00871782">
        <w:t xml:space="preserve">agendamentos </w:t>
      </w:r>
      <w:r>
        <w:t xml:space="preserve">realizados. Entretanto, apesar do sistema ser focado no </w:t>
      </w:r>
      <w:r>
        <w:lastRenderedPageBreak/>
        <w:t xml:space="preserve">agendamento de doações de sangue, o sistema atende somente a parte de agendamentos de doações proposta nos objetivos deste trabalho. Contudo, o trabalho de </w:t>
      </w:r>
      <w:r w:rsidRPr="000C3A98">
        <w:t>Souza Junior (2020)</w:t>
      </w:r>
      <w:r>
        <w:t xml:space="preserve">, não trata do processo de gerenciamento de estoque e da coleta de sangue. </w:t>
      </w:r>
    </w:p>
    <w:p w14:paraId="404D3199" w14:textId="77777777" w:rsidR="00A91C4C" w:rsidRDefault="00A91C4C" w:rsidP="00F837FC">
      <w:pPr>
        <w:pStyle w:val="TF-ALNEA"/>
        <w:numPr>
          <w:ilvl w:val="0"/>
          <w:numId w:val="0"/>
        </w:numPr>
        <w:ind w:firstLine="567"/>
        <w:contextualSpacing w:val="0"/>
      </w:pPr>
      <w:commentRangeStart w:id="455"/>
      <w:r w:rsidRPr="00D70328">
        <w:t>Já o</w:t>
      </w:r>
      <w:commentRangeEnd w:id="455"/>
      <w:r>
        <w:rPr>
          <w:rStyle w:val="Refdecomentrio"/>
        </w:rPr>
        <w:commentReference w:id="455"/>
      </w:r>
      <w:r w:rsidRPr="00D70328">
        <w:t xml:space="preserve"> trabalho de Lira (2020), é focado em dar suporte ao processo de planejamento de coleta de sangue e com foco na gestão de estoques de banco de sangue. </w:t>
      </w:r>
      <w:commentRangeStart w:id="456"/>
      <w:r w:rsidRPr="00D70328">
        <w:t>Foi</w:t>
      </w:r>
      <w:commentRangeEnd w:id="456"/>
      <w:r>
        <w:rPr>
          <w:rStyle w:val="Refdecomentrio"/>
        </w:rPr>
        <w:commentReference w:id="456"/>
      </w:r>
      <w:r w:rsidRPr="00D70328">
        <w:t xml:space="preserve"> criada uma aplicação web, que busca os dados direto do sistema legado </w:t>
      </w:r>
      <w:proofErr w:type="spellStart"/>
      <w:r w:rsidRPr="00D70328">
        <w:t>Hemovida</w:t>
      </w:r>
      <w:proofErr w:type="spellEnd"/>
      <w:r w:rsidRPr="00D70328">
        <w:t xml:space="preserve">, pois o principal objetivo do trabalho é fidelizar de doadores, buscando auxiliar a criação de campanhas de coleta. A aplicação de Lira </w:t>
      </w:r>
      <w:commentRangeStart w:id="457"/>
      <w:r w:rsidRPr="00D70328">
        <w:t xml:space="preserve">(2020) permite </w:t>
      </w:r>
      <w:commentRangeEnd w:id="457"/>
      <w:r>
        <w:rPr>
          <w:rStyle w:val="Refdecomentrio"/>
        </w:rPr>
        <w:commentReference w:id="457"/>
      </w:r>
      <w:r w:rsidRPr="00D70328">
        <w:t xml:space="preserve">gerenciar o agendamento das </w:t>
      </w:r>
      <w:commentRangeStart w:id="458"/>
      <w:r w:rsidRPr="00D70328">
        <w:t xml:space="preserve">doações. Além </w:t>
      </w:r>
      <w:commentRangeEnd w:id="458"/>
      <w:r>
        <w:rPr>
          <w:rStyle w:val="Refdecomentrio"/>
        </w:rPr>
        <w:commentReference w:id="458"/>
      </w:r>
      <w:r w:rsidRPr="00D70328">
        <w:t xml:space="preserve">de estabelecer metas de bolsas necessárias para manter o estoque de </w:t>
      </w:r>
      <w:commentRangeStart w:id="459"/>
      <w:r w:rsidRPr="00D70328">
        <w:t>sangue, o sistema também permite gerenciar</w:t>
      </w:r>
      <w:commentRangeEnd w:id="459"/>
      <w:r>
        <w:rPr>
          <w:rStyle w:val="Refdecomentrio"/>
        </w:rPr>
        <w:commentReference w:id="459"/>
      </w:r>
      <w:r w:rsidRPr="00D70328">
        <w:t xml:space="preserve"> os agendamentos </w:t>
      </w:r>
      <w:commentRangeStart w:id="460"/>
      <w:r w:rsidRPr="00D70328">
        <w:t xml:space="preserve">realizados. Verificando </w:t>
      </w:r>
      <w:commentRangeEnd w:id="460"/>
      <w:r>
        <w:rPr>
          <w:rStyle w:val="Refdecomentrio"/>
        </w:rPr>
        <w:commentReference w:id="460"/>
      </w:r>
      <w:r w:rsidRPr="00D70328">
        <w:t xml:space="preserve">as restrições do doador e aprovando a doação ou não. Porém, no sistema de Lira (2020) não é possível o doador realizar o agendamento, além de não permitir nenhum cadastro no sistema, pois todos os dados processados são inseridos diretamente no sistema </w:t>
      </w:r>
      <w:proofErr w:type="spellStart"/>
      <w:r w:rsidRPr="00D70328">
        <w:t>Hemovida</w:t>
      </w:r>
      <w:proofErr w:type="spellEnd"/>
      <w:r>
        <w:t xml:space="preserve">.   </w:t>
      </w:r>
    </w:p>
    <w:p w14:paraId="6C749CD0" w14:textId="77777777" w:rsidR="00A91C4C" w:rsidRDefault="00A91C4C" w:rsidP="00F837FC">
      <w:pPr>
        <w:pStyle w:val="TF-ALNEA"/>
        <w:numPr>
          <w:ilvl w:val="0"/>
          <w:numId w:val="0"/>
        </w:numPr>
        <w:ind w:firstLine="567"/>
        <w:contextualSpacing w:val="0"/>
      </w:pPr>
      <w:commentRangeStart w:id="461"/>
      <w:r>
        <w:t xml:space="preserve">O trabalho </w:t>
      </w:r>
      <w:commentRangeEnd w:id="461"/>
      <w:r>
        <w:rPr>
          <w:rStyle w:val="Refdecomentrio"/>
        </w:rPr>
        <w:commentReference w:id="461"/>
      </w:r>
      <w:r>
        <w:t xml:space="preserve">de </w:t>
      </w:r>
      <w:r w:rsidRPr="00A603D0">
        <w:t>Severo e Santos (2018)</w:t>
      </w:r>
      <w:r>
        <w:t xml:space="preserve"> possui semelhança com o de </w:t>
      </w:r>
      <w:r w:rsidRPr="000C03B4">
        <w:t>Souza Junior (2020)</w:t>
      </w:r>
      <w:r>
        <w:t xml:space="preserve">, também permitindo o agendamento de doações pelo doador. Com a diferença que a aplicação de </w:t>
      </w:r>
      <w:r w:rsidRPr="008C6EAC">
        <w:t>Souza Junior (2020)</w:t>
      </w:r>
      <w:r>
        <w:t xml:space="preserve"> somente permite o agendamento, não contemplando todo o processo de doação como no trabalho de </w:t>
      </w:r>
      <w:r w:rsidRPr="00A603D0">
        <w:t>Severo e Santos (2018)</w:t>
      </w:r>
      <w:r>
        <w:t>.</w:t>
      </w:r>
    </w:p>
    <w:p w14:paraId="50B0B66C" w14:textId="77777777" w:rsidR="00A91C4C" w:rsidRDefault="00A91C4C" w:rsidP="00F837FC">
      <w:pPr>
        <w:pStyle w:val="TF-ALNEA"/>
        <w:numPr>
          <w:ilvl w:val="0"/>
          <w:numId w:val="0"/>
        </w:numPr>
        <w:ind w:firstLine="567"/>
        <w:contextualSpacing w:val="0"/>
      </w:pPr>
      <w:commentRangeStart w:id="462"/>
      <w:r>
        <w:t>Sen</w:t>
      </w:r>
      <w:commentRangeEnd w:id="462"/>
      <w:r>
        <w:rPr>
          <w:rStyle w:val="Refdecomentrio"/>
        </w:rPr>
        <w:commentReference w:id="462"/>
      </w:r>
      <w:r>
        <w:t xml:space="preserve">do assim, o trabalho proposto atender as principais funcionalidades identificadas dos trabalhos de </w:t>
      </w:r>
      <w:r w:rsidRPr="00D61062">
        <w:t>Souza Júnior (2020)</w:t>
      </w:r>
      <w:r>
        <w:t xml:space="preserve">, </w:t>
      </w:r>
      <w:r w:rsidRPr="00D61062">
        <w:t>Lira (2020)</w:t>
      </w:r>
      <w:r>
        <w:t xml:space="preserve"> e </w:t>
      </w:r>
      <w:r w:rsidRPr="00E835C2">
        <w:t>Severo e Santos (2018)</w:t>
      </w:r>
      <w:r>
        <w:t xml:space="preserve">, porém permitindo que aplicação possa ser utilizada tanto pelo doador, quanto pelo funcionário do hemocentro, possuindo um perfil para cada tipo de usuário. O funcionário do hemocentro, poderá gerenciar os agendamentos, bem como gerenciar o estoque de bolsas de sangue da instituição. </w:t>
      </w:r>
    </w:p>
    <w:p w14:paraId="26532594" w14:textId="77777777" w:rsidR="00A91C4C" w:rsidRDefault="00A91C4C" w:rsidP="00F837FC">
      <w:pPr>
        <w:pStyle w:val="TF-ALNEA"/>
        <w:numPr>
          <w:ilvl w:val="0"/>
          <w:numId w:val="0"/>
        </w:numPr>
        <w:ind w:firstLine="567"/>
        <w:contextualSpacing w:val="0"/>
      </w:pPr>
      <w:commentRangeStart w:id="463"/>
      <w:r>
        <w:t>Co</w:t>
      </w:r>
      <w:commentRangeEnd w:id="463"/>
      <w:r>
        <w:rPr>
          <w:rStyle w:val="Refdecomentrio"/>
        </w:rPr>
        <w:commentReference w:id="463"/>
      </w:r>
      <w:r>
        <w:t>mo contribuição social, pode-se salientar o i</w:t>
      </w:r>
      <w:r w:rsidRPr="00FF600D">
        <w:t>ncentivo e conscientização</w:t>
      </w:r>
      <w:r>
        <w:t xml:space="preserve"> em relação à doação de sangue. Já c</w:t>
      </w:r>
      <w:r w:rsidRPr="009B3E7C">
        <w:t xml:space="preserve">omo contribuições tecnológicas, </w:t>
      </w:r>
      <w:r>
        <w:t xml:space="preserve">pode-se destacar o desenvolvimento de uma aplicação web utilizando o </w:t>
      </w:r>
      <w:r w:rsidRPr="00330C0B">
        <w:rPr>
          <w:i/>
          <w:iCs/>
        </w:rPr>
        <w:t>framework</w:t>
      </w:r>
      <w:r>
        <w:t xml:space="preserve"> Angular, baseada em </w:t>
      </w:r>
      <w:proofErr w:type="spellStart"/>
      <w:r>
        <w:t>Javascript</w:t>
      </w:r>
      <w:proofErr w:type="spellEnd"/>
      <w:r>
        <w:t xml:space="preserve"> permitindo que aplicação seja executada em </w:t>
      </w:r>
      <w:proofErr w:type="spellStart"/>
      <w:r>
        <w:t>multiplataforma</w:t>
      </w:r>
      <w:proofErr w:type="spellEnd"/>
      <w:r>
        <w:t xml:space="preserve"> de forma responsiva seguindo os padrões de Material Design.  </w:t>
      </w:r>
    </w:p>
    <w:p w14:paraId="5ED55829" w14:textId="77777777" w:rsidR="00A91C4C" w:rsidRPr="00CD3142" w:rsidRDefault="00A91C4C">
      <w:pPr>
        <w:pStyle w:val="Ttulo2"/>
      </w:pPr>
      <w:r w:rsidRPr="00CD3142">
        <w:t>REQUISITOS PRINCIPAIS DO PROBLEMA A SER TRABALHADO</w:t>
      </w:r>
    </w:p>
    <w:p w14:paraId="39A3FBFB" w14:textId="77777777" w:rsidR="00A91C4C" w:rsidRDefault="00A91C4C" w:rsidP="00451B94">
      <w:pPr>
        <w:pStyle w:val="TF-TEXTO"/>
      </w:pPr>
      <w:r>
        <w:t xml:space="preserve">Nesta seção serão apresentados os principais Requisitos Funcionais (RF), bem como os Requisitos Não Funcionais (RNF). A aplicação </w:t>
      </w:r>
      <w:r w:rsidRPr="00313060">
        <w:rPr>
          <w:i/>
          <w:iCs/>
        </w:rPr>
        <w:t>web</w:t>
      </w:r>
      <w:r>
        <w:t xml:space="preserve"> proposta deverá:</w:t>
      </w:r>
    </w:p>
    <w:p w14:paraId="630692EA" w14:textId="77777777" w:rsidR="00A91C4C" w:rsidRDefault="00A91C4C" w:rsidP="002536DD">
      <w:pPr>
        <w:pStyle w:val="TF-TEXTO"/>
        <w:numPr>
          <w:ilvl w:val="0"/>
          <w:numId w:val="44"/>
        </w:numPr>
      </w:pPr>
      <w:r w:rsidRPr="00313060">
        <w:t xml:space="preserve">permitir </w:t>
      </w:r>
      <w:r>
        <w:t xml:space="preserve">manter </w:t>
      </w:r>
      <w:r w:rsidRPr="00313060">
        <w:t>doadores</w:t>
      </w:r>
      <w:r>
        <w:t xml:space="preserve"> (RF);</w:t>
      </w:r>
    </w:p>
    <w:p w14:paraId="0E3F06D5" w14:textId="77777777" w:rsidR="00A91C4C" w:rsidRDefault="00A91C4C" w:rsidP="002536DD">
      <w:pPr>
        <w:pStyle w:val="TF-TEXTO"/>
        <w:numPr>
          <w:ilvl w:val="0"/>
          <w:numId w:val="44"/>
        </w:numPr>
      </w:pPr>
      <w:r w:rsidRPr="00313060">
        <w:t xml:space="preserve">permitir </w:t>
      </w:r>
      <w:r>
        <w:t>manter</w:t>
      </w:r>
      <w:r w:rsidRPr="00313060">
        <w:t xml:space="preserve"> </w:t>
      </w:r>
      <w:r>
        <w:t>h</w:t>
      </w:r>
      <w:r w:rsidRPr="00313060">
        <w:t>emocentros</w:t>
      </w:r>
      <w:r>
        <w:t xml:space="preserve"> (RF);</w:t>
      </w:r>
    </w:p>
    <w:p w14:paraId="22F5DB78" w14:textId="77777777" w:rsidR="00A91C4C" w:rsidRDefault="00A91C4C" w:rsidP="002536DD">
      <w:pPr>
        <w:pStyle w:val="TF-TEXTO"/>
        <w:numPr>
          <w:ilvl w:val="0"/>
          <w:numId w:val="44"/>
        </w:numPr>
      </w:pPr>
      <w:r>
        <w:t xml:space="preserve">permitir </w:t>
      </w:r>
      <w:r w:rsidRPr="00313060">
        <w:t>gerenciar doações de sangue</w:t>
      </w:r>
      <w:r>
        <w:t xml:space="preserve"> (RF);</w:t>
      </w:r>
    </w:p>
    <w:p w14:paraId="4CF14603" w14:textId="77777777" w:rsidR="00A91C4C" w:rsidRDefault="00A91C4C" w:rsidP="002536DD">
      <w:pPr>
        <w:pStyle w:val="TF-TEXTO"/>
        <w:numPr>
          <w:ilvl w:val="0"/>
          <w:numId w:val="44"/>
        </w:numPr>
      </w:pPr>
      <w:r>
        <w:t>permitir gerenciar agendamentos (RF);</w:t>
      </w:r>
    </w:p>
    <w:p w14:paraId="5F17BC80" w14:textId="77777777" w:rsidR="00A91C4C" w:rsidRDefault="00A91C4C" w:rsidP="002536DD">
      <w:pPr>
        <w:pStyle w:val="TF-TEXTO"/>
        <w:numPr>
          <w:ilvl w:val="0"/>
          <w:numId w:val="44"/>
        </w:numPr>
      </w:pPr>
      <w:r>
        <w:lastRenderedPageBreak/>
        <w:t>gerenciar estoque de sangue (RF);</w:t>
      </w:r>
    </w:p>
    <w:p w14:paraId="2CA76B6B" w14:textId="77777777" w:rsidR="00A91C4C" w:rsidRDefault="00A91C4C" w:rsidP="002536DD">
      <w:pPr>
        <w:pStyle w:val="TF-TEXTO"/>
        <w:numPr>
          <w:ilvl w:val="0"/>
          <w:numId w:val="44"/>
        </w:numPr>
      </w:pPr>
      <w:r>
        <w:t>permitir d</w:t>
      </w:r>
      <w:r w:rsidRPr="005D717D">
        <w:t>ivulgação de campanhas de coleta de sangue</w:t>
      </w:r>
      <w:r>
        <w:t xml:space="preserve"> (RF);</w:t>
      </w:r>
    </w:p>
    <w:p w14:paraId="2DD0B772" w14:textId="77777777" w:rsidR="00A91C4C" w:rsidRDefault="00A91C4C" w:rsidP="002536DD">
      <w:pPr>
        <w:pStyle w:val="TF-TEXTO"/>
        <w:numPr>
          <w:ilvl w:val="0"/>
          <w:numId w:val="44"/>
        </w:numPr>
      </w:pPr>
      <w:r w:rsidRPr="00AA4F31">
        <w:t>respeitar a permissão de cada tela, de acordo com o tipo de usuário</w:t>
      </w:r>
      <w:r>
        <w:t xml:space="preserve"> (doador e Hemocentro) (RNF);</w:t>
      </w:r>
    </w:p>
    <w:p w14:paraId="3B1A6682" w14:textId="77777777" w:rsidR="00A91C4C" w:rsidRDefault="00A91C4C" w:rsidP="002536DD">
      <w:pPr>
        <w:pStyle w:val="TF-TEXTO"/>
        <w:numPr>
          <w:ilvl w:val="0"/>
          <w:numId w:val="44"/>
        </w:numPr>
      </w:pPr>
      <w:r>
        <w:t>emitir uma listagem de usuários aptos a doação, baseado em um tipo de sangue necessitado (RF);</w:t>
      </w:r>
    </w:p>
    <w:p w14:paraId="7EDB57BF" w14:textId="77777777" w:rsidR="00A91C4C" w:rsidRDefault="00A91C4C" w:rsidP="002536DD">
      <w:pPr>
        <w:pStyle w:val="TF-TEXTO"/>
        <w:numPr>
          <w:ilvl w:val="0"/>
          <w:numId w:val="44"/>
        </w:numPr>
      </w:pPr>
      <w:r w:rsidRPr="001502B8">
        <w:t xml:space="preserve">utilizar a </w:t>
      </w:r>
      <w:r>
        <w:t xml:space="preserve">plataforma Angular para o desenvolvimento da aplicação </w:t>
      </w:r>
      <w:r w:rsidRPr="005C0AB9">
        <w:rPr>
          <w:i/>
          <w:iCs/>
        </w:rPr>
        <w:t>front-</w:t>
      </w:r>
      <w:proofErr w:type="spellStart"/>
      <w:r w:rsidRPr="005C0AB9">
        <w:rPr>
          <w:i/>
          <w:iCs/>
        </w:rPr>
        <w:t>end</w:t>
      </w:r>
      <w:proofErr w:type="spellEnd"/>
      <w:r>
        <w:t xml:space="preserve"> (RNF);</w:t>
      </w:r>
    </w:p>
    <w:p w14:paraId="3FC24860" w14:textId="77777777" w:rsidR="00A91C4C" w:rsidRDefault="00A91C4C" w:rsidP="002536DD">
      <w:pPr>
        <w:pStyle w:val="TF-TEXTO"/>
        <w:numPr>
          <w:ilvl w:val="0"/>
          <w:numId w:val="44"/>
        </w:numPr>
      </w:pPr>
      <w:r>
        <w:t xml:space="preserve">utilizar a linguagem de programação Java para desenvolvimento do </w:t>
      </w:r>
      <w:proofErr w:type="spellStart"/>
      <w:r w:rsidRPr="001502B8">
        <w:rPr>
          <w:i/>
          <w:iCs/>
        </w:rPr>
        <w:t>backend</w:t>
      </w:r>
      <w:proofErr w:type="spellEnd"/>
      <w:r>
        <w:t xml:space="preserve"> da aplicação (RNF);</w:t>
      </w:r>
    </w:p>
    <w:p w14:paraId="1B5F6CCF" w14:textId="77777777" w:rsidR="00A91C4C" w:rsidRDefault="00A91C4C" w:rsidP="002536DD">
      <w:pPr>
        <w:pStyle w:val="TF-TEXTO"/>
        <w:numPr>
          <w:ilvl w:val="0"/>
          <w:numId w:val="44"/>
        </w:numPr>
      </w:pPr>
      <w:r>
        <w:t>utilizar os padrões de interface baseados no princípio do Material Design (RNF).</w:t>
      </w:r>
    </w:p>
    <w:p w14:paraId="36DE0430" w14:textId="77777777" w:rsidR="00A91C4C" w:rsidRPr="00CD3142" w:rsidRDefault="00A91C4C">
      <w:pPr>
        <w:pStyle w:val="Ttulo2"/>
      </w:pPr>
      <w:r w:rsidRPr="00CD3142">
        <w:t>METODOLOGIA</w:t>
      </w:r>
    </w:p>
    <w:p w14:paraId="7E5367BF" w14:textId="77777777" w:rsidR="00A91C4C" w:rsidRPr="00CD3142" w:rsidRDefault="00A91C4C" w:rsidP="00451B94">
      <w:pPr>
        <w:pStyle w:val="TF-TEXTO"/>
      </w:pPr>
      <w:r w:rsidRPr="00CD3142">
        <w:t>O trabalho será desenvolvido observando as seguintes etapas:</w:t>
      </w:r>
    </w:p>
    <w:p w14:paraId="60C00112" w14:textId="77777777" w:rsidR="00A91C4C" w:rsidRPr="00CD3142" w:rsidRDefault="00A91C4C" w:rsidP="002536DD">
      <w:pPr>
        <w:pStyle w:val="TF-ALNEA"/>
        <w:numPr>
          <w:ilvl w:val="0"/>
          <w:numId w:val="46"/>
        </w:numPr>
        <w:contextualSpacing w:val="0"/>
      </w:pPr>
      <w:r>
        <w:t>levantamento de informações</w:t>
      </w:r>
      <w:r w:rsidRPr="00CD3142">
        <w:t xml:space="preserve">: </w:t>
      </w:r>
      <w:r>
        <w:t>realizar o levantamento bibliográfico sobre o processo de doações de sangue, bem como o processo de gestão de estoques de banco de sangue e boas práticas para aplicações web, além de rever os trabalhos correlatos</w:t>
      </w:r>
      <w:r w:rsidRPr="00CD3142">
        <w:t>;</w:t>
      </w:r>
    </w:p>
    <w:p w14:paraId="40F604F4" w14:textId="77777777" w:rsidR="00A91C4C" w:rsidRPr="00CD3142" w:rsidRDefault="00A91C4C" w:rsidP="00451B94">
      <w:pPr>
        <w:pStyle w:val="TF-ALNEA"/>
        <w:contextualSpacing w:val="0"/>
      </w:pPr>
      <w:r>
        <w:t>levantamento dos requisitos</w:t>
      </w:r>
      <w:r w:rsidRPr="00CD3142">
        <w:t xml:space="preserve">: </w:t>
      </w:r>
      <w:r>
        <w:t>ajustar os requisitos do sistema especificados anteriormente e documentar todas as funcionalidades do sistema</w:t>
      </w:r>
      <w:r w:rsidRPr="00CD3142">
        <w:t>;</w:t>
      </w:r>
    </w:p>
    <w:p w14:paraId="3928D052" w14:textId="77777777" w:rsidR="00A91C4C" w:rsidRDefault="00A91C4C" w:rsidP="00451B94">
      <w:pPr>
        <w:pStyle w:val="TF-ALNEA"/>
        <w:contextualSpacing w:val="0"/>
      </w:pPr>
      <w:r>
        <w:t xml:space="preserve">modelagem do sistema: desenvolver os diagramas de caso de uso, de arquitetura e de classes utilizando a ferramenta Draw.io; </w:t>
      </w:r>
    </w:p>
    <w:p w14:paraId="6DCC9ECC" w14:textId="77777777" w:rsidR="00A91C4C" w:rsidRDefault="00A91C4C" w:rsidP="001D54AD">
      <w:pPr>
        <w:pStyle w:val="TF-ALNEA"/>
        <w:contextualSpacing w:val="0"/>
      </w:pPr>
      <w:r>
        <w:t xml:space="preserve">implementação do </w:t>
      </w:r>
      <w:r w:rsidRPr="00070849">
        <w:rPr>
          <w:i/>
          <w:iCs/>
        </w:rPr>
        <w:t>front-</w:t>
      </w:r>
      <w:proofErr w:type="spellStart"/>
      <w:r w:rsidRPr="00070849">
        <w:rPr>
          <w:i/>
          <w:iCs/>
        </w:rPr>
        <w:t>end</w:t>
      </w:r>
      <w:proofErr w:type="spellEnd"/>
      <w:r>
        <w:t xml:space="preserve">: </w:t>
      </w:r>
      <w:r w:rsidRPr="00FB094E">
        <w:t xml:space="preserve">desenvolver </w:t>
      </w:r>
      <w:r>
        <w:t>a</w:t>
      </w:r>
      <w:r w:rsidRPr="00FB094E">
        <w:t xml:space="preserve"> aplica</w:t>
      </w:r>
      <w:r>
        <w:t xml:space="preserve">ção </w:t>
      </w:r>
      <w:commentRangeStart w:id="464"/>
      <w:r w:rsidRPr="00AC50BF">
        <w:rPr>
          <w:i/>
          <w:iCs/>
        </w:rPr>
        <w:t>web</w:t>
      </w:r>
      <w:commentRangeEnd w:id="464"/>
      <w:r>
        <w:rPr>
          <w:rStyle w:val="Refdecomentrio"/>
        </w:rPr>
        <w:commentReference w:id="464"/>
      </w:r>
      <w:r w:rsidRPr="00FB094E">
        <w:t xml:space="preserve">, utilizando </w:t>
      </w:r>
      <w:r>
        <w:t xml:space="preserve">o </w:t>
      </w:r>
      <w:r w:rsidRPr="00AC50BF">
        <w:rPr>
          <w:i/>
          <w:iCs/>
        </w:rPr>
        <w:t>framework</w:t>
      </w:r>
      <w:r>
        <w:t xml:space="preserve"> Angular para aplicação </w:t>
      </w:r>
      <w:r w:rsidRPr="005C0AB9">
        <w:rPr>
          <w:i/>
          <w:iCs/>
        </w:rPr>
        <w:t>front-</w:t>
      </w:r>
      <w:proofErr w:type="spellStart"/>
      <w:r w:rsidRPr="005C0AB9">
        <w:rPr>
          <w:i/>
          <w:iCs/>
        </w:rPr>
        <w:t>end</w:t>
      </w:r>
      <w:proofErr w:type="spellEnd"/>
      <w:r>
        <w:t>;</w:t>
      </w:r>
    </w:p>
    <w:p w14:paraId="5DF4DD1C" w14:textId="77777777" w:rsidR="00A91C4C" w:rsidRDefault="00A91C4C" w:rsidP="00451B94">
      <w:pPr>
        <w:pStyle w:val="TF-ALNEA"/>
        <w:contextualSpacing w:val="0"/>
      </w:pPr>
      <w:r>
        <w:t xml:space="preserve">implementação do </w:t>
      </w:r>
      <w:proofErr w:type="spellStart"/>
      <w:r w:rsidRPr="00BE3D60">
        <w:rPr>
          <w:i/>
          <w:iCs/>
        </w:rPr>
        <w:t>back-end</w:t>
      </w:r>
      <w:proofErr w:type="spellEnd"/>
      <w:r w:rsidRPr="00CD3142">
        <w:t xml:space="preserve">: </w:t>
      </w:r>
      <w:r>
        <w:t xml:space="preserve">desenvolver o servidor da aplicação, utilizando a linguagem Java e o </w:t>
      </w:r>
      <w:r w:rsidRPr="00D679A7">
        <w:rPr>
          <w:i/>
          <w:iCs/>
        </w:rPr>
        <w:t>framework</w:t>
      </w:r>
      <w:r>
        <w:t xml:space="preserve"> Spring; </w:t>
      </w:r>
    </w:p>
    <w:p w14:paraId="15D375AF" w14:textId="77777777" w:rsidR="00A91C4C" w:rsidRDefault="00A91C4C" w:rsidP="00451B94">
      <w:pPr>
        <w:pStyle w:val="TF-ALNEA"/>
        <w:contextualSpacing w:val="0"/>
      </w:pPr>
      <w:r>
        <w:t xml:space="preserve">testes e validação: realizar os testes na aplicação, descrever os cenários de testes, realizar também os testes de interface; </w:t>
      </w:r>
    </w:p>
    <w:p w14:paraId="6C566D60" w14:textId="77777777" w:rsidR="00A91C4C" w:rsidRPr="00CD3142" w:rsidRDefault="00A91C4C" w:rsidP="00451B94">
      <w:pPr>
        <w:pStyle w:val="TF-ALNEA"/>
        <w:contextualSpacing w:val="0"/>
      </w:pPr>
      <w:r>
        <w:t>implantação: implantar a aplicação na nuvem.</w:t>
      </w:r>
    </w:p>
    <w:p w14:paraId="4AAEDB8F" w14:textId="77777777" w:rsidR="00A91C4C" w:rsidRPr="00CD3142" w:rsidRDefault="00A91C4C" w:rsidP="00451B94">
      <w:pPr>
        <w:pStyle w:val="TF-TEXTO"/>
      </w:pPr>
      <w:r w:rsidRPr="00CD3142">
        <w:t xml:space="preserve">As etapas serão realizadas nos períodos relacionados no Quadro </w:t>
      </w:r>
      <w:r>
        <w:rPr>
          <w:noProof/>
        </w:rPr>
        <w:t>2</w:t>
      </w:r>
      <w:r w:rsidRPr="00CD3142">
        <w:t>.</w:t>
      </w:r>
    </w:p>
    <w:p w14:paraId="3129D524" w14:textId="77777777" w:rsidR="00A91C4C" w:rsidRPr="00CD3142" w:rsidRDefault="00A91C4C" w:rsidP="0060060C">
      <w:pPr>
        <w:pStyle w:val="TF-LEGENDA-Ilustracao"/>
      </w:pPr>
      <w:commentRangeStart w:id="465"/>
      <w:r w:rsidRPr="00CD3142">
        <w:lastRenderedPageBreak/>
        <w:t>Qu</w:t>
      </w:r>
      <w:commentRangeEnd w:id="465"/>
      <w:r>
        <w:rPr>
          <w:rStyle w:val="Refdecomentrio"/>
        </w:rPr>
        <w:commentReference w:id="465"/>
      </w:r>
      <w:r w:rsidRPr="00CD3142">
        <w:t xml:space="preserve">adro </w:t>
      </w:r>
      <w:r w:rsidRPr="00CD3142">
        <w:rPr>
          <w:noProof/>
        </w:rPr>
        <w:t>2</w:t>
      </w:r>
      <w:r w:rsidRPr="00CD3142">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A91C4C" w:rsidRPr="00CD3142" w14:paraId="33BB5916"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2CE297E7" w14:textId="77777777" w:rsidR="00A91C4C" w:rsidRPr="00CD3142" w:rsidRDefault="00A91C4C"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0BEA39E2" w14:textId="77777777" w:rsidR="00A91C4C" w:rsidRPr="00CD3142" w:rsidRDefault="00A91C4C" w:rsidP="00470C41">
            <w:pPr>
              <w:pStyle w:val="TF-TEXTOQUADROCentralizado"/>
            </w:pPr>
            <w:r>
              <w:t>2022</w:t>
            </w:r>
          </w:p>
        </w:tc>
      </w:tr>
      <w:tr w:rsidR="00A91C4C" w:rsidRPr="00CD3142" w14:paraId="29C14F56" w14:textId="77777777" w:rsidTr="00E51601">
        <w:trPr>
          <w:cantSplit/>
          <w:jc w:val="center"/>
        </w:trPr>
        <w:tc>
          <w:tcPr>
            <w:tcW w:w="6171" w:type="dxa"/>
            <w:tcBorders>
              <w:top w:val="nil"/>
              <w:left w:val="single" w:sz="4" w:space="0" w:color="auto"/>
              <w:bottom w:val="nil"/>
            </w:tcBorders>
            <w:shd w:val="clear" w:color="auto" w:fill="A6A6A6"/>
          </w:tcPr>
          <w:p w14:paraId="35556D7F" w14:textId="77777777" w:rsidR="00A91C4C" w:rsidRPr="00CD3142" w:rsidRDefault="00A91C4C" w:rsidP="00470C41">
            <w:pPr>
              <w:pStyle w:val="TF-TEXTOQUADRO"/>
            </w:pPr>
          </w:p>
        </w:tc>
        <w:tc>
          <w:tcPr>
            <w:tcW w:w="557" w:type="dxa"/>
            <w:gridSpan w:val="2"/>
            <w:shd w:val="clear" w:color="auto" w:fill="A6A6A6"/>
          </w:tcPr>
          <w:p w14:paraId="29566613" w14:textId="77777777" w:rsidR="00A91C4C" w:rsidRPr="00CD3142" w:rsidRDefault="00A91C4C" w:rsidP="00470C41">
            <w:pPr>
              <w:pStyle w:val="TF-TEXTOQUADROCentralizado"/>
            </w:pPr>
            <w:proofErr w:type="spellStart"/>
            <w:r>
              <w:t>fev</w:t>
            </w:r>
            <w:proofErr w:type="spellEnd"/>
          </w:p>
        </w:tc>
        <w:tc>
          <w:tcPr>
            <w:tcW w:w="568" w:type="dxa"/>
            <w:gridSpan w:val="2"/>
            <w:shd w:val="clear" w:color="auto" w:fill="A6A6A6"/>
          </w:tcPr>
          <w:p w14:paraId="72969E92" w14:textId="77777777" w:rsidR="00A91C4C" w:rsidRPr="00CD3142" w:rsidRDefault="00A91C4C" w:rsidP="00470C41">
            <w:pPr>
              <w:pStyle w:val="TF-TEXTOQUADROCentralizado"/>
            </w:pPr>
            <w:r>
              <w:t>mar</w:t>
            </w:r>
          </w:p>
        </w:tc>
        <w:tc>
          <w:tcPr>
            <w:tcW w:w="568" w:type="dxa"/>
            <w:gridSpan w:val="2"/>
            <w:shd w:val="clear" w:color="auto" w:fill="A6A6A6"/>
          </w:tcPr>
          <w:p w14:paraId="174E45AC" w14:textId="77777777" w:rsidR="00A91C4C" w:rsidRPr="00CD3142" w:rsidRDefault="00A91C4C" w:rsidP="00470C41">
            <w:pPr>
              <w:pStyle w:val="TF-TEXTOQUADROCentralizado"/>
            </w:pPr>
            <w:proofErr w:type="spellStart"/>
            <w:r>
              <w:t>abr</w:t>
            </w:r>
            <w:proofErr w:type="spellEnd"/>
          </w:p>
        </w:tc>
        <w:tc>
          <w:tcPr>
            <w:tcW w:w="568" w:type="dxa"/>
            <w:gridSpan w:val="2"/>
            <w:shd w:val="clear" w:color="auto" w:fill="A6A6A6"/>
          </w:tcPr>
          <w:p w14:paraId="30D38A10" w14:textId="77777777" w:rsidR="00A91C4C" w:rsidRPr="00CD3142" w:rsidRDefault="00A91C4C" w:rsidP="00470C41">
            <w:pPr>
              <w:pStyle w:val="TF-TEXTOQUADROCentralizado"/>
            </w:pPr>
            <w:commentRangeStart w:id="466"/>
            <w:proofErr w:type="spellStart"/>
            <w:r>
              <w:t>mai</w:t>
            </w:r>
            <w:commentRangeEnd w:id="466"/>
            <w:proofErr w:type="spellEnd"/>
            <w:r>
              <w:rPr>
                <w:rStyle w:val="Refdecomentrio"/>
              </w:rPr>
              <w:commentReference w:id="466"/>
            </w:r>
          </w:p>
        </w:tc>
        <w:tc>
          <w:tcPr>
            <w:tcW w:w="573" w:type="dxa"/>
            <w:gridSpan w:val="2"/>
            <w:shd w:val="clear" w:color="auto" w:fill="A6A6A6"/>
          </w:tcPr>
          <w:p w14:paraId="3E645297" w14:textId="77777777" w:rsidR="00A91C4C" w:rsidRPr="00CD3142" w:rsidRDefault="00A91C4C" w:rsidP="00470C41">
            <w:pPr>
              <w:pStyle w:val="TF-TEXTOQUADROCentralizado"/>
            </w:pPr>
            <w:proofErr w:type="spellStart"/>
            <w:r>
              <w:t>jun</w:t>
            </w:r>
            <w:proofErr w:type="spellEnd"/>
          </w:p>
        </w:tc>
      </w:tr>
      <w:tr w:rsidR="00A91C4C" w:rsidRPr="00CD3142" w14:paraId="1B08E64F" w14:textId="77777777" w:rsidTr="00E51601">
        <w:trPr>
          <w:cantSplit/>
          <w:jc w:val="center"/>
        </w:trPr>
        <w:tc>
          <w:tcPr>
            <w:tcW w:w="6171" w:type="dxa"/>
            <w:tcBorders>
              <w:top w:val="nil"/>
              <w:left w:val="single" w:sz="4" w:space="0" w:color="auto"/>
            </w:tcBorders>
            <w:shd w:val="clear" w:color="auto" w:fill="A6A6A6"/>
          </w:tcPr>
          <w:p w14:paraId="780D5FF8" w14:textId="77777777" w:rsidR="00A91C4C" w:rsidRPr="00CD3142" w:rsidRDefault="00A91C4C" w:rsidP="00470C41">
            <w:pPr>
              <w:pStyle w:val="TF-TEXTOQUADRO"/>
            </w:pPr>
            <w:r w:rsidRPr="00CD3142">
              <w:t>etapas / quinzenas</w:t>
            </w:r>
          </w:p>
        </w:tc>
        <w:tc>
          <w:tcPr>
            <w:tcW w:w="273" w:type="dxa"/>
            <w:tcBorders>
              <w:bottom w:val="single" w:sz="4" w:space="0" w:color="auto"/>
            </w:tcBorders>
            <w:shd w:val="clear" w:color="auto" w:fill="A6A6A6"/>
          </w:tcPr>
          <w:p w14:paraId="3427A31B" w14:textId="77777777" w:rsidR="00A91C4C" w:rsidRPr="00CD3142" w:rsidRDefault="00A91C4C" w:rsidP="00470C41">
            <w:pPr>
              <w:pStyle w:val="TF-TEXTOQUADROCentralizado"/>
            </w:pPr>
            <w:r w:rsidRPr="00CD3142">
              <w:t>1</w:t>
            </w:r>
          </w:p>
        </w:tc>
        <w:tc>
          <w:tcPr>
            <w:tcW w:w="284" w:type="dxa"/>
            <w:tcBorders>
              <w:bottom w:val="single" w:sz="4" w:space="0" w:color="auto"/>
            </w:tcBorders>
            <w:shd w:val="clear" w:color="auto" w:fill="A6A6A6"/>
          </w:tcPr>
          <w:p w14:paraId="6FA91FF1" w14:textId="77777777" w:rsidR="00A91C4C" w:rsidRPr="00CD3142" w:rsidRDefault="00A91C4C" w:rsidP="00470C41">
            <w:pPr>
              <w:pStyle w:val="TF-TEXTOQUADROCentralizado"/>
            </w:pPr>
            <w:r w:rsidRPr="00CD3142">
              <w:t>2</w:t>
            </w:r>
          </w:p>
        </w:tc>
        <w:tc>
          <w:tcPr>
            <w:tcW w:w="284" w:type="dxa"/>
            <w:tcBorders>
              <w:bottom w:val="single" w:sz="4" w:space="0" w:color="auto"/>
            </w:tcBorders>
            <w:shd w:val="clear" w:color="auto" w:fill="A6A6A6"/>
          </w:tcPr>
          <w:p w14:paraId="463B5849" w14:textId="77777777" w:rsidR="00A91C4C" w:rsidRPr="00CD3142" w:rsidRDefault="00A91C4C" w:rsidP="00470C41">
            <w:pPr>
              <w:pStyle w:val="TF-TEXTOQUADROCentralizado"/>
            </w:pPr>
            <w:r w:rsidRPr="00CD3142">
              <w:t>1</w:t>
            </w:r>
          </w:p>
        </w:tc>
        <w:tc>
          <w:tcPr>
            <w:tcW w:w="284" w:type="dxa"/>
            <w:tcBorders>
              <w:bottom w:val="single" w:sz="4" w:space="0" w:color="auto"/>
            </w:tcBorders>
            <w:shd w:val="clear" w:color="auto" w:fill="A6A6A6"/>
          </w:tcPr>
          <w:p w14:paraId="6DB6CC8C" w14:textId="77777777" w:rsidR="00A91C4C" w:rsidRPr="00CD3142" w:rsidRDefault="00A91C4C" w:rsidP="00470C41">
            <w:pPr>
              <w:pStyle w:val="TF-TEXTOQUADROCentralizado"/>
            </w:pPr>
            <w:r w:rsidRPr="00CD3142">
              <w:t>2</w:t>
            </w:r>
          </w:p>
        </w:tc>
        <w:tc>
          <w:tcPr>
            <w:tcW w:w="284" w:type="dxa"/>
            <w:tcBorders>
              <w:bottom w:val="single" w:sz="4" w:space="0" w:color="auto"/>
            </w:tcBorders>
            <w:shd w:val="clear" w:color="auto" w:fill="A6A6A6"/>
          </w:tcPr>
          <w:p w14:paraId="18D20382" w14:textId="77777777" w:rsidR="00A91C4C" w:rsidRPr="00CD3142" w:rsidRDefault="00A91C4C" w:rsidP="00470C41">
            <w:pPr>
              <w:pStyle w:val="TF-TEXTOQUADROCentralizado"/>
            </w:pPr>
            <w:r w:rsidRPr="00CD3142">
              <w:t>1</w:t>
            </w:r>
          </w:p>
        </w:tc>
        <w:tc>
          <w:tcPr>
            <w:tcW w:w="284" w:type="dxa"/>
            <w:tcBorders>
              <w:bottom w:val="single" w:sz="4" w:space="0" w:color="auto"/>
            </w:tcBorders>
            <w:shd w:val="clear" w:color="auto" w:fill="A6A6A6"/>
          </w:tcPr>
          <w:p w14:paraId="4BDD5463" w14:textId="77777777" w:rsidR="00A91C4C" w:rsidRPr="00CD3142" w:rsidRDefault="00A91C4C" w:rsidP="00470C41">
            <w:pPr>
              <w:pStyle w:val="TF-TEXTOQUADROCentralizado"/>
            </w:pPr>
            <w:r w:rsidRPr="00CD3142">
              <w:t>2</w:t>
            </w:r>
          </w:p>
        </w:tc>
        <w:tc>
          <w:tcPr>
            <w:tcW w:w="284" w:type="dxa"/>
            <w:tcBorders>
              <w:bottom w:val="single" w:sz="4" w:space="0" w:color="auto"/>
            </w:tcBorders>
            <w:shd w:val="clear" w:color="auto" w:fill="A6A6A6"/>
          </w:tcPr>
          <w:p w14:paraId="04FB42B8" w14:textId="77777777" w:rsidR="00A91C4C" w:rsidRPr="00CD3142" w:rsidRDefault="00A91C4C" w:rsidP="00470C41">
            <w:pPr>
              <w:pStyle w:val="TF-TEXTOQUADROCentralizado"/>
            </w:pPr>
            <w:r w:rsidRPr="00CD3142">
              <w:t>1</w:t>
            </w:r>
          </w:p>
        </w:tc>
        <w:tc>
          <w:tcPr>
            <w:tcW w:w="284" w:type="dxa"/>
            <w:tcBorders>
              <w:bottom w:val="single" w:sz="4" w:space="0" w:color="auto"/>
            </w:tcBorders>
            <w:shd w:val="clear" w:color="auto" w:fill="A6A6A6"/>
          </w:tcPr>
          <w:p w14:paraId="363B3DC6" w14:textId="77777777" w:rsidR="00A91C4C" w:rsidRPr="00CD3142" w:rsidRDefault="00A91C4C" w:rsidP="00470C41">
            <w:pPr>
              <w:pStyle w:val="TF-TEXTOQUADROCentralizado"/>
            </w:pPr>
            <w:r w:rsidRPr="00CD3142">
              <w:t>2</w:t>
            </w:r>
          </w:p>
        </w:tc>
        <w:tc>
          <w:tcPr>
            <w:tcW w:w="284" w:type="dxa"/>
            <w:tcBorders>
              <w:bottom w:val="single" w:sz="4" w:space="0" w:color="auto"/>
            </w:tcBorders>
            <w:shd w:val="clear" w:color="auto" w:fill="A6A6A6"/>
          </w:tcPr>
          <w:p w14:paraId="19BD9FDC" w14:textId="77777777" w:rsidR="00A91C4C" w:rsidRPr="00CD3142" w:rsidRDefault="00A91C4C" w:rsidP="00470C41">
            <w:pPr>
              <w:pStyle w:val="TF-TEXTOQUADROCentralizado"/>
            </w:pPr>
            <w:r w:rsidRPr="00CD3142">
              <w:t>1</w:t>
            </w:r>
          </w:p>
        </w:tc>
        <w:tc>
          <w:tcPr>
            <w:tcW w:w="289" w:type="dxa"/>
            <w:tcBorders>
              <w:bottom w:val="single" w:sz="4" w:space="0" w:color="auto"/>
            </w:tcBorders>
            <w:shd w:val="clear" w:color="auto" w:fill="A6A6A6"/>
          </w:tcPr>
          <w:p w14:paraId="1AAA86FA" w14:textId="77777777" w:rsidR="00A91C4C" w:rsidRPr="00CD3142" w:rsidRDefault="00A91C4C" w:rsidP="00470C41">
            <w:pPr>
              <w:pStyle w:val="TF-TEXTOQUADROCentralizado"/>
            </w:pPr>
            <w:r w:rsidRPr="00CD3142">
              <w:t>2</w:t>
            </w:r>
          </w:p>
        </w:tc>
      </w:tr>
      <w:tr w:rsidR="00A91C4C" w:rsidRPr="00CD3142" w14:paraId="2329A642" w14:textId="77777777" w:rsidTr="00AC50BF">
        <w:trPr>
          <w:jc w:val="center"/>
        </w:trPr>
        <w:tc>
          <w:tcPr>
            <w:tcW w:w="6171" w:type="dxa"/>
            <w:tcBorders>
              <w:left w:val="single" w:sz="4" w:space="0" w:color="auto"/>
            </w:tcBorders>
          </w:tcPr>
          <w:p w14:paraId="3F783519" w14:textId="77777777" w:rsidR="00A91C4C" w:rsidRPr="00CD3142" w:rsidRDefault="00A91C4C" w:rsidP="00470C41">
            <w:pPr>
              <w:pStyle w:val="TF-TEXTOQUADRO"/>
              <w:rPr>
                <w:bCs/>
              </w:rPr>
            </w:pPr>
            <w:r w:rsidRPr="000D46A8">
              <w:rPr>
                <w:bCs/>
              </w:rPr>
              <w:t>Levantamento de informações</w:t>
            </w:r>
          </w:p>
        </w:tc>
        <w:tc>
          <w:tcPr>
            <w:tcW w:w="273" w:type="dxa"/>
            <w:tcBorders>
              <w:bottom w:val="single" w:sz="4" w:space="0" w:color="auto"/>
            </w:tcBorders>
            <w:shd w:val="clear" w:color="auto" w:fill="A6A6A6"/>
          </w:tcPr>
          <w:p w14:paraId="0199D61B" w14:textId="77777777" w:rsidR="00A91C4C" w:rsidRPr="00CD3142" w:rsidRDefault="00A91C4C" w:rsidP="00470C41">
            <w:pPr>
              <w:pStyle w:val="TF-TEXTOQUADROCentralizado"/>
            </w:pPr>
          </w:p>
        </w:tc>
        <w:tc>
          <w:tcPr>
            <w:tcW w:w="284" w:type="dxa"/>
            <w:tcBorders>
              <w:bottom w:val="single" w:sz="4" w:space="0" w:color="auto"/>
            </w:tcBorders>
          </w:tcPr>
          <w:p w14:paraId="05B76B01" w14:textId="77777777" w:rsidR="00A91C4C" w:rsidRPr="00CD3142" w:rsidRDefault="00A91C4C" w:rsidP="00470C41">
            <w:pPr>
              <w:pStyle w:val="TF-TEXTOQUADROCentralizado"/>
            </w:pPr>
          </w:p>
        </w:tc>
        <w:tc>
          <w:tcPr>
            <w:tcW w:w="284" w:type="dxa"/>
            <w:tcBorders>
              <w:bottom w:val="single" w:sz="4" w:space="0" w:color="auto"/>
            </w:tcBorders>
          </w:tcPr>
          <w:p w14:paraId="6890CABF" w14:textId="77777777" w:rsidR="00A91C4C" w:rsidRPr="00CD3142" w:rsidRDefault="00A91C4C" w:rsidP="00470C41">
            <w:pPr>
              <w:pStyle w:val="TF-TEXTOQUADROCentralizado"/>
            </w:pPr>
          </w:p>
        </w:tc>
        <w:tc>
          <w:tcPr>
            <w:tcW w:w="284" w:type="dxa"/>
            <w:tcBorders>
              <w:bottom w:val="single" w:sz="4" w:space="0" w:color="auto"/>
            </w:tcBorders>
          </w:tcPr>
          <w:p w14:paraId="15BEEE5E" w14:textId="77777777" w:rsidR="00A91C4C" w:rsidRPr="00CD3142" w:rsidRDefault="00A91C4C" w:rsidP="00470C41">
            <w:pPr>
              <w:pStyle w:val="TF-TEXTOQUADROCentralizado"/>
            </w:pPr>
          </w:p>
        </w:tc>
        <w:tc>
          <w:tcPr>
            <w:tcW w:w="284" w:type="dxa"/>
            <w:tcBorders>
              <w:bottom w:val="single" w:sz="4" w:space="0" w:color="auto"/>
            </w:tcBorders>
          </w:tcPr>
          <w:p w14:paraId="58CB52BB" w14:textId="77777777" w:rsidR="00A91C4C" w:rsidRPr="00CD3142" w:rsidRDefault="00A91C4C" w:rsidP="00470C41">
            <w:pPr>
              <w:pStyle w:val="TF-TEXTOQUADROCentralizado"/>
            </w:pPr>
          </w:p>
        </w:tc>
        <w:tc>
          <w:tcPr>
            <w:tcW w:w="284" w:type="dxa"/>
            <w:tcBorders>
              <w:bottom w:val="single" w:sz="4" w:space="0" w:color="auto"/>
            </w:tcBorders>
          </w:tcPr>
          <w:p w14:paraId="0B31ADD3" w14:textId="77777777" w:rsidR="00A91C4C" w:rsidRPr="00CD3142" w:rsidRDefault="00A91C4C" w:rsidP="00470C41">
            <w:pPr>
              <w:pStyle w:val="TF-TEXTOQUADROCentralizado"/>
            </w:pPr>
          </w:p>
        </w:tc>
        <w:tc>
          <w:tcPr>
            <w:tcW w:w="284" w:type="dxa"/>
            <w:tcBorders>
              <w:bottom w:val="single" w:sz="4" w:space="0" w:color="auto"/>
            </w:tcBorders>
          </w:tcPr>
          <w:p w14:paraId="0BE61B9F" w14:textId="77777777" w:rsidR="00A91C4C" w:rsidRPr="00CD3142" w:rsidRDefault="00A91C4C" w:rsidP="00470C41">
            <w:pPr>
              <w:pStyle w:val="TF-TEXTOQUADROCentralizado"/>
            </w:pPr>
          </w:p>
        </w:tc>
        <w:tc>
          <w:tcPr>
            <w:tcW w:w="284" w:type="dxa"/>
            <w:tcBorders>
              <w:bottom w:val="single" w:sz="4" w:space="0" w:color="auto"/>
            </w:tcBorders>
          </w:tcPr>
          <w:p w14:paraId="15BE5D6F" w14:textId="77777777" w:rsidR="00A91C4C" w:rsidRPr="00CD3142" w:rsidRDefault="00A91C4C" w:rsidP="00470C41">
            <w:pPr>
              <w:pStyle w:val="TF-TEXTOQUADROCentralizado"/>
            </w:pPr>
          </w:p>
        </w:tc>
        <w:tc>
          <w:tcPr>
            <w:tcW w:w="284" w:type="dxa"/>
            <w:tcBorders>
              <w:bottom w:val="single" w:sz="4" w:space="0" w:color="auto"/>
            </w:tcBorders>
          </w:tcPr>
          <w:p w14:paraId="4313276B" w14:textId="77777777" w:rsidR="00A91C4C" w:rsidRPr="00CD3142" w:rsidRDefault="00A91C4C" w:rsidP="00470C41">
            <w:pPr>
              <w:pStyle w:val="TF-TEXTOQUADROCentralizado"/>
            </w:pPr>
          </w:p>
        </w:tc>
        <w:tc>
          <w:tcPr>
            <w:tcW w:w="289" w:type="dxa"/>
          </w:tcPr>
          <w:p w14:paraId="50DC0145" w14:textId="77777777" w:rsidR="00A91C4C" w:rsidRPr="00CD3142" w:rsidRDefault="00A91C4C" w:rsidP="00470C41">
            <w:pPr>
              <w:pStyle w:val="TF-TEXTOQUADROCentralizado"/>
            </w:pPr>
          </w:p>
        </w:tc>
      </w:tr>
      <w:tr w:rsidR="00A91C4C" w:rsidRPr="00CD3142" w14:paraId="194C81FE" w14:textId="77777777" w:rsidTr="00AC50BF">
        <w:trPr>
          <w:jc w:val="center"/>
        </w:trPr>
        <w:tc>
          <w:tcPr>
            <w:tcW w:w="6171" w:type="dxa"/>
            <w:tcBorders>
              <w:left w:val="single" w:sz="4" w:space="0" w:color="auto"/>
            </w:tcBorders>
          </w:tcPr>
          <w:p w14:paraId="0FDC04ED" w14:textId="77777777" w:rsidR="00A91C4C" w:rsidRPr="00CD3142" w:rsidRDefault="00A91C4C" w:rsidP="00470C41">
            <w:pPr>
              <w:pStyle w:val="TF-TEXTOQUADRO"/>
            </w:pPr>
            <w:r w:rsidRPr="000D46A8">
              <w:t>Levantamento dos requisitos</w:t>
            </w:r>
          </w:p>
        </w:tc>
        <w:tc>
          <w:tcPr>
            <w:tcW w:w="273" w:type="dxa"/>
            <w:tcBorders>
              <w:top w:val="single" w:sz="4" w:space="0" w:color="auto"/>
            </w:tcBorders>
            <w:shd w:val="clear" w:color="auto" w:fill="A6A6A6"/>
          </w:tcPr>
          <w:p w14:paraId="06B5AE80" w14:textId="77777777" w:rsidR="00A91C4C" w:rsidRPr="00CD3142" w:rsidRDefault="00A91C4C" w:rsidP="00470C41">
            <w:pPr>
              <w:pStyle w:val="TF-TEXTOQUADROCentralizado"/>
            </w:pPr>
          </w:p>
        </w:tc>
        <w:tc>
          <w:tcPr>
            <w:tcW w:w="284" w:type="dxa"/>
            <w:tcBorders>
              <w:top w:val="single" w:sz="4" w:space="0" w:color="auto"/>
            </w:tcBorders>
          </w:tcPr>
          <w:p w14:paraId="02F41309" w14:textId="77777777" w:rsidR="00A91C4C" w:rsidRPr="00CD3142" w:rsidRDefault="00A91C4C" w:rsidP="00470C41">
            <w:pPr>
              <w:pStyle w:val="TF-TEXTOQUADROCentralizado"/>
            </w:pPr>
          </w:p>
        </w:tc>
        <w:tc>
          <w:tcPr>
            <w:tcW w:w="284" w:type="dxa"/>
            <w:tcBorders>
              <w:top w:val="single" w:sz="4" w:space="0" w:color="auto"/>
            </w:tcBorders>
          </w:tcPr>
          <w:p w14:paraId="688AEC07" w14:textId="77777777" w:rsidR="00A91C4C" w:rsidRPr="00CD3142" w:rsidRDefault="00A91C4C" w:rsidP="00470C41">
            <w:pPr>
              <w:pStyle w:val="TF-TEXTOQUADROCentralizado"/>
            </w:pPr>
          </w:p>
        </w:tc>
        <w:tc>
          <w:tcPr>
            <w:tcW w:w="284" w:type="dxa"/>
            <w:tcBorders>
              <w:top w:val="single" w:sz="4" w:space="0" w:color="auto"/>
            </w:tcBorders>
          </w:tcPr>
          <w:p w14:paraId="348DA562" w14:textId="77777777" w:rsidR="00A91C4C" w:rsidRPr="00CD3142" w:rsidRDefault="00A91C4C" w:rsidP="00470C41">
            <w:pPr>
              <w:pStyle w:val="TF-TEXTOQUADROCentralizado"/>
            </w:pPr>
          </w:p>
        </w:tc>
        <w:tc>
          <w:tcPr>
            <w:tcW w:w="284" w:type="dxa"/>
            <w:tcBorders>
              <w:top w:val="single" w:sz="4" w:space="0" w:color="auto"/>
            </w:tcBorders>
          </w:tcPr>
          <w:p w14:paraId="390E6D1B" w14:textId="77777777" w:rsidR="00A91C4C" w:rsidRPr="00CD3142" w:rsidRDefault="00A91C4C" w:rsidP="00470C41">
            <w:pPr>
              <w:pStyle w:val="TF-TEXTOQUADROCentralizado"/>
            </w:pPr>
          </w:p>
        </w:tc>
        <w:tc>
          <w:tcPr>
            <w:tcW w:w="284" w:type="dxa"/>
            <w:tcBorders>
              <w:top w:val="single" w:sz="4" w:space="0" w:color="auto"/>
            </w:tcBorders>
          </w:tcPr>
          <w:p w14:paraId="797C69BD" w14:textId="77777777" w:rsidR="00A91C4C" w:rsidRPr="00CD3142" w:rsidRDefault="00A91C4C" w:rsidP="00470C41">
            <w:pPr>
              <w:pStyle w:val="TF-TEXTOQUADROCentralizado"/>
            </w:pPr>
          </w:p>
        </w:tc>
        <w:tc>
          <w:tcPr>
            <w:tcW w:w="284" w:type="dxa"/>
            <w:tcBorders>
              <w:top w:val="single" w:sz="4" w:space="0" w:color="auto"/>
            </w:tcBorders>
          </w:tcPr>
          <w:p w14:paraId="34F17C0F" w14:textId="77777777" w:rsidR="00A91C4C" w:rsidRPr="00CD3142" w:rsidRDefault="00A91C4C" w:rsidP="00470C41">
            <w:pPr>
              <w:pStyle w:val="TF-TEXTOQUADROCentralizado"/>
            </w:pPr>
          </w:p>
        </w:tc>
        <w:tc>
          <w:tcPr>
            <w:tcW w:w="284" w:type="dxa"/>
            <w:tcBorders>
              <w:top w:val="single" w:sz="4" w:space="0" w:color="auto"/>
            </w:tcBorders>
          </w:tcPr>
          <w:p w14:paraId="2F3123CB" w14:textId="77777777" w:rsidR="00A91C4C" w:rsidRPr="00CD3142" w:rsidRDefault="00A91C4C" w:rsidP="00470C41">
            <w:pPr>
              <w:pStyle w:val="TF-TEXTOQUADROCentralizado"/>
            </w:pPr>
          </w:p>
        </w:tc>
        <w:tc>
          <w:tcPr>
            <w:tcW w:w="284" w:type="dxa"/>
            <w:tcBorders>
              <w:top w:val="single" w:sz="4" w:space="0" w:color="auto"/>
            </w:tcBorders>
          </w:tcPr>
          <w:p w14:paraId="0B36DC25" w14:textId="77777777" w:rsidR="00A91C4C" w:rsidRPr="00CD3142" w:rsidRDefault="00A91C4C" w:rsidP="00470C41">
            <w:pPr>
              <w:pStyle w:val="TF-TEXTOQUADROCentralizado"/>
            </w:pPr>
          </w:p>
        </w:tc>
        <w:tc>
          <w:tcPr>
            <w:tcW w:w="289" w:type="dxa"/>
          </w:tcPr>
          <w:p w14:paraId="52A83029" w14:textId="77777777" w:rsidR="00A91C4C" w:rsidRPr="00CD3142" w:rsidRDefault="00A91C4C" w:rsidP="00470C41">
            <w:pPr>
              <w:pStyle w:val="TF-TEXTOQUADROCentralizado"/>
            </w:pPr>
          </w:p>
        </w:tc>
      </w:tr>
      <w:tr w:rsidR="00A91C4C" w:rsidRPr="00CD3142" w14:paraId="67BB8B3E" w14:textId="77777777" w:rsidTr="00AC50BF">
        <w:trPr>
          <w:jc w:val="center"/>
        </w:trPr>
        <w:tc>
          <w:tcPr>
            <w:tcW w:w="6171" w:type="dxa"/>
            <w:tcBorders>
              <w:left w:val="single" w:sz="4" w:space="0" w:color="auto"/>
            </w:tcBorders>
          </w:tcPr>
          <w:p w14:paraId="2723B2BC" w14:textId="77777777" w:rsidR="00A91C4C" w:rsidRPr="00CD3142" w:rsidRDefault="00A91C4C" w:rsidP="00470C41">
            <w:pPr>
              <w:pStyle w:val="TF-TEXTOQUADRO"/>
            </w:pPr>
            <w:r>
              <w:t>Modelagem do sistema</w:t>
            </w:r>
          </w:p>
        </w:tc>
        <w:tc>
          <w:tcPr>
            <w:tcW w:w="273" w:type="dxa"/>
            <w:tcBorders>
              <w:bottom w:val="single" w:sz="4" w:space="0" w:color="auto"/>
            </w:tcBorders>
          </w:tcPr>
          <w:p w14:paraId="1F8C9863"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6FBEC961" w14:textId="77777777" w:rsidR="00A91C4C" w:rsidRPr="00CD3142" w:rsidRDefault="00A91C4C" w:rsidP="00470C41">
            <w:pPr>
              <w:pStyle w:val="TF-TEXTOQUADROCentralizado"/>
            </w:pPr>
          </w:p>
        </w:tc>
        <w:tc>
          <w:tcPr>
            <w:tcW w:w="284" w:type="dxa"/>
            <w:tcBorders>
              <w:bottom w:val="single" w:sz="4" w:space="0" w:color="auto"/>
            </w:tcBorders>
          </w:tcPr>
          <w:p w14:paraId="05409005" w14:textId="77777777" w:rsidR="00A91C4C" w:rsidRPr="00CD3142" w:rsidRDefault="00A91C4C" w:rsidP="00470C41">
            <w:pPr>
              <w:pStyle w:val="TF-TEXTOQUADROCentralizado"/>
            </w:pPr>
          </w:p>
        </w:tc>
        <w:tc>
          <w:tcPr>
            <w:tcW w:w="284" w:type="dxa"/>
            <w:tcBorders>
              <w:bottom w:val="single" w:sz="4" w:space="0" w:color="auto"/>
            </w:tcBorders>
          </w:tcPr>
          <w:p w14:paraId="18E1B402" w14:textId="77777777" w:rsidR="00A91C4C" w:rsidRPr="00CD3142" w:rsidRDefault="00A91C4C" w:rsidP="00470C41">
            <w:pPr>
              <w:pStyle w:val="TF-TEXTOQUADROCentralizado"/>
            </w:pPr>
          </w:p>
        </w:tc>
        <w:tc>
          <w:tcPr>
            <w:tcW w:w="284" w:type="dxa"/>
            <w:tcBorders>
              <w:bottom w:val="single" w:sz="4" w:space="0" w:color="auto"/>
            </w:tcBorders>
          </w:tcPr>
          <w:p w14:paraId="25C3804D" w14:textId="77777777" w:rsidR="00A91C4C" w:rsidRPr="00CD3142" w:rsidRDefault="00A91C4C" w:rsidP="00470C41">
            <w:pPr>
              <w:pStyle w:val="TF-TEXTOQUADROCentralizado"/>
            </w:pPr>
          </w:p>
        </w:tc>
        <w:tc>
          <w:tcPr>
            <w:tcW w:w="284" w:type="dxa"/>
            <w:tcBorders>
              <w:bottom w:val="single" w:sz="4" w:space="0" w:color="auto"/>
            </w:tcBorders>
          </w:tcPr>
          <w:p w14:paraId="581DE010" w14:textId="77777777" w:rsidR="00A91C4C" w:rsidRPr="00CD3142" w:rsidRDefault="00A91C4C" w:rsidP="00470C41">
            <w:pPr>
              <w:pStyle w:val="TF-TEXTOQUADROCentralizado"/>
            </w:pPr>
          </w:p>
        </w:tc>
        <w:tc>
          <w:tcPr>
            <w:tcW w:w="284" w:type="dxa"/>
            <w:tcBorders>
              <w:bottom w:val="single" w:sz="4" w:space="0" w:color="auto"/>
            </w:tcBorders>
          </w:tcPr>
          <w:p w14:paraId="0D29BAB4" w14:textId="77777777" w:rsidR="00A91C4C" w:rsidRPr="00CD3142" w:rsidRDefault="00A91C4C" w:rsidP="00470C41">
            <w:pPr>
              <w:pStyle w:val="TF-TEXTOQUADROCentralizado"/>
            </w:pPr>
          </w:p>
        </w:tc>
        <w:tc>
          <w:tcPr>
            <w:tcW w:w="284" w:type="dxa"/>
            <w:tcBorders>
              <w:bottom w:val="single" w:sz="4" w:space="0" w:color="auto"/>
            </w:tcBorders>
          </w:tcPr>
          <w:p w14:paraId="14EC4CA8" w14:textId="77777777" w:rsidR="00A91C4C" w:rsidRPr="00CD3142" w:rsidRDefault="00A91C4C" w:rsidP="00470C41">
            <w:pPr>
              <w:pStyle w:val="TF-TEXTOQUADROCentralizado"/>
            </w:pPr>
          </w:p>
        </w:tc>
        <w:tc>
          <w:tcPr>
            <w:tcW w:w="284" w:type="dxa"/>
            <w:tcBorders>
              <w:bottom w:val="single" w:sz="4" w:space="0" w:color="auto"/>
            </w:tcBorders>
          </w:tcPr>
          <w:p w14:paraId="48458486" w14:textId="77777777" w:rsidR="00A91C4C" w:rsidRPr="00CD3142" w:rsidRDefault="00A91C4C" w:rsidP="00470C41">
            <w:pPr>
              <w:pStyle w:val="TF-TEXTOQUADROCentralizado"/>
            </w:pPr>
          </w:p>
        </w:tc>
        <w:tc>
          <w:tcPr>
            <w:tcW w:w="289" w:type="dxa"/>
          </w:tcPr>
          <w:p w14:paraId="2DF9EB10" w14:textId="77777777" w:rsidR="00A91C4C" w:rsidRPr="00CD3142" w:rsidRDefault="00A91C4C" w:rsidP="00470C41">
            <w:pPr>
              <w:pStyle w:val="TF-TEXTOQUADROCentralizado"/>
            </w:pPr>
          </w:p>
        </w:tc>
      </w:tr>
      <w:tr w:rsidR="00A91C4C" w:rsidRPr="00CD3142" w14:paraId="496CFB2C" w14:textId="77777777" w:rsidTr="00262955">
        <w:trPr>
          <w:jc w:val="center"/>
        </w:trPr>
        <w:tc>
          <w:tcPr>
            <w:tcW w:w="6171" w:type="dxa"/>
            <w:tcBorders>
              <w:left w:val="single" w:sz="4" w:space="0" w:color="auto"/>
            </w:tcBorders>
          </w:tcPr>
          <w:p w14:paraId="20D9BFD6" w14:textId="77777777" w:rsidR="00A91C4C" w:rsidRDefault="00A91C4C" w:rsidP="00470C41">
            <w:pPr>
              <w:pStyle w:val="TF-TEXTOQUADRO"/>
            </w:pPr>
            <w:r w:rsidRPr="00C70D55">
              <w:t xml:space="preserve">Implementação do </w:t>
            </w:r>
            <w:r w:rsidRPr="00C70D55">
              <w:rPr>
                <w:i/>
                <w:iCs/>
              </w:rPr>
              <w:t>front-</w:t>
            </w:r>
            <w:proofErr w:type="spellStart"/>
            <w:r w:rsidRPr="00C70D55">
              <w:rPr>
                <w:i/>
                <w:iCs/>
              </w:rPr>
              <w:t>end</w:t>
            </w:r>
            <w:proofErr w:type="spellEnd"/>
          </w:p>
        </w:tc>
        <w:tc>
          <w:tcPr>
            <w:tcW w:w="273" w:type="dxa"/>
            <w:tcBorders>
              <w:bottom w:val="single" w:sz="4" w:space="0" w:color="auto"/>
            </w:tcBorders>
          </w:tcPr>
          <w:p w14:paraId="5CA14750"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3239A859"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68FC2177"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2B9CC8D8" w14:textId="77777777" w:rsidR="00A91C4C" w:rsidRPr="00CD3142" w:rsidRDefault="00A91C4C" w:rsidP="00470C41">
            <w:pPr>
              <w:pStyle w:val="TF-TEXTOQUADROCentralizado"/>
            </w:pPr>
          </w:p>
        </w:tc>
        <w:tc>
          <w:tcPr>
            <w:tcW w:w="284" w:type="dxa"/>
            <w:tcBorders>
              <w:bottom w:val="single" w:sz="4" w:space="0" w:color="auto"/>
            </w:tcBorders>
          </w:tcPr>
          <w:p w14:paraId="38D1CE8D" w14:textId="77777777" w:rsidR="00A91C4C" w:rsidRPr="00CD3142" w:rsidRDefault="00A91C4C" w:rsidP="00470C41">
            <w:pPr>
              <w:pStyle w:val="TF-TEXTOQUADROCentralizado"/>
            </w:pPr>
          </w:p>
        </w:tc>
        <w:tc>
          <w:tcPr>
            <w:tcW w:w="284" w:type="dxa"/>
            <w:tcBorders>
              <w:bottom w:val="single" w:sz="4" w:space="0" w:color="auto"/>
            </w:tcBorders>
          </w:tcPr>
          <w:p w14:paraId="63EDC705" w14:textId="77777777" w:rsidR="00A91C4C" w:rsidRPr="00CD3142" w:rsidRDefault="00A91C4C" w:rsidP="00470C41">
            <w:pPr>
              <w:pStyle w:val="TF-TEXTOQUADROCentralizado"/>
            </w:pPr>
          </w:p>
        </w:tc>
        <w:tc>
          <w:tcPr>
            <w:tcW w:w="284" w:type="dxa"/>
            <w:tcBorders>
              <w:bottom w:val="single" w:sz="4" w:space="0" w:color="auto"/>
            </w:tcBorders>
          </w:tcPr>
          <w:p w14:paraId="33F8F5D1" w14:textId="77777777" w:rsidR="00A91C4C" w:rsidRPr="00CD3142" w:rsidRDefault="00A91C4C" w:rsidP="00470C41">
            <w:pPr>
              <w:pStyle w:val="TF-TEXTOQUADROCentralizado"/>
            </w:pPr>
          </w:p>
        </w:tc>
        <w:tc>
          <w:tcPr>
            <w:tcW w:w="284" w:type="dxa"/>
            <w:tcBorders>
              <w:bottom w:val="single" w:sz="4" w:space="0" w:color="auto"/>
            </w:tcBorders>
          </w:tcPr>
          <w:p w14:paraId="70FB1516" w14:textId="77777777" w:rsidR="00A91C4C" w:rsidRPr="00CD3142" w:rsidRDefault="00A91C4C" w:rsidP="00470C41">
            <w:pPr>
              <w:pStyle w:val="TF-TEXTOQUADROCentralizado"/>
            </w:pPr>
          </w:p>
        </w:tc>
        <w:tc>
          <w:tcPr>
            <w:tcW w:w="284" w:type="dxa"/>
            <w:tcBorders>
              <w:bottom w:val="single" w:sz="4" w:space="0" w:color="auto"/>
            </w:tcBorders>
          </w:tcPr>
          <w:p w14:paraId="6B64D5BD" w14:textId="77777777" w:rsidR="00A91C4C" w:rsidRPr="00CD3142" w:rsidRDefault="00A91C4C" w:rsidP="00470C41">
            <w:pPr>
              <w:pStyle w:val="TF-TEXTOQUADROCentralizado"/>
            </w:pPr>
          </w:p>
        </w:tc>
        <w:tc>
          <w:tcPr>
            <w:tcW w:w="289" w:type="dxa"/>
          </w:tcPr>
          <w:p w14:paraId="1668B178" w14:textId="77777777" w:rsidR="00A91C4C" w:rsidRPr="00CD3142" w:rsidRDefault="00A91C4C" w:rsidP="00470C41">
            <w:pPr>
              <w:pStyle w:val="TF-TEXTOQUADROCentralizado"/>
            </w:pPr>
          </w:p>
        </w:tc>
      </w:tr>
      <w:tr w:rsidR="00A91C4C" w:rsidRPr="00CD3142" w14:paraId="5418661F" w14:textId="77777777" w:rsidTr="00262955">
        <w:trPr>
          <w:jc w:val="center"/>
        </w:trPr>
        <w:tc>
          <w:tcPr>
            <w:tcW w:w="6171" w:type="dxa"/>
            <w:tcBorders>
              <w:left w:val="single" w:sz="4" w:space="0" w:color="auto"/>
            </w:tcBorders>
          </w:tcPr>
          <w:p w14:paraId="74EC91C3" w14:textId="77777777" w:rsidR="00A91C4C" w:rsidRDefault="00A91C4C" w:rsidP="00470C41">
            <w:pPr>
              <w:pStyle w:val="TF-TEXTOQUADRO"/>
            </w:pPr>
            <w:r w:rsidRPr="00C70D55">
              <w:t xml:space="preserve">Implementação do </w:t>
            </w:r>
            <w:proofErr w:type="spellStart"/>
            <w:r w:rsidRPr="00C70D55">
              <w:rPr>
                <w:i/>
                <w:iCs/>
              </w:rPr>
              <w:t>back-end</w:t>
            </w:r>
            <w:proofErr w:type="spellEnd"/>
          </w:p>
        </w:tc>
        <w:tc>
          <w:tcPr>
            <w:tcW w:w="273" w:type="dxa"/>
            <w:tcBorders>
              <w:bottom w:val="single" w:sz="4" w:space="0" w:color="auto"/>
            </w:tcBorders>
          </w:tcPr>
          <w:p w14:paraId="32A0CA52" w14:textId="77777777" w:rsidR="00A91C4C" w:rsidRPr="00CD3142" w:rsidRDefault="00A91C4C" w:rsidP="00470C41">
            <w:pPr>
              <w:pStyle w:val="TF-TEXTOQUADROCentralizado"/>
            </w:pPr>
          </w:p>
        </w:tc>
        <w:tc>
          <w:tcPr>
            <w:tcW w:w="284" w:type="dxa"/>
            <w:tcBorders>
              <w:bottom w:val="single" w:sz="4" w:space="0" w:color="auto"/>
            </w:tcBorders>
          </w:tcPr>
          <w:p w14:paraId="5D7E7598" w14:textId="77777777" w:rsidR="00A91C4C" w:rsidRPr="00CD3142" w:rsidRDefault="00A91C4C" w:rsidP="00470C41">
            <w:pPr>
              <w:pStyle w:val="TF-TEXTOQUADROCentralizado"/>
            </w:pPr>
          </w:p>
        </w:tc>
        <w:tc>
          <w:tcPr>
            <w:tcW w:w="284" w:type="dxa"/>
            <w:tcBorders>
              <w:bottom w:val="single" w:sz="4" w:space="0" w:color="auto"/>
            </w:tcBorders>
          </w:tcPr>
          <w:p w14:paraId="57721ED6" w14:textId="77777777" w:rsidR="00A91C4C" w:rsidRPr="00CD3142" w:rsidRDefault="00A91C4C" w:rsidP="00470C41">
            <w:pPr>
              <w:pStyle w:val="TF-TEXTOQUADROCentralizado"/>
            </w:pPr>
          </w:p>
        </w:tc>
        <w:tc>
          <w:tcPr>
            <w:tcW w:w="284" w:type="dxa"/>
            <w:tcBorders>
              <w:bottom w:val="single" w:sz="4" w:space="0" w:color="auto"/>
            </w:tcBorders>
          </w:tcPr>
          <w:p w14:paraId="5015D0AE"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6FF3945A"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6E8F252C"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0491F928" w14:textId="77777777" w:rsidR="00A91C4C" w:rsidRPr="00CD3142" w:rsidRDefault="00A91C4C" w:rsidP="00470C41">
            <w:pPr>
              <w:pStyle w:val="TF-TEXTOQUADROCentralizado"/>
            </w:pPr>
          </w:p>
        </w:tc>
        <w:tc>
          <w:tcPr>
            <w:tcW w:w="284" w:type="dxa"/>
            <w:tcBorders>
              <w:bottom w:val="single" w:sz="4" w:space="0" w:color="auto"/>
            </w:tcBorders>
          </w:tcPr>
          <w:p w14:paraId="6F1023DC" w14:textId="77777777" w:rsidR="00A91C4C" w:rsidRPr="00CD3142" w:rsidRDefault="00A91C4C" w:rsidP="00470C41">
            <w:pPr>
              <w:pStyle w:val="TF-TEXTOQUADROCentralizado"/>
            </w:pPr>
          </w:p>
        </w:tc>
        <w:tc>
          <w:tcPr>
            <w:tcW w:w="284" w:type="dxa"/>
            <w:tcBorders>
              <w:bottom w:val="single" w:sz="4" w:space="0" w:color="auto"/>
            </w:tcBorders>
          </w:tcPr>
          <w:p w14:paraId="593C8ED4" w14:textId="77777777" w:rsidR="00A91C4C" w:rsidRPr="00CD3142" w:rsidRDefault="00A91C4C" w:rsidP="00470C41">
            <w:pPr>
              <w:pStyle w:val="TF-TEXTOQUADROCentralizado"/>
            </w:pPr>
          </w:p>
        </w:tc>
        <w:tc>
          <w:tcPr>
            <w:tcW w:w="289" w:type="dxa"/>
          </w:tcPr>
          <w:p w14:paraId="0340480A" w14:textId="77777777" w:rsidR="00A91C4C" w:rsidRPr="00CD3142" w:rsidRDefault="00A91C4C" w:rsidP="00470C41">
            <w:pPr>
              <w:pStyle w:val="TF-TEXTOQUADROCentralizado"/>
            </w:pPr>
          </w:p>
        </w:tc>
      </w:tr>
      <w:tr w:rsidR="00A91C4C" w:rsidRPr="00CD3142" w14:paraId="3519DB0D" w14:textId="77777777" w:rsidTr="00262955">
        <w:trPr>
          <w:jc w:val="center"/>
        </w:trPr>
        <w:tc>
          <w:tcPr>
            <w:tcW w:w="6171" w:type="dxa"/>
            <w:tcBorders>
              <w:left w:val="single" w:sz="4" w:space="0" w:color="auto"/>
            </w:tcBorders>
          </w:tcPr>
          <w:p w14:paraId="47129FD6" w14:textId="77777777" w:rsidR="00A91C4C" w:rsidRPr="00C70D55" w:rsidRDefault="00A91C4C" w:rsidP="00470C41">
            <w:pPr>
              <w:pStyle w:val="TF-TEXTOQUADRO"/>
            </w:pPr>
            <w:r w:rsidRPr="00486593">
              <w:t>Testes e validação</w:t>
            </w:r>
          </w:p>
        </w:tc>
        <w:tc>
          <w:tcPr>
            <w:tcW w:w="273" w:type="dxa"/>
            <w:tcBorders>
              <w:bottom w:val="single" w:sz="4" w:space="0" w:color="auto"/>
            </w:tcBorders>
          </w:tcPr>
          <w:p w14:paraId="308AA6CA" w14:textId="77777777" w:rsidR="00A91C4C" w:rsidRPr="00CD3142" w:rsidRDefault="00A91C4C" w:rsidP="00470C41">
            <w:pPr>
              <w:pStyle w:val="TF-TEXTOQUADROCentralizado"/>
            </w:pPr>
          </w:p>
        </w:tc>
        <w:tc>
          <w:tcPr>
            <w:tcW w:w="284" w:type="dxa"/>
            <w:tcBorders>
              <w:bottom w:val="single" w:sz="4" w:space="0" w:color="auto"/>
            </w:tcBorders>
          </w:tcPr>
          <w:p w14:paraId="522D6940" w14:textId="77777777" w:rsidR="00A91C4C" w:rsidRPr="00CD3142" w:rsidRDefault="00A91C4C" w:rsidP="00470C41">
            <w:pPr>
              <w:pStyle w:val="TF-TEXTOQUADROCentralizado"/>
            </w:pPr>
          </w:p>
        </w:tc>
        <w:tc>
          <w:tcPr>
            <w:tcW w:w="284" w:type="dxa"/>
            <w:tcBorders>
              <w:bottom w:val="single" w:sz="4" w:space="0" w:color="auto"/>
            </w:tcBorders>
          </w:tcPr>
          <w:p w14:paraId="332B9C3C" w14:textId="77777777" w:rsidR="00A91C4C" w:rsidRPr="00CD3142" w:rsidRDefault="00A91C4C" w:rsidP="00470C41">
            <w:pPr>
              <w:pStyle w:val="TF-TEXTOQUADROCentralizado"/>
            </w:pPr>
          </w:p>
        </w:tc>
        <w:tc>
          <w:tcPr>
            <w:tcW w:w="284" w:type="dxa"/>
            <w:tcBorders>
              <w:bottom w:val="single" w:sz="4" w:space="0" w:color="auto"/>
            </w:tcBorders>
          </w:tcPr>
          <w:p w14:paraId="2B15776D" w14:textId="77777777" w:rsidR="00A91C4C" w:rsidRPr="00CD3142" w:rsidRDefault="00A91C4C" w:rsidP="00470C41">
            <w:pPr>
              <w:pStyle w:val="TF-TEXTOQUADROCentralizado"/>
            </w:pPr>
          </w:p>
        </w:tc>
        <w:tc>
          <w:tcPr>
            <w:tcW w:w="284" w:type="dxa"/>
            <w:tcBorders>
              <w:bottom w:val="single" w:sz="4" w:space="0" w:color="auto"/>
            </w:tcBorders>
          </w:tcPr>
          <w:p w14:paraId="71934AF7" w14:textId="77777777" w:rsidR="00A91C4C" w:rsidRPr="00CD3142" w:rsidRDefault="00A91C4C" w:rsidP="00470C41">
            <w:pPr>
              <w:pStyle w:val="TF-TEXTOQUADROCentralizado"/>
            </w:pPr>
          </w:p>
        </w:tc>
        <w:tc>
          <w:tcPr>
            <w:tcW w:w="284" w:type="dxa"/>
            <w:tcBorders>
              <w:bottom w:val="single" w:sz="4" w:space="0" w:color="auto"/>
            </w:tcBorders>
          </w:tcPr>
          <w:p w14:paraId="3AAFD2AD" w14:textId="77777777" w:rsidR="00A91C4C" w:rsidRPr="00CD3142" w:rsidRDefault="00A91C4C" w:rsidP="00470C41">
            <w:pPr>
              <w:pStyle w:val="TF-TEXTOQUADROCentralizado"/>
            </w:pPr>
          </w:p>
        </w:tc>
        <w:tc>
          <w:tcPr>
            <w:tcW w:w="284" w:type="dxa"/>
            <w:tcBorders>
              <w:bottom w:val="single" w:sz="4" w:space="0" w:color="auto"/>
            </w:tcBorders>
          </w:tcPr>
          <w:p w14:paraId="063214E3"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4A57FA5E"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2C2CC0F1" w14:textId="77777777" w:rsidR="00A91C4C" w:rsidRPr="00CD3142" w:rsidRDefault="00A91C4C" w:rsidP="00470C41">
            <w:pPr>
              <w:pStyle w:val="TF-TEXTOQUADROCentralizado"/>
            </w:pPr>
          </w:p>
        </w:tc>
        <w:tc>
          <w:tcPr>
            <w:tcW w:w="289" w:type="dxa"/>
          </w:tcPr>
          <w:p w14:paraId="4BF29A64" w14:textId="77777777" w:rsidR="00A91C4C" w:rsidRPr="00CD3142" w:rsidRDefault="00A91C4C" w:rsidP="00470C41">
            <w:pPr>
              <w:pStyle w:val="TF-TEXTOQUADROCentralizado"/>
            </w:pPr>
          </w:p>
        </w:tc>
      </w:tr>
      <w:tr w:rsidR="00A91C4C" w:rsidRPr="00CD3142" w14:paraId="4809430E" w14:textId="77777777" w:rsidTr="00262955">
        <w:trPr>
          <w:jc w:val="center"/>
        </w:trPr>
        <w:tc>
          <w:tcPr>
            <w:tcW w:w="6171" w:type="dxa"/>
            <w:tcBorders>
              <w:left w:val="single" w:sz="4" w:space="0" w:color="auto"/>
              <w:bottom w:val="single" w:sz="4" w:space="0" w:color="auto"/>
            </w:tcBorders>
          </w:tcPr>
          <w:p w14:paraId="3BF54AB4" w14:textId="77777777" w:rsidR="00A91C4C" w:rsidRPr="00CD3142" w:rsidRDefault="00A91C4C" w:rsidP="00470C41">
            <w:pPr>
              <w:pStyle w:val="TF-TEXTOQUADRO"/>
            </w:pPr>
            <w:r w:rsidRPr="00F55C5F">
              <w:t>Impl</w:t>
            </w:r>
            <w:r>
              <w:t>antação</w:t>
            </w:r>
          </w:p>
        </w:tc>
        <w:tc>
          <w:tcPr>
            <w:tcW w:w="273" w:type="dxa"/>
            <w:tcBorders>
              <w:bottom w:val="single" w:sz="4" w:space="0" w:color="auto"/>
            </w:tcBorders>
          </w:tcPr>
          <w:p w14:paraId="4C3FB215" w14:textId="77777777" w:rsidR="00A91C4C" w:rsidRPr="00CD3142" w:rsidRDefault="00A91C4C" w:rsidP="00470C41">
            <w:pPr>
              <w:pStyle w:val="TF-TEXTOQUADROCentralizado"/>
            </w:pPr>
          </w:p>
        </w:tc>
        <w:tc>
          <w:tcPr>
            <w:tcW w:w="284" w:type="dxa"/>
            <w:tcBorders>
              <w:bottom w:val="single" w:sz="4" w:space="0" w:color="auto"/>
            </w:tcBorders>
          </w:tcPr>
          <w:p w14:paraId="429FAF8A" w14:textId="77777777" w:rsidR="00A91C4C" w:rsidRPr="00CD3142" w:rsidRDefault="00A91C4C" w:rsidP="00470C41">
            <w:pPr>
              <w:pStyle w:val="TF-TEXTOQUADROCentralizado"/>
            </w:pPr>
          </w:p>
        </w:tc>
        <w:tc>
          <w:tcPr>
            <w:tcW w:w="284" w:type="dxa"/>
            <w:tcBorders>
              <w:bottom w:val="single" w:sz="4" w:space="0" w:color="auto"/>
            </w:tcBorders>
          </w:tcPr>
          <w:p w14:paraId="031E07CB" w14:textId="77777777" w:rsidR="00A91C4C" w:rsidRPr="00CD3142" w:rsidRDefault="00A91C4C" w:rsidP="00470C41">
            <w:pPr>
              <w:pStyle w:val="TF-TEXTOQUADROCentralizado"/>
            </w:pPr>
          </w:p>
        </w:tc>
        <w:tc>
          <w:tcPr>
            <w:tcW w:w="284" w:type="dxa"/>
            <w:tcBorders>
              <w:bottom w:val="single" w:sz="4" w:space="0" w:color="auto"/>
            </w:tcBorders>
          </w:tcPr>
          <w:p w14:paraId="321DB53D" w14:textId="77777777" w:rsidR="00A91C4C" w:rsidRPr="00CD3142" w:rsidRDefault="00A91C4C" w:rsidP="00470C41">
            <w:pPr>
              <w:pStyle w:val="TF-TEXTOQUADROCentralizado"/>
            </w:pPr>
          </w:p>
        </w:tc>
        <w:tc>
          <w:tcPr>
            <w:tcW w:w="284" w:type="dxa"/>
            <w:tcBorders>
              <w:bottom w:val="single" w:sz="4" w:space="0" w:color="auto"/>
            </w:tcBorders>
          </w:tcPr>
          <w:p w14:paraId="38BEAB5F" w14:textId="77777777" w:rsidR="00A91C4C" w:rsidRPr="00CD3142" w:rsidRDefault="00A91C4C" w:rsidP="00470C41">
            <w:pPr>
              <w:pStyle w:val="TF-TEXTOQUADROCentralizado"/>
            </w:pPr>
          </w:p>
        </w:tc>
        <w:tc>
          <w:tcPr>
            <w:tcW w:w="284" w:type="dxa"/>
            <w:tcBorders>
              <w:bottom w:val="single" w:sz="4" w:space="0" w:color="auto"/>
            </w:tcBorders>
          </w:tcPr>
          <w:p w14:paraId="05C12D90" w14:textId="77777777" w:rsidR="00A91C4C" w:rsidRPr="00CD3142" w:rsidRDefault="00A91C4C" w:rsidP="00470C41">
            <w:pPr>
              <w:pStyle w:val="TF-TEXTOQUADROCentralizado"/>
            </w:pPr>
          </w:p>
        </w:tc>
        <w:tc>
          <w:tcPr>
            <w:tcW w:w="284" w:type="dxa"/>
            <w:tcBorders>
              <w:bottom w:val="single" w:sz="4" w:space="0" w:color="auto"/>
            </w:tcBorders>
          </w:tcPr>
          <w:p w14:paraId="5EFD9CD1" w14:textId="77777777" w:rsidR="00A91C4C" w:rsidRPr="00CD3142" w:rsidRDefault="00A91C4C" w:rsidP="00470C41">
            <w:pPr>
              <w:pStyle w:val="TF-TEXTOQUADROCentralizado"/>
            </w:pPr>
          </w:p>
        </w:tc>
        <w:tc>
          <w:tcPr>
            <w:tcW w:w="284" w:type="dxa"/>
            <w:tcBorders>
              <w:bottom w:val="single" w:sz="4" w:space="0" w:color="auto"/>
            </w:tcBorders>
          </w:tcPr>
          <w:p w14:paraId="4275DDE9" w14:textId="77777777" w:rsidR="00A91C4C" w:rsidRPr="00CD3142" w:rsidRDefault="00A91C4C" w:rsidP="00470C41">
            <w:pPr>
              <w:pStyle w:val="TF-TEXTOQUADROCentralizado"/>
            </w:pPr>
          </w:p>
        </w:tc>
        <w:tc>
          <w:tcPr>
            <w:tcW w:w="284" w:type="dxa"/>
            <w:tcBorders>
              <w:bottom w:val="single" w:sz="4" w:space="0" w:color="auto"/>
            </w:tcBorders>
          </w:tcPr>
          <w:p w14:paraId="3ECF0145" w14:textId="77777777" w:rsidR="00A91C4C" w:rsidRPr="00CD3142" w:rsidRDefault="00A91C4C" w:rsidP="00470C41">
            <w:pPr>
              <w:pStyle w:val="TF-TEXTOQUADROCentralizado"/>
            </w:pPr>
          </w:p>
        </w:tc>
        <w:tc>
          <w:tcPr>
            <w:tcW w:w="289" w:type="dxa"/>
            <w:tcBorders>
              <w:bottom w:val="single" w:sz="4" w:space="0" w:color="auto"/>
            </w:tcBorders>
            <w:shd w:val="clear" w:color="auto" w:fill="A6A6A6"/>
          </w:tcPr>
          <w:p w14:paraId="267094CD" w14:textId="77777777" w:rsidR="00A91C4C" w:rsidRPr="00CD3142" w:rsidRDefault="00A91C4C" w:rsidP="00470C41">
            <w:pPr>
              <w:pStyle w:val="TF-TEXTOQUADROCentralizado"/>
            </w:pPr>
          </w:p>
        </w:tc>
      </w:tr>
    </w:tbl>
    <w:p w14:paraId="265E4DF9" w14:textId="77777777" w:rsidR="00A91C4C" w:rsidRPr="00CD3142" w:rsidRDefault="00A91C4C" w:rsidP="00FC4A9F">
      <w:pPr>
        <w:pStyle w:val="TF-FONTE"/>
      </w:pPr>
      <w:r w:rsidRPr="00CD3142">
        <w:t>Fonte: elaborado pelo autor.</w:t>
      </w:r>
    </w:p>
    <w:p w14:paraId="0AE213CA" w14:textId="77777777" w:rsidR="00A91C4C" w:rsidRPr="00CD3142" w:rsidRDefault="00A91C4C" w:rsidP="002536DD">
      <w:pPr>
        <w:pStyle w:val="Ttulo1"/>
      </w:pPr>
      <w:r w:rsidRPr="00CD3142">
        <w:t>REVISÃO BIBLIOGRÁFICA</w:t>
      </w:r>
    </w:p>
    <w:p w14:paraId="1E1DE70E" w14:textId="77777777" w:rsidR="00A91C4C" w:rsidRPr="00CD3142" w:rsidRDefault="00A91C4C" w:rsidP="00DF64E9">
      <w:pPr>
        <w:pStyle w:val="TF-TEXTO"/>
      </w:pPr>
      <w:r w:rsidRPr="00225CB7">
        <w:t xml:space="preserve">Nesta seção são apresentados os temas principais que compõe este trabalho. </w:t>
      </w:r>
      <w:r>
        <w:t>Na seção</w:t>
      </w:r>
      <w:r w:rsidRPr="00225CB7">
        <w:t xml:space="preserve"> 4.1 é descrito sobre </w:t>
      </w:r>
      <w:r>
        <w:t>d</w:t>
      </w:r>
      <w:r w:rsidRPr="00225CB7">
        <w:t xml:space="preserve">oação de </w:t>
      </w:r>
      <w:r>
        <w:t>s</w:t>
      </w:r>
      <w:r w:rsidRPr="00225CB7">
        <w:t xml:space="preserve">angue. </w:t>
      </w:r>
      <w:r>
        <w:t>Na seção</w:t>
      </w:r>
      <w:r w:rsidRPr="00225CB7">
        <w:t xml:space="preserve"> 4.</w:t>
      </w:r>
      <w:r>
        <w:t>2</w:t>
      </w:r>
      <w:r w:rsidRPr="00225CB7">
        <w:t xml:space="preserve"> é apresentado sobre boas práticas em aplicações web</w:t>
      </w:r>
      <w:r w:rsidRPr="00DC458B">
        <w:t>.</w:t>
      </w:r>
    </w:p>
    <w:p w14:paraId="7C35C02D" w14:textId="77777777" w:rsidR="00A91C4C" w:rsidRPr="00CD3142" w:rsidRDefault="00A91C4C" w:rsidP="0016210D">
      <w:pPr>
        <w:pStyle w:val="Ttulo2"/>
      </w:pPr>
      <w:r w:rsidRPr="0085307B">
        <w:t>Doação de sangue</w:t>
      </w:r>
    </w:p>
    <w:p w14:paraId="351A721D" w14:textId="77777777" w:rsidR="00A91C4C" w:rsidRDefault="00A91C4C" w:rsidP="00A92BCC">
      <w:pPr>
        <w:pStyle w:val="TF-TEXTO"/>
      </w:pPr>
      <w:r>
        <w:t xml:space="preserve">Segundo </w:t>
      </w:r>
      <w:commentRangeStart w:id="467"/>
      <w:r>
        <w:t xml:space="preserve">Ministério da Saúde (2021, p.1) </w:t>
      </w:r>
      <w:commentRangeEnd w:id="467"/>
      <w:r>
        <w:rPr>
          <w:rStyle w:val="Refdecomentrio"/>
        </w:rPr>
        <w:commentReference w:id="467"/>
      </w:r>
      <w:r>
        <w:t>a doação de sangue é “um processo pelo qual um doador voluntário tem seu sangue coletado para ser armazenado em um banco de sangue para uso subsequente em transfusões de sangue”. Numa doação são retirados cerca de 450 mililitros de sangue, por meio de uma inserção de uma agulha no braço. A doação é realizada por profissionais capacitados supervisionados por médicos ou enfermeiros (Secretaria de Saúde do Rio Grande do Sul, 2021).</w:t>
      </w:r>
    </w:p>
    <w:p w14:paraId="52988E70" w14:textId="77777777" w:rsidR="00A91C4C" w:rsidRDefault="00A91C4C" w:rsidP="00A92BCC">
      <w:pPr>
        <w:pStyle w:val="TF-TEXTO"/>
      </w:pPr>
      <w:r>
        <w:t xml:space="preserve">Santos (2021) afirma que uma das principais funções do sangue é o transporte de nutrientes, hormônios e gases. Além de recolher os resíduos metabólicos e atuar na defesa e imunidade do organismo. </w:t>
      </w:r>
    </w:p>
    <w:p w14:paraId="419D389A" w14:textId="77777777" w:rsidR="00A91C4C" w:rsidRDefault="00A91C4C" w:rsidP="00A92BCC">
      <w:pPr>
        <w:pStyle w:val="TF-TEXTO"/>
      </w:pPr>
      <w:r w:rsidRPr="00F7095F">
        <w:t>O sangue doado não é apenas utilizado em pacientes que houve perda sanguínea. Procedimentos cirúrgicos</w:t>
      </w:r>
      <w:r>
        <w:t>,</w:t>
      </w:r>
      <w:r w:rsidRPr="00F7095F">
        <w:t xml:space="preserve"> oncológicos</w:t>
      </w:r>
      <w:r>
        <w:t xml:space="preserve"> </w:t>
      </w:r>
      <w:r w:rsidRPr="00F7095F">
        <w:t xml:space="preserve">e pacientes com algumas doenças como </w:t>
      </w:r>
      <w:proofErr w:type="spellStart"/>
      <w:r w:rsidRPr="00F7095F">
        <w:t>talassemia</w:t>
      </w:r>
      <w:proofErr w:type="spellEnd"/>
      <w:r w:rsidRPr="00F7095F">
        <w:t>, são exemplos de outros usos do sangue doado (SANTOS, 2021). Segundo o Ministério da Saúde todo o sangue doado é separado pelos componentes (hemácias, plaquetas e plasma), desta forma pode beneficiar mais um paciente com apenas uma coleta</w:t>
      </w:r>
      <w:r w:rsidRPr="003C1B48">
        <w:t>.</w:t>
      </w:r>
    </w:p>
    <w:p w14:paraId="47914496" w14:textId="77777777" w:rsidR="00A91C4C" w:rsidRDefault="00A91C4C" w:rsidP="0016210D">
      <w:pPr>
        <w:pStyle w:val="Ttulo2"/>
      </w:pPr>
      <w:r>
        <w:t>Boas práticas em aplicações web</w:t>
      </w:r>
    </w:p>
    <w:p w14:paraId="2B0103C3" w14:textId="77777777" w:rsidR="00A91C4C" w:rsidRDefault="00A91C4C" w:rsidP="002747FF">
      <w:pPr>
        <w:pStyle w:val="TF-TEXTO"/>
      </w:pPr>
      <w:r>
        <w:t xml:space="preserve">O uso de aplicações web está cada vez mais presente no cotidiano das pessoas. Se analisarmos a história das aplicações web, pode-se notar que a mesma evoluiu de simples páginas estáticas, para páginas cada vez mais complexas e interativas, possibilitando agregar mais recursos e facilidades aos usuários (BITTAR,2013). </w:t>
      </w:r>
    </w:p>
    <w:p w14:paraId="60FA1E70" w14:textId="77777777" w:rsidR="00A91C4C" w:rsidRDefault="00A91C4C" w:rsidP="00A70ABC">
      <w:pPr>
        <w:pStyle w:val="TF-TEXTO"/>
      </w:pPr>
      <w:r>
        <w:lastRenderedPageBreak/>
        <w:t xml:space="preserve">Entretanto, no contexto de acessibilidade em aplicações Web não há muito avanço, pois a grande maioria das aplicações apresentam problemas quanto à acessibilidade, impossibilitando que usuários com deficiência possam acessar as aplicações. Pode-se complementar também com a criação de páginas adaptadas para dispositivos móveis (BITTAR, 2013).  </w:t>
      </w:r>
    </w:p>
    <w:p w14:paraId="766E9D47" w14:textId="77777777" w:rsidR="00A91C4C" w:rsidRDefault="00A91C4C" w:rsidP="00A70ABC">
      <w:pPr>
        <w:pStyle w:val="TF-TEXTO"/>
      </w:pPr>
      <w:r>
        <w:t xml:space="preserve">Segundo </w:t>
      </w:r>
      <w:proofErr w:type="spellStart"/>
      <w:r>
        <w:t>Bergantin</w:t>
      </w:r>
      <w:proofErr w:type="spellEnd"/>
      <w:r>
        <w:t xml:space="preserve"> (2014) o desenvolvimento de páginas para dispositivos móveis tem como suas particularidades: tamanho, processamento, armazenamento, utilização de redes móveis com baixa velocidade etc. Estas particularidades requerem uma forma de desenvolvimento diferente da utilizada em computadores de mesa.</w:t>
      </w:r>
    </w:p>
    <w:p w14:paraId="0C94B0E5" w14:textId="77777777" w:rsidR="00A91C4C" w:rsidRPr="00CD3142" w:rsidRDefault="00A91C4C" w:rsidP="00F83A19">
      <w:pPr>
        <w:pStyle w:val="TF-refernciasbibliogrficasTTULO"/>
      </w:pPr>
      <w:commentRangeStart w:id="468"/>
      <w:r w:rsidRPr="00CD3142">
        <w:t>Referências</w:t>
      </w:r>
      <w:commentRangeEnd w:id="468"/>
      <w:r>
        <w:rPr>
          <w:rStyle w:val="Refdecomentrio"/>
          <w:rFonts w:ascii="Times New Roman" w:hAnsi="Times New Roman"/>
          <w:b w:val="0"/>
          <w:caps w:val="0"/>
        </w:rPr>
        <w:commentReference w:id="468"/>
      </w:r>
    </w:p>
    <w:p w14:paraId="3F52FDA9" w14:textId="77777777" w:rsidR="00A91C4C" w:rsidRDefault="00A91C4C" w:rsidP="0019171D">
      <w:pPr>
        <w:pStyle w:val="TF-refernciasITEM"/>
        <w:jc w:val="both"/>
      </w:pPr>
      <w:r w:rsidRPr="000E7B3A">
        <w:t xml:space="preserve">BERGANTIN, Carlos Eduardo Martinelli. </w:t>
      </w:r>
      <w:commentRangeStart w:id="469"/>
      <w:r w:rsidRPr="00D30F93">
        <w:rPr>
          <w:b/>
          <w:bCs/>
        </w:rPr>
        <w:t>ANÁLISE DE BOAS PRÁTICAS PARA O DESENVOLVIMENTO DE WEB WAPPS</w:t>
      </w:r>
      <w:commentRangeEnd w:id="469"/>
      <w:r>
        <w:rPr>
          <w:rStyle w:val="Refdecomentrio"/>
        </w:rPr>
        <w:commentReference w:id="469"/>
      </w:r>
      <w:r w:rsidRPr="000E7B3A">
        <w:t xml:space="preserve">. 2014. 77 f. TCC (Graduação) - Curso de Sistemas de Informação, Centro Universitário Eurípides de Marília, Marília, 2014. Disponível em: </w:t>
      </w:r>
      <w:r>
        <w:t>h</w:t>
      </w:r>
      <w:r w:rsidRPr="000E7B3A">
        <w:t>ttps://aberto.univem.edu.br/bitstream/handle/11077/994/Carlos%20Eduardo%20Martinelli.pdf. Acesso em: 28 set. 2021.</w:t>
      </w:r>
    </w:p>
    <w:p w14:paraId="6DDA0645" w14:textId="77777777" w:rsidR="00A91C4C" w:rsidRDefault="00A91C4C" w:rsidP="004F70BA">
      <w:pPr>
        <w:pStyle w:val="TF-refernciasITEM"/>
        <w:jc w:val="both"/>
      </w:pPr>
      <w:commentRangeStart w:id="470"/>
      <w:r>
        <w:t>Bittar</w:t>
      </w:r>
      <w:commentRangeEnd w:id="470"/>
      <w:r>
        <w:rPr>
          <w:rStyle w:val="Refdecomentrio"/>
        </w:rPr>
        <w:commentReference w:id="470"/>
      </w:r>
      <w:r>
        <w:t>, Thiag</w:t>
      </w:r>
      <w:commentRangeStart w:id="471"/>
      <w:r>
        <w:t>o</w:t>
      </w:r>
      <w:commentRangeEnd w:id="471"/>
      <w:r>
        <w:rPr>
          <w:rStyle w:val="Refdecomentrio"/>
        </w:rPr>
        <w:commentReference w:id="471"/>
      </w:r>
      <w:r>
        <w:t xml:space="preserve"> </w:t>
      </w:r>
      <w:commentRangeStart w:id="472"/>
      <w:r>
        <w:t>Uma abordagem de apoio a boas práticas para desenvolvimento de aplicações Web acessíveis</w:t>
      </w:r>
      <w:commentRangeEnd w:id="472"/>
      <w:r>
        <w:rPr>
          <w:rStyle w:val="Refdecomentrio"/>
        </w:rPr>
        <w:commentReference w:id="472"/>
      </w:r>
      <w:r>
        <w:t>.  2013. 255 p. Tese (Doutorado - Programa de Pós-Graduação em</w:t>
      </w:r>
    </w:p>
    <w:p w14:paraId="602F8903" w14:textId="77777777" w:rsidR="00A91C4C" w:rsidRDefault="00A91C4C" w:rsidP="004F70BA">
      <w:pPr>
        <w:pStyle w:val="TF-refernciasITEM"/>
        <w:jc w:val="both"/>
      </w:pPr>
      <w:r>
        <w:t>Ciências de Computação e Matemática Computacional) Instituto de Ciências Matemáticas e de Computação, São Carlos, Universidade de São Paulo, 2013. Disponível em: https://teses.usp.br/teses/disponiveis/55/55134/tde-19042013-150117/publico/thiagojaburrevisada.pdf. Acesso em: 28 set. 2021</w:t>
      </w:r>
    </w:p>
    <w:p w14:paraId="1AA83359" w14:textId="77777777" w:rsidR="00A91C4C" w:rsidRDefault="00A91C4C" w:rsidP="0019171D">
      <w:pPr>
        <w:pStyle w:val="TF-refernciasITEM"/>
        <w:jc w:val="both"/>
      </w:pPr>
      <w:commentRangeStart w:id="473"/>
      <w:r w:rsidRPr="006C73B0">
        <w:t>BRASIL</w:t>
      </w:r>
      <w:commentRangeEnd w:id="473"/>
      <w:r>
        <w:rPr>
          <w:rStyle w:val="Refdecomentrio"/>
        </w:rPr>
        <w:commentReference w:id="473"/>
      </w:r>
      <w:r w:rsidRPr="006C73B0">
        <w:t>. Controladoria-Geral da União. PUBLICIDADE DE UTILIDADE PUBLICA. 2020. Disponível em: http://transparencia.gov.br/programas-e-acoes/acao/4641-publicidade-de-utilidade-publica?ano=2020. Acesso em: 29 ago. 2021</w:t>
      </w:r>
    </w:p>
    <w:p w14:paraId="41C6AF74" w14:textId="77777777" w:rsidR="00A91C4C" w:rsidRDefault="00A91C4C" w:rsidP="0019171D">
      <w:pPr>
        <w:pStyle w:val="TF-refernciasITEM"/>
        <w:jc w:val="both"/>
      </w:pPr>
      <w:commentRangeStart w:id="474"/>
      <w:r>
        <w:t>(1) BRASIL</w:t>
      </w:r>
      <w:commentRangeEnd w:id="474"/>
      <w:r>
        <w:rPr>
          <w:rStyle w:val="Refdecomentrio"/>
        </w:rPr>
        <w:commentReference w:id="474"/>
      </w:r>
      <w:r>
        <w:t xml:space="preserve">. Ministério da Saúde. </w:t>
      </w:r>
      <w:r w:rsidRPr="0019171D">
        <w:t>Doação de sangue é necessária para abastecer estoques em todo País</w:t>
      </w:r>
      <w:r>
        <w:t>. Governo do Brasil. 2020. Disponível em: &lt;</w:t>
      </w:r>
      <w:r w:rsidRPr="0019171D">
        <w:t>https://www.gov.br/pt-br/noticias/assistencia-social/2020/08/doacao-de-sangue-e-necessaria-para-abastecer-estoques-em-todo-pais</w:t>
      </w:r>
      <w:r>
        <w:t>&gt;. Acesso em: 27 set. 2021.</w:t>
      </w:r>
    </w:p>
    <w:p w14:paraId="7E45D1F9" w14:textId="77777777" w:rsidR="00A91C4C" w:rsidRDefault="00A91C4C" w:rsidP="00291EAC">
      <w:pPr>
        <w:pStyle w:val="TF-refernciasITEM"/>
      </w:pPr>
      <w:commentRangeStart w:id="475"/>
      <w:r w:rsidRPr="00291EAC">
        <w:t xml:space="preserve">BRASIL. MINISTÉRIO </w:t>
      </w:r>
      <w:commentRangeEnd w:id="475"/>
      <w:r>
        <w:rPr>
          <w:rStyle w:val="Refdecomentrio"/>
        </w:rPr>
        <w:commentReference w:id="475"/>
      </w:r>
      <w:r w:rsidRPr="00291EAC">
        <w:t>DA SAÚDE . Doação de sangue. 2021. Disponível em: https://www.gov.br/saude/pt-br/composicao/saes/sangue. Acesso em: 26 set. 2021.</w:t>
      </w:r>
    </w:p>
    <w:p w14:paraId="57953FAE" w14:textId="77777777" w:rsidR="00A91C4C" w:rsidRDefault="00A91C4C" w:rsidP="00E11765">
      <w:pPr>
        <w:pStyle w:val="TF-refernciasITEM"/>
      </w:pPr>
      <w:commentRangeStart w:id="476"/>
      <w:r w:rsidRPr="00FE6ABD">
        <w:t>BRASIL. M</w:t>
      </w:r>
      <w:commentRangeEnd w:id="476"/>
      <w:r>
        <w:rPr>
          <w:rStyle w:val="Refdecomentrio"/>
        </w:rPr>
        <w:commentReference w:id="476"/>
      </w:r>
      <w:r w:rsidRPr="00FE6ABD">
        <w:t xml:space="preserve">INISTÉRIO DA </w:t>
      </w:r>
      <w:r w:rsidRPr="001C3DFE">
        <w:t>SAÚDE</w:t>
      </w:r>
      <w:r w:rsidRPr="00FE6ABD">
        <w:t xml:space="preserve">. </w:t>
      </w:r>
      <w:r w:rsidRPr="00E11765">
        <w:rPr>
          <w:b/>
          <w:bCs/>
        </w:rPr>
        <w:t xml:space="preserve">Meu Sangue Brasileiro: </w:t>
      </w:r>
      <w:commentRangeStart w:id="477"/>
      <w:r w:rsidRPr="00E11765">
        <w:rPr>
          <w:b/>
          <w:bCs/>
        </w:rPr>
        <w:t>Ministério da Saúde lança campanha para incentivar doação de sangue</w:t>
      </w:r>
      <w:commentRangeEnd w:id="477"/>
      <w:r>
        <w:rPr>
          <w:rStyle w:val="Refdecomentrio"/>
        </w:rPr>
        <w:commentReference w:id="477"/>
      </w:r>
      <w:r w:rsidRPr="00FE6ABD">
        <w:t>. 2021. Disponível em: https://aps.saude.gov.br/noticia/11656. Acesso em: 20 ago. 2021.</w:t>
      </w:r>
    </w:p>
    <w:p w14:paraId="13B8EABA" w14:textId="77777777" w:rsidR="00A91C4C" w:rsidRDefault="00A91C4C" w:rsidP="00E11765">
      <w:pPr>
        <w:pStyle w:val="TF-refernciasITEM"/>
      </w:pPr>
      <w:r w:rsidRPr="001207E8">
        <w:t xml:space="preserve">Instituto Nacional do Câncer (INCA). </w:t>
      </w:r>
      <w:r w:rsidRPr="001207E8">
        <w:rPr>
          <w:b/>
          <w:bCs/>
        </w:rPr>
        <w:t>INCA alerta para estoque baixo em bancos de sangue</w:t>
      </w:r>
      <w:r w:rsidRPr="001207E8">
        <w:t>. 2021. Disponível em: https://www.inca.gov.br/noticias/inca-alerta-para-estoque-baixo-em-bancos-de-sangue. Acesso em: 22 ago. 2021.</w:t>
      </w:r>
    </w:p>
    <w:p w14:paraId="3811A65B" w14:textId="77777777" w:rsidR="00A91C4C" w:rsidRDefault="00A91C4C" w:rsidP="00E11765">
      <w:pPr>
        <w:pStyle w:val="TF-refernciasITEM"/>
      </w:pPr>
      <w:r>
        <w:t>GURGEL, Julia Lorena Marques; DO CARMO, Breno Barros Telles</w:t>
      </w:r>
      <w:r w:rsidRPr="00881BD0">
        <w:rPr>
          <w:b/>
          <w:bCs/>
        </w:rPr>
        <w:t>. Dimensionamento do estoque de derivados de sangue em um hemocentro do Brasil baseado em um modelo de gestão de estoques e previsão de demanda</w:t>
      </w:r>
      <w:r>
        <w:t>. Revista Produção Online, v. 14, n. 1, p. 264-293, 2014.</w:t>
      </w:r>
    </w:p>
    <w:p w14:paraId="1827C129" w14:textId="77777777" w:rsidR="00A91C4C" w:rsidRDefault="00A91C4C" w:rsidP="00E11765">
      <w:pPr>
        <w:pStyle w:val="TF-refernciasITEM"/>
      </w:pPr>
      <w:r w:rsidRPr="00655598">
        <w:lastRenderedPageBreak/>
        <w:t xml:space="preserve">LIMA, Everton. </w:t>
      </w:r>
      <w:r w:rsidRPr="00655598">
        <w:rPr>
          <w:b/>
          <w:bCs/>
        </w:rPr>
        <w:t>Bancos de sangue estão com estoque baixo na pandemia</w:t>
      </w:r>
      <w:r w:rsidRPr="00655598">
        <w:t>. 2021. Disponível em: https://portal.fiocruz.br/noticia/bancos-de-sangue-estao-com-estoque-baixo-na-pandemia. Acesso em: 20 ago. 2021.</w:t>
      </w:r>
    </w:p>
    <w:p w14:paraId="4829FC0A" w14:textId="77777777" w:rsidR="00A91C4C" w:rsidRDefault="00A91C4C" w:rsidP="00E11765">
      <w:pPr>
        <w:pStyle w:val="TF-refernciasITEM"/>
      </w:pPr>
      <w:commentRangeStart w:id="478"/>
      <w:r w:rsidRPr="002E78C7">
        <w:t>LIR</w:t>
      </w:r>
      <w:commentRangeEnd w:id="478"/>
      <w:r>
        <w:rPr>
          <w:rStyle w:val="Refdecomentrio"/>
        </w:rPr>
        <w:commentReference w:id="478"/>
      </w:r>
      <w:r w:rsidRPr="002E78C7">
        <w:t xml:space="preserve">A, </w:t>
      </w:r>
      <w:proofErr w:type="spellStart"/>
      <w:r w:rsidRPr="002E78C7">
        <w:t>Itágores</w:t>
      </w:r>
      <w:proofErr w:type="spellEnd"/>
      <w:r w:rsidRPr="002E78C7">
        <w:t xml:space="preserve"> L. B. de. </w:t>
      </w:r>
      <w:r w:rsidRPr="002E78C7">
        <w:rPr>
          <w:b/>
          <w:bCs/>
        </w:rPr>
        <w:t xml:space="preserve">Doar: </w:t>
      </w:r>
      <w:commentRangeStart w:id="479"/>
      <w:r w:rsidRPr="002E78C7">
        <w:rPr>
          <w:b/>
          <w:bCs/>
        </w:rPr>
        <w:t>sistema web para otimização do processo de coleta de sangue</w:t>
      </w:r>
      <w:commentRangeEnd w:id="479"/>
      <w:r>
        <w:rPr>
          <w:rStyle w:val="Refdecomentrio"/>
        </w:rPr>
        <w:commentReference w:id="479"/>
      </w:r>
      <w:r w:rsidRPr="002E78C7">
        <w:t xml:space="preserve">. 2020. 11 f. TCC (Graduação) - Curso de Ciência da Computação, Centro de Ciências Exatas e Naturais, Universidade Federal Rural do </w:t>
      </w:r>
      <w:proofErr w:type="spellStart"/>
      <w:r w:rsidRPr="002E78C7">
        <w:t>Semi-Árido</w:t>
      </w:r>
      <w:proofErr w:type="spellEnd"/>
      <w:r w:rsidRPr="002E78C7">
        <w:t>, Mossoró, 2019. Disponível em: http://repositorio.ufersa.edu.br/handle/prefix/5656. Acesso em: 29 ago. 2021.</w:t>
      </w:r>
    </w:p>
    <w:p w14:paraId="0DB6E3AD" w14:textId="77777777" w:rsidR="00A91C4C" w:rsidRDefault="00A91C4C" w:rsidP="00E11765">
      <w:pPr>
        <w:pStyle w:val="TF-refernciasITEM"/>
      </w:pPr>
      <w:r w:rsidRPr="00311B2E">
        <w:t xml:space="preserve">SANTOS, </w:t>
      </w:r>
      <w:proofErr w:type="spellStart"/>
      <w:r w:rsidRPr="00311B2E">
        <w:t>Helivania</w:t>
      </w:r>
      <w:proofErr w:type="spellEnd"/>
      <w:r w:rsidRPr="00311B2E">
        <w:t xml:space="preserve"> Sardinha dos. </w:t>
      </w:r>
      <w:commentRangeStart w:id="480"/>
      <w:r w:rsidRPr="00311B2E">
        <w:rPr>
          <w:b/>
          <w:bCs/>
        </w:rPr>
        <w:t>DOAÇÃO DE SANGUE</w:t>
      </w:r>
      <w:commentRangeEnd w:id="480"/>
      <w:r>
        <w:rPr>
          <w:rStyle w:val="Refdecomentrio"/>
        </w:rPr>
        <w:commentReference w:id="480"/>
      </w:r>
      <w:r w:rsidRPr="00311B2E">
        <w:t>. Disponível em: https://www.biologianet.com/curiosidades-biologia/doacao-de-sangue.htm. Acesso em: 26 set. 2021.</w:t>
      </w:r>
    </w:p>
    <w:p w14:paraId="3C4927BC" w14:textId="77777777" w:rsidR="00A91C4C" w:rsidRDefault="00A91C4C" w:rsidP="00E11765">
      <w:pPr>
        <w:pStyle w:val="TF-refernciasITEM"/>
      </w:pPr>
      <w:r w:rsidRPr="00783B5D">
        <w:t xml:space="preserve">Severo, C. E. P. e Santos, H. M. (2018) </w:t>
      </w:r>
      <w:commentRangeStart w:id="481"/>
      <w:r w:rsidRPr="00783B5D">
        <w:t>“</w:t>
      </w:r>
      <w:commentRangeEnd w:id="481"/>
      <w:proofErr w:type="spellStart"/>
      <w:r>
        <w:rPr>
          <w:rStyle w:val="Refdecomentrio"/>
        </w:rPr>
        <w:commentReference w:id="481"/>
      </w:r>
      <w:r w:rsidRPr="00783B5D">
        <w:rPr>
          <w:b/>
          <w:bCs/>
        </w:rPr>
        <w:t>BloodSYS</w:t>
      </w:r>
      <w:proofErr w:type="spellEnd"/>
      <w:r w:rsidRPr="00783B5D">
        <w:rPr>
          <w:b/>
          <w:bCs/>
        </w:rPr>
        <w:t xml:space="preserve">: </w:t>
      </w:r>
      <w:commentRangeStart w:id="482"/>
      <w:r w:rsidRPr="00783B5D">
        <w:rPr>
          <w:b/>
          <w:bCs/>
        </w:rPr>
        <w:t>controlando o processo de doação de  sangue  para  hemocentros</w:t>
      </w:r>
      <w:commentRangeEnd w:id="482"/>
      <w:r>
        <w:rPr>
          <w:rStyle w:val="Refdecomentrio"/>
        </w:rPr>
        <w:commentReference w:id="482"/>
      </w:r>
      <w:commentRangeStart w:id="483"/>
      <w:r w:rsidRPr="00783B5D">
        <w:t>”</w:t>
      </w:r>
      <w:commentRangeEnd w:id="483"/>
      <w:r>
        <w:rPr>
          <w:rStyle w:val="Refdecomentrio"/>
        </w:rPr>
        <w:commentReference w:id="483"/>
      </w:r>
      <w:r w:rsidRPr="00783B5D">
        <w:t>.  Revista  Eletrônica  de  Sistemas  de  Informação  e Gestão Tecnológica, v.9, n.2.</w:t>
      </w:r>
    </w:p>
    <w:p w14:paraId="5D862080" w14:textId="77777777" w:rsidR="00A91C4C" w:rsidRDefault="00A91C4C" w:rsidP="00E11765">
      <w:pPr>
        <w:pStyle w:val="TF-refernciasITEM"/>
      </w:pPr>
      <w:r w:rsidRPr="00E83504">
        <w:t xml:space="preserve">Secretária de Saúde do Rio Grande do Sul. </w:t>
      </w:r>
      <w:r w:rsidRPr="00527DF3">
        <w:rPr>
          <w:b/>
          <w:bCs/>
        </w:rPr>
        <w:t>Doação de Sangue</w:t>
      </w:r>
      <w:r w:rsidRPr="00E83504">
        <w:t>. Disponível em: https://saude.rs.gov.br/doacao-de-sangue. Acesso em: 26 set. 2021</w:t>
      </w:r>
    </w:p>
    <w:p w14:paraId="7D99BA18" w14:textId="77777777" w:rsidR="00A91C4C" w:rsidRDefault="00A91C4C" w:rsidP="00E11765">
      <w:pPr>
        <w:pStyle w:val="TF-refernciasITEM"/>
      </w:pPr>
      <w:r w:rsidRPr="00DB5ED6">
        <w:t xml:space="preserve">SILVA, Bráulio Wilker. </w:t>
      </w:r>
      <w:r w:rsidRPr="00D30F93">
        <w:rPr>
          <w:b/>
          <w:bCs/>
        </w:rPr>
        <w:t>Gerenciamento de Estoques</w:t>
      </w:r>
      <w:r w:rsidRPr="00DB5ED6">
        <w:t>. 2019. Disponível em: https://www.bwsconsultoria.com/2019/11/gerenciamento-de-estoques.html. Acesso em: 28 set. 2021</w:t>
      </w:r>
    </w:p>
    <w:p w14:paraId="0D8524A1" w14:textId="77777777" w:rsidR="00A91C4C" w:rsidRDefault="00A91C4C" w:rsidP="00823FEA">
      <w:pPr>
        <w:pStyle w:val="TF-refernciasITEM"/>
        <w:rPr>
          <w:color w:val="000000" w:themeColor="text1"/>
        </w:rPr>
      </w:pPr>
      <w:r w:rsidRPr="00CD3142">
        <w:t xml:space="preserve">SOUZA JÚNIOR, Marcílio Ferreira. </w:t>
      </w:r>
      <w:r w:rsidRPr="00804736">
        <w:rPr>
          <w:b/>
          <w:bCs/>
        </w:rPr>
        <w:t xml:space="preserve">DOE+: </w:t>
      </w:r>
      <w:commentRangeStart w:id="484"/>
      <w:r w:rsidRPr="00804736">
        <w:rPr>
          <w:b/>
          <w:bCs/>
        </w:rPr>
        <w:t>Um Aplicativo Móvel de Cunho Social para Agendamento de Doação de Sangue no Hemocentro Público de Alagoas</w:t>
      </w:r>
      <w:commentRangeEnd w:id="484"/>
      <w:r>
        <w:rPr>
          <w:rStyle w:val="Refdecomentrio"/>
        </w:rPr>
        <w:commentReference w:id="484"/>
      </w:r>
      <w:r w:rsidRPr="00CD3142">
        <w:t xml:space="preserve">. In: WORKSHOP SOBRE AS IMPLICAÇÕES DA COMPUTAÇÃO NA SOCIEDADE (WICS), 1. , 2020, Cuiabá. Anais [...]. Porto Alegre: Sociedade Brasileira de Computação, 2020. p. 153-160. ISSN 2763-8707. </w:t>
      </w:r>
      <w:r w:rsidRPr="00823FEA">
        <w:rPr>
          <w:color w:val="000000" w:themeColor="text1"/>
        </w:rPr>
        <w:t xml:space="preserve">DOI: </w:t>
      </w:r>
      <w:hyperlink r:id="rId17" w:history="1">
        <w:r w:rsidRPr="00823FEA">
          <w:rPr>
            <w:rStyle w:val="Hyperlink"/>
            <w:color w:val="000000" w:themeColor="text1"/>
          </w:rPr>
          <w:t>https://doi.org/10.5753/wics.2020.11047</w:t>
        </w:r>
      </w:hyperlink>
      <w:r w:rsidRPr="00823FEA">
        <w:rPr>
          <w:color w:val="000000" w:themeColor="text1"/>
        </w:rPr>
        <w:t>.</w:t>
      </w:r>
    </w:p>
    <w:p w14:paraId="47DAFC58" w14:textId="77777777" w:rsidR="00A91C4C" w:rsidRDefault="00A91C4C">
      <w:pPr>
        <w:rPr>
          <w:color w:val="000000" w:themeColor="text1"/>
          <w:szCs w:val="20"/>
        </w:rPr>
      </w:pPr>
      <w:r>
        <w:rPr>
          <w:color w:val="000000" w:themeColor="text1"/>
        </w:rPr>
        <w:br w:type="page"/>
      </w:r>
    </w:p>
    <w:p w14:paraId="370F9D3A" w14:textId="77777777" w:rsidR="00A91C4C" w:rsidRPr="00340EA0" w:rsidRDefault="00A91C4C" w:rsidP="00576C87">
      <w:pPr>
        <w:pStyle w:val="TF-xAvalTTULO"/>
      </w:pPr>
      <w:r w:rsidRPr="00340EA0">
        <w:lastRenderedPageBreak/>
        <w:t xml:space="preserve">FORMULÁRIO  DE  avaliação </w:t>
      </w:r>
      <w:r>
        <w:t xml:space="preserve">SIS </w:t>
      </w:r>
      <w:r w:rsidRPr="00340EA0">
        <w:t>– PROFESSOR TCC I</w:t>
      </w:r>
    </w:p>
    <w:p w14:paraId="6D0F8B11" w14:textId="77777777" w:rsidR="00A91C4C" w:rsidRDefault="00A91C4C" w:rsidP="00576C87">
      <w:pPr>
        <w:pStyle w:val="TF-xAvalLINHA"/>
      </w:pPr>
      <w:r w:rsidRPr="00320BFA">
        <w:t>Avaliador(a):</w:t>
      </w:r>
      <w:r w:rsidRPr="00320BFA">
        <w:tab/>
      </w:r>
      <w:r>
        <w:t>Dalton Solano dos Reis</w:t>
      </w:r>
    </w:p>
    <w:p w14:paraId="0856F295" w14:textId="77777777" w:rsidR="00A91C4C" w:rsidRPr="00320BFA" w:rsidRDefault="00A91C4C" w:rsidP="00576C87">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7058"/>
        <w:gridCol w:w="353"/>
        <w:gridCol w:w="918"/>
        <w:gridCol w:w="353"/>
      </w:tblGrid>
      <w:tr w:rsidR="00A91C4C" w:rsidRPr="00320BFA" w14:paraId="430517A5" w14:textId="77777777" w:rsidTr="008F1BC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0AA4E4B8" w14:textId="77777777" w:rsidR="00A91C4C" w:rsidRPr="00320BFA" w:rsidRDefault="00A91C4C" w:rsidP="008F1BCC">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72E72F39" w14:textId="77777777" w:rsidR="00A91C4C" w:rsidRPr="00320BFA" w:rsidRDefault="00A91C4C" w:rsidP="008F1BCC">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2A0B8961" w14:textId="77777777" w:rsidR="00A91C4C" w:rsidRPr="00320BFA" w:rsidRDefault="00A91C4C" w:rsidP="008F1BCC">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17A228D4" w14:textId="77777777" w:rsidR="00A91C4C" w:rsidRPr="00320BFA" w:rsidRDefault="00A91C4C" w:rsidP="008F1BCC">
            <w:pPr>
              <w:pStyle w:val="TF-xAvalITEMTABELA"/>
            </w:pPr>
            <w:r w:rsidRPr="00320BFA">
              <w:t>não atende</w:t>
            </w:r>
          </w:p>
        </w:tc>
      </w:tr>
      <w:tr w:rsidR="00A91C4C" w:rsidRPr="00320BFA" w14:paraId="6B6EB2D9" w14:textId="77777777" w:rsidTr="008F1BCC">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568EB7C" w14:textId="77777777" w:rsidR="00A91C4C" w:rsidRPr="00320BFA" w:rsidRDefault="00A91C4C" w:rsidP="008F1BCC">
            <w:pPr>
              <w:pStyle w:val="TF-xAvalITEMTABELA"/>
            </w:pPr>
            <w:r w:rsidRPr="0000224C">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151EC605" w14:textId="77777777" w:rsidR="00A91C4C" w:rsidRPr="00320BFA" w:rsidRDefault="00A91C4C" w:rsidP="002536DD">
            <w:pPr>
              <w:pStyle w:val="TF-xAvalITEM"/>
              <w:numPr>
                <w:ilvl w:val="0"/>
                <w:numId w:val="48"/>
              </w:numPr>
            </w:pPr>
            <w:r w:rsidRPr="00320BFA">
              <w:t>INTRODUÇÃO</w:t>
            </w:r>
          </w:p>
          <w:p w14:paraId="589F7CB7" w14:textId="77777777" w:rsidR="00A91C4C" w:rsidRPr="00320BFA" w:rsidRDefault="00A91C4C" w:rsidP="008F1BCC">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79805C95" w14:textId="77777777" w:rsidR="00A91C4C" w:rsidRPr="00320BFA" w:rsidRDefault="00A91C4C" w:rsidP="008F1BCC">
            <w:pPr>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4C6CB3BE" w14:textId="77777777" w:rsidR="00A91C4C" w:rsidRPr="00320BFA" w:rsidRDefault="00A91C4C" w:rsidP="008F1BCC">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0138645B" w14:textId="77777777" w:rsidR="00A91C4C" w:rsidRPr="00320BFA" w:rsidRDefault="00A91C4C" w:rsidP="008F1BCC">
            <w:pPr>
              <w:ind w:left="709" w:hanging="709"/>
              <w:jc w:val="center"/>
              <w:rPr>
                <w:sz w:val="18"/>
              </w:rPr>
            </w:pPr>
          </w:p>
        </w:tc>
      </w:tr>
      <w:tr w:rsidR="00A91C4C" w:rsidRPr="00320BFA" w14:paraId="3ABFB6F7" w14:textId="77777777" w:rsidTr="008F1BCC">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0D02D17"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D5E8CEC" w14:textId="77777777" w:rsidR="00A91C4C" w:rsidRPr="00320BFA" w:rsidRDefault="00A91C4C" w:rsidP="008F1BCC">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4F50EABD"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6E4A268E"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DB603E2" w14:textId="77777777" w:rsidR="00A91C4C" w:rsidRPr="00320BFA" w:rsidRDefault="00A91C4C" w:rsidP="008F1BCC">
            <w:pPr>
              <w:ind w:left="709" w:hanging="709"/>
              <w:jc w:val="center"/>
              <w:rPr>
                <w:sz w:val="18"/>
              </w:rPr>
            </w:pPr>
          </w:p>
        </w:tc>
      </w:tr>
      <w:tr w:rsidR="00A91C4C" w:rsidRPr="00320BFA" w14:paraId="1A705EDC"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7DAEE9B"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5009815" w14:textId="77777777" w:rsidR="00A91C4C" w:rsidRPr="00320BFA" w:rsidRDefault="00A91C4C" w:rsidP="00A91C4C">
            <w:pPr>
              <w:pStyle w:val="TF-xAvalITEM"/>
            </w:pPr>
            <w:r w:rsidRPr="00320BFA">
              <w:t>OBJETIVOS</w:t>
            </w:r>
          </w:p>
          <w:p w14:paraId="12D74D6D" w14:textId="77777777" w:rsidR="00A91C4C" w:rsidRPr="00320BFA" w:rsidRDefault="00A91C4C" w:rsidP="008F1BCC">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68C2025F"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5E1E40E"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5F6DC5A" w14:textId="77777777" w:rsidR="00A91C4C" w:rsidRPr="00320BFA" w:rsidRDefault="00A91C4C" w:rsidP="008F1BCC">
            <w:pPr>
              <w:ind w:left="709" w:hanging="709"/>
              <w:jc w:val="center"/>
              <w:rPr>
                <w:sz w:val="18"/>
              </w:rPr>
            </w:pPr>
          </w:p>
        </w:tc>
      </w:tr>
      <w:tr w:rsidR="00A91C4C" w:rsidRPr="00320BFA" w14:paraId="390FD4EB" w14:textId="77777777" w:rsidTr="008F1BCC">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3F3E2A1"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E4A29FC" w14:textId="77777777" w:rsidR="00A91C4C" w:rsidRPr="00320BFA" w:rsidRDefault="00A91C4C" w:rsidP="008F1BCC">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1E3966D1"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B2A113B"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7E3CBD7" w14:textId="77777777" w:rsidR="00A91C4C" w:rsidRPr="00320BFA" w:rsidRDefault="00A91C4C" w:rsidP="008F1BCC">
            <w:pPr>
              <w:ind w:left="709" w:hanging="709"/>
              <w:jc w:val="center"/>
              <w:rPr>
                <w:sz w:val="18"/>
              </w:rPr>
            </w:pPr>
          </w:p>
        </w:tc>
      </w:tr>
      <w:tr w:rsidR="00A91C4C" w:rsidRPr="00320BFA" w14:paraId="2EF5CC2F" w14:textId="77777777" w:rsidTr="008F1BCC">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F67FEBC"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3A43116" w14:textId="77777777" w:rsidR="00A91C4C" w:rsidRPr="00320BFA" w:rsidRDefault="00A91C4C" w:rsidP="00A91C4C">
            <w:pPr>
              <w:pStyle w:val="TF-xAvalITEM"/>
            </w:pPr>
            <w:r w:rsidRPr="00320BFA">
              <w:t>TRABALHOS CORRELATOS</w:t>
            </w:r>
          </w:p>
          <w:p w14:paraId="0CFBFB14" w14:textId="77777777" w:rsidR="00A91C4C" w:rsidRPr="00320BFA" w:rsidRDefault="00A91C4C" w:rsidP="008F1BCC">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39DBD8D3"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219F716"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928D810" w14:textId="77777777" w:rsidR="00A91C4C" w:rsidRPr="00320BFA" w:rsidRDefault="00A91C4C" w:rsidP="008F1BCC">
            <w:pPr>
              <w:ind w:left="709" w:hanging="709"/>
              <w:jc w:val="center"/>
              <w:rPr>
                <w:sz w:val="18"/>
              </w:rPr>
            </w:pPr>
          </w:p>
        </w:tc>
      </w:tr>
      <w:tr w:rsidR="00A91C4C" w:rsidRPr="00320BFA" w14:paraId="6F6CEC64"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6A6EFFB"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D513FE8" w14:textId="77777777" w:rsidR="00A91C4C" w:rsidRPr="00320BFA" w:rsidRDefault="00A91C4C" w:rsidP="00A91C4C">
            <w:pPr>
              <w:pStyle w:val="TF-xAvalITEM"/>
            </w:pPr>
            <w:r w:rsidRPr="00320BFA">
              <w:t>JUSTIFICATIVA</w:t>
            </w:r>
          </w:p>
          <w:p w14:paraId="610D8B4F" w14:textId="77777777" w:rsidR="00A91C4C" w:rsidRPr="00320BFA" w:rsidRDefault="00A91C4C" w:rsidP="008F1BCC">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5FA6426B"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84EF238"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7AEFEAC" w14:textId="77777777" w:rsidR="00A91C4C" w:rsidRPr="00320BFA" w:rsidRDefault="00A91C4C" w:rsidP="008F1BCC">
            <w:pPr>
              <w:ind w:left="709" w:hanging="709"/>
              <w:jc w:val="center"/>
              <w:rPr>
                <w:sz w:val="18"/>
              </w:rPr>
            </w:pPr>
          </w:p>
        </w:tc>
      </w:tr>
      <w:tr w:rsidR="00A91C4C" w:rsidRPr="00320BFA" w14:paraId="4DE99A3B"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0B5A559"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3952C43" w14:textId="77777777" w:rsidR="00A91C4C" w:rsidRPr="00320BFA" w:rsidRDefault="00A91C4C" w:rsidP="008F1BCC">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5CCFD384"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BF24C3E"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9639F79" w14:textId="77777777" w:rsidR="00A91C4C" w:rsidRPr="00320BFA" w:rsidRDefault="00A91C4C" w:rsidP="008F1BCC">
            <w:pPr>
              <w:ind w:left="709" w:hanging="709"/>
              <w:jc w:val="center"/>
              <w:rPr>
                <w:sz w:val="18"/>
              </w:rPr>
            </w:pPr>
          </w:p>
        </w:tc>
      </w:tr>
      <w:tr w:rsidR="00A91C4C" w:rsidRPr="00320BFA" w14:paraId="431A2A4A"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5CEA8E5"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4321C67" w14:textId="77777777" w:rsidR="00A91C4C" w:rsidRPr="00320BFA" w:rsidRDefault="00A91C4C" w:rsidP="008F1BCC">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017872A3"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4D29B2E"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E97DD86" w14:textId="77777777" w:rsidR="00A91C4C" w:rsidRPr="00320BFA" w:rsidRDefault="00A91C4C" w:rsidP="008F1BCC">
            <w:pPr>
              <w:ind w:left="709" w:hanging="709"/>
              <w:jc w:val="center"/>
              <w:rPr>
                <w:sz w:val="18"/>
              </w:rPr>
            </w:pPr>
          </w:p>
        </w:tc>
      </w:tr>
      <w:tr w:rsidR="00A91C4C" w:rsidRPr="00320BFA" w14:paraId="2974ECF9"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DD533CF"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73162F7" w14:textId="77777777" w:rsidR="00A91C4C" w:rsidRPr="00320BFA" w:rsidRDefault="00A91C4C" w:rsidP="00A91C4C">
            <w:pPr>
              <w:pStyle w:val="TF-xAvalITEM"/>
            </w:pPr>
            <w:r w:rsidRPr="00320BFA">
              <w:t>REQUISITOS PRINCIPAIS DO PROBLEMA A SER TRABALHADO</w:t>
            </w:r>
          </w:p>
          <w:p w14:paraId="1CAE849C" w14:textId="77777777" w:rsidR="00A91C4C" w:rsidRPr="00320BFA" w:rsidRDefault="00A91C4C" w:rsidP="008F1BCC">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6E221735"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CE1317C"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63424CF" w14:textId="77777777" w:rsidR="00A91C4C" w:rsidRPr="00320BFA" w:rsidRDefault="00A91C4C" w:rsidP="008F1BCC">
            <w:pPr>
              <w:ind w:left="709" w:hanging="709"/>
              <w:jc w:val="center"/>
              <w:rPr>
                <w:sz w:val="18"/>
              </w:rPr>
            </w:pPr>
          </w:p>
        </w:tc>
      </w:tr>
      <w:tr w:rsidR="00A91C4C" w:rsidRPr="00320BFA" w14:paraId="36927C75" w14:textId="77777777" w:rsidTr="008F1BCC">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5B3C2C9"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C444095" w14:textId="77777777" w:rsidR="00A91C4C" w:rsidRPr="00320BFA" w:rsidRDefault="00A91C4C" w:rsidP="00A91C4C">
            <w:pPr>
              <w:pStyle w:val="TF-xAvalITEM"/>
            </w:pPr>
            <w:r w:rsidRPr="00320BFA">
              <w:t>METODOLOGIA</w:t>
            </w:r>
          </w:p>
          <w:p w14:paraId="416E6A5F" w14:textId="77777777" w:rsidR="00A91C4C" w:rsidRPr="00320BFA" w:rsidRDefault="00A91C4C" w:rsidP="008F1BCC">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43F39AF9"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38D21D7"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85817B7" w14:textId="77777777" w:rsidR="00A91C4C" w:rsidRPr="00320BFA" w:rsidRDefault="00A91C4C" w:rsidP="008F1BCC">
            <w:pPr>
              <w:ind w:left="709" w:hanging="709"/>
              <w:jc w:val="center"/>
              <w:rPr>
                <w:sz w:val="18"/>
              </w:rPr>
            </w:pPr>
          </w:p>
        </w:tc>
      </w:tr>
      <w:tr w:rsidR="00A91C4C" w:rsidRPr="00320BFA" w14:paraId="3EF2FD35"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CBD5817"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6E93E0C" w14:textId="77777777" w:rsidR="00A91C4C" w:rsidRPr="00320BFA" w:rsidRDefault="00A91C4C" w:rsidP="008F1BCC">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6CFE4E70"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3141718"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4C6F006" w14:textId="77777777" w:rsidR="00A91C4C" w:rsidRPr="00320BFA" w:rsidRDefault="00A91C4C" w:rsidP="008F1BCC">
            <w:pPr>
              <w:ind w:left="709" w:hanging="709"/>
              <w:jc w:val="center"/>
              <w:rPr>
                <w:sz w:val="18"/>
              </w:rPr>
            </w:pPr>
          </w:p>
        </w:tc>
      </w:tr>
      <w:tr w:rsidR="00A91C4C" w:rsidRPr="00320BFA" w14:paraId="66364B48"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AE8AABB"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AEA7E8F" w14:textId="77777777" w:rsidR="00A91C4C" w:rsidRPr="00320BFA" w:rsidRDefault="00A91C4C" w:rsidP="00A91C4C">
            <w:pPr>
              <w:pStyle w:val="TF-xAvalITEM"/>
            </w:pPr>
            <w:r w:rsidRPr="00320BFA">
              <w:t>REVISÃO BIBLIOGRÁFICA</w:t>
            </w:r>
            <w:r>
              <w:t xml:space="preserve"> (atenção para a diferença de conteúdo entre projeto e pré-projeto)</w:t>
            </w:r>
          </w:p>
          <w:p w14:paraId="3105F763" w14:textId="77777777" w:rsidR="00A91C4C" w:rsidRPr="00320BFA" w:rsidRDefault="00A91C4C" w:rsidP="008F1BCC">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4CF056B9"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B3BD52B"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16DA3EC" w14:textId="77777777" w:rsidR="00A91C4C" w:rsidRPr="00320BFA" w:rsidRDefault="00A91C4C" w:rsidP="008F1BCC">
            <w:pPr>
              <w:ind w:left="709" w:hanging="709"/>
              <w:jc w:val="center"/>
              <w:rPr>
                <w:sz w:val="18"/>
              </w:rPr>
            </w:pPr>
          </w:p>
        </w:tc>
      </w:tr>
      <w:tr w:rsidR="00A91C4C" w:rsidRPr="00320BFA" w14:paraId="7A4D734E"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BF2EBFD" w14:textId="77777777" w:rsidR="00A91C4C" w:rsidRPr="00320BFA" w:rsidRDefault="00A91C4C" w:rsidP="008F1BCC">
            <w:pPr>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41541E41" w14:textId="77777777" w:rsidR="00A91C4C" w:rsidRPr="00320BFA" w:rsidRDefault="00A91C4C" w:rsidP="008F1BCC">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5319792E"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134AC430"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36551D2F" w14:textId="77777777" w:rsidR="00A91C4C" w:rsidRPr="00320BFA" w:rsidRDefault="00A91C4C" w:rsidP="008F1BCC">
            <w:pPr>
              <w:ind w:left="709" w:hanging="709"/>
              <w:jc w:val="center"/>
              <w:rPr>
                <w:sz w:val="18"/>
              </w:rPr>
            </w:pPr>
          </w:p>
        </w:tc>
      </w:tr>
      <w:tr w:rsidR="00A91C4C" w:rsidRPr="00320BFA" w14:paraId="636A8FF3" w14:textId="77777777" w:rsidTr="008F1BCC">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84D725F" w14:textId="77777777" w:rsidR="00A91C4C" w:rsidRPr="00320BFA" w:rsidRDefault="00A91C4C" w:rsidP="008F1BCC">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1E2963E1" w14:textId="77777777" w:rsidR="00A91C4C" w:rsidRPr="00320BFA" w:rsidRDefault="00A91C4C" w:rsidP="00A91C4C">
            <w:pPr>
              <w:pStyle w:val="TF-xAvalITEM"/>
            </w:pPr>
            <w:r w:rsidRPr="00320BFA">
              <w:t>LINGUAGEM USADA (redação)</w:t>
            </w:r>
          </w:p>
          <w:p w14:paraId="34E97F83" w14:textId="77777777" w:rsidR="00A91C4C" w:rsidRPr="00320BFA" w:rsidRDefault="00A91C4C" w:rsidP="008F1BCC">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7CCD9715" w14:textId="77777777" w:rsidR="00A91C4C" w:rsidRPr="00320BFA" w:rsidRDefault="00A91C4C" w:rsidP="008F1BCC">
            <w:pPr>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762A004E" w14:textId="77777777" w:rsidR="00A91C4C" w:rsidRPr="00320BFA" w:rsidRDefault="00A91C4C" w:rsidP="008F1BCC">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445A9DF5" w14:textId="77777777" w:rsidR="00A91C4C" w:rsidRPr="00320BFA" w:rsidRDefault="00A91C4C" w:rsidP="008F1BCC">
            <w:pPr>
              <w:ind w:left="709" w:hanging="709"/>
              <w:jc w:val="center"/>
              <w:rPr>
                <w:sz w:val="18"/>
              </w:rPr>
            </w:pPr>
          </w:p>
        </w:tc>
      </w:tr>
      <w:tr w:rsidR="00A91C4C" w:rsidRPr="00320BFA" w14:paraId="14C079F4"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A215637"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BF535E7" w14:textId="77777777" w:rsidR="00A91C4C" w:rsidRPr="00320BFA" w:rsidRDefault="00A91C4C" w:rsidP="008F1BCC">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4921A20E"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A52C356"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41C8253" w14:textId="77777777" w:rsidR="00A91C4C" w:rsidRPr="00320BFA" w:rsidRDefault="00A91C4C" w:rsidP="008F1BCC">
            <w:pPr>
              <w:ind w:left="709" w:hanging="709"/>
              <w:jc w:val="center"/>
              <w:rPr>
                <w:sz w:val="18"/>
              </w:rPr>
            </w:pPr>
          </w:p>
        </w:tc>
      </w:tr>
      <w:tr w:rsidR="00A91C4C" w:rsidRPr="00320BFA" w14:paraId="5FDA7FF3"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7134A47"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A1547F4" w14:textId="77777777" w:rsidR="00A91C4C" w:rsidRPr="00320BFA" w:rsidRDefault="00A91C4C" w:rsidP="00A91C4C">
            <w:pPr>
              <w:pStyle w:val="TF-xAvalITEM"/>
            </w:pPr>
            <w:r w:rsidRPr="00320BFA">
              <w:t>ORGANIZAÇÃO E APRESENTAÇÃO GRÁFICA DO TEXTO</w:t>
            </w:r>
          </w:p>
          <w:p w14:paraId="1D764465" w14:textId="77777777" w:rsidR="00A91C4C" w:rsidRPr="00320BFA" w:rsidRDefault="00A91C4C" w:rsidP="008F1BCC">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5D2A87C5"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3A7696E"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8848B23" w14:textId="77777777" w:rsidR="00A91C4C" w:rsidRPr="00320BFA" w:rsidRDefault="00A91C4C" w:rsidP="008F1BCC">
            <w:pPr>
              <w:ind w:left="709" w:hanging="709"/>
              <w:jc w:val="center"/>
              <w:rPr>
                <w:sz w:val="18"/>
              </w:rPr>
            </w:pPr>
          </w:p>
        </w:tc>
      </w:tr>
      <w:tr w:rsidR="00A91C4C" w:rsidRPr="00320BFA" w14:paraId="5459A747"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C6B7CFE"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2A715CF" w14:textId="77777777" w:rsidR="00A91C4C" w:rsidRPr="00320BFA" w:rsidRDefault="00A91C4C" w:rsidP="00A91C4C">
            <w:pPr>
              <w:pStyle w:val="TF-xAvalITEM"/>
            </w:pPr>
            <w:r w:rsidRPr="00320BFA">
              <w:t>ILUSTRAÇÕES (figuras, quadros, tabelas)</w:t>
            </w:r>
          </w:p>
          <w:p w14:paraId="7EFC7180" w14:textId="77777777" w:rsidR="00A91C4C" w:rsidRPr="00320BFA" w:rsidRDefault="00A91C4C" w:rsidP="008F1BCC">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359B2A65" w14:textId="77777777" w:rsidR="00A91C4C" w:rsidRPr="00320BFA" w:rsidRDefault="00A91C4C" w:rsidP="008F1BCC">
            <w:pPr>
              <w:spacing w:before="80" w:after="8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1CB637F0" w14:textId="77777777" w:rsidR="00A91C4C" w:rsidRPr="00320BFA" w:rsidRDefault="00A91C4C" w:rsidP="008F1BCC">
            <w:pPr>
              <w:spacing w:before="80" w:after="80"/>
              <w:ind w:left="709" w:hanging="709"/>
              <w:jc w:val="center"/>
              <w:rPr>
                <w:sz w:val="18"/>
              </w:rPr>
            </w:pPr>
            <w:commentRangeStart w:id="485"/>
            <w:r>
              <w:rPr>
                <w:sz w:val="18"/>
              </w:rPr>
              <w:t>X</w:t>
            </w:r>
            <w:commentRangeEnd w:id="485"/>
            <w:r>
              <w:rPr>
                <w:rStyle w:val="Refdecomentrio"/>
              </w:rPr>
              <w:commentReference w:id="485"/>
            </w:r>
          </w:p>
        </w:tc>
        <w:tc>
          <w:tcPr>
            <w:tcW w:w="267" w:type="pct"/>
            <w:tcBorders>
              <w:top w:val="single" w:sz="4" w:space="0" w:color="auto"/>
              <w:left w:val="single" w:sz="4" w:space="0" w:color="auto"/>
              <w:bottom w:val="single" w:sz="4" w:space="0" w:color="auto"/>
              <w:right w:val="single" w:sz="12" w:space="0" w:color="auto"/>
            </w:tcBorders>
          </w:tcPr>
          <w:p w14:paraId="158CC476" w14:textId="77777777" w:rsidR="00A91C4C" w:rsidRPr="00320BFA" w:rsidRDefault="00A91C4C" w:rsidP="008F1BCC">
            <w:pPr>
              <w:spacing w:before="80" w:after="80"/>
              <w:ind w:left="709" w:hanging="709"/>
              <w:jc w:val="center"/>
              <w:rPr>
                <w:sz w:val="18"/>
              </w:rPr>
            </w:pPr>
          </w:p>
        </w:tc>
      </w:tr>
      <w:tr w:rsidR="00A91C4C" w:rsidRPr="00320BFA" w14:paraId="67645D8A"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E73226B"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1FC0B41" w14:textId="77777777" w:rsidR="00A91C4C" w:rsidRPr="00320BFA" w:rsidRDefault="00A91C4C" w:rsidP="00A91C4C">
            <w:pPr>
              <w:pStyle w:val="TF-xAvalITEM"/>
            </w:pPr>
            <w:r w:rsidRPr="00320BFA">
              <w:t>REFERÊNCIAS E CITAÇÕES</w:t>
            </w:r>
          </w:p>
          <w:p w14:paraId="6D48B924" w14:textId="77777777" w:rsidR="00A91C4C" w:rsidRPr="00320BFA" w:rsidRDefault="00A91C4C" w:rsidP="008F1BCC">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19F39616" w14:textId="77777777" w:rsidR="00A91C4C" w:rsidRPr="00320BFA" w:rsidRDefault="00A91C4C" w:rsidP="008F1BCC">
            <w:pPr>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30D19526" w14:textId="77777777" w:rsidR="00A91C4C" w:rsidRPr="00320BFA" w:rsidRDefault="00A91C4C" w:rsidP="008F1BCC">
            <w:pPr>
              <w:ind w:left="709" w:hanging="709"/>
              <w:jc w:val="center"/>
              <w:rPr>
                <w:sz w:val="18"/>
              </w:rPr>
            </w:pPr>
            <w:commentRangeStart w:id="486"/>
            <w:r>
              <w:rPr>
                <w:sz w:val="18"/>
              </w:rPr>
              <w:t>X</w:t>
            </w:r>
            <w:commentRangeEnd w:id="486"/>
            <w:r>
              <w:rPr>
                <w:rStyle w:val="Refdecomentrio"/>
              </w:rPr>
              <w:commentReference w:id="486"/>
            </w:r>
          </w:p>
        </w:tc>
        <w:tc>
          <w:tcPr>
            <w:tcW w:w="267" w:type="pct"/>
            <w:tcBorders>
              <w:top w:val="single" w:sz="4" w:space="0" w:color="auto"/>
              <w:left w:val="single" w:sz="4" w:space="0" w:color="auto"/>
              <w:bottom w:val="single" w:sz="4" w:space="0" w:color="auto"/>
              <w:right w:val="single" w:sz="12" w:space="0" w:color="auto"/>
            </w:tcBorders>
          </w:tcPr>
          <w:p w14:paraId="73538D65" w14:textId="77777777" w:rsidR="00A91C4C" w:rsidRPr="00320BFA" w:rsidRDefault="00A91C4C" w:rsidP="008F1BCC">
            <w:pPr>
              <w:ind w:left="709" w:hanging="709"/>
              <w:jc w:val="center"/>
              <w:rPr>
                <w:sz w:val="18"/>
              </w:rPr>
            </w:pPr>
          </w:p>
        </w:tc>
      </w:tr>
      <w:tr w:rsidR="00A91C4C" w:rsidRPr="00320BFA" w14:paraId="657797A7"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0656F19"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E63BE24" w14:textId="77777777" w:rsidR="00A91C4C" w:rsidRPr="00320BFA" w:rsidRDefault="00A91C4C" w:rsidP="008F1BCC">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73823D6C" w14:textId="77777777" w:rsidR="00A91C4C" w:rsidRPr="00320BFA" w:rsidRDefault="00A91C4C" w:rsidP="008F1BCC">
            <w:pPr>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67B49F9" w14:textId="77777777" w:rsidR="00A91C4C" w:rsidRPr="00320BFA" w:rsidRDefault="00A91C4C" w:rsidP="008F1BCC">
            <w:pPr>
              <w:ind w:left="709" w:hanging="709"/>
              <w:jc w:val="center"/>
              <w:rPr>
                <w:sz w:val="18"/>
              </w:rPr>
            </w:pPr>
            <w:commentRangeStart w:id="487"/>
            <w:r>
              <w:rPr>
                <w:sz w:val="18"/>
              </w:rPr>
              <w:t>X</w:t>
            </w:r>
            <w:commentRangeEnd w:id="487"/>
            <w:r>
              <w:rPr>
                <w:rStyle w:val="Refdecomentrio"/>
              </w:rPr>
              <w:commentReference w:id="487"/>
            </w:r>
          </w:p>
        </w:tc>
        <w:tc>
          <w:tcPr>
            <w:tcW w:w="267" w:type="pct"/>
            <w:tcBorders>
              <w:top w:val="single" w:sz="4" w:space="0" w:color="auto"/>
              <w:left w:val="single" w:sz="4" w:space="0" w:color="auto"/>
              <w:bottom w:val="single" w:sz="4" w:space="0" w:color="auto"/>
              <w:right w:val="single" w:sz="12" w:space="0" w:color="auto"/>
            </w:tcBorders>
          </w:tcPr>
          <w:p w14:paraId="22D1CB79" w14:textId="77777777" w:rsidR="00A91C4C" w:rsidRPr="00320BFA" w:rsidRDefault="00A91C4C" w:rsidP="008F1BCC">
            <w:pPr>
              <w:ind w:left="709" w:hanging="709"/>
              <w:jc w:val="center"/>
              <w:rPr>
                <w:sz w:val="18"/>
              </w:rPr>
            </w:pPr>
          </w:p>
        </w:tc>
      </w:tr>
      <w:tr w:rsidR="00A91C4C" w:rsidRPr="00320BFA" w14:paraId="7B41FDB9"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801D270" w14:textId="77777777" w:rsidR="00A91C4C" w:rsidRPr="00320BFA" w:rsidRDefault="00A91C4C" w:rsidP="008F1BCC">
            <w:pPr>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38F2D453" w14:textId="77777777" w:rsidR="00A91C4C" w:rsidRPr="00320BFA" w:rsidRDefault="00A91C4C" w:rsidP="008F1BCC">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56C8527C" w14:textId="77777777" w:rsidR="00A91C4C" w:rsidRPr="00320BFA" w:rsidRDefault="00A91C4C" w:rsidP="008F1BCC">
            <w:pPr>
              <w:ind w:left="709" w:hanging="709"/>
              <w:jc w:val="center"/>
              <w:rPr>
                <w:sz w:val="18"/>
              </w:rPr>
            </w:pPr>
          </w:p>
        </w:tc>
        <w:tc>
          <w:tcPr>
            <w:tcW w:w="271" w:type="pct"/>
            <w:tcBorders>
              <w:top w:val="single" w:sz="4" w:space="0" w:color="auto"/>
              <w:left w:val="single" w:sz="4" w:space="0" w:color="auto"/>
              <w:bottom w:val="single" w:sz="12" w:space="0" w:color="auto"/>
              <w:right w:val="single" w:sz="4" w:space="0" w:color="auto"/>
            </w:tcBorders>
          </w:tcPr>
          <w:p w14:paraId="5E11532F" w14:textId="77777777" w:rsidR="00A91C4C" w:rsidRPr="00320BFA" w:rsidRDefault="00A91C4C" w:rsidP="008F1BCC">
            <w:pPr>
              <w:ind w:left="709" w:hanging="709"/>
              <w:jc w:val="center"/>
              <w:rPr>
                <w:sz w:val="18"/>
              </w:rPr>
            </w:pPr>
            <w:commentRangeStart w:id="488"/>
            <w:r>
              <w:rPr>
                <w:sz w:val="18"/>
              </w:rPr>
              <w:t>X</w:t>
            </w:r>
            <w:commentRangeEnd w:id="488"/>
            <w:r>
              <w:rPr>
                <w:rStyle w:val="Refdecomentrio"/>
              </w:rPr>
              <w:commentReference w:id="488"/>
            </w:r>
          </w:p>
        </w:tc>
        <w:tc>
          <w:tcPr>
            <w:tcW w:w="267" w:type="pct"/>
            <w:tcBorders>
              <w:top w:val="single" w:sz="4" w:space="0" w:color="auto"/>
              <w:left w:val="single" w:sz="4" w:space="0" w:color="auto"/>
              <w:bottom w:val="single" w:sz="12" w:space="0" w:color="auto"/>
              <w:right w:val="single" w:sz="12" w:space="0" w:color="auto"/>
            </w:tcBorders>
          </w:tcPr>
          <w:p w14:paraId="59B120BE" w14:textId="77777777" w:rsidR="00A91C4C" w:rsidRPr="00320BFA" w:rsidRDefault="00A91C4C" w:rsidP="008F1BCC">
            <w:pPr>
              <w:ind w:left="709" w:hanging="709"/>
              <w:jc w:val="center"/>
              <w:rPr>
                <w:sz w:val="18"/>
              </w:rPr>
            </w:pPr>
          </w:p>
        </w:tc>
      </w:tr>
    </w:tbl>
    <w:p w14:paraId="2DAFA735" w14:textId="77777777" w:rsidR="00A91C4C" w:rsidRDefault="00A91C4C" w:rsidP="00823FEA">
      <w:pPr>
        <w:pStyle w:val="TF-refernciasITEM"/>
        <w:rPr>
          <w:color w:val="000000" w:themeColor="text1"/>
        </w:rPr>
      </w:pPr>
    </w:p>
    <w:p w14:paraId="0DCC5A01" w14:textId="77777777" w:rsidR="0080416A" w:rsidRPr="0080416A" w:rsidRDefault="0080416A" w:rsidP="0080416A">
      <w:pPr>
        <w:jc w:val="both"/>
      </w:pPr>
    </w:p>
    <w:sectPr w:rsidR="0080416A" w:rsidRPr="0080416A" w:rsidSect="002536DD">
      <w:pgSz w:w="11906" w:h="16838"/>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imone Erbs da Costa" w:date="2021-12-02T20:59:00Z" w:initials="SEdC">
    <w:p w14:paraId="3FBA60C9" w14:textId="77777777" w:rsidR="002536DD" w:rsidRDefault="002536DD">
      <w:pPr>
        <w:pStyle w:val="Textodecomentrio"/>
      </w:pPr>
      <w:r>
        <w:rPr>
          <w:rStyle w:val="Refdecomentrio"/>
        </w:rPr>
        <w:annotationRef/>
      </w:r>
      <w:r>
        <w:t>Verifique com sua orientadora a questão de aqui a Furb adotar como objetivo geral o desenvolver. Neste caso, coloque aqui desenvolver de no objetivo específico a) disponibilizar</w:t>
      </w:r>
    </w:p>
  </w:comment>
  <w:comment w:id="7" w:author="Simone Erbs da Costa" w:date="2021-12-02T19:23:00Z" w:initials="SEdC">
    <w:p w14:paraId="6C1FCD78" w14:textId="77777777" w:rsidR="002536DD" w:rsidRDefault="002536DD">
      <w:pPr>
        <w:pStyle w:val="Textodecomentrio"/>
      </w:pPr>
      <w:r>
        <w:rPr>
          <w:rStyle w:val="Refdecomentrio"/>
        </w:rPr>
        <w:annotationRef/>
      </w:r>
      <w:r>
        <w:t>Alterar o “é” aqui, porque ficou sem sentido.</w:t>
      </w:r>
    </w:p>
  </w:comment>
  <w:comment w:id="8" w:author="Simone Erbs da Costa" w:date="2021-12-02T19:23:00Z" w:initials="SEdC">
    <w:p w14:paraId="1B1A5541" w14:textId="77777777" w:rsidR="002536DD" w:rsidRDefault="002536DD" w:rsidP="0024576A">
      <w:pPr>
        <w:pStyle w:val="Textodecomentrio"/>
      </w:pPr>
      <w:r>
        <w:rPr>
          <w:rStyle w:val="Refdecomentrio"/>
        </w:rPr>
        <w:annotationRef/>
      </w:r>
      <w:r>
        <w:t>Alterar o “é” aqui, porque ficou sem sentido.</w:t>
      </w:r>
    </w:p>
    <w:p w14:paraId="5C455E60" w14:textId="77777777" w:rsidR="002536DD" w:rsidRDefault="002536DD">
      <w:pPr>
        <w:pStyle w:val="Textodecomentrio"/>
      </w:pPr>
    </w:p>
  </w:comment>
  <w:comment w:id="9" w:author="Simone Erbs da Costa" w:date="2021-12-02T19:23:00Z" w:initials="SEdC">
    <w:p w14:paraId="6C4278D1" w14:textId="77777777" w:rsidR="002536DD" w:rsidRDefault="002536DD" w:rsidP="0024576A">
      <w:pPr>
        <w:pStyle w:val="Textodecomentrio"/>
      </w:pPr>
      <w:r>
        <w:rPr>
          <w:rStyle w:val="Refdecomentrio"/>
        </w:rPr>
        <w:annotationRef/>
      </w:r>
      <w:r>
        <w:t>Alterar o “é” aqui, porque ficou sem sentido.</w:t>
      </w:r>
    </w:p>
    <w:p w14:paraId="4D21D200" w14:textId="77777777" w:rsidR="002536DD" w:rsidRDefault="002536DD">
      <w:pPr>
        <w:pStyle w:val="Textodecomentrio"/>
      </w:pPr>
    </w:p>
  </w:comment>
  <w:comment w:id="11" w:author="Simone Erbs da Costa" w:date="2021-12-02T19:25:00Z" w:initials="SEdC">
    <w:p w14:paraId="25822F61" w14:textId="77777777" w:rsidR="002536DD" w:rsidRDefault="002536DD">
      <w:pPr>
        <w:pStyle w:val="Textodecomentrio"/>
      </w:pPr>
      <w:r>
        <w:rPr>
          <w:rStyle w:val="Refdecomentrio"/>
        </w:rPr>
        <w:annotationRef/>
      </w:r>
      <w:r>
        <w:t>Equalizar termo.</w:t>
      </w:r>
    </w:p>
  </w:comment>
  <w:comment w:id="15" w:author="Simone Erbs da Costa" w:date="2021-12-02T19:28:00Z" w:initials="SEdC">
    <w:p w14:paraId="0E606CDD" w14:textId="77777777" w:rsidR="002536DD" w:rsidRDefault="002536DD">
      <w:pPr>
        <w:pStyle w:val="Textodecomentrio"/>
      </w:pPr>
      <w:r>
        <w:rPr>
          <w:rStyle w:val="Refdecomentrio"/>
        </w:rPr>
        <w:annotationRef/>
      </w:r>
      <w:r>
        <w:t>Equalizar termo</w:t>
      </w:r>
    </w:p>
  </w:comment>
  <w:comment w:id="18" w:author="Simone Erbs da Costa" w:date="2021-12-02T20:27:00Z" w:initials="SEdC">
    <w:p w14:paraId="243D1ED9" w14:textId="77777777" w:rsidR="002536DD" w:rsidRDefault="002536DD">
      <w:pPr>
        <w:pStyle w:val="Textodecomentrio"/>
      </w:pPr>
      <w:r>
        <w:rPr>
          <w:rStyle w:val="Refdecomentrio"/>
        </w:rPr>
        <w:annotationRef/>
      </w:r>
      <w:r>
        <w:t>Sugiro que campos de tela esteja no estilo courier new.</w:t>
      </w:r>
    </w:p>
  </w:comment>
  <w:comment w:id="26" w:author="Simone Erbs da Costa" w:date="2021-12-02T20:07:00Z" w:initials="SEdC">
    <w:p w14:paraId="57D52606" w14:textId="77777777" w:rsidR="002536DD" w:rsidRDefault="002536DD">
      <w:pPr>
        <w:pStyle w:val="Textodecomentrio"/>
      </w:pPr>
      <w:r>
        <w:rPr>
          <w:rStyle w:val="Refdecomentrio"/>
        </w:rPr>
        <w:annotationRef/>
      </w:r>
      <w:r>
        <w:t>Datasus é a sigla de “Departamento de Informática do Sistema Único de Saúde”?</w:t>
      </w:r>
    </w:p>
  </w:comment>
  <w:comment w:id="32" w:author="Simone Erbs da Costa" w:date="2021-12-02T20:28:00Z" w:initials="SEdC">
    <w:p w14:paraId="2720A10D" w14:textId="77777777" w:rsidR="002536DD" w:rsidRDefault="002536DD">
      <w:pPr>
        <w:pStyle w:val="Textodecomentrio"/>
      </w:pPr>
      <w:r>
        <w:rPr>
          <w:rStyle w:val="Refdecomentrio"/>
        </w:rPr>
        <w:annotationRef/>
      </w:r>
      <w:r>
        <w:t>Sugiro que campos de tela esteja no estilo courier new.</w:t>
      </w:r>
    </w:p>
  </w:comment>
  <w:comment w:id="43" w:author="Simone Erbs da Costa" w:date="2021-12-02T20:27:00Z" w:initials="SEdC">
    <w:p w14:paraId="29CF46A4" w14:textId="77777777" w:rsidR="002536DD" w:rsidRDefault="002536DD">
      <w:pPr>
        <w:pStyle w:val="Textodecomentrio"/>
      </w:pPr>
      <w:r>
        <w:rPr>
          <w:rStyle w:val="Refdecomentrio"/>
        </w:rPr>
        <w:annotationRef/>
      </w:r>
      <w:r>
        <w:t>Sugiro que campos de tela esteja no estilo courier new.</w:t>
      </w:r>
    </w:p>
  </w:comment>
  <w:comment w:id="85" w:author="Simone Erbs da Costa" w:date="2021-12-02T20:31:00Z" w:initials="SEdC">
    <w:p w14:paraId="0FD5D008" w14:textId="77777777" w:rsidR="002536DD" w:rsidRDefault="002536DD">
      <w:pPr>
        <w:pStyle w:val="Textodecomentrio"/>
      </w:pPr>
      <w:r>
        <w:rPr>
          <w:rStyle w:val="Refdecomentrio"/>
        </w:rPr>
        <w:annotationRef/>
      </w:r>
      <w:r>
        <w:t>Faltou detalhar este trabalho.</w:t>
      </w:r>
    </w:p>
  </w:comment>
  <w:comment w:id="89" w:author="Simone Erbs da Costa" w:date="2021-12-02T20:32:00Z" w:initials="SEdC">
    <w:p w14:paraId="189A7D34" w14:textId="77777777" w:rsidR="002536DD" w:rsidRDefault="002536DD">
      <w:pPr>
        <w:pStyle w:val="Textodecomentrio"/>
      </w:pPr>
      <w:r>
        <w:rPr>
          <w:rStyle w:val="Refdecomentrio"/>
        </w:rPr>
        <w:annotationRef/>
      </w:r>
      <w:r>
        <w:t>Apesar de se apresentar aqui apenas os principais requisitos, é necessário que eles sejam suficientes para atingir seu objetivo.</w:t>
      </w:r>
    </w:p>
    <w:p w14:paraId="79C1F380" w14:textId="77777777" w:rsidR="002536DD" w:rsidRDefault="002536DD">
      <w:pPr>
        <w:pStyle w:val="Textodecomentrio"/>
      </w:pPr>
    </w:p>
    <w:p w14:paraId="20A77DDF" w14:textId="77777777" w:rsidR="002536DD" w:rsidRDefault="002536DD">
      <w:pPr>
        <w:pStyle w:val="Textodecomentrio"/>
      </w:pPr>
      <w:r>
        <w:t>Sugiro fortemente rever os requisitos.</w:t>
      </w:r>
    </w:p>
    <w:p w14:paraId="54949DF7" w14:textId="77777777" w:rsidR="002536DD" w:rsidRDefault="002536DD">
      <w:pPr>
        <w:pStyle w:val="Textodecomentrio"/>
      </w:pPr>
    </w:p>
    <w:p w14:paraId="647CF148" w14:textId="77777777" w:rsidR="002536DD" w:rsidRDefault="002536DD">
      <w:pPr>
        <w:pStyle w:val="Textodecomentrio"/>
      </w:pPr>
      <w:r>
        <w:t>Inclua por exemplo o banco de dados que será utilizado como RNF. Acredito que faltam ainda tanto RF como RNF</w:t>
      </w:r>
    </w:p>
  </w:comment>
  <w:comment w:id="91" w:author="Simone Erbs da Costa" w:date="2021-12-02T20:34:00Z" w:initials="SEdC">
    <w:p w14:paraId="28414E38" w14:textId="77777777" w:rsidR="002536DD" w:rsidRDefault="002536DD">
      <w:pPr>
        <w:pStyle w:val="Textodecomentrio"/>
      </w:pPr>
      <w:r>
        <w:rPr>
          <w:rStyle w:val="Refdecomentrio"/>
        </w:rPr>
        <w:annotationRef/>
      </w:r>
      <w:r>
        <w:t>Qual banco de dados?</w:t>
      </w:r>
    </w:p>
  </w:comment>
  <w:comment w:id="92" w:author="Simone Erbs da Costa" w:date="2021-12-02T20:35:00Z" w:initials="SEdC">
    <w:p w14:paraId="6C6285DE" w14:textId="77777777" w:rsidR="002536DD" w:rsidRDefault="002536DD">
      <w:pPr>
        <w:pStyle w:val="Textodecomentrio"/>
      </w:pPr>
      <w:r>
        <w:rPr>
          <w:rStyle w:val="Refdecomentrio"/>
        </w:rPr>
        <w:annotationRef/>
      </w:r>
      <w:r>
        <w:t>No meu ver a implantação acontece antes dos testes e da validação, pois como os usuários vão testar se o sistema não estiver implantado. Rever</w:t>
      </w:r>
    </w:p>
  </w:comment>
  <w:comment w:id="94" w:author="Simone Erbs da Costa" w:date="2021-12-02T20:48:00Z" w:initials="SEdC">
    <w:p w14:paraId="1AB69973" w14:textId="77777777" w:rsidR="002536DD" w:rsidRDefault="002536DD">
      <w:pPr>
        <w:pStyle w:val="Textodecomentrio"/>
      </w:pPr>
      <w:r>
        <w:rPr>
          <w:rStyle w:val="Refdecomentrio"/>
        </w:rPr>
        <w:annotationRef/>
      </w:r>
      <w:r>
        <w:t xml:space="preserve">Basicamente você trouxe três autores para o tema. É pouco. </w:t>
      </w:r>
    </w:p>
  </w:comment>
  <w:comment w:id="95" w:author="Simone Erbs da Costa" w:date="2021-12-02T20:36:00Z" w:initials="SEdC">
    <w:p w14:paraId="6A2997BB" w14:textId="77777777" w:rsidR="002536DD" w:rsidRDefault="002536DD">
      <w:pPr>
        <w:pStyle w:val="Textodecomentrio"/>
      </w:pPr>
      <w:r>
        <w:rPr>
          <w:rStyle w:val="Refdecomentrio"/>
        </w:rPr>
        <w:annotationRef/>
      </w:r>
      <w:r>
        <w:t>Não consta esta referência, creio que você se refere a referência Brasil. Rever.</w:t>
      </w:r>
    </w:p>
  </w:comment>
  <w:comment w:id="96" w:author="Simone Erbs da Costa" w:date="2021-12-02T20:38:00Z" w:initials="SEdC">
    <w:p w14:paraId="58AEE1A9" w14:textId="77777777" w:rsidR="002536DD" w:rsidRDefault="002536DD">
      <w:pPr>
        <w:pStyle w:val="Textodecomentrio"/>
      </w:pPr>
      <w:r>
        <w:rPr>
          <w:rStyle w:val="Refdecomentrio"/>
        </w:rPr>
        <w:annotationRef/>
      </w:r>
      <w:r>
        <w:t>Não existe esta referência. Santos (2021), encontrei Santos (2019). Rever.</w:t>
      </w:r>
    </w:p>
  </w:comment>
  <w:comment w:id="97" w:author="Simone Erbs da Costa" w:date="2021-12-02T20:39:00Z" w:initials="SEdC">
    <w:p w14:paraId="4813EC7B" w14:textId="77777777" w:rsidR="002536DD" w:rsidRDefault="002536DD" w:rsidP="00CB2D99">
      <w:pPr>
        <w:pStyle w:val="Textodecomentrio"/>
      </w:pPr>
      <w:r>
        <w:rPr>
          <w:rStyle w:val="Refdecomentrio"/>
        </w:rPr>
        <w:annotationRef/>
      </w:r>
      <w:r>
        <w:t>Não existe esta referência. Santos (2021), encontrei Santos (2019). Rever.</w:t>
      </w:r>
    </w:p>
    <w:p w14:paraId="3F640D97" w14:textId="77777777" w:rsidR="002536DD" w:rsidRDefault="002536DD">
      <w:pPr>
        <w:pStyle w:val="Textodecomentrio"/>
      </w:pPr>
    </w:p>
  </w:comment>
  <w:comment w:id="98" w:author="Simone Erbs da Costa" w:date="2021-12-02T20:39:00Z" w:initials="SEdC">
    <w:p w14:paraId="7C6A2AB3" w14:textId="77777777" w:rsidR="002536DD" w:rsidRDefault="002536DD">
      <w:pPr>
        <w:pStyle w:val="Textodecomentrio"/>
      </w:pPr>
      <w:r>
        <w:rPr>
          <w:rStyle w:val="Refdecomentrio"/>
        </w:rPr>
        <w:annotationRef/>
      </w:r>
      <w:r>
        <w:t>Não consta esta referência, creio que você se refere a referência Brasil. Rever</w:t>
      </w:r>
    </w:p>
  </w:comment>
  <w:comment w:id="99" w:author="Simone Erbs da Costa" w:date="2021-12-02T20:47:00Z" w:initials="SEdC">
    <w:p w14:paraId="0FF514DC" w14:textId="77777777" w:rsidR="002536DD" w:rsidRDefault="002536DD">
      <w:pPr>
        <w:pStyle w:val="Textodecomentrio"/>
      </w:pPr>
      <w:r>
        <w:rPr>
          <w:rStyle w:val="Refdecomentrio"/>
        </w:rPr>
        <w:annotationRef/>
      </w:r>
      <w:r>
        <w:t>O indicado é sempre trazer referências diferentes no mesmo parágrafo. Dica.</w:t>
      </w:r>
    </w:p>
  </w:comment>
  <w:comment w:id="104" w:author="Simone Erbs da Costa" w:date="2021-12-02T20:39:00Z" w:initials="SEdC">
    <w:p w14:paraId="482DEAE7" w14:textId="77777777" w:rsidR="002536DD" w:rsidRDefault="002536DD" w:rsidP="00CB2D99">
      <w:pPr>
        <w:pStyle w:val="Textodecomentrio"/>
      </w:pPr>
      <w:r>
        <w:rPr>
          <w:rStyle w:val="Refdecomentrio"/>
        </w:rPr>
        <w:annotationRef/>
      </w:r>
      <w:r>
        <w:t>Não existe esta referência. Santos (2021), encontrei Santos (2019). Rever.</w:t>
      </w:r>
    </w:p>
    <w:p w14:paraId="2499757D" w14:textId="77777777" w:rsidR="002536DD" w:rsidRDefault="002536DD">
      <w:pPr>
        <w:pStyle w:val="Textodecomentrio"/>
      </w:pPr>
    </w:p>
  </w:comment>
  <w:comment w:id="105" w:author="Simone Erbs da Costa" w:date="2021-12-02T20:39:00Z" w:initials="SEdC">
    <w:p w14:paraId="2E3D0085" w14:textId="77777777" w:rsidR="002536DD" w:rsidRDefault="002536DD" w:rsidP="00CB2D99">
      <w:pPr>
        <w:pStyle w:val="Textodecomentrio"/>
      </w:pPr>
      <w:r>
        <w:rPr>
          <w:rStyle w:val="Refdecomentrio"/>
        </w:rPr>
        <w:annotationRef/>
      </w:r>
      <w:r>
        <w:t>Não existe esta referência. Santos (2021), encontrei Santos (2019). Rever.</w:t>
      </w:r>
    </w:p>
    <w:p w14:paraId="7549CC6C" w14:textId="77777777" w:rsidR="002536DD" w:rsidRDefault="002536DD">
      <w:pPr>
        <w:pStyle w:val="Textodecomentrio"/>
      </w:pPr>
    </w:p>
  </w:comment>
  <w:comment w:id="107" w:author="Simone Erbs da Costa" w:date="2021-12-02T20:45:00Z" w:initials="SEdC">
    <w:p w14:paraId="2B3450D5" w14:textId="77777777" w:rsidR="002536DD" w:rsidRDefault="002536DD">
      <w:pPr>
        <w:pStyle w:val="Textodecomentrio"/>
      </w:pPr>
      <w:r>
        <w:rPr>
          <w:rStyle w:val="Refdecomentrio"/>
        </w:rPr>
        <w:annotationRef/>
      </w:r>
      <w:r>
        <w:t>Sugiro que você amplie esta subseção para TCC2, pois ela está bem rasa e trazendo poucas obras.</w:t>
      </w:r>
    </w:p>
    <w:p w14:paraId="110DD020" w14:textId="77777777" w:rsidR="002536DD" w:rsidRDefault="002536DD">
      <w:pPr>
        <w:pStyle w:val="Textodecomentrio"/>
      </w:pPr>
    </w:p>
    <w:p w14:paraId="59F61FCF" w14:textId="77777777" w:rsidR="002536DD" w:rsidRDefault="002536DD">
      <w:pPr>
        <w:pStyle w:val="Textodecomentrio"/>
      </w:pPr>
      <w:r>
        <w:t>Outro ponto é trazer obras diferentes. Basicamente você trabalhou com duas e mais uma.</w:t>
      </w:r>
    </w:p>
  </w:comment>
  <w:comment w:id="108" w:author="Simone Erbs da Costa" w:date="2021-12-02T20:47:00Z" w:initials="SEdC">
    <w:p w14:paraId="522F2D47" w14:textId="77777777" w:rsidR="002536DD" w:rsidRDefault="002536DD">
      <w:pPr>
        <w:pStyle w:val="Textodecomentrio"/>
      </w:pPr>
      <w:r>
        <w:rPr>
          <w:rStyle w:val="Refdecomentrio"/>
        </w:rPr>
        <w:annotationRef/>
      </w:r>
      <w:r>
        <w:t>O indicado é sempre trazer referências diferentes no mesmo parágrafo. Dica.</w:t>
      </w:r>
    </w:p>
  </w:comment>
  <w:comment w:id="110" w:author="Simone Erbs da Costa" w:date="2021-12-02T20:42:00Z" w:initials="SEdC">
    <w:p w14:paraId="76E8D7E7" w14:textId="77777777" w:rsidR="002536DD" w:rsidRPr="007053F7" w:rsidRDefault="002536DD">
      <w:pPr>
        <w:pStyle w:val="Textodecomentrio"/>
      </w:pPr>
      <w:r>
        <w:rPr>
          <w:rStyle w:val="Refdecomentrio"/>
        </w:rPr>
        <w:annotationRef/>
      </w:r>
      <w:r>
        <w:t xml:space="preserve">Não existe uma referência Slack </w:t>
      </w:r>
      <w:r w:rsidRPr="007053F7">
        <w:rPr>
          <w:i/>
          <w:iCs/>
        </w:rPr>
        <w:t>et al.</w:t>
      </w:r>
      <w:r>
        <w:rPr>
          <w:i/>
          <w:iCs/>
        </w:rPr>
        <w:t xml:space="preserve">. </w:t>
      </w:r>
      <w:r>
        <w:t>(2009), aparenta que tem Slack com mais dois autores. Contudo, como a referência não está ok como apresentada, não posso lhe afirmar ao certo. Sei que você primeiro precisa colocar lá nas referências ela corretamente e depois citar aqui em conformidade com ela.</w:t>
      </w:r>
    </w:p>
  </w:comment>
  <w:comment w:id="111" w:author="Simone Erbs da Costa" w:date="2021-12-02T20:47:00Z" w:initials="SEdC">
    <w:p w14:paraId="5DAFB453" w14:textId="77777777" w:rsidR="002536DD" w:rsidRDefault="002536DD">
      <w:pPr>
        <w:pStyle w:val="Textodecomentrio"/>
      </w:pPr>
      <w:r>
        <w:rPr>
          <w:rStyle w:val="Refdecomentrio"/>
        </w:rPr>
        <w:annotationRef/>
      </w:r>
      <w:r>
        <w:t>O indicado é sempre trazer referências diferentes no mesmo parágrafo. Dica.</w:t>
      </w:r>
    </w:p>
  </w:comment>
  <w:comment w:id="115" w:author="Simone Erbs da Costa" w:date="2021-12-02T20:46:00Z" w:initials="SEdC">
    <w:p w14:paraId="38A5B449" w14:textId="77777777" w:rsidR="002536DD" w:rsidRDefault="002536DD">
      <w:pPr>
        <w:pStyle w:val="Textodecomentrio"/>
      </w:pPr>
      <w:r>
        <w:rPr>
          <w:rStyle w:val="Refdecomentrio"/>
        </w:rPr>
        <w:annotationRef/>
      </w:r>
      <w:r>
        <w:t>O indicado é sempre trazer referências diferentes no mesmo parágrafo. Dica.</w:t>
      </w:r>
    </w:p>
  </w:comment>
  <w:comment w:id="116" w:author="Simone Erbs da Costa" w:date="2021-12-02T20:49:00Z" w:initials="SEdC">
    <w:p w14:paraId="48023015" w14:textId="77777777" w:rsidR="002536DD" w:rsidRDefault="002536DD">
      <w:pPr>
        <w:pStyle w:val="Textodecomentrio"/>
      </w:pPr>
      <w:r>
        <w:rPr>
          <w:rStyle w:val="Refdecomentrio"/>
        </w:rPr>
        <w:annotationRef/>
      </w:r>
      <w:r>
        <w:t>O indicado é sempre trazer referências diferentes no mesmo parágrafo. Dica.</w:t>
      </w:r>
    </w:p>
  </w:comment>
  <w:comment w:id="117" w:author="Simone Erbs da Costa" w:date="2021-12-02T20:50:00Z" w:initials="SEdC">
    <w:p w14:paraId="16FB6E1F" w14:textId="77777777" w:rsidR="002536DD" w:rsidRDefault="002536DD">
      <w:pPr>
        <w:pStyle w:val="Textodecomentrio"/>
      </w:pPr>
      <w:r>
        <w:rPr>
          <w:rStyle w:val="Refdecomentrio"/>
        </w:rPr>
        <w:annotationRef/>
      </w:r>
      <w:r>
        <w:t>Citação direta com mais de três linhas é citação direta longa, sendo necessário estar em recuo e tamanho de fonte menor.</w:t>
      </w:r>
    </w:p>
    <w:p w14:paraId="46BC6298" w14:textId="77777777" w:rsidR="002536DD" w:rsidRDefault="002536DD">
      <w:pPr>
        <w:pStyle w:val="Textodecomentrio"/>
      </w:pPr>
    </w:p>
    <w:p w14:paraId="441F3810" w14:textId="77777777" w:rsidR="002536DD" w:rsidRDefault="002536DD">
      <w:pPr>
        <w:pStyle w:val="Textodecomentrio"/>
      </w:pPr>
      <w:r>
        <w:t>Outro ponto é que toda citação direta vai página. Caso o texto não contenha paginação vai p. 1.</w:t>
      </w:r>
    </w:p>
  </w:comment>
  <w:comment w:id="118" w:author="Simone Erbs da Costa" w:date="2021-12-02T20:51:00Z" w:initials="SEdC">
    <w:p w14:paraId="7CB6854A" w14:textId="77777777" w:rsidR="002536DD" w:rsidRDefault="002536DD">
      <w:pPr>
        <w:pStyle w:val="Textodecomentrio"/>
      </w:pPr>
      <w:r>
        <w:rPr>
          <w:rStyle w:val="Refdecomentrio"/>
        </w:rPr>
        <w:annotationRef/>
      </w:r>
      <w:r>
        <w:t>O indicado é sempre trazer referências diferentes no mesmo parágrafo. Dica.</w:t>
      </w:r>
    </w:p>
  </w:comment>
  <w:comment w:id="119" w:author="Simone Erbs da Costa" w:date="2021-12-02T20:51:00Z" w:initials="SEdC">
    <w:p w14:paraId="01247307" w14:textId="77777777" w:rsidR="002536DD" w:rsidRDefault="002536DD">
      <w:pPr>
        <w:pStyle w:val="Textodecomentrio"/>
      </w:pPr>
      <w:r>
        <w:rPr>
          <w:rStyle w:val="Refdecomentrio"/>
        </w:rPr>
        <w:annotationRef/>
      </w:r>
      <w:r>
        <w:t>Sugiro que você equalize os termos, você começa falando de aplicativo, depois passa para aplicação web e termina com sistema.</w:t>
      </w:r>
    </w:p>
  </w:comment>
  <w:comment w:id="120" w:author="Simone Erbs da Costa" w:date="2021-12-02T19:11:00Z" w:initials="SEdC">
    <w:p w14:paraId="6E5D92DB" w14:textId="77777777" w:rsidR="002536DD" w:rsidRDefault="002536DD">
      <w:pPr>
        <w:pStyle w:val="Textodecomentrio"/>
      </w:pPr>
      <w:r>
        <w:rPr>
          <w:rStyle w:val="Refdecomentrio"/>
        </w:rPr>
        <w:annotationRef/>
      </w:r>
      <w:r>
        <w:t>Referência do tipo TCC não vai link e acesso</w:t>
      </w:r>
    </w:p>
  </w:comment>
  <w:comment w:id="121" w:author="Simone Erbs da Costa" w:date="2021-12-02T19:11:00Z" w:initials="SEdC">
    <w:p w14:paraId="16D7C80F" w14:textId="77777777" w:rsidR="002536DD" w:rsidRDefault="002536DD">
      <w:pPr>
        <w:pStyle w:val="Textodecomentrio"/>
      </w:pPr>
      <w:r>
        <w:rPr>
          <w:rStyle w:val="Refdecomentrio"/>
        </w:rPr>
        <w:annotationRef/>
      </w:r>
      <w:r>
        <w:t>Referência do tipo Tese não vai link e acesso</w:t>
      </w:r>
    </w:p>
  </w:comment>
  <w:comment w:id="122" w:author="Simone Erbs da Costa" w:date="2021-12-02T19:12:00Z" w:initials="SEdC">
    <w:p w14:paraId="6F22A710" w14:textId="77777777" w:rsidR="002536DD" w:rsidRDefault="002536DD">
      <w:pPr>
        <w:pStyle w:val="Textodecomentrio"/>
      </w:pPr>
      <w:r>
        <w:rPr>
          <w:rStyle w:val="Refdecomentrio"/>
        </w:rPr>
        <w:annotationRef/>
      </w:r>
      <w:r>
        <w:t>Título de reportagem do tipo site não vai tudo em caixa alta.</w:t>
      </w:r>
    </w:p>
  </w:comment>
  <w:comment w:id="127" w:author="Simone Erbs da Costa" w:date="2021-12-02T20:52:00Z" w:initials="SEdC">
    <w:p w14:paraId="1F6FF2D2" w14:textId="77777777" w:rsidR="002536DD" w:rsidRDefault="002536DD">
      <w:pPr>
        <w:pStyle w:val="Textodecomentrio"/>
      </w:pPr>
      <w:r>
        <w:rPr>
          <w:rStyle w:val="Refdecomentrio"/>
        </w:rPr>
        <w:annotationRef/>
      </w:r>
      <w:r>
        <w:t>Brasil (2020b) não é referenciado no texto. Se não for referenciado não pode estar aqui.</w:t>
      </w:r>
    </w:p>
  </w:comment>
  <w:comment w:id="129" w:author="Simone Erbs da Costa" w:date="2021-12-02T19:13:00Z" w:initials="SEdC">
    <w:p w14:paraId="24C32C3F" w14:textId="77777777" w:rsidR="002536DD" w:rsidRDefault="002536DD">
      <w:pPr>
        <w:pStyle w:val="Textodecomentrio"/>
      </w:pPr>
      <w:r>
        <w:rPr>
          <w:rStyle w:val="Refdecomentrio"/>
        </w:rPr>
        <w:annotationRef/>
      </w:r>
      <w:r>
        <w:t>Verificar esta referência.</w:t>
      </w:r>
    </w:p>
  </w:comment>
  <w:comment w:id="131" w:author="Simone Erbs da Costa" w:date="2021-12-02T19:13:00Z" w:initials="SEdC">
    <w:p w14:paraId="6E852B13" w14:textId="77777777" w:rsidR="002536DD" w:rsidRDefault="002536DD">
      <w:pPr>
        <w:pStyle w:val="Textodecomentrio"/>
      </w:pPr>
      <w:r>
        <w:rPr>
          <w:rStyle w:val="Refdecomentrio"/>
        </w:rPr>
        <w:annotationRef/>
      </w:r>
      <w:r>
        <w:t>Subtítulo não vai em negrito.</w:t>
      </w:r>
    </w:p>
  </w:comment>
  <w:comment w:id="133" w:author="Simone Erbs da Costa" w:date="2021-12-02T20:55:00Z" w:initials="SEdC">
    <w:p w14:paraId="05D26EF8" w14:textId="77777777" w:rsidR="002536DD" w:rsidRDefault="002536DD">
      <w:pPr>
        <w:pStyle w:val="Textodecomentrio"/>
      </w:pPr>
      <w:r>
        <w:rPr>
          <w:rStyle w:val="Refdecomentrio"/>
        </w:rPr>
        <w:annotationRef/>
      </w:r>
      <w:r>
        <w:t>Aqui precisa ser 2021b pois não pode ter 2021a e 2021c sem ter o 2021b. Após alterar aqui, todo lugar no texto que referencia 2021c precisa referenciar 2021b</w:t>
      </w:r>
    </w:p>
  </w:comment>
  <w:comment w:id="134" w:author="Simone Erbs da Costa" w:date="2021-12-02T19:14:00Z" w:initials="SEdC">
    <w:p w14:paraId="74F7C555" w14:textId="77777777" w:rsidR="002536DD" w:rsidRDefault="002536DD">
      <w:pPr>
        <w:pStyle w:val="Textodecomentrio"/>
      </w:pPr>
      <w:r>
        <w:rPr>
          <w:rStyle w:val="Refdecomentrio"/>
        </w:rPr>
        <w:annotationRef/>
      </w:r>
      <w:r>
        <w:t>Verificar esta referência. Tipo revista se eu não me engano não é o titulo da reportagem que vai em negrito.</w:t>
      </w:r>
    </w:p>
  </w:comment>
  <w:comment w:id="135" w:author="Simone Erbs da Costa" w:date="2021-12-02T19:14:00Z" w:initials="SEdC">
    <w:p w14:paraId="605A3248" w14:textId="77777777" w:rsidR="002536DD" w:rsidRDefault="002536DD">
      <w:pPr>
        <w:pStyle w:val="Textodecomentrio"/>
      </w:pPr>
      <w:r>
        <w:rPr>
          <w:rStyle w:val="Refdecomentrio"/>
        </w:rPr>
        <w:annotationRef/>
      </w:r>
      <w:r>
        <w:t>Referência do tipo TCC não vai link e acesso</w:t>
      </w:r>
    </w:p>
  </w:comment>
  <w:comment w:id="136" w:author="Simone Erbs da Costa" w:date="2021-12-02T19:14:00Z" w:initials="SEdC">
    <w:p w14:paraId="7F47DD47" w14:textId="77777777" w:rsidR="002536DD" w:rsidRDefault="002536DD">
      <w:pPr>
        <w:pStyle w:val="Textodecomentrio"/>
      </w:pPr>
      <w:r>
        <w:rPr>
          <w:rStyle w:val="Refdecomentrio"/>
        </w:rPr>
        <w:annotationRef/>
      </w:r>
      <w:r>
        <w:t>Titulo de referência do tipo site não vai todo em caixa alta.</w:t>
      </w:r>
    </w:p>
  </w:comment>
  <w:comment w:id="141" w:author="Simone Erbs da Costa" w:date="2021-12-02T20:57:00Z" w:initials="SEdC">
    <w:p w14:paraId="0300E6EE" w14:textId="77777777" w:rsidR="002536DD" w:rsidRDefault="002536DD">
      <w:pPr>
        <w:pStyle w:val="Textodecomentrio"/>
      </w:pPr>
      <w:r>
        <w:rPr>
          <w:rStyle w:val="Refdecomentrio"/>
        </w:rPr>
        <w:annotationRef/>
      </w:r>
      <w:r>
        <w:t>Esta referência Santos (2019) não é citada no texto. É citada Santos (2021) que não existe.</w:t>
      </w:r>
    </w:p>
  </w:comment>
  <w:comment w:id="142" w:author="Simone Erbs da Costa" w:date="2021-12-02T19:16:00Z" w:initials="SEdC">
    <w:p w14:paraId="54A7EEEF" w14:textId="77777777" w:rsidR="002536DD" w:rsidRDefault="002536DD" w:rsidP="007C4871">
      <w:pPr>
        <w:pStyle w:val="Textodecomentrio"/>
      </w:pPr>
      <w:r>
        <w:rPr>
          <w:rStyle w:val="Refdecomentrio"/>
        </w:rPr>
        <w:annotationRef/>
      </w:r>
      <w:r>
        <w:rPr>
          <w:rStyle w:val="Refdecomentrio"/>
        </w:rPr>
        <w:annotationRef/>
      </w:r>
      <w:r>
        <w:t>Verificar esta referência. Tipo revista se eu não me engano não é o titulo da reportagem que vai em negrito.</w:t>
      </w:r>
    </w:p>
    <w:p w14:paraId="498622B0" w14:textId="77777777" w:rsidR="002536DD" w:rsidRDefault="002536DD">
      <w:pPr>
        <w:pStyle w:val="Textodecomentrio"/>
      </w:pPr>
    </w:p>
  </w:comment>
  <w:comment w:id="147" w:author="Simone Erbs da Costa" w:date="2021-12-02T19:19:00Z" w:initials="SEdC">
    <w:p w14:paraId="39ED9EF1" w14:textId="77777777" w:rsidR="002536DD" w:rsidRDefault="002536DD">
      <w:pPr>
        <w:pStyle w:val="Textodecomentrio"/>
      </w:pPr>
      <w:r>
        <w:rPr>
          <w:rStyle w:val="Refdecomentrio"/>
        </w:rPr>
        <w:annotationRef/>
      </w:r>
      <w:r>
        <w:t>Tem algo errado na forma que os autores foram colocados, rever.</w:t>
      </w:r>
    </w:p>
  </w:comment>
  <w:comment w:id="148" w:author="Simone Erbs da Costa" w:date="2021-12-02T19:17:00Z" w:initials="SEdC">
    <w:p w14:paraId="6BF757B1" w14:textId="77777777" w:rsidR="002536DD" w:rsidRDefault="002536DD" w:rsidP="007C4871">
      <w:pPr>
        <w:pStyle w:val="Textodecomentrio"/>
      </w:pPr>
      <w:r>
        <w:rPr>
          <w:rStyle w:val="Refdecomentrio"/>
        </w:rPr>
        <w:annotationRef/>
      </w:r>
      <w:r>
        <w:rPr>
          <w:rStyle w:val="Refdecomentrio"/>
        </w:rPr>
        <w:annotationRef/>
      </w:r>
      <w:r>
        <w:t>Verificar esta referência. Tipo anais se eu não me engano não é o título da reportagem que vai em negrito. Além disso, publicação de anais é diferente conforme ABNT. Rever,</w:t>
      </w:r>
    </w:p>
    <w:p w14:paraId="0AEC20D5" w14:textId="77777777" w:rsidR="002536DD" w:rsidRDefault="002536DD">
      <w:pPr>
        <w:pStyle w:val="Textodecomentrio"/>
      </w:pPr>
    </w:p>
  </w:comment>
  <w:comment w:id="170" w:author="Dalton Solano dos Reis" w:date="2021-12-18T19:09:00Z" w:initials="DSdR">
    <w:p w14:paraId="05B41B6A" w14:textId="77777777" w:rsidR="002536DD" w:rsidRDefault="002536DD" w:rsidP="00A73967">
      <w:pPr>
        <w:pStyle w:val="Textodecomentrio"/>
      </w:pPr>
      <w:r>
        <w:rPr>
          <w:rStyle w:val="Refdecomentrio"/>
        </w:rPr>
        <w:annotationRef/>
      </w:r>
      <w:r>
        <w:t>Arrumar frase.</w:t>
      </w:r>
    </w:p>
  </w:comment>
  <w:comment w:id="178" w:author="Dalton Solano dos Reis" w:date="2021-12-18T19:23:00Z" w:initials="DSdR">
    <w:p w14:paraId="698C5E3D" w14:textId="77777777" w:rsidR="002536DD" w:rsidRDefault="002536DD" w:rsidP="00422044">
      <w:pPr>
        <w:pStyle w:val="Textodecomentrio"/>
      </w:pPr>
      <w:r>
        <w:rPr>
          <w:rStyle w:val="Refdecomentrio"/>
        </w:rPr>
        <w:annotationRef/>
      </w:r>
      <w:r>
        <w:t>Citação não referenciada.</w:t>
      </w:r>
    </w:p>
  </w:comment>
  <w:comment w:id="179" w:author="Dalton Solano dos Reis" w:date="2021-12-18T19:24:00Z" w:initials="DSdR">
    <w:p w14:paraId="490834DC" w14:textId="77777777" w:rsidR="002536DD" w:rsidRDefault="002536DD" w:rsidP="003E25FF">
      <w:pPr>
        <w:pStyle w:val="Textodecomentrio"/>
      </w:pPr>
      <w:r>
        <w:rPr>
          <w:rStyle w:val="Refdecomentrio"/>
        </w:rPr>
        <w:annotationRef/>
      </w:r>
      <w:r>
        <w:t>2019 .. rever em todo o texto.</w:t>
      </w:r>
    </w:p>
  </w:comment>
  <w:comment w:id="180" w:author="Dalton Solano dos Reis" w:date="2021-12-18T19:17:00Z" w:initials="DSdR">
    <w:p w14:paraId="5AE0A892" w14:textId="77777777" w:rsidR="002536DD" w:rsidRDefault="002536DD" w:rsidP="003F499B">
      <w:pPr>
        <w:pStyle w:val="Textodecomentrio"/>
      </w:pPr>
      <w:r>
        <w:rPr>
          <w:rStyle w:val="Refdecomentrio"/>
        </w:rPr>
        <w:annotationRef/>
      </w:r>
      <w:r>
        <w:t>Não é et al.</w:t>
      </w:r>
    </w:p>
  </w:comment>
  <w:comment w:id="201" w:author="Simone Erbs da Costa" w:date="2021-10-13T21:22:00Z" w:initials="SEdC">
    <w:p w14:paraId="3F1115CF" w14:textId="77777777" w:rsidR="00A91C4C" w:rsidRDefault="00A91C4C">
      <w:pPr>
        <w:pStyle w:val="Textodecomentrio"/>
      </w:pPr>
      <w:r>
        <w:rPr>
          <w:rStyle w:val="Refdecomentrio"/>
        </w:rPr>
        <w:annotationRef/>
      </w:r>
      <w:r>
        <w:t>Introdução precisa ser melhor contextualizada.</w:t>
      </w:r>
    </w:p>
  </w:comment>
  <w:comment w:id="203" w:author="Simone Erbs da Costa" w:date="2021-10-13T21:14:00Z" w:initials="SEdC">
    <w:p w14:paraId="0D7E8F54" w14:textId="77777777" w:rsidR="00A91C4C" w:rsidRDefault="00A91C4C">
      <w:pPr>
        <w:pStyle w:val="Textodecomentrio"/>
      </w:pPr>
      <w:r>
        <w:rPr>
          <w:rStyle w:val="Refdecomentrio"/>
        </w:rPr>
        <w:annotationRef/>
      </w:r>
      <w:r>
        <w:t>Referenciar corretamente conforme ABNT</w:t>
      </w:r>
    </w:p>
  </w:comment>
  <w:comment w:id="204" w:author="Simone Erbs da Costa" w:date="2021-10-13T21:14:00Z" w:initials="SEdC">
    <w:p w14:paraId="4B4D36EC" w14:textId="77777777" w:rsidR="00A91C4C" w:rsidRDefault="00A91C4C">
      <w:pPr>
        <w:pStyle w:val="Textodecomentrio"/>
      </w:pPr>
      <w:r>
        <w:rPr>
          <w:rStyle w:val="Refdecomentrio"/>
        </w:rPr>
        <w:annotationRef/>
      </w:r>
      <w:r>
        <w:t>O que é esse (1)?</w:t>
      </w:r>
    </w:p>
  </w:comment>
  <w:comment w:id="205" w:author="Simone Erbs da Costa" w:date="2021-10-13T21:15:00Z" w:initials="SEdC">
    <w:p w14:paraId="6C40D86B" w14:textId="77777777" w:rsidR="00A91C4C" w:rsidRDefault="00A91C4C">
      <w:pPr>
        <w:pStyle w:val="Textodecomentrio"/>
      </w:pPr>
      <w:r>
        <w:rPr>
          <w:rStyle w:val="Refdecomentrio"/>
        </w:rPr>
        <w:annotationRef/>
      </w:r>
      <w:r>
        <w:t>Quem disse?</w:t>
      </w:r>
    </w:p>
  </w:comment>
  <w:comment w:id="207" w:author="Simone Erbs da Costa" w:date="2021-10-13T21:20:00Z" w:initials="SEdC">
    <w:p w14:paraId="0EBB752A" w14:textId="77777777" w:rsidR="00A91C4C" w:rsidRDefault="00A91C4C">
      <w:pPr>
        <w:pStyle w:val="Textodecomentrio"/>
      </w:pPr>
      <w:r>
        <w:rPr>
          <w:rStyle w:val="Refdecomentrio"/>
        </w:rPr>
        <w:annotationRef/>
      </w:r>
      <w:r>
        <w:t>Não consta nas referências, incluir.</w:t>
      </w:r>
    </w:p>
  </w:comment>
  <w:comment w:id="208" w:author="Simone Erbs da Costa" w:date="2021-10-13T21:20:00Z" w:initials="SEdC">
    <w:p w14:paraId="488A7C23" w14:textId="77777777" w:rsidR="00A91C4C" w:rsidRDefault="00A91C4C">
      <w:pPr>
        <w:pStyle w:val="Textodecomentrio"/>
      </w:pPr>
      <w:r>
        <w:rPr>
          <w:rStyle w:val="Refdecomentrio"/>
        </w:rPr>
        <w:annotationRef/>
      </w:r>
      <w:r>
        <w:t>Incluir referência.</w:t>
      </w:r>
    </w:p>
  </w:comment>
  <w:comment w:id="209" w:author="Simone Erbs da Costa" w:date="2021-10-13T21:21:00Z" w:initials="SEdC">
    <w:p w14:paraId="03C9272E" w14:textId="77777777" w:rsidR="00A91C4C" w:rsidRDefault="00A91C4C">
      <w:pPr>
        <w:pStyle w:val="Textodecomentrio"/>
      </w:pPr>
      <w:r>
        <w:rPr>
          <w:rStyle w:val="Refdecomentrio"/>
        </w:rPr>
        <w:annotationRef/>
      </w:r>
      <w:r>
        <w:t>Somente palavras estrangeiras que não constam em dicionário vão itálico, web consta, portanto não vai em itálico.</w:t>
      </w:r>
    </w:p>
  </w:comment>
  <w:comment w:id="224" w:author="Simone Erbs da Costa" w:date="2021-10-13T21:23:00Z" w:initials="SEdC">
    <w:p w14:paraId="56F0C8BB" w14:textId="77777777" w:rsidR="00A91C4C" w:rsidRDefault="00A91C4C">
      <w:pPr>
        <w:pStyle w:val="Textodecomentrio"/>
      </w:pPr>
      <w:r>
        <w:rPr>
          <w:rStyle w:val="Refdecomentrio"/>
        </w:rPr>
        <w:annotationRef/>
      </w:r>
      <w:r>
        <w:t>Não vejo como objetivo</w:t>
      </w:r>
    </w:p>
  </w:comment>
  <w:comment w:id="227" w:author="Simone Erbs da Costa" w:date="2021-10-13T21:24:00Z" w:initials="SEdC">
    <w:p w14:paraId="6E519089" w14:textId="77777777" w:rsidR="00A91C4C" w:rsidRDefault="00A91C4C">
      <w:pPr>
        <w:pStyle w:val="Textodecomentrio"/>
      </w:pPr>
      <w:r>
        <w:rPr>
          <w:rStyle w:val="Refdecomentrio"/>
        </w:rPr>
        <w:annotationRef/>
      </w:r>
      <w:r>
        <w:t>Traga por subseção e não primeiro, segundo e afins.</w:t>
      </w:r>
    </w:p>
  </w:comment>
  <w:comment w:id="232" w:author="Simone Erbs da Costa" w:date="2021-10-13T21:24:00Z" w:initials="SEdC">
    <w:p w14:paraId="4A22D978" w14:textId="77777777" w:rsidR="00A91C4C" w:rsidRDefault="00A91C4C">
      <w:pPr>
        <w:pStyle w:val="Textodecomentrio"/>
      </w:pPr>
      <w:r>
        <w:rPr>
          <w:rStyle w:val="Refdecomentrio"/>
        </w:rPr>
        <w:annotationRef/>
      </w:r>
      <w:r>
        <w:t>Idem comentário anterior.</w:t>
      </w:r>
    </w:p>
  </w:comment>
  <w:comment w:id="233" w:author="Simone Erbs da Costa" w:date="2021-10-13T21:52:00Z" w:initials="SEdC">
    <w:p w14:paraId="35FDBA9E" w14:textId="77777777" w:rsidR="00A91C4C" w:rsidRDefault="00A91C4C">
      <w:pPr>
        <w:pStyle w:val="Textodecomentrio"/>
      </w:pPr>
      <w:r>
        <w:rPr>
          <w:rStyle w:val="Refdecomentrio"/>
        </w:rPr>
        <w:annotationRef/>
      </w:r>
      <w:r>
        <w:t>Somente palavras estrangeiras que não constam em dicionário vão itálico, web consta, portanto não vai em itálico.</w:t>
      </w:r>
    </w:p>
  </w:comment>
  <w:comment w:id="234" w:author="Simone Erbs da Costa" w:date="2021-10-13T21:24:00Z" w:initials="SEdC">
    <w:p w14:paraId="61ED1A0F" w14:textId="77777777" w:rsidR="00A91C4C" w:rsidRDefault="00A91C4C">
      <w:pPr>
        <w:pStyle w:val="Textodecomentrio"/>
      </w:pPr>
      <w:r>
        <w:rPr>
          <w:rStyle w:val="Refdecomentrio"/>
        </w:rPr>
        <w:annotationRef/>
      </w:r>
      <w:r>
        <w:t>idem</w:t>
      </w:r>
    </w:p>
  </w:comment>
  <w:comment w:id="236" w:author="Simone Erbs da Costa" w:date="2021-10-13T21:26:00Z" w:initials="SEdC">
    <w:p w14:paraId="600DA968" w14:textId="77777777" w:rsidR="00A91C4C" w:rsidRDefault="00A91C4C">
      <w:pPr>
        <w:pStyle w:val="Textodecomentrio"/>
      </w:pPr>
      <w:r>
        <w:rPr>
          <w:rStyle w:val="Refdecomentrio"/>
        </w:rPr>
        <w:annotationRef/>
      </w:r>
      <w:r>
        <w:t>parágrafos precisam ser significativos para existirem, desta forma, precisam ter em média de três a quatro frases.</w:t>
      </w:r>
    </w:p>
  </w:comment>
  <w:comment w:id="238" w:author="Simone Erbs da Costa" w:date="2021-10-13T21:27:00Z" w:initials="SEdC">
    <w:p w14:paraId="0728F392" w14:textId="77777777" w:rsidR="00A91C4C" w:rsidRDefault="00A91C4C">
      <w:pPr>
        <w:pStyle w:val="Textodecomentrio"/>
      </w:pPr>
      <w:r>
        <w:rPr>
          <w:rStyle w:val="Refdecomentrio"/>
        </w:rPr>
        <w:annotationRef/>
      </w:r>
      <w:r>
        <w:t>Equalizar termo, anteriormente você chamou de aplicativo, agora chamou de sistema. Adotar apenas um termo.</w:t>
      </w:r>
    </w:p>
  </w:comment>
  <w:comment w:id="239" w:author="Simone Erbs da Costa" w:date="2021-10-13T21:31:00Z" w:initials="SEdC">
    <w:p w14:paraId="4914D406" w14:textId="77777777" w:rsidR="00A91C4C" w:rsidRDefault="00A91C4C">
      <w:pPr>
        <w:pStyle w:val="Textodecomentrio"/>
      </w:pPr>
      <w:r>
        <w:rPr>
          <w:rStyle w:val="Refdecomentrio"/>
        </w:rPr>
        <w:annotationRef/>
      </w:r>
      <w:r>
        <w:t>A palavra através só deve ser utilizada no sentido de atravessar, caso contrário, se deve usar por meio.</w:t>
      </w:r>
    </w:p>
  </w:comment>
  <w:comment w:id="237" w:author="Simone Erbs da Costa" w:date="2021-10-13T21:26:00Z" w:initials="SEdC">
    <w:p w14:paraId="3F16B58F" w14:textId="77777777" w:rsidR="00A91C4C" w:rsidRDefault="00A91C4C">
      <w:pPr>
        <w:pStyle w:val="Textodecomentrio"/>
      </w:pPr>
      <w:r>
        <w:rPr>
          <w:rStyle w:val="Refdecomentrio"/>
        </w:rPr>
        <w:annotationRef/>
      </w:r>
      <w:r>
        <w:t>parágrafos precisam ser significativos para existirem, desta forma, precisam ter em média de três a quatro frases.</w:t>
      </w:r>
    </w:p>
  </w:comment>
  <w:comment w:id="241" w:author="Simone Erbs da Costa" w:date="2021-10-13T21:29:00Z" w:initials="SEdC">
    <w:p w14:paraId="653FFE72" w14:textId="77777777" w:rsidR="00A91C4C" w:rsidRDefault="00A91C4C">
      <w:pPr>
        <w:pStyle w:val="Textodecomentrio"/>
      </w:pPr>
      <w:r>
        <w:rPr>
          <w:rStyle w:val="Refdecomentrio"/>
        </w:rPr>
        <w:annotationRef/>
      </w:r>
      <w:r>
        <w:t>Evitar espaços em branco como nesta página.</w:t>
      </w:r>
    </w:p>
  </w:comment>
  <w:comment w:id="243" w:author="Simone Erbs da Costa" w:date="2021-10-13T21:29:00Z" w:initials="SEdC">
    <w:p w14:paraId="631150E6" w14:textId="77777777" w:rsidR="00A91C4C" w:rsidRDefault="00A91C4C">
      <w:pPr>
        <w:pStyle w:val="Textodecomentrio"/>
      </w:pPr>
      <w:r>
        <w:rPr>
          <w:rStyle w:val="Refdecomentrio"/>
        </w:rPr>
        <w:annotationRef/>
      </w:r>
      <w:r>
        <w:t>Falta borda inferior.</w:t>
      </w:r>
    </w:p>
  </w:comment>
  <w:comment w:id="246" w:author="Simone Erbs da Costa" w:date="2021-10-13T21:30:00Z" w:initials="SEdC">
    <w:p w14:paraId="2A598091" w14:textId="77777777" w:rsidR="00A91C4C" w:rsidRDefault="00A91C4C" w:rsidP="00647478">
      <w:pPr>
        <w:pStyle w:val="Textodecomentrio"/>
      </w:pPr>
      <w:r>
        <w:rPr>
          <w:rStyle w:val="Refdecomentrio"/>
        </w:rPr>
        <w:annotationRef/>
      </w:r>
      <w:r>
        <w:t>parágrafos precisam ser significativos para existirem, desta forma, precisam ter em média de três a quatro frases.</w:t>
      </w:r>
    </w:p>
    <w:p w14:paraId="46A5FB90" w14:textId="77777777" w:rsidR="00A91C4C" w:rsidRDefault="00A91C4C">
      <w:pPr>
        <w:pStyle w:val="Textodecomentrio"/>
      </w:pPr>
    </w:p>
  </w:comment>
  <w:comment w:id="248" w:author="Simone Erbs da Costa" w:date="2021-10-13T21:31:00Z" w:initials="SEdC">
    <w:p w14:paraId="68B0A8B0" w14:textId="77777777" w:rsidR="00A91C4C" w:rsidRDefault="00A91C4C">
      <w:pPr>
        <w:pStyle w:val="Textodecomentrio"/>
      </w:pPr>
      <w:r>
        <w:rPr>
          <w:rStyle w:val="Refdecomentrio"/>
        </w:rPr>
        <w:annotationRef/>
      </w:r>
      <w:r>
        <w:t>Falta borda inferior.</w:t>
      </w:r>
    </w:p>
  </w:comment>
  <w:comment w:id="250" w:author="Simone Erbs da Costa" w:date="2021-10-13T21:30:00Z" w:initials="SEdC">
    <w:p w14:paraId="5C445EEC" w14:textId="77777777" w:rsidR="00A91C4C" w:rsidRDefault="00A91C4C">
      <w:pPr>
        <w:pStyle w:val="Textodecomentrio"/>
      </w:pPr>
      <w:r>
        <w:rPr>
          <w:rStyle w:val="Refdecomentrio"/>
        </w:rPr>
        <w:annotationRef/>
      </w:r>
      <w:r>
        <w:t>Toda citação direta vai página. Se o documento não tiver página vai p. 1.</w:t>
      </w:r>
    </w:p>
  </w:comment>
  <w:comment w:id="252" w:author="Simone Erbs da Costa" w:date="2021-10-13T21:31:00Z" w:initials="SEdC">
    <w:p w14:paraId="45FA6EA8" w14:textId="77777777" w:rsidR="00A91C4C" w:rsidRDefault="00A91C4C">
      <w:pPr>
        <w:pStyle w:val="Textodecomentrio"/>
      </w:pPr>
      <w:r>
        <w:rPr>
          <w:rStyle w:val="Refdecomentrio"/>
        </w:rPr>
        <w:annotationRef/>
      </w:r>
      <w:r>
        <w:t>Referenciar corretamente conforme ABNT</w:t>
      </w:r>
    </w:p>
  </w:comment>
  <w:comment w:id="253" w:author="Simone Erbs da Costa" w:date="2021-10-13T21:32:00Z" w:initials="SEdC">
    <w:p w14:paraId="33740497" w14:textId="77777777" w:rsidR="00A91C4C" w:rsidRDefault="00A91C4C" w:rsidP="00647478">
      <w:pPr>
        <w:pStyle w:val="Textodecomentrio"/>
      </w:pPr>
      <w:r>
        <w:rPr>
          <w:rStyle w:val="Refdecomentrio"/>
        </w:rPr>
        <w:annotationRef/>
      </w:r>
      <w:r>
        <w:t>parágrafos precisam ser significativos para existirem, desta forma, precisam ter em média de três a quatro frases.</w:t>
      </w:r>
    </w:p>
    <w:p w14:paraId="04E0DB5E" w14:textId="77777777" w:rsidR="00A91C4C" w:rsidRDefault="00A91C4C">
      <w:pPr>
        <w:pStyle w:val="Textodecomentrio"/>
      </w:pPr>
    </w:p>
  </w:comment>
  <w:comment w:id="255" w:author="Simone Erbs da Costa" w:date="2021-10-13T21:52:00Z" w:initials="SEdC">
    <w:p w14:paraId="414C55B4" w14:textId="77777777" w:rsidR="00A91C4C" w:rsidRDefault="00A91C4C">
      <w:pPr>
        <w:pStyle w:val="Textodecomentrio"/>
      </w:pPr>
      <w:r>
        <w:rPr>
          <w:rStyle w:val="Refdecomentrio"/>
        </w:rPr>
        <w:annotationRef/>
      </w:r>
      <w:r>
        <w:t>Somente palavras estrangeiras que não constam em dicionário vão itálico, web consta, portanto não vai em itálico.</w:t>
      </w:r>
    </w:p>
  </w:comment>
  <w:comment w:id="254" w:author="Simone Erbs da Costa" w:date="2021-10-13T21:32:00Z" w:initials="SEdC">
    <w:p w14:paraId="2880A8D8" w14:textId="77777777" w:rsidR="00A91C4C" w:rsidRDefault="00A91C4C" w:rsidP="00647478">
      <w:pPr>
        <w:pStyle w:val="Textodecomentrio"/>
      </w:pPr>
      <w:r>
        <w:rPr>
          <w:rStyle w:val="Refdecomentrio"/>
        </w:rPr>
        <w:annotationRef/>
      </w:r>
      <w:r>
        <w:t>parágrafos precisam ser significativos para existirem, desta forma, precisam ter em média de três a quatro frases.</w:t>
      </w:r>
    </w:p>
    <w:p w14:paraId="6ADA20C3" w14:textId="77777777" w:rsidR="00A91C4C" w:rsidRDefault="00A91C4C">
      <w:pPr>
        <w:pStyle w:val="Textodecomentrio"/>
      </w:pPr>
    </w:p>
  </w:comment>
  <w:comment w:id="256" w:author="Simone Erbs da Costa" w:date="2021-10-13T21:32:00Z" w:initials="SEdC">
    <w:p w14:paraId="4D27BED1" w14:textId="77777777" w:rsidR="00A91C4C" w:rsidRDefault="00A91C4C" w:rsidP="00647478">
      <w:pPr>
        <w:pStyle w:val="Textodecomentrio"/>
      </w:pPr>
      <w:r>
        <w:rPr>
          <w:rStyle w:val="Refdecomentrio"/>
        </w:rPr>
        <w:annotationRef/>
      </w:r>
      <w:r>
        <w:t>parágrafos precisam ser significativos para existirem, desta forma, precisam ter em média de três a quatro frases.</w:t>
      </w:r>
    </w:p>
    <w:p w14:paraId="08D03A03" w14:textId="77777777" w:rsidR="00A91C4C" w:rsidRDefault="00A91C4C">
      <w:pPr>
        <w:pStyle w:val="Textodecomentrio"/>
      </w:pPr>
    </w:p>
  </w:comment>
  <w:comment w:id="258" w:author="Simone Erbs da Costa" w:date="2021-10-13T21:33:00Z" w:initials="SEdC">
    <w:p w14:paraId="374E2FA6" w14:textId="77777777" w:rsidR="00A91C4C" w:rsidRDefault="00A91C4C" w:rsidP="00647478">
      <w:pPr>
        <w:pStyle w:val="Textodecomentrio"/>
      </w:pPr>
      <w:r>
        <w:rPr>
          <w:rStyle w:val="Refdecomentrio"/>
        </w:rPr>
        <w:annotationRef/>
      </w:r>
      <w:r>
        <w:t>parágrafos precisam ser significativos para existirem, desta forma, precisam ter em média de três a quatro frases.</w:t>
      </w:r>
    </w:p>
    <w:p w14:paraId="4D86D3BD" w14:textId="77777777" w:rsidR="00A91C4C" w:rsidRDefault="00A91C4C">
      <w:pPr>
        <w:pStyle w:val="Textodecomentrio"/>
      </w:pPr>
    </w:p>
  </w:comment>
  <w:comment w:id="259" w:author="Simone Erbs da Costa" w:date="2021-10-13T21:33:00Z" w:initials="SEdC">
    <w:p w14:paraId="4875CABB" w14:textId="77777777" w:rsidR="00A91C4C" w:rsidRDefault="00A91C4C" w:rsidP="00647478">
      <w:pPr>
        <w:pStyle w:val="Textodecomentrio"/>
      </w:pPr>
      <w:r>
        <w:rPr>
          <w:rStyle w:val="Refdecomentrio"/>
        </w:rPr>
        <w:annotationRef/>
      </w:r>
      <w:r>
        <w:t>parágrafos precisam ser significativos para existirem, desta forma, precisam ter em média de três a quatro frases.</w:t>
      </w:r>
    </w:p>
    <w:p w14:paraId="69EF564D" w14:textId="77777777" w:rsidR="00A91C4C" w:rsidRDefault="00A91C4C">
      <w:pPr>
        <w:pStyle w:val="Textodecomentrio"/>
      </w:pPr>
    </w:p>
  </w:comment>
  <w:comment w:id="262" w:author="Simone Erbs da Costa" w:date="2021-10-13T21:41:00Z" w:initials="SEdC">
    <w:p w14:paraId="1DCEB72B" w14:textId="77777777" w:rsidR="00A91C4C" w:rsidRDefault="00A91C4C">
      <w:pPr>
        <w:pStyle w:val="Textodecomentrio"/>
      </w:pPr>
      <w:r>
        <w:rPr>
          <w:rStyle w:val="Refdecomentrio"/>
        </w:rPr>
        <w:annotationRef/>
      </w:r>
      <w:r>
        <w:t>Confuso, rever.</w:t>
      </w:r>
    </w:p>
  </w:comment>
  <w:comment w:id="263" w:author="Simone Erbs da Costa" w:date="2021-10-13T21:41:00Z" w:initials="SEdC">
    <w:p w14:paraId="1E55B561" w14:textId="77777777" w:rsidR="00A91C4C" w:rsidRDefault="00A91C4C">
      <w:pPr>
        <w:pStyle w:val="Textodecomentrio"/>
      </w:pPr>
      <w:r>
        <w:rPr>
          <w:rStyle w:val="Refdecomentrio"/>
        </w:rPr>
        <w:annotationRef/>
      </w:r>
      <w:r>
        <w:t>Qual?</w:t>
      </w:r>
    </w:p>
  </w:comment>
  <w:comment w:id="268" w:author="Simone Erbs da Costa" w:date="2021-10-13T21:43:00Z" w:initials="SEdC">
    <w:p w14:paraId="591C0C06" w14:textId="77777777" w:rsidR="00A91C4C" w:rsidRDefault="00A91C4C">
      <w:pPr>
        <w:pStyle w:val="Textodecomentrio"/>
      </w:pPr>
      <w:r>
        <w:rPr>
          <w:rStyle w:val="Refdecomentrio"/>
        </w:rPr>
        <w:annotationRef/>
      </w:r>
      <w:r>
        <w:t>Evitar espaço em branco.</w:t>
      </w:r>
    </w:p>
  </w:comment>
  <w:comment w:id="271" w:author="Simone Erbs da Costa" w:date="2021-10-13T21:37:00Z" w:initials="SEdC">
    <w:p w14:paraId="24062E74" w14:textId="77777777" w:rsidR="00A91C4C" w:rsidRDefault="00A91C4C" w:rsidP="00647478">
      <w:pPr>
        <w:pStyle w:val="Textodecomentrio"/>
      </w:pPr>
      <w:r>
        <w:rPr>
          <w:rStyle w:val="Refdecomentrio"/>
        </w:rPr>
        <w:annotationRef/>
      </w:r>
      <w:r>
        <w:t>Falta borda inferior.</w:t>
      </w:r>
    </w:p>
    <w:p w14:paraId="1C30DDAD" w14:textId="77777777" w:rsidR="00A91C4C" w:rsidRDefault="00A91C4C">
      <w:pPr>
        <w:pStyle w:val="Textodecomentrio"/>
      </w:pPr>
    </w:p>
  </w:comment>
  <w:comment w:id="275" w:author="Simone Erbs da Costa" w:date="2021-10-13T21:33:00Z" w:initials="SEdC">
    <w:p w14:paraId="19B4FEE8" w14:textId="77777777" w:rsidR="00A91C4C" w:rsidRDefault="00A91C4C">
      <w:pPr>
        <w:pStyle w:val="Textodecomentrio"/>
      </w:pPr>
      <w:r>
        <w:rPr>
          <w:rStyle w:val="Refdecomentrio"/>
        </w:rPr>
        <w:annotationRef/>
      </w:r>
      <w:r>
        <w:t>Frase confusa, rever</w:t>
      </w:r>
    </w:p>
  </w:comment>
  <w:comment w:id="273" w:author="Simone Erbs da Costa" w:date="2021-10-13T21:33:00Z" w:initials="SEdC">
    <w:p w14:paraId="4FA3C194" w14:textId="77777777" w:rsidR="00A91C4C" w:rsidRDefault="00A91C4C" w:rsidP="00647478">
      <w:pPr>
        <w:pStyle w:val="Textodecomentrio"/>
      </w:pPr>
      <w:r>
        <w:rPr>
          <w:rStyle w:val="Refdecomentrio"/>
        </w:rPr>
        <w:annotationRef/>
      </w:r>
      <w:r>
        <w:t>parágrafos precisam ser significativos para existirem, desta forma, precisam ter em média de três a quatro frases.</w:t>
      </w:r>
    </w:p>
    <w:p w14:paraId="5846268D" w14:textId="77777777" w:rsidR="00A91C4C" w:rsidRDefault="00A91C4C">
      <w:pPr>
        <w:pStyle w:val="Textodecomentrio"/>
      </w:pPr>
    </w:p>
  </w:comment>
  <w:comment w:id="274" w:author="Simone Erbs da Costa" w:date="2021-10-13T21:36:00Z" w:initials="SEdC">
    <w:p w14:paraId="1641DC9F" w14:textId="77777777" w:rsidR="00A91C4C" w:rsidRDefault="00A91C4C">
      <w:pPr>
        <w:pStyle w:val="Textodecomentrio"/>
      </w:pPr>
      <w:r>
        <w:rPr>
          <w:rStyle w:val="Refdecomentrio"/>
        </w:rPr>
        <w:annotationRef/>
      </w:r>
      <w:r>
        <w:t>Toda citação direta precisa constar autor, ano e página.</w:t>
      </w:r>
    </w:p>
  </w:comment>
  <w:comment w:id="277" w:author="Simone Erbs da Costa" w:date="2021-10-13T21:33:00Z" w:initials="SEdC">
    <w:p w14:paraId="77B97ABA" w14:textId="77777777" w:rsidR="00A91C4C" w:rsidRDefault="00A91C4C" w:rsidP="00647478">
      <w:pPr>
        <w:pStyle w:val="Textodecomentrio"/>
      </w:pPr>
      <w:r>
        <w:rPr>
          <w:rStyle w:val="Refdecomentrio"/>
        </w:rPr>
        <w:annotationRef/>
      </w:r>
      <w:r>
        <w:t>parágrafos precisam ser significativos para existirem, desta forma, precisam ter em média de três a quatro frases.</w:t>
      </w:r>
    </w:p>
    <w:p w14:paraId="21A62FE7" w14:textId="77777777" w:rsidR="00A91C4C" w:rsidRDefault="00A91C4C">
      <w:pPr>
        <w:pStyle w:val="Textodecomentrio"/>
      </w:pPr>
    </w:p>
  </w:comment>
  <w:comment w:id="278" w:author="Simone Erbs da Costa" w:date="2021-10-13T21:33:00Z" w:initials="SEdC">
    <w:p w14:paraId="7F886DFB" w14:textId="77777777" w:rsidR="00A91C4C" w:rsidRDefault="00A91C4C" w:rsidP="00647478">
      <w:pPr>
        <w:pStyle w:val="Textodecomentrio"/>
      </w:pPr>
      <w:r>
        <w:rPr>
          <w:rStyle w:val="Refdecomentrio"/>
        </w:rPr>
        <w:annotationRef/>
      </w:r>
      <w:r>
        <w:t>parágrafos precisam ser significativos para existirem, desta forma, precisam ter em média de três a quatro frases.</w:t>
      </w:r>
    </w:p>
    <w:p w14:paraId="2FF037D0" w14:textId="77777777" w:rsidR="00A91C4C" w:rsidRDefault="00A91C4C">
      <w:pPr>
        <w:pStyle w:val="Textodecomentrio"/>
      </w:pPr>
    </w:p>
  </w:comment>
  <w:comment w:id="279" w:author="Simone Erbs da Costa" w:date="2021-10-13T21:34:00Z" w:initials="SEdC">
    <w:p w14:paraId="2D99E355" w14:textId="77777777" w:rsidR="00A91C4C" w:rsidRDefault="00A91C4C" w:rsidP="00647478">
      <w:pPr>
        <w:pStyle w:val="Textodecomentrio"/>
      </w:pPr>
      <w:r>
        <w:rPr>
          <w:rStyle w:val="Refdecomentrio"/>
        </w:rPr>
        <w:annotationRef/>
      </w:r>
      <w:r>
        <w:t>parágrafos precisam ser significativos para existirem, desta forma, precisam ter em média de três a quatro frases.</w:t>
      </w:r>
    </w:p>
    <w:p w14:paraId="03B2F346" w14:textId="77777777" w:rsidR="00A91C4C" w:rsidRDefault="00A91C4C">
      <w:pPr>
        <w:pStyle w:val="Textodecomentrio"/>
      </w:pPr>
    </w:p>
  </w:comment>
  <w:comment w:id="280" w:author="Simone Erbs da Costa" w:date="2021-10-13T21:44:00Z" w:initials="SEdC">
    <w:p w14:paraId="032B6B2C" w14:textId="77777777" w:rsidR="00A91C4C" w:rsidRDefault="00A91C4C">
      <w:pPr>
        <w:pStyle w:val="Textodecomentrio"/>
      </w:pPr>
      <w:r>
        <w:rPr>
          <w:rStyle w:val="Refdecomentrio"/>
        </w:rPr>
        <w:annotationRef/>
      </w:r>
      <w:r>
        <w:t>Confuso, rever.</w:t>
      </w:r>
    </w:p>
  </w:comment>
  <w:comment w:id="283" w:author="Simone Erbs da Costa" w:date="2021-10-13T21:45:00Z" w:initials="SEdC">
    <w:p w14:paraId="33BB26F1" w14:textId="77777777" w:rsidR="00A91C4C" w:rsidRDefault="00A91C4C">
      <w:pPr>
        <w:pStyle w:val="Textodecomentrio"/>
      </w:pPr>
      <w:r>
        <w:rPr>
          <w:rStyle w:val="Refdecomentrio"/>
        </w:rPr>
        <w:annotationRef/>
      </w:r>
      <w:r>
        <w:t>Falta borda inferior.</w:t>
      </w:r>
    </w:p>
  </w:comment>
  <w:comment w:id="285" w:author="Simone Erbs da Costa" w:date="2021-10-13T21:34:00Z" w:initials="SEdC">
    <w:p w14:paraId="2DD1A89F" w14:textId="77777777" w:rsidR="00A91C4C" w:rsidRDefault="00A91C4C" w:rsidP="00647478">
      <w:pPr>
        <w:pStyle w:val="Textodecomentrio"/>
      </w:pPr>
      <w:r>
        <w:rPr>
          <w:rStyle w:val="Refdecomentrio"/>
        </w:rPr>
        <w:annotationRef/>
      </w:r>
      <w:r>
        <w:t>parágrafos precisam ser significativos para existirem, desta forma, precisam ter em média de três a quatro frases.</w:t>
      </w:r>
    </w:p>
    <w:p w14:paraId="5F3EA7AA" w14:textId="77777777" w:rsidR="00A91C4C" w:rsidRDefault="00A91C4C">
      <w:pPr>
        <w:pStyle w:val="Textodecomentrio"/>
      </w:pPr>
    </w:p>
  </w:comment>
  <w:comment w:id="288" w:author="Simone Erbs da Costa" w:date="2021-10-13T21:46:00Z" w:initials="SEdC">
    <w:p w14:paraId="01B2FEAD" w14:textId="77777777" w:rsidR="00A91C4C" w:rsidRDefault="00A91C4C">
      <w:pPr>
        <w:pStyle w:val="Textodecomentrio"/>
      </w:pPr>
      <w:r>
        <w:rPr>
          <w:rStyle w:val="Refdecomentrio"/>
        </w:rPr>
        <w:annotationRef/>
      </w:r>
      <w:r>
        <w:t>Qual autor?</w:t>
      </w:r>
    </w:p>
  </w:comment>
  <w:comment w:id="296" w:author="Simone Erbs da Costa" w:date="2021-10-13T21:46:00Z" w:initials="SEdC">
    <w:p w14:paraId="4AE0E520" w14:textId="77777777" w:rsidR="00A91C4C" w:rsidRDefault="00A91C4C">
      <w:pPr>
        <w:pStyle w:val="Textodecomentrio"/>
      </w:pPr>
      <w:r>
        <w:rPr>
          <w:rStyle w:val="Refdecomentrio"/>
        </w:rPr>
        <w:annotationRef/>
      </w:r>
      <w:r>
        <w:t>Utilizar referência cruzada.</w:t>
      </w:r>
    </w:p>
  </w:comment>
  <w:comment w:id="297" w:author="Simone Erbs da Costa" w:date="2021-10-13T21:46:00Z" w:initials="SEdC">
    <w:p w14:paraId="30C2D1E6" w14:textId="77777777" w:rsidR="00A91C4C" w:rsidRDefault="00A91C4C">
      <w:pPr>
        <w:pStyle w:val="Textodecomentrio"/>
      </w:pPr>
      <w:r>
        <w:rPr>
          <w:rStyle w:val="Refdecomentrio"/>
        </w:rPr>
        <w:annotationRef/>
      </w:r>
      <w:r>
        <w:t>Utilizar referência cruzada.</w:t>
      </w:r>
    </w:p>
  </w:comment>
  <w:comment w:id="298" w:author="Simone Erbs da Costa" w:date="2021-10-13T21:47:00Z" w:initials="SEdC">
    <w:p w14:paraId="3CFB23CB" w14:textId="77777777" w:rsidR="00A91C4C" w:rsidRDefault="00A91C4C">
      <w:pPr>
        <w:pStyle w:val="Textodecomentrio"/>
      </w:pPr>
      <w:r>
        <w:rPr>
          <w:rStyle w:val="Refdecomentrio"/>
        </w:rPr>
        <w:annotationRef/>
      </w:r>
      <w:r>
        <w:t>Utilizar referência cruzada.</w:t>
      </w:r>
    </w:p>
  </w:comment>
  <w:comment w:id="307" w:author="Simone Erbs da Costa" w:date="2021-10-13T21:47:00Z" w:initials="SEdC">
    <w:p w14:paraId="09990847" w14:textId="77777777" w:rsidR="00A91C4C" w:rsidRDefault="00A91C4C">
      <w:pPr>
        <w:pStyle w:val="Textodecomentrio"/>
      </w:pPr>
      <w:r>
        <w:rPr>
          <w:rStyle w:val="Refdecomentrio"/>
        </w:rPr>
        <w:annotationRef/>
      </w:r>
      <w:r>
        <w:t>Seção e não capítulo.</w:t>
      </w:r>
    </w:p>
  </w:comment>
  <w:comment w:id="308" w:author="Simone Erbs da Costa" w:date="2021-10-13T21:48:00Z" w:initials="SEdC">
    <w:p w14:paraId="4EDF43FD" w14:textId="77777777" w:rsidR="00A91C4C" w:rsidRDefault="00A91C4C">
      <w:pPr>
        <w:pStyle w:val="Textodecomentrio"/>
      </w:pPr>
      <w:r>
        <w:rPr>
          <w:rStyle w:val="Refdecomentrio"/>
        </w:rPr>
        <w:annotationRef/>
      </w:r>
      <w:r>
        <w:t>Todas as características aqui destacadas precisam constar nas respectivas subseções. Não todas constam, rever.</w:t>
      </w:r>
    </w:p>
  </w:comment>
  <w:comment w:id="311" w:author="Simone Erbs da Costa" w:date="2021-10-13T21:49:00Z" w:initials="SEdC">
    <w:p w14:paraId="66402397" w14:textId="77777777" w:rsidR="00A91C4C" w:rsidRDefault="00A91C4C">
      <w:pPr>
        <w:pStyle w:val="Textodecomentrio"/>
      </w:pPr>
      <w:r>
        <w:rPr>
          <w:rStyle w:val="Refdecomentrio"/>
        </w:rPr>
        <w:annotationRef/>
      </w:r>
      <w:r>
        <w:t>Evitar frases que iniciem no gerúndio.</w:t>
      </w:r>
    </w:p>
  </w:comment>
  <w:comment w:id="316" w:author="Simone Erbs da Costa" w:date="2021-10-13T21:52:00Z" w:initials="SEdC">
    <w:p w14:paraId="45A23A29" w14:textId="77777777" w:rsidR="00A91C4C" w:rsidRDefault="00A91C4C">
      <w:pPr>
        <w:pStyle w:val="Textodecomentrio"/>
      </w:pPr>
      <w:r>
        <w:rPr>
          <w:rStyle w:val="Refdecomentrio"/>
        </w:rPr>
        <w:annotationRef/>
      </w:r>
      <w:r>
        <w:t>Somente palavras estrangeiras que não constam em dicionário vão itálico, web consta, portanto não vai em itálico.</w:t>
      </w:r>
    </w:p>
  </w:comment>
  <w:comment w:id="318" w:author="Simone Erbs da Costa" w:date="2021-10-13T21:53:00Z" w:initials="SEdC">
    <w:p w14:paraId="7B9E1CB8" w14:textId="77777777" w:rsidR="00A91C4C" w:rsidRDefault="00A91C4C">
      <w:pPr>
        <w:pStyle w:val="Textodecomentrio"/>
      </w:pPr>
      <w:r>
        <w:rPr>
          <w:rStyle w:val="Refdecomentrio"/>
        </w:rPr>
        <w:annotationRef/>
      </w:r>
      <w:r>
        <w:t>Se for CRUD, especificar.</w:t>
      </w:r>
    </w:p>
  </w:comment>
  <w:comment w:id="319" w:author="Simone Erbs da Costa" w:date="2021-10-13T21:54:00Z" w:initials="SEdC">
    <w:p w14:paraId="7BC0B946" w14:textId="77777777" w:rsidR="00A91C4C" w:rsidRDefault="00A91C4C">
      <w:pPr>
        <w:pStyle w:val="Textodecomentrio"/>
      </w:pPr>
      <w:r>
        <w:rPr>
          <w:rStyle w:val="Refdecomentrio"/>
        </w:rPr>
        <w:annotationRef/>
      </w:r>
      <w:r>
        <w:t>Se for CRUD, especificar.</w:t>
      </w:r>
    </w:p>
  </w:comment>
  <w:comment w:id="321" w:author="Simone Erbs da Costa" w:date="2021-10-13T21:53:00Z" w:initials="SEdC">
    <w:p w14:paraId="2B90AB24" w14:textId="77777777" w:rsidR="00A91C4C" w:rsidRDefault="00A91C4C">
      <w:pPr>
        <w:pStyle w:val="Textodecomentrio"/>
      </w:pPr>
      <w:r>
        <w:rPr>
          <w:rStyle w:val="Refdecomentrio"/>
        </w:rPr>
        <w:annotationRef/>
      </w:r>
      <w:r>
        <w:t>Somente palavras estrangeiras que não constam em dicionário vão itálico, web consta, portanto não vai em itálico.</w:t>
      </w:r>
    </w:p>
  </w:comment>
  <w:comment w:id="322" w:author="Simone Erbs da Costa" w:date="2021-10-13T21:56:00Z" w:initials="SEdC">
    <w:p w14:paraId="68024F87" w14:textId="77777777" w:rsidR="00A91C4C" w:rsidRDefault="00A91C4C">
      <w:pPr>
        <w:pStyle w:val="Textodecomentrio"/>
      </w:pPr>
      <w:r>
        <w:rPr>
          <w:rStyle w:val="Refdecomentrio"/>
        </w:rPr>
        <w:annotationRef/>
      </w:r>
      <w:r>
        <w:t>Utilizar referência cruzada.</w:t>
      </w:r>
    </w:p>
  </w:comment>
  <w:comment w:id="342" w:author="Simone Erbs da Costa" w:date="2021-10-13T21:56:00Z" w:initials="SEdC">
    <w:p w14:paraId="3BB1EAE0" w14:textId="77777777" w:rsidR="00A91C4C" w:rsidRDefault="00A91C4C">
      <w:pPr>
        <w:pStyle w:val="Textodecomentrio"/>
      </w:pPr>
      <w:r>
        <w:rPr>
          <w:rStyle w:val="Refdecomentrio"/>
        </w:rPr>
        <w:annotationRef/>
      </w:r>
      <w:r>
        <w:t>Em media aqui são utilizados três temas.</w:t>
      </w:r>
    </w:p>
  </w:comment>
  <w:comment w:id="346" w:author="Simone Erbs da Costa" w:date="2021-10-13T21:57:00Z" w:initials="SEdC">
    <w:p w14:paraId="338C5E61" w14:textId="77777777" w:rsidR="00A91C4C" w:rsidRDefault="00A91C4C">
      <w:pPr>
        <w:pStyle w:val="Textodecomentrio"/>
      </w:pPr>
      <w:r>
        <w:rPr>
          <w:rStyle w:val="Refdecomentrio"/>
        </w:rPr>
        <w:annotationRef/>
      </w:r>
      <w:r>
        <w:t>Não encontrei nas referências, incluir.</w:t>
      </w:r>
    </w:p>
  </w:comment>
  <w:comment w:id="352" w:author="Simone Erbs da Costa" w:date="2021-10-13T21:58:00Z" w:initials="SEdC">
    <w:p w14:paraId="2B0D8243" w14:textId="77777777" w:rsidR="00A91C4C" w:rsidRDefault="00A91C4C">
      <w:pPr>
        <w:pStyle w:val="Textodecomentrio"/>
      </w:pPr>
      <w:r>
        <w:rPr>
          <w:rStyle w:val="Refdecomentrio"/>
        </w:rPr>
        <w:annotationRef/>
      </w:r>
      <w:r>
        <w:t>Não consta ano da obra nas referências, apenas ano de acesso.</w:t>
      </w:r>
    </w:p>
  </w:comment>
  <w:comment w:id="354" w:author="Simone Erbs da Costa" w:date="2021-10-13T22:01:00Z" w:initials="SEdC">
    <w:p w14:paraId="404B01B5" w14:textId="77777777" w:rsidR="00A91C4C" w:rsidRDefault="00A91C4C">
      <w:pPr>
        <w:pStyle w:val="Textodecomentrio"/>
      </w:pPr>
      <w:r>
        <w:rPr>
          <w:rStyle w:val="Refdecomentrio"/>
        </w:rPr>
        <w:annotationRef/>
      </w:r>
      <w:r>
        <w:t>Não consta ano da obra nas referências, apenas ano de acesso.</w:t>
      </w:r>
    </w:p>
  </w:comment>
  <w:comment w:id="353" w:author="Simone Erbs da Costa" w:date="2021-10-13T21:34:00Z" w:initials="SEdC">
    <w:p w14:paraId="188D4D88" w14:textId="77777777" w:rsidR="00A91C4C" w:rsidRDefault="00A91C4C" w:rsidP="00647478">
      <w:pPr>
        <w:pStyle w:val="Textodecomentrio"/>
      </w:pPr>
      <w:r>
        <w:rPr>
          <w:rStyle w:val="Refdecomentrio"/>
        </w:rPr>
        <w:annotationRef/>
      </w:r>
      <w:r>
        <w:t>parágrafos precisam ser significativos para existirem, desta forma, precisam ter em média de três a quatro frases.</w:t>
      </w:r>
    </w:p>
    <w:p w14:paraId="7FE40689" w14:textId="77777777" w:rsidR="00A91C4C" w:rsidRDefault="00A91C4C">
      <w:pPr>
        <w:pStyle w:val="Textodecomentrio"/>
      </w:pPr>
    </w:p>
  </w:comment>
  <w:comment w:id="355" w:author="Simone Erbs da Costa" w:date="2021-10-13T22:01:00Z" w:initials="SEdC">
    <w:p w14:paraId="69DBB572" w14:textId="77777777" w:rsidR="00A91C4C" w:rsidRDefault="00A91C4C">
      <w:pPr>
        <w:pStyle w:val="Textodecomentrio"/>
      </w:pPr>
      <w:r>
        <w:rPr>
          <w:rStyle w:val="Refdecomentrio"/>
        </w:rPr>
        <w:annotationRef/>
      </w:r>
      <w:r>
        <w:t>Não consta ano da obra nas referências, apenas ano de acesso.</w:t>
      </w:r>
    </w:p>
  </w:comment>
  <w:comment w:id="356" w:author="Simone Erbs da Costa" w:date="2021-10-13T22:01:00Z" w:initials="SEdC">
    <w:p w14:paraId="2CCCC409" w14:textId="77777777" w:rsidR="00A91C4C" w:rsidRDefault="00A91C4C">
      <w:pPr>
        <w:pStyle w:val="Textodecomentrio"/>
      </w:pPr>
      <w:r>
        <w:rPr>
          <w:rStyle w:val="Refdecomentrio"/>
        </w:rPr>
        <w:annotationRef/>
      </w:r>
      <w:r>
        <w:t>Referenciar conforme ABNT</w:t>
      </w:r>
    </w:p>
  </w:comment>
  <w:comment w:id="358" w:author="Simone Erbs da Costa" w:date="2021-10-13T22:01:00Z" w:initials="SEdC">
    <w:p w14:paraId="46895D25" w14:textId="77777777" w:rsidR="00A91C4C" w:rsidRDefault="00A91C4C">
      <w:pPr>
        <w:pStyle w:val="Textodecomentrio"/>
      </w:pPr>
      <w:r>
        <w:rPr>
          <w:rStyle w:val="Refdecomentrio"/>
        </w:rPr>
        <w:annotationRef/>
      </w:r>
      <w:r>
        <w:t>A escrita é formal. Portanto, não pode ser em primeira pessoa do singular, nem do plural. Precisa ser em terceira pessoa.</w:t>
      </w:r>
    </w:p>
  </w:comment>
  <w:comment w:id="361" w:author="Simone Erbs da Costa" w:date="2021-10-13T22:03:00Z" w:initials="SEdC">
    <w:p w14:paraId="1EC7200C" w14:textId="77777777" w:rsidR="00A91C4C" w:rsidRDefault="00A91C4C">
      <w:pPr>
        <w:pStyle w:val="Textodecomentrio"/>
      </w:pPr>
      <w:r>
        <w:rPr>
          <w:rStyle w:val="Refdecomentrio"/>
        </w:rPr>
        <w:annotationRef/>
      </w:r>
      <w:r>
        <w:t>Para esse tema sugiro que traga uma referência atual.</w:t>
      </w:r>
    </w:p>
  </w:comment>
  <w:comment w:id="357" w:author="Simone Erbs da Costa" w:date="2021-10-13T21:35:00Z" w:initials="SEdC">
    <w:p w14:paraId="58252A66" w14:textId="77777777" w:rsidR="00A91C4C" w:rsidRDefault="00A91C4C" w:rsidP="00647478">
      <w:pPr>
        <w:pStyle w:val="Textodecomentrio"/>
      </w:pPr>
      <w:r>
        <w:rPr>
          <w:rStyle w:val="Refdecomentrio"/>
        </w:rPr>
        <w:annotationRef/>
      </w:r>
      <w:r>
        <w:t>parágrafos precisam ser significativos para existirem, desta forma, precisam ter em média de três a quatro frases.</w:t>
      </w:r>
    </w:p>
    <w:p w14:paraId="24D8742E" w14:textId="77777777" w:rsidR="00A91C4C" w:rsidRDefault="00A91C4C">
      <w:pPr>
        <w:pStyle w:val="Textodecomentrio"/>
      </w:pPr>
    </w:p>
  </w:comment>
  <w:comment w:id="363" w:author="Simone Erbs da Costa" w:date="2021-10-13T21:35:00Z" w:initials="SEdC">
    <w:p w14:paraId="1EEDDC7C" w14:textId="77777777" w:rsidR="00A91C4C" w:rsidRDefault="00A91C4C" w:rsidP="00647478">
      <w:pPr>
        <w:pStyle w:val="Textodecomentrio"/>
      </w:pPr>
      <w:r>
        <w:rPr>
          <w:rStyle w:val="Refdecomentrio"/>
        </w:rPr>
        <w:annotationRef/>
      </w:r>
      <w:r>
        <w:t>parágrafos precisam ser significativos para existirem, desta forma, precisam ter em média de três a quatro frases.</w:t>
      </w:r>
    </w:p>
    <w:p w14:paraId="2630375F" w14:textId="77777777" w:rsidR="00A91C4C" w:rsidRDefault="00A91C4C">
      <w:pPr>
        <w:pStyle w:val="Textodecomentrio"/>
      </w:pPr>
    </w:p>
  </w:comment>
  <w:comment w:id="364" w:author="Simone Erbs da Costa" w:date="2021-10-13T22:03:00Z" w:initials="SEdC">
    <w:p w14:paraId="22C90570" w14:textId="77777777" w:rsidR="00A91C4C" w:rsidRDefault="00A91C4C">
      <w:pPr>
        <w:pStyle w:val="Textodecomentrio"/>
      </w:pPr>
      <w:r>
        <w:rPr>
          <w:rStyle w:val="Refdecomentrio"/>
        </w:rPr>
        <w:annotationRef/>
      </w:r>
      <w:r>
        <w:t>Para esse tema sugiro que traga uma referência atual.</w:t>
      </w:r>
    </w:p>
  </w:comment>
  <w:comment w:id="366" w:author="Simone Erbs da Costa" w:date="2021-10-13T22:03:00Z" w:initials="SEdC">
    <w:p w14:paraId="14E26FEF" w14:textId="77777777" w:rsidR="00A91C4C" w:rsidRDefault="00A91C4C">
      <w:pPr>
        <w:pStyle w:val="Textodecomentrio"/>
      </w:pPr>
      <w:r>
        <w:rPr>
          <w:rStyle w:val="Refdecomentrio"/>
        </w:rPr>
        <w:annotationRef/>
      </w:r>
      <w:r>
        <w:t>Para esse tema sugiro que traga uma referência atual.</w:t>
      </w:r>
    </w:p>
  </w:comment>
  <w:comment w:id="365" w:author="Simone Erbs da Costa" w:date="2021-10-13T21:35:00Z" w:initials="SEdC">
    <w:p w14:paraId="4DECD9EC" w14:textId="77777777" w:rsidR="00A91C4C" w:rsidRDefault="00A91C4C" w:rsidP="00647478">
      <w:pPr>
        <w:pStyle w:val="Textodecomentrio"/>
      </w:pPr>
      <w:r>
        <w:rPr>
          <w:rStyle w:val="Refdecomentrio"/>
        </w:rPr>
        <w:annotationRef/>
      </w:r>
      <w:r>
        <w:t>parágrafos precisam ser significativos para existirem, desta forma, precisam ter em média de três a quatro frases.</w:t>
      </w:r>
    </w:p>
    <w:p w14:paraId="1271121F" w14:textId="77777777" w:rsidR="00A91C4C" w:rsidRDefault="00A91C4C">
      <w:pPr>
        <w:pStyle w:val="Textodecomentrio"/>
      </w:pPr>
    </w:p>
  </w:comment>
  <w:comment w:id="369" w:author="Simone Erbs da Costa" w:date="2021-10-13T21:19:00Z" w:initials="SEdC">
    <w:p w14:paraId="16D0EB82" w14:textId="77777777" w:rsidR="00A91C4C" w:rsidRDefault="00A91C4C">
      <w:pPr>
        <w:pStyle w:val="Textodecomentrio"/>
      </w:pPr>
      <w:r>
        <w:rPr>
          <w:rStyle w:val="Refdecomentrio"/>
        </w:rPr>
        <w:annotationRef/>
      </w:r>
      <w:r>
        <w:t>Verificar suas referências, pois a maioria não estão de acordo com o tipo do documento.</w:t>
      </w:r>
    </w:p>
  </w:comment>
  <w:comment w:id="374" w:author="Simone Erbs da Costa" w:date="2021-10-13T22:05:00Z" w:initials="SEdC">
    <w:p w14:paraId="67E78F33" w14:textId="77777777" w:rsidR="00A91C4C" w:rsidRDefault="00A91C4C">
      <w:pPr>
        <w:pStyle w:val="Textodecomentrio"/>
      </w:pPr>
      <w:r>
        <w:rPr>
          <w:rStyle w:val="Refdecomentrio"/>
        </w:rPr>
        <w:annotationRef/>
      </w:r>
      <w:r>
        <w:t>Não encontrei esta obra referenciada no texto. Aqui só pode constar obras que foram referenciadas no texto.</w:t>
      </w:r>
    </w:p>
  </w:comment>
  <w:comment w:id="380" w:author="Simone Erbs da Costa" w:date="2021-10-13T21:15:00Z" w:initials="SEdC">
    <w:p w14:paraId="396D817A" w14:textId="77777777" w:rsidR="00A91C4C" w:rsidRDefault="00A91C4C">
      <w:pPr>
        <w:pStyle w:val="Textodecomentrio"/>
      </w:pPr>
      <w:r>
        <w:rPr>
          <w:rStyle w:val="Refdecomentrio"/>
        </w:rPr>
        <w:annotationRef/>
      </w:r>
      <w:r>
        <w:t>Não vai &lt;&gt; entre o link</w:t>
      </w:r>
    </w:p>
  </w:comment>
  <w:comment w:id="377" w:author="Simone Erbs da Costa" w:date="2021-10-13T22:05:00Z" w:initials="SEdC">
    <w:p w14:paraId="390CF904" w14:textId="77777777" w:rsidR="00A91C4C" w:rsidRDefault="00A91C4C">
      <w:pPr>
        <w:pStyle w:val="Textodecomentrio"/>
      </w:pPr>
      <w:r>
        <w:rPr>
          <w:rStyle w:val="Refdecomentrio"/>
        </w:rPr>
        <w:annotationRef/>
      </w:r>
      <w:r>
        <w:t>Não encontrei esta obra referenciada no texto. Aqui só pode constar obras que foram referenciadas no texto.</w:t>
      </w:r>
    </w:p>
  </w:comment>
  <w:comment w:id="385" w:author="Simone Erbs da Costa" w:date="2021-10-13T21:18:00Z" w:initials="SEdC">
    <w:p w14:paraId="41B9E42C" w14:textId="77777777" w:rsidR="00A91C4C" w:rsidRDefault="00A91C4C">
      <w:pPr>
        <w:pStyle w:val="Textodecomentrio"/>
      </w:pPr>
      <w:r>
        <w:rPr>
          <w:rStyle w:val="Refdecomentrio"/>
        </w:rPr>
        <w:annotationRef/>
      </w:r>
      <w:r>
        <w:t>Informar local</w:t>
      </w:r>
    </w:p>
  </w:comment>
  <w:comment w:id="383" w:author="Simone Erbs da Costa" w:date="2021-10-13T22:06:00Z" w:initials="SEdC">
    <w:p w14:paraId="13733E09" w14:textId="77777777" w:rsidR="00A91C4C" w:rsidRDefault="00A91C4C">
      <w:pPr>
        <w:pStyle w:val="Textodecomentrio"/>
      </w:pPr>
      <w:r>
        <w:rPr>
          <w:rStyle w:val="Refdecomentrio"/>
        </w:rPr>
        <w:annotationRef/>
      </w:r>
      <w:r>
        <w:t>Não encontrei esta obra referenciada no texto. Aqui só pode constar obras que foram referenciadas no texto.</w:t>
      </w:r>
    </w:p>
  </w:comment>
  <w:comment w:id="386" w:author="Simone Erbs da Costa" w:date="2021-10-13T22:06:00Z" w:initials="SEdC">
    <w:p w14:paraId="471F8EC6" w14:textId="77777777" w:rsidR="00A91C4C" w:rsidRDefault="00A91C4C">
      <w:pPr>
        <w:pStyle w:val="Textodecomentrio"/>
      </w:pPr>
      <w:r>
        <w:rPr>
          <w:rStyle w:val="Refdecomentrio"/>
        </w:rPr>
        <w:annotationRef/>
      </w:r>
      <w:r>
        <w:t>Não encontrei esta obra referenciada no texto. Aqui só pode constar obras que foram referenciadas no texto.</w:t>
      </w:r>
    </w:p>
  </w:comment>
  <w:comment w:id="387" w:author="Simone Erbs da Costa" w:date="2021-10-13T21:20:00Z" w:initials="SEdC">
    <w:p w14:paraId="20B521EA" w14:textId="77777777" w:rsidR="00A91C4C" w:rsidRDefault="00A91C4C">
      <w:pPr>
        <w:pStyle w:val="Textodecomentrio"/>
      </w:pPr>
      <w:r>
        <w:rPr>
          <w:rStyle w:val="Refdecomentrio"/>
        </w:rPr>
        <w:annotationRef/>
      </w:r>
      <w:r>
        <w:t>Informar local</w:t>
      </w:r>
    </w:p>
  </w:comment>
  <w:comment w:id="388" w:author="Simone Erbs da Costa" w:date="2021-10-13T22:07:00Z" w:initials="SEdC">
    <w:p w14:paraId="5FE2DBA2" w14:textId="77777777" w:rsidR="00A91C4C" w:rsidRDefault="00A91C4C">
      <w:pPr>
        <w:pStyle w:val="Textodecomentrio"/>
      </w:pPr>
      <w:r>
        <w:rPr>
          <w:rStyle w:val="Refdecomentrio"/>
        </w:rPr>
        <w:annotationRef/>
      </w:r>
      <w:r>
        <w:t>Não encontrei esta obra referenciada no texto. Aqui só pode constar obras que foram referenciadas no texto.</w:t>
      </w:r>
    </w:p>
  </w:comment>
  <w:comment w:id="389" w:author="Simone Erbs da Costa" w:date="2021-10-13T21:18:00Z" w:initials="SEdC">
    <w:p w14:paraId="1D10B696" w14:textId="77777777" w:rsidR="00A91C4C" w:rsidRDefault="00A91C4C">
      <w:pPr>
        <w:pStyle w:val="Textodecomentrio"/>
      </w:pPr>
      <w:r>
        <w:rPr>
          <w:rStyle w:val="Refdecomentrio"/>
        </w:rPr>
        <w:annotationRef/>
      </w:r>
      <w:r>
        <w:t>Informar local.</w:t>
      </w:r>
    </w:p>
  </w:comment>
  <w:comment w:id="390" w:author="Simone Erbs da Costa" w:date="2021-10-13T22:08:00Z" w:initials="SEdC">
    <w:p w14:paraId="25395F14" w14:textId="77777777" w:rsidR="00A91C4C" w:rsidRDefault="00A91C4C">
      <w:pPr>
        <w:pStyle w:val="Textodecomentrio"/>
      </w:pPr>
      <w:r>
        <w:rPr>
          <w:rStyle w:val="Refdecomentrio"/>
        </w:rPr>
        <w:annotationRef/>
      </w:r>
      <w:r>
        <w:t>Não encontrei esta obra referenciada no texto. Aqui só pode constar obras que foram referenciadas no texto.</w:t>
      </w:r>
    </w:p>
  </w:comment>
  <w:comment w:id="391" w:author="Simone Erbs da Costa" w:date="2021-10-13T21:16:00Z" w:initials="SEdC">
    <w:p w14:paraId="250139CA" w14:textId="77777777" w:rsidR="00A91C4C" w:rsidRDefault="00A91C4C">
      <w:pPr>
        <w:pStyle w:val="Textodecomentrio"/>
      </w:pPr>
      <w:r>
        <w:rPr>
          <w:rStyle w:val="Refdecomentrio"/>
        </w:rPr>
        <w:annotationRef/>
      </w:r>
      <w:r>
        <w:t>Subtítulo não vai em negrito</w:t>
      </w:r>
    </w:p>
  </w:comment>
  <w:comment w:id="396" w:author="Simone Erbs da Costa" w:date="2021-10-13T22:00:00Z" w:initials="SEdC">
    <w:p w14:paraId="3B12C4B6" w14:textId="77777777" w:rsidR="00A91C4C" w:rsidRDefault="00A91C4C">
      <w:pPr>
        <w:pStyle w:val="Textodecomentrio"/>
      </w:pPr>
      <w:r>
        <w:rPr>
          <w:rStyle w:val="Refdecomentrio"/>
        </w:rPr>
        <w:annotationRef/>
      </w:r>
      <w:r>
        <w:t>Incluir Local e ano.</w:t>
      </w:r>
    </w:p>
  </w:comment>
  <w:comment w:id="397" w:author="Simone Erbs da Costa" w:date="2021-10-13T21:16:00Z" w:initials="SEdC">
    <w:p w14:paraId="5A115B26" w14:textId="77777777" w:rsidR="00A91C4C" w:rsidRDefault="00A91C4C">
      <w:pPr>
        <w:pStyle w:val="Textodecomentrio"/>
      </w:pPr>
      <w:r>
        <w:rPr>
          <w:rStyle w:val="Refdecomentrio"/>
        </w:rPr>
        <w:annotationRef/>
      </w:r>
      <w:r>
        <w:t>Fora da ABNT, arrumar.</w:t>
      </w:r>
    </w:p>
  </w:comment>
  <w:comment w:id="398" w:author="Simone Erbs da Costa" w:date="2021-10-13T21:17:00Z" w:initials="SEdC">
    <w:p w14:paraId="66E2A342" w14:textId="77777777" w:rsidR="00A91C4C" w:rsidRDefault="00A91C4C">
      <w:pPr>
        <w:pStyle w:val="Textodecomentrio"/>
      </w:pPr>
      <w:r>
        <w:rPr>
          <w:rStyle w:val="Refdecomentrio"/>
        </w:rPr>
        <w:annotationRef/>
      </w:r>
      <w:r>
        <w:t>Informar local e ano. Ano de acesso não é o mesmo que ano da publicação.</w:t>
      </w:r>
    </w:p>
  </w:comment>
  <w:comment w:id="400" w:author="Simone Erbs da Costa" w:date="2021-10-13T21:17:00Z" w:initials="SEdC">
    <w:p w14:paraId="1F9E0EBE" w14:textId="77777777" w:rsidR="00A91C4C" w:rsidRDefault="00A91C4C">
      <w:pPr>
        <w:pStyle w:val="Textodecomentrio"/>
      </w:pPr>
      <w:r>
        <w:rPr>
          <w:rStyle w:val="Refdecomentrio"/>
        </w:rPr>
        <w:annotationRef/>
      </w:r>
      <w:r>
        <w:t>Informar local.</w:t>
      </w:r>
    </w:p>
  </w:comment>
  <w:comment w:id="399" w:author="Simone Erbs da Costa" w:date="2021-10-13T22:09:00Z" w:initials="SEdC">
    <w:p w14:paraId="0DA85ADB" w14:textId="77777777" w:rsidR="00A91C4C" w:rsidRDefault="00A91C4C">
      <w:pPr>
        <w:pStyle w:val="Textodecomentrio"/>
      </w:pPr>
      <w:r>
        <w:rPr>
          <w:rStyle w:val="Refdecomentrio"/>
        </w:rPr>
        <w:annotationRef/>
      </w:r>
      <w:r>
        <w:t>Não encontrei esta obra referenciada no texto. Aqui só pode constar obras que foram referenciadas no texto.</w:t>
      </w:r>
    </w:p>
  </w:comment>
  <w:comment w:id="402" w:author="Simone Erbs da Costa" w:date="2021-10-13T21:17:00Z" w:initials="SEdC">
    <w:p w14:paraId="0EB23025" w14:textId="77777777" w:rsidR="00A91C4C" w:rsidRDefault="00A91C4C">
      <w:pPr>
        <w:pStyle w:val="Textodecomentrio"/>
      </w:pPr>
      <w:r>
        <w:rPr>
          <w:rStyle w:val="Refdecomentrio"/>
        </w:rPr>
        <w:annotationRef/>
      </w:r>
      <w:r>
        <w:t>Colocar dentro da abnt.</w:t>
      </w:r>
    </w:p>
  </w:comment>
  <w:comment w:id="418" w:author="Dalton Solano dos Reis" w:date="2021-10-23T19:12:00Z" w:initials="DSdR">
    <w:p w14:paraId="2845B6AC" w14:textId="77777777" w:rsidR="00A91C4C" w:rsidRDefault="00A91C4C">
      <w:pPr>
        <w:pStyle w:val="Textodecomentrio"/>
      </w:pPr>
      <w:r>
        <w:rPr>
          <w:rStyle w:val="Refdecomentrio"/>
        </w:rPr>
        <w:annotationRef/>
      </w:r>
      <w:r>
        <w:t>O que seria este (1)?</w:t>
      </w:r>
    </w:p>
  </w:comment>
  <w:comment w:id="419" w:author="Dalton Solano dos Reis" w:date="2021-10-24T10:54:00Z" w:initials="DSdR">
    <w:p w14:paraId="157DA2FA" w14:textId="77777777" w:rsidR="00A91C4C" w:rsidRDefault="00A91C4C">
      <w:pPr>
        <w:pStyle w:val="Textodecomentrio"/>
      </w:pPr>
      <w:r>
        <w:rPr>
          <w:rStyle w:val="Refdecomentrio"/>
        </w:rPr>
        <w:annotationRef/>
      </w:r>
      <w:r>
        <w:t>Citação não referenciada.</w:t>
      </w:r>
    </w:p>
  </w:comment>
  <w:comment w:id="420" w:author="Dalton Solano dos Reis" w:date="2021-10-24T10:56:00Z" w:initials="DSdR">
    <w:p w14:paraId="0FE21708" w14:textId="77777777" w:rsidR="00A91C4C" w:rsidRDefault="00A91C4C">
      <w:pPr>
        <w:pStyle w:val="Textodecomentrio"/>
      </w:pPr>
      <w:r>
        <w:rPr>
          <w:rStyle w:val="Refdecomentrio"/>
        </w:rPr>
        <w:annotationRef/>
      </w:r>
      <w:r>
        <w:t>Não itálico.</w:t>
      </w:r>
    </w:p>
  </w:comment>
  <w:comment w:id="421" w:author="Dalton Solano dos Reis" w:date="2021-10-24T10:57:00Z" w:initials="DSdR">
    <w:p w14:paraId="6F9A48F2" w14:textId="77777777" w:rsidR="00A91C4C" w:rsidRDefault="00A91C4C">
      <w:pPr>
        <w:pStyle w:val="Textodecomentrio"/>
      </w:pPr>
      <w:r>
        <w:rPr>
          <w:rStyle w:val="Refdecomentrio"/>
        </w:rPr>
        <w:annotationRef/>
      </w:r>
      <w:r>
        <w:t>Não itálico.</w:t>
      </w:r>
    </w:p>
  </w:comment>
  <w:comment w:id="422" w:author="Dalton Solano dos Reis" w:date="2021-10-24T10:59:00Z" w:initials="DSdR">
    <w:p w14:paraId="0CED7137" w14:textId="77777777" w:rsidR="00A91C4C" w:rsidRDefault="00A91C4C">
      <w:pPr>
        <w:pStyle w:val="Textodecomentrio"/>
      </w:pPr>
      <w:r>
        <w:rPr>
          <w:rStyle w:val="Refdecomentrio"/>
        </w:rPr>
        <w:annotationRef/>
      </w:r>
      <w:r w:rsidRPr="00CD3142">
        <w:t>H</w:t>
      </w:r>
      <w:r>
        <w:t>EMO</w:t>
      </w:r>
      <w:r w:rsidRPr="00CD3142">
        <w:t xml:space="preserve">centro </w:t>
      </w:r>
      <w:r>
        <w:t>p</w:t>
      </w:r>
      <w:r w:rsidRPr="00CD3142">
        <w:t xml:space="preserve">úblico de </w:t>
      </w:r>
      <w:r>
        <w:t>AL</w:t>
      </w:r>
      <w:r w:rsidRPr="00CD3142">
        <w:t>agoas (HEMOAL)</w:t>
      </w:r>
    </w:p>
  </w:comment>
  <w:comment w:id="423" w:author="Dalton Solano dos Reis" w:date="2021-10-24T11:16:00Z" w:initials="DSdR">
    <w:p w14:paraId="0C1D03DB" w14:textId="77777777" w:rsidR="00A91C4C" w:rsidRDefault="00A91C4C">
      <w:pPr>
        <w:pStyle w:val="Textodecomentrio"/>
      </w:pPr>
      <w:r>
        <w:rPr>
          <w:rStyle w:val="Refdecomentrio"/>
        </w:rPr>
        <w:annotationRef/>
      </w:r>
      <w:r>
        <w:t>Borda inferior da figura.</w:t>
      </w:r>
    </w:p>
  </w:comment>
  <w:comment w:id="424" w:author="Dalton Solano dos Reis" w:date="2021-10-23T19:05:00Z" w:initials="DSdR">
    <w:p w14:paraId="502996DD" w14:textId="77777777" w:rsidR="00A91C4C" w:rsidRDefault="00A91C4C">
      <w:pPr>
        <w:pStyle w:val="Textodecomentrio"/>
      </w:pPr>
      <w:r>
        <w:rPr>
          <w:rStyle w:val="Refdecomentrio"/>
        </w:rPr>
        <w:annotationRef/>
      </w:r>
      <w:r>
        <w:t>Inserir ponto final.</w:t>
      </w:r>
    </w:p>
  </w:comment>
  <w:comment w:id="425" w:author="Dalton Solano dos Reis" w:date="2021-10-23T19:06:00Z" w:initials="DSdR">
    <w:p w14:paraId="668D7FDD" w14:textId="77777777" w:rsidR="00A91C4C" w:rsidRDefault="00A91C4C">
      <w:pPr>
        <w:pStyle w:val="Textodecomentrio"/>
      </w:pPr>
      <w:r>
        <w:rPr>
          <w:rStyle w:val="Refdecomentrio"/>
        </w:rPr>
        <w:annotationRef/>
      </w:r>
      <w:r>
        <w:t>Inserir ponto final.</w:t>
      </w:r>
    </w:p>
  </w:comment>
  <w:comment w:id="426" w:author="Dalton Solano dos Reis" w:date="2021-10-24T11:05:00Z" w:initials="DSdR">
    <w:p w14:paraId="5D6F2A7C" w14:textId="77777777" w:rsidR="00A91C4C" w:rsidRDefault="00A91C4C">
      <w:pPr>
        <w:pStyle w:val="Textodecomentrio"/>
      </w:pPr>
      <w:r>
        <w:rPr>
          <w:rStyle w:val="Refdecomentrio"/>
        </w:rPr>
        <w:annotationRef/>
      </w:r>
      <w:r>
        <w:t>Não itálico.</w:t>
      </w:r>
    </w:p>
  </w:comment>
  <w:comment w:id="427" w:author="Dalton Solano dos Reis" w:date="2021-10-24T11:06:00Z" w:initials="DSdR">
    <w:p w14:paraId="0CBDB1CA" w14:textId="77777777" w:rsidR="00A91C4C" w:rsidRDefault="00A91C4C">
      <w:pPr>
        <w:pStyle w:val="Textodecomentrio"/>
      </w:pPr>
      <w:r>
        <w:rPr>
          <w:rStyle w:val="Refdecomentrio"/>
        </w:rPr>
        <w:annotationRef/>
      </w:r>
      <w:r>
        <w:t>Não itálico.</w:t>
      </w:r>
    </w:p>
  </w:comment>
  <w:comment w:id="428" w:author="Dalton Solano dos Reis" w:date="2021-10-24T11:08:00Z" w:initials="DSdR">
    <w:p w14:paraId="645A4495" w14:textId="77777777" w:rsidR="00A91C4C" w:rsidRDefault="00A91C4C">
      <w:pPr>
        <w:pStyle w:val="Textodecomentrio"/>
      </w:pPr>
      <w:r>
        <w:rPr>
          <w:rStyle w:val="Refdecomentrio"/>
        </w:rPr>
        <w:annotationRef/>
      </w:r>
      <w:r>
        <w:t>Não itálico.</w:t>
      </w:r>
    </w:p>
  </w:comment>
  <w:comment w:id="429" w:author="Dalton Solano dos Reis" w:date="2021-10-24T11:11:00Z" w:initials="DSdR">
    <w:p w14:paraId="7605FCCA" w14:textId="77777777" w:rsidR="00A91C4C" w:rsidRDefault="00A91C4C">
      <w:pPr>
        <w:pStyle w:val="Textodecomentrio"/>
      </w:pPr>
      <w:r>
        <w:rPr>
          <w:rStyle w:val="Refdecomentrio"/>
        </w:rPr>
        <w:annotationRef/>
      </w:r>
      <w:r>
        <w:t>A Figura 3(A)</w:t>
      </w:r>
    </w:p>
  </w:comment>
  <w:comment w:id="430" w:author="Dalton Solano dos Reis" w:date="2021-10-24T11:14:00Z" w:initials="DSdR">
    <w:p w14:paraId="5EBFCA77" w14:textId="77777777" w:rsidR="00A91C4C" w:rsidRDefault="00A91C4C">
      <w:pPr>
        <w:pStyle w:val="Textodecomentrio"/>
      </w:pPr>
      <w:r>
        <w:t>Na Figura 3(B) tem-se</w:t>
      </w:r>
    </w:p>
  </w:comment>
  <w:comment w:id="431" w:author="Dalton Solano dos Reis" w:date="2021-10-23T19:06:00Z" w:initials="DSdR">
    <w:p w14:paraId="7EC72572" w14:textId="77777777" w:rsidR="00A91C4C" w:rsidRDefault="00A91C4C">
      <w:pPr>
        <w:pStyle w:val="Textodecomentrio"/>
      </w:pPr>
      <w:r>
        <w:rPr>
          <w:rStyle w:val="Refdecomentrio"/>
        </w:rPr>
        <w:annotationRef/>
      </w:r>
      <w:r>
        <w:t>Inserir ponto final.</w:t>
      </w:r>
    </w:p>
  </w:comment>
  <w:comment w:id="432" w:author="Dalton Solano dos Reis" w:date="2021-10-24T11:14:00Z" w:initials="DSdR">
    <w:p w14:paraId="38F48E09" w14:textId="77777777" w:rsidR="00A91C4C" w:rsidRDefault="00A91C4C">
      <w:pPr>
        <w:pStyle w:val="Textodecomentrio"/>
      </w:pPr>
      <w:r>
        <w:rPr>
          <w:rStyle w:val="Refdecomentrio"/>
        </w:rPr>
        <w:annotationRef/>
      </w:r>
      <w:r>
        <w:rPr>
          <w:rStyle w:val="Refdecomentrio"/>
        </w:rPr>
        <w:t xml:space="preserve">(A) </w:t>
      </w:r>
      <w:r>
        <w:t>representa</w:t>
      </w:r>
    </w:p>
  </w:comment>
  <w:comment w:id="433" w:author="Dalton Solano dos Reis" w:date="2021-10-24T11:15:00Z" w:initials="DSdR">
    <w:p w14:paraId="18F9C06B" w14:textId="77777777" w:rsidR="00A91C4C" w:rsidRDefault="00A91C4C">
      <w:pPr>
        <w:pStyle w:val="Textodecomentrio"/>
      </w:pPr>
      <w:r>
        <w:t>(</w:t>
      </w:r>
      <w:r>
        <w:rPr>
          <w:rStyle w:val="Refdecomentrio"/>
        </w:rPr>
        <w:annotationRef/>
      </w:r>
      <w:r>
        <w:t>B) informa</w:t>
      </w:r>
    </w:p>
  </w:comment>
  <w:comment w:id="434" w:author="Dalton Solano dos Reis" w:date="2021-10-24T11:15:00Z" w:initials="DSdR">
    <w:p w14:paraId="405797D9" w14:textId="77777777" w:rsidR="00A91C4C" w:rsidRDefault="00A91C4C">
      <w:pPr>
        <w:pStyle w:val="Textodecomentrio"/>
      </w:pPr>
      <w:r>
        <w:t>(</w:t>
      </w:r>
      <w:r>
        <w:rPr>
          <w:rStyle w:val="Refdecomentrio"/>
        </w:rPr>
        <w:annotationRef/>
      </w:r>
      <w:r>
        <w:t>C) representa</w:t>
      </w:r>
    </w:p>
  </w:comment>
  <w:comment w:id="435" w:author="Dalton Solano dos Reis" w:date="2021-10-24T11:15:00Z" w:initials="DSdR">
    <w:p w14:paraId="7B69248A" w14:textId="77777777" w:rsidR="00A91C4C" w:rsidRDefault="00A91C4C">
      <w:pPr>
        <w:pStyle w:val="Textodecomentrio"/>
      </w:pPr>
      <w:r>
        <w:t>(</w:t>
      </w:r>
      <w:r>
        <w:rPr>
          <w:rStyle w:val="Refdecomentrio"/>
        </w:rPr>
        <w:annotationRef/>
      </w:r>
      <w:r>
        <w:t>D) ilustra</w:t>
      </w:r>
    </w:p>
  </w:comment>
  <w:comment w:id="436" w:author="Dalton Solano dos Reis" w:date="2021-10-24T11:16:00Z" w:initials="DSdR">
    <w:p w14:paraId="0BABB1A1" w14:textId="77777777" w:rsidR="00A91C4C" w:rsidRDefault="00A91C4C">
      <w:pPr>
        <w:pStyle w:val="Textodecomentrio"/>
      </w:pPr>
      <w:r>
        <w:t>(</w:t>
      </w:r>
      <w:r>
        <w:rPr>
          <w:rStyle w:val="Refdecomentrio"/>
        </w:rPr>
        <w:annotationRef/>
      </w:r>
      <w:r>
        <w:t>E) representa</w:t>
      </w:r>
    </w:p>
  </w:comment>
  <w:comment w:id="437" w:author="Dalton Solano dos Reis" w:date="2021-10-24T11:16:00Z" w:initials="DSdR">
    <w:p w14:paraId="54CA2BC1" w14:textId="77777777" w:rsidR="00A91C4C" w:rsidRDefault="00A91C4C">
      <w:pPr>
        <w:pStyle w:val="Textodecomentrio"/>
      </w:pPr>
      <w:r>
        <w:t>(</w:t>
      </w:r>
      <w:r>
        <w:rPr>
          <w:rStyle w:val="Refdecomentrio"/>
        </w:rPr>
        <w:annotationRef/>
      </w:r>
      <w:r>
        <w:t>F) informa</w:t>
      </w:r>
    </w:p>
  </w:comment>
  <w:comment w:id="438" w:author="Dalton Solano dos Reis" w:date="2021-10-24T11:17:00Z" w:initials="DSdR">
    <w:p w14:paraId="6AFD62C7" w14:textId="77777777" w:rsidR="00A91C4C" w:rsidRDefault="00A91C4C">
      <w:pPr>
        <w:pStyle w:val="Textodecomentrio"/>
      </w:pPr>
      <w:r>
        <w:rPr>
          <w:rStyle w:val="Refdecomentrio"/>
        </w:rPr>
        <w:annotationRef/>
      </w:r>
      <w:r>
        <w:t>Borda inferior da figura.</w:t>
      </w:r>
    </w:p>
  </w:comment>
  <w:comment w:id="439" w:author="Dalton Solano dos Reis" w:date="2021-10-23T19:06:00Z" w:initials="DSdR">
    <w:p w14:paraId="15C35A11" w14:textId="77777777" w:rsidR="00A91C4C" w:rsidRDefault="00A91C4C">
      <w:pPr>
        <w:pStyle w:val="Textodecomentrio"/>
      </w:pPr>
      <w:r>
        <w:rPr>
          <w:rStyle w:val="Refdecomentrio"/>
        </w:rPr>
        <w:annotationRef/>
      </w:r>
      <w:r>
        <w:t>Inserir ponto final.</w:t>
      </w:r>
    </w:p>
  </w:comment>
  <w:comment w:id="440" w:author="Dalton Solano dos Reis" w:date="2021-10-24T11:17:00Z" w:initials="DSdR">
    <w:p w14:paraId="0262F5B4" w14:textId="77777777" w:rsidR="00A91C4C" w:rsidRDefault="00A91C4C">
      <w:pPr>
        <w:pStyle w:val="Textodecomentrio"/>
      </w:pPr>
      <w:r>
        <w:rPr>
          <w:rStyle w:val="Refdecomentrio"/>
        </w:rPr>
        <w:annotationRef/>
      </w:r>
      <w:r>
        <w:t>Não itálico.</w:t>
      </w:r>
    </w:p>
  </w:comment>
  <w:comment w:id="441" w:author="Dalton Solano dos Reis" w:date="2021-10-24T11:20:00Z" w:initials="DSdR">
    <w:p w14:paraId="29789E5C" w14:textId="77777777" w:rsidR="00A91C4C" w:rsidRDefault="00A91C4C">
      <w:pPr>
        <w:pStyle w:val="Textodecomentrio"/>
      </w:pPr>
      <w:r>
        <w:rPr>
          <w:rStyle w:val="Refdecomentrio"/>
        </w:rPr>
        <w:annotationRef/>
      </w:r>
      <w:r>
        <w:t>doador é</w:t>
      </w:r>
    </w:p>
  </w:comment>
  <w:comment w:id="442" w:author="Dalton Solano dos Reis" w:date="2021-10-24T11:21:00Z" w:initials="DSdR">
    <w:p w14:paraId="135FEA19" w14:textId="77777777" w:rsidR="00A91C4C" w:rsidRDefault="00A91C4C">
      <w:pPr>
        <w:pStyle w:val="Textodecomentrio"/>
      </w:pPr>
      <w:r>
        <w:rPr>
          <w:rStyle w:val="Refdecomentrio"/>
        </w:rPr>
        <w:annotationRef/>
      </w:r>
      <w:r>
        <w:t>Borda inferior da figura.</w:t>
      </w:r>
    </w:p>
  </w:comment>
  <w:comment w:id="443" w:author="Dalton Solano dos Reis" w:date="2021-10-24T11:23:00Z" w:initials="DSdR">
    <w:p w14:paraId="61A46DD0" w14:textId="77777777" w:rsidR="00A91C4C" w:rsidRDefault="00A91C4C">
      <w:pPr>
        <w:pStyle w:val="Textodecomentrio"/>
      </w:pPr>
      <w:r>
        <w:rPr>
          <w:rStyle w:val="Refdecomentrio"/>
        </w:rPr>
        <w:annotationRef/>
      </w:r>
      <w:r>
        <w:t>Evitar espaço em branco na página anterior.</w:t>
      </w:r>
    </w:p>
    <w:p w14:paraId="7C15AF42" w14:textId="77777777" w:rsidR="00A91C4C" w:rsidRDefault="00A91C4C">
      <w:pPr>
        <w:pStyle w:val="Textodecomentrio"/>
      </w:pPr>
      <w:r>
        <w:t>Pode “atrasar” um pouco a figura passando texto depois da figura para antes dela.</w:t>
      </w:r>
    </w:p>
  </w:comment>
  <w:comment w:id="444" w:author="Dalton Solano dos Reis" w:date="2021-10-23T19:07:00Z" w:initials="DSdR">
    <w:p w14:paraId="66F169FD" w14:textId="77777777" w:rsidR="00A91C4C" w:rsidRDefault="00A91C4C">
      <w:pPr>
        <w:pStyle w:val="Textodecomentrio"/>
      </w:pPr>
      <w:r>
        <w:rPr>
          <w:rStyle w:val="Refdecomentrio"/>
        </w:rPr>
        <w:annotationRef/>
      </w:r>
      <w:r>
        <w:t>Inserir ponto final.</w:t>
      </w:r>
    </w:p>
  </w:comment>
  <w:comment w:id="445" w:author="Dalton Solano dos Reis" w:date="2021-10-24T11:23:00Z" w:initials="DSdR">
    <w:p w14:paraId="567C0838" w14:textId="77777777" w:rsidR="00A91C4C" w:rsidRDefault="00A91C4C">
      <w:pPr>
        <w:pStyle w:val="Textodecomentrio"/>
      </w:pPr>
      <w:r>
        <w:rPr>
          <w:rStyle w:val="Refdecomentrio"/>
        </w:rPr>
        <w:annotationRef/>
      </w:r>
      <w:r>
        <w:t>Evitar parágrafos de uma só frase.</w:t>
      </w:r>
    </w:p>
  </w:comment>
  <w:comment w:id="446" w:author="Dalton Solano dos Reis" w:date="2021-10-24T11:22:00Z" w:initials="DSdR">
    <w:p w14:paraId="6F54291A" w14:textId="77777777" w:rsidR="00A91C4C" w:rsidRDefault="00A91C4C">
      <w:pPr>
        <w:pStyle w:val="Textodecomentrio"/>
      </w:pPr>
      <w:r>
        <w:rPr>
          <w:rStyle w:val="Refdecomentrio"/>
        </w:rPr>
        <w:annotationRef/>
      </w:r>
      <w:r>
        <w:t>doador pode-se</w:t>
      </w:r>
    </w:p>
  </w:comment>
  <w:comment w:id="447" w:author="Dalton Solano dos Reis" w:date="2021-10-24T11:22:00Z" w:initials="DSdR">
    <w:p w14:paraId="0AB9C5B5" w14:textId="77777777" w:rsidR="00A91C4C" w:rsidRDefault="00A91C4C">
      <w:pPr>
        <w:pStyle w:val="Textodecomentrio"/>
      </w:pPr>
      <w:r>
        <w:rPr>
          <w:rStyle w:val="Refdecomentrio"/>
        </w:rPr>
        <w:annotationRef/>
      </w:r>
      <w:r>
        <w:t>como: pulso</w:t>
      </w:r>
    </w:p>
  </w:comment>
  <w:comment w:id="448" w:author="Dalton Solano dos Reis" w:date="2021-10-24T11:24:00Z" w:initials="DSdR">
    <w:p w14:paraId="13E25C97" w14:textId="77777777" w:rsidR="00A91C4C" w:rsidRDefault="00A91C4C">
      <w:pPr>
        <w:pStyle w:val="Textodecomentrio"/>
      </w:pPr>
      <w:r>
        <w:rPr>
          <w:rStyle w:val="Refdecomentrio"/>
        </w:rPr>
        <w:annotationRef/>
      </w:r>
      <w:r w:rsidRPr="00370FAF">
        <w:t>doação</w:t>
      </w:r>
      <w:r>
        <w:t xml:space="preserve"> e</w:t>
      </w:r>
      <w:r w:rsidRPr="00370FAF">
        <w:t xml:space="preserve"> quantidade</w:t>
      </w:r>
    </w:p>
  </w:comment>
  <w:comment w:id="449" w:author="Dalton Solano dos Reis" w:date="2021-10-24T11:25:00Z" w:initials="DSdR">
    <w:p w14:paraId="6E06CA4B" w14:textId="77777777" w:rsidR="00A91C4C" w:rsidRDefault="00A91C4C">
      <w:pPr>
        <w:pStyle w:val="Textodecomentrio"/>
      </w:pPr>
      <w:r>
        <w:rPr>
          <w:rStyle w:val="Refdecomentrio"/>
        </w:rPr>
        <w:annotationRef/>
      </w:r>
      <w:r>
        <w:t>concluiem</w:t>
      </w:r>
    </w:p>
  </w:comment>
  <w:comment w:id="450" w:author="Dalton Solano dos Reis" w:date="2021-10-23T19:07:00Z" w:initials="DSdR">
    <w:p w14:paraId="158B9D5A" w14:textId="77777777" w:rsidR="00A91C4C" w:rsidRDefault="00A91C4C">
      <w:pPr>
        <w:pStyle w:val="Textodecomentrio"/>
      </w:pPr>
      <w:r>
        <w:rPr>
          <w:rStyle w:val="Refdecomentrio"/>
        </w:rPr>
        <w:annotationRef/>
      </w:r>
      <w:r>
        <w:t>Arrumar referência cruzada.</w:t>
      </w:r>
    </w:p>
    <w:p w14:paraId="28205426" w14:textId="77777777" w:rsidR="00A91C4C" w:rsidRDefault="00A91C4C">
      <w:pPr>
        <w:pStyle w:val="Textodecomentrio"/>
      </w:pPr>
      <w:r>
        <w:t>Gera erro ao clicar em cima ou gerar PDF.</w:t>
      </w:r>
    </w:p>
  </w:comment>
  <w:comment w:id="451" w:author="Dalton Solano dos Reis" w:date="2021-10-23T19:08:00Z" w:initials="DSdR">
    <w:p w14:paraId="7B48F018" w14:textId="77777777" w:rsidR="00A91C4C" w:rsidRDefault="00A91C4C">
      <w:pPr>
        <w:pStyle w:val="Textodecomentrio"/>
      </w:pPr>
      <w:r>
        <w:rPr>
          <w:rStyle w:val="Refdecomentrio"/>
        </w:rPr>
        <w:annotationRef/>
      </w:r>
      <w:r>
        <w:rPr>
          <w:rStyle w:val="Refdecomentrio"/>
        </w:rPr>
        <w:t>n</w:t>
      </w:r>
      <w:r>
        <w:t>a seção 2.</w:t>
      </w:r>
    </w:p>
  </w:comment>
  <w:comment w:id="452" w:author="Dalton Solano dos Reis" w:date="2021-10-24T11:27:00Z" w:initials="DSdR">
    <w:p w14:paraId="382FD50F" w14:textId="77777777" w:rsidR="00A91C4C" w:rsidRDefault="00A91C4C">
      <w:pPr>
        <w:pStyle w:val="Textodecomentrio"/>
      </w:pPr>
      <w:r>
        <w:rPr>
          <w:rStyle w:val="Refdecomentrio"/>
        </w:rPr>
        <w:annotationRef/>
      </w:r>
      <w:r>
        <w:t>Remover ponto final.</w:t>
      </w:r>
    </w:p>
  </w:comment>
  <w:comment w:id="453" w:author="Dalton Solano dos Reis" w:date="2021-10-23T19:09:00Z" w:initials="DSdR">
    <w:p w14:paraId="1E0D8288" w14:textId="77777777" w:rsidR="00A91C4C" w:rsidRDefault="00A91C4C">
      <w:pPr>
        <w:pStyle w:val="Textodecomentrio"/>
      </w:pPr>
      <w:r>
        <w:rPr>
          <w:rStyle w:val="Refdecomentrio"/>
        </w:rPr>
        <w:annotationRef/>
      </w:r>
      <w:r>
        <w:t>Arrumar recuo do parágrafo.</w:t>
      </w:r>
    </w:p>
  </w:comment>
  <w:comment w:id="454" w:author="Dalton Solano dos Reis" w:date="2021-10-23T19:08:00Z" w:initials="DSdR">
    <w:p w14:paraId="07556C55" w14:textId="77777777" w:rsidR="00A91C4C" w:rsidRDefault="00A91C4C" w:rsidP="001438F8">
      <w:pPr>
        <w:pStyle w:val="Textodecomentrio"/>
      </w:pPr>
      <w:r>
        <w:rPr>
          <w:rStyle w:val="Refdecomentrio"/>
        </w:rPr>
        <w:annotationRef/>
      </w:r>
      <w:r>
        <w:t>Arrumar referência cruzada.</w:t>
      </w:r>
    </w:p>
    <w:p w14:paraId="7329B2F2" w14:textId="77777777" w:rsidR="00A91C4C" w:rsidRDefault="00A91C4C" w:rsidP="001438F8">
      <w:pPr>
        <w:pStyle w:val="Textodecomentrio"/>
      </w:pPr>
      <w:r>
        <w:t>Gera erro ao clicar em cima ou gerar PDF.</w:t>
      </w:r>
    </w:p>
  </w:comment>
  <w:comment w:id="455" w:author="Dalton Solano dos Reis" w:date="2021-10-23T19:09:00Z" w:initials="DSdR">
    <w:p w14:paraId="21C2E55A" w14:textId="77777777" w:rsidR="00A91C4C" w:rsidRDefault="00A91C4C">
      <w:pPr>
        <w:pStyle w:val="Textodecomentrio"/>
      </w:pPr>
      <w:r>
        <w:rPr>
          <w:rStyle w:val="Refdecomentrio"/>
        </w:rPr>
        <w:annotationRef/>
      </w:r>
      <w:r>
        <w:t>Arrumar recuo do parágrafo.</w:t>
      </w:r>
    </w:p>
  </w:comment>
  <w:comment w:id="456" w:author="Dalton Solano dos Reis" w:date="2021-10-24T11:28:00Z" w:initials="DSdR">
    <w:p w14:paraId="4CE575DA" w14:textId="77777777" w:rsidR="00A91C4C" w:rsidRDefault="00A91C4C">
      <w:pPr>
        <w:pStyle w:val="Textodecomentrio"/>
      </w:pPr>
      <w:r>
        <w:rPr>
          <w:rStyle w:val="Refdecomentrio"/>
        </w:rPr>
        <w:annotationRef/>
      </w:r>
      <w:r>
        <w:t xml:space="preserve">No trabalho de </w:t>
      </w:r>
      <w:r w:rsidRPr="00D70328">
        <w:t>Lira (2020)</w:t>
      </w:r>
      <w:r>
        <w:t xml:space="preserve"> foi</w:t>
      </w:r>
    </w:p>
  </w:comment>
  <w:comment w:id="457" w:author="Dalton Solano dos Reis" w:date="2021-10-24T11:29:00Z" w:initials="DSdR">
    <w:p w14:paraId="19E702F7" w14:textId="77777777" w:rsidR="00A91C4C" w:rsidRDefault="00A91C4C">
      <w:pPr>
        <w:pStyle w:val="Textodecomentrio"/>
      </w:pPr>
      <w:r>
        <w:rPr>
          <w:rStyle w:val="Refdecomentrio"/>
        </w:rPr>
        <w:annotationRef/>
      </w:r>
      <w:r w:rsidRPr="00D70328">
        <w:t xml:space="preserve">(2020) </w:t>
      </w:r>
      <w:r>
        <w:t xml:space="preserve">também </w:t>
      </w:r>
      <w:r w:rsidRPr="00D70328">
        <w:t>permite</w:t>
      </w:r>
    </w:p>
  </w:comment>
  <w:comment w:id="458" w:author="Dalton Solano dos Reis" w:date="2021-10-24T11:29:00Z" w:initials="DSdR">
    <w:p w14:paraId="4E697E3E" w14:textId="77777777" w:rsidR="00A91C4C" w:rsidRDefault="00A91C4C">
      <w:pPr>
        <w:pStyle w:val="Textodecomentrio"/>
      </w:pPr>
      <w:r>
        <w:rPr>
          <w:rStyle w:val="Refdecomentrio"/>
        </w:rPr>
        <w:annotationRef/>
      </w:r>
      <w:r w:rsidRPr="00D70328">
        <w:t>Doações</w:t>
      </w:r>
      <w:r>
        <w:t>, a</w:t>
      </w:r>
      <w:r w:rsidRPr="00D70328">
        <w:t>lém</w:t>
      </w:r>
    </w:p>
  </w:comment>
  <w:comment w:id="459" w:author="Dalton Solano dos Reis" w:date="2021-10-24T11:30:00Z" w:initials="DSdR">
    <w:p w14:paraId="401CF96C" w14:textId="77777777" w:rsidR="00A91C4C" w:rsidRDefault="00A91C4C">
      <w:pPr>
        <w:pStyle w:val="Textodecomentrio"/>
      </w:pPr>
      <w:r>
        <w:rPr>
          <w:rStyle w:val="Refdecomentrio"/>
        </w:rPr>
        <w:annotationRef/>
      </w:r>
      <w:r w:rsidRPr="00D70328">
        <w:t>Sangue</w:t>
      </w:r>
      <w:r>
        <w:t xml:space="preserve"> e</w:t>
      </w:r>
      <w:r w:rsidRPr="00D70328">
        <w:t xml:space="preserve"> gerenciar</w:t>
      </w:r>
    </w:p>
  </w:comment>
  <w:comment w:id="460" w:author="Dalton Solano dos Reis" w:date="2021-10-24T11:30:00Z" w:initials="DSdR">
    <w:p w14:paraId="32998977" w14:textId="77777777" w:rsidR="00A91C4C" w:rsidRDefault="00A91C4C">
      <w:pPr>
        <w:pStyle w:val="Textodecomentrio"/>
      </w:pPr>
      <w:r>
        <w:rPr>
          <w:rStyle w:val="Refdecomentrio"/>
        </w:rPr>
        <w:annotationRef/>
      </w:r>
      <w:r w:rsidRPr="00D70328">
        <w:t>Realizados</w:t>
      </w:r>
      <w:r>
        <w:t>, v</w:t>
      </w:r>
      <w:r w:rsidRPr="00D70328">
        <w:t>erificando</w:t>
      </w:r>
    </w:p>
  </w:comment>
  <w:comment w:id="461" w:author="Dalton Solano dos Reis" w:date="2021-10-23T19:09:00Z" w:initials="DSdR">
    <w:p w14:paraId="473B5CEB" w14:textId="77777777" w:rsidR="00A91C4C" w:rsidRDefault="00A91C4C">
      <w:pPr>
        <w:pStyle w:val="Textodecomentrio"/>
      </w:pPr>
      <w:r>
        <w:rPr>
          <w:rStyle w:val="Refdecomentrio"/>
        </w:rPr>
        <w:annotationRef/>
      </w:r>
      <w:r>
        <w:t>Arrumar recuo do parágrafo.</w:t>
      </w:r>
    </w:p>
  </w:comment>
  <w:comment w:id="462" w:author="Dalton Solano dos Reis" w:date="2021-10-23T19:09:00Z" w:initials="DSdR">
    <w:p w14:paraId="4B68702C" w14:textId="77777777" w:rsidR="00A91C4C" w:rsidRDefault="00A91C4C">
      <w:pPr>
        <w:pStyle w:val="Textodecomentrio"/>
      </w:pPr>
      <w:r>
        <w:rPr>
          <w:rStyle w:val="Refdecomentrio"/>
        </w:rPr>
        <w:annotationRef/>
      </w:r>
      <w:r>
        <w:t>Arrumar recuo do parágrafo.</w:t>
      </w:r>
    </w:p>
  </w:comment>
  <w:comment w:id="463" w:author="Dalton Solano dos Reis" w:date="2021-10-23T19:09:00Z" w:initials="DSdR">
    <w:p w14:paraId="00A428CC" w14:textId="77777777" w:rsidR="00A91C4C" w:rsidRDefault="00A91C4C">
      <w:pPr>
        <w:pStyle w:val="Textodecomentrio"/>
      </w:pPr>
      <w:r>
        <w:rPr>
          <w:rStyle w:val="Refdecomentrio"/>
        </w:rPr>
        <w:annotationRef/>
      </w:r>
      <w:r>
        <w:t>Arrumar recuo do parágrafo.</w:t>
      </w:r>
    </w:p>
  </w:comment>
  <w:comment w:id="464" w:author="Dalton Solano dos Reis" w:date="2021-10-24T11:33:00Z" w:initials="DSdR">
    <w:p w14:paraId="34BDC14C" w14:textId="77777777" w:rsidR="00A91C4C" w:rsidRDefault="00A91C4C">
      <w:pPr>
        <w:pStyle w:val="Textodecomentrio"/>
      </w:pPr>
      <w:r>
        <w:rPr>
          <w:rStyle w:val="Refdecomentrio"/>
        </w:rPr>
        <w:annotationRef/>
      </w:r>
      <w:r>
        <w:t>Não itálico.</w:t>
      </w:r>
    </w:p>
  </w:comment>
  <w:comment w:id="465" w:author="Dalton Solano dos Reis" w:date="2021-10-23T19:10:00Z" w:initials="DSdR">
    <w:p w14:paraId="6EAD5A5F" w14:textId="77777777" w:rsidR="00A91C4C" w:rsidRDefault="00A91C4C">
      <w:pPr>
        <w:pStyle w:val="Textodecomentrio"/>
      </w:pPr>
      <w:r>
        <w:rPr>
          <w:rStyle w:val="Refdecomentrio"/>
        </w:rPr>
        <w:annotationRef/>
      </w:r>
      <w:r>
        <w:t>Ponto final nas abreviações.</w:t>
      </w:r>
    </w:p>
  </w:comment>
  <w:comment w:id="466" w:author="Dalton Solano dos Reis" w:date="2021-10-23T19:10:00Z" w:initials="DSdR">
    <w:p w14:paraId="0B70EB15" w14:textId="77777777" w:rsidR="00A91C4C" w:rsidRDefault="00A91C4C">
      <w:pPr>
        <w:pStyle w:val="Textodecomentrio"/>
      </w:pPr>
      <w:r>
        <w:rPr>
          <w:rStyle w:val="Refdecomentrio"/>
        </w:rPr>
        <w:annotationRef/>
      </w:r>
      <w:r>
        <w:t>maio</w:t>
      </w:r>
    </w:p>
  </w:comment>
  <w:comment w:id="467" w:author="Dalton Solano dos Reis" w:date="2021-10-24T11:36:00Z" w:initials="DSdR">
    <w:p w14:paraId="05F74A8A" w14:textId="77777777" w:rsidR="00A91C4C" w:rsidRDefault="00A91C4C">
      <w:pPr>
        <w:pStyle w:val="Textodecomentrio"/>
      </w:pPr>
      <w:r>
        <w:rPr>
          <w:rStyle w:val="Refdecomentrio"/>
        </w:rPr>
        <w:annotationRef/>
      </w:r>
      <w:r>
        <w:t>Citação não referenciada.</w:t>
      </w:r>
    </w:p>
  </w:comment>
  <w:comment w:id="468" w:author="Dalton Solano dos Reis" w:date="2021-10-24T11:50:00Z" w:initials="DSdR">
    <w:p w14:paraId="7AF355AA" w14:textId="77777777" w:rsidR="00A91C4C" w:rsidRDefault="00A91C4C">
      <w:pPr>
        <w:pStyle w:val="Textodecomentrio"/>
      </w:pPr>
      <w:r>
        <w:rPr>
          <w:rStyle w:val="Refdecomentrio"/>
        </w:rPr>
        <w:annotationRef/>
      </w:r>
      <w:r>
        <w:t>Tem vários ajustes nas referências.</w:t>
      </w:r>
    </w:p>
    <w:p w14:paraId="642A4A2D" w14:textId="77777777" w:rsidR="00A91C4C" w:rsidRDefault="00A91C4C">
      <w:pPr>
        <w:pStyle w:val="Textodecomentrio"/>
      </w:pPr>
      <w:r>
        <w:t>Se for publicações em congresso/revista arrumar onde aparece o negrito.</w:t>
      </w:r>
    </w:p>
    <w:p w14:paraId="456C7E15" w14:textId="77777777" w:rsidR="00A91C4C" w:rsidRDefault="00A91C4C">
      <w:pPr>
        <w:pStyle w:val="Textodecomentrio"/>
      </w:pPr>
    </w:p>
    <w:p w14:paraId="6E2DCE62" w14:textId="77777777" w:rsidR="00A91C4C" w:rsidRDefault="00A91C4C">
      <w:pPr>
        <w:pStyle w:val="Textodecomentrio"/>
      </w:pPr>
      <w:r>
        <w:t>As 3 referências BRASIL estão confusas de quem é o autor para poder fazer a citação correta no texto. Casos de referências como mesmo autor e ano deve usar o ano assim 2001a, 2001b, ...</w:t>
      </w:r>
    </w:p>
    <w:p w14:paraId="6E536EE0" w14:textId="77777777" w:rsidR="00A91C4C" w:rsidRDefault="00A91C4C">
      <w:pPr>
        <w:pStyle w:val="Textodecomentrio"/>
      </w:pPr>
    </w:p>
    <w:p w14:paraId="11D16929" w14:textId="77777777" w:rsidR="00A91C4C" w:rsidRDefault="00A91C4C">
      <w:pPr>
        <w:pStyle w:val="Textodecomentrio"/>
      </w:pPr>
      <w:r>
        <w:t xml:space="preserve">Não encontrei citada no texto: </w:t>
      </w:r>
      <w:r w:rsidRPr="001E5AAA">
        <w:t>GURGEL</w:t>
      </w:r>
      <w:r>
        <w:t>, LIMA e SILVA.</w:t>
      </w:r>
    </w:p>
  </w:comment>
  <w:comment w:id="469" w:author="Dalton Solano dos Reis" w:date="2021-10-24T11:45:00Z" w:initials="DSdR">
    <w:p w14:paraId="29BBFF05" w14:textId="77777777" w:rsidR="00A91C4C" w:rsidRDefault="00A91C4C">
      <w:pPr>
        <w:pStyle w:val="Textodecomentrio"/>
      </w:pPr>
      <w:r>
        <w:rPr>
          <w:rStyle w:val="Refdecomentrio"/>
        </w:rPr>
        <w:annotationRef/>
      </w:r>
      <w:r>
        <w:t>Só as letras iniciais em maiúsculo.</w:t>
      </w:r>
    </w:p>
  </w:comment>
  <w:comment w:id="470" w:author="Dalton Solano dos Reis" w:date="2021-10-24T11:46:00Z" w:initials="DSdR">
    <w:p w14:paraId="2C333457" w14:textId="77777777" w:rsidR="00A91C4C" w:rsidRDefault="00A91C4C">
      <w:pPr>
        <w:pStyle w:val="Textodecomentrio"/>
      </w:pPr>
      <w:r>
        <w:rPr>
          <w:rStyle w:val="Refdecomentrio"/>
        </w:rPr>
        <w:annotationRef/>
      </w:r>
      <w:r>
        <w:t>Todo em maiúsculo.</w:t>
      </w:r>
    </w:p>
  </w:comment>
  <w:comment w:id="471" w:author="Dalton Solano dos Reis" w:date="2021-10-24T11:46:00Z" w:initials="DSdR">
    <w:p w14:paraId="436BB90F" w14:textId="77777777" w:rsidR="00A91C4C" w:rsidRDefault="00A91C4C">
      <w:pPr>
        <w:pStyle w:val="Textodecomentrio"/>
      </w:pPr>
      <w:r>
        <w:rPr>
          <w:rStyle w:val="Refdecomentrio"/>
        </w:rPr>
        <w:annotationRef/>
      </w:r>
      <w:r>
        <w:t>Ponto final.</w:t>
      </w:r>
    </w:p>
  </w:comment>
  <w:comment w:id="472" w:author="Dalton Solano dos Reis" w:date="2021-10-24T11:46:00Z" w:initials="DSdR">
    <w:p w14:paraId="16A74AEB" w14:textId="77777777" w:rsidR="00A91C4C" w:rsidRDefault="00A91C4C">
      <w:pPr>
        <w:pStyle w:val="Textodecomentrio"/>
      </w:pPr>
      <w:r>
        <w:rPr>
          <w:rStyle w:val="Refdecomentrio"/>
        </w:rPr>
        <w:annotationRef/>
      </w:r>
      <w:r>
        <w:t>Negrito.</w:t>
      </w:r>
    </w:p>
  </w:comment>
  <w:comment w:id="473" w:author="Dalton Solano dos Reis" w:date="2021-10-24T11:47:00Z" w:initials="DSdR">
    <w:p w14:paraId="2AF1E460" w14:textId="77777777" w:rsidR="00A91C4C" w:rsidRDefault="00A91C4C">
      <w:pPr>
        <w:pStyle w:val="Textodecomentrio"/>
      </w:pPr>
      <w:r>
        <w:rPr>
          <w:rStyle w:val="Refdecomentrio"/>
        </w:rPr>
        <w:annotationRef/>
      </w:r>
      <w:r>
        <w:t>Arrumar referência.</w:t>
      </w:r>
    </w:p>
  </w:comment>
  <w:comment w:id="474" w:author="Dalton Solano dos Reis" w:date="2021-10-24T11:47:00Z" w:initials="DSdR">
    <w:p w14:paraId="1CD309E6" w14:textId="77777777" w:rsidR="00A91C4C" w:rsidRDefault="00A91C4C">
      <w:pPr>
        <w:pStyle w:val="Textodecomentrio"/>
      </w:pPr>
      <w:r>
        <w:rPr>
          <w:rStyle w:val="Refdecomentrio"/>
        </w:rPr>
        <w:annotationRef/>
      </w:r>
      <w:r>
        <w:rPr>
          <w:rStyle w:val="Refdecomentrio"/>
        </w:rPr>
        <w:annotationRef/>
      </w:r>
      <w:r>
        <w:t>Arrumar referência.</w:t>
      </w:r>
    </w:p>
  </w:comment>
  <w:comment w:id="475" w:author="Dalton Solano dos Reis" w:date="2021-10-24T11:48:00Z" w:initials="DSdR">
    <w:p w14:paraId="672F79EB" w14:textId="77777777" w:rsidR="00A91C4C" w:rsidRDefault="00A91C4C">
      <w:pPr>
        <w:pStyle w:val="Textodecomentrio"/>
      </w:pPr>
      <w:r>
        <w:rPr>
          <w:rStyle w:val="Refdecomentrio"/>
        </w:rPr>
        <w:annotationRef/>
      </w:r>
      <w:r>
        <w:t>Arrumar referência.</w:t>
      </w:r>
    </w:p>
  </w:comment>
  <w:comment w:id="476" w:author="Dalton Solano dos Reis" w:date="2021-10-24T11:48:00Z" w:initials="DSdR">
    <w:p w14:paraId="23652382" w14:textId="77777777" w:rsidR="00A91C4C" w:rsidRDefault="00A91C4C">
      <w:pPr>
        <w:pStyle w:val="Textodecomentrio"/>
      </w:pPr>
      <w:r>
        <w:rPr>
          <w:rStyle w:val="Refdecomentrio"/>
        </w:rPr>
        <w:annotationRef/>
      </w:r>
      <w:r>
        <w:t>Arrumar referência.</w:t>
      </w:r>
    </w:p>
  </w:comment>
  <w:comment w:id="477" w:author="Dalton Solano dos Reis" w:date="2021-10-24T11:48:00Z" w:initials="DSdR">
    <w:p w14:paraId="7A1004B8" w14:textId="77777777" w:rsidR="00A91C4C" w:rsidRDefault="00A91C4C">
      <w:pPr>
        <w:pStyle w:val="Textodecomentrio"/>
      </w:pPr>
      <w:r>
        <w:rPr>
          <w:rStyle w:val="Refdecomentrio"/>
        </w:rPr>
        <w:annotationRef/>
      </w:r>
      <w:r>
        <w:t>Não negrito.</w:t>
      </w:r>
    </w:p>
  </w:comment>
  <w:comment w:id="478" w:author="Dalton Solano dos Reis" w:date="2021-10-24T11:07:00Z" w:initials="DSdR">
    <w:p w14:paraId="53920685" w14:textId="77777777" w:rsidR="00A91C4C" w:rsidRDefault="00A91C4C">
      <w:pPr>
        <w:pStyle w:val="Textodecomentrio"/>
      </w:pPr>
      <w:r>
        <w:rPr>
          <w:rStyle w:val="Refdecomentrio"/>
        </w:rPr>
        <w:annotationRef/>
      </w:r>
      <w:r>
        <w:t>2020 ou 2019</w:t>
      </w:r>
    </w:p>
    <w:p w14:paraId="241109F0" w14:textId="77777777" w:rsidR="00A91C4C" w:rsidRDefault="00A91C4C">
      <w:pPr>
        <w:pStyle w:val="Textodecomentrio"/>
      </w:pPr>
      <w:r>
        <w:t>Se for 2019, ajustar as citações no texto.</w:t>
      </w:r>
    </w:p>
  </w:comment>
  <w:comment w:id="479" w:author="Dalton Solano dos Reis" w:date="2021-10-24T11:48:00Z" w:initials="DSdR">
    <w:p w14:paraId="3CB70C10" w14:textId="77777777" w:rsidR="00A91C4C" w:rsidRDefault="00A91C4C">
      <w:pPr>
        <w:pStyle w:val="Textodecomentrio"/>
      </w:pPr>
      <w:r>
        <w:rPr>
          <w:rStyle w:val="Refdecomentrio"/>
        </w:rPr>
        <w:annotationRef/>
      </w:r>
      <w:r>
        <w:t>Não negrito.</w:t>
      </w:r>
    </w:p>
  </w:comment>
  <w:comment w:id="480" w:author="Dalton Solano dos Reis" w:date="2021-10-24T11:49:00Z" w:initials="DSdR">
    <w:p w14:paraId="55568D6A" w14:textId="77777777" w:rsidR="00A91C4C" w:rsidRDefault="00A91C4C">
      <w:pPr>
        <w:pStyle w:val="Textodecomentrio"/>
      </w:pPr>
      <w:r>
        <w:rPr>
          <w:rStyle w:val="Refdecomentrio"/>
        </w:rPr>
        <w:annotationRef/>
      </w:r>
      <w:r>
        <w:t>Só as letras iniciais em maiúsculo.</w:t>
      </w:r>
    </w:p>
  </w:comment>
  <w:comment w:id="481" w:author="Dalton Solano dos Reis" w:date="2021-10-24T11:49:00Z" w:initials="DSdR">
    <w:p w14:paraId="747BFFE9" w14:textId="77777777" w:rsidR="00A91C4C" w:rsidRDefault="00A91C4C">
      <w:pPr>
        <w:pStyle w:val="Textodecomentrio"/>
      </w:pPr>
      <w:r>
        <w:rPr>
          <w:rStyle w:val="Refdecomentrio"/>
        </w:rPr>
        <w:annotationRef/>
      </w:r>
      <w:r>
        <w:t>Não aspas.</w:t>
      </w:r>
    </w:p>
  </w:comment>
  <w:comment w:id="482" w:author="Dalton Solano dos Reis" w:date="2021-10-24T11:49:00Z" w:initials="DSdR">
    <w:p w14:paraId="541576C5" w14:textId="77777777" w:rsidR="00A91C4C" w:rsidRDefault="00A91C4C">
      <w:pPr>
        <w:pStyle w:val="Textodecomentrio"/>
      </w:pPr>
      <w:r>
        <w:rPr>
          <w:rStyle w:val="Refdecomentrio"/>
        </w:rPr>
        <w:annotationRef/>
      </w:r>
      <w:r>
        <w:t>Não negrito.</w:t>
      </w:r>
    </w:p>
  </w:comment>
  <w:comment w:id="483" w:author="Dalton Solano dos Reis" w:date="2021-10-24T11:49:00Z" w:initials="DSdR">
    <w:p w14:paraId="567A3769" w14:textId="77777777" w:rsidR="00A91C4C" w:rsidRDefault="00A91C4C">
      <w:pPr>
        <w:pStyle w:val="Textodecomentrio"/>
      </w:pPr>
      <w:r>
        <w:rPr>
          <w:rStyle w:val="Refdecomentrio"/>
        </w:rPr>
        <w:annotationRef/>
      </w:r>
      <w:r>
        <w:t>Não aspas.</w:t>
      </w:r>
    </w:p>
  </w:comment>
  <w:comment w:id="484" w:author="Dalton Solano dos Reis" w:date="2021-10-24T11:50:00Z" w:initials="DSdR">
    <w:p w14:paraId="29AC9ACD" w14:textId="77777777" w:rsidR="00A91C4C" w:rsidRDefault="00A91C4C">
      <w:pPr>
        <w:pStyle w:val="Textodecomentrio"/>
      </w:pPr>
      <w:r>
        <w:rPr>
          <w:rStyle w:val="Refdecomentrio"/>
        </w:rPr>
        <w:annotationRef/>
      </w:r>
      <w:r>
        <w:t>Não negrito.</w:t>
      </w:r>
    </w:p>
  </w:comment>
  <w:comment w:id="485" w:author="Dalton Solano dos Reis" w:date="2021-10-24T11:56:00Z" w:initials="DSdR">
    <w:p w14:paraId="5DBB7447" w14:textId="77777777" w:rsidR="00A91C4C" w:rsidRDefault="00A91C4C">
      <w:pPr>
        <w:pStyle w:val="Textodecomentrio"/>
      </w:pPr>
      <w:r>
        <w:rPr>
          <w:rStyle w:val="Refdecomentrio"/>
        </w:rPr>
        <w:annotationRef/>
      </w:r>
      <w:r>
        <w:t>Indicadas no texto.</w:t>
      </w:r>
    </w:p>
  </w:comment>
  <w:comment w:id="486" w:author="Dalton Solano dos Reis" w:date="2021-10-24T11:56:00Z" w:initials="DSdR">
    <w:p w14:paraId="7B689E68" w14:textId="77777777" w:rsidR="00A91C4C" w:rsidRDefault="00A91C4C">
      <w:pPr>
        <w:pStyle w:val="Textodecomentrio"/>
      </w:pPr>
      <w:r>
        <w:rPr>
          <w:rStyle w:val="Refdecomentrio"/>
        </w:rPr>
        <w:annotationRef/>
      </w:r>
      <w:r>
        <w:t>Indicadas no texto.</w:t>
      </w:r>
    </w:p>
  </w:comment>
  <w:comment w:id="487" w:author="Dalton Solano dos Reis" w:date="2021-10-24T11:56:00Z" w:initials="DSdR">
    <w:p w14:paraId="7791FB15" w14:textId="77777777" w:rsidR="00A91C4C" w:rsidRDefault="00A91C4C">
      <w:pPr>
        <w:pStyle w:val="Textodecomentrio"/>
      </w:pPr>
      <w:r>
        <w:rPr>
          <w:rStyle w:val="Refdecomentrio"/>
        </w:rPr>
        <w:annotationRef/>
      </w:r>
      <w:r>
        <w:t>Indicadas no texto.</w:t>
      </w:r>
    </w:p>
  </w:comment>
  <w:comment w:id="488" w:author="Dalton Solano dos Reis" w:date="2021-10-24T11:56:00Z" w:initials="DSdR">
    <w:p w14:paraId="365A45D9" w14:textId="77777777" w:rsidR="00A91C4C" w:rsidRDefault="00A91C4C">
      <w:pPr>
        <w:pStyle w:val="Textodecomentrio"/>
      </w:pPr>
      <w:r>
        <w:rPr>
          <w:rStyle w:val="Refdecomentrio"/>
        </w:rPr>
        <w:annotationRef/>
      </w:r>
      <w:r>
        <w:t>Indicadas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BA60C9" w15:done="0"/>
  <w15:commentEx w15:paraId="6C1FCD78" w15:done="0"/>
  <w15:commentEx w15:paraId="5C455E60" w15:done="0"/>
  <w15:commentEx w15:paraId="4D21D200" w15:done="0"/>
  <w15:commentEx w15:paraId="25822F61" w15:done="0"/>
  <w15:commentEx w15:paraId="0E606CDD" w15:done="0"/>
  <w15:commentEx w15:paraId="243D1ED9" w15:done="0"/>
  <w15:commentEx w15:paraId="57D52606" w15:done="0"/>
  <w15:commentEx w15:paraId="2720A10D" w15:done="0"/>
  <w15:commentEx w15:paraId="29CF46A4" w15:done="0"/>
  <w15:commentEx w15:paraId="0FD5D008" w15:done="0"/>
  <w15:commentEx w15:paraId="647CF148" w15:done="0"/>
  <w15:commentEx w15:paraId="28414E38" w15:done="0"/>
  <w15:commentEx w15:paraId="6C6285DE" w15:done="0"/>
  <w15:commentEx w15:paraId="1AB69973" w15:done="0"/>
  <w15:commentEx w15:paraId="6A2997BB" w15:done="0"/>
  <w15:commentEx w15:paraId="58AEE1A9" w15:done="0"/>
  <w15:commentEx w15:paraId="3F640D97" w15:done="0"/>
  <w15:commentEx w15:paraId="7C6A2AB3" w15:done="0"/>
  <w15:commentEx w15:paraId="0FF514DC" w15:done="0"/>
  <w15:commentEx w15:paraId="2499757D" w15:done="0"/>
  <w15:commentEx w15:paraId="7549CC6C" w15:done="0"/>
  <w15:commentEx w15:paraId="59F61FCF" w15:done="0"/>
  <w15:commentEx w15:paraId="522F2D47" w15:done="0"/>
  <w15:commentEx w15:paraId="76E8D7E7" w15:done="0"/>
  <w15:commentEx w15:paraId="5DAFB453" w15:done="0"/>
  <w15:commentEx w15:paraId="38A5B449" w15:done="0"/>
  <w15:commentEx w15:paraId="48023015" w15:done="0"/>
  <w15:commentEx w15:paraId="441F3810" w15:done="0"/>
  <w15:commentEx w15:paraId="7CB6854A" w15:done="0"/>
  <w15:commentEx w15:paraId="01247307" w15:done="0"/>
  <w15:commentEx w15:paraId="6E5D92DB" w15:done="0"/>
  <w15:commentEx w15:paraId="16D7C80F" w15:done="0"/>
  <w15:commentEx w15:paraId="6F22A710" w15:done="0"/>
  <w15:commentEx w15:paraId="1F6FF2D2" w15:done="0"/>
  <w15:commentEx w15:paraId="24C32C3F" w15:done="0"/>
  <w15:commentEx w15:paraId="6E852B13" w15:done="0"/>
  <w15:commentEx w15:paraId="05D26EF8" w15:done="0"/>
  <w15:commentEx w15:paraId="74F7C555" w15:done="0"/>
  <w15:commentEx w15:paraId="605A3248" w15:done="0"/>
  <w15:commentEx w15:paraId="7F47DD47" w15:done="0"/>
  <w15:commentEx w15:paraId="0300E6EE" w15:done="0"/>
  <w15:commentEx w15:paraId="498622B0" w15:done="0"/>
  <w15:commentEx w15:paraId="39ED9EF1" w15:done="0"/>
  <w15:commentEx w15:paraId="0AEC20D5" w15:done="0"/>
  <w15:commentEx w15:paraId="05B41B6A" w15:done="0"/>
  <w15:commentEx w15:paraId="698C5E3D" w15:done="0"/>
  <w15:commentEx w15:paraId="490834DC" w15:done="0"/>
  <w15:commentEx w15:paraId="5AE0A892" w15:done="0"/>
  <w15:commentEx w15:paraId="3F1115CF" w15:done="0"/>
  <w15:commentEx w15:paraId="0D7E8F54" w15:done="0"/>
  <w15:commentEx w15:paraId="4B4D36EC" w15:done="0"/>
  <w15:commentEx w15:paraId="6C40D86B" w15:done="0"/>
  <w15:commentEx w15:paraId="0EBB752A" w15:done="0"/>
  <w15:commentEx w15:paraId="488A7C23" w15:done="0"/>
  <w15:commentEx w15:paraId="03C9272E" w15:done="0"/>
  <w15:commentEx w15:paraId="56F0C8BB" w15:done="0"/>
  <w15:commentEx w15:paraId="6E519089" w15:done="0"/>
  <w15:commentEx w15:paraId="4A22D978" w15:done="0"/>
  <w15:commentEx w15:paraId="35FDBA9E" w15:done="0"/>
  <w15:commentEx w15:paraId="61ED1A0F" w15:done="0"/>
  <w15:commentEx w15:paraId="600DA968" w15:done="0"/>
  <w15:commentEx w15:paraId="0728F392" w15:done="0"/>
  <w15:commentEx w15:paraId="4914D406" w15:done="0"/>
  <w15:commentEx w15:paraId="3F16B58F" w15:done="0"/>
  <w15:commentEx w15:paraId="653FFE72" w15:done="0"/>
  <w15:commentEx w15:paraId="631150E6" w15:done="0"/>
  <w15:commentEx w15:paraId="46A5FB90" w15:done="0"/>
  <w15:commentEx w15:paraId="68B0A8B0" w15:done="0"/>
  <w15:commentEx w15:paraId="5C445EEC" w15:done="0"/>
  <w15:commentEx w15:paraId="45FA6EA8" w15:done="0"/>
  <w15:commentEx w15:paraId="04E0DB5E" w15:done="0"/>
  <w15:commentEx w15:paraId="414C55B4" w15:done="0"/>
  <w15:commentEx w15:paraId="6ADA20C3" w15:done="0"/>
  <w15:commentEx w15:paraId="08D03A03" w15:done="0"/>
  <w15:commentEx w15:paraId="4D86D3BD" w15:done="0"/>
  <w15:commentEx w15:paraId="69EF564D" w15:done="0"/>
  <w15:commentEx w15:paraId="1DCEB72B" w15:done="0"/>
  <w15:commentEx w15:paraId="1E55B561" w15:done="0"/>
  <w15:commentEx w15:paraId="591C0C06" w15:done="0"/>
  <w15:commentEx w15:paraId="1C30DDAD" w15:done="0"/>
  <w15:commentEx w15:paraId="19B4FEE8" w15:done="0"/>
  <w15:commentEx w15:paraId="5846268D" w15:done="0"/>
  <w15:commentEx w15:paraId="1641DC9F" w15:done="0"/>
  <w15:commentEx w15:paraId="21A62FE7" w15:done="0"/>
  <w15:commentEx w15:paraId="2FF037D0" w15:done="0"/>
  <w15:commentEx w15:paraId="03B2F346" w15:done="0"/>
  <w15:commentEx w15:paraId="032B6B2C" w15:done="0"/>
  <w15:commentEx w15:paraId="33BB26F1" w15:done="0"/>
  <w15:commentEx w15:paraId="5F3EA7AA" w15:done="0"/>
  <w15:commentEx w15:paraId="01B2FEAD" w15:done="0"/>
  <w15:commentEx w15:paraId="4AE0E520" w15:done="0"/>
  <w15:commentEx w15:paraId="30C2D1E6" w15:done="0"/>
  <w15:commentEx w15:paraId="3CFB23CB" w15:done="0"/>
  <w15:commentEx w15:paraId="09990847" w15:done="0"/>
  <w15:commentEx w15:paraId="4EDF43FD" w15:done="0"/>
  <w15:commentEx w15:paraId="66402397" w15:done="0"/>
  <w15:commentEx w15:paraId="45A23A29" w15:done="0"/>
  <w15:commentEx w15:paraId="7B9E1CB8" w15:done="0"/>
  <w15:commentEx w15:paraId="7BC0B946" w15:done="0"/>
  <w15:commentEx w15:paraId="2B90AB24" w15:done="0"/>
  <w15:commentEx w15:paraId="68024F87" w15:done="0"/>
  <w15:commentEx w15:paraId="3BB1EAE0" w15:done="0"/>
  <w15:commentEx w15:paraId="338C5E61" w15:done="0"/>
  <w15:commentEx w15:paraId="2B0D8243" w15:done="0"/>
  <w15:commentEx w15:paraId="404B01B5" w15:done="0"/>
  <w15:commentEx w15:paraId="7FE40689" w15:done="0"/>
  <w15:commentEx w15:paraId="69DBB572" w15:done="0"/>
  <w15:commentEx w15:paraId="2CCCC409" w15:done="0"/>
  <w15:commentEx w15:paraId="46895D25" w15:done="0"/>
  <w15:commentEx w15:paraId="1EC7200C" w15:done="0"/>
  <w15:commentEx w15:paraId="24D8742E" w15:done="0"/>
  <w15:commentEx w15:paraId="2630375F" w15:done="0"/>
  <w15:commentEx w15:paraId="22C90570" w15:done="0"/>
  <w15:commentEx w15:paraId="14E26FEF" w15:done="0"/>
  <w15:commentEx w15:paraId="1271121F" w15:done="0"/>
  <w15:commentEx w15:paraId="16D0EB82" w15:done="0"/>
  <w15:commentEx w15:paraId="67E78F33" w15:done="0"/>
  <w15:commentEx w15:paraId="396D817A" w15:done="0"/>
  <w15:commentEx w15:paraId="390CF904" w15:done="0"/>
  <w15:commentEx w15:paraId="41B9E42C" w15:done="0"/>
  <w15:commentEx w15:paraId="13733E09" w15:done="0"/>
  <w15:commentEx w15:paraId="471F8EC6" w15:done="0"/>
  <w15:commentEx w15:paraId="20B521EA" w15:done="0"/>
  <w15:commentEx w15:paraId="5FE2DBA2" w15:done="0"/>
  <w15:commentEx w15:paraId="1D10B696" w15:done="0"/>
  <w15:commentEx w15:paraId="25395F14" w15:done="0"/>
  <w15:commentEx w15:paraId="250139CA" w15:done="0"/>
  <w15:commentEx w15:paraId="3B12C4B6" w15:done="0"/>
  <w15:commentEx w15:paraId="5A115B26" w15:done="0"/>
  <w15:commentEx w15:paraId="66E2A342" w15:done="0"/>
  <w15:commentEx w15:paraId="1F9E0EBE" w15:done="0"/>
  <w15:commentEx w15:paraId="0DA85ADB" w15:done="0"/>
  <w15:commentEx w15:paraId="0EB23025" w15:done="0"/>
  <w15:commentEx w15:paraId="2845B6AC" w15:done="0"/>
  <w15:commentEx w15:paraId="157DA2FA" w15:done="0"/>
  <w15:commentEx w15:paraId="0FE21708" w15:done="0"/>
  <w15:commentEx w15:paraId="6F9A48F2" w15:done="0"/>
  <w15:commentEx w15:paraId="0CED7137" w15:done="0"/>
  <w15:commentEx w15:paraId="0C1D03DB" w15:done="0"/>
  <w15:commentEx w15:paraId="502996DD" w15:done="0"/>
  <w15:commentEx w15:paraId="668D7FDD" w15:done="0"/>
  <w15:commentEx w15:paraId="5D6F2A7C" w15:done="0"/>
  <w15:commentEx w15:paraId="0CBDB1CA" w15:done="0"/>
  <w15:commentEx w15:paraId="645A4495" w15:done="0"/>
  <w15:commentEx w15:paraId="7605FCCA" w15:done="0"/>
  <w15:commentEx w15:paraId="5EBFCA77" w15:done="0"/>
  <w15:commentEx w15:paraId="7EC72572" w15:done="0"/>
  <w15:commentEx w15:paraId="38F48E09" w15:done="0"/>
  <w15:commentEx w15:paraId="18F9C06B" w15:done="0"/>
  <w15:commentEx w15:paraId="405797D9" w15:done="0"/>
  <w15:commentEx w15:paraId="7B69248A" w15:done="0"/>
  <w15:commentEx w15:paraId="0BABB1A1" w15:done="0"/>
  <w15:commentEx w15:paraId="54CA2BC1" w15:done="0"/>
  <w15:commentEx w15:paraId="6AFD62C7" w15:done="0"/>
  <w15:commentEx w15:paraId="15C35A11" w15:done="0"/>
  <w15:commentEx w15:paraId="0262F5B4" w15:done="0"/>
  <w15:commentEx w15:paraId="29789E5C" w15:done="0"/>
  <w15:commentEx w15:paraId="135FEA19" w15:done="0"/>
  <w15:commentEx w15:paraId="7C15AF42" w15:done="0"/>
  <w15:commentEx w15:paraId="66F169FD" w15:done="0"/>
  <w15:commentEx w15:paraId="567C0838" w15:done="0"/>
  <w15:commentEx w15:paraId="6F54291A" w15:done="0"/>
  <w15:commentEx w15:paraId="0AB9C5B5" w15:done="0"/>
  <w15:commentEx w15:paraId="13E25C97" w15:done="0"/>
  <w15:commentEx w15:paraId="6E06CA4B" w15:done="0"/>
  <w15:commentEx w15:paraId="28205426" w15:done="0"/>
  <w15:commentEx w15:paraId="7B48F018" w15:done="0"/>
  <w15:commentEx w15:paraId="382FD50F" w15:done="0"/>
  <w15:commentEx w15:paraId="1E0D8288" w15:done="0"/>
  <w15:commentEx w15:paraId="7329B2F2" w15:done="0"/>
  <w15:commentEx w15:paraId="21C2E55A" w15:done="0"/>
  <w15:commentEx w15:paraId="4CE575DA" w15:done="0"/>
  <w15:commentEx w15:paraId="19E702F7" w15:done="0"/>
  <w15:commentEx w15:paraId="4E697E3E" w15:done="0"/>
  <w15:commentEx w15:paraId="401CF96C" w15:done="0"/>
  <w15:commentEx w15:paraId="32998977" w15:done="0"/>
  <w15:commentEx w15:paraId="473B5CEB" w15:done="0"/>
  <w15:commentEx w15:paraId="4B68702C" w15:done="0"/>
  <w15:commentEx w15:paraId="00A428CC" w15:done="0"/>
  <w15:commentEx w15:paraId="34BDC14C" w15:done="0"/>
  <w15:commentEx w15:paraId="6EAD5A5F" w15:done="0"/>
  <w15:commentEx w15:paraId="0B70EB15" w15:done="0"/>
  <w15:commentEx w15:paraId="05F74A8A" w15:done="0"/>
  <w15:commentEx w15:paraId="11D16929" w15:done="0"/>
  <w15:commentEx w15:paraId="29BBFF05" w15:done="0"/>
  <w15:commentEx w15:paraId="2C333457" w15:done="0"/>
  <w15:commentEx w15:paraId="436BB90F" w15:done="0"/>
  <w15:commentEx w15:paraId="16A74AEB" w15:done="0"/>
  <w15:commentEx w15:paraId="2AF1E460" w15:done="0"/>
  <w15:commentEx w15:paraId="1CD309E6" w15:done="0"/>
  <w15:commentEx w15:paraId="672F79EB" w15:done="0"/>
  <w15:commentEx w15:paraId="23652382" w15:done="0"/>
  <w15:commentEx w15:paraId="7A1004B8" w15:done="0"/>
  <w15:commentEx w15:paraId="241109F0" w15:done="0"/>
  <w15:commentEx w15:paraId="3CB70C10" w15:done="0"/>
  <w15:commentEx w15:paraId="55568D6A" w15:done="0"/>
  <w15:commentEx w15:paraId="747BFFE9" w15:done="0"/>
  <w15:commentEx w15:paraId="541576C5" w15:done="0"/>
  <w15:commentEx w15:paraId="567A3769" w15:done="0"/>
  <w15:commentEx w15:paraId="29AC9ACD" w15:done="0"/>
  <w15:commentEx w15:paraId="5DBB7447" w15:done="0"/>
  <w15:commentEx w15:paraId="7B689E68" w15:done="0"/>
  <w15:commentEx w15:paraId="7791FB15" w15:done="0"/>
  <w15:commentEx w15:paraId="365A45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3B244" w16cex:dateUtc="2021-12-02T23:59:00Z"/>
  <w16cex:commentExtensible w16cex:durableId="25539B9E" w16cex:dateUtc="2021-12-02T22:23:00Z"/>
  <w16cex:commentExtensible w16cex:durableId="25539BC6" w16cex:dateUtc="2021-12-02T22:23:00Z"/>
  <w16cex:commentExtensible w16cex:durableId="25539BCC" w16cex:dateUtc="2021-12-02T22:23:00Z"/>
  <w16cex:commentExtensible w16cex:durableId="25539C30" w16cex:dateUtc="2021-12-02T22:25:00Z"/>
  <w16cex:commentExtensible w16cex:durableId="25539CC5" w16cex:dateUtc="2021-12-02T22:28:00Z"/>
  <w16cex:commentExtensible w16cex:durableId="2553AAC2" w16cex:dateUtc="2021-12-02T23:27:00Z"/>
  <w16cex:commentExtensible w16cex:durableId="2553A5F9" w16cex:dateUtc="2021-12-02T23:07:00Z"/>
  <w16cex:commentExtensible w16cex:durableId="2553AADE" w16cex:dateUtc="2021-12-02T23:28:00Z"/>
  <w16cex:commentExtensible w16cex:durableId="2553AAA0" w16cex:dateUtc="2021-12-02T23:27:00Z"/>
  <w16cex:commentExtensible w16cex:durableId="2553AB99" w16cex:dateUtc="2021-12-02T23:31:00Z"/>
  <w16cex:commentExtensible w16cex:durableId="2553ABF5" w16cex:dateUtc="2021-12-02T23:32:00Z"/>
  <w16cex:commentExtensible w16cex:durableId="2553AC61" w16cex:dateUtc="2021-12-02T23:34:00Z"/>
  <w16cex:commentExtensible w16cex:durableId="2553AC83" w16cex:dateUtc="2021-12-02T23:35:00Z"/>
  <w16cex:commentExtensible w16cex:durableId="2553AF8D" w16cex:dateUtc="2021-12-02T23:48:00Z"/>
  <w16cex:commentExtensible w16cex:durableId="2553ACEB" w16cex:dateUtc="2021-12-02T23:36:00Z"/>
  <w16cex:commentExtensible w16cex:durableId="2553AD2F" w16cex:dateUtc="2021-12-02T23:38:00Z"/>
  <w16cex:commentExtensible w16cex:durableId="2553AD69" w16cex:dateUtc="2021-12-02T23:39:00Z"/>
  <w16cex:commentExtensible w16cex:durableId="2553AD88" w16cex:dateUtc="2021-12-02T23:39:00Z"/>
  <w16cex:commentExtensible w16cex:durableId="2553AF77" w16cex:dateUtc="2021-12-02T23:47:00Z"/>
  <w16cex:commentExtensible w16cex:durableId="2553AD73" w16cex:dateUtc="2021-12-02T23:39:00Z"/>
  <w16cex:commentExtensible w16cex:durableId="2553AD77" w16cex:dateUtc="2021-12-02T23:39:00Z"/>
  <w16cex:commentExtensible w16cex:durableId="2553AEEA" w16cex:dateUtc="2021-12-02T23:45:00Z"/>
  <w16cex:commentExtensible w16cex:durableId="2553AF65" w16cex:dateUtc="2021-12-02T23:47:00Z"/>
  <w16cex:commentExtensible w16cex:durableId="2553AE3B" w16cex:dateUtc="2021-12-02T23:42:00Z"/>
  <w16cex:commentExtensible w16cex:durableId="2553AF5C" w16cex:dateUtc="2021-12-02T23:47:00Z"/>
  <w16cex:commentExtensible w16cex:durableId="2553AF33" w16cex:dateUtc="2021-12-02T23:46:00Z"/>
  <w16cex:commentExtensible w16cex:durableId="2553AFF2" w16cex:dateUtc="2021-12-02T23:49:00Z"/>
  <w16cex:commentExtensible w16cex:durableId="2553B00D" w16cex:dateUtc="2021-12-02T23:50:00Z"/>
  <w16cex:commentExtensible w16cex:durableId="2553B046" w16cex:dateUtc="2021-12-02T23:51:00Z"/>
  <w16cex:commentExtensible w16cex:durableId="2553B05E" w16cex:dateUtc="2021-12-02T23:51:00Z"/>
  <w16cex:commentExtensible w16cex:durableId="255398D8" w16cex:dateUtc="2021-12-02T22:11:00Z"/>
  <w16cex:commentExtensible w16cex:durableId="255398F6" w16cex:dateUtc="2021-12-02T22:11:00Z"/>
  <w16cex:commentExtensible w16cex:durableId="2553991A" w16cex:dateUtc="2021-12-02T22:12:00Z"/>
  <w16cex:commentExtensible w16cex:durableId="2553B0AA" w16cex:dateUtc="2021-12-02T23:52:00Z"/>
  <w16cex:commentExtensible w16cex:durableId="25539954" w16cex:dateUtc="2021-12-02T22:13:00Z"/>
  <w16cex:commentExtensible w16cex:durableId="25539967" w16cex:dateUtc="2021-12-02T22:13:00Z"/>
  <w16cex:commentExtensible w16cex:durableId="2553B137" w16cex:dateUtc="2021-12-02T23:55:00Z"/>
  <w16cex:commentExtensible w16cex:durableId="2553997E" w16cex:dateUtc="2021-12-02T22:14:00Z"/>
  <w16cex:commentExtensible w16cex:durableId="255399A0" w16cex:dateUtc="2021-12-02T22:14:00Z"/>
  <w16cex:commentExtensible w16cex:durableId="255399B1" w16cex:dateUtc="2021-12-02T22:14:00Z"/>
  <w16cex:commentExtensible w16cex:durableId="2553B1CC" w16cex:dateUtc="2021-12-02T23:57:00Z"/>
  <w16cex:commentExtensible w16cex:durableId="25539A0B" w16cex:dateUtc="2021-12-02T22:16:00Z"/>
  <w16cex:commentExtensible w16cex:durableId="25539ABC" w16cex:dateUtc="2021-12-02T22:19:00Z"/>
  <w16cex:commentExtensible w16cex:durableId="25539A39" w16cex:dateUtc="2021-12-02T22:17:00Z"/>
  <w16cex:commentExtensible w16cex:durableId="2568B05B" w16cex:dateUtc="2021-12-18T22:09:00Z"/>
  <w16cex:commentExtensible w16cex:durableId="2568B39F" w16cex:dateUtc="2021-12-18T22:23:00Z"/>
  <w16cex:commentExtensible w16cex:durableId="2568B3D6" w16cex:dateUtc="2021-12-18T22:24:00Z"/>
  <w16cex:commentExtensible w16cex:durableId="2568B243" w16cex:dateUtc="2021-12-18T22:17:00Z"/>
  <w16cex:commentExtensible w16cex:durableId="2511CCA0" w16cex:dateUtc="2021-10-14T00:22:00Z"/>
  <w16cex:commentExtensible w16cex:durableId="2511CABB" w16cex:dateUtc="2021-10-14T00:14:00Z"/>
  <w16cex:commentExtensible w16cex:durableId="2511CACE" w16cex:dateUtc="2021-10-14T00:14:00Z"/>
  <w16cex:commentExtensible w16cex:durableId="2511CAE4" w16cex:dateUtc="2021-10-14T00:15:00Z"/>
  <w16cex:commentExtensible w16cex:durableId="2511CC20" w16cex:dateUtc="2021-10-14T00:20:00Z"/>
  <w16cex:commentExtensible w16cex:durableId="2511CC38" w16cex:dateUtc="2021-10-14T00:20:00Z"/>
  <w16cex:commentExtensible w16cex:durableId="2511CC6B" w16cex:dateUtc="2021-10-14T00:21:00Z"/>
  <w16cex:commentExtensible w16cex:durableId="2511CCC8" w16cex:dateUtc="2021-10-14T00:23:00Z"/>
  <w16cex:commentExtensible w16cex:durableId="2511CCFC" w16cex:dateUtc="2021-10-14T00:24:00Z"/>
  <w16cex:commentExtensible w16cex:durableId="2511CD0E" w16cex:dateUtc="2021-10-14T00:24:00Z"/>
  <w16cex:commentExtensible w16cex:durableId="2511D383" w16cex:dateUtc="2021-10-14T00:52:00Z"/>
  <w16cex:commentExtensible w16cex:durableId="2511CD17" w16cex:dateUtc="2021-10-14T00:24:00Z"/>
  <w16cex:commentExtensible w16cex:durableId="2511CD70" w16cex:dateUtc="2021-10-14T00:26:00Z"/>
  <w16cex:commentExtensible w16cex:durableId="2511CDA9" w16cex:dateUtc="2021-10-14T00:27:00Z"/>
  <w16cex:commentExtensible w16cex:durableId="2511CEC6" w16cex:dateUtc="2021-10-14T00:31:00Z"/>
  <w16cex:commentExtensible w16cex:durableId="2511CD9D" w16cex:dateUtc="2021-10-14T00:26:00Z"/>
  <w16cex:commentExtensible w16cex:durableId="2511CE48" w16cex:dateUtc="2021-10-14T00:29:00Z"/>
  <w16cex:commentExtensible w16cex:durableId="2511CE2D" w16cex:dateUtc="2021-10-14T00:29:00Z"/>
  <w16cex:commentExtensible w16cex:durableId="2511CE60" w16cex:dateUtc="2021-10-14T00:30:00Z"/>
  <w16cex:commentExtensible w16cex:durableId="2511CEAD" w16cex:dateUtc="2021-10-14T00:31:00Z"/>
  <w16cex:commentExtensible w16cex:durableId="2511CE7A" w16cex:dateUtc="2021-10-14T00:30:00Z"/>
  <w16cex:commentExtensible w16cex:durableId="2511CE98" w16cex:dateUtc="2021-10-14T00:31:00Z"/>
  <w16cex:commentExtensible w16cex:durableId="2511CEF4" w16cex:dateUtc="2021-10-14T00:32:00Z"/>
  <w16cex:commentExtensible w16cex:durableId="2511D396" w16cex:dateUtc="2021-10-14T00:52:00Z"/>
  <w16cex:commentExtensible w16cex:durableId="2511CEFE" w16cex:dateUtc="2021-10-14T00:32:00Z"/>
  <w16cex:commentExtensible w16cex:durableId="2511CF09" w16cex:dateUtc="2021-10-14T00:32:00Z"/>
  <w16cex:commentExtensible w16cex:durableId="2511CF12" w16cex:dateUtc="2021-10-14T00:33:00Z"/>
  <w16cex:commentExtensible w16cex:durableId="2511CF0E" w16cex:dateUtc="2021-10-14T00:33:00Z"/>
  <w16cex:commentExtensible w16cex:durableId="2511D0F1" w16cex:dateUtc="2021-10-14T00:41:00Z"/>
  <w16cex:commentExtensible w16cex:durableId="2511D127" w16cex:dateUtc="2021-10-14T00:41:00Z"/>
  <w16cex:commentExtensible w16cex:durableId="2511D17A" w16cex:dateUtc="2021-10-14T00:43:00Z"/>
  <w16cex:commentExtensible w16cex:durableId="2511D015" w16cex:dateUtc="2021-10-14T00:37:00Z"/>
  <w16cex:commentExtensible w16cex:durableId="2511CF29" w16cex:dateUtc="2021-10-14T00:33:00Z"/>
  <w16cex:commentExtensible w16cex:durableId="2511CF1B" w16cex:dateUtc="2021-10-14T00:33:00Z"/>
  <w16cex:commentExtensible w16cex:durableId="2511CFDA" w16cex:dateUtc="2021-10-14T00:36:00Z"/>
  <w16cex:commentExtensible w16cex:durableId="2511CF3D" w16cex:dateUtc="2021-10-14T00:33:00Z"/>
  <w16cex:commentExtensible w16cex:durableId="2511CF44" w16cex:dateUtc="2021-10-14T00:33:00Z"/>
  <w16cex:commentExtensible w16cex:durableId="2511CF4A" w16cex:dateUtc="2021-10-14T00:34:00Z"/>
  <w16cex:commentExtensible w16cex:durableId="2511D1D6" w16cex:dateUtc="2021-10-14T00:44:00Z"/>
  <w16cex:commentExtensible w16cex:durableId="2511D1E7" w16cex:dateUtc="2021-10-14T00:45:00Z"/>
  <w16cex:commentExtensible w16cex:durableId="2511CF50" w16cex:dateUtc="2021-10-14T00:34:00Z"/>
  <w16cex:commentExtensible w16cex:durableId="2511D228" w16cex:dateUtc="2021-10-14T00:46:00Z"/>
  <w16cex:commentExtensible w16cex:durableId="2511D23D" w16cex:dateUtc="2021-10-14T00:46:00Z"/>
  <w16cex:commentExtensible w16cex:durableId="2511D247" w16cex:dateUtc="2021-10-14T00:46:00Z"/>
  <w16cex:commentExtensible w16cex:durableId="2511D25A" w16cex:dateUtc="2021-10-14T00:47:00Z"/>
  <w16cex:commentExtensible w16cex:durableId="2511D26A" w16cex:dateUtc="2021-10-14T00:47:00Z"/>
  <w16cex:commentExtensible w16cex:durableId="2511D2B0" w16cex:dateUtc="2021-10-14T00:48:00Z"/>
  <w16cex:commentExtensible w16cex:durableId="2511D304" w16cex:dateUtc="2021-10-14T00:49:00Z"/>
  <w16cex:commentExtensible w16cex:durableId="2511D3AE" w16cex:dateUtc="2021-10-14T00:52:00Z"/>
  <w16cex:commentExtensible w16cex:durableId="2511D3F7" w16cex:dateUtc="2021-10-14T00:53:00Z"/>
  <w16cex:commentExtensible w16cex:durableId="2511D407" w16cex:dateUtc="2021-10-14T00:54:00Z"/>
  <w16cex:commentExtensible w16cex:durableId="2511D3C5" w16cex:dateUtc="2021-10-14T00:53:00Z"/>
  <w16cex:commentExtensible w16cex:durableId="2511D47F" w16cex:dateUtc="2021-10-14T00:56:00Z"/>
  <w16cex:commentExtensible w16cex:durableId="2511D48B" w16cex:dateUtc="2021-10-14T00:56:00Z"/>
  <w16cex:commentExtensible w16cex:durableId="2511D4C9" w16cex:dateUtc="2021-10-14T00:57:00Z"/>
  <w16cex:commentExtensible w16cex:durableId="2511D50B" w16cex:dateUtc="2021-10-14T00:58:00Z"/>
  <w16cex:commentExtensible w16cex:durableId="2511D5A3" w16cex:dateUtc="2021-10-14T01:01:00Z"/>
  <w16cex:commentExtensible w16cex:durableId="2511CF61" w16cex:dateUtc="2021-10-14T00:34:00Z"/>
  <w16cex:commentExtensible w16cex:durableId="2511D59E" w16cex:dateUtc="2021-10-14T01:01:00Z"/>
  <w16cex:commentExtensible w16cex:durableId="2511D5B2" w16cex:dateUtc="2021-10-14T01:01:00Z"/>
  <w16cex:commentExtensible w16cex:durableId="2511D5D4" w16cex:dateUtc="2021-10-14T01:01:00Z"/>
  <w16cex:commentExtensible w16cex:durableId="2511D61D" w16cex:dateUtc="2021-10-14T01:03:00Z"/>
  <w16cex:commentExtensible w16cex:durableId="2511CF89" w16cex:dateUtc="2021-10-14T00:35:00Z"/>
  <w16cex:commentExtensible w16cex:durableId="2511CF8D" w16cex:dateUtc="2021-10-14T00:35:00Z"/>
  <w16cex:commentExtensible w16cex:durableId="2511D632" w16cex:dateUtc="2021-10-14T01:03:00Z"/>
  <w16cex:commentExtensible w16cex:durableId="2511D646" w16cex:dateUtc="2021-10-14T01:03:00Z"/>
  <w16cex:commentExtensible w16cex:durableId="2511CF97" w16cex:dateUtc="2021-10-14T00:35:00Z"/>
  <w16cex:commentExtensible w16cex:durableId="2511CBCE" w16cex:dateUtc="2021-10-14T00:19:00Z"/>
  <w16cex:commentExtensible w16cex:durableId="2511D694" w16cex:dateUtc="2021-10-14T01:05:00Z"/>
  <w16cex:commentExtensible w16cex:durableId="2511CB05" w16cex:dateUtc="2021-10-14T00:15:00Z"/>
  <w16cex:commentExtensible w16cex:durableId="2511D6BB" w16cex:dateUtc="2021-10-14T01:05:00Z"/>
  <w16cex:commentExtensible w16cex:durableId="2511CBA1" w16cex:dateUtc="2021-10-14T00:18:00Z"/>
  <w16cex:commentExtensible w16cex:durableId="2511D6D7" w16cex:dateUtc="2021-10-14T01:06:00Z"/>
  <w16cex:commentExtensible w16cex:durableId="2511D6E1" w16cex:dateUtc="2021-10-14T01:06:00Z"/>
  <w16cex:commentExtensible w16cex:durableId="2511CC05" w16cex:dateUtc="2021-10-14T00:20:00Z"/>
  <w16cex:commentExtensible w16cex:durableId="2511D713" w16cex:dateUtc="2021-10-14T01:07:00Z"/>
  <w16cex:commentExtensible w16cex:durableId="2511CB90" w16cex:dateUtc="2021-10-14T00:18:00Z"/>
  <w16cex:commentExtensible w16cex:durableId="2511D754" w16cex:dateUtc="2021-10-14T01:08:00Z"/>
  <w16cex:commentExtensible w16cex:durableId="2511CB27" w16cex:dateUtc="2021-10-14T00:16:00Z"/>
  <w16cex:commentExtensible w16cex:durableId="2511D57D" w16cex:dateUtc="2021-10-14T01:00:00Z"/>
  <w16cex:commentExtensible w16cex:durableId="2511CB3B" w16cex:dateUtc="2021-10-14T00:16:00Z"/>
  <w16cex:commentExtensible w16cex:durableId="2511CB4F" w16cex:dateUtc="2021-10-14T00:17:00Z"/>
  <w16cex:commentExtensible w16cex:durableId="2511CB63" w16cex:dateUtc="2021-10-14T00:17:00Z"/>
  <w16cex:commentExtensible w16cex:durableId="2511D7B6" w16cex:dateUtc="2021-10-14T01:09:00Z"/>
  <w16cex:commentExtensible w16cex:durableId="2511CB7A" w16cex:dateUtc="2021-10-14T00:17:00Z"/>
  <w16cex:commentExtensible w16cex:durableId="251EDD08" w16cex:dateUtc="2021-10-23T22:12:00Z"/>
  <w16cex:commentExtensible w16cex:durableId="251FB9EA" w16cex:dateUtc="2021-10-24T13:54:00Z"/>
  <w16cex:commentExtensible w16cex:durableId="251FBA48" w16cex:dateUtc="2021-10-24T13:56:00Z"/>
  <w16cex:commentExtensible w16cex:durableId="251FBAB2" w16cex:dateUtc="2021-10-24T13:57:00Z"/>
  <w16cex:commentExtensible w16cex:durableId="251FBAFC" w16cex:dateUtc="2021-10-24T13:59:00Z"/>
  <w16cex:commentExtensible w16cex:durableId="251FBF1A" w16cex:dateUtc="2021-10-24T14:16:00Z"/>
  <w16cex:commentExtensible w16cex:durableId="251EDB8F" w16cex:dateUtc="2021-10-23T22:05:00Z"/>
  <w16cex:commentExtensible w16cex:durableId="251EDBA0" w16cex:dateUtc="2021-10-23T22:06:00Z"/>
  <w16cex:commentExtensible w16cex:durableId="251FBC89" w16cex:dateUtc="2021-10-24T14:05:00Z"/>
  <w16cex:commentExtensible w16cex:durableId="251FBCB9" w16cex:dateUtc="2021-10-24T14:06:00Z"/>
  <w16cex:commentExtensible w16cex:durableId="251FBD18" w16cex:dateUtc="2021-10-24T14:08:00Z"/>
  <w16cex:commentExtensible w16cex:durableId="251FBDC4" w16cex:dateUtc="2021-10-24T14:11:00Z"/>
  <w16cex:commentExtensible w16cex:durableId="251FBE7E" w16cex:dateUtc="2021-10-24T14:14:00Z"/>
  <w16cex:commentExtensible w16cex:durableId="251EDBB7" w16cex:dateUtc="2021-10-23T22:06:00Z"/>
  <w16cex:commentExtensible w16cex:durableId="251FBEA8" w16cex:dateUtc="2021-10-24T14:14:00Z"/>
  <w16cex:commentExtensible w16cex:durableId="251FBEC2" w16cex:dateUtc="2021-10-24T14:15:00Z"/>
  <w16cex:commentExtensible w16cex:durableId="251FBED5" w16cex:dateUtc="2021-10-24T14:15:00Z"/>
  <w16cex:commentExtensible w16cex:durableId="251FBEE4" w16cex:dateUtc="2021-10-24T14:15:00Z"/>
  <w16cex:commentExtensible w16cex:durableId="251FBEF3" w16cex:dateUtc="2021-10-24T14:16:00Z"/>
  <w16cex:commentExtensible w16cex:durableId="251FBF01" w16cex:dateUtc="2021-10-24T14:16:00Z"/>
  <w16cex:commentExtensible w16cex:durableId="251FBF2D" w16cex:dateUtc="2021-10-24T14:17:00Z"/>
  <w16cex:commentExtensible w16cex:durableId="251EDBC1" w16cex:dateUtc="2021-10-23T22:06:00Z"/>
  <w16cex:commentExtensible w16cex:durableId="251FBF65" w16cex:dateUtc="2021-10-24T14:17:00Z"/>
  <w16cex:commentExtensible w16cex:durableId="251FC005" w16cex:dateUtc="2021-10-24T14:20:00Z"/>
  <w16cex:commentExtensible w16cex:durableId="251FC04D" w16cex:dateUtc="2021-10-24T14:21:00Z"/>
  <w16cex:commentExtensible w16cex:durableId="251FC094" w16cex:dateUtc="2021-10-24T14:23:00Z"/>
  <w16cex:commentExtensible w16cex:durableId="251EDBD7" w16cex:dateUtc="2021-10-23T22:07:00Z"/>
  <w16cex:commentExtensible w16cex:durableId="251FC0CA" w16cex:dateUtc="2021-10-24T14:23:00Z"/>
  <w16cex:commentExtensible w16cex:durableId="251FC071" w16cex:dateUtc="2021-10-24T14:22:00Z"/>
  <w16cex:commentExtensible w16cex:durableId="251FC080" w16cex:dateUtc="2021-10-24T14:22:00Z"/>
  <w16cex:commentExtensible w16cex:durableId="251FC0FE" w16cex:dateUtc="2021-10-24T14:24:00Z"/>
  <w16cex:commentExtensible w16cex:durableId="251FC120" w16cex:dateUtc="2021-10-24T14:25:00Z"/>
  <w16cex:commentExtensible w16cex:durableId="251EDBF1" w16cex:dateUtc="2021-10-23T22:07:00Z"/>
  <w16cex:commentExtensible w16cex:durableId="251EDC31" w16cex:dateUtc="2021-10-23T22:08:00Z"/>
  <w16cex:commentExtensible w16cex:durableId="251FC1A3" w16cex:dateUtc="2021-10-24T14:27:00Z"/>
  <w16cex:commentExtensible w16cex:durableId="251EDC4E" w16cex:dateUtc="2021-10-23T22:09:00Z"/>
  <w16cex:commentExtensible w16cex:durableId="251EDC18" w16cex:dateUtc="2021-10-23T22:08:00Z"/>
  <w16cex:commentExtensible w16cex:durableId="251EDC60" w16cex:dateUtc="2021-10-23T22:09:00Z"/>
  <w16cex:commentExtensible w16cex:durableId="251FC1EF" w16cex:dateUtc="2021-10-24T14:28:00Z"/>
  <w16cex:commentExtensible w16cex:durableId="251FC218" w16cex:dateUtc="2021-10-24T14:29:00Z"/>
  <w16cex:commentExtensible w16cex:durableId="251FC234" w16cex:dateUtc="2021-10-24T14:29:00Z"/>
  <w16cex:commentExtensible w16cex:durableId="251FC246" w16cex:dateUtc="2021-10-24T14:30:00Z"/>
  <w16cex:commentExtensible w16cex:durableId="251FC25D" w16cex:dateUtc="2021-10-24T14:30:00Z"/>
  <w16cex:commentExtensible w16cex:durableId="251EDC69" w16cex:dateUtc="2021-10-23T22:09:00Z"/>
  <w16cex:commentExtensible w16cex:durableId="251EDC72" w16cex:dateUtc="2021-10-23T22:09:00Z"/>
  <w16cex:commentExtensible w16cex:durableId="251EDC77" w16cex:dateUtc="2021-10-23T22:09:00Z"/>
  <w16cex:commentExtensible w16cex:durableId="251FC327" w16cex:dateUtc="2021-10-24T14:33:00Z"/>
  <w16cex:commentExtensible w16cex:durableId="251EDC8F" w16cex:dateUtc="2021-10-23T22:10:00Z"/>
  <w16cex:commentExtensible w16cex:durableId="251EDC89" w16cex:dateUtc="2021-10-23T22:10:00Z"/>
  <w16cex:commentExtensible w16cex:durableId="251FC3AD" w16cex:dateUtc="2021-10-24T14:36:00Z"/>
  <w16cex:commentExtensible w16cex:durableId="251FC713" w16cex:dateUtc="2021-10-24T14:50:00Z"/>
  <w16cex:commentExtensible w16cex:durableId="251FC5DD" w16cex:dateUtc="2021-10-24T14:45:00Z"/>
  <w16cex:commentExtensible w16cex:durableId="251FC5FA" w16cex:dateUtc="2021-10-24T14:46:00Z"/>
  <w16cex:commentExtensible w16cex:durableId="251FC619" w16cex:dateUtc="2021-10-24T14:46:00Z"/>
  <w16cex:commentExtensible w16cex:durableId="251FC621" w16cex:dateUtc="2021-10-24T14:46:00Z"/>
  <w16cex:commentExtensible w16cex:durableId="251FC64D" w16cex:dateUtc="2021-10-24T14:47:00Z"/>
  <w16cex:commentExtensible w16cex:durableId="251FC662" w16cex:dateUtc="2021-10-24T14:47:00Z"/>
  <w16cex:commentExtensible w16cex:durableId="251FC676" w16cex:dateUtc="2021-10-24T14:48:00Z"/>
  <w16cex:commentExtensible w16cex:durableId="251FC681" w16cex:dateUtc="2021-10-24T14:48:00Z"/>
  <w16cex:commentExtensible w16cex:durableId="251FC689" w16cex:dateUtc="2021-10-24T14:48:00Z"/>
  <w16cex:commentExtensible w16cex:durableId="251FBD01" w16cex:dateUtc="2021-10-24T14:07:00Z"/>
  <w16cex:commentExtensible w16cex:durableId="251FC6AB" w16cex:dateUtc="2021-10-24T14:48:00Z"/>
  <w16cex:commentExtensible w16cex:durableId="251FC6C7" w16cex:dateUtc="2021-10-24T14:49:00Z"/>
  <w16cex:commentExtensible w16cex:durableId="251FC6D1" w16cex:dateUtc="2021-10-24T14:49:00Z"/>
  <w16cex:commentExtensible w16cex:durableId="251FC6E0" w16cex:dateUtc="2021-10-24T14:49:00Z"/>
  <w16cex:commentExtensible w16cex:durableId="251FC6DB" w16cex:dateUtc="2021-10-24T14:49:00Z"/>
  <w16cex:commentExtensible w16cex:durableId="251FC6F0" w16cex:dateUtc="2021-10-24T14:50:00Z"/>
  <w16cex:commentExtensible w16cex:durableId="251FC86C" w16cex:dateUtc="2021-10-24T14:56:00Z"/>
  <w16cex:commentExtensible w16cex:durableId="251FC87B" w16cex:dateUtc="2021-10-24T14:56:00Z"/>
  <w16cex:commentExtensible w16cex:durableId="251FC87F" w16cex:dateUtc="2021-10-24T14:56:00Z"/>
  <w16cex:commentExtensible w16cex:durableId="251FC884" w16cex:dateUtc="2021-10-24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BA60C9" w16cid:durableId="2553B244"/>
  <w16cid:commentId w16cid:paraId="6C1FCD78" w16cid:durableId="25539B9E"/>
  <w16cid:commentId w16cid:paraId="5C455E60" w16cid:durableId="25539BC6"/>
  <w16cid:commentId w16cid:paraId="4D21D200" w16cid:durableId="25539BCC"/>
  <w16cid:commentId w16cid:paraId="25822F61" w16cid:durableId="25539C30"/>
  <w16cid:commentId w16cid:paraId="0E606CDD" w16cid:durableId="25539CC5"/>
  <w16cid:commentId w16cid:paraId="243D1ED9" w16cid:durableId="2553AAC2"/>
  <w16cid:commentId w16cid:paraId="57D52606" w16cid:durableId="2553A5F9"/>
  <w16cid:commentId w16cid:paraId="2720A10D" w16cid:durableId="2553AADE"/>
  <w16cid:commentId w16cid:paraId="29CF46A4" w16cid:durableId="2553AAA0"/>
  <w16cid:commentId w16cid:paraId="0FD5D008" w16cid:durableId="2553AB99"/>
  <w16cid:commentId w16cid:paraId="647CF148" w16cid:durableId="2553ABF5"/>
  <w16cid:commentId w16cid:paraId="28414E38" w16cid:durableId="2553AC61"/>
  <w16cid:commentId w16cid:paraId="6C6285DE" w16cid:durableId="2553AC83"/>
  <w16cid:commentId w16cid:paraId="1AB69973" w16cid:durableId="2553AF8D"/>
  <w16cid:commentId w16cid:paraId="6A2997BB" w16cid:durableId="2553ACEB"/>
  <w16cid:commentId w16cid:paraId="58AEE1A9" w16cid:durableId="2553AD2F"/>
  <w16cid:commentId w16cid:paraId="3F640D97" w16cid:durableId="2553AD69"/>
  <w16cid:commentId w16cid:paraId="7C6A2AB3" w16cid:durableId="2553AD88"/>
  <w16cid:commentId w16cid:paraId="0FF514DC" w16cid:durableId="2553AF77"/>
  <w16cid:commentId w16cid:paraId="2499757D" w16cid:durableId="2553AD73"/>
  <w16cid:commentId w16cid:paraId="7549CC6C" w16cid:durableId="2553AD77"/>
  <w16cid:commentId w16cid:paraId="59F61FCF" w16cid:durableId="2553AEEA"/>
  <w16cid:commentId w16cid:paraId="522F2D47" w16cid:durableId="2553AF65"/>
  <w16cid:commentId w16cid:paraId="76E8D7E7" w16cid:durableId="2553AE3B"/>
  <w16cid:commentId w16cid:paraId="5DAFB453" w16cid:durableId="2553AF5C"/>
  <w16cid:commentId w16cid:paraId="38A5B449" w16cid:durableId="2553AF33"/>
  <w16cid:commentId w16cid:paraId="48023015" w16cid:durableId="2553AFF2"/>
  <w16cid:commentId w16cid:paraId="441F3810" w16cid:durableId="2553B00D"/>
  <w16cid:commentId w16cid:paraId="7CB6854A" w16cid:durableId="2553B046"/>
  <w16cid:commentId w16cid:paraId="01247307" w16cid:durableId="2553B05E"/>
  <w16cid:commentId w16cid:paraId="6E5D92DB" w16cid:durableId="255398D8"/>
  <w16cid:commentId w16cid:paraId="16D7C80F" w16cid:durableId="255398F6"/>
  <w16cid:commentId w16cid:paraId="6F22A710" w16cid:durableId="2553991A"/>
  <w16cid:commentId w16cid:paraId="1F6FF2D2" w16cid:durableId="2553B0AA"/>
  <w16cid:commentId w16cid:paraId="24C32C3F" w16cid:durableId="25539954"/>
  <w16cid:commentId w16cid:paraId="6E852B13" w16cid:durableId="25539967"/>
  <w16cid:commentId w16cid:paraId="05D26EF8" w16cid:durableId="2553B137"/>
  <w16cid:commentId w16cid:paraId="74F7C555" w16cid:durableId="2553997E"/>
  <w16cid:commentId w16cid:paraId="605A3248" w16cid:durableId="255399A0"/>
  <w16cid:commentId w16cid:paraId="7F47DD47" w16cid:durableId="255399B1"/>
  <w16cid:commentId w16cid:paraId="0300E6EE" w16cid:durableId="2553B1CC"/>
  <w16cid:commentId w16cid:paraId="498622B0" w16cid:durableId="25539A0B"/>
  <w16cid:commentId w16cid:paraId="39ED9EF1" w16cid:durableId="25539ABC"/>
  <w16cid:commentId w16cid:paraId="0AEC20D5" w16cid:durableId="25539A39"/>
  <w16cid:commentId w16cid:paraId="05B41B6A" w16cid:durableId="2568B05B"/>
  <w16cid:commentId w16cid:paraId="698C5E3D" w16cid:durableId="2568B39F"/>
  <w16cid:commentId w16cid:paraId="490834DC" w16cid:durableId="2568B3D6"/>
  <w16cid:commentId w16cid:paraId="5AE0A892" w16cid:durableId="2568B243"/>
  <w16cid:commentId w16cid:paraId="3F1115CF" w16cid:durableId="2511CCA0"/>
  <w16cid:commentId w16cid:paraId="0D7E8F54" w16cid:durableId="2511CABB"/>
  <w16cid:commentId w16cid:paraId="4B4D36EC" w16cid:durableId="2511CACE"/>
  <w16cid:commentId w16cid:paraId="6C40D86B" w16cid:durableId="2511CAE4"/>
  <w16cid:commentId w16cid:paraId="0EBB752A" w16cid:durableId="2511CC20"/>
  <w16cid:commentId w16cid:paraId="488A7C23" w16cid:durableId="2511CC38"/>
  <w16cid:commentId w16cid:paraId="03C9272E" w16cid:durableId="2511CC6B"/>
  <w16cid:commentId w16cid:paraId="56F0C8BB" w16cid:durableId="2511CCC8"/>
  <w16cid:commentId w16cid:paraId="6E519089" w16cid:durableId="2511CCFC"/>
  <w16cid:commentId w16cid:paraId="4A22D978" w16cid:durableId="2511CD0E"/>
  <w16cid:commentId w16cid:paraId="35FDBA9E" w16cid:durableId="2511D383"/>
  <w16cid:commentId w16cid:paraId="61ED1A0F" w16cid:durableId="2511CD17"/>
  <w16cid:commentId w16cid:paraId="600DA968" w16cid:durableId="2511CD70"/>
  <w16cid:commentId w16cid:paraId="0728F392" w16cid:durableId="2511CDA9"/>
  <w16cid:commentId w16cid:paraId="4914D406" w16cid:durableId="2511CEC6"/>
  <w16cid:commentId w16cid:paraId="3F16B58F" w16cid:durableId="2511CD9D"/>
  <w16cid:commentId w16cid:paraId="653FFE72" w16cid:durableId="2511CE48"/>
  <w16cid:commentId w16cid:paraId="631150E6" w16cid:durableId="2511CE2D"/>
  <w16cid:commentId w16cid:paraId="46A5FB90" w16cid:durableId="2511CE60"/>
  <w16cid:commentId w16cid:paraId="68B0A8B0" w16cid:durableId="2511CEAD"/>
  <w16cid:commentId w16cid:paraId="5C445EEC" w16cid:durableId="2511CE7A"/>
  <w16cid:commentId w16cid:paraId="45FA6EA8" w16cid:durableId="2511CE98"/>
  <w16cid:commentId w16cid:paraId="04E0DB5E" w16cid:durableId="2511CEF4"/>
  <w16cid:commentId w16cid:paraId="414C55B4" w16cid:durableId="2511D396"/>
  <w16cid:commentId w16cid:paraId="6ADA20C3" w16cid:durableId="2511CEFE"/>
  <w16cid:commentId w16cid:paraId="08D03A03" w16cid:durableId="2511CF09"/>
  <w16cid:commentId w16cid:paraId="4D86D3BD" w16cid:durableId="2511CF12"/>
  <w16cid:commentId w16cid:paraId="69EF564D" w16cid:durableId="2511CF0E"/>
  <w16cid:commentId w16cid:paraId="1DCEB72B" w16cid:durableId="2511D0F1"/>
  <w16cid:commentId w16cid:paraId="1E55B561" w16cid:durableId="2511D127"/>
  <w16cid:commentId w16cid:paraId="591C0C06" w16cid:durableId="2511D17A"/>
  <w16cid:commentId w16cid:paraId="1C30DDAD" w16cid:durableId="2511D015"/>
  <w16cid:commentId w16cid:paraId="19B4FEE8" w16cid:durableId="2511CF29"/>
  <w16cid:commentId w16cid:paraId="5846268D" w16cid:durableId="2511CF1B"/>
  <w16cid:commentId w16cid:paraId="1641DC9F" w16cid:durableId="2511CFDA"/>
  <w16cid:commentId w16cid:paraId="21A62FE7" w16cid:durableId="2511CF3D"/>
  <w16cid:commentId w16cid:paraId="2FF037D0" w16cid:durableId="2511CF44"/>
  <w16cid:commentId w16cid:paraId="03B2F346" w16cid:durableId="2511CF4A"/>
  <w16cid:commentId w16cid:paraId="032B6B2C" w16cid:durableId="2511D1D6"/>
  <w16cid:commentId w16cid:paraId="33BB26F1" w16cid:durableId="2511D1E7"/>
  <w16cid:commentId w16cid:paraId="5F3EA7AA" w16cid:durableId="2511CF50"/>
  <w16cid:commentId w16cid:paraId="01B2FEAD" w16cid:durableId="2511D228"/>
  <w16cid:commentId w16cid:paraId="4AE0E520" w16cid:durableId="2511D23D"/>
  <w16cid:commentId w16cid:paraId="30C2D1E6" w16cid:durableId="2511D247"/>
  <w16cid:commentId w16cid:paraId="3CFB23CB" w16cid:durableId="2511D25A"/>
  <w16cid:commentId w16cid:paraId="09990847" w16cid:durableId="2511D26A"/>
  <w16cid:commentId w16cid:paraId="4EDF43FD" w16cid:durableId="2511D2B0"/>
  <w16cid:commentId w16cid:paraId="66402397" w16cid:durableId="2511D304"/>
  <w16cid:commentId w16cid:paraId="45A23A29" w16cid:durableId="2511D3AE"/>
  <w16cid:commentId w16cid:paraId="7B9E1CB8" w16cid:durableId="2511D3F7"/>
  <w16cid:commentId w16cid:paraId="7BC0B946" w16cid:durableId="2511D407"/>
  <w16cid:commentId w16cid:paraId="2B90AB24" w16cid:durableId="2511D3C5"/>
  <w16cid:commentId w16cid:paraId="68024F87" w16cid:durableId="2511D47F"/>
  <w16cid:commentId w16cid:paraId="3BB1EAE0" w16cid:durableId="2511D48B"/>
  <w16cid:commentId w16cid:paraId="338C5E61" w16cid:durableId="2511D4C9"/>
  <w16cid:commentId w16cid:paraId="2B0D8243" w16cid:durableId="2511D50B"/>
  <w16cid:commentId w16cid:paraId="404B01B5" w16cid:durableId="2511D5A3"/>
  <w16cid:commentId w16cid:paraId="7FE40689" w16cid:durableId="2511CF61"/>
  <w16cid:commentId w16cid:paraId="69DBB572" w16cid:durableId="2511D59E"/>
  <w16cid:commentId w16cid:paraId="2CCCC409" w16cid:durableId="2511D5B2"/>
  <w16cid:commentId w16cid:paraId="46895D25" w16cid:durableId="2511D5D4"/>
  <w16cid:commentId w16cid:paraId="1EC7200C" w16cid:durableId="2511D61D"/>
  <w16cid:commentId w16cid:paraId="24D8742E" w16cid:durableId="2511CF89"/>
  <w16cid:commentId w16cid:paraId="2630375F" w16cid:durableId="2511CF8D"/>
  <w16cid:commentId w16cid:paraId="22C90570" w16cid:durableId="2511D632"/>
  <w16cid:commentId w16cid:paraId="14E26FEF" w16cid:durableId="2511D646"/>
  <w16cid:commentId w16cid:paraId="1271121F" w16cid:durableId="2511CF97"/>
  <w16cid:commentId w16cid:paraId="16D0EB82" w16cid:durableId="2511CBCE"/>
  <w16cid:commentId w16cid:paraId="67E78F33" w16cid:durableId="2511D694"/>
  <w16cid:commentId w16cid:paraId="396D817A" w16cid:durableId="2511CB05"/>
  <w16cid:commentId w16cid:paraId="390CF904" w16cid:durableId="2511D6BB"/>
  <w16cid:commentId w16cid:paraId="41B9E42C" w16cid:durableId="2511CBA1"/>
  <w16cid:commentId w16cid:paraId="13733E09" w16cid:durableId="2511D6D7"/>
  <w16cid:commentId w16cid:paraId="471F8EC6" w16cid:durableId="2511D6E1"/>
  <w16cid:commentId w16cid:paraId="20B521EA" w16cid:durableId="2511CC05"/>
  <w16cid:commentId w16cid:paraId="5FE2DBA2" w16cid:durableId="2511D713"/>
  <w16cid:commentId w16cid:paraId="1D10B696" w16cid:durableId="2511CB90"/>
  <w16cid:commentId w16cid:paraId="25395F14" w16cid:durableId="2511D754"/>
  <w16cid:commentId w16cid:paraId="250139CA" w16cid:durableId="2511CB27"/>
  <w16cid:commentId w16cid:paraId="3B12C4B6" w16cid:durableId="2511D57D"/>
  <w16cid:commentId w16cid:paraId="5A115B26" w16cid:durableId="2511CB3B"/>
  <w16cid:commentId w16cid:paraId="66E2A342" w16cid:durableId="2511CB4F"/>
  <w16cid:commentId w16cid:paraId="1F9E0EBE" w16cid:durableId="2511CB63"/>
  <w16cid:commentId w16cid:paraId="0DA85ADB" w16cid:durableId="2511D7B6"/>
  <w16cid:commentId w16cid:paraId="0EB23025" w16cid:durableId="2511CB7A"/>
  <w16cid:commentId w16cid:paraId="2845B6AC" w16cid:durableId="251EDD08"/>
  <w16cid:commentId w16cid:paraId="157DA2FA" w16cid:durableId="251FB9EA"/>
  <w16cid:commentId w16cid:paraId="0FE21708" w16cid:durableId="251FBA48"/>
  <w16cid:commentId w16cid:paraId="6F9A48F2" w16cid:durableId="251FBAB2"/>
  <w16cid:commentId w16cid:paraId="0CED7137" w16cid:durableId="251FBAFC"/>
  <w16cid:commentId w16cid:paraId="0C1D03DB" w16cid:durableId="251FBF1A"/>
  <w16cid:commentId w16cid:paraId="502996DD" w16cid:durableId="251EDB8F"/>
  <w16cid:commentId w16cid:paraId="668D7FDD" w16cid:durableId="251EDBA0"/>
  <w16cid:commentId w16cid:paraId="5D6F2A7C" w16cid:durableId="251FBC89"/>
  <w16cid:commentId w16cid:paraId="0CBDB1CA" w16cid:durableId="251FBCB9"/>
  <w16cid:commentId w16cid:paraId="645A4495" w16cid:durableId="251FBD18"/>
  <w16cid:commentId w16cid:paraId="7605FCCA" w16cid:durableId="251FBDC4"/>
  <w16cid:commentId w16cid:paraId="5EBFCA77" w16cid:durableId="251FBE7E"/>
  <w16cid:commentId w16cid:paraId="7EC72572" w16cid:durableId="251EDBB7"/>
  <w16cid:commentId w16cid:paraId="38F48E09" w16cid:durableId="251FBEA8"/>
  <w16cid:commentId w16cid:paraId="18F9C06B" w16cid:durableId="251FBEC2"/>
  <w16cid:commentId w16cid:paraId="405797D9" w16cid:durableId="251FBED5"/>
  <w16cid:commentId w16cid:paraId="7B69248A" w16cid:durableId="251FBEE4"/>
  <w16cid:commentId w16cid:paraId="0BABB1A1" w16cid:durableId="251FBEF3"/>
  <w16cid:commentId w16cid:paraId="54CA2BC1" w16cid:durableId="251FBF01"/>
  <w16cid:commentId w16cid:paraId="6AFD62C7" w16cid:durableId="251FBF2D"/>
  <w16cid:commentId w16cid:paraId="15C35A11" w16cid:durableId="251EDBC1"/>
  <w16cid:commentId w16cid:paraId="0262F5B4" w16cid:durableId="251FBF65"/>
  <w16cid:commentId w16cid:paraId="29789E5C" w16cid:durableId="251FC005"/>
  <w16cid:commentId w16cid:paraId="135FEA19" w16cid:durableId="251FC04D"/>
  <w16cid:commentId w16cid:paraId="7C15AF42" w16cid:durableId="251FC094"/>
  <w16cid:commentId w16cid:paraId="66F169FD" w16cid:durableId="251EDBD7"/>
  <w16cid:commentId w16cid:paraId="567C0838" w16cid:durableId="251FC0CA"/>
  <w16cid:commentId w16cid:paraId="6F54291A" w16cid:durableId="251FC071"/>
  <w16cid:commentId w16cid:paraId="0AB9C5B5" w16cid:durableId="251FC080"/>
  <w16cid:commentId w16cid:paraId="13E25C97" w16cid:durableId="251FC0FE"/>
  <w16cid:commentId w16cid:paraId="6E06CA4B" w16cid:durableId="251FC120"/>
  <w16cid:commentId w16cid:paraId="28205426" w16cid:durableId="251EDBF1"/>
  <w16cid:commentId w16cid:paraId="7B48F018" w16cid:durableId="251EDC31"/>
  <w16cid:commentId w16cid:paraId="382FD50F" w16cid:durableId="251FC1A3"/>
  <w16cid:commentId w16cid:paraId="1E0D8288" w16cid:durableId="251EDC4E"/>
  <w16cid:commentId w16cid:paraId="7329B2F2" w16cid:durableId="251EDC18"/>
  <w16cid:commentId w16cid:paraId="21C2E55A" w16cid:durableId="251EDC60"/>
  <w16cid:commentId w16cid:paraId="4CE575DA" w16cid:durableId="251FC1EF"/>
  <w16cid:commentId w16cid:paraId="19E702F7" w16cid:durableId="251FC218"/>
  <w16cid:commentId w16cid:paraId="4E697E3E" w16cid:durableId="251FC234"/>
  <w16cid:commentId w16cid:paraId="401CF96C" w16cid:durableId="251FC246"/>
  <w16cid:commentId w16cid:paraId="32998977" w16cid:durableId="251FC25D"/>
  <w16cid:commentId w16cid:paraId="473B5CEB" w16cid:durableId="251EDC69"/>
  <w16cid:commentId w16cid:paraId="4B68702C" w16cid:durableId="251EDC72"/>
  <w16cid:commentId w16cid:paraId="00A428CC" w16cid:durableId="251EDC77"/>
  <w16cid:commentId w16cid:paraId="34BDC14C" w16cid:durableId="251FC327"/>
  <w16cid:commentId w16cid:paraId="6EAD5A5F" w16cid:durableId="251EDC8F"/>
  <w16cid:commentId w16cid:paraId="0B70EB15" w16cid:durableId="251EDC89"/>
  <w16cid:commentId w16cid:paraId="05F74A8A" w16cid:durableId="251FC3AD"/>
  <w16cid:commentId w16cid:paraId="11D16929" w16cid:durableId="251FC713"/>
  <w16cid:commentId w16cid:paraId="29BBFF05" w16cid:durableId="251FC5DD"/>
  <w16cid:commentId w16cid:paraId="2C333457" w16cid:durableId="251FC5FA"/>
  <w16cid:commentId w16cid:paraId="436BB90F" w16cid:durableId="251FC619"/>
  <w16cid:commentId w16cid:paraId="16A74AEB" w16cid:durableId="251FC621"/>
  <w16cid:commentId w16cid:paraId="2AF1E460" w16cid:durableId="251FC64D"/>
  <w16cid:commentId w16cid:paraId="1CD309E6" w16cid:durableId="251FC662"/>
  <w16cid:commentId w16cid:paraId="672F79EB" w16cid:durableId="251FC676"/>
  <w16cid:commentId w16cid:paraId="23652382" w16cid:durableId="251FC681"/>
  <w16cid:commentId w16cid:paraId="7A1004B8" w16cid:durableId="251FC689"/>
  <w16cid:commentId w16cid:paraId="241109F0" w16cid:durableId="251FBD01"/>
  <w16cid:commentId w16cid:paraId="3CB70C10" w16cid:durableId="251FC6AB"/>
  <w16cid:commentId w16cid:paraId="55568D6A" w16cid:durableId="251FC6C7"/>
  <w16cid:commentId w16cid:paraId="747BFFE9" w16cid:durableId="251FC6D1"/>
  <w16cid:commentId w16cid:paraId="541576C5" w16cid:durableId="251FC6E0"/>
  <w16cid:commentId w16cid:paraId="567A3769" w16cid:durableId="251FC6DB"/>
  <w16cid:commentId w16cid:paraId="29AC9ACD" w16cid:durableId="251FC6F0"/>
  <w16cid:commentId w16cid:paraId="5DBB7447" w16cid:durableId="251FC86C"/>
  <w16cid:commentId w16cid:paraId="7B689E68" w16cid:durableId="251FC87B"/>
  <w16cid:commentId w16cid:paraId="7791FB15" w16cid:durableId="251FC87F"/>
  <w16cid:commentId w16cid:paraId="365A45D9" w16cid:durableId="251FC8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4CA4A7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02060C0"/>
    <w:multiLevelType w:val="multilevel"/>
    <w:tmpl w:val="FD88D4AA"/>
    <w:styleLink w:val="Listaatual13"/>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5" w15:restartNumberingAfterBreak="0">
    <w:nsid w:val="1D9B09F2"/>
    <w:multiLevelType w:val="multilevel"/>
    <w:tmpl w:val="FD88D4AA"/>
    <w:styleLink w:val="Listaatual11"/>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229033E9"/>
    <w:multiLevelType w:val="multilevel"/>
    <w:tmpl w:val="89E48C4A"/>
    <w:styleLink w:val="Listaatual1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250B5BE1"/>
    <w:multiLevelType w:val="multilevel"/>
    <w:tmpl w:val="89E48C4A"/>
    <w:styleLink w:val="Listaatual9"/>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2653793D"/>
    <w:multiLevelType w:val="multilevel"/>
    <w:tmpl w:val="216C8974"/>
    <w:styleLink w:val="Listaatual1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3B3106E9"/>
    <w:multiLevelType w:val="multilevel"/>
    <w:tmpl w:val="2A42740C"/>
    <w:styleLink w:val="Listaatual3"/>
    <w:lvl w:ilvl="0">
      <w:start w:val="1"/>
      <w:numFmt w:val="lowerLetter"/>
      <w:lvlText w:val="%1)"/>
      <w:lvlJc w:val="left"/>
      <w:pPr>
        <w:ind w:left="1040" w:hanging="360"/>
      </w:pPr>
      <w:rPr>
        <w:rFonts w:hint="default"/>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10" w15:restartNumberingAfterBreak="0">
    <w:nsid w:val="3F8769C7"/>
    <w:multiLevelType w:val="multilevel"/>
    <w:tmpl w:val="23EECD42"/>
    <w:styleLink w:val="Listaatual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49A44F28"/>
    <w:multiLevelType w:val="hybridMultilevel"/>
    <w:tmpl w:val="0630CAF4"/>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12" w15:restartNumberingAfterBreak="0">
    <w:nsid w:val="4ADC0EC8"/>
    <w:multiLevelType w:val="hybridMultilevel"/>
    <w:tmpl w:val="94169356"/>
    <w:lvl w:ilvl="0" w:tplc="DD3C0B66">
      <w:start w:val="1"/>
      <w:numFmt w:val="decimal"/>
      <w:lvlText w:val="%1"/>
      <w:lvlJc w:val="left"/>
      <w:pPr>
        <w:ind w:left="720" w:hanging="360"/>
      </w:pPr>
    </w:lvl>
    <w:lvl w:ilvl="1" w:tplc="8D56A808">
      <w:start w:val="1"/>
      <w:numFmt w:val="lowerLetter"/>
      <w:lvlText w:val="%2."/>
      <w:lvlJc w:val="left"/>
      <w:pPr>
        <w:ind w:left="1440" w:hanging="360"/>
      </w:pPr>
    </w:lvl>
    <w:lvl w:ilvl="2" w:tplc="E9EEE95C">
      <w:start w:val="1"/>
      <w:numFmt w:val="lowerRoman"/>
      <w:lvlText w:val="%3."/>
      <w:lvlJc w:val="right"/>
      <w:pPr>
        <w:ind w:left="2160" w:hanging="180"/>
      </w:pPr>
    </w:lvl>
    <w:lvl w:ilvl="3" w:tplc="240C5060">
      <w:start w:val="1"/>
      <w:numFmt w:val="decimal"/>
      <w:lvlText w:val="%4."/>
      <w:lvlJc w:val="left"/>
      <w:pPr>
        <w:ind w:left="2880" w:hanging="360"/>
      </w:pPr>
    </w:lvl>
    <w:lvl w:ilvl="4" w:tplc="ED268926">
      <w:start w:val="1"/>
      <w:numFmt w:val="lowerLetter"/>
      <w:lvlText w:val="%5."/>
      <w:lvlJc w:val="left"/>
      <w:pPr>
        <w:ind w:left="3600" w:hanging="360"/>
      </w:pPr>
    </w:lvl>
    <w:lvl w:ilvl="5" w:tplc="DDD6E788">
      <w:start w:val="1"/>
      <w:numFmt w:val="lowerRoman"/>
      <w:lvlText w:val="%6."/>
      <w:lvlJc w:val="right"/>
      <w:pPr>
        <w:ind w:left="4320" w:hanging="180"/>
      </w:pPr>
    </w:lvl>
    <w:lvl w:ilvl="6" w:tplc="F5E29B52">
      <w:start w:val="1"/>
      <w:numFmt w:val="decimal"/>
      <w:lvlText w:val="%7."/>
      <w:lvlJc w:val="left"/>
      <w:pPr>
        <w:ind w:left="5040" w:hanging="360"/>
      </w:pPr>
    </w:lvl>
    <w:lvl w:ilvl="7" w:tplc="496C1FAA">
      <w:start w:val="1"/>
      <w:numFmt w:val="lowerLetter"/>
      <w:lvlText w:val="%8."/>
      <w:lvlJc w:val="left"/>
      <w:pPr>
        <w:ind w:left="5760" w:hanging="360"/>
      </w:pPr>
    </w:lvl>
    <w:lvl w:ilvl="8" w:tplc="11C04774">
      <w:start w:val="1"/>
      <w:numFmt w:val="lowerRoman"/>
      <w:lvlText w:val="%9."/>
      <w:lvlJc w:val="right"/>
      <w:pPr>
        <w:ind w:left="6480" w:hanging="180"/>
      </w:pPr>
    </w:lvl>
  </w:abstractNum>
  <w:abstractNum w:abstractNumId="13" w15:restartNumberingAfterBreak="0">
    <w:nsid w:val="4CF17EAF"/>
    <w:multiLevelType w:val="multilevel"/>
    <w:tmpl w:val="14788DDE"/>
    <w:styleLink w:val="Listaatual8"/>
    <w:lvl w:ilvl="0">
      <w:start w:val="1"/>
      <w:numFmt w:val="lowerLetter"/>
      <w:lvlText w:val="%1)"/>
      <w:lvlJc w:val="left"/>
      <w:pPr>
        <w:ind w:left="1040" w:hanging="360"/>
      </w:pPr>
      <w:rPr>
        <w:rFonts w:hint="default"/>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14" w15:restartNumberingAfterBreak="0">
    <w:nsid w:val="50F46EBD"/>
    <w:multiLevelType w:val="multilevel"/>
    <w:tmpl w:val="FD88D4AA"/>
    <w:styleLink w:val="Listaatual7"/>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5" w15:restartNumberingAfterBreak="0">
    <w:nsid w:val="5EC62138"/>
    <w:multiLevelType w:val="multilevel"/>
    <w:tmpl w:val="FD88D4AA"/>
    <w:styleLink w:val="Listaatual4"/>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6" w15:restartNumberingAfterBreak="0">
    <w:nsid w:val="5FBE3468"/>
    <w:multiLevelType w:val="multilevel"/>
    <w:tmpl w:val="FD88D4AA"/>
    <w:styleLink w:val="Listaatual2"/>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15:restartNumberingAfterBreak="0">
    <w:nsid w:val="6D3F465F"/>
    <w:multiLevelType w:val="multilevel"/>
    <w:tmpl w:val="89E48C4A"/>
    <w:styleLink w:val="Listaatual5"/>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9" w15:restartNumberingAfterBreak="0">
    <w:nsid w:val="6EC42B88"/>
    <w:multiLevelType w:val="hybridMultilevel"/>
    <w:tmpl w:val="14788DDE"/>
    <w:lvl w:ilvl="0" w:tplc="1112350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20" w15:restartNumberingAfterBreak="0">
    <w:nsid w:val="6F1A7BA7"/>
    <w:multiLevelType w:val="hybridMultilevel"/>
    <w:tmpl w:val="6FF81D8A"/>
    <w:lvl w:ilvl="0" w:tplc="639CB0A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21" w15:restartNumberingAfterBreak="0">
    <w:nsid w:val="6F973AD2"/>
    <w:multiLevelType w:val="multilevel"/>
    <w:tmpl w:val="53B4AB80"/>
    <w:styleLink w:val="Listaatual12"/>
    <w:lvl w:ilvl="0">
      <w:start w:val="1"/>
      <w:numFmt w:val="lowerLetter"/>
      <w:lvlText w:val="%1)"/>
      <w:lvlJc w:val="left"/>
      <w:pPr>
        <w:ind w:left="1040" w:hanging="360"/>
      </w:pPr>
      <w:rPr>
        <w:rFonts w:hint="default"/>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22" w15:restartNumberingAfterBreak="0">
    <w:nsid w:val="739E519E"/>
    <w:multiLevelType w:val="hybridMultilevel"/>
    <w:tmpl w:val="53B4AB80"/>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23" w15:restartNumberingAfterBreak="0">
    <w:nsid w:val="7609770D"/>
    <w:multiLevelType w:val="hybridMultilevel"/>
    <w:tmpl w:val="73BA0040"/>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24" w15:restartNumberingAfterBreak="0">
    <w:nsid w:val="77AE3188"/>
    <w:multiLevelType w:val="multilevel"/>
    <w:tmpl w:val="5CE66A8C"/>
    <w:styleLink w:val="Listaatual1"/>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6" w15:restartNumberingAfterBreak="0">
    <w:nsid w:val="79E94519"/>
    <w:multiLevelType w:val="hybridMultilevel"/>
    <w:tmpl w:val="73BA0040"/>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2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1"/>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7"/>
  </w:num>
  <w:num w:numId="11">
    <w:abstractNumId w:val="17"/>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1"/>
  </w:num>
  <w:num w:numId="19">
    <w:abstractNumId w:val="20"/>
  </w:num>
  <w:num w:numId="20">
    <w:abstractNumId w:val="19"/>
  </w:num>
  <w:num w:numId="21">
    <w:abstractNumId w:val="24"/>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22"/>
  </w:num>
  <w:num w:numId="27">
    <w:abstractNumId w:val="15"/>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23"/>
  </w:num>
  <w:num w:numId="37">
    <w:abstractNumId w:val="7"/>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num>
  <w:num w:numId="44">
    <w:abstractNumId w:val="26"/>
  </w:num>
  <w:num w:numId="45">
    <w:abstractNumId w:val="4"/>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num>
  <w:num w:numId="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e Erbs da Costa">
    <w15:presenceInfo w15:providerId="None" w15:userId="Simone Erbs da Costa"/>
  </w15:person>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0E1852"/>
    <w:rsid w:val="001A50BC"/>
    <w:rsid w:val="002536DD"/>
    <w:rsid w:val="0036712C"/>
    <w:rsid w:val="00582662"/>
    <w:rsid w:val="005A5022"/>
    <w:rsid w:val="006D29C8"/>
    <w:rsid w:val="0080416A"/>
    <w:rsid w:val="00A34E86"/>
    <w:rsid w:val="00A91C4C"/>
    <w:rsid w:val="00AF68BE"/>
    <w:rsid w:val="00BC76D0"/>
    <w:rsid w:val="00FD7D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2536DD"/>
    <w:pPr>
      <w:keepNext/>
      <w:keepLines/>
      <w:numPr>
        <w:numId w:val="1"/>
      </w:numPr>
      <w:tabs>
        <w:tab w:val="left" w:pos="284"/>
      </w:tabs>
      <w:spacing w:before="240" w:line="360" w:lineRule="auto"/>
      <w:jc w:val="both"/>
      <w:outlineLvl w:val="0"/>
    </w:pPr>
    <w:rPr>
      <w:rFonts w:ascii="Times New Roman" w:eastAsia="Times New Roman" w:hAnsi="Times New Roman" w:cs="Times New Roman"/>
      <w:b/>
      <w:caps/>
      <w:lang w:eastAsia="pt-BR"/>
    </w:rPr>
  </w:style>
  <w:style w:type="paragraph" w:styleId="Ttulo2">
    <w:name w:val="heading 2"/>
    <w:aliases w:val="TF-TÍTULO 2"/>
    <w:next w:val="TF-TEXTO"/>
    <w:link w:val="Ttulo2Char"/>
    <w:autoRedefine/>
    <w:qFormat/>
    <w:rsid w:val="00A91C4C"/>
    <w:pPr>
      <w:keepNext/>
      <w:keepLines/>
      <w:numPr>
        <w:ilvl w:val="1"/>
        <w:numId w:val="1"/>
      </w:numPr>
      <w:spacing w:before="240" w:after="120"/>
      <w:jc w:val="both"/>
      <w:outlineLvl w:val="1"/>
    </w:pPr>
    <w:rPr>
      <w:rFonts w:ascii="Times New Roman" w:eastAsia="Times New Roman" w:hAnsi="Times New Roman" w:cs="Times New Roman"/>
      <w:caps/>
      <w:color w:val="000000"/>
      <w:szCs w:val="20"/>
      <w:lang w:eastAsia="pt-BR"/>
    </w:rPr>
  </w:style>
  <w:style w:type="paragraph" w:styleId="Ttulo3">
    <w:name w:val="heading 3"/>
    <w:aliases w:val="TF-TÍTULO 3"/>
    <w:next w:val="TF-TEXTO"/>
    <w:link w:val="Ttulo3Char"/>
    <w:autoRedefine/>
    <w:qFormat/>
    <w:rsid w:val="00A91C4C"/>
    <w:pPr>
      <w:keepNext/>
      <w:keepLines/>
      <w:numPr>
        <w:ilvl w:val="2"/>
        <w:numId w:val="1"/>
      </w:numPr>
      <w:spacing w:before="240" w:line="360" w:lineRule="auto"/>
      <w:jc w:val="both"/>
      <w:outlineLvl w:val="2"/>
    </w:pPr>
    <w:rPr>
      <w:rFonts w:ascii="Times New Roman" w:eastAsia="Times New Roman" w:hAnsi="Times New Roman" w:cs="Times New Roman"/>
      <w:color w:val="000000"/>
      <w:szCs w:val="20"/>
      <w:lang w:eastAsia="pt-BR"/>
    </w:rPr>
  </w:style>
  <w:style w:type="paragraph" w:styleId="Ttulo4">
    <w:name w:val="heading 4"/>
    <w:aliases w:val="TF-TÍTULO 4"/>
    <w:next w:val="TF-TEXTO"/>
    <w:link w:val="Ttulo4Char"/>
    <w:autoRedefine/>
    <w:qFormat/>
    <w:rsid w:val="00A91C4C"/>
    <w:pPr>
      <w:keepNext/>
      <w:keepLines/>
      <w:numPr>
        <w:ilvl w:val="3"/>
        <w:numId w:val="1"/>
      </w:numPr>
      <w:spacing w:before="240" w:line="360" w:lineRule="auto"/>
      <w:jc w:val="both"/>
      <w:outlineLvl w:val="3"/>
    </w:pPr>
    <w:rPr>
      <w:rFonts w:ascii="Times New Roman" w:eastAsia="Times New Roman" w:hAnsi="Times New Roman" w:cs="Times New Roman"/>
      <w:color w:val="000000"/>
      <w:szCs w:val="20"/>
      <w:lang w:eastAsia="pt-BR"/>
    </w:rPr>
  </w:style>
  <w:style w:type="paragraph" w:styleId="Ttulo5">
    <w:name w:val="heading 5"/>
    <w:aliases w:val="TF-TÍTULO 5"/>
    <w:next w:val="TF-TEXTO"/>
    <w:link w:val="Ttulo5Char"/>
    <w:autoRedefine/>
    <w:qFormat/>
    <w:rsid w:val="00A91C4C"/>
    <w:pPr>
      <w:keepNext/>
      <w:keepLines/>
      <w:numPr>
        <w:ilvl w:val="4"/>
        <w:numId w:val="1"/>
      </w:numPr>
      <w:spacing w:before="240" w:line="360" w:lineRule="auto"/>
      <w:jc w:val="both"/>
      <w:outlineLvl w:val="4"/>
    </w:pPr>
    <w:rPr>
      <w:rFonts w:ascii="Times New Roman" w:eastAsia="Times New Roman" w:hAnsi="Times New Roman" w:cs="Times New Roman"/>
      <w:color w:val="000000"/>
      <w:szCs w:val="20"/>
      <w:lang w:eastAsia="pt-BR"/>
    </w:rPr>
  </w:style>
  <w:style w:type="paragraph" w:styleId="Ttulo6">
    <w:name w:val="heading 6"/>
    <w:next w:val="TF-TEXTO"/>
    <w:link w:val="Ttulo6Char"/>
    <w:autoRedefine/>
    <w:qFormat/>
    <w:rsid w:val="00A91C4C"/>
    <w:pPr>
      <w:keepNext/>
      <w:numPr>
        <w:ilvl w:val="5"/>
        <w:numId w:val="1"/>
      </w:numPr>
      <w:spacing w:before="360" w:after="240"/>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A91C4C"/>
    <w:pPr>
      <w:keepNext/>
      <w:numPr>
        <w:ilvl w:val="6"/>
        <w:numId w:val="1"/>
      </w:numPr>
      <w:spacing w:before="360" w:after="240"/>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A91C4C"/>
    <w:pPr>
      <w:keepNext/>
      <w:numPr>
        <w:ilvl w:val="7"/>
        <w:numId w:val="1"/>
      </w:numPr>
      <w:spacing w:before="360" w:after="240"/>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A91C4C"/>
    <w:pPr>
      <w:keepNext/>
      <w:numPr>
        <w:ilvl w:val="8"/>
        <w:numId w:val="1"/>
      </w:numPr>
      <w:spacing w:before="360" w:after="360"/>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2536DD"/>
    <w:rPr>
      <w:rFonts w:ascii="Times New Roman" w:eastAsia="Times New Roman" w:hAnsi="Times New Roman" w:cs="Times New Roman"/>
      <w:b/>
      <w:caps/>
      <w:lang w:eastAsia="pt-BR"/>
    </w:rPr>
  </w:style>
  <w:style w:type="character" w:customStyle="1" w:styleId="Ttulo2Char">
    <w:name w:val="Título 2 Char"/>
    <w:aliases w:val="TF-TÍTULO 2 Char"/>
    <w:basedOn w:val="Fontepargpadro"/>
    <w:link w:val="Ttulo2"/>
    <w:rsid w:val="00A91C4C"/>
    <w:rPr>
      <w:rFonts w:ascii="Times New Roman" w:eastAsia="Times New Roman" w:hAnsi="Times New Roman" w:cs="Times New Roman"/>
      <w:caps/>
      <w:color w:val="000000"/>
      <w:szCs w:val="20"/>
      <w:lang w:eastAsia="pt-BR"/>
    </w:rPr>
  </w:style>
  <w:style w:type="character" w:customStyle="1" w:styleId="Ttulo3Char">
    <w:name w:val="Título 3 Char"/>
    <w:aliases w:val="TF-TÍTULO 3 Char"/>
    <w:basedOn w:val="Fontepargpadro"/>
    <w:link w:val="Ttulo3"/>
    <w:rsid w:val="00A91C4C"/>
    <w:rPr>
      <w:rFonts w:ascii="Times New Roman" w:eastAsia="Times New Roman" w:hAnsi="Times New Roman" w:cs="Times New Roman"/>
      <w:color w:val="000000"/>
      <w:szCs w:val="20"/>
      <w:lang w:eastAsia="pt-BR"/>
    </w:rPr>
  </w:style>
  <w:style w:type="character" w:customStyle="1" w:styleId="Ttulo4Char">
    <w:name w:val="Título 4 Char"/>
    <w:aliases w:val="TF-TÍTULO 4 Char"/>
    <w:basedOn w:val="Fontepargpadro"/>
    <w:link w:val="Ttulo4"/>
    <w:rsid w:val="00A91C4C"/>
    <w:rPr>
      <w:rFonts w:ascii="Times New Roman" w:eastAsia="Times New Roman" w:hAnsi="Times New Roman" w:cs="Times New Roman"/>
      <w:color w:val="000000"/>
      <w:szCs w:val="20"/>
      <w:lang w:eastAsia="pt-BR"/>
    </w:rPr>
  </w:style>
  <w:style w:type="character" w:customStyle="1" w:styleId="Ttulo5Char">
    <w:name w:val="Título 5 Char"/>
    <w:aliases w:val="TF-TÍTULO 5 Char"/>
    <w:basedOn w:val="Fontepargpadro"/>
    <w:link w:val="Ttulo5"/>
    <w:rsid w:val="00A91C4C"/>
    <w:rPr>
      <w:rFonts w:ascii="Times New Roman" w:eastAsia="Times New Roman" w:hAnsi="Times New Roman" w:cs="Times New Roman"/>
      <w:color w:val="000000"/>
      <w:szCs w:val="20"/>
      <w:lang w:eastAsia="pt-BR"/>
    </w:rPr>
  </w:style>
  <w:style w:type="character" w:customStyle="1" w:styleId="Ttulo6Char">
    <w:name w:val="Título 6 Char"/>
    <w:basedOn w:val="Fontepargpadro"/>
    <w:link w:val="Ttulo6"/>
    <w:rsid w:val="00A91C4C"/>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A91C4C"/>
    <w:rPr>
      <w:rFonts w:ascii="Times" w:eastAsia="Times New Roman" w:hAnsi="Times" w:cs="Times New Roman"/>
      <w:szCs w:val="20"/>
      <w:lang w:eastAsia="pt-BR"/>
    </w:rPr>
  </w:style>
  <w:style w:type="character" w:customStyle="1" w:styleId="Ttulo8Char">
    <w:name w:val="Título 8 Char"/>
    <w:basedOn w:val="Fontepargpadro"/>
    <w:link w:val="Ttulo8"/>
    <w:rsid w:val="00A91C4C"/>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A91C4C"/>
    <w:rPr>
      <w:rFonts w:ascii="Times New Roman" w:eastAsia="Times New Roman" w:hAnsi="Times New Roman" w:cs="Times New Roman"/>
      <w:b/>
      <w:color w:val="000000"/>
      <w:szCs w:val="20"/>
      <w:lang w:eastAsia="pt-BR"/>
    </w:rPr>
  </w:style>
  <w:style w:type="paragraph" w:customStyle="1" w:styleId="TF-TEXTO">
    <w:name w:val="TF-TEXTO"/>
    <w:qFormat/>
    <w:rsid w:val="00A91C4C"/>
    <w:pPr>
      <w:spacing w:before="120" w:line="360" w:lineRule="auto"/>
      <w:ind w:firstLine="680"/>
      <w:contextualSpacing/>
      <w:jc w:val="both"/>
    </w:pPr>
    <w:rPr>
      <w:rFonts w:ascii="Times New Roman" w:eastAsia="Times New Roman" w:hAnsi="Times New Roman" w:cs="Times New Roman"/>
      <w:szCs w:val="20"/>
      <w:lang w:eastAsia="pt-BR"/>
    </w:rPr>
  </w:style>
  <w:style w:type="paragraph" w:styleId="ndicedeilustraes">
    <w:name w:val="table of figures"/>
    <w:basedOn w:val="Normal"/>
    <w:next w:val="Normal"/>
    <w:uiPriority w:val="99"/>
    <w:rsid w:val="00A91C4C"/>
    <w:pPr>
      <w:spacing w:line="360" w:lineRule="auto"/>
      <w:ind w:left="1134" w:hanging="1134"/>
    </w:pPr>
    <w:rPr>
      <w:rFonts w:ascii="Times New Roman" w:eastAsia="Times New Roman" w:hAnsi="Times New Roman" w:cs="Times New Roman"/>
      <w:lang w:eastAsia="pt-BR"/>
    </w:rPr>
  </w:style>
  <w:style w:type="paragraph" w:customStyle="1" w:styleId="TF-capaCABEALHO">
    <w:name w:val="TF-capa CABEÇALHO"/>
    <w:semiHidden/>
    <w:rsid w:val="00A91C4C"/>
    <w:pPr>
      <w:spacing w:line="480" w:lineRule="auto"/>
      <w:jc w:val="center"/>
    </w:pPr>
    <w:rPr>
      <w:rFonts w:ascii="Times New Roman" w:eastAsia="Times New Roman" w:hAnsi="Times New Roman" w:cs="Times New Roman"/>
      <w:b/>
      <w:caps/>
      <w:szCs w:val="20"/>
      <w:lang w:eastAsia="pt-BR"/>
    </w:rPr>
  </w:style>
  <w:style w:type="paragraph" w:customStyle="1" w:styleId="TF-capaTTULO">
    <w:name w:val="TF-capa TÍTULO"/>
    <w:next w:val="TF-capaAUTOR"/>
    <w:semiHidden/>
    <w:rsid w:val="00A91C4C"/>
    <w:pPr>
      <w:spacing w:before="4600" w:line="480" w:lineRule="auto"/>
      <w:jc w:val="center"/>
    </w:pPr>
    <w:rPr>
      <w:rFonts w:ascii="Times New Roman" w:eastAsia="Times New Roman" w:hAnsi="Times New Roman" w:cs="Times New Roman"/>
      <w:b/>
      <w:caps/>
      <w:sz w:val="32"/>
      <w:szCs w:val="20"/>
      <w:lang w:eastAsia="pt-BR"/>
    </w:rPr>
  </w:style>
  <w:style w:type="paragraph" w:customStyle="1" w:styleId="TF-capaAUTOR">
    <w:name w:val="TF-capa AUTOR"/>
    <w:semiHidden/>
    <w:rsid w:val="00A91C4C"/>
    <w:pPr>
      <w:spacing w:before="720"/>
      <w:jc w:val="right"/>
    </w:pPr>
    <w:rPr>
      <w:rFonts w:ascii="Times New Roman" w:eastAsia="Times New Roman" w:hAnsi="Times New Roman" w:cs="Times New Roman"/>
      <w:b/>
      <w:caps/>
      <w:szCs w:val="20"/>
      <w:lang w:eastAsia="pt-BR"/>
    </w:rPr>
  </w:style>
  <w:style w:type="paragraph" w:customStyle="1" w:styleId="TF-capaID">
    <w:name w:val="TF-capa ID"/>
    <w:semiHidden/>
    <w:rsid w:val="00A91C4C"/>
    <w:pPr>
      <w:jc w:val="right"/>
    </w:pPr>
    <w:rPr>
      <w:rFonts w:ascii="Times New Roman" w:eastAsia="Times New Roman" w:hAnsi="Times New Roman" w:cs="Times New Roman"/>
      <w:b/>
      <w:caps/>
      <w:szCs w:val="20"/>
      <w:lang w:eastAsia="pt-BR"/>
    </w:rPr>
  </w:style>
  <w:style w:type="paragraph" w:customStyle="1" w:styleId="TF-folharostoAUTOR">
    <w:name w:val="TF-folha rosto AUTOR"/>
    <w:basedOn w:val="TF-capaAUTOR"/>
    <w:semiHidden/>
    <w:rsid w:val="00A91C4C"/>
    <w:pPr>
      <w:widowControl w:val="0"/>
      <w:spacing w:before="0"/>
      <w:jc w:val="center"/>
    </w:pPr>
  </w:style>
  <w:style w:type="paragraph" w:customStyle="1" w:styleId="TF-folharostoFINALIDADE">
    <w:name w:val="TF-folha rosto FINALIDADE"/>
    <w:semiHidden/>
    <w:rsid w:val="00A91C4C"/>
    <w:pPr>
      <w:spacing w:before="720"/>
      <w:ind w:left="4536"/>
      <w:jc w:val="both"/>
    </w:pPr>
    <w:rPr>
      <w:rFonts w:ascii="Times New Roman" w:eastAsia="Times New Roman" w:hAnsi="Times New Roman" w:cs="Times New Roman"/>
      <w:color w:val="000000"/>
      <w:szCs w:val="20"/>
      <w:lang w:eastAsia="pt-BR"/>
    </w:rPr>
  </w:style>
  <w:style w:type="paragraph" w:customStyle="1" w:styleId="TF-folharostoTTULO">
    <w:name w:val="TF-folha rosto TÍTULO"/>
    <w:basedOn w:val="TF-capaTTULO"/>
    <w:semiHidden/>
    <w:rsid w:val="00A91C4C"/>
    <w:pPr>
      <w:spacing w:before="2000"/>
    </w:pPr>
  </w:style>
  <w:style w:type="paragraph" w:customStyle="1" w:styleId="TF-autor">
    <w:name w:val="TF-autor"/>
    <w:basedOn w:val="TF-folharostoFINALIDADE"/>
    <w:semiHidden/>
    <w:rsid w:val="00A91C4C"/>
    <w:pPr>
      <w:keepNext/>
      <w:keepLines/>
      <w:spacing w:before="0"/>
      <w:ind w:left="0"/>
      <w:jc w:val="right"/>
    </w:pPr>
  </w:style>
  <w:style w:type="paragraph" w:customStyle="1" w:styleId="TF-folharostoANO">
    <w:name w:val="TF-folha rosto ANO"/>
    <w:next w:val="TF-folharostoID"/>
    <w:semiHidden/>
    <w:rsid w:val="00A91C4C"/>
    <w:pPr>
      <w:jc w:val="center"/>
    </w:pPr>
    <w:rPr>
      <w:rFonts w:ascii="Times New Roman" w:eastAsia="Times New Roman" w:hAnsi="Times New Roman" w:cs="Times New Roman"/>
      <w:b/>
      <w:caps/>
      <w:color w:val="000000"/>
      <w:szCs w:val="20"/>
      <w:lang w:eastAsia="pt-BR"/>
    </w:rPr>
  </w:style>
  <w:style w:type="paragraph" w:customStyle="1" w:styleId="TF-folharostoID">
    <w:name w:val="TF-folha rosto ID"/>
    <w:basedOn w:val="TF-capaID"/>
    <w:semiHidden/>
    <w:rsid w:val="00A91C4C"/>
  </w:style>
  <w:style w:type="paragraph" w:customStyle="1" w:styleId="TF-folhaaprovaoTTULO">
    <w:name w:val="TF-folha aprovação TÍTULO"/>
    <w:basedOn w:val="TF-capaTTULO"/>
    <w:semiHidden/>
    <w:rsid w:val="00A91C4C"/>
    <w:pPr>
      <w:pageBreakBefore/>
      <w:spacing w:before="0"/>
    </w:pPr>
  </w:style>
  <w:style w:type="paragraph" w:customStyle="1" w:styleId="TF-folhaaprovaoPOR">
    <w:name w:val="TF-folha aprovação POR"/>
    <w:semiHidden/>
    <w:rsid w:val="00A91C4C"/>
    <w:pPr>
      <w:spacing w:before="1000"/>
      <w:jc w:val="center"/>
    </w:pPr>
    <w:rPr>
      <w:rFonts w:ascii="Times New Roman" w:eastAsia="Times New Roman" w:hAnsi="Times New Roman" w:cs="Times New Roman"/>
      <w:color w:val="000000"/>
      <w:szCs w:val="20"/>
      <w:lang w:eastAsia="pt-BR"/>
    </w:rPr>
  </w:style>
  <w:style w:type="paragraph" w:customStyle="1" w:styleId="TF-folhaaprovaoAUTOR">
    <w:name w:val="TF-folha aprovação AUTOR"/>
    <w:semiHidden/>
    <w:rsid w:val="00A91C4C"/>
    <w:pPr>
      <w:spacing w:before="1000"/>
      <w:jc w:val="center"/>
    </w:pPr>
    <w:rPr>
      <w:rFonts w:ascii="Times New Roman" w:eastAsia="Times New Roman" w:hAnsi="Times New Roman" w:cs="Times New Roman"/>
      <w:b/>
      <w:caps/>
      <w:szCs w:val="20"/>
      <w:lang w:eastAsia="pt-BR"/>
    </w:rPr>
  </w:style>
  <w:style w:type="paragraph" w:customStyle="1" w:styleId="TF-folhaaprovaoASSINATURA">
    <w:name w:val="TF-folha aprovação ASSINATURA"/>
    <w:semiHidden/>
    <w:rsid w:val="00A91C4C"/>
    <w:pPr>
      <w:spacing w:before="360"/>
      <w:ind w:left="2268"/>
    </w:pPr>
    <w:rPr>
      <w:rFonts w:ascii="Times New Roman" w:eastAsia="Times New Roman" w:hAnsi="Times New Roman" w:cs="Times New Roman"/>
      <w:b/>
      <w:color w:val="000000"/>
      <w:szCs w:val="20"/>
      <w:lang w:eastAsia="pt-BR"/>
    </w:rPr>
  </w:style>
  <w:style w:type="paragraph" w:customStyle="1" w:styleId="TF-folhaaprovaoFUNO">
    <w:name w:val="TF-folha aprovação FUNÇÃO"/>
    <w:semiHidden/>
    <w:rsid w:val="00A91C4C"/>
    <w:pPr>
      <w:tabs>
        <w:tab w:val="left" w:pos="2268"/>
      </w:tabs>
    </w:pPr>
    <w:rPr>
      <w:rFonts w:ascii="Times New Roman" w:eastAsia="Times New Roman" w:hAnsi="Times New Roman" w:cs="Times New Roman"/>
      <w:color w:val="000000"/>
      <w:szCs w:val="20"/>
      <w:lang w:eastAsia="pt-BR"/>
    </w:rPr>
  </w:style>
  <w:style w:type="paragraph" w:customStyle="1" w:styleId="TF-folhaaprovaoDATA">
    <w:name w:val="TF-folha aprovação DATA"/>
    <w:semiHidden/>
    <w:rsid w:val="00A91C4C"/>
    <w:pPr>
      <w:keepLines/>
      <w:jc w:val="center"/>
    </w:pPr>
    <w:rPr>
      <w:rFonts w:ascii="Times New Roman" w:eastAsia="Times New Roman" w:hAnsi="Times New Roman" w:cs="Times New Roman"/>
      <w:color w:val="000000"/>
      <w:szCs w:val="20"/>
      <w:lang w:eastAsia="pt-BR"/>
    </w:rPr>
  </w:style>
  <w:style w:type="paragraph" w:customStyle="1" w:styleId="TF-folhaaprovaoFINALIDADE">
    <w:name w:val="TF-folha aprovação FINALIDADE"/>
    <w:semiHidden/>
    <w:rsid w:val="00A91C4C"/>
    <w:pPr>
      <w:spacing w:before="1000" w:after="1000"/>
      <w:ind w:left="4536"/>
      <w:jc w:val="both"/>
    </w:pPr>
    <w:rPr>
      <w:rFonts w:ascii="Times New Roman" w:eastAsia="Times New Roman" w:hAnsi="Times New Roman" w:cs="Times New Roman"/>
      <w:color w:val="000000"/>
      <w:szCs w:val="20"/>
      <w:lang w:eastAsia="pt-BR"/>
    </w:rPr>
  </w:style>
  <w:style w:type="paragraph" w:customStyle="1" w:styleId="TF-capaLOCAL">
    <w:name w:val="TF-capa LOCAL"/>
    <w:next w:val="TF-capaANO"/>
    <w:semiHidden/>
    <w:rsid w:val="00A91C4C"/>
    <w:pPr>
      <w:jc w:val="center"/>
    </w:pPr>
    <w:rPr>
      <w:rFonts w:ascii="Times New Roman" w:eastAsia="Times New Roman" w:hAnsi="Times New Roman" w:cs="Times New Roman"/>
      <w:b/>
      <w:caps/>
      <w:szCs w:val="20"/>
      <w:lang w:eastAsia="pt-BR"/>
    </w:rPr>
  </w:style>
  <w:style w:type="paragraph" w:customStyle="1" w:styleId="TF-capaANO">
    <w:name w:val="TF-capa ANO"/>
    <w:next w:val="TF-capaID"/>
    <w:semiHidden/>
    <w:rsid w:val="00A91C4C"/>
    <w:pPr>
      <w:jc w:val="center"/>
    </w:pPr>
    <w:rPr>
      <w:rFonts w:ascii="Times New Roman" w:eastAsia="Times New Roman" w:hAnsi="Times New Roman" w:cs="Times New Roman"/>
      <w:b/>
      <w:caps/>
      <w:szCs w:val="20"/>
      <w:lang w:eastAsia="pt-BR"/>
    </w:rPr>
  </w:style>
  <w:style w:type="paragraph" w:customStyle="1" w:styleId="TF-folharostoLOCAL">
    <w:name w:val="TF-folha rosto LOCAL"/>
    <w:semiHidden/>
    <w:rsid w:val="00A91C4C"/>
    <w:pPr>
      <w:jc w:val="center"/>
    </w:pPr>
    <w:rPr>
      <w:rFonts w:ascii="Times New Roman" w:eastAsia="Times New Roman" w:hAnsi="Times New Roman" w:cs="Times New Roman"/>
      <w:b/>
      <w:caps/>
      <w:szCs w:val="20"/>
      <w:lang w:eastAsia="pt-BR"/>
    </w:rPr>
  </w:style>
  <w:style w:type="paragraph" w:customStyle="1" w:styleId="TF-dedicatria">
    <w:name w:val="TF-dedicatória"/>
    <w:semiHidden/>
    <w:rsid w:val="00A91C4C"/>
    <w:pPr>
      <w:keepLines/>
      <w:pageBreakBefore/>
      <w:spacing w:before="6400"/>
      <w:ind w:left="4536"/>
      <w:jc w:val="both"/>
    </w:pPr>
    <w:rPr>
      <w:rFonts w:ascii="Times New Roman" w:eastAsia="Times New Roman" w:hAnsi="Times New Roman" w:cs="Times New Roman"/>
      <w:szCs w:val="20"/>
      <w:lang w:eastAsia="pt-BR"/>
    </w:rPr>
  </w:style>
  <w:style w:type="paragraph" w:customStyle="1" w:styleId="TF-agradecimentosTEXTO">
    <w:name w:val="TF-agradecimentos TEXTO"/>
    <w:semiHidden/>
    <w:rsid w:val="00A91C4C"/>
    <w:pPr>
      <w:spacing w:line="480" w:lineRule="auto"/>
      <w:ind w:firstLine="680"/>
      <w:jc w:val="both"/>
    </w:pPr>
    <w:rPr>
      <w:rFonts w:ascii="Times New Roman" w:eastAsia="Times New Roman" w:hAnsi="Times New Roman" w:cs="Times New Roman"/>
      <w:szCs w:val="20"/>
      <w:lang w:eastAsia="pt-BR"/>
    </w:rPr>
  </w:style>
  <w:style w:type="paragraph" w:styleId="Ttulo">
    <w:name w:val="Title"/>
    <w:basedOn w:val="Normal"/>
    <w:link w:val="TtuloChar"/>
    <w:qFormat/>
    <w:rsid w:val="00A91C4C"/>
    <w:pPr>
      <w:keepNext/>
      <w:keepLines/>
      <w:spacing w:before="240" w:after="60"/>
      <w:jc w:val="center"/>
      <w:outlineLvl w:val="0"/>
    </w:pPr>
    <w:rPr>
      <w:rFonts w:ascii="Arial" w:eastAsia="Times New Roman" w:hAnsi="Arial" w:cs="Arial"/>
      <w:b/>
      <w:bCs/>
      <w:kern w:val="28"/>
      <w:sz w:val="32"/>
      <w:szCs w:val="32"/>
      <w:lang w:eastAsia="pt-BR"/>
    </w:rPr>
  </w:style>
  <w:style w:type="character" w:customStyle="1" w:styleId="TtuloChar">
    <w:name w:val="Título Char"/>
    <w:basedOn w:val="Fontepargpadro"/>
    <w:link w:val="Ttulo"/>
    <w:rsid w:val="00A91C4C"/>
    <w:rPr>
      <w:rFonts w:ascii="Arial" w:eastAsia="Times New Roman" w:hAnsi="Arial" w:cs="Arial"/>
      <w:b/>
      <w:bCs/>
      <w:kern w:val="28"/>
      <w:sz w:val="32"/>
      <w:szCs w:val="32"/>
      <w:lang w:eastAsia="pt-BR"/>
    </w:rPr>
  </w:style>
  <w:style w:type="paragraph" w:customStyle="1" w:styleId="TF-epgrafeTEXTO">
    <w:name w:val="TF-epígrafe TEXTO"/>
    <w:next w:val="TF-epgrafeAUTOR"/>
    <w:semiHidden/>
    <w:rsid w:val="00A91C4C"/>
    <w:pPr>
      <w:pageBreakBefore/>
      <w:spacing w:before="6400"/>
      <w:ind w:left="4536"/>
      <w:jc w:val="both"/>
    </w:pPr>
    <w:rPr>
      <w:rFonts w:ascii="Times New Roman" w:eastAsia="Times New Roman" w:hAnsi="Times New Roman" w:cs="Times New Roman"/>
      <w:szCs w:val="20"/>
      <w:lang w:eastAsia="pt-BR"/>
    </w:rPr>
  </w:style>
  <w:style w:type="paragraph" w:customStyle="1" w:styleId="TF-epgrafeAUTOR">
    <w:name w:val="TF-epígrafe AUTOR"/>
    <w:semiHidden/>
    <w:rsid w:val="00A91C4C"/>
    <w:pPr>
      <w:spacing w:before="120" w:line="480" w:lineRule="auto"/>
      <w:jc w:val="right"/>
    </w:pPr>
    <w:rPr>
      <w:rFonts w:ascii="Times New Roman" w:eastAsia="Times New Roman" w:hAnsi="Times New Roman" w:cs="Times New Roman"/>
      <w:szCs w:val="20"/>
      <w:lang w:eastAsia="pt-BR"/>
    </w:rPr>
  </w:style>
  <w:style w:type="paragraph" w:customStyle="1" w:styleId="TF-abstractTTULO">
    <w:name w:val="TF-abstract TÍTULO"/>
    <w:basedOn w:val="Normal"/>
    <w:next w:val="TF-abstractTEXTO"/>
    <w:semiHidden/>
    <w:rsid w:val="00A91C4C"/>
    <w:pPr>
      <w:pageBreakBefore/>
      <w:jc w:val="center"/>
    </w:pPr>
    <w:rPr>
      <w:rFonts w:ascii="Times New Roman" w:eastAsia="Times New Roman" w:hAnsi="Times New Roman" w:cs="Times New Roman"/>
      <w:b/>
      <w:caps/>
      <w:sz w:val="28"/>
      <w:szCs w:val="20"/>
      <w:lang w:eastAsia="pt-BR"/>
    </w:rPr>
  </w:style>
  <w:style w:type="paragraph" w:customStyle="1" w:styleId="TF-abstractTEXTO">
    <w:name w:val="TF-abstract TEXTO"/>
    <w:basedOn w:val="TF-resumoTEXTO"/>
    <w:next w:val="TF-abstractKEY-WORDS"/>
    <w:semiHidden/>
    <w:rsid w:val="00A91C4C"/>
  </w:style>
  <w:style w:type="paragraph" w:customStyle="1" w:styleId="TF-resumoTEXTO">
    <w:name w:val="TF-resumo TEXTO"/>
    <w:next w:val="TF-resumoPALAVRAS-CHAVE"/>
    <w:semiHidden/>
    <w:rsid w:val="00A91C4C"/>
    <w:pPr>
      <w:spacing w:line="360" w:lineRule="auto"/>
      <w:jc w:val="both"/>
    </w:pPr>
    <w:rPr>
      <w:rFonts w:ascii="Times New Roman" w:eastAsia="Times New Roman" w:hAnsi="Times New Roman" w:cs="Times New Roman"/>
      <w:szCs w:val="20"/>
      <w:lang w:eastAsia="pt-BR"/>
    </w:rPr>
  </w:style>
  <w:style w:type="paragraph" w:customStyle="1" w:styleId="TF-resumoPALAVRAS-CHAVE">
    <w:name w:val="TF-resumo PALAVRAS-CHAVE"/>
    <w:basedOn w:val="TF-resumoTEXTO"/>
    <w:semiHidden/>
    <w:rsid w:val="00A91C4C"/>
    <w:pPr>
      <w:spacing w:before="240"/>
    </w:pPr>
  </w:style>
  <w:style w:type="paragraph" w:customStyle="1" w:styleId="TF-abstractKEY-WORDS">
    <w:name w:val="TF-abstract KEY-WORDS"/>
    <w:basedOn w:val="TF-resumoPALAVRAS-CHAVE"/>
    <w:semiHidden/>
    <w:rsid w:val="00A91C4C"/>
  </w:style>
  <w:style w:type="paragraph" w:customStyle="1" w:styleId="TF-listadeilustraesTTULO">
    <w:name w:val="TF-lista de ilustrações TÍTULO"/>
    <w:basedOn w:val="Normal"/>
    <w:semiHidden/>
    <w:rsid w:val="00A91C4C"/>
    <w:pPr>
      <w:pageBreakBefore/>
      <w:jc w:val="center"/>
    </w:pPr>
    <w:rPr>
      <w:rFonts w:ascii="Times New Roman" w:eastAsia="Times New Roman" w:hAnsi="Times New Roman" w:cs="Times New Roman"/>
      <w:b/>
      <w:caps/>
      <w:sz w:val="28"/>
      <w:szCs w:val="20"/>
      <w:lang w:eastAsia="pt-BR"/>
    </w:rPr>
  </w:style>
  <w:style w:type="paragraph" w:customStyle="1" w:styleId="TF-listadetabelasTTULO">
    <w:name w:val="TF-lista de tabelas TÍTULO"/>
    <w:basedOn w:val="Normal"/>
    <w:next w:val="TF-TEXTOQUADRO"/>
    <w:semiHidden/>
    <w:rsid w:val="00A91C4C"/>
    <w:pPr>
      <w:keepNext/>
      <w:jc w:val="center"/>
    </w:pPr>
    <w:rPr>
      <w:rFonts w:ascii="Times New Roman" w:eastAsia="Times New Roman" w:hAnsi="Times New Roman" w:cs="Times New Roman"/>
      <w:b/>
      <w:caps/>
      <w:sz w:val="28"/>
      <w:szCs w:val="20"/>
      <w:lang w:eastAsia="pt-BR"/>
    </w:rPr>
  </w:style>
  <w:style w:type="paragraph" w:customStyle="1" w:styleId="TF-TEXTOQUADRO">
    <w:name w:val="TF-TEXTO QUADRO"/>
    <w:rsid w:val="00A91C4C"/>
    <w:pPr>
      <w:keepNext/>
      <w:keepLines/>
    </w:pPr>
    <w:rPr>
      <w:rFonts w:ascii="Times New Roman" w:eastAsia="Times New Roman" w:hAnsi="Times New Roman" w:cs="Times New Roman"/>
      <w:sz w:val="22"/>
      <w:szCs w:val="20"/>
      <w:lang w:eastAsia="pt-BR"/>
    </w:rPr>
  </w:style>
  <w:style w:type="paragraph" w:customStyle="1" w:styleId="TF-listadesmbolosTTULO">
    <w:name w:val="TF-lista de símbolos TÍTULO"/>
    <w:basedOn w:val="Normal"/>
    <w:next w:val="TF-listadesmbolosITEM"/>
    <w:semiHidden/>
    <w:rsid w:val="00A91C4C"/>
    <w:pPr>
      <w:jc w:val="center"/>
    </w:pPr>
    <w:rPr>
      <w:rFonts w:ascii="Times New Roman" w:eastAsia="Times New Roman" w:hAnsi="Times New Roman" w:cs="Times New Roman"/>
      <w:b/>
      <w:caps/>
      <w:sz w:val="28"/>
      <w:szCs w:val="20"/>
      <w:lang w:eastAsia="pt-BR"/>
    </w:rPr>
  </w:style>
  <w:style w:type="paragraph" w:customStyle="1" w:styleId="TF-listadesmbolosITEM">
    <w:name w:val="TF-lista de símbolos ITEM"/>
    <w:basedOn w:val="TF-listadesiglasITEM"/>
    <w:semiHidden/>
    <w:rsid w:val="00A91C4C"/>
  </w:style>
  <w:style w:type="paragraph" w:customStyle="1" w:styleId="TF-listadesiglasITEM">
    <w:name w:val="TF-lista de siglas ITEM"/>
    <w:semiHidden/>
    <w:rsid w:val="00A91C4C"/>
    <w:pPr>
      <w:spacing w:line="480" w:lineRule="auto"/>
      <w:jc w:val="both"/>
    </w:pPr>
    <w:rPr>
      <w:rFonts w:ascii="Times New Roman" w:eastAsia="Times New Roman" w:hAnsi="Times New Roman" w:cs="Times New Roman"/>
      <w:szCs w:val="20"/>
      <w:lang w:eastAsia="pt-BR"/>
    </w:rPr>
  </w:style>
  <w:style w:type="paragraph" w:customStyle="1" w:styleId="TF-sumrioTTULO">
    <w:name w:val="TF-sumário TÍTULO"/>
    <w:basedOn w:val="Normal"/>
    <w:semiHidden/>
    <w:rsid w:val="00A91C4C"/>
    <w:pPr>
      <w:pageBreakBefore/>
      <w:jc w:val="center"/>
    </w:pPr>
    <w:rPr>
      <w:rFonts w:ascii="Times New Roman" w:eastAsia="Times New Roman" w:hAnsi="Times New Roman" w:cs="Times New Roman"/>
      <w:b/>
      <w:caps/>
      <w:sz w:val="28"/>
      <w:szCs w:val="20"/>
      <w:lang w:eastAsia="pt-BR"/>
    </w:rPr>
  </w:style>
  <w:style w:type="paragraph" w:customStyle="1" w:styleId="TF-refernciasbibliogrficasTTULO">
    <w:name w:val="TF-referências bibliográficas TÍTULO"/>
    <w:basedOn w:val="Normal"/>
    <w:next w:val="TF-refernciasITEM"/>
    <w:rsid w:val="00A91C4C"/>
    <w:pPr>
      <w:keepNext/>
      <w:spacing w:line="360" w:lineRule="auto"/>
      <w:jc w:val="center"/>
    </w:pPr>
    <w:rPr>
      <w:rFonts w:ascii="Times" w:eastAsia="Times New Roman" w:hAnsi="Times" w:cs="Times New Roman"/>
      <w:b/>
      <w:caps/>
      <w:szCs w:val="20"/>
      <w:lang w:eastAsia="pt-BR"/>
    </w:rPr>
  </w:style>
  <w:style w:type="paragraph" w:customStyle="1" w:styleId="TF-refernciasITEM">
    <w:name w:val="TF-referências ITEM"/>
    <w:rsid w:val="00A91C4C"/>
    <w:pPr>
      <w:keepLines/>
      <w:spacing w:after="120"/>
    </w:pPr>
    <w:rPr>
      <w:rFonts w:ascii="Times New Roman" w:eastAsia="Times New Roman" w:hAnsi="Times New Roman" w:cs="Times New Roman"/>
      <w:szCs w:val="20"/>
      <w:lang w:eastAsia="pt-BR"/>
    </w:rPr>
  </w:style>
  <w:style w:type="paragraph" w:customStyle="1" w:styleId="TF-SUBALNEAnvel1">
    <w:name w:val="TF-SUBALÍNEA nível 1"/>
    <w:basedOn w:val="TF-ALNEA"/>
    <w:rsid w:val="00A91C4C"/>
    <w:pPr>
      <w:numPr>
        <w:ilvl w:val="1"/>
      </w:numPr>
    </w:pPr>
    <w:rPr>
      <w:rFonts w:ascii="Times" w:hAnsi="Times"/>
    </w:rPr>
  </w:style>
  <w:style w:type="paragraph" w:customStyle="1" w:styleId="TF-ALNEA">
    <w:name w:val="TF-ALÍNEA"/>
    <w:qFormat/>
    <w:rsid w:val="00A91C4C"/>
    <w:pPr>
      <w:widowControl w:val="0"/>
      <w:numPr>
        <w:numId w:val="4"/>
      </w:numPr>
      <w:spacing w:line="360" w:lineRule="auto"/>
      <w:contextualSpacing/>
      <w:jc w:val="both"/>
    </w:pPr>
    <w:rPr>
      <w:rFonts w:ascii="Times New Roman" w:eastAsia="Times New Roman" w:hAnsi="Times New Roman" w:cs="Times New Roman"/>
      <w:szCs w:val="20"/>
      <w:lang w:eastAsia="pt-BR"/>
    </w:rPr>
  </w:style>
  <w:style w:type="paragraph" w:customStyle="1" w:styleId="TF-resumoTTULO">
    <w:name w:val="TF-resumo TÍTULO"/>
    <w:basedOn w:val="Normal"/>
    <w:next w:val="TF-resumoTEXTO"/>
    <w:semiHidden/>
    <w:rsid w:val="00A91C4C"/>
    <w:pPr>
      <w:pageBreakBefore/>
      <w:jc w:val="center"/>
    </w:pPr>
    <w:rPr>
      <w:rFonts w:ascii="Times New Roman" w:eastAsia="Times New Roman" w:hAnsi="Times New Roman" w:cs="Times New Roman"/>
      <w:b/>
      <w:caps/>
      <w:sz w:val="28"/>
      <w:szCs w:val="20"/>
      <w:lang w:eastAsia="pt-BR"/>
    </w:rPr>
  </w:style>
  <w:style w:type="paragraph" w:customStyle="1" w:styleId="TF-SUBALNEAnvel2">
    <w:name w:val="TF-SUBALÍNEA nível 2"/>
    <w:basedOn w:val="TF-SUBALNEAnvel1"/>
    <w:rsid w:val="00A91C4C"/>
    <w:pPr>
      <w:numPr>
        <w:ilvl w:val="2"/>
      </w:numPr>
    </w:pPr>
  </w:style>
  <w:style w:type="paragraph" w:styleId="Cabealho">
    <w:name w:val="header"/>
    <w:basedOn w:val="Normal"/>
    <w:link w:val="CabealhoChar"/>
    <w:uiPriority w:val="99"/>
    <w:rsid w:val="00A91C4C"/>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A91C4C"/>
    <w:rPr>
      <w:rFonts w:ascii="Times New Roman" w:eastAsia="Times New Roman" w:hAnsi="Times New Roman" w:cs="Times New Roman"/>
      <w:lang w:eastAsia="pt-BR"/>
    </w:rPr>
  </w:style>
  <w:style w:type="paragraph" w:styleId="Rodap">
    <w:name w:val="footer"/>
    <w:basedOn w:val="Normal"/>
    <w:link w:val="RodapChar"/>
    <w:uiPriority w:val="99"/>
    <w:rsid w:val="00A91C4C"/>
    <w:pPr>
      <w:keepNext/>
      <w:keepLines/>
      <w:tabs>
        <w:tab w:val="center" w:pos="4320"/>
        <w:tab w:val="right" w:pos="8640"/>
      </w:tabs>
    </w:pPr>
    <w:rPr>
      <w:rFonts w:ascii="Times New Roman" w:eastAsia="Times New Roman" w:hAnsi="Times New Roman" w:cs="Times New Roman"/>
      <w:lang w:eastAsia="pt-BR"/>
    </w:rPr>
  </w:style>
  <w:style w:type="character" w:customStyle="1" w:styleId="RodapChar">
    <w:name w:val="Rodapé Char"/>
    <w:basedOn w:val="Fontepargpadro"/>
    <w:link w:val="Rodap"/>
    <w:uiPriority w:val="99"/>
    <w:rsid w:val="00A91C4C"/>
    <w:rPr>
      <w:rFonts w:ascii="Times New Roman" w:eastAsia="Times New Roman" w:hAnsi="Times New Roman" w:cs="Times New Roman"/>
      <w:lang w:eastAsia="pt-BR"/>
    </w:rPr>
  </w:style>
  <w:style w:type="character" w:styleId="Nmerodepgina">
    <w:name w:val="page number"/>
    <w:basedOn w:val="Fontepargpadro"/>
    <w:semiHidden/>
    <w:rsid w:val="00A91C4C"/>
  </w:style>
  <w:style w:type="paragraph" w:styleId="Sumrio2">
    <w:name w:val="toc 2"/>
    <w:basedOn w:val="Sumrio1"/>
    <w:autoRedefine/>
    <w:uiPriority w:val="39"/>
    <w:rsid w:val="00A91C4C"/>
    <w:pPr>
      <w:tabs>
        <w:tab w:val="left" w:pos="426"/>
      </w:tabs>
      <w:ind w:left="425" w:hanging="425"/>
    </w:pPr>
    <w:rPr>
      <w:b w:val="0"/>
    </w:rPr>
  </w:style>
  <w:style w:type="paragraph" w:styleId="Sumrio1">
    <w:name w:val="toc 1"/>
    <w:autoRedefine/>
    <w:uiPriority w:val="39"/>
    <w:rsid w:val="00A91C4C"/>
    <w:pPr>
      <w:tabs>
        <w:tab w:val="left" w:pos="284"/>
        <w:tab w:val="right" w:leader="dot" w:pos="9062"/>
      </w:tabs>
      <w:spacing w:line="360" w:lineRule="auto"/>
      <w:ind w:left="284" w:hanging="284"/>
      <w:jc w:val="both"/>
    </w:pPr>
    <w:rPr>
      <w:rFonts w:ascii="Times New Roman" w:eastAsia="Times New Roman" w:hAnsi="Times New Roman" w:cs="Times New Roman"/>
      <w:b/>
      <w:caps/>
      <w:noProof/>
      <w:color w:val="000000"/>
      <w:szCs w:val="20"/>
      <w:lang w:eastAsia="pt-BR"/>
    </w:rPr>
  </w:style>
  <w:style w:type="paragraph" w:styleId="Sumrio3">
    <w:name w:val="toc 3"/>
    <w:autoRedefine/>
    <w:uiPriority w:val="39"/>
    <w:rsid w:val="00A91C4C"/>
    <w:pPr>
      <w:tabs>
        <w:tab w:val="left" w:pos="567"/>
        <w:tab w:val="right" w:leader="dot" w:pos="9062"/>
      </w:tabs>
      <w:spacing w:line="360" w:lineRule="auto"/>
      <w:ind w:left="567" w:hanging="567"/>
      <w:jc w:val="both"/>
    </w:pPr>
    <w:rPr>
      <w:rFonts w:ascii="Times New Roman" w:eastAsia="Times New Roman" w:hAnsi="Times New Roman" w:cs="Times New Roman"/>
      <w:noProof/>
      <w:color w:val="000000"/>
      <w:szCs w:val="20"/>
      <w:lang w:eastAsia="pt-BR"/>
    </w:rPr>
  </w:style>
  <w:style w:type="paragraph" w:styleId="Sumrio4">
    <w:name w:val="toc 4"/>
    <w:basedOn w:val="Sumrio3"/>
    <w:next w:val="Sumrio3"/>
    <w:autoRedefine/>
    <w:uiPriority w:val="39"/>
    <w:rsid w:val="00A91C4C"/>
    <w:pPr>
      <w:tabs>
        <w:tab w:val="left" w:pos="709"/>
      </w:tabs>
      <w:ind w:left="709" w:hanging="709"/>
    </w:pPr>
  </w:style>
  <w:style w:type="paragraph" w:styleId="Sumrio5">
    <w:name w:val="toc 5"/>
    <w:basedOn w:val="Sumrio4"/>
    <w:autoRedefine/>
    <w:uiPriority w:val="39"/>
    <w:rsid w:val="00A91C4C"/>
    <w:pPr>
      <w:tabs>
        <w:tab w:val="left" w:pos="993"/>
      </w:tabs>
      <w:ind w:left="992" w:hanging="992"/>
    </w:pPr>
  </w:style>
  <w:style w:type="paragraph" w:styleId="Sumrio6">
    <w:name w:val="toc 6"/>
    <w:basedOn w:val="Sumrio5"/>
    <w:autoRedefine/>
    <w:semiHidden/>
    <w:rsid w:val="00A91C4C"/>
    <w:pPr>
      <w:tabs>
        <w:tab w:val="left" w:pos="1134"/>
      </w:tabs>
      <w:ind w:left="1134" w:hanging="1134"/>
    </w:pPr>
  </w:style>
  <w:style w:type="paragraph" w:styleId="Sumrio7">
    <w:name w:val="toc 7"/>
    <w:basedOn w:val="Sumrio6"/>
    <w:autoRedefine/>
    <w:semiHidden/>
    <w:rsid w:val="00A91C4C"/>
    <w:pPr>
      <w:tabs>
        <w:tab w:val="left" w:pos="1276"/>
      </w:tabs>
      <w:ind w:left="1276" w:hanging="1276"/>
    </w:pPr>
  </w:style>
  <w:style w:type="paragraph" w:styleId="Sumrio8">
    <w:name w:val="toc 8"/>
    <w:basedOn w:val="Sumrio7"/>
    <w:autoRedefine/>
    <w:semiHidden/>
    <w:rsid w:val="00A91C4C"/>
    <w:pPr>
      <w:tabs>
        <w:tab w:val="left" w:pos="1418"/>
      </w:tabs>
      <w:ind w:left="1418" w:hanging="1418"/>
    </w:pPr>
  </w:style>
  <w:style w:type="paragraph" w:styleId="Sumrio9">
    <w:name w:val="toc 9"/>
    <w:basedOn w:val="Sumrio8"/>
    <w:autoRedefine/>
    <w:uiPriority w:val="39"/>
    <w:rsid w:val="00A91C4C"/>
    <w:pPr>
      <w:tabs>
        <w:tab w:val="left" w:pos="1701"/>
      </w:tabs>
      <w:ind w:left="0" w:firstLine="0"/>
    </w:pPr>
    <w:rPr>
      <w:b/>
    </w:rPr>
  </w:style>
  <w:style w:type="paragraph" w:styleId="Lista5">
    <w:name w:val="List 5"/>
    <w:basedOn w:val="Normal"/>
    <w:semiHidden/>
    <w:rsid w:val="00A91C4C"/>
    <w:pPr>
      <w:keepNext/>
      <w:keepLines/>
      <w:ind w:left="1415" w:hanging="283"/>
    </w:pPr>
    <w:rPr>
      <w:rFonts w:ascii="Times New Roman" w:eastAsia="Times New Roman" w:hAnsi="Times New Roman" w:cs="Times New Roman"/>
      <w:lang w:eastAsia="pt-BR"/>
    </w:rPr>
  </w:style>
  <w:style w:type="character" w:styleId="Hyperlink">
    <w:name w:val="Hyperlink"/>
    <w:uiPriority w:val="99"/>
    <w:rsid w:val="00A91C4C"/>
    <w:rPr>
      <w:noProof/>
      <w:color w:val="0000FF"/>
      <w:u w:val="single"/>
    </w:rPr>
  </w:style>
  <w:style w:type="paragraph" w:customStyle="1" w:styleId="TF-apndiceTTULO">
    <w:name w:val="TF-apêndice TÍTULO"/>
    <w:next w:val="TF-TEXTO"/>
    <w:semiHidden/>
    <w:rsid w:val="00A91C4C"/>
    <w:pPr>
      <w:pageBreakBefore/>
      <w:spacing w:line="360" w:lineRule="auto"/>
      <w:jc w:val="both"/>
    </w:pPr>
    <w:rPr>
      <w:rFonts w:ascii="Times New Roman" w:eastAsia="Times New Roman" w:hAnsi="Times New Roman" w:cs="Times New Roman"/>
      <w:b/>
      <w:szCs w:val="20"/>
      <w:lang w:eastAsia="pt-BR"/>
    </w:rPr>
  </w:style>
  <w:style w:type="paragraph" w:customStyle="1" w:styleId="TF-anexoTTULO">
    <w:name w:val="TF-anexo TÍTULO"/>
    <w:next w:val="TF-TEXTO"/>
    <w:semiHidden/>
    <w:rsid w:val="00A91C4C"/>
    <w:pPr>
      <w:pageBreakBefore/>
      <w:spacing w:line="360" w:lineRule="auto"/>
      <w:jc w:val="both"/>
    </w:pPr>
    <w:rPr>
      <w:rFonts w:ascii="Times New Roman" w:eastAsia="Times New Roman" w:hAnsi="Times New Roman" w:cs="Times New Roman"/>
      <w:b/>
      <w:szCs w:val="20"/>
      <w:lang w:eastAsia="pt-BR"/>
    </w:rPr>
  </w:style>
  <w:style w:type="paragraph" w:customStyle="1" w:styleId="TF-texto-figuracommoldura">
    <w:name w:val="TF-texto-figura com moldura"/>
    <w:next w:val="TF-ilustraoFONTE"/>
    <w:semiHidden/>
    <w:rsid w:val="00A91C4C"/>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eastAsia="Times New Roman" w:hAnsi="Times" w:cs="Times New Roman"/>
      <w:szCs w:val="20"/>
      <w:lang w:eastAsia="pt-BR"/>
    </w:rPr>
  </w:style>
  <w:style w:type="paragraph" w:customStyle="1" w:styleId="TF-ilustraoFONTE">
    <w:name w:val="TF-ilustração FONTE"/>
    <w:next w:val="Normal"/>
    <w:semiHidden/>
    <w:rsid w:val="00A91C4C"/>
    <w:pPr>
      <w:keepNext/>
    </w:pPr>
    <w:rPr>
      <w:rFonts w:ascii="Times New Roman" w:eastAsia="Times New Roman" w:hAnsi="Times New Roman" w:cs="Times New Roman"/>
      <w:sz w:val="20"/>
      <w:szCs w:val="20"/>
      <w:lang w:eastAsia="pt-BR"/>
    </w:rPr>
  </w:style>
  <w:style w:type="paragraph" w:customStyle="1" w:styleId="TF-textocompargrafo">
    <w:name w:val="TF-texto com parágrafo"/>
    <w:semiHidden/>
    <w:rsid w:val="00A91C4C"/>
    <w:pPr>
      <w:spacing w:before="240" w:line="360" w:lineRule="auto"/>
      <w:ind w:firstLine="680"/>
      <w:jc w:val="both"/>
    </w:pPr>
    <w:rPr>
      <w:rFonts w:ascii="Times New Roman" w:eastAsia="Times New Roman" w:hAnsi="Times New Roman" w:cs="Times New Roman"/>
      <w:color w:val="000000"/>
      <w:szCs w:val="20"/>
      <w:lang w:eastAsia="pt-BR"/>
    </w:rPr>
  </w:style>
  <w:style w:type="paragraph" w:customStyle="1" w:styleId="TF-agradecimentosTTULO">
    <w:name w:val="TF-agradecimentos TÍTULO"/>
    <w:basedOn w:val="Normal"/>
    <w:next w:val="TF-agradecimentosTEXTO"/>
    <w:semiHidden/>
    <w:rsid w:val="00A91C4C"/>
    <w:pPr>
      <w:pageBreakBefore/>
      <w:jc w:val="center"/>
    </w:pPr>
    <w:rPr>
      <w:rFonts w:ascii="Times New Roman" w:eastAsia="Times New Roman" w:hAnsi="Times New Roman" w:cs="Times New Roman"/>
      <w:b/>
      <w:caps/>
      <w:szCs w:val="20"/>
      <w:lang w:eastAsia="pt-BR"/>
    </w:rPr>
  </w:style>
  <w:style w:type="paragraph" w:customStyle="1" w:styleId="TF-LEGENDA">
    <w:name w:val="TF-LEGENDA"/>
    <w:basedOn w:val="Normal"/>
    <w:next w:val="TF-TEXTOQUADRO"/>
    <w:qFormat/>
    <w:rsid w:val="00A91C4C"/>
    <w:pPr>
      <w:keepNext/>
      <w:keepLines/>
      <w:spacing w:before="60"/>
      <w:jc w:val="center"/>
      <w:outlineLvl w:val="0"/>
    </w:pPr>
    <w:rPr>
      <w:rFonts w:ascii="Times New Roman" w:eastAsia="Times New Roman" w:hAnsi="Times New Roman" w:cs="Times New Roman"/>
      <w:szCs w:val="20"/>
      <w:lang w:eastAsia="pt-BR"/>
    </w:rPr>
  </w:style>
  <w:style w:type="paragraph" w:customStyle="1" w:styleId="TF-listadesiglasTTULO">
    <w:name w:val="TF-lista de siglas TÍTULO"/>
    <w:basedOn w:val="Normal"/>
    <w:next w:val="TF-listadesiglasITEM"/>
    <w:semiHidden/>
    <w:rsid w:val="00A91C4C"/>
    <w:pPr>
      <w:pageBreakBefore/>
      <w:jc w:val="center"/>
    </w:pPr>
    <w:rPr>
      <w:rFonts w:ascii="Times New Roman" w:eastAsia="Times New Roman" w:hAnsi="Times New Roman" w:cs="Times New Roman"/>
      <w:b/>
      <w:caps/>
      <w:sz w:val="28"/>
      <w:szCs w:val="20"/>
      <w:lang w:eastAsia="pt-BR"/>
    </w:rPr>
  </w:style>
  <w:style w:type="paragraph" w:customStyle="1" w:styleId="TF-TTULO">
    <w:name w:val="TF-TÍTULO"/>
    <w:next w:val="Normal"/>
    <w:rsid w:val="00A91C4C"/>
    <w:pPr>
      <w:spacing w:after="240"/>
      <w:jc w:val="center"/>
    </w:pPr>
    <w:rPr>
      <w:rFonts w:ascii="Times New Roman" w:eastAsia="Times New Roman" w:hAnsi="Times New Roman" w:cs="Times New Roman"/>
      <w:b/>
      <w:caps/>
      <w:szCs w:val="20"/>
      <w:lang w:eastAsia="pt-BR"/>
    </w:rPr>
  </w:style>
  <w:style w:type="paragraph" w:customStyle="1" w:styleId="TF-CITAO">
    <w:name w:val="TF-CITAÇÃO"/>
    <w:next w:val="TF-TEXTO"/>
    <w:rsid w:val="00A91C4C"/>
    <w:pPr>
      <w:widowControl w:val="0"/>
      <w:spacing w:after="160"/>
      <w:ind w:left="2268"/>
      <w:jc w:val="both"/>
    </w:pPr>
    <w:rPr>
      <w:rFonts w:ascii="Times New Roman" w:eastAsia="Times New Roman" w:hAnsi="Times New Roman" w:cs="Times New Roman"/>
      <w:sz w:val="20"/>
      <w:szCs w:val="20"/>
      <w:lang w:eastAsia="pt-BR"/>
    </w:rPr>
  </w:style>
  <w:style w:type="paragraph" w:customStyle="1" w:styleId="TF-tabelaFONTE">
    <w:name w:val="TF-tabela FONTE"/>
    <w:basedOn w:val="TF-ilustraoFONTE"/>
    <w:semiHidden/>
    <w:rsid w:val="00A91C4C"/>
    <w:pPr>
      <w:spacing w:after="160"/>
    </w:pPr>
  </w:style>
  <w:style w:type="paragraph" w:customStyle="1" w:styleId="xl24">
    <w:name w:val="xl24"/>
    <w:basedOn w:val="Normal"/>
    <w:rsid w:val="00A91C4C"/>
    <w:pPr>
      <w:keepNext/>
      <w:keepLines/>
      <w:pBdr>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lang w:eastAsia="pt-BR"/>
    </w:rPr>
  </w:style>
  <w:style w:type="character" w:styleId="VarivelHTML">
    <w:name w:val="HTML Variable"/>
    <w:semiHidden/>
    <w:rsid w:val="00A91C4C"/>
    <w:rPr>
      <w:i/>
      <w:iCs/>
    </w:rPr>
  </w:style>
  <w:style w:type="paragraph" w:customStyle="1" w:styleId="TF-xAvalITEMTABELA">
    <w:name w:val="TF-xAval ITEM TABELA"/>
    <w:basedOn w:val="TF-xAvalITEMDETALHE"/>
    <w:rsid w:val="00A91C4C"/>
    <w:pPr>
      <w:ind w:left="0"/>
      <w:jc w:val="center"/>
    </w:pPr>
  </w:style>
  <w:style w:type="paragraph" w:customStyle="1" w:styleId="TF-ilustraoTEXTO">
    <w:name w:val="TF-ilustração TEXTO"/>
    <w:semiHidden/>
    <w:rsid w:val="00A91C4C"/>
    <w:pPr>
      <w:keepNext/>
    </w:pPr>
    <w:rPr>
      <w:rFonts w:ascii="Times New Roman" w:eastAsia="Times New Roman" w:hAnsi="Times New Roman" w:cs="Times New Roman"/>
      <w:sz w:val="22"/>
      <w:szCs w:val="20"/>
      <w:lang w:eastAsia="pt-BR"/>
    </w:rPr>
  </w:style>
  <w:style w:type="paragraph" w:customStyle="1" w:styleId="TF-subalineasn2">
    <w:name w:val="TF-subalineas n2"/>
    <w:basedOn w:val="TF-alneacomletras"/>
    <w:autoRedefine/>
    <w:semiHidden/>
    <w:rsid w:val="00A91C4C"/>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A91C4C"/>
    <w:pPr>
      <w:numPr>
        <w:numId w:val="3"/>
      </w:numPr>
      <w:tabs>
        <w:tab w:val="clear" w:pos="1040"/>
        <w:tab w:val="num" w:pos="1077"/>
      </w:tabs>
      <w:spacing w:line="360" w:lineRule="auto"/>
      <w:ind w:left="1077" w:hanging="397"/>
      <w:jc w:val="both"/>
    </w:pPr>
    <w:rPr>
      <w:rFonts w:ascii="Times New Roman" w:eastAsia="Times New Roman" w:hAnsi="Times New Roman" w:cs="Times New Roman"/>
      <w:color w:val="000000"/>
      <w:szCs w:val="20"/>
      <w:lang w:eastAsia="pt-BR"/>
    </w:rPr>
  </w:style>
  <w:style w:type="paragraph" w:customStyle="1" w:styleId="TF-listas-preenchimentoentre">
    <w:name w:val="TF-listas - preenchimento entre"/>
    <w:basedOn w:val="TF-listadetabelasTTULO"/>
    <w:next w:val="TF-listadetabelasTTULO"/>
    <w:semiHidden/>
    <w:rsid w:val="00A91C4C"/>
  </w:style>
  <w:style w:type="paragraph" w:customStyle="1" w:styleId="TF-subalineasn3">
    <w:name w:val="TF-subalineas n3"/>
    <w:basedOn w:val="TF-subalineasn2"/>
    <w:autoRedefine/>
    <w:semiHidden/>
    <w:rsid w:val="00A91C4C"/>
    <w:pPr>
      <w:numPr>
        <w:ilvl w:val="2"/>
      </w:numPr>
      <w:tabs>
        <w:tab w:val="clear" w:pos="1721"/>
        <w:tab w:val="num" w:pos="360"/>
        <w:tab w:val="num" w:pos="1440"/>
        <w:tab w:val="num" w:pos="1758"/>
        <w:tab w:val="num" w:pos="2160"/>
      </w:tabs>
      <w:ind w:left="2160" w:hanging="360"/>
    </w:pPr>
  </w:style>
  <w:style w:type="paragraph" w:customStyle="1" w:styleId="TF-conteudo-quadro">
    <w:name w:val="TF-conteudo-quadro"/>
    <w:semiHidden/>
    <w:rsid w:val="00A91C4C"/>
    <w:pPr>
      <w:keepNext/>
      <w:keepLines/>
    </w:pPr>
    <w:rPr>
      <w:rFonts w:ascii="Courier" w:eastAsia="Times New Roman" w:hAnsi="Courier" w:cs="Times New Roman"/>
      <w:sz w:val="20"/>
      <w:szCs w:val="20"/>
      <w:lang w:val="en-US" w:eastAsia="pt-BR"/>
    </w:rPr>
  </w:style>
  <w:style w:type="paragraph" w:customStyle="1" w:styleId="TF-TEXTOQUADROCentralizado">
    <w:name w:val="TF-TEXTO QUADRO Centralizado"/>
    <w:basedOn w:val="TF-TEXTOQUADRO"/>
    <w:rsid w:val="00A91C4C"/>
    <w:pPr>
      <w:jc w:val="center"/>
    </w:pPr>
  </w:style>
  <w:style w:type="paragraph" w:styleId="Textodebalo">
    <w:name w:val="Balloon Text"/>
    <w:basedOn w:val="Normal"/>
    <w:link w:val="TextodebaloChar"/>
    <w:uiPriority w:val="99"/>
    <w:semiHidden/>
    <w:unhideWhenUsed/>
    <w:rsid w:val="00A91C4C"/>
    <w:pPr>
      <w:keepNext/>
      <w:keepLines/>
    </w:pPr>
    <w:rPr>
      <w:rFonts w:ascii="Tahoma" w:eastAsia="Times New Roman" w:hAnsi="Tahoma" w:cs="Times New Roman"/>
      <w:sz w:val="16"/>
      <w:szCs w:val="16"/>
      <w:lang w:val="x-none" w:eastAsia="x-none"/>
    </w:rPr>
  </w:style>
  <w:style w:type="character" w:customStyle="1" w:styleId="TextodebaloChar">
    <w:name w:val="Texto de balão Char"/>
    <w:basedOn w:val="Fontepargpadro"/>
    <w:link w:val="Textodebalo"/>
    <w:uiPriority w:val="99"/>
    <w:semiHidden/>
    <w:rsid w:val="00A91C4C"/>
    <w:rPr>
      <w:rFonts w:ascii="Tahoma" w:eastAsia="Times New Roman" w:hAnsi="Tahoma" w:cs="Times New Roman"/>
      <w:sz w:val="16"/>
      <w:szCs w:val="16"/>
      <w:lang w:val="x-none" w:eastAsia="x-none"/>
    </w:rPr>
  </w:style>
  <w:style w:type="paragraph" w:customStyle="1" w:styleId="TF-TEXTOQUADRODireita">
    <w:name w:val="TF-TEXTO QUADRO Direita"/>
    <w:basedOn w:val="TF-TEXTOQUADRO"/>
    <w:rsid w:val="00A91C4C"/>
    <w:pPr>
      <w:jc w:val="right"/>
    </w:pPr>
  </w:style>
  <w:style w:type="table" w:styleId="Tabelacomgrade">
    <w:name w:val="Table Grid"/>
    <w:basedOn w:val="Tabelanormal"/>
    <w:uiPriority w:val="59"/>
    <w:rsid w:val="00A91C4C"/>
    <w:rPr>
      <w:rFonts w:ascii="Times New Roman" w:eastAsia="Times New Roman" w:hAnsi="Times New Roman"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A91C4C"/>
  </w:style>
  <w:style w:type="paragraph" w:customStyle="1" w:styleId="TF-LEGENDA-Tabela">
    <w:name w:val="TF-LEGENDA-Tabela"/>
    <w:basedOn w:val="TF-LEGENDA"/>
    <w:semiHidden/>
    <w:qFormat/>
    <w:rsid w:val="00A91C4C"/>
  </w:style>
  <w:style w:type="paragraph" w:customStyle="1" w:styleId="TF-FIGURA">
    <w:name w:val="TF-FIGURA"/>
    <w:basedOn w:val="TF-TEXTO"/>
    <w:qFormat/>
    <w:rsid w:val="00A91C4C"/>
    <w:pPr>
      <w:keepNext/>
      <w:spacing w:before="0" w:line="240" w:lineRule="auto"/>
      <w:ind w:firstLine="0"/>
      <w:jc w:val="center"/>
    </w:pPr>
  </w:style>
  <w:style w:type="character" w:customStyle="1" w:styleId="TF-COURIER10">
    <w:name w:val="TF-COURIER10"/>
    <w:qFormat/>
    <w:rsid w:val="00A91C4C"/>
    <w:rPr>
      <w:rFonts w:ascii="Courier New" w:hAnsi="Courier New"/>
      <w:sz w:val="20"/>
    </w:rPr>
  </w:style>
  <w:style w:type="paragraph" w:customStyle="1" w:styleId="TtuloIntroduo">
    <w:name w:val="Título Introdução"/>
    <w:basedOn w:val="Ttulo1"/>
    <w:qFormat/>
    <w:rsid w:val="00A91C4C"/>
    <w:pPr>
      <w:spacing w:before="480"/>
    </w:pPr>
  </w:style>
  <w:style w:type="paragraph" w:styleId="Textodecomentrio">
    <w:name w:val="annotation text"/>
    <w:basedOn w:val="Normal"/>
    <w:link w:val="TextodecomentrioChar"/>
    <w:uiPriority w:val="99"/>
    <w:unhideWhenUsed/>
    <w:rsid w:val="00A91C4C"/>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A91C4C"/>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A91C4C"/>
    <w:rPr>
      <w:sz w:val="16"/>
      <w:szCs w:val="16"/>
    </w:rPr>
  </w:style>
  <w:style w:type="paragraph" w:styleId="Assuntodocomentrio">
    <w:name w:val="annotation subject"/>
    <w:basedOn w:val="Textodecomentrio"/>
    <w:next w:val="Textodecomentrio"/>
    <w:link w:val="AssuntodocomentrioChar"/>
    <w:uiPriority w:val="99"/>
    <w:semiHidden/>
    <w:unhideWhenUsed/>
    <w:rsid w:val="00A91C4C"/>
    <w:rPr>
      <w:b/>
      <w:bCs/>
      <w:lang w:val="x-none" w:eastAsia="x-none"/>
    </w:rPr>
  </w:style>
  <w:style w:type="character" w:customStyle="1" w:styleId="AssuntodocomentrioChar">
    <w:name w:val="Assunto do comentário Char"/>
    <w:basedOn w:val="TextodecomentrioChar"/>
    <w:link w:val="Assuntodocomentrio"/>
    <w:uiPriority w:val="99"/>
    <w:semiHidden/>
    <w:rsid w:val="00A91C4C"/>
    <w:rPr>
      <w:rFonts w:ascii="Times New Roman" w:eastAsia="Times New Roman" w:hAnsi="Times New Roman" w:cs="Times New Roman"/>
      <w:b/>
      <w:bCs/>
      <w:sz w:val="20"/>
      <w:szCs w:val="20"/>
      <w:lang w:val="x-none" w:eastAsia="x-none"/>
    </w:rPr>
  </w:style>
  <w:style w:type="paragraph" w:styleId="Reviso">
    <w:name w:val="Revision"/>
    <w:hidden/>
    <w:uiPriority w:val="99"/>
    <w:semiHidden/>
    <w:rsid w:val="00A91C4C"/>
    <w:rPr>
      <w:rFonts w:ascii="Times New Roman" w:eastAsia="Times New Roman" w:hAnsi="Times New Roman" w:cs="Times New Roman"/>
      <w:lang w:eastAsia="pt-BR"/>
    </w:rPr>
  </w:style>
  <w:style w:type="paragraph" w:styleId="Textodenotaderodap">
    <w:name w:val="footnote text"/>
    <w:basedOn w:val="Normal"/>
    <w:link w:val="TextodenotaderodapChar"/>
    <w:uiPriority w:val="99"/>
    <w:semiHidden/>
    <w:unhideWhenUsed/>
    <w:rsid w:val="00A91C4C"/>
    <w:pPr>
      <w:keepNext/>
      <w:keepLines/>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A91C4C"/>
    <w:rPr>
      <w:rFonts w:ascii="Times New Roman" w:eastAsia="Times New Roman" w:hAnsi="Times New Roman" w:cs="Times New Roman"/>
      <w:sz w:val="20"/>
      <w:szCs w:val="20"/>
      <w:lang w:eastAsia="pt-BR"/>
    </w:rPr>
  </w:style>
  <w:style w:type="character" w:styleId="Refdenotaderodap">
    <w:name w:val="footnote reference"/>
    <w:semiHidden/>
    <w:unhideWhenUsed/>
    <w:rsid w:val="00A91C4C"/>
    <w:rPr>
      <w:vertAlign w:val="superscript"/>
    </w:rPr>
  </w:style>
  <w:style w:type="paragraph" w:customStyle="1" w:styleId="TF-orientador">
    <w:name w:val="TF-orientador"/>
    <w:basedOn w:val="TF-autor"/>
    <w:semiHidden/>
    <w:qFormat/>
    <w:rsid w:val="00A91C4C"/>
    <w:pPr>
      <w:spacing w:after="480"/>
    </w:pPr>
  </w:style>
  <w:style w:type="paragraph" w:customStyle="1" w:styleId="TF-avaliaoCABEALHO">
    <w:name w:val="TF-avaliação CABEÇALHO"/>
    <w:basedOn w:val="Normal"/>
    <w:semiHidden/>
    <w:rsid w:val="00A91C4C"/>
    <w:rPr>
      <w:rFonts w:ascii="Times New Roman" w:eastAsia="Times New Roman" w:hAnsi="Times New Roman" w:cs="Times New Roman"/>
      <w:lang w:eastAsia="pt-BR"/>
    </w:rPr>
  </w:style>
  <w:style w:type="paragraph" w:customStyle="1" w:styleId="TF-avaliaoTTULOTCC">
    <w:name w:val="TF-avaliação TÍTULO TCC"/>
    <w:basedOn w:val="Normal"/>
    <w:semiHidden/>
    <w:rsid w:val="00A91C4C"/>
    <w:pPr>
      <w:spacing w:before="240"/>
      <w:ind w:left="1276" w:hanging="1276"/>
      <w:jc w:val="both"/>
    </w:pPr>
    <w:rPr>
      <w:rFonts w:ascii="Times New Roman" w:eastAsia="Times New Roman" w:hAnsi="Times New Roman" w:cs="Times New Roman"/>
      <w:caps/>
      <w:lang w:eastAsia="pt-BR"/>
    </w:rPr>
  </w:style>
  <w:style w:type="paragraph" w:customStyle="1" w:styleId="TF-avaliaoTTULO1">
    <w:name w:val="TF-avaliação TÍTULO 1"/>
    <w:semiHidden/>
    <w:rsid w:val="00A91C4C"/>
    <w:pPr>
      <w:numPr>
        <w:numId w:val="9"/>
      </w:numPr>
      <w:tabs>
        <w:tab w:val="clear" w:pos="720"/>
        <w:tab w:val="left" w:pos="284"/>
        <w:tab w:val="num" w:pos="1077"/>
      </w:tabs>
      <w:spacing w:before="240"/>
      <w:ind w:left="1077" w:hanging="397"/>
    </w:pPr>
    <w:rPr>
      <w:rFonts w:ascii="Times New Roman" w:eastAsia="Times New Roman" w:hAnsi="Times New Roman" w:cs="Times New Roman"/>
      <w:b/>
      <w:caps/>
      <w:noProof/>
      <w:szCs w:val="20"/>
      <w:lang w:eastAsia="pt-BR"/>
    </w:rPr>
  </w:style>
  <w:style w:type="paragraph" w:customStyle="1" w:styleId="TF-avaliaoTTULO2c">
    <w:name w:val="TF-avaliação TÍTULO 2c"/>
    <w:basedOn w:val="TF-avaliaoTTULO1"/>
    <w:semiHidden/>
    <w:rsid w:val="00A91C4C"/>
    <w:pPr>
      <w:numPr>
        <w:ilvl w:val="1"/>
      </w:numPr>
      <w:tabs>
        <w:tab w:val="clear" w:pos="737"/>
        <w:tab w:val="num" w:pos="1418"/>
      </w:tabs>
      <w:spacing w:before="400" w:after="100"/>
      <w:ind w:left="1418" w:hanging="380"/>
    </w:pPr>
    <w:rPr>
      <w:b w:val="0"/>
    </w:rPr>
  </w:style>
  <w:style w:type="paragraph" w:customStyle="1" w:styleId="TF-avaliaotexto">
    <w:name w:val="TF-avaliação texto"/>
    <w:basedOn w:val="TF-TEXTO"/>
    <w:semiHidden/>
    <w:qFormat/>
    <w:rsid w:val="00A91C4C"/>
    <w:pPr>
      <w:ind w:firstLine="0"/>
    </w:pPr>
  </w:style>
  <w:style w:type="paragraph" w:customStyle="1" w:styleId="TF-avaliaoQUADRO">
    <w:name w:val="TF-avaliação QUADRO"/>
    <w:basedOn w:val="Normal"/>
    <w:semiHidden/>
    <w:rsid w:val="00A91C4C"/>
    <w:pPr>
      <w:spacing w:before="60" w:after="60"/>
    </w:pPr>
    <w:rPr>
      <w:rFonts w:ascii="Times New Roman" w:eastAsia="Times New Roman" w:hAnsi="Times New Roman" w:cs="Times New Roman"/>
      <w:sz w:val="20"/>
      <w:lang w:eastAsia="pt-BR"/>
    </w:rPr>
  </w:style>
  <w:style w:type="paragraph" w:customStyle="1" w:styleId="TF-AUTOR0">
    <w:name w:val="TF-AUTOR"/>
    <w:basedOn w:val="Normal"/>
    <w:rsid w:val="00A91C4C"/>
    <w:pPr>
      <w:keepNext/>
      <w:keepLines/>
      <w:spacing w:before="120"/>
      <w:jc w:val="center"/>
    </w:pPr>
    <w:rPr>
      <w:rFonts w:ascii="Times New Roman" w:eastAsia="Times New Roman" w:hAnsi="Times New Roman" w:cs="Times New Roman"/>
      <w:color w:val="000000"/>
      <w:szCs w:val="20"/>
      <w:lang w:eastAsia="pt-BR"/>
    </w:rPr>
  </w:style>
  <w:style w:type="paragraph" w:customStyle="1" w:styleId="TF-CDIGO-FONTE">
    <w:name w:val="TF-CÓDIGO-FONTE"/>
    <w:rsid w:val="00A91C4C"/>
    <w:pPr>
      <w:keepNext/>
      <w:keepLines/>
    </w:pPr>
    <w:rPr>
      <w:rFonts w:ascii="Courier" w:eastAsia="Times New Roman" w:hAnsi="Courier" w:cs="Times New Roman"/>
      <w:sz w:val="20"/>
      <w:szCs w:val="20"/>
      <w:lang w:val="en-US" w:eastAsia="pt-BR"/>
    </w:rPr>
  </w:style>
  <w:style w:type="paragraph" w:customStyle="1" w:styleId="TF-FONTE">
    <w:name w:val="TF-FONTE"/>
    <w:next w:val="Normal"/>
    <w:qFormat/>
    <w:rsid w:val="00A91C4C"/>
    <w:pPr>
      <w:jc w:val="center"/>
    </w:pPr>
    <w:rPr>
      <w:rFonts w:ascii="Times New Roman" w:eastAsia="Times New Roman" w:hAnsi="Times New Roman" w:cs="Times New Roman"/>
      <w:sz w:val="20"/>
      <w:szCs w:val="20"/>
      <w:lang w:eastAsia="pt-BR"/>
    </w:rPr>
  </w:style>
  <w:style w:type="paragraph" w:customStyle="1" w:styleId="TF-xAvalITEM">
    <w:name w:val="TF-xAval ITEM"/>
    <w:basedOn w:val="Normal"/>
    <w:rsid w:val="00A91C4C"/>
    <w:pPr>
      <w:numPr>
        <w:numId w:val="11"/>
      </w:num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A91C4C"/>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A91C4C"/>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A91C4C"/>
    <w:pPr>
      <w:tabs>
        <w:tab w:val="left" w:pos="708"/>
      </w:tabs>
      <w:ind w:left="720" w:hanging="720"/>
      <w:jc w:val="center"/>
    </w:pPr>
    <w:rPr>
      <w:rFonts w:ascii="Times New Roman" w:eastAsia="Times New Roman" w:hAnsi="Times New Roman" w:cs="Times New Roman"/>
      <w:caps/>
      <w:noProof/>
      <w:szCs w:val="20"/>
      <w:lang w:eastAsia="pt-BR"/>
    </w:rPr>
  </w:style>
  <w:style w:type="character" w:styleId="MenoPendente">
    <w:name w:val="Unresolved Mention"/>
    <w:uiPriority w:val="99"/>
    <w:semiHidden/>
    <w:unhideWhenUsed/>
    <w:rsid w:val="00A91C4C"/>
    <w:rPr>
      <w:color w:val="605E5C"/>
      <w:shd w:val="clear" w:color="auto" w:fill="E1DFDD"/>
    </w:rPr>
  </w:style>
  <w:style w:type="paragraph" w:styleId="Legenda">
    <w:name w:val="caption"/>
    <w:basedOn w:val="Normal"/>
    <w:next w:val="Normal"/>
    <w:uiPriority w:val="35"/>
    <w:qFormat/>
    <w:rsid w:val="00A91C4C"/>
    <w:pPr>
      <w:keepNext/>
      <w:keepLines/>
    </w:pPr>
    <w:rPr>
      <w:rFonts w:ascii="Times New Roman" w:eastAsia="Times New Roman" w:hAnsi="Times New Roman" w:cs="Times New Roman"/>
      <w:b/>
      <w:bCs/>
      <w:sz w:val="20"/>
      <w:szCs w:val="20"/>
      <w:lang w:eastAsia="pt-BR"/>
    </w:rPr>
  </w:style>
  <w:style w:type="numbering" w:customStyle="1" w:styleId="Listaatual1">
    <w:name w:val="Lista atual1"/>
    <w:uiPriority w:val="99"/>
    <w:rsid w:val="002536DD"/>
    <w:pPr>
      <w:numPr>
        <w:numId w:val="21"/>
      </w:numPr>
    </w:pPr>
  </w:style>
  <w:style w:type="numbering" w:customStyle="1" w:styleId="Listaatual2">
    <w:name w:val="Lista atual2"/>
    <w:uiPriority w:val="99"/>
    <w:rsid w:val="002536DD"/>
    <w:pPr>
      <w:numPr>
        <w:numId w:val="23"/>
      </w:numPr>
    </w:pPr>
  </w:style>
  <w:style w:type="numbering" w:customStyle="1" w:styleId="Listaatual3">
    <w:name w:val="Lista atual3"/>
    <w:uiPriority w:val="99"/>
    <w:rsid w:val="002536DD"/>
    <w:pPr>
      <w:numPr>
        <w:numId w:val="25"/>
      </w:numPr>
    </w:pPr>
  </w:style>
  <w:style w:type="numbering" w:customStyle="1" w:styleId="Listaatual4">
    <w:name w:val="Lista atual4"/>
    <w:uiPriority w:val="99"/>
    <w:rsid w:val="002536DD"/>
    <w:pPr>
      <w:numPr>
        <w:numId w:val="27"/>
      </w:numPr>
    </w:pPr>
  </w:style>
  <w:style w:type="numbering" w:customStyle="1" w:styleId="Listaatual5">
    <w:name w:val="Lista atual5"/>
    <w:uiPriority w:val="99"/>
    <w:rsid w:val="002536DD"/>
    <w:pPr>
      <w:numPr>
        <w:numId w:val="29"/>
      </w:numPr>
    </w:pPr>
  </w:style>
  <w:style w:type="numbering" w:customStyle="1" w:styleId="Listaatual6">
    <w:name w:val="Lista atual6"/>
    <w:uiPriority w:val="99"/>
    <w:rsid w:val="002536DD"/>
    <w:pPr>
      <w:numPr>
        <w:numId w:val="31"/>
      </w:numPr>
    </w:pPr>
  </w:style>
  <w:style w:type="numbering" w:customStyle="1" w:styleId="Listaatual7">
    <w:name w:val="Lista atual7"/>
    <w:uiPriority w:val="99"/>
    <w:rsid w:val="002536DD"/>
    <w:pPr>
      <w:numPr>
        <w:numId w:val="33"/>
      </w:numPr>
    </w:pPr>
  </w:style>
  <w:style w:type="numbering" w:customStyle="1" w:styleId="Listaatual8">
    <w:name w:val="Lista atual8"/>
    <w:uiPriority w:val="99"/>
    <w:rsid w:val="002536DD"/>
    <w:pPr>
      <w:numPr>
        <w:numId w:val="35"/>
      </w:numPr>
    </w:pPr>
  </w:style>
  <w:style w:type="numbering" w:customStyle="1" w:styleId="Listaatual9">
    <w:name w:val="Lista atual9"/>
    <w:uiPriority w:val="99"/>
    <w:rsid w:val="002536DD"/>
    <w:pPr>
      <w:numPr>
        <w:numId w:val="37"/>
      </w:numPr>
    </w:pPr>
  </w:style>
  <w:style w:type="numbering" w:customStyle="1" w:styleId="Listaatual10">
    <w:name w:val="Lista atual10"/>
    <w:uiPriority w:val="99"/>
    <w:rsid w:val="002536DD"/>
    <w:pPr>
      <w:numPr>
        <w:numId w:val="39"/>
      </w:numPr>
    </w:pPr>
  </w:style>
  <w:style w:type="numbering" w:customStyle="1" w:styleId="Listaatual11">
    <w:name w:val="Lista atual11"/>
    <w:uiPriority w:val="99"/>
    <w:rsid w:val="002536DD"/>
    <w:pPr>
      <w:numPr>
        <w:numId w:val="41"/>
      </w:numPr>
    </w:pPr>
  </w:style>
  <w:style w:type="numbering" w:customStyle="1" w:styleId="Listaatual12">
    <w:name w:val="Lista atual12"/>
    <w:uiPriority w:val="99"/>
    <w:rsid w:val="002536DD"/>
    <w:pPr>
      <w:numPr>
        <w:numId w:val="43"/>
      </w:numPr>
    </w:pPr>
  </w:style>
  <w:style w:type="numbering" w:customStyle="1" w:styleId="Listaatual13">
    <w:name w:val="Lista atual13"/>
    <w:uiPriority w:val="99"/>
    <w:rsid w:val="002536DD"/>
    <w:pPr>
      <w:numPr>
        <w:numId w:val="45"/>
      </w:numPr>
    </w:pPr>
  </w:style>
  <w:style w:type="numbering" w:customStyle="1" w:styleId="Listaatual14">
    <w:name w:val="Lista atual14"/>
    <w:uiPriority w:val="99"/>
    <w:rsid w:val="002536DD"/>
    <w:pPr>
      <w:numPr>
        <w:numId w:val="4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hyperlink" Target="https://doi.org/10.5753/wics.2020.11047" TargetMode="External"/><Relationship Id="rId2" Type="http://schemas.openxmlformats.org/officeDocument/2006/relationships/styles" Target="styles.xml"/><Relationship Id="rId16" Type="http://schemas.openxmlformats.org/officeDocument/2006/relationships/hyperlink" Target="https://doi.org/10.5753/wics.2020.1104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emf"/><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59</Pages>
  <Words>19163</Words>
  <Characters>103483</Characters>
  <Application>Microsoft Office Word</Application>
  <DocSecurity>0</DocSecurity>
  <Lines>862</Lines>
  <Paragraphs>244</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122402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Dalton Solano dos Reis</cp:lastModifiedBy>
  <cp:revision>8</cp:revision>
  <dcterms:created xsi:type="dcterms:W3CDTF">2021-10-26T14:34:00Z</dcterms:created>
  <dcterms:modified xsi:type="dcterms:W3CDTF">2021-12-18T22:39:00Z</dcterms:modified>
</cp:coreProperties>
</file>