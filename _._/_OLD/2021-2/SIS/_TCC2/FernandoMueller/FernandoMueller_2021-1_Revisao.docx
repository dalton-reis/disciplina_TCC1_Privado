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7E17" w14:textId="77777777" w:rsidR="00540136" w:rsidRDefault="00540136" w:rsidP="00540136">
      <w:pPr>
        <w:jc w:val="both"/>
        <w:rPr>
          <w:b/>
          <w:bCs/>
        </w:rPr>
      </w:pPr>
      <w:r w:rsidRPr="007310B3">
        <w:rPr>
          <w:b/>
          <w:bCs/>
          <w:sz w:val="72"/>
          <w:szCs w:val="72"/>
        </w:rPr>
        <w:t>Revisão do Projeto</w:t>
      </w:r>
      <w:r w:rsidRPr="00AF68BE">
        <w:rPr>
          <w:b/>
          <w:bCs/>
        </w:rPr>
        <w:t xml:space="preserve"> </w:t>
      </w:r>
    </w:p>
    <w:p w14:paraId="3FDC0CF3" w14:textId="77777777" w:rsidR="00540136" w:rsidRDefault="00540136" w:rsidP="00540136">
      <w:pPr>
        <w:jc w:val="both"/>
        <w:rPr>
          <w:b/>
          <w:bCs/>
        </w:rPr>
      </w:pPr>
    </w:p>
    <w:p w14:paraId="77E9A2E3" w14:textId="77777777" w:rsidR="00540136" w:rsidRPr="00AF68BE" w:rsidRDefault="00540136" w:rsidP="00540136">
      <w:pPr>
        <w:jc w:val="both"/>
        <w:rPr>
          <w:b/>
          <w:bCs/>
        </w:rPr>
      </w:pPr>
      <w:r w:rsidRPr="00AF68BE">
        <w:rPr>
          <w:b/>
          <w:bCs/>
        </w:rPr>
        <w:t xml:space="preserve">Disciplina: Trabalho de Conclusão de Curso I – </w:t>
      </w:r>
      <w:r>
        <w:rPr>
          <w:b/>
          <w:bCs/>
        </w:rPr>
        <w:t>SIS</w:t>
      </w:r>
    </w:p>
    <w:p w14:paraId="591ACBC9" w14:textId="77777777" w:rsidR="00540136" w:rsidRDefault="00540136" w:rsidP="00540136">
      <w:pPr>
        <w:jc w:val="both"/>
      </w:pPr>
    </w:p>
    <w:p w14:paraId="7408B875" w14:textId="77777777" w:rsidR="00540136" w:rsidRPr="00BC76D0" w:rsidRDefault="00540136" w:rsidP="00540136">
      <w:pPr>
        <w:jc w:val="both"/>
      </w:pPr>
      <w:r w:rsidRPr="00BC76D0">
        <w:t>Caro orienta</w:t>
      </w:r>
      <w:r>
        <w:t>ndo</w:t>
      </w:r>
      <w:r w:rsidRPr="00BC76D0">
        <w:t>,</w:t>
      </w:r>
    </w:p>
    <w:p w14:paraId="0D994390" w14:textId="77777777" w:rsidR="00540136" w:rsidRPr="00BC76D0" w:rsidRDefault="00540136" w:rsidP="00540136">
      <w:pPr>
        <w:jc w:val="both"/>
      </w:pPr>
    </w:p>
    <w:p w14:paraId="4BC1A3E2" w14:textId="77777777" w:rsidR="00540136" w:rsidRDefault="00540136" w:rsidP="00540136">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5EB8F442" w14:textId="77777777" w:rsidR="00540136" w:rsidRDefault="00540136" w:rsidP="00540136">
      <w:pPr>
        <w:jc w:val="both"/>
      </w:pPr>
    </w:p>
    <w:p w14:paraId="22AE13A7" w14:textId="77777777" w:rsidR="00540136" w:rsidRDefault="00540136">
      <w:r>
        <w:t>Atenciosamente,</w:t>
      </w:r>
    </w:p>
    <w:p w14:paraId="7FFC78BE" w14:textId="77777777" w:rsidR="00540136" w:rsidRDefault="00540136"/>
    <w:p w14:paraId="0C811DB7" w14:textId="160C9523" w:rsidR="00540136" w:rsidRDefault="003116CD">
      <w:r w:rsidRPr="003116CD">
        <w:drawing>
          <wp:inline distT="0" distB="0" distL="0" distR="0" wp14:anchorId="7BC20A45" wp14:editId="2FA0FDAF">
            <wp:extent cx="5760085" cy="575310"/>
            <wp:effectExtent l="0" t="0" r="571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575310"/>
                    </a:xfrm>
                    <a:prstGeom prst="rect">
                      <a:avLst/>
                    </a:prstGeom>
                  </pic:spPr>
                </pic:pic>
              </a:graphicData>
            </a:graphic>
          </wp:inline>
        </w:drawing>
      </w:r>
      <w:r w:rsidR="00540136">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0"/>
      </w:tblGrid>
      <w:tr w:rsidR="00540136" w14:paraId="522ABF0B" w14:textId="77777777" w:rsidTr="000814E0">
        <w:tc>
          <w:tcPr>
            <w:tcW w:w="9104" w:type="dxa"/>
            <w:gridSpan w:val="2"/>
            <w:shd w:val="clear" w:color="auto" w:fill="auto"/>
          </w:tcPr>
          <w:p w14:paraId="571EC2F9" w14:textId="77777777" w:rsidR="00540136" w:rsidRDefault="00540136" w:rsidP="000814E0">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540136" w14:paraId="556DA979" w14:textId="77777777" w:rsidTr="000814E0">
        <w:tc>
          <w:tcPr>
            <w:tcW w:w="5387" w:type="dxa"/>
            <w:shd w:val="clear" w:color="auto" w:fill="auto"/>
          </w:tcPr>
          <w:p w14:paraId="4CEFFB1D" w14:textId="77777777" w:rsidR="00540136" w:rsidRPr="003C5262" w:rsidRDefault="00540136"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2D815384" w14:textId="77777777" w:rsidR="00540136" w:rsidRDefault="00540136" w:rsidP="000814E0">
            <w:pPr>
              <w:pStyle w:val="Cabealho"/>
              <w:tabs>
                <w:tab w:val="clear" w:pos="8640"/>
                <w:tab w:val="right" w:pos="8931"/>
              </w:tabs>
              <w:ind w:right="141"/>
              <w:rPr>
                <w:rStyle w:val="Nmerodepgina"/>
              </w:rPr>
            </w:pPr>
            <w:r>
              <w:rPr>
                <w:rStyle w:val="Nmerodepgina"/>
              </w:rPr>
              <w:t>ANO/SEMESTRE: 2021/2</w:t>
            </w:r>
          </w:p>
        </w:tc>
      </w:tr>
    </w:tbl>
    <w:p w14:paraId="6B0B5B79" w14:textId="77777777" w:rsidR="00540136" w:rsidRDefault="00540136" w:rsidP="001E682E">
      <w:pPr>
        <w:pStyle w:val="TF-TTULO"/>
      </w:pPr>
    </w:p>
    <w:p w14:paraId="2DC12CF7" w14:textId="77777777" w:rsidR="00540136" w:rsidRPr="00B00E04" w:rsidRDefault="00540136" w:rsidP="001E682E">
      <w:pPr>
        <w:pStyle w:val="TF-TTULO"/>
      </w:pPr>
      <w:r>
        <w:t>ETeam: SISTEMA COLABORATIVO PARA FormaÇÃO de grupo de jogos multiplayer</w:t>
      </w:r>
    </w:p>
    <w:p w14:paraId="66E6CAE2" w14:textId="77777777" w:rsidR="00540136" w:rsidRDefault="00540136" w:rsidP="001E682E">
      <w:pPr>
        <w:pStyle w:val="TF-AUTOR0"/>
      </w:pPr>
      <w:r>
        <w:t>Fernando Mueller</w:t>
      </w:r>
    </w:p>
    <w:p w14:paraId="3F02210F" w14:textId="77777777" w:rsidR="00540136" w:rsidRDefault="00540136" w:rsidP="001E682E">
      <w:pPr>
        <w:pStyle w:val="TF-AUTOR0"/>
      </w:pPr>
      <w:r>
        <w:t>Prof. Simone Erbs da Costa</w:t>
      </w:r>
    </w:p>
    <w:p w14:paraId="4FBB17F0" w14:textId="77777777" w:rsidR="00540136" w:rsidRPr="007D10F2" w:rsidRDefault="00540136" w:rsidP="00FA26AD">
      <w:pPr>
        <w:pStyle w:val="Ttulo1"/>
      </w:pPr>
      <w:r w:rsidRPr="007D10F2">
        <w:t xml:space="preserve">Introdução </w:t>
      </w:r>
    </w:p>
    <w:p w14:paraId="579223B5" w14:textId="77777777" w:rsidR="00540136" w:rsidRDefault="00540136" w:rsidP="000B66B8">
      <w:pPr>
        <w:pStyle w:val="TF-TEXTO"/>
      </w:pPr>
      <w:r>
        <w:t xml:space="preserve">Os jogos eletrônicos surgiram no final dos anos 1950 e continuaram aprimorando-se junto com a evolução da tecnologia, conquistando milhões de jogadores e representando uma parte importante da indústria do entretenimento (MINAMIHARA, 2020). Atualmente, os jogos on-line </w:t>
      </w:r>
      <w:r>
        <w:rPr>
          <w:i/>
        </w:rPr>
        <w:t>m</w:t>
      </w:r>
      <w:r w:rsidRPr="003B3417">
        <w:rPr>
          <w:i/>
        </w:rPr>
        <w:t>ultiplayer</w:t>
      </w:r>
      <w:r>
        <w:t xml:space="preserve"> estão presentes em grande parte da população, que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Conforme</w:t>
      </w:r>
      <w:r w:rsidRPr="007409B4">
        <w:t xml:space="preserve"> </w:t>
      </w:r>
      <w:proofErr w:type="spellStart"/>
      <w:r w:rsidRPr="007409B4">
        <w:t>PropMark</w:t>
      </w:r>
      <w:proofErr w:type="spellEnd"/>
      <w:r w:rsidRPr="007409B4">
        <w:t xml:space="preserve"> (2021), em pesquisa realizada com a população brasileira, cerca de 72% dos entrevistados afirmam jogar algum tipo de jogo on-line. Com o isolamento social e distanciamento da população causada pela pandemia 51,5% dos entrevistados afirmaram que estão disputando partidas on-line com mais frequência.</w:t>
      </w:r>
      <w:r w:rsidRPr="00F0008F">
        <w:t xml:space="preserve"> </w:t>
      </w:r>
      <w:r w:rsidRPr="00D83871">
        <w:t xml:space="preserve">Entre as opções disponíveis para jogar on-line, três </w:t>
      </w:r>
      <w:r>
        <w:t xml:space="preserve">plataformas </w:t>
      </w:r>
      <w:r w:rsidRPr="00D83871">
        <w:t>são as mais preferidas pelos brasileiros, sendo elas dispositivos moveis (celular e tablet) com 41,6%, em segundo os consoles (Xbox, Playstation, Nintendo) com 25,8% e</w:t>
      </w:r>
      <w:r>
        <w:t>m</w:t>
      </w:r>
      <w:r w:rsidRPr="00D83871">
        <w:t xml:space="preserve"> terceiro os computadores convencionais (desktops e notebooks) </w:t>
      </w:r>
      <w:r>
        <w:t>(PROPMARK, 2021)</w:t>
      </w:r>
      <w:r w:rsidRPr="00F0008F">
        <w:t>.</w:t>
      </w:r>
    </w:p>
    <w:p w14:paraId="1C70C893" w14:textId="77777777" w:rsidR="00540136" w:rsidRDefault="00540136" w:rsidP="000B66B8">
      <w:pPr>
        <w:pStyle w:val="TF-TEXTO"/>
      </w:pPr>
      <w:r w:rsidRPr="004C723B">
        <w:t xml:space="preserve">Os jogos acabam sendo uma maneira de fuga do mundo real, com isso </w:t>
      </w:r>
      <w:r>
        <w:t xml:space="preserve">ajudam a amenizar </w:t>
      </w:r>
      <w:r w:rsidRPr="004C723B">
        <w:t>problemas de saúde</w:t>
      </w:r>
      <w:r>
        <w:t>, o mais comum e citado</w:t>
      </w:r>
      <w:r w:rsidRPr="004C723B">
        <w:t xml:space="preserve"> pelo</w:t>
      </w:r>
      <w:r>
        <w:t>s jogadores é o estresse diário</w:t>
      </w:r>
      <w:r w:rsidRPr="004C723B">
        <w:t xml:space="preserve"> </w:t>
      </w:r>
      <w:r w:rsidRPr="00BE2E7E">
        <w:t xml:space="preserve">(SHERRY </w:t>
      </w:r>
      <w:r w:rsidRPr="00DC0DED">
        <w:rPr>
          <w:i/>
        </w:rPr>
        <w:t>et al</w:t>
      </w:r>
      <w:r w:rsidRPr="00BE2E7E">
        <w:t>., 2006).</w:t>
      </w:r>
      <w:r>
        <w:t xml:space="preserve"> </w:t>
      </w:r>
      <w:r w:rsidRPr="00B66562">
        <w:t xml:space="preserve">Segundo Souza </w:t>
      </w:r>
      <w:r w:rsidRPr="008B6930">
        <w:rPr>
          <w:i/>
          <w:iCs/>
        </w:rPr>
        <w:t>et al</w:t>
      </w:r>
      <w:r w:rsidRPr="00B66562">
        <w:t>. (2017), com os jogos on-line é possível co</w:t>
      </w:r>
      <w:r>
        <w:t>nversar e interagir e formar</w:t>
      </w:r>
      <w:r w:rsidRPr="00B66562">
        <w:t xml:space="preserve"> grupos com qualquer usuário que esteja conectado no mesmo jogo, seja ele da mesma cidade ou de outro país. Com o grupo é possível realizar diversas tarefas nos jogos podendo ser algo mais voltado a competição ou somente para a diversão entre amigos </w:t>
      </w:r>
      <w:r>
        <w:t xml:space="preserve">(SOUZA </w:t>
      </w:r>
      <w:r w:rsidRPr="00B66562">
        <w:rPr>
          <w:i/>
        </w:rPr>
        <w:t>et al</w:t>
      </w:r>
      <w:r>
        <w:t>., 2017)</w:t>
      </w:r>
      <w:r w:rsidRPr="00B66562">
        <w:t>.</w:t>
      </w:r>
    </w:p>
    <w:p w14:paraId="2DCB5F82" w14:textId="77777777" w:rsidR="00540136" w:rsidRDefault="00540136">
      <w:pPr>
        <w:pStyle w:val="TF-TEXTO"/>
      </w:pPr>
      <w:r>
        <w:t xml:space="preserve">Entretanto, mesmo no mundo on-line existe dificuldade de encontrar pessoas para jogar, que pode ser decorrente de estar em um jogo novo ou não se ter interação necessária com os demais jogadores. </w:t>
      </w:r>
      <w:r w:rsidRPr="00ED2BBE">
        <w:t xml:space="preserve">O contato de jogadores com diversos grupos de pessoas dentro do jogo </w:t>
      </w:r>
      <w:r>
        <w:t>aumenta</w:t>
      </w:r>
      <w:r w:rsidRPr="00ED2BBE">
        <w:t xml:space="preserve"> a cooperação, a competição, e </w:t>
      </w:r>
      <w:r>
        <w:t xml:space="preserve">a </w:t>
      </w:r>
      <w:r w:rsidRPr="00ED2BBE">
        <w:t xml:space="preserve">troca de informações no </w:t>
      </w:r>
      <w:r>
        <w:t xml:space="preserve">ambiente que estiverem inseridos (MAITLAND </w:t>
      </w:r>
      <w:r w:rsidRPr="00E962E2">
        <w:rPr>
          <w:i/>
        </w:rPr>
        <w:t>et al</w:t>
      </w:r>
      <w:r>
        <w:t>., 2018).</w:t>
      </w:r>
      <w:r w:rsidRPr="00ED2BBE">
        <w:t xml:space="preserve"> </w:t>
      </w:r>
      <w:r>
        <w:t xml:space="preserve">Nesse sentido, Zucchi (2018) observa que o avanço tecnológico, a difusão da internet e dos dispositivos móveis, que estão cada vez mais presentes </w:t>
      </w:r>
      <w:r>
        <w:lastRenderedPageBreak/>
        <w:t xml:space="preserve">no cotidiano das pessoas, auxiliam tanto na formação de grupos quanto no seu gerenciamento, propiciando que as pessoas tenham interação entre si em um ciberespaço criado. </w:t>
      </w:r>
    </w:p>
    <w:p w14:paraId="6E1BC93A" w14:textId="77777777" w:rsidR="00540136" w:rsidRDefault="00540136" w:rsidP="00982BB9">
      <w:pPr>
        <w:pStyle w:val="TF-TEXTO"/>
        <w:rPr>
          <w:caps/>
          <w:color w:val="000000"/>
        </w:rPr>
      </w:pPr>
      <w:r>
        <w:t xml:space="preserve"> Diante do exposto, este trabalho propõe o desenvolvimento de um Sistema Colaborativo (SC) que possibilite usuários com o mesmo interesse em jogos on-line </w:t>
      </w:r>
      <w:r w:rsidRPr="00D64CEE">
        <w:rPr>
          <w:i/>
        </w:rPr>
        <w:t>Multiplayer</w:t>
      </w:r>
      <w:r>
        <w:t xml:space="preserve"> a se conhecerem e interagirem para jogarem juntos. Conjectura-se, assim, </w:t>
      </w:r>
      <w:r w:rsidRPr="006903EA">
        <w:t>conectar pessoas com o mesmo interesse em jogos on-line</w:t>
      </w:r>
      <w:r>
        <w:t>, assim como realizar o seu gerenciamento</w:t>
      </w:r>
      <w:r w:rsidRPr="006903EA">
        <w:t xml:space="preserve">. </w:t>
      </w:r>
    </w:p>
    <w:p w14:paraId="3B03AF74" w14:textId="77777777" w:rsidR="00540136" w:rsidRPr="007D10F2" w:rsidRDefault="00540136" w:rsidP="00540136">
      <w:pPr>
        <w:pStyle w:val="Ttulo2"/>
        <w:spacing w:after="120" w:line="240" w:lineRule="auto"/>
      </w:pPr>
      <w:r w:rsidRPr="007D10F2">
        <w:t xml:space="preserve">OBJETIVOS </w:t>
      </w:r>
    </w:p>
    <w:p w14:paraId="176ED8DF" w14:textId="77777777" w:rsidR="00540136" w:rsidRDefault="00540136" w:rsidP="00501E37">
      <w:pPr>
        <w:pStyle w:val="TF-TEXTO"/>
      </w:pPr>
      <w:r>
        <w:t>O objetivo geral do trabalho proposto é desenvolver um Sistema Colaborativo (web e móvel) para conectar pessoas com o mesmo interesse em jogos on-line. Sendo os objetivos específicos:</w:t>
      </w:r>
    </w:p>
    <w:p w14:paraId="1282B3CA" w14:textId="77777777" w:rsidR="00540136" w:rsidRDefault="00540136" w:rsidP="00724FB8">
      <w:pPr>
        <w:pStyle w:val="TF-ALNEA"/>
      </w:pPr>
      <w:r>
        <w:t>disponibilizar um Sistema Colaborativo fundamentado no Modelo 3C de Colaboração (M3C), para que as pessoas possam se conectar e jogar juntos, disponibilizando mecanismos de Comunicação (e</w:t>
      </w:r>
      <w:r w:rsidRPr="00F2190F">
        <w:rPr>
          <w:szCs w:val="24"/>
        </w:rPr>
        <w:t>nvio de notificação para participar da equipe</w:t>
      </w:r>
      <w:r>
        <w:t>); Coordenação (gerenciamento de equipes e compromissos); e a Cooperação (agendamento e avaliação dos jogadores que participaram dos compromissos);</w:t>
      </w:r>
    </w:p>
    <w:p w14:paraId="3B37F884" w14:textId="77777777" w:rsidR="00540136" w:rsidRDefault="00540136"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juntamente com os requisitos funcionais do sistema. </w:t>
      </w:r>
    </w:p>
    <w:p w14:paraId="6D45B944" w14:textId="77777777" w:rsidR="00540136" w:rsidRDefault="00540136" w:rsidP="00FA26AD">
      <w:pPr>
        <w:pStyle w:val="Ttulo1"/>
      </w:pPr>
      <w:r>
        <w:t xml:space="preserve">trabalhos </w:t>
      </w:r>
      <w:r w:rsidRPr="00FC4A9F">
        <w:t>correlatos</w:t>
      </w:r>
    </w:p>
    <w:p w14:paraId="26E15353" w14:textId="77777777" w:rsidR="00540136" w:rsidRPr="00E402E8" w:rsidRDefault="00540136" w:rsidP="00E402E8">
      <w:pPr>
        <w:pStyle w:val="TF-TEXTO"/>
      </w:pPr>
      <w:r w:rsidRPr="00E402E8">
        <w:t xml:space="preserve">Nesta seção são descritos três trabalhos correlatos que apresentam características semelhantes ao trabalho </w:t>
      </w:r>
      <w:r>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de Zucchi (2018); a subseção </w:t>
      </w:r>
      <w:r>
        <w:fldChar w:fldCharType="begin"/>
      </w:r>
      <w:r>
        <w:instrText xml:space="preserve"> REF _Ref82370838 \r \h </w:instrText>
      </w:r>
      <w:r>
        <w:fldChar w:fldCharType="separate"/>
      </w:r>
      <w:r>
        <w:t>2.2</w:t>
      </w:r>
      <w:r>
        <w:fldChar w:fldCharType="end"/>
      </w:r>
      <w:r>
        <w:t xml:space="preserve"> descreve o sistema de </w:t>
      </w:r>
      <w:r w:rsidRPr="00E402E8">
        <w:t xml:space="preserve">Alcântara </w:t>
      </w:r>
      <w:r w:rsidRPr="00F2190F">
        <w:rPr>
          <w:i/>
          <w:iCs/>
        </w:rPr>
        <w:t>et al.</w:t>
      </w:r>
      <w:r w:rsidRPr="00E402E8">
        <w:t xml:space="preserve"> (2018)</w:t>
      </w:r>
      <w:r>
        <w:t xml:space="preserve"> que é utilizado no jogo </w:t>
      </w:r>
      <w:r w:rsidRPr="00E402E8">
        <w:t>Counter-Strike</w:t>
      </w:r>
      <w:r>
        <w:t xml:space="preserve">, um sistema web para auxílio de formação de equipe; e pôr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w:t>
      </w:r>
      <w:r>
        <w:t xml:space="preserve">a formação de equipes em games </w:t>
      </w:r>
      <w:r>
        <w:rPr>
          <w:i/>
        </w:rPr>
        <w:t>m</w:t>
      </w:r>
      <w:r w:rsidRPr="00D64CEE">
        <w:rPr>
          <w:i/>
        </w:rPr>
        <w:t>ultiplayer</w:t>
      </w:r>
      <w:r>
        <w:t xml:space="preserve"> de Lima </w:t>
      </w:r>
      <w:r w:rsidRPr="00F2190F">
        <w:rPr>
          <w:i/>
          <w:iCs/>
        </w:rPr>
        <w:t>et al.</w:t>
      </w:r>
      <w:r>
        <w:t xml:space="preserve"> (2016).</w:t>
      </w:r>
    </w:p>
    <w:p w14:paraId="2D46671A" w14:textId="77777777" w:rsidR="00540136" w:rsidRDefault="00540136" w:rsidP="00540136">
      <w:pPr>
        <w:pStyle w:val="Ttulo2"/>
        <w:spacing w:after="120" w:line="240" w:lineRule="auto"/>
      </w:pPr>
      <w:r>
        <w:t>KEVIN - FORMADOR DE GRUPOS EM PRÁTICAS</w:t>
      </w:r>
    </w:p>
    <w:p w14:paraId="00EE2305" w14:textId="77777777" w:rsidR="00540136" w:rsidRDefault="00540136" w:rsidP="000E6C64">
      <w:pPr>
        <w:pStyle w:val="TF-TEXTO"/>
      </w:pPr>
      <w:r>
        <w:t xml:space="preserve">O trabalho desenvolvido por Zucchi (2018) teve como objetivo desenvolver um aplicativo com o intuito de gerenciar grupos esportivos, bem como de realizar os controles necessários para que as pessoas possam se conectar e realizar suas práticas esportivas em grupo. O aplicativo foi implementado de forma colaborativa, baseado no Modelo 3C de Colaboração (M3C). A Comunicação pode ser vista no convite para participar do grupo, a Coordenação no </w:t>
      </w:r>
      <w:r>
        <w:lastRenderedPageBreak/>
        <w:t>gerenciamento das atividades em grupo por perfil e a Cooperação na realização das atividades, possibilitando conectar as pessoas na prática esportiva (ZUCCHI, 2018)</w:t>
      </w:r>
      <w:r w:rsidRPr="00F2190F">
        <w:t>.</w:t>
      </w:r>
    </w:p>
    <w:p w14:paraId="4AC230BC" w14:textId="77777777" w:rsidR="00540136" w:rsidRPr="0092474F" w:rsidRDefault="00540136" w:rsidP="0060652E">
      <w:pPr>
        <w:pStyle w:val="TF-TEXTO"/>
      </w:pPr>
      <w:r w:rsidRPr="00F2190F">
        <w:t xml:space="preserve">As ferramentas utilizadas </w:t>
      </w:r>
      <w:r>
        <w:t>no desenvolvimento</w:t>
      </w:r>
      <w:r w:rsidRPr="00F2190F">
        <w:t xml:space="preserve"> foram Javascript e </w:t>
      </w:r>
      <w:r w:rsidRPr="00BA34CD">
        <w:t>Cascading Style Sheets</w:t>
      </w:r>
      <w:r>
        <w:t xml:space="preserve"> (</w:t>
      </w:r>
      <w:r w:rsidRPr="00F2190F">
        <w:t>CSS</w:t>
      </w:r>
      <w:r>
        <w:t>)</w:t>
      </w:r>
      <w:r w:rsidRPr="00F2190F">
        <w:t xml:space="preserve">, </w:t>
      </w:r>
      <w:r>
        <w:t xml:space="preserve">enquanto </w:t>
      </w:r>
      <w:r w:rsidRPr="00F2190F">
        <w:t xml:space="preserve">para a construção da interface foi utilizado </w:t>
      </w:r>
      <w:r>
        <w:t>o React N</w:t>
      </w:r>
      <w:r w:rsidRPr="00F2190F">
        <w:t>ative</w:t>
      </w:r>
      <w:r>
        <w:t>,</w:t>
      </w:r>
      <w:r w:rsidRPr="00F2190F">
        <w:t xml:space="preserve"> que é uma ferramenta que viabiliza a construção de aplicativos na plataforma iOS e Android. O Sistema Gerenciador da Base de Dados (SGBD) escolhido foi o Firebase. </w:t>
      </w:r>
      <w:r>
        <w:t xml:space="preserve">Além disso, foram usados na construção do aplicativo </w:t>
      </w:r>
      <w:r w:rsidRPr="00F2190F">
        <w:t xml:space="preserve">a </w:t>
      </w:r>
      <w:r w:rsidRPr="00BD0548">
        <w:t>Application Programming Interface</w:t>
      </w:r>
      <w:r>
        <w:t xml:space="preserve"> (</w:t>
      </w:r>
      <w:r w:rsidRPr="00F2190F">
        <w:t>API</w:t>
      </w:r>
      <w:r>
        <w:t>)</w:t>
      </w:r>
      <w:r w:rsidRPr="00F2190F">
        <w:t xml:space="preserve"> do Facebook, </w:t>
      </w:r>
      <w:r>
        <w:t>para realizar</w:t>
      </w:r>
      <w:r w:rsidRPr="00F2190F">
        <w:t xml:space="preserve"> cadastro prévio utiliza</w:t>
      </w:r>
      <w:r>
        <w:t>n</w:t>
      </w:r>
      <w:r w:rsidRPr="00F2190F">
        <w:t xml:space="preserve">do uma conta existente na rede social. Outra API que foi utilizada é a de geolocalização do Google Maps para exibir mapas com as marcações dos grupos. Em conjunto com a API de geolocalização foi </w:t>
      </w:r>
      <w:r>
        <w:t>usada</w:t>
      </w:r>
      <w:r w:rsidRPr="00F2190F">
        <w:t xml:space="preserve"> a biblioteca m </w:t>
      </w:r>
      <w:proofErr w:type="spellStart"/>
      <w:r w:rsidRPr="00F2190F">
        <w:t>Javascript</w:t>
      </w:r>
      <w:proofErr w:type="spellEnd"/>
      <w:r w:rsidRPr="00F2190F">
        <w:t xml:space="preserve"> chamada </w:t>
      </w:r>
      <w:proofErr w:type="spellStart"/>
      <w:r w:rsidRPr="001652B6">
        <w:rPr>
          <w:rStyle w:val="TF-COURIER10"/>
        </w:rPr>
        <w:t>react-native-maps</w:t>
      </w:r>
      <w:proofErr w:type="spellEnd"/>
      <w:r>
        <w:t xml:space="preserve"> (ZUCCHI, 2018)</w:t>
      </w:r>
      <w:r w:rsidRPr="00F2190F">
        <w:t>.</w:t>
      </w:r>
    </w:p>
    <w:p w14:paraId="16D485CD" w14:textId="77777777" w:rsidR="00540136" w:rsidRDefault="00540136" w:rsidP="00997396">
      <w:pPr>
        <w:pStyle w:val="TF-TEXTO"/>
      </w:pPr>
      <w:r>
        <w:t>Zucchi (2018) destaca ainda algumas características como: realizar o agendamento de compromisso; escolher os participantes do grupo e utilizar o Método Relationship of M3C with User Requirements and Usability and Communicability Assessment in groupware (RURUCAg) (ZUCCHI, 2018). O Método RURUCAg foi utilizado para avaliar de maneira simples a usabilidade, a User eXperience (UX) e a comunicabilidade do aplicativo disponibilizado. Além disso, o método possibilita relacionar os requisitos do aplicativo com práticas consolidadas do design de interface como as heurísticas de Nielsen, o M3C e as expressões de comunicabilidade (COSTA, 2018).</w:t>
      </w:r>
    </w:p>
    <w:p w14:paraId="721DBED2" w14:textId="77777777" w:rsidR="00540136" w:rsidRDefault="00540136" w:rsidP="0001097E">
      <w:pPr>
        <w:pStyle w:val="TF-TEXTO"/>
      </w:pPr>
      <w:r w:rsidRPr="00F2190F">
        <w:t xml:space="preserve">Na </w:t>
      </w:r>
      <w:r>
        <w:t>(</w:t>
      </w:r>
      <w:r>
        <w:fldChar w:fldCharType="begin"/>
      </w:r>
      <w:r>
        <w:instrText xml:space="preserve"> REF _Ref87384816 \h </w:instrText>
      </w:r>
      <w:r>
        <w:fldChar w:fldCharType="separate"/>
      </w:r>
      <w:r w:rsidRPr="0025238F">
        <w:t xml:space="preserve">Figura </w:t>
      </w:r>
      <w:r>
        <w:rPr>
          <w:noProof/>
        </w:rPr>
        <w:t>1</w:t>
      </w:r>
      <w:r>
        <w:fldChar w:fldCharType="end"/>
      </w:r>
      <w:r w:rsidRPr="00F2190F">
        <w:t>(a)</w:t>
      </w:r>
      <w:r>
        <w:t>)</w:t>
      </w:r>
      <w:r w:rsidRPr="00F2190F">
        <w:t xml:space="preserve"> é possível visualizar os jogadores que estão presentes no evento e o </w:t>
      </w:r>
      <w:r>
        <w:t>Coordenador</w:t>
      </w:r>
      <w:r w:rsidRPr="00F2190F">
        <w:t xml:space="preserve"> do grupo </w:t>
      </w:r>
      <w:r>
        <w:t>marca</w:t>
      </w:r>
      <w:r w:rsidRPr="00F2190F">
        <w:t xml:space="preserve"> se os demais jogadores do grupo estão presentes para a atividade. Após a confirmação dos jogadores presentes</w:t>
      </w:r>
      <w:r>
        <w:t>,</w:t>
      </w:r>
      <w:r w:rsidRPr="00F2190F">
        <w:t xml:space="preserve"> </w:t>
      </w:r>
      <w:r>
        <w:t>o Coordenador cria</w:t>
      </w:r>
      <w:r w:rsidRPr="00F2190F">
        <w:t xml:space="preserve"> os times conforme </w:t>
      </w:r>
      <w:r>
        <w:t>apresentado na (</w:t>
      </w:r>
      <w:r>
        <w:fldChar w:fldCharType="begin"/>
      </w:r>
      <w:r>
        <w:instrText xml:space="preserve"> REF _Ref87384816 \h </w:instrText>
      </w:r>
      <w:r>
        <w:fldChar w:fldCharType="separate"/>
      </w:r>
      <w:r w:rsidRPr="0025238F">
        <w:t xml:space="preserve">Figura </w:t>
      </w:r>
      <w:r>
        <w:rPr>
          <w:noProof/>
        </w:rPr>
        <w:t>1</w:t>
      </w:r>
      <w:r>
        <w:fldChar w:fldCharType="end"/>
      </w:r>
      <w:r w:rsidRPr="00F2190F">
        <w:t>(</w:t>
      </w:r>
      <w:r>
        <w:t>b</w:t>
      </w:r>
      <w:r w:rsidRPr="00F2190F">
        <w:t>)</w:t>
      </w:r>
      <w:r>
        <w:t xml:space="preserve">). Posteriormente, o Coordenador </w:t>
      </w:r>
      <w:r w:rsidRPr="00F2190F">
        <w:t xml:space="preserve">fará a divisão dos jogadores participantes de acordo com cada equipe como mostra a </w:t>
      </w:r>
      <w:r>
        <w:t>(</w:t>
      </w:r>
      <w:r>
        <w:fldChar w:fldCharType="begin"/>
      </w:r>
      <w:r>
        <w:instrText xml:space="preserve"> REF _Ref87384816 \h </w:instrText>
      </w:r>
      <w:r>
        <w:fldChar w:fldCharType="separate"/>
      </w:r>
      <w:r w:rsidRPr="0025238F">
        <w:t xml:space="preserve">Figura </w:t>
      </w:r>
      <w:r>
        <w:rPr>
          <w:noProof/>
        </w:rPr>
        <w:t>1</w:t>
      </w:r>
      <w:r>
        <w:fldChar w:fldCharType="end"/>
      </w:r>
      <w:r w:rsidRPr="00F2190F">
        <w:t>(</w:t>
      </w:r>
      <w:r>
        <w:t>c</w:t>
      </w:r>
      <w:r w:rsidRPr="00F2190F">
        <w:t>)</w:t>
      </w:r>
      <w:r>
        <w:t>)</w:t>
      </w:r>
      <w:r w:rsidRPr="00F2190F">
        <w:t>.</w:t>
      </w:r>
    </w:p>
    <w:p w14:paraId="7A2E64B6" w14:textId="77777777" w:rsidR="00540136" w:rsidRDefault="00540136" w:rsidP="0001097E">
      <w:pPr>
        <w:pStyle w:val="TF-LEGENDA"/>
      </w:pPr>
      <w:bookmarkStart w:id="0" w:name="_Ref87384816"/>
      <w:r w:rsidRPr="0025238F">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0"/>
      <w:r w:rsidRPr="0025238F">
        <w:t xml:space="preserve"> - Telas do protótipo referente aos jogadores (a), equipes (b) e equipes com seus jogadores (c)</w:t>
      </w:r>
    </w:p>
    <w:p w14:paraId="60DAA602" w14:textId="77777777" w:rsidR="00540136" w:rsidRDefault="00540136" w:rsidP="0001097E">
      <w:pPr>
        <w:pStyle w:val="TF-FIGURA"/>
      </w:pPr>
      <w:r>
        <w:rPr>
          <w:noProof/>
        </w:rPr>
        <w:drawing>
          <wp:inline distT="0" distB="0" distL="0" distR="0" wp14:anchorId="75104136" wp14:editId="0BA29B7F">
            <wp:extent cx="2973070" cy="1927085"/>
            <wp:effectExtent l="19050" t="19050" r="17780" b="165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369" cy="1931168"/>
                    </a:xfrm>
                    <a:prstGeom prst="rect">
                      <a:avLst/>
                    </a:prstGeom>
                    <a:noFill/>
                    <a:ln w="6350" cmpd="sng">
                      <a:solidFill>
                        <a:srgbClr val="000000"/>
                      </a:solidFill>
                      <a:miter lim="800000"/>
                      <a:headEnd/>
                      <a:tailEnd/>
                    </a:ln>
                    <a:effectLst/>
                  </pic:spPr>
                </pic:pic>
              </a:graphicData>
            </a:graphic>
          </wp:inline>
        </w:drawing>
      </w:r>
    </w:p>
    <w:p w14:paraId="3F1F795D" w14:textId="77777777" w:rsidR="00540136" w:rsidRDefault="00540136" w:rsidP="00DC0DED">
      <w:pPr>
        <w:pStyle w:val="TF-FONTE"/>
      </w:pPr>
      <w:r w:rsidRPr="0001097E">
        <w:t>Fonte: adaptada de Zucchi (2019).</w:t>
      </w:r>
    </w:p>
    <w:p w14:paraId="357FA812" w14:textId="77777777" w:rsidR="00540136" w:rsidRDefault="00540136" w:rsidP="00540136">
      <w:pPr>
        <w:pStyle w:val="Ttulo2"/>
        <w:spacing w:after="120" w:line="240" w:lineRule="auto"/>
      </w:pPr>
      <w:r>
        <w:lastRenderedPageBreak/>
        <w:t>Sistema Web para o Auxílio de Formação de Equipes</w:t>
      </w:r>
    </w:p>
    <w:p w14:paraId="7D5F98B8" w14:textId="77777777" w:rsidR="00540136" w:rsidRDefault="00540136" w:rsidP="007A4782">
      <w:pPr>
        <w:pStyle w:val="TF-TEXTO"/>
      </w:pPr>
      <w:r>
        <w:t xml:space="preserve">Alcântara </w:t>
      </w:r>
      <w:r w:rsidRPr="007A4782">
        <w:rPr>
          <w:i/>
        </w:rPr>
        <w:t>et al.</w:t>
      </w:r>
      <w:r w:rsidRPr="007A4782">
        <w:t xml:space="preserve"> (201</w:t>
      </w:r>
      <w:r>
        <w:t>8</w:t>
      </w:r>
      <w:r w:rsidRPr="007A4782">
        <w:t>)</w:t>
      </w:r>
      <w:r>
        <w:t xml:space="preserve"> tiveram como objetivo implementar um sistema para progressão no cenário competitivo no jogo chamado Counter-Strike: Global </w:t>
      </w:r>
      <w:proofErr w:type="spellStart"/>
      <w:r>
        <w:t>Offensive</w:t>
      </w:r>
      <w:proofErr w:type="spellEnd"/>
      <w:r>
        <w:t xml:space="preserve">, pela qual é possível inserir a reputação dos jogadores que compõem um mesmo time. Alcântara </w:t>
      </w:r>
      <w:r w:rsidRPr="007A4782">
        <w:rPr>
          <w:i/>
        </w:rPr>
        <w:t>et al.</w:t>
      </w:r>
      <w:r w:rsidRPr="007A4782">
        <w:t xml:space="preserve"> (201</w:t>
      </w:r>
      <w:r>
        <w:t>8</w:t>
      </w:r>
      <w:r w:rsidRPr="007A4782">
        <w:t>)</w:t>
      </w:r>
      <w:r>
        <w:t xml:space="preserve"> também tratam temas como formação de equipes, para proporcionar uma experiência positiva ao usuário que estiver utilizando o sistema, bem como disponibilizar estatísticas sobre cada integrante da equipe e auxiliar na formação de cada equipe antes de entrar em uma partida.</w:t>
      </w:r>
    </w:p>
    <w:p w14:paraId="5772D768" w14:textId="77777777" w:rsidR="00540136" w:rsidRDefault="00540136" w:rsidP="007A4782">
      <w:pPr>
        <w:pStyle w:val="TF-TEXTO"/>
      </w:pPr>
      <w:r w:rsidRPr="00F2190F">
        <w:t xml:space="preserve">O desenvolvimento do sistema foi feito com as ferramentas </w:t>
      </w:r>
      <w:r w:rsidRPr="005759EC">
        <w:t>HyperText Markup Language</w:t>
      </w:r>
      <w:r>
        <w:t xml:space="preserve"> 5 (</w:t>
      </w:r>
      <w:r w:rsidRPr="00F2190F">
        <w:t>HTML5</w:t>
      </w:r>
      <w:r>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w:t>
      </w:r>
      <w:r>
        <w:t xml:space="preserve">utilizou </w:t>
      </w:r>
      <w:r w:rsidRPr="00F2190F">
        <w:t xml:space="preserve">linguagem de programação </w:t>
      </w:r>
      <w:r w:rsidRPr="00DC7FF4">
        <w:t>Hypertext Preprocessor</w:t>
      </w:r>
      <w:r>
        <w:t xml:space="preserve"> (</w:t>
      </w:r>
      <w:r w:rsidRPr="00F2190F">
        <w:t>PHP</w:t>
      </w:r>
      <w:r>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t>realizado por meio</w:t>
      </w:r>
      <w:r w:rsidRPr="00F2190F">
        <w:t xml:space="preserve"> do </w:t>
      </w:r>
      <w:r w:rsidRPr="00F2190F">
        <w:rPr>
          <w:i/>
          <w:iCs/>
        </w:rPr>
        <w:t>login</w:t>
      </w:r>
      <w:r w:rsidRPr="00F2190F">
        <w:t xml:space="preserve"> do aplicativo STEAM</w:t>
      </w:r>
      <w:r>
        <w:t xml:space="preserve"> (ALCÂNTARA </w:t>
      </w:r>
      <w:r w:rsidRPr="007A4782">
        <w:rPr>
          <w:i/>
        </w:rPr>
        <w:t>et al.</w:t>
      </w:r>
      <w:r>
        <w:t xml:space="preserve">, </w:t>
      </w:r>
      <w:r w:rsidRPr="007A4782">
        <w:t>201</w:t>
      </w:r>
      <w:r>
        <w:t>8</w:t>
      </w:r>
      <w:r w:rsidRPr="007A4782">
        <w:t>)</w:t>
      </w:r>
      <w:r>
        <w:t>.</w:t>
      </w:r>
    </w:p>
    <w:p w14:paraId="6BBEA7B1" w14:textId="77777777" w:rsidR="00540136" w:rsidRDefault="00540136" w:rsidP="00AB47C5">
      <w:pPr>
        <w:pStyle w:val="TF-TEXTO"/>
      </w:pPr>
      <w:r>
        <w:t>O Rank Me Up oferece um sistema de estatísticas para que o jogador possa acompanhar a progressão do jogador dentro do jogo (</w:t>
      </w:r>
      <w:r>
        <w:fldChar w:fldCharType="begin"/>
      </w:r>
      <w:r>
        <w:instrText xml:space="preserve"> REF _Ref83321712 \h </w:instrText>
      </w:r>
      <w:r>
        <w:fldChar w:fldCharType="separate"/>
      </w:r>
      <w:r>
        <w:t xml:space="preserve">Figura </w:t>
      </w:r>
      <w:r>
        <w:rPr>
          <w:noProof/>
        </w:rPr>
        <w:t>2</w:t>
      </w:r>
      <w:r>
        <w:fldChar w:fldCharType="end"/>
      </w:r>
      <w:r>
        <w:t xml:space="preserve"> (a)). O sistema de salas exibe as estatísticas de seus integrantes, possibilitando que o usuário possa escolher os demais participantes da sala. Ao clicar em </w:t>
      </w:r>
      <w:r w:rsidRPr="00F434D4">
        <w:rPr>
          <w:rStyle w:val="TF-COURIER10"/>
        </w:rPr>
        <w:t>Escolher Salas</w:t>
      </w:r>
      <w:r>
        <w:t xml:space="preserve">, uma listagem de salas será exibida, juntamente com a opção de criar ou acessar uma sala. Ao entrar clicar no botão </w:t>
      </w:r>
      <w:r w:rsidRPr="00F434D4">
        <w:rPr>
          <w:rStyle w:val="TF-COURIER10"/>
        </w:rPr>
        <w:t>Escolher Salas</w:t>
      </w:r>
      <w:r>
        <w:t xml:space="preserve"> são apresentados os jogadores de cada equipe formada (</w:t>
      </w:r>
      <w:r>
        <w:fldChar w:fldCharType="begin"/>
      </w:r>
      <w:r>
        <w:instrText xml:space="preserve"> REF _Ref83321712 \h </w:instrText>
      </w:r>
      <w:r>
        <w:fldChar w:fldCharType="separate"/>
      </w:r>
      <w:r>
        <w:t xml:space="preserve">Figura </w:t>
      </w:r>
      <w:r>
        <w:rPr>
          <w:noProof/>
        </w:rPr>
        <w:t>2</w:t>
      </w:r>
      <w:r>
        <w:fldChar w:fldCharType="end"/>
      </w:r>
      <w:r>
        <w:t xml:space="preserve"> (b))</w:t>
      </w:r>
      <w:r w:rsidRPr="00F2190F">
        <w:t xml:space="preserve"> </w:t>
      </w:r>
      <w:r>
        <w:t xml:space="preserve">(ALCÂNTARA </w:t>
      </w:r>
      <w:r w:rsidRPr="007A4782">
        <w:rPr>
          <w:i/>
        </w:rPr>
        <w:t>et al.</w:t>
      </w:r>
      <w:r>
        <w:t xml:space="preserve">, </w:t>
      </w:r>
      <w:r w:rsidRPr="007A4782">
        <w:t>201</w:t>
      </w:r>
      <w:r>
        <w:t>8</w:t>
      </w:r>
      <w:r w:rsidRPr="007A4782">
        <w:t>)</w:t>
      </w:r>
      <w:r>
        <w:t>.</w:t>
      </w:r>
    </w:p>
    <w:p w14:paraId="0C341542" w14:textId="77777777" w:rsidR="00540136" w:rsidRDefault="00540136" w:rsidP="003A005F">
      <w:pPr>
        <w:pStyle w:val="TF-LEGENDA"/>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3A005F">
        <w:t>Tela para visualizar informações do jogador (</w:t>
      </w:r>
      <w:r>
        <w:t>a</w:t>
      </w:r>
      <w:r w:rsidRPr="003A005F">
        <w:t>), tela dos times disponíveis para entrar na partida (</w:t>
      </w:r>
      <w:r>
        <w:t>b)</w:t>
      </w:r>
    </w:p>
    <w:p w14:paraId="45204471" w14:textId="77777777" w:rsidR="00540136" w:rsidRDefault="00540136" w:rsidP="003A005F">
      <w:pPr>
        <w:pStyle w:val="TF-FONTE"/>
      </w:pPr>
      <w:r>
        <w:rPr>
          <w:noProof/>
        </w:rPr>
        <w:drawing>
          <wp:inline distT="0" distB="0" distL="0" distR="0" wp14:anchorId="783419BF" wp14:editId="01CCA096">
            <wp:extent cx="5753100" cy="1514475"/>
            <wp:effectExtent l="19050" t="19050" r="19050" b="28575"/>
            <wp:docPr id="10" name="Imagem 10"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7"/>
                    <a:stretch>
                      <a:fillRect/>
                    </a:stretch>
                  </pic:blipFill>
                  <pic:spPr>
                    <a:xfrm>
                      <a:off x="0" y="0"/>
                      <a:ext cx="5753100" cy="1514475"/>
                    </a:xfrm>
                    <a:prstGeom prst="rect">
                      <a:avLst/>
                    </a:prstGeom>
                    <a:ln w="12700">
                      <a:solidFill>
                        <a:srgbClr val="000000"/>
                      </a:solidFill>
                    </a:ln>
                  </pic:spPr>
                </pic:pic>
              </a:graphicData>
            </a:graphic>
          </wp:inline>
        </w:drawing>
      </w:r>
    </w:p>
    <w:p w14:paraId="01EE7720" w14:textId="77777777" w:rsidR="00540136" w:rsidRDefault="00540136" w:rsidP="003A005F">
      <w:pPr>
        <w:pStyle w:val="TF-FONTE"/>
      </w:pPr>
      <w:r>
        <w:t xml:space="preserve">Fonte: adaptada </w:t>
      </w:r>
      <w:r w:rsidRPr="00365E3D">
        <w:t xml:space="preserve">Alcântara </w:t>
      </w:r>
      <w:r w:rsidRPr="00365E3D">
        <w:rPr>
          <w:i/>
        </w:rPr>
        <w:t>et al.</w:t>
      </w:r>
      <w:r w:rsidRPr="00365E3D">
        <w:t xml:space="preserve"> (2018)</w:t>
      </w:r>
      <w:r>
        <w:t>.</w:t>
      </w:r>
    </w:p>
    <w:p w14:paraId="345CB276" w14:textId="77777777" w:rsidR="00540136" w:rsidRDefault="00540136" w:rsidP="00E42A0E">
      <w:pPr>
        <w:pStyle w:val="TF-TEXTO"/>
      </w:pPr>
      <w:r w:rsidRPr="00EF645B">
        <w:t>Após entrar na sala na qual estão os demais participantes que vão fazer parte da partida o usuário tem uma visão geral dos participantes. São apresentadas as fotos do perfil de cada jogador, assim como as informações estatísticas que fazem referência ao jogo e que servem como uma avaliação de cada jogador. Após o time estar completo é feit</w:t>
      </w:r>
      <w:r>
        <w:t>a</w:t>
      </w:r>
      <w:r w:rsidRPr="00EF645B">
        <w:t xml:space="preserve"> </w:t>
      </w:r>
      <w:r>
        <w:t xml:space="preserve">a </w:t>
      </w:r>
      <w:r w:rsidRPr="00EF645B">
        <w:t>busca por outro time que tenha um nível de habilidade similar para que seja possível realizar a partida e</w:t>
      </w:r>
      <w:r>
        <w:t>m seguida após o termino da seção</w:t>
      </w:r>
      <w:r w:rsidRPr="00EF645B">
        <w:t xml:space="preserve"> os dados que foram obtidos de cada jogador são acrescidos nas </w:t>
      </w:r>
      <w:r>
        <w:t>estatísticas</w:t>
      </w:r>
      <w:r w:rsidRPr="00EF645B">
        <w:t xml:space="preserve"> que eles já possuíam, conforme </w:t>
      </w:r>
      <w:r>
        <w:t>(</w:t>
      </w:r>
      <w:r>
        <w:fldChar w:fldCharType="begin"/>
      </w:r>
      <w:r>
        <w:instrText xml:space="preserve"> REF _Ref83321852 \h </w:instrText>
      </w:r>
      <w:r>
        <w:fldChar w:fldCharType="separate"/>
      </w:r>
      <w:r>
        <w:t xml:space="preserve">Figura </w:t>
      </w:r>
      <w:r>
        <w:rPr>
          <w:noProof/>
        </w:rPr>
        <w:t>3</w:t>
      </w:r>
      <w:r>
        <w:fldChar w:fldCharType="end"/>
      </w:r>
      <w:r>
        <w:t xml:space="preserve">) (ALCÂNTARA </w:t>
      </w:r>
      <w:r w:rsidRPr="007A4782">
        <w:rPr>
          <w:i/>
        </w:rPr>
        <w:t>et al.</w:t>
      </w:r>
      <w:r>
        <w:t xml:space="preserve">, </w:t>
      </w:r>
      <w:r w:rsidRPr="007A4782">
        <w:t>201</w:t>
      </w:r>
      <w:r>
        <w:t>8</w:t>
      </w:r>
      <w:r w:rsidRPr="007A4782">
        <w:t>)</w:t>
      </w:r>
      <w:r>
        <w:t>.</w:t>
      </w:r>
    </w:p>
    <w:p w14:paraId="6337164F" w14:textId="77777777" w:rsidR="00540136" w:rsidRDefault="00540136" w:rsidP="00E42A0E">
      <w:pPr>
        <w:pStyle w:val="TF-TEXTO"/>
      </w:pPr>
    </w:p>
    <w:p w14:paraId="535FC371" w14:textId="77777777" w:rsidR="00540136" w:rsidRDefault="00540136" w:rsidP="00F9051A">
      <w:pPr>
        <w:pStyle w:val="TF-TEXTO"/>
        <w:spacing w:line="240" w:lineRule="auto"/>
      </w:pPr>
      <w:r>
        <w:lastRenderedPageBreak/>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xml:space="preserve"> - Visualização da sala dos jogadores da equipe e suas estatísticas individuais</w:t>
      </w:r>
    </w:p>
    <w:p w14:paraId="1BD9B1BA" w14:textId="77777777" w:rsidR="00540136" w:rsidRDefault="00540136" w:rsidP="00AB47C5">
      <w:pPr>
        <w:pStyle w:val="TF-FIGURA"/>
      </w:pPr>
      <w:r>
        <w:rPr>
          <w:noProof/>
        </w:rPr>
        <w:drawing>
          <wp:inline distT="0" distB="0" distL="0" distR="0" wp14:anchorId="2239590F" wp14:editId="0D1A61A2">
            <wp:extent cx="4273550" cy="2564130"/>
            <wp:effectExtent l="19050" t="19050" r="12700" b="266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0983E0B9" w14:textId="77777777" w:rsidR="00540136" w:rsidRDefault="00540136" w:rsidP="008373F4">
      <w:pPr>
        <w:pStyle w:val="TF-FONTE"/>
      </w:pPr>
      <w:r>
        <w:t xml:space="preserve">Fonte: adaptada </w:t>
      </w:r>
      <w:r w:rsidRPr="00365E3D">
        <w:t xml:space="preserve">Alcântara </w:t>
      </w:r>
      <w:r w:rsidRPr="00365E3D">
        <w:rPr>
          <w:i/>
        </w:rPr>
        <w:t>et al.</w:t>
      </w:r>
      <w:r w:rsidRPr="00365E3D">
        <w:t xml:space="preserve"> (2018)</w:t>
      </w:r>
      <w:r>
        <w:t>.</w:t>
      </w:r>
    </w:p>
    <w:p w14:paraId="2350DCDF" w14:textId="77777777" w:rsidR="00540136" w:rsidRDefault="00540136" w:rsidP="00540136">
      <w:pPr>
        <w:pStyle w:val="Ttulo2"/>
        <w:spacing w:after="120" w:line="240" w:lineRule="auto"/>
      </w:pPr>
      <w:r>
        <w:t>um Sistema para formação de equipes em games multiplayer</w:t>
      </w:r>
    </w:p>
    <w:p w14:paraId="70360B4F" w14:textId="77777777" w:rsidR="00540136" w:rsidRPr="00F2190F" w:rsidRDefault="00540136" w:rsidP="00A44581">
      <w:pPr>
        <w:pStyle w:val="TF-TEXTO"/>
      </w:pPr>
      <w:r w:rsidRPr="00F2190F">
        <w:t xml:space="preserve">Lima </w:t>
      </w:r>
      <w:r w:rsidRPr="00F2190F">
        <w:rPr>
          <w:i/>
        </w:rPr>
        <w:t>et al.</w:t>
      </w:r>
      <w:r w:rsidRPr="00F2190F">
        <w:t xml:space="preserve"> (2016) apresenta</w:t>
      </w:r>
      <w:r>
        <w:t>m</w:t>
      </w:r>
      <w:r w:rsidRPr="00F2190F">
        <w:t xml:space="preserve"> um sistema web </w:t>
      </w:r>
      <w:r>
        <w:t xml:space="preserve">para </w:t>
      </w:r>
      <w:r w:rsidRPr="00F2190F">
        <w:t>ajudar os usuários de jogos on</w:t>
      </w:r>
      <w:r>
        <w:t>-</w:t>
      </w:r>
      <w:r w:rsidRPr="00F2190F">
        <w:t xml:space="preserve">line de </w:t>
      </w:r>
      <w:r w:rsidRPr="00381245">
        <w:t>multijogadores</w:t>
      </w:r>
      <w:r w:rsidRPr="00F2190F">
        <w:t xml:space="preserve"> a encontrar equipes para seus jogos preferidos</w:t>
      </w:r>
      <w:r>
        <w:t xml:space="preserve">, intitulado </w:t>
      </w:r>
      <w:proofErr w:type="spellStart"/>
      <w:r>
        <w:t>TeamFinder</w:t>
      </w:r>
      <w:proofErr w:type="spellEnd"/>
      <w:r w:rsidRPr="00F2190F">
        <w:t xml:space="preserve">. Umas das premissas do </w:t>
      </w:r>
      <w:proofErr w:type="spellStart"/>
      <w:r w:rsidRPr="00F2190F">
        <w:t>TeamFinder</w:t>
      </w:r>
      <w:proofErr w:type="spellEnd"/>
      <w:r w:rsidRPr="00F2190F">
        <w:t xml:space="preserve"> leva em consideração</w:t>
      </w:r>
      <w:r>
        <w:t xml:space="preserve"> que</w:t>
      </w:r>
      <w:r w:rsidRPr="00F2190F">
        <w:t xml:space="preserve"> para um jogador ser bem-sucedido é essencial a formação de equipe e o trabalho colaborativo entre os jogadores</w:t>
      </w:r>
      <w:r>
        <w:t>, assim como</w:t>
      </w:r>
      <w:r w:rsidRPr="00F2190F">
        <w:t xml:space="preserve"> que o </w:t>
      </w:r>
      <w:r w:rsidRPr="00381245">
        <w:t>público-alvo</w:t>
      </w:r>
      <w:r w:rsidRPr="00F2190F">
        <w:t xml:space="preserve"> dos jogos on</w:t>
      </w:r>
      <w:r>
        <w:t>-</w:t>
      </w:r>
      <w:r w:rsidRPr="00F2190F">
        <w:t xml:space="preserve">line </w:t>
      </w:r>
      <w:r>
        <w:t>tenham</w:t>
      </w:r>
      <w:r w:rsidRPr="00F2190F">
        <w:t xml:space="preserve"> variação de idade e grau de </w:t>
      </w:r>
      <w:r>
        <w:t>escolaridade</w:t>
      </w:r>
      <w:r w:rsidRPr="00F2190F">
        <w:t xml:space="preserve"> </w:t>
      </w:r>
      <w:r>
        <w:t xml:space="preserve">e que trabalhem </w:t>
      </w:r>
      <w:r w:rsidRPr="00F2190F">
        <w:t>juntos para alcançar um único objetivo</w:t>
      </w:r>
      <w:r>
        <w:t xml:space="preserve"> (LIMA </w:t>
      </w:r>
      <w:r w:rsidRPr="00F2190F">
        <w:rPr>
          <w:i/>
          <w:iCs/>
        </w:rPr>
        <w:t>et al</w:t>
      </w:r>
      <w:r>
        <w:rPr>
          <w:i/>
          <w:iCs/>
        </w:rPr>
        <w:t>.</w:t>
      </w:r>
      <w:r>
        <w:t>, 2016)</w:t>
      </w:r>
      <w:r w:rsidRPr="00F2190F">
        <w:t xml:space="preserve">.  </w:t>
      </w:r>
    </w:p>
    <w:p w14:paraId="645CCDA8" w14:textId="77777777" w:rsidR="00540136" w:rsidRPr="002D4D15" w:rsidRDefault="00540136" w:rsidP="00425C6E">
      <w:pPr>
        <w:pStyle w:val="TF-TEXTO"/>
      </w:pPr>
      <w:r w:rsidRPr="00F2190F">
        <w:t xml:space="preserve">As ferramentas </w:t>
      </w:r>
      <w:r>
        <w:t>utilizadas n</w:t>
      </w:r>
      <w:r w:rsidRPr="00F2190F">
        <w:t xml:space="preserve">o desenvolvimento foram </w:t>
      </w:r>
      <w:r>
        <w:t xml:space="preserve">divididas em </w:t>
      </w:r>
      <w:r w:rsidRPr="00F2190F">
        <w:rPr>
          <w:i/>
          <w:iCs/>
        </w:rPr>
        <w:t>back-end</w:t>
      </w:r>
      <w:r w:rsidRPr="00F2190F">
        <w:t xml:space="preserve"> e </w:t>
      </w:r>
      <w:r w:rsidRPr="00F2190F">
        <w:rPr>
          <w:i/>
          <w:iCs/>
        </w:rPr>
        <w:t>front-end</w:t>
      </w:r>
      <w:r w:rsidRPr="00F2190F">
        <w:t xml:space="preserve">. No </w:t>
      </w:r>
      <w:r w:rsidRPr="00F2190F">
        <w:rPr>
          <w:i/>
          <w:iCs/>
        </w:rPr>
        <w:t>back-end</w:t>
      </w:r>
      <w:r w:rsidRPr="00F2190F">
        <w:t xml:space="preserve"> foi utilizada a ferramenta PHP como linguagem de programação com o auxílio do </w:t>
      </w:r>
      <w:r w:rsidRPr="00F2190F">
        <w:rPr>
          <w:i/>
          <w:iCs/>
        </w:rPr>
        <w:t>framework</w:t>
      </w:r>
      <w:r w:rsidRPr="00F2190F">
        <w:t xml:space="preserve"> </w:t>
      </w:r>
      <w:proofErr w:type="spellStart"/>
      <w:r w:rsidRPr="00F2190F">
        <w:t>cakePHP</w:t>
      </w:r>
      <w:proofErr w:type="spellEnd"/>
      <w:r>
        <w:t xml:space="preserve"> e como </w:t>
      </w:r>
      <w:r w:rsidRPr="00F2190F">
        <w:t xml:space="preserve">SGBD </w:t>
      </w:r>
      <w:r>
        <w:t xml:space="preserve">foi usado o </w:t>
      </w:r>
      <w:r w:rsidRPr="00F2190F">
        <w:t xml:space="preserve">MySQL. As ferramentas </w:t>
      </w:r>
      <w:r>
        <w:t xml:space="preserve">utilizando no processo de desenvolvimento do </w:t>
      </w:r>
      <w:r w:rsidRPr="00F2190F">
        <w:rPr>
          <w:i/>
          <w:iCs/>
        </w:rPr>
        <w:t>front-end</w:t>
      </w:r>
      <w:r w:rsidRPr="00F2190F">
        <w:t xml:space="preserve"> foram HTML, CSS e Javascript, com o </w:t>
      </w:r>
      <w:r w:rsidRPr="00F2190F">
        <w:rPr>
          <w:i/>
          <w:iCs/>
        </w:rPr>
        <w:t>framework</w:t>
      </w:r>
      <w:r w:rsidRPr="00F2190F">
        <w:t xml:space="preserve"> </w:t>
      </w:r>
      <w:r w:rsidRPr="00870D72">
        <w:t>Bootstrap</w:t>
      </w:r>
      <w:r w:rsidRPr="00F2190F">
        <w:t xml:space="preserve"> para </w:t>
      </w:r>
      <w:r>
        <w:t>auxiliar</w:t>
      </w:r>
      <w:r w:rsidRPr="00F2190F">
        <w:t xml:space="preserve"> na construção das telas do sistema</w:t>
      </w:r>
      <w:r>
        <w:t xml:space="preserve"> (LIMA </w:t>
      </w:r>
      <w:r w:rsidRPr="002D4D15">
        <w:rPr>
          <w:i/>
          <w:iCs/>
        </w:rPr>
        <w:t>et al</w:t>
      </w:r>
      <w:r>
        <w:rPr>
          <w:i/>
          <w:iCs/>
        </w:rPr>
        <w:t>.</w:t>
      </w:r>
      <w:r>
        <w:t>, 2016)</w:t>
      </w:r>
      <w:r w:rsidRPr="002D4D15">
        <w:t xml:space="preserve">.  </w:t>
      </w:r>
    </w:p>
    <w:p w14:paraId="574A9EE4" w14:textId="77777777" w:rsidR="00540136" w:rsidRPr="00F2190F" w:rsidRDefault="00540136" w:rsidP="00A44581">
      <w:pPr>
        <w:pStyle w:val="TF-TEXTO"/>
      </w:pPr>
      <w:r w:rsidRPr="00F2190F">
        <w:t>Os jogos on</w:t>
      </w:r>
      <w:r>
        <w:t>-</w:t>
      </w:r>
      <w:r w:rsidRPr="00F2190F">
        <w:t>line possuem diver</w:t>
      </w:r>
      <w:r>
        <w:t>sos tipos de categoria, devido</w:t>
      </w:r>
      <w:r w:rsidRPr="00F2190F">
        <w:t xml:space="preserve"> sua valorização no mercado atual</w:t>
      </w:r>
      <w:r>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Para participar de eventos dentro dessas categorias na maioria das vezes os jogadores se agrupam formando equipe</w:t>
      </w:r>
      <w:r>
        <w:t>,</w:t>
      </w:r>
      <w:r w:rsidRPr="00F2190F">
        <w:t xml:space="preserve"> </w:t>
      </w:r>
      <w:r>
        <w:t xml:space="preserve">na qual </w:t>
      </w:r>
      <w:r w:rsidRPr="00F2190F">
        <w:t xml:space="preserve">cada indivíduo tem seu papel e sua atividade </w:t>
      </w:r>
      <w:r>
        <w:t>especifica</w:t>
      </w:r>
      <w:r w:rsidRPr="00F2190F">
        <w:t xml:space="preserve">. Todos os jogadores da equipe trabalham de modo coordenado para ativar um objetivo que varia </w:t>
      </w:r>
      <w:r>
        <w:t xml:space="preserve">entre </w:t>
      </w:r>
      <w:r w:rsidRPr="00F2190F">
        <w:t>derrotar algum personagem do jogo ou até mesmo jogar contra uma equipe advers</w:t>
      </w:r>
      <w:r>
        <w:t>á</w:t>
      </w:r>
      <w:r w:rsidRPr="00F2190F">
        <w:t>ria</w:t>
      </w:r>
      <w:r>
        <w:t xml:space="preserve"> (LIMA </w:t>
      </w:r>
      <w:r w:rsidRPr="002D4D15">
        <w:rPr>
          <w:i/>
          <w:iCs/>
        </w:rPr>
        <w:t>et al</w:t>
      </w:r>
      <w:r>
        <w:rPr>
          <w:i/>
          <w:iCs/>
        </w:rPr>
        <w:t>.</w:t>
      </w:r>
      <w:r>
        <w:t>, 2016)</w:t>
      </w:r>
      <w:r w:rsidRPr="002D4D15">
        <w:t>.</w:t>
      </w:r>
    </w:p>
    <w:p w14:paraId="64BE6A24" w14:textId="77777777" w:rsidR="00540136" w:rsidRDefault="00540136" w:rsidP="00A44581">
      <w:pPr>
        <w:pStyle w:val="TF-TEXTO"/>
      </w:pPr>
      <w:r w:rsidRPr="00F2190F">
        <w:t>Para utilizar o sistema</w:t>
      </w:r>
      <w:r>
        <w:t>,</w:t>
      </w:r>
      <w:r w:rsidRPr="00F2190F">
        <w:t xml:space="preserve"> primeiro o usuário precisa selecionar o jogo de sua preferência</w:t>
      </w:r>
      <w:r>
        <w:t>.</w:t>
      </w:r>
      <w:r w:rsidRPr="00F2190F">
        <w:t xml:space="preserve"> </w:t>
      </w:r>
      <w:r>
        <w:t>C</w:t>
      </w:r>
      <w:r w:rsidRPr="00F2190F">
        <w:t xml:space="preserve">om o jogo selecionado são exibidas as equipes que estão </w:t>
      </w:r>
      <w:r w:rsidRPr="00F22BC0">
        <w:t>à</w:t>
      </w:r>
      <w:r w:rsidRPr="00F2190F">
        <w:t xml:space="preserve"> d</w:t>
      </w:r>
      <w:r>
        <w:t>isposição para o usuário entrar. C</w:t>
      </w:r>
      <w:r w:rsidRPr="00F2190F">
        <w:t xml:space="preserve">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Com o jogo selecionado o usuário é direcionado para a próxima tela </w:t>
      </w:r>
      <w:r>
        <w:t>na qual</w:t>
      </w:r>
      <w:r w:rsidRPr="00F2190F">
        <w:t xml:space="preserve"> são apresentadas as equipes e </w:t>
      </w:r>
      <w:r>
        <w:t>seus membros</w:t>
      </w:r>
      <w:r w:rsidRPr="00F2190F">
        <w:t xml:space="preserve">. Caso o usuário deseje saber mais a respeito da equipe ele pode abrir uma aba especifica da equipe </w:t>
      </w:r>
      <w:r>
        <w:t xml:space="preserve">na qual </w:t>
      </w:r>
      <w:r w:rsidRPr="00F2190F">
        <w:t>são apresentados os participantes da equipe e também pode ser feita a solicitação para participar do grupo</w:t>
      </w:r>
      <w:r>
        <w:t>. A</w:t>
      </w:r>
      <w:r w:rsidRPr="00F2190F">
        <w:t>pós a liberação do líder da equipe o usuário tem acesso as demais informações dos membros</w:t>
      </w:r>
      <w:r>
        <w:t xml:space="preserve"> (LIMA </w:t>
      </w:r>
      <w:r w:rsidRPr="002D4D15">
        <w:rPr>
          <w:i/>
          <w:iCs/>
        </w:rPr>
        <w:t>et al</w:t>
      </w:r>
      <w:r>
        <w:rPr>
          <w:i/>
          <w:iCs/>
        </w:rPr>
        <w:t>.</w:t>
      </w:r>
      <w:r>
        <w:t>, 2016)</w:t>
      </w:r>
      <w:r w:rsidRPr="002D4D15">
        <w:t xml:space="preserve">.  </w:t>
      </w:r>
    </w:p>
    <w:p w14:paraId="77FAD4B2" w14:textId="77777777" w:rsidR="00540136" w:rsidRDefault="00540136" w:rsidP="00A44581">
      <w:pPr>
        <w:pStyle w:val="TF-TEXTO"/>
      </w:pPr>
      <w:r>
        <w:t xml:space="preserve">Ao entrar na tela de opções dentro do sistema são apresentadas quatro funcionalidades para o usuário (Figura 4). Nessa tela do sistema é apresentado a opção de criar uma equipe independente do jogo selecionado, encontrar jogadores próximos, caso achar necessário o usuário pode solicitar o cadastro de um novo console ou jogo sendo necessário explicar o novo cadastro com detalhes e a última opção que é mostrada na (Figura 4) é a de denúncia de jogadores por alguma atitude negativa que eles tiveram (LIMA </w:t>
      </w:r>
      <w:r w:rsidRPr="002D4D15">
        <w:rPr>
          <w:i/>
          <w:iCs/>
        </w:rPr>
        <w:t>et al</w:t>
      </w:r>
      <w:r>
        <w:rPr>
          <w:i/>
          <w:iCs/>
        </w:rPr>
        <w:t>.</w:t>
      </w:r>
      <w:r>
        <w:t>, 2016)</w:t>
      </w:r>
      <w:r w:rsidRPr="002D4D15">
        <w:t xml:space="preserve">.  </w:t>
      </w:r>
    </w:p>
    <w:p w14:paraId="6CBEA6E6" w14:textId="77777777" w:rsidR="00540136" w:rsidRPr="00B25585" w:rsidRDefault="00540136" w:rsidP="00F9051A">
      <w:pPr>
        <w:pStyle w:val="TF-LEGENDA"/>
        <w:spacing w:before="0"/>
      </w:pPr>
      <w:r w:rsidRPr="00B25585">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rsidRPr="00B25585">
        <w:t xml:space="preserve"> - Visualização das funcionalidades disponíveis</w:t>
      </w:r>
    </w:p>
    <w:p w14:paraId="6915B7AB" w14:textId="77777777" w:rsidR="00540136" w:rsidRDefault="00540136" w:rsidP="00F9051A">
      <w:pPr>
        <w:pStyle w:val="TF-FIGURA"/>
      </w:pPr>
      <w:r w:rsidRPr="00B25585">
        <w:rPr>
          <w:noProof/>
        </w:rPr>
        <w:drawing>
          <wp:inline distT="0" distB="0" distL="0" distR="0" wp14:anchorId="48202B6A" wp14:editId="152E57C1">
            <wp:extent cx="5630349" cy="2762599"/>
            <wp:effectExtent l="19050" t="19050" r="27940" b="19050"/>
            <wp:docPr id="12" name="Imagem 12" descr="C:\Users\ferna\OneDrive\Área de Trabalho\Team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OneDrive\Área de Trabalho\TeamFi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0349" cy="2762599"/>
                    </a:xfrm>
                    <a:prstGeom prst="rect">
                      <a:avLst/>
                    </a:prstGeom>
                    <a:noFill/>
                    <a:ln>
                      <a:solidFill>
                        <a:schemeClr val="tx1"/>
                      </a:solidFill>
                    </a:ln>
                    <a:effectLst>
                      <a:softEdge rad="0"/>
                    </a:effectLst>
                  </pic:spPr>
                </pic:pic>
              </a:graphicData>
            </a:graphic>
          </wp:inline>
        </w:drawing>
      </w:r>
    </w:p>
    <w:p w14:paraId="01340D8A" w14:textId="77777777" w:rsidR="00540136" w:rsidRPr="00B25585" w:rsidRDefault="00540136" w:rsidP="00F9051A">
      <w:pPr>
        <w:pStyle w:val="TF-LEGENDA"/>
        <w:spacing w:before="0"/>
        <w:rPr>
          <w:sz w:val="20"/>
        </w:rPr>
      </w:pPr>
      <w:r w:rsidRPr="00B25585">
        <w:rPr>
          <w:sz w:val="20"/>
        </w:rPr>
        <w:t xml:space="preserve">Fonte: adaptada Lima </w:t>
      </w:r>
      <w:r w:rsidRPr="001320E3">
        <w:rPr>
          <w:i/>
          <w:sz w:val="20"/>
        </w:rPr>
        <w:t>et al</w:t>
      </w:r>
      <w:r w:rsidRPr="00B25585">
        <w:rPr>
          <w:sz w:val="20"/>
        </w:rPr>
        <w:t>. (2016).</w:t>
      </w:r>
    </w:p>
    <w:p w14:paraId="44F8289F" w14:textId="77777777" w:rsidR="00540136" w:rsidRDefault="00540136" w:rsidP="00A44581">
      <w:pPr>
        <w:pStyle w:val="TF-TEXTO"/>
      </w:pPr>
      <w:r w:rsidRPr="00F2190F">
        <w:t>Após a realização do evento com sua equipe cada membro vai criando a sua reputação individual</w:t>
      </w:r>
      <w:r>
        <w:t>,</w:t>
      </w:r>
      <w:r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t xml:space="preserve">da equipe </w:t>
      </w:r>
      <w:r w:rsidRPr="00F2190F">
        <w:t>adversária</w:t>
      </w:r>
      <w:r>
        <w:t>,</w:t>
      </w:r>
      <w:r w:rsidRPr="00F2190F">
        <w:t xml:space="preserve"> ele pode utilizar a opção de </w:t>
      </w:r>
      <w:r w:rsidRPr="00425C6E">
        <w:t>denúncia</w:t>
      </w:r>
      <w:r>
        <w:t>,</w:t>
      </w:r>
      <w:r w:rsidRPr="00F2190F">
        <w:t xml:space="preserve"> </w:t>
      </w:r>
      <w:r>
        <w:t>gerando</w:t>
      </w:r>
      <w:r w:rsidRPr="00F2190F">
        <w:t xml:space="preserve"> uma punição ao jogador que tem algum conteúdo inapropriado</w:t>
      </w:r>
      <w:r>
        <w:t xml:space="preserve"> (LIMA </w:t>
      </w:r>
      <w:r w:rsidRPr="002D4D15">
        <w:rPr>
          <w:i/>
          <w:iCs/>
        </w:rPr>
        <w:t>et al</w:t>
      </w:r>
      <w:r>
        <w:rPr>
          <w:i/>
          <w:iCs/>
        </w:rPr>
        <w:t>.</w:t>
      </w:r>
      <w:r>
        <w:t>, 2016)</w:t>
      </w:r>
      <w:r w:rsidRPr="002D4D15">
        <w:t xml:space="preserve">.  </w:t>
      </w:r>
    </w:p>
    <w:p w14:paraId="7F3B2C28" w14:textId="77777777" w:rsidR="00540136" w:rsidRDefault="00540136" w:rsidP="00FA26AD">
      <w:pPr>
        <w:pStyle w:val="Ttulo1"/>
      </w:pPr>
      <w:r>
        <w:t>proposta</w:t>
      </w:r>
    </w:p>
    <w:p w14:paraId="1C1A0261" w14:textId="77777777" w:rsidR="00540136" w:rsidRPr="00394D43" w:rsidRDefault="00540136" w:rsidP="009F3689">
      <w:pPr>
        <w:pStyle w:val="TF-TEXTO"/>
      </w:pPr>
      <w:r w:rsidRPr="00394D43">
        <w:t>Nest</w:t>
      </w:r>
      <w:r>
        <w:t xml:space="preserve">a seção </w:t>
      </w:r>
      <w:r w:rsidRPr="00394D43">
        <w:t>serão apresentadas as justificativas para a realização do trabalho proposto</w:t>
      </w:r>
      <w:r>
        <w:t xml:space="preserve"> (subseção </w:t>
      </w:r>
      <w:r>
        <w:fldChar w:fldCharType="begin"/>
      </w:r>
      <w:r>
        <w:instrText xml:space="preserve"> REF _Ref87971971 \r \h </w:instrText>
      </w:r>
      <w:r>
        <w:fldChar w:fldCharType="separate"/>
      </w:r>
      <w:r>
        <w:t>3.1</w:t>
      </w:r>
      <w:r>
        <w:fldChar w:fldCharType="end"/>
      </w:r>
      <w:r>
        <w:t>),</w:t>
      </w:r>
      <w:r w:rsidRPr="00394D43">
        <w:t xml:space="preserve"> bem como serão expostos os requisitos principais</w:t>
      </w:r>
      <w:r>
        <w:t xml:space="preserve"> (subseção </w:t>
      </w:r>
      <w:r>
        <w:fldChar w:fldCharType="begin"/>
      </w:r>
      <w:r>
        <w:instrText xml:space="preserve"> REF _Ref87973466 \r \h </w:instrText>
      </w:r>
      <w:r>
        <w:fldChar w:fldCharType="separate"/>
      </w:r>
      <w:r>
        <w:t>3.2</w:t>
      </w:r>
      <w:r>
        <w:fldChar w:fldCharType="end"/>
      </w:r>
      <w:r>
        <w:t>)</w:t>
      </w:r>
      <w:r w:rsidRPr="00394D43">
        <w:t xml:space="preserve">, finalizando </w:t>
      </w:r>
      <w:r w:rsidRPr="00394D43">
        <w:lastRenderedPageBreak/>
        <w:t>com a metodologia e o cronograma planejado para o desenvolvimento do trabalho</w:t>
      </w:r>
      <w:r>
        <w:t xml:space="preserve"> (subseção </w:t>
      </w:r>
      <w:r>
        <w:fldChar w:fldCharType="begin"/>
      </w:r>
      <w:r>
        <w:instrText xml:space="preserve"> REF _Ref87973480 \r \h </w:instrText>
      </w:r>
      <w:r>
        <w:fldChar w:fldCharType="separate"/>
      </w:r>
      <w:r>
        <w:t>3.3</w:t>
      </w:r>
      <w:r>
        <w:fldChar w:fldCharType="end"/>
      </w:r>
      <w:r>
        <w:t>)</w:t>
      </w:r>
      <w:r w:rsidRPr="00394D43">
        <w:t>.</w:t>
      </w:r>
    </w:p>
    <w:p w14:paraId="2CDA02DB" w14:textId="77777777" w:rsidR="00540136" w:rsidRDefault="00540136" w:rsidP="00540136">
      <w:pPr>
        <w:pStyle w:val="Ttulo2"/>
        <w:spacing w:after="120" w:line="240" w:lineRule="auto"/>
      </w:pPr>
      <w:r w:rsidDel="009F3689">
        <w:t xml:space="preserve"> </w:t>
      </w:r>
      <w:bookmarkStart w:id="1" w:name="_Ref87971971"/>
      <w:r>
        <w:t>JUSTIFICATIVA</w:t>
      </w:r>
      <w:bookmarkEnd w:id="1"/>
    </w:p>
    <w:p w14:paraId="42AC4734" w14:textId="77777777" w:rsidR="00540136" w:rsidRDefault="00540136" w:rsidP="00BE35DB">
      <w:pPr>
        <w:pStyle w:val="TF-TEXTO"/>
      </w:pPr>
      <w:r>
        <w:t xml:space="preserve">Caso unificadas algumas características dos sistemas da seção </w:t>
      </w:r>
      <w:r>
        <w:fldChar w:fldCharType="begin"/>
      </w:r>
      <w:r>
        <w:instrText xml:space="preserve"> REF _Ref83321948 \r \h </w:instrText>
      </w:r>
      <w:r>
        <w:fldChar w:fldCharType="separate"/>
      </w:r>
      <w:r>
        <w:t>2</w:t>
      </w:r>
      <w:r>
        <w:fldChar w:fldCharType="end"/>
      </w:r>
      <w:r>
        <w:t xml:space="preserve"> é possível desenvolver um sistema com relevância ao tema proposto, conforme é evidenciado na seção </w:t>
      </w:r>
      <w:r>
        <w:fldChar w:fldCharType="begin"/>
      </w:r>
      <w:r>
        <w:instrText xml:space="preserve"> REF _Ref83321940 \r \h </w:instrText>
      </w:r>
      <w:r>
        <w:fldChar w:fldCharType="separate"/>
      </w:r>
      <w:r>
        <w:t>1</w:t>
      </w:r>
      <w:r>
        <w:fldChar w:fldCharType="end"/>
      </w:r>
      <w:r>
        <w:t xml:space="preserve">. </w:t>
      </w:r>
      <w:r w:rsidRPr="000706D5">
        <w:t xml:space="preserve">Lima </w:t>
      </w:r>
      <w:r w:rsidRPr="000706D5">
        <w:rPr>
          <w:i/>
        </w:rPr>
        <w:t>et al.</w:t>
      </w:r>
      <w:r w:rsidRPr="000706D5">
        <w:t xml:space="preserve"> (2016)</w:t>
      </w:r>
      <w:r>
        <w:t xml:space="preserve"> afirmam que para ser bem-sucedido em um game on-line é preciso que aconteça a formação de equipe, os maiores desafios de jogos on-line de </w:t>
      </w:r>
      <w:r w:rsidRPr="003F3DC9">
        <w:rPr>
          <w:i/>
        </w:rPr>
        <w:t>multiplayer</w:t>
      </w:r>
      <w:r>
        <w:t xml:space="preserve"> só podem ser conquistados com a união e a colaboração dos jogadores estando em equipes. Nesse sentido, </w:t>
      </w:r>
      <w:r w:rsidRPr="00F2190F">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apresentam diferentes formas para buscar a união de pessoas e realização de eventos por via de um sistema, mas cada um com sua respectiva área de atuação. No Quadro 1 é apresentado um comparativo entre os trabalhos correlatos, de modo que as linhas representam características e as colunas os trabalhos correlatos que foram utilizados. </w:t>
      </w:r>
    </w:p>
    <w:p w14:paraId="66345FD8" w14:textId="77777777" w:rsidR="00540136" w:rsidRDefault="00540136" w:rsidP="00577E79">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1</w:t>
      </w:r>
      <w:r>
        <w:rPr>
          <w:noProof/>
        </w:rPr>
        <w:fldChar w:fldCharType="end"/>
      </w:r>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2"/>
        <w:gridCol w:w="1551"/>
        <w:gridCol w:w="1377"/>
      </w:tblGrid>
      <w:tr w:rsidR="00540136" w14:paraId="7853C18A" w14:textId="77777777" w:rsidTr="00F2190F">
        <w:trPr>
          <w:trHeight w:val="441"/>
        </w:trPr>
        <w:tc>
          <w:tcPr>
            <w:tcW w:w="4536" w:type="dxa"/>
            <w:tcBorders>
              <w:tl2br w:val="single" w:sz="4" w:space="0" w:color="auto"/>
            </w:tcBorders>
            <w:shd w:val="clear" w:color="auto" w:fill="A6A6A6"/>
          </w:tcPr>
          <w:p w14:paraId="024DC607" w14:textId="77777777" w:rsidR="00540136" w:rsidRPr="00F2190F" w:rsidRDefault="00540136" w:rsidP="00F2190F">
            <w:pPr>
              <w:pStyle w:val="TF-TEXTOQUADRO"/>
              <w:jc w:val="right"/>
              <w:rPr>
                <w:b/>
                <w:bCs/>
                <w:sz w:val="20"/>
              </w:rPr>
            </w:pPr>
            <w:r w:rsidRPr="00F2190F">
              <w:rPr>
                <w:b/>
                <w:bCs/>
                <w:sz w:val="20"/>
              </w:rPr>
              <w:t>Trabalhos Correlatos</w:t>
            </w:r>
          </w:p>
          <w:p w14:paraId="7CB2A4E0" w14:textId="77777777" w:rsidR="00540136" w:rsidRPr="00F2190F" w:rsidRDefault="00540136"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6C6C1744" w14:textId="77777777" w:rsidR="00540136" w:rsidRDefault="00540136" w:rsidP="001367E2">
            <w:pPr>
              <w:pStyle w:val="TF-TEXTOQUADRO"/>
              <w:jc w:val="center"/>
              <w:rPr>
                <w:b/>
                <w:bCs/>
                <w:sz w:val="20"/>
              </w:rPr>
            </w:pPr>
            <w:r w:rsidRPr="00F2190F">
              <w:rPr>
                <w:b/>
                <w:bCs/>
                <w:sz w:val="20"/>
              </w:rPr>
              <w:t xml:space="preserve">Zucchi </w:t>
            </w:r>
          </w:p>
          <w:p w14:paraId="09C58038" w14:textId="77777777" w:rsidR="00540136" w:rsidRPr="00F2190F" w:rsidRDefault="00540136" w:rsidP="001367E2">
            <w:pPr>
              <w:pStyle w:val="TF-TEXTOQUADRO"/>
              <w:jc w:val="center"/>
              <w:rPr>
                <w:b/>
                <w:bCs/>
                <w:sz w:val="20"/>
              </w:rPr>
            </w:pPr>
            <w:r w:rsidRPr="00F2190F">
              <w:rPr>
                <w:b/>
                <w:bCs/>
                <w:sz w:val="20"/>
              </w:rPr>
              <w:t>(2018)</w:t>
            </w:r>
          </w:p>
        </w:tc>
        <w:tc>
          <w:tcPr>
            <w:tcW w:w="1559" w:type="dxa"/>
            <w:shd w:val="clear" w:color="auto" w:fill="A6A6A6"/>
            <w:vAlign w:val="center"/>
          </w:tcPr>
          <w:p w14:paraId="78D4A933" w14:textId="77777777" w:rsidR="00540136" w:rsidRPr="00F2190F" w:rsidRDefault="00540136" w:rsidP="001367E2">
            <w:pPr>
              <w:pStyle w:val="TF-TEXTOQUADRO"/>
              <w:jc w:val="center"/>
              <w:rPr>
                <w:b/>
                <w:bCs/>
                <w:sz w:val="20"/>
              </w:rPr>
            </w:pPr>
            <w:r w:rsidRPr="003F3DC9">
              <w:rPr>
                <w:b/>
              </w:rPr>
              <w:t xml:space="preserve">Alcântara </w:t>
            </w:r>
            <w:r w:rsidRPr="003F3DC9">
              <w:rPr>
                <w:b/>
                <w:i/>
                <w:iCs/>
              </w:rPr>
              <w:t>et al</w:t>
            </w:r>
            <w:r w:rsidRPr="000706D5">
              <w:rPr>
                <w:i/>
                <w:iCs/>
              </w:rPr>
              <w:t>.</w:t>
            </w:r>
            <w:r w:rsidRPr="00F2190F">
              <w:rPr>
                <w:b/>
                <w:bCs/>
                <w:sz w:val="20"/>
              </w:rPr>
              <w:t xml:space="preserve"> (2018)</w:t>
            </w:r>
          </w:p>
        </w:tc>
        <w:tc>
          <w:tcPr>
            <w:tcW w:w="1390" w:type="dxa"/>
            <w:shd w:val="clear" w:color="auto" w:fill="A6A6A6"/>
            <w:vAlign w:val="center"/>
          </w:tcPr>
          <w:p w14:paraId="116C06F6" w14:textId="77777777" w:rsidR="00540136" w:rsidRPr="00F2190F" w:rsidRDefault="00540136" w:rsidP="00AA352B">
            <w:pPr>
              <w:pStyle w:val="TF-TEXTOQUADRO"/>
              <w:jc w:val="center"/>
              <w:rPr>
                <w:b/>
                <w:bCs/>
                <w:sz w:val="20"/>
              </w:rPr>
            </w:pPr>
            <w:r w:rsidRPr="003F3DC9">
              <w:rPr>
                <w:b/>
              </w:rPr>
              <w:t xml:space="preserve">Lima </w:t>
            </w:r>
            <w:r w:rsidRPr="003F3DC9">
              <w:rPr>
                <w:b/>
                <w:i/>
                <w:iCs/>
              </w:rPr>
              <w:t>et al.</w:t>
            </w:r>
            <w:r w:rsidRPr="00F2190F">
              <w:rPr>
                <w:b/>
                <w:bCs/>
                <w:sz w:val="20"/>
              </w:rPr>
              <w:t xml:space="preserve"> (2016)</w:t>
            </w:r>
          </w:p>
        </w:tc>
      </w:tr>
      <w:tr w:rsidR="00540136" w14:paraId="06D44C17" w14:textId="77777777" w:rsidTr="00F2190F">
        <w:trPr>
          <w:trHeight w:val="108"/>
        </w:trPr>
        <w:tc>
          <w:tcPr>
            <w:tcW w:w="4536" w:type="dxa"/>
            <w:shd w:val="clear" w:color="auto" w:fill="auto"/>
          </w:tcPr>
          <w:p w14:paraId="4034B17C" w14:textId="77777777" w:rsidR="00540136" w:rsidRPr="00F2190F" w:rsidRDefault="00540136" w:rsidP="00381245">
            <w:pPr>
              <w:pStyle w:val="TF-TEXTOQUADRO"/>
              <w:rPr>
                <w:sz w:val="20"/>
              </w:rPr>
            </w:pPr>
            <w:r w:rsidRPr="00F2190F">
              <w:rPr>
                <w:sz w:val="20"/>
              </w:rPr>
              <w:t>Construído com base no M3C</w:t>
            </w:r>
          </w:p>
        </w:tc>
        <w:tc>
          <w:tcPr>
            <w:tcW w:w="1560" w:type="dxa"/>
            <w:shd w:val="clear" w:color="auto" w:fill="auto"/>
            <w:vAlign w:val="center"/>
          </w:tcPr>
          <w:p w14:paraId="4089C0AE"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FB1BCDB"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60A7221B" w14:textId="77777777" w:rsidR="00540136" w:rsidRPr="00F2190F" w:rsidRDefault="00540136" w:rsidP="00381245">
            <w:pPr>
              <w:pStyle w:val="TF-TEXTOQUADRO"/>
              <w:jc w:val="center"/>
              <w:rPr>
                <w:sz w:val="20"/>
              </w:rPr>
            </w:pPr>
            <w:r w:rsidRPr="00F2190F">
              <w:rPr>
                <w:color w:val="FF0000"/>
                <w:sz w:val="20"/>
              </w:rPr>
              <w:t>X</w:t>
            </w:r>
          </w:p>
        </w:tc>
      </w:tr>
      <w:tr w:rsidR="00540136" w14:paraId="69BC2C27" w14:textId="77777777" w:rsidTr="00F2190F">
        <w:tc>
          <w:tcPr>
            <w:tcW w:w="4536" w:type="dxa"/>
            <w:shd w:val="clear" w:color="auto" w:fill="auto"/>
          </w:tcPr>
          <w:p w14:paraId="1977BF83" w14:textId="77777777" w:rsidR="00540136" w:rsidRPr="00F2190F" w:rsidRDefault="00540136" w:rsidP="00381245">
            <w:pPr>
              <w:pStyle w:val="TF-TEXTOQUADRO"/>
              <w:rPr>
                <w:sz w:val="20"/>
              </w:rPr>
            </w:pPr>
            <w:r w:rsidRPr="00F2190F">
              <w:rPr>
                <w:sz w:val="20"/>
              </w:rPr>
              <w:t>Jogos on-line</w:t>
            </w:r>
          </w:p>
        </w:tc>
        <w:tc>
          <w:tcPr>
            <w:tcW w:w="1560" w:type="dxa"/>
            <w:shd w:val="clear" w:color="auto" w:fill="auto"/>
            <w:vAlign w:val="center"/>
          </w:tcPr>
          <w:p w14:paraId="21FABE10" w14:textId="77777777" w:rsidR="00540136" w:rsidRPr="00F2190F" w:rsidRDefault="00540136"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2B5A2B81"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3D43B67A"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r>
      <w:tr w:rsidR="00540136" w14:paraId="5E876298" w14:textId="77777777" w:rsidTr="00F2190F">
        <w:tc>
          <w:tcPr>
            <w:tcW w:w="4536" w:type="dxa"/>
            <w:shd w:val="clear" w:color="auto" w:fill="auto"/>
          </w:tcPr>
          <w:p w14:paraId="72F6B918" w14:textId="77777777" w:rsidR="00540136" w:rsidRPr="00F2190F" w:rsidRDefault="00540136" w:rsidP="00381245">
            <w:pPr>
              <w:pStyle w:val="TF-TEXTOQUADRO"/>
              <w:rPr>
                <w:sz w:val="20"/>
              </w:rPr>
            </w:pPr>
            <w:r w:rsidRPr="00F2190F">
              <w:rPr>
                <w:sz w:val="20"/>
              </w:rPr>
              <w:t>Coordenação de equipes (Coordenação)</w:t>
            </w:r>
          </w:p>
        </w:tc>
        <w:tc>
          <w:tcPr>
            <w:tcW w:w="1560" w:type="dxa"/>
            <w:shd w:val="clear" w:color="auto" w:fill="auto"/>
            <w:vAlign w:val="center"/>
          </w:tcPr>
          <w:p w14:paraId="7E27C141"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62DDE69"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38BA4F77"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r>
      <w:tr w:rsidR="00540136" w14:paraId="01BECC05" w14:textId="77777777" w:rsidTr="00F2190F">
        <w:tc>
          <w:tcPr>
            <w:tcW w:w="4536" w:type="dxa"/>
            <w:shd w:val="clear" w:color="auto" w:fill="auto"/>
          </w:tcPr>
          <w:p w14:paraId="0ADE3D4F" w14:textId="77777777" w:rsidR="00540136" w:rsidRPr="00F2190F" w:rsidRDefault="00540136"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0AE2BC3F"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75C675F"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6EF680F9" w14:textId="77777777" w:rsidR="00540136" w:rsidRPr="00F2190F" w:rsidRDefault="00540136" w:rsidP="00381245">
            <w:pPr>
              <w:pStyle w:val="TF-TEXTOQUADRO"/>
              <w:jc w:val="center"/>
              <w:rPr>
                <w:sz w:val="20"/>
              </w:rPr>
            </w:pPr>
            <w:r w:rsidRPr="00F2190F">
              <w:rPr>
                <w:color w:val="FF0000"/>
                <w:sz w:val="20"/>
              </w:rPr>
              <w:t>X</w:t>
            </w:r>
          </w:p>
        </w:tc>
      </w:tr>
      <w:tr w:rsidR="00540136" w14:paraId="146ADD25" w14:textId="77777777" w:rsidTr="00F2190F">
        <w:tc>
          <w:tcPr>
            <w:tcW w:w="4536" w:type="dxa"/>
            <w:shd w:val="clear" w:color="auto" w:fill="auto"/>
          </w:tcPr>
          <w:p w14:paraId="0FA57D2A" w14:textId="77777777" w:rsidR="00540136" w:rsidRPr="00F2190F" w:rsidRDefault="00540136" w:rsidP="00381245">
            <w:pPr>
              <w:pStyle w:val="TF-TEXTOQUADRO"/>
              <w:rPr>
                <w:sz w:val="20"/>
              </w:rPr>
            </w:pPr>
            <w:r w:rsidRPr="00F2190F">
              <w:rPr>
                <w:sz w:val="20"/>
              </w:rPr>
              <w:t>Agendamento de compromissos</w:t>
            </w:r>
          </w:p>
        </w:tc>
        <w:tc>
          <w:tcPr>
            <w:tcW w:w="1560" w:type="dxa"/>
            <w:shd w:val="clear" w:color="auto" w:fill="auto"/>
            <w:vAlign w:val="center"/>
          </w:tcPr>
          <w:p w14:paraId="5ABF6137"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B016B38"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007B474C" w14:textId="77777777" w:rsidR="00540136" w:rsidRPr="00F2190F" w:rsidRDefault="00540136" w:rsidP="00381245">
            <w:pPr>
              <w:pStyle w:val="TF-TEXTOQUADRO"/>
              <w:jc w:val="center"/>
              <w:rPr>
                <w:sz w:val="20"/>
              </w:rPr>
            </w:pPr>
            <w:r w:rsidRPr="00F2190F">
              <w:rPr>
                <w:color w:val="FF0000"/>
                <w:sz w:val="20"/>
              </w:rPr>
              <w:t>X</w:t>
            </w:r>
          </w:p>
        </w:tc>
      </w:tr>
      <w:tr w:rsidR="00540136" w14:paraId="4A59375C" w14:textId="77777777" w:rsidTr="00F2190F">
        <w:tc>
          <w:tcPr>
            <w:tcW w:w="4536" w:type="dxa"/>
            <w:shd w:val="clear" w:color="auto" w:fill="auto"/>
          </w:tcPr>
          <w:p w14:paraId="62B28033" w14:textId="77777777" w:rsidR="00540136" w:rsidRPr="00F2190F" w:rsidRDefault="00540136" w:rsidP="00381245">
            <w:pPr>
              <w:pStyle w:val="TF-TEXTOQUADRO"/>
              <w:rPr>
                <w:sz w:val="20"/>
              </w:rPr>
            </w:pPr>
            <w:r w:rsidRPr="00F2190F">
              <w:rPr>
                <w:sz w:val="20"/>
              </w:rPr>
              <w:t>Escolher os participantes</w:t>
            </w:r>
          </w:p>
        </w:tc>
        <w:tc>
          <w:tcPr>
            <w:tcW w:w="1560" w:type="dxa"/>
            <w:shd w:val="clear" w:color="auto" w:fill="auto"/>
            <w:vAlign w:val="center"/>
          </w:tcPr>
          <w:p w14:paraId="74ED0CDD"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451364D5"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1410249C"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r>
      <w:tr w:rsidR="00540136" w14:paraId="044D1658" w14:textId="77777777" w:rsidTr="00F2190F">
        <w:tc>
          <w:tcPr>
            <w:tcW w:w="4536" w:type="dxa"/>
            <w:shd w:val="clear" w:color="auto" w:fill="auto"/>
          </w:tcPr>
          <w:p w14:paraId="5BAD9139" w14:textId="77777777" w:rsidR="00540136" w:rsidRPr="00F2190F" w:rsidRDefault="00540136" w:rsidP="00381245">
            <w:pPr>
              <w:pStyle w:val="TF-TEXTOQUADRO"/>
              <w:rPr>
                <w:sz w:val="20"/>
              </w:rPr>
            </w:pPr>
            <w:r w:rsidRPr="00F2190F">
              <w:rPr>
                <w:sz w:val="20"/>
              </w:rPr>
              <w:t>Método de avaliação</w:t>
            </w:r>
          </w:p>
        </w:tc>
        <w:tc>
          <w:tcPr>
            <w:tcW w:w="1560" w:type="dxa"/>
            <w:shd w:val="clear" w:color="auto" w:fill="auto"/>
            <w:vAlign w:val="center"/>
          </w:tcPr>
          <w:p w14:paraId="2CA91884" w14:textId="77777777" w:rsidR="00540136" w:rsidRPr="00F2190F" w:rsidRDefault="00540136" w:rsidP="00381245">
            <w:pPr>
              <w:pStyle w:val="TF-TEXTOQUADRO"/>
              <w:jc w:val="center"/>
              <w:rPr>
                <w:sz w:val="20"/>
              </w:rPr>
            </w:pPr>
            <w:r w:rsidRPr="00F2190F">
              <w:rPr>
                <w:sz w:val="20"/>
              </w:rPr>
              <w:t>RURUCAg</w:t>
            </w:r>
          </w:p>
        </w:tc>
        <w:tc>
          <w:tcPr>
            <w:tcW w:w="1559" w:type="dxa"/>
            <w:shd w:val="clear" w:color="auto" w:fill="auto"/>
            <w:vAlign w:val="center"/>
          </w:tcPr>
          <w:p w14:paraId="6E1E4D80"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1B9027A1" w14:textId="77777777" w:rsidR="00540136" w:rsidRPr="00F2190F" w:rsidRDefault="00540136" w:rsidP="00381245">
            <w:pPr>
              <w:pStyle w:val="TF-TEXTOQUADRO"/>
              <w:jc w:val="center"/>
              <w:rPr>
                <w:sz w:val="20"/>
              </w:rPr>
            </w:pPr>
            <w:r w:rsidRPr="00F2190F">
              <w:rPr>
                <w:color w:val="FF0000"/>
                <w:sz w:val="20"/>
              </w:rPr>
              <w:t>X</w:t>
            </w:r>
          </w:p>
        </w:tc>
      </w:tr>
    </w:tbl>
    <w:p w14:paraId="1C5EF30E" w14:textId="77777777" w:rsidR="00540136" w:rsidRDefault="00540136" w:rsidP="00577E79">
      <w:pPr>
        <w:pStyle w:val="TF-FONTE"/>
      </w:pPr>
      <w:r>
        <w:t>Fonte: elaborado pelo autor.</w:t>
      </w:r>
    </w:p>
    <w:p w14:paraId="019F25B3" w14:textId="77777777" w:rsidR="00540136" w:rsidRPr="005E40DD" w:rsidRDefault="00540136" w:rsidP="00CF6917">
      <w:pPr>
        <w:pStyle w:val="TF-TEXTO"/>
      </w:pPr>
      <w:r>
        <w:t xml:space="preserve">Conforme demonstrado no Quadro 1, pode-se analisar que </w:t>
      </w:r>
      <w:r w:rsidRPr="000706D5">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possuem objetivos similares sobre o assunto de Coordenação de equipes e a escolha de participantes para equipes. Essas características foram identificadas nos três correlatos, sendo consideradas peças importantes para alcançar os objetivos. Essas características são importantes para que seja possível </w:t>
      </w:r>
      <w:r w:rsidRPr="00DF0A43">
        <w:t>desenvolver</w:t>
      </w:r>
      <w:r>
        <w:t xml:space="preserve"> a Coordenação entre indivíduos em busca de um objetivo em comum. Alcântara</w:t>
      </w:r>
      <w:r w:rsidRPr="00E402E8">
        <w:t xml:space="preserve"> </w:t>
      </w:r>
      <w:r w:rsidRPr="000706D5">
        <w:rPr>
          <w:i/>
          <w:iCs/>
        </w:rPr>
        <w:t>et al.</w:t>
      </w:r>
      <w:r w:rsidRPr="00E402E8">
        <w:t xml:space="preserve"> (2018)</w:t>
      </w:r>
      <w:r>
        <w:t xml:space="preserve"> e Lima </w:t>
      </w:r>
      <w:r w:rsidRPr="000706D5">
        <w:rPr>
          <w:i/>
          <w:iCs/>
        </w:rPr>
        <w:t>et al.</w:t>
      </w:r>
      <w:r>
        <w:t xml:space="preserve"> (2016) utilizam um sistema para jogos on-line, pois foi destacado o aumento de jogadores que a indústria de jogos possui e a variação das características de pessoas que tem acesso aos jogos. </w:t>
      </w:r>
      <w:r w:rsidRPr="000706D5">
        <w:rPr>
          <w:bCs/>
        </w:rPr>
        <w:t>Zucchi (2018)</w:t>
      </w:r>
      <w:r>
        <w:rPr>
          <w:bCs/>
        </w:rPr>
        <w:t xml:space="preserve"> por outro lado tem como seu ponto principal a construção de equipes para práticas esportivas.</w:t>
      </w:r>
    </w:p>
    <w:p w14:paraId="5175EDB0" w14:textId="77777777" w:rsidR="00540136" w:rsidRDefault="00540136" w:rsidP="00F2190F">
      <w:pPr>
        <w:pStyle w:val="TF-TEXTO"/>
        <w:rPr>
          <w:bCs/>
        </w:rPr>
      </w:pPr>
      <w:r>
        <w:t xml:space="preserve">A utilização Modelo 3C de Colaboração (M3C), do Método de avaliação de User Requirements and Usability and Communicability Assessment in groupware (RURUCAg) e do envio de notificação quando um participante é escolhido para um time se deu somente por parte de </w:t>
      </w:r>
      <w:r w:rsidRPr="000706D5">
        <w:rPr>
          <w:bCs/>
        </w:rPr>
        <w:t>Zucchi (2018)</w:t>
      </w:r>
      <w:r>
        <w:rPr>
          <w:bCs/>
        </w:rPr>
        <w:t xml:space="preserve">. </w:t>
      </w:r>
      <w:r w:rsidRPr="000706D5">
        <w:rPr>
          <w:bCs/>
        </w:rPr>
        <w:t>Zucchi (2018)</w:t>
      </w:r>
      <w:r>
        <w:rPr>
          <w:bCs/>
        </w:rPr>
        <w:t xml:space="preserve"> ainda se destaca pelo envio</w:t>
      </w:r>
      <w:r w:rsidRPr="00670CE5">
        <w:rPr>
          <w:bCs/>
        </w:rPr>
        <w:t xml:space="preserve"> de notificação para participar da </w:t>
      </w:r>
      <w:r w:rsidRPr="00670CE5">
        <w:rPr>
          <w:bCs/>
        </w:rPr>
        <w:lastRenderedPageBreak/>
        <w:t>equipe</w:t>
      </w:r>
      <w:r>
        <w:rPr>
          <w:bCs/>
        </w:rPr>
        <w:t xml:space="preserve">, propiciando a </w:t>
      </w:r>
      <w:r w:rsidRPr="00670CE5">
        <w:rPr>
          <w:bCs/>
        </w:rPr>
        <w:t>Comunicação</w:t>
      </w:r>
      <w:r>
        <w:rPr>
          <w:bCs/>
        </w:rPr>
        <w:t xml:space="preserve"> e o a</w:t>
      </w:r>
      <w:r w:rsidRPr="00670CE5">
        <w:rPr>
          <w:bCs/>
        </w:rPr>
        <w:t>gendamento de compromissos</w:t>
      </w:r>
      <w:r>
        <w:rPr>
          <w:bCs/>
        </w:rPr>
        <w:t>. O agendamento de compromisso é essencial pois é preciso determinar o local no qual será realizada a atividade e também a hora e data.</w:t>
      </w:r>
    </w:p>
    <w:p w14:paraId="342C527B" w14:textId="77777777" w:rsidR="00540136" w:rsidRDefault="00540136" w:rsidP="00F2190F">
      <w:pPr>
        <w:pStyle w:val="TF-TEXTO"/>
        <w:ind w:firstLine="0"/>
        <w:rPr>
          <w:bCs/>
        </w:rPr>
      </w:pPr>
      <w:r>
        <w:rPr>
          <w:bCs/>
        </w:rPr>
        <w:tab/>
        <w:t>Com base nestas características, tal como apresentado no Quadro 1, pode-se avaliar que o trabalho proposto é relevante por conectar as pessoas que tem como objetivo atividades em jogos on-line e necessitam de uma equipe. Cabe destacar ainda, a parte de agendamento de compromissos para que todos possam estar disponíveis em um horário pré-definido, realizando  o evento que foi proposto. Além disso, como será possível escolher o jogo que deseja, o trabalho proposto visa abranger um grande nicho de pessoas de diferentes idades para trabalhar em conjunto em um propósito. São apresentadas poucos sistemas no mercado que possibilitam o cadastro de equipes, agendamento de evento e avaliação de usuários, entre outras características já citadas, voltado exclusivamente para jogos on-line. Os exemplos existentes são voltados para eventos presenciais, mas ao se buscar uma forma de unir os jogadores em ambientes virtuais existem poucas opções.</w:t>
      </w:r>
    </w:p>
    <w:p w14:paraId="2364F9F3" w14:textId="77777777" w:rsidR="00540136" w:rsidRDefault="00540136" w:rsidP="00F2190F">
      <w:pPr>
        <w:pStyle w:val="TF-TEXTO"/>
        <w:rPr>
          <w:bCs/>
        </w:rPr>
      </w:pPr>
      <w:r>
        <w:rPr>
          <w:bCs/>
        </w:rPr>
        <w:t>O trabalho proposto trará como contribuição</w:t>
      </w:r>
      <w:r w:rsidRPr="002817F0">
        <w:rPr>
          <w:bCs/>
        </w:rPr>
        <w:t xml:space="preserve"> social,</w:t>
      </w:r>
      <w:r>
        <w:rPr>
          <w:bCs/>
        </w:rPr>
        <w:t xml:space="preserve"> um</w:t>
      </w:r>
      <w:r w:rsidRPr="002817F0">
        <w:rPr>
          <w:bCs/>
        </w:rPr>
        <w:t>a maior agilidade ao gerenciar eventos que são a respeito de jogos on</w:t>
      </w:r>
      <w:r>
        <w:rPr>
          <w:bCs/>
        </w:rPr>
        <w:t>-</w:t>
      </w:r>
      <w:r w:rsidRPr="002817F0">
        <w:rPr>
          <w:bCs/>
        </w:rPr>
        <w:t>line</w:t>
      </w:r>
      <w:r>
        <w:rPr>
          <w:bCs/>
        </w:rPr>
        <w:t>,</w:t>
      </w:r>
      <w:r w:rsidRPr="002817F0">
        <w:rPr>
          <w:bCs/>
        </w:rPr>
        <w:t xml:space="preserve"> assim como melhorar a interação entre as pessoas que estão formando as equipes</w:t>
      </w:r>
      <w:r>
        <w:rPr>
          <w:bCs/>
        </w:rPr>
        <w:t>,</w:t>
      </w:r>
      <w:r w:rsidRPr="002817F0">
        <w:rPr>
          <w:bCs/>
        </w:rPr>
        <w:t xml:space="preserve"> participando de eventos e otimizando o tempo de jogadores para focar em tarefas que desejam realizar</w:t>
      </w:r>
      <w:r>
        <w:rPr>
          <w:bCs/>
        </w:rPr>
        <w:t xml:space="preserve"> em um espaço de tempo dentro do jogo. Como </w:t>
      </w:r>
      <w:r w:rsidRPr="002817F0">
        <w:rPr>
          <w:bCs/>
        </w:rPr>
        <w:t>contribuição tecnológica</w:t>
      </w:r>
      <w:r>
        <w:rPr>
          <w:bCs/>
        </w:rPr>
        <w:t xml:space="preserve">, destaca-se o desenvolvimento de um Sistema Colaborativo para </w:t>
      </w:r>
      <w:r w:rsidRPr="002817F0">
        <w:rPr>
          <w:bCs/>
        </w:rPr>
        <w:t xml:space="preserve">criação de </w:t>
      </w:r>
      <w:r>
        <w:rPr>
          <w:bCs/>
        </w:rPr>
        <w:t xml:space="preserve">grupos e </w:t>
      </w:r>
      <w:r w:rsidRPr="002817F0">
        <w:rPr>
          <w:bCs/>
        </w:rPr>
        <w:t>eventos com notificações ao usuário para entrar em equipes</w:t>
      </w:r>
      <w:r>
        <w:rPr>
          <w:bCs/>
        </w:rPr>
        <w:t xml:space="preserve">, </w:t>
      </w:r>
      <w:r w:rsidRPr="002817F0">
        <w:rPr>
          <w:bCs/>
        </w:rPr>
        <w:t>utilizando a tecnologia</w:t>
      </w:r>
      <w:r w:rsidRPr="002817F0">
        <w:rPr>
          <w:rFonts w:ascii="Arial" w:hAnsi="Arial" w:cs="Arial"/>
          <w:color w:val="333333"/>
          <w:spacing w:val="15"/>
          <w:sz w:val="27"/>
          <w:szCs w:val="27"/>
          <w:shd w:val="clear" w:color="auto" w:fill="F8F8F8"/>
        </w:rPr>
        <w:t> </w:t>
      </w:r>
      <w:hyperlink r:id="rId10" w:history="1">
        <w:r w:rsidRPr="00F2190F">
          <w:rPr>
            <w:bCs/>
          </w:rPr>
          <w:t>Progressive Web App (PWA)</w:t>
        </w:r>
      </w:hyperlink>
      <w:r w:rsidRPr="002817F0">
        <w:rPr>
          <w:bCs/>
        </w:rPr>
        <w:t xml:space="preserve">, o banco de </w:t>
      </w:r>
      <w:r>
        <w:rPr>
          <w:bCs/>
        </w:rPr>
        <w:t>dados F</w:t>
      </w:r>
      <w:r w:rsidRPr="002817F0">
        <w:rPr>
          <w:bCs/>
        </w:rPr>
        <w:t xml:space="preserve">irebase </w:t>
      </w:r>
      <w:r>
        <w:rPr>
          <w:bCs/>
        </w:rPr>
        <w:t>e a linguagem de programação Dart com a utilização da interface de desenvolvimento Flutter. Além disso, será construído seguindo os princípios do Material Design. Por fim, como</w:t>
      </w:r>
      <w:r w:rsidRPr="002817F0">
        <w:rPr>
          <w:bCs/>
        </w:rPr>
        <w:t xml:space="preserve"> </w:t>
      </w:r>
      <w:r w:rsidRPr="00DA49AE">
        <w:rPr>
          <w:bCs/>
        </w:rPr>
        <w:t xml:space="preserve">contribuição acadêmica o </w:t>
      </w:r>
      <w:r>
        <w:rPr>
          <w:bCs/>
        </w:rPr>
        <w:t>uso do Método RURUCAg, que tem o seu o</w:t>
      </w:r>
      <w:r w:rsidRPr="0049502E">
        <w:rPr>
          <w:bCs/>
        </w:rPr>
        <w:t xml:space="preserve"> protocolo aprovado no comitê de ética</w:t>
      </w:r>
      <w:r>
        <w:rPr>
          <w:bCs/>
        </w:rPr>
        <w:t xml:space="preserve"> e poderá ser utilizado em trabalhos futuros.</w:t>
      </w:r>
    </w:p>
    <w:p w14:paraId="73D59AC4" w14:textId="77777777" w:rsidR="00540136" w:rsidRDefault="00540136" w:rsidP="00540136">
      <w:pPr>
        <w:pStyle w:val="Ttulo2"/>
        <w:spacing w:after="120" w:line="240" w:lineRule="auto"/>
      </w:pPr>
      <w:bookmarkStart w:id="2" w:name="_Ref87973466"/>
      <w:r>
        <w:rPr>
          <w:caps w:val="0"/>
        </w:rPr>
        <w:t>REQUISITOS PRINCIPAIS DO PROBLEMA A SER TRABALHADO</w:t>
      </w:r>
      <w:bookmarkEnd w:id="2"/>
    </w:p>
    <w:p w14:paraId="649F59F2" w14:textId="77777777" w:rsidR="00540136" w:rsidRDefault="00540136" w:rsidP="00DC0DED">
      <w:pPr>
        <w:pStyle w:val="TF-TEXTO"/>
      </w:pPr>
      <w:r w:rsidRPr="005F25DC">
        <w:t xml:space="preserve">Nessa </w:t>
      </w:r>
      <w:r>
        <w:t>sub</w:t>
      </w:r>
      <w:r w:rsidRPr="005F25DC">
        <w:t>seção serão especificados os Requisitos Funcionais (RF) e Requisitos Não Funcionais (RNF)</w:t>
      </w:r>
      <w:r>
        <w:t xml:space="preserve">, conforme </w:t>
      </w:r>
      <w:r>
        <w:fldChar w:fldCharType="begin"/>
      </w:r>
      <w:r>
        <w:instrText xml:space="preserve"> REF _Ref84019973 \h </w:instrText>
      </w:r>
      <w:r>
        <w:fldChar w:fldCharType="separate"/>
      </w:r>
      <w:r>
        <w:t xml:space="preserve">Quadro </w:t>
      </w:r>
      <w:r>
        <w:rPr>
          <w:noProof/>
        </w:rPr>
        <w:t>2</w:t>
      </w:r>
      <w:r>
        <w:fldChar w:fldCharType="end"/>
      </w:r>
      <w:r>
        <w:t>.</w:t>
      </w:r>
    </w:p>
    <w:p w14:paraId="504A85C9" w14:textId="77777777" w:rsidR="00540136" w:rsidRDefault="00540136" w:rsidP="00DC0DED">
      <w:pPr>
        <w:pStyle w:val="TF-LEGENDA"/>
      </w:pPr>
      <w:r>
        <w:lastRenderedPageBreak/>
        <w:t xml:space="preserve">Quadro </w:t>
      </w:r>
      <w:r>
        <w:rPr>
          <w:noProof/>
        </w:rPr>
        <w:fldChar w:fldCharType="begin"/>
      </w:r>
      <w:r>
        <w:rPr>
          <w:noProof/>
        </w:rPr>
        <w:instrText xml:space="preserve"> SEQ Quadro \* ARABIC </w:instrText>
      </w:r>
      <w:r>
        <w:rPr>
          <w:noProof/>
        </w:rPr>
        <w:fldChar w:fldCharType="separate"/>
      </w:r>
      <w:r>
        <w:rPr>
          <w:noProof/>
        </w:rPr>
        <w:t>2</w:t>
      </w:r>
      <w:r>
        <w:rPr>
          <w:noProof/>
        </w:rPr>
        <w:fldChar w:fldCharType="end"/>
      </w:r>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540136" w:rsidRPr="007E0D87" w14:paraId="7812D4DF"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55FB46EF" w14:textId="77777777" w:rsidR="00540136" w:rsidRPr="00112B9C" w:rsidRDefault="00540136" w:rsidP="00AE0CF3">
            <w:pPr>
              <w:pStyle w:val="TF-TEXTOQUADRO"/>
              <w:rPr>
                <w:b/>
                <w:bCs/>
                <w:sz w:val="20"/>
              </w:rPr>
            </w:pPr>
            <w:r w:rsidRPr="00112B9C">
              <w:rPr>
                <w:b/>
                <w:bCs/>
                <w:sz w:val="20"/>
              </w:rPr>
              <w:t xml:space="preserve">O </w:t>
            </w:r>
            <w:r>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23DD33A4" w14:textId="77777777" w:rsidR="00540136" w:rsidRPr="00112B9C" w:rsidRDefault="00540136" w:rsidP="00AE0CF3">
            <w:pPr>
              <w:pStyle w:val="TF-TEXTOQUADRO"/>
              <w:jc w:val="center"/>
              <w:rPr>
                <w:b/>
                <w:bCs/>
                <w:sz w:val="20"/>
              </w:rPr>
            </w:pPr>
            <w:r w:rsidRPr="00112B9C">
              <w:rPr>
                <w:b/>
                <w:bCs/>
                <w:sz w:val="20"/>
              </w:rPr>
              <w:t>Tipo</w:t>
            </w:r>
          </w:p>
        </w:tc>
      </w:tr>
      <w:tr w:rsidR="00540136" w:rsidRPr="007E0D87" w14:paraId="09339433" w14:textId="77777777" w:rsidTr="00112B9C">
        <w:trPr>
          <w:jc w:val="center"/>
        </w:trPr>
        <w:tc>
          <w:tcPr>
            <w:tcW w:w="7955" w:type="dxa"/>
            <w:tcBorders>
              <w:left w:val="single" w:sz="4" w:space="0" w:color="auto"/>
            </w:tcBorders>
          </w:tcPr>
          <w:p w14:paraId="057D54FE" w14:textId="77777777" w:rsidR="00540136" w:rsidRPr="00112B9C" w:rsidRDefault="00540136" w:rsidP="00665624">
            <w:pPr>
              <w:pStyle w:val="TF-TEXTOQUADRO"/>
              <w:jc w:val="both"/>
              <w:rPr>
                <w:bCs/>
                <w:sz w:val="20"/>
              </w:rPr>
            </w:pPr>
            <w:r w:rsidRPr="00112B9C">
              <w:rPr>
                <w:bCs/>
                <w:sz w:val="20"/>
              </w:rPr>
              <w:t xml:space="preserve">permitir </w:t>
            </w:r>
            <w:r>
              <w:rPr>
                <w:bCs/>
                <w:sz w:val="20"/>
              </w:rPr>
              <w:t>ao</w:t>
            </w:r>
            <w:r w:rsidRPr="00112B9C">
              <w:rPr>
                <w:bCs/>
                <w:sz w:val="20"/>
              </w:rPr>
              <w:t xml:space="preserve"> usuário ins</w:t>
            </w:r>
            <w:r>
              <w:rPr>
                <w:bCs/>
                <w:sz w:val="20"/>
              </w:rPr>
              <w:t>e</w:t>
            </w:r>
            <w:r w:rsidRPr="00112B9C">
              <w:rPr>
                <w:bCs/>
                <w:sz w:val="20"/>
              </w:rPr>
              <w:t>r</w:t>
            </w:r>
            <w:r>
              <w:rPr>
                <w:bCs/>
                <w:sz w:val="20"/>
              </w:rPr>
              <w:t>ir</w:t>
            </w:r>
            <w:r w:rsidRPr="00112B9C">
              <w:rPr>
                <w:bCs/>
                <w:sz w:val="20"/>
              </w:rPr>
              <w:t xml:space="preserve"> jogos</w:t>
            </w:r>
            <w:r>
              <w:rPr>
                <w:bCs/>
                <w:sz w:val="20"/>
              </w:rPr>
              <w:t xml:space="preserve"> (Cooperação)</w:t>
            </w:r>
          </w:p>
        </w:tc>
        <w:tc>
          <w:tcPr>
            <w:tcW w:w="1086" w:type="dxa"/>
            <w:tcBorders>
              <w:left w:val="single" w:sz="4" w:space="0" w:color="auto"/>
            </w:tcBorders>
            <w:vAlign w:val="center"/>
          </w:tcPr>
          <w:p w14:paraId="34324FFE" w14:textId="77777777" w:rsidR="00540136" w:rsidRPr="00112B9C" w:rsidRDefault="00540136" w:rsidP="00AE0CF3">
            <w:pPr>
              <w:pStyle w:val="TF-TEXTOQUADRO"/>
              <w:jc w:val="center"/>
              <w:rPr>
                <w:bCs/>
                <w:sz w:val="20"/>
              </w:rPr>
            </w:pPr>
            <w:r w:rsidRPr="00112B9C">
              <w:rPr>
                <w:bCs/>
                <w:sz w:val="20"/>
              </w:rPr>
              <w:t>RF</w:t>
            </w:r>
          </w:p>
        </w:tc>
      </w:tr>
      <w:tr w:rsidR="00540136" w:rsidRPr="007E0D87" w14:paraId="295BAD0A" w14:textId="77777777" w:rsidTr="00112B9C">
        <w:trPr>
          <w:jc w:val="center"/>
        </w:trPr>
        <w:tc>
          <w:tcPr>
            <w:tcW w:w="7955" w:type="dxa"/>
            <w:tcBorders>
              <w:left w:val="single" w:sz="4" w:space="0" w:color="auto"/>
            </w:tcBorders>
          </w:tcPr>
          <w:p w14:paraId="1AC92299" w14:textId="77777777" w:rsidR="00540136" w:rsidRPr="00112B9C" w:rsidRDefault="00540136" w:rsidP="00665624">
            <w:pPr>
              <w:pStyle w:val="TF-TEXTOQUADRO"/>
              <w:jc w:val="both"/>
              <w:rPr>
                <w:bCs/>
                <w:sz w:val="20"/>
              </w:rPr>
            </w:pPr>
            <w:r w:rsidRPr="00112B9C">
              <w:rPr>
                <w:bCs/>
                <w:sz w:val="20"/>
              </w:rPr>
              <w:t>permitir ao usuário manter equipes (Create, Read, Update, Delete - CRUD) (Coordenação)</w:t>
            </w:r>
          </w:p>
        </w:tc>
        <w:tc>
          <w:tcPr>
            <w:tcW w:w="1086" w:type="dxa"/>
            <w:tcBorders>
              <w:left w:val="single" w:sz="4" w:space="0" w:color="auto"/>
            </w:tcBorders>
            <w:vAlign w:val="center"/>
          </w:tcPr>
          <w:p w14:paraId="314118A8" w14:textId="77777777" w:rsidR="00540136" w:rsidRPr="00112B9C" w:rsidRDefault="00540136" w:rsidP="00AE0CF3">
            <w:pPr>
              <w:pStyle w:val="TF-TEXTOQUADRO"/>
              <w:jc w:val="center"/>
              <w:rPr>
                <w:bCs/>
                <w:sz w:val="20"/>
              </w:rPr>
            </w:pPr>
            <w:r w:rsidRPr="00112B9C">
              <w:rPr>
                <w:bCs/>
                <w:sz w:val="20"/>
              </w:rPr>
              <w:t>RF</w:t>
            </w:r>
          </w:p>
        </w:tc>
      </w:tr>
      <w:tr w:rsidR="00540136" w:rsidRPr="007E0D87" w14:paraId="06F09DB3" w14:textId="77777777" w:rsidTr="00112B9C">
        <w:trPr>
          <w:jc w:val="center"/>
        </w:trPr>
        <w:tc>
          <w:tcPr>
            <w:tcW w:w="7955" w:type="dxa"/>
            <w:tcBorders>
              <w:left w:val="single" w:sz="4" w:space="0" w:color="auto"/>
            </w:tcBorders>
          </w:tcPr>
          <w:p w14:paraId="3D0A2177" w14:textId="77777777" w:rsidR="00540136" w:rsidRPr="00112B9C" w:rsidRDefault="00540136" w:rsidP="00665624">
            <w:pPr>
              <w:pStyle w:val="TF-TEXTOQUADRO"/>
              <w:jc w:val="both"/>
              <w:rPr>
                <w:bCs/>
                <w:sz w:val="20"/>
              </w:rPr>
            </w:pPr>
            <w:r w:rsidRPr="00112B9C">
              <w:rPr>
                <w:bCs/>
                <w:sz w:val="20"/>
              </w:rPr>
              <w:t>permitir ao usuário manter agenda de compromisso (CRUD)</w:t>
            </w:r>
          </w:p>
        </w:tc>
        <w:tc>
          <w:tcPr>
            <w:tcW w:w="1086" w:type="dxa"/>
            <w:tcBorders>
              <w:left w:val="single" w:sz="4" w:space="0" w:color="auto"/>
            </w:tcBorders>
            <w:vAlign w:val="center"/>
          </w:tcPr>
          <w:p w14:paraId="48B29AFC" w14:textId="77777777" w:rsidR="00540136" w:rsidRPr="00112B9C" w:rsidRDefault="00540136" w:rsidP="00AE0CF3">
            <w:pPr>
              <w:pStyle w:val="TF-TEXTOQUADRO"/>
              <w:jc w:val="center"/>
              <w:rPr>
                <w:bCs/>
                <w:sz w:val="20"/>
              </w:rPr>
            </w:pPr>
            <w:r w:rsidRPr="00112B9C">
              <w:rPr>
                <w:bCs/>
                <w:sz w:val="20"/>
              </w:rPr>
              <w:t>RF</w:t>
            </w:r>
          </w:p>
        </w:tc>
      </w:tr>
      <w:tr w:rsidR="00540136" w:rsidRPr="007E0D87" w14:paraId="316E3743" w14:textId="77777777" w:rsidTr="00112B9C">
        <w:trPr>
          <w:jc w:val="center"/>
        </w:trPr>
        <w:tc>
          <w:tcPr>
            <w:tcW w:w="7955" w:type="dxa"/>
            <w:tcBorders>
              <w:left w:val="single" w:sz="4" w:space="0" w:color="auto"/>
            </w:tcBorders>
          </w:tcPr>
          <w:p w14:paraId="57DEA1EF" w14:textId="77777777" w:rsidR="00540136" w:rsidRPr="00112B9C" w:rsidRDefault="00540136" w:rsidP="00AE0CF3">
            <w:pPr>
              <w:pStyle w:val="TF-TEXTOQUADRO"/>
              <w:jc w:val="both"/>
              <w:rPr>
                <w:bCs/>
                <w:sz w:val="20"/>
              </w:rPr>
            </w:pPr>
            <w:r w:rsidRPr="00112B9C">
              <w:rPr>
                <w:bCs/>
                <w:sz w:val="20"/>
              </w:rPr>
              <w:t xml:space="preserve">enviar </w:t>
            </w:r>
            <w:r>
              <w:rPr>
                <w:bCs/>
                <w:sz w:val="20"/>
              </w:rPr>
              <w:t xml:space="preserve">ao usuário </w:t>
            </w:r>
            <w:r w:rsidRPr="00112B9C">
              <w:rPr>
                <w:bCs/>
                <w:sz w:val="20"/>
              </w:rPr>
              <w:t>notificação de participação de equipe (Comunicação)</w:t>
            </w:r>
          </w:p>
        </w:tc>
        <w:tc>
          <w:tcPr>
            <w:tcW w:w="1086" w:type="dxa"/>
            <w:tcBorders>
              <w:left w:val="single" w:sz="4" w:space="0" w:color="auto"/>
            </w:tcBorders>
            <w:vAlign w:val="center"/>
          </w:tcPr>
          <w:p w14:paraId="12F739B9" w14:textId="77777777" w:rsidR="00540136" w:rsidRPr="00112B9C" w:rsidRDefault="00540136" w:rsidP="00AE0CF3">
            <w:pPr>
              <w:pStyle w:val="TF-TEXTOQUADRO"/>
              <w:jc w:val="center"/>
              <w:rPr>
                <w:bCs/>
                <w:sz w:val="20"/>
              </w:rPr>
            </w:pPr>
            <w:r w:rsidRPr="00112B9C">
              <w:rPr>
                <w:bCs/>
                <w:sz w:val="20"/>
              </w:rPr>
              <w:t>RF</w:t>
            </w:r>
          </w:p>
        </w:tc>
      </w:tr>
      <w:tr w:rsidR="00540136" w:rsidRPr="007E0D87" w14:paraId="04BBD67E" w14:textId="77777777" w:rsidTr="00112B9C">
        <w:trPr>
          <w:jc w:val="center"/>
        </w:trPr>
        <w:tc>
          <w:tcPr>
            <w:tcW w:w="7955" w:type="dxa"/>
            <w:tcBorders>
              <w:left w:val="single" w:sz="4" w:space="0" w:color="auto"/>
            </w:tcBorders>
          </w:tcPr>
          <w:p w14:paraId="6C4AE2FF" w14:textId="77777777" w:rsidR="00540136" w:rsidRPr="00112B9C" w:rsidRDefault="00540136" w:rsidP="00665624">
            <w:pPr>
              <w:pStyle w:val="TF-TEXTOQUADRO"/>
              <w:jc w:val="both"/>
              <w:rPr>
                <w:bCs/>
                <w:sz w:val="20"/>
              </w:rPr>
            </w:pPr>
            <w:r w:rsidRPr="00112B9C">
              <w:rPr>
                <w:bCs/>
                <w:sz w:val="20"/>
              </w:rPr>
              <w:t>permitir ao usuário avaliar a participação após realização de compromisso (Cooperação)</w:t>
            </w:r>
          </w:p>
        </w:tc>
        <w:tc>
          <w:tcPr>
            <w:tcW w:w="1086" w:type="dxa"/>
            <w:tcBorders>
              <w:left w:val="single" w:sz="4" w:space="0" w:color="auto"/>
            </w:tcBorders>
            <w:vAlign w:val="center"/>
          </w:tcPr>
          <w:p w14:paraId="0FF352CA" w14:textId="77777777" w:rsidR="00540136" w:rsidRPr="00112B9C" w:rsidRDefault="00540136" w:rsidP="00AE0CF3">
            <w:pPr>
              <w:pStyle w:val="TF-TEXTOQUADRO"/>
              <w:jc w:val="center"/>
              <w:rPr>
                <w:bCs/>
                <w:sz w:val="20"/>
              </w:rPr>
            </w:pPr>
            <w:r w:rsidRPr="00112B9C">
              <w:rPr>
                <w:bCs/>
                <w:sz w:val="20"/>
              </w:rPr>
              <w:t>RF</w:t>
            </w:r>
          </w:p>
        </w:tc>
      </w:tr>
      <w:tr w:rsidR="00540136" w:rsidRPr="007E0D87" w14:paraId="6981FF05" w14:textId="77777777" w:rsidTr="00112B9C">
        <w:trPr>
          <w:jc w:val="center"/>
        </w:trPr>
        <w:tc>
          <w:tcPr>
            <w:tcW w:w="7955" w:type="dxa"/>
            <w:tcBorders>
              <w:left w:val="single" w:sz="4" w:space="0" w:color="auto"/>
            </w:tcBorders>
          </w:tcPr>
          <w:p w14:paraId="352061B6" w14:textId="77777777" w:rsidR="00540136" w:rsidRPr="00112B9C" w:rsidRDefault="00540136">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365156F6" w14:textId="77777777" w:rsidR="00540136" w:rsidRPr="00112B9C" w:rsidRDefault="00540136" w:rsidP="00AE0CF3">
            <w:pPr>
              <w:pStyle w:val="TF-TEXTOQUADRO"/>
              <w:jc w:val="center"/>
              <w:rPr>
                <w:bCs/>
                <w:sz w:val="20"/>
              </w:rPr>
            </w:pPr>
            <w:r>
              <w:rPr>
                <w:bCs/>
                <w:sz w:val="20"/>
              </w:rPr>
              <w:t>RF</w:t>
            </w:r>
          </w:p>
        </w:tc>
      </w:tr>
      <w:tr w:rsidR="00540136" w:rsidRPr="007E0D87" w14:paraId="34047833" w14:textId="77777777" w:rsidTr="00F2190F">
        <w:trPr>
          <w:jc w:val="center"/>
        </w:trPr>
        <w:tc>
          <w:tcPr>
            <w:tcW w:w="7955" w:type="dxa"/>
            <w:tcBorders>
              <w:left w:val="single" w:sz="4" w:space="0" w:color="auto"/>
            </w:tcBorders>
          </w:tcPr>
          <w:p w14:paraId="3B2152FC" w14:textId="77777777" w:rsidR="00540136" w:rsidRPr="00112B9C" w:rsidRDefault="00540136"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0879642B" w14:textId="77777777" w:rsidR="00540136" w:rsidRPr="00112B9C" w:rsidRDefault="00540136" w:rsidP="00AE0CF3">
            <w:pPr>
              <w:pStyle w:val="TF-TEXTOQUADRO"/>
              <w:jc w:val="center"/>
              <w:rPr>
                <w:bCs/>
                <w:sz w:val="20"/>
              </w:rPr>
            </w:pPr>
            <w:r>
              <w:rPr>
                <w:bCs/>
                <w:sz w:val="20"/>
              </w:rPr>
              <w:t>RF</w:t>
            </w:r>
          </w:p>
        </w:tc>
      </w:tr>
      <w:tr w:rsidR="00540136" w:rsidRPr="007E0D87" w14:paraId="2CE65EA8" w14:textId="77777777" w:rsidTr="00F2190F">
        <w:trPr>
          <w:jc w:val="center"/>
        </w:trPr>
        <w:tc>
          <w:tcPr>
            <w:tcW w:w="7955" w:type="dxa"/>
            <w:tcBorders>
              <w:left w:val="single" w:sz="4" w:space="0" w:color="auto"/>
            </w:tcBorders>
          </w:tcPr>
          <w:p w14:paraId="2A84074F" w14:textId="77777777" w:rsidR="00540136" w:rsidRDefault="00540136">
            <w:pPr>
              <w:pStyle w:val="TF-TEXTOQUADRO"/>
              <w:jc w:val="both"/>
              <w:rPr>
                <w:bCs/>
                <w:sz w:val="20"/>
              </w:rPr>
            </w:pPr>
            <w:r w:rsidRPr="00F2190F">
              <w:rPr>
                <w:bCs/>
                <w:sz w:val="20"/>
              </w:rPr>
              <w:t xml:space="preserve">permitir que o usuário possa realizar o </w:t>
            </w:r>
            <w:r w:rsidRPr="00AA7D04">
              <w:rPr>
                <w:bCs/>
                <w:sz w:val="20"/>
              </w:rPr>
              <w:t>login</w:t>
            </w:r>
            <w:r w:rsidRPr="00F2190F">
              <w:rPr>
                <w:bCs/>
                <w:i/>
                <w:sz w:val="20"/>
              </w:rPr>
              <w:t xml:space="preserve"> </w:t>
            </w:r>
            <w:r w:rsidRPr="00F2190F">
              <w:rPr>
                <w:bCs/>
                <w:sz w:val="20"/>
              </w:rPr>
              <w:t>na aplicação</w:t>
            </w:r>
          </w:p>
        </w:tc>
        <w:tc>
          <w:tcPr>
            <w:tcW w:w="1086" w:type="dxa"/>
            <w:tcBorders>
              <w:left w:val="single" w:sz="4" w:space="0" w:color="auto"/>
            </w:tcBorders>
            <w:vAlign w:val="center"/>
          </w:tcPr>
          <w:p w14:paraId="26191FD1" w14:textId="77777777" w:rsidR="00540136" w:rsidRDefault="00540136" w:rsidP="00AE0CF3">
            <w:pPr>
              <w:pStyle w:val="TF-TEXTOQUADRO"/>
              <w:jc w:val="center"/>
              <w:rPr>
                <w:bCs/>
                <w:sz w:val="20"/>
              </w:rPr>
            </w:pPr>
            <w:r>
              <w:rPr>
                <w:bCs/>
                <w:sz w:val="20"/>
              </w:rPr>
              <w:t>RF</w:t>
            </w:r>
          </w:p>
        </w:tc>
      </w:tr>
      <w:tr w:rsidR="00540136" w:rsidRPr="007E0D87" w14:paraId="73AB29D5" w14:textId="77777777" w:rsidTr="00F2190F">
        <w:trPr>
          <w:jc w:val="center"/>
        </w:trPr>
        <w:tc>
          <w:tcPr>
            <w:tcW w:w="7955" w:type="dxa"/>
            <w:tcBorders>
              <w:left w:val="single" w:sz="4" w:space="0" w:color="auto"/>
            </w:tcBorders>
          </w:tcPr>
          <w:p w14:paraId="1CCA22AF" w14:textId="77777777" w:rsidR="00540136" w:rsidRPr="008A7B14" w:rsidRDefault="00540136">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11A14A46" w14:textId="77777777" w:rsidR="00540136" w:rsidRDefault="00540136" w:rsidP="00AE0CF3">
            <w:pPr>
              <w:pStyle w:val="TF-TEXTOQUADRO"/>
              <w:jc w:val="center"/>
              <w:rPr>
                <w:bCs/>
                <w:sz w:val="20"/>
              </w:rPr>
            </w:pPr>
            <w:r>
              <w:rPr>
                <w:bCs/>
                <w:sz w:val="20"/>
              </w:rPr>
              <w:t>RF</w:t>
            </w:r>
          </w:p>
        </w:tc>
      </w:tr>
      <w:tr w:rsidR="00540136" w:rsidRPr="007E0D87" w14:paraId="25B9B82E" w14:textId="77777777" w:rsidTr="00112B9C">
        <w:trPr>
          <w:jc w:val="center"/>
        </w:trPr>
        <w:tc>
          <w:tcPr>
            <w:tcW w:w="7955" w:type="dxa"/>
            <w:tcBorders>
              <w:left w:val="single" w:sz="4" w:space="0" w:color="auto"/>
            </w:tcBorders>
          </w:tcPr>
          <w:p w14:paraId="0870B862" w14:textId="77777777" w:rsidR="00540136" w:rsidRPr="00112B9C" w:rsidRDefault="00540136" w:rsidP="00AE0CF3">
            <w:pPr>
              <w:pStyle w:val="TF-TEXTOQUADRO"/>
              <w:jc w:val="both"/>
              <w:rPr>
                <w:bCs/>
                <w:sz w:val="20"/>
              </w:rPr>
            </w:pPr>
            <w:r w:rsidRPr="00112B9C">
              <w:rPr>
                <w:bCs/>
                <w:sz w:val="20"/>
              </w:rPr>
              <w:t xml:space="preserve">utilizar </w:t>
            </w:r>
            <w:hyperlink r:id="rId11" w:history="1">
              <w:r w:rsidRPr="00112B9C">
                <w:rPr>
                  <w:bCs/>
                  <w:sz w:val="20"/>
                </w:rPr>
                <w:t>Progressive Web App (PWA)</w:t>
              </w:r>
            </w:hyperlink>
          </w:p>
        </w:tc>
        <w:tc>
          <w:tcPr>
            <w:tcW w:w="1086" w:type="dxa"/>
            <w:tcBorders>
              <w:left w:val="single" w:sz="4" w:space="0" w:color="auto"/>
            </w:tcBorders>
            <w:vAlign w:val="center"/>
          </w:tcPr>
          <w:p w14:paraId="675E3F92" w14:textId="77777777" w:rsidR="00540136" w:rsidRPr="00112B9C" w:rsidRDefault="00540136" w:rsidP="00AE0CF3">
            <w:pPr>
              <w:pStyle w:val="TF-TEXTOQUADRO"/>
              <w:jc w:val="center"/>
              <w:rPr>
                <w:bCs/>
                <w:sz w:val="20"/>
              </w:rPr>
            </w:pPr>
            <w:r w:rsidRPr="00112B9C">
              <w:rPr>
                <w:bCs/>
                <w:sz w:val="20"/>
              </w:rPr>
              <w:t>RNF</w:t>
            </w:r>
          </w:p>
        </w:tc>
      </w:tr>
      <w:tr w:rsidR="00540136" w:rsidRPr="007E0D87" w14:paraId="483A102A" w14:textId="77777777" w:rsidTr="00112B9C">
        <w:trPr>
          <w:jc w:val="center"/>
        </w:trPr>
        <w:tc>
          <w:tcPr>
            <w:tcW w:w="7955" w:type="dxa"/>
            <w:tcBorders>
              <w:left w:val="single" w:sz="4" w:space="0" w:color="auto"/>
            </w:tcBorders>
          </w:tcPr>
          <w:p w14:paraId="60DB8504" w14:textId="77777777" w:rsidR="00540136" w:rsidRPr="00112B9C" w:rsidRDefault="00540136" w:rsidP="00AE0CF3">
            <w:pPr>
              <w:pStyle w:val="TF-TEXTOQUADRO"/>
              <w:jc w:val="both"/>
              <w:rPr>
                <w:bCs/>
                <w:sz w:val="20"/>
              </w:rPr>
            </w:pPr>
            <w:r w:rsidRPr="00112B9C">
              <w:rPr>
                <w:bCs/>
                <w:sz w:val="20"/>
              </w:rPr>
              <w:t>guardar avaliações de cada usuário</w:t>
            </w:r>
          </w:p>
        </w:tc>
        <w:tc>
          <w:tcPr>
            <w:tcW w:w="1086" w:type="dxa"/>
            <w:tcBorders>
              <w:left w:val="single" w:sz="4" w:space="0" w:color="auto"/>
            </w:tcBorders>
            <w:vAlign w:val="center"/>
          </w:tcPr>
          <w:p w14:paraId="608ACF28" w14:textId="77777777" w:rsidR="00540136" w:rsidRPr="00112B9C" w:rsidRDefault="00540136" w:rsidP="00AE0CF3">
            <w:pPr>
              <w:pStyle w:val="TF-TEXTOQUADRO"/>
              <w:jc w:val="center"/>
              <w:rPr>
                <w:bCs/>
                <w:sz w:val="20"/>
              </w:rPr>
            </w:pPr>
            <w:r w:rsidRPr="00112B9C">
              <w:rPr>
                <w:bCs/>
                <w:sz w:val="20"/>
              </w:rPr>
              <w:t>RNF</w:t>
            </w:r>
          </w:p>
        </w:tc>
      </w:tr>
      <w:tr w:rsidR="00540136" w:rsidRPr="007E0D87" w14:paraId="3E92B982" w14:textId="77777777" w:rsidTr="00112B9C">
        <w:trPr>
          <w:jc w:val="center"/>
        </w:trPr>
        <w:tc>
          <w:tcPr>
            <w:tcW w:w="7955" w:type="dxa"/>
            <w:tcBorders>
              <w:left w:val="single" w:sz="4" w:space="0" w:color="auto"/>
            </w:tcBorders>
          </w:tcPr>
          <w:p w14:paraId="768B04E7" w14:textId="77777777" w:rsidR="00540136" w:rsidRPr="00112B9C" w:rsidRDefault="00540136"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4E481677" w14:textId="77777777" w:rsidR="00540136" w:rsidRPr="00112B9C" w:rsidRDefault="00540136" w:rsidP="00AE0CF3">
            <w:pPr>
              <w:pStyle w:val="TF-TEXTOQUADRO"/>
              <w:jc w:val="center"/>
              <w:rPr>
                <w:bCs/>
                <w:sz w:val="20"/>
              </w:rPr>
            </w:pPr>
            <w:r w:rsidRPr="00112B9C">
              <w:rPr>
                <w:bCs/>
                <w:sz w:val="20"/>
              </w:rPr>
              <w:t>RNF</w:t>
            </w:r>
          </w:p>
        </w:tc>
      </w:tr>
      <w:tr w:rsidR="00540136" w:rsidRPr="007E0D87" w14:paraId="4792AE9C" w14:textId="77777777" w:rsidTr="00112B9C">
        <w:trPr>
          <w:jc w:val="center"/>
        </w:trPr>
        <w:tc>
          <w:tcPr>
            <w:tcW w:w="7955" w:type="dxa"/>
            <w:tcBorders>
              <w:left w:val="single" w:sz="4" w:space="0" w:color="auto"/>
            </w:tcBorders>
          </w:tcPr>
          <w:p w14:paraId="1DE387BF" w14:textId="77777777" w:rsidR="00540136" w:rsidRPr="00112B9C" w:rsidRDefault="00540136"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3CDB63DB" w14:textId="77777777" w:rsidR="00540136" w:rsidRPr="00112B9C" w:rsidRDefault="00540136" w:rsidP="00AE0CF3">
            <w:pPr>
              <w:pStyle w:val="TF-TEXTOQUADRO"/>
              <w:jc w:val="center"/>
              <w:rPr>
                <w:bCs/>
                <w:sz w:val="20"/>
              </w:rPr>
            </w:pPr>
            <w:r>
              <w:rPr>
                <w:bCs/>
                <w:sz w:val="20"/>
              </w:rPr>
              <w:t>RNF</w:t>
            </w:r>
          </w:p>
        </w:tc>
      </w:tr>
      <w:tr w:rsidR="00540136" w:rsidRPr="007E0D87" w14:paraId="069328A6" w14:textId="77777777" w:rsidTr="00112B9C">
        <w:trPr>
          <w:jc w:val="center"/>
        </w:trPr>
        <w:tc>
          <w:tcPr>
            <w:tcW w:w="7955" w:type="dxa"/>
            <w:tcBorders>
              <w:left w:val="single" w:sz="4" w:space="0" w:color="auto"/>
            </w:tcBorders>
          </w:tcPr>
          <w:p w14:paraId="61417FA5" w14:textId="77777777" w:rsidR="00540136" w:rsidRPr="00112B9C" w:rsidRDefault="00540136"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28CAC924" w14:textId="77777777" w:rsidR="00540136" w:rsidRPr="00112B9C" w:rsidRDefault="00540136" w:rsidP="00AE0CF3">
            <w:pPr>
              <w:pStyle w:val="TF-TEXTOQUADRO"/>
              <w:jc w:val="center"/>
              <w:rPr>
                <w:bCs/>
                <w:sz w:val="20"/>
              </w:rPr>
            </w:pPr>
            <w:r>
              <w:rPr>
                <w:bCs/>
                <w:sz w:val="20"/>
              </w:rPr>
              <w:t>RNF</w:t>
            </w:r>
          </w:p>
        </w:tc>
      </w:tr>
      <w:tr w:rsidR="00540136" w:rsidRPr="007E0D87" w14:paraId="524C1D62" w14:textId="77777777" w:rsidTr="00112B9C">
        <w:trPr>
          <w:jc w:val="center"/>
        </w:trPr>
        <w:tc>
          <w:tcPr>
            <w:tcW w:w="7955" w:type="dxa"/>
            <w:tcBorders>
              <w:left w:val="single" w:sz="4" w:space="0" w:color="auto"/>
            </w:tcBorders>
          </w:tcPr>
          <w:p w14:paraId="568B0F1E" w14:textId="77777777" w:rsidR="00540136" w:rsidRPr="00112B9C" w:rsidRDefault="00540136"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2FCFCF2F" w14:textId="77777777" w:rsidR="00540136" w:rsidRPr="00112B9C" w:rsidRDefault="00540136" w:rsidP="00AE0CF3">
            <w:pPr>
              <w:pStyle w:val="TF-TEXTOQUADRO"/>
              <w:jc w:val="center"/>
              <w:rPr>
                <w:bCs/>
                <w:sz w:val="20"/>
              </w:rPr>
            </w:pPr>
            <w:r>
              <w:rPr>
                <w:bCs/>
                <w:sz w:val="20"/>
              </w:rPr>
              <w:t>RNF</w:t>
            </w:r>
          </w:p>
        </w:tc>
      </w:tr>
      <w:tr w:rsidR="00540136" w:rsidRPr="007E0D87" w14:paraId="02F961FA" w14:textId="77777777" w:rsidTr="00112B9C">
        <w:trPr>
          <w:jc w:val="center"/>
        </w:trPr>
        <w:tc>
          <w:tcPr>
            <w:tcW w:w="7955" w:type="dxa"/>
            <w:tcBorders>
              <w:left w:val="single" w:sz="4" w:space="0" w:color="auto"/>
            </w:tcBorders>
          </w:tcPr>
          <w:p w14:paraId="4D10143D" w14:textId="77777777" w:rsidR="00540136" w:rsidRPr="00112B9C" w:rsidRDefault="00540136"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CE5479E" w14:textId="77777777" w:rsidR="00540136" w:rsidRPr="00112B9C" w:rsidRDefault="00540136" w:rsidP="00112B9C">
            <w:pPr>
              <w:pStyle w:val="TF-TEXTOQUADRO"/>
              <w:jc w:val="center"/>
              <w:rPr>
                <w:bCs/>
                <w:sz w:val="20"/>
              </w:rPr>
            </w:pPr>
            <w:r w:rsidRPr="00112B9C">
              <w:rPr>
                <w:bCs/>
                <w:sz w:val="20"/>
              </w:rPr>
              <w:t>RNF</w:t>
            </w:r>
          </w:p>
        </w:tc>
      </w:tr>
      <w:tr w:rsidR="00540136" w:rsidRPr="007E0D87" w14:paraId="7472CA43" w14:textId="77777777" w:rsidTr="00112B9C">
        <w:trPr>
          <w:jc w:val="center"/>
        </w:trPr>
        <w:tc>
          <w:tcPr>
            <w:tcW w:w="7955" w:type="dxa"/>
            <w:tcBorders>
              <w:left w:val="single" w:sz="4" w:space="0" w:color="auto"/>
            </w:tcBorders>
          </w:tcPr>
          <w:p w14:paraId="343064C0" w14:textId="77777777" w:rsidR="00540136" w:rsidRPr="00112B9C" w:rsidRDefault="00540136"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3F95E4AE" w14:textId="77777777" w:rsidR="00540136" w:rsidRPr="00112B9C" w:rsidRDefault="00540136" w:rsidP="00112B9C">
            <w:pPr>
              <w:pStyle w:val="TF-TEXTOQUADRO"/>
              <w:jc w:val="center"/>
              <w:rPr>
                <w:bCs/>
                <w:sz w:val="20"/>
              </w:rPr>
            </w:pPr>
            <w:r w:rsidRPr="00112B9C">
              <w:rPr>
                <w:bCs/>
                <w:sz w:val="20"/>
              </w:rPr>
              <w:t xml:space="preserve">RNF </w:t>
            </w:r>
          </w:p>
        </w:tc>
      </w:tr>
    </w:tbl>
    <w:p w14:paraId="72C6717C" w14:textId="77777777" w:rsidR="00540136" w:rsidRPr="005F25DC" w:rsidRDefault="00540136" w:rsidP="00F2190F">
      <w:pPr>
        <w:pStyle w:val="TF-FONTE"/>
      </w:pPr>
      <w:r>
        <w:t>Fonte: elaborado pelo autor.</w:t>
      </w:r>
    </w:p>
    <w:p w14:paraId="41FC99B5" w14:textId="77777777" w:rsidR="00540136" w:rsidRDefault="00540136" w:rsidP="00540136">
      <w:pPr>
        <w:pStyle w:val="Ttulo2"/>
        <w:spacing w:after="120" w:line="240" w:lineRule="auto"/>
      </w:pPr>
      <w:r w:rsidRPr="00286FED" w:rsidDel="001F622B">
        <w:t xml:space="preserve"> </w:t>
      </w:r>
      <w:bookmarkStart w:id="3" w:name="_Ref87973480"/>
      <w:r>
        <w:t>METODOLOGIA</w:t>
      </w:r>
      <w:bookmarkEnd w:id="3"/>
    </w:p>
    <w:p w14:paraId="12A191BE" w14:textId="77777777" w:rsidR="00540136" w:rsidRPr="007E0D87" w:rsidRDefault="00540136" w:rsidP="00B03FB0">
      <w:pPr>
        <w:pStyle w:val="TF-TEXTO"/>
      </w:pPr>
      <w:r>
        <w:t xml:space="preserve">A metodologia desta </w:t>
      </w:r>
      <w:commentRangeStart w:id="4"/>
      <w:r>
        <w:t xml:space="preserve">proposta </w:t>
      </w:r>
      <w:r w:rsidRPr="007E0D87">
        <w:t xml:space="preserve">desenvolvido </w:t>
      </w:r>
      <w:commentRangeEnd w:id="4"/>
      <w:r>
        <w:rPr>
          <w:rStyle w:val="Refdecomentrio"/>
        </w:rPr>
        <w:commentReference w:id="4"/>
      </w:r>
      <w:r w:rsidRPr="007E0D87">
        <w:t>observando as seguintes etapas</w:t>
      </w:r>
      <w:r w:rsidDel="00B03FB0">
        <w:t xml:space="preserve"> </w:t>
      </w:r>
      <w:r w:rsidRPr="007E0D87">
        <w:t>:</w:t>
      </w:r>
    </w:p>
    <w:p w14:paraId="5B60E975" w14:textId="77777777" w:rsidR="00540136" w:rsidRPr="007E0D87" w:rsidRDefault="00540136" w:rsidP="00540136">
      <w:pPr>
        <w:pStyle w:val="TF-ALNEA"/>
        <w:contextualSpacing w:val="0"/>
      </w:pPr>
      <w:r>
        <w:t>p</w:t>
      </w:r>
      <w:r w:rsidRPr="00A9319C">
        <w:t>esquisa na litera</w:t>
      </w:r>
      <w:r>
        <w:t xml:space="preserve">tura: realizar uma revisão na literatura sobre jogos on-line, Colaboração e o Modelo 3C de Colaboração e </w:t>
      </w:r>
      <w:r w:rsidRPr="0044024D">
        <w:t>Progressive Web App (PWA)</w:t>
      </w:r>
      <w:r w:rsidRPr="00A9319C">
        <w:t>;</w:t>
      </w:r>
    </w:p>
    <w:p w14:paraId="2FE919A0" w14:textId="77777777" w:rsidR="00540136" w:rsidRDefault="00540136">
      <w:pPr>
        <w:pStyle w:val="TF-ALNEA"/>
        <w:contextualSpacing w:val="0"/>
      </w:pPr>
      <w:r>
        <w:t>l</w:t>
      </w:r>
      <w:r w:rsidRPr="00A9319C">
        <w:t xml:space="preserve">evantamento dos requisitos: </w:t>
      </w:r>
      <w:r>
        <w:t>reavaliar os requisitos funcionais e não funcionais que foram definidos;</w:t>
      </w:r>
    </w:p>
    <w:p w14:paraId="1C88ED16" w14:textId="77777777" w:rsidR="00540136" w:rsidRDefault="00540136" w:rsidP="00451B94">
      <w:pPr>
        <w:pStyle w:val="TF-ALNEA"/>
        <w:contextualSpacing w:val="0"/>
      </w:pPr>
      <w:r>
        <w:t>e</w:t>
      </w:r>
      <w:r w:rsidRPr="00A9319C">
        <w:t>specificação e análise</w:t>
      </w:r>
      <w:r>
        <w:t xml:space="preserve">: </w:t>
      </w:r>
      <w:r w:rsidRPr="00A9319C">
        <w:t>formalizar as funcionalidades da ferramenta por meio de casos de uso e diagramas de atividade da Unified Modeling Language (UML), utilizando a ferramenta Astah Community;</w:t>
      </w:r>
    </w:p>
    <w:p w14:paraId="4BFC364A" w14:textId="77777777" w:rsidR="00540136" w:rsidRDefault="00540136" w:rsidP="00451B94">
      <w:pPr>
        <w:pStyle w:val="TF-ALNEA"/>
        <w:contextualSpacing w:val="0"/>
      </w:pPr>
      <w:r>
        <w:t>implementação: implementar as funcionalidades do sistema utilizando o banco de dados Firebase para guardar as informações e o Flutter para desenvolvimento das interfaces web e móvel, por meio de PWA;</w:t>
      </w:r>
    </w:p>
    <w:p w14:paraId="25BB91CC" w14:textId="77777777" w:rsidR="00540136" w:rsidRDefault="00540136" w:rsidP="00451B94">
      <w:pPr>
        <w:pStyle w:val="TF-ALNEA"/>
        <w:contextualSpacing w:val="0"/>
      </w:pPr>
      <w:r>
        <w:t>v</w:t>
      </w:r>
      <w:r w:rsidRPr="00A9319C">
        <w:t>erificação e validação: validar a usabilidade da solução pelo Método Relationship of M3C with User Requirements and Usability and Communicability Assessment in groupware (RURUCAg</w:t>
      </w:r>
      <w:r>
        <w:t>).</w:t>
      </w:r>
    </w:p>
    <w:p w14:paraId="27D4FB94" w14:textId="77777777" w:rsidR="00540136" w:rsidRPr="007E0D87" w:rsidRDefault="00540136" w:rsidP="00DC0DED">
      <w:pPr>
        <w:pStyle w:val="TF-ALNEA"/>
        <w:numPr>
          <w:ilvl w:val="0"/>
          <w:numId w:val="0"/>
        </w:numPr>
        <w:ind w:left="1077" w:hanging="397"/>
      </w:pPr>
      <w:r>
        <w:t xml:space="preserve">As etapas serão realizadas nos períodos relacionados no </w:t>
      </w:r>
      <w:r>
        <w:fldChar w:fldCharType="begin"/>
      </w:r>
      <w:r>
        <w:instrText xml:space="preserve"> REF _Ref84020038 \h </w:instrText>
      </w:r>
      <w:r>
        <w:fldChar w:fldCharType="separate"/>
      </w:r>
      <w:r>
        <w:t xml:space="preserve">Quadro </w:t>
      </w:r>
      <w:r>
        <w:rPr>
          <w:noProof/>
        </w:rPr>
        <w:t>3</w:t>
      </w:r>
      <w:r>
        <w:fldChar w:fldCharType="end"/>
      </w:r>
      <w:r>
        <w:t>.</w:t>
      </w:r>
    </w:p>
    <w:p w14:paraId="30C426A5" w14:textId="77777777" w:rsidR="00540136" w:rsidRDefault="00540136" w:rsidP="00DC0DED">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3</w:t>
      </w:r>
      <w:r>
        <w:rPr>
          <w:noProof/>
        </w:rPr>
        <w:fldChar w:fldCharType="end"/>
      </w:r>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540136" w:rsidRPr="007E0D87" w14:paraId="5660B9D0"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700B6586" w14:textId="77777777" w:rsidR="00540136" w:rsidRPr="00BA30E5" w:rsidRDefault="00540136" w:rsidP="00F2190F">
            <w:pPr>
              <w:pStyle w:val="TF-TEXTOQUADRO"/>
              <w:jc w:val="right"/>
              <w:rPr>
                <w:b/>
                <w:bCs/>
                <w:sz w:val="20"/>
              </w:rPr>
            </w:pPr>
            <w:r w:rsidRPr="00BA30E5">
              <w:rPr>
                <w:b/>
                <w:bCs/>
                <w:sz w:val="20"/>
              </w:rPr>
              <w:t>Quinzenas</w:t>
            </w:r>
          </w:p>
          <w:p w14:paraId="0042C0DE" w14:textId="77777777" w:rsidR="00540136" w:rsidRDefault="00540136" w:rsidP="00470C41">
            <w:pPr>
              <w:pStyle w:val="TF-TEXTOQUADRO"/>
              <w:rPr>
                <w:b/>
                <w:bCs/>
                <w:sz w:val="20"/>
              </w:rPr>
            </w:pPr>
          </w:p>
          <w:p w14:paraId="1BEDA971" w14:textId="77777777" w:rsidR="00540136" w:rsidRPr="00F2190F" w:rsidRDefault="00540136"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078A0EA6" w14:textId="77777777" w:rsidR="00540136" w:rsidRPr="00F2190F" w:rsidRDefault="00540136" w:rsidP="00470C41">
            <w:pPr>
              <w:pStyle w:val="TF-TEXTOQUADROCentralizado"/>
              <w:rPr>
                <w:b/>
                <w:bCs/>
                <w:sz w:val="20"/>
              </w:rPr>
            </w:pPr>
            <w:r w:rsidRPr="00F2190F">
              <w:rPr>
                <w:b/>
                <w:bCs/>
                <w:sz w:val="20"/>
              </w:rPr>
              <w:t>2022</w:t>
            </w:r>
          </w:p>
        </w:tc>
      </w:tr>
      <w:tr w:rsidR="00540136" w:rsidRPr="007E0D87" w14:paraId="6F5D605B"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7C553A7" w14:textId="77777777" w:rsidR="00540136" w:rsidRPr="00F2190F" w:rsidRDefault="00540136" w:rsidP="00470C41">
            <w:pPr>
              <w:pStyle w:val="TF-TEXTOQUADRO"/>
              <w:rPr>
                <w:b/>
                <w:bCs/>
                <w:sz w:val="20"/>
              </w:rPr>
            </w:pPr>
          </w:p>
        </w:tc>
        <w:tc>
          <w:tcPr>
            <w:tcW w:w="557" w:type="dxa"/>
            <w:gridSpan w:val="2"/>
            <w:tcBorders>
              <w:left w:val="single" w:sz="4" w:space="0" w:color="auto"/>
            </w:tcBorders>
            <w:shd w:val="clear" w:color="auto" w:fill="A6A6A6"/>
          </w:tcPr>
          <w:p w14:paraId="48270782" w14:textId="77777777" w:rsidR="00540136" w:rsidRPr="00F2190F" w:rsidRDefault="00540136" w:rsidP="00470C41">
            <w:pPr>
              <w:pStyle w:val="TF-TEXTOQUADROCentralizado"/>
              <w:rPr>
                <w:b/>
                <w:bCs/>
                <w:sz w:val="20"/>
              </w:rPr>
            </w:pPr>
            <w:r w:rsidRPr="00F2190F">
              <w:rPr>
                <w:b/>
                <w:bCs/>
                <w:sz w:val="20"/>
              </w:rPr>
              <w:t>fev.</w:t>
            </w:r>
          </w:p>
        </w:tc>
        <w:tc>
          <w:tcPr>
            <w:tcW w:w="568" w:type="dxa"/>
            <w:gridSpan w:val="2"/>
            <w:shd w:val="clear" w:color="auto" w:fill="A6A6A6"/>
          </w:tcPr>
          <w:p w14:paraId="1C57D7E7" w14:textId="77777777" w:rsidR="00540136" w:rsidRPr="00F2190F" w:rsidRDefault="00540136" w:rsidP="00470C41">
            <w:pPr>
              <w:pStyle w:val="TF-TEXTOQUADROCentralizado"/>
              <w:rPr>
                <w:b/>
                <w:bCs/>
                <w:sz w:val="20"/>
              </w:rPr>
            </w:pPr>
            <w:r w:rsidRPr="00F2190F">
              <w:rPr>
                <w:b/>
                <w:bCs/>
                <w:sz w:val="20"/>
              </w:rPr>
              <w:t>mar.</w:t>
            </w:r>
          </w:p>
        </w:tc>
        <w:tc>
          <w:tcPr>
            <w:tcW w:w="568" w:type="dxa"/>
            <w:gridSpan w:val="2"/>
            <w:shd w:val="clear" w:color="auto" w:fill="A6A6A6"/>
          </w:tcPr>
          <w:p w14:paraId="71026BF1" w14:textId="77777777" w:rsidR="00540136" w:rsidRPr="00F2190F" w:rsidRDefault="00540136" w:rsidP="00470C41">
            <w:pPr>
              <w:pStyle w:val="TF-TEXTOQUADROCentralizado"/>
              <w:rPr>
                <w:b/>
                <w:bCs/>
                <w:sz w:val="20"/>
              </w:rPr>
            </w:pPr>
            <w:r w:rsidRPr="00F2190F">
              <w:rPr>
                <w:b/>
                <w:bCs/>
                <w:sz w:val="20"/>
              </w:rPr>
              <w:t>abr.</w:t>
            </w:r>
          </w:p>
        </w:tc>
        <w:tc>
          <w:tcPr>
            <w:tcW w:w="568" w:type="dxa"/>
            <w:gridSpan w:val="2"/>
            <w:shd w:val="clear" w:color="auto" w:fill="A6A6A6"/>
          </w:tcPr>
          <w:p w14:paraId="04F3F125" w14:textId="77777777" w:rsidR="00540136" w:rsidRPr="00F2190F" w:rsidRDefault="00540136" w:rsidP="00475A86">
            <w:pPr>
              <w:pStyle w:val="TF-TEXTOQUADROCentralizado"/>
              <w:rPr>
                <w:b/>
                <w:bCs/>
                <w:sz w:val="20"/>
              </w:rPr>
            </w:pPr>
            <w:r w:rsidRPr="00F2190F">
              <w:rPr>
                <w:b/>
                <w:bCs/>
                <w:sz w:val="20"/>
              </w:rPr>
              <w:t>maio</w:t>
            </w:r>
          </w:p>
        </w:tc>
        <w:tc>
          <w:tcPr>
            <w:tcW w:w="573" w:type="dxa"/>
            <w:gridSpan w:val="2"/>
            <w:shd w:val="clear" w:color="auto" w:fill="A6A6A6"/>
          </w:tcPr>
          <w:p w14:paraId="1D76BDD5" w14:textId="77777777" w:rsidR="00540136" w:rsidRPr="00F2190F" w:rsidRDefault="00540136" w:rsidP="002344A7">
            <w:pPr>
              <w:pStyle w:val="TF-TEXTOQUADROCentralizado"/>
              <w:rPr>
                <w:b/>
                <w:bCs/>
                <w:sz w:val="20"/>
              </w:rPr>
            </w:pPr>
            <w:r w:rsidRPr="00F2190F">
              <w:rPr>
                <w:b/>
                <w:bCs/>
                <w:sz w:val="20"/>
              </w:rPr>
              <w:t>jun.</w:t>
            </w:r>
          </w:p>
        </w:tc>
      </w:tr>
      <w:tr w:rsidR="00540136" w:rsidRPr="007E0D87" w14:paraId="23009B79"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6C4663F0" w14:textId="77777777" w:rsidR="00540136" w:rsidRPr="00F2190F" w:rsidRDefault="00540136"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6374E925"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7210D21"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A0178E9"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55887F40"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708696B5"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7650A37F"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0E9D482F"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2E6EF18"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06F3227" w14:textId="77777777" w:rsidR="00540136" w:rsidRPr="00F2190F" w:rsidRDefault="00540136"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34E3D21E" w14:textId="77777777" w:rsidR="00540136" w:rsidRPr="00F2190F" w:rsidRDefault="00540136" w:rsidP="00470C41">
            <w:pPr>
              <w:pStyle w:val="TF-TEXTOQUADROCentralizado"/>
              <w:rPr>
                <w:b/>
                <w:bCs/>
                <w:sz w:val="20"/>
              </w:rPr>
            </w:pPr>
            <w:r w:rsidRPr="00F2190F">
              <w:rPr>
                <w:b/>
                <w:bCs/>
                <w:sz w:val="20"/>
              </w:rPr>
              <w:t>2</w:t>
            </w:r>
          </w:p>
        </w:tc>
      </w:tr>
      <w:tr w:rsidR="00540136" w:rsidRPr="007E0D87" w14:paraId="066735AF" w14:textId="77777777" w:rsidTr="002732F5">
        <w:trPr>
          <w:jc w:val="center"/>
        </w:trPr>
        <w:tc>
          <w:tcPr>
            <w:tcW w:w="6171" w:type="dxa"/>
            <w:tcBorders>
              <w:left w:val="single" w:sz="4" w:space="0" w:color="auto"/>
            </w:tcBorders>
          </w:tcPr>
          <w:p w14:paraId="69592AE0" w14:textId="77777777" w:rsidR="00540136" w:rsidRPr="00F2190F" w:rsidRDefault="00540136"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1CCEBCE0" w14:textId="77777777" w:rsidR="00540136" w:rsidRPr="00F2190F" w:rsidRDefault="00540136" w:rsidP="00470C41">
            <w:pPr>
              <w:pStyle w:val="TF-TEXTOQUADROCentralizado"/>
              <w:rPr>
                <w:sz w:val="20"/>
              </w:rPr>
            </w:pPr>
          </w:p>
        </w:tc>
        <w:tc>
          <w:tcPr>
            <w:tcW w:w="284" w:type="dxa"/>
            <w:tcBorders>
              <w:bottom w:val="single" w:sz="4" w:space="0" w:color="auto"/>
            </w:tcBorders>
          </w:tcPr>
          <w:p w14:paraId="4230ADA0" w14:textId="77777777" w:rsidR="00540136" w:rsidRPr="00F2190F" w:rsidRDefault="00540136" w:rsidP="00470C41">
            <w:pPr>
              <w:pStyle w:val="TF-TEXTOQUADROCentralizado"/>
              <w:rPr>
                <w:sz w:val="20"/>
              </w:rPr>
            </w:pPr>
          </w:p>
        </w:tc>
        <w:tc>
          <w:tcPr>
            <w:tcW w:w="284" w:type="dxa"/>
            <w:tcBorders>
              <w:bottom w:val="single" w:sz="4" w:space="0" w:color="auto"/>
            </w:tcBorders>
          </w:tcPr>
          <w:p w14:paraId="60819B34" w14:textId="77777777" w:rsidR="00540136" w:rsidRPr="00F2190F" w:rsidRDefault="00540136" w:rsidP="00470C41">
            <w:pPr>
              <w:pStyle w:val="TF-TEXTOQUADROCentralizado"/>
              <w:rPr>
                <w:sz w:val="20"/>
              </w:rPr>
            </w:pPr>
          </w:p>
        </w:tc>
        <w:tc>
          <w:tcPr>
            <w:tcW w:w="284" w:type="dxa"/>
            <w:tcBorders>
              <w:bottom w:val="single" w:sz="4" w:space="0" w:color="auto"/>
            </w:tcBorders>
          </w:tcPr>
          <w:p w14:paraId="672C100D" w14:textId="77777777" w:rsidR="00540136" w:rsidRPr="00F2190F" w:rsidRDefault="00540136" w:rsidP="00470C41">
            <w:pPr>
              <w:pStyle w:val="TF-TEXTOQUADROCentralizado"/>
              <w:rPr>
                <w:sz w:val="20"/>
              </w:rPr>
            </w:pPr>
          </w:p>
        </w:tc>
        <w:tc>
          <w:tcPr>
            <w:tcW w:w="284" w:type="dxa"/>
            <w:tcBorders>
              <w:bottom w:val="single" w:sz="4" w:space="0" w:color="auto"/>
            </w:tcBorders>
          </w:tcPr>
          <w:p w14:paraId="2070ADB9" w14:textId="77777777" w:rsidR="00540136" w:rsidRPr="00F2190F" w:rsidRDefault="00540136" w:rsidP="00470C41">
            <w:pPr>
              <w:pStyle w:val="TF-TEXTOQUADROCentralizado"/>
              <w:rPr>
                <w:sz w:val="20"/>
              </w:rPr>
            </w:pPr>
          </w:p>
        </w:tc>
        <w:tc>
          <w:tcPr>
            <w:tcW w:w="284" w:type="dxa"/>
            <w:tcBorders>
              <w:bottom w:val="single" w:sz="4" w:space="0" w:color="auto"/>
            </w:tcBorders>
          </w:tcPr>
          <w:p w14:paraId="1DC5545F" w14:textId="77777777" w:rsidR="00540136" w:rsidRPr="00F2190F" w:rsidRDefault="00540136" w:rsidP="00470C41">
            <w:pPr>
              <w:pStyle w:val="TF-TEXTOQUADROCentralizado"/>
              <w:rPr>
                <w:sz w:val="20"/>
              </w:rPr>
            </w:pPr>
          </w:p>
        </w:tc>
        <w:tc>
          <w:tcPr>
            <w:tcW w:w="284" w:type="dxa"/>
            <w:tcBorders>
              <w:bottom w:val="single" w:sz="4" w:space="0" w:color="auto"/>
            </w:tcBorders>
          </w:tcPr>
          <w:p w14:paraId="364282E6" w14:textId="77777777" w:rsidR="00540136" w:rsidRPr="00F2190F" w:rsidRDefault="00540136" w:rsidP="00470C41">
            <w:pPr>
              <w:pStyle w:val="TF-TEXTOQUADROCentralizado"/>
              <w:rPr>
                <w:sz w:val="20"/>
              </w:rPr>
            </w:pPr>
          </w:p>
        </w:tc>
        <w:tc>
          <w:tcPr>
            <w:tcW w:w="284" w:type="dxa"/>
            <w:tcBorders>
              <w:bottom w:val="single" w:sz="4" w:space="0" w:color="auto"/>
            </w:tcBorders>
          </w:tcPr>
          <w:p w14:paraId="30A488D9" w14:textId="77777777" w:rsidR="00540136" w:rsidRPr="00F2190F" w:rsidRDefault="00540136" w:rsidP="00470C41">
            <w:pPr>
              <w:pStyle w:val="TF-TEXTOQUADROCentralizado"/>
              <w:rPr>
                <w:sz w:val="20"/>
              </w:rPr>
            </w:pPr>
          </w:p>
        </w:tc>
        <w:tc>
          <w:tcPr>
            <w:tcW w:w="284" w:type="dxa"/>
            <w:tcBorders>
              <w:bottom w:val="single" w:sz="4" w:space="0" w:color="auto"/>
            </w:tcBorders>
          </w:tcPr>
          <w:p w14:paraId="3322B7C3" w14:textId="77777777" w:rsidR="00540136" w:rsidRPr="00F2190F" w:rsidRDefault="00540136" w:rsidP="00470C41">
            <w:pPr>
              <w:pStyle w:val="TF-TEXTOQUADROCentralizado"/>
              <w:rPr>
                <w:sz w:val="20"/>
              </w:rPr>
            </w:pPr>
          </w:p>
        </w:tc>
        <w:tc>
          <w:tcPr>
            <w:tcW w:w="289" w:type="dxa"/>
          </w:tcPr>
          <w:p w14:paraId="55F07FE4" w14:textId="77777777" w:rsidR="00540136" w:rsidRPr="00F2190F" w:rsidRDefault="00540136" w:rsidP="00470C41">
            <w:pPr>
              <w:pStyle w:val="TF-TEXTOQUADROCentralizado"/>
              <w:rPr>
                <w:sz w:val="20"/>
              </w:rPr>
            </w:pPr>
          </w:p>
        </w:tc>
      </w:tr>
      <w:tr w:rsidR="00540136" w:rsidRPr="007E0D87" w14:paraId="45D8C4EB" w14:textId="77777777" w:rsidTr="002732F5">
        <w:trPr>
          <w:jc w:val="center"/>
        </w:trPr>
        <w:tc>
          <w:tcPr>
            <w:tcW w:w="6171" w:type="dxa"/>
            <w:tcBorders>
              <w:left w:val="single" w:sz="4" w:space="0" w:color="auto"/>
            </w:tcBorders>
          </w:tcPr>
          <w:p w14:paraId="4083249C" w14:textId="77777777" w:rsidR="00540136" w:rsidRPr="00F2190F" w:rsidRDefault="00540136" w:rsidP="002344A7">
            <w:pPr>
              <w:pStyle w:val="TF-TEXTOQUADRO"/>
              <w:jc w:val="both"/>
              <w:rPr>
                <w:sz w:val="20"/>
              </w:rPr>
            </w:pPr>
            <w:r w:rsidRPr="00F2190F">
              <w:rPr>
                <w:sz w:val="20"/>
              </w:rPr>
              <w:t>Levantamento dos requisitos</w:t>
            </w:r>
          </w:p>
        </w:tc>
        <w:tc>
          <w:tcPr>
            <w:tcW w:w="273" w:type="dxa"/>
            <w:tcBorders>
              <w:top w:val="single" w:sz="4" w:space="0" w:color="auto"/>
            </w:tcBorders>
          </w:tcPr>
          <w:p w14:paraId="02204AB2" w14:textId="77777777" w:rsidR="00540136" w:rsidRPr="00F2190F" w:rsidRDefault="00540136" w:rsidP="00470C41">
            <w:pPr>
              <w:pStyle w:val="TF-TEXTOQUADROCentralizado"/>
              <w:rPr>
                <w:sz w:val="20"/>
              </w:rPr>
            </w:pPr>
          </w:p>
        </w:tc>
        <w:tc>
          <w:tcPr>
            <w:tcW w:w="284" w:type="dxa"/>
            <w:tcBorders>
              <w:top w:val="single" w:sz="4" w:space="0" w:color="auto"/>
            </w:tcBorders>
            <w:shd w:val="clear" w:color="auto" w:fill="7F7F7F" w:themeFill="text1" w:themeFillTint="80"/>
          </w:tcPr>
          <w:p w14:paraId="2BDE2FDC" w14:textId="77777777" w:rsidR="00540136" w:rsidRPr="00F2190F" w:rsidRDefault="00540136" w:rsidP="00470C41">
            <w:pPr>
              <w:pStyle w:val="TF-TEXTOQUADROCentralizado"/>
              <w:rPr>
                <w:sz w:val="20"/>
              </w:rPr>
            </w:pPr>
          </w:p>
        </w:tc>
        <w:tc>
          <w:tcPr>
            <w:tcW w:w="284" w:type="dxa"/>
            <w:tcBorders>
              <w:top w:val="single" w:sz="4" w:space="0" w:color="auto"/>
            </w:tcBorders>
          </w:tcPr>
          <w:p w14:paraId="05DED050" w14:textId="77777777" w:rsidR="00540136" w:rsidRPr="00F2190F" w:rsidRDefault="00540136" w:rsidP="00470C41">
            <w:pPr>
              <w:pStyle w:val="TF-TEXTOQUADROCentralizado"/>
              <w:rPr>
                <w:sz w:val="20"/>
              </w:rPr>
            </w:pPr>
          </w:p>
        </w:tc>
        <w:tc>
          <w:tcPr>
            <w:tcW w:w="284" w:type="dxa"/>
            <w:tcBorders>
              <w:top w:val="single" w:sz="4" w:space="0" w:color="auto"/>
            </w:tcBorders>
          </w:tcPr>
          <w:p w14:paraId="4FEA38D2" w14:textId="77777777" w:rsidR="00540136" w:rsidRPr="00F2190F" w:rsidRDefault="00540136" w:rsidP="00470C41">
            <w:pPr>
              <w:pStyle w:val="TF-TEXTOQUADROCentralizado"/>
              <w:rPr>
                <w:sz w:val="20"/>
              </w:rPr>
            </w:pPr>
          </w:p>
        </w:tc>
        <w:tc>
          <w:tcPr>
            <w:tcW w:w="284" w:type="dxa"/>
            <w:tcBorders>
              <w:top w:val="single" w:sz="4" w:space="0" w:color="auto"/>
            </w:tcBorders>
          </w:tcPr>
          <w:p w14:paraId="6792AD20" w14:textId="77777777" w:rsidR="00540136" w:rsidRPr="00F2190F" w:rsidRDefault="00540136" w:rsidP="00470C41">
            <w:pPr>
              <w:pStyle w:val="TF-TEXTOQUADROCentralizado"/>
              <w:rPr>
                <w:sz w:val="20"/>
              </w:rPr>
            </w:pPr>
          </w:p>
        </w:tc>
        <w:tc>
          <w:tcPr>
            <w:tcW w:w="284" w:type="dxa"/>
            <w:tcBorders>
              <w:top w:val="single" w:sz="4" w:space="0" w:color="auto"/>
            </w:tcBorders>
          </w:tcPr>
          <w:p w14:paraId="0108807E" w14:textId="77777777" w:rsidR="00540136" w:rsidRPr="00F2190F" w:rsidRDefault="00540136" w:rsidP="00470C41">
            <w:pPr>
              <w:pStyle w:val="TF-TEXTOQUADROCentralizado"/>
              <w:rPr>
                <w:sz w:val="20"/>
              </w:rPr>
            </w:pPr>
          </w:p>
        </w:tc>
        <w:tc>
          <w:tcPr>
            <w:tcW w:w="284" w:type="dxa"/>
            <w:tcBorders>
              <w:top w:val="single" w:sz="4" w:space="0" w:color="auto"/>
            </w:tcBorders>
          </w:tcPr>
          <w:p w14:paraId="3E360969" w14:textId="77777777" w:rsidR="00540136" w:rsidRPr="00F2190F" w:rsidRDefault="00540136" w:rsidP="00470C41">
            <w:pPr>
              <w:pStyle w:val="TF-TEXTOQUADROCentralizado"/>
              <w:rPr>
                <w:sz w:val="20"/>
              </w:rPr>
            </w:pPr>
          </w:p>
        </w:tc>
        <w:tc>
          <w:tcPr>
            <w:tcW w:w="284" w:type="dxa"/>
            <w:tcBorders>
              <w:top w:val="single" w:sz="4" w:space="0" w:color="auto"/>
            </w:tcBorders>
          </w:tcPr>
          <w:p w14:paraId="3A13DE5B" w14:textId="77777777" w:rsidR="00540136" w:rsidRPr="00F2190F" w:rsidRDefault="00540136" w:rsidP="00470C41">
            <w:pPr>
              <w:pStyle w:val="TF-TEXTOQUADROCentralizado"/>
              <w:rPr>
                <w:sz w:val="20"/>
              </w:rPr>
            </w:pPr>
          </w:p>
        </w:tc>
        <w:tc>
          <w:tcPr>
            <w:tcW w:w="284" w:type="dxa"/>
            <w:tcBorders>
              <w:top w:val="single" w:sz="4" w:space="0" w:color="auto"/>
            </w:tcBorders>
          </w:tcPr>
          <w:p w14:paraId="27462CDD" w14:textId="77777777" w:rsidR="00540136" w:rsidRPr="00F2190F" w:rsidRDefault="00540136" w:rsidP="00470C41">
            <w:pPr>
              <w:pStyle w:val="TF-TEXTOQUADROCentralizado"/>
              <w:rPr>
                <w:sz w:val="20"/>
              </w:rPr>
            </w:pPr>
          </w:p>
        </w:tc>
        <w:tc>
          <w:tcPr>
            <w:tcW w:w="289" w:type="dxa"/>
          </w:tcPr>
          <w:p w14:paraId="4A33F207" w14:textId="77777777" w:rsidR="00540136" w:rsidRPr="00F2190F" w:rsidRDefault="00540136" w:rsidP="00470C41">
            <w:pPr>
              <w:pStyle w:val="TF-TEXTOQUADROCentralizado"/>
              <w:rPr>
                <w:sz w:val="20"/>
              </w:rPr>
            </w:pPr>
          </w:p>
        </w:tc>
      </w:tr>
      <w:tr w:rsidR="00540136" w:rsidRPr="007E0D87" w14:paraId="75B50A8C" w14:textId="77777777" w:rsidTr="002732F5">
        <w:trPr>
          <w:jc w:val="center"/>
        </w:trPr>
        <w:tc>
          <w:tcPr>
            <w:tcW w:w="6171" w:type="dxa"/>
            <w:tcBorders>
              <w:left w:val="single" w:sz="4" w:space="0" w:color="auto"/>
            </w:tcBorders>
          </w:tcPr>
          <w:p w14:paraId="28074510" w14:textId="77777777" w:rsidR="00540136" w:rsidRPr="00F2190F" w:rsidRDefault="00540136"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39F13A8C" w14:textId="77777777" w:rsidR="00540136" w:rsidRPr="00F2190F" w:rsidRDefault="00540136" w:rsidP="00470C41">
            <w:pPr>
              <w:pStyle w:val="TF-TEXTOQUADROCentralizado"/>
              <w:rPr>
                <w:sz w:val="20"/>
              </w:rPr>
            </w:pPr>
          </w:p>
        </w:tc>
        <w:tc>
          <w:tcPr>
            <w:tcW w:w="284" w:type="dxa"/>
            <w:tcBorders>
              <w:bottom w:val="single" w:sz="4" w:space="0" w:color="auto"/>
            </w:tcBorders>
          </w:tcPr>
          <w:p w14:paraId="765FEE7D" w14:textId="77777777" w:rsidR="00540136" w:rsidRPr="00F2190F" w:rsidRDefault="00540136" w:rsidP="00470C41">
            <w:pPr>
              <w:pStyle w:val="TF-TEXTOQUADROCentralizado"/>
              <w:rPr>
                <w:sz w:val="20"/>
              </w:rPr>
            </w:pPr>
          </w:p>
        </w:tc>
        <w:tc>
          <w:tcPr>
            <w:tcW w:w="284" w:type="dxa"/>
            <w:tcBorders>
              <w:bottom w:val="single" w:sz="4" w:space="0" w:color="auto"/>
            </w:tcBorders>
            <w:shd w:val="clear" w:color="auto" w:fill="7F7F7F" w:themeFill="text1" w:themeFillTint="80"/>
          </w:tcPr>
          <w:p w14:paraId="594D2540" w14:textId="77777777" w:rsidR="00540136" w:rsidRPr="00F2190F" w:rsidRDefault="00540136" w:rsidP="00470C41">
            <w:pPr>
              <w:pStyle w:val="TF-TEXTOQUADROCentralizado"/>
              <w:rPr>
                <w:sz w:val="20"/>
              </w:rPr>
            </w:pPr>
          </w:p>
        </w:tc>
        <w:tc>
          <w:tcPr>
            <w:tcW w:w="284" w:type="dxa"/>
            <w:tcBorders>
              <w:bottom w:val="single" w:sz="4" w:space="0" w:color="auto"/>
            </w:tcBorders>
            <w:shd w:val="clear" w:color="auto" w:fill="7F7F7F" w:themeFill="text1" w:themeFillTint="80"/>
          </w:tcPr>
          <w:p w14:paraId="7F9ADB31" w14:textId="77777777" w:rsidR="00540136" w:rsidRPr="00F2190F" w:rsidRDefault="00540136" w:rsidP="00470C41">
            <w:pPr>
              <w:pStyle w:val="TF-TEXTOQUADROCentralizado"/>
              <w:rPr>
                <w:sz w:val="20"/>
              </w:rPr>
            </w:pPr>
          </w:p>
        </w:tc>
        <w:tc>
          <w:tcPr>
            <w:tcW w:w="284" w:type="dxa"/>
            <w:tcBorders>
              <w:bottom w:val="single" w:sz="4" w:space="0" w:color="auto"/>
            </w:tcBorders>
          </w:tcPr>
          <w:p w14:paraId="72D7E9EC" w14:textId="77777777" w:rsidR="00540136" w:rsidRPr="00F2190F" w:rsidRDefault="00540136" w:rsidP="00470C41">
            <w:pPr>
              <w:pStyle w:val="TF-TEXTOQUADROCentralizado"/>
              <w:rPr>
                <w:sz w:val="20"/>
              </w:rPr>
            </w:pPr>
          </w:p>
        </w:tc>
        <w:tc>
          <w:tcPr>
            <w:tcW w:w="284" w:type="dxa"/>
            <w:tcBorders>
              <w:bottom w:val="single" w:sz="4" w:space="0" w:color="auto"/>
            </w:tcBorders>
          </w:tcPr>
          <w:p w14:paraId="6035FE24" w14:textId="77777777" w:rsidR="00540136" w:rsidRPr="00F2190F" w:rsidRDefault="00540136" w:rsidP="00470C41">
            <w:pPr>
              <w:pStyle w:val="TF-TEXTOQUADROCentralizado"/>
              <w:rPr>
                <w:sz w:val="20"/>
              </w:rPr>
            </w:pPr>
          </w:p>
        </w:tc>
        <w:tc>
          <w:tcPr>
            <w:tcW w:w="284" w:type="dxa"/>
            <w:tcBorders>
              <w:bottom w:val="single" w:sz="4" w:space="0" w:color="auto"/>
            </w:tcBorders>
          </w:tcPr>
          <w:p w14:paraId="12638B37" w14:textId="77777777" w:rsidR="00540136" w:rsidRPr="00F2190F" w:rsidRDefault="00540136" w:rsidP="00470C41">
            <w:pPr>
              <w:pStyle w:val="TF-TEXTOQUADROCentralizado"/>
              <w:rPr>
                <w:sz w:val="20"/>
              </w:rPr>
            </w:pPr>
          </w:p>
        </w:tc>
        <w:tc>
          <w:tcPr>
            <w:tcW w:w="284" w:type="dxa"/>
            <w:tcBorders>
              <w:bottom w:val="single" w:sz="4" w:space="0" w:color="auto"/>
            </w:tcBorders>
          </w:tcPr>
          <w:p w14:paraId="0FE0722F" w14:textId="77777777" w:rsidR="00540136" w:rsidRPr="00F2190F" w:rsidRDefault="00540136" w:rsidP="00470C41">
            <w:pPr>
              <w:pStyle w:val="TF-TEXTOQUADROCentralizado"/>
              <w:rPr>
                <w:sz w:val="20"/>
              </w:rPr>
            </w:pPr>
          </w:p>
        </w:tc>
        <w:tc>
          <w:tcPr>
            <w:tcW w:w="284" w:type="dxa"/>
            <w:tcBorders>
              <w:bottom w:val="single" w:sz="4" w:space="0" w:color="auto"/>
            </w:tcBorders>
          </w:tcPr>
          <w:p w14:paraId="30892734" w14:textId="77777777" w:rsidR="00540136" w:rsidRPr="00F2190F" w:rsidRDefault="00540136" w:rsidP="00470C41">
            <w:pPr>
              <w:pStyle w:val="TF-TEXTOQUADROCentralizado"/>
              <w:rPr>
                <w:sz w:val="20"/>
              </w:rPr>
            </w:pPr>
          </w:p>
        </w:tc>
        <w:tc>
          <w:tcPr>
            <w:tcW w:w="289" w:type="dxa"/>
          </w:tcPr>
          <w:p w14:paraId="18B1BD3A" w14:textId="77777777" w:rsidR="00540136" w:rsidRPr="00F2190F" w:rsidRDefault="00540136" w:rsidP="00470C41">
            <w:pPr>
              <w:pStyle w:val="TF-TEXTOQUADROCentralizado"/>
              <w:rPr>
                <w:sz w:val="20"/>
              </w:rPr>
            </w:pPr>
          </w:p>
        </w:tc>
      </w:tr>
      <w:tr w:rsidR="00540136" w:rsidRPr="007E0D87" w14:paraId="0A0D55F3" w14:textId="77777777" w:rsidTr="002732F5">
        <w:trPr>
          <w:jc w:val="center"/>
        </w:trPr>
        <w:tc>
          <w:tcPr>
            <w:tcW w:w="6171" w:type="dxa"/>
            <w:tcBorders>
              <w:left w:val="single" w:sz="4" w:space="0" w:color="auto"/>
            </w:tcBorders>
          </w:tcPr>
          <w:p w14:paraId="3D628AB4" w14:textId="77777777" w:rsidR="00540136" w:rsidRPr="00F2190F" w:rsidRDefault="00540136" w:rsidP="00AA7D04">
            <w:pPr>
              <w:pStyle w:val="TF-TEXTOQUADRO"/>
              <w:jc w:val="both"/>
              <w:rPr>
                <w:sz w:val="20"/>
              </w:rPr>
            </w:pPr>
            <w:r w:rsidRPr="00F2190F">
              <w:rPr>
                <w:sz w:val="20"/>
              </w:rPr>
              <w:t>Implement</w:t>
            </w:r>
            <w:r>
              <w:rPr>
                <w:sz w:val="20"/>
              </w:rPr>
              <w:t>ação</w:t>
            </w:r>
          </w:p>
        </w:tc>
        <w:tc>
          <w:tcPr>
            <w:tcW w:w="273" w:type="dxa"/>
          </w:tcPr>
          <w:p w14:paraId="08700053" w14:textId="77777777" w:rsidR="00540136" w:rsidRPr="00F2190F" w:rsidRDefault="00540136" w:rsidP="00470C41">
            <w:pPr>
              <w:pStyle w:val="TF-TEXTOQUADROCentralizado"/>
              <w:rPr>
                <w:sz w:val="20"/>
              </w:rPr>
            </w:pPr>
          </w:p>
        </w:tc>
        <w:tc>
          <w:tcPr>
            <w:tcW w:w="284" w:type="dxa"/>
          </w:tcPr>
          <w:p w14:paraId="4BC916F7" w14:textId="77777777" w:rsidR="00540136" w:rsidRPr="00F2190F" w:rsidRDefault="00540136" w:rsidP="00470C41">
            <w:pPr>
              <w:pStyle w:val="TF-TEXTOQUADROCentralizado"/>
              <w:rPr>
                <w:sz w:val="20"/>
              </w:rPr>
            </w:pPr>
          </w:p>
        </w:tc>
        <w:tc>
          <w:tcPr>
            <w:tcW w:w="284" w:type="dxa"/>
          </w:tcPr>
          <w:p w14:paraId="7C82DF03"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43B27BC3"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3142C37A"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6951FEC7" w14:textId="77777777" w:rsidR="00540136" w:rsidRPr="00F2190F" w:rsidRDefault="00540136" w:rsidP="00470C41">
            <w:pPr>
              <w:pStyle w:val="TF-TEXTOQUADROCentralizado"/>
              <w:rPr>
                <w:sz w:val="20"/>
              </w:rPr>
            </w:pPr>
          </w:p>
        </w:tc>
        <w:tc>
          <w:tcPr>
            <w:tcW w:w="284" w:type="dxa"/>
          </w:tcPr>
          <w:p w14:paraId="09A801DF" w14:textId="77777777" w:rsidR="00540136" w:rsidRPr="00F2190F" w:rsidRDefault="00540136" w:rsidP="00470C41">
            <w:pPr>
              <w:pStyle w:val="TF-TEXTOQUADROCentralizado"/>
              <w:rPr>
                <w:sz w:val="20"/>
              </w:rPr>
            </w:pPr>
          </w:p>
        </w:tc>
        <w:tc>
          <w:tcPr>
            <w:tcW w:w="284" w:type="dxa"/>
          </w:tcPr>
          <w:p w14:paraId="0D5C78DE" w14:textId="77777777" w:rsidR="00540136" w:rsidRPr="00F2190F" w:rsidRDefault="00540136" w:rsidP="00470C41">
            <w:pPr>
              <w:pStyle w:val="TF-TEXTOQUADROCentralizado"/>
              <w:rPr>
                <w:sz w:val="20"/>
              </w:rPr>
            </w:pPr>
          </w:p>
        </w:tc>
        <w:tc>
          <w:tcPr>
            <w:tcW w:w="284" w:type="dxa"/>
          </w:tcPr>
          <w:p w14:paraId="2F95A09C" w14:textId="77777777" w:rsidR="00540136" w:rsidRPr="00F2190F" w:rsidRDefault="00540136" w:rsidP="00470C41">
            <w:pPr>
              <w:pStyle w:val="TF-TEXTOQUADROCentralizado"/>
              <w:rPr>
                <w:sz w:val="20"/>
              </w:rPr>
            </w:pPr>
          </w:p>
        </w:tc>
        <w:tc>
          <w:tcPr>
            <w:tcW w:w="289" w:type="dxa"/>
          </w:tcPr>
          <w:p w14:paraId="1A3F50D9" w14:textId="77777777" w:rsidR="00540136" w:rsidRPr="00F2190F" w:rsidRDefault="00540136" w:rsidP="00470C41">
            <w:pPr>
              <w:pStyle w:val="TF-TEXTOQUADROCentralizado"/>
              <w:rPr>
                <w:sz w:val="20"/>
              </w:rPr>
            </w:pPr>
          </w:p>
        </w:tc>
      </w:tr>
      <w:tr w:rsidR="00540136" w:rsidRPr="007E0D87" w14:paraId="429BAC4A" w14:textId="77777777" w:rsidTr="002732F5">
        <w:trPr>
          <w:jc w:val="center"/>
        </w:trPr>
        <w:tc>
          <w:tcPr>
            <w:tcW w:w="6171" w:type="dxa"/>
            <w:tcBorders>
              <w:left w:val="single" w:sz="4" w:space="0" w:color="auto"/>
            </w:tcBorders>
          </w:tcPr>
          <w:p w14:paraId="3CA6F8D6" w14:textId="77777777" w:rsidR="00540136" w:rsidRPr="00F2190F" w:rsidRDefault="00540136" w:rsidP="002344A7">
            <w:pPr>
              <w:pStyle w:val="TF-TEXTOQUADRO"/>
              <w:jc w:val="both"/>
              <w:rPr>
                <w:sz w:val="20"/>
              </w:rPr>
            </w:pPr>
            <w:r w:rsidRPr="00F2190F">
              <w:rPr>
                <w:sz w:val="20"/>
              </w:rPr>
              <w:t>Verificação e validação</w:t>
            </w:r>
          </w:p>
        </w:tc>
        <w:tc>
          <w:tcPr>
            <w:tcW w:w="273" w:type="dxa"/>
          </w:tcPr>
          <w:p w14:paraId="6CA4EE00" w14:textId="77777777" w:rsidR="00540136" w:rsidRPr="00F2190F" w:rsidRDefault="00540136" w:rsidP="00470C41">
            <w:pPr>
              <w:pStyle w:val="TF-TEXTOQUADROCentralizado"/>
              <w:rPr>
                <w:sz w:val="20"/>
              </w:rPr>
            </w:pPr>
          </w:p>
        </w:tc>
        <w:tc>
          <w:tcPr>
            <w:tcW w:w="284" w:type="dxa"/>
          </w:tcPr>
          <w:p w14:paraId="0E4B620D" w14:textId="77777777" w:rsidR="00540136" w:rsidRPr="00F2190F" w:rsidRDefault="00540136" w:rsidP="00470C41">
            <w:pPr>
              <w:pStyle w:val="TF-TEXTOQUADROCentralizado"/>
              <w:rPr>
                <w:sz w:val="20"/>
              </w:rPr>
            </w:pPr>
          </w:p>
        </w:tc>
        <w:tc>
          <w:tcPr>
            <w:tcW w:w="284" w:type="dxa"/>
          </w:tcPr>
          <w:p w14:paraId="7CFD3D7F" w14:textId="77777777" w:rsidR="00540136" w:rsidRPr="00F2190F" w:rsidRDefault="00540136" w:rsidP="00470C41">
            <w:pPr>
              <w:pStyle w:val="TF-TEXTOQUADROCentralizado"/>
              <w:rPr>
                <w:sz w:val="20"/>
              </w:rPr>
            </w:pPr>
          </w:p>
        </w:tc>
        <w:tc>
          <w:tcPr>
            <w:tcW w:w="284" w:type="dxa"/>
          </w:tcPr>
          <w:p w14:paraId="1A2D3ADC" w14:textId="77777777" w:rsidR="00540136" w:rsidRPr="00F2190F" w:rsidRDefault="00540136" w:rsidP="00470C41">
            <w:pPr>
              <w:pStyle w:val="TF-TEXTOQUADROCentralizado"/>
              <w:rPr>
                <w:sz w:val="20"/>
              </w:rPr>
            </w:pPr>
          </w:p>
        </w:tc>
        <w:tc>
          <w:tcPr>
            <w:tcW w:w="284" w:type="dxa"/>
          </w:tcPr>
          <w:p w14:paraId="5437B800" w14:textId="77777777" w:rsidR="00540136" w:rsidRPr="00F2190F" w:rsidRDefault="00540136" w:rsidP="00470C41">
            <w:pPr>
              <w:pStyle w:val="TF-TEXTOQUADROCentralizado"/>
              <w:rPr>
                <w:sz w:val="20"/>
              </w:rPr>
            </w:pPr>
          </w:p>
        </w:tc>
        <w:tc>
          <w:tcPr>
            <w:tcW w:w="284" w:type="dxa"/>
          </w:tcPr>
          <w:p w14:paraId="789ACD09"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65B8C7D4"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7CD71011"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61904646" w14:textId="77777777" w:rsidR="00540136" w:rsidRPr="00F2190F" w:rsidRDefault="00540136" w:rsidP="00470C41">
            <w:pPr>
              <w:pStyle w:val="TF-TEXTOQUADROCentralizado"/>
              <w:rPr>
                <w:sz w:val="20"/>
              </w:rPr>
            </w:pPr>
          </w:p>
        </w:tc>
        <w:tc>
          <w:tcPr>
            <w:tcW w:w="289" w:type="dxa"/>
          </w:tcPr>
          <w:p w14:paraId="76E4CD0F" w14:textId="77777777" w:rsidR="00540136" w:rsidRPr="00F2190F" w:rsidRDefault="00540136" w:rsidP="00470C41">
            <w:pPr>
              <w:pStyle w:val="TF-TEXTOQUADROCentralizado"/>
              <w:rPr>
                <w:sz w:val="20"/>
              </w:rPr>
            </w:pPr>
          </w:p>
        </w:tc>
      </w:tr>
    </w:tbl>
    <w:p w14:paraId="692D65D4" w14:textId="77777777" w:rsidR="00540136" w:rsidRDefault="00540136" w:rsidP="00FC4A9F">
      <w:pPr>
        <w:pStyle w:val="TF-FONTE"/>
      </w:pPr>
      <w:r>
        <w:t>Fonte: elaborado pelo autor.</w:t>
      </w:r>
    </w:p>
    <w:p w14:paraId="0DA852C8" w14:textId="77777777" w:rsidR="00540136" w:rsidRPr="007A1883" w:rsidRDefault="00540136" w:rsidP="00FA26AD">
      <w:pPr>
        <w:pStyle w:val="Ttulo1"/>
      </w:pPr>
      <w:r>
        <w:lastRenderedPageBreak/>
        <w:t>REVISÃO BIBLIOGRÁFICA</w:t>
      </w:r>
    </w:p>
    <w:p w14:paraId="0D7C7131" w14:textId="77777777" w:rsidR="00540136" w:rsidRDefault="00540136" w:rsidP="00AE0CF3">
      <w:pPr>
        <w:pStyle w:val="TF-TEXTO"/>
      </w:pPr>
      <w:r w:rsidRPr="00F50FF0">
        <w:t>Nest</w:t>
      </w:r>
      <w:r>
        <w:t>a seção</w:t>
      </w:r>
      <w:r w:rsidRPr="00F50FF0">
        <w:t xml:space="preserve"> são apresentados os conceitos e fundamentos mais importantes para </w:t>
      </w:r>
      <w:r>
        <w:t>o desenvolvimento do projeto</w:t>
      </w:r>
      <w:r w:rsidRPr="00F50FF0">
        <w:t xml:space="preserve">, </w:t>
      </w:r>
      <w:r>
        <w:t xml:space="preserve">estando organizados da seguinte forma: jogos on-line (subseção </w:t>
      </w:r>
      <w:r>
        <w:fldChar w:fldCharType="begin"/>
      </w:r>
      <w:r>
        <w:instrText xml:space="preserve"> REF _Ref89066206 \r \h </w:instrText>
      </w:r>
      <w:r>
        <w:fldChar w:fldCharType="separate"/>
      </w:r>
      <w:r>
        <w:t>4.1</w:t>
      </w:r>
      <w:r>
        <w:fldChar w:fldCharType="end"/>
      </w:r>
      <w:r>
        <w:t xml:space="preserve">), Colaboração e o Modelo 3C de Colaboração (M3C) (subseção </w:t>
      </w:r>
      <w:r>
        <w:fldChar w:fldCharType="begin"/>
      </w:r>
      <w:r>
        <w:instrText xml:space="preserve"> REF _Ref89066306 \r \h </w:instrText>
      </w:r>
      <w:r>
        <w:fldChar w:fldCharType="separate"/>
      </w:r>
      <w:r>
        <w:t>4.2</w:t>
      </w:r>
      <w:r>
        <w:fldChar w:fldCharType="end"/>
      </w:r>
      <w:r>
        <w:t xml:space="preserve">) e </w:t>
      </w:r>
      <w:proofErr w:type="spellStart"/>
      <w:r w:rsidRPr="0044024D">
        <w:t>Progressive</w:t>
      </w:r>
      <w:proofErr w:type="spellEnd"/>
      <w:r w:rsidRPr="0044024D">
        <w:t xml:space="preserve"> Web </w:t>
      </w:r>
      <w:proofErr w:type="spellStart"/>
      <w:r w:rsidRPr="0044024D">
        <w:t>App</w:t>
      </w:r>
      <w:proofErr w:type="spellEnd"/>
      <w:r w:rsidRPr="0044024D">
        <w:t xml:space="preserve"> (PWA)</w:t>
      </w:r>
      <w:r>
        <w:t xml:space="preserve"> (subseção </w:t>
      </w:r>
      <w:r>
        <w:fldChar w:fldCharType="begin"/>
      </w:r>
      <w:r>
        <w:instrText xml:space="preserve"> REF _Ref89066328 \r \h </w:instrText>
      </w:r>
      <w:r>
        <w:fldChar w:fldCharType="separate"/>
      </w:r>
      <w:r>
        <w:t>4.3</w:t>
      </w:r>
      <w:r>
        <w:fldChar w:fldCharType="end"/>
      </w:r>
      <w:r>
        <w:t>).</w:t>
      </w:r>
    </w:p>
    <w:p w14:paraId="7A0F108E" w14:textId="77777777" w:rsidR="00540136" w:rsidRDefault="00540136" w:rsidP="00540136">
      <w:pPr>
        <w:pStyle w:val="Ttulo2"/>
        <w:spacing w:after="120" w:line="240" w:lineRule="auto"/>
      </w:pPr>
      <w:bookmarkStart w:id="5" w:name="_Ref89066206"/>
      <w:r>
        <w:rPr>
          <w:caps w:val="0"/>
        </w:rPr>
        <w:t>JOGOS ON-LINE</w:t>
      </w:r>
      <w:bookmarkEnd w:id="5"/>
    </w:p>
    <w:p w14:paraId="2EFB1AC9" w14:textId="77777777" w:rsidR="00540136" w:rsidRDefault="00540136" w:rsidP="00161F82">
      <w:pPr>
        <w:pStyle w:val="TF-TEXTO"/>
      </w:pPr>
      <w:r w:rsidRPr="00FC5EF4">
        <w:t>Dentro dos jogos eletrônicos existem diversas variedades, com diferentes focos e objetivos</w:t>
      </w:r>
      <w:r>
        <w:t>,</w:t>
      </w:r>
      <w:r w:rsidRPr="00FC5EF4">
        <w:t xml:space="preserve"> entres eles estão o entretenimento, jogos casuais e até </w:t>
      </w:r>
      <w:proofErr w:type="spellStart"/>
      <w:r w:rsidRPr="00FC5EF4">
        <w:rPr>
          <w:i/>
        </w:rPr>
        <w:t>e-sport</w:t>
      </w:r>
      <w:proofErr w:type="spellEnd"/>
      <w:r w:rsidRPr="00FC5EF4">
        <w:t>, no qual o usuário é um jogador profissional ganhando dinheiro p</w:t>
      </w:r>
      <w:r>
        <w:t>elo</w:t>
      </w:r>
      <w:r w:rsidRPr="00FC5EF4">
        <w:t xml:space="preserve"> motivo de jogar</w:t>
      </w:r>
      <w:r>
        <w:t xml:space="preserve"> muito</w:t>
      </w:r>
      <w:r w:rsidRPr="00FC5EF4">
        <w:t xml:space="preserve"> bem o jogo</w:t>
      </w:r>
      <w:r>
        <w:t xml:space="preserve"> e disputar campeonatos</w:t>
      </w:r>
      <w:r w:rsidRPr="00FC5EF4">
        <w:t xml:space="preserve"> (SOUZA </w:t>
      </w:r>
      <w:r w:rsidRPr="00FC5EF4">
        <w:rPr>
          <w:i/>
        </w:rPr>
        <w:t xml:space="preserve">et al., </w:t>
      </w:r>
      <w:r w:rsidRPr="00FC5EF4">
        <w:t>2021).</w:t>
      </w:r>
      <w:r w:rsidRPr="00FC5EF4" w:rsidDel="004D24E8">
        <w:t xml:space="preserve"> </w:t>
      </w:r>
      <w:r w:rsidRPr="00FC5EF4">
        <w:t>O entendimento de entretenimento antigamente estava relacionado ao prazer, tempo livre e preguiça. Com o passar do tempo o entretenimento ganhou uma ideia</w:t>
      </w:r>
      <w:r>
        <w:t xml:space="preserve"> de</w:t>
      </w:r>
      <w:r w:rsidRPr="00FC5EF4">
        <w:t xml:space="preserve"> descaso e recuperação, com essa mudança</w:t>
      </w:r>
      <w:r>
        <w:t xml:space="preserve"> o</w:t>
      </w:r>
      <w:r w:rsidRPr="00FC5EF4">
        <w:t xml:space="preserve"> paradigma </w:t>
      </w:r>
      <w:r>
        <w:t>d</w:t>
      </w:r>
      <w:r w:rsidRPr="00FC5EF4">
        <w:t>os jogos eletrônicos também foi beneficiado</w:t>
      </w:r>
      <w:r>
        <w:t xml:space="preserve"> (</w:t>
      </w:r>
      <w:r w:rsidRPr="006B7D3B">
        <w:t xml:space="preserve">KRÜGER </w:t>
      </w:r>
      <w:r w:rsidRPr="006B7D3B">
        <w:rPr>
          <w:i/>
        </w:rPr>
        <w:t>et al</w:t>
      </w:r>
      <w:r w:rsidRPr="006B7D3B">
        <w:t>., 2004</w:t>
      </w:r>
      <w:r>
        <w:t>)</w:t>
      </w:r>
      <w:r w:rsidRPr="00FC5EF4">
        <w:t xml:space="preserve">. </w:t>
      </w:r>
    </w:p>
    <w:p w14:paraId="723F6CF4" w14:textId="77777777" w:rsidR="00540136" w:rsidRPr="00FC5EF4" w:rsidRDefault="00540136" w:rsidP="00161F82">
      <w:pPr>
        <w:pStyle w:val="TF-TEXTO"/>
      </w:pPr>
      <w:r>
        <w:t xml:space="preserve">Segundo </w:t>
      </w:r>
      <w:proofErr w:type="spellStart"/>
      <w:r w:rsidRPr="00FC5EF4">
        <w:t>Pozzebon</w:t>
      </w:r>
      <w:proofErr w:type="spellEnd"/>
      <w:r w:rsidRPr="00FC5EF4" w:rsidDel="00AE0CF3">
        <w:t xml:space="preserve"> </w:t>
      </w:r>
      <w:r w:rsidRPr="00FC5EF4">
        <w:rPr>
          <w:i/>
        </w:rPr>
        <w:t>et al</w:t>
      </w:r>
      <w:r w:rsidRPr="00FC5EF4">
        <w:t xml:space="preserve">. </w:t>
      </w:r>
      <w:r>
        <w:t>(</w:t>
      </w:r>
      <w:r w:rsidRPr="00FC5EF4">
        <w:t>2014</w:t>
      </w:r>
      <w:r>
        <w:t>), o</w:t>
      </w:r>
      <w:r w:rsidRPr="00FC5EF4">
        <w:t xml:space="preserve">s jogos fazem parte da sociedade e se </w:t>
      </w:r>
      <w:r>
        <w:t>tornaram</w:t>
      </w:r>
      <w:r w:rsidRPr="00FC5EF4">
        <w:t xml:space="preserve"> uma pr</w:t>
      </w:r>
      <w:del w:id="6" w:author="Dalton Solano dos Reis" w:date="2021-12-18T20:19:00Z">
        <w:r w:rsidRPr="00FC5EF4" w:rsidDel="00832B42">
          <w:delText>a</w:delText>
        </w:r>
      </w:del>
      <w:ins w:id="7" w:author="Dalton Solano dos Reis" w:date="2021-12-18T20:19:00Z">
        <w:r>
          <w:t>á</w:t>
        </w:r>
      </w:ins>
      <w:r w:rsidRPr="00FC5EF4">
        <w:t>tica comum, vivencia</w:t>
      </w:r>
      <w:r>
        <w:t>ndo</w:t>
      </w:r>
      <w:r w:rsidRPr="00FC5EF4">
        <w:t xml:space="preserve"> um aumento na participação de crianças, jovens e adultos. Nesse sentido, </w:t>
      </w:r>
      <w:proofErr w:type="spellStart"/>
      <w:r w:rsidRPr="00FC5EF4">
        <w:t>Bujisman</w:t>
      </w:r>
      <w:proofErr w:type="spellEnd"/>
      <w:r w:rsidRPr="00FC5EF4">
        <w:t xml:space="preserve"> (2018) coloca que no mês de janeiro de 2018, os dois jogos mais populares das plataformas de streaming </w:t>
      </w:r>
      <w:proofErr w:type="spellStart"/>
      <w:r w:rsidRPr="00FC5EF4">
        <w:t>Twitch</w:t>
      </w:r>
      <w:proofErr w:type="spellEnd"/>
      <w:r w:rsidRPr="00FC5EF4">
        <w:t xml:space="preserve"> foram assistidos por volta de 155,8 milhões de horas. Além do entretenimento as transmissões influenciam seus visualizadores a adquirem os jogos ou produtos que estão disponíveis dentro do jogo</w:t>
      </w:r>
      <w:r>
        <w:t xml:space="preserve"> que está sendo transmitido (BUJISMAN, 2018)</w:t>
      </w:r>
      <w:r w:rsidRPr="00FC5EF4">
        <w:t xml:space="preserve">. </w:t>
      </w:r>
    </w:p>
    <w:p w14:paraId="0643C7FA" w14:textId="77777777" w:rsidR="00540136" w:rsidRPr="00FC5EF4" w:rsidRDefault="00540136" w:rsidP="00161F82">
      <w:pPr>
        <w:pStyle w:val="TF-TEXTO"/>
      </w:pPr>
      <w:r w:rsidRPr="00FC5EF4">
        <w:t xml:space="preserve">A interação social é uma das variáveis mais estudadas nas pesquisas em jogos eletrônicos, </w:t>
      </w:r>
      <w:proofErr w:type="spellStart"/>
      <w:r w:rsidRPr="00FC5EF4">
        <w:t>Hamari</w:t>
      </w:r>
      <w:proofErr w:type="spellEnd"/>
      <w:r w:rsidRPr="00FC5EF4">
        <w:t xml:space="preserve"> (2017) argumenta que essa interação social é um dos fatores mais importantes que motivam uma pessoa a jogar e continuar jogando. </w:t>
      </w:r>
      <w:proofErr w:type="spellStart"/>
      <w:r w:rsidRPr="00FC5EF4">
        <w:t>Hamari</w:t>
      </w:r>
      <w:proofErr w:type="spellEnd"/>
      <w:r w:rsidRPr="00FC5EF4">
        <w:t xml:space="preserve"> (2017) </w:t>
      </w:r>
      <w:r>
        <w:t>coloca ainda que m</w:t>
      </w:r>
      <w:r w:rsidRPr="00FC5EF4">
        <w:t xml:space="preserve">uitas pessoas utilizam as tecnologias visando construir </w:t>
      </w:r>
      <w:r>
        <w:t>relações sociais</w:t>
      </w:r>
      <w:r w:rsidRPr="00FC5EF4">
        <w:t xml:space="preserve">, </w:t>
      </w:r>
      <w:r>
        <w:t>para obter um</w:t>
      </w:r>
      <w:r w:rsidRPr="00FC5EF4">
        <w:t xml:space="preserve"> sentimento de comunidade</w:t>
      </w:r>
      <w:r>
        <w:t xml:space="preserve">, com o mundo virtual é possível construir as relações </w:t>
      </w:r>
      <w:r w:rsidRPr="00FC5EF4">
        <w:t>independente de suas dist</w:t>
      </w:r>
      <w:r>
        <w:t>âncias</w:t>
      </w:r>
      <w:r w:rsidRPr="00FC5EF4">
        <w:t xml:space="preserve"> geográficas. </w:t>
      </w:r>
      <w:r>
        <w:t xml:space="preserve">Já para </w:t>
      </w:r>
      <w:proofErr w:type="spellStart"/>
      <w:r w:rsidRPr="00FC5EF4">
        <w:t>Hanghøj</w:t>
      </w:r>
      <w:proofErr w:type="spellEnd"/>
      <w:r w:rsidRPr="00FC5EF4">
        <w:t xml:space="preserve"> </w:t>
      </w:r>
      <w:r>
        <w:t>(2018), n</w:t>
      </w:r>
      <w:r w:rsidRPr="00FC5EF4">
        <w:t>o caso de jogos on</w:t>
      </w:r>
      <w:r>
        <w:t>-</w:t>
      </w:r>
      <w:r w:rsidRPr="00FC5EF4">
        <w:t xml:space="preserve">line o distanciamento geográfico dos integrantes </w:t>
      </w:r>
      <w:r>
        <w:t>não é levando muito em consideração</w:t>
      </w:r>
      <w:r w:rsidRPr="00FC5EF4">
        <w:t xml:space="preserve"> pois é possível construir laços sociais e amizades</w:t>
      </w:r>
      <w:r>
        <w:t xml:space="preserve"> dentro do ambiente virtual, até mesmo essas amizades</w:t>
      </w:r>
      <w:r w:rsidRPr="00FC5EF4">
        <w:t xml:space="preserve"> podem evoluir para uma convivência presencial além da amizade </w:t>
      </w:r>
      <w:r>
        <w:t>dentro do jogo.</w:t>
      </w:r>
    </w:p>
    <w:p w14:paraId="715B74B2" w14:textId="77777777" w:rsidR="00540136" w:rsidRDefault="00540136" w:rsidP="00BB6E54">
      <w:pPr>
        <w:pStyle w:val="TF-TEXTO"/>
      </w:pPr>
      <w:proofErr w:type="spellStart"/>
      <w:r w:rsidRPr="00FC5EF4">
        <w:t>Hsu</w:t>
      </w:r>
      <w:proofErr w:type="spellEnd"/>
      <w:r w:rsidRPr="00FC5EF4">
        <w:t xml:space="preserve"> </w:t>
      </w:r>
      <w:r w:rsidRPr="00FC5EF4">
        <w:rPr>
          <w:i/>
        </w:rPr>
        <w:t>et al.</w:t>
      </w:r>
      <w:r>
        <w:t xml:space="preserve"> (2015) destacam que dentre todo</w:t>
      </w:r>
      <w:r w:rsidRPr="00FC5EF4">
        <w:t>s os fatores que fazem as pessoas jogarem jogos eletrônicos a mais importante é a diversão e descontração</w:t>
      </w:r>
      <w:r>
        <w:t>. D</w:t>
      </w:r>
      <w:r w:rsidRPr="00FC5EF4">
        <w:t xml:space="preserve">a mesma forma </w:t>
      </w:r>
      <w:proofErr w:type="spellStart"/>
      <w:r w:rsidRPr="00FC5EF4">
        <w:t>Manero</w:t>
      </w:r>
      <w:proofErr w:type="spellEnd"/>
      <w:r w:rsidRPr="00FC5EF4">
        <w:t xml:space="preserve"> </w:t>
      </w:r>
      <w:r w:rsidRPr="00FC5EF4">
        <w:rPr>
          <w:i/>
        </w:rPr>
        <w:t>et al.</w:t>
      </w:r>
      <w:r w:rsidRPr="00FC5EF4">
        <w:t xml:space="preserve"> (2016) enfatiza</w:t>
      </w:r>
      <w:r>
        <w:t>m</w:t>
      </w:r>
      <w:r w:rsidRPr="00FC5EF4">
        <w:t xml:space="preserve"> que a diversão é o fator mais importante e que motiva as pessoas a jogarem. Alguns jogos </w:t>
      </w:r>
      <w:r w:rsidRPr="00FC5EF4">
        <w:rPr>
          <w:i/>
        </w:rPr>
        <w:t>multiplayer</w:t>
      </w:r>
      <w:r w:rsidRPr="00FC5EF4">
        <w:t xml:space="preserve"> on-line, possibilitam centenas de pessoas a jogarem ao mesmo tempo, que inspira o sentimento de comunidade e união que são propostos </w:t>
      </w:r>
      <w:r>
        <w:t>em diversos estilos de</w:t>
      </w:r>
      <w:r w:rsidRPr="00FC5EF4">
        <w:t xml:space="preserve"> jogos, </w:t>
      </w:r>
      <w:r w:rsidRPr="00FC5EF4">
        <w:lastRenderedPageBreak/>
        <w:t xml:space="preserve">como os </w:t>
      </w:r>
      <w:proofErr w:type="spellStart"/>
      <w:r w:rsidRPr="00FC5EF4">
        <w:t>Massively</w:t>
      </w:r>
      <w:proofErr w:type="spellEnd"/>
      <w:r w:rsidRPr="00FC5EF4">
        <w:t xml:space="preserve"> </w:t>
      </w:r>
      <w:proofErr w:type="spellStart"/>
      <w:r w:rsidRPr="00FC5EF4">
        <w:t>Multiplayer</w:t>
      </w:r>
      <w:proofErr w:type="spellEnd"/>
      <w:r w:rsidRPr="00FC5EF4">
        <w:t xml:space="preserve"> Online Role-</w:t>
      </w:r>
      <w:proofErr w:type="spellStart"/>
      <w:r w:rsidRPr="00FC5EF4">
        <w:t>Playing</w:t>
      </w:r>
      <w:proofErr w:type="spellEnd"/>
      <w:r w:rsidRPr="00FC5EF4">
        <w:t xml:space="preserve"> Games (</w:t>
      </w:r>
      <w:proofErr w:type="spellStart"/>
      <w:r w:rsidRPr="00FC5EF4">
        <w:t>MMORPGs</w:t>
      </w:r>
      <w:proofErr w:type="spellEnd"/>
      <w:r w:rsidRPr="00FC5EF4">
        <w:t>). Esses jogos possibilitam que jogadores que tenham timidez ou que possuam algum tipo de limitação social ou física, possam interagir e cria</w:t>
      </w:r>
      <w:r>
        <w:t>r</w:t>
      </w:r>
      <w:r w:rsidRPr="00FC5EF4">
        <w:t xml:space="preserve"> amizades com outros membros inseridos nesse ambiente virtual (STONE, 2019).</w:t>
      </w:r>
    </w:p>
    <w:p w14:paraId="5C98B750" w14:textId="77777777" w:rsidR="00540136" w:rsidRDefault="00540136" w:rsidP="00BB6E54">
      <w:pPr>
        <w:pStyle w:val="TF-TEXTO"/>
      </w:pPr>
      <w:r w:rsidRPr="00CB2928">
        <w:t xml:space="preserve">A interação social entre os jogadores é algo que acontece por forma de conversa e reunião de jogadores para realizar algum tipo de atividade, essa interação é importante porque define o comportamento do jogador dentro do jogo. Dentro dos jogos acontece com mais frequência o desenvolvimento de amizades dentro grupo de pessoas que já conhecem, que realizam atividades em conjunto, para definir um grupo de pessoas dentro de um jogo é utilizada a denominação </w:t>
      </w:r>
      <w:proofErr w:type="spellStart"/>
      <w:r w:rsidRPr="00CB2928">
        <w:t>clan</w:t>
      </w:r>
      <w:proofErr w:type="spellEnd"/>
      <w:r>
        <w:t xml:space="preserve"> </w:t>
      </w:r>
      <w:r w:rsidRPr="00FC5EF4">
        <w:t xml:space="preserve">(SOUZA </w:t>
      </w:r>
      <w:r w:rsidRPr="00FC5EF4">
        <w:rPr>
          <w:i/>
        </w:rPr>
        <w:t xml:space="preserve">et al., </w:t>
      </w:r>
      <w:r w:rsidRPr="00FC5EF4">
        <w:t>2021).</w:t>
      </w:r>
      <w:r>
        <w:t xml:space="preserve"> Kim </w:t>
      </w:r>
      <w:r w:rsidRPr="00A0597F">
        <w:rPr>
          <w:i/>
          <w:iCs/>
        </w:rPr>
        <w:t>et al</w:t>
      </w:r>
      <w:r>
        <w:t>. (2017) colocam que dentro</w:t>
      </w:r>
      <w:r w:rsidRPr="00FC5EF4">
        <w:t xml:space="preserve"> do </w:t>
      </w:r>
      <w:proofErr w:type="spellStart"/>
      <w:r w:rsidRPr="00FC5EF4">
        <w:t>cl</w:t>
      </w:r>
      <w:r>
        <w:t>an</w:t>
      </w:r>
      <w:proofErr w:type="spellEnd"/>
      <w:r w:rsidRPr="00FC5EF4">
        <w:t xml:space="preserve"> cada jogador</w:t>
      </w:r>
      <w:r>
        <w:t xml:space="preserve"> possui uma atividade específica</w:t>
      </w:r>
      <w:r w:rsidRPr="00FC5EF4">
        <w:t xml:space="preserve">, </w:t>
      </w:r>
      <w:r>
        <w:t>além de existir uma maior interação entre os jogadores,</w:t>
      </w:r>
      <w:r w:rsidRPr="00FC5EF4">
        <w:t xml:space="preserve"> quando </w:t>
      </w:r>
      <w:r>
        <w:t>eles</w:t>
      </w:r>
      <w:r w:rsidRPr="00FC5EF4">
        <w:t xml:space="preserve"> jogam em conjunto a chance </w:t>
      </w:r>
      <w:r>
        <w:t xml:space="preserve">de </w:t>
      </w:r>
      <w:r w:rsidRPr="00FC5EF4">
        <w:t>continuarem a jogar o mesmo jogo</w:t>
      </w:r>
      <w:r>
        <w:t xml:space="preserve"> por mais tempo</w:t>
      </w:r>
      <w:r w:rsidRPr="00FC5EF4">
        <w:t xml:space="preserve"> aumenta</w:t>
      </w:r>
      <w:r>
        <w:t>.</w:t>
      </w:r>
    </w:p>
    <w:p w14:paraId="69BD7291" w14:textId="77777777" w:rsidR="00540136" w:rsidRDefault="00540136" w:rsidP="00540136">
      <w:pPr>
        <w:pStyle w:val="Ttulo2"/>
        <w:spacing w:after="120" w:line="240" w:lineRule="auto"/>
      </w:pPr>
      <w:bookmarkStart w:id="8" w:name="_Ref89066306"/>
      <w:r>
        <w:rPr>
          <w:caps w:val="0"/>
        </w:rPr>
        <w:t>COLABORAÇÃO E O MODELO 3C DE COLABORAÇÃO</w:t>
      </w:r>
      <w:bookmarkEnd w:id="8"/>
    </w:p>
    <w:p w14:paraId="23E12435" w14:textId="77777777" w:rsidR="00540136" w:rsidRDefault="00540136" w:rsidP="00120EB1">
      <w:pPr>
        <w:pStyle w:val="TF-TEXTO"/>
      </w:pPr>
      <w:r>
        <w:t xml:space="preserve">Para </w:t>
      </w:r>
      <w:proofErr w:type="spellStart"/>
      <w:r w:rsidRPr="00542C56">
        <w:t>Vivacqua</w:t>
      </w:r>
      <w:proofErr w:type="spellEnd"/>
      <w:r w:rsidRPr="00542C56">
        <w:t xml:space="preserve"> </w:t>
      </w:r>
      <w:r w:rsidRPr="008B6930">
        <w:rPr>
          <w:i/>
          <w:iCs/>
        </w:rPr>
        <w:t>et al.</w:t>
      </w:r>
      <w:r w:rsidRPr="00542C56">
        <w:t xml:space="preserve"> </w:t>
      </w:r>
      <w:r>
        <w:t>(</w:t>
      </w:r>
      <w:r w:rsidRPr="00542C56">
        <w:t>2012</w:t>
      </w:r>
      <w:r>
        <w:t>), c</w:t>
      </w:r>
      <w:r w:rsidRPr="00FC5EF4">
        <w:t xml:space="preserve">om a grande quantidade de informações que são apresentadas as pessoas têm que cada vez mais filtrar as informações e </w:t>
      </w:r>
      <w:r>
        <w:t>buscar se</w:t>
      </w:r>
      <w:r w:rsidRPr="00FC5EF4">
        <w:t xml:space="preserve"> </w:t>
      </w:r>
      <w:r>
        <w:t>especializar</w:t>
      </w:r>
      <w:r w:rsidRPr="00FC5EF4">
        <w:t xml:space="preserve"> </w:t>
      </w:r>
      <w:r>
        <w:t>em</w:t>
      </w:r>
      <w:r w:rsidRPr="00FC5EF4">
        <w:t xml:space="preserve"> conhecimento e habilidades específicos. A colaboração pode ser observada na formação de grupos </w:t>
      </w:r>
      <w:r>
        <w:t>na qual</w:t>
      </w:r>
      <w:r w:rsidRPr="00FC5EF4">
        <w:t xml:space="preserve"> é utilizada para juntar as pessoas com conhecimentos específicos e atuar em projeto</w:t>
      </w:r>
      <w:r>
        <w:t>. P</w:t>
      </w:r>
      <w:r w:rsidRPr="00FC5EF4">
        <w:t xml:space="preserve">or exemplo, </w:t>
      </w:r>
      <w:r>
        <w:t xml:space="preserve">quando </w:t>
      </w:r>
      <w:r w:rsidRPr="00FC5EF4">
        <w:t xml:space="preserve">cada indivíduo </w:t>
      </w:r>
      <w:r>
        <w:t xml:space="preserve">tem uma tarefa de acordo com sua </w:t>
      </w:r>
      <w:r w:rsidRPr="00C669F9">
        <w:t>habilidade</w:t>
      </w:r>
      <w:r>
        <w:t xml:space="preserve">, </w:t>
      </w:r>
      <w:r w:rsidRPr="00FC5EF4">
        <w:t xml:space="preserve">para não sobrecarregar uma pessoa especifica do grupo e terminar </w:t>
      </w:r>
      <w:r>
        <w:t xml:space="preserve">o projeto </w:t>
      </w:r>
      <w:r w:rsidRPr="00FC5EF4">
        <w:t xml:space="preserve">mais rapidamente. Outro ponto da colaboração é que com diferenças de opiniões e ideias a análise de um problema </w:t>
      </w:r>
      <w:r>
        <w:t xml:space="preserve">é obtida </w:t>
      </w:r>
      <w:r w:rsidRPr="00FC5EF4">
        <w:t>por diferentes lados</w:t>
      </w:r>
      <w:r>
        <w:t xml:space="preserve">, possibilitando </w:t>
      </w:r>
      <w:r w:rsidRPr="00FC5EF4">
        <w:t xml:space="preserve">uma avaliação melhor do problema apresentado (VIVACQUA </w:t>
      </w:r>
      <w:r w:rsidRPr="00FC5EF4">
        <w:rPr>
          <w:i/>
        </w:rPr>
        <w:t>et al.</w:t>
      </w:r>
      <w:r>
        <w:rPr>
          <w:i/>
        </w:rPr>
        <w:t>,</w:t>
      </w:r>
      <w:r w:rsidRPr="00FC5EF4">
        <w:t xml:space="preserve"> 2012)</w:t>
      </w:r>
      <w:r>
        <w:t xml:space="preserve">. </w:t>
      </w:r>
      <w:r w:rsidRPr="004A3AEC">
        <w:t xml:space="preserve">Com </w:t>
      </w:r>
      <w:r>
        <w:t>a colaboração entre as pessoas que tem</w:t>
      </w:r>
      <w:r w:rsidRPr="004A3AEC">
        <w:t xml:space="preserve"> diferentes pontos de vistas é possível</w:t>
      </w:r>
      <w:r>
        <w:t xml:space="preserve"> que</w:t>
      </w:r>
      <w:r w:rsidRPr="004A3AEC">
        <w:t xml:space="preserve"> os envolvidos se auxiliarem com as dúvidas no mesmo assunto tendo em vista que diferentes formas de pensar sobre o problema que é apresentado</w:t>
      </w:r>
      <w:r>
        <w:t xml:space="preserve"> </w:t>
      </w:r>
      <w:r w:rsidRPr="00FC5EF4">
        <w:t>(</w:t>
      </w:r>
      <w:r>
        <w:t xml:space="preserve">CRAVO </w:t>
      </w:r>
      <w:r w:rsidRPr="00394750">
        <w:rPr>
          <w:i/>
          <w:iCs/>
        </w:rPr>
        <w:t>et al</w:t>
      </w:r>
      <w:r>
        <w:t xml:space="preserve">., 2021, PIMENTEL; CARVALHO, </w:t>
      </w:r>
      <w:r w:rsidRPr="00FC5EF4">
        <w:t>2020)</w:t>
      </w:r>
      <w:r w:rsidRPr="004A3AEC">
        <w:t>.</w:t>
      </w:r>
    </w:p>
    <w:p w14:paraId="0F36BE94" w14:textId="77777777" w:rsidR="00540136" w:rsidRPr="00FC5EF4" w:rsidRDefault="00540136" w:rsidP="00120EB1">
      <w:pPr>
        <w:pStyle w:val="TF-TEXTO"/>
      </w:pPr>
      <w:r>
        <w:t>Nesse mesmo sentido,</w:t>
      </w:r>
      <w:r w:rsidRPr="00FC5EF4">
        <w:t xml:space="preserve"> Fuks </w:t>
      </w:r>
      <w:r w:rsidRPr="00FC5EF4">
        <w:rPr>
          <w:i/>
          <w:iCs/>
        </w:rPr>
        <w:t>et al.</w:t>
      </w:r>
      <w:r w:rsidRPr="00FC5EF4">
        <w:t xml:space="preserve"> (2012)</w:t>
      </w:r>
      <w:r>
        <w:t xml:space="preserve"> corroboram</w:t>
      </w:r>
      <w:r w:rsidRPr="00FC5EF4">
        <w:t xml:space="preserve"> </w:t>
      </w:r>
      <w:r>
        <w:t xml:space="preserve">que </w:t>
      </w:r>
      <w:r w:rsidRPr="00FC5EF4">
        <w:t xml:space="preserve">outro motivo para colaborar é quando ocorre a diversidade de opiniões, o que possibilita a análise de questões sob diferentes perspectivas, o que obtém uma melhor avaliação. Na realização de uma atividade, as ações são frequentemente controladas pelos indivíduos e as interações que são realizadas entre eles (FUKS </w:t>
      </w:r>
      <w:r w:rsidRPr="00FC5EF4">
        <w:rPr>
          <w:i/>
          <w:iCs/>
        </w:rPr>
        <w:t>et al.</w:t>
      </w:r>
      <w:r>
        <w:rPr>
          <w:i/>
          <w:iCs/>
        </w:rPr>
        <w:t>,</w:t>
      </w:r>
      <w:r w:rsidRPr="00FC5EF4">
        <w:t xml:space="preserve"> 2012). A partir da experiência de cada pessoa é criada uma base de conhecimento, nas quais são expressas opiniões individuais para o grupo como um todo. É possível trocar experiências e compreender melhor as diferenças de cada pessoa, com processos colaborativos a pessoa assume</w:t>
      </w:r>
      <w:r>
        <w:t xml:space="preserve"> um senso de</w:t>
      </w:r>
      <w:r w:rsidRPr="00FC5EF4">
        <w:t xml:space="preserve"> responsabilidade no grupo e se compromete a alcançar o objetivo</w:t>
      </w:r>
      <w:r>
        <w:t xml:space="preserve"> </w:t>
      </w:r>
      <w:r>
        <w:lastRenderedPageBreak/>
        <w:t>em</w:t>
      </w:r>
      <w:r w:rsidRPr="00FC5EF4">
        <w:t xml:space="preserve"> comum e lidar melhor com os conflitos que possam surgir (CARVALHO</w:t>
      </w:r>
      <w:r>
        <w:t>; PIMENTEL</w:t>
      </w:r>
      <w:r w:rsidRPr="00FC5EF4">
        <w:t>, 2020).</w:t>
      </w:r>
    </w:p>
    <w:p w14:paraId="4239E585" w14:textId="77777777" w:rsidR="00540136" w:rsidRDefault="00540136" w:rsidP="00752F7D">
      <w:pPr>
        <w:pStyle w:val="TF-TEXTO"/>
      </w:pPr>
      <w:r w:rsidRPr="0032321F">
        <w:t xml:space="preserve">Conforme Pimentel </w:t>
      </w:r>
      <w:r>
        <w:rPr>
          <w:iCs/>
        </w:rPr>
        <w:t>e Carvalho</w:t>
      </w:r>
      <w:r w:rsidRPr="0032321F">
        <w:t xml:space="preserve"> (2020)</w:t>
      </w:r>
      <w:r>
        <w:t>,</w:t>
      </w:r>
      <w:r w:rsidRPr="0032321F">
        <w:t xml:space="preserve"> os ambientes virtuais apresentam os princípios como </w:t>
      </w:r>
      <w:r>
        <w:t>c</w:t>
      </w:r>
      <w:r w:rsidRPr="0032321F">
        <w:t>olaboração, interatividade, autonomia, democracia e diversidade.</w:t>
      </w:r>
      <w:r>
        <w:t xml:space="preserve"> </w:t>
      </w:r>
      <w:r w:rsidRPr="00FC5EF4">
        <w:t xml:space="preserve">Em um ambiente colaborativo virtual também </w:t>
      </w:r>
      <w:r>
        <w:t xml:space="preserve">segundo </w:t>
      </w:r>
      <w:r w:rsidRPr="00FC5EF4">
        <w:t xml:space="preserve">Fuks </w:t>
      </w:r>
      <w:r w:rsidRPr="00FC5EF4">
        <w:rPr>
          <w:i/>
          <w:iCs/>
        </w:rPr>
        <w:t>et al.</w:t>
      </w:r>
      <w:r w:rsidRPr="00FC5EF4">
        <w:t xml:space="preserve"> (2012), você imediatamente passa a fazer parte de uma comunidade virtual, com regras sociais próprias e uma cultura particular. Nesses ambientes são promovidos tanto encontros casuais entre conhecidos como a colaboração com estranhos, que depois podem se tornar conhecidos. </w:t>
      </w:r>
      <w:r>
        <w:t>Segundo Raposo (2012), a</w:t>
      </w:r>
      <w:r w:rsidRPr="00FC5EF4">
        <w:t>s associações de jogadores para jogarem juntos no cumprimento de missões, típicas de jogos on</w:t>
      </w:r>
      <w:r>
        <w:t>-</w:t>
      </w:r>
      <w:r w:rsidRPr="00FC5EF4">
        <w:t>line, são bons exemplos de colaboração em ambientes colaborativos virtuais.</w:t>
      </w:r>
    </w:p>
    <w:p w14:paraId="4226EA2C" w14:textId="77777777" w:rsidR="00540136" w:rsidRPr="00FC5EF4" w:rsidRDefault="00540136" w:rsidP="007D4CE6">
      <w:pPr>
        <w:pStyle w:val="TF-TEXTO"/>
      </w:pPr>
      <w:r>
        <w:t xml:space="preserve">Essa colaboração pode ser vista pelo Modelo 3C de Colaboração (M3C), constituído por três pilares, sendo eles: Comunicação, Coordenação e Cooperação, que formam a base do M3C e pelo Mecanismo de Percepção (COSTA, 2018, FUKS </w:t>
      </w:r>
      <w:r w:rsidRPr="008B6930">
        <w:rPr>
          <w:i/>
          <w:iCs/>
        </w:rPr>
        <w:t>et al</w:t>
      </w:r>
      <w:r>
        <w:t>., 2012)</w:t>
      </w:r>
      <w:r w:rsidRPr="00FC5EF4">
        <w:t xml:space="preserve">. A Comunicação é definida por meios de avisos e trocas de mensagens; enquanto a Coordenação é caracterizada pelo gerenciamento dos integrantes do grupo para cada atividade determinada; e a Cooperação para atuação conjunta entre os integrantes do grupo (FUKS </w:t>
      </w:r>
      <w:r w:rsidRPr="00FC5EF4">
        <w:rPr>
          <w:i/>
          <w:iCs/>
        </w:rPr>
        <w:t>et al</w:t>
      </w:r>
      <w:r w:rsidRPr="00FC5EF4">
        <w:t xml:space="preserve">., 2005, PIMENTEL </w:t>
      </w:r>
      <w:r w:rsidRPr="00FC5EF4">
        <w:rPr>
          <w:i/>
          <w:iCs/>
        </w:rPr>
        <w:t>et al</w:t>
      </w:r>
      <w:r w:rsidRPr="00FC5EF4">
        <w:t>., 2006).</w:t>
      </w:r>
      <w:r w:rsidRPr="00455125">
        <w:t xml:space="preserve"> Mecanismos de percepção são métodos utilizados em um sistema para oferecer informações no auxílio a percepção dos usuários, e são representados por eventos estruturados sob forma de mensagem. Em um sistema colaborativo o usuário pode não assimilar a totalidade das informações que são passadas no grupo, os mecanismos de percepção atuam justamente para facilitar o entendimento das infor</w:t>
      </w:r>
      <w:r>
        <w:t xml:space="preserve">mações que são disponibilizadas (CRAVO </w:t>
      </w:r>
      <w:r w:rsidRPr="00C669F9">
        <w:rPr>
          <w:i/>
        </w:rPr>
        <w:t>et al</w:t>
      </w:r>
      <w:r>
        <w:t xml:space="preserve">., 2012, SANTOS </w:t>
      </w:r>
      <w:r w:rsidRPr="00C669F9">
        <w:rPr>
          <w:i/>
        </w:rPr>
        <w:t>et al</w:t>
      </w:r>
      <w:r>
        <w:t>., 2012).</w:t>
      </w:r>
    </w:p>
    <w:p w14:paraId="69F25F11" w14:textId="77777777" w:rsidR="00540136" w:rsidRPr="00FC5EF4" w:rsidRDefault="00540136" w:rsidP="00540136">
      <w:pPr>
        <w:pStyle w:val="Ttulo2"/>
        <w:spacing w:after="120" w:line="240" w:lineRule="auto"/>
      </w:pPr>
      <w:bookmarkStart w:id="9" w:name="_Ref89066328"/>
      <w:r w:rsidRPr="00FC5EF4">
        <w:t>Progressive Web App</w:t>
      </w:r>
      <w:bookmarkEnd w:id="9"/>
    </w:p>
    <w:p w14:paraId="1235FB27" w14:textId="77777777" w:rsidR="00540136" w:rsidRPr="00FC5EF4" w:rsidRDefault="00540136" w:rsidP="00E1593E">
      <w:pPr>
        <w:pStyle w:val="TF-TEXTO"/>
      </w:pPr>
      <w:r w:rsidRPr="00FC5EF4">
        <w:t xml:space="preserve">Segundo </w:t>
      </w:r>
      <w:proofErr w:type="spellStart"/>
      <w:r w:rsidRPr="00FC5EF4">
        <w:t>Kapoor</w:t>
      </w:r>
      <w:proofErr w:type="spellEnd"/>
      <w:r w:rsidRPr="00FC5EF4">
        <w:t xml:space="preserve"> (2018), </w:t>
      </w:r>
      <w:proofErr w:type="spellStart"/>
      <w:r w:rsidRPr="00C50B66">
        <w:t>Progressive</w:t>
      </w:r>
      <w:proofErr w:type="spellEnd"/>
      <w:r w:rsidRPr="00C50B66">
        <w:t xml:space="preserve"> Web App (PWA)</w:t>
      </w:r>
      <w:r w:rsidRPr="00FC5EF4">
        <w:t xml:space="preserve"> é um conceito que determina algumas práticas na criação de um sistema acessível via web e móvel, que é progressivamente aprimorado com as evoluções tecnológicas da web. </w:t>
      </w:r>
      <w:proofErr w:type="spellStart"/>
      <w:r w:rsidRPr="00FC5EF4">
        <w:t>PWAs</w:t>
      </w:r>
      <w:proofErr w:type="spellEnd"/>
      <w:r w:rsidRPr="00FC5EF4">
        <w:t xml:space="preserve"> são inicialmente disponibilizadas em um servidor web, semelhante a aplicativos web comuns, mas que podem ser instalados nativamente nos dispositivos (KAPOOR, 2018). </w:t>
      </w:r>
      <w:r w:rsidRPr="00FC5EF4">
        <w:rPr>
          <w:shd w:val="clear" w:color="auto" w:fill="FFFFFF"/>
        </w:rPr>
        <w:t>Oliveira</w:t>
      </w:r>
      <w:r w:rsidRPr="00FC5EF4">
        <w:t xml:space="preserve"> </w:t>
      </w:r>
      <w:r w:rsidRPr="00FC5EF4">
        <w:rPr>
          <w:i/>
        </w:rPr>
        <w:t>et al</w:t>
      </w:r>
      <w:r w:rsidRPr="00FC5EF4">
        <w:t>. (2019)</w:t>
      </w:r>
      <w:r>
        <w:t xml:space="preserve"> colocam que</w:t>
      </w:r>
      <w:r w:rsidRPr="00FC5EF4">
        <w:t xml:space="preserve"> </w:t>
      </w:r>
      <w:r>
        <w:t>os</w:t>
      </w:r>
      <w:r w:rsidRPr="00FC5EF4">
        <w:t xml:space="preserve"> </w:t>
      </w:r>
      <w:proofErr w:type="spellStart"/>
      <w:r w:rsidRPr="00FC5EF4">
        <w:t>PWAs</w:t>
      </w:r>
      <w:proofErr w:type="spellEnd"/>
      <w:r w:rsidRPr="00FC5EF4">
        <w:t xml:space="preserve"> possuem algumas características fundamentais como ser progressiva, responsiva e segura. PWA consegue obter uma conexão segura usando como base o </w:t>
      </w:r>
      <w:proofErr w:type="spellStart"/>
      <w:r w:rsidRPr="00FC5EF4">
        <w:t>Hyper</w:t>
      </w:r>
      <w:proofErr w:type="spellEnd"/>
      <w:r w:rsidRPr="00FC5EF4">
        <w:t xml:space="preserve"> </w:t>
      </w:r>
      <w:proofErr w:type="spellStart"/>
      <w:r w:rsidRPr="00FC5EF4">
        <w:t>Text</w:t>
      </w:r>
      <w:proofErr w:type="spellEnd"/>
      <w:r w:rsidRPr="00FC5EF4">
        <w:t xml:space="preserve"> </w:t>
      </w:r>
      <w:proofErr w:type="spellStart"/>
      <w:r w:rsidRPr="00FC5EF4">
        <w:t>Transfer</w:t>
      </w:r>
      <w:proofErr w:type="spellEnd"/>
      <w:r w:rsidRPr="00FC5EF4">
        <w:t xml:space="preserve"> </w:t>
      </w:r>
      <w:proofErr w:type="spellStart"/>
      <w:r w:rsidRPr="00FC5EF4">
        <w:t>Protocol</w:t>
      </w:r>
      <w:proofErr w:type="spellEnd"/>
      <w:r w:rsidRPr="00FC5EF4">
        <w:t xml:space="preserve"> Secure (HTTPS), deve existir um arquivo de configuração com o nome </w:t>
      </w:r>
      <w:proofErr w:type="spellStart"/>
      <w:r w:rsidRPr="000C0E42">
        <w:rPr>
          <w:rStyle w:val="TF-COURIER10"/>
        </w:rPr>
        <w:t>app</w:t>
      </w:r>
      <w:proofErr w:type="spellEnd"/>
      <w:r w:rsidRPr="000C0E42">
        <w:rPr>
          <w:rStyle w:val="TF-COURIER10"/>
        </w:rPr>
        <w:t xml:space="preserve"> </w:t>
      </w:r>
      <w:proofErr w:type="spellStart"/>
      <w:r w:rsidRPr="000C0E42">
        <w:rPr>
          <w:rStyle w:val="TF-COURIER10"/>
        </w:rPr>
        <w:t>manifest</w:t>
      </w:r>
      <w:proofErr w:type="spellEnd"/>
      <w:r w:rsidRPr="008B6930">
        <w:rPr>
          <w:rStyle w:val="TF-COURIER10"/>
        </w:rPr>
        <w:t xml:space="preserve"> </w:t>
      </w:r>
      <w:r w:rsidRPr="00FC5EF4">
        <w:t xml:space="preserve">que é responsável por atribuir características nativas ao aplicativos. Também deve conter um </w:t>
      </w:r>
      <w:r w:rsidRPr="00FC5EF4">
        <w:rPr>
          <w:i/>
        </w:rPr>
        <w:t>service worker</w:t>
      </w:r>
      <w:r w:rsidRPr="00FC5EF4">
        <w:t xml:space="preserve"> para que seja possível utilizar a aplicação caso a conexão com a internet seja interrompida (KAPOOR, 2018).</w:t>
      </w:r>
    </w:p>
    <w:p w14:paraId="3BF0B0D4" w14:textId="77777777" w:rsidR="00540136" w:rsidRPr="00FC5EF4" w:rsidRDefault="00540136" w:rsidP="00E27EAC">
      <w:pPr>
        <w:pStyle w:val="TF-TEXTO"/>
      </w:pPr>
      <w:r>
        <w:lastRenderedPageBreak/>
        <w:t xml:space="preserve">Conforme </w:t>
      </w:r>
      <w:proofErr w:type="spellStart"/>
      <w:r w:rsidRPr="003D74D1">
        <w:t>Lepage</w:t>
      </w:r>
      <w:proofErr w:type="spellEnd"/>
      <w:r w:rsidRPr="003D74D1">
        <w:t xml:space="preserve"> </w:t>
      </w:r>
      <w:r>
        <w:t>(2020),</w:t>
      </w:r>
      <w:r w:rsidRPr="005324E2">
        <w:t xml:space="preserve"> os </w:t>
      </w:r>
      <w:proofErr w:type="spellStart"/>
      <w:r w:rsidRPr="005324E2">
        <w:t>PWAs</w:t>
      </w:r>
      <w:proofErr w:type="spellEnd"/>
      <w:r w:rsidRPr="005324E2">
        <w:t xml:space="preserve"> são utilizados tanto como uma aplicação próprio como em uma aba do navegador, algumas </w:t>
      </w:r>
      <w:r>
        <w:t>funcionalidades</w:t>
      </w:r>
      <w:r w:rsidRPr="005324E2">
        <w:t xml:space="preserve"> estão disponíveis somente na versão de aplicativo e não funcionam em uma aba do navegar. </w:t>
      </w:r>
      <w:r>
        <w:t xml:space="preserve">Nesse sentindo, </w:t>
      </w:r>
      <w:r w:rsidRPr="00FC5EF4">
        <w:t>Rockcontent (2019)</w:t>
      </w:r>
      <w:r>
        <w:t xml:space="preserve"> coloca que o</w:t>
      </w:r>
      <w:r w:rsidRPr="00FC5EF4">
        <w:t xml:space="preserve">s </w:t>
      </w:r>
      <w:proofErr w:type="spellStart"/>
      <w:r w:rsidRPr="00FC5EF4">
        <w:t>PWAs</w:t>
      </w:r>
      <w:proofErr w:type="spellEnd"/>
      <w:r w:rsidRPr="00FC5EF4">
        <w:t xml:space="preserve"> podem ser acessados de formas diferente sendo via </w:t>
      </w:r>
      <w:r w:rsidRPr="002D4F59">
        <w:t>Uniform Resource Locator</w:t>
      </w:r>
      <w:r>
        <w:t xml:space="preserve"> (</w:t>
      </w:r>
      <w:r w:rsidRPr="00FC5EF4">
        <w:t>URL</w:t>
      </w:r>
      <w:r>
        <w:t>)</w:t>
      </w:r>
      <w:r w:rsidRPr="00FC5EF4">
        <w:t xml:space="preserve"> ou via </w:t>
      </w:r>
      <w:r>
        <w:t>aplicativo próprio</w:t>
      </w:r>
      <w:r w:rsidRPr="00FC5EF4">
        <w:t>.</w:t>
      </w:r>
      <w:r>
        <w:t xml:space="preserve"> </w:t>
      </w:r>
      <w:r w:rsidRPr="005324E2">
        <w:t>Um exemplo que</w:t>
      </w:r>
      <w:r>
        <w:t xml:space="preserve"> mostra a diferença de utilizar entres as duas formas é que</w:t>
      </w:r>
      <w:r w:rsidRPr="005324E2">
        <w:t xml:space="preserve"> podemos utilizar seria os atalhos de teclado que estão disponíveis na versão do aplicativo, mas quando o sistema é utilizado </w:t>
      </w:r>
      <w:r>
        <w:t xml:space="preserve">por meio da </w:t>
      </w:r>
      <w:r w:rsidRPr="005324E2">
        <w:t>versão do navegador o sistema não tem habilitado os atalhos</w:t>
      </w:r>
      <w:r>
        <w:t xml:space="preserve"> </w:t>
      </w:r>
      <w:r w:rsidRPr="00FC5EF4">
        <w:t>(LEPAGE, 2020).</w:t>
      </w:r>
      <w:r>
        <w:t xml:space="preserve"> Ao usar o </w:t>
      </w:r>
      <w:proofErr w:type="spellStart"/>
      <w:r w:rsidRPr="00FC5EF4">
        <w:rPr>
          <w:i/>
        </w:rPr>
        <w:t>service</w:t>
      </w:r>
      <w:proofErr w:type="spellEnd"/>
      <w:r w:rsidRPr="00FC5EF4">
        <w:rPr>
          <w:i/>
        </w:rPr>
        <w:t xml:space="preserve"> </w:t>
      </w:r>
      <w:proofErr w:type="spellStart"/>
      <w:r w:rsidRPr="00FC5EF4">
        <w:rPr>
          <w:i/>
        </w:rPr>
        <w:t>workers</w:t>
      </w:r>
      <w:proofErr w:type="spellEnd"/>
      <w:r w:rsidRPr="00FC5EF4">
        <w:t xml:space="preserve"> e um manifesto de aplicativo da web, </w:t>
      </w:r>
      <w:r>
        <w:t xml:space="preserve">o aplicativo </w:t>
      </w:r>
      <w:r w:rsidRPr="00FC5EF4">
        <w:t>se torna confiável e instalável</w:t>
      </w:r>
      <w:r>
        <w:t xml:space="preserve">. </w:t>
      </w:r>
      <w:r w:rsidRPr="00FC5EF4">
        <w:t>A</w:t>
      </w:r>
      <w:r>
        <w:t>s</w:t>
      </w:r>
      <w:r w:rsidRPr="00FC5EF4">
        <w:t xml:space="preserve"> principais características </w:t>
      </w:r>
      <w:r>
        <w:t>são que</w:t>
      </w:r>
      <w:r w:rsidRPr="00FC5EF4">
        <w:t xml:space="preserve"> o aplicativo te</w:t>
      </w:r>
      <w:r>
        <w:t>m</w:t>
      </w:r>
      <w:r w:rsidRPr="00FC5EF4">
        <w:t xml:space="preserve"> pequenas atualizações ao decorrer do tempo e ter o conteúdo suficiente guardado em cache para permite que o </w:t>
      </w:r>
      <w:del w:id="10" w:author="Dalton Solano dos Reis" w:date="2021-12-18T20:25:00Z">
        <w:r w:rsidRPr="00FC5EF4" w:rsidDel="00974B30">
          <w:delText xml:space="preserve">app </w:delText>
        </w:r>
      </w:del>
      <w:ins w:id="11" w:author="Dalton Solano dos Reis" w:date="2021-12-18T20:25:00Z">
        <w:r>
          <w:t>aplicativo</w:t>
        </w:r>
        <w:r w:rsidRPr="00FC5EF4">
          <w:t xml:space="preserve"> </w:t>
        </w:r>
      </w:ins>
      <w:r w:rsidRPr="00FC5EF4">
        <w:t>permaneça atualizado caso haja oscilação na conexão (ROCKCONTENT, 2019).</w:t>
      </w:r>
    </w:p>
    <w:p w14:paraId="1BBC8E8F" w14:textId="77777777" w:rsidR="00540136" w:rsidRDefault="00540136" w:rsidP="003C3BEB">
      <w:pPr>
        <w:pStyle w:val="TF-TEXTO"/>
      </w:pPr>
      <w:r w:rsidRPr="00FC5EF4">
        <w:t>Segundo Mozilla (2018)</w:t>
      </w:r>
      <w:r>
        <w:t>,</w:t>
      </w:r>
      <w:r w:rsidRPr="00FC5EF4">
        <w:t xml:space="preserve"> </w:t>
      </w:r>
      <w:r>
        <w:t xml:space="preserve">os </w:t>
      </w:r>
      <w:proofErr w:type="spellStart"/>
      <w:r w:rsidRPr="00FC5EF4">
        <w:t>PWAs</w:t>
      </w:r>
      <w:proofErr w:type="spellEnd"/>
      <w:r w:rsidRPr="00FC5EF4">
        <w:t xml:space="preserve"> não são criados com uma única tecnologia. Eles representam uma nova forma para a construção de aplicativos da web, envolvendo alguns padrões específicos, APIs e outros recursos. Não é tão óbvio se um aplicativo da web é um PWA ou não à primeira vista. Um aplicativo pode ser considerado um PWA quando atende a certos requisitos ou implementa um conjunto de determinadas características como funcionamento off-line, </w:t>
      </w:r>
      <w:r>
        <w:t>estável</w:t>
      </w:r>
      <w:r w:rsidRPr="00FC5EF4">
        <w:t>, sincronização e a possibilidade de enviar notificações</w:t>
      </w:r>
      <w:r>
        <w:t xml:space="preserve"> via</w:t>
      </w:r>
      <w:r w:rsidRPr="00FC5EF4">
        <w:t xml:space="preserve"> </w:t>
      </w:r>
      <w:proofErr w:type="spellStart"/>
      <w:r w:rsidRPr="00FC5EF4">
        <w:rPr>
          <w:i/>
        </w:rPr>
        <w:t>push</w:t>
      </w:r>
      <w:proofErr w:type="spellEnd"/>
      <w:r w:rsidRPr="00FC5EF4">
        <w:t>, entre outros (MOZILLA, 2018). Dentre os aplicativos famosos que criaram versões PWA e estão em ativos no mercado</w:t>
      </w:r>
      <w:r>
        <w:t>,</w:t>
      </w:r>
      <w:r w:rsidRPr="00FC5EF4">
        <w:t xml:space="preserve"> </w:t>
      </w:r>
      <w:proofErr w:type="spellStart"/>
      <w:r w:rsidRPr="00FC5EF4">
        <w:t>Capptan</w:t>
      </w:r>
      <w:proofErr w:type="spellEnd"/>
      <w:r w:rsidRPr="00FC5EF4" w:rsidDel="00D74459">
        <w:t xml:space="preserve"> </w:t>
      </w:r>
      <w:r>
        <w:t xml:space="preserve">(2021) destaca: </w:t>
      </w:r>
      <w:r w:rsidRPr="00FC5EF4">
        <w:t xml:space="preserve">WhatsApp Web, </w:t>
      </w:r>
      <w:proofErr w:type="spellStart"/>
      <w:r w:rsidRPr="00FC5EF4">
        <w:t>Twitter</w:t>
      </w:r>
      <w:proofErr w:type="spellEnd"/>
      <w:r w:rsidRPr="00FC5EF4">
        <w:t xml:space="preserve">, </w:t>
      </w:r>
      <w:proofErr w:type="spellStart"/>
      <w:r w:rsidRPr="00FC5EF4">
        <w:t>Tinder</w:t>
      </w:r>
      <w:proofErr w:type="spellEnd"/>
      <w:r w:rsidRPr="00FC5EF4">
        <w:t xml:space="preserve">, Pinterest e Uber. No Uber e </w:t>
      </w:r>
      <w:proofErr w:type="spellStart"/>
      <w:r w:rsidRPr="00FC5EF4">
        <w:t>Tinder</w:t>
      </w:r>
      <w:proofErr w:type="spellEnd"/>
      <w:r w:rsidRPr="00FC5EF4">
        <w:t xml:space="preserve"> foi utilizada o PWA justamente por ter a facilidade de operar com rede de conexão mais fracas e que utilizam menos banda de internet móvel (CAPPTAN, 2021).</w:t>
      </w:r>
    </w:p>
    <w:p w14:paraId="2BB5B9C0" w14:textId="77777777" w:rsidR="00540136" w:rsidRDefault="00540136" w:rsidP="003C3BEB">
      <w:pPr>
        <w:pStyle w:val="TF-TEXTO"/>
      </w:pPr>
    </w:p>
    <w:p w14:paraId="75A3BE42" w14:textId="77777777" w:rsidR="00540136" w:rsidRDefault="00540136" w:rsidP="003C3BEB">
      <w:pPr>
        <w:pStyle w:val="TF-refernciasbibliogrficasTTULO"/>
      </w:pPr>
      <w:r>
        <w:t>Referências</w:t>
      </w:r>
    </w:p>
    <w:p w14:paraId="25C6DD11" w14:textId="77777777" w:rsidR="00540136" w:rsidRDefault="00540136" w:rsidP="006C0757">
      <w:pPr>
        <w:pStyle w:val="Referenciasnovas"/>
      </w:pPr>
    </w:p>
    <w:p w14:paraId="591BAF03" w14:textId="77777777" w:rsidR="00540136" w:rsidRDefault="00540136" w:rsidP="006C0757">
      <w:pPr>
        <w:pStyle w:val="Referenciasnovas"/>
      </w:pPr>
      <w:r w:rsidRPr="00161F82">
        <w:t>ALCÂNTARA</w:t>
      </w:r>
      <w:r>
        <w:t xml:space="preserve">, Jonas </w:t>
      </w:r>
      <w:r w:rsidRPr="005F7CCE">
        <w:rPr>
          <w:i/>
          <w:iCs/>
        </w:rPr>
        <w:t>et al.</w:t>
      </w:r>
      <w:r>
        <w:t xml:space="preserve"> </w:t>
      </w:r>
      <w:r w:rsidRPr="00854454">
        <w:rPr>
          <w:b/>
          <w:bCs/>
          <w:color w:val="000000"/>
          <w:shd w:val="clear" w:color="auto" w:fill="FFFFFF"/>
        </w:rPr>
        <w:t xml:space="preserve">Rank Me Up: </w:t>
      </w:r>
      <w:r w:rsidRPr="00DC0DED">
        <w:rPr>
          <w:color w:val="000000"/>
          <w:shd w:val="clear" w:color="auto" w:fill="FFFFFF"/>
        </w:rPr>
        <w:t>Sistema Web para o Auxílio de Formação de Equipes</w:t>
      </w:r>
      <w:r>
        <w:t xml:space="preserve">. 2018. 15 f. Curso Técnico em Informática – Centro Federal de Educação Tecnológica de Minas Gerais (CEFET-MG), </w:t>
      </w:r>
      <w:r w:rsidRPr="005F7CCE">
        <w:t>Divinópolis-MG</w:t>
      </w:r>
      <w:r>
        <w:t>, 2018.</w:t>
      </w:r>
    </w:p>
    <w:p w14:paraId="1615FE21" w14:textId="77777777" w:rsidR="00540136" w:rsidRPr="007312BE" w:rsidRDefault="00540136" w:rsidP="006C0757">
      <w:pPr>
        <w:pStyle w:val="Referenciasnovas"/>
      </w:pPr>
    </w:p>
    <w:p w14:paraId="64C2EB03" w14:textId="77777777" w:rsidR="00540136" w:rsidRDefault="00540136" w:rsidP="006C0757">
      <w:pPr>
        <w:pStyle w:val="Referenciasnovas"/>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Pr="00DC0DED">
        <w:t>https://newzoo.com/insights/articles/januarys-mostwatched-games-on-twitch-overwatch-league-drives-overwatch-to-3/</w:t>
      </w:r>
      <w:r>
        <w:t>. Acesso em: 28 set. 2021.</w:t>
      </w:r>
    </w:p>
    <w:p w14:paraId="24BEC6AE" w14:textId="77777777" w:rsidR="00540136" w:rsidRDefault="00540136" w:rsidP="006C0757">
      <w:pPr>
        <w:pStyle w:val="Referenciasnovas"/>
      </w:pPr>
    </w:p>
    <w:p w14:paraId="45D8CCF7" w14:textId="77777777" w:rsidR="00540136" w:rsidRPr="006B7D3B" w:rsidRDefault="00540136" w:rsidP="001B652E">
      <w:pPr>
        <w:pStyle w:val="Referenciasnovas"/>
      </w:pPr>
      <w:r>
        <w:t>CAPPTAN</w:t>
      </w:r>
      <w:r w:rsidRPr="00284F24">
        <w:t xml:space="preserve">. </w:t>
      </w:r>
      <w:r w:rsidRPr="001368BB">
        <w:rPr>
          <w:b/>
        </w:rPr>
        <w:t>Progressive Web App: conheça o futuro do desenvolvimento PWA</w:t>
      </w:r>
      <w:r w:rsidRPr="00284F24">
        <w:t>. [</w:t>
      </w:r>
      <w:r w:rsidRPr="00284F24">
        <w:rPr>
          <w:i/>
        </w:rPr>
        <w:t>S. l.</w:t>
      </w:r>
      <w:r w:rsidRPr="00284F24">
        <w:t xml:space="preserve">]: </w:t>
      </w:r>
      <w:proofErr w:type="spellStart"/>
      <w:r>
        <w:t>Capptan</w:t>
      </w:r>
      <w:proofErr w:type="spellEnd"/>
      <w:r w:rsidRPr="00284F24">
        <w:t>, 20</w:t>
      </w:r>
      <w:r>
        <w:t>21. Disponível em:</w:t>
      </w:r>
      <w:r w:rsidRPr="001368BB">
        <w:t xml:space="preserve"> https://capptan.com.br/blog/progressive-web-app-conheca-o-futuro-do-desenvolvimento-pwa/</w:t>
      </w:r>
      <w:r>
        <w:t xml:space="preserve">. </w:t>
      </w:r>
      <w:r w:rsidRPr="006B7D3B">
        <w:t>Acesso em: 28 set. 2021.</w:t>
      </w:r>
    </w:p>
    <w:p w14:paraId="293BEBB6" w14:textId="77777777" w:rsidR="00540136" w:rsidRPr="006B7D3B" w:rsidRDefault="00540136" w:rsidP="001B652E">
      <w:pPr>
        <w:pStyle w:val="Referenciasnovas"/>
      </w:pPr>
    </w:p>
    <w:p w14:paraId="7ACE5FA2" w14:textId="77777777" w:rsidR="00540136" w:rsidRDefault="00540136" w:rsidP="00AF24E5">
      <w:pPr>
        <w:pStyle w:val="Referenciasnovas"/>
      </w:pPr>
      <w:r>
        <w:lastRenderedPageBreak/>
        <w:t xml:space="preserve">CARVALHO, Felipe.; PIMENTEL, Mariano. Atividades autorais online: aprendendo com criatividade. </w:t>
      </w:r>
      <w:r w:rsidRPr="00BD17E1">
        <w:rPr>
          <w:b/>
        </w:rPr>
        <w:t>SBC Horizontes</w:t>
      </w:r>
      <w:r>
        <w:t>, nov. 2020. ISSN 2175-9235. Disponível em: http://horizontes.sbc.org.br/index.php/2020/11/atividadesautorais/. Acesso em: 26 nov.</w:t>
      </w:r>
    </w:p>
    <w:p w14:paraId="5A37C4BC" w14:textId="77777777" w:rsidR="00540136" w:rsidRDefault="00540136" w:rsidP="00AF24E5">
      <w:pPr>
        <w:pStyle w:val="Referenciasnovas"/>
      </w:pPr>
      <w:r>
        <w:t>2021.</w:t>
      </w:r>
    </w:p>
    <w:p w14:paraId="288335F1" w14:textId="77777777" w:rsidR="00540136" w:rsidRDefault="00540136" w:rsidP="00AF24E5">
      <w:pPr>
        <w:pStyle w:val="Referenciasnovas"/>
      </w:pPr>
    </w:p>
    <w:p w14:paraId="4CB929A1" w14:textId="77777777" w:rsidR="00540136" w:rsidRDefault="00540136" w:rsidP="008D0FE0">
      <w:pPr>
        <w:pStyle w:val="Referenciasnovas"/>
        <w:spacing w:after="240"/>
      </w:pPr>
      <w:r>
        <w:t xml:space="preserve">COSTA, Simone Erbs da.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767EDF79" w14:textId="77777777" w:rsidR="00540136" w:rsidRDefault="00540136" w:rsidP="008D0FE0">
      <w:pPr>
        <w:pStyle w:val="Referenciasnovas"/>
      </w:pPr>
      <w:r w:rsidRPr="005B642D">
        <w:rPr>
          <w:szCs w:val="24"/>
        </w:rPr>
        <w:t>CRAVO, Max Felipe Silva Dos Santos</w:t>
      </w:r>
      <w:r>
        <w:rPr>
          <w:szCs w:val="24"/>
        </w:rPr>
        <w:t xml:space="preserve"> </w:t>
      </w:r>
      <w:r w:rsidRPr="00BD6978">
        <w:rPr>
          <w:i/>
          <w:iCs/>
          <w:szCs w:val="24"/>
        </w:rPr>
        <w:t>et al</w:t>
      </w:r>
      <w:r w:rsidRPr="005B642D">
        <w:rPr>
          <w:szCs w:val="24"/>
        </w:rPr>
        <w:t>. Conceituando a Percepção em Sistemas Colaborativos: A Busca por Sistemas Sensíveis a Percepção. </w:t>
      </w:r>
      <w:r w:rsidRPr="005B642D">
        <w:rPr>
          <w:rStyle w:val="nfase"/>
          <w:szCs w:val="24"/>
        </w:rPr>
        <w:t>In</w:t>
      </w:r>
      <w:r w:rsidRPr="005B642D">
        <w:rPr>
          <w:szCs w:val="24"/>
        </w:rPr>
        <w:t>: DESENHO DE PESQUISA - SIMPÓSIO BRASILEIRO DE SISTEMAS COLABORATIVOS (SBSC), 17., 2021, Evento Online. </w:t>
      </w:r>
      <w:r w:rsidRPr="005B642D">
        <w:rPr>
          <w:rStyle w:val="Forte"/>
          <w:szCs w:val="24"/>
        </w:rPr>
        <w:t>Anais</w:t>
      </w:r>
      <w:r w:rsidRPr="005B642D">
        <w:rPr>
          <w:szCs w:val="24"/>
        </w:rPr>
        <w:t> [...]. Porto Alegre: Sociedade Brasileira de Computação, 2021. p. 7-12.</w:t>
      </w:r>
    </w:p>
    <w:p w14:paraId="7C502AED" w14:textId="77777777" w:rsidR="00540136" w:rsidRDefault="00540136" w:rsidP="006C0757">
      <w:pPr>
        <w:pStyle w:val="Referenciasnovas"/>
      </w:pPr>
    </w:p>
    <w:p w14:paraId="2A8BBD9C" w14:textId="77777777" w:rsidR="00540136" w:rsidRPr="00DC0DED" w:rsidRDefault="00540136" w:rsidP="006C0757">
      <w:pPr>
        <w:pStyle w:val="Referenciasnovas"/>
        <w:rPr>
          <w:lang w:val="en-US"/>
        </w:rPr>
      </w:pPr>
      <w:r w:rsidRPr="006B7D3B">
        <w:t xml:space="preserve">FUKS, Hugo </w:t>
      </w:r>
      <w:r w:rsidRPr="006B7D3B">
        <w:rPr>
          <w:i/>
          <w:iCs/>
        </w:rPr>
        <w:t>et al</w:t>
      </w:r>
      <w:r w:rsidRPr="006B7D3B">
        <w:t xml:space="preserve">. </w:t>
      </w:r>
      <w:r w:rsidRPr="00DC0DED">
        <w:rPr>
          <w:lang w:val="en-US"/>
        </w:rPr>
        <w:t xml:space="preserve">Applying the 3C Model to Groupware Development. </w:t>
      </w:r>
      <w:r w:rsidRPr="00DC0DED">
        <w:rPr>
          <w:b/>
          <w:bCs/>
          <w:lang w:val="en-US"/>
        </w:rPr>
        <w:t xml:space="preserve">International Journal </w:t>
      </w:r>
      <w:r>
        <w:rPr>
          <w:b/>
          <w:bCs/>
          <w:lang w:val="en-US"/>
        </w:rPr>
        <w:t>o</w:t>
      </w:r>
      <w:r w:rsidRPr="00DC0DED">
        <w:rPr>
          <w:b/>
          <w:bCs/>
          <w:lang w:val="en-US"/>
        </w:rPr>
        <w:t>f Cooperative Information Systems</w:t>
      </w:r>
      <w:r w:rsidRPr="00DC0DED">
        <w:rPr>
          <w:lang w:val="en-US"/>
        </w:rPr>
        <w:t xml:space="preserve">, </w:t>
      </w:r>
      <w:r w:rsidRPr="00BA6C73">
        <w:rPr>
          <w:lang w:val="en-US"/>
        </w:rPr>
        <w:t>[</w:t>
      </w:r>
      <w:proofErr w:type="spellStart"/>
      <w:r w:rsidRPr="00BA6C73">
        <w:rPr>
          <w:i/>
          <w:lang w:val="en-US"/>
        </w:rPr>
        <w:t>s.l.</w:t>
      </w:r>
      <w:proofErr w:type="spellEnd"/>
      <w:r w:rsidRPr="00BA6C73">
        <w:rPr>
          <w:lang w:val="en-US"/>
        </w:rPr>
        <w:t>],</w:t>
      </w:r>
      <w:r w:rsidRPr="00DC0DED">
        <w:rPr>
          <w:lang w:val="en-US"/>
        </w:rPr>
        <w:t xml:space="preserve"> v. 14, n. 0203, p. 299-328, jun. 2005.</w:t>
      </w:r>
    </w:p>
    <w:p w14:paraId="4DF5D8B8" w14:textId="77777777" w:rsidR="00540136" w:rsidRPr="007312BE" w:rsidRDefault="00540136" w:rsidP="006C0757">
      <w:pPr>
        <w:pStyle w:val="Referenciasnovas"/>
        <w:rPr>
          <w:lang w:val="en-US"/>
        </w:rPr>
      </w:pPr>
    </w:p>
    <w:p w14:paraId="6B87FCE2" w14:textId="77777777" w:rsidR="00540136" w:rsidRDefault="00540136" w:rsidP="006C0757">
      <w:pPr>
        <w:pStyle w:val="Referenciasnovas"/>
      </w:pPr>
      <w:r>
        <w:t xml:space="preserve">FUKS, Hugo.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w:t>
      </w:r>
      <w:r w:rsidRPr="00BA6C73">
        <w:rPr>
          <w:i/>
        </w:rPr>
        <w:t>In</w:t>
      </w:r>
      <w:r w:rsidRPr="005A1518">
        <w:t xml:space="preserve">: PIMENTEL, Mariano; FUKS, HUGO. </w:t>
      </w:r>
      <w:r w:rsidRPr="00270B08">
        <w:rPr>
          <w:b/>
          <w:bCs/>
        </w:rPr>
        <w:t>Sistemas Colaborativos</w:t>
      </w:r>
      <w:r w:rsidRPr="005A1518">
        <w:t xml:space="preserve">. São Paulo: Elsevier Editora Ltda., 2012, p. </w:t>
      </w:r>
      <w:r>
        <w:t>16</w:t>
      </w:r>
      <w:r w:rsidRPr="005A1518">
        <w:t>-</w:t>
      </w:r>
      <w:r>
        <w:t>33.</w:t>
      </w:r>
    </w:p>
    <w:p w14:paraId="5AFD5579" w14:textId="77777777" w:rsidR="00540136" w:rsidRDefault="00540136" w:rsidP="006C0757">
      <w:pPr>
        <w:pStyle w:val="Referenciasnovas"/>
      </w:pPr>
    </w:p>
    <w:p w14:paraId="43C4E809" w14:textId="77777777" w:rsidR="00540136" w:rsidRPr="006B7D3B" w:rsidRDefault="00540136" w:rsidP="00C50B66">
      <w:pPr>
        <w:pStyle w:val="Referenciasnovas"/>
        <w:rPr>
          <w:lang w:val="en-US"/>
        </w:rPr>
      </w:pPr>
      <w:commentRangeStart w:id="12"/>
      <w:r w:rsidRPr="009807E0">
        <w:t>OLIVEIRA</w:t>
      </w:r>
      <w:commentRangeEnd w:id="12"/>
      <w:r>
        <w:rPr>
          <w:rStyle w:val="Refdecomentrio"/>
        </w:rPr>
        <w:commentReference w:id="12"/>
      </w:r>
      <w:r w:rsidRPr="009807E0">
        <w:t xml:space="preserve">, Emanuel </w:t>
      </w:r>
      <w:r w:rsidRPr="009807E0">
        <w:rPr>
          <w:i/>
          <w:iCs/>
        </w:rPr>
        <w:t>et al</w:t>
      </w:r>
      <w:r w:rsidRPr="009807E0">
        <w:t xml:space="preserve">. </w:t>
      </w:r>
      <w:r w:rsidRPr="009807E0">
        <w:rPr>
          <w:bCs/>
        </w:rPr>
        <w:t xml:space="preserve">Inovando a construção de aplicativos agrícolas com </w:t>
      </w:r>
      <w:proofErr w:type="spellStart"/>
      <w:r w:rsidRPr="009807E0">
        <w:rPr>
          <w:bCs/>
        </w:rPr>
        <w:t>progressive</w:t>
      </w:r>
      <w:proofErr w:type="spellEnd"/>
      <w:r w:rsidRPr="009807E0">
        <w:rPr>
          <w:bCs/>
        </w:rPr>
        <w:t xml:space="preserve"> web </w:t>
      </w:r>
      <w:proofErr w:type="spellStart"/>
      <w:r w:rsidRPr="009807E0">
        <w:rPr>
          <w:bCs/>
        </w:rPr>
        <w:t>app</w:t>
      </w:r>
      <w:proofErr w:type="spellEnd"/>
      <w:r w:rsidRPr="009807E0">
        <w:t xml:space="preserve">. </w:t>
      </w:r>
      <w:r w:rsidRPr="009807E0">
        <w:rPr>
          <w:i/>
        </w:rPr>
        <w:t>In</w:t>
      </w:r>
      <w:r w:rsidRPr="009807E0">
        <w:t xml:space="preserve">: </w:t>
      </w:r>
      <w:r w:rsidRPr="009807E0">
        <w:rPr>
          <w:bCs/>
        </w:rPr>
        <w:t>CIIC 2019</w:t>
      </w:r>
      <w:r w:rsidRPr="009807E0">
        <w:rPr>
          <w:b/>
          <w:bCs/>
        </w:rPr>
        <w:t xml:space="preserve">, </w:t>
      </w:r>
      <w:r w:rsidRPr="009807E0">
        <w:rPr>
          <w:bCs/>
        </w:rPr>
        <w:t>CONGRESSO INTERINSTITUCIONAL DE INICIAÇÃO CIENTÍFICA</w:t>
      </w:r>
      <w:r w:rsidRPr="009807E0">
        <w:t xml:space="preserve">, 13, 2019, São Paulo. </w:t>
      </w:r>
      <w:r w:rsidRPr="009807E0">
        <w:rPr>
          <w:b/>
        </w:rPr>
        <w:t>Anais [...]</w:t>
      </w:r>
      <w:r w:rsidRPr="009807E0">
        <w:t xml:space="preserve">. </w:t>
      </w:r>
      <w:r w:rsidRPr="006B7D3B">
        <w:rPr>
          <w:lang w:val="en-US"/>
        </w:rPr>
        <w:t xml:space="preserve">São Paulo: </w:t>
      </w:r>
      <w:r w:rsidRPr="006B7D3B">
        <w:rPr>
          <w:bCs/>
          <w:lang w:val="en-US"/>
        </w:rPr>
        <w:t xml:space="preserve">CIIC 2019. </w:t>
      </w:r>
      <w:r w:rsidRPr="006B7D3B">
        <w:rPr>
          <w:lang w:val="en-US"/>
        </w:rPr>
        <w:t>p. 1-11.</w:t>
      </w:r>
    </w:p>
    <w:p w14:paraId="74067C61" w14:textId="77777777" w:rsidR="00540136" w:rsidRPr="006B7D3B" w:rsidRDefault="00540136" w:rsidP="006C0757">
      <w:pPr>
        <w:pStyle w:val="Referenciasnovas"/>
        <w:rPr>
          <w:lang w:val="en-US"/>
        </w:rPr>
      </w:pPr>
    </w:p>
    <w:p w14:paraId="37DE90A5" w14:textId="77777777" w:rsidR="00540136" w:rsidRPr="00D54307" w:rsidRDefault="00540136" w:rsidP="001B1009">
      <w:pPr>
        <w:pStyle w:val="Referenciasnovas"/>
        <w:rPr>
          <w:lang w:val="en-US"/>
        </w:rPr>
      </w:pPr>
      <w:r w:rsidRPr="006B7D3B">
        <w:rPr>
          <w:lang w:val="en-US"/>
        </w:rPr>
        <w:t xml:space="preserve">HANGHØJ, T. </w:t>
      </w:r>
      <w:r w:rsidRPr="006B7D3B">
        <w:rPr>
          <w:i/>
          <w:lang w:val="en-US"/>
        </w:rPr>
        <w:t>et al</w:t>
      </w:r>
      <w:r w:rsidRPr="006B7D3B">
        <w:rPr>
          <w:lang w:val="en-US"/>
        </w:rPr>
        <w:t xml:space="preserve">. </w:t>
      </w:r>
      <w:r w:rsidRPr="00D54307">
        <w:rPr>
          <w:lang w:val="en-US"/>
        </w:rPr>
        <w:t xml:space="preserve">Can cooperative video games encourage social and </w:t>
      </w:r>
    </w:p>
    <w:p w14:paraId="705FEA12" w14:textId="77777777" w:rsidR="00540136" w:rsidRDefault="00540136" w:rsidP="001B1009">
      <w:pPr>
        <w:pStyle w:val="Referenciasnovas"/>
        <w:rPr>
          <w:lang w:val="en-US"/>
        </w:rPr>
      </w:pPr>
      <w:r w:rsidRPr="00D54307">
        <w:rPr>
          <w:lang w:val="en-US"/>
        </w:rPr>
        <w:t xml:space="preserve">motivational inclusion of at-risk students? </w:t>
      </w:r>
      <w:r w:rsidRPr="00D54307">
        <w:rPr>
          <w:b/>
          <w:lang w:val="en-US"/>
        </w:rPr>
        <w:t>British Journal of Educational Technology</w:t>
      </w:r>
      <w:r w:rsidRPr="00D54307">
        <w:rPr>
          <w:lang w:val="en-US"/>
        </w:rPr>
        <w:t>, v. 49, n. 4, p. 775-799, 2018.</w:t>
      </w:r>
    </w:p>
    <w:p w14:paraId="2AA3B677" w14:textId="77777777" w:rsidR="00540136" w:rsidRDefault="00540136" w:rsidP="001B1009">
      <w:pPr>
        <w:pStyle w:val="Referenciasnovas"/>
        <w:rPr>
          <w:lang w:val="en-US"/>
        </w:rPr>
      </w:pPr>
    </w:p>
    <w:p w14:paraId="659BCBDE" w14:textId="77777777" w:rsidR="00540136" w:rsidRPr="007312BE" w:rsidRDefault="00540136" w:rsidP="006C0757">
      <w:pPr>
        <w:pStyle w:val="Referenciasnovas"/>
        <w:rPr>
          <w:lang w:val="en-US"/>
        </w:rPr>
      </w:pPr>
      <w:r w:rsidRPr="00DC0DED">
        <w:rPr>
          <w:lang w:val="en-US"/>
        </w:rPr>
        <w:t xml:space="preserve">HAMARI, J. </w:t>
      </w:r>
      <w:r w:rsidRPr="00DC0DED">
        <w:rPr>
          <w:i/>
          <w:lang w:val="en-US"/>
        </w:rPr>
        <w:t>et al</w:t>
      </w:r>
      <w:r w:rsidRPr="00DC0DED">
        <w:rPr>
          <w:lang w:val="en-US"/>
        </w:rPr>
        <w:t xml:space="preserve">. Why do players buy </w:t>
      </w:r>
      <w:r w:rsidRPr="00C74677">
        <w:rPr>
          <w:lang w:val="en-US"/>
        </w:rPr>
        <w:t>in-game content? An empirical study on concrete purchase motivations. </w:t>
      </w:r>
      <w:r w:rsidRPr="007312BE">
        <w:rPr>
          <w:b/>
          <w:iCs/>
          <w:lang w:val="en-US"/>
        </w:rPr>
        <w:t>Computers in Human Behavior</w:t>
      </w:r>
      <w:r w:rsidRPr="007312BE">
        <w:rPr>
          <w:lang w:val="en-US"/>
        </w:rPr>
        <w:t>, </w:t>
      </w:r>
      <w:r w:rsidRPr="007312BE">
        <w:rPr>
          <w:iCs/>
          <w:lang w:val="en-US"/>
        </w:rPr>
        <w:t>2017</w:t>
      </w:r>
      <w:r w:rsidRPr="007312BE">
        <w:rPr>
          <w:lang w:val="en-US"/>
        </w:rPr>
        <w:t>, p. 538-546.</w:t>
      </w:r>
    </w:p>
    <w:p w14:paraId="24E8FF48" w14:textId="77777777" w:rsidR="00540136" w:rsidRDefault="00540136" w:rsidP="006C0757">
      <w:pPr>
        <w:pStyle w:val="Referenciasnovas"/>
        <w:rPr>
          <w:lang w:val="en-US"/>
        </w:rPr>
      </w:pPr>
    </w:p>
    <w:p w14:paraId="19963BC2" w14:textId="77777777" w:rsidR="00540136" w:rsidRDefault="00540136" w:rsidP="006C0757">
      <w:pPr>
        <w:pStyle w:val="Referenciasnovas"/>
        <w:rPr>
          <w:lang w:val="en-US"/>
        </w:rPr>
      </w:pPr>
      <w:r w:rsidRPr="00304BB4">
        <w:rPr>
          <w:lang w:val="en-US"/>
        </w:rPr>
        <w:t xml:space="preserve">HSU, C. </w:t>
      </w:r>
      <w:r w:rsidRPr="00195B32">
        <w:rPr>
          <w:i/>
          <w:lang w:val="en-US"/>
        </w:rPr>
        <w:t>et al</w:t>
      </w:r>
      <w:r w:rsidRPr="00304BB4">
        <w:rPr>
          <w:lang w:val="en-US"/>
        </w:rPr>
        <w:t xml:space="preserve">. What drives purchase intention for paid mobile apps? An expectation confirmation model with perceived value. </w:t>
      </w:r>
      <w:r w:rsidRPr="00304BB4">
        <w:rPr>
          <w:b/>
          <w:lang w:val="en-US"/>
        </w:rPr>
        <w:t>Electronic Commerce Research and Applications</w:t>
      </w:r>
      <w:r w:rsidRPr="00304BB4">
        <w:rPr>
          <w:lang w:val="en-US"/>
        </w:rPr>
        <w:t>, 2015, P. 46-57.</w:t>
      </w:r>
    </w:p>
    <w:p w14:paraId="337F49B5" w14:textId="77777777" w:rsidR="00540136" w:rsidRDefault="00540136" w:rsidP="006C0757">
      <w:pPr>
        <w:pStyle w:val="Referenciasnovas"/>
        <w:rPr>
          <w:lang w:val="en-US"/>
        </w:rPr>
      </w:pPr>
    </w:p>
    <w:p w14:paraId="353B827D" w14:textId="77777777" w:rsidR="00540136" w:rsidRDefault="00540136" w:rsidP="00C00D52">
      <w:pPr>
        <w:pStyle w:val="Referenciasnovas"/>
        <w:rPr>
          <w:lang w:val="en-US"/>
        </w:rPr>
      </w:pPr>
      <w:r w:rsidRPr="00C00D52">
        <w:rPr>
          <w:lang w:val="en-US"/>
        </w:rPr>
        <w:t xml:space="preserve">KAPOOR, S. </w:t>
      </w:r>
      <w:r w:rsidRPr="00C00D52">
        <w:rPr>
          <w:b/>
          <w:lang w:val="en-US"/>
        </w:rPr>
        <w:t>Progressive Web Apps 101- the What, Why and How</w:t>
      </w:r>
      <w:r w:rsidRPr="00C00D52">
        <w:rPr>
          <w:lang w:val="en-US"/>
        </w:rPr>
        <w:t xml:space="preserve">. </w:t>
      </w:r>
      <w:r w:rsidRPr="007312BE">
        <w:t xml:space="preserve">[S.L], [2018]. Disponível em: https://www.freecodecamp.org/news/progressive-web-apps-101-the-what-why-and-how-4aa5e9065ac2/. </w:t>
      </w:r>
      <w:proofErr w:type="spellStart"/>
      <w:r w:rsidRPr="00C00D52">
        <w:rPr>
          <w:lang w:val="en-US"/>
        </w:rPr>
        <w:t>Acesso</w:t>
      </w:r>
      <w:proofErr w:type="spellEnd"/>
      <w:r w:rsidRPr="00C00D52">
        <w:rPr>
          <w:lang w:val="en-US"/>
        </w:rPr>
        <w:t xml:space="preserve"> </w:t>
      </w:r>
      <w:proofErr w:type="spellStart"/>
      <w:r w:rsidRPr="00C00D52">
        <w:rPr>
          <w:lang w:val="en-US"/>
        </w:rPr>
        <w:t>em</w:t>
      </w:r>
      <w:proofErr w:type="spellEnd"/>
      <w:r w:rsidRPr="00C00D52">
        <w:rPr>
          <w:lang w:val="en-US"/>
        </w:rPr>
        <w:t xml:space="preserve">: </w:t>
      </w:r>
      <w:r>
        <w:rPr>
          <w:lang w:val="en-US"/>
        </w:rPr>
        <w:t>10</w:t>
      </w:r>
      <w:r w:rsidRPr="00C00D52">
        <w:rPr>
          <w:lang w:val="en-US"/>
        </w:rPr>
        <w:t xml:space="preserve"> </w:t>
      </w:r>
      <w:r>
        <w:rPr>
          <w:lang w:val="en-US"/>
        </w:rPr>
        <w:t>out</w:t>
      </w:r>
      <w:r w:rsidRPr="00C00D52">
        <w:rPr>
          <w:lang w:val="en-US"/>
        </w:rPr>
        <w:t>. 20</w:t>
      </w:r>
      <w:r>
        <w:rPr>
          <w:lang w:val="en-US"/>
        </w:rPr>
        <w:t>21</w:t>
      </w:r>
      <w:r w:rsidRPr="00C00D52">
        <w:rPr>
          <w:lang w:val="en-US"/>
        </w:rPr>
        <w:t>.</w:t>
      </w:r>
    </w:p>
    <w:p w14:paraId="4709D82A" w14:textId="77777777" w:rsidR="00540136" w:rsidRDefault="00540136" w:rsidP="006C0757">
      <w:pPr>
        <w:pStyle w:val="Referenciasnovas"/>
        <w:rPr>
          <w:lang w:val="en-US"/>
        </w:rPr>
      </w:pPr>
    </w:p>
    <w:p w14:paraId="5FB6AC88" w14:textId="77777777" w:rsidR="00540136" w:rsidRDefault="00540136" w:rsidP="006C0757">
      <w:pPr>
        <w:pStyle w:val="Referenciasnovas"/>
        <w:rPr>
          <w:lang w:val="en-US"/>
        </w:rPr>
      </w:pPr>
      <w:r>
        <w:rPr>
          <w:lang w:val="en-US"/>
        </w:rPr>
        <w:t xml:space="preserve">KIM, Y. B. </w:t>
      </w:r>
      <w:r w:rsidRPr="00DC0DED">
        <w:rPr>
          <w:i/>
          <w:lang w:val="en-US"/>
        </w:rPr>
        <w:t>et al</w:t>
      </w:r>
      <w:r>
        <w:rPr>
          <w:lang w:val="en-US"/>
        </w:rPr>
        <w:t>.</w:t>
      </w:r>
      <w:r w:rsidRPr="00DC0DED">
        <w:rPr>
          <w:lang w:val="en-US"/>
        </w:rPr>
        <w:t xml:space="preserve"> Mobile gamer’s epistemic curiosity affecting continuous play intention. Focused on players’ switching costs and epistemic curiosity. </w:t>
      </w:r>
      <w:r w:rsidRPr="00DC0DED">
        <w:rPr>
          <w:b/>
          <w:iCs/>
          <w:lang w:val="en-US"/>
        </w:rPr>
        <w:t>Computers in Human Behavior</w:t>
      </w:r>
      <w:r w:rsidRPr="00DC0DED">
        <w:rPr>
          <w:lang w:val="en-US"/>
        </w:rPr>
        <w:t>,</w:t>
      </w:r>
      <w:r>
        <w:rPr>
          <w:lang w:val="en-US"/>
        </w:rPr>
        <w:t xml:space="preserve"> 2017</w:t>
      </w:r>
      <w:r w:rsidRPr="00DC0DED">
        <w:rPr>
          <w:lang w:val="en-US"/>
        </w:rPr>
        <w:t xml:space="preserve">, </w:t>
      </w:r>
      <w:r>
        <w:rPr>
          <w:lang w:val="en-US"/>
        </w:rPr>
        <w:t xml:space="preserve">p. </w:t>
      </w:r>
      <w:r w:rsidRPr="00DC0DED">
        <w:rPr>
          <w:lang w:val="en-US"/>
        </w:rPr>
        <w:t>32-46.</w:t>
      </w:r>
    </w:p>
    <w:p w14:paraId="7E05BF1C" w14:textId="77777777" w:rsidR="00540136" w:rsidRDefault="00540136" w:rsidP="006C0757">
      <w:pPr>
        <w:pStyle w:val="Referenciasnovas"/>
        <w:rPr>
          <w:lang w:val="en-US"/>
        </w:rPr>
      </w:pPr>
    </w:p>
    <w:p w14:paraId="3D818FFB" w14:textId="77777777" w:rsidR="00540136" w:rsidRPr="006B7D3B" w:rsidRDefault="00540136" w:rsidP="00696F14">
      <w:pPr>
        <w:pStyle w:val="Referenciasnovas"/>
      </w:pPr>
      <w:r w:rsidRPr="006B7D3B">
        <w:t xml:space="preserve">KRÜGER, F. </w:t>
      </w:r>
      <w:r w:rsidRPr="006B7D3B">
        <w:rPr>
          <w:i/>
        </w:rPr>
        <w:t>et al</w:t>
      </w:r>
      <w:r w:rsidRPr="006B7D3B">
        <w:t xml:space="preserve">. </w:t>
      </w:r>
      <w:r w:rsidRPr="006B7D3B">
        <w:rPr>
          <w:b/>
        </w:rPr>
        <w:t>O Marketing dos Jogos Eletrônicos</w:t>
      </w:r>
      <w:r w:rsidRPr="006B7D3B">
        <w:t xml:space="preserve">. ICPG - Instituto Catarinense de Pós-Graduação, Santa Catarina, 2004, Congresso Brasileiro de Ciências. </w:t>
      </w:r>
      <w:r>
        <w:t xml:space="preserve">Disponível em: </w:t>
      </w:r>
      <w:r w:rsidRPr="008B6930">
        <w:t>http://www.intercom.org.br/papers/nacionais/2005/resumos/R1276-1.pdf</w:t>
      </w:r>
      <w:r>
        <w:t xml:space="preserve">. Acesso em: 25 </w:t>
      </w:r>
      <w:proofErr w:type="spellStart"/>
      <w:r>
        <w:t>nov</w:t>
      </w:r>
      <w:proofErr w:type="spellEnd"/>
      <w:r>
        <w:t xml:space="preserve"> de 2021.</w:t>
      </w:r>
    </w:p>
    <w:p w14:paraId="2E7D5EEF" w14:textId="77777777" w:rsidR="00540136" w:rsidRPr="006B7D3B" w:rsidRDefault="00540136" w:rsidP="006C0757">
      <w:pPr>
        <w:pStyle w:val="Referenciasnovas"/>
      </w:pPr>
    </w:p>
    <w:p w14:paraId="1AAFCCFF" w14:textId="77777777" w:rsidR="00540136" w:rsidRPr="0059194A" w:rsidRDefault="00540136" w:rsidP="006C0757">
      <w:pPr>
        <w:pStyle w:val="Referenciasnovas"/>
      </w:pPr>
      <w:r w:rsidRPr="001129EE">
        <w:rPr>
          <w:lang w:val="en-US"/>
        </w:rPr>
        <w:t xml:space="preserve">LEPAGE, P. </w:t>
      </w:r>
      <w:r w:rsidRPr="001129EE">
        <w:rPr>
          <w:i/>
          <w:lang w:val="en-US"/>
        </w:rPr>
        <w:t>et al.</w:t>
      </w:r>
      <w:r w:rsidRPr="001129EE">
        <w:rPr>
          <w:lang w:val="en-US"/>
        </w:rPr>
        <w:t xml:space="preserve"> </w:t>
      </w:r>
      <w:r w:rsidRPr="001129EE">
        <w:rPr>
          <w:b/>
          <w:lang w:val="en-US"/>
        </w:rPr>
        <w:t>What are Progressive Web Apps?</w:t>
      </w:r>
      <w:r w:rsidRPr="001129EE">
        <w:rPr>
          <w:lang w:val="en-US"/>
        </w:rPr>
        <w:t xml:space="preserve"> </w:t>
      </w:r>
      <w:r>
        <w:rPr>
          <w:lang w:val="en-US"/>
        </w:rPr>
        <w:t>2020.</w:t>
      </w:r>
      <w:r w:rsidRPr="001129EE">
        <w:rPr>
          <w:lang w:val="en-US"/>
        </w:rPr>
        <w:t xml:space="preserve"> </w:t>
      </w:r>
      <w:r w:rsidRPr="0059194A">
        <w:t>Disponível em:</w:t>
      </w:r>
    </w:p>
    <w:p w14:paraId="655801C4" w14:textId="77777777" w:rsidR="00540136" w:rsidRPr="007E0DD6" w:rsidRDefault="00540136" w:rsidP="006C0757">
      <w:pPr>
        <w:pStyle w:val="Referenciasnovas"/>
      </w:pPr>
      <w:r w:rsidRPr="0059194A">
        <w:t xml:space="preserve">https://web.dev/what-are-pwas/. </w:t>
      </w:r>
      <w:r w:rsidRPr="007E0DD6">
        <w:t>Acesso em: 23 nov. 2021.</w:t>
      </w:r>
    </w:p>
    <w:p w14:paraId="7C489FB4" w14:textId="77777777" w:rsidR="00540136" w:rsidRDefault="00540136" w:rsidP="006C0757">
      <w:pPr>
        <w:pStyle w:val="Referenciasnovas"/>
      </w:pPr>
    </w:p>
    <w:p w14:paraId="0923C4FD" w14:textId="77777777" w:rsidR="00540136" w:rsidRPr="007312BE" w:rsidRDefault="00540136" w:rsidP="00316F49">
      <w:pPr>
        <w:pStyle w:val="Referenciasnovas"/>
      </w:pPr>
      <w:r w:rsidRPr="007E0DD6">
        <w:lastRenderedPageBreak/>
        <w:t>LIMA, Gustavo </w:t>
      </w:r>
      <w:r w:rsidRPr="007E0DD6">
        <w:rPr>
          <w:i/>
        </w:rPr>
        <w:t xml:space="preserve">et al. </w:t>
      </w:r>
      <w:proofErr w:type="spellStart"/>
      <w:r w:rsidRPr="007312BE">
        <w:t>TeamFinder</w:t>
      </w:r>
      <w:proofErr w:type="spellEnd"/>
      <w:r w:rsidRPr="007312BE">
        <w:t>: um Sistema para formação de equipes em games multiplayer</w:t>
      </w:r>
      <w:r>
        <w:t xml:space="preserve">. </w:t>
      </w:r>
      <w:r w:rsidRPr="00195B32">
        <w:rPr>
          <w:i/>
        </w:rPr>
        <w:t>In</w:t>
      </w:r>
      <w:r>
        <w:t xml:space="preserve">: </w:t>
      </w:r>
      <w:r w:rsidRPr="007E0DD6">
        <w:t>SBGames 2016</w:t>
      </w:r>
      <w:r>
        <w:t xml:space="preserve">; SIMPÓSIO BRASILEIRO DE JOGOS E ENTRETIMENTO DIGITAL, 15., </w:t>
      </w:r>
      <w:r w:rsidRPr="00392810">
        <w:t>2016</w:t>
      </w:r>
      <w:r>
        <w:t xml:space="preserve">, São Paulo. </w:t>
      </w:r>
      <w:r w:rsidRPr="00195B32">
        <w:rPr>
          <w:b/>
        </w:rPr>
        <w:t>Anais [...]</w:t>
      </w:r>
      <w:r w:rsidRPr="00195B32">
        <w:t>.</w:t>
      </w:r>
      <w:r>
        <w:t xml:space="preserve"> São Paulo: </w:t>
      </w:r>
      <w:r w:rsidRPr="007312BE">
        <w:t xml:space="preserve">SBGames 2016. </w:t>
      </w:r>
      <w:r>
        <w:t>p</w:t>
      </w:r>
      <w:r w:rsidRPr="00392810">
        <w:t>. 206-209</w:t>
      </w:r>
      <w:r>
        <w:t xml:space="preserve">. </w:t>
      </w:r>
      <w:r w:rsidRPr="007312BE">
        <w:t>Disponível em:</w:t>
      </w:r>
    </w:p>
    <w:p w14:paraId="3C48D67B" w14:textId="77777777" w:rsidR="00540136" w:rsidRDefault="00540136" w:rsidP="00316F49">
      <w:pPr>
        <w:pStyle w:val="Referenciasnovas"/>
      </w:pPr>
      <w:r w:rsidRPr="007312BE">
        <w:t>http://www.sbgames.org/sbgames2016/downloads/anais/157604.pdf. Acesso em: 10 out. 2021.</w:t>
      </w:r>
    </w:p>
    <w:p w14:paraId="51590BD7" w14:textId="77777777" w:rsidR="00540136" w:rsidRDefault="00540136" w:rsidP="006C0757">
      <w:pPr>
        <w:pStyle w:val="Referenciasnovas"/>
        <w:rPr>
          <w:color w:val="000000"/>
          <w:shd w:val="clear" w:color="auto" w:fill="FFFFFF"/>
        </w:rPr>
      </w:pPr>
    </w:p>
    <w:p w14:paraId="60282B2B" w14:textId="77777777" w:rsidR="00540136" w:rsidRPr="007312BE" w:rsidRDefault="00540136" w:rsidP="006C0757">
      <w:pPr>
        <w:pStyle w:val="Referenciasnovas"/>
        <w:rPr>
          <w:color w:val="000000"/>
          <w:shd w:val="clear" w:color="auto" w:fill="FFFFFF"/>
          <w:lang w:val="en-US"/>
        </w:rPr>
      </w:pPr>
      <w:r w:rsidRPr="007312BE">
        <w:rPr>
          <w:color w:val="000000"/>
          <w:shd w:val="clear" w:color="auto" w:fill="FFFFFF"/>
          <w:lang w:val="en-US"/>
        </w:rPr>
        <w:t>MANERO, Borja </w:t>
      </w:r>
      <w:r w:rsidRPr="007312BE">
        <w:rPr>
          <w:i/>
          <w:iCs/>
          <w:color w:val="000000"/>
          <w:shd w:val="clear" w:color="auto" w:fill="FFFFFF"/>
          <w:lang w:val="en-US"/>
        </w:rPr>
        <w:t>et al</w:t>
      </w:r>
      <w:r w:rsidRPr="007312BE">
        <w:rPr>
          <w:color w:val="000000"/>
          <w:shd w:val="clear" w:color="auto" w:fill="FFFFFF"/>
          <w:lang w:val="en-US"/>
        </w:rPr>
        <w:t>. Game Learning Analytics: Learning Analytics for Serious Games. </w:t>
      </w:r>
      <w:r w:rsidRPr="007312BE">
        <w:rPr>
          <w:b/>
          <w:bCs/>
          <w:color w:val="000000"/>
          <w:shd w:val="clear" w:color="auto" w:fill="FFFFFF"/>
          <w:lang w:val="en-US"/>
        </w:rPr>
        <w:t>Springer Nature Switzerland AG</w:t>
      </w:r>
      <w:r w:rsidRPr="007312BE">
        <w:rPr>
          <w:color w:val="000000"/>
          <w:shd w:val="clear" w:color="auto" w:fill="FFFFFF"/>
          <w:lang w:val="en-US"/>
        </w:rPr>
        <w:t>, [</w:t>
      </w:r>
      <w:r w:rsidRPr="007312BE">
        <w:rPr>
          <w:i/>
          <w:iCs/>
          <w:color w:val="000000"/>
          <w:shd w:val="clear" w:color="auto" w:fill="FFFFFF"/>
          <w:lang w:val="en-US"/>
        </w:rPr>
        <w:t>s. l.</w:t>
      </w:r>
      <w:r w:rsidRPr="007312BE">
        <w:rPr>
          <w:color w:val="000000"/>
          <w:shd w:val="clear" w:color="auto" w:fill="FFFFFF"/>
          <w:lang w:val="en-US"/>
        </w:rPr>
        <w:t>], p. 1-29, 7 abr. 2016.</w:t>
      </w:r>
    </w:p>
    <w:p w14:paraId="000CF853" w14:textId="77777777" w:rsidR="00540136" w:rsidRPr="007312BE" w:rsidRDefault="00540136" w:rsidP="006C0757">
      <w:pPr>
        <w:pStyle w:val="Referenciasnovas"/>
        <w:rPr>
          <w:color w:val="000000"/>
          <w:shd w:val="clear" w:color="auto" w:fill="FFFFFF"/>
          <w:lang w:val="en-US"/>
        </w:rPr>
      </w:pPr>
    </w:p>
    <w:p w14:paraId="0C9F4A9E" w14:textId="77777777" w:rsidR="00540136" w:rsidRPr="00644076" w:rsidRDefault="00540136" w:rsidP="006C0757">
      <w:pPr>
        <w:pStyle w:val="Referenciasnovas"/>
        <w:rPr>
          <w:color w:val="000000"/>
          <w:shd w:val="clear" w:color="auto" w:fill="FFFFFF"/>
        </w:rPr>
      </w:pPr>
      <w:r w:rsidRPr="007312BE">
        <w:rPr>
          <w:lang w:val="en-US"/>
        </w:rPr>
        <w:t xml:space="preserve">MAITLAND, C.; </w:t>
      </w:r>
      <w:r w:rsidRPr="007312BE">
        <w:rPr>
          <w:i/>
          <w:lang w:val="en-US"/>
        </w:rPr>
        <w:t>et al</w:t>
      </w:r>
      <w:r w:rsidRPr="007312BE">
        <w:rPr>
          <w:lang w:val="en-US"/>
        </w:rPr>
        <w:t xml:space="preserve">. Measuring the capacity of active video games for social interaction: the social interaction potential assessment tool. </w:t>
      </w:r>
      <w:proofErr w:type="spellStart"/>
      <w:r w:rsidRPr="001C1258">
        <w:rPr>
          <w:b/>
        </w:rPr>
        <w:t>Computers</w:t>
      </w:r>
      <w:proofErr w:type="spellEnd"/>
      <w:r w:rsidRPr="001C1258">
        <w:rPr>
          <w:b/>
        </w:rPr>
        <w:t xml:space="preserve"> in </w:t>
      </w:r>
      <w:proofErr w:type="spellStart"/>
      <w:r w:rsidRPr="001C1258">
        <w:rPr>
          <w:b/>
        </w:rPr>
        <w:t>Human</w:t>
      </w:r>
      <w:proofErr w:type="spellEnd"/>
      <w:r w:rsidRPr="001C1258">
        <w:rPr>
          <w:b/>
        </w:rPr>
        <w:t xml:space="preserve"> </w:t>
      </w:r>
      <w:proofErr w:type="spellStart"/>
      <w:r w:rsidRPr="001C1258">
        <w:rPr>
          <w:b/>
        </w:rPr>
        <w:t>Behavior</w:t>
      </w:r>
      <w:proofErr w:type="spellEnd"/>
      <w:r>
        <w:t>, v. 87, p. 308-316, 2018.</w:t>
      </w:r>
    </w:p>
    <w:p w14:paraId="55FE474C" w14:textId="77777777" w:rsidR="00540136" w:rsidRDefault="00540136" w:rsidP="006C0757">
      <w:pPr>
        <w:pStyle w:val="Referenciasnovas"/>
        <w:rPr>
          <w:color w:val="000000"/>
          <w:shd w:val="clear" w:color="auto" w:fill="FFFFFF"/>
        </w:rPr>
      </w:pPr>
    </w:p>
    <w:p w14:paraId="17020313" w14:textId="77777777" w:rsidR="00540136" w:rsidRDefault="00540136" w:rsidP="006C0757">
      <w:pPr>
        <w:pStyle w:val="Referenciasnovas"/>
        <w:rPr>
          <w:color w:val="000000"/>
          <w:shd w:val="clear" w:color="auto" w:fill="FFFFFF"/>
        </w:rPr>
      </w:pPr>
      <w:r w:rsidRPr="004A3E5D">
        <w:rPr>
          <w:color w:val="000000"/>
          <w:shd w:val="clear" w:color="auto" w:fill="FFFFFF"/>
        </w:rPr>
        <w:t xml:space="preserve">MINAMIHARA, Allan. </w:t>
      </w:r>
      <w:r w:rsidRPr="004A3E5D">
        <w:rPr>
          <w:b/>
          <w:color w:val="000000"/>
          <w:shd w:val="clear" w:color="auto" w:fill="FFFFFF"/>
        </w:rPr>
        <w:t xml:space="preserve">Jogos eletrônicos e </w:t>
      </w:r>
      <w:proofErr w:type="spellStart"/>
      <w:r w:rsidRPr="004A3E5D">
        <w:rPr>
          <w:b/>
          <w:color w:val="000000"/>
          <w:shd w:val="clear" w:color="auto" w:fill="FFFFFF"/>
        </w:rPr>
        <w:t>e-sports</w:t>
      </w:r>
      <w:proofErr w:type="spellEnd"/>
      <w:r w:rsidRPr="004A3E5D">
        <w:rPr>
          <w:b/>
          <w:color w:val="000000"/>
          <w:shd w:val="clear" w:color="auto" w:fill="FFFFFF"/>
        </w:rPr>
        <w:t>: desenvolvimento e mercado</w:t>
      </w:r>
      <w:r w:rsidRPr="004A3E5D">
        <w:rPr>
          <w:color w:val="000000"/>
          <w:shd w:val="clear" w:color="auto" w:fill="FFFFFF"/>
        </w:rPr>
        <w:t>. 2020. 63 f. Trabalho de Conclusão de Curso (Engenharia de produção) - Universidade Federal de São Carlos, São Carlos, 2020.</w:t>
      </w:r>
    </w:p>
    <w:p w14:paraId="433CB6B6" w14:textId="77777777" w:rsidR="00540136" w:rsidRDefault="00540136" w:rsidP="006C0757">
      <w:pPr>
        <w:pStyle w:val="Referenciasnovas"/>
      </w:pPr>
    </w:p>
    <w:p w14:paraId="0B3A308C" w14:textId="77777777" w:rsidR="00540136" w:rsidRPr="00AA5E31" w:rsidRDefault="00540136" w:rsidP="006C0757">
      <w:pPr>
        <w:pStyle w:val="Referenciasnovas"/>
      </w:pPr>
      <w:r w:rsidRPr="007312BE">
        <w:rPr>
          <w:lang w:val="en-US"/>
        </w:rPr>
        <w:t xml:space="preserve">MOZILLA. </w:t>
      </w:r>
      <w:r w:rsidRPr="007312BE">
        <w:rPr>
          <w:b/>
          <w:lang w:val="en-US"/>
        </w:rPr>
        <w:t>Introduction to progressive web apps</w:t>
      </w:r>
      <w:r w:rsidRPr="007312BE">
        <w:rPr>
          <w:lang w:val="en-US"/>
        </w:rPr>
        <w:t xml:space="preserve">, 2018. </w:t>
      </w:r>
      <w:r>
        <w:t xml:space="preserve">Disponível em: </w:t>
      </w:r>
      <w:r w:rsidRPr="00682598">
        <w:t xml:space="preserve"> https://developer.mozilla.org/en-US/docs/Web/Progressive_web_apps/Introduction. Acesso em: 2</w:t>
      </w:r>
      <w:r>
        <w:t>3</w:t>
      </w:r>
      <w:r w:rsidRPr="00682598">
        <w:t xml:space="preserve"> nov. 20</w:t>
      </w:r>
      <w:r>
        <w:t>21</w:t>
      </w:r>
      <w:r w:rsidRPr="00682598">
        <w:t>.</w:t>
      </w:r>
    </w:p>
    <w:p w14:paraId="526528D3" w14:textId="77777777" w:rsidR="00540136" w:rsidRDefault="00540136" w:rsidP="006C0757">
      <w:pPr>
        <w:pStyle w:val="Referenciasnovas"/>
      </w:pPr>
    </w:p>
    <w:p w14:paraId="0DDC08D0" w14:textId="77777777" w:rsidR="00540136" w:rsidRDefault="00540136" w:rsidP="006C0757">
      <w:pPr>
        <w:pStyle w:val="Referenciasnovas"/>
      </w:pPr>
      <w:r w:rsidRPr="00596509">
        <w:t xml:space="preserve">PIMENTEL, M. </w:t>
      </w:r>
      <w:r w:rsidRPr="00596509">
        <w:rPr>
          <w:i/>
          <w:iCs/>
        </w:rPr>
        <w:t>et al</w:t>
      </w:r>
      <w:r w:rsidRPr="00596509">
        <w:t xml:space="preserve">. Modelo 3C de Colaboração para o Desenvolvimento de Sistemas Colaborativos. </w:t>
      </w:r>
      <w:r w:rsidRPr="00596509">
        <w:rPr>
          <w:i/>
        </w:rPr>
        <w:t>In</w:t>
      </w:r>
      <w:r w:rsidRPr="00596509">
        <w:t xml:space="preserve">: SBSC, SIMPÓSIO BRASILEIRO DE SISTEMAS COLABORATIVOS, 3, 2006, Rio de Janeiro. </w:t>
      </w:r>
      <w:r w:rsidRPr="00596509">
        <w:rPr>
          <w:b/>
        </w:rPr>
        <w:t xml:space="preserve">Anais [III]. </w:t>
      </w:r>
      <w:r w:rsidRPr="00596509">
        <w:t>Rio de Janeiro.</w:t>
      </w:r>
      <w:r w:rsidRPr="00596509">
        <w:rPr>
          <w:b/>
        </w:rPr>
        <w:t xml:space="preserve"> </w:t>
      </w:r>
      <w:r w:rsidRPr="00596509">
        <w:t>SBSC. p. 58–67.</w:t>
      </w:r>
    </w:p>
    <w:p w14:paraId="4D4AC517" w14:textId="77777777" w:rsidR="00540136" w:rsidRDefault="00540136" w:rsidP="006C0757">
      <w:pPr>
        <w:pStyle w:val="Referenciasnovas"/>
      </w:pPr>
    </w:p>
    <w:p w14:paraId="4877DFAB" w14:textId="77777777" w:rsidR="00540136" w:rsidRDefault="00540136" w:rsidP="006C0757">
      <w:pPr>
        <w:pStyle w:val="Referenciasnovas"/>
      </w:pPr>
      <w:r w:rsidRPr="00BB7595">
        <w:t xml:space="preserve">PIMENTEL, </w:t>
      </w:r>
      <w:r w:rsidRPr="008D0FE0">
        <w:t>Mariano; CARVALHO, Felipe da Silva Ponte de</w:t>
      </w:r>
      <w:r>
        <w:t>.</w:t>
      </w:r>
      <w:r w:rsidRPr="00BB7595">
        <w:t xml:space="preserve"> Aprendizagem online é em rede, colaborativa: para o aluno não ficar estudando sozinho a distância. </w:t>
      </w:r>
      <w:r w:rsidRPr="008B6930">
        <w:rPr>
          <w:b/>
        </w:rPr>
        <w:t>SBC Horizontes</w:t>
      </w:r>
      <w:r w:rsidRPr="00BB7595">
        <w:t xml:space="preserve">, jun. 2020. </w:t>
      </w:r>
      <w:r>
        <w:t xml:space="preserve">ISSN 2175-9235. Disponível em: </w:t>
      </w:r>
      <w:r w:rsidRPr="00BB7595">
        <w:t>http://horizontes.sbc.org.br/index.php/</w:t>
      </w:r>
      <w:r>
        <w:t>2020/06/02/aprendizagem-em-rede</w:t>
      </w:r>
      <w:r w:rsidRPr="00BB7595">
        <w:t xml:space="preserve">. Acesso em: </w:t>
      </w:r>
      <w:r>
        <w:t>21</w:t>
      </w:r>
      <w:r w:rsidRPr="00BB7595">
        <w:t xml:space="preserve"> </w:t>
      </w:r>
      <w:r>
        <w:t>nov</w:t>
      </w:r>
      <w:r w:rsidRPr="00BB7595">
        <w:t xml:space="preserve">. </w:t>
      </w:r>
      <w:r>
        <w:t>2021</w:t>
      </w:r>
      <w:r w:rsidRPr="00BB7595">
        <w:t>.</w:t>
      </w:r>
    </w:p>
    <w:p w14:paraId="39CC7492" w14:textId="77777777" w:rsidR="00540136" w:rsidRDefault="00540136" w:rsidP="006C0757">
      <w:pPr>
        <w:pStyle w:val="Referenciasnovas"/>
      </w:pPr>
    </w:p>
    <w:p w14:paraId="73A0C985" w14:textId="77777777" w:rsidR="00540136" w:rsidRPr="00061AC9" w:rsidRDefault="00540136" w:rsidP="006C0757">
      <w:pPr>
        <w:pStyle w:val="Referenciasnovas"/>
      </w:pPr>
      <w:r w:rsidRPr="00061AC9">
        <w:t xml:space="preserve">PROPMARK. </w:t>
      </w:r>
      <w:r w:rsidRPr="00EA3276">
        <w:rPr>
          <w:b/>
        </w:rPr>
        <w:t>Isolamento social faz brasileiro jogar mais, revela PGB 2021.</w:t>
      </w:r>
      <w:r w:rsidRPr="00061AC9">
        <w:t xml:space="preserve"> 2021. </w:t>
      </w:r>
      <w:r>
        <w:t>D</w:t>
      </w:r>
      <w:r w:rsidRPr="00061AC9">
        <w:t>isponível em: https://propmark.com.br/digital/isolamento-social-faz-brasileiro-jogar-mais-revela-pgb-2021/. Acesso em: 28 set. 2021.</w:t>
      </w:r>
    </w:p>
    <w:p w14:paraId="7A5FF444" w14:textId="77777777" w:rsidR="00540136" w:rsidRDefault="00540136" w:rsidP="006C0757">
      <w:pPr>
        <w:pStyle w:val="Referenciasnovas"/>
      </w:pPr>
    </w:p>
    <w:p w14:paraId="4E2AC5C5" w14:textId="77777777" w:rsidR="00540136" w:rsidRDefault="00540136" w:rsidP="006C0757">
      <w:pPr>
        <w:pStyle w:val="Referenciasnovas"/>
      </w:pPr>
      <w:r w:rsidRPr="00384EE0">
        <w:t xml:space="preserve">POZZEBON, E. </w:t>
      </w:r>
      <w:r w:rsidRPr="00384EE0">
        <w:rPr>
          <w:i/>
        </w:rPr>
        <w:t>et al</w:t>
      </w:r>
      <w:r w:rsidRPr="00384EE0">
        <w:t xml:space="preserve">. </w:t>
      </w:r>
      <w:r w:rsidRPr="00384EE0">
        <w:rPr>
          <w:bCs/>
        </w:rPr>
        <w:t xml:space="preserve">Perfil dos jogadores brasileiros de MMO - </w:t>
      </w:r>
      <w:proofErr w:type="spellStart"/>
      <w:r w:rsidRPr="00384EE0">
        <w:rPr>
          <w:bCs/>
        </w:rPr>
        <w:t>Massively</w:t>
      </w:r>
      <w:proofErr w:type="spellEnd"/>
      <w:r w:rsidRPr="00384EE0">
        <w:rPr>
          <w:bCs/>
        </w:rPr>
        <w:t xml:space="preserve"> </w:t>
      </w:r>
      <w:proofErr w:type="spellStart"/>
      <w:r w:rsidRPr="00384EE0">
        <w:rPr>
          <w:bCs/>
        </w:rPr>
        <w:t>Multiplayer</w:t>
      </w:r>
      <w:proofErr w:type="spellEnd"/>
      <w:r w:rsidRPr="00384EE0">
        <w:rPr>
          <w:bCs/>
        </w:rPr>
        <w:t xml:space="preserve"> Online Game.</w:t>
      </w:r>
      <w:r w:rsidRPr="00384EE0">
        <w:t xml:space="preserve"> </w:t>
      </w:r>
      <w:r w:rsidRPr="00384EE0">
        <w:rPr>
          <w:i/>
        </w:rPr>
        <w:t>In</w:t>
      </w:r>
      <w:r w:rsidRPr="00384EE0">
        <w:t xml:space="preserve">: </w:t>
      </w:r>
      <w:r w:rsidRPr="007312BE">
        <w:t>SBGames 2014</w:t>
      </w:r>
      <w:r w:rsidRPr="00384EE0">
        <w:t xml:space="preserve">; SIMPÓSIO BRASILEIRO DE JOGOS E ENTRETIMENTO DIGITAL, 13, 2014, Porto Alegre. </w:t>
      </w:r>
      <w:r w:rsidRPr="00384EE0">
        <w:rPr>
          <w:b/>
        </w:rPr>
        <w:t>Anais [...]</w:t>
      </w:r>
      <w:r w:rsidRPr="00384EE0">
        <w:t>.</w:t>
      </w:r>
      <w:r>
        <w:t xml:space="preserve"> </w:t>
      </w:r>
      <w:r w:rsidRPr="00384EE0">
        <w:t xml:space="preserve">Porto Alegre: </w:t>
      </w:r>
      <w:r w:rsidRPr="007312BE">
        <w:t xml:space="preserve">SBGames 2014. </w:t>
      </w:r>
      <w:r w:rsidRPr="00384EE0">
        <w:t>p. 499-506.</w:t>
      </w:r>
    </w:p>
    <w:p w14:paraId="59F1F427" w14:textId="77777777" w:rsidR="00540136" w:rsidRDefault="00540136" w:rsidP="006C0757">
      <w:pPr>
        <w:pStyle w:val="Referenciasnovas"/>
      </w:pPr>
    </w:p>
    <w:p w14:paraId="323050FD" w14:textId="77777777" w:rsidR="00540136" w:rsidRDefault="00540136" w:rsidP="006C0757">
      <w:pPr>
        <w:pStyle w:val="Referenciasnovas"/>
      </w:pPr>
      <w:r>
        <w:t xml:space="preserve">PURCHIO, </w:t>
      </w:r>
      <w:proofErr w:type="spellStart"/>
      <w:r>
        <w:t>Luisa</w:t>
      </w:r>
      <w:proofErr w:type="spellEnd"/>
      <w:r>
        <w:t xml:space="preserve">. </w:t>
      </w:r>
      <w:r w:rsidRPr="00BE29B1">
        <w:rPr>
          <w:bCs/>
        </w:rPr>
        <w:t>Após disparar mais de 500%, games devem continuar ganhando espaço em 2021.</w:t>
      </w:r>
      <w:r>
        <w:t xml:space="preserve"> </w:t>
      </w:r>
      <w:r w:rsidRPr="00BE29B1">
        <w:rPr>
          <w:b/>
        </w:rPr>
        <w:t>Veja</w:t>
      </w:r>
      <w:r>
        <w:t xml:space="preserve">, São Paulo, 11 jan. 2021. Disponível em: </w:t>
      </w:r>
      <w:r w:rsidRPr="00DC0DED">
        <w:t>https://veja.abril.com.br/economia/apos-disparar-mais-de-500-games-devem-continuar-ganhando-espaco-em-2021/</w:t>
      </w:r>
      <w:r>
        <w:t>. Acesso em: 28 set. 2021.</w:t>
      </w:r>
    </w:p>
    <w:p w14:paraId="029FC511" w14:textId="77777777" w:rsidR="00540136" w:rsidRDefault="00540136" w:rsidP="006C0757">
      <w:pPr>
        <w:pStyle w:val="Referenciasnovas"/>
      </w:pPr>
    </w:p>
    <w:p w14:paraId="4657D7C5" w14:textId="77777777" w:rsidR="00540136" w:rsidRDefault="00540136" w:rsidP="006C0757">
      <w:pPr>
        <w:pStyle w:val="Referenciasnovas"/>
      </w:pPr>
      <w:r w:rsidRPr="00284F24">
        <w:t xml:space="preserve">ROCKCONTENT. </w:t>
      </w:r>
      <w:r w:rsidRPr="00284F24">
        <w:rPr>
          <w:b/>
        </w:rPr>
        <w:t xml:space="preserve">Entenda o que são </w:t>
      </w:r>
      <w:proofErr w:type="spellStart"/>
      <w:r w:rsidRPr="00284F24">
        <w:rPr>
          <w:b/>
        </w:rPr>
        <w:t>Progressive</w:t>
      </w:r>
      <w:proofErr w:type="spellEnd"/>
      <w:r w:rsidRPr="00284F24">
        <w:rPr>
          <w:b/>
        </w:rPr>
        <w:t xml:space="preserve"> Web </w:t>
      </w:r>
      <w:proofErr w:type="spellStart"/>
      <w:r w:rsidRPr="00284F24">
        <w:rPr>
          <w:b/>
        </w:rPr>
        <w:t>Apps</w:t>
      </w:r>
      <w:proofErr w:type="spellEnd"/>
      <w:r w:rsidRPr="00284F24">
        <w:rPr>
          <w:b/>
        </w:rPr>
        <w:t xml:space="preserve"> (</w:t>
      </w:r>
      <w:proofErr w:type="spellStart"/>
      <w:r w:rsidRPr="00284F24">
        <w:rPr>
          <w:b/>
        </w:rPr>
        <w:t>PWAs</w:t>
      </w:r>
      <w:proofErr w:type="spellEnd"/>
      <w:r w:rsidRPr="00284F24">
        <w:rPr>
          <w:b/>
        </w:rPr>
        <w:t>) e veja os melhores exemplos do mercado</w:t>
      </w:r>
      <w:r w:rsidRPr="00284F24">
        <w:t>. [</w:t>
      </w:r>
      <w:r w:rsidRPr="00284F24">
        <w:rPr>
          <w:i/>
        </w:rPr>
        <w:t>S. l.</w:t>
      </w:r>
      <w:r w:rsidRPr="00284F24">
        <w:t xml:space="preserve">]: Rock </w:t>
      </w:r>
      <w:proofErr w:type="spellStart"/>
      <w:r w:rsidRPr="00284F24">
        <w:t>Content</w:t>
      </w:r>
      <w:proofErr w:type="spellEnd"/>
      <w:r w:rsidRPr="00284F24">
        <w:t>, 2019</w:t>
      </w:r>
      <w:r>
        <w:t>.</w:t>
      </w:r>
    </w:p>
    <w:p w14:paraId="32FD7C0F" w14:textId="77777777" w:rsidR="00540136" w:rsidRDefault="00540136" w:rsidP="006C0757">
      <w:pPr>
        <w:pStyle w:val="Referenciasnovas"/>
      </w:pPr>
    </w:p>
    <w:p w14:paraId="418D0D9C" w14:textId="77777777" w:rsidR="00540136" w:rsidRDefault="00540136" w:rsidP="006C0757">
      <w:pPr>
        <w:pStyle w:val="Referenciasnovas"/>
      </w:pPr>
      <w:r>
        <w:t xml:space="preserve">SANTOS, </w:t>
      </w:r>
      <w:proofErr w:type="spellStart"/>
      <w:r>
        <w:t>Vaninha</w:t>
      </w:r>
      <w:proofErr w:type="spellEnd"/>
      <w:r>
        <w:t xml:space="preserve">. </w:t>
      </w:r>
      <w:r w:rsidRPr="00F2190F">
        <w:rPr>
          <w:i/>
          <w:iCs/>
        </w:rPr>
        <w:t>et al</w:t>
      </w:r>
      <w:r>
        <w:t xml:space="preserve">. </w:t>
      </w:r>
      <w:r w:rsidRPr="005A1518">
        <w:t xml:space="preserve">Capítulo </w:t>
      </w:r>
      <w:r>
        <w:t>10</w:t>
      </w:r>
      <w:r w:rsidRPr="005A1518">
        <w:t xml:space="preserve">. </w:t>
      </w:r>
      <w:r>
        <w:t>Teorias e modelos de colaboração</w:t>
      </w:r>
      <w:r w:rsidRPr="005A1518">
        <w:t xml:space="preserve">, </w:t>
      </w:r>
      <w:r w:rsidRPr="00BA6C73">
        <w:rPr>
          <w:i/>
        </w:rPr>
        <w:t>In</w:t>
      </w:r>
      <w:r w:rsidRPr="005A1518">
        <w:t xml:space="preserve">: PIMENTEL, Mariano; FUKS, HUGO. </w:t>
      </w:r>
      <w:r w:rsidRPr="00270B08">
        <w:rPr>
          <w:b/>
          <w:bCs/>
        </w:rPr>
        <w:t>Sistemas Colaborativos</w:t>
      </w:r>
      <w:r w:rsidRPr="005A1518">
        <w:t xml:space="preserve">. São Paulo: Elsevier Editora Ltda., 2012, p. </w:t>
      </w:r>
      <w:r>
        <w:t>158</w:t>
      </w:r>
      <w:r w:rsidRPr="005A1518">
        <w:t>-</w:t>
      </w:r>
      <w:r>
        <w:t>172.</w:t>
      </w:r>
    </w:p>
    <w:p w14:paraId="5B50026C" w14:textId="77777777" w:rsidR="00540136" w:rsidRDefault="00540136" w:rsidP="006C0757">
      <w:pPr>
        <w:pStyle w:val="Referenciasnovas"/>
      </w:pPr>
    </w:p>
    <w:p w14:paraId="2779C087" w14:textId="77777777" w:rsidR="00540136" w:rsidRPr="007312BE" w:rsidRDefault="00540136" w:rsidP="006C0757">
      <w:pPr>
        <w:pStyle w:val="Referenciasnovas"/>
        <w:rPr>
          <w:lang w:val="en-US"/>
        </w:rPr>
      </w:pPr>
      <w:r w:rsidRPr="006B7D3B">
        <w:rPr>
          <w:color w:val="000000"/>
          <w:shd w:val="clear" w:color="auto" w:fill="FFFFFF"/>
        </w:rPr>
        <w:t>SHERRY, L. </w:t>
      </w:r>
      <w:r w:rsidRPr="006B7D3B">
        <w:rPr>
          <w:i/>
          <w:iCs/>
          <w:color w:val="000000"/>
          <w:shd w:val="clear" w:color="auto" w:fill="FFFFFF"/>
        </w:rPr>
        <w:t>et al</w:t>
      </w:r>
      <w:r w:rsidRPr="006B7D3B">
        <w:rPr>
          <w:color w:val="000000"/>
          <w:shd w:val="clear" w:color="auto" w:fill="FFFFFF"/>
        </w:rPr>
        <w:t xml:space="preserve">. </w:t>
      </w:r>
      <w:r w:rsidRPr="007312BE">
        <w:rPr>
          <w:color w:val="000000"/>
          <w:shd w:val="clear" w:color="auto" w:fill="FFFFFF"/>
          <w:lang w:val="en-US"/>
        </w:rPr>
        <w:t>Video game uses and gratifications as predictors of use and game preference. </w:t>
      </w:r>
      <w:r w:rsidRPr="007312BE">
        <w:rPr>
          <w:b/>
          <w:bCs/>
          <w:color w:val="000000"/>
          <w:shd w:val="clear" w:color="auto" w:fill="FFFFFF"/>
          <w:lang w:val="en-US"/>
        </w:rPr>
        <w:t>International Journal of Sports Marketing and Sponsorship</w:t>
      </w:r>
      <w:r w:rsidRPr="007312BE">
        <w:rPr>
          <w:color w:val="000000"/>
          <w:shd w:val="clear" w:color="auto" w:fill="FFFFFF"/>
          <w:lang w:val="en-US"/>
        </w:rPr>
        <w:t>, [</w:t>
      </w:r>
      <w:r w:rsidRPr="007312BE">
        <w:rPr>
          <w:i/>
          <w:iCs/>
          <w:color w:val="000000"/>
          <w:shd w:val="clear" w:color="auto" w:fill="FFFFFF"/>
          <w:lang w:val="en-US"/>
        </w:rPr>
        <w:t>S. l.</w:t>
      </w:r>
      <w:r w:rsidRPr="007312BE">
        <w:rPr>
          <w:color w:val="000000"/>
          <w:shd w:val="clear" w:color="auto" w:fill="FFFFFF"/>
          <w:lang w:val="en-US"/>
        </w:rPr>
        <w:t xml:space="preserve">], n. 15, p. 213-224, 10 </w:t>
      </w:r>
      <w:proofErr w:type="spellStart"/>
      <w:r w:rsidRPr="007312BE">
        <w:rPr>
          <w:color w:val="000000"/>
          <w:shd w:val="clear" w:color="auto" w:fill="FFFFFF"/>
          <w:lang w:val="en-US"/>
        </w:rPr>
        <w:t>jan.</w:t>
      </w:r>
      <w:proofErr w:type="spellEnd"/>
      <w:r w:rsidRPr="007312BE">
        <w:rPr>
          <w:color w:val="000000"/>
          <w:shd w:val="clear" w:color="auto" w:fill="FFFFFF"/>
          <w:lang w:val="en-US"/>
        </w:rPr>
        <w:t xml:space="preserve"> 2006.</w:t>
      </w:r>
    </w:p>
    <w:p w14:paraId="04DBC5FA" w14:textId="77777777" w:rsidR="00540136" w:rsidRPr="007312BE" w:rsidRDefault="00540136" w:rsidP="006C0757">
      <w:pPr>
        <w:pStyle w:val="Referenciasnovas"/>
        <w:rPr>
          <w:color w:val="000000"/>
          <w:shd w:val="clear" w:color="auto" w:fill="FFFFFF"/>
          <w:lang w:val="en-US"/>
        </w:rPr>
      </w:pPr>
    </w:p>
    <w:p w14:paraId="7E46AD81" w14:textId="77777777" w:rsidR="00540136" w:rsidRDefault="00540136" w:rsidP="006C0757">
      <w:pPr>
        <w:pStyle w:val="Referenciasnovas"/>
        <w:rPr>
          <w:color w:val="000000"/>
          <w:shd w:val="clear" w:color="auto" w:fill="FFFFFF"/>
        </w:rPr>
      </w:pPr>
      <w:r w:rsidRPr="007312BE">
        <w:rPr>
          <w:color w:val="000000"/>
          <w:shd w:val="clear" w:color="auto" w:fill="FFFFFF"/>
          <w:lang w:val="en-US"/>
        </w:rPr>
        <w:t>SOUZA, L. </w:t>
      </w:r>
      <w:r w:rsidRPr="007312BE">
        <w:rPr>
          <w:i/>
          <w:iCs/>
          <w:color w:val="000000"/>
          <w:shd w:val="clear" w:color="auto" w:fill="FFFFFF"/>
          <w:lang w:val="en-US"/>
        </w:rPr>
        <w:t>et al</w:t>
      </w:r>
      <w:r w:rsidRPr="007312BE">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787B3C13" w14:textId="77777777" w:rsidR="00540136" w:rsidRDefault="00540136" w:rsidP="006C0757">
      <w:pPr>
        <w:pStyle w:val="Referenciasnovas"/>
        <w:rPr>
          <w:color w:val="000000"/>
          <w:shd w:val="clear" w:color="auto" w:fill="FFFFFF"/>
        </w:rPr>
      </w:pPr>
    </w:p>
    <w:p w14:paraId="2ABC9BD1" w14:textId="77777777" w:rsidR="00540136" w:rsidRPr="007312BE" w:rsidRDefault="00540136" w:rsidP="006C0757">
      <w:pPr>
        <w:pStyle w:val="Referenciasnovas"/>
        <w:rPr>
          <w:color w:val="000000"/>
          <w:shd w:val="clear" w:color="auto" w:fill="FFFFFF"/>
          <w:lang w:val="en-US"/>
        </w:rPr>
      </w:pPr>
      <w:r w:rsidRPr="006C40D2">
        <w:rPr>
          <w:color w:val="000000"/>
          <w:shd w:val="clear" w:color="auto" w:fill="FFFFFF"/>
        </w:rPr>
        <w:t>SOUZA, L </w:t>
      </w:r>
      <w:r w:rsidRPr="006C40D2">
        <w:rPr>
          <w:i/>
          <w:iCs/>
          <w:color w:val="000000"/>
          <w:shd w:val="clear" w:color="auto" w:fill="FFFFFF"/>
        </w:rPr>
        <w:t>et al</w:t>
      </w:r>
      <w:r w:rsidRPr="006C40D2">
        <w:rPr>
          <w:color w:val="000000"/>
          <w:shd w:val="clear" w:color="auto" w:fill="FFFFFF"/>
        </w:rPr>
        <w:t>. Os Grupos de Gamers: Segmentação de Mercado dos Jogadores de Jogos Eletrônicos. </w:t>
      </w:r>
      <w:r w:rsidRPr="007312BE">
        <w:rPr>
          <w:b/>
          <w:bCs/>
          <w:color w:val="000000"/>
          <w:shd w:val="clear" w:color="auto" w:fill="FFFFFF"/>
          <w:lang w:val="en-US"/>
        </w:rPr>
        <w:t>Brazilian Business Review</w:t>
      </w:r>
      <w:r w:rsidRPr="007312BE">
        <w:rPr>
          <w:color w:val="000000"/>
          <w:shd w:val="clear" w:color="auto" w:fill="FFFFFF"/>
          <w:lang w:val="en-US"/>
        </w:rPr>
        <w:t xml:space="preserve">, </w:t>
      </w:r>
      <w:r w:rsidRPr="005809D1">
        <w:rPr>
          <w:color w:val="000000"/>
          <w:shd w:val="clear" w:color="auto" w:fill="FFFFFF"/>
          <w:lang w:val="en-US"/>
        </w:rPr>
        <w:t>[</w:t>
      </w:r>
      <w:r w:rsidRPr="005809D1">
        <w:rPr>
          <w:i/>
          <w:iCs/>
          <w:color w:val="000000"/>
          <w:shd w:val="clear" w:color="auto" w:fill="FFFFFF"/>
          <w:lang w:val="en-US"/>
        </w:rPr>
        <w:t>S. l.</w:t>
      </w:r>
      <w:r w:rsidRPr="005809D1">
        <w:rPr>
          <w:color w:val="000000"/>
          <w:shd w:val="clear" w:color="auto" w:fill="FFFFFF"/>
          <w:lang w:val="en-US"/>
        </w:rPr>
        <w:t>],</w:t>
      </w:r>
      <w:r w:rsidRPr="007312BE">
        <w:rPr>
          <w:color w:val="000000"/>
          <w:shd w:val="clear" w:color="auto" w:fill="FFFFFF"/>
          <w:lang w:val="en-US"/>
        </w:rPr>
        <w:t xml:space="preserve"> v. 18, p. 178-195, 22 fev. 2021.</w:t>
      </w:r>
    </w:p>
    <w:p w14:paraId="20B25E98" w14:textId="77777777" w:rsidR="00540136" w:rsidRPr="007312BE" w:rsidRDefault="00540136" w:rsidP="006C0757">
      <w:pPr>
        <w:pStyle w:val="Referenciasnovas"/>
        <w:rPr>
          <w:color w:val="000000"/>
          <w:shd w:val="clear" w:color="auto" w:fill="FFFFFF"/>
          <w:lang w:val="en-US"/>
        </w:rPr>
      </w:pPr>
    </w:p>
    <w:p w14:paraId="75E3B380" w14:textId="77777777" w:rsidR="00540136" w:rsidRPr="007312BE" w:rsidRDefault="00540136" w:rsidP="00BB6E54">
      <w:pPr>
        <w:pStyle w:val="Referenciasnovas"/>
        <w:rPr>
          <w:color w:val="000000"/>
          <w:shd w:val="clear" w:color="auto" w:fill="FFFFFF"/>
          <w:lang w:val="en-US"/>
        </w:rPr>
      </w:pPr>
      <w:r w:rsidRPr="007312BE">
        <w:rPr>
          <w:color w:val="000000"/>
          <w:shd w:val="clear" w:color="auto" w:fill="FFFFFF"/>
          <w:lang w:val="en-US"/>
        </w:rPr>
        <w:t xml:space="preserve">STONE, Bessie et al. Online multiplayer games for the social interactions of children </w:t>
      </w:r>
    </w:p>
    <w:p w14:paraId="3B6A1DE0" w14:textId="77777777" w:rsidR="00540136" w:rsidRPr="007312BE" w:rsidRDefault="00540136" w:rsidP="00BB6E54">
      <w:pPr>
        <w:pStyle w:val="Referenciasnovas"/>
        <w:rPr>
          <w:color w:val="000000"/>
          <w:shd w:val="clear" w:color="auto" w:fill="FFFFFF"/>
          <w:lang w:val="en-US"/>
        </w:rPr>
      </w:pPr>
      <w:r w:rsidRPr="007E0DD6">
        <w:rPr>
          <w:color w:val="000000"/>
          <w:shd w:val="clear" w:color="auto" w:fill="FFFFFF"/>
          <w:lang w:val="en-US"/>
        </w:rPr>
        <w:t xml:space="preserve">with autism spectrum disorder: a resource for inclusive education. </w:t>
      </w:r>
      <w:r w:rsidRPr="007312BE">
        <w:rPr>
          <w:b/>
          <w:color w:val="000000"/>
          <w:shd w:val="clear" w:color="auto" w:fill="FFFFFF"/>
          <w:lang w:val="en-US"/>
        </w:rPr>
        <w:t>International Journal of Inclusive Education</w:t>
      </w:r>
      <w:r w:rsidRPr="007312BE">
        <w:rPr>
          <w:color w:val="000000"/>
          <w:shd w:val="clear" w:color="auto" w:fill="FFFFFF"/>
          <w:lang w:val="en-US"/>
        </w:rPr>
        <w:t>, v. 23, n. 2, p. 209-228, 2019.</w:t>
      </w:r>
    </w:p>
    <w:p w14:paraId="7108F543" w14:textId="77777777" w:rsidR="00540136" w:rsidRPr="007312BE" w:rsidRDefault="00540136" w:rsidP="00BB6E54">
      <w:pPr>
        <w:pStyle w:val="Referenciasnovas"/>
        <w:rPr>
          <w:color w:val="000000"/>
          <w:shd w:val="clear" w:color="auto" w:fill="FFFFFF"/>
          <w:lang w:val="en-US"/>
        </w:rPr>
      </w:pPr>
    </w:p>
    <w:p w14:paraId="7FB5F1D7" w14:textId="77777777" w:rsidR="00540136" w:rsidRPr="0025543B" w:rsidRDefault="00540136" w:rsidP="00BB6E54">
      <w:pPr>
        <w:pStyle w:val="Referenciasnovas"/>
      </w:pPr>
      <w:r w:rsidRPr="007312BE">
        <w:rPr>
          <w:lang w:val="en-US"/>
        </w:rPr>
        <w:t xml:space="preserve">VIVACQUA, A. </w:t>
      </w:r>
      <w:r w:rsidRPr="007312BE">
        <w:rPr>
          <w:i/>
          <w:iCs/>
          <w:lang w:val="en-US"/>
        </w:rPr>
        <w:t>et al</w:t>
      </w:r>
      <w:r w:rsidRPr="007312BE">
        <w:rPr>
          <w:lang w:val="en-US"/>
        </w:rPr>
        <w:t xml:space="preserve">. </w:t>
      </w:r>
      <w:r w:rsidRPr="005A1518">
        <w:t xml:space="preserve">Capítulo </w:t>
      </w:r>
      <w:r>
        <w:t>3</w:t>
      </w:r>
      <w:r w:rsidRPr="005A1518">
        <w:t xml:space="preserve">. </w:t>
      </w:r>
      <w:r w:rsidRPr="00907B4C">
        <w:t>Ontologia de colaboração</w:t>
      </w:r>
      <w:r w:rsidRPr="005A1518">
        <w:t xml:space="preserve">, </w:t>
      </w:r>
      <w:r w:rsidRPr="0014647F">
        <w:rPr>
          <w:i/>
        </w:rPr>
        <w:t>In</w:t>
      </w:r>
      <w:r w:rsidRPr="005A1518">
        <w:t xml:space="preserve">: PIMENTEL, Mariano; FUKS, HUGO. </w:t>
      </w:r>
      <w:r w:rsidRPr="00270B08">
        <w:rPr>
          <w:b/>
          <w:bCs/>
        </w:rPr>
        <w:t>Sistemas Colaborativos</w:t>
      </w:r>
      <w:r w:rsidRPr="005A1518">
        <w:t xml:space="preserve">. São Paulo: Elsevier Editora Ltda., 2012, p. </w:t>
      </w:r>
      <w:r>
        <w:t>35</w:t>
      </w:r>
      <w:r w:rsidRPr="005A1518">
        <w:t>-</w:t>
      </w:r>
      <w:r>
        <w:t>49.</w:t>
      </w:r>
    </w:p>
    <w:p w14:paraId="020BB188" w14:textId="77777777" w:rsidR="00540136" w:rsidRPr="007312BE" w:rsidRDefault="00540136" w:rsidP="006C0757">
      <w:pPr>
        <w:pStyle w:val="Referenciasnovas"/>
      </w:pPr>
    </w:p>
    <w:p w14:paraId="15A65B97" w14:textId="77777777" w:rsidR="00540136" w:rsidRDefault="00540136" w:rsidP="006C0757">
      <w:pPr>
        <w:pStyle w:val="Referenciasnovas"/>
      </w:pPr>
      <w:r w:rsidRPr="007312BE">
        <w:t xml:space="preserve">ZOO, New. </w:t>
      </w:r>
      <w:r w:rsidRPr="00DC0DED">
        <w:rPr>
          <w:b/>
          <w:lang w:val="en-US"/>
        </w:rPr>
        <w:t>The Brazilian Gamer</w:t>
      </w:r>
      <w:r w:rsidRPr="00DC0DED">
        <w:rPr>
          <w:lang w:val="en-US"/>
        </w:rPr>
        <w:t xml:space="preserve"> - 2017. </w:t>
      </w:r>
      <w:r w:rsidRPr="007312BE">
        <w:rPr>
          <w:lang w:val="en-US"/>
        </w:rPr>
        <w:t xml:space="preserve">New Zoo, 2017. </w:t>
      </w:r>
      <w:r>
        <w:t xml:space="preserve">Disponível em: </w:t>
      </w:r>
      <w:r w:rsidRPr="00DC0DED">
        <w:t>https://newzoo.com/insights/infographics/the-brazilian-gamer-2017/</w:t>
      </w:r>
      <w:r>
        <w:t>. Acesso em: 28 set. 2021.</w:t>
      </w:r>
    </w:p>
    <w:p w14:paraId="2A1477A4" w14:textId="77777777" w:rsidR="00540136" w:rsidRDefault="00540136" w:rsidP="006C0757">
      <w:pPr>
        <w:pStyle w:val="Referenciasnovas"/>
      </w:pPr>
    </w:p>
    <w:p w14:paraId="6E3E9981" w14:textId="77777777" w:rsidR="00540136" w:rsidRDefault="00540136" w:rsidP="006C0757">
      <w:pPr>
        <w:pStyle w:val="Referenciasnovas"/>
      </w:pPr>
      <w:r w:rsidRPr="00331BA3">
        <w:t>ZUCCHI, D</w:t>
      </w:r>
      <w:r>
        <w:t>iego</w:t>
      </w:r>
      <w:r w:rsidRPr="00331BA3">
        <w:t xml:space="preserve">. </w:t>
      </w:r>
      <w:r w:rsidRPr="00331BA3">
        <w:rPr>
          <w:b/>
        </w:rPr>
        <w:t>Kevin</w:t>
      </w:r>
      <w:r w:rsidRPr="00331BA3">
        <w:t>: Formador de grupos em práticas esportivas. 2018. 99 f. Trabalho de Conclusão de Curso (Bacharelado em Sistemas da Informação) – Centro de Ciência Exatas e Aplicadas, Universidade Regional de Blumenau, Blumenau, 2018.</w:t>
      </w:r>
    </w:p>
    <w:p w14:paraId="7293DC47" w14:textId="77777777" w:rsidR="00540136" w:rsidRDefault="00540136" w:rsidP="009D5E61">
      <w:pPr>
        <w:pStyle w:val="TF-xAvalTTULO"/>
      </w:pPr>
      <w:r>
        <w:br w:type="page"/>
      </w:r>
      <w:r w:rsidRPr="00320BFA">
        <w:lastRenderedPageBreak/>
        <w:t>FORMULÁRIO  DE  avaliação</w:t>
      </w:r>
      <w:r>
        <w:t xml:space="preserve"> SIS Acadêmico</w:t>
      </w:r>
    </w:p>
    <w:p w14:paraId="2D7677B8" w14:textId="77777777" w:rsidR="00540136" w:rsidRDefault="00540136" w:rsidP="009D5E61">
      <w:pPr>
        <w:pStyle w:val="TF-xAvalTTULO"/>
      </w:pPr>
      <w:r w:rsidRPr="00320BFA">
        <w:t xml:space="preserve">PROFESSOR </w:t>
      </w:r>
      <w:r>
        <w:t>AVALIADOR – projeto</w:t>
      </w:r>
    </w:p>
    <w:p w14:paraId="34DBA549" w14:textId="77777777" w:rsidR="00540136" w:rsidRDefault="00540136" w:rsidP="009D5E61">
      <w:pPr>
        <w:pStyle w:val="TF-xAvalLINHA"/>
      </w:pPr>
      <w:r w:rsidRPr="00320BFA">
        <w:t>Avaliador(a):</w:t>
      </w:r>
      <w:r w:rsidRPr="00320BFA">
        <w:tab/>
      </w:r>
    </w:p>
    <w:p w14:paraId="6960BA62" w14:textId="77777777" w:rsidR="00540136" w:rsidRPr="00340EA0" w:rsidRDefault="00540136" w:rsidP="009D5E6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2"/>
        <w:gridCol w:w="432"/>
        <w:gridCol w:w="539"/>
        <w:gridCol w:w="479"/>
      </w:tblGrid>
      <w:tr w:rsidR="00540136" w:rsidRPr="00320BFA" w14:paraId="7CDA7343" w14:textId="77777777" w:rsidTr="007B647C">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EDB2BC6" w14:textId="77777777" w:rsidR="00540136" w:rsidRPr="00320BFA" w:rsidRDefault="00540136" w:rsidP="007B647C">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92B3387" w14:textId="77777777" w:rsidR="00540136" w:rsidRPr="00320BFA" w:rsidRDefault="00540136" w:rsidP="007B647C">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964B1C4" w14:textId="77777777" w:rsidR="00540136" w:rsidRPr="00320BFA" w:rsidRDefault="00540136" w:rsidP="007B647C">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7045915" w14:textId="77777777" w:rsidR="00540136" w:rsidRPr="00320BFA" w:rsidRDefault="00540136" w:rsidP="007B647C">
            <w:pPr>
              <w:pStyle w:val="TF-xAvalITEMTABELA"/>
            </w:pPr>
            <w:r w:rsidRPr="00320BFA">
              <w:t>não atende</w:t>
            </w:r>
          </w:p>
        </w:tc>
      </w:tr>
      <w:tr w:rsidR="00540136" w:rsidRPr="00320BFA" w14:paraId="333D2658" w14:textId="77777777" w:rsidTr="007B647C">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384BC43" w14:textId="77777777" w:rsidR="00540136" w:rsidRPr="0000224C" w:rsidRDefault="00540136" w:rsidP="007B647C">
            <w:pPr>
              <w:pStyle w:val="TF-xAvalITEMTABELA"/>
            </w:pPr>
            <w:r w:rsidRPr="00CB2F22">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63737F8" w14:textId="77777777" w:rsidR="00540136" w:rsidRPr="00320BFA" w:rsidRDefault="00540136" w:rsidP="00540136">
            <w:pPr>
              <w:pStyle w:val="TF-xAvalITEM"/>
            </w:pPr>
            <w:r w:rsidRPr="00320BFA">
              <w:t>INTRODUÇÃO</w:t>
            </w:r>
          </w:p>
          <w:p w14:paraId="3F6B18EF" w14:textId="77777777" w:rsidR="00540136" w:rsidRPr="00320BFA" w:rsidRDefault="00540136" w:rsidP="007B647C">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0AA85BC6" w14:textId="77777777" w:rsidR="00540136" w:rsidRPr="00320BFA" w:rsidRDefault="00540136" w:rsidP="007B647C">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7D57153" w14:textId="77777777" w:rsidR="00540136" w:rsidRPr="00320BFA" w:rsidRDefault="00540136" w:rsidP="007B647C">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2697869" w14:textId="77777777" w:rsidR="00540136" w:rsidRPr="00320BFA" w:rsidRDefault="00540136" w:rsidP="007B647C">
            <w:pPr>
              <w:ind w:left="709" w:hanging="709"/>
              <w:jc w:val="center"/>
              <w:rPr>
                <w:sz w:val="18"/>
              </w:rPr>
            </w:pPr>
          </w:p>
        </w:tc>
      </w:tr>
      <w:tr w:rsidR="00540136" w:rsidRPr="00320BFA" w14:paraId="0BD0B61B" w14:textId="77777777" w:rsidTr="007B647C">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F4BB69"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6C682E4" w14:textId="77777777" w:rsidR="00540136" w:rsidRPr="00320BFA" w:rsidRDefault="00540136" w:rsidP="007B647C">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08980CD8"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C316DCB"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4DEED9" w14:textId="77777777" w:rsidR="00540136" w:rsidRPr="00320BFA" w:rsidRDefault="00540136" w:rsidP="007B647C">
            <w:pPr>
              <w:ind w:left="709" w:hanging="709"/>
              <w:jc w:val="center"/>
              <w:rPr>
                <w:sz w:val="18"/>
              </w:rPr>
            </w:pPr>
          </w:p>
        </w:tc>
      </w:tr>
      <w:tr w:rsidR="00540136" w:rsidRPr="00320BFA" w14:paraId="04B71AF8" w14:textId="77777777" w:rsidTr="007B647C">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E6D0EB"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1E9C089" w14:textId="77777777" w:rsidR="00540136" w:rsidRPr="00320BFA" w:rsidRDefault="00540136" w:rsidP="00540136">
            <w:pPr>
              <w:pStyle w:val="TF-xAvalITEM"/>
              <w:numPr>
                <w:ilvl w:val="0"/>
                <w:numId w:val="10"/>
              </w:numPr>
            </w:pPr>
            <w:r w:rsidRPr="00320BFA">
              <w:t>OBJETIVOS</w:t>
            </w:r>
          </w:p>
          <w:p w14:paraId="4F8BF03B" w14:textId="77777777" w:rsidR="00540136" w:rsidRPr="00320BFA" w:rsidRDefault="00540136" w:rsidP="007B647C">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68BE492"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FCC8668"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4D4E06" w14:textId="77777777" w:rsidR="00540136" w:rsidRPr="00320BFA" w:rsidRDefault="00540136" w:rsidP="007B647C">
            <w:pPr>
              <w:ind w:left="709" w:hanging="709"/>
              <w:jc w:val="center"/>
              <w:rPr>
                <w:sz w:val="18"/>
              </w:rPr>
            </w:pPr>
          </w:p>
        </w:tc>
      </w:tr>
      <w:tr w:rsidR="00540136" w:rsidRPr="00320BFA" w14:paraId="0ED71922" w14:textId="77777777" w:rsidTr="007B647C">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9246F3"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9B8D496" w14:textId="77777777" w:rsidR="00540136" w:rsidRPr="00320BFA" w:rsidRDefault="00540136" w:rsidP="007B647C">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2C03F28"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443B202"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10AD5A" w14:textId="77777777" w:rsidR="00540136" w:rsidRPr="00320BFA" w:rsidRDefault="00540136" w:rsidP="007B647C">
            <w:pPr>
              <w:ind w:left="709" w:hanging="709"/>
              <w:jc w:val="center"/>
              <w:rPr>
                <w:sz w:val="18"/>
              </w:rPr>
            </w:pPr>
          </w:p>
        </w:tc>
      </w:tr>
      <w:tr w:rsidR="00540136" w:rsidRPr="00320BFA" w14:paraId="6D41E527" w14:textId="77777777" w:rsidTr="007B647C">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EBF31B"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2DA5722" w14:textId="77777777" w:rsidR="00540136" w:rsidRPr="00320BFA" w:rsidRDefault="00540136" w:rsidP="00540136">
            <w:pPr>
              <w:pStyle w:val="TF-xAvalITEM"/>
              <w:numPr>
                <w:ilvl w:val="0"/>
                <w:numId w:val="10"/>
              </w:numPr>
              <w:jc w:val="left"/>
            </w:pPr>
            <w:r w:rsidRPr="00320BFA">
              <w:t>TRABALHOS CORRELATOS</w:t>
            </w:r>
          </w:p>
          <w:p w14:paraId="7D4D84CC" w14:textId="77777777" w:rsidR="00540136" w:rsidRPr="00320BFA" w:rsidRDefault="00540136" w:rsidP="007B647C">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21EC70F6"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6B641BF"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904EE97" w14:textId="77777777" w:rsidR="00540136" w:rsidRPr="00320BFA" w:rsidRDefault="00540136" w:rsidP="007B647C">
            <w:pPr>
              <w:ind w:left="709" w:hanging="709"/>
              <w:jc w:val="center"/>
              <w:rPr>
                <w:sz w:val="18"/>
              </w:rPr>
            </w:pPr>
          </w:p>
        </w:tc>
      </w:tr>
      <w:tr w:rsidR="00540136" w:rsidRPr="00320BFA" w14:paraId="5D31D3D9" w14:textId="77777777" w:rsidTr="007B647C">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4010241"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C03F79" w14:textId="77777777" w:rsidR="00540136" w:rsidRPr="00320BFA" w:rsidRDefault="00540136" w:rsidP="00540136">
            <w:pPr>
              <w:pStyle w:val="TF-xAvalITEM"/>
              <w:numPr>
                <w:ilvl w:val="0"/>
                <w:numId w:val="10"/>
              </w:numPr>
            </w:pPr>
            <w:r w:rsidRPr="00320BFA">
              <w:t>JUSTIFICATIVA</w:t>
            </w:r>
          </w:p>
          <w:p w14:paraId="3B4FBFDA" w14:textId="77777777" w:rsidR="00540136" w:rsidRPr="00320BFA" w:rsidRDefault="00540136" w:rsidP="007B647C">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7D7FDF30"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DA24234"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D291D8" w14:textId="77777777" w:rsidR="00540136" w:rsidRPr="00320BFA" w:rsidRDefault="00540136" w:rsidP="007B647C">
            <w:pPr>
              <w:ind w:left="709" w:hanging="709"/>
              <w:jc w:val="center"/>
              <w:rPr>
                <w:sz w:val="18"/>
              </w:rPr>
            </w:pPr>
          </w:p>
        </w:tc>
      </w:tr>
      <w:tr w:rsidR="00540136" w:rsidRPr="00320BFA" w14:paraId="602AB90C" w14:textId="77777777" w:rsidTr="007B647C">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B991781"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B278A61" w14:textId="77777777" w:rsidR="00540136" w:rsidRPr="00320BFA" w:rsidRDefault="00540136" w:rsidP="007B647C">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56F46EE6"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A4F4837"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925DF1" w14:textId="77777777" w:rsidR="00540136" w:rsidRPr="00320BFA" w:rsidRDefault="00540136" w:rsidP="007B647C">
            <w:pPr>
              <w:ind w:left="709" w:hanging="709"/>
              <w:jc w:val="center"/>
              <w:rPr>
                <w:sz w:val="18"/>
              </w:rPr>
            </w:pPr>
          </w:p>
        </w:tc>
      </w:tr>
      <w:tr w:rsidR="00540136" w:rsidRPr="00320BFA" w14:paraId="525382E0" w14:textId="77777777" w:rsidTr="007B647C">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209DAAC"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16E61B" w14:textId="77777777" w:rsidR="00540136" w:rsidRPr="00320BFA" w:rsidRDefault="00540136" w:rsidP="007B647C">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C8669AF"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B912A2D"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B0BE4C1" w14:textId="77777777" w:rsidR="00540136" w:rsidRPr="00320BFA" w:rsidRDefault="00540136" w:rsidP="007B647C">
            <w:pPr>
              <w:ind w:left="709" w:hanging="709"/>
              <w:jc w:val="center"/>
              <w:rPr>
                <w:sz w:val="18"/>
              </w:rPr>
            </w:pPr>
          </w:p>
        </w:tc>
      </w:tr>
      <w:tr w:rsidR="00540136" w:rsidRPr="00320BFA" w14:paraId="26720E2F" w14:textId="77777777" w:rsidTr="007B647C">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D09F25"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6762B21" w14:textId="77777777" w:rsidR="00540136" w:rsidRPr="00320BFA" w:rsidRDefault="00540136" w:rsidP="00540136">
            <w:pPr>
              <w:pStyle w:val="TF-xAvalITEM"/>
              <w:numPr>
                <w:ilvl w:val="0"/>
                <w:numId w:val="10"/>
              </w:numPr>
            </w:pPr>
            <w:r w:rsidRPr="00320BFA">
              <w:t>REQUISITOS PRINCIPAIS DO PROBLEMA A SER TRABALHADO</w:t>
            </w:r>
          </w:p>
          <w:p w14:paraId="1E615EEB" w14:textId="77777777" w:rsidR="00540136" w:rsidRPr="00320BFA" w:rsidRDefault="00540136" w:rsidP="007B647C">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18830D41"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6A02CB5"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E0217F" w14:textId="77777777" w:rsidR="00540136" w:rsidRPr="00320BFA" w:rsidRDefault="00540136" w:rsidP="007B647C">
            <w:pPr>
              <w:ind w:left="709" w:hanging="709"/>
              <w:jc w:val="center"/>
              <w:rPr>
                <w:sz w:val="18"/>
              </w:rPr>
            </w:pPr>
          </w:p>
        </w:tc>
      </w:tr>
      <w:tr w:rsidR="00540136" w:rsidRPr="00320BFA" w14:paraId="58609A63" w14:textId="77777777" w:rsidTr="007B647C">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96DD19"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ACA827" w14:textId="77777777" w:rsidR="00540136" w:rsidRPr="00320BFA" w:rsidRDefault="00540136" w:rsidP="00540136">
            <w:pPr>
              <w:pStyle w:val="TF-xAvalITEM"/>
              <w:numPr>
                <w:ilvl w:val="0"/>
                <w:numId w:val="10"/>
              </w:numPr>
            </w:pPr>
            <w:r w:rsidRPr="00320BFA">
              <w:t>METODOLOGIA</w:t>
            </w:r>
          </w:p>
          <w:p w14:paraId="18BBB01F" w14:textId="77777777" w:rsidR="00540136" w:rsidRPr="00320BFA" w:rsidRDefault="00540136" w:rsidP="007B647C">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73604CEE"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0744517"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78B5C4C" w14:textId="77777777" w:rsidR="00540136" w:rsidRPr="00320BFA" w:rsidRDefault="00540136" w:rsidP="007B647C">
            <w:pPr>
              <w:ind w:left="709" w:hanging="709"/>
              <w:jc w:val="center"/>
              <w:rPr>
                <w:sz w:val="18"/>
              </w:rPr>
            </w:pPr>
          </w:p>
        </w:tc>
      </w:tr>
      <w:tr w:rsidR="00540136" w:rsidRPr="00320BFA" w14:paraId="6065256E" w14:textId="77777777" w:rsidTr="007B647C">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0FAC72"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575B25" w14:textId="77777777" w:rsidR="00540136" w:rsidRPr="00320BFA" w:rsidRDefault="00540136" w:rsidP="007B647C">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0B506A18"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702D16B"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228C047" w14:textId="77777777" w:rsidR="00540136" w:rsidRPr="00320BFA" w:rsidRDefault="00540136" w:rsidP="007B647C">
            <w:pPr>
              <w:ind w:left="709" w:hanging="709"/>
              <w:jc w:val="center"/>
              <w:rPr>
                <w:sz w:val="18"/>
              </w:rPr>
            </w:pPr>
          </w:p>
        </w:tc>
      </w:tr>
      <w:tr w:rsidR="00540136" w:rsidRPr="00320BFA" w14:paraId="0E7C0B89" w14:textId="77777777" w:rsidTr="007B647C">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59CB4C" w14:textId="77777777" w:rsidR="00540136" w:rsidRPr="00320BFA" w:rsidRDefault="00540136" w:rsidP="007B647C">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D8F063" w14:textId="77777777" w:rsidR="00540136" w:rsidRPr="00320BFA" w:rsidRDefault="00540136" w:rsidP="00540136">
            <w:pPr>
              <w:pStyle w:val="TF-xAvalITEM"/>
              <w:numPr>
                <w:ilvl w:val="0"/>
                <w:numId w:val="10"/>
              </w:numPr>
            </w:pPr>
            <w:r w:rsidRPr="00320BFA">
              <w:t>REVISÃO BIBLIOGRÁFICA</w:t>
            </w:r>
            <w:r>
              <w:t xml:space="preserve"> (atenção para a diferença de conteúdo entre projeto e pré-projeto)</w:t>
            </w:r>
          </w:p>
          <w:p w14:paraId="0B8ACE46" w14:textId="77777777" w:rsidR="00540136" w:rsidRPr="00320BFA" w:rsidRDefault="00540136" w:rsidP="007B647C">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71811C5"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16E9134"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9C53B2E" w14:textId="77777777" w:rsidR="00540136" w:rsidRPr="00320BFA" w:rsidRDefault="00540136" w:rsidP="007B647C">
            <w:pPr>
              <w:ind w:left="709" w:hanging="709"/>
              <w:jc w:val="center"/>
              <w:rPr>
                <w:sz w:val="18"/>
              </w:rPr>
            </w:pPr>
          </w:p>
        </w:tc>
      </w:tr>
      <w:tr w:rsidR="00540136" w:rsidRPr="00320BFA" w14:paraId="3A6D24C3" w14:textId="77777777" w:rsidTr="007B647C">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7D3469C" w14:textId="77777777" w:rsidR="00540136" w:rsidRPr="00320BFA" w:rsidRDefault="00540136" w:rsidP="007B647C">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F489F39" w14:textId="77777777" w:rsidR="00540136" w:rsidRPr="00320BFA" w:rsidRDefault="00540136" w:rsidP="007B647C">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0110B4C"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58EB4849"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5410517" w14:textId="77777777" w:rsidR="00540136" w:rsidRPr="00320BFA" w:rsidRDefault="00540136" w:rsidP="007B647C">
            <w:pPr>
              <w:ind w:left="709" w:hanging="709"/>
              <w:jc w:val="center"/>
              <w:rPr>
                <w:sz w:val="18"/>
              </w:rPr>
            </w:pPr>
          </w:p>
        </w:tc>
      </w:tr>
      <w:tr w:rsidR="00540136" w:rsidRPr="00320BFA" w14:paraId="091539BF" w14:textId="77777777" w:rsidTr="007B647C">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8282BC7" w14:textId="77777777" w:rsidR="00540136" w:rsidRPr="0000224C" w:rsidRDefault="00540136" w:rsidP="007B647C">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8242A18" w14:textId="77777777" w:rsidR="00540136" w:rsidRPr="00320BFA" w:rsidRDefault="00540136" w:rsidP="00540136">
            <w:pPr>
              <w:pStyle w:val="TF-xAvalITEM"/>
              <w:numPr>
                <w:ilvl w:val="0"/>
                <w:numId w:val="10"/>
              </w:numPr>
            </w:pPr>
            <w:r w:rsidRPr="00320BFA">
              <w:t>LINGUAGEM USADA (redação)</w:t>
            </w:r>
          </w:p>
          <w:p w14:paraId="6E6F820E" w14:textId="77777777" w:rsidR="00540136" w:rsidRPr="00320BFA" w:rsidRDefault="00540136" w:rsidP="007B647C">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6DD3AC9" w14:textId="77777777" w:rsidR="00540136" w:rsidRPr="00320BFA" w:rsidRDefault="00540136" w:rsidP="007B647C">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302519D8" w14:textId="77777777" w:rsidR="00540136" w:rsidRPr="00320BFA" w:rsidRDefault="00540136" w:rsidP="007B647C">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A5D51BB" w14:textId="77777777" w:rsidR="00540136" w:rsidRPr="00320BFA" w:rsidRDefault="00540136" w:rsidP="007B647C">
            <w:pPr>
              <w:ind w:left="709" w:hanging="709"/>
              <w:jc w:val="center"/>
              <w:rPr>
                <w:sz w:val="18"/>
              </w:rPr>
            </w:pPr>
          </w:p>
        </w:tc>
      </w:tr>
      <w:tr w:rsidR="00540136" w:rsidRPr="00320BFA" w14:paraId="461F7400" w14:textId="77777777" w:rsidTr="007B647C">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54FA74" w14:textId="77777777" w:rsidR="00540136" w:rsidRPr="00320BFA" w:rsidRDefault="00540136" w:rsidP="007B647C">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D18F21B" w14:textId="77777777" w:rsidR="00540136" w:rsidRPr="00320BFA" w:rsidRDefault="00540136" w:rsidP="007B647C">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710CD7F6" w14:textId="77777777" w:rsidR="00540136" w:rsidRPr="00320BFA" w:rsidRDefault="00540136" w:rsidP="007B647C">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4C5F6C6" w14:textId="77777777" w:rsidR="00540136" w:rsidRPr="00320BFA" w:rsidRDefault="00540136" w:rsidP="007B647C">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0998CDE5" w14:textId="77777777" w:rsidR="00540136" w:rsidRPr="00320BFA" w:rsidRDefault="00540136" w:rsidP="007B647C">
            <w:pPr>
              <w:ind w:left="709" w:hanging="709"/>
              <w:jc w:val="center"/>
              <w:rPr>
                <w:sz w:val="18"/>
              </w:rPr>
            </w:pPr>
          </w:p>
        </w:tc>
      </w:tr>
    </w:tbl>
    <w:p w14:paraId="3FB20B7A" w14:textId="77777777" w:rsidR="00540136" w:rsidRPr="003F5F25" w:rsidRDefault="00540136" w:rsidP="009D5E6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540136" w:rsidRPr="0000224C" w14:paraId="427F2962" w14:textId="77777777" w:rsidTr="007B647C">
        <w:trPr>
          <w:cantSplit/>
          <w:jc w:val="center"/>
        </w:trPr>
        <w:tc>
          <w:tcPr>
            <w:tcW w:w="9163" w:type="dxa"/>
            <w:gridSpan w:val="3"/>
            <w:tcBorders>
              <w:top w:val="single" w:sz="12" w:space="0" w:color="auto"/>
              <w:left w:val="single" w:sz="12" w:space="0" w:color="auto"/>
              <w:bottom w:val="nil"/>
              <w:right w:val="single" w:sz="12" w:space="0" w:color="auto"/>
            </w:tcBorders>
            <w:hideMark/>
          </w:tcPr>
          <w:p w14:paraId="2C6F1B3E" w14:textId="77777777" w:rsidR="00540136" w:rsidRPr="0000224C" w:rsidRDefault="00540136" w:rsidP="007B647C">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D74DDC9" w14:textId="77777777" w:rsidR="00540136" w:rsidRPr="0000224C" w:rsidRDefault="00540136" w:rsidP="00540136">
            <w:pPr>
              <w:numPr>
                <w:ilvl w:val="0"/>
                <w:numId w:val="13"/>
              </w:numPr>
              <w:ind w:left="357" w:hanging="357"/>
              <w:jc w:val="both"/>
              <w:rPr>
                <w:sz w:val="18"/>
              </w:rPr>
            </w:pPr>
            <w:r w:rsidRPr="0000224C">
              <w:rPr>
                <w:sz w:val="18"/>
              </w:rPr>
              <w:t>qualquer um dos itens tiver resposta NÃO ATENDE;</w:t>
            </w:r>
          </w:p>
          <w:p w14:paraId="476D2DB4" w14:textId="77777777" w:rsidR="00540136" w:rsidRPr="0000224C" w:rsidRDefault="00540136" w:rsidP="00540136">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540136" w:rsidRPr="0000224C" w14:paraId="45F32FD8" w14:textId="77777777" w:rsidTr="007B647C">
        <w:trPr>
          <w:cantSplit/>
          <w:jc w:val="center"/>
        </w:trPr>
        <w:tc>
          <w:tcPr>
            <w:tcW w:w="1322" w:type="dxa"/>
            <w:tcBorders>
              <w:top w:val="nil"/>
              <w:left w:val="single" w:sz="12" w:space="0" w:color="auto"/>
              <w:bottom w:val="single" w:sz="12" w:space="0" w:color="auto"/>
              <w:right w:val="nil"/>
            </w:tcBorders>
            <w:hideMark/>
          </w:tcPr>
          <w:p w14:paraId="23636A06" w14:textId="77777777" w:rsidR="00540136" w:rsidRPr="0000224C" w:rsidRDefault="00540136" w:rsidP="007B647C">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7E71E5B" w14:textId="77777777" w:rsidR="00540136" w:rsidRPr="0000224C" w:rsidRDefault="00540136" w:rsidP="007B647C">
            <w:pPr>
              <w:spacing w:before="60" w:after="60"/>
              <w:jc w:val="center"/>
              <w:rPr>
                <w:sz w:val="18"/>
              </w:rPr>
            </w:pPr>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884490C" w14:textId="77777777" w:rsidR="00540136" w:rsidRPr="0000224C" w:rsidRDefault="00540136" w:rsidP="007B647C">
            <w:pPr>
              <w:spacing w:before="60" w:after="60"/>
              <w:jc w:val="center"/>
              <w:rPr>
                <w:sz w:val="20"/>
              </w:rPr>
            </w:pPr>
            <w:r w:rsidRPr="0000224C">
              <w:rPr>
                <w:sz w:val="20"/>
              </w:rPr>
              <w:t>(      ) REPROVADO</w:t>
            </w:r>
          </w:p>
        </w:tc>
      </w:tr>
    </w:tbl>
    <w:p w14:paraId="1D7F4D2F" w14:textId="77777777" w:rsidR="00540136" w:rsidRDefault="00540136" w:rsidP="009D5E61">
      <w:pPr>
        <w:pStyle w:val="TF-xAvalITEMDETALHE"/>
      </w:pPr>
    </w:p>
    <w:p w14:paraId="37C0C424" w14:textId="77777777" w:rsidR="00540136" w:rsidRDefault="00540136" w:rsidP="009D5E61">
      <w:pPr>
        <w:pStyle w:val="TF-xAvalTTULO"/>
        <w:ind w:left="0" w:firstLine="0"/>
        <w:jc w:val="left"/>
      </w:pPr>
    </w:p>
    <w:p w14:paraId="7931582A" w14:textId="77777777" w:rsidR="00540136" w:rsidRDefault="00540136" w:rsidP="009D5E61">
      <w:pPr>
        <w:pStyle w:val="TF-xAvalTTULO"/>
        <w:jc w:val="left"/>
      </w:pPr>
    </w:p>
    <w:p w14:paraId="43654FA5" w14:textId="77777777" w:rsidR="00540136" w:rsidRDefault="00540136">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0"/>
      </w:tblGrid>
      <w:tr w:rsidR="00540136" w14:paraId="36E3A515" w14:textId="77777777" w:rsidTr="000814E0">
        <w:tc>
          <w:tcPr>
            <w:tcW w:w="9104" w:type="dxa"/>
            <w:gridSpan w:val="2"/>
            <w:shd w:val="clear" w:color="auto" w:fill="auto"/>
          </w:tcPr>
          <w:p w14:paraId="1120EAFD" w14:textId="77777777" w:rsidR="00540136" w:rsidRDefault="00540136" w:rsidP="000814E0">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540136" w14:paraId="3A657FF2" w14:textId="77777777" w:rsidTr="000814E0">
        <w:tc>
          <w:tcPr>
            <w:tcW w:w="5387" w:type="dxa"/>
            <w:shd w:val="clear" w:color="auto" w:fill="auto"/>
          </w:tcPr>
          <w:p w14:paraId="5640E0CF" w14:textId="77777777" w:rsidR="00540136" w:rsidRPr="003C5262" w:rsidRDefault="00540136"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11FD384C" w14:textId="77777777" w:rsidR="00540136" w:rsidRDefault="00540136" w:rsidP="000814E0">
            <w:pPr>
              <w:pStyle w:val="Cabealho"/>
              <w:tabs>
                <w:tab w:val="clear" w:pos="8640"/>
                <w:tab w:val="right" w:pos="8931"/>
              </w:tabs>
              <w:ind w:right="141"/>
              <w:rPr>
                <w:rStyle w:val="Nmerodepgina"/>
              </w:rPr>
            </w:pPr>
            <w:r>
              <w:rPr>
                <w:rStyle w:val="Nmerodepgina"/>
              </w:rPr>
              <w:t>ANO/SEMESTRE: 2021/2</w:t>
            </w:r>
          </w:p>
        </w:tc>
      </w:tr>
    </w:tbl>
    <w:p w14:paraId="62EA3390" w14:textId="77777777" w:rsidR="00540136" w:rsidRDefault="00540136" w:rsidP="001E682E">
      <w:pPr>
        <w:pStyle w:val="TF-TTULO"/>
      </w:pPr>
    </w:p>
    <w:p w14:paraId="4DC9148C" w14:textId="77777777" w:rsidR="00540136" w:rsidRPr="00B00E04" w:rsidRDefault="00540136" w:rsidP="001E682E">
      <w:pPr>
        <w:pStyle w:val="TF-TTULO"/>
      </w:pPr>
      <w:r>
        <w:t>ETeam: SISTEMA COLABORATIVO PARA FormaÇÃO de grupo de jogos multiplayer</w:t>
      </w:r>
    </w:p>
    <w:p w14:paraId="362614A7" w14:textId="77777777" w:rsidR="00540136" w:rsidRDefault="00540136" w:rsidP="001E682E">
      <w:pPr>
        <w:pStyle w:val="TF-AUTOR0"/>
      </w:pPr>
      <w:r>
        <w:t>Fernando Mueller</w:t>
      </w:r>
    </w:p>
    <w:p w14:paraId="6DF323AE" w14:textId="77777777" w:rsidR="00540136" w:rsidRDefault="00540136" w:rsidP="001E682E">
      <w:pPr>
        <w:pStyle w:val="TF-AUTOR0"/>
      </w:pPr>
      <w:r>
        <w:t>Prof. Simone Erbs da Costa</w:t>
      </w:r>
    </w:p>
    <w:p w14:paraId="23ACC253" w14:textId="77777777" w:rsidR="00540136" w:rsidRPr="007D10F2" w:rsidRDefault="00540136" w:rsidP="00FA26AD">
      <w:pPr>
        <w:pStyle w:val="Ttulo1"/>
        <w:numPr>
          <w:ilvl w:val="0"/>
          <w:numId w:val="22"/>
        </w:numPr>
      </w:pPr>
      <w:r w:rsidRPr="007D10F2">
        <w:t xml:space="preserve">Introdução </w:t>
      </w:r>
    </w:p>
    <w:p w14:paraId="35A7A439" w14:textId="77777777" w:rsidR="00540136" w:rsidRDefault="00540136" w:rsidP="000B66B8">
      <w:pPr>
        <w:pStyle w:val="TF-TEXTO"/>
      </w:pPr>
      <w:r>
        <w:t xml:space="preserve">Os jogos eletrônicos surgiram no final dos anos 1950 e continuaram aprimorando-se junto com a evolução da tecnologia, conquistando milhões de jogadores e representando uma parte importante da indústria do entretenimento (MINAMIHARA, 2020). Atualmente, </w:t>
      </w:r>
      <w:commentRangeStart w:id="13"/>
      <w:r>
        <w:t xml:space="preserve">os jogos on-line </w:t>
      </w:r>
      <w:r>
        <w:rPr>
          <w:i/>
        </w:rPr>
        <w:t>m</w:t>
      </w:r>
      <w:r w:rsidRPr="003B3417">
        <w:rPr>
          <w:i/>
        </w:rPr>
        <w:t>ultiplayer</w:t>
      </w:r>
      <w:r>
        <w:t xml:space="preserve"> estão presentes</w:t>
      </w:r>
      <w:commentRangeEnd w:id="13"/>
      <w:r>
        <w:rPr>
          <w:rStyle w:val="Refdecomentrio"/>
        </w:rPr>
        <w:commentReference w:id="13"/>
      </w:r>
      <w:r>
        <w:t xml:space="preserve"> em grande parte da população</w:t>
      </w:r>
      <w:commentRangeStart w:id="14"/>
      <w:r>
        <w:t xml:space="preserve">, que </w:t>
      </w:r>
      <w:commentRangeEnd w:id="14"/>
      <w:r>
        <w:rPr>
          <w:rStyle w:val="Refdecomentrio"/>
        </w:rPr>
        <w:commentReference w:id="14"/>
      </w:r>
      <w:r>
        <w:t xml:space="preserve">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Conforme</w:t>
      </w:r>
      <w:r w:rsidRPr="007409B4">
        <w:t xml:space="preserve"> </w:t>
      </w:r>
      <w:proofErr w:type="spellStart"/>
      <w:r w:rsidRPr="007409B4">
        <w:t>PropMark</w:t>
      </w:r>
      <w:proofErr w:type="spellEnd"/>
      <w:r w:rsidRPr="007409B4">
        <w:t xml:space="preserve"> (2021), em pesquisa realizada com a população brasileira, cerca de 72% dos entrevistados afirmam jogar algum tipo de jogo on-line. Com o isolamento social e distanciamento da população causad</w:t>
      </w:r>
      <w:r w:rsidRPr="00291B35">
        <w:rPr>
          <w:highlight w:val="yellow"/>
        </w:rPr>
        <w:t>a</w:t>
      </w:r>
      <w:r w:rsidRPr="007409B4">
        <w:t xml:space="preserve"> pela pandemia</w:t>
      </w:r>
      <w:commentRangeStart w:id="15"/>
      <w:r w:rsidRPr="007409B4">
        <w:t xml:space="preserve"> </w:t>
      </w:r>
      <w:commentRangeEnd w:id="15"/>
      <w:r>
        <w:rPr>
          <w:rStyle w:val="Refdecomentrio"/>
        </w:rPr>
        <w:commentReference w:id="15"/>
      </w:r>
      <w:r w:rsidRPr="007409B4">
        <w:t>51,5% dos entrevistados afirmaram que estão disputando partidas on-line com mais frequência.</w:t>
      </w:r>
      <w:r w:rsidRPr="00F0008F">
        <w:t xml:space="preserve"> </w:t>
      </w:r>
      <w:r w:rsidRPr="00D83871">
        <w:t xml:space="preserve">Entre as opções disponíveis para jogar on-line, três </w:t>
      </w:r>
      <w:r>
        <w:t xml:space="preserve">plataformas </w:t>
      </w:r>
      <w:r w:rsidRPr="00D83871">
        <w:t>são as mais preferidas pelos brasileiros, sendo elas</w:t>
      </w:r>
      <w:commentRangeStart w:id="16"/>
      <w:r w:rsidRPr="00D83871">
        <w:t xml:space="preserve"> </w:t>
      </w:r>
      <w:commentRangeEnd w:id="16"/>
      <w:r>
        <w:rPr>
          <w:rStyle w:val="Refdecomentrio"/>
        </w:rPr>
        <w:commentReference w:id="16"/>
      </w:r>
      <w:r w:rsidRPr="00D83871">
        <w:t xml:space="preserve">dispositivos moveis (celular e tablet) com 41,6%, </w:t>
      </w:r>
      <w:commentRangeStart w:id="17"/>
      <w:r w:rsidRPr="00D83871">
        <w:t xml:space="preserve">em segundo </w:t>
      </w:r>
      <w:commentRangeEnd w:id="17"/>
      <w:r>
        <w:rPr>
          <w:rStyle w:val="Refdecomentrio"/>
        </w:rPr>
        <w:commentReference w:id="17"/>
      </w:r>
      <w:r w:rsidRPr="00D83871">
        <w:t xml:space="preserve">os consoles (Xbox, Playstation, Nintendo) com 25,8% </w:t>
      </w:r>
      <w:commentRangeStart w:id="18"/>
      <w:r w:rsidRPr="00D83871">
        <w:t>e</w:t>
      </w:r>
      <w:r>
        <w:t>m</w:t>
      </w:r>
      <w:r w:rsidRPr="00D83871">
        <w:t xml:space="preserve"> terceiro </w:t>
      </w:r>
      <w:commentRangeEnd w:id="18"/>
      <w:r>
        <w:rPr>
          <w:rStyle w:val="Refdecomentrio"/>
        </w:rPr>
        <w:commentReference w:id="18"/>
      </w:r>
      <w:r w:rsidRPr="00D83871">
        <w:t xml:space="preserve">os computadores convencionais (desktops e notebooks) </w:t>
      </w:r>
      <w:r>
        <w:t>(PROPMARK, 2021)</w:t>
      </w:r>
      <w:r w:rsidRPr="00F0008F">
        <w:t>.</w:t>
      </w:r>
    </w:p>
    <w:p w14:paraId="7B53EFC7" w14:textId="77777777" w:rsidR="00540136" w:rsidRDefault="00540136" w:rsidP="000B66B8">
      <w:pPr>
        <w:pStyle w:val="TF-TEXTO"/>
      </w:pPr>
      <w:commentRangeStart w:id="19"/>
      <w:r w:rsidRPr="004C723B">
        <w:t xml:space="preserve">Os jogos acabam sendo uma maneira de fuga </w:t>
      </w:r>
      <w:commentRangeEnd w:id="19"/>
      <w:r>
        <w:rPr>
          <w:rStyle w:val="Refdecomentrio"/>
        </w:rPr>
        <w:commentReference w:id="19"/>
      </w:r>
      <w:r w:rsidRPr="004C723B">
        <w:t xml:space="preserve">do mundo real, com isso </w:t>
      </w:r>
      <w:r>
        <w:t xml:space="preserve">ajudam a amenizar </w:t>
      </w:r>
      <w:r w:rsidRPr="004C723B">
        <w:t xml:space="preserve">problemas de </w:t>
      </w:r>
      <w:commentRangeStart w:id="20"/>
      <w:r w:rsidRPr="004C723B">
        <w:t>saúde</w:t>
      </w:r>
      <w:r>
        <w:t xml:space="preserve">, o </w:t>
      </w:r>
      <w:commentRangeEnd w:id="20"/>
      <w:r>
        <w:rPr>
          <w:rStyle w:val="Refdecomentrio"/>
        </w:rPr>
        <w:commentReference w:id="20"/>
      </w:r>
      <w:r>
        <w:t>mais comum e citado</w:t>
      </w:r>
      <w:r w:rsidRPr="004C723B">
        <w:t xml:space="preserve"> pelo</w:t>
      </w:r>
      <w:r>
        <w:t>s jogadores é o estresse diário</w:t>
      </w:r>
      <w:r w:rsidRPr="004C723B">
        <w:t xml:space="preserve"> </w:t>
      </w:r>
      <w:r w:rsidRPr="00BE2E7E">
        <w:t xml:space="preserve">(SHERRY </w:t>
      </w:r>
      <w:r w:rsidRPr="00DC0DED">
        <w:rPr>
          <w:i/>
        </w:rPr>
        <w:t>et al</w:t>
      </w:r>
      <w:r w:rsidRPr="00BE2E7E">
        <w:t>., 2006).</w:t>
      </w:r>
      <w:r>
        <w:t xml:space="preserve"> </w:t>
      </w:r>
      <w:r w:rsidRPr="00B66562">
        <w:t xml:space="preserve">Segundo Souza </w:t>
      </w:r>
      <w:r w:rsidRPr="008B6930">
        <w:rPr>
          <w:i/>
          <w:iCs/>
        </w:rPr>
        <w:t>et al</w:t>
      </w:r>
      <w:r w:rsidRPr="00B66562">
        <w:t>. (2017), com os jogos on-line é possível co</w:t>
      </w:r>
      <w:r>
        <w:t>nversar e interagir e formar</w:t>
      </w:r>
      <w:r w:rsidRPr="00B66562">
        <w:t xml:space="preserve"> grupos com qualquer usuário que esteja conectado no mesmo jogo, seja ele da mesma cidade ou de outro país. Com o grupo é possível realizar diversas tarefas nos jogos podendo ser algo mais voltado a competição ou somente para a diversão entre amigos </w:t>
      </w:r>
      <w:r>
        <w:t xml:space="preserve">(SOUZA </w:t>
      </w:r>
      <w:r w:rsidRPr="00B66562">
        <w:rPr>
          <w:i/>
        </w:rPr>
        <w:t>et al</w:t>
      </w:r>
      <w:r>
        <w:t>., 2017)</w:t>
      </w:r>
      <w:r w:rsidRPr="00B66562">
        <w:t>.</w:t>
      </w:r>
    </w:p>
    <w:p w14:paraId="5E2293A9" w14:textId="77777777" w:rsidR="00540136" w:rsidRDefault="00540136">
      <w:pPr>
        <w:pStyle w:val="TF-TEXTO"/>
      </w:pPr>
      <w:r>
        <w:t xml:space="preserve">Entretanto, mesmo no mundo on-line existe dificuldade de encontrar pessoas para jogar, que pode ser decorrente de estar em um jogo novo ou não se ter interação necessária com os demais jogadores. </w:t>
      </w:r>
      <w:r w:rsidRPr="00ED2BBE">
        <w:t xml:space="preserve">O contato de jogadores com diversos grupos de pessoas dentro do jogo </w:t>
      </w:r>
      <w:r>
        <w:t>aumenta</w:t>
      </w:r>
      <w:r w:rsidRPr="00ED2BBE">
        <w:t xml:space="preserve"> a cooperação, a competição</w:t>
      </w:r>
      <w:r w:rsidRPr="00F4711D">
        <w:rPr>
          <w:highlight w:val="yellow"/>
        </w:rPr>
        <w:t>,</w:t>
      </w:r>
      <w:r w:rsidRPr="00ED2BBE">
        <w:t xml:space="preserve"> e </w:t>
      </w:r>
      <w:r>
        <w:t xml:space="preserve">a </w:t>
      </w:r>
      <w:r w:rsidRPr="00ED2BBE">
        <w:t xml:space="preserve">troca de informações no </w:t>
      </w:r>
      <w:r>
        <w:t xml:space="preserve">ambiente que estiverem inseridos (MAITLAND </w:t>
      </w:r>
      <w:r w:rsidRPr="00E962E2">
        <w:rPr>
          <w:i/>
        </w:rPr>
        <w:t>et al</w:t>
      </w:r>
      <w:r>
        <w:t>., 2018).</w:t>
      </w:r>
      <w:r w:rsidRPr="00ED2BBE">
        <w:t xml:space="preserve"> </w:t>
      </w:r>
      <w:r>
        <w:t xml:space="preserve">Nesse sentido, Zucchi (2018) observa que o avanço tecnológico, a difusão da internet e dos dispositivos móveis, que estão cada vez mais presentes </w:t>
      </w:r>
      <w:r>
        <w:lastRenderedPageBreak/>
        <w:t xml:space="preserve">no cotidiano das pessoas, auxiliam tanto na formação de grupos quanto no seu gerenciamento, propiciando que as pessoas tenham interação entre si em um ciberespaço criado. </w:t>
      </w:r>
    </w:p>
    <w:p w14:paraId="6F87A9A9" w14:textId="77777777" w:rsidR="00540136" w:rsidRDefault="00540136" w:rsidP="00982BB9">
      <w:pPr>
        <w:pStyle w:val="TF-TEXTO"/>
        <w:rPr>
          <w:caps/>
          <w:color w:val="000000"/>
        </w:rPr>
      </w:pPr>
      <w:r>
        <w:t xml:space="preserve"> Diante do exposto, este trabalho propõe o desenvolvimento de um Sistema Colaborativo (SC) que possibilite usuários com o mesmo interesse em jogos on-line </w:t>
      </w:r>
      <w:r w:rsidRPr="00D64CEE">
        <w:rPr>
          <w:i/>
        </w:rPr>
        <w:t>Multiplayer</w:t>
      </w:r>
      <w:r>
        <w:t xml:space="preserve"> a se conhecerem e interagirem para jogarem juntos. Conjectura-se, assim, </w:t>
      </w:r>
      <w:r w:rsidRPr="006903EA">
        <w:t>conectar pessoas com o mesmo interesse em jogos on-line</w:t>
      </w:r>
      <w:r>
        <w:t>, assim como realizar o seu gerenciamento</w:t>
      </w:r>
      <w:r w:rsidRPr="006903EA">
        <w:t xml:space="preserve">. </w:t>
      </w:r>
    </w:p>
    <w:p w14:paraId="4284AE7B" w14:textId="77777777" w:rsidR="00540136" w:rsidRPr="007D10F2" w:rsidRDefault="00540136" w:rsidP="00540136">
      <w:pPr>
        <w:pStyle w:val="Ttulo2"/>
        <w:spacing w:after="120" w:line="240" w:lineRule="auto"/>
      </w:pPr>
      <w:r w:rsidRPr="007D10F2">
        <w:t xml:space="preserve">OBJETIVOS </w:t>
      </w:r>
    </w:p>
    <w:p w14:paraId="772688B6" w14:textId="77777777" w:rsidR="00540136" w:rsidRDefault="00540136" w:rsidP="00501E37">
      <w:pPr>
        <w:pStyle w:val="TF-TEXTO"/>
      </w:pPr>
      <w:r>
        <w:t>O objetivo geral do trabalho proposto é desenvolver um Sistema Colaborativo (web e móvel) para conectar pessoas com o mesmo interesse em jogos on-line. Sendo os objetivos específicos:</w:t>
      </w:r>
    </w:p>
    <w:p w14:paraId="1C579AC4" w14:textId="77777777" w:rsidR="00540136" w:rsidRDefault="00540136" w:rsidP="00FA26AD">
      <w:pPr>
        <w:pStyle w:val="TF-ALNEA"/>
        <w:numPr>
          <w:ilvl w:val="0"/>
          <w:numId w:val="24"/>
        </w:numPr>
      </w:pPr>
      <w:r>
        <w:t>disponibilizar um Sistema Colaborativo fundamentado no Modelo 3C de Colaboração (M3C), para que as pessoas possam se conectar e jogar juntos, disponibilizando mecanismos de Comunicação (e</w:t>
      </w:r>
      <w:r w:rsidRPr="00FA26AD">
        <w:rPr>
          <w:szCs w:val="24"/>
        </w:rPr>
        <w:t>nvio de notificação para participar da equipe</w:t>
      </w:r>
      <w:r>
        <w:t>); Coordenação (gerenciamento de equipes e compromissos); e a Cooperação (agendamento e avaliação dos jogadores que participaram dos compromissos);</w:t>
      </w:r>
    </w:p>
    <w:p w14:paraId="67D9135D" w14:textId="77777777" w:rsidR="00540136" w:rsidRDefault="00540136"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juntamente com os requisitos funcionais do sistema. </w:t>
      </w:r>
    </w:p>
    <w:p w14:paraId="0DC8BF8A" w14:textId="77777777" w:rsidR="00540136" w:rsidRDefault="00540136" w:rsidP="00FA26AD">
      <w:pPr>
        <w:pStyle w:val="Ttulo1"/>
      </w:pPr>
      <w:r>
        <w:t xml:space="preserve">trabalhos </w:t>
      </w:r>
      <w:r w:rsidRPr="00FC4A9F">
        <w:t>correlatos</w:t>
      </w:r>
    </w:p>
    <w:p w14:paraId="6968C20F" w14:textId="77777777" w:rsidR="00540136" w:rsidRPr="00E402E8" w:rsidRDefault="00540136" w:rsidP="00E402E8">
      <w:pPr>
        <w:pStyle w:val="TF-TEXTO"/>
      </w:pPr>
      <w:r w:rsidRPr="00E402E8">
        <w:t xml:space="preserve">Nesta seção são descritos três trabalhos correlatos que apresentam características semelhantes ao trabalho </w:t>
      </w:r>
      <w:r>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de Zucchi (2018); a subseção </w:t>
      </w:r>
      <w:r>
        <w:fldChar w:fldCharType="begin"/>
      </w:r>
      <w:r>
        <w:instrText xml:space="preserve"> REF _Ref82370838 \r \h </w:instrText>
      </w:r>
      <w:r>
        <w:fldChar w:fldCharType="separate"/>
      </w:r>
      <w:r>
        <w:t>2.2</w:t>
      </w:r>
      <w:r>
        <w:fldChar w:fldCharType="end"/>
      </w:r>
      <w:r>
        <w:t xml:space="preserve"> descreve o sistema de </w:t>
      </w:r>
      <w:r w:rsidRPr="00E402E8">
        <w:t xml:space="preserve">Alcântara </w:t>
      </w:r>
      <w:r w:rsidRPr="00F2190F">
        <w:rPr>
          <w:i/>
          <w:iCs/>
        </w:rPr>
        <w:t>et al.</w:t>
      </w:r>
      <w:r w:rsidRPr="00E402E8">
        <w:t xml:space="preserve"> (2018)</w:t>
      </w:r>
      <w:r>
        <w:t xml:space="preserve"> que é utilizado no jogo </w:t>
      </w:r>
      <w:r w:rsidRPr="00E402E8">
        <w:t>Counter-Strike</w:t>
      </w:r>
      <w:r>
        <w:t xml:space="preserve">, um sistema web para auxílio de formação de equipe; </w:t>
      </w:r>
      <w:commentRangeStart w:id="21"/>
      <w:r>
        <w:t xml:space="preserve">e pôr fim </w:t>
      </w:r>
      <w:commentRangeEnd w:id="21"/>
      <w:r>
        <w:rPr>
          <w:rStyle w:val="Refdecomentrio"/>
        </w:rPr>
        <w:commentReference w:id="21"/>
      </w:r>
      <w:r>
        <w:t xml:space="preserve">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w:t>
      </w:r>
      <w:r>
        <w:t xml:space="preserve">a formação de equipes em games </w:t>
      </w:r>
      <w:r>
        <w:rPr>
          <w:i/>
        </w:rPr>
        <w:t>m</w:t>
      </w:r>
      <w:r w:rsidRPr="00D64CEE">
        <w:rPr>
          <w:i/>
        </w:rPr>
        <w:t>ultiplayer</w:t>
      </w:r>
      <w:r>
        <w:t xml:space="preserve"> de Lima </w:t>
      </w:r>
      <w:r w:rsidRPr="00F2190F">
        <w:rPr>
          <w:i/>
          <w:iCs/>
        </w:rPr>
        <w:t>et al.</w:t>
      </w:r>
      <w:r>
        <w:t xml:space="preserve"> (2016).</w:t>
      </w:r>
    </w:p>
    <w:p w14:paraId="72E9AABD" w14:textId="77777777" w:rsidR="00540136" w:rsidRDefault="00540136" w:rsidP="00540136">
      <w:pPr>
        <w:pStyle w:val="Ttulo2"/>
        <w:spacing w:after="120" w:line="240" w:lineRule="auto"/>
      </w:pPr>
      <w:r>
        <w:t>KEVIN - FORMADOR DE GRUPOS EM PRÁTICAS</w:t>
      </w:r>
    </w:p>
    <w:p w14:paraId="09480714" w14:textId="77777777" w:rsidR="00540136" w:rsidRDefault="00540136" w:rsidP="000E6C64">
      <w:pPr>
        <w:pStyle w:val="TF-TEXTO"/>
      </w:pPr>
      <w:r>
        <w:t xml:space="preserve">O trabalho desenvolvido por Zucchi (2018) teve como objetivo desenvolver um aplicativo com o intuito de gerenciar grupos esportivos, bem como de realizar os controles necessários para que as pessoas possam se conectar e realizar suas práticas esportivas em grupo. O aplicativo foi implementado de forma colaborativa, baseado no Modelo 3C de Colaboração (M3C). A Comunicação pode ser vista no convite para participar do grupo, a Coordenação no </w:t>
      </w:r>
      <w:r>
        <w:lastRenderedPageBreak/>
        <w:t>gerenciamento das atividades em grupo por perfil e a Cooperação na realização das atividades, possibilitando conectar as pessoas na prática esportiva (ZUCCHI, 2018)</w:t>
      </w:r>
      <w:r w:rsidRPr="00F2190F">
        <w:t>.</w:t>
      </w:r>
    </w:p>
    <w:p w14:paraId="2B444BD4" w14:textId="77777777" w:rsidR="00540136" w:rsidRPr="0092474F" w:rsidRDefault="00540136" w:rsidP="0060652E">
      <w:pPr>
        <w:pStyle w:val="TF-TEXTO"/>
      </w:pPr>
      <w:r w:rsidRPr="00F2190F">
        <w:t xml:space="preserve">As ferramentas utilizadas </w:t>
      </w:r>
      <w:r>
        <w:t>no desenvolvimento</w:t>
      </w:r>
      <w:r w:rsidRPr="00F2190F">
        <w:t xml:space="preserve"> foram Javascript e </w:t>
      </w:r>
      <w:r w:rsidRPr="00BA34CD">
        <w:t>Cascading Style Sheets</w:t>
      </w:r>
      <w:r>
        <w:t xml:space="preserve"> (</w:t>
      </w:r>
      <w:r w:rsidRPr="00F2190F">
        <w:t>CSS</w:t>
      </w:r>
      <w:r>
        <w:t>)</w:t>
      </w:r>
      <w:r w:rsidRPr="00F2190F">
        <w:t xml:space="preserve">, </w:t>
      </w:r>
      <w:r>
        <w:t xml:space="preserve">enquanto </w:t>
      </w:r>
      <w:r w:rsidRPr="00F2190F">
        <w:t xml:space="preserve">para a construção da interface foi utilizado </w:t>
      </w:r>
      <w:r>
        <w:t>o React N</w:t>
      </w:r>
      <w:r w:rsidRPr="00F2190F">
        <w:t>ative</w:t>
      </w:r>
      <w:r>
        <w:t>,</w:t>
      </w:r>
      <w:r w:rsidRPr="00F2190F">
        <w:t xml:space="preserve"> que é uma ferramenta que viabiliza a construção de aplicativos na plataforma iOS e Android. O Sistema Gerenciador da Base de Dados (SGBD) escolhido foi o Firebase. </w:t>
      </w:r>
      <w:r>
        <w:t xml:space="preserve">Além disso, </w:t>
      </w:r>
      <w:commentRangeStart w:id="22"/>
      <w:r>
        <w:t xml:space="preserve">foram usados </w:t>
      </w:r>
      <w:commentRangeEnd w:id="22"/>
      <w:r>
        <w:rPr>
          <w:rStyle w:val="Refdecomentrio"/>
        </w:rPr>
        <w:commentReference w:id="22"/>
      </w:r>
      <w:r>
        <w:t xml:space="preserve">na construção do aplicativo </w:t>
      </w:r>
      <w:r w:rsidRPr="00F2190F">
        <w:t xml:space="preserve">a </w:t>
      </w:r>
      <w:r w:rsidRPr="00BD0548">
        <w:t>Application Programming Interface</w:t>
      </w:r>
      <w:r>
        <w:t xml:space="preserve"> (</w:t>
      </w:r>
      <w:r w:rsidRPr="00F2190F">
        <w:t>API</w:t>
      </w:r>
      <w:r>
        <w:t>)</w:t>
      </w:r>
      <w:r w:rsidRPr="00F2190F">
        <w:t xml:space="preserve"> do Facebook, </w:t>
      </w:r>
      <w:r>
        <w:t>para realizar</w:t>
      </w:r>
      <w:r w:rsidRPr="00F2190F">
        <w:t xml:space="preserve"> cadastro prévio utiliza</w:t>
      </w:r>
      <w:r>
        <w:t>n</w:t>
      </w:r>
      <w:r w:rsidRPr="00F2190F">
        <w:t xml:space="preserve">do uma conta existente na rede social. Outra API que foi utilizada é a de geolocalização do Google Maps para exibir mapas com as marcações dos grupos. Em conjunto com a API de geolocalização foi </w:t>
      </w:r>
      <w:r>
        <w:t>usada</w:t>
      </w:r>
      <w:r w:rsidRPr="00F2190F">
        <w:t xml:space="preserve"> a biblioteca </w:t>
      </w:r>
      <w:r w:rsidRPr="00D566E8">
        <w:rPr>
          <w:highlight w:val="yellow"/>
        </w:rPr>
        <w:t>m</w:t>
      </w:r>
      <w:r w:rsidRPr="00F2190F">
        <w:t xml:space="preserve"> </w:t>
      </w:r>
      <w:proofErr w:type="spellStart"/>
      <w:r w:rsidRPr="00F2190F">
        <w:t>Javascript</w:t>
      </w:r>
      <w:proofErr w:type="spellEnd"/>
      <w:r w:rsidRPr="00F2190F">
        <w:t xml:space="preserve"> chamada </w:t>
      </w:r>
      <w:proofErr w:type="spellStart"/>
      <w:r w:rsidRPr="001652B6">
        <w:rPr>
          <w:rStyle w:val="TF-COURIER10"/>
        </w:rPr>
        <w:t>react-native-maps</w:t>
      </w:r>
      <w:proofErr w:type="spellEnd"/>
      <w:r>
        <w:t xml:space="preserve"> (ZUCCHI, 2018)</w:t>
      </w:r>
      <w:r w:rsidRPr="00F2190F">
        <w:t>.</w:t>
      </w:r>
    </w:p>
    <w:p w14:paraId="761DDB61" w14:textId="77777777" w:rsidR="00540136" w:rsidRDefault="00540136" w:rsidP="00997396">
      <w:pPr>
        <w:pStyle w:val="TF-TEXTO"/>
      </w:pPr>
      <w:r>
        <w:t>Zucchi (2018) destaca ainda algumas características como: realizar o agendamento de compromisso</w:t>
      </w:r>
      <w:commentRangeStart w:id="23"/>
      <w:r>
        <w:t xml:space="preserve">; </w:t>
      </w:r>
      <w:commentRangeEnd w:id="23"/>
      <w:r>
        <w:rPr>
          <w:rStyle w:val="Refdecomentrio"/>
        </w:rPr>
        <w:commentReference w:id="23"/>
      </w:r>
      <w:r>
        <w:t>escolher os participantes do grupo e utilizar o Método Relationship of M3C with User Requirements and Usability and Communicability Assessment in groupware (RURUCAg) (ZUCCHI, 2018). O Método RURUCAg foi utilizado para avaliar de maneira simples a usabilidade, a User eXperience (UX) e a comunicabilidade do aplicativo disponibilizado. Além disso, o método possibilita relacionar os requisitos do aplicativo com práticas consolidadas do design de interface como as heurísticas de Nielsen, o M3C e as expressões de comunicabilidade (COSTA, 2018).</w:t>
      </w:r>
    </w:p>
    <w:p w14:paraId="7276107F" w14:textId="77777777" w:rsidR="00540136" w:rsidRDefault="00540136" w:rsidP="0001097E">
      <w:pPr>
        <w:pStyle w:val="TF-TEXTO"/>
      </w:pPr>
      <w:r w:rsidRPr="00F2190F">
        <w:t xml:space="preserve">Na </w:t>
      </w:r>
      <w:r>
        <w:t>(</w:t>
      </w:r>
      <w:r>
        <w:fldChar w:fldCharType="begin"/>
      </w:r>
      <w:r>
        <w:instrText xml:space="preserve"> REF _Ref87384816 \h </w:instrText>
      </w:r>
      <w:r>
        <w:fldChar w:fldCharType="separate"/>
      </w:r>
      <w:r w:rsidRPr="0025238F">
        <w:t xml:space="preserve">Figura </w:t>
      </w:r>
      <w:r>
        <w:rPr>
          <w:noProof/>
        </w:rPr>
        <w:t>1</w:t>
      </w:r>
      <w:r>
        <w:fldChar w:fldCharType="end"/>
      </w:r>
      <w:r w:rsidRPr="00F2190F">
        <w:t>(a)</w:t>
      </w:r>
      <w:r>
        <w:t>)</w:t>
      </w:r>
      <w:r w:rsidRPr="00F2190F">
        <w:t xml:space="preserve"> é possível visualizar os jogadores que estão presentes no evento e o </w:t>
      </w:r>
      <w:r>
        <w:t>Coordenador</w:t>
      </w:r>
      <w:r w:rsidRPr="00F2190F">
        <w:t xml:space="preserve"> do grupo </w:t>
      </w:r>
      <w:r>
        <w:t>marca</w:t>
      </w:r>
      <w:r w:rsidRPr="00F2190F">
        <w:t xml:space="preserve"> se os demais jogadores do grupo estão presentes para a atividade. Após a confirmação dos jogadores presentes</w:t>
      </w:r>
      <w:r>
        <w:t>,</w:t>
      </w:r>
      <w:r w:rsidRPr="00F2190F">
        <w:t xml:space="preserve"> </w:t>
      </w:r>
      <w:r>
        <w:t>o Coordenador cria</w:t>
      </w:r>
      <w:r w:rsidRPr="00F2190F">
        <w:t xml:space="preserve"> os times conforme </w:t>
      </w:r>
      <w:r>
        <w:t>apresentado na (</w:t>
      </w:r>
      <w:r>
        <w:fldChar w:fldCharType="begin"/>
      </w:r>
      <w:r>
        <w:instrText xml:space="preserve"> REF _Ref87384816 \h </w:instrText>
      </w:r>
      <w:r>
        <w:fldChar w:fldCharType="separate"/>
      </w:r>
      <w:r w:rsidRPr="0025238F">
        <w:t xml:space="preserve">Figura </w:t>
      </w:r>
      <w:r>
        <w:rPr>
          <w:noProof/>
        </w:rPr>
        <w:t>1</w:t>
      </w:r>
      <w:r>
        <w:fldChar w:fldCharType="end"/>
      </w:r>
      <w:r w:rsidRPr="00F2190F">
        <w:t>(</w:t>
      </w:r>
      <w:r>
        <w:t>b</w:t>
      </w:r>
      <w:r w:rsidRPr="00F2190F">
        <w:t>)</w:t>
      </w:r>
      <w:r>
        <w:t xml:space="preserve">). Posteriormente, o Coordenador </w:t>
      </w:r>
      <w:commentRangeStart w:id="24"/>
      <w:r w:rsidRPr="00F2190F">
        <w:t xml:space="preserve">fará </w:t>
      </w:r>
      <w:commentRangeEnd w:id="24"/>
      <w:r>
        <w:rPr>
          <w:rStyle w:val="Refdecomentrio"/>
        </w:rPr>
        <w:commentReference w:id="24"/>
      </w:r>
      <w:r w:rsidRPr="00F2190F">
        <w:t xml:space="preserve">a divisão dos jogadores participantes de acordo com cada equipe como mostra a </w:t>
      </w:r>
      <w:r>
        <w:t>(</w:t>
      </w:r>
      <w:r>
        <w:fldChar w:fldCharType="begin"/>
      </w:r>
      <w:r>
        <w:instrText xml:space="preserve"> REF _Ref87384816 \h </w:instrText>
      </w:r>
      <w:r>
        <w:fldChar w:fldCharType="separate"/>
      </w:r>
      <w:r w:rsidRPr="0025238F">
        <w:t xml:space="preserve">Figura </w:t>
      </w:r>
      <w:r>
        <w:rPr>
          <w:noProof/>
        </w:rPr>
        <w:t>1</w:t>
      </w:r>
      <w:r>
        <w:fldChar w:fldCharType="end"/>
      </w:r>
      <w:r w:rsidRPr="00F2190F">
        <w:t>(</w:t>
      </w:r>
      <w:r>
        <w:t>c</w:t>
      </w:r>
      <w:r w:rsidRPr="00F2190F">
        <w:t>)</w:t>
      </w:r>
      <w:r>
        <w:t>)</w:t>
      </w:r>
      <w:r w:rsidRPr="00F2190F">
        <w:t>.</w:t>
      </w:r>
    </w:p>
    <w:p w14:paraId="3663C682" w14:textId="77777777" w:rsidR="00540136" w:rsidRDefault="00540136" w:rsidP="0001097E">
      <w:pPr>
        <w:pStyle w:val="TF-LEGENDA"/>
      </w:pPr>
      <w:r w:rsidRPr="0025238F">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25238F">
        <w:t xml:space="preserve"> - Telas do protótipo referente aos jogadores (a), equipes (b) e equipes com seus jogadores (c)</w:t>
      </w:r>
    </w:p>
    <w:p w14:paraId="2CC33222" w14:textId="77777777" w:rsidR="00540136" w:rsidRDefault="00540136" w:rsidP="0001097E">
      <w:pPr>
        <w:pStyle w:val="TF-FIGURA"/>
      </w:pPr>
      <w:r>
        <w:rPr>
          <w:noProof/>
        </w:rPr>
        <w:drawing>
          <wp:inline distT="0" distB="0" distL="0" distR="0" wp14:anchorId="2F954299" wp14:editId="0C28ACD2">
            <wp:extent cx="2973070" cy="1927085"/>
            <wp:effectExtent l="19050" t="19050" r="17780" b="165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369" cy="1931168"/>
                    </a:xfrm>
                    <a:prstGeom prst="rect">
                      <a:avLst/>
                    </a:prstGeom>
                    <a:noFill/>
                    <a:ln w="6350" cmpd="sng">
                      <a:solidFill>
                        <a:srgbClr val="000000"/>
                      </a:solidFill>
                      <a:miter lim="800000"/>
                      <a:headEnd/>
                      <a:tailEnd/>
                    </a:ln>
                    <a:effectLst/>
                  </pic:spPr>
                </pic:pic>
              </a:graphicData>
            </a:graphic>
          </wp:inline>
        </w:drawing>
      </w:r>
    </w:p>
    <w:p w14:paraId="57671213" w14:textId="77777777" w:rsidR="00540136" w:rsidRDefault="00540136" w:rsidP="00DC0DED">
      <w:pPr>
        <w:pStyle w:val="TF-FONTE"/>
      </w:pPr>
      <w:r w:rsidRPr="0001097E">
        <w:t>Fonte: adaptada de Zucchi (2019).</w:t>
      </w:r>
    </w:p>
    <w:p w14:paraId="282D46EF" w14:textId="77777777" w:rsidR="00540136" w:rsidRDefault="00540136" w:rsidP="00540136">
      <w:pPr>
        <w:pStyle w:val="Ttulo2"/>
        <w:spacing w:after="120" w:line="240" w:lineRule="auto"/>
      </w:pPr>
      <w:r>
        <w:lastRenderedPageBreak/>
        <w:t>Sistema Web para o Auxílio de Formação de Equipes</w:t>
      </w:r>
    </w:p>
    <w:p w14:paraId="6C07051B" w14:textId="77777777" w:rsidR="00540136" w:rsidRDefault="00540136" w:rsidP="007A4782">
      <w:pPr>
        <w:pStyle w:val="TF-TEXTO"/>
      </w:pPr>
      <w:r>
        <w:t xml:space="preserve">Alcântara </w:t>
      </w:r>
      <w:r w:rsidRPr="007A4782">
        <w:rPr>
          <w:i/>
        </w:rPr>
        <w:t>et al.</w:t>
      </w:r>
      <w:r w:rsidRPr="007A4782">
        <w:t xml:space="preserve"> (201</w:t>
      </w:r>
      <w:r>
        <w:t>8</w:t>
      </w:r>
      <w:r w:rsidRPr="007A4782">
        <w:t>)</w:t>
      </w:r>
      <w:r>
        <w:t xml:space="preserve"> tiveram como objetivo implementar um sistema para progressão no cenário competitivo no jogo chamado Counter-Strike: Global </w:t>
      </w:r>
      <w:proofErr w:type="spellStart"/>
      <w:r>
        <w:t>Offensive</w:t>
      </w:r>
      <w:proofErr w:type="spellEnd"/>
      <w:r>
        <w:t xml:space="preserve">, pela qual é possível inserir a reputação dos jogadores que compõem um mesmo time. Alcântara </w:t>
      </w:r>
      <w:r w:rsidRPr="007A4782">
        <w:rPr>
          <w:i/>
        </w:rPr>
        <w:t>et al.</w:t>
      </w:r>
      <w:r w:rsidRPr="007A4782">
        <w:t xml:space="preserve"> (201</w:t>
      </w:r>
      <w:r>
        <w:t>8</w:t>
      </w:r>
      <w:r w:rsidRPr="007A4782">
        <w:t>)</w:t>
      </w:r>
      <w:r>
        <w:t xml:space="preserve"> também tratam temas como formação de equipes, para proporcionar uma experiência positiva ao usuário que estiver utilizando o sistema, bem como disponibilizar estatísticas sobre cada integrante da equipe e auxiliar na formação de cada equipe antes de entrar em uma partida.</w:t>
      </w:r>
    </w:p>
    <w:p w14:paraId="645BC52F" w14:textId="77777777" w:rsidR="00540136" w:rsidRDefault="00540136" w:rsidP="007A4782">
      <w:pPr>
        <w:pStyle w:val="TF-TEXTO"/>
      </w:pPr>
      <w:r w:rsidRPr="00F2190F">
        <w:t xml:space="preserve">O desenvolvimento do sistema foi feito com as ferramentas </w:t>
      </w:r>
      <w:r w:rsidRPr="005759EC">
        <w:t>HyperText Markup Language</w:t>
      </w:r>
      <w:r>
        <w:t xml:space="preserve"> 5 (</w:t>
      </w:r>
      <w:r w:rsidRPr="00F2190F">
        <w:t>HTML5</w:t>
      </w:r>
      <w:r>
        <w:t xml:space="preserve">), </w:t>
      </w:r>
      <w:r w:rsidRPr="00F2190F">
        <w:t xml:space="preserve">CSS e Javascript para a parte </w:t>
      </w:r>
      <w:r w:rsidRPr="00F2190F">
        <w:rPr>
          <w:i/>
          <w:iCs/>
        </w:rPr>
        <w:t>front-end</w:t>
      </w:r>
      <w:r w:rsidRPr="00F2190F">
        <w:t xml:space="preserve"> do sistema. </w:t>
      </w:r>
      <w:r w:rsidRPr="007D4568">
        <w:rPr>
          <w:highlight w:val="yellow"/>
        </w:rPr>
        <w:t xml:space="preserve">No </w:t>
      </w:r>
      <w:r w:rsidRPr="007D4568">
        <w:rPr>
          <w:i/>
          <w:iCs/>
          <w:highlight w:val="yellow"/>
        </w:rPr>
        <w:t>back-end</w:t>
      </w:r>
      <w:r w:rsidRPr="007D4568">
        <w:rPr>
          <w:highlight w:val="yellow"/>
        </w:rPr>
        <w:t xml:space="preserve"> do sistema utilizou linguagem</w:t>
      </w:r>
      <w:r w:rsidRPr="00F2190F">
        <w:t xml:space="preserve"> de programação </w:t>
      </w:r>
      <w:r w:rsidRPr="00DC7FF4">
        <w:t>Hypertext Preprocessor</w:t>
      </w:r>
      <w:r>
        <w:t xml:space="preserve"> (</w:t>
      </w:r>
      <w:r w:rsidRPr="00F2190F">
        <w:t>PHP</w:t>
      </w:r>
      <w:r>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t>realizado por meio</w:t>
      </w:r>
      <w:r w:rsidRPr="00F2190F">
        <w:t xml:space="preserve"> do </w:t>
      </w:r>
      <w:r w:rsidRPr="00F2190F">
        <w:rPr>
          <w:i/>
          <w:iCs/>
        </w:rPr>
        <w:t>login</w:t>
      </w:r>
      <w:r w:rsidRPr="00F2190F">
        <w:t xml:space="preserve"> do aplicativo STEAM</w:t>
      </w:r>
      <w:r>
        <w:t xml:space="preserve"> (ALCÂNTARA </w:t>
      </w:r>
      <w:r w:rsidRPr="007A4782">
        <w:rPr>
          <w:i/>
        </w:rPr>
        <w:t>et al.</w:t>
      </w:r>
      <w:r>
        <w:t xml:space="preserve">, </w:t>
      </w:r>
      <w:r w:rsidRPr="007A4782">
        <w:t>201</w:t>
      </w:r>
      <w:r>
        <w:t>8</w:t>
      </w:r>
      <w:r w:rsidRPr="007A4782">
        <w:t>)</w:t>
      </w:r>
      <w:r>
        <w:t>.</w:t>
      </w:r>
    </w:p>
    <w:p w14:paraId="2FA876F7" w14:textId="77777777" w:rsidR="00540136" w:rsidRDefault="00540136" w:rsidP="00AB47C5">
      <w:pPr>
        <w:pStyle w:val="TF-TEXTO"/>
      </w:pPr>
      <w:r>
        <w:t>O Rank Me Up oferece um sistema de estatísticas para que o jogador possa acompanhar a progressão do jogador dentro do jogo (</w:t>
      </w:r>
      <w:r>
        <w:fldChar w:fldCharType="begin"/>
      </w:r>
      <w:r>
        <w:instrText xml:space="preserve"> REF _Ref83321712 \h </w:instrText>
      </w:r>
      <w:r>
        <w:fldChar w:fldCharType="separate"/>
      </w:r>
      <w:r>
        <w:t xml:space="preserve">Figura </w:t>
      </w:r>
      <w:r>
        <w:rPr>
          <w:noProof/>
        </w:rPr>
        <w:t>2</w:t>
      </w:r>
      <w:r>
        <w:fldChar w:fldCharType="end"/>
      </w:r>
      <w:r>
        <w:t xml:space="preserve"> (a)). O sistema de salas exibe as estatísticas de seus integrantes, possibilitando que o usuário possa escolher os demais participantes da sala. Ao clicar em </w:t>
      </w:r>
      <w:r w:rsidRPr="00F434D4">
        <w:rPr>
          <w:rStyle w:val="TF-COURIER10"/>
        </w:rPr>
        <w:t>Escolher Salas</w:t>
      </w:r>
      <w:r>
        <w:t xml:space="preserve">, uma listagem de salas será exibida, juntamente com a opção de criar ou acessar uma sala. Ao entrar clicar no botão </w:t>
      </w:r>
      <w:r w:rsidRPr="00F434D4">
        <w:rPr>
          <w:rStyle w:val="TF-COURIER10"/>
        </w:rPr>
        <w:t>Escolher Salas</w:t>
      </w:r>
      <w:r>
        <w:t xml:space="preserve"> são apresentados os jogadores de cada equipe formada (</w:t>
      </w:r>
      <w:r>
        <w:fldChar w:fldCharType="begin"/>
      </w:r>
      <w:r>
        <w:instrText xml:space="preserve"> REF _Ref83321712 \h </w:instrText>
      </w:r>
      <w:r>
        <w:fldChar w:fldCharType="separate"/>
      </w:r>
      <w:r>
        <w:t xml:space="preserve">Figura </w:t>
      </w:r>
      <w:r>
        <w:rPr>
          <w:noProof/>
        </w:rPr>
        <w:t>2</w:t>
      </w:r>
      <w:r>
        <w:fldChar w:fldCharType="end"/>
      </w:r>
      <w:r>
        <w:t xml:space="preserve"> (b))</w:t>
      </w:r>
      <w:r w:rsidRPr="00F2190F">
        <w:t xml:space="preserve"> </w:t>
      </w:r>
      <w:r>
        <w:t xml:space="preserve">(ALCÂNTARA </w:t>
      </w:r>
      <w:r w:rsidRPr="007A4782">
        <w:rPr>
          <w:i/>
        </w:rPr>
        <w:t>et al.</w:t>
      </w:r>
      <w:r>
        <w:t xml:space="preserve">, </w:t>
      </w:r>
      <w:r w:rsidRPr="007A4782">
        <w:t>201</w:t>
      </w:r>
      <w:r>
        <w:t>8</w:t>
      </w:r>
      <w:r w:rsidRPr="007A4782">
        <w:t>)</w:t>
      </w:r>
      <w:r>
        <w:t>.</w:t>
      </w:r>
    </w:p>
    <w:p w14:paraId="6CE8A1DE" w14:textId="77777777" w:rsidR="00540136" w:rsidRDefault="00540136" w:rsidP="003A005F">
      <w:pPr>
        <w:pStyle w:val="TF-LEGENDA"/>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3A005F">
        <w:t>Tela para visualizar informações do jogador (</w:t>
      </w:r>
      <w:r>
        <w:t>a</w:t>
      </w:r>
      <w:r w:rsidRPr="003A005F">
        <w:t>), tela dos times disponíveis para entrar na partida (</w:t>
      </w:r>
      <w:r>
        <w:t>b)</w:t>
      </w:r>
    </w:p>
    <w:p w14:paraId="3396AE12" w14:textId="77777777" w:rsidR="00540136" w:rsidRDefault="00540136" w:rsidP="003A005F">
      <w:pPr>
        <w:pStyle w:val="TF-FONTE"/>
      </w:pPr>
      <w:r>
        <w:rPr>
          <w:noProof/>
        </w:rPr>
        <w:drawing>
          <wp:inline distT="0" distB="0" distL="0" distR="0" wp14:anchorId="0F7AA179" wp14:editId="6E9166BC">
            <wp:extent cx="5753100" cy="1514475"/>
            <wp:effectExtent l="19050" t="19050" r="19050" b="28575"/>
            <wp:docPr id="14" name="Imagem 14"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7"/>
                    <a:stretch>
                      <a:fillRect/>
                    </a:stretch>
                  </pic:blipFill>
                  <pic:spPr>
                    <a:xfrm>
                      <a:off x="0" y="0"/>
                      <a:ext cx="5753100" cy="1514475"/>
                    </a:xfrm>
                    <a:prstGeom prst="rect">
                      <a:avLst/>
                    </a:prstGeom>
                    <a:ln w="12700">
                      <a:solidFill>
                        <a:srgbClr val="000000"/>
                      </a:solidFill>
                    </a:ln>
                  </pic:spPr>
                </pic:pic>
              </a:graphicData>
            </a:graphic>
          </wp:inline>
        </w:drawing>
      </w:r>
    </w:p>
    <w:p w14:paraId="36A0BC16" w14:textId="77777777" w:rsidR="00540136" w:rsidRDefault="00540136" w:rsidP="003A005F">
      <w:pPr>
        <w:pStyle w:val="TF-FONTE"/>
      </w:pPr>
      <w:r>
        <w:t>Fonte: adaptada</w:t>
      </w:r>
      <w:commentRangeStart w:id="25"/>
      <w:r>
        <w:t xml:space="preserve"> </w:t>
      </w:r>
      <w:commentRangeEnd w:id="25"/>
      <w:r>
        <w:rPr>
          <w:rStyle w:val="Refdecomentrio"/>
        </w:rPr>
        <w:commentReference w:id="25"/>
      </w:r>
      <w:r w:rsidRPr="00365E3D">
        <w:t xml:space="preserve">Alcântara </w:t>
      </w:r>
      <w:r w:rsidRPr="00365E3D">
        <w:rPr>
          <w:i/>
        </w:rPr>
        <w:t>et al.</w:t>
      </w:r>
      <w:r w:rsidRPr="00365E3D">
        <w:t xml:space="preserve"> (2018)</w:t>
      </w:r>
      <w:r>
        <w:t>.</w:t>
      </w:r>
    </w:p>
    <w:p w14:paraId="4F5C5FC6" w14:textId="0ADA7D11" w:rsidR="00540136" w:rsidRDefault="00540136" w:rsidP="00E42A0E">
      <w:pPr>
        <w:pStyle w:val="TF-TEXTO"/>
      </w:pPr>
      <w:r w:rsidRPr="00EF645B">
        <w:t xml:space="preserve">Após entrar na sala na qual estão os demais participantes que vão fazer parte da partida o usuário tem uma visão geral dos </w:t>
      </w:r>
      <w:commentRangeStart w:id="26"/>
      <w:r w:rsidRPr="00EF645B">
        <w:t>participantes</w:t>
      </w:r>
      <w:commentRangeEnd w:id="26"/>
      <w:r>
        <w:rPr>
          <w:rStyle w:val="Refdecomentrio"/>
        </w:rPr>
        <w:commentReference w:id="26"/>
      </w:r>
      <w:r w:rsidRPr="00EF645B">
        <w:t>. São apresentadas as fotos do perfil de cada jogador, assim como as informações estatísticas que fazem referência ao jogo e que servem como uma avaliação de cada jogador. Após o time estar completo é feit</w:t>
      </w:r>
      <w:r>
        <w:t>a</w:t>
      </w:r>
      <w:r w:rsidRPr="00EF645B">
        <w:t xml:space="preserve"> </w:t>
      </w:r>
      <w:r>
        <w:t xml:space="preserve">a </w:t>
      </w:r>
      <w:r w:rsidRPr="00EF645B">
        <w:t xml:space="preserve">busca por outro time que tenha um nível de habilidade similar para que seja possível realizar a </w:t>
      </w:r>
      <w:commentRangeStart w:id="27"/>
      <w:r w:rsidRPr="00EF645B">
        <w:t>partida e</w:t>
      </w:r>
      <w:r>
        <w:t xml:space="preserve">m </w:t>
      </w:r>
      <w:commentRangeEnd w:id="27"/>
      <w:r>
        <w:rPr>
          <w:rStyle w:val="Refdecomentrio"/>
        </w:rPr>
        <w:commentReference w:id="27"/>
      </w:r>
      <w:r>
        <w:t xml:space="preserve">seguida após o </w:t>
      </w:r>
      <w:r w:rsidRPr="00A10710">
        <w:rPr>
          <w:highlight w:val="yellow"/>
        </w:rPr>
        <w:t>termino</w:t>
      </w:r>
      <w:r>
        <w:t xml:space="preserve"> da seção</w:t>
      </w:r>
      <w:r w:rsidRPr="00EF645B">
        <w:t xml:space="preserve"> os dados que foram obtidos de cada jogador são acrescidos nas </w:t>
      </w:r>
      <w:r>
        <w:t>estatísticas</w:t>
      </w:r>
      <w:r w:rsidRPr="00EF645B">
        <w:t xml:space="preserve"> que eles já possuíam, conforme </w:t>
      </w:r>
      <w:r>
        <w:t>(</w:t>
      </w:r>
      <w:r>
        <w:fldChar w:fldCharType="begin"/>
      </w:r>
      <w:r>
        <w:instrText xml:space="preserve"> REF _Ref83321852 \h </w:instrText>
      </w:r>
      <w:r>
        <w:fldChar w:fldCharType="separate"/>
      </w:r>
      <w:r>
        <w:t xml:space="preserve">Figura </w:t>
      </w:r>
      <w:r>
        <w:rPr>
          <w:noProof/>
        </w:rPr>
        <w:t>3</w:t>
      </w:r>
      <w:r>
        <w:fldChar w:fldCharType="end"/>
      </w:r>
      <w:r>
        <w:t xml:space="preserve">) (ALCÂNTARA </w:t>
      </w:r>
      <w:r w:rsidRPr="007A4782">
        <w:rPr>
          <w:i/>
        </w:rPr>
        <w:t>et al.</w:t>
      </w:r>
      <w:r>
        <w:t xml:space="preserve">, </w:t>
      </w:r>
      <w:r w:rsidRPr="007A4782">
        <w:t>201</w:t>
      </w:r>
      <w:r>
        <w:t>8</w:t>
      </w:r>
      <w:r w:rsidRPr="007A4782">
        <w:t>)</w:t>
      </w:r>
      <w:r>
        <w:t>.</w:t>
      </w:r>
    </w:p>
    <w:p w14:paraId="7AFCA1C1" w14:textId="77777777" w:rsidR="00FA26AD" w:rsidRDefault="00FA26AD" w:rsidP="00E42A0E">
      <w:pPr>
        <w:pStyle w:val="TF-TEXTO"/>
      </w:pPr>
    </w:p>
    <w:p w14:paraId="25D30938" w14:textId="77777777" w:rsidR="00540136" w:rsidRDefault="00540136" w:rsidP="00F9051A">
      <w:pPr>
        <w:pStyle w:val="TF-TEXTO"/>
        <w:spacing w:line="240" w:lineRule="auto"/>
      </w:pPr>
      <w:r>
        <w:lastRenderedPageBreak/>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xml:space="preserve"> - Visualização da sala dos jogadores da equipe e suas estatísticas individuais</w:t>
      </w:r>
    </w:p>
    <w:p w14:paraId="2C157E77" w14:textId="77777777" w:rsidR="00540136" w:rsidRDefault="00540136" w:rsidP="00AB47C5">
      <w:pPr>
        <w:pStyle w:val="TF-FIGURA"/>
      </w:pPr>
      <w:r>
        <w:rPr>
          <w:noProof/>
        </w:rPr>
        <w:drawing>
          <wp:inline distT="0" distB="0" distL="0" distR="0" wp14:anchorId="5B1F3AF3" wp14:editId="58255178">
            <wp:extent cx="4273550" cy="2564130"/>
            <wp:effectExtent l="19050" t="19050" r="12700" b="266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4FA15BE5" w14:textId="77777777" w:rsidR="00540136" w:rsidRDefault="00540136" w:rsidP="008373F4">
      <w:pPr>
        <w:pStyle w:val="TF-FONTE"/>
      </w:pPr>
      <w:r>
        <w:t xml:space="preserve">Fonte: </w:t>
      </w:r>
      <w:r w:rsidRPr="00A10710">
        <w:rPr>
          <w:highlight w:val="yellow"/>
        </w:rPr>
        <w:t>adaptada Alcântara</w:t>
      </w:r>
      <w:r w:rsidRPr="00365E3D">
        <w:t xml:space="preserve"> </w:t>
      </w:r>
      <w:r w:rsidRPr="00365E3D">
        <w:rPr>
          <w:i/>
        </w:rPr>
        <w:t>et al.</w:t>
      </w:r>
      <w:r w:rsidRPr="00365E3D">
        <w:t xml:space="preserve"> (2018)</w:t>
      </w:r>
      <w:r>
        <w:t>.</w:t>
      </w:r>
    </w:p>
    <w:p w14:paraId="7C4F30A9" w14:textId="77777777" w:rsidR="00540136" w:rsidRDefault="00540136" w:rsidP="00540136">
      <w:pPr>
        <w:pStyle w:val="Ttulo2"/>
        <w:spacing w:after="120" w:line="240" w:lineRule="auto"/>
      </w:pPr>
      <w:r>
        <w:t>um Sistema para formação de equipes em games multiplayer</w:t>
      </w:r>
    </w:p>
    <w:p w14:paraId="050AC6BF" w14:textId="77777777" w:rsidR="00540136" w:rsidRPr="00F2190F" w:rsidRDefault="00540136" w:rsidP="00A44581">
      <w:pPr>
        <w:pStyle w:val="TF-TEXTO"/>
      </w:pPr>
      <w:r w:rsidRPr="00F2190F">
        <w:t xml:space="preserve">Lima </w:t>
      </w:r>
      <w:r w:rsidRPr="00F2190F">
        <w:rPr>
          <w:i/>
        </w:rPr>
        <w:t>et al.</w:t>
      </w:r>
      <w:r w:rsidRPr="00F2190F">
        <w:t xml:space="preserve"> (2016) apresenta</w:t>
      </w:r>
      <w:r>
        <w:t>m</w:t>
      </w:r>
      <w:r w:rsidRPr="00F2190F">
        <w:t xml:space="preserve"> um sistema web </w:t>
      </w:r>
      <w:r>
        <w:t xml:space="preserve">para </w:t>
      </w:r>
      <w:r w:rsidRPr="00F2190F">
        <w:t>ajudar os usuários de jogos on</w:t>
      </w:r>
      <w:r>
        <w:t>-</w:t>
      </w:r>
      <w:r w:rsidRPr="00F2190F">
        <w:t xml:space="preserve">line de </w:t>
      </w:r>
      <w:r w:rsidRPr="00381245">
        <w:t>multijogadores</w:t>
      </w:r>
      <w:r w:rsidRPr="00F2190F">
        <w:t xml:space="preserve"> a encontrar equipes para seus jogos preferidos</w:t>
      </w:r>
      <w:r>
        <w:t xml:space="preserve">, intitulado </w:t>
      </w:r>
      <w:proofErr w:type="spellStart"/>
      <w:r>
        <w:t>TeamFinder</w:t>
      </w:r>
      <w:proofErr w:type="spellEnd"/>
      <w:r w:rsidRPr="00F2190F">
        <w:t xml:space="preserve">. Umas das premissas do </w:t>
      </w:r>
      <w:proofErr w:type="spellStart"/>
      <w:r w:rsidRPr="00F2190F">
        <w:t>TeamFinder</w:t>
      </w:r>
      <w:proofErr w:type="spellEnd"/>
      <w:r w:rsidRPr="00F2190F">
        <w:t xml:space="preserve"> leva em consideração</w:t>
      </w:r>
      <w:r>
        <w:t xml:space="preserve"> que</w:t>
      </w:r>
      <w:r w:rsidRPr="00F2190F">
        <w:t xml:space="preserve"> para um jogador ser bem-sucedido é essencial a formação de equipe e o trabalho colaborativo entre os jogadores</w:t>
      </w:r>
      <w:r>
        <w:t xml:space="preserve">, assim </w:t>
      </w:r>
      <w:commentRangeStart w:id="28"/>
      <w:r>
        <w:t>como</w:t>
      </w:r>
      <w:r w:rsidRPr="00F2190F">
        <w:t xml:space="preserve"> que o</w:t>
      </w:r>
      <w:commentRangeEnd w:id="28"/>
      <w:r>
        <w:rPr>
          <w:rStyle w:val="Refdecomentrio"/>
        </w:rPr>
        <w:commentReference w:id="28"/>
      </w:r>
      <w:r w:rsidRPr="00F2190F">
        <w:t xml:space="preserve"> </w:t>
      </w:r>
      <w:r w:rsidRPr="00381245">
        <w:t>público-alvo</w:t>
      </w:r>
      <w:r w:rsidRPr="00F2190F">
        <w:t xml:space="preserve"> dos jogos on</w:t>
      </w:r>
      <w:r>
        <w:t>-</w:t>
      </w:r>
      <w:r w:rsidRPr="00F2190F">
        <w:t xml:space="preserve">line </w:t>
      </w:r>
      <w:r>
        <w:t>tenham</w:t>
      </w:r>
      <w:r w:rsidRPr="00F2190F">
        <w:t xml:space="preserve"> variação de idade e grau de </w:t>
      </w:r>
      <w:r>
        <w:t>escolaridade</w:t>
      </w:r>
      <w:r w:rsidRPr="00F2190F">
        <w:t xml:space="preserve"> </w:t>
      </w:r>
      <w:r>
        <w:t xml:space="preserve">e que trabalhem </w:t>
      </w:r>
      <w:r w:rsidRPr="00F2190F">
        <w:t>juntos para alcançar um único objetivo</w:t>
      </w:r>
      <w:r>
        <w:t xml:space="preserve"> (LIMA </w:t>
      </w:r>
      <w:r w:rsidRPr="00F2190F">
        <w:rPr>
          <w:i/>
          <w:iCs/>
        </w:rPr>
        <w:t>et al</w:t>
      </w:r>
      <w:r>
        <w:rPr>
          <w:i/>
          <w:iCs/>
        </w:rPr>
        <w:t>.</w:t>
      </w:r>
      <w:r>
        <w:t>, 2016)</w:t>
      </w:r>
      <w:r w:rsidRPr="00F2190F">
        <w:t xml:space="preserve">.  </w:t>
      </w:r>
    </w:p>
    <w:p w14:paraId="097750E7" w14:textId="77777777" w:rsidR="00540136" w:rsidRPr="002D4D15" w:rsidRDefault="00540136" w:rsidP="00425C6E">
      <w:pPr>
        <w:pStyle w:val="TF-TEXTO"/>
      </w:pPr>
      <w:r w:rsidRPr="00F2190F">
        <w:t xml:space="preserve">As ferramentas </w:t>
      </w:r>
      <w:r>
        <w:t>utilizadas n</w:t>
      </w:r>
      <w:r w:rsidRPr="00F2190F">
        <w:t xml:space="preserve">o desenvolvimento foram </w:t>
      </w:r>
      <w:r>
        <w:t xml:space="preserve">divididas em </w:t>
      </w:r>
      <w:r w:rsidRPr="00F2190F">
        <w:rPr>
          <w:i/>
          <w:iCs/>
        </w:rPr>
        <w:t>back-end</w:t>
      </w:r>
      <w:r w:rsidRPr="00F2190F">
        <w:t xml:space="preserve"> e </w:t>
      </w:r>
      <w:r w:rsidRPr="00F2190F">
        <w:rPr>
          <w:i/>
          <w:iCs/>
        </w:rPr>
        <w:t>front-end</w:t>
      </w:r>
      <w:r w:rsidRPr="00F2190F">
        <w:t xml:space="preserve">. No </w:t>
      </w:r>
      <w:r w:rsidRPr="00F2190F">
        <w:rPr>
          <w:i/>
          <w:iCs/>
        </w:rPr>
        <w:t>back-end</w:t>
      </w:r>
      <w:r w:rsidRPr="00F2190F">
        <w:t xml:space="preserve"> foi utilizada a ferramenta PHP como linguagem de programação com o auxílio do </w:t>
      </w:r>
      <w:r w:rsidRPr="00F2190F">
        <w:rPr>
          <w:i/>
          <w:iCs/>
        </w:rPr>
        <w:t>framework</w:t>
      </w:r>
      <w:r w:rsidRPr="00F2190F">
        <w:t xml:space="preserve"> </w:t>
      </w:r>
      <w:proofErr w:type="spellStart"/>
      <w:r w:rsidRPr="00F2190F">
        <w:t>cakePHP</w:t>
      </w:r>
      <w:proofErr w:type="spellEnd"/>
      <w:r>
        <w:t xml:space="preserve"> e como </w:t>
      </w:r>
      <w:r w:rsidRPr="00F2190F">
        <w:t xml:space="preserve">SGBD </w:t>
      </w:r>
      <w:r>
        <w:t xml:space="preserve">foi usado o </w:t>
      </w:r>
      <w:r w:rsidRPr="00F2190F">
        <w:t xml:space="preserve">MySQL. As ferramentas </w:t>
      </w:r>
      <w:r>
        <w:t xml:space="preserve">utilizando no processo de desenvolvimento do </w:t>
      </w:r>
      <w:r w:rsidRPr="00F2190F">
        <w:rPr>
          <w:i/>
          <w:iCs/>
        </w:rPr>
        <w:t>front-end</w:t>
      </w:r>
      <w:r w:rsidRPr="00F2190F">
        <w:t xml:space="preserve"> foram HTML, CSS e Javascript, com o </w:t>
      </w:r>
      <w:r w:rsidRPr="00F2190F">
        <w:rPr>
          <w:i/>
          <w:iCs/>
        </w:rPr>
        <w:t>framework</w:t>
      </w:r>
      <w:r w:rsidRPr="00F2190F">
        <w:t xml:space="preserve"> </w:t>
      </w:r>
      <w:r w:rsidRPr="00870D72">
        <w:t>Bootstrap</w:t>
      </w:r>
      <w:r w:rsidRPr="00F2190F">
        <w:t xml:space="preserve"> para </w:t>
      </w:r>
      <w:r>
        <w:t>auxiliar</w:t>
      </w:r>
      <w:r w:rsidRPr="00F2190F">
        <w:t xml:space="preserve"> na construção das telas do sistema</w:t>
      </w:r>
      <w:r>
        <w:t xml:space="preserve"> (LIMA </w:t>
      </w:r>
      <w:r w:rsidRPr="002D4D15">
        <w:rPr>
          <w:i/>
          <w:iCs/>
        </w:rPr>
        <w:t>et al</w:t>
      </w:r>
      <w:r>
        <w:rPr>
          <w:i/>
          <w:iCs/>
        </w:rPr>
        <w:t>.</w:t>
      </w:r>
      <w:r>
        <w:t>, 2016)</w:t>
      </w:r>
      <w:r w:rsidRPr="002D4D15">
        <w:t xml:space="preserve">.  </w:t>
      </w:r>
    </w:p>
    <w:p w14:paraId="41675448" w14:textId="77777777" w:rsidR="00540136" w:rsidRPr="00F2190F" w:rsidRDefault="00540136" w:rsidP="00A44581">
      <w:pPr>
        <w:pStyle w:val="TF-TEXTO"/>
      </w:pPr>
      <w:r w:rsidRPr="00F2190F">
        <w:t>Os jogos on</w:t>
      </w:r>
      <w:r>
        <w:t>-</w:t>
      </w:r>
      <w:r w:rsidRPr="00F2190F">
        <w:t>line possuem diver</w:t>
      </w:r>
      <w:r>
        <w:t xml:space="preserve">sos tipos de categoria, </w:t>
      </w:r>
      <w:commentRangeStart w:id="29"/>
      <w:r>
        <w:t>devido</w:t>
      </w:r>
      <w:r w:rsidRPr="00F2190F">
        <w:t xml:space="preserve"> sua </w:t>
      </w:r>
      <w:commentRangeEnd w:id="29"/>
      <w:r>
        <w:rPr>
          <w:rStyle w:val="Refdecomentrio"/>
        </w:rPr>
        <w:commentReference w:id="29"/>
      </w:r>
      <w:r w:rsidRPr="00F2190F">
        <w:t>valorização no mercado atual</w:t>
      </w:r>
      <w:r>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Para participar de eventos dentro dessas categorias na maioria das vezes os jogadores se agrupam formando equipe</w:t>
      </w:r>
      <w:r>
        <w:t>,</w:t>
      </w:r>
      <w:r w:rsidRPr="00F2190F">
        <w:t xml:space="preserve"> </w:t>
      </w:r>
      <w:r>
        <w:t xml:space="preserve">na qual </w:t>
      </w:r>
      <w:r w:rsidRPr="00F2190F">
        <w:t xml:space="preserve">cada indivíduo tem seu papel e sua atividade </w:t>
      </w:r>
      <w:commentRangeStart w:id="30"/>
      <w:r>
        <w:t>especifica</w:t>
      </w:r>
      <w:commentRangeEnd w:id="30"/>
      <w:r>
        <w:rPr>
          <w:rStyle w:val="Refdecomentrio"/>
        </w:rPr>
        <w:commentReference w:id="30"/>
      </w:r>
      <w:r w:rsidRPr="00F2190F">
        <w:t xml:space="preserve">. Todos os jogadores da equipe trabalham de modo coordenado para ativar um objetivo que varia </w:t>
      </w:r>
      <w:r>
        <w:t xml:space="preserve">entre </w:t>
      </w:r>
      <w:r w:rsidRPr="00F2190F">
        <w:t>derrotar algum personagem do jogo ou até mesmo jogar contra uma equipe advers</w:t>
      </w:r>
      <w:r>
        <w:t>á</w:t>
      </w:r>
      <w:r w:rsidRPr="00F2190F">
        <w:t>ria</w:t>
      </w:r>
      <w:r>
        <w:t xml:space="preserve"> (LIMA </w:t>
      </w:r>
      <w:r w:rsidRPr="002D4D15">
        <w:rPr>
          <w:i/>
          <w:iCs/>
        </w:rPr>
        <w:t>et al</w:t>
      </w:r>
      <w:r>
        <w:rPr>
          <w:i/>
          <w:iCs/>
        </w:rPr>
        <w:t>.</w:t>
      </w:r>
      <w:r>
        <w:t>, 2016)</w:t>
      </w:r>
      <w:r w:rsidRPr="002D4D15">
        <w:t>.</w:t>
      </w:r>
    </w:p>
    <w:p w14:paraId="341927FF" w14:textId="77777777" w:rsidR="00540136" w:rsidRDefault="00540136" w:rsidP="00A44581">
      <w:pPr>
        <w:pStyle w:val="TF-TEXTO"/>
      </w:pPr>
      <w:r w:rsidRPr="00F2190F">
        <w:t>Para utilizar o sistema</w:t>
      </w:r>
      <w:r>
        <w:t>,</w:t>
      </w:r>
      <w:r w:rsidRPr="00F2190F">
        <w:t xml:space="preserve"> primeiro o usuário precisa selecionar o jogo de sua preferência</w:t>
      </w:r>
      <w:r>
        <w:t>.</w:t>
      </w:r>
      <w:r w:rsidRPr="00F2190F">
        <w:t xml:space="preserve"> </w:t>
      </w:r>
      <w:r>
        <w:t>C</w:t>
      </w:r>
      <w:r w:rsidRPr="00F2190F">
        <w:t xml:space="preserve">om o jogo selecionado são exibidas as equipes que estão </w:t>
      </w:r>
      <w:r w:rsidRPr="00F22BC0">
        <w:t>à</w:t>
      </w:r>
      <w:r w:rsidRPr="00F2190F">
        <w:t xml:space="preserve"> d</w:t>
      </w:r>
      <w:r>
        <w:t>isposição para o usuário entrar. C</w:t>
      </w:r>
      <w:r w:rsidRPr="00F2190F">
        <w:t xml:space="preserve">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Com o jogo selecionado o usuário é direcionado para a próxima tela </w:t>
      </w:r>
      <w:r>
        <w:t>na qual</w:t>
      </w:r>
      <w:r w:rsidRPr="00F2190F">
        <w:t xml:space="preserve"> são apresentadas as equipes e </w:t>
      </w:r>
      <w:r>
        <w:t>seus membros</w:t>
      </w:r>
      <w:r w:rsidRPr="00F2190F">
        <w:t xml:space="preserve">. Caso o usuário deseje saber mais a respeito da equipe ele pode abrir uma aba especifica da equipe </w:t>
      </w:r>
      <w:r>
        <w:t xml:space="preserve">na qual </w:t>
      </w:r>
      <w:r w:rsidRPr="00F2190F">
        <w:t>são apresentados os participantes da equipe e também pode ser feita a solicitação para participar do grupo</w:t>
      </w:r>
      <w:r>
        <w:t>. A</w:t>
      </w:r>
      <w:r w:rsidRPr="00F2190F">
        <w:t>pós a liberação do líder da equipe o usuário tem acesso as demais informações dos membros</w:t>
      </w:r>
      <w:r>
        <w:t xml:space="preserve"> (LIMA </w:t>
      </w:r>
      <w:r w:rsidRPr="002D4D15">
        <w:rPr>
          <w:i/>
          <w:iCs/>
        </w:rPr>
        <w:t>et al</w:t>
      </w:r>
      <w:r>
        <w:rPr>
          <w:i/>
          <w:iCs/>
        </w:rPr>
        <w:t>.</w:t>
      </w:r>
      <w:r>
        <w:t>, 2016)</w:t>
      </w:r>
      <w:r w:rsidRPr="002D4D15">
        <w:t xml:space="preserve">.  </w:t>
      </w:r>
    </w:p>
    <w:p w14:paraId="4420334F" w14:textId="77777777" w:rsidR="00540136" w:rsidRDefault="00540136" w:rsidP="00A44581">
      <w:pPr>
        <w:pStyle w:val="TF-TEXTO"/>
      </w:pPr>
      <w:r>
        <w:t xml:space="preserve">Ao entrar na tela de opções dentro do sistema são apresentadas quatro funcionalidades para o usuário (Figura 4). Nessa tela do sistema é apresentado a opção de criar uma equipe independente do jogo selecionado, encontrar jogadores próximos, caso achar necessário o usuário pode solicitar o cadastro de um novo console ou jogo sendo necessário explicar o novo cadastro com detalhes e a última opção que é mostrada na (Figura 4) é a de denúncia de jogadores por alguma atitude negativa que eles tiveram (LIMA </w:t>
      </w:r>
      <w:r w:rsidRPr="002D4D15">
        <w:rPr>
          <w:i/>
          <w:iCs/>
        </w:rPr>
        <w:t>et al</w:t>
      </w:r>
      <w:r>
        <w:rPr>
          <w:i/>
          <w:iCs/>
        </w:rPr>
        <w:t>.</w:t>
      </w:r>
      <w:r>
        <w:t>, 2016)</w:t>
      </w:r>
      <w:r w:rsidRPr="002D4D15">
        <w:t xml:space="preserve">.  </w:t>
      </w:r>
    </w:p>
    <w:p w14:paraId="225D3717" w14:textId="77777777" w:rsidR="00540136" w:rsidRPr="00B25585" w:rsidRDefault="00540136" w:rsidP="00F9051A">
      <w:pPr>
        <w:pStyle w:val="TF-LEGENDA"/>
        <w:spacing w:before="0"/>
      </w:pPr>
      <w:r w:rsidRPr="00B25585">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rsidRPr="00B25585">
        <w:t xml:space="preserve"> - Visualização das funcionalidades disponíveis</w:t>
      </w:r>
    </w:p>
    <w:p w14:paraId="6D173B94" w14:textId="77777777" w:rsidR="00540136" w:rsidRDefault="00540136" w:rsidP="00F9051A">
      <w:pPr>
        <w:pStyle w:val="TF-FIGURA"/>
      </w:pPr>
      <w:r w:rsidRPr="00B25585">
        <w:rPr>
          <w:noProof/>
        </w:rPr>
        <w:drawing>
          <wp:inline distT="0" distB="0" distL="0" distR="0" wp14:anchorId="2AB35697" wp14:editId="3D0DAB35">
            <wp:extent cx="5630349" cy="2762599"/>
            <wp:effectExtent l="19050" t="19050" r="27940" b="19050"/>
            <wp:docPr id="16" name="Imagem 16" descr="C:\Users\ferna\OneDrive\Área de Trabalho\Team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OneDrive\Área de Trabalho\TeamFi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0349" cy="2762599"/>
                    </a:xfrm>
                    <a:prstGeom prst="rect">
                      <a:avLst/>
                    </a:prstGeom>
                    <a:noFill/>
                    <a:ln>
                      <a:solidFill>
                        <a:schemeClr val="tx1"/>
                      </a:solidFill>
                    </a:ln>
                    <a:effectLst>
                      <a:softEdge rad="0"/>
                    </a:effectLst>
                  </pic:spPr>
                </pic:pic>
              </a:graphicData>
            </a:graphic>
          </wp:inline>
        </w:drawing>
      </w:r>
    </w:p>
    <w:p w14:paraId="2F558EE2" w14:textId="77777777" w:rsidR="00540136" w:rsidRPr="00B25585" w:rsidRDefault="00540136" w:rsidP="00F9051A">
      <w:pPr>
        <w:pStyle w:val="TF-LEGENDA"/>
        <w:spacing w:before="0"/>
        <w:rPr>
          <w:sz w:val="20"/>
        </w:rPr>
      </w:pPr>
      <w:r w:rsidRPr="00B25585">
        <w:rPr>
          <w:sz w:val="20"/>
        </w:rPr>
        <w:t xml:space="preserve">Fonte: adaptada Lima </w:t>
      </w:r>
      <w:r w:rsidRPr="001320E3">
        <w:rPr>
          <w:i/>
          <w:sz w:val="20"/>
        </w:rPr>
        <w:t>et al</w:t>
      </w:r>
      <w:r w:rsidRPr="00B25585">
        <w:rPr>
          <w:sz w:val="20"/>
        </w:rPr>
        <w:t>. (2016).</w:t>
      </w:r>
    </w:p>
    <w:p w14:paraId="00574028" w14:textId="77777777" w:rsidR="00540136" w:rsidRDefault="00540136" w:rsidP="00A44581">
      <w:pPr>
        <w:pStyle w:val="TF-TEXTO"/>
      </w:pPr>
      <w:r w:rsidRPr="00F2190F">
        <w:t>Após a realização do evento com sua equipe cada membro vai criando a sua reputação individual</w:t>
      </w:r>
      <w:r>
        <w:t>,</w:t>
      </w:r>
      <w:r w:rsidRPr="00F2190F">
        <w:t xml:space="preserve"> que funciona de forma a armazenar o histórico do jogador e como ele se saiu na atividade individual que foi designada. </w:t>
      </w:r>
      <w:r w:rsidRPr="00263A81">
        <w:rPr>
          <w:highlight w:val="yellow"/>
        </w:rPr>
        <w:t>Dessa forma os</w:t>
      </w:r>
      <w:r w:rsidRPr="00F2190F">
        <w:t xml:space="preserve"> demais jogadores podem avaliar seu desempenho. Caso o usuário de alguma forma seja ofendido por algum outro jogador da sua equipe ou </w:t>
      </w:r>
      <w:r>
        <w:t xml:space="preserve">da equipe </w:t>
      </w:r>
      <w:r w:rsidRPr="00F2190F">
        <w:t>adversária</w:t>
      </w:r>
      <w:r>
        <w:t>,</w:t>
      </w:r>
      <w:r w:rsidRPr="00F2190F">
        <w:t xml:space="preserve"> ele pode utilizar a opção de </w:t>
      </w:r>
      <w:r w:rsidRPr="00425C6E">
        <w:t>denúncia</w:t>
      </w:r>
      <w:r>
        <w:t>,</w:t>
      </w:r>
      <w:r w:rsidRPr="00F2190F">
        <w:t xml:space="preserve"> </w:t>
      </w:r>
      <w:r>
        <w:t>gerando</w:t>
      </w:r>
      <w:r w:rsidRPr="00F2190F">
        <w:t xml:space="preserve"> uma punição ao jogador que tem algum conteúdo inapropriado</w:t>
      </w:r>
      <w:r>
        <w:t xml:space="preserve"> (LIMA </w:t>
      </w:r>
      <w:r w:rsidRPr="002D4D15">
        <w:rPr>
          <w:i/>
          <w:iCs/>
        </w:rPr>
        <w:t>et al</w:t>
      </w:r>
      <w:r>
        <w:rPr>
          <w:i/>
          <w:iCs/>
        </w:rPr>
        <w:t>.</w:t>
      </w:r>
      <w:r>
        <w:t>, 2016)</w:t>
      </w:r>
      <w:r w:rsidRPr="002D4D15">
        <w:t xml:space="preserve">.  </w:t>
      </w:r>
    </w:p>
    <w:p w14:paraId="2E450005" w14:textId="77777777" w:rsidR="00540136" w:rsidRDefault="00540136" w:rsidP="00FA26AD">
      <w:pPr>
        <w:pStyle w:val="Ttulo1"/>
      </w:pPr>
      <w:r>
        <w:t>proposta</w:t>
      </w:r>
    </w:p>
    <w:p w14:paraId="281E9038" w14:textId="77777777" w:rsidR="00540136" w:rsidRPr="00394D43" w:rsidRDefault="00540136" w:rsidP="009F3689">
      <w:pPr>
        <w:pStyle w:val="TF-TEXTO"/>
      </w:pPr>
      <w:r w:rsidRPr="00394D43">
        <w:t>Nest</w:t>
      </w:r>
      <w:r>
        <w:t xml:space="preserve">a seção </w:t>
      </w:r>
      <w:r w:rsidRPr="00394D43">
        <w:t>serão apresentadas as justificativas para a realização do trabalho proposto</w:t>
      </w:r>
      <w:r>
        <w:t xml:space="preserve"> (subseção </w:t>
      </w:r>
      <w:r>
        <w:fldChar w:fldCharType="begin"/>
      </w:r>
      <w:r>
        <w:instrText xml:space="preserve"> REF _Ref87971971 \r \h </w:instrText>
      </w:r>
      <w:r>
        <w:fldChar w:fldCharType="separate"/>
      </w:r>
      <w:r>
        <w:t>3.1</w:t>
      </w:r>
      <w:r>
        <w:fldChar w:fldCharType="end"/>
      </w:r>
      <w:r>
        <w:t>),</w:t>
      </w:r>
      <w:r w:rsidRPr="00394D43">
        <w:t xml:space="preserve"> bem como serão expostos os requisitos principais</w:t>
      </w:r>
      <w:r>
        <w:t xml:space="preserve"> (subseção </w:t>
      </w:r>
      <w:r>
        <w:fldChar w:fldCharType="begin"/>
      </w:r>
      <w:r>
        <w:instrText xml:space="preserve"> REF _Ref87973466 \r \h </w:instrText>
      </w:r>
      <w:r>
        <w:fldChar w:fldCharType="separate"/>
      </w:r>
      <w:r>
        <w:t>3.2</w:t>
      </w:r>
      <w:r>
        <w:fldChar w:fldCharType="end"/>
      </w:r>
      <w:r>
        <w:t>)</w:t>
      </w:r>
      <w:r w:rsidRPr="00394D43">
        <w:t xml:space="preserve">, finalizando </w:t>
      </w:r>
      <w:r w:rsidRPr="00394D43">
        <w:lastRenderedPageBreak/>
        <w:t>com a metodologia e o cronograma planejado para o desenvolvimento do trabalho</w:t>
      </w:r>
      <w:r>
        <w:t xml:space="preserve"> (subseção </w:t>
      </w:r>
      <w:r>
        <w:fldChar w:fldCharType="begin"/>
      </w:r>
      <w:r>
        <w:instrText xml:space="preserve"> REF _Ref87973480 \r \h </w:instrText>
      </w:r>
      <w:r>
        <w:fldChar w:fldCharType="separate"/>
      </w:r>
      <w:r>
        <w:t>3.3</w:t>
      </w:r>
      <w:r>
        <w:fldChar w:fldCharType="end"/>
      </w:r>
      <w:r>
        <w:t>)</w:t>
      </w:r>
      <w:r w:rsidRPr="00394D43">
        <w:t>.</w:t>
      </w:r>
    </w:p>
    <w:p w14:paraId="378F7263" w14:textId="77777777" w:rsidR="00540136" w:rsidRDefault="00540136" w:rsidP="00540136">
      <w:pPr>
        <w:pStyle w:val="Ttulo2"/>
        <w:spacing w:after="120" w:line="240" w:lineRule="auto"/>
      </w:pPr>
      <w:r w:rsidDel="009F3689">
        <w:t xml:space="preserve"> </w:t>
      </w:r>
      <w:r>
        <w:t>JUSTIFICATIVA</w:t>
      </w:r>
    </w:p>
    <w:p w14:paraId="152402BB" w14:textId="77777777" w:rsidR="00540136" w:rsidRDefault="00540136" w:rsidP="00BE35DB">
      <w:pPr>
        <w:pStyle w:val="TF-TEXTO"/>
      </w:pPr>
      <w:r>
        <w:t xml:space="preserve">Caso unificadas algumas características dos sistemas da seção </w:t>
      </w:r>
      <w:r>
        <w:fldChar w:fldCharType="begin"/>
      </w:r>
      <w:r>
        <w:instrText xml:space="preserve"> REF _Ref83321948 \r \h </w:instrText>
      </w:r>
      <w:r>
        <w:fldChar w:fldCharType="separate"/>
      </w:r>
      <w:r>
        <w:t>2</w:t>
      </w:r>
      <w:r>
        <w:fldChar w:fldCharType="end"/>
      </w:r>
      <w:r>
        <w:t xml:space="preserve"> é possível desenvolver um sistema com relevância ao tema proposto, conforme é evidenciado na seção </w:t>
      </w:r>
      <w:r>
        <w:fldChar w:fldCharType="begin"/>
      </w:r>
      <w:r>
        <w:instrText xml:space="preserve"> REF _Ref83321940 \r \h </w:instrText>
      </w:r>
      <w:r>
        <w:fldChar w:fldCharType="separate"/>
      </w:r>
      <w:r>
        <w:t>1</w:t>
      </w:r>
      <w:r>
        <w:fldChar w:fldCharType="end"/>
      </w:r>
      <w:r>
        <w:t xml:space="preserve">. </w:t>
      </w:r>
      <w:r w:rsidRPr="000706D5">
        <w:t xml:space="preserve">Lima </w:t>
      </w:r>
      <w:r w:rsidRPr="000706D5">
        <w:rPr>
          <w:i/>
        </w:rPr>
        <w:t>et al.</w:t>
      </w:r>
      <w:r w:rsidRPr="000706D5">
        <w:t xml:space="preserve"> (2016)</w:t>
      </w:r>
      <w:r>
        <w:t xml:space="preserve"> afirmam que para ser bem-sucedido em um game on-line é preciso que aconteça a formação de </w:t>
      </w:r>
      <w:r w:rsidRPr="00E20D42">
        <w:rPr>
          <w:highlight w:val="yellow"/>
        </w:rPr>
        <w:t>equipe, os</w:t>
      </w:r>
      <w:r>
        <w:t xml:space="preserve"> maiores desafios de jogos on-line de </w:t>
      </w:r>
      <w:r w:rsidRPr="003F3DC9">
        <w:rPr>
          <w:i/>
        </w:rPr>
        <w:t>multiplayer</w:t>
      </w:r>
      <w:r>
        <w:t xml:space="preserve"> só podem ser conquistados com a união e a colaboração dos jogadores estando em equipes. Nesse sentido, </w:t>
      </w:r>
      <w:r w:rsidRPr="00F2190F">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apresentam diferentes formas para buscar a união de pessoas e realização de eventos por via de um sistema, mas cada um com sua respectiva área de atuação. No Quadro 1 é apresentado um comparativo entre os trabalhos correlatos, de modo que as linhas representam características e as colunas os trabalhos correlatos que foram utilizados. </w:t>
      </w:r>
    </w:p>
    <w:p w14:paraId="21896D58" w14:textId="77777777" w:rsidR="00540136" w:rsidRDefault="00540136" w:rsidP="00577E79">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1</w:t>
      </w:r>
      <w:r>
        <w:rPr>
          <w:noProof/>
        </w:rPr>
        <w:fldChar w:fldCharType="end"/>
      </w:r>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3"/>
        <w:gridCol w:w="1552"/>
        <w:gridCol w:w="1551"/>
        <w:gridCol w:w="1377"/>
      </w:tblGrid>
      <w:tr w:rsidR="00540136" w14:paraId="4A5E553F" w14:textId="77777777" w:rsidTr="00F2190F">
        <w:trPr>
          <w:trHeight w:val="441"/>
        </w:trPr>
        <w:tc>
          <w:tcPr>
            <w:tcW w:w="4536" w:type="dxa"/>
            <w:tcBorders>
              <w:tl2br w:val="single" w:sz="4" w:space="0" w:color="auto"/>
            </w:tcBorders>
            <w:shd w:val="clear" w:color="auto" w:fill="A6A6A6"/>
          </w:tcPr>
          <w:p w14:paraId="30347F4B" w14:textId="77777777" w:rsidR="00540136" w:rsidRPr="00F2190F" w:rsidRDefault="00540136" w:rsidP="00F2190F">
            <w:pPr>
              <w:pStyle w:val="TF-TEXTOQUADRO"/>
              <w:jc w:val="right"/>
              <w:rPr>
                <w:b/>
                <w:bCs/>
                <w:sz w:val="20"/>
              </w:rPr>
            </w:pPr>
            <w:r w:rsidRPr="00F2190F">
              <w:rPr>
                <w:b/>
                <w:bCs/>
                <w:sz w:val="20"/>
              </w:rPr>
              <w:t>Trabalhos Correlatos</w:t>
            </w:r>
          </w:p>
          <w:p w14:paraId="69042E2B" w14:textId="77777777" w:rsidR="00540136" w:rsidRPr="00F2190F" w:rsidRDefault="00540136"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606C243A" w14:textId="77777777" w:rsidR="00540136" w:rsidRDefault="00540136" w:rsidP="001367E2">
            <w:pPr>
              <w:pStyle w:val="TF-TEXTOQUADRO"/>
              <w:jc w:val="center"/>
              <w:rPr>
                <w:b/>
                <w:bCs/>
                <w:sz w:val="20"/>
              </w:rPr>
            </w:pPr>
            <w:r w:rsidRPr="00F2190F">
              <w:rPr>
                <w:b/>
                <w:bCs/>
                <w:sz w:val="20"/>
              </w:rPr>
              <w:t xml:space="preserve">Zucchi </w:t>
            </w:r>
          </w:p>
          <w:p w14:paraId="2FB6A188" w14:textId="77777777" w:rsidR="00540136" w:rsidRPr="00F2190F" w:rsidRDefault="00540136" w:rsidP="001367E2">
            <w:pPr>
              <w:pStyle w:val="TF-TEXTOQUADRO"/>
              <w:jc w:val="center"/>
              <w:rPr>
                <w:b/>
                <w:bCs/>
                <w:sz w:val="20"/>
              </w:rPr>
            </w:pPr>
            <w:r w:rsidRPr="00F2190F">
              <w:rPr>
                <w:b/>
                <w:bCs/>
                <w:sz w:val="20"/>
              </w:rPr>
              <w:t>(2018)</w:t>
            </w:r>
          </w:p>
        </w:tc>
        <w:tc>
          <w:tcPr>
            <w:tcW w:w="1559" w:type="dxa"/>
            <w:shd w:val="clear" w:color="auto" w:fill="A6A6A6"/>
            <w:vAlign w:val="center"/>
          </w:tcPr>
          <w:p w14:paraId="0C5FBDCB" w14:textId="77777777" w:rsidR="00540136" w:rsidRPr="00F2190F" w:rsidRDefault="00540136" w:rsidP="001367E2">
            <w:pPr>
              <w:pStyle w:val="TF-TEXTOQUADRO"/>
              <w:jc w:val="center"/>
              <w:rPr>
                <w:b/>
                <w:bCs/>
                <w:sz w:val="20"/>
              </w:rPr>
            </w:pPr>
            <w:r w:rsidRPr="003F3DC9">
              <w:rPr>
                <w:b/>
              </w:rPr>
              <w:t xml:space="preserve">Alcântara </w:t>
            </w:r>
            <w:r w:rsidRPr="003F3DC9">
              <w:rPr>
                <w:b/>
                <w:i/>
                <w:iCs/>
              </w:rPr>
              <w:t>et al</w:t>
            </w:r>
            <w:r w:rsidRPr="000706D5">
              <w:rPr>
                <w:i/>
                <w:iCs/>
              </w:rPr>
              <w:t>.</w:t>
            </w:r>
            <w:r w:rsidRPr="00F2190F">
              <w:rPr>
                <w:b/>
                <w:bCs/>
                <w:sz w:val="20"/>
              </w:rPr>
              <w:t xml:space="preserve"> (2018)</w:t>
            </w:r>
          </w:p>
        </w:tc>
        <w:tc>
          <w:tcPr>
            <w:tcW w:w="1390" w:type="dxa"/>
            <w:shd w:val="clear" w:color="auto" w:fill="A6A6A6"/>
            <w:vAlign w:val="center"/>
          </w:tcPr>
          <w:p w14:paraId="5000D0FD" w14:textId="77777777" w:rsidR="00540136" w:rsidRPr="00F2190F" w:rsidRDefault="00540136" w:rsidP="00AA352B">
            <w:pPr>
              <w:pStyle w:val="TF-TEXTOQUADRO"/>
              <w:jc w:val="center"/>
              <w:rPr>
                <w:b/>
                <w:bCs/>
                <w:sz w:val="20"/>
              </w:rPr>
            </w:pPr>
            <w:r w:rsidRPr="003F3DC9">
              <w:rPr>
                <w:b/>
              </w:rPr>
              <w:t xml:space="preserve">Lima </w:t>
            </w:r>
            <w:r w:rsidRPr="003F3DC9">
              <w:rPr>
                <w:b/>
                <w:i/>
                <w:iCs/>
              </w:rPr>
              <w:t>et al.</w:t>
            </w:r>
            <w:r w:rsidRPr="00F2190F">
              <w:rPr>
                <w:b/>
                <w:bCs/>
                <w:sz w:val="20"/>
              </w:rPr>
              <w:t xml:space="preserve"> (2016)</w:t>
            </w:r>
          </w:p>
        </w:tc>
      </w:tr>
      <w:tr w:rsidR="00540136" w14:paraId="50ADB7E2" w14:textId="77777777" w:rsidTr="00F2190F">
        <w:trPr>
          <w:trHeight w:val="108"/>
        </w:trPr>
        <w:tc>
          <w:tcPr>
            <w:tcW w:w="4536" w:type="dxa"/>
            <w:shd w:val="clear" w:color="auto" w:fill="auto"/>
          </w:tcPr>
          <w:p w14:paraId="1FF93BD6" w14:textId="77777777" w:rsidR="00540136" w:rsidRPr="00F2190F" w:rsidRDefault="00540136" w:rsidP="00381245">
            <w:pPr>
              <w:pStyle w:val="TF-TEXTOQUADRO"/>
              <w:rPr>
                <w:sz w:val="20"/>
              </w:rPr>
            </w:pPr>
            <w:r w:rsidRPr="00F2190F">
              <w:rPr>
                <w:sz w:val="20"/>
              </w:rPr>
              <w:t>Construído com base no M3C</w:t>
            </w:r>
          </w:p>
        </w:tc>
        <w:tc>
          <w:tcPr>
            <w:tcW w:w="1560" w:type="dxa"/>
            <w:shd w:val="clear" w:color="auto" w:fill="auto"/>
            <w:vAlign w:val="center"/>
          </w:tcPr>
          <w:p w14:paraId="37795470"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44A92268"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2799C1D4" w14:textId="77777777" w:rsidR="00540136" w:rsidRPr="00F2190F" w:rsidRDefault="00540136" w:rsidP="00381245">
            <w:pPr>
              <w:pStyle w:val="TF-TEXTOQUADRO"/>
              <w:jc w:val="center"/>
              <w:rPr>
                <w:sz w:val="20"/>
              </w:rPr>
            </w:pPr>
            <w:r w:rsidRPr="00F2190F">
              <w:rPr>
                <w:color w:val="FF0000"/>
                <w:sz w:val="20"/>
              </w:rPr>
              <w:t>X</w:t>
            </w:r>
          </w:p>
        </w:tc>
      </w:tr>
      <w:tr w:rsidR="00540136" w14:paraId="70D5D8B5" w14:textId="77777777" w:rsidTr="00F2190F">
        <w:tc>
          <w:tcPr>
            <w:tcW w:w="4536" w:type="dxa"/>
            <w:shd w:val="clear" w:color="auto" w:fill="auto"/>
          </w:tcPr>
          <w:p w14:paraId="33743916" w14:textId="77777777" w:rsidR="00540136" w:rsidRPr="00F2190F" w:rsidRDefault="00540136" w:rsidP="00381245">
            <w:pPr>
              <w:pStyle w:val="TF-TEXTOQUADRO"/>
              <w:rPr>
                <w:sz w:val="20"/>
              </w:rPr>
            </w:pPr>
            <w:r w:rsidRPr="00F2190F">
              <w:rPr>
                <w:sz w:val="20"/>
              </w:rPr>
              <w:t>Jogos on-line</w:t>
            </w:r>
          </w:p>
        </w:tc>
        <w:tc>
          <w:tcPr>
            <w:tcW w:w="1560" w:type="dxa"/>
            <w:shd w:val="clear" w:color="auto" w:fill="auto"/>
            <w:vAlign w:val="center"/>
          </w:tcPr>
          <w:p w14:paraId="0CBECE9F" w14:textId="77777777" w:rsidR="00540136" w:rsidRPr="00F2190F" w:rsidRDefault="00540136"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0F096422"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65332EE"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r>
      <w:tr w:rsidR="00540136" w14:paraId="6089F2FB" w14:textId="77777777" w:rsidTr="00F2190F">
        <w:tc>
          <w:tcPr>
            <w:tcW w:w="4536" w:type="dxa"/>
            <w:shd w:val="clear" w:color="auto" w:fill="auto"/>
          </w:tcPr>
          <w:p w14:paraId="56E78885" w14:textId="77777777" w:rsidR="00540136" w:rsidRPr="00F2190F" w:rsidRDefault="00540136" w:rsidP="00381245">
            <w:pPr>
              <w:pStyle w:val="TF-TEXTOQUADRO"/>
              <w:rPr>
                <w:sz w:val="20"/>
              </w:rPr>
            </w:pPr>
            <w:r w:rsidRPr="00F2190F">
              <w:rPr>
                <w:sz w:val="20"/>
              </w:rPr>
              <w:t>Coordenação de equipes (Coordenação)</w:t>
            </w:r>
          </w:p>
        </w:tc>
        <w:tc>
          <w:tcPr>
            <w:tcW w:w="1560" w:type="dxa"/>
            <w:shd w:val="clear" w:color="auto" w:fill="auto"/>
            <w:vAlign w:val="center"/>
          </w:tcPr>
          <w:p w14:paraId="0B6D3E65"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8FF67A1"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9377B81"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r>
      <w:tr w:rsidR="00540136" w14:paraId="38397572" w14:textId="77777777" w:rsidTr="00F2190F">
        <w:tc>
          <w:tcPr>
            <w:tcW w:w="4536" w:type="dxa"/>
            <w:shd w:val="clear" w:color="auto" w:fill="auto"/>
          </w:tcPr>
          <w:p w14:paraId="273B6F69" w14:textId="77777777" w:rsidR="00540136" w:rsidRPr="00F2190F" w:rsidRDefault="00540136"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2E2DDC06"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05E9398"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3750F7A6" w14:textId="77777777" w:rsidR="00540136" w:rsidRPr="00F2190F" w:rsidRDefault="00540136" w:rsidP="00381245">
            <w:pPr>
              <w:pStyle w:val="TF-TEXTOQUADRO"/>
              <w:jc w:val="center"/>
              <w:rPr>
                <w:sz w:val="20"/>
              </w:rPr>
            </w:pPr>
            <w:r w:rsidRPr="00F2190F">
              <w:rPr>
                <w:color w:val="FF0000"/>
                <w:sz w:val="20"/>
              </w:rPr>
              <w:t>X</w:t>
            </w:r>
          </w:p>
        </w:tc>
      </w:tr>
      <w:tr w:rsidR="00540136" w14:paraId="42539FE2" w14:textId="77777777" w:rsidTr="00F2190F">
        <w:tc>
          <w:tcPr>
            <w:tcW w:w="4536" w:type="dxa"/>
            <w:shd w:val="clear" w:color="auto" w:fill="auto"/>
          </w:tcPr>
          <w:p w14:paraId="0F5B5D99" w14:textId="77777777" w:rsidR="00540136" w:rsidRPr="00F2190F" w:rsidRDefault="00540136" w:rsidP="00381245">
            <w:pPr>
              <w:pStyle w:val="TF-TEXTOQUADRO"/>
              <w:rPr>
                <w:sz w:val="20"/>
              </w:rPr>
            </w:pPr>
            <w:r w:rsidRPr="00F2190F">
              <w:rPr>
                <w:sz w:val="20"/>
              </w:rPr>
              <w:t>Agendamento de compromissos</w:t>
            </w:r>
          </w:p>
        </w:tc>
        <w:tc>
          <w:tcPr>
            <w:tcW w:w="1560" w:type="dxa"/>
            <w:shd w:val="clear" w:color="auto" w:fill="auto"/>
            <w:vAlign w:val="center"/>
          </w:tcPr>
          <w:p w14:paraId="3F227F7D"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2981AE23"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6F023261" w14:textId="77777777" w:rsidR="00540136" w:rsidRPr="00F2190F" w:rsidRDefault="00540136" w:rsidP="00381245">
            <w:pPr>
              <w:pStyle w:val="TF-TEXTOQUADRO"/>
              <w:jc w:val="center"/>
              <w:rPr>
                <w:sz w:val="20"/>
              </w:rPr>
            </w:pPr>
            <w:r w:rsidRPr="00F2190F">
              <w:rPr>
                <w:color w:val="FF0000"/>
                <w:sz w:val="20"/>
              </w:rPr>
              <w:t>X</w:t>
            </w:r>
          </w:p>
        </w:tc>
      </w:tr>
      <w:tr w:rsidR="00540136" w14:paraId="216D88C7" w14:textId="77777777" w:rsidTr="00F2190F">
        <w:tc>
          <w:tcPr>
            <w:tcW w:w="4536" w:type="dxa"/>
            <w:shd w:val="clear" w:color="auto" w:fill="auto"/>
          </w:tcPr>
          <w:p w14:paraId="1D2989A1" w14:textId="77777777" w:rsidR="00540136" w:rsidRPr="00F2190F" w:rsidRDefault="00540136" w:rsidP="00381245">
            <w:pPr>
              <w:pStyle w:val="TF-TEXTOQUADRO"/>
              <w:rPr>
                <w:sz w:val="20"/>
              </w:rPr>
            </w:pPr>
            <w:r w:rsidRPr="00F2190F">
              <w:rPr>
                <w:sz w:val="20"/>
              </w:rPr>
              <w:t>Escolher os participantes</w:t>
            </w:r>
          </w:p>
        </w:tc>
        <w:tc>
          <w:tcPr>
            <w:tcW w:w="1560" w:type="dxa"/>
            <w:shd w:val="clear" w:color="auto" w:fill="auto"/>
            <w:vAlign w:val="center"/>
          </w:tcPr>
          <w:p w14:paraId="5D91A7E0"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37E213AB"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719520C" w14:textId="77777777" w:rsidR="00540136" w:rsidRPr="00F2190F" w:rsidRDefault="00540136" w:rsidP="00381245">
            <w:pPr>
              <w:pStyle w:val="TF-TEXTOQUADRO"/>
              <w:jc w:val="center"/>
              <w:rPr>
                <w:sz w:val="20"/>
              </w:rPr>
            </w:pPr>
            <w:r w:rsidRPr="00670CE5">
              <w:rPr>
                <w:rFonts w:ascii="Segoe UI Symbol" w:hAnsi="Segoe UI Symbol" w:cs="Segoe UI Symbol"/>
                <w:color w:val="00B050"/>
                <w:sz w:val="20"/>
              </w:rPr>
              <w:t>✓</w:t>
            </w:r>
          </w:p>
        </w:tc>
      </w:tr>
      <w:tr w:rsidR="00540136" w14:paraId="30D55134" w14:textId="77777777" w:rsidTr="00F2190F">
        <w:tc>
          <w:tcPr>
            <w:tcW w:w="4536" w:type="dxa"/>
            <w:shd w:val="clear" w:color="auto" w:fill="auto"/>
          </w:tcPr>
          <w:p w14:paraId="0224FBDC" w14:textId="77777777" w:rsidR="00540136" w:rsidRPr="00F2190F" w:rsidRDefault="00540136" w:rsidP="00381245">
            <w:pPr>
              <w:pStyle w:val="TF-TEXTOQUADRO"/>
              <w:rPr>
                <w:sz w:val="20"/>
              </w:rPr>
            </w:pPr>
            <w:r w:rsidRPr="00F2190F">
              <w:rPr>
                <w:sz w:val="20"/>
              </w:rPr>
              <w:t>Método de avaliação</w:t>
            </w:r>
          </w:p>
        </w:tc>
        <w:tc>
          <w:tcPr>
            <w:tcW w:w="1560" w:type="dxa"/>
            <w:shd w:val="clear" w:color="auto" w:fill="auto"/>
            <w:vAlign w:val="center"/>
          </w:tcPr>
          <w:p w14:paraId="5FDED7EC" w14:textId="77777777" w:rsidR="00540136" w:rsidRPr="00F2190F" w:rsidRDefault="00540136" w:rsidP="00381245">
            <w:pPr>
              <w:pStyle w:val="TF-TEXTOQUADRO"/>
              <w:jc w:val="center"/>
              <w:rPr>
                <w:sz w:val="20"/>
              </w:rPr>
            </w:pPr>
            <w:r w:rsidRPr="00F2190F">
              <w:rPr>
                <w:sz w:val="20"/>
              </w:rPr>
              <w:t>RURUCAg</w:t>
            </w:r>
          </w:p>
        </w:tc>
        <w:tc>
          <w:tcPr>
            <w:tcW w:w="1559" w:type="dxa"/>
            <w:shd w:val="clear" w:color="auto" w:fill="auto"/>
            <w:vAlign w:val="center"/>
          </w:tcPr>
          <w:p w14:paraId="030E7100" w14:textId="77777777" w:rsidR="00540136" w:rsidRPr="00F2190F" w:rsidRDefault="00540136" w:rsidP="00381245">
            <w:pPr>
              <w:pStyle w:val="TF-TEXTOQUADRO"/>
              <w:jc w:val="center"/>
              <w:rPr>
                <w:sz w:val="20"/>
              </w:rPr>
            </w:pPr>
            <w:r w:rsidRPr="00F2190F">
              <w:rPr>
                <w:color w:val="FF0000"/>
                <w:sz w:val="20"/>
              </w:rPr>
              <w:t>X</w:t>
            </w:r>
          </w:p>
        </w:tc>
        <w:tc>
          <w:tcPr>
            <w:tcW w:w="1390" w:type="dxa"/>
            <w:shd w:val="clear" w:color="auto" w:fill="auto"/>
            <w:vAlign w:val="center"/>
          </w:tcPr>
          <w:p w14:paraId="5C11C592" w14:textId="77777777" w:rsidR="00540136" w:rsidRPr="00F2190F" w:rsidRDefault="00540136" w:rsidP="00381245">
            <w:pPr>
              <w:pStyle w:val="TF-TEXTOQUADRO"/>
              <w:jc w:val="center"/>
              <w:rPr>
                <w:sz w:val="20"/>
              </w:rPr>
            </w:pPr>
            <w:r w:rsidRPr="00F2190F">
              <w:rPr>
                <w:color w:val="FF0000"/>
                <w:sz w:val="20"/>
              </w:rPr>
              <w:t>X</w:t>
            </w:r>
          </w:p>
        </w:tc>
      </w:tr>
    </w:tbl>
    <w:p w14:paraId="0298F63C" w14:textId="77777777" w:rsidR="00540136" w:rsidRDefault="00540136" w:rsidP="00577E79">
      <w:pPr>
        <w:pStyle w:val="TF-FONTE"/>
      </w:pPr>
      <w:r>
        <w:t>Fonte: elaborado pelo autor.</w:t>
      </w:r>
    </w:p>
    <w:p w14:paraId="412B1411" w14:textId="77777777" w:rsidR="00540136" w:rsidRPr="005E40DD" w:rsidRDefault="00540136" w:rsidP="00CF6917">
      <w:pPr>
        <w:pStyle w:val="TF-TEXTO"/>
      </w:pPr>
      <w:r>
        <w:t xml:space="preserve">Conforme demonstrado no Quadro 1, pode-se analisar que </w:t>
      </w:r>
      <w:r w:rsidRPr="000706D5">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possuem objetivos similares sobre o assunto de Coordenação de equipes e a escolha de participantes para equipes. Essas características foram identificadas nos três correlatos, sendo consideradas peças importantes para alcançar os objetivos. Essas características são importantes para que seja possível </w:t>
      </w:r>
      <w:r w:rsidRPr="00DF0A43">
        <w:t>desenvolver</w:t>
      </w:r>
      <w:r>
        <w:t xml:space="preserve"> a Coordenação entre indivíduos em busca de um objetivo em comum. Alcântara</w:t>
      </w:r>
      <w:r w:rsidRPr="00E402E8">
        <w:t xml:space="preserve"> </w:t>
      </w:r>
      <w:r w:rsidRPr="000706D5">
        <w:rPr>
          <w:i/>
          <w:iCs/>
        </w:rPr>
        <w:t>et al.</w:t>
      </w:r>
      <w:r w:rsidRPr="00E402E8">
        <w:t xml:space="preserve"> (2018)</w:t>
      </w:r>
      <w:r>
        <w:t xml:space="preserve"> e Lima </w:t>
      </w:r>
      <w:r w:rsidRPr="000706D5">
        <w:rPr>
          <w:i/>
          <w:iCs/>
        </w:rPr>
        <w:t>et al.</w:t>
      </w:r>
      <w:r>
        <w:t xml:space="preserve"> (2016) utilizam um sistema para jogos on-line, pois foi destacado o aumento de jogadores que a indústria de jogos possui e a variação das características de pessoas que tem acesso aos jogos. </w:t>
      </w:r>
      <w:r w:rsidRPr="000706D5">
        <w:rPr>
          <w:bCs/>
        </w:rPr>
        <w:t>Zucchi (2018)</w:t>
      </w:r>
      <w:r>
        <w:rPr>
          <w:bCs/>
        </w:rPr>
        <w:t xml:space="preserve"> por outro lado tem como seu ponto principal a construção de equipes para práticas esportivas.</w:t>
      </w:r>
    </w:p>
    <w:p w14:paraId="2CADB9D4" w14:textId="77777777" w:rsidR="00540136" w:rsidRDefault="00540136" w:rsidP="00F2190F">
      <w:pPr>
        <w:pStyle w:val="TF-TEXTO"/>
        <w:rPr>
          <w:bCs/>
        </w:rPr>
      </w:pPr>
      <w:r>
        <w:t xml:space="preserve">A utilização Modelo 3C de Colaboração (M3C), do Método de </w:t>
      </w:r>
      <w:r w:rsidRPr="002233CF">
        <w:rPr>
          <w:highlight w:val="yellow"/>
        </w:rPr>
        <w:t>avaliação</w:t>
      </w:r>
      <w:r>
        <w:t xml:space="preserve"> de User Requirements and Usability and Communicability Assessment in groupware (RURUCAg) e do envio de notificação quando um participante é escolhido para um time se deu somente por parte de </w:t>
      </w:r>
      <w:r w:rsidRPr="000706D5">
        <w:rPr>
          <w:bCs/>
        </w:rPr>
        <w:t>Zucchi (2018)</w:t>
      </w:r>
      <w:r>
        <w:rPr>
          <w:bCs/>
        </w:rPr>
        <w:t xml:space="preserve">. </w:t>
      </w:r>
      <w:r w:rsidRPr="000706D5">
        <w:rPr>
          <w:bCs/>
        </w:rPr>
        <w:t>Zucchi (2018)</w:t>
      </w:r>
      <w:r>
        <w:rPr>
          <w:bCs/>
        </w:rPr>
        <w:t xml:space="preserve"> ainda se destaca pelo envio</w:t>
      </w:r>
      <w:r w:rsidRPr="00670CE5">
        <w:rPr>
          <w:bCs/>
        </w:rPr>
        <w:t xml:space="preserve"> de notificação para participar da </w:t>
      </w:r>
      <w:r w:rsidRPr="00670CE5">
        <w:rPr>
          <w:bCs/>
        </w:rPr>
        <w:lastRenderedPageBreak/>
        <w:t>equipe</w:t>
      </w:r>
      <w:r>
        <w:rPr>
          <w:bCs/>
        </w:rPr>
        <w:t xml:space="preserve">, propiciando a </w:t>
      </w:r>
      <w:r w:rsidRPr="00670CE5">
        <w:rPr>
          <w:bCs/>
        </w:rPr>
        <w:t>Comunicação</w:t>
      </w:r>
      <w:r>
        <w:rPr>
          <w:bCs/>
        </w:rPr>
        <w:t xml:space="preserve"> e o a</w:t>
      </w:r>
      <w:r w:rsidRPr="00670CE5">
        <w:rPr>
          <w:bCs/>
        </w:rPr>
        <w:t>gendamento de compromissos</w:t>
      </w:r>
      <w:r>
        <w:rPr>
          <w:bCs/>
        </w:rPr>
        <w:t>. O agendamento de compromisso é essencial pois é preciso determinar o local no qual será realizada a atividade e também a hora e data.</w:t>
      </w:r>
    </w:p>
    <w:p w14:paraId="1FBEC8D8" w14:textId="77777777" w:rsidR="00540136" w:rsidRDefault="00540136" w:rsidP="00F2190F">
      <w:pPr>
        <w:pStyle w:val="TF-TEXTO"/>
        <w:ind w:firstLine="0"/>
        <w:rPr>
          <w:bCs/>
        </w:rPr>
      </w:pPr>
      <w:r>
        <w:rPr>
          <w:bCs/>
        </w:rPr>
        <w:tab/>
        <w:t xml:space="preserve">Com base nestas características, tal como apresentado no Quadro 1, pode-se avaliar que o trabalho proposto é relevante por conectar as pessoas que tem como objetivo atividades em jogos on-line e necessitam de uma equipe. Cabe destacar ainda, a parte de agendamento de compromissos para que todos possam estar disponíveis em um horário pré-definido, realizando  o evento que foi proposto. Além disso, como será possível escolher o jogo que deseja, o trabalho proposto visa abranger um grande nicho de pessoas de diferentes idades para trabalhar em conjunto em um propósito. São </w:t>
      </w:r>
      <w:r w:rsidRPr="000D1B4F">
        <w:rPr>
          <w:bCs/>
          <w:highlight w:val="yellow"/>
        </w:rPr>
        <w:t>apresentadas poucos</w:t>
      </w:r>
      <w:r>
        <w:rPr>
          <w:bCs/>
        </w:rPr>
        <w:t xml:space="preserve"> sistemas no mercado que possibilitam o cadastro de equipes, agendamento de evento e avaliação de usuários, entre outras características já citadas, voltado exclusivamente para jogos on-line. Os exemplos existentes são voltados para eventos presenciais, mas ao se buscar uma forma de unir os jogadores em ambientes virtuais </w:t>
      </w:r>
      <w:commentRangeStart w:id="31"/>
      <w:r>
        <w:rPr>
          <w:bCs/>
        </w:rPr>
        <w:t>existem poucas opções</w:t>
      </w:r>
      <w:commentRangeEnd w:id="31"/>
      <w:r>
        <w:rPr>
          <w:rStyle w:val="Refdecomentrio"/>
        </w:rPr>
        <w:commentReference w:id="31"/>
      </w:r>
      <w:r>
        <w:rPr>
          <w:bCs/>
        </w:rPr>
        <w:t>.</w:t>
      </w:r>
    </w:p>
    <w:p w14:paraId="752BBD3D" w14:textId="77777777" w:rsidR="00540136" w:rsidRDefault="00540136" w:rsidP="00F2190F">
      <w:pPr>
        <w:pStyle w:val="TF-TEXTO"/>
        <w:rPr>
          <w:bCs/>
        </w:rPr>
      </w:pPr>
      <w:r>
        <w:rPr>
          <w:bCs/>
        </w:rPr>
        <w:t>O trabalho proposto trará como contribuição</w:t>
      </w:r>
      <w:r w:rsidRPr="002817F0">
        <w:rPr>
          <w:bCs/>
        </w:rPr>
        <w:t xml:space="preserve"> social,</w:t>
      </w:r>
      <w:r>
        <w:rPr>
          <w:bCs/>
        </w:rPr>
        <w:t xml:space="preserve"> um</w:t>
      </w:r>
      <w:r w:rsidRPr="002817F0">
        <w:rPr>
          <w:bCs/>
        </w:rPr>
        <w:t>a maior agilidade ao gerenciar eventos que são a respeito de jogos on</w:t>
      </w:r>
      <w:r>
        <w:rPr>
          <w:bCs/>
        </w:rPr>
        <w:t>-</w:t>
      </w:r>
      <w:r w:rsidRPr="002817F0">
        <w:rPr>
          <w:bCs/>
        </w:rPr>
        <w:t>line</w:t>
      </w:r>
      <w:r>
        <w:rPr>
          <w:bCs/>
        </w:rPr>
        <w:t>,</w:t>
      </w:r>
      <w:r w:rsidRPr="002817F0">
        <w:rPr>
          <w:bCs/>
        </w:rPr>
        <w:t xml:space="preserve"> assim como melhorar a interação entre as pessoas que estão formando as equipes</w:t>
      </w:r>
      <w:r>
        <w:rPr>
          <w:bCs/>
        </w:rPr>
        <w:t>,</w:t>
      </w:r>
      <w:r w:rsidRPr="002817F0">
        <w:rPr>
          <w:bCs/>
        </w:rPr>
        <w:t xml:space="preserve"> participando de eventos e otimizando o tempo de jogadores para focar em tarefas que desejam realizar</w:t>
      </w:r>
      <w:r>
        <w:rPr>
          <w:bCs/>
        </w:rPr>
        <w:t xml:space="preserve"> em um espaço de tempo dentro do jogo. Como </w:t>
      </w:r>
      <w:r w:rsidRPr="002817F0">
        <w:rPr>
          <w:bCs/>
        </w:rPr>
        <w:t>contribuição tecnológica</w:t>
      </w:r>
      <w:r>
        <w:rPr>
          <w:bCs/>
        </w:rPr>
        <w:t xml:space="preserve">, destaca-se o desenvolvimento de um Sistema Colaborativo para </w:t>
      </w:r>
      <w:r w:rsidRPr="002817F0">
        <w:rPr>
          <w:bCs/>
        </w:rPr>
        <w:t xml:space="preserve">criação de </w:t>
      </w:r>
      <w:r>
        <w:rPr>
          <w:bCs/>
        </w:rPr>
        <w:t xml:space="preserve">grupos e </w:t>
      </w:r>
      <w:r w:rsidRPr="002817F0">
        <w:rPr>
          <w:bCs/>
        </w:rPr>
        <w:t>eventos com notificações ao usuário para entrar em equipes</w:t>
      </w:r>
      <w:r>
        <w:rPr>
          <w:bCs/>
        </w:rPr>
        <w:t xml:space="preserve">, </w:t>
      </w:r>
      <w:r w:rsidRPr="002817F0">
        <w:rPr>
          <w:bCs/>
        </w:rPr>
        <w:t>utilizando a tecnologia</w:t>
      </w:r>
      <w:r w:rsidRPr="002817F0">
        <w:rPr>
          <w:rFonts w:ascii="Arial" w:hAnsi="Arial" w:cs="Arial"/>
          <w:color w:val="333333"/>
          <w:spacing w:val="15"/>
          <w:sz w:val="27"/>
          <w:szCs w:val="27"/>
          <w:shd w:val="clear" w:color="auto" w:fill="F8F8F8"/>
        </w:rPr>
        <w:t> </w:t>
      </w:r>
      <w:hyperlink r:id="rId16" w:history="1">
        <w:r w:rsidRPr="00F2190F">
          <w:rPr>
            <w:bCs/>
          </w:rPr>
          <w:t>Progressive Web App (PWA)</w:t>
        </w:r>
      </w:hyperlink>
      <w:r w:rsidRPr="002817F0">
        <w:rPr>
          <w:bCs/>
        </w:rPr>
        <w:t xml:space="preserve">, o banco de </w:t>
      </w:r>
      <w:r>
        <w:rPr>
          <w:bCs/>
        </w:rPr>
        <w:t>dados F</w:t>
      </w:r>
      <w:r w:rsidRPr="002817F0">
        <w:rPr>
          <w:bCs/>
        </w:rPr>
        <w:t xml:space="preserve">irebase </w:t>
      </w:r>
      <w:r>
        <w:rPr>
          <w:bCs/>
        </w:rPr>
        <w:t>e a linguagem de programação Dart com a utilização da interface de desenvolvimento Flutter. Além disso, será construído seguindo os princípios do Material Design. Por fim, como</w:t>
      </w:r>
      <w:r w:rsidRPr="002817F0">
        <w:rPr>
          <w:bCs/>
        </w:rPr>
        <w:t xml:space="preserve"> </w:t>
      </w:r>
      <w:commentRangeStart w:id="32"/>
      <w:r w:rsidRPr="00DA49AE">
        <w:rPr>
          <w:bCs/>
        </w:rPr>
        <w:t xml:space="preserve">contribuição acadêmica o </w:t>
      </w:r>
      <w:r>
        <w:rPr>
          <w:bCs/>
        </w:rPr>
        <w:t xml:space="preserve">uso do Método </w:t>
      </w:r>
      <w:proofErr w:type="spellStart"/>
      <w:r>
        <w:rPr>
          <w:bCs/>
        </w:rPr>
        <w:t>RURUCAg</w:t>
      </w:r>
      <w:commentRangeEnd w:id="32"/>
      <w:proofErr w:type="spellEnd"/>
      <w:r>
        <w:rPr>
          <w:rStyle w:val="Refdecomentrio"/>
        </w:rPr>
        <w:commentReference w:id="32"/>
      </w:r>
      <w:r>
        <w:rPr>
          <w:bCs/>
        </w:rPr>
        <w:t>, que tem o seu o</w:t>
      </w:r>
      <w:r w:rsidRPr="0049502E">
        <w:rPr>
          <w:bCs/>
        </w:rPr>
        <w:t xml:space="preserve"> protocolo aprovado no comitê de ética</w:t>
      </w:r>
      <w:r>
        <w:rPr>
          <w:bCs/>
        </w:rPr>
        <w:t xml:space="preserve"> e poderá ser utilizado em trabalhos futuros.</w:t>
      </w:r>
    </w:p>
    <w:p w14:paraId="2A07C4E6" w14:textId="77777777" w:rsidR="00540136" w:rsidRDefault="00540136" w:rsidP="00540136">
      <w:pPr>
        <w:pStyle w:val="Ttulo2"/>
        <w:spacing w:after="120" w:line="240" w:lineRule="auto"/>
      </w:pPr>
      <w:r>
        <w:rPr>
          <w:caps w:val="0"/>
        </w:rPr>
        <w:t>REQUISITOS PRINCIPAIS DO PROBLEMA A SER TRABALHADO</w:t>
      </w:r>
    </w:p>
    <w:p w14:paraId="07196939" w14:textId="77777777" w:rsidR="00540136" w:rsidRDefault="00540136" w:rsidP="00DC0DED">
      <w:pPr>
        <w:pStyle w:val="TF-TEXTO"/>
      </w:pPr>
      <w:r w:rsidRPr="005F25DC">
        <w:t xml:space="preserve">Nessa </w:t>
      </w:r>
      <w:r>
        <w:t>sub</w:t>
      </w:r>
      <w:r w:rsidRPr="005F25DC">
        <w:t>seção serão especificados os Requisitos Funcionais (RF) e Requisitos Não Funcionais (RNF)</w:t>
      </w:r>
      <w:r>
        <w:t xml:space="preserve">, conforme </w:t>
      </w:r>
      <w:r>
        <w:fldChar w:fldCharType="begin"/>
      </w:r>
      <w:r>
        <w:instrText xml:space="preserve"> REF _Ref84019973 \h </w:instrText>
      </w:r>
      <w:r>
        <w:fldChar w:fldCharType="separate"/>
      </w:r>
      <w:r>
        <w:t xml:space="preserve">Quadro </w:t>
      </w:r>
      <w:r>
        <w:rPr>
          <w:noProof/>
        </w:rPr>
        <w:t>2</w:t>
      </w:r>
      <w:r>
        <w:fldChar w:fldCharType="end"/>
      </w:r>
      <w:r>
        <w:t>.</w:t>
      </w:r>
    </w:p>
    <w:p w14:paraId="74E675FD" w14:textId="77777777" w:rsidR="00540136" w:rsidRDefault="00540136" w:rsidP="00DC0DED">
      <w:pPr>
        <w:pStyle w:val="TF-LEGENDA"/>
      </w:pPr>
      <w:r>
        <w:lastRenderedPageBreak/>
        <w:t xml:space="preserve">Quadro </w:t>
      </w:r>
      <w:r>
        <w:rPr>
          <w:noProof/>
        </w:rPr>
        <w:fldChar w:fldCharType="begin"/>
      </w:r>
      <w:r>
        <w:rPr>
          <w:noProof/>
        </w:rPr>
        <w:instrText xml:space="preserve"> SEQ Quadro \* ARABIC </w:instrText>
      </w:r>
      <w:r>
        <w:rPr>
          <w:noProof/>
        </w:rPr>
        <w:fldChar w:fldCharType="separate"/>
      </w:r>
      <w:r>
        <w:rPr>
          <w:noProof/>
        </w:rPr>
        <w:t>2</w:t>
      </w:r>
      <w:r>
        <w:rPr>
          <w:noProof/>
        </w:rPr>
        <w:fldChar w:fldCharType="end"/>
      </w:r>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540136" w:rsidRPr="007E0D87" w14:paraId="4BBC6648"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48495349" w14:textId="77777777" w:rsidR="00540136" w:rsidRPr="00112B9C" w:rsidRDefault="00540136" w:rsidP="00AE0CF3">
            <w:pPr>
              <w:pStyle w:val="TF-TEXTOQUADRO"/>
              <w:rPr>
                <w:b/>
                <w:bCs/>
                <w:sz w:val="20"/>
              </w:rPr>
            </w:pPr>
            <w:r w:rsidRPr="00112B9C">
              <w:rPr>
                <w:b/>
                <w:bCs/>
                <w:sz w:val="20"/>
              </w:rPr>
              <w:t xml:space="preserve">O </w:t>
            </w:r>
            <w:r>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400CF268" w14:textId="77777777" w:rsidR="00540136" w:rsidRPr="00112B9C" w:rsidRDefault="00540136" w:rsidP="00AE0CF3">
            <w:pPr>
              <w:pStyle w:val="TF-TEXTOQUADRO"/>
              <w:jc w:val="center"/>
              <w:rPr>
                <w:b/>
                <w:bCs/>
                <w:sz w:val="20"/>
              </w:rPr>
            </w:pPr>
            <w:r w:rsidRPr="00112B9C">
              <w:rPr>
                <w:b/>
                <w:bCs/>
                <w:sz w:val="20"/>
              </w:rPr>
              <w:t>Tipo</w:t>
            </w:r>
          </w:p>
        </w:tc>
      </w:tr>
      <w:tr w:rsidR="00540136" w:rsidRPr="007E0D87" w14:paraId="764D25F8" w14:textId="77777777" w:rsidTr="00112B9C">
        <w:trPr>
          <w:jc w:val="center"/>
        </w:trPr>
        <w:tc>
          <w:tcPr>
            <w:tcW w:w="7955" w:type="dxa"/>
            <w:tcBorders>
              <w:left w:val="single" w:sz="4" w:space="0" w:color="auto"/>
            </w:tcBorders>
          </w:tcPr>
          <w:p w14:paraId="15ACC495" w14:textId="77777777" w:rsidR="00540136" w:rsidRPr="00112B9C" w:rsidRDefault="00540136" w:rsidP="00665624">
            <w:pPr>
              <w:pStyle w:val="TF-TEXTOQUADRO"/>
              <w:jc w:val="both"/>
              <w:rPr>
                <w:bCs/>
                <w:sz w:val="20"/>
              </w:rPr>
            </w:pPr>
            <w:r w:rsidRPr="00112B9C">
              <w:rPr>
                <w:bCs/>
                <w:sz w:val="20"/>
              </w:rPr>
              <w:t xml:space="preserve">permitir </w:t>
            </w:r>
            <w:r>
              <w:rPr>
                <w:bCs/>
                <w:sz w:val="20"/>
              </w:rPr>
              <w:t>ao</w:t>
            </w:r>
            <w:r w:rsidRPr="00112B9C">
              <w:rPr>
                <w:bCs/>
                <w:sz w:val="20"/>
              </w:rPr>
              <w:t xml:space="preserve"> usuário ins</w:t>
            </w:r>
            <w:r>
              <w:rPr>
                <w:bCs/>
                <w:sz w:val="20"/>
              </w:rPr>
              <w:t>e</w:t>
            </w:r>
            <w:r w:rsidRPr="00112B9C">
              <w:rPr>
                <w:bCs/>
                <w:sz w:val="20"/>
              </w:rPr>
              <w:t>r</w:t>
            </w:r>
            <w:r>
              <w:rPr>
                <w:bCs/>
                <w:sz w:val="20"/>
              </w:rPr>
              <w:t>ir</w:t>
            </w:r>
            <w:r w:rsidRPr="00112B9C">
              <w:rPr>
                <w:bCs/>
                <w:sz w:val="20"/>
              </w:rPr>
              <w:t xml:space="preserve"> jogos</w:t>
            </w:r>
            <w:r>
              <w:rPr>
                <w:bCs/>
                <w:sz w:val="20"/>
              </w:rPr>
              <w:t xml:space="preserve"> (Cooperação)</w:t>
            </w:r>
          </w:p>
        </w:tc>
        <w:tc>
          <w:tcPr>
            <w:tcW w:w="1086" w:type="dxa"/>
            <w:tcBorders>
              <w:left w:val="single" w:sz="4" w:space="0" w:color="auto"/>
            </w:tcBorders>
            <w:vAlign w:val="center"/>
          </w:tcPr>
          <w:p w14:paraId="1FFE353D" w14:textId="77777777" w:rsidR="00540136" w:rsidRPr="00112B9C" w:rsidRDefault="00540136" w:rsidP="00AE0CF3">
            <w:pPr>
              <w:pStyle w:val="TF-TEXTOQUADRO"/>
              <w:jc w:val="center"/>
              <w:rPr>
                <w:bCs/>
                <w:sz w:val="20"/>
              </w:rPr>
            </w:pPr>
            <w:r w:rsidRPr="00112B9C">
              <w:rPr>
                <w:bCs/>
                <w:sz w:val="20"/>
              </w:rPr>
              <w:t>RF</w:t>
            </w:r>
          </w:p>
        </w:tc>
      </w:tr>
      <w:tr w:rsidR="00540136" w:rsidRPr="007E0D87" w14:paraId="1E56D2E1" w14:textId="77777777" w:rsidTr="00112B9C">
        <w:trPr>
          <w:jc w:val="center"/>
        </w:trPr>
        <w:tc>
          <w:tcPr>
            <w:tcW w:w="7955" w:type="dxa"/>
            <w:tcBorders>
              <w:left w:val="single" w:sz="4" w:space="0" w:color="auto"/>
            </w:tcBorders>
          </w:tcPr>
          <w:p w14:paraId="08B69FDF" w14:textId="77777777" w:rsidR="00540136" w:rsidRPr="00112B9C" w:rsidRDefault="00540136" w:rsidP="00665624">
            <w:pPr>
              <w:pStyle w:val="TF-TEXTOQUADRO"/>
              <w:jc w:val="both"/>
              <w:rPr>
                <w:bCs/>
                <w:sz w:val="20"/>
              </w:rPr>
            </w:pPr>
            <w:r w:rsidRPr="00112B9C">
              <w:rPr>
                <w:bCs/>
                <w:sz w:val="20"/>
              </w:rPr>
              <w:t>permitir ao usuário manter equipes (Create, Read, Update, Delete - CRUD) (Coordenação)</w:t>
            </w:r>
          </w:p>
        </w:tc>
        <w:tc>
          <w:tcPr>
            <w:tcW w:w="1086" w:type="dxa"/>
            <w:tcBorders>
              <w:left w:val="single" w:sz="4" w:space="0" w:color="auto"/>
            </w:tcBorders>
            <w:vAlign w:val="center"/>
          </w:tcPr>
          <w:p w14:paraId="611FDC64" w14:textId="77777777" w:rsidR="00540136" w:rsidRPr="00112B9C" w:rsidRDefault="00540136" w:rsidP="00AE0CF3">
            <w:pPr>
              <w:pStyle w:val="TF-TEXTOQUADRO"/>
              <w:jc w:val="center"/>
              <w:rPr>
                <w:bCs/>
                <w:sz w:val="20"/>
              </w:rPr>
            </w:pPr>
            <w:r w:rsidRPr="00112B9C">
              <w:rPr>
                <w:bCs/>
                <w:sz w:val="20"/>
              </w:rPr>
              <w:t>RF</w:t>
            </w:r>
          </w:p>
        </w:tc>
      </w:tr>
      <w:tr w:rsidR="00540136" w:rsidRPr="007E0D87" w14:paraId="227B7BA9" w14:textId="77777777" w:rsidTr="00112B9C">
        <w:trPr>
          <w:jc w:val="center"/>
        </w:trPr>
        <w:tc>
          <w:tcPr>
            <w:tcW w:w="7955" w:type="dxa"/>
            <w:tcBorders>
              <w:left w:val="single" w:sz="4" w:space="0" w:color="auto"/>
            </w:tcBorders>
          </w:tcPr>
          <w:p w14:paraId="03E4C075" w14:textId="77777777" w:rsidR="00540136" w:rsidRPr="00112B9C" w:rsidRDefault="00540136" w:rsidP="00665624">
            <w:pPr>
              <w:pStyle w:val="TF-TEXTOQUADRO"/>
              <w:jc w:val="both"/>
              <w:rPr>
                <w:bCs/>
                <w:sz w:val="20"/>
              </w:rPr>
            </w:pPr>
            <w:r w:rsidRPr="00112B9C">
              <w:rPr>
                <w:bCs/>
                <w:sz w:val="20"/>
              </w:rPr>
              <w:t>permitir ao usuário manter agenda de compromisso (CRUD)</w:t>
            </w:r>
          </w:p>
        </w:tc>
        <w:tc>
          <w:tcPr>
            <w:tcW w:w="1086" w:type="dxa"/>
            <w:tcBorders>
              <w:left w:val="single" w:sz="4" w:space="0" w:color="auto"/>
            </w:tcBorders>
            <w:vAlign w:val="center"/>
          </w:tcPr>
          <w:p w14:paraId="79B7FD40" w14:textId="77777777" w:rsidR="00540136" w:rsidRPr="00112B9C" w:rsidRDefault="00540136" w:rsidP="00AE0CF3">
            <w:pPr>
              <w:pStyle w:val="TF-TEXTOQUADRO"/>
              <w:jc w:val="center"/>
              <w:rPr>
                <w:bCs/>
                <w:sz w:val="20"/>
              </w:rPr>
            </w:pPr>
            <w:r w:rsidRPr="00112B9C">
              <w:rPr>
                <w:bCs/>
                <w:sz w:val="20"/>
              </w:rPr>
              <w:t>RF</w:t>
            </w:r>
          </w:p>
        </w:tc>
      </w:tr>
      <w:tr w:rsidR="00540136" w:rsidRPr="007E0D87" w14:paraId="69BFBAED" w14:textId="77777777" w:rsidTr="00112B9C">
        <w:trPr>
          <w:jc w:val="center"/>
        </w:trPr>
        <w:tc>
          <w:tcPr>
            <w:tcW w:w="7955" w:type="dxa"/>
            <w:tcBorders>
              <w:left w:val="single" w:sz="4" w:space="0" w:color="auto"/>
            </w:tcBorders>
          </w:tcPr>
          <w:p w14:paraId="7643BC29" w14:textId="77777777" w:rsidR="00540136" w:rsidRPr="00112B9C" w:rsidRDefault="00540136" w:rsidP="00AE0CF3">
            <w:pPr>
              <w:pStyle w:val="TF-TEXTOQUADRO"/>
              <w:jc w:val="both"/>
              <w:rPr>
                <w:bCs/>
                <w:sz w:val="20"/>
              </w:rPr>
            </w:pPr>
            <w:r w:rsidRPr="00112B9C">
              <w:rPr>
                <w:bCs/>
                <w:sz w:val="20"/>
              </w:rPr>
              <w:t xml:space="preserve">enviar </w:t>
            </w:r>
            <w:r>
              <w:rPr>
                <w:bCs/>
                <w:sz w:val="20"/>
              </w:rPr>
              <w:t xml:space="preserve">ao usuário </w:t>
            </w:r>
            <w:r w:rsidRPr="00112B9C">
              <w:rPr>
                <w:bCs/>
                <w:sz w:val="20"/>
              </w:rPr>
              <w:t>notificação de participação de equipe (Comunicação)</w:t>
            </w:r>
          </w:p>
        </w:tc>
        <w:tc>
          <w:tcPr>
            <w:tcW w:w="1086" w:type="dxa"/>
            <w:tcBorders>
              <w:left w:val="single" w:sz="4" w:space="0" w:color="auto"/>
            </w:tcBorders>
            <w:vAlign w:val="center"/>
          </w:tcPr>
          <w:p w14:paraId="1F9672D3" w14:textId="77777777" w:rsidR="00540136" w:rsidRPr="00112B9C" w:rsidRDefault="00540136" w:rsidP="00AE0CF3">
            <w:pPr>
              <w:pStyle w:val="TF-TEXTOQUADRO"/>
              <w:jc w:val="center"/>
              <w:rPr>
                <w:bCs/>
                <w:sz w:val="20"/>
              </w:rPr>
            </w:pPr>
            <w:r w:rsidRPr="00112B9C">
              <w:rPr>
                <w:bCs/>
                <w:sz w:val="20"/>
              </w:rPr>
              <w:t>RF</w:t>
            </w:r>
          </w:p>
        </w:tc>
      </w:tr>
      <w:tr w:rsidR="00540136" w:rsidRPr="007E0D87" w14:paraId="1853AD14" w14:textId="77777777" w:rsidTr="00112B9C">
        <w:trPr>
          <w:jc w:val="center"/>
        </w:trPr>
        <w:tc>
          <w:tcPr>
            <w:tcW w:w="7955" w:type="dxa"/>
            <w:tcBorders>
              <w:left w:val="single" w:sz="4" w:space="0" w:color="auto"/>
            </w:tcBorders>
          </w:tcPr>
          <w:p w14:paraId="7B7311BA" w14:textId="77777777" w:rsidR="00540136" w:rsidRPr="00112B9C" w:rsidRDefault="00540136" w:rsidP="00665624">
            <w:pPr>
              <w:pStyle w:val="TF-TEXTOQUADRO"/>
              <w:jc w:val="both"/>
              <w:rPr>
                <w:bCs/>
                <w:sz w:val="20"/>
              </w:rPr>
            </w:pPr>
            <w:r w:rsidRPr="00112B9C">
              <w:rPr>
                <w:bCs/>
                <w:sz w:val="20"/>
              </w:rPr>
              <w:t>permitir ao usuário avaliar a participação após realização de compromisso (Cooperação)</w:t>
            </w:r>
          </w:p>
        </w:tc>
        <w:tc>
          <w:tcPr>
            <w:tcW w:w="1086" w:type="dxa"/>
            <w:tcBorders>
              <w:left w:val="single" w:sz="4" w:space="0" w:color="auto"/>
            </w:tcBorders>
            <w:vAlign w:val="center"/>
          </w:tcPr>
          <w:p w14:paraId="087C0189" w14:textId="77777777" w:rsidR="00540136" w:rsidRPr="00112B9C" w:rsidRDefault="00540136" w:rsidP="00AE0CF3">
            <w:pPr>
              <w:pStyle w:val="TF-TEXTOQUADRO"/>
              <w:jc w:val="center"/>
              <w:rPr>
                <w:bCs/>
                <w:sz w:val="20"/>
              </w:rPr>
            </w:pPr>
            <w:r w:rsidRPr="00112B9C">
              <w:rPr>
                <w:bCs/>
                <w:sz w:val="20"/>
              </w:rPr>
              <w:t>RF</w:t>
            </w:r>
          </w:p>
        </w:tc>
      </w:tr>
      <w:tr w:rsidR="00540136" w:rsidRPr="007E0D87" w14:paraId="238C8534" w14:textId="77777777" w:rsidTr="00112B9C">
        <w:trPr>
          <w:jc w:val="center"/>
        </w:trPr>
        <w:tc>
          <w:tcPr>
            <w:tcW w:w="7955" w:type="dxa"/>
            <w:tcBorders>
              <w:left w:val="single" w:sz="4" w:space="0" w:color="auto"/>
            </w:tcBorders>
          </w:tcPr>
          <w:p w14:paraId="5D23969B" w14:textId="77777777" w:rsidR="00540136" w:rsidRPr="00112B9C" w:rsidRDefault="00540136">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395596F2" w14:textId="77777777" w:rsidR="00540136" w:rsidRPr="00112B9C" w:rsidRDefault="00540136" w:rsidP="00AE0CF3">
            <w:pPr>
              <w:pStyle w:val="TF-TEXTOQUADRO"/>
              <w:jc w:val="center"/>
              <w:rPr>
                <w:bCs/>
                <w:sz w:val="20"/>
              </w:rPr>
            </w:pPr>
            <w:r>
              <w:rPr>
                <w:bCs/>
                <w:sz w:val="20"/>
              </w:rPr>
              <w:t>RF</w:t>
            </w:r>
          </w:p>
        </w:tc>
      </w:tr>
      <w:tr w:rsidR="00540136" w:rsidRPr="007E0D87" w14:paraId="6CF3C156" w14:textId="77777777" w:rsidTr="00F2190F">
        <w:trPr>
          <w:jc w:val="center"/>
        </w:trPr>
        <w:tc>
          <w:tcPr>
            <w:tcW w:w="7955" w:type="dxa"/>
            <w:tcBorders>
              <w:left w:val="single" w:sz="4" w:space="0" w:color="auto"/>
            </w:tcBorders>
          </w:tcPr>
          <w:p w14:paraId="60DED3B6" w14:textId="77777777" w:rsidR="00540136" w:rsidRPr="00112B9C" w:rsidRDefault="00540136"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5F6CD351" w14:textId="77777777" w:rsidR="00540136" w:rsidRPr="00112B9C" w:rsidRDefault="00540136" w:rsidP="00AE0CF3">
            <w:pPr>
              <w:pStyle w:val="TF-TEXTOQUADRO"/>
              <w:jc w:val="center"/>
              <w:rPr>
                <w:bCs/>
                <w:sz w:val="20"/>
              </w:rPr>
            </w:pPr>
            <w:r>
              <w:rPr>
                <w:bCs/>
                <w:sz w:val="20"/>
              </w:rPr>
              <w:t>RF</w:t>
            </w:r>
          </w:p>
        </w:tc>
      </w:tr>
      <w:tr w:rsidR="00540136" w:rsidRPr="007E0D87" w14:paraId="62FFDF57" w14:textId="77777777" w:rsidTr="00F2190F">
        <w:trPr>
          <w:jc w:val="center"/>
        </w:trPr>
        <w:tc>
          <w:tcPr>
            <w:tcW w:w="7955" w:type="dxa"/>
            <w:tcBorders>
              <w:left w:val="single" w:sz="4" w:space="0" w:color="auto"/>
            </w:tcBorders>
          </w:tcPr>
          <w:p w14:paraId="5E4CE432" w14:textId="77777777" w:rsidR="00540136" w:rsidRDefault="00540136">
            <w:pPr>
              <w:pStyle w:val="TF-TEXTOQUADRO"/>
              <w:jc w:val="both"/>
              <w:rPr>
                <w:bCs/>
                <w:sz w:val="20"/>
              </w:rPr>
            </w:pPr>
            <w:r w:rsidRPr="00F2190F">
              <w:rPr>
                <w:bCs/>
                <w:sz w:val="20"/>
              </w:rPr>
              <w:t xml:space="preserve">permitir que o usuário possa realizar o </w:t>
            </w:r>
            <w:r w:rsidRPr="00AA7D04">
              <w:rPr>
                <w:bCs/>
                <w:sz w:val="20"/>
              </w:rPr>
              <w:t>login</w:t>
            </w:r>
            <w:r w:rsidRPr="00F2190F">
              <w:rPr>
                <w:bCs/>
                <w:i/>
                <w:sz w:val="20"/>
              </w:rPr>
              <w:t xml:space="preserve"> </w:t>
            </w:r>
            <w:r w:rsidRPr="00F2190F">
              <w:rPr>
                <w:bCs/>
                <w:sz w:val="20"/>
              </w:rPr>
              <w:t>na aplicação</w:t>
            </w:r>
          </w:p>
        </w:tc>
        <w:tc>
          <w:tcPr>
            <w:tcW w:w="1086" w:type="dxa"/>
            <w:tcBorders>
              <w:left w:val="single" w:sz="4" w:space="0" w:color="auto"/>
            </w:tcBorders>
            <w:vAlign w:val="center"/>
          </w:tcPr>
          <w:p w14:paraId="46DB37FE" w14:textId="77777777" w:rsidR="00540136" w:rsidRDefault="00540136" w:rsidP="00AE0CF3">
            <w:pPr>
              <w:pStyle w:val="TF-TEXTOQUADRO"/>
              <w:jc w:val="center"/>
              <w:rPr>
                <w:bCs/>
                <w:sz w:val="20"/>
              </w:rPr>
            </w:pPr>
            <w:r>
              <w:rPr>
                <w:bCs/>
                <w:sz w:val="20"/>
              </w:rPr>
              <w:t>RF</w:t>
            </w:r>
          </w:p>
        </w:tc>
      </w:tr>
      <w:tr w:rsidR="00540136" w:rsidRPr="007E0D87" w14:paraId="651E3D8D" w14:textId="77777777" w:rsidTr="00F2190F">
        <w:trPr>
          <w:jc w:val="center"/>
        </w:trPr>
        <w:tc>
          <w:tcPr>
            <w:tcW w:w="7955" w:type="dxa"/>
            <w:tcBorders>
              <w:left w:val="single" w:sz="4" w:space="0" w:color="auto"/>
            </w:tcBorders>
          </w:tcPr>
          <w:p w14:paraId="0D28052B" w14:textId="77777777" w:rsidR="00540136" w:rsidRPr="008A7B14" w:rsidRDefault="00540136">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535B0010" w14:textId="77777777" w:rsidR="00540136" w:rsidRDefault="00540136" w:rsidP="00AE0CF3">
            <w:pPr>
              <w:pStyle w:val="TF-TEXTOQUADRO"/>
              <w:jc w:val="center"/>
              <w:rPr>
                <w:bCs/>
                <w:sz w:val="20"/>
              </w:rPr>
            </w:pPr>
            <w:r>
              <w:rPr>
                <w:bCs/>
                <w:sz w:val="20"/>
              </w:rPr>
              <w:t>RF</w:t>
            </w:r>
          </w:p>
        </w:tc>
      </w:tr>
      <w:tr w:rsidR="00540136" w:rsidRPr="007E0D87" w14:paraId="5FCB2C2F" w14:textId="77777777" w:rsidTr="00112B9C">
        <w:trPr>
          <w:jc w:val="center"/>
        </w:trPr>
        <w:tc>
          <w:tcPr>
            <w:tcW w:w="7955" w:type="dxa"/>
            <w:tcBorders>
              <w:left w:val="single" w:sz="4" w:space="0" w:color="auto"/>
            </w:tcBorders>
          </w:tcPr>
          <w:p w14:paraId="542C3EF6" w14:textId="77777777" w:rsidR="00540136" w:rsidRPr="00112B9C" w:rsidRDefault="00540136" w:rsidP="00AE0CF3">
            <w:pPr>
              <w:pStyle w:val="TF-TEXTOQUADRO"/>
              <w:jc w:val="both"/>
              <w:rPr>
                <w:bCs/>
                <w:sz w:val="20"/>
              </w:rPr>
            </w:pPr>
            <w:r w:rsidRPr="00112B9C">
              <w:rPr>
                <w:bCs/>
                <w:sz w:val="20"/>
              </w:rPr>
              <w:t xml:space="preserve">utilizar </w:t>
            </w:r>
            <w:hyperlink r:id="rId17" w:history="1">
              <w:r w:rsidRPr="00112B9C">
                <w:rPr>
                  <w:bCs/>
                  <w:sz w:val="20"/>
                </w:rPr>
                <w:t>Progressive Web App (PWA)</w:t>
              </w:r>
            </w:hyperlink>
          </w:p>
        </w:tc>
        <w:tc>
          <w:tcPr>
            <w:tcW w:w="1086" w:type="dxa"/>
            <w:tcBorders>
              <w:left w:val="single" w:sz="4" w:space="0" w:color="auto"/>
            </w:tcBorders>
            <w:vAlign w:val="center"/>
          </w:tcPr>
          <w:p w14:paraId="40783D0F" w14:textId="77777777" w:rsidR="00540136" w:rsidRPr="00112B9C" w:rsidRDefault="00540136" w:rsidP="00AE0CF3">
            <w:pPr>
              <w:pStyle w:val="TF-TEXTOQUADRO"/>
              <w:jc w:val="center"/>
              <w:rPr>
                <w:bCs/>
                <w:sz w:val="20"/>
              </w:rPr>
            </w:pPr>
            <w:r w:rsidRPr="00112B9C">
              <w:rPr>
                <w:bCs/>
                <w:sz w:val="20"/>
              </w:rPr>
              <w:t>RNF</w:t>
            </w:r>
          </w:p>
        </w:tc>
      </w:tr>
      <w:tr w:rsidR="00540136" w:rsidRPr="007E0D87" w14:paraId="4EFCEB3B" w14:textId="77777777" w:rsidTr="00112B9C">
        <w:trPr>
          <w:jc w:val="center"/>
        </w:trPr>
        <w:tc>
          <w:tcPr>
            <w:tcW w:w="7955" w:type="dxa"/>
            <w:tcBorders>
              <w:left w:val="single" w:sz="4" w:space="0" w:color="auto"/>
            </w:tcBorders>
          </w:tcPr>
          <w:p w14:paraId="106AE8B6" w14:textId="77777777" w:rsidR="00540136" w:rsidRPr="00112B9C" w:rsidRDefault="00540136" w:rsidP="00AE0CF3">
            <w:pPr>
              <w:pStyle w:val="TF-TEXTOQUADRO"/>
              <w:jc w:val="both"/>
              <w:rPr>
                <w:bCs/>
                <w:sz w:val="20"/>
              </w:rPr>
            </w:pPr>
            <w:r w:rsidRPr="00112B9C">
              <w:rPr>
                <w:bCs/>
                <w:sz w:val="20"/>
              </w:rPr>
              <w:t>guardar avaliações de cada usuário</w:t>
            </w:r>
          </w:p>
        </w:tc>
        <w:tc>
          <w:tcPr>
            <w:tcW w:w="1086" w:type="dxa"/>
            <w:tcBorders>
              <w:left w:val="single" w:sz="4" w:space="0" w:color="auto"/>
            </w:tcBorders>
            <w:vAlign w:val="center"/>
          </w:tcPr>
          <w:p w14:paraId="706E353A" w14:textId="77777777" w:rsidR="00540136" w:rsidRPr="00112B9C" w:rsidRDefault="00540136" w:rsidP="00AE0CF3">
            <w:pPr>
              <w:pStyle w:val="TF-TEXTOQUADRO"/>
              <w:jc w:val="center"/>
              <w:rPr>
                <w:bCs/>
                <w:sz w:val="20"/>
              </w:rPr>
            </w:pPr>
            <w:r w:rsidRPr="00112B9C">
              <w:rPr>
                <w:bCs/>
                <w:sz w:val="20"/>
              </w:rPr>
              <w:t>RNF</w:t>
            </w:r>
          </w:p>
        </w:tc>
      </w:tr>
      <w:tr w:rsidR="00540136" w:rsidRPr="007E0D87" w14:paraId="2E579DCD" w14:textId="77777777" w:rsidTr="00112B9C">
        <w:trPr>
          <w:jc w:val="center"/>
        </w:trPr>
        <w:tc>
          <w:tcPr>
            <w:tcW w:w="7955" w:type="dxa"/>
            <w:tcBorders>
              <w:left w:val="single" w:sz="4" w:space="0" w:color="auto"/>
            </w:tcBorders>
          </w:tcPr>
          <w:p w14:paraId="57D90555" w14:textId="77777777" w:rsidR="00540136" w:rsidRPr="00112B9C" w:rsidRDefault="00540136"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3BAE71FC" w14:textId="77777777" w:rsidR="00540136" w:rsidRPr="00112B9C" w:rsidRDefault="00540136" w:rsidP="00AE0CF3">
            <w:pPr>
              <w:pStyle w:val="TF-TEXTOQUADRO"/>
              <w:jc w:val="center"/>
              <w:rPr>
                <w:bCs/>
                <w:sz w:val="20"/>
              </w:rPr>
            </w:pPr>
            <w:r w:rsidRPr="00112B9C">
              <w:rPr>
                <w:bCs/>
                <w:sz w:val="20"/>
              </w:rPr>
              <w:t>RNF</w:t>
            </w:r>
          </w:p>
        </w:tc>
      </w:tr>
      <w:tr w:rsidR="00540136" w:rsidRPr="007E0D87" w14:paraId="2485458C" w14:textId="77777777" w:rsidTr="00112B9C">
        <w:trPr>
          <w:jc w:val="center"/>
        </w:trPr>
        <w:tc>
          <w:tcPr>
            <w:tcW w:w="7955" w:type="dxa"/>
            <w:tcBorders>
              <w:left w:val="single" w:sz="4" w:space="0" w:color="auto"/>
            </w:tcBorders>
          </w:tcPr>
          <w:p w14:paraId="724D7F5C" w14:textId="77777777" w:rsidR="00540136" w:rsidRPr="00112B9C" w:rsidRDefault="00540136"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221BEDFA" w14:textId="77777777" w:rsidR="00540136" w:rsidRPr="00112B9C" w:rsidRDefault="00540136" w:rsidP="00AE0CF3">
            <w:pPr>
              <w:pStyle w:val="TF-TEXTOQUADRO"/>
              <w:jc w:val="center"/>
              <w:rPr>
                <w:bCs/>
                <w:sz w:val="20"/>
              </w:rPr>
            </w:pPr>
            <w:r>
              <w:rPr>
                <w:bCs/>
                <w:sz w:val="20"/>
              </w:rPr>
              <w:t>RNF</w:t>
            </w:r>
          </w:p>
        </w:tc>
      </w:tr>
      <w:tr w:rsidR="00540136" w:rsidRPr="007E0D87" w14:paraId="13F0522C" w14:textId="77777777" w:rsidTr="00112B9C">
        <w:trPr>
          <w:jc w:val="center"/>
        </w:trPr>
        <w:tc>
          <w:tcPr>
            <w:tcW w:w="7955" w:type="dxa"/>
            <w:tcBorders>
              <w:left w:val="single" w:sz="4" w:space="0" w:color="auto"/>
            </w:tcBorders>
          </w:tcPr>
          <w:p w14:paraId="27C9C867" w14:textId="77777777" w:rsidR="00540136" w:rsidRPr="00112B9C" w:rsidRDefault="00540136"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0319E845" w14:textId="77777777" w:rsidR="00540136" w:rsidRPr="00112B9C" w:rsidRDefault="00540136" w:rsidP="00AE0CF3">
            <w:pPr>
              <w:pStyle w:val="TF-TEXTOQUADRO"/>
              <w:jc w:val="center"/>
              <w:rPr>
                <w:bCs/>
                <w:sz w:val="20"/>
              </w:rPr>
            </w:pPr>
            <w:r>
              <w:rPr>
                <w:bCs/>
                <w:sz w:val="20"/>
              </w:rPr>
              <w:t>RNF</w:t>
            </w:r>
          </w:p>
        </w:tc>
      </w:tr>
      <w:tr w:rsidR="00540136" w:rsidRPr="007E0D87" w14:paraId="79E15798" w14:textId="77777777" w:rsidTr="00112B9C">
        <w:trPr>
          <w:jc w:val="center"/>
        </w:trPr>
        <w:tc>
          <w:tcPr>
            <w:tcW w:w="7955" w:type="dxa"/>
            <w:tcBorders>
              <w:left w:val="single" w:sz="4" w:space="0" w:color="auto"/>
            </w:tcBorders>
          </w:tcPr>
          <w:p w14:paraId="058D10D2" w14:textId="77777777" w:rsidR="00540136" w:rsidRPr="00112B9C" w:rsidRDefault="00540136"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0FCB0090" w14:textId="77777777" w:rsidR="00540136" w:rsidRPr="00112B9C" w:rsidRDefault="00540136" w:rsidP="00AE0CF3">
            <w:pPr>
              <w:pStyle w:val="TF-TEXTOQUADRO"/>
              <w:jc w:val="center"/>
              <w:rPr>
                <w:bCs/>
                <w:sz w:val="20"/>
              </w:rPr>
            </w:pPr>
            <w:r>
              <w:rPr>
                <w:bCs/>
                <w:sz w:val="20"/>
              </w:rPr>
              <w:t>RNF</w:t>
            </w:r>
          </w:p>
        </w:tc>
      </w:tr>
      <w:tr w:rsidR="00540136" w:rsidRPr="007E0D87" w14:paraId="13106D34" w14:textId="77777777" w:rsidTr="00112B9C">
        <w:trPr>
          <w:jc w:val="center"/>
        </w:trPr>
        <w:tc>
          <w:tcPr>
            <w:tcW w:w="7955" w:type="dxa"/>
            <w:tcBorders>
              <w:left w:val="single" w:sz="4" w:space="0" w:color="auto"/>
            </w:tcBorders>
          </w:tcPr>
          <w:p w14:paraId="54EA66C4" w14:textId="77777777" w:rsidR="00540136" w:rsidRPr="00112B9C" w:rsidRDefault="00540136"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3F75537B" w14:textId="77777777" w:rsidR="00540136" w:rsidRPr="00112B9C" w:rsidRDefault="00540136" w:rsidP="00112B9C">
            <w:pPr>
              <w:pStyle w:val="TF-TEXTOQUADRO"/>
              <w:jc w:val="center"/>
              <w:rPr>
                <w:bCs/>
                <w:sz w:val="20"/>
              </w:rPr>
            </w:pPr>
            <w:r w:rsidRPr="00112B9C">
              <w:rPr>
                <w:bCs/>
                <w:sz w:val="20"/>
              </w:rPr>
              <w:t>RNF</w:t>
            </w:r>
          </w:p>
        </w:tc>
      </w:tr>
      <w:tr w:rsidR="00540136" w:rsidRPr="007E0D87" w14:paraId="59D46315" w14:textId="77777777" w:rsidTr="00112B9C">
        <w:trPr>
          <w:jc w:val="center"/>
        </w:trPr>
        <w:tc>
          <w:tcPr>
            <w:tcW w:w="7955" w:type="dxa"/>
            <w:tcBorders>
              <w:left w:val="single" w:sz="4" w:space="0" w:color="auto"/>
            </w:tcBorders>
          </w:tcPr>
          <w:p w14:paraId="783A1D5C" w14:textId="77777777" w:rsidR="00540136" w:rsidRPr="00112B9C" w:rsidRDefault="00540136"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68853879" w14:textId="77777777" w:rsidR="00540136" w:rsidRPr="00112B9C" w:rsidRDefault="00540136" w:rsidP="00112B9C">
            <w:pPr>
              <w:pStyle w:val="TF-TEXTOQUADRO"/>
              <w:jc w:val="center"/>
              <w:rPr>
                <w:bCs/>
                <w:sz w:val="20"/>
              </w:rPr>
            </w:pPr>
            <w:r w:rsidRPr="00112B9C">
              <w:rPr>
                <w:bCs/>
                <w:sz w:val="20"/>
              </w:rPr>
              <w:t xml:space="preserve">RNF </w:t>
            </w:r>
          </w:p>
        </w:tc>
      </w:tr>
    </w:tbl>
    <w:p w14:paraId="43E9F066" w14:textId="77777777" w:rsidR="00540136" w:rsidRPr="005F25DC" w:rsidRDefault="00540136" w:rsidP="00F2190F">
      <w:pPr>
        <w:pStyle w:val="TF-FONTE"/>
      </w:pPr>
      <w:r>
        <w:t>Fonte: elaborado pelo autor.</w:t>
      </w:r>
    </w:p>
    <w:p w14:paraId="00B855BF" w14:textId="77777777" w:rsidR="00540136" w:rsidRDefault="00540136" w:rsidP="00540136">
      <w:pPr>
        <w:pStyle w:val="Ttulo2"/>
        <w:spacing w:after="120" w:line="240" w:lineRule="auto"/>
      </w:pPr>
      <w:r w:rsidRPr="00286FED" w:rsidDel="001F622B">
        <w:t xml:space="preserve"> </w:t>
      </w:r>
      <w:r>
        <w:t>METODOLOGIA</w:t>
      </w:r>
    </w:p>
    <w:p w14:paraId="3ABE27F3" w14:textId="77777777" w:rsidR="00540136" w:rsidRPr="007E0D87" w:rsidRDefault="00540136" w:rsidP="00B03FB0">
      <w:pPr>
        <w:pStyle w:val="TF-TEXTO"/>
      </w:pPr>
      <w:r>
        <w:t xml:space="preserve">A metodologia desta </w:t>
      </w:r>
      <w:r w:rsidRPr="00FE4915">
        <w:rPr>
          <w:highlight w:val="yellow"/>
        </w:rPr>
        <w:t>proposta desenvolvido observando</w:t>
      </w:r>
      <w:r w:rsidRPr="007E0D87">
        <w:t xml:space="preserve"> as seguintes etapas</w:t>
      </w:r>
      <w:r w:rsidDel="00B03FB0">
        <w:t xml:space="preserve"> </w:t>
      </w:r>
      <w:r w:rsidRPr="007E0D87">
        <w:t>:</w:t>
      </w:r>
    </w:p>
    <w:p w14:paraId="2C0F6B86" w14:textId="77777777" w:rsidR="00540136" w:rsidRPr="007E0D87" w:rsidRDefault="00540136" w:rsidP="00FA26AD">
      <w:pPr>
        <w:pStyle w:val="TF-ALNEA"/>
        <w:numPr>
          <w:ilvl w:val="0"/>
          <w:numId w:val="26"/>
        </w:numPr>
        <w:contextualSpacing w:val="0"/>
      </w:pPr>
      <w:r>
        <w:t>p</w:t>
      </w:r>
      <w:r w:rsidRPr="00A9319C">
        <w:t>esquisa na litera</w:t>
      </w:r>
      <w:r>
        <w:t xml:space="preserve">tura: realizar uma revisão na literatura sobre jogos on-line, Colaboração e o Modelo 3C de Colaboração e </w:t>
      </w:r>
      <w:r w:rsidRPr="0044024D">
        <w:t>Progressive Web App (PWA)</w:t>
      </w:r>
      <w:r w:rsidRPr="00A9319C">
        <w:t>;</w:t>
      </w:r>
    </w:p>
    <w:p w14:paraId="669CB53D" w14:textId="77777777" w:rsidR="00540136" w:rsidRDefault="00540136">
      <w:pPr>
        <w:pStyle w:val="TF-ALNEA"/>
        <w:contextualSpacing w:val="0"/>
      </w:pPr>
      <w:r>
        <w:t>l</w:t>
      </w:r>
      <w:r w:rsidRPr="00A9319C">
        <w:t xml:space="preserve">evantamento dos requisitos: </w:t>
      </w:r>
      <w:r>
        <w:t>reavaliar os requisitos funcionais e não funcionais que foram definidos;</w:t>
      </w:r>
    </w:p>
    <w:p w14:paraId="24E1E2E4" w14:textId="77777777" w:rsidR="00540136" w:rsidRDefault="00540136" w:rsidP="00451B94">
      <w:pPr>
        <w:pStyle w:val="TF-ALNEA"/>
        <w:contextualSpacing w:val="0"/>
      </w:pPr>
      <w:r>
        <w:t>e</w:t>
      </w:r>
      <w:r w:rsidRPr="00A9319C">
        <w:t>specificação e análise</w:t>
      </w:r>
      <w:r>
        <w:t xml:space="preserve">: </w:t>
      </w:r>
      <w:r w:rsidRPr="00A9319C">
        <w:t>formalizar as funcionalidades da ferramenta por meio de casos de uso e diagramas de atividade da Unified Modeling Language (UML), utilizando a ferramenta Astah Community;</w:t>
      </w:r>
    </w:p>
    <w:p w14:paraId="08CA16BA" w14:textId="77777777" w:rsidR="00540136" w:rsidRDefault="00540136" w:rsidP="00451B94">
      <w:pPr>
        <w:pStyle w:val="TF-ALNEA"/>
        <w:contextualSpacing w:val="0"/>
      </w:pPr>
      <w:r>
        <w:t>implementação: implementar as funcionalidades do sistema utilizando o banco de dados Firebase para guardar as informações e o Flutter para desenvolvimento das interfaces web e móvel, por meio de PWA;</w:t>
      </w:r>
    </w:p>
    <w:p w14:paraId="4BD6A580" w14:textId="77777777" w:rsidR="00540136" w:rsidRDefault="00540136" w:rsidP="00451B94">
      <w:pPr>
        <w:pStyle w:val="TF-ALNEA"/>
        <w:contextualSpacing w:val="0"/>
      </w:pPr>
      <w:r>
        <w:t>v</w:t>
      </w:r>
      <w:r w:rsidRPr="00A9319C">
        <w:t>erificação e validação: validar a usabilidade da solução pelo Método Relationship of M3C with User Requirements and Usability and Communicability Assessment in groupware (RURUCAg</w:t>
      </w:r>
      <w:r>
        <w:t>).</w:t>
      </w:r>
    </w:p>
    <w:p w14:paraId="049807BB" w14:textId="77777777" w:rsidR="00540136" w:rsidRPr="007E0D87" w:rsidRDefault="00540136" w:rsidP="00DC0DED">
      <w:pPr>
        <w:pStyle w:val="TF-ALNEA"/>
        <w:numPr>
          <w:ilvl w:val="0"/>
          <w:numId w:val="0"/>
        </w:numPr>
        <w:ind w:left="1077" w:hanging="397"/>
      </w:pPr>
      <w:r>
        <w:t xml:space="preserve">As etapas serão realizadas nos períodos relacionados no </w:t>
      </w:r>
      <w:r>
        <w:fldChar w:fldCharType="begin"/>
      </w:r>
      <w:r>
        <w:instrText xml:space="preserve"> REF _Ref84020038 \h </w:instrText>
      </w:r>
      <w:r>
        <w:fldChar w:fldCharType="separate"/>
      </w:r>
      <w:r>
        <w:t xml:space="preserve">Quadro </w:t>
      </w:r>
      <w:r>
        <w:rPr>
          <w:noProof/>
        </w:rPr>
        <w:t>3</w:t>
      </w:r>
      <w:r>
        <w:fldChar w:fldCharType="end"/>
      </w:r>
      <w:r>
        <w:t>.</w:t>
      </w:r>
    </w:p>
    <w:p w14:paraId="576D3772" w14:textId="77777777" w:rsidR="00540136" w:rsidRDefault="00540136" w:rsidP="00DC0DED">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3</w:t>
      </w:r>
      <w:r>
        <w:rPr>
          <w:noProof/>
        </w:rPr>
        <w:fldChar w:fldCharType="end"/>
      </w:r>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540136" w:rsidRPr="007E0D87" w14:paraId="47042F8C"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13F4F831" w14:textId="77777777" w:rsidR="00540136" w:rsidRPr="00BA30E5" w:rsidRDefault="00540136" w:rsidP="00F2190F">
            <w:pPr>
              <w:pStyle w:val="TF-TEXTOQUADRO"/>
              <w:jc w:val="right"/>
              <w:rPr>
                <w:b/>
                <w:bCs/>
                <w:sz w:val="20"/>
              </w:rPr>
            </w:pPr>
            <w:r w:rsidRPr="00BA30E5">
              <w:rPr>
                <w:b/>
                <w:bCs/>
                <w:sz w:val="20"/>
              </w:rPr>
              <w:t>Quinzenas</w:t>
            </w:r>
          </w:p>
          <w:p w14:paraId="37E2393B" w14:textId="77777777" w:rsidR="00540136" w:rsidRDefault="00540136" w:rsidP="00470C41">
            <w:pPr>
              <w:pStyle w:val="TF-TEXTOQUADRO"/>
              <w:rPr>
                <w:b/>
                <w:bCs/>
                <w:sz w:val="20"/>
              </w:rPr>
            </w:pPr>
          </w:p>
          <w:p w14:paraId="7CBA6692" w14:textId="77777777" w:rsidR="00540136" w:rsidRPr="00F2190F" w:rsidRDefault="00540136"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15FDDC96" w14:textId="77777777" w:rsidR="00540136" w:rsidRPr="00F2190F" w:rsidRDefault="00540136" w:rsidP="00470C41">
            <w:pPr>
              <w:pStyle w:val="TF-TEXTOQUADROCentralizado"/>
              <w:rPr>
                <w:b/>
                <w:bCs/>
                <w:sz w:val="20"/>
              </w:rPr>
            </w:pPr>
            <w:r w:rsidRPr="00F2190F">
              <w:rPr>
                <w:b/>
                <w:bCs/>
                <w:sz w:val="20"/>
              </w:rPr>
              <w:t>2022</w:t>
            </w:r>
          </w:p>
        </w:tc>
      </w:tr>
      <w:tr w:rsidR="00540136" w:rsidRPr="007E0D87" w14:paraId="16EC609B"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6A0EB86" w14:textId="77777777" w:rsidR="00540136" w:rsidRPr="00F2190F" w:rsidRDefault="00540136" w:rsidP="00470C41">
            <w:pPr>
              <w:pStyle w:val="TF-TEXTOQUADRO"/>
              <w:rPr>
                <w:b/>
                <w:bCs/>
                <w:sz w:val="20"/>
              </w:rPr>
            </w:pPr>
          </w:p>
        </w:tc>
        <w:tc>
          <w:tcPr>
            <w:tcW w:w="557" w:type="dxa"/>
            <w:gridSpan w:val="2"/>
            <w:tcBorders>
              <w:left w:val="single" w:sz="4" w:space="0" w:color="auto"/>
            </w:tcBorders>
            <w:shd w:val="clear" w:color="auto" w:fill="A6A6A6"/>
          </w:tcPr>
          <w:p w14:paraId="6678291A" w14:textId="77777777" w:rsidR="00540136" w:rsidRPr="00F2190F" w:rsidRDefault="00540136" w:rsidP="00470C41">
            <w:pPr>
              <w:pStyle w:val="TF-TEXTOQUADROCentralizado"/>
              <w:rPr>
                <w:b/>
                <w:bCs/>
                <w:sz w:val="20"/>
              </w:rPr>
            </w:pPr>
            <w:r w:rsidRPr="00F2190F">
              <w:rPr>
                <w:b/>
                <w:bCs/>
                <w:sz w:val="20"/>
              </w:rPr>
              <w:t>fev.</w:t>
            </w:r>
          </w:p>
        </w:tc>
        <w:tc>
          <w:tcPr>
            <w:tcW w:w="568" w:type="dxa"/>
            <w:gridSpan w:val="2"/>
            <w:shd w:val="clear" w:color="auto" w:fill="A6A6A6"/>
          </w:tcPr>
          <w:p w14:paraId="2ACDB7D8" w14:textId="77777777" w:rsidR="00540136" w:rsidRPr="00F2190F" w:rsidRDefault="00540136" w:rsidP="00470C41">
            <w:pPr>
              <w:pStyle w:val="TF-TEXTOQUADROCentralizado"/>
              <w:rPr>
                <w:b/>
                <w:bCs/>
                <w:sz w:val="20"/>
              </w:rPr>
            </w:pPr>
            <w:r w:rsidRPr="00F2190F">
              <w:rPr>
                <w:b/>
                <w:bCs/>
                <w:sz w:val="20"/>
              </w:rPr>
              <w:t>mar.</w:t>
            </w:r>
          </w:p>
        </w:tc>
        <w:tc>
          <w:tcPr>
            <w:tcW w:w="568" w:type="dxa"/>
            <w:gridSpan w:val="2"/>
            <w:shd w:val="clear" w:color="auto" w:fill="A6A6A6"/>
          </w:tcPr>
          <w:p w14:paraId="31129470" w14:textId="77777777" w:rsidR="00540136" w:rsidRPr="00F2190F" w:rsidRDefault="00540136" w:rsidP="00470C41">
            <w:pPr>
              <w:pStyle w:val="TF-TEXTOQUADROCentralizado"/>
              <w:rPr>
                <w:b/>
                <w:bCs/>
                <w:sz w:val="20"/>
              </w:rPr>
            </w:pPr>
            <w:r w:rsidRPr="00F2190F">
              <w:rPr>
                <w:b/>
                <w:bCs/>
                <w:sz w:val="20"/>
              </w:rPr>
              <w:t>abr.</w:t>
            </w:r>
          </w:p>
        </w:tc>
        <w:tc>
          <w:tcPr>
            <w:tcW w:w="568" w:type="dxa"/>
            <w:gridSpan w:val="2"/>
            <w:shd w:val="clear" w:color="auto" w:fill="A6A6A6"/>
          </w:tcPr>
          <w:p w14:paraId="30D564A8" w14:textId="77777777" w:rsidR="00540136" w:rsidRPr="00F2190F" w:rsidRDefault="00540136" w:rsidP="00475A86">
            <w:pPr>
              <w:pStyle w:val="TF-TEXTOQUADROCentralizado"/>
              <w:rPr>
                <w:b/>
                <w:bCs/>
                <w:sz w:val="20"/>
              </w:rPr>
            </w:pPr>
            <w:r w:rsidRPr="00F2190F">
              <w:rPr>
                <w:b/>
                <w:bCs/>
                <w:sz w:val="20"/>
              </w:rPr>
              <w:t>maio</w:t>
            </w:r>
          </w:p>
        </w:tc>
        <w:tc>
          <w:tcPr>
            <w:tcW w:w="573" w:type="dxa"/>
            <w:gridSpan w:val="2"/>
            <w:shd w:val="clear" w:color="auto" w:fill="A6A6A6"/>
          </w:tcPr>
          <w:p w14:paraId="05833DF4" w14:textId="77777777" w:rsidR="00540136" w:rsidRPr="00F2190F" w:rsidRDefault="00540136" w:rsidP="002344A7">
            <w:pPr>
              <w:pStyle w:val="TF-TEXTOQUADROCentralizado"/>
              <w:rPr>
                <w:b/>
                <w:bCs/>
                <w:sz w:val="20"/>
              </w:rPr>
            </w:pPr>
            <w:r w:rsidRPr="00F2190F">
              <w:rPr>
                <w:b/>
                <w:bCs/>
                <w:sz w:val="20"/>
              </w:rPr>
              <w:t>jun.</w:t>
            </w:r>
          </w:p>
        </w:tc>
      </w:tr>
      <w:tr w:rsidR="00540136" w:rsidRPr="007E0D87" w14:paraId="777683CD"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542DF2C" w14:textId="77777777" w:rsidR="00540136" w:rsidRPr="00F2190F" w:rsidRDefault="00540136"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71784BAF"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2EFC7B53"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2713F7A5"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4103C46"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DE52046"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1A13E4EA"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0841A36D" w14:textId="77777777" w:rsidR="00540136" w:rsidRPr="00F2190F" w:rsidRDefault="00540136"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59274BD6" w14:textId="77777777" w:rsidR="00540136" w:rsidRPr="00F2190F" w:rsidRDefault="00540136"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53953645" w14:textId="77777777" w:rsidR="00540136" w:rsidRPr="00F2190F" w:rsidRDefault="00540136"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1E4FD3A1" w14:textId="77777777" w:rsidR="00540136" w:rsidRPr="00F2190F" w:rsidRDefault="00540136" w:rsidP="00470C41">
            <w:pPr>
              <w:pStyle w:val="TF-TEXTOQUADROCentralizado"/>
              <w:rPr>
                <w:b/>
                <w:bCs/>
                <w:sz w:val="20"/>
              </w:rPr>
            </w:pPr>
            <w:r w:rsidRPr="00F2190F">
              <w:rPr>
                <w:b/>
                <w:bCs/>
                <w:sz w:val="20"/>
              </w:rPr>
              <w:t>2</w:t>
            </w:r>
          </w:p>
        </w:tc>
      </w:tr>
      <w:tr w:rsidR="00540136" w:rsidRPr="007E0D87" w14:paraId="30053471" w14:textId="77777777" w:rsidTr="002732F5">
        <w:trPr>
          <w:jc w:val="center"/>
        </w:trPr>
        <w:tc>
          <w:tcPr>
            <w:tcW w:w="6171" w:type="dxa"/>
            <w:tcBorders>
              <w:left w:val="single" w:sz="4" w:space="0" w:color="auto"/>
            </w:tcBorders>
          </w:tcPr>
          <w:p w14:paraId="18AB5825" w14:textId="77777777" w:rsidR="00540136" w:rsidRPr="00F2190F" w:rsidRDefault="00540136"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006142E9" w14:textId="77777777" w:rsidR="00540136" w:rsidRPr="00F2190F" w:rsidRDefault="00540136" w:rsidP="00470C41">
            <w:pPr>
              <w:pStyle w:val="TF-TEXTOQUADROCentralizado"/>
              <w:rPr>
                <w:sz w:val="20"/>
              </w:rPr>
            </w:pPr>
          </w:p>
        </w:tc>
        <w:tc>
          <w:tcPr>
            <w:tcW w:w="284" w:type="dxa"/>
            <w:tcBorders>
              <w:bottom w:val="single" w:sz="4" w:space="0" w:color="auto"/>
            </w:tcBorders>
          </w:tcPr>
          <w:p w14:paraId="2E50925A" w14:textId="77777777" w:rsidR="00540136" w:rsidRPr="00F2190F" w:rsidRDefault="00540136" w:rsidP="00470C41">
            <w:pPr>
              <w:pStyle w:val="TF-TEXTOQUADROCentralizado"/>
              <w:rPr>
                <w:sz w:val="20"/>
              </w:rPr>
            </w:pPr>
          </w:p>
        </w:tc>
        <w:tc>
          <w:tcPr>
            <w:tcW w:w="284" w:type="dxa"/>
            <w:tcBorders>
              <w:bottom w:val="single" w:sz="4" w:space="0" w:color="auto"/>
            </w:tcBorders>
          </w:tcPr>
          <w:p w14:paraId="640B58E4" w14:textId="77777777" w:rsidR="00540136" w:rsidRPr="00F2190F" w:rsidRDefault="00540136" w:rsidP="00470C41">
            <w:pPr>
              <w:pStyle w:val="TF-TEXTOQUADROCentralizado"/>
              <w:rPr>
                <w:sz w:val="20"/>
              </w:rPr>
            </w:pPr>
          </w:p>
        </w:tc>
        <w:tc>
          <w:tcPr>
            <w:tcW w:w="284" w:type="dxa"/>
            <w:tcBorders>
              <w:bottom w:val="single" w:sz="4" w:space="0" w:color="auto"/>
            </w:tcBorders>
          </w:tcPr>
          <w:p w14:paraId="225E1505" w14:textId="77777777" w:rsidR="00540136" w:rsidRPr="00F2190F" w:rsidRDefault="00540136" w:rsidP="00470C41">
            <w:pPr>
              <w:pStyle w:val="TF-TEXTOQUADROCentralizado"/>
              <w:rPr>
                <w:sz w:val="20"/>
              </w:rPr>
            </w:pPr>
          </w:p>
        </w:tc>
        <w:tc>
          <w:tcPr>
            <w:tcW w:w="284" w:type="dxa"/>
            <w:tcBorders>
              <w:bottom w:val="single" w:sz="4" w:space="0" w:color="auto"/>
            </w:tcBorders>
          </w:tcPr>
          <w:p w14:paraId="0E5933C4" w14:textId="77777777" w:rsidR="00540136" w:rsidRPr="00F2190F" w:rsidRDefault="00540136" w:rsidP="00470C41">
            <w:pPr>
              <w:pStyle w:val="TF-TEXTOQUADROCentralizado"/>
              <w:rPr>
                <w:sz w:val="20"/>
              </w:rPr>
            </w:pPr>
          </w:p>
        </w:tc>
        <w:tc>
          <w:tcPr>
            <w:tcW w:w="284" w:type="dxa"/>
            <w:tcBorders>
              <w:bottom w:val="single" w:sz="4" w:space="0" w:color="auto"/>
            </w:tcBorders>
          </w:tcPr>
          <w:p w14:paraId="0F239C9B" w14:textId="77777777" w:rsidR="00540136" w:rsidRPr="00F2190F" w:rsidRDefault="00540136" w:rsidP="00470C41">
            <w:pPr>
              <w:pStyle w:val="TF-TEXTOQUADROCentralizado"/>
              <w:rPr>
                <w:sz w:val="20"/>
              </w:rPr>
            </w:pPr>
          </w:p>
        </w:tc>
        <w:tc>
          <w:tcPr>
            <w:tcW w:w="284" w:type="dxa"/>
            <w:tcBorders>
              <w:bottom w:val="single" w:sz="4" w:space="0" w:color="auto"/>
            </w:tcBorders>
          </w:tcPr>
          <w:p w14:paraId="643B94D6" w14:textId="77777777" w:rsidR="00540136" w:rsidRPr="00F2190F" w:rsidRDefault="00540136" w:rsidP="00470C41">
            <w:pPr>
              <w:pStyle w:val="TF-TEXTOQUADROCentralizado"/>
              <w:rPr>
                <w:sz w:val="20"/>
              </w:rPr>
            </w:pPr>
          </w:p>
        </w:tc>
        <w:tc>
          <w:tcPr>
            <w:tcW w:w="284" w:type="dxa"/>
            <w:tcBorders>
              <w:bottom w:val="single" w:sz="4" w:space="0" w:color="auto"/>
            </w:tcBorders>
          </w:tcPr>
          <w:p w14:paraId="5CC9CE3A" w14:textId="77777777" w:rsidR="00540136" w:rsidRPr="00F2190F" w:rsidRDefault="00540136" w:rsidP="00470C41">
            <w:pPr>
              <w:pStyle w:val="TF-TEXTOQUADROCentralizado"/>
              <w:rPr>
                <w:sz w:val="20"/>
              </w:rPr>
            </w:pPr>
          </w:p>
        </w:tc>
        <w:tc>
          <w:tcPr>
            <w:tcW w:w="284" w:type="dxa"/>
            <w:tcBorders>
              <w:bottom w:val="single" w:sz="4" w:space="0" w:color="auto"/>
            </w:tcBorders>
          </w:tcPr>
          <w:p w14:paraId="44F963E8" w14:textId="77777777" w:rsidR="00540136" w:rsidRPr="00F2190F" w:rsidRDefault="00540136" w:rsidP="00470C41">
            <w:pPr>
              <w:pStyle w:val="TF-TEXTOQUADROCentralizado"/>
              <w:rPr>
                <w:sz w:val="20"/>
              </w:rPr>
            </w:pPr>
          </w:p>
        </w:tc>
        <w:tc>
          <w:tcPr>
            <w:tcW w:w="289" w:type="dxa"/>
          </w:tcPr>
          <w:p w14:paraId="2E7A9725" w14:textId="77777777" w:rsidR="00540136" w:rsidRPr="00F2190F" w:rsidRDefault="00540136" w:rsidP="00470C41">
            <w:pPr>
              <w:pStyle w:val="TF-TEXTOQUADROCentralizado"/>
              <w:rPr>
                <w:sz w:val="20"/>
              </w:rPr>
            </w:pPr>
          </w:p>
        </w:tc>
      </w:tr>
      <w:tr w:rsidR="00540136" w:rsidRPr="007E0D87" w14:paraId="51D921DB" w14:textId="77777777" w:rsidTr="002732F5">
        <w:trPr>
          <w:jc w:val="center"/>
        </w:trPr>
        <w:tc>
          <w:tcPr>
            <w:tcW w:w="6171" w:type="dxa"/>
            <w:tcBorders>
              <w:left w:val="single" w:sz="4" w:space="0" w:color="auto"/>
            </w:tcBorders>
          </w:tcPr>
          <w:p w14:paraId="52B9B043" w14:textId="77777777" w:rsidR="00540136" w:rsidRPr="00F2190F" w:rsidRDefault="00540136"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8ABD2AE" w14:textId="77777777" w:rsidR="00540136" w:rsidRPr="00F2190F" w:rsidRDefault="00540136" w:rsidP="00470C41">
            <w:pPr>
              <w:pStyle w:val="TF-TEXTOQUADROCentralizado"/>
              <w:rPr>
                <w:sz w:val="20"/>
              </w:rPr>
            </w:pPr>
          </w:p>
        </w:tc>
        <w:tc>
          <w:tcPr>
            <w:tcW w:w="284" w:type="dxa"/>
            <w:tcBorders>
              <w:top w:val="single" w:sz="4" w:space="0" w:color="auto"/>
            </w:tcBorders>
            <w:shd w:val="clear" w:color="auto" w:fill="7F7F7F" w:themeFill="text1" w:themeFillTint="80"/>
          </w:tcPr>
          <w:p w14:paraId="32BE3CF8" w14:textId="77777777" w:rsidR="00540136" w:rsidRPr="00F2190F" w:rsidRDefault="00540136" w:rsidP="00470C41">
            <w:pPr>
              <w:pStyle w:val="TF-TEXTOQUADROCentralizado"/>
              <w:rPr>
                <w:sz w:val="20"/>
              </w:rPr>
            </w:pPr>
          </w:p>
        </w:tc>
        <w:tc>
          <w:tcPr>
            <w:tcW w:w="284" w:type="dxa"/>
            <w:tcBorders>
              <w:top w:val="single" w:sz="4" w:space="0" w:color="auto"/>
            </w:tcBorders>
          </w:tcPr>
          <w:p w14:paraId="4735D52D" w14:textId="77777777" w:rsidR="00540136" w:rsidRPr="00F2190F" w:rsidRDefault="00540136" w:rsidP="00470C41">
            <w:pPr>
              <w:pStyle w:val="TF-TEXTOQUADROCentralizado"/>
              <w:rPr>
                <w:sz w:val="20"/>
              </w:rPr>
            </w:pPr>
          </w:p>
        </w:tc>
        <w:tc>
          <w:tcPr>
            <w:tcW w:w="284" w:type="dxa"/>
            <w:tcBorders>
              <w:top w:val="single" w:sz="4" w:space="0" w:color="auto"/>
            </w:tcBorders>
          </w:tcPr>
          <w:p w14:paraId="77400C71" w14:textId="77777777" w:rsidR="00540136" w:rsidRPr="00F2190F" w:rsidRDefault="00540136" w:rsidP="00470C41">
            <w:pPr>
              <w:pStyle w:val="TF-TEXTOQUADROCentralizado"/>
              <w:rPr>
                <w:sz w:val="20"/>
              </w:rPr>
            </w:pPr>
          </w:p>
        </w:tc>
        <w:tc>
          <w:tcPr>
            <w:tcW w:w="284" w:type="dxa"/>
            <w:tcBorders>
              <w:top w:val="single" w:sz="4" w:space="0" w:color="auto"/>
            </w:tcBorders>
          </w:tcPr>
          <w:p w14:paraId="6F2A36DF" w14:textId="77777777" w:rsidR="00540136" w:rsidRPr="00F2190F" w:rsidRDefault="00540136" w:rsidP="00470C41">
            <w:pPr>
              <w:pStyle w:val="TF-TEXTOQUADROCentralizado"/>
              <w:rPr>
                <w:sz w:val="20"/>
              </w:rPr>
            </w:pPr>
          </w:p>
        </w:tc>
        <w:tc>
          <w:tcPr>
            <w:tcW w:w="284" w:type="dxa"/>
            <w:tcBorders>
              <w:top w:val="single" w:sz="4" w:space="0" w:color="auto"/>
            </w:tcBorders>
          </w:tcPr>
          <w:p w14:paraId="4187F189" w14:textId="77777777" w:rsidR="00540136" w:rsidRPr="00F2190F" w:rsidRDefault="00540136" w:rsidP="00470C41">
            <w:pPr>
              <w:pStyle w:val="TF-TEXTOQUADROCentralizado"/>
              <w:rPr>
                <w:sz w:val="20"/>
              </w:rPr>
            </w:pPr>
          </w:p>
        </w:tc>
        <w:tc>
          <w:tcPr>
            <w:tcW w:w="284" w:type="dxa"/>
            <w:tcBorders>
              <w:top w:val="single" w:sz="4" w:space="0" w:color="auto"/>
            </w:tcBorders>
          </w:tcPr>
          <w:p w14:paraId="1749FD99" w14:textId="77777777" w:rsidR="00540136" w:rsidRPr="00F2190F" w:rsidRDefault="00540136" w:rsidP="00470C41">
            <w:pPr>
              <w:pStyle w:val="TF-TEXTOQUADROCentralizado"/>
              <w:rPr>
                <w:sz w:val="20"/>
              </w:rPr>
            </w:pPr>
          </w:p>
        </w:tc>
        <w:tc>
          <w:tcPr>
            <w:tcW w:w="284" w:type="dxa"/>
            <w:tcBorders>
              <w:top w:val="single" w:sz="4" w:space="0" w:color="auto"/>
            </w:tcBorders>
          </w:tcPr>
          <w:p w14:paraId="0C928E7B" w14:textId="77777777" w:rsidR="00540136" w:rsidRPr="00F2190F" w:rsidRDefault="00540136" w:rsidP="00470C41">
            <w:pPr>
              <w:pStyle w:val="TF-TEXTOQUADROCentralizado"/>
              <w:rPr>
                <w:sz w:val="20"/>
              </w:rPr>
            </w:pPr>
          </w:p>
        </w:tc>
        <w:tc>
          <w:tcPr>
            <w:tcW w:w="284" w:type="dxa"/>
            <w:tcBorders>
              <w:top w:val="single" w:sz="4" w:space="0" w:color="auto"/>
            </w:tcBorders>
          </w:tcPr>
          <w:p w14:paraId="6D70CB7D" w14:textId="77777777" w:rsidR="00540136" w:rsidRPr="00F2190F" w:rsidRDefault="00540136" w:rsidP="00470C41">
            <w:pPr>
              <w:pStyle w:val="TF-TEXTOQUADROCentralizado"/>
              <w:rPr>
                <w:sz w:val="20"/>
              </w:rPr>
            </w:pPr>
          </w:p>
        </w:tc>
        <w:tc>
          <w:tcPr>
            <w:tcW w:w="289" w:type="dxa"/>
          </w:tcPr>
          <w:p w14:paraId="1B3B6D34" w14:textId="77777777" w:rsidR="00540136" w:rsidRPr="00F2190F" w:rsidRDefault="00540136" w:rsidP="00470C41">
            <w:pPr>
              <w:pStyle w:val="TF-TEXTOQUADROCentralizado"/>
              <w:rPr>
                <w:sz w:val="20"/>
              </w:rPr>
            </w:pPr>
          </w:p>
        </w:tc>
      </w:tr>
      <w:tr w:rsidR="00540136" w:rsidRPr="007E0D87" w14:paraId="0EB0CDCE" w14:textId="77777777" w:rsidTr="002732F5">
        <w:trPr>
          <w:jc w:val="center"/>
        </w:trPr>
        <w:tc>
          <w:tcPr>
            <w:tcW w:w="6171" w:type="dxa"/>
            <w:tcBorders>
              <w:left w:val="single" w:sz="4" w:space="0" w:color="auto"/>
            </w:tcBorders>
          </w:tcPr>
          <w:p w14:paraId="11F4B0B8" w14:textId="77777777" w:rsidR="00540136" w:rsidRPr="00F2190F" w:rsidRDefault="00540136"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732C345E" w14:textId="77777777" w:rsidR="00540136" w:rsidRPr="00F2190F" w:rsidRDefault="00540136" w:rsidP="00470C41">
            <w:pPr>
              <w:pStyle w:val="TF-TEXTOQUADROCentralizado"/>
              <w:rPr>
                <w:sz w:val="20"/>
              </w:rPr>
            </w:pPr>
          </w:p>
        </w:tc>
        <w:tc>
          <w:tcPr>
            <w:tcW w:w="284" w:type="dxa"/>
            <w:tcBorders>
              <w:bottom w:val="single" w:sz="4" w:space="0" w:color="auto"/>
            </w:tcBorders>
          </w:tcPr>
          <w:p w14:paraId="01E1FCD4" w14:textId="77777777" w:rsidR="00540136" w:rsidRPr="00F2190F" w:rsidRDefault="00540136" w:rsidP="00470C41">
            <w:pPr>
              <w:pStyle w:val="TF-TEXTOQUADROCentralizado"/>
              <w:rPr>
                <w:sz w:val="20"/>
              </w:rPr>
            </w:pPr>
          </w:p>
        </w:tc>
        <w:tc>
          <w:tcPr>
            <w:tcW w:w="284" w:type="dxa"/>
            <w:tcBorders>
              <w:bottom w:val="single" w:sz="4" w:space="0" w:color="auto"/>
            </w:tcBorders>
            <w:shd w:val="clear" w:color="auto" w:fill="7F7F7F" w:themeFill="text1" w:themeFillTint="80"/>
          </w:tcPr>
          <w:p w14:paraId="55ACFC19" w14:textId="77777777" w:rsidR="00540136" w:rsidRPr="00F2190F" w:rsidRDefault="00540136" w:rsidP="00470C41">
            <w:pPr>
              <w:pStyle w:val="TF-TEXTOQUADROCentralizado"/>
              <w:rPr>
                <w:sz w:val="20"/>
              </w:rPr>
            </w:pPr>
          </w:p>
        </w:tc>
        <w:tc>
          <w:tcPr>
            <w:tcW w:w="284" w:type="dxa"/>
            <w:tcBorders>
              <w:bottom w:val="single" w:sz="4" w:space="0" w:color="auto"/>
            </w:tcBorders>
            <w:shd w:val="clear" w:color="auto" w:fill="7F7F7F" w:themeFill="text1" w:themeFillTint="80"/>
          </w:tcPr>
          <w:p w14:paraId="685035EE" w14:textId="77777777" w:rsidR="00540136" w:rsidRPr="00F2190F" w:rsidRDefault="00540136" w:rsidP="00470C41">
            <w:pPr>
              <w:pStyle w:val="TF-TEXTOQUADROCentralizado"/>
              <w:rPr>
                <w:sz w:val="20"/>
              </w:rPr>
            </w:pPr>
          </w:p>
        </w:tc>
        <w:tc>
          <w:tcPr>
            <w:tcW w:w="284" w:type="dxa"/>
            <w:tcBorders>
              <w:bottom w:val="single" w:sz="4" w:space="0" w:color="auto"/>
            </w:tcBorders>
          </w:tcPr>
          <w:p w14:paraId="6831DD0D" w14:textId="77777777" w:rsidR="00540136" w:rsidRPr="00F2190F" w:rsidRDefault="00540136" w:rsidP="00470C41">
            <w:pPr>
              <w:pStyle w:val="TF-TEXTOQUADROCentralizado"/>
              <w:rPr>
                <w:sz w:val="20"/>
              </w:rPr>
            </w:pPr>
          </w:p>
        </w:tc>
        <w:tc>
          <w:tcPr>
            <w:tcW w:w="284" w:type="dxa"/>
            <w:tcBorders>
              <w:bottom w:val="single" w:sz="4" w:space="0" w:color="auto"/>
            </w:tcBorders>
          </w:tcPr>
          <w:p w14:paraId="5BFA23A6" w14:textId="77777777" w:rsidR="00540136" w:rsidRPr="00F2190F" w:rsidRDefault="00540136" w:rsidP="00470C41">
            <w:pPr>
              <w:pStyle w:val="TF-TEXTOQUADROCentralizado"/>
              <w:rPr>
                <w:sz w:val="20"/>
              </w:rPr>
            </w:pPr>
          </w:p>
        </w:tc>
        <w:tc>
          <w:tcPr>
            <w:tcW w:w="284" w:type="dxa"/>
            <w:tcBorders>
              <w:bottom w:val="single" w:sz="4" w:space="0" w:color="auto"/>
            </w:tcBorders>
          </w:tcPr>
          <w:p w14:paraId="26366EAC" w14:textId="77777777" w:rsidR="00540136" w:rsidRPr="00F2190F" w:rsidRDefault="00540136" w:rsidP="00470C41">
            <w:pPr>
              <w:pStyle w:val="TF-TEXTOQUADROCentralizado"/>
              <w:rPr>
                <w:sz w:val="20"/>
              </w:rPr>
            </w:pPr>
          </w:p>
        </w:tc>
        <w:tc>
          <w:tcPr>
            <w:tcW w:w="284" w:type="dxa"/>
            <w:tcBorders>
              <w:bottom w:val="single" w:sz="4" w:space="0" w:color="auto"/>
            </w:tcBorders>
          </w:tcPr>
          <w:p w14:paraId="11408E62" w14:textId="77777777" w:rsidR="00540136" w:rsidRPr="00F2190F" w:rsidRDefault="00540136" w:rsidP="00470C41">
            <w:pPr>
              <w:pStyle w:val="TF-TEXTOQUADROCentralizado"/>
              <w:rPr>
                <w:sz w:val="20"/>
              </w:rPr>
            </w:pPr>
          </w:p>
        </w:tc>
        <w:tc>
          <w:tcPr>
            <w:tcW w:w="284" w:type="dxa"/>
            <w:tcBorders>
              <w:bottom w:val="single" w:sz="4" w:space="0" w:color="auto"/>
            </w:tcBorders>
          </w:tcPr>
          <w:p w14:paraId="74A30D88" w14:textId="77777777" w:rsidR="00540136" w:rsidRPr="00F2190F" w:rsidRDefault="00540136" w:rsidP="00470C41">
            <w:pPr>
              <w:pStyle w:val="TF-TEXTOQUADROCentralizado"/>
              <w:rPr>
                <w:sz w:val="20"/>
              </w:rPr>
            </w:pPr>
          </w:p>
        </w:tc>
        <w:tc>
          <w:tcPr>
            <w:tcW w:w="289" w:type="dxa"/>
          </w:tcPr>
          <w:p w14:paraId="2E4B02A2" w14:textId="77777777" w:rsidR="00540136" w:rsidRPr="00F2190F" w:rsidRDefault="00540136" w:rsidP="00470C41">
            <w:pPr>
              <w:pStyle w:val="TF-TEXTOQUADROCentralizado"/>
              <w:rPr>
                <w:sz w:val="20"/>
              </w:rPr>
            </w:pPr>
          </w:p>
        </w:tc>
      </w:tr>
      <w:tr w:rsidR="00540136" w:rsidRPr="007E0D87" w14:paraId="34E89937" w14:textId="77777777" w:rsidTr="002732F5">
        <w:trPr>
          <w:jc w:val="center"/>
        </w:trPr>
        <w:tc>
          <w:tcPr>
            <w:tcW w:w="6171" w:type="dxa"/>
            <w:tcBorders>
              <w:left w:val="single" w:sz="4" w:space="0" w:color="auto"/>
            </w:tcBorders>
          </w:tcPr>
          <w:p w14:paraId="2FD42038" w14:textId="77777777" w:rsidR="00540136" w:rsidRPr="00F2190F" w:rsidRDefault="00540136" w:rsidP="00AA7D04">
            <w:pPr>
              <w:pStyle w:val="TF-TEXTOQUADRO"/>
              <w:jc w:val="both"/>
              <w:rPr>
                <w:sz w:val="20"/>
              </w:rPr>
            </w:pPr>
            <w:r w:rsidRPr="00F2190F">
              <w:rPr>
                <w:sz w:val="20"/>
              </w:rPr>
              <w:t>Implement</w:t>
            </w:r>
            <w:r>
              <w:rPr>
                <w:sz w:val="20"/>
              </w:rPr>
              <w:t>ação</w:t>
            </w:r>
          </w:p>
        </w:tc>
        <w:tc>
          <w:tcPr>
            <w:tcW w:w="273" w:type="dxa"/>
          </w:tcPr>
          <w:p w14:paraId="77E4C9A6" w14:textId="77777777" w:rsidR="00540136" w:rsidRPr="00F2190F" w:rsidRDefault="00540136" w:rsidP="00470C41">
            <w:pPr>
              <w:pStyle w:val="TF-TEXTOQUADROCentralizado"/>
              <w:rPr>
                <w:sz w:val="20"/>
              </w:rPr>
            </w:pPr>
          </w:p>
        </w:tc>
        <w:tc>
          <w:tcPr>
            <w:tcW w:w="284" w:type="dxa"/>
          </w:tcPr>
          <w:p w14:paraId="1F18E62F" w14:textId="77777777" w:rsidR="00540136" w:rsidRPr="00F2190F" w:rsidRDefault="00540136" w:rsidP="00470C41">
            <w:pPr>
              <w:pStyle w:val="TF-TEXTOQUADROCentralizado"/>
              <w:rPr>
                <w:sz w:val="20"/>
              </w:rPr>
            </w:pPr>
          </w:p>
        </w:tc>
        <w:tc>
          <w:tcPr>
            <w:tcW w:w="284" w:type="dxa"/>
          </w:tcPr>
          <w:p w14:paraId="19435CBD"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484972F6"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44CC18F7"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64E68E26" w14:textId="77777777" w:rsidR="00540136" w:rsidRPr="00F2190F" w:rsidRDefault="00540136" w:rsidP="00470C41">
            <w:pPr>
              <w:pStyle w:val="TF-TEXTOQUADROCentralizado"/>
              <w:rPr>
                <w:sz w:val="20"/>
              </w:rPr>
            </w:pPr>
          </w:p>
        </w:tc>
        <w:tc>
          <w:tcPr>
            <w:tcW w:w="284" w:type="dxa"/>
          </w:tcPr>
          <w:p w14:paraId="7BE84083" w14:textId="77777777" w:rsidR="00540136" w:rsidRPr="00F2190F" w:rsidRDefault="00540136" w:rsidP="00470C41">
            <w:pPr>
              <w:pStyle w:val="TF-TEXTOQUADROCentralizado"/>
              <w:rPr>
                <w:sz w:val="20"/>
              </w:rPr>
            </w:pPr>
          </w:p>
        </w:tc>
        <w:tc>
          <w:tcPr>
            <w:tcW w:w="284" w:type="dxa"/>
          </w:tcPr>
          <w:p w14:paraId="17FFD355" w14:textId="77777777" w:rsidR="00540136" w:rsidRPr="00F2190F" w:rsidRDefault="00540136" w:rsidP="00470C41">
            <w:pPr>
              <w:pStyle w:val="TF-TEXTOQUADROCentralizado"/>
              <w:rPr>
                <w:sz w:val="20"/>
              </w:rPr>
            </w:pPr>
          </w:p>
        </w:tc>
        <w:tc>
          <w:tcPr>
            <w:tcW w:w="284" w:type="dxa"/>
          </w:tcPr>
          <w:p w14:paraId="4C5B3387" w14:textId="77777777" w:rsidR="00540136" w:rsidRPr="00F2190F" w:rsidRDefault="00540136" w:rsidP="00470C41">
            <w:pPr>
              <w:pStyle w:val="TF-TEXTOQUADROCentralizado"/>
              <w:rPr>
                <w:sz w:val="20"/>
              </w:rPr>
            </w:pPr>
          </w:p>
        </w:tc>
        <w:tc>
          <w:tcPr>
            <w:tcW w:w="289" w:type="dxa"/>
          </w:tcPr>
          <w:p w14:paraId="61D49F1A" w14:textId="77777777" w:rsidR="00540136" w:rsidRPr="00F2190F" w:rsidRDefault="00540136" w:rsidP="00470C41">
            <w:pPr>
              <w:pStyle w:val="TF-TEXTOQUADROCentralizado"/>
              <w:rPr>
                <w:sz w:val="20"/>
              </w:rPr>
            </w:pPr>
          </w:p>
        </w:tc>
      </w:tr>
      <w:tr w:rsidR="00540136" w:rsidRPr="007E0D87" w14:paraId="477BB5D2" w14:textId="77777777" w:rsidTr="002732F5">
        <w:trPr>
          <w:jc w:val="center"/>
        </w:trPr>
        <w:tc>
          <w:tcPr>
            <w:tcW w:w="6171" w:type="dxa"/>
            <w:tcBorders>
              <w:left w:val="single" w:sz="4" w:space="0" w:color="auto"/>
            </w:tcBorders>
          </w:tcPr>
          <w:p w14:paraId="5A4A949E" w14:textId="77777777" w:rsidR="00540136" w:rsidRPr="00F2190F" w:rsidRDefault="00540136" w:rsidP="002344A7">
            <w:pPr>
              <w:pStyle w:val="TF-TEXTOQUADRO"/>
              <w:jc w:val="both"/>
              <w:rPr>
                <w:sz w:val="20"/>
              </w:rPr>
            </w:pPr>
            <w:r w:rsidRPr="00F2190F">
              <w:rPr>
                <w:sz w:val="20"/>
              </w:rPr>
              <w:t>Verificação e validação</w:t>
            </w:r>
          </w:p>
        </w:tc>
        <w:tc>
          <w:tcPr>
            <w:tcW w:w="273" w:type="dxa"/>
          </w:tcPr>
          <w:p w14:paraId="7A344FBB" w14:textId="77777777" w:rsidR="00540136" w:rsidRPr="00F2190F" w:rsidRDefault="00540136" w:rsidP="00470C41">
            <w:pPr>
              <w:pStyle w:val="TF-TEXTOQUADROCentralizado"/>
              <w:rPr>
                <w:sz w:val="20"/>
              </w:rPr>
            </w:pPr>
          </w:p>
        </w:tc>
        <w:tc>
          <w:tcPr>
            <w:tcW w:w="284" w:type="dxa"/>
          </w:tcPr>
          <w:p w14:paraId="43E3AD13" w14:textId="77777777" w:rsidR="00540136" w:rsidRPr="00F2190F" w:rsidRDefault="00540136" w:rsidP="00470C41">
            <w:pPr>
              <w:pStyle w:val="TF-TEXTOQUADROCentralizado"/>
              <w:rPr>
                <w:sz w:val="20"/>
              </w:rPr>
            </w:pPr>
          </w:p>
        </w:tc>
        <w:tc>
          <w:tcPr>
            <w:tcW w:w="284" w:type="dxa"/>
          </w:tcPr>
          <w:p w14:paraId="10737A5C" w14:textId="77777777" w:rsidR="00540136" w:rsidRPr="00F2190F" w:rsidRDefault="00540136" w:rsidP="00470C41">
            <w:pPr>
              <w:pStyle w:val="TF-TEXTOQUADROCentralizado"/>
              <w:rPr>
                <w:sz w:val="20"/>
              </w:rPr>
            </w:pPr>
          </w:p>
        </w:tc>
        <w:tc>
          <w:tcPr>
            <w:tcW w:w="284" w:type="dxa"/>
          </w:tcPr>
          <w:p w14:paraId="3929E7B3" w14:textId="77777777" w:rsidR="00540136" w:rsidRPr="00F2190F" w:rsidRDefault="00540136" w:rsidP="00470C41">
            <w:pPr>
              <w:pStyle w:val="TF-TEXTOQUADROCentralizado"/>
              <w:rPr>
                <w:sz w:val="20"/>
              </w:rPr>
            </w:pPr>
          </w:p>
        </w:tc>
        <w:tc>
          <w:tcPr>
            <w:tcW w:w="284" w:type="dxa"/>
          </w:tcPr>
          <w:p w14:paraId="17AA946C" w14:textId="77777777" w:rsidR="00540136" w:rsidRPr="00F2190F" w:rsidRDefault="00540136" w:rsidP="00470C41">
            <w:pPr>
              <w:pStyle w:val="TF-TEXTOQUADROCentralizado"/>
              <w:rPr>
                <w:sz w:val="20"/>
              </w:rPr>
            </w:pPr>
          </w:p>
        </w:tc>
        <w:tc>
          <w:tcPr>
            <w:tcW w:w="284" w:type="dxa"/>
          </w:tcPr>
          <w:p w14:paraId="060CB746"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30DFA936"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0F6B399D" w14:textId="77777777" w:rsidR="00540136" w:rsidRPr="00F2190F" w:rsidRDefault="00540136" w:rsidP="00470C41">
            <w:pPr>
              <w:pStyle w:val="TF-TEXTOQUADROCentralizado"/>
              <w:rPr>
                <w:sz w:val="20"/>
              </w:rPr>
            </w:pPr>
          </w:p>
        </w:tc>
        <w:tc>
          <w:tcPr>
            <w:tcW w:w="284" w:type="dxa"/>
            <w:shd w:val="clear" w:color="auto" w:fill="7F7F7F" w:themeFill="text1" w:themeFillTint="80"/>
          </w:tcPr>
          <w:p w14:paraId="1F8DE9F8" w14:textId="77777777" w:rsidR="00540136" w:rsidRPr="00F2190F" w:rsidRDefault="00540136" w:rsidP="00470C41">
            <w:pPr>
              <w:pStyle w:val="TF-TEXTOQUADROCentralizado"/>
              <w:rPr>
                <w:sz w:val="20"/>
              </w:rPr>
            </w:pPr>
          </w:p>
        </w:tc>
        <w:tc>
          <w:tcPr>
            <w:tcW w:w="289" w:type="dxa"/>
          </w:tcPr>
          <w:p w14:paraId="22558FD5" w14:textId="77777777" w:rsidR="00540136" w:rsidRPr="00F2190F" w:rsidRDefault="00540136" w:rsidP="00470C41">
            <w:pPr>
              <w:pStyle w:val="TF-TEXTOQUADROCentralizado"/>
              <w:rPr>
                <w:sz w:val="20"/>
              </w:rPr>
            </w:pPr>
          </w:p>
        </w:tc>
      </w:tr>
    </w:tbl>
    <w:p w14:paraId="6FFB1227" w14:textId="77777777" w:rsidR="00540136" w:rsidRDefault="00540136" w:rsidP="00FC4A9F">
      <w:pPr>
        <w:pStyle w:val="TF-FONTE"/>
      </w:pPr>
      <w:r>
        <w:t>Fonte: elaborado pelo autor.</w:t>
      </w:r>
    </w:p>
    <w:p w14:paraId="0DF44C58" w14:textId="77777777" w:rsidR="00540136" w:rsidRPr="007A1883" w:rsidRDefault="00540136" w:rsidP="00FA26AD">
      <w:pPr>
        <w:pStyle w:val="Ttulo1"/>
      </w:pPr>
      <w:r>
        <w:lastRenderedPageBreak/>
        <w:t>REVISÃO BIBLIOGRÁFICA</w:t>
      </w:r>
    </w:p>
    <w:p w14:paraId="70218E47" w14:textId="77777777" w:rsidR="00540136" w:rsidRDefault="00540136" w:rsidP="00AE0CF3">
      <w:pPr>
        <w:pStyle w:val="TF-TEXTO"/>
      </w:pPr>
      <w:r w:rsidRPr="00F50FF0">
        <w:t>Nest</w:t>
      </w:r>
      <w:r>
        <w:t>a seção</w:t>
      </w:r>
      <w:r w:rsidRPr="00F50FF0">
        <w:t xml:space="preserve"> são apresentados os conceitos e fundamentos mais importantes para </w:t>
      </w:r>
      <w:r>
        <w:t>o desenvolvimento do projeto</w:t>
      </w:r>
      <w:r w:rsidRPr="00F50FF0">
        <w:t xml:space="preserve">, </w:t>
      </w:r>
      <w:r>
        <w:t xml:space="preserve">estando organizados da seguinte forma: jogos on-line (subseção </w:t>
      </w:r>
      <w:r>
        <w:fldChar w:fldCharType="begin"/>
      </w:r>
      <w:r>
        <w:instrText xml:space="preserve"> REF _Ref89066206 \r \h </w:instrText>
      </w:r>
      <w:r>
        <w:fldChar w:fldCharType="separate"/>
      </w:r>
      <w:r>
        <w:t>4.1</w:t>
      </w:r>
      <w:r>
        <w:fldChar w:fldCharType="end"/>
      </w:r>
      <w:r>
        <w:t xml:space="preserve">), Colaboração e o Modelo 3C de Colaboração (M3C) (subseção </w:t>
      </w:r>
      <w:r>
        <w:fldChar w:fldCharType="begin"/>
      </w:r>
      <w:r>
        <w:instrText xml:space="preserve"> REF _Ref89066306 \r \h </w:instrText>
      </w:r>
      <w:r>
        <w:fldChar w:fldCharType="separate"/>
      </w:r>
      <w:r>
        <w:t>4.2</w:t>
      </w:r>
      <w:r>
        <w:fldChar w:fldCharType="end"/>
      </w:r>
      <w:r>
        <w:t xml:space="preserve">) e </w:t>
      </w:r>
      <w:proofErr w:type="spellStart"/>
      <w:r w:rsidRPr="0044024D">
        <w:t>Progressive</w:t>
      </w:r>
      <w:proofErr w:type="spellEnd"/>
      <w:r w:rsidRPr="0044024D">
        <w:t xml:space="preserve"> Web </w:t>
      </w:r>
      <w:proofErr w:type="spellStart"/>
      <w:r w:rsidRPr="0044024D">
        <w:t>App</w:t>
      </w:r>
      <w:proofErr w:type="spellEnd"/>
      <w:r w:rsidRPr="0044024D">
        <w:t xml:space="preserve"> (PWA)</w:t>
      </w:r>
      <w:r>
        <w:t xml:space="preserve"> (subseção </w:t>
      </w:r>
      <w:r>
        <w:fldChar w:fldCharType="begin"/>
      </w:r>
      <w:r>
        <w:instrText xml:space="preserve"> REF _Ref89066328 \r \h </w:instrText>
      </w:r>
      <w:r>
        <w:fldChar w:fldCharType="separate"/>
      </w:r>
      <w:r>
        <w:t>4.3</w:t>
      </w:r>
      <w:r>
        <w:fldChar w:fldCharType="end"/>
      </w:r>
      <w:r>
        <w:t>).</w:t>
      </w:r>
    </w:p>
    <w:p w14:paraId="525C307B" w14:textId="77777777" w:rsidR="00540136" w:rsidRDefault="00540136" w:rsidP="00540136">
      <w:pPr>
        <w:pStyle w:val="Ttulo2"/>
        <w:spacing w:after="120" w:line="240" w:lineRule="auto"/>
      </w:pPr>
      <w:r>
        <w:rPr>
          <w:caps w:val="0"/>
        </w:rPr>
        <w:t>JOGOS ON-LINE</w:t>
      </w:r>
    </w:p>
    <w:p w14:paraId="35BCADBC" w14:textId="77777777" w:rsidR="00540136" w:rsidRDefault="00540136" w:rsidP="00161F82">
      <w:pPr>
        <w:pStyle w:val="TF-TEXTO"/>
      </w:pPr>
      <w:r w:rsidRPr="00FC5EF4">
        <w:t xml:space="preserve">Dentro dos jogos eletrônicos existem diversas </w:t>
      </w:r>
      <w:commentRangeStart w:id="33"/>
      <w:r w:rsidRPr="00FC5EF4">
        <w:t>variedades</w:t>
      </w:r>
      <w:commentRangeEnd w:id="33"/>
      <w:r>
        <w:rPr>
          <w:rStyle w:val="Refdecomentrio"/>
        </w:rPr>
        <w:commentReference w:id="33"/>
      </w:r>
      <w:r w:rsidRPr="00FC5EF4">
        <w:t>, com diferentes focos e objetivos</w:t>
      </w:r>
      <w:r>
        <w:t>,</w:t>
      </w:r>
      <w:r w:rsidRPr="00FC5EF4">
        <w:t xml:space="preserve"> entres eles estão o entretenimento, jogos casuais e até </w:t>
      </w:r>
      <w:proofErr w:type="spellStart"/>
      <w:r w:rsidRPr="00FC5EF4">
        <w:rPr>
          <w:i/>
        </w:rPr>
        <w:t>e-sport</w:t>
      </w:r>
      <w:proofErr w:type="spellEnd"/>
      <w:r w:rsidRPr="00FC5EF4">
        <w:t>, no qual o usuário é um jogador profissional ganhando dinheiro p</w:t>
      </w:r>
      <w:r>
        <w:t>elo</w:t>
      </w:r>
      <w:r w:rsidRPr="00FC5EF4">
        <w:t xml:space="preserve"> motivo de jogar</w:t>
      </w:r>
      <w:r>
        <w:t xml:space="preserve"> muito</w:t>
      </w:r>
      <w:r w:rsidRPr="00FC5EF4">
        <w:t xml:space="preserve"> bem </w:t>
      </w:r>
      <w:commentRangeStart w:id="34"/>
      <w:r w:rsidRPr="00FC5EF4">
        <w:t>o jogo</w:t>
      </w:r>
      <w:r>
        <w:t xml:space="preserve"> </w:t>
      </w:r>
      <w:commentRangeEnd w:id="34"/>
      <w:r>
        <w:rPr>
          <w:rStyle w:val="Refdecomentrio"/>
        </w:rPr>
        <w:commentReference w:id="34"/>
      </w:r>
      <w:r>
        <w:t>e disputar campeonatos</w:t>
      </w:r>
      <w:r w:rsidRPr="00FC5EF4">
        <w:t xml:space="preserve"> (SOUZA </w:t>
      </w:r>
      <w:r w:rsidRPr="00FC5EF4">
        <w:rPr>
          <w:i/>
        </w:rPr>
        <w:t xml:space="preserve">et al., </w:t>
      </w:r>
      <w:r w:rsidRPr="00FC5EF4">
        <w:t>2021).</w:t>
      </w:r>
      <w:r w:rsidRPr="00FC5EF4" w:rsidDel="004D24E8">
        <w:t xml:space="preserve"> </w:t>
      </w:r>
      <w:r w:rsidRPr="00FC5EF4">
        <w:t>O entendimento de entretenimento antigamente estava relacionado ao prazer, tempo livre e preguiça. Com o passar do tempo o entretenimento ganhou uma ideia</w:t>
      </w:r>
      <w:r>
        <w:t xml:space="preserve"> de</w:t>
      </w:r>
      <w:r w:rsidRPr="00FC5EF4">
        <w:t xml:space="preserve"> descaso e recuperação, com essa mudança</w:t>
      </w:r>
      <w:r>
        <w:t xml:space="preserve"> o</w:t>
      </w:r>
      <w:r w:rsidRPr="00FC5EF4">
        <w:t xml:space="preserve"> paradigma </w:t>
      </w:r>
      <w:r>
        <w:t>d</w:t>
      </w:r>
      <w:r w:rsidRPr="00FC5EF4">
        <w:t xml:space="preserve">os jogos eletrônicos também foi </w:t>
      </w:r>
      <w:commentRangeStart w:id="35"/>
      <w:r w:rsidRPr="00FC5EF4">
        <w:t>beneficiado</w:t>
      </w:r>
      <w:r>
        <w:t xml:space="preserve"> </w:t>
      </w:r>
      <w:commentRangeEnd w:id="35"/>
      <w:r>
        <w:rPr>
          <w:rStyle w:val="Refdecomentrio"/>
        </w:rPr>
        <w:commentReference w:id="35"/>
      </w:r>
      <w:r>
        <w:t>(</w:t>
      </w:r>
      <w:r w:rsidRPr="006B7D3B">
        <w:t xml:space="preserve">KRÜGER </w:t>
      </w:r>
      <w:r w:rsidRPr="006B7D3B">
        <w:rPr>
          <w:i/>
        </w:rPr>
        <w:t>et al</w:t>
      </w:r>
      <w:r w:rsidRPr="006B7D3B">
        <w:t>., 2004</w:t>
      </w:r>
      <w:r>
        <w:t>)</w:t>
      </w:r>
      <w:r w:rsidRPr="00FC5EF4">
        <w:t xml:space="preserve">. </w:t>
      </w:r>
    </w:p>
    <w:p w14:paraId="2261D0FA" w14:textId="77777777" w:rsidR="00540136" w:rsidRPr="00FC5EF4" w:rsidRDefault="00540136" w:rsidP="00161F82">
      <w:pPr>
        <w:pStyle w:val="TF-TEXTO"/>
      </w:pPr>
      <w:r>
        <w:t xml:space="preserve">Segundo </w:t>
      </w:r>
      <w:proofErr w:type="spellStart"/>
      <w:r w:rsidRPr="00FC5EF4">
        <w:t>Pozzebon</w:t>
      </w:r>
      <w:proofErr w:type="spellEnd"/>
      <w:r w:rsidRPr="00FC5EF4" w:rsidDel="00AE0CF3">
        <w:t xml:space="preserve"> </w:t>
      </w:r>
      <w:r w:rsidRPr="00FC5EF4">
        <w:rPr>
          <w:i/>
        </w:rPr>
        <w:t>et al</w:t>
      </w:r>
      <w:r w:rsidRPr="00FC5EF4">
        <w:t xml:space="preserve">. </w:t>
      </w:r>
      <w:r>
        <w:t>(</w:t>
      </w:r>
      <w:r w:rsidRPr="00FC5EF4">
        <w:t>2014</w:t>
      </w:r>
      <w:r>
        <w:t>), o</w:t>
      </w:r>
      <w:r w:rsidRPr="00FC5EF4">
        <w:t xml:space="preserve">s jogos fazem parte da sociedade e se </w:t>
      </w:r>
      <w:r>
        <w:t>tornaram</w:t>
      </w:r>
      <w:r w:rsidRPr="00FC5EF4">
        <w:t xml:space="preserve"> uma </w:t>
      </w:r>
      <w:r w:rsidRPr="0022129B">
        <w:rPr>
          <w:highlight w:val="yellow"/>
        </w:rPr>
        <w:t>pratica</w:t>
      </w:r>
      <w:r w:rsidRPr="00FC5EF4">
        <w:t xml:space="preserve"> comum, vivencia</w:t>
      </w:r>
      <w:r>
        <w:t>ndo</w:t>
      </w:r>
      <w:r w:rsidRPr="00FC5EF4">
        <w:t xml:space="preserve"> um aumento na participação de crianças, jovens e adultos. Nesse sentido, </w:t>
      </w:r>
      <w:proofErr w:type="spellStart"/>
      <w:r w:rsidRPr="00FC5EF4">
        <w:t>Bujisman</w:t>
      </w:r>
      <w:proofErr w:type="spellEnd"/>
      <w:r w:rsidRPr="00FC5EF4">
        <w:t xml:space="preserve"> (2018) coloca que no mês de janeiro de 2018, os dois jogos mais populares das plataformas de streaming </w:t>
      </w:r>
      <w:proofErr w:type="spellStart"/>
      <w:r w:rsidRPr="00FC5EF4">
        <w:t>Twitch</w:t>
      </w:r>
      <w:proofErr w:type="spellEnd"/>
      <w:r w:rsidRPr="00FC5EF4">
        <w:t xml:space="preserve"> foram assistidos por volta de 155,8 milhões de horas. Além do </w:t>
      </w:r>
      <w:r w:rsidRPr="008D23DF">
        <w:rPr>
          <w:highlight w:val="yellow"/>
        </w:rPr>
        <w:t>entretenimento as</w:t>
      </w:r>
      <w:r w:rsidRPr="00FC5EF4">
        <w:t xml:space="preserve"> transmissões influenciam seus visualizadores a </w:t>
      </w:r>
      <w:r w:rsidRPr="008D23DF">
        <w:rPr>
          <w:highlight w:val="yellow"/>
        </w:rPr>
        <w:t>adquirem</w:t>
      </w:r>
      <w:r w:rsidRPr="00FC5EF4">
        <w:t xml:space="preserve"> os jogos ou produtos que estão disponíveis dentro do jogo</w:t>
      </w:r>
      <w:r>
        <w:t xml:space="preserve"> que está sendo transmitido (BUJISMAN, 2018)</w:t>
      </w:r>
      <w:r w:rsidRPr="00FC5EF4">
        <w:t xml:space="preserve">. </w:t>
      </w:r>
    </w:p>
    <w:p w14:paraId="1D9ACBD5" w14:textId="77777777" w:rsidR="00540136" w:rsidRPr="00FC5EF4" w:rsidRDefault="00540136" w:rsidP="00161F82">
      <w:pPr>
        <w:pStyle w:val="TF-TEXTO"/>
      </w:pPr>
      <w:r w:rsidRPr="00FC5EF4">
        <w:t xml:space="preserve">A interação social é uma das variáveis mais estudadas nas pesquisas em jogos eletrônicos, </w:t>
      </w:r>
      <w:commentRangeStart w:id="36"/>
      <w:proofErr w:type="spellStart"/>
      <w:r w:rsidRPr="00FC5EF4">
        <w:t>Hamari</w:t>
      </w:r>
      <w:commentRangeEnd w:id="36"/>
      <w:proofErr w:type="spellEnd"/>
      <w:r>
        <w:rPr>
          <w:rStyle w:val="Refdecomentrio"/>
        </w:rPr>
        <w:commentReference w:id="36"/>
      </w:r>
      <w:r w:rsidRPr="00FC5EF4">
        <w:t xml:space="preserve"> (2017) argumenta que essa interação social é um dos fatores mais importantes que motivam uma pessoa a jogar e continuar jogando. </w:t>
      </w:r>
      <w:proofErr w:type="spellStart"/>
      <w:r w:rsidRPr="00FC5EF4">
        <w:t>Hamari</w:t>
      </w:r>
      <w:proofErr w:type="spellEnd"/>
      <w:r w:rsidRPr="00FC5EF4">
        <w:t xml:space="preserve"> (2017) </w:t>
      </w:r>
      <w:r>
        <w:t>coloca ainda que m</w:t>
      </w:r>
      <w:r w:rsidRPr="00FC5EF4">
        <w:t xml:space="preserve">uitas pessoas utilizam as tecnologias visando construir </w:t>
      </w:r>
      <w:r>
        <w:t>relações sociais</w:t>
      </w:r>
      <w:r w:rsidRPr="00FC5EF4">
        <w:t xml:space="preserve">, </w:t>
      </w:r>
      <w:r>
        <w:t>para obter um</w:t>
      </w:r>
      <w:r w:rsidRPr="00FC5EF4">
        <w:t xml:space="preserve"> sentimento de comunidade</w:t>
      </w:r>
      <w:r>
        <w:t xml:space="preserve">, com o mundo virtual é possível construir as relações </w:t>
      </w:r>
      <w:r w:rsidRPr="00FC5EF4">
        <w:t>independente de suas dist</w:t>
      </w:r>
      <w:r>
        <w:t>âncias</w:t>
      </w:r>
      <w:r w:rsidRPr="00FC5EF4">
        <w:t xml:space="preserve"> </w:t>
      </w:r>
      <w:commentRangeStart w:id="37"/>
      <w:r w:rsidRPr="00FC5EF4">
        <w:t>geográficas</w:t>
      </w:r>
      <w:commentRangeEnd w:id="37"/>
      <w:r>
        <w:rPr>
          <w:rStyle w:val="Refdecomentrio"/>
        </w:rPr>
        <w:commentReference w:id="37"/>
      </w:r>
      <w:r w:rsidRPr="00FC5EF4">
        <w:t xml:space="preserve">. </w:t>
      </w:r>
      <w:r>
        <w:t xml:space="preserve">Já para </w:t>
      </w:r>
      <w:proofErr w:type="spellStart"/>
      <w:r w:rsidRPr="00FC5EF4">
        <w:t>Hanghøj</w:t>
      </w:r>
      <w:proofErr w:type="spellEnd"/>
      <w:r w:rsidRPr="00FC5EF4">
        <w:t xml:space="preserve"> </w:t>
      </w:r>
      <w:r>
        <w:t>(2018), n</w:t>
      </w:r>
      <w:r w:rsidRPr="00FC5EF4">
        <w:t>o caso de jogos on</w:t>
      </w:r>
      <w:r>
        <w:t>-</w:t>
      </w:r>
      <w:r w:rsidRPr="00FC5EF4">
        <w:t xml:space="preserve">line o distanciamento geográfico dos integrantes </w:t>
      </w:r>
      <w:r>
        <w:t>não é levando muito em consideração</w:t>
      </w:r>
      <w:r w:rsidRPr="00FC5EF4">
        <w:t xml:space="preserve"> pois é possível construir laços sociais e amizades</w:t>
      </w:r>
      <w:r>
        <w:t xml:space="preserve"> dentro do ambiente virtual, até mesmo essas amizades</w:t>
      </w:r>
      <w:r w:rsidRPr="00FC5EF4">
        <w:t xml:space="preserve"> podem evoluir para uma convivência presencial além da amizade </w:t>
      </w:r>
      <w:r>
        <w:t>dentro do jogo.</w:t>
      </w:r>
    </w:p>
    <w:p w14:paraId="568A6905" w14:textId="77777777" w:rsidR="00540136" w:rsidRDefault="00540136" w:rsidP="00BB6E54">
      <w:pPr>
        <w:pStyle w:val="TF-TEXTO"/>
      </w:pPr>
      <w:proofErr w:type="spellStart"/>
      <w:r w:rsidRPr="00FC5EF4">
        <w:t>Hsu</w:t>
      </w:r>
      <w:proofErr w:type="spellEnd"/>
      <w:r w:rsidRPr="00FC5EF4">
        <w:t xml:space="preserve"> </w:t>
      </w:r>
      <w:r w:rsidRPr="00FC5EF4">
        <w:rPr>
          <w:i/>
        </w:rPr>
        <w:t>et al.</w:t>
      </w:r>
      <w:r>
        <w:t xml:space="preserve"> (2015) destacam que dentre todo</w:t>
      </w:r>
      <w:r w:rsidRPr="00FC5EF4">
        <w:t>s os fatores que fazem as pessoas jogarem jogos eletrônicos a mais importante é a diversão e descontração</w:t>
      </w:r>
      <w:r>
        <w:t>. D</w:t>
      </w:r>
      <w:r w:rsidRPr="00FC5EF4">
        <w:t xml:space="preserve">a mesma </w:t>
      </w:r>
      <w:r w:rsidRPr="00E455EF">
        <w:rPr>
          <w:highlight w:val="yellow"/>
        </w:rPr>
        <w:t xml:space="preserve">forma </w:t>
      </w:r>
      <w:proofErr w:type="spellStart"/>
      <w:r w:rsidRPr="00E455EF">
        <w:rPr>
          <w:highlight w:val="yellow"/>
        </w:rPr>
        <w:t>Manero</w:t>
      </w:r>
      <w:proofErr w:type="spellEnd"/>
      <w:r w:rsidRPr="00FC5EF4">
        <w:t xml:space="preserve"> </w:t>
      </w:r>
      <w:r w:rsidRPr="00FC5EF4">
        <w:rPr>
          <w:i/>
        </w:rPr>
        <w:t>et al.</w:t>
      </w:r>
      <w:r w:rsidRPr="00FC5EF4">
        <w:t xml:space="preserve"> (2016) enfatiza</w:t>
      </w:r>
      <w:r>
        <w:t>m</w:t>
      </w:r>
      <w:r w:rsidRPr="00FC5EF4">
        <w:t xml:space="preserve"> que a diversão é o fator mais importante e que motiva as pessoas a jogarem. Alguns jogos </w:t>
      </w:r>
      <w:r w:rsidRPr="00FC5EF4">
        <w:rPr>
          <w:i/>
        </w:rPr>
        <w:t>multiplayer</w:t>
      </w:r>
      <w:r w:rsidRPr="00FC5EF4">
        <w:t xml:space="preserve"> </w:t>
      </w:r>
      <w:r w:rsidRPr="00E455EF">
        <w:rPr>
          <w:highlight w:val="yellow"/>
        </w:rPr>
        <w:t>on-line, possibilitam</w:t>
      </w:r>
      <w:r w:rsidRPr="00FC5EF4">
        <w:t xml:space="preserve"> centenas de pessoas a jogarem ao mesmo tempo, que </w:t>
      </w:r>
      <w:r w:rsidRPr="00E455EF">
        <w:rPr>
          <w:highlight w:val="yellow"/>
        </w:rPr>
        <w:t>inspira</w:t>
      </w:r>
      <w:r w:rsidRPr="00FC5EF4">
        <w:t xml:space="preserve"> o sentimento de comunidade e união que são propostos </w:t>
      </w:r>
      <w:r>
        <w:t>em diversos estilos de</w:t>
      </w:r>
      <w:r w:rsidRPr="00FC5EF4">
        <w:t xml:space="preserve"> jogos, </w:t>
      </w:r>
      <w:r w:rsidRPr="00FC5EF4">
        <w:lastRenderedPageBreak/>
        <w:t xml:space="preserve">como os </w:t>
      </w:r>
      <w:proofErr w:type="spellStart"/>
      <w:r w:rsidRPr="00FC5EF4">
        <w:t>Massively</w:t>
      </w:r>
      <w:proofErr w:type="spellEnd"/>
      <w:r w:rsidRPr="00FC5EF4">
        <w:t xml:space="preserve"> </w:t>
      </w:r>
      <w:proofErr w:type="spellStart"/>
      <w:r w:rsidRPr="00FC5EF4">
        <w:t>Multiplayer</w:t>
      </w:r>
      <w:proofErr w:type="spellEnd"/>
      <w:r w:rsidRPr="00FC5EF4">
        <w:t xml:space="preserve"> Online Role-</w:t>
      </w:r>
      <w:proofErr w:type="spellStart"/>
      <w:r w:rsidRPr="00FC5EF4">
        <w:t>Playing</w:t>
      </w:r>
      <w:proofErr w:type="spellEnd"/>
      <w:r w:rsidRPr="00FC5EF4">
        <w:t xml:space="preserve"> Games (</w:t>
      </w:r>
      <w:proofErr w:type="spellStart"/>
      <w:r w:rsidRPr="00FC5EF4">
        <w:t>MMORPGs</w:t>
      </w:r>
      <w:proofErr w:type="spellEnd"/>
      <w:r w:rsidRPr="00FC5EF4">
        <w:t>). Esses jogos possibilitam que jogadores que tenham timidez ou que possuam algum tipo de limitação social ou física, possam interagir e cria</w:t>
      </w:r>
      <w:r>
        <w:t>r</w:t>
      </w:r>
      <w:r w:rsidRPr="00FC5EF4">
        <w:t xml:space="preserve"> amizades com outros membros inseridos nesse ambiente virtual (STONE, 2019).</w:t>
      </w:r>
    </w:p>
    <w:p w14:paraId="16EBB8F7" w14:textId="77777777" w:rsidR="00540136" w:rsidRDefault="00540136" w:rsidP="00BB6E54">
      <w:pPr>
        <w:pStyle w:val="TF-TEXTO"/>
      </w:pPr>
      <w:r w:rsidRPr="00CB2928">
        <w:t xml:space="preserve">A interação social entre </w:t>
      </w:r>
      <w:r w:rsidRPr="00014C1F">
        <w:rPr>
          <w:highlight w:val="yellow"/>
        </w:rPr>
        <w:t>os jogadores é algo que acontece por forma de conversa e reunião de jogadores</w:t>
      </w:r>
      <w:r w:rsidRPr="00CB2928">
        <w:t xml:space="preserve"> para realizar algum tipo de </w:t>
      </w:r>
      <w:r w:rsidRPr="00014C1F">
        <w:rPr>
          <w:highlight w:val="yellow"/>
        </w:rPr>
        <w:t>atividade, essa interação</w:t>
      </w:r>
      <w:r w:rsidRPr="00CB2928">
        <w:t xml:space="preserve"> é importante porque define o comportamento do jogador </w:t>
      </w:r>
      <w:r w:rsidRPr="00014C1F">
        <w:rPr>
          <w:highlight w:val="yellow"/>
        </w:rPr>
        <w:t>dentro do jogo. Dentro dos jogos</w:t>
      </w:r>
      <w:r w:rsidRPr="00CB2928">
        <w:t xml:space="preserve"> acontece com mais frequência o desenvolvimento de amizades </w:t>
      </w:r>
      <w:r w:rsidRPr="00503DBF">
        <w:rPr>
          <w:highlight w:val="yellow"/>
        </w:rPr>
        <w:t>dentro grupo</w:t>
      </w:r>
      <w:r w:rsidRPr="00CB2928">
        <w:t xml:space="preserve"> de pessoas que </w:t>
      </w:r>
      <w:r w:rsidRPr="00503DBF">
        <w:rPr>
          <w:highlight w:val="yellow"/>
        </w:rPr>
        <w:t>já conhecem</w:t>
      </w:r>
      <w:r w:rsidRPr="00CB2928">
        <w:t xml:space="preserve">, que realizam atividades em conjunto, para definir um grupo de pessoas </w:t>
      </w:r>
      <w:r w:rsidRPr="00503DBF">
        <w:rPr>
          <w:highlight w:val="yellow"/>
        </w:rPr>
        <w:t>dentro de um jogo</w:t>
      </w:r>
      <w:r w:rsidRPr="00CB2928">
        <w:t xml:space="preserve"> é utilizada a denominação </w:t>
      </w:r>
      <w:commentRangeStart w:id="38"/>
      <w:proofErr w:type="spellStart"/>
      <w:r w:rsidRPr="00CB2928">
        <w:t>clan</w:t>
      </w:r>
      <w:proofErr w:type="spellEnd"/>
      <w:r>
        <w:t xml:space="preserve"> </w:t>
      </w:r>
      <w:commentRangeEnd w:id="38"/>
      <w:r>
        <w:rPr>
          <w:rStyle w:val="Refdecomentrio"/>
        </w:rPr>
        <w:commentReference w:id="38"/>
      </w:r>
      <w:r w:rsidRPr="00FC5EF4">
        <w:t xml:space="preserve">(SOUZA </w:t>
      </w:r>
      <w:r w:rsidRPr="00FC5EF4">
        <w:rPr>
          <w:i/>
        </w:rPr>
        <w:t xml:space="preserve">et al., </w:t>
      </w:r>
      <w:r w:rsidRPr="00FC5EF4">
        <w:t>2021).</w:t>
      </w:r>
      <w:r>
        <w:t xml:space="preserve"> Kim </w:t>
      </w:r>
      <w:r w:rsidRPr="00A0597F">
        <w:rPr>
          <w:i/>
          <w:iCs/>
        </w:rPr>
        <w:t>et al</w:t>
      </w:r>
      <w:r>
        <w:t>. (2017) colocam que dentro</w:t>
      </w:r>
      <w:r w:rsidRPr="00FC5EF4">
        <w:t xml:space="preserve"> do </w:t>
      </w:r>
      <w:proofErr w:type="spellStart"/>
      <w:r w:rsidRPr="00FC5EF4">
        <w:t>cl</w:t>
      </w:r>
      <w:r>
        <w:t>an</w:t>
      </w:r>
      <w:proofErr w:type="spellEnd"/>
      <w:r w:rsidRPr="00FC5EF4">
        <w:t xml:space="preserve"> cada jogador</w:t>
      </w:r>
      <w:r>
        <w:t xml:space="preserve"> possui uma atividade específica</w:t>
      </w:r>
      <w:r w:rsidRPr="00FC5EF4">
        <w:t xml:space="preserve">, </w:t>
      </w:r>
      <w:r>
        <w:t>além de existir uma maior interação entre os jogadores,</w:t>
      </w:r>
      <w:r w:rsidRPr="00FC5EF4">
        <w:t xml:space="preserve"> quando </w:t>
      </w:r>
      <w:r>
        <w:t>eles</w:t>
      </w:r>
      <w:r w:rsidRPr="00FC5EF4">
        <w:t xml:space="preserve"> jogam em conjunto a chance </w:t>
      </w:r>
      <w:r>
        <w:t xml:space="preserve">de </w:t>
      </w:r>
      <w:r w:rsidRPr="00FC5EF4">
        <w:t>continuarem a jogar o mesmo jogo</w:t>
      </w:r>
      <w:r>
        <w:t xml:space="preserve"> por mais tempo</w:t>
      </w:r>
      <w:r w:rsidRPr="00FC5EF4">
        <w:t xml:space="preserve"> </w:t>
      </w:r>
      <w:commentRangeStart w:id="39"/>
      <w:r w:rsidRPr="00FC5EF4">
        <w:t>aumenta</w:t>
      </w:r>
      <w:commentRangeEnd w:id="39"/>
      <w:r>
        <w:rPr>
          <w:rStyle w:val="Refdecomentrio"/>
        </w:rPr>
        <w:commentReference w:id="39"/>
      </w:r>
      <w:r>
        <w:t>.</w:t>
      </w:r>
    </w:p>
    <w:p w14:paraId="6C238E88" w14:textId="77777777" w:rsidR="00540136" w:rsidRDefault="00540136" w:rsidP="00540136">
      <w:pPr>
        <w:pStyle w:val="Ttulo2"/>
        <w:spacing w:after="120" w:line="240" w:lineRule="auto"/>
      </w:pPr>
      <w:r>
        <w:rPr>
          <w:caps w:val="0"/>
        </w:rPr>
        <w:t>COLABORAÇÃO E O MODELO 3C DE COLABORAÇÃO</w:t>
      </w:r>
    </w:p>
    <w:p w14:paraId="2B1FD717" w14:textId="77777777" w:rsidR="00540136" w:rsidRDefault="00540136" w:rsidP="00120EB1">
      <w:pPr>
        <w:pStyle w:val="TF-TEXTO"/>
      </w:pPr>
      <w:r>
        <w:t xml:space="preserve">Para </w:t>
      </w:r>
      <w:proofErr w:type="spellStart"/>
      <w:r w:rsidRPr="00542C56">
        <w:t>Vivacqua</w:t>
      </w:r>
      <w:proofErr w:type="spellEnd"/>
      <w:r w:rsidRPr="00542C56">
        <w:t xml:space="preserve"> </w:t>
      </w:r>
      <w:r w:rsidRPr="008B6930">
        <w:rPr>
          <w:i/>
          <w:iCs/>
        </w:rPr>
        <w:t>et al.</w:t>
      </w:r>
      <w:r w:rsidRPr="00542C56">
        <w:t xml:space="preserve"> </w:t>
      </w:r>
      <w:r>
        <w:t>(</w:t>
      </w:r>
      <w:r w:rsidRPr="00542C56">
        <w:t>2012</w:t>
      </w:r>
      <w:r>
        <w:t>), c</w:t>
      </w:r>
      <w:r w:rsidRPr="00FC5EF4">
        <w:t xml:space="preserve">om a grande quantidade de informações que são </w:t>
      </w:r>
      <w:r w:rsidRPr="00341AFA">
        <w:rPr>
          <w:highlight w:val="yellow"/>
        </w:rPr>
        <w:t>apresentadas as pessoas</w:t>
      </w:r>
      <w:r w:rsidRPr="00FC5EF4">
        <w:t xml:space="preserve"> têm que cada vez mais filtrar as </w:t>
      </w:r>
      <w:commentRangeStart w:id="40"/>
      <w:r w:rsidRPr="00FC5EF4">
        <w:t xml:space="preserve">informações </w:t>
      </w:r>
      <w:commentRangeEnd w:id="40"/>
      <w:r>
        <w:rPr>
          <w:rStyle w:val="Refdecomentrio"/>
        </w:rPr>
        <w:commentReference w:id="40"/>
      </w:r>
      <w:r w:rsidRPr="00FC5EF4">
        <w:t xml:space="preserve">e </w:t>
      </w:r>
      <w:r>
        <w:t>buscar se</w:t>
      </w:r>
      <w:r w:rsidRPr="00FC5EF4">
        <w:t xml:space="preserve"> </w:t>
      </w:r>
      <w:r>
        <w:t>especializar</w:t>
      </w:r>
      <w:r w:rsidRPr="00FC5EF4">
        <w:t xml:space="preserve"> </w:t>
      </w:r>
      <w:r>
        <w:t>em</w:t>
      </w:r>
      <w:r w:rsidRPr="00FC5EF4">
        <w:t xml:space="preserve"> conhecimento e </w:t>
      </w:r>
      <w:r w:rsidRPr="00341AFA">
        <w:rPr>
          <w:highlight w:val="yellow"/>
        </w:rPr>
        <w:t>habilidades específicos</w:t>
      </w:r>
      <w:r w:rsidRPr="00FC5EF4">
        <w:t xml:space="preserve">. A colaboração pode ser observada na formação de grupos </w:t>
      </w:r>
      <w:r>
        <w:t>na qual</w:t>
      </w:r>
      <w:r w:rsidRPr="00FC5EF4">
        <w:t xml:space="preserve"> é utilizada para juntar as pessoas com conhecimentos específicos e atuar em projeto</w:t>
      </w:r>
      <w:r>
        <w:t>. P</w:t>
      </w:r>
      <w:r w:rsidRPr="00FC5EF4">
        <w:t xml:space="preserve">or exemplo, </w:t>
      </w:r>
      <w:r>
        <w:t xml:space="preserve">quando </w:t>
      </w:r>
      <w:r w:rsidRPr="00FC5EF4">
        <w:t xml:space="preserve">cada indivíduo </w:t>
      </w:r>
      <w:r>
        <w:t xml:space="preserve">tem uma tarefa de acordo com sua </w:t>
      </w:r>
      <w:r w:rsidRPr="00C669F9">
        <w:t>habilidade</w:t>
      </w:r>
      <w:r>
        <w:t xml:space="preserve">, </w:t>
      </w:r>
      <w:r w:rsidRPr="00FC5EF4">
        <w:t xml:space="preserve">para não sobrecarregar uma pessoa especifica do grupo e terminar </w:t>
      </w:r>
      <w:r>
        <w:t xml:space="preserve">o projeto </w:t>
      </w:r>
      <w:r w:rsidRPr="00FC5EF4">
        <w:t xml:space="preserve">mais </w:t>
      </w:r>
      <w:commentRangeStart w:id="41"/>
      <w:r w:rsidRPr="00FC5EF4">
        <w:t>rapidamente</w:t>
      </w:r>
      <w:commentRangeEnd w:id="41"/>
      <w:r>
        <w:rPr>
          <w:rStyle w:val="Refdecomentrio"/>
        </w:rPr>
        <w:commentReference w:id="41"/>
      </w:r>
      <w:r w:rsidRPr="00FC5EF4">
        <w:t xml:space="preserve">. Outro ponto da colaboração é que com diferenças de opiniões e ideias a análise de um problema </w:t>
      </w:r>
      <w:r>
        <w:t xml:space="preserve">é obtida </w:t>
      </w:r>
      <w:r w:rsidRPr="00FC5EF4">
        <w:t>por diferentes lados</w:t>
      </w:r>
      <w:r>
        <w:t xml:space="preserve">, possibilitando </w:t>
      </w:r>
      <w:r w:rsidRPr="00FC5EF4">
        <w:t xml:space="preserve">uma avaliação melhor do problema apresentado (VIVACQUA </w:t>
      </w:r>
      <w:r w:rsidRPr="00FC5EF4">
        <w:rPr>
          <w:i/>
        </w:rPr>
        <w:t>et al.</w:t>
      </w:r>
      <w:r>
        <w:rPr>
          <w:i/>
        </w:rPr>
        <w:t>,</w:t>
      </w:r>
      <w:r w:rsidRPr="00FC5EF4">
        <w:t xml:space="preserve"> 2012)</w:t>
      </w:r>
      <w:r>
        <w:t xml:space="preserve">. </w:t>
      </w:r>
      <w:r w:rsidRPr="004A3AEC">
        <w:t xml:space="preserve">Com </w:t>
      </w:r>
      <w:r>
        <w:t>a colaboração entre as pessoas que tem</w:t>
      </w:r>
      <w:r w:rsidRPr="004A3AEC">
        <w:t xml:space="preserve"> diferentes pontos de vistas é possível</w:t>
      </w:r>
      <w:r>
        <w:t xml:space="preserve"> que</w:t>
      </w:r>
      <w:r w:rsidRPr="004A3AEC">
        <w:t xml:space="preserve"> os envolvidos se auxiliarem com as dúvidas no mesmo assunto tendo em vista que diferentes formas de pensar sobre o problema que é apresentado</w:t>
      </w:r>
      <w:r>
        <w:t xml:space="preserve"> </w:t>
      </w:r>
      <w:r w:rsidRPr="00FC5EF4">
        <w:t>(</w:t>
      </w:r>
      <w:r>
        <w:t xml:space="preserve">CRAVO </w:t>
      </w:r>
      <w:r w:rsidRPr="00394750">
        <w:rPr>
          <w:i/>
          <w:iCs/>
        </w:rPr>
        <w:t>et al</w:t>
      </w:r>
      <w:r>
        <w:t xml:space="preserve">., 2021, PIMENTEL; CARVALHO, </w:t>
      </w:r>
      <w:r w:rsidRPr="00FC5EF4">
        <w:t>2020)</w:t>
      </w:r>
      <w:r w:rsidRPr="004A3AEC">
        <w:t>.</w:t>
      </w:r>
    </w:p>
    <w:p w14:paraId="7F8B658B" w14:textId="77777777" w:rsidR="00540136" w:rsidRPr="00FC5EF4" w:rsidRDefault="00540136" w:rsidP="00120EB1">
      <w:pPr>
        <w:pStyle w:val="TF-TEXTO"/>
      </w:pPr>
      <w:r>
        <w:t>Nesse mesmo sentido,</w:t>
      </w:r>
      <w:r w:rsidRPr="00FC5EF4">
        <w:t xml:space="preserve"> Fuks </w:t>
      </w:r>
      <w:r w:rsidRPr="00FC5EF4">
        <w:rPr>
          <w:i/>
          <w:iCs/>
        </w:rPr>
        <w:t>et al.</w:t>
      </w:r>
      <w:r w:rsidRPr="00FC5EF4">
        <w:t xml:space="preserve"> (2012)</w:t>
      </w:r>
      <w:r>
        <w:t xml:space="preserve"> corroboram</w:t>
      </w:r>
      <w:r w:rsidRPr="00FC5EF4">
        <w:t xml:space="preserve"> </w:t>
      </w:r>
      <w:r>
        <w:t xml:space="preserve">que </w:t>
      </w:r>
      <w:r w:rsidRPr="00FC5EF4">
        <w:t xml:space="preserve">outro motivo para colaborar é quando ocorre a diversidade de opiniões, o que possibilita a análise de questões sob diferentes perspectivas, o que obtém uma melhor avaliação. Na realização de uma atividade, as ações são frequentemente controladas pelos indivíduos e as interações que são realizadas entre eles (FUKS </w:t>
      </w:r>
      <w:r w:rsidRPr="00FC5EF4">
        <w:rPr>
          <w:i/>
          <w:iCs/>
        </w:rPr>
        <w:t>et al.</w:t>
      </w:r>
      <w:r>
        <w:rPr>
          <w:i/>
          <w:iCs/>
        </w:rPr>
        <w:t>,</w:t>
      </w:r>
      <w:r w:rsidRPr="00FC5EF4">
        <w:t xml:space="preserve"> 2012). A partir da experiência de cada pessoa é criada uma base de conhecimento, nas quais são expressas opiniões individuais para o grupo como um todo. É possível trocar experiências e compreender melhor as diferenças de cada pessoa, com processos colaborativos a pessoa assume</w:t>
      </w:r>
      <w:r>
        <w:t xml:space="preserve"> um senso de</w:t>
      </w:r>
      <w:r w:rsidRPr="00FC5EF4">
        <w:t xml:space="preserve"> responsabilidade no grupo e se compromete a alcançar o objetivo</w:t>
      </w:r>
      <w:r>
        <w:t xml:space="preserve"> </w:t>
      </w:r>
      <w:r>
        <w:lastRenderedPageBreak/>
        <w:t>em</w:t>
      </w:r>
      <w:r w:rsidRPr="00FC5EF4">
        <w:t xml:space="preserve"> comum e lidar melhor com os conflitos que possam surgir (CARVALHO</w:t>
      </w:r>
      <w:r>
        <w:t>; PIMENTEL</w:t>
      </w:r>
      <w:r w:rsidRPr="00FC5EF4">
        <w:t>, 2020).</w:t>
      </w:r>
    </w:p>
    <w:p w14:paraId="21C37DAF" w14:textId="77777777" w:rsidR="00540136" w:rsidRDefault="00540136" w:rsidP="00752F7D">
      <w:pPr>
        <w:pStyle w:val="TF-TEXTO"/>
      </w:pPr>
      <w:r w:rsidRPr="0032321F">
        <w:t xml:space="preserve">Conforme Pimentel </w:t>
      </w:r>
      <w:r>
        <w:rPr>
          <w:iCs/>
        </w:rPr>
        <w:t>e Carvalho</w:t>
      </w:r>
      <w:r w:rsidRPr="0032321F">
        <w:t xml:space="preserve"> (2020)</w:t>
      </w:r>
      <w:r>
        <w:t>,</w:t>
      </w:r>
      <w:r w:rsidRPr="0032321F">
        <w:t xml:space="preserve"> os ambientes virtuais apresentam os princípios como </w:t>
      </w:r>
      <w:r>
        <w:t>c</w:t>
      </w:r>
      <w:r w:rsidRPr="0032321F">
        <w:t>olaboração, interatividade, autonomia, democracia e diversidade.</w:t>
      </w:r>
      <w:r>
        <w:t xml:space="preserve"> </w:t>
      </w:r>
      <w:r w:rsidRPr="00FC5EF4">
        <w:t xml:space="preserve">Em um ambiente colaborativo virtual também </w:t>
      </w:r>
      <w:r>
        <w:t xml:space="preserve">segundo </w:t>
      </w:r>
      <w:r w:rsidRPr="00FC5EF4">
        <w:t xml:space="preserve">Fuks </w:t>
      </w:r>
      <w:r w:rsidRPr="00FC5EF4">
        <w:rPr>
          <w:i/>
          <w:iCs/>
        </w:rPr>
        <w:t>et al.</w:t>
      </w:r>
      <w:r w:rsidRPr="00FC5EF4">
        <w:t xml:space="preserve"> (2012), </w:t>
      </w:r>
      <w:commentRangeStart w:id="42"/>
      <w:r w:rsidRPr="00FC5EF4">
        <w:t xml:space="preserve">você </w:t>
      </w:r>
      <w:commentRangeEnd w:id="42"/>
      <w:r>
        <w:rPr>
          <w:rStyle w:val="Refdecomentrio"/>
        </w:rPr>
        <w:commentReference w:id="42"/>
      </w:r>
      <w:r w:rsidRPr="00FC5EF4">
        <w:t xml:space="preserve">imediatamente passa a fazer parte de uma comunidade virtual, com regras sociais próprias e uma cultura particular. Nesses ambientes são promovidos tanto encontros casuais entre conhecidos como a colaboração com estranhos, que depois podem se tornar conhecidos. </w:t>
      </w:r>
      <w:r>
        <w:t xml:space="preserve">Segundo </w:t>
      </w:r>
      <w:commentRangeStart w:id="43"/>
      <w:r>
        <w:t xml:space="preserve">Raposo </w:t>
      </w:r>
      <w:commentRangeEnd w:id="43"/>
      <w:r>
        <w:rPr>
          <w:rStyle w:val="Refdecomentrio"/>
        </w:rPr>
        <w:commentReference w:id="43"/>
      </w:r>
      <w:r>
        <w:t>(2012), a</w:t>
      </w:r>
      <w:r w:rsidRPr="00FC5EF4">
        <w:t>s associações de jogadores para jogarem juntos no cumprimento de missões, típicas de jogos on</w:t>
      </w:r>
      <w:r>
        <w:t>-</w:t>
      </w:r>
      <w:r w:rsidRPr="00FC5EF4">
        <w:t>line, são bons exemplos de colaboração em ambientes colaborativos virtuais.</w:t>
      </w:r>
    </w:p>
    <w:p w14:paraId="63B96389" w14:textId="77777777" w:rsidR="00540136" w:rsidRPr="00FC5EF4" w:rsidRDefault="00540136" w:rsidP="007D4CE6">
      <w:pPr>
        <w:pStyle w:val="TF-TEXTO"/>
      </w:pPr>
      <w:r>
        <w:t xml:space="preserve">Essa colaboração pode ser vista pelo Modelo 3C de Colaboração (M3C), constituído por três pilares, sendo eles: Comunicação, Coordenação e Cooperação, que formam a base do M3C e pelo Mecanismo de Percepção (COSTA, 2018, FUKS </w:t>
      </w:r>
      <w:r w:rsidRPr="008B6930">
        <w:rPr>
          <w:i/>
          <w:iCs/>
        </w:rPr>
        <w:t>et al</w:t>
      </w:r>
      <w:r>
        <w:t>., 2012)</w:t>
      </w:r>
      <w:r w:rsidRPr="00FC5EF4">
        <w:t xml:space="preserve">. A Comunicação é definida por meios de avisos e trocas de mensagens; enquanto a Coordenação é caracterizada pelo gerenciamento dos integrantes do grupo para cada atividade determinada; e a Cooperação para atuação conjunta entre os integrantes do grupo (FUKS </w:t>
      </w:r>
      <w:r w:rsidRPr="00FC5EF4">
        <w:rPr>
          <w:i/>
          <w:iCs/>
        </w:rPr>
        <w:t>et al</w:t>
      </w:r>
      <w:r w:rsidRPr="00FC5EF4">
        <w:t xml:space="preserve">., 2005, PIMENTEL </w:t>
      </w:r>
      <w:r w:rsidRPr="00FC5EF4">
        <w:rPr>
          <w:i/>
          <w:iCs/>
        </w:rPr>
        <w:t>et al</w:t>
      </w:r>
      <w:r w:rsidRPr="00FC5EF4">
        <w:t>., 2006).</w:t>
      </w:r>
      <w:r w:rsidRPr="00455125">
        <w:t xml:space="preserve"> Mecanismos de percepção são métodos utilizados em um sistema para oferecer informações no auxílio a percepção dos usuários, e são representados por eventos estruturados sob forma de mensagem. Em um sistema colaborativo o usuário pode não assimilar a totalidade das informações que são passadas no grupo, os mecanismos de percepção atuam justamente para facilitar o entendimento das infor</w:t>
      </w:r>
      <w:r>
        <w:t xml:space="preserve">mações que são disponibilizadas (CRAVO </w:t>
      </w:r>
      <w:r w:rsidRPr="00C669F9">
        <w:rPr>
          <w:i/>
        </w:rPr>
        <w:t>et al</w:t>
      </w:r>
      <w:r>
        <w:t xml:space="preserve">., 2012, SANTOS </w:t>
      </w:r>
      <w:r w:rsidRPr="00C669F9">
        <w:rPr>
          <w:i/>
        </w:rPr>
        <w:t>et al</w:t>
      </w:r>
      <w:r>
        <w:t>., 2012).</w:t>
      </w:r>
    </w:p>
    <w:p w14:paraId="5A2C6B1D" w14:textId="77777777" w:rsidR="00540136" w:rsidRPr="00FC5EF4" w:rsidRDefault="00540136" w:rsidP="00540136">
      <w:pPr>
        <w:pStyle w:val="Ttulo2"/>
        <w:spacing w:after="120" w:line="240" w:lineRule="auto"/>
      </w:pPr>
      <w:r w:rsidRPr="00FC5EF4">
        <w:t>Progressive Web App</w:t>
      </w:r>
    </w:p>
    <w:p w14:paraId="75162A66" w14:textId="77777777" w:rsidR="00540136" w:rsidRPr="00FC5EF4" w:rsidRDefault="00540136" w:rsidP="00E1593E">
      <w:pPr>
        <w:pStyle w:val="TF-TEXTO"/>
      </w:pPr>
      <w:r w:rsidRPr="00FC5EF4">
        <w:t xml:space="preserve">Segundo </w:t>
      </w:r>
      <w:proofErr w:type="spellStart"/>
      <w:r w:rsidRPr="00FC5EF4">
        <w:t>Kapoor</w:t>
      </w:r>
      <w:proofErr w:type="spellEnd"/>
      <w:r w:rsidRPr="00FC5EF4">
        <w:t xml:space="preserve"> (2018), </w:t>
      </w:r>
      <w:proofErr w:type="spellStart"/>
      <w:r w:rsidRPr="00C50B66">
        <w:t>Progressive</w:t>
      </w:r>
      <w:proofErr w:type="spellEnd"/>
      <w:r w:rsidRPr="00C50B66">
        <w:t xml:space="preserve"> Web App (PWA)</w:t>
      </w:r>
      <w:r w:rsidRPr="00FC5EF4">
        <w:t xml:space="preserve"> é um conceito que determina algumas práticas na criação de um sistema acessível via web e móvel, que é progressivamente aprimorado com as evoluções tecnológicas da web. </w:t>
      </w:r>
      <w:proofErr w:type="spellStart"/>
      <w:r w:rsidRPr="00FC5EF4">
        <w:t>PWAs</w:t>
      </w:r>
      <w:proofErr w:type="spellEnd"/>
      <w:r w:rsidRPr="00FC5EF4">
        <w:t xml:space="preserve"> são inicialmente disponibilizadas em um servidor web, semelhante a aplicativos web comuns, mas que podem ser instalados nativamente nos dispositivos (KAPOOR, 2018). </w:t>
      </w:r>
      <w:r w:rsidRPr="00FC5EF4">
        <w:rPr>
          <w:shd w:val="clear" w:color="auto" w:fill="FFFFFF"/>
        </w:rPr>
        <w:t>Oliveira</w:t>
      </w:r>
      <w:r w:rsidRPr="00FC5EF4">
        <w:t xml:space="preserve"> </w:t>
      </w:r>
      <w:r w:rsidRPr="00FC5EF4">
        <w:rPr>
          <w:i/>
        </w:rPr>
        <w:t>et al</w:t>
      </w:r>
      <w:r w:rsidRPr="00FC5EF4">
        <w:t>. (2019)</w:t>
      </w:r>
      <w:r>
        <w:t xml:space="preserve"> colocam que</w:t>
      </w:r>
      <w:r w:rsidRPr="00FC5EF4">
        <w:t xml:space="preserve"> </w:t>
      </w:r>
      <w:r>
        <w:t>os</w:t>
      </w:r>
      <w:r w:rsidRPr="00FC5EF4">
        <w:t xml:space="preserve"> </w:t>
      </w:r>
      <w:proofErr w:type="spellStart"/>
      <w:r w:rsidRPr="00FC5EF4">
        <w:t>PWAs</w:t>
      </w:r>
      <w:proofErr w:type="spellEnd"/>
      <w:r w:rsidRPr="00FC5EF4">
        <w:t xml:space="preserve"> possuem algumas características fundamentais como ser progressiva, responsiva e segura. PWA consegue obter uma conexão segura usando como base o </w:t>
      </w:r>
      <w:proofErr w:type="spellStart"/>
      <w:r w:rsidRPr="00FC5EF4">
        <w:t>Hyper</w:t>
      </w:r>
      <w:proofErr w:type="spellEnd"/>
      <w:r w:rsidRPr="00FC5EF4">
        <w:t xml:space="preserve"> </w:t>
      </w:r>
      <w:proofErr w:type="spellStart"/>
      <w:r w:rsidRPr="00FC5EF4">
        <w:t>Text</w:t>
      </w:r>
      <w:proofErr w:type="spellEnd"/>
      <w:r w:rsidRPr="00FC5EF4">
        <w:t xml:space="preserve"> </w:t>
      </w:r>
      <w:proofErr w:type="spellStart"/>
      <w:r w:rsidRPr="00FC5EF4">
        <w:t>Transfer</w:t>
      </w:r>
      <w:proofErr w:type="spellEnd"/>
      <w:r w:rsidRPr="00FC5EF4">
        <w:t xml:space="preserve"> </w:t>
      </w:r>
      <w:proofErr w:type="spellStart"/>
      <w:r w:rsidRPr="00FC5EF4">
        <w:t>Protocol</w:t>
      </w:r>
      <w:proofErr w:type="spellEnd"/>
      <w:r w:rsidRPr="00FC5EF4">
        <w:t xml:space="preserve"> Secure (HTTPS), deve existir um arquivo de configuração com o nome </w:t>
      </w:r>
      <w:proofErr w:type="spellStart"/>
      <w:r w:rsidRPr="000C0E42">
        <w:rPr>
          <w:rStyle w:val="TF-COURIER10"/>
        </w:rPr>
        <w:t>app</w:t>
      </w:r>
      <w:proofErr w:type="spellEnd"/>
      <w:r w:rsidRPr="000C0E42">
        <w:rPr>
          <w:rStyle w:val="TF-COURIER10"/>
        </w:rPr>
        <w:t xml:space="preserve"> </w:t>
      </w:r>
      <w:proofErr w:type="spellStart"/>
      <w:r w:rsidRPr="000C0E42">
        <w:rPr>
          <w:rStyle w:val="TF-COURIER10"/>
        </w:rPr>
        <w:t>manifest</w:t>
      </w:r>
      <w:proofErr w:type="spellEnd"/>
      <w:r w:rsidRPr="008B6930">
        <w:rPr>
          <w:rStyle w:val="TF-COURIER10"/>
        </w:rPr>
        <w:t xml:space="preserve"> </w:t>
      </w:r>
      <w:r w:rsidRPr="00FC5EF4">
        <w:t xml:space="preserve">que é responsável por atribuir características </w:t>
      </w:r>
      <w:r w:rsidRPr="00BA52FD">
        <w:rPr>
          <w:highlight w:val="yellow"/>
        </w:rPr>
        <w:t>nativas ao aplicativos</w:t>
      </w:r>
      <w:r w:rsidRPr="00FC5EF4">
        <w:t xml:space="preserve">. Também deve conter um </w:t>
      </w:r>
      <w:r w:rsidRPr="00FC5EF4">
        <w:rPr>
          <w:i/>
        </w:rPr>
        <w:t>service worker</w:t>
      </w:r>
      <w:r w:rsidRPr="00FC5EF4">
        <w:t xml:space="preserve"> para que seja possível utilizar a aplicação caso a conexão com a internet seja interrompida (KAPOOR, 2018).</w:t>
      </w:r>
    </w:p>
    <w:p w14:paraId="6E657659" w14:textId="77777777" w:rsidR="00540136" w:rsidRPr="00FC5EF4" w:rsidRDefault="00540136" w:rsidP="00E27EAC">
      <w:pPr>
        <w:pStyle w:val="TF-TEXTO"/>
      </w:pPr>
      <w:r>
        <w:lastRenderedPageBreak/>
        <w:t xml:space="preserve">Conforme </w:t>
      </w:r>
      <w:proofErr w:type="spellStart"/>
      <w:r w:rsidRPr="003D74D1">
        <w:t>Lepage</w:t>
      </w:r>
      <w:proofErr w:type="spellEnd"/>
      <w:r w:rsidRPr="003D74D1">
        <w:t xml:space="preserve"> </w:t>
      </w:r>
      <w:r>
        <w:t>(2020),</w:t>
      </w:r>
      <w:r w:rsidRPr="005324E2">
        <w:t xml:space="preserve"> os </w:t>
      </w:r>
      <w:proofErr w:type="spellStart"/>
      <w:r w:rsidRPr="005324E2">
        <w:t>PWAs</w:t>
      </w:r>
      <w:proofErr w:type="spellEnd"/>
      <w:r w:rsidRPr="005324E2">
        <w:t xml:space="preserve"> são utilizados tanto como uma aplicação próprio como em uma aba do navegador, algumas </w:t>
      </w:r>
      <w:r>
        <w:t>funcionalidades</w:t>
      </w:r>
      <w:r w:rsidRPr="005324E2">
        <w:t xml:space="preserve"> estão disponíveis somente na versão de aplicativo e não funcionam em uma aba do navegar. </w:t>
      </w:r>
      <w:r>
        <w:t xml:space="preserve">Nesse sentindo, </w:t>
      </w:r>
      <w:r w:rsidRPr="00FC5EF4">
        <w:t>Rockcontent (2019)</w:t>
      </w:r>
      <w:r>
        <w:t xml:space="preserve"> coloca que o</w:t>
      </w:r>
      <w:r w:rsidRPr="00FC5EF4">
        <w:t xml:space="preserve">s </w:t>
      </w:r>
      <w:proofErr w:type="spellStart"/>
      <w:r w:rsidRPr="00FC5EF4">
        <w:t>PWAs</w:t>
      </w:r>
      <w:proofErr w:type="spellEnd"/>
      <w:r w:rsidRPr="00FC5EF4">
        <w:t xml:space="preserve"> podem ser acessados de formas diferente sendo via </w:t>
      </w:r>
      <w:r w:rsidRPr="002D4F59">
        <w:t>Uniform Resource Locator</w:t>
      </w:r>
      <w:r>
        <w:t xml:space="preserve"> (</w:t>
      </w:r>
      <w:r w:rsidRPr="00FC5EF4">
        <w:t>URL</w:t>
      </w:r>
      <w:r>
        <w:t>)</w:t>
      </w:r>
      <w:r w:rsidRPr="00FC5EF4">
        <w:t xml:space="preserve"> ou via </w:t>
      </w:r>
      <w:r>
        <w:t>aplicativo próprio</w:t>
      </w:r>
      <w:r w:rsidRPr="00FC5EF4">
        <w:t>.</w:t>
      </w:r>
      <w:r>
        <w:t xml:space="preserve"> </w:t>
      </w:r>
      <w:r w:rsidRPr="005324E2">
        <w:t>Um exemplo que</w:t>
      </w:r>
      <w:r>
        <w:t xml:space="preserve"> mostra a diferença de utilizar entres as duas formas é que</w:t>
      </w:r>
      <w:r w:rsidRPr="005324E2">
        <w:t xml:space="preserve"> podemos utilizar seria os atalhos de teclado que estão disponíveis na versão do aplicativo, mas quando o sistema é utilizado </w:t>
      </w:r>
      <w:r>
        <w:t xml:space="preserve">por meio da </w:t>
      </w:r>
      <w:r w:rsidRPr="005324E2">
        <w:t>versão do navegador o sistema não tem habilitado os atalhos</w:t>
      </w:r>
      <w:r>
        <w:t xml:space="preserve"> </w:t>
      </w:r>
      <w:r w:rsidRPr="00FC5EF4">
        <w:t>(LEPAGE, 2020).</w:t>
      </w:r>
      <w:r>
        <w:t xml:space="preserve"> Ao usar o </w:t>
      </w:r>
      <w:proofErr w:type="spellStart"/>
      <w:r w:rsidRPr="00FC5EF4">
        <w:rPr>
          <w:i/>
        </w:rPr>
        <w:t>service</w:t>
      </w:r>
      <w:proofErr w:type="spellEnd"/>
      <w:r w:rsidRPr="00FC5EF4">
        <w:rPr>
          <w:i/>
        </w:rPr>
        <w:t xml:space="preserve"> </w:t>
      </w:r>
      <w:proofErr w:type="spellStart"/>
      <w:r w:rsidRPr="00FC5EF4">
        <w:rPr>
          <w:i/>
        </w:rPr>
        <w:t>workers</w:t>
      </w:r>
      <w:proofErr w:type="spellEnd"/>
      <w:r w:rsidRPr="00FC5EF4">
        <w:t xml:space="preserve"> e um manifesto de aplicativo da web, </w:t>
      </w:r>
      <w:r>
        <w:t xml:space="preserve">o aplicativo </w:t>
      </w:r>
      <w:r w:rsidRPr="00FC5EF4">
        <w:t>se torna confiável e instalável</w:t>
      </w:r>
      <w:r>
        <w:t xml:space="preserve">. </w:t>
      </w:r>
      <w:r w:rsidRPr="00FC5EF4">
        <w:t>A</w:t>
      </w:r>
      <w:r>
        <w:t>s</w:t>
      </w:r>
      <w:r w:rsidRPr="00FC5EF4">
        <w:t xml:space="preserve"> principais características </w:t>
      </w:r>
      <w:r>
        <w:t>são que</w:t>
      </w:r>
      <w:r w:rsidRPr="00FC5EF4">
        <w:t xml:space="preserve"> o aplicativo te</w:t>
      </w:r>
      <w:r>
        <w:t>m</w:t>
      </w:r>
      <w:r w:rsidRPr="00FC5EF4">
        <w:t xml:space="preserve"> pequenas atualizações ao decorrer do tempo e ter o conteúdo suficiente guardado em cache para permite que o app permaneça atualizado caso haja oscilação na conexão (ROCKCONTENT, 2019).</w:t>
      </w:r>
    </w:p>
    <w:p w14:paraId="457A38BB" w14:textId="77777777" w:rsidR="00540136" w:rsidRDefault="00540136" w:rsidP="003C3BEB">
      <w:pPr>
        <w:pStyle w:val="TF-TEXTO"/>
      </w:pPr>
      <w:r w:rsidRPr="00FC5EF4">
        <w:t>Segundo Mozilla (2018)</w:t>
      </w:r>
      <w:r>
        <w:t>,</w:t>
      </w:r>
      <w:r w:rsidRPr="00FC5EF4">
        <w:t xml:space="preserve"> </w:t>
      </w:r>
      <w:r>
        <w:t xml:space="preserve">os </w:t>
      </w:r>
      <w:proofErr w:type="spellStart"/>
      <w:r w:rsidRPr="00FC5EF4">
        <w:t>PWAs</w:t>
      </w:r>
      <w:proofErr w:type="spellEnd"/>
      <w:r w:rsidRPr="00FC5EF4">
        <w:t xml:space="preserve"> não são criados com uma única tecnologia. Eles representam uma nova forma para a construção de aplicativos da web, envolvendo alguns padrões específicos, APIs e outros recursos. Não é tão óbvio se um aplicativo da web é um PWA ou não à primeira vista. Um aplicativo pode ser considerado um PWA quando atende a certos requisitos ou implementa um conjunto de determinadas características como funcionamento off-line, </w:t>
      </w:r>
      <w:r>
        <w:t>estável</w:t>
      </w:r>
      <w:r w:rsidRPr="00FC5EF4">
        <w:t>, sincronização e a possibilidade de enviar notificações</w:t>
      </w:r>
      <w:r>
        <w:t xml:space="preserve"> via</w:t>
      </w:r>
      <w:r w:rsidRPr="00FC5EF4">
        <w:t xml:space="preserve"> </w:t>
      </w:r>
      <w:proofErr w:type="spellStart"/>
      <w:r w:rsidRPr="00FC5EF4">
        <w:rPr>
          <w:i/>
        </w:rPr>
        <w:t>push</w:t>
      </w:r>
      <w:proofErr w:type="spellEnd"/>
      <w:r w:rsidRPr="00FC5EF4">
        <w:t>, entre outros (MOZILLA, 2018). Dentre os aplicativos famosos que criaram versões PWA e estão em ativos no mercado</w:t>
      </w:r>
      <w:r>
        <w:t>,</w:t>
      </w:r>
      <w:r w:rsidRPr="00FC5EF4">
        <w:t xml:space="preserve"> </w:t>
      </w:r>
      <w:proofErr w:type="spellStart"/>
      <w:r w:rsidRPr="00FC5EF4">
        <w:t>Capptan</w:t>
      </w:r>
      <w:proofErr w:type="spellEnd"/>
      <w:r w:rsidRPr="00FC5EF4" w:rsidDel="00D74459">
        <w:t xml:space="preserve"> </w:t>
      </w:r>
      <w:r>
        <w:t xml:space="preserve">(2021) destaca: </w:t>
      </w:r>
      <w:r w:rsidRPr="00FC5EF4">
        <w:t xml:space="preserve">WhatsApp Web, </w:t>
      </w:r>
      <w:proofErr w:type="spellStart"/>
      <w:r w:rsidRPr="00FC5EF4">
        <w:t>Twitter</w:t>
      </w:r>
      <w:proofErr w:type="spellEnd"/>
      <w:r w:rsidRPr="00FC5EF4">
        <w:t xml:space="preserve">, </w:t>
      </w:r>
      <w:proofErr w:type="spellStart"/>
      <w:r w:rsidRPr="00FC5EF4">
        <w:t>Tinder</w:t>
      </w:r>
      <w:proofErr w:type="spellEnd"/>
      <w:r w:rsidRPr="00FC5EF4">
        <w:t xml:space="preserve">, Pinterest e Uber. No Uber e </w:t>
      </w:r>
      <w:proofErr w:type="spellStart"/>
      <w:r w:rsidRPr="00FC5EF4">
        <w:t>Tinder</w:t>
      </w:r>
      <w:proofErr w:type="spellEnd"/>
      <w:r w:rsidRPr="00FC5EF4">
        <w:t xml:space="preserve"> foi utilizada o PWA justamente por ter a facilidade de operar com rede de conexão mais fracas e que utilizam menos banda de internet móvel (CAPPTAN, 2021).</w:t>
      </w:r>
    </w:p>
    <w:p w14:paraId="7CDF3645" w14:textId="77777777" w:rsidR="00540136" w:rsidRDefault="00540136" w:rsidP="003C3BEB">
      <w:pPr>
        <w:pStyle w:val="TF-TEXTO"/>
      </w:pPr>
    </w:p>
    <w:p w14:paraId="1A31FB31" w14:textId="77777777" w:rsidR="00540136" w:rsidRDefault="00540136" w:rsidP="003C3BEB">
      <w:pPr>
        <w:pStyle w:val="TF-refernciasbibliogrficasTTULO"/>
      </w:pPr>
      <w:r>
        <w:t>Referências</w:t>
      </w:r>
    </w:p>
    <w:p w14:paraId="0A7E3FAD" w14:textId="77777777" w:rsidR="00540136" w:rsidRDefault="00540136" w:rsidP="006C0757">
      <w:pPr>
        <w:pStyle w:val="Referenciasnovas"/>
      </w:pPr>
    </w:p>
    <w:p w14:paraId="285D7E28" w14:textId="77777777" w:rsidR="00540136" w:rsidRDefault="00540136" w:rsidP="006C0757">
      <w:pPr>
        <w:pStyle w:val="Referenciasnovas"/>
      </w:pPr>
      <w:r w:rsidRPr="00161F82">
        <w:t>ALCÂNTARA</w:t>
      </w:r>
      <w:r>
        <w:t xml:space="preserve">, Jonas </w:t>
      </w:r>
      <w:r w:rsidRPr="005F7CCE">
        <w:rPr>
          <w:i/>
          <w:iCs/>
        </w:rPr>
        <w:t>et al.</w:t>
      </w:r>
      <w:r>
        <w:t xml:space="preserve"> </w:t>
      </w:r>
      <w:r w:rsidRPr="00854454">
        <w:rPr>
          <w:b/>
          <w:bCs/>
          <w:color w:val="000000"/>
          <w:shd w:val="clear" w:color="auto" w:fill="FFFFFF"/>
        </w:rPr>
        <w:t xml:space="preserve">Rank Me Up: </w:t>
      </w:r>
      <w:r w:rsidRPr="00DC0DED">
        <w:rPr>
          <w:color w:val="000000"/>
          <w:shd w:val="clear" w:color="auto" w:fill="FFFFFF"/>
        </w:rPr>
        <w:t>Sistema Web para o Auxílio de Formação de Equipes</w:t>
      </w:r>
      <w:r>
        <w:t xml:space="preserve">. 2018. 15 f. </w:t>
      </w:r>
      <w:commentRangeStart w:id="44"/>
      <w:r>
        <w:t xml:space="preserve">Curso Técnico em Informática – </w:t>
      </w:r>
      <w:commentRangeEnd w:id="44"/>
      <w:r>
        <w:rPr>
          <w:rStyle w:val="Refdecomentrio"/>
        </w:rPr>
        <w:commentReference w:id="44"/>
      </w:r>
      <w:r>
        <w:t xml:space="preserve">Centro Federal de Educação Tecnológica de Minas Gerais (CEFET-MG), </w:t>
      </w:r>
      <w:r w:rsidRPr="005F7CCE">
        <w:t>Divinópolis-MG</w:t>
      </w:r>
      <w:r>
        <w:t>, 2018.</w:t>
      </w:r>
    </w:p>
    <w:p w14:paraId="25BD81C0" w14:textId="77777777" w:rsidR="00540136" w:rsidRPr="007312BE" w:rsidRDefault="00540136" w:rsidP="006C0757">
      <w:pPr>
        <w:pStyle w:val="Referenciasnovas"/>
      </w:pPr>
    </w:p>
    <w:p w14:paraId="72276595" w14:textId="77777777" w:rsidR="00540136" w:rsidRDefault="00540136" w:rsidP="006C0757">
      <w:pPr>
        <w:pStyle w:val="Referenciasnovas"/>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New Zoo, 2018</w:t>
      </w:r>
      <w:commentRangeStart w:id="45"/>
      <w:r>
        <w:t>,</w:t>
      </w:r>
      <w:commentRangeEnd w:id="45"/>
      <w:r>
        <w:rPr>
          <w:rStyle w:val="Refdecomentrio"/>
        </w:rPr>
        <w:commentReference w:id="45"/>
      </w:r>
      <w:r>
        <w:t xml:space="preserve"> Disponível em: </w:t>
      </w:r>
      <w:r w:rsidRPr="00DC0DED">
        <w:t>https://newzoo.com/insights/articles/januarys-mostwatched-games-on-twitch-overwatch-league-drives-overwatch-to-3/</w:t>
      </w:r>
      <w:r>
        <w:t>. Acesso em: 28 set. 2021.</w:t>
      </w:r>
    </w:p>
    <w:p w14:paraId="6C71063A" w14:textId="77777777" w:rsidR="00540136" w:rsidRDefault="00540136" w:rsidP="006C0757">
      <w:pPr>
        <w:pStyle w:val="Referenciasnovas"/>
      </w:pPr>
    </w:p>
    <w:p w14:paraId="4708DE13" w14:textId="77777777" w:rsidR="00540136" w:rsidRPr="006B7D3B" w:rsidRDefault="00540136" w:rsidP="001B652E">
      <w:pPr>
        <w:pStyle w:val="Referenciasnovas"/>
      </w:pPr>
      <w:r>
        <w:t>CAPPTAN</w:t>
      </w:r>
      <w:r w:rsidRPr="00284F24">
        <w:t xml:space="preserve">. </w:t>
      </w:r>
      <w:r w:rsidRPr="001368BB">
        <w:rPr>
          <w:b/>
        </w:rPr>
        <w:t>Progressive Web App: conheça o futuro do desenvolvimento PWA</w:t>
      </w:r>
      <w:r w:rsidRPr="00284F24">
        <w:t>. [</w:t>
      </w:r>
      <w:r w:rsidRPr="00284F24">
        <w:rPr>
          <w:i/>
        </w:rPr>
        <w:t>S. l.</w:t>
      </w:r>
      <w:r w:rsidRPr="00284F24">
        <w:t xml:space="preserve">]: </w:t>
      </w:r>
      <w:proofErr w:type="spellStart"/>
      <w:r>
        <w:t>Capptan</w:t>
      </w:r>
      <w:proofErr w:type="spellEnd"/>
      <w:r w:rsidRPr="00284F24">
        <w:t>, 20</w:t>
      </w:r>
      <w:r>
        <w:t>21. Disponível em:</w:t>
      </w:r>
      <w:r w:rsidRPr="001368BB">
        <w:t xml:space="preserve"> https://capptan.com.br/blog/progressive-web-app-conheca-o-futuro-do-desenvolvimento-pwa/</w:t>
      </w:r>
      <w:r>
        <w:t xml:space="preserve">. </w:t>
      </w:r>
      <w:r w:rsidRPr="006B7D3B">
        <w:t>Acesso em: 28 set. 2021.</w:t>
      </w:r>
    </w:p>
    <w:p w14:paraId="3A3C543F" w14:textId="77777777" w:rsidR="00540136" w:rsidRPr="006B7D3B" w:rsidRDefault="00540136" w:rsidP="001B652E">
      <w:pPr>
        <w:pStyle w:val="Referenciasnovas"/>
      </w:pPr>
    </w:p>
    <w:p w14:paraId="3778CA75" w14:textId="77777777" w:rsidR="00540136" w:rsidRDefault="00540136" w:rsidP="00AF24E5">
      <w:pPr>
        <w:pStyle w:val="Referenciasnovas"/>
      </w:pPr>
      <w:r>
        <w:lastRenderedPageBreak/>
        <w:t xml:space="preserve">CARVALHO, Felipe.; PIMENTEL, Mariano. Atividades autorais online: aprendendo com criatividade. </w:t>
      </w:r>
      <w:r w:rsidRPr="00BD17E1">
        <w:rPr>
          <w:b/>
        </w:rPr>
        <w:t>SBC Horizontes</w:t>
      </w:r>
      <w:r>
        <w:t>, nov. 2020. ISSN 2175-9235. Disponível em: http://horizontes.sbc.org.br/index.php/2020/11/atividadesautorais/. Acesso em: 26 nov.</w:t>
      </w:r>
    </w:p>
    <w:p w14:paraId="2FFBAE9D" w14:textId="77777777" w:rsidR="00540136" w:rsidRDefault="00540136" w:rsidP="00AF24E5">
      <w:pPr>
        <w:pStyle w:val="Referenciasnovas"/>
      </w:pPr>
      <w:r>
        <w:t>2021.</w:t>
      </w:r>
    </w:p>
    <w:p w14:paraId="65669B25" w14:textId="77777777" w:rsidR="00540136" w:rsidRDefault="00540136" w:rsidP="00AF24E5">
      <w:pPr>
        <w:pStyle w:val="Referenciasnovas"/>
      </w:pPr>
    </w:p>
    <w:p w14:paraId="2C5AB9AD" w14:textId="77777777" w:rsidR="00540136" w:rsidRDefault="00540136" w:rsidP="008D0FE0">
      <w:pPr>
        <w:pStyle w:val="Referenciasnovas"/>
        <w:spacing w:after="240"/>
      </w:pPr>
      <w:r>
        <w:t xml:space="preserve">COSTA, Simone Erbs da.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2F91F685" w14:textId="77777777" w:rsidR="00540136" w:rsidRDefault="00540136" w:rsidP="008D0FE0">
      <w:pPr>
        <w:pStyle w:val="Referenciasnovas"/>
      </w:pPr>
      <w:r w:rsidRPr="005B642D">
        <w:rPr>
          <w:szCs w:val="24"/>
        </w:rPr>
        <w:t>CRAVO, Max Felipe Silva Dos Santos</w:t>
      </w:r>
      <w:r>
        <w:rPr>
          <w:szCs w:val="24"/>
        </w:rPr>
        <w:t xml:space="preserve"> </w:t>
      </w:r>
      <w:r w:rsidRPr="00BD6978">
        <w:rPr>
          <w:i/>
          <w:iCs/>
          <w:szCs w:val="24"/>
        </w:rPr>
        <w:t>et al</w:t>
      </w:r>
      <w:r w:rsidRPr="005B642D">
        <w:rPr>
          <w:szCs w:val="24"/>
        </w:rPr>
        <w:t>. Conceituando a Percepção em Sistemas Colaborativos: A Busca por Sistemas Sensíveis a Percepção. </w:t>
      </w:r>
      <w:r w:rsidRPr="005B642D">
        <w:rPr>
          <w:rStyle w:val="nfase"/>
          <w:szCs w:val="24"/>
        </w:rPr>
        <w:t>In</w:t>
      </w:r>
      <w:r w:rsidRPr="005B642D">
        <w:rPr>
          <w:szCs w:val="24"/>
        </w:rPr>
        <w:t>: DESENHO DE PESQUISA - SIMPÓSIO BRASILEIRO DE SISTEMAS COLABORATIVOS (SBSC), 17., 2021, Evento Online. </w:t>
      </w:r>
      <w:r w:rsidRPr="005B642D">
        <w:rPr>
          <w:rStyle w:val="Forte"/>
          <w:szCs w:val="24"/>
        </w:rPr>
        <w:t>Anais</w:t>
      </w:r>
      <w:r w:rsidRPr="005B642D">
        <w:rPr>
          <w:szCs w:val="24"/>
        </w:rPr>
        <w:t> [...]. Porto Alegre: Sociedade Brasileira de Computação, 2021. p. 7-12.</w:t>
      </w:r>
    </w:p>
    <w:p w14:paraId="0DAB0989" w14:textId="77777777" w:rsidR="00540136" w:rsidRDefault="00540136" w:rsidP="006C0757">
      <w:pPr>
        <w:pStyle w:val="Referenciasnovas"/>
      </w:pPr>
    </w:p>
    <w:p w14:paraId="75998F9A" w14:textId="77777777" w:rsidR="00540136" w:rsidRPr="00DC0DED" w:rsidRDefault="00540136" w:rsidP="006C0757">
      <w:pPr>
        <w:pStyle w:val="Referenciasnovas"/>
        <w:rPr>
          <w:lang w:val="en-US"/>
        </w:rPr>
      </w:pPr>
      <w:r w:rsidRPr="006B7D3B">
        <w:t xml:space="preserve">FUKS, Hugo </w:t>
      </w:r>
      <w:r w:rsidRPr="006B7D3B">
        <w:rPr>
          <w:i/>
          <w:iCs/>
        </w:rPr>
        <w:t>et al</w:t>
      </w:r>
      <w:r w:rsidRPr="006B7D3B">
        <w:t xml:space="preserve">. </w:t>
      </w:r>
      <w:r w:rsidRPr="00DC0DED">
        <w:rPr>
          <w:lang w:val="en-US"/>
        </w:rPr>
        <w:t xml:space="preserve">Applying the 3C Model to Groupware Development. </w:t>
      </w:r>
      <w:r w:rsidRPr="00DC0DED">
        <w:rPr>
          <w:b/>
          <w:bCs/>
          <w:lang w:val="en-US"/>
        </w:rPr>
        <w:t xml:space="preserve">International Journal </w:t>
      </w:r>
      <w:r>
        <w:rPr>
          <w:b/>
          <w:bCs/>
          <w:lang w:val="en-US"/>
        </w:rPr>
        <w:t>o</w:t>
      </w:r>
      <w:r w:rsidRPr="00DC0DED">
        <w:rPr>
          <w:b/>
          <w:bCs/>
          <w:lang w:val="en-US"/>
        </w:rPr>
        <w:t>f Cooperative Information Systems</w:t>
      </w:r>
      <w:r w:rsidRPr="00DC0DED">
        <w:rPr>
          <w:lang w:val="en-US"/>
        </w:rPr>
        <w:t xml:space="preserve">, </w:t>
      </w:r>
      <w:r w:rsidRPr="00BA6C73">
        <w:rPr>
          <w:lang w:val="en-US"/>
        </w:rPr>
        <w:t>[</w:t>
      </w:r>
      <w:proofErr w:type="spellStart"/>
      <w:r w:rsidRPr="00BA6C73">
        <w:rPr>
          <w:i/>
          <w:lang w:val="en-US"/>
        </w:rPr>
        <w:t>s.l.</w:t>
      </w:r>
      <w:proofErr w:type="spellEnd"/>
      <w:r w:rsidRPr="00BA6C73">
        <w:rPr>
          <w:lang w:val="en-US"/>
        </w:rPr>
        <w:t>],</w:t>
      </w:r>
      <w:r w:rsidRPr="00DC0DED">
        <w:rPr>
          <w:lang w:val="en-US"/>
        </w:rPr>
        <w:t xml:space="preserve"> v. 14, n. 0203, p. 299-328, jun. 2005.</w:t>
      </w:r>
    </w:p>
    <w:p w14:paraId="1F27080D" w14:textId="77777777" w:rsidR="00540136" w:rsidRPr="007312BE" w:rsidRDefault="00540136" w:rsidP="006C0757">
      <w:pPr>
        <w:pStyle w:val="Referenciasnovas"/>
        <w:rPr>
          <w:lang w:val="en-US"/>
        </w:rPr>
      </w:pPr>
    </w:p>
    <w:p w14:paraId="376C8D00" w14:textId="77777777" w:rsidR="00540136" w:rsidRDefault="00540136" w:rsidP="006C0757">
      <w:pPr>
        <w:pStyle w:val="Referenciasnovas"/>
      </w:pPr>
      <w:r>
        <w:t xml:space="preserve">FUKS, Hugo.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w:t>
      </w:r>
      <w:r w:rsidRPr="00BA6C73">
        <w:rPr>
          <w:i/>
        </w:rPr>
        <w:t>In</w:t>
      </w:r>
      <w:r w:rsidRPr="005A1518">
        <w:t xml:space="preserve">: PIMENTEL, Mariano; FUKS, HUGO. </w:t>
      </w:r>
      <w:r w:rsidRPr="00270B08">
        <w:rPr>
          <w:b/>
          <w:bCs/>
        </w:rPr>
        <w:t>Sistemas Colaborativos</w:t>
      </w:r>
      <w:commentRangeStart w:id="46"/>
      <w:r w:rsidRPr="005A1518">
        <w:t xml:space="preserve">. São Paulo: Elsevier Editora Ltda., 2012, </w:t>
      </w:r>
      <w:commentRangeEnd w:id="46"/>
      <w:r>
        <w:rPr>
          <w:rStyle w:val="Refdecomentrio"/>
        </w:rPr>
        <w:commentReference w:id="46"/>
      </w:r>
      <w:r w:rsidRPr="005A1518">
        <w:t xml:space="preserve">p. </w:t>
      </w:r>
      <w:r>
        <w:t>16</w:t>
      </w:r>
      <w:r w:rsidRPr="005A1518">
        <w:t>-</w:t>
      </w:r>
      <w:r>
        <w:t>33.</w:t>
      </w:r>
    </w:p>
    <w:p w14:paraId="5A6A0E44" w14:textId="77777777" w:rsidR="00540136" w:rsidRDefault="00540136" w:rsidP="006C0757">
      <w:pPr>
        <w:pStyle w:val="Referenciasnovas"/>
      </w:pPr>
    </w:p>
    <w:p w14:paraId="31B23BAB" w14:textId="77777777" w:rsidR="00540136" w:rsidRPr="006B7D3B" w:rsidRDefault="00540136" w:rsidP="00C50B66">
      <w:pPr>
        <w:pStyle w:val="Referenciasnovas"/>
        <w:rPr>
          <w:lang w:val="en-US"/>
        </w:rPr>
      </w:pPr>
      <w:commentRangeStart w:id="47"/>
      <w:r w:rsidRPr="009807E0">
        <w:t>OLIVEIRA</w:t>
      </w:r>
      <w:commentRangeEnd w:id="47"/>
      <w:r>
        <w:rPr>
          <w:rStyle w:val="Refdecomentrio"/>
        </w:rPr>
        <w:commentReference w:id="47"/>
      </w:r>
      <w:r w:rsidRPr="009807E0">
        <w:t xml:space="preserve">, Emanuel </w:t>
      </w:r>
      <w:r w:rsidRPr="009807E0">
        <w:rPr>
          <w:i/>
          <w:iCs/>
        </w:rPr>
        <w:t>et al</w:t>
      </w:r>
      <w:r w:rsidRPr="009807E0">
        <w:t xml:space="preserve">. </w:t>
      </w:r>
      <w:r w:rsidRPr="009807E0">
        <w:rPr>
          <w:bCs/>
        </w:rPr>
        <w:t xml:space="preserve">Inovando a construção de aplicativos agrícolas com </w:t>
      </w:r>
      <w:proofErr w:type="spellStart"/>
      <w:r w:rsidRPr="009807E0">
        <w:rPr>
          <w:bCs/>
        </w:rPr>
        <w:t>progressive</w:t>
      </w:r>
      <w:proofErr w:type="spellEnd"/>
      <w:r w:rsidRPr="009807E0">
        <w:rPr>
          <w:bCs/>
        </w:rPr>
        <w:t xml:space="preserve"> web </w:t>
      </w:r>
      <w:proofErr w:type="spellStart"/>
      <w:r w:rsidRPr="009807E0">
        <w:rPr>
          <w:bCs/>
        </w:rPr>
        <w:t>app</w:t>
      </w:r>
      <w:proofErr w:type="spellEnd"/>
      <w:r w:rsidRPr="009807E0">
        <w:t xml:space="preserve">. </w:t>
      </w:r>
      <w:r w:rsidRPr="009807E0">
        <w:rPr>
          <w:i/>
        </w:rPr>
        <w:t>In</w:t>
      </w:r>
      <w:r w:rsidRPr="009807E0">
        <w:t xml:space="preserve">: </w:t>
      </w:r>
      <w:r w:rsidRPr="009807E0">
        <w:rPr>
          <w:bCs/>
        </w:rPr>
        <w:t>CIIC 2019</w:t>
      </w:r>
      <w:r w:rsidRPr="009807E0">
        <w:rPr>
          <w:b/>
          <w:bCs/>
        </w:rPr>
        <w:t xml:space="preserve">, </w:t>
      </w:r>
      <w:r w:rsidRPr="009807E0">
        <w:rPr>
          <w:bCs/>
        </w:rPr>
        <w:t>CONGRESSO INTERINSTITUCIONAL DE INICIAÇÃO CIENTÍFICA</w:t>
      </w:r>
      <w:r w:rsidRPr="009807E0">
        <w:t xml:space="preserve">, 13, 2019, São Paulo. </w:t>
      </w:r>
      <w:r w:rsidRPr="009807E0">
        <w:rPr>
          <w:b/>
        </w:rPr>
        <w:t>Anais [...]</w:t>
      </w:r>
      <w:r w:rsidRPr="009807E0">
        <w:t xml:space="preserve">. </w:t>
      </w:r>
      <w:r w:rsidRPr="006B7D3B">
        <w:rPr>
          <w:lang w:val="en-US"/>
        </w:rPr>
        <w:t xml:space="preserve">São Paulo: </w:t>
      </w:r>
      <w:r w:rsidRPr="006B7D3B">
        <w:rPr>
          <w:bCs/>
          <w:lang w:val="en-US"/>
        </w:rPr>
        <w:t xml:space="preserve">CIIC 2019. </w:t>
      </w:r>
      <w:r w:rsidRPr="006B7D3B">
        <w:rPr>
          <w:lang w:val="en-US"/>
        </w:rPr>
        <w:t>p. 1-11.</w:t>
      </w:r>
    </w:p>
    <w:p w14:paraId="1DA7D75B" w14:textId="77777777" w:rsidR="00540136" w:rsidRPr="006B7D3B" w:rsidRDefault="00540136" w:rsidP="006C0757">
      <w:pPr>
        <w:pStyle w:val="Referenciasnovas"/>
        <w:rPr>
          <w:lang w:val="en-US"/>
        </w:rPr>
      </w:pPr>
    </w:p>
    <w:p w14:paraId="4AFD756E" w14:textId="77777777" w:rsidR="00540136" w:rsidRPr="00D54307" w:rsidRDefault="00540136" w:rsidP="001B1009">
      <w:pPr>
        <w:pStyle w:val="Referenciasnovas"/>
        <w:rPr>
          <w:lang w:val="en-US"/>
        </w:rPr>
      </w:pPr>
      <w:r w:rsidRPr="006B7D3B">
        <w:rPr>
          <w:lang w:val="en-US"/>
        </w:rPr>
        <w:t xml:space="preserve">HANGHØJ, T. </w:t>
      </w:r>
      <w:r w:rsidRPr="006B7D3B">
        <w:rPr>
          <w:i/>
          <w:lang w:val="en-US"/>
        </w:rPr>
        <w:t>et al</w:t>
      </w:r>
      <w:r w:rsidRPr="006B7D3B">
        <w:rPr>
          <w:lang w:val="en-US"/>
        </w:rPr>
        <w:t xml:space="preserve">. </w:t>
      </w:r>
      <w:r w:rsidRPr="00D54307">
        <w:rPr>
          <w:lang w:val="en-US"/>
        </w:rPr>
        <w:t xml:space="preserve">Can cooperative video games encourage social and </w:t>
      </w:r>
    </w:p>
    <w:p w14:paraId="788EDFB7" w14:textId="77777777" w:rsidR="00540136" w:rsidRDefault="00540136" w:rsidP="001B1009">
      <w:pPr>
        <w:pStyle w:val="Referenciasnovas"/>
        <w:rPr>
          <w:lang w:val="en-US"/>
        </w:rPr>
      </w:pPr>
      <w:r w:rsidRPr="00D54307">
        <w:rPr>
          <w:lang w:val="en-US"/>
        </w:rPr>
        <w:t xml:space="preserve">motivational inclusion of at-risk students? </w:t>
      </w:r>
      <w:r w:rsidRPr="00D54307">
        <w:rPr>
          <w:b/>
          <w:lang w:val="en-US"/>
        </w:rPr>
        <w:t>British Journal of Educational Technology</w:t>
      </w:r>
      <w:r w:rsidRPr="00D54307">
        <w:rPr>
          <w:lang w:val="en-US"/>
        </w:rPr>
        <w:t>, v. 49, n. 4, p. 775-799, 2018.</w:t>
      </w:r>
    </w:p>
    <w:p w14:paraId="1C2958C2" w14:textId="77777777" w:rsidR="00540136" w:rsidRDefault="00540136" w:rsidP="001B1009">
      <w:pPr>
        <w:pStyle w:val="Referenciasnovas"/>
        <w:rPr>
          <w:lang w:val="en-US"/>
        </w:rPr>
      </w:pPr>
    </w:p>
    <w:p w14:paraId="793EC5E4" w14:textId="77777777" w:rsidR="00540136" w:rsidRPr="007312BE" w:rsidRDefault="00540136" w:rsidP="006C0757">
      <w:pPr>
        <w:pStyle w:val="Referenciasnovas"/>
        <w:rPr>
          <w:lang w:val="en-US"/>
        </w:rPr>
      </w:pPr>
      <w:r w:rsidRPr="00DC0DED">
        <w:rPr>
          <w:lang w:val="en-US"/>
        </w:rPr>
        <w:t xml:space="preserve">HAMARI, J. </w:t>
      </w:r>
      <w:r w:rsidRPr="00DC0DED">
        <w:rPr>
          <w:i/>
          <w:lang w:val="en-US"/>
        </w:rPr>
        <w:t>et al</w:t>
      </w:r>
      <w:r w:rsidRPr="00DC0DED">
        <w:rPr>
          <w:lang w:val="en-US"/>
        </w:rPr>
        <w:t xml:space="preserve">. Why do players buy </w:t>
      </w:r>
      <w:r w:rsidRPr="00C74677">
        <w:rPr>
          <w:lang w:val="en-US"/>
        </w:rPr>
        <w:t>in-game content? An empirical study on concrete purchase motivations. </w:t>
      </w:r>
      <w:r w:rsidRPr="007312BE">
        <w:rPr>
          <w:b/>
          <w:iCs/>
          <w:lang w:val="en-US"/>
        </w:rPr>
        <w:t>Computers in Human Behavior</w:t>
      </w:r>
      <w:commentRangeStart w:id="48"/>
      <w:r w:rsidRPr="007312BE">
        <w:rPr>
          <w:lang w:val="en-US"/>
        </w:rPr>
        <w:t>, </w:t>
      </w:r>
      <w:r w:rsidRPr="007312BE">
        <w:rPr>
          <w:iCs/>
          <w:lang w:val="en-US"/>
        </w:rPr>
        <w:t>2017</w:t>
      </w:r>
      <w:r w:rsidRPr="007312BE">
        <w:rPr>
          <w:lang w:val="en-US"/>
        </w:rPr>
        <w:t xml:space="preserve">, p. </w:t>
      </w:r>
      <w:commentRangeEnd w:id="48"/>
      <w:r>
        <w:rPr>
          <w:rStyle w:val="Refdecomentrio"/>
        </w:rPr>
        <w:commentReference w:id="48"/>
      </w:r>
      <w:r w:rsidRPr="007312BE">
        <w:rPr>
          <w:lang w:val="en-US"/>
        </w:rPr>
        <w:t>538-546.</w:t>
      </w:r>
    </w:p>
    <w:p w14:paraId="783ABD9A" w14:textId="77777777" w:rsidR="00540136" w:rsidRDefault="00540136" w:rsidP="006C0757">
      <w:pPr>
        <w:pStyle w:val="Referenciasnovas"/>
        <w:rPr>
          <w:lang w:val="en-US"/>
        </w:rPr>
      </w:pPr>
    </w:p>
    <w:p w14:paraId="0088ADDE" w14:textId="77777777" w:rsidR="00540136" w:rsidRDefault="00540136" w:rsidP="006C0757">
      <w:pPr>
        <w:pStyle w:val="Referenciasnovas"/>
        <w:rPr>
          <w:lang w:val="en-US"/>
        </w:rPr>
      </w:pPr>
      <w:r w:rsidRPr="00304BB4">
        <w:rPr>
          <w:lang w:val="en-US"/>
        </w:rPr>
        <w:t xml:space="preserve">HSU, C. </w:t>
      </w:r>
      <w:r w:rsidRPr="00195B32">
        <w:rPr>
          <w:i/>
          <w:lang w:val="en-US"/>
        </w:rPr>
        <w:t>et al</w:t>
      </w:r>
      <w:r w:rsidRPr="00304BB4">
        <w:rPr>
          <w:lang w:val="en-US"/>
        </w:rPr>
        <w:t xml:space="preserve">. What drives purchase intention for paid mobile apps? An expectation confirmation model with perceived value. </w:t>
      </w:r>
      <w:r w:rsidRPr="00304BB4">
        <w:rPr>
          <w:b/>
          <w:lang w:val="en-US"/>
        </w:rPr>
        <w:t>Electronic Commerce Research and Applications</w:t>
      </w:r>
      <w:commentRangeStart w:id="49"/>
      <w:r w:rsidRPr="00304BB4">
        <w:rPr>
          <w:lang w:val="en-US"/>
        </w:rPr>
        <w:t>, 2015, P. 46</w:t>
      </w:r>
      <w:commentRangeEnd w:id="49"/>
      <w:r>
        <w:rPr>
          <w:rStyle w:val="Refdecomentrio"/>
        </w:rPr>
        <w:commentReference w:id="49"/>
      </w:r>
      <w:r w:rsidRPr="00304BB4">
        <w:rPr>
          <w:lang w:val="en-US"/>
        </w:rPr>
        <w:t>-57.</w:t>
      </w:r>
    </w:p>
    <w:p w14:paraId="1682C6F0" w14:textId="77777777" w:rsidR="00540136" w:rsidRDefault="00540136" w:rsidP="006C0757">
      <w:pPr>
        <w:pStyle w:val="Referenciasnovas"/>
        <w:rPr>
          <w:lang w:val="en-US"/>
        </w:rPr>
      </w:pPr>
    </w:p>
    <w:p w14:paraId="32169BE3" w14:textId="77777777" w:rsidR="00540136" w:rsidRDefault="00540136" w:rsidP="00C00D52">
      <w:pPr>
        <w:pStyle w:val="Referenciasnovas"/>
        <w:rPr>
          <w:lang w:val="en-US"/>
        </w:rPr>
      </w:pPr>
      <w:r w:rsidRPr="00C00D52">
        <w:rPr>
          <w:lang w:val="en-US"/>
        </w:rPr>
        <w:t xml:space="preserve">KAPOOR, S. </w:t>
      </w:r>
      <w:r w:rsidRPr="00C00D52">
        <w:rPr>
          <w:b/>
          <w:lang w:val="en-US"/>
        </w:rPr>
        <w:t>Progressive Web Apps 101- the What, Why and How</w:t>
      </w:r>
      <w:r w:rsidRPr="00C00D52">
        <w:rPr>
          <w:lang w:val="en-US"/>
        </w:rPr>
        <w:t xml:space="preserve">. </w:t>
      </w:r>
      <w:r w:rsidRPr="007312BE">
        <w:t xml:space="preserve">[S.L], [2018]. Disponível em: https://www.freecodecamp.org/news/progressive-web-apps-101-the-what-why-and-how-4aa5e9065ac2/. </w:t>
      </w:r>
      <w:proofErr w:type="spellStart"/>
      <w:r w:rsidRPr="00C00D52">
        <w:rPr>
          <w:lang w:val="en-US"/>
        </w:rPr>
        <w:t>Acesso</w:t>
      </w:r>
      <w:proofErr w:type="spellEnd"/>
      <w:r w:rsidRPr="00C00D52">
        <w:rPr>
          <w:lang w:val="en-US"/>
        </w:rPr>
        <w:t xml:space="preserve"> </w:t>
      </w:r>
      <w:proofErr w:type="spellStart"/>
      <w:r w:rsidRPr="00C00D52">
        <w:rPr>
          <w:lang w:val="en-US"/>
        </w:rPr>
        <w:t>em</w:t>
      </w:r>
      <w:proofErr w:type="spellEnd"/>
      <w:r w:rsidRPr="00C00D52">
        <w:rPr>
          <w:lang w:val="en-US"/>
        </w:rPr>
        <w:t xml:space="preserve">: </w:t>
      </w:r>
      <w:r>
        <w:rPr>
          <w:lang w:val="en-US"/>
        </w:rPr>
        <w:t>10</w:t>
      </w:r>
      <w:r w:rsidRPr="00C00D52">
        <w:rPr>
          <w:lang w:val="en-US"/>
        </w:rPr>
        <w:t xml:space="preserve"> </w:t>
      </w:r>
      <w:r>
        <w:rPr>
          <w:lang w:val="en-US"/>
        </w:rPr>
        <w:t>out</w:t>
      </w:r>
      <w:r w:rsidRPr="00C00D52">
        <w:rPr>
          <w:lang w:val="en-US"/>
        </w:rPr>
        <w:t>. 20</w:t>
      </w:r>
      <w:r>
        <w:rPr>
          <w:lang w:val="en-US"/>
        </w:rPr>
        <w:t>21</w:t>
      </w:r>
      <w:r w:rsidRPr="00C00D52">
        <w:rPr>
          <w:lang w:val="en-US"/>
        </w:rPr>
        <w:t>.</w:t>
      </w:r>
    </w:p>
    <w:p w14:paraId="2867295F" w14:textId="77777777" w:rsidR="00540136" w:rsidRDefault="00540136" w:rsidP="006C0757">
      <w:pPr>
        <w:pStyle w:val="Referenciasnovas"/>
        <w:rPr>
          <w:lang w:val="en-US"/>
        </w:rPr>
      </w:pPr>
    </w:p>
    <w:p w14:paraId="18AAF1CD" w14:textId="77777777" w:rsidR="00540136" w:rsidRDefault="00540136" w:rsidP="006C0757">
      <w:pPr>
        <w:pStyle w:val="Referenciasnovas"/>
        <w:rPr>
          <w:lang w:val="en-US"/>
        </w:rPr>
      </w:pPr>
      <w:r>
        <w:rPr>
          <w:lang w:val="en-US"/>
        </w:rPr>
        <w:t xml:space="preserve">KIM, Y. B. </w:t>
      </w:r>
      <w:r w:rsidRPr="00DC0DED">
        <w:rPr>
          <w:i/>
          <w:lang w:val="en-US"/>
        </w:rPr>
        <w:t>et al</w:t>
      </w:r>
      <w:r>
        <w:rPr>
          <w:lang w:val="en-US"/>
        </w:rPr>
        <w:t>.</w:t>
      </w:r>
      <w:r w:rsidRPr="00DC0DED">
        <w:rPr>
          <w:lang w:val="en-US"/>
        </w:rPr>
        <w:t xml:space="preserve"> Mobile gamer’s epistemic curiosity affecting continuous play intention. Focused on players’ switching costs and epistemic curiosity. </w:t>
      </w:r>
      <w:r w:rsidRPr="00DC0DED">
        <w:rPr>
          <w:b/>
          <w:iCs/>
          <w:lang w:val="en-US"/>
        </w:rPr>
        <w:t>Computers in Human Behavior</w:t>
      </w:r>
      <w:commentRangeStart w:id="50"/>
      <w:r w:rsidRPr="00DC0DED">
        <w:rPr>
          <w:lang w:val="en-US"/>
        </w:rPr>
        <w:t>,</w:t>
      </w:r>
      <w:r>
        <w:rPr>
          <w:lang w:val="en-US"/>
        </w:rPr>
        <w:t xml:space="preserve"> 2017</w:t>
      </w:r>
      <w:r w:rsidRPr="00DC0DED">
        <w:rPr>
          <w:lang w:val="en-US"/>
        </w:rPr>
        <w:t xml:space="preserve">, </w:t>
      </w:r>
      <w:r>
        <w:rPr>
          <w:lang w:val="en-US"/>
        </w:rPr>
        <w:t xml:space="preserve">p. </w:t>
      </w:r>
      <w:r w:rsidRPr="00DC0DED">
        <w:rPr>
          <w:lang w:val="en-US"/>
        </w:rPr>
        <w:t>32-46</w:t>
      </w:r>
      <w:commentRangeEnd w:id="50"/>
      <w:r>
        <w:rPr>
          <w:rStyle w:val="Refdecomentrio"/>
        </w:rPr>
        <w:commentReference w:id="50"/>
      </w:r>
      <w:r w:rsidRPr="00DC0DED">
        <w:rPr>
          <w:lang w:val="en-US"/>
        </w:rPr>
        <w:t>.</w:t>
      </w:r>
    </w:p>
    <w:p w14:paraId="710AFDDB" w14:textId="77777777" w:rsidR="00540136" w:rsidRDefault="00540136" w:rsidP="006C0757">
      <w:pPr>
        <w:pStyle w:val="Referenciasnovas"/>
        <w:rPr>
          <w:lang w:val="en-US"/>
        </w:rPr>
      </w:pPr>
    </w:p>
    <w:p w14:paraId="4DB99B7A" w14:textId="77777777" w:rsidR="00540136" w:rsidRPr="006B7D3B" w:rsidRDefault="00540136" w:rsidP="00696F14">
      <w:pPr>
        <w:pStyle w:val="Referenciasnovas"/>
      </w:pPr>
      <w:commentRangeStart w:id="51"/>
      <w:r w:rsidRPr="006B7D3B">
        <w:t>KRÜGER</w:t>
      </w:r>
      <w:commentRangeEnd w:id="51"/>
      <w:r>
        <w:rPr>
          <w:rStyle w:val="Refdecomentrio"/>
        </w:rPr>
        <w:commentReference w:id="51"/>
      </w:r>
      <w:r w:rsidRPr="006B7D3B">
        <w:t xml:space="preserve">, F. </w:t>
      </w:r>
      <w:r w:rsidRPr="006B7D3B">
        <w:rPr>
          <w:i/>
        </w:rPr>
        <w:t>et al</w:t>
      </w:r>
      <w:r w:rsidRPr="006B7D3B">
        <w:t xml:space="preserve">. </w:t>
      </w:r>
      <w:r w:rsidRPr="006B7D3B">
        <w:rPr>
          <w:b/>
        </w:rPr>
        <w:t>O Marketing dos Jogos Eletrônicos</w:t>
      </w:r>
      <w:r w:rsidRPr="006B7D3B">
        <w:t xml:space="preserve">. ICPG - Instituto Catarinense de Pós-Graduação, Santa Catarina, 2004, Congresso Brasileiro de Ciências. </w:t>
      </w:r>
      <w:r>
        <w:t xml:space="preserve">Disponível em: </w:t>
      </w:r>
      <w:r w:rsidRPr="008B6930">
        <w:t>http://www.intercom.org.br/papers/nacionais/2005/resumos/R1276-1.pdf</w:t>
      </w:r>
      <w:r>
        <w:t xml:space="preserve">. Acesso em: 25 </w:t>
      </w:r>
      <w:proofErr w:type="spellStart"/>
      <w:r>
        <w:t>nov</w:t>
      </w:r>
      <w:proofErr w:type="spellEnd"/>
      <w:r>
        <w:t xml:space="preserve"> de 2021.</w:t>
      </w:r>
    </w:p>
    <w:p w14:paraId="648E828A" w14:textId="77777777" w:rsidR="00540136" w:rsidRPr="006B7D3B" w:rsidRDefault="00540136" w:rsidP="006C0757">
      <w:pPr>
        <w:pStyle w:val="Referenciasnovas"/>
      </w:pPr>
    </w:p>
    <w:p w14:paraId="4A32E590" w14:textId="77777777" w:rsidR="00540136" w:rsidRPr="0059194A" w:rsidRDefault="00540136" w:rsidP="006C0757">
      <w:pPr>
        <w:pStyle w:val="Referenciasnovas"/>
      </w:pPr>
      <w:r w:rsidRPr="001129EE">
        <w:rPr>
          <w:lang w:val="en-US"/>
        </w:rPr>
        <w:t xml:space="preserve">LEPAGE, P. </w:t>
      </w:r>
      <w:r w:rsidRPr="001129EE">
        <w:rPr>
          <w:i/>
          <w:lang w:val="en-US"/>
        </w:rPr>
        <w:t>et al.</w:t>
      </w:r>
      <w:r w:rsidRPr="001129EE">
        <w:rPr>
          <w:lang w:val="en-US"/>
        </w:rPr>
        <w:t xml:space="preserve"> </w:t>
      </w:r>
      <w:r w:rsidRPr="001129EE">
        <w:rPr>
          <w:b/>
          <w:lang w:val="en-US"/>
        </w:rPr>
        <w:t>What are Progressive Web Apps?</w:t>
      </w:r>
      <w:r w:rsidRPr="001129EE">
        <w:rPr>
          <w:lang w:val="en-US"/>
        </w:rPr>
        <w:t xml:space="preserve"> </w:t>
      </w:r>
      <w:r>
        <w:rPr>
          <w:lang w:val="en-US"/>
        </w:rPr>
        <w:t>2020.</w:t>
      </w:r>
      <w:r w:rsidRPr="001129EE">
        <w:rPr>
          <w:lang w:val="en-US"/>
        </w:rPr>
        <w:t xml:space="preserve"> </w:t>
      </w:r>
      <w:r w:rsidRPr="0059194A">
        <w:t>Disponível em:</w:t>
      </w:r>
    </w:p>
    <w:p w14:paraId="1D9DA1B4" w14:textId="77777777" w:rsidR="00540136" w:rsidRPr="007E0DD6" w:rsidRDefault="00540136" w:rsidP="006C0757">
      <w:pPr>
        <w:pStyle w:val="Referenciasnovas"/>
      </w:pPr>
      <w:r w:rsidRPr="0059194A">
        <w:t xml:space="preserve">https://web.dev/what-are-pwas/. </w:t>
      </w:r>
      <w:r w:rsidRPr="007E0DD6">
        <w:t>Acesso em: 23 nov. 2021.</w:t>
      </w:r>
    </w:p>
    <w:p w14:paraId="43512871" w14:textId="77777777" w:rsidR="00540136" w:rsidRDefault="00540136" w:rsidP="006C0757">
      <w:pPr>
        <w:pStyle w:val="Referenciasnovas"/>
      </w:pPr>
    </w:p>
    <w:p w14:paraId="1B895DC8" w14:textId="77777777" w:rsidR="00540136" w:rsidRPr="007312BE" w:rsidRDefault="00540136" w:rsidP="00316F49">
      <w:pPr>
        <w:pStyle w:val="Referenciasnovas"/>
      </w:pPr>
      <w:r w:rsidRPr="007E0DD6">
        <w:lastRenderedPageBreak/>
        <w:t>LIMA, Gustavo </w:t>
      </w:r>
      <w:r w:rsidRPr="007E0DD6">
        <w:rPr>
          <w:i/>
        </w:rPr>
        <w:t xml:space="preserve">et al. </w:t>
      </w:r>
      <w:proofErr w:type="spellStart"/>
      <w:r w:rsidRPr="007312BE">
        <w:t>TeamFinder</w:t>
      </w:r>
      <w:proofErr w:type="spellEnd"/>
      <w:r w:rsidRPr="007312BE">
        <w:t>: um Sistema para formação de equipes em games multiplayer</w:t>
      </w:r>
      <w:r>
        <w:t xml:space="preserve">. </w:t>
      </w:r>
      <w:r w:rsidRPr="00195B32">
        <w:rPr>
          <w:i/>
        </w:rPr>
        <w:t>In</w:t>
      </w:r>
      <w:r>
        <w:t xml:space="preserve">: </w:t>
      </w:r>
      <w:r w:rsidRPr="007E0DD6">
        <w:t>SBGames 2016</w:t>
      </w:r>
      <w:r>
        <w:t xml:space="preserve">; SIMPÓSIO BRASILEIRO DE JOGOS E ENTRETIMENTO DIGITAL, 15., </w:t>
      </w:r>
      <w:r w:rsidRPr="00392810">
        <w:t>2016</w:t>
      </w:r>
      <w:r>
        <w:t xml:space="preserve">, São Paulo. </w:t>
      </w:r>
      <w:r w:rsidRPr="00195B32">
        <w:rPr>
          <w:b/>
        </w:rPr>
        <w:t>Anais [...]</w:t>
      </w:r>
      <w:r w:rsidRPr="00195B32">
        <w:t>.</w:t>
      </w:r>
      <w:r>
        <w:t xml:space="preserve"> São Paulo: </w:t>
      </w:r>
      <w:r w:rsidRPr="007312BE">
        <w:t xml:space="preserve">SBGames 2016. </w:t>
      </w:r>
      <w:r>
        <w:t>p</w:t>
      </w:r>
      <w:r w:rsidRPr="00392810">
        <w:t>. 206-209</w:t>
      </w:r>
      <w:r>
        <w:t xml:space="preserve">. </w:t>
      </w:r>
      <w:r w:rsidRPr="007312BE">
        <w:t>Disponível em:</w:t>
      </w:r>
    </w:p>
    <w:p w14:paraId="7FDF7641" w14:textId="77777777" w:rsidR="00540136" w:rsidRDefault="00540136" w:rsidP="00316F49">
      <w:pPr>
        <w:pStyle w:val="Referenciasnovas"/>
      </w:pPr>
      <w:r w:rsidRPr="007312BE">
        <w:t>http://www.sbgames.org/sbgames2016/downloads/anais/157604.pdf. Acesso em: 10 out. 2021.</w:t>
      </w:r>
    </w:p>
    <w:p w14:paraId="3AC88916" w14:textId="77777777" w:rsidR="00540136" w:rsidRDefault="00540136" w:rsidP="006C0757">
      <w:pPr>
        <w:pStyle w:val="Referenciasnovas"/>
        <w:rPr>
          <w:color w:val="000000"/>
          <w:shd w:val="clear" w:color="auto" w:fill="FFFFFF"/>
        </w:rPr>
      </w:pPr>
    </w:p>
    <w:p w14:paraId="3A3FD301" w14:textId="77777777" w:rsidR="00540136" w:rsidRPr="007312BE" w:rsidRDefault="00540136" w:rsidP="006C0757">
      <w:pPr>
        <w:pStyle w:val="Referenciasnovas"/>
        <w:rPr>
          <w:color w:val="000000"/>
          <w:shd w:val="clear" w:color="auto" w:fill="FFFFFF"/>
          <w:lang w:val="en-US"/>
        </w:rPr>
      </w:pPr>
      <w:r w:rsidRPr="007312BE">
        <w:rPr>
          <w:color w:val="000000"/>
          <w:shd w:val="clear" w:color="auto" w:fill="FFFFFF"/>
          <w:lang w:val="en-US"/>
        </w:rPr>
        <w:t>MANERO, Borja </w:t>
      </w:r>
      <w:r w:rsidRPr="007312BE">
        <w:rPr>
          <w:i/>
          <w:iCs/>
          <w:color w:val="000000"/>
          <w:shd w:val="clear" w:color="auto" w:fill="FFFFFF"/>
          <w:lang w:val="en-US"/>
        </w:rPr>
        <w:t>et al</w:t>
      </w:r>
      <w:r w:rsidRPr="007312BE">
        <w:rPr>
          <w:color w:val="000000"/>
          <w:shd w:val="clear" w:color="auto" w:fill="FFFFFF"/>
          <w:lang w:val="en-US"/>
        </w:rPr>
        <w:t>. Game Learning Analytics: Learning Analytics for Serious Games. </w:t>
      </w:r>
      <w:r w:rsidRPr="007312BE">
        <w:rPr>
          <w:b/>
          <w:bCs/>
          <w:color w:val="000000"/>
          <w:shd w:val="clear" w:color="auto" w:fill="FFFFFF"/>
          <w:lang w:val="en-US"/>
        </w:rPr>
        <w:t>Springer Nature Switzerland AG</w:t>
      </w:r>
      <w:r w:rsidRPr="007312BE">
        <w:rPr>
          <w:color w:val="000000"/>
          <w:shd w:val="clear" w:color="auto" w:fill="FFFFFF"/>
          <w:lang w:val="en-US"/>
        </w:rPr>
        <w:t xml:space="preserve">, </w:t>
      </w:r>
      <w:commentRangeStart w:id="52"/>
      <w:r w:rsidRPr="007312BE">
        <w:rPr>
          <w:color w:val="000000"/>
          <w:shd w:val="clear" w:color="auto" w:fill="FFFFFF"/>
          <w:lang w:val="en-US"/>
        </w:rPr>
        <w:t>[</w:t>
      </w:r>
      <w:r w:rsidRPr="007312BE">
        <w:rPr>
          <w:i/>
          <w:iCs/>
          <w:color w:val="000000"/>
          <w:shd w:val="clear" w:color="auto" w:fill="FFFFFF"/>
          <w:lang w:val="en-US"/>
        </w:rPr>
        <w:t>s. l.</w:t>
      </w:r>
      <w:r w:rsidRPr="007312BE">
        <w:rPr>
          <w:color w:val="000000"/>
          <w:shd w:val="clear" w:color="auto" w:fill="FFFFFF"/>
          <w:lang w:val="en-US"/>
        </w:rPr>
        <w:t>], p. 1-29, 7 abr. 2016.</w:t>
      </w:r>
      <w:commentRangeEnd w:id="52"/>
      <w:r>
        <w:rPr>
          <w:rStyle w:val="Refdecomentrio"/>
        </w:rPr>
        <w:commentReference w:id="52"/>
      </w:r>
    </w:p>
    <w:p w14:paraId="3D8EA82D" w14:textId="77777777" w:rsidR="00540136" w:rsidRPr="007312BE" w:rsidRDefault="00540136" w:rsidP="006C0757">
      <w:pPr>
        <w:pStyle w:val="Referenciasnovas"/>
        <w:rPr>
          <w:color w:val="000000"/>
          <w:shd w:val="clear" w:color="auto" w:fill="FFFFFF"/>
          <w:lang w:val="en-US"/>
        </w:rPr>
      </w:pPr>
    </w:p>
    <w:p w14:paraId="24D6A5E2" w14:textId="77777777" w:rsidR="00540136" w:rsidRPr="00644076" w:rsidRDefault="00540136" w:rsidP="006C0757">
      <w:pPr>
        <w:pStyle w:val="Referenciasnovas"/>
        <w:rPr>
          <w:color w:val="000000"/>
          <w:shd w:val="clear" w:color="auto" w:fill="FFFFFF"/>
        </w:rPr>
      </w:pPr>
      <w:r w:rsidRPr="007312BE">
        <w:rPr>
          <w:lang w:val="en-US"/>
        </w:rPr>
        <w:t xml:space="preserve">MAITLAND, C.; </w:t>
      </w:r>
      <w:r w:rsidRPr="007312BE">
        <w:rPr>
          <w:i/>
          <w:lang w:val="en-US"/>
        </w:rPr>
        <w:t>et al</w:t>
      </w:r>
      <w:r w:rsidRPr="007312BE">
        <w:rPr>
          <w:lang w:val="en-US"/>
        </w:rPr>
        <w:t xml:space="preserve">. Measuring the capacity of active video games for social interaction: the social interaction potential assessment tool. </w:t>
      </w:r>
      <w:proofErr w:type="spellStart"/>
      <w:r w:rsidRPr="001C1258">
        <w:rPr>
          <w:b/>
        </w:rPr>
        <w:t>Computers</w:t>
      </w:r>
      <w:proofErr w:type="spellEnd"/>
      <w:r w:rsidRPr="001C1258">
        <w:rPr>
          <w:b/>
        </w:rPr>
        <w:t xml:space="preserve"> in </w:t>
      </w:r>
      <w:proofErr w:type="spellStart"/>
      <w:r w:rsidRPr="001C1258">
        <w:rPr>
          <w:b/>
        </w:rPr>
        <w:t>Human</w:t>
      </w:r>
      <w:proofErr w:type="spellEnd"/>
      <w:r w:rsidRPr="001C1258">
        <w:rPr>
          <w:b/>
        </w:rPr>
        <w:t xml:space="preserve"> </w:t>
      </w:r>
      <w:proofErr w:type="spellStart"/>
      <w:r w:rsidRPr="001C1258">
        <w:rPr>
          <w:b/>
        </w:rPr>
        <w:t>Behavior</w:t>
      </w:r>
      <w:proofErr w:type="spellEnd"/>
      <w:r>
        <w:t>, v. 87, p. 308-316, 2018.</w:t>
      </w:r>
    </w:p>
    <w:p w14:paraId="59A69948" w14:textId="77777777" w:rsidR="00540136" w:rsidRDefault="00540136" w:rsidP="006C0757">
      <w:pPr>
        <w:pStyle w:val="Referenciasnovas"/>
        <w:rPr>
          <w:color w:val="000000"/>
          <w:shd w:val="clear" w:color="auto" w:fill="FFFFFF"/>
        </w:rPr>
      </w:pPr>
    </w:p>
    <w:p w14:paraId="67533240" w14:textId="77777777" w:rsidR="00540136" w:rsidRDefault="00540136" w:rsidP="006C0757">
      <w:pPr>
        <w:pStyle w:val="Referenciasnovas"/>
        <w:rPr>
          <w:color w:val="000000"/>
          <w:shd w:val="clear" w:color="auto" w:fill="FFFFFF"/>
        </w:rPr>
      </w:pPr>
      <w:r w:rsidRPr="004A3E5D">
        <w:rPr>
          <w:color w:val="000000"/>
          <w:shd w:val="clear" w:color="auto" w:fill="FFFFFF"/>
        </w:rPr>
        <w:t xml:space="preserve">MINAMIHARA, Allan. </w:t>
      </w:r>
      <w:r w:rsidRPr="004A3E5D">
        <w:rPr>
          <w:b/>
          <w:color w:val="000000"/>
          <w:shd w:val="clear" w:color="auto" w:fill="FFFFFF"/>
        </w:rPr>
        <w:t xml:space="preserve">Jogos eletrônicos e </w:t>
      </w:r>
      <w:proofErr w:type="spellStart"/>
      <w:r w:rsidRPr="004A3E5D">
        <w:rPr>
          <w:b/>
          <w:color w:val="000000"/>
          <w:shd w:val="clear" w:color="auto" w:fill="FFFFFF"/>
        </w:rPr>
        <w:t>e-sports</w:t>
      </w:r>
      <w:proofErr w:type="spellEnd"/>
      <w:r w:rsidRPr="004A3E5D">
        <w:rPr>
          <w:b/>
          <w:color w:val="000000"/>
          <w:shd w:val="clear" w:color="auto" w:fill="FFFFFF"/>
        </w:rPr>
        <w:t>: desenvolvimento e mercado</w:t>
      </w:r>
      <w:r w:rsidRPr="004A3E5D">
        <w:rPr>
          <w:color w:val="000000"/>
          <w:shd w:val="clear" w:color="auto" w:fill="FFFFFF"/>
        </w:rPr>
        <w:t>. 2020. 63 f. Trabalho de Conclusão de Curso (Engenharia de produção) - Universidade Federal de São Carlos, São Carlos, 2020.</w:t>
      </w:r>
    </w:p>
    <w:p w14:paraId="7DBBABF2" w14:textId="77777777" w:rsidR="00540136" w:rsidRDefault="00540136" w:rsidP="006C0757">
      <w:pPr>
        <w:pStyle w:val="Referenciasnovas"/>
      </w:pPr>
    </w:p>
    <w:p w14:paraId="23C055EE" w14:textId="77777777" w:rsidR="00540136" w:rsidRPr="00AA5E31" w:rsidRDefault="00540136" w:rsidP="006C0757">
      <w:pPr>
        <w:pStyle w:val="Referenciasnovas"/>
      </w:pPr>
      <w:r w:rsidRPr="007312BE">
        <w:rPr>
          <w:lang w:val="en-US"/>
        </w:rPr>
        <w:t xml:space="preserve">MOZILLA. </w:t>
      </w:r>
      <w:r w:rsidRPr="007312BE">
        <w:rPr>
          <w:b/>
          <w:lang w:val="en-US"/>
        </w:rPr>
        <w:t>Introduction to progressive web apps</w:t>
      </w:r>
      <w:r w:rsidRPr="007312BE">
        <w:rPr>
          <w:lang w:val="en-US"/>
        </w:rPr>
        <w:t xml:space="preserve">, 2018. </w:t>
      </w:r>
      <w:r>
        <w:t xml:space="preserve">Disponível em: </w:t>
      </w:r>
      <w:r w:rsidRPr="00682598">
        <w:t xml:space="preserve"> https://developer.mozilla.org/en-US/docs/Web/Progressive_web_apps/Introduction. Acesso em: 2</w:t>
      </w:r>
      <w:r>
        <w:t>3</w:t>
      </w:r>
      <w:r w:rsidRPr="00682598">
        <w:t xml:space="preserve"> nov. 20</w:t>
      </w:r>
      <w:r>
        <w:t>21</w:t>
      </w:r>
      <w:r w:rsidRPr="00682598">
        <w:t>.</w:t>
      </w:r>
    </w:p>
    <w:p w14:paraId="24AD5E69" w14:textId="77777777" w:rsidR="00540136" w:rsidRDefault="00540136" w:rsidP="006C0757">
      <w:pPr>
        <w:pStyle w:val="Referenciasnovas"/>
      </w:pPr>
    </w:p>
    <w:p w14:paraId="2A0B988B" w14:textId="77777777" w:rsidR="00540136" w:rsidRDefault="00540136" w:rsidP="006C0757">
      <w:pPr>
        <w:pStyle w:val="Referenciasnovas"/>
      </w:pPr>
      <w:r w:rsidRPr="00596509">
        <w:t xml:space="preserve">PIMENTEL, M. </w:t>
      </w:r>
      <w:r w:rsidRPr="00596509">
        <w:rPr>
          <w:i/>
          <w:iCs/>
        </w:rPr>
        <w:t>et al</w:t>
      </w:r>
      <w:r w:rsidRPr="00596509">
        <w:t xml:space="preserve">. Modelo 3C de Colaboração para o Desenvolvimento de Sistemas Colaborativos. </w:t>
      </w:r>
      <w:r w:rsidRPr="00596509">
        <w:rPr>
          <w:i/>
        </w:rPr>
        <w:t>In</w:t>
      </w:r>
      <w:r w:rsidRPr="00596509">
        <w:t xml:space="preserve">: SBSC, SIMPÓSIO BRASILEIRO DE SISTEMAS COLABORATIVOS, 3, 2006, Rio de Janeiro. </w:t>
      </w:r>
      <w:r w:rsidRPr="00596509">
        <w:rPr>
          <w:b/>
        </w:rPr>
        <w:t xml:space="preserve">Anais [III]. </w:t>
      </w:r>
      <w:r w:rsidRPr="00596509">
        <w:t>Rio de Janeiro</w:t>
      </w:r>
      <w:commentRangeStart w:id="53"/>
      <w:r w:rsidRPr="00596509">
        <w:t>.</w:t>
      </w:r>
      <w:commentRangeEnd w:id="53"/>
      <w:r>
        <w:rPr>
          <w:rStyle w:val="Refdecomentrio"/>
        </w:rPr>
        <w:commentReference w:id="53"/>
      </w:r>
      <w:r w:rsidRPr="00596509">
        <w:rPr>
          <w:b/>
        </w:rPr>
        <w:t xml:space="preserve"> </w:t>
      </w:r>
      <w:r w:rsidRPr="00596509">
        <w:t>SBSC</w:t>
      </w:r>
      <w:commentRangeStart w:id="54"/>
      <w:r w:rsidRPr="00596509">
        <w:t>.</w:t>
      </w:r>
      <w:commentRangeEnd w:id="54"/>
      <w:r>
        <w:rPr>
          <w:rStyle w:val="Refdecomentrio"/>
        </w:rPr>
        <w:commentReference w:id="54"/>
      </w:r>
      <w:r w:rsidRPr="00596509">
        <w:t xml:space="preserve"> p. 58–67.</w:t>
      </w:r>
    </w:p>
    <w:p w14:paraId="19E7E164" w14:textId="77777777" w:rsidR="00540136" w:rsidRDefault="00540136" w:rsidP="006C0757">
      <w:pPr>
        <w:pStyle w:val="Referenciasnovas"/>
      </w:pPr>
    </w:p>
    <w:p w14:paraId="6FBE8B72" w14:textId="77777777" w:rsidR="00540136" w:rsidRDefault="00540136" w:rsidP="006C0757">
      <w:pPr>
        <w:pStyle w:val="Referenciasnovas"/>
      </w:pPr>
      <w:r w:rsidRPr="00BB7595">
        <w:t xml:space="preserve">PIMENTEL, </w:t>
      </w:r>
      <w:r w:rsidRPr="008D0FE0">
        <w:t>Mariano; CARVALHO, Felipe da Silva Ponte de</w:t>
      </w:r>
      <w:r>
        <w:t>.</w:t>
      </w:r>
      <w:r w:rsidRPr="00BB7595">
        <w:t xml:space="preserve"> Aprendizagem online é em rede, colaborativa: para o aluno não ficar estudando sozinho a distância. </w:t>
      </w:r>
      <w:r w:rsidRPr="008B6930">
        <w:rPr>
          <w:b/>
        </w:rPr>
        <w:t>SBC Horizontes</w:t>
      </w:r>
      <w:r w:rsidRPr="00BB7595">
        <w:t xml:space="preserve">, jun. 2020. </w:t>
      </w:r>
      <w:r>
        <w:t xml:space="preserve">ISSN 2175-9235. Disponível em: </w:t>
      </w:r>
      <w:r w:rsidRPr="00BB7595">
        <w:t>http://horizontes.sbc.org.br/index.php/</w:t>
      </w:r>
      <w:r>
        <w:t>2020/06/02/aprendizagem-em-rede</w:t>
      </w:r>
      <w:r w:rsidRPr="00BB7595">
        <w:t xml:space="preserve">. Acesso em: </w:t>
      </w:r>
      <w:r>
        <w:t>21</w:t>
      </w:r>
      <w:r w:rsidRPr="00BB7595">
        <w:t xml:space="preserve"> </w:t>
      </w:r>
      <w:r>
        <w:t>nov</w:t>
      </w:r>
      <w:r w:rsidRPr="00BB7595">
        <w:t xml:space="preserve">. </w:t>
      </w:r>
      <w:r>
        <w:t>2021</w:t>
      </w:r>
      <w:r w:rsidRPr="00BB7595">
        <w:t>.</w:t>
      </w:r>
    </w:p>
    <w:p w14:paraId="7BF8979C" w14:textId="77777777" w:rsidR="00540136" w:rsidRDefault="00540136" w:rsidP="006C0757">
      <w:pPr>
        <w:pStyle w:val="Referenciasnovas"/>
      </w:pPr>
    </w:p>
    <w:p w14:paraId="0ADD3DFA" w14:textId="77777777" w:rsidR="00540136" w:rsidRPr="00061AC9" w:rsidRDefault="00540136" w:rsidP="006C0757">
      <w:pPr>
        <w:pStyle w:val="Referenciasnovas"/>
      </w:pPr>
      <w:r w:rsidRPr="00061AC9">
        <w:t xml:space="preserve">PROPMARK. </w:t>
      </w:r>
      <w:r w:rsidRPr="00EA3276">
        <w:rPr>
          <w:b/>
        </w:rPr>
        <w:t>Isolamento social faz brasileiro jogar mais, revela PGB 2021.</w:t>
      </w:r>
      <w:r w:rsidRPr="00061AC9">
        <w:t xml:space="preserve"> 2021. </w:t>
      </w:r>
      <w:r>
        <w:t>D</w:t>
      </w:r>
      <w:r w:rsidRPr="00061AC9">
        <w:t>isponível em: https://propmark.com.br/digital/isolamento-social-faz-brasileiro-jogar-mais-revela-pgb-2021/. Acesso em: 28 set. 2021.</w:t>
      </w:r>
    </w:p>
    <w:p w14:paraId="649F4E80" w14:textId="77777777" w:rsidR="00540136" w:rsidRDefault="00540136" w:rsidP="006C0757">
      <w:pPr>
        <w:pStyle w:val="Referenciasnovas"/>
      </w:pPr>
    </w:p>
    <w:p w14:paraId="4E93648F" w14:textId="77777777" w:rsidR="00540136" w:rsidRDefault="00540136" w:rsidP="006C0757">
      <w:pPr>
        <w:pStyle w:val="Referenciasnovas"/>
      </w:pPr>
      <w:r w:rsidRPr="00384EE0">
        <w:t xml:space="preserve">POZZEBON, E. </w:t>
      </w:r>
      <w:r w:rsidRPr="00384EE0">
        <w:rPr>
          <w:i/>
        </w:rPr>
        <w:t>et al</w:t>
      </w:r>
      <w:r w:rsidRPr="00384EE0">
        <w:t xml:space="preserve">. </w:t>
      </w:r>
      <w:r w:rsidRPr="00384EE0">
        <w:rPr>
          <w:bCs/>
        </w:rPr>
        <w:t xml:space="preserve">Perfil dos jogadores brasileiros de MMO - </w:t>
      </w:r>
      <w:proofErr w:type="spellStart"/>
      <w:r w:rsidRPr="00384EE0">
        <w:rPr>
          <w:bCs/>
        </w:rPr>
        <w:t>Massively</w:t>
      </w:r>
      <w:proofErr w:type="spellEnd"/>
      <w:r w:rsidRPr="00384EE0">
        <w:rPr>
          <w:bCs/>
        </w:rPr>
        <w:t xml:space="preserve"> </w:t>
      </w:r>
      <w:proofErr w:type="spellStart"/>
      <w:r w:rsidRPr="00384EE0">
        <w:rPr>
          <w:bCs/>
        </w:rPr>
        <w:t>Multiplayer</w:t>
      </w:r>
      <w:proofErr w:type="spellEnd"/>
      <w:r w:rsidRPr="00384EE0">
        <w:rPr>
          <w:bCs/>
        </w:rPr>
        <w:t xml:space="preserve"> Online Game.</w:t>
      </w:r>
      <w:r w:rsidRPr="00384EE0">
        <w:t xml:space="preserve"> </w:t>
      </w:r>
      <w:r w:rsidRPr="00384EE0">
        <w:rPr>
          <w:i/>
        </w:rPr>
        <w:t>In</w:t>
      </w:r>
      <w:r w:rsidRPr="00384EE0">
        <w:t xml:space="preserve">: </w:t>
      </w:r>
      <w:r w:rsidRPr="007312BE">
        <w:t>SBGames 2014</w:t>
      </w:r>
      <w:r w:rsidRPr="00384EE0">
        <w:t xml:space="preserve">; SIMPÓSIO BRASILEIRO DE JOGOS E ENTRETIMENTO DIGITAL, 13, 2014, Porto Alegre. </w:t>
      </w:r>
      <w:r w:rsidRPr="00384EE0">
        <w:rPr>
          <w:b/>
        </w:rPr>
        <w:t>Anais [...]</w:t>
      </w:r>
      <w:r w:rsidRPr="00384EE0">
        <w:t>.</w:t>
      </w:r>
      <w:r>
        <w:t xml:space="preserve"> </w:t>
      </w:r>
      <w:r w:rsidRPr="00384EE0">
        <w:t xml:space="preserve">Porto Alegre: </w:t>
      </w:r>
      <w:r w:rsidRPr="007312BE">
        <w:t xml:space="preserve">SBGames 2014. </w:t>
      </w:r>
      <w:r w:rsidRPr="00384EE0">
        <w:t>p. 499-506.</w:t>
      </w:r>
    </w:p>
    <w:p w14:paraId="0785968C" w14:textId="77777777" w:rsidR="00540136" w:rsidRDefault="00540136" w:rsidP="006C0757">
      <w:pPr>
        <w:pStyle w:val="Referenciasnovas"/>
      </w:pPr>
    </w:p>
    <w:p w14:paraId="2AED2F1C" w14:textId="77777777" w:rsidR="00540136" w:rsidRDefault="00540136" w:rsidP="006C0757">
      <w:pPr>
        <w:pStyle w:val="Referenciasnovas"/>
      </w:pPr>
      <w:r>
        <w:t xml:space="preserve">PURCHIO, </w:t>
      </w:r>
      <w:proofErr w:type="spellStart"/>
      <w:r>
        <w:t>Luisa</w:t>
      </w:r>
      <w:proofErr w:type="spellEnd"/>
      <w:r>
        <w:t xml:space="preserve">. </w:t>
      </w:r>
      <w:r w:rsidRPr="00BE29B1">
        <w:rPr>
          <w:bCs/>
        </w:rPr>
        <w:t>Após disparar mais de 500%, games devem continuar ganhando espaço em 2021.</w:t>
      </w:r>
      <w:r>
        <w:t xml:space="preserve"> </w:t>
      </w:r>
      <w:r w:rsidRPr="00BE29B1">
        <w:rPr>
          <w:b/>
        </w:rPr>
        <w:t>Veja</w:t>
      </w:r>
      <w:r>
        <w:t xml:space="preserve">, São Paulo, 11 jan. 2021. Disponível em: </w:t>
      </w:r>
      <w:r w:rsidRPr="00DC0DED">
        <w:t>https://veja.abril.com.br/economia/apos-disparar-mais-de-500-games-devem-continuar-ganhando-espaco-em-2021/</w:t>
      </w:r>
      <w:r>
        <w:t>. Acesso em: 28 set. 2021.</w:t>
      </w:r>
    </w:p>
    <w:p w14:paraId="68350C20" w14:textId="77777777" w:rsidR="00540136" w:rsidRDefault="00540136" w:rsidP="006C0757">
      <w:pPr>
        <w:pStyle w:val="Referenciasnovas"/>
      </w:pPr>
    </w:p>
    <w:p w14:paraId="561F285A" w14:textId="77777777" w:rsidR="00540136" w:rsidRDefault="00540136" w:rsidP="006C0757">
      <w:pPr>
        <w:pStyle w:val="Referenciasnovas"/>
      </w:pPr>
      <w:r w:rsidRPr="00284F24">
        <w:t xml:space="preserve">ROCKCONTENT. </w:t>
      </w:r>
      <w:r w:rsidRPr="00284F24">
        <w:rPr>
          <w:b/>
        </w:rPr>
        <w:t xml:space="preserve">Entenda o que são </w:t>
      </w:r>
      <w:proofErr w:type="spellStart"/>
      <w:r w:rsidRPr="00284F24">
        <w:rPr>
          <w:b/>
        </w:rPr>
        <w:t>Progressive</w:t>
      </w:r>
      <w:proofErr w:type="spellEnd"/>
      <w:r w:rsidRPr="00284F24">
        <w:rPr>
          <w:b/>
        </w:rPr>
        <w:t xml:space="preserve"> Web </w:t>
      </w:r>
      <w:proofErr w:type="spellStart"/>
      <w:r w:rsidRPr="00284F24">
        <w:rPr>
          <w:b/>
        </w:rPr>
        <w:t>Apps</w:t>
      </w:r>
      <w:proofErr w:type="spellEnd"/>
      <w:r w:rsidRPr="00284F24">
        <w:rPr>
          <w:b/>
        </w:rPr>
        <w:t xml:space="preserve"> (</w:t>
      </w:r>
      <w:proofErr w:type="spellStart"/>
      <w:r w:rsidRPr="00284F24">
        <w:rPr>
          <w:b/>
        </w:rPr>
        <w:t>PWAs</w:t>
      </w:r>
      <w:proofErr w:type="spellEnd"/>
      <w:r w:rsidRPr="00284F24">
        <w:rPr>
          <w:b/>
        </w:rPr>
        <w:t>) e veja os melhores exemplos do mercado</w:t>
      </w:r>
      <w:r w:rsidRPr="00284F24">
        <w:t>. [</w:t>
      </w:r>
      <w:r w:rsidRPr="00284F24">
        <w:rPr>
          <w:i/>
        </w:rPr>
        <w:t>S. l.</w:t>
      </w:r>
      <w:r w:rsidRPr="00284F24">
        <w:t xml:space="preserve">]: Rock </w:t>
      </w:r>
      <w:proofErr w:type="spellStart"/>
      <w:r w:rsidRPr="00284F24">
        <w:t>Content</w:t>
      </w:r>
      <w:proofErr w:type="spellEnd"/>
      <w:r w:rsidRPr="00284F24">
        <w:t>, 2019</w:t>
      </w:r>
      <w:r>
        <w:t>.</w:t>
      </w:r>
    </w:p>
    <w:p w14:paraId="045BE0C9" w14:textId="77777777" w:rsidR="00540136" w:rsidRDefault="00540136" w:rsidP="006C0757">
      <w:pPr>
        <w:pStyle w:val="Referenciasnovas"/>
      </w:pPr>
    </w:p>
    <w:p w14:paraId="53CB3B90" w14:textId="77777777" w:rsidR="00540136" w:rsidRDefault="00540136" w:rsidP="006C0757">
      <w:pPr>
        <w:pStyle w:val="Referenciasnovas"/>
      </w:pPr>
      <w:r>
        <w:t xml:space="preserve">SANTOS, </w:t>
      </w:r>
      <w:proofErr w:type="spellStart"/>
      <w:r>
        <w:t>Vaninha</w:t>
      </w:r>
      <w:proofErr w:type="spellEnd"/>
      <w:r>
        <w:t xml:space="preserve">. </w:t>
      </w:r>
      <w:r w:rsidRPr="00F2190F">
        <w:rPr>
          <w:i/>
          <w:iCs/>
        </w:rPr>
        <w:t>et al</w:t>
      </w:r>
      <w:r>
        <w:t xml:space="preserve">. </w:t>
      </w:r>
      <w:r w:rsidRPr="005A1518">
        <w:t xml:space="preserve">Capítulo </w:t>
      </w:r>
      <w:r>
        <w:t>10</w:t>
      </w:r>
      <w:r w:rsidRPr="005A1518">
        <w:t xml:space="preserve">. </w:t>
      </w:r>
      <w:r>
        <w:t>Teorias e modelos de colaboração</w:t>
      </w:r>
      <w:r w:rsidRPr="005A1518">
        <w:t xml:space="preserve">, </w:t>
      </w:r>
      <w:r w:rsidRPr="00BA6C73">
        <w:rPr>
          <w:i/>
        </w:rPr>
        <w:t>In</w:t>
      </w:r>
      <w:r w:rsidRPr="005A1518">
        <w:t xml:space="preserve">: PIMENTEL, Mariano; FUKS, HUGO. </w:t>
      </w:r>
      <w:r w:rsidRPr="00270B08">
        <w:rPr>
          <w:b/>
          <w:bCs/>
        </w:rPr>
        <w:t>Sistemas Colaborativos</w:t>
      </w:r>
      <w:r w:rsidRPr="005A1518">
        <w:t xml:space="preserve">. São Paulo: Elsevier Editora Ltda., 2012, p. </w:t>
      </w:r>
      <w:r>
        <w:t>158</w:t>
      </w:r>
      <w:r w:rsidRPr="005A1518">
        <w:t>-</w:t>
      </w:r>
      <w:r>
        <w:t>172.</w:t>
      </w:r>
    </w:p>
    <w:p w14:paraId="36B8D429" w14:textId="77777777" w:rsidR="00540136" w:rsidRDefault="00540136" w:rsidP="006C0757">
      <w:pPr>
        <w:pStyle w:val="Referenciasnovas"/>
      </w:pPr>
    </w:p>
    <w:p w14:paraId="6BB0025B" w14:textId="77777777" w:rsidR="00540136" w:rsidRPr="007312BE" w:rsidRDefault="00540136" w:rsidP="006C0757">
      <w:pPr>
        <w:pStyle w:val="Referenciasnovas"/>
        <w:rPr>
          <w:lang w:val="en-US"/>
        </w:rPr>
      </w:pPr>
      <w:r w:rsidRPr="006B7D3B">
        <w:rPr>
          <w:color w:val="000000"/>
          <w:shd w:val="clear" w:color="auto" w:fill="FFFFFF"/>
        </w:rPr>
        <w:t>SHERRY, L. </w:t>
      </w:r>
      <w:r w:rsidRPr="006B7D3B">
        <w:rPr>
          <w:i/>
          <w:iCs/>
          <w:color w:val="000000"/>
          <w:shd w:val="clear" w:color="auto" w:fill="FFFFFF"/>
        </w:rPr>
        <w:t>et al</w:t>
      </w:r>
      <w:r w:rsidRPr="006B7D3B">
        <w:rPr>
          <w:color w:val="000000"/>
          <w:shd w:val="clear" w:color="auto" w:fill="FFFFFF"/>
        </w:rPr>
        <w:t xml:space="preserve">. </w:t>
      </w:r>
      <w:r w:rsidRPr="007312BE">
        <w:rPr>
          <w:color w:val="000000"/>
          <w:shd w:val="clear" w:color="auto" w:fill="FFFFFF"/>
          <w:lang w:val="en-US"/>
        </w:rPr>
        <w:t>Video game uses and gratifications as predictors of use and game preference. </w:t>
      </w:r>
      <w:r w:rsidRPr="007312BE">
        <w:rPr>
          <w:b/>
          <w:bCs/>
          <w:color w:val="000000"/>
          <w:shd w:val="clear" w:color="auto" w:fill="FFFFFF"/>
          <w:lang w:val="en-US"/>
        </w:rPr>
        <w:t>International Journal of Sports Marketing and Sponsorship</w:t>
      </w:r>
      <w:r w:rsidRPr="007312BE">
        <w:rPr>
          <w:color w:val="000000"/>
          <w:shd w:val="clear" w:color="auto" w:fill="FFFFFF"/>
          <w:lang w:val="en-US"/>
        </w:rPr>
        <w:t xml:space="preserve">, </w:t>
      </w:r>
      <w:commentRangeStart w:id="55"/>
      <w:r w:rsidRPr="007312BE">
        <w:rPr>
          <w:color w:val="000000"/>
          <w:shd w:val="clear" w:color="auto" w:fill="FFFFFF"/>
          <w:lang w:val="en-US"/>
        </w:rPr>
        <w:t>[</w:t>
      </w:r>
      <w:r w:rsidRPr="007312BE">
        <w:rPr>
          <w:i/>
          <w:iCs/>
          <w:color w:val="000000"/>
          <w:shd w:val="clear" w:color="auto" w:fill="FFFFFF"/>
          <w:lang w:val="en-US"/>
        </w:rPr>
        <w:t>S. l.</w:t>
      </w:r>
      <w:r w:rsidRPr="007312BE">
        <w:rPr>
          <w:color w:val="000000"/>
          <w:shd w:val="clear" w:color="auto" w:fill="FFFFFF"/>
          <w:lang w:val="en-US"/>
        </w:rPr>
        <w:t xml:space="preserve">], n. 15, </w:t>
      </w:r>
      <w:commentRangeEnd w:id="55"/>
      <w:r>
        <w:rPr>
          <w:rStyle w:val="Refdecomentrio"/>
        </w:rPr>
        <w:commentReference w:id="55"/>
      </w:r>
      <w:r w:rsidRPr="007312BE">
        <w:rPr>
          <w:color w:val="000000"/>
          <w:shd w:val="clear" w:color="auto" w:fill="FFFFFF"/>
          <w:lang w:val="en-US"/>
        </w:rPr>
        <w:t xml:space="preserve">p. 213-224, 10 </w:t>
      </w:r>
      <w:proofErr w:type="spellStart"/>
      <w:r w:rsidRPr="007312BE">
        <w:rPr>
          <w:color w:val="000000"/>
          <w:shd w:val="clear" w:color="auto" w:fill="FFFFFF"/>
          <w:lang w:val="en-US"/>
        </w:rPr>
        <w:t>jan.</w:t>
      </w:r>
      <w:proofErr w:type="spellEnd"/>
      <w:r w:rsidRPr="007312BE">
        <w:rPr>
          <w:color w:val="000000"/>
          <w:shd w:val="clear" w:color="auto" w:fill="FFFFFF"/>
          <w:lang w:val="en-US"/>
        </w:rPr>
        <w:t xml:space="preserve"> 2006.</w:t>
      </w:r>
    </w:p>
    <w:p w14:paraId="5A57589D" w14:textId="77777777" w:rsidR="00540136" w:rsidRPr="007312BE" w:rsidRDefault="00540136" w:rsidP="006C0757">
      <w:pPr>
        <w:pStyle w:val="Referenciasnovas"/>
        <w:rPr>
          <w:color w:val="000000"/>
          <w:shd w:val="clear" w:color="auto" w:fill="FFFFFF"/>
          <w:lang w:val="en-US"/>
        </w:rPr>
      </w:pPr>
    </w:p>
    <w:p w14:paraId="63EF6D1A" w14:textId="77777777" w:rsidR="00540136" w:rsidRDefault="00540136" w:rsidP="006C0757">
      <w:pPr>
        <w:pStyle w:val="Referenciasnovas"/>
        <w:rPr>
          <w:color w:val="000000"/>
          <w:shd w:val="clear" w:color="auto" w:fill="FFFFFF"/>
        </w:rPr>
      </w:pPr>
      <w:r w:rsidRPr="007312BE">
        <w:rPr>
          <w:color w:val="000000"/>
          <w:shd w:val="clear" w:color="auto" w:fill="FFFFFF"/>
          <w:lang w:val="en-US"/>
        </w:rPr>
        <w:t>SOUZA, L. </w:t>
      </w:r>
      <w:r w:rsidRPr="007312BE">
        <w:rPr>
          <w:i/>
          <w:iCs/>
          <w:color w:val="000000"/>
          <w:shd w:val="clear" w:color="auto" w:fill="FFFFFF"/>
          <w:lang w:val="en-US"/>
        </w:rPr>
        <w:t>et al</w:t>
      </w:r>
      <w:r w:rsidRPr="007312BE">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xml:space="preserve">, </w:t>
      </w:r>
      <w:commentRangeStart w:id="56"/>
      <w:r w:rsidRPr="00DC0DED">
        <w:rPr>
          <w:color w:val="000000"/>
          <w:shd w:val="clear" w:color="auto" w:fill="FFFFFF"/>
        </w:rPr>
        <w:t>[</w:t>
      </w:r>
      <w:r w:rsidRPr="00DC0DED">
        <w:rPr>
          <w:i/>
          <w:iCs/>
          <w:color w:val="000000"/>
          <w:shd w:val="clear" w:color="auto" w:fill="FFFFFF"/>
        </w:rPr>
        <w:t>S. l.</w:t>
      </w:r>
      <w:r w:rsidRPr="00DC0DED">
        <w:rPr>
          <w:color w:val="000000"/>
          <w:shd w:val="clear" w:color="auto" w:fill="FFFFFF"/>
        </w:rPr>
        <w:t>], p. 419-</w:t>
      </w:r>
      <w:commentRangeEnd w:id="56"/>
      <w:r>
        <w:rPr>
          <w:rStyle w:val="Refdecomentrio"/>
        </w:rPr>
        <w:commentReference w:id="56"/>
      </w:r>
      <w:r w:rsidRPr="00DC0DED">
        <w:rPr>
          <w:color w:val="000000"/>
          <w:shd w:val="clear" w:color="auto" w:fill="FFFFFF"/>
        </w:rPr>
        <w:t>430, 7 set. 2017.</w:t>
      </w:r>
    </w:p>
    <w:p w14:paraId="73397820" w14:textId="77777777" w:rsidR="00540136" w:rsidRDefault="00540136" w:rsidP="006C0757">
      <w:pPr>
        <w:pStyle w:val="Referenciasnovas"/>
        <w:rPr>
          <w:color w:val="000000"/>
          <w:shd w:val="clear" w:color="auto" w:fill="FFFFFF"/>
        </w:rPr>
      </w:pPr>
    </w:p>
    <w:p w14:paraId="7EC26339" w14:textId="77777777" w:rsidR="00540136" w:rsidRPr="007312BE" w:rsidRDefault="00540136" w:rsidP="006C0757">
      <w:pPr>
        <w:pStyle w:val="Referenciasnovas"/>
        <w:rPr>
          <w:color w:val="000000"/>
          <w:shd w:val="clear" w:color="auto" w:fill="FFFFFF"/>
          <w:lang w:val="en-US"/>
        </w:rPr>
      </w:pPr>
      <w:r w:rsidRPr="006C40D2">
        <w:rPr>
          <w:color w:val="000000"/>
          <w:shd w:val="clear" w:color="auto" w:fill="FFFFFF"/>
        </w:rPr>
        <w:t>SOUZA, L </w:t>
      </w:r>
      <w:r w:rsidRPr="006C40D2">
        <w:rPr>
          <w:i/>
          <w:iCs/>
          <w:color w:val="000000"/>
          <w:shd w:val="clear" w:color="auto" w:fill="FFFFFF"/>
        </w:rPr>
        <w:t>et al</w:t>
      </w:r>
      <w:r w:rsidRPr="006C40D2">
        <w:rPr>
          <w:color w:val="000000"/>
          <w:shd w:val="clear" w:color="auto" w:fill="FFFFFF"/>
        </w:rPr>
        <w:t>. Os Grupos de Gamers: Segmentação de Mercado dos Jogadores de Jogos Eletrônicos. </w:t>
      </w:r>
      <w:r w:rsidRPr="007312BE">
        <w:rPr>
          <w:b/>
          <w:bCs/>
          <w:color w:val="000000"/>
          <w:shd w:val="clear" w:color="auto" w:fill="FFFFFF"/>
          <w:lang w:val="en-US"/>
        </w:rPr>
        <w:t>Brazilian Business Review</w:t>
      </w:r>
      <w:r w:rsidRPr="007312BE">
        <w:rPr>
          <w:color w:val="000000"/>
          <w:shd w:val="clear" w:color="auto" w:fill="FFFFFF"/>
          <w:lang w:val="en-US"/>
        </w:rPr>
        <w:t xml:space="preserve">, </w:t>
      </w:r>
      <w:r w:rsidRPr="005809D1">
        <w:rPr>
          <w:color w:val="000000"/>
          <w:shd w:val="clear" w:color="auto" w:fill="FFFFFF"/>
          <w:lang w:val="en-US"/>
        </w:rPr>
        <w:t>[</w:t>
      </w:r>
      <w:r w:rsidRPr="005809D1">
        <w:rPr>
          <w:i/>
          <w:iCs/>
          <w:color w:val="000000"/>
          <w:shd w:val="clear" w:color="auto" w:fill="FFFFFF"/>
          <w:lang w:val="en-US"/>
        </w:rPr>
        <w:t>S. l.</w:t>
      </w:r>
      <w:r w:rsidRPr="005809D1">
        <w:rPr>
          <w:color w:val="000000"/>
          <w:shd w:val="clear" w:color="auto" w:fill="FFFFFF"/>
          <w:lang w:val="en-US"/>
        </w:rPr>
        <w:t>],</w:t>
      </w:r>
      <w:r w:rsidRPr="007312BE">
        <w:rPr>
          <w:color w:val="000000"/>
          <w:shd w:val="clear" w:color="auto" w:fill="FFFFFF"/>
          <w:lang w:val="en-US"/>
        </w:rPr>
        <w:t xml:space="preserve"> v. 18, p. 178-195, 22 fev. 2021.</w:t>
      </w:r>
    </w:p>
    <w:p w14:paraId="02658ECD" w14:textId="77777777" w:rsidR="00540136" w:rsidRPr="007312BE" w:rsidRDefault="00540136" w:rsidP="006C0757">
      <w:pPr>
        <w:pStyle w:val="Referenciasnovas"/>
        <w:rPr>
          <w:color w:val="000000"/>
          <w:shd w:val="clear" w:color="auto" w:fill="FFFFFF"/>
          <w:lang w:val="en-US"/>
        </w:rPr>
      </w:pPr>
    </w:p>
    <w:p w14:paraId="0D240327" w14:textId="77777777" w:rsidR="00540136" w:rsidRPr="007312BE" w:rsidRDefault="00540136" w:rsidP="00BB6E54">
      <w:pPr>
        <w:pStyle w:val="Referenciasnovas"/>
        <w:rPr>
          <w:color w:val="000000"/>
          <w:shd w:val="clear" w:color="auto" w:fill="FFFFFF"/>
          <w:lang w:val="en-US"/>
        </w:rPr>
      </w:pPr>
      <w:r w:rsidRPr="007312BE">
        <w:rPr>
          <w:color w:val="000000"/>
          <w:shd w:val="clear" w:color="auto" w:fill="FFFFFF"/>
          <w:lang w:val="en-US"/>
        </w:rPr>
        <w:t xml:space="preserve">STONE, Bessie et al. Online multiplayer games for the social interactions of children </w:t>
      </w:r>
    </w:p>
    <w:p w14:paraId="399996E2" w14:textId="77777777" w:rsidR="00540136" w:rsidRPr="007312BE" w:rsidRDefault="00540136" w:rsidP="00BB6E54">
      <w:pPr>
        <w:pStyle w:val="Referenciasnovas"/>
        <w:rPr>
          <w:color w:val="000000"/>
          <w:shd w:val="clear" w:color="auto" w:fill="FFFFFF"/>
          <w:lang w:val="en-US"/>
        </w:rPr>
      </w:pPr>
      <w:r w:rsidRPr="007E0DD6">
        <w:rPr>
          <w:color w:val="000000"/>
          <w:shd w:val="clear" w:color="auto" w:fill="FFFFFF"/>
          <w:lang w:val="en-US"/>
        </w:rPr>
        <w:t xml:space="preserve">with autism spectrum disorder: a resource for inclusive education. </w:t>
      </w:r>
      <w:r w:rsidRPr="007312BE">
        <w:rPr>
          <w:b/>
          <w:color w:val="000000"/>
          <w:shd w:val="clear" w:color="auto" w:fill="FFFFFF"/>
          <w:lang w:val="en-US"/>
        </w:rPr>
        <w:t>International Journal of Inclusive Education</w:t>
      </w:r>
      <w:r w:rsidRPr="007312BE">
        <w:rPr>
          <w:color w:val="000000"/>
          <w:shd w:val="clear" w:color="auto" w:fill="FFFFFF"/>
          <w:lang w:val="en-US"/>
        </w:rPr>
        <w:t>, v. 23, n. 2, p. 209-228, 2019.</w:t>
      </w:r>
    </w:p>
    <w:p w14:paraId="543E30E9" w14:textId="77777777" w:rsidR="00540136" w:rsidRPr="007312BE" w:rsidRDefault="00540136" w:rsidP="00BB6E54">
      <w:pPr>
        <w:pStyle w:val="Referenciasnovas"/>
        <w:rPr>
          <w:color w:val="000000"/>
          <w:shd w:val="clear" w:color="auto" w:fill="FFFFFF"/>
          <w:lang w:val="en-US"/>
        </w:rPr>
      </w:pPr>
    </w:p>
    <w:p w14:paraId="70E73CDF" w14:textId="77777777" w:rsidR="00540136" w:rsidRPr="0025543B" w:rsidRDefault="00540136" w:rsidP="00BB6E54">
      <w:pPr>
        <w:pStyle w:val="Referenciasnovas"/>
      </w:pPr>
      <w:r w:rsidRPr="007312BE">
        <w:rPr>
          <w:lang w:val="en-US"/>
        </w:rPr>
        <w:t xml:space="preserve">VIVACQUA, A. </w:t>
      </w:r>
      <w:r w:rsidRPr="007312BE">
        <w:rPr>
          <w:i/>
          <w:iCs/>
          <w:lang w:val="en-US"/>
        </w:rPr>
        <w:t>et al</w:t>
      </w:r>
      <w:r w:rsidRPr="007312BE">
        <w:rPr>
          <w:lang w:val="en-US"/>
        </w:rPr>
        <w:t xml:space="preserve">. </w:t>
      </w:r>
      <w:r w:rsidRPr="005A1518">
        <w:t xml:space="preserve">Capítulo </w:t>
      </w:r>
      <w:r>
        <w:t>3</w:t>
      </w:r>
      <w:r w:rsidRPr="005A1518">
        <w:t xml:space="preserve">. </w:t>
      </w:r>
      <w:r w:rsidRPr="00907B4C">
        <w:t>Ontologia de colaboração</w:t>
      </w:r>
      <w:r w:rsidRPr="005A1518">
        <w:t xml:space="preserve">, </w:t>
      </w:r>
      <w:r w:rsidRPr="0014647F">
        <w:rPr>
          <w:i/>
        </w:rPr>
        <w:t>In</w:t>
      </w:r>
      <w:r w:rsidRPr="005A1518">
        <w:t xml:space="preserve">: PIMENTEL, Mariano; FUKS, HUGO. </w:t>
      </w:r>
      <w:r w:rsidRPr="00270B08">
        <w:rPr>
          <w:b/>
          <w:bCs/>
        </w:rPr>
        <w:t>Sistemas Colaborativos</w:t>
      </w:r>
      <w:r w:rsidRPr="005A1518">
        <w:t xml:space="preserve">. São Paulo: Elsevier Editora Ltda., 2012, p. </w:t>
      </w:r>
      <w:r>
        <w:t>35</w:t>
      </w:r>
      <w:r w:rsidRPr="005A1518">
        <w:t>-</w:t>
      </w:r>
      <w:r>
        <w:t>49.</w:t>
      </w:r>
    </w:p>
    <w:p w14:paraId="72173C3B" w14:textId="77777777" w:rsidR="00540136" w:rsidRPr="007312BE" w:rsidRDefault="00540136" w:rsidP="006C0757">
      <w:pPr>
        <w:pStyle w:val="Referenciasnovas"/>
      </w:pPr>
    </w:p>
    <w:p w14:paraId="006EA224" w14:textId="77777777" w:rsidR="00540136" w:rsidRDefault="00540136" w:rsidP="006C0757">
      <w:pPr>
        <w:pStyle w:val="Referenciasnovas"/>
      </w:pPr>
      <w:commentRangeStart w:id="57"/>
      <w:r w:rsidRPr="007312BE">
        <w:t>ZOO, New</w:t>
      </w:r>
      <w:commentRangeEnd w:id="57"/>
      <w:r>
        <w:rPr>
          <w:rStyle w:val="Refdecomentrio"/>
        </w:rPr>
        <w:commentReference w:id="57"/>
      </w:r>
      <w:r w:rsidRPr="007312BE">
        <w:t xml:space="preserve">. </w:t>
      </w:r>
      <w:r w:rsidRPr="00DC0DED">
        <w:rPr>
          <w:b/>
          <w:lang w:val="en-US"/>
        </w:rPr>
        <w:t>The Brazilian Gamer</w:t>
      </w:r>
      <w:r w:rsidRPr="00DC0DED">
        <w:rPr>
          <w:lang w:val="en-US"/>
        </w:rPr>
        <w:t xml:space="preserve"> - 2017. </w:t>
      </w:r>
      <w:r w:rsidRPr="007312BE">
        <w:rPr>
          <w:lang w:val="en-US"/>
        </w:rPr>
        <w:t xml:space="preserve">New Zoo, 2017. </w:t>
      </w:r>
      <w:r>
        <w:t xml:space="preserve">Disponível em: </w:t>
      </w:r>
      <w:r w:rsidRPr="00DC0DED">
        <w:t>https://newzoo.com/insights/infographics/the-brazilian-gamer-2017/</w:t>
      </w:r>
      <w:r>
        <w:t>. Acesso em: 28 set. 2021.</w:t>
      </w:r>
    </w:p>
    <w:p w14:paraId="2F4EF88D" w14:textId="77777777" w:rsidR="00540136" w:rsidRDefault="00540136" w:rsidP="006C0757">
      <w:pPr>
        <w:pStyle w:val="Referenciasnovas"/>
      </w:pPr>
    </w:p>
    <w:p w14:paraId="03A1F8EB" w14:textId="77777777" w:rsidR="00540136" w:rsidRDefault="00540136" w:rsidP="006C0757">
      <w:pPr>
        <w:pStyle w:val="Referenciasnovas"/>
      </w:pPr>
      <w:r w:rsidRPr="00331BA3">
        <w:t>ZUCCHI, D</w:t>
      </w:r>
      <w:r>
        <w:t>iego</w:t>
      </w:r>
      <w:r w:rsidRPr="00331BA3">
        <w:t xml:space="preserve">. </w:t>
      </w:r>
      <w:r w:rsidRPr="00331BA3">
        <w:rPr>
          <w:b/>
        </w:rPr>
        <w:t>Kevin</w:t>
      </w:r>
      <w:r w:rsidRPr="00331BA3">
        <w:t>: Formador de grupos em práticas esportivas. 2018. 99 f. Trabalho de Conclusão de Curso (Bacharelado em Sistemas da Informação) – Centro de Ciência Exatas e Aplicadas, Universidade Regional de Blumenau, Blumenau, 2018.</w:t>
      </w:r>
    </w:p>
    <w:p w14:paraId="77D6F71E" w14:textId="77777777" w:rsidR="00540136" w:rsidRPr="00340EA0" w:rsidRDefault="00540136" w:rsidP="006B7D3B">
      <w:pPr>
        <w:pStyle w:val="TF-xAvalTTULO"/>
      </w:pPr>
      <w:r>
        <w:br w:type="page"/>
      </w:r>
      <w:r w:rsidRPr="00340EA0">
        <w:lastRenderedPageBreak/>
        <w:t>FORMULÁRIO  DE  avaliação</w:t>
      </w:r>
      <w:r>
        <w:t xml:space="preserve"> SIS</w:t>
      </w:r>
      <w:r w:rsidRPr="00340EA0">
        <w:t xml:space="preserve"> – PROFESSOR TCC I</w:t>
      </w:r>
    </w:p>
    <w:p w14:paraId="0CD334BF" w14:textId="77777777" w:rsidR="00540136" w:rsidRDefault="00540136" w:rsidP="006B7D3B">
      <w:pPr>
        <w:pStyle w:val="TF-xAvalLINHA"/>
      </w:pPr>
      <w:r w:rsidRPr="00320BFA">
        <w:t>Avaliador(a):</w:t>
      </w:r>
      <w:r w:rsidRPr="00320BFA">
        <w:tab/>
      </w:r>
      <w:r w:rsidRPr="006B7D3B">
        <w:t>Maurício Capobianco Lopes</w:t>
      </w:r>
    </w:p>
    <w:p w14:paraId="1D9B4267" w14:textId="77777777" w:rsidR="00540136" w:rsidRPr="00320BFA" w:rsidRDefault="00540136" w:rsidP="006B7D3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6792"/>
        <w:gridCol w:w="768"/>
        <w:gridCol w:w="768"/>
        <w:gridCol w:w="353"/>
      </w:tblGrid>
      <w:tr w:rsidR="00540136" w:rsidRPr="00320BFA" w14:paraId="37124B32" w14:textId="77777777" w:rsidTr="006F6834">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84F3A0A" w14:textId="77777777" w:rsidR="00540136" w:rsidRPr="00320BFA" w:rsidRDefault="00540136" w:rsidP="000814E0">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42727C8E" w14:textId="77777777" w:rsidR="00540136" w:rsidRPr="00320BFA" w:rsidRDefault="00540136" w:rsidP="000814E0">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D213525" w14:textId="77777777" w:rsidR="00540136" w:rsidRPr="00320BFA" w:rsidRDefault="00540136" w:rsidP="000814E0">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E0092F3" w14:textId="77777777" w:rsidR="00540136" w:rsidRPr="00320BFA" w:rsidRDefault="00540136" w:rsidP="000814E0">
            <w:pPr>
              <w:pStyle w:val="TF-xAvalITEMTABELA"/>
            </w:pPr>
            <w:r w:rsidRPr="00320BFA">
              <w:t>não atende</w:t>
            </w:r>
          </w:p>
        </w:tc>
      </w:tr>
      <w:tr w:rsidR="00540136" w:rsidRPr="00320BFA" w14:paraId="73E1BC0D" w14:textId="77777777" w:rsidTr="006F6834">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DB8B9D" w14:textId="77777777" w:rsidR="00540136" w:rsidRPr="00320BFA" w:rsidRDefault="00540136" w:rsidP="006F6834">
            <w:pPr>
              <w:pStyle w:val="TF-xAvalITEMTABELA"/>
            </w:pPr>
            <w:r w:rsidRPr="0000224C">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887E6B2" w14:textId="77777777" w:rsidR="00540136" w:rsidRPr="00320BFA" w:rsidRDefault="00540136" w:rsidP="00FA26AD">
            <w:pPr>
              <w:pStyle w:val="TF-xAvalITEM"/>
              <w:numPr>
                <w:ilvl w:val="0"/>
                <w:numId w:val="28"/>
              </w:numPr>
            </w:pPr>
            <w:r w:rsidRPr="00320BFA">
              <w:t>INTRODUÇÃO</w:t>
            </w:r>
          </w:p>
          <w:p w14:paraId="00A9FA48" w14:textId="77777777" w:rsidR="00540136" w:rsidRPr="00320BFA" w:rsidRDefault="00540136" w:rsidP="006F6834">
            <w:pPr>
              <w:pStyle w:val="TF-xAvalITEMDETALHE"/>
            </w:pPr>
            <w:r w:rsidRPr="00320BFA">
              <w:t>O tema de pesquisa está devidamente contextualizado/delimitado?</w:t>
            </w:r>
          </w:p>
        </w:tc>
        <w:tc>
          <w:tcPr>
            <w:tcW w:w="267" w:type="pct"/>
            <w:tcBorders>
              <w:top w:val="single" w:sz="12" w:space="0" w:color="auto"/>
              <w:left w:val="single" w:sz="4" w:space="0" w:color="auto"/>
              <w:bottom w:val="single" w:sz="4" w:space="0" w:color="auto"/>
              <w:right w:val="single" w:sz="4" w:space="0" w:color="auto"/>
            </w:tcBorders>
          </w:tcPr>
          <w:p w14:paraId="13F357CD" w14:textId="77777777" w:rsidR="00540136" w:rsidRPr="00320BFA" w:rsidRDefault="00540136" w:rsidP="006F6834">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797C1D6D" w14:textId="77777777" w:rsidR="00540136" w:rsidRPr="00320BFA" w:rsidRDefault="00540136" w:rsidP="006F6834">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981CEA8" w14:textId="77777777" w:rsidR="00540136" w:rsidRPr="00320BFA" w:rsidRDefault="00540136" w:rsidP="006F6834">
            <w:pPr>
              <w:ind w:left="709" w:hanging="709"/>
              <w:jc w:val="center"/>
              <w:rPr>
                <w:sz w:val="18"/>
              </w:rPr>
            </w:pPr>
          </w:p>
        </w:tc>
      </w:tr>
      <w:tr w:rsidR="00540136" w:rsidRPr="00320BFA" w14:paraId="5EB1065F" w14:textId="77777777" w:rsidTr="006F6834">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5F82154"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236EDB" w14:textId="77777777" w:rsidR="00540136" w:rsidRPr="00320BFA" w:rsidRDefault="00540136" w:rsidP="006F6834">
            <w:pPr>
              <w:pStyle w:val="TF-xAvalITEMDETALHE"/>
            </w:pPr>
            <w:r w:rsidRPr="00320BFA">
              <w:t>O problema está claramente formulado?</w:t>
            </w:r>
          </w:p>
        </w:tc>
        <w:tc>
          <w:tcPr>
            <w:tcW w:w="267" w:type="pct"/>
            <w:tcBorders>
              <w:top w:val="single" w:sz="4" w:space="0" w:color="auto"/>
              <w:left w:val="single" w:sz="4" w:space="0" w:color="auto"/>
              <w:bottom w:val="single" w:sz="4" w:space="0" w:color="auto"/>
              <w:right w:val="single" w:sz="4" w:space="0" w:color="auto"/>
            </w:tcBorders>
          </w:tcPr>
          <w:p w14:paraId="69608B24" w14:textId="77777777" w:rsidR="00540136" w:rsidRPr="00320BFA" w:rsidRDefault="00540136" w:rsidP="006F6834">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7C6DE23" w14:textId="77777777" w:rsidR="00540136" w:rsidRPr="00320BFA" w:rsidRDefault="00540136" w:rsidP="006F6834">
            <w:pPr>
              <w:ind w:left="709" w:hanging="709"/>
              <w:jc w:val="center"/>
              <w:rPr>
                <w:sz w:val="18"/>
              </w:rPr>
            </w:pPr>
            <w:commentRangeStart w:id="58"/>
            <w:r>
              <w:rPr>
                <w:sz w:val="18"/>
              </w:rPr>
              <w:t>x</w:t>
            </w:r>
            <w:commentRangeEnd w:id="58"/>
            <w:r>
              <w:rPr>
                <w:rStyle w:val="Refdecomentrio"/>
              </w:rPr>
              <w:commentReference w:id="58"/>
            </w:r>
          </w:p>
        </w:tc>
        <w:tc>
          <w:tcPr>
            <w:tcW w:w="266" w:type="pct"/>
            <w:tcBorders>
              <w:top w:val="single" w:sz="4" w:space="0" w:color="auto"/>
              <w:left w:val="single" w:sz="4" w:space="0" w:color="auto"/>
              <w:bottom w:val="single" w:sz="4" w:space="0" w:color="auto"/>
              <w:right w:val="single" w:sz="12" w:space="0" w:color="auto"/>
            </w:tcBorders>
          </w:tcPr>
          <w:p w14:paraId="6344BA6E" w14:textId="77777777" w:rsidR="00540136" w:rsidRPr="00320BFA" w:rsidRDefault="00540136" w:rsidP="006F6834">
            <w:pPr>
              <w:ind w:left="709" w:hanging="709"/>
              <w:jc w:val="center"/>
              <w:rPr>
                <w:sz w:val="18"/>
              </w:rPr>
            </w:pPr>
          </w:p>
        </w:tc>
      </w:tr>
      <w:tr w:rsidR="00540136" w:rsidRPr="00320BFA" w14:paraId="12770CED"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4E4061"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D08A938" w14:textId="77777777" w:rsidR="00540136" w:rsidRPr="00320BFA" w:rsidRDefault="00540136" w:rsidP="00540136">
            <w:pPr>
              <w:pStyle w:val="TF-xAvalITEM"/>
              <w:numPr>
                <w:ilvl w:val="0"/>
                <w:numId w:val="10"/>
              </w:numPr>
            </w:pPr>
            <w:r w:rsidRPr="00320BFA">
              <w:t>OBJETIVOS</w:t>
            </w:r>
          </w:p>
          <w:p w14:paraId="5050BD55" w14:textId="77777777" w:rsidR="00540136" w:rsidRPr="00320BFA" w:rsidRDefault="00540136" w:rsidP="006F6834">
            <w:pPr>
              <w:pStyle w:val="TF-xAvalITEMDETALHE"/>
            </w:pPr>
            <w:r w:rsidRPr="00320BFA">
              <w:t>O objetivo principal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447C469D"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EADBB9D"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037A49" w14:textId="77777777" w:rsidR="00540136" w:rsidRPr="00320BFA" w:rsidRDefault="00540136" w:rsidP="006F6834">
            <w:pPr>
              <w:ind w:left="709" w:hanging="709"/>
              <w:jc w:val="center"/>
              <w:rPr>
                <w:sz w:val="18"/>
              </w:rPr>
            </w:pPr>
          </w:p>
        </w:tc>
      </w:tr>
      <w:tr w:rsidR="00540136" w:rsidRPr="00320BFA" w14:paraId="332BA782" w14:textId="77777777" w:rsidTr="006F6834">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C37A1BB"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D4487A1" w14:textId="77777777" w:rsidR="00540136" w:rsidRPr="00320BFA" w:rsidRDefault="00540136" w:rsidP="006F6834">
            <w:pPr>
              <w:pStyle w:val="TF-xAvalITEMDETALHE"/>
            </w:pPr>
            <w:r w:rsidRPr="00320BFA">
              <w:t xml:space="preserve">Os objetivos específicos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49141FB4"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4110BBE"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FC3936" w14:textId="77777777" w:rsidR="00540136" w:rsidRPr="00320BFA" w:rsidRDefault="00540136" w:rsidP="006F6834">
            <w:pPr>
              <w:ind w:left="709" w:hanging="709"/>
              <w:jc w:val="center"/>
              <w:rPr>
                <w:sz w:val="18"/>
              </w:rPr>
            </w:pPr>
          </w:p>
        </w:tc>
      </w:tr>
      <w:tr w:rsidR="00540136" w:rsidRPr="00320BFA" w14:paraId="173E64EE" w14:textId="77777777" w:rsidTr="006F6834">
        <w:trPr>
          <w:cantSplit/>
          <w:trHeight w:val="413"/>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CC5E65E"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236A35" w14:textId="77777777" w:rsidR="00540136" w:rsidRPr="00320BFA" w:rsidRDefault="00540136" w:rsidP="00540136">
            <w:pPr>
              <w:pStyle w:val="TF-xAvalITEM"/>
              <w:numPr>
                <w:ilvl w:val="0"/>
                <w:numId w:val="10"/>
              </w:numPr>
            </w:pPr>
            <w:r w:rsidRPr="00320BFA">
              <w:t>TRABALHOS CORRELATOS</w:t>
            </w:r>
          </w:p>
          <w:p w14:paraId="4CAE46B9" w14:textId="77777777" w:rsidR="00540136" w:rsidRPr="00320BFA" w:rsidRDefault="00540136" w:rsidP="006F6834">
            <w:pPr>
              <w:pStyle w:val="TF-xAvalITEMDETALHE"/>
            </w:pPr>
            <w:r w:rsidRPr="00320BFA">
              <w:t>São apresentados trabalhos correlatos, bem como descritas as principais funcionalidades e os pontos fortes e fracos?</w:t>
            </w:r>
          </w:p>
        </w:tc>
        <w:tc>
          <w:tcPr>
            <w:tcW w:w="267" w:type="pct"/>
            <w:tcBorders>
              <w:top w:val="single" w:sz="4" w:space="0" w:color="auto"/>
              <w:left w:val="single" w:sz="4" w:space="0" w:color="auto"/>
              <w:bottom w:val="single" w:sz="4" w:space="0" w:color="auto"/>
              <w:right w:val="single" w:sz="4" w:space="0" w:color="auto"/>
            </w:tcBorders>
          </w:tcPr>
          <w:p w14:paraId="54DC0E62"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920A404"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440DBD6" w14:textId="77777777" w:rsidR="00540136" w:rsidRPr="00320BFA" w:rsidRDefault="00540136" w:rsidP="006F6834">
            <w:pPr>
              <w:ind w:left="709" w:hanging="709"/>
              <w:jc w:val="center"/>
              <w:rPr>
                <w:sz w:val="18"/>
              </w:rPr>
            </w:pPr>
          </w:p>
        </w:tc>
      </w:tr>
      <w:tr w:rsidR="00540136" w:rsidRPr="00320BFA" w14:paraId="74B1FFD9"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B2BD2D"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104277" w14:textId="77777777" w:rsidR="00540136" w:rsidRPr="00320BFA" w:rsidRDefault="00540136" w:rsidP="00540136">
            <w:pPr>
              <w:pStyle w:val="TF-xAvalITEM"/>
              <w:numPr>
                <w:ilvl w:val="0"/>
                <w:numId w:val="10"/>
              </w:numPr>
            </w:pPr>
            <w:r w:rsidRPr="00320BFA">
              <w:t>JUSTIFICATIVA</w:t>
            </w:r>
          </w:p>
          <w:p w14:paraId="65D27DE9" w14:textId="77777777" w:rsidR="00540136" w:rsidRPr="00320BFA" w:rsidRDefault="00540136" w:rsidP="006F6834">
            <w:pPr>
              <w:pStyle w:val="TF-xAvalITEMDETALHE"/>
            </w:pPr>
            <w:r w:rsidRPr="00320BFA">
              <w:t>Foi apresentado e discutido um quadro relacionando os trabalhos correlatos e suas principais funcionalidades com a proposta apresentada?</w:t>
            </w:r>
          </w:p>
        </w:tc>
        <w:tc>
          <w:tcPr>
            <w:tcW w:w="267" w:type="pct"/>
            <w:tcBorders>
              <w:top w:val="single" w:sz="4" w:space="0" w:color="auto"/>
              <w:left w:val="single" w:sz="4" w:space="0" w:color="auto"/>
              <w:bottom w:val="single" w:sz="4" w:space="0" w:color="auto"/>
              <w:right w:val="single" w:sz="4" w:space="0" w:color="auto"/>
            </w:tcBorders>
          </w:tcPr>
          <w:p w14:paraId="573533B4"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F0D54FC"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D822429" w14:textId="77777777" w:rsidR="00540136" w:rsidRPr="00320BFA" w:rsidRDefault="00540136" w:rsidP="006F6834">
            <w:pPr>
              <w:ind w:left="709" w:hanging="709"/>
              <w:jc w:val="center"/>
              <w:rPr>
                <w:sz w:val="18"/>
              </w:rPr>
            </w:pPr>
          </w:p>
        </w:tc>
      </w:tr>
      <w:tr w:rsidR="00540136" w:rsidRPr="00320BFA" w14:paraId="343C74A0"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B1288E"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6DD231" w14:textId="77777777" w:rsidR="00540136" w:rsidRPr="00320BFA" w:rsidRDefault="00540136" w:rsidP="006F6834">
            <w:pPr>
              <w:pStyle w:val="TF-xAvalITEMDETALHE"/>
            </w:pPr>
            <w:r w:rsidRPr="00320BFA">
              <w:t>São apresentados argumentos científicos, técnicos ou metodológicos que justificam a proposta?</w:t>
            </w:r>
          </w:p>
        </w:tc>
        <w:tc>
          <w:tcPr>
            <w:tcW w:w="267" w:type="pct"/>
            <w:tcBorders>
              <w:top w:val="single" w:sz="4" w:space="0" w:color="auto"/>
              <w:left w:val="single" w:sz="4" w:space="0" w:color="auto"/>
              <w:bottom w:val="single" w:sz="4" w:space="0" w:color="auto"/>
              <w:right w:val="single" w:sz="4" w:space="0" w:color="auto"/>
            </w:tcBorders>
          </w:tcPr>
          <w:p w14:paraId="3E2545FE"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6FAF0D9"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3F68AEC" w14:textId="77777777" w:rsidR="00540136" w:rsidRPr="00320BFA" w:rsidRDefault="00540136" w:rsidP="006F6834">
            <w:pPr>
              <w:ind w:left="709" w:hanging="709"/>
              <w:jc w:val="center"/>
              <w:rPr>
                <w:sz w:val="18"/>
              </w:rPr>
            </w:pPr>
          </w:p>
        </w:tc>
      </w:tr>
      <w:tr w:rsidR="00540136" w:rsidRPr="00320BFA" w14:paraId="0C212F5D"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E52DF64"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50BAD3" w14:textId="77777777" w:rsidR="00540136" w:rsidRPr="00320BFA" w:rsidRDefault="00540136" w:rsidP="006F6834">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01BECAB"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A5348EB"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8212F52" w14:textId="77777777" w:rsidR="00540136" w:rsidRPr="00320BFA" w:rsidRDefault="00540136" w:rsidP="006F6834">
            <w:pPr>
              <w:ind w:left="709" w:hanging="709"/>
              <w:jc w:val="center"/>
              <w:rPr>
                <w:sz w:val="18"/>
              </w:rPr>
            </w:pPr>
          </w:p>
        </w:tc>
      </w:tr>
      <w:tr w:rsidR="00540136" w:rsidRPr="00320BFA" w14:paraId="44612246"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22BCB4"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FAE2EE3" w14:textId="77777777" w:rsidR="00540136" w:rsidRPr="00320BFA" w:rsidRDefault="00540136" w:rsidP="00540136">
            <w:pPr>
              <w:pStyle w:val="TF-xAvalITEM"/>
              <w:numPr>
                <w:ilvl w:val="0"/>
                <w:numId w:val="10"/>
              </w:numPr>
            </w:pPr>
            <w:r w:rsidRPr="00320BFA">
              <w:t>REQUISITOS PRINCIPAIS DO PROBLEMA A SER TRABALHADO</w:t>
            </w:r>
          </w:p>
          <w:p w14:paraId="5849B113" w14:textId="77777777" w:rsidR="00540136" w:rsidRPr="00320BFA" w:rsidRDefault="00540136" w:rsidP="006F6834">
            <w:pPr>
              <w:pStyle w:val="TF-xAvalITEMDETALHE"/>
            </w:pPr>
            <w:r w:rsidRPr="00320BFA">
              <w:t xml:space="preserve">Os requisitos funcionais e não funcionais foram claramente descritos?  </w:t>
            </w:r>
          </w:p>
        </w:tc>
        <w:tc>
          <w:tcPr>
            <w:tcW w:w="267" w:type="pct"/>
            <w:tcBorders>
              <w:top w:val="single" w:sz="4" w:space="0" w:color="auto"/>
              <w:left w:val="single" w:sz="4" w:space="0" w:color="auto"/>
              <w:bottom w:val="single" w:sz="4" w:space="0" w:color="auto"/>
              <w:right w:val="single" w:sz="4" w:space="0" w:color="auto"/>
            </w:tcBorders>
          </w:tcPr>
          <w:p w14:paraId="1E1B146D"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FEB4A01"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082C8E0" w14:textId="77777777" w:rsidR="00540136" w:rsidRPr="00320BFA" w:rsidRDefault="00540136" w:rsidP="006F6834">
            <w:pPr>
              <w:ind w:left="709" w:hanging="709"/>
              <w:jc w:val="center"/>
              <w:rPr>
                <w:sz w:val="18"/>
              </w:rPr>
            </w:pPr>
          </w:p>
        </w:tc>
      </w:tr>
      <w:tr w:rsidR="00540136" w:rsidRPr="00320BFA" w14:paraId="44A37F76" w14:textId="77777777" w:rsidTr="006F6834">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6CBCA8"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F8E6215" w14:textId="77777777" w:rsidR="00540136" w:rsidRPr="00320BFA" w:rsidRDefault="00540136" w:rsidP="00540136">
            <w:pPr>
              <w:pStyle w:val="TF-xAvalITEM"/>
              <w:numPr>
                <w:ilvl w:val="0"/>
                <w:numId w:val="10"/>
              </w:numPr>
            </w:pPr>
            <w:r w:rsidRPr="00320BFA">
              <w:t>METODOLOGIA</w:t>
            </w:r>
          </w:p>
          <w:p w14:paraId="04558C6F" w14:textId="77777777" w:rsidR="00540136" w:rsidRPr="00320BFA" w:rsidRDefault="00540136" w:rsidP="006F6834">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60F938C4"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403AB1E"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C877AA" w14:textId="77777777" w:rsidR="00540136" w:rsidRPr="00320BFA" w:rsidRDefault="00540136" w:rsidP="006F6834">
            <w:pPr>
              <w:ind w:left="709" w:hanging="709"/>
              <w:jc w:val="center"/>
              <w:rPr>
                <w:sz w:val="18"/>
              </w:rPr>
            </w:pPr>
          </w:p>
        </w:tc>
      </w:tr>
      <w:tr w:rsidR="00540136" w:rsidRPr="00320BFA" w14:paraId="26C5A5FD" w14:textId="77777777" w:rsidTr="006F6834">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5DAF61"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81DEA16" w14:textId="77777777" w:rsidR="00540136" w:rsidRPr="00320BFA" w:rsidRDefault="00540136" w:rsidP="006F6834">
            <w:pPr>
              <w:pStyle w:val="TF-xAvalITEMDETALHE"/>
            </w:pPr>
            <w:r w:rsidRPr="00320BFA">
              <w:t>Os métodos, recursos e o cronograma estão devidamente apresentados e são compatíveis com a metodologia proposta?</w:t>
            </w:r>
          </w:p>
        </w:tc>
        <w:tc>
          <w:tcPr>
            <w:tcW w:w="267" w:type="pct"/>
            <w:tcBorders>
              <w:top w:val="single" w:sz="4" w:space="0" w:color="auto"/>
              <w:left w:val="single" w:sz="4" w:space="0" w:color="auto"/>
              <w:bottom w:val="single" w:sz="4" w:space="0" w:color="auto"/>
              <w:right w:val="single" w:sz="4" w:space="0" w:color="auto"/>
            </w:tcBorders>
          </w:tcPr>
          <w:p w14:paraId="0EAA43A2"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F15812"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9CC898D" w14:textId="77777777" w:rsidR="00540136" w:rsidRPr="00320BFA" w:rsidRDefault="00540136" w:rsidP="006F6834">
            <w:pPr>
              <w:ind w:left="709" w:hanging="709"/>
              <w:jc w:val="center"/>
              <w:rPr>
                <w:sz w:val="18"/>
              </w:rPr>
            </w:pPr>
          </w:p>
        </w:tc>
      </w:tr>
      <w:tr w:rsidR="00540136" w:rsidRPr="00320BFA" w14:paraId="1D1ECD7B" w14:textId="77777777" w:rsidTr="006F6834">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7DA47E"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A1C377B" w14:textId="77777777" w:rsidR="00540136" w:rsidRPr="00320BFA" w:rsidRDefault="00540136" w:rsidP="00540136">
            <w:pPr>
              <w:pStyle w:val="TF-xAvalITEM"/>
              <w:numPr>
                <w:ilvl w:val="0"/>
                <w:numId w:val="10"/>
              </w:numPr>
            </w:pPr>
            <w:r w:rsidRPr="00320BFA">
              <w:t>REVISÃO BIBLIOGRÁFICA</w:t>
            </w:r>
            <w:r>
              <w:t xml:space="preserve"> (atenção para a diferença de conteúdo entre projeto e pré-projeto)</w:t>
            </w:r>
          </w:p>
          <w:p w14:paraId="2789755A" w14:textId="77777777" w:rsidR="00540136" w:rsidRPr="00320BFA" w:rsidRDefault="00540136" w:rsidP="006F6834">
            <w:pPr>
              <w:pStyle w:val="TF-xAvalITEMDETALHE"/>
            </w:pPr>
            <w:r w:rsidRPr="00320BFA">
              <w:t>Os assuntos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F67C759"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B579061"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4A940E" w14:textId="77777777" w:rsidR="00540136" w:rsidRPr="00320BFA" w:rsidRDefault="00540136" w:rsidP="006F6834">
            <w:pPr>
              <w:ind w:left="709" w:hanging="709"/>
              <w:jc w:val="center"/>
              <w:rPr>
                <w:sz w:val="18"/>
              </w:rPr>
            </w:pPr>
          </w:p>
        </w:tc>
      </w:tr>
      <w:tr w:rsidR="00540136" w:rsidRPr="00320BFA" w14:paraId="14FA63E2" w14:textId="77777777" w:rsidTr="006F6834">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BDACD8" w14:textId="77777777" w:rsidR="00540136" w:rsidRPr="00320BFA" w:rsidRDefault="00540136" w:rsidP="006F6834">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49CA70C" w14:textId="77777777" w:rsidR="00540136" w:rsidRPr="00320BFA" w:rsidRDefault="00540136" w:rsidP="006F6834">
            <w:pPr>
              <w:pStyle w:val="TF-xAvalITEMDETALHE"/>
            </w:pPr>
            <w:r w:rsidRPr="00320BFA">
              <w:t>As referências contemplam adequadamente os assuntos abordados (são indicadas obras atualizadas e as mais importantes da área)?</w:t>
            </w:r>
          </w:p>
        </w:tc>
        <w:tc>
          <w:tcPr>
            <w:tcW w:w="267" w:type="pct"/>
            <w:tcBorders>
              <w:top w:val="single" w:sz="4" w:space="0" w:color="auto"/>
              <w:left w:val="single" w:sz="4" w:space="0" w:color="auto"/>
              <w:bottom w:val="single" w:sz="12" w:space="0" w:color="auto"/>
              <w:right w:val="single" w:sz="4" w:space="0" w:color="auto"/>
            </w:tcBorders>
          </w:tcPr>
          <w:p w14:paraId="28C14343"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193E3B42"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03740542" w14:textId="77777777" w:rsidR="00540136" w:rsidRPr="00320BFA" w:rsidRDefault="00540136" w:rsidP="006F6834">
            <w:pPr>
              <w:ind w:left="709" w:hanging="709"/>
              <w:jc w:val="center"/>
              <w:rPr>
                <w:sz w:val="18"/>
              </w:rPr>
            </w:pPr>
          </w:p>
        </w:tc>
      </w:tr>
      <w:tr w:rsidR="00540136" w:rsidRPr="00320BFA" w14:paraId="43FA569D" w14:textId="77777777" w:rsidTr="006F6834">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4D6A3B3" w14:textId="77777777" w:rsidR="00540136" w:rsidRPr="00320BFA" w:rsidRDefault="00540136" w:rsidP="006F6834">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952F8A0" w14:textId="77777777" w:rsidR="00540136" w:rsidRPr="00320BFA" w:rsidRDefault="00540136" w:rsidP="00540136">
            <w:pPr>
              <w:pStyle w:val="TF-xAvalITEM"/>
              <w:numPr>
                <w:ilvl w:val="0"/>
                <w:numId w:val="10"/>
              </w:numPr>
            </w:pPr>
            <w:r w:rsidRPr="00320BFA">
              <w:t>LINGUAGEM USADA (redação)</w:t>
            </w:r>
          </w:p>
          <w:p w14:paraId="1F18C980" w14:textId="77777777" w:rsidR="00540136" w:rsidRPr="00320BFA" w:rsidRDefault="00540136" w:rsidP="006F6834">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14F6EFE5" w14:textId="77777777" w:rsidR="00540136" w:rsidRPr="00320BFA" w:rsidRDefault="00540136" w:rsidP="006F6834">
            <w:pPr>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605DE71A" w14:textId="77777777" w:rsidR="00540136" w:rsidRPr="00320BFA" w:rsidRDefault="00540136" w:rsidP="006F6834">
            <w:pPr>
              <w:ind w:left="709" w:hanging="709"/>
              <w:jc w:val="center"/>
              <w:rPr>
                <w:sz w:val="18"/>
              </w:rPr>
            </w:pPr>
            <w:commentRangeStart w:id="59"/>
            <w:r>
              <w:rPr>
                <w:sz w:val="18"/>
              </w:rPr>
              <w:t>x</w:t>
            </w:r>
            <w:commentRangeEnd w:id="59"/>
            <w:r>
              <w:rPr>
                <w:rStyle w:val="Refdecomentrio"/>
              </w:rPr>
              <w:commentReference w:id="59"/>
            </w:r>
          </w:p>
        </w:tc>
        <w:tc>
          <w:tcPr>
            <w:tcW w:w="266" w:type="pct"/>
            <w:tcBorders>
              <w:top w:val="single" w:sz="12" w:space="0" w:color="auto"/>
              <w:left w:val="single" w:sz="4" w:space="0" w:color="auto"/>
              <w:bottom w:val="single" w:sz="4" w:space="0" w:color="auto"/>
              <w:right w:val="single" w:sz="12" w:space="0" w:color="auto"/>
            </w:tcBorders>
          </w:tcPr>
          <w:p w14:paraId="0D77B228" w14:textId="77777777" w:rsidR="00540136" w:rsidRPr="00320BFA" w:rsidRDefault="00540136" w:rsidP="006F6834">
            <w:pPr>
              <w:ind w:left="709" w:hanging="709"/>
              <w:jc w:val="center"/>
              <w:rPr>
                <w:sz w:val="18"/>
              </w:rPr>
            </w:pPr>
          </w:p>
        </w:tc>
      </w:tr>
      <w:tr w:rsidR="00540136" w:rsidRPr="00320BFA" w14:paraId="0487E987"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D993B5"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7047C51" w14:textId="77777777" w:rsidR="00540136" w:rsidRPr="00320BFA" w:rsidRDefault="00540136" w:rsidP="006F6834">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4222091D" w14:textId="77777777" w:rsidR="00540136" w:rsidRPr="00320BFA" w:rsidRDefault="00540136" w:rsidP="006F6834">
            <w:pPr>
              <w:ind w:left="709" w:hanging="709"/>
              <w:jc w:val="center"/>
              <w:rPr>
                <w:sz w:val="18"/>
              </w:rPr>
            </w:pPr>
            <w:commentRangeStart w:id="60"/>
            <w:r>
              <w:rPr>
                <w:sz w:val="18"/>
              </w:rPr>
              <w:t>x</w:t>
            </w:r>
            <w:commentRangeEnd w:id="60"/>
            <w:r>
              <w:rPr>
                <w:rStyle w:val="Refdecomentrio"/>
              </w:rPr>
              <w:commentReference w:id="60"/>
            </w:r>
          </w:p>
        </w:tc>
        <w:tc>
          <w:tcPr>
            <w:tcW w:w="269" w:type="pct"/>
            <w:tcBorders>
              <w:top w:val="single" w:sz="4" w:space="0" w:color="auto"/>
              <w:left w:val="single" w:sz="4" w:space="0" w:color="auto"/>
              <w:bottom w:val="single" w:sz="4" w:space="0" w:color="auto"/>
              <w:right w:val="single" w:sz="4" w:space="0" w:color="auto"/>
            </w:tcBorders>
          </w:tcPr>
          <w:p w14:paraId="2EC487A3"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494337C" w14:textId="77777777" w:rsidR="00540136" w:rsidRPr="00320BFA" w:rsidRDefault="00540136" w:rsidP="006F6834">
            <w:pPr>
              <w:ind w:left="709" w:hanging="709"/>
              <w:jc w:val="center"/>
              <w:rPr>
                <w:sz w:val="18"/>
              </w:rPr>
            </w:pPr>
          </w:p>
        </w:tc>
      </w:tr>
      <w:tr w:rsidR="00540136" w:rsidRPr="00320BFA" w14:paraId="195DF1B8"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D168C79"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517F326" w14:textId="77777777" w:rsidR="00540136" w:rsidRPr="00320BFA" w:rsidRDefault="00540136" w:rsidP="00540136">
            <w:pPr>
              <w:pStyle w:val="TF-xAvalITEM"/>
              <w:numPr>
                <w:ilvl w:val="0"/>
                <w:numId w:val="10"/>
              </w:numPr>
            </w:pPr>
            <w:r w:rsidRPr="00320BFA">
              <w:t>ORGANIZAÇÃO E APRESENTAÇÃO GRÁFICA DO TEXTO</w:t>
            </w:r>
          </w:p>
          <w:p w14:paraId="52D7AF94" w14:textId="77777777" w:rsidR="00540136" w:rsidRPr="00320BFA" w:rsidRDefault="00540136" w:rsidP="006F6834">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37779223"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12E2C99"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371A1ED" w14:textId="77777777" w:rsidR="00540136" w:rsidRPr="00320BFA" w:rsidRDefault="00540136" w:rsidP="006F6834">
            <w:pPr>
              <w:ind w:left="709" w:hanging="709"/>
              <w:jc w:val="center"/>
              <w:rPr>
                <w:sz w:val="18"/>
              </w:rPr>
            </w:pPr>
          </w:p>
        </w:tc>
      </w:tr>
      <w:tr w:rsidR="00540136" w:rsidRPr="00320BFA" w14:paraId="7F37637F"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0EDF02"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98E2E4A" w14:textId="77777777" w:rsidR="00540136" w:rsidRPr="00320BFA" w:rsidRDefault="00540136" w:rsidP="00540136">
            <w:pPr>
              <w:pStyle w:val="TF-xAvalITEM"/>
              <w:numPr>
                <w:ilvl w:val="0"/>
                <w:numId w:val="10"/>
              </w:numPr>
            </w:pPr>
            <w:r w:rsidRPr="00320BFA">
              <w:t>ILUSTRAÇÕES (figuras, quadros, tabelas)</w:t>
            </w:r>
          </w:p>
          <w:p w14:paraId="2E928934" w14:textId="77777777" w:rsidR="00540136" w:rsidRPr="00320BFA" w:rsidRDefault="00540136" w:rsidP="006F6834">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46A64BD5" w14:textId="77777777" w:rsidR="00540136" w:rsidRPr="00320BFA" w:rsidRDefault="00540136" w:rsidP="006F6834">
            <w:pPr>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4B81034" w14:textId="77777777" w:rsidR="00540136" w:rsidRPr="00320BFA" w:rsidRDefault="00540136" w:rsidP="006F6834">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529553" w14:textId="77777777" w:rsidR="00540136" w:rsidRPr="00320BFA" w:rsidRDefault="00540136" w:rsidP="006F6834">
            <w:pPr>
              <w:spacing w:before="80" w:after="80"/>
              <w:ind w:left="709" w:hanging="709"/>
              <w:jc w:val="center"/>
              <w:rPr>
                <w:sz w:val="18"/>
              </w:rPr>
            </w:pPr>
          </w:p>
        </w:tc>
      </w:tr>
      <w:tr w:rsidR="00540136" w:rsidRPr="00320BFA" w14:paraId="3D73B9A3" w14:textId="77777777" w:rsidTr="006F6834">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F0F0E2"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855B763" w14:textId="77777777" w:rsidR="00540136" w:rsidRPr="00320BFA" w:rsidRDefault="00540136" w:rsidP="00540136">
            <w:pPr>
              <w:pStyle w:val="TF-xAvalITEM"/>
              <w:numPr>
                <w:ilvl w:val="0"/>
                <w:numId w:val="10"/>
              </w:numPr>
            </w:pPr>
            <w:r w:rsidRPr="00320BFA">
              <w:t>REFERÊNCIAS E CITAÇÕES</w:t>
            </w:r>
          </w:p>
          <w:p w14:paraId="6B692E06" w14:textId="77777777" w:rsidR="00540136" w:rsidRPr="00320BFA" w:rsidRDefault="00540136" w:rsidP="006F6834">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3D178CF3" w14:textId="77777777" w:rsidR="00540136" w:rsidRPr="00320BFA" w:rsidRDefault="00540136" w:rsidP="006F6834">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B8707FD" w14:textId="77777777" w:rsidR="00540136" w:rsidRPr="00320BFA" w:rsidRDefault="00540136" w:rsidP="006F6834">
            <w:pPr>
              <w:ind w:left="709" w:hanging="709"/>
              <w:jc w:val="center"/>
              <w:rPr>
                <w:sz w:val="18"/>
              </w:rPr>
            </w:pPr>
            <w:commentRangeStart w:id="61"/>
            <w:r>
              <w:rPr>
                <w:sz w:val="18"/>
              </w:rPr>
              <w:t>x</w:t>
            </w:r>
            <w:commentRangeEnd w:id="61"/>
            <w:r>
              <w:rPr>
                <w:rStyle w:val="Refdecomentrio"/>
              </w:rPr>
              <w:commentReference w:id="61"/>
            </w:r>
          </w:p>
        </w:tc>
        <w:tc>
          <w:tcPr>
            <w:tcW w:w="266" w:type="pct"/>
            <w:tcBorders>
              <w:top w:val="single" w:sz="4" w:space="0" w:color="auto"/>
              <w:left w:val="single" w:sz="4" w:space="0" w:color="auto"/>
              <w:bottom w:val="single" w:sz="4" w:space="0" w:color="auto"/>
              <w:right w:val="single" w:sz="12" w:space="0" w:color="auto"/>
            </w:tcBorders>
          </w:tcPr>
          <w:p w14:paraId="164A5A37" w14:textId="77777777" w:rsidR="00540136" w:rsidRPr="00320BFA" w:rsidRDefault="00540136" w:rsidP="006F6834">
            <w:pPr>
              <w:ind w:left="709" w:hanging="709"/>
              <w:jc w:val="center"/>
              <w:rPr>
                <w:sz w:val="18"/>
              </w:rPr>
            </w:pPr>
          </w:p>
        </w:tc>
      </w:tr>
      <w:tr w:rsidR="00540136" w:rsidRPr="00320BFA" w14:paraId="18B43C65" w14:textId="77777777" w:rsidTr="006F6834">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BA56AE6" w14:textId="77777777" w:rsidR="00540136" w:rsidRPr="00320BFA" w:rsidRDefault="00540136" w:rsidP="006F6834">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402B460" w14:textId="77777777" w:rsidR="00540136" w:rsidRPr="00320BFA" w:rsidRDefault="00540136" w:rsidP="006F6834">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66CE90E7" w14:textId="77777777" w:rsidR="00540136" w:rsidRPr="00320BFA" w:rsidRDefault="00540136" w:rsidP="006F6834">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D99D971" w14:textId="77777777" w:rsidR="00540136" w:rsidRPr="00320BFA" w:rsidRDefault="00540136" w:rsidP="006F6834">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23790A1" w14:textId="77777777" w:rsidR="00540136" w:rsidRPr="00320BFA" w:rsidRDefault="00540136" w:rsidP="006F6834">
            <w:pPr>
              <w:ind w:left="709" w:hanging="709"/>
              <w:jc w:val="center"/>
              <w:rPr>
                <w:sz w:val="18"/>
              </w:rPr>
            </w:pPr>
          </w:p>
        </w:tc>
      </w:tr>
      <w:tr w:rsidR="00540136" w:rsidRPr="00320BFA" w14:paraId="3265CD97" w14:textId="77777777" w:rsidTr="006F6834">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7DA23E" w14:textId="77777777" w:rsidR="00540136" w:rsidRPr="00320BFA" w:rsidRDefault="00540136" w:rsidP="006F6834">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FC5FD2A" w14:textId="77777777" w:rsidR="00540136" w:rsidRPr="00320BFA" w:rsidRDefault="00540136" w:rsidP="006F6834">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798E0986" w14:textId="77777777" w:rsidR="00540136" w:rsidRPr="00320BFA" w:rsidRDefault="00540136" w:rsidP="006F6834">
            <w:pPr>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59104EA4" w14:textId="77777777" w:rsidR="00540136" w:rsidRPr="00320BFA" w:rsidRDefault="00540136" w:rsidP="006F6834">
            <w:pPr>
              <w:ind w:left="709" w:hanging="709"/>
              <w:jc w:val="center"/>
              <w:rPr>
                <w:sz w:val="18"/>
              </w:rPr>
            </w:pPr>
            <w:commentRangeStart w:id="62"/>
            <w:r>
              <w:rPr>
                <w:sz w:val="18"/>
              </w:rPr>
              <w:t>x</w:t>
            </w:r>
            <w:commentRangeEnd w:id="62"/>
            <w:r>
              <w:rPr>
                <w:rStyle w:val="Refdecomentrio"/>
              </w:rPr>
              <w:commentReference w:id="62"/>
            </w:r>
          </w:p>
        </w:tc>
        <w:tc>
          <w:tcPr>
            <w:tcW w:w="266" w:type="pct"/>
            <w:tcBorders>
              <w:top w:val="single" w:sz="4" w:space="0" w:color="auto"/>
              <w:left w:val="single" w:sz="4" w:space="0" w:color="auto"/>
              <w:bottom w:val="single" w:sz="12" w:space="0" w:color="auto"/>
              <w:right w:val="single" w:sz="12" w:space="0" w:color="auto"/>
            </w:tcBorders>
          </w:tcPr>
          <w:p w14:paraId="61A5D83F" w14:textId="77777777" w:rsidR="00540136" w:rsidRPr="00320BFA" w:rsidRDefault="00540136" w:rsidP="006F6834">
            <w:pPr>
              <w:ind w:left="709" w:hanging="709"/>
              <w:jc w:val="center"/>
              <w:rPr>
                <w:sz w:val="18"/>
              </w:rPr>
            </w:pPr>
          </w:p>
        </w:tc>
      </w:tr>
    </w:tbl>
    <w:p w14:paraId="068CF87E" w14:textId="77777777" w:rsidR="00540136" w:rsidRDefault="00540136" w:rsidP="006B7D3B">
      <w:pPr>
        <w:pStyle w:val="TF-xAvalTTULO"/>
        <w:ind w:left="0" w:firstLine="0"/>
        <w:jc w:val="left"/>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540136" w:rsidRPr="00320BFA" w14:paraId="5F5D02CE" w14:textId="77777777" w:rsidTr="000C21AD">
        <w:trPr>
          <w:cantSplit/>
          <w:jc w:val="center"/>
        </w:trPr>
        <w:tc>
          <w:tcPr>
            <w:tcW w:w="5000" w:type="pct"/>
            <w:gridSpan w:val="3"/>
            <w:tcBorders>
              <w:top w:val="single" w:sz="12" w:space="0" w:color="auto"/>
              <w:left w:val="single" w:sz="12" w:space="0" w:color="auto"/>
              <w:bottom w:val="nil"/>
              <w:right w:val="single" w:sz="12" w:space="0" w:color="auto"/>
            </w:tcBorders>
            <w:hideMark/>
          </w:tcPr>
          <w:p w14:paraId="6925BD0F" w14:textId="77777777" w:rsidR="00540136" w:rsidRPr="00320BFA" w:rsidRDefault="00540136" w:rsidP="000C21AD">
            <w:pPr>
              <w:spacing w:before="60"/>
              <w:jc w:val="both"/>
              <w:rPr>
                <w:sz w:val="18"/>
              </w:rPr>
            </w:pPr>
            <w:r w:rsidRPr="00320BFA">
              <w:rPr>
                <w:sz w:val="18"/>
              </w:rPr>
              <w:t>O projeto de TCC será reprovado se:</w:t>
            </w:r>
          </w:p>
          <w:p w14:paraId="67D2C6A2" w14:textId="77777777" w:rsidR="00540136" w:rsidRPr="00320BFA" w:rsidRDefault="00540136" w:rsidP="00540136">
            <w:pPr>
              <w:numPr>
                <w:ilvl w:val="0"/>
                <w:numId w:val="13"/>
              </w:numPr>
              <w:ind w:left="357" w:hanging="357"/>
              <w:jc w:val="both"/>
              <w:rPr>
                <w:sz w:val="18"/>
              </w:rPr>
            </w:pPr>
            <w:r w:rsidRPr="00320BFA">
              <w:rPr>
                <w:sz w:val="18"/>
              </w:rPr>
              <w:t>qualquer um dos itens tiver resposta NÃO ATENDE;</w:t>
            </w:r>
          </w:p>
          <w:p w14:paraId="1C1B1B0E" w14:textId="77777777" w:rsidR="00540136" w:rsidRPr="00320BFA" w:rsidRDefault="00540136" w:rsidP="00540136">
            <w:pPr>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6E9B8A2" w14:textId="77777777" w:rsidR="00540136" w:rsidRPr="00320BFA" w:rsidRDefault="00540136" w:rsidP="00540136">
            <w:pPr>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540136" w:rsidRPr="00320BFA" w14:paraId="68BC2104" w14:textId="77777777" w:rsidTr="000C21AD">
        <w:trPr>
          <w:cantSplit/>
          <w:jc w:val="center"/>
        </w:trPr>
        <w:tc>
          <w:tcPr>
            <w:tcW w:w="1250" w:type="pct"/>
            <w:tcBorders>
              <w:top w:val="nil"/>
              <w:left w:val="single" w:sz="12" w:space="0" w:color="auto"/>
              <w:bottom w:val="single" w:sz="12" w:space="0" w:color="auto"/>
              <w:right w:val="nil"/>
            </w:tcBorders>
            <w:hideMark/>
          </w:tcPr>
          <w:p w14:paraId="0E417E84" w14:textId="77777777" w:rsidR="00540136" w:rsidRPr="00320BFA" w:rsidRDefault="00540136" w:rsidP="000C21AD">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19F5417" w14:textId="77777777" w:rsidR="00540136" w:rsidRPr="00320BFA" w:rsidRDefault="00540136" w:rsidP="000C21AD">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869AA6E" w14:textId="77777777" w:rsidR="00540136" w:rsidRPr="00320BFA" w:rsidRDefault="00540136" w:rsidP="000C21AD">
            <w:pPr>
              <w:spacing w:before="60" w:after="60"/>
              <w:jc w:val="center"/>
              <w:rPr>
                <w:sz w:val="20"/>
              </w:rPr>
            </w:pPr>
            <w:r w:rsidRPr="00320BFA">
              <w:rPr>
                <w:sz w:val="20"/>
              </w:rPr>
              <w:t>(      ) REPROVADO</w:t>
            </w:r>
          </w:p>
        </w:tc>
      </w:tr>
    </w:tbl>
    <w:p w14:paraId="144B80B4" w14:textId="77777777" w:rsidR="00540136" w:rsidRDefault="00540136">
      <w:pPr>
        <w:rPr>
          <w:szCs w:val="20"/>
        </w:rPr>
      </w:pPr>
    </w:p>
    <w:p w14:paraId="583D2D9E" w14:textId="4F7E829B" w:rsidR="00540136" w:rsidRPr="00540136" w:rsidRDefault="00540136">
      <w:r>
        <w:rPr>
          <w:b/>
          <w:bCs/>
          <w:sz w:val="72"/>
          <w:szCs w:val="72"/>
        </w:rPr>
        <w:br w:type="page"/>
      </w:r>
    </w:p>
    <w:p w14:paraId="2B51915A" w14:textId="486B5232" w:rsidR="00540136" w:rsidRDefault="00540136" w:rsidP="00540136">
      <w:pPr>
        <w:jc w:val="both"/>
        <w:rPr>
          <w:b/>
          <w:bCs/>
        </w:rPr>
      </w:pPr>
      <w:r w:rsidRPr="007310B3">
        <w:rPr>
          <w:b/>
          <w:bCs/>
          <w:sz w:val="72"/>
          <w:szCs w:val="72"/>
        </w:rPr>
        <w:lastRenderedPageBreak/>
        <w:t>Revisão do Pré-projeto</w:t>
      </w:r>
      <w:r w:rsidRPr="00AF68BE">
        <w:rPr>
          <w:b/>
          <w:bCs/>
        </w:rPr>
        <w:t xml:space="preserve"> </w:t>
      </w:r>
    </w:p>
    <w:p w14:paraId="7341F18C" w14:textId="77777777" w:rsidR="00540136" w:rsidRDefault="00540136" w:rsidP="00540136">
      <w:pPr>
        <w:jc w:val="both"/>
        <w:rPr>
          <w:b/>
          <w:bCs/>
        </w:rPr>
      </w:pPr>
    </w:p>
    <w:p w14:paraId="43DC8F7B" w14:textId="77777777" w:rsidR="00540136" w:rsidRPr="00AF68BE" w:rsidRDefault="00540136" w:rsidP="00540136">
      <w:pPr>
        <w:jc w:val="both"/>
        <w:rPr>
          <w:b/>
          <w:bCs/>
        </w:rPr>
      </w:pPr>
      <w:r w:rsidRPr="00AF68BE">
        <w:rPr>
          <w:b/>
          <w:bCs/>
        </w:rPr>
        <w:t>Disciplina: Trabalho de Conclusão de Curso I – SIS</w:t>
      </w:r>
    </w:p>
    <w:p w14:paraId="7F7932D4" w14:textId="77777777" w:rsidR="00540136" w:rsidRDefault="00540136" w:rsidP="00540136">
      <w:pPr>
        <w:jc w:val="both"/>
      </w:pPr>
    </w:p>
    <w:p w14:paraId="679FE45A" w14:textId="77777777" w:rsidR="00540136" w:rsidRPr="00BC76D0" w:rsidRDefault="00540136" w:rsidP="00540136">
      <w:pPr>
        <w:jc w:val="both"/>
      </w:pPr>
      <w:r w:rsidRPr="00BC76D0">
        <w:t>Caro orienta</w:t>
      </w:r>
      <w:r>
        <w:t>ndo</w:t>
      </w:r>
      <w:r w:rsidRPr="00BC76D0">
        <w:t>,</w:t>
      </w:r>
    </w:p>
    <w:p w14:paraId="7C083BEA" w14:textId="77777777" w:rsidR="00540136" w:rsidRPr="00BC76D0" w:rsidRDefault="00540136" w:rsidP="00540136">
      <w:pPr>
        <w:jc w:val="both"/>
      </w:pPr>
    </w:p>
    <w:p w14:paraId="62EF7D70" w14:textId="77777777" w:rsidR="00540136" w:rsidRDefault="00540136" w:rsidP="00540136">
      <w:pPr>
        <w:jc w:val="both"/>
      </w:pPr>
      <w:r w:rsidRPr="00BC76D0">
        <w:t xml:space="preserve">segue </w:t>
      </w:r>
      <w:r>
        <w:t>abaixo o Termo de Compromisso, as DUAS revisões do seu pré-projeto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os menores detalhes, pois todos são importantes e irão refletir na sua nota nesta disciplina.</w:t>
      </w:r>
    </w:p>
    <w:p w14:paraId="18AC0E3A" w14:textId="77777777" w:rsidR="00540136" w:rsidRDefault="00540136" w:rsidP="00540136">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1BAA8710" w14:textId="77777777" w:rsidR="00540136" w:rsidRDefault="00540136" w:rsidP="00540136">
      <w:pPr>
        <w:jc w:val="both"/>
      </w:pPr>
      <w:r>
        <w:t xml:space="preserve">Lembrem que agora o limite de páginas do projeto é </w:t>
      </w:r>
      <w:r w:rsidRPr="000E1852">
        <w:t>no máximo 16 (dezesseis) páginas</w:t>
      </w:r>
      <w:r>
        <w:t>.</w:t>
      </w:r>
    </w:p>
    <w:p w14:paraId="780C28EE" w14:textId="77777777" w:rsidR="00540136" w:rsidRDefault="00540136" w:rsidP="00540136">
      <w:pPr>
        <w:jc w:val="both"/>
      </w:pPr>
    </w:p>
    <w:p w14:paraId="058B348A" w14:textId="77777777" w:rsidR="00540136" w:rsidRDefault="00540136" w:rsidP="00540136">
      <w:r>
        <w:t>Atenciosamente,</w:t>
      </w:r>
    </w:p>
    <w:p w14:paraId="4C76054F" w14:textId="77777777" w:rsidR="00FD7DF1" w:rsidRDefault="00FD7DF1" w:rsidP="0080416A">
      <w:pPr>
        <w:jc w:val="both"/>
      </w:pPr>
    </w:p>
    <w:p w14:paraId="5F5F388D" w14:textId="630957DC" w:rsidR="0080416A" w:rsidRDefault="0080416A">
      <w:r>
        <w:br w:type="page"/>
      </w:r>
    </w:p>
    <w:p w14:paraId="787C6D35" w14:textId="3D43305F" w:rsidR="0080416A" w:rsidRDefault="00430DF5" w:rsidP="0080416A">
      <w:pPr>
        <w:jc w:val="both"/>
      </w:pPr>
      <w:r>
        <w:rPr>
          <w:noProof/>
        </w:rPr>
        <w:lastRenderedPageBreak/>
        <w:drawing>
          <wp:inline distT="0" distB="0" distL="0" distR="0" wp14:anchorId="04DAF303" wp14:editId="4EC38146">
            <wp:extent cx="5400040" cy="76415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55A39376" w14:textId="7F5D05BB" w:rsidR="00430DF5" w:rsidRDefault="00430DF5">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430DF5" w14:paraId="7A4047A5" w14:textId="77777777" w:rsidTr="00BE39CF">
        <w:tc>
          <w:tcPr>
            <w:tcW w:w="9212" w:type="dxa"/>
            <w:gridSpan w:val="2"/>
            <w:shd w:val="clear" w:color="auto" w:fill="auto"/>
          </w:tcPr>
          <w:p w14:paraId="5A729EBB" w14:textId="77777777" w:rsidR="00430DF5" w:rsidRDefault="00430DF5" w:rsidP="00BE39CF">
            <w:pPr>
              <w:pStyle w:val="Cabealho"/>
              <w:tabs>
                <w:tab w:val="clear" w:pos="8640"/>
                <w:tab w:val="right" w:pos="8931"/>
              </w:tabs>
              <w:ind w:right="141"/>
              <w:jc w:val="center"/>
              <w:rPr>
                <w:rStyle w:val="Nmerodepgina"/>
              </w:rPr>
            </w:pPr>
            <w:bookmarkStart w:id="63" w:name="_Toc420723208"/>
            <w:bookmarkStart w:id="64" w:name="_Toc482682369"/>
            <w:bookmarkStart w:id="65" w:name="_Toc54164903"/>
            <w:bookmarkStart w:id="66" w:name="_Toc54165663"/>
            <w:bookmarkStart w:id="67" w:name="_Toc54169315"/>
            <w:bookmarkStart w:id="68" w:name="_Toc96347419"/>
            <w:bookmarkStart w:id="69" w:name="_Toc96357709"/>
            <w:bookmarkStart w:id="70" w:name="_Toc96491849"/>
            <w:bookmarkStart w:id="71"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430DF5" w14:paraId="0C99FD69" w14:textId="77777777" w:rsidTr="00BE39CF">
        <w:tc>
          <w:tcPr>
            <w:tcW w:w="5495" w:type="dxa"/>
            <w:shd w:val="clear" w:color="auto" w:fill="auto"/>
          </w:tcPr>
          <w:p w14:paraId="0F096B5F" w14:textId="77777777" w:rsidR="00430DF5" w:rsidRPr="003C5262" w:rsidRDefault="00430DF5"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7768DAAC" w14:textId="77777777" w:rsidR="00430DF5" w:rsidRDefault="00430DF5" w:rsidP="00BE39CF">
            <w:pPr>
              <w:pStyle w:val="Cabealho"/>
              <w:tabs>
                <w:tab w:val="clear" w:pos="8640"/>
                <w:tab w:val="right" w:pos="8931"/>
              </w:tabs>
              <w:ind w:right="141"/>
              <w:rPr>
                <w:rStyle w:val="Nmerodepgina"/>
              </w:rPr>
            </w:pPr>
            <w:r>
              <w:rPr>
                <w:rStyle w:val="Nmerodepgina"/>
              </w:rPr>
              <w:t>ANO/SEMESTRE: 2021/2</w:t>
            </w:r>
          </w:p>
        </w:tc>
      </w:tr>
    </w:tbl>
    <w:p w14:paraId="0A9B619E" w14:textId="77777777" w:rsidR="00430DF5" w:rsidRDefault="00430DF5" w:rsidP="001E682E">
      <w:pPr>
        <w:pStyle w:val="TF-TTULO"/>
      </w:pPr>
    </w:p>
    <w:p w14:paraId="05FC8DEB" w14:textId="77777777" w:rsidR="00430DF5" w:rsidRPr="00B00E04" w:rsidRDefault="00430DF5" w:rsidP="001E682E">
      <w:pPr>
        <w:pStyle w:val="TF-TTULO"/>
      </w:pPr>
      <w:r>
        <w:t>ETeam: SISTEMA COLABORATIVO PARA FormaÇÃO de grupo de jogos multiplayer</w:t>
      </w:r>
    </w:p>
    <w:p w14:paraId="44DD2798" w14:textId="77777777" w:rsidR="00430DF5" w:rsidRDefault="00430DF5" w:rsidP="001E682E">
      <w:pPr>
        <w:pStyle w:val="TF-AUTOR0"/>
      </w:pPr>
      <w:r>
        <w:t>Fernando Mueller</w:t>
      </w:r>
    </w:p>
    <w:p w14:paraId="7344C709" w14:textId="77777777" w:rsidR="00430DF5" w:rsidRDefault="00430DF5" w:rsidP="001E682E">
      <w:pPr>
        <w:pStyle w:val="TF-AUTOR0"/>
      </w:pPr>
      <w:r>
        <w:t>Prof. Simone Erbs da Costa</w:t>
      </w:r>
    </w:p>
    <w:p w14:paraId="309495CA" w14:textId="77777777" w:rsidR="00430DF5" w:rsidRPr="007D10F2" w:rsidRDefault="00430DF5" w:rsidP="00FA26AD">
      <w:pPr>
        <w:pStyle w:val="Ttulo1"/>
        <w:numPr>
          <w:ilvl w:val="0"/>
          <w:numId w:val="30"/>
        </w:numPr>
      </w:pPr>
      <w:bookmarkStart w:id="72" w:name="_Ref83321940"/>
      <w:r w:rsidRPr="007D10F2">
        <w:t>Introdução</w:t>
      </w:r>
      <w:bookmarkEnd w:id="72"/>
      <w:r w:rsidRPr="007D10F2">
        <w:t xml:space="preserve"> </w:t>
      </w:r>
      <w:bookmarkEnd w:id="63"/>
      <w:bookmarkEnd w:id="64"/>
      <w:bookmarkEnd w:id="65"/>
      <w:bookmarkEnd w:id="66"/>
      <w:bookmarkEnd w:id="67"/>
      <w:bookmarkEnd w:id="68"/>
      <w:bookmarkEnd w:id="69"/>
      <w:bookmarkEnd w:id="70"/>
      <w:bookmarkEnd w:id="71"/>
    </w:p>
    <w:p w14:paraId="4F43210D" w14:textId="77777777" w:rsidR="00430DF5" w:rsidRDefault="00430DF5" w:rsidP="000B66B8">
      <w:pPr>
        <w:pStyle w:val="TF-TEXTO"/>
      </w:pPr>
      <w:r>
        <w:t xml:space="preserve">Os jogos eletrônicos surgiram no final dos anos 1950 e continuaram aprimorando-se junto com a evolução da tecnologia, conquistando milhões de jogadores e representando uma parte importante da indústria do entretenimento (MINAMIHARA, 2020). Atualmente, os jogos on-line </w:t>
      </w:r>
      <w:commentRangeStart w:id="73"/>
      <w:proofErr w:type="spellStart"/>
      <w:r>
        <w:t>Multiplayer</w:t>
      </w:r>
      <w:proofErr w:type="spellEnd"/>
      <w:r>
        <w:t xml:space="preserve"> </w:t>
      </w:r>
      <w:commentRangeEnd w:id="73"/>
      <w:r>
        <w:rPr>
          <w:rStyle w:val="Refdecomentrio"/>
        </w:rPr>
        <w:commentReference w:id="73"/>
      </w:r>
      <w:r>
        <w:t xml:space="preserve">são presentes em grande parte da </w:t>
      </w:r>
      <w:commentRangeStart w:id="74"/>
      <w:r>
        <w:t xml:space="preserve">população, segundo </w:t>
      </w:r>
      <w:commentRangeEnd w:id="74"/>
      <w:r>
        <w:rPr>
          <w:rStyle w:val="Refdecomentrio"/>
        </w:rPr>
        <w:commentReference w:id="74"/>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Esse</w:t>
      </w:r>
      <w:r w:rsidRPr="00F0008F">
        <w:t xml:space="preserve"> crescimento </w:t>
      </w:r>
      <w:r>
        <w:t>é visto n</w:t>
      </w:r>
      <w:r w:rsidRPr="00F0008F">
        <w:t xml:space="preserve">a pesquisa realizada por </w:t>
      </w:r>
      <w:proofErr w:type="spellStart"/>
      <w:r w:rsidRPr="00F0008F">
        <w:t>PropMark</w:t>
      </w:r>
      <w:proofErr w:type="spellEnd"/>
      <w:r w:rsidRPr="00F0008F">
        <w:t xml:space="preserve"> </w:t>
      </w:r>
      <w:r>
        <w:t>(2021), na qual</w:t>
      </w:r>
      <w:r w:rsidRPr="00F0008F">
        <w:t xml:space="preserve"> cerca de 72% da população</w:t>
      </w:r>
      <w:r>
        <w:t xml:space="preserve"> da pesquisa</w:t>
      </w:r>
      <w:r w:rsidRPr="00F0008F">
        <w:t xml:space="preserve"> afirma jogar jogos on-line. A situação imposta pela pandemia fez </w:t>
      </w:r>
      <w:commentRangeStart w:id="75"/>
      <w:r w:rsidRPr="00F0008F">
        <w:t xml:space="preserve">com 51,5% </w:t>
      </w:r>
      <w:commentRangeEnd w:id="75"/>
      <w:r>
        <w:rPr>
          <w:rStyle w:val="Refdecomentrio"/>
        </w:rPr>
        <w:commentReference w:id="75"/>
      </w:r>
      <w:r w:rsidRPr="00F0008F">
        <w:t>dos jogadores realizassem mais sessões de partidas on-line com amigos. A maioria dos brasileiros (41,6%) aind</w:t>
      </w:r>
      <w:r>
        <w:t>a prefere jogar nos dispositivos móveis, o</w:t>
      </w:r>
      <w:r w:rsidRPr="00F0008F">
        <w:t xml:space="preserve">s consoles ocupam a segunda colocação, com 25,8% de preferência, seguidos pelo computador, </w:t>
      </w:r>
      <w:r>
        <w:t>na terceira colocação</w:t>
      </w:r>
      <w:r w:rsidRPr="00F0008F">
        <w:t>, com 18,3%.</w:t>
      </w:r>
    </w:p>
    <w:p w14:paraId="5D57D22D" w14:textId="77777777" w:rsidR="00430DF5" w:rsidRDefault="00430DF5" w:rsidP="000B66B8">
      <w:pPr>
        <w:pStyle w:val="TF-TEXTO"/>
      </w:pPr>
      <w:r>
        <w:t>Esse tipo de</w:t>
      </w:r>
      <w:r w:rsidRPr="00BE2E7E">
        <w:t xml:space="preserve"> jogos se tornaram um elemento importante no combate ao estresse. É muito comum eles serem usados para escapar do mundo real e se distanciar dos problemas (SHERRY </w:t>
      </w:r>
      <w:r w:rsidRPr="00DC0DED">
        <w:rPr>
          <w:i/>
        </w:rPr>
        <w:t>et al</w:t>
      </w:r>
      <w:r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0D26FC1E" w14:textId="77777777" w:rsidR="00430DF5" w:rsidRDefault="00430DF5">
      <w:pPr>
        <w:pStyle w:val="TF-TEXTO"/>
      </w:pPr>
      <w:r>
        <w:t xml:space="preserve">Entretanto, mesmo no mundo on-line existe dificuldade de encontrar pessoas para jogar, que pode ser decorrente de estar em um jogo novo ou não se ter interação necessária com os demais jogadores. Nesse sentido, Zucchi (2018) observa que o avanço tecnológico, a difusão da internet e dos dispositivos móveis, que estão cada vez mais presentes no cotidiano das pessoas, auxiliam tanto na formação de grupos quanto no seu gerenciamento, propiciando que as pessoas interagem entre si em um espaço compartilhado. Zucchi (2018) ainda coloca que esse tipo de ambiente é adequado para se desenvolver Sistemas Colaborativos (SC). </w:t>
      </w:r>
    </w:p>
    <w:p w14:paraId="2BA2B05D" w14:textId="77777777" w:rsidR="00430DF5" w:rsidRDefault="00430DF5" w:rsidP="00982BB9">
      <w:pPr>
        <w:pStyle w:val="TF-TEXTO"/>
        <w:rPr>
          <w:caps/>
          <w:color w:val="000000"/>
        </w:rPr>
      </w:pPr>
      <w:r>
        <w:t xml:space="preserve"> Diante do exposto, este trabalho propõe o desenvolvimento de um Sistema Colaborativo (SC), que possibilite usuários com o mesmo interesse em jogos on-line </w:t>
      </w:r>
      <w:commentRangeStart w:id="76"/>
      <w:proofErr w:type="spellStart"/>
      <w:r>
        <w:t>Multiplayer</w:t>
      </w:r>
      <w:proofErr w:type="spellEnd"/>
      <w:r>
        <w:t xml:space="preserve"> </w:t>
      </w:r>
      <w:commentRangeEnd w:id="76"/>
      <w:r>
        <w:rPr>
          <w:rStyle w:val="Refdecomentrio"/>
        </w:rPr>
        <w:commentReference w:id="76"/>
      </w:r>
      <w:r>
        <w:t xml:space="preserve">a se conhecerem e interagirem para jogarem juntos. Conjectura-se assim, </w:t>
      </w:r>
      <w:r w:rsidRPr="006903EA">
        <w:t>conectar pessoas com o mesmo interesse em jogos on-line</w:t>
      </w:r>
      <w:r>
        <w:t>, assim como realizar o seu gerenciamento</w:t>
      </w:r>
      <w:r w:rsidRPr="006903EA">
        <w:t xml:space="preserve">. </w:t>
      </w:r>
      <w:bookmarkStart w:id="77" w:name="_Toc419598576"/>
      <w:bookmarkStart w:id="78" w:name="_Toc420721317"/>
      <w:bookmarkStart w:id="79" w:name="_Toc420721467"/>
      <w:bookmarkStart w:id="80" w:name="_Toc420721562"/>
      <w:bookmarkStart w:id="81" w:name="_Toc420721768"/>
      <w:bookmarkStart w:id="82" w:name="_Toc420723209"/>
      <w:bookmarkStart w:id="83" w:name="_Toc482682370"/>
      <w:bookmarkStart w:id="84" w:name="_Toc54164904"/>
      <w:bookmarkStart w:id="85" w:name="_Toc54165664"/>
      <w:bookmarkStart w:id="86" w:name="_Toc54169316"/>
      <w:bookmarkStart w:id="87" w:name="_Toc96347426"/>
      <w:bookmarkStart w:id="88" w:name="_Toc96357710"/>
      <w:bookmarkStart w:id="89" w:name="_Toc96491850"/>
      <w:bookmarkStart w:id="90" w:name="_Toc411603090"/>
    </w:p>
    <w:p w14:paraId="1B54B2BC" w14:textId="77777777" w:rsidR="00430DF5" w:rsidRPr="007D10F2" w:rsidRDefault="00430DF5" w:rsidP="007D10F2">
      <w:pPr>
        <w:pStyle w:val="Ttulo2"/>
      </w:pPr>
      <w:r w:rsidRPr="007D10F2">
        <w:lastRenderedPageBreak/>
        <w:t xml:space="preserve">OBJETIVOS </w:t>
      </w:r>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1B598CB3" w14:textId="77777777" w:rsidR="00430DF5" w:rsidRDefault="00430DF5" w:rsidP="00501E37">
      <w:pPr>
        <w:pStyle w:val="TF-TEXTO"/>
      </w:pPr>
      <w:r>
        <w:t>O objetivo geral do trabalho proposto é desenvolver um Sistema Colaborativo (web e móvel) para conectar pessoas com o mesmo interesse em jogos on-line. Sendo os objetivos específicos:</w:t>
      </w:r>
    </w:p>
    <w:p w14:paraId="55775D8F" w14:textId="77777777" w:rsidR="00430DF5" w:rsidRDefault="00430DF5" w:rsidP="00FA26AD">
      <w:pPr>
        <w:pStyle w:val="TF-ALNEA"/>
        <w:numPr>
          <w:ilvl w:val="0"/>
          <w:numId w:val="32"/>
        </w:numPr>
      </w:pPr>
      <w:r>
        <w:t>disponibilizar um Sistema Colaborativo fundamentado no Modelo 3C de Colaboração (M3C), disponibilizando mecanismos de Comunicação (e</w:t>
      </w:r>
      <w:r w:rsidRPr="00FA26AD">
        <w:rPr>
          <w:szCs w:val="24"/>
        </w:rPr>
        <w:t>nvio de notificação para participar da equipe</w:t>
      </w:r>
      <w:r>
        <w:t xml:space="preserve">); Coordenação (gerenciamento de equipes e compromissos); e a Cooperação (agendamento e </w:t>
      </w:r>
      <w:commentRangeStart w:id="91"/>
      <w:r>
        <w:t xml:space="preserve">avalição </w:t>
      </w:r>
      <w:commentRangeEnd w:id="91"/>
      <w:r>
        <w:rPr>
          <w:rStyle w:val="Refdecomentrio"/>
        </w:rPr>
        <w:commentReference w:id="91"/>
      </w:r>
      <w:r>
        <w:t>dos jogadores que participaram dos compromissos);</w:t>
      </w:r>
    </w:p>
    <w:p w14:paraId="5F4D0912" w14:textId="77777777" w:rsidR="00430DF5" w:rsidRDefault="00430DF5" w:rsidP="00C35E57">
      <w:pPr>
        <w:pStyle w:val="TF-ALNEA"/>
      </w:pPr>
      <w:commentRangeStart w:id="92"/>
      <w:r>
        <w:t xml:space="preserve">disponibilizar interface </w:t>
      </w:r>
      <w:commentRangeEnd w:id="92"/>
      <w:r>
        <w:rPr>
          <w:rStyle w:val="Refdecomentrio"/>
        </w:rPr>
        <w:commentReference w:id="92"/>
      </w:r>
      <w:r>
        <w:t>web e móvel que auxilie no gerenciamento de jogadores, compromissos e equipes, para que as pessoas possam se conectar e jogar;</w:t>
      </w:r>
    </w:p>
    <w:p w14:paraId="2961D460" w14:textId="77777777" w:rsidR="00430DF5" w:rsidRDefault="00430DF5" w:rsidP="00F77926">
      <w:pPr>
        <w:pStyle w:val="TF-ALNEA"/>
      </w:pPr>
      <w:r>
        <w:t xml:space="preserve">analisar e avaliar a usabilidade e a experiência de usuário das interfaces desenvolvidas pelo método Relationship of M3C with User Requirements and Usability and Communicability Assessment in groupware (RURUCAg), avaliando a usabilidade, comunicabilidade, a experiência de uso juntamente com os requisitos funcionais do sistema. </w:t>
      </w:r>
    </w:p>
    <w:p w14:paraId="291D42BD" w14:textId="77777777" w:rsidR="00430DF5" w:rsidRDefault="00430DF5" w:rsidP="00FA26AD">
      <w:pPr>
        <w:pStyle w:val="Ttulo1"/>
      </w:pPr>
      <w:bookmarkStart w:id="93" w:name="_Ref83321948"/>
      <w:bookmarkStart w:id="94" w:name="_Toc419598587"/>
      <w:r>
        <w:t xml:space="preserve">trabalhos </w:t>
      </w:r>
      <w:r w:rsidRPr="00FC4A9F">
        <w:t>correlatos</w:t>
      </w:r>
      <w:bookmarkEnd w:id="93"/>
    </w:p>
    <w:p w14:paraId="62961AA9" w14:textId="77777777" w:rsidR="00430DF5" w:rsidRPr="00E402E8" w:rsidRDefault="00430DF5" w:rsidP="00E402E8">
      <w:pPr>
        <w:pStyle w:val="TF-TEXTO"/>
      </w:pPr>
      <w:r w:rsidRPr="00E402E8">
        <w:t xml:space="preserve">Nesta seção são descritos três trabalhos correlatos que apresentam características semelhantes ao trabalho </w:t>
      </w:r>
      <w:r>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w:t>
      </w:r>
      <w:commentRangeStart w:id="95"/>
      <w:r>
        <w:t>Kevin</w:t>
      </w:r>
      <w:commentRangeEnd w:id="95"/>
      <w:r>
        <w:rPr>
          <w:rStyle w:val="Refdecomentrio"/>
        </w:rPr>
        <w:commentReference w:id="95"/>
      </w:r>
      <w:r>
        <w:t xml:space="preserve"> de </w:t>
      </w:r>
      <w:proofErr w:type="spellStart"/>
      <w:r>
        <w:t>Zucchi</w:t>
      </w:r>
      <w:proofErr w:type="spellEnd"/>
      <w:r>
        <w:t xml:space="preserve"> (2018); a subseção </w:t>
      </w:r>
      <w:r>
        <w:fldChar w:fldCharType="begin"/>
      </w:r>
      <w:r>
        <w:instrText xml:space="preserve"> REF _Ref82370838 \r \h </w:instrText>
      </w:r>
      <w:r>
        <w:fldChar w:fldCharType="separate"/>
      </w:r>
      <w:r>
        <w:t>2.2</w:t>
      </w:r>
      <w:r>
        <w:fldChar w:fldCharType="end"/>
      </w:r>
      <w:r>
        <w:t xml:space="preserve"> descreve o </w:t>
      </w:r>
      <w:commentRangeStart w:id="96"/>
      <w:r w:rsidRPr="00E402E8">
        <w:t>Counter-Strike</w:t>
      </w:r>
      <w:r>
        <w:t xml:space="preserve"> </w:t>
      </w:r>
      <w:commentRangeEnd w:id="96"/>
      <w:r>
        <w:rPr>
          <w:rStyle w:val="Refdecomentrio"/>
        </w:rPr>
        <w:commentReference w:id="96"/>
      </w:r>
      <w:r>
        <w:t xml:space="preserve">de </w:t>
      </w:r>
      <w:r w:rsidRPr="00E402E8">
        <w:t xml:space="preserve">Alcântara </w:t>
      </w:r>
      <w:r w:rsidRPr="00F2190F">
        <w:rPr>
          <w:i/>
          <w:iCs/>
        </w:rPr>
        <w:t>et al.</w:t>
      </w:r>
      <w:r w:rsidRPr="00E402E8">
        <w:t xml:space="preserve"> (2018)</w:t>
      </w:r>
      <w:r>
        <w:t xml:space="preserve">, um sistema web para auxílio de formação de equipe; e pôr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w:t>
      </w:r>
      <w:commentRangeStart w:id="97"/>
      <w:proofErr w:type="spellStart"/>
      <w:r w:rsidRPr="00E402E8">
        <w:t>multiplayer</w:t>
      </w:r>
      <w:proofErr w:type="spellEnd"/>
      <w:r>
        <w:t xml:space="preserve"> </w:t>
      </w:r>
      <w:commentRangeEnd w:id="97"/>
      <w:r>
        <w:rPr>
          <w:rStyle w:val="Refdecomentrio"/>
        </w:rPr>
        <w:commentReference w:id="97"/>
      </w:r>
      <w:r>
        <w:t xml:space="preserve">de Lima </w:t>
      </w:r>
      <w:r w:rsidRPr="00F2190F">
        <w:rPr>
          <w:i/>
          <w:iCs/>
        </w:rPr>
        <w:t>et al.</w:t>
      </w:r>
      <w:r>
        <w:t xml:space="preserve"> (2016).</w:t>
      </w:r>
    </w:p>
    <w:p w14:paraId="3389A29B" w14:textId="77777777" w:rsidR="00430DF5" w:rsidRDefault="00430DF5" w:rsidP="0025516C">
      <w:pPr>
        <w:pStyle w:val="Ttulo2"/>
        <w:spacing w:after="120" w:line="240" w:lineRule="auto"/>
      </w:pPr>
      <w:bookmarkStart w:id="98" w:name="_Ref82370786"/>
      <w:r>
        <w:t>KEVIN - FORMADOR DE GRUPOS EM PRÁTICAS</w:t>
      </w:r>
      <w:bookmarkEnd w:id="98"/>
    </w:p>
    <w:p w14:paraId="422FECA6" w14:textId="77777777" w:rsidR="00430DF5" w:rsidRDefault="00430DF5" w:rsidP="000E6C64">
      <w:pPr>
        <w:pStyle w:val="TF-TEXTO"/>
      </w:pPr>
      <w:r>
        <w:t>O trabalho desenvolvido por Zucchi (2018) teve como objetivo desenvolver um aplicativo com o intuito de gerenciar grupos esportivos, bem como de realizar os controles necessários para que as pessoas possam se conectar e realizar suas práticas esportivas em grupo. 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43967C10" w14:textId="77777777" w:rsidR="00430DF5" w:rsidRPr="0092474F" w:rsidRDefault="00430DF5" w:rsidP="0060652E">
      <w:pPr>
        <w:pStyle w:val="TF-TEXTO"/>
      </w:pPr>
      <w:r w:rsidRPr="00F2190F">
        <w:t xml:space="preserve">Para o desenvolvimento do aplicativo foi utilizada a arquitetura cliente-servidor. As ferramentas utilizadas </w:t>
      </w:r>
      <w:r>
        <w:t>no desenvolvimento</w:t>
      </w:r>
      <w:r w:rsidRPr="00F2190F">
        <w:t xml:space="preserve"> foram Javascript e </w:t>
      </w:r>
      <w:r w:rsidRPr="00BA34CD">
        <w:t>Cascading Style Sheets</w:t>
      </w:r>
      <w:r>
        <w:t xml:space="preserve"> (</w:t>
      </w:r>
      <w:r w:rsidRPr="00F2190F">
        <w:t>CSS</w:t>
      </w:r>
      <w:r>
        <w:t>)</w:t>
      </w:r>
      <w:r w:rsidRPr="00F2190F">
        <w:t xml:space="preserve">, </w:t>
      </w:r>
      <w:r>
        <w:t xml:space="preserve">enquanto </w:t>
      </w:r>
      <w:r w:rsidRPr="00F2190F">
        <w:t xml:space="preserve">para a construção da interface foi utilizado </w:t>
      </w:r>
      <w:r>
        <w:t>o</w:t>
      </w:r>
      <w:r w:rsidRPr="00F2190F">
        <w:t xml:space="preserve"> </w:t>
      </w:r>
      <w:commentRangeStart w:id="99"/>
      <w:proofErr w:type="spellStart"/>
      <w:r w:rsidRPr="00F2190F">
        <w:t>react</w:t>
      </w:r>
      <w:proofErr w:type="spellEnd"/>
      <w:r w:rsidRPr="00F2190F">
        <w:t xml:space="preserve"> </w:t>
      </w:r>
      <w:proofErr w:type="spellStart"/>
      <w:r w:rsidRPr="00F2190F">
        <w:t>native</w:t>
      </w:r>
      <w:commentRangeEnd w:id="99"/>
      <w:proofErr w:type="spellEnd"/>
      <w:r>
        <w:rPr>
          <w:rStyle w:val="Refdecomentrio"/>
        </w:rPr>
        <w:commentReference w:id="99"/>
      </w:r>
      <w:r>
        <w:t>,</w:t>
      </w:r>
      <w:r w:rsidRPr="00F2190F">
        <w:t xml:space="preserve"> que é uma ferramenta que </w:t>
      </w:r>
      <w:r w:rsidRPr="00F2190F">
        <w:lastRenderedPageBreak/>
        <w:t xml:space="preserve">viabiliza a construção de aplicativos na plataforma iOS e Android. O Sistema Gerenciador da Base de Dados (SGBD) escolhido foi o Firebase. </w:t>
      </w:r>
      <w:r>
        <w:t xml:space="preserve">Além disso, foram usados na construção do aplicativo </w:t>
      </w:r>
      <w:r w:rsidRPr="00F2190F">
        <w:t xml:space="preserve">a </w:t>
      </w:r>
      <w:r w:rsidRPr="00BD0548">
        <w:t>Application Programming Interface</w:t>
      </w:r>
      <w:r>
        <w:t xml:space="preserve"> (</w:t>
      </w:r>
      <w:r w:rsidRPr="00F2190F">
        <w:t>API</w:t>
      </w:r>
      <w:r>
        <w:t>)</w:t>
      </w:r>
      <w:r w:rsidRPr="00F2190F">
        <w:t xml:space="preserve"> do Facebook, </w:t>
      </w:r>
      <w:r>
        <w:t>para realizar</w:t>
      </w:r>
      <w:r w:rsidRPr="00F2190F">
        <w:t xml:space="preserve"> cadastro prévio utiliza</w:t>
      </w:r>
      <w:r>
        <w:t>n</w:t>
      </w:r>
      <w:r w:rsidRPr="00F2190F">
        <w:t xml:space="preserve">do uma conta existente na rede social. Outra API que foi utilizada é a de geolocalização do Google Maps para exibir mapas com as marcações dos grupos. Em conjunto com a API de geolocalização foi </w:t>
      </w:r>
      <w:r>
        <w:t>usada</w:t>
      </w:r>
      <w:r w:rsidRPr="00F2190F">
        <w:t xml:space="preserve"> a biblioteca m </w:t>
      </w:r>
      <w:proofErr w:type="spellStart"/>
      <w:r w:rsidRPr="00F2190F">
        <w:t>Javascript</w:t>
      </w:r>
      <w:proofErr w:type="spellEnd"/>
      <w:r w:rsidRPr="00F2190F">
        <w:t xml:space="preserve"> chamada </w:t>
      </w:r>
      <w:commentRangeStart w:id="100"/>
      <w:proofErr w:type="spellStart"/>
      <w:r w:rsidRPr="00F2190F">
        <w:t>react-native-maps</w:t>
      </w:r>
      <w:proofErr w:type="spellEnd"/>
      <w:r>
        <w:t xml:space="preserve"> </w:t>
      </w:r>
      <w:commentRangeEnd w:id="100"/>
      <w:r>
        <w:rPr>
          <w:rStyle w:val="Refdecomentrio"/>
        </w:rPr>
        <w:commentReference w:id="100"/>
      </w:r>
      <w:r>
        <w:t>(ZUCCHI, 2018)</w:t>
      </w:r>
      <w:r w:rsidRPr="00F2190F">
        <w:t>.</w:t>
      </w:r>
    </w:p>
    <w:p w14:paraId="7F2250E5" w14:textId="77777777" w:rsidR="00430DF5" w:rsidRDefault="00430DF5" w:rsidP="00997396">
      <w:pPr>
        <w:pStyle w:val="TF-TEXTO"/>
      </w:pPr>
      <w:r>
        <w:t xml:space="preserve">Zucchi (2018) destaca ainda algumas características como: de realizar o agendamento de compromisso; escolher os participantes do grupo e utilizar o Método Relationship of M3C with User Requirements and Usability and Communicability Assessment in groupware (RURUCAg) (ZUCCHI, 2018). O Método RURUCAg foi utilizado para avaliar de maneira simples a usabilidade, a User eXperience (UX) e a comunicabilidade do aplicativo disponibilizado. Além </w:t>
      </w:r>
      <w:commentRangeStart w:id="101"/>
      <w:r>
        <w:t>disso o</w:t>
      </w:r>
      <w:commentRangeEnd w:id="101"/>
      <w:r>
        <w:rPr>
          <w:rStyle w:val="Refdecomentrio"/>
        </w:rPr>
        <w:commentReference w:id="101"/>
      </w:r>
      <w:r>
        <w:t xml:space="preserve"> método possibilita relacionar os requisitos do aplicativo com práticas consolidadas do design de interface como as heurísticas de Nielsen, o M3C e as expressões de comunicabilidade (COSTA, 2018).</w:t>
      </w:r>
    </w:p>
    <w:p w14:paraId="62864E49" w14:textId="77777777" w:rsidR="00430DF5" w:rsidRDefault="00430DF5" w:rsidP="0001097E">
      <w:pPr>
        <w:pStyle w:val="TF-TEXTO"/>
      </w:pPr>
      <w:r w:rsidRPr="00F2190F">
        <w:t xml:space="preserve">Na </w:t>
      </w:r>
      <w:commentRangeStart w:id="102"/>
      <w:r w:rsidRPr="00F2190F">
        <w:fldChar w:fldCharType="begin"/>
      </w:r>
      <w:r w:rsidRPr="00F2190F">
        <w:instrText xml:space="preserve"> REF _Ref81341206 \h  \* MERGEFORMAT </w:instrText>
      </w:r>
      <w:r w:rsidRPr="00F2190F">
        <w:fldChar w:fldCharType="separate"/>
      </w:r>
      <w:r w:rsidRPr="00F2190F">
        <w:t xml:space="preserve">Figura </w:t>
      </w:r>
      <w:r w:rsidRPr="00F2190F">
        <w:rPr>
          <w:noProof/>
        </w:rPr>
        <w:t>1</w:t>
      </w:r>
      <w:r w:rsidRPr="00F2190F">
        <w:fldChar w:fldCharType="end"/>
      </w:r>
      <w:commentRangeEnd w:id="102"/>
      <w:r>
        <w:rPr>
          <w:rStyle w:val="Refdecomentrio"/>
        </w:rPr>
        <w:commentReference w:id="102"/>
      </w:r>
      <w:r w:rsidRPr="00F2190F">
        <w:t xml:space="preserve"> (a) é possível visualizar os jogadores que estão presentes no evento e o </w:t>
      </w:r>
      <w:r>
        <w:t>Coordenador</w:t>
      </w:r>
      <w:r w:rsidRPr="00F2190F">
        <w:t xml:space="preserve"> do grupo irá marcar se os demais jogadores do grupo estão presentes para a atividade. Após a confirmação dos jogadores presentes </w:t>
      </w:r>
      <w:r>
        <w:t>o Coordenador</w:t>
      </w:r>
      <w:r w:rsidRPr="00F2190F">
        <w:t xml:space="preserve"> irá criar os times conforme </w:t>
      </w:r>
      <w:r>
        <w:t xml:space="preserve">apresentado na </w:t>
      </w:r>
      <w:commentRangeStart w:id="103"/>
      <w:r w:rsidRPr="00442CCF">
        <w:fldChar w:fldCharType="begin"/>
      </w:r>
      <w:r w:rsidRPr="00442CCF">
        <w:instrText xml:space="preserve"> REF _Ref81341206 \h  \* MERGEFORMAT </w:instrText>
      </w:r>
      <w:r w:rsidRPr="00442CCF">
        <w:fldChar w:fldCharType="separate"/>
      </w:r>
      <w:r w:rsidRPr="00442CCF">
        <w:t xml:space="preserve">Figura </w:t>
      </w:r>
      <w:r w:rsidRPr="00442CCF">
        <w:rPr>
          <w:noProof/>
        </w:rPr>
        <w:t>1</w:t>
      </w:r>
      <w:r w:rsidRPr="00442CCF">
        <w:fldChar w:fldCharType="end"/>
      </w:r>
      <w:commentRangeEnd w:id="103"/>
      <w:r>
        <w:rPr>
          <w:rStyle w:val="Refdecomentrio"/>
        </w:rPr>
        <w:commentReference w:id="103"/>
      </w:r>
      <w:r w:rsidRPr="00F2190F">
        <w:t xml:space="preserve"> (</w:t>
      </w:r>
      <w:r>
        <w:t>b</w:t>
      </w:r>
      <w:r w:rsidRPr="00F2190F">
        <w:t>)</w:t>
      </w:r>
      <w:r>
        <w:t xml:space="preserve">. Posteriormente, o Coordenador </w:t>
      </w:r>
      <w:r w:rsidRPr="00F2190F">
        <w:t xml:space="preserve">fará a divisão dos jogadores participantes de acordo com cada equipe como mostra a </w:t>
      </w:r>
      <w:commentRangeStart w:id="104"/>
      <w:r w:rsidRPr="00442CCF">
        <w:fldChar w:fldCharType="begin"/>
      </w:r>
      <w:r w:rsidRPr="00442CCF">
        <w:instrText xml:space="preserve"> REF _Ref81341206 \h  \* MERGEFORMAT </w:instrText>
      </w:r>
      <w:r w:rsidRPr="00442CCF">
        <w:fldChar w:fldCharType="separate"/>
      </w:r>
      <w:r w:rsidRPr="00442CCF">
        <w:t xml:space="preserve">Figura </w:t>
      </w:r>
      <w:r w:rsidRPr="00442CCF">
        <w:rPr>
          <w:noProof/>
        </w:rPr>
        <w:t>1</w:t>
      </w:r>
      <w:r w:rsidRPr="00442CCF">
        <w:fldChar w:fldCharType="end"/>
      </w:r>
      <w:commentRangeEnd w:id="104"/>
      <w:r>
        <w:rPr>
          <w:rStyle w:val="Refdecomentrio"/>
        </w:rPr>
        <w:commentReference w:id="104"/>
      </w:r>
      <w:r w:rsidRPr="00F2190F">
        <w:t xml:space="preserve"> (</w:t>
      </w:r>
      <w:r>
        <w:t>c</w:t>
      </w:r>
      <w:r w:rsidRPr="00F2190F">
        <w:t>).</w:t>
      </w:r>
    </w:p>
    <w:p w14:paraId="55763257" w14:textId="77777777" w:rsidR="00430DF5" w:rsidRDefault="00430DF5" w:rsidP="0001097E">
      <w:pPr>
        <w:pStyle w:val="TF-LEGENDA"/>
      </w:pPr>
      <w:r w:rsidRPr="0025238F">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25238F">
        <w:t xml:space="preserve"> - Telas do protótipo referente aos jogadores (a), equipes (b) e equipes com seus jogadores (c)</w:t>
      </w:r>
    </w:p>
    <w:p w14:paraId="32761C0F" w14:textId="77777777" w:rsidR="00430DF5" w:rsidRDefault="00430DF5" w:rsidP="0001097E">
      <w:pPr>
        <w:pStyle w:val="TF-FIGURA"/>
      </w:pPr>
      <w:r>
        <w:rPr>
          <w:noProof/>
        </w:rPr>
        <w:drawing>
          <wp:inline distT="0" distB="0" distL="0" distR="0" wp14:anchorId="4C79AE25" wp14:editId="731A931C">
            <wp:extent cx="4212703" cy="2730589"/>
            <wp:effectExtent l="19050" t="19050" r="16510" b="127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781F26DD" w14:textId="77777777" w:rsidR="00430DF5" w:rsidRDefault="00430DF5" w:rsidP="00DC0DED">
      <w:pPr>
        <w:pStyle w:val="TF-FONTE"/>
      </w:pPr>
      <w:r w:rsidRPr="0001097E">
        <w:t>Fonte: adaptada de Zucchi (2019).</w:t>
      </w:r>
    </w:p>
    <w:p w14:paraId="5E22EE0F" w14:textId="77777777" w:rsidR="00430DF5" w:rsidRDefault="00430DF5" w:rsidP="002074BC">
      <w:pPr>
        <w:pStyle w:val="Ttulo2"/>
        <w:spacing w:after="120" w:line="240" w:lineRule="auto"/>
      </w:pPr>
      <w:bookmarkStart w:id="105" w:name="_Ref82370838"/>
      <w:r>
        <w:lastRenderedPageBreak/>
        <w:t>Sistema Web para o Auxílio de Formação de Equipes</w:t>
      </w:r>
      <w:bookmarkEnd w:id="105"/>
    </w:p>
    <w:p w14:paraId="7D13A65D" w14:textId="77777777" w:rsidR="00430DF5" w:rsidRDefault="00430DF5" w:rsidP="007A4782">
      <w:pPr>
        <w:pStyle w:val="TF-TEXTO"/>
      </w:pPr>
      <w:r>
        <w:t xml:space="preserve">Alcântara </w:t>
      </w:r>
      <w:r w:rsidRPr="007A4782">
        <w:rPr>
          <w:i/>
        </w:rPr>
        <w:t>et al.</w:t>
      </w:r>
      <w:r w:rsidRPr="007A4782">
        <w:t xml:space="preserve"> (201</w:t>
      </w:r>
      <w:r>
        <w:t>8</w:t>
      </w:r>
      <w:r w:rsidRPr="007A4782">
        <w:t>)</w:t>
      </w:r>
      <w:r>
        <w:t xml:space="preserve"> tem como objetivo implementar um sistema para progressão no cenário competitivo no jogo chamado Counter-Strike: Global </w:t>
      </w:r>
      <w:proofErr w:type="spellStart"/>
      <w:r>
        <w:t>Offensive</w:t>
      </w:r>
      <w:proofErr w:type="spellEnd"/>
      <w:r>
        <w:t xml:space="preserve">, pela qual </w:t>
      </w:r>
      <w:commentRangeStart w:id="106"/>
      <w:r>
        <w:t xml:space="preserve">será </w:t>
      </w:r>
      <w:commentRangeEnd w:id="106"/>
      <w:r>
        <w:rPr>
          <w:rStyle w:val="Refdecomentrio"/>
        </w:rPr>
        <w:commentReference w:id="106"/>
      </w:r>
      <w:r>
        <w:t xml:space="preserve">possível inferir a reputação dos jogadores que compõem um mesmo time. Alcântara </w:t>
      </w:r>
      <w:r w:rsidRPr="007A4782">
        <w:rPr>
          <w:i/>
        </w:rPr>
        <w:t>et al.</w:t>
      </w:r>
      <w:r w:rsidRPr="007A4782">
        <w:t xml:space="preserve"> (201</w:t>
      </w:r>
      <w:r>
        <w:t>8</w:t>
      </w:r>
      <w:r w:rsidRPr="007A4782">
        <w:t>)</w:t>
      </w:r>
      <w:r>
        <w:t xml:space="preserve"> também tratam temas como formação de equipes, para proporcionar uma experiência positiva ao usuário que estiver utilizando o sistema, bem como disponibilizar estatísticas sobre cada integrante da equipe e auxiliar na formação de cada equipe antes de entrar em uma partida.</w:t>
      </w:r>
    </w:p>
    <w:p w14:paraId="75E233B8" w14:textId="77777777" w:rsidR="00430DF5" w:rsidRDefault="00430DF5" w:rsidP="007A4782">
      <w:pPr>
        <w:pStyle w:val="TF-TEXTO"/>
      </w:pPr>
      <w:r w:rsidRPr="00F2190F">
        <w:t xml:space="preserve">O desenvolvimento do sistema foi feito com as ferramentas </w:t>
      </w:r>
      <w:r w:rsidRPr="005759EC">
        <w:t>HyperText Markup Language</w:t>
      </w:r>
      <w:r>
        <w:t xml:space="preserve"> 5 (</w:t>
      </w:r>
      <w:r w:rsidRPr="00F2190F">
        <w:t>HTML5</w:t>
      </w:r>
      <w:r>
        <w:t xml:space="preserve">), </w:t>
      </w:r>
      <w:r w:rsidRPr="00F2190F">
        <w:t xml:space="preserve">CSS e Javascript para a parte </w:t>
      </w:r>
      <w:r w:rsidRPr="00F2190F">
        <w:rPr>
          <w:i/>
          <w:iCs/>
        </w:rPr>
        <w:t>front-end</w:t>
      </w:r>
      <w:r w:rsidRPr="00F2190F">
        <w:t xml:space="preserve"> do sistema. No </w:t>
      </w:r>
      <w:r w:rsidRPr="00F2190F">
        <w:rPr>
          <w:i/>
          <w:iCs/>
        </w:rPr>
        <w:t>back-end</w:t>
      </w:r>
      <w:r w:rsidRPr="00F2190F">
        <w:t xml:space="preserve"> do sistema foi utilizad</w:t>
      </w:r>
      <w:r>
        <w:t>o</w:t>
      </w:r>
      <w:r w:rsidRPr="00F2190F">
        <w:t xml:space="preserve"> a linguagem de programação </w:t>
      </w:r>
      <w:r w:rsidRPr="00DC7FF4">
        <w:t>Hypertext Preprocessor</w:t>
      </w:r>
      <w:r>
        <w:t xml:space="preserve"> (</w:t>
      </w:r>
      <w:r w:rsidRPr="00F2190F">
        <w:t>PHP</w:t>
      </w:r>
      <w:r>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t>realizado por meio</w:t>
      </w:r>
      <w:r w:rsidRPr="00F2190F">
        <w:t xml:space="preserve"> do </w:t>
      </w:r>
      <w:r w:rsidRPr="00F2190F">
        <w:rPr>
          <w:i/>
          <w:iCs/>
        </w:rPr>
        <w:t>login</w:t>
      </w:r>
      <w:r w:rsidRPr="00F2190F">
        <w:t xml:space="preserve"> do aplicativo STEAM</w:t>
      </w:r>
      <w:r>
        <w:t xml:space="preserve"> (ALCÂNTARA </w:t>
      </w:r>
      <w:r w:rsidRPr="007A4782">
        <w:rPr>
          <w:i/>
        </w:rPr>
        <w:t>et al.</w:t>
      </w:r>
      <w:r>
        <w:t xml:space="preserve">, </w:t>
      </w:r>
      <w:r w:rsidRPr="007A4782">
        <w:t>201</w:t>
      </w:r>
      <w:commentRangeStart w:id="107"/>
      <w:r>
        <w:t>8</w:t>
      </w:r>
      <w:r w:rsidRPr="007A4782">
        <w:t>)</w:t>
      </w:r>
      <w:commentRangeEnd w:id="107"/>
      <w:r>
        <w:rPr>
          <w:rStyle w:val="Refdecomentrio"/>
        </w:rPr>
        <w:commentReference w:id="107"/>
      </w:r>
    </w:p>
    <w:p w14:paraId="01E71674" w14:textId="77777777" w:rsidR="00430DF5" w:rsidRDefault="00430DF5" w:rsidP="00AB47C5">
      <w:pPr>
        <w:pStyle w:val="TF-TEXTO"/>
      </w:pPr>
      <w:r>
        <w:t xml:space="preserve">O Rank Me Up oferece um sistema de estatísticas para que o jogador possa acompanhar sua progressão pessoal dentro do </w:t>
      </w:r>
      <w:commentRangeStart w:id="108"/>
      <w:r>
        <w:t xml:space="preserve">jogo </w:t>
      </w:r>
      <w:r>
        <w:fldChar w:fldCharType="begin"/>
      </w:r>
      <w:r>
        <w:instrText xml:space="preserve"> REF _Ref83321712 \h </w:instrText>
      </w:r>
      <w:r>
        <w:fldChar w:fldCharType="separate"/>
      </w:r>
      <w:r>
        <w:t xml:space="preserve">Figura </w:t>
      </w:r>
      <w:r>
        <w:rPr>
          <w:noProof/>
        </w:rPr>
        <w:t>2</w:t>
      </w:r>
      <w:r>
        <w:fldChar w:fldCharType="end"/>
      </w:r>
      <w:r>
        <w:t xml:space="preserve"> (a). </w:t>
      </w:r>
      <w:commentRangeEnd w:id="108"/>
      <w:r>
        <w:rPr>
          <w:rStyle w:val="Refdecomentrio"/>
        </w:rPr>
        <w:commentReference w:id="108"/>
      </w:r>
      <w:r>
        <w:t xml:space="preserve">O sistema de salas exibe as estatísticas de seus integrantes, possibilitando que o usuário possa escolher os demais participantes da sala. Ao clicar em </w:t>
      </w:r>
      <w:commentRangeStart w:id="109"/>
      <w:r w:rsidRPr="00AB47C5">
        <w:rPr>
          <w:rStyle w:val="TF-COURIER10"/>
          <w:szCs w:val="24"/>
        </w:rPr>
        <w:t>Escolher Salas</w:t>
      </w:r>
      <w:commentRangeEnd w:id="109"/>
      <w:r>
        <w:rPr>
          <w:rStyle w:val="Refdecomentrio"/>
        </w:rPr>
        <w:commentReference w:id="109"/>
      </w:r>
      <w:r>
        <w:t xml:space="preserve">, uma listagem de salas será exibida, juntamente da opção de criar ou acessar uma sala. </w:t>
      </w:r>
      <w:commentRangeStart w:id="110"/>
      <w:r>
        <w:t xml:space="preserve">Ao entrar clicar no botão são </w:t>
      </w:r>
      <w:commentRangeEnd w:id="110"/>
      <w:r>
        <w:rPr>
          <w:rStyle w:val="Refdecomentrio"/>
        </w:rPr>
        <w:commentReference w:id="110"/>
      </w:r>
      <w:r>
        <w:t>apresentadas as equipes que estão formadas (</w:t>
      </w:r>
      <w:r>
        <w:fldChar w:fldCharType="begin"/>
      </w:r>
      <w:r>
        <w:instrText xml:space="preserve"> REF _Ref83321712 \h </w:instrText>
      </w:r>
      <w:r>
        <w:fldChar w:fldCharType="separate"/>
      </w:r>
      <w:r>
        <w:t xml:space="preserve">Figura </w:t>
      </w:r>
      <w:r>
        <w:rPr>
          <w:noProof/>
        </w:rPr>
        <w:t>2</w:t>
      </w:r>
      <w:r>
        <w:fldChar w:fldCharType="end"/>
      </w:r>
      <w:r>
        <w:t xml:space="preserve"> (b))</w:t>
      </w:r>
      <w:r w:rsidRPr="00F2190F">
        <w:t xml:space="preserve"> </w:t>
      </w:r>
      <w:r>
        <w:t xml:space="preserve">(ALCÂNTARA </w:t>
      </w:r>
      <w:r w:rsidRPr="007A4782">
        <w:rPr>
          <w:i/>
        </w:rPr>
        <w:t>et al.</w:t>
      </w:r>
      <w:r>
        <w:t xml:space="preserve">, </w:t>
      </w:r>
      <w:r w:rsidRPr="007A4782">
        <w:t>201</w:t>
      </w:r>
      <w:r>
        <w:t>8</w:t>
      </w:r>
      <w:r w:rsidRPr="007A4782">
        <w:t>)</w:t>
      </w:r>
      <w:r>
        <w:t>.</w:t>
      </w:r>
    </w:p>
    <w:p w14:paraId="19551651" w14:textId="77777777" w:rsidR="00430DF5" w:rsidRDefault="00430DF5" w:rsidP="003A005F">
      <w:pPr>
        <w:pStyle w:val="TF-LEGENDA"/>
      </w:pPr>
      <w:bookmarkStart w:id="111" w:name="_Ref83321712"/>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bookmarkEnd w:id="111"/>
      <w:r>
        <w:t xml:space="preserve"> - </w:t>
      </w:r>
      <w:r w:rsidRPr="003A005F">
        <w:t>Tela para visualizar informações do jogador (</w:t>
      </w:r>
      <w:r>
        <w:t>a</w:t>
      </w:r>
      <w:r w:rsidRPr="003A005F">
        <w:t>), tela dos times disponíveis para entrar na partida (</w:t>
      </w:r>
      <w:r>
        <w:t>b</w:t>
      </w:r>
      <w:commentRangeStart w:id="112"/>
      <w:r w:rsidRPr="003A005F">
        <w:t>).</w:t>
      </w:r>
      <w:commentRangeEnd w:id="112"/>
      <w:r>
        <w:rPr>
          <w:rStyle w:val="Refdecomentrio"/>
        </w:rPr>
        <w:commentReference w:id="112"/>
      </w:r>
    </w:p>
    <w:p w14:paraId="7045E16A" w14:textId="77777777" w:rsidR="00430DF5" w:rsidRDefault="00430DF5" w:rsidP="003A005F">
      <w:pPr>
        <w:pStyle w:val="TF-FONTE"/>
      </w:pPr>
      <w:r>
        <w:rPr>
          <w:noProof/>
        </w:rPr>
        <w:drawing>
          <wp:inline distT="0" distB="0" distL="0" distR="0" wp14:anchorId="5D8A98EC" wp14:editId="29198A66">
            <wp:extent cx="5753100" cy="1514475"/>
            <wp:effectExtent l="19050" t="19050" r="19050" b="28575"/>
            <wp:docPr id="6" name="Imagem 6"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7"/>
                    <a:stretch>
                      <a:fillRect/>
                    </a:stretch>
                  </pic:blipFill>
                  <pic:spPr>
                    <a:xfrm>
                      <a:off x="0" y="0"/>
                      <a:ext cx="5753100" cy="1514475"/>
                    </a:xfrm>
                    <a:prstGeom prst="rect">
                      <a:avLst/>
                    </a:prstGeom>
                    <a:ln w="12700">
                      <a:solidFill>
                        <a:srgbClr val="000000"/>
                      </a:solidFill>
                    </a:ln>
                  </pic:spPr>
                </pic:pic>
              </a:graphicData>
            </a:graphic>
          </wp:inline>
        </w:drawing>
      </w:r>
    </w:p>
    <w:p w14:paraId="43E594FF" w14:textId="77777777" w:rsidR="00430DF5" w:rsidRDefault="00430DF5" w:rsidP="003A005F">
      <w:pPr>
        <w:pStyle w:val="TF-FONTE"/>
      </w:pPr>
      <w:r>
        <w:t xml:space="preserve">Fonte: adaptada </w:t>
      </w:r>
      <w:r w:rsidRPr="00365E3D">
        <w:t xml:space="preserve">Alcântara </w:t>
      </w:r>
      <w:r w:rsidRPr="00365E3D">
        <w:rPr>
          <w:i/>
        </w:rPr>
        <w:t>et al.</w:t>
      </w:r>
      <w:r w:rsidRPr="00365E3D">
        <w:t xml:space="preserve"> (2018)</w:t>
      </w:r>
      <w:r>
        <w:t>.</w:t>
      </w:r>
    </w:p>
    <w:p w14:paraId="5991CD48" w14:textId="77777777" w:rsidR="00430DF5" w:rsidRDefault="00430DF5" w:rsidP="0060652E">
      <w:pPr>
        <w:pStyle w:val="TF-TEXTO"/>
      </w:pPr>
      <w:r w:rsidRPr="00EF645B">
        <w:t xml:space="preserve">Após entrar na sala na qual estão os demais participantes que vão fazer parte da partida o usuário tem uma visão geral dos participantes. São apresentadas as fotos do perfil de cada jogador, assim como as informações estatísticas que fazem referência ao jogo e que servem como uma avaliação de cada jogador. Após o time estar completo é feito uma busca por outro time que tenha um nível de habilidade similar para que seja possível realizar a partida e depois da partida ter sido realizada os dados que foram obtidos de cada jogador são acrescidos nas </w:t>
      </w:r>
      <w:commentRangeStart w:id="113"/>
      <w:r w:rsidRPr="00EF645B">
        <w:t xml:space="preserve">estáticas </w:t>
      </w:r>
      <w:commentRangeEnd w:id="113"/>
      <w:r>
        <w:rPr>
          <w:rStyle w:val="Refdecomentrio"/>
        </w:rPr>
        <w:commentReference w:id="113"/>
      </w:r>
      <w:r w:rsidRPr="00EF645B">
        <w:t xml:space="preserve">que eles já </w:t>
      </w:r>
      <w:commentRangeStart w:id="114"/>
      <w:r w:rsidRPr="00EF645B">
        <w:t xml:space="preserve">possuíam, conforme </w:t>
      </w:r>
      <w:r>
        <w:fldChar w:fldCharType="begin"/>
      </w:r>
      <w:r>
        <w:instrText xml:space="preserve"> REF _Ref83321852 \h </w:instrText>
      </w:r>
      <w:r>
        <w:fldChar w:fldCharType="separate"/>
      </w:r>
      <w:r>
        <w:t xml:space="preserve">Figura </w:t>
      </w:r>
      <w:r>
        <w:rPr>
          <w:noProof/>
        </w:rPr>
        <w:t>3</w:t>
      </w:r>
      <w:r>
        <w:fldChar w:fldCharType="end"/>
      </w:r>
      <w:r w:rsidRPr="00EF645B">
        <w:t>.</w:t>
      </w:r>
      <w:commentRangeEnd w:id="114"/>
      <w:r>
        <w:rPr>
          <w:rStyle w:val="Refdecomentrio"/>
        </w:rPr>
        <w:commentReference w:id="114"/>
      </w:r>
    </w:p>
    <w:p w14:paraId="497D2A68" w14:textId="77777777" w:rsidR="00430DF5" w:rsidRDefault="00430DF5" w:rsidP="008373F4">
      <w:pPr>
        <w:pStyle w:val="TF-LEGENDA"/>
      </w:pPr>
      <w:bookmarkStart w:id="115" w:name="_Ref83321852"/>
      <w:r>
        <w:lastRenderedPageBreak/>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bookmarkEnd w:id="115"/>
      <w:r>
        <w:t xml:space="preserve"> - Visualização da sala no qual estão os jogadores da equipe e suas estatísticas individuais</w:t>
      </w:r>
    </w:p>
    <w:p w14:paraId="61D0BD28" w14:textId="77777777" w:rsidR="00430DF5" w:rsidRDefault="00430DF5" w:rsidP="00AB47C5">
      <w:pPr>
        <w:pStyle w:val="TF-FIGURA"/>
      </w:pPr>
      <w:r>
        <w:rPr>
          <w:noProof/>
        </w:rPr>
        <w:drawing>
          <wp:inline distT="0" distB="0" distL="0" distR="0" wp14:anchorId="53DF3DC6" wp14:editId="3651C326">
            <wp:extent cx="4273550" cy="2564130"/>
            <wp:effectExtent l="19050" t="19050" r="12700"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1FF59E85" w14:textId="77777777" w:rsidR="00430DF5" w:rsidRDefault="00430DF5" w:rsidP="008373F4">
      <w:pPr>
        <w:pStyle w:val="TF-FONTE"/>
      </w:pPr>
      <w:r>
        <w:t xml:space="preserve">Fonte: adaptada </w:t>
      </w:r>
      <w:r w:rsidRPr="00365E3D">
        <w:t xml:space="preserve">Alcântara </w:t>
      </w:r>
      <w:r w:rsidRPr="00365E3D">
        <w:rPr>
          <w:i/>
        </w:rPr>
        <w:t>et al.</w:t>
      </w:r>
      <w:r w:rsidRPr="00365E3D">
        <w:t xml:space="preserve"> (2018)</w:t>
      </w:r>
      <w:r>
        <w:t>.</w:t>
      </w:r>
    </w:p>
    <w:p w14:paraId="2CCF18E1" w14:textId="77777777" w:rsidR="00430DF5" w:rsidRDefault="00430DF5" w:rsidP="00A44581">
      <w:pPr>
        <w:pStyle w:val="Ttulo2"/>
        <w:spacing w:after="120" w:line="240" w:lineRule="auto"/>
      </w:pPr>
      <w:bookmarkStart w:id="116" w:name="_Ref82370934"/>
      <w:commentRangeStart w:id="117"/>
      <w:r>
        <w:t xml:space="preserve">um Sistema </w:t>
      </w:r>
      <w:commentRangeEnd w:id="117"/>
      <w:r>
        <w:rPr>
          <w:rStyle w:val="Refdecomentrio"/>
          <w:caps w:val="0"/>
          <w:color w:val="auto"/>
        </w:rPr>
        <w:commentReference w:id="117"/>
      </w:r>
      <w:r>
        <w:t>para formação de equipes em games multiplayer</w:t>
      </w:r>
      <w:bookmarkEnd w:id="116"/>
    </w:p>
    <w:p w14:paraId="1FFA2AEF" w14:textId="77777777" w:rsidR="00430DF5" w:rsidRPr="00F2190F" w:rsidRDefault="00430DF5" w:rsidP="00A44581">
      <w:pPr>
        <w:pStyle w:val="TF-TEXTO"/>
      </w:pPr>
      <w:r w:rsidRPr="00F2190F">
        <w:t xml:space="preserve">Lima </w:t>
      </w:r>
      <w:r w:rsidRPr="00F2190F">
        <w:rPr>
          <w:i/>
        </w:rPr>
        <w:t>et al.</w:t>
      </w:r>
      <w:r w:rsidRPr="00F2190F">
        <w:t xml:space="preserve"> (2016) apresenta</w:t>
      </w:r>
      <w:r>
        <w:t>m</w:t>
      </w:r>
      <w:r w:rsidRPr="00F2190F">
        <w:t xml:space="preserve"> um sistema web </w:t>
      </w:r>
      <w:r>
        <w:t xml:space="preserve">para </w:t>
      </w:r>
      <w:r w:rsidRPr="00F2190F">
        <w:t>ajudar os usuários de jogos on</w:t>
      </w:r>
      <w:r>
        <w:t>-</w:t>
      </w:r>
      <w:r w:rsidRPr="00F2190F">
        <w:t xml:space="preserve">line de </w:t>
      </w:r>
      <w:r w:rsidRPr="00381245">
        <w:t>multijogadores</w:t>
      </w:r>
      <w:r w:rsidRPr="00F2190F">
        <w:t xml:space="preserve"> a encontrar equipes para seus jogos preferidos</w:t>
      </w:r>
      <w:r>
        <w:t xml:space="preserve">, intitulado </w:t>
      </w:r>
      <w:proofErr w:type="spellStart"/>
      <w:r>
        <w:t>TeamFinder</w:t>
      </w:r>
      <w:proofErr w:type="spellEnd"/>
      <w:r w:rsidRPr="00F2190F">
        <w:t xml:space="preserve">. Umas das premissas do </w:t>
      </w:r>
      <w:proofErr w:type="spellStart"/>
      <w:r w:rsidRPr="00F2190F">
        <w:t>TeamFinder</w:t>
      </w:r>
      <w:proofErr w:type="spellEnd"/>
      <w:r w:rsidRPr="00F2190F">
        <w:t xml:space="preserve"> leva em consideração</w:t>
      </w:r>
      <w:r>
        <w:t xml:space="preserve"> que</w:t>
      </w:r>
      <w:r w:rsidRPr="00F2190F">
        <w:t xml:space="preserve"> para um jogador ser bem-sucedido é essencial a formação de equipe e o trabalho colaborativo entre os jogadores</w:t>
      </w:r>
      <w:r>
        <w:t>, assim como</w:t>
      </w:r>
      <w:r w:rsidRPr="00F2190F">
        <w:t xml:space="preserve"> que o </w:t>
      </w:r>
      <w:r w:rsidRPr="00381245">
        <w:t>público-alvo</w:t>
      </w:r>
      <w:r w:rsidRPr="00F2190F">
        <w:t xml:space="preserve"> dos jogos on</w:t>
      </w:r>
      <w:r>
        <w:t>-</w:t>
      </w:r>
      <w:r w:rsidRPr="00F2190F">
        <w:t xml:space="preserve">line </w:t>
      </w:r>
      <w:r>
        <w:t>tenham</w:t>
      </w:r>
      <w:r w:rsidRPr="00F2190F">
        <w:t xml:space="preserve"> variação de idade e grau de escolaridade, </w:t>
      </w:r>
      <w:r>
        <w:t xml:space="preserve">e que trabalhem </w:t>
      </w:r>
      <w:r w:rsidRPr="00F2190F">
        <w:t>juntos para alcançar um único objetivo</w:t>
      </w:r>
      <w:r>
        <w:t xml:space="preserve"> (LIMA </w:t>
      </w:r>
      <w:r w:rsidRPr="00F2190F">
        <w:rPr>
          <w:i/>
          <w:iCs/>
        </w:rPr>
        <w:t>et al</w:t>
      </w:r>
      <w:r>
        <w:rPr>
          <w:i/>
          <w:iCs/>
        </w:rPr>
        <w:t>.</w:t>
      </w:r>
      <w:r>
        <w:t>, 2016)</w:t>
      </w:r>
      <w:r w:rsidRPr="00F2190F">
        <w:t xml:space="preserve">.  </w:t>
      </w:r>
    </w:p>
    <w:p w14:paraId="5B4DD955" w14:textId="77777777" w:rsidR="00430DF5" w:rsidRPr="002D4D15" w:rsidRDefault="00430DF5" w:rsidP="00425C6E">
      <w:pPr>
        <w:pStyle w:val="TF-TEXTO"/>
      </w:pPr>
      <w:r w:rsidRPr="00F2190F">
        <w:t xml:space="preserve">As ferramentas </w:t>
      </w:r>
      <w:r>
        <w:t>utilizadas n</w:t>
      </w:r>
      <w:r w:rsidRPr="00F2190F">
        <w:t xml:space="preserve">o desenvolvimento foram </w:t>
      </w:r>
      <w:r>
        <w:t xml:space="preserve">divididas em </w:t>
      </w:r>
      <w:r w:rsidRPr="00F2190F">
        <w:rPr>
          <w:i/>
          <w:iCs/>
        </w:rPr>
        <w:t>back-end</w:t>
      </w:r>
      <w:r w:rsidRPr="00F2190F">
        <w:t xml:space="preserve"> e </w:t>
      </w:r>
      <w:r w:rsidRPr="00F2190F">
        <w:rPr>
          <w:i/>
          <w:iCs/>
        </w:rPr>
        <w:t>front-end</w:t>
      </w:r>
      <w:r w:rsidRPr="00F2190F">
        <w:t xml:space="preserve">. No </w:t>
      </w:r>
      <w:r w:rsidRPr="00F2190F">
        <w:rPr>
          <w:i/>
          <w:iCs/>
        </w:rPr>
        <w:t>back-end</w:t>
      </w:r>
      <w:r w:rsidRPr="00F2190F">
        <w:t xml:space="preserve"> foi utilizada a ferramenta PHP como linguagem de programação com o auxílio do </w:t>
      </w:r>
      <w:r w:rsidRPr="00F2190F">
        <w:rPr>
          <w:i/>
          <w:iCs/>
        </w:rPr>
        <w:t>framework</w:t>
      </w:r>
      <w:r w:rsidRPr="00F2190F">
        <w:t xml:space="preserve"> </w:t>
      </w:r>
      <w:proofErr w:type="spellStart"/>
      <w:r w:rsidRPr="00F2190F">
        <w:t>cakePHP</w:t>
      </w:r>
      <w:proofErr w:type="spellEnd"/>
      <w:r>
        <w:t xml:space="preserve"> e como </w:t>
      </w:r>
      <w:r w:rsidRPr="00F2190F">
        <w:t xml:space="preserve">SGBD </w:t>
      </w:r>
      <w:r>
        <w:t xml:space="preserve">foi usado o </w:t>
      </w:r>
      <w:r w:rsidRPr="00F2190F">
        <w:t xml:space="preserve">MySQL. As ferramentas </w:t>
      </w:r>
      <w:r>
        <w:t xml:space="preserve">utilizando no processo de desenvolvimento do </w:t>
      </w:r>
      <w:r w:rsidRPr="00F2190F">
        <w:rPr>
          <w:i/>
          <w:iCs/>
        </w:rPr>
        <w:t>front-end</w:t>
      </w:r>
      <w:r w:rsidRPr="00F2190F">
        <w:t xml:space="preserve"> foram HTML, CSS e Javascript, com o </w:t>
      </w:r>
      <w:r w:rsidRPr="00F2190F">
        <w:rPr>
          <w:i/>
          <w:iCs/>
        </w:rPr>
        <w:t>framework</w:t>
      </w:r>
      <w:r w:rsidRPr="00F2190F">
        <w:t xml:space="preserve"> </w:t>
      </w:r>
      <w:r w:rsidRPr="00870D72">
        <w:t>Bootstrap</w:t>
      </w:r>
      <w:r w:rsidRPr="00F2190F">
        <w:t xml:space="preserve"> para </w:t>
      </w:r>
      <w:r>
        <w:t>auxiliar</w:t>
      </w:r>
      <w:r w:rsidRPr="00F2190F">
        <w:t xml:space="preserve"> na construção das telas do sistema</w:t>
      </w:r>
      <w:r>
        <w:t xml:space="preserve"> (LIMA </w:t>
      </w:r>
      <w:r w:rsidRPr="002D4D15">
        <w:rPr>
          <w:i/>
          <w:iCs/>
        </w:rPr>
        <w:t>et al</w:t>
      </w:r>
      <w:r>
        <w:rPr>
          <w:i/>
          <w:iCs/>
        </w:rPr>
        <w:t>.</w:t>
      </w:r>
      <w:r>
        <w:t>, 2016)</w:t>
      </w:r>
      <w:r w:rsidRPr="002D4D15">
        <w:t xml:space="preserve">.  </w:t>
      </w:r>
    </w:p>
    <w:p w14:paraId="549768CB" w14:textId="77777777" w:rsidR="00430DF5" w:rsidRPr="00F2190F" w:rsidRDefault="00430DF5" w:rsidP="00A44581">
      <w:pPr>
        <w:pStyle w:val="TF-TEXTO"/>
      </w:pPr>
      <w:r w:rsidRPr="00F2190F">
        <w:t>Os jogos on</w:t>
      </w:r>
      <w:r>
        <w:t>-</w:t>
      </w:r>
      <w:r w:rsidRPr="00F2190F">
        <w:t>line possuem diversos tipos de categoria, devido a sua valorização no mercado atual</w:t>
      </w:r>
      <w:r>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Para participar de eventos dentro dessas categorias na maioria das vezes os jogadores se agrupam formando equipe</w:t>
      </w:r>
      <w:r>
        <w:t>,</w:t>
      </w:r>
      <w:r w:rsidRPr="00F2190F">
        <w:t xml:space="preserve"> </w:t>
      </w:r>
      <w:r>
        <w:t xml:space="preserve">na qual </w:t>
      </w:r>
      <w:r w:rsidRPr="00F2190F">
        <w:t>cada indivíduo d</w:t>
      </w:r>
      <w:r>
        <w:t xml:space="preserve">a equipe </w:t>
      </w:r>
      <w:r w:rsidRPr="00F2190F">
        <w:t xml:space="preserve">tem seu papel e sua atividade </w:t>
      </w:r>
      <w:commentRangeStart w:id="118"/>
      <w:r w:rsidRPr="00F2190F">
        <w:t>especifica</w:t>
      </w:r>
      <w:commentRangeEnd w:id="118"/>
      <w:r>
        <w:rPr>
          <w:rStyle w:val="Refdecomentrio"/>
        </w:rPr>
        <w:commentReference w:id="118"/>
      </w:r>
      <w:r w:rsidRPr="00F2190F">
        <w:t xml:space="preserve">. Todos os jogadores da equipe trabalham de modo coordenado para ativar um objetivo que varia </w:t>
      </w:r>
      <w:r>
        <w:t xml:space="preserve">entre </w:t>
      </w:r>
      <w:r w:rsidRPr="00F2190F">
        <w:t>derrotar algum personagem do jogo ou até mesmo jogar contra uma equipe advers</w:t>
      </w:r>
      <w:r>
        <w:t>á</w:t>
      </w:r>
      <w:r w:rsidRPr="00F2190F">
        <w:t>ria.</w:t>
      </w:r>
    </w:p>
    <w:p w14:paraId="4F9C288F" w14:textId="77777777" w:rsidR="00430DF5" w:rsidRPr="00F2190F" w:rsidRDefault="00430DF5" w:rsidP="00A44581">
      <w:pPr>
        <w:pStyle w:val="TF-TEXTO"/>
      </w:pPr>
      <w:commentRangeStart w:id="119"/>
      <w:r w:rsidRPr="00F2190F">
        <w:t>Para utiliz</w:t>
      </w:r>
      <w:commentRangeEnd w:id="119"/>
      <w:r>
        <w:rPr>
          <w:rStyle w:val="Refdecomentrio"/>
        </w:rPr>
        <w:commentReference w:id="119"/>
      </w:r>
      <w:r w:rsidRPr="00F2190F">
        <w:t xml:space="preserve">ar o sistema primeiro o usuário precisa selecionar o jogo de sua preferência, com o jogo selecionado são exibidas as equipes que estão </w:t>
      </w:r>
      <w:r w:rsidRPr="00F22BC0">
        <w:t>à</w:t>
      </w:r>
      <w:r w:rsidRPr="00F2190F">
        <w:t xml:space="preserve"> disposição para o usuário entrar,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xml:space="preserve">. Com o jogo selecionado o usuário é direcionado para a próxima tela </w:t>
      </w:r>
      <w:r>
        <w:t>na qual</w:t>
      </w:r>
      <w:r w:rsidRPr="00F2190F">
        <w:t xml:space="preserve"> são apresentadas as equipes e a quantidade de membros de cada equipe. Caso o usuário deseje saber mais a respeito da equipe ele pode abrir uma aba especifica da equipe </w:t>
      </w:r>
      <w:r>
        <w:t xml:space="preserve">na qual </w:t>
      </w:r>
      <w:r w:rsidRPr="00F2190F">
        <w:t>são apresentados os participantes da equipe e também pode ser feita a solicitação para participar do grupo</w:t>
      </w:r>
      <w:r>
        <w:t>. A</w:t>
      </w:r>
      <w:r w:rsidRPr="00F2190F">
        <w:t>pós a liberação do líder da equipe o usuário tem acesso as demais informações dos membros.</w:t>
      </w:r>
    </w:p>
    <w:p w14:paraId="34CCD69C" w14:textId="77777777" w:rsidR="00430DF5" w:rsidRDefault="00430DF5" w:rsidP="00A44581">
      <w:pPr>
        <w:pStyle w:val="TF-TEXTO"/>
      </w:pPr>
      <w:r w:rsidRPr="00F2190F">
        <w:t>Após a realização do evento com sua equipe cada membro vai criando a sua reputação individual</w:t>
      </w:r>
      <w:r>
        <w:t>,</w:t>
      </w:r>
      <w:r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t xml:space="preserve">da equipe </w:t>
      </w:r>
      <w:r w:rsidRPr="00F2190F">
        <w:t>adversária</w:t>
      </w:r>
      <w:r>
        <w:t>,</w:t>
      </w:r>
      <w:r w:rsidRPr="00F2190F">
        <w:t xml:space="preserve"> ele pode utilizar a opção de </w:t>
      </w:r>
      <w:r w:rsidRPr="00425C6E">
        <w:t>denúncia</w:t>
      </w:r>
      <w:r>
        <w:t>,</w:t>
      </w:r>
      <w:r w:rsidRPr="00F2190F">
        <w:t xml:space="preserve"> </w:t>
      </w:r>
      <w:r>
        <w:t>gerando</w:t>
      </w:r>
      <w:r w:rsidRPr="00F2190F">
        <w:t xml:space="preserve"> uma punição ao jogador que tem algum conteúdo inapropriado.</w:t>
      </w:r>
    </w:p>
    <w:p w14:paraId="3151DE4A" w14:textId="77777777" w:rsidR="00430DF5" w:rsidRDefault="00430DF5" w:rsidP="00FA26AD">
      <w:pPr>
        <w:pStyle w:val="Ttulo1"/>
      </w:pPr>
      <w:bookmarkStart w:id="120" w:name="_Toc54164921"/>
      <w:bookmarkStart w:id="121" w:name="_Toc54165675"/>
      <w:bookmarkStart w:id="122" w:name="_Toc54169333"/>
      <w:bookmarkStart w:id="123" w:name="_Toc96347439"/>
      <w:bookmarkStart w:id="124" w:name="_Toc96357723"/>
      <w:bookmarkStart w:id="125" w:name="_Toc96491866"/>
      <w:bookmarkStart w:id="126" w:name="_Toc411603107"/>
      <w:bookmarkEnd w:id="94"/>
      <w:r>
        <w:t>proposta</w:t>
      </w:r>
    </w:p>
    <w:p w14:paraId="2CC97887" w14:textId="77777777" w:rsidR="00430DF5" w:rsidRPr="00394D43" w:rsidRDefault="00430DF5" w:rsidP="009F3689">
      <w:pPr>
        <w:pStyle w:val="TF-TEXTO"/>
      </w:pPr>
      <w:r w:rsidRPr="00394D43">
        <w:t>Nest</w:t>
      </w:r>
      <w:r>
        <w:t xml:space="preserve">a seção </w:t>
      </w:r>
      <w:r w:rsidRPr="00394D43">
        <w:t>serão apresentadas as justificativas para a realização do trabalho proposto</w:t>
      </w:r>
      <w:r>
        <w:t xml:space="preserve"> (</w:t>
      </w:r>
      <w:commentRangeStart w:id="127"/>
      <w:r>
        <w:t xml:space="preserve">subseção </w:t>
      </w:r>
      <w:r>
        <w:fldChar w:fldCharType="begin"/>
      </w:r>
      <w:r>
        <w:instrText xml:space="preserve"> REF _Ref52885764 \r \h </w:instrText>
      </w:r>
      <w:r>
        <w:fldChar w:fldCharType="separate"/>
      </w:r>
      <w:r>
        <w:t>3.1</w:t>
      </w:r>
      <w:r>
        <w:fldChar w:fldCharType="end"/>
      </w:r>
      <w:commentRangeEnd w:id="127"/>
      <w:r>
        <w:rPr>
          <w:rStyle w:val="Refdecomentrio"/>
        </w:rPr>
        <w:commentReference w:id="127"/>
      </w:r>
      <w:r>
        <w:t>),</w:t>
      </w:r>
      <w:r w:rsidRPr="00394D43">
        <w:t xml:space="preserve"> bem como serão expostos os requisitos principais</w:t>
      </w:r>
      <w:r>
        <w:t xml:space="preserve"> (</w:t>
      </w:r>
      <w:commentRangeStart w:id="128"/>
      <w:r>
        <w:t xml:space="preserve">subseção </w:t>
      </w:r>
      <w:r>
        <w:fldChar w:fldCharType="begin"/>
      </w:r>
      <w:r>
        <w:instrText xml:space="preserve"> REF _Ref52885794 \r \h </w:instrText>
      </w:r>
      <w:r>
        <w:fldChar w:fldCharType="separate"/>
      </w:r>
      <w:r>
        <w:t>3.2</w:t>
      </w:r>
      <w:r>
        <w:fldChar w:fldCharType="end"/>
      </w:r>
      <w:commentRangeEnd w:id="128"/>
      <w:r>
        <w:rPr>
          <w:rStyle w:val="Refdecomentrio"/>
        </w:rPr>
        <w:commentReference w:id="128"/>
      </w:r>
      <w:r>
        <w:t>)</w:t>
      </w:r>
      <w:r w:rsidRPr="00394D43">
        <w:t>, finalizando com a metodologia e o cronograma planejado para o desenvolvimento do trabalho</w:t>
      </w:r>
      <w:r>
        <w:t xml:space="preserve"> (</w:t>
      </w:r>
      <w:commentRangeStart w:id="129"/>
      <w:r>
        <w:t xml:space="preserve">subseção </w:t>
      </w:r>
      <w:r>
        <w:fldChar w:fldCharType="begin"/>
      </w:r>
      <w:r>
        <w:instrText xml:space="preserve"> REF _Ref52885813 \r \h </w:instrText>
      </w:r>
      <w:r>
        <w:fldChar w:fldCharType="separate"/>
      </w:r>
      <w:r>
        <w:t>3.3</w:t>
      </w:r>
      <w:r>
        <w:fldChar w:fldCharType="end"/>
      </w:r>
      <w:commentRangeEnd w:id="129"/>
      <w:r>
        <w:rPr>
          <w:rStyle w:val="Refdecomentrio"/>
        </w:rPr>
        <w:commentReference w:id="129"/>
      </w:r>
      <w:r>
        <w:t>)</w:t>
      </w:r>
      <w:r w:rsidRPr="00394D43">
        <w:t>.</w:t>
      </w:r>
    </w:p>
    <w:p w14:paraId="48219CFF" w14:textId="77777777" w:rsidR="00430DF5" w:rsidRDefault="00430DF5" w:rsidP="00451B94">
      <w:pPr>
        <w:pStyle w:val="Ttulo2"/>
        <w:spacing w:after="120" w:line="240" w:lineRule="auto"/>
      </w:pPr>
      <w:r w:rsidDel="009F3689">
        <w:t xml:space="preserve"> </w:t>
      </w:r>
      <w:bookmarkStart w:id="130" w:name="_Toc54164915"/>
      <w:bookmarkStart w:id="131" w:name="_Toc54165669"/>
      <w:bookmarkStart w:id="132" w:name="_Toc54169327"/>
      <w:bookmarkStart w:id="133" w:name="_Toc96347433"/>
      <w:bookmarkStart w:id="134" w:name="_Toc96357717"/>
      <w:bookmarkStart w:id="135" w:name="_Toc96491860"/>
      <w:bookmarkStart w:id="136" w:name="_Toc351015594"/>
      <w:r>
        <w:t>JUSTIFICATIVA</w:t>
      </w:r>
    </w:p>
    <w:p w14:paraId="4C90C731" w14:textId="77777777" w:rsidR="00430DF5" w:rsidRDefault="00430DF5" w:rsidP="00BE35DB">
      <w:pPr>
        <w:pStyle w:val="TF-TEXTO"/>
      </w:pPr>
      <w:r>
        <w:t xml:space="preserve">Nas seções </w:t>
      </w:r>
      <w:r>
        <w:fldChar w:fldCharType="begin"/>
      </w:r>
      <w:r>
        <w:instrText xml:space="preserve"> REF _Ref83321940 \r \h </w:instrText>
      </w:r>
      <w:r>
        <w:fldChar w:fldCharType="separate"/>
      </w:r>
      <w:r>
        <w:t>1</w:t>
      </w:r>
      <w:r>
        <w:fldChar w:fldCharType="end"/>
      </w:r>
      <w:r>
        <w:t xml:space="preserve"> e </w:t>
      </w:r>
      <w:r>
        <w:fldChar w:fldCharType="begin"/>
      </w:r>
      <w:r>
        <w:instrText xml:space="preserve"> REF _Ref83321948 \r \h </w:instrText>
      </w:r>
      <w:r>
        <w:fldChar w:fldCharType="separate"/>
      </w:r>
      <w:r>
        <w:t>2</w:t>
      </w:r>
      <w:r>
        <w:fldChar w:fldCharType="end"/>
      </w:r>
      <w:r>
        <w:t xml:space="preserve"> foram evidenciados a relevância do tema proposto. </w:t>
      </w:r>
      <w:r w:rsidRPr="000706D5">
        <w:t xml:space="preserve">Lima </w:t>
      </w:r>
      <w:r w:rsidRPr="000706D5">
        <w:rPr>
          <w:i/>
        </w:rPr>
        <w:t>et al.</w:t>
      </w:r>
      <w:r w:rsidRPr="000706D5">
        <w:t xml:space="preserve"> (2016)</w:t>
      </w:r>
      <w:r>
        <w:t xml:space="preserve"> afirmam que para ser bem-sucedido em um game on-line é preciso que aconteça a formação de equipe, os maiores desafios de jogos on-line de </w:t>
      </w:r>
      <w:commentRangeStart w:id="137"/>
      <w:proofErr w:type="spellStart"/>
      <w:r>
        <w:t>multiplayer</w:t>
      </w:r>
      <w:proofErr w:type="spellEnd"/>
      <w:r>
        <w:t xml:space="preserve"> </w:t>
      </w:r>
      <w:commentRangeEnd w:id="137"/>
      <w:r>
        <w:rPr>
          <w:rStyle w:val="Refdecomentrio"/>
        </w:rPr>
        <w:commentReference w:id="137"/>
      </w:r>
      <w:r>
        <w:t xml:space="preserve">só podem ser conquistados com a união e a colaboração dos jogadores estando em equipes ou em reunião de jogadores. Nesse sentido, </w:t>
      </w:r>
      <w:r w:rsidRPr="00F2190F">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apresentam diferentes formas para buscar a união de pessoas por via de uma aplicação. No Quadro 1 é apresentando um comparativo entre os trabalhos correlatos, de modo que as linhas representam características e as colunas os trabalhos correlatos que foram utilizados. </w:t>
      </w:r>
    </w:p>
    <w:p w14:paraId="6936737F" w14:textId="77777777" w:rsidR="00430DF5" w:rsidRDefault="00430DF5" w:rsidP="00577E79">
      <w:pPr>
        <w:pStyle w:val="TF-LEGENDA"/>
      </w:pPr>
      <w:bookmarkStart w:id="138" w:name="_Ref52025161"/>
      <w:r>
        <w:t xml:space="preserve">Quadro </w:t>
      </w:r>
      <w:r>
        <w:rPr>
          <w:noProof/>
        </w:rPr>
        <w:fldChar w:fldCharType="begin"/>
      </w:r>
      <w:r>
        <w:rPr>
          <w:noProof/>
        </w:rPr>
        <w:instrText xml:space="preserve"> SEQ Quadro \* ARABIC </w:instrText>
      </w:r>
      <w:r>
        <w:rPr>
          <w:noProof/>
        </w:rPr>
        <w:fldChar w:fldCharType="separate"/>
      </w:r>
      <w:r>
        <w:rPr>
          <w:noProof/>
        </w:rPr>
        <w:t>1</w:t>
      </w:r>
      <w:r>
        <w:rPr>
          <w:noProof/>
        </w:rPr>
        <w:fldChar w:fldCharType="end"/>
      </w:r>
      <w:bookmarkEnd w:id="138"/>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8"/>
        <w:gridCol w:w="1553"/>
        <w:gridCol w:w="1554"/>
        <w:gridCol w:w="1408"/>
      </w:tblGrid>
      <w:tr w:rsidR="00430DF5" w14:paraId="2B072A42" w14:textId="77777777" w:rsidTr="00F2190F">
        <w:trPr>
          <w:trHeight w:val="441"/>
        </w:trPr>
        <w:tc>
          <w:tcPr>
            <w:tcW w:w="4536" w:type="dxa"/>
            <w:tcBorders>
              <w:tl2br w:val="single" w:sz="4" w:space="0" w:color="auto"/>
            </w:tcBorders>
            <w:shd w:val="clear" w:color="auto" w:fill="A6A6A6"/>
          </w:tcPr>
          <w:p w14:paraId="68F9C107" w14:textId="77777777" w:rsidR="00430DF5" w:rsidRPr="00F2190F" w:rsidRDefault="00430DF5" w:rsidP="00F2190F">
            <w:pPr>
              <w:pStyle w:val="TF-TEXTOQUADRO"/>
              <w:jc w:val="right"/>
              <w:rPr>
                <w:b/>
                <w:bCs/>
                <w:sz w:val="20"/>
              </w:rPr>
            </w:pPr>
            <w:r w:rsidRPr="00F2190F">
              <w:rPr>
                <w:b/>
                <w:bCs/>
                <w:sz w:val="20"/>
              </w:rPr>
              <w:t>Trabalhos Correlatos</w:t>
            </w:r>
          </w:p>
          <w:p w14:paraId="506F06FA" w14:textId="77777777" w:rsidR="00430DF5" w:rsidRPr="00F2190F" w:rsidRDefault="00430DF5"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4E6B9211" w14:textId="77777777" w:rsidR="00430DF5" w:rsidRPr="00F2190F" w:rsidRDefault="00430DF5" w:rsidP="001367E2">
            <w:pPr>
              <w:pStyle w:val="TF-TEXTOQUADRO"/>
              <w:jc w:val="center"/>
              <w:rPr>
                <w:b/>
                <w:bCs/>
                <w:sz w:val="20"/>
              </w:rPr>
            </w:pPr>
            <w:commentRangeStart w:id="139"/>
            <w:proofErr w:type="spellStart"/>
            <w:r w:rsidRPr="00F2190F">
              <w:rPr>
                <w:b/>
                <w:bCs/>
                <w:sz w:val="20"/>
              </w:rPr>
              <w:t>kevin</w:t>
            </w:r>
            <w:commentRangeEnd w:id="139"/>
            <w:proofErr w:type="spellEnd"/>
            <w:r>
              <w:rPr>
                <w:rStyle w:val="Refdecomentrio"/>
              </w:rPr>
              <w:commentReference w:id="139"/>
            </w:r>
          </w:p>
          <w:p w14:paraId="0FCF6993" w14:textId="77777777" w:rsidR="00430DF5" w:rsidRPr="00F2190F" w:rsidRDefault="00430DF5" w:rsidP="001367E2">
            <w:pPr>
              <w:pStyle w:val="TF-TEXTOQUADRO"/>
              <w:jc w:val="center"/>
              <w:rPr>
                <w:b/>
                <w:bCs/>
                <w:sz w:val="20"/>
              </w:rPr>
            </w:pPr>
            <w:r w:rsidRPr="00F2190F">
              <w:rPr>
                <w:b/>
                <w:bCs/>
                <w:sz w:val="20"/>
              </w:rPr>
              <w:t>Zucchi (2018)</w:t>
            </w:r>
          </w:p>
        </w:tc>
        <w:tc>
          <w:tcPr>
            <w:tcW w:w="1559" w:type="dxa"/>
            <w:shd w:val="clear" w:color="auto" w:fill="A6A6A6"/>
            <w:vAlign w:val="center"/>
          </w:tcPr>
          <w:p w14:paraId="2311E640" w14:textId="77777777" w:rsidR="00430DF5" w:rsidRPr="00F2190F" w:rsidRDefault="00430DF5" w:rsidP="001367E2">
            <w:pPr>
              <w:pStyle w:val="TF-TEXTOQUADRO"/>
              <w:jc w:val="center"/>
              <w:rPr>
                <w:b/>
                <w:bCs/>
                <w:sz w:val="20"/>
              </w:rPr>
            </w:pPr>
            <w:commentRangeStart w:id="140"/>
            <w:r w:rsidRPr="00F2190F">
              <w:rPr>
                <w:b/>
                <w:bCs/>
                <w:sz w:val="20"/>
              </w:rPr>
              <w:t>Rank Me Up</w:t>
            </w:r>
          </w:p>
          <w:p w14:paraId="00BAE16C" w14:textId="77777777" w:rsidR="00430DF5" w:rsidRPr="00F2190F" w:rsidRDefault="00430DF5" w:rsidP="001367E2">
            <w:pPr>
              <w:pStyle w:val="TF-TEXTOQUADRO"/>
              <w:jc w:val="center"/>
              <w:rPr>
                <w:b/>
                <w:bCs/>
                <w:sz w:val="20"/>
              </w:rPr>
            </w:pPr>
            <w:r w:rsidRPr="00F2190F">
              <w:rPr>
                <w:b/>
                <w:bCs/>
                <w:sz w:val="20"/>
              </w:rPr>
              <w:t>(2018)</w:t>
            </w:r>
            <w:commentRangeEnd w:id="140"/>
            <w:r>
              <w:rPr>
                <w:rStyle w:val="Refdecomentrio"/>
              </w:rPr>
              <w:commentReference w:id="140"/>
            </w:r>
          </w:p>
        </w:tc>
        <w:tc>
          <w:tcPr>
            <w:tcW w:w="1390" w:type="dxa"/>
            <w:shd w:val="clear" w:color="auto" w:fill="A6A6A6"/>
            <w:vAlign w:val="center"/>
          </w:tcPr>
          <w:p w14:paraId="1C669A3E" w14:textId="77777777" w:rsidR="00430DF5" w:rsidRPr="00F2190F" w:rsidRDefault="00430DF5" w:rsidP="00050BEA">
            <w:pPr>
              <w:pStyle w:val="TF-TEXTOQUADRO"/>
              <w:jc w:val="center"/>
              <w:rPr>
                <w:b/>
                <w:bCs/>
                <w:sz w:val="20"/>
              </w:rPr>
            </w:pPr>
            <w:commentRangeStart w:id="141"/>
            <w:proofErr w:type="spellStart"/>
            <w:r w:rsidRPr="00F2190F">
              <w:rPr>
                <w:b/>
                <w:bCs/>
                <w:sz w:val="20"/>
              </w:rPr>
              <w:t>TeamFinder</w:t>
            </w:r>
            <w:proofErr w:type="spellEnd"/>
          </w:p>
          <w:p w14:paraId="2738043C" w14:textId="77777777" w:rsidR="00430DF5" w:rsidRPr="00F2190F" w:rsidRDefault="00430DF5" w:rsidP="00AA352B">
            <w:pPr>
              <w:pStyle w:val="TF-TEXTOQUADRO"/>
              <w:jc w:val="center"/>
              <w:rPr>
                <w:b/>
                <w:bCs/>
                <w:sz w:val="20"/>
              </w:rPr>
            </w:pPr>
            <w:r w:rsidRPr="00F2190F">
              <w:rPr>
                <w:b/>
                <w:bCs/>
                <w:sz w:val="20"/>
              </w:rPr>
              <w:t>(2016)</w:t>
            </w:r>
            <w:commentRangeEnd w:id="141"/>
            <w:r>
              <w:rPr>
                <w:rStyle w:val="Refdecomentrio"/>
              </w:rPr>
              <w:commentReference w:id="141"/>
            </w:r>
          </w:p>
        </w:tc>
      </w:tr>
      <w:tr w:rsidR="00430DF5" w14:paraId="255A0B25" w14:textId="77777777" w:rsidTr="00F2190F">
        <w:trPr>
          <w:trHeight w:val="108"/>
        </w:trPr>
        <w:tc>
          <w:tcPr>
            <w:tcW w:w="4536" w:type="dxa"/>
            <w:shd w:val="clear" w:color="auto" w:fill="auto"/>
          </w:tcPr>
          <w:p w14:paraId="4CECE780" w14:textId="77777777" w:rsidR="00430DF5" w:rsidRPr="00F2190F" w:rsidRDefault="00430DF5" w:rsidP="00381245">
            <w:pPr>
              <w:pStyle w:val="TF-TEXTOQUADRO"/>
              <w:rPr>
                <w:sz w:val="20"/>
              </w:rPr>
            </w:pPr>
            <w:r w:rsidRPr="00F2190F">
              <w:rPr>
                <w:sz w:val="20"/>
              </w:rPr>
              <w:t>Construído com base no M3C</w:t>
            </w:r>
          </w:p>
        </w:tc>
        <w:tc>
          <w:tcPr>
            <w:tcW w:w="1560" w:type="dxa"/>
            <w:shd w:val="clear" w:color="auto" w:fill="auto"/>
            <w:vAlign w:val="center"/>
          </w:tcPr>
          <w:p w14:paraId="377A0091"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E747B6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35AF68F3" w14:textId="77777777" w:rsidR="00430DF5" w:rsidRPr="00F2190F" w:rsidRDefault="00430DF5" w:rsidP="00381245">
            <w:pPr>
              <w:pStyle w:val="TF-TEXTOQUADRO"/>
              <w:jc w:val="center"/>
              <w:rPr>
                <w:sz w:val="20"/>
              </w:rPr>
            </w:pPr>
            <w:r w:rsidRPr="00F2190F">
              <w:rPr>
                <w:color w:val="FF0000"/>
                <w:sz w:val="20"/>
              </w:rPr>
              <w:t>X</w:t>
            </w:r>
          </w:p>
        </w:tc>
      </w:tr>
      <w:tr w:rsidR="00430DF5" w14:paraId="3FD1CEFF" w14:textId="77777777" w:rsidTr="00F2190F">
        <w:tc>
          <w:tcPr>
            <w:tcW w:w="4536" w:type="dxa"/>
            <w:shd w:val="clear" w:color="auto" w:fill="auto"/>
          </w:tcPr>
          <w:p w14:paraId="0A6A4E41" w14:textId="77777777" w:rsidR="00430DF5" w:rsidRPr="00F2190F" w:rsidRDefault="00430DF5" w:rsidP="00381245">
            <w:pPr>
              <w:pStyle w:val="TF-TEXTOQUADRO"/>
              <w:rPr>
                <w:sz w:val="20"/>
              </w:rPr>
            </w:pPr>
            <w:r w:rsidRPr="00F2190F">
              <w:rPr>
                <w:sz w:val="20"/>
              </w:rPr>
              <w:t>Jogos on-line</w:t>
            </w:r>
          </w:p>
        </w:tc>
        <w:tc>
          <w:tcPr>
            <w:tcW w:w="1560" w:type="dxa"/>
            <w:shd w:val="clear" w:color="auto" w:fill="auto"/>
            <w:vAlign w:val="center"/>
          </w:tcPr>
          <w:p w14:paraId="2B48D5DA" w14:textId="77777777" w:rsidR="00430DF5" w:rsidRPr="00F2190F" w:rsidRDefault="00430DF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2440D58D"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664D5564"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3C8DA1F4" w14:textId="77777777" w:rsidTr="00F2190F">
        <w:tc>
          <w:tcPr>
            <w:tcW w:w="4536" w:type="dxa"/>
            <w:shd w:val="clear" w:color="auto" w:fill="auto"/>
          </w:tcPr>
          <w:p w14:paraId="6EFED52A" w14:textId="77777777" w:rsidR="00430DF5" w:rsidRPr="00F2190F" w:rsidRDefault="00430DF5" w:rsidP="00381245">
            <w:pPr>
              <w:pStyle w:val="TF-TEXTOQUADRO"/>
              <w:rPr>
                <w:sz w:val="20"/>
              </w:rPr>
            </w:pPr>
            <w:r w:rsidRPr="00F2190F">
              <w:rPr>
                <w:sz w:val="20"/>
              </w:rPr>
              <w:t>Coordenação de equipes (Coordenação)</w:t>
            </w:r>
          </w:p>
        </w:tc>
        <w:tc>
          <w:tcPr>
            <w:tcW w:w="1560" w:type="dxa"/>
            <w:shd w:val="clear" w:color="auto" w:fill="auto"/>
            <w:vAlign w:val="center"/>
          </w:tcPr>
          <w:p w14:paraId="4144A5DE"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19C0800"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59EB8D0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0C0630CF" w14:textId="77777777" w:rsidTr="00F2190F">
        <w:tc>
          <w:tcPr>
            <w:tcW w:w="4536" w:type="dxa"/>
            <w:shd w:val="clear" w:color="auto" w:fill="auto"/>
          </w:tcPr>
          <w:p w14:paraId="208AE83B" w14:textId="77777777" w:rsidR="00430DF5" w:rsidRPr="00F2190F" w:rsidRDefault="00430DF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0BFBEA11"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A4F3E5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2D17FB08" w14:textId="77777777" w:rsidR="00430DF5" w:rsidRPr="00F2190F" w:rsidRDefault="00430DF5" w:rsidP="00381245">
            <w:pPr>
              <w:pStyle w:val="TF-TEXTOQUADRO"/>
              <w:jc w:val="center"/>
              <w:rPr>
                <w:sz w:val="20"/>
              </w:rPr>
            </w:pPr>
            <w:r w:rsidRPr="00F2190F">
              <w:rPr>
                <w:color w:val="FF0000"/>
                <w:sz w:val="20"/>
              </w:rPr>
              <w:t>X</w:t>
            </w:r>
          </w:p>
        </w:tc>
      </w:tr>
      <w:tr w:rsidR="00430DF5" w14:paraId="6381607D" w14:textId="77777777" w:rsidTr="00F2190F">
        <w:tc>
          <w:tcPr>
            <w:tcW w:w="4536" w:type="dxa"/>
            <w:shd w:val="clear" w:color="auto" w:fill="auto"/>
          </w:tcPr>
          <w:p w14:paraId="648B32F0" w14:textId="77777777" w:rsidR="00430DF5" w:rsidRPr="00F2190F" w:rsidRDefault="00430DF5" w:rsidP="00381245">
            <w:pPr>
              <w:pStyle w:val="TF-TEXTOQUADRO"/>
              <w:rPr>
                <w:sz w:val="20"/>
              </w:rPr>
            </w:pPr>
            <w:r w:rsidRPr="00F2190F">
              <w:rPr>
                <w:sz w:val="20"/>
              </w:rPr>
              <w:t>Agendamento de compromissos</w:t>
            </w:r>
          </w:p>
        </w:tc>
        <w:tc>
          <w:tcPr>
            <w:tcW w:w="1560" w:type="dxa"/>
            <w:shd w:val="clear" w:color="auto" w:fill="auto"/>
            <w:vAlign w:val="center"/>
          </w:tcPr>
          <w:p w14:paraId="4B2E14CD"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41E0E0B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6B1A1AC1" w14:textId="77777777" w:rsidR="00430DF5" w:rsidRPr="00F2190F" w:rsidRDefault="00430DF5" w:rsidP="00381245">
            <w:pPr>
              <w:pStyle w:val="TF-TEXTOQUADRO"/>
              <w:jc w:val="center"/>
              <w:rPr>
                <w:sz w:val="20"/>
              </w:rPr>
            </w:pPr>
            <w:r w:rsidRPr="00F2190F">
              <w:rPr>
                <w:color w:val="FF0000"/>
                <w:sz w:val="20"/>
              </w:rPr>
              <w:t>X</w:t>
            </w:r>
          </w:p>
        </w:tc>
      </w:tr>
      <w:tr w:rsidR="00430DF5" w14:paraId="39942A10" w14:textId="77777777" w:rsidTr="00F2190F">
        <w:tc>
          <w:tcPr>
            <w:tcW w:w="4536" w:type="dxa"/>
            <w:shd w:val="clear" w:color="auto" w:fill="auto"/>
          </w:tcPr>
          <w:p w14:paraId="755F7758" w14:textId="77777777" w:rsidR="00430DF5" w:rsidRPr="00F2190F" w:rsidRDefault="00430DF5" w:rsidP="00381245">
            <w:pPr>
              <w:pStyle w:val="TF-TEXTOQUADRO"/>
              <w:rPr>
                <w:sz w:val="20"/>
              </w:rPr>
            </w:pPr>
            <w:r w:rsidRPr="00F2190F">
              <w:rPr>
                <w:sz w:val="20"/>
              </w:rPr>
              <w:t>Escolher os participantes</w:t>
            </w:r>
          </w:p>
        </w:tc>
        <w:tc>
          <w:tcPr>
            <w:tcW w:w="1560" w:type="dxa"/>
            <w:shd w:val="clear" w:color="auto" w:fill="auto"/>
            <w:vAlign w:val="center"/>
          </w:tcPr>
          <w:p w14:paraId="6A72664C"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41CB7136"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34C30B45"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67424C15" w14:textId="77777777" w:rsidTr="00F2190F">
        <w:tc>
          <w:tcPr>
            <w:tcW w:w="4536" w:type="dxa"/>
            <w:shd w:val="clear" w:color="auto" w:fill="auto"/>
          </w:tcPr>
          <w:p w14:paraId="041E730B" w14:textId="77777777" w:rsidR="00430DF5" w:rsidRPr="00F2190F" w:rsidRDefault="00430DF5" w:rsidP="00381245">
            <w:pPr>
              <w:pStyle w:val="TF-TEXTOQUADRO"/>
              <w:rPr>
                <w:sz w:val="20"/>
              </w:rPr>
            </w:pPr>
            <w:r w:rsidRPr="00F2190F">
              <w:rPr>
                <w:sz w:val="20"/>
              </w:rPr>
              <w:t>Método de avaliação</w:t>
            </w:r>
          </w:p>
        </w:tc>
        <w:tc>
          <w:tcPr>
            <w:tcW w:w="1560" w:type="dxa"/>
            <w:shd w:val="clear" w:color="auto" w:fill="auto"/>
            <w:vAlign w:val="center"/>
          </w:tcPr>
          <w:p w14:paraId="1F302E90" w14:textId="77777777" w:rsidR="00430DF5" w:rsidRPr="00F2190F" w:rsidRDefault="00430DF5" w:rsidP="00381245">
            <w:pPr>
              <w:pStyle w:val="TF-TEXTOQUADRO"/>
              <w:jc w:val="center"/>
              <w:rPr>
                <w:sz w:val="20"/>
              </w:rPr>
            </w:pPr>
            <w:r w:rsidRPr="00F2190F">
              <w:rPr>
                <w:sz w:val="20"/>
              </w:rPr>
              <w:t>RURUCAg</w:t>
            </w:r>
          </w:p>
        </w:tc>
        <w:tc>
          <w:tcPr>
            <w:tcW w:w="1559" w:type="dxa"/>
            <w:shd w:val="clear" w:color="auto" w:fill="auto"/>
            <w:vAlign w:val="center"/>
          </w:tcPr>
          <w:p w14:paraId="1676FB52"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6D942452" w14:textId="77777777" w:rsidR="00430DF5" w:rsidRPr="00F2190F" w:rsidRDefault="00430DF5" w:rsidP="00381245">
            <w:pPr>
              <w:pStyle w:val="TF-TEXTOQUADRO"/>
              <w:jc w:val="center"/>
              <w:rPr>
                <w:sz w:val="20"/>
              </w:rPr>
            </w:pPr>
            <w:r w:rsidRPr="00F2190F">
              <w:rPr>
                <w:color w:val="FF0000"/>
                <w:sz w:val="20"/>
              </w:rPr>
              <w:t>X</w:t>
            </w:r>
          </w:p>
        </w:tc>
      </w:tr>
    </w:tbl>
    <w:p w14:paraId="756DA9DA" w14:textId="77777777" w:rsidR="00430DF5" w:rsidRDefault="00430DF5" w:rsidP="00577E79">
      <w:pPr>
        <w:pStyle w:val="TF-FONTE"/>
      </w:pPr>
      <w:r>
        <w:t>Fonte: elaborado pelo autor.</w:t>
      </w:r>
    </w:p>
    <w:p w14:paraId="0B1A0370" w14:textId="77777777" w:rsidR="00430DF5" w:rsidRPr="005E40DD" w:rsidRDefault="00430DF5" w:rsidP="00CF6917">
      <w:pPr>
        <w:pStyle w:val="TF-TEXTO"/>
      </w:pPr>
      <w:r>
        <w:lastRenderedPageBreak/>
        <w:t xml:space="preserve">Conforme demonstrado no Quadro 1, pode-se analisar que </w:t>
      </w:r>
      <w:r w:rsidRPr="000706D5">
        <w:rPr>
          <w:bCs/>
        </w:rPr>
        <w:t>Zucchi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possuem objetivos similares sobre o assunto de Coordenação de equipes e a escolha de participantes para equipes. Essas características foram identificadas nos três correlatos, sendo consideradas peças importantes para alcançar os objetivos. Essas características são importantes para que seja possível desenvolver a Coordenação entre indivíduos em busca de um objetivo em comum. Alcântara</w:t>
      </w:r>
      <w:r w:rsidRPr="00E402E8">
        <w:t xml:space="preserve"> </w:t>
      </w:r>
      <w:r w:rsidRPr="000706D5">
        <w:rPr>
          <w:i/>
          <w:iCs/>
        </w:rPr>
        <w:t>et al.</w:t>
      </w:r>
      <w:r w:rsidRPr="00E402E8">
        <w:t xml:space="preserve"> (2018)</w:t>
      </w:r>
      <w:r>
        <w:t xml:space="preserve"> e Lima </w:t>
      </w:r>
      <w:r w:rsidRPr="000706D5">
        <w:rPr>
          <w:i/>
          <w:iCs/>
        </w:rPr>
        <w:t>et al.</w:t>
      </w:r>
      <w:r>
        <w:t xml:space="preserve"> (2016) utilizam um sistema para jogos on-line, pois foi destacado o aumento de jogadores que a indústria de jogos possui e a variação das características de pessoas que tem acesso aos jogos. </w:t>
      </w:r>
      <w:r w:rsidRPr="000706D5">
        <w:rPr>
          <w:bCs/>
        </w:rPr>
        <w:t>Zucchi (2018)</w:t>
      </w:r>
      <w:r>
        <w:rPr>
          <w:bCs/>
        </w:rPr>
        <w:t xml:space="preserve"> por outro lado tem como seu ponto principal a construção de equipes para práticas esportivas.</w:t>
      </w:r>
    </w:p>
    <w:p w14:paraId="0002A141" w14:textId="77777777" w:rsidR="00430DF5" w:rsidRDefault="00430DF5" w:rsidP="00F2190F">
      <w:pPr>
        <w:pStyle w:val="TF-TEXTO"/>
        <w:rPr>
          <w:bCs/>
        </w:rPr>
      </w:pPr>
      <w:r>
        <w:t xml:space="preserve">A utilização Modelo 3C de Colaboração (M3C), do Método de avaliação de User Requirements and Usability and Communicability Assessment in groupware (RURUCAg) e do envio de notificação quando um participante é escolhido para um time se deu somente por parte de </w:t>
      </w:r>
      <w:r w:rsidRPr="000706D5">
        <w:rPr>
          <w:bCs/>
        </w:rPr>
        <w:t>Zucchi (2018)</w:t>
      </w:r>
      <w:r>
        <w:rPr>
          <w:bCs/>
        </w:rPr>
        <w:t xml:space="preserve">. </w:t>
      </w:r>
      <w:r w:rsidRPr="000706D5">
        <w:rPr>
          <w:bCs/>
        </w:rPr>
        <w:t>Zucchi (2018)</w:t>
      </w:r>
      <w:r>
        <w:rPr>
          <w:bCs/>
        </w:rPr>
        <w:t xml:space="preserve"> ainda se destaca pelo envio</w:t>
      </w:r>
      <w:r w:rsidRPr="00670CE5">
        <w:rPr>
          <w:bCs/>
        </w:rPr>
        <w:t xml:space="preserve"> de notificação para participar da equipe</w:t>
      </w:r>
      <w:r>
        <w:rPr>
          <w:bCs/>
        </w:rPr>
        <w:t xml:space="preserve">, propiciando a </w:t>
      </w:r>
      <w:r w:rsidRPr="00670CE5">
        <w:rPr>
          <w:bCs/>
        </w:rPr>
        <w:t>Comunicação</w:t>
      </w:r>
      <w:r>
        <w:rPr>
          <w:bCs/>
        </w:rPr>
        <w:t xml:space="preserve"> e o a</w:t>
      </w:r>
      <w:r w:rsidRPr="00670CE5">
        <w:rPr>
          <w:bCs/>
        </w:rPr>
        <w:t>gendamento de compromissos</w:t>
      </w:r>
      <w:r>
        <w:rPr>
          <w:bCs/>
        </w:rPr>
        <w:t>. O agendamento de compromisso é essencial pois é preciso determinar o local onde vai ser realizada a atividade e também a hora e data.</w:t>
      </w:r>
    </w:p>
    <w:p w14:paraId="7FF0EB9D" w14:textId="77777777" w:rsidR="00430DF5" w:rsidRDefault="00430DF5" w:rsidP="00F2190F">
      <w:pPr>
        <w:pStyle w:val="TF-TEXTO"/>
        <w:ind w:firstLine="0"/>
        <w:rPr>
          <w:bCs/>
        </w:rPr>
      </w:pPr>
      <w:r>
        <w:rPr>
          <w:bCs/>
        </w:rPr>
        <w:tab/>
        <w:t>Com base nestas características, tal como apresentado no Quadro 1, pode-se avaliar que o trabalho proposto é relevante por conectar as pessoas que tem como objetivo atividades em jogos on-line e necessitam de uma equipe. Cabe destacar ainda, a parte de agendamento de compromissos para que todos possam estar disponíveis em um horário pré-definido, realizando  o evento que foi proposto. Além disso, como será possível escolher o jogo que deseja, o trabalho proposto visa abranger um grande nicho de pessoas de diferentes idades para trabalhar em conjunto em um propósito.</w:t>
      </w:r>
    </w:p>
    <w:p w14:paraId="588BDE4C" w14:textId="77777777" w:rsidR="00430DF5" w:rsidRDefault="00430DF5" w:rsidP="00F2190F">
      <w:pPr>
        <w:pStyle w:val="TF-TEXTO"/>
        <w:rPr>
          <w:bCs/>
        </w:rPr>
      </w:pPr>
      <w:commentRangeStart w:id="142"/>
      <w:r>
        <w:rPr>
          <w:bCs/>
        </w:rPr>
        <w:t xml:space="preserve">A proposta trará </w:t>
      </w:r>
      <w:commentRangeEnd w:id="142"/>
      <w:r>
        <w:rPr>
          <w:rStyle w:val="Refdecomentrio"/>
        </w:rPr>
        <w:commentReference w:id="142"/>
      </w:r>
      <w:r>
        <w:rPr>
          <w:bCs/>
        </w:rPr>
        <w:t>como contribuição</w:t>
      </w:r>
      <w:r w:rsidRPr="002817F0">
        <w:rPr>
          <w:bCs/>
        </w:rPr>
        <w:t xml:space="preserve"> social,</w:t>
      </w:r>
      <w:r>
        <w:rPr>
          <w:bCs/>
        </w:rPr>
        <w:t xml:space="preserve"> um</w:t>
      </w:r>
      <w:r w:rsidRPr="002817F0">
        <w:rPr>
          <w:bCs/>
        </w:rPr>
        <w:t>a maior agilidade ao gerenciar eventos que são a respeito de jogos on</w:t>
      </w:r>
      <w:r>
        <w:rPr>
          <w:bCs/>
        </w:rPr>
        <w:t>-</w:t>
      </w:r>
      <w:r w:rsidRPr="002817F0">
        <w:rPr>
          <w:bCs/>
        </w:rPr>
        <w:t>line</w:t>
      </w:r>
      <w:r>
        <w:rPr>
          <w:bCs/>
        </w:rPr>
        <w:t>,</w:t>
      </w:r>
      <w:r w:rsidRPr="002817F0">
        <w:rPr>
          <w:bCs/>
        </w:rPr>
        <w:t xml:space="preserve"> assim como melhorar a interação entre as pessoas que estão formando as equipes</w:t>
      </w:r>
      <w:r>
        <w:rPr>
          <w:bCs/>
        </w:rPr>
        <w:t>,</w:t>
      </w:r>
      <w:r w:rsidRPr="002817F0">
        <w:rPr>
          <w:bCs/>
        </w:rPr>
        <w:t xml:space="preserve"> participando de eventos e otimizando o tempo de jogadores para focar em tarefas que desejam realizar</w:t>
      </w:r>
      <w:r>
        <w:rPr>
          <w:bCs/>
        </w:rPr>
        <w:t xml:space="preserve"> em um espaço de tempo dentro do jogo. Como </w:t>
      </w:r>
      <w:r w:rsidRPr="002817F0">
        <w:rPr>
          <w:bCs/>
        </w:rPr>
        <w:t>contribuição tecnológica</w:t>
      </w:r>
      <w:r>
        <w:rPr>
          <w:bCs/>
        </w:rPr>
        <w:t xml:space="preserve">, destaca-se o desenvolvimento de um </w:t>
      </w:r>
      <w:commentRangeStart w:id="143"/>
      <w:r>
        <w:rPr>
          <w:bCs/>
        </w:rPr>
        <w:t>SC</w:t>
      </w:r>
      <w:commentRangeEnd w:id="143"/>
      <w:r>
        <w:rPr>
          <w:rStyle w:val="Refdecomentrio"/>
        </w:rPr>
        <w:commentReference w:id="143"/>
      </w:r>
      <w:r>
        <w:rPr>
          <w:bCs/>
        </w:rPr>
        <w:t xml:space="preserve"> para </w:t>
      </w:r>
      <w:r w:rsidRPr="002817F0">
        <w:rPr>
          <w:bCs/>
        </w:rPr>
        <w:t xml:space="preserve">criação de </w:t>
      </w:r>
      <w:r>
        <w:rPr>
          <w:bCs/>
        </w:rPr>
        <w:t xml:space="preserve">grupos e </w:t>
      </w:r>
      <w:r w:rsidRPr="002817F0">
        <w:rPr>
          <w:bCs/>
        </w:rPr>
        <w:t>eventos com notificações ao usuário para entrar em equipes</w:t>
      </w:r>
      <w:r>
        <w:rPr>
          <w:bCs/>
        </w:rPr>
        <w:t xml:space="preserve">, </w:t>
      </w:r>
      <w:r w:rsidRPr="002817F0">
        <w:rPr>
          <w:bCs/>
        </w:rPr>
        <w:t>utilizando a tecnologia</w:t>
      </w:r>
      <w:r w:rsidRPr="002817F0">
        <w:rPr>
          <w:rFonts w:ascii="Arial" w:hAnsi="Arial" w:cs="Arial"/>
          <w:color w:val="333333"/>
          <w:spacing w:val="15"/>
          <w:sz w:val="27"/>
          <w:szCs w:val="27"/>
          <w:shd w:val="clear" w:color="auto" w:fill="F8F8F8"/>
        </w:rPr>
        <w:t> </w:t>
      </w:r>
      <w:proofErr w:type="spellStart"/>
      <w:r>
        <w:fldChar w:fldCharType="begin"/>
      </w:r>
      <w:r>
        <w:instrText xml:space="preserve"> HYPERLINK "https://en.m.wikipedia.org/wiki/Progressive_web_app" </w:instrText>
      </w:r>
      <w:r>
        <w:fldChar w:fldCharType="separate"/>
      </w:r>
      <w:r w:rsidRPr="00F2190F">
        <w:rPr>
          <w:bCs/>
        </w:rPr>
        <w:t>Progressive</w:t>
      </w:r>
      <w:proofErr w:type="spellEnd"/>
      <w:r w:rsidRPr="00F2190F">
        <w:rPr>
          <w:bCs/>
        </w:rPr>
        <w:t xml:space="preserve"> Web </w:t>
      </w:r>
      <w:proofErr w:type="spellStart"/>
      <w:r w:rsidRPr="00F2190F">
        <w:rPr>
          <w:bCs/>
        </w:rPr>
        <w:t>App</w:t>
      </w:r>
      <w:proofErr w:type="spellEnd"/>
      <w:r w:rsidRPr="00F2190F">
        <w:rPr>
          <w:bCs/>
        </w:rPr>
        <w:t xml:space="preserve"> (PWA)</w:t>
      </w:r>
      <w:r>
        <w:rPr>
          <w:bCs/>
        </w:rPr>
        <w:fldChar w:fldCharType="end"/>
      </w:r>
      <w:r w:rsidRPr="002817F0">
        <w:rPr>
          <w:bCs/>
        </w:rPr>
        <w:t xml:space="preserve">, o banco de </w:t>
      </w:r>
      <w:r>
        <w:rPr>
          <w:bCs/>
        </w:rPr>
        <w:t>dados F</w:t>
      </w:r>
      <w:r w:rsidRPr="002817F0">
        <w:rPr>
          <w:bCs/>
        </w:rPr>
        <w:t xml:space="preserve">irebase </w:t>
      </w:r>
      <w:r>
        <w:rPr>
          <w:bCs/>
        </w:rPr>
        <w:t xml:space="preserve">e a </w:t>
      </w:r>
      <w:commentRangeStart w:id="144"/>
      <w:r>
        <w:rPr>
          <w:bCs/>
        </w:rPr>
        <w:t xml:space="preserve">linguagem de programação </w:t>
      </w:r>
      <w:proofErr w:type="spellStart"/>
      <w:r>
        <w:rPr>
          <w:bCs/>
        </w:rPr>
        <w:t>Flutter</w:t>
      </w:r>
      <w:commentRangeEnd w:id="144"/>
      <w:proofErr w:type="spellEnd"/>
      <w:r>
        <w:rPr>
          <w:rStyle w:val="Refdecomentrio"/>
        </w:rPr>
        <w:commentReference w:id="144"/>
      </w:r>
      <w:r>
        <w:rPr>
          <w:bCs/>
        </w:rPr>
        <w:t>. Por fim, como</w:t>
      </w:r>
      <w:r w:rsidRPr="002817F0">
        <w:rPr>
          <w:bCs/>
        </w:rPr>
        <w:t xml:space="preserve"> </w:t>
      </w:r>
      <w:r w:rsidRPr="00DA49AE">
        <w:rPr>
          <w:bCs/>
        </w:rPr>
        <w:t xml:space="preserve">contribuição acadêmica o </w:t>
      </w:r>
      <w:r>
        <w:rPr>
          <w:bCs/>
        </w:rPr>
        <w:t xml:space="preserve">uso do </w:t>
      </w:r>
      <w:r w:rsidRPr="00DA49AE">
        <w:rPr>
          <w:bCs/>
        </w:rPr>
        <w:t xml:space="preserve">Método </w:t>
      </w:r>
      <w:commentRangeStart w:id="145"/>
      <w:r w:rsidRPr="00DA49AE">
        <w:rPr>
          <w:bCs/>
        </w:rPr>
        <w:t>RURUCAG</w:t>
      </w:r>
      <w:commentRangeEnd w:id="145"/>
      <w:r>
        <w:rPr>
          <w:rStyle w:val="Refdecomentrio"/>
        </w:rPr>
        <w:commentReference w:id="145"/>
      </w:r>
      <w:r w:rsidRPr="0049502E">
        <w:rPr>
          <w:bCs/>
        </w:rPr>
        <w:t xml:space="preserve">, </w:t>
      </w:r>
      <w:commentRangeStart w:id="146"/>
      <w:r w:rsidRPr="0049502E">
        <w:rPr>
          <w:bCs/>
        </w:rPr>
        <w:t>que tem seu protocolo</w:t>
      </w:r>
      <w:commentRangeEnd w:id="146"/>
      <w:r>
        <w:rPr>
          <w:rStyle w:val="Refdecomentrio"/>
        </w:rPr>
        <w:commentReference w:id="146"/>
      </w:r>
      <w:r w:rsidRPr="0049502E">
        <w:rPr>
          <w:bCs/>
        </w:rPr>
        <w:t xml:space="preserve"> aprovado no comitê de ética</w:t>
      </w:r>
      <w:r w:rsidRPr="00DA49AE">
        <w:rPr>
          <w:bCs/>
        </w:rPr>
        <w:t xml:space="preserve"> </w:t>
      </w:r>
      <w:r>
        <w:rPr>
          <w:bCs/>
        </w:rPr>
        <w:t>e da</w:t>
      </w:r>
      <w:r w:rsidRPr="00DA49AE">
        <w:rPr>
          <w:bCs/>
        </w:rPr>
        <w:t xml:space="preserve"> possibilidade de </w:t>
      </w:r>
      <w:r>
        <w:rPr>
          <w:bCs/>
        </w:rPr>
        <w:t xml:space="preserve">realizar </w:t>
      </w:r>
      <w:r w:rsidRPr="00DA49AE">
        <w:rPr>
          <w:bCs/>
        </w:rPr>
        <w:t xml:space="preserve">agendamentos e </w:t>
      </w:r>
      <w:r>
        <w:rPr>
          <w:bCs/>
        </w:rPr>
        <w:t>formar</w:t>
      </w:r>
      <w:r w:rsidRPr="00DA49AE">
        <w:rPr>
          <w:bCs/>
        </w:rPr>
        <w:t xml:space="preserve"> equipes construído com base no M3C</w:t>
      </w:r>
      <w:r>
        <w:rPr>
          <w:bCs/>
        </w:rPr>
        <w:t xml:space="preserve">, </w:t>
      </w:r>
      <w:r w:rsidRPr="0049502E">
        <w:rPr>
          <w:bCs/>
        </w:rPr>
        <w:t>que poderão ser utilizados conjuntamente em trabalhos posteriores</w:t>
      </w:r>
      <w:r w:rsidRPr="00DA49AE">
        <w:rPr>
          <w:bCs/>
        </w:rPr>
        <w:t>.</w:t>
      </w:r>
    </w:p>
    <w:p w14:paraId="08DBDF68" w14:textId="77777777" w:rsidR="00430DF5" w:rsidRDefault="00430DF5" w:rsidP="00451B94">
      <w:pPr>
        <w:pStyle w:val="Ttulo2"/>
        <w:spacing w:after="120" w:line="240" w:lineRule="auto"/>
      </w:pPr>
      <w:r>
        <w:rPr>
          <w:caps w:val="0"/>
        </w:rPr>
        <w:lastRenderedPageBreak/>
        <w:t>REQUISITOS PRINCIPAIS DO PROBLEMA A SER TRABALHADO</w:t>
      </w:r>
      <w:bookmarkEnd w:id="130"/>
      <w:bookmarkEnd w:id="131"/>
      <w:bookmarkEnd w:id="132"/>
      <w:bookmarkEnd w:id="133"/>
      <w:bookmarkEnd w:id="134"/>
      <w:bookmarkEnd w:id="135"/>
      <w:bookmarkEnd w:id="136"/>
    </w:p>
    <w:p w14:paraId="76164B6E" w14:textId="77777777" w:rsidR="00430DF5" w:rsidRDefault="00430DF5" w:rsidP="00DC0DED">
      <w:pPr>
        <w:pStyle w:val="TF-TEXTO"/>
      </w:pPr>
      <w:r w:rsidRPr="005F25DC">
        <w:t xml:space="preserve">Nessa </w:t>
      </w:r>
      <w:r>
        <w:t>sub</w:t>
      </w:r>
      <w:r w:rsidRPr="005F25DC">
        <w:t>seção serão especificados os Requisitos Funcionais (RF) e Requisitos Não Funcionais (RNF)</w:t>
      </w:r>
      <w:r>
        <w:t xml:space="preserve">, conforme </w:t>
      </w:r>
      <w:r>
        <w:fldChar w:fldCharType="begin"/>
      </w:r>
      <w:r>
        <w:instrText xml:space="preserve"> REF _Ref84019973 \h </w:instrText>
      </w:r>
      <w:r>
        <w:fldChar w:fldCharType="separate"/>
      </w:r>
      <w:r>
        <w:t xml:space="preserve">Quadro </w:t>
      </w:r>
      <w:r>
        <w:rPr>
          <w:noProof/>
        </w:rPr>
        <w:t>2</w:t>
      </w:r>
      <w:r>
        <w:fldChar w:fldCharType="end"/>
      </w:r>
      <w:r>
        <w:t>.</w:t>
      </w:r>
    </w:p>
    <w:p w14:paraId="5058B312" w14:textId="77777777" w:rsidR="00430DF5" w:rsidRDefault="00430DF5" w:rsidP="00DC0DED">
      <w:pPr>
        <w:pStyle w:val="TF-LEGENDA"/>
      </w:pPr>
      <w:bookmarkStart w:id="147" w:name="_Ref84019973"/>
      <w:r>
        <w:t xml:space="preserve">Quadro </w:t>
      </w:r>
      <w:r>
        <w:rPr>
          <w:noProof/>
        </w:rPr>
        <w:fldChar w:fldCharType="begin"/>
      </w:r>
      <w:r>
        <w:rPr>
          <w:noProof/>
        </w:rPr>
        <w:instrText xml:space="preserve"> SEQ Quadro \* ARABIC </w:instrText>
      </w:r>
      <w:r>
        <w:rPr>
          <w:noProof/>
        </w:rPr>
        <w:fldChar w:fldCharType="separate"/>
      </w:r>
      <w:r>
        <w:rPr>
          <w:noProof/>
        </w:rPr>
        <w:t>2</w:t>
      </w:r>
      <w:r>
        <w:rPr>
          <w:noProof/>
        </w:rPr>
        <w:fldChar w:fldCharType="end"/>
      </w:r>
      <w:bookmarkEnd w:id="147"/>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430DF5" w:rsidRPr="007E0D87" w14:paraId="7FD4478F"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75DA99F8" w14:textId="77777777" w:rsidR="00430DF5" w:rsidRPr="00112B9C" w:rsidRDefault="00430DF5" w:rsidP="00AE0CF3">
            <w:pPr>
              <w:pStyle w:val="TF-TEXTOQUADRO"/>
              <w:rPr>
                <w:b/>
                <w:bCs/>
                <w:sz w:val="20"/>
              </w:rPr>
            </w:pPr>
            <w:r w:rsidRPr="00112B9C">
              <w:rPr>
                <w:b/>
                <w:bCs/>
                <w:sz w:val="20"/>
              </w:rPr>
              <w:t xml:space="preserve">O </w:t>
            </w:r>
            <w:r>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5E51B687" w14:textId="77777777" w:rsidR="00430DF5" w:rsidRPr="00112B9C" w:rsidRDefault="00430DF5" w:rsidP="00AE0CF3">
            <w:pPr>
              <w:pStyle w:val="TF-TEXTOQUADRO"/>
              <w:jc w:val="center"/>
              <w:rPr>
                <w:b/>
                <w:bCs/>
                <w:sz w:val="20"/>
              </w:rPr>
            </w:pPr>
            <w:r w:rsidRPr="00112B9C">
              <w:rPr>
                <w:b/>
                <w:bCs/>
                <w:sz w:val="20"/>
              </w:rPr>
              <w:t>Tipo</w:t>
            </w:r>
          </w:p>
        </w:tc>
      </w:tr>
      <w:tr w:rsidR="00430DF5" w:rsidRPr="007E0D87" w14:paraId="33A501B8" w14:textId="77777777" w:rsidTr="00112B9C">
        <w:trPr>
          <w:jc w:val="center"/>
        </w:trPr>
        <w:tc>
          <w:tcPr>
            <w:tcW w:w="7955" w:type="dxa"/>
            <w:tcBorders>
              <w:left w:val="single" w:sz="4" w:space="0" w:color="auto"/>
            </w:tcBorders>
          </w:tcPr>
          <w:p w14:paraId="0DCA3615" w14:textId="77777777" w:rsidR="00430DF5" w:rsidRPr="00112B9C" w:rsidRDefault="00430DF5" w:rsidP="00665624">
            <w:pPr>
              <w:pStyle w:val="TF-TEXTOQUADRO"/>
              <w:jc w:val="both"/>
              <w:rPr>
                <w:bCs/>
                <w:sz w:val="20"/>
              </w:rPr>
            </w:pPr>
            <w:r w:rsidRPr="00112B9C">
              <w:rPr>
                <w:bCs/>
                <w:sz w:val="20"/>
              </w:rPr>
              <w:t xml:space="preserve">permitir </w:t>
            </w:r>
            <w:r>
              <w:rPr>
                <w:bCs/>
                <w:sz w:val="20"/>
              </w:rPr>
              <w:t>ao</w:t>
            </w:r>
            <w:r w:rsidRPr="00112B9C">
              <w:rPr>
                <w:bCs/>
                <w:sz w:val="20"/>
              </w:rPr>
              <w:t xml:space="preserve"> usuário ins</w:t>
            </w:r>
            <w:r>
              <w:rPr>
                <w:bCs/>
                <w:sz w:val="20"/>
              </w:rPr>
              <w:t>e</w:t>
            </w:r>
            <w:r w:rsidRPr="00112B9C">
              <w:rPr>
                <w:bCs/>
                <w:sz w:val="20"/>
              </w:rPr>
              <w:t>r</w:t>
            </w:r>
            <w:r>
              <w:rPr>
                <w:bCs/>
                <w:sz w:val="20"/>
              </w:rPr>
              <w:t>ir</w:t>
            </w:r>
            <w:r w:rsidRPr="00112B9C">
              <w:rPr>
                <w:bCs/>
                <w:sz w:val="20"/>
              </w:rPr>
              <w:t xml:space="preserve"> jogos</w:t>
            </w:r>
            <w:r>
              <w:rPr>
                <w:bCs/>
                <w:sz w:val="20"/>
              </w:rPr>
              <w:t xml:space="preserve"> (Cooperação)</w:t>
            </w:r>
          </w:p>
        </w:tc>
        <w:tc>
          <w:tcPr>
            <w:tcW w:w="1086" w:type="dxa"/>
            <w:tcBorders>
              <w:left w:val="single" w:sz="4" w:space="0" w:color="auto"/>
            </w:tcBorders>
            <w:vAlign w:val="center"/>
          </w:tcPr>
          <w:p w14:paraId="2189844B" w14:textId="77777777" w:rsidR="00430DF5" w:rsidRPr="00112B9C" w:rsidRDefault="00430DF5" w:rsidP="00AE0CF3">
            <w:pPr>
              <w:pStyle w:val="TF-TEXTOQUADRO"/>
              <w:jc w:val="center"/>
              <w:rPr>
                <w:bCs/>
                <w:sz w:val="20"/>
              </w:rPr>
            </w:pPr>
            <w:r w:rsidRPr="00112B9C">
              <w:rPr>
                <w:bCs/>
                <w:sz w:val="20"/>
              </w:rPr>
              <w:t>RF</w:t>
            </w:r>
          </w:p>
        </w:tc>
      </w:tr>
      <w:tr w:rsidR="00430DF5" w:rsidRPr="007E0D87" w14:paraId="57EE79AF" w14:textId="77777777" w:rsidTr="00112B9C">
        <w:trPr>
          <w:jc w:val="center"/>
        </w:trPr>
        <w:tc>
          <w:tcPr>
            <w:tcW w:w="7955" w:type="dxa"/>
            <w:tcBorders>
              <w:left w:val="single" w:sz="4" w:space="0" w:color="auto"/>
            </w:tcBorders>
          </w:tcPr>
          <w:p w14:paraId="5C3FCCD4" w14:textId="77777777" w:rsidR="00430DF5" w:rsidRPr="00112B9C" w:rsidRDefault="00430DF5" w:rsidP="00665624">
            <w:pPr>
              <w:pStyle w:val="TF-TEXTOQUADRO"/>
              <w:jc w:val="both"/>
              <w:rPr>
                <w:bCs/>
                <w:sz w:val="20"/>
              </w:rPr>
            </w:pPr>
            <w:r w:rsidRPr="00112B9C">
              <w:rPr>
                <w:bCs/>
                <w:sz w:val="20"/>
              </w:rPr>
              <w:t>permitir ao usuário manter equipes (Create, Read, Update, Delete - CRUD) (Coordenação)</w:t>
            </w:r>
          </w:p>
        </w:tc>
        <w:tc>
          <w:tcPr>
            <w:tcW w:w="1086" w:type="dxa"/>
            <w:tcBorders>
              <w:left w:val="single" w:sz="4" w:space="0" w:color="auto"/>
            </w:tcBorders>
            <w:vAlign w:val="center"/>
          </w:tcPr>
          <w:p w14:paraId="16A1CAD1" w14:textId="77777777" w:rsidR="00430DF5" w:rsidRPr="00112B9C" w:rsidRDefault="00430DF5" w:rsidP="00AE0CF3">
            <w:pPr>
              <w:pStyle w:val="TF-TEXTOQUADRO"/>
              <w:jc w:val="center"/>
              <w:rPr>
                <w:bCs/>
                <w:sz w:val="20"/>
              </w:rPr>
            </w:pPr>
            <w:r w:rsidRPr="00112B9C">
              <w:rPr>
                <w:bCs/>
                <w:sz w:val="20"/>
              </w:rPr>
              <w:t>RF</w:t>
            </w:r>
          </w:p>
        </w:tc>
      </w:tr>
      <w:tr w:rsidR="00430DF5" w:rsidRPr="007E0D87" w14:paraId="013F2A2A" w14:textId="77777777" w:rsidTr="00112B9C">
        <w:trPr>
          <w:jc w:val="center"/>
        </w:trPr>
        <w:tc>
          <w:tcPr>
            <w:tcW w:w="7955" w:type="dxa"/>
            <w:tcBorders>
              <w:left w:val="single" w:sz="4" w:space="0" w:color="auto"/>
            </w:tcBorders>
          </w:tcPr>
          <w:p w14:paraId="72BF0C88" w14:textId="77777777" w:rsidR="00430DF5" w:rsidRPr="00112B9C" w:rsidRDefault="00430DF5" w:rsidP="00665624">
            <w:pPr>
              <w:pStyle w:val="TF-TEXTOQUADRO"/>
              <w:jc w:val="both"/>
              <w:rPr>
                <w:bCs/>
                <w:sz w:val="20"/>
              </w:rPr>
            </w:pPr>
            <w:r w:rsidRPr="00112B9C">
              <w:rPr>
                <w:bCs/>
                <w:sz w:val="20"/>
              </w:rPr>
              <w:t>permitir ao usuário manter agenda de compromisso (CRUD)</w:t>
            </w:r>
          </w:p>
        </w:tc>
        <w:tc>
          <w:tcPr>
            <w:tcW w:w="1086" w:type="dxa"/>
            <w:tcBorders>
              <w:left w:val="single" w:sz="4" w:space="0" w:color="auto"/>
            </w:tcBorders>
            <w:vAlign w:val="center"/>
          </w:tcPr>
          <w:p w14:paraId="2650B512" w14:textId="77777777" w:rsidR="00430DF5" w:rsidRPr="00112B9C" w:rsidRDefault="00430DF5" w:rsidP="00AE0CF3">
            <w:pPr>
              <w:pStyle w:val="TF-TEXTOQUADRO"/>
              <w:jc w:val="center"/>
              <w:rPr>
                <w:bCs/>
                <w:sz w:val="20"/>
              </w:rPr>
            </w:pPr>
            <w:r w:rsidRPr="00112B9C">
              <w:rPr>
                <w:bCs/>
                <w:sz w:val="20"/>
              </w:rPr>
              <w:t>RF</w:t>
            </w:r>
          </w:p>
        </w:tc>
      </w:tr>
      <w:tr w:rsidR="00430DF5" w:rsidRPr="007E0D87" w14:paraId="15B552D0" w14:textId="77777777" w:rsidTr="00112B9C">
        <w:trPr>
          <w:jc w:val="center"/>
        </w:trPr>
        <w:tc>
          <w:tcPr>
            <w:tcW w:w="7955" w:type="dxa"/>
            <w:tcBorders>
              <w:left w:val="single" w:sz="4" w:space="0" w:color="auto"/>
            </w:tcBorders>
          </w:tcPr>
          <w:p w14:paraId="6F4150B1" w14:textId="77777777" w:rsidR="00430DF5" w:rsidRPr="00112B9C" w:rsidRDefault="00430DF5" w:rsidP="00AE0CF3">
            <w:pPr>
              <w:pStyle w:val="TF-TEXTOQUADRO"/>
              <w:jc w:val="both"/>
              <w:rPr>
                <w:bCs/>
                <w:sz w:val="20"/>
              </w:rPr>
            </w:pPr>
            <w:r w:rsidRPr="00112B9C">
              <w:rPr>
                <w:bCs/>
                <w:sz w:val="20"/>
              </w:rPr>
              <w:t xml:space="preserve">enviar </w:t>
            </w:r>
            <w:r>
              <w:rPr>
                <w:bCs/>
                <w:sz w:val="20"/>
              </w:rPr>
              <w:t xml:space="preserve">ao usuário </w:t>
            </w:r>
            <w:r w:rsidRPr="00112B9C">
              <w:rPr>
                <w:bCs/>
                <w:sz w:val="20"/>
              </w:rPr>
              <w:t>notificação de participação de equipe (Comunicação)</w:t>
            </w:r>
          </w:p>
        </w:tc>
        <w:tc>
          <w:tcPr>
            <w:tcW w:w="1086" w:type="dxa"/>
            <w:tcBorders>
              <w:left w:val="single" w:sz="4" w:space="0" w:color="auto"/>
            </w:tcBorders>
            <w:vAlign w:val="center"/>
          </w:tcPr>
          <w:p w14:paraId="37C1826D" w14:textId="77777777" w:rsidR="00430DF5" w:rsidRPr="00112B9C" w:rsidRDefault="00430DF5" w:rsidP="00AE0CF3">
            <w:pPr>
              <w:pStyle w:val="TF-TEXTOQUADRO"/>
              <w:jc w:val="center"/>
              <w:rPr>
                <w:bCs/>
                <w:sz w:val="20"/>
              </w:rPr>
            </w:pPr>
            <w:r w:rsidRPr="00112B9C">
              <w:rPr>
                <w:bCs/>
                <w:sz w:val="20"/>
              </w:rPr>
              <w:t>RF</w:t>
            </w:r>
          </w:p>
        </w:tc>
      </w:tr>
      <w:tr w:rsidR="00430DF5" w:rsidRPr="007E0D87" w14:paraId="40612D8D" w14:textId="77777777" w:rsidTr="00112B9C">
        <w:trPr>
          <w:jc w:val="center"/>
        </w:trPr>
        <w:tc>
          <w:tcPr>
            <w:tcW w:w="7955" w:type="dxa"/>
            <w:tcBorders>
              <w:left w:val="single" w:sz="4" w:space="0" w:color="auto"/>
            </w:tcBorders>
          </w:tcPr>
          <w:p w14:paraId="6836A66A" w14:textId="77777777" w:rsidR="00430DF5" w:rsidRPr="00112B9C" w:rsidRDefault="00430DF5" w:rsidP="00665624">
            <w:pPr>
              <w:pStyle w:val="TF-TEXTOQUADRO"/>
              <w:jc w:val="both"/>
              <w:rPr>
                <w:bCs/>
                <w:sz w:val="20"/>
              </w:rPr>
            </w:pPr>
            <w:r w:rsidRPr="00112B9C">
              <w:rPr>
                <w:bCs/>
                <w:sz w:val="20"/>
              </w:rPr>
              <w:t>permitir ao usuário avaliar a participação após realização de compromisso (Cooperação)</w:t>
            </w:r>
          </w:p>
        </w:tc>
        <w:tc>
          <w:tcPr>
            <w:tcW w:w="1086" w:type="dxa"/>
            <w:tcBorders>
              <w:left w:val="single" w:sz="4" w:space="0" w:color="auto"/>
            </w:tcBorders>
            <w:vAlign w:val="center"/>
          </w:tcPr>
          <w:p w14:paraId="139B1AD6" w14:textId="77777777" w:rsidR="00430DF5" w:rsidRPr="00112B9C" w:rsidRDefault="00430DF5" w:rsidP="00AE0CF3">
            <w:pPr>
              <w:pStyle w:val="TF-TEXTOQUADRO"/>
              <w:jc w:val="center"/>
              <w:rPr>
                <w:bCs/>
                <w:sz w:val="20"/>
              </w:rPr>
            </w:pPr>
            <w:r w:rsidRPr="00112B9C">
              <w:rPr>
                <w:bCs/>
                <w:sz w:val="20"/>
              </w:rPr>
              <w:t>RF</w:t>
            </w:r>
          </w:p>
        </w:tc>
      </w:tr>
      <w:tr w:rsidR="00430DF5" w:rsidRPr="007E0D87" w14:paraId="04EAA58A" w14:textId="77777777" w:rsidTr="00112B9C">
        <w:trPr>
          <w:jc w:val="center"/>
        </w:trPr>
        <w:tc>
          <w:tcPr>
            <w:tcW w:w="7955" w:type="dxa"/>
            <w:tcBorders>
              <w:left w:val="single" w:sz="4" w:space="0" w:color="auto"/>
            </w:tcBorders>
          </w:tcPr>
          <w:p w14:paraId="6B1D61B2" w14:textId="77777777" w:rsidR="00430DF5" w:rsidRPr="00112B9C" w:rsidRDefault="00430DF5">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6139E3F2" w14:textId="77777777" w:rsidR="00430DF5" w:rsidRPr="00112B9C" w:rsidRDefault="00430DF5" w:rsidP="00AE0CF3">
            <w:pPr>
              <w:pStyle w:val="TF-TEXTOQUADRO"/>
              <w:jc w:val="center"/>
              <w:rPr>
                <w:bCs/>
                <w:sz w:val="20"/>
              </w:rPr>
            </w:pPr>
            <w:r>
              <w:rPr>
                <w:bCs/>
                <w:sz w:val="20"/>
              </w:rPr>
              <w:t>RF</w:t>
            </w:r>
          </w:p>
        </w:tc>
      </w:tr>
      <w:tr w:rsidR="00430DF5" w:rsidRPr="007E0D87" w14:paraId="3CD218CA" w14:textId="77777777" w:rsidTr="00F2190F">
        <w:trPr>
          <w:jc w:val="center"/>
        </w:trPr>
        <w:tc>
          <w:tcPr>
            <w:tcW w:w="7955" w:type="dxa"/>
            <w:tcBorders>
              <w:left w:val="single" w:sz="4" w:space="0" w:color="auto"/>
            </w:tcBorders>
          </w:tcPr>
          <w:p w14:paraId="38DD64D1" w14:textId="77777777" w:rsidR="00430DF5" w:rsidRPr="00112B9C" w:rsidRDefault="00430DF5"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20717CEB" w14:textId="77777777" w:rsidR="00430DF5" w:rsidRPr="00112B9C" w:rsidRDefault="00430DF5" w:rsidP="00AE0CF3">
            <w:pPr>
              <w:pStyle w:val="TF-TEXTOQUADRO"/>
              <w:jc w:val="center"/>
              <w:rPr>
                <w:bCs/>
                <w:sz w:val="20"/>
              </w:rPr>
            </w:pPr>
            <w:r>
              <w:rPr>
                <w:bCs/>
                <w:sz w:val="20"/>
              </w:rPr>
              <w:t>RF</w:t>
            </w:r>
          </w:p>
        </w:tc>
      </w:tr>
      <w:tr w:rsidR="00430DF5" w:rsidRPr="007E0D87" w14:paraId="060581B2" w14:textId="77777777" w:rsidTr="00F2190F">
        <w:trPr>
          <w:jc w:val="center"/>
        </w:trPr>
        <w:tc>
          <w:tcPr>
            <w:tcW w:w="7955" w:type="dxa"/>
            <w:tcBorders>
              <w:left w:val="single" w:sz="4" w:space="0" w:color="auto"/>
            </w:tcBorders>
          </w:tcPr>
          <w:p w14:paraId="630DD9EB" w14:textId="77777777" w:rsidR="00430DF5" w:rsidRDefault="00430DF5">
            <w:pPr>
              <w:pStyle w:val="TF-TEXTOQUADRO"/>
              <w:jc w:val="both"/>
              <w:rPr>
                <w:bCs/>
                <w:sz w:val="20"/>
              </w:rPr>
            </w:pPr>
            <w:r w:rsidRPr="00F2190F">
              <w:rPr>
                <w:bCs/>
                <w:sz w:val="20"/>
              </w:rPr>
              <w:t xml:space="preserve">permitir que o usuário possa realizar o </w:t>
            </w:r>
            <w:commentRangeStart w:id="148"/>
            <w:r w:rsidRPr="00F2190F">
              <w:rPr>
                <w:bCs/>
                <w:i/>
                <w:sz w:val="20"/>
              </w:rPr>
              <w:t xml:space="preserve">login </w:t>
            </w:r>
            <w:commentRangeEnd w:id="148"/>
            <w:r>
              <w:rPr>
                <w:rStyle w:val="Refdecomentrio"/>
              </w:rPr>
              <w:commentReference w:id="148"/>
            </w:r>
            <w:r w:rsidRPr="00F2190F">
              <w:rPr>
                <w:bCs/>
                <w:sz w:val="20"/>
              </w:rPr>
              <w:t>na aplicação</w:t>
            </w:r>
          </w:p>
        </w:tc>
        <w:tc>
          <w:tcPr>
            <w:tcW w:w="1086" w:type="dxa"/>
            <w:tcBorders>
              <w:left w:val="single" w:sz="4" w:space="0" w:color="auto"/>
            </w:tcBorders>
            <w:vAlign w:val="center"/>
          </w:tcPr>
          <w:p w14:paraId="256DF2BA" w14:textId="77777777" w:rsidR="00430DF5" w:rsidRDefault="00430DF5" w:rsidP="00AE0CF3">
            <w:pPr>
              <w:pStyle w:val="TF-TEXTOQUADRO"/>
              <w:jc w:val="center"/>
              <w:rPr>
                <w:bCs/>
                <w:sz w:val="20"/>
              </w:rPr>
            </w:pPr>
            <w:r>
              <w:rPr>
                <w:bCs/>
                <w:sz w:val="20"/>
              </w:rPr>
              <w:t>RF</w:t>
            </w:r>
          </w:p>
        </w:tc>
      </w:tr>
      <w:tr w:rsidR="00430DF5" w:rsidRPr="007E0D87" w14:paraId="2B597968" w14:textId="77777777" w:rsidTr="00F2190F">
        <w:trPr>
          <w:jc w:val="center"/>
        </w:trPr>
        <w:tc>
          <w:tcPr>
            <w:tcW w:w="7955" w:type="dxa"/>
            <w:tcBorders>
              <w:left w:val="single" w:sz="4" w:space="0" w:color="auto"/>
            </w:tcBorders>
          </w:tcPr>
          <w:p w14:paraId="1C4D3F04" w14:textId="77777777" w:rsidR="00430DF5" w:rsidRPr="008A7B14" w:rsidRDefault="00430DF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5A773C84" w14:textId="77777777" w:rsidR="00430DF5" w:rsidRDefault="00430DF5" w:rsidP="00AE0CF3">
            <w:pPr>
              <w:pStyle w:val="TF-TEXTOQUADRO"/>
              <w:jc w:val="center"/>
              <w:rPr>
                <w:bCs/>
                <w:sz w:val="20"/>
              </w:rPr>
            </w:pPr>
            <w:r>
              <w:rPr>
                <w:bCs/>
                <w:sz w:val="20"/>
              </w:rPr>
              <w:t>RF</w:t>
            </w:r>
          </w:p>
        </w:tc>
      </w:tr>
      <w:tr w:rsidR="00430DF5" w:rsidRPr="007E0D87" w14:paraId="0E3887FF" w14:textId="77777777" w:rsidTr="00112B9C">
        <w:trPr>
          <w:jc w:val="center"/>
        </w:trPr>
        <w:tc>
          <w:tcPr>
            <w:tcW w:w="7955" w:type="dxa"/>
            <w:tcBorders>
              <w:left w:val="single" w:sz="4" w:space="0" w:color="auto"/>
            </w:tcBorders>
          </w:tcPr>
          <w:p w14:paraId="22936260" w14:textId="77777777" w:rsidR="00430DF5" w:rsidRPr="00112B9C" w:rsidRDefault="00430DF5" w:rsidP="00AE0CF3">
            <w:pPr>
              <w:pStyle w:val="TF-TEXTOQUADRO"/>
              <w:jc w:val="both"/>
              <w:rPr>
                <w:bCs/>
                <w:sz w:val="20"/>
              </w:rPr>
            </w:pPr>
            <w:r w:rsidRPr="00112B9C">
              <w:rPr>
                <w:bCs/>
                <w:sz w:val="20"/>
              </w:rPr>
              <w:t xml:space="preserve">utilizar </w:t>
            </w:r>
            <w:hyperlink r:id="rId19" w:history="1">
              <w:r w:rsidRPr="00112B9C">
                <w:rPr>
                  <w:bCs/>
                  <w:sz w:val="20"/>
                </w:rPr>
                <w:t>Progressive Web App (PWA)</w:t>
              </w:r>
            </w:hyperlink>
          </w:p>
        </w:tc>
        <w:tc>
          <w:tcPr>
            <w:tcW w:w="1086" w:type="dxa"/>
            <w:tcBorders>
              <w:left w:val="single" w:sz="4" w:space="0" w:color="auto"/>
            </w:tcBorders>
            <w:vAlign w:val="center"/>
          </w:tcPr>
          <w:p w14:paraId="0B31BD51" w14:textId="77777777" w:rsidR="00430DF5" w:rsidRPr="00112B9C" w:rsidRDefault="00430DF5" w:rsidP="00AE0CF3">
            <w:pPr>
              <w:pStyle w:val="TF-TEXTOQUADRO"/>
              <w:jc w:val="center"/>
              <w:rPr>
                <w:bCs/>
                <w:sz w:val="20"/>
              </w:rPr>
            </w:pPr>
            <w:r w:rsidRPr="00112B9C">
              <w:rPr>
                <w:bCs/>
                <w:sz w:val="20"/>
              </w:rPr>
              <w:t>RNF</w:t>
            </w:r>
          </w:p>
        </w:tc>
      </w:tr>
      <w:tr w:rsidR="00430DF5" w:rsidRPr="007E0D87" w14:paraId="64CB0902" w14:textId="77777777" w:rsidTr="00112B9C">
        <w:trPr>
          <w:jc w:val="center"/>
        </w:trPr>
        <w:tc>
          <w:tcPr>
            <w:tcW w:w="7955" w:type="dxa"/>
            <w:tcBorders>
              <w:left w:val="single" w:sz="4" w:space="0" w:color="auto"/>
            </w:tcBorders>
          </w:tcPr>
          <w:p w14:paraId="29C604A0" w14:textId="77777777" w:rsidR="00430DF5" w:rsidRPr="00112B9C" w:rsidRDefault="00430DF5" w:rsidP="00AE0CF3">
            <w:pPr>
              <w:pStyle w:val="TF-TEXTOQUADRO"/>
              <w:jc w:val="both"/>
              <w:rPr>
                <w:bCs/>
                <w:sz w:val="20"/>
              </w:rPr>
            </w:pPr>
            <w:r w:rsidRPr="00112B9C">
              <w:rPr>
                <w:bCs/>
                <w:sz w:val="20"/>
              </w:rPr>
              <w:t>guardar avaliações de cada usuário</w:t>
            </w:r>
          </w:p>
        </w:tc>
        <w:tc>
          <w:tcPr>
            <w:tcW w:w="1086" w:type="dxa"/>
            <w:tcBorders>
              <w:left w:val="single" w:sz="4" w:space="0" w:color="auto"/>
            </w:tcBorders>
            <w:vAlign w:val="center"/>
          </w:tcPr>
          <w:p w14:paraId="2CAC3070" w14:textId="77777777" w:rsidR="00430DF5" w:rsidRPr="00112B9C" w:rsidRDefault="00430DF5" w:rsidP="00AE0CF3">
            <w:pPr>
              <w:pStyle w:val="TF-TEXTOQUADRO"/>
              <w:jc w:val="center"/>
              <w:rPr>
                <w:bCs/>
                <w:sz w:val="20"/>
              </w:rPr>
            </w:pPr>
            <w:r w:rsidRPr="00112B9C">
              <w:rPr>
                <w:bCs/>
                <w:sz w:val="20"/>
              </w:rPr>
              <w:t>RNF</w:t>
            </w:r>
          </w:p>
        </w:tc>
      </w:tr>
      <w:tr w:rsidR="00430DF5" w:rsidRPr="007E0D87" w14:paraId="6B07467C" w14:textId="77777777" w:rsidTr="00112B9C">
        <w:trPr>
          <w:jc w:val="center"/>
        </w:trPr>
        <w:tc>
          <w:tcPr>
            <w:tcW w:w="7955" w:type="dxa"/>
            <w:tcBorders>
              <w:left w:val="single" w:sz="4" w:space="0" w:color="auto"/>
            </w:tcBorders>
          </w:tcPr>
          <w:p w14:paraId="5C258723" w14:textId="77777777" w:rsidR="00430DF5" w:rsidRPr="00112B9C" w:rsidRDefault="00430DF5"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6BE3BC2" w14:textId="77777777" w:rsidR="00430DF5" w:rsidRPr="00112B9C" w:rsidRDefault="00430DF5" w:rsidP="00AE0CF3">
            <w:pPr>
              <w:pStyle w:val="TF-TEXTOQUADRO"/>
              <w:jc w:val="center"/>
              <w:rPr>
                <w:bCs/>
                <w:sz w:val="20"/>
              </w:rPr>
            </w:pPr>
            <w:r w:rsidRPr="00112B9C">
              <w:rPr>
                <w:bCs/>
                <w:sz w:val="20"/>
              </w:rPr>
              <w:t>RNF</w:t>
            </w:r>
          </w:p>
        </w:tc>
      </w:tr>
      <w:tr w:rsidR="00430DF5" w:rsidRPr="007E0D87" w14:paraId="278D33D1" w14:textId="77777777" w:rsidTr="00112B9C">
        <w:trPr>
          <w:jc w:val="center"/>
        </w:trPr>
        <w:tc>
          <w:tcPr>
            <w:tcW w:w="7955" w:type="dxa"/>
            <w:tcBorders>
              <w:left w:val="single" w:sz="4" w:space="0" w:color="auto"/>
            </w:tcBorders>
          </w:tcPr>
          <w:p w14:paraId="1127E80E" w14:textId="77777777" w:rsidR="00430DF5" w:rsidRPr="00112B9C" w:rsidRDefault="00430DF5"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42FE0EDE" w14:textId="77777777" w:rsidR="00430DF5" w:rsidRPr="00112B9C" w:rsidRDefault="00430DF5" w:rsidP="00AE0CF3">
            <w:pPr>
              <w:pStyle w:val="TF-TEXTOQUADRO"/>
              <w:jc w:val="center"/>
              <w:rPr>
                <w:bCs/>
                <w:sz w:val="20"/>
              </w:rPr>
            </w:pPr>
            <w:r>
              <w:rPr>
                <w:bCs/>
                <w:sz w:val="20"/>
              </w:rPr>
              <w:t>RNF</w:t>
            </w:r>
          </w:p>
        </w:tc>
      </w:tr>
      <w:tr w:rsidR="00430DF5" w:rsidRPr="007E0D87" w14:paraId="6E491837" w14:textId="77777777" w:rsidTr="00112B9C">
        <w:trPr>
          <w:jc w:val="center"/>
        </w:trPr>
        <w:tc>
          <w:tcPr>
            <w:tcW w:w="7955" w:type="dxa"/>
            <w:tcBorders>
              <w:left w:val="single" w:sz="4" w:space="0" w:color="auto"/>
            </w:tcBorders>
          </w:tcPr>
          <w:p w14:paraId="6F09923E" w14:textId="77777777" w:rsidR="00430DF5" w:rsidRPr="00112B9C" w:rsidRDefault="00430DF5" w:rsidP="00AE0CF3">
            <w:pPr>
              <w:pStyle w:val="TF-TEXTOQUADRO"/>
              <w:jc w:val="both"/>
              <w:rPr>
                <w:bCs/>
                <w:sz w:val="20"/>
              </w:rPr>
            </w:pPr>
            <w:r w:rsidRPr="00112B9C">
              <w:rPr>
                <w:bCs/>
                <w:sz w:val="20"/>
              </w:rPr>
              <w:t>utilizar o Método RURUCAg para avaliar a usabilidade e a experiência de uso</w:t>
            </w:r>
          </w:p>
        </w:tc>
        <w:tc>
          <w:tcPr>
            <w:tcW w:w="1086" w:type="dxa"/>
            <w:tcBorders>
              <w:left w:val="single" w:sz="4" w:space="0" w:color="auto"/>
            </w:tcBorders>
            <w:vAlign w:val="center"/>
          </w:tcPr>
          <w:p w14:paraId="5D3C5300" w14:textId="77777777" w:rsidR="00430DF5" w:rsidRPr="00112B9C" w:rsidRDefault="00430DF5" w:rsidP="00AE0CF3">
            <w:pPr>
              <w:pStyle w:val="TF-TEXTOQUADRO"/>
              <w:jc w:val="center"/>
              <w:rPr>
                <w:bCs/>
                <w:sz w:val="20"/>
              </w:rPr>
            </w:pPr>
            <w:r>
              <w:rPr>
                <w:bCs/>
                <w:sz w:val="20"/>
              </w:rPr>
              <w:t>RNF</w:t>
            </w:r>
          </w:p>
        </w:tc>
      </w:tr>
      <w:tr w:rsidR="00430DF5" w:rsidRPr="007E0D87" w14:paraId="507EB6CE" w14:textId="77777777" w:rsidTr="00112B9C">
        <w:trPr>
          <w:jc w:val="center"/>
        </w:trPr>
        <w:tc>
          <w:tcPr>
            <w:tcW w:w="7955" w:type="dxa"/>
            <w:tcBorders>
              <w:left w:val="single" w:sz="4" w:space="0" w:color="auto"/>
            </w:tcBorders>
          </w:tcPr>
          <w:p w14:paraId="0532E16E" w14:textId="77777777" w:rsidR="00430DF5" w:rsidRPr="00112B9C" w:rsidRDefault="00430DF5" w:rsidP="00AE0CF3">
            <w:pPr>
              <w:pStyle w:val="TF-TEXTOQUADRO"/>
              <w:jc w:val="both"/>
              <w:rPr>
                <w:bCs/>
                <w:sz w:val="20"/>
              </w:rPr>
            </w:pPr>
            <w:r w:rsidRPr="00112B9C">
              <w:rPr>
                <w:bCs/>
                <w:sz w:val="20"/>
              </w:rPr>
              <w:t>utilizar o Método RURUCAg para modelar a relação entre os requisitos propostos com o M3C e com as heurísticas de Nielsen</w:t>
            </w:r>
          </w:p>
        </w:tc>
        <w:tc>
          <w:tcPr>
            <w:tcW w:w="1086" w:type="dxa"/>
            <w:tcBorders>
              <w:left w:val="single" w:sz="4" w:space="0" w:color="auto"/>
            </w:tcBorders>
            <w:vAlign w:val="center"/>
          </w:tcPr>
          <w:p w14:paraId="0BFEFEB9" w14:textId="77777777" w:rsidR="00430DF5" w:rsidRPr="00112B9C" w:rsidRDefault="00430DF5" w:rsidP="00AE0CF3">
            <w:pPr>
              <w:pStyle w:val="TF-TEXTOQUADRO"/>
              <w:jc w:val="center"/>
              <w:rPr>
                <w:bCs/>
                <w:sz w:val="20"/>
              </w:rPr>
            </w:pPr>
            <w:r>
              <w:rPr>
                <w:bCs/>
                <w:sz w:val="20"/>
              </w:rPr>
              <w:t>RNF</w:t>
            </w:r>
          </w:p>
        </w:tc>
      </w:tr>
      <w:tr w:rsidR="00430DF5" w:rsidRPr="007E0D87" w14:paraId="13E1AC2C" w14:textId="77777777" w:rsidTr="00112B9C">
        <w:trPr>
          <w:jc w:val="center"/>
        </w:trPr>
        <w:tc>
          <w:tcPr>
            <w:tcW w:w="7955" w:type="dxa"/>
            <w:tcBorders>
              <w:left w:val="single" w:sz="4" w:space="0" w:color="auto"/>
            </w:tcBorders>
          </w:tcPr>
          <w:p w14:paraId="2837CE23" w14:textId="77777777" w:rsidR="00430DF5" w:rsidRPr="00112B9C" w:rsidRDefault="00430DF5" w:rsidP="00112B9C">
            <w:pPr>
              <w:pStyle w:val="TF-TEXTOQUADRO"/>
              <w:jc w:val="both"/>
              <w:rPr>
                <w:sz w:val="20"/>
              </w:rPr>
            </w:pPr>
            <w:r w:rsidRPr="00112B9C">
              <w:rPr>
                <w:sz w:val="20"/>
              </w:rPr>
              <w:t>utilizar o banco de dados Firebase</w:t>
            </w:r>
          </w:p>
        </w:tc>
        <w:tc>
          <w:tcPr>
            <w:tcW w:w="1086" w:type="dxa"/>
            <w:tcBorders>
              <w:left w:val="single" w:sz="4" w:space="0" w:color="auto"/>
            </w:tcBorders>
            <w:vAlign w:val="center"/>
          </w:tcPr>
          <w:p w14:paraId="7FEBCB42" w14:textId="77777777" w:rsidR="00430DF5" w:rsidRPr="00112B9C" w:rsidRDefault="00430DF5" w:rsidP="00112B9C">
            <w:pPr>
              <w:pStyle w:val="TF-TEXTOQUADRO"/>
              <w:jc w:val="center"/>
              <w:rPr>
                <w:bCs/>
                <w:sz w:val="20"/>
              </w:rPr>
            </w:pPr>
            <w:r w:rsidRPr="00112B9C">
              <w:rPr>
                <w:bCs/>
                <w:sz w:val="20"/>
              </w:rPr>
              <w:t>RNF</w:t>
            </w:r>
          </w:p>
        </w:tc>
      </w:tr>
      <w:tr w:rsidR="00430DF5" w:rsidRPr="007E0D87" w14:paraId="22075DB9" w14:textId="77777777" w:rsidTr="00112B9C">
        <w:trPr>
          <w:jc w:val="center"/>
        </w:trPr>
        <w:tc>
          <w:tcPr>
            <w:tcW w:w="7955" w:type="dxa"/>
            <w:tcBorders>
              <w:left w:val="single" w:sz="4" w:space="0" w:color="auto"/>
            </w:tcBorders>
          </w:tcPr>
          <w:p w14:paraId="5396DDF0" w14:textId="77777777" w:rsidR="00430DF5" w:rsidRPr="00112B9C" w:rsidRDefault="00430DF5" w:rsidP="00112B9C">
            <w:pPr>
              <w:pStyle w:val="TF-TEXTOQUADRO"/>
              <w:jc w:val="both"/>
              <w:rPr>
                <w:sz w:val="20"/>
              </w:rPr>
            </w:pPr>
            <w:r w:rsidRPr="00112B9C">
              <w:rPr>
                <w:sz w:val="20"/>
              </w:rPr>
              <w:t>ser desenvolvido em Flutter</w:t>
            </w:r>
          </w:p>
        </w:tc>
        <w:tc>
          <w:tcPr>
            <w:tcW w:w="1086" w:type="dxa"/>
            <w:tcBorders>
              <w:left w:val="single" w:sz="4" w:space="0" w:color="auto"/>
            </w:tcBorders>
            <w:vAlign w:val="center"/>
          </w:tcPr>
          <w:p w14:paraId="5DCD24BD" w14:textId="77777777" w:rsidR="00430DF5" w:rsidRPr="00112B9C" w:rsidRDefault="00430DF5" w:rsidP="00112B9C">
            <w:pPr>
              <w:pStyle w:val="TF-TEXTOQUADRO"/>
              <w:jc w:val="center"/>
              <w:rPr>
                <w:bCs/>
                <w:sz w:val="20"/>
              </w:rPr>
            </w:pPr>
            <w:r w:rsidRPr="00112B9C">
              <w:rPr>
                <w:bCs/>
                <w:sz w:val="20"/>
              </w:rPr>
              <w:t xml:space="preserve">RNF </w:t>
            </w:r>
          </w:p>
        </w:tc>
      </w:tr>
    </w:tbl>
    <w:p w14:paraId="0FA34DBD" w14:textId="77777777" w:rsidR="00430DF5" w:rsidRPr="005F25DC" w:rsidRDefault="00430DF5" w:rsidP="00F2190F">
      <w:pPr>
        <w:pStyle w:val="TF-FONTE"/>
      </w:pPr>
      <w:r>
        <w:t>Fonte: elaborado pelo autor.</w:t>
      </w:r>
    </w:p>
    <w:p w14:paraId="06EA02BC" w14:textId="77777777" w:rsidR="00430DF5" w:rsidRDefault="00430DF5" w:rsidP="00451B94">
      <w:pPr>
        <w:pStyle w:val="Ttulo2"/>
        <w:spacing w:after="120" w:line="240" w:lineRule="auto"/>
      </w:pPr>
      <w:r w:rsidRPr="00286FED" w:rsidDel="001F622B">
        <w:t xml:space="preserve"> </w:t>
      </w:r>
      <w:r>
        <w:t>METODOLOGIA</w:t>
      </w:r>
    </w:p>
    <w:p w14:paraId="5A77AD2E" w14:textId="77777777" w:rsidR="00430DF5" w:rsidRPr="007E0D87" w:rsidRDefault="00430DF5" w:rsidP="00B03FB0">
      <w:pPr>
        <w:pStyle w:val="TF-TEXTO"/>
      </w:pPr>
      <w:r>
        <w:t xml:space="preserve">A metodologia desta proposta </w:t>
      </w:r>
      <w:r w:rsidRPr="007E0D87">
        <w:t>desenvolvido observando as seguintes etapas</w:t>
      </w:r>
      <w:r w:rsidDel="00B03FB0">
        <w:t xml:space="preserve"> </w:t>
      </w:r>
      <w:r w:rsidRPr="007E0D87">
        <w:t>:</w:t>
      </w:r>
    </w:p>
    <w:p w14:paraId="3C3B911B" w14:textId="77777777" w:rsidR="00430DF5" w:rsidRPr="007E0D87" w:rsidRDefault="00430DF5" w:rsidP="00430DF5">
      <w:pPr>
        <w:pStyle w:val="TF-ALNEA"/>
        <w:numPr>
          <w:ilvl w:val="0"/>
          <w:numId w:val="8"/>
        </w:numPr>
        <w:contextualSpacing w:val="0"/>
      </w:pPr>
      <w:r>
        <w:t>p</w:t>
      </w:r>
      <w:r w:rsidRPr="00A9319C">
        <w:t>esquisa na litera</w:t>
      </w:r>
      <w:r>
        <w:t xml:space="preserve">tura: </w:t>
      </w:r>
      <w:commentRangeStart w:id="149"/>
      <w:r>
        <w:t>realizar uma revisão n</w:t>
      </w:r>
      <w:r w:rsidRPr="00A9319C">
        <w:t>a literatura sobre os assuntos cita</w:t>
      </w:r>
      <w:commentRangeEnd w:id="149"/>
      <w:r>
        <w:rPr>
          <w:rStyle w:val="Refdecomentrio"/>
        </w:rPr>
        <w:commentReference w:id="149"/>
      </w:r>
      <w:r w:rsidRPr="00A9319C">
        <w:t xml:space="preserve">dos </w:t>
      </w:r>
      <w:r>
        <w:t>nos</w:t>
      </w:r>
      <w:r w:rsidRPr="00A9319C">
        <w:t xml:space="preserve"> trabalhos correlatos;</w:t>
      </w:r>
    </w:p>
    <w:p w14:paraId="543A9904" w14:textId="77777777" w:rsidR="00430DF5" w:rsidRDefault="00430DF5">
      <w:pPr>
        <w:pStyle w:val="TF-ALNEA"/>
        <w:contextualSpacing w:val="0"/>
      </w:pPr>
      <w:r>
        <w:t>l</w:t>
      </w:r>
      <w:r w:rsidRPr="00A9319C">
        <w:t xml:space="preserve">evantamento dos requisitos: </w:t>
      </w:r>
      <w:r>
        <w:t>reavaliar os requisitos funcionais e não funcionais que foram definidos;</w:t>
      </w:r>
    </w:p>
    <w:p w14:paraId="670D10FB" w14:textId="77777777" w:rsidR="00430DF5" w:rsidRDefault="00430DF5" w:rsidP="00451B94">
      <w:pPr>
        <w:pStyle w:val="TF-ALNEA"/>
        <w:contextualSpacing w:val="0"/>
      </w:pPr>
      <w:r>
        <w:t>e</w:t>
      </w:r>
      <w:r w:rsidRPr="00A9319C">
        <w:t>specificação e análise</w:t>
      </w:r>
      <w:r>
        <w:t xml:space="preserve">: </w:t>
      </w:r>
      <w:r w:rsidRPr="00A9319C">
        <w:t>formalizar as funcionalidades da ferramenta por meio de casos de uso e diagramas de atividade da Unified Modeling Language (UML), utilizando a ferramenta Astah Community;</w:t>
      </w:r>
    </w:p>
    <w:p w14:paraId="7B5167EA" w14:textId="77777777" w:rsidR="00430DF5" w:rsidRDefault="00430DF5" w:rsidP="00451B94">
      <w:pPr>
        <w:pStyle w:val="TF-ALNEA"/>
        <w:contextualSpacing w:val="0"/>
      </w:pPr>
      <w:r>
        <w:t>implementação: implementar as funcionalidades do sistema utilizando o banco de dados Firebase para guardar as informações e o Flutter para desenvolvimento das interfaces web e móvel, por meio de PWA;</w:t>
      </w:r>
    </w:p>
    <w:p w14:paraId="7D0C6A13" w14:textId="77777777" w:rsidR="00430DF5" w:rsidRDefault="00430DF5" w:rsidP="00451B94">
      <w:pPr>
        <w:pStyle w:val="TF-ALNEA"/>
        <w:contextualSpacing w:val="0"/>
      </w:pPr>
      <w:r>
        <w:t>v</w:t>
      </w:r>
      <w:r w:rsidRPr="00A9319C">
        <w:t>erificação e validação: validar a usabilidade da solução pelo Método Relationship of M3C with User Requirements and Usability and Communicability Assessment in groupware (RURUCAg</w:t>
      </w:r>
      <w:r>
        <w:t>).</w:t>
      </w:r>
    </w:p>
    <w:p w14:paraId="604E54A9" w14:textId="77777777" w:rsidR="00430DF5" w:rsidRPr="007E0D87" w:rsidRDefault="00430DF5" w:rsidP="00DC0DED">
      <w:pPr>
        <w:pStyle w:val="TF-ALNEA"/>
        <w:numPr>
          <w:ilvl w:val="0"/>
          <w:numId w:val="0"/>
        </w:numPr>
        <w:ind w:left="1077" w:hanging="397"/>
      </w:pPr>
      <w:r>
        <w:t xml:space="preserve">As etapas serão realizadas nos períodos relacionados no </w:t>
      </w:r>
      <w:r>
        <w:fldChar w:fldCharType="begin"/>
      </w:r>
      <w:r>
        <w:instrText xml:space="preserve"> REF _Ref84020038 \h </w:instrText>
      </w:r>
      <w:r>
        <w:fldChar w:fldCharType="separate"/>
      </w:r>
      <w:r>
        <w:t xml:space="preserve">Quadro </w:t>
      </w:r>
      <w:r>
        <w:rPr>
          <w:noProof/>
        </w:rPr>
        <w:t>3</w:t>
      </w:r>
      <w:r>
        <w:fldChar w:fldCharType="end"/>
      </w:r>
      <w:r>
        <w:t>.</w:t>
      </w:r>
    </w:p>
    <w:p w14:paraId="3812B7AE" w14:textId="77777777" w:rsidR="00430DF5" w:rsidRDefault="00430DF5" w:rsidP="00DC0DED">
      <w:pPr>
        <w:pStyle w:val="TF-LEGENDA"/>
      </w:pPr>
      <w:bookmarkStart w:id="150" w:name="_Ref84020038"/>
      <w:r>
        <w:lastRenderedPageBreak/>
        <w:t xml:space="preserve">Quadro </w:t>
      </w:r>
      <w:r>
        <w:rPr>
          <w:noProof/>
        </w:rPr>
        <w:fldChar w:fldCharType="begin"/>
      </w:r>
      <w:r>
        <w:rPr>
          <w:noProof/>
        </w:rPr>
        <w:instrText xml:space="preserve"> SEQ Quadro \* ARABIC </w:instrText>
      </w:r>
      <w:r>
        <w:rPr>
          <w:noProof/>
        </w:rPr>
        <w:fldChar w:fldCharType="separate"/>
      </w:r>
      <w:r>
        <w:rPr>
          <w:noProof/>
        </w:rPr>
        <w:t>3</w:t>
      </w:r>
      <w:r>
        <w:rPr>
          <w:noProof/>
        </w:rPr>
        <w:fldChar w:fldCharType="end"/>
      </w:r>
      <w:bookmarkEnd w:id="150"/>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30DF5" w:rsidRPr="007E0D87" w14:paraId="05F49382"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411D5159" w14:textId="77777777" w:rsidR="00430DF5" w:rsidRPr="00BA30E5" w:rsidRDefault="00430DF5" w:rsidP="00F2190F">
            <w:pPr>
              <w:pStyle w:val="TF-TEXTOQUADRO"/>
              <w:jc w:val="right"/>
              <w:rPr>
                <w:b/>
                <w:bCs/>
                <w:sz w:val="20"/>
              </w:rPr>
            </w:pPr>
            <w:r w:rsidRPr="00BA30E5">
              <w:rPr>
                <w:b/>
                <w:bCs/>
                <w:sz w:val="20"/>
              </w:rPr>
              <w:t>Quinzenas</w:t>
            </w:r>
          </w:p>
          <w:p w14:paraId="1CC69395" w14:textId="77777777" w:rsidR="00430DF5" w:rsidRDefault="00430DF5" w:rsidP="00470C41">
            <w:pPr>
              <w:pStyle w:val="TF-TEXTOQUADRO"/>
              <w:rPr>
                <w:b/>
                <w:bCs/>
                <w:sz w:val="20"/>
              </w:rPr>
            </w:pPr>
          </w:p>
          <w:p w14:paraId="09188337" w14:textId="77777777" w:rsidR="00430DF5" w:rsidRPr="00F2190F" w:rsidRDefault="00430DF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0C6E7E6B" w14:textId="77777777" w:rsidR="00430DF5" w:rsidRPr="00F2190F" w:rsidRDefault="00430DF5" w:rsidP="00470C41">
            <w:pPr>
              <w:pStyle w:val="TF-TEXTOQUADROCentralizado"/>
              <w:rPr>
                <w:b/>
                <w:bCs/>
                <w:sz w:val="20"/>
              </w:rPr>
            </w:pPr>
            <w:r w:rsidRPr="00F2190F">
              <w:rPr>
                <w:b/>
                <w:bCs/>
                <w:sz w:val="20"/>
              </w:rPr>
              <w:t>2022</w:t>
            </w:r>
          </w:p>
        </w:tc>
      </w:tr>
      <w:tr w:rsidR="00430DF5" w:rsidRPr="007E0D87" w14:paraId="5DBE0519"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12CBA464" w14:textId="77777777" w:rsidR="00430DF5" w:rsidRPr="00F2190F" w:rsidRDefault="00430DF5" w:rsidP="00470C41">
            <w:pPr>
              <w:pStyle w:val="TF-TEXTOQUADRO"/>
              <w:rPr>
                <w:b/>
                <w:bCs/>
                <w:sz w:val="20"/>
              </w:rPr>
            </w:pPr>
          </w:p>
        </w:tc>
        <w:tc>
          <w:tcPr>
            <w:tcW w:w="557" w:type="dxa"/>
            <w:gridSpan w:val="2"/>
            <w:tcBorders>
              <w:left w:val="single" w:sz="4" w:space="0" w:color="auto"/>
            </w:tcBorders>
            <w:shd w:val="clear" w:color="auto" w:fill="A6A6A6"/>
          </w:tcPr>
          <w:p w14:paraId="296E52B7" w14:textId="77777777" w:rsidR="00430DF5" w:rsidRPr="00F2190F" w:rsidRDefault="00430DF5" w:rsidP="00470C41">
            <w:pPr>
              <w:pStyle w:val="TF-TEXTOQUADROCentralizado"/>
              <w:rPr>
                <w:b/>
                <w:bCs/>
                <w:sz w:val="20"/>
              </w:rPr>
            </w:pPr>
            <w:r w:rsidRPr="00F2190F">
              <w:rPr>
                <w:b/>
                <w:bCs/>
                <w:sz w:val="20"/>
              </w:rPr>
              <w:t>fev.</w:t>
            </w:r>
          </w:p>
        </w:tc>
        <w:tc>
          <w:tcPr>
            <w:tcW w:w="568" w:type="dxa"/>
            <w:gridSpan w:val="2"/>
            <w:shd w:val="clear" w:color="auto" w:fill="A6A6A6"/>
          </w:tcPr>
          <w:p w14:paraId="08680DC7" w14:textId="77777777" w:rsidR="00430DF5" w:rsidRPr="00F2190F" w:rsidRDefault="00430DF5" w:rsidP="00470C41">
            <w:pPr>
              <w:pStyle w:val="TF-TEXTOQUADROCentralizado"/>
              <w:rPr>
                <w:b/>
                <w:bCs/>
                <w:sz w:val="20"/>
              </w:rPr>
            </w:pPr>
            <w:r w:rsidRPr="00F2190F">
              <w:rPr>
                <w:b/>
                <w:bCs/>
                <w:sz w:val="20"/>
              </w:rPr>
              <w:t>mar.</w:t>
            </w:r>
          </w:p>
        </w:tc>
        <w:tc>
          <w:tcPr>
            <w:tcW w:w="568" w:type="dxa"/>
            <w:gridSpan w:val="2"/>
            <w:shd w:val="clear" w:color="auto" w:fill="A6A6A6"/>
          </w:tcPr>
          <w:p w14:paraId="1AE52FDC" w14:textId="77777777" w:rsidR="00430DF5" w:rsidRPr="00F2190F" w:rsidRDefault="00430DF5" w:rsidP="00470C41">
            <w:pPr>
              <w:pStyle w:val="TF-TEXTOQUADROCentralizado"/>
              <w:rPr>
                <w:b/>
                <w:bCs/>
                <w:sz w:val="20"/>
              </w:rPr>
            </w:pPr>
            <w:r w:rsidRPr="00F2190F">
              <w:rPr>
                <w:b/>
                <w:bCs/>
                <w:sz w:val="20"/>
              </w:rPr>
              <w:t>abr.</w:t>
            </w:r>
          </w:p>
        </w:tc>
        <w:tc>
          <w:tcPr>
            <w:tcW w:w="568" w:type="dxa"/>
            <w:gridSpan w:val="2"/>
            <w:shd w:val="clear" w:color="auto" w:fill="A6A6A6"/>
          </w:tcPr>
          <w:p w14:paraId="6569D6F9" w14:textId="77777777" w:rsidR="00430DF5" w:rsidRPr="00F2190F" w:rsidRDefault="00430DF5" w:rsidP="00475A86">
            <w:pPr>
              <w:pStyle w:val="TF-TEXTOQUADROCentralizado"/>
              <w:rPr>
                <w:b/>
                <w:bCs/>
                <w:sz w:val="20"/>
              </w:rPr>
            </w:pPr>
            <w:r w:rsidRPr="00F2190F">
              <w:rPr>
                <w:b/>
                <w:bCs/>
                <w:sz w:val="20"/>
              </w:rPr>
              <w:t>maio</w:t>
            </w:r>
          </w:p>
        </w:tc>
        <w:tc>
          <w:tcPr>
            <w:tcW w:w="573" w:type="dxa"/>
            <w:gridSpan w:val="2"/>
            <w:shd w:val="clear" w:color="auto" w:fill="A6A6A6"/>
          </w:tcPr>
          <w:p w14:paraId="2868F64F" w14:textId="77777777" w:rsidR="00430DF5" w:rsidRPr="00F2190F" w:rsidRDefault="00430DF5" w:rsidP="002344A7">
            <w:pPr>
              <w:pStyle w:val="TF-TEXTOQUADROCentralizado"/>
              <w:rPr>
                <w:b/>
                <w:bCs/>
                <w:sz w:val="20"/>
              </w:rPr>
            </w:pPr>
            <w:r w:rsidRPr="00F2190F">
              <w:rPr>
                <w:b/>
                <w:bCs/>
                <w:sz w:val="20"/>
              </w:rPr>
              <w:t>jun.</w:t>
            </w:r>
          </w:p>
        </w:tc>
      </w:tr>
      <w:tr w:rsidR="00430DF5" w:rsidRPr="007E0D87" w14:paraId="7E9EC65A"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DD66619" w14:textId="77777777" w:rsidR="00430DF5" w:rsidRPr="00F2190F" w:rsidRDefault="00430DF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0517BB01"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7A6DDABE"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36DB2DE"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273D4A1"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0B0E022"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0C934250"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0863A5E5"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71E009D2"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AE5B001" w14:textId="77777777" w:rsidR="00430DF5" w:rsidRPr="00F2190F" w:rsidRDefault="00430DF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189DF3CD" w14:textId="77777777" w:rsidR="00430DF5" w:rsidRPr="00F2190F" w:rsidRDefault="00430DF5" w:rsidP="00470C41">
            <w:pPr>
              <w:pStyle w:val="TF-TEXTOQUADROCentralizado"/>
              <w:rPr>
                <w:b/>
                <w:bCs/>
                <w:sz w:val="20"/>
              </w:rPr>
            </w:pPr>
            <w:r w:rsidRPr="00F2190F">
              <w:rPr>
                <w:b/>
                <w:bCs/>
                <w:sz w:val="20"/>
              </w:rPr>
              <w:t>2</w:t>
            </w:r>
          </w:p>
        </w:tc>
      </w:tr>
      <w:tr w:rsidR="00430DF5" w:rsidRPr="007E0D87" w14:paraId="53D78050" w14:textId="77777777" w:rsidTr="002732F5">
        <w:trPr>
          <w:jc w:val="center"/>
        </w:trPr>
        <w:tc>
          <w:tcPr>
            <w:tcW w:w="6171" w:type="dxa"/>
            <w:tcBorders>
              <w:left w:val="single" w:sz="4" w:space="0" w:color="auto"/>
            </w:tcBorders>
          </w:tcPr>
          <w:p w14:paraId="2C2C6475" w14:textId="77777777" w:rsidR="00430DF5" w:rsidRPr="00F2190F" w:rsidRDefault="00430DF5"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3E16966D" w14:textId="77777777" w:rsidR="00430DF5" w:rsidRPr="00F2190F" w:rsidRDefault="00430DF5" w:rsidP="00470C41">
            <w:pPr>
              <w:pStyle w:val="TF-TEXTOQUADROCentralizado"/>
              <w:rPr>
                <w:sz w:val="20"/>
              </w:rPr>
            </w:pPr>
          </w:p>
        </w:tc>
        <w:tc>
          <w:tcPr>
            <w:tcW w:w="284" w:type="dxa"/>
            <w:tcBorders>
              <w:bottom w:val="single" w:sz="4" w:space="0" w:color="auto"/>
            </w:tcBorders>
          </w:tcPr>
          <w:p w14:paraId="039596BD" w14:textId="77777777" w:rsidR="00430DF5" w:rsidRPr="00F2190F" w:rsidRDefault="00430DF5" w:rsidP="00470C41">
            <w:pPr>
              <w:pStyle w:val="TF-TEXTOQUADROCentralizado"/>
              <w:rPr>
                <w:sz w:val="20"/>
              </w:rPr>
            </w:pPr>
          </w:p>
        </w:tc>
        <w:tc>
          <w:tcPr>
            <w:tcW w:w="284" w:type="dxa"/>
            <w:tcBorders>
              <w:bottom w:val="single" w:sz="4" w:space="0" w:color="auto"/>
            </w:tcBorders>
          </w:tcPr>
          <w:p w14:paraId="1CC47A8C" w14:textId="77777777" w:rsidR="00430DF5" w:rsidRPr="00F2190F" w:rsidRDefault="00430DF5" w:rsidP="00470C41">
            <w:pPr>
              <w:pStyle w:val="TF-TEXTOQUADROCentralizado"/>
              <w:rPr>
                <w:sz w:val="20"/>
              </w:rPr>
            </w:pPr>
          </w:p>
        </w:tc>
        <w:tc>
          <w:tcPr>
            <w:tcW w:w="284" w:type="dxa"/>
            <w:tcBorders>
              <w:bottom w:val="single" w:sz="4" w:space="0" w:color="auto"/>
            </w:tcBorders>
          </w:tcPr>
          <w:p w14:paraId="389E14F1" w14:textId="77777777" w:rsidR="00430DF5" w:rsidRPr="00F2190F" w:rsidRDefault="00430DF5" w:rsidP="00470C41">
            <w:pPr>
              <w:pStyle w:val="TF-TEXTOQUADROCentralizado"/>
              <w:rPr>
                <w:sz w:val="20"/>
              </w:rPr>
            </w:pPr>
          </w:p>
        </w:tc>
        <w:tc>
          <w:tcPr>
            <w:tcW w:w="284" w:type="dxa"/>
            <w:tcBorders>
              <w:bottom w:val="single" w:sz="4" w:space="0" w:color="auto"/>
            </w:tcBorders>
          </w:tcPr>
          <w:p w14:paraId="2396315A" w14:textId="77777777" w:rsidR="00430DF5" w:rsidRPr="00F2190F" w:rsidRDefault="00430DF5" w:rsidP="00470C41">
            <w:pPr>
              <w:pStyle w:val="TF-TEXTOQUADROCentralizado"/>
              <w:rPr>
                <w:sz w:val="20"/>
              </w:rPr>
            </w:pPr>
          </w:p>
        </w:tc>
        <w:tc>
          <w:tcPr>
            <w:tcW w:w="284" w:type="dxa"/>
            <w:tcBorders>
              <w:bottom w:val="single" w:sz="4" w:space="0" w:color="auto"/>
            </w:tcBorders>
          </w:tcPr>
          <w:p w14:paraId="53F00E54" w14:textId="77777777" w:rsidR="00430DF5" w:rsidRPr="00F2190F" w:rsidRDefault="00430DF5" w:rsidP="00470C41">
            <w:pPr>
              <w:pStyle w:val="TF-TEXTOQUADROCentralizado"/>
              <w:rPr>
                <w:sz w:val="20"/>
              </w:rPr>
            </w:pPr>
          </w:p>
        </w:tc>
        <w:tc>
          <w:tcPr>
            <w:tcW w:w="284" w:type="dxa"/>
            <w:tcBorders>
              <w:bottom w:val="single" w:sz="4" w:space="0" w:color="auto"/>
            </w:tcBorders>
          </w:tcPr>
          <w:p w14:paraId="3B62950B" w14:textId="77777777" w:rsidR="00430DF5" w:rsidRPr="00F2190F" w:rsidRDefault="00430DF5" w:rsidP="00470C41">
            <w:pPr>
              <w:pStyle w:val="TF-TEXTOQUADROCentralizado"/>
              <w:rPr>
                <w:sz w:val="20"/>
              </w:rPr>
            </w:pPr>
          </w:p>
        </w:tc>
        <w:tc>
          <w:tcPr>
            <w:tcW w:w="284" w:type="dxa"/>
            <w:tcBorders>
              <w:bottom w:val="single" w:sz="4" w:space="0" w:color="auto"/>
            </w:tcBorders>
          </w:tcPr>
          <w:p w14:paraId="4FFC8962" w14:textId="77777777" w:rsidR="00430DF5" w:rsidRPr="00F2190F" w:rsidRDefault="00430DF5" w:rsidP="00470C41">
            <w:pPr>
              <w:pStyle w:val="TF-TEXTOQUADROCentralizado"/>
              <w:rPr>
                <w:sz w:val="20"/>
              </w:rPr>
            </w:pPr>
          </w:p>
        </w:tc>
        <w:tc>
          <w:tcPr>
            <w:tcW w:w="284" w:type="dxa"/>
            <w:tcBorders>
              <w:bottom w:val="single" w:sz="4" w:space="0" w:color="auto"/>
            </w:tcBorders>
          </w:tcPr>
          <w:p w14:paraId="262F4BE5" w14:textId="77777777" w:rsidR="00430DF5" w:rsidRPr="00F2190F" w:rsidRDefault="00430DF5" w:rsidP="00470C41">
            <w:pPr>
              <w:pStyle w:val="TF-TEXTOQUADROCentralizado"/>
              <w:rPr>
                <w:sz w:val="20"/>
              </w:rPr>
            </w:pPr>
          </w:p>
        </w:tc>
        <w:tc>
          <w:tcPr>
            <w:tcW w:w="289" w:type="dxa"/>
          </w:tcPr>
          <w:p w14:paraId="7F7F5B1E" w14:textId="77777777" w:rsidR="00430DF5" w:rsidRPr="00F2190F" w:rsidRDefault="00430DF5" w:rsidP="00470C41">
            <w:pPr>
              <w:pStyle w:val="TF-TEXTOQUADROCentralizado"/>
              <w:rPr>
                <w:sz w:val="20"/>
              </w:rPr>
            </w:pPr>
          </w:p>
        </w:tc>
      </w:tr>
      <w:tr w:rsidR="00430DF5" w:rsidRPr="007E0D87" w14:paraId="566FF59A" w14:textId="77777777" w:rsidTr="002732F5">
        <w:trPr>
          <w:jc w:val="center"/>
        </w:trPr>
        <w:tc>
          <w:tcPr>
            <w:tcW w:w="6171" w:type="dxa"/>
            <w:tcBorders>
              <w:left w:val="single" w:sz="4" w:space="0" w:color="auto"/>
            </w:tcBorders>
          </w:tcPr>
          <w:p w14:paraId="0D6264FE" w14:textId="77777777" w:rsidR="00430DF5" w:rsidRPr="00F2190F" w:rsidRDefault="00430DF5" w:rsidP="002344A7">
            <w:pPr>
              <w:pStyle w:val="TF-TEXTOQUADRO"/>
              <w:jc w:val="both"/>
              <w:rPr>
                <w:sz w:val="20"/>
              </w:rPr>
            </w:pPr>
            <w:r w:rsidRPr="00F2190F">
              <w:rPr>
                <w:sz w:val="20"/>
              </w:rPr>
              <w:t>Levantamento dos requisitos</w:t>
            </w:r>
          </w:p>
        </w:tc>
        <w:tc>
          <w:tcPr>
            <w:tcW w:w="273" w:type="dxa"/>
            <w:tcBorders>
              <w:top w:val="single" w:sz="4" w:space="0" w:color="auto"/>
            </w:tcBorders>
          </w:tcPr>
          <w:p w14:paraId="12C91548" w14:textId="77777777" w:rsidR="00430DF5" w:rsidRPr="00F2190F" w:rsidRDefault="00430DF5" w:rsidP="00470C41">
            <w:pPr>
              <w:pStyle w:val="TF-TEXTOQUADROCentralizado"/>
              <w:rPr>
                <w:sz w:val="20"/>
              </w:rPr>
            </w:pPr>
          </w:p>
        </w:tc>
        <w:tc>
          <w:tcPr>
            <w:tcW w:w="284" w:type="dxa"/>
            <w:tcBorders>
              <w:top w:val="single" w:sz="4" w:space="0" w:color="auto"/>
            </w:tcBorders>
            <w:shd w:val="clear" w:color="auto" w:fill="7F7F7F" w:themeFill="text1" w:themeFillTint="80"/>
          </w:tcPr>
          <w:p w14:paraId="474216B1" w14:textId="77777777" w:rsidR="00430DF5" w:rsidRPr="00F2190F" w:rsidRDefault="00430DF5" w:rsidP="00470C41">
            <w:pPr>
              <w:pStyle w:val="TF-TEXTOQUADROCentralizado"/>
              <w:rPr>
                <w:sz w:val="20"/>
              </w:rPr>
            </w:pPr>
          </w:p>
        </w:tc>
        <w:tc>
          <w:tcPr>
            <w:tcW w:w="284" w:type="dxa"/>
            <w:tcBorders>
              <w:top w:val="single" w:sz="4" w:space="0" w:color="auto"/>
            </w:tcBorders>
          </w:tcPr>
          <w:p w14:paraId="4D6D4C3B" w14:textId="77777777" w:rsidR="00430DF5" w:rsidRPr="00F2190F" w:rsidRDefault="00430DF5" w:rsidP="00470C41">
            <w:pPr>
              <w:pStyle w:val="TF-TEXTOQUADROCentralizado"/>
              <w:rPr>
                <w:sz w:val="20"/>
              </w:rPr>
            </w:pPr>
          </w:p>
        </w:tc>
        <w:tc>
          <w:tcPr>
            <w:tcW w:w="284" w:type="dxa"/>
            <w:tcBorders>
              <w:top w:val="single" w:sz="4" w:space="0" w:color="auto"/>
            </w:tcBorders>
          </w:tcPr>
          <w:p w14:paraId="75125BA8" w14:textId="77777777" w:rsidR="00430DF5" w:rsidRPr="00F2190F" w:rsidRDefault="00430DF5" w:rsidP="00470C41">
            <w:pPr>
              <w:pStyle w:val="TF-TEXTOQUADROCentralizado"/>
              <w:rPr>
                <w:sz w:val="20"/>
              </w:rPr>
            </w:pPr>
          </w:p>
        </w:tc>
        <w:tc>
          <w:tcPr>
            <w:tcW w:w="284" w:type="dxa"/>
            <w:tcBorders>
              <w:top w:val="single" w:sz="4" w:space="0" w:color="auto"/>
            </w:tcBorders>
          </w:tcPr>
          <w:p w14:paraId="5C532F45" w14:textId="77777777" w:rsidR="00430DF5" w:rsidRPr="00F2190F" w:rsidRDefault="00430DF5" w:rsidP="00470C41">
            <w:pPr>
              <w:pStyle w:val="TF-TEXTOQUADROCentralizado"/>
              <w:rPr>
                <w:sz w:val="20"/>
              </w:rPr>
            </w:pPr>
          </w:p>
        </w:tc>
        <w:tc>
          <w:tcPr>
            <w:tcW w:w="284" w:type="dxa"/>
            <w:tcBorders>
              <w:top w:val="single" w:sz="4" w:space="0" w:color="auto"/>
            </w:tcBorders>
          </w:tcPr>
          <w:p w14:paraId="7E4951FD" w14:textId="77777777" w:rsidR="00430DF5" w:rsidRPr="00F2190F" w:rsidRDefault="00430DF5" w:rsidP="00470C41">
            <w:pPr>
              <w:pStyle w:val="TF-TEXTOQUADROCentralizado"/>
              <w:rPr>
                <w:sz w:val="20"/>
              </w:rPr>
            </w:pPr>
          </w:p>
        </w:tc>
        <w:tc>
          <w:tcPr>
            <w:tcW w:w="284" w:type="dxa"/>
            <w:tcBorders>
              <w:top w:val="single" w:sz="4" w:space="0" w:color="auto"/>
            </w:tcBorders>
          </w:tcPr>
          <w:p w14:paraId="5DDB54A3" w14:textId="77777777" w:rsidR="00430DF5" w:rsidRPr="00F2190F" w:rsidRDefault="00430DF5" w:rsidP="00470C41">
            <w:pPr>
              <w:pStyle w:val="TF-TEXTOQUADROCentralizado"/>
              <w:rPr>
                <w:sz w:val="20"/>
              </w:rPr>
            </w:pPr>
          </w:p>
        </w:tc>
        <w:tc>
          <w:tcPr>
            <w:tcW w:w="284" w:type="dxa"/>
            <w:tcBorders>
              <w:top w:val="single" w:sz="4" w:space="0" w:color="auto"/>
            </w:tcBorders>
          </w:tcPr>
          <w:p w14:paraId="424AE9A0" w14:textId="77777777" w:rsidR="00430DF5" w:rsidRPr="00F2190F" w:rsidRDefault="00430DF5" w:rsidP="00470C41">
            <w:pPr>
              <w:pStyle w:val="TF-TEXTOQUADROCentralizado"/>
              <w:rPr>
                <w:sz w:val="20"/>
              </w:rPr>
            </w:pPr>
          </w:p>
        </w:tc>
        <w:tc>
          <w:tcPr>
            <w:tcW w:w="284" w:type="dxa"/>
            <w:tcBorders>
              <w:top w:val="single" w:sz="4" w:space="0" w:color="auto"/>
            </w:tcBorders>
          </w:tcPr>
          <w:p w14:paraId="4EF174FE" w14:textId="77777777" w:rsidR="00430DF5" w:rsidRPr="00F2190F" w:rsidRDefault="00430DF5" w:rsidP="00470C41">
            <w:pPr>
              <w:pStyle w:val="TF-TEXTOQUADROCentralizado"/>
              <w:rPr>
                <w:sz w:val="20"/>
              </w:rPr>
            </w:pPr>
          </w:p>
        </w:tc>
        <w:tc>
          <w:tcPr>
            <w:tcW w:w="289" w:type="dxa"/>
          </w:tcPr>
          <w:p w14:paraId="20221442" w14:textId="77777777" w:rsidR="00430DF5" w:rsidRPr="00F2190F" w:rsidRDefault="00430DF5" w:rsidP="00470C41">
            <w:pPr>
              <w:pStyle w:val="TF-TEXTOQUADROCentralizado"/>
              <w:rPr>
                <w:sz w:val="20"/>
              </w:rPr>
            </w:pPr>
          </w:p>
        </w:tc>
      </w:tr>
      <w:tr w:rsidR="00430DF5" w:rsidRPr="007E0D87" w14:paraId="2D4CEA97" w14:textId="77777777" w:rsidTr="002732F5">
        <w:trPr>
          <w:jc w:val="center"/>
        </w:trPr>
        <w:tc>
          <w:tcPr>
            <w:tcW w:w="6171" w:type="dxa"/>
            <w:tcBorders>
              <w:left w:val="single" w:sz="4" w:space="0" w:color="auto"/>
            </w:tcBorders>
          </w:tcPr>
          <w:p w14:paraId="202DF5AE" w14:textId="77777777" w:rsidR="00430DF5" w:rsidRPr="00F2190F" w:rsidRDefault="00430DF5"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1E36DACC" w14:textId="77777777" w:rsidR="00430DF5" w:rsidRPr="00F2190F" w:rsidRDefault="00430DF5" w:rsidP="00470C41">
            <w:pPr>
              <w:pStyle w:val="TF-TEXTOQUADROCentralizado"/>
              <w:rPr>
                <w:sz w:val="20"/>
              </w:rPr>
            </w:pPr>
          </w:p>
        </w:tc>
        <w:tc>
          <w:tcPr>
            <w:tcW w:w="284" w:type="dxa"/>
            <w:tcBorders>
              <w:bottom w:val="single" w:sz="4" w:space="0" w:color="auto"/>
            </w:tcBorders>
          </w:tcPr>
          <w:p w14:paraId="39747BA2"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44B7C02E"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585485BE" w14:textId="77777777" w:rsidR="00430DF5" w:rsidRPr="00F2190F" w:rsidRDefault="00430DF5" w:rsidP="00470C41">
            <w:pPr>
              <w:pStyle w:val="TF-TEXTOQUADROCentralizado"/>
              <w:rPr>
                <w:sz w:val="20"/>
              </w:rPr>
            </w:pPr>
          </w:p>
        </w:tc>
        <w:tc>
          <w:tcPr>
            <w:tcW w:w="284" w:type="dxa"/>
            <w:tcBorders>
              <w:bottom w:val="single" w:sz="4" w:space="0" w:color="auto"/>
            </w:tcBorders>
          </w:tcPr>
          <w:p w14:paraId="3D9BAC7B" w14:textId="77777777" w:rsidR="00430DF5" w:rsidRPr="00F2190F" w:rsidRDefault="00430DF5" w:rsidP="00470C41">
            <w:pPr>
              <w:pStyle w:val="TF-TEXTOQUADROCentralizado"/>
              <w:rPr>
                <w:sz w:val="20"/>
              </w:rPr>
            </w:pPr>
          </w:p>
        </w:tc>
        <w:tc>
          <w:tcPr>
            <w:tcW w:w="284" w:type="dxa"/>
            <w:tcBorders>
              <w:bottom w:val="single" w:sz="4" w:space="0" w:color="auto"/>
            </w:tcBorders>
          </w:tcPr>
          <w:p w14:paraId="1834B816" w14:textId="77777777" w:rsidR="00430DF5" w:rsidRPr="00F2190F" w:rsidRDefault="00430DF5" w:rsidP="00470C41">
            <w:pPr>
              <w:pStyle w:val="TF-TEXTOQUADROCentralizado"/>
              <w:rPr>
                <w:sz w:val="20"/>
              </w:rPr>
            </w:pPr>
          </w:p>
        </w:tc>
        <w:tc>
          <w:tcPr>
            <w:tcW w:w="284" w:type="dxa"/>
            <w:tcBorders>
              <w:bottom w:val="single" w:sz="4" w:space="0" w:color="auto"/>
            </w:tcBorders>
          </w:tcPr>
          <w:p w14:paraId="3986EFD2" w14:textId="77777777" w:rsidR="00430DF5" w:rsidRPr="00F2190F" w:rsidRDefault="00430DF5" w:rsidP="00470C41">
            <w:pPr>
              <w:pStyle w:val="TF-TEXTOQUADROCentralizado"/>
              <w:rPr>
                <w:sz w:val="20"/>
              </w:rPr>
            </w:pPr>
          </w:p>
        </w:tc>
        <w:tc>
          <w:tcPr>
            <w:tcW w:w="284" w:type="dxa"/>
            <w:tcBorders>
              <w:bottom w:val="single" w:sz="4" w:space="0" w:color="auto"/>
            </w:tcBorders>
          </w:tcPr>
          <w:p w14:paraId="08AB1E3D" w14:textId="77777777" w:rsidR="00430DF5" w:rsidRPr="00F2190F" w:rsidRDefault="00430DF5" w:rsidP="00470C41">
            <w:pPr>
              <w:pStyle w:val="TF-TEXTOQUADROCentralizado"/>
              <w:rPr>
                <w:sz w:val="20"/>
              </w:rPr>
            </w:pPr>
          </w:p>
        </w:tc>
        <w:tc>
          <w:tcPr>
            <w:tcW w:w="284" w:type="dxa"/>
            <w:tcBorders>
              <w:bottom w:val="single" w:sz="4" w:space="0" w:color="auto"/>
            </w:tcBorders>
          </w:tcPr>
          <w:p w14:paraId="27B3C08F" w14:textId="77777777" w:rsidR="00430DF5" w:rsidRPr="00F2190F" w:rsidRDefault="00430DF5" w:rsidP="00470C41">
            <w:pPr>
              <w:pStyle w:val="TF-TEXTOQUADROCentralizado"/>
              <w:rPr>
                <w:sz w:val="20"/>
              </w:rPr>
            </w:pPr>
          </w:p>
        </w:tc>
        <w:tc>
          <w:tcPr>
            <w:tcW w:w="289" w:type="dxa"/>
          </w:tcPr>
          <w:p w14:paraId="35EF02D8" w14:textId="77777777" w:rsidR="00430DF5" w:rsidRPr="00F2190F" w:rsidRDefault="00430DF5" w:rsidP="00470C41">
            <w:pPr>
              <w:pStyle w:val="TF-TEXTOQUADROCentralizado"/>
              <w:rPr>
                <w:sz w:val="20"/>
              </w:rPr>
            </w:pPr>
          </w:p>
        </w:tc>
      </w:tr>
      <w:tr w:rsidR="00430DF5" w:rsidRPr="007E0D87" w14:paraId="37ED6DEF" w14:textId="77777777" w:rsidTr="002732F5">
        <w:trPr>
          <w:jc w:val="center"/>
        </w:trPr>
        <w:tc>
          <w:tcPr>
            <w:tcW w:w="6171" w:type="dxa"/>
            <w:tcBorders>
              <w:left w:val="single" w:sz="4" w:space="0" w:color="auto"/>
            </w:tcBorders>
          </w:tcPr>
          <w:p w14:paraId="7AD07FB0" w14:textId="77777777" w:rsidR="00430DF5" w:rsidRPr="00F2190F" w:rsidRDefault="00430DF5" w:rsidP="002344A7">
            <w:pPr>
              <w:pStyle w:val="TF-TEXTOQUADRO"/>
              <w:jc w:val="both"/>
              <w:rPr>
                <w:sz w:val="20"/>
              </w:rPr>
            </w:pPr>
            <w:commentRangeStart w:id="151"/>
            <w:r w:rsidRPr="00F2190F">
              <w:rPr>
                <w:sz w:val="20"/>
              </w:rPr>
              <w:t xml:space="preserve">Implementação do agendamento </w:t>
            </w:r>
            <w:commentRangeEnd w:id="151"/>
            <w:r>
              <w:rPr>
                <w:rStyle w:val="Refdecomentrio"/>
              </w:rPr>
              <w:commentReference w:id="151"/>
            </w:r>
          </w:p>
        </w:tc>
        <w:tc>
          <w:tcPr>
            <w:tcW w:w="273" w:type="dxa"/>
          </w:tcPr>
          <w:p w14:paraId="2BBF852A" w14:textId="77777777" w:rsidR="00430DF5" w:rsidRPr="00F2190F" w:rsidRDefault="00430DF5" w:rsidP="00470C41">
            <w:pPr>
              <w:pStyle w:val="TF-TEXTOQUADROCentralizado"/>
              <w:rPr>
                <w:sz w:val="20"/>
              </w:rPr>
            </w:pPr>
          </w:p>
        </w:tc>
        <w:tc>
          <w:tcPr>
            <w:tcW w:w="284" w:type="dxa"/>
          </w:tcPr>
          <w:p w14:paraId="6D646A68" w14:textId="77777777" w:rsidR="00430DF5" w:rsidRPr="00F2190F" w:rsidRDefault="00430DF5" w:rsidP="00470C41">
            <w:pPr>
              <w:pStyle w:val="TF-TEXTOQUADROCentralizado"/>
              <w:rPr>
                <w:sz w:val="20"/>
              </w:rPr>
            </w:pPr>
          </w:p>
        </w:tc>
        <w:tc>
          <w:tcPr>
            <w:tcW w:w="284" w:type="dxa"/>
          </w:tcPr>
          <w:p w14:paraId="405302EE"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4BA434B5"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7586F232"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55065E53" w14:textId="77777777" w:rsidR="00430DF5" w:rsidRPr="00F2190F" w:rsidRDefault="00430DF5" w:rsidP="00470C41">
            <w:pPr>
              <w:pStyle w:val="TF-TEXTOQUADROCentralizado"/>
              <w:rPr>
                <w:sz w:val="20"/>
              </w:rPr>
            </w:pPr>
          </w:p>
        </w:tc>
        <w:tc>
          <w:tcPr>
            <w:tcW w:w="284" w:type="dxa"/>
          </w:tcPr>
          <w:p w14:paraId="705D8139" w14:textId="77777777" w:rsidR="00430DF5" w:rsidRPr="00F2190F" w:rsidRDefault="00430DF5" w:rsidP="00470C41">
            <w:pPr>
              <w:pStyle w:val="TF-TEXTOQUADROCentralizado"/>
              <w:rPr>
                <w:sz w:val="20"/>
              </w:rPr>
            </w:pPr>
          </w:p>
        </w:tc>
        <w:tc>
          <w:tcPr>
            <w:tcW w:w="284" w:type="dxa"/>
          </w:tcPr>
          <w:p w14:paraId="4E335733" w14:textId="77777777" w:rsidR="00430DF5" w:rsidRPr="00F2190F" w:rsidRDefault="00430DF5" w:rsidP="00470C41">
            <w:pPr>
              <w:pStyle w:val="TF-TEXTOQUADROCentralizado"/>
              <w:rPr>
                <w:sz w:val="20"/>
              </w:rPr>
            </w:pPr>
          </w:p>
        </w:tc>
        <w:tc>
          <w:tcPr>
            <w:tcW w:w="284" w:type="dxa"/>
          </w:tcPr>
          <w:p w14:paraId="22A52428" w14:textId="77777777" w:rsidR="00430DF5" w:rsidRPr="00F2190F" w:rsidRDefault="00430DF5" w:rsidP="00470C41">
            <w:pPr>
              <w:pStyle w:val="TF-TEXTOQUADROCentralizado"/>
              <w:rPr>
                <w:sz w:val="20"/>
              </w:rPr>
            </w:pPr>
          </w:p>
        </w:tc>
        <w:tc>
          <w:tcPr>
            <w:tcW w:w="289" w:type="dxa"/>
          </w:tcPr>
          <w:p w14:paraId="3468EA33" w14:textId="77777777" w:rsidR="00430DF5" w:rsidRPr="00F2190F" w:rsidRDefault="00430DF5" w:rsidP="00470C41">
            <w:pPr>
              <w:pStyle w:val="TF-TEXTOQUADROCentralizado"/>
              <w:rPr>
                <w:sz w:val="20"/>
              </w:rPr>
            </w:pPr>
          </w:p>
        </w:tc>
      </w:tr>
      <w:tr w:rsidR="00430DF5" w:rsidRPr="007E0D87" w14:paraId="159F5D7A" w14:textId="77777777" w:rsidTr="002732F5">
        <w:trPr>
          <w:jc w:val="center"/>
        </w:trPr>
        <w:tc>
          <w:tcPr>
            <w:tcW w:w="6171" w:type="dxa"/>
            <w:tcBorders>
              <w:left w:val="single" w:sz="4" w:space="0" w:color="auto"/>
            </w:tcBorders>
          </w:tcPr>
          <w:p w14:paraId="2A9F47A3" w14:textId="77777777" w:rsidR="00430DF5" w:rsidRPr="00F2190F" w:rsidRDefault="00430DF5" w:rsidP="002344A7">
            <w:pPr>
              <w:pStyle w:val="TF-TEXTOQUADRO"/>
              <w:jc w:val="both"/>
              <w:rPr>
                <w:sz w:val="20"/>
              </w:rPr>
            </w:pPr>
            <w:r w:rsidRPr="00F2190F">
              <w:rPr>
                <w:sz w:val="20"/>
              </w:rPr>
              <w:t>Verificação e validação</w:t>
            </w:r>
          </w:p>
        </w:tc>
        <w:tc>
          <w:tcPr>
            <w:tcW w:w="273" w:type="dxa"/>
          </w:tcPr>
          <w:p w14:paraId="3B8BFB93" w14:textId="77777777" w:rsidR="00430DF5" w:rsidRPr="00F2190F" w:rsidRDefault="00430DF5" w:rsidP="00470C41">
            <w:pPr>
              <w:pStyle w:val="TF-TEXTOQUADROCentralizado"/>
              <w:rPr>
                <w:sz w:val="20"/>
              </w:rPr>
            </w:pPr>
          </w:p>
        </w:tc>
        <w:tc>
          <w:tcPr>
            <w:tcW w:w="284" w:type="dxa"/>
          </w:tcPr>
          <w:p w14:paraId="043F1B8F" w14:textId="77777777" w:rsidR="00430DF5" w:rsidRPr="00F2190F" w:rsidRDefault="00430DF5" w:rsidP="00470C41">
            <w:pPr>
              <w:pStyle w:val="TF-TEXTOQUADROCentralizado"/>
              <w:rPr>
                <w:sz w:val="20"/>
              </w:rPr>
            </w:pPr>
          </w:p>
        </w:tc>
        <w:tc>
          <w:tcPr>
            <w:tcW w:w="284" w:type="dxa"/>
          </w:tcPr>
          <w:p w14:paraId="0410F8AC" w14:textId="77777777" w:rsidR="00430DF5" w:rsidRPr="00F2190F" w:rsidRDefault="00430DF5" w:rsidP="00470C41">
            <w:pPr>
              <w:pStyle w:val="TF-TEXTOQUADROCentralizado"/>
              <w:rPr>
                <w:sz w:val="20"/>
              </w:rPr>
            </w:pPr>
          </w:p>
        </w:tc>
        <w:tc>
          <w:tcPr>
            <w:tcW w:w="284" w:type="dxa"/>
          </w:tcPr>
          <w:p w14:paraId="1A20890C" w14:textId="77777777" w:rsidR="00430DF5" w:rsidRPr="00F2190F" w:rsidRDefault="00430DF5" w:rsidP="00470C41">
            <w:pPr>
              <w:pStyle w:val="TF-TEXTOQUADROCentralizado"/>
              <w:rPr>
                <w:sz w:val="20"/>
              </w:rPr>
            </w:pPr>
          </w:p>
        </w:tc>
        <w:tc>
          <w:tcPr>
            <w:tcW w:w="284" w:type="dxa"/>
          </w:tcPr>
          <w:p w14:paraId="6D364B6D" w14:textId="77777777" w:rsidR="00430DF5" w:rsidRPr="00F2190F" w:rsidRDefault="00430DF5" w:rsidP="00470C41">
            <w:pPr>
              <w:pStyle w:val="TF-TEXTOQUADROCentralizado"/>
              <w:rPr>
                <w:sz w:val="20"/>
              </w:rPr>
            </w:pPr>
          </w:p>
        </w:tc>
        <w:tc>
          <w:tcPr>
            <w:tcW w:w="284" w:type="dxa"/>
          </w:tcPr>
          <w:p w14:paraId="56F88C08"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1820FD6E"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44A7155D"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58EB77A9" w14:textId="77777777" w:rsidR="00430DF5" w:rsidRPr="00F2190F" w:rsidRDefault="00430DF5" w:rsidP="00470C41">
            <w:pPr>
              <w:pStyle w:val="TF-TEXTOQUADROCentralizado"/>
              <w:rPr>
                <w:sz w:val="20"/>
              </w:rPr>
            </w:pPr>
          </w:p>
        </w:tc>
        <w:tc>
          <w:tcPr>
            <w:tcW w:w="289" w:type="dxa"/>
          </w:tcPr>
          <w:p w14:paraId="5C5A774B" w14:textId="77777777" w:rsidR="00430DF5" w:rsidRPr="00F2190F" w:rsidRDefault="00430DF5" w:rsidP="00470C41">
            <w:pPr>
              <w:pStyle w:val="TF-TEXTOQUADROCentralizado"/>
              <w:rPr>
                <w:sz w:val="20"/>
              </w:rPr>
            </w:pPr>
          </w:p>
        </w:tc>
      </w:tr>
    </w:tbl>
    <w:p w14:paraId="1DD1D402" w14:textId="77777777" w:rsidR="00430DF5" w:rsidRDefault="00430DF5" w:rsidP="00FC4A9F">
      <w:pPr>
        <w:pStyle w:val="TF-FONTE"/>
      </w:pPr>
      <w:r>
        <w:t>Fonte: elaborado pelo autor.</w:t>
      </w:r>
    </w:p>
    <w:p w14:paraId="15BF1D88" w14:textId="77777777" w:rsidR="00430DF5" w:rsidRPr="007A1883" w:rsidRDefault="00430DF5" w:rsidP="00FA26AD">
      <w:pPr>
        <w:pStyle w:val="Ttulo1"/>
      </w:pPr>
      <w:r>
        <w:t>REVISÃO BIBLIOGRÁFICA</w:t>
      </w:r>
    </w:p>
    <w:p w14:paraId="5FDCA4D9" w14:textId="77777777" w:rsidR="00430DF5" w:rsidRDefault="00430DF5" w:rsidP="00AE0CF3">
      <w:pPr>
        <w:pStyle w:val="TF-TEXTO"/>
      </w:pPr>
      <w:r w:rsidRPr="00F50FF0">
        <w:t>Nest</w:t>
      </w:r>
      <w:r>
        <w:t>a seção</w:t>
      </w:r>
      <w:r w:rsidRPr="00F50FF0">
        <w:t xml:space="preserve"> são apresentados os conceitos e fundamentos mais importantes para a pesquisa em questão, </w:t>
      </w:r>
      <w:r>
        <w:t xml:space="preserve">estando organizados da seguinte forma: jogos on-line, Sistemas Colaborativos e o Modelo 3C de Colaboração e </w:t>
      </w:r>
      <w:r w:rsidRPr="0044024D">
        <w:t>Progressive Web App (PWA)</w:t>
      </w:r>
      <w:r>
        <w:t>.</w:t>
      </w:r>
    </w:p>
    <w:p w14:paraId="2EAD0CBF" w14:textId="77777777" w:rsidR="00430DF5" w:rsidRDefault="00430DF5"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t>no qual</w:t>
      </w:r>
      <w:r w:rsidRPr="00DC0DED">
        <w:t xml:space="preserve"> o usuário é um verdadeiro jogador profissional </w:t>
      </w:r>
      <w:r>
        <w:t>(</w:t>
      </w:r>
      <w:commentRangeStart w:id="152"/>
      <w:r>
        <w:t xml:space="preserve">SOUZA </w:t>
      </w:r>
      <w:r w:rsidRPr="00DC0DED">
        <w:rPr>
          <w:i/>
        </w:rPr>
        <w:t>et al.</w:t>
      </w:r>
      <w:r>
        <w:rPr>
          <w:i/>
        </w:rPr>
        <w:t xml:space="preserve">, </w:t>
      </w:r>
      <w:r w:rsidRPr="00DC0DED">
        <w:t>2021</w:t>
      </w:r>
      <w:commentRangeEnd w:id="152"/>
      <w:r>
        <w:rPr>
          <w:rStyle w:val="Refdecomentrio"/>
        </w:rPr>
        <w:commentReference w:id="152"/>
      </w:r>
      <w:r>
        <w:t>).</w:t>
      </w:r>
      <w:r w:rsidDel="004D24E8">
        <w:t xml:space="preserve"> </w:t>
      </w:r>
      <w:r>
        <w:t xml:space="preserve">Conforme explica </w:t>
      </w:r>
      <w:commentRangeStart w:id="153"/>
      <w:proofErr w:type="spellStart"/>
      <w:r>
        <w:t>Pozzebon</w:t>
      </w:r>
      <w:proofErr w:type="spellEnd"/>
      <w:r w:rsidRPr="00A147FA" w:rsidDel="00AE0CF3">
        <w:t xml:space="preserve"> </w:t>
      </w:r>
      <w:commentRangeEnd w:id="153"/>
      <w:r>
        <w:rPr>
          <w:rStyle w:val="Refdecomentrio"/>
        </w:rPr>
        <w:commentReference w:id="153"/>
      </w:r>
      <w:r>
        <w:t xml:space="preserve">(2014), a indústria de games e videogames vivenciam um crescimento na participação de jovens, adultos e crianças que se tornam adeptos do mundo dos jogos eletrônicos. Nesse sentido, </w:t>
      </w:r>
      <w:proofErr w:type="spellStart"/>
      <w:r>
        <w:t>Bujisman</w:t>
      </w:r>
      <w:proofErr w:type="spellEnd"/>
      <w:r>
        <w:t xml:space="preserve"> (2018) coloca que no mês de janeiro de 2018, o jogo mais assistido na plataforma de streaming</w:t>
      </w:r>
      <w:commentRangeStart w:id="154"/>
      <w:r>
        <w:t>(</w:t>
      </w:r>
      <w:commentRangeEnd w:id="154"/>
      <w:proofErr w:type="spellStart"/>
      <w:r>
        <w:rPr>
          <w:rStyle w:val="Refdecomentrio"/>
        </w:rPr>
        <w:commentReference w:id="154"/>
      </w:r>
      <w:r>
        <w:t>Twitch</w:t>
      </w:r>
      <w:proofErr w:type="spellEnd"/>
      <w:r>
        <w:t xml:space="preserve">) foi </w:t>
      </w:r>
      <w:proofErr w:type="spellStart"/>
      <w:r>
        <w:t>League</w:t>
      </w:r>
      <w:proofErr w:type="spellEnd"/>
      <w:r>
        <w:t xml:space="preserve"> </w:t>
      </w:r>
      <w:proofErr w:type="spellStart"/>
      <w:r>
        <w:t>of</w:t>
      </w:r>
      <w:proofErr w:type="spellEnd"/>
      <w:r>
        <w:t xml:space="preserve"> </w:t>
      </w:r>
      <w:proofErr w:type="spellStart"/>
      <w:r>
        <w:t>Legends</w:t>
      </w:r>
      <w:proofErr w:type="spellEnd"/>
      <w:r>
        <w:t xml:space="preserve"> que foi transmitido por 88,9</w:t>
      </w:r>
      <w:r w:rsidRPr="00A147FA" w:rsidDel="00AE0CF3">
        <w:t xml:space="preserve"> </w:t>
      </w:r>
      <w:r>
        <w:t xml:space="preserve">milhões de horas (quantidade de horas assistidas) e o segundo lugar ficou com o jogo Counter-Strike: Global </w:t>
      </w:r>
      <w:proofErr w:type="spellStart"/>
      <w:r>
        <w:t>Offensive</w:t>
      </w:r>
      <w:proofErr w:type="spellEnd"/>
      <w:r>
        <w:t>, que foi transmitido por 66,9 milhões de horas.</w:t>
      </w:r>
      <w:r w:rsidDel="00934BA6">
        <w:t xml:space="preserve"> </w:t>
      </w:r>
      <w:r w:rsidRPr="009D5FAB">
        <w:t xml:space="preserve">A interação social é uma das variáveis ​​mais estudadas nas pesquisas em jogos </w:t>
      </w:r>
      <w:commentRangeStart w:id="155"/>
      <w:r w:rsidRPr="009D5FAB">
        <w:t>eletrônicos</w:t>
      </w:r>
      <w:r>
        <w:t>,</w:t>
      </w:r>
      <w:r w:rsidRPr="009D5FAB">
        <w:t xml:space="preserve"> </w:t>
      </w:r>
      <w:proofErr w:type="spellStart"/>
      <w:r w:rsidRPr="002F6332">
        <w:t>Hamari</w:t>
      </w:r>
      <w:proofErr w:type="spellEnd"/>
      <w:r w:rsidRPr="00DC0DED">
        <w:t xml:space="preserve"> </w:t>
      </w:r>
      <w:commentRangeEnd w:id="155"/>
      <w:r>
        <w:rPr>
          <w:rStyle w:val="Refdecomentrio"/>
        </w:rPr>
        <w:commentReference w:id="155"/>
      </w:r>
      <w:r w:rsidRPr="00DC0DED">
        <w:t>(2017</w:t>
      </w:r>
      <w:r w:rsidRPr="009D5FAB">
        <w:t>) argumenta que essa interação social é um dos fatores mais importantes que motivam uma pessoa a jogar e continuar jogando. Pode-se dizer que existe um contrato social entre os jogadores em um jogo. Por exemplo, quando você se torna parte de um clã, isso aumenta as chances de você continuar jogando (</w:t>
      </w:r>
      <w:r w:rsidRPr="00DC0DED">
        <w:t>K</w:t>
      </w:r>
      <w:r>
        <w:t>IM</w:t>
      </w:r>
      <w:r w:rsidRPr="00DC0DED">
        <w:t xml:space="preserve"> </w:t>
      </w:r>
      <w:r w:rsidRPr="00870D72">
        <w:rPr>
          <w:i/>
          <w:iCs/>
        </w:rPr>
        <w:t>et al.,</w:t>
      </w:r>
      <w:r w:rsidRPr="00DC0DED">
        <w:t xml:space="preserve"> 2017</w:t>
      </w:r>
      <w:r w:rsidRPr="009D5FAB">
        <w:t xml:space="preserve">). </w:t>
      </w:r>
      <w:r>
        <w:t xml:space="preserve">Já para </w:t>
      </w:r>
      <w:proofErr w:type="spellStart"/>
      <w:r>
        <w:t>Hsu</w:t>
      </w:r>
      <w:proofErr w:type="spellEnd"/>
      <w:r>
        <w:t xml:space="preserve"> </w:t>
      </w:r>
      <w:r w:rsidRPr="00870D72">
        <w:rPr>
          <w:i/>
          <w:iCs/>
        </w:rPr>
        <w:t>et al.</w:t>
      </w:r>
      <w:r>
        <w:t xml:space="preserve"> (2015), a</w:t>
      </w:r>
      <w:r w:rsidRPr="009D5FAB">
        <w:t xml:space="preserve"> diversão é uma das variáveis mais importantes na intenção de jogar jogos eletrônicos</w:t>
      </w:r>
      <w:r>
        <w:t>, que d</w:t>
      </w:r>
      <w:r w:rsidRPr="009D5FAB">
        <w:t>e acordo com </w:t>
      </w:r>
      <w:commentRangeStart w:id="156"/>
      <w:proofErr w:type="spellStart"/>
      <w:r w:rsidRPr="00DC0DED">
        <w:t>Manero</w:t>
      </w:r>
      <w:proofErr w:type="spellEnd"/>
      <w:r w:rsidRPr="00DC0DED">
        <w:t xml:space="preserve"> </w:t>
      </w:r>
      <w:r w:rsidRPr="00870D72">
        <w:rPr>
          <w:i/>
          <w:iCs/>
        </w:rPr>
        <w:t>et al.</w:t>
      </w:r>
      <w:r w:rsidRPr="00DC0DED">
        <w:t xml:space="preserve"> (2016)</w:t>
      </w:r>
      <w:commentRangeEnd w:id="156"/>
      <w:r>
        <w:rPr>
          <w:rStyle w:val="Refdecomentrio"/>
        </w:rPr>
        <w:commentReference w:id="156"/>
      </w:r>
      <w:r w:rsidRPr="009D5FAB">
        <w:t>, essa é a principal variável motivadora que faz as pessoas jogarem.</w:t>
      </w:r>
    </w:p>
    <w:p w14:paraId="3FCED527" w14:textId="77777777" w:rsidR="00430DF5" w:rsidRDefault="00430DF5" w:rsidP="00161F82">
      <w:pPr>
        <w:pStyle w:val="TF-TEXTO"/>
      </w:pPr>
      <w:r>
        <w:t xml:space="preserve">Segundo Nicolaci-da-Costa e Pimentel (2012, p. 3), “Um Sistemas Colaborativos se constitui num ciberespaço, que é o espaço de convivência da nova sociedade em rede, um espaço para as interações humanas que possibilita vivenciar experiências intensas e tem grande poder de atrair e manter frequentadores.”.  Desta forma, deve-se projetar um ciberespaço para cada </w:t>
      </w:r>
      <w:commentRangeStart w:id="157"/>
      <w:r>
        <w:t xml:space="preserve">SC </w:t>
      </w:r>
      <w:commentRangeEnd w:id="157"/>
      <w:r>
        <w:rPr>
          <w:rStyle w:val="Refdecomentrio"/>
        </w:rPr>
        <w:commentReference w:id="157"/>
      </w:r>
      <w:r>
        <w:t xml:space="preserve">e para isto é necessário compreender o significado da Colaboração (COSTA, 2018). Fuks </w:t>
      </w:r>
      <w:r w:rsidRPr="00DC0DED">
        <w:rPr>
          <w:i/>
          <w:iCs/>
        </w:rPr>
        <w:t>et al.</w:t>
      </w:r>
      <w:r>
        <w:t xml:space="preserve"> (2012) destacam o M3C dentre os modelos referente a Colaboração. Este modelo é analisado pelas dimensões da: Comunicação, Cooperação e a Coordenação, e do Mecanismo de Percepção. A Comunicação é definida por meios de comunicação, avisos e trocas de mensagens, recursos que auxiliam na negociação entre pessoas; enquanto a Coordenação é </w:t>
      </w:r>
      <w:r>
        <w:lastRenderedPageBreak/>
        <w:t xml:space="preserve">caracterizada pelo gerenciamento dos integrantes do grupo para cada jogo determinado; e a Cooperação para atuação conjunta entre os integrantes do grupo (FUKS </w:t>
      </w:r>
      <w:r w:rsidRPr="00DC0DED">
        <w:rPr>
          <w:i/>
          <w:iCs/>
        </w:rPr>
        <w:t>et al</w:t>
      </w:r>
      <w:r>
        <w:t xml:space="preserve">., 2005, PIMENTEL </w:t>
      </w:r>
      <w:r w:rsidRPr="00DC0DED">
        <w:rPr>
          <w:i/>
          <w:iCs/>
        </w:rPr>
        <w:t>et al</w:t>
      </w:r>
      <w:r>
        <w:t xml:space="preserve">., 2006). </w:t>
      </w:r>
    </w:p>
    <w:p w14:paraId="7CD403DE" w14:textId="77777777" w:rsidR="00430DF5" w:rsidRDefault="00430DF5" w:rsidP="00E27EAC">
      <w:pPr>
        <w:pStyle w:val="TF-TEXTO"/>
      </w:pPr>
      <w:r>
        <w:t xml:space="preserve">Segundo </w:t>
      </w:r>
      <w:commentRangeStart w:id="158"/>
      <w:proofErr w:type="spellStart"/>
      <w:r>
        <w:t>Greuel</w:t>
      </w:r>
      <w:proofErr w:type="spellEnd"/>
      <w:r>
        <w:t xml:space="preserve"> (2018), </w:t>
      </w:r>
      <w:commentRangeEnd w:id="158"/>
      <w:r>
        <w:rPr>
          <w:rStyle w:val="Refdecomentrio"/>
        </w:rPr>
        <w:commentReference w:id="158"/>
      </w:r>
      <w:r>
        <w:t xml:space="preserve">PWA é um conceito que determina algumas práticas na criação de um sistema acessível via </w:t>
      </w:r>
      <w:r w:rsidRPr="00692935">
        <w:t>web e móvel</w:t>
      </w:r>
      <w:r>
        <w:t xml:space="preserve">, que é progressivamente aprimorado com as evoluções tecnológicas da </w:t>
      </w:r>
      <w:commentRangeStart w:id="159"/>
      <w:r>
        <w:t>Web</w:t>
      </w:r>
      <w:commentRangeEnd w:id="159"/>
      <w:r>
        <w:rPr>
          <w:rStyle w:val="Refdecomentrio"/>
        </w:rPr>
        <w:commentReference w:id="159"/>
      </w:r>
      <w:r>
        <w:t xml:space="preserve">. </w:t>
      </w:r>
      <w:proofErr w:type="spellStart"/>
      <w:r>
        <w:t>PWAs</w:t>
      </w:r>
      <w:proofErr w:type="spellEnd"/>
      <w:r>
        <w:t xml:space="preserve"> são inicialmente disponibilizadas em um servidor </w:t>
      </w:r>
      <w:commentRangeStart w:id="160"/>
      <w:r>
        <w:t>Web</w:t>
      </w:r>
      <w:commentRangeEnd w:id="160"/>
      <w:r>
        <w:rPr>
          <w:rStyle w:val="Refdecomentrio"/>
        </w:rPr>
        <w:commentReference w:id="160"/>
      </w:r>
      <w:r>
        <w:t xml:space="preserve">, semelhante a aplicativos </w:t>
      </w:r>
      <w:commentRangeStart w:id="161"/>
      <w:r>
        <w:t xml:space="preserve">Web </w:t>
      </w:r>
      <w:commentRangeEnd w:id="161"/>
      <w:r>
        <w:rPr>
          <w:rStyle w:val="Refdecomentrio"/>
        </w:rPr>
        <w:commentReference w:id="161"/>
      </w:r>
      <w:r>
        <w:t xml:space="preserve">comuns, mas que podem ser instalados nativamente nos dispositivos, quando visitados por meio de navegadores compatíveis. Segundo </w:t>
      </w:r>
      <w:commentRangeStart w:id="162"/>
      <w:r>
        <w:rPr>
          <w:shd w:val="clear" w:color="auto" w:fill="FFFFFF"/>
        </w:rPr>
        <w:t>O</w:t>
      </w:r>
      <w:r w:rsidRPr="001732C4">
        <w:rPr>
          <w:shd w:val="clear" w:color="auto" w:fill="FFFFFF"/>
        </w:rPr>
        <w:t>liveira</w:t>
      </w:r>
      <w:commentRangeEnd w:id="162"/>
      <w:r>
        <w:rPr>
          <w:rStyle w:val="Refdecomentrio"/>
        </w:rPr>
        <w:commentReference w:id="162"/>
      </w:r>
      <w:r>
        <w:t xml:space="preserve"> (</w:t>
      </w:r>
      <w:commentRangeStart w:id="163"/>
      <w:r>
        <w:t>2018</w:t>
      </w:r>
      <w:commentRangeEnd w:id="163"/>
      <w:r>
        <w:rPr>
          <w:rStyle w:val="Refdecomentrio"/>
        </w:rPr>
        <w:commentReference w:id="163"/>
      </w:r>
      <w:r>
        <w:t xml:space="preserve">), as </w:t>
      </w:r>
      <w:proofErr w:type="spellStart"/>
      <w:r>
        <w:t>PWAs</w:t>
      </w:r>
      <w:proofErr w:type="spellEnd"/>
      <w:r>
        <w:t xml:space="preserve"> possuem algumas características fundamentais como ser progressiva, responsiva e segura. PWA devem ter uma conexão segura com a Internet, por meio de </w:t>
      </w:r>
      <w:proofErr w:type="spellStart"/>
      <w:r w:rsidRPr="00000304">
        <w:t>Hyper</w:t>
      </w:r>
      <w:proofErr w:type="spellEnd"/>
      <w:r w:rsidRPr="00000304">
        <w:t xml:space="preserve"> </w:t>
      </w:r>
      <w:proofErr w:type="spellStart"/>
      <w:r w:rsidRPr="00000304">
        <w:t>Text</w:t>
      </w:r>
      <w:proofErr w:type="spellEnd"/>
      <w:r w:rsidRPr="00000304">
        <w:t xml:space="preserve"> </w:t>
      </w:r>
      <w:proofErr w:type="spellStart"/>
      <w:r w:rsidRPr="00000304">
        <w:t>Transfer</w:t>
      </w:r>
      <w:proofErr w:type="spellEnd"/>
      <w:r w:rsidRPr="00000304">
        <w:t xml:space="preserve"> </w:t>
      </w:r>
      <w:proofErr w:type="spellStart"/>
      <w:r w:rsidRPr="00000304">
        <w:t>Protocol</w:t>
      </w:r>
      <w:proofErr w:type="spellEnd"/>
      <w:r w:rsidRPr="00000304">
        <w:t xml:space="preserve"> Secure</w:t>
      </w:r>
      <w:r>
        <w:t xml:space="preserve"> (HTTPS), conter um arquivo de configuração chamado de </w:t>
      </w:r>
      <w:commentRangeStart w:id="164"/>
      <w:proofErr w:type="spellStart"/>
      <w:r w:rsidRPr="00DC0DED">
        <w:rPr>
          <w:iCs/>
        </w:rPr>
        <w:t>app</w:t>
      </w:r>
      <w:proofErr w:type="spellEnd"/>
      <w:r w:rsidRPr="00DC0DED">
        <w:rPr>
          <w:iCs/>
        </w:rPr>
        <w:t xml:space="preserve"> </w:t>
      </w:r>
      <w:proofErr w:type="spellStart"/>
      <w:r w:rsidRPr="00DC0DED">
        <w:rPr>
          <w:iCs/>
        </w:rPr>
        <w:t>manifest</w:t>
      </w:r>
      <w:commentRangeEnd w:id="164"/>
      <w:proofErr w:type="spellEnd"/>
      <w:r>
        <w:rPr>
          <w:rStyle w:val="Refdecomentrio"/>
        </w:rPr>
        <w:commentReference w:id="164"/>
      </w:r>
      <w:r>
        <w:t xml:space="preserve">, que tem a finalidade de atribuir características nativas ao aplicativo, e existir um </w:t>
      </w:r>
      <w:r w:rsidRPr="008A2A9F">
        <w:rPr>
          <w:i/>
        </w:rPr>
        <w:t>service worker</w:t>
      </w:r>
      <w:r>
        <w:t xml:space="preserve"> que é responsável por permitir sua funcionalidade independente da conexão ou não com a Internet (</w:t>
      </w:r>
      <w:commentRangeStart w:id="165"/>
      <w:r>
        <w:t>GREUEL, 2018</w:t>
      </w:r>
      <w:commentRangeEnd w:id="165"/>
      <w:r>
        <w:rPr>
          <w:rStyle w:val="Refdecomentrio"/>
        </w:rPr>
        <w:commentReference w:id="165"/>
      </w:r>
      <w:r>
        <w:t>).</w:t>
      </w:r>
    </w:p>
    <w:p w14:paraId="6CA55F85" w14:textId="77777777" w:rsidR="00430DF5" w:rsidRDefault="00430DF5" w:rsidP="00F2190F">
      <w:pPr>
        <w:pStyle w:val="TF-refernciasbibliogrficasTTULO"/>
      </w:pPr>
      <w:bookmarkStart w:id="166" w:name="_Toc351015602"/>
      <w:bookmarkEnd w:id="120"/>
      <w:bookmarkEnd w:id="121"/>
      <w:bookmarkEnd w:id="122"/>
      <w:bookmarkEnd w:id="123"/>
      <w:bookmarkEnd w:id="124"/>
      <w:bookmarkEnd w:id="125"/>
      <w:bookmarkEnd w:id="126"/>
      <w:r>
        <w:t>Referências</w:t>
      </w:r>
      <w:bookmarkEnd w:id="166"/>
    </w:p>
    <w:p w14:paraId="1F4E6588" w14:textId="77777777" w:rsidR="00430DF5" w:rsidRDefault="00430DF5" w:rsidP="005F7CCE">
      <w:pPr>
        <w:pStyle w:val="TF-refernciasITEM"/>
      </w:pPr>
      <w:r w:rsidRPr="00161F82">
        <w:t>ALCÂNTARA</w:t>
      </w:r>
      <w:r>
        <w:t xml:space="preserve">, Jonas </w:t>
      </w:r>
      <w:r w:rsidRPr="005F7CCE">
        <w:rPr>
          <w:i/>
          <w:iCs/>
        </w:rPr>
        <w:t>et al.</w:t>
      </w:r>
      <w:r>
        <w:t xml:space="preserve"> </w:t>
      </w:r>
      <w:r w:rsidRPr="00854454">
        <w:rPr>
          <w:b/>
          <w:bCs/>
          <w:color w:val="000000"/>
          <w:shd w:val="clear" w:color="auto" w:fill="FFFFFF"/>
        </w:rPr>
        <w:t xml:space="preserve">Rank Me Up: </w:t>
      </w:r>
      <w:r w:rsidRPr="00DC0DED">
        <w:rPr>
          <w:color w:val="000000"/>
          <w:shd w:val="clear" w:color="auto" w:fill="FFFFFF"/>
        </w:rPr>
        <w:t>Sistema Web para o Auxílio de Formação de Equipes</w:t>
      </w:r>
      <w:r>
        <w:t xml:space="preserve">. 2018. 15 f. Curso Técnico em Informática – Centro Federal de Educação Tecnológica de Minas Gerais (CEFET-MG), </w:t>
      </w:r>
      <w:r w:rsidRPr="005F7CCE">
        <w:t>Divinópolis-MG</w:t>
      </w:r>
      <w:r>
        <w:t>, 2018.</w:t>
      </w:r>
    </w:p>
    <w:p w14:paraId="1D99E1C2" w14:textId="77777777" w:rsidR="00430DF5" w:rsidRDefault="00430DF5"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Pr="00DC0DED">
        <w:t>https://newzoo.com/insights/articles/januarys-mostwatched-games-on-twitch-overwatch-league-drives-overwatch-to-3/</w:t>
      </w:r>
      <w:r>
        <w:t>. Acesso em: 28 set. 2021.</w:t>
      </w:r>
    </w:p>
    <w:p w14:paraId="337690AA" w14:textId="77777777" w:rsidR="00430DF5" w:rsidRDefault="00430DF5" w:rsidP="00451B94">
      <w:pPr>
        <w:pStyle w:val="TF-refernciasITEM"/>
      </w:pPr>
      <w:r>
        <w:t xml:space="preserve">COSTA, S. E. </w:t>
      </w:r>
      <w:r w:rsidRPr="00F2190F">
        <w:rPr>
          <w:b/>
          <w:bCs/>
        </w:rPr>
        <w:t>iLibras como Facilitador na Comunicação efetiva do Surdo:</w:t>
      </w:r>
      <w:r>
        <w:t xml:space="preserve"> Uso de Tecnologia Assistiva e Colaborativa Móvel. 2018. 263 f. Dissertação (Mestrado em Computação Aplicada) – Programa de Pós-Graduação em Computação Aplicada, Universidade do Estado de Santa Catarina, Joinville, 2018.</w:t>
      </w:r>
    </w:p>
    <w:p w14:paraId="6698A4A5" w14:textId="77777777" w:rsidR="00430DF5" w:rsidRPr="00DC0DED" w:rsidRDefault="00430DF5"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08F13472" w14:textId="77777777" w:rsidR="00430DF5" w:rsidRDefault="00430DF5"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Elsevier Editora Ltda., 2012, p. </w:t>
      </w:r>
      <w:r>
        <w:t>16</w:t>
      </w:r>
      <w:r w:rsidRPr="005A1518">
        <w:t>-</w:t>
      </w:r>
      <w:r>
        <w:t>33.</w:t>
      </w:r>
    </w:p>
    <w:p w14:paraId="2875BF79" w14:textId="77777777" w:rsidR="00430DF5" w:rsidRPr="00AE420B" w:rsidRDefault="00430DF5" w:rsidP="00DC0DED">
      <w:pPr>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r w:rsidRPr="00AE420B">
        <w:rPr>
          <w:lang w:val="en-US"/>
        </w:rPr>
        <w:t>, </w:t>
      </w:r>
      <w:r w:rsidRPr="00AE420B">
        <w:rPr>
          <w:iCs/>
          <w:lang w:val="en-US"/>
        </w:rPr>
        <w:t>2017</w:t>
      </w:r>
      <w:r w:rsidRPr="00AE420B">
        <w:rPr>
          <w:lang w:val="en-US"/>
        </w:rPr>
        <w:t>, 538-546.</w:t>
      </w:r>
    </w:p>
    <w:commentRangeStart w:id="167"/>
    <w:p w14:paraId="483F586D" w14:textId="77777777" w:rsidR="00430DF5" w:rsidRPr="00AE420B" w:rsidRDefault="00430DF5" w:rsidP="00C878DC">
      <w:pPr>
        <w:pStyle w:val="TF-TEXTO"/>
        <w:ind w:firstLine="0"/>
        <w:jc w:val="left"/>
        <w:rPr>
          <w:lang w:val="en-US"/>
        </w:rPr>
      </w:pPr>
      <w:r>
        <w:rPr>
          <w:noProof/>
          <w:lang w:val="en-US"/>
        </w:rPr>
        <mc:AlternateContent>
          <mc:Choice Requires="wps">
            <w:drawing>
              <wp:anchor distT="0" distB="0" distL="114300" distR="114300" simplePos="0" relativeHeight="251659264" behindDoc="0" locked="0" layoutInCell="1" allowOverlap="1" wp14:anchorId="79B86A0F" wp14:editId="32C9B8D0">
                <wp:simplePos x="0" y="0"/>
                <wp:positionH relativeFrom="column">
                  <wp:posOffset>-71142</wp:posOffset>
                </wp:positionH>
                <wp:positionV relativeFrom="paragraph">
                  <wp:posOffset>49289</wp:posOffset>
                </wp:positionV>
                <wp:extent cx="5494283" cy="796159"/>
                <wp:effectExtent l="12700" t="12700" r="17780" b="17145"/>
                <wp:wrapNone/>
                <wp:docPr id="1" name="Retângulo Arredondado 1"/>
                <wp:cNvGraphicFramePr/>
                <a:graphic xmlns:a="http://schemas.openxmlformats.org/drawingml/2006/main">
                  <a:graphicData uri="http://schemas.microsoft.com/office/word/2010/wordprocessingShape">
                    <wps:wsp>
                      <wps:cNvSpPr/>
                      <wps:spPr>
                        <a:xfrm>
                          <a:off x="0" y="0"/>
                          <a:ext cx="5494283" cy="796159"/>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52DBFC" id="Retângulo Arredondado 1" o:spid="_x0000_s1026" style="position:absolute;margin-left:-5.6pt;margin-top:3.9pt;width:432.6pt;height:6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" filled="f" strokecolor="#ed7d31 [3205]" strokeweight="2.25pt">
                <v:stroke joinstyle="miter"/>
              </v:roundrect>
            </w:pict>
          </mc:Fallback>
        </mc:AlternateContent>
      </w:r>
      <w:commentRangeEnd w:id="167"/>
      <w:r>
        <w:rPr>
          <w:rStyle w:val="Refdecomentrio"/>
        </w:rPr>
        <w:commentReference w:id="167"/>
      </w:r>
      <w:r w:rsidRPr="00AE420B">
        <w:rPr>
          <w:lang w:val="en-US"/>
        </w:rPr>
        <w:t xml:space="preserve">HSU,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413034C6" w14:textId="77777777" w:rsidR="00430DF5" w:rsidRPr="00DC0DED" w:rsidRDefault="00430DF5" w:rsidP="00C878DC">
      <w:pPr>
        <w:pStyle w:val="TF-TEXTO"/>
        <w:spacing w:after="240" w:line="240" w:lineRule="auto"/>
        <w:ind w:firstLine="0"/>
        <w:jc w:val="left"/>
        <w:rPr>
          <w:lang w:val="en-US"/>
        </w:rPr>
      </w:pPr>
      <w:r>
        <w:rPr>
          <w:lang w:val="en-US"/>
        </w:rPr>
        <w:t xml:space="preserve">KIM, Y. B. </w:t>
      </w:r>
      <w:r w:rsidRPr="00DC0DED">
        <w:rPr>
          <w:i/>
          <w:lang w:val="en-US"/>
        </w:rPr>
        <w:t>et al</w:t>
      </w:r>
      <w:r>
        <w:rPr>
          <w:lang w:val="en-US"/>
        </w:rPr>
        <w:t>.</w:t>
      </w:r>
      <w:r w:rsidRPr="00DC0DED">
        <w:rPr>
          <w:lang w:val="en-US"/>
        </w:rPr>
        <w:t xml:space="preserve"> Mobile gamer’s epistemic curiosity affecting continuous play intention. Focused on players’ switching costs and epistemic curiosity. </w:t>
      </w:r>
      <w:r w:rsidRPr="00DC0DED">
        <w:rPr>
          <w:b/>
          <w:iCs/>
          <w:lang w:val="en-US"/>
        </w:rPr>
        <w:t>Computers in Human Behavior</w:t>
      </w:r>
      <w:r w:rsidRPr="00DC0DED">
        <w:rPr>
          <w:lang w:val="en-US"/>
        </w:rPr>
        <w:t>,</w:t>
      </w:r>
      <w:r>
        <w:rPr>
          <w:lang w:val="en-US"/>
        </w:rPr>
        <w:t xml:space="preserve"> 2017</w:t>
      </w:r>
      <w:r w:rsidRPr="00DC0DED">
        <w:rPr>
          <w:lang w:val="en-US"/>
        </w:rPr>
        <w:t xml:space="preserve">, </w:t>
      </w:r>
      <w:r>
        <w:rPr>
          <w:lang w:val="en-US"/>
        </w:rPr>
        <w:t xml:space="preserve">p. </w:t>
      </w:r>
      <w:r w:rsidRPr="00DC0DED">
        <w:rPr>
          <w:lang w:val="en-US"/>
        </w:rPr>
        <w:t>32-46.</w:t>
      </w:r>
    </w:p>
    <w:p w14:paraId="71656E56" w14:textId="77777777" w:rsidR="00430DF5" w:rsidRPr="00AE420B" w:rsidRDefault="00430DF5" w:rsidP="00451B94">
      <w:pPr>
        <w:pStyle w:val="TF-refernciasITEM"/>
        <w:rPr>
          <w:lang w:val="en-US"/>
        </w:rPr>
      </w:pPr>
      <w:r w:rsidRPr="00AE420B">
        <w:t>LIMA,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5B46D459" w14:textId="77777777" w:rsidR="00430DF5" w:rsidRPr="00CE625D" w:rsidRDefault="00430DF5" w:rsidP="00451B94">
      <w:pPr>
        <w:pStyle w:val="TF-refernciasITEM"/>
      </w:pPr>
      <w:r w:rsidRPr="00AE420B">
        <w:rPr>
          <w:color w:val="000000"/>
          <w:shd w:val="clear" w:color="auto" w:fill="FFFFFF"/>
          <w:lang w:val="en-US"/>
        </w:rPr>
        <w:lastRenderedPageBreak/>
        <w:t>MINAMIHARA,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commentRangeStart w:id="168"/>
      <w:r>
        <w:rPr>
          <w:color w:val="000000"/>
          <w:shd w:val="clear" w:color="auto" w:fill="FFFFFF"/>
        </w:rPr>
        <w:t xml:space="preserve">TCC - Engenharia </w:t>
      </w:r>
      <w:commentRangeEnd w:id="168"/>
      <w:r>
        <w:rPr>
          <w:rStyle w:val="Refdecomentrio"/>
        </w:rPr>
        <w:commentReference w:id="168"/>
      </w:r>
      <w:r>
        <w:rPr>
          <w:color w:val="000000"/>
          <w:shd w:val="clear" w:color="auto" w:fill="FFFFFF"/>
        </w:rPr>
        <w:t>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474D44F4" w14:textId="77777777" w:rsidR="00430DF5" w:rsidRDefault="00430DF5"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São Paulo: Elsevier Editora Ltda., 2012, p. 3-15</w:t>
      </w:r>
      <w:r>
        <w:t>.</w:t>
      </w:r>
    </w:p>
    <w:p w14:paraId="7A5B30AF" w14:textId="77777777" w:rsidR="00430DF5" w:rsidRDefault="00430DF5" w:rsidP="00451B94">
      <w:pPr>
        <w:pStyle w:val="TF-refernciasITEM"/>
      </w:pPr>
      <w:r w:rsidRPr="005F7CCE">
        <w:t xml:space="preserve">OLIVEIRA,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767A6EF" w14:textId="77777777" w:rsidR="00430DF5" w:rsidRDefault="00430DF5" w:rsidP="00451B94">
      <w:pPr>
        <w:pStyle w:val="TF-refernciasITEM"/>
      </w:pPr>
      <w:r>
        <w:t xml:space="preserve">PIMENTEL,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7E7BCDF3" w14:textId="77777777" w:rsidR="00430DF5" w:rsidRPr="00061AC9" w:rsidRDefault="00430DF5" w:rsidP="00EA3276">
      <w:pPr>
        <w:pStyle w:val="TF-refernciasITEM"/>
      </w:pPr>
      <w:r w:rsidRPr="00061AC9">
        <w:t xml:space="preserve">PROPMARK. </w:t>
      </w:r>
      <w:r w:rsidRPr="00EA3276">
        <w:rPr>
          <w:b/>
        </w:rPr>
        <w:t>Isolamento social faz brasileiro jogar mais, revela PGB 2021.</w:t>
      </w:r>
      <w:r w:rsidRPr="00061AC9">
        <w:t xml:space="preserve"> 2021. </w:t>
      </w:r>
      <w:r>
        <w:t>D</w:t>
      </w:r>
      <w:r w:rsidRPr="00061AC9">
        <w:t>isponível em: https://propmark.com.br/digital/isolamento-social-faz-brasileiro-jogar-mais-revela-pgb-2021/. Acesso em: 28 set. 2021.</w:t>
      </w:r>
    </w:p>
    <w:p w14:paraId="6E98ED25" w14:textId="77777777" w:rsidR="00430DF5" w:rsidRDefault="00430DF5" w:rsidP="0057223D">
      <w:pPr>
        <w:pStyle w:val="TF-refernciasITEM"/>
      </w:pPr>
      <w:r>
        <w:t xml:space="preserve">POZZEBON,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7BCE86AB" w14:textId="77777777" w:rsidR="00430DF5" w:rsidRPr="00AE420B" w:rsidRDefault="00430DF5" w:rsidP="00F2190F">
      <w:pPr>
        <w:pStyle w:val="TF-refernciasITEM"/>
        <w:rPr>
          <w:lang w:val="en-US"/>
        </w:rPr>
      </w:pPr>
      <w:r>
        <w:t xml:space="preserve">PURCHIO,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3D11536B" w14:textId="77777777" w:rsidR="00430DF5" w:rsidRPr="00AE420B" w:rsidRDefault="00430DF5"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r w:rsidRPr="00AE420B">
        <w:rPr>
          <w:color w:val="000000"/>
          <w:shd w:val="clear" w:color="auto" w:fill="FFFFFF"/>
          <w:lang w:val="en-US"/>
        </w:rPr>
        <w:t xml:space="preserve">], p. 213-224, 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5CBA0F1B" w14:textId="77777777" w:rsidR="00430DF5" w:rsidRPr="0074217D" w:rsidRDefault="00430DF5"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68E2537A" w14:textId="77777777" w:rsidR="00430DF5" w:rsidRDefault="00430DF5"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Pr="00DC0DED">
        <w:t>https://newzoo.com/insights/infographics/the-brazilian-gamer-2017/</w:t>
      </w:r>
      <w:r>
        <w:t>. Acesso em: 28 set. 2021.</w:t>
      </w:r>
    </w:p>
    <w:p w14:paraId="4DA952E6" w14:textId="77777777" w:rsidR="00430DF5" w:rsidRDefault="00430DF5" w:rsidP="00DC0DED">
      <w:pPr>
        <w:pStyle w:val="TF-refernciasITEM"/>
      </w:pPr>
      <w:r w:rsidRPr="005A1518">
        <w:t xml:space="preserve">ZUCCHI, D. </w:t>
      </w:r>
      <w:r w:rsidRPr="00DC0DED">
        <w:rPr>
          <w:b/>
          <w:bCs/>
        </w:rPr>
        <w:t>Kevin</w:t>
      </w:r>
      <w:r w:rsidRPr="005A1518">
        <w:t>: Formador de grupos em práticas esportivas</w:t>
      </w:r>
      <w:commentRangeStart w:id="169"/>
      <w:r w:rsidRPr="005A1518">
        <w:t xml:space="preserve">. TCC - Curso de Sistemas </w:t>
      </w:r>
      <w:commentRangeEnd w:id="169"/>
      <w:r>
        <w:rPr>
          <w:rStyle w:val="Refdecomentrio"/>
        </w:rPr>
        <w:commentReference w:id="169"/>
      </w:r>
      <w:r w:rsidRPr="005A1518">
        <w:t>de Informação – Bacharelado, Universidade Regional de Blumenau. Blumenau, p. 99. 2018.</w:t>
      </w:r>
    </w:p>
    <w:p w14:paraId="73DE2AC0" w14:textId="77777777" w:rsidR="00430DF5" w:rsidRDefault="00430DF5">
      <w:pPr>
        <w:rPr>
          <w:szCs w:val="20"/>
        </w:rPr>
      </w:pPr>
      <w:r>
        <w:br w:type="page"/>
      </w:r>
    </w:p>
    <w:p w14:paraId="2D1B08DA" w14:textId="77777777" w:rsidR="00430DF5" w:rsidRPr="00320BFA" w:rsidRDefault="00430DF5" w:rsidP="00D03D15">
      <w:pPr>
        <w:pStyle w:val="TF-xAvalTTULO"/>
      </w:pPr>
      <w:r w:rsidRPr="00320BFA">
        <w:lastRenderedPageBreak/>
        <w:t>FORMULÁRIO  DE  avaliação</w:t>
      </w:r>
      <w:r>
        <w:t xml:space="preserve"> SIS </w:t>
      </w:r>
      <w:r w:rsidRPr="00320BFA">
        <w:t xml:space="preserve">– PROFESSOR </w:t>
      </w:r>
      <w:r>
        <w:t>AVALIADOR</w:t>
      </w:r>
    </w:p>
    <w:p w14:paraId="012F6BD7" w14:textId="77777777" w:rsidR="00430DF5" w:rsidRDefault="00430DF5" w:rsidP="00D03D15">
      <w:pPr>
        <w:pStyle w:val="TF-xAvalLINHA"/>
      </w:pPr>
      <w:r w:rsidRPr="00320BFA">
        <w:t>Avaliador(a):</w:t>
      </w:r>
      <w:r w:rsidRPr="00320BFA">
        <w:tab/>
      </w:r>
      <w:r>
        <w:t>Dalton Solano dos Reis</w:t>
      </w:r>
    </w:p>
    <w:p w14:paraId="1348C603" w14:textId="77777777" w:rsidR="00430DF5" w:rsidRPr="00340EA0" w:rsidRDefault="00430DF5" w:rsidP="00D03D15">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430DF5" w:rsidRPr="00320BFA" w14:paraId="75919D92"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9E12FB0" w14:textId="77777777" w:rsidR="00430DF5" w:rsidRPr="00320BFA" w:rsidRDefault="00430DF5" w:rsidP="008F1BCC">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EEF6D08" w14:textId="77777777" w:rsidR="00430DF5" w:rsidRPr="00320BFA" w:rsidRDefault="00430DF5" w:rsidP="008F1BCC">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236B841" w14:textId="77777777" w:rsidR="00430DF5" w:rsidRPr="00320BFA" w:rsidRDefault="00430DF5"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8476244" w14:textId="77777777" w:rsidR="00430DF5" w:rsidRPr="00320BFA" w:rsidRDefault="00430DF5" w:rsidP="008F1BCC">
            <w:pPr>
              <w:pStyle w:val="TF-xAvalITEMTABELA"/>
            </w:pPr>
            <w:r w:rsidRPr="00320BFA">
              <w:t>não atende</w:t>
            </w:r>
          </w:p>
        </w:tc>
      </w:tr>
      <w:tr w:rsidR="00430DF5" w:rsidRPr="00320BFA" w14:paraId="037EDA64" w14:textId="77777777" w:rsidTr="008F1BC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E56E631" w14:textId="77777777" w:rsidR="00430DF5" w:rsidRPr="0000224C" w:rsidRDefault="00430DF5" w:rsidP="008F1BCC">
            <w:pPr>
              <w:pStyle w:val="TF-xAvalITEMTABELA"/>
            </w:pPr>
            <w:r w:rsidRPr="00CA6895">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6C9E542" w14:textId="77777777" w:rsidR="00430DF5" w:rsidRPr="00320BFA" w:rsidRDefault="00430DF5" w:rsidP="00FA26AD">
            <w:pPr>
              <w:pStyle w:val="TF-xAvalITEM"/>
              <w:numPr>
                <w:ilvl w:val="0"/>
                <w:numId w:val="34"/>
              </w:numPr>
              <w:jc w:val="left"/>
            </w:pPr>
            <w:r w:rsidRPr="00320BFA">
              <w:t>INTRODUÇÃO</w:t>
            </w:r>
          </w:p>
          <w:p w14:paraId="5A6CC767" w14:textId="77777777" w:rsidR="00430DF5" w:rsidRPr="00320BFA" w:rsidRDefault="00430DF5" w:rsidP="008F1BCC">
            <w:pPr>
              <w:pStyle w:val="TF-xAvalITEMDETALHE"/>
              <w:jc w:val="left"/>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A2A9DA0" w14:textId="77777777" w:rsidR="00430DF5" w:rsidRPr="00320BFA" w:rsidRDefault="00430DF5" w:rsidP="008F1BCC">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FEDC97B" w14:textId="77777777" w:rsidR="00430DF5" w:rsidRPr="00320BFA" w:rsidRDefault="00430DF5"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0576308" w14:textId="77777777" w:rsidR="00430DF5" w:rsidRPr="00320BFA" w:rsidRDefault="00430DF5" w:rsidP="008F1BCC">
            <w:pPr>
              <w:ind w:left="709" w:hanging="709"/>
              <w:jc w:val="center"/>
              <w:rPr>
                <w:sz w:val="18"/>
              </w:rPr>
            </w:pPr>
          </w:p>
        </w:tc>
      </w:tr>
      <w:tr w:rsidR="00430DF5" w:rsidRPr="00320BFA" w14:paraId="77C240A2" w14:textId="77777777" w:rsidTr="008F1BC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8CCF73"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8FF2D32" w14:textId="77777777" w:rsidR="00430DF5" w:rsidRPr="00320BFA" w:rsidRDefault="00430DF5" w:rsidP="008F1BCC">
            <w:pPr>
              <w:pStyle w:val="TF-xAvalITEMDETALHE"/>
              <w:jc w:val="left"/>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0759668"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A17D2F3"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046C79" w14:textId="77777777" w:rsidR="00430DF5" w:rsidRPr="00320BFA" w:rsidRDefault="00430DF5" w:rsidP="008F1BCC">
            <w:pPr>
              <w:ind w:left="709" w:hanging="709"/>
              <w:jc w:val="center"/>
              <w:rPr>
                <w:sz w:val="18"/>
              </w:rPr>
            </w:pPr>
          </w:p>
        </w:tc>
      </w:tr>
      <w:tr w:rsidR="00430DF5" w:rsidRPr="00320BFA" w14:paraId="2A7E1538"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368F85"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2CC725" w14:textId="77777777" w:rsidR="00430DF5" w:rsidRPr="00320BFA" w:rsidRDefault="00430DF5" w:rsidP="00430DF5">
            <w:pPr>
              <w:pStyle w:val="TF-xAvalITEM"/>
              <w:jc w:val="left"/>
            </w:pPr>
            <w:r w:rsidRPr="00320BFA">
              <w:t>OBJETIVOS</w:t>
            </w:r>
          </w:p>
          <w:p w14:paraId="7AE0AA95" w14:textId="77777777" w:rsidR="00430DF5" w:rsidRPr="00320BFA" w:rsidRDefault="00430DF5" w:rsidP="008F1BCC">
            <w:pPr>
              <w:pStyle w:val="TF-xAvalITEMDETALHE"/>
              <w:jc w:val="left"/>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7FD15A9"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34ADDD"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FEDD56" w14:textId="77777777" w:rsidR="00430DF5" w:rsidRPr="00320BFA" w:rsidRDefault="00430DF5" w:rsidP="008F1BCC">
            <w:pPr>
              <w:ind w:left="709" w:hanging="709"/>
              <w:jc w:val="center"/>
              <w:rPr>
                <w:sz w:val="18"/>
              </w:rPr>
            </w:pPr>
          </w:p>
        </w:tc>
      </w:tr>
      <w:tr w:rsidR="00430DF5" w:rsidRPr="00320BFA" w14:paraId="02C19268" w14:textId="77777777" w:rsidTr="008F1BC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00CB41"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824226" w14:textId="77777777" w:rsidR="00430DF5" w:rsidRPr="00320BFA" w:rsidRDefault="00430DF5" w:rsidP="008F1BCC">
            <w:pPr>
              <w:pStyle w:val="TF-xAvalITEMDETALHE"/>
              <w:jc w:val="left"/>
            </w:pPr>
            <w:r w:rsidRPr="00320BFA">
              <w:t>Os objetivos específicos são coerentes com o objetivo principal?</w:t>
            </w:r>
          </w:p>
        </w:tc>
        <w:tc>
          <w:tcPr>
            <w:tcW w:w="241" w:type="pct"/>
            <w:tcBorders>
              <w:top w:val="single" w:sz="4" w:space="0" w:color="auto"/>
              <w:left w:val="single" w:sz="4" w:space="0" w:color="auto"/>
              <w:bottom w:val="single" w:sz="4" w:space="0" w:color="auto"/>
              <w:right w:val="single" w:sz="4" w:space="0" w:color="auto"/>
            </w:tcBorders>
          </w:tcPr>
          <w:p w14:paraId="273074DD" w14:textId="77777777" w:rsidR="00430DF5" w:rsidRPr="00320BFA" w:rsidRDefault="00430DF5" w:rsidP="008F1BCC">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FFF996" w14:textId="77777777" w:rsidR="00430DF5" w:rsidRPr="00320BFA" w:rsidRDefault="00430DF5" w:rsidP="008F1BCC">
            <w:pPr>
              <w:ind w:left="709" w:hanging="709"/>
              <w:jc w:val="center"/>
              <w:rPr>
                <w:sz w:val="18"/>
              </w:rPr>
            </w:pPr>
            <w:commentRangeStart w:id="170"/>
            <w:r>
              <w:rPr>
                <w:sz w:val="18"/>
              </w:rPr>
              <w:t>X</w:t>
            </w:r>
            <w:commentRangeEnd w:id="170"/>
            <w:r>
              <w:rPr>
                <w:rStyle w:val="Refdecomentrio"/>
              </w:rPr>
              <w:commentReference w:id="170"/>
            </w:r>
          </w:p>
        </w:tc>
        <w:tc>
          <w:tcPr>
            <w:tcW w:w="267" w:type="pct"/>
            <w:tcBorders>
              <w:top w:val="single" w:sz="4" w:space="0" w:color="auto"/>
              <w:left w:val="single" w:sz="4" w:space="0" w:color="auto"/>
              <w:bottom w:val="single" w:sz="4" w:space="0" w:color="auto"/>
              <w:right w:val="single" w:sz="12" w:space="0" w:color="auto"/>
            </w:tcBorders>
          </w:tcPr>
          <w:p w14:paraId="5F16A4EA" w14:textId="77777777" w:rsidR="00430DF5" w:rsidRPr="00320BFA" w:rsidRDefault="00430DF5" w:rsidP="008F1BCC">
            <w:pPr>
              <w:ind w:left="709" w:hanging="709"/>
              <w:jc w:val="center"/>
              <w:rPr>
                <w:sz w:val="18"/>
              </w:rPr>
            </w:pPr>
          </w:p>
        </w:tc>
      </w:tr>
      <w:tr w:rsidR="00430DF5" w:rsidRPr="00320BFA" w14:paraId="71521F6A" w14:textId="77777777" w:rsidTr="008F1BC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1A5AC0"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184FB8" w14:textId="77777777" w:rsidR="00430DF5" w:rsidRPr="00320BFA" w:rsidRDefault="00430DF5" w:rsidP="00430DF5">
            <w:pPr>
              <w:pStyle w:val="TF-xAvalITEM"/>
              <w:jc w:val="left"/>
            </w:pPr>
            <w:r w:rsidRPr="00320BFA">
              <w:t>TRABALHOS CORRELATOS</w:t>
            </w:r>
          </w:p>
          <w:p w14:paraId="24B719C4" w14:textId="77777777" w:rsidR="00430DF5" w:rsidRPr="00320BFA" w:rsidRDefault="00430DF5" w:rsidP="008F1BCC">
            <w:pPr>
              <w:pStyle w:val="TF-xAvalITEMDETALHE"/>
              <w:jc w:val="left"/>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F643877" w14:textId="77777777" w:rsidR="00430DF5" w:rsidRPr="00320BFA" w:rsidRDefault="00430DF5" w:rsidP="008F1BCC">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D6F2E9" w14:textId="77777777" w:rsidR="00430DF5" w:rsidRPr="00320BFA" w:rsidRDefault="00430DF5" w:rsidP="008F1BCC">
            <w:pPr>
              <w:ind w:left="709" w:hanging="709"/>
              <w:jc w:val="center"/>
              <w:rPr>
                <w:sz w:val="18"/>
              </w:rPr>
            </w:pPr>
            <w:commentRangeStart w:id="171"/>
            <w:r>
              <w:rPr>
                <w:sz w:val="18"/>
              </w:rPr>
              <w:t>X</w:t>
            </w:r>
            <w:commentRangeEnd w:id="171"/>
            <w:r>
              <w:rPr>
                <w:rStyle w:val="Refdecomentrio"/>
              </w:rPr>
              <w:commentReference w:id="171"/>
            </w:r>
          </w:p>
        </w:tc>
        <w:tc>
          <w:tcPr>
            <w:tcW w:w="267" w:type="pct"/>
            <w:tcBorders>
              <w:top w:val="single" w:sz="4" w:space="0" w:color="auto"/>
              <w:left w:val="single" w:sz="4" w:space="0" w:color="auto"/>
              <w:bottom w:val="single" w:sz="4" w:space="0" w:color="auto"/>
              <w:right w:val="single" w:sz="12" w:space="0" w:color="auto"/>
            </w:tcBorders>
          </w:tcPr>
          <w:p w14:paraId="6B31D1FF" w14:textId="77777777" w:rsidR="00430DF5" w:rsidRPr="00320BFA" w:rsidRDefault="00430DF5" w:rsidP="008F1BCC">
            <w:pPr>
              <w:ind w:left="709" w:hanging="709"/>
              <w:jc w:val="center"/>
              <w:rPr>
                <w:sz w:val="18"/>
              </w:rPr>
            </w:pPr>
          </w:p>
        </w:tc>
      </w:tr>
      <w:tr w:rsidR="00430DF5" w:rsidRPr="00320BFA" w14:paraId="5EF3070E"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8C2868"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F70434" w14:textId="77777777" w:rsidR="00430DF5" w:rsidRPr="00320BFA" w:rsidRDefault="00430DF5" w:rsidP="00430DF5">
            <w:pPr>
              <w:pStyle w:val="TF-xAvalITEM"/>
              <w:jc w:val="left"/>
            </w:pPr>
            <w:r w:rsidRPr="00320BFA">
              <w:t>JUSTIFICATIVA</w:t>
            </w:r>
          </w:p>
          <w:p w14:paraId="14694AC9" w14:textId="77777777" w:rsidR="00430DF5" w:rsidRPr="00320BFA" w:rsidRDefault="00430DF5" w:rsidP="008F1BCC">
            <w:pPr>
              <w:pStyle w:val="TF-xAvalITEMDETALHE"/>
              <w:jc w:val="left"/>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666B94B"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DF3588"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7158098" w14:textId="77777777" w:rsidR="00430DF5" w:rsidRPr="00320BFA" w:rsidRDefault="00430DF5" w:rsidP="008F1BCC">
            <w:pPr>
              <w:ind w:left="709" w:hanging="709"/>
              <w:jc w:val="center"/>
              <w:rPr>
                <w:sz w:val="18"/>
              </w:rPr>
            </w:pPr>
          </w:p>
        </w:tc>
      </w:tr>
      <w:tr w:rsidR="00430DF5" w:rsidRPr="00320BFA" w14:paraId="4817FD1D"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629B00"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DE10C97" w14:textId="77777777" w:rsidR="00430DF5" w:rsidRPr="00320BFA" w:rsidRDefault="00430DF5" w:rsidP="008F1BCC">
            <w:pPr>
              <w:pStyle w:val="TF-xAvalITEMDETALHE"/>
              <w:jc w:val="left"/>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DACE289"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C7B67E8"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DE35A" w14:textId="77777777" w:rsidR="00430DF5" w:rsidRPr="00320BFA" w:rsidRDefault="00430DF5" w:rsidP="008F1BCC">
            <w:pPr>
              <w:ind w:left="709" w:hanging="709"/>
              <w:jc w:val="center"/>
              <w:rPr>
                <w:sz w:val="18"/>
              </w:rPr>
            </w:pPr>
          </w:p>
        </w:tc>
      </w:tr>
      <w:tr w:rsidR="00430DF5" w:rsidRPr="00320BFA" w14:paraId="5E979284"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562078"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287AC1" w14:textId="77777777" w:rsidR="00430DF5" w:rsidRPr="00320BFA" w:rsidRDefault="00430DF5" w:rsidP="008F1BCC">
            <w:pPr>
              <w:pStyle w:val="TF-xAvalITEMDETALHE"/>
              <w:jc w:val="left"/>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5FA0BD1"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4A41243"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5D7D2A" w14:textId="77777777" w:rsidR="00430DF5" w:rsidRPr="00320BFA" w:rsidRDefault="00430DF5" w:rsidP="008F1BCC">
            <w:pPr>
              <w:ind w:left="709" w:hanging="709"/>
              <w:jc w:val="center"/>
              <w:rPr>
                <w:sz w:val="18"/>
              </w:rPr>
            </w:pPr>
          </w:p>
        </w:tc>
      </w:tr>
      <w:tr w:rsidR="00430DF5" w:rsidRPr="00320BFA" w14:paraId="3B557DEC"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DCBF1F"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9CFB0D" w14:textId="77777777" w:rsidR="00430DF5" w:rsidRPr="00320BFA" w:rsidRDefault="00430DF5" w:rsidP="00430DF5">
            <w:pPr>
              <w:pStyle w:val="TF-xAvalITEM"/>
              <w:jc w:val="left"/>
            </w:pPr>
            <w:r w:rsidRPr="00320BFA">
              <w:t>REQUISITOS PRINCIPAIS DO PROBLEMA A SER TRABALHADO</w:t>
            </w:r>
          </w:p>
          <w:p w14:paraId="2358060E" w14:textId="77777777" w:rsidR="00430DF5" w:rsidRPr="00320BFA" w:rsidRDefault="00430DF5" w:rsidP="008F1BCC">
            <w:pPr>
              <w:pStyle w:val="TF-xAvalITEMDETALHE"/>
              <w:jc w:val="left"/>
            </w:pPr>
            <w:r w:rsidRPr="00320BFA">
              <w:t>Os requisitos funcionais e não funcionais foram claramente descritos?</w:t>
            </w:r>
          </w:p>
        </w:tc>
        <w:tc>
          <w:tcPr>
            <w:tcW w:w="241" w:type="pct"/>
            <w:tcBorders>
              <w:top w:val="single" w:sz="4" w:space="0" w:color="auto"/>
              <w:left w:val="single" w:sz="4" w:space="0" w:color="auto"/>
              <w:bottom w:val="single" w:sz="4" w:space="0" w:color="auto"/>
              <w:right w:val="single" w:sz="4" w:space="0" w:color="auto"/>
            </w:tcBorders>
          </w:tcPr>
          <w:p w14:paraId="02ED02E2"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99449A1"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8D981CE" w14:textId="77777777" w:rsidR="00430DF5" w:rsidRPr="00320BFA" w:rsidRDefault="00430DF5" w:rsidP="008F1BCC">
            <w:pPr>
              <w:ind w:left="709" w:hanging="709"/>
              <w:jc w:val="center"/>
              <w:rPr>
                <w:sz w:val="18"/>
              </w:rPr>
            </w:pPr>
          </w:p>
        </w:tc>
      </w:tr>
      <w:tr w:rsidR="00430DF5" w:rsidRPr="00320BFA" w14:paraId="3A3CB6F9" w14:textId="77777777" w:rsidTr="008F1BC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CCA884"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69AB5E" w14:textId="77777777" w:rsidR="00430DF5" w:rsidRPr="00320BFA" w:rsidRDefault="00430DF5" w:rsidP="00430DF5">
            <w:pPr>
              <w:pStyle w:val="TF-xAvalITEM"/>
              <w:jc w:val="left"/>
            </w:pPr>
            <w:r w:rsidRPr="00320BFA">
              <w:t>METODOLOGIA</w:t>
            </w:r>
          </w:p>
          <w:p w14:paraId="3FDFFFB4" w14:textId="77777777" w:rsidR="00430DF5" w:rsidRPr="00320BFA" w:rsidRDefault="00430DF5" w:rsidP="008F1BCC">
            <w:pPr>
              <w:pStyle w:val="TF-xAvalITEMDETALHE"/>
              <w:jc w:val="left"/>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F616BF8"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777B8D3"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6FA452E" w14:textId="77777777" w:rsidR="00430DF5" w:rsidRPr="00320BFA" w:rsidRDefault="00430DF5" w:rsidP="008F1BCC">
            <w:pPr>
              <w:ind w:left="709" w:hanging="709"/>
              <w:jc w:val="center"/>
              <w:rPr>
                <w:sz w:val="18"/>
              </w:rPr>
            </w:pPr>
          </w:p>
        </w:tc>
      </w:tr>
      <w:tr w:rsidR="00430DF5" w:rsidRPr="00320BFA" w14:paraId="42138A39"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445050"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C9EF71" w14:textId="77777777" w:rsidR="00430DF5" w:rsidRPr="00320BFA" w:rsidRDefault="00430DF5" w:rsidP="008F1BCC">
            <w:pPr>
              <w:pStyle w:val="TF-xAvalITEMDETALHE"/>
              <w:jc w:val="left"/>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F3AED8"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878AC9"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E3ED4E" w14:textId="77777777" w:rsidR="00430DF5" w:rsidRPr="00320BFA" w:rsidRDefault="00430DF5" w:rsidP="008F1BCC">
            <w:pPr>
              <w:ind w:left="709" w:hanging="709"/>
              <w:jc w:val="center"/>
              <w:rPr>
                <w:sz w:val="18"/>
              </w:rPr>
            </w:pPr>
          </w:p>
        </w:tc>
      </w:tr>
      <w:tr w:rsidR="00430DF5" w:rsidRPr="00320BFA" w14:paraId="7187B1F3"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AA9217" w14:textId="77777777" w:rsidR="00430DF5" w:rsidRPr="00320BFA" w:rsidRDefault="00430DF5" w:rsidP="008F1BCC">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B3269D" w14:textId="77777777" w:rsidR="00430DF5" w:rsidRPr="00320BFA" w:rsidRDefault="00430DF5" w:rsidP="00430DF5">
            <w:pPr>
              <w:pStyle w:val="TF-xAvalITEM"/>
              <w:jc w:val="left"/>
            </w:pPr>
            <w:r w:rsidRPr="00320BFA">
              <w:t>REVISÃO BIBLIOGRÁFICA</w:t>
            </w:r>
            <w:r>
              <w:t xml:space="preserve"> (atenção para a diferença de conteúdo entre projeto e pré-projeto)</w:t>
            </w:r>
          </w:p>
          <w:p w14:paraId="47DD3FF6" w14:textId="77777777" w:rsidR="00430DF5" w:rsidRPr="00320BFA" w:rsidRDefault="00430DF5" w:rsidP="008F1BCC">
            <w:pPr>
              <w:pStyle w:val="TF-xAvalITEMDETALHE"/>
              <w:jc w:val="left"/>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DEB9291"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162821F"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2690A3" w14:textId="77777777" w:rsidR="00430DF5" w:rsidRPr="00320BFA" w:rsidRDefault="00430DF5" w:rsidP="008F1BCC">
            <w:pPr>
              <w:ind w:left="709" w:hanging="709"/>
              <w:jc w:val="center"/>
              <w:rPr>
                <w:sz w:val="18"/>
              </w:rPr>
            </w:pPr>
          </w:p>
        </w:tc>
      </w:tr>
      <w:tr w:rsidR="00430DF5" w:rsidRPr="00320BFA" w14:paraId="3318C7A3" w14:textId="77777777" w:rsidTr="008F1BC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C2B754" w14:textId="77777777" w:rsidR="00430DF5" w:rsidRPr="00320BFA" w:rsidRDefault="00430DF5" w:rsidP="008F1BCC">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1FFFBB1" w14:textId="77777777" w:rsidR="00430DF5" w:rsidRPr="00320BFA" w:rsidRDefault="00430DF5" w:rsidP="008F1BCC">
            <w:pPr>
              <w:pStyle w:val="TF-xAvalITEMDETALHE"/>
              <w:jc w:val="left"/>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467779D"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064925C"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D4FA279" w14:textId="77777777" w:rsidR="00430DF5" w:rsidRPr="00320BFA" w:rsidRDefault="00430DF5" w:rsidP="008F1BCC">
            <w:pPr>
              <w:ind w:left="709" w:hanging="709"/>
              <w:jc w:val="center"/>
              <w:rPr>
                <w:sz w:val="18"/>
              </w:rPr>
            </w:pPr>
          </w:p>
        </w:tc>
      </w:tr>
      <w:tr w:rsidR="00430DF5" w:rsidRPr="00320BFA" w14:paraId="5C6100AC" w14:textId="77777777" w:rsidTr="008F1BC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AF7D39" w14:textId="77777777" w:rsidR="00430DF5" w:rsidRPr="0000224C" w:rsidRDefault="00430DF5" w:rsidP="008F1BCC">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F63D8B5" w14:textId="77777777" w:rsidR="00430DF5" w:rsidRPr="00320BFA" w:rsidRDefault="00430DF5" w:rsidP="00430DF5">
            <w:pPr>
              <w:pStyle w:val="TF-xAvalITEM"/>
            </w:pPr>
            <w:r w:rsidRPr="00320BFA">
              <w:t>LINGUAGEM USADA (redação)</w:t>
            </w:r>
          </w:p>
          <w:p w14:paraId="147D9244" w14:textId="77777777" w:rsidR="00430DF5" w:rsidRPr="00320BFA" w:rsidRDefault="00430DF5" w:rsidP="008F1BCC">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060ED81" w14:textId="77777777" w:rsidR="00430DF5" w:rsidRPr="00320BFA" w:rsidRDefault="00430DF5" w:rsidP="008F1BCC">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1844D8D" w14:textId="77777777" w:rsidR="00430DF5" w:rsidRPr="00320BFA" w:rsidRDefault="00430DF5"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B9FCBFA" w14:textId="77777777" w:rsidR="00430DF5" w:rsidRPr="00320BFA" w:rsidRDefault="00430DF5" w:rsidP="008F1BCC">
            <w:pPr>
              <w:ind w:left="709" w:hanging="709"/>
              <w:jc w:val="center"/>
              <w:rPr>
                <w:sz w:val="18"/>
              </w:rPr>
            </w:pPr>
          </w:p>
        </w:tc>
      </w:tr>
      <w:tr w:rsidR="00430DF5" w:rsidRPr="00320BFA" w14:paraId="349DC0DC" w14:textId="77777777" w:rsidTr="008F1BC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63B1EF" w14:textId="77777777" w:rsidR="00430DF5" w:rsidRPr="00320BFA" w:rsidRDefault="00430DF5" w:rsidP="008F1BCC">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BADE36E" w14:textId="77777777" w:rsidR="00430DF5" w:rsidRPr="00320BFA" w:rsidRDefault="00430DF5" w:rsidP="008F1BCC">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8FAE959" w14:textId="77777777" w:rsidR="00430DF5" w:rsidRPr="00320BFA" w:rsidRDefault="00430DF5" w:rsidP="008F1BCC">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CD6D4E0" w14:textId="77777777" w:rsidR="00430DF5" w:rsidRPr="00320BFA" w:rsidRDefault="00430DF5"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B14B2D" w14:textId="77777777" w:rsidR="00430DF5" w:rsidRPr="00320BFA" w:rsidRDefault="00430DF5" w:rsidP="008F1BCC">
            <w:pPr>
              <w:ind w:left="709" w:hanging="709"/>
              <w:jc w:val="center"/>
              <w:rPr>
                <w:sz w:val="18"/>
              </w:rPr>
            </w:pPr>
          </w:p>
        </w:tc>
      </w:tr>
    </w:tbl>
    <w:p w14:paraId="22FC84A7" w14:textId="77777777" w:rsidR="00430DF5" w:rsidRDefault="00430DF5" w:rsidP="00DC0DED">
      <w:pPr>
        <w:pStyle w:val="TF-refernciasITEM"/>
      </w:pPr>
    </w:p>
    <w:p w14:paraId="2EB1DE68" w14:textId="7FE7E264" w:rsidR="00430DF5" w:rsidRDefault="00430DF5">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0"/>
        <w:gridCol w:w="3671"/>
      </w:tblGrid>
      <w:tr w:rsidR="00430DF5" w14:paraId="240CE910" w14:textId="77777777" w:rsidTr="00BE39CF">
        <w:tc>
          <w:tcPr>
            <w:tcW w:w="9212" w:type="dxa"/>
            <w:gridSpan w:val="2"/>
            <w:shd w:val="clear" w:color="auto" w:fill="auto"/>
          </w:tcPr>
          <w:p w14:paraId="18EBAB07" w14:textId="77777777" w:rsidR="00430DF5" w:rsidRDefault="00430DF5"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430DF5" w14:paraId="5FBA79DE" w14:textId="77777777" w:rsidTr="00BE39CF">
        <w:tc>
          <w:tcPr>
            <w:tcW w:w="5495" w:type="dxa"/>
            <w:shd w:val="clear" w:color="auto" w:fill="auto"/>
          </w:tcPr>
          <w:p w14:paraId="1E55C329" w14:textId="77777777" w:rsidR="00430DF5" w:rsidRPr="003C5262" w:rsidRDefault="00430DF5"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5B2CC626" w14:textId="77777777" w:rsidR="00430DF5" w:rsidRDefault="00430DF5" w:rsidP="00BE39CF">
            <w:pPr>
              <w:pStyle w:val="Cabealho"/>
              <w:tabs>
                <w:tab w:val="clear" w:pos="8640"/>
                <w:tab w:val="right" w:pos="8931"/>
              </w:tabs>
              <w:ind w:right="141"/>
              <w:rPr>
                <w:rStyle w:val="Nmerodepgina"/>
              </w:rPr>
            </w:pPr>
            <w:r>
              <w:rPr>
                <w:rStyle w:val="Nmerodepgina"/>
              </w:rPr>
              <w:t>ANO/SEMESTRE: 2021/2</w:t>
            </w:r>
          </w:p>
        </w:tc>
      </w:tr>
    </w:tbl>
    <w:p w14:paraId="0FE2203B" w14:textId="77777777" w:rsidR="00430DF5" w:rsidRDefault="00430DF5" w:rsidP="001E682E">
      <w:pPr>
        <w:pStyle w:val="TF-TTULO"/>
      </w:pPr>
    </w:p>
    <w:p w14:paraId="70FB1E18" w14:textId="77777777" w:rsidR="00430DF5" w:rsidRPr="00B00E04" w:rsidRDefault="00430DF5" w:rsidP="001E682E">
      <w:pPr>
        <w:pStyle w:val="TF-TTULO"/>
      </w:pPr>
      <w:r>
        <w:t>ETeam: SISTEMA COLABORATIVO PARA FormaÇÃO de grupo de jogos multiplayer</w:t>
      </w:r>
    </w:p>
    <w:p w14:paraId="6CBE746E" w14:textId="77777777" w:rsidR="00430DF5" w:rsidRDefault="00430DF5" w:rsidP="001E682E">
      <w:pPr>
        <w:pStyle w:val="TF-AUTOR0"/>
      </w:pPr>
      <w:r>
        <w:t>Fernando Mueller</w:t>
      </w:r>
    </w:p>
    <w:p w14:paraId="61858796" w14:textId="77777777" w:rsidR="00430DF5" w:rsidRDefault="00430DF5" w:rsidP="001E682E">
      <w:pPr>
        <w:pStyle w:val="TF-AUTOR0"/>
      </w:pPr>
      <w:r>
        <w:t xml:space="preserve">Prof. Simone </w:t>
      </w:r>
      <w:proofErr w:type="spellStart"/>
      <w:r>
        <w:t>Erbs</w:t>
      </w:r>
      <w:proofErr w:type="spellEnd"/>
      <w:r>
        <w:t xml:space="preserve"> da Costa</w:t>
      </w:r>
    </w:p>
    <w:p w14:paraId="5AAF676C" w14:textId="77777777" w:rsidR="00430DF5" w:rsidRPr="007D10F2" w:rsidRDefault="00430DF5" w:rsidP="00FA26AD">
      <w:pPr>
        <w:pStyle w:val="Ttulo1"/>
        <w:numPr>
          <w:ilvl w:val="0"/>
          <w:numId w:val="36"/>
        </w:numPr>
      </w:pPr>
      <w:r w:rsidRPr="007D10F2">
        <w:t xml:space="preserve">Introdução </w:t>
      </w:r>
    </w:p>
    <w:p w14:paraId="161F8396" w14:textId="77777777" w:rsidR="00430DF5" w:rsidRDefault="00430DF5" w:rsidP="000B66B8">
      <w:pPr>
        <w:pStyle w:val="TF-TEXTO"/>
      </w:pPr>
      <w:r>
        <w:t xml:space="preserve">Os jogos eletrônicos surgiram no final dos anos 1950 e continuaram aprimorando-se junto com a evolução da tecnologia, conquistando milhões de jogadores e representando uma parte importante da indústria do entretenimento (MINAMIHARA, 2020). Atualmente, os jogos on-line </w:t>
      </w:r>
      <w:commentRangeStart w:id="172"/>
      <w:proofErr w:type="spellStart"/>
      <w:r>
        <w:t>Multiplayer</w:t>
      </w:r>
      <w:proofErr w:type="spellEnd"/>
      <w:r>
        <w:t xml:space="preserve"> </w:t>
      </w:r>
      <w:commentRangeEnd w:id="172"/>
      <w:r>
        <w:rPr>
          <w:rStyle w:val="Refdecomentrio"/>
        </w:rPr>
        <w:commentReference w:id="172"/>
      </w:r>
      <w:r>
        <w:t xml:space="preserve">são presentes em grande parte da população, segundo </w:t>
      </w:r>
      <w:proofErr w:type="spellStart"/>
      <w:r w:rsidRPr="009053FD">
        <w:t>Purchio</w:t>
      </w:r>
      <w:proofErr w:type="spellEnd"/>
      <w:r>
        <w:t xml:space="preserve"> (2021), </w:t>
      </w:r>
      <w:r w:rsidRPr="00C266FB">
        <w:t>os números do mercado de game explodiram com a pandemia, com empresas desenvolvedoras crescendo mais de 500%.</w:t>
      </w:r>
      <w:r>
        <w:t xml:space="preserve"> Esse</w:t>
      </w:r>
      <w:r w:rsidRPr="00F0008F">
        <w:t xml:space="preserve"> crescimento </w:t>
      </w:r>
      <w:r>
        <w:t>é visto n</w:t>
      </w:r>
      <w:r w:rsidRPr="00F0008F">
        <w:t xml:space="preserve">a pesquisa realizada por </w:t>
      </w:r>
      <w:proofErr w:type="spellStart"/>
      <w:r w:rsidRPr="00F0008F">
        <w:t>PropMark</w:t>
      </w:r>
      <w:proofErr w:type="spellEnd"/>
      <w:r w:rsidRPr="00F0008F">
        <w:t xml:space="preserve"> </w:t>
      </w:r>
      <w:r>
        <w:t>(2021), na qual</w:t>
      </w:r>
      <w:r w:rsidRPr="00F0008F">
        <w:t xml:space="preserve"> cerca de 72% da população</w:t>
      </w:r>
      <w:r>
        <w:t xml:space="preserve"> da pesquisa</w:t>
      </w:r>
      <w:r w:rsidRPr="00F0008F">
        <w:t xml:space="preserve"> afirma jogar jogos on-line. </w:t>
      </w:r>
      <w:commentRangeStart w:id="173"/>
      <w:r w:rsidRPr="00F0008F">
        <w:t>A</w:t>
      </w:r>
      <w:commentRangeEnd w:id="173"/>
      <w:r>
        <w:rPr>
          <w:rStyle w:val="Refdecomentrio"/>
        </w:rPr>
        <w:commentReference w:id="173"/>
      </w:r>
      <w:r w:rsidRPr="00F0008F">
        <w:t xml:space="preserve"> situação imposta pela pandemia </w:t>
      </w:r>
      <w:r w:rsidRPr="000B7884">
        <w:rPr>
          <w:highlight w:val="yellow"/>
        </w:rPr>
        <w:t xml:space="preserve">fez </w:t>
      </w:r>
      <w:commentRangeStart w:id="174"/>
      <w:r w:rsidRPr="000B7884">
        <w:rPr>
          <w:highlight w:val="yellow"/>
        </w:rPr>
        <w:t xml:space="preserve">com </w:t>
      </w:r>
      <w:commentRangeEnd w:id="174"/>
      <w:r>
        <w:rPr>
          <w:rStyle w:val="Refdecomentrio"/>
        </w:rPr>
        <w:commentReference w:id="174"/>
      </w:r>
      <w:r w:rsidRPr="000B7884">
        <w:rPr>
          <w:highlight w:val="yellow"/>
        </w:rPr>
        <w:t>51,5%</w:t>
      </w:r>
      <w:r w:rsidRPr="00F0008F">
        <w:t xml:space="preserve"> dos jogadores realizassem mais sessões de partidas on-line com amigos. A maioria dos brasileiros (41,6%) aind</w:t>
      </w:r>
      <w:r>
        <w:t>a prefere jogar nos dispositivos móveis, o</w:t>
      </w:r>
      <w:r w:rsidRPr="00F0008F">
        <w:t xml:space="preserve">s consoles ocupam a segunda colocação, com 25,8% de preferência, seguidos pelo computador, </w:t>
      </w:r>
      <w:r>
        <w:t>na terceira colocação</w:t>
      </w:r>
      <w:r w:rsidRPr="00F0008F">
        <w:t>, com 18,3%.</w:t>
      </w:r>
    </w:p>
    <w:p w14:paraId="5207D3CE" w14:textId="77777777" w:rsidR="00430DF5" w:rsidRDefault="00430DF5" w:rsidP="000B66B8">
      <w:pPr>
        <w:pStyle w:val="TF-TEXTO"/>
      </w:pPr>
      <w:r>
        <w:t>Esse tipo de</w:t>
      </w:r>
      <w:r w:rsidRPr="00BE2E7E">
        <w:t xml:space="preserve"> jogos se tornaram um elemento importante no combate ao estresse. É muito comum eles serem usados para escapar do mundo real e se distanciar dos problemas (SHERRY </w:t>
      </w:r>
      <w:r w:rsidRPr="00DC0DED">
        <w:rPr>
          <w:i/>
        </w:rPr>
        <w:t>et al</w:t>
      </w:r>
      <w:r w:rsidRPr="00BE2E7E">
        <w:t>., 2006).</w:t>
      </w:r>
      <w:r>
        <w:t xml:space="preserve"> Segundo Souza </w:t>
      </w:r>
      <w:r w:rsidRPr="00DC0DED">
        <w:rPr>
          <w:i/>
          <w:iCs/>
        </w:rPr>
        <w:t>et al</w:t>
      </w:r>
      <w:r>
        <w:t>. (2017), a</w:t>
      </w:r>
      <w:r w:rsidRPr="00BE2E7E">
        <w:t xml:space="preserve"> capacidade de interagir com qualquer pessoa em qualquer lugar do mundo ou apenas jogar com um amigo para completar um desafio, participar de uma competição ou relaxar tem uma influência positiva na intenção de jogar.</w:t>
      </w:r>
    </w:p>
    <w:p w14:paraId="1155562A" w14:textId="77777777" w:rsidR="00430DF5" w:rsidRDefault="00430DF5">
      <w:pPr>
        <w:pStyle w:val="TF-TEXTO"/>
      </w:pPr>
      <w:r>
        <w:t xml:space="preserve">Entretanto, mesmo no mundo on-line existe dificuldade de encontrar pessoas para jogar, que pode ser decorrente de estar em um jogo novo ou não se ter interação necessária com os demais jogadores. Nesse sentido, </w:t>
      </w:r>
      <w:proofErr w:type="spellStart"/>
      <w:r>
        <w:t>Zucchi</w:t>
      </w:r>
      <w:proofErr w:type="spellEnd"/>
      <w:r>
        <w:t xml:space="preserve"> (2018) observa que o avanço tecnológico, a difusão da internet e dos dispositivos móveis, que estão cada vez mais presentes no cotidiano das pessoas, auxiliam tanto na formação de grupos quanto no seu gerenciamento, propiciando que as pessoas </w:t>
      </w:r>
      <w:r w:rsidRPr="00DB77A4">
        <w:rPr>
          <w:highlight w:val="yellow"/>
        </w:rPr>
        <w:t>interagem</w:t>
      </w:r>
      <w:r>
        <w:t xml:space="preserve"> entre si em um espaço compartilhado. </w:t>
      </w:r>
      <w:proofErr w:type="spellStart"/>
      <w:r>
        <w:t>Zucchi</w:t>
      </w:r>
      <w:proofErr w:type="spellEnd"/>
      <w:r>
        <w:t xml:space="preserve"> (2018) ainda coloca que esse tipo de ambiente é adequado para se desenvolver Sistemas Colaborativos (SC). </w:t>
      </w:r>
    </w:p>
    <w:p w14:paraId="11D731F2" w14:textId="77777777" w:rsidR="00430DF5" w:rsidRDefault="00430DF5" w:rsidP="00982BB9">
      <w:pPr>
        <w:pStyle w:val="TF-TEXTO"/>
        <w:rPr>
          <w:caps/>
          <w:color w:val="000000"/>
        </w:rPr>
      </w:pPr>
      <w:r>
        <w:t xml:space="preserve"> Diante do exposto, este trabalho propõe o desenvolvimento de um Sistema Colaborativo (SC)</w:t>
      </w:r>
      <w:commentRangeStart w:id="175"/>
      <w:r>
        <w:t>,</w:t>
      </w:r>
      <w:commentRangeEnd w:id="175"/>
      <w:r>
        <w:rPr>
          <w:rStyle w:val="Refdecomentrio"/>
        </w:rPr>
        <w:commentReference w:id="175"/>
      </w:r>
      <w:r>
        <w:t xml:space="preserve"> que possibilite usuários com o mesmo interesse em jogos on-line </w:t>
      </w:r>
      <w:proofErr w:type="spellStart"/>
      <w:r w:rsidRPr="004A173D">
        <w:rPr>
          <w:highlight w:val="yellow"/>
        </w:rPr>
        <w:t>Multiplayer</w:t>
      </w:r>
      <w:proofErr w:type="spellEnd"/>
      <w:r>
        <w:t xml:space="preserve"> a se conhecerem e interagirem para jogarem juntos. Conjectura-se</w:t>
      </w:r>
      <w:commentRangeStart w:id="176"/>
      <w:r>
        <w:t xml:space="preserve"> </w:t>
      </w:r>
      <w:commentRangeEnd w:id="176"/>
      <w:r>
        <w:rPr>
          <w:rStyle w:val="Refdecomentrio"/>
        </w:rPr>
        <w:commentReference w:id="176"/>
      </w:r>
      <w:r>
        <w:t xml:space="preserve">assim, </w:t>
      </w:r>
      <w:r w:rsidRPr="006903EA">
        <w:t>conectar pessoas com o mesmo interesse em jogos on-line</w:t>
      </w:r>
      <w:r>
        <w:t>, assim como realizar o seu gerenciamento</w:t>
      </w:r>
      <w:r w:rsidRPr="006903EA">
        <w:t xml:space="preserve">. </w:t>
      </w:r>
    </w:p>
    <w:p w14:paraId="07A3DC98" w14:textId="77777777" w:rsidR="00430DF5" w:rsidRPr="007D10F2" w:rsidRDefault="00430DF5" w:rsidP="007D10F2">
      <w:pPr>
        <w:pStyle w:val="Ttulo2"/>
      </w:pPr>
      <w:r w:rsidRPr="007D10F2">
        <w:lastRenderedPageBreak/>
        <w:t xml:space="preserve">OBJETIVOS </w:t>
      </w:r>
    </w:p>
    <w:p w14:paraId="3452783B" w14:textId="77777777" w:rsidR="00430DF5" w:rsidRDefault="00430DF5" w:rsidP="00501E37">
      <w:pPr>
        <w:pStyle w:val="TF-TEXTO"/>
      </w:pPr>
      <w:r>
        <w:t>O objetivo geral do trabalho proposto é desenvolver um Sistema Colaborativo (web e móvel) para conectar pessoas com o mesmo interesse em jogos on-line. Sendo os objetivos específicos:</w:t>
      </w:r>
    </w:p>
    <w:p w14:paraId="5ADB2E13" w14:textId="77777777" w:rsidR="00430DF5" w:rsidRDefault="00430DF5" w:rsidP="00FA26AD">
      <w:pPr>
        <w:pStyle w:val="TF-ALNEA"/>
        <w:numPr>
          <w:ilvl w:val="0"/>
          <w:numId w:val="38"/>
        </w:numPr>
      </w:pPr>
      <w:r>
        <w:t>disponibilizar um Sistema Colaborativo fundamentado no Modelo 3C de Colaboração (M3C), disponibilizando mecanismos de Comunicação (e</w:t>
      </w:r>
      <w:r w:rsidRPr="00FA26AD">
        <w:rPr>
          <w:szCs w:val="24"/>
        </w:rPr>
        <w:t>nvio de notificação para participar da equipe</w:t>
      </w:r>
      <w:r>
        <w:t xml:space="preserve">); Coordenação (gerenciamento de equipes e compromissos); e a Cooperação (agendamento e </w:t>
      </w:r>
      <w:r w:rsidRPr="00FA26AD">
        <w:rPr>
          <w:highlight w:val="yellow"/>
        </w:rPr>
        <w:t>avalição</w:t>
      </w:r>
      <w:r>
        <w:t xml:space="preserve"> dos jogadores que participaram dos compromissos);</w:t>
      </w:r>
    </w:p>
    <w:p w14:paraId="2583630C" w14:textId="77777777" w:rsidR="00430DF5" w:rsidRDefault="00430DF5" w:rsidP="00C35E57">
      <w:pPr>
        <w:pStyle w:val="TF-ALNEA"/>
      </w:pPr>
      <w:commentRangeStart w:id="177"/>
      <w:r>
        <w:t xml:space="preserve">disponibilizar </w:t>
      </w:r>
      <w:commentRangeEnd w:id="177"/>
      <w:r>
        <w:rPr>
          <w:rStyle w:val="Refdecomentrio"/>
        </w:rPr>
        <w:commentReference w:id="177"/>
      </w:r>
      <w:r>
        <w:t>interface web e móvel que auxilie no gerenciamento de jogadores, compromissos e equipes, para que as pessoas possam se conectar e jogar;</w:t>
      </w:r>
    </w:p>
    <w:p w14:paraId="3C7B9C86" w14:textId="77777777" w:rsidR="00430DF5" w:rsidRDefault="00430DF5" w:rsidP="00F77926">
      <w:pPr>
        <w:pStyle w:val="TF-ALNEA"/>
      </w:pPr>
      <w:r>
        <w:t xml:space="preserve">analisar e avaliar a usabilidade e a experiência de usuário das interfaces desenvolvidas pelo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avaliando a usabilidade, comunicabilidade, a experiência de uso juntamente com os requisitos funcionais do sistema. </w:t>
      </w:r>
    </w:p>
    <w:p w14:paraId="6D30A05C" w14:textId="77777777" w:rsidR="00430DF5" w:rsidRDefault="00430DF5" w:rsidP="00FA26AD">
      <w:pPr>
        <w:pStyle w:val="Ttulo1"/>
      </w:pPr>
      <w:r>
        <w:t xml:space="preserve">trabalhos </w:t>
      </w:r>
      <w:r w:rsidRPr="00FC4A9F">
        <w:t>correlatos</w:t>
      </w:r>
    </w:p>
    <w:p w14:paraId="7D84E7E6" w14:textId="77777777" w:rsidR="00430DF5" w:rsidRPr="00E402E8" w:rsidRDefault="00430DF5" w:rsidP="00E402E8">
      <w:pPr>
        <w:pStyle w:val="TF-TEXTO"/>
      </w:pPr>
      <w:r w:rsidRPr="00E402E8">
        <w:t xml:space="preserve">Nesta seção são descritos três trabalhos correlatos que apresentam características semelhantes ao trabalho </w:t>
      </w:r>
      <w:r>
        <w:t>proposto</w:t>
      </w:r>
      <w:r w:rsidRPr="00E402E8">
        <w:t>. A subseção</w:t>
      </w:r>
      <w:r>
        <w:t xml:space="preserve"> </w:t>
      </w:r>
      <w:r>
        <w:fldChar w:fldCharType="begin"/>
      </w:r>
      <w:r>
        <w:instrText xml:space="preserve"> REF _Ref82370786 \r \h </w:instrText>
      </w:r>
      <w:r>
        <w:fldChar w:fldCharType="separate"/>
      </w:r>
      <w:r>
        <w:t>2.1</w:t>
      </w:r>
      <w:r>
        <w:fldChar w:fldCharType="end"/>
      </w:r>
      <w:r>
        <w:t xml:space="preserve"> traz o aplicativo Kevin de </w:t>
      </w:r>
      <w:proofErr w:type="spellStart"/>
      <w:r>
        <w:t>Zucchi</w:t>
      </w:r>
      <w:proofErr w:type="spellEnd"/>
      <w:r>
        <w:t xml:space="preserve"> (2018); a subseção </w:t>
      </w:r>
      <w:r>
        <w:fldChar w:fldCharType="begin"/>
      </w:r>
      <w:r>
        <w:instrText xml:space="preserve"> REF _Ref82370838 \r \h </w:instrText>
      </w:r>
      <w:r>
        <w:fldChar w:fldCharType="separate"/>
      </w:r>
      <w:r>
        <w:t>2.2</w:t>
      </w:r>
      <w:r>
        <w:fldChar w:fldCharType="end"/>
      </w:r>
      <w:r>
        <w:t xml:space="preserve"> descreve </w:t>
      </w:r>
      <w:commentRangeStart w:id="178"/>
      <w:r>
        <w:t xml:space="preserve">o </w:t>
      </w:r>
      <w:r w:rsidRPr="00E402E8">
        <w:t>Counter-Strike</w:t>
      </w:r>
      <w:r>
        <w:t xml:space="preserve"> </w:t>
      </w:r>
      <w:commentRangeEnd w:id="178"/>
      <w:r>
        <w:rPr>
          <w:rStyle w:val="Refdecomentrio"/>
        </w:rPr>
        <w:commentReference w:id="178"/>
      </w:r>
      <w:r>
        <w:t xml:space="preserve">de </w:t>
      </w:r>
      <w:r w:rsidRPr="00E402E8">
        <w:t xml:space="preserve">Alcântara </w:t>
      </w:r>
      <w:r w:rsidRPr="00F2190F">
        <w:rPr>
          <w:i/>
          <w:iCs/>
        </w:rPr>
        <w:t>et al.</w:t>
      </w:r>
      <w:r w:rsidRPr="00E402E8">
        <w:t xml:space="preserve"> (2018)</w:t>
      </w:r>
      <w:r>
        <w:t xml:space="preserve">, um sistema web para auxílio de formação de equipe; e pôr fim a subseção </w:t>
      </w:r>
      <w:r>
        <w:fldChar w:fldCharType="begin"/>
      </w:r>
      <w:r>
        <w:instrText xml:space="preserve"> REF _Ref82370934 \r \h </w:instrText>
      </w:r>
      <w:r>
        <w:fldChar w:fldCharType="separate"/>
      </w:r>
      <w:r>
        <w:t>2.3</w:t>
      </w:r>
      <w:r>
        <w:fldChar w:fldCharType="end"/>
      </w:r>
      <w:r>
        <w:t xml:space="preserve"> contempla o</w:t>
      </w:r>
      <w:r w:rsidRPr="00E402E8">
        <w:t xml:space="preserve"> sistema para formação de equipes em games </w:t>
      </w:r>
      <w:commentRangeStart w:id="179"/>
      <w:proofErr w:type="spellStart"/>
      <w:r w:rsidRPr="00E402E8">
        <w:t>multiplayer</w:t>
      </w:r>
      <w:proofErr w:type="spellEnd"/>
      <w:r>
        <w:t xml:space="preserve"> </w:t>
      </w:r>
      <w:commentRangeEnd w:id="179"/>
      <w:r>
        <w:rPr>
          <w:rStyle w:val="Refdecomentrio"/>
        </w:rPr>
        <w:commentReference w:id="179"/>
      </w:r>
      <w:r>
        <w:t xml:space="preserve">de Lima </w:t>
      </w:r>
      <w:r w:rsidRPr="00F2190F">
        <w:rPr>
          <w:i/>
          <w:iCs/>
        </w:rPr>
        <w:t>et al.</w:t>
      </w:r>
      <w:r>
        <w:t xml:space="preserve"> (2016).</w:t>
      </w:r>
    </w:p>
    <w:p w14:paraId="6EC153C5" w14:textId="77777777" w:rsidR="00430DF5" w:rsidRDefault="00430DF5" w:rsidP="0025516C">
      <w:pPr>
        <w:pStyle w:val="Ttulo2"/>
        <w:spacing w:after="120" w:line="240" w:lineRule="auto"/>
      </w:pPr>
      <w:r>
        <w:t>KEVIN - FORMADOR DE GRUPOS EM PRÁTICAS</w:t>
      </w:r>
    </w:p>
    <w:p w14:paraId="09B79818" w14:textId="77777777" w:rsidR="00430DF5" w:rsidRDefault="00430DF5" w:rsidP="000E6C64">
      <w:pPr>
        <w:pStyle w:val="TF-TEXTO"/>
      </w:pPr>
      <w:r>
        <w:t xml:space="preserve">O trabalho desenvolvido por </w:t>
      </w:r>
      <w:proofErr w:type="spellStart"/>
      <w:r>
        <w:t>Zucchi</w:t>
      </w:r>
      <w:proofErr w:type="spellEnd"/>
      <w:r>
        <w:t xml:space="preserve"> (2018) teve como objetivo desenvolver um aplicativo com o intuito de gerenciar grupos esportivos, bem como de realizar os controles necessários para que as pessoas possam se conectar e realizar suas práticas esportivas em grupo. O aplicativo foi implementado de forma colaborativa, baseado no Modelo 3C de Colaboração (M3C). A Comunicação pode ser vista no convite para participar do grupo, a Coordenação no gerenciamento das atividades em grupo por perfil e a Cooperação na realização das atividades, possibilitando conectar as pessoas na prática esportiva.</w:t>
      </w:r>
    </w:p>
    <w:p w14:paraId="63527701" w14:textId="77777777" w:rsidR="00430DF5" w:rsidRPr="0092474F" w:rsidRDefault="00430DF5" w:rsidP="0060652E">
      <w:pPr>
        <w:pStyle w:val="TF-TEXTO"/>
      </w:pPr>
      <w:r w:rsidRPr="00F2190F">
        <w:t xml:space="preserve">Para o desenvolvimento do aplicativo foi utilizada a arquitetura cliente-servidor. As ferramentas utilizadas </w:t>
      </w:r>
      <w:r>
        <w:t>no desenvolvimento</w:t>
      </w:r>
      <w:r w:rsidRPr="00F2190F">
        <w:t xml:space="preserve"> foram </w:t>
      </w:r>
      <w:proofErr w:type="spellStart"/>
      <w:r w:rsidRPr="00F2190F">
        <w:t>Javascript</w:t>
      </w:r>
      <w:proofErr w:type="spellEnd"/>
      <w:r w:rsidRPr="00F2190F">
        <w:t xml:space="preserve"> e </w:t>
      </w:r>
      <w:proofErr w:type="spellStart"/>
      <w:r w:rsidRPr="00BA34CD">
        <w:t>Cascading</w:t>
      </w:r>
      <w:proofErr w:type="spellEnd"/>
      <w:r w:rsidRPr="00BA34CD">
        <w:t xml:space="preserve"> </w:t>
      </w:r>
      <w:proofErr w:type="spellStart"/>
      <w:r w:rsidRPr="00BA34CD">
        <w:t>Style</w:t>
      </w:r>
      <w:proofErr w:type="spellEnd"/>
      <w:r w:rsidRPr="00BA34CD">
        <w:t xml:space="preserve"> </w:t>
      </w:r>
      <w:proofErr w:type="spellStart"/>
      <w:r w:rsidRPr="00BA34CD">
        <w:t>Sheets</w:t>
      </w:r>
      <w:proofErr w:type="spellEnd"/>
      <w:r>
        <w:t xml:space="preserve"> (</w:t>
      </w:r>
      <w:r w:rsidRPr="00F2190F">
        <w:t>CSS</w:t>
      </w:r>
      <w:r>
        <w:t>)</w:t>
      </w:r>
      <w:r w:rsidRPr="00F2190F">
        <w:t xml:space="preserve">, </w:t>
      </w:r>
      <w:r>
        <w:t xml:space="preserve">enquanto </w:t>
      </w:r>
      <w:r w:rsidRPr="00F2190F">
        <w:t xml:space="preserve">para a construção da interface foi utilizado </w:t>
      </w:r>
      <w:r>
        <w:t>o</w:t>
      </w:r>
      <w:r w:rsidRPr="00F2190F">
        <w:t xml:space="preserve"> </w:t>
      </w:r>
      <w:commentRangeStart w:id="180"/>
      <w:proofErr w:type="spellStart"/>
      <w:r w:rsidRPr="00F2190F">
        <w:t>react</w:t>
      </w:r>
      <w:proofErr w:type="spellEnd"/>
      <w:r w:rsidRPr="00F2190F">
        <w:t xml:space="preserve"> </w:t>
      </w:r>
      <w:proofErr w:type="spellStart"/>
      <w:r w:rsidRPr="00F2190F">
        <w:t>native</w:t>
      </w:r>
      <w:commentRangeEnd w:id="180"/>
      <w:proofErr w:type="spellEnd"/>
      <w:r>
        <w:rPr>
          <w:rStyle w:val="Refdecomentrio"/>
        </w:rPr>
        <w:commentReference w:id="180"/>
      </w:r>
      <w:r>
        <w:t>,</w:t>
      </w:r>
      <w:r w:rsidRPr="00F2190F">
        <w:t xml:space="preserve"> que é uma ferramenta que </w:t>
      </w:r>
      <w:r w:rsidRPr="00F2190F">
        <w:lastRenderedPageBreak/>
        <w:t xml:space="preserve">viabiliza a construção de aplicativos na plataforma iOS e </w:t>
      </w:r>
      <w:proofErr w:type="spellStart"/>
      <w:r w:rsidRPr="00F2190F">
        <w:t>Android</w:t>
      </w:r>
      <w:proofErr w:type="spellEnd"/>
      <w:r w:rsidRPr="00F2190F">
        <w:t xml:space="preserve">. O Sistema Gerenciador da Base de Dados (SGBD) escolhido foi o </w:t>
      </w:r>
      <w:proofErr w:type="spellStart"/>
      <w:r w:rsidRPr="00F2190F">
        <w:t>Firebase</w:t>
      </w:r>
      <w:proofErr w:type="spellEnd"/>
      <w:r w:rsidRPr="00F2190F">
        <w:t xml:space="preserve">. </w:t>
      </w:r>
      <w:r>
        <w:t xml:space="preserve">Além disso, foram usados na construção do aplicativo </w:t>
      </w:r>
      <w:r w:rsidRPr="00F2190F">
        <w:t xml:space="preserve">a </w:t>
      </w:r>
      <w:proofErr w:type="spellStart"/>
      <w:r w:rsidRPr="00BD0548">
        <w:t>Application</w:t>
      </w:r>
      <w:proofErr w:type="spellEnd"/>
      <w:r w:rsidRPr="00BD0548">
        <w:t xml:space="preserve"> </w:t>
      </w:r>
      <w:proofErr w:type="spellStart"/>
      <w:r w:rsidRPr="00BD0548">
        <w:t>Programming</w:t>
      </w:r>
      <w:proofErr w:type="spellEnd"/>
      <w:r w:rsidRPr="00BD0548">
        <w:t xml:space="preserve"> Interface</w:t>
      </w:r>
      <w:r>
        <w:t xml:space="preserve"> (</w:t>
      </w:r>
      <w:r w:rsidRPr="00F2190F">
        <w:t>API</w:t>
      </w:r>
      <w:r>
        <w:t>)</w:t>
      </w:r>
      <w:r w:rsidRPr="00F2190F">
        <w:t xml:space="preserve"> do </w:t>
      </w:r>
      <w:proofErr w:type="spellStart"/>
      <w:r w:rsidRPr="00F2190F">
        <w:t>Facebook</w:t>
      </w:r>
      <w:proofErr w:type="spellEnd"/>
      <w:r w:rsidRPr="00F2190F">
        <w:t xml:space="preserve">, </w:t>
      </w:r>
      <w:r>
        <w:t>para realizar</w:t>
      </w:r>
      <w:r w:rsidRPr="00F2190F">
        <w:t xml:space="preserve"> cadastro prévio utiliza</w:t>
      </w:r>
      <w:r>
        <w:t>n</w:t>
      </w:r>
      <w:r w:rsidRPr="00F2190F">
        <w:t xml:space="preserve">do uma conta existente na rede social. Outra API que foi utilizada é a de </w:t>
      </w:r>
      <w:proofErr w:type="spellStart"/>
      <w:r w:rsidRPr="00F2190F">
        <w:t>geolocalização</w:t>
      </w:r>
      <w:proofErr w:type="spellEnd"/>
      <w:r w:rsidRPr="00F2190F">
        <w:t xml:space="preserve"> do Google </w:t>
      </w:r>
      <w:proofErr w:type="spellStart"/>
      <w:r w:rsidRPr="00F2190F">
        <w:t>Maps</w:t>
      </w:r>
      <w:proofErr w:type="spellEnd"/>
      <w:r w:rsidRPr="00F2190F">
        <w:t xml:space="preserve"> para exibir mapas com as marcações dos grupos. Em conjunto com a API de </w:t>
      </w:r>
      <w:proofErr w:type="spellStart"/>
      <w:r w:rsidRPr="00F2190F">
        <w:t>geolocalização</w:t>
      </w:r>
      <w:proofErr w:type="spellEnd"/>
      <w:r w:rsidRPr="00F2190F">
        <w:t xml:space="preserve"> foi </w:t>
      </w:r>
      <w:r>
        <w:t>usada</w:t>
      </w:r>
      <w:r w:rsidRPr="00F2190F">
        <w:t xml:space="preserve"> a biblioteca m </w:t>
      </w:r>
      <w:proofErr w:type="spellStart"/>
      <w:r w:rsidRPr="00F2190F">
        <w:t>Javascript</w:t>
      </w:r>
      <w:proofErr w:type="spellEnd"/>
      <w:r w:rsidRPr="00F2190F">
        <w:t xml:space="preserve"> chamada </w:t>
      </w:r>
      <w:commentRangeStart w:id="181"/>
      <w:proofErr w:type="spellStart"/>
      <w:r w:rsidRPr="00F2190F">
        <w:t>react-native-maps</w:t>
      </w:r>
      <w:commentRangeEnd w:id="181"/>
      <w:proofErr w:type="spellEnd"/>
      <w:r>
        <w:rPr>
          <w:rStyle w:val="Refdecomentrio"/>
        </w:rPr>
        <w:commentReference w:id="181"/>
      </w:r>
      <w:r>
        <w:t xml:space="preserve"> (ZUCCHI, 2018)</w:t>
      </w:r>
      <w:r w:rsidRPr="00F2190F">
        <w:t>.</w:t>
      </w:r>
    </w:p>
    <w:p w14:paraId="6DAC5A98" w14:textId="77777777" w:rsidR="00430DF5" w:rsidRDefault="00430DF5" w:rsidP="00997396">
      <w:pPr>
        <w:pStyle w:val="TF-TEXTO"/>
      </w:pPr>
      <w:proofErr w:type="spellStart"/>
      <w:r>
        <w:t>Zucchi</w:t>
      </w:r>
      <w:proofErr w:type="spellEnd"/>
      <w:r>
        <w:t xml:space="preserve"> (2018) destaca ainda algumas características como: de realizar o agendamento de compromisso; escolher os participantes do grupo e utilizar 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(ZUCCHI, 2018). O Método </w:t>
      </w:r>
      <w:proofErr w:type="spellStart"/>
      <w:r>
        <w:t>RURUCAg</w:t>
      </w:r>
      <w:proofErr w:type="spellEnd"/>
      <w:r>
        <w:t xml:space="preserve"> foi utilizado para avaliar de maneira simples a usabilidade, a </w:t>
      </w:r>
      <w:proofErr w:type="spellStart"/>
      <w:r>
        <w:t>User</w:t>
      </w:r>
      <w:proofErr w:type="spellEnd"/>
      <w:r>
        <w:t xml:space="preserve"> </w:t>
      </w:r>
      <w:proofErr w:type="spellStart"/>
      <w:r>
        <w:t>eXperience</w:t>
      </w:r>
      <w:proofErr w:type="spellEnd"/>
      <w:r>
        <w:t xml:space="preserve"> (UX) e a comunicabilidade do aplicativo disponibilizado. Além disso</w:t>
      </w:r>
      <w:commentRangeStart w:id="182"/>
      <w:r>
        <w:t xml:space="preserve"> </w:t>
      </w:r>
      <w:commentRangeEnd w:id="182"/>
      <w:r>
        <w:rPr>
          <w:rStyle w:val="Refdecomentrio"/>
        </w:rPr>
        <w:commentReference w:id="182"/>
      </w:r>
      <w:r>
        <w:t>o método possibilita relacionar os requisitos do aplicativo com práticas consolidadas do design de interface como as heurísticas de Nielsen, o M3C e as expressões de comunicabilidade (COSTA, 2018).</w:t>
      </w:r>
    </w:p>
    <w:p w14:paraId="081C7561" w14:textId="77777777" w:rsidR="00430DF5" w:rsidRDefault="00430DF5" w:rsidP="0001097E">
      <w:pPr>
        <w:pStyle w:val="TF-TEXTO"/>
      </w:pPr>
      <w:r w:rsidRPr="00F2190F">
        <w:t xml:space="preserve">Na </w:t>
      </w:r>
      <w:r w:rsidRPr="00F2190F">
        <w:fldChar w:fldCharType="begin"/>
      </w:r>
      <w:r w:rsidRPr="00F2190F">
        <w:instrText xml:space="preserve"> REF _Ref81341206 \h  \* MERGEFORMAT </w:instrText>
      </w:r>
      <w:r w:rsidRPr="00F2190F">
        <w:fldChar w:fldCharType="separate"/>
      </w:r>
      <w:r>
        <w:rPr>
          <w:b/>
          <w:bCs/>
        </w:rPr>
        <w:t>Erro! Fonte de referência não encontrada.</w:t>
      </w:r>
      <w:r w:rsidRPr="00F2190F">
        <w:fldChar w:fldCharType="end"/>
      </w:r>
      <w:r w:rsidRPr="00F2190F">
        <w:t xml:space="preserve"> (a) é possível visualizar os jogadores que estão presentes no evento e o </w:t>
      </w:r>
      <w:r>
        <w:t>Coordenador</w:t>
      </w:r>
      <w:r w:rsidRPr="00F2190F">
        <w:t xml:space="preserve"> do grupo </w:t>
      </w:r>
      <w:commentRangeStart w:id="183"/>
      <w:r w:rsidRPr="00F2190F">
        <w:t xml:space="preserve">irá </w:t>
      </w:r>
      <w:commentRangeEnd w:id="183"/>
      <w:r>
        <w:rPr>
          <w:rStyle w:val="Refdecomentrio"/>
        </w:rPr>
        <w:commentReference w:id="183"/>
      </w:r>
      <w:r w:rsidRPr="00F2190F">
        <w:t>marcar se os demais jogadores do grupo estão presentes para a atividade. Após a confirmação dos jogadores presentes</w:t>
      </w:r>
      <w:commentRangeStart w:id="184"/>
      <w:r w:rsidRPr="00F2190F">
        <w:t xml:space="preserve"> </w:t>
      </w:r>
      <w:commentRangeEnd w:id="184"/>
      <w:r>
        <w:rPr>
          <w:rStyle w:val="Refdecomentrio"/>
        </w:rPr>
        <w:commentReference w:id="184"/>
      </w:r>
      <w:r>
        <w:t>o Coordenador</w:t>
      </w:r>
      <w:r w:rsidRPr="00F2190F">
        <w:t xml:space="preserve"> irá criar os times conforme </w:t>
      </w:r>
      <w:r>
        <w:t xml:space="preserve">apresentado na </w:t>
      </w:r>
      <w:r w:rsidRPr="00442CCF">
        <w:fldChar w:fldCharType="begin"/>
      </w:r>
      <w:r w:rsidRPr="00442CCF">
        <w:instrText xml:space="preserve"> REF _Ref81341206 \h  \* MERGEFORMAT </w:instrText>
      </w:r>
      <w:r w:rsidRPr="00442CCF">
        <w:fldChar w:fldCharType="separate"/>
      </w:r>
      <w:r>
        <w:rPr>
          <w:b/>
          <w:bCs/>
        </w:rPr>
        <w:t>Erro! Fonte de referência não encontrada.</w:t>
      </w:r>
      <w:r w:rsidRPr="00442CCF">
        <w:fldChar w:fldCharType="end"/>
      </w:r>
      <w:r w:rsidRPr="00F2190F">
        <w:t xml:space="preserve"> (</w:t>
      </w:r>
      <w:r>
        <w:t>b</w:t>
      </w:r>
      <w:r w:rsidRPr="00F2190F">
        <w:t>)</w:t>
      </w:r>
      <w:r>
        <w:t xml:space="preserve">. Posteriormente, o Coordenador </w:t>
      </w:r>
      <w:r w:rsidRPr="00F2190F">
        <w:t xml:space="preserve">fará a divisão dos jogadores participantes de acordo com cada equipe como mostra a </w:t>
      </w:r>
      <w:r w:rsidRPr="00442CCF">
        <w:fldChar w:fldCharType="begin"/>
      </w:r>
      <w:r w:rsidRPr="00442CCF">
        <w:instrText xml:space="preserve"> REF _Ref81341206 \h  \* MERGEFORMAT </w:instrText>
      </w:r>
      <w:r w:rsidRPr="00442CCF">
        <w:fldChar w:fldCharType="separate"/>
      </w:r>
      <w:r>
        <w:rPr>
          <w:b/>
          <w:bCs/>
        </w:rPr>
        <w:t>Erro! Fonte de referência não encontrada.</w:t>
      </w:r>
      <w:r w:rsidRPr="00442CCF">
        <w:fldChar w:fldCharType="end"/>
      </w:r>
      <w:r w:rsidRPr="00F2190F">
        <w:t xml:space="preserve"> (</w:t>
      </w:r>
      <w:r>
        <w:t>c</w:t>
      </w:r>
      <w:r w:rsidRPr="00F2190F">
        <w:t>).</w:t>
      </w:r>
    </w:p>
    <w:p w14:paraId="46CFBCF7" w14:textId="77777777" w:rsidR="00430DF5" w:rsidRDefault="00430DF5" w:rsidP="0001097E">
      <w:pPr>
        <w:pStyle w:val="TF-LEGENDA"/>
      </w:pPr>
      <w:r w:rsidRPr="0025238F">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25238F">
        <w:t xml:space="preserve"> - Telas do protótipo referente aos jogadores (a), equipes (b) e equipes com seus jogadores (c)</w:t>
      </w:r>
    </w:p>
    <w:p w14:paraId="2A912872" w14:textId="77777777" w:rsidR="00430DF5" w:rsidRDefault="00430DF5" w:rsidP="0001097E">
      <w:pPr>
        <w:pStyle w:val="TF-FIGURA"/>
      </w:pPr>
      <w:r>
        <w:rPr>
          <w:noProof/>
        </w:rPr>
        <w:drawing>
          <wp:inline distT="0" distB="0" distL="0" distR="0" wp14:anchorId="29229B8A" wp14:editId="2FB5C477">
            <wp:extent cx="4212703" cy="2730589"/>
            <wp:effectExtent l="19050" t="19050" r="16510" b="1270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703" cy="2730589"/>
                    </a:xfrm>
                    <a:prstGeom prst="rect">
                      <a:avLst/>
                    </a:prstGeom>
                    <a:noFill/>
                    <a:ln w="6350" cmpd="sng">
                      <a:solidFill>
                        <a:srgbClr val="000000"/>
                      </a:solidFill>
                      <a:miter lim="800000"/>
                      <a:headEnd/>
                      <a:tailEnd/>
                    </a:ln>
                    <a:effectLst/>
                  </pic:spPr>
                </pic:pic>
              </a:graphicData>
            </a:graphic>
          </wp:inline>
        </w:drawing>
      </w:r>
    </w:p>
    <w:p w14:paraId="1DC979A7" w14:textId="77777777" w:rsidR="00430DF5" w:rsidRDefault="00430DF5" w:rsidP="00DC0DED">
      <w:pPr>
        <w:pStyle w:val="TF-FONTE"/>
      </w:pPr>
      <w:r w:rsidRPr="0001097E">
        <w:t xml:space="preserve">Fonte: adaptada de </w:t>
      </w:r>
      <w:proofErr w:type="spellStart"/>
      <w:r w:rsidRPr="0001097E">
        <w:t>Zucchi</w:t>
      </w:r>
      <w:proofErr w:type="spellEnd"/>
      <w:r w:rsidRPr="0001097E">
        <w:t xml:space="preserve"> (</w:t>
      </w:r>
      <w:commentRangeStart w:id="185"/>
      <w:r w:rsidRPr="0001097E">
        <w:t>2019).</w:t>
      </w:r>
      <w:commentRangeEnd w:id="185"/>
      <w:r>
        <w:rPr>
          <w:rStyle w:val="Refdecomentrio"/>
        </w:rPr>
        <w:commentReference w:id="185"/>
      </w:r>
    </w:p>
    <w:p w14:paraId="554CC625" w14:textId="77777777" w:rsidR="00430DF5" w:rsidRDefault="00430DF5" w:rsidP="002074BC">
      <w:pPr>
        <w:pStyle w:val="Ttulo2"/>
        <w:spacing w:after="120" w:line="240" w:lineRule="auto"/>
      </w:pPr>
      <w:r>
        <w:lastRenderedPageBreak/>
        <w:t>Sistema Web para o Auxílio de Formação de Equipes</w:t>
      </w:r>
    </w:p>
    <w:p w14:paraId="7D5A6868" w14:textId="77777777" w:rsidR="00430DF5" w:rsidRDefault="00430DF5" w:rsidP="007A4782">
      <w:pPr>
        <w:pStyle w:val="TF-TEXTO"/>
      </w:pPr>
      <w:r>
        <w:t xml:space="preserve">Alcântara </w:t>
      </w:r>
      <w:r w:rsidRPr="007A4782">
        <w:rPr>
          <w:i/>
        </w:rPr>
        <w:t>et al.</w:t>
      </w:r>
      <w:r w:rsidRPr="007A4782">
        <w:t xml:space="preserve"> (201</w:t>
      </w:r>
      <w:r>
        <w:t>8</w:t>
      </w:r>
      <w:r w:rsidRPr="007A4782">
        <w:t>)</w:t>
      </w:r>
      <w:r>
        <w:t xml:space="preserve"> </w:t>
      </w:r>
      <w:commentRangeStart w:id="186"/>
      <w:r>
        <w:t xml:space="preserve">tem </w:t>
      </w:r>
      <w:commentRangeEnd w:id="186"/>
      <w:r>
        <w:rPr>
          <w:rStyle w:val="Refdecomentrio"/>
        </w:rPr>
        <w:commentReference w:id="186"/>
      </w:r>
      <w:r>
        <w:t xml:space="preserve">como objetivo implementar um sistema para progressão no cenário competitivo no jogo chamado Counter-Strike: Global </w:t>
      </w:r>
      <w:proofErr w:type="spellStart"/>
      <w:r>
        <w:t>Offensive</w:t>
      </w:r>
      <w:proofErr w:type="spellEnd"/>
      <w:r>
        <w:t xml:space="preserve">, pela qual </w:t>
      </w:r>
      <w:r w:rsidRPr="00182A2E">
        <w:rPr>
          <w:highlight w:val="yellow"/>
        </w:rPr>
        <w:t>será</w:t>
      </w:r>
      <w:r>
        <w:t xml:space="preserve"> possível inferir a reputação dos jogadores que compõem um mesmo time. Alcântara </w:t>
      </w:r>
      <w:r w:rsidRPr="007A4782">
        <w:rPr>
          <w:i/>
        </w:rPr>
        <w:t>et al.</w:t>
      </w:r>
      <w:r w:rsidRPr="007A4782">
        <w:t xml:space="preserve"> (201</w:t>
      </w:r>
      <w:r>
        <w:t>8</w:t>
      </w:r>
      <w:r w:rsidRPr="007A4782">
        <w:t>)</w:t>
      </w:r>
      <w:r>
        <w:t xml:space="preserve"> também tratam temas como formação de equipes, para proporcionar uma experiência positiva ao usuário que estiver utilizando o sistema, bem como disponibilizar estatísticas sobre cada integrante da equipe e auxiliar na formação de cada equipe antes de entrar em uma partida.</w:t>
      </w:r>
    </w:p>
    <w:p w14:paraId="10645E5D" w14:textId="77777777" w:rsidR="00430DF5" w:rsidRDefault="00430DF5" w:rsidP="007A4782">
      <w:pPr>
        <w:pStyle w:val="TF-TEXTO"/>
      </w:pPr>
      <w:r w:rsidRPr="00F2190F">
        <w:t xml:space="preserve">O desenvolvimento do sistema foi feito com as ferramentas </w:t>
      </w:r>
      <w:proofErr w:type="spellStart"/>
      <w:r w:rsidRPr="005759EC">
        <w:t>HyperText</w:t>
      </w:r>
      <w:proofErr w:type="spellEnd"/>
      <w:r w:rsidRPr="005759EC">
        <w:t xml:space="preserve"> </w:t>
      </w:r>
      <w:proofErr w:type="spellStart"/>
      <w:r w:rsidRPr="005759EC">
        <w:t>Markup</w:t>
      </w:r>
      <w:proofErr w:type="spellEnd"/>
      <w:r w:rsidRPr="005759EC">
        <w:t xml:space="preserve"> </w:t>
      </w:r>
      <w:proofErr w:type="spellStart"/>
      <w:r w:rsidRPr="005759EC">
        <w:t>Language</w:t>
      </w:r>
      <w:proofErr w:type="spellEnd"/>
      <w:r>
        <w:t xml:space="preserve"> 5 (</w:t>
      </w:r>
      <w:r w:rsidRPr="00F2190F">
        <w:t>HTML5</w:t>
      </w:r>
      <w:r>
        <w:t xml:space="preserve">), </w:t>
      </w:r>
      <w:r w:rsidRPr="00F2190F">
        <w:t xml:space="preserve">CSS e </w:t>
      </w:r>
      <w:proofErr w:type="spellStart"/>
      <w:r w:rsidRPr="00F2190F">
        <w:t>Javascript</w:t>
      </w:r>
      <w:proofErr w:type="spellEnd"/>
      <w:r w:rsidRPr="00F2190F">
        <w:t xml:space="preserve"> para a parte </w:t>
      </w:r>
      <w:r w:rsidRPr="00F2190F">
        <w:rPr>
          <w:i/>
          <w:iCs/>
        </w:rPr>
        <w:t>front-</w:t>
      </w:r>
      <w:proofErr w:type="spellStart"/>
      <w:r w:rsidRPr="00F2190F">
        <w:rPr>
          <w:i/>
          <w:iCs/>
        </w:rPr>
        <w:t>end</w:t>
      </w:r>
      <w:proofErr w:type="spellEnd"/>
      <w:r w:rsidRPr="00F2190F">
        <w:t xml:space="preserve"> do sistema. No </w:t>
      </w:r>
      <w:proofErr w:type="spellStart"/>
      <w:r w:rsidRPr="00F2190F">
        <w:rPr>
          <w:i/>
          <w:iCs/>
        </w:rPr>
        <w:t>back-end</w:t>
      </w:r>
      <w:proofErr w:type="spellEnd"/>
      <w:r w:rsidRPr="00F2190F">
        <w:t xml:space="preserve"> do sistema </w:t>
      </w:r>
      <w:r w:rsidRPr="009F5517">
        <w:rPr>
          <w:highlight w:val="yellow"/>
        </w:rPr>
        <w:t>foi utilizado a</w:t>
      </w:r>
      <w:r w:rsidRPr="00F2190F">
        <w:t xml:space="preserve"> linguagem de programação </w:t>
      </w:r>
      <w:r w:rsidRPr="00DC7FF4">
        <w:t xml:space="preserve">Hypertext </w:t>
      </w:r>
      <w:proofErr w:type="spellStart"/>
      <w:r w:rsidRPr="00DC7FF4">
        <w:t>Preprocessor</w:t>
      </w:r>
      <w:proofErr w:type="spellEnd"/>
      <w:r>
        <w:t xml:space="preserve"> (</w:t>
      </w:r>
      <w:r w:rsidRPr="00F2190F">
        <w:t>PHP</w:t>
      </w:r>
      <w:r>
        <w:t>)</w:t>
      </w:r>
      <w:r w:rsidRPr="00F2190F">
        <w:t xml:space="preserve"> e o SGBD MYSQL. O sistema também conta com uma API que faz comunicação com o aplicativo STEAM, que é a plataforma que o jogo está disponível, para que o </w:t>
      </w:r>
      <w:r w:rsidRPr="00F2190F">
        <w:rPr>
          <w:i/>
          <w:iCs/>
        </w:rPr>
        <w:t>login</w:t>
      </w:r>
      <w:r w:rsidRPr="00F2190F">
        <w:t xml:space="preserve"> do sistema seja </w:t>
      </w:r>
      <w:r>
        <w:t>realizado por meio</w:t>
      </w:r>
      <w:r w:rsidRPr="00F2190F">
        <w:t xml:space="preserve"> do </w:t>
      </w:r>
      <w:r w:rsidRPr="00F2190F">
        <w:rPr>
          <w:i/>
          <w:iCs/>
        </w:rPr>
        <w:t>login</w:t>
      </w:r>
      <w:r w:rsidRPr="00F2190F">
        <w:t xml:space="preserve"> do aplicativo STEAM</w:t>
      </w:r>
      <w:r>
        <w:t xml:space="preserve"> (ALCÂNTARA </w:t>
      </w:r>
      <w:r w:rsidRPr="007A4782">
        <w:rPr>
          <w:i/>
        </w:rPr>
        <w:t>et al.</w:t>
      </w:r>
      <w:r>
        <w:t xml:space="preserve">, </w:t>
      </w:r>
      <w:r w:rsidRPr="007A4782">
        <w:t>201</w:t>
      </w:r>
      <w:r>
        <w:t>8</w:t>
      </w:r>
      <w:r w:rsidRPr="007A4782">
        <w:t>)</w:t>
      </w:r>
    </w:p>
    <w:p w14:paraId="7584BD92" w14:textId="77777777" w:rsidR="00430DF5" w:rsidRDefault="00430DF5" w:rsidP="00AB47C5">
      <w:pPr>
        <w:pStyle w:val="TF-TEXTO"/>
      </w:pPr>
      <w:r>
        <w:t xml:space="preserve">O </w:t>
      </w:r>
      <w:proofErr w:type="spellStart"/>
      <w:r>
        <w:t>Rank</w:t>
      </w:r>
      <w:proofErr w:type="spellEnd"/>
      <w:r>
        <w:t xml:space="preserve"> Me </w:t>
      </w:r>
      <w:proofErr w:type="spellStart"/>
      <w:r>
        <w:t>Up</w:t>
      </w:r>
      <w:proofErr w:type="spellEnd"/>
      <w:r>
        <w:t xml:space="preserve"> oferece um sistema de estatísticas para que o jogador possa acompanhar sua progressão pessoal dentro do jogo </w:t>
      </w:r>
      <w:commentRangeStart w:id="187"/>
      <w:r>
        <w:fldChar w:fldCharType="begin"/>
      </w:r>
      <w:r>
        <w:instrText xml:space="preserve"> REF _Ref83321712 \h </w:instrText>
      </w:r>
      <w:r>
        <w:fldChar w:fldCharType="separate"/>
      </w:r>
      <w:r>
        <w:t xml:space="preserve">Figura </w:t>
      </w:r>
      <w:r>
        <w:rPr>
          <w:noProof/>
        </w:rPr>
        <w:t>2</w:t>
      </w:r>
      <w:r>
        <w:fldChar w:fldCharType="end"/>
      </w:r>
      <w:r>
        <w:t xml:space="preserve"> (a)</w:t>
      </w:r>
      <w:commentRangeEnd w:id="187"/>
      <w:r>
        <w:rPr>
          <w:rStyle w:val="Refdecomentrio"/>
        </w:rPr>
        <w:commentReference w:id="187"/>
      </w:r>
      <w:r>
        <w:t xml:space="preserve">. O sistema de salas exibe as estatísticas de seus integrantes, possibilitando que o usuário possa escolher os demais participantes da sala. Ao clicar em </w:t>
      </w:r>
      <w:commentRangeStart w:id="188"/>
      <w:r w:rsidRPr="00AB47C5">
        <w:rPr>
          <w:rStyle w:val="TF-COURIER10"/>
          <w:szCs w:val="24"/>
        </w:rPr>
        <w:t>Escolher Salas</w:t>
      </w:r>
      <w:commentRangeEnd w:id="188"/>
      <w:r>
        <w:rPr>
          <w:rStyle w:val="Refdecomentrio"/>
        </w:rPr>
        <w:commentReference w:id="188"/>
      </w:r>
      <w:r>
        <w:t xml:space="preserve">, uma listagem de salas será exibida, juntamente </w:t>
      </w:r>
      <w:r w:rsidRPr="004C71B0">
        <w:rPr>
          <w:highlight w:val="yellow"/>
        </w:rPr>
        <w:t>da</w:t>
      </w:r>
      <w:r>
        <w:t xml:space="preserve"> opção de criar ou acessar uma sala. </w:t>
      </w:r>
      <w:commentRangeStart w:id="189"/>
      <w:r>
        <w:t xml:space="preserve">Ao entrar clicar no botão são apresentadas </w:t>
      </w:r>
      <w:commentRangeEnd w:id="189"/>
      <w:r>
        <w:rPr>
          <w:rStyle w:val="Refdecomentrio"/>
        </w:rPr>
        <w:commentReference w:id="189"/>
      </w:r>
      <w:r>
        <w:t>as equipes que estão formadas (</w:t>
      </w:r>
      <w:r>
        <w:fldChar w:fldCharType="begin"/>
      </w:r>
      <w:r>
        <w:instrText xml:space="preserve"> REF _Ref83321712 \h </w:instrText>
      </w:r>
      <w:r>
        <w:fldChar w:fldCharType="separate"/>
      </w:r>
      <w:r>
        <w:t xml:space="preserve">Figura </w:t>
      </w:r>
      <w:r>
        <w:rPr>
          <w:noProof/>
        </w:rPr>
        <w:t>2</w:t>
      </w:r>
      <w:r>
        <w:fldChar w:fldCharType="end"/>
      </w:r>
      <w:r>
        <w:t xml:space="preserve"> (b))</w:t>
      </w:r>
      <w:r w:rsidRPr="00F2190F">
        <w:t xml:space="preserve"> </w:t>
      </w:r>
      <w:r>
        <w:t xml:space="preserve">(ALCÂNTARA </w:t>
      </w:r>
      <w:r w:rsidRPr="007A4782">
        <w:rPr>
          <w:i/>
        </w:rPr>
        <w:t>et al.</w:t>
      </w:r>
      <w:r>
        <w:t xml:space="preserve">, </w:t>
      </w:r>
      <w:r w:rsidRPr="007A4782">
        <w:t>201</w:t>
      </w:r>
      <w:r>
        <w:t>8</w:t>
      </w:r>
      <w:r w:rsidRPr="007A4782">
        <w:t>)</w:t>
      </w:r>
      <w:r>
        <w:t>.</w:t>
      </w:r>
    </w:p>
    <w:p w14:paraId="00697531" w14:textId="77777777" w:rsidR="00430DF5" w:rsidRDefault="00430DF5" w:rsidP="003A005F">
      <w:pPr>
        <w:pStyle w:val="TF-LEGENDA"/>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3A005F">
        <w:t>Tela para visualizar informações do jogador (</w:t>
      </w:r>
      <w:r>
        <w:t>a</w:t>
      </w:r>
      <w:r w:rsidRPr="003A005F">
        <w:t>), tela dos times disponíveis para entrar na partida (</w:t>
      </w:r>
      <w:r>
        <w:t>b</w:t>
      </w:r>
      <w:r w:rsidRPr="003A005F">
        <w:t>).</w:t>
      </w:r>
    </w:p>
    <w:p w14:paraId="68C182AF" w14:textId="77777777" w:rsidR="00430DF5" w:rsidRDefault="00430DF5" w:rsidP="003A005F">
      <w:pPr>
        <w:pStyle w:val="TF-FONTE"/>
      </w:pPr>
      <w:r>
        <w:rPr>
          <w:noProof/>
        </w:rPr>
        <w:drawing>
          <wp:inline distT="0" distB="0" distL="0" distR="0" wp14:anchorId="6B3EE012" wp14:editId="66270062">
            <wp:extent cx="5753100" cy="1514475"/>
            <wp:effectExtent l="19050" t="19050" r="19050" b="28575"/>
            <wp:docPr id="7" name="Imagem 7" descr="Tela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de vídeo game&#10;&#10;Descrição gerada automaticamente"/>
                    <pic:cNvPicPr/>
                  </pic:nvPicPr>
                  <pic:blipFill>
                    <a:blip r:embed="rId7"/>
                    <a:stretch>
                      <a:fillRect/>
                    </a:stretch>
                  </pic:blipFill>
                  <pic:spPr>
                    <a:xfrm>
                      <a:off x="0" y="0"/>
                      <a:ext cx="5753100" cy="1514475"/>
                    </a:xfrm>
                    <a:prstGeom prst="rect">
                      <a:avLst/>
                    </a:prstGeom>
                    <a:ln w="12700">
                      <a:solidFill>
                        <a:srgbClr val="000000"/>
                      </a:solidFill>
                    </a:ln>
                  </pic:spPr>
                </pic:pic>
              </a:graphicData>
            </a:graphic>
          </wp:inline>
        </w:drawing>
      </w:r>
    </w:p>
    <w:p w14:paraId="62BF6205" w14:textId="77777777" w:rsidR="00430DF5" w:rsidRDefault="00430DF5" w:rsidP="003A005F">
      <w:pPr>
        <w:pStyle w:val="TF-FONTE"/>
      </w:pPr>
      <w:r>
        <w:t xml:space="preserve">Fonte: adaptada </w:t>
      </w:r>
      <w:r w:rsidRPr="00365E3D">
        <w:t xml:space="preserve">Alcântara </w:t>
      </w:r>
      <w:r w:rsidRPr="00365E3D">
        <w:rPr>
          <w:i/>
        </w:rPr>
        <w:t>et al.</w:t>
      </w:r>
      <w:r w:rsidRPr="00365E3D">
        <w:t xml:space="preserve"> (2018)</w:t>
      </w:r>
      <w:r>
        <w:t>.</w:t>
      </w:r>
    </w:p>
    <w:p w14:paraId="63203800" w14:textId="77777777" w:rsidR="00430DF5" w:rsidRDefault="00430DF5" w:rsidP="0060652E">
      <w:pPr>
        <w:pStyle w:val="TF-TEXTO"/>
      </w:pPr>
      <w:r w:rsidRPr="00EF645B">
        <w:t xml:space="preserve">Após entrar na sala na qual estão os demais participantes que vão fazer parte da partida o usuário tem uma visão geral dos participantes. São apresentadas as fotos do perfil de cada jogador, assim como as informações estatísticas que fazem referência ao jogo e que servem como uma avaliação de cada jogador. Após o time estar completo é </w:t>
      </w:r>
      <w:r w:rsidRPr="00200183">
        <w:rPr>
          <w:highlight w:val="yellow"/>
        </w:rPr>
        <w:t>feito uma</w:t>
      </w:r>
      <w:r w:rsidRPr="00EF645B">
        <w:t xml:space="preserve"> busca por outro time que tenha um nível de habilidade similar para </w:t>
      </w:r>
      <w:commentRangeStart w:id="190"/>
      <w:r w:rsidRPr="00EF645B">
        <w:t xml:space="preserve">que seja possível realizar a partida e depois da partida ter sido realizada os dados que </w:t>
      </w:r>
      <w:commentRangeEnd w:id="190"/>
      <w:r>
        <w:rPr>
          <w:rStyle w:val="Refdecomentrio"/>
        </w:rPr>
        <w:commentReference w:id="190"/>
      </w:r>
      <w:r w:rsidRPr="00EF645B">
        <w:t xml:space="preserve">foram obtidos de cada jogador são acrescidos nas </w:t>
      </w:r>
      <w:r w:rsidRPr="007A380C">
        <w:rPr>
          <w:highlight w:val="yellow"/>
        </w:rPr>
        <w:t>estáticas</w:t>
      </w:r>
      <w:r w:rsidRPr="00EF645B">
        <w:t xml:space="preserve"> que eles já possuíam, conforme </w:t>
      </w:r>
      <w:r>
        <w:fldChar w:fldCharType="begin"/>
      </w:r>
      <w:r>
        <w:instrText xml:space="preserve"> REF _Ref83321852 \h </w:instrText>
      </w:r>
      <w:r>
        <w:fldChar w:fldCharType="separate"/>
      </w:r>
      <w:r>
        <w:t xml:space="preserve">Figura </w:t>
      </w:r>
      <w:r>
        <w:rPr>
          <w:noProof/>
        </w:rPr>
        <w:t>3</w:t>
      </w:r>
      <w:r>
        <w:fldChar w:fldCharType="end"/>
      </w:r>
      <w:r w:rsidRPr="00EF645B">
        <w:t>.</w:t>
      </w:r>
    </w:p>
    <w:p w14:paraId="66113E33" w14:textId="77777777" w:rsidR="00430DF5" w:rsidRDefault="00430DF5" w:rsidP="008373F4">
      <w:pPr>
        <w:pStyle w:val="TF-LEGENDA"/>
      </w:pPr>
      <w:r>
        <w:lastRenderedPageBreak/>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xml:space="preserve"> - Visualização da </w:t>
      </w:r>
      <w:r w:rsidRPr="005D5B27">
        <w:rPr>
          <w:highlight w:val="yellow"/>
        </w:rPr>
        <w:t>sala no qual</w:t>
      </w:r>
      <w:r>
        <w:t xml:space="preserve"> estão os jogadores da equipe e suas estatísticas individuais</w:t>
      </w:r>
    </w:p>
    <w:p w14:paraId="3E8C2170" w14:textId="77777777" w:rsidR="00430DF5" w:rsidRDefault="00430DF5" w:rsidP="00AB47C5">
      <w:pPr>
        <w:pStyle w:val="TF-FIGURA"/>
      </w:pPr>
      <w:r>
        <w:rPr>
          <w:noProof/>
        </w:rPr>
        <w:drawing>
          <wp:inline distT="0" distB="0" distL="0" distR="0" wp14:anchorId="01469489" wp14:editId="0BBCF296">
            <wp:extent cx="4273550" cy="2564130"/>
            <wp:effectExtent l="19050" t="19050" r="12700" b="266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2564130"/>
                    </a:xfrm>
                    <a:prstGeom prst="rect">
                      <a:avLst/>
                    </a:prstGeom>
                    <a:noFill/>
                    <a:ln w="12700" cmpd="sng">
                      <a:solidFill>
                        <a:srgbClr val="000000"/>
                      </a:solidFill>
                      <a:miter lim="800000"/>
                      <a:headEnd/>
                      <a:tailEnd/>
                    </a:ln>
                    <a:effectLst/>
                  </pic:spPr>
                </pic:pic>
              </a:graphicData>
            </a:graphic>
          </wp:inline>
        </w:drawing>
      </w:r>
    </w:p>
    <w:p w14:paraId="20EBA9A5" w14:textId="77777777" w:rsidR="00430DF5" w:rsidRDefault="00430DF5" w:rsidP="008373F4">
      <w:pPr>
        <w:pStyle w:val="TF-FONTE"/>
      </w:pPr>
      <w:r>
        <w:t xml:space="preserve">Fonte: adaptada </w:t>
      </w:r>
      <w:r w:rsidRPr="00365E3D">
        <w:t xml:space="preserve">Alcântara </w:t>
      </w:r>
      <w:r w:rsidRPr="00365E3D">
        <w:rPr>
          <w:i/>
        </w:rPr>
        <w:t>et al.</w:t>
      </w:r>
      <w:r w:rsidRPr="00365E3D">
        <w:t xml:space="preserve"> (201</w:t>
      </w:r>
      <w:commentRangeStart w:id="191"/>
      <w:r w:rsidRPr="00365E3D">
        <w:t>8)</w:t>
      </w:r>
      <w:r>
        <w:t>.</w:t>
      </w:r>
      <w:commentRangeEnd w:id="191"/>
      <w:r>
        <w:rPr>
          <w:rStyle w:val="Refdecomentrio"/>
        </w:rPr>
        <w:commentReference w:id="191"/>
      </w:r>
    </w:p>
    <w:p w14:paraId="0BD7DE42" w14:textId="77777777" w:rsidR="00430DF5" w:rsidRDefault="00430DF5" w:rsidP="00A44581">
      <w:pPr>
        <w:pStyle w:val="Ttulo2"/>
        <w:spacing w:after="120" w:line="240" w:lineRule="auto"/>
      </w:pPr>
      <w:r>
        <w:t>um Sistema para formação de equipes em games multiplayer</w:t>
      </w:r>
    </w:p>
    <w:p w14:paraId="7376501B" w14:textId="77777777" w:rsidR="00430DF5" w:rsidRPr="00F2190F" w:rsidRDefault="00430DF5" w:rsidP="00A44581">
      <w:pPr>
        <w:pStyle w:val="TF-TEXTO"/>
      </w:pPr>
      <w:r w:rsidRPr="00F2190F">
        <w:t xml:space="preserve">Lima </w:t>
      </w:r>
      <w:r w:rsidRPr="00F2190F">
        <w:rPr>
          <w:i/>
        </w:rPr>
        <w:t>et al.</w:t>
      </w:r>
      <w:r w:rsidRPr="00F2190F">
        <w:t xml:space="preserve"> (2016) apresenta</w:t>
      </w:r>
      <w:r>
        <w:t>m</w:t>
      </w:r>
      <w:r w:rsidRPr="00F2190F">
        <w:t xml:space="preserve"> um sistema web </w:t>
      </w:r>
      <w:r>
        <w:t xml:space="preserve">para </w:t>
      </w:r>
      <w:r w:rsidRPr="00F2190F">
        <w:t>ajudar os usuários de jogos on</w:t>
      </w:r>
      <w:r>
        <w:t>-</w:t>
      </w:r>
      <w:r w:rsidRPr="00F2190F">
        <w:t xml:space="preserve">line de </w:t>
      </w:r>
      <w:r w:rsidRPr="00381245">
        <w:t>multijogadores</w:t>
      </w:r>
      <w:r w:rsidRPr="00F2190F">
        <w:t xml:space="preserve"> a encontrar equipes para seus jogos preferidos</w:t>
      </w:r>
      <w:r>
        <w:t xml:space="preserve">, intitulado </w:t>
      </w:r>
      <w:proofErr w:type="spellStart"/>
      <w:r>
        <w:t>TeamFinder</w:t>
      </w:r>
      <w:proofErr w:type="spellEnd"/>
      <w:r w:rsidRPr="00F2190F">
        <w:t xml:space="preserve">. Umas das premissas do </w:t>
      </w:r>
      <w:proofErr w:type="spellStart"/>
      <w:r w:rsidRPr="00F2190F">
        <w:t>TeamFinder</w:t>
      </w:r>
      <w:proofErr w:type="spellEnd"/>
      <w:r w:rsidRPr="00F2190F">
        <w:t xml:space="preserve"> leva em consideração</w:t>
      </w:r>
      <w:r>
        <w:t xml:space="preserve"> que</w:t>
      </w:r>
      <w:r w:rsidRPr="00F2190F">
        <w:t xml:space="preserve"> para um jogador ser bem-sucedido é essencial a formação de equipe e o trabalho colaborativo entre os jogadores</w:t>
      </w:r>
      <w:r>
        <w:t xml:space="preserve">, assim </w:t>
      </w:r>
      <w:r w:rsidRPr="00FE3DB0">
        <w:rPr>
          <w:highlight w:val="yellow"/>
        </w:rPr>
        <w:t>como que o</w:t>
      </w:r>
      <w:r w:rsidRPr="00F2190F">
        <w:t xml:space="preserve"> </w:t>
      </w:r>
      <w:r w:rsidRPr="00381245">
        <w:t>público-alvo</w:t>
      </w:r>
      <w:r w:rsidRPr="00F2190F">
        <w:t xml:space="preserve"> dos jogos on</w:t>
      </w:r>
      <w:r>
        <w:t>-</w:t>
      </w:r>
      <w:r w:rsidRPr="00F2190F">
        <w:t xml:space="preserve">line </w:t>
      </w:r>
      <w:r>
        <w:t>tenham</w:t>
      </w:r>
      <w:r w:rsidRPr="00F2190F">
        <w:t xml:space="preserve"> variação de idade e grau de escolaridade</w:t>
      </w:r>
      <w:commentRangeStart w:id="192"/>
      <w:r w:rsidRPr="00F2190F">
        <w:t>,</w:t>
      </w:r>
      <w:commentRangeEnd w:id="192"/>
      <w:r>
        <w:rPr>
          <w:rStyle w:val="Refdecomentrio"/>
        </w:rPr>
        <w:commentReference w:id="192"/>
      </w:r>
      <w:r w:rsidRPr="00F2190F">
        <w:t xml:space="preserve"> </w:t>
      </w:r>
      <w:r>
        <w:t xml:space="preserve">e que trabalhem </w:t>
      </w:r>
      <w:r w:rsidRPr="00F2190F">
        <w:t>juntos para alcançar um único objetivo</w:t>
      </w:r>
      <w:r>
        <w:t xml:space="preserve"> (LIMA </w:t>
      </w:r>
      <w:r w:rsidRPr="00F2190F">
        <w:rPr>
          <w:i/>
          <w:iCs/>
        </w:rPr>
        <w:t>et al</w:t>
      </w:r>
      <w:r>
        <w:rPr>
          <w:i/>
          <w:iCs/>
        </w:rPr>
        <w:t>.</w:t>
      </w:r>
      <w:r>
        <w:t>, 2016)</w:t>
      </w:r>
      <w:r w:rsidRPr="00F2190F">
        <w:t xml:space="preserve">.  </w:t>
      </w:r>
    </w:p>
    <w:p w14:paraId="1CEC1C9D" w14:textId="77777777" w:rsidR="00430DF5" w:rsidRPr="002D4D15" w:rsidRDefault="00430DF5" w:rsidP="00425C6E">
      <w:pPr>
        <w:pStyle w:val="TF-TEXTO"/>
      </w:pPr>
      <w:r w:rsidRPr="00F2190F">
        <w:t xml:space="preserve">As ferramentas </w:t>
      </w:r>
      <w:r>
        <w:t>utilizadas n</w:t>
      </w:r>
      <w:r w:rsidRPr="00F2190F">
        <w:t xml:space="preserve">o desenvolvimento foram </w:t>
      </w:r>
      <w:r>
        <w:t xml:space="preserve">divididas em </w:t>
      </w:r>
      <w:proofErr w:type="spellStart"/>
      <w:r w:rsidRPr="00F2190F">
        <w:rPr>
          <w:i/>
          <w:iCs/>
        </w:rPr>
        <w:t>back-end</w:t>
      </w:r>
      <w:proofErr w:type="spellEnd"/>
      <w:r w:rsidRPr="00F2190F">
        <w:t xml:space="preserve"> e </w:t>
      </w:r>
      <w:r w:rsidRPr="00F2190F">
        <w:rPr>
          <w:i/>
          <w:iCs/>
        </w:rPr>
        <w:t>front-end</w:t>
      </w:r>
      <w:r w:rsidRPr="00F2190F">
        <w:t xml:space="preserve">. No </w:t>
      </w:r>
      <w:proofErr w:type="spellStart"/>
      <w:r w:rsidRPr="00F2190F">
        <w:rPr>
          <w:i/>
          <w:iCs/>
        </w:rPr>
        <w:t>back-end</w:t>
      </w:r>
      <w:proofErr w:type="spellEnd"/>
      <w:r w:rsidRPr="00F2190F">
        <w:t xml:space="preserve"> foi utilizada a ferramenta PHP como linguagem de programação com o auxílio do </w:t>
      </w:r>
      <w:r w:rsidRPr="00F2190F">
        <w:rPr>
          <w:i/>
          <w:iCs/>
        </w:rPr>
        <w:t>framework</w:t>
      </w:r>
      <w:r w:rsidRPr="00F2190F">
        <w:t xml:space="preserve"> </w:t>
      </w:r>
      <w:proofErr w:type="spellStart"/>
      <w:r w:rsidRPr="00F2190F">
        <w:t>cakePHP</w:t>
      </w:r>
      <w:proofErr w:type="spellEnd"/>
      <w:r>
        <w:t xml:space="preserve"> e como </w:t>
      </w:r>
      <w:r w:rsidRPr="00F2190F">
        <w:t xml:space="preserve">SGBD </w:t>
      </w:r>
      <w:r>
        <w:t xml:space="preserve">foi usado o </w:t>
      </w:r>
      <w:r w:rsidRPr="00F2190F">
        <w:t xml:space="preserve">MySQL. As ferramentas </w:t>
      </w:r>
      <w:r>
        <w:t xml:space="preserve">utilizando no processo de desenvolvimento do </w:t>
      </w:r>
      <w:r w:rsidRPr="00F2190F">
        <w:rPr>
          <w:i/>
          <w:iCs/>
        </w:rPr>
        <w:t>front-</w:t>
      </w:r>
      <w:proofErr w:type="spellStart"/>
      <w:r w:rsidRPr="00F2190F">
        <w:rPr>
          <w:i/>
          <w:iCs/>
        </w:rPr>
        <w:t>end</w:t>
      </w:r>
      <w:proofErr w:type="spellEnd"/>
      <w:r w:rsidRPr="00F2190F">
        <w:t xml:space="preserve"> foram HTML, CSS e </w:t>
      </w:r>
      <w:proofErr w:type="spellStart"/>
      <w:r w:rsidRPr="00F2190F">
        <w:t>Javascript</w:t>
      </w:r>
      <w:proofErr w:type="spellEnd"/>
      <w:r w:rsidRPr="00F2190F">
        <w:t xml:space="preserve">, com o </w:t>
      </w:r>
      <w:r w:rsidRPr="00F2190F">
        <w:rPr>
          <w:i/>
          <w:iCs/>
        </w:rPr>
        <w:t>framework</w:t>
      </w:r>
      <w:r w:rsidRPr="00F2190F">
        <w:t xml:space="preserve"> </w:t>
      </w:r>
      <w:proofErr w:type="spellStart"/>
      <w:r w:rsidRPr="00870D72">
        <w:t>Bootstrap</w:t>
      </w:r>
      <w:proofErr w:type="spellEnd"/>
      <w:r w:rsidRPr="00F2190F">
        <w:t xml:space="preserve"> para </w:t>
      </w:r>
      <w:r>
        <w:t>auxiliar</w:t>
      </w:r>
      <w:r w:rsidRPr="00F2190F">
        <w:t xml:space="preserve"> na construção das telas do sistema</w:t>
      </w:r>
      <w:r>
        <w:t xml:space="preserve"> (LIMA </w:t>
      </w:r>
      <w:r w:rsidRPr="002D4D15">
        <w:rPr>
          <w:i/>
          <w:iCs/>
        </w:rPr>
        <w:t>et al</w:t>
      </w:r>
      <w:r>
        <w:rPr>
          <w:i/>
          <w:iCs/>
        </w:rPr>
        <w:t>.</w:t>
      </w:r>
      <w:r>
        <w:t>, 2016)</w:t>
      </w:r>
      <w:r w:rsidRPr="002D4D15">
        <w:t xml:space="preserve">.  </w:t>
      </w:r>
    </w:p>
    <w:p w14:paraId="29126FCE" w14:textId="77777777" w:rsidR="00430DF5" w:rsidRPr="00F2190F" w:rsidRDefault="00430DF5" w:rsidP="00A44581">
      <w:pPr>
        <w:pStyle w:val="TF-TEXTO"/>
      </w:pPr>
      <w:r w:rsidRPr="00F2190F">
        <w:t>Os jogos on</w:t>
      </w:r>
      <w:r>
        <w:t>-</w:t>
      </w:r>
      <w:r w:rsidRPr="00F2190F">
        <w:t xml:space="preserve">line possuem diversos tipos de categoria, devido </w:t>
      </w:r>
      <w:r w:rsidRPr="006D1859">
        <w:rPr>
          <w:highlight w:val="yellow"/>
        </w:rPr>
        <w:t>a</w:t>
      </w:r>
      <w:r w:rsidRPr="00F2190F">
        <w:t xml:space="preserve"> sua valorização no mercado atual</w:t>
      </w:r>
      <w:r>
        <w:t xml:space="preserve">, contudo, </w:t>
      </w:r>
      <w:r w:rsidRPr="00F2190F">
        <w:t xml:space="preserve">duas dessas categorias merecem destaque que são os </w:t>
      </w:r>
      <w:proofErr w:type="spellStart"/>
      <w:r w:rsidRPr="00F2190F">
        <w:t>Massive</w:t>
      </w:r>
      <w:proofErr w:type="spellEnd"/>
      <w:r w:rsidRPr="00F2190F">
        <w:t xml:space="preserve"> </w:t>
      </w:r>
      <w:proofErr w:type="spellStart"/>
      <w:r w:rsidRPr="00F2190F">
        <w:t>Multiplayer</w:t>
      </w:r>
      <w:proofErr w:type="spellEnd"/>
      <w:r w:rsidRPr="00F2190F">
        <w:t xml:space="preserve"> Online Role </w:t>
      </w:r>
      <w:proofErr w:type="spellStart"/>
      <w:r w:rsidRPr="00F2190F">
        <w:t>Playing</w:t>
      </w:r>
      <w:proofErr w:type="spellEnd"/>
      <w:r w:rsidRPr="00F2190F">
        <w:t xml:space="preserve"> Game (</w:t>
      </w:r>
      <w:proofErr w:type="spellStart"/>
      <w:r w:rsidRPr="00F2190F">
        <w:t>MMORPG</w:t>
      </w:r>
      <w:r>
        <w:t>s</w:t>
      </w:r>
      <w:proofErr w:type="spellEnd"/>
      <w:r w:rsidRPr="00F2190F">
        <w:t xml:space="preserve">) e </w:t>
      </w:r>
      <w:proofErr w:type="spellStart"/>
      <w:r w:rsidRPr="00F2190F">
        <w:t>Multiplayer</w:t>
      </w:r>
      <w:proofErr w:type="spellEnd"/>
      <w:r w:rsidRPr="00F2190F">
        <w:t xml:space="preserve"> Online </w:t>
      </w:r>
      <w:proofErr w:type="spellStart"/>
      <w:r w:rsidRPr="00F2190F">
        <w:t>Battle</w:t>
      </w:r>
      <w:proofErr w:type="spellEnd"/>
      <w:r w:rsidRPr="00F2190F">
        <w:t xml:space="preserve"> Arena (</w:t>
      </w:r>
      <w:proofErr w:type="spellStart"/>
      <w:r w:rsidRPr="00F2190F">
        <w:t>MOBAs</w:t>
      </w:r>
      <w:proofErr w:type="spellEnd"/>
      <w:r w:rsidRPr="00F2190F">
        <w:t>). Para participar de eventos dentro dessas categorias na maioria das vezes os jogadores se agrupam formando equipe</w:t>
      </w:r>
      <w:r>
        <w:t>,</w:t>
      </w:r>
      <w:r w:rsidRPr="00F2190F">
        <w:t xml:space="preserve"> </w:t>
      </w:r>
      <w:r>
        <w:t xml:space="preserve">na qual </w:t>
      </w:r>
      <w:r w:rsidRPr="00F2190F">
        <w:t xml:space="preserve">cada indivíduo </w:t>
      </w:r>
      <w:commentRangeStart w:id="193"/>
      <w:r w:rsidRPr="00F2190F">
        <w:t>d</w:t>
      </w:r>
      <w:r>
        <w:t xml:space="preserve">a equipe </w:t>
      </w:r>
      <w:commentRangeEnd w:id="193"/>
      <w:r>
        <w:rPr>
          <w:rStyle w:val="Refdecomentrio"/>
        </w:rPr>
        <w:commentReference w:id="193"/>
      </w:r>
      <w:r w:rsidRPr="00F2190F">
        <w:t xml:space="preserve">tem seu papel e sua atividade </w:t>
      </w:r>
      <w:r w:rsidRPr="008332B2">
        <w:rPr>
          <w:highlight w:val="yellow"/>
        </w:rPr>
        <w:t>especifica</w:t>
      </w:r>
      <w:r w:rsidRPr="00F2190F">
        <w:t xml:space="preserve">. Todos os jogadores da equipe trabalham de modo coordenado para ativar um objetivo que varia </w:t>
      </w:r>
      <w:r>
        <w:t xml:space="preserve">entre </w:t>
      </w:r>
      <w:r w:rsidRPr="00F2190F">
        <w:t>derrotar algum personagem do jogo ou até mesmo jogar contra uma equipe advers</w:t>
      </w:r>
      <w:r>
        <w:t>á</w:t>
      </w:r>
      <w:r w:rsidRPr="00F2190F">
        <w:t>ria.</w:t>
      </w:r>
    </w:p>
    <w:p w14:paraId="4357F13A" w14:textId="77777777" w:rsidR="00430DF5" w:rsidRPr="00F2190F" w:rsidRDefault="00430DF5" w:rsidP="00A44581">
      <w:pPr>
        <w:pStyle w:val="TF-TEXTO"/>
      </w:pPr>
      <w:r w:rsidRPr="00F2190F">
        <w:t>Para utilizar o sistema</w:t>
      </w:r>
      <w:commentRangeStart w:id="194"/>
      <w:r w:rsidRPr="00F2190F">
        <w:t xml:space="preserve"> </w:t>
      </w:r>
      <w:commentRangeEnd w:id="194"/>
      <w:r>
        <w:rPr>
          <w:rStyle w:val="Refdecomentrio"/>
        </w:rPr>
        <w:commentReference w:id="194"/>
      </w:r>
      <w:r w:rsidRPr="00F2190F">
        <w:t>primeiro o usuário precisa selecionar o jogo de sua preferência</w:t>
      </w:r>
      <w:commentRangeStart w:id="195"/>
      <w:r w:rsidRPr="00F2190F">
        <w:t>,</w:t>
      </w:r>
      <w:commentRangeEnd w:id="195"/>
      <w:r>
        <w:rPr>
          <w:rStyle w:val="Refdecomentrio"/>
        </w:rPr>
        <w:commentReference w:id="195"/>
      </w:r>
      <w:r w:rsidRPr="00F2190F">
        <w:t xml:space="preserve"> com o jogo selecionado são exibidas as equipes que estão </w:t>
      </w:r>
      <w:r w:rsidRPr="00F22BC0">
        <w:t>à</w:t>
      </w:r>
      <w:r w:rsidRPr="00F2190F">
        <w:t xml:space="preserve"> disposição para o usuário entrar</w:t>
      </w:r>
      <w:commentRangeStart w:id="196"/>
      <w:r w:rsidRPr="00F2190F">
        <w:t>,</w:t>
      </w:r>
      <w:commentRangeEnd w:id="196"/>
      <w:r>
        <w:rPr>
          <w:rStyle w:val="Refdecomentrio"/>
        </w:rPr>
        <w:commentReference w:id="196"/>
      </w:r>
      <w:r w:rsidRPr="00F2190F">
        <w:t xml:space="preserve"> caso não achar uma </w:t>
      </w:r>
      <w:r>
        <w:t xml:space="preserve">equipe </w:t>
      </w:r>
      <w:r w:rsidRPr="00F2190F">
        <w:t xml:space="preserve">de sua </w:t>
      </w:r>
      <w:r w:rsidRPr="00F22BC0">
        <w:t>preferência</w:t>
      </w:r>
      <w:r w:rsidRPr="00F2190F">
        <w:t xml:space="preserve"> é possível criar uma nova equipe que ficará </w:t>
      </w:r>
      <w:r w:rsidRPr="00F2190F">
        <w:lastRenderedPageBreak/>
        <w:t xml:space="preserve">vinculada ao jogo </w:t>
      </w:r>
      <w:r>
        <w:t>selecionado anteriormente</w:t>
      </w:r>
      <w:r w:rsidRPr="00F2190F">
        <w:t>. Com o jogo selecionado</w:t>
      </w:r>
      <w:commentRangeStart w:id="197"/>
      <w:r w:rsidRPr="00F2190F">
        <w:t xml:space="preserve"> </w:t>
      </w:r>
      <w:commentRangeEnd w:id="197"/>
      <w:r>
        <w:rPr>
          <w:rStyle w:val="Refdecomentrio"/>
        </w:rPr>
        <w:commentReference w:id="197"/>
      </w:r>
      <w:r w:rsidRPr="00F2190F">
        <w:t xml:space="preserve">o usuário é direcionado para a próxima tela </w:t>
      </w:r>
      <w:r>
        <w:t>na qual</w:t>
      </w:r>
      <w:r w:rsidRPr="00F2190F">
        <w:t xml:space="preserve"> são apresentadas </w:t>
      </w:r>
      <w:r w:rsidRPr="00201B29">
        <w:rPr>
          <w:highlight w:val="yellow"/>
        </w:rPr>
        <w:t>as equipes e a quantidade de membros de cada equipe</w:t>
      </w:r>
      <w:r w:rsidRPr="00F2190F">
        <w:t xml:space="preserve">. Caso o usuário deseje saber mais a respeito da equipe ele pode abrir uma aba especifica da equipe </w:t>
      </w:r>
      <w:r>
        <w:t xml:space="preserve">na qual </w:t>
      </w:r>
      <w:r w:rsidRPr="00F2190F">
        <w:t xml:space="preserve">são apresentados os participantes da </w:t>
      </w:r>
      <w:commentRangeStart w:id="198"/>
      <w:r w:rsidRPr="00F2190F">
        <w:t xml:space="preserve">equipe </w:t>
      </w:r>
      <w:commentRangeEnd w:id="198"/>
      <w:r>
        <w:rPr>
          <w:rStyle w:val="Refdecomentrio"/>
        </w:rPr>
        <w:commentReference w:id="198"/>
      </w:r>
      <w:r w:rsidRPr="00F2190F">
        <w:t>e também pode ser feita a solicitação para participar do grupo</w:t>
      </w:r>
      <w:r>
        <w:t>. A</w:t>
      </w:r>
      <w:r w:rsidRPr="00F2190F">
        <w:t>pós a liberação do líder da equipe o usuário tem acesso as demais informações dos membros.</w:t>
      </w:r>
    </w:p>
    <w:p w14:paraId="1FCE0B2C" w14:textId="77777777" w:rsidR="00430DF5" w:rsidRDefault="00430DF5" w:rsidP="00A44581">
      <w:pPr>
        <w:pStyle w:val="TF-TEXTO"/>
      </w:pPr>
      <w:r w:rsidRPr="00F2190F">
        <w:t>Após a realização do evento com sua equipe cada membro vai criando a sua reputação individual</w:t>
      </w:r>
      <w:r>
        <w:t>,</w:t>
      </w:r>
      <w:r w:rsidRPr="00F2190F">
        <w:t xml:space="preserve"> que funciona de forma a armazenar o histórico do jogador e como ele se saiu na atividade individual que foi designada. Dessa forma os demais jogadores podem avaliar seu desempenho. Caso o usuário de alguma forma seja ofendido por algum outro jogador da sua equipe ou </w:t>
      </w:r>
      <w:r>
        <w:t xml:space="preserve">da equipe </w:t>
      </w:r>
      <w:r w:rsidRPr="00F2190F">
        <w:t>adversária</w:t>
      </w:r>
      <w:r>
        <w:t>,</w:t>
      </w:r>
      <w:r w:rsidRPr="00F2190F">
        <w:t xml:space="preserve"> ele pode utilizar a opção de </w:t>
      </w:r>
      <w:r w:rsidRPr="00425C6E">
        <w:t>denúncia</w:t>
      </w:r>
      <w:r>
        <w:t>,</w:t>
      </w:r>
      <w:r w:rsidRPr="00F2190F">
        <w:t xml:space="preserve"> </w:t>
      </w:r>
      <w:r>
        <w:t>gerando</w:t>
      </w:r>
      <w:r w:rsidRPr="00F2190F">
        <w:t xml:space="preserve"> uma punição ao jogador que tem algum conteúdo </w:t>
      </w:r>
      <w:commentRangeStart w:id="199"/>
      <w:r w:rsidRPr="00F2190F">
        <w:t>inapropriado</w:t>
      </w:r>
      <w:commentRangeEnd w:id="199"/>
      <w:r>
        <w:rPr>
          <w:rStyle w:val="Refdecomentrio"/>
        </w:rPr>
        <w:commentReference w:id="199"/>
      </w:r>
      <w:r w:rsidRPr="00F2190F">
        <w:t>.</w:t>
      </w:r>
    </w:p>
    <w:p w14:paraId="3E8F6D4D" w14:textId="77777777" w:rsidR="00430DF5" w:rsidRDefault="00430DF5" w:rsidP="00FA26AD">
      <w:pPr>
        <w:pStyle w:val="Ttulo1"/>
      </w:pPr>
      <w:r>
        <w:t>proposta</w:t>
      </w:r>
    </w:p>
    <w:p w14:paraId="1F610668" w14:textId="77777777" w:rsidR="00430DF5" w:rsidRPr="00394D43" w:rsidRDefault="00430DF5" w:rsidP="009F3689">
      <w:pPr>
        <w:pStyle w:val="TF-TEXTO"/>
      </w:pPr>
      <w:r w:rsidRPr="00394D43">
        <w:t>Nest</w:t>
      </w:r>
      <w:r>
        <w:t xml:space="preserve">a seção </w:t>
      </w:r>
      <w:r w:rsidRPr="00394D43">
        <w:t>serão apresentadas as justificativas para a realização do trabalho proposto</w:t>
      </w:r>
      <w:r>
        <w:t xml:space="preserve"> (subseção </w:t>
      </w:r>
      <w:commentRangeStart w:id="200"/>
      <w:r>
        <w:fldChar w:fldCharType="begin"/>
      </w:r>
      <w:r>
        <w:instrText xml:space="preserve"> REF _Ref52885764 \r \h </w:instrText>
      </w:r>
      <w:r>
        <w:fldChar w:fldCharType="separate"/>
      </w:r>
      <w:r>
        <w:rPr>
          <w:b/>
          <w:bCs/>
        </w:rPr>
        <w:t>Erro! Fonte de referência não encontrada.</w:t>
      </w:r>
      <w:r>
        <w:fldChar w:fldCharType="end"/>
      </w:r>
      <w:r>
        <w:t>)</w:t>
      </w:r>
      <w:commentRangeEnd w:id="200"/>
      <w:r>
        <w:rPr>
          <w:rStyle w:val="Refdecomentrio"/>
        </w:rPr>
        <w:commentReference w:id="200"/>
      </w:r>
      <w:r>
        <w:t>,</w:t>
      </w:r>
      <w:r w:rsidRPr="00394D43">
        <w:t xml:space="preserve"> bem como serão expostos os requisitos principais</w:t>
      </w:r>
      <w:r>
        <w:t xml:space="preserve"> (subseção </w:t>
      </w:r>
      <w:r>
        <w:fldChar w:fldCharType="begin"/>
      </w:r>
      <w:r>
        <w:instrText xml:space="preserve"> REF _Ref52885794 \r \h </w:instrText>
      </w:r>
      <w:r>
        <w:fldChar w:fldCharType="separate"/>
      </w:r>
      <w:r>
        <w:rPr>
          <w:b/>
          <w:bCs/>
        </w:rPr>
        <w:t>Erro! Fonte de referência não encontrada.</w:t>
      </w:r>
      <w:r>
        <w:fldChar w:fldCharType="end"/>
      </w:r>
      <w:r>
        <w:t>)</w:t>
      </w:r>
      <w:r w:rsidRPr="00394D43">
        <w:t>, finalizando com a metodologia e o cronograma planejado para o desenvolvimento do trabalho</w:t>
      </w:r>
      <w:r>
        <w:t xml:space="preserve"> (subseção </w:t>
      </w:r>
      <w:r>
        <w:fldChar w:fldCharType="begin"/>
      </w:r>
      <w:r>
        <w:instrText xml:space="preserve"> REF _Ref52885813 \r \h </w:instrText>
      </w:r>
      <w:r>
        <w:fldChar w:fldCharType="separate"/>
      </w:r>
      <w:r>
        <w:rPr>
          <w:b/>
          <w:bCs/>
        </w:rPr>
        <w:t>Erro! Fonte de referência não encontrada.</w:t>
      </w:r>
      <w:r>
        <w:fldChar w:fldCharType="end"/>
      </w:r>
      <w:r>
        <w:t>)</w:t>
      </w:r>
      <w:r w:rsidRPr="00394D43">
        <w:t>.</w:t>
      </w:r>
    </w:p>
    <w:p w14:paraId="683F78AE" w14:textId="77777777" w:rsidR="00430DF5" w:rsidRDefault="00430DF5" w:rsidP="00451B94">
      <w:pPr>
        <w:pStyle w:val="Ttulo2"/>
        <w:spacing w:after="120" w:line="240" w:lineRule="auto"/>
      </w:pPr>
      <w:r w:rsidDel="009F3689">
        <w:t xml:space="preserve"> </w:t>
      </w:r>
      <w:r>
        <w:t>JUSTIFICATIVA</w:t>
      </w:r>
    </w:p>
    <w:p w14:paraId="66058E30" w14:textId="77777777" w:rsidR="00430DF5" w:rsidRDefault="00430DF5" w:rsidP="00BE35DB">
      <w:pPr>
        <w:pStyle w:val="TF-TEXTO"/>
      </w:pPr>
      <w:r>
        <w:t xml:space="preserve">Nas seções </w:t>
      </w:r>
      <w:commentRangeStart w:id="201"/>
      <w:r>
        <w:fldChar w:fldCharType="begin"/>
      </w:r>
      <w:r>
        <w:instrText xml:space="preserve"> REF _Ref83321940 \r \h </w:instrText>
      </w:r>
      <w:r>
        <w:fldChar w:fldCharType="separate"/>
      </w:r>
      <w:r>
        <w:t>1</w:t>
      </w:r>
      <w:r>
        <w:fldChar w:fldCharType="end"/>
      </w:r>
      <w:r>
        <w:t xml:space="preserve"> e </w:t>
      </w:r>
      <w:r>
        <w:fldChar w:fldCharType="begin"/>
      </w:r>
      <w:r>
        <w:instrText xml:space="preserve"> REF _Ref83321948 \r \h </w:instrText>
      </w:r>
      <w:r>
        <w:fldChar w:fldCharType="separate"/>
      </w:r>
      <w:r>
        <w:t>2</w:t>
      </w:r>
      <w:r>
        <w:fldChar w:fldCharType="end"/>
      </w:r>
      <w:r>
        <w:t xml:space="preserve"> foram evidenciados a relevância do tema proposto</w:t>
      </w:r>
      <w:commentRangeEnd w:id="201"/>
      <w:r>
        <w:rPr>
          <w:rStyle w:val="Refdecomentrio"/>
        </w:rPr>
        <w:commentReference w:id="201"/>
      </w:r>
      <w:r>
        <w:t xml:space="preserve">. </w:t>
      </w:r>
      <w:r w:rsidRPr="000706D5">
        <w:t xml:space="preserve">Lima </w:t>
      </w:r>
      <w:r w:rsidRPr="000706D5">
        <w:rPr>
          <w:i/>
        </w:rPr>
        <w:t>et al.</w:t>
      </w:r>
      <w:r w:rsidRPr="000706D5">
        <w:t xml:space="preserve"> (2016)</w:t>
      </w:r>
      <w:r>
        <w:t xml:space="preserve"> afirmam que para ser bem-sucedido em um game on-line é preciso que aconteça a formação de equipe, os maiores desafios de jogos on-line de </w:t>
      </w:r>
      <w:proofErr w:type="spellStart"/>
      <w:r>
        <w:t>multiplayer</w:t>
      </w:r>
      <w:proofErr w:type="spellEnd"/>
      <w:r>
        <w:t xml:space="preserve"> só podem ser conquistados com a união e a colaboração dos jogadores estando em equipes ou em reunião de </w:t>
      </w:r>
      <w:commentRangeStart w:id="202"/>
      <w:r>
        <w:t>jogadores</w:t>
      </w:r>
      <w:commentRangeEnd w:id="202"/>
      <w:r>
        <w:rPr>
          <w:rStyle w:val="Refdecomentrio"/>
        </w:rPr>
        <w:commentReference w:id="202"/>
      </w:r>
      <w:r>
        <w:t xml:space="preserve">. Nesse sentido, </w:t>
      </w:r>
      <w:proofErr w:type="spellStart"/>
      <w:r w:rsidRPr="00F2190F">
        <w:rPr>
          <w:bCs/>
        </w:rPr>
        <w:t>Zucchi</w:t>
      </w:r>
      <w:proofErr w:type="spellEnd"/>
      <w:r w:rsidRPr="00F2190F">
        <w:rPr>
          <w:bCs/>
        </w:rPr>
        <w:t xml:space="preserve">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apresentam diferentes formas para buscar a união de pessoas por via de uma aplicação. No Quadro 1 é </w:t>
      </w:r>
      <w:r w:rsidRPr="00842298">
        <w:rPr>
          <w:highlight w:val="yellow"/>
        </w:rPr>
        <w:t>apresentando</w:t>
      </w:r>
      <w:r>
        <w:t xml:space="preserve"> um comparativo entre os trabalhos correlatos, de modo que as linhas representam características e as colunas os trabalhos correlatos que foram utilizados. </w:t>
      </w:r>
    </w:p>
    <w:p w14:paraId="7E2CC59D" w14:textId="77777777" w:rsidR="00430DF5" w:rsidRDefault="00430DF5" w:rsidP="00577E79">
      <w:pPr>
        <w:pStyle w:val="TF-LEGENDA"/>
      </w:pPr>
      <w:r>
        <w:lastRenderedPageBreak/>
        <w:t xml:space="preserve">Quadro </w:t>
      </w:r>
      <w:r>
        <w:rPr>
          <w:noProof/>
        </w:rPr>
        <w:fldChar w:fldCharType="begin"/>
      </w:r>
      <w:r>
        <w:rPr>
          <w:noProof/>
        </w:rPr>
        <w:instrText xml:space="preserve"> SEQ Quadro \* ARABIC </w:instrText>
      </w:r>
      <w:r>
        <w:rPr>
          <w:noProof/>
        </w:rPr>
        <w:fldChar w:fldCharType="separate"/>
      </w:r>
      <w:r>
        <w:rPr>
          <w:noProof/>
        </w:rPr>
        <w:t>1</w:t>
      </w:r>
      <w:r>
        <w:rPr>
          <w:noProof/>
        </w:rPr>
        <w:fldChar w:fldCharType="end"/>
      </w:r>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2"/>
        <w:gridCol w:w="1551"/>
        <w:gridCol w:w="1542"/>
        <w:gridCol w:w="1388"/>
      </w:tblGrid>
      <w:tr w:rsidR="00430DF5" w14:paraId="473ED1BB" w14:textId="77777777" w:rsidTr="00F2190F">
        <w:trPr>
          <w:trHeight w:val="441"/>
        </w:trPr>
        <w:tc>
          <w:tcPr>
            <w:tcW w:w="4536" w:type="dxa"/>
            <w:tcBorders>
              <w:tl2br w:val="single" w:sz="4" w:space="0" w:color="auto"/>
            </w:tcBorders>
            <w:shd w:val="clear" w:color="auto" w:fill="A6A6A6"/>
          </w:tcPr>
          <w:p w14:paraId="16A613BF" w14:textId="77777777" w:rsidR="00430DF5" w:rsidRPr="00F2190F" w:rsidRDefault="00430DF5" w:rsidP="00F2190F">
            <w:pPr>
              <w:pStyle w:val="TF-TEXTOQUADRO"/>
              <w:jc w:val="right"/>
              <w:rPr>
                <w:b/>
                <w:bCs/>
                <w:sz w:val="20"/>
              </w:rPr>
            </w:pPr>
            <w:r w:rsidRPr="00F2190F">
              <w:rPr>
                <w:b/>
                <w:bCs/>
                <w:sz w:val="20"/>
              </w:rPr>
              <w:t>Trabalhos Correlatos</w:t>
            </w:r>
          </w:p>
          <w:p w14:paraId="7C5035AA" w14:textId="77777777" w:rsidR="00430DF5" w:rsidRPr="00F2190F" w:rsidRDefault="00430DF5" w:rsidP="00F2190F">
            <w:pPr>
              <w:pStyle w:val="TF-TEXTOQUADRO"/>
              <w:jc w:val="both"/>
              <w:rPr>
                <w:b/>
                <w:bCs/>
                <w:sz w:val="20"/>
              </w:rPr>
            </w:pPr>
            <w:r w:rsidRPr="00F2190F">
              <w:rPr>
                <w:b/>
                <w:bCs/>
                <w:sz w:val="20"/>
              </w:rPr>
              <w:t>Características</w:t>
            </w:r>
          </w:p>
        </w:tc>
        <w:tc>
          <w:tcPr>
            <w:tcW w:w="1560" w:type="dxa"/>
            <w:shd w:val="clear" w:color="auto" w:fill="A6A6A6"/>
            <w:vAlign w:val="center"/>
          </w:tcPr>
          <w:p w14:paraId="2C27AC33" w14:textId="77777777" w:rsidR="00430DF5" w:rsidRPr="00F2190F" w:rsidRDefault="00430DF5" w:rsidP="001367E2">
            <w:pPr>
              <w:pStyle w:val="TF-TEXTOQUADRO"/>
              <w:jc w:val="center"/>
              <w:rPr>
                <w:b/>
                <w:bCs/>
                <w:sz w:val="20"/>
              </w:rPr>
            </w:pPr>
            <w:proofErr w:type="spellStart"/>
            <w:r w:rsidRPr="00F2190F">
              <w:rPr>
                <w:b/>
                <w:bCs/>
                <w:sz w:val="20"/>
              </w:rPr>
              <w:t>kevin</w:t>
            </w:r>
            <w:proofErr w:type="spellEnd"/>
          </w:p>
          <w:p w14:paraId="0905FAAB" w14:textId="77777777" w:rsidR="00430DF5" w:rsidRPr="00F2190F" w:rsidRDefault="00430DF5" w:rsidP="001367E2">
            <w:pPr>
              <w:pStyle w:val="TF-TEXTOQUADRO"/>
              <w:jc w:val="center"/>
              <w:rPr>
                <w:b/>
                <w:bCs/>
                <w:sz w:val="20"/>
              </w:rPr>
            </w:pPr>
            <w:proofErr w:type="spellStart"/>
            <w:r w:rsidRPr="00F2190F">
              <w:rPr>
                <w:b/>
                <w:bCs/>
                <w:sz w:val="20"/>
              </w:rPr>
              <w:t>Zucchi</w:t>
            </w:r>
            <w:proofErr w:type="spellEnd"/>
            <w:r w:rsidRPr="00F2190F">
              <w:rPr>
                <w:b/>
                <w:bCs/>
                <w:sz w:val="20"/>
              </w:rPr>
              <w:t xml:space="preserve"> (2018)</w:t>
            </w:r>
          </w:p>
        </w:tc>
        <w:tc>
          <w:tcPr>
            <w:tcW w:w="1559" w:type="dxa"/>
            <w:shd w:val="clear" w:color="auto" w:fill="A6A6A6"/>
            <w:vAlign w:val="center"/>
          </w:tcPr>
          <w:p w14:paraId="456E394E" w14:textId="77777777" w:rsidR="00430DF5" w:rsidRPr="00F2190F" w:rsidRDefault="00430DF5" w:rsidP="001367E2">
            <w:pPr>
              <w:pStyle w:val="TF-TEXTOQUADRO"/>
              <w:jc w:val="center"/>
              <w:rPr>
                <w:b/>
                <w:bCs/>
                <w:sz w:val="20"/>
              </w:rPr>
            </w:pPr>
            <w:proofErr w:type="spellStart"/>
            <w:r w:rsidRPr="00F2190F">
              <w:rPr>
                <w:b/>
                <w:bCs/>
                <w:sz w:val="20"/>
              </w:rPr>
              <w:t>Rank</w:t>
            </w:r>
            <w:proofErr w:type="spellEnd"/>
            <w:r w:rsidRPr="00F2190F">
              <w:rPr>
                <w:b/>
                <w:bCs/>
                <w:sz w:val="20"/>
              </w:rPr>
              <w:t xml:space="preserve"> Me </w:t>
            </w:r>
            <w:proofErr w:type="spellStart"/>
            <w:r w:rsidRPr="00F2190F">
              <w:rPr>
                <w:b/>
                <w:bCs/>
                <w:sz w:val="20"/>
              </w:rPr>
              <w:t>Up</w:t>
            </w:r>
            <w:proofErr w:type="spellEnd"/>
          </w:p>
          <w:p w14:paraId="30992E3E" w14:textId="77777777" w:rsidR="00430DF5" w:rsidRPr="00F2190F" w:rsidRDefault="00430DF5" w:rsidP="001367E2">
            <w:pPr>
              <w:pStyle w:val="TF-TEXTOQUADRO"/>
              <w:jc w:val="center"/>
              <w:rPr>
                <w:b/>
                <w:bCs/>
                <w:sz w:val="20"/>
              </w:rPr>
            </w:pPr>
            <w:r w:rsidRPr="00F2190F">
              <w:rPr>
                <w:b/>
                <w:bCs/>
                <w:sz w:val="20"/>
              </w:rPr>
              <w:t>(2018)</w:t>
            </w:r>
          </w:p>
        </w:tc>
        <w:tc>
          <w:tcPr>
            <w:tcW w:w="1390" w:type="dxa"/>
            <w:shd w:val="clear" w:color="auto" w:fill="A6A6A6"/>
            <w:vAlign w:val="center"/>
          </w:tcPr>
          <w:p w14:paraId="7F8FD03E" w14:textId="77777777" w:rsidR="00430DF5" w:rsidRPr="00F2190F" w:rsidRDefault="00430DF5" w:rsidP="00050BEA">
            <w:pPr>
              <w:pStyle w:val="TF-TEXTOQUADRO"/>
              <w:jc w:val="center"/>
              <w:rPr>
                <w:b/>
                <w:bCs/>
                <w:sz w:val="20"/>
              </w:rPr>
            </w:pPr>
            <w:proofErr w:type="spellStart"/>
            <w:r w:rsidRPr="00F2190F">
              <w:rPr>
                <w:b/>
                <w:bCs/>
                <w:sz w:val="20"/>
              </w:rPr>
              <w:t>TeamFinder</w:t>
            </w:r>
            <w:proofErr w:type="spellEnd"/>
          </w:p>
          <w:p w14:paraId="4B34E4EA" w14:textId="77777777" w:rsidR="00430DF5" w:rsidRPr="00F2190F" w:rsidRDefault="00430DF5" w:rsidP="00AA352B">
            <w:pPr>
              <w:pStyle w:val="TF-TEXTOQUADRO"/>
              <w:jc w:val="center"/>
              <w:rPr>
                <w:b/>
                <w:bCs/>
                <w:sz w:val="20"/>
              </w:rPr>
            </w:pPr>
            <w:r w:rsidRPr="00F2190F">
              <w:rPr>
                <w:b/>
                <w:bCs/>
                <w:sz w:val="20"/>
              </w:rPr>
              <w:t>(2016)</w:t>
            </w:r>
          </w:p>
        </w:tc>
      </w:tr>
      <w:tr w:rsidR="00430DF5" w14:paraId="7BC1DC65" w14:textId="77777777" w:rsidTr="00F2190F">
        <w:trPr>
          <w:trHeight w:val="108"/>
        </w:trPr>
        <w:tc>
          <w:tcPr>
            <w:tcW w:w="4536" w:type="dxa"/>
            <w:shd w:val="clear" w:color="auto" w:fill="auto"/>
          </w:tcPr>
          <w:p w14:paraId="5000BBEA" w14:textId="77777777" w:rsidR="00430DF5" w:rsidRPr="00F2190F" w:rsidRDefault="00430DF5" w:rsidP="00381245">
            <w:pPr>
              <w:pStyle w:val="TF-TEXTOQUADRO"/>
              <w:rPr>
                <w:sz w:val="20"/>
              </w:rPr>
            </w:pPr>
            <w:r w:rsidRPr="00F2190F">
              <w:rPr>
                <w:sz w:val="20"/>
              </w:rPr>
              <w:t>Construído com base no M3C</w:t>
            </w:r>
          </w:p>
        </w:tc>
        <w:tc>
          <w:tcPr>
            <w:tcW w:w="1560" w:type="dxa"/>
            <w:shd w:val="clear" w:color="auto" w:fill="auto"/>
            <w:vAlign w:val="center"/>
          </w:tcPr>
          <w:p w14:paraId="4735D6B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77A70EF"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2F4B6DD9" w14:textId="77777777" w:rsidR="00430DF5" w:rsidRPr="00F2190F" w:rsidRDefault="00430DF5" w:rsidP="00381245">
            <w:pPr>
              <w:pStyle w:val="TF-TEXTOQUADRO"/>
              <w:jc w:val="center"/>
              <w:rPr>
                <w:sz w:val="20"/>
              </w:rPr>
            </w:pPr>
            <w:r w:rsidRPr="00F2190F">
              <w:rPr>
                <w:color w:val="FF0000"/>
                <w:sz w:val="20"/>
              </w:rPr>
              <w:t>X</w:t>
            </w:r>
          </w:p>
        </w:tc>
      </w:tr>
      <w:tr w:rsidR="00430DF5" w14:paraId="79EA0DB2" w14:textId="77777777" w:rsidTr="00F2190F">
        <w:tc>
          <w:tcPr>
            <w:tcW w:w="4536" w:type="dxa"/>
            <w:shd w:val="clear" w:color="auto" w:fill="auto"/>
          </w:tcPr>
          <w:p w14:paraId="5731023B" w14:textId="77777777" w:rsidR="00430DF5" w:rsidRPr="00F2190F" w:rsidRDefault="00430DF5" w:rsidP="00381245">
            <w:pPr>
              <w:pStyle w:val="TF-TEXTOQUADRO"/>
              <w:rPr>
                <w:sz w:val="20"/>
              </w:rPr>
            </w:pPr>
            <w:r w:rsidRPr="00F2190F">
              <w:rPr>
                <w:sz w:val="20"/>
              </w:rPr>
              <w:t>Jogos on-line</w:t>
            </w:r>
          </w:p>
        </w:tc>
        <w:tc>
          <w:tcPr>
            <w:tcW w:w="1560" w:type="dxa"/>
            <w:shd w:val="clear" w:color="auto" w:fill="auto"/>
            <w:vAlign w:val="center"/>
          </w:tcPr>
          <w:p w14:paraId="0E2F6EDF" w14:textId="77777777" w:rsidR="00430DF5" w:rsidRPr="00F2190F" w:rsidRDefault="00430DF5" w:rsidP="00381245">
            <w:pPr>
              <w:pStyle w:val="TF-TEXTOQUADRO"/>
              <w:jc w:val="center"/>
              <w:rPr>
                <w:color w:val="FF0000"/>
                <w:sz w:val="20"/>
              </w:rPr>
            </w:pPr>
            <w:r w:rsidRPr="00F2190F">
              <w:rPr>
                <w:color w:val="FF0000"/>
                <w:sz w:val="20"/>
              </w:rPr>
              <w:t>X</w:t>
            </w:r>
          </w:p>
        </w:tc>
        <w:tc>
          <w:tcPr>
            <w:tcW w:w="1559" w:type="dxa"/>
            <w:shd w:val="clear" w:color="auto" w:fill="auto"/>
            <w:vAlign w:val="center"/>
          </w:tcPr>
          <w:p w14:paraId="4CBD27E5"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0FB04F97"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366DB1F2" w14:textId="77777777" w:rsidTr="00F2190F">
        <w:tc>
          <w:tcPr>
            <w:tcW w:w="4536" w:type="dxa"/>
            <w:shd w:val="clear" w:color="auto" w:fill="auto"/>
          </w:tcPr>
          <w:p w14:paraId="231C6E8F" w14:textId="77777777" w:rsidR="00430DF5" w:rsidRPr="00F2190F" w:rsidRDefault="00430DF5" w:rsidP="00381245">
            <w:pPr>
              <w:pStyle w:val="TF-TEXTOQUADRO"/>
              <w:rPr>
                <w:sz w:val="20"/>
              </w:rPr>
            </w:pPr>
            <w:r w:rsidRPr="00F2190F">
              <w:rPr>
                <w:sz w:val="20"/>
              </w:rPr>
              <w:t>Coordenação de equipes (Coordenação)</w:t>
            </w:r>
          </w:p>
        </w:tc>
        <w:tc>
          <w:tcPr>
            <w:tcW w:w="1560" w:type="dxa"/>
            <w:shd w:val="clear" w:color="auto" w:fill="auto"/>
            <w:vAlign w:val="center"/>
          </w:tcPr>
          <w:p w14:paraId="14CA3865"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2CE2495E"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00256A5A"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35B395F4" w14:textId="77777777" w:rsidTr="00F2190F">
        <w:tc>
          <w:tcPr>
            <w:tcW w:w="4536" w:type="dxa"/>
            <w:shd w:val="clear" w:color="auto" w:fill="auto"/>
          </w:tcPr>
          <w:p w14:paraId="2950740C" w14:textId="77777777" w:rsidR="00430DF5" w:rsidRPr="00F2190F" w:rsidRDefault="00430DF5" w:rsidP="00381245">
            <w:pPr>
              <w:pStyle w:val="TF-TEXTOQUADRO"/>
              <w:rPr>
                <w:sz w:val="20"/>
              </w:rPr>
            </w:pPr>
            <w:r w:rsidRPr="00F2190F">
              <w:rPr>
                <w:sz w:val="20"/>
              </w:rPr>
              <w:t>Envio de notificação para participar da equipe (Comunicação)</w:t>
            </w:r>
          </w:p>
        </w:tc>
        <w:tc>
          <w:tcPr>
            <w:tcW w:w="1560" w:type="dxa"/>
            <w:shd w:val="clear" w:color="auto" w:fill="auto"/>
            <w:vAlign w:val="center"/>
          </w:tcPr>
          <w:p w14:paraId="0E80BE2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7C0B0D04"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4EFF5D85" w14:textId="77777777" w:rsidR="00430DF5" w:rsidRPr="00F2190F" w:rsidRDefault="00430DF5" w:rsidP="00381245">
            <w:pPr>
              <w:pStyle w:val="TF-TEXTOQUADRO"/>
              <w:jc w:val="center"/>
              <w:rPr>
                <w:sz w:val="20"/>
              </w:rPr>
            </w:pPr>
            <w:r w:rsidRPr="00F2190F">
              <w:rPr>
                <w:color w:val="FF0000"/>
                <w:sz w:val="20"/>
              </w:rPr>
              <w:t>X</w:t>
            </w:r>
          </w:p>
        </w:tc>
      </w:tr>
      <w:tr w:rsidR="00430DF5" w14:paraId="5DF3710D" w14:textId="77777777" w:rsidTr="00F2190F">
        <w:tc>
          <w:tcPr>
            <w:tcW w:w="4536" w:type="dxa"/>
            <w:shd w:val="clear" w:color="auto" w:fill="auto"/>
          </w:tcPr>
          <w:p w14:paraId="458C74ED" w14:textId="77777777" w:rsidR="00430DF5" w:rsidRPr="00F2190F" w:rsidRDefault="00430DF5" w:rsidP="00381245">
            <w:pPr>
              <w:pStyle w:val="TF-TEXTOQUADRO"/>
              <w:rPr>
                <w:sz w:val="20"/>
              </w:rPr>
            </w:pPr>
            <w:r w:rsidRPr="00F2190F">
              <w:rPr>
                <w:sz w:val="20"/>
              </w:rPr>
              <w:t>Agendamento de compromissos</w:t>
            </w:r>
          </w:p>
        </w:tc>
        <w:tc>
          <w:tcPr>
            <w:tcW w:w="1560" w:type="dxa"/>
            <w:shd w:val="clear" w:color="auto" w:fill="auto"/>
            <w:vAlign w:val="center"/>
          </w:tcPr>
          <w:p w14:paraId="386E8649"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03225E5D"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588ABFF8" w14:textId="77777777" w:rsidR="00430DF5" w:rsidRPr="00F2190F" w:rsidRDefault="00430DF5" w:rsidP="00381245">
            <w:pPr>
              <w:pStyle w:val="TF-TEXTOQUADRO"/>
              <w:jc w:val="center"/>
              <w:rPr>
                <w:sz w:val="20"/>
              </w:rPr>
            </w:pPr>
            <w:r w:rsidRPr="00F2190F">
              <w:rPr>
                <w:color w:val="FF0000"/>
                <w:sz w:val="20"/>
              </w:rPr>
              <w:t>X</w:t>
            </w:r>
          </w:p>
        </w:tc>
      </w:tr>
      <w:tr w:rsidR="00430DF5" w14:paraId="5D9112A8" w14:textId="77777777" w:rsidTr="00F2190F">
        <w:tc>
          <w:tcPr>
            <w:tcW w:w="4536" w:type="dxa"/>
            <w:shd w:val="clear" w:color="auto" w:fill="auto"/>
          </w:tcPr>
          <w:p w14:paraId="5F44D60A" w14:textId="77777777" w:rsidR="00430DF5" w:rsidRPr="00F2190F" w:rsidRDefault="00430DF5" w:rsidP="00381245">
            <w:pPr>
              <w:pStyle w:val="TF-TEXTOQUADRO"/>
              <w:rPr>
                <w:sz w:val="20"/>
              </w:rPr>
            </w:pPr>
            <w:r w:rsidRPr="00F2190F">
              <w:rPr>
                <w:sz w:val="20"/>
              </w:rPr>
              <w:t>Escolher os participantes</w:t>
            </w:r>
          </w:p>
        </w:tc>
        <w:tc>
          <w:tcPr>
            <w:tcW w:w="1560" w:type="dxa"/>
            <w:shd w:val="clear" w:color="auto" w:fill="auto"/>
            <w:vAlign w:val="center"/>
          </w:tcPr>
          <w:p w14:paraId="6ED4210F"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559" w:type="dxa"/>
            <w:shd w:val="clear" w:color="auto" w:fill="auto"/>
            <w:vAlign w:val="center"/>
          </w:tcPr>
          <w:p w14:paraId="5B053E13"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c>
          <w:tcPr>
            <w:tcW w:w="1390" w:type="dxa"/>
            <w:shd w:val="clear" w:color="auto" w:fill="auto"/>
            <w:vAlign w:val="center"/>
          </w:tcPr>
          <w:p w14:paraId="732B4208" w14:textId="77777777" w:rsidR="00430DF5" w:rsidRPr="00F2190F" w:rsidRDefault="00430DF5" w:rsidP="00381245">
            <w:pPr>
              <w:pStyle w:val="TF-TEXTOQUADRO"/>
              <w:jc w:val="center"/>
              <w:rPr>
                <w:sz w:val="20"/>
              </w:rPr>
            </w:pPr>
            <w:r w:rsidRPr="00670CE5">
              <w:rPr>
                <w:rFonts w:ascii="Segoe UI Symbol" w:hAnsi="Segoe UI Symbol" w:cs="Segoe UI Symbol"/>
                <w:color w:val="00B050"/>
                <w:sz w:val="20"/>
              </w:rPr>
              <w:t>✓</w:t>
            </w:r>
          </w:p>
        </w:tc>
      </w:tr>
      <w:tr w:rsidR="00430DF5" w14:paraId="172AB4B2" w14:textId="77777777" w:rsidTr="00F2190F">
        <w:tc>
          <w:tcPr>
            <w:tcW w:w="4536" w:type="dxa"/>
            <w:shd w:val="clear" w:color="auto" w:fill="auto"/>
          </w:tcPr>
          <w:p w14:paraId="2185AAA6" w14:textId="77777777" w:rsidR="00430DF5" w:rsidRPr="00F2190F" w:rsidRDefault="00430DF5" w:rsidP="00381245">
            <w:pPr>
              <w:pStyle w:val="TF-TEXTOQUADRO"/>
              <w:rPr>
                <w:sz w:val="20"/>
              </w:rPr>
            </w:pPr>
            <w:r w:rsidRPr="00F2190F">
              <w:rPr>
                <w:sz w:val="20"/>
              </w:rPr>
              <w:t>Método de avaliação</w:t>
            </w:r>
          </w:p>
        </w:tc>
        <w:tc>
          <w:tcPr>
            <w:tcW w:w="1560" w:type="dxa"/>
            <w:shd w:val="clear" w:color="auto" w:fill="auto"/>
            <w:vAlign w:val="center"/>
          </w:tcPr>
          <w:p w14:paraId="1FF06033" w14:textId="77777777" w:rsidR="00430DF5" w:rsidRPr="00F2190F" w:rsidRDefault="00430DF5" w:rsidP="00381245">
            <w:pPr>
              <w:pStyle w:val="TF-TEXTOQUADRO"/>
              <w:jc w:val="center"/>
              <w:rPr>
                <w:sz w:val="20"/>
              </w:rPr>
            </w:pPr>
            <w:proofErr w:type="spellStart"/>
            <w:r w:rsidRPr="00F2190F">
              <w:rPr>
                <w:sz w:val="20"/>
              </w:rPr>
              <w:t>RURUCAg</w:t>
            </w:r>
            <w:proofErr w:type="spellEnd"/>
          </w:p>
        </w:tc>
        <w:tc>
          <w:tcPr>
            <w:tcW w:w="1559" w:type="dxa"/>
            <w:shd w:val="clear" w:color="auto" w:fill="auto"/>
            <w:vAlign w:val="center"/>
          </w:tcPr>
          <w:p w14:paraId="63A7395A" w14:textId="77777777" w:rsidR="00430DF5" w:rsidRPr="00F2190F" w:rsidRDefault="00430DF5" w:rsidP="00381245">
            <w:pPr>
              <w:pStyle w:val="TF-TEXTOQUADRO"/>
              <w:jc w:val="center"/>
              <w:rPr>
                <w:sz w:val="20"/>
              </w:rPr>
            </w:pPr>
            <w:r w:rsidRPr="00F2190F">
              <w:rPr>
                <w:color w:val="FF0000"/>
                <w:sz w:val="20"/>
              </w:rPr>
              <w:t>X</w:t>
            </w:r>
          </w:p>
        </w:tc>
        <w:tc>
          <w:tcPr>
            <w:tcW w:w="1390" w:type="dxa"/>
            <w:shd w:val="clear" w:color="auto" w:fill="auto"/>
            <w:vAlign w:val="center"/>
          </w:tcPr>
          <w:p w14:paraId="21500DB6" w14:textId="77777777" w:rsidR="00430DF5" w:rsidRPr="00F2190F" w:rsidRDefault="00430DF5" w:rsidP="00381245">
            <w:pPr>
              <w:pStyle w:val="TF-TEXTOQUADRO"/>
              <w:jc w:val="center"/>
              <w:rPr>
                <w:sz w:val="20"/>
              </w:rPr>
            </w:pPr>
            <w:r w:rsidRPr="00F2190F">
              <w:rPr>
                <w:color w:val="FF0000"/>
                <w:sz w:val="20"/>
              </w:rPr>
              <w:t>X</w:t>
            </w:r>
          </w:p>
        </w:tc>
      </w:tr>
    </w:tbl>
    <w:p w14:paraId="5C62BF45" w14:textId="77777777" w:rsidR="00430DF5" w:rsidRDefault="00430DF5" w:rsidP="00577E79">
      <w:pPr>
        <w:pStyle w:val="TF-FONTE"/>
      </w:pPr>
      <w:r>
        <w:t>Fonte: elaborado pelo autor.</w:t>
      </w:r>
    </w:p>
    <w:p w14:paraId="53509328" w14:textId="77777777" w:rsidR="00430DF5" w:rsidRPr="005E40DD" w:rsidRDefault="00430DF5" w:rsidP="00CF6917">
      <w:pPr>
        <w:pStyle w:val="TF-TEXTO"/>
      </w:pPr>
      <w:r>
        <w:t xml:space="preserve">Conforme demonstrado no Quadro 1, pode-se analisar que </w:t>
      </w:r>
      <w:proofErr w:type="spellStart"/>
      <w:r w:rsidRPr="000706D5">
        <w:rPr>
          <w:bCs/>
        </w:rPr>
        <w:t>Zucchi</w:t>
      </w:r>
      <w:proofErr w:type="spellEnd"/>
      <w:r w:rsidRPr="000706D5">
        <w:rPr>
          <w:bCs/>
        </w:rPr>
        <w:t xml:space="preserve"> (2018)</w:t>
      </w:r>
      <w:r>
        <w:rPr>
          <w:b/>
          <w:bCs/>
        </w:rPr>
        <w:t xml:space="preserve">, </w:t>
      </w:r>
      <w:r w:rsidRPr="00E402E8">
        <w:t xml:space="preserve">Alcântara </w:t>
      </w:r>
      <w:r w:rsidRPr="000706D5">
        <w:rPr>
          <w:i/>
          <w:iCs/>
        </w:rPr>
        <w:t>et al.</w:t>
      </w:r>
      <w:r w:rsidRPr="00E402E8">
        <w:t xml:space="preserve"> (2018)</w:t>
      </w:r>
      <w:r>
        <w:t xml:space="preserve"> e Lima </w:t>
      </w:r>
      <w:r w:rsidRPr="000706D5">
        <w:rPr>
          <w:i/>
          <w:iCs/>
        </w:rPr>
        <w:t>et al.</w:t>
      </w:r>
      <w:r>
        <w:t xml:space="preserve"> (2016) possuem objetivos similares sobre o assunto de Coordenação de equipes e a escolha de participantes para equipes. Essas características foram identificadas nos três correlatos, sendo consideradas peças importantes para alcançar os objetivos. Essas características são importantes para que seja possível desenvolver a Coordenação entre indivíduos em busca de um objetivo em comum. Alcântara</w:t>
      </w:r>
      <w:r w:rsidRPr="00E402E8">
        <w:t xml:space="preserve"> </w:t>
      </w:r>
      <w:r w:rsidRPr="000706D5">
        <w:rPr>
          <w:i/>
          <w:iCs/>
        </w:rPr>
        <w:t>et al.</w:t>
      </w:r>
      <w:r w:rsidRPr="00E402E8">
        <w:t xml:space="preserve"> (2018)</w:t>
      </w:r>
      <w:r>
        <w:t xml:space="preserve"> e Lima </w:t>
      </w:r>
      <w:r w:rsidRPr="000706D5">
        <w:rPr>
          <w:i/>
          <w:iCs/>
        </w:rPr>
        <w:t>et al.</w:t>
      </w:r>
      <w:r>
        <w:t xml:space="preserve"> (2016) utilizam um sistema para jogos on-line, pois foi destacado o aumento de jogadores que a indústria de jogos possui e a variação das características de pessoas que </w:t>
      </w:r>
      <w:r w:rsidRPr="00043339">
        <w:rPr>
          <w:highlight w:val="yellow"/>
        </w:rPr>
        <w:t>tem</w:t>
      </w:r>
      <w:r>
        <w:t xml:space="preserve"> acesso aos jogos. </w:t>
      </w:r>
      <w:proofErr w:type="spellStart"/>
      <w:r w:rsidRPr="000706D5">
        <w:rPr>
          <w:bCs/>
        </w:rPr>
        <w:t>Zucchi</w:t>
      </w:r>
      <w:proofErr w:type="spellEnd"/>
      <w:r w:rsidRPr="000706D5">
        <w:rPr>
          <w:bCs/>
        </w:rPr>
        <w:t xml:space="preserve"> (2018)</w:t>
      </w:r>
      <w:r>
        <w:rPr>
          <w:bCs/>
        </w:rPr>
        <w:t xml:space="preserve"> por outro lado tem como seu ponto principal a construção de equipes para práticas esportivas.</w:t>
      </w:r>
    </w:p>
    <w:p w14:paraId="552A3E3F" w14:textId="77777777" w:rsidR="00430DF5" w:rsidRDefault="00430DF5" w:rsidP="00F2190F">
      <w:pPr>
        <w:pStyle w:val="TF-TEXTO"/>
        <w:rPr>
          <w:bCs/>
        </w:rPr>
      </w:pPr>
      <w:r>
        <w:t xml:space="preserve">A utilização Modelo 3C de Colaboração (M3C), do Método de avaliação de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xml:space="preserve">) e do envio de notificação quando um participante é escolhido para um time se deu somente por parte de </w:t>
      </w:r>
      <w:proofErr w:type="spellStart"/>
      <w:r w:rsidRPr="000706D5">
        <w:rPr>
          <w:bCs/>
        </w:rPr>
        <w:t>Zucchi</w:t>
      </w:r>
      <w:proofErr w:type="spellEnd"/>
      <w:r w:rsidRPr="000706D5">
        <w:rPr>
          <w:bCs/>
        </w:rPr>
        <w:t xml:space="preserve"> (2018)</w:t>
      </w:r>
      <w:r>
        <w:rPr>
          <w:bCs/>
        </w:rPr>
        <w:t xml:space="preserve">. </w:t>
      </w:r>
      <w:proofErr w:type="spellStart"/>
      <w:r w:rsidRPr="000706D5">
        <w:rPr>
          <w:bCs/>
        </w:rPr>
        <w:t>Zucchi</w:t>
      </w:r>
      <w:proofErr w:type="spellEnd"/>
      <w:r w:rsidRPr="000706D5">
        <w:rPr>
          <w:bCs/>
        </w:rPr>
        <w:t xml:space="preserve"> (2018)</w:t>
      </w:r>
      <w:r>
        <w:rPr>
          <w:bCs/>
        </w:rPr>
        <w:t xml:space="preserve"> ainda se destaca pelo envio</w:t>
      </w:r>
      <w:r w:rsidRPr="00670CE5">
        <w:rPr>
          <w:bCs/>
        </w:rPr>
        <w:t xml:space="preserve"> de notificação para participar da equipe</w:t>
      </w:r>
      <w:r>
        <w:rPr>
          <w:bCs/>
        </w:rPr>
        <w:t xml:space="preserve">, propiciando a </w:t>
      </w:r>
      <w:r w:rsidRPr="00670CE5">
        <w:rPr>
          <w:bCs/>
        </w:rPr>
        <w:t>Comunicação</w:t>
      </w:r>
      <w:r>
        <w:rPr>
          <w:bCs/>
        </w:rPr>
        <w:t xml:space="preserve"> e o a</w:t>
      </w:r>
      <w:r w:rsidRPr="00670CE5">
        <w:rPr>
          <w:bCs/>
        </w:rPr>
        <w:t>gendamento de compromissos</w:t>
      </w:r>
      <w:r>
        <w:rPr>
          <w:bCs/>
        </w:rPr>
        <w:t>. O agendamento de compromisso é essencial pois é preciso determinar o local onde vai ser realizada a atividade e também a hora e data.</w:t>
      </w:r>
    </w:p>
    <w:p w14:paraId="50A2D31F" w14:textId="77777777" w:rsidR="00430DF5" w:rsidRDefault="00430DF5" w:rsidP="00F2190F">
      <w:pPr>
        <w:pStyle w:val="TF-TEXTO"/>
        <w:ind w:firstLine="0"/>
        <w:rPr>
          <w:bCs/>
        </w:rPr>
      </w:pPr>
      <w:r>
        <w:rPr>
          <w:bCs/>
        </w:rPr>
        <w:tab/>
        <w:t xml:space="preserve">Com base nestas características, tal como apresentado no Quadro 1, pode-se avaliar que o trabalho proposto é relevante por conectar as pessoas que tem como objetivo atividades em jogos on-line e necessitam de uma equipe. Cabe destacar ainda, a parte de agendamento de compromissos para que todos possam estar disponíveis em um horário pré-definido, realizando  o evento que foi proposto. Além disso, como será possível escolher o jogo que deseja, o trabalho proposto visa abranger um grande nicho de pessoas de diferentes idades para trabalhar em conjunto em um </w:t>
      </w:r>
      <w:commentRangeStart w:id="203"/>
      <w:r>
        <w:rPr>
          <w:bCs/>
        </w:rPr>
        <w:t>propósito</w:t>
      </w:r>
      <w:commentRangeEnd w:id="203"/>
      <w:r>
        <w:rPr>
          <w:rStyle w:val="Refdecomentrio"/>
        </w:rPr>
        <w:commentReference w:id="203"/>
      </w:r>
      <w:r>
        <w:rPr>
          <w:bCs/>
        </w:rPr>
        <w:t>.</w:t>
      </w:r>
    </w:p>
    <w:p w14:paraId="118A3D1B" w14:textId="77777777" w:rsidR="00430DF5" w:rsidRDefault="00430DF5" w:rsidP="00F2190F">
      <w:pPr>
        <w:pStyle w:val="TF-TEXTO"/>
        <w:rPr>
          <w:bCs/>
        </w:rPr>
      </w:pPr>
      <w:r>
        <w:rPr>
          <w:bCs/>
        </w:rPr>
        <w:t>A proposta trará como contribuição</w:t>
      </w:r>
      <w:r w:rsidRPr="002817F0">
        <w:rPr>
          <w:bCs/>
        </w:rPr>
        <w:t xml:space="preserve"> social,</w:t>
      </w:r>
      <w:r>
        <w:rPr>
          <w:bCs/>
        </w:rPr>
        <w:t xml:space="preserve"> um</w:t>
      </w:r>
      <w:r w:rsidRPr="002817F0">
        <w:rPr>
          <w:bCs/>
        </w:rPr>
        <w:t>a maior agilidade ao gerenciar eventos que são a respeito de jogos on</w:t>
      </w:r>
      <w:r>
        <w:rPr>
          <w:bCs/>
        </w:rPr>
        <w:t>-</w:t>
      </w:r>
      <w:r w:rsidRPr="002817F0">
        <w:rPr>
          <w:bCs/>
        </w:rPr>
        <w:t>line</w:t>
      </w:r>
      <w:r>
        <w:rPr>
          <w:bCs/>
        </w:rPr>
        <w:t>,</w:t>
      </w:r>
      <w:r w:rsidRPr="002817F0">
        <w:rPr>
          <w:bCs/>
        </w:rPr>
        <w:t xml:space="preserve"> assim como melhorar a interação entre as pessoas que estão formando as equipes</w:t>
      </w:r>
      <w:r>
        <w:rPr>
          <w:bCs/>
        </w:rPr>
        <w:t>,</w:t>
      </w:r>
      <w:r w:rsidRPr="002817F0">
        <w:rPr>
          <w:bCs/>
        </w:rPr>
        <w:t xml:space="preserve"> participando de eventos e otimizando o tempo de jogadores para focar em </w:t>
      </w:r>
      <w:r w:rsidRPr="002817F0">
        <w:rPr>
          <w:bCs/>
        </w:rPr>
        <w:lastRenderedPageBreak/>
        <w:t>tarefas que desejam realizar</w:t>
      </w:r>
      <w:r>
        <w:rPr>
          <w:bCs/>
        </w:rPr>
        <w:t xml:space="preserve"> em um espaço de tempo dentro do jogo. Como </w:t>
      </w:r>
      <w:r w:rsidRPr="002817F0">
        <w:rPr>
          <w:bCs/>
        </w:rPr>
        <w:t>contribuição tecnológica</w:t>
      </w:r>
      <w:r>
        <w:rPr>
          <w:bCs/>
        </w:rPr>
        <w:t xml:space="preserve">, destaca-se o desenvolvimento de um SC para </w:t>
      </w:r>
      <w:r w:rsidRPr="002817F0">
        <w:rPr>
          <w:bCs/>
        </w:rPr>
        <w:t xml:space="preserve">criação de </w:t>
      </w:r>
      <w:r>
        <w:rPr>
          <w:bCs/>
        </w:rPr>
        <w:t xml:space="preserve">grupos e </w:t>
      </w:r>
      <w:r w:rsidRPr="002817F0">
        <w:rPr>
          <w:bCs/>
        </w:rPr>
        <w:t>eventos com notificações ao usuário para entrar em equipes</w:t>
      </w:r>
      <w:r>
        <w:rPr>
          <w:bCs/>
        </w:rPr>
        <w:t xml:space="preserve">, </w:t>
      </w:r>
      <w:commentRangeStart w:id="204"/>
      <w:r w:rsidRPr="002817F0">
        <w:rPr>
          <w:bCs/>
        </w:rPr>
        <w:t>utilizando a tecnologia</w:t>
      </w:r>
      <w:r w:rsidRPr="002817F0">
        <w:rPr>
          <w:rFonts w:ascii="Arial" w:hAnsi="Arial" w:cs="Arial"/>
          <w:color w:val="333333"/>
          <w:spacing w:val="15"/>
          <w:sz w:val="27"/>
          <w:szCs w:val="27"/>
          <w:shd w:val="clear" w:color="auto" w:fill="F8F8F8"/>
        </w:rPr>
        <w:t> </w:t>
      </w:r>
      <w:proofErr w:type="spellStart"/>
      <w:r>
        <w:fldChar w:fldCharType="begin"/>
      </w:r>
      <w:r>
        <w:instrText xml:space="preserve"> HYPERLINK "https://en.m.wikipedia.org/wiki/Progressive_web_app" </w:instrText>
      </w:r>
      <w:r>
        <w:fldChar w:fldCharType="separate"/>
      </w:r>
      <w:r w:rsidRPr="00F2190F">
        <w:rPr>
          <w:bCs/>
        </w:rPr>
        <w:t>Progressive</w:t>
      </w:r>
      <w:proofErr w:type="spellEnd"/>
      <w:r w:rsidRPr="00F2190F">
        <w:rPr>
          <w:bCs/>
        </w:rPr>
        <w:t xml:space="preserve"> Web </w:t>
      </w:r>
      <w:proofErr w:type="spellStart"/>
      <w:r w:rsidRPr="00F2190F">
        <w:rPr>
          <w:bCs/>
        </w:rPr>
        <w:t>App</w:t>
      </w:r>
      <w:proofErr w:type="spellEnd"/>
      <w:r w:rsidRPr="00F2190F">
        <w:rPr>
          <w:bCs/>
        </w:rPr>
        <w:t xml:space="preserve"> (PWA)</w:t>
      </w:r>
      <w:r>
        <w:rPr>
          <w:bCs/>
        </w:rPr>
        <w:fldChar w:fldCharType="end"/>
      </w:r>
      <w:commentRangeEnd w:id="204"/>
      <w:r>
        <w:rPr>
          <w:rStyle w:val="Refdecomentrio"/>
        </w:rPr>
        <w:commentReference w:id="204"/>
      </w:r>
      <w:r w:rsidRPr="002817F0">
        <w:rPr>
          <w:bCs/>
        </w:rPr>
        <w:t xml:space="preserve">, o banco de </w:t>
      </w:r>
      <w:r>
        <w:rPr>
          <w:bCs/>
        </w:rPr>
        <w:t xml:space="preserve">dados </w:t>
      </w:r>
      <w:proofErr w:type="spellStart"/>
      <w:r>
        <w:rPr>
          <w:bCs/>
        </w:rPr>
        <w:t>F</w:t>
      </w:r>
      <w:r w:rsidRPr="002817F0">
        <w:rPr>
          <w:bCs/>
        </w:rPr>
        <w:t>irebase</w:t>
      </w:r>
      <w:proofErr w:type="spellEnd"/>
      <w:r w:rsidRPr="002817F0">
        <w:rPr>
          <w:bCs/>
        </w:rPr>
        <w:t xml:space="preserve"> </w:t>
      </w:r>
      <w:r>
        <w:rPr>
          <w:bCs/>
        </w:rPr>
        <w:t xml:space="preserve">e a linguagem de programação </w:t>
      </w:r>
      <w:proofErr w:type="spellStart"/>
      <w:r>
        <w:rPr>
          <w:bCs/>
        </w:rPr>
        <w:t>Flutter</w:t>
      </w:r>
      <w:proofErr w:type="spellEnd"/>
      <w:r>
        <w:rPr>
          <w:bCs/>
        </w:rPr>
        <w:t>. Por fim, como</w:t>
      </w:r>
      <w:r w:rsidRPr="002817F0">
        <w:rPr>
          <w:bCs/>
        </w:rPr>
        <w:t xml:space="preserve"> </w:t>
      </w:r>
      <w:r w:rsidRPr="00DA49AE">
        <w:rPr>
          <w:bCs/>
        </w:rPr>
        <w:t xml:space="preserve">contribuição </w:t>
      </w:r>
      <w:commentRangeStart w:id="205"/>
      <w:r w:rsidRPr="00DA49AE">
        <w:rPr>
          <w:bCs/>
        </w:rPr>
        <w:t xml:space="preserve">acadêmica o </w:t>
      </w:r>
      <w:commentRangeEnd w:id="205"/>
      <w:r>
        <w:rPr>
          <w:rStyle w:val="Refdecomentrio"/>
        </w:rPr>
        <w:commentReference w:id="205"/>
      </w:r>
      <w:r>
        <w:rPr>
          <w:bCs/>
        </w:rPr>
        <w:t xml:space="preserve">uso do </w:t>
      </w:r>
      <w:r w:rsidRPr="00DA49AE">
        <w:rPr>
          <w:bCs/>
        </w:rPr>
        <w:t>Método RURUCAG</w:t>
      </w:r>
      <w:r w:rsidRPr="0049502E">
        <w:rPr>
          <w:bCs/>
        </w:rPr>
        <w:t>, que tem seu protocolo aprovado no comitê de ética</w:t>
      </w:r>
      <w:r w:rsidRPr="00DA49AE">
        <w:rPr>
          <w:bCs/>
        </w:rPr>
        <w:t xml:space="preserve"> </w:t>
      </w:r>
      <w:commentRangeStart w:id="206"/>
      <w:r>
        <w:rPr>
          <w:bCs/>
        </w:rPr>
        <w:t>e da</w:t>
      </w:r>
      <w:r w:rsidRPr="00DA49AE">
        <w:rPr>
          <w:bCs/>
        </w:rPr>
        <w:t xml:space="preserve"> possibilidade de </w:t>
      </w:r>
      <w:r>
        <w:rPr>
          <w:bCs/>
        </w:rPr>
        <w:t xml:space="preserve">realizar </w:t>
      </w:r>
      <w:r w:rsidRPr="00DA49AE">
        <w:rPr>
          <w:bCs/>
        </w:rPr>
        <w:t xml:space="preserve">agendamentos e </w:t>
      </w:r>
      <w:r>
        <w:rPr>
          <w:bCs/>
        </w:rPr>
        <w:t>formar</w:t>
      </w:r>
      <w:r w:rsidRPr="00DA49AE">
        <w:rPr>
          <w:bCs/>
        </w:rPr>
        <w:t xml:space="preserve"> equipes construído com base no M3C</w:t>
      </w:r>
      <w:r>
        <w:rPr>
          <w:bCs/>
        </w:rPr>
        <w:t xml:space="preserve">, </w:t>
      </w:r>
      <w:commentRangeEnd w:id="206"/>
      <w:r>
        <w:rPr>
          <w:rStyle w:val="Refdecomentrio"/>
        </w:rPr>
        <w:commentReference w:id="206"/>
      </w:r>
      <w:r w:rsidRPr="0049502E">
        <w:rPr>
          <w:bCs/>
        </w:rPr>
        <w:t>que poderão ser utilizados conjuntamente em trabalhos posteriores</w:t>
      </w:r>
      <w:r w:rsidRPr="00DA49AE">
        <w:rPr>
          <w:bCs/>
        </w:rPr>
        <w:t>.</w:t>
      </w:r>
    </w:p>
    <w:p w14:paraId="7F56FD69" w14:textId="77777777" w:rsidR="00430DF5" w:rsidRDefault="00430DF5" w:rsidP="00451B94">
      <w:pPr>
        <w:pStyle w:val="Ttulo2"/>
        <w:spacing w:after="120" w:line="240" w:lineRule="auto"/>
      </w:pPr>
      <w:r>
        <w:rPr>
          <w:caps w:val="0"/>
        </w:rPr>
        <w:t>REQUISITOS PRINCIPAIS DO PROBLEMA A SER TRABALHADO</w:t>
      </w:r>
    </w:p>
    <w:p w14:paraId="4744A5B9" w14:textId="77777777" w:rsidR="00430DF5" w:rsidRDefault="00430DF5" w:rsidP="00DC0DED">
      <w:pPr>
        <w:pStyle w:val="TF-TEXTO"/>
      </w:pPr>
      <w:r w:rsidRPr="005F25DC">
        <w:t xml:space="preserve">Nessa </w:t>
      </w:r>
      <w:r>
        <w:t>sub</w:t>
      </w:r>
      <w:r w:rsidRPr="005F25DC">
        <w:t>seção serão especificados os Requisitos Funcionais (RF) e Requisitos Não Funcionais (RNF)</w:t>
      </w:r>
      <w:r>
        <w:t xml:space="preserve">, conforme </w:t>
      </w:r>
      <w:r>
        <w:fldChar w:fldCharType="begin"/>
      </w:r>
      <w:r>
        <w:instrText xml:space="preserve"> REF _Ref84019973 \h </w:instrText>
      </w:r>
      <w:r>
        <w:fldChar w:fldCharType="separate"/>
      </w:r>
      <w:r>
        <w:t xml:space="preserve">Quadro </w:t>
      </w:r>
      <w:r>
        <w:rPr>
          <w:noProof/>
        </w:rPr>
        <w:t>2</w:t>
      </w:r>
      <w:r>
        <w:fldChar w:fldCharType="end"/>
      </w:r>
      <w:r>
        <w:t>.</w:t>
      </w:r>
    </w:p>
    <w:p w14:paraId="2F96785C" w14:textId="77777777" w:rsidR="00430DF5" w:rsidRDefault="00430DF5" w:rsidP="00DC0DED">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2</w:t>
      </w:r>
      <w:r>
        <w:rPr>
          <w:noProof/>
        </w:rPr>
        <w:fldChar w:fldCharType="end"/>
      </w:r>
      <w:r>
        <w:t xml:space="preserve"> – Requisitos Funcionais e Não Funcionais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955"/>
        <w:gridCol w:w="1086"/>
      </w:tblGrid>
      <w:tr w:rsidR="00430DF5" w:rsidRPr="007E0D87" w14:paraId="3EAA5034" w14:textId="77777777" w:rsidTr="00112B9C">
        <w:trPr>
          <w:cantSplit/>
          <w:trHeight w:val="72"/>
          <w:jc w:val="center"/>
        </w:trPr>
        <w:tc>
          <w:tcPr>
            <w:tcW w:w="7955" w:type="dxa"/>
            <w:tcBorders>
              <w:top w:val="single" w:sz="4" w:space="0" w:color="auto"/>
              <w:left w:val="single" w:sz="4" w:space="0" w:color="auto"/>
              <w:right w:val="single" w:sz="4" w:space="0" w:color="auto"/>
              <w:tl2br w:val="nil"/>
            </w:tcBorders>
            <w:shd w:val="clear" w:color="auto" w:fill="A6A6A6"/>
          </w:tcPr>
          <w:p w14:paraId="3A942635" w14:textId="77777777" w:rsidR="00430DF5" w:rsidRPr="00112B9C" w:rsidRDefault="00430DF5" w:rsidP="00AE0CF3">
            <w:pPr>
              <w:pStyle w:val="TF-TEXTOQUADRO"/>
              <w:rPr>
                <w:b/>
                <w:bCs/>
                <w:sz w:val="20"/>
              </w:rPr>
            </w:pPr>
            <w:r w:rsidRPr="00112B9C">
              <w:rPr>
                <w:b/>
                <w:bCs/>
                <w:sz w:val="20"/>
              </w:rPr>
              <w:t xml:space="preserve">O </w:t>
            </w:r>
            <w:r>
              <w:rPr>
                <w:b/>
                <w:bCs/>
                <w:sz w:val="20"/>
              </w:rPr>
              <w:t>sistema</w:t>
            </w:r>
            <w:r w:rsidRPr="00112B9C">
              <w:rPr>
                <w:b/>
                <w:bCs/>
                <w:sz w:val="20"/>
              </w:rPr>
              <w:t xml:space="preserve"> deve:</w:t>
            </w:r>
          </w:p>
        </w:tc>
        <w:tc>
          <w:tcPr>
            <w:tcW w:w="1086" w:type="dxa"/>
            <w:tcBorders>
              <w:top w:val="single" w:sz="4" w:space="0" w:color="auto"/>
              <w:left w:val="single" w:sz="4" w:space="0" w:color="auto"/>
              <w:right w:val="single" w:sz="4" w:space="0" w:color="auto"/>
              <w:tl2br w:val="nil"/>
            </w:tcBorders>
            <w:shd w:val="clear" w:color="auto" w:fill="A6A6A6"/>
            <w:vAlign w:val="center"/>
          </w:tcPr>
          <w:p w14:paraId="608A8F5A" w14:textId="77777777" w:rsidR="00430DF5" w:rsidRPr="00112B9C" w:rsidRDefault="00430DF5" w:rsidP="00AE0CF3">
            <w:pPr>
              <w:pStyle w:val="TF-TEXTOQUADRO"/>
              <w:jc w:val="center"/>
              <w:rPr>
                <w:b/>
                <w:bCs/>
                <w:sz w:val="20"/>
              </w:rPr>
            </w:pPr>
            <w:r w:rsidRPr="00112B9C">
              <w:rPr>
                <w:b/>
                <w:bCs/>
                <w:sz w:val="20"/>
              </w:rPr>
              <w:t>Tipo</w:t>
            </w:r>
          </w:p>
        </w:tc>
      </w:tr>
      <w:tr w:rsidR="00430DF5" w:rsidRPr="007E0D87" w14:paraId="46669552" w14:textId="77777777" w:rsidTr="00112B9C">
        <w:trPr>
          <w:jc w:val="center"/>
        </w:trPr>
        <w:tc>
          <w:tcPr>
            <w:tcW w:w="7955" w:type="dxa"/>
            <w:tcBorders>
              <w:left w:val="single" w:sz="4" w:space="0" w:color="auto"/>
            </w:tcBorders>
          </w:tcPr>
          <w:p w14:paraId="26D3B2EF" w14:textId="77777777" w:rsidR="00430DF5" w:rsidRPr="00112B9C" w:rsidRDefault="00430DF5" w:rsidP="00665624">
            <w:pPr>
              <w:pStyle w:val="TF-TEXTOQUADRO"/>
              <w:jc w:val="both"/>
              <w:rPr>
                <w:bCs/>
                <w:sz w:val="20"/>
              </w:rPr>
            </w:pPr>
            <w:r w:rsidRPr="00112B9C">
              <w:rPr>
                <w:bCs/>
                <w:sz w:val="20"/>
              </w:rPr>
              <w:t xml:space="preserve">permitir </w:t>
            </w:r>
            <w:r>
              <w:rPr>
                <w:bCs/>
                <w:sz w:val="20"/>
              </w:rPr>
              <w:t>ao</w:t>
            </w:r>
            <w:r w:rsidRPr="00112B9C">
              <w:rPr>
                <w:bCs/>
                <w:sz w:val="20"/>
              </w:rPr>
              <w:t xml:space="preserve"> usuário ins</w:t>
            </w:r>
            <w:r>
              <w:rPr>
                <w:bCs/>
                <w:sz w:val="20"/>
              </w:rPr>
              <w:t>e</w:t>
            </w:r>
            <w:r w:rsidRPr="00112B9C">
              <w:rPr>
                <w:bCs/>
                <w:sz w:val="20"/>
              </w:rPr>
              <w:t>r</w:t>
            </w:r>
            <w:r>
              <w:rPr>
                <w:bCs/>
                <w:sz w:val="20"/>
              </w:rPr>
              <w:t>ir</w:t>
            </w:r>
            <w:r w:rsidRPr="00112B9C">
              <w:rPr>
                <w:bCs/>
                <w:sz w:val="20"/>
              </w:rPr>
              <w:t xml:space="preserve"> jogos</w:t>
            </w:r>
            <w:r>
              <w:rPr>
                <w:bCs/>
                <w:sz w:val="20"/>
              </w:rPr>
              <w:t xml:space="preserve"> (Cooperação)</w:t>
            </w:r>
          </w:p>
        </w:tc>
        <w:tc>
          <w:tcPr>
            <w:tcW w:w="1086" w:type="dxa"/>
            <w:tcBorders>
              <w:left w:val="single" w:sz="4" w:space="0" w:color="auto"/>
            </w:tcBorders>
            <w:vAlign w:val="center"/>
          </w:tcPr>
          <w:p w14:paraId="22843EB6" w14:textId="77777777" w:rsidR="00430DF5" w:rsidRPr="00112B9C" w:rsidRDefault="00430DF5" w:rsidP="00AE0CF3">
            <w:pPr>
              <w:pStyle w:val="TF-TEXTOQUADRO"/>
              <w:jc w:val="center"/>
              <w:rPr>
                <w:bCs/>
                <w:sz w:val="20"/>
              </w:rPr>
            </w:pPr>
            <w:r w:rsidRPr="00112B9C">
              <w:rPr>
                <w:bCs/>
                <w:sz w:val="20"/>
              </w:rPr>
              <w:t>RF</w:t>
            </w:r>
          </w:p>
        </w:tc>
      </w:tr>
      <w:tr w:rsidR="00430DF5" w:rsidRPr="007E0D87" w14:paraId="5097545F" w14:textId="77777777" w:rsidTr="00112B9C">
        <w:trPr>
          <w:jc w:val="center"/>
        </w:trPr>
        <w:tc>
          <w:tcPr>
            <w:tcW w:w="7955" w:type="dxa"/>
            <w:tcBorders>
              <w:left w:val="single" w:sz="4" w:space="0" w:color="auto"/>
            </w:tcBorders>
          </w:tcPr>
          <w:p w14:paraId="687B5662" w14:textId="77777777" w:rsidR="00430DF5" w:rsidRPr="00112B9C" w:rsidRDefault="00430DF5" w:rsidP="00665624">
            <w:pPr>
              <w:pStyle w:val="TF-TEXTOQUADRO"/>
              <w:jc w:val="both"/>
              <w:rPr>
                <w:bCs/>
                <w:sz w:val="20"/>
              </w:rPr>
            </w:pPr>
            <w:r w:rsidRPr="00112B9C">
              <w:rPr>
                <w:bCs/>
                <w:sz w:val="20"/>
              </w:rPr>
              <w:t>permitir ao usuário manter equipes (</w:t>
            </w:r>
            <w:proofErr w:type="spellStart"/>
            <w:r w:rsidRPr="00112B9C">
              <w:rPr>
                <w:bCs/>
                <w:sz w:val="20"/>
              </w:rPr>
              <w:t>Create</w:t>
            </w:r>
            <w:proofErr w:type="spellEnd"/>
            <w:r w:rsidRPr="00112B9C">
              <w:rPr>
                <w:bCs/>
                <w:sz w:val="20"/>
              </w:rPr>
              <w:t xml:space="preserve">, </w:t>
            </w:r>
            <w:proofErr w:type="spellStart"/>
            <w:r w:rsidRPr="00112B9C">
              <w:rPr>
                <w:bCs/>
                <w:sz w:val="20"/>
              </w:rPr>
              <w:t>Read</w:t>
            </w:r>
            <w:proofErr w:type="spellEnd"/>
            <w:r w:rsidRPr="00112B9C">
              <w:rPr>
                <w:bCs/>
                <w:sz w:val="20"/>
              </w:rPr>
              <w:t>, Update, Delete - CRUD) (Coordenação)</w:t>
            </w:r>
          </w:p>
        </w:tc>
        <w:tc>
          <w:tcPr>
            <w:tcW w:w="1086" w:type="dxa"/>
            <w:tcBorders>
              <w:left w:val="single" w:sz="4" w:space="0" w:color="auto"/>
            </w:tcBorders>
            <w:vAlign w:val="center"/>
          </w:tcPr>
          <w:p w14:paraId="5EADE782" w14:textId="77777777" w:rsidR="00430DF5" w:rsidRPr="00112B9C" w:rsidRDefault="00430DF5" w:rsidP="00AE0CF3">
            <w:pPr>
              <w:pStyle w:val="TF-TEXTOQUADRO"/>
              <w:jc w:val="center"/>
              <w:rPr>
                <w:bCs/>
                <w:sz w:val="20"/>
              </w:rPr>
            </w:pPr>
            <w:r w:rsidRPr="00112B9C">
              <w:rPr>
                <w:bCs/>
                <w:sz w:val="20"/>
              </w:rPr>
              <w:t>RF</w:t>
            </w:r>
          </w:p>
        </w:tc>
      </w:tr>
      <w:tr w:rsidR="00430DF5" w:rsidRPr="007E0D87" w14:paraId="2AFAAAE2" w14:textId="77777777" w:rsidTr="00112B9C">
        <w:trPr>
          <w:jc w:val="center"/>
        </w:trPr>
        <w:tc>
          <w:tcPr>
            <w:tcW w:w="7955" w:type="dxa"/>
            <w:tcBorders>
              <w:left w:val="single" w:sz="4" w:space="0" w:color="auto"/>
            </w:tcBorders>
          </w:tcPr>
          <w:p w14:paraId="588C9ACD" w14:textId="77777777" w:rsidR="00430DF5" w:rsidRPr="00112B9C" w:rsidRDefault="00430DF5" w:rsidP="00665624">
            <w:pPr>
              <w:pStyle w:val="TF-TEXTOQUADRO"/>
              <w:jc w:val="both"/>
              <w:rPr>
                <w:bCs/>
                <w:sz w:val="20"/>
              </w:rPr>
            </w:pPr>
            <w:r w:rsidRPr="00112B9C">
              <w:rPr>
                <w:bCs/>
                <w:sz w:val="20"/>
              </w:rPr>
              <w:t>permitir ao usuário manter agenda de compromisso (CRUD)</w:t>
            </w:r>
          </w:p>
        </w:tc>
        <w:tc>
          <w:tcPr>
            <w:tcW w:w="1086" w:type="dxa"/>
            <w:tcBorders>
              <w:left w:val="single" w:sz="4" w:space="0" w:color="auto"/>
            </w:tcBorders>
            <w:vAlign w:val="center"/>
          </w:tcPr>
          <w:p w14:paraId="251B7F98" w14:textId="77777777" w:rsidR="00430DF5" w:rsidRPr="00112B9C" w:rsidRDefault="00430DF5" w:rsidP="00AE0CF3">
            <w:pPr>
              <w:pStyle w:val="TF-TEXTOQUADRO"/>
              <w:jc w:val="center"/>
              <w:rPr>
                <w:bCs/>
                <w:sz w:val="20"/>
              </w:rPr>
            </w:pPr>
            <w:r w:rsidRPr="00112B9C">
              <w:rPr>
                <w:bCs/>
                <w:sz w:val="20"/>
              </w:rPr>
              <w:t>RF</w:t>
            </w:r>
          </w:p>
        </w:tc>
      </w:tr>
      <w:tr w:rsidR="00430DF5" w:rsidRPr="007E0D87" w14:paraId="0E7283D8" w14:textId="77777777" w:rsidTr="00112B9C">
        <w:trPr>
          <w:jc w:val="center"/>
        </w:trPr>
        <w:tc>
          <w:tcPr>
            <w:tcW w:w="7955" w:type="dxa"/>
            <w:tcBorders>
              <w:left w:val="single" w:sz="4" w:space="0" w:color="auto"/>
            </w:tcBorders>
          </w:tcPr>
          <w:p w14:paraId="6D7A7092" w14:textId="77777777" w:rsidR="00430DF5" w:rsidRPr="00112B9C" w:rsidRDefault="00430DF5" w:rsidP="00AE0CF3">
            <w:pPr>
              <w:pStyle w:val="TF-TEXTOQUADRO"/>
              <w:jc w:val="both"/>
              <w:rPr>
                <w:bCs/>
                <w:sz w:val="20"/>
              </w:rPr>
            </w:pPr>
            <w:r w:rsidRPr="00112B9C">
              <w:rPr>
                <w:bCs/>
                <w:sz w:val="20"/>
              </w:rPr>
              <w:t xml:space="preserve">enviar </w:t>
            </w:r>
            <w:r>
              <w:rPr>
                <w:bCs/>
                <w:sz w:val="20"/>
              </w:rPr>
              <w:t xml:space="preserve">ao usuário </w:t>
            </w:r>
            <w:r w:rsidRPr="00112B9C">
              <w:rPr>
                <w:bCs/>
                <w:sz w:val="20"/>
              </w:rPr>
              <w:t>notificação de participação de equipe (Comunicação)</w:t>
            </w:r>
          </w:p>
        </w:tc>
        <w:tc>
          <w:tcPr>
            <w:tcW w:w="1086" w:type="dxa"/>
            <w:tcBorders>
              <w:left w:val="single" w:sz="4" w:space="0" w:color="auto"/>
            </w:tcBorders>
            <w:vAlign w:val="center"/>
          </w:tcPr>
          <w:p w14:paraId="0D3D9464" w14:textId="77777777" w:rsidR="00430DF5" w:rsidRPr="00112B9C" w:rsidRDefault="00430DF5" w:rsidP="00AE0CF3">
            <w:pPr>
              <w:pStyle w:val="TF-TEXTOQUADRO"/>
              <w:jc w:val="center"/>
              <w:rPr>
                <w:bCs/>
                <w:sz w:val="20"/>
              </w:rPr>
            </w:pPr>
            <w:r w:rsidRPr="00112B9C">
              <w:rPr>
                <w:bCs/>
                <w:sz w:val="20"/>
              </w:rPr>
              <w:t>RF</w:t>
            </w:r>
          </w:p>
        </w:tc>
      </w:tr>
      <w:tr w:rsidR="00430DF5" w:rsidRPr="007E0D87" w14:paraId="65777A03" w14:textId="77777777" w:rsidTr="00112B9C">
        <w:trPr>
          <w:jc w:val="center"/>
        </w:trPr>
        <w:tc>
          <w:tcPr>
            <w:tcW w:w="7955" w:type="dxa"/>
            <w:tcBorders>
              <w:left w:val="single" w:sz="4" w:space="0" w:color="auto"/>
            </w:tcBorders>
          </w:tcPr>
          <w:p w14:paraId="5A389BD5" w14:textId="77777777" w:rsidR="00430DF5" w:rsidRPr="00112B9C" w:rsidRDefault="00430DF5" w:rsidP="00665624">
            <w:pPr>
              <w:pStyle w:val="TF-TEXTOQUADRO"/>
              <w:jc w:val="both"/>
              <w:rPr>
                <w:bCs/>
                <w:sz w:val="20"/>
              </w:rPr>
            </w:pPr>
            <w:r w:rsidRPr="00112B9C">
              <w:rPr>
                <w:bCs/>
                <w:sz w:val="20"/>
              </w:rPr>
              <w:t>permitir ao usuário avaliar a participação após realização de compromisso (Cooperação)</w:t>
            </w:r>
          </w:p>
        </w:tc>
        <w:tc>
          <w:tcPr>
            <w:tcW w:w="1086" w:type="dxa"/>
            <w:tcBorders>
              <w:left w:val="single" w:sz="4" w:space="0" w:color="auto"/>
            </w:tcBorders>
            <w:vAlign w:val="center"/>
          </w:tcPr>
          <w:p w14:paraId="48BF1438" w14:textId="77777777" w:rsidR="00430DF5" w:rsidRPr="00112B9C" w:rsidRDefault="00430DF5" w:rsidP="00AE0CF3">
            <w:pPr>
              <w:pStyle w:val="TF-TEXTOQUADRO"/>
              <w:jc w:val="center"/>
              <w:rPr>
                <w:bCs/>
                <w:sz w:val="20"/>
              </w:rPr>
            </w:pPr>
            <w:r w:rsidRPr="00112B9C">
              <w:rPr>
                <w:bCs/>
                <w:sz w:val="20"/>
              </w:rPr>
              <w:t>RF</w:t>
            </w:r>
          </w:p>
        </w:tc>
      </w:tr>
      <w:tr w:rsidR="00430DF5" w:rsidRPr="007E0D87" w14:paraId="4876586B" w14:textId="77777777" w:rsidTr="00112B9C">
        <w:trPr>
          <w:jc w:val="center"/>
        </w:trPr>
        <w:tc>
          <w:tcPr>
            <w:tcW w:w="7955" w:type="dxa"/>
            <w:tcBorders>
              <w:left w:val="single" w:sz="4" w:space="0" w:color="auto"/>
            </w:tcBorders>
          </w:tcPr>
          <w:p w14:paraId="3390C4D8" w14:textId="77777777" w:rsidR="00430DF5" w:rsidRPr="00112B9C" w:rsidRDefault="00430DF5">
            <w:pPr>
              <w:pStyle w:val="TF-TEXTOQUADRO"/>
              <w:jc w:val="both"/>
              <w:rPr>
                <w:bCs/>
                <w:sz w:val="20"/>
              </w:rPr>
            </w:pPr>
            <w:r w:rsidRPr="00F2190F">
              <w:rPr>
                <w:bCs/>
                <w:sz w:val="20"/>
              </w:rPr>
              <w:t>permitir que um usuário solicite ingressar em um grupo existente (Cooperação)</w:t>
            </w:r>
          </w:p>
        </w:tc>
        <w:tc>
          <w:tcPr>
            <w:tcW w:w="1086" w:type="dxa"/>
            <w:tcBorders>
              <w:left w:val="single" w:sz="4" w:space="0" w:color="auto"/>
            </w:tcBorders>
            <w:vAlign w:val="center"/>
          </w:tcPr>
          <w:p w14:paraId="53DC60B1" w14:textId="77777777" w:rsidR="00430DF5" w:rsidRPr="00112B9C" w:rsidRDefault="00430DF5" w:rsidP="00AE0CF3">
            <w:pPr>
              <w:pStyle w:val="TF-TEXTOQUADRO"/>
              <w:jc w:val="center"/>
              <w:rPr>
                <w:bCs/>
                <w:sz w:val="20"/>
              </w:rPr>
            </w:pPr>
            <w:r>
              <w:rPr>
                <w:bCs/>
                <w:sz w:val="20"/>
              </w:rPr>
              <w:t>RF</w:t>
            </w:r>
          </w:p>
        </w:tc>
      </w:tr>
      <w:tr w:rsidR="00430DF5" w:rsidRPr="007E0D87" w14:paraId="5CDA1E13" w14:textId="77777777" w:rsidTr="00F2190F">
        <w:trPr>
          <w:jc w:val="center"/>
        </w:trPr>
        <w:tc>
          <w:tcPr>
            <w:tcW w:w="7955" w:type="dxa"/>
            <w:tcBorders>
              <w:left w:val="single" w:sz="4" w:space="0" w:color="auto"/>
            </w:tcBorders>
          </w:tcPr>
          <w:p w14:paraId="7F2ACCD8" w14:textId="77777777" w:rsidR="00430DF5" w:rsidRPr="00112B9C" w:rsidRDefault="00430DF5" w:rsidP="00665624">
            <w:pPr>
              <w:pStyle w:val="TF-TEXTOQUADRO"/>
              <w:jc w:val="both"/>
              <w:rPr>
                <w:bCs/>
                <w:sz w:val="20"/>
              </w:rPr>
            </w:pPr>
            <w:r>
              <w:rPr>
                <w:bCs/>
                <w:sz w:val="20"/>
              </w:rPr>
              <w:t>permitir ao usuário agendar quantos compromissos desejar (Cooperação)</w:t>
            </w:r>
          </w:p>
        </w:tc>
        <w:tc>
          <w:tcPr>
            <w:tcW w:w="1086" w:type="dxa"/>
            <w:tcBorders>
              <w:left w:val="single" w:sz="4" w:space="0" w:color="auto"/>
            </w:tcBorders>
            <w:vAlign w:val="center"/>
          </w:tcPr>
          <w:p w14:paraId="280181B7" w14:textId="77777777" w:rsidR="00430DF5" w:rsidRPr="00112B9C" w:rsidRDefault="00430DF5" w:rsidP="00AE0CF3">
            <w:pPr>
              <w:pStyle w:val="TF-TEXTOQUADRO"/>
              <w:jc w:val="center"/>
              <w:rPr>
                <w:bCs/>
                <w:sz w:val="20"/>
              </w:rPr>
            </w:pPr>
            <w:r>
              <w:rPr>
                <w:bCs/>
                <w:sz w:val="20"/>
              </w:rPr>
              <w:t>RF</w:t>
            </w:r>
          </w:p>
        </w:tc>
      </w:tr>
      <w:tr w:rsidR="00430DF5" w:rsidRPr="007E0D87" w14:paraId="1FC00E03" w14:textId="77777777" w:rsidTr="00F2190F">
        <w:trPr>
          <w:jc w:val="center"/>
        </w:trPr>
        <w:tc>
          <w:tcPr>
            <w:tcW w:w="7955" w:type="dxa"/>
            <w:tcBorders>
              <w:left w:val="single" w:sz="4" w:space="0" w:color="auto"/>
            </w:tcBorders>
          </w:tcPr>
          <w:p w14:paraId="36C09B84" w14:textId="77777777" w:rsidR="00430DF5" w:rsidRDefault="00430DF5">
            <w:pPr>
              <w:pStyle w:val="TF-TEXTOQUADRO"/>
              <w:jc w:val="both"/>
              <w:rPr>
                <w:bCs/>
                <w:sz w:val="20"/>
              </w:rPr>
            </w:pPr>
            <w:r w:rsidRPr="00F2190F">
              <w:rPr>
                <w:bCs/>
                <w:sz w:val="20"/>
              </w:rPr>
              <w:t xml:space="preserve">permitir que o usuário possa realizar o </w:t>
            </w:r>
            <w:r w:rsidRPr="00F2190F">
              <w:rPr>
                <w:bCs/>
                <w:i/>
                <w:sz w:val="20"/>
              </w:rPr>
              <w:t xml:space="preserve">login </w:t>
            </w:r>
            <w:r w:rsidRPr="00F2190F">
              <w:rPr>
                <w:bCs/>
                <w:sz w:val="20"/>
              </w:rPr>
              <w:t>na aplicação</w:t>
            </w:r>
          </w:p>
        </w:tc>
        <w:tc>
          <w:tcPr>
            <w:tcW w:w="1086" w:type="dxa"/>
            <w:tcBorders>
              <w:left w:val="single" w:sz="4" w:space="0" w:color="auto"/>
            </w:tcBorders>
            <w:vAlign w:val="center"/>
          </w:tcPr>
          <w:p w14:paraId="161ADDEA" w14:textId="77777777" w:rsidR="00430DF5" w:rsidRDefault="00430DF5" w:rsidP="00AE0CF3">
            <w:pPr>
              <w:pStyle w:val="TF-TEXTOQUADRO"/>
              <w:jc w:val="center"/>
              <w:rPr>
                <w:bCs/>
                <w:sz w:val="20"/>
              </w:rPr>
            </w:pPr>
            <w:r>
              <w:rPr>
                <w:bCs/>
                <w:sz w:val="20"/>
              </w:rPr>
              <w:t>RF</w:t>
            </w:r>
          </w:p>
        </w:tc>
      </w:tr>
      <w:tr w:rsidR="00430DF5" w:rsidRPr="007E0D87" w14:paraId="03C09072" w14:textId="77777777" w:rsidTr="00F2190F">
        <w:trPr>
          <w:jc w:val="center"/>
        </w:trPr>
        <w:tc>
          <w:tcPr>
            <w:tcW w:w="7955" w:type="dxa"/>
            <w:tcBorders>
              <w:left w:val="single" w:sz="4" w:space="0" w:color="auto"/>
            </w:tcBorders>
          </w:tcPr>
          <w:p w14:paraId="25E63ED1" w14:textId="77777777" w:rsidR="00430DF5" w:rsidRPr="008A7B14" w:rsidRDefault="00430DF5">
            <w:pPr>
              <w:pStyle w:val="TF-TEXTOQUADRO"/>
              <w:jc w:val="both"/>
              <w:rPr>
                <w:bCs/>
                <w:sz w:val="20"/>
              </w:rPr>
            </w:pPr>
            <w:r w:rsidRPr="00F2190F">
              <w:rPr>
                <w:bCs/>
                <w:sz w:val="20"/>
              </w:rPr>
              <w:t>permitir que um usuário solicite ingressar em um grupo existente</w:t>
            </w:r>
          </w:p>
        </w:tc>
        <w:tc>
          <w:tcPr>
            <w:tcW w:w="1086" w:type="dxa"/>
            <w:tcBorders>
              <w:left w:val="single" w:sz="4" w:space="0" w:color="auto"/>
            </w:tcBorders>
            <w:vAlign w:val="center"/>
          </w:tcPr>
          <w:p w14:paraId="0D049479" w14:textId="77777777" w:rsidR="00430DF5" w:rsidRDefault="00430DF5" w:rsidP="00AE0CF3">
            <w:pPr>
              <w:pStyle w:val="TF-TEXTOQUADRO"/>
              <w:jc w:val="center"/>
              <w:rPr>
                <w:bCs/>
                <w:sz w:val="20"/>
              </w:rPr>
            </w:pPr>
            <w:r>
              <w:rPr>
                <w:bCs/>
                <w:sz w:val="20"/>
              </w:rPr>
              <w:t>RF</w:t>
            </w:r>
          </w:p>
        </w:tc>
      </w:tr>
      <w:tr w:rsidR="00430DF5" w:rsidRPr="007E0D87" w14:paraId="7F865A6F" w14:textId="77777777" w:rsidTr="00112B9C">
        <w:trPr>
          <w:jc w:val="center"/>
        </w:trPr>
        <w:tc>
          <w:tcPr>
            <w:tcW w:w="7955" w:type="dxa"/>
            <w:tcBorders>
              <w:left w:val="single" w:sz="4" w:space="0" w:color="auto"/>
            </w:tcBorders>
          </w:tcPr>
          <w:p w14:paraId="0D721885" w14:textId="77777777" w:rsidR="00430DF5" w:rsidRPr="00112B9C" w:rsidRDefault="00430DF5" w:rsidP="00AE0CF3">
            <w:pPr>
              <w:pStyle w:val="TF-TEXTOQUADRO"/>
              <w:jc w:val="both"/>
              <w:rPr>
                <w:bCs/>
                <w:sz w:val="20"/>
              </w:rPr>
            </w:pPr>
            <w:r w:rsidRPr="00112B9C">
              <w:rPr>
                <w:bCs/>
                <w:sz w:val="20"/>
              </w:rPr>
              <w:t xml:space="preserve">utilizar </w:t>
            </w:r>
            <w:hyperlink r:id="rId20" w:history="1">
              <w:proofErr w:type="spellStart"/>
              <w:r w:rsidRPr="00112B9C">
                <w:rPr>
                  <w:bCs/>
                  <w:sz w:val="20"/>
                </w:rPr>
                <w:t>Progressive</w:t>
              </w:r>
              <w:proofErr w:type="spellEnd"/>
              <w:r w:rsidRPr="00112B9C">
                <w:rPr>
                  <w:bCs/>
                  <w:sz w:val="20"/>
                </w:rPr>
                <w:t xml:space="preserve"> Web </w:t>
              </w:r>
              <w:proofErr w:type="spellStart"/>
              <w:r w:rsidRPr="00112B9C">
                <w:rPr>
                  <w:bCs/>
                  <w:sz w:val="20"/>
                </w:rPr>
                <w:t>App</w:t>
              </w:r>
              <w:proofErr w:type="spellEnd"/>
              <w:r w:rsidRPr="00112B9C">
                <w:rPr>
                  <w:bCs/>
                  <w:sz w:val="20"/>
                </w:rPr>
                <w:t xml:space="preserve"> (PWA)</w:t>
              </w:r>
            </w:hyperlink>
          </w:p>
        </w:tc>
        <w:tc>
          <w:tcPr>
            <w:tcW w:w="1086" w:type="dxa"/>
            <w:tcBorders>
              <w:left w:val="single" w:sz="4" w:space="0" w:color="auto"/>
            </w:tcBorders>
            <w:vAlign w:val="center"/>
          </w:tcPr>
          <w:p w14:paraId="6D235525" w14:textId="77777777" w:rsidR="00430DF5" w:rsidRPr="00112B9C" w:rsidRDefault="00430DF5" w:rsidP="00AE0CF3">
            <w:pPr>
              <w:pStyle w:val="TF-TEXTOQUADRO"/>
              <w:jc w:val="center"/>
              <w:rPr>
                <w:bCs/>
                <w:sz w:val="20"/>
              </w:rPr>
            </w:pPr>
            <w:r w:rsidRPr="00112B9C">
              <w:rPr>
                <w:bCs/>
                <w:sz w:val="20"/>
              </w:rPr>
              <w:t>RNF</w:t>
            </w:r>
          </w:p>
        </w:tc>
      </w:tr>
      <w:tr w:rsidR="00430DF5" w:rsidRPr="007E0D87" w14:paraId="7F40016B" w14:textId="77777777" w:rsidTr="00112B9C">
        <w:trPr>
          <w:jc w:val="center"/>
        </w:trPr>
        <w:tc>
          <w:tcPr>
            <w:tcW w:w="7955" w:type="dxa"/>
            <w:tcBorders>
              <w:left w:val="single" w:sz="4" w:space="0" w:color="auto"/>
            </w:tcBorders>
          </w:tcPr>
          <w:p w14:paraId="6048470A" w14:textId="77777777" w:rsidR="00430DF5" w:rsidRPr="00112B9C" w:rsidRDefault="00430DF5" w:rsidP="00AE0CF3">
            <w:pPr>
              <w:pStyle w:val="TF-TEXTOQUADRO"/>
              <w:jc w:val="both"/>
              <w:rPr>
                <w:bCs/>
                <w:sz w:val="20"/>
              </w:rPr>
            </w:pPr>
            <w:r w:rsidRPr="00112B9C">
              <w:rPr>
                <w:bCs/>
                <w:sz w:val="20"/>
              </w:rPr>
              <w:t>guardar avaliações de cada usuário</w:t>
            </w:r>
          </w:p>
        </w:tc>
        <w:tc>
          <w:tcPr>
            <w:tcW w:w="1086" w:type="dxa"/>
            <w:tcBorders>
              <w:left w:val="single" w:sz="4" w:space="0" w:color="auto"/>
            </w:tcBorders>
            <w:vAlign w:val="center"/>
          </w:tcPr>
          <w:p w14:paraId="4FDA2811" w14:textId="77777777" w:rsidR="00430DF5" w:rsidRPr="00112B9C" w:rsidRDefault="00430DF5" w:rsidP="00AE0CF3">
            <w:pPr>
              <w:pStyle w:val="TF-TEXTOQUADRO"/>
              <w:jc w:val="center"/>
              <w:rPr>
                <w:bCs/>
                <w:sz w:val="20"/>
              </w:rPr>
            </w:pPr>
            <w:r w:rsidRPr="00112B9C">
              <w:rPr>
                <w:bCs/>
                <w:sz w:val="20"/>
              </w:rPr>
              <w:t>RNF</w:t>
            </w:r>
          </w:p>
        </w:tc>
      </w:tr>
      <w:tr w:rsidR="00430DF5" w:rsidRPr="007E0D87" w14:paraId="77E40610" w14:textId="77777777" w:rsidTr="00112B9C">
        <w:trPr>
          <w:jc w:val="center"/>
        </w:trPr>
        <w:tc>
          <w:tcPr>
            <w:tcW w:w="7955" w:type="dxa"/>
            <w:tcBorders>
              <w:left w:val="single" w:sz="4" w:space="0" w:color="auto"/>
            </w:tcBorders>
          </w:tcPr>
          <w:p w14:paraId="55835FA1" w14:textId="77777777" w:rsidR="00430DF5" w:rsidRPr="00112B9C" w:rsidRDefault="00430DF5" w:rsidP="00AE0CF3">
            <w:pPr>
              <w:pStyle w:val="TF-TEXTOQUADRO"/>
              <w:jc w:val="both"/>
              <w:rPr>
                <w:bCs/>
                <w:sz w:val="20"/>
              </w:rPr>
            </w:pPr>
            <w:r w:rsidRPr="00112B9C">
              <w:rPr>
                <w:bCs/>
                <w:sz w:val="20"/>
              </w:rPr>
              <w:t>ser construído com base no M3C</w:t>
            </w:r>
          </w:p>
        </w:tc>
        <w:tc>
          <w:tcPr>
            <w:tcW w:w="1086" w:type="dxa"/>
            <w:tcBorders>
              <w:left w:val="single" w:sz="4" w:space="0" w:color="auto"/>
            </w:tcBorders>
            <w:vAlign w:val="center"/>
          </w:tcPr>
          <w:p w14:paraId="2BF883C6" w14:textId="77777777" w:rsidR="00430DF5" w:rsidRPr="00112B9C" w:rsidRDefault="00430DF5" w:rsidP="00AE0CF3">
            <w:pPr>
              <w:pStyle w:val="TF-TEXTOQUADRO"/>
              <w:jc w:val="center"/>
              <w:rPr>
                <w:bCs/>
                <w:sz w:val="20"/>
              </w:rPr>
            </w:pPr>
            <w:r w:rsidRPr="00112B9C">
              <w:rPr>
                <w:bCs/>
                <w:sz w:val="20"/>
              </w:rPr>
              <w:t>RNF</w:t>
            </w:r>
          </w:p>
        </w:tc>
      </w:tr>
      <w:tr w:rsidR="00430DF5" w:rsidRPr="007E0D87" w14:paraId="6F2AA5E1" w14:textId="77777777" w:rsidTr="00112B9C">
        <w:trPr>
          <w:jc w:val="center"/>
        </w:trPr>
        <w:tc>
          <w:tcPr>
            <w:tcW w:w="7955" w:type="dxa"/>
            <w:tcBorders>
              <w:left w:val="single" w:sz="4" w:space="0" w:color="auto"/>
            </w:tcBorders>
          </w:tcPr>
          <w:p w14:paraId="01C98A6E" w14:textId="77777777" w:rsidR="00430DF5" w:rsidRPr="00112B9C" w:rsidRDefault="00430DF5" w:rsidP="00AE0CF3">
            <w:pPr>
              <w:pStyle w:val="TF-TEXTOQUADRO"/>
              <w:jc w:val="both"/>
              <w:rPr>
                <w:bCs/>
                <w:sz w:val="20"/>
              </w:rPr>
            </w:pPr>
            <w:r w:rsidRPr="00112B9C">
              <w:rPr>
                <w:bCs/>
                <w:sz w:val="20"/>
              </w:rPr>
              <w:t>ser construído com base nos padrões do material design</w:t>
            </w:r>
          </w:p>
        </w:tc>
        <w:tc>
          <w:tcPr>
            <w:tcW w:w="1086" w:type="dxa"/>
            <w:tcBorders>
              <w:left w:val="single" w:sz="4" w:space="0" w:color="auto"/>
            </w:tcBorders>
            <w:vAlign w:val="center"/>
          </w:tcPr>
          <w:p w14:paraId="2BD03FC1" w14:textId="77777777" w:rsidR="00430DF5" w:rsidRPr="00112B9C" w:rsidRDefault="00430DF5" w:rsidP="00AE0CF3">
            <w:pPr>
              <w:pStyle w:val="TF-TEXTOQUADRO"/>
              <w:jc w:val="center"/>
              <w:rPr>
                <w:bCs/>
                <w:sz w:val="20"/>
              </w:rPr>
            </w:pPr>
            <w:r>
              <w:rPr>
                <w:bCs/>
                <w:sz w:val="20"/>
              </w:rPr>
              <w:t>RNF</w:t>
            </w:r>
          </w:p>
        </w:tc>
      </w:tr>
      <w:tr w:rsidR="00430DF5" w:rsidRPr="007E0D87" w14:paraId="3E554C7D" w14:textId="77777777" w:rsidTr="00112B9C">
        <w:trPr>
          <w:jc w:val="center"/>
        </w:trPr>
        <w:tc>
          <w:tcPr>
            <w:tcW w:w="7955" w:type="dxa"/>
            <w:tcBorders>
              <w:left w:val="single" w:sz="4" w:space="0" w:color="auto"/>
            </w:tcBorders>
          </w:tcPr>
          <w:p w14:paraId="522AA69E" w14:textId="77777777" w:rsidR="00430DF5" w:rsidRPr="00112B9C" w:rsidRDefault="00430DF5" w:rsidP="00AE0CF3">
            <w:pPr>
              <w:pStyle w:val="TF-TEXTOQUADRO"/>
              <w:jc w:val="both"/>
              <w:rPr>
                <w:bCs/>
                <w:sz w:val="20"/>
              </w:rPr>
            </w:pPr>
            <w:r w:rsidRPr="00112B9C">
              <w:rPr>
                <w:bCs/>
                <w:sz w:val="20"/>
              </w:rPr>
              <w:t xml:space="preserve">utilizar o Método </w:t>
            </w:r>
            <w:proofErr w:type="spellStart"/>
            <w:r w:rsidRPr="00112B9C">
              <w:rPr>
                <w:bCs/>
                <w:sz w:val="20"/>
              </w:rPr>
              <w:t>RURUCAg</w:t>
            </w:r>
            <w:proofErr w:type="spellEnd"/>
            <w:r w:rsidRPr="00112B9C">
              <w:rPr>
                <w:bCs/>
                <w:sz w:val="20"/>
              </w:rPr>
              <w:t xml:space="preserve"> para avaliar a usabilidade e a experiência de uso</w:t>
            </w:r>
          </w:p>
        </w:tc>
        <w:tc>
          <w:tcPr>
            <w:tcW w:w="1086" w:type="dxa"/>
            <w:tcBorders>
              <w:left w:val="single" w:sz="4" w:space="0" w:color="auto"/>
            </w:tcBorders>
            <w:vAlign w:val="center"/>
          </w:tcPr>
          <w:p w14:paraId="4946DB3B" w14:textId="77777777" w:rsidR="00430DF5" w:rsidRPr="00112B9C" w:rsidRDefault="00430DF5" w:rsidP="00AE0CF3">
            <w:pPr>
              <w:pStyle w:val="TF-TEXTOQUADRO"/>
              <w:jc w:val="center"/>
              <w:rPr>
                <w:bCs/>
                <w:sz w:val="20"/>
              </w:rPr>
            </w:pPr>
            <w:r>
              <w:rPr>
                <w:bCs/>
                <w:sz w:val="20"/>
              </w:rPr>
              <w:t>RNF</w:t>
            </w:r>
          </w:p>
        </w:tc>
      </w:tr>
      <w:tr w:rsidR="00430DF5" w:rsidRPr="007E0D87" w14:paraId="03573E06" w14:textId="77777777" w:rsidTr="00112B9C">
        <w:trPr>
          <w:jc w:val="center"/>
        </w:trPr>
        <w:tc>
          <w:tcPr>
            <w:tcW w:w="7955" w:type="dxa"/>
            <w:tcBorders>
              <w:left w:val="single" w:sz="4" w:space="0" w:color="auto"/>
            </w:tcBorders>
          </w:tcPr>
          <w:p w14:paraId="69641A05" w14:textId="77777777" w:rsidR="00430DF5" w:rsidRPr="00112B9C" w:rsidRDefault="00430DF5" w:rsidP="00AE0CF3">
            <w:pPr>
              <w:pStyle w:val="TF-TEXTOQUADRO"/>
              <w:jc w:val="both"/>
              <w:rPr>
                <w:bCs/>
                <w:sz w:val="20"/>
              </w:rPr>
            </w:pPr>
            <w:r w:rsidRPr="00112B9C">
              <w:rPr>
                <w:bCs/>
                <w:sz w:val="20"/>
              </w:rPr>
              <w:t xml:space="preserve">utilizar o Método </w:t>
            </w:r>
            <w:proofErr w:type="spellStart"/>
            <w:r w:rsidRPr="00112B9C">
              <w:rPr>
                <w:bCs/>
                <w:sz w:val="20"/>
              </w:rPr>
              <w:t>RURUCAg</w:t>
            </w:r>
            <w:proofErr w:type="spellEnd"/>
            <w:r w:rsidRPr="00112B9C">
              <w:rPr>
                <w:bCs/>
                <w:sz w:val="20"/>
              </w:rPr>
              <w:t xml:space="preserve"> para modelar a relação entre os requisitos propostos com o M3C e com as heurísticas de Nielsen</w:t>
            </w:r>
          </w:p>
        </w:tc>
        <w:tc>
          <w:tcPr>
            <w:tcW w:w="1086" w:type="dxa"/>
            <w:tcBorders>
              <w:left w:val="single" w:sz="4" w:space="0" w:color="auto"/>
            </w:tcBorders>
            <w:vAlign w:val="center"/>
          </w:tcPr>
          <w:p w14:paraId="40471E03" w14:textId="77777777" w:rsidR="00430DF5" w:rsidRPr="00112B9C" w:rsidRDefault="00430DF5" w:rsidP="00AE0CF3">
            <w:pPr>
              <w:pStyle w:val="TF-TEXTOQUADRO"/>
              <w:jc w:val="center"/>
              <w:rPr>
                <w:bCs/>
                <w:sz w:val="20"/>
              </w:rPr>
            </w:pPr>
            <w:r>
              <w:rPr>
                <w:bCs/>
                <w:sz w:val="20"/>
              </w:rPr>
              <w:t>RNF</w:t>
            </w:r>
          </w:p>
        </w:tc>
      </w:tr>
      <w:tr w:rsidR="00430DF5" w:rsidRPr="007E0D87" w14:paraId="10F38843" w14:textId="77777777" w:rsidTr="00112B9C">
        <w:trPr>
          <w:jc w:val="center"/>
        </w:trPr>
        <w:tc>
          <w:tcPr>
            <w:tcW w:w="7955" w:type="dxa"/>
            <w:tcBorders>
              <w:left w:val="single" w:sz="4" w:space="0" w:color="auto"/>
            </w:tcBorders>
          </w:tcPr>
          <w:p w14:paraId="44F312FE" w14:textId="77777777" w:rsidR="00430DF5" w:rsidRPr="00112B9C" w:rsidRDefault="00430DF5" w:rsidP="00112B9C">
            <w:pPr>
              <w:pStyle w:val="TF-TEXTOQUADRO"/>
              <w:jc w:val="both"/>
              <w:rPr>
                <w:sz w:val="20"/>
              </w:rPr>
            </w:pPr>
            <w:r w:rsidRPr="00112B9C">
              <w:rPr>
                <w:sz w:val="20"/>
              </w:rPr>
              <w:t xml:space="preserve">utilizar o banco de dados </w:t>
            </w:r>
            <w:proofErr w:type="spellStart"/>
            <w:r w:rsidRPr="00112B9C">
              <w:rPr>
                <w:sz w:val="20"/>
              </w:rPr>
              <w:t>Firebase</w:t>
            </w:r>
            <w:proofErr w:type="spellEnd"/>
          </w:p>
        </w:tc>
        <w:tc>
          <w:tcPr>
            <w:tcW w:w="1086" w:type="dxa"/>
            <w:tcBorders>
              <w:left w:val="single" w:sz="4" w:space="0" w:color="auto"/>
            </w:tcBorders>
            <w:vAlign w:val="center"/>
          </w:tcPr>
          <w:p w14:paraId="3C2C778F" w14:textId="77777777" w:rsidR="00430DF5" w:rsidRPr="00112B9C" w:rsidRDefault="00430DF5" w:rsidP="00112B9C">
            <w:pPr>
              <w:pStyle w:val="TF-TEXTOQUADRO"/>
              <w:jc w:val="center"/>
              <w:rPr>
                <w:bCs/>
                <w:sz w:val="20"/>
              </w:rPr>
            </w:pPr>
            <w:r w:rsidRPr="00112B9C">
              <w:rPr>
                <w:bCs/>
                <w:sz w:val="20"/>
              </w:rPr>
              <w:t>RNF</w:t>
            </w:r>
          </w:p>
        </w:tc>
      </w:tr>
      <w:tr w:rsidR="00430DF5" w:rsidRPr="007E0D87" w14:paraId="1E5D785A" w14:textId="77777777" w:rsidTr="00112B9C">
        <w:trPr>
          <w:jc w:val="center"/>
        </w:trPr>
        <w:tc>
          <w:tcPr>
            <w:tcW w:w="7955" w:type="dxa"/>
            <w:tcBorders>
              <w:left w:val="single" w:sz="4" w:space="0" w:color="auto"/>
            </w:tcBorders>
          </w:tcPr>
          <w:p w14:paraId="69BF279D" w14:textId="77777777" w:rsidR="00430DF5" w:rsidRPr="00112B9C" w:rsidRDefault="00430DF5" w:rsidP="00112B9C">
            <w:pPr>
              <w:pStyle w:val="TF-TEXTOQUADRO"/>
              <w:jc w:val="both"/>
              <w:rPr>
                <w:sz w:val="20"/>
              </w:rPr>
            </w:pPr>
            <w:r w:rsidRPr="00112B9C">
              <w:rPr>
                <w:sz w:val="20"/>
              </w:rPr>
              <w:t xml:space="preserve">ser desenvolvido em </w:t>
            </w:r>
            <w:proofErr w:type="spellStart"/>
            <w:r w:rsidRPr="00112B9C">
              <w:rPr>
                <w:sz w:val="20"/>
              </w:rPr>
              <w:t>Flutter</w:t>
            </w:r>
            <w:proofErr w:type="spellEnd"/>
          </w:p>
        </w:tc>
        <w:tc>
          <w:tcPr>
            <w:tcW w:w="1086" w:type="dxa"/>
            <w:tcBorders>
              <w:left w:val="single" w:sz="4" w:space="0" w:color="auto"/>
            </w:tcBorders>
            <w:vAlign w:val="center"/>
          </w:tcPr>
          <w:p w14:paraId="655F917E" w14:textId="77777777" w:rsidR="00430DF5" w:rsidRPr="00112B9C" w:rsidRDefault="00430DF5" w:rsidP="00112B9C">
            <w:pPr>
              <w:pStyle w:val="TF-TEXTOQUADRO"/>
              <w:jc w:val="center"/>
              <w:rPr>
                <w:bCs/>
                <w:sz w:val="20"/>
              </w:rPr>
            </w:pPr>
            <w:r w:rsidRPr="00112B9C">
              <w:rPr>
                <w:bCs/>
                <w:sz w:val="20"/>
              </w:rPr>
              <w:t xml:space="preserve">RNF </w:t>
            </w:r>
          </w:p>
        </w:tc>
      </w:tr>
    </w:tbl>
    <w:p w14:paraId="02DEC58D" w14:textId="77777777" w:rsidR="00430DF5" w:rsidRPr="005F25DC" w:rsidRDefault="00430DF5" w:rsidP="00F2190F">
      <w:pPr>
        <w:pStyle w:val="TF-FONTE"/>
      </w:pPr>
      <w:r>
        <w:t>Fonte: elaborado pelo autor.</w:t>
      </w:r>
    </w:p>
    <w:p w14:paraId="374D762F" w14:textId="77777777" w:rsidR="00430DF5" w:rsidRDefault="00430DF5" w:rsidP="00451B94">
      <w:pPr>
        <w:pStyle w:val="Ttulo2"/>
        <w:spacing w:after="120" w:line="240" w:lineRule="auto"/>
      </w:pPr>
      <w:r w:rsidRPr="00286FED" w:rsidDel="001F622B">
        <w:t xml:space="preserve"> </w:t>
      </w:r>
      <w:r>
        <w:t>METODOLOGIA</w:t>
      </w:r>
    </w:p>
    <w:p w14:paraId="31BBB940" w14:textId="77777777" w:rsidR="00430DF5" w:rsidRPr="007E0D87" w:rsidRDefault="00430DF5" w:rsidP="00B03FB0">
      <w:pPr>
        <w:pStyle w:val="TF-TEXTO"/>
      </w:pPr>
      <w:r>
        <w:t xml:space="preserve">A metodologia desta proposta </w:t>
      </w:r>
      <w:r w:rsidRPr="007E0D87">
        <w:t>desenvolvido observando as seguintes etapas</w:t>
      </w:r>
      <w:r w:rsidDel="00B03FB0">
        <w:t xml:space="preserve"> </w:t>
      </w:r>
      <w:r w:rsidRPr="007E0D87">
        <w:t>:</w:t>
      </w:r>
    </w:p>
    <w:p w14:paraId="09BEA45F" w14:textId="77777777" w:rsidR="00430DF5" w:rsidRPr="007E0D87" w:rsidRDefault="00430DF5" w:rsidP="00FA26AD">
      <w:pPr>
        <w:pStyle w:val="TF-ALNEA"/>
        <w:numPr>
          <w:ilvl w:val="0"/>
          <w:numId w:val="40"/>
        </w:numPr>
        <w:contextualSpacing w:val="0"/>
      </w:pPr>
      <w:r>
        <w:t>p</w:t>
      </w:r>
      <w:r w:rsidRPr="00A9319C">
        <w:t>esquisa na litera</w:t>
      </w:r>
      <w:r>
        <w:t xml:space="preserve">tura: </w:t>
      </w:r>
      <w:commentRangeStart w:id="207"/>
      <w:r>
        <w:t>realizar uma revisão n</w:t>
      </w:r>
      <w:r w:rsidRPr="00A9319C">
        <w:t xml:space="preserve">a literatura sobre os assuntos citados </w:t>
      </w:r>
      <w:r>
        <w:t>nos</w:t>
      </w:r>
      <w:r w:rsidRPr="00A9319C">
        <w:t xml:space="preserve"> trabalhos correlatos</w:t>
      </w:r>
      <w:commentRangeEnd w:id="207"/>
      <w:r>
        <w:rPr>
          <w:rStyle w:val="Refdecomentrio"/>
        </w:rPr>
        <w:commentReference w:id="207"/>
      </w:r>
      <w:r w:rsidRPr="00A9319C">
        <w:t>;</w:t>
      </w:r>
    </w:p>
    <w:p w14:paraId="71B47500" w14:textId="77777777" w:rsidR="00430DF5" w:rsidRDefault="00430DF5">
      <w:pPr>
        <w:pStyle w:val="TF-ALNEA"/>
        <w:contextualSpacing w:val="0"/>
      </w:pPr>
      <w:r>
        <w:t>l</w:t>
      </w:r>
      <w:r w:rsidRPr="00A9319C">
        <w:t xml:space="preserve">evantamento dos requisitos: </w:t>
      </w:r>
      <w:r>
        <w:t>reavaliar os requisitos funcionais e não funcionais que foram definidos;</w:t>
      </w:r>
    </w:p>
    <w:p w14:paraId="32F96C73" w14:textId="77777777" w:rsidR="00430DF5" w:rsidRDefault="00430DF5" w:rsidP="00451B94">
      <w:pPr>
        <w:pStyle w:val="TF-ALNEA"/>
        <w:contextualSpacing w:val="0"/>
      </w:pPr>
      <w:r>
        <w:t>e</w:t>
      </w:r>
      <w:r w:rsidRPr="00A9319C">
        <w:t>specificação e análise</w:t>
      </w:r>
      <w:r>
        <w:t xml:space="preserve">: </w:t>
      </w:r>
      <w:r w:rsidRPr="00A9319C">
        <w:t xml:space="preserve">formalizar as funcionalidades da ferramenta por meio de casos de uso e diagramas de atividade da </w:t>
      </w:r>
      <w:proofErr w:type="spellStart"/>
      <w:r w:rsidRPr="00A9319C">
        <w:t>Unified</w:t>
      </w:r>
      <w:proofErr w:type="spellEnd"/>
      <w:r w:rsidRPr="00A9319C">
        <w:t xml:space="preserve"> </w:t>
      </w:r>
      <w:proofErr w:type="spellStart"/>
      <w:r w:rsidRPr="00A9319C">
        <w:t>Modeling</w:t>
      </w:r>
      <w:proofErr w:type="spellEnd"/>
      <w:r w:rsidRPr="00A9319C">
        <w:t xml:space="preserve"> </w:t>
      </w:r>
      <w:proofErr w:type="spellStart"/>
      <w:r w:rsidRPr="00A9319C">
        <w:t>Language</w:t>
      </w:r>
      <w:proofErr w:type="spellEnd"/>
      <w:r w:rsidRPr="00A9319C">
        <w:t xml:space="preserve"> (UML), utilizando a ferramenta </w:t>
      </w:r>
      <w:proofErr w:type="spellStart"/>
      <w:r w:rsidRPr="00A9319C">
        <w:t>Astah</w:t>
      </w:r>
      <w:proofErr w:type="spellEnd"/>
      <w:r w:rsidRPr="00A9319C">
        <w:t xml:space="preserve"> </w:t>
      </w:r>
      <w:proofErr w:type="spellStart"/>
      <w:r w:rsidRPr="00A9319C">
        <w:t>Community</w:t>
      </w:r>
      <w:proofErr w:type="spellEnd"/>
      <w:r w:rsidRPr="00A9319C">
        <w:t>;</w:t>
      </w:r>
    </w:p>
    <w:p w14:paraId="25C23D8A" w14:textId="77777777" w:rsidR="00430DF5" w:rsidRDefault="00430DF5" w:rsidP="00451B94">
      <w:pPr>
        <w:pStyle w:val="TF-ALNEA"/>
        <w:contextualSpacing w:val="0"/>
      </w:pPr>
      <w:r>
        <w:t xml:space="preserve">implementação: implementar as funcionalidades do sistema utilizando o banco de dados </w:t>
      </w:r>
      <w:proofErr w:type="spellStart"/>
      <w:r>
        <w:t>Firebase</w:t>
      </w:r>
      <w:proofErr w:type="spellEnd"/>
      <w:r>
        <w:t xml:space="preserve"> para guardar as informações e o </w:t>
      </w:r>
      <w:proofErr w:type="spellStart"/>
      <w:r>
        <w:t>Flutter</w:t>
      </w:r>
      <w:proofErr w:type="spellEnd"/>
      <w:r>
        <w:t xml:space="preserve"> para desenvolvimento das </w:t>
      </w:r>
      <w:r>
        <w:lastRenderedPageBreak/>
        <w:t>interfaces web e móvel, por meio de PWA;</w:t>
      </w:r>
    </w:p>
    <w:p w14:paraId="27BF8EBB" w14:textId="77777777" w:rsidR="00430DF5" w:rsidRDefault="00430DF5" w:rsidP="00451B94">
      <w:pPr>
        <w:pStyle w:val="TF-ALNEA"/>
        <w:contextualSpacing w:val="0"/>
      </w:pPr>
      <w:r>
        <w:t>v</w:t>
      </w:r>
      <w:r w:rsidRPr="00A9319C">
        <w:t xml:space="preserve">erificação e validação: validar a usabilidade da solução pelo Método </w:t>
      </w:r>
      <w:proofErr w:type="spellStart"/>
      <w:r w:rsidRPr="00A9319C">
        <w:t>Relationship</w:t>
      </w:r>
      <w:proofErr w:type="spellEnd"/>
      <w:r w:rsidRPr="00A9319C">
        <w:t xml:space="preserve"> </w:t>
      </w:r>
      <w:proofErr w:type="spellStart"/>
      <w:r w:rsidRPr="00A9319C">
        <w:t>of</w:t>
      </w:r>
      <w:proofErr w:type="spellEnd"/>
      <w:r w:rsidRPr="00A9319C">
        <w:t xml:space="preserve"> M3C </w:t>
      </w:r>
      <w:proofErr w:type="spellStart"/>
      <w:r w:rsidRPr="00A9319C">
        <w:t>with</w:t>
      </w:r>
      <w:proofErr w:type="spellEnd"/>
      <w:r w:rsidRPr="00A9319C">
        <w:t xml:space="preserve"> </w:t>
      </w:r>
      <w:proofErr w:type="spellStart"/>
      <w:r w:rsidRPr="00A9319C">
        <w:t>User</w:t>
      </w:r>
      <w:proofErr w:type="spellEnd"/>
      <w:r w:rsidRPr="00A9319C">
        <w:t xml:space="preserve"> </w:t>
      </w:r>
      <w:proofErr w:type="spellStart"/>
      <w:r w:rsidRPr="00A9319C">
        <w:t>Requirements</w:t>
      </w:r>
      <w:proofErr w:type="spellEnd"/>
      <w:r w:rsidRPr="00A9319C">
        <w:t xml:space="preserve"> </w:t>
      </w:r>
      <w:proofErr w:type="spellStart"/>
      <w:r w:rsidRPr="00A9319C">
        <w:t>and</w:t>
      </w:r>
      <w:proofErr w:type="spellEnd"/>
      <w:r w:rsidRPr="00A9319C">
        <w:t xml:space="preserve"> </w:t>
      </w:r>
      <w:proofErr w:type="spellStart"/>
      <w:r w:rsidRPr="00A9319C">
        <w:t>Usability</w:t>
      </w:r>
      <w:proofErr w:type="spellEnd"/>
      <w:r w:rsidRPr="00A9319C">
        <w:t xml:space="preserve"> </w:t>
      </w:r>
      <w:proofErr w:type="spellStart"/>
      <w:r w:rsidRPr="00A9319C">
        <w:t>and</w:t>
      </w:r>
      <w:proofErr w:type="spellEnd"/>
      <w:r w:rsidRPr="00A9319C">
        <w:t xml:space="preserve"> </w:t>
      </w:r>
      <w:proofErr w:type="spellStart"/>
      <w:r w:rsidRPr="00A9319C">
        <w:t>Communicability</w:t>
      </w:r>
      <w:proofErr w:type="spellEnd"/>
      <w:r w:rsidRPr="00A9319C">
        <w:t xml:space="preserve"> </w:t>
      </w:r>
      <w:proofErr w:type="spellStart"/>
      <w:r w:rsidRPr="00A9319C">
        <w:t>Assessment</w:t>
      </w:r>
      <w:proofErr w:type="spellEnd"/>
      <w:r w:rsidRPr="00A9319C">
        <w:t xml:space="preserve"> in </w:t>
      </w:r>
      <w:proofErr w:type="spellStart"/>
      <w:r w:rsidRPr="00A9319C">
        <w:t>groupware</w:t>
      </w:r>
      <w:proofErr w:type="spellEnd"/>
      <w:r w:rsidRPr="00A9319C">
        <w:t xml:space="preserve"> (</w:t>
      </w:r>
      <w:proofErr w:type="spellStart"/>
      <w:r w:rsidRPr="00A9319C">
        <w:t>RURUCAg</w:t>
      </w:r>
      <w:proofErr w:type="spellEnd"/>
      <w:r>
        <w:t>).</w:t>
      </w:r>
    </w:p>
    <w:p w14:paraId="7AD36D3A" w14:textId="77777777" w:rsidR="00430DF5" w:rsidRPr="007E0D87" w:rsidRDefault="00430DF5" w:rsidP="00DC0DED">
      <w:pPr>
        <w:pStyle w:val="TF-ALNEA"/>
        <w:numPr>
          <w:ilvl w:val="0"/>
          <w:numId w:val="0"/>
        </w:numPr>
        <w:ind w:left="1077" w:hanging="397"/>
      </w:pPr>
      <w:r>
        <w:t xml:space="preserve">As etapas serão realizadas nos períodos relacionados no </w:t>
      </w:r>
      <w:r>
        <w:fldChar w:fldCharType="begin"/>
      </w:r>
      <w:r>
        <w:instrText xml:space="preserve"> REF _Ref84020038 \h </w:instrText>
      </w:r>
      <w:r>
        <w:fldChar w:fldCharType="separate"/>
      </w:r>
      <w:r>
        <w:t xml:space="preserve">Quadro </w:t>
      </w:r>
      <w:r>
        <w:rPr>
          <w:noProof/>
        </w:rPr>
        <w:t>3</w:t>
      </w:r>
      <w:r>
        <w:fldChar w:fldCharType="end"/>
      </w:r>
      <w:r>
        <w:t>.</w:t>
      </w:r>
    </w:p>
    <w:p w14:paraId="1C124D59" w14:textId="77777777" w:rsidR="00430DF5" w:rsidRDefault="00430DF5" w:rsidP="00DC0DED">
      <w:pPr>
        <w:pStyle w:val="TF-LEGENDA"/>
      </w:pPr>
      <w:r>
        <w:t xml:space="preserve">Quadro </w:t>
      </w:r>
      <w:r>
        <w:rPr>
          <w:noProof/>
        </w:rPr>
        <w:fldChar w:fldCharType="begin"/>
      </w:r>
      <w:r>
        <w:rPr>
          <w:noProof/>
        </w:rPr>
        <w:instrText xml:space="preserve"> SEQ Quadro \* ARABIC </w:instrText>
      </w:r>
      <w:r>
        <w:rPr>
          <w:noProof/>
        </w:rPr>
        <w:fldChar w:fldCharType="separate"/>
      </w:r>
      <w:r>
        <w:rPr>
          <w:noProof/>
        </w:rPr>
        <w:t>3</w:t>
      </w:r>
      <w:r>
        <w:rPr>
          <w:noProof/>
        </w:rPr>
        <w:fldChar w:fldCharType="end"/>
      </w:r>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30DF5" w:rsidRPr="007E0D87" w14:paraId="22CAD6FA" w14:textId="77777777" w:rsidTr="00F2190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52E0BCE" w14:textId="77777777" w:rsidR="00430DF5" w:rsidRPr="00BA30E5" w:rsidRDefault="00430DF5" w:rsidP="00F2190F">
            <w:pPr>
              <w:pStyle w:val="TF-TEXTOQUADRO"/>
              <w:jc w:val="right"/>
              <w:rPr>
                <w:b/>
                <w:bCs/>
                <w:sz w:val="20"/>
              </w:rPr>
            </w:pPr>
            <w:r w:rsidRPr="00BA30E5">
              <w:rPr>
                <w:b/>
                <w:bCs/>
                <w:sz w:val="20"/>
              </w:rPr>
              <w:t>Quinzenas</w:t>
            </w:r>
          </w:p>
          <w:p w14:paraId="5287815A" w14:textId="77777777" w:rsidR="00430DF5" w:rsidRDefault="00430DF5" w:rsidP="00470C41">
            <w:pPr>
              <w:pStyle w:val="TF-TEXTOQUADRO"/>
              <w:rPr>
                <w:b/>
                <w:bCs/>
                <w:sz w:val="20"/>
              </w:rPr>
            </w:pPr>
          </w:p>
          <w:p w14:paraId="337A3748" w14:textId="77777777" w:rsidR="00430DF5" w:rsidRPr="00F2190F" w:rsidRDefault="00430DF5" w:rsidP="00470C41">
            <w:pPr>
              <w:pStyle w:val="TF-TEXTOQUADRO"/>
              <w:rPr>
                <w:b/>
                <w:bCs/>
                <w:sz w:val="20"/>
              </w:rPr>
            </w:pPr>
            <w:r w:rsidRPr="00BA30E5">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72A799F9" w14:textId="77777777" w:rsidR="00430DF5" w:rsidRPr="00F2190F" w:rsidRDefault="00430DF5" w:rsidP="00470C41">
            <w:pPr>
              <w:pStyle w:val="TF-TEXTOQUADROCentralizado"/>
              <w:rPr>
                <w:b/>
                <w:bCs/>
                <w:sz w:val="20"/>
              </w:rPr>
            </w:pPr>
            <w:r w:rsidRPr="00F2190F">
              <w:rPr>
                <w:b/>
                <w:bCs/>
                <w:sz w:val="20"/>
              </w:rPr>
              <w:t>2022</w:t>
            </w:r>
          </w:p>
        </w:tc>
      </w:tr>
      <w:tr w:rsidR="00430DF5" w:rsidRPr="007E0D87" w14:paraId="3A0B665E"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AA5EF7D" w14:textId="77777777" w:rsidR="00430DF5" w:rsidRPr="00F2190F" w:rsidRDefault="00430DF5" w:rsidP="00470C41">
            <w:pPr>
              <w:pStyle w:val="TF-TEXTOQUADRO"/>
              <w:rPr>
                <w:b/>
                <w:bCs/>
                <w:sz w:val="20"/>
              </w:rPr>
            </w:pPr>
          </w:p>
        </w:tc>
        <w:tc>
          <w:tcPr>
            <w:tcW w:w="557" w:type="dxa"/>
            <w:gridSpan w:val="2"/>
            <w:tcBorders>
              <w:left w:val="single" w:sz="4" w:space="0" w:color="auto"/>
            </w:tcBorders>
            <w:shd w:val="clear" w:color="auto" w:fill="A6A6A6"/>
          </w:tcPr>
          <w:p w14:paraId="2AE170DE" w14:textId="77777777" w:rsidR="00430DF5" w:rsidRPr="00F2190F" w:rsidRDefault="00430DF5" w:rsidP="00470C41">
            <w:pPr>
              <w:pStyle w:val="TF-TEXTOQUADROCentralizado"/>
              <w:rPr>
                <w:b/>
                <w:bCs/>
                <w:sz w:val="20"/>
              </w:rPr>
            </w:pPr>
            <w:r w:rsidRPr="00F2190F">
              <w:rPr>
                <w:b/>
                <w:bCs/>
                <w:sz w:val="20"/>
              </w:rPr>
              <w:t>fev.</w:t>
            </w:r>
          </w:p>
        </w:tc>
        <w:tc>
          <w:tcPr>
            <w:tcW w:w="568" w:type="dxa"/>
            <w:gridSpan w:val="2"/>
            <w:shd w:val="clear" w:color="auto" w:fill="A6A6A6"/>
          </w:tcPr>
          <w:p w14:paraId="25B3C20D" w14:textId="77777777" w:rsidR="00430DF5" w:rsidRPr="00F2190F" w:rsidRDefault="00430DF5" w:rsidP="00470C41">
            <w:pPr>
              <w:pStyle w:val="TF-TEXTOQUADROCentralizado"/>
              <w:rPr>
                <w:b/>
                <w:bCs/>
                <w:sz w:val="20"/>
              </w:rPr>
            </w:pPr>
            <w:r w:rsidRPr="00F2190F">
              <w:rPr>
                <w:b/>
                <w:bCs/>
                <w:sz w:val="20"/>
              </w:rPr>
              <w:t>mar.</w:t>
            </w:r>
          </w:p>
        </w:tc>
        <w:tc>
          <w:tcPr>
            <w:tcW w:w="568" w:type="dxa"/>
            <w:gridSpan w:val="2"/>
            <w:shd w:val="clear" w:color="auto" w:fill="A6A6A6"/>
          </w:tcPr>
          <w:p w14:paraId="7C28388C" w14:textId="77777777" w:rsidR="00430DF5" w:rsidRPr="00F2190F" w:rsidRDefault="00430DF5" w:rsidP="00470C41">
            <w:pPr>
              <w:pStyle w:val="TF-TEXTOQUADROCentralizado"/>
              <w:rPr>
                <w:b/>
                <w:bCs/>
                <w:sz w:val="20"/>
              </w:rPr>
            </w:pPr>
            <w:r w:rsidRPr="00F2190F">
              <w:rPr>
                <w:b/>
                <w:bCs/>
                <w:sz w:val="20"/>
              </w:rPr>
              <w:t>abr.</w:t>
            </w:r>
          </w:p>
        </w:tc>
        <w:tc>
          <w:tcPr>
            <w:tcW w:w="568" w:type="dxa"/>
            <w:gridSpan w:val="2"/>
            <w:shd w:val="clear" w:color="auto" w:fill="A6A6A6"/>
          </w:tcPr>
          <w:p w14:paraId="2E0E4C2B" w14:textId="77777777" w:rsidR="00430DF5" w:rsidRPr="00F2190F" w:rsidRDefault="00430DF5" w:rsidP="00475A86">
            <w:pPr>
              <w:pStyle w:val="TF-TEXTOQUADROCentralizado"/>
              <w:rPr>
                <w:b/>
                <w:bCs/>
                <w:sz w:val="20"/>
              </w:rPr>
            </w:pPr>
            <w:r w:rsidRPr="00F2190F">
              <w:rPr>
                <w:b/>
                <w:bCs/>
                <w:sz w:val="20"/>
              </w:rPr>
              <w:t>maio</w:t>
            </w:r>
          </w:p>
        </w:tc>
        <w:tc>
          <w:tcPr>
            <w:tcW w:w="573" w:type="dxa"/>
            <w:gridSpan w:val="2"/>
            <w:shd w:val="clear" w:color="auto" w:fill="A6A6A6"/>
          </w:tcPr>
          <w:p w14:paraId="758CEA74" w14:textId="77777777" w:rsidR="00430DF5" w:rsidRPr="00F2190F" w:rsidRDefault="00430DF5" w:rsidP="002344A7">
            <w:pPr>
              <w:pStyle w:val="TF-TEXTOQUADROCentralizado"/>
              <w:rPr>
                <w:b/>
                <w:bCs/>
                <w:sz w:val="20"/>
              </w:rPr>
            </w:pPr>
            <w:r w:rsidRPr="00F2190F">
              <w:rPr>
                <w:b/>
                <w:bCs/>
                <w:sz w:val="20"/>
              </w:rPr>
              <w:t>jun.</w:t>
            </w:r>
          </w:p>
        </w:tc>
      </w:tr>
      <w:tr w:rsidR="00430DF5" w:rsidRPr="007E0D87" w14:paraId="31AEB22A" w14:textId="77777777" w:rsidTr="00F2190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6262F24C" w14:textId="77777777" w:rsidR="00430DF5" w:rsidRPr="00F2190F" w:rsidRDefault="00430DF5"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08F638C3"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68EC3A93"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498FF9E9"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337337B0"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62C1ED2"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45A74DDB"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3E62B628" w14:textId="77777777" w:rsidR="00430DF5" w:rsidRPr="00F2190F" w:rsidRDefault="00430DF5" w:rsidP="00470C41">
            <w:pPr>
              <w:pStyle w:val="TF-TEXTOQUADROCentralizado"/>
              <w:rPr>
                <w:b/>
                <w:bCs/>
                <w:sz w:val="20"/>
              </w:rPr>
            </w:pPr>
            <w:r w:rsidRPr="00F2190F">
              <w:rPr>
                <w:b/>
                <w:bCs/>
                <w:sz w:val="20"/>
              </w:rPr>
              <w:t>1</w:t>
            </w:r>
          </w:p>
        </w:tc>
        <w:tc>
          <w:tcPr>
            <w:tcW w:w="284" w:type="dxa"/>
            <w:tcBorders>
              <w:bottom w:val="single" w:sz="4" w:space="0" w:color="auto"/>
            </w:tcBorders>
            <w:shd w:val="clear" w:color="auto" w:fill="A6A6A6"/>
          </w:tcPr>
          <w:p w14:paraId="6BF2F013" w14:textId="77777777" w:rsidR="00430DF5" w:rsidRPr="00F2190F" w:rsidRDefault="00430DF5" w:rsidP="00470C41">
            <w:pPr>
              <w:pStyle w:val="TF-TEXTOQUADROCentralizado"/>
              <w:rPr>
                <w:b/>
                <w:bCs/>
                <w:sz w:val="20"/>
              </w:rPr>
            </w:pPr>
            <w:r w:rsidRPr="00F2190F">
              <w:rPr>
                <w:b/>
                <w:bCs/>
                <w:sz w:val="20"/>
              </w:rPr>
              <w:t>2</w:t>
            </w:r>
          </w:p>
        </w:tc>
        <w:tc>
          <w:tcPr>
            <w:tcW w:w="284" w:type="dxa"/>
            <w:tcBorders>
              <w:bottom w:val="single" w:sz="4" w:space="0" w:color="auto"/>
            </w:tcBorders>
            <w:shd w:val="clear" w:color="auto" w:fill="A6A6A6"/>
          </w:tcPr>
          <w:p w14:paraId="61F0F70C" w14:textId="77777777" w:rsidR="00430DF5" w:rsidRPr="00F2190F" w:rsidRDefault="00430DF5" w:rsidP="00470C41">
            <w:pPr>
              <w:pStyle w:val="TF-TEXTOQUADROCentralizado"/>
              <w:rPr>
                <w:b/>
                <w:bCs/>
                <w:sz w:val="20"/>
              </w:rPr>
            </w:pPr>
            <w:r w:rsidRPr="00F2190F">
              <w:rPr>
                <w:b/>
                <w:bCs/>
                <w:sz w:val="20"/>
              </w:rPr>
              <w:t>1</w:t>
            </w:r>
          </w:p>
        </w:tc>
        <w:tc>
          <w:tcPr>
            <w:tcW w:w="289" w:type="dxa"/>
            <w:tcBorders>
              <w:bottom w:val="single" w:sz="4" w:space="0" w:color="auto"/>
            </w:tcBorders>
            <w:shd w:val="clear" w:color="auto" w:fill="A6A6A6"/>
          </w:tcPr>
          <w:p w14:paraId="744261CC" w14:textId="77777777" w:rsidR="00430DF5" w:rsidRPr="00F2190F" w:rsidRDefault="00430DF5" w:rsidP="00470C41">
            <w:pPr>
              <w:pStyle w:val="TF-TEXTOQUADROCentralizado"/>
              <w:rPr>
                <w:b/>
                <w:bCs/>
                <w:sz w:val="20"/>
              </w:rPr>
            </w:pPr>
            <w:r w:rsidRPr="00F2190F">
              <w:rPr>
                <w:b/>
                <w:bCs/>
                <w:sz w:val="20"/>
              </w:rPr>
              <w:t>2</w:t>
            </w:r>
          </w:p>
        </w:tc>
      </w:tr>
      <w:tr w:rsidR="00430DF5" w:rsidRPr="007E0D87" w14:paraId="2CBEA4A1" w14:textId="77777777" w:rsidTr="002732F5">
        <w:trPr>
          <w:jc w:val="center"/>
        </w:trPr>
        <w:tc>
          <w:tcPr>
            <w:tcW w:w="6171" w:type="dxa"/>
            <w:tcBorders>
              <w:left w:val="single" w:sz="4" w:space="0" w:color="auto"/>
            </w:tcBorders>
          </w:tcPr>
          <w:p w14:paraId="15F5D432" w14:textId="77777777" w:rsidR="00430DF5" w:rsidRPr="00F2190F" w:rsidRDefault="00430DF5" w:rsidP="002344A7">
            <w:pPr>
              <w:pStyle w:val="TF-TEXTOQUADRO"/>
              <w:jc w:val="both"/>
              <w:rPr>
                <w:bCs/>
                <w:sz w:val="20"/>
              </w:rPr>
            </w:pPr>
            <w:r w:rsidRPr="00F2190F">
              <w:rPr>
                <w:sz w:val="20"/>
              </w:rPr>
              <w:t>Pesquisa na literatura</w:t>
            </w:r>
          </w:p>
        </w:tc>
        <w:tc>
          <w:tcPr>
            <w:tcW w:w="273" w:type="dxa"/>
            <w:tcBorders>
              <w:bottom w:val="single" w:sz="4" w:space="0" w:color="auto"/>
            </w:tcBorders>
            <w:shd w:val="clear" w:color="auto" w:fill="7F7F7F" w:themeFill="text1" w:themeFillTint="80"/>
          </w:tcPr>
          <w:p w14:paraId="12DA3AF6" w14:textId="77777777" w:rsidR="00430DF5" w:rsidRPr="00F2190F" w:rsidRDefault="00430DF5" w:rsidP="00470C41">
            <w:pPr>
              <w:pStyle w:val="TF-TEXTOQUADROCentralizado"/>
              <w:rPr>
                <w:sz w:val="20"/>
              </w:rPr>
            </w:pPr>
          </w:p>
        </w:tc>
        <w:tc>
          <w:tcPr>
            <w:tcW w:w="284" w:type="dxa"/>
            <w:tcBorders>
              <w:bottom w:val="single" w:sz="4" w:space="0" w:color="auto"/>
            </w:tcBorders>
          </w:tcPr>
          <w:p w14:paraId="5914BD11" w14:textId="77777777" w:rsidR="00430DF5" w:rsidRPr="00F2190F" w:rsidRDefault="00430DF5" w:rsidP="00470C41">
            <w:pPr>
              <w:pStyle w:val="TF-TEXTOQUADROCentralizado"/>
              <w:rPr>
                <w:sz w:val="20"/>
              </w:rPr>
            </w:pPr>
          </w:p>
        </w:tc>
        <w:tc>
          <w:tcPr>
            <w:tcW w:w="284" w:type="dxa"/>
            <w:tcBorders>
              <w:bottom w:val="single" w:sz="4" w:space="0" w:color="auto"/>
            </w:tcBorders>
          </w:tcPr>
          <w:p w14:paraId="0BA61CE1" w14:textId="77777777" w:rsidR="00430DF5" w:rsidRPr="00F2190F" w:rsidRDefault="00430DF5" w:rsidP="00470C41">
            <w:pPr>
              <w:pStyle w:val="TF-TEXTOQUADROCentralizado"/>
              <w:rPr>
                <w:sz w:val="20"/>
              </w:rPr>
            </w:pPr>
          </w:p>
        </w:tc>
        <w:tc>
          <w:tcPr>
            <w:tcW w:w="284" w:type="dxa"/>
            <w:tcBorders>
              <w:bottom w:val="single" w:sz="4" w:space="0" w:color="auto"/>
            </w:tcBorders>
          </w:tcPr>
          <w:p w14:paraId="7EAEA632" w14:textId="77777777" w:rsidR="00430DF5" w:rsidRPr="00F2190F" w:rsidRDefault="00430DF5" w:rsidP="00470C41">
            <w:pPr>
              <w:pStyle w:val="TF-TEXTOQUADROCentralizado"/>
              <w:rPr>
                <w:sz w:val="20"/>
              </w:rPr>
            </w:pPr>
          </w:p>
        </w:tc>
        <w:tc>
          <w:tcPr>
            <w:tcW w:w="284" w:type="dxa"/>
            <w:tcBorders>
              <w:bottom w:val="single" w:sz="4" w:space="0" w:color="auto"/>
            </w:tcBorders>
          </w:tcPr>
          <w:p w14:paraId="0D2AD0CA" w14:textId="77777777" w:rsidR="00430DF5" w:rsidRPr="00F2190F" w:rsidRDefault="00430DF5" w:rsidP="00470C41">
            <w:pPr>
              <w:pStyle w:val="TF-TEXTOQUADROCentralizado"/>
              <w:rPr>
                <w:sz w:val="20"/>
              </w:rPr>
            </w:pPr>
          </w:p>
        </w:tc>
        <w:tc>
          <w:tcPr>
            <w:tcW w:w="284" w:type="dxa"/>
            <w:tcBorders>
              <w:bottom w:val="single" w:sz="4" w:space="0" w:color="auto"/>
            </w:tcBorders>
          </w:tcPr>
          <w:p w14:paraId="3E989C57" w14:textId="77777777" w:rsidR="00430DF5" w:rsidRPr="00F2190F" w:rsidRDefault="00430DF5" w:rsidP="00470C41">
            <w:pPr>
              <w:pStyle w:val="TF-TEXTOQUADROCentralizado"/>
              <w:rPr>
                <w:sz w:val="20"/>
              </w:rPr>
            </w:pPr>
          </w:p>
        </w:tc>
        <w:tc>
          <w:tcPr>
            <w:tcW w:w="284" w:type="dxa"/>
            <w:tcBorders>
              <w:bottom w:val="single" w:sz="4" w:space="0" w:color="auto"/>
            </w:tcBorders>
          </w:tcPr>
          <w:p w14:paraId="7FB28FF7" w14:textId="77777777" w:rsidR="00430DF5" w:rsidRPr="00F2190F" w:rsidRDefault="00430DF5" w:rsidP="00470C41">
            <w:pPr>
              <w:pStyle w:val="TF-TEXTOQUADROCentralizado"/>
              <w:rPr>
                <w:sz w:val="20"/>
              </w:rPr>
            </w:pPr>
          </w:p>
        </w:tc>
        <w:tc>
          <w:tcPr>
            <w:tcW w:w="284" w:type="dxa"/>
            <w:tcBorders>
              <w:bottom w:val="single" w:sz="4" w:space="0" w:color="auto"/>
            </w:tcBorders>
          </w:tcPr>
          <w:p w14:paraId="0049F92F" w14:textId="77777777" w:rsidR="00430DF5" w:rsidRPr="00F2190F" w:rsidRDefault="00430DF5" w:rsidP="00470C41">
            <w:pPr>
              <w:pStyle w:val="TF-TEXTOQUADROCentralizado"/>
              <w:rPr>
                <w:sz w:val="20"/>
              </w:rPr>
            </w:pPr>
          </w:p>
        </w:tc>
        <w:tc>
          <w:tcPr>
            <w:tcW w:w="284" w:type="dxa"/>
            <w:tcBorders>
              <w:bottom w:val="single" w:sz="4" w:space="0" w:color="auto"/>
            </w:tcBorders>
          </w:tcPr>
          <w:p w14:paraId="30E93CB1" w14:textId="77777777" w:rsidR="00430DF5" w:rsidRPr="00F2190F" w:rsidRDefault="00430DF5" w:rsidP="00470C41">
            <w:pPr>
              <w:pStyle w:val="TF-TEXTOQUADROCentralizado"/>
              <w:rPr>
                <w:sz w:val="20"/>
              </w:rPr>
            </w:pPr>
          </w:p>
        </w:tc>
        <w:tc>
          <w:tcPr>
            <w:tcW w:w="289" w:type="dxa"/>
          </w:tcPr>
          <w:p w14:paraId="7ECA2A1D" w14:textId="77777777" w:rsidR="00430DF5" w:rsidRPr="00F2190F" w:rsidRDefault="00430DF5" w:rsidP="00470C41">
            <w:pPr>
              <w:pStyle w:val="TF-TEXTOQUADROCentralizado"/>
              <w:rPr>
                <w:sz w:val="20"/>
              </w:rPr>
            </w:pPr>
          </w:p>
        </w:tc>
      </w:tr>
      <w:tr w:rsidR="00430DF5" w:rsidRPr="007E0D87" w14:paraId="7382AD75" w14:textId="77777777" w:rsidTr="002732F5">
        <w:trPr>
          <w:jc w:val="center"/>
        </w:trPr>
        <w:tc>
          <w:tcPr>
            <w:tcW w:w="6171" w:type="dxa"/>
            <w:tcBorders>
              <w:left w:val="single" w:sz="4" w:space="0" w:color="auto"/>
            </w:tcBorders>
          </w:tcPr>
          <w:p w14:paraId="28BE8556" w14:textId="77777777" w:rsidR="00430DF5" w:rsidRPr="00F2190F" w:rsidRDefault="00430DF5" w:rsidP="002344A7">
            <w:pPr>
              <w:pStyle w:val="TF-TEXTOQUADRO"/>
              <w:jc w:val="both"/>
              <w:rPr>
                <w:sz w:val="20"/>
              </w:rPr>
            </w:pPr>
            <w:r w:rsidRPr="00F2190F">
              <w:rPr>
                <w:sz w:val="20"/>
              </w:rPr>
              <w:t>Levantamento dos requisitos</w:t>
            </w:r>
          </w:p>
        </w:tc>
        <w:tc>
          <w:tcPr>
            <w:tcW w:w="273" w:type="dxa"/>
            <w:tcBorders>
              <w:top w:val="single" w:sz="4" w:space="0" w:color="auto"/>
            </w:tcBorders>
          </w:tcPr>
          <w:p w14:paraId="300E0DB5" w14:textId="77777777" w:rsidR="00430DF5" w:rsidRPr="00F2190F" w:rsidRDefault="00430DF5" w:rsidP="00470C41">
            <w:pPr>
              <w:pStyle w:val="TF-TEXTOQUADROCentralizado"/>
              <w:rPr>
                <w:sz w:val="20"/>
              </w:rPr>
            </w:pPr>
          </w:p>
        </w:tc>
        <w:tc>
          <w:tcPr>
            <w:tcW w:w="284" w:type="dxa"/>
            <w:tcBorders>
              <w:top w:val="single" w:sz="4" w:space="0" w:color="auto"/>
            </w:tcBorders>
            <w:shd w:val="clear" w:color="auto" w:fill="7F7F7F" w:themeFill="text1" w:themeFillTint="80"/>
          </w:tcPr>
          <w:p w14:paraId="2630ADF3" w14:textId="77777777" w:rsidR="00430DF5" w:rsidRPr="00F2190F" w:rsidRDefault="00430DF5" w:rsidP="00470C41">
            <w:pPr>
              <w:pStyle w:val="TF-TEXTOQUADROCentralizado"/>
              <w:rPr>
                <w:sz w:val="20"/>
              </w:rPr>
            </w:pPr>
          </w:p>
        </w:tc>
        <w:tc>
          <w:tcPr>
            <w:tcW w:w="284" w:type="dxa"/>
            <w:tcBorders>
              <w:top w:val="single" w:sz="4" w:space="0" w:color="auto"/>
            </w:tcBorders>
          </w:tcPr>
          <w:p w14:paraId="348E0AE9" w14:textId="77777777" w:rsidR="00430DF5" w:rsidRPr="00F2190F" w:rsidRDefault="00430DF5" w:rsidP="00470C41">
            <w:pPr>
              <w:pStyle w:val="TF-TEXTOQUADROCentralizado"/>
              <w:rPr>
                <w:sz w:val="20"/>
              </w:rPr>
            </w:pPr>
          </w:p>
        </w:tc>
        <w:tc>
          <w:tcPr>
            <w:tcW w:w="284" w:type="dxa"/>
            <w:tcBorders>
              <w:top w:val="single" w:sz="4" w:space="0" w:color="auto"/>
            </w:tcBorders>
          </w:tcPr>
          <w:p w14:paraId="484558FF" w14:textId="77777777" w:rsidR="00430DF5" w:rsidRPr="00F2190F" w:rsidRDefault="00430DF5" w:rsidP="00470C41">
            <w:pPr>
              <w:pStyle w:val="TF-TEXTOQUADROCentralizado"/>
              <w:rPr>
                <w:sz w:val="20"/>
              </w:rPr>
            </w:pPr>
          </w:p>
        </w:tc>
        <w:tc>
          <w:tcPr>
            <w:tcW w:w="284" w:type="dxa"/>
            <w:tcBorders>
              <w:top w:val="single" w:sz="4" w:space="0" w:color="auto"/>
            </w:tcBorders>
          </w:tcPr>
          <w:p w14:paraId="27740C00" w14:textId="77777777" w:rsidR="00430DF5" w:rsidRPr="00F2190F" w:rsidRDefault="00430DF5" w:rsidP="00470C41">
            <w:pPr>
              <w:pStyle w:val="TF-TEXTOQUADROCentralizado"/>
              <w:rPr>
                <w:sz w:val="20"/>
              </w:rPr>
            </w:pPr>
          </w:p>
        </w:tc>
        <w:tc>
          <w:tcPr>
            <w:tcW w:w="284" w:type="dxa"/>
            <w:tcBorders>
              <w:top w:val="single" w:sz="4" w:space="0" w:color="auto"/>
            </w:tcBorders>
          </w:tcPr>
          <w:p w14:paraId="29FD1BEA" w14:textId="77777777" w:rsidR="00430DF5" w:rsidRPr="00F2190F" w:rsidRDefault="00430DF5" w:rsidP="00470C41">
            <w:pPr>
              <w:pStyle w:val="TF-TEXTOQUADROCentralizado"/>
              <w:rPr>
                <w:sz w:val="20"/>
              </w:rPr>
            </w:pPr>
          </w:p>
        </w:tc>
        <w:tc>
          <w:tcPr>
            <w:tcW w:w="284" w:type="dxa"/>
            <w:tcBorders>
              <w:top w:val="single" w:sz="4" w:space="0" w:color="auto"/>
            </w:tcBorders>
          </w:tcPr>
          <w:p w14:paraId="6E24B786" w14:textId="77777777" w:rsidR="00430DF5" w:rsidRPr="00F2190F" w:rsidRDefault="00430DF5" w:rsidP="00470C41">
            <w:pPr>
              <w:pStyle w:val="TF-TEXTOQUADROCentralizado"/>
              <w:rPr>
                <w:sz w:val="20"/>
              </w:rPr>
            </w:pPr>
          </w:p>
        </w:tc>
        <w:tc>
          <w:tcPr>
            <w:tcW w:w="284" w:type="dxa"/>
            <w:tcBorders>
              <w:top w:val="single" w:sz="4" w:space="0" w:color="auto"/>
            </w:tcBorders>
          </w:tcPr>
          <w:p w14:paraId="11A16F84" w14:textId="77777777" w:rsidR="00430DF5" w:rsidRPr="00F2190F" w:rsidRDefault="00430DF5" w:rsidP="00470C41">
            <w:pPr>
              <w:pStyle w:val="TF-TEXTOQUADROCentralizado"/>
              <w:rPr>
                <w:sz w:val="20"/>
              </w:rPr>
            </w:pPr>
          </w:p>
        </w:tc>
        <w:tc>
          <w:tcPr>
            <w:tcW w:w="284" w:type="dxa"/>
            <w:tcBorders>
              <w:top w:val="single" w:sz="4" w:space="0" w:color="auto"/>
            </w:tcBorders>
          </w:tcPr>
          <w:p w14:paraId="793FDAB7" w14:textId="77777777" w:rsidR="00430DF5" w:rsidRPr="00F2190F" w:rsidRDefault="00430DF5" w:rsidP="00470C41">
            <w:pPr>
              <w:pStyle w:val="TF-TEXTOQUADROCentralizado"/>
              <w:rPr>
                <w:sz w:val="20"/>
              </w:rPr>
            </w:pPr>
          </w:p>
        </w:tc>
        <w:tc>
          <w:tcPr>
            <w:tcW w:w="289" w:type="dxa"/>
          </w:tcPr>
          <w:p w14:paraId="21B68E6D" w14:textId="77777777" w:rsidR="00430DF5" w:rsidRPr="00F2190F" w:rsidRDefault="00430DF5" w:rsidP="00470C41">
            <w:pPr>
              <w:pStyle w:val="TF-TEXTOQUADROCentralizado"/>
              <w:rPr>
                <w:sz w:val="20"/>
              </w:rPr>
            </w:pPr>
          </w:p>
        </w:tc>
      </w:tr>
      <w:tr w:rsidR="00430DF5" w:rsidRPr="007E0D87" w14:paraId="4B085C1C" w14:textId="77777777" w:rsidTr="002732F5">
        <w:trPr>
          <w:jc w:val="center"/>
        </w:trPr>
        <w:tc>
          <w:tcPr>
            <w:tcW w:w="6171" w:type="dxa"/>
            <w:tcBorders>
              <w:left w:val="single" w:sz="4" w:space="0" w:color="auto"/>
            </w:tcBorders>
          </w:tcPr>
          <w:p w14:paraId="774554BE" w14:textId="77777777" w:rsidR="00430DF5" w:rsidRPr="00F2190F" w:rsidRDefault="00430DF5" w:rsidP="002344A7">
            <w:pPr>
              <w:pStyle w:val="TF-TEXTOQUADRO"/>
              <w:jc w:val="both"/>
              <w:rPr>
                <w:sz w:val="20"/>
              </w:rPr>
            </w:pPr>
            <w:r w:rsidRPr="00F2190F">
              <w:rPr>
                <w:sz w:val="20"/>
              </w:rPr>
              <w:t>Especificação e análise</w:t>
            </w:r>
          </w:p>
        </w:tc>
        <w:tc>
          <w:tcPr>
            <w:tcW w:w="273" w:type="dxa"/>
            <w:tcBorders>
              <w:bottom w:val="single" w:sz="4" w:space="0" w:color="auto"/>
            </w:tcBorders>
          </w:tcPr>
          <w:p w14:paraId="39D0E4F3" w14:textId="77777777" w:rsidR="00430DF5" w:rsidRPr="00F2190F" w:rsidRDefault="00430DF5" w:rsidP="00470C41">
            <w:pPr>
              <w:pStyle w:val="TF-TEXTOQUADROCentralizado"/>
              <w:rPr>
                <w:sz w:val="20"/>
              </w:rPr>
            </w:pPr>
          </w:p>
        </w:tc>
        <w:tc>
          <w:tcPr>
            <w:tcW w:w="284" w:type="dxa"/>
            <w:tcBorders>
              <w:bottom w:val="single" w:sz="4" w:space="0" w:color="auto"/>
            </w:tcBorders>
          </w:tcPr>
          <w:p w14:paraId="1DEC15B9"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050A0CB6" w14:textId="77777777" w:rsidR="00430DF5" w:rsidRPr="00F2190F" w:rsidRDefault="00430DF5" w:rsidP="00470C41">
            <w:pPr>
              <w:pStyle w:val="TF-TEXTOQUADROCentralizado"/>
              <w:rPr>
                <w:sz w:val="20"/>
              </w:rPr>
            </w:pPr>
          </w:p>
        </w:tc>
        <w:tc>
          <w:tcPr>
            <w:tcW w:w="284" w:type="dxa"/>
            <w:tcBorders>
              <w:bottom w:val="single" w:sz="4" w:space="0" w:color="auto"/>
            </w:tcBorders>
            <w:shd w:val="clear" w:color="auto" w:fill="7F7F7F" w:themeFill="text1" w:themeFillTint="80"/>
          </w:tcPr>
          <w:p w14:paraId="6D9665ED" w14:textId="77777777" w:rsidR="00430DF5" w:rsidRPr="00F2190F" w:rsidRDefault="00430DF5" w:rsidP="00470C41">
            <w:pPr>
              <w:pStyle w:val="TF-TEXTOQUADROCentralizado"/>
              <w:rPr>
                <w:sz w:val="20"/>
              </w:rPr>
            </w:pPr>
          </w:p>
        </w:tc>
        <w:tc>
          <w:tcPr>
            <w:tcW w:w="284" w:type="dxa"/>
            <w:tcBorders>
              <w:bottom w:val="single" w:sz="4" w:space="0" w:color="auto"/>
            </w:tcBorders>
          </w:tcPr>
          <w:p w14:paraId="3DD11DB3" w14:textId="77777777" w:rsidR="00430DF5" w:rsidRPr="00F2190F" w:rsidRDefault="00430DF5" w:rsidP="00470C41">
            <w:pPr>
              <w:pStyle w:val="TF-TEXTOQUADROCentralizado"/>
              <w:rPr>
                <w:sz w:val="20"/>
              </w:rPr>
            </w:pPr>
          </w:p>
        </w:tc>
        <w:tc>
          <w:tcPr>
            <w:tcW w:w="284" w:type="dxa"/>
            <w:tcBorders>
              <w:bottom w:val="single" w:sz="4" w:space="0" w:color="auto"/>
            </w:tcBorders>
          </w:tcPr>
          <w:p w14:paraId="1A6D2562" w14:textId="77777777" w:rsidR="00430DF5" w:rsidRPr="00F2190F" w:rsidRDefault="00430DF5" w:rsidP="00470C41">
            <w:pPr>
              <w:pStyle w:val="TF-TEXTOQUADROCentralizado"/>
              <w:rPr>
                <w:sz w:val="20"/>
              </w:rPr>
            </w:pPr>
          </w:p>
        </w:tc>
        <w:tc>
          <w:tcPr>
            <w:tcW w:w="284" w:type="dxa"/>
            <w:tcBorders>
              <w:bottom w:val="single" w:sz="4" w:space="0" w:color="auto"/>
            </w:tcBorders>
          </w:tcPr>
          <w:p w14:paraId="683FF3C5" w14:textId="77777777" w:rsidR="00430DF5" w:rsidRPr="00F2190F" w:rsidRDefault="00430DF5" w:rsidP="00470C41">
            <w:pPr>
              <w:pStyle w:val="TF-TEXTOQUADROCentralizado"/>
              <w:rPr>
                <w:sz w:val="20"/>
              </w:rPr>
            </w:pPr>
          </w:p>
        </w:tc>
        <w:tc>
          <w:tcPr>
            <w:tcW w:w="284" w:type="dxa"/>
            <w:tcBorders>
              <w:bottom w:val="single" w:sz="4" w:space="0" w:color="auto"/>
            </w:tcBorders>
          </w:tcPr>
          <w:p w14:paraId="7877BE3B" w14:textId="77777777" w:rsidR="00430DF5" w:rsidRPr="00F2190F" w:rsidRDefault="00430DF5" w:rsidP="00470C41">
            <w:pPr>
              <w:pStyle w:val="TF-TEXTOQUADROCentralizado"/>
              <w:rPr>
                <w:sz w:val="20"/>
              </w:rPr>
            </w:pPr>
          </w:p>
        </w:tc>
        <w:tc>
          <w:tcPr>
            <w:tcW w:w="284" w:type="dxa"/>
            <w:tcBorders>
              <w:bottom w:val="single" w:sz="4" w:space="0" w:color="auto"/>
            </w:tcBorders>
          </w:tcPr>
          <w:p w14:paraId="24C9CC54" w14:textId="77777777" w:rsidR="00430DF5" w:rsidRPr="00F2190F" w:rsidRDefault="00430DF5" w:rsidP="00470C41">
            <w:pPr>
              <w:pStyle w:val="TF-TEXTOQUADROCentralizado"/>
              <w:rPr>
                <w:sz w:val="20"/>
              </w:rPr>
            </w:pPr>
          </w:p>
        </w:tc>
        <w:tc>
          <w:tcPr>
            <w:tcW w:w="289" w:type="dxa"/>
          </w:tcPr>
          <w:p w14:paraId="6CB085C2" w14:textId="77777777" w:rsidR="00430DF5" w:rsidRPr="00F2190F" w:rsidRDefault="00430DF5" w:rsidP="00470C41">
            <w:pPr>
              <w:pStyle w:val="TF-TEXTOQUADROCentralizado"/>
              <w:rPr>
                <w:sz w:val="20"/>
              </w:rPr>
            </w:pPr>
          </w:p>
        </w:tc>
      </w:tr>
      <w:tr w:rsidR="00430DF5" w:rsidRPr="007E0D87" w14:paraId="7E69A131" w14:textId="77777777" w:rsidTr="002732F5">
        <w:trPr>
          <w:jc w:val="center"/>
        </w:trPr>
        <w:tc>
          <w:tcPr>
            <w:tcW w:w="6171" w:type="dxa"/>
            <w:tcBorders>
              <w:left w:val="single" w:sz="4" w:space="0" w:color="auto"/>
            </w:tcBorders>
          </w:tcPr>
          <w:p w14:paraId="1AC28919" w14:textId="77777777" w:rsidR="00430DF5" w:rsidRPr="00F2190F" w:rsidRDefault="00430DF5" w:rsidP="002344A7">
            <w:pPr>
              <w:pStyle w:val="TF-TEXTOQUADRO"/>
              <w:jc w:val="both"/>
              <w:rPr>
                <w:sz w:val="20"/>
              </w:rPr>
            </w:pPr>
            <w:r w:rsidRPr="00F2190F">
              <w:rPr>
                <w:sz w:val="20"/>
              </w:rPr>
              <w:t xml:space="preserve">Implementação do agendamento </w:t>
            </w:r>
          </w:p>
        </w:tc>
        <w:tc>
          <w:tcPr>
            <w:tcW w:w="273" w:type="dxa"/>
          </w:tcPr>
          <w:p w14:paraId="34123F47" w14:textId="77777777" w:rsidR="00430DF5" w:rsidRPr="00F2190F" w:rsidRDefault="00430DF5" w:rsidP="00470C41">
            <w:pPr>
              <w:pStyle w:val="TF-TEXTOQUADROCentralizado"/>
              <w:rPr>
                <w:sz w:val="20"/>
              </w:rPr>
            </w:pPr>
          </w:p>
        </w:tc>
        <w:tc>
          <w:tcPr>
            <w:tcW w:w="284" w:type="dxa"/>
          </w:tcPr>
          <w:p w14:paraId="3B124D4D" w14:textId="77777777" w:rsidR="00430DF5" w:rsidRPr="00F2190F" w:rsidRDefault="00430DF5" w:rsidP="00470C41">
            <w:pPr>
              <w:pStyle w:val="TF-TEXTOQUADROCentralizado"/>
              <w:rPr>
                <w:sz w:val="20"/>
              </w:rPr>
            </w:pPr>
          </w:p>
        </w:tc>
        <w:tc>
          <w:tcPr>
            <w:tcW w:w="284" w:type="dxa"/>
          </w:tcPr>
          <w:p w14:paraId="482C59E4"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68814E47"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43A4DA73"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265D53C2" w14:textId="77777777" w:rsidR="00430DF5" w:rsidRPr="00F2190F" w:rsidRDefault="00430DF5" w:rsidP="00470C41">
            <w:pPr>
              <w:pStyle w:val="TF-TEXTOQUADROCentralizado"/>
              <w:rPr>
                <w:sz w:val="20"/>
              </w:rPr>
            </w:pPr>
          </w:p>
        </w:tc>
        <w:tc>
          <w:tcPr>
            <w:tcW w:w="284" w:type="dxa"/>
          </w:tcPr>
          <w:p w14:paraId="6562F51E" w14:textId="77777777" w:rsidR="00430DF5" w:rsidRPr="00F2190F" w:rsidRDefault="00430DF5" w:rsidP="00470C41">
            <w:pPr>
              <w:pStyle w:val="TF-TEXTOQUADROCentralizado"/>
              <w:rPr>
                <w:sz w:val="20"/>
              </w:rPr>
            </w:pPr>
          </w:p>
        </w:tc>
        <w:tc>
          <w:tcPr>
            <w:tcW w:w="284" w:type="dxa"/>
          </w:tcPr>
          <w:p w14:paraId="20627038" w14:textId="77777777" w:rsidR="00430DF5" w:rsidRPr="00F2190F" w:rsidRDefault="00430DF5" w:rsidP="00470C41">
            <w:pPr>
              <w:pStyle w:val="TF-TEXTOQUADROCentralizado"/>
              <w:rPr>
                <w:sz w:val="20"/>
              </w:rPr>
            </w:pPr>
          </w:p>
        </w:tc>
        <w:tc>
          <w:tcPr>
            <w:tcW w:w="284" w:type="dxa"/>
          </w:tcPr>
          <w:p w14:paraId="7B77D288" w14:textId="77777777" w:rsidR="00430DF5" w:rsidRPr="00F2190F" w:rsidRDefault="00430DF5" w:rsidP="00470C41">
            <w:pPr>
              <w:pStyle w:val="TF-TEXTOQUADROCentralizado"/>
              <w:rPr>
                <w:sz w:val="20"/>
              </w:rPr>
            </w:pPr>
          </w:p>
        </w:tc>
        <w:tc>
          <w:tcPr>
            <w:tcW w:w="289" w:type="dxa"/>
          </w:tcPr>
          <w:p w14:paraId="3ED4A278" w14:textId="77777777" w:rsidR="00430DF5" w:rsidRPr="00F2190F" w:rsidRDefault="00430DF5" w:rsidP="00470C41">
            <w:pPr>
              <w:pStyle w:val="TF-TEXTOQUADROCentralizado"/>
              <w:rPr>
                <w:sz w:val="20"/>
              </w:rPr>
            </w:pPr>
          </w:p>
        </w:tc>
      </w:tr>
      <w:tr w:rsidR="00430DF5" w:rsidRPr="007E0D87" w14:paraId="69B0A961" w14:textId="77777777" w:rsidTr="002732F5">
        <w:trPr>
          <w:jc w:val="center"/>
        </w:trPr>
        <w:tc>
          <w:tcPr>
            <w:tcW w:w="6171" w:type="dxa"/>
            <w:tcBorders>
              <w:left w:val="single" w:sz="4" w:space="0" w:color="auto"/>
            </w:tcBorders>
          </w:tcPr>
          <w:p w14:paraId="3559DF92" w14:textId="77777777" w:rsidR="00430DF5" w:rsidRPr="00F2190F" w:rsidRDefault="00430DF5" w:rsidP="002344A7">
            <w:pPr>
              <w:pStyle w:val="TF-TEXTOQUADRO"/>
              <w:jc w:val="both"/>
              <w:rPr>
                <w:sz w:val="20"/>
              </w:rPr>
            </w:pPr>
            <w:r w:rsidRPr="00F2190F">
              <w:rPr>
                <w:sz w:val="20"/>
              </w:rPr>
              <w:t>Verificação e validação</w:t>
            </w:r>
          </w:p>
        </w:tc>
        <w:tc>
          <w:tcPr>
            <w:tcW w:w="273" w:type="dxa"/>
          </w:tcPr>
          <w:p w14:paraId="53E2A6CD" w14:textId="77777777" w:rsidR="00430DF5" w:rsidRPr="00F2190F" w:rsidRDefault="00430DF5" w:rsidP="00470C41">
            <w:pPr>
              <w:pStyle w:val="TF-TEXTOQUADROCentralizado"/>
              <w:rPr>
                <w:sz w:val="20"/>
              </w:rPr>
            </w:pPr>
          </w:p>
        </w:tc>
        <w:tc>
          <w:tcPr>
            <w:tcW w:w="284" w:type="dxa"/>
          </w:tcPr>
          <w:p w14:paraId="3925DA3E" w14:textId="77777777" w:rsidR="00430DF5" w:rsidRPr="00F2190F" w:rsidRDefault="00430DF5" w:rsidP="00470C41">
            <w:pPr>
              <w:pStyle w:val="TF-TEXTOQUADROCentralizado"/>
              <w:rPr>
                <w:sz w:val="20"/>
              </w:rPr>
            </w:pPr>
          </w:p>
        </w:tc>
        <w:tc>
          <w:tcPr>
            <w:tcW w:w="284" w:type="dxa"/>
          </w:tcPr>
          <w:p w14:paraId="7C325935" w14:textId="77777777" w:rsidR="00430DF5" w:rsidRPr="00F2190F" w:rsidRDefault="00430DF5" w:rsidP="00470C41">
            <w:pPr>
              <w:pStyle w:val="TF-TEXTOQUADROCentralizado"/>
              <w:rPr>
                <w:sz w:val="20"/>
              </w:rPr>
            </w:pPr>
          </w:p>
        </w:tc>
        <w:tc>
          <w:tcPr>
            <w:tcW w:w="284" w:type="dxa"/>
          </w:tcPr>
          <w:p w14:paraId="32953A8B" w14:textId="77777777" w:rsidR="00430DF5" w:rsidRPr="00F2190F" w:rsidRDefault="00430DF5" w:rsidP="00470C41">
            <w:pPr>
              <w:pStyle w:val="TF-TEXTOQUADROCentralizado"/>
              <w:rPr>
                <w:sz w:val="20"/>
              </w:rPr>
            </w:pPr>
          </w:p>
        </w:tc>
        <w:tc>
          <w:tcPr>
            <w:tcW w:w="284" w:type="dxa"/>
          </w:tcPr>
          <w:p w14:paraId="21F3BCBE" w14:textId="77777777" w:rsidR="00430DF5" w:rsidRPr="00F2190F" w:rsidRDefault="00430DF5" w:rsidP="00470C41">
            <w:pPr>
              <w:pStyle w:val="TF-TEXTOQUADROCentralizado"/>
              <w:rPr>
                <w:sz w:val="20"/>
              </w:rPr>
            </w:pPr>
          </w:p>
        </w:tc>
        <w:tc>
          <w:tcPr>
            <w:tcW w:w="284" w:type="dxa"/>
          </w:tcPr>
          <w:p w14:paraId="1E9C7B20"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742C33A4"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5EC6238C" w14:textId="77777777" w:rsidR="00430DF5" w:rsidRPr="00F2190F" w:rsidRDefault="00430DF5" w:rsidP="00470C41">
            <w:pPr>
              <w:pStyle w:val="TF-TEXTOQUADROCentralizado"/>
              <w:rPr>
                <w:sz w:val="20"/>
              </w:rPr>
            </w:pPr>
          </w:p>
        </w:tc>
        <w:tc>
          <w:tcPr>
            <w:tcW w:w="284" w:type="dxa"/>
            <w:shd w:val="clear" w:color="auto" w:fill="7F7F7F" w:themeFill="text1" w:themeFillTint="80"/>
          </w:tcPr>
          <w:p w14:paraId="724E8D32" w14:textId="77777777" w:rsidR="00430DF5" w:rsidRPr="00F2190F" w:rsidRDefault="00430DF5" w:rsidP="00470C41">
            <w:pPr>
              <w:pStyle w:val="TF-TEXTOQUADROCentralizado"/>
              <w:rPr>
                <w:sz w:val="20"/>
              </w:rPr>
            </w:pPr>
          </w:p>
        </w:tc>
        <w:tc>
          <w:tcPr>
            <w:tcW w:w="289" w:type="dxa"/>
          </w:tcPr>
          <w:p w14:paraId="4A8BA11D" w14:textId="77777777" w:rsidR="00430DF5" w:rsidRPr="00F2190F" w:rsidRDefault="00430DF5" w:rsidP="00470C41">
            <w:pPr>
              <w:pStyle w:val="TF-TEXTOQUADROCentralizado"/>
              <w:rPr>
                <w:sz w:val="20"/>
              </w:rPr>
            </w:pPr>
          </w:p>
        </w:tc>
      </w:tr>
    </w:tbl>
    <w:p w14:paraId="395ED1E5" w14:textId="77777777" w:rsidR="00430DF5" w:rsidRDefault="00430DF5" w:rsidP="00FC4A9F">
      <w:pPr>
        <w:pStyle w:val="TF-FONTE"/>
      </w:pPr>
      <w:r>
        <w:t>Fonte: elaborado pelo autor.</w:t>
      </w:r>
    </w:p>
    <w:p w14:paraId="05A70800" w14:textId="77777777" w:rsidR="00430DF5" w:rsidRPr="007A1883" w:rsidRDefault="00430DF5" w:rsidP="00FA26AD">
      <w:pPr>
        <w:pStyle w:val="Ttulo1"/>
      </w:pPr>
      <w:r>
        <w:t>REVISÃO BIBLIOGRÁFICA</w:t>
      </w:r>
    </w:p>
    <w:p w14:paraId="73EA9840" w14:textId="77777777" w:rsidR="00430DF5" w:rsidRDefault="00430DF5" w:rsidP="00AE0CF3">
      <w:pPr>
        <w:pStyle w:val="TF-TEXTO"/>
      </w:pPr>
      <w:r w:rsidRPr="00F50FF0">
        <w:t>Nest</w:t>
      </w:r>
      <w:r>
        <w:t>a seção</w:t>
      </w:r>
      <w:r w:rsidRPr="00F50FF0">
        <w:t xml:space="preserve"> são apresentados os conceitos e fundamentos mais importantes para a pesquisa em questão, </w:t>
      </w:r>
      <w:r>
        <w:t xml:space="preserve">estando organizados da seguinte forma: jogos on-line, Sistemas Colaborativos e o Modelo 3C de Colaboração e </w:t>
      </w:r>
      <w:proofErr w:type="spellStart"/>
      <w:r w:rsidRPr="0044024D">
        <w:t>Progressive</w:t>
      </w:r>
      <w:proofErr w:type="spellEnd"/>
      <w:r w:rsidRPr="0044024D">
        <w:t xml:space="preserve"> Web </w:t>
      </w:r>
      <w:proofErr w:type="spellStart"/>
      <w:r w:rsidRPr="0044024D">
        <w:t>App</w:t>
      </w:r>
      <w:proofErr w:type="spellEnd"/>
      <w:r w:rsidRPr="0044024D">
        <w:t xml:space="preserve"> (PWA)</w:t>
      </w:r>
      <w:r>
        <w:t>.</w:t>
      </w:r>
    </w:p>
    <w:p w14:paraId="09DFCE8F" w14:textId="77777777" w:rsidR="00430DF5" w:rsidRDefault="00430DF5" w:rsidP="00161F82">
      <w:pPr>
        <w:pStyle w:val="TF-TEXTO"/>
      </w:pPr>
      <w:r w:rsidRPr="00DC0DED">
        <w:t xml:space="preserve">Os jogos eletrônicos são diversos, com diferentes focos </w:t>
      </w:r>
      <w:r>
        <w:t>em</w:t>
      </w:r>
      <w:r w:rsidRPr="00DC0DED">
        <w:t xml:space="preserve"> entretenimento, jogos casuais e até </w:t>
      </w:r>
      <w:proofErr w:type="spellStart"/>
      <w:r w:rsidRPr="00DC0DED">
        <w:rPr>
          <w:i/>
        </w:rPr>
        <w:t>e-sport</w:t>
      </w:r>
      <w:proofErr w:type="spellEnd"/>
      <w:r w:rsidRPr="00DC0DED">
        <w:t xml:space="preserve">, </w:t>
      </w:r>
      <w:r>
        <w:t>no qual</w:t>
      </w:r>
      <w:r w:rsidRPr="00DC0DED">
        <w:t xml:space="preserve"> o usuário é um verdadeiro jogador profissional </w:t>
      </w:r>
      <w:r>
        <w:t xml:space="preserve">(SOUZA </w:t>
      </w:r>
      <w:r w:rsidRPr="00DC0DED">
        <w:rPr>
          <w:i/>
        </w:rPr>
        <w:t>et al.</w:t>
      </w:r>
      <w:r>
        <w:rPr>
          <w:i/>
        </w:rPr>
        <w:t xml:space="preserve">, </w:t>
      </w:r>
      <w:r w:rsidRPr="00DC0DED">
        <w:t>2021</w:t>
      </w:r>
      <w:r>
        <w:t>).</w:t>
      </w:r>
      <w:r w:rsidDel="004D24E8">
        <w:t xml:space="preserve"> </w:t>
      </w:r>
      <w:r>
        <w:t xml:space="preserve">Conforme explica </w:t>
      </w:r>
      <w:commentRangeStart w:id="208"/>
      <w:proofErr w:type="spellStart"/>
      <w:r>
        <w:t>Pozzebon</w:t>
      </w:r>
      <w:proofErr w:type="spellEnd"/>
      <w:r w:rsidRPr="00A147FA" w:rsidDel="00AE0CF3">
        <w:t xml:space="preserve"> </w:t>
      </w:r>
      <w:commentRangeEnd w:id="208"/>
      <w:r>
        <w:rPr>
          <w:rStyle w:val="Refdecomentrio"/>
        </w:rPr>
        <w:commentReference w:id="208"/>
      </w:r>
      <w:r>
        <w:t xml:space="preserve">(2014), a indústria de games e videogames vivenciam um crescimento na participação de jovens, adultos e crianças que se tornam adeptos do mundo dos jogos eletrônicos. Nesse sentido, </w:t>
      </w:r>
      <w:proofErr w:type="spellStart"/>
      <w:r>
        <w:t>Bujisman</w:t>
      </w:r>
      <w:proofErr w:type="spellEnd"/>
      <w:r>
        <w:t xml:space="preserve"> (2018) coloca que no mês de janeiro de 2018, o jogo mais assistido na plataforma de </w:t>
      </w:r>
      <w:r w:rsidRPr="008F292E">
        <w:rPr>
          <w:highlight w:val="yellow"/>
        </w:rPr>
        <w:t>streaming(</w:t>
      </w:r>
      <w:proofErr w:type="spellStart"/>
      <w:r w:rsidRPr="008F292E">
        <w:rPr>
          <w:highlight w:val="yellow"/>
        </w:rPr>
        <w:t>Twitch</w:t>
      </w:r>
      <w:proofErr w:type="spellEnd"/>
      <w:r w:rsidRPr="008F292E">
        <w:rPr>
          <w:highlight w:val="yellow"/>
        </w:rPr>
        <w:t>)</w:t>
      </w:r>
      <w:r>
        <w:t xml:space="preserve"> foi </w:t>
      </w:r>
      <w:proofErr w:type="spellStart"/>
      <w:r>
        <w:t>League</w:t>
      </w:r>
      <w:proofErr w:type="spellEnd"/>
      <w:r>
        <w:t xml:space="preserve"> </w:t>
      </w:r>
      <w:proofErr w:type="spellStart"/>
      <w:r>
        <w:t>of</w:t>
      </w:r>
      <w:proofErr w:type="spellEnd"/>
      <w:r>
        <w:t xml:space="preserve"> </w:t>
      </w:r>
      <w:proofErr w:type="spellStart"/>
      <w:r>
        <w:t>Legends</w:t>
      </w:r>
      <w:proofErr w:type="spellEnd"/>
      <w:r>
        <w:t xml:space="preserve"> que foi transmitido por 88,9</w:t>
      </w:r>
      <w:r w:rsidRPr="00A147FA" w:rsidDel="00AE0CF3">
        <w:t xml:space="preserve"> </w:t>
      </w:r>
      <w:r>
        <w:t xml:space="preserve">milhões de horas (quantidade de horas assistidas) e o segundo lugar ficou com o jogo Counter-Strike: Global </w:t>
      </w:r>
      <w:proofErr w:type="spellStart"/>
      <w:r>
        <w:t>Offensive</w:t>
      </w:r>
      <w:proofErr w:type="spellEnd"/>
      <w:r>
        <w:t xml:space="preserve">, que foi transmitido por 66,9 milhões de </w:t>
      </w:r>
      <w:commentRangeStart w:id="209"/>
      <w:r>
        <w:t>horas.</w:t>
      </w:r>
      <w:r w:rsidDel="00934BA6">
        <w:t xml:space="preserve"> </w:t>
      </w:r>
      <w:r w:rsidRPr="009D5FAB">
        <w:t xml:space="preserve">A interação </w:t>
      </w:r>
      <w:commentRangeEnd w:id="209"/>
      <w:r>
        <w:rPr>
          <w:rStyle w:val="Refdecomentrio"/>
        </w:rPr>
        <w:commentReference w:id="209"/>
      </w:r>
      <w:r w:rsidRPr="009D5FAB">
        <w:t>social é uma das variáveis ​​mais estudadas nas pesquisas em jogos eletrônicos</w:t>
      </w:r>
      <w:commentRangeStart w:id="210"/>
      <w:r>
        <w:t>,</w:t>
      </w:r>
      <w:r w:rsidRPr="009D5FAB">
        <w:t xml:space="preserve"> </w:t>
      </w:r>
      <w:commentRangeEnd w:id="210"/>
      <w:r>
        <w:rPr>
          <w:rStyle w:val="Refdecomentrio"/>
        </w:rPr>
        <w:commentReference w:id="210"/>
      </w:r>
      <w:proofErr w:type="spellStart"/>
      <w:r w:rsidRPr="002F6332">
        <w:t>Hamari</w:t>
      </w:r>
      <w:proofErr w:type="spellEnd"/>
      <w:r w:rsidRPr="00DC0DED">
        <w:t xml:space="preserve"> (2017</w:t>
      </w:r>
      <w:r w:rsidRPr="009D5FAB">
        <w:t xml:space="preserve">) argumenta que essa interação social é um dos fatores mais importantes que motivam uma pessoa a jogar e continuar jogando. Pode-se dizer que existe um contrato social entre os jogadores em um jogo. Por exemplo, quando </w:t>
      </w:r>
      <w:commentRangeStart w:id="211"/>
      <w:r w:rsidRPr="009D5FAB">
        <w:t xml:space="preserve">você </w:t>
      </w:r>
      <w:commentRangeEnd w:id="211"/>
      <w:r>
        <w:rPr>
          <w:rStyle w:val="Refdecomentrio"/>
        </w:rPr>
        <w:commentReference w:id="211"/>
      </w:r>
      <w:r w:rsidRPr="009D5FAB">
        <w:t xml:space="preserve">se torna parte de um clã, isso aumenta as chances de </w:t>
      </w:r>
      <w:r w:rsidRPr="003F1C2D">
        <w:rPr>
          <w:highlight w:val="yellow"/>
        </w:rPr>
        <w:t>você</w:t>
      </w:r>
      <w:r w:rsidRPr="009D5FAB">
        <w:t xml:space="preserve"> continuar jogando (</w:t>
      </w:r>
      <w:r w:rsidRPr="00DC0DED">
        <w:t>K</w:t>
      </w:r>
      <w:r>
        <w:t>IM</w:t>
      </w:r>
      <w:r w:rsidRPr="00DC0DED">
        <w:t xml:space="preserve"> </w:t>
      </w:r>
      <w:r w:rsidRPr="00870D72">
        <w:rPr>
          <w:i/>
          <w:iCs/>
        </w:rPr>
        <w:t>et al.,</w:t>
      </w:r>
      <w:r w:rsidRPr="00DC0DED">
        <w:t xml:space="preserve"> 2017</w:t>
      </w:r>
      <w:r w:rsidRPr="009D5FAB">
        <w:t xml:space="preserve">). </w:t>
      </w:r>
      <w:r>
        <w:t xml:space="preserve">Já para </w:t>
      </w:r>
      <w:proofErr w:type="spellStart"/>
      <w:r>
        <w:t>Hsu</w:t>
      </w:r>
      <w:proofErr w:type="spellEnd"/>
      <w:r>
        <w:t xml:space="preserve"> </w:t>
      </w:r>
      <w:r w:rsidRPr="00870D72">
        <w:rPr>
          <w:i/>
          <w:iCs/>
        </w:rPr>
        <w:t>et al.</w:t>
      </w:r>
      <w:r>
        <w:t xml:space="preserve"> (2015), a</w:t>
      </w:r>
      <w:r w:rsidRPr="009D5FAB">
        <w:t xml:space="preserve"> </w:t>
      </w:r>
      <w:commentRangeStart w:id="212"/>
      <w:r w:rsidRPr="009D5FAB">
        <w:t xml:space="preserve">diversão </w:t>
      </w:r>
      <w:commentRangeEnd w:id="212"/>
      <w:r>
        <w:rPr>
          <w:rStyle w:val="Refdecomentrio"/>
        </w:rPr>
        <w:commentReference w:id="212"/>
      </w:r>
      <w:r w:rsidRPr="009D5FAB">
        <w:t>é uma das variáveis mais importantes na intenção de jogar jogos eletrônicos</w:t>
      </w:r>
      <w:r>
        <w:t>, que d</w:t>
      </w:r>
      <w:r w:rsidRPr="009D5FAB">
        <w:t>e acordo com </w:t>
      </w:r>
      <w:commentRangeStart w:id="213"/>
      <w:proofErr w:type="spellStart"/>
      <w:r w:rsidRPr="00DC0DED">
        <w:t>Manero</w:t>
      </w:r>
      <w:proofErr w:type="spellEnd"/>
      <w:r w:rsidRPr="00DC0DED">
        <w:t xml:space="preserve"> </w:t>
      </w:r>
      <w:commentRangeEnd w:id="213"/>
      <w:r>
        <w:rPr>
          <w:rStyle w:val="Refdecomentrio"/>
        </w:rPr>
        <w:commentReference w:id="213"/>
      </w:r>
      <w:r w:rsidRPr="00870D72">
        <w:rPr>
          <w:i/>
          <w:iCs/>
        </w:rPr>
        <w:t>et al.</w:t>
      </w:r>
      <w:r w:rsidRPr="00DC0DED">
        <w:t xml:space="preserve"> (2016)</w:t>
      </w:r>
      <w:r w:rsidRPr="009D5FAB">
        <w:t xml:space="preserve">, essa é a principal variável motivadora que faz as pessoas </w:t>
      </w:r>
      <w:commentRangeStart w:id="214"/>
      <w:r w:rsidRPr="009D5FAB">
        <w:t>jogarem</w:t>
      </w:r>
      <w:commentRangeEnd w:id="214"/>
      <w:r>
        <w:rPr>
          <w:rStyle w:val="Refdecomentrio"/>
        </w:rPr>
        <w:commentReference w:id="214"/>
      </w:r>
      <w:r w:rsidRPr="009D5FAB">
        <w:t>.</w:t>
      </w:r>
    </w:p>
    <w:p w14:paraId="6A03E870" w14:textId="77777777" w:rsidR="00430DF5" w:rsidRDefault="00430DF5" w:rsidP="00161F82">
      <w:pPr>
        <w:pStyle w:val="TF-TEXTO"/>
      </w:pPr>
      <w:r>
        <w:t xml:space="preserve">Segundo </w:t>
      </w:r>
      <w:proofErr w:type="spellStart"/>
      <w:r>
        <w:t>Nicolaci</w:t>
      </w:r>
      <w:proofErr w:type="spellEnd"/>
      <w:r>
        <w:t>-da-Costa e Pimentel (2012, p. 3), “</w:t>
      </w:r>
      <w:commentRangeStart w:id="215"/>
      <w:r>
        <w:t xml:space="preserve">Um Sistemas Colaborativos </w:t>
      </w:r>
      <w:commentRangeEnd w:id="215"/>
      <w:r>
        <w:rPr>
          <w:rStyle w:val="Refdecomentrio"/>
        </w:rPr>
        <w:commentReference w:id="215"/>
      </w:r>
      <w:r>
        <w:t xml:space="preserve">se constitui num ciberespaço, que é o espaço de convivência da nova sociedade em rede, um espaço para as interações humanas que possibilita vivenciar experiências intensas e tem grande poder de atrair e manter frequentadores.”.  Desta forma, deve-se projetar um ciberespaço para </w:t>
      </w:r>
      <w:r>
        <w:lastRenderedPageBreak/>
        <w:t xml:space="preserve">cada SC e para isto é necessário compreender o significado da Colaboração (COSTA, 2018). </w:t>
      </w:r>
      <w:proofErr w:type="spellStart"/>
      <w:r>
        <w:t>Fuks</w:t>
      </w:r>
      <w:proofErr w:type="spellEnd"/>
      <w:r>
        <w:t xml:space="preserve"> </w:t>
      </w:r>
      <w:r w:rsidRPr="00DC0DED">
        <w:rPr>
          <w:i/>
          <w:iCs/>
        </w:rPr>
        <w:t>et al.</w:t>
      </w:r>
      <w:r>
        <w:t xml:space="preserve"> (2012) destacam o M3C dentre os modelos referente a </w:t>
      </w:r>
      <w:commentRangeStart w:id="216"/>
      <w:r>
        <w:t>Colaboração</w:t>
      </w:r>
      <w:commentRangeEnd w:id="216"/>
      <w:r>
        <w:rPr>
          <w:rStyle w:val="Refdecomentrio"/>
        </w:rPr>
        <w:commentReference w:id="216"/>
      </w:r>
      <w:r>
        <w:t xml:space="preserve">. Este modelo é analisado pelas dimensões da: Comunicação, Cooperação e a Coordenação, e do Mecanismo de Percepção. A Comunicação é definida por meios de comunicação, avisos e trocas de mensagens, recursos que auxiliam na negociação entre pessoas; enquanto a Coordenação é caracterizada pelo gerenciamento dos integrantes do grupo para cada jogo determinado; e a Cooperação para atuação conjunta entre os integrantes do grupo (FUKS </w:t>
      </w:r>
      <w:r w:rsidRPr="00DC0DED">
        <w:rPr>
          <w:i/>
          <w:iCs/>
        </w:rPr>
        <w:t>et al</w:t>
      </w:r>
      <w:r>
        <w:t xml:space="preserve">., 2005, PIMENTEL </w:t>
      </w:r>
      <w:r w:rsidRPr="00DC0DED">
        <w:rPr>
          <w:i/>
          <w:iCs/>
        </w:rPr>
        <w:t>et al</w:t>
      </w:r>
      <w:r>
        <w:t>., 2006</w:t>
      </w:r>
      <w:commentRangeStart w:id="217"/>
      <w:r>
        <w:t xml:space="preserve">). </w:t>
      </w:r>
      <w:commentRangeEnd w:id="217"/>
      <w:r>
        <w:rPr>
          <w:rStyle w:val="Refdecomentrio"/>
        </w:rPr>
        <w:commentReference w:id="217"/>
      </w:r>
    </w:p>
    <w:p w14:paraId="32F8FC23" w14:textId="77777777" w:rsidR="00430DF5" w:rsidRDefault="00430DF5" w:rsidP="00E27EAC">
      <w:pPr>
        <w:pStyle w:val="TF-TEXTO"/>
      </w:pPr>
      <w:r>
        <w:t xml:space="preserve">Segundo </w:t>
      </w:r>
      <w:proofErr w:type="spellStart"/>
      <w:r>
        <w:t>Greuel</w:t>
      </w:r>
      <w:proofErr w:type="spellEnd"/>
      <w:r>
        <w:t xml:space="preserve"> (2018), PWA é um conceito que determina algumas práticas na criação de um sistema acessível via </w:t>
      </w:r>
      <w:r w:rsidRPr="00692935">
        <w:t>web e móvel</w:t>
      </w:r>
      <w:r>
        <w:t xml:space="preserve">, que é progressivamente aprimorado com as evoluções tecnológicas da </w:t>
      </w:r>
      <w:commentRangeStart w:id="218"/>
      <w:r>
        <w:t>Web</w:t>
      </w:r>
      <w:commentRangeEnd w:id="218"/>
      <w:r>
        <w:rPr>
          <w:rStyle w:val="Refdecomentrio"/>
        </w:rPr>
        <w:commentReference w:id="218"/>
      </w:r>
      <w:r>
        <w:t xml:space="preserve">. </w:t>
      </w:r>
      <w:proofErr w:type="spellStart"/>
      <w:r>
        <w:t>PWAs</w:t>
      </w:r>
      <w:proofErr w:type="spellEnd"/>
      <w:r>
        <w:t xml:space="preserve"> são inicialmente disponibilizadas em um servidor </w:t>
      </w:r>
      <w:r w:rsidRPr="003C3855">
        <w:rPr>
          <w:highlight w:val="yellow"/>
        </w:rPr>
        <w:t>Web</w:t>
      </w:r>
      <w:r>
        <w:t xml:space="preserve">, semelhante a aplicativos Web comuns, mas que podem ser instalados nativamente nos dispositivos, quando visitados por meio de navegadores </w:t>
      </w:r>
      <w:commentRangeStart w:id="219"/>
      <w:r>
        <w:t>compatíveis</w:t>
      </w:r>
      <w:commentRangeEnd w:id="219"/>
      <w:r>
        <w:rPr>
          <w:rStyle w:val="Refdecomentrio"/>
        </w:rPr>
        <w:commentReference w:id="219"/>
      </w:r>
      <w:r>
        <w:t xml:space="preserve">. Segundo </w:t>
      </w:r>
      <w:commentRangeStart w:id="220"/>
      <w:r>
        <w:rPr>
          <w:shd w:val="clear" w:color="auto" w:fill="FFFFFF"/>
        </w:rPr>
        <w:t>O</w:t>
      </w:r>
      <w:r w:rsidRPr="001732C4">
        <w:rPr>
          <w:shd w:val="clear" w:color="auto" w:fill="FFFFFF"/>
        </w:rPr>
        <w:t>liveira</w:t>
      </w:r>
      <w:r>
        <w:t xml:space="preserve"> </w:t>
      </w:r>
      <w:commentRangeEnd w:id="220"/>
      <w:r>
        <w:rPr>
          <w:rStyle w:val="Refdecomentrio"/>
        </w:rPr>
        <w:commentReference w:id="220"/>
      </w:r>
      <w:r>
        <w:t xml:space="preserve">(2018), as </w:t>
      </w:r>
      <w:proofErr w:type="spellStart"/>
      <w:r>
        <w:t>PWAs</w:t>
      </w:r>
      <w:proofErr w:type="spellEnd"/>
      <w:r>
        <w:t xml:space="preserve"> possuem algumas características fundamentais como ser progressiva, responsiva e segura. </w:t>
      </w:r>
      <w:r w:rsidRPr="00345C80">
        <w:rPr>
          <w:highlight w:val="yellow"/>
        </w:rPr>
        <w:t>PWA devem</w:t>
      </w:r>
      <w:r>
        <w:t xml:space="preserve"> ter uma conexão segura com a Internet, por meio de </w:t>
      </w:r>
      <w:proofErr w:type="spellStart"/>
      <w:r w:rsidRPr="00000304">
        <w:t>Hyper</w:t>
      </w:r>
      <w:proofErr w:type="spellEnd"/>
      <w:r w:rsidRPr="00000304">
        <w:t xml:space="preserve"> </w:t>
      </w:r>
      <w:proofErr w:type="spellStart"/>
      <w:r w:rsidRPr="00000304">
        <w:t>Text</w:t>
      </w:r>
      <w:proofErr w:type="spellEnd"/>
      <w:r w:rsidRPr="00000304">
        <w:t xml:space="preserve"> </w:t>
      </w:r>
      <w:proofErr w:type="spellStart"/>
      <w:r w:rsidRPr="00000304">
        <w:t>Transfer</w:t>
      </w:r>
      <w:proofErr w:type="spellEnd"/>
      <w:r w:rsidRPr="00000304">
        <w:t xml:space="preserve"> </w:t>
      </w:r>
      <w:proofErr w:type="spellStart"/>
      <w:r w:rsidRPr="00000304">
        <w:t>Protocol</w:t>
      </w:r>
      <w:proofErr w:type="spellEnd"/>
      <w:r w:rsidRPr="00000304">
        <w:t xml:space="preserve"> </w:t>
      </w:r>
      <w:proofErr w:type="spellStart"/>
      <w:r w:rsidRPr="00000304">
        <w:t>Secure</w:t>
      </w:r>
      <w:proofErr w:type="spellEnd"/>
      <w:r>
        <w:t xml:space="preserve"> (HTTPS), conter um arquivo de configuração chamado de </w:t>
      </w:r>
      <w:proofErr w:type="spellStart"/>
      <w:r w:rsidRPr="00345C80">
        <w:rPr>
          <w:iCs/>
          <w:highlight w:val="yellow"/>
        </w:rPr>
        <w:t>app</w:t>
      </w:r>
      <w:proofErr w:type="spellEnd"/>
      <w:r w:rsidRPr="00345C80">
        <w:rPr>
          <w:iCs/>
          <w:highlight w:val="yellow"/>
        </w:rPr>
        <w:t xml:space="preserve"> </w:t>
      </w:r>
      <w:proofErr w:type="spellStart"/>
      <w:r w:rsidRPr="00345C80">
        <w:rPr>
          <w:iCs/>
          <w:highlight w:val="yellow"/>
        </w:rPr>
        <w:t>manifest</w:t>
      </w:r>
      <w:proofErr w:type="spellEnd"/>
      <w:r>
        <w:t xml:space="preserve">, que tem a finalidade de atribuir características nativas ao aplicativo, e existir um </w:t>
      </w:r>
      <w:proofErr w:type="spellStart"/>
      <w:r w:rsidRPr="008A2A9F">
        <w:rPr>
          <w:i/>
        </w:rPr>
        <w:t>service</w:t>
      </w:r>
      <w:proofErr w:type="spellEnd"/>
      <w:r w:rsidRPr="008A2A9F">
        <w:rPr>
          <w:i/>
        </w:rPr>
        <w:t xml:space="preserve"> </w:t>
      </w:r>
      <w:proofErr w:type="spellStart"/>
      <w:r w:rsidRPr="008A2A9F">
        <w:rPr>
          <w:i/>
        </w:rPr>
        <w:t>worker</w:t>
      </w:r>
      <w:proofErr w:type="spellEnd"/>
      <w:r>
        <w:t xml:space="preserve"> que é responsável por permitir sua funcionalidade independente da conexão ou não com a Internet (</w:t>
      </w:r>
      <w:commentRangeStart w:id="221"/>
      <w:r>
        <w:t>GREUEL</w:t>
      </w:r>
      <w:commentRangeEnd w:id="221"/>
      <w:r>
        <w:rPr>
          <w:rStyle w:val="Refdecomentrio"/>
        </w:rPr>
        <w:commentReference w:id="221"/>
      </w:r>
      <w:r>
        <w:t>, 2018).</w:t>
      </w:r>
    </w:p>
    <w:p w14:paraId="14ED9054" w14:textId="77777777" w:rsidR="00430DF5" w:rsidRDefault="00430DF5" w:rsidP="00F2190F">
      <w:pPr>
        <w:pStyle w:val="TF-refernciasbibliogrficasTTULO"/>
      </w:pPr>
      <w:r>
        <w:t>Referências</w:t>
      </w:r>
    </w:p>
    <w:p w14:paraId="78C6902C" w14:textId="77777777" w:rsidR="00430DF5" w:rsidRDefault="00430DF5" w:rsidP="005F7CCE">
      <w:pPr>
        <w:pStyle w:val="TF-refernciasITEM"/>
      </w:pPr>
      <w:r w:rsidRPr="00161F82">
        <w:t>ALCÂNTARA</w:t>
      </w:r>
      <w:r>
        <w:t xml:space="preserve">, Jonas </w:t>
      </w:r>
      <w:r w:rsidRPr="005F7CCE">
        <w:rPr>
          <w:i/>
          <w:iCs/>
        </w:rPr>
        <w:t>et al.</w:t>
      </w:r>
      <w:r>
        <w:t xml:space="preserve"> </w:t>
      </w:r>
      <w:proofErr w:type="spellStart"/>
      <w:r w:rsidRPr="00854454">
        <w:rPr>
          <w:b/>
          <w:bCs/>
          <w:color w:val="000000"/>
          <w:shd w:val="clear" w:color="auto" w:fill="FFFFFF"/>
        </w:rPr>
        <w:t>Rank</w:t>
      </w:r>
      <w:proofErr w:type="spellEnd"/>
      <w:r w:rsidRPr="00854454">
        <w:rPr>
          <w:b/>
          <w:bCs/>
          <w:color w:val="000000"/>
          <w:shd w:val="clear" w:color="auto" w:fill="FFFFFF"/>
        </w:rPr>
        <w:t xml:space="preserve"> Me </w:t>
      </w:r>
      <w:proofErr w:type="spellStart"/>
      <w:r w:rsidRPr="00854454">
        <w:rPr>
          <w:b/>
          <w:bCs/>
          <w:color w:val="000000"/>
          <w:shd w:val="clear" w:color="auto" w:fill="FFFFFF"/>
        </w:rPr>
        <w:t>Up</w:t>
      </w:r>
      <w:proofErr w:type="spellEnd"/>
      <w:r w:rsidRPr="00854454">
        <w:rPr>
          <w:b/>
          <w:bCs/>
          <w:color w:val="000000"/>
          <w:shd w:val="clear" w:color="auto" w:fill="FFFFFF"/>
        </w:rPr>
        <w:t xml:space="preserve">: </w:t>
      </w:r>
      <w:r w:rsidRPr="00DC0DED">
        <w:rPr>
          <w:color w:val="000000"/>
          <w:shd w:val="clear" w:color="auto" w:fill="FFFFFF"/>
        </w:rPr>
        <w:t>Sistema Web para o Auxílio de Formação de Equipes</w:t>
      </w:r>
      <w:r>
        <w:t xml:space="preserve">. 2018. 15 f. </w:t>
      </w:r>
      <w:commentRangeStart w:id="222"/>
      <w:r>
        <w:t xml:space="preserve">Curso Técnico em Informática – Centro Federal de Educação Tecnológica de Minas Gerais (CEFET-MG), </w:t>
      </w:r>
      <w:r w:rsidRPr="005F7CCE">
        <w:t>Divinópolis-MG</w:t>
      </w:r>
      <w:r>
        <w:t>, 2018.</w:t>
      </w:r>
      <w:commentRangeEnd w:id="222"/>
      <w:r>
        <w:rPr>
          <w:rStyle w:val="Refdecomentrio"/>
        </w:rPr>
        <w:commentReference w:id="222"/>
      </w:r>
    </w:p>
    <w:p w14:paraId="7495E7E2" w14:textId="77777777" w:rsidR="00430DF5" w:rsidRDefault="00430DF5" w:rsidP="00451B94">
      <w:pPr>
        <w:pStyle w:val="TF-refernciasITEM"/>
      </w:pPr>
      <w:r w:rsidRPr="00DC0DED">
        <w:rPr>
          <w:lang w:val="en-US"/>
        </w:rPr>
        <w:t xml:space="preserve">BUJISMAN, </w:t>
      </w:r>
      <w:proofErr w:type="spellStart"/>
      <w:r w:rsidRPr="00DC0DED">
        <w:rPr>
          <w:lang w:val="en-US"/>
        </w:rPr>
        <w:t>Michiel</w:t>
      </w:r>
      <w:proofErr w:type="spellEnd"/>
      <w:r w:rsidRPr="00DC0DED">
        <w:rPr>
          <w:lang w:val="en-US"/>
        </w:rPr>
        <w:t xml:space="preserve">. </w:t>
      </w:r>
      <w:r w:rsidRPr="00DC0DED">
        <w:rPr>
          <w:b/>
          <w:lang w:val="en-US"/>
        </w:rPr>
        <w:t>Top 10 games on Twitch.</w:t>
      </w:r>
      <w:r w:rsidRPr="00DC0DED">
        <w:rPr>
          <w:lang w:val="en-US"/>
        </w:rPr>
        <w:t xml:space="preserve"> </w:t>
      </w:r>
      <w:r>
        <w:t xml:space="preserve">New Zoo, 2018, Disponível em: </w:t>
      </w:r>
      <w:r w:rsidRPr="00DC0DED">
        <w:t>https://newzoo.com/insights/articles/januarys-mostwatched-games-on-twitch-overwatch-league-drives-overwatch-to-3/</w:t>
      </w:r>
      <w:r>
        <w:t>. Acesso em: 28 set. 2021.</w:t>
      </w:r>
    </w:p>
    <w:p w14:paraId="35EDCBB4" w14:textId="77777777" w:rsidR="00430DF5" w:rsidRDefault="00430DF5" w:rsidP="00451B94">
      <w:pPr>
        <w:pStyle w:val="TF-refernciasITEM"/>
      </w:pPr>
      <w:r>
        <w:t xml:space="preserve">COSTA, S. E. </w:t>
      </w:r>
      <w:proofErr w:type="spellStart"/>
      <w:r w:rsidRPr="00F2190F">
        <w:rPr>
          <w:b/>
          <w:bCs/>
        </w:rPr>
        <w:t>iLibras</w:t>
      </w:r>
      <w:proofErr w:type="spellEnd"/>
      <w:r w:rsidRPr="00F2190F">
        <w:rPr>
          <w:b/>
          <w:bCs/>
        </w:rPr>
        <w:t xml:space="preserve"> como Facilitador na Comunicação efetiva do Surdo:</w:t>
      </w:r>
      <w:r>
        <w:t xml:space="preserve"> Uso de Tecnologia </w:t>
      </w:r>
      <w:proofErr w:type="spellStart"/>
      <w:r>
        <w:t>Assistiva</w:t>
      </w:r>
      <w:proofErr w:type="spellEnd"/>
      <w:r>
        <w:t xml:space="preserve"> e Colaborativa Móvel. 2018. 263 f. Dissertação (Mestrado em Computação Aplicada) – Programa de Pós-Graduação em Computação Aplicada, Universidade do Estado de Santa Catarina, Joinville, 2018.</w:t>
      </w:r>
    </w:p>
    <w:p w14:paraId="7EAC82F1" w14:textId="77777777" w:rsidR="00430DF5" w:rsidRPr="00DC0DED" w:rsidRDefault="00430DF5" w:rsidP="00451B94">
      <w:pPr>
        <w:pStyle w:val="TF-refernciasITEM"/>
        <w:rPr>
          <w:lang w:val="en-US"/>
        </w:rPr>
      </w:pPr>
      <w:r w:rsidRPr="00DC0DED">
        <w:rPr>
          <w:lang w:val="en-US"/>
        </w:rPr>
        <w:t xml:space="preserve">FUKS, H. </w:t>
      </w:r>
      <w:r w:rsidRPr="00DC0DED">
        <w:rPr>
          <w:i/>
          <w:iCs/>
          <w:lang w:val="en-US"/>
        </w:rPr>
        <w:t>et al</w:t>
      </w:r>
      <w:r w:rsidRPr="00DC0DED">
        <w:rPr>
          <w:lang w:val="en-US"/>
        </w:rPr>
        <w:t xml:space="preserve">. Applying the 3C Model to Groupware Development. </w:t>
      </w:r>
      <w:r w:rsidRPr="00DC0DED">
        <w:rPr>
          <w:b/>
          <w:bCs/>
          <w:lang w:val="en-US"/>
        </w:rPr>
        <w:t xml:space="preserve">International Journal </w:t>
      </w:r>
      <w:r>
        <w:rPr>
          <w:b/>
          <w:bCs/>
          <w:lang w:val="en-US"/>
        </w:rPr>
        <w:t>o</w:t>
      </w:r>
      <w:r w:rsidRPr="00DC0DED">
        <w:rPr>
          <w:b/>
          <w:bCs/>
          <w:lang w:val="en-US"/>
        </w:rPr>
        <w:t>f Cooperative Information Systems</w:t>
      </w:r>
      <w:r w:rsidRPr="00DC0DED">
        <w:rPr>
          <w:lang w:val="en-US"/>
        </w:rPr>
        <w:t>, [</w:t>
      </w:r>
      <w:proofErr w:type="spellStart"/>
      <w:r w:rsidRPr="00DC0DED">
        <w:rPr>
          <w:lang w:val="en-US"/>
        </w:rPr>
        <w:t>s.l.</w:t>
      </w:r>
      <w:proofErr w:type="spellEnd"/>
      <w:r w:rsidRPr="00DC0DED">
        <w:rPr>
          <w:lang w:val="en-US"/>
        </w:rPr>
        <w:t>], v. 14, n. 0203, p. 299-328, jun. 2005.</w:t>
      </w:r>
    </w:p>
    <w:p w14:paraId="3B284D7D" w14:textId="77777777" w:rsidR="00430DF5" w:rsidRDefault="00430DF5" w:rsidP="00A86CAF">
      <w:pPr>
        <w:pStyle w:val="TF-refernciasITEM"/>
      </w:pPr>
      <w:r>
        <w:t xml:space="preserve">FUKS, H. </w:t>
      </w:r>
      <w:r w:rsidRPr="00F2190F">
        <w:rPr>
          <w:i/>
          <w:iCs/>
        </w:rPr>
        <w:t>et al</w:t>
      </w:r>
      <w:r>
        <w:t xml:space="preserve">. </w:t>
      </w:r>
      <w:r w:rsidRPr="005A1518">
        <w:t xml:space="preserve">Capítulo </w:t>
      </w:r>
      <w:r>
        <w:t>2</w:t>
      </w:r>
      <w:r w:rsidRPr="005A1518">
        <w:t xml:space="preserve">. </w:t>
      </w:r>
      <w:r>
        <w:t>Teorias e modelos de colaboração</w:t>
      </w:r>
      <w:r w:rsidRPr="005A1518">
        <w:t xml:space="preserve">, In: PIMENTEL, Mariano; FUKS, HUGO. </w:t>
      </w:r>
      <w:r w:rsidRPr="00270B08">
        <w:rPr>
          <w:b/>
          <w:bCs/>
        </w:rPr>
        <w:t>Sistemas Colaborativos</w:t>
      </w:r>
      <w:r w:rsidRPr="005A1518">
        <w:t xml:space="preserve">. São Paulo: </w:t>
      </w:r>
      <w:proofErr w:type="spellStart"/>
      <w:r w:rsidRPr="005A1518">
        <w:t>Elsevier</w:t>
      </w:r>
      <w:proofErr w:type="spellEnd"/>
      <w:r w:rsidRPr="005A1518">
        <w:t xml:space="preserve"> Editora Ltda., 2012, p. </w:t>
      </w:r>
      <w:r>
        <w:t>16</w:t>
      </w:r>
      <w:r w:rsidRPr="005A1518">
        <w:t>-</w:t>
      </w:r>
      <w:r>
        <w:t>33.</w:t>
      </w:r>
    </w:p>
    <w:p w14:paraId="14318AA8" w14:textId="77777777" w:rsidR="00430DF5" w:rsidRPr="00AE420B" w:rsidRDefault="00430DF5" w:rsidP="00DC0DED">
      <w:pPr>
        <w:shd w:val="clear" w:color="auto" w:fill="FFFFFF"/>
        <w:spacing w:line="262" w:lineRule="atLeast"/>
        <w:rPr>
          <w:lang w:val="en-US"/>
        </w:rPr>
      </w:pPr>
      <w:r w:rsidRPr="00AE420B">
        <w:t xml:space="preserve">HAMARI, J. </w:t>
      </w:r>
      <w:r w:rsidRPr="00AE420B">
        <w:rPr>
          <w:i/>
        </w:rPr>
        <w:t>et al</w:t>
      </w:r>
      <w:r w:rsidRPr="00AE420B">
        <w:t xml:space="preserve">. </w:t>
      </w:r>
      <w:r w:rsidRPr="00DC0DED">
        <w:rPr>
          <w:lang w:val="en-US"/>
        </w:rPr>
        <w:t xml:space="preserve">Why do players buy </w:t>
      </w:r>
      <w:r w:rsidRPr="00C74677">
        <w:rPr>
          <w:lang w:val="en-US"/>
        </w:rPr>
        <w:t>in-game content? An empirical study on concrete purchase motivations. </w:t>
      </w:r>
      <w:r w:rsidRPr="00AE420B">
        <w:rPr>
          <w:b/>
          <w:iCs/>
          <w:lang w:val="en-US"/>
        </w:rPr>
        <w:t>Computers in Human Behavior</w:t>
      </w:r>
      <w:commentRangeStart w:id="223"/>
      <w:r w:rsidRPr="00AE420B">
        <w:rPr>
          <w:lang w:val="en-US"/>
        </w:rPr>
        <w:t>, </w:t>
      </w:r>
      <w:r w:rsidRPr="00AE420B">
        <w:rPr>
          <w:iCs/>
          <w:lang w:val="en-US"/>
        </w:rPr>
        <w:t>2017</w:t>
      </w:r>
      <w:r w:rsidRPr="00AE420B">
        <w:rPr>
          <w:lang w:val="en-US"/>
        </w:rPr>
        <w:t>, 538-546.</w:t>
      </w:r>
      <w:commentRangeEnd w:id="223"/>
      <w:r>
        <w:rPr>
          <w:rStyle w:val="Refdecomentrio"/>
        </w:rPr>
        <w:commentReference w:id="223"/>
      </w:r>
    </w:p>
    <w:p w14:paraId="4BA10521" w14:textId="77777777" w:rsidR="00430DF5" w:rsidRPr="00AE420B" w:rsidRDefault="00430DF5" w:rsidP="00C878DC">
      <w:pPr>
        <w:pStyle w:val="TF-TEXTO"/>
        <w:ind w:firstLine="0"/>
        <w:jc w:val="left"/>
        <w:rPr>
          <w:lang w:val="en-US"/>
        </w:rPr>
      </w:pPr>
      <w:commentRangeStart w:id="224"/>
      <w:r w:rsidRPr="00AE420B">
        <w:rPr>
          <w:lang w:val="en-US"/>
        </w:rPr>
        <w:t>HSU</w:t>
      </w:r>
      <w:commentRangeEnd w:id="224"/>
      <w:r>
        <w:rPr>
          <w:rStyle w:val="Refdecomentrio"/>
        </w:rPr>
        <w:commentReference w:id="224"/>
      </w:r>
      <w:r w:rsidRPr="00AE420B">
        <w:rPr>
          <w:lang w:val="en-US"/>
        </w:rPr>
        <w:t xml:space="preserve">, C. </w:t>
      </w:r>
      <w:r w:rsidRPr="00AE420B">
        <w:rPr>
          <w:i/>
          <w:lang w:val="en-US"/>
        </w:rPr>
        <w:t>et al</w:t>
      </w:r>
      <w:r w:rsidRPr="00AE420B">
        <w:rPr>
          <w:lang w:val="en-US"/>
        </w:rPr>
        <w:t xml:space="preserve">. What drives purchase intention for paid mobile apps? An expectation confirmation model with perceived value. </w:t>
      </w:r>
      <w:r w:rsidRPr="00AE420B">
        <w:rPr>
          <w:b/>
          <w:lang w:val="en-US"/>
        </w:rPr>
        <w:t>Electronic Commerce Research and Applications</w:t>
      </w:r>
      <w:r w:rsidRPr="00AE420B">
        <w:rPr>
          <w:lang w:val="en-US"/>
        </w:rPr>
        <w:t>, 2015, P. 46-57.</w:t>
      </w:r>
    </w:p>
    <w:p w14:paraId="7B4EA25E" w14:textId="77777777" w:rsidR="00430DF5" w:rsidRPr="00DC0DED" w:rsidRDefault="00430DF5" w:rsidP="00C878DC">
      <w:pPr>
        <w:pStyle w:val="TF-TEXTO"/>
        <w:spacing w:after="240" w:line="240" w:lineRule="auto"/>
        <w:ind w:firstLine="0"/>
        <w:jc w:val="left"/>
        <w:rPr>
          <w:lang w:val="en-US"/>
        </w:rPr>
      </w:pPr>
      <w:r>
        <w:rPr>
          <w:lang w:val="en-US"/>
        </w:rPr>
        <w:lastRenderedPageBreak/>
        <w:t xml:space="preserve">KIM, Y. B. </w:t>
      </w:r>
      <w:r w:rsidRPr="00DC0DED">
        <w:rPr>
          <w:i/>
          <w:lang w:val="en-US"/>
        </w:rPr>
        <w:t>et al</w:t>
      </w:r>
      <w:r>
        <w:rPr>
          <w:lang w:val="en-US"/>
        </w:rPr>
        <w:t>.</w:t>
      </w:r>
      <w:r w:rsidRPr="00DC0DED">
        <w:rPr>
          <w:lang w:val="en-US"/>
        </w:rPr>
        <w:t xml:space="preserve"> Mobile gamer’s epistemic curiosity affecting continuous play intention. Focused on players’ switching costs and epistemic curiosity. </w:t>
      </w:r>
      <w:r w:rsidRPr="00DC0DED">
        <w:rPr>
          <w:b/>
          <w:iCs/>
          <w:lang w:val="en-US"/>
        </w:rPr>
        <w:t>Computers in Human Behavior</w:t>
      </w:r>
      <w:commentRangeStart w:id="225"/>
      <w:r w:rsidRPr="00DC0DED">
        <w:rPr>
          <w:lang w:val="en-US"/>
        </w:rPr>
        <w:t>,</w:t>
      </w:r>
      <w:r>
        <w:rPr>
          <w:lang w:val="en-US"/>
        </w:rPr>
        <w:t xml:space="preserve"> 2017</w:t>
      </w:r>
      <w:r w:rsidRPr="00DC0DED">
        <w:rPr>
          <w:lang w:val="en-US"/>
        </w:rPr>
        <w:t xml:space="preserve">, </w:t>
      </w:r>
      <w:r>
        <w:rPr>
          <w:lang w:val="en-US"/>
        </w:rPr>
        <w:t xml:space="preserve">p. </w:t>
      </w:r>
      <w:r w:rsidRPr="00DC0DED">
        <w:rPr>
          <w:lang w:val="en-US"/>
        </w:rPr>
        <w:t>32-46.</w:t>
      </w:r>
      <w:commentRangeEnd w:id="225"/>
      <w:r>
        <w:rPr>
          <w:rStyle w:val="Refdecomentrio"/>
        </w:rPr>
        <w:commentReference w:id="225"/>
      </w:r>
    </w:p>
    <w:p w14:paraId="12B7F91F" w14:textId="77777777" w:rsidR="00430DF5" w:rsidRPr="00AE420B" w:rsidRDefault="00430DF5" w:rsidP="00451B94">
      <w:pPr>
        <w:pStyle w:val="TF-refernciasITEM"/>
        <w:rPr>
          <w:lang w:val="en-US"/>
        </w:rPr>
      </w:pPr>
      <w:commentRangeStart w:id="226"/>
      <w:r w:rsidRPr="00AE420B">
        <w:t>LIMA</w:t>
      </w:r>
      <w:commentRangeEnd w:id="226"/>
      <w:r>
        <w:rPr>
          <w:rStyle w:val="Refdecomentrio"/>
        </w:rPr>
        <w:commentReference w:id="226"/>
      </w:r>
      <w:r w:rsidRPr="00AE420B">
        <w:t>, Gustavo </w:t>
      </w:r>
      <w:r w:rsidRPr="00AE420B">
        <w:rPr>
          <w:i/>
        </w:rPr>
        <w:t>et al.</w:t>
      </w:r>
      <w:r w:rsidRPr="00AE420B">
        <w:t xml:space="preserve"> </w:t>
      </w:r>
      <w:proofErr w:type="spellStart"/>
      <w:r w:rsidRPr="00AE420B">
        <w:t>TeamFinder</w:t>
      </w:r>
      <w:proofErr w:type="spellEnd"/>
      <w:r w:rsidRPr="00AE420B">
        <w:t xml:space="preserve">: um Sistema para formação de equipes em games </w:t>
      </w:r>
      <w:proofErr w:type="spellStart"/>
      <w:r w:rsidRPr="00AE420B">
        <w:t>multiplayer</w:t>
      </w:r>
      <w:proofErr w:type="spellEnd"/>
      <w:r w:rsidRPr="00AE420B">
        <w:t>. </w:t>
      </w:r>
      <w:r w:rsidRPr="00DC0DED">
        <w:rPr>
          <w:b/>
          <w:lang w:val="en-US"/>
        </w:rPr>
        <w:t xml:space="preserve">SBC – Proceedings of </w:t>
      </w:r>
      <w:proofErr w:type="spellStart"/>
      <w:r w:rsidRPr="00DC0DED">
        <w:rPr>
          <w:b/>
          <w:lang w:val="en-US"/>
        </w:rPr>
        <w:t>SBGames</w:t>
      </w:r>
      <w:proofErr w:type="spellEnd"/>
      <w:r w:rsidRPr="00DC0DED">
        <w:rPr>
          <w:b/>
          <w:lang w:val="en-US"/>
        </w:rPr>
        <w:t xml:space="preserve"> 2016</w:t>
      </w:r>
      <w:r w:rsidRPr="00AE420B">
        <w:rPr>
          <w:lang w:val="en-US"/>
        </w:rPr>
        <w:t>, [S. l.], p. 206-209, 8 set. 2016.</w:t>
      </w:r>
    </w:p>
    <w:p w14:paraId="36DCCF3D" w14:textId="77777777" w:rsidR="00430DF5" w:rsidRPr="00CE625D" w:rsidRDefault="00430DF5" w:rsidP="00451B94">
      <w:pPr>
        <w:pStyle w:val="TF-refernciasITEM"/>
      </w:pPr>
      <w:commentRangeStart w:id="227"/>
      <w:r w:rsidRPr="00AE420B">
        <w:rPr>
          <w:color w:val="000000"/>
          <w:shd w:val="clear" w:color="auto" w:fill="FFFFFF"/>
          <w:lang w:val="en-US"/>
        </w:rPr>
        <w:t>MINAMIHARA</w:t>
      </w:r>
      <w:commentRangeEnd w:id="227"/>
      <w:r>
        <w:rPr>
          <w:rStyle w:val="Refdecomentrio"/>
        </w:rPr>
        <w:commentReference w:id="227"/>
      </w:r>
      <w:r w:rsidRPr="00AE420B">
        <w:rPr>
          <w:color w:val="000000"/>
          <w:shd w:val="clear" w:color="auto" w:fill="FFFFFF"/>
          <w:lang w:val="en-US"/>
        </w:rPr>
        <w:t>, Allan. </w:t>
      </w:r>
      <w:r w:rsidRPr="00CE625D">
        <w:rPr>
          <w:b/>
          <w:bCs/>
          <w:color w:val="000000"/>
          <w:shd w:val="clear" w:color="auto" w:fill="FFFFFF"/>
        </w:rPr>
        <w:t xml:space="preserve">Jogos eletrônicos e </w:t>
      </w:r>
      <w:proofErr w:type="spellStart"/>
      <w:r w:rsidRPr="00CE625D">
        <w:rPr>
          <w:b/>
          <w:bCs/>
          <w:color w:val="000000"/>
          <w:shd w:val="clear" w:color="auto" w:fill="FFFFFF"/>
        </w:rPr>
        <w:t>e-sports</w:t>
      </w:r>
      <w:proofErr w:type="spellEnd"/>
      <w:r w:rsidRPr="00CE625D">
        <w:rPr>
          <w:b/>
          <w:bCs/>
          <w:color w:val="000000"/>
          <w:shd w:val="clear" w:color="auto" w:fill="FFFFFF"/>
        </w:rPr>
        <w:t xml:space="preserve">: </w:t>
      </w:r>
      <w:r w:rsidRPr="005F7CCE">
        <w:rPr>
          <w:color w:val="000000"/>
          <w:shd w:val="clear" w:color="auto" w:fill="FFFFFF"/>
        </w:rPr>
        <w:t>desenvolvimento e mercado</w:t>
      </w:r>
      <w:r w:rsidRPr="00DC0DED">
        <w:rPr>
          <w:color w:val="000000"/>
          <w:shd w:val="clear" w:color="auto" w:fill="FFFFFF"/>
        </w:rPr>
        <w:t xml:space="preserve">. 2020. </w:t>
      </w:r>
      <w:r>
        <w:rPr>
          <w:color w:val="000000"/>
          <w:shd w:val="clear" w:color="auto" w:fill="FFFFFF"/>
        </w:rPr>
        <w:t>TCC - Engenharia de produção,</w:t>
      </w:r>
      <w:r w:rsidRPr="00DC0DED">
        <w:rPr>
          <w:color w:val="000000"/>
          <w:shd w:val="clear" w:color="auto" w:fill="FFFFFF"/>
        </w:rPr>
        <w:t xml:space="preserve"> </w:t>
      </w:r>
      <w:r>
        <w:rPr>
          <w:color w:val="000000"/>
          <w:shd w:val="clear" w:color="auto" w:fill="FFFFFF"/>
        </w:rPr>
        <w:t>Universidade Federal de São C</w:t>
      </w:r>
      <w:r w:rsidRPr="00CE625D">
        <w:rPr>
          <w:color w:val="000000"/>
          <w:shd w:val="clear" w:color="auto" w:fill="FFFFFF"/>
        </w:rPr>
        <w:t>arlos</w:t>
      </w:r>
      <w:r w:rsidRPr="00DC0DED">
        <w:rPr>
          <w:color w:val="000000"/>
          <w:shd w:val="clear" w:color="auto" w:fill="FFFFFF"/>
        </w:rPr>
        <w:t xml:space="preserve">, </w:t>
      </w:r>
      <w:r>
        <w:rPr>
          <w:color w:val="000000"/>
          <w:shd w:val="clear" w:color="auto" w:fill="FFFFFF"/>
        </w:rPr>
        <w:t>p. 63</w:t>
      </w:r>
      <w:r w:rsidRPr="00DC0DED">
        <w:rPr>
          <w:color w:val="000000"/>
          <w:shd w:val="clear" w:color="auto" w:fill="FFFFFF"/>
        </w:rPr>
        <w:t>, 2020.</w:t>
      </w:r>
    </w:p>
    <w:p w14:paraId="50071ABF" w14:textId="77777777" w:rsidR="00430DF5" w:rsidRDefault="00430DF5" w:rsidP="00451B94">
      <w:pPr>
        <w:pStyle w:val="TF-refernciasITEM"/>
      </w:pPr>
      <w:r w:rsidRPr="005A1518">
        <w:t xml:space="preserve">NICOLACI-DA-COSTA, Ana Maria; PIMENTEL, Mariano. Capítulo 1. Sistemas Colaborativos para uma nova sociedade e um novo ser humano, In: PIMENTEL, Mariano; FUKS, HUGO. </w:t>
      </w:r>
      <w:r w:rsidRPr="00DC0DED">
        <w:rPr>
          <w:b/>
          <w:bCs/>
        </w:rPr>
        <w:t>Sistemas Colaborativos</w:t>
      </w:r>
      <w:r w:rsidRPr="005A1518">
        <w:t xml:space="preserve">. São Paulo: </w:t>
      </w:r>
      <w:proofErr w:type="spellStart"/>
      <w:r w:rsidRPr="005A1518">
        <w:t>Elsevier</w:t>
      </w:r>
      <w:proofErr w:type="spellEnd"/>
      <w:r w:rsidRPr="005A1518">
        <w:t xml:space="preserve"> Editora Ltda., 2012, p. 3-15</w:t>
      </w:r>
      <w:r>
        <w:t>.</w:t>
      </w:r>
    </w:p>
    <w:p w14:paraId="3B99E515" w14:textId="77777777" w:rsidR="00430DF5" w:rsidRDefault="00430DF5" w:rsidP="00451B94">
      <w:pPr>
        <w:pStyle w:val="TF-refernciasITEM"/>
      </w:pPr>
      <w:commentRangeStart w:id="228"/>
      <w:r w:rsidRPr="005F7CCE">
        <w:t>OLIVEIRA</w:t>
      </w:r>
      <w:commentRangeEnd w:id="228"/>
      <w:r>
        <w:rPr>
          <w:rStyle w:val="Refdecomentrio"/>
        </w:rPr>
        <w:commentReference w:id="228"/>
      </w:r>
      <w:r w:rsidRPr="005F7CCE">
        <w:t xml:space="preserve">, Emanuel </w:t>
      </w:r>
      <w:r w:rsidRPr="005F7CCE">
        <w:rPr>
          <w:i/>
          <w:iCs/>
        </w:rPr>
        <w:t>et al</w:t>
      </w:r>
      <w:r w:rsidRPr="005F7CCE">
        <w:t xml:space="preserve">. </w:t>
      </w:r>
      <w:r w:rsidRPr="005F7CCE">
        <w:rPr>
          <w:bCs/>
        </w:rPr>
        <w:t xml:space="preserve">Inovando a construção de aplicativos agrícolas com </w:t>
      </w:r>
      <w:proofErr w:type="spellStart"/>
      <w:r w:rsidRPr="005F7CCE">
        <w:rPr>
          <w:bCs/>
        </w:rPr>
        <w:t>progressive</w:t>
      </w:r>
      <w:proofErr w:type="spellEnd"/>
      <w:r w:rsidRPr="005F7CCE">
        <w:rPr>
          <w:bCs/>
        </w:rPr>
        <w:t xml:space="preserve"> web </w:t>
      </w:r>
      <w:proofErr w:type="spellStart"/>
      <w:r w:rsidRPr="005F7CCE">
        <w:rPr>
          <w:bCs/>
        </w:rPr>
        <w:t>app</w:t>
      </w:r>
      <w:proofErr w:type="spellEnd"/>
      <w:r w:rsidRPr="005F7CCE">
        <w:t>. </w:t>
      </w:r>
      <w:r w:rsidRPr="005F7CCE">
        <w:rPr>
          <w:b/>
          <w:bCs/>
        </w:rPr>
        <w:t>13º Congresso Interinstitucional de Iniciação Científica – CIIC 2019</w:t>
      </w:r>
      <w:r w:rsidRPr="005F7CCE">
        <w:t>, [S. l.], p. 1-11, 30 jun. 2019.</w:t>
      </w:r>
    </w:p>
    <w:p w14:paraId="19F62C59" w14:textId="77777777" w:rsidR="00430DF5" w:rsidRDefault="00430DF5" w:rsidP="00451B94">
      <w:pPr>
        <w:pStyle w:val="TF-refernciasITEM"/>
      </w:pPr>
      <w:commentRangeStart w:id="229"/>
      <w:r>
        <w:t>PIMENTEL</w:t>
      </w:r>
      <w:commentRangeEnd w:id="229"/>
      <w:r>
        <w:rPr>
          <w:rStyle w:val="Refdecomentrio"/>
        </w:rPr>
        <w:commentReference w:id="229"/>
      </w:r>
      <w:r>
        <w:t xml:space="preserve">, M. </w:t>
      </w:r>
      <w:r w:rsidRPr="00F2190F">
        <w:rPr>
          <w:i/>
          <w:iCs/>
        </w:rPr>
        <w:t>et al</w:t>
      </w:r>
      <w:r>
        <w:t xml:space="preserve">. </w:t>
      </w:r>
      <w:r w:rsidRPr="00806DED">
        <w:t>Modelo 3C de Colaboração para o Desenvolvimento de Sistemas Colaborativos</w:t>
      </w:r>
      <w:r>
        <w:t xml:space="preserve">. In: III Simpósio Brasileiro de Sistemas Colaborativos (IIISBSC). </w:t>
      </w:r>
      <w:r w:rsidRPr="00806DED">
        <w:rPr>
          <w:b/>
        </w:rPr>
        <w:t>Anais III Simpósio Brasileiro de Sistemas Colaborativos.</w:t>
      </w:r>
      <w:r>
        <w:t xml:space="preserve"> Rio de Janeiro, 2006. P. 58–67.</w:t>
      </w:r>
    </w:p>
    <w:p w14:paraId="14102462" w14:textId="77777777" w:rsidR="00430DF5" w:rsidRPr="00061AC9" w:rsidRDefault="00430DF5" w:rsidP="00EA3276">
      <w:pPr>
        <w:pStyle w:val="TF-refernciasITEM"/>
      </w:pPr>
      <w:r w:rsidRPr="00061AC9">
        <w:t xml:space="preserve">PROPMARK. </w:t>
      </w:r>
      <w:r w:rsidRPr="00EA3276">
        <w:rPr>
          <w:b/>
        </w:rPr>
        <w:t>Isolamento social faz brasileiro jogar mais, revela PGB 2021.</w:t>
      </w:r>
      <w:r w:rsidRPr="00061AC9">
        <w:t xml:space="preserve"> 2021. </w:t>
      </w:r>
      <w:r>
        <w:t>D</w:t>
      </w:r>
      <w:r w:rsidRPr="00061AC9">
        <w:t>isponível em: https://propmark.com.br/digital/isolamento-social-faz-brasileiro-jogar-mais-revela-pgb-2021/. Acesso em: 28 set. 2021.</w:t>
      </w:r>
    </w:p>
    <w:p w14:paraId="4A50731B" w14:textId="77777777" w:rsidR="00430DF5" w:rsidRDefault="00430DF5" w:rsidP="0057223D">
      <w:pPr>
        <w:pStyle w:val="TF-refernciasITEM"/>
      </w:pPr>
      <w:commentRangeStart w:id="230"/>
      <w:r>
        <w:t>POZZEBON</w:t>
      </w:r>
      <w:commentRangeEnd w:id="230"/>
      <w:r>
        <w:rPr>
          <w:rStyle w:val="Refdecomentrio"/>
        </w:rPr>
        <w:commentReference w:id="230"/>
      </w:r>
      <w:r>
        <w:t xml:space="preserve">, Eliane; FRIGO, Luciana </w:t>
      </w:r>
      <w:proofErr w:type="spellStart"/>
      <w:r>
        <w:t>Bolan</w:t>
      </w:r>
      <w:proofErr w:type="spellEnd"/>
      <w:r>
        <w:t xml:space="preserve">; OLIVEIRA, Lucas Vinicius de. </w:t>
      </w:r>
      <w:r w:rsidRPr="00DC0DED">
        <w:rPr>
          <w:bCs/>
        </w:rPr>
        <w:t xml:space="preserve">Perfil dos jogadores brasileiros de MMO - </w:t>
      </w:r>
      <w:proofErr w:type="spellStart"/>
      <w:r w:rsidRPr="00DC0DED">
        <w:rPr>
          <w:bCs/>
        </w:rPr>
        <w:t>Massively</w:t>
      </w:r>
      <w:proofErr w:type="spellEnd"/>
      <w:r w:rsidRPr="00DC0DED">
        <w:rPr>
          <w:bCs/>
        </w:rPr>
        <w:t xml:space="preserve"> </w:t>
      </w:r>
      <w:proofErr w:type="spellStart"/>
      <w:r w:rsidRPr="00DC0DED">
        <w:rPr>
          <w:bCs/>
        </w:rPr>
        <w:t>Multiplayer</w:t>
      </w:r>
      <w:proofErr w:type="spellEnd"/>
      <w:r w:rsidRPr="00DC0DED">
        <w:rPr>
          <w:bCs/>
        </w:rPr>
        <w:t xml:space="preserve"> Online Game.</w:t>
      </w:r>
      <w:r>
        <w:t xml:space="preserve"> 2014. </w:t>
      </w:r>
      <w:r w:rsidRPr="00DC0DED">
        <w:rPr>
          <w:b/>
          <w:bCs/>
        </w:rPr>
        <w:t xml:space="preserve">XIII </w:t>
      </w:r>
      <w:proofErr w:type="spellStart"/>
      <w:r w:rsidRPr="00DC0DED">
        <w:rPr>
          <w:b/>
          <w:bCs/>
        </w:rPr>
        <w:t>SBGames</w:t>
      </w:r>
      <w:proofErr w:type="spellEnd"/>
      <w:r>
        <w:t xml:space="preserve">, Porto </w:t>
      </w:r>
      <w:proofErr w:type="spellStart"/>
      <w:r>
        <w:t>Alegre-RS</w:t>
      </w:r>
      <w:proofErr w:type="spellEnd"/>
      <w:r>
        <w:t>.</w:t>
      </w:r>
    </w:p>
    <w:p w14:paraId="0B5CB2CC" w14:textId="77777777" w:rsidR="00430DF5" w:rsidRPr="00AE420B" w:rsidRDefault="00430DF5" w:rsidP="00F2190F">
      <w:pPr>
        <w:pStyle w:val="TF-refernciasITEM"/>
        <w:rPr>
          <w:lang w:val="en-US"/>
        </w:rPr>
      </w:pPr>
      <w:commentRangeStart w:id="231"/>
      <w:r>
        <w:t>PURCHIO</w:t>
      </w:r>
      <w:commentRangeEnd w:id="231"/>
      <w:r>
        <w:rPr>
          <w:rStyle w:val="Refdecomentrio"/>
        </w:rPr>
        <w:commentReference w:id="231"/>
      </w:r>
      <w:r>
        <w:t xml:space="preserve">, </w:t>
      </w:r>
      <w:proofErr w:type="spellStart"/>
      <w:r>
        <w:t>Luisa</w:t>
      </w:r>
      <w:proofErr w:type="spellEnd"/>
      <w:r>
        <w:t xml:space="preserve">. </w:t>
      </w:r>
      <w:r w:rsidRPr="00F2190F">
        <w:rPr>
          <w:b/>
          <w:bCs/>
        </w:rPr>
        <w:t>Após disparar mais de 500%, games devem continuar ganhando espaço em 2021.</w:t>
      </w:r>
      <w:r>
        <w:t xml:space="preserve"> Veja, 2021. Disponível em: </w:t>
      </w:r>
      <w:r w:rsidRPr="00DC0DED">
        <w:t>https://veja.abril.com.br/economia/apos-disparar-mais-de-500-games-devem-continuar-ganhando-espaco-em-2021/</w:t>
      </w:r>
      <w:r>
        <w:t xml:space="preserve">. </w:t>
      </w:r>
      <w:proofErr w:type="spellStart"/>
      <w:r w:rsidRPr="00AE420B">
        <w:rPr>
          <w:lang w:val="en-US"/>
        </w:rPr>
        <w:t>Acesso</w:t>
      </w:r>
      <w:proofErr w:type="spellEnd"/>
      <w:r w:rsidRPr="00AE420B">
        <w:rPr>
          <w:lang w:val="en-US"/>
        </w:rPr>
        <w:t xml:space="preserve"> </w:t>
      </w:r>
      <w:proofErr w:type="spellStart"/>
      <w:r w:rsidRPr="00AE420B">
        <w:rPr>
          <w:lang w:val="en-US"/>
        </w:rPr>
        <w:t>em</w:t>
      </w:r>
      <w:proofErr w:type="spellEnd"/>
      <w:r w:rsidRPr="00AE420B">
        <w:rPr>
          <w:lang w:val="en-US"/>
        </w:rPr>
        <w:t>: 28 set. 2021.</w:t>
      </w:r>
    </w:p>
    <w:p w14:paraId="7E43E35E" w14:textId="77777777" w:rsidR="00430DF5" w:rsidRPr="00AE420B" w:rsidRDefault="00430DF5" w:rsidP="00F2190F">
      <w:pPr>
        <w:pStyle w:val="TF-refernciasITEM"/>
        <w:rPr>
          <w:lang w:val="en-US"/>
        </w:rPr>
      </w:pPr>
      <w:r w:rsidRPr="00AE420B">
        <w:rPr>
          <w:color w:val="000000"/>
          <w:shd w:val="clear" w:color="auto" w:fill="FFFFFF"/>
          <w:lang w:val="en-US"/>
        </w:rPr>
        <w:t>SHERRY, L. </w:t>
      </w:r>
      <w:r w:rsidRPr="00AE420B">
        <w:rPr>
          <w:i/>
          <w:iCs/>
          <w:color w:val="000000"/>
          <w:shd w:val="clear" w:color="auto" w:fill="FFFFFF"/>
          <w:lang w:val="en-US"/>
        </w:rPr>
        <w:t>et al</w:t>
      </w:r>
      <w:r w:rsidRPr="00AE420B">
        <w:rPr>
          <w:color w:val="000000"/>
          <w:shd w:val="clear" w:color="auto" w:fill="FFFFFF"/>
          <w:lang w:val="en-US"/>
        </w:rPr>
        <w:t>. Video game uses and gratifications as predictors of use and game preference. </w:t>
      </w:r>
      <w:r w:rsidRPr="00AE420B">
        <w:rPr>
          <w:b/>
          <w:bCs/>
          <w:color w:val="000000"/>
          <w:shd w:val="clear" w:color="auto" w:fill="FFFFFF"/>
          <w:lang w:val="en-US"/>
        </w:rPr>
        <w:t>International Journal of Sports Marketing and Sponsorship</w:t>
      </w:r>
      <w:r w:rsidRPr="00AE420B">
        <w:rPr>
          <w:color w:val="000000"/>
          <w:shd w:val="clear" w:color="auto" w:fill="FFFFFF"/>
          <w:lang w:val="en-US"/>
        </w:rPr>
        <w:t>, [</w:t>
      </w:r>
      <w:r w:rsidRPr="00AE420B">
        <w:rPr>
          <w:i/>
          <w:iCs/>
          <w:color w:val="000000"/>
          <w:shd w:val="clear" w:color="auto" w:fill="FFFFFF"/>
          <w:lang w:val="en-US"/>
        </w:rPr>
        <w:t>S. l</w:t>
      </w:r>
      <w:commentRangeStart w:id="232"/>
      <w:r w:rsidRPr="00AE420B">
        <w:rPr>
          <w:i/>
          <w:iCs/>
          <w:color w:val="000000"/>
          <w:shd w:val="clear" w:color="auto" w:fill="FFFFFF"/>
          <w:lang w:val="en-US"/>
        </w:rPr>
        <w:t>.</w:t>
      </w:r>
      <w:r w:rsidRPr="00AE420B">
        <w:rPr>
          <w:color w:val="000000"/>
          <w:shd w:val="clear" w:color="auto" w:fill="FFFFFF"/>
          <w:lang w:val="en-US"/>
        </w:rPr>
        <w:t xml:space="preserve">], p. 213-224, </w:t>
      </w:r>
      <w:commentRangeEnd w:id="232"/>
      <w:r>
        <w:rPr>
          <w:rStyle w:val="Refdecomentrio"/>
        </w:rPr>
        <w:commentReference w:id="232"/>
      </w:r>
      <w:r w:rsidRPr="00AE420B">
        <w:rPr>
          <w:color w:val="000000"/>
          <w:shd w:val="clear" w:color="auto" w:fill="FFFFFF"/>
          <w:lang w:val="en-US"/>
        </w:rPr>
        <w:t xml:space="preserve">10 </w:t>
      </w:r>
      <w:proofErr w:type="spellStart"/>
      <w:r w:rsidRPr="00AE420B">
        <w:rPr>
          <w:color w:val="000000"/>
          <w:shd w:val="clear" w:color="auto" w:fill="FFFFFF"/>
          <w:lang w:val="en-US"/>
        </w:rPr>
        <w:t>jan.</w:t>
      </w:r>
      <w:proofErr w:type="spellEnd"/>
      <w:r w:rsidRPr="00AE420B">
        <w:rPr>
          <w:color w:val="000000"/>
          <w:shd w:val="clear" w:color="auto" w:fill="FFFFFF"/>
          <w:lang w:val="en-US"/>
        </w:rPr>
        <w:t xml:space="preserve"> 2006.</w:t>
      </w:r>
    </w:p>
    <w:p w14:paraId="0D76943F" w14:textId="77777777" w:rsidR="00430DF5" w:rsidRPr="0074217D" w:rsidRDefault="00430DF5" w:rsidP="00F2190F">
      <w:pPr>
        <w:pStyle w:val="TF-refernciasITEM"/>
      </w:pPr>
      <w:r w:rsidRPr="00AE420B">
        <w:rPr>
          <w:color w:val="000000"/>
          <w:shd w:val="clear" w:color="auto" w:fill="FFFFFF"/>
          <w:lang w:val="en-US"/>
        </w:rPr>
        <w:t>SOUZA, L. </w:t>
      </w:r>
      <w:r w:rsidRPr="00AE420B">
        <w:rPr>
          <w:i/>
          <w:iCs/>
          <w:color w:val="000000"/>
          <w:shd w:val="clear" w:color="auto" w:fill="FFFFFF"/>
          <w:lang w:val="en-US"/>
        </w:rPr>
        <w:t>et al</w:t>
      </w:r>
      <w:r w:rsidRPr="00AE420B">
        <w:rPr>
          <w:color w:val="000000"/>
          <w:shd w:val="clear" w:color="auto" w:fill="FFFFFF"/>
          <w:lang w:val="en-US"/>
        </w:rPr>
        <w:t>. Consumer behavior of electronic games’ players: a study on the intentions to play and to pay. </w:t>
      </w:r>
      <w:r w:rsidRPr="00DC0DED">
        <w:rPr>
          <w:b/>
          <w:bCs/>
          <w:color w:val="000000"/>
          <w:shd w:val="clear" w:color="auto" w:fill="FFFFFF"/>
        </w:rPr>
        <w:t>Revista de Administração</w:t>
      </w:r>
      <w:r w:rsidRPr="00DC0DED">
        <w:rPr>
          <w:color w:val="000000"/>
          <w:shd w:val="clear" w:color="auto" w:fill="FFFFFF"/>
        </w:rPr>
        <w:t>, [</w:t>
      </w:r>
      <w:r w:rsidRPr="00DC0DED">
        <w:rPr>
          <w:i/>
          <w:iCs/>
          <w:color w:val="000000"/>
          <w:shd w:val="clear" w:color="auto" w:fill="FFFFFF"/>
        </w:rPr>
        <w:t>S. l.</w:t>
      </w:r>
      <w:r w:rsidRPr="00DC0DED">
        <w:rPr>
          <w:color w:val="000000"/>
          <w:shd w:val="clear" w:color="auto" w:fill="FFFFFF"/>
        </w:rPr>
        <w:t>], p. 419-430, 7 set. 2017.</w:t>
      </w:r>
    </w:p>
    <w:p w14:paraId="1921FB8C" w14:textId="77777777" w:rsidR="00430DF5" w:rsidRDefault="00430DF5" w:rsidP="000D44F2">
      <w:pPr>
        <w:pStyle w:val="TF-refernciasITEM"/>
      </w:pPr>
      <w:r w:rsidRPr="00AE420B">
        <w:t xml:space="preserve">ZOO, New. </w:t>
      </w:r>
      <w:r w:rsidRPr="00AE420B">
        <w:rPr>
          <w:b/>
        </w:rPr>
        <w:t xml:space="preserve">The </w:t>
      </w:r>
      <w:proofErr w:type="spellStart"/>
      <w:r w:rsidRPr="00AE420B">
        <w:rPr>
          <w:b/>
        </w:rPr>
        <w:t>Brazilian</w:t>
      </w:r>
      <w:proofErr w:type="spellEnd"/>
      <w:r w:rsidRPr="00AE420B">
        <w:rPr>
          <w:b/>
        </w:rPr>
        <w:t xml:space="preserve"> </w:t>
      </w:r>
      <w:proofErr w:type="spellStart"/>
      <w:r w:rsidRPr="00AE420B">
        <w:rPr>
          <w:b/>
        </w:rPr>
        <w:t>Gamer</w:t>
      </w:r>
      <w:proofErr w:type="spellEnd"/>
      <w:r w:rsidRPr="00AE420B">
        <w:t xml:space="preserve"> - 2017. </w:t>
      </w:r>
      <w:r>
        <w:t xml:space="preserve">New Zoo, 2017, Disponível em: </w:t>
      </w:r>
      <w:r w:rsidRPr="00DC0DED">
        <w:t>https://newzoo.com/insights/infographics/the-brazilian-gamer-2017/</w:t>
      </w:r>
      <w:r>
        <w:t>. Acesso em: 28 set. 2021.</w:t>
      </w:r>
    </w:p>
    <w:p w14:paraId="47BBE859" w14:textId="77777777" w:rsidR="00430DF5" w:rsidRDefault="00430DF5" w:rsidP="00DC0DED">
      <w:pPr>
        <w:pStyle w:val="TF-refernciasITEM"/>
      </w:pPr>
      <w:r w:rsidRPr="005A1518">
        <w:t xml:space="preserve">ZUCCHI, D. </w:t>
      </w:r>
      <w:r w:rsidRPr="00DC0DED">
        <w:rPr>
          <w:b/>
          <w:bCs/>
        </w:rPr>
        <w:t>Kevin</w:t>
      </w:r>
      <w:r w:rsidRPr="005A1518">
        <w:t xml:space="preserve">: Formador de grupos em práticas </w:t>
      </w:r>
      <w:commentRangeStart w:id="233"/>
      <w:r w:rsidRPr="005A1518">
        <w:t xml:space="preserve">esportivas. TCC - Curso de Sistemas </w:t>
      </w:r>
      <w:commentRangeEnd w:id="233"/>
      <w:r>
        <w:rPr>
          <w:rStyle w:val="Refdecomentrio"/>
        </w:rPr>
        <w:commentReference w:id="233"/>
      </w:r>
      <w:r w:rsidRPr="005A1518">
        <w:t>de Informação – Bacharelado, Universidade Regional de Blumenau. Blumenau, p. 99. 2018.</w:t>
      </w:r>
    </w:p>
    <w:p w14:paraId="0ECD8AE8" w14:textId="77777777" w:rsidR="00430DF5" w:rsidRDefault="00430DF5">
      <w:pPr>
        <w:rPr>
          <w:szCs w:val="20"/>
        </w:rPr>
      </w:pPr>
      <w:r>
        <w:br w:type="page"/>
      </w:r>
    </w:p>
    <w:p w14:paraId="7E56A152" w14:textId="77777777" w:rsidR="00430DF5" w:rsidRPr="00340EA0" w:rsidRDefault="00430DF5" w:rsidP="00011007">
      <w:pPr>
        <w:pStyle w:val="TF-xAvalTTULO"/>
      </w:pPr>
      <w:r w:rsidRPr="00340EA0">
        <w:lastRenderedPageBreak/>
        <w:t xml:space="preserve">FORMULÁRIO  DE  avaliação </w:t>
      </w:r>
      <w:r>
        <w:t xml:space="preserve">SIS </w:t>
      </w:r>
      <w:r w:rsidRPr="00340EA0">
        <w:t>– PROFESSOR TCC I</w:t>
      </w:r>
    </w:p>
    <w:p w14:paraId="5C77CC16" w14:textId="77777777" w:rsidR="00430DF5" w:rsidRPr="00860619" w:rsidRDefault="00430DF5" w:rsidP="00011007">
      <w:pPr>
        <w:pStyle w:val="TF-xAvalLINHA"/>
      </w:pPr>
      <w:r w:rsidRPr="00320BFA">
        <w:t>Avaliador(a):</w:t>
      </w:r>
      <w:r w:rsidRPr="00320BFA">
        <w:tab/>
      </w:r>
      <w:r w:rsidRPr="00860619">
        <w:rPr>
          <w:b/>
          <w:bCs/>
        </w:rPr>
        <w:t xml:space="preserve">Maurício </w:t>
      </w:r>
      <w:proofErr w:type="spellStart"/>
      <w:r w:rsidRPr="00860619">
        <w:rPr>
          <w:b/>
          <w:bCs/>
        </w:rPr>
        <w:t>Capobianco</w:t>
      </w:r>
      <w:proofErr w:type="spellEnd"/>
      <w:r w:rsidRPr="00860619">
        <w:rPr>
          <w:b/>
          <w:bCs/>
        </w:rPr>
        <w:t xml:space="preserve"> Lopes</w:t>
      </w:r>
    </w:p>
    <w:p w14:paraId="7ADD4739" w14:textId="77777777" w:rsidR="00430DF5" w:rsidRDefault="00430DF5" w:rsidP="00011007">
      <w:pPr>
        <w:pStyle w:val="TF-xAvalITEMDETALHE"/>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6630"/>
        <w:gridCol w:w="353"/>
        <w:gridCol w:w="849"/>
        <w:gridCol w:w="849"/>
      </w:tblGrid>
      <w:tr w:rsidR="00430DF5" w:rsidRPr="00320BFA" w14:paraId="4FB1849B" w14:textId="77777777" w:rsidTr="00E422D6">
        <w:trPr>
          <w:cantSplit/>
          <w:trHeight w:val="1071"/>
          <w:jc w:val="center"/>
        </w:trPr>
        <w:tc>
          <w:tcPr>
            <w:tcW w:w="4099" w:type="pct"/>
            <w:gridSpan w:val="2"/>
            <w:tcBorders>
              <w:top w:val="single" w:sz="12" w:space="0" w:color="auto"/>
              <w:left w:val="single" w:sz="12" w:space="0" w:color="auto"/>
              <w:bottom w:val="single" w:sz="12" w:space="0" w:color="auto"/>
              <w:right w:val="single" w:sz="4" w:space="0" w:color="auto"/>
            </w:tcBorders>
            <w:vAlign w:val="center"/>
            <w:hideMark/>
          </w:tcPr>
          <w:p w14:paraId="160250BE" w14:textId="77777777" w:rsidR="00430DF5" w:rsidRPr="00320BFA" w:rsidRDefault="00430DF5" w:rsidP="0087730F">
            <w:pPr>
              <w:pStyle w:val="TF-xAvalITEMTABELA"/>
            </w:pPr>
            <w:r w:rsidRPr="00320BFA">
              <w:t>ASPECTOS   AVALIADOS</w:t>
            </w:r>
            <w:r>
              <w:rPr>
                <w:vertAlign w:val="superscript"/>
              </w:rPr>
              <w:t>1</w:t>
            </w:r>
          </w:p>
        </w:tc>
        <w:tc>
          <w:tcPr>
            <w:tcW w:w="218" w:type="pct"/>
            <w:tcBorders>
              <w:top w:val="single" w:sz="12" w:space="0" w:color="auto"/>
              <w:left w:val="single" w:sz="4" w:space="0" w:color="auto"/>
              <w:bottom w:val="single" w:sz="12" w:space="0" w:color="auto"/>
              <w:right w:val="single" w:sz="4" w:space="0" w:color="auto"/>
            </w:tcBorders>
            <w:textDirection w:val="btLr"/>
            <w:hideMark/>
          </w:tcPr>
          <w:p w14:paraId="71E04663" w14:textId="77777777" w:rsidR="00430DF5" w:rsidRPr="00320BFA" w:rsidRDefault="00430DF5" w:rsidP="0087730F">
            <w:pPr>
              <w:pStyle w:val="TF-xAvalITEMTABELA"/>
            </w:pPr>
            <w:r w:rsidRPr="00320BFA">
              <w:t>atende</w:t>
            </w:r>
          </w:p>
        </w:tc>
        <w:tc>
          <w:tcPr>
            <w:tcW w:w="467" w:type="pct"/>
            <w:tcBorders>
              <w:top w:val="single" w:sz="12" w:space="0" w:color="auto"/>
              <w:left w:val="single" w:sz="4" w:space="0" w:color="auto"/>
              <w:bottom w:val="single" w:sz="12" w:space="0" w:color="auto"/>
              <w:right w:val="single" w:sz="4" w:space="0" w:color="auto"/>
            </w:tcBorders>
            <w:textDirection w:val="btLr"/>
            <w:hideMark/>
          </w:tcPr>
          <w:p w14:paraId="43F93B1A" w14:textId="77777777" w:rsidR="00430DF5" w:rsidRPr="00320BFA" w:rsidRDefault="00430DF5" w:rsidP="0087730F">
            <w:pPr>
              <w:pStyle w:val="TF-xAvalITEMTABELA"/>
            </w:pPr>
            <w:r w:rsidRPr="00320BFA">
              <w:t>atende parcialmente</w:t>
            </w:r>
          </w:p>
        </w:tc>
        <w:tc>
          <w:tcPr>
            <w:tcW w:w="217" w:type="pct"/>
            <w:tcBorders>
              <w:top w:val="single" w:sz="12" w:space="0" w:color="auto"/>
              <w:left w:val="single" w:sz="4" w:space="0" w:color="auto"/>
              <w:bottom w:val="single" w:sz="12" w:space="0" w:color="auto"/>
              <w:right w:val="single" w:sz="12" w:space="0" w:color="auto"/>
            </w:tcBorders>
            <w:textDirection w:val="btLr"/>
            <w:hideMark/>
          </w:tcPr>
          <w:p w14:paraId="4B5D2717" w14:textId="77777777" w:rsidR="00430DF5" w:rsidRPr="00320BFA" w:rsidRDefault="00430DF5" w:rsidP="0087730F">
            <w:pPr>
              <w:pStyle w:val="TF-xAvalITEMTABELA"/>
            </w:pPr>
            <w:r w:rsidRPr="00320BFA">
              <w:t>não atende</w:t>
            </w:r>
          </w:p>
        </w:tc>
      </w:tr>
      <w:tr w:rsidR="00430DF5" w:rsidRPr="00320BFA" w14:paraId="2FD005D6" w14:textId="77777777" w:rsidTr="00E422D6">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83913AF" w14:textId="77777777" w:rsidR="00430DF5" w:rsidRPr="00320BFA" w:rsidRDefault="00430DF5" w:rsidP="00E422D6">
            <w:pPr>
              <w:pStyle w:val="TF-xAvalITEMTABELA"/>
            </w:pPr>
            <w:r w:rsidRPr="0000224C">
              <w:t>ASPECTOS TÉCNICOS</w:t>
            </w:r>
          </w:p>
        </w:tc>
        <w:tc>
          <w:tcPr>
            <w:tcW w:w="3900" w:type="pct"/>
            <w:tcBorders>
              <w:top w:val="single" w:sz="12" w:space="0" w:color="auto"/>
              <w:left w:val="single" w:sz="4" w:space="0" w:color="auto"/>
              <w:bottom w:val="single" w:sz="4" w:space="0" w:color="auto"/>
              <w:right w:val="single" w:sz="4" w:space="0" w:color="auto"/>
            </w:tcBorders>
            <w:hideMark/>
          </w:tcPr>
          <w:p w14:paraId="70B5178F" w14:textId="77777777" w:rsidR="00430DF5" w:rsidRPr="00320BFA" w:rsidRDefault="00430DF5" w:rsidP="00FA26AD">
            <w:pPr>
              <w:pStyle w:val="TF-xAvalITEM"/>
              <w:numPr>
                <w:ilvl w:val="0"/>
                <w:numId w:val="42"/>
              </w:numPr>
            </w:pPr>
            <w:r w:rsidRPr="00320BFA">
              <w:t>INTRODUÇÃO</w:t>
            </w:r>
          </w:p>
          <w:p w14:paraId="6E55B3DF" w14:textId="77777777" w:rsidR="00430DF5" w:rsidRPr="00320BFA" w:rsidRDefault="00430DF5" w:rsidP="00E422D6">
            <w:pPr>
              <w:pStyle w:val="TF-xAvalITEMDETALHE"/>
            </w:pPr>
            <w:r w:rsidRPr="00320BFA">
              <w:t>O tema de pesquisa está devidamente contextualizado/delimitado?</w:t>
            </w:r>
          </w:p>
        </w:tc>
        <w:tc>
          <w:tcPr>
            <w:tcW w:w="218" w:type="pct"/>
            <w:tcBorders>
              <w:top w:val="single" w:sz="12" w:space="0" w:color="auto"/>
              <w:left w:val="single" w:sz="4" w:space="0" w:color="auto"/>
              <w:bottom w:val="single" w:sz="4" w:space="0" w:color="auto"/>
              <w:right w:val="single" w:sz="4" w:space="0" w:color="auto"/>
            </w:tcBorders>
          </w:tcPr>
          <w:p w14:paraId="68E253A4" w14:textId="77777777" w:rsidR="00430DF5" w:rsidRPr="00320BFA" w:rsidRDefault="00430DF5" w:rsidP="00E422D6">
            <w:pPr>
              <w:ind w:left="709" w:hanging="709"/>
              <w:jc w:val="both"/>
              <w:rPr>
                <w:sz w:val="18"/>
              </w:rPr>
            </w:pPr>
            <w:r>
              <w:rPr>
                <w:sz w:val="18"/>
              </w:rPr>
              <w:t>x</w:t>
            </w:r>
          </w:p>
        </w:tc>
        <w:tc>
          <w:tcPr>
            <w:tcW w:w="467" w:type="pct"/>
            <w:tcBorders>
              <w:top w:val="single" w:sz="12" w:space="0" w:color="auto"/>
              <w:left w:val="single" w:sz="4" w:space="0" w:color="auto"/>
              <w:bottom w:val="single" w:sz="4" w:space="0" w:color="auto"/>
              <w:right w:val="single" w:sz="4" w:space="0" w:color="auto"/>
            </w:tcBorders>
          </w:tcPr>
          <w:p w14:paraId="4DAFAE7E" w14:textId="77777777" w:rsidR="00430DF5" w:rsidRPr="00320BFA" w:rsidRDefault="00430DF5" w:rsidP="00E422D6">
            <w:pPr>
              <w:ind w:left="709" w:hanging="709"/>
              <w:jc w:val="both"/>
              <w:rPr>
                <w:sz w:val="18"/>
              </w:rPr>
            </w:pPr>
          </w:p>
        </w:tc>
        <w:tc>
          <w:tcPr>
            <w:tcW w:w="217" w:type="pct"/>
            <w:tcBorders>
              <w:top w:val="single" w:sz="12" w:space="0" w:color="auto"/>
              <w:left w:val="single" w:sz="4" w:space="0" w:color="auto"/>
              <w:bottom w:val="single" w:sz="4" w:space="0" w:color="auto"/>
              <w:right w:val="single" w:sz="12" w:space="0" w:color="auto"/>
            </w:tcBorders>
          </w:tcPr>
          <w:p w14:paraId="67C5F189" w14:textId="77777777" w:rsidR="00430DF5" w:rsidRPr="00320BFA" w:rsidRDefault="00430DF5" w:rsidP="00E422D6">
            <w:pPr>
              <w:ind w:left="709" w:hanging="709"/>
              <w:jc w:val="both"/>
              <w:rPr>
                <w:sz w:val="18"/>
              </w:rPr>
            </w:pPr>
          </w:p>
        </w:tc>
      </w:tr>
      <w:tr w:rsidR="00430DF5" w:rsidRPr="00320BFA" w14:paraId="77B99924" w14:textId="77777777" w:rsidTr="00E422D6">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7CC040"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EE84B76" w14:textId="77777777" w:rsidR="00430DF5" w:rsidRPr="00320BFA" w:rsidRDefault="00430DF5" w:rsidP="00E422D6">
            <w:pPr>
              <w:pStyle w:val="TF-xAvalITEMDETALHE"/>
            </w:pPr>
            <w:r w:rsidRPr="00320BFA">
              <w:t>O problema está claramente formulado?</w:t>
            </w:r>
          </w:p>
        </w:tc>
        <w:tc>
          <w:tcPr>
            <w:tcW w:w="218" w:type="pct"/>
            <w:tcBorders>
              <w:top w:val="single" w:sz="4" w:space="0" w:color="auto"/>
              <w:left w:val="single" w:sz="4" w:space="0" w:color="auto"/>
              <w:bottom w:val="single" w:sz="4" w:space="0" w:color="auto"/>
              <w:right w:val="single" w:sz="4" w:space="0" w:color="auto"/>
            </w:tcBorders>
          </w:tcPr>
          <w:p w14:paraId="30A3E382"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A5BAC99" w14:textId="77777777" w:rsidR="00430DF5" w:rsidRPr="00320BFA" w:rsidRDefault="00430DF5" w:rsidP="00E422D6">
            <w:pPr>
              <w:ind w:left="709" w:hanging="709"/>
              <w:jc w:val="both"/>
              <w:rPr>
                <w:sz w:val="18"/>
              </w:rPr>
            </w:pPr>
            <w:commentRangeStart w:id="234"/>
            <w:r>
              <w:rPr>
                <w:sz w:val="18"/>
              </w:rPr>
              <w:t>x</w:t>
            </w:r>
            <w:commentRangeEnd w:id="234"/>
            <w:r>
              <w:rPr>
                <w:rStyle w:val="Refdecomentrio"/>
              </w:rPr>
              <w:commentReference w:id="234"/>
            </w:r>
          </w:p>
        </w:tc>
        <w:tc>
          <w:tcPr>
            <w:tcW w:w="217" w:type="pct"/>
            <w:tcBorders>
              <w:top w:val="single" w:sz="4" w:space="0" w:color="auto"/>
              <w:left w:val="single" w:sz="4" w:space="0" w:color="auto"/>
              <w:bottom w:val="single" w:sz="4" w:space="0" w:color="auto"/>
              <w:right w:val="single" w:sz="12" w:space="0" w:color="auto"/>
            </w:tcBorders>
          </w:tcPr>
          <w:p w14:paraId="49F9302A" w14:textId="77777777" w:rsidR="00430DF5" w:rsidRPr="00320BFA" w:rsidRDefault="00430DF5" w:rsidP="00E422D6">
            <w:pPr>
              <w:ind w:left="709" w:hanging="709"/>
              <w:jc w:val="both"/>
              <w:rPr>
                <w:sz w:val="18"/>
              </w:rPr>
            </w:pPr>
          </w:p>
        </w:tc>
      </w:tr>
      <w:tr w:rsidR="00430DF5" w:rsidRPr="00320BFA" w14:paraId="4243E324"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634EAC6"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71F6899" w14:textId="77777777" w:rsidR="00430DF5" w:rsidRPr="00320BFA" w:rsidRDefault="00430DF5" w:rsidP="00430DF5">
            <w:pPr>
              <w:pStyle w:val="TF-xAvalITEM"/>
            </w:pPr>
            <w:r w:rsidRPr="00320BFA">
              <w:t>OBJETIVOS</w:t>
            </w:r>
          </w:p>
          <w:p w14:paraId="6AFC9809" w14:textId="77777777" w:rsidR="00430DF5" w:rsidRPr="00320BFA" w:rsidRDefault="00430DF5" w:rsidP="00E422D6">
            <w:pPr>
              <w:pStyle w:val="TF-xAvalITEMDETALHE"/>
            </w:pPr>
            <w:r w:rsidRPr="00320BFA">
              <w:t>O objetivo principal está claramente definido e é passível de ser alcançado?</w:t>
            </w:r>
          </w:p>
        </w:tc>
        <w:tc>
          <w:tcPr>
            <w:tcW w:w="218" w:type="pct"/>
            <w:tcBorders>
              <w:top w:val="single" w:sz="4" w:space="0" w:color="auto"/>
              <w:left w:val="single" w:sz="4" w:space="0" w:color="auto"/>
              <w:bottom w:val="single" w:sz="4" w:space="0" w:color="auto"/>
              <w:right w:val="single" w:sz="4" w:space="0" w:color="auto"/>
            </w:tcBorders>
          </w:tcPr>
          <w:p w14:paraId="77618508"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339762B"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7E774FF8" w14:textId="77777777" w:rsidR="00430DF5" w:rsidRPr="00320BFA" w:rsidRDefault="00430DF5" w:rsidP="00E422D6">
            <w:pPr>
              <w:ind w:left="709" w:hanging="709"/>
              <w:jc w:val="both"/>
              <w:rPr>
                <w:sz w:val="18"/>
              </w:rPr>
            </w:pPr>
          </w:p>
        </w:tc>
      </w:tr>
      <w:tr w:rsidR="00430DF5" w:rsidRPr="00320BFA" w14:paraId="197633B3" w14:textId="77777777" w:rsidTr="00E422D6">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6DB445"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8A98CE4" w14:textId="77777777" w:rsidR="00430DF5" w:rsidRPr="00320BFA" w:rsidRDefault="00430DF5" w:rsidP="00E422D6">
            <w:pPr>
              <w:pStyle w:val="TF-xAvalITEMDETALHE"/>
            </w:pPr>
            <w:r w:rsidRPr="00320BFA">
              <w:t xml:space="preserve">Os objetivos específicos são coerentes com o objetivo principal? </w:t>
            </w:r>
          </w:p>
        </w:tc>
        <w:tc>
          <w:tcPr>
            <w:tcW w:w="218" w:type="pct"/>
            <w:tcBorders>
              <w:top w:val="single" w:sz="4" w:space="0" w:color="auto"/>
              <w:left w:val="single" w:sz="4" w:space="0" w:color="auto"/>
              <w:bottom w:val="single" w:sz="4" w:space="0" w:color="auto"/>
              <w:right w:val="single" w:sz="4" w:space="0" w:color="auto"/>
            </w:tcBorders>
          </w:tcPr>
          <w:p w14:paraId="0B8EC7CB"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7F937CBA" w14:textId="77777777" w:rsidR="00430DF5" w:rsidRPr="00320BFA" w:rsidRDefault="00430DF5" w:rsidP="00E422D6">
            <w:pPr>
              <w:ind w:left="709" w:hanging="709"/>
              <w:jc w:val="both"/>
              <w:rPr>
                <w:sz w:val="18"/>
              </w:rPr>
            </w:pPr>
            <w:commentRangeStart w:id="235"/>
            <w:r>
              <w:rPr>
                <w:sz w:val="18"/>
              </w:rPr>
              <w:t>x</w:t>
            </w:r>
            <w:commentRangeEnd w:id="235"/>
            <w:r>
              <w:rPr>
                <w:rStyle w:val="Refdecomentrio"/>
              </w:rPr>
              <w:commentReference w:id="235"/>
            </w:r>
          </w:p>
        </w:tc>
        <w:tc>
          <w:tcPr>
            <w:tcW w:w="217" w:type="pct"/>
            <w:tcBorders>
              <w:top w:val="single" w:sz="4" w:space="0" w:color="auto"/>
              <w:left w:val="single" w:sz="4" w:space="0" w:color="auto"/>
              <w:bottom w:val="single" w:sz="4" w:space="0" w:color="auto"/>
              <w:right w:val="single" w:sz="12" w:space="0" w:color="auto"/>
            </w:tcBorders>
          </w:tcPr>
          <w:p w14:paraId="5824DE6F" w14:textId="77777777" w:rsidR="00430DF5" w:rsidRPr="00320BFA" w:rsidRDefault="00430DF5" w:rsidP="00E422D6">
            <w:pPr>
              <w:ind w:left="709" w:hanging="709"/>
              <w:jc w:val="both"/>
              <w:rPr>
                <w:sz w:val="18"/>
              </w:rPr>
            </w:pPr>
          </w:p>
        </w:tc>
      </w:tr>
      <w:tr w:rsidR="00430DF5" w:rsidRPr="00320BFA" w14:paraId="508000DB" w14:textId="77777777" w:rsidTr="00E422D6">
        <w:trPr>
          <w:cantSplit/>
          <w:trHeight w:val="413"/>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6AA18AA"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6812C44" w14:textId="77777777" w:rsidR="00430DF5" w:rsidRPr="00320BFA" w:rsidRDefault="00430DF5" w:rsidP="00430DF5">
            <w:pPr>
              <w:pStyle w:val="TF-xAvalITEM"/>
            </w:pPr>
            <w:r w:rsidRPr="00320BFA">
              <w:t>TRABALHOS CORRELATOS</w:t>
            </w:r>
          </w:p>
          <w:p w14:paraId="448C05DE" w14:textId="77777777" w:rsidR="00430DF5" w:rsidRPr="00320BFA" w:rsidRDefault="00430DF5" w:rsidP="00E422D6">
            <w:pPr>
              <w:pStyle w:val="TF-xAvalITEMDETALHE"/>
            </w:pPr>
            <w:r w:rsidRPr="00320BFA">
              <w:t>São apresentados trabalhos correlatos, bem como descritas as principais funcionalidades e os pontos fortes e fracos?</w:t>
            </w:r>
          </w:p>
        </w:tc>
        <w:tc>
          <w:tcPr>
            <w:tcW w:w="218" w:type="pct"/>
            <w:tcBorders>
              <w:top w:val="single" w:sz="4" w:space="0" w:color="auto"/>
              <w:left w:val="single" w:sz="4" w:space="0" w:color="auto"/>
              <w:bottom w:val="single" w:sz="4" w:space="0" w:color="auto"/>
              <w:right w:val="single" w:sz="4" w:space="0" w:color="auto"/>
            </w:tcBorders>
          </w:tcPr>
          <w:p w14:paraId="4AC9F555"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40D595FF" w14:textId="77777777" w:rsidR="00430DF5" w:rsidRPr="00320BFA" w:rsidRDefault="00430DF5" w:rsidP="00E422D6">
            <w:pPr>
              <w:ind w:left="709" w:hanging="709"/>
              <w:jc w:val="both"/>
              <w:rPr>
                <w:sz w:val="18"/>
              </w:rPr>
            </w:pPr>
            <w:commentRangeStart w:id="236"/>
            <w:r>
              <w:rPr>
                <w:sz w:val="18"/>
              </w:rPr>
              <w:t>x</w:t>
            </w:r>
            <w:commentRangeEnd w:id="236"/>
            <w:r>
              <w:rPr>
                <w:rStyle w:val="Refdecomentrio"/>
              </w:rPr>
              <w:commentReference w:id="236"/>
            </w:r>
          </w:p>
        </w:tc>
        <w:tc>
          <w:tcPr>
            <w:tcW w:w="217" w:type="pct"/>
            <w:tcBorders>
              <w:top w:val="single" w:sz="4" w:space="0" w:color="auto"/>
              <w:left w:val="single" w:sz="4" w:space="0" w:color="auto"/>
              <w:bottom w:val="single" w:sz="4" w:space="0" w:color="auto"/>
              <w:right w:val="single" w:sz="12" w:space="0" w:color="auto"/>
            </w:tcBorders>
          </w:tcPr>
          <w:p w14:paraId="5CE8227D" w14:textId="77777777" w:rsidR="00430DF5" w:rsidRPr="00320BFA" w:rsidRDefault="00430DF5" w:rsidP="00E422D6">
            <w:pPr>
              <w:ind w:left="709" w:hanging="709"/>
              <w:jc w:val="both"/>
              <w:rPr>
                <w:sz w:val="18"/>
              </w:rPr>
            </w:pPr>
          </w:p>
        </w:tc>
      </w:tr>
      <w:tr w:rsidR="00430DF5" w:rsidRPr="00320BFA" w14:paraId="39F95A88"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ADBD87"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94CDA6D" w14:textId="77777777" w:rsidR="00430DF5" w:rsidRPr="00320BFA" w:rsidRDefault="00430DF5" w:rsidP="00430DF5">
            <w:pPr>
              <w:pStyle w:val="TF-xAvalITEM"/>
            </w:pPr>
            <w:r w:rsidRPr="00320BFA">
              <w:t>JUSTIFICATIVA</w:t>
            </w:r>
          </w:p>
          <w:p w14:paraId="14648781" w14:textId="77777777" w:rsidR="00430DF5" w:rsidRPr="00320BFA" w:rsidRDefault="00430DF5" w:rsidP="00E422D6">
            <w:pPr>
              <w:pStyle w:val="TF-xAvalITEMDETALHE"/>
            </w:pPr>
            <w:r w:rsidRPr="00320BFA">
              <w:t>Foi apresentado e discutido um quadro relacionando os trabalhos correlatos e suas principais funcionalidades com a proposta apresentada?</w:t>
            </w:r>
          </w:p>
        </w:tc>
        <w:tc>
          <w:tcPr>
            <w:tcW w:w="218" w:type="pct"/>
            <w:tcBorders>
              <w:top w:val="single" w:sz="4" w:space="0" w:color="auto"/>
              <w:left w:val="single" w:sz="4" w:space="0" w:color="auto"/>
              <w:bottom w:val="single" w:sz="4" w:space="0" w:color="auto"/>
              <w:right w:val="single" w:sz="4" w:space="0" w:color="auto"/>
            </w:tcBorders>
          </w:tcPr>
          <w:p w14:paraId="6FAF15BC"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2AE1BE24"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314833D6" w14:textId="77777777" w:rsidR="00430DF5" w:rsidRPr="00320BFA" w:rsidRDefault="00430DF5" w:rsidP="00E422D6">
            <w:pPr>
              <w:ind w:left="709" w:hanging="709"/>
              <w:jc w:val="both"/>
              <w:rPr>
                <w:sz w:val="18"/>
              </w:rPr>
            </w:pPr>
          </w:p>
        </w:tc>
      </w:tr>
      <w:tr w:rsidR="00430DF5" w:rsidRPr="00320BFA" w14:paraId="70AC5737"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12D951"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427BDF6" w14:textId="77777777" w:rsidR="00430DF5" w:rsidRPr="00320BFA" w:rsidRDefault="00430DF5" w:rsidP="00E422D6">
            <w:pPr>
              <w:pStyle w:val="TF-xAvalITEMDETALHE"/>
            </w:pPr>
            <w:r w:rsidRPr="00320BFA">
              <w:t>São apresentados argumentos científicos, técnicos ou metodológicos que justificam a proposta?</w:t>
            </w:r>
          </w:p>
        </w:tc>
        <w:tc>
          <w:tcPr>
            <w:tcW w:w="218" w:type="pct"/>
            <w:tcBorders>
              <w:top w:val="single" w:sz="4" w:space="0" w:color="auto"/>
              <w:left w:val="single" w:sz="4" w:space="0" w:color="auto"/>
              <w:bottom w:val="single" w:sz="4" w:space="0" w:color="auto"/>
              <w:right w:val="single" w:sz="4" w:space="0" w:color="auto"/>
            </w:tcBorders>
          </w:tcPr>
          <w:p w14:paraId="23AF4F6D"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786BFE6" w14:textId="77777777" w:rsidR="00430DF5" w:rsidRPr="00320BFA" w:rsidRDefault="00430DF5" w:rsidP="00E422D6">
            <w:pPr>
              <w:ind w:left="709" w:hanging="709"/>
              <w:jc w:val="both"/>
              <w:rPr>
                <w:sz w:val="18"/>
              </w:rPr>
            </w:pPr>
            <w:commentRangeStart w:id="237"/>
            <w:r>
              <w:rPr>
                <w:sz w:val="18"/>
              </w:rPr>
              <w:t>x</w:t>
            </w:r>
            <w:commentRangeEnd w:id="237"/>
            <w:r>
              <w:rPr>
                <w:rStyle w:val="Refdecomentrio"/>
              </w:rPr>
              <w:commentReference w:id="237"/>
            </w:r>
          </w:p>
        </w:tc>
        <w:tc>
          <w:tcPr>
            <w:tcW w:w="217" w:type="pct"/>
            <w:tcBorders>
              <w:top w:val="single" w:sz="4" w:space="0" w:color="auto"/>
              <w:left w:val="single" w:sz="4" w:space="0" w:color="auto"/>
              <w:bottom w:val="single" w:sz="4" w:space="0" w:color="auto"/>
              <w:right w:val="single" w:sz="12" w:space="0" w:color="auto"/>
            </w:tcBorders>
          </w:tcPr>
          <w:p w14:paraId="277C8FFB" w14:textId="77777777" w:rsidR="00430DF5" w:rsidRPr="00320BFA" w:rsidRDefault="00430DF5" w:rsidP="00E422D6">
            <w:pPr>
              <w:ind w:left="709" w:hanging="709"/>
              <w:jc w:val="both"/>
              <w:rPr>
                <w:sz w:val="18"/>
              </w:rPr>
            </w:pPr>
          </w:p>
        </w:tc>
      </w:tr>
      <w:tr w:rsidR="00430DF5" w:rsidRPr="00320BFA" w14:paraId="7934B36E"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9ABA51"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0EA671B" w14:textId="77777777" w:rsidR="00430DF5" w:rsidRPr="00320BFA" w:rsidRDefault="00430DF5" w:rsidP="00E422D6">
            <w:pPr>
              <w:pStyle w:val="TF-xAvalITEMDETALHE"/>
            </w:pPr>
            <w:r w:rsidRPr="00320BFA">
              <w:t>São apresentadas as contribuições teóricas, práticas ou sociais que justificam a proposta?</w:t>
            </w:r>
          </w:p>
        </w:tc>
        <w:tc>
          <w:tcPr>
            <w:tcW w:w="218" w:type="pct"/>
            <w:tcBorders>
              <w:top w:val="single" w:sz="4" w:space="0" w:color="auto"/>
              <w:left w:val="single" w:sz="4" w:space="0" w:color="auto"/>
              <w:bottom w:val="single" w:sz="4" w:space="0" w:color="auto"/>
              <w:right w:val="single" w:sz="4" w:space="0" w:color="auto"/>
            </w:tcBorders>
          </w:tcPr>
          <w:p w14:paraId="2B823AB2"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3E1287DF" w14:textId="77777777" w:rsidR="00430DF5" w:rsidRPr="00320BFA" w:rsidRDefault="00430DF5" w:rsidP="00E422D6">
            <w:pPr>
              <w:ind w:left="709" w:hanging="709"/>
              <w:jc w:val="both"/>
              <w:rPr>
                <w:sz w:val="18"/>
              </w:rPr>
            </w:pPr>
            <w:commentRangeStart w:id="238"/>
            <w:r>
              <w:rPr>
                <w:sz w:val="18"/>
              </w:rPr>
              <w:t>x</w:t>
            </w:r>
            <w:commentRangeEnd w:id="238"/>
            <w:r>
              <w:rPr>
                <w:rStyle w:val="Refdecomentrio"/>
              </w:rPr>
              <w:commentReference w:id="238"/>
            </w:r>
          </w:p>
        </w:tc>
        <w:tc>
          <w:tcPr>
            <w:tcW w:w="217" w:type="pct"/>
            <w:tcBorders>
              <w:top w:val="single" w:sz="4" w:space="0" w:color="auto"/>
              <w:left w:val="single" w:sz="4" w:space="0" w:color="auto"/>
              <w:bottom w:val="single" w:sz="4" w:space="0" w:color="auto"/>
              <w:right w:val="single" w:sz="12" w:space="0" w:color="auto"/>
            </w:tcBorders>
          </w:tcPr>
          <w:p w14:paraId="67F33B3E" w14:textId="77777777" w:rsidR="00430DF5" w:rsidRPr="00320BFA" w:rsidRDefault="00430DF5" w:rsidP="00E422D6">
            <w:pPr>
              <w:ind w:left="709" w:hanging="709"/>
              <w:jc w:val="both"/>
              <w:rPr>
                <w:sz w:val="18"/>
              </w:rPr>
            </w:pPr>
          </w:p>
        </w:tc>
      </w:tr>
      <w:tr w:rsidR="00430DF5" w:rsidRPr="00320BFA" w14:paraId="312E7F53"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D4711A"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7203F33F" w14:textId="77777777" w:rsidR="00430DF5" w:rsidRPr="00320BFA" w:rsidRDefault="00430DF5" w:rsidP="00430DF5">
            <w:pPr>
              <w:pStyle w:val="TF-xAvalITEM"/>
            </w:pPr>
            <w:r w:rsidRPr="00320BFA">
              <w:t>REQUISITOS PRINCIPAIS DO PROBLEMA A SER TRABALHADO</w:t>
            </w:r>
          </w:p>
          <w:p w14:paraId="1C979B05" w14:textId="77777777" w:rsidR="00430DF5" w:rsidRPr="00320BFA" w:rsidRDefault="00430DF5" w:rsidP="00E422D6">
            <w:pPr>
              <w:pStyle w:val="TF-xAvalITEMDETALHE"/>
            </w:pPr>
            <w:r w:rsidRPr="00320BFA">
              <w:t xml:space="preserve">Os requisitos funcionais e não funcionais foram claramente descritos?  </w:t>
            </w:r>
          </w:p>
        </w:tc>
        <w:tc>
          <w:tcPr>
            <w:tcW w:w="218" w:type="pct"/>
            <w:tcBorders>
              <w:top w:val="single" w:sz="4" w:space="0" w:color="auto"/>
              <w:left w:val="single" w:sz="4" w:space="0" w:color="auto"/>
              <w:bottom w:val="single" w:sz="4" w:space="0" w:color="auto"/>
              <w:right w:val="single" w:sz="4" w:space="0" w:color="auto"/>
            </w:tcBorders>
          </w:tcPr>
          <w:p w14:paraId="7F22CE47"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5507439"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2A87A76B" w14:textId="77777777" w:rsidR="00430DF5" w:rsidRPr="00320BFA" w:rsidRDefault="00430DF5" w:rsidP="00E422D6">
            <w:pPr>
              <w:ind w:left="709" w:hanging="709"/>
              <w:jc w:val="both"/>
              <w:rPr>
                <w:sz w:val="18"/>
              </w:rPr>
            </w:pPr>
          </w:p>
        </w:tc>
      </w:tr>
      <w:tr w:rsidR="00430DF5" w:rsidRPr="00320BFA" w14:paraId="75BB4619" w14:textId="77777777" w:rsidTr="00E422D6">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FD7699E"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65FBC3C3" w14:textId="77777777" w:rsidR="00430DF5" w:rsidRPr="00320BFA" w:rsidRDefault="00430DF5" w:rsidP="00430DF5">
            <w:pPr>
              <w:pStyle w:val="TF-xAvalITEM"/>
            </w:pPr>
            <w:r w:rsidRPr="00320BFA">
              <w:t>METODOLOGIA</w:t>
            </w:r>
          </w:p>
          <w:p w14:paraId="0692093A" w14:textId="77777777" w:rsidR="00430DF5" w:rsidRPr="00320BFA" w:rsidRDefault="00430DF5" w:rsidP="00E422D6">
            <w:pPr>
              <w:pStyle w:val="TF-xAvalITEMDETALHE"/>
            </w:pPr>
            <w:r w:rsidRPr="00320BFA">
              <w:t>Foram relacionadas todas as etapas necessárias para o desenvolvimento do TCC?</w:t>
            </w:r>
          </w:p>
        </w:tc>
        <w:tc>
          <w:tcPr>
            <w:tcW w:w="218" w:type="pct"/>
            <w:tcBorders>
              <w:top w:val="single" w:sz="4" w:space="0" w:color="auto"/>
              <w:left w:val="single" w:sz="4" w:space="0" w:color="auto"/>
              <w:bottom w:val="single" w:sz="4" w:space="0" w:color="auto"/>
              <w:right w:val="single" w:sz="4" w:space="0" w:color="auto"/>
            </w:tcBorders>
          </w:tcPr>
          <w:p w14:paraId="2B78B370"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5088A076" w14:textId="77777777" w:rsidR="00430DF5" w:rsidRPr="00320BFA" w:rsidRDefault="00430DF5" w:rsidP="00E422D6">
            <w:pPr>
              <w:ind w:left="709" w:hanging="709"/>
              <w:jc w:val="both"/>
              <w:rPr>
                <w:sz w:val="18"/>
              </w:rPr>
            </w:pPr>
            <w:commentRangeStart w:id="239"/>
            <w:r>
              <w:rPr>
                <w:sz w:val="18"/>
              </w:rPr>
              <w:t>x</w:t>
            </w:r>
            <w:commentRangeEnd w:id="239"/>
            <w:r>
              <w:rPr>
                <w:rStyle w:val="Refdecomentrio"/>
              </w:rPr>
              <w:commentReference w:id="239"/>
            </w:r>
          </w:p>
        </w:tc>
        <w:tc>
          <w:tcPr>
            <w:tcW w:w="217" w:type="pct"/>
            <w:tcBorders>
              <w:top w:val="single" w:sz="4" w:space="0" w:color="auto"/>
              <w:left w:val="single" w:sz="4" w:space="0" w:color="auto"/>
              <w:bottom w:val="single" w:sz="4" w:space="0" w:color="auto"/>
              <w:right w:val="single" w:sz="12" w:space="0" w:color="auto"/>
            </w:tcBorders>
          </w:tcPr>
          <w:p w14:paraId="2480A15E" w14:textId="77777777" w:rsidR="00430DF5" w:rsidRPr="00320BFA" w:rsidRDefault="00430DF5" w:rsidP="00E422D6">
            <w:pPr>
              <w:ind w:left="709" w:hanging="709"/>
              <w:jc w:val="both"/>
              <w:rPr>
                <w:sz w:val="18"/>
              </w:rPr>
            </w:pPr>
          </w:p>
        </w:tc>
      </w:tr>
      <w:tr w:rsidR="00430DF5" w:rsidRPr="00320BFA" w14:paraId="2EAE8429"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C7D1AB4"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6763B57" w14:textId="77777777" w:rsidR="00430DF5" w:rsidRPr="00320BFA" w:rsidRDefault="00430DF5" w:rsidP="00E422D6">
            <w:pPr>
              <w:pStyle w:val="TF-xAvalITEMDETALHE"/>
            </w:pPr>
            <w:r w:rsidRPr="00320BFA">
              <w:t>Os métodos, recursos e o cronograma estão devidamente apresentados e são compatíveis com a metodologia proposta?</w:t>
            </w:r>
          </w:p>
        </w:tc>
        <w:tc>
          <w:tcPr>
            <w:tcW w:w="218" w:type="pct"/>
            <w:tcBorders>
              <w:top w:val="single" w:sz="4" w:space="0" w:color="auto"/>
              <w:left w:val="single" w:sz="4" w:space="0" w:color="auto"/>
              <w:bottom w:val="single" w:sz="4" w:space="0" w:color="auto"/>
              <w:right w:val="single" w:sz="4" w:space="0" w:color="auto"/>
            </w:tcBorders>
          </w:tcPr>
          <w:p w14:paraId="10CF4B2E"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B83DDA1"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CDA52FE" w14:textId="77777777" w:rsidR="00430DF5" w:rsidRPr="00320BFA" w:rsidRDefault="00430DF5" w:rsidP="00E422D6">
            <w:pPr>
              <w:ind w:left="709" w:hanging="709"/>
              <w:jc w:val="both"/>
              <w:rPr>
                <w:sz w:val="18"/>
              </w:rPr>
            </w:pPr>
          </w:p>
        </w:tc>
      </w:tr>
      <w:tr w:rsidR="00430DF5" w:rsidRPr="00320BFA" w14:paraId="2ACA6F5F"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810E0F9"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3A93A69F" w14:textId="77777777" w:rsidR="00430DF5" w:rsidRPr="00320BFA" w:rsidRDefault="00430DF5" w:rsidP="00430DF5">
            <w:pPr>
              <w:pStyle w:val="TF-xAvalITEM"/>
            </w:pPr>
            <w:r w:rsidRPr="00320BFA">
              <w:t>REVISÃO BIBLIOGRÁFICA</w:t>
            </w:r>
            <w:r>
              <w:t xml:space="preserve"> (atenção para a diferença de conteúdo entre projeto e pré-projeto)</w:t>
            </w:r>
          </w:p>
          <w:p w14:paraId="4D6BE678" w14:textId="77777777" w:rsidR="00430DF5" w:rsidRPr="00320BFA" w:rsidRDefault="00430DF5" w:rsidP="00E422D6">
            <w:pPr>
              <w:pStyle w:val="TF-xAvalITEMDETALHE"/>
            </w:pPr>
            <w:r w:rsidRPr="00320BFA">
              <w:t>Os assuntos apresentados são suficientes e têm relação com o tema do TCC?</w:t>
            </w:r>
          </w:p>
        </w:tc>
        <w:tc>
          <w:tcPr>
            <w:tcW w:w="218" w:type="pct"/>
            <w:tcBorders>
              <w:top w:val="single" w:sz="4" w:space="0" w:color="auto"/>
              <w:left w:val="single" w:sz="4" w:space="0" w:color="auto"/>
              <w:bottom w:val="single" w:sz="4" w:space="0" w:color="auto"/>
              <w:right w:val="single" w:sz="4" w:space="0" w:color="auto"/>
            </w:tcBorders>
          </w:tcPr>
          <w:p w14:paraId="3F757916"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8B325A0" w14:textId="77777777" w:rsidR="00430DF5" w:rsidRPr="00320BFA" w:rsidRDefault="00430DF5" w:rsidP="00E422D6">
            <w:pPr>
              <w:ind w:left="709" w:hanging="709"/>
              <w:jc w:val="both"/>
              <w:rPr>
                <w:sz w:val="18"/>
              </w:rPr>
            </w:pPr>
            <w:commentRangeStart w:id="240"/>
            <w:r>
              <w:rPr>
                <w:sz w:val="18"/>
              </w:rPr>
              <w:t>x</w:t>
            </w:r>
            <w:commentRangeEnd w:id="240"/>
            <w:r>
              <w:rPr>
                <w:rStyle w:val="Refdecomentrio"/>
              </w:rPr>
              <w:commentReference w:id="240"/>
            </w:r>
          </w:p>
        </w:tc>
        <w:tc>
          <w:tcPr>
            <w:tcW w:w="217" w:type="pct"/>
            <w:tcBorders>
              <w:top w:val="single" w:sz="4" w:space="0" w:color="auto"/>
              <w:left w:val="single" w:sz="4" w:space="0" w:color="auto"/>
              <w:bottom w:val="single" w:sz="4" w:space="0" w:color="auto"/>
              <w:right w:val="single" w:sz="12" w:space="0" w:color="auto"/>
            </w:tcBorders>
          </w:tcPr>
          <w:p w14:paraId="2BB71C6E" w14:textId="77777777" w:rsidR="00430DF5" w:rsidRPr="00320BFA" w:rsidRDefault="00430DF5" w:rsidP="00E422D6">
            <w:pPr>
              <w:ind w:left="709" w:hanging="709"/>
              <w:jc w:val="both"/>
              <w:rPr>
                <w:sz w:val="18"/>
              </w:rPr>
            </w:pPr>
          </w:p>
        </w:tc>
      </w:tr>
      <w:tr w:rsidR="00430DF5" w:rsidRPr="00320BFA" w14:paraId="68A09F44" w14:textId="77777777" w:rsidTr="00E422D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31F46F6" w14:textId="77777777" w:rsidR="00430DF5" w:rsidRPr="00320BFA" w:rsidRDefault="00430DF5" w:rsidP="00E422D6">
            <w:pPr>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51F20EBA" w14:textId="77777777" w:rsidR="00430DF5" w:rsidRPr="00320BFA" w:rsidRDefault="00430DF5" w:rsidP="00E422D6">
            <w:pPr>
              <w:pStyle w:val="TF-xAvalITEMDETALHE"/>
            </w:pPr>
            <w:r w:rsidRPr="00320BFA">
              <w:t>As referências contemplam adequadamente os assuntos abordados (são indicadas obras atualizadas e as mais importantes da área)?</w:t>
            </w:r>
          </w:p>
        </w:tc>
        <w:tc>
          <w:tcPr>
            <w:tcW w:w="218" w:type="pct"/>
            <w:tcBorders>
              <w:top w:val="single" w:sz="4" w:space="0" w:color="auto"/>
              <w:left w:val="single" w:sz="4" w:space="0" w:color="auto"/>
              <w:bottom w:val="single" w:sz="12" w:space="0" w:color="auto"/>
              <w:right w:val="single" w:sz="4" w:space="0" w:color="auto"/>
            </w:tcBorders>
          </w:tcPr>
          <w:p w14:paraId="4E2BDAB9"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0372CD4B" w14:textId="77777777" w:rsidR="00430DF5" w:rsidRPr="00320BFA" w:rsidRDefault="00430DF5" w:rsidP="00E422D6">
            <w:pPr>
              <w:ind w:left="709" w:hanging="709"/>
              <w:jc w:val="both"/>
              <w:rPr>
                <w:sz w:val="18"/>
              </w:rPr>
            </w:pPr>
            <w:r>
              <w:rPr>
                <w:sz w:val="18"/>
              </w:rPr>
              <w:t>x</w:t>
            </w:r>
            <w:commentRangeStart w:id="241"/>
            <w:commentRangeEnd w:id="241"/>
            <w:r>
              <w:rPr>
                <w:rStyle w:val="Refdecomentrio"/>
              </w:rPr>
              <w:commentReference w:id="241"/>
            </w:r>
          </w:p>
        </w:tc>
        <w:tc>
          <w:tcPr>
            <w:tcW w:w="217" w:type="pct"/>
            <w:tcBorders>
              <w:top w:val="single" w:sz="4" w:space="0" w:color="auto"/>
              <w:left w:val="single" w:sz="4" w:space="0" w:color="auto"/>
              <w:bottom w:val="single" w:sz="12" w:space="0" w:color="auto"/>
              <w:right w:val="single" w:sz="12" w:space="0" w:color="auto"/>
            </w:tcBorders>
          </w:tcPr>
          <w:p w14:paraId="663A60CE" w14:textId="77777777" w:rsidR="00430DF5" w:rsidRPr="00320BFA" w:rsidRDefault="00430DF5" w:rsidP="00E422D6">
            <w:pPr>
              <w:ind w:left="709" w:hanging="709"/>
              <w:jc w:val="both"/>
              <w:rPr>
                <w:sz w:val="18"/>
              </w:rPr>
            </w:pPr>
          </w:p>
        </w:tc>
      </w:tr>
      <w:tr w:rsidR="00430DF5" w:rsidRPr="00320BFA" w14:paraId="5DBE5F33" w14:textId="77777777" w:rsidTr="00E422D6">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50AEB23" w14:textId="77777777" w:rsidR="00430DF5" w:rsidRPr="00320BFA" w:rsidRDefault="00430DF5" w:rsidP="00E422D6">
            <w:pPr>
              <w:pStyle w:val="TF-xAvalITEMTABELA"/>
            </w:pPr>
            <w:r w:rsidRPr="00320BFA">
              <w:t>ASPECTOS METODOLÓGICOS</w:t>
            </w:r>
          </w:p>
        </w:tc>
        <w:tc>
          <w:tcPr>
            <w:tcW w:w="3900" w:type="pct"/>
            <w:tcBorders>
              <w:top w:val="single" w:sz="12" w:space="0" w:color="auto"/>
              <w:left w:val="single" w:sz="4" w:space="0" w:color="auto"/>
              <w:bottom w:val="single" w:sz="4" w:space="0" w:color="auto"/>
              <w:right w:val="single" w:sz="4" w:space="0" w:color="auto"/>
            </w:tcBorders>
            <w:hideMark/>
          </w:tcPr>
          <w:p w14:paraId="3EEB8C16" w14:textId="77777777" w:rsidR="00430DF5" w:rsidRPr="00320BFA" w:rsidRDefault="00430DF5" w:rsidP="00430DF5">
            <w:pPr>
              <w:pStyle w:val="TF-xAvalITEM"/>
            </w:pPr>
            <w:r w:rsidRPr="00320BFA">
              <w:t>LINGUAGEM USADA (redação)</w:t>
            </w:r>
          </w:p>
          <w:p w14:paraId="6D69F0E5" w14:textId="77777777" w:rsidR="00430DF5" w:rsidRPr="00320BFA" w:rsidRDefault="00430DF5" w:rsidP="00E422D6">
            <w:pPr>
              <w:pStyle w:val="TF-xAvalITEMDETALHE"/>
            </w:pPr>
            <w:r w:rsidRPr="00320BFA">
              <w:t>O texto completo é coerente e redigido corretamente em língua portuguesa, usando linguagem formal/científica?</w:t>
            </w:r>
          </w:p>
        </w:tc>
        <w:tc>
          <w:tcPr>
            <w:tcW w:w="218" w:type="pct"/>
            <w:tcBorders>
              <w:top w:val="single" w:sz="12" w:space="0" w:color="auto"/>
              <w:left w:val="single" w:sz="4" w:space="0" w:color="auto"/>
              <w:bottom w:val="single" w:sz="4" w:space="0" w:color="auto"/>
              <w:right w:val="single" w:sz="4" w:space="0" w:color="auto"/>
            </w:tcBorders>
          </w:tcPr>
          <w:p w14:paraId="144B7748" w14:textId="77777777" w:rsidR="00430DF5" w:rsidRPr="00320BFA" w:rsidRDefault="00430DF5" w:rsidP="00E422D6">
            <w:pPr>
              <w:ind w:left="709" w:hanging="709"/>
              <w:jc w:val="both"/>
              <w:rPr>
                <w:sz w:val="18"/>
              </w:rPr>
            </w:pPr>
          </w:p>
        </w:tc>
        <w:tc>
          <w:tcPr>
            <w:tcW w:w="467" w:type="pct"/>
            <w:tcBorders>
              <w:top w:val="single" w:sz="12" w:space="0" w:color="auto"/>
              <w:left w:val="single" w:sz="4" w:space="0" w:color="auto"/>
              <w:bottom w:val="single" w:sz="4" w:space="0" w:color="auto"/>
              <w:right w:val="single" w:sz="4" w:space="0" w:color="auto"/>
            </w:tcBorders>
          </w:tcPr>
          <w:p w14:paraId="2E2BC2D3" w14:textId="77777777" w:rsidR="00430DF5" w:rsidRPr="00320BFA" w:rsidRDefault="00430DF5" w:rsidP="00E422D6">
            <w:pPr>
              <w:ind w:left="709" w:hanging="709"/>
              <w:jc w:val="both"/>
              <w:rPr>
                <w:sz w:val="18"/>
              </w:rPr>
            </w:pPr>
            <w:commentRangeStart w:id="242"/>
            <w:r>
              <w:rPr>
                <w:sz w:val="18"/>
              </w:rPr>
              <w:t>x</w:t>
            </w:r>
            <w:commentRangeEnd w:id="242"/>
            <w:r>
              <w:rPr>
                <w:rStyle w:val="Refdecomentrio"/>
              </w:rPr>
              <w:commentReference w:id="242"/>
            </w:r>
          </w:p>
        </w:tc>
        <w:tc>
          <w:tcPr>
            <w:tcW w:w="217" w:type="pct"/>
            <w:tcBorders>
              <w:top w:val="single" w:sz="12" w:space="0" w:color="auto"/>
              <w:left w:val="single" w:sz="4" w:space="0" w:color="auto"/>
              <w:bottom w:val="single" w:sz="4" w:space="0" w:color="auto"/>
              <w:right w:val="single" w:sz="12" w:space="0" w:color="auto"/>
            </w:tcBorders>
          </w:tcPr>
          <w:p w14:paraId="5FDDDEEF" w14:textId="77777777" w:rsidR="00430DF5" w:rsidRPr="00320BFA" w:rsidRDefault="00430DF5" w:rsidP="00E422D6">
            <w:pPr>
              <w:ind w:left="709" w:hanging="709"/>
              <w:jc w:val="both"/>
              <w:rPr>
                <w:sz w:val="18"/>
              </w:rPr>
            </w:pPr>
          </w:p>
        </w:tc>
      </w:tr>
      <w:tr w:rsidR="00430DF5" w:rsidRPr="00320BFA" w14:paraId="1E4AF704"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570257"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0401A325" w14:textId="77777777" w:rsidR="00430DF5" w:rsidRPr="00320BFA" w:rsidRDefault="00430DF5" w:rsidP="00E422D6">
            <w:pPr>
              <w:pStyle w:val="TF-xAvalITEMDETALHE"/>
            </w:pPr>
            <w:r w:rsidRPr="00320BFA">
              <w:t>A exposição do assunto é ordenada (as ideias estão bem encadeadas e a linguagem utilizada é clara)?</w:t>
            </w:r>
          </w:p>
        </w:tc>
        <w:tc>
          <w:tcPr>
            <w:tcW w:w="218" w:type="pct"/>
            <w:tcBorders>
              <w:top w:val="single" w:sz="4" w:space="0" w:color="auto"/>
              <w:left w:val="single" w:sz="4" w:space="0" w:color="auto"/>
              <w:bottom w:val="single" w:sz="4" w:space="0" w:color="auto"/>
              <w:right w:val="single" w:sz="4" w:space="0" w:color="auto"/>
            </w:tcBorders>
          </w:tcPr>
          <w:p w14:paraId="4DDC6655"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1B4EA4F2" w14:textId="77777777" w:rsidR="00430DF5" w:rsidRPr="00320BFA" w:rsidRDefault="00430DF5" w:rsidP="00E422D6">
            <w:pPr>
              <w:ind w:left="709" w:hanging="709"/>
              <w:jc w:val="both"/>
              <w:rPr>
                <w:sz w:val="18"/>
              </w:rPr>
            </w:pPr>
            <w:commentRangeStart w:id="243"/>
            <w:r>
              <w:rPr>
                <w:sz w:val="18"/>
              </w:rPr>
              <w:t>x</w:t>
            </w:r>
            <w:commentRangeEnd w:id="243"/>
            <w:r>
              <w:rPr>
                <w:rStyle w:val="Refdecomentrio"/>
              </w:rPr>
              <w:commentReference w:id="243"/>
            </w:r>
          </w:p>
        </w:tc>
        <w:tc>
          <w:tcPr>
            <w:tcW w:w="217" w:type="pct"/>
            <w:tcBorders>
              <w:top w:val="single" w:sz="4" w:space="0" w:color="auto"/>
              <w:left w:val="single" w:sz="4" w:space="0" w:color="auto"/>
              <w:bottom w:val="single" w:sz="4" w:space="0" w:color="auto"/>
              <w:right w:val="single" w:sz="12" w:space="0" w:color="auto"/>
            </w:tcBorders>
          </w:tcPr>
          <w:p w14:paraId="331A9821" w14:textId="77777777" w:rsidR="00430DF5" w:rsidRPr="00320BFA" w:rsidRDefault="00430DF5" w:rsidP="00E422D6">
            <w:pPr>
              <w:ind w:left="709" w:hanging="709"/>
              <w:jc w:val="both"/>
              <w:rPr>
                <w:sz w:val="18"/>
              </w:rPr>
            </w:pPr>
          </w:p>
        </w:tc>
      </w:tr>
      <w:tr w:rsidR="00430DF5" w:rsidRPr="00320BFA" w14:paraId="36CD67F2"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CF323CD"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6B15706" w14:textId="77777777" w:rsidR="00430DF5" w:rsidRPr="00320BFA" w:rsidRDefault="00430DF5" w:rsidP="00430DF5">
            <w:pPr>
              <w:pStyle w:val="TF-xAvalITEM"/>
            </w:pPr>
            <w:r w:rsidRPr="00320BFA">
              <w:t>ORGANIZAÇÃO E APRESENTAÇÃO GRÁFICA DO TEXTO</w:t>
            </w:r>
          </w:p>
          <w:p w14:paraId="6C645C11" w14:textId="77777777" w:rsidR="00430DF5" w:rsidRPr="00320BFA" w:rsidRDefault="00430DF5" w:rsidP="00E422D6">
            <w:pPr>
              <w:pStyle w:val="TF-xAvalITEMDETALHE"/>
            </w:pPr>
            <w:r w:rsidRPr="00320BFA">
              <w:t>A organização e apresentação dos capítulos, seções, subseções e parágrafos estão de acordo com o modelo estabelecido?</w:t>
            </w:r>
          </w:p>
        </w:tc>
        <w:tc>
          <w:tcPr>
            <w:tcW w:w="218" w:type="pct"/>
            <w:tcBorders>
              <w:top w:val="single" w:sz="4" w:space="0" w:color="auto"/>
              <w:left w:val="single" w:sz="4" w:space="0" w:color="auto"/>
              <w:bottom w:val="single" w:sz="4" w:space="0" w:color="auto"/>
              <w:right w:val="single" w:sz="4" w:space="0" w:color="auto"/>
            </w:tcBorders>
          </w:tcPr>
          <w:p w14:paraId="612CDEAD"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11677F46"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4A8A4D89" w14:textId="77777777" w:rsidR="00430DF5" w:rsidRPr="00320BFA" w:rsidRDefault="00430DF5" w:rsidP="00E422D6">
            <w:pPr>
              <w:ind w:left="709" w:hanging="709"/>
              <w:jc w:val="both"/>
              <w:rPr>
                <w:sz w:val="18"/>
              </w:rPr>
            </w:pPr>
          </w:p>
        </w:tc>
      </w:tr>
      <w:tr w:rsidR="00430DF5" w:rsidRPr="00320BFA" w14:paraId="2B40EB8A"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198D54"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4C4F7DE5" w14:textId="77777777" w:rsidR="00430DF5" w:rsidRPr="00320BFA" w:rsidRDefault="00430DF5" w:rsidP="00430DF5">
            <w:pPr>
              <w:pStyle w:val="TF-xAvalITEM"/>
            </w:pPr>
            <w:r w:rsidRPr="00320BFA">
              <w:t>ILUSTRAÇÕES (figuras, quadros, tabelas)</w:t>
            </w:r>
          </w:p>
          <w:p w14:paraId="209DA4BE" w14:textId="77777777" w:rsidR="00430DF5" w:rsidRPr="00320BFA" w:rsidRDefault="00430DF5" w:rsidP="00E422D6">
            <w:pPr>
              <w:pStyle w:val="TF-xAvalITEMDETALHE"/>
            </w:pPr>
            <w:r w:rsidRPr="00320BFA">
              <w:t>As ilustrações são legíveis e obedecem às normas da ABNT?</w:t>
            </w:r>
          </w:p>
        </w:tc>
        <w:tc>
          <w:tcPr>
            <w:tcW w:w="218" w:type="pct"/>
            <w:tcBorders>
              <w:top w:val="single" w:sz="4" w:space="0" w:color="auto"/>
              <w:left w:val="single" w:sz="4" w:space="0" w:color="auto"/>
              <w:bottom w:val="single" w:sz="4" w:space="0" w:color="auto"/>
              <w:right w:val="single" w:sz="4" w:space="0" w:color="auto"/>
            </w:tcBorders>
          </w:tcPr>
          <w:p w14:paraId="5AC5D733" w14:textId="77777777" w:rsidR="00430DF5" w:rsidRPr="00320BFA" w:rsidRDefault="00430DF5" w:rsidP="00E422D6">
            <w:pPr>
              <w:spacing w:before="80" w:after="80"/>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72DDB8FC" w14:textId="77777777" w:rsidR="00430DF5" w:rsidRPr="00320BFA" w:rsidRDefault="00430DF5" w:rsidP="00E422D6">
            <w:pPr>
              <w:spacing w:before="80" w:after="80"/>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3F0E863F" w14:textId="77777777" w:rsidR="00430DF5" w:rsidRPr="00320BFA" w:rsidRDefault="00430DF5" w:rsidP="00E422D6">
            <w:pPr>
              <w:spacing w:before="80" w:after="80"/>
              <w:ind w:left="709" w:hanging="709"/>
              <w:jc w:val="both"/>
              <w:rPr>
                <w:sz w:val="18"/>
              </w:rPr>
            </w:pPr>
          </w:p>
        </w:tc>
      </w:tr>
      <w:tr w:rsidR="00430DF5" w:rsidRPr="00320BFA" w14:paraId="05DFEF92"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98E000"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27D65C28" w14:textId="77777777" w:rsidR="00430DF5" w:rsidRPr="00320BFA" w:rsidRDefault="00430DF5" w:rsidP="00430DF5">
            <w:pPr>
              <w:pStyle w:val="TF-xAvalITEM"/>
            </w:pPr>
            <w:r w:rsidRPr="00320BFA">
              <w:t>REFERÊNCIAS E CITAÇÕES</w:t>
            </w:r>
          </w:p>
          <w:p w14:paraId="659A439E" w14:textId="77777777" w:rsidR="00430DF5" w:rsidRPr="00320BFA" w:rsidRDefault="00430DF5" w:rsidP="00E422D6">
            <w:pPr>
              <w:pStyle w:val="TF-xAvalITEMDETALHE"/>
            </w:pPr>
            <w:r w:rsidRPr="00320BFA">
              <w:t>As referências obedecem às normas da ABNT?</w:t>
            </w:r>
          </w:p>
        </w:tc>
        <w:tc>
          <w:tcPr>
            <w:tcW w:w="218" w:type="pct"/>
            <w:tcBorders>
              <w:top w:val="single" w:sz="4" w:space="0" w:color="auto"/>
              <w:left w:val="single" w:sz="4" w:space="0" w:color="auto"/>
              <w:bottom w:val="single" w:sz="4" w:space="0" w:color="auto"/>
              <w:right w:val="single" w:sz="4" w:space="0" w:color="auto"/>
            </w:tcBorders>
          </w:tcPr>
          <w:p w14:paraId="6A210379"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4" w:space="0" w:color="auto"/>
              <w:right w:val="single" w:sz="4" w:space="0" w:color="auto"/>
            </w:tcBorders>
          </w:tcPr>
          <w:p w14:paraId="0F8F3B8F"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04ECA76F" w14:textId="77777777" w:rsidR="00430DF5" w:rsidRPr="00320BFA" w:rsidRDefault="00430DF5" w:rsidP="00E422D6">
            <w:pPr>
              <w:ind w:left="709" w:hanging="709"/>
              <w:jc w:val="both"/>
              <w:rPr>
                <w:sz w:val="18"/>
              </w:rPr>
            </w:pPr>
            <w:commentRangeStart w:id="244"/>
            <w:r>
              <w:rPr>
                <w:sz w:val="18"/>
              </w:rPr>
              <w:t>x</w:t>
            </w:r>
            <w:commentRangeEnd w:id="244"/>
            <w:r>
              <w:rPr>
                <w:rStyle w:val="Refdecomentrio"/>
              </w:rPr>
              <w:commentReference w:id="244"/>
            </w:r>
          </w:p>
        </w:tc>
      </w:tr>
      <w:tr w:rsidR="00430DF5" w:rsidRPr="00320BFA" w14:paraId="748258F1" w14:textId="77777777" w:rsidTr="00E422D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AF667E3" w14:textId="77777777" w:rsidR="00430DF5" w:rsidRPr="00320BFA" w:rsidRDefault="00430DF5" w:rsidP="00E422D6">
            <w:pPr>
              <w:rPr>
                <w:sz w:val="18"/>
              </w:rPr>
            </w:pPr>
          </w:p>
        </w:tc>
        <w:tc>
          <w:tcPr>
            <w:tcW w:w="3900" w:type="pct"/>
            <w:tcBorders>
              <w:top w:val="single" w:sz="4" w:space="0" w:color="auto"/>
              <w:left w:val="single" w:sz="4" w:space="0" w:color="auto"/>
              <w:bottom w:val="single" w:sz="4" w:space="0" w:color="auto"/>
              <w:right w:val="single" w:sz="4" w:space="0" w:color="auto"/>
            </w:tcBorders>
            <w:hideMark/>
          </w:tcPr>
          <w:p w14:paraId="59FC63FA" w14:textId="77777777" w:rsidR="00430DF5" w:rsidRPr="00320BFA" w:rsidRDefault="00430DF5" w:rsidP="00E422D6">
            <w:pPr>
              <w:pStyle w:val="TF-xAvalITEMDETALHE"/>
            </w:pPr>
            <w:r w:rsidRPr="00320BFA">
              <w:t>As citações obedecem às normas da ABNT?</w:t>
            </w:r>
          </w:p>
        </w:tc>
        <w:tc>
          <w:tcPr>
            <w:tcW w:w="218" w:type="pct"/>
            <w:tcBorders>
              <w:top w:val="single" w:sz="4" w:space="0" w:color="auto"/>
              <w:left w:val="single" w:sz="4" w:space="0" w:color="auto"/>
              <w:bottom w:val="single" w:sz="4" w:space="0" w:color="auto"/>
              <w:right w:val="single" w:sz="4" w:space="0" w:color="auto"/>
            </w:tcBorders>
          </w:tcPr>
          <w:p w14:paraId="4294590B" w14:textId="77777777" w:rsidR="00430DF5" w:rsidRPr="00320BFA" w:rsidRDefault="00430DF5" w:rsidP="00E422D6">
            <w:pPr>
              <w:ind w:left="709" w:hanging="709"/>
              <w:jc w:val="both"/>
              <w:rPr>
                <w:sz w:val="18"/>
              </w:rPr>
            </w:pPr>
            <w:r>
              <w:rPr>
                <w:sz w:val="18"/>
              </w:rPr>
              <w:t>x</w:t>
            </w:r>
          </w:p>
        </w:tc>
        <w:tc>
          <w:tcPr>
            <w:tcW w:w="467" w:type="pct"/>
            <w:tcBorders>
              <w:top w:val="single" w:sz="4" w:space="0" w:color="auto"/>
              <w:left w:val="single" w:sz="4" w:space="0" w:color="auto"/>
              <w:bottom w:val="single" w:sz="4" w:space="0" w:color="auto"/>
              <w:right w:val="single" w:sz="4" w:space="0" w:color="auto"/>
            </w:tcBorders>
          </w:tcPr>
          <w:p w14:paraId="5028D210" w14:textId="77777777" w:rsidR="00430DF5" w:rsidRPr="00320BFA" w:rsidRDefault="00430DF5" w:rsidP="00E422D6">
            <w:pPr>
              <w:ind w:left="709" w:hanging="709"/>
              <w:jc w:val="both"/>
              <w:rPr>
                <w:sz w:val="18"/>
              </w:rPr>
            </w:pPr>
          </w:p>
        </w:tc>
        <w:tc>
          <w:tcPr>
            <w:tcW w:w="217" w:type="pct"/>
            <w:tcBorders>
              <w:top w:val="single" w:sz="4" w:space="0" w:color="auto"/>
              <w:left w:val="single" w:sz="4" w:space="0" w:color="auto"/>
              <w:bottom w:val="single" w:sz="4" w:space="0" w:color="auto"/>
              <w:right w:val="single" w:sz="12" w:space="0" w:color="auto"/>
            </w:tcBorders>
          </w:tcPr>
          <w:p w14:paraId="490F8C33" w14:textId="77777777" w:rsidR="00430DF5" w:rsidRPr="00320BFA" w:rsidRDefault="00430DF5" w:rsidP="00E422D6">
            <w:pPr>
              <w:ind w:left="709" w:hanging="709"/>
              <w:jc w:val="both"/>
              <w:rPr>
                <w:sz w:val="18"/>
              </w:rPr>
            </w:pPr>
          </w:p>
        </w:tc>
      </w:tr>
      <w:tr w:rsidR="00430DF5" w:rsidRPr="00320BFA" w14:paraId="34E6CFDC" w14:textId="77777777" w:rsidTr="00E422D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9AFC47" w14:textId="77777777" w:rsidR="00430DF5" w:rsidRPr="00320BFA" w:rsidRDefault="00430DF5" w:rsidP="00E422D6">
            <w:pPr>
              <w:rPr>
                <w:sz w:val="18"/>
              </w:rPr>
            </w:pPr>
          </w:p>
        </w:tc>
        <w:tc>
          <w:tcPr>
            <w:tcW w:w="3900" w:type="pct"/>
            <w:tcBorders>
              <w:top w:val="single" w:sz="4" w:space="0" w:color="auto"/>
              <w:left w:val="single" w:sz="4" w:space="0" w:color="auto"/>
              <w:bottom w:val="single" w:sz="12" w:space="0" w:color="auto"/>
              <w:right w:val="single" w:sz="4" w:space="0" w:color="auto"/>
            </w:tcBorders>
            <w:hideMark/>
          </w:tcPr>
          <w:p w14:paraId="1FCD0AD5" w14:textId="77777777" w:rsidR="00430DF5" w:rsidRPr="00320BFA" w:rsidRDefault="00430DF5" w:rsidP="00E422D6">
            <w:pPr>
              <w:pStyle w:val="TF-xAvalITEMDETALHE"/>
            </w:pPr>
            <w:r w:rsidRPr="00320BFA">
              <w:t>Todos os documentos citados foram referenciados e vice-versa, isto é, as citações e referências são consistentes?</w:t>
            </w:r>
          </w:p>
        </w:tc>
        <w:tc>
          <w:tcPr>
            <w:tcW w:w="218" w:type="pct"/>
            <w:tcBorders>
              <w:top w:val="single" w:sz="4" w:space="0" w:color="auto"/>
              <w:left w:val="single" w:sz="4" w:space="0" w:color="auto"/>
              <w:bottom w:val="single" w:sz="12" w:space="0" w:color="auto"/>
              <w:right w:val="single" w:sz="4" w:space="0" w:color="auto"/>
            </w:tcBorders>
          </w:tcPr>
          <w:p w14:paraId="18255B75" w14:textId="77777777" w:rsidR="00430DF5" w:rsidRPr="00320BFA" w:rsidRDefault="00430DF5" w:rsidP="00E422D6">
            <w:pPr>
              <w:ind w:left="709" w:hanging="709"/>
              <w:jc w:val="both"/>
              <w:rPr>
                <w:sz w:val="18"/>
              </w:rPr>
            </w:pPr>
          </w:p>
        </w:tc>
        <w:tc>
          <w:tcPr>
            <w:tcW w:w="467" w:type="pct"/>
            <w:tcBorders>
              <w:top w:val="single" w:sz="4" w:space="0" w:color="auto"/>
              <w:left w:val="single" w:sz="4" w:space="0" w:color="auto"/>
              <w:bottom w:val="single" w:sz="12" w:space="0" w:color="auto"/>
              <w:right w:val="single" w:sz="4" w:space="0" w:color="auto"/>
            </w:tcBorders>
          </w:tcPr>
          <w:p w14:paraId="6C325551" w14:textId="77777777" w:rsidR="00430DF5" w:rsidRPr="00320BFA" w:rsidRDefault="00430DF5" w:rsidP="00E422D6">
            <w:pPr>
              <w:ind w:left="709" w:hanging="709"/>
              <w:jc w:val="both"/>
              <w:rPr>
                <w:sz w:val="18"/>
              </w:rPr>
            </w:pPr>
            <w:commentRangeStart w:id="245"/>
            <w:r>
              <w:rPr>
                <w:sz w:val="18"/>
              </w:rPr>
              <w:t>x</w:t>
            </w:r>
            <w:commentRangeEnd w:id="245"/>
            <w:r>
              <w:rPr>
                <w:rStyle w:val="Refdecomentrio"/>
              </w:rPr>
              <w:commentReference w:id="245"/>
            </w:r>
          </w:p>
        </w:tc>
        <w:tc>
          <w:tcPr>
            <w:tcW w:w="217" w:type="pct"/>
            <w:tcBorders>
              <w:top w:val="single" w:sz="4" w:space="0" w:color="auto"/>
              <w:left w:val="single" w:sz="4" w:space="0" w:color="auto"/>
              <w:bottom w:val="single" w:sz="12" w:space="0" w:color="auto"/>
              <w:right w:val="single" w:sz="12" w:space="0" w:color="auto"/>
            </w:tcBorders>
          </w:tcPr>
          <w:p w14:paraId="61FFFF02" w14:textId="77777777" w:rsidR="00430DF5" w:rsidRPr="00320BFA" w:rsidRDefault="00430DF5" w:rsidP="00E422D6">
            <w:pPr>
              <w:ind w:left="709" w:hanging="709"/>
              <w:jc w:val="both"/>
              <w:rPr>
                <w:sz w:val="18"/>
              </w:rPr>
            </w:pPr>
          </w:p>
        </w:tc>
      </w:tr>
    </w:tbl>
    <w:p w14:paraId="15C1067D" w14:textId="77777777" w:rsidR="00430DF5" w:rsidRDefault="00430DF5" w:rsidP="00DC0DED">
      <w:pPr>
        <w:pStyle w:val="TF-refernciasITEM"/>
      </w:pPr>
    </w:p>
    <w:p w14:paraId="7DE50691" w14:textId="77777777" w:rsidR="00430DF5" w:rsidRPr="0080416A" w:rsidRDefault="00430DF5" w:rsidP="0080416A">
      <w:pPr>
        <w:jc w:val="both"/>
      </w:pPr>
    </w:p>
    <w:sectPr w:rsidR="00430DF5" w:rsidRPr="0080416A" w:rsidSect="00540136">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lton Solano dos Reis" w:date="2021-12-18T20:32:00Z" w:initials="DSdR">
    <w:p w14:paraId="2DE93D37" w14:textId="77777777" w:rsidR="00540136" w:rsidRDefault="00540136" w:rsidP="00D42CBF">
      <w:pPr>
        <w:pStyle w:val="Textodecomentrio"/>
      </w:pPr>
      <w:r>
        <w:rPr>
          <w:rStyle w:val="Refdecomentrio"/>
        </w:rPr>
        <w:annotationRef/>
      </w:r>
      <w:r>
        <w:t>Arrumar frase.</w:t>
      </w:r>
    </w:p>
  </w:comment>
  <w:comment w:id="12" w:author="Dalton Solano dos Reis" w:date="2021-12-18T20:27:00Z" w:initials="DSdR">
    <w:p w14:paraId="67DE2000" w14:textId="77777777" w:rsidR="00540136" w:rsidRDefault="00540136" w:rsidP="0006269F">
      <w:pPr>
        <w:pStyle w:val="Textodecomentrio"/>
      </w:pPr>
      <w:r>
        <w:rPr>
          <w:rStyle w:val="Refdecomentrio"/>
        </w:rPr>
        <w:annotationRef/>
      </w:r>
      <w:r>
        <w:t>Referências em ordem alfabética.</w:t>
      </w:r>
    </w:p>
  </w:comment>
  <w:comment w:id="13" w:author="Mauricio Capobianco Lopes" w:date="2021-12-17T17:24:00Z" w:initials="MCL">
    <w:p w14:paraId="506DED9D" w14:textId="77777777" w:rsidR="00540136" w:rsidRDefault="00540136">
      <w:pPr>
        <w:pStyle w:val="Textodecomentrio"/>
      </w:pPr>
      <w:r>
        <w:rPr>
          <w:rStyle w:val="Refdecomentrio"/>
        </w:rPr>
        <w:annotationRef/>
      </w:r>
      <w:r>
        <w:t>Jogos estão presentes é uma frase estranha.</w:t>
      </w:r>
    </w:p>
  </w:comment>
  <w:comment w:id="14" w:author="Mauricio Capobianco Lopes" w:date="2021-12-17T17:25:00Z" w:initials="MCL">
    <w:p w14:paraId="24418650" w14:textId="77777777" w:rsidR="00540136" w:rsidRDefault="00540136">
      <w:pPr>
        <w:pStyle w:val="Textodecomentrio"/>
      </w:pPr>
      <w:r>
        <w:rPr>
          <w:rStyle w:val="Refdecomentrio"/>
        </w:rPr>
        <w:annotationRef/>
      </w:r>
      <w:r>
        <w:t>.</w:t>
      </w:r>
    </w:p>
  </w:comment>
  <w:comment w:id="15" w:author="Mauricio Capobianco Lopes" w:date="2021-12-17T17:26:00Z" w:initials="MCL">
    <w:p w14:paraId="00CA8295" w14:textId="77777777" w:rsidR="00540136" w:rsidRDefault="00540136">
      <w:pPr>
        <w:pStyle w:val="Textodecomentrio"/>
      </w:pPr>
      <w:r>
        <w:rPr>
          <w:rStyle w:val="Refdecomentrio"/>
        </w:rPr>
        <w:annotationRef/>
      </w:r>
      <w:r>
        <w:t>,</w:t>
      </w:r>
    </w:p>
  </w:comment>
  <w:comment w:id="16" w:author="Mauricio Capobianco Lopes" w:date="2021-12-17T17:26:00Z" w:initials="MCL">
    <w:p w14:paraId="74004799" w14:textId="77777777" w:rsidR="00540136" w:rsidRDefault="00540136">
      <w:pPr>
        <w:pStyle w:val="Textodecomentrio"/>
      </w:pPr>
      <w:r>
        <w:rPr>
          <w:rStyle w:val="Refdecomentrio"/>
        </w:rPr>
        <w:annotationRef/>
      </w:r>
      <w:r>
        <w:t>:</w:t>
      </w:r>
    </w:p>
  </w:comment>
  <w:comment w:id="17" w:author="Mauricio Capobianco Lopes" w:date="2021-12-17T17:26:00Z" w:initials="MCL">
    <w:p w14:paraId="49C79EA3" w14:textId="77777777" w:rsidR="00540136" w:rsidRDefault="00540136">
      <w:pPr>
        <w:pStyle w:val="Textodecomentrio"/>
      </w:pPr>
      <w:r>
        <w:rPr>
          <w:rStyle w:val="Refdecomentrio"/>
        </w:rPr>
        <w:annotationRef/>
      </w:r>
      <w:r>
        <w:t>tirar</w:t>
      </w:r>
    </w:p>
  </w:comment>
  <w:comment w:id="18" w:author="Mauricio Capobianco Lopes" w:date="2021-12-17T17:26:00Z" w:initials="MCL">
    <w:p w14:paraId="0A1DA15E" w14:textId="77777777" w:rsidR="00540136" w:rsidRDefault="00540136">
      <w:pPr>
        <w:pStyle w:val="Textodecomentrio"/>
      </w:pPr>
      <w:r>
        <w:rPr>
          <w:rStyle w:val="Refdecomentrio"/>
        </w:rPr>
        <w:annotationRef/>
      </w:r>
      <w:r>
        <w:t>e</w:t>
      </w:r>
    </w:p>
  </w:comment>
  <w:comment w:id="19" w:author="Mauricio Capobianco Lopes" w:date="2021-12-17T17:27:00Z" w:initials="MCL">
    <w:p w14:paraId="2DC457EF" w14:textId="77777777" w:rsidR="00540136" w:rsidRDefault="00540136">
      <w:pPr>
        <w:pStyle w:val="Textodecomentrio"/>
      </w:pPr>
      <w:r>
        <w:rPr>
          <w:rStyle w:val="Refdecomentrio"/>
        </w:rPr>
        <w:annotationRef/>
      </w:r>
      <w:r>
        <w:t>É coloquial. Revisar. A forma como estava antes era melhor, na minha opinião.</w:t>
      </w:r>
    </w:p>
  </w:comment>
  <w:comment w:id="20" w:author="Mauricio Capobianco Lopes" w:date="2021-12-17T17:27:00Z" w:initials="MCL">
    <w:p w14:paraId="606E3BEC" w14:textId="77777777" w:rsidR="00540136" w:rsidRDefault="00540136">
      <w:pPr>
        <w:pStyle w:val="Textodecomentrio"/>
      </w:pPr>
      <w:r>
        <w:rPr>
          <w:rStyle w:val="Refdecomentrio"/>
        </w:rPr>
        <w:annotationRef/>
      </w:r>
      <w:r>
        <w:t>melhorar</w:t>
      </w:r>
    </w:p>
  </w:comment>
  <w:comment w:id="21" w:author="Mauricio Capobianco Lopes" w:date="2021-12-17T17:32:00Z" w:initials="MCL">
    <w:p w14:paraId="7FFDAD3D" w14:textId="77777777" w:rsidR="00540136" w:rsidRDefault="00540136">
      <w:pPr>
        <w:pStyle w:val="Textodecomentrio"/>
      </w:pPr>
      <w:r>
        <w:rPr>
          <w:rStyle w:val="Refdecomentrio"/>
        </w:rPr>
        <w:annotationRef/>
      </w:r>
      <w:r>
        <w:t>e, por fim,</w:t>
      </w:r>
    </w:p>
  </w:comment>
  <w:comment w:id="22" w:author="Mauricio Capobianco Lopes" w:date="2021-12-17T17:33:00Z" w:initials="MCL">
    <w:p w14:paraId="41EBFB90" w14:textId="77777777" w:rsidR="00540136" w:rsidRDefault="00540136">
      <w:pPr>
        <w:pStyle w:val="Textodecomentrio"/>
      </w:pPr>
      <w:r>
        <w:rPr>
          <w:rStyle w:val="Refdecomentrio"/>
        </w:rPr>
        <w:annotationRef/>
      </w:r>
      <w:r>
        <w:t>singular e feminino.</w:t>
      </w:r>
    </w:p>
  </w:comment>
  <w:comment w:id="23" w:author="Mauricio Capobianco Lopes" w:date="2021-12-17T17:33:00Z" w:initials="MCL">
    <w:p w14:paraId="151EADA4" w14:textId="77777777" w:rsidR="00540136" w:rsidRDefault="00540136">
      <w:pPr>
        <w:pStyle w:val="Textodecomentrio"/>
      </w:pPr>
      <w:r>
        <w:rPr>
          <w:rStyle w:val="Refdecomentrio"/>
        </w:rPr>
        <w:annotationRef/>
      </w:r>
      <w:r>
        <w:t>e</w:t>
      </w:r>
    </w:p>
  </w:comment>
  <w:comment w:id="24" w:author="Mauricio Capobianco Lopes" w:date="2021-12-17T17:34:00Z" w:initials="MCL">
    <w:p w14:paraId="54F81663" w14:textId="77777777" w:rsidR="00540136" w:rsidRDefault="00540136">
      <w:pPr>
        <w:pStyle w:val="Textodecomentrio"/>
      </w:pPr>
      <w:r>
        <w:rPr>
          <w:rStyle w:val="Refdecomentrio"/>
        </w:rPr>
        <w:annotationRef/>
      </w:r>
      <w:r>
        <w:t>faz</w:t>
      </w:r>
    </w:p>
  </w:comment>
  <w:comment w:id="25" w:author="Mauricio Capobianco Lopes" w:date="2021-12-17T17:51:00Z" w:initials="MCL">
    <w:p w14:paraId="4C7FBB71" w14:textId="77777777" w:rsidR="00540136" w:rsidRDefault="00540136">
      <w:pPr>
        <w:pStyle w:val="Textodecomentrio"/>
      </w:pPr>
      <w:r>
        <w:rPr>
          <w:rStyle w:val="Refdecomentrio"/>
        </w:rPr>
        <w:annotationRef/>
      </w:r>
      <w:r>
        <w:t>de</w:t>
      </w:r>
    </w:p>
  </w:comment>
  <w:comment w:id="26" w:author="Mauricio Capobianco Lopes" w:date="2021-12-17T17:52:00Z" w:initials="MCL">
    <w:p w14:paraId="5B46B1F8" w14:textId="77777777" w:rsidR="00540136" w:rsidRDefault="00540136">
      <w:pPr>
        <w:pStyle w:val="Textodecomentrio"/>
      </w:pPr>
      <w:r>
        <w:rPr>
          <w:rStyle w:val="Refdecomentrio"/>
        </w:rPr>
        <w:annotationRef/>
      </w:r>
      <w:r>
        <w:t>Evite repetir palavras na frase.</w:t>
      </w:r>
    </w:p>
  </w:comment>
  <w:comment w:id="27" w:author="Mauricio Capobianco Lopes" w:date="2021-12-17T17:52:00Z" w:initials="MCL">
    <w:p w14:paraId="422661B8" w14:textId="77777777" w:rsidR="00540136" w:rsidRDefault="00540136">
      <w:pPr>
        <w:pStyle w:val="Textodecomentrio"/>
      </w:pPr>
      <w:r>
        <w:rPr>
          <w:rStyle w:val="Refdecomentrio"/>
        </w:rPr>
        <w:annotationRef/>
      </w:r>
      <w:r>
        <w:t>Separar por ponto.</w:t>
      </w:r>
    </w:p>
    <w:p w14:paraId="557F9587" w14:textId="77777777" w:rsidR="00540136" w:rsidRDefault="00540136">
      <w:pPr>
        <w:pStyle w:val="Textodecomentrio"/>
      </w:pPr>
      <w:r>
        <w:t>Aliás, melhorara a redação de todo o parágrafo.</w:t>
      </w:r>
    </w:p>
  </w:comment>
  <w:comment w:id="28" w:author="Mauricio Capobianco Lopes" w:date="2021-12-17T17:53:00Z" w:initials="MCL">
    <w:p w14:paraId="1A98330A" w14:textId="77777777" w:rsidR="00540136" w:rsidRDefault="00540136">
      <w:pPr>
        <w:pStyle w:val="Textodecomentrio"/>
      </w:pPr>
      <w:r>
        <w:rPr>
          <w:rStyle w:val="Refdecomentrio"/>
        </w:rPr>
        <w:annotationRef/>
      </w:r>
      <w:r>
        <w:t xml:space="preserve">O que eu tinha assinalado em amarelo no pré-projeto é </w:t>
      </w:r>
      <w:r>
        <w:t>pq tinha erro ou problema de redação. Aqui segue o problema.</w:t>
      </w:r>
    </w:p>
  </w:comment>
  <w:comment w:id="29" w:author="Mauricio Capobianco Lopes" w:date="2021-12-17T17:54:00Z" w:initials="MCL">
    <w:p w14:paraId="5BEAB5B0" w14:textId="77777777" w:rsidR="00540136" w:rsidRDefault="00540136">
      <w:pPr>
        <w:pStyle w:val="Textodecomentrio"/>
      </w:pPr>
      <w:r>
        <w:rPr>
          <w:rStyle w:val="Refdecomentrio"/>
        </w:rPr>
        <w:annotationRef/>
      </w:r>
      <w:r>
        <w:t>Era para colocar uma crase e não para tirar o a.</w:t>
      </w:r>
    </w:p>
  </w:comment>
  <w:comment w:id="30" w:author="Mauricio Capobianco Lopes" w:date="2021-12-17T17:55:00Z" w:initials="MCL">
    <w:p w14:paraId="5648FD79" w14:textId="77777777" w:rsidR="00540136" w:rsidRDefault="00540136">
      <w:pPr>
        <w:pStyle w:val="Textodecomentrio"/>
      </w:pPr>
      <w:r>
        <w:rPr>
          <w:rStyle w:val="Refdecomentrio"/>
        </w:rPr>
        <w:annotationRef/>
      </w:r>
      <w:r>
        <w:t>O erro permanece. Não vou mais consistir. Olha o que tinha assinalado em amarelo no pré-projeto e veja com sua orientadora como melhorar.</w:t>
      </w:r>
    </w:p>
  </w:comment>
  <w:comment w:id="31" w:author="Mauricio Capobianco Lopes" w:date="2021-12-17T18:01:00Z" w:initials="MCL">
    <w:p w14:paraId="4930F14F" w14:textId="77777777" w:rsidR="00540136" w:rsidRDefault="00540136">
      <w:pPr>
        <w:pStyle w:val="Textodecomentrio"/>
      </w:pPr>
      <w:r>
        <w:rPr>
          <w:rStyle w:val="Refdecomentrio"/>
        </w:rPr>
        <w:annotationRef/>
      </w:r>
      <w:r>
        <w:t>É uma afirmação complicada pois há várias e boas opções.</w:t>
      </w:r>
    </w:p>
  </w:comment>
  <w:comment w:id="32" w:author="Mauricio Capobianco Lopes" w:date="2021-12-17T18:02:00Z" w:initials="MCL">
    <w:p w14:paraId="75A6422E" w14:textId="77777777" w:rsidR="00540136" w:rsidRDefault="00540136">
      <w:pPr>
        <w:pStyle w:val="Textodecomentrio"/>
      </w:pPr>
      <w:r>
        <w:rPr>
          <w:rStyle w:val="Refdecomentrio"/>
        </w:rPr>
        <w:annotationRef/>
      </w:r>
      <w:r>
        <w:t xml:space="preserve">O uso do método em si não é uma contribuição acadêmica, mas os resultados que </w:t>
      </w:r>
      <w:r>
        <w:t>vc terá a partir dele.</w:t>
      </w:r>
    </w:p>
  </w:comment>
  <w:comment w:id="33" w:author="Mauricio Capobianco Lopes" w:date="2021-12-17T18:04:00Z" w:initials="MCL">
    <w:p w14:paraId="0645E0CA" w14:textId="77777777" w:rsidR="00540136" w:rsidRDefault="00540136">
      <w:pPr>
        <w:pStyle w:val="Textodecomentrio"/>
      </w:pPr>
      <w:r>
        <w:rPr>
          <w:rStyle w:val="Refdecomentrio"/>
        </w:rPr>
        <w:annotationRef/>
      </w:r>
      <w:r>
        <w:t>Do que?</w:t>
      </w:r>
    </w:p>
  </w:comment>
  <w:comment w:id="34" w:author="Mauricio Capobianco Lopes" w:date="2021-12-17T18:04:00Z" w:initials="MCL">
    <w:p w14:paraId="41CD6572" w14:textId="77777777" w:rsidR="00540136" w:rsidRDefault="00540136">
      <w:pPr>
        <w:pStyle w:val="Textodecomentrio"/>
      </w:pPr>
      <w:r>
        <w:rPr>
          <w:rStyle w:val="Refdecomentrio"/>
        </w:rPr>
        <w:annotationRef/>
      </w:r>
      <w:r>
        <w:t>tirar</w:t>
      </w:r>
    </w:p>
  </w:comment>
  <w:comment w:id="35" w:author="Mauricio Capobianco Lopes" w:date="2021-12-17T18:05:00Z" w:initials="MCL">
    <w:p w14:paraId="7FB9ABDD" w14:textId="77777777" w:rsidR="00540136" w:rsidRDefault="00540136">
      <w:pPr>
        <w:pStyle w:val="Textodecomentrio"/>
      </w:pPr>
      <w:r>
        <w:rPr>
          <w:rStyle w:val="Refdecomentrio"/>
        </w:rPr>
        <w:annotationRef/>
      </w:r>
      <w:r>
        <w:t>rever pontuação da frase.</w:t>
      </w:r>
    </w:p>
  </w:comment>
  <w:comment w:id="36" w:author="Mauricio Capobianco Lopes" w:date="2021-12-17T18:06:00Z" w:initials="MCL">
    <w:p w14:paraId="11033B3E" w14:textId="77777777" w:rsidR="00540136" w:rsidRDefault="00540136">
      <w:pPr>
        <w:pStyle w:val="Textodecomentrio"/>
      </w:pPr>
      <w:r>
        <w:rPr>
          <w:rStyle w:val="Refdecomentrio"/>
        </w:rPr>
        <w:annotationRef/>
      </w:r>
      <w:r>
        <w:rPr>
          <w:rStyle w:val="Refdecomentrio"/>
        </w:rPr>
        <w:t>Nas referências tem o et al. Confirmar e corrigir em todo o texto.</w:t>
      </w:r>
    </w:p>
  </w:comment>
  <w:comment w:id="37" w:author="Mauricio Capobianco Lopes" w:date="2021-12-17T18:07:00Z" w:initials="MCL">
    <w:p w14:paraId="44047A09" w14:textId="77777777" w:rsidR="00540136" w:rsidRDefault="00540136">
      <w:pPr>
        <w:pStyle w:val="Textodecomentrio"/>
      </w:pPr>
      <w:r>
        <w:rPr>
          <w:rStyle w:val="Refdecomentrio"/>
        </w:rPr>
        <w:annotationRef/>
      </w:r>
      <w:r>
        <w:t>Suas frases têm problema de pontuação ou ligação de ideias. Revise o texto identificando construções que precisam ser reelaboradas,</w:t>
      </w:r>
    </w:p>
  </w:comment>
  <w:comment w:id="38" w:author="Mauricio Capobianco Lopes" w:date="2021-12-17T18:10:00Z" w:initials="MCL">
    <w:p w14:paraId="7ACA942A" w14:textId="77777777" w:rsidR="00540136" w:rsidRDefault="00540136">
      <w:pPr>
        <w:pStyle w:val="Textodecomentrio"/>
      </w:pPr>
      <w:r>
        <w:rPr>
          <w:rStyle w:val="Refdecomentrio"/>
        </w:rPr>
        <w:annotationRef/>
      </w:r>
      <w:r>
        <w:t>Itálico.</w:t>
      </w:r>
    </w:p>
    <w:p w14:paraId="48A31AD9" w14:textId="77777777" w:rsidR="00540136" w:rsidRDefault="00540136">
      <w:pPr>
        <w:pStyle w:val="Textodecomentrio"/>
      </w:pPr>
    </w:p>
    <w:p w14:paraId="3449DFF5" w14:textId="77777777" w:rsidR="00540136" w:rsidRDefault="00540136">
      <w:pPr>
        <w:pStyle w:val="Textodecomentrio"/>
      </w:pPr>
      <w:r>
        <w:t>Percebe a redação desse parágrafo?</w:t>
      </w:r>
    </w:p>
  </w:comment>
  <w:comment w:id="39" w:author="Mauricio Capobianco Lopes" w:date="2021-12-17T18:10:00Z" w:initials="MCL">
    <w:p w14:paraId="11218DC7" w14:textId="77777777" w:rsidR="00540136" w:rsidRDefault="00540136">
      <w:pPr>
        <w:pStyle w:val="Textodecomentrio"/>
      </w:pPr>
      <w:r>
        <w:rPr>
          <w:rStyle w:val="Refdecomentrio"/>
        </w:rPr>
        <w:annotationRef/>
      </w:r>
      <w:r>
        <w:t>Redação sofrível.</w:t>
      </w:r>
    </w:p>
  </w:comment>
  <w:comment w:id="40" w:author="Mauricio Capobianco Lopes" w:date="2021-12-17T18:11:00Z" w:initials="MCL">
    <w:p w14:paraId="4F48C19E" w14:textId="77777777" w:rsidR="00540136" w:rsidRDefault="00540136">
      <w:pPr>
        <w:pStyle w:val="Textodecomentrio"/>
      </w:pPr>
      <w:r>
        <w:rPr>
          <w:rStyle w:val="Refdecomentrio"/>
        </w:rPr>
        <w:annotationRef/>
      </w:r>
      <w:r>
        <w:t>Repetiu.</w:t>
      </w:r>
    </w:p>
  </w:comment>
  <w:comment w:id="41" w:author="Mauricio Capobianco Lopes" w:date="2021-12-17T18:11:00Z" w:initials="MCL">
    <w:p w14:paraId="35389853" w14:textId="77777777" w:rsidR="00540136" w:rsidRDefault="00540136">
      <w:pPr>
        <w:pStyle w:val="Textodecomentrio"/>
      </w:pPr>
      <w:r>
        <w:rPr>
          <w:rStyle w:val="Refdecomentrio"/>
        </w:rPr>
        <w:annotationRef/>
      </w:r>
      <w:r>
        <w:t>Não vou mais indicar os erros e problemas de redação. Precisa de uma boa revisão.</w:t>
      </w:r>
    </w:p>
  </w:comment>
  <w:comment w:id="42" w:author="Mauricio Capobianco Lopes" w:date="2021-12-17T18:13:00Z" w:initials="MCL">
    <w:p w14:paraId="57387E65" w14:textId="77777777" w:rsidR="00540136" w:rsidRDefault="00540136">
      <w:pPr>
        <w:pStyle w:val="Textodecomentrio"/>
      </w:pPr>
      <w:r>
        <w:rPr>
          <w:rStyle w:val="Refdecomentrio"/>
        </w:rPr>
        <w:annotationRef/>
      </w:r>
      <w:r>
        <w:t>Não usar primeira pessoa ao longo do texto.</w:t>
      </w:r>
    </w:p>
  </w:comment>
  <w:comment w:id="43" w:author="Mauricio Capobianco Lopes" w:date="2021-12-17T18:14:00Z" w:initials="MCL">
    <w:p w14:paraId="2D55C528" w14:textId="77777777" w:rsidR="00540136" w:rsidRDefault="00540136">
      <w:pPr>
        <w:pStyle w:val="Textodecomentrio"/>
      </w:pPr>
      <w:r>
        <w:rPr>
          <w:rStyle w:val="Refdecomentrio"/>
        </w:rPr>
        <w:annotationRef/>
      </w:r>
      <w:r>
        <w:t>Não está nas referências.</w:t>
      </w:r>
    </w:p>
  </w:comment>
  <w:comment w:id="44" w:author="Mauricio Capobianco Lopes" w:date="2021-12-17T18:15:00Z" w:initials="MCL">
    <w:p w14:paraId="4E79488D" w14:textId="77777777" w:rsidR="00540136" w:rsidRDefault="00540136">
      <w:pPr>
        <w:pStyle w:val="Textodecomentrio"/>
      </w:pPr>
      <w:r>
        <w:rPr>
          <w:rStyle w:val="Refdecomentrio"/>
        </w:rPr>
        <w:annotationRef/>
      </w:r>
      <w:r>
        <w:t>Atenção para a ABNT.</w:t>
      </w:r>
    </w:p>
  </w:comment>
  <w:comment w:id="45" w:author="Mauricio Capobianco Lopes" w:date="2021-12-17T18:24:00Z" w:initials="MCL">
    <w:p w14:paraId="1DE12BD5" w14:textId="77777777" w:rsidR="00540136" w:rsidRDefault="00540136">
      <w:pPr>
        <w:pStyle w:val="Textodecomentrio"/>
      </w:pPr>
      <w:r>
        <w:rPr>
          <w:rStyle w:val="Refdecomentrio"/>
        </w:rPr>
        <w:annotationRef/>
      </w:r>
      <w:r>
        <w:t>.</w:t>
      </w:r>
    </w:p>
  </w:comment>
  <w:comment w:id="46" w:author="Mauricio Capobianco Lopes" w:date="2021-12-17T18:16:00Z" w:initials="MCL">
    <w:p w14:paraId="625B3F5A" w14:textId="77777777" w:rsidR="00540136" w:rsidRDefault="00540136">
      <w:pPr>
        <w:pStyle w:val="Textodecomentrio"/>
      </w:pPr>
      <w:r>
        <w:rPr>
          <w:rStyle w:val="Refdecomentrio"/>
        </w:rPr>
        <w:annotationRef/>
      </w:r>
      <w:r>
        <w:rPr>
          <w:rStyle w:val="Refdecomentrio"/>
        </w:rPr>
        <w:t>Volume e número da revista.</w:t>
      </w:r>
    </w:p>
  </w:comment>
  <w:comment w:id="47" w:author="Mauricio Capobianco Lopes" w:date="2021-12-17T18:23:00Z" w:initials="MCL">
    <w:p w14:paraId="619A49A4" w14:textId="77777777" w:rsidR="00540136" w:rsidRDefault="00540136">
      <w:pPr>
        <w:pStyle w:val="Textodecomentrio"/>
      </w:pPr>
      <w:r>
        <w:rPr>
          <w:rStyle w:val="Refdecomentrio"/>
        </w:rPr>
        <w:annotationRef/>
      </w:r>
      <w:r>
        <w:rPr>
          <w:rStyle w:val="Refdecomentrio"/>
        </w:rPr>
        <w:t>Ordem alfabética</w:t>
      </w:r>
    </w:p>
  </w:comment>
  <w:comment w:id="48" w:author="Mauricio Capobianco Lopes" w:date="2021-12-17T18:16:00Z" w:initials="MCL">
    <w:p w14:paraId="770812A2" w14:textId="77777777" w:rsidR="00540136" w:rsidRDefault="00540136" w:rsidP="006410FC">
      <w:pPr>
        <w:pStyle w:val="Textodecomentrio"/>
      </w:pPr>
      <w:r>
        <w:rPr>
          <w:rStyle w:val="Refdecomentrio"/>
        </w:rPr>
        <w:annotationRef/>
      </w:r>
      <w:r>
        <w:rPr>
          <w:rStyle w:val="Refdecomentrio"/>
        </w:rPr>
        <w:annotationRef/>
      </w:r>
      <w:r>
        <w:rPr>
          <w:rStyle w:val="Refdecomentrio"/>
        </w:rPr>
        <w:t>Volume e número da revista.</w:t>
      </w:r>
    </w:p>
    <w:p w14:paraId="0BBFCCF0" w14:textId="77777777" w:rsidR="00540136" w:rsidRDefault="00540136">
      <w:pPr>
        <w:pStyle w:val="Textodecomentrio"/>
      </w:pPr>
    </w:p>
  </w:comment>
  <w:comment w:id="49" w:author="Mauricio Capobianco Lopes" w:date="2021-12-17T18:16:00Z" w:initials="MCL">
    <w:p w14:paraId="5825BEDF" w14:textId="77777777" w:rsidR="00540136" w:rsidRDefault="00540136">
      <w:pPr>
        <w:pStyle w:val="Textodecomentrio"/>
      </w:pPr>
      <w:r>
        <w:rPr>
          <w:rStyle w:val="Refdecomentrio"/>
        </w:rPr>
        <w:annotationRef/>
      </w:r>
      <w:r>
        <w:t>idem</w:t>
      </w:r>
    </w:p>
  </w:comment>
  <w:comment w:id="50" w:author="Mauricio Capobianco Lopes" w:date="2021-12-17T18:17:00Z" w:initials="MCL">
    <w:p w14:paraId="3B1846E1" w14:textId="77777777" w:rsidR="00540136" w:rsidRDefault="00540136">
      <w:pPr>
        <w:pStyle w:val="Textodecomentrio"/>
      </w:pPr>
      <w:r>
        <w:rPr>
          <w:rStyle w:val="Refdecomentrio"/>
        </w:rPr>
        <w:annotationRef/>
      </w:r>
      <w:r>
        <w:t>idem</w:t>
      </w:r>
    </w:p>
  </w:comment>
  <w:comment w:id="51" w:author="Mauricio Capobianco Lopes" w:date="2021-12-17T18:17:00Z" w:initials="MCL">
    <w:p w14:paraId="2D6405B9" w14:textId="77777777" w:rsidR="00540136" w:rsidRDefault="00540136">
      <w:pPr>
        <w:pStyle w:val="Textodecomentrio"/>
      </w:pPr>
      <w:r>
        <w:rPr>
          <w:rStyle w:val="Refdecomentrio"/>
        </w:rPr>
        <w:annotationRef/>
      </w:r>
      <w:r>
        <w:t>seguir a ABNT.</w:t>
      </w:r>
    </w:p>
  </w:comment>
  <w:comment w:id="52" w:author="Mauricio Capobianco Lopes" w:date="2021-12-17T18:17:00Z" w:initials="MCL">
    <w:p w14:paraId="713C57D4" w14:textId="77777777" w:rsidR="00540136" w:rsidRDefault="00540136">
      <w:pPr>
        <w:pStyle w:val="Textodecomentrio"/>
      </w:pPr>
      <w:r>
        <w:rPr>
          <w:rStyle w:val="Refdecomentrio"/>
        </w:rPr>
        <w:annotationRef/>
      </w:r>
      <w:r>
        <w:t>Volume e número.</w:t>
      </w:r>
    </w:p>
  </w:comment>
  <w:comment w:id="53" w:author="Mauricio Capobianco Lopes" w:date="2021-12-17T18:18:00Z" w:initials="MCL">
    <w:p w14:paraId="3302671D" w14:textId="77777777" w:rsidR="00540136" w:rsidRDefault="00540136">
      <w:pPr>
        <w:pStyle w:val="Textodecomentrio"/>
      </w:pPr>
      <w:r>
        <w:rPr>
          <w:rStyle w:val="Refdecomentrio"/>
        </w:rPr>
        <w:annotationRef/>
      </w:r>
      <w:r>
        <w:t>:</w:t>
      </w:r>
    </w:p>
  </w:comment>
  <w:comment w:id="54" w:author="Mauricio Capobianco Lopes" w:date="2021-12-17T18:18:00Z" w:initials="MCL">
    <w:p w14:paraId="7E3A8A30" w14:textId="77777777" w:rsidR="00540136" w:rsidRDefault="00540136">
      <w:pPr>
        <w:pStyle w:val="Textodecomentrio"/>
      </w:pPr>
      <w:r>
        <w:rPr>
          <w:rStyle w:val="Refdecomentrio"/>
        </w:rPr>
        <w:annotationRef/>
      </w:r>
      <w:r>
        <w:t>ano</w:t>
      </w:r>
    </w:p>
  </w:comment>
  <w:comment w:id="55" w:author="Mauricio Capobianco Lopes" w:date="2021-12-17T18:18:00Z" w:initials="MCL">
    <w:p w14:paraId="26D45EA8" w14:textId="77777777" w:rsidR="00540136" w:rsidRDefault="00540136">
      <w:pPr>
        <w:pStyle w:val="Textodecomentrio"/>
      </w:pPr>
      <w:r>
        <w:rPr>
          <w:rStyle w:val="Refdecomentrio"/>
        </w:rPr>
        <w:annotationRef/>
      </w:r>
      <w:r>
        <w:t>volume</w:t>
      </w:r>
    </w:p>
  </w:comment>
  <w:comment w:id="56" w:author="Mauricio Capobianco Lopes" w:date="2021-12-17T18:19:00Z" w:initials="MCL">
    <w:p w14:paraId="3C401964" w14:textId="77777777" w:rsidR="00540136" w:rsidRDefault="00540136">
      <w:pPr>
        <w:pStyle w:val="Textodecomentrio"/>
      </w:pPr>
      <w:r>
        <w:rPr>
          <w:rStyle w:val="Refdecomentrio"/>
        </w:rPr>
        <w:annotationRef/>
      </w:r>
      <w:r>
        <w:t>idem</w:t>
      </w:r>
    </w:p>
  </w:comment>
  <w:comment w:id="57" w:author="Mauricio Capobianco Lopes" w:date="2021-12-17T18:19:00Z" w:initials="MCL">
    <w:p w14:paraId="021ADA50" w14:textId="77777777" w:rsidR="00540136" w:rsidRDefault="00540136">
      <w:pPr>
        <w:pStyle w:val="Textodecomentrio"/>
      </w:pPr>
      <w:r>
        <w:rPr>
          <w:rStyle w:val="Refdecomentrio"/>
        </w:rPr>
        <w:annotationRef/>
      </w:r>
      <w:r>
        <w:t>Rever referência. Não é nome e sobrenome. Também não encontrei no texto.</w:t>
      </w:r>
    </w:p>
  </w:comment>
  <w:comment w:id="58" w:author="Mauricio Capobianco Lopes" w:date="2021-10-20T21:40:00Z" w:initials="MCL">
    <w:p w14:paraId="5B35DF64" w14:textId="77777777" w:rsidR="00540136" w:rsidRDefault="00540136">
      <w:pPr>
        <w:pStyle w:val="Textodecomentrio"/>
      </w:pPr>
      <w:r>
        <w:rPr>
          <w:rStyle w:val="Refdecomentrio"/>
        </w:rPr>
        <w:annotationRef/>
      </w:r>
      <w:r>
        <w:t xml:space="preserve">Segue sem esclarecer </w:t>
      </w:r>
      <w:r>
        <w:t>pq fazer algo que já existe.</w:t>
      </w:r>
    </w:p>
  </w:comment>
  <w:comment w:id="59" w:author="Mauricio Capobianco Lopes" w:date="2021-10-20T21:45:00Z" w:initials="MCL">
    <w:p w14:paraId="3CC7DF3D" w14:textId="77777777" w:rsidR="00540136" w:rsidRDefault="00540136">
      <w:pPr>
        <w:pStyle w:val="Textodecomentrio"/>
      </w:pPr>
      <w:r>
        <w:rPr>
          <w:rStyle w:val="Refdecomentrio"/>
        </w:rPr>
        <w:annotationRef/>
      </w:r>
      <w:r>
        <w:t>Redação continua sofrível.</w:t>
      </w:r>
    </w:p>
  </w:comment>
  <w:comment w:id="60" w:author="Mauricio Capobianco Lopes" w:date="2021-12-17T18:50:00Z" w:initials="MCL">
    <w:p w14:paraId="5ACC04D2" w14:textId="77777777" w:rsidR="00540136" w:rsidRDefault="00540136">
      <w:pPr>
        <w:pStyle w:val="Textodecomentrio"/>
      </w:pPr>
      <w:r>
        <w:rPr>
          <w:rStyle w:val="Refdecomentrio"/>
        </w:rPr>
        <w:annotationRef/>
      </w:r>
      <w:r>
        <w:t>Coloquei aqui para não reprovar mas</w:t>
      </w:r>
      <w:r>
        <w:rPr>
          <w:rStyle w:val="Refdecomentrio"/>
        </w:rPr>
        <w:t xml:space="preserve"> a linguagem é confusa em vários pontos.</w:t>
      </w:r>
    </w:p>
  </w:comment>
  <w:comment w:id="61" w:author="Mauricio Capobianco Lopes" w:date="2021-12-17T18:27:00Z" w:initials="MCL">
    <w:p w14:paraId="5FE1C813" w14:textId="77777777" w:rsidR="00540136" w:rsidRDefault="00540136">
      <w:pPr>
        <w:pStyle w:val="Textodecomentrio"/>
      </w:pPr>
      <w:r>
        <w:rPr>
          <w:rStyle w:val="Refdecomentrio"/>
        </w:rPr>
        <w:annotationRef/>
      </w:r>
      <w:r>
        <w:t>Revisar</w:t>
      </w:r>
    </w:p>
  </w:comment>
  <w:comment w:id="62" w:author="Mauricio Capobianco Lopes" w:date="2021-10-20T21:46:00Z" w:initials="MCL">
    <w:p w14:paraId="73C56E4B" w14:textId="77777777" w:rsidR="00540136" w:rsidRDefault="00540136">
      <w:pPr>
        <w:pStyle w:val="Textodecomentrio"/>
      </w:pPr>
      <w:r>
        <w:rPr>
          <w:rStyle w:val="Refdecomentrio"/>
        </w:rPr>
        <w:annotationRef/>
      </w:r>
      <w:r>
        <w:t>Faltam referências</w:t>
      </w:r>
    </w:p>
  </w:comment>
  <w:comment w:id="73" w:author="Dalton Solano dos Reis" w:date="2021-10-21T14:40:00Z" w:initials="DSdR">
    <w:p w14:paraId="7FC3C4AC" w14:textId="77777777" w:rsidR="00430DF5" w:rsidRDefault="00430DF5">
      <w:pPr>
        <w:pStyle w:val="Textodecomentrio"/>
      </w:pPr>
      <w:r>
        <w:t>m</w:t>
      </w:r>
      <w:r w:rsidRPr="00792838">
        <w:t>ultiplayer</w:t>
      </w:r>
    </w:p>
    <w:p w14:paraId="145CF4C5" w14:textId="77777777" w:rsidR="00430DF5" w:rsidRDefault="00430DF5">
      <w:pPr>
        <w:pStyle w:val="Textodecomentrio"/>
      </w:pPr>
      <w:r>
        <w:rPr>
          <w:rStyle w:val="Refdecomentrio"/>
        </w:rPr>
        <w:annotationRef/>
      </w:r>
      <w:r>
        <w:t>Itálico</w:t>
      </w:r>
    </w:p>
  </w:comment>
  <w:comment w:id="74" w:author="Dalton Solano dos Reis" w:date="2021-10-21T13:43:00Z" w:initials="DSdR">
    <w:p w14:paraId="4D26EDD3" w14:textId="77777777" w:rsidR="00430DF5" w:rsidRDefault="00430DF5">
      <w:pPr>
        <w:pStyle w:val="Textodecomentrio"/>
      </w:pPr>
      <w:r>
        <w:rPr>
          <w:rStyle w:val="Refdecomentrio"/>
        </w:rPr>
        <w:annotationRef/>
      </w:r>
      <w:r>
        <w:t>população, que segundo</w:t>
      </w:r>
    </w:p>
  </w:comment>
  <w:comment w:id="75" w:author="Dalton Solano dos Reis" w:date="2021-10-21T14:42:00Z" w:initials="DSdR">
    <w:p w14:paraId="697EA3B2" w14:textId="77777777" w:rsidR="00430DF5" w:rsidRDefault="00430DF5">
      <w:pPr>
        <w:pStyle w:val="Textodecomentrio"/>
      </w:pPr>
      <w:r>
        <w:rPr>
          <w:rStyle w:val="Refdecomentrio"/>
        </w:rPr>
        <w:annotationRef/>
      </w:r>
      <w:r w:rsidRPr="00F0008F">
        <w:t xml:space="preserve">com </w:t>
      </w:r>
      <w:r>
        <w:t xml:space="preserve">que </w:t>
      </w:r>
      <w:r w:rsidRPr="00F0008F">
        <w:t>51,5%</w:t>
      </w:r>
    </w:p>
  </w:comment>
  <w:comment w:id="76" w:author="Dalton Solano dos Reis" w:date="2021-10-21T14:43:00Z" w:initials="DSdR">
    <w:p w14:paraId="3A5AE105" w14:textId="77777777" w:rsidR="00430DF5" w:rsidRDefault="00430DF5" w:rsidP="00792838">
      <w:pPr>
        <w:pStyle w:val="Textodecomentrio"/>
      </w:pPr>
      <w:r>
        <w:rPr>
          <w:rStyle w:val="Refdecomentrio"/>
        </w:rPr>
        <w:annotationRef/>
      </w:r>
      <w:r>
        <w:t>m</w:t>
      </w:r>
      <w:r w:rsidRPr="00792838">
        <w:t>ultiplayer</w:t>
      </w:r>
    </w:p>
    <w:p w14:paraId="4B77523C" w14:textId="77777777" w:rsidR="00430DF5" w:rsidRDefault="00430DF5" w:rsidP="00792838">
      <w:pPr>
        <w:pStyle w:val="Textodecomentrio"/>
      </w:pPr>
      <w:r>
        <w:rPr>
          <w:rStyle w:val="Refdecomentrio"/>
        </w:rPr>
        <w:annotationRef/>
      </w:r>
      <w:r>
        <w:t>Itálico</w:t>
      </w:r>
    </w:p>
  </w:comment>
  <w:comment w:id="91" w:author="Dalton Solano dos Reis" w:date="2021-10-21T14:45:00Z" w:initials="DSdR">
    <w:p w14:paraId="3B9AA455" w14:textId="77777777" w:rsidR="00430DF5" w:rsidRDefault="00430DF5">
      <w:pPr>
        <w:pStyle w:val="Textodecomentrio"/>
      </w:pPr>
      <w:r>
        <w:rPr>
          <w:rStyle w:val="Refdecomentrio"/>
        </w:rPr>
        <w:annotationRef/>
      </w:r>
      <w:r>
        <w:t>avaliação</w:t>
      </w:r>
    </w:p>
  </w:comment>
  <w:comment w:id="92" w:author="Dalton Solano dos Reis" w:date="2021-10-21T14:45:00Z" w:initials="DSdR">
    <w:p w14:paraId="369F373B" w14:textId="77777777" w:rsidR="00430DF5" w:rsidRDefault="00430DF5">
      <w:pPr>
        <w:pStyle w:val="Textodecomentrio"/>
      </w:pPr>
      <w:r>
        <w:rPr>
          <w:rStyle w:val="Refdecomentrio"/>
        </w:rPr>
        <w:annotationRef/>
      </w:r>
      <w:r>
        <w:t>Acho que o objetivo b) já está no objetivo geral.</w:t>
      </w:r>
    </w:p>
  </w:comment>
  <w:comment w:id="95" w:author="Dalton Solano dos Reis" w:date="2021-10-21T14:06:00Z" w:initials="DSdR">
    <w:p w14:paraId="1516B0EC" w14:textId="77777777" w:rsidR="00430DF5" w:rsidRDefault="00430DF5">
      <w:pPr>
        <w:pStyle w:val="Textodecomentrio"/>
      </w:pPr>
      <w:r>
        <w:rPr>
          <w:rStyle w:val="Refdecomentrio"/>
        </w:rPr>
        <w:annotationRef/>
      </w:r>
      <w:r>
        <w:t>É o nome do aplicativo?</w:t>
      </w:r>
    </w:p>
    <w:p w14:paraId="228E0316" w14:textId="77777777" w:rsidR="00430DF5" w:rsidRDefault="00430DF5">
      <w:pPr>
        <w:pStyle w:val="Textodecomentrio"/>
      </w:pPr>
      <w:r>
        <w:t>Senão for, remover.</w:t>
      </w:r>
    </w:p>
  </w:comment>
  <w:comment w:id="96" w:author="Dalton Solano dos Reis" w:date="2021-10-21T14:46:00Z" w:initials="DSdR">
    <w:p w14:paraId="3D19230E" w14:textId="77777777" w:rsidR="00430DF5" w:rsidRDefault="00430DF5">
      <w:pPr>
        <w:pStyle w:val="Textodecomentrio"/>
      </w:pPr>
      <w:r>
        <w:rPr>
          <w:rStyle w:val="Refdecomentrio"/>
        </w:rPr>
        <w:annotationRef/>
      </w:r>
      <w:r>
        <w:t xml:space="preserve">O </w:t>
      </w:r>
      <w:r w:rsidRPr="00E402E8">
        <w:t>Counter-Strike</w:t>
      </w:r>
      <w:r>
        <w:t xml:space="preserve"> foi desenvolvido por Alcântara?</w:t>
      </w:r>
    </w:p>
  </w:comment>
  <w:comment w:id="97" w:author="Dalton Solano dos Reis" w:date="2021-10-21T14:43:00Z" w:initials="DSdR">
    <w:p w14:paraId="0862B58B" w14:textId="77777777" w:rsidR="00430DF5" w:rsidRDefault="00430DF5" w:rsidP="00792838">
      <w:pPr>
        <w:pStyle w:val="Textodecomentrio"/>
      </w:pPr>
      <w:r>
        <w:rPr>
          <w:rStyle w:val="Refdecomentrio"/>
        </w:rPr>
        <w:annotationRef/>
      </w:r>
      <w:r>
        <w:rPr>
          <w:rStyle w:val="Refdecomentrio"/>
        </w:rPr>
        <w:annotationRef/>
      </w:r>
      <w:r>
        <w:t>Itálico</w:t>
      </w:r>
    </w:p>
  </w:comment>
  <w:comment w:id="99" w:author="Dalton Solano dos Reis" w:date="2021-10-21T13:50:00Z" w:initials="DSdR">
    <w:p w14:paraId="4DDB46B9" w14:textId="77777777" w:rsidR="00430DF5" w:rsidRPr="003E6E56" w:rsidRDefault="00430DF5">
      <w:pPr>
        <w:pStyle w:val="Textodecomentrio"/>
      </w:pPr>
      <w:r>
        <w:rPr>
          <w:rStyle w:val="Refdecomentrio"/>
        </w:rPr>
        <w:annotationRef/>
      </w:r>
      <w:r w:rsidRPr="003E6E56">
        <w:rPr>
          <w:rStyle w:val="Refdecomentrio"/>
        </w:rPr>
        <w:t>R</w:t>
      </w:r>
      <w:r w:rsidRPr="003E6E56">
        <w:t>eact Native</w:t>
      </w:r>
    </w:p>
  </w:comment>
  <w:comment w:id="100" w:author="Dalton Solano dos Reis" w:date="2021-10-21T13:51:00Z" w:initials="DSdR">
    <w:p w14:paraId="70350E02" w14:textId="77777777" w:rsidR="00430DF5" w:rsidRPr="003E6E56" w:rsidRDefault="00430DF5">
      <w:pPr>
        <w:pStyle w:val="Textodecomentrio"/>
      </w:pPr>
      <w:r>
        <w:rPr>
          <w:rStyle w:val="Refdecomentrio"/>
        </w:rPr>
        <w:annotationRef/>
      </w:r>
      <w:r>
        <w:t>TF-Courier</w:t>
      </w:r>
    </w:p>
  </w:comment>
  <w:comment w:id="101" w:author="Dalton Solano dos Reis" w:date="2021-10-21T14:48:00Z" w:initials="DSdR">
    <w:p w14:paraId="3E6744A9" w14:textId="77777777" w:rsidR="00430DF5" w:rsidRDefault="00430DF5">
      <w:pPr>
        <w:pStyle w:val="Textodecomentrio"/>
      </w:pPr>
      <w:r>
        <w:rPr>
          <w:rStyle w:val="Refdecomentrio"/>
        </w:rPr>
        <w:annotationRef/>
      </w:r>
      <w:r>
        <w:t>Disso, o</w:t>
      </w:r>
    </w:p>
  </w:comment>
  <w:comment w:id="102" w:author="Dalton Solano dos Reis" w:date="2021-10-21T11:07:00Z" w:initials="DSdR">
    <w:p w14:paraId="1AC1CA75" w14:textId="77777777" w:rsidR="00430DF5" w:rsidRDefault="00430DF5">
      <w:pPr>
        <w:pStyle w:val="Textodecomentrio"/>
      </w:pPr>
      <w:r>
        <w:rPr>
          <w:rStyle w:val="Refdecomentrio"/>
        </w:rPr>
        <w:annotationRef/>
      </w:r>
      <w:r>
        <w:t>Verificar “referencia cruzada” ... se clicar ou gerar PDF gera erro.</w:t>
      </w:r>
    </w:p>
  </w:comment>
  <w:comment w:id="103" w:author="Dalton Solano dos Reis" w:date="2021-10-21T11:08:00Z" w:initials="DSdR">
    <w:p w14:paraId="1780B3C9" w14:textId="77777777" w:rsidR="00430DF5" w:rsidRDefault="00430DF5">
      <w:pPr>
        <w:pStyle w:val="Textodecomentrio"/>
      </w:pPr>
      <w:r>
        <w:rPr>
          <w:rStyle w:val="Refdecomentrio"/>
        </w:rPr>
        <w:annotationRef/>
      </w:r>
      <w:r>
        <w:t>Verificar “referencia cruzada” ... se clicar ou gerar PDF gera erro.</w:t>
      </w:r>
    </w:p>
  </w:comment>
  <w:comment w:id="104" w:author="Dalton Solano dos Reis" w:date="2021-10-21T11:08:00Z" w:initials="DSdR">
    <w:p w14:paraId="3F7DF239" w14:textId="77777777" w:rsidR="00430DF5" w:rsidRDefault="00430DF5">
      <w:pPr>
        <w:pStyle w:val="Textodecomentrio"/>
      </w:pPr>
      <w:r>
        <w:rPr>
          <w:rStyle w:val="Refdecomentrio"/>
        </w:rPr>
        <w:annotationRef/>
      </w:r>
      <w:r>
        <w:t>Verificar “referencia cruzada” ... se clicar ou gerar PDF gera erro.</w:t>
      </w:r>
    </w:p>
  </w:comment>
  <w:comment w:id="106" w:author="Dalton Solano dos Reis" w:date="2021-10-21T14:49:00Z" w:initials="DSdR">
    <w:p w14:paraId="5DC24421" w14:textId="77777777" w:rsidR="00430DF5" w:rsidRDefault="00430DF5">
      <w:pPr>
        <w:pStyle w:val="Textodecomentrio"/>
      </w:pPr>
      <w:r>
        <w:rPr>
          <w:rStyle w:val="Refdecomentrio"/>
        </w:rPr>
        <w:annotationRef/>
      </w:r>
      <w:r>
        <w:t>Já fez ou será?</w:t>
      </w:r>
    </w:p>
  </w:comment>
  <w:comment w:id="107" w:author="Dalton Solano dos Reis" w:date="2021-10-21T13:37:00Z" w:initials="DSdR">
    <w:p w14:paraId="00BC9483" w14:textId="77777777" w:rsidR="00430DF5" w:rsidRDefault="00430DF5">
      <w:pPr>
        <w:pStyle w:val="Textodecomentrio"/>
      </w:pPr>
      <w:r>
        <w:t xml:space="preserve">Inserir </w:t>
      </w:r>
      <w:r>
        <w:rPr>
          <w:rStyle w:val="Refdecomentrio"/>
        </w:rPr>
        <w:annotationRef/>
      </w:r>
      <w:r>
        <w:rPr>
          <w:rStyle w:val="Refdecomentrio"/>
        </w:rPr>
        <w:t>p</w:t>
      </w:r>
      <w:r>
        <w:t>onto final.</w:t>
      </w:r>
    </w:p>
  </w:comment>
  <w:comment w:id="108" w:author="Dalton Solano dos Reis" w:date="2021-10-21T14:50:00Z" w:initials="DSdR">
    <w:p w14:paraId="5D9A15FE" w14:textId="77777777" w:rsidR="00430DF5" w:rsidRDefault="00430DF5">
      <w:pPr>
        <w:pStyle w:val="Textodecomentrio"/>
      </w:pPr>
      <w:r>
        <w:rPr>
          <w:rStyle w:val="Refdecomentrio"/>
        </w:rPr>
        <w:annotationRef/>
      </w:r>
      <w:r>
        <w:t>jogo (</w:t>
      </w:r>
      <w:r>
        <w:fldChar w:fldCharType="begin"/>
      </w:r>
      <w:r>
        <w:instrText xml:space="preserve"> REF _Ref83321712 \h </w:instrText>
      </w:r>
      <w:r>
        <w:fldChar w:fldCharType="separate"/>
      </w:r>
      <w:r>
        <w:t xml:space="preserve">Figura </w:t>
      </w:r>
      <w:r>
        <w:rPr>
          <w:noProof/>
        </w:rPr>
        <w:t>2</w:t>
      </w:r>
      <w:r>
        <w:fldChar w:fldCharType="end"/>
      </w:r>
      <w:r>
        <w:t xml:space="preserve"> (a)).</w:t>
      </w:r>
    </w:p>
  </w:comment>
  <w:comment w:id="109" w:author="Dalton Solano dos Reis" w:date="2021-10-21T13:57:00Z" w:initials="DSdR">
    <w:p w14:paraId="7B4A9826" w14:textId="77777777" w:rsidR="00430DF5" w:rsidRDefault="00430DF5">
      <w:pPr>
        <w:pStyle w:val="Textodecomentrio"/>
      </w:pPr>
      <w:r>
        <w:rPr>
          <w:rStyle w:val="Refdecomentrio"/>
        </w:rPr>
        <w:annotationRef/>
      </w:r>
      <w:r>
        <w:t>Fonte: courier new 10</w:t>
      </w:r>
    </w:p>
  </w:comment>
  <w:comment w:id="110" w:author="Dalton Solano dos Reis" w:date="2021-10-21T13:55:00Z" w:initials="DSdR">
    <w:p w14:paraId="77BBDE2A" w14:textId="77777777" w:rsidR="00430DF5" w:rsidRDefault="00430DF5">
      <w:pPr>
        <w:pStyle w:val="Textodecomentrio"/>
      </w:pPr>
      <w:r>
        <w:rPr>
          <w:rStyle w:val="Refdecomentrio"/>
        </w:rPr>
        <w:annotationRef/>
      </w:r>
      <w:r>
        <w:t>Ao clicar no botão entrar  são</w:t>
      </w:r>
    </w:p>
    <w:p w14:paraId="7D46F4E7" w14:textId="77777777" w:rsidR="00430DF5" w:rsidRDefault="00430DF5">
      <w:pPr>
        <w:pStyle w:val="Textodecomentrio"/>
      </w:pPr>
      <w:r>
        <w:t>Palavra entrar em fonte courier new 10</w:t>
      </w:r>
    </w:p>
  </w:comment>
  <w:comment w:id="112" w:author="Dalton Solano dos Reis" w:date="2021-10-21T13:37:00Z" w:initials="DSdR">
    <w:p w14:paraId="262E47AB" w14:textId="77777777" w:rsidR="00430DF5" w:rsidRDefault="00430DF5">
      <w:pPr>
        <w:pStyle w:val="Textodecomentrio"/>
      </w:pPr>
      <w:r>
        <w:rPr>
          <w:rStyle w:val="Refdecomentrio"/>
        </w:rPr>
        <w:annotationRef/>
      </w:r>
      <w:r>
        <w:t>Remover ponto final.</w:t>
      </w:r>
    </w:p>
  </w:comment>
  <w:comment w:id="113" w:author="Dalton Solano dos Reis" w:date="2021-10-21T14:51:00Z" w:initials="DSdR">
    <w:p w14:paraId="58802770" w14:textId="77777777" w:rsidR="00430DF5" w:rsidRDefault="00430DF5">
      <w:pPr>
        <w:pStyle w:val="Textodecomentrio"/>
      </w:pPr>
      <w:r>
        <w:rPr>
          <w:rStyle w:val="Refdecomentrio"/>
        </w:rPr>
        <w:annotationRef/>
      </w:r>
      <w:r>
        <w:t>estatísticas</w:t>
      </w:r>
    </w:p>
  </w:comment>
  <w:comment w:id="114" w:author="Dalton Solano dos Reis" w:date="2021-10-21T13:58:00Z" w:initials="DSdR">
    <w:p w14:paraId="4775D5FE" w14:textId="77777777" w:rsidR="00430DF5" w:rsidRDefault="00430DF5">
      <w:pPr>
        <w:pStyle w:val="Textodecomentrio"/>
      </w:pPr>
      <w:r>
        <w:rPr>
          <w:rStyle w:val="Refdecomentrio"/>
        </w:rPr>
        <w:annotationRef/>
      </w:r>
      <w:r>
        <w:rPr>
          <w:rStyle w:val="Refdecomentrio"/>
        </w:rPr>
        <w:t>p</w:t>
      </w:r>
      <w:r w:rsidRPr="00EF645B">
        <w:t>ossuíam</w:t>
      </w:r>
      <w:r>
        <w:t xml:space="preserve"> (</w:t>
      </w:r>
      <w:r>
        <w:fldChar w:fldCharType="begin"/>
      </w:r>
      <w:r>
        <w:instrText xml:space="preserve"> REF _Ref83321852 \h </w:instrText>
      </w:r>
      <w:r>
        <w:fldChar w:fldCharType="separate"/>
      </w:r>
      <w:r>
        <w:t xml:space="preserve">Figura </w:t>
      </w:r>
      <w:r>
        <w:rPr>
          <w:noProof/>
        </w:rPr>
        <w:t>3</w:t>
      </w:r>
      <w:r>
        <w:fldChar w:fldCharType="end"/>
      </w:r>
      <w:r>
        <w:t>)</w:t>
      </w:r>
      <w:r w:rsidRPr="00EF645B">
        <w:t>.</w:t>
      </w:r>
    </w:p>
  </w:comment>
  <w:comment w:id="117" w:author="Dalton Solano dos Reis" w:date="2021-10-21T14:55:00Z" w:initials="DSdR">
    <w:p w14:paraId="0E9F571B" w14:textId="77777777" w:rsidR="00430DF5" w:rsidRDefault="00430DF5">
      <w:pPr>
        <w:pStyle w:val="Textodecomentrio"/>
      </w:pPr>
      <w:r>
        <w:rPr>
          <w:rStyle w:val="Refdecomentrio"/>
        </w:rPr>
        <w:annotationRef/>
      </w:r>
      <w:r>
        <w:t>Senti falta de uma figura para ajudar entender o que está descrito neste trabalho.</w:t>
      </w:r>
    </w:p>
  </w:comment>
  <w:comment w:id="118" w:author="Dalton Solano dos Reis" w:date="2021-10-21T14:53:00Z" w:initials="DSdR">
    <w:p w14:paraId="11DD5485" w14:textId="77777777" w:rsidR="00430DF5" w:rsidRDefault="00430DF5">
      <w:pPr>
        <w:pStyle w:val="Textodecomentrio"/>
      </w:pPr>
      <w:r>
        <w:rPr>
          <w:rStyle w:val="Refdecomentrio"/>
        </w:rPr>
        <w:annotationRef/>
      </w:r>
      <w:r>
        <w:t>específica</w:t>
      </w:r>
    </w:p>
  </w:comment>
  <w:comment w:id="119" w:author="Dalton Solano dos Reis" w:date="2021-10-21T14:54:00Z" w:initials="DSdR">
    <w:p w14:paraId="73001E26" w14:textId="77777777" w:rsidR="00430DF5" w:rsidRDefault="00430DF5">
      <w:pPr>
        <w:pStyle w:val="Textodecomentrio"/>
      </w:pPr>
      <w:r>
        <w:rPr>
          <w:rStyle w:val="Refdecomentrio"/>
        </w:rPr>
        <w:annotationRef/>
      </w:r>
      <w:r>
        <w:t>Frase longa.</w:t>
      </w:r>
    </w:p>
  </w:comment>
  <w:comment w:id="127" w:author="Dalton Solano dos Reis" w:date="2021-10-21T13:38:00Z" w:initials="DSdR">
    <w:p w14:paraId="66917B9B" w14:textId="77777777" w:rsidR="00430DF5" w:rsidRDefault="00430DF5">
      <w:pPr>
        <w:pStyle w:val="Textodecomentrio"/>
      </w:pPr>
      <w:r>
        <w:rPr>
          <w:rStyle w:val="Refdecomentrio"/>
        </w:rPr>
        <w:annotationRef/>
      </w:r>
      <w:r>
        <w:t>Verificar “referencia cruzada” ... se clicar ou gerar PDF gera erro.</w:t>
      </w:r>
    </w:p>
  </w:comment>
  <w:comment w:id="128" w:author="Dalton Solano dos Reis" w:date="2021-10-21T13:38:00Z" w:initials="DSdR">
    <w:p w14:paraId="763FE769" w14:textId="77777777" w:rsidR="00430DF5" w:rsidRDefault="00430DF5">
      <w:pPr>
        <w:pStyle w:val="Textodecomentrio"/>
      </w:pPr>
      <w:r>
        <w:rPr>
          <w:rStyle w:val="Refdecomentrio"/>
        </w:rPr>
        <w:annotationRef/>
      </w:r>
      <w:r>
        <w:t>Verificar “referencia cruzada” ... se clicar ou gerar PDF gera erro.</w:t>
      </w:r>
    </w:p>
  </w:comment>
  <w:comment w:id="129" w:author="Dalton Solano dos Reis" w:date="2021-10-21T13:38:00Z" w:initials="DSdR">
    <w:p w14:paraId="0C9D9BE3" w14:textId="77777777" w:rsidR="00430DF5" w:rsidRDefault="00430DF5">
      <w:pPr>
        <w:pStyle w:val="Textodecomentrio"/>
      </w:pPr>
      <w:r>
        <w:rPr>
          <w:rStyle w:val="Refdecomentrio"/>
        </w:rPr>
        <w:annotationRef/>
      </w:r>
      <w:r>
        <w:t>Verificar “referencia cruzada” ... se clicar ou gerar PDF gera erro.</w:t>
      </w:r>
    </w:p>
  </w:comment>
  <w:comment w:id="137" w:author="Dalton Solano dos Reis" w:date="2021-10-21T14:44:00Z" w:initials="DSdR">
    <w:p w14:paraId="157206F2" w14:textId="77777777" w:rsidR="00430DF5" w:rsidRDefault="00430DF5" w:rsidP="00792838">
      <w:pPr>
        <w:pStyle w:val="Textodecomentrio"/>
      </w:pPr>
      <w:r>
        <w:rPr>
          <w:rStyle w:val="Refdecomentrio"/>
        </w:rPr>
        <w:annotationRef/>
      </w:r>
      <w:r>
        <w:t>Itálico</w:t>
      </w:r>
    </w:p>
  </w:comment>
  <w:comment w:id="139" w:author="Dalton Solano dos Reis" w:date="2021-10-21T14:08:00Z" w:initials="DSdR">
    <w:p w14:paraId="52811D39" w14:textId="77777777" w:rsidR="00430DF5" w:rsidRDefault="00430DF5">
      <w:pPr>
        <w:pStyle w:val="Textodecomentrio"/>
      </w:pPr>
      <w:r>
        <w:rPr>
          <w:rStyle w:val="Refdecomentrio"/>
        </w:rPr>
        <w:annotationRef/>
      </w:r>
      <w:r>
        <w:t>O que seria o “Kevin” .. nome do aplicativo ou nome do autor?</w:t>
      </w:r>
    </w:p>
  </w:comment>
  <w:comment w:id="140" w:author="Dalton Solano dos Reis" w:date="2021-10-21T14:07:00Z" w:initials="DSdR">
    <w:p w14:paraId="3E4AED19" w14:textId="77777777" w:rsidR="00430DF5" w:rsidRDefault="00430DF5">
      <w:pPr>
        <w:pStyle w:val="Textodecomentrio"/>
      </w:pPr>
      <w:r>
        <w:rPr>
          <w:rStyle w:val="Refdecomentrio"/>
        </w:rPr>
        <w:annotationRef/>
      </w:r>
      <w:r>
        <w:t>Citação não referenciada.</w:t>
      </w:r>
    </w:p>
  </w:comment>
  <w:comment w:id="141" w:author="Dalton Solano dos Reis" w:date="2021-10-21T14:07:00Z" w:initials="DSdR">
    <w:p w14:paraId="5B76A64E" w14:textId="77777777" w:rsidR="00430DF5" w:rsidRDefault="00430DF5">
      <w:pPr>
        <w:pStyle w:val="Textodecomentrio"/>
      </w:pPr>
      <w:r>
        <w:rPr>
          <w:rStyle w:val="Refdecomentrio"/>
        </w:rPr>
        <w:annotationRef/>
      </w:r>
      <w:r>
        <w:t>Citação não referenciada.</w:t>
      </w:r>
    </w:p>
  </w:comment>
  <w:comment w:id="142" w:author="Dalton Solano dos Reis" w:date="2021-10-21T14:11:00Z" w:initials="DSdR">
    <w:p w14:paraId="71D6F073" w14:textId="77777777" w:rsidR="00430DF5" w:rsidRDefault="00430DF5">
      <w:pPr>
        <w:pStyle w:val="Textodecomentrio"/>
      </w:pPr>
      <w:r>
        <w:rPr>
          <w:bCs/>
        </w:rPr>
        <w:t xml:space="preserve">O trabalho </w:t>
      </w:r>
      <w:r>
        <w:rPr>
          <w:rStyle w:val="Refdecomentrio"/>
        </w:rPr>
        <w:annotationRef/>
      </w:r>
      <w:r>
        <w:rPr>
          <w:bCs/>
        </w:rPr>
        <w:t xml:space="preserve"> proposto trará</w:t>
      </w:r>
    </w:p>
  </w:comment>
  <w:comment w:id="143" w:author="Dalton Solano dos Reis" w:date="2021-10-21T14:12:00Z" w:initials="DSdR">
    <w:p w14:paraId="5DD35E1E" w14:textId="77777777" w:rsidR="00430DF5" w:rsidRDefault="00430DF5">
      <w:pPr>
        <w:pStyle w:val="Textodecomentrio"/>
      </w:pPr>
      <w:r>
        <w:rPr>
          <w:rStyle w:val="Refdecomentrio"/>
        </w:rPr>
        <w:annotationRef/>
      </w:r>
      <w:r>
        <w:t>Sistema Colaborativo</w:t>
      </w:r>
    </w:p>
  </w:comment>
  <w:comment w:id="144" w:author="Dalton Solano dos Reis" w:date="2021-10-21T14:13:00Z" w:initials="DSdR">
    <w:p w14:paraId="10CE85EF" w14:textId="77777777" w:rsidR="00430DF5" w:rsidRDefault="00430DF5">
      <w:pPr>
        <w:pStyle w:val="Textodecomentrio"/>
      </w:pPr>
      <w:r>
        <w:rPr>
          <w:rStyle w:val="Refdecomentrio"/>
        </w:rPr>
        <w:annotationRef/>
      </w:r>
      <w:r>
        <w:t>O Flutter não é uma linguagem, e sim o Dart .. Flutter é UI.</w:t>
      </w:r>
    </w:p>
  </w:comment>
  <w:comment w:id="145" w:author="Dalton Solano dos Reis" w:date="2021-10-21T14:18:00Z" w:initials="DSdR">
    <w:p w14:paraId="5DF4DDEA" w14:textId="77777777" w:rsidR="00430DF5" w:rsidRDefault="00430DF5">
      <w:pPr>
        <w:pStyle w:val="Textodecomentrio"/>
      </w:pPr>
      <w:r>
        <w:rPr>
          <w:rStyle w:val="Refdecomentrio"/>
        </w:rPr>
        <w:annotationRef/>
      </w:r>
      <w:r w:rsidRPr="00DA49AE">
        <w:rPr>
          <w:bCs/>
        </w:rPr>
        <w:t>RURUCA</w:t>
      </w:r>
      <w:r>
        <w:rPr>
          <w:bCs/>
        </w:rPr>
        <w:t>g</w:t>
      </w:r>
    </w:p>
  </w:comment>
  <w:comment w:id="146" w:author="Dalton Solano dos Reis" w:date="2021-10-21T14:16:00Z" w:initials="DSdR">
    <w:p w14:paraId="15F24DC6" w14:textId="77777777" w:rsidR="00430DF5" w:rsidRDefault="00430DF5">
      <w:pPr>
        <w:pStyle w:val="Textodecomentrio"/>
      </w:pPr>
      <w:r>
        <w:rPr>
          <w:rStyle w:val="Refdecomentrio"/>
        </w:rPr>
        <w:annotationRef/>
      </w:r>
      <w:r>
        <w:t xml:space="preserve">Arrumar frase .. não é o método </w:t>
      </w:r>
      <w:r w:rsidRPr="00DA49AE">
        <w:rPr>
          <w:bCs/>
        </w:rPr>
        <w:t>RURUCA</w:t>
      </w:r>
      <w:r>
        <w:rPr>
          <w:bCs/>
        </w:rPr>
        <w:t>g que tem o protocolo aprovado, e sim um projeto que usa este método.</w:t>
      </w:r>
    </w:p>
  </w:comment>
  <w:comment w:id="148" w:author="Dalton Solano dos Reis" w:date="2021-10-21T14:21:00Z" w:initials="DSdR">
    <w:p w14:paraId="0B9E70C3" w14:textId="77777777" w:rsidR="00430DF5" w:rsidRDefault="00430DF5">
      <w:pPr>
        <w:pStyle w:val="Textodecomentrio"/>
      </w:pPr>
      <w:r>
        <w:rPr>
          <w:rStyle w:val="Refdecomentrio"/>
        </w:rPr>
        <w:annotationRef/>
      </w:r>
      <w:r>
        <w:t>Não itálico.</w:t>
      </w:r>
    </w:p>
  </w:comment>
  <w:comment w:id="149" w:author="Dalton Solano dos Reis" w:date="2021-10-21T14:23:00Z" w:initials="DSdR">
    <w:p w14:paraId="5858956C" w14:textId="77777777" w:rsidR="00430DF5" w:rsidRDefault="00430DF5">
      <w:pPr>
        <w:pStyle w:val="Textodecomentrio"/>
      </w:pPr>
      <w:r>
        <w:rPr>
          <w:rStyle w:val="Refdecomentrio"/>
        </w:rPr>
        <w:annotationRef/>
      </w:r>
      <w:r>
        <w:t>descrever quais?</w:t>
      </w:r>
    </w:p>
  </w:comment>
  <w:comment w:id="151" w:author="Dalton Solano dos Reis" w:date="2021-10-21T14:25:00Z" w:initials="DSdR">
    <w:p w14:paraId="59692CFF" w14:textId="77777777" w:rsidR="00430DF5" w:rsidRDefault="00430DF5">
      <w:pPr>
        <w:pStyle w:val="Textodecomentrio"/>
      </w:pPr>
      <w:r>
        <w:rPr>
          <w:rStyle w:val="Refdecomentrio"/>
        </w:rPr>
        <w:annotationRef/>
      </w:r>
      <w:r w:rsidRPr="00F2190F">
        <w:t>Implementação</w:t>
      </w:r>
    </w:p>
  </w:comment>
  <w:comment w:id="152" w:author="Dalton Solano dos Reis" w:date="2021-10-21T14:27:00Z" w:initials="DSdR">
    <w:p w14:paraId="32F00788" w14:textId="77777777" w:rsidR="00430DF5" w:rsidRDefault="00430DF5">
      <w:pPr>
        <w:pStyle w:val="Textodecomentrio"/>
      </w:pPr>
      <w:r>
        <w:rPr>
          <w:rStyle w:val="Refdecomentrio"/>
        </w:rPr>
        <w:annotationRef/>
      </w:r>
      <w:r>
        <w:t>Citação não referenciada.</w:t>
      </w:r>
    </w:p>
  </w:comment>
  <w:comment w:id="153" w:author="Dalton Solano dos Reis" w:date="2021-10-21T14:28:00Z" w:initials="DSdR">
    <w:p w14:paraId="3D5DBE87" w14:textId="77777777" w:rsidR="00430DF5" w:rsidRDefault="00430DF5">
      <w:pPr>
        <w:pStyle w:val="Textodecomentrio"/>
      </w:pPr>
      <w:r>
        <w:rPr>
          <w:rStyle w:val="Refdecomentrio"/>
        </w:rPr>
        <w:annotationRef/>
      </w:r>
      <w:r>
        <w:t>São 3 autores</w:t>
      </w:r>
    </w:p>
  </w:comment>
  <w:comment w:id="154" w:author="Dalton Solano dos Reis" w:date="2021-10-21T14:28:00Z" w:initials="DSdR">
    <w:p w14:paraId="50631DE1" w14:textId="77777777" w:rsidR="00430DF5" w:rsidRDefault="00430DF5">
      <w:pPr>
        <w:pStyle w:val="Textodecomentrio"/>
      </w:pPr>
      <w:r>
        <w:rPr>
          <w:rStyle w:val="Refdecomentrio"/>
        </w:rPr>
        <w:annotationRef/>
      </w:r>
      <w:r>
        <w:t>Espaço em branco antes do (</w:t>
      </w:r>
    </w:p>
  </w:comment>
  <w:comment w:id="155" w:author="Dalton Solano dos Reis" w:date="2021-10-21T14:30:00Z" w:initials="DSdR">
    <w:p w14:paraId="057E1C9B" w14:textId="77777777" w:rsidR="00430DF5" w:rsidRDefault="00430DF5">
      <w:pPr>
        <w:pStyle w:val="Textodecomentrio"/>
      </w:pPr>
      <w:r>
        <w:rPr>
          <w:rStyle w:val="Refdecomentrio"/>
        </w:rPr>
        <w:annotationRef/>
      </w:r>
      <w:r w:rsidRPr="009D5FAB">
        <w:t>Eletrônicos</w:t>
      </w:r>
      <w:r>
        <w:t>.</w:t>
      </w:r>
      <w:r w:rsidRPr="009D5FAB">
        <w:t xml:space="preserve"> </w:t>
      </w:r>
      <w:r w:rsidRPr="002F6332">
        <w:t>Hamari</w:t>
      </w:r>
    </w:p>
  </w:comment>
  <w:comment w:id="156" w:author="Dalton Solano dos Reis" w:date="2021-10-21T14:32:00Z" w:initials="DSdR">
    <w:p w14:paraId="521C0DF2" w14:textId="77777777" w:rsidR="00430DF5" w:rsidRDefault="00430DF5">
      <w:pPr>
        <w:pStyle w:val="Textodecomentrio"/>
      </w:pPr>
      <w:r>
        <w:rPr>
          <w:rStyle w:val="Refdecomentrio"/>
        </w:rPr>
        <w:annotationRef/>
      </w:r>
      <w:r>
        <w:t>Citação não referenciada.</w:t>
      </w:r>
    </w:p>
  </w:comment>
  <w:comment w:id="157" w:author="Dalton Solano dos Reis" w:date="2021-10-21T14:33:00Z" w:initials="DSdR">
    <w:p w14:paraId="194FDA21" w14:textId="77777777" w:rsidR="00430DF5" w:rsidRDefault="00430DF5">
      <w:pPr>
        <w:pStyle w:val="Textodecomentrio"/>
      </w:pPr>
      <w:r>
        <w:rPr>
          <w:rStyle w:val="Refdecomentrio"/>
        </w:rPr>
        <w:annotationRef/>
      </w:r>
      <w:r>
        <w:t>Sistema Colaborativo</w:t>
      </w:r>
    </w:p>
  </w:comment>
  <w:comment w:id="158" w:author="Dalton Solano dos Reis" w:date="2021-10-21T14:35:00Z" w:initials="DSdR">
    <w:p w14:paraId="276FD5F8" w14:textId="77777777" w:rsidR="00430DF5" w:rsidRDefault="00430DF5">
      <w:pPr>
        <w:pStyle w:val="Textodecomentrio"/>
      </w:pPr>
      <w:r>
        <w:rPr>
          <w:rStyle w:val="Refdecomentrio"/>
        </w:rPr>
        <w:annotationRef/>
      </w:r>
      <w:r>
        <w:t>Citação não referenciada.</w:t>
      </w:r>
    </w:p>
  </w:comment>
  <w:comment w:id="159" w:author="Dalton Solano dos Reis" w:date="2021-10-21T15:01:00Z" w:initials="DSdR">
    <w:p w14:paraId="0870447E" w14:textId="77777777" w:rsidR="00430DF5" w:rsidRDefault="00430DF5">
      <w:pPr>
        <w:pStyle w:val="Textodecomentrio"/>
      </w:pPr>
      <w:r>
        <w:rPr>
          <w:rStyle w:val="Refdecomentrio"/>
        </w:rPr>
        <w:annotationRef/>
      </w:r>
      <w:r>
        <w:t>Minúsculo.</w:t>
      </w:r>
    </w:p>
  </w:comment>
  <w:comment w:id="160" w:author="Dalton Solano dos Reis" w:date="2021-10-21T15:01:00Z" w:initials="DSdR">
    <w:p w14:paraId="56004E7E" w14:textId="77777777" w:rsidR="00430DF5" w:rsidRDefault="00430DF5">
      <w:pPr>
        <w:pStyle w:val="Textodecomentrio"/>
      </w:pPr>
      <w:r>
        <w:rPr>
          <w:rStyle w:val="Refdecomentrio"/>
        </w:rPr>
        <w:annotationRef/>
      </w:r>
      <w:r>
        <w:t>Minúsculo.</w:t>
      </w:r>
    </w:p>
  </w:comment>
  <w:comment w:id="161" w:author="Dalton Solano dos Reis" w:date="2021-10-21T15:01:00Z" w:initials="DSdR">
    <w:p w14:paraId="64D024DE" w14:textId="77777777" w:rsidR="00430DF5" w:rsidRDefault="00430DF5">
      <w:pPr>
        <w:pStyle w:val="Textodecomentrio"/>
      </w:pPr>
      <w:r>
        <w:rPr>
          <w:rStyle w:val="Refdecomentrio"/>
        </w:rPr>
        <w:annotationRef/>
      </w:r>
      <w:r>
        <w:t>Minúsculo.</w:t>
      </w:r>
    </w:p>
  </w:comment>
  <w:comment w:id="162" w:author="Dalton Solano dos Reis" w:date="2021-10-21T15:02:00Z" w:initials="DSdR">
    <w:p w14:paraId="20234479" w14:textId="77777777" w:rsidR="00430DF5" w:rsidRDefault="00430DF5">
      <w:pPr>
        <w:pStyle w:val="Textodecomentrio"/>
      </w:pPr>
      <w:r>
        <w:rPr>
          <w:rStyle w:val="Refdecomentrio"/>
        </w:rPr>
        <w:annotationRef/>
      </w:r>
      <w:r>
        <w:rPr>
          <w:rStyle w:val="Refdecomentrio"/>
        </w:rPr>
        <w:t>e</w:t>
      </w:r>
      <w:r>
        <w:t>t al.</w:t>
      </w:r>
    </w:p>
  </w:comment>
  <w:comment w:id="163" w:author="Dalton Solano dos Reis" w:date="2021-10-21T14:36:00Z" w:initials="DSdR">
    <w:p w14:paraId="0406980C" w14:textId="77777777" w:rsidR="00430DF5" w:rsidRDefault="00430DF5">
      <w:pPr>
        <w:pStyle w:val="Textodecomentrio"/>
      </w:pPr>
      <w:r>
        <w:rPr>
          <w:rStyle w:val="Refdecomentrio"/>
        </w:rPr>
        <w:annotationRef/>
      </w:r>
      <w:r>
        <w:t>2018 ou 2019</w:t>
      </w:r>
    </w:p>
  </w:comment>
  <w:comment w:id="164" w:author="Dalton Solano dos Reis" w:date="2021-10-21T14:37:00Z" w:initials="DSdR">
    <w:p w14:paraId="0C03BFC8" w14:textId="77777777" w:rsidR="00430DF5" w:rsidRDefault="00430DF5">
      <w:pPr>
        <w:pStyle w:val="Textodecomentrio"/>
      </w:pPr>
      <w:r>
        <w:rPr>
          <w:rStyle w:val="Refdecomentrio"/>
        </w:rPr>
        <w:annotationRef/>
      </w:r>
      <w:r>
        <w:t>TF-Courier.</w:t>
      </w:r>
    </w:p>
  </w:comment>
  <w:comment w:id="165" w:author="Dalton Solano dos Reis" w:date="2021-10-21T14:37:00Z" w:initials="DSdR">
    <w:p w14:paraId="06E110B6" w14:textId="77777777" w:rsidR="00430DF5" w:rsidRDefault="00430DF5">
      <w:pPr>
        <w:pStyle w:val="Textodecomentrio"/>
      </w:pPr>
      <w:r>
        <w:rPr>
          <w:rStyle w:val="Refdecomentrio"/>
        </w:rPr>
        <w:annotationRef/>
      </w:r>
      <w:r>
        <w:t>Citação não referenciada.</w:t>
      </w:r>
    </w:p>
  </w:comment>
  <w:comment w:id="167" w:author="Dalton Solano dos Reis" w:date="2021-10-21T14:39:00Z" w:initials="DSdR">
    <w:p w14:paraId="034ABA50" w14:textId="77777777" w:rsidR="00430DF5" w:rsidRDefault="00430DF5">
      <w:pPr>
        <w:pStyle w:val="Textodecomentrio"/>
      </w:pPr>
      <w:r>
        <w:rPr>
          <w:rStyle w:val="Refdecomentrio"/>
        </w:rPr>
        <w:annotationRef/>
      </w:r>
      <w:r>
        <w:t>Arrumar espaçamento entre linhas.</w:t>
      </w:r>
    </w:p>
  </w:comment>
  <w:comment w:id="168" w:author="Dalton Solano dos Reis" w:date="2021-10-21T15:08:00Z" w:initials="DSdR">
    <w:p w14:paraId="64DA3845" w14:textId="77777777" w:rsidR="00430DF5" w:rsidRDefault="00430DF5">
      <w:pPr>
        <w:pStyle w:val="Textodecomentrio"/>
      </w:pPr>
      <w:r>
        <w:rPr>
          <w:rStyle w:val="Refdecomentrio"/>
        </w:rPr>
        <w:annotationRef/>
      </w:r>
      <w:r>
        <w:t>Norma ABNT.</w:t>
      </w:r>
    </w:p>
  </w:comment>
  <w:comment w:id="169" w:author="Dalton Solano dos Reis" w:date="2021-10-21T15:07:00Z" w:initials="DSdR">
    <w:p w14:paraId="22ADAB87" w14:textId="77777777" w:rsidR="00430DF5" w:rsidRDefault="00430DF5">
      <w:pPr>
        <w:pStyle w:val="Textodecomentrio"/>
      </w:pPr>
      <w:r>
        <w:rPr>
          <w:rStyle w:val="Refdecomentrio"/>
        </w:rPr>
        <w:annotationRef/>
      </w:r>
      <w:r>
        <w:t>Norma ABNT</w:t>
      </w:r>
    </w:p>
  </w:comment>
  <w:comment w:id="170" w:author="Dalton Solano dos Reis" w:date="2021-10-21T15:10:00Z" w:initials="DSdR">
    <w:p w14:paraId="7B9A1934" w14:textId="77777777" w:rsidR="00430DF5" w:rsidRDefault="00430DF5">
      <w:pPr>
        <w:pStyle w:val="Textodecomentrio"/>
      </w:pPr>
      <w:r>
        <w:rPr>
          <w:rStyle w:val="Refdecomentrio"/>
        </w:rPr>
        <w:annotationRef/>
      </w:r>
      <w:r>
        <w:t>Descrito no texto.</w:t>
      </w:r>
    </w:p>
  </w:comment>
  <w:comment w:id="171" w:author="Dalton Solano dos Reis" w:date="2021-10-21T15:10:00Z" w:initials="DSdR">
    <w:p w14:paraId="61C5E4D0" w14:textId="77777777" w:rsidR="00430DF5" w:rsidRDefault="00430DF5">
      <w:pPr>
        <w:pStyle w:val="Textodecomentrio"/>
      </w:pPr>
      <w:r>
        <w:rPr>
          <w:rStyle w:val="Refdecomentrio"/>
        </w:rPr>
        <w:annotationRef/>
      </w:r>
      <w:r>
        <w:t>Descrito no texto.</w:t>
      </w:r>
    </w:p>
  </w:comment>
  <w:comment w:id="172" w:author="Mauricio Capobianco Lopes" w:date="2021-10-20T20:36:00Z" w:initials="MCL">
    <w:p w14:paraId="6AB31B6A" w14:textId="77777777" w:rsidR="00430DF5" w:rsidRDefault="00430DF5">
      <w:pPr>
        <w:pStyle w:val="Textodecomentrio"/>
      </w:pPr>
      <w:r>
        <w:rPr>
          <w:rStyle w:val="Refdecomentrio"/>
        </w:rPr>
        <w:annotationRef/>
      </w:r>
      <w:r>
        <w:t>Minúsculo em itálico,</w:t>
      </w:r>
    </w:p>
  </w:comment>
  <w:comment w:id="173" w:author="Mauricio Capobianco Lopes" w:date="2021-10-20T20:42:00Z" w:initials="MCL">
    <w:p w14:paraId="742F9C51" w14:textId="77777777" w:rsidR="00430DF5" w:rsidRDefault="00430DF5">
      <w:pPr>
        <w:pStyle w:val="Textodecomentrio"/>
      </w:pPr>
      <w:r>
        <w:rPr>
          <w:rStyle w:val="Refdecomentrio"/>
        </w:rPr>
        <w:annotationRef/>
      </w:r>
      <w:r>
        <w:t>Se ainda é dado da pesquisa, destacar, pois mudou a frase.</w:t>
      </w:r>
    </w:p>
  </w:comment>
  <w:comment w:id="174" w:author="Mauricio Capobianco Lopes" w:date="2021-10-20T20:42:00Z" w:initials="MCL">
    <w:p w14:paraId="618CB9AC" w14:textId="77777777" w:rsidR="00430DF5" w:rsidRDefault="00430DF5">
      <w:pPr>
        <w:pStyle w:val="Textodecomentrio"/>
      </w:pPr>
      <w:r>
        <w:rPr>
          <w:rStyle w:val="Refdecomentrio"/>
        </w:rPr>
        <w:annotationRef/>
      </w:r>
      <w:r>
        <w:t>“com que”</w:t>
      </w:r>
    </w:p>
    <w:p w14:paraId="6EBBEB33" w14:textId="77777777" w:rsidR="00430DF5" w:rsidRDefault="00430DF5">
      <w:pPr>
        <w:pStyle w:val="Textodecomentrio"/>
      </w:pPr>
      <w:r>
        <w:t>Vou assinalar em amarelo eventuais erros de redação.</w:t>
      </w:r>
    </w:p>
  </w:comment>
  <w:comment w:id="175" w:author="Mauricio Capobianco Lopes" w:date="2021-10-20T20:47:00Z" w:initials="MCL">
    <w:p w14:paraId="3A3AFD10" w14:textId="77777777" w:rsidR="00430DF5" w:rsidRDefault="00430DF5">
      <w:pPr>
        <w:pStyle w:val="Textodecomentrio"/>
      </w:pPr>
      <w:r>
        <w:rPr>
          <w:rStyle w:val="Refdecomentrio"/>
        </w:rPr>
        <w:annotationRef/>
      </w:r>
      <w:r>
        <w:t>TIRAR</w:t>
      </w:r>
    </w:p>
  </w:comment>
  <w:comment w:id="176" w:author="Mauricio Capobianco Lopes" w:date="2021-10-20T20:47:00Z" w:initials="MCL">
    <w:p w14:paraId="040B1A45" w14:textId="77777777" w:rsidR="00430DF5" w:rsidRDefault="00430DF5">
      <w:pPr>
        <w:pStyle w:val="Textodecomentrio"/>
      </w:pPr>
      <w:r>
        <w:rPr>
          <w:rStyle w:val="Refdecomentrio"/>
        </w:rPr>
        <w:annotationRef/>
      </w:r>
      <w:r>
        <w:t>,</w:t>
      </w:r>
    </w:p>
  </w:comment>
  <w:comment w:id="177" w:author="Mauricio Capobianco Lopes" w:date="2021-10-20T20:49:00Z" w:initials="MCL">
    <w:p w14:paraId="38FB792C" w14:textId="77777777" w:rsidR="00430DF5" w:rsidRDefault="00430DF5">
      <w:pPr>
        <w:pStyle w:val="Textodecomentrio"/>
      </w:pPr>
      <w:r>
        <w:rPr>
          <w:rStyle w:val="Refdecomentrio"/>
        </w:rPr>
        <w:annotationRef/>
      </w:r>
      <w:r>
        <w:rPr>
          <w:rStyle w:val="Refdecomentrio"/>
        </w:rPr>
        <w:t>Qual a diferença desse objetivo para o geral?</w:t>
      </w:r>
    </w:p>
  </w:comment>
  <w:comment w:id="178" w:author="Mauricio Capobianco Lopes" w:date="2021-10-20T20:51:00Z" w:initials="MCL">
    <w:p w14:paraId="226457FD" w14:textId="77777777" w:rsidR="00430DF5" w:rsidRDefault="00430DF5">
      <w:pPr>
        <w:pStyle w:val="Textodecomentrio"/>
      </w:pPr>
      <w:r>
        <w:rPr>
          <w:rStyle w:val="Refdecomentrio"/>
        </w:rPr>
        <w:annotationRef/>
      </w:r>
      <w:r>
        <w:t>É ISSO MESMO?</w:t>
      </w:r>
    </w:p>
  </w:comment>
  <w:comment w:id="179" w:author="Mauricio Capobianco Lopes" w:date="2021-10-20T20:51:00Z" w:initials="MCL">
    <w:p w14:paraId="7E9057ED" w14:textId="77777777" w:rsidR="00430DF5" w:rsidRDefault="00430DF5">
      <w:pPr>
        <w:pStyle w:val="Textodecomentrio"/>
      </w:pPr>
      <w:r>
        <w:rPr>
          <w:rStyle w:val="Refdecomentrio"/>
        </w:rPr>
        <w:annotationRef/>
      </w:r>
      <w:r>
        <w:t>ITÁLICO</w:t>
      </w:r>
    </w:p>
  </w:comment>
  <w:comment w:id="180" w:author="Mauricio Capobianco Lopes" w:date="2021-10-20T20:58:00Z" w:initials="MCL">
    <w:p w14:paraId="028A2932" w14:textId="77777777" w:rsidR="00430DF5" w:rsidRDefault="00430DF5">
      <w:pPr>
        <w:pStyle w:val="Textodecomentrio"/>
      </w:pPr>
      <w:r>
        <w:rPr>
          <w:rStyle w:val="Refdecomentrio"/>
        </w:rPr>
        <w:annotationRef/>
      </w:r>
      <w:r>
        <w:t>Maiúsculo</w:t>
      </w:r>
    </w:p>
  </w:comment>
  <w:comment w:id="181" w:author="Mauricio Capobianco Lopes" w:date="2021-10-20T20:59:00Z" w:initials="MCL">
    <w:p w14:paraId="095B0DA7" w14:textId="77777777" w:rsidR="00430DF5" w:rsidRDefault="00430DF5">
      <w:pPr>
        <w:pStyle w:val="Textodecomentrio"/>
      </w:pPr>
      <w:r>
        <w:rPr>
          <w:rStyle w:val="Refdecomentrio"/>
        </w:rPr>
        <w:annotationRef/>
      </w:r>
      <w:r>
        <w:t>TF-Courier</w:t>
      </w:r>
    </w:p>
  </w:comment>
  <w:comment w:id="182" w:author="Mauricio Capobianco Lopes" w:date="2021-10-20T21:00:00Z" w:initials="MCL">
    <w:p w14:paraId="052772C6" w14:textId="77777777" w:rsidR="00430DF5" w:rsidRDefault="00430DF5">
      <w:pPr>
        <w:pStyle w:val="Textodecomentrio"/>
      </w:pPr>
      <w:r>
        <w:rPr>
          <w:rStyle w:val="Refdecomentrio"/>
        </w:rPr>
        <w:annotationRef/>
      </w:r>
      <w:r>
        <w:t>,</w:t>
      </w:r>
    </w:p>
  </w:comment>
  <w:comment w:id="183" w:author="Mauricio Capobianco Lopes" w:date="2021-10-20T21:07:00Z" w:initials="MCL">
    <w:p w14:paraId="556ADBC1" w14:textId="77777777" w:rsidR="00430DF5" w:rsidRDefault="00430DF5">
      <w:pPr>
        <w:pStyle w:val="Textodecomentrio"/>
      </w:pPr>
      <w:r>
        <w:rPr>
          <w:rStyle w:val="Refdecomentrio"/>
        </w:rPr>
        <w:annotationRef/>
      </w:r>
      <w:r>
        <w:t>Pq no tempo futuro?</w:t>
      </w:r>
    </w:p>
  </w:comment>
  <w:comment w:id="184" w:author="Mauricio Capobianco Lopes" w:date="2021-10-20T21:06:00Z" w:initials="MCL">
    <w:p w14:paraId="7F7D50C8" w14:textId="77777777" w:rsidR="00430DF5" w:rsidRDefault="00430DF5">
      <w:pPr>
        <w:pStyle w:val="Textodecomentrio"/>
      </w:pPr>
      <w:r>
        <w:rPr>
          <w:rStyle w:val="Refdecomentrio"/>
        </w:rPr>
        <w:annotationRef/>
      </w:r>
      <w:r>
        <w:t>,</w:t>
      </w:r>
    </w:p>
  </w:comment>
  <w:comment w:id="185" w:author="Mauricio Capobianco Lopes" w:date="2021-10-20T21:07:00Z" w:initials="MCL">
    <w:p w14:paraId="05910185" w14:textId="77777777" w:rsidR="00430DF5" w:rsidRDefault="00430DF5">
      <w:pPr>
        <w:pStyle w:val="Textodecomentrio"/>
      </w:pPr>
      <w:r>
        <w:rPr>
          <w:rStyle w:val="Refdecomentrio"/>
        </w:rPr>
        <w:annotationRef/>
      </w:r>
      <w:r>
        <w:t>Faltam elementos de pontos fortes e fracos do correlato.</w:t>
      </w:r>
    </w:p>
  </w:comment>
  <w:comment w:id="186" w:author="Mauricio Capobianco Lopes" w:date="2021-10-20T21:08:00Z" w:initials="MCL">
    <w:p w14:paraId="26F3FE58" w14:textId="77777777" w:rsidR="00430DF5" w:rsidRDefault="00430DF5">
      <w:pPr>
        <w:pStyle w:val="Textodecomentrio"/>
      </w:pPr>
      <w:r>
        <w:rPr>
          <w:rStyle w:val="Refdecomentrio"/>
        </w:rPr>
        <w:annotationRef/>
      </w:r>
      <w:r>
        <w:t>Ainda não fez?</w:t>
      </w:r>
    </w:p>
  </w:comment>
  <w:comment w:id="187" w:author="Mauricio Capobianco Lopes" w:date="2021-10-20T21:09:00Z" w:initials="MCL">
    <w:p w14:paraId="79714431" w14:textId="77777777" w:rsidR="00430DF5" w:rsidRDefault="00430DF5">
      <w:pPr>
        <w:pStyle w:val="Textodecomentrio"/>
      </w:pPr>
      <w:r>
        <w:rPr>
          <w:rStyle w:val="Refdecomentrio"/>
        </w:rPr>
        <w:annotationRef/>
      </w:r>
      <w:r>
        <w:t>Entre parênteses.</w:t>
      </w:r>
    </w:p>
  </w:comment>
  <w:comment w:id="188" w:author="Mauricio Capobianco Lopes" w:date="2021-10-20T21:09:00Z" w:initials="MCL">
    <w:p w14:paraId="0951FDEC" w14:textId="77777777" w:rsidR="00430DF5" w:rsidRDefault="00430DF5">
      <w:pPr>
        <w:pStyle w:val="Textodecomentrio"/>
      </w:pPr>
      <w:r>
        <w:rPr>
          <w:rStyle w:val="Refdecomentrio"/>
        </w:rPr>
        <w:annotationRef/>
      </w:r>
      <w:r>
        <w:t>Tamanho 10. Use TF-Courier</w:t>
      </w:r>
    </w:p>
  </w:comment>
  <w:comment w:id="189" w:author="Mauricio Capobianco Lopes" w:date="2021-10-20T21:10:00Z" w:initials="MCL">
    <w:p w14:paraId="2986EC6D" w14:textId="77777777" w:rsidR="00430DF5" w:rsidRDefault="00430DF5">
      <w:pPr>
        <w:pStyle w:val="Textodecomentrio"/>
      </w:pPr>
      <w:r>
        <w:rPr>
          <w:rStyle w:val="Refdecomentrio"/>
        </w:rPr>
        <w:annotationRef/>
      </w:r>
      <w:r>
        <w:t>Falta algo.</w:t>
      </w:r>
    </w:p>
  </w:comment>
  <w:comment w:id="190" w:author="Mauricio Capobianco Lopes" w:date="2021-10-20T21:11:00Z" w:initials="MCL">
    <w:p w14:paraId="3828D316" w14:textId="77777777" w:rsidR="00430DF5" w:rsidRDefault="00430DF5">
      <w:pPr>
        <w:pStyle w:val="Textodecomentrio"/>
      </w:pPr>
      <w:r>
        <w:rPr>
          <w:rStyle w:val="Refdecomentrio"/>
        </w:rPr>
        <w:annotationRef/>
      </w:r>
      <w:r>
        <w:t>Melhorar redação.</w:t>
      </w:r>
    </w:p>
  </w:comment>
  <w:comment w:id="191" w:author="Mauricio Capobianco Lopes" w:date="2021-10-20T21:11:00Z" w:initials="MCL">
    <w:p w14:paraId="1136C365" w14:textId="77777777" w:rsidR="00430DF5" w:rsidRDefault="00430DF5">
      <w:pPr>
        <w:pStyle w:val="Textodecomentrio"/>
      </w:pPr>
      <w:r>
        <w:rPr>
          <w:rStyle w:val="Refdecomentrio"/>
        </w:rPr>
        <w:annotationRef/>
      </w:r>
      <w:r>
        <w:t>Mesmo comentário do correlato anterior.</w:t>
      </w:r>
    </w:p>
  </w:comment>
  <w:comment w:id="192" w:author="Mauricio Capobianco Lopes" w:date="2021-10-20T21:12:00Z" w:initials="MCL">
    <w:p w14:paraId="7CF2A958" w14:textId="77777777" w:rsidR="00430DF5" w:rsidRDefault="00430DF5">
      <w:pPr>
        <w:pStyle w:val="Textodecomentrio"/>
      </w:pPr>
      <w:r>
        <w:rPr>
          <w:rStyle w:val="Refdecomentrio"/>
        </w:rPr>
        <w:annotationRef/>
      </w:r>
      <w:r>
        <w:t>tirar</w:t>
      </w:r>
    </w:p>
  </w:comment>
  <w:comment w:id="193" w:author="Mauricio Capobianco Lopes" w:date="2021-10-20T21:13:00Z" w:initials="MCL">
    <w:p w14:paraId="045782E4" w14:textId="77777777" w:rsidR="00430DF5" w:rsidRDefault="00430DF5">
      <w:pPr>
        <w:pStyle w:val="Textodecomentrio"/>
      </w:pPr>
      <w:r>
        <w:rPr>
          <w:rStyle w:val="Refdecomentrio"/>
        </w:rPr>
        <w:annotationRef/>
      </w:r>
      <w:r>
        <w:t>tirar</w:t>
      </w:r>
    </w:p>
  </w:comment>
  <w:comment w:id="194" w:author="Mauricio Capobianco Lopes" w:date="2021-10-20T21:13:00Z" w:initials="MCL">
    <w:p w14:paraId="2C452A4A" w14:textId="77777777" w:rsidR="00430DF5" w:rsidRDefault="00430DF5">
      <w:pPr>
        <w:pStyle w:val="Textodecomentrio"/>
      </w:pPr>
      <w:r>
        <w:rPr>
          <w:rStyle w:val="Refdecomentrio"/>
        </w:rPr>
        <w:annotationRef/>
      </w:r>
      <w:r>
        <w:t>,</w:t>
      </w:r>
    </w:p>
  </w:comment>
  <w:comment w:id="195" w:author="Mauricio Capobianco Lopes" w:date="2021-10-20T21:13:00Z" w:initials="MCL">
    <w:p w14:paraId="74741AF7" w14:textId="77777777" w:rsidR="00430DF5" w:rsidRDefault="00430DF5">
      <w:pPr>
        <w:pStyle w:val="Textodecomentrio"/>
      </w:pPr>
      <w:r>
        <w:rPr>
          <w:rStyle w:val="Refdecomentrio"/>
        </w:rPr>
        <w:annotationRef/>
      </w:r>
      <w:r>
        <w:t>.</w:t>
      </w:r>
    </w:p>
  </w:comment>
  <w:comment w:id="196" w:author="Mauricio Capobianco Lopes" w:date="2021-10-20T21:14:00Z" w:initials="MCL">
    <w:p w14:paraId="253B7DE1" w14:textId="77777777" w:rsidR="00430DF5" w:rsidRDefault="00430DF5">
      <w:pPr>
        <w:pStyle w:val="Textodecomentrio"/>
      </w:pPr>
      <w:r>
        <w:rPr>
          <w:rStyle w:val="Refdecomentrio"/>
        </w:rPr>
        <w:annotationRef/>
      </w:r>
      <w:r>
        <w:t>.</w:t>
      </w:r>
    </w:p>
  </w:comment>
  <w:comment w:id="197" w:author="Mauricio Capobianco Lopes" w:date="2021-10-20T21:14:00Z" w:initials="MCL">
    <w:p w14:paraId="7658D5DC" w14:textId="77777777" w:rsidR="00430DF5" w:rsidRDefault="00430DF5">
      <w:pPr>
        <w:pStyle w:val="Textodecomentrio"/>
      </w:pPr>
      <w:r>
        <w:rPr>
          <w:rStyle w:val="Refdecomentrio"/>
        </w:rPr>
        <w:annotationRef/>
      </w:r>
      <w:r>
        <w:t>,</w:t>
      </w:r>
    </w:p>
  </w:comment>
  <w:comment w:id="198" w:author="Mauricio Capobianco Lopes" w:date="2021-10-20T21:14:00Z" w:initials="MCL">
    <w:p w14:paraId="491150CF" w14:textId="77777777" w:rsidR="00430DF5" w:rsidRDefault="00430DF5">
      <w:pPr>
        <w:pStyle w:val="Textodecomentrio"/>
      </w:pPr>
      <w:r>
        <w:rPr>
          <w:rStyle w:val="Refdecomentrio"/>
        </w:rPr>
        <w:annotationRef/>
      </w:r>
      <w:r>
        <w:t>Repete muitas vezes a palavra equipe nas frases. A redação e uso da pontuação também podem ser melhorados.</w:t>
      </w:r>
    </w:p>
  </w:comment>
  <w:comment w:id="199" w:author="Mauricio Capobianco Lopes" w:date="2021-10-20T21:16:00Z" w:initials="MCL">
    <w:p w14:paraId="3855E0A7" w14:textId="77777777" w:rsidR="00430DF5" w:rsidRDefault="00430DF5">
      <w:pPr>
        <w:pStyle w:val="Textodecomentrio"/>
      </w:pPr>
      <w:r>
        <w:rPr>
          <w:rStyle w:val="Refdecomentrio"/>
        </w:rPr>
        <w:annotationRef/>
      </w:r>
      <w:r>
        <w:t>Esse parágrafo também precisa de revisão de redação.</w:t>
      </w:r>
    </w:p>
    <w:p w14:paraId="51983D22" w14:textId="77777777" w:rsidR="00430DF5" w:rsidRDefault="00430DF5">
      <w:pPr>
        <w:pStyle w:val="Textodecomentrio"/>
      </w:pPr>
    </w:p>
    <w:p w14:paraId="586E32B8" w14:textId="77777777" w:rsidR="00430DF5" w:rsidRDefault="00430DF5">
      <w:pPr>
        <w:pStyle w:val="Textodecomentrio"/>
      </w:pPr>
      <w:r>
        <w:t xml:space="preserve">Estranho não apresentar nenhuma tela do correlato e ficar explicando textualmente, sem citar o trabalho. </w:t>
      </w:r>
    </w:p>
    <w:p w14:paraId="169C8FDE" w14:textId="77777777" w:rsidR="00430DF5" w:rsidRDefault="00430DF5">
      <w:pPr>
        <w:pStyle w:val="Textodecomentrio"/>
      </w:pPr>
    </w:p>
    <w:p w14:paraId="0F47F505" w14:textId="77777777" w:rsidR="00430DF5" w:rsidRDefault="00430DF5">
      <w:pPr>
        <w:pStyle w:val="Textodecomentrio"/>
      </w:pPr>
      <w:r>
        <w:t>Também faltam pontos fortes e fracos.</w:t>
      </w:r>
    </w:p>
  </w:comment>
  <w:comment w:id="200" w:author="Mauricio Capobianco Lopes" w:date="2021-10-20T21:17:00Z" w:initials="MCL">
    <w:p w14:paraId="568F6B3A" w14:textId="77777777" w:rsidR="00430DF5" w:rsidRDefault="00430DF5">
      <w:pPr>
        <w:pStyle w:val="Textodecomentrio"/>
      </w:pPr>
      <w:r>
        <w:rPr>
          <w:rStyle w:val="Refdecomentrio"/>
        </w:rPr>
        <w:annotationRef/>
      </w:r>
      <w:r>
        <w:t>corrigir</w:t>
      </w:r>
    </w:p>
  </w:comment>
  <w:comment w:id="201" w:author="Mauricio Capobianco Lopes" w:date="2021-10-20T21:18:00Z" w:initials="MCL">
    <w:p w14:paraId="57116291" w14:textId="77777777" w:rsidR="00430DF5" w:rsidRDefault="00430DF5">
      <w:pPr>
        <w:pStyle w:val="Textodecomentrio"/>
      </w:pPr>
      <w:r>
        <w:rPr>
          <w:rStyle w:val="Refdecomentrio"/>
        </w:rPr>
        <w:annotationRef/>
      </w:r>
      <w:r>
        <w:t>Já li isso em outra proposta. Tente ser original, até pq não entendo que os correlatos, na forma apresentada, definiram relevância.</w:t>
      </w:r>
    </w:p>
  </w:comment>
  <w:comment w:id="202" w:author="Mauricio Capobianco Lopes" w:date="2021-10-20T21:19:00Z" w:initials="MCL">
    <w:p w14:paraId="50FF2DFD" w14:textId="77777777" w:rsidR="00430DF5" w:rsidRDefault="00430DF5">
      <w:pPr>
        <w:pStyle w:val="Textodecomentrio"/>
      </w:pPr>
      <w:r>
        <w:rPr>
          <w:rStyle w:val="Refdecomentrio"/>
        </w:rPr>
        <w:annotationRef/>
      </w:r>
      <w:r>
        <w:t>Melhorar redação da frase.</w:t>
      </w:r>
    </w:p>
  </w:comment>
  <w:comment w:id="203" w:author="Mauricio Capobianco Lopes" w:date="2021-10-20T21:21:00Z" w:initials="MCL">
    <w:p w14:paraId="68943087" w14:textId="77777777" w:rsidR="00430DF5" w:rsidRDefault="00430DF5">
      <w:pPr>
        <w:pStyle w:val="Textodecomentrio"/>
      </w:pPr>
      <w:r>
        <w:rPr>
          <w:rStyle w:val="Refdecomentrio"/>
        </w:rPr>
        <w:annotationRef/>
      </w:r>
      <w:r>
        <w:t>Estou imaginando que esses dois parágrafos são diferenciais em relação aos demais, é isso? Pq vai desenvolver um novo sistema e não melhorar um existente?</w:t>
      </w:r>
    </w:p>
  </w:comment>
  <w:comment w:id="204" w:author="Mauricio Capobianco Lopes" w:date="2021-10-20T21:23:00Z" w:initials="MCL">
    <w:p w14:paraId="1816A148" w14:textId="77777777" w:rsidR="00430DF5" w:rsidRDefault="00430DF5">
      <w:pPr>
        <w:pStyle w:val="Textodecomentrio"/>
      </w:pPr>
      <w:r>
        <w:rPr>
          <w:rStyle w:val="Refdecomentrio"/>
        </w:rPr>
        <w:annotationRef/>
      </w:r>
      <w:r>
        <w:t>Poderia colocar a tecnologia de cada um no quadro para caracterizar melhor essa contribuição.</w:t>
      </w:r>
    </w:p>
  </w:comment>
  <w:comment w:id="205" w:author="Mauricio Capobianco Lopes" w:date="2021-10-20T21:23:00Z" w:initials="MCL">
    <w:p w14:paraId="373612C2" w14:textId="77777777" w:rsidR="00430DF5" w:rsidRDefault="00430DF5">
      <w:pPr>
        <w:pStyle w:val="Textodecomentrio"/>
      </w:pPr>
      <w:r>
        <w:rPr>
          <w:rStyle w:val="Refdecomentrio"/>
        </w:rPr>
        <w:annotationRef/>
      </w:r>
      <w:r>
        <w:t>Falta algo</w:t>
      </w:r>
    </w:p>
  </w:comment>
  <w:comment w:id="206" w:author="Mauricio Capobianco Lopes" w:date="2021-10-20T21:24:00Z" w:initials="MCL">
    <w:p w14:paraId="307A80E2" w14:textId="77777777" w:rsidR="00430DF5" w:rsidRDefault="00430DF5">
      <w:pPr>
        <w:pStyle w:val="Textodecomentrio"/>
      </w:pPr>
      <w:r>
        <w:rPr>
          <w:rStyle w:val="Refdecomentrio"/>
        </w:rPr>
        <w:annotationRef/>
      </w:r>
      <w:r>
        <w:t>Isso não é contribuição acadêmica.</w:t>
      </w:r>
    </w:p>
  </w:comment>
  <w:comment w:id="207" w:author="Mauricio Capobianco Lopes" w:date="2021-10-20T21:25:00Z" w:initials="MCL">
    <w:p w14:paraId="66AF20DC" w14:textId="77777777" w:rsidR="00430DF5" w:rsidRDefault="00430DF5">
      <w:pPr>
        <w:pStyle w:val="Textodecomentrio"/>
      </w:pPr>
      <w:r>
        <w:rPr>
          <w:rStyle w:val="Refdecomentrio"/>
        </w:rPr>
        <w:annotationRef/>
      </w:r>
      <w:r>
        <w:t>Pq revisão com base em assuntos dos correlatos. A revisão deve ser sua.</w:t>
      </w:r>
    </w:p>
  </w:comment>
  <w:comment w:id="208" w:author="Mauricio Capobianco Lopes" w:date="2021-10-20T21:26:00Z" w:initials="MCL">
    <w:p w14:paraId="678C920E" w14:textId="77777777" w:rsidR="00430DF5" w:rsidRDefault="00430DF5">
      <w:pPr>
        <w:pStyle w:val="Textodecomentrio"/>
      </w:pPr>
      <w:r>
        <w:rPr>
          <w:rStyle w:val="Refdecomentrio"/>
        </w:rPr>
        <w:annotationRef/>
      </w:r>
      <w:r>
        <w:t>Tem vários autores.</w:t>
      </w:r>
    </w:p>
  </w:comment>
  <w:comment w:id="209" w:author="Mauricio Capobianco Lopes" w:date="2021-10-20T21:27:00Z" w:initials="MCL">
    <w:p w14:paraId="16CBFFC6" w14:textId="77777777" w:rsidR="00430DF5" w:rsidRDefault="00430DF5">
      <w:pPr>
        <w:pStyle w:val="Textodecomentrio"/>
      </w:pPr>
      <w:r>
        <w:rPr>
          <w:rStyle w:val="Refdecomentrio"/>
        </w:rPr>
        <w:annotationRef/>
      </w:r>
      <w:r>
        <w:t>Fazer uma ligação entre as frases para que os números façam sentido.</w:t>
      </w:r>
    </w:p>
  </w:comment>
  <w:comment w:id="210" w:author="Mauricio Capobianco Lopes" w:date="2021-10-20T21:28:00Z" w:initials="MCL">
    <w:p w14:paraId="2B201CDB" w14:textId="77777777" w:rsidR="00430DF5" w:rsidRDefault="00430DF5">
      <w:pPr>
        <w:pStyle w:val="Textodecomentrio"/>
      </w:pPr>
      <w:r>
        <w:rPr>
          <w:rStyle w:val="Refdecomentrio"/>
        </w:rPr>
        <w:annotationRef/>
      </w:r>
      <w:r>
        <w:t>.</w:t>
      </w:r>
    </w:p>
  </w:comment>
  <w:comment w:id="211" w:author="Mauricio Capobianco Lopes" w:date="2021-10-20T21:28:00Z" w:initials="MCL">
    <w:p w14:paraId="09FFD3CE" w14:textId="77777777" w:rsidR="00430DF5" w:rsidRDefault="00430DF5">
      <w:pPr>
        <w:pStyle w:val="Textodecomentrio"/>
      </w:pPr>
      <w:r>
        <w:rPr>
          <w:rStyle w:val="Refdecomentrio"/>
        </w:rPr>
        <w:annotationRef/>
      </w:r>
      <w:r>
        <w:t>impessoal</w:t>
      </w:r>
    </w:p>
  </w:comment>
  <w:comment w:id="212" w:author="Mauricio Capobianco Lopes" w:date="2021-10-20T21:31:00Z" w:initials="MCL">
    <w:p w14:paraId="366D3BEF" w14:textId="77777777" w:rsidR="00430DF5" w:rsidRDefault="00430DF5">
      <w:pPr>
        <w:pStyle w:val="Textodecomentrio"/>
      </w:pPr>
      <w:r>
        <w:rPr>
          <w:rStyle w:val="Refdecomentrio"/>
        </w:rPr>
        <w:annotationRef/>
      </w:r>
      <w:r>
        <w:t>Teu tema não é exatamente esse.</w:t>
      </w:r>
    </w:p>
  </w:comment>
  <w:comment w:id="213" w:author="Mauricio Capobianco Lopes" w:date="2021-10-20T21:30:00Z" w:initials="MCL">
    <w:p w14:paraId="17A11F36" w14:textId="77777777" w:rsidR="00430DF5" w:rsidRDefault="00430DF5">
      <w:pPr>
        <w:pStyle w:val="Textodecomentrio"/>
      </w:pPr>
      <w:r>
        <w:rPr>
          <w:rStyle w:val="Refdecomentrio"/>
        </w:rPr>
        <w:annotationRef/>
      </w:r>
      <w:r>
        <w:t>Não está nas referências.</w:t>
      </w:r>
    </w:p>
  </w:comment>
  <w:comment w:id="214" w:author="Mauricio Capobianco Lopes" w:date="2021-10-20T21:30:00Z" w:initials="MCL">
    <w:p w14:paraId="1B3716DD" w14:textId="77777777" w:rsidR="00430DF5" w:rsidRDefault="00430DF5">
      <w:pPr>
        <w:pStyle w:val="Textodecomentrio"/>
      </w:pPr>
      <w:r>
        <w:rPr>
          <w:rStyle w:val="Refdecomentrio"/>
        </w:rPr>
        <w:annotationRef/>
      </w:r>
      <w:r>
        <w:t>Sugiro buscar literatura científica que indique efetivamente a importância da colaboração em jogos.</w:t>
      </w:r>
    </w:p>
  </w:comment>
  <w:comment w:id="215" w:author="Mauricio Capobianco Lopes" w:date="2021-10-20T21:32:00Z" w:initials="MCL">
    <w:p w14:paraId="2B74D143" w14:textId="77777777" w:rsidR="00430DF5" w:rsidRDefault="00430DF5">
      <w:pPr>
        <w:pStyle w:val="Textodecomentrio"/>
      </w:pPr>
      <w:r>
        <w:rPr>
          <w:rStyle w:val="Refdecomentrio"/>
        </w:rPr>
        <w:annotationRef/>
      </w:r>
      <w:r>
        <w:t>É assim mesmo? “Um sistemas”?</w:t>
      </w:r>
    </w:p>
  </w:comment>
  <w:comment w:id="216" w:author="Mauricio Capobianco Lopes" w:date="2021-10-20T21:33:00Z" w:initials="MCL">
    <w:p w14:paraId="3B8CBAED" w14:textId="77777777" w:rsidR="00430DF5" w:rsidRDefault="00430DF5">
      <w:pPr>
        <w:pStyle w:val="Textodecomentrio"/>
      </w:pPr>
      <w:r>
        <w:rPr>
          <w:rStyle w:val="Refdecomentrio"/>
        </w:rPr>
        <w:annotationRef/>
      </w:r>
      <w:r>
        <w:t>Melhorar construção da frase.</w:t>
      </w:r>
    </w:p>
  </w:comment>
  <w:comment w:id="217" w:author="Mauricio Capobianco Lopes" w:date="2021-10-20T21:35:00Z" w:initials="MCL">
    <w:p w14:paraId="20EBE9CB" w14:textId="77777777" w:rsidR="00430DF5" w:rsidRDefault="00430DF5">
      <w:pPr>
        <w:pStyle w:val="Textodecomentrio"/>
      </w:pPr>
      <w:r>
        <w:rPr>
          <w:rStyle w:val="Refdecomentrio"/>
        </w:rPr>
        <w:annotationRef/>
      </w:r>
      <w:r>
        <w:t>Há muitos TCCs que já abordaram esse tema. Não vejo necessidade de um capítulo de fundamentação que vá apresentar mais do mesmo, a não ser que existam referências mais recentes a serem discutidas.</w:t>
      </w:r>
    </w:p>
  </w:comment>
  <w:comment w:id="218" w:author="Mauricio Capobianco Lopes" w:date="2021-10-20T21:36:00Z" w:initials="MCL">
    <w:p w14:paraId="1574E678" w14:textId="77777777" w:rsidR="00430DF5" w:rsidRDefault="00430DF5">
      <w:pPr>
        <w:pStyle w:val="Textodecomentrio"/>
      </w:pPr>
      <w:r>
        <w:rPr>
          <w:rStyle w:val="Refdecomentrio"/>
        </w:rPr>
        <w:annotationRef/>
      </w:r>
      <w:r>
        <w:t>minúsculo</w:t>
      </w:r>
    </w:p>
  </w:comment>
  <w:comment w:id="219" w:author="Mauricio Capobianco Lopes" w:date="2021-10-20T21:36:00Z" w:initials="MCL">
    <w:p w14:paraId="40BA3547" w14:textId="77777777" w:rsidR="00430DF5" w:rsidRDefault="00430DF5">
      <w:pPr>
        <w:pStyle w:val="Textodecomentrio"/>
      </w:pPr>
      <w:r>
        <w:rPr>
          <w:rStyle w:val="Refdecomentrio"/>
        </w:rPr>
        <w:annotationRef/>
      </w:r>
      <w:r>
        <w:t>frase incompleta.</w:t>
      </w:r>
    </w:p>
  </w:comment>
  <w:comment w:id="220" w:author="Mauricio Capobianco Lopes" w:date="2021-10-20T21:37:00Z" w:initials="MCL">
    <w:p w14:paraId="429ABAA9" w14:textId="77777777" w:rsidR="00430DF5" w:rsidRDefault="00430DF5">
      <w:pPr>
        <w:pStyle w:val="Textodecomentrio"/>
      </w:pPr>
      <w:r>
        <w:rPr>
          <w:rStyle w:val="Refdecomentrio"/>
        </w:rPr>
        <w:annotationRef/>
      </w:r>
      <w:r>
        <w:t>Tem vários autores.</w:t>
      </w:r>
    </w:p>
  </w:comment>
  <w:comment w:id="221" w:author="Mauricio Capobianco Lopes" w:date="2021-10-20T21:38:00Z" w:initials="MCL">
    <w:p w14:paraId="44F7C561" w14:textId="77777777" w:rsidR="00430DF5" w:rsidRDefault="00430DF5">
      <w:pPr>
        <w:pStyle w:val="Textodecomentrio"/>
      </w:pPr>
      <w:r>
        <w:rPr>
          <w:rStyle w:val="Refdecomentrio"/>
        </w:rPr>
        <w:annotationRef/>
      </w:r>
      <w:r>
        <w:t>Não está nas referências.</w:t>
      </w:r>
    </w:p>
  </w:comment>
  <w:comment w:id="222" w:author="Mauricio Capobianco Lopes" w:date="2021-10-20T20:50:00Z" w:initials="MCL">
    <w:p w14:paraId="705BE7DD" w14:textId="77777777" w:rsidR="00430DF5" w:rsidRDefault="00430DF5">
      <w:pPr>
        <w:pStyle w:val="Textodecomentrio"/>
      </w:pPr>
      <w:r>
        <w:rPr>
          <w:rStyle w:val="Refdecomentrio"/>
        </w:rPr>
        <w:annotationRef/>
      </w:r>
      <w:r>
        <w:t>ABNT</w:t>
      </w:r>
    </w:p>
  </w:comment>
  <w:comment w:id="223" w:author="Mauricio Capobianco Lopes" w:date="2021-10-20T20:44:00Z" w:initials="MCL">
    <w:p w14:paraId="10DAEA05" w14:textId="77777777" w:rsidR="00430DF5" w:rsidRDefault="00430DF5">
      <w:pPr>
        <w:pStyle w:val="Textodecomentrio"/>
      </w:pPr>
      <w:r>
        <w:rPr>
          <w:rStyle w:val="Refdecomentrio"/>
        </w:rPr>
        <w:annotationRef/>
      </w:r>
      <w:r>
        <w:t>ABNT</w:t>
      </w:r>
    </w:p>
  </w:comment>
  <w:comment w:id="224" w:author="Mauricio Capobianco Lopes" w:date="2021-10-20T21:29:00Z" w:initials="MCL">
    <w:p w14:paraId="39508879" w14:textId="77777777" w:rsidR="00430DF5" w:rsidRDefault="00430DF5">
      <w:pPr>
        <w:pStyle w:val="Textodecomentrio"/>
      </w:pPr>
      <w:r>
        <w:rPr>
          <w:rStyle w:val="Refdecomentrio"/>
        </w:rPr>
        <w:annotationRef/>
      </w:r>
      <w:r>
        <w:t>Espaçamento e ABNT. Ver comentário em Sherry.</w:t>
      </w:r>
    </w:p>
  </w:comment>
  <w:comment w:id="225" w:author="Mauricio Capobianco Lopes" w:date="2021-10-20T21:29:00Z" w:initials="MCL">
    <w:p w14:paraId="61906ECF" w14:textId="77777777" w:rsidR="00430DF5" w:rsidRDefault="00430DF5">
      <w:pPr>
        <w:pStyle w:val="Textodecomentrio"/>
      </w:pPr>
      <w:r>
        <w:rPr>
          <w:rStyle w:val="Refdecomentrio"/>
        </w:rPr>
        <w:annotationRef/>
      </w:r>
      <w:r>
        <w:t>Ver comentário em Sherry.</w:t>
      </w:r>
    </w:p>
  </w:comment>
  <w:comment w:id="226" w:author="Mauricio Capobianco Lopes" w:date="2021-10-20T20:52:00Z" w:initials="MCL">
    <w:p w14:paraId="7CF7E7C4" w14:textId="77777777" w:rsidR="00430DF5" w:rsidRDefault="00430DF5">
      <w:pPr>
        <w:pStyle w:val="Textodecomentrio"/>
      </w:pPr>
      <w:r>
        <w:rPr>
          <w:rStyle w:val="Refdecomentrio"/>
        </w:rPr>
        <w:annotationRef/>
      </w:r>
      <w:r>
        <w:t>ABNT</w:t>
      </w:r>
    </w:p>
  </w:comment>
  <w:comment w:id="227" w:author="Mauricio Capobianco Lopes" w:date="2021-10-20T20:34:00Z" w:initials="MCL">
    <w:p w14:paraId="4D8351F9" w14:textId="77777777" w:rsidR="00430DF5" w:rsidRDefault="00430DF5">
      <w:pPr>
        <w:pStyle w:val="Textodecomentrio"/>
      </w:pPr>
      <w:r>
        <w:rPr>
          <w:rStyle w:val="Refdecomentrio"/>
        </w:rPr>
        <w:annotationRef/>
      </w:r>
      <w:r>
        <w:t>Ver ABNT para monografias.</w:t>
      </w:r>
    </w:p>
  </w:comment>
  <w:comment w:id="228" w:author="Mauricio Capobianco Lopes" w:date="2021-10-20T21:37:00Z" w:initials="MCL">
    <w:p w14:paraId="41EC9C64" w14:textId="77777777" w:rsidR="00430DF5" w:rsidRDefault="00430DF5">
      <w:pPr>
        <w:pStyle w:val="Textodecomentrio"/>
      </w:pPr>
      <w:r>
        <w:rPr>
          <w:rStyle w:val="Refdecomentrio"/>
        </w:rPr>
        <w:annotationRef/>
      </w:r>
      <w:r>
        <w:t>ABNT</w:t>
      </w:r>
    </w:p>
  </w:comment>
  <w:comment w:id="229" w:author="Mauricio Capobianco Lopes" w:date="2021-10-20T21:34:00Z" w:initials="MCL">
    <w:p w14:paraId="2D38877D" w14:textId="77777777" w:rsidR="00430DF5" w:rsidRDefault="00430DF5">
      <w:pPr>
        <w:pStyle w:val="Textodecomentrio"/>
      </w:pPr>
      <w:r>
        <w:rPr>
          <w:rStyle w:val="Refdecomentrio"/>
        </w:rPr>
        <w:annotationRef/>
      </w:r>
      <w:r>
        <w:t>ABNT</w:t>
      </w:r>
    </w:p>
  </w:comment>
  <w:comment w:id="230" w:author="Mauricio Capobianco Lopes" w:date="2021-10-20T21:26:00Z" w:initials="MCL">
    <w:p w14:paraId="6CB2941C" w14:textId="77777777" w:rsidR="00430DF5" w:rsidRDefault="00430DF5">
      <w:pPr>
        <w:pStyle w:val="Textodecomentrio"/>
      </w:pPr>
      <w:r>
        <w:rPr>
          <w:rStyle w:val="Refdecomentrio"/>
        </w:rPr>
        <w:annotationRef/>
      </w:r>
      <w:r>
        <w:t>ABNT</w:t>
      </w:r>
    </w:p>
  </w:comment>
  <w:comment w:id="231" w:author="Mauricio Capobianco Lopes" w:date="2021-10-20T21:39:00Z" w:initials="MCL">
    <w:p w14:paraId="19E8DDE0" w14:textId="77777777" w:rsidR="00430DF5" w:rsidRDefault="00430DF5">
      <w:pPr>
        <w:pStyle w:val="Textodecomentrio"/>
      </w:pPr>
      <w:r>
        <w:rPr>
          <w:rStyle w:val="Refdecomentrio"/>
        </w:rPr>
        <w:annotationRef/>
      </w:r>
      <w:r>
        <w:t>Ver ABNT para reportagem.</w:t>
      </w:r>
    </w:p>
  </w:comment>
  <w:comment w:id="232" w:author="Mauricio Capobianco Lopes" w:date="2021-10-20T20:44:00Z" w:initials="MCL">
    <w:p w14:paraId="15949CD7" w14:textId="77777777" w:rsidR="00430DF5" w:rsidRDefault="00430DF5">
      <w:pPr>
        <w:pStyle w:val="Textodecomentrio"/>
      </w:pPr>
      <w:r>
        <w:rPr>
          <w:rStyle w:val="Refdecomentrio"/>
        </w:rPr>
        <w:annotationRef/>
      </w:r>
      <w:r>
        <w:t>Revista tem volume e/ou número e são obrigatórios. Corrigir esse e o próximo.</w:t>
      </w:r>
    </w:p>
  </w:comment>
  <w:comment w:id="233" w:author="Mauricio Capobianco Lopes" w:date="2021-10-20T20:46:00Z" w:initials="MCL">
    <w:p w14:paraId="01519C02" w14:textId="77777777" w:rsidR="00430DF5" w:rsidRDefault="00430DF5">
      <w:pPr>
        <w:pStyle w:val="Textodecomentrio"/>
      </w:pPr>
      <w:r>
        <w:rPr>
          <w:rStyle w:val="Refdecomentrio"/>
        </w:rPr>
        <w:annotationRef/>
      </w:r>
      <w:r>
        <w:t>ABNT</w:t>
      </w:r>
    </w:p>
  </w:comment>
  <w:comment w:id="234" w:author="Mauricio Capobianco Lopes" w:date="2021-10-20T21:40:00Z" w:initials="MCL">
    <w:p w14:paraId="32DA992C" w14:textId="77777777" w:rsidR="00430DF5" w:rsidRDefault="00430DF5">
      <w:pPr>
        <w:pStyle w:val="Textodecomentrio"/>
      </w:pPr>
      <w:r>
        <w:rPr>
          <w:rStyle w:val="Refdecomentrio"/>
        </w:rPr>
        <w:annotationRef/>
      </w:r>
      <w:r>
        <w:t>Não está claro pq fazer algo que já existe.</w:t>
      </w:r>
    </w:p>
  </w:comment>
  <w:comment w:id="235" w:author="Mauricio Capobianco Lopes" w:date="2021-10-20T21:40:00Z" w:initials="MCL">
    <w:p w14:paraId="0732F96B" w14:textId="77777777" w:rsidR="00430DF5" w:rsidRDefault="00430DF5">
      <w:pPr>
        <w:pStyle w:val="Textodecomentrio"/>
      </w:pPr>
      <w:r>
        <w:rPr>
          <w:rStyle w:val="Refdecomentrio"/>
        </w:rPr>
        <w:annotationRef/>
      </w:r>
      <w:r>
        <w:t>Ver comentário.</w:t>
      </w:r>
    </w:p>
  </w:comment>
  <w:comment w:id="236" w:author="Mauricio Capobianco Lopes" w:date="2021-10-20T21:41:00Z" w:initials="MCL">
    <w:p w14:paraId="499720FA" w14:textId="77777777" w:rsidR="00430DF5" w:rsidRDefault="00430DF5">
      <w:pPr>
        <w:pStyle w:val="Textodecomentrio"/>
      </w:pPr>
      <w:r>
        <w:rPr>
          <w:rStyle w:val="Refdecomentrio"/>
        </w:rPr>
        <w:annotationRef/>
      </w:r>
      <w:r>
        <w:t>Faltam pontos fortes e fracos.</w:t>
      </w:r>
    </w:p>
  </w:comment>
  <w:comment w:id="237" w:author="Mauricio Capobianco Lopes" w:date="2021-10-20T21:42:00Z" w:initials="MCL">
    <w:p w14:paraId="45D8E143" w14:textId="77777777" w:rsidR="00430DF5" w:rsidRDefault="00430DF5">
      <w:pPr>
        <w:pStyle w:val="Textodecomentrio"/>
      </w:pPr>
      <w:r>
        <w:rPr>
          <w:rStyle w:val="Refdecomentrio"/>
        </w:rPr>
        <w:annotationRef/>
      </w:r>
      <w:r>
        <w:t>Melhorar argumentação</w:t>
      </w:r>
    </w:p>
  </w:comment>
  <w:comment w:id="238" w:author="Mauricio Capobianco Lopes" w:date="2021-10-20T21:42:00Z" w:initials="MCL">
    <w:p w14:paraId="2C469F9B" w14:textId="77777777" w:rsidR="00430DF5" w:rsidRDefault="00430DF5">
      <w:pPr>
        <w:pStyle w:val="Textodecomentrio"/>
      </w:pPr>
      <w:r>
        <w:rPr>
          <w:rStyle w:val="Refdecomentrio"/>
        </w:rPr>
        <w:annotationRef/>
      </w:r>
      <w:r>
        <w:t>Idem, considerando que já tem soluções no mercado.</w:t>
      </w:r>
    </w:p>
  </w:comment>
  <w:comment w:id="239" w:author="Mauricio Capobianco Lopes" w:date="2021-10-20T21:42:00Z" w:initials="MCL">
    <w:p w14:paraId="2C65D61A" w14:textId="77777777" w:rsidR="00430DF5" w:rsidRDefault="00430DF5">
      <w:pPr>
        <w:pStyle w:val="Textodecomentrio"/>
      </w:pPr>
      <w:r>
        <w:rPr>
          <w:rStyle w:val="Refdecomentrio"/>
        </w:rPr>
        <w:annotationRef/>
      </w:r>
      <w:r>
        <w:t>Ver anotações.</w:t>
      </w:r>
    </w:p>
  </w:comment>
  <w:comment w:id="240" w:author="Mauricio Capobianco Lopes" w:date="2021-10-20T21:44:00Z" w:initials="MCL">
    <w:p w14:paraId="59D36049" w14:textId="77777777" w:rsidR="00430DF5" w:rsidRDefault="00430DF5">
      <w:pPr>
        <w:pStyle w:val="Textodecomentrio"/>
      </w:pPr>
      <w:r>
        <w:rPr>
          <w:rStyle w:val="Refdecomentrio"/>
        </w:rPr>
        <w:annotationRef/>
      </w:r>
      <w:r>
        <w:t>Ver anotações</w:t>
      </w:r>
    </w:p>
  </w:comment>
  <w:comment w:id="241" w:author="Mauricio Capobianco Lopes" w:date="2021-10-20T21:44:00Z" w:initials="MCL">
    <w:p w14:paraId="1D21BD3E" w14:textId="77777777" w:rsidR="00430DF5" w:rsidRDefault="00430DF5">
      <w:pPr>
        <w:pStyle w:val="Textodecomentrio"/>
      </w:pPr>
      <w:r>
        <w:rPr>
          <w:rStyle w:val="Refdecomentrio"/>
        </w:rPr>
        <w:annotationRef/>
      </w:r>
      <w:r>
        <w:t>Idem</w:t>
      </w:r>
    </w:p>
  </w:comment>
  <w:comment w:id="242" w:author="Mauricio Capobianco Lopes" w:date="2021-10-20T21:45:00Z" w:initials="MCL">
    <w:p w14:paraId="3265BC81" w14:textId="77777777" w:rsidR="00430DF5" w:rsidRDefault="00430DF5">
      <w:pPr>
        <w:pStyle w:val="Textodecomentrio"/>
      </w:pPr>
      <w:r>
        <w:rPr>
          <w:rStyle w:val="Refdecomentrio"/>
        </w:rPr>
        <w:annotationRef/>
      </w:r>
      <w:r>
        <w:t>Melhorar redação.</w:t>
      </w:r>
    </w:p>
  </w:comment>
  <w:comment w:id="243" w:author="Mauricio Capobianco Lopes" w:date="2021-10-20T21:45:00Z" w:initials="MCL">
    <w:p w14:paraId="03FD778F" w14:textId="77777777" w:rsidR="00430DF5" w:rsidRDefault="00430DF5">
      <w:pPr>
        <w:pStyle w:val="Textodecomentrio"/>
      </w:pPr>
      <w:r>
        <w:rPr>
          <w:rStyle w:val="Refdecomentrio"/>
        </w:rPr>
        <w:annotationRef/>
      </w:r>
      <w:r>
        <w:t>Algumas frases precisam ser revisadas.</w:t>
      </w:r>
    </w:p>
  </w:comment>
  <w:comment w:id="244" w:author="Mauricio Capobianco Lopes" w:date="2021-10-20T21:46:00Z" w:initials="MCL">
    <w:p w14:paraId="2DE0627F" w14:textId="77777777" w:rsidR="00430DF5" w:rsidRDefault="00430DF5">
      <w:pPr>
        <w:pStyle w:val="Textodecomentrio"/>
      </w:pPr>
      <w:r>
        <w:rPr>
          <w:rStyle w:val="Refdecomentrio"/>
        </w:rPr>
        <w:annotationRef/>
      </w:r>
      <w:r>
        <w:t>Muitos erros.</w:t>
      </w:r>
    </w:p>
  </w:comment>
  <w:comment w:id="245" w:author="Mauricio Capobianco Lopes" w:date="2021-10-20T21:46:00Z" w:initials="MCL">
    <w:p w14:paraId="142F68CC" w14:textId="77777777" w:rsidR="00430DF5" w:rsidRDefault="00430DF5">
      <w:pPr>
        <w:pStyle w:val="Textodecomentrio"/>
      </w:pPr>
      <w:r>
        <w:rPr>
          <w:rStyle w:val="Refdecomentrio"/>
        </w:rPr>
        <w:annotationRef/>
      </w:r>
      <w:r>
        <w:t>Faltam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93D37" w15:done="0"/>
  <w15:commentEx w15:paraId="67DE2000" w15:done="0"/>
  <w15:commentEx w15:paraId="506DED9D" w15:done="0"/>
  <w15:commentEx w15:paraId="24418650" w15:done="0"/>
  <w15:commentEx w15:paraId="00CA8295" w15:done="0"/>
  <w15:commentEx w15:paraId="74004799" w15:done="0"/>
  <w15:commentEx w15:paraId="49C79EA3" w15:done="0"/>
  <w15:commentEx w15:paraId="0A1DA15E" w15:done="0"/>
  <w15:commentEx w15:paraId="2DC457EF" w15:done="0"/>
  <w15:commentEx w15:paraId="606E3BEC" w15:done="0"/>
  <w15:commentEx w15:paraId="7FFDAD3D" w15:done="0"/>
  <w15:commentEx w15:paraId="41EBFB90" w15:done="0"/>
  <w15:commentEx w15:paraId="151EADA4" w15:done="0"/>
  <w15:commentEx w15:paraId="54F81663" w15:done="0"/>
  <w15:commentEx w15:paraId="4C7FBB71" w15:done="0"/>
  <w15:commentEx w15:paraId="5B46B1F8" w15:done="0"/>
  <w15:commentEx w15:paraId="557F9587" w15:done="0"/>
  <w15:commentEx w15:paraId="1A98330A" w15:done="0"/>
  <w15:commentEx w15:paraId="5BEAB5B0" w15:done="0"/>
  <w15:commentEx w15:paraId="5648FD79" w15:done="0"/>
  <w15:commentEx w15:paraId="4930F14F" w15:done="0"/>
  <w15:commentEx w15:paraId="75A6422E" w15:done="0"/>
  <w15:commentEx w15:paraId="0645E0CA" w15:done="0"/>
  <w15:commentEx w15:paraId="41CD6572" w15:done="0"/>
  <w15:commentEx w15:paraId="7FB9ABDD" w15:done="0"/>
  <w15:commentEx w15:paraId="11033B3E" w15:done="0"/>
  <w15:commentEx w15:paraId="44047A09" w15:done="0"/>
  <w15:commentEx w15:paraId="3449DFF5" w15:done="0"/>
  <w15:commentEx w15:paraId="11218DC7" w15:done="0"/>
  <w15:commentEx w15:paraId="4F48C19E" w15:done="0"/>
  <w15:commentEx w15:paraId="35389853" w15:done="0"/>
  <w15:commentEx w15:paraId="57387E65" w15:done="0"/>
  <w15:commentEx w15:paraId="2D55C528" w15:done="0"/>
  <w15:commentEx w15:paraId="4E79488D" w15:done="0"/>
  <w15:commentEx w15:paraId="1DE12BD5" w15:done="0"/>
  <w15:commentEx w15:paraId="625B3F5A" w15:done="0"/>
  <w15:commentEx w15:paraId="619A49A4" w15:done="0"/>
  <w15:commentEx w15:paraId="0BBFCCF0" w15:done="0"/>
  <w15:commentEx w15:paraId="5825BEDF" w15:done="0"/>
  <w15:commentEx w15:paraId="3B1846E1" w15:done="0"/>
  <w15:commentEx w15:paraId="2D6405B9" w15:done="0"/>
  <w15:commentEx w15:paraId="713C57D4" w15:done="0"/>
  <w15:commentEx w15:paraId="3302671D" w15:done="0"/>
  <w15:commentEx w15:paraId="7E3A8A30" w15:done="0"/>
  <w15:commentEx w15:paraId="26D45EA8" w15:done="0"/>
  <w15:commentEx w15:paraId="3C401964" w15:done="0"/>
  <w15:commentEx w15:paraId="021ADA50" w15:done="0"/>
  <w15:commentEx w15:paraId="5B35DF64" w15:done="0"/>
  <w15:commentEx w15:paraId="3CC7DF3D" w15:done="0"/>
  <w15:commentEx w15:paraId="5ACC04D2" w15:done="0"/>
  <w15:commentEx w15:paraId="5FE1C813" w15:done="0"/>
  <w15:commentEx w15:paraId="73C56E4B" w15:done="0"/>
  <w15:commentEx w15:paraId="145CF4C5" w15:done="0"/>
  <w15:commentEx w15:paraId="4D26EDD3" w15:done="0"/>
  <w15:commentEx w15:paraId="697EA3B2" w15:done="0"/>
  <w15:commentEx w15:paraId="4B77523C" w15:done="0"/>
  <w15:commentEx w15:paraId="3B9AA455" w15:done="0"/>
  <w15:commentEx w15:paraId="369F373B" w15:done="0"/>
  <w15:commentEx w15:paraId="228E0316" w15:done="0"/>
  <w15:commentEx w15:paraId="3D19230E" w15:done="0"/>
  <w15:commentEx w15:paraId="0862B58B" w15:done="0"/>
  <w15:commentEx w15:paraId="4DDB46B9" w15:done="0"/>
  <w15:commentEx w15:paraId="70350E02" w15:done="0"/>
  <w15:commentEx w15:paraId="3E6744A9" w15:done="0"/>
  <w15:commentEx w15:paraId="1AC1CA75" w15:done="0"/>
  <w15:commentEx w15:paraId="1780B3C9" w15:done="0"/>
  <w15:commentEx w15:paraId="3F7DF239" w15:done="0"/>
  <w15:commentEx w15:paraId="5DC24421" w15:done="0"/>
  <w15:commentEx w15:paraId="00BC9483" w15:done="0"/>
  <w15:commentEx w15:paraId="5D9A15FE" w15:done="0"/>
  <w15:commentEx w15:paraId="7B4A9826" w15:done="0"/>
  <w15:commentEx w15:paraId="7D46F4E7" w15:done="0"/>
  <w15:commentEx w15:paraId="262E47AB" w15:done="0"/>
  <w15:commentEx w15:paraId="58802770" w15:done="0"/>
  <w15:commentEx w15:paraId="4775D5FE" w15:done="0"/>
  <w15:commentEx w15:paraId="0E9F571B" w15:done="0"/>
  <w15:commentEx w15:paraId="11DD5485" w15:done="0"/>
  <w15:commentEx w15:paraId="73001E26" w15:done="0"/>
  <w15:commentEx w15:paraId="66917B9B" w15:done="0"/>
  <w15:commentEx w15:paraId="763FE769" w15:done="0"/>
  <w15:commentEx w15:paraId="0C9D9BE3" w15:done="0"/>
  <w15:commentEx w15:paraId="157206F2" w15:done="0"/>
  <w15:commentEx w15:paraId="52811D39" w15:done="0"/>
  <w15:commentEx w15:paraId="3E4AED19" w15:done="0"/>
  <w15:commentEx w15:paraId="5B76A64E" w15:done="0"/>
  <w15:commentEx w15:paraId="71D6F073" w15:done="0"/>
  <w15:commentEx w15:paraId="5DD35E1E" w15:done="0"/>
  <w15:commentEx w15:paraId="10CE85EF" w15:done="0"/>
  <w15:commentEx w15:paraId="5DF4DDEA" w15:done="0"/>
  <w15:commentEx w15:paraId="15F24DC6" w15:done="0"/>
  <w15:commentEx w15:paraId="0B9E70C3" w15:done="0"/>
  <w15:commentEx w15:paraId="5858956C" w15:done="0"/>
  <w15:commentEx w15:paraId="59692CFF" w15:done="0"/>
  <w15:commentEx w15:paraId="32F00788" w15:done="0"/>
  <w15:commentEx w15:paraId="3D5DBE87" w15:done="0"/>
  <w15:commentEx w15:paraId="50631DE1" w15:done="0"/>
  <w15:commentEx w15:paraId="057E1C9B" w15:done="0"/>
  <w15:commentEx w15:paraId="521C0DF2" w15:done="0"/>
  <w15:commentEx w15:paraId="194FDA21" w15:done="0"/>
  <w15:commentEx w15:paraId="276FD5F8" w15:done="0"/>
  <w15:commentEx w15:paraId="0870447E" w15:done="0"/>
  <w15:commentEx w15:paraId="56004E7E" w15:done="0"/>
  <w15:commentEx w15:paraId="64D024DE" w15:done="0"/>
  <w15:commentEx w15:paraId="20234479" w15:done="0"/>
  <w15:commentEx w15:paraId="0406980C" w15:done="0"/>
  <w15:commentEx w15:paraId="0C03BFC8" w15:done="0"/>
  <w15:commentEx w15:paraId="06E110B6" w15:done="0"/>
  <w15:commentEx w15:paraId="034ABA50" w15:done="0"/>
  <w15:commentEx w15:paraId="64DA3845" w15:done="0"/>
  <w15:commentEx w15:paraId="22ADAB87" w15:done="0"/>
  <w15:commentEx w15:paraId="7B9A1934" w15:done="0"/>
  <w15:commentEx w15:paraId="61C5E4D0" w15:done="0"/>
  <w15:commentEx w15:paraId="6AB31B6A" w15:done="0"/>
  <w15:commentEx w15:paraId="742F9C51" w15:done="0"/>
  <w15:commentEx w15:paraId="6EBBEB33" w15:done="0"/>
  <w15:commentEx w15:paraId="3A3AFD10" w15:done="0"/>
  <w15:commentEx w15:paraId="040B1A45" w15:done="0"/>
  <w15:commentEx w15:paraId="38FB792C" w15:done="0"/>
  <w15:commentEx w15:paraId="226457FD" w15:done="0"/>
  <w15:commentEx w15:paraId="7E9057ED" w15:done="0"/>
  <w15:commentEx w15:paraId="028A2932" w15:done="0"/>
  <w15:commentEx w15:paraId="095B0DA7" w15:done="0"/>
  <w15:commentEx w15:paraId="052772C6" w15:done="0"/>
  <w15:commentEx w15:paraId="556ADBC1" w15:done="0"/>
  <w15:commentEx w15:paraId="7F7D50C8" w15:done="0"/>
  <w15:commentEx w15:paraId="05910185" w15:done="0"/>
  <w15:commentEx w15:paraId="26F3FE58" w15:done="0"/>
  <w15:commentEx w15:paraId="79714431" w15:done="0"/>
  <w15:commentEx w15:paraId="0951FDEC" w15:done="0"/>
  <w15:commentEx w15:paraId="2986EC6D" w15:done="0"/>
  <w15:commentEx w15:paraId="3828D316" w15:done="0"/>
  <w15:commentEx w15:paraId="1136C365" w15:done="0"/>
  <w15:commentEx w15:paraId="7CF2A958" w15:done="0"/>
  <w15:commentEx w15:paraId="045782E4" w15:done="0"/>
  <w15:commentEx w15:paraId="2C452A4A" w15:done="0"/>
  <w15:commentEx w15:paraId="74741AF7" w15:done="0"/>
  <w15:commentEx w15:paraId="253B7DE1" w15:done="0"/>
  <w15:commentEx w15:paraId="7658D5DC" w15:done="0"/>
  <w15:commentEx w15:paraId="491150CF" w15:done="0"/>
  <w15:commentEx w15:paraId="0F47F505" w15:done="0"/>
  <w15:commentEx w15:paraId="568F6B3A" w15:done="0"/>
  <w15:commentEx w15:paraId="57116291" w15:done="0"/>
  <w15:commentEx w15:paraId="50FF2DFD" w15:done="0"/>
  <w15:commentEx w15:paraId="68943087" w15:done="0"/>
  <w15:commentEx w15:paraId="1816A148" w15:done="0"/>
  <w15:commentEx w15:paraId="373612C2" w15:done="0"/>
  <w15:commentEx w15:paraId="307A80E2" w15:done="0"/>
  <w15:commentEx w15:paraId="66AF20DC" w15:done="0"/>
  <w15:commentEx w15:paraId="678C920E" w15:done="0"/>
  <w15:commentEx w15:paraId="16CBFFC6" w15:done="0"/>
  <w15:commentEx w15:paraId="2B201CDB" w15:done="0"/>
  <w15:commentEx w15:paraId="09FFD3CE" w15:done="0"/>
  <w15:commentEx w15:paraId="366D3BEF" w15:done="0"/>
  <w15:commentEx w15:paraId="17A11F36" w15:done="0"/>
  <w15:commentEx w15:paraId="1B3716DD" w15:done="0"/>
  <w15:commentEx w15:paraId="2B74D143" w15:done="0"/>
  <w15:commentEx w15:paraId="3B8CBAED" w15:done="0"/>
  <w15:commentEx w15:paraId="20EBE9CB" w15:done="0"/>
  <w15:commentEx w15:paraId="1574E678" w15:done="0"/>
  <w15:commentEx w15:paraId="40BA3547" w15:done="0"/>
  <w15:commentEx w15:paraId="429ABAA9" w15:done="0"/>
  <w15:commentEx w15:paraId="44F7C561" w15:done="0"/>
  <w15:commentEx w15:paraId="705BE7DD" w15:done="0"/>
  <w15:commentEx w15:paraId="10DAEA05" w15:done="0"/>
  <w15:commentEx w15:paraId="39508879" w15:done="0"/>
  <w15:commentEx w15:paraId="61906ECF" w15:done="0"/>
  <w15:commentEx w15:paraId="7CF7E7C4" w15:done="0"/>
  <w15:commentEx w15:paraId="4D8351F9" w15:done="0"/>
  <w15:commentEx w15:paraId="41EC9C64" w15:done="0"/>
  <w15:commentEx w15:paraId="2D38877D" w15:done="0"/>
  <w15:commentEx w15:paraId="6CB2941C" w15:done="0"/>
  <w15:commentEx w15:paraId="19E8DDE0" w15:done="0"/>
  <w15:commentEx w15:paraId="15949CD7" w15:done="0"/>
  <w15:commentEx w15:paraId="01519C02" w15:done="0"/>
  <w15:commentEx w15:paraId="32DA992C" w15:done="0"/>
  <w15:commentEx w15:paraId="0732F96B" w15:done="0"/>
  <w15:commentEx w15:paraId="499720FA" w15:done="0"/>
  <w15:commentEx w15:paraId="45D8E143" w15:done="0"/>
  <w15:commentEx w15:paraId="2C469F9B" w15:done="0"/>
  <w15:commentEx w15:paraId="2C65D61A" w15:done="0"/>
  <w15:commentEx w15:paraId="59D36049" w15:done="0"/>
  <w15:commentEx w15:paraId="1D21BD3E" w15:done="0"/>
  <w15:commentEx w15:paraId="3265BC81" w15:done="0"/>
  <w15:commentEx w15:paraId="03FD778F" w15:done="0"/>
  <w15:commentEx w15:paraId="2DE0627F" w15:done="0"/>
  <w15:commentEx w15:paraId="142F6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C3D8" w16cex:dateUtc="2021-12-18T23:32:00Z"/>
  <w16cex:commentExtensible w16cex:durableId="2568C2C9" w16cex:dateUtc="2021-12-18T23:27:00Z"/>
  <w16cex:commentExtensible w16cex:durableId="2567465C" w16cex:dateUtc="2021-12-17T20:24:00Z"/>
  <w16cex:commentExtensible w16cex:durableId="2567467F" w16cex:dateUtc="2021-12-17T20:25:00Z"/>
  <w16cex:commentExtensible w16cex:durableId="256746A8" w16cex:dateUtc="2021-12-17T20:26:00Z"/>
  <w16cex:commentExtensible w16cex:durableId="256746C0" w16cex:dateUtc="2021-12-17T20:26:00Z"/>
  <w16cex:commentExtensible w16cex:durableId="256746CF" w16cex:dateUtc="2021-12-17T20:26:00Z"/>
  <w16cex:commentExtensible w16cex:durableId="256746DA" w16cex:dateUtc="2021-12-17T20:26:00Z"/>
  <w16cex:commentExtensible w16cex:durableId="256746F8" w16cex:dateUtc="2021-12-17T20:27:00Z"/>
  <w16cex:commentExtensible w16cex:durableId="2567470F" w16cex:dateUtc="2021-12-17T20:27:00Z"/>
  <w16cex:commentExtensible w16cex:durableId="25674815" w16cex:dateUtc="2021-12-17T20:32:00Z"/>
  <w16cex:commentExtensible w16cex:durableId="25674850" w16cex:dateUtc="2021-12-17T20:33:00Z"/>
  <w16cex:commentExtensible w16cex:durableId="25674880" w16cex:dateUtc="2021-12-17T20:33:00Z"/>
  <w16cex:commentExtensible w16cex:durableId="2567489C" w16cex:dateUtc="2021-12-17T20:34:00Z"/>
  <w16cex:commentExtensible w16cex:durableId="25674CBC" w16cex:dateUtc="2021-12-17T20:51:00Z"/>
  <w16cex:commentExtensible w16cex:durableId="25674CCA" w16cex:dateUtc="2021-12-17T20:52:00Z"/>
  <w16cex:commentExtensible w16cex:durableId="25674CE9" w16cex:dateUtc="2021-12-17T20:52:00Z"/>
  <w16cex:commentExtensible w16cex:durableId="25674D34" w16cex:dateUtc="2021-12-17T20:53:00Z"/>
  <w16cex:commentExtensible w16cex:durableId="25674D6D" w16cex:dateUtc="2021-12-17T20:54:00Z"/>
  <w16cex:commentExtensible w16cex:durableId="25674D8B" w16cex:dateUtc="2021-12-17T20:55:00Z"/>
  <w16cex:commentExtensible w16cex:durableId="25674F0C" w16cex:dateUtc="2021-12-17T21:01:00Z"/>
  <w16cex:commentExtensible w16cex:durableId="25674F4D" w16cex:dateUtc="2021-12-17T21:02:00Z"/>
  <w16cex:commentExtensible w16cex:durableId="25674FA5" w16cex:dateUtc="2021-12-17T21:04:00Z"/>
  <w16cex:commentExtensible w16cex:durableId="25674FB7" w16cex:dateUtc="2021-12-17T21:04:00Z"/>
  <w16cex:commentExtensible w16cex:durableId="25674FCF" w16cex:dateUtc="2021-12-17T21:05:00Z"/>
  <w16cex:commentExtensible w16cex:durableId="25675021" w16cex:dateUtc="2021-12-17T21:06:00Z"/>
  <w16cex:commentExtensible w16cex:durableId="2567504B" w16cex:dateUtc="2021-12-17T21:07:00Z"/>
  <w16cex:commentExtensible w16cex:durableId="25675103" w16cex:dateUtc="2021-12-17T21:10:00Z"/>
  <w16cex:commentExtensible w16cex:durableId="25675130" w16cex:dateUtc="2021-12-17T21:10:00Z"/>
  <w16cex:commentExtensible w16cex:durableId="2567514E" w16cex:dateUtc="2021-12-17T21:11:00Z"/>
  <w16cex:commentExtensible w16cex:durableId="2567516F" w16cex:dateUtc="2021-12-17T21:11:00Z"/>
  <w16cex:commentExtensible w16cex:durableId="256751D9" w16cex:dateUtc="2021-12-17T21:13:00Z"/>
  <w16cex:commentExtensible w16cex:durableId="256751EF" w16cex:dateUtc="2021-12-17T21:14:00Z"/>
  <w16cex:commentExtensible w16cex:durableId="25675241" w16cex:dateUtc="2021-12-17T21:15:00Z"/>
  <w16cex:commentExtensible w16cex:durableId="25675457" w16cex:dateUtc="2021-12-17T21:24:00Z"/>
  <w16cex:commentExtensible w16cex:durableId="25675270" w16cex:dateUtc="2021-12-17T21:16:00Z"/>
  <w16cex:commentExtensible w16cex:durableId="2567541D" w16cex:dateUtc="2021-12-17T21:23:00Z"/>
  <w16cex:commentExtensible w16cex:durableId="2567528C" w16cex:dateUtc="2021-12-17T21:16:00Z"/>
  <w16cex:commentExtensible w16cex:durableId="25675295" w16cex:dateUtc="2021-12-17T21:16:00Z"/>
  <w16cex:commentExtensible w16cex:durableId="256752A1" w16cex:dateUtc="2021-12-17T21:17:00Z"/>
  <w16cex:commentExtensible w16cex:durableId="256752AB" w16cex:dateUtc="2021-12-17T21:17:00Z"/>
  <w16cex:commentExtensible w16cex:durableId="256752C6" w16cex:dateUtc="2021-12-17T21:17:00Z"/>
  <w16cex:commentExtensible w16cex:durableId="256752E5" w16cex:dateUtc="2021-12-17T21:18:00Z"/>
  <w16cex:commentExtensible w16cex:durableId="256752F0" w16cex:dateUtc="2021-12-17T21:18:00Z"/>
  <w16cex:commentExtensible w16cex:durableId="25675313" w16cex:dateUtc="2021-12-17T21:18:00Z"/>
  <w16cex:commentExtensible w16cex:durableId="2567531E" w16cex:dateUtc="2021-12-17T21:19:00Z"/>
  <w16cex:commentExtensible w16cex:durableId="25675341" w16cex:dateUtc="2021-12-17T21:19:00Z"/>
  <w16cex:commentExtensible w16cex:durableId="2568C508" w16cex:dateUtc="2021-10-21T00:40:00Z"/>
  <w16cex:commentExtensible w16cex:durableId="2568C507" w16cex:dateUtc="2021-10-21T00:45:00Z"/>
  <w16cex:commentExtensible w16cex:durableId="25675A69" w16cex:dateUtc="2021-12-17T21:50:00Z"/>
  <w16cex:commentExtensible w16cex:durableId="25675515" w16cex:dateUtc="2021-12-17T21:27:00Z"/>
  <w16cex:commentExtensible w16cex:durableId="2568C506" w16cex:dateUtc="2021-10-21T00:46:00Z"/>
  <w16cex:commentExtensible w16cex:durableId="251BFAAD" w16cex:dateUtc="2021-10-21T17:40:00Z"/>
  <w16cex:commentExtensible w16cex:durableId="251BECF0" w16cex:dateUtc="2021-10-21T16:43:00Z"/>
  <w16cex:commentExtensible w16cex:durableId="251BFAC3" w16cex:dateUtc="2021-10-21T17:42:00Z"/>
  <w16cex:commentExtensible w16cex:durableId="251BFB22" w16cex:dateUtc="2021-10-21T17:43:00Z"/>
  <w16cex:commentExtensible w16cex:durableId="251BFB75" w16cex:dateUtc="2021-10-21T17:45:00Z"/>
  <w16cex:commentExtensible w16cex:durableId="251BFBA1" w16cex:dateUtc="2021-10-21T17:45:00Z"/>
  <w16cex:commentExtensible w16cex:durableId="251BF270" w16cex:dateUtc="2021-10-21T17:06:00Z"/>
  <w16cex:commentExtensible w16cex:durableId="251BFBD9" w16cex:dateUtc="2021-10-21T17:46:00Z"/>
  <w16cex:commentExtensible w16cex:durableId="251BFB2B" w16cex:dateUtc="2021-10-21T17:43:00Z"/>
  <w16cex:commentExtensible w16cex:durableId="251BEEA5" w16cex:dateUtc="2021-10-21T16:50:00Z"/>
  <w16cex:commentExtensible w16cex:durableId="251BEED2" w16cex:dateUtc="2021-10-21T16:51:00Z"/>
  <w16cex:commentExtensible w16cex:durableId="251BFC44" w16cex:dateUtc="2021-10-21T17:48:00Z"/>
  <w16cex:commentExtensible w16cex:durableId="251BC87A" w16cex:dateUtc="2021-10-21T14:07:00Z"/>
  <w16cex:commentExtensible w16cex:durableId="251BC8AC" w16cex:dateUtc="2021-10-21T14:08:00Z"/>
  <w16cex:commentExtensible w16cex:durableId="251BC8B7" w16cex:dateUtc="2021-10-21T14:08:00Z"/>
  <w16cex:commentExtensible w16cex:durableId="251BFC62" w16cex:dateUtc="2021-10-21T17:49:00Z"/>
  <w16cex:commentExtensible w16cex:durableId="251BEB97" w16cex:dateUtc="2021-10-21T16:37:00Z"/>
  <w16cex:commentExtensible w16cex:durableId="251BFCC7" w16cex:dateUtc="2021-10-21T17:50:00Z"/>
  <w16cex:commentExtensible w16cex:durableId="251BF030" w16cex:dateUtc="2021-10-21T16:57:00Z"/>
  <w16cex:commentExtensible w16cex:durableId="251BEFE0" w16cex:dateUtc="2021-10-21T16:55:00Z"/>
  <w16cex:commentExtensible w16cex:durableId="251BEBA6" w16cex:dateUtc="2021-10-21T16:37:00Z"/>
  <w16cex:commentExtensible w16cex:durableId="251BFD0E" w16cex:dateUtc="2021-10-21T17:51:00Z"/>
  <w16cex:commentExtensible w16cex:durableId="251BF08E" w16cex:dateUtc="2021-10-21T16:58:00Z"/>
  <w16cex:commentExtensible w16cex:durableId="251BFDD7" w16cex:dateUtc="2021-10-21T17:55:00Z"/>
  <w16cex:commentExtensible w16cex:durableId="251BFD4F" w16cex:dateUtc="2021-10-21T17:53:00Z"/>
  <w16cex:commentExtensible w16cex:durableId="251BFD8A" w16cex:dateUtc="2021-10-21T17:54:00Z"/>
  <w16cex:commentExtensible w16cex:durableId="251BEBDE" w16cex:dateUtc="2021-10-21T16:38:00Z"/>
  <w16cex:commentExtensible w16cex:durableId="251BEBE6" w16cex:dateUtc="2021-10-21T16:38:00Z"/>
  <w16cex:commentExtensible w16cex:durableId="251BEBEC" w16cex:dateUtc="2021-10-21T16:38:00Z"/>
  <w16cex:commentExtensible w16cex:durableId="251BFB45" w16cex:dateUtc="2021-10-21T17:44:00Z"/>
  <w16cex:commentExtensible w16cex:durableId="251BF2C4" w16cex:dateUtc="2021-10-21T17:08:00Z"/>
  <w16cex:commentExtensible w16cex:durableId="251BF2AE" w16cex:dateUtc="2021-10-21T17:07:00Z"/>
  <w16cex:commentExtensible w16cex:durableId="251BF29A" w16cex:dateUtc="2021-10-21T17:07:00Z"/>
  <w16cex:commentExtensible w16cex:durableId="251BF399" w16cex:dateUtc="2021-10-21T17:11:00Z"/>
  <w16cex:commentExtensible w16cex:durableId="251BF3DD" w16cex:dateUtc="2021-10-21T17:12:00Z"/>
  <w16cex:commentExtensible w16cex:durableId="251BF3F7" w16cex:dateUtc="2021-10-21T17:13:00Z"/>
  <w16cex:commentExtensible w16cex:durableId="251BF53F" w16cex:dateUtc="2021-10-21T17:18:00Z"/>
  <w16cex:commentExtensible w16cex:durableId="251BF4CA" w16cex:dateUtc="2021-10-21T17:16:00Z"/>
  <w16cex:commentExtensible w16cex:durableId="251BF5D8" w16cex:dateUtc="2021-10-21T17:21:00Z"/>
  <w16cex:commentExtensible w16cex:durableId="251BF658" w16cex:dateUtc="2021-10-21T17:23:00Z"/>
  <w16cex:commentExtensible w16cex:durableId="251BF6C7" w16cex:dateUtc="2021-10-21T17:25:00Z"/>
  <w16cex:commentExtensible w16cex:durableId="251BF73F" w16cex:dateUtc="2021-10-21T17:27:00Z"/>
  <w16cex:commentExtensible w16cex:durableId="251BF776" w16cex:dateUtc="2021-10-21T17:28:00Z"/>
  <w16cex:commentExtensible w16cex:durableId="251BF7AB" w16cex:dateUtc="2021-10-21T17:28:00Z"/>
  <w16cex:commentExtensible w16cex:durableId="251BF814" w16cex:dateUtc="2021-10-21T17:30:00Z"/>
  <w16cex:commentExtensible w16cex:durableId="251BF86E" w16cex:dateUtc="2021-10-21T17:32:00Z"/>
  <w16cex:commentExtensible w16cex:durableId="251BF8AF" w16cex:dateUtc="2021-10-21T17:33:00Z"/>
  <w16cex:commentExtensible w16cex:durableId="251BF942" w16cex:dateUtc="2021-10-21T17:35:00Z"/>
  <w16cex:commentExtensible w16cex:durableId="251BFF33" w16cex:dateUtc="2021-10-21T18:01:00Z"/>
  <w16cex:commentExtensible w16cex:durableId="251BFF3B" w16cex:dateUtc="2021-10-21T18:01:00Z"/>
  <w16cex:commentExtensible w16cex:durableId="251BFF3F" w16cex:dateUtc="2021-10-21T18:01:00Z"/>
  <w16cex:commentExtensible w16cex:durableId="251BFF88" w16cex:dateUtc="2021-10-21T18:02:00Z"/>
  <w16cex:commentExtensible w16cex:durableId="251BF980" w16cex:dateUtc="2021-10-21T17:36:00Z"/>
  <w16cex:commentExtensible w16cex:durableId="251BF9B8" w16cex:dateUtc="2021-10-21T17:37:00Z"/>
  <w16cex:commentExtensible w16cex:durableId="251BF9B0" w16cex:dateUtc="2021-10-21T17:37:00Z"/>
  <w16cex:commentExtensible w16cex:durableId="251BFA30" w16cex:dateUtc="2021-10-21T17:39:00Z"/>
  <w16cex:commentExtensible w16cex:durableId="251C00EB" w16cex:dateUtc="2021-10-21T18:08:00Z"/>
  <w16cex:commentExtensible w16cex:durableId="251C00B9" w16cex:dateUtc="2021-10-21T18:07:00Z"/>
  <w16cex:commentExtensible w16cex:durableId="251C0163" w16cex:dateUtc="2021-10-21T18:10:00Z"/>
  <w16cex:commentExtensible w16cex:durableId="251C016B" w16cex:dateUtc="2021-10-21T18:10:00Z"/>
  <w16cex:commentExtensible w16cex:durableId="251AFC43" w16cex:dateUtc="2021-10-20T23:36:00Z"/>
  <w16cex:commentExtensible w16cex:durableId="251AFDD1" w16cex:dateUtc="2021-10-20T23:42:00Z"/>
  <w16cex:commentExtensible w16cex:durableId="251AFDA6" w16cex:dateUtc="2021-10-20T23:42:00Z"/>
  <w16cex:commentExtensible w16cex:durableId="251AFEE5" w16cex:dateUtc="2021-10-20T23:47:00Z"/>
  <w16cex:commentExtensible w16cex:durableId="251AFEF5" w16cex:dateUtc="2021-10-20T23:47:00Z"/>
  <w16cex:commentExtensible w16cex:durableId="251AFF47" w16cex:dateUtc="2021-10-20T23:49:00Z"/>
  <w16cex:commentExtensible w16cex:durableId="251AFFCA" w16cex:dateUtc="2021-10-20T23:51:00Z"/>
  <w16cex:commentExtensible w16cex:durableId="251AFFD9" w16cex:dateUtc="2021-10-20T23:51:00Z"/>
  <w16cex:commentExtensible w16cex:durableId="251B016A" w16cex:dateUtc="2021-10-20T23:58:00Z"/>
  <w16cex:commentExtensible w16cex:durableId="251B01BA" w16cex:dateUtc="2021-10-20T23:59:00Z"/>
  <w16cex:commentExtensible w16cex:durableId="251B01E5" w16cex:dateUtc="2021-10-21T00:00:00Z"/>
  <w16cex:commentExtensible w16cex:durableId="251B0379" w16cex:dateUtc="2021-10-21T00:07:00Z"/>
  <w16cex:commentExtensible w16cex:durableId="251B036B" w16cex:dateUtc="2021-10-21T00:06:00Z"/>
  <w16cex:commentExtensible w16cex:durableId="251B0395" w16cex:dateUtc="2021-10-21T00:07:00Z"/>
  <w16cex:commentExtensible w16cex:durableId="251B03B2" w16cex:dateUtc="2021-10-21T00:08:00Z"/>
  <w16cex:commentExtensible w16cex:durableId="251B0401" w16cex:dateUtc="2021-10-21T00:09:00Z"/>
  <w16cex:commentExtensible w16cex:durableId="251B041F" w16cex:dateUtc="2021-10-21T00:09:00Z"/>
  <w16cex:commentExtensible w16cex:durableId="251B043B" w16cex:dateUtc="2021-10-21T00:10:00Z"/>
  <w16cex:commentExtensible w16cex:durableId="251B046D" w16cex:dateUtc="2021-10-21T00:11:00Z"/>
  <w16cex:commentExtensible w16cex:durableId="251B0488" w16cex:dateUtc="2021-10-21T00:11:00Z"/>
  <w16cex:commentExtensible w16cex:durableId="251B04C8" w16cex:dateUtc="2021-10-21T00:12:00Z"/>
  <w16cex:commentExtensible w16cex:durableId="251B04F6" w16cex:dateUtc="2021-10-21T00:13:00Z"/>
  <w16cex:commentExtensible w16cex:durableId="251B0509" w16cex:dateUtc="2021-10-21T00:13:00Z"/>
  <w16cex:commentExtensible w16cex:durableId="251B0515" w16cex:dateUtc="2021-10-21T00:13:00Z"/>
  <w16cex:commentExtensible w16cex:durableId="251B0520" w16cex:dateUtc="2021-10-21T00:14:00Z"/>
  <w16cex:commentExtensible w16cex:durableId="251B0530" w16cex:dateUtc="2021-10-21T00:14:00Z"/>
  <w16cex:commentExtensible w16cex:durableId="251B054C" w16cex:dateUtc="2021-10-21T00:14:00Z"/>
  <w16cex:commentExtensible w16cex:durableId="251B0598" w16cex:dateUtc="2021-10-21T00:16:00Z"/>
  <w16cex:commentExtensible w16cex:durableId="251B0600" w16cex:dateUtc="2021-10-21T00:17:00Z"/>
  <w16cex:commentExtensible w16cex:durableId="251B061F" w16cex:dateUtc="2021-10-21T00:18:00Z"/>
  <w16cex:commentExtensible w16cex:durableId="251B0676" w16cex:dateUtc="2021-10-21T00:19:00Z"/>
  <w16cex:commentExtensible w16cex:durableId="251B06E8" w16cex:dateUtc="2021-10-21T00:21:00Z"/>
  <w16cex:commentExtensible w16cex:durableId="251B0751" w16cex:dateUtc="2021-10-21T00:23:00Z"/>
  <w16cex:commentExtensible w16cex:durableId="251B076E" w16cex:dateUtc="2021-10-21T00:23:00Z"/>
  <w16cex:commentExtensible w16cex:durableId="251B0782" w16cex:dateUtc="2021-10-21T00:24:00Z"/>
  <w16cex:commentExtensible w16cex:durableId="251B07C7" w16cex:dateUtc="2021-10-21T00:25:00Z"/>
  <w16cex:commentExtensible w16cex:durableId="251B0823" w16cex:dateUtc="2021-10-21T00:26:00Z"/>
  <w16cex:commentExtensible w16cex:durableId="251B0851" w16cex:dateUtc="2021-10-21T00:27:00Z"/>
  <w16cex:commentExtensible w16cex:durableId="251B086F" w16cex:dateUtc="2021-10-21T00:28:00Z"/>
  <w16cex:commentExtensible w16cex:durableId="251B0886" w16cex:dateUtc="2021-10-21T00:28:00Z"/>
  <w16cex:commentExtensible w16cex:durableId="251B093F" w16cex:dateUtc="2021-10-21T00:31:00Z"/>
  <w16cex:commentExtensible w16cex:durableId="251B08F9" w16cex:dateUtc="2021-10-21T00:30:00Z"/>
  <w16cex:commentExtensible w16cex:durableId="251B0904" w16cex:dateUtc="2021-10-21T00:30:00Z"/>
  <w16cex:commentExtensible w16cex:durableId="251B0954" w16cex:dateUtc="2021-10-21T00:32:00Z"/>
  <w16cex:commentExtensible w16cex:durableId="251B09A4" w16cex:dateUtc="2021-10-21T00:33:00Z"/>
  <w16cex:commentExtensible w16cex:durableId="251B0A04" w16cex:dateUtc="2021-10-21T00:35:00Z"/>
  <w16cex:commentExtensible w16cex:durableId="251B0A65" w16cex:dateUtc="2021-10-21T00:36:00Z"/>
  <w16cex:commentExtensible w16cex:durableId="251B0A77" w16cex:dateUtc="2021-10-21T00:36:00Z"/>
  <w16cex:commentExtensible w16cex:durableId="251B0A9B" w16cex:dateUtc="2021-10-21T00:37:00Z"/>
  <w16cex:commentExtensible w16cex:durableId="251B0AD4" w16cex:dateUtc="2021-10-21T00:38:00Z"/>
  <w16cex:commentExtensible w16cex:durableId="251AFFB1" w16cex:dateUtc="2021-10-20T23:50:00Z"/>
  <w16cex:commentExtensible w16cex:durableId="251AFE1D" w16cex:dateUtc="2021-10-20T23:44:00Z"/>
  <w16cex:commentExtensible w16cex:durableId="251B08CA" w16cex:dateUtc="2021-10-21T00:29:00Z"/>
  <w16cex:commentExtensible w16cex:durableId="251B08A6" w16cex:dateUtc="2021-10-21T00:29:00Z"/>
  <w16cex:commentExtensible w16cex:durableId="251AFFF8" w16cex:dateUtc="2021-10-20T23:52:00Z"/>
  <w16cex:commentExtensible w16cex:durableId="251AFBEE" w16cex:dateUtc="2021-10-20T23:34:00Z"/>
  <w16cex:commentExtensible w16cex:durableId="251B0A8C" w16cex:dateUtc="2021-10-21T00:37:00Z"/>
  <w16cex:commentExtensible w16cex:durableId="251B09EF" w16cex:dateUtc="2021-10-21T00:34:00Z"/>
  <w16cex:commentExtensible w16cex:durableId="251B0818" w16cex:dateUtc="2021-10-21T00:26:00Z"/>
  <w16cex:commentExtensible w16cex:durableId="251B0B0C" w16cex:dateUtc="2021-10-21T00:39:00Z"/>
  <w16cex:commentExtensible w16cex:durableId="251AFE36" w16cex:dateUtc="2021-10-20T23:44:00Z"/>
  <w16cex:commentExtensible w16cex:durableId="251AFEA0" w16cex:dateUtc="2021-10-20T23:46:00Z"/>
  <w16cex:commentExtensible w16cex:durableId="251B0C77" w16cex:dateUtc="2021-10-21T00:40:00Z"/>
  <w16cex:commentExtensible w16cex:durableId="251B0C76" w16cex:dateUtc="2021-10-21T00:40:00Z"/>
  <w16cex:commentExtensible w16cex:durableId="251B0C75" w16cex:dateUtc="2021-10-21T00:41:00Z"/>
  <w16cex:commentExtensible w16cex:durableId="251B0C74" w16cex:dateUtc="2021-10-21T00:42:00Z"/>
  <w16cex:commentExtensible w16cex:durableId="251B0C73" w16cex:dateUtc="2021-10-21T00:42:00Z"/>
  <w16cex:commentExtensible w16cex:durableId="251B0C72" w16cex:dateUtc="2021-10-21T00:42:00Z"/>
  <w16cex:commentExtensible w16cex:durableId="251B0C71" w16cex:dateUtc="2021-10-21T00:44:00Z"/>
  <w16cex:commentExtensible w16cex:durableId="251B0C70" w16cex:dateUtc="2021-10-21T00:44:00Z"/>
  <w16cex:commentExtensible w16cex:durableId="251B0C87" w16cex:dateUtc="2021-10-21T00:45:00Z"/>
  <w16cex:commentExtensible w16cex:durableId="251B0C96" w16cex:dateUtc="2021-10-21T00:45:00Z"/>
  <w16cex:commentExtensible w16cex:durableId="251B0CB1" w16cex:dateUtc="2021-10-21T00:46:00Z"/>
  <w16cex:commentExtensible w16cex:durableId="251B0CBD" w16cex:dateUtc="2021-10-21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93D37" w16cid:durableId="2568C3D8"/>
  <w16cid:commentId w16cid:paraId="67DE2000" w16cid:durableId="2568C2C9"/>
  <w16cid:commentId w16cid:paraId="506DED9D" w16cid:durableId="2567465C"/>
  <w16cid:commentId w16cid:paraId="24418650" w16cid:durableId="2567467F"/>
  <w16cid:commentId w16cid:paraId="00CA8295" w16cid:durableId="256746A8"/>
  <w16cid:commentId w16cid:paraId="74004799" w16cid:durableId="256746C0"/>
  <w16cid:commentId w16cid:paraId="49C79EA3" w16cid:durableId="256746CF"/>
  <w16cid:commentId w16cid:paraId="0A1DA15E" w16cid:durableId="256746DA"/>
  <w16cid:commentId w16cid:paraId="2DC457EF" w16cid:durableId="256746F8"/>
  <w16cid:commentId w16cid:paraId="606E3BEC" w16cid:durableId="2567470F"/>
  <w16cid:commentId w16cid:paraId="7FFDAD3D" w16cid:durableId="25674815"/>
  <w16cid:commentId w16cid:paraId="41EBFB90" w16cid:durableId="25674850"/>
  <w16cid:commentId w16cid:paraId="151EADA4" w16cid:durableId="25674880"/>
  <w16cid:commentId w16cid:paraId="54F81663" w16cid:durableId="2567489C"/>
  <w16cid:commentId w16cid:paraId="4C7FBB71" w16cid:durableId="25674CBC"/>
  <w16cid:commentId w16cid:paraId="5B46B1F8" w16cid:durableId="25674CCA"/>
  <w16cid:commentId w16cid:paraId="557F9587" w16cid:durableId="25674CE9"/>
  <w16cid:commentId w16cid:paraId="1A98330A" w16cid:durableId="25674D34"/>
  <w16cid:commentId w16cid:paraId="5BEAB5B0" w16cid:durableId="25674D6D"/>
  <w16cid:commentId w16cid:paraId="5648FD79" w16cid:durableId="25674D8B"/>
  <w16cid:commentId w16cid:paraId="4930F14F" w16cid:durableId="25674F0C"/>
  <w16cid:commentId w16cid:paraId="75A6422E" w16cid:durableId="25674F4D"/>
  <w16cid:commentId w16cid:paraId="0645E0CA" w16cid:durableId="25674FA5"/>
  <w16cid:commentId w16cid:paraId="41CD6572" w16cid:durableId="25674FB7"/>
  <w16cid:commentId w16cid:paraId="7FB9ABDD" w16cid:durableId="25674FCF"/>
  <w16cid:commentId w16cid:paraId="11033B3E" w16cid:durableId="25675021"/>
  <w16cid:commentId w16cid:paraId="44047A09" w16cid:durableId="2567504B"/>
  <w16cid:commentId w16cid:paraId="3449DFF5" w16cid:durableId="25675103"/>
  <w16cid:commentId w16cid:paraId="11218DC7" w16cid:durableId="25675130"/>
  <w16cid:commentId w16cid:paraId="4F48C19E" w16cid:durableId="2567514E"/>
  <w16cid:commentId w16cid:paraId="35389853" w16cid:durableId="2567516F"/>
  <w16cid:commentId w16cid:paraId="57387E65" w16cid:durableId="256751D9"/>
  <w16cid:commentId w16cid:paraId="2D55C528" w16cid:durableId="256751EF"/>
  <w16cid:commentId w16cid:paraId="4E79488D" w16cid:durableId="25675241"/>
  <w16cid:commentId w16cid:paraId="1DE12BD5" w16cid:durableId="25675457"/>
  <w16cid:commentId w16cid:paraId="625B3F5A" w16cid:durableId="25675270"/>
  <w16cid:commentId w16cid:paraId="619A49A4" w16cid:durableId="2567541D"/>
  <w16cid:commentId w16cid:paraId="0BBFCCF0" w16cid:durableId="2567528C"/>
  <w16cid:commentId w16cid:paraId="5825BEDF" w16cid:durableId="25675295"/>
  <w16cid:commentId w16cid:paraId="3B1846E1" w16cid:durableId="256752A1"/>
  <w16cid:commentId w16cid:paraId="2D6405B9" w16cid:durableId="256752AB"/>
  <w16cid:commentId w16cid:paraId="713C57D4" w16cid:durableId="256752C6"/>
  <w16cid:commentId w16cid:paraId="3302671D" w16cid:durableId="256752E5"/>
  <w16cid:commentId w16cid:paraId="7E3A8A30" w16cid:durableId="256752F0"/>
  <w16cid:commentId w16cid:paraId="26D45EA8" w16cid:durableId="25675313"/>
  <w16cid:commentId w16cid:paraId="3C401964" w16cid:durableId="2567531E"/>
  <w16cid:commentId w16cid:paraId="021ADA50" w16cid:durableId="25675341"/>
  <w16cid:commentId w16cid:paraId="5B35DF64" w16cid:durableId="2568C508"/>
  <w16cid:commentId w16cid:paraId="3CC7DF3D" w16cid:durableId="2568C507"/>
  <w16cid:commentId w16cid:paraId="5ACC04D2" w16cid:durableId="25675A69"/>
  <w16cid:commentId w16cid:paraId="5FE1C813" w16cid:durableId="25675515"/>
  <w16cid:commentId w16cid:paraId="73C56E4B" w16cid:durableId="2568C506"/>
  <w16cid:commentId w16cid:paraId="145CF4C5" w16cid:durableId="251BFAAD"/>
  <w16cid:commentId w16cid:paraId="4D26EDD3" w16cid:durableId="251BECF0"/>
  <w16cid:commentId w16cid:paraId="697EA3B2" w16cid:durableId="251BFAC3"/>
  <w16cid:commentId w16cid:paraId="4B77523C" w16cid:durableId="251BFB22"/>
  <w16cid:commentId w16cid:paraId="3B9AA455" w16cid:durableId="251BFB75"/>
  <w16cid:commentId w16cid:paraId="369F373B" w16cid:durableId="251BFBA1"/>
  <w16cid:commentId w16cid:paraId="228E0316" w16cid:durableId="251BF270"/>
  <w16cid:commentId w16cid:paraId="3D19230E" w16cid:durableId="251BFBD9"/>
  <w16cid:commentId w16cid:paraId="0862B58B" w16cid:durableId="251BFB2B"/>
  <w16cid:commentId w16cid:paraId="4DDB46B9" w16cid:durableId="251BEEA5"/>
  <w16cid:commentId w16cid:paraId="70350E02" w16cid:durableId="251BEED2"/>
  <w16cid:commentId w16cid:paraId="3E6744A9" w16cid:durableId="251BFC44"/>
  <w16cid:commentId w16cid:paraId="1AC1CA75" w16cid:durableId="251BC87A"/>
  <w16cid:commentId w16cid:paraId="1780B3C9" w16cid:durableId="251BC8AC"/>
  <w16cid:commentId w16cid:paraId="3F7DF239" w16cid:durableId="251BC8B7"/>
  <w16cid:commentId w16cid:paraId="5DC24421" w16cid:durableId="251BFC62"/>
  <w16cid:commentId w16cid:paraId="00BC9483" w16cid:durableId="251BEB97"/>
  <w16cid:commentId w16cid:paraId="5D9A15FE" w16cid:durableId="251BFCC7"/>
  <w16cid:commentId w16cid:paraId="7B4A9826" w16cid:durableId="251BF030"/>
  <w16cid:commentId w16cid:paraId="7D46F4E7" w16cid:durableId="251BEFE0"/>
  <w16cid:commentId w16cid:paraId="262E47AB" w16cid:durableId="251BEBA6"/>
  <w16cid:commentId w16cid:paraId="58802770" w16cid:durableId="251BFD0E"/>
  <w16cid:commentId w16cid:paraId="4775D5FE" w16cid:durableId="251BF08E"/>
  <w16cid:commentId w16cid:paraId="0E9F571B" w16cid:durableId="251BFDD7"/>
  <w16cid:commentId w16cid:paraId="11DD5485" w16cid:durableId="251BFD4F"/>
  <w16cid:commentId w16cid:paraId="73001E26" w16cid:durableId="251BFD8A"/>
  <w16cid:commentId w16cid:paraId="66917B9B" w16cid:durableId="251BEBDE"/>
  <w16cid:commentId w16cid:paraId="763FE769" w16cid:durableId="251BEBE6"/>
  <w16cid:commentId w16cid:paraId="0C9D9BE3" w16cid:durableId="251BEBEC"/>
  <w16cid:commentId w16cid:paraId="157206F2" w16cid:durableId="251BFB45"/>
  <w16cid:commentId w16cid:paraId="52811D39" w16cid:durableId="251BF2C4"/>
  <w16cid:commentId w16cid:paraId="3E4AED19" w16cid:durableId="251BF2AE"/>
  <w16cid:commentId w16cid:paraId="5B76A64E" w16cid:durableId="251BF29A"/>
  <w16cid:commentId w16cid:paraId="71D6F073" w16cid:durableId="251BF399"/>
  <w16cid:commentId w16cid:paraId="5DD35E1E" w16cid:durableId="251BF3DD"/>
  <w16cid:commentId w16cid:paraId="10CE85EF" w16cid:durableId="251BF3F7"/>
  <w16cid:commentId w16cid:paraId="5DF4DDEA" w16cid:durableId="251BF53F"/>
  <w16cid:commentId w16cid:paraId="15F24DC6" w16cid:durableId="251BF4CA"/>
  <w16cid:commentId w16cid:paraId="0B9E70C3" w16cid:durableId="251BF5D8"/>
  <w16cid:commentId w16cid:paraId="5858956C" w16cid:durableId="251BF658"/>
  <w16cid:commentId w16cid:paraId="59692CFF" w16cid:durableId="251BF6C7"/>
  <w16cid:commentId w16cid:paraId="32F00788" w16cid:durableId="251BF73F"/>
  <w16cid:commentId w16cid:paraId="3D5DBE87" w16cid:durableId="251BF776"/>
  <w16cid:commentId w16cid:paraId="50631DE1" w16cid:durableId="251BF7AB"/>
  <w16cid:commentId w16cid:paraId="057E1C9B" w16cid:durableId="251BF814"/>
  <w16cid:commentId w16cid:paraId="521C0DF2" w16cid:durableId="251BF86E"/>
  <w16cid:commentId w16cid:paraId="194FDA21" w16cid:durableId="251BF8AF"/>
  <w16cid:commentId w16cid:paraId="276FD5F8" w16cid:durableId="251BF942"/>
  <w16cid:commentId w16cid:paraId="0870447E" w16cid:durableId="251BFF33"/>
  <w16cid:commentId w16cid:paraId="56004E7E" w16cid:durableId="251BFF3B"/>
  <w16cid:commentId w16cid:paraId="64D024DE" w16cid:durableId="251BFF3F"/>
  <w16cid:commentId w16cid:paraId="20234479" w16cid:durableId="251BFF88"/>
  <w16cid:commentId w16cid:paraId="0406980C" w16cid:durableId="251BF980"/>
  <w16cid:commentId w16cid:paraId="0C03BFC8" w16cid:durableId="251BF9B8"/>
  <w16cid:commentId w16cid:paraId="06E110B6" w16cid:durableId="251BF9B0"/>
  <w16cid:commentId w16cid:paraId="034ABA50" w16cid:durableId="251BFA30"/>
  <w16cid:commentId w16cid:paraId="64DA3845" w16cid:durableId="251C00EB"/>
  <w16cid:commentId w16cid:paraId="22ADAB87" w16cid:durableId="251C00B9"/>
  <w16cid:commentId w16cid:paraId="7B9A1934" w16cid:durableId="251C0163"/>
  <w16cid:commentId w16cid:paraId="61C5E4D0" w16cid:durableId="251C016B"/>
  <w16cid:commentId w16cid:paraId="6AB31B6A" w16cid:durableId="251AFC43"/>
  <w16cid:commentId w16cid:paraId="742F9C51" w16cid:durableId="251AFDD1"/>
  <w16cid:commentId w16cid:paraId="6EBBEB33" w16cid:durableId="251AFDA6"/>
  <w16cid:commentId w16cid:paraId="3A3AFD10" w16cid:durableId="251AFEE5"/>
  <w16cid:commentId w16cid:paraId="040B1A45" w16cid:durableId="251AFEF5"/>
  <w16cid:commentId w16cid:paraId="38FB792C" w16cid:durableId="251AFF47"/>
  <w16cid:commentId w16cid:paraId="226457FD" w16cid:durableId="251AFFCA"/>
  <w16cid:commentId w16cid:paraId="7E9057ED" w16cid:durableId="251AFFD9"/>
  <w16cid:commentId w16cid:paraId="028A2932" w16cid:durableId="251B016A"/>
  <w16cid:commentId w16cid:paraId="095B0DA7" w16cid:durableId="251B01BA"/>
  <w16cid:commentId w16cid:paraId="052772C6" w16cid:durableId="251B01E5"/>
  <w16cid:commentId w16cid:paraId="556ADBC1" w16cid:durableId="251B0379"/>
  <w16cid:commentId w16cid:paraId="7F7D50C8" w16cid:durableId="251B036B"/>
  <w16cid:commentId w16cid:paraId="05910185" w16cid:durableId="251B0395"/>
  <w16cid:commentId w16cid:paraId="26F3FE58" w16cid:durableId="251B03B2"/>
  <w16cid:commentId w16cid:paraId="79714431" w16cid:durableId="251B0401"/>
  <w16cid:commentId w16cid:paraId="0951FDEC" w16cid:durableId="251B041F"/>
  <w16cid:commentId w16cid:paraId="2986EC6D" w16cid:durableId="251B043B"/>
  <w16cid:commentId w16cid:paraId="3828D316" w16cid:durableId="251B046D"/>
  <w16cid:commentId w16cid:paraId="1136C365" w16cid:durableId="251B0488"/>
  <w16cid:commentId w16cid:paraId="7CF2A958" w16cid:durableId="251B04C8"/>
  <w16cid:commentId w16cid:paraId="045782E4" w16cid:durableId="251B04F6"/>
  <w16cid:commentId w16cid:paraId="2C452A4A" w16cid:durableId="251B0509"/>
  <w16cid:commentId w16cid:paraId="74741AF7" w16cid:durableId="251B0515"/>
  <w16cid:commentId w16cid:paraId="253B7DE1" w16cid:durableId="251B0520"/>
  <w16cid:commentId w16cid:paraId="7658D5DC" w16cid:durableId="251B0530"/>
  <w16cid:commentId w16cid:paraId="491150CF" w16cid:durableId="251B054C"/>
  <w16cid:commentId w16cid:paraId="0F47F505" w16cid:durableId="251B0598"/>
  <w16cid:commentId w16cid:paraId="568F6B3A" w16cid:durableId="251B0600"/>
  <w16cid:commentId w16cid:paraId="57116291" w16cid:durableId="251B061F"/>
  <w16cid:commentId w16cid:paraId="50FF2DFD" w16cid:durableId="251B0676"/>
  <w16cid:commentId w16cid:paraId="68943087" w16cid:durableId="251B06E8"/>
  <w16cid:commentId w16cid:paraId="1816A148" w16cid:durableId="251B0751"/>
  <w16cid:commentId w16cid:paraId="373612C2" w16cid:durableId="251B076E"/>
  <w16cid:commentId w16cid:paraId="307A80E2" w16cid:durableId="251B0782"/>
  <w16cid:commentId w16cid:paraId="66AF20DC" w16cid:durableId="251B07C7"/>
  <w16cid:commentId w16cid:paraId="678C920E" w16cid:durableId="251B0823"/>
  <w16cid:commentId w16cid:paraId="16CBFFC6" w16cid:durableId="251B0851"/>
  <w16cid:commentId w16cid:paraId="2B201CDB" w16cid:durableId="251B086F"/>
  <w16cid:commentId w16cid:paraId="09FFD3CE" w16cid:durableId="251B0886"/>
  <w16cid:commentId w16cid:paraId="366D3BEF" w16cid:durableId="251B093F"/>
  <w16cid:commentId w16cid:paraId="17A11F36" w16cid:durableId="251B08F9"/>
  <w16cid:commentId w16cid:paraId="1B3716DD" w16cid:durableId="251B0904"/>
  <w16cid:commentId w16cid:paraId="2B74D143" w16cid:durableId="251B0954"/>
  <w16cid:commentId w16cid:paraId="3B8CBAED" w16cid:durableId="251B09A4"/>
  <w16cid:commentId w16cid:paraId="20EBE9CB" w16cid:durableId="251B0A04"/>
  <w16cid:commentId w16cid:paraId="1574E678" w16cid:durableId="251B0A65"/>
  <w16cid:commentId w16cid:paraId="40BA3547" w16cid:durableId="251B0A77"/>
  <w16cid:commentId w16cid:paraId="429ABAA9" w16cid:durableId="251B0A9B"/>
  <w16cid:commentId w16cid:paraId="44F7C561" w16cid:durableId="251B0AD4"/>
  <w16cid:commentId w16cid:paraId="705BE7DD" w16cid:durableId="251AFFB1"/>
  <w16cid:commentId w16cid:paraId="10DAEA05" w16cid:durableId="251AFE1D"/>
  <w16cid:commentId w16cid:paraId="39508879" w16cid:durableId="251B08CA"/>
  <w16cid:commentId w16cid:paraId="61906ECF" w16cid:durableId="251B08A6"/>
  <w16cid:commentId w16cid:paraId="7CF7E7C4" w16cid:durableId="251AFFF8"/>
  <w16cid:commentId w16cid:paraId="4D8351F9" w16cid:durableId="251AFBEE"/>
  <w16cid:commentId w16cid:paraId="41EC9C64" w16cid:durableId="251B0A8C"/>
  <w16cid:commentId w16cid:paraId="2D38877D" w16cid:durableId="251B09EF"/>
  <w16cid:commentId w16cid:paraId="6CB2941C" w16cid:durableId="251B0818"/>
  <w16cid:commentId w16cid:paraId="19E8DDE0" w16cid:durableId="251B0B0C"/>
  <w16cid:commentId w16cid:paraId="15949CD7" w16cid:durableId="251AFE36"/>
  <w16cid:commentId w16cid:paraId="01519C02" w16cid:durableId="251AFEA0"/>
  <w16cid:commentId w16cid:paraId="32DA992C" w16cid:durableId="251B0C77"/>
  <w16cid:commentId w16cid:paraId="0732F96B" w16cid:durableId="251B0C76"/>
  <w16cid:commentId w16cid:paraId="499720FA" w16cid:durableId="251B0C75"/>
  <w16cid:commentId w16cid:paraId="45D8E143" w16cid:durableId="251B0C74"/>
  <w16cid:commentId w16cid:paraId="2C469F9B" w16cid:durableId="251B0C73"/>
  <w16cid:commentId w16cid:paraId="2C65D61A" w16cid:durableId="251B0C72"/>
  <w16cid:commentId w16cid:paraId="59D36049" w16cid:durableId="251B0C71"/>
  <w16cid:commentId w16cid:paraId="1D21BD3E" w16cid:durableId="251B0C70"/>
  <w16cid:commentId w16cid:paraId="3265BC81" w16cid:durableId="251B0C87"/>
  <w16cid:commentId w16cid:paraId="03FD778F" w16cid:durableId="251B0C96"/>
  <w16cid:commentId w16cid:paraId="2DE0627F" w16cid:durableId="251B0CB1"/>
  <w16cid:commentId w16cid:paraId="142F68CC" w16cid:durableId="251B0C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294C9D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5EE2FA4"/>
    <w:multiLevelType w:val="multilevel"/>
    <w:tmpl w:val="FD88D4AA"/>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3EB60C9"/>
    <w:multiLevelType w:val="multilevel"/>
    <w:tmpl w:val="FD88D4AA"/>
    <w:styleLink w:val="Listaatual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1CD72070"/>
    <w:multiLevelType w:val="multilevel"/>
    <w:tmpl w:val="2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86203"/>
    <w:multiLevelType w:val="multilevel"/>
    <w:tmpl w:val="89E48C4A"/>
    <w:styleLink w:val="Listaatual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E8552DF"/>
    <w:multiLevelType w:val="hybridMultilevel"/>
    <w:tmpl w:val="1A3CD31C"/>
    <w:lvl w:ilvl="0" w:tplc="2732102E">
      <w:start w:val="1"/>
      <w:numFmt w:val="lowerLetter"/>
      <w:lvlText w:val="(%1)"/>
      <w:lvlJc w:val="left"/>
      <w:pPr>
        <w:ind w:left="1290" w:hanging="360"/>
      </w:pPr>
      <w:rPr>
        <w:rFonts w:hint="default"/>
      </w:rPr>
    </w:lvl>
    <w:lvl w:ilvl="1" w:tplc="04160019" w:tentative="1">
      <w:start w:val="1"/>
      <w:numFmt w:val="lowerLetter"/>
      <w:lvlText w:val="%2."/>
      <w:lvlJc w:val="left"/>
      <w:pPr>
        <w:ind w:left="2010" w:hanging="360"/>
      </w:pPr>
    </w:lvl>
    <w:lvl w:ilvl="2" w:tplc="0416001B" w:tentative="1">
      <w:start w:val="1"/>
      <w:numFmt w:val="lowerRoman"/>
      <w:lvlText w:val="%3."/>
      <w:lvlJc w:val="right"/>
      <w:pPr>
        <w:ind w:left="2730" w:hanging="180"/>
      </w:pPr>
    </w:lvl>
    <w:lvl w:ilvl="3" w:tplc="0416000F" w:tentative="1">
      <w:start w:val="1"/>
      <w:numFmt w:val="decimal"/>
      <w:lvlText w:val="%4."/>
      <w:lvlJc w:val="left"/>
      <w:pPr>
        <w:ind w:left="3450" w:hanging="360"/>
      </w:pPr>
    </w:lvl>
    <w:lvl w:ilvl="4" w:tplc="04160019" w:tentative="1">
      <w:start w:val="1"/>
      <w:numFmt w:val="lowerLetter"/>
      <w:lvlText w:val="%5."/>
      <w:lvlJc w:val="left"/>
      <w:pPr>
        <w:ind w:left="4170" w:hanging="360"/>
      </w:pPr>
    </w:lvl>
    <w:lvl w:ilvl="5" w:tplc="0416001B" w:tentative="1">
      <w:start w:val="1"/>
      <w:numFmt w:val="lowerRoman"/>
      <w:lvlText w:val="%6."/>
      <w:lvlJc w:val="right"/>
      <w:pPr>
        <w:ind w:left="4890" w:hanging="180"/>
      </w:pPr>
    </w:lvl>
    <w:lvl w:ilvl="6" w:tplc="0416000F" w:tentative="1">
      <w:start w:val="1"/>
      <w:numFmt w:val="decimal"/>
      <w:lvlText w:val="%7."/>
      <w:lvlJc w:val="left"/>
      <w:pPr>
        <w:ind w:left="5610" w:hanging="360"/>
      </w:pPr>
    </w:lvl>
    <w:lvl w:ilvl="7" w:tplc="04160019" w:tentative="1">
      <w:start w:val="1"/>
      <w:numFmt w:val="lowerLetter"/>
      <w:lvlText w:val="%8."/>
      <w:lvlJc w:val="left"/>
      <w:pPr>
        <w:ind w:left="6330" w:hanging="360"/>
      </w:pPr>
    </w:lvl>
    <w:lvl w:ilvl="8" w:tplc="0416001B" w:tentative="1">
      <w:start w:val="1"/>
      <w:numFmt w:val="lowerRoman"/>
      <w:lvlText w:val="%9."/>
      <w:lvlJc w:val="right"/>
      <w:pPr>
        <w:ind w:left="7050" w:hanging="180"/>
      </w:pPr>
    </w:lvl>
  </w:abstractNum>
  <w:abstractNum w:abstractNumId="9" w15:restartNumberingAfterBreak="0">
    <w:nsid w:val="393B3A50"/>
    <w:multiLevelType w:val="multilevel"/>
    <w:tmpl w:val="23CC8D5C"/>
    <w:styleLink w:val="Listaatual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C177017"/>
    <w:multiLevelType w:val="multilevel"/>
    <w:tmpl w:val="15329DD2"/>
    <w:styleLink w:val="Listaatual5"/>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3C50CE6"/>
    <w:multiLevelType w:val="multilevel"/>
    <w:tmpl w:val="FD88D4AA"/>
    <w:styleLink w:val="Listaatual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477D4591"/>
    <w:multiLevelType w:val="multilevel"/>
    <w:tmpl w:val="89E48C4A"/>
    <w:styleLink w:val="Listaatual7"/>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48D56502"/>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50076D60"/>
    <w:multiLevelType w:val="multilevel"/>
    <w:tmpl w:val="89E48C4A"/>
    <w:styleLink w:val="Listaatual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50384587"/>
    <w:multiLevelType w:val="multilevel"/>
    <w:tmpl w:val="FD88D4AA"/>
    <w:styleLink w:val="Listaatual10"/>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5FBB4748"/>
    <w:multiLevelType w:val="hybridMultilevel"/>
    <w:tmpl w:val="7326D1A2"/>
    <w:lvl w:ilvl="0" w:tplc="A1607E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69D6322"/>
    <w:multiLevelType w:val="multilevel"/>
    <w:tmpl w:val="01FEB6E2"/>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687225B3"/>
    <w:multiLevelType w:val="multilevel"/>
    <w:tmpl w:val="17C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6"/>
  </w:num>
  <w:num w:numId="19">
    <w:abstractNumId w:val="18"/>
  </w:num>
  <w:num w:numId="20">
    <w:abstractNumId w:val="6"/>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3116CD"/>
    <w:rsid w:val="0036712C"/>
    <w:rsid w:val="00430DF5"/>
    <w:rsid w:val="00540136"/>
    <w:rsid w:val="00582662"/>
    <w:rsid w:val="005A5022"/>
    <w:rsid w:val="0080416A"/>
    <w:rsid w:val="00A34E86"/>
    <w:rsid w:val="00BC76D0"/>
    <w:rsid w:val="00FA26AD"/>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FA26AD"/>
    <w:pPr>
      <w:keepNext/>
      <w:keepLines/>
      <w:numPr>
        <w:numId w:val="1"/>
      </w:numPr>
      <w:tabs>
        <w:tab w:val="left" w:pos="284"/>
      </w:tabs>
      <w:spacing w:before="240" w:line="360" w:lineRule="auto"/>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430DF5"/>
    <w:pPr>
      <w:keepNext/>
      <w:keepLines/>
      <w:numPr>
        <w:ilvl w:val="1"/>
        <w:numId w:val="1"/>
      </w:numPr>
      <w:spacing w:before="240" w:line="360" w:lineRule="auto"/>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430DF5"/>
    <w:pPr>
      <w:keepNext/>
      <w:keepLines/>
      <w:numPr>
        <w:ilvl w:val="2"/>
        <w:numId w:val="1"/>
      </w:numPr>
      <w:spacing w:before="240" w:line="360" w:lineRule="auto"/>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430DF5"/>
    <w:pPr>
      <w:keepNext/>
      <w:keepLines/>
      <w:numPr>
        <w:ilvl w:val="3"/>
        <w:numId w:val="1"/>
      </w:numPr>
      <w:spacing w:before="240" w:line="360" w:lineRule="auto"/>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430DF5"/>
    <w:pPr>
      <w:keepNext/>
      <w:keepLines/>
      <w:numPr>
        <w:ilvl w:val="4"/>
        <w:numId w:val="1"/>
      </w:numPr>
      <w:spacing w:before="240" w:line="360" w:lineRule="auto"/>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430DF5"/>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430DF5"/>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430DF5"/>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430DF5"/>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FA26AD"/>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430DF5"/>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430DF5"/>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430DF5"/>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430DF5"/>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430DF5"/>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430DF5"/>
    <w:rPr>
      <w:rFonts w:ascii="Times" w:eastAsia="Times New Roman" w:hAnsi="Times" w:cs="Times New Roman"/>
      <w:szCs w:val="20"/>
      <w:lang w:eastAsia="pt-BR"/>
    </w:rPr>
  </w:style>
  <w:style w:type="character" w:customStyle="1" w:styleId="Ttulo8Char">
    <w:name w:val="Título 8 Char"/>
    <w:basedOn w:val="Fontepargpadro"/>
    <w:link w:val="Ttulo8"/>
    <w:rsid w:val="00430DF5"/>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430DF5"/>
    <w:rPr>
      <w:rFonts w:ascii="Times New Roman" w:eastAsia="Times New Roman" w:hAnsi="Times New Roman" w:cs="Times New Roman"/>
      <w:b/>
      <w:color w:val="000000"/>
      <w:szCs w:val="20"/>
      <w:lang w:eastAsia="pt-BR"/>
    </w:rPr>
  </w:style>
  <w:style w:type="paragraph" w:customStyle="1" w:styleId="TF-TEXTO">
    <w:name w:val="TF-TEXTO"/>
    <w:qFormat/>
    <w:rsid w:val="00430DF5"/>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430DF5"/>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430DF5"/>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430DF5"/>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430DF5"/>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430DF5"/>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430DF5"/>
    <w:pPr>
      <w:widowControl w:val="0"/>
      <w:spacing w:before="0"/>
      <w:jc w:val="center"/>
    </w:pPr>
  </w:style>
  <w:style w:type="paragraph" w:customStyle="1" w:styleId="TF-folharostoFINALIDADE">
    <w:name w:val="TF-folha rosto FINALIDADE"/>
    <w:semiHidden/>
    <w:rsid w:val="00430DF5"/>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430DF5"/>
    <w:pPr>
      <w:spacing w:before="2000"/>
    </w:pPr>
  </w:style>
  <w:style w:type="paragraph" w:customStyle="1" w:styleId="TF-autor">
    <w:name w:val="TF-autor"/>
    <w:basedOn w:val="TF-folharostoFINALIDADE"/>
    <w:semiHidden/>
    <w:rsid w:val="00430DF5"/>
    <w:pPr>
      <w:keepNext/>
      <w:keepLines/>
      <w:spacing w:before="0"/>
      <w:ind w:left="0"/>
      <w:jc w:val="right"/>
    </w:pPr>
  </w:style>
  <w:style w:type="paragraph" w:customStyle="1" w:styleId="TF-folharostoANO">
    <w:name w:val="TF-folha rosto ANO"/>
    <w:next w:val="TF-folharostoID"/>
    <w:semiHidden/>
    <w:rsid w:val="00430DF5"/>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430DF5"/>
  </w:style>
  <w:style w:type="paragraph" w:customStyle="1" w:styleId="TF-folhaaprovaoTTULO">
    <w:name w:val="TF-folha aprovação TÍTULO"/>
    <w:basedOn w:val="TF-capaTTULO"/>
    <w:semiHidden/>
    <w:rsid w:val="00430DF5"/>
    <w:pPr>
      <w:pageBreakBefore/>
      <w:spacing w:before="0"/>
    </w:pPr>
  </w:style>
  <w:style w:type="paragraph" w:customStyle="1" w:styleId="TF-folhaaprovaoPOR">
    <w:name w:val="TF-folha aprovação POR"/>
    <w:semiHidden/>
    <w:rsid w:val="00430DF5"/>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430DF5"/>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430DF5"/>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430DF5"/>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430DF5"/>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430DF5"/>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430DF5"/>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430DF5"/>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430DF5"/>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430DF5"/>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430DF5"/>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430DF5"/>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430DF5"/>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430DF5"/>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430DF5"/>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430DF5"/>
  </w:style>
  <w:style w:type="paragraph" w:customStyle="1" w:styleId="TF-resumoTEXTO">
    <w:name w:val="TF-resumo TEXTO"/>
    <w:next w:val="TF-resumoPALAVRAS-CHAVE"/>
    <w:semiHidden/>
    <w:rsid w:val="00430DF5"/>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430DF5"/>
    <w:pPr>
      <w:spacing w:before="240"/>
    </w:pPr>
  </w:style>
  <w:style w:type="paragraph" w:customStyle="1" w:styleId="TF-abstractKEY-WORDS">
    <w:name w:val="TF-abstract KEY-WORDS"/>
    <w:basedOn w:val="TF-resumoPALAVRAS-CHAVE"/>
    <w:semiHidden/>
    <w:rsid w:val="00430DF5"/>
  </w:style>
  <w:style w:type="paragraph" w:customStyle="1" w:styleId="TF-listadeilustraesTTULO">
    <w:name w:val="TF-lista de ilustrações TÍTULO"/>
    <w:basedOn w:val="Normal"/>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430DF5"/>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430DF5"/>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430DF5"/>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430DF5"/>
  </w:style>
  <w:style w:type="paragraph" w:customStyle="1" w:styleId="TF-listadesiglasITEM">
    <w:name w:val="TF-lista de siglas ITEM"/>
    <w:semiHidden/>
    <w:rsid w:val="00430DF5"/>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430DF5"/>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430DF5"/>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430DF5"/>
    <w:pPr>
      <w:numPr>
        <w:ilvl w:val="1"/>
      </w:numPr>
    </w:pPr>
    <w:rPr>
      <w:rFonts w:ascii="Times" w:hAnsi="Times"/>
    </w:rPr>
  </w:style>
  <w:style w:type="paragraph" w:customStyle="1" w:styleId="TF-ALNEA">
    <w:name w:val="TF-ALÍNEA"/>
    <w:qFormat/>
    <w:rsid w:val="00430DF5"/>
    <w:pPr>
      <w:widowControl w:val="0"/>
      <w:numPr>
        <w:numId w:val="4"/>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430DF5"/>
    <w:pPr>
      <w:numPr>
        <w:ilvl w:val="2"/>
      </w:numPr>
    </w:pPr>
  </w:style>
  <w:style w:type="paragraph" w:styleId="Cabealho">
    <w:name w:val="header"/>
    <w:basedOn w:val="Normal"/>
    <w:link w:val="CabealhoChar"/>
    <w:uiPriority w:val="99"/>
    <w:rsid w:val="00430DF5"/>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430DF5"/>
    <w:rPr>
      <w:rFonts w:ascii="Times New Roman" w:eastAsia="Times New Roman" w:hAnsi="Times New Roman" w:cs="Times New Roman"/>
      <w:lang w:eastAsia="pt-BR"/>
    </w:rPr>
  </w:style>
  <w:style w:type="paragraph" w:styleId="Rodap">
    <w:name w:val="footer"/>
    <w:basedOn w:val="Normal"/>
    <w:link w:val="RodapChar"/>
    <w:uiPriority w:val="99"/>
    <w:rsid w:val="00430DF5"/>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430DF5"/>
    <w:rPr>
      <w:rFonts w:ascii="Times New Roman" w:eastAsia="Times New Roman" w:hAnsi="Times New Roman" w:cs="Times New Roman"/>
      <w:lang w:eastAsia="pt-BR"/>
    </w:rPr>
  </w:style>
  <w:style w:type="character" w:styleId="Nmerodepgina">
    <w:name w:val="page number"/>
    <w:basedOn w:val="Fontepargpadro"/>
    <w:semiHidden/>
    <w:rsid w:val="00430DF5"/>
  </w:style>
  <w:style w:type="paragraph" w:styleId="Sumrio2">
    <w:name w:val="toc 2"/>
    <w:basedOn w:val="Sumrio1"/>
    <w:autoRedefine/>
    <w:uiPriority w:val="39"/>
    <w:rsid w:val="00430DF5"/>
    <w:pPr>
      <w:tabs>
        <w:tab w:val="left" w:pos="426"/>
      </w:tabs>
      <w:ind w:left="425" w:hanging="425"/>
    </w:pPr>
    <w:rPr>
      <w:b w:val="0"/>
    </w:rPr>
  </w:style>
  <w:style w:type="paragraph" w:styleId="Sumrio1">
    <w:name w:val="toc 1"/>
    <w:autoRedefine/>
    <w:uiPriority w:val="39"/>
    <w:rsid w:val="00430DF5"/>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430DF5"/>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430DF5"/>
    <w:pPr>
      <w:tabs>
        <w:tab w:val="left" w:pos="709"/>
      </w:tabs>
      <w:ind w:left="709" w:hanging="709"/>
    </w:pPr>
  </w:style>
  <w:style w:type="paragraph" w:styleId="Sumrio5">
    <w:name w:val="toc 5"/>
    <w:basedOn w:val="Sumrio4"/>
    <w:autoRedefine/>
    <w:uiPriority w:val="39"/>
    <w:rsid w:val="00430DF5"/>
    <w:pPr>
      <w:tabs>
        <w:tab w:val="left" w:pos="993"/>
      </w:tabs>
      <w:ind w:left="992" w:hanging="992"/>
    </w:pPr>
  </w:style>
  <w:style w:type="paragraph" w:styleId="Sumrio6">
    <w:name w:val="toc 6"/>
    <w:basedOn w:val="Sumrio5"/>
    <w:autoRedefine/>
    <w:semiHidden/>
    <w:rsid w:val="00430DF5"/>
    <w:pPr>
      <w:tabs>
        <w:tab w:val="left" w:pos="1134"/>
      </w:tabs>
      <w:ind w:left="1134" w:hanging="1134"/>
    </w:pPr>
  </w:style>
  <w:style w:type="paragraph" w:styleId="Sumrio7">
    <w:name w:val="toc 7"/>
    <w:basedOn w:val="Sumrio6"/>
    <w:autoRedefine/>
    <w:semiHidden/>
    <w:rsid w:val="00430DF5"/>
    <w:pPr>
      <w:tabs>
        <w:tab w:val="left" w:pos="1276"/>
      </w:tabs>
      <w:ind w:left="1276" w:hanging="1276"/>
    </w:pPr>
  </w:style>
  <w:style w:type="paragraph" w:styleId="Sumrio8">
    <w:name w:val="toc 8"/>
    <w:basedOn w:val="Sumrio7"/>
    <w:autoRedefine/>
    <w:semiHidden/>
    <w:rsid w:val="00430DF5"/>
    <w:pPr>
      <w:tabs>
        <w:tab w:val="left" w:pos="1418"/>
      </w:tabs>
      <w:ind w:left="1418" w:hanging="1418"/>
    </w:pPr>
  </w:style>
  <w:style w:type="paragraph" w:styleId="Sumrio9">
    <w:name w:val="toc 9"/>
    <w:basedOn w:val="Sumrio8"/>
    <w:autoRedefine/>
    <w:uiPriority w:val="39"/>
    <w:rsid w:val="00430DF5"/>
    <w:pPr>
      <w:tabs>
        <w:tab w:val="left" w:pos="1701"/>
      </w:tabs>
      <w:ind w:left="0" w:firstLine="0"/>
    </w:pPr>
    <w:rPr>
      <w:b/>
    </w:rPr>
  </w:style>
  <w:style w:type="paragraph" w:styleId="Lista5">
    <w:name w:val="List 5"/>
    <w:basedOn w:val="Normal"/>
    <w:semiHidden/>
    <w:rsid w:val="00430DF5"/>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430DF5"/>
    <w:rPr>
      <w:noProof/>
      <w:color w:val="0000FF"/>
      <w:u w:val="single"/>
    </w:rPr>
  </w:style>
  <w:style w:type="paragraph" w:customStyle="1" w:styleId="TF-apndiceTTULO">
    <w:name w:val="TF-apêndice TÍTULO"/>
    <w:next w:val="TF-TEXTO"/>
    <w:semiHidden/>
    <w:rsid w:val="00430DF5"/>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430DF5"/>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430DF5"/>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430DF5"/>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430DF5"/>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430DF5"/>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430DF5"/>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430DF5"/>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430DF5"/>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430DF5"/>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430DF5"/>
    <w:pPr>
      <w:spacing w:after="160"/>
    </w:pPr>
  </w:style>
  <w:style w:type="paragraph" w:customStyle="1" w:styleId="xl24">
    <w:name w:val="xl24"/>
    <w:basedOn w:val="Normal"/>
    <w:rsid w:val="00430DF5"/>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430DF5"/>
    <w:rPr>
      <w:i/>
      <w:iCs/>
    </w:rPr>
  </w:style>
  <w:style w:type="paragraph" w:customStyle="1" w:styleId="TF-xAvalITEMTABELA">
    <w:name w:val="TF-xAval ITEM TABELA"/>
    <w:basedOn w:val="TF-xAvalITEMDETALHE"/>
    <w:rsid w:val="00430DF5"/>
    <w:pPr>
      <w:ind w:left="0"/>
      <w:jc w:val="center"/>
    </w:pPr>
  </w:style>
  <w:style w:type="paragraph" w:customStyle="1" w:styleId="TF-ilustraoTEXTO">
    <w:name w:val="TF-ilustração TEXTO"/>
    <w:semiHidden/>
    <w:rsid w:val="00430DF5"/>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430DF5"/>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30DF5"/>
    <w:pPr>
      <w:numPr>
        <w:numId w:val="3"/>
      </w:numPr>
      <w:spacing w:line="360" w:lineRule="auto"/>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430DF5"/>
  </w:style>
  <w:style w:type="paragraph" w:customStyle="1" w:styleId="TF-subalineasn3">
    <w:name w:val="TF-subalineas n3"/>
    <w:basedOn w:val="TF-subalineasn2"/>
    <w:autoRedefine/>
    <w:semiHidden/>
    <w:rsid w:val="00430DF5"/>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30DF5"/>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430DF5"/>
    <w:pPr>
      <w:jc w:val="center"/>
    </w:pPr>
  </w:style>
  <w:style w:type="paragraph" w:styleId="Textodebalo">
    <w:name w:val="Balloon Text"/>
    <w:basedOn w:val="Normal"/>
    <w:link w:val="TextodebaloChar"/>
    <w:uiPriority w:val="99"/>
    <w:semiHidden/>
    <w:unhideWhenUsed/>
    <w:rsid w:val="00430DF5"/>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430DF5"/>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430DF5"/>
    <w:pPr>
      <w:jc w:val="right"/>
    </w:pPr>
  </w:style>
  <w:style w:type="table" w:styleId="Tabelacomgrade">
    <w:name w:val="Table Grid"/>
    <w:basedOn w:val="Tabelanormal"/>
    <w:uiPriority w:val="59"/>
    <w:rsid w:val="00430DF5"/>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30DF5"/>
  </w:style>
  <w:style w:type="paragraph" w:customStyle="1" w:styleId="TF-LEGENDA-Tabela">
    <w:name w:val="TF-LEGENDA-Tabela"/>
    <w:basedOn w:val="TF-LEGENDA"/>
    <w:semiHidden/>
    <w:qFormat/>
    <w:rsid w:val="00430DF5"/>
  </w:style>
  <w:style w:type="paragraph" w:customStyle="1" w:styleId="TF-FIGURA">
    <w:name w:val="TF-FIGURA"/>
    <w:basedOn w:val="TF-TEXTO"/>
    <w:qFormat/>
    <w:rsid w:val="00430DF5"/>
    <w:pPr>
      <w:keepNext/>
      <w:spacing w:before="0" w:line="240" w:lineRule="auto"/>
      <w:ind w:firstLine="0"/>
      <w:jc w:val="center"/>
    </w:pPr>
  </w:style>
  <w:style w:type="character" w:customStyle="1" w:styleId="TF-COURIER10">
    <w:name w:val="TF-COURIER10"/>
    <w:qFormat/>
    <w:rsid w:val="00430DF5"/>
    <w:rPr>
      <w:rFonts w:ascii="Courier New" w:hAnsi="Courier New"/>
      <w:sz w:val="20"/>
    </w:rPr>
  </w:style>
  <w:style w:type="paragraph" w:customStyle="1" w:styleId="TtuloIntroduo">
    <w:name w:val="Título Introdução"/>
    <w:basedOn w:val="Ttulo1"/>
    <w:qFormat/>
    <w:rsid w:val="00430DF5"/>
    <w:pPr>
      <w:spacing w:before="480"/>
    </w:pPr>
  </w:style>
  <w:style w:type="paragraph" w:styleId="Textodecomentrio">
    <w:name w:val="annotation text"/>
    <w:basedOn w:val="Normal"/>
    <w:link w:val="TextodecomentrioChar"/>
    <w:uiPriority w:val="99"/>
    <w:unhideWhenUsed/>
    <w:rsid w:val="00430DF5"/>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430DF5"/>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430DF5"/>
    <w:rPr>
      <w:sz w:val="16"/>
      <w:szCs w:val="16"/>
    </w:rPr>
  </w:style>
  <w:style w:type="paragraph" w:styleId="Assuntodocomentrio">
    <w:name w:val="annotation subject"/>
    <w:basedOn w:val="Textodecomentrio"/>
    <w:next w:val="Textodecomentrio"/>
    <w:link w:val="AssuntodocomentrioChar"/>
    <w:uiPriority w:val="99"/>
    <w:semiHidden/>
    <w:unhideWhenUsed/>
    <w:rsid w:val="00430DF5"/>
    <w:rPr>
      <w:b/>
      <w:bCs/>
      <w:lang w:val="x-none" w:eastAsia="x-none"/>
    </w:rPr>
  </w:style>
  <w:style w:type="character" w:customStyle="1" w:styleId="AssuntodocomentrioChar">
    <w:name w:val="Assunto do comentário Char"/>
    <w:basedOn w:val="TextodecomentrioChar"/>
    <w:link w:val="Assuntodocomentrio"/>
    <w:uiPriority w:val="99"/>
    <w:semiHidden/>
    <w:rsid w:val="00430DF5"/>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430DF5"/>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430DF5"/>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430DF5"/>
    <w:rPr>
      <w:rFonts w:ascii="Times New Roman" w:eastAsia="Times New Roman" w:hAnsi="Times New Roman" w:cs="Times New Roman"/>
      <w:sz w:val="20"/>
      <w:szCs w:val="20"/>
      <w:lang w:eastAsia="pt-BR"/>
    </w:rPr>
  </w:style>
  <w:style w:type="character" w:styleId="Refdenotaderodap">
    <w:name w:val="footnote reference"/>
    <w:semiHidden/>
    <w:unhideWhenUsed/>
    <w:rsid w:val="00430DF5"/>
    <w:rPr>
      <w:vertAlign w:val="superscript"/>
    </w:rPr>
  </w:style>
  <w:style w:type="paragraph" w:customStyle="1" w:styleId="TF-orientador">
    <w:name w:val="TF-orientador"/>
    <w:basedOn w:val="TF-autor"/>
    <w:semiHidden/>
    <w:qFormat/>
    <w:rsid w:val="00430DF5"/>
    <w:pPr>
      <w:spacing w:after="480"/>
    </w:pPr>
  </w:style>
  <w:style w:type="paragraph" w:customStyle="1" w:styleId="TF-avaliaoCABEALHO">
    <w:name w:val="TF-avaliação CABEÇALHO"/>
    <w:basedOn w:val="Normal"/>
    <w:semiHidden/>
    <w:rsid w:val="00430DF5"/>
    <w:rPr>
      <w:rFonts w:ascii="Times New Roman" w:eastAsia="Times New Roman" w:hAnsi="Times New Roman" w:cs="Times New Roman"/>
      <w:lang w:eastAsia="pt-BR"/>
    </w:rPr>
  </w:style>
  <w:style w:type="paragraph" w:customStyle="1" w:styleId="TF-avaliaoTTULOTCC">
    <w:name w:val="TF-avaliação TÍTULO TCC"/>
    <w:basedOn w:val="Normal"/>
    <w:semiHidden/>
    <w:rsid w:val="00430DF5"/>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430DF5"/>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430DF5"/>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430DF5"/>
    <w:pPr>
      <w:ind w:firstLine="0"/>
    </w:pPr>
  </w:style>
  <w:style w:type="paragraph" w:customStyle="1" w:styleId="TF-avaliaoQUADRO">
    <w:name w:val="TF-avaliação QUADRO"/>
    <w:basedOn w:val="Normal"/>
    <w:semiHidden/>
    <w:rsid w:val="00430DF5"/>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430DF5"/>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430DF5"/>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430DF5"/>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430DF5"/>
    <w:pPr>
      <w:numPr>
        <w:numId w:val="11"/>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430DF5"/>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430DF5"/>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430DF5"/>
    <w:pPr>
      <w:tabs>
        <w:tab w:val="left" w:pos="708"/>
      </w:tabs>
      <w:ind w:left="720" w:hanging="720"/>
      <w:jc w:val="center"/>
    </w:pPr>
    <w:rPr>
      <w:rFonts w:ascii="Times New Roman" w:eastAsia="Times New Roman" w:hAnsi="Times New Roman" w:cs="Times New Roman"/>
      <w:caps/>
      <w:noProof/>
      <w:szCs w:val="20"/>
      <w:lang w:eastAsia="pt-BR"/>
    </w:rPr>
  </w:style>
  <w:style w:type="paragraph" w:styleId="Legenda">
    <w:name w:val="caption"/>
    <w:basedOn w:val="Normal"/>
    <w:next w:val="Normal"/>
    <w:uiPriority w:val="35"/>
    <w:qFormat/>
    <w:rsid w:val="00430DF5"/>
    <w:pPr>
      <w:keepNext/>
      <w:keepLines/>
    </w:pPr>
    <w:rPr>
      <w:rFonts w:ascii="Times New Roman" w:eastAsia="Times New Roman" w:hAnsi="Times New Roman" w:cs="Times New Roman"/>
      <w:b/>
      <w:bCs/>
      <w:sz w:val="20"/>
      <w:szCs w:val="20"/>
      <w:lang w:eastAsia="pt-BR"/>
    </w:rPr>
  </w:style>
  <w:style w:type="character" w:customStyle="1" w:styleId="MenoPendente1">
    <w:name w:val="Menção Pendente1"/>
    <w:basedOn w:val="Fontepargpadro"/>
    <w:uiPriority w:val="99"/>
    <w:semiHidden/>
    <w:unhideWhenUsed/>
    <w:rsid w:val="00430DF5"/>
    <w:rPr>
      <w:color w:val="605E5C"/>
      <w:shd w:val="clear" w:color="auto" w:fill="E1DFDD"/>
    </w:rPr>
  </w:style>
  <w:style w:type="paragraph" w:customStyle="1" w:styleId="Referenciasnovas">
    <w:name w:val="Referencias novas"/>
    <w:basedOn w:val="TF-refernciasITEM"/>
    <w:rsid w:val="00540136"/>
    <w:pPr>
      <w:spacing w:after="0"/>
    </w:pPr>
  </w:style>
  <w:style w:type="character" w:styleId="Forte">
    <w:name w:val="Strong"/>
    <w:uiPriority w:val="22"/>
    <w:qFormat/>
    <w:rsid w:val="00540136"/>
    <w:rPr>
      <w:b/>
      <w:bCs/>
    </w:rPr>
  </w:style>
  <w:style w:type="character" w:styleId="nfase">
    <w:name w:val="Emphasis"/>
    <w:uiPriority w:val="20"/>
    <w:qFormat/>
    <w:rsid w:val="00540136"/>
    <w:rPr>
      <w:i/>
      <w:iCs/>
    </w:rPr>
  </w:style>
  <w:style w:type="numbering" w:customStyle="1" w:styleId="Listaatual1">
    <w:name w:val="Lista atual1"/>
    <w:uiPriority w:val="99"/>
    <w:rsid w:val="00FA26AD"/>
    <w:pPr>
      <w:numPr>
        <w:numId w:val="21"/>
      </w:numPr>
    </w:pPr>
  </w:style>
  <w:style w:type="numbering" w:customStyle="1" w:styleId="Listaatual2">
    <w:name w:val="Lista atual2"/>
    <w:uiPriority w:val="99"/>
    <w:rsid w:val="00FA26AD"/>
    <w:pPr>
      <w:numPr>
        <w:numId w:val="23"/>
      </w:numPr>
    </w:pPr>
  </w:style>
  <w:style w:type="numbering" w:customStyle="1" w:styleId="Listaatual3">
    <w:name w:val="Lista atual3"/>
    <w:uiPriority w:val="99"/>
    <w:rsid w:val="00FA26AD"/>
    <w:pPr>
      <w:numPr>
        <w:numId w:val="25"/>
      </w:numPr>
    </w:pPr>
  </w:style>
  <w:style w:type="numbering" w:customStyle="1" w:styleId="Listaatual4">
    <w:name w:val="Lista atual4"/>
    <w:uiPriority w:val="99"/>
    <w:rsid w:val="00FA26AD"/>
    <w:pPr>
      <w:numPr>
        <w:numId w:val="27"/>
      </w:numPr>
    </w:pPr>
  </w:style>
  <w:style w:type="numbering" w:customStyle="1" w:styleId="Listaatual5">
    <w:name w:val="Lista atual5"/>
    <w:uiPriority w:val="99"/>
    <w:rsid w:val="00FA26AD"/>
    <w:pPr>
      <w:numPr>
        <w:numId w:val="29"/>
      </w:numPr>
    </w:pPr>
  </w:style>
  <w:style w:type="numbering" w:customStyle="1" w:styleId="Listaatual6">
    <w:name w:val="Lista atual6"/>
    <w:uiPriority w:val="99"/>
    <w:rsid w:val="00FA26AD"/>
    <w:pPr>
      <w:numPr>
        <w:numId w:val="31"/>
      </w:numPr>
    </w:pPr>
  </w:style>
  <w:style w:type="numbering" w:customStyle="1" w:styleId="Listaatual7">
    <w:name w:val="Lista atual7"/>
    <w:uiPriority w:val="99"/>
    <w:rsid w:val="00FA26AD"/>
    <w:pPr>
      <w:numPr>
        <w:numId w:val="33"/>
      </w:numPr>
    </w:pPr>
  </w:style>
  <w:style w:type="numbering" w:customStyle="1" w:styleId="Listaatual8">
    <w:name w:val="Lista atual8"/>
    <w:uiPriority w:val="99"/>
    <w:rsid w:val="00FA26AD"/>
    <w:pPr>
      <w:numPr>
        <w:numId w:val="35"/>
      </w:numPr>
    </w:pPr>
  </w:style>
  <w:style w:type="numbering" w:customStyle="1" w:styleId="Listaatual9">
    <w:name w:val="Lista atual9"/>
    <w:uiPriority w:val="99"/>
    <w:rsid w:val="00FA26AD"/>
    <w:pPr>
      <w:numPr>
        <w:numId w:val="37"/>
      </w:numPr>
    </w:pPr>
  </w:style>
  <w:style w:type="numbering" w:customStyle="1" w:styleId="Listaatual10">
    <w:name w:val="Lista atual10"/>
    <w:uiPriority w:val="99"/>
    <w:rsid w:val="00FA26AD"/>
    <w:pPr>
      <w:numPr>
        <w:numId w:val="39"/>
      </w:numPr>
    </w:pPr>
  </w:style>
  <w:style w:type="numbering" w:customStyle="1" w:styleId="Listaatual11">
    <w:name w:val="Lista atual11"/>
    <w:uiPriority w:val="99"/>
    <w:rsid w:val="00FA26AD"/>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hyperlink" Target="https://en.m.wikipedia.org/wiki/Progressive_web_app" TargetMode="External"/><Relationship Id="rId2" Type="http://schemas.openxmlformats.org/officeDocument/2006/relationships/styles" Target="styles.xml"/><Relationship Id="rId16" Type="http://schemas.openxmlformats.org/officeDocument/2006/relationships/hyperlink" Target="https://en.m.wikipedia.org/wiki/Progressive_web_app" TargetMode="External"/><Relationship Id="rId20" Type="http://schemas.openxmlformats.org/officeDocument/2006/relationships/hyperlink" Target="https://en.m.wikipedia.org/wiki/Progressive_web_ap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m.wikipedia.org/wiki/Progressive_web_app" TargetMode="External"/><Relationship Id="rId5" Type="http://schemas.openxmlformats.org/officeDocument/2006/relationships/image" Target="media/image1.png"/><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en.m.wikipedia.org/wiki/Progressive_web_app" TargetMode="External"/><Relationship Id="rId19" Type="http://schemas.openxmlformats.org/officeDocument/2006/relationships/hyperlink" Target="https://en.m.wikipedia.org/wiki/Progressive_web_ap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61</Pages>
  <Words>22367</Words>
  <Characters>120786</Characters>
  <Application>Microsoft Office Word</Application>
  <DocSecurity>0</DocSecurity>
  <Lines>1006</Lines>
  <Paragraphs>285</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2021-10-26T14:34:00Z</dcterms:created>
  <dcterms:modified xsi:type="dcterms:W3CDTF">2021-12-18T23:44:00Z</dcterms:modified>
</cp:coreProperties>
</file>