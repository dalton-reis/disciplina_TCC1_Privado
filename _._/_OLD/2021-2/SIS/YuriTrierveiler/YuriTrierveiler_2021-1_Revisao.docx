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B8A1" w14:textId="77777777" w:rsidR="00181461" w:rsidRDefault="00181461" w:rsidP="00181461">
      <w:pPr>
        <w:jc w:val="both"/>
        <w:rPr>
          <w:b/>
          <w:bCs/>
        </w:rPr>
      </w:pPr>
      <w:r w:rsidRPr="007310B3">
        <w:rPr>
          <w:b/>
          <w:bCs/>
          <w:sz w:val="72"/>
          <w:szCs w:val="72"/>
        </w:rPr>
        <w:t>Revisão do Projeto</w:t>
      </w:r>
      <w:r w:rsidRPr="00AF68BE">
        <w:rPr>
          <w:b/>
          <w:bCs/>
        </w:rPr>
        <w:t xml:space="preserve"> </w:t>
      </w:r>
    </w:p>
    <w:p w14:paraId="08C0E54A" w14:textId="77777777" w:rsidR="00181461" w:rsidRDefault="00181461" w:rsidP="00181461">
      <w:pPr>
        <w:jc w:val="both"/>
        <w:rPr>
          <w:b/>
          <w:bCs/>
        </w:rPr>
      </w:pPr>
    </w:p>
    <w:p w14:paraId="6B28F177" w14:textId="77777777" w:rsidR="00181461" w:rsidRPr="00AF68BE" w:rsidRDefault="00181461" w:rsidP="00181461">
      <w:pPr>
        <w:jc w:val="both"/>
        <w:rPr>
          <w:b/>
          <w:bCs/>
        </w:rPr>
      </w:pPr>
      <w:r w:rsidRPr="00AF68BE">
        <w:rPr>
          <w:b/>
          <w:bCs/>
        </w:rPr>
        <w:t xml:space="preserve">Disciplina: Trabalho de Conclusão de Curso I – </w:t>
      </w:r>
      <w:r>
        <w:rPr>
          <w:b/>
          <w:bCs/>
        </w:rPr>
        <w:t>SIS</w:t>
      </w:r>
    </w:p>
    <w:p w14:paraId="1CC45B2B" w14:textId="77777777" w:rsidR="00181461" w:rsidRDefault="00181461" w:rsidP="00181461">
      <w:pPr>
        <w:jc w:val="both"/>
      </w:pPr>
    </w:p>
    <w:p w14:paraId="33EA3AB1" w14:textId="77777777" w:rsidR="00181461" w:rsidRPr="00BC76D0" w:rsidRDefault="00181461" w:rsidP="00181461">
      <w:pPr>
        <w:jc w:val="both"/>
      </w:pPr>
      <w:r w:rsidRPr="00BC76D0">
        <w:t>Caro orienta</w:t>
      </w:r>
      <w:r>
        <w:t>ndo</w:t>
      </w:r>
      <w:r w:rsidRPr="00BC76D0">
        <w:t>,</w:t>
      </w:r>
    </w:p>
    <w:p w14:paraId="3BDA6960" w14:textId="77777777" w:rsidR="00181461" w:rsidRPr="00BC76D0" w:rsidRDefault="00181461" w:rsidP="00181461">
      <w:pPr>
        <w:jc w:val="both"/>
      </w:pPr>
    </w:p>
    <w:p w14:paraId="45094FE2" w14:textId="77777777" w:rsidR="00181461" w:rsidRDefault="00181461" w:rsidP="00181461">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114A59EF" w14:textId="77777777" w:rsidR="00181461" w:rsidRDefault="00181461" w:rsidP="00181461">
      <w:pPr>
        <w:jc w:val="both"/>
      </w:pPr>
    </w:p>
    <w:p w14:paraId="3C825FE8" w14:textId="77777777" w:rsidR="00A42615" w:rsidRDefault="00181461">
      <w:r>
        <w:t>Atenciosamente,</w:t>
      </w:r>
    </w:p>
    <w:p w14:paraId="2DD91063" w14:textId="77777777" w:rsidR="00A42615" w:rsidRDefault="00A42615"/>
    <w:p w14:paraId="22A5A1F7" w14:textId="53840FF5" w:rsidR="00181461" w:rsidRPr="00A42615" w:rsidRDefault="00A42615">
      <w:r w:rsidRPr="00A42615">
        <w:rPr>
          <w:b/>
          <w:bCs/>
          <w:sz w:val="72"/>
          <w:szCs w:val="72"/>
        </w:rPr>
        <w:drawing>
          <wp:inline distT="0" distB="0" distL="0" distR="0" wp14:anchorId="0C64FBFB" wp14:editId="5260044C">
            <wp:extent cx="5760085" cy="580390"/>
            <wp:effectExtent l="0" t="0" r="5715"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580390"/>
                    </a:xfrm>
                    <a:prstGeom prst="rect">
                      <a:avLst/>
                    </a:prstGeom>
                  </pic:spPr>
                </pic:pic>
              </a:graphicData>
            </a:graphic>
          </wp:inline>
        </w:drawing>
      </w:r>
      <w:r w:rsidR="00181461">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69"/>
      </w:tblGrid>
      <w:tr w:rsidR="00181461" w14:paraId="23E44FD0" w14:textId="77777777" w:rsidTr="005F5236">
        <w:tc>
          <w:tcPr>
            <w:tcW w:w="9104" w:type="dxa"/>
            <w:gridSpan w:val="2"/>
            <w:shd w:val="clear" w:color="auto" w:fill="auto"/>
          </w:tcPr>
          <w:p w14:paraId="78C475B3" w14:textId="77777777" w:rsidR="00181461" w:rsidRDefault="00181461" w:rsidP="005F5236">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181461" w14:paraId="597B7CCA" w14:textId="77777777" w:rsidTr="005F5236">
        <w:tc>
          <w:tcPr>
            <w:tcW w:w="5387" w:type="dxa"/>
            <w:shd w:val="clear" w:color="auto" w:fill="auto"/>
          </w:tcPr>
          <w:p w14:paraId="08D694BD" w14:textId="77777777" w:rsidR="00181461" w:rsidRPr="003C5262" w:rsidRDefault="00181461"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2B14D6A7" w14:textId="77777777" w:rsidR="00181461" w:rsidRDefault="00181461" w:rsidP="005F5236">
            <w:pPr>
              <w:pStyle w:val="Cabealho"/>
              <w:tabs>
                <w:tab w:val="clear" w:pos="8640"/>
                <w:tab w:val="right" w:pos="8931"/>
              </w:tabs>
              <w:ind w:right="141"/>
              <w:rPr>
                <w:rStyle w:val="Nmerodepgina"/>
              </w:rPr>
            </w:pPr>
            <w:r>
              <w:rPr>
                <w:rStyle w:val="Nmerodepgina"/>
              </w:rPr>
              <w:t>ANO/SEMESTRE: 2021/2</w:t>
            </w:r>
          </w:p>
        </w:tc>
      </w:tr>
    </w:tbl>
    <w:p w14:paraId="716F2D18" w14:textId="77777777" w:rsidR="00181461" w:rsidRDefault="00181461" w:rsidP="001E682E">
      <w:pPr>
        <w:pStyle w:val="TF-TTULO"/>
      </w:pPr>
    </w:p>
    <w:p w14:paraId="5121D825" w14:textId="77777777" w:rsidR="00181461" w:rsidRPr="00B00E04" w:rsidRDefault="00181461" w:rsidP="001E682E">
      <w:pPr>
        <w:pStyle w:val="TF-TTULO"/>
      </w:pPr>
      <w:r>
        <w:t>AGENDA INTERATIVA PARA AUXÍLIO EM TAREFAS DOMÉSTICAS BÁSICAS</w:t>
      </w:r>
    </w:p>
    <w:p w14:paraId="1A6DE8F9" w14:textId="77777777" w:rsidR="00181461" w:rsidRDefault="00181461" w:rsidP="003C1B91">
      <w:pPr>
        <w:pStyle w:val="TF-AUTOR"/>
        <w:jc w:val="right"/>
      </w:pPr>
      <w:r>
        <w:t xml:space="preserve">Yuri </w:t>
      </w:r>
      <w:proofErr w:type="spellStart"/>
      <w:r>
        <w:t>Trierveiler</w:t>
      </w:r>
      <w:proofErr w:type="spellEnd"/>
    </w:p>
    <w:p w14:paraId="058F50A8" w14:textId="77777777" w:rsidR="00181461" w:rsidRDefault="00181461" w:rsidP="003C1B91">
      <w:pPr>
        <w:pStyle w:val="TF-AUTOR"/>
        <w:jc w:val="right"/>
      </w:pPr>
      <w:r>
        <w:t xml:space="preserve">Profa. Luciana Pereira de Araújo </w:t>
      </w:r>
      <w:proofErr w:type="spellStart"/>
      <w:r>
        <w:t>Kohler</w:t>
      </w:r>
      <w:proofErr w:type="spellEnd"/>
      <w:r>
        <w:t xml:space="preserve"> – Orientadora</w:t>
      </w:r>
    </w:p>
    <w:p w14:paraId="6615F959" w14:textId="77777777" w:rsidR="00181461" w:rsidRPr="007D10F2" w:rsidRDefault="00181461" w:rsidP="00181461">
      <w:pPr>
        <w:pStyle w:val="Ttulo1"/>
      </w:pPr>
      <w:r w:rsidRPr="007D10F2">
        <w:t xml:space="preserve">Introdução </w:t>
      </w:r>
    </w:p>
    <w:p w14:paraId="740BADA3" w14:textId="77777777" w:rsidR="00181461" w:rsidRDefault="00181461" w:rsidP="003D398C">
      <w:pPr>
        <w:pStyle w:val="TF-TEXTO"/>
      </w:pPr>
      <w:r>
        <w:t xml:space="preserve">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dia é possível realizar tarefas com apenas um celular na mão, coisa que antigamente poderia demandar horas investidas em apenas uma atividade. </w:t>
      </w:r>
    </w:p>
    <w:p w14:paraId="7F112C0A" w14:textId="77777777" w:rsidR="00181461" w:rsidRDefault="00181461" w:rsidP="003D398C">
      <w:pPr>
        <w:pStyle w:val="TF-TEXTO"/>
      </w:pPr>
      <w:r>
        <w:t xml:space="preserve">Tem-se percebido um ganho no tempo que as pessoas possuem em seu cotidiano, diminuindo o tempo que gastam com atividades corriqueiras, permitindo-os fazer mais coisas em um dia. Conforme afirma </w:t>
      </w:r>
      <w:proofErr w:type="spellStart"/>
      <w:r>
        <w:t>Toscan</w:t>
      </w:r>
      <w:proofErr w:type="spellEnd"/>
      <w:r>
        <w:t xml:space="preserve"> (2019, p. 1), “[...] a tecnologia, em constante desenvolvimento, possui ferramentas e/ou programas computacionais que podem auxiliar na economia e gestão do tempo.”</w:t>
      </w:r>
    </w:p>
    <w:p w14:paraId="50D37624" w14:textId="77777777" w:rsidR="00181461" w:rsidRDefault="00181461" w:rsidP="003D398C">
      <w:pPr>
        <w:pStyle w:val="TF-TEXTO"/>
      </w:pPr>
      <w:r>
        <w:t>Em contrapartida, o avanço tecnológico desenfreado é um empecilho para aqueles que não conseguem acompanhá-lo. Vê-se isso frequentemente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5B681C51" w14:textId="77777777" w:rsidR="00181461" w:rsidRDefault="00181461" w:rsidP="003D398C">
      <w:pPr>
        <w:pStyle w:val="TF-TEXTO"/>
      </w:pPr>
      <w:r>
        <w:t>Seguindo o raciocínio, vê-se uma crescente dificuldade de pessoas em manter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2019).</w:t>
      </w:r>
    </w:p>
    <w:p w14:paraId="44133614" w14:textId="77777777" w:rsidR="00181461" w:rsidRDefault="00181461"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vir se </w:t>
      </w:r>
      <w:r>
        <w:lastRenderedPageBreak/>
        <w:t>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300E7143" w14:textId="77777777" w:rsidR="00181461" w:rsidRDefault="00181461" w:rsidP="00AB5E98">
      <w:pPr>
        <w:pStyle w:val="Ttulo2"/>
      </w:pPr>
      <w:r w:rsidRPr="007D10F2">
        <w:t>OBJETIVOS</w:t>
      </w:r>
    </w:p>
    <w:p w14:paraId="351BE292" w14:textId="77777777" w:rsidR="00181461" w:rsidRDefault="00181461" w:rsidP="00C35E57">
      <w:pPr>
        <w:pStyle w:val="TF-TEXTO"/>
      </w:pPr>
      <w:r>
        <w:t>O objetivo deste trabalho é desenvolver um aplicativo em formato de agenda para auxiliar no controle de necessidades do dia a dia.</w:t>
      </w:r>
    </w:p>
    <w:p w14:paraId="09CFBC9B" w14:textId="77777777" w:rsidR="00181461" w:rsidRDefault="00181461" w:rsidP="00C35E57">
      <w:pPr>
        <w:pStyle w:val="TF-TEXTO"/>
      </w:pPr>
      <w:r>
        <w:t>Os objetivos específicos são:</w:t>
      </w:r>
    </w:p>
    <w:p w14:paraId="01833751" w14:textId="77777777" w:rsidR="00181461" w:rsidRDefault="00181461" w:rsidP="00C35E57">
      <w:pPr>
        <w:pStyle w:val="TF-ALNEA"/>
      </w:pPr>
      <w:r>
        <w:t>desenvolver um leiaute amigável, intuitivo e acessível para utilização;</w:t>
      </w:r>
    </w:p>
    <w:p w14:paraId="21EDC9F6" w14:textId="77777777" w:rsidR="00181461" w:rsidRDefault="00181461" w:rsidP="00C35E57">
      <w:pPr>
        <w:pStyle w:val="TF-ALNEA"/>
      </w:pPr>
      <w:r>
        <w:t>estudar o perfil do usuário com base em suas atividades e prever futuras necessidades.</w:t>
      </w:r>
    </w:p>
    <w:p w14:paraId="3A69AA4D" w14:textId="77777777" w:rsidR="00181461" w:rsidRDefault="00181461" w:rsidP="00181461">
      <w:pPr>
        <w:pStyle w:val="Ttulo1"/>
      </w:pPr>
      <w:r>
        <w:t xml:space="preserve">trabalhos </w:t>
      </w:r>
      <w:r w:rsidRPr="00FC4A9F">
        <w:t>correlatos</w:t>
      </w:r>
    </w:p>
    <w:p w14:paraId="02B71957" w14:textId="77777777" w:rsidR="00181461" w:rsidRDefault="00181461"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2019). O terceiro trabalho é uma ferramenta adquirida pelo Google, que auxilia os usuários a organizarem melhor o seu dia a dia através de uma análise que o aplicativo faz para auxiliar o usuário (GANNES, 2014). </w:t>
      </w:r>
    </w:p>
    <w:p w14:paraId="4553D3CE" w14:textId="77777777" w:rsidR="00181461" w:rsidRDefault="00181461" w:rsidP="00BC5565">
      <w:pPr>
        <w:pStyle w:val="Ttulo2"/>
      </w:pPr>
      <w:r>
        <w:t xml:space="preserve">PROTÓTIPO DE UM ASSISTENTE PESSOAL DIGITAL INTELIGENTE </w:t>
      </w:r>
    </w:p>
    <w:p w14:paraId="3BF15E54" w14:textId="77777777" w:rsidR="00181461" w:rsidRDefault="00181461"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 xml:space="preserve">Artificial </w:t>
      </w:r>
      <w:proofErr w:type="spellStart"/>
      <w:r w:rsidRPr="00A83816">
        <w:rPr>
          <w:i/>
          <w:iCs/>
        </w:rPr>
        <w:t>Intelligence</w:t>
      </w:r>
      <w:proofErr w:type="spellEnd"/>
      <w:r w:rsidRPr="00A83816">
        <w:rPr>
          <w:i/>
          <w:iCs/>
        </w:rPr>
        <w:t xml:space="preserve"> Mark-up </w:t>
      </w:r>
      <w:proofErr w:type="spellStart"/>
      <w:r w:rsidRPr="00A83816">
        <w:rPr>
          <w:i/>
          <w:iCs/>
        </w:rPr>
        <w:t>Language</w:t>
      </w:r>
      <w:proofErr w:type="spellEnd"/>
      <w:r>
        <w:rPr>
          <w:i/>
          <w:iCs/>
        </w:rPr>
        <w:t xml:space="preserve"> </w:t>
      </w:r>
      <w:r>
        <w:t>(AIML).</w:t>
      </w:r>
    </w:p>
    <w:p w14:paraId="35BC9ADA" w14:textId="77777777" w:rsidR="00181461" w:rsidRDefault="00181461"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1F8D6AF9" w14:textId="77777777" w:rsidR="00181461" w:rsidRDefault="00181461" w:rsidP="00A44581">
      <w:pPr>
        <w:pStyle w:val="TF-TEXTO"/>
      </w:pPr>
    </w:p>
    <w:p w14:paraId="0F4D9AC4" w14:textId="77777777" w:rsidR="00181461" w:rsidRDefault="00181461" w:rsidP="00594685">
      <w:pPr>
        <w:pStyle w:val="TF-LEGENDA"/>
      </w:pPr>
      <w:r>
        <w:lastRenderedPageBreak/>
        <w:t xml:space="preserve">Quadro </w:t>
      </w:r>
      <w:r>
        <w:fldChar w:fldCharType="begin"/>
      </w:r>
      <w:r>
        <w:instrText xml:space="preserve"> SEQ Quadro \* ARABIC </w:instrText>
      </w:r>
      <w:r>
        <w:fldChar w:fldCharType="separate"/>
      </w:r>
      <w:r>
        <w:rPr>
          <w:noProof/>
        </w:rPr>
        <w:t>1</w:t>
      </w:r>
      <w:r>
        <w:rPr>
          <w:noProof/>
        </w:rPr>
        <w:fldChar w:fldCharType="end"/>
      </w:r>
      <w:r>
        <w:t xml:space="preserve"> - Funcionalidades do protótipo</w:t>
      </w:r>
    </w:p>
    <w:tbl>
      <w:tblPr>
        <w:tblStyle w:val="Tabelacomgrade"/>
        <w:tblW w:w="0" w:type="auto"/>
        <w:tblLook w:val="04A0" w:firstRow="1" w:lastRow="0" w:firstColumn="1" w:lastColumn="0" w:noHBand="0" w:noVBand="1"/>
      </w:tblPr>
      <w:tblGrid>
        <w:gridCol w:w="2547"/>
        <w:gridCol w:w="6514"/>
      </w:tblGrid>
      <w:tr w:rsidR="00181461" w14:paraId="602FA9A3" w14:textId="77777777" w:rsidTr="007D3FFD">
        <w:trPr>
          <w:trHeight w:val="424"/>
        </w:trPr>
        <w:tc>
          <w:tcPr>
            <w:tcW w:w="2547" w:type="dxa"/>
            <w:vAlign w:val="center"/>
          </w:tcPr>
          <w:p w14:paraId="2F370F8B" w14:textId="77777777" w:rsidR="00181461" w:rsidRPr="007D3FFD" w:rsidRDefault="00181461" w:rsidP="007D3FFD">
            <w:pPr>
              <w:pStyle w:val="TF-TEXTOQUADRO"/>
              <w:jc w:val="center"/>
              <w:rPr>
                <w:b/>
                <w:bCs/>
              </w:rPr>
            </w:pPr>
            <w:r w:rsidRPr="007D3FFD">
              <w:rPr>
                <w:b/>
                <w:bCs/>
              </w:rPr>
              <w:t>Funcionalidade</w:t>
            </w:r>
          </w:p>
        </w:tc>
        <w:tc>
          <w:tcPr>
            <w:tcW w:w="6515" w:type="dxa"/>
          </w:tcPr>
          <w:p w14:paraId="6E5C2621" w14:textId="77777777" w:rsidR="00181461" w:rsidRPr="007D3FFD" w:rsidRDefault="00181461" w:rsidP="007D3FFD">
            <w:pPr>
              <w:pStyle w:val="TF-TEXTOQUADRO"/>
              <w:jc w:val="center"/>
              <w:rPr>
                <w:b/>
                <w:bCs/>
              </w:rPr>
            </w:pPr>
            <w:r>
              <w:rPr>
                <w:b/>
                <w:bCs/>
              </w:rPr>
              <w:t>Descrição</w:t>
            </w:r>
          </w:p>
        </w:tc>
      </w:tr>
      <w:tr w:rsidR="00181461" w14:paraId="3577CB4F" w14:textId="77777777" w:rsidTr="007D3FFD">
        <w:trPr>
          <w:trHeight w:val="416"/>
        </w:trPr>
        <w:tc>
          <w:tcPr>
            <w:tcW w:w="2547" w:type="dxa"/>
            <w:vAlign w:val="center"/>
          </w:tcPr>
          <w:p w14:paraId="1F8BB08D" w14:textId="77777777" w:rsidR="00181461" w:rsidRPr="007D3FFD" w:rsidRDefault="00181461" w:rsidP="007D3FFD">
            <w:pPr>
              <w:pStyle w:val="TF-TEXTOQUADRO"/>
              <w:jc w:val="center"/>
              <w:rPr>
                <w:b/>
                <w:bCs/>
              </w:rPr>
            </w:pPr>
            <w:r>
              <w:rPr>
                <w:b/>
                <w:bCs/>
              </w:rPr>
              <w:t>Agendar compromissos</w:t>
            </w:r>
          </w:p>
        </w:tc>
        <w:tc>
          <w:tcPr>
            <w:tcW w:w="6515" w:type="dxa"/>
            <w:vAlign w:val="center"/>
          </w:tcPr>
          <w:p w14:paraId="4D00DEFF" w14:textId="77777777" w:rsidR="00181461" w:rsidRDefault="00181461" w:rsidP="007D3FFD">
            <w:pPr>
              <w:pStyle w:val="TF-TEXTOQUADRO"/>
            </w:pPr>
            <w:r>
              <w:t>Através da integração com um calendário, o usuário deve ser capaz de agendar compromissos para que seja lembrada posteriormente pela interface.</w:t>
            </w:r>
          </w:p>
        </w:tc>
      </w:tr>
      <w:tr w:rsidR="00181461" w14:paraId="1B80345B" w14:textId="77777777" w:rsidTr="007D3FFD">
        <w:trPr>
          <w:trHeight w:val="422"/>
        </w:trPr>
        <w:tc>
          <w:tcPr>
            <w:tcW w:w="2547" w:type="dxa"/>
            <w:vAlign w:val="center"/>
          </w:tcPr>
          <w:p w14:paraId="4FBF540A" w14:textId="77777777" w:rsidR="00181461" w:rsidRPr="007D3FFD" w:rsidRDefault="00181461" w:rsidP="007D3FFD">
            <w:pPr>
              <w:pStyle w:val="TF-TEXTOQUADRO"/>
              <w:jc w:val="center"/>
              <w:rPr>
                <w:b/>
                <w:bCs/>
              </w:rPr>
            </w:pPr>
            <w:r>
              <w:rPr>
                <w:b/>
                <w:bCs/>
              </w:rPr>
              <w:t>Escrever listas</w:t>
            </w:r>
          </w:p>
        </w:tc>
        <w:tc>
          <w:tcPr>
            <w:tcW w:w="6515" w:type="dxa"/>
            <w:vAlign w:val="center"/>
          </w:tcPr>
          <w:p w14:paraId="7A07E244" w14:textId="77777777" w:rsidR="00181461" w:rsidRDefault="00181461" w:rsidP="007D3FFD">
            <w:pPr>
              <w:pStyle w:val="TF-TEXTOQUADRO"/>
            </w:pPr>
            <w:r>
              <w:t>Escrever e salvar listas ditadas pelo usuário, como listas de compras para o supermercado, papelaria etc.</w:t>
            </w:r>
          </w:p>
        </w:tc>
      </w:tr>
      <w:tr w:rsidR="00181461" w14:paraId="333E78E2" w14:textId="77777777" w:rsidTr="007D3FFD">
        <w:trPr>
          <w:trHeight w:val="414"/>
        </w:trPr>
        <w:tc>
          <w:tcPr>
            <w:tcW w:w="2547" w:type="dxa"/>
            <w:vAlign w:val="center"/>
          </w:tcPr>
          <w:p w14:paraId="20653F08" w14:textId="77777777" w:rsidR="00181461" w:rsidRPr="007D3FFD" w:rsidRDefault="00181461" w:rsidP="007D3FFD">
            <w:pPr>
              <w:pStyle w:val="TF-TEXTOQUADRO"/>
              <w:jc w:val="center"/>
              <w:rPr>
                <w:b/>
                <w:bCs/>
              </w:rPr>
            </w:pPr>
            <w:r>
              <w:rPr>
                <w:b/>
                <w:bCs/>
              </w:rPr>
              <w:t>Escrever notas</w:t>
            </w:r>
          </w:p>
        </w:tc>
        <w:tc>
          <w:tcPr>
            <w:tcW w:w="6515" w:type="dxa"/>
            <w:vAlign w:val="center"/>
          </w:tcPr>
          <w:p w14:paraId="672FE3AE" w14:textId="77777777" w:rsidR="00181461" w:rsidRDefault="00181461" w:rsidP="007D3FFD">
            <w:pPr>
              <w:pStyle w:val="TF-TEXTOQUADRO"/>
              <w:tabs>
                <w:tab w:val="left" w:pos="2076"/>
              </w:tabs>
            </w:pPr>
            <w:r>
              <w:t>Escrever e salvar pequenas notas que sejam ditadas pelo usuário.</w:t>
            </w:r>
          </w:p>
        </w:tc>
      </w:tr>
      <w:tr w:rsidR="00181461" w14:paraId="3C25704C" w14:textId="77777777" w:rsidTr="007D3FFD">
        <w:trPr>
          <w:trHeight w:val="703"/>
        </w:trPr>
        <w:tc>
          <w:tcPr>
            <w:tcW w:w="2547" w:type="dxa"/>
            <w:vAlign w:val="center"/>
          </w:tcPr>
          <w:p w14:paraId="7EB03470" w14:textId="77777777" w:rsidR="00181461" w:rsidRPr="007D3FFD" w:rsidRDefault="00181461" w:rsidP="007D3FFD">
            <w:pPr>
              <w:pStyle w:val="TF-TEXTOQUADRO"/>
              <w:jc w:val="center"/>
              <w:rPr>
                <w:b/>
                <w:bCs/>
              </w:rPr>
            </w:pPr>
            <w:r>
              <w:rPr>
                <w:b/>
                <w:bCs/>
              </w:rPr>
              <w:t>Fornecer informações gerais</w:t>
            </w:r>
          </w:p>
        </w:tc>
        <w:tc>
          <w:tcPr>
            <w:tcW w:w="6515" w:type="dxa"/>
            <w:vAlign w:val="center"/>
          </w:tcPr>
          <w:p w14:paraId="48D8B1AF" w14:textId="77777777" w:rsidR="00181461" w:rsidRDefault="00181461" w:rsidP="007D3FFD">
            <w:pPr>
              <w:pStyle w:val="TF-TEXTOQUADRO"/>
            </w:pPr>
            <w:r>
              <w:t>Fornecer assistência sobre informações gerais que podem ser obtidas de forma imediata com uma simples pesquisa em um site buscador, bem como informações sobre a previsão do tempo etc.</w:t>
            </w:r>
          </w:p>
        </w:tc>
      </w:tr>
      <w:tr w:rsidR="00181461" w14:paraId="60CB58A8" w14:textId="77777777" w:rsidTr="007D3FFD">
        <w:trPr>
          <w:trHeight w:val="401"/>
        </w:trPr>
        <w:tc>
          <w:tcPr>
            <w:tcW w:w="2547" w:type="dxa"/>
            <w:vAlign w:val="center"/>
          </w:tcPr>
          <w:p w14:paraId="0351F8C4" w14:textId="77777777" w:rsidR="00181461" w:rsidRPr="007D3FFD" w:rsidRDefault="00181461" w:rsidP="007D3FFD">
            <w:pPr>
              <w:pStyle w:val="TF-TEXTOQUADRO"/>
              <w:jc w:val="center"/>
              <w:rPr>
                <w:b/>
                <w:bCs/>
              </w:rPr>
            </w:pPr>
            <w:r>
              <w:rPr>
                <w:b/>
                <w:bCs/>
              </w:rPr>
              <w:t>Lembretes ou alarmes</w:t>
            </w:r>
          </w:p>
        </w:tc>
        <w:tc>
          <w:tcPr>
            <w:tcW w:w="6515" w:type="dxa"/>
            <w:vAlign w:val="center"/>
          </w:tcPr>
          <w:p w14:paraId="7AC132EB" w14:textId="77777777" w:rsidR="00181461" w:rsidRDefault="00181461" w:rsidP="007D3FFD">
            <w:pPr>
              <w:pStyle w:val="TF-TEXTOQUADRO"/>
            </w:pPr>
            <w:r>
              <w:t>Ser capaz de lembrar o usuário de tarefas previamente programadas pelo próprio usuário, além de pequenos lembretes gerais, como por exemplo, a data de aniversário de alguém importante para o usuário, reuniões.</w:t>
            </w:r>
          </w:p>
        </w:tc>
      </w:tr>
    </w:tbl>
    <w:p w14:paraId="74151C8A" w14:textId="77777777" w:rsidR="00181461" w:rsidRDefault="00181461" w:rsidP="00C07EE4">
      <w:pPr>
        <w:pStyle w:val="TF-FONTE"/>
      </w:pPr>
      <w:r>
        <w:t xml:space="preserve">Fonte: </w:t>
      </w:r>
      <w:proofErr w:type="spellStart"/>
      <w:r>
        <w:t>Toscan</w:t>
      </w:r>
      <w:proofErr w:type="spellEnd"/>
      <w:r>
        <w:t xml:space="preserve"> (2019).</w:t>
      </w:r>
    </w:p>
    <w:p w14:paraId="68F4CF78" w14:textId="77777777" w:rsidR="00181461" w:rsidRDefault="00181461"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12C819D2" w14:textId="77777777" w:rsidR="00181461" w:rsidRDefault="00181461" w:rsidP="00594685">
      <w:pPr>
        <w:pStyle w:val="TF-LEGENDA"/>
      </w:pPr>
      <w:r>
        <w:t xml:space="preserve">Quadro </w:t>
      </w:r>
      <w:r>
        <w:fldChar w:fldCharType="begin"/>
      </w:r>
      <w:r>
        <w:instrText xml:space="preserve"> SEQ Quadro \* ARABIC </w:instrText>
      </w:r>
      <w:r>
        <w:fldChar w:fldCharType="separate"/>
      </w:r>
      <w:r>
        <w:rPr>
          <w:noProof/>
        </w:rPr>
        <w:t>2</w:t>
      </w:r>
      <w:r>
        <w:rPr>
          <w:noProof/>
        </w:rPr>
        <w:fldChar w:fldCharType="end"/>
      </w:r>
      <w:r>
        <w:t xml:space="preserve"> - Exemplo de relatório</w:t>
      </w:r>
    </w:p>
    <w:tbl>
      <w:tblPr>
        <w:tblStyle w:val="Tabelacomgrade"/>
        <w:tblW w:w="0" w:type="auto"/>
        <w:tblLook w:val="04A0" w:firstRow="1" w:lastRow="0" w:firstColumn="1" w:lastColumn="0" w:noHBand="0" w:noVBand="1"/>
      </w:tblPr>
      <w:tblGrid>
        <w:gridCol w:w="9061"/>
      </w:tblGrid>
      <w:tr w:rsidR="00181461" w14:paraId="78BCFB53" w14:textId="77777777" w:rsidTr="007D3FFD">
        <w:tc>
          <w:tcPr>
            <w:tcW w:w="9062" w:type="dxa"/>
          </w:tcPr>
          <w:p w14:paraId="21933DFF" w14:textId="77777777" w:rsidR="00181461" w:rsidRDefault="00181461" w:rsidP="000B3CE5">
            <w:pPr>
              <w:pStyle w:val="TF-TEXTOQUADRO"/>
              <w:spacing w:line="360" w:lineRule="auto"/>
            </w:pPr>
            <w:r>
              <w:t>Olá Luiz, estas são as atividades que você possui programado:</w:t>
            </w:r>
          </w:p>
          <w:p w14:paraId="28BE15A9" w14:textId="77777777" w:rsidR="00181461" w:rsidRDefault="00181461" w:rsidP="000B3CE5">
            <w:pPr>
              <w:pStyle w:val="TF-TEXTOQUADRO"/>
              <w:spacing w:line="360" w:lineRule="auto"/>
            </w:pPr>
            <w:r>
              <w:t>Para hoje (10 de Junho de 2019):</w:t>
            </w:r>
          </w:p>
          <w:p w14:paraId="1F51CCD0" w14:textId="77777777" w:rsidR="00181461" w:rsidRDefault="00181461" w:rsidP="000B3CE5">
            <w:pPr>
              <w:pStyle w:val="TF-TEXTOQUADRO"/>
              <w:spacing w:line="360" w:lineRule="auto"/>
            </w:pPr>
            <w:r>
              <w:t xml:space="preserve">  - Dentista às 14h30</w:t>
            </w:r>
          </w:p>
          <w:p w14:paraId="202B07EE" w14:textId="77777777" w:rsidR="00181461" w:rsidRDefault="00181461" w:rsidP="000B3CE5">
            <w:pPr>
              <w:pStyle w:val="TF-TEXTOQUADRO"/>
              <w:spacing w:line="360" w:lineRule="auto"/>
            </w:pPr>
            <w:r>
              <w:t xml:space="preserve">  - Mercado</w:t>
            </w:r>
          </w:p>
          <w:p w14:paraId="2DDBEA10" w14:textId="77777777" w:rsidR="00181461" w:rsidRDefault="00181461" w:rsidP="000B3CE5">
            <w:pPr>
              <w:pStyle w:val="TF-TEXTOQUADRO"/>
              <w:spacing w:line="360" w:lineRule="auto"/>
            </w:pPr>
            <w:r>
              <w:t>Para a semana (08 de Junho de 2019 à 14 de Junho de 2019):</w:t>
            </w:r>
          </w:p>
          <w:p w14:paraId="68AF2EEB" w14:textId="77777777" w:rsidR="00181461" w:rsidRDefault="00181461" w:rsidP="000B3CE5">
            <w:pPr>
              <w:pStyle w:val="TF-TEXTOQUADRO"/>
              <w:spacing w:line="360" w:lineRule="auto"/>
            </w:pPr>
            <w:r>
              <w:t xml:space="preserve">  - Reunião às 15:30 na Quinta-feira dia 11 de Junho de 2019</w:t>
            </w:r>
          </w:p>
          <w:p w14:paraId="23A7D5AC" w14:textId="77777777" w:rsidR="00181461" w:rsidRDefault="00181461" w:rsidP="000B3CE5">
            <w:pPr>
              <w:pStyle w:val="TF-TEXTOQUADRO"/>
              <w:spacing w:line="360" w:lineRule="auto"/>
            </w:pPr>
            <w:r>
              <w:t>Pela previsão parece que hoje teremos um dia nublado e com probabilidade de chuva. É bom levar o guarda-chuva.</w:t>
            </w:r>
          </w:p>
        </w:tc>
      </w:tr>
    </w:tbl>
    <w:p w14:paraId="0502A92D" w14:textId="77777777" w:rsidR="00181461" w:rsidRDefault="00181461" w:rsidP="00C07EE4">
      <w:pPr>
        <w:pStyle w:val="TF-FONTE"/>
      </w:pPr>
      <w:r>
        <w:t xml:space="preserve">Fonte: </w:t>
      </w:r>
      <w:proofErr w:type="spellStart"/>
      <w:r>
        <w:t>Toscan</w:t>
      </w:r>
      <w:proofErr w:type="spellEnd"/>
      <w:r>
        <w:t xml:space="preserve"> (2019).</w:t>
      </w:r>
    </w:p>
    <w:p w14:paraId="5220C6F0" w14:textId="77777777" w:rsidR="00181461" w:rsidRDefault="00181461"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4E7CC9BE" w14:textId="77777777" w:rsidR="00181461" w:rsidRPr="00C44645" w:rsidRDefault="00181461" w:rsidP="00C80449">
      <w:pPr>
        <w:pStyle w:val="TF-TEXTO"/>
      </w:pPr>
      <w:r>
        <w:t xml:space="preserve">De acordo com a proposta do trabalho, pôde ser tratado como um sucesso utilizando a base padrão do </w:t>
      </w:r>
      <w:proofErr w:type="spellStart"/>
      <w:r w:rsidRPr="009F2EDF">
        <w:rPr>
          <w:i/>
          <w:iCs/>
        </w:rPr>
        <w:t>chattertbot</w:t>
      </w:r>
      <w:proofErr w:type="spellEnd"/>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w:t>
      </w:r>
      <w:proofErr w:type="spellStart"/>
      <w:r>
        <w:t>Toscan</w:t>
      </w:r>
      <w:proofErr w:type="spellEnd"/>
      <w:r>
        <w:t xml:space="preserve"> (2019) informou que essa limitação poderia ser superada implementando ao dispositivo </w:t>
      </w:r>
      <w:r>
        <w:lastRenderedPageBreak/>
        <w:t>algoritmos de aprendizagem de máquina, fornecendo a ele um banco de conhecimento expansível e com o tempo ele se adaptaria a mais expressões.</w:t>
      </w:r>
    </w:p>
    <w:p w14:paraId="24544EB9" w14:textId="77777777" w:rsidR="00181461" w:rsidRPr="00A40AEC" w:rsidRDefault="00181461" w:rsidP="00DE508C">
      <w:pPr>
        <w:pStyle w:val="Ttulo2"/>
        <w:rPr>
          <w:lang w:val="en-US"/>
        </w:rPr>
      </w:pPr>
      <w:r w:rsidRPr="00A40AEC">
        <w:rPr>
          <w:lang w:val="en-US"/>
        </w:rPr>
        <w:t>EATING AND DRINKING RECOGNITION F</w:t>
      </w:r>
      <w:r>
        <w:rPr>
          <w:lang w:val="en-US"/>
        </w:rPr>
        <w:t xml:space="preserve">OR TRIGGERING SMART REMINDERS </w:t>
      </w:r>
    </w:p>
    <w:p w14:paraId="515CDABC" w14:textId="77777777" w:rsidR="00181461" w:rsidRDefault="00181461" w:rsidP="00A44581">
      <w:pPr>
        <w:pStyle w:val="TF-TEXTO"/>
      </w:pPr>
      <w:r>
        <w:t>O trabalho de Gomes (2019)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vida.</w:t>
      </w:r>
    </w:p>
    <w:p w14:paraId="72403BBB" w14:textId="77777777" w:rsidR="00181461" w:rsidRDefault="00181461"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xml:space="preserve">, Gomes (2019) sugere a utilização dos sensores já existentes nestes dispositivos para captar as atividades de comer e beber separadamente, utilizando estas informações para gerar alertas e notificações para os idosos ou seus cuidadores. Gomes (2019) informa que é possível encontrar bastante conteúdo sobre algoritmos que captam estas atividades, porém sem isolá-las, tratando o ato de comer e de beber como se fosse o mesmo. </w:t>
      </w:r>
    </w:p>
    <w:p w14:paraId="2540622E" w14:textId="77777777" w:rsidR="00181461" w:rsidRDefault="00181461"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32035242" w14:textId="77777777" w:rsidR="00181461" w:rsidRDefault="00181461" w:rsidP="00A44581">
      <w:pPr>
        <w:pStyle w:val="TF-TEXTO"/>
      </w:pPr>
      <w:r>
        <w:t>Contudo, estes gestos podem ser interrompidos por outros gestos esporádicos, por exemplo, quando alguém está sentado na mesa comendo, pode estar realizando outras atividades paralelamente, impactando na captação desta ação. Por conta disso, Gomes (2019) testou algumas faixas de tempo para a captação dos gestos e percebeu que utilizando janelas de 10 segundos entre ações, é possível ter uma porcentagem satisfatória no resultado. Para aperfeiçoar ainda mais, foi incluso nos sensores uma validação de 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447775C2" w14:textId="77777777" w:rsidR="00181461" w:rsidRPr="00EB3CC8" w:rsidRDefault="00181461" w:rsidP="00D970C1">
      <w:pPr>
        <w:pStyle w:val="TF-TEXTO"/>
      </w:pPr>
      <w:r>
        <w:t>Deste modo, um parâmetro de 5 segundos foi incluso no movimento de levar algo para próximo da boca e voltar o gesto para o ponto de origem, conseguindo isolá-lo de maneira mais eficiente.</w:t>
      </w:r>
    </w:p>
    <w:p w14:paraId="35ED6DC4" w14:textId="77777777" w:rsidR="00181461" w:rsidRDefault="00181461" w:rsidP="00DE508C">
      <w:pPr>
        <w:pStyle w:val="Ttulo2"/>
      </w:pPr>
      <w:r>
        <w:lastRenderedPageBreak/>
        <w:t>timeful</w:t>
      </w:r>
    </w:p>
    <w:p w14:paraId="7098CD52" w14:textId="77777777" w:rsidR="00181461" w:rsidRDefault="00181461" w:rsidP="00A44581">
      <w:pPr>
        <w:pStyle w:val="TF-TEXTO"/>
      </w:pPr>
      <w:r>
        <w:t xml:space="preserve">O </w:t>
      </w:r>
      <w:proofErr w:type="spellStart"/>
      <w:r>
        <w:t>Timeful</w:t>
      </w:r>
      <w:proofErr w:type="spellEnd"/>
      <w:r>
        <w:t xml:space="preserve"> é um aplicativo para aparelhos móveis desenvolvido originalmente para iOS, com o intuito de auxiliar os seus usuários a conseguirem administrar a sua vida de maneira mais eficiente (GANNES, 2014). Inspirados principalmente em administrar melhor o tempo no dia a dia, Dan </w:t>
      </w:r>
      <w:proofErr w:type="spellStart"/>
      <w:r>
        <w:t>Ariely</w:t>
      </w:r>
      <w:proofErr w:type="spellEnd"/>
      <w:r>
        <w:t xml:space="preserve"> em conjunto com Jacob Bank e </w:t>
      </w:r>
      <w:proofErr w:type="spellStart"/>
      <w:r>
        <w:t>Yoav</w:t>
      </w:r>
      <w:proofErr w:type="spellEnd"/>
      <w:r>
        <w:t xml:space="preserve"> </w:t>
      </w:r>
      <w:proofErr w:type="spellStart"/>
      <w:r>
        <w:t>Shoham</w:t>
      </w:r>
      <w:proofErr w:type="spellEnd"/>
      <w:r>
        <w:t xml:space="preserve">, desenvolveram o </w:t>
      </w:r>
      <w:proofErr w:type="spellStart"/>
      <w:r>
        <w:t>Timeful</w:t>
      </w:r>
      <w:proofErr w:type="spellEnd"/>
      <w:r>
        <w:t>, que se assemelhava a um calendário para iPhone (GANNES, 2014).</w:t>
      </w:r>
    </w:p>
    <w:p w14:paraId="3109A9D1" w14:textId="77777777" w:rsidR="00181461" w:rsidRDefault="00181461" w:rsidP="00A44581">
      <w:pPr>
        <w:pStyle w:val="TF-TEXTO"/>
      </w:pPr>
      <w:r>
        <w:t xml:space="preserve">Seguindo a premissa que o ser humano possui por volta de duas horas de pico cognitivo, </w:t>
      </w:r>
      <w:proofErr w:type="spellStart"/>
      <w:r>
        <w:t>Gannes</w:t>
      </w:r>
      <w:proofErr w:type="spellEnd"/>
      <w:r>
        <w:t xml:space="preserve">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w:t>
      </w:r>
      <w:proofErr w:type="spellStart"/>
      <w:r>
        <w:t>Facebook</w:t>
      </w:r>
      <w:proofErr w:type="spellEnd"/>
      <w:r>
        <w:t>, beber café etc.</w:t>
      </w:r>
    </w:p>
    <w:p w14:paraId="5AC48779" w14:textId="77777777" w:rsidR="00181461" w:rsidRDefault="00181461"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408E10E9" w14:textId="77777777" w:rsidR="00181461" w:rsidRDefault="00181461"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w:t>
      </w:r>
      <w:proofErr w:type="spellStart"/>
      <w:r>
        <w:t>Timeful</w:t>
      </w:r>
      <w:proofErr w:type="spellEnd"/>
      <w:r>
        <w:t>, informando ao aplicativo qual é sua prioridade e o próprio programa se encarrega do resto, ajustando a ordem das atividades com base no tempo que cada uma delas demanda e enquadrando isso com atividades já existentes para o usuário. Atualmente, o aplicativo é propriedade do Google, que o comprou em 2015, para implementar funcionalidades inteligentes no aplicativo Google Agenda.</w:t>
      </w:r>
    </w:p>
    <w:p w14:paraId="252BA053" w14:textId="77777777" w:rsidR="00181461" w:rsidRDefault="00181461" w:rsidP="00181461">
      <w:pPr>
        <w:pStyle w:val="Ttulo1"/>
      </w:pPr>
      <w:r>
        <w:t>proposta</w:t>
      </w:r>
    </w:p>
    <w:p w14:paraId="15B2564A" w14:textId="77777777" w:rsidR="00181461" w:rsidRDefault="00181461"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75A508F4" w14:textId="77777777" w:rsidR="00181461" w:rsidRDefault="00181461" w:rsidP="00DE508C">
      <w:pPr>
        <w:pStyle w:val="Ttulo2"/>
      </w:pPr>
      <w:r>
        <w:lastRenderedPageBreak/>
        <w:t>JUSTIFICATIVA</w:t>
      </w:r>
    </w:p>
    <w:p w14:paraId="5755820F" w14:textId="77777777" w:rsidR="00181461" w:rsidRDefault="00181461"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066B5863" w14:textId="77777777" w:rsidR="00181461" w:rsidRDefault="00181461" w:rsidP="00594685">
      <w:pPr>
        <w:pStyle w:val="TF-LEGENDA"/>
      </w:pPr>
      <w:r>
        <w:t xml:space="preserve">Quadro </w:t>
      </w:r>
      <w:r>
        <w:fldChar w:fldCharType="begin"/>
      </w:r>
      <w:r>
        <w:instrText xml:space="preserve"> SEQ Quadro \* ARABIC </w:instrText>
      </w:r>
      <w:r>
        <w:fldChar w:fldCharType="separate"/>
      </w:r>
      <w:r>
        <w:rPr>
          <w:noProof/>
        </w:rPr>
        <w:t>3</w:t>
      </w:r>
      <w:r>
        <w:rPr>
          <w:noProof/>
        </w:rPr>
        <w:fldChar w:fldCharType="end"/>
      </w:r>
      <w:r>
        <w:t xml:space="preserve"> - Comparativo entre trabalhos correlatos</w:t>
      </w:r>
    </w:p>
    <w:tbl>
      <w:tblPr>
        <w:tblStyle w:val="Tabelacomgrade"/>
        <w:tblW w:w="0" w:type="auto"/>
        <w:tblLook w:val="04A0" w:firstRow="1" w:lastRow="0" w:firstColumn="1" w:lastColumn="0" w:noHBand="0" w:noVBand="1"/>
      </w:tblPr>
      <w:tblGrid>
        <w:gridCol w:w="3396"/>
        <w:gridCol w:w="1843"/>
        <w:gridCol w:w="1985"/>
        <w:gridCol w:w="1837"/>
      </w:tblGrid>
      <w:tr w:rsidR="00181461" w:rsidRPr="00470475" w14:paraId="41582E27" w14:textId="77777777" w:rsidTr="00C07EE4">
        <w:trPr>
          <w:trHeight w:val="398"/>
        </w:trPr>
        <w:tc>
          <w:tcPr>
            <w:tcW w:w="3397" w:type="dxa"/>
            <w:shd w:val="clear" w:color="auto" w:fill="D0CECE" w:themeFill="background2" w:themeFillShade="E6"/>
          </w:tcPr>
          <w:p w14:paraId="5F2A86C2" w14:textId="77777777" w:rsidR="00181461" w:rsidRPr="00470475" w:rsidRDefault="00181461" w:rsidP="00DE508C">
            <w:pPr>
              <w:pStyle w:val="TF-TEXTOQUADRO"/>
            </w:pPr>
            <w:r w:rsidRPr="00470475">
              <w:t>Características</w:t>
            </w:r>
          </w:p>
        </w:tc>
        <w:tc>
          <w:tcPr>
            <w:tcW w:w="1843" w:type="dxa"/>
            <w:shd w:val="clear" w:color="auto" w:fill="D0CECE" w:themeFill="background2" w:themeFillShade="E6"/>
          </w:tcPr>
          <w:p w14:paraId="7D80B489" w14:textId="77777777" w:rsidR="00181461" w:rsidRPr="00470475" w:rsidRDefault="00181461"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4D9AF9D5" w14:textId="77777777" w:rsidR="00181461" w:rsidRPr="00470475" w:rsidRDefault="00181461" w:rsidP="00594685">
            <w:pPr>
              <w:pStyle w:val="TF-TEXTOQUADRO"/>
              <w:jc w:val="center"/>
            </w:pPr>
            <w:r w:rsidRPr="00470475">
              <w:t>Gomes (201</w:t>
            </w:r>
            <w:r>
              <w:t>9</w:t>
            </w:r>
            <w:r w:rsidRPr="00470475">
              <w:t>)</w:t>
            </w:r>
          </w:p>
        </w:tc>
        <w:tc>
          <w:tcPr>
            <w:tcW w:w="1837" w:type="dxa"/>
            <w:shd w:val="clear" w:color="auto" w:fill="D0CECE" w:themeFill="background2" w:themeFillShade="E6"/>
          </w:tcPr>
          <w:p w14:paraId="4D6F4934" w14:textId="77777777" w:rsidR="00181461" w:rsidRPr="00470475" w:rsidRDefault="00181461" w:rsidP="00594685">
            <w:pPr>
              <w:pStyle w:val="TF-TEXTOQUADRO"/>
              <w:jc w:val="center"/>
            </w:pPr>
            <w:proofErr w:type="spellStart"/>
            <w:r>
              <w:t>Gannes</w:t>
            </w:r>
            <w:proofErr w:type="spellEnd"/>
            <w:r>
              <w:t xml:space="preserve"> (2014)</w:t>
            </w:r>
          </w:p>
        </w:tc>
      </w:tr>
      <w:tr w:rsidR="00181461" w14:paraId="224E367B" w14:textId="77777777" w:rsidTr="00470475">
        <w:tc>
          <w:tcPr>
            <w:tcW w:w="3397" w:type="dxa"/>
          </w:tcPr>
          <w:p w14:paraId="6EEF54F9" w14:textId="77777777" w:rsidR="00181461" w:rsidRPr="00470475" w:rsidRDefault="00181461" w:rsidP="00DE508C">
            <w:pPr>
              <w:pStyle w:val="TF-TEXTOQUADRO"/>
            </w:pPr>
            <w:r w:rsidRPr="00470475">
              <w:t>Coleta de informações dos usuários</w:t>
            </w:r>
          </w:p>
        </w:tc>
        <w:tc>
          <w:tcPr>
            <w:tcW w:w="1843" w:type="dxa"/>
          </w:tcPr>
          <w:p w14:paraId="6E9BC73F" w14:textId="77777777" w:rsidR="00181461" w:rsidRDefault="00181461" w:rsidP="00594685">
            <w:pPr>
              <w:pStyle w:val="TF-TEXTOQUADRO"/>
              <w:jc w:val="center"/>
            </w:pPr>
            <w:r>
              <w:t>X</w:t>
            </w:r>
          </w:p>
        </w:tc>
        <w:tc>
          <w:tcPr>
            <w:tcW w:w="1985" w:type="dxa"/>
          </w:tcPr>
          <w:p w14:paraId="6937A037" w14:textId="77777777" w:rsidR="00181461" w:rsidRDefault="00181461" w:rsidP="00594685">
            <w:pPr>
              <w:pStyle w:val="TF-TEXTOQUADRO"/>
              <w:jc w:val="center"/>
            </w:pPr>
            <w:r>
              <w:t>X</w:t>
            </w:r>
          </w:p>
        </w:tc>
        <w:tc>
          <w:tcPr>
            <w:tcW w:w="1837" w:type="dxa"/>
          </w:tcPr>
          <w:p w14:paraId="160A4037" w14:textId="77777777" w:rsidR="00181461" w:rsidRDefault="00181461" w:rsidP="00594685">
            <w:pPr>
              <w:pStyle w:val="TF-TEXTOQUADRO"/>
              <w:jc w:val="center"/>
            </w:pPr>
            <w:r>
              <w:t>X</w:t>
            </w:r>
          </w:p>
        </w:tc>
      </w:tr>
      <w:tr w:rsidR="00181461" w14:paraId="515B2D0D" w14:textId="77777777" w:rsidTr="00470475">
        <w:trPr>
          <w:trHeight w:val="657"/>
        </w:trPr>
        <w:tc>
          <w:tcPr>
            <w:tcW w:w="3397" w:type="dxa"/>
          </w:tcPr>
          <w:p w14:paraId="2D8CBE83" w14:textId="77777777" w:rsidR="00181461" w:rsidRPr="00470475" w:rsidRDefault="00181461" w:rsidP="00DE508C">
            <w:pPr>
              <w:pStyle w:val="TF-TEXTOQUADRO"/>
            </w:pPr>
            <w:r w:rsidRPr="00470475">
              <w:t>Desenvolvimento de perfil de usuário</w:t>
            </w:r>
          </w:p>
        </w:tc>
        <w:tc>
          <w:tcPr>
            <w:tcW w:w="1843" w:type="dxa"/>
          </w:tcPr>
          <w:p w14:paraId="0B75796A" w14:textId="77777777" w:rsidR="00181461" w:rsidRDefault="00181461" w:rsidP="00594685">
            <w:pPr>
              <w:pStyle w:val="TF-TEXTOQUADRO"/>
              <w:jc w:val="center"/>
            </w:pPr>
            <w:r>
              <w:t>X</w:t>
            </w:r>
          </w:p>
        </w:tc>
        <w:tc>
          <w:tcPr>
            <w:tcW w:w="1985" w:type="dxa"/>
          </w:tcPr>
          <w:p w14:paraId="34BF9879" w14:textId="77777777" w:rsidR="00181461" w:rsidRDefault="00181461" w:rsidP="00594685">
            <w:pPr>
              <w:pStyle w:val="TF-TEXTOQUADRO"/>
              <w:jc w:val="center"/>
            </w:pPr>
            <w:r>
              <w:t>X</w:t>
            </w:r>
          </w:p>
        </w:tc>
        <w:tc>
          <w:tcPr>
            <w:tcW w:w="1837" w:type="dxa"/>
          </w:tcPr>
          <w:p w14:paraId="35491FF1" w14:textId="77777777" w:rsidR="00181461" w:rsidRDefault="00181461" w:rsidP="00594685">
            <w:pPr>
              <w:pStyle w:val="TF-TEXTOQUADRO"/>
              <w:jc w:val="center"/>
            </w:pPr>
            <w:r>
              <w:t>X</w:t>
            </w:r>
          </w:p>
        </w:tc>
      </w:tr>
      <w:tr w:rsidR="00181461" w14:paraId="6A8FEE3C" w14:textId="77777777" w:rsidTr="00470475">
        <w:tc>
          <w:tcPr>
            <w:tcW w:w="3397" w:type="dxa"/>
          </w:tcPr>
          <w:p w14:paraId="31DC3705" w14:textId="77777777" w:rsidR="00181461" w:rsidRPr="00470475" w:rsidRDefault="00181461" w:rsidP="00DE508C">
            <w:pPr>
              <w:pStyle w:val="TF-TEXTOQUADRO"/>
            </w:pPr>
            <w:r w:rsidRPr="00470475">
              <w:t xml:space="preserve">Plataforma </w:t>
            </w:r>
            <w:r>
              <w:t>móvel</w:t>
            </w:r>
          </w:p>
        </w:tc>
        <w:tc>
          <w:tcPr>
            <w:tcW w:w="1843" w:type="dxa"/>
          </w:tcPr>
          <w:p w14:paraId="683798D9" w14:textId="77777777" w:rsidR="00181461" w:rsidRDefault="00181461" w:rsidP="00594685">
            <w:pPr>
              <w:pStyle w:val="TF-TEXTOQUADRO"/>
              <w:jc w:val="center"/>
            </w:pPr>
          </w:p>
        </w:tc>
        <w:tc>
          <w:tcPr>
            <w:tcW w:w="1985" w:type="dxa"/>
          </w:tcPr>
          <w:p w14:paraId="37EFBB76" w14:textId="77777777" w:rsidR="00181461" w:rsidRDefault="00181461" w:rsidP="00594685">
            <w:pPr>
              <w:pStyle w:val="TF-TEXTOQUADRO"/>
              <w:jc w:val="center"/>
            </w:pPr>
          </w:p>
        </w:tc>
        <w:tc>
          <w:tcPr>
            <w:tcW w:w="1837" w:type="dxa"/>
          </w:tcPr>
          <w:p w14:paraId="02F776A9" w14:textId="77777777" w:rsidR="00181461" w:rsidRDefault="00181461" w:rsidP="00594685">
            <w:pPr>
              <w:pStyle w:val="TF-TEXTOQUADRO"/>
              <w:jc w:val="center"/>
            </w:pPr>
            <w:r>
              <w:t>X</w:t>
            </w:r>
          </w:p>
        </w:tc>
      </w:tr>
      <w:tr w:rsidR="00181461" w14:paraId="2DAB7502" w14:textId="77777777" w:rsidTr="00470475">
        <w:tc>
          <w:tcPr>
            <w:tcW w:w="3397" w:type="dxa"/>
          </w:tcPr>
          <w:p w14:paraId="2EB36086" w14:textId="77777777" w:rsidR="00181461" w:rsidRPr="00470475" w:rsidRDefault="00181461" w:rsidP="00DE508C">
            <w:pPr>
              <w:pStyle w:val="TF-TEXTOQUADRO"/>
            </w:pPr>
            <w:r w:rsidRPr="00470475">
              <w:t>Colaboração dos usuários</w:t>
            </w:r>
          </w:p>
        </w:tc>
        <w:tc>
          <w:tcPr>
            <w:tcW w:w="1843" w:type="dxa"/>
          </w:tcPr>
          <w:p w14:paraId="328AAE4D" w14:textId="77777777" w:rsidR="00181461" w:rsidRDefault="00181461" w:rsidP="00594685">
            <w:pPr>
              <w:pStyle w:val="TF-TEXTOQUADRO"/>
              <w:jc w:val="center"/>
            </w:pPr>
            <w:r>
              <w:t>X</w:t>
            </w:r>
          </w:p>
        </w:tc>
        <w:tc>
          <w:tcPr>
            <w:tcW w:w="1985" w:type="dxa"/>
          </w:tcPr>
          <w:p w14:paraId="0D4D8D9A" w14:textId="77777777" w:rsidR="00181461" w:rsidRDefault="00181461" w:rsidP="00594685">
            <w:pPr>
              <w:pStyle w:val="TF-TEXTOQUADRO"/>
              <w:jc w:val="center"/>
            </w:pPr>
          </w:p>
        </w:tc>
        <w:tc>
          <w:tcPr>
            <w:tcW w:w="1837" w:type="dxa"/>
          </w:tcPr>
          <w:p w14:paraId="733E0750" w14:textId="77777777" w:rsidR="00181461" w:rsidRDefault="00181461" w:rsidP="00594685">
            <w:pPr>
              <w:pStyle w:val="TF-TEXTOQUADRO"/>
              <w:jc w:val="center"/>
            </w:pPr>
            <w:r>
              <w:t>X</w:t>
            </w:r>
          </w:p>
        </w:tc>
      </w:tr>
      <w:tr w:rsidR="00181461" w14:paraId="5E0B8FBD" w14:textId="77777777" w:rsidTr="00470475">
        <w:tc>
          <w:tcPr>
            <w:tcW w:w="3397" w:type="dxa"/>
          </w:tcPr>
          <w:p w14:paraId="25B4ABC3" w14:textId="77777777" w:rsidR="00181461" w:rsidRPr="00470475" w:rsidRDefault="00181461" w:rsidP="00DE508C">
            <w:pPr>
              <w:pStyle w:val="TF-TEXTOQUADRO"/>
            </w:pPr>
            <w:r w:rsidRPr="00470475">
              <w:t>Mapeamento de preferências</w:t>
            </w:r>
          </w:p>
        </w:tc>
        <w:tc>
          <w:tcPr>
            <w:tcW w:w="1843" w:type="dxa"/>
          </w:tcPr>
          <w:p w14:paraId="1F2E301C" w14:textId="77777777" w:rsidR="00181461" w:rsidRDefault="00181461" w:rsidP="00594685">
            <w:pPr>
              <w:pStyle w:val="TF-TEXTOQUADRO"/>
              <w:jc w:val="center"/>
            </w:pPr>
            <w:r>
              <w:t>X</w:t>
            </w:r>
          </w:p>
        </w:tc>
        <w:tc>
          <w:tcPr>
            <w:tcW w:w="1985" w:type="dxa"/>
          </w:tcPr>
          <w:p w14:paraId="49F85499" w14:textId="77777777" w:rsidR="00181461" w:rsidRDefault="00181461" w:rsidP="00594685">
            <w:pPr>
              <w:pStyle w:val="TF-TEXTOQUADRO"/>
              <w:jc w:val="center"/>
            </w:pPr>
          </w:p>
        </w:tc>
        <w:tc>
          <w:tcPr>
            <w:tcW w:w="1837" w:type="dxa"/>
          </w:tcPr>
          <w:p w14:paraId="56D254C9" w14:textId="77777777" w:rsidR="00181461" w:rsidRDefault="00181461" w:rsidP="00594685">
            <w:pPr>
              <w:pStyle w:val="TF-TEXTOQUADRO"/>
              <w:jc w:val="center"/>
            </w:pPr>
            <w:r>
              <w:t>X</w:t>
            </w:r>
          </w:p>
        </w:tc>
      </w:tr>
      <w:tr w:rsidR="00181461" w14:paraId="4A2862FD" w14:textId="77777777" w:rsidTr="00470475">
        <w:tc>
          <w:tcPr>
            <w:tcW w:w="3397" w:type="dxa"/>
          </w:tcPr>
          <w:p w14:paraId="7C963500" w14:textId="77777777" w:rsidR="00181461" w:rsidRPr="00470475" w:rsidRDefault="00181461" w:rsidP="00DE508C">
            <w:pPr>
              <w:pStyle w:val="TF-TEXTOQUADRO"/>
            </w:pPr>
            <w:r w:rsidRPr="00470475">
              <w:t>Conectividade</w:t>
            </w:r>
          </w:p>
        </w:tc>
        <w:tc>
          <w:tcPr>
            <w:tcW w:w="1843" w:type="dxa"/>
          </w:tcPr>
          <w:p w14:paraId="297C3E0F" w14:textId="77777777" w:rsidR="00181461" w:rsidRPr="00070688" w:rsidRDefault="00181461" w:rsidP="00594685">
            <w:pPr>
              <w:pStyle w:val="TF-TEXTOQUADRO"/>
              <w:jc w:val="center"/>
            </w:pPr>
            <w:r>
              <w:t>Off-line</w:t>
            </w:r>
          </w:p>
        </w:tc>
        <w:tc>
          <w:tcPr>
            <w:tcW w:w="1985" w:type="dxa"/>
          </w:tcPr>
          <w:p w14:paraId="1E657F12" w14:textId="77777777" w:rsidR="00181461" w:rsidRPr="00470475" w:rsidRDefault="00181461" w:rsidP="00594685">
            <w:pPr>
              <w:pStyle w:val="TF-TEXTOQUADRO"/>
              <w:jc w:val="center"/>
              <w:rPr>
                <w:i/>
                <w:iCs/>
              </w:rPr>
            </w:pPr>
            <w:r>
              <w:t>Off-line</w:t>
            </w:r>
          </w:p>
        </w:tc>
        <w:tc>
          <w:tcPr>
            <w:tcW w:w="1837" w:type="dxa"/>
          </w:tcPr>
          <w:p w14:paraId="36C8A32A" w14:textId="77777777" w:rsidR="00181461" w:rsidRPr="00470475" w:rsidRDefault="00181461" w:rsidP="00594685">
            <w:pPr>
              <w:pStyle w:val="TF-TEXTOQUADRO"/>
              <w:jc w:val="center"/>
              <w:rPr>
                <w:i/>
                <w:iCs/>
              </w:rPr>
            </w:pPr>
            <w:r>
              <w:t>Off-line</w:t>
            </w:r>
          </w:p>
        </w:tc>
      </w:tr>
      <w:tr w:rsidR="00181461" w14:paraId="1F199F8B" w14:textId="77777777" w:rsidTr="00470475">
        <w:tc>
          <w:tcPr>
            <w:tcW w:w="3397" w:type="dxa"/>
          </w:tcPr>
          <w:p w14:paraId="0A6A70DC" w14:textId="77777777" w:rsidR="00181461" w:rsidRPr="00470475" w:rsidRDefault="00181461" w:rsidP="00DE508C">
            <w:pPr>
              <w:pStyle w:val="TF-TEXTOQUADRO"/>
            </w:pPr>
            <w:r w:rsidRPr="00470475">
              <w:t>Foco em melhora do cotidiano do usuário</w:t>
            </w:r>
          </w:p>
        </w:tc>
        <w:tc>
          <w:tcPr>
            <w:tcW w:w="1843" w:type="dxa"/>
          </w:tcPr>
          <w:p w14:paraId="30785F72" w14:textId="77777777" w:rsidR="00181461" w:rsidRDefault="00181461" w:rsidP="00594685">
            <w:pPr>
              <w:pStyle w:val="TF-TEXTOQUADRO"/>
              <w:jc w:val="center"/>
            </w:pPr>
            <w:r>
              <w:t>X</w:t>
            </w:r>
          </w:p>
        </w:tc>
        <w:tc>
          <w:tcPr>
            <w:tcW w:w="1985" w:type="dxa"/>
          </w:tcPr>
          <w:p w14:paraId="14F262BF" w14:textId="77777777" w:rsidR="00181461" w:rsidRDefault="00181461" w:rsidP="00594685">
            <w:pPr>
              <w:pStyle w:val="TF-TEXTOQUADRO"/>
              <w:jc w:val="center"/>
            </w:pPr>
            <w:r>
              <w:t>X</w:t>
            </w:r>
          </w:p>
        </w:tc>
        <w:tc>
          <w:tcPr>
            <w:tcW w:w="1837" w:type="dxa"/>
          </w:tcPr>
          <w:p w14:paraId="31C2F40F" w14:textId="77777777" w:rsidR="00181461" w:rsidRDefault="00181461" w:rsidP="00594685">
            <w:pPr>
              <w:pStyle w:val="TF-TEXTOQUADRO"/>
              <w:jc w:val="center"/>
            </w:pPr>
            <w:r>
              <w:t>X</w:t>
            </w:r>
          </w:p>
        </w:tc>
      </w:tr>
    </w:tbl>
    <w:p w14:paraId="350A64E6" w14:textId="77777777" w:rsidR="00181461" w:rsidRDefault="00181461" w:rsidP="00C07EE4">
      <w:pPr>
        <w:pStyle w:val="TF-FONTE"/>
      </w:pPr>
      <w:r>
        <w:t>Fonte: elaborado pelo autor.</w:t>
      </w:r>
    </w:p>
    <w:p w14:paraId="6ACD9761" w14:textId="77777777" w:rsidR="00181461" w:rsidRPr="00070688" w:rsidRDefault="00181461" w:rsidP="00070688"/>
    <w:p w14:paraId="6C355D8B" w14:textId="77777777" w:rsidR="00181461" w:rsidRDefault="00181461"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w:t>
      </w:r>
      <w:proofErr w:type="spellStart"/>
      <w:r>
        <w:t>Timeful</w:t>
      </w:r>
      <w:proofErr w:type="spellEnd"/>
      <w:r>
        <w:t xml:space="preserve"> (GANNES, 2014) um aplicativo para dispositivos móveis. </w:t>
      </w:r>
      <w:proofErr w:type="spellStart"/>
      <w:r>
        <w:t>Toscan</w:t>
      </w:r>
      <w:proofErr w:type="spellEnd"/>
      <w:r>
        <w:t xml:space="preserve"> (2019) e Gomes (2019) focaram seus esforços em criar dispositivos próprios, cada um buscando a maneira ideal para conseguir auxiliar o cotidiano das pessoas. </w:t>
      </w:r>
      <w:proofErr w:type="spellStart"/>
      <w:r>
        <w:t>Toscan</w:t>
      </w:r>
      <w:proofErr w:type="spellEnd"/>
      <w:r>
        <w:t xml:space="preserve"> (2019) desenvolveu uma ferramenta que interage diretamente com o usuário, sendo ativada por voz, enquanto Gomes (2019) utilizou de sensores que podem ser acoplados e encontrados em dispositivos como </w:t>
      </w:r>
      <w:proofErr w:type="spellStart"/>
      <w:r w:rsidRPr="00D85221">
        <w:rPr>
          <w:i/>
          <w:iCs/>
        </w:rPr>
        <w:t>smart</w:t>
      </w:r>
      <w:proofErr w:type="spellEnd"/>
      <w:r w:rsidRPr="00D85221">
        <w:rPr>
          <w:i/>
          <w:iCs/>
        </w:rPr>
        <w:t xml:space="preserve"> </w:t>
      </w:r>
      <w:proofErr w:type="spellStart"/>
      <w:r w:rsidRPr="00D85221">
        <w:rPr>
          <w:i/>
          <w:iCs/>
        </w:rPr>
        <w:t>watches</w:t>
      </w:r>
      <w:proofErr w:type="spellEnd"/>
      <w:r>
        <w:rPr>
          <w:i/>
          <w:iCs/>
        </w:rPr>
        <w:t xml:space="preserve"> </w:t>
      </w:r>
      <w:r>
        <w:t>para o desenvolvimento de seu projeto.</w:t>
      </w:r>
    </w:p>
    <w:p w14:paraId="5652A0B2" w14:textId="77777777" w:rsidR="00181461" w:rsidRDefault="00181461" w:rsidP="00C07EE4">
      <w:pPr>
        <w:pStyle w:val="TF-ALNEA"/>
        <w:numPr>
          <w:ilvl w:val="0"/>
          <w:numId w:val="0"/>
        </w:numPr>
        <w:ind w:firstLine="680"/>
        <w:contextualSpacing w:val="0"/>
      </w:pPr>
      <w:proofErr w:type="spellStart"/>
      <w:r>
        <w:t>Toscan</w:t>
      </w:r>
      <w:proofErr w:type="spellEnd"/>
      <w:r>
        <w:t xml:space="preserve"> (2019) e </w:t>
      </w:r>
      <w:proofErr w:type="spellStart"/>
      <w:r>
        <w:t>Gannes</w:t>
      </w:r>
      <w:proofErr w:type="spellEnd"/>
      <w:r>
        <w:t xml:space="preserve"> (2014)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t>Gannes</w:t>
      </w:r>
      <w:proofErr w:type="spellEnd"/>
      <w:r>
        <w:t xml:space="preserve"> (2014) entrega uma agenda elaborada para o usuário após receber os compromissos que ele terá, o usuário deverá informar sua prioridade para que o aplicativo consiga distribuir as atividades pelo dia. Já Gomes (2019) não necessita que o usuário realize qualquer interação direta com o dispositivo e sistema, pois o intuito do aparelho é conseguir identificar sozinho as atividades que o usuário está fazendo, sem que o mesmo informe.</w:t>
      </w:r>
    </w:p>
    <w:p w14:paraId="3AEBA89A" w14:textId="77777777" w:rsidR="00181461" w:rsidRDefault="00181461" w:rsidP="00C07EE4">
      <w:pPr>
        <w:pStyle w:val="TF-ALNEA"/>
        <w:numPr>
          <w:ilvl w:val="0"/>
          <w:numId w:val="0"/>
        </w:numPr>
        <w:ind w:firstLine="680"/>
        <w:contextualSpacing w:val="0"/>
      </w:pPr>
      <w:r>
        <w:lastRenderedPageBreak/>
        <w:t xml:space="preserve">Com as informações já coletadas, </w:t>
      </w:r>
      <w:proofErr w:type="spellStart"/>
      <w:r>
        <w:t>Toscan</w:t>
      </w:r>
      <w:proofErr w:type="spellEnd"/>
      <w:r>
        <w:t xml:space="preserve"> (2019) e </w:t>
      </w:r>
      <w:proofErr w:type="spellStart"/>
      <w:r>
        <w:t>Gannes</w:t>
      </w:r>
      <w:proofErr w:type="spellEnd"/>
      <w:r>
        <w:t xml:space="preserve"> (2014) retornam para o usuário as preferências que ele possui após estudá-las por certo período. Servindo assim como um assistente inteligente para o dia a dia. Enquanto Gomes (2019) não necessariamente retorna para o usuário suas frequências, mas as monitora para caso o usuário negligencie alguma necessidade básica, para só então, notificá-lo e lembrá-lo de comer ou ingerir líquidos.</w:t>
      </w:r>
    </w:p>
    <w:p w14:paraId="7DAFF0E9" w14:textId="77777777" w:rsidR="00181461" w:rsidRDefault="00181461" w:rsidP="00C07EE4">
      <w:pPr>
        <w:pStyle w:val="TF-ALNEA"/>
        <w:numPr>
          <w:ilvl w:val="0"/>
          <w:numId w:val="0"/>
        </w:numPr>
        <w:ind w:firstLine="680"/>
        <w:contextualSpacing w:val="0"/>
      </w:pPr>
      <w:r>
        <w:t xml:space="preserve">Todos os trabalhos correlatos apresentados operam de maneira </w:t>
      </w:r>
      <w:r w:rsidRPr="00070688">
        <w:t>off-line</w:t>
      </w:r>
      <w:r>
        <w:t xml:space="preserve">,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w:t>
      </w:r>
      <w:proofErr w:type="spellStart"/>
      <w:r>
        <w:t>Toscan</w:t>
      </w:r>
      <w:proofErr w:type="spellEnd"/>
      <w:r>
        <w:t xml:space="preserve"> (2019) e no </w:t>
      </w:r>
      <w:proofErr w:type="spellStart"/>
      <w:r>
        <w:t>Timeful</w:t>
      </w:r>
      <w:proofErr w:type="spellEnd"/>
      <w:r>
        <w:t xml:space="preserve"> (GANNES, 2014), ou seja, melhorando a qualidade de vida, com lembretes de suas necessidades básicas, como no trabalho de Gomes (2019).</w:t>
      </w:r>
    </w:p>
    <w:p w14:paraId="61BA1A19" w14:textId="77777777" w:rsidR="00181461" w:rsidRDefault="00181461" w:rsidP="00C07EE4">
      <w:pPr>
        <w:pStyle w:val="TF-ALNEA"/>
        <w:numPr>
          <w:ilvl w:val="0"/>
          <w:numId w:val="0"/>
        </w:numPr>
        <w:ind w:firstLine="680"/>
        <w:contextualSpacing w:val="0"/>
      </w:pPr>
      <w:r>
        <w:t>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móveis, o que se justifica pela quantidade de aparelhos existentes hoje em dia.</w:t>
      </w:r>
    </w:p>
    <w:p w14:paraId="3B8809DF" w14:textId="77777777" w:rsidR="00181461" w:rsidRDefault="00181461" w:rsidP="00DE508C">
      <w:pPr>
        <w:pStyle w:val="Ttulo2"/>
      </w:pPr>
      <w:r>
        <w:t>REQUISITOS PRINCIPAIS DO PROBLEMA A SER TRABALHADO</w:t>
      </w:r>
    </w:p>
    <w:p w14:paraId="6CEF9337" w14:textId="77777777" w:rsidR="00181461" w:rsidRDefault="00181461" w:rsidP="00451B94">
      <w:pPr>
        <w:pStyle w:val="TF-TEXTO"/>
      </w:pPr>
      <w:r>
        <w:t>Nessa seção serão apresentados os principais Requisitos Funcionais (RF) e os principais Requisitos Não Funcionais (RNF). O aplicativo proposto deverá:</w:t>
      </w:r>
    </w:p>
    <w:p w14:paraId="3DEF91B4" w14:textId="77777777" w:rsidR="00181461" w:rsidRDefault="00181461" w:rsidP="00181461">
      <w:pPr>
        <w:pStyle w:val="TF-TEXTO"/>
        <w:numPr>
          <w:ilvl w:val="0"/>
          <w:numId w:val="6"/>
        </w:numPr>
        <w:ind w:left="993"/>
      </w:pPr>
      <w:r>
        <w:t>permitir que o usuário crie perfis (RF);</w:t>
      </w:r>
    </w:p>
    <w:p w14:paraId="2AB56F73" w14:textId="77777777" w:rsidR="00181461" w:rsidRDefault="00181461" w:rsidP="00181461">
      <w:pPr>
        <w:pStyle w:val="TF-TEXTO"/>
        <w:numPr>
          <w:ilvl w:val="0"/>
          <w:numId w:val="6"/>
        </w:numPr>
        <w:ind w:left="993"/>
      </w:pPr>
      <w:r>
        <w:t>permitir que o usuário escolha o perfil desejado (RF);</w:t>
      </w:r>
    </w:p>
    <w:p w14:paraId="0D814614" w14:textId="77777777" w:rsidR="00181461" w:rsidRDefault="00181461" w:rsidP="00181461">
      <w:pPr>
        <w:pStyle w:val="TF-TEXTO"/>
        <w:numPr>
          <w:ilvl w:val="0"/>
          <w:numId w:val="6"/>
        </w:numPr>
        <w:ind w:left="993"/>
      </w:pPr>
      <w:r>
        <w:t>permitir que o usuário inclua atividades no calendário (RF);</w:t>
      </w:r>
    </w:p>
    <w:p w14:paraId="336A22B1" w14:textId="77777777" w:rsidR="00181461" w:rsidRDefault="00181461" w:rsidP="00181461">
      <w:pPr>
        <w:pStyle w:val="TF-TEXTO"/>
        <w:numPr>
          <w:ilvl w:val="0"/>
          <w:numId w:val="6"/>
        </w:numPr>
        <w:ind w:left="993"/>
      </w:pPr>
      <w:r>
        <w:t>permitir que o usuário aceite sugestões do aplicativo (RF);</w:t>
      </w:r>
    </w:p>
    <w:p w14:paraId="09C1A756" w14:textId="77777777" w:rsidR="00181461" w:rsidRDefault="00181461" w:rsidP="00181461">
      <w:pPr>
        <w:pStyle w:val="TF-TEXTO"/>
        <w:numPr>
          <w:ilvl w:val="0"/>
          <w:numId w:val="6"/>
        </w:numPr>
        <w:ind w:left="993"/>
      </w:pPr>
      <w:r>
        <w:t>permitir que o usuário exclua atividades no calendário (RF);</w:t>
      </w:r>
    </w:p>
    <w:p w14:paraId="653D4935" w14:textId="77777777" w:rsidR="00181461" w:rsidRDefault="00181461" w:rsidP="00181461">
      <w:pPr>
        <w:pStyle w:val="TF-TEXTO"/>
        <w:numPr>
          <w:ilvl w:val="0"/>
          <w:numId w:val="6"/>
        </w:numPr>
        <w:ind w:left="993"/>
      </w:pPr>
      <w:r>
        <w:t>permitir que o usuário forneça feedback para melhoras (RF);</w:t>
      </w:r>
    </w:p>
    <w:p w14:paraId="7B2E7494" w14:textId="77777777" w:rsidR="00181461" w:rsidRDefault="00181461" w:rsidP="00181461">
      <w:pPr>
        <w:pStyle w:val="TF-TEXTO"/>
        <w:numPr>
          <w:ilvl w:val="0"/>
          <w:numId w:val="6"/>
        </w:numPr>
        <w:ind w:left="993"/>
      </w:pPr>
      <w:r>
        <w:t>apresentar lembretes sobre atividades que se repetirão (RF);</w:t>
      </w:r>
    </w:p>
    <w:p w14:paraId="403B5B69" w14:textId="77777777" w:rsidR="00181461" w:rsidRDefault="00181461" w:rsidP="00181461">
      <w:pPr>
        <w:pStyle w:val="TF-TEXTO"/>
        <w:numPr>
          <w:ilvl w:val="0"/>
          <w:numId w:val="6"/>
        </w:numPr>
        <w:ind w:left="993"/>
      </w:pPr>
      <w:r>
        <w:t xml:space="preserve"> ser desenvolvido em </w:t>
      </w:r>
      <w:proofErr w:type="spellStart"/>
      <w:r>
        <w:t>React</w:t>
      </w:r>
      <w:proofErr w:type="spellEnd"/>
      <w:r>
        <w:t xml:space="preserve"> </w:t>
      </w:r>
      <w:proofErr w:type="spellStart"/>
      <w:r>
        <w:t>Native</w:t>
      </w:r>
      <w:proofErr w:type="spellEnd"/>
      <w:r>
        <w:t xml:space="preserve"> (RNF);</w:t>
      </w:r>
    </w:p>
    <w:p w14:paraId="402E988C" w14:textId="77777777" w:rsidR="00181461" w:rsidRDefault="00181461" w:rsidP="00181461">
      <w:pPr>
        <w:pStyle w:val="TF-TEXTO"/>
        <w:numPr>
          <w:ilvl w:val="0"/>
          <w:numId w:val="6"/>
        </w:numPr>
        <w:ind w:left="993"/>
      </w:pPr>
      <w:r>
        <w:t>utilizar o Visual Studio 2019 como ambiente de programação (RNF);</w:t>
      </w:r>
    </w:p>
    <w:p w14:paraId="569EFEB0" w14:textId="77777777" w:rsidR="00181461" w:rsidRDefault="00181461" w:rsidP="00181461">
      <w:pPr>
        <w:pStyle w:val="TF-TEXTO"/>
        <w:numPr>
          <w:ilvl w:val="0"/>
          <w:numId w:val="6"/>
        </w:numPr>
        <w:ind w:left="993"/>
      </w:pPr>
      <w:r>
        <w:t>funcionar sem a necessidade de conexão com a internet (RNF);</w:t>
      </w:r>
    </w:p>
    <w:p w14:paraId="2C9D78E2" w14:textId="77777777" w:rsidR="00181461" w:rsidRDefault="00181461" w:rsidP="00181461">
      <w:pPr>
        <w:pStyle w:val="TF-TEXTO"/>
        <w:numPr>
          <w:ilvl w:val="0"/>
          <w:numId w:val="6"/>
        </w:numPr>
        <w:ind w:left="993"/>
      </w:pPr>
      <w:r>
        <w:t>moldar o perfil do usuário com base em suas atividades (RNF);</w:t>
      </w:r>
    </w:p>
    <w:p w14:paraId="303352DD" w14:textId="77777777" w:rsidR="00181461" w:rsidRDefault="00181461" w:rsidP="00181461">
      <w:pPr>
        <w:pStyle w:val="TF-TEXTO"/>
        <w:numPr>
          <w:ilvl w:val="0"/>
          <w:numId w:val="6"/>
        </w:numPr>
        <w:ind w:left="993"/>
      </w:pPr>
      <w:r>
        <w:t>utilizar a linguagem Python para desenvolver a aprendizagem de máquina (RNF).</w:t>
      </w:r>
    </w:p>
    <w:p w14:paraId="3BFEBD2E" w14:textId="77777777" w:rsidR="00181461" w:rsidRDefault="00181461" w:rsidP="00DE508C">
      <w:pPr>
        <w:pStyle w:val="Ttulo2"/>
      </w:pPr>
      <w:r>
        <w:lastRenderedPageBreak/>
        <w:t>METODOLOGIA</w:t>
      </w:r>
    </w:p>
    <w:p w14:paraId="36AC5FD5" w14:textId="77777777" w:rsidR="00181461" w:rsidRPr="007E0D87" w:rsidRDefault="00181461" w:rsidP="00451B94">
      <w:pPr>
        <w:pStyle w:val="TF-TEXTO"/>
      </w:pPr>
      <w:r w:rsidRPr="007E0D87">
        <w:t>O trabalho será desenvolvido observando as seguintes etapas:</w:t>
      </w:r>
    </w:p>
    <w:p w14:paraId="0DE54B38" w14:textId="77777777" w:rsidR="00181461" w:rsidRPr="007E0D87" w:rsidRDefault="00181461" w:rsidP="00181461">
      <w:pPr>
        <w:pStyle w:val="TF-ALNEA"/>
        <w:contextualSpacing w:val="0"/>
      </w:pPr>
      <w:r>
        <w:t>levantamento de informações</w:t>
      </w:r>
      <w:r w:rsidRPr="007E0D87">
        <w:t>:</w:t>
      </w:r>
      <w:r>
        <w:t xml:space="preserve"> aprofundar os conteúdos vistos nos trabalhos correlatos, buscando conteúdos sobre Interação Humano Computador, Aprendizagem de Máquina e dificuldades de utilização de tecnologias com base na idade</w:t>
      </w:r>
      <w:r w:rsidRPr="007E0D87">
        <w:t>;</w:t>
      </w:r>
    </w:p>
    <w:p w14:paraId="308358D8" w14:textId="77777777" w:rsidR="00181461" w:rsidRDefault="00181461" w:rsidP="00451B94">
      <w:pPr>
        <w:pStyle w:val="TF-ALNEA"/>
        <w:contextualSpacing w:val="0"/>
      </w:pPr>
      <w:r>
        <w:t>levantamento dos requisitos</w:t>
      </w:r>
      <w:r w:rsidRPr="007E0D87">
        <w:t>:</w:t>
      </w:r>
      <w:r>
        <w:t xml:space="preserve"> verificar se as linguagens </w:t>
      </w:r>
      <w:proofErr w:type="spellStart"/>
      <w:r>
        <w:t>Javascript</w:t>
      </w:r>
      <w:proofErr w:type="spellEnd"/>
      <w:r>
        <w:t xml:space="preserve">, com o </w:t>
      </w:r>
      <w:r>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39F42478" w14:textId="77777777" w:rsidR="00181461" w:rsidRDefault="00181461" w:rsidP="00451B94">
      <w:pPr>
        <w:pStyle w:val="TF-ALNEA"/>
        <w:contextualSpacing w:val="0"/>
      </w:pPr>
      <w:r>
        <w:t xml:space="preserve">especificação: desenvolver os diagramas de casos de uso e de 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p>
    <w:p w14:paraId="6627ECCD" w14:textId="77777777" w:rsidR="00181461" w:rsidRDefault="00181461" w:rsidP="00451B94">
      <w:pPr>
        <w:pStyle w:val="TF-ALNEA"/>
        <w:contextualSpacing w:val="0"/>
      </w:pPr>
      <w:r>
        <w:t>análise: utilizando o diagrama resultado no exercício anterior, verificar a necessidade de revisão de requisitos e se as tecnologias propostas atendem as necessidades;</w:t>
      </w:r>
    </w:p>
    <w:p w14:paraId="24B4732E" w14:textId="77777777" w:rsidR="00181461" w:rsidRDefault="00181461" w:rsidP="00451B94">
      <w:pPr>
        <w:pStyle w:val="TF-ALNEA"/>
        <w:contextualSpacing w:val="0"/>
      </w:pPr>
      <w:r>
        <w:t xml:space="preserve">aprendizagem móvel: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39B3651B" w14:textId="77777777" w:rsidR="00181461" w:rsidRDefault="00181461" w:rsidP="00451B94">
      <w:pPr>
        <w:pStyle w:val="TF-ALNEA"/>
        <w:contextualSpacing w:val="0"/>
      </w:pPr>
      <w:r>
        <w:t xml:space="preserve">implementação visual: iniciar o desenvolvimento do aplicativo com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323A9BE5" w14:textId="77777777" w:rsidR="00181461" w:rsidRDefault="00181461"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t xml:space="preserve">(ML) em Python e então levar a lógica desenvolvida para o projeto em </w:t>
      </w:r>
      <w:proofErr w:type="spellStart"/>
      <w:r>
        <w:rPr>
          <w:i/>
          <w:iCs/>
        </w:rPr>
        <w:t>React</w:t>
      </w:r>
      <w:proofErr w:type="spellEnd"/>
      <w:r>
        <w:rPr>
          <w:i/>
          <w:iCs/>
        </w:rPr>
        <w:t xml:space="preserve"> </w:t>
      </w:r>
      <w:proofErr w:type="spellStart"/>
      <w:r>
        <w:rPr>
          <w:i/>
          <w:iCs/>
        </w:rPr>
        <w:t>Native</w:t>
      </w:r>
      <w:proofErr w:type="spellEnd"/>
      <w:r>
        <w:t>;</w:t>
      </w:r>
    </w:p>
    <w:p w14:paraId="0D7B66ED" w14:textId="77777777" w:rsidR="00181461" w:rsidRDefault="00181461"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5228578E" w14:textId="77777777" w:rsidR="00181461" w:rsidRDefault="00181461" w:rsidP="00451B94">
      <w:pPr>
        <w:pStyle w:val="TF-ALNEA"/>
        <w:contextualSpacing w:val="0"/>
      </w:pPr>
      <w:r>
        <w:t xml:space="preserve">testes: realizar testes de funcionalidades conforme cada etapa for concluída, testando-o por períodos semanais para confirmar o funcionamento da </w:t>
      </w:r>
      <w:proofErr w:type="spellStart"/>
      <w:r w:rsidRPr="00461E1F">
        <w:rPr>
          <w:i/>
          <w:iCs/>
        </w:rPr>
        <w:t>Machine</w:t>
      </w:r>
      <w:proofErr w:type="spellEnd"/>
      <w:r w:rsidRPr="00461E1F">
        <w:rPr>
          <w:i/>
          <w:iCs/>
        </w:rPr>
        <w:t xml:space="preserve"> Learning</w:t>
      </w:r>
      <w:r>
        <w:t xml:space="preserve"> e do aplicativo desenvolvido. </w:t>
      </w:r>
    </w:p>
    <w:p w14:paraId="70B3CB09" w14:textId="77777777" w:rsidR="00181461" w:rsidRDefault="0018146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3C80FA0D" w14:textId="77777777" w:rsidR="00181461" w:rsidRPr="007E0D87" w:rsidRDefault="00181461" w:rsidP="0060060C">
      <w:pPr>
        <w:pStyle w:val="TF-LEGENDA-Ilustracao"/>
      </w:pPr>
      <w:r>
        <w:lastRenderedPageBreak/>
        <w:t xml:space="preserve">Quadro </w:t>
      </w:r>
      <w:r>
        <w:fldChar w:fldCharType="begin"/>
      </w:r>
      <w:r>
        <w:instrText xml:space="preserve"> SEQ Quadro \* ARABIC </w:instrText>
      </w:r>
      <w:r>
        <w:fldChar w:fldCharType="separate"/>
      </w:r>
      <w:r>
        <w:rPr>
          <w:noProof/>
        </w:rPr>
        <w:t>4</w:t>
      </w:r>
      <w:r>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81461" w:rsidRPr="007E0D87" w14:paraId="6ACB758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B05A036" w14:textId="77777777" w:rsidR="00181461" w:rsidRPr="007E0D87" w:rsidRDefault="0018146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1E00923" w14:textId="77777777" w:rsidR="00181461" w:rsidRPr="007E0D87" w:rsidRDefault="00181461" w:rsidP="00470C41">
            <w:pPr>
              <w:pStyle w:val="TF-TEXTOQUADROCentralizado"/>
            </w:pPr>
            <w:r>
              <w:t>2022</w:t>
            </w:r>
          </w:p>
        </w:tc>
      </w:tr>
      <w:tr w:rsidR="00181461" w:rsidRPr="007E0D87" w14:paraId="47E25943" w14:textId="77777777" w:rsidTr="00E51601">
        <w:trPr>
          <w:cantSplit/>
          <w:jc w:val="center"/>
        </w:trPr>
        <w:tc>
          <w:tcPr>
            <w:tcW w:w="6171" w:type="dxa"/>
            <w:tcBorders>
              <w:top w:val="nil"/>
              <w:left w:val="single" w:sz="4" w:space="0" w:color="auto"/>
              <w:bottom w:val="nil"/>
            </w:tcBorders>
            <w:shd w:val="clear" w:color="auto" w:fill="A6A6A6"/>
          </w:tcPr>
          <w:p w14:paraId="1A68B8E0" w14:textId="77777777" w:rsidR="00181461" w:rsidRPr="007E0D87" w:rsidRDefault="00181461" w:rsidP="00470C41">
            <w:pPr>
              <w:pStyle w:val="TF-TEXTOQUADRO"/>
            </w:pPr>
          </w:p>
        </w:tc>
        <w:tc>
          <w:tcPr>
            <w:tcW w:w="557" w:type="dxa"/>
            <w:gridSpan w:val="2"/>
            <w:shd w:val="clear" w:color="auto" w:fill="A6A6A6"/>
          </w:tcPr>
          <w:p w14:paraId="3E893487" w14:textId="77777777" w:rsidR="00181461" w:rsidRPr="007E0D87" w:rsidRDefault="00181461" w:rsidP="00470C41">
            <w:pPr>
              <w:pStyle w:val="TF-TEXTOQUADROCentralizado"/>
            </w:pPr>
            <w:r>
              <w:t>fev.</w:t>
            </w:r>
          </w:p>
        </w:tc>
        <w:tc>
          <w:tcPr>
            <w:tcW w:w="568" w:type="dxa"/>
            <w:gridSpan w:val="2"/>
            <w:shd w:val="clear" w:color="auto" w:fill="A6A6A6"/>
          </w:tcPr>
          <w:p w14:paraId="30B10000" w14:textId="77777777" w:rsidR="00181461" w:rsidRPr="007E0D87" w:rsidRDefault="00181461" w:rsidP="00470C41">
            <w:pPr>
              <w:pStyle w:val="TF-TEXTOQUADROCentralizado"/>
            </w:pPr>
            <w:r>
              <w:t>mar</w:t>
            </w:r>
            <w:r w:rsidRPr="007E0D87">
              <w:t>.</w:t>
            </w:r>
          </w:p>
        </w:tc>
        <w:tc>
          <w:tcPr>
            <w:tcW w:w="568" w:type="dxa"/>
            <w:gridSpan w:val="2"/>
            <w:shd w:val="clear" w:color="auto" w:fill="A6A6A6"/>
          </w:tcPr>
          <w:p w14:paraId="1159DB7E" w14:textId="77777777" w:rsidR="00181461" w:rsidRPr="007E0D87" w:rsidRDefault="00181461" w:rsidP="00470C41">
            <w:pPr>
              <w:pStyle w:val="TF-TEXTOQUADROCentralizado"/>
            </w:pPr>
            <w:r>
              <w:t>abr</w:t>
            </w:r>
            <w:r w:rsidRPr="007E0D87">
              <w:t>.</w:t>
            </w:r>
          </w:p>
        </w:tc>
        <w:tc>
          <w:tcPr>
            <w:tcW w:w="568" w:type="dxa"/>
            <w:gridSpan w:val="2"/>
            <w:shd w:val="clear" w:color="auto" w:fill="A6A6A6"/>
          </w:tcPr>
          <w:p w14:paraId="3F461BEF" w14:textId="77777777" w:rsidR="00181461" w:rsidRPr="007E0D87" w:rsidRDefault="00181461" w:rsidP="00470C41">
            <w:pPr>
              <w:pStyle w:val="TF-TEXTOQUADROCentralizado"/>
            </w:pPr>
            <w:r>
              <w:t>maio</w:t>
            </w:r>
          </w:p>
        </w:tc>
        <w:tc>
          <w:tcPr>
            <w:tcW w:w="573" w:type="dxa"/>
            <w:gridSpan w:val="2"/>
            <w:shd w:val="clear" w:color="auto" w:fill="A6A6A6"/>
          </w:tcPr>
          <w:p w14:paraId="7FAA6B46" w14:textId="77777777" w:rsidR="00181461" w:rsidRPr="007E0D87" w:rsidRDefault="00181461" w:rsidP="00470C41">
            <w:pPr>
              <w:pStyle w:val="TF-TEXTOQUADROCentralizado"/>
            </w:pPr>
            <w:r>
              <w:t>jun</w:t>
            </w:r>
            <w:r w:rsidRPr="007E0D87">
              <w:t>.</w:t>
            </w:r>
          </w:p>
        </w:tc>
      </w:tr>
      <w:tr w:rsidR="00181461" w:rsidRPr="007E0D87" w14:paraId="5A0A5ED0" w14:textId="77777777" w:rsidTr="00E51601">
        <w:trPr>
          <w:cantSplit/>
          <w:jc w:val="center"/>
        </w:trPr>
        <w:tc>
          <w:tcPr>
            <w:tcW w:w="6171" w:type="dxa"/>
            <w:tcBorders>
              <w:top w:val="nil"/>
              <w:left w:val="single" w:sz="4" w:space="0" w:color="auto"/>
            </w:tcBorders>
            <w:shd w:val="clear" w:color="auto" w:fill="A6A6A6"/>
          </w:tcPr>
          <w:p w14:paraId="51872A7E" w14:textId="77777777" w:rsidR="00181461" w:rsidRPr="007E0D87" w:rsidRDefault="00181461" w:rsidP="00470C41">
            <w:pPr>
              <w:pStyle w:val="TF-TEXTOQUADRO"/>
            </w:pPr>
            <w:r w:rsidRPr="007E0D87">
              <w:t>etapas / quinzenas</w:t>
            </w:r>
          </w:p>
        </w:tc>
        <w:tc>
          <w:tcPr>
            <w:tcW w:w="273" w:type="dxa"/>
            <w:tcBorders>
              <w:bottom w:val="single" w:sz="4" w:space="0" w:color="auto"/>
            </w:tcBorders>
            <w:shd w:val="clear" w:color="auto" w:fill="A6A6A6"/>
          </w:tcPr>
          <w:p w14:paraId="497604BB"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4FA0556C"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54F9E1C1"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11569AEF"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428272EE"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217FDF77"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41ACAB40"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183299FB"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684A02F4" w14:textId="77777777" w:rsidR="00181461" w:rsidRPr="007E0D87" w:rsidRDefault="00181461" w:rsidP="00470C41">
            <w:pPr>
              <w:pStyle w:val="TF-TEXTOQUADROCentralizado"/>
            </w:pPr>
            <w:r w:rsidRPr="007E0D87">
              <w:t>1</w:t>
            </w:r>
          </w:p>
        </w:tc>
        <w:tc>
          <w:tcPr>
            <w:tcW w:w="289" w:type="dxa"/>
            <w:tcBorders>
              <w:bottom w:val="single" w:sz="4" w:space="0" w:color="auto"/>
            </w:tcBorders>
            <w:shd w:val="clear" w:color="auto" w:fill="A6A6A6"/>
          </w:tcPr>
          <w:p w14:paraId="7A60437F" w14:textId="77777777" w:rsidR="00181461" w:rsidRPr="007E0D87" w:rsidRDefault="00181461" w:rsidP="00470C41">
            <w:pPr>
              <w:pStyle w:val="TF-TEXTOQUADROCentralizado"/>
            </w:pPr>
            <w:r w:rsidRPr="007E0D87">
              <w:t>2</w:t>
            </w:r>
          </w:p>
        </w:tc>
      </w:tr>
      <w:tr w:rsidR="00181461" w:rsidRPr="007E0D87" w14:paraId="2771833C" w14:textId="77777777" w:rsidTr="005A19CB">
        <w:trPr>
          <w:jc w:val="center"/>
        </w:trPr>
        <w:tc>
          <w:tcPr>
            <w:tcW w:w="6171" w:type="dxa"/>
            <w:tcBorders>
              <w:left w:val="single" w:sz="4" w:space="0" w:color="auto"/>
            </w:tcBorders>
          </w:tcPr>
          <w:p w14:paraId="5AE43F2E" w14:textId="77777777" w:rsidR="00181461" w:rsidRPr="007E0D87" w:rsidRDefault="00181461"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0158BDF4" w14:textId="77777777" w:rsidR="00181461" w:rsidRPr="007E0D87" w:rsidRDefault="00181461" w:rsidP="00470C41">
            <w:pPr>
              <w:pStyle w:val="TF-TEXTOQUADROCentralizado"/>
            </w:pPr>
          </w:p>
        </w:tc>
        <w:tc>
          <w:tcPr>
            <w:tcW w:w="284" w:type="dxa"/>
            <w:tcBorders>
              <w:bottom w:val="single" w:sz="4" w:space="0" w:color="auto"/>
            </w:tcBorders>
          </w:tcPr>
          <w:p w14:paraId="447BDEE1" w14:textId="77777777" w:rsidR="00181461" w:rsidRPr="007E0D87" w:rsidRDefault="00181461" w:rsidP="00470C41">
            <w:pPr>
              <w:pStyle w:val="TF-TEXTOQUADROCentralizado"/>
            </w:pPr>
          </w:p>
        </w:tc>
        <w:tc>
          <w:tcPr>
            <w:tcW w:w="284" w:type="dxa"/>
            <w:tcBorders>
              <w:bottom w:val="single" w:sz="4" w:space="0" w:color="auto"/>
            </w:tcBorders>
          </w:tcPr>
          <w:p w14:paraId="5F224224" w14:textId="77777777" w:rsidR="00181461" w:rsidRPr="007E0D87" w:rsidRDefault="00181461" w:rsidP="00470C41">
            <w:pPr>
              <w:pStyle w:val="TF-TEXTOQUADROCentralizado"/>
            </w:pPr>
          </w:p>
        </w:tc>
        <w:tc>
          <w:tcPr>
            <w:tcW w:w="284" w:type="dxa"/>
            <w:tcBorders>
              <w:bottom w:val="single" w:sz="4" w:space="0" w:color="auto"/>
            </w:tcBorders>
          </w:tcPr>
          <w:p w14:paraId="405053AB" w14:textId="77777777" w:rsidR="00181461" w:rsidRPr="007E0D87" w:rsidRDefault="00181461" w:rsidP="00470C41">
            <w:pPr>
              <w:pStyle w:val="TF-TEXTOQUADROCentralizado"/>
            </w:pPr>
          </w:p>
        </w:tc>
        <w:tc>
          <w:tcPr>
            <w:tcW w:w="284" w:type="dxa"/>
            <w:tcBorders>
              <w:bottom w:val="single" w:sz="4" w:space="0" w:color="auto"/>
            </w:tcBorders>
          </w:tcPr>
          <w:p w14:paraId="64A692DF" w14:textId="77777777" w:rsidR="00181461" w:rsidRPr="007E0D87" w:rsidRDefault="00181461" w:rsidP="00470C41">
            <w:pPr>
              <w:pStyle w:val="TF-TEXTOQUADROCentralizado"/>
            </w:pPr>
          </w:p>
        </w:tc>
        <w:tc>
          <w:tcPr>
            <w:tcW w:w="284" w:type="dxa"/>
            <w:tcBorders>
              <w:bottom w:val="single" w:sz="4" w:space="0" w:color="auto"/>
            </w:tcBorders>
          </w:tcPr>
          <w:p w14:paraId="655D675A" w14:textId="77777777" w:rsidR="00181461" w:rsidRPr="007E0D87" w:rsidRDefault="00181461" w:rsidP="00470C41">
            <w:pPr>
              <w:pStyle w:val="TF-TEXTOQUADROCentralizado"/>
            </w:pPr>
          </w:p>
        </w:tc>
        <w:tc>
          <w:tcPr>
            <w:tcW w:w="284" w:type="dxa"/>
            <w:tcBorders>
              <w:bottom w:val="single" w:sz="4" w:space="0" w:color="auto"/>
            </w:tcBorders>
          </w:tcPr>
          <w:p w14:paraId="4B52C894" w14:textId="77777777" w:rsidR="00181461" w:rsidRPr="007E0D87" w:rsidRDefault="00181461" w:rsidP="00470C41">
            <w:pPr>
              <w:pStyle w:val="TF-TEXTOQUADROCentralizado"/>
            </w:pPr>
          </w:p>
        </w:tc>
        <w:tc>
          <w:tcPr>
            <w:tcW w:w="284" w:type="dxa"/>
            <w:tcBorders>
              <w:bottom w:val="single" w:sz="4" w:space="0" w:color="auto"/>
            </w:tcBorders>
          </w:tcPr>
          <w:p w14:paraId="41E5AA49" w14:textId="77777777" w:rsidR="00181461" w:rsidRPr="007E0D87" w:rsidRDefault="00181461" w:rsidP="00470C41">
            <w:pPr>
              <w:pStyle w:val="TF-TEXTOQUADROCentralizado"/>
            </w:pPr>
          </w:p>
        </w:tc>
        <w:tc>
          <w:tcPr>
            <w:tcW w:w="284" w:type="dxa"/>
            <w:tcBorders>
              <w:bottom w:val="single" w:sz="4" w:space="0" w:color="auto"/>
            </w:tcBorders>
          </w:tcPr>
          <w:p w14:paraId="22C2882A" w14:textId="77777777" w:rsidR="00181461" w:rsidRPr="007E0D87" w:rsidRDefault="00181461" w:rsidP="00470C41">
            <w:pPr>
              <w:pStyle w:val="TF-TEXTOQUADROCentralizado"/>
            </w:pPr>
          </w:p>
        </w:tc>
        <w:tc>
          <w:tcPr>
            <w:tcW w:w="289" w:type="dxa"/>
          </w:tcPr>
          <w:p w14:paraId="1BEE7E57" w14:textId="77777777" w:rsidR="00181461" w:rsidRPr="007E0D87" w:rsidRDefault="00181461" w:rsidP="00470C41">
            <w:pPr>
              <w:pStyle w:val="TF-TEXTOQUADROCentralizado"/>
            </w:pPr>
          </w:p>
        </w:tc>
      </w:tr>
      <w:tr w:rsidR="00181461" w:rsidRPr="007E0D87" w14:paraId="6402CD0C" w14:textId="77777777" w:rsidTr="005A19CB">
        <w:trPr>
          <w:jc w:val="center"/>
        </w:trPr>
        <w:tc>
          <w:tcPr>
            <w:tcW w:w="6171" w:type="dxa"/>
            <w:tcBorders>
              <w:left w:val="single" w:sz="4" w:space="0" w:color="auto"/>
            </w:tcBorders>
          </w:tcPr>
          <w:p w14:paraId="48C44E0B" w14:textId="77777777" w:rsidR="00181461" w:rsidRPr="007E0D87" w:rsidRDefault="00181461"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2DF2CD25" w14:textId="77777777" w:rsidR="00181461" w:rsidRPr="007E0D87" w:rsidRDefault="00181461" w:rsidP="00470C41">
            <w:pPr>
              <w:pStyle w:val="TF-TEXTOQUADROCentralizado"/>
            </w:pPr>
          </w:p>
        </w:tc>
        <w:tc>
          <w:tcPr>
            <w:tcW w:w="284" w:type="dxa"/>
            <w:tcBorders>
              <w:top w:val="single" w:sz="4" w:space="0" w:color="auto"/>
            </w:tcBorders>
            <w:shd w:val="clear" w:color="auto" w:fill="FFFFFF" w:themeFill="background1"/>
          </w:tcPr>
          <w:p w14:paraId="56B4D36A" w14:textId="77777777" w:rsidR="00181461" w:rsidRPr="007E0D87" w:rsidRDefault="00181461" w:rsidP="00470C41">
            <w:pPr>
              <w:pStyle w:val="TF-TEXTOQUADROCentralizado"/>
            </w:pPr>
          </w:p>
        </w:tc>
        <w:tc>
          <w:tcPr>
            <w:tcW w:w="284" w:type="dxa"/>
            <w:tcBorders>
              <w:top w:val="single" w:sz="4" w:space="0" w:color="auto"/>
            </w:tcBorders>
          </w:tcPr>
          <w:p w14:paraId="721F7494" w14:textId="77777777" w:rsidR="00181461" w:rsidRPr="007E0D87" w:rsidRDefault="00181461" w:rsidP="00470C41">
            <w:pPr>
              <w:pStyle w:val="TF-TEXTOQUADROCentralizado"/>
            </w:pPr>
          </w:p>
        </w:tc>
        <w:tc>
          <w:tcPr>
            <w:tcW w:w="284" w:type="dxa"/>
            <w:tcBorders>
              <w:top w:val="single" w:sz="4" w:space="0" w:color="auto"/>
            </w:tcBorders>
          </w:tcPr>
          <w:p w14:paraId="3BC84142" w14:textId="77777777" w:rsidR="00181461" w:rsidRPr="007E0D87" w:rsidRDefault="00181461" w:rsidP="00470C41">
            <w:pPr>
              <w:pStyle w:val="TF-TEXTOQUADROCentralizado"/>
            </w:pPr>
          </w:p>
        </w:tc>
        <w:tc>
          <w:tcPr>
            <w:tcW w:w="284" w:type="dxa"/>
            <w:tcBorders>
              <w:top w:val="single" w:sz="4" w:space="0" w:color="auto"/>
            </w:tcBorders>
          </w:tcPr>
          <w:p w14:paraId="0C7C659C" w14:textId="77777777" w:rsidR="00181461" w:rsidRPr="007E0D87" w:rsidRDefault="00181461" w:rsidP="00470C41">
            <w:pPr>
              <w:pStyle w:val="TF-TEXTOQUADROCentralizado"/>
            </w:pPr>
          </w:p>
        </w:tc>
        <w:tc>
          <w:tcPr>
            <w:tcW w:w="284" w:type="dxa"/>
            <w:tcBorders>
              <w:top w:val="single" w:sz="4" w:space="0" w:color="auto"/>
            </w:tcBorders>
          </w:tcPr>
          <w:p w14:paraId="1B52C2FA" w14:textId="77777777" w:rsidR="00181461" w:rsidRPr="007E0D87" w:rsidRDefault="00181461" w:rsidP="00470C41">
            <w:pPr>
              <w:pStyle w:val="TF-TEXTOQUADROCentralizado"/>
            </w:pPr>
          </w:p>
        </w:tc>
        <w:tc>
          <w:tcPr>
            <w:tcW w:w="284" w:type="dxa"/>
            <w:tcBorders>
              <w:top w:val="single" w:sz="4" w:space="0" w:color="auto"/>
            </w:tcBorders>
          </w:tcPr>
          <w:p w14:paraId="510EB83A" w14:textId="77777777" w:rsidR="00181461" w:rsidRPr="007E0D87" w:rsidRDefault="00181461" w:rsidP="00470C41">
            <w:pPr>
              <w:pStyle w:val="TF-TEXTOQUADROCentralizado"/>
            </w:pPr>
          </w:p>
        </w:tc>
        <w:tc>
          <w:tcPr>
            <w:tcW w:w="284" w:type="dxa"/>
            <w:tcBorders>
              <w:top w:val="single" w:sz="4" w:space="0" w:color="auto"/>
            </w:tcBorders>
          </w:tcPr>
          <w:p w14:paraId="3CBE66E2" w14:textId="77777777" w:rsidR="00181461" w:rsidRPr="007E0D87" w:rsidRDefault="00181461" w:rsidP="00470C41">
            <w:pPr>
              <w:pStyle w:val="TF-TEXTOQUADROCentralizado"/>
            </w:pPr>
          </w:p>
        </w:tc>
        <w:tc>
          <w:tcPr>
            <w:tcW w:w="284" w:type="dxa"/>
            <w:tcBorders>
              <w:top w:val="single" w:sz="4" w:space="0" w:color="auto"/>
            </w:tcBorders>
          </w:tcPr>
          <w:p w14:paraId="6F7DAF76" w14:textId="77777777" w:rsidR="00181461" w:rsidRPr="007E0D87" w:rsidRDefault="00181461" w:rsidP="00470C41">
            <w:pPr>
              <w:pStyle w:val="TF-TEXTOQUADROCentralizado"/>
            </w:pPr>
          </w:p>
        </w:tc>
        <w:tc>
          <w:tcPr>
            <w:tcW w:w="289" w:type="dxa"/>
          </w:tcPr>
          <w:p w14:paraId="43C12705" w14:textId="77777777" w:rsidR="00181461" w:rsidRPr="007E0D87" w:rsidRDefault="00181461" w:rsidP="00470C41">
            <w:pPr>
              <w:pStyle w:val="TF-TEXTOQUADROCentralizado"/>
            </w:pPr>
          </w:p>
        </w:tc>
      </w:tr>
      <w:tr w:rsidR="00181461" w:rsidRPr="007E0D87" w14:paraId="2E1D5A9A" w14:textId="77777777" w:rsidTr="005A19CB">
        <w:trPr>
          <w:jc w:val="center"/>
        </w:trPr>
        <w:tc>
          <w:tcPr>
            <w:tcW w:w="6171" w:type="dxa"/>
            <w:tcBorders>
              <w:left w:val="single" w:sz="4" w:space="0" w:color="auto"/>
            </w:tcBorders>
          </w:tcPr>
          <w:p w14:paraId="5A812438" w14:textId="77777777" w:rsidR="00181461" w:rsidRPr="007E0D87" w:rsidRDefault="00181461" w:rsidP="00470C41">
            <w:pPr>
              <w:pStyle w:val="TF-TEXTOQUADRO"/>
            </w:pPr>
            <w:r>
              <w:t>especificação</w:t>
            </w:r>
          </w:p>
        </w:tc>
        <w:tc>
          <w:tcPr>
            <w:tcW w:w="273" w:type="dxa"/>
            <w:tcBorders>
              <w:bottom w:val="single" w:sz="4" w:space="0" w:color="auto"/>
            </w:tcBorders>
          </w:tcPr>
          <w:p w14:paraId="27575089"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5BB96997"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7314AD2E" w14:textId="77777777" w:rsidR="00181461" w:rsidRPr="007E0D87" w:rsidRDefault="00181461" w:rsidP="00470C41">
            <w:pPr>
              <w:pStyle w:val="TF-TEXTOQUADROCentralizado"/>
            </w:pPr>
          </w:p>
        </w:tc>
        <w:tc>
          <w:tcPr>
            <w:tcW w:w="284" w:type="dxa"/>
            <w:tcBorders>
              <w:bottom w:val="single" w:sz="4" w:space="0" w:color="auto"/>
            </w:tcBorders>
          </w:tcPr>
          <w:p w14:paraId="7B44AA0E" w14:textId="77777777" w:rsidR="00181461" w:rsidRPr="007E0D87" w:rsidRDefault="00181461" w:rsidP="00470C41">
            <w:pPr>
              <w:pStyle w:val="TF-TEXTOQUADROCentralizado"/>
            </w:pPr>
          </w:p>
        </w:tc>
        <w:tc>
          <w:tcPr>
            <w:tcW w:w="284" w:type="dxa"/>
            <w:tcBorders>
              <w:bottom w:val="single" w:sz="4" w:space="0" w:color="auto"/>
            </w:tcBorders>
          </w:tcPr>
          <w:p w14:paraId="143CCE1B" w14:textId="77777777" w:rsidR="00181461" w:rsidRPr="007E0D87" w:rsidRDefault="00181461" w:rsidP="00470C41">
            <w:pPr>
              <w:pStyle w:val="TF-TEXTOQUADROCentralizado"/>
            </w:pPr>
          </w:p>
        </w:tc>
        <w:tc>
          <w:tcPr>
            <w:tcW w:w="284" w:type="dxa"/>
            <w:tcBorders>
              <w:bottom w:val="single" w:sz="4" w:space="0" w:color="auto"/>
            </w:tcBorders>
          </w:tcPr>
          <w:p w14:paraId="7BBB8E63" w14:textId="77777777" w:rsidR="00181461" w:rsidRPr="007E0D87" w:rsidRDefault="00181461" w:rsidP="00470C41">
            <w:pPr>
              <w:pStyle w:val="TF-TEXTOQUADROCentralizado"/>
            </w:pPr>
          </w:p>
        </w:tc>
        <w:tc>
          <w:tcPr>
            <w:tcW w:w="284" w:type="dxa"/>
            <w:tcBorders>
              <w:bottom w:val="single" w:sz="4" w:space="0" w:color="auto"/>
            </w:tcBorders>
          </w:tcPr>
          <w:p w14:paraId="65526F16" w14:textId="77777777" w:rsidR="00181461" w:rsidRPr="007E0D87" w:rsidRDefault="00181461" w:rsidP="00470C41">
            <w:pPr>
              <w:pStyle w:val="TF-TEXTOQUADROCentralizado"/>
            </w:pPr>
          </w:p>
        </w:tc>
        <w:tc>
          <w:tcPr>
            <w:tcW w:w="284" w:type="dxa"/>
            <w:tcBorders>
              <w:bottom w:val="single" w:sz="4" w:space="0" w:color="auto"/>
            </w:tcBorders>
          </w:tcPr>
          <w:p w14:paraId="267C9A67" w14:textId="77777777" w:rsidR="00181461" w:rsidRPr="007E0D87" w:rsidRDefault="00181461" w:rsidP="00470C41">
            <w:pPr>
              <w:pStyle w:val="TF-TEXTOQUADROCentralizado"/>
            </w:pPr>
          </w:p>
        </w:tc>
        <w:tc>
          <w:tcPr>
            <w:tcW w:w="284" w:type="dxa"/>
            <w:tcBorders>
              <w:bottom w:val="single" w:sz="4" w:space="0" w:color="auto"/>
            </w:tcBorders>
          </w:tcPr>
          <w:p w14:paraId="153C1B1E" w14:textId="77777777" w:rsidR="00181461" w:rsidRPr="007E0D87" w:rsidRDefault="00181461" w:rsidP="00470C41">
            <w:pPr>
              <w:pStyle w:val="TF-TEXTOQUADROCentralizado"/>
            </w:pPr>
          </w:p>
        </w:tc>
        <w:tc>
          <w:tcPr>
            <w:tcW w:w="289" w:type="dxa"/>
          </w:tcPr>
          <w:p w14:paraId="3DE8FC21" w14:textId="77777777" w:rsidR="00181461" w:rsidRPr="007E0D87" w:rsidRDefault="00181461" w:rsidP="00470C41">
            <w:pPr>
              <w:pStyle w:val="TF-TEXTOQUADROCentralizado"/>
            </w:pPr>
          </w:p>
        </w:tc>
      </w:tr>
      <w:tr w:rsidR="00181461" w:rsidRPr="007E0D87" w14:paraId="3B053A87" w14:textId="77777777" w:rsidTr="005A19CB">
        <w:trPr>
          <w:jc w:val="center"/>
        </w:trPr>
        <w:tc>
          <w:tcPr>
            <w:tcW w:w="6171" w:type="dxa"/>
            <w:tcBorders>
              <w:left w:val="single" w:sz="4" w:space="0" w:color="auto"/>
            </w:tcBorders>
          </w:tcPr>
          <w:p w14:paraId="37298CE7" w14:textId="77777777" w:rsidR="00181461" w:rsidRPr="007E0D87" w:rsidRDefault="00181461" w:rsidP="00470C41">
            <w:pPr>
              <w:pStyle w:val="TF-TEXTOQUADRO"/>
            </w:pPr>
            <w:r>
              <w:t>análise</w:t>
            </w:r>
          </w:p>
        </w:tc>
        <w:tc>
          <w:tcPr>
            <w:tcW w:w="273" w:type="dxa"/>
          </w:tcPr>
          <w:p w14:paraId="500F5448" w14:textId="77777777" w:rsidR="00181461" w:rsidRPr="007E0D87" w:rsidRDefault="00181461" w:rsidP="00470C41">
            <w:pPr>
              <w:pStyle w:val="TF-TEXTOQUADROCentralizado"/>
            </w:pPr>
          </w:p>
        </w:tc>
        <w:tc>
          <w:tcPr>
            <w:tcW w:w="284" w:type="dxa"/>
          </w:tcPr>
          <w:p w14:paraId="77212A3D" w14:textId="77777777" w:rsidR="00181461" w:rsidRPr="007E0D87" w:rsidRDefault="00181461" w:rsidP="00470C41">
            <w:pPr>
              <w:pStyle w:val="TF-TEXTOQUADROCentralizado"/>
            </w:pPr>
          </w:p>
        </w:tc>
        <w:tc>
          <w:tcPr>
            <w:tcW w:w="284" w:type="dxa"/>
            <w:shd w:val="clear" w:color="auto" w:fill="AEAAAA" w:themeFill="background2" w:themeFillShade="BF"/>
          </w:tcPr>
          <w:p w14:paraId="4E5E6F6E" w14:textId="77777777" w:rsidR="00181461" w:rsidRPr="007E0D87" w:rsidRDefault="00181461" w:rsidP="00470C41">
            <w:pPr>
              <w:pStyle w:val="TF-TEXTOQUADROCentralizado"/>
            </w:pPr>
          </w:p>
        </w:tc>
        <w:tc>
          <w:tcPr>
            <w:tcW w:w="284" w:type="dxa"/>
          </w:tcPr>
          <w:p w14:paraId="17E59FD0" w14:textId="77777777" w:rsidR="00181461" w:rsidRPr="007E0D87" w:rsidRDefault="00181461" w:rsidP="00470C41">
            <w:pPr>
              <w:pStyle w:val="TF-TEXTOQUADROCentralizado"/>
            </w:pPr>
          </w:p>
        </w:tc>
        <w:tc>
          <w:tcPr>
            <w:tcW w:w="284" w:type="dxa"/>
          </w:tcPr>
          <w:p w14:paraId="5F30A1A9" w14:textId="77777777" w:rsidR="00181461" w:rsidRPr="007E0D87" w:rsidRDefault="00181461" w:rsidP="00470C41">
            <w:pPr>
              <w:pStyle w:val="TF-TEXTOQUADROCentralizado"/>
            </w:pPr>
          </w:p>
        </w:tc>
        <w:tc>
          <w:tcPr>
            <w:tcW w:w="284" w:type="dxa"/>
          </w:tcPr>
          <w:p w14:paraId="67B6CBF3" w14:textId="77777777" w:rsidR="00181461" w:rsidRPr="007E0D87" w:rsidRDefault="00181461" w:rsidP="00470C41">
            <w:pPr>
              <w:pStyle w:val="TF-TEXTOQUADROCentralizado"/>
            </w:pPr>
          </w:p>
        </w:tc>
        <w:tc>
          <w:tcPr>
            <w:tcW w:w="284" w:type="dxa"/>
          </w:tcPr>
          <w:p w14:paraId="6ABB1745" w14:textId="77777777" w:rsidR="00181461" w:rsidRPr="007E0D87" w:rsidRDefault="00181461" w:rsidP="00470C41">
            <w:pPr>
              <w:pStyle w:val="TF-TEXTOQUADROCentralizado"/>
            </w:pPr>
          </w:p>
        </w:tc>
        <w:tc>
          <w:tcPr>
            <w:tcW w:w="284" w:type="dxa"/>
          </w:tcPr>
          <w:p w14:paraId="2678A4C9" w14:textId="77777777" w:rsidR="00181461" w:rsidRPr="007E0D87" w:rsidRDefault="00181461" w:rsidP="00470C41">
            <w:pPr>
              <w:pStyle w:val="TF-TEXTOQUADROCentralizado"/>
            </w:pPr>
          </w:p>
        </w:tc>
        <w:tc>
          <w:tcPr>
            <w:tcW w:w="284" w:type="dxa"/>
          </w:tcPr>
          <w:p w14:paraId="7D566A03" w14:textId="77777777" w:rsidR="00181461" w:rsidRPr="007E0D87" w:rsidRDefault="00181461" w:rsidP="00470C41">
            <w:pPr>
              <w:pStyle w:val="TF-TEXTOQUADROCentralizado"/>
            </w:pPr>
          </w:p>
        </w:tc>
        <w:tc>
          <w:tcPr>
            <w:tcW w:w="289" w:type="dxa"/>
          </w:tcPr>
          <w:p w14:paraId="772E01BA" w14:textId="77777777" w:rsidR="00181461" w:rsidRPr="007E0D87" w:rsidRDefault="00181461" w:rsidP="00470C41">
            <w:pPr>
              <w:pStyle w:val="TF-TEXTOQUADROCentralizado"/>
            </w:pPr>
          </w:p>
        </w:tc>
      </w:tr>
      <w:tr w:rsidR="00181461" w:rsidRPr="007E0D87" w14:paraId="00A2BAD9" w14:textId="77777777" w:rsidTr="005A19CB">
        <w:trPr>
          <w:jc w:val="center"/>
        </w:trPr>
        <w:tc>
          <w:tcPr>
            <w:tcW w:w="6171" w:type="dxa"/>
            <w:tcBorders>
              <w:left w:val="single" w:sz="4" w:space="0" w:color="auto"/>
            </w:tcBorders>
          </w:tcPr>
          <w:p w14:paraId="52A30D8E" w14:textId="77777777" w:rsidR="00181461" w:rsidRDefault="00181461" w:rsidP="00470C41">
            <w:pPr>
              <w:pStyle w:val="TF-TEXTOQUADRO"/>
            </w:pPr>
            <w:r>
              <w:t>aprendizagem móvel</w:t>
            </w:r>
          </w:p>
        </w:tc>
        <w:tc>
          <w:tcPr>
            <w:tcW w:w="273" w:type="dxa"/>
          </w:tcPr>
          <w:p w14:paraId="544BE97C" w14:textId="77777777" w:rsidR="00181461" w:rsidRPr="007E0D87" w:rsidRDefault="00181461" w:rsidP="00470C41">
            <w:pPr>
              <w:pStyle w:val="TF-TEXTOQUADROCentralizado"/>
            </w:pPr>
          </w:p>
        </w:tc>
        <w:tc>
          <w:tcPr>
            <w:tcW w:w="284" w:type="dxa"/>
          </w:tcPr>
          <w:p w14:paraId="7F491F45" w14:textId="77777777" w:rsidR="00181461" w:rsidRPr="007E0D87" w:rsidRDefault="00181461" w:rsidP="00470C41">
            <w:pPr>
              <w:pStyle w:val="TF-TEXTOQUADROCentralizado"/>
            </w:pPr>
          </w:p>
        </w:tc>
        <w:tc>
          <w:tcPr>
            <w:tcW w:w="284" w:type="dxa"/>
            <w:shd w:val="clear" w:color="auto" w:fill="AEAAAA" w:themeFill="background2" w:themeFillShade="BF"/>
          </w:tcPr>
          <w:p w14:paraId="3341A97B" w14:textId="77777777" w:rsidR="00181461" w:rsidRPr="007E0D87" w:rsidRDefault="00181461" w:rsidP="00470C41">
            <w:pPr>
              <w:pStyle w:val="TF-TEXTOQUADROCentralizado"/>
            </w:pPr>
          </w:p>
        </w:tc>
        <w:tc>
          <w:tcPr>
            <w:tcW w:w="284" w:type="dxa"/>
            <w:shd w:val="clear" w:color="auto" w:fill="AEAAAA" w:themeFill="background2" w:themeFillShade="BF"/>
          </w:tcPr>
          <w:p w14:paraId="790FA0A2" w14:textId="77777777" w:rsidR="00181461" w:rsidRPr="007E0D87" w:rsidRDefault="00181461" w:rsidP="00470C41">
            <w:pPr>
              <w:pStyle w:val="TF-TEXTOQUADROCentralizado"/>
            </w:pPr>
          </w:p>
        </w:tc>
        <w:tc>
          <w:tcPr>
            <w:tcW w:w="284" w:type="dxa"/>
            <w:shd w:val="clear" w:color="auto" w:fill="AEAAAA" w:themeFill="background2" w:themeFillShade="BF"/>
          </w:tcPr>
          <w:p w14:paraId="67925598" w14:textId="77777777" w:rsidR="00181461" w:rsidRPr="007E0D87" w:rsidRDefault="00181461" w:rsidP="00470C41">
            <w:pPr>
              <w:pStyle w:val="TF-TEXTOQUADROCentralizado"/>
            </w:pPr>
          </w:p>
        </w:tc>
        <w:tc>
          <w:tcPr>
            <w:tcW w:w="284" w:type="dxa"/>
          </w:tcPr>
          <w:p w14:paraId="73EA940A" w14:textId="77777777" w:rsidR="00181461" w:rsidRPr="007E0D87" w:rsidRDefault="00181461" w:rsidP="00470C41">
            <w:pPr>
              <w:pStyle w:val="TF-TEXTOQUADROCentralizado"/>
            </w:pPr>
          </w:p>
        </w:tc>
        <w:tc>
          <w:tcPr>
            <w:tcW w:w="284" w:type="dxa"/>
          </w:tcPr>
          <w:p w14:paraId="093E2C16" w14:textId="77777777" w:rsidR="00181461" w:rsidRPr="007E0D87" w:rsidRDefault="00181461" w:rsidP="00470C41">
            <w:pPr>
              <w:pStyle w:val="TF-TEXTOQUADROCentralizado"/>
            </w:pPr>
          </w:p>
        </w:tc>
        <w:tc>
          <w:tcPr>
            <w:tcW w:w="284" w:type="dxa"/>
          </w:tcPr>
          <w:p w14:paraId="312E0390" w14:textId="77777777" w:rsidR="00181461" w:rsidRPr="007E0D87" w:rsidRDefault="00181461" w:rsidP="00470C41">
            <w:pPr>
              <w:pStyle w:val="TF-TEXTOQUADROCentralizado"/>
            </w:pPr>
          </w:p>
        </w:tc>
        <w:tc>
          <w:tcPr>
            <w:tcW w:w="284" w:type="dxa"/>
          </w:tcPr>
          <w:p w14:paraId="4D4B6E4C" w14:textId="77777777" w:rsidR="00181461" w:rsidRPr="007E0D87" w:rsidRDefault="00181461" w:rsidP="00470C41">
            <w:pPr>
              <w:pStyle w:val="TF-TEXTOQUADROCentralizado"/>
            </w:pPr>
          </w:p>
        </w:tc>
        <w:tc>
          <w:tcPr>
            <w:tcW w:w="289" w:type="dxa"/>
          </w:tcPr>
          <w:p w14:paraId="61D34248" w14:textId="77777777" w:rsidR="00181461" w:rsidRPr="007E0D87" w:rsidRDefault="00181461" w:rsidP="00470C41">
            <w:pPr>
              <w:pStyle w:val="TF-TEXTOQUADROCentralizado"/>
            </w:pPr>
          </w:p>
        </w:tc>
      </w:tr>
      <w:tr w:rsidR="00181461" w:rsidRPr="007E0D87" w14:paraId="60BA414B" w14:textId="77777777" w:rsidTr="005A19CB">
        <w:trPr>
          <w:jc w:val="center"/>
        </w:trPr>
        <w:tc>
          <w:tcPr>
            <w:tcW w:w="6171" w:type="dxa"/>
            <w:tcBorders>
              <w:left w:val="single" w:sz="4" w:space="0" w:color="auto"/>
            </w:tcBorders>
          </w:tcPr>
          <w:p w14:paraId="7DE6BF84" w14:textId="77777777" w:rsidR="00181461" w:rsidRDefault="00181461" w:rsidP="00470C41">
            <w:pPr>
              <w:pStyle w:val="TF-TEXTOQUADRO"/>
            </w:pPr>
            <w:r>
              <w:t>implementação visual</w:t>
            </w:r>
          </w:p>
        </w:tc>
        <w:tc>
          <w:tcPr>
            <w:tcW w:w="273" w:type="dxa"/>
          </w:tcPr>
          <w:p w14:paraId="184E1CFF" w14:textId="77777777" w:rsidR="00181461" w:rsidRPr="007E0D87" w:rsidRDefault="00181461" w:rsidP="00470C41">
            <w:pPr>
              <w:pStyle w:val="TF-TEXTOQUADROCentralizado"/>
            </w:pPr>
          </w:p>
        </w:tc>
        <w:tc>
          <w:tcPr>
            <w:tcW w:w="284" w:type="dxa"/>
          </w:tcPr>
          <w:p w14:paraId="07BB3330" w14:textId="77777777" w:rsidR="00181461" w:rsidRPr="007E0D87" w:rsidRDefault="00181461" w:rsidP="00470C41">
            <w:pPr>
              <w:pStyle w:val="TF-TEXTOQUADROCentralizado"/>
            </w:pPr>
          </w:p>
        </w:tc>
        <w:tc>
          <w:tcPr>
            <w:tcW w:w="284" w:type="dxa"/>
          </w:tcPr>
          <w:p w14:paraId="33A77608" w14:textId="77777777" w:rsidR="00181461" w:rsidRPr="007E0D87" w:rsidRDefault="00181461" w:rsidP="00470C41">
            <w:pPr>
              <w:pStyle w:val="TF-TEXTOQUADROCentralizado"/>
            </w:pPr>
          </w:p>
        </w:tc>
        <w:tc>
          <w:tcPr>
            <w:tcW w:w="284" w:type="dxa"/>
            <w:shd w:val="clear" w:color="auto" w:fill="AEAAAA" w:themeFill="background2" w:themeFillShade="BF"/>
          </w:tcPr>
          <w:p w14:paraId="3A67D039" w14:textId="77777777" w:rsidR="00181461" w:rsidRPr="007E0D87" w:rsidRDefault="00181461" w:rsidP="00470C41">
            <w:pPr>
              <w:pStyle w:val="TF-TEXTOQUADROCentralizado"/>
            </w:pPr>
          </w:p>
        </w:tc>
        <w:tc>
          <w:tcPr>
            <w:tcW w:w="284" w:type="dxa"/>
            <w:shd w:val="clear" w:color="auto" w:fill="AEAAAA" w:themeFill="background2" w:themeFillShade="BF"/>
          </w:tcPr>
          <w:p w14:paraId="3BABE0D7" w14:textId="77777777" w:rsidR="00181461" w:rsidRPr="007E0D87" w:rsidRDefault="00181461" w:rsidP="00470C41">
            <w:pPr>
              <w:pStyle w:val="TF-TEXTOQUADROCentralizado"/>
            </w:pPr>
          </w:p>
        </w:tc>
        <w:tc>
          <w:tcPr>
            <w:tcW w:w="284" w:type="dxa"/>
            <w:shd w:val="clear" w:color="auto" w:fill="AEAAAA" w:themeFill="background2" w:themeFillShade="BF"/>
          </w:tcPr>
          <w:p w14:paraId="4BDD728B" w14:textId="77777777" w:rsidR="00181461" w:rsidRPr="007E0D87" w:rsidRDefault="00181461" w:rsidP="00470C41">
            <w:pPr>
              <w:pStyle w:val="TF-TEXTOQUADROCentralizado"/>
            </w:pPr>
          </w:p>
        </w:tc>
        <w:tc>
          <w:tcPr>
            <w:tcW w:w="284" w:type="dxa"/>
          </w:tcPr>
          <w:p w14:paraId="0980218E" w14:textId="77777777" w:rsidR="00181461" w:rsidRPr="007E0D87" w:rsidRDefault="00181461" w:rsidP="00470C41">
            <w:pPr>
              <w:pStyle w:val="TF-TEXTOQUADROCentralizado"/>
            </w:pPr>
          </w:p>
        </w:tc>
        <w:tc>
          <w:tcPr>
            <w:tcW w:w="284" w:type="dxa"/>
          </w:tcPr>
          <w:p w14:paraId="1393FD03" w14:textId="77777777" w:rsidR="00181461" w:rsidRPr="007E0D87" w:rsidRDefault="00181461" w:rsidP="00470C41">
            <w:pPr>
              <w:pStyle w:val="TF-TEXTOQUADROCentralizado"/>
            </w:pPr>
          </w:p>
        </w:tc>
        <w:tc>
          <w:tcPr>
            <w:tcW w:w="284" w:type="dxa"/>
          </w:tcPr>
          <w:p w14:paraId="2F5E06F3" w14:textId="77777777" w:rsidR="00181461" w:rsidRPr="007E0D87" w:rsidRDefault="00181461" w:rsidP="00470C41">
            <w:pPr>
              <w:pStyle w:val="TF-TEXTOQUADROCentralizado"/>
            </w:pPr>
          </w:p>
        </w:tc>
        <w:tc>
          <w:tcPr>
            <w:tcW w:w="289" w:type="dxa"/>
          </w:tcPr>
          <w:p w14:paraId="453D6E38" w14:textId="77777777" w:rsidR="00181461" w:rsidRPr="007E0D87" w:rsidRDefault="00181461" w:rsidP="00470C41">
            <w:pPr>
              <w:pStyle w:val="TF-TEXTOQUADROCentralizado"/>
            </w:pPr>
          </w:p>
        </w:tc>
      </w:tr>
      <w:tr w:rsidR="00181461" w:rsidRPr="007E0D87" w14:paraId="73B1E59A" w14:textId="77777777" w:rsidTr="005A19CB">
        <w:trPr>
          <w:jc w:val="center"/>
        </w:trPr>
        <w:tc>
          <w:tcPr>
            <w:tcW w:w="6171" w:type="dxa"/>
            <w:tcBorders>
              <w:left w:val="single" w:sz="4" w:space="0" w:color="auto"/>
            </w:tcBorders>
          </w:tcPr>
          <w:p w14:paraId="6467CA1D" w14:textId="77777777" w:rsidR="00181461" w:rsidRDefault="00181461" w:rsidP="00470C41">
            <w:pPr>
              <w:pStyle w:val="TF-TEXTOQUADRO"/>
            </w:pPr>
            <w:r>
              <w:t>implementação funcional</w:t>
            </w:r>
          </w:p>
        </w:tc>
        <w:tc>
          <w:tcPr>
            <w:tcW w:w="273" w:type="dxa"/>
          </w:tcPr>
          <w:p w14:paraId="7CC19BA4" w14:textId="77777777" w:rsidR="00181461" w:rsidRPr="007E0D87" w:rsidRDefault="00181461" w:rsidP="00470C41">
            <w:pPr>
              <w:pStyle w:val="TF-TEXTOQUADROCentralizado"/>
            </w:pPr>
          </w:p>
        </w:tc>
        <w:tc>
          <w:tcPr>
            <w:tcW w:w="284" w:type="dxa"/>
          </w:tcPr>
          <w:p w14:paraId="2A7CCC01" w14:textId="77777777" w:rsidR="00181461" w:rsidRPr="007E0D87" w:rsidRDefault="00181461" w:rsidP="00470C41">
            <w:pPr>
              <w:pStyle w:val="TF-TEXTOQUADROCentralizado"/>
            </w:pPr>
          </w:p>
        </w:tc>
        <w:tc>
          <w:tcPr>
            <w:tcW w:w="284" w:type="dxa"/>
          </w:tcPr>
          <w:p w14:paraId="10AB0BB9" w14:textId="77777777" w:rsidR="00181461" w:rsidRPr="007E0D87" w:rsidRDefault="00181461" w:rsidP="00470C41">
            <w:pPr>
              <w:pStyle w:val="TF-TEXTOQUADROCentralizado"/>
            </w:pPr>
          </w:p>
        </w:tc>
        <w:tc>
          <w:tcPr>
            <w:tcW w:w="284" w:type="dxa"/>
          </w:tcPr>
          <w:p w14:paraId="0CED6505" w14:textId="77777777" w:rsidR="00181461" w:rsidRPr="007E0D87" w:rsidRDefault="00181461" w:rsidP="00470C41">
            <w:pPr>
              <w:pStyle w:val="TF-TEXTOQUADROCentralizado"/>
            </w:pPr>
          </w:p>
        </w:tc>
        <w:tc>
          <w:tcPr>
            <w:tcW w:w="284" w:type="dxa"/>
          </w:tcPr>
          <w:p w14:paraId="0A4915C2" w14:textId="77777777" w:rsidR="00181461" w:rsidRPr="007E0D87" w:rsidRDefault="00181461" w:rsidP="00470C41">
            <w:pPr>
              <w:pStyle w:val="TF-TEXTOQUADROCentralizado"/>
            </w:pPr>
          </w:p>
        </w:tc>
        <w:tc>
          <w:tcPr>
            <w:tcW w:w="284" w:type="dxa"/>
            <w:shd w:val="clear" w:color="auto" w:fill="AEAAAA" w:themeFill="background2" w:themeFillShade="BF"/>
          </w:tcPr>
          <w:p w14:paraId="30D47C02" w14:textId="77777777" w:rsidR="00181461" w:rsidRPr="007E0D87" w:rsidRDefault="00181461" w:rsidP="005A19CB">
            <w:pPr>
              <w:pStyle w:val="TF-TEXTOQUADROCentralizado"/>
              <w:jc w:val="left"/>
            </w:pPr>
          </w:p>
        </w:tc>
        <w:tc>
          <w:tcPr>
            <w:tcW w:w="284" w:type="dxa"/>
            <w:shd w:val="clear" w:color="auto" w:fill="AEAAAA" w:themeFill="background2" w:themeFillShade="BF"/>
          </w:tcPr>
          <w:p w14:paraId="62A62BF8" w14:textId="77777777" w:rsidR="00181461" w:rsidRPr="007E0D87" w:rsidRDefault="00181461" w:rsidP="00470C41">
            <w:pPr>
              <w:pStyle w:val="TF-TEXTOQUADROCentralizado"/>
            </w:pPr>
          </w:p>
        </w:tc>
        <w:tc>
          <w:tcPr>
            <w:tcW w:w="284" w:type="dxa"/>
            <w:shd w:val="clear" w:color="auto" w:fill="AEAAAA" w:themeFill="background2" w:themeFillShade="BF"/>
          </w:tcPr>
          <w:p w14:paraId="1BF1C1BB" w14:textId="77777777" w:rsidR="00181461" w:rsidRPr="007E0D87" w:rsidRDefault="00181461" w:rsidP="00470C41">
            <w:pPr>
              <w:pStyle w:val="TF-TEXTOQUADROCentralizado"/>
            </w:pPr>
          </w:p>
        </w:tc>
        <w:tc>
          <w:tcPr>
            <w:tcW w:w="284" w:type="dxa"/>
          </w:tcPr>
          <w:p w14:paraId="24A1E758" w14:textId="77777777" w:rsidR="00181461" w:rsidRPr="007E0D87" w:rsidRDefault="00181461" w:rsidP="00470C41">
            <w:pPr>
              <w:pStyle w:val="TF-TEXTOQUADROCentralizado"/>
            </w:pPr>
          </w:p>
        </w:tc>
        <w:tc>
          <w:tcPr>
            <w:tcW w:w="289" w:type="dxa"/>
          </w:tcPr>
          <w:p w14:paraId="7234EE96" w14:textId="77777777" w:rsidR="00181461" w:rsidRPr="007E0D87" w:rsidRDefault="00181461" w:rsidP="00470C41">
            <w:pPr>
              <w:pStyle w:val="TF-TEXTOQUADROCentralizado"/>
            </w:pPr>
          </w:p>
        </w:tc>
      </w:tr>
      <w:tr w:rsidR="00181461" w:rsidRPr="007E0D87" w14:paraId="4DBEADE6" w14:textId="77777777" w:rsidTr="005A19CB">
        <w:trPr>
          <w:jc w:val="center"/>
        </w:trPr>
        <w:tc>
          <w:tcPr>
            <w:tcW w:w="6171" w:type="dxa"/>
            <w:tcBorders>
              <w:left w:val="single" w:sz="4" w:space="0" w:color="auto"/>
            </w:tcBorders>
          </w:tcPr>
          <w:p w14:paraId="0AC2418E" w14:textId="77777777" w:rsidR="00181461" w:rsidRDefault="00181461" w:rsidP="00470C41">
            <w:pPr>
              <w:pStyle w:val="TF-TEXTOQUADRO"/>
            </w:pPr>
            <w:r>
              <w:t>implementação do banco</w:t>
            </w:r>
          </w:p>
        </w:tc>
        <w:tc>
          <w:tcPr>
            <w:tcW w:w="273" w:type="dxa"/>
          </w:tcPr>
          <w:p w14:paraId="59599AC2" w14:textId="77777777" w:rsidR="00181461" w:rsidRPr="007E0D87" w:rsidRDefault="00181461" w:rsidP="00470C41">
            <w:pPr>
              <w:pStyle w:val="TF-TEXTOQUADROCentralizado"/>
            </w:pPr>
          </w:p>
        </w:tc>
        <w:tc>
          <w:tcPr>
            <w:tcW w:w="284" w:type="dxa"/>
          </w:tcPr>
          <w:p w14:paraId="5D92EAD4" w14:textId="77777777" w:rsidR="00181461" w:rsidRPr="007E0D87" w:rsidRDefault="00181461" w:rsidP="00470C41">
            <w:pPr>
              <w:pStyle w:val="TF-TEXTOQUADROCentralizado"/>
            </w:pPr>
          </w:p>
        </w:tc>
        <w:tc>
          <w:tcPr>
            <w:tcW w:w="284" w:type="dxa"/>
          </w:tcPr>
          <w:p w14:paraId="6847A580" w14:textId="77777777" w:rsidR="00181461" w:rsidRPr="007E0D87" w:rsidRDefault="00181461" w:rsidP="00470C41">
            <w:pPr>
              <w:pStyle w:val="TF-TEXTOQUADROCentralizado"/>
            </w:pPr>
          </w:p>
        </w:tc>
        <w:tc>
          <w:tcPr>
            <w:tcW w:w="284" w:type="dxa"/>
          </w:tcPr>
          <w:p w14:paraId="1FA4FB37" w14:textId="77777777" w:rsidR="00181461" w:rsidRPr="007E0D87" w:rsidRDefault="00181461" w:rsidP="00470C41">
            <w:pPr>
              <w:pStyle w:val="TF-TEXTOQUADROCentralizado"/>
            </w:pPr>
          </w:p>
        </w:tc>
        <w:tc>
          <w:tcPr>
            <w:tcW w:w="284" w:type="dxa"/>
          </w:tcPr>
          <w:p w14:paraId="17462D0C" w14:textId="77777777" w:rsidR="00181461" w:rsidRPr="007E0D87" w:rsidRDefault="00181461" w:rsidP="00470C41">
            <w:pPr>
              <w:pStyle w:val="TF-TEXTOQUADROCentralizado"/>
            </w:pPr>
          </w:p>
        </w:tc>
        <w:tc>
          <w:tcPr>
            <w:tcW w:w="284" w:type="dxa"/>
          </w:tcPr>
          <w:p w14:paraId="7A3AE472" w14:textId="77777777" w:rsidR="00181461" w:rsidRPr="007E0D87" w:rsidRDefault="00181461" w:rsidP="00470C41">
            <w:pPr>
              <w:pStyle w:val="TF-TEXTOQUADROCentralizado"/>
            </w:pPr>
          </w:p>
        </w:tc>
        <w:tc>
          <w:tcPr>
            <w:tcW w:w="284" w:type="dxa"/>
          </w:tcPr>
          <w:p w14:paraId="405AE75E" w14:textId="77777777" w:rsidR="00181461" w:rsidRPr="007E0D87" w:rsidRDefault="00181461" w:rsidP="00470C41">
            <w:pPr>
              <w:pStyle w:val="TF-TEXTOQUADROCentralizado"/>
            </w:pPr>
          </w:p>
        </w:tc>
        <w:tc>
          <w:tcPr>
            <w:tcW w:w="284" w:type="dxa"/>
            <w:shd w:val="clear" w:color="auto" w:fill="AEAAAA" w:themeFill="background2" w:themeFillShade="BF"/>
          </w:tcPr>
          <w:p w14:paraId="7A6AE806" w14:textId="77777777" w:rsidR="00181461" w:rsidRPr="007E0D87" w:rsidRDefault="00181461" w:rsidP="00470C41">
            <w:pPr>
              <w:pStyle w:val="TF-TEXTOQUADROCentralizado"/>
            </w:pPr>
          </w:p>
        </w:tc>
        <w:tc>
          <w:tcPr>
            <w:tcW w:w="284" w:type="dxa"/>
            <w:shd w:val="clear" w:color="auto" w:fill="AEAAAA" w:themeFill="background2" w:themeFillShade="BF"/>
          </w:tcPr>
          <w:p w14:paraId="72541714" w14:textId="77777777" w:rsidR="00181461" w:rsidRPr="007E0D87" w:rsidRDefault="00181461" w:rsidP="00470C41">
            <w:pPr>
              <w:pStyle w:val="TF-TEXTOQUADROCentralizado"/>
            </w:pPr>
          </w:p>
        </w:tc>
        <w:tc>
          <w:tcPr>
            <w:tcW w:w="289" w:type="dxa"/>
            <w:shd w:val="clear" w:color="auto" w:fill="AEAAAA" w:themeFill="background2" w:themeFillShade="BF"/>
          </w:tcPr>
          <w:p w14:paraId="1F063F7F" w14:textId="77777777" w:rsidR="00181461" w:rsidRPr="007E0D87" w:rsidRDefault="00181461" w:rsidP="00470C41">
            <w:pPr>
              <w:pStyle w:val="TF-TEXTOQUADROCentralizado"/>
            </w:pPr>
          </w:p>
        </w:tc>
      </w:tr>
      <w:tr w:rsidR="00181461" w:rsidRPr="007E0D87" w14:paraId="2A2D9554" w14:textId="77777777" w:rsidTr="005A19CB">
        <w:trPr>
          <w:jc w:val="center"/>
        </w:trPr>
        <w:tc>
          <w:tcPr>
            <w:tcW w:w="6171" w:type="dxa"/>
            <w:tcBorders>
              <w:left w:val="single" w:sz="4" w:space="0" w:color="auto"/>
              <w:bottom w:val="single" w:sz="4" w:space="0" w:color="auto"/>
            </w:tcBorders>
          </w:tcPr>
          <w:p w14:paraId="27222454" w14:textId="77777777" w:rsidR="00181461" w:rsidRDefault="00181461" w:rsidP="00470C41">
            <w:pPr>
              <w:pStyle w:val="TF-TEXTOQUADRO"/>
            </w:pPr>
            <w:r>
              <w:t>testes</w:t>
            </w:r>
          </w:p>
        </w:tc>
        <w:tc>
          <w:tcPr>
            <w:tcW w:w="273" w:type="dxa"/>
            <w:tcBorders>
              <w:bottom w:val="single" w:sz="4" w:space="0" w:color="auto"/>
            </w:tcBorders>
          </w:tcPr>
          <w:p w14:paraId="63D860D6" w14:textId="77777777" w:rsidR="00181461" w:rsidRPr="007E0D87" w:rsidRDefault="00181461" w:rsidP="00470C41">
            <w:pPr>
              <w:pStyle w:val="TF-TEXTOQUADROCentralizado"/>
            </w:pPr>
          </w:p>
        </w:tc>
        <w:tc>
          <w:tcPr>
            <w:tcW w:w="284" w:type="dxa"/>
            <w:tcBorders>
              <w:bottom w:val="single" w:sz="4" w:space="0" w:color="auto"/>
            </w:tcBorders>
          </w:tcPr>
          <w:p w14:paraId="7F07E607" w14:textId="77777777" w:rsidR="00181461" w:rsidRPr="007E0D87" w:rsidRDefault="00181461" w:rsidP="00470C41">
            <w:pPr>
              <w:pStyle w:val="TF-TEXTOQUADROCentralizado"/>
            </w:pPr>
          </w:p>
        </w:tc>
        <w:tc>
          <w:tcPr>
            <w:tcW w:w="284" w:type="dxa"/>
            <w:tcBorders>
              <w:bottom w:val="single" w:sz="4" w:space="0" w:color="auto"/>
            </w:tcBorders>
          </w:tcPr>
          <w:p w14:paraId="6D109725"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0836958"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C6D1508"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FCCB95C"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2BEFD604"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2AF217E5"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248B67C3" w14:textId="77777777" w:rsidR="00181461" w:rsidRPr="007E0D87" w:rsidRDefault="00181461" w:rsidP="00470C41">
            <w:pPr>
              <w:pStyle w:val="TF-TEXTOQUADROCentralizado"/>
            </w:pPr>
          </w:p>
        </w:tc>
        <w:tc>
          <w:tcPr>
            <w:tcW w:w="289" w:type="dxa"/>
            <w:tcBorders>
              <w:bottom w:val="single" w:sz="4" w:space="0" w:color="auto"/>
            </w:tcBorders>
            <w:shd w:val="clear" w:color="auto" w:fill="AEAAAA" w:themeFill="background2" w:themeFillShade="BF"/>
          </w:tcPr>
          <w:p w14:paraId="131866D4" w14:textId="77777777" w:rsidR="00181461" w:rsidRPr="007E0D87" w:rsidRDefault="00181461" w:rsidP="00470C41">
            <w:pPr>
              <w:pStyle w:val="TF-TEXTOQUADROCentralizado"/>
            </w:pPr>
          </w:p>
        </w:tc>
      </w:tr>
    </w:tbl>
    <w:p w14:paraId="31C687D7" w14:textId="77777777" w:rsidR="00181461" w:rsidRDefault="00181461" w:rsidP="00FC4A9F">
      <w:pPr>
        <w:pStyle w:val="TF-FONTE"/>
      </w:pPr>
      <w:r>
        <w:t>Fonte: elaborado pelo autor.</w:t>
      </w:r>
    </w:p>
    <w:p w14:paraId="28561228" w14:textId="77777777" w:rsidR="00181461" w:rsidRPr="007A1883" w:rsidRDefault="00181461" w:rsidP="00181461">
      <w:pPr>
        <w:pStyle w:val="Ttulo1"/>
      </w:pPr>
      <w:r>
        <w:t>REVISÃO BIBLIOGRÁFICA</w:t>
      </w:r>
    </w:p>
    <w:p w14:paraId="09035436" w14:textId="77777777" w:rsidR="00181461" w:rsidRDefault="00181461" w:rsidP="00771000">
      <w:pPr>
        <w:pStyle w:val="TF-TEXTO"/>
      </w:pPr>
      <w:r>
        <w:t>Nesta seção são apresentados os temas principais que compõe o trabalho. Na subseção 4.1 é aprofundado sobre o tema da evolução tecnológica e os impactos disso na sociedade. A subseção 4.2 aborda a dificuldade encontrada pelo grupo dos idosos em conseguir acompanhar os avanços tecnológicos. Por último, na subseção 4.3 é apresentado sobre Interação Humano Computador (IHC).</w:t>
      </w:r>
    </w:p>
    <w:p w14:paraId="5FC260A0" w14:textId="77777777" w:rsidR="00181461" w:rsidRDefault="00181461" w:rsidP="00AB5E98">
      <w:pPr>
        <w:pStyle w:val="Ttulo2"/>
      </w:pPr>
      <w:r>
        <w:t>AVANÇO TECNOLÓGIO E SEUS IMPACTOS NA SOCIEDADE</w:t>
      </w:r>
    </w:p>
    <w:p w14:paraId="3F01BF21" w14:textId="77777777" w:rsidR="00181461" w:rsidRDefault="00181461" w:rsidP="00771000">
      <w:pPr>
        <w:pStyle w:val="TF-TEXTO"/>
      </w:pPr>
      <w:r>
        <w:t>Nas últimas décadas, a sociedade está passando por uma constante revolução tecnológica, em que 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410E2922" w14:textId="77777777" w:rsidR="00181461" w:rsidRDefault="00181461"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574CD684" w14:textId="77777777" w:rsidR="00181461" w:rsidRDefault="00181461" w:rsidP="00771000">
      <w:pPr>
        <w:pStyle w:val="TF-TEXTO"/>
      </w:pPr>
      <w:r>
        <w:t xml:space="preserve">Esse aumento tornou cada vez mais comum as pessoas terem 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39CE65A3" w14:textId="77777777" w:rsidR="00181461" w:rsidRDefault="00181461" w:rsidP="00771000">
      <w:pPr>
        <w:pStyle w:val="TF-TEXTO"/>
      </w:pPr>
    </w:p>
    <w:p w14:paraId="3E1DF655" w14:textId="77777777" w:rsidR="00181461" w:rsidRDefault="00181461" w:rsidP="00594685">
      <w:pPr>
        <w:pStyle w:val="TF-LEGENDA"/>
      </w:pPr>
      <w:r>
        <w:lastRenderedPageBreak/>
        <w:t xml:space="preserve">Quadro </w:t>
      </w:r>
      <w:r>
        <w:fldChar w:fldCharType="begin"/>
      </w:r>
      <w:r>
        <w:instrText xml:space="preserve"> SEQ Quadro \* ARABIC </w:instrText>
      </w:r>
      <w:r>
        <w:fldChar w:fldCharType="separate"/>
      </w:r>
      <w:r>
        <w:rPr>
          <w:noProof/>
        </w:rPr>
        <w:t>5</w:t>
      </w:r>
      <w:r>
        <w:rPr>
          <w:noProof/>
        </w:rPr>
        <w:fldChar w:fldCharType="end"/>
      </w:r>
      <w:r>
        <w:t xml:space="preserve"> - Quantidade total de celulares no município de Blumenau</w:t>
      </w:r>
    </w:p>
    <w:p w14:paraId="1E7FE5BC" w14:textId="77777777" w:rsidR="00181461" w:rsidRDefault="00181461" w:rsidP="00DE508C">
      <w:pPr>
        <w:pStyle w:val="TF-FIGURA"/>
      </w:pPr>
      <w:r w:rsidRPr="00C36BA2">
        <w:rPr>
          <w:noProof/>
        </w:rPr>
        <w:drawing>
          <wp:inline distT="0" distB="0" distL="0" distR="0" wp14:anchorId="2357A52D" wp14:editId="746871BB">
            <wp:extent cx="5760720" cy="1966595"/>
            <wp:effectExtent l="0" t="0" r="0" b="0"/>
            <wp:docPr id="13" name="Imagem 13"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6"/>
                    <a:stretch>
                      <a:fillRect/>
                    </a:stretch>
                  </pic:blipFill>
                  <pic:spPr>
                    <a:xfrm>
                      <a:off x="0" y="0"/>
                      <a:ext cx="5760720" cy="1966595"/>
                    </a:xfrm>
                    <a:prstGeom prst="rect">
                      <a:avLst/>
                    </a:prstGeom>
                  </pic:spPr>
                </pic:pic>
              </a:graphicData>
            </a:graphic>
          </wp:inline>
        </w:drawing>
      </w:r>
    </w:p>
    <w:p w14:paraId="2B9D2262" w14:textId="77777777" w:rsidR="00181461" w:rsidRDefault="00181461" w:rsidP="00771000">
      <w:pPr>
        <w:pStyle w:val="TF-FONTE"/>
      </w:pPr>
      <w:r w:rsidRPr="00C36BA2">
        <w:t xml:space="preserve">Fonte: </w:t>
      </w:r>
      <w:proofErr w:type="spellStart"/>
      <w:r w:rsidRPr="00C36BA2">
        <w:t>Teleco</w:t>
      </w:r>
      <w:proofErr w:type="spellEnd"/>
      <w:r w:rsidRPr="00C36BA2">
        <w:t xml:space="preserve"> (2021)</w:t>
      </w:r>
      <w:r>
        <w:t>.</w:t>
      </w:r>
    </w:p>
    <w:p w14:paraId="463CCF36" w14:textId="77777777" w:rsidR="00181461" w:rsidRPr="00C36BA2" w:rsidRDefault="00181461" w:rsidP="00771000">
      <w:pPr>
        <w:pStyle w:val="TF-TEXTO"/>
        <w:ind w:firstLine="0"/>
      </w:pPr>
      <w:r>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25E61AA4" w14:textId="77777777" w:rsidR="00181461" w:rsidRDefault="00181461" w:rsidP="00AB5E98">
      <w:pPr>
        <w:pStyle w:val="Ttulo2"/>
      </w:pPr>
      <w:r>
        <w:t>AS DIFICULDADES ENCONTRADAS DO USO DA TECNOLOGIA PELOS IDOSOS</w:t>
      </w:r>
    </w:p>
    <w:p w14:paraId="0798DF1F" w14:textId="77777777" w:rsidR="00181461" w:rsidRDefault="00181461"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 Gomes (2019) afirma que os idosos fazem parte de um grupo frágil em que a tecnologia deve estar ainda mais presentes para auxiliá-los e melhorar sua qualidade de vida. Contudo, a dificuldade está exatamente no contato que esse grupo possui com a tecnologia, por não conseguirem compreender como utilizá-la, apresentando bastante dificuldade para entendê-la e assim gerando uma recusa de usá-la (BUCHEER,</w:t>
      </w:r>
      <w:r w:rsidDel="00863D7F">
        <w:t xml:space="preserve"> </w:t>
      </w:r>
      <w:r>
        <w:t>1998).</w:t>
      </w:r>
    </w:p>
    <w:p w14:paraId="0EB45E10" w14:textId="77777777" w:rsidR="00181461" w:rsidRDefault="00181461"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38894F53" w14:textId="77777777" w:rsidR="00181461" w:rsidRDefault="00181461"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w:t>
      </w:r>
      <w:r>
        <w:lastRenderedPageBreak/>
        <w:t xml:space="preserve">Percebeu-se principalmente a dificuldade em utilizar ferramentas como o pacote Office, que possui várias funções e uma grande quantidade de informações em tela. </w:t>
      </w:r>
    </w:p>
    <w:p w14:paraId="06B4EFE2" w14:textId="77777777" w:rsidR="00181461" w:rsidRDefault="00181461" w:rsidP="00CA5DF9">
      <w:pPr>
        <w:pStyle w:val="TF-TEXTO"/>
      </w:pPr>
      <w:r>
        <w:t>No entanto,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66636493" w14:textId="77777777" w:rsidR="00181461" w:rsidRDefault="00181461" w:rsidP="003B4778">
      <w:pPr>
        <w:pStyle w:val="Ttulo2"/>
      </w:pPr>
      <w:r>
        <w:t>INTERAÇÃO HUMANO COMPUTADOR</w:t>
      </w:r>
    </w:p>
    <w:p w14:paraId="0E165371" w14:textId="77777777" w:rsidR="00181461" w:rsidRDefault="00181461" w:rsidP="003B4778">
      <w:pPr>
        <w:pStyle w:val="TF-TEXTO"/>
      </w:pPr>
      <w:r>
        <w:t>A Interação Humano-Computador é uma que estuda o usuário dentro dos sistemas de computação.</w:t>
      </w:r>
    </w:p>
    <w:p w14:paraId="098BC915" w14:textId="77777777" w:rsidR="00181461" w:rsidRDefault="00181461"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 OLIVEIRA, 2015, p. 11).</w:t>
      </w:r>
      <w:r w:rsidRPr="00422867">
        <w:t xml:space="preserve"> </w:t>
      </w:r>
    </w:p>
    <w:p w14:paraId="52ADD27D" w14:textId="77777777" w:rsidR="00181461" w:rsidRPr="00422867" w:rsidRDefault="00181461" w:rsidP="003B4778">
      <w:pPr>
        <w:pStyle w:val="TF-TEXTO"/>
        <w:spacing w:line="240" w:lineRule="auto"/>
        <w:ind w:left="2268" w:firstLine="0"/>
      </w:pPr>
    </w:p>
    <w:p w14:paraId="7170F786" w14:textId="77777777" w:rsidR="00181461" w:rsidRDefault="00181461" w:rsidP="003B4778">
      <w:pPr>
        <w:pStyle w:val="TF-TEXTO"/>
      </w:pPr>
      <w:r>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15D4C206" w14:textId="77777777" w:rsidR="00181461" w:rsidRDefault="00181461" w:rsidP="003B4778">
      <w:pPr>
        <w:pStyle w:val="TF-TEXTO"/>
      </w:pPr>
      <w:r>
        <w:t>Não é errado assumir que um programa ou tecnologia que descarte esses conceitos, possui grandes chances de não ser um sucesso. Ao analisar algumas tecnologias existentes no dia a dia é possível perceber a IHC aplicada em diversos detalhes, como por exemplo no gesto que realizado para ampliar uma fotografia, ao afastar dois dedos, criando um espaço entre eles (OLIVEIRA; OLIVEIRA, 2015).</w:t>
      </w:r>
    </w:p>
    <w:p w14:paraId="1E241ADA" w14:textId="77777777" w:rsidR="00181461" w:rsidRDefault="00181461" w:rsidP="003B4778">
      <w:pPr>
        <w:pStyle w:val="TF-TEXTO"/>
      </w:pPr>
      <w:r>
        <w:t>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(OLIVEIRA; OLIVEIRA, 2015).</w:t>
      </w:r>
    </w:p>
    <w:p w14:paraId="6F6AB948" w14:textId="77777777" w:rsidR="00181461" w:rsidRDefault="00181461" w:rsidP="00181461">
      <w:pPr>
        <w:pStyle w:val="TF-refernciasbibliogrficasTTULO"/>
        <w:jc w:val="left"/>
      </w:pPr>
    </w:p>
    <w:p w14:paraId="6C52F158" w14:textId="77777777" w:rsidR="00181461" w:rsidRDefault="00181461" w:rsidP="00F83A19">
      <w:pPr>
        <w:pStyle w:val="TF-refernciasbibliogrficasTTULO"/>
      </w:pPr>
      <w:r>
        <w:t>Referências</w:t>
      </w:r>
    </w:p>
    <w:p w14:paraId="4501B647" w14:textId="77777777" w:rsidR="00181461" w:rsidRDefault="00181461" w:rsidP="008D2AC7">
      <w:pPr>
        <w:pStyle w:val="NormalWeb"/>
        <w:spacing w:before="0" w:beforeAutospacing="0" w:after="0" w:afterAutospacing="0"/>
        <w:contextualSpacing/>
      </w:pPr>
    </w:p>
    <w:p w14:paraId="6DBA9EA0" w14:textId="77777777" w:rsidR="00181461" w:rsidRDefault="00181461"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xml:space="preserve">, RFM Editores, 2018. Disponível em: </w:t>
      </w:r>
      <w:r w:rsidRPr="003B4778">
        <w:rPr>
          <w:noProof/>
        </w:rPr>
        <w:t>https://revistaeducacao.com.br/2018/10/01/infancia-desenvolvimento</w:t>
      </w:r>
      <w:r>
        <w:rPr>
          <w:noProof/>
        </w:rPr>
        <w:t>/</w:t>
      </w:r>
      <w:r>
        <w:t>. Acesso em: 5 </w:t>
      </w:r>
      <w:proofErr w:type="spellStart"/>
      <w:r>
        <w:t>Oct</w:t>
      </w:r>
      <w:proofErr w:type="spellEnd"/>
      <w:r>
        <w:t>. 2021.</w:t>
      </w:r>
    </w:p>
    <w:p w14:paraId="2B64625A" w14:textId="77777777" w:rsidR="00181461" w:rsidRDefault="00181461" w:rsidP="008D2AC7">
      <w:pPr>
        <w:pStyle w:val="NormalWeb"/>
        <w:spacing w:before="0" w:beforeAutospacing="0" w:after="0" w:afterAutospacing="0"/>
        <w:contextualSpacing/>
        <w:rPr>
          <w:color w:val="000000"/>
        </w:rPr>
      </w:pPr>
    </w:p>
    <w:p w14:paraId="451DE4D8" w14:textId="77777777" w:rsidR="00181461" w:rsidRDefault="00181461"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2019. Disponível em: https://forbes.com.br/brand-voice/2019/08/revolucao-tecnologica-deve-transformar-a-vida-no-mundo/. Acesso em: 21 Sep. 2021.</w:t>
      </w:r>
    </w:p>
    <w:p w14:paraId="26E11D9E" w14:textId="77777777" w:rsidR="00181461" w:rsidRDefault="00181461" w:rsidP="008D2AC7">
      <w:pPr>
        <w:pStyle w:val="NormalWeb"/>
        <w:spacing w:before="0" w:beforeAutospacing="0" w:after="0" w:afterAutospacing="0"/>
        <w:contextualSpacing/>
        <w:rPr>
          <w:color w:val="000000"/>
        </w:rPr>
      </w:pPr>
    </w:p>
    <w:p w14:paraId="253A0680" w14:textId="77777777" w:rsidR="00181461" w:rsidRDefault="00181461"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Pr>
          <w:rStyle w:val="Forte"/>
        </w:rPr>
        <w:t>Terceira idade e tecnologia</w:t>
      </w:r>
      <w:r>
        <w:t>, [</w:t>
      </w:r>
      <w:proofErr w:type="spellStart"/>
      <w:r>
        <w:t>s.l</w:t>
      </w:r>
      <w:proofErr w:type="spellEnd"/>
      <w:r>
        <w:t>.: s.n.], 1998.</w:t>
      </w:r>
    </w:p>
    <w:p w14:paraId="3E1816A5" w14:textId="77777777" w:rsidR="00181461" w:rsidRDefault="00181461" w:rsidP="008D2AC7">
      <w:pPr>
        <w:pStyle w:val="NormalWeb"/>
        <w:spacing w:before="0" w:beforeAutospacing="0" w:after="0" w:afterAutospacing="0"/>
        <w:contextualSpacing/>
      </w:pPr>
    </w:p>
    <w:p w14:paraId="3D298FFC" w14:textId="77777777" w:rsidR="00181461" w:rsidRPr="00B712BD" w:rsidRDefault="00181461" w:rsidP="008D2AC7">
      <w:pPr>
        <w:pStyle w:val="NormalWeb"/>
        <w:spacing w:before="0" w:beforeAutospacing="0" w:after="0" w:afterAutospacing="0"/>
        <w:contextualSpacing/>
      </w:pPr>
      <w:r>
        <w:t xml:space="preserve">DELLA, </w:t>
      </w:r>
      <w:proofErr w:type="spellStart"/>
      <w:r>
        <w:t>Brunela</w:t>
      </w:r>
      <w:proofErr w:type="spellEnd"/>
      <w:r>
        <w:t xml:space="preserve">, </w:t>
      </w:r>
      <w:r>
        <w:rPr>
          <w:b/>
          <w:bCs/>
        </w:rPr>
        <w:t>A inclusão digital das pessoas idosas: um olhar sobre o campo da ciência tecnologia e sociedade</w:t>
      </w:r>
      <w:r>
        <w:t>. 2018. Tese (Pós-graduação) – Curso de Ciência, Universidade Federal de São Carlos, São Carlos, 2018.</w:t>
      </w:r>
    </w:p>
    <w:p w14:paraId="7E857A6E" w14:textId="77777777" w:rsidR="00181461" w:rsidRPr="004B6982" w:rsidRDefault="00181461" w:rsidP="008D2AC7">
      <w:pPr>
        <w:pStyle w:val="NormalWeb"/>
        <w:spacing w:before="0" w:beforeAutospacing="0" w:after="0" w:afterAutospacing="0"/>
        <w:contextualSpacing/>
        <w:rPr>
          <w:color w:val="000000"/>
        </w:rPr>
      </w:pPr>
    </w:p>
    <w:p w14:paraId="61B6BD87" w14:textId="77777777" w:rsidR="00181461" w:rsidRPr="00B543B9" w:rsidRDefault="00181461" w:rsidP="008D2AC7">
      <w:pPr>
        <w:pStyle w:val="NormalWeb"/>
        <w:spacing w:before="0" w:beforeAutospacing="0" w:after="0" w:afterAutospacing="0"/>
        <w:contextualSpacing/>
        <w:rPr>
          <w:color w:val="000000"/>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w:t>
      </w:r>
      <w:r w:rsidRPr="00F15185">
        <w:rPr>
          <w:color w:val="000000"/>
        </w:rPr>
        <w:t>Vox,</w:t>
      </w:r>
      <w:r>
        <w:rPr>
          <w:color w:val="000000"/>
        </w:rPr>
        <w:t xml:space="preserve"> 2014.</w:t>
      </w:r>
      <w:r w:rsidRPr="00F15185">
        <w:rPr>
          <w:color w:val="000000"/>
        </w:rPr>
        <w:t xml:space="preserve"> </w:t>
      </w:r>
      <w:r>
        <w:rPr>
          <w:color w:val="000000"/>
        </w:rPr>
        <w:t xml:space="preserve">Disponível em: https://www.vox.com/2014/7/31/11629372/dan-arielys-timeful-app-helps-you-better-apply-your-time. </w:t>
      </w:r>
      <w:r w:rsidRPr="00B543B9">
        <w:rPr>
          <w:color w:val="000000"/>
        </w:rPr>
        <w:t>Acesso em: 4 </w:t>
      </w:r>
      <w:proofErr w:type="spellStart"/>
      <w:r w:rsidRPr="00B543B9">
        <w:rPr>
          <w:color w:val="000000"/>
        </w:rPr>
        <w:t>Oct</w:t>
      </w:r>
      <w:proofErr w:type="spellEnd"/>
      <w:r w:rsidRPr="00B543B9">
        <w:rPr>
          <w:color w:val="000000"/>
        </w:rPr>
        <w:t>. 2021</w:t>
      </w:r>
    </w:p>
    <w:p w14:paraId="3A91CFB7" w14:textId="77777777" w:rsidR="00181461" w:rsidRPr="00B543B9" w:rsidRDefault="00181461" w:rsidP="008D2AC7">
      <w:pPr>
        <w:pStyle w:val="NormalWeb"/>
        <w:spacing w:before="0" w:beforeAutospacing="0" w:after="0" w:afterAutospacing="0"/>
        <w:contextualSpacing/>
        <w:rPr>
          <w:color w:val="000000"/>
        </w:rPr>
      </w:pPr>
    </w:p>
    <w:p w14:paraId="0686EF4D" w14:textId="4B3566F7" w:rsidR="00181461" w:rsidRDefault="00181461" w:rsidP="00181461">
      <w:pPr>
        <w:pStyle w:val="NormalWeb"/>
        <w:spacing w:before="0" w:beforeAutospacing="0" w:after="0" w:afterAutospacing="0"/>
        <w:rPr>
          <w:color w:val="000000"/>
        </w:rPr>
      </w:pPr>
      <w:r>
        <w:rPr>
          <w:color w:val="000000"/>
        </w:rPr>
        <w:t xml:space="preserve">GOMES, Diana; JOÃO MENDES MOREIRA; SOUSA, </w:t>
      </w:r>
      <w:proofErr w:type="spellStart"/>
      <w:r>
        <w:rPr>
          <w:color w:val="000000"/>
        </w:rPr>
        <w:t>Ines</w:t>
      </w:r>
      <w:proofErr w:type="spellEnd"/>
      <w:r>
        <w:rPr>
          <w:color w:val="000000"/>
        </w:rPr>
        <w:t>; </w:t>
      </w:r>
      <w:r>
        <w:rPr>
          <w:i/>
          <w:iCs/>
          <w:color w:val="000000"/>
        </w:rPr>
        <w:t>et al</w:t>
      </w:r>
      <w:r>
        <w:rPr>
          <w:color w:val="000000"/>
        </w:rPr>
        <w:t>. </w:t>
      </w:r>
      <w:r w:rsidRPr="00A023E5">
        <w:rPr>
          <w:rStyle w:val="Forte"/>
          <w:color w:val="000000"/>
          <w:lang w:val="en-US"/>
        </w:rPr>
        <w:t>Eating and Drinking Recognition in Free-Living Conditions for Triggering Smart Reminders</w:t>
      </w:r>
      <w:r w:rsidRPr="00A023E5">
        <w:rPr>
          <w:color w:val="000000"/>
          <w:lang w:val="en-US"/>
        </w:rPr>
        <w:t xml:space="preserve">. </w:t>
      </w:r>
      <w:proofErr w:type="spellStart"/>
      <w:r>
        <w:rPr>
          <w:color w:val="000000"/>
        </w:rPr>
        <w:t>ResearchGate</w:t>
      </w:r>
      <w:proofErr w:type="spellEnd"/>
      <w:r>
        <w:rPr>
          <w:color w:val="000000"/>
        </w:rPr>
        <w:t>. Disponível em: &lt;https://www.researchgate.net/publication/333974404_Eating_and_Drinking_Recognition_in_Free-Living_Conditions_for_Triggering_Smart_Reminders&gt;. Acesso em: 25 Nov. 2021.</w:t>
      </w:r>
    </w:p>
    <w:p w14:paraId="5ABBE533" w14:textId="77777777" w:rsidR="00181461" w:rsidRPr="00181461" w:rsidRDefault="00181461" w:rsidP="00181461">
      <w:pPr>
        <w:pStyle w:val="NormalWeb"/>
        <w:spacing w:before="0" w:beforeAutospacing="0" w:after="0" w:afterAutospacing="0"/>
        <w:rPr>
          <w:color w:val="000000"/>
        </w:rPr>
      </w:pPr>
    </w:p>
    <w:p w14:paraId="01971147" w14:textId="77777777" w:rsidR="00181461" w:rsidRPr="00FA094A" w:rsidRDefault="00181461" w:rsidP="008D2AC7">
      <w:pPr>
        <w:pStyle w:val="NormalWeb"/>
        <w:spacing w:before="0" w:beforeAutospacing="0" w:after="0" w:afterAutospacing="0"/>
        <w:contextualSpacing/>
        <w:rPr>
          <w:b/>
          <w:bCs/>
          <w:color w:val="000000"/>
        </w:rPr>
      </w:pPr>
      <w:r>
        <w:t xml:space="preserve">OLIVEIRA, Francisco; OLIVEIRA, Fernando. </w:t>
      </w:r>
      <w:r>
        <w:rPr>
          <w:b/>
          <w:bCs/>
        </w:rPr>
        <w:t xml:space="preserve">Interação Humano Computador. </w:t>
      </w:r>
      <w:r w:rsidRPr="00C229E9">
        <w:t>2ª Edição. Fortaleza: Editora UAB/UECE, 2015.</w:t>
      </w:r>
    </w:p>
    <w:p w14:paraId="1B7E7C07" w14:textId="77777777" w:rsidR="00181461" w:rsidRDefault="00181461" w:rsidP="008D2AC7">
      <w:pPr>
        <w:pStyle w:val="NormalWeb"/>
        <w:spacing w:before="0" w:beforeAutospacing="0" w:after="0" w:afterAutospacing="0"/>
        <w:contextualSpacing/>
        <w:rPr>
          <w:color w:val="000000"/>
        </w:rPr>
      </w:pPr>
    </w:p>
    <w:p w14:paraId="5E68EAF7" w14:textId="77777777" w:rsidR="00181461" w:rsidRDefault="00181461"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https://www.teleco.com.br/ncel_cidades2.asp. Acesso em: 26 Sep. 2021.</w:t>
      </w:r>
    </w:p>
    <w:p w14:paraId="7A0AE393" w14:textId="77777777" w:rsidR="00181461" w:rsidRDefault="00181461" w:rsidP="008D2AC7">
      <w:pPr>
        <w:pStyle w:val="NormalWeb"/>
        <w:spacing w:before="0" w:beforeAutospacing="0" w:after="0" w:afterAutospacing="0"/>
        <w:contextualSpacing/>
        <w:rPr>
          <w:color w:val="000000"/>
        </w:rPr>
      </w:pPr>
    </w:p>
    <w:p w14:paraId="0EC97ED5" w14:textId="77777777" w:rsidR="00181461" w:rsidRPr="00C229E9" w:rsidRDefault="00181461"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C229E9">
        <w:rPr>
          <w:color w:val="000000"/>
        </w:rPr>
        <w:t>Acesso em: 21 Sep. 2021.</w:t>
      </w:r>
    </w:p>
    <w:p w14:paraId="631371BE" w14:textId="77777777" w:rsidR="00181461" w:rsidRDefault="00181461" w:rsidP="008D2AC7">
      <w:pPr>
        <w:pStyle w:val="NormalWeb"/>
        <w:spacing w:before="0" w:beforeAutospacing="0" w:after="0" w:afterAutospacing="0"/>
        <w:contextualSpacing/>
        <w:rPr>
          <w:color w:val="000000"/>
        </w:rPr>
      </w:pPr>
      <w:r>
        <w:rPr>
          <w:color w:val="000000"/>
        </w:rPr>
        <w:t>‌</w:t>
      </w:r>
    </w:p>
    <w:p w14:paraId="7BFF60FC" w14:textId="77777777" w:rsidR="00181461" w:rsidRDefault="00181461" w:rsidP="008D2AC7">
      <w:pPr>
        <w:pStyle w:val="NormalWeb"/>
        <w:spacing w:before="0" w:beforeAutospacing="0" w:after="0" w:afterAutospacing="0"/>
        <w:contextualSpacing/>
        <w:rPr>
          <w:color w:val="000000"/>
        </w:rPr>
      </w:pPr>
      <w:r>
        <w:t xml:space="preserve">VITORIA, Luana, </w:t>
      </w:r>
      <w:r>
        <w:rPr>
          <w:rStyle w:val="Forte"/>
        </w:rPr>
        <w:t>De que maneira as tecnologias nos ajudam no dia a dia?</w:t>
      </w:r>
      <w:r>
        <w:t xml:space="preserve">, </w:t>
      </w:r>
      <w:proofErr w:type="spellStart"/>
      <w:r>
        <w:t>UpperSoft</w:t>
      </w:r>
      <w:proofErr w:type="spellEnd"/>
      <w:r>
        <w:t xml:space="preserve">, 2019. Disponível em: </w:t>
      </w:r>
      <w:r w:rsidRPr="008D2AC7">
        <w:t>https://uppersoft.com.br/tecnologia-dia-a-dia/</w:t>
      </w:r>
      <w:r>
        <w:t>, acesso em: 5 </w:t>
      </w:r>
      <w:proofErr w:type="spellStart"/>
      <w:r>
        <w:t>Oct</w:t>
      </w:r>
      <w:proofErr w:type="spellEnd"/>
      <w:r>
        <w:t>. 2021.</w:t>
      </w:r>
      <w:r w:rsidDel="004972F5">
        <w:rPr>
          <w:rStyle w:val="Forte"/>
          <w:color w:val="000000"/>
        </w:rPr>
        <w:t xml:space="preserve"> </w:t>
      </w:r>
    </w:p>
    <w:p w14:paraId="0F389105" w14:textId="77777777" w:rsidR="00181461" w:rsidRDefault="00181461">
      <w:pPr>
        <w:pStyle w:val="NormalWeb"/>
        <w:spacing w:before="0" w:beforeAutospacing="0" w:after="0" w:afterAutospacing="0"/>
        <w:rPr>
          <w:color w:val="000000"/>
        </w:rPr>
      </w:pPr>
    </w:p>
    <w:p w14:paraId="08202ED5" w14:textId="77777777" w:rsidR="00181461" w:rsidRPr="004B6982" w:rsidRDefault="00181461" w:rsidP="00333582">
      <w:pPr>
        <w:pStyle w:val="NormalWeb"/>
        <w:spacing w:before="0" w:beforeAutospacing="0" w:after="0" w:afterAutospacing="0"/>
      </w:pPr>
    </w:p>
    <w:p w14:paraId="55B155D4" w14:textId="77777777" w:rsidR="00181461" w:rsidRDefault="00181461" w:rsidP="00152DC0">
      <w:pPr>
        <w:pStyle w:val="NormalWeb"/>
        <w:rPr>
          <w:color w:val="000000"/>
        </w:rPr>
      </w:pPr>
    </w:p>
    <w:p w14:paraId="0F36858D" w14:textId="77777777" w:rsidR="00181461" w:rsidRDefault="00181461" w:rsidP="00B543B9">
      <w:pPr>
        <w:pStyle w:val="NormalWeb"/>
        <w:jc w:val="center"/>
      </w:pPr>
      <w:r>
        <w:br w:type="page"/>
      </w:r>
    </w:p>
    <w:p w14:paraId="39AE3C67" w14:textId="77777777" w:rsidR="00181461" w:rsidRPr="00320BFA" w:rsidRDefault="00181461" w:rsidP="00B543B9">
      <w:pPr>
        <w:pStyle w:val="TF-xAvalTTULO"/>
      </w:pPr>
      <w:r w:rsidRPr="00320BFA">
        <w:lastRenderedPageBreak/>
        <w:t>FORMULÁRIO  DE  avaliação</w:t>
      </w:r>
      <w:r>
        <w:t xml:space="preserve"> SIS </w:t>
      </w:r>
      <w:r w:rsidRPr="00320BFA">
        <w:t xml:space="preserve">– PROFESSOR </w:t>
      </w:r>
      <w:r>
        <w:t>AVALIADOR</w:t>
      </w:r>
    </w:p>
    <w:p w14:paraId="6C500E83" w14:textId="77777777" w:rsidR="00181461" w:rsidRDefault="00181461" w:rsidP="00B543B9">
      <w:pPr>
        <w:pStyle w:val="TF-xAvalLINHA"/>
      </w:pPr>
      <w:r w:rsidRPr="00320BFA">
        <w:t>Avaliador(a):</w:t>
      </w:r>
      <w:r w:rsidRPr="00320BFA">
        <w:tab/>
      </w:r>
      <w:r w:rsidRPr="00B543B9">
        <w:t xml:space="preserve">Francisco </w:t>
      </w:r>
      <w:proofErr w:type="spellStart"/>
      <w:r w:rsidRPr="00B543B9">
        <w:t>Adell</w:t>
      </w:r>
      <w:proofErr w:type="spellEnd"/>
      <w:r w:rsidRPr="00B543B9">
        <w:t xml:space="preserve"> </w:t>
      </w:r>
      <w:proofErr w:type="spellStart"/>
      <w:r w:rsidRPr="00B543B9">
        <w:t>Péricas</w:t>
      </w:r>
      <w:proofErr w:type="spellEnd"/>
    </w:p>
    <w:p w14:paraId="5649A249" w14:textId="77777777" w:rsidR="00181461" w:rsidRPr="00340EA0" w:rsidRDefault="00181461" w:rsidP="00B543B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2"/>
        <w:gridCol w:w="432"/>
        <w:gridCol w:w="539"/>
        <w:gridCol w:w="479"/>
      </w:tblGrid>
      <w:tr w:rsidR="00181461" w:rsidRPr="00320BFA" w14:paraId="2EEC0DBD"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1E3BD88" w14:textId="77777777" w:rsidR="00181461" w:rsidRPr="00320BFA" w:rsidRDefault="00181461"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8EB03A3" w14:textId="77777777" w:rsidR="00181461" w:rsidRPr="00320BFA" w:rsidRDefault="00181461"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AF7805E" w14:textId="77777777" w:rsidR="00181461" w:rsidRPr="00320BFA" w:rsidRDefault="00181461"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404959A" w14:textId="77777777" w:rsidR="00181461" w:rsidRPr="00320BFA" w:rsidRDefault="00181461" w:rsidP="005F5236">
            <w:pPr>
              <w:pStyle w:val="TF-xAvalITEMTABELA"/>
            </w:pPr>
            <w:r w:rsidRPr="00320BFA">
              <w:t>não atende</w:t>
            </w:r>
          </w:p>
        </w:tc>
      </w:tr>
      <w:tr w:rsidR="00181461" w:rsidRPr="00320BFA" w14:paraId="0681F5F9"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0D7C881" w14:textId="77777777" w:rsidR="00181461" w:rsidRPr="0000224C" w:rsidRDefault="00181461"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133C338" w14:textId="77777777" w:rsidR="00181461" w:rsidRPr="00320BFA" w:rsidRDefault="00181461" w:rsidP="00181461">
            <w:pPr>
              <w:pStyle w:val="TF-xAvalITEM"/>
              <w:numPr>
                <w:ilvl w:val="0"/>
                <w:numId w:val="4"/>
              </w:numPr>
            </w:pPr>
            <w:r w:rsidRPr="00320BFA">
              <w:t>INTRODUÇÃO</w:t>
            </w:r>
          </w:p>
          <w:p w14:paraId="19D52AB1" w14:textId="77777777" w:rsidR="00181461" w:rsidRPr="00320BFA" w:rsidRDefault="00181461"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1D378A2" w14:textId="77777777" w:rsidR="00181461" w:rsidRPr="00320BFA" w:rsidRDefault="00181461" w:rsidP="005F5236">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48C79865" w14:textId="77777777" w:rsidR="00181461" w:rsidRPr="00320BFA" w:rsidRDefault="00181461"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C2E47B7" w14:textId="77777777" w:rsidR="00181461" w:rsidRPr="00320BFA" w:rsidRDefault="00181461" w:rsidP="005F5236">
            <w:pPr>
              <w:ind w:left="709" w:hanging="709"/>
              <w:jc w:val="center"/>
              <w:rPr>
                <w:sz w:val="18"/>
              </w:rPr>
            </w:pPr>
          </w:p>
        </w:tc>
      </w:tr>
      <w:tr w:rsidR="00181461" w:rsidRPr="00320BFA" w14:paraId="57A3209E"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C617AA"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86B62A" w14:textId="77777777" w:rsidR="00181461" w:rsidRPr="00320BFA" w:rsidRDefault="00181461"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7F074830"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5695EF5"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6CD138" w14:textId="77777777" w:rsidR="00181461" w:rsidRPr="00320BFA" w:rsidRDefault="00181461" w:rsidP="005F5236">
            <w:pPr>
              <w:ind w:left="709" w:hanging="709"/>
              <w:jc w:val="center"/>
              <w:rPr>
                <w:sz w:val="18"/>
              </w:rPr>
            </w:pPr>
          </w:p>
        </w:tc>
      </w:tr>
      <w:tr w:rsidR="00181461" w:rsidRPr="00320BFA" w14:paraId="615782C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272DFC"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21BD532" w14:textId="77777777" w:rsidR="00181461" w:rsidRPr="00320BFA" w:rsidRDefault="00181461" w:rsidP="00181461">
            <w:pPr>
              <w:pStyle w:val="TF-xAvalITEM"/>
            </w:pPr>
            <w:r w:rsidRPr="00320BFA">
              <w:t>OBJETIVOS</w:t>
            </w:r>
          </w:p>
          <w:p w14:paraId="00CE9EEF" w14:textId="77777777" w:rsidR="00181461" w:rsidRPr="00320BFA" w:rsidRDefault="00181461"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1B3DA0C"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BC0B0B5"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47D8DD" w14:textId="77777777" w:rsidR="00181461" w:rsidRPr="00320BFA" w:rsidRDefault="00181461" w:rsidP="005F5236">
            <w:pPr>
              <w:ind w:left="709" w:hanging="709"/>
              <w:jc w:val="center"/>
              <w:rPr>
                <w:sz w:val="18"/>
              </w:rPr>
            </w:pPr>
          </w:p>
        </w:tc>
      </w:tr>
      <w:tr w:rsidR="00181461" w:rsidRPr="00320BFA" w14:paraId="36DE823D"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410D17"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A034C6" w14:textId="77777777" w:rsidR="00181461" w:rsidRPr="00320BFA" w:rsidRDefault="00181461"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C156EDE" w14:textId="77777777" w:rsidR="00181461" w:rsidRPr="00320BFA" w:rsidRDefault="00181461"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D4AF372" w14:textId="77777777" w:rsidR="00181461" w:rsidRPr="00320BFA" w:rsidRDefault="00181461" w:rsidP="005F523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4F6A2A1D" w14:textId="77777777" w:rsidR="00181461" w:rsidRPr="00320BFA" w:rsidRDefault="00181461" w:rsidP="005F5236">
            <w:pPr>
              <w:ind w:left="709" w:hanging="709"/>
              <w:jc w:val="center"/>
              <w:rPr>
                <w:sz w:val="18"/>
              </w:rPr>
            </w:pPr>
          </w:p>
        </w:tc>
      </w:tr>
      <w:tr w:rsidR="00181461" w:rsidRPr="00320BFA" w14:paraId="502ADC02"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3720A0"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AEB5206" w14:textId="77777777" w:rsidR="00181461" w:rsidRPr="00320BFA" w:rsidRDefault="00181461" w:rsidP="00181461">
            <w:pPr>
              <w:pStyle w:val="TF-xAvalITEM"/>
              <w:jc w:val="left"/>
            </w:pPr>
            <w:r w:rsidRPr="00320BFA">
              <w:t>TRABALHOS CORRELATOS</w:t>
            </w:r>
          </w:p>
          <w:p w14:paraId="00B676FE" w14:textId="77777777" w:rsidR="00181461" w:rsidRPr="00320BFA" w:rsidRDefault="00181461"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2FF9456"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1EA8B92"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DF94DCF" w14:textId="77777777" w:rsidR="00181461" w:rsidRPr="00320BFA" w:rsidRDefault="00181461" w:rsidP="005F5236">
            <w:pPr>
              <w:ind w:left="709" w:hanging="709"/>
              <w:jc w:val="center"/>
              <w:rPr>
                <w:sz w:val="18"/>
              </w:rPr>
            </w:pPr>
          </w:p>
        </w:tc>
      </w:tr>
      <w:tr w:rsidR="00181461" w:rsidRPr="00320BFA" w14:paraId="4F5DC926"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472274"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F017AEF" w14:textId="77777777" w:rsidR="00181461" w:rsidRPr="00320BFA" w:rsidRDefault="00181461" w:rsidP="00181461">
            <w:pPr>
              <w:pStyle w:val="TF-xAvalITEM"/>
            </w:pPr>
            <w:r w:rsidRPr="00320BFA">
              <w:t>JUSTIFICATIVA</w:t>
            </w:r>
          </w:p>
          <w:p w14:paraId="16D5DE8B" w14:textId="77777777" w:rsidR="00181461" w:rsidRPr="00320BFA" w:rsidRDefault="00181461"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25C74B6C"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9A5284D"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008096A" w14:textId="77777777" w:rsidR="00181461" w:rsidRPr="00320BFA" w:rsidRDefault="00181461" w:rsidP="005F5236">
            <w:pPr>
              <w:ind w:left="709" w:hanging="709"/>
              <w:jc w:val="center"/>
              <w:rPr>
                <w:sz w:val="18"/>
              </w:rPr>
            </w:pPr>
          </w:p>
        </w:tc>
      </w:tr>
      <w:tr w:rsidR="00181461" w:rsidRPr="00320BFA" w14:paraId="0BE78320"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FAA600"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BF2465" w14:textId="77777777" w:rsidR="00181461" w:rsidRPr="00320BFA" w:rsidRDefault="00181461"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74E3FAB9"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91688B6"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087918D" w14:textId="77777777" w:rsidR="00181461" w:rsidRPr="00320BFA" w:rsidRDefault="00181461" w:rsidP="005F5236">
            <w:pPr>
              <w:ind w:left="709" w:hanging="709"/>
              <w:jc w:val="center"/>
              <w:rPr>
                <w:sz w:val="18"/>
              </w:rPr>
            </w:pPr>
          </w:p>
        </w:tc>
      </w:tr>
      <w:tr w:rsidR="00181461" w:rsidRPr="00320BFA" w14:paraId="175F256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9E1F3E"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216558" w14:textId="77777777" w:rsidR="00181461" w:rsidRPr="00320BFA" w:rsidRDefault="00181461"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8398FF2" w14:textId="77777777" w:rsidR="00181461" w:rsidRPr="00320BFA" w:rsidRDefault="00181461"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35432D8" w14:textId="77777777" w:rsidR="00181461" w:rsidRPr="00320BFA" w:rsidRDefault="00181461" w:rsidP="005F523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602F7317" w14:textId="77777777" w:rsidR="00181461" w:rsidRPr="00320BFA" w:rsidRDefault="00181461" w:rsidP="005F5236">
            <w:pPr>
              <w:ind w:left="709" w:hanging="709"/>
              <w:jc w:val="center"/>
              <w:rPr>
                <w:sz w:val="18"/>
              </w:rPr>
            </w:pPr>
          </w:p>
        </w:tc>
      </w:tr>
      <w:tr w:rsidR="00181461" w:rsidRPr="00320BFA" w14:paraId="768D32B0"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82AB769"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CB0C90" w14:textId="77777777" w:rsidR="00181461" w:rsidRPr="00320BFA" w:rsidRDefault="00181461" w:rsidP="00181461">
            <w:pPr>
              <w:pStyle w:val="TF-xAvalITEM"/>
            </w:pPr>
            <w:r w:rsidRPr="00320BFA">
              <w:t>REQUISITOS PRINCIPAIS DO PROBLEMA A SER TRABALHADO</w:t>
            </w:r>
          </w:p>
          <w:p w14:paraId="5DADCCD9" w14:textId="77777777" w:rsidR="00181461" w:rsidRPr="00320BFA" w:rsidRDefault="00181461"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6F98872E"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986F48F"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60EDBC" w14:textId="77777777" w:rsidR="00181461" w:rsidRPr="00320BFA" w:rsidRDefault="00181461" w:rsidP="005F5236">
            <w:pPr>
              <w:ind w:left="709" w:hanging="709"/>
              <w:jc w:val="center"/>
              <w:rPr>
                <w:sz w:val="18"/>
              </w:rPr>
            </w:pPr>
          </w:p>
        </w:tc>
      </w:tr>
      <w:tr w:rsidR="00181461" w:rsidRPr="00320BFA" w14:paraId="2299B885"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DE91A3"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85CBE4" w14:textId="77777777" w:rsidR="00181461" w:rsidRPr="00320BFA" w:rsidRDefault="00181461" w:rsidP="00181461">
            <w:pPr>
              <w:pStyle w:val="TF-xAvalITEM"/>
            </w:pPr>
            <w:r w:rsidRPr="00320BFA">
              <w:t>METODOLOGIA</w:t>
            </w:r>
          </w:p>
          <w:p w14:paraId="11EBD414" w14:textId="77777777" w:rsidR="00181461" w:rsidRPr="00320BFA" w:rsidRDefault="00181461"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1F33CC9F"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13DC2EF"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6C1620" w14:textId="77777777" w:rsidR="00181461" w:rsidRPr="00320BFA" w:rsidRDefault="00181461" w:rsidP="005F5236">
            <w:pPr>
              <w:ind w:left="709" w:hanging="709"/>
              <w:jc w:val="center"/>
              <w:rPr>
                <w:sz w:val="18"/>
              </w:rPr>
            </w:pPr>
          </w:p>
        </w:tc>
      </w:tr>
      <w:tr w:rsidR="00181461" w:rsidRPr="00320BFA" w14:paraId="42DCFA6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48998F"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37FB95" w14:textId="77777777" w:rsidR="00181461" w:rsidRPr="00320BFA" w:rsidRDefault="00181461"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78BB6E0C"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979CA47"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051F2D0" w14:textId="77777777" w:rsidR="00181461" w:rsidRPr="00320BFA" w:rsidRDefault="00181461" w:rsidP="005F5236">
            <w:pPr>
              <w:ind w:left="709" w:hanging="709"/>
              <w:jc w:val="center"/>
              <w:rPr>
                <w:sz w:val="18"/>
              </w:rPr>
            </w:pPr>
          </w:p>
        </w:tc>
      </w:tr>
      <w:tr w:rsidR="00181461" w:rsidRPr="00320BFA" w14:paraId="5070E58D"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27FA114" w14:textId="77777777" w:rsidR="00181461" w:rsidRPr="00320BFA" w:rsidRDefault="00181461"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5535DAC" w14:textId="77777777" w:rsidR="00181461" w:rsidRPr="00320BFA" w:rsidRDefault="00181461" w:rsidP="00181461">
            <w:pPr>
              <w:pStyle w:val="TF-xAvalITEM"/>
            </w:pPr>
            <w:r w:rsidRPr="00320BFA">
              <w:t>REVISÃO BIBLIOGRÁFICA</w:t>
            </w:r>
            <w:r>
              <w:t xml:space="preserve"> (atenção para a diferença de conteúdo entre projeto e pré-projeto)</w:t>
            </w:r>
          </w:p>
          <w:p w14:paraId="4A3D6E6B" w14:textId="77777777" w:rsidR="00181461" w:rsidRPr="00320BFA" w:rsidRDefault="00181461"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1C1DE08"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56FA69B"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7577002" w14:textId="77777777" w:rsidR="00181461" w:rsidRPr="00320BFA" w:rsidRDefault="00181461" w:rsidP="005F5236">
            <w:pPr>
              <w:ind w:left="709" w:hanging="709"/>
              <w:jc w:val="center"/>
              <w:rPr>
                <w:sz w:val="18"/>
              </w:rPr>
            </w:pPr>
          </w:p>
        </w:tc>
      </w:tr>
      <w:tr w:rsidR="00181461" w:rsidRPr="00320BFA" w14:paraId="62B8EB4C"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23307C" w14:textId="77777777" w:rsidR="00181461" w:rsidRPr="00320BFA" w:rsidRDefault="00181461"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F07CBDA" w14:textId="77777777" w:rsidR="00181461" w:rsidRPr="00320BFA" w:rsidRDefault="00181461"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49245CFC"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31013E1"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AD75A87" w14:textId="77777777" w:rsidR="00181461" w:rsidRPr="00320BFA" w:rsidRDefault="00181461" w:rsidP="005F5236">
            <w:pPr>
              <w:ind w:left="709" w:hanging="709"/>
              <w:jc w:val="center"/>
              <w:rPr>
                <w:sz w:val="18"/>
              </w:rPr>
            </w:pPr>
          </w:p>
        </w:tc>
      </w:tr>
      <w:tr w:rsidR="00181461" w:rsidRPr="00320BFA" w14:paraId="164F44BB"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B279EFE" w14:textId="77777777" w:rsidR="00181461" w:rsidRPr="0000224C" w:rsidRDefault="00181461"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6A0B750D" w14:textId="77777777" w:rsidR="00181461" w:rsidRPr="00320BFA" w:rsidRDefault="00181461" w:rsidP="00181461">
            <w:pPr>
              <w:pStyle w:val="TF-xAvalITEM"/>
            </w:pPr>
            <w:r w:rsidRPr="00320BFA">
              <w:t>LINGUAGEM USADA (redação)</w:t>
            </w:r>
          </w:p>
          <w:p w14:paraId="54965A73" w14:textId="77777777" w:rsidR="00181461" w:rsidRPr="00320BFA" w:rsidRDefault="00181461"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718C8BE" w14:textId="77777777" w:rsidR="00181461" w:rsidRPr="00320BFA" w:rsidRDefault="00181461" w:rsidP="005F5236">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CD9E821" w14:textId="77777777" w:rsidR="00181461" w:rsidRPr="00320BFA" w:rsidRDefault="00181461" w:rsidP="005F5236">
            <w:pPr>
              <w:ind w:left="709" w:hanging="709"/>
              <w:jc w:val="center"/>
              <w:rPr>
                <w:sz w:val="18"/>
              </w:rPr>
            </w:pPr>
            <w:r>
              <w:rPr>
                <w:sz w:val="18"/>
              </w:rPr>
              <w:t>X</w:t>
            </w:r>
          </w:p>
        </w:tc>
        <w:tc>
          <w:tcPr>
            <w:tcW w:w="265" w:type="pct"/>
            <w:tcBorders>
              <w:top w:val="single" w:sz="12" w:space="0" w:color="auto"/>
              <w:left w:val="single" w:sz="4" w:space="0" w:color="auto"/>
              <w:bottom w:val="single" w:sz="4" w:space="0" w:color="auto"/>
              <w:right w:val="single" w:sz="12" w:space="0" w:color="auto"/>
            </w:tcBorders>
          </w:tcPr>
          <w:p w14:paraId="4EAB224A" w14:textId="77777777" w:rsidR="00181461" w:rsidRPr="00320BFA" w:rsidRDefault="00181461" w:rsidP="005F5236">
            <w:pPr>
              <w:ind w:left="709" w:hanging="709"/>
              <w:jc w:val="center"/>
              <w:rPr>
                <w:sz w:val="18"/>
              </w:rPr>
            </w:pPr>
          </w:p>
        </w:tc>
      </w:tr>
      <w:tr w:rsidR="00181461" w:rsidRPr="00320BFA" w14:paraId="1134E829"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0C7739" w14:textId="77777777" w:rsidR="00181461" w:rsidRPr="00320BFA" w:rsidRDefault="00181461"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B46B5E0" w14:textId="77777777" w:rsidR="00181461" w:rsidRPr="00320BFA" w:rsidRDefault="00181461"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72BC2910" w14:textId="77777777" w:rsidR="00181461" w:rsidRPr="00320BFA" w:rsidRDefault="00181461" w:rsidP="005F5236">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37805116" w14:textId="77777777" w:rsidR="00181461" w:rsidRPr="00320BFA" w:rsidRDefault="00181461"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0B37FA6" w14:textId="77777777" w:rsidR="00181461" w:rsidRPr="00320BFA" w:rsidRDefault="00181461" w:rsidP="005F5236">
            <w:pPr>
              <w:ind w:left="709" w:hanging="709"/>
              <w:jc w:val="center"/>
              <w:rPr>
                <w:sz w:val="18"/>
              </w:rPr>
            </w:pPr>
          </w:p>
        </w:tc>
      </w:tr>
    </w:tbl>
    <w:p w14:paraId="35BB331A" w14:textId="77777777" w:rsidR="00181461" w:rsidRPr="003F5F25" w:rsidRDefault="00181461" w:rsidP="00B543B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81461" w:rsidRPr="0000224C" w14:paraId="64924781"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69A44DDA" w14:textId="77777777" w:rsidR="00181461" w:rsidRPr="0000224C" w:rsidRDefault="00181461" w:rsidP="005F5236">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5F4B8321" w14:textId="77777777" w:rsidR="00181461" w:rsidRPr="0000224C" w:rsidRDefault="00181461" w:rsidP="00181461">
            <w:pPr>
              <w:numPr>
                <w:ilvl w:val="0"/>
                <w:numId w:val="8"/>
              </w:numPr>
              <w:ind w:left="357" w:hanging="357"/>
              <w:jc w:val="both"/>
              <w:rPr>
                <w:sz w:val="18"/>
              </w:rPr>
            </w:pPr>
            <w:r w:rsidRPr="0000224C">
              <w:rPr>
                <w:sz w:val="18"/>
              </w:rPr>
              <w:t>qualquer um dos itens tiver resposta NÃO ATENDE;</w:t>
            </w:r>
          </w:p>
          <w:p w14:paraId="6EF26825" w14:textId="77777777" w:rsidR="00181461" w:rsidRPr="0000224C" w:rsidRDefault="00181461" w:rsidP="00181461">
            <w:pPr>
              <w:numPr>
                <w:ilvl w:val="0"/>
                <w:numId w:val="8"/>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81461" w:rsidRPr="0000224C" w14:paraId="2C1601D5" w14:textId="77777777" w:rsidTr="005F5236">
        <w:trPr>
          <w:cantSplit/>
          <w:jc w:val="center"/>
        </w:trPr>
        <w:tc>
          <w:tcPr>
            <w:tcW w:w="1322" w:type="dxa"/>
            <w:tcBorders>
              <w:top w:val="nil"/>
              <w:left w:val="single" w:sz="12" w:space="0" w:color="auto"/>
              <w:bottom w:val="single" w:sz="12" w:space="0" w:color="auto"/>
              <w:right w:val="nil"/>
            </w:tcBorders>
            <w:hideMark/>
          </w:tcPr>
          <w:p w14:paraId="5ACE07A3" w14:textId="77777777" w:rsidR="00181461" w:rsidRPr="0000224C" w:rsidRDefault="00181461" w:rsidP="005F523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D07E802" w14:textId="77777777" w:rsidR="00181461" w:rsidRPr="0000224C" w:rsidRDefault="00181461" w:rsidP="005F5236">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35C6EDE" w14:textId="77777777" w:rsidR="00181461" w:rsidRPr="0000224C" w:rsidRDefault="00181461" w:rsidP="005F5236">
            <w:pPr>
              <w:spacing w:before="60" w:after="60"/>
              <w:jc w:val="center"/>
              <w:rPr>
                <w:sz w:val="20"/>
              </w:rPr>
            </w:pPr>
            <w:r w:rsidRPr="0000224C">
              <w:rPr>
                <w:sz w:val="20"/>
              </w:rPr>
              <w:t>(      ) REPROVADO</w:t>
            </w:r>
          </w:p>
        </w:tc>
      </w:tr>
    </w:tbl>
    <w:p w14:paraId="63511148" w14:textId="77777777" w:rsidR="00181461" w:rsidRDefault="00181461" w:rsidP="00B543B9">
      <w:pPr>
        <w:pStyle w:val="TF-xAvalITEMDETALHE"/>
      </w:pPr>
    </w:p>
    <w:p w14:paraId="3810ED3E" w14:textId="77777777" w:rsidR="00181461" w:rsidRDefault="00181461" w:rsidP="00B543B9">
      <w:pPr>
        <w:pStyle w:val="TF-xAvalTTULO"/>
        <w:ind w:left="0" w:firstLine="0"/>
        <w:jc w:val="left"/>
      </w:pPr>
    </w:p>
    <w:p w14:paraId="7C6A478D" w14:textId="77777777" w:rsidR="00181461" w:rsidRDefault="00181461" w:rsidP="00B543B9">
      <w:pPr>
        <w:pStyle w:val="TF-xAvalTTULO"/>
        <w:ind w:left="0" w:firstLine="0"/>
        <w:jc w:val="left"/>
      </w:pPr>
      <w:r w:rsidRPr="00985313">
        <w:rPr>
          <w:highlight w:val="yellow"/>
        </w:rPr>
        <w:t>OBSERVAçÂO</w:t>
      </w:r>
      <w:r>
        <w:t xml:space="preserve">: </w:t>
      </w:r>
      <w:r>
        <w:rPr>
          <w:caps w:val="0"/>
        </w:rPr>
        <w:t>Apenas a minha contribuição sobre RNF-&gt;RF foi atendida, todas as demais contribuições de redação foram ignoradas, e considero a grande maioria imprescindível para a melhor compreensão do texto. Em função disso, mantive minha primeira avaliação nos demais itens.</w:t>
      </w:r>
    </w:p>
    <w:p w14:paraId="1447D8DF" w14:textId="77777777" w:rsidR="00181461" w:rsidRDefault="00181461" w:rsidP="0000224C">
      <w:pPr>
        <w:pStyle w:val="TF-xAvalLINHA"/>
        <w:tabs>
          <w:tab w:val="left" w:leader="underscore" w:pos="6237"/>
        </w:tabs>
      </w:pPr>
    </w:p>
    <w:p w14:paraId="5FE93BDB" w14:textId="77777777" w:rsidR="00181461" w:rsidRDefault="00181461">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69"/>
      </w:tblGrid>
      <w:tr w:rsidR="00181461" w14:paraId="303061C1" w14:textId="77777777" w:rsidTr="005F5236">
        <w:tc>
          <w:tcPr>
            <w:tcW w:w="9104" w:type="dxa"/>
            <w:gridSpan w:val="2"/>
            <w:shd w:val="clear" w:color="auto" w:fill="auto"/>
          </w:tcPr>
          <w:p w14:paraId="12C52530" w14:textId="77777777" w:rsidR="00181461" w:rsidRDefault="00181461" w:rsidP="005F5236">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181461" w14:paraId="5B353935" w14:textId="77777777" w:rsidTr="005F5236">
        <w:tc>
          <w:tcPr>
            <w:tcW w:w="5387" w:type="dxa"/>
            <w:shd w:val="clear" w:color="auto" w:fill="auto"/>
          </w:tcPr>
          <w:p w14:paraId="4B22EF3F" w14:textId="77777777" w:rsidR="00181461" w:rsidRPr="003C5262" w:rsidRDefault="00181461"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16411E54" w14:textId="77777777" w:rsidR="00181461" w:rsidRDefault="00181461" w:rsidP="005F5236">
            <w:pPr>
              <w:pStyle w:val="Cabealho"/>
              <w:tabs>
                <w:tab w:val="clear" w:pos="8640"/>
                <w:tab w:val="right" w:pos="8931"/>
              </w:tabs>
              <w:ind w:right="141"/>
              <w:rPr>
                <w:rStyle w:val="Nmerodepgina"/>
              </w:rPr>
            </w:pPr>
            <w:r>
              <w:rPr>
                <w:rStyle w:val="Nmerodepgina"/>
              </w:rPr>
              <w:t>ANO/SEMESTRE: 2021/2</w:t>
            </w:r>
          </w:p>
        </w:tc>
      </w:tr>
    </w:tbl>
    <w:p w14:paraId="23E0850A" w14:textId="77777777" w:rsidR="00181461" w:rsidRDefault="00181461" w:rsidP="001E682E">
      <w:pPr>
        <w:pStyle w:val="TF-TTULO"/>
      </w:pPr>
    </w:p>
    <w:p w14:paraId="775CA1DA" w14:textId="77777777" w:rsidR="00181461" w:rsidRPr="00B00E04" w:rsidRDefault="00181461" w:rsidP="001E682E">
      <w:pPr>
        <w:pStyle w:val="TF-TTULO"/>
      </w:pPr>
      <w:r>
        <w:t>AGENDA INTERATIVA PARA AUXÍLIO EM TAREFAS DOMÉSTICAS BÁSICAS</w:t>
      </w:r>
    </w:p>
    <w:p w14:paraId="37BA2481" w14:textId="77777777" w:rsidR="00181461" w:rsidRDefault="00181461" w:rsidP="003C1B91">
      <w:pPr>
        <w:pStyle w:val="TF-AUTOR"/>
        <w:jc w:val="right"/>
      </w:pPr>
      <w:r>
        <w:t>Yuri Trierveiler</w:t>
      </w:r>
    </w:p>
    <w:p w14:paraId="7B172986" w14:textId="77777777" w:rsidR="00181461" w:rsidRDefault="00181461" w:rsidP="003C1B91">
      <w:pPr>
        <w:pStyle w:val="TF-AUTOR"/>
        <w:jc w:val="right"/>
      </w:pPr>
      <w:r>
        <w:t xml:space="preserve">Profa. Luciana Pereira de Araújo </w:t>
      </w:r>
      <w:proofErr w:type="spellStart"/>
      <w:r>
        <w:t>Kohler</w:t>
      </w:r>
      <w:proofErr w:type="spellEnd"/>
      <w:r>
        <w:t xml:space="preserve"> – Orientadora</w:t>
      </w:r>
    </w:p>
    <w:p w14:paraId="42A0F084" w14:textId="77777777" w:rsidR="00181461" w:rsidRPr="007D10F2" w:rsidRDefault="00181461" w:rsidP="00181461">
      <w:pPr>
        <w:pStyle w:val="Ttulo1"/>
        <w:numPr>
          <w:ilvl w:val="0"/>
          <w:numId w:val="10"/>
        </w:numPr>
      </w:pPr>
      <w:r w:rsidRPr="007D10F2">
        <w:t xml:space="preserve">Introdução </w:t>
      </w:r>
    </w:p>
    <w:p w14:paraId="3337D517" w14:textId="77777777" w:rsidR="00181461" w:rsidRDefault="00181461" w:rsidP="003D398C">
      <w:pPr>
        <w:pStyle w:val="TF-TEXTO"/>
      </w:pPr>
      <w:r>
        <w:t xml:space="preserve">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dia é possível realizar tarefas com apenas um celular na mão, coisa que antigamente poderia demandar horas investidas em apenas uma atividade. </w:t>
      </w:r>
    </w:p>
    <w:p w14:paraId="7FF6A4B9" w14:textId="77777777" w:rsidR="00181461" w:rsidRDefault="00181461" w:rsidP="003D398C">
      <w:pPr>
        <w:pStyle w:val="TF-TEXTO"/>
      </w:pPr>
      <w:r>
        <w:t xml:space="preserve">Tem-se percebido um ganho no tempo que as pessoas possuem em seu cotidiano, diminuindo o tempo que gastam com atividades corriqueiras, permitindo-os fazer mais coisas em um dia. Conforme afirma </w:t>
      </w:r>
      <w:proofErr w:type="spellStart"/>
      <w:r>
        <w:t>Toscan</w:t>
      </w:r>
      <w:proofErr w:type="spellEnd"/>
      <w:r>
        <w:t xml:space="preserve"> (2019, p. 1), “[...] a tecnologia, em constante desenvolvimento, possui ferramentas e/ou programas computacionais que podem auxiliar na economia e gestão do tempo.”</w:t>
      </w:r>
    </w:p>
    <w:p w14:paraId="341A5773" w14:textId="77777777" w:rsidR="00181461" w:rsidRDefault="00181461" w:rsidP="003D398C">
      <w:pPr>
        <w:pStyle w:val="TF-TEXTO"/>
      </w:pPr>
      <w:r>
        <w:t>Em contrapartida, o avanço tecnológico desenfreado é um empecilho para aqueles que não conseguem acompanhá-lo. Vê-se isso frequentemente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7199B58F" w14:textId="77777777" w:rsidR="00181461" w:rsidRDefault="00181461" w:rsidP="003D398C">
      <w:pPr>
        <w:pStyle w:val="TF-TEXTO"/>
      </w:pPr>
      <w:r>
        <w:t>Seguindo o raciocínio, vê-se uma crescente dificuldade de pessoas em manter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2019).</w:t>
      </w:r>
    </w:p>
    <w:p w14:paraId="30D72689" w14:textId="77777777" w:rsidR="00181461" w:rsidRDefault="00181461"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vir se </w:t>
      </w:r>
      <w:r>
        <w:lastRenderedPageBreak/>
        <w:t>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48EE2BB6" w14:textId="77777777" w:rsidR="00181461" w:rsidRDefault="00181461" w:rsidP="00AB5E98">
      <w:pPr>
        <w:pStyle w:val="Ttulo2"/>
      </w:pPr>
      <w:r w:rsidRPr="007D10F2">
        <w:t>OBJETIVOS</w:t>
      </w:r>
    </w:p>
    <w:p w14:paraId="740FCC11" w14:textId="77777777" w:rsidR="00181461" w:rsidRDefault="00181461" w:rsidP="00C35E57">
      <w:pPr>
        <w:pStyle w:val="TF-TEXTO"/>
      </w:pPr>
      <w:r>
        <w:t>O objetivo deste trabalho é desenvolver um aplicativo em formato de agenda para auxiliar no controle de necessidades do dia a dia.</w:t>
      </w:r>
    </w:p>
    <w:p w14:paraId="1D14980C" w14:textId="77777777" w:rsidR="00181461" w:rsidRDefault="00181461" w:rsidP="00C35E57">
      <w:pPr>
        <w:pStyle w:val="TF-TEXTO"/>
      </w:pPr>
      <w:r>
        <w:t>Os objetivos específicos são:</w:t>
      </w:r>
    </w:p>
    <w:p w14:paraId="3A19BF2E" w14:textId="77777777" w:rsidR="00181461" w:rsidRDefault="00181461" w:rsidP="00181461">
      <w:pPr>
        <w:pStyle w:val="TF-ALNEA"/>
        <w:numPr>
          <w:ilvl w:val="0"/>
          <w:numId w:val="12"/>
        </w:numPr>
      </w:pPr>
      <w:r>
        <w:t>desenvolver um leiaute amigável, intuitivo e acessível para utilização;</w:t>
      </w:r>
    </w:p>
    <w:p w14:paraId="08C811BE" w14:textId="77777777" w:rsidR="00181461" w:rsidRDefault="00181461" w:rsidP="00C35E57">
      <w:pPr>
        <w:pStyle w:val="TF-ALNEA"/>
      </w:pPr>
      <w:r>
        <w:t>estudar o perfil do usuário com base em suas atividades e prever futuras necessidades.</w:t>
      </w:r>
    </w:p>
    <w:p w14:paraId="7E5D6B2E" w14:textId="77777777" w:rsidR="00181461" w:rsidRDefault="00181461" w:rsidP="00181461">
      <w:pPr>
        <w:pStyle w:val="Ttulo1"/>
      </w:pPr>
      <w:r>
        <w:t xml:space="preserve">trabalhos </w:t>
      </w:r>
      <w:r w:rsidRPr="00FC4A9F">
        <w:t>correlatos</w:t>
      </w:r>
    </w:p>
    <w:p w14:paraId="60E5B6A6" w14:textId="77777777" w:rsidR="00181461" w:rsidRDefault="00181461"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2019). O terceiro trabalho é uma ferramenta adquirida pelo Google, que auxilia os usuários a organizarem melhor o seu dia a dia através de uma análise que o aplicativo faz para auxiliar o usuário (GANNES, 2014). </w:t>
      </w:r>
    </w:p>
    <w:p w14:paraId="679CF0B8" w14:textId="77777777" w:rsidR="00181461" w:rsidRDefault="00181461" w:rsidP="00BC5565">
      <w:pPr>
        <w:pStyle w:val="Ttulo2"/>
      </w:pPr>
      <w:r>
        <w:t xml:space="preserve">PROTÓTIPO DE UM ASSISTENTE PESSOAL DIGITAL INTELIGENTE </w:t>
      </w:r>
    </w:p>
    <w:p w14:paraId="0ACBAAB3" w14:textId="77777777" w:rsidR="00181461" w:rsidRDefault="00181461"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 xml:space="preserve">Artificial </w:t>
      </w:r>
      <w:proofErr w:type="spellStart"/>
      <w:r w:rsidRPr="00A83816">
        <w:rPr>
          <w:i/>
          <w:iCs/>
        </w:rPr>
        <w:t>Intelligence</w:t>
      </w:r>
      <w:proofErr w:type="spellEnd"/>
      <w:r w:rsidRPr="00A83816">
        <w:rPr>
          <w:i/>
          <w:iCs/>
        </w:rPr>
        <w:t xml:space="preserve"> Mark-up </w:t>
      </w:r>
      <w:proofErr w:type="spellStart"/>
      <w:r w:rsidRPr="00A83816">
        <w:rPr>
          <w:i/>
          <w:iCs/>
        </w:rPr>
        <w:t>Language</w:t>
      </w:r>
      <w:proofErr w:type="spellEnd"/>
      <w:r>
        <w:rPr>
          <w:i/>
          <w:iCs/>
        </w:rPr>
        <w:t xml:space="preserve"> </w:t>
      </w:r>
      <w:r>
        <w:t>(AIML).</w:t>
      </w:r>
    </w:p>
    <w:p w14:paraId="42603F10" w14:textId="77777777" w:rsidR="00181461" w:rsidRDefault="00181461"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01601ED6" w14:textId="77777777" w:rsidR="00181461" w:rsidRDefault="00181461" w:rsidP="00A44581">
      <w:pPr>
        <w:pStyle w:val="TF-TEXTO"/>
      </w:pPr>
    </w:p>
    <w:p w14:paraId="5F8B98EF" w14:textId="77777777" w:rsidR="00181461" w:rsidRDefault="00181461" w:rsidP="00594685">
      <w:pPr>
        <w:pStyle w:val="TF-LEGENDA"/>
      </w:pPr>
      <w:r>
        <w:lastRenderedPageBreak/>
        <w:t xml:space="preserve">Quadro </w:t>
      </w:r>
      <w:r>
        <w:fldChar w:fldCharType="begin"/>
      </w:r>
      <w:r>
        <w:instrText xml:space="preserve"> SEQ Quadro \* ARABIC </w:instrText>
      </w:r>
      <w:r>
        <w:fldChar w:fldCharType="separate"/>
      </w:r>
      <w:r>
        <w:rPr>
          <w:noProof/>
        </w:rPr>
        <w:t>1</w:t>
      </w:r>
      <w:r>
        <w:rPr>
          <w:noProof/>
        </w:rPr>
        <w:fldChar w:fldCharType="end"/>
      </w:r>
      <w:r>
        <w:t xml:space="preserve"> - Funcionalidades do protótipo</w:t>
      </w:r>
    </w:p>
    <w:tbl>
      <w:tblPr>
        <w:tblStyle w:val="Tabelacomgrade"/>
        <w:tblW w:w="0" w:type="auto"/>
        <w:tblLook w:val="04A0" w:firstRow="1" w:lastRow="0" w:firstColumn="1" w:lastColumn="0" w:noHBand="0" w:noVBand="1"/>
      </w:tblPr>
      <w:tblGrid>
        <w:gridCol w:w="2547"/>
        <w:gridCol w:w="6514"/>
      </w:tblGrid>
      <w:tr w:rsidR="00181461" w14:paraId="6DCEAE6E" w14:textId="77777777" w:rsidTr="007D3FFD">
        <w:trPr>
          <w:trHeight w:val="424"/>
        </w:trPr>
        <w:tc>
          <w:tcPr>
            <w:tcW w:w="2547" w:type="dxa"/>
            <w:vAlign w:val="center"/>
          </w:tcPr>
          <w:p w14:paraId="0976F493" w14:textId="77777777" w:rsidR="00181461" w:rsidRPr="007D3FFD" w:rsidRDefault="00181461" w:rsidP="007D3FFD">
            <w:pPr>
              <w:pStyle w:val="TF-TEXTOQUADRO"/>
              <w:jc w:val="center"/>
              <w:rPr>
                <w:b/>
                <w:bCs/>
              </w:rPr>
            </w:pPr>
            <w:r w:rsidRPr="007D3FFD">
              <w:rPr>
                <w:b/>
                <w:bCs/>
              </w:rPr>
              <w:t>Funcionalidade</w:t>
            </w:r>
          </w:p>
        </w:tc>
        <w:tc>
          <w:tcPr>
            <w:tcW w:w="6515" w:type="dxa"/>
          </w:tcPr>
          <w:p w14:paraId="339171FC" w14:textId="77777777" w:rsidR="00181461" w:rsidRPr="007D3FFD" w:rsidRDefault="00181461" w:rsidP="007D3FFD">
            <w:pPr>
              <w:pStyle w:val="TF-TEXTOQUADRO"/>
              <w:jc w:val="center"/>
              <w:rPr>
                <w:b/>
                <w:bCs/>
              </w:rPr>
            </w:pPr>
            <w:r>
              <w:rPr>
                <w:b/>
                <w:bCs/>
              </w:rPr>
              <w:t>Descrição</w:t>
            </w:r>
          </w:p>
        </w:tc>
      </w:tr>
      <w:tr w:rsidR="00181461" w14:paraId="3605D27C" w14:textId="77777777" w:rsidTr="007D3FFD">
        <w:trPr>
          <w:trHeight w:val="416"/>
        </w:trPr>
        <w:tc>
          <w:tcPr>
            <w:tcW w:w="2547" w:type="dxa"/>
            <w:vAlign w:val="center"/>
          </w:tcPr>
          <w:p w14:paraId="2D06A2A8" w14:textId="77777777" w:rsidR="00181461" w:rsidRPr="007D3FFD" w:rsidRDefault="00181461" w:rsidP="007D3FFD">
            <w:pPr>
              <w:pStyle w:val="TF-TEXTOQUADRO"/>
              <w:jc w:val="center"/>
              <w:rPr>
                <w:b/>
                <w:bCs/>
              </w:rPr>
            </w:pPr>
            <w:r>
              <w:rPr>
                <w:b/>
                <w:bCs/>
              </w:rPr>
              <w:t>Agendar compromissos</w:t>
            </w:r>
          </w:p>
        </w:tc>
        <w:tc>
          <w:tcPr>
            <w:tcW w:w="6515" w:type="dxa"/>
            <w:vAlign w:val="center"/>
          </w:tcPr>
          <w:p w14:paraId="729AC1B3" w14:textId="77777777" w:rsidR="00181461" w:rsidRDefault="00181461" w:rsidP="007D3FFD">
            <w:pPr>
              <w:pStyle w:val="TF-TEXTOQUADRO"/>
            </w:pPr>
            <w:r>
              <w:t>Através da integração com um calendário, o usuário deve ser capaz de agendar compromissos para que seja lembrada posteriormente pela interface.</w:t>
            </w:r>
          </w:p>
        </w:tc>
      </w:tr>
      <w:tr w:rsidR="00181461" w14:paraId="0BCE780A" w14:textId="77777777" w:rsidTr="007D3FFD">
        <w:trPr>
          <w:trHeight w:val="422"/>
        </w:trPr>
        <w:tc>
          <w:tcPr>
            <w:tcW w:w="2547" w:type="dxa"/>
            <w:vAlign w:val="center"/>
          </w:tcPr>
          <w:p w14:paraId="1868AC9A" w14:textId="77777777" w:rsidR="00181461" w:rsidRPr="007D3FFD" w:rsidRDefault="00181461" w:rsidP="007D3FFD">
            <w:pPr>
              <w:pStyle w:val="TF-TEXTOQUADRO"/>
              <w:jc w:val="center"/>
              <w:rPr>
                <w:b/>
                <w:bCs/>
              </w:rPr>
            </w:pPr>
            <w:r>
              <w:rPr>
                <w:b/>
                <w:bCs/>
              </w:rPr>
              <w:t>Escrever listas</w:t>
            </w:r>
          </w:p>
        </w:tc>
        <w:tc>
          <w:tcPr>
            <w:tcW w:w="6515" w:type="dxa"/>
            <w:vAlign w:val="center"/>
          </w:tcPr>
          <w:p w14:paraId="02B2435A" w14:textId="77777777" w:rsidR="00181461" w:rsidRDefault="00181461" w:rsidP="007D3FFD">
            <w:pPr>
              <w:pStyle w:val="TF-TEXTOQUADRO"/>
            </w:pPr>
            <w:r>
              <w:t>Escrever e salvar listas ditadas pelo usuário, como listas de compras para o supermercado, papelaria etc.</w:t>
            </w:r>
          </w:p>
        </w:tc>
      </w:tr>
      <w:tr w:rsidR="00181461" w14:paraId="4D4F12D0" w14:textId="77777777" w:rsidTr="007D3FFD">
        <w:trPr>
          <w:trHeight w:val="414"/>
        </w:trPr>
        <w:tc>
          <w:tcPr>
            <w:tcW w:w="2547" w:type="dxa"/>
            <w:vAlign w:val="center"/>
          </w:tcPr>
          <w:p w14:paraId="0ADFCEC9" w14:textId="77777777" w:rsidR="00181461" w:rsidRPr="007D3FFD" w:rsidRDefault="00181461" w:rsidP="007D3FFD">
            <w:pPr>
              <w:pStyle w:val="TF-TEXTOQUADRO"/>
              <w:jc w:val="center"/>
              <w:rPr>
                <w:b/>
                <w:bCs/>
              </w:rPr>
            </w:pPr>
            <w:r>
              <w:rPr>
                <w:b/>
                <w:bCs/>
              </w:rPr>
              <w:t>Escrever notas</w:t>
            </w:r>
          </w:p>
        </w:tc>
        <w:tc>
          <w:tcPr>
            <w:tcW w:w="6515" w:type="dxa"/>
            <w:vAlign w:val="center"/>
          </w:tcPr>
          <w:p w14:paraId="470CB380" w14:textId="77777777" w:rsidR="00181461" w:rsidRDefault="00181461" w:rsidP="007D3FFD">
            <w:pPr>
              <w:pStyle w:val="TF-TEXTOQUADRO"/>
              <w:tabs>
                <w:tab w:val="left" w:pos="2076"/>
              </w:tabs>
            </w:pPr>
            <w:r>
              <w:t>Escrever e salvar pequenas notas que sejam ditadas pelo usuário.</w:t>
            </w:r>
          </w:p>
        </w:tc>
      </w:tr>
      <w:tr w:rsidR="00181461" w14:paraId="6C255516" w14:textId="77777777" w:rsidTr="007D3FFD">
        <w:trPr>
          <w:trHeight w:val="703"/>
        </w:trPr>
        <w:tc>
          <w:tcPr>
            <w:tcW w:w="2547" w:type="dxa"/>
            <w:vAlign w:val="center"/>
          </w:tcPr>
          <w:p w14:paraId="6D919C49" w14:textId="77777777" w:rsidR="00181461" w:rsidRPr="007D3FFD" w:rsidRDefault="00181461" w:rsidP="007D3FFD">
            <w:pPr>
              <w:pStyle w:val="TF-TEXTOQUADRO"/>
              <w:jc w:val="center"/>
              <w:rPr>
                <w:b/>
                <w:bCs/>
              </w:rPr>
            </w:pPr>
            <w:r>
              <w:rPr>
                <w:b/>
                <w:bCs/>
              </w:rPr>
              <w:t>Fornecer informações gerais</w:t>
            </w:r>
          </w:p>
        </w:tc>
        <w:tc>
          <w:tcPr>
            <w:tcW w:w="6515" w:type="dxa"/>
            <w:vAlign w:val="center"/>
          </w:tcPr>
          <w:p w14:paraId="06259DDA" w14:textId="77777777" w:rsidR="00181461" w:rsidRDefault="00181461" w:rsidP="007D3FFD">
            <w:pPr>
              <w:pStyle w:val="TF-TEXTOQUADRO"/>
            </w:pPr>
            <w:r>
              <w:t>Fornecer assistência sobre informações gerais que podem ser obtidas de forma imediata com uma simples pesquisa em um site buscador, bem como informações sobre a previsão do tempo etc.</w:t>
            </w:r>
          </w:p>
        </w:tc>
      </w:tr>
      <w:tr w:rsidR="00181461" w14:paraId="7CC2AF7D" w14:textId="77777777" w:rsidTr="007D3FFD">
        <w:trPr>
          <w:trHeight w:val="401"/>
        </w:trPr>
        <w:tc>
          <w:tcPr>
            <w:tcW w:w="2547" w:type="dxa"/>
            <w:vAlign w:val="center"/>
          </w:tcPr>
          <w:p w14:paraId="6F3E233A" w14:textId="77777777" w:rsidR="00181461" w:rsidRPr="007D3FFD" w:rsidRDefault="00181461" w:rsidP="007D3FFD">
            <w:pPr>
              <w:pStyle w:val="TF-TEXTOQUADRO"/>
              <w:jc w:val="center"/>
              <w:rPr>
                <w:b/>
                <w:bCs/>
              </w:rPr>
            </w:pPr>
            <w:r>
              <w:rPr>
                <w:b/>
                <w:bCs/>
              </w:rPr>
              <w:t>Lembretes ou alarmes</w:t>
            </w:r>
          </w:p>
        </w:tc>
        <w:tc>
          <w:tcPr>
            <w:tcW w:w="6515" w:type="dxa"/>
            <w:vAlign w:val="center"/>
          </w:tcPr>
          <w:p w14:paraId="3DDA5A30" w14:textId="77777777" w:rsidR="00181461" w:rsidRDefault="00181461" w:rsidP="007D3FFD">
            <w:pPr>
              <w:pStyle w:val="TF-TEXTOQUADRO"/>
            </w:pPr>
            <w:r>
              <w:t>Ser capaz de lembrar o usuário de tarefas previamente programadas pelo próprio usuário, além de pequenos lembretes gerais, como por exemplo, a data de aniversário de alguém importante para o usuário, reuniões.</w:t>
            </w:r>
          </w:p>
        </w:tc>
      </w:tr>
    </w:tbl>
    <w:p w14:paraId="53D33643" w14:textId="77777777" w:rsidR="00181461" w:rsidRDefault="00181461" w:rsidP="00C07EE4">
      <w:pPr>
        <w:pStyle w:val="TF-FONTE"/>
      </w:pPr>
      <w:r>
        <w:t xml:space="preserve">Fonte: </w:t>
      </w:r>
      <w:proofErr w:type="spellStart"/>
      <w:r>
        <w:t>Toscan</w:t>
      </w:r>
      <w:proofErr w:type="spellEnd"/>
      <w:r>
        <w:t xml:space="preserve"> (2019).</w:t>
      </w:r>
    </w:p>
    <w:p w14:paraId="68D578E3" w14:textId="77777777" w:rsidR="00181461" w:rsidRDefault="00181461"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608B806B" w14:textId="77777777" w:rsidR="00181461" w:rsidRDefault="00181461" w:rsidP="00594685">
      <w:pPr>
        <w:pStyle w:val="TF-LEGENDA"/>
      </w:pPr>
      <w:r>
        <w:t xml:space="preserve">Quadro </w:t>
      </w:r>
      <w:r>
        <w:fldChar w:fldCharType="begin"/>
      </w:r>
      <w:r>
        <w:instrText xml:space="preserve"> SEQ Quadro \* ARABIC </w:instrText>
      </w:r>
      <w:r>
        <w:fldChar w:fldCharType="separate"/>
      </w:r>
      <w:r>
        <w:rPr>
          <w:noProof/>
        </w:rPr>
        <w:t>2</w:t>
      </w:r>
      <w:r>
        <w:rPr>
          <w:noProof/>
        </w:rPr>
        <w:fldChar w:fldCharType="end"/>
      </w:r>
      <w:r>
        <w:t xml:space="preserve"> - Exemplo de relatório</w:t>
      </w:r>
    </w:p>
    <w:tbl>
      <w:tblPr>
        <w:tblStyle w:val="Tabelacomgrade"/>
        <w:tblW w:w="0" w:type="auto"/>
        <w:tblLook w:val="04A0" w:firstRow="1" w:lastRow="0" w:firstColumn="1" w:lastColumn="0" w:noHBand="0" w:noVBand="1"/>
      </w:tblPr>
      <w:tblGrid>
        <w:gridCol w:w="9061"/>
      </w:tblGrid>
      <w:tr w:rsidR="00181461" w14:paraId="3DAD2A43" w14:textId="77777777" w:rsidTr="007D3FFD">
        <w:tc>
          <w:tcPr>
            <w:tcW w:w="9062" w:type="dxa"/>
          </w:tcPr>
          <w:p w14:paraId="62CA6E8C" w14:textId="77777777" w:rsidR="00181461" w:rsidRDefault="00181461" w:rsidP="000B3CE5">
            <w:pPr>
              <w:pStyle w:val="TF-TEXTOQUADRO"/>
              <w:spacing w:line="360" w:lineRule="auto"/>
            </w:pPr>
            <w:r>
              <w:t>Olá Luiz, estas são as atividades que você possui programado:</w:t>
            </w:r>
          </w:p>
          <w:p w14:paraId="0AFFDD5C" w14:textId="77777777" w:rsidR="00181461" w:rsidRDefault="00181461" w:rsidP="000B3CE5">
            <w:pPr>
              <w:pStyle w:val="TF-TEXTOQUADRO"/>
              <w:spacing w:line="360" w:lineRule="auto"/>
            </w:pPr>
            <w:r>
              <w:t>Para hoje (10 de Junho de 2019):</w:t>
            </w:r>
          </w:p>
          <w:p w14:paraId="14DBC680" w14:textId="77777777" w:rsidR="00181461" w:rsidRDefault="00181461" w:rsidP="000B3CE5">
            <w:pPr>
              <w:pStyle w:val="TF-TEXTOQUADRO"/>
              <w:spacing w:line="360" w:lineRule="auto"/>
            </w:pPr>
            <w:r>
              <w:t xml:space="preserve">  - Dentista às 14h30</w:t>
            </w:r>
          </w:p>
          <w:p w14:paraId="4E5AD931" w14:textId="77777777" w:rsidR="00181461" w:rsidRDefault="00181461" w:rsidP="000B3CE5">
            <w:pPr>
              <w:pStyle w:val="TF-TEXTOQUADRO"/>
              <w:spacing w:line="360" w:lineRule="auto"/>
            </w:pPr>
            <w:r>
              <w:t xml:space="preserve">  - Mercado</w:t>
            </w:r>
          </w:p>
          <w:p w14:paraId="0E4B0B97" w14:textId="77777777" w:rsidR="00181461" w:rsidRDefault="00181461" w:rsidP="000B3CE5">
            <w:pPr>
              <w:pStyle w:val="TF-TEXTOQUADRO"/>
              <w:spacing w:line="360" w:lineRule="auto"/>
            </w:pPr>
            <w:r>
              <w:t>Para a semana (08 de Junho de 2019 à 14 de Junho de 2019):</w:t>
            </w:r>
          </w:p>
          <w:p w14:paraId="70084AB6" w14:textId="77777777" w:rsidR="00181461" w:rsidRDefault="00181461" w:rsidP="000B3CE5">
            <w:pPr>
              <w:pStyle w:val="TF-TEXTOQUADRO"/>
              <w:spacing w:line="360" w:lineRule="auto"/>
            </w:pPr>
            <w:r>
              <w:t xml:space="preserve">  - Reunião às 15:30 na Quinta-feira dia 11 de Junho de 2019</w:t>
            </w:r>
          </w:p>
          <w:p w14:paraId="0927246D" w14:textId="77777777" w:rsidR="00181461" w:rsidRDefault="00181461" w:rsidP="000B3CE5">
            <w:pPr>
              <w:pStyle w:val="TF-TEXTOQUADRO"/>
              <w:spacing w:line="360" w:lineRule="auto"/>
            </w:pPr>
            <w:r>
              <w:t>Pela previsão parece que hoje teremos um dia nublado e com probabilidade de chuva. É bom levar o guarda-chuva.</w:t>
            </w:r>
          </w:p>
        </w:tc>
      </w:tr>
    </w:tbl>
    <w:p w14:paraId="373B1CD0" w14:textId="77777777" w:rsidR="00181461" w:rsidRDefault="00181461" w:rsidP="00C07EE4">
      <w:pPr>
        <w:pStyle w:val="TF-FONTE"/>
      </w:pPr>
      <w:r>
        <w:t xml:space="preserve">Fonte: </w:t>
      </w:r>
      <w:proofErr w:type="spellStart"/>
      <w:r>
        <w:t>Toscan</w:t>
      </w:r>
      <w:proofErr w:type="spellEnd"/>
      <w:r>
        <w:t xml:space="preserve"> (2019).</w:t>
      </w:r>
    </w:p>
    <w:p w14:paraId="71CD348C" w14:textId="77777777" w:rsidR="00181461" w:rsidRDefault="00181461"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6865C8A8" w14:textId="77777777" w:rsidR="00181461" w:rsidRPr="00C44645" w:rsidRDefault="00181461" w:rsidP="00C80449">
      <w:pPr>
        <w:pStyle w:val="TF-TEXTO"/>
      </w:pPr>
      <w:r>
        <w:t xml:space="preserve">De acordo com a proposta do trabalho, pôde ser tratado como um sucesso utilizando a base padrão do </w:t>
      </w:r>
      <w:proofErr w:type="spellStart"/>
      <w:r w:rsidRPr="009F2EDF">
        <w:rPr>
          <w:i/>
          <w:iCs/>
        </w:rPr>
        <w:t>chattertbot</w:t>
      </w:r>
      <w:proofErr w:type="spellEnd"/>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w:t>
      </w:r>
      <w:proofErr w:type="spellStart"/>
      <w:r>
        <w:t>Toscan</w:t>
      </w:r>
      <w:proofErr w:type="spellEnd"/>
      <w:r>
        <w:t xml:space="preserve"> (2019) informou que essa limitação poderia ser superada implementando ao dispositivo </w:t>
      </w:r>
      <w:r>
        <w:lastRenderedPageBreak/>
        <w:t>algoritmos de aprendizagem de máquina, fornecendo a ele um banco de conhecimento expansível e com o tempo ele se adaptaria a mais expressões.</w:t>
      </w:r>
    </w:p>
    <w:p w14:paraId="23CFC128" w14:textId="77777777" w:rsidR="00181461" w:rsidRPr="00A40AEC" w:rsidRDefault="00181461" w:rsidP="00DE508C">
      <w:pPr>
        <w:pStyle w:val="Ttulo2"/>
        <w:rPr>
          <w:lang w:val="en-US"/>
        </w:rPr>
      </w:pPr>
      <w:r w:rsidRPr="00A40AEC">
        <w:rPr>
          <w:lang w:val="en-US"/>
        </w:rPr>
        <w:t>EATING AND DRINKING RECOGNITION F</w:t>
      </w:r>
      <w:r>
        <w:rPr>
          <w:lang w:val="en-US"/>
        </w:rPr>
        <w:t xml:space="preserve">OR TRIGGERING SMART REMINDERS </w:t>
      </w:r>
    </w:p>
    <w:p w14:paraId="7431D320" w14:textId="77777777" w:rsidR="00181461" w:rsidRDefault="00181461" w:rsidP="00A44581">
      <w:pPr>
        <w:pStyle w:val="TF-TEXTO"/>
      </w:pPr>
      <w:r>
        <w:t>O trabalho de Gomes (2019)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vida.</w:t>
      </w:r>
    </w:p>
    <w:p w14:paraId="367D6A49" w14:textId="77777777" w:rsidR="00181461" w:rsidRDefault="00181461"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xml:space="preserve">, Gomes (2019) sugere a utilização dos sensores já existentes nestes dispositivos para captar as atividades de comer e beber separadamente, utilizando estas informações para gerar alertas e notificações para os idosos ou seus cuidadores. Gomes (2019) informa que é possível encontrar bastante conteúdo sobre algoritmos que captam estas atividades, porém sem isolá-las, tratando o ato de comer e de beber como se fosse o mesmo. </w:t>
      </w:r>
    </w:p>
    <w:p w14:paraId="04634F82" w14:textId="77777777" w:rsidR="00181461" w:rsidRDefault="00181461"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70EDF1A9" w14:textId="77777777" w:rsidR="00181461" w:rsidRDefault="00181461" w:rsidP="00A44581">
      <w:pPr>
        <w:pStyle w:val="TF-TEXTO"/>
      </w:pPr>
      <w:r>
        <w:t>Contudo, estes gestos podem ser interrompidos por outros gestos esporádicos, por exemplo, quando alguém está sentado na mesa comendo, pode estar realizando outras atividades paralelamente, impactando na captação desta ação. Por conta disso, Gomes (2019) testou algumas faixas de tempo para a captação dos gestos e percebeu que utilizando janelas de 10 segundos entre ações, é possível ter uma porcentagem satisfatória no resultado. Para aperfeiçoar ainda mais, foi incluso nos sensores uma validação de 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735CCC83" w14:textId="77777777" w:rsidR="00181461" w:rsidRPr="00EB3CC8" w:rsidRDefault="00181461" w:rsidP="00D970C1">
      <w:pPr>
        <w:pStyle w:val="TF-TEXTO"/>
      </w:pPr>
      <w:r>
        <w:t>Deste modo, um parâmetro de 5 segundos foi incluso no movimento de levar algo para próximo da boca e voltar o gesto para o ponto de origem, conseguindo isolá-lo de maneira mais eficiente.</w:t>
      </w:r>
    </w:p>
    <w:p w14:paraId="4A1EC1FD" w14:textId="77777777" w:rsidR="00181461" w:rsidRDefault="00181461" w:rsidP="00DE508C">
      <w:pPr>
        <w:pStyle w:val="Ttulo2"/>
      </w:pPr>
      <w:r>
        <w:lastRenderedPageBreak/>
        <w:t>timeful</w:t>
      </w:r>
    </w:p>
    <w:p w14:paraId="1904DF41" w14:textId="77777777" w:rsidR="00181461" w:rsidRDefault="00181461" w:rsidP="00A44581">
      <w:pPr>
        <w:pStyle w:val="TF-TEXTO"/>
      </w:pPr>
      <w:r>
        <w:t xml:space="preserve">O </w:t>
      </w:r>
      <w:proofErr w:type="spellStart"/>
      <w:r>
        <w:t>Timeful</w:t>
      </w:r>
      <w:proofErr w:type="spellEnd"/>
      <w:r>
        <w:t xml:space="preserve"> é um aplicativo para aparelhos móveis desenvolvido originalmente para iOS, com o intuito de auxiliar os seus usuários a conseguirem administrar a sua vida de maneira mais eficiente (GANNES, 2014). Inspirados principalmente em administrar melhor o tempo no dia a dia, Dan </w:t>
      </w:r>
      <w:proofErr w:type="spellStart"/>
      <w:r>
        <w:t>Ariely</w:t>
      </w:r>
      <w:proofErr w:type="spellEnd"/>
      <w:r>
        <w:t xml:space="preserve"> em conjunto com Jacob Bank e </w:t>
      </w:r>
      <w:proofErr w:type="spellStart"/>
      <w:r>
        <w:t>Yoav</w:t>
      </w:r>
      <w:proofErr w:type="spellEnd"/>
      <w:r>
        <w:t xml:space="preserve"> </w:t>
      </w:r>
      <w:proofErr w:type="spellStart"/>
      <w:r>
        <w:t>Shoham</w:t>
      </w:r>
      <w:proofErr w:type="spellEnd"/>
      <w:r>
        <w:t xml:space="preserve">, desenvolveram o </w:t>
      </w:r>
      <w:proofErr w:type="spellStart"/>
      <w:r>
        <w:t>Timeful</w:t>
      </w:r>
      <w:proofErr w:type="spellEnd"/>
      <w:r>
        <w:t>, que se assemelhava a um calendário para iPhone (GANNES, 2014).</w:t>
      </w:r>
    </w:p>
    <w:p w14:paraId="6AF57A02" w14:textId="77777777" w:rsidR="00181461" w:rsidRDefault="00181461" w:rsidP="00A44581">
      <w:pPr>
        <w:pStyle w:val="TF-TEXTO"/>
      </w:pPr>
      <w:r>
        <w:t xml:space="preserve">Seguindo a premissa que o ser humano possui por volta de duas horas de pico cognitivo, </w:t>
      </w:r>
      <w:proofErr w:type="spellStart"/>
      <w:r>
        <w:t>Gannes</w:t>
      </w:r>
      <w:proofErr w:type="spellEnd"/>
      <w:r>
        <w:t xml:space="preserve">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Facebook, beber café etc.</w:t>
      </w:r>
    </w:p>
    <w:p w14:paraId="66567DCF" w14:textId="77777777" w:rsidR="00181461" w:rsidRDefault="00181461"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1F255B5F" w14:textId="77777777" w:rsidR="00181461" w:rsidRDefault="00181461"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w:t>
      </w:r>
      <w:proofErr w:type="spellStart"/>
      <w:r>
        <w:t>Timeful</w:t>
      </w:r>
      <w:proofErr w:type="spellEnd"/>
      <w:r>
        <w:t>, informando ao aplicativo qual é sua prioridade e o próprio programa se encarrega do resto, ajustando a ordem das atividades com base no tempo que cada uma delas demanda e enquadrando isso com atividades já existentes para o usuário. Atualmente, o aplicativo é propriedade do Google, que o comprou em 2015, para implementar funcionalidades inteligentes no aplicativo Google Agenda.</w:t>
      </w:r>
    </w:p>
    <w:p w14:paraId="772F17EF" w14:textId="77777777" w:rsidR="00181461" w:rsidRDefault="00181461" w:rsidP="00181461">
      <w:pPr>
        <w:pStyle w:val="Ttulo1"/>
      </w:pPr>
      <w:r>
        <w:t>proposta</w:t>
      </w:r>
    </w:p>
    <w:p w14:paraId="64B63684" w14:textId="77777777" w:rsidR="00181461" w:rsidRDefault="00181461"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3D56482F" w14:textId="77777777" w:rsidR="00181461" w:rsidRDefault="00181461" w:rsidP="00DE508C">
      <w:pPr>
        <w:pStyle w:val="Ttulo2"/>
      </w:pPr>
      <w:r>
        <w:lastRenderedPageBreak/>
        <w:t>JUSTIFICATIVA</w:t>
      </w:r>
    </w:p>
    <w:p w14:paraId="321C11EF" w14:textId="77777777" w:rsidR="00181461" w:rsidRDefault="00181461"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79E8D603" w14:textId="77777777" w:rsidR="00181461" w:rsidRDefault="00181461" w:rsidP="00594685">
      <w:pPr>
        <w:pStyle w:val="TF-LEGENDA"/>
      </w:pPr>
      <w:r>
        <w:t xml:space="preserve">Quadro </w:t>
      </w:r>
      <w:r>
        <w:fldChar w:fldCharType="begin"/>
      </w:r>
      <w:r>
        <w:instrText xml:space="preserve"> SEQ Quadro \* ARABIC </w:instrText>
      </w:r>
      <w:r>
        <w:fldChar w:fldCharType="separate"/>
      </w:r>
      <w:r>
        <w:rPr>
          <w:noProof/>
        </w:rPr>
        <w:t>3</w:t>
      </w:r>
      <w:r>
        <w:rPr>
          <w:noProof/>
        </w:rPr>
        <w:fldChar w:fldCharType="end"/>
      </w:r>
      <w:r>
        <w:t xml:space="preserve"> - Comparativo entre trabalhos correlatos</w:t>
      </w:r>
    </w:p>
    <w:tbl>
      <w:tblPr>
        <w:tblStyle w:val="Tabelacomgrade"/>
        <w:tblW w:w="0" w:type="auto"/>
        <w:tblLook w:val="04A0" w:firstRow="1" w:lastRow="0" w:firstColumn="1" w:lastColumn="0" w:noHBand="0" w:noVBand="1"/>
      </w:tblPr>
      <w:tblGrid>
        <w:gridCol w:w="3396"/>
        <w:gridCol w:w="1843"/>
        <w:gridCol w:w="1985"/>
        <w:gridCol w:w="1837"/>
      </w:tblGrid>
      <w:tr w:rsidR="00181461" w:rsidRPr="00470475" w14:paraId="2D551F56" w14:textId="77777777" w:rsidTr="00C07EE4">
        <w:trPr>
          <w:trHeight w:val="398"/>
        </w:trPr>
        <w:tc>
          <w:tcPr>
            <w:tcW w:w="3397" w:type="dxa"/>
            <w:shd w:val="clear" w:color="auto" w:fill="D0CECE" w:themeFill="background2" w:themeFillShade="E6"/>
          </w:tcPr>
          <w:p w14:paraId="74672946" w14:textId="77777777" w:rsidR="00181461" w:rsidRPr="00470475" w:rsidRDefault="00181461" w:rsidP="00DE508C">
            <w:pPr>
              <w:pStyle w:val="TF-TEXTOQUADRO"/>
            </w:pPr>
            <w:r w:rsidRPr="00470475">
              <w:t>Características</w:t>
            </w:r>
          </w:p>
        </w:tc>
        <w:tc>
          <w:tcPr>
            <w:tcW w:w="1843" w:type="dxa"/>
            <w:shd w:val="clear" w:color="auto" w:fill="D0CECE" w:themeFill="background2" w:themeFillShade="E6"/>
          </w:tcPr>
          <w:p w14:paraId="34A749C2" w14:textId="77777777" w:rsidR="00181461" w:rsidRPr="00470475" w:rsidRDefault="00181461"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10C55D8A" w14:textId="77777777" w:rsidR="00181461" w:rsidRPr="00470475" w:rsidRDefault="00181461" w:rsidP="00594685">
            <w:pPr>
              <w:pStyle w:val="TF-TEXTOQUADRO"/>
              <w:jc w:val="center"/>
            </w:pPr>
            <w:r w:rsidRPr="00470475">
              <w:t>Gomes (201</w:t>
            </w:r>
            <w:r>
              <w:t>9</w:t>
            </w:r>
            <w:r w:rsidRPr="00470475">
              <w:t>)</w:t>
            </w:r>
          </w:p>
        </w:tc>
        <w:tc>
          <w:tcPr>
            <w:tcW w:w="1837" w:type="dxa"/>
            <w:shd w:val="clear" w:color="auto" w:fill="D0CECE" w:themeFill="background2" w:themeFillShade="E6"/>
          </w:tcPr>
          <w:p w14:paraId="7EA2243C" w14:textId="77777777" w:rsidR="00181461" w:rsidRPr="00470475" w:rsidRDefault="00181461" w:rsidP="00594685">
            <w:pPr>
              <w:pStyle w:val="TF-TEXTOQUADRO"/>
              <w:jc w:val="center"/>
            </w:pPr>
            <w:proofErr w:type="spellStart"/>
            <w:r>
              <w:t>Gannes</w:t>
            </w:r>
            <w:proofErr w:type="spellEnd"/>
            <w:r>
              <w:t xml:space="preserve"> (2014)</w:t>
            </w:r>
          </w:p>
        </w:tc>
      </w:tr>
      <w:tr w:rsidR="00181461" w14:paraId="6810FBB8" w14:textId="77777777" w:rsidTr="00470475">
        <w:tc>
          <w:tcPr>
            <w:tcW w:w="3397" w:type="dxa"/>
          </w:tcPr>
          <w:p w14:paraId="35A004BA" w14:textId="77777777" w:rsidR="00181461" w:rsidRPr="00470475" w:rsidRDefault="00181461" w:rsidP="00DE508C">
            <w:pPr>
              <w:pStyle w:val="TF-TEXTOQUADRO"/>
            </w:pPr>
            <w:r w:rsidRPr="00470475">
              <w:t>Coleta de informações dos usuários</w:t>
            </w:r>
          </w:p>
        </w:tc>
        <w:tc>
          <w:tcPr>
            <w:tcW w:w="1843" w:type="dxa"/>
          </w:tcPr>
          <w:p w14:paraId="56E22F48" w14:textId="77777777" w:rsidR="00181461" w:rsidRDefault="00181461" w:rsidP="00594685">
            <w:pPr>
              <w:pStyle w:val="TF-TEXTOQUADRO"/>
              <w:jc w:val="center"/>
            </w:pPr>
            <w:r>
              <w:t>X</w:t>
            </w:r>
          </w:p>
        </w:tc>
        <w:tc>
          <w:tcPr>
            <w:tcW w:w="1985" w:type="dxa"/>
          </w:tcPr>
          <w:p w14:paraId="3E3CC395" w14:textId="77777777" w:rsidR="00181461" w:rsidRDefault="00181461" w:rsidP="00594685">
            <w:pPr>
              <w:pStyle w:val="TF-TEXTOQUADRO"/>
              <w:jc w:val="center"/>
            </w:pPr>
            <w:r>
              <w:t>X</w:t>
            </w:r>
          </w:p>
        </w:tc>
        <w:tc>
          <w:tcPr>
            <w:tcW w:w="1837" w:type="dxa"/>
          </w:tcPr>
          <w:p w14:paraId="3C281095" w14:textId="77777777" w:rsidR="00181461" w:rsidRDefault="00181461" w:rsidP="00594685">
            <w:pPr>
              <w:pStyle w:val="TF-TEXTOQUADRO"/>
              <w:jc w:val="center"/>
            </w:pPr>
            <w:r>
              <w:t>X</w:t>
            </w:r>
          </w:p>
        </w:tc>
      </w:tr>
      <w:tr w:rsidR="00181461" w14:paraId="3876A62B" w14:textId="77777777" w:rsidTr="00470475">
        <w:trPr>
          <w:trHeight w:val="657"/>
        </w:trPr>
        <w:tc>
          <w:tcPr>
            <w:tcW w:w="3397" w:type="dxa"/>
          </w:tcPr>
          <w:p w14:paraId="6E95A8A5" w14:textId="77777777" w:rsidR="00181461" w:rsidRPr="00470475" w:rsidRDefault="00181461" w:rsidP="00DE508C">
            <w:pPr>
              <w:pStyle w:val="TF-TEXTOQUADRO"/>
            </w:pPr>
            <w:r w:rsidRPr="00470475">
              <w:t>Desenvolvimento de perfil de usuário</w:t>
            </w:r>
          </w:p>
        </w:tc>
        <w:tc>
          <w:tcPr>
            <w:tcW w:w="1843" w:type="dxa"/>
          </w:tcPr>
          <w:p w14:paraId="7E73A3DF" w14:textId="77777777" w:rsidR="00181461" w:rsidRDefault="00181461" w:rsidP="00594685">
            <w:pPr>
              <w:pStyle w:val="TF-TEXTOQUADRO"/>
              <w:jc w:val="center"/>
            </w:pPr>
            <w:r>
              <w:t>X</w:t>
            </w:r>
          </w:p>
        </w:tc>
        <w:tc>
          <w:tcPr>
            <w:tcW w:w="1985" w:type="dxa"/>
          </w:tcPr>
          <w:p w14:paraId="35628B70" w14:textId="77777777" w:rsidR="00181461" w:rsidRDefault="00181461" w:rsidP="00594685">
            <w:pPr>
              <w:pStyle w:val="TF-TEXTOQUADRO"/>
              <w:jc w:val="center"/>
            </w:pPr>
            <w:r>
              <w:t>X</w:t>
            </w:r>
          </w:p>
        </w:tc>
        <w:tc>
          <w:tcPr>
            <w:tcW w:w="1837" w:type="dxa"/>
          </w:tcPr>
          <w:p w14:paraId="208C110B" w14:textId="77777777" w:rsidR="00181461" w:rsidRDefault="00181461" w:rsidP="00594685">
            <w:pPr>
              <w:pStyle w:val="TF-TEXTOQUADRO"/>
              <w:jc w:val="center"/>
            </w:pPr>
            <w:r>
              <w:t>X</w:t>
            </w:r>
          </w:p>
        </w:tc>
      </w:tr>
      <w:tr w:rsidR="00181461" w14:paraId="6E0DDC99" w14:textId="77777777" w:rsidTr="00470475">
        <w:tc>
          <w:tcPr>
            <w:tcW w:w="3397" w:type="dxa"/>
          </w:tcPr>
          <w:p w14:paraId="3AD18AED" w14:textId="77777777" w:rsidR="00181461" w:rsidRPr="00470475" w:rsidRDefault="00181461" w:rsidP="00DE508C">
            <w:pPr>
              <w:pStyle w:val="TF-TEXTOQUADRO"/>
            </w:pPr>
            <w:r w:rsidRPr="00470475">
              <w:t xml:space="preserve">Plataforma </w:t>
            </w:r>
            <w:r>
              <w:t>móvel</w:t>
            </w:r>
          </w:p>
        </w:tc>
        <w:tc>
          <w:tcPr>
            <w:tcW w:w="1843" w:type="dxa"/>
          </w:tcPr>
          <w:p w14:paraId="13CB6EA2" w14:textId="77777777" w:rsidR="00181461" w:rsidRDefault="00181461" w:rsidP="00594685">
            <w:pPr>
              <w:pStyle w:val="TF-TEXTOQUADRO"/>
              <w:jc w:val="center"/>
            </w:pPr>
          </w:p>
        </w:tc>
        <w:tc>
          <w:tcPr>
            <w:tcW w:w="1985" w:type="dxa"/>
          </w:tcPr>
          <w:p w14:paraId="7E5FE9BB" w14:textId="77777777" w:rsidR="00181461" w:rsidRDefault="00181461" w:rsidP="00594685">
            <w:pPr>
              <w:pStyle w:val="TF-TEXTOQUADRO"/>
              <w:jc w:val="center"/>
            </w:pPr>
          </w:p>
        </w:tc>
        <w:tc>
          <w:tcPr>
            <w:tcW w:w="1837" w:type="dxa"/>
          </w:tcPr>
          <w:p w14:paraId="4096A392" w14:textId="77777777" w:rsidR="00181461" w:rsidRDefault="00181461" w:rsidP="00594685">
            <w:pPr>
              <w:pStyle w:val="TF-TEXTOQUADRO"/>
              <w:jc w:val="center"/>
            </w:pPr>
            <w:r>
              <w:t>X</w:t>
            </w:r>
          </w:p>
        </w:tc>
      </w:tr>
      <w:tr w:rsidR="00181461" w14:paraId="3AFA8548" w14:textId="77777777" w:rsidTr="00470475">
        <w:tc>
          <w:tcPr>
            <w:tcW w:w="3397" w:type="dxa"/>
          </w:tcPr>
          <w:p w14:paraId="24D4BB24" w14:textId="77777777" w:rsidR="00181461" w:rsidRPr="00470475" w:rsidRDefault="00181461" w:rsidP="00DE508C">
            <w:pPr>
              <w:pStyle w:val="TF-TEXTOQUADRO"/>
            </w:pPr>
            <w:r w:rsidRPr="00470475">
              <w:t>Colaboração dos usuários</w:t>
            </w:r>
          </w:p>
        </w:tc>
        <w:tc>
          <w:tcPr>
            <w:tcW w:w="1843" w:type="dxa"/>
          </w:tcPr>
          <w:p w14:paraId="101C1ABD" w14:textId="77777777" w:rsidR="00181461" w:rsidRDefault="00181461" w:rsidP="00594685">
            <w:pPr>
              <w:pStyle w:val="TF-TEXTOQUADRO"/>
              <w:jc w:val="center"/>
            </w:pPr>
            <w:r>
              <w:t>X</w:t>
            </w:r>
          </w:p>
        </w:tc>
        <w:tc>
          <w:tcPr>
            <w:tcW w:w="1985" w:type="dxa"/>
          </w:tcPr>
          <w:p w14:paraId="213A8327" w14:textId="77777777" w:rsidR="00181461" w:rsidRDefault="00181461" w:rsidP="00594685">
            <w:pPr>
              <w:pStyle w:val="TF-TEXTOQUADRO"/>
              <w:jc w:val="center"/>
            </w:pPr>
          </w:p>
        </w:tc>
        <w:tc>
          <w:tcPr>
            <w:tcW w:w="1837" w:type="dxa"/>
          </w:tcPr>
          <w:p w14:paraId="5CC63560" w14:textId="77777777" w:rsidR="00181461" w:rsidRDefault="00181461" w:rsidP="00594685">
            <w:pPr>
              <w:pStyle w:val="TF-TEXTOQUADRO"/>
              <w:jc w:val="center"/>
            </w:pPr>
            <w:r>
              <w:t>X</w:t>
            </w:r>
          </w:p>
        </w:tc>
      </w:tr>
      <w:tr w:rsidR="00181461" w14:paraId="655200D8" w14:textId="77777777" w:rsidTr="00470475">
        <w:tc>
          <w:tcPr>
            <w:tcW w:w="3397" w:type="dxa"/>
          </w:tcPr>
          <w:p w14:paraId="37D7FA17" w14:textId="77777777" w:rsidR="00181461" w:rsidRPr="00470475" w:rsidRDefault="00181461" w:rsidP="00DE508C">
            <w:pPr>
              <w:pStyle w:val="TF-TEXTOQUADRO"/>
            </w:pPr>
            <w:r w:rsidRPr="00470475">
              <w:t>Mapeamento de preferências</w:t>
            </w:r>
          </w:p>
        </w:tc>
        <w:tc>
          <w:tcPr>
            <w:tcW w:w="1843" w:type="dxa"/>
          </w:tcPr>
          <w:p w14:paraId="73A22383" w14:textId="77777777" w:rsidR="00181461" w:rsidRDefault="00181461" w:rsidP="00594685">
            <w:pPr>
              <w:pStyle w:val="TF-TEXTOQUADRO"/>
              <w:jc w:val="center"/>
            </w:pPr>
            <w:r>
              <w:t>X</w:t>
            </w:r>
          </w:p>
        </w:tc>
        <w:tc>
          <w:tcPr>
            <w:tcW w:w="1985" w:type="dxa"/>
          </w:tcPr>
          <w:p w14:paraId="2E394CA8" w14:textId="77777777" w:rsidR="00181461" w:rsidRDefault="00181461" w:rsidP="00594685">
            <w:pPr>
              <w:pStyle w:val="TF-TEXTOQUADRO"/>
              <w:jc w:val="center"/>
            </w:pPr>
          </w:p>
        </w:tc>
        <w:tc>
          <w:tcPr>
            <w:tcW w:w="1837" w:type="dxa"/>
          </w:tcPr>
          <w:p w14:paraId="673E8A71" w14:textId="77777777" w:rsidR="00181461" w:rsidRDefault="00181461" w:rsidP="00594685">
            <w:pPr>
              <w:pStyle w:val="TF-TEXTOQUADRO"/>
              <w:jc w:val="center"/>
            </w:pPr>
            <w:r>
              <w:t>X</w:t>
            </w:r>
          </w:p>
        </w:tc>
      </w:tr>
      <w:tr w:rsidR="00181461" w14:paraId="3AB46DAC" w14:textId="77777777" w:rsidTr="00470475">
        <w:tc>
          <w:tcPr>
            <w:tcW w:w="3397" w:type="dxa"/>
          </w:tcPr>
          <w:p w14:paraId="15F7389C" w14:textId="77777777" w:rsidR="00181461" w:rsidRPr="00470475" w:rsidRDefault="00181461" w:rsidP="00DE508C">
            <w:pPr>
              <w:pStyle w:val="TF-TEXTOQUADRO"/>
            </w:pPr>
            <w:r w:rsidRPr="00470475">
              <w:t>Conectividade</w:t>
            </w:r>
          </w:p>
        </w:tc>
        <w:tc>
          <w:tcPr>
            <w:tcW w:w="1843" w:type="dxa"/>
          </w:tcPr>
          <w:p w14:paraId="48437FDB" w14:textId="77777777" w:rsidR="00181461" w:rsidRPr="00070688" w:rsidRDefault="00181461" w:rsidP="00594685">
            <w:pPr>
              <w:pStyle w:val="TF-TEXTOQUADRO"/>
              <w:jc w:val="center"/>
            </w:pPr>
            <w:r>
              <w:t>Off-line</w:t>
            </w:r>
          </w:p>
        </w:tc>
        <w:tc>
          <w:tcPr>
            <w:tcW w:w="1985" w:type="dxa"/>
          </w:tcPr>
          <w:p w14:paraId="608CBD76" w14:textId="77777777" w:rsidR="00181461" w:rsidRPr="00470475" w:rsidRDefault="00181461" w:rsidP="00594685">
            <w:pPr>
              <w:pStyle w:val="TF-TEXTOQUADRO"/>
              <w:jc w:val="center"/>
              <w:rPr>
                <w:i/>
                <w:iCs/>
              </w:rPr>
            </w:pPr>
            <w:r>
              <w:t>Off-line</w:t>
            </w:r>
          </w:p>
        </w:tc>
        <w:tc>
          <w:tcPr>
            <w:tcW w:w="1837" w:type="dxa"/>
          </w:tcPr>
          <w:p w14:paraId="124D4DF5" w14:textId="77777777" w:rsidR="00181461" w:rsidRPr="00470475" w:rsidRDefault="00181461" w:rsidP="00594685">
            <w:pPr>
              <w:pStyle w:val="TF-TEXTOQUADRO"/>
              <w:jc w:val="center"/>
              <w:rPr>
                <w:i/>
                <w:iCs/>
              </w:rPr>
            </w:pPr>
            <w:r>
              <w:t>Off-line</w:t>
            </w:r>
          </w:p>
        </w:tc>
      </w:tr>
      <w:tr w:rsidR="00181461" w14:paraId="7E57ED39" w14:textId="77777777" w:rsidTr="00470475">
        <w:tc>
          <w:tcPr>
            <w:tcW w:w="3397" w:type="dxa"/>
          </w:tcPr>
          <w:p w14:paraId="36E025C5" w14:textId="77777777" w:rsidR="00181461" w:rsidRPr="00470475" w:rsidRDefault="00181461" w:rsidP="00DE508C">
            <w:pPr>
              <w:pStyle w:val="TF-TEXTOQUADRO"/>
            </w:pPr>
            <w:r w:rsidRPr="00470475">
              <w:t>Foco em melhora do cotidiano do usuário</w:t>
            </w:r>
          </w:p>
        </w:tc>
        <w:tc>
          <w:tcPr>
            <w:tcW w:w="1843" w:type="dxa"/>
          </w:tcPr>
          <w:p w14:paraId="5015B894" w14:textId="77777777" w:rsidR="00181461" w:rsidRDefault="00181461" w:rsidP="00594685">
            <w:pPr>
              <w:pStyle w:val="TF-TEXTOQUADRO"/>
              <w:jc w:val="center"/>
            </w:pPr>
            <w:r>
              <w:t>X</w:t>
            </w:r>
          </w:p>
        </w:tc>
        <w:tc>
          <w:tcPr>
            <w:tcW w:w="1985" w:type="dxa"/>
          </w:tcPr>
          <w:p w14:paraId="6C56E094" w14:textId="77777777" w:rsidR="00181461" w:rsidRDefault="00181461" w:rsidP="00594685">
            <w:pPr>
              <w:pStyle w:val="TF-TEXTOQUADRO"/>
              <w:jc w:val="center"/>
            </w:pPr>
            <w:r>
              <w:t>X</w:t>
            </w:r>
          </w:p>
        </w:tc>
        <w:tc>
          <w:tcPr>
            <w:tcW w:w="1837" w:type="dxa"/>
          </w:tcPr>
          <w:p w14:paraId="5BF26D4C" w14:textId="77777777" w:rsidR="00181461" w:rsidRDefault="00181461" w:rsidP="00594685">
            <w:pPr>
              <w:pStyle w:val="TF-TEXTOQUADRO"/>
              <w:jc w:val="center"/>
            </w:pPr>
            <w:r>
              <w:t>X</w:t>
            </w:r>
          </w:p>
        </w:tc>
      </w:tr>
    </w:tbl>
    <w:p w14:paraId="0E34A423" w14:textId="77777777" w:rsidR="00181461" w:rsidRDefault="00181461" w:rsidP="00C07EE4">
      <w:pPr>
        <w:pStyle w:val="TF-FONTE"/>
      </w:pPr>
      <w:r>
        <w:t>Fonte: elaborado pelo autor.</w:t>
      </w:r>
    </w:p>
    <w:p w14:paraId="14899315" w14:textId="77777777" w:rsidR="00181461" w:rsidRPr="00070688" w:rsidRDefault="00181461" w:rsidP="00070688"/>
    <w:p w14:paraId="7CDC413A" w14:textId="77777777" w:rsidR="00181461" w:rsidRDefault="00181461"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w:t>
      </w:r>
      <w:proofErr w:type="spellStart"/>
      <w:r>
        <w:t>Timeful</w:t>
      </w:r>
      <w:proofErr w:type="spellEnd"/>
      <w:r>
        <w:t xml:space="preserve"> (GANNES, 2014) um aplicativo para dispositivos móveis. </w:t>
      </w:r>
      <w:proofErr w:type="spellStart"/>
      <w:r>
        <w:t>Toscan</w:t>
      </w:r>
      <w:proofErr w:type="spellEnd"/>
      <w:r>
        <w:t xml:space="preserve"> (2019) e Gomes (2019) focaram seus esforços em criar dispositivos próprios, cada um buscando a maneira ideal para conseguir auxiliar o cotidiano das pessoas. </w:t>
      </w:r>
      <w:proofErr w:type="spellStart"/>
      <w:r>
        <w:t>Toscan</w:t>
      </w:r>
      <w:proofErr w:type="spellEnd"/>
      <w:r>
        <w:t xml:space="preserve"> (2019) desenvolveu uma ferramenta que interage diretamente com o usuário, sendo ativada por voz, enquanto Gomes (2019) utilizou de sensores que podem ser acoplados e encontrados em dispositivos como </w:t>
      </w:r>
      <w:proofErr w:type="spellStart"/>
      <w:r w:rsidRPr="00D85221">
        <w:rPr>
          <w:i/>
          <w:iCs/>
        </w:rPr>
        <w:t>smart</w:t>
      </w:r>
      <w:proofErr w:type="spellEnd"/>
      <w:r w:rsidRPr="00D85221">
        <w:rPr>
          <w:i/>
          <w:iCs/>
        </w:rPr>
        <w:t xml:space="preserve"> </w:t>
      </w:r>
      <w:proofErr w:type="spellStart"/>
      <w:r w:rsidRPr="00D85221">
        <w:rPr>
          <w:i/>
          <w:iCs/>
        </w:rPr>
        <w:t>watches</w:t>
      </w:r>
      <w:proofErr w:type="spellEnd"/>
      <w:r>
        <w:rPr>
          <w:i/>
          <w:iCs/>
        </w:rPr>
        <w:t xml:space="preserve"> </w:t>
      </w:r>
      <w:r>
        <w:t>para o desenvolvimento de seu projeto.</w:t>
      </w:r>
    </w:p>
    <w:p w14:paraId="28BF3B8B" w14:textId="77777777" w:rsidR="00181461" w:rsidRDefault="00181461" w:rsidP="00C07EE4">
      <w:pPr>
        <w:pStyle w:val="TF-ALNEA"/>
        <w:numPr>
          <w:ilvl w:val="0"/>
          <w:numId w:val="0"/>
        </w:numPr>
        <w:ind w:firstLine="680"/>
        <w:contextualSpacing w:val="0"/>
      </w:pPr>
      <w:proofErr w:type="spellStart"/>
      <w:r>
        <w:t>Toscan</w:t>
      </w:r>
      <w:proofErr w:type="spellEnd"/>
      <w:r>
        <w:t xml:space="preserve"> (2019) e </w:t>
      </w:r>
      <w:proofErr w:type="spellStart"/>
      <w:r>
        <w:t>Gannes</w:t>
      </w:r>
      <w:proofErr w:type="spellEnd"/>
      <w:r>
        <w:t xml:space="preserve"> (2014)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t>Gannes</w:t>
      </w:r>
      <w:proofErr w:type="spellEnd"/>
      <w:r>
        <w:t xml:space="preserve"> (2014) entrega uma agenda elaborada para o usuário após receber os compromissos que ele terá, o usuário deverá informar sua prioridade para que o aplicativo consiga distribuir as atividades pelo dia. Já Gomes (2019) não necessita que o usuário realize qualquer interação direta com o dispositivo e sistema, pois o intuito do aparelho é conseguir identificar sozinho as atividades que o usuário está fazendo, sem que o mesmo informe.</w:t>
      </w:r>
    </w:p>
    <w:p w14:paraId="4B5C0582" w14:textId="77777777" w:rsidR="00181461" w:rsidRDefault="00181461" w:rsidP="00C07EE4">
      <w:pPr>
        <w:pStyle w:val="TF-ALNEA"/>
        <w:numPr>
          <w:ilvl w:val="0"/>
          <w:numId w:val="0"/>
        </w:numPr>
        <w:ind w:firstLine="680"/>
        <w:contextualSpacing w:val="0"/>
      </w:pPr>
      <w:r>
        <w:lastRenderedPageBreak/>
        <w:t xml:space="preserve">Com as informações já coletadas, </w:t>
      </w:r>
      <w:proofErr w:type="spellStart"/>
      <w:r>
        <w:t>Toscan</w:t>
      </w:r>
      <w:proofErr w:type="spellEnd"/>
      <w:r>
        <w:t xml:space="preserve"> (2019) e </w:t>
      </w:r>
      <w:proofErr w:type="spellStart"/>
      <w:r>
        <w:t>Gannes</w:t>
      </w:r>
      <w:proofErr w:type="spellEnd"/>
      <w:r>
        <w:t xml:space="preserve"> (2014) retornam para o usuário as preferências que ele possui após estudá-las por certo período. Servindo assim como um assistente inteligente para o dia a dia. Enquanto Gomes (2019) não necessariamente retorna para o usuário suas frequências, mas as monitora para caso o usuário negligencie alguma necessidade básica, para só então, notificá-lo e lembrá-lo de comer ou ingerir líquidos.</w:t>
      </w:r>
    </w:p>
    <w:p w14:paraId="244C270B" w14:textId="77777777" w:rsidR="00181461" w:rsidRDefault="00181461" w:rsidP="00C07EE4">
      <w:pPr>
        <w:pStyle w:val="TF-ALNEA"/>
        <w:numPr>
          <w:ilvl w:val="0"/>
          <w:numId w:val="0"/>
        </w:numPr>
        <w:ind w:firstLine="680"/>
        <w:contextualSpacing w:val="0"/>
      </w:pPr>
      <w:r>
        <w:t xml:space="preserve">Todos os trabalhos correlatos apresentados operam de maneira </w:t>
      </w:r>
      <w:r w:rsidRPr="00070688">
        <w:t>off-line</w:t>
      </w:r>
      <w:r>
        <w:t xml:space="preserve">,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w:t>
      </w:r>
      <w:proofErr w:type="spellStart"/>
      <w:r>
        <w:t>Toscan</w:t>
      </w:r>
      <w:proofErr w:type="spellEnd"/>
      <w:r>
        <w:t xml:space="preserve"> (2019) e no </w:t>
      </w:r>
      <w:proofErr w:type="spellStart"/>
      <w:r>
        <w:t>Timeful</w:t>
      </w:r>
      <w:proofErr w:type="spellEnd"/>
      <w:r>
        <w:t xml:space="preserve"> (GANNES, 2014), ou seja, melhorando a qualidade de vida, com lembretes de suas necessidades básicas, como no trabalho de Gomes (2019).</w:t>
      </w:r>
    </w:p>
    <w:p w14:paraId="18828A2B" w14:textId="77777777" w:rsidR="00181461" w:rsidRDefault="00181461" w:rsidP="00C07EE4">
      <w:pPr>
        <w:pStyle w:val="TF-ALNEA"/>
        <w:numPr>
          <w:ilvl w:val="0"/>
          <w:numId w:val="0"/>
        </w:numPr>
        <w:ind w:firstLine="680"/>
        <w:contextualSpacing w:val="0"/>
      </w:pPr>
      <w:r>
        <w:t>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móveis, o que se justifica pela quantidade de aparelhos existentes hoje em dia.</w:t>
      </w:r>
    </w:p>
    <w:p w14:paraId="62FB5DCC" w14:textId="77777777" w:rsidR="00181461" w:rsidRDefault="00181461" w:rsidP="00DE508C">
      <w:pPr>
        <w:pStyle w:val="Ttulo2"/>
      </w:pPr>
      <w:r>
        <w:t>REQUISITOS PRINCIPAIS DO PROBLEMA A SER TRABALHADO</w:t>
      </w:r>
    </w:p>
    <w:p w14:paraId="604A5491" w14:textId="77777777" w:rsidR="00181461" w:rsidRDefault="00181461" w:rsidP="00451B94">
      <w:pPr>
        <w:pStyle w:val="TF-TEXTO"/>
      </w:pPr>
      <w:r>
        <w:t>Nessa seção serão apresentados os principais Requisitos Funcionais (RF) e os principais Requisitos Não Funcionais (RNF). O aplicativo proposto deverá:</w:t>
      </w:r>
    </w:p>
    <w:p w14:paraId="1E9B2960" w14:textId="77777777" w:rsidR="00181461" w:rsidRDefault="00181461" w:rsidP="00181461">
      <w:pPr>
        <w:pStyle w:val="TF-TEXTO"/>
        <w:numPr>
          <w:ilvl w:val="0"/>
          <w:numId w:val="14"/>
        </w:numPr>
        <w:ind w:left="993"/>
      </w:pPr>
      <w:r>
        <w:t>permitir que o usuário crie perfis (RF);</w:t>
      </w:r>
    </w:p>
    <w:p w14:paraId="418F1487" w14:textId="77777777" w:rsidR="00181461" w:rsidRDefault="00181461" w:rsidP="00181461">
      <w:pPr>
        <w:pStyle w:val="TF-TEXTO"/>
        <w:numPr>
          <w:ilvl w:val="0"/>
          <w:numId w:val="14"/>
        </w:numPr>
        <w:ind w:left="993"/>
      </w:pPr>
      <w:r>
        <w:t>permitir que o usuário escolha o perfil desejado (RF);</w:t>
      </w:r>
    </w:p>
    <w:p w14:paraId="291351EA" w14:textId="77777777" w:rsidR="00181461" w:rsidRDefault="00181461" w:rsidP="00181461">
      <w:pPr>
        <w:pStyle w:val="TF-TEXTO"/>
        <w:numPr>
          <w:ilvl w:val="0"/>
          <w:numId w:val="14"/>
        </w:numPr>
        <w:ind w:left="993"/>
      </w:pPr>
      <w:r>
        <w:t>permitir que o usuário inclua atividades no calendário (RF);</w:t>
      </w:r>
    </w:p>
    <w:p w14:paraId="653A53CC" w14:textId="77777777" w:rsidR="00181461" w:rsidRDefault="00181461" w:rsidP="00181461">
      <w:pPr>
        <w:pStyle w:val="TF-TEXTO"/>
        <w:numPr>
          <w:ilvl w:val="0"/>
          <w:numId w:val="14"/>
        </w:numPr>
        <w:ind w:left="993"/>
      </w:pPr>
      <w:r>
        <w:t>permitir que o usuário aceite sugestões do aplicativo (RF);</w:t>
      </w:r>
    </w:p>
    <w:p w14:paraId="09ADB87E" w14:textId="77777777" w:rsidR="00181461" w:rsidRDefault="00181461" w:rsidP="00181461">
      <w:pPr>
        <w:pStyle w:val="TF-TEXTO"/>
        <w:numPr>
          <w:ilvl w:val="0"/>
          <w:numId w:val="14"/>
        </w:numPr>
        <w:ind w:left="993"/>
      </w:pPr>
      <w:r>
        <w:t>permitir que o usuário exclua atividades no calendário (RF);</w:t>
      </w:r>
    </w:p>
    <w:p w14:paraId="688B6528" w14:textId="77777777" w:rsidR="00181461" w:rsidRDefault="00181461" w:rsidP="00181461">
      <w:pPr>
        <w:pStyle w:val="TF-TEXTO"/>
        <w:numPr>
          <w:ilvl w:val="0"/>
          <w:numId w:val="14"/>
        </w:numPr>
        <w:ind w:left="993"/>
      </w:pPr>
      <w:r>
        <w:t>permitir que o usuário forneça feedback para melhoras (RF);</w:t>
      </w:r>
    </w:p>
    <w:p w14:paraId="46B48FE4" w14:textId="77777777" w:rsidR="00181461" w:rsidRDefault="00181461" w:rsidP="00181461">
      <w:pPr>
        <w:pStyle w:val="TF-TEXTO"/>
        <w:numPr>
          <w:ilvl w:val="0"/>
          <w:numId w:val="14"/>
        </w:numPr>
        <w:ind w:left="993"/>
      </w:pPr>
      <w:r>
        <w:t>apresentar lembretes sobre atividades que se repetirão (RF);</w:t>
      </w:r>
    </w:p>
    <w:p w14:paraId="1800E7EF" w14:textId="77777777" w:rsidR="00181461" w:rsidRDefault="00181461" w:rsidP="00181461">
      <w:pPr>
        <w:pStyle w:val="TF-TEXTO"/>
        <w:numPr>
          <w:ilvl w:val="0"/>
          <w:numId w:val="14"/>
        </w:numPr>
        <w:ind w:left="993"/>
      </w:pPr>
      <w:r>
        <w:t xml:space="preserve"> ser desenvolvido em </w:t>
      </w:r>
      <w:proofErr w:type="spellStart"/>
      <w:r>
        <w:t>React</w:t>
      </w:r>
      <w:proofErr w:type="spellEnd"/>
      <w:r>
        <w:t xml:space="preserve"> </w:t>
      </w:r>
      <w:proofErr w:type="spellStart"/>
      <w:r>
        <w:t>Native</w:t>
      </w:r>
      <w:proofErr w:type="spellEnd"/>
      <w:r>
        <w:t xml:space="preserve"> (RNF);</w:t>
      </w:r>
    </w:p>
    <w:p w14:paraId="75CE87F3" w14:textId="77777777" w:rsidR="00181461" w:rsidRDefault="00181461" w:rsidP="00181461">
      <w:pPr>
        <w:pStyle w:val="TF-TEXTO"/>
        <w:numPr>
          <w:ilvl w:val="0"/>
          <w:numId w:val="14"/>
        </w:numPr>
        <w:ind w:left="993"/>
      </w:pPr>
      <w:r>
        <w:t>utilizar o Visual Studio 2019 como ambiente de programação (RNF);</w:t>
      </w:r>
    </w:p>
    <w:p w14:paraId="0F426419" w14:textId="77777777" w:rsidR="00181461" w:rsidRDefault="00181461" w:rsidP="00181461">
      <w:pPr>
        <w:pStyle w:val="TF-TEXTO"/>
        <w:numPr>
          <w:ilvl w:val="0"/>
          <w:numId w:val="14"/>
        </w:numPr>
        <w:ind w:left="993"/>
      </w:pPr>
      <w:r>
        <w:t>funcionar sem a necessidade de conexão com a internet (RNF);</w:t>
      </w:r>
    </w:p>
    <w:p w14:paraId="0106DF70" w14:textId="77777777" w:rsidR="00181461" w:rsidRDefault="00181461" w:rsidP="00181461">
      <w:pPr>
        <w:pStyle w:val="TF-TEXTO"/>
        <w:numPr>
          <w:ilvl w:val="0"/>
          <w:numId w:val="14"/>
        </w:numPr>
        <w:ind w:left="993"/>
      </w:pPr>
      <w:r>
        <w:t>moldar o perfil do usuário com base em suas atividades (RNF);</w:t>
      </w:r>
    </w:p>
    <w:p w14:paraId="7FB682AE" w14:textId="77777777" w:rsidR="00181461" w:rsidRDefault="00181461" w:rsidP="00181461">
      <w:pPr>
        <w:pStyle w:val="TF-TEXTO"/>
        <w:numPr>
          <w:ilvl w:val="0"/>
          <w:numId w:val="14"/>
        </w:numPr>
        <w:ind w:left="993"/>
      </w:pPr>
      <w:r>
        <w:t>utilizar a linguagem Python para desenvolver a aprendizagem de máquina (RNF).</w:t>
      </w:r>
    </w:p>
    <w:p w14:paraId="17C059DB" w14:textId="77777777" w:rsidR="00181461" w:rsidRDefault="00181461" w:rsidP="00DE508C">
      <w:pPr>
        <w:pStyle w:val="Ttulo2"/>
      </w:pPr>
      <w:r>
        <w:lastRenderedPageBreak/>
        <w:t>METODOLOGIA</w:t>
      </w:r>
    </w:p>
    <w:p w14:paraId="4943E353" w14:textId="77777777" w:rsidR="00181461" w:rsidRPr="007E0D87" w:rsidRDefault="00181461" w:rsidP="00451B94">
      <w:pPr>
        <w:pStyle w:val="TF-TEXTO"/>
      </w:pPr>
      <w:r w:rsidRPr="007E0D87">
        <w:t>O trabalho será desenvolvido observando as seguintes etapas:</w:t>
      </w:r>
    </w:p>
    <w:p w14:paraId="4C74CCE8" w14:textId="77777777" w:rsidR="00181461" w:rsidRPr="007E0D87" w:rsidRDefault="00181461" w:rsidP="00181461">
      <w:pPr>
        <w:pStyle w:val="TF-ALNEA"/>
        <w:numPr>
          <w:ilvl w:val="0"/>
          <w:numId w:val="16"/>
        </w:numPr>
        <w:contextualSpacing w:val="0"/>
      </w:pPr>
      <w:r>
        <w:t>levantamento de informações</w:t>
      </w:r>
      <w:r w:rsidRPr="007E0D87">
        <w:t>:</w:t>
      </w:r>
      <w:r>
        <w:t xml:space="preserve"> aprofundar os conteúdos vistos nos trabalhos correlatos, buscando conteúdos sobre Interação Humano Computador, Aprendizagem de Máquina e dificuldades de utilização de tecnologias com base na idade</w:t>
      </w:r>
      <w:r w:rsidRPr="007E0D87">
        <w:t>;</w:t>
      </w:r>
    </w:p>
    <w:p w14:paraId="37E5AD62" w14:textId="77777777" w:rsidR="00181461" w:rsidRDefault="00181461" w:rsidP="00451B94">
      <w:pPr>
        <w:pStyle w:val="TF-ALNEA"/>
        <w:contextualSpacing w:val="0"/>
      </w:pPr>
      <w:r>
        <w:t>levantamento dos requisitos</w:t>
      </w:r>
      <w:r w:rsidRPr="007E0D87">
        <w:t>:</w:t>
      </w:r>
      <w:r>
        <w:t xml:space="preserve"> verificar se as linguagens Javascript, com o </w:t>
      </w:r>
      <w:r>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01395EEC" w14:textId="77777777" w:rsidR="00181461" w:rsidRDefault="00181461" w:rsidP="00451B94">
      <w:pPr>
        <w:pStyle w:val="TF-ALNEA"/>
        <w:contextualSpacing w:val="0"/>
      </w:pPr>
      <w:r>
        <w:t xml:space="preserve">especificação: desenvolver os diagramas de casos de uso e de 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p>
    <w:p w14:paraId="10FB40CE" w14:textId="77777777" w:rsidR="00181461" w:rsidRDefault="00181461" w:rsidP="00451B94">
      <w:pPr>
        <w:pStyle w:val="TF-ALNEA"/>
        <w:contextualSpacing w:val="0"/>
      </w:pPr>
      <w:r>
        <w:t>análise: utilizando o diagrama resultado no exercício anterior, verificar a necessidade de revisão de requisitos e se as tecnologias propostas atendem as necessidades;</w:t>
      </w:r>
    </w:p>
    <w:p w14:paraId="11F1D3BD" w14:textId="77777777" w:rsidR="00181461" w:rsidRDefault="00181461" w:rsidP="00451B94">
      <w:pPr>
        <w:pStyle w:val="TF-ALNEA"/>
        <w:contextualSpacing w:val="0"/>
      </w:pPr>
      <w:r>
        <w:t xml:space="preserve">aprendizagem móvel: aperfeiçoar os conhecimentos sobre o desenvolvimento na linguagem </w:t>
      </w:r>
      <w:r w:rsidRPr="00145BAD">
        <w:t>Javascript,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0554C1C8" w14:textId="77777777" w:rsidR="00181461" w:rsidRDefault="00181461" w:rsidP="00451B94">
      <w:pPr>
        <w:pStyle w:val="TF-ALNEA"/>
        <w:contextualSpacing w:val="0"/>
      </w:pPr>
      <w:r>
        <w:t xml:space="preserve">implementação visual: iniciar o desenvolvimento do aplicativo com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1F9AD5C2" w14:textId="77777777" w:rsidR="00181461" w:rsidRDefault="00181461"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t xml:space="preserve">(ML) em Python e então levar a lógica desenvolvida para o projeto em </w:t>
      </w:r>
      <w:proofErr w:type="spellStart"/>
      <w:r>
        <w:rPr>
          <w:i/>
          <w:iCs/>
        </w:rPr>
        <w:t>React</w:t>
      </w:r>
      <w:proofErr w:type="spellEnd"/>
      <w:r>
        <w:rPr>
          <w:i/>
          <w:iCs/>
        </w:rPr>
        <w:t xml:space="preserve"> </w:t>
      </w:r>
      <w:proofErr w:type="spellStart"/>
      <w:r>
        <w:rPr>
          <w:i/>
          <w:iCs/>
        </w:rPr>
        <w:t>Native</w:t>
      </w:r>
      <w:proofErr w:type="spellEnd"/>
      <w:r>
        <w:t>;</w:t>
      </w:r>
    </w:p>
    <w:p w14:paraId="1207493C" w14:textId="77777777" w:rsidR="00181461" w:rsidRDefault="00181461"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3C914525" w14:textId="77777777" w:rsidR="00181461" w:rsidRDefault="00181461" w:rsidP="00451B94">
      <w:pPr>
        <w:pStyle w:val="TF-ALNEA"/>
        <w:contextualSpacing w:val="0"/>
      </w:pPr>
      <w:r>
        <w:t xml:space="preserve">testes: realizar testes de funcionalidades conforme cada etapa for concluída, testando-o por períodos semanais para confirmar o funcionamento da </w:t>
      </w:r>
      <w:proofErr w:type="spellStart"/>
      <w:r w:rsidRPr="00461E1F">
        <w:rPr>
          <w:i/>
          <w:iCs/>
        </w:rPr>
        <w:t>Machine</w:t>
      </w:r>
      <w:proofErr w:type="spellEnd"/>
      <w:r w:rsidRPr="00461E1F">
        <w:rPr>
          <w:i/>
          <w:iCs/>
        </w:rPr>
        <w:t xml:space="preserve"> Learning</w:t>
      </w:r>
      <w:r>
        <w:t xml:space="preserve"> e do aplicativo desenvolvido. </w:t>
      </w:r>
    </w:p>
    <w:p w14:paraId="2C16836F" w14:textId="77777777" w:rsidR="00181461" w:rsidRDefault="0018146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76BCF32A" w14:textId="77777777" w:rsidR="00181461" w:rsidRPr="007E0D87" w:rsidRDefault="00181461" w:rsidP="0060060C">
      <w:pPr>
        <w:pStyle w:val="TF-LEGENDA-Ilustracao"/>
      </w:pPr>
      <w:r>
        <w:lastRenderedPageBreak/>
        <w:t xml:space="preserve">Quadro </w:t>
      </w:r>
      <w:r>
        <w:fldChar w:fldCharType="begin"/>
      </w:r>
      <w:r>
        <w:instrText xml:space="preserve"> SEQ Quadro \* ARABIC </w:instrText>
      </w:r>
      <w:r>
        <w:fldChar w:fldCharType="separate"/>
      </w:r>
      <w:r>
        <w:rPr>
          <w:noProof/>
        </w:rPr>
        <w:t>4</w:t>
      </w:r>
      <w:r>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81461" w:rsidRPr="007E0D87" w14:paraId="222E84B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9C99B27" w14:textId="77777777" w:rsidR="00181461" w:rsidRPr="007E0D87" w:rsidRDefault="0018146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51FB9C" w14:textId="77777777" w:rsidR="00181461" w:rsidRPr="007E0D87" w:rsidRDefault="00181461" w:rsidP="00470C41">
            <w:pPr>
              <w:pStyle w:val="TF-TEXTOQUADROCentralizado"/>
            </w:pPr>
            <w:r>
              <w:t>2022</w:t>
            </w:r>
          </w:p>
        </w:tc>
      </w:tr>
      <w:tr w:rsidR="00181461" w:rsidRPr="007E0D87" w14:paraId="2608753E" w14:textId="77777777" w:rsidTr="00E51601">
        <w:trPr>
          <w:cantSplit/>
          <w:jc w:val="center"/>
        </w:trPr>
        <w:tc>
          <w:tcPr>
            <w:tcW w:w="6171" w:type="dxa"/>
            <w:tcBorders>
              <w:top w:val="nil"/>
              <w:left w:val="single" w:sz="4" w:space="0" w:color="auto"/>
              <w:bottom w:val="nil"/>
            </w:tcBorders>
            <w:shd w:val="clear" w:color="auto" w:fill="A6A6A6"/>
          </w:tcPr>
          <w:p w14:paraId="6DA60950" w14:textId="77777777" w:rsidR="00181461" w:rsidRPr="007E0D87" w:rsidRDefault="00181461" w:rsidP="00470C41">
            <w:pPr>
              <w:pStyle w:val="TF-TEXTOQUADRO"/>
            </w:pPr>
          </w:p>
        </w:tc>
        <w:tc>
          <w:tcPr>
            <w:tcW w:w="557" w:type="dxa"/>
            <w:gridSpan w:val="2"/>
            <w:shd w:val="clear" w:color="auto" w:fill="A6A6A6"/>
          </w:tcPr>
          <w:p w14:paraId="15C0420B" w14:textId="77777777" w:rsidR="00181461" w:rsidRPr="007E0D87" w:rsidRDefault="00181461" w:rsidP="00470C41">
            <w:pPr>
              <w:pStyle w:val="TF-TEXTOQUADROCentralizado"/>
            </w:pPr>
            <w:r>
              <w:t>fev.</w:t>
            </w:r>
          </w:p>
        </w:tc>
        <w:tc>
          <w:tcPr>
            <w:tcW w:w="568" w:type="dxa"/>
            <w:gridSpan w:val="2"/>
            <w:shd w:val="clear" w:color="auto" w:fill="A6A6A6"/>
          </w:tcPr>
          <w:p w14:paraId="0BB25CC4" w14:textId="77777777" w:rsidR="00181461" w:rsidRPr="007E0D87" w:rsidRDefault="00181461" w:rsidP="00470C41">
            <w:pPr>
              <w:pStyle w:val="TF-TEXTOQUADROCentralizado"/>
            </w:pPr>
            <w:r>
              <w:t>mar</w:t>
            </w:r>
            <w:r w:rsidRPr="007E0D87">
              <w:t>.</w:t>
            </w:r>
          </w:p>
        </w:tc>
        <w:tc>
          <w:tcPr>
            <w:tcW w:w="568" w:type="dxa"/>
            <w:gridSpan w:val="2"/>
            <w:shd w:val="clear" w:color="auto" w:fill="A6A6A6"/>
          </w:tcPr>
          <w:p w14:paraId="549D8A97" w14:textId="77777777" w:rsidR="00181461" w:rsidRPr="007E0D87" w:rsidRDefault="00181461" w:rsidP="00470C41">
            <w:pPr>
              <w:pStyle w:val="TF-TEXTOQUADROCentralizado"/>
            </w:pPr>
            <w:r>
              <w:t>abr</w:t>
            </w:r>
            <w:r w:rsidRPr="007E0D87">
              <w:t>.</w:t>
            </w:r>
          </w:p>
        </w:tc>
        <w:tc>
          <w:tcPr>
            <w:tcW w:w="568" w:type="dxa"/>
            <w:gridSpan w:val="2"/>
            <w:shd w:val="clear" w:color="auto" w:fill="A6A6A6"/>
          </w:tcPr>
          <w:p w14:paraId="3ADAB652" w14:textId="77777777" w:rsidR="00181461" w:rsidRPr="007E0D87" w:rsidRDefault="00181461" w:rsidP="00470C41">
            <w:pPr>
              <w:pStyle w:val="TF-TEXTOQUADROCentralizado"/>
            </w:pPr>
            <w:r>
              <w:t>maio</w:t>
            </w:r>
          </w:p>
        </w:tc>
        <w:tc>
          <w:tcPr>
            <w:tcW w:w="573" w:type="dxa"/>
            <w:gridSpan w:val="2"/>
            <w:shd w:val="clear" w:color="auto" w:fill="A6A6A6"/>
          </w:tcPr>
          <w:p w14:paraId="73913E1B" w14:textId="77777777" w:rsidR="00181461" w:rsidRPr="007E0D87" w:rsidRDefault="00181461" w:rsidP="00470C41">
            <w:pPr>
              <w:pStyle w:val="TF-TEXTOQUADROCentralizado"/>
            </w:pPr>
            <w:r>
              <w:t>jun</w:t>
            </w:r>
            <w:r w:rsidRPr="007E0D87">
              <w:t>.</w:t>
            </w:r>
          </w:p>
        </w:tc>
      </w:tr>
      <w:tr w:rsidR="00181461" w:rsidRPr="007E0D87" w14:paraId="24FDF297" w14:textId="77777777" w:rsidTr="00E51601">
        <w:trPr>
          <w:cantSplit/>
          <w:jc w:val="center"/>
        </w:trPr>
        <w:tc>
          <w:tcPr>
            <w:tcW w:w="6171" w:type="dxa"/>
            <w:tcBorders>
              <w:top w:val="nil"/>
              <w:left w:val="single" w:sz="4" w:space="0" w:color="auto"/>
            </w:tcBorders>
            <w:shd w:val="clear" w:color="auto" w:fill="A6A6A6"/>
          </w:tcPr>
          <w:p w14:paraId="2D868080" w14:textId="77777777" w:rsidR="00181461" w:rsidRPr="007E0D87" w:rsidRDefault="00181461" w:rsidP="00470C41">
            <w:pPr>
              <w:pStyle w:val="TF-TEXTOQUADRO"/>
            </w:pPr>
            <w:r w:rsidRPr="007E0D87">
              <w:t>etapas / quinzenas</w:t>
            </w:r>
          </w:p>
        </w:tc>
        <w:tc>
          <w:tcPr>
            <w:tcW w:w="273" w:type="dxa"/>
            <w:tcBorders>
              <w:bottom w:val="single" w:sz="4" w:space="0" w:color="auto"/>
            </w:tcBorders>
            <w:shd w:val="clear" w:color="auto" w:fill="A6A6A6"/>
          </w:tcPr>
          <w:p w14:paraId="1BFC7216"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3EB189B0"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3BFBFAA8"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4CCBD114"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4220C222"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7DC47255"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74631ADD" w14:textId="77777777" w:rsidR="00181461" w:rsidRPr="007E0D87" w:rsidRDefault="00181461" w:rsidP="00470C41">
            <w:pPr>
              <w:pStyle w:val="TF-TEXTOQUADROCentralizado"/>
            </w:pPr>
            <w:r w:rsidRPr="007E0D87">
              <w:t>1</w:t>
            </w:r>
          </w:p>
        </w:tc>
        <w:tc>
          <w:tcPr>
            <w:tcW w:w="284" w:type="dxa"/>
            <w:tcBorders>
              <w:bottom w:val="single" w:sz="4" w:space="0" w:color="auto"/>
            </w:tcBorders>
            <w:shd w:val="clear" w:color="auto" w:fill="A6A6A6"/>
          </w:tcPr>
          <w:p w14:paraId="190A9762" w14:textId="77777777" w:rsidR="00181461" w:rsidRPr="007E0D87" w:rsidRDefault="00181461" w:rsidP="00470C41">
            <w:pPr>
              <w:pStyle w:val="TF-TEXTOQUADROCentralizado"/>
            </w:pPr>
            <w:r w:rsidRPr="007E0D87">
              <w:t>2</w:t>
            </w:r>
          </w:p>
        </w:tc>
        <w:tc>
          <w:tcPr>
            <w:tcW w:w="284" w:type="dxa"/>
            <w:tcBorders>
              <w:bottom w:val="single" w:sz="4" w:space="0" w:color="auto"/>
            </w:tcBorders>
            <w:shd w:val="clear" w:color="auto" w:fill="A6A6A6"/>
          </w:tcPr>
          <w:p w14:paraId="465E5142" w14:textId="77777777" w:rsidR="00181461" w:rsidRPr="007E0D87" w:rsidRDefault="00181461" w:rsidP="00470C41">
            <w:pPr>
              <w:pStyle w:val="TF-TEXTOQUADROCentralizado"/>
            </w:pPr>
            <w:r w:rsidRPr="007E0D87">
              <w:t>1</w:t>
            </w:r>
          </w:p>
        </w:tc>
        <w:tc>
          <w:tcPr>
            <w:tcW w:w="289" w:type="dxa"/>
            <w:tcBorders>
              <w:bottom w:val="single" w:sz="4" w:space="0" w:color="auto"/>
            </w:tcBorders>
            <w:shd w:val="clear" w:color="auto" w:fill="A6A6A6"/>
          </w:tcPr>
          <w:p w14:paraId="2B6035D5" w14:textId="77777777" w:rsidR="00181461" w:rsidRPr="007E0D87" w:rsidRDefault="00181461" w:rsidP="00470C41">
            <w:pPr>
              <w:pStyle w:val="TF-TEXTOQUADROCentralizado"/>
            </w:pPr>
            <w:r w:rsidRPr="007E0D87">
              <w:t>2</w:t>
            </w:r>
          </w:p>
        </w:tc>
      </w:tr>
      <w:tr w:rsidR="00181461" w:rsidRPr="007E0D87" w14:paraId="18356FF7" w14:textId="77777777" w:rsidTr="005A19CB">
        <w:trPr>
          <w:jc w:val="center"/>
        </w:trPr>
        <w:tc>
          <w:tcPr>
            <w:tcW w:w="6171" w:type="dxa"/>
            <w:tcBorders>
              <w:left w:val="single" w:sz="4" w:space="0" w:color="auto"/>
            </w:tcBorders>
          </w:tcPr>
          <w:p w14:paraId="3D5045E6" w14:textId="77777777" w:rsidR="00181461" w:rsidRPr="007E0D87" w:rsidRDefault="00181461"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4B96677D" w14:textId="77777777" w:rsidR="00181461" w:rsidRPr="007E0D87" w:rsidRDefault="00181461" w:rsidP="00470C41">
            <w:pPr>
              <w:pStyle w:val="TF-TEXTOQUADROCentralizado"/>
            </w:pPr>
          </w:p>
        </w:tc>
        <w:tc>
          <w:tcPr>
            <w:tcW w:w="284" w:type="dxa"/>
            <w:tcBorders>
              <w:bottom w:val="single" w:sz="4" w:space="0" w:color="auto"/>
            </w:tcBorders>
          </w:tcPr>
          <w:p w14:paraId="640D0591" w14:textId="77777777" w:rsidR="00181461" w:rsidRPr="007E0D87" w:rsidRDefault="00181461" w:rsidP="00470C41">
            <w:pPr>
              <w:pStyle w:val="TF-TEXTOQUADROCentralizado"/>
            </w:pPr>
          </w:p>
        </w:tc>
        <w:tc>
          <w:tcPr>
            <w:tcW w:w="284" w:type="dxa"/>
            <w:tcBorders>
              <w:bottom w:val="single" w:sz="4" w:space="0" w:color="auto"/>
            </w:tcBorders>
          </w:tcPr>
          <w:p w14:paraId="629B7FBD" w14:textId="77777777" w:rsidR="00181461" w:rsidRPr="007E0D87" w:rsidRDefault="00181461" w:rsidP="00470C41">
            <w:pPr>
              <w:pStyle w:val="TF-TEXTOQUADROCentralizado"/>
            </w:pPr>
          </w:p>
        </w:tc>
        <w:tc>
          <w:tcPr>
            <w:tcW w:w="284" w:type="dxa"/>
            <w:tcBorders>
              <w:bottom w:val="single" w:sz="4" w:space="0" w:color="auto"/>
            </w:tcBorders>
          </w:tcPr>
          <w:p w14:paraId="02805D5D" w14:textId="77777777" w:rsidR="00181461" w:rsidRPr="007E0D87" w:rsidRDefault="00181461" w:rsidP="00470C41">
            <w:pPr>
              <w:pStyle w:val="TF-TEXTOQUADROCentralizado"/>
            </w:pPr>
          </w:p>
        </w:tc>
        <w:tc>
          <w:tcPr>
            <w:tcW w:w="284" w:type="dxa"/>
            <w:tcBorders>
              <w:bottom w:val="single" w:sz="4" w:space="0" w:color="auto"/>
            </w:tcBorders>
          </w:tcPr>
          <w:p w14:paraId="118A7B40" w14:textId="77777777" w:rsidR="00181461" w:rsidRPr="007E0D87" w:rsidRDefault="00181461" w:rsidP="00470C41">
            <w:pPr>
              <w:pStyle w:val="TF-TEXTOQUADROCentralizado"/>
            </w:pPr>
          </w:p>
        </w:tc>
        <w:tc>
          <w:tcPr>
            <w:tcW w:w="284" w:type="dxa"/>
            <w:tcBorders>
              <w:bottom w:val="single" w:sz="4" w:space="0" w:color="auto"/>
            </w:tcBorders>
          </w:tcPr>
          <w:p w14:paraId="08A6FE27" w14:textId="77777777" w:rsidR="00181461" w:rsidRPr="007E0D87" w:rsidRDefault="00181461" w:rsidP="00470C41">
            <w:pPr>
              <w:pStyle w:val="TF-TEXTOQUADROCentralizado"/>
            </w:pPr>
          </w:p>
        </w:tc>
        <w:tc>
          <w:tcPr>
            <w:tcW w:w="284" w:type="dxa"/>
            <w:tcBorders>
              <w:bottom w:val="single" w:sz="4" w:space="0" w:color="auto"/>
            </w:tcBorders>
          </w:tcPr>
          <w:p w14:paraId="0970D59E" w14:textId="77777777" w:rsidR="00181461" w:rsidRPr="007E0D87" w:rsidRDefault="00181461" w:rsidP="00470C41">
            <w:pPr>
              <w:pStyle w:val="TF-TEXTOQUADROCentralizado"/>
            </w:pPr>
          </w:p>
        </w:tc>
        <w:tc>
          <w:tcPr>
            <w:tcW w:w="284" w:type="dxa"/>
            <w:tcBorders>
              <w:bottom w:val="single" w:sz="4" w:space="0" w:color="auto"/>
            </w:tcBorders>
          </w:tcPr>
          <w:p w14:paraId="48BFD1C2" w14:textId="77777777" w:rsidR="00181461" w:rsidRPr="007E0D87" w:rsidRDefault="00181461" w:rsidP="00470C41">
            <w:pPr>
              <w:pStyle w:val="TF-TEXTOQUADROCentralizado"/>
            </w:pPr>
          </w:p>
        </w:tc>
        <w:tc>
          <w:tcPr>
            <w:tcW w:w="284" w:type="dxa"/>
            <w:tcBorders>
              <w:bottom w:val="single" w:sz="4" w:space="0" w:color="auto"/>
            </w:tcBorders>
          </w:tcPr>
          <w:p w14:paraId="01DEE4A2" w14:textId="77777777" w:rsidR="00181461" w:rsidRPr="007E0D87" w:rsidRDefault="00181461" w:rsidP="00470C41">
            <w:pPr>
              <w:pStyle w:val="TF-TEXTOQUADROCentralizado"/>
            </w:pPr>
          </w:p>
        </w:tc>
        <w:tc>
          <w:tcPr>
            <w:tcW w:w="289" w:type="dxa"/>
          </w:tcPr>
          <w:p w14:paraId="5EF5D691" w14:textId="77777777" w:rsidR="00181461" w:rsidRPr="007E0D87" w:rsidRDefault="00181461" w:rsidP="00470C41">
            <w:pPr>
              <w:pStyle w:val="TF-TEXTOQUADROCentralizado"/>
            </w:pPr>
          </w:p>
        </w:tc>
      </w:tr>
      <w:tr w:rsidR="00181461" w:rsidRPr="007E0D87" w14:paraId="54CDE19C" w14:textId="77777777" w:rsidTr="005A19CB">
        <w:trPr>
          <w:jc w:val="center"/>
        </w:trPr>
        <w:tc>
          <w:tcPr>
            <w:tcW w:w="6171" w:type="dxa"/>
            <w:tcBorders>
              <w:left w:val="single" w:sz="4" w:space="0" w:color="auto"/>
            </w:tcBorders>
          </w:tcPr>
          <w:p w14:paraId="551527CD" w14:textId="77777777" w:rsidR="00181461" w:rsidRPr="007E0D87" w:rsidRDefault="00181461"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27A4D1D8" w14:textId="77777777" w:rsidR="00181461" w:rsidRPr="007E0D87" w:rsidRDefault="00181461" w:rsidP="00470C41">
            <w:pPr>
              <w:pStyle w:val="TF-TEXTOQUADROCentralizado"/>
            </w:pPr>
          </w:p>
        </w:tc>
        <w:tc>
          <w:tcPr>
            <w:tcW w:w="284" w:type="dxa"/>
            <w:tcBorders>
              <w:top w:val="single" w:sz="4" w:space="0" w:color="auto"/>
            </w:tcBorders>
            <w:shd w:val="clear" w:color="auto" w:fill="FFFFFF" w:themeFill="background1"/>
          </w:tcPr>
          <w:p w14:paraId="7913144C" w14:textId="77777777" w:rsidR="00181461" w:rsidRPr="007E0D87" w:rsidRDefault="00181461" w:rsidP="00470C41">
            <w:pPr>
              <w:pStyle w:val="TF-TEXTOQUADROCentralizado"/>
            </w:pPr>
          </w:p>
        </w:tc>
        <w:tc>
          <w:tcPr>
            <w:tcW w:w="284" w:type="dxa"/>
            <w:tcBorders>
              <w:top w:val="single" w:sz="4" w:space="0" w:color="auto"/>
            </w:tcBorders>
          </w:tcPr>
          <w:p w14:paraId="6BFE96BA" w14:textId="77777777" w:rsidR="00181461" w:rsidRPr="007E0D87" w:rsidRDefault="00181461" w:rsidP="00470C41">
            <w:pPr>
              <w:pStyle w:val="TF-TEXTOQUADROCentralizado"/>
            </w:pPr>
          </w:p>
        </w:tc>
        <w:tc>
          <w:tcPr>
            <w:tcW w:w="284" w:type="dxa"/>
            <w:tcBorders>
              <w:top w:val="single" w:sz="4" w:space="0" w:color="auto"/>
            </w:tcBorders>
          </w:tcPr>
          <w:p w14:paraId="20E945CC" w14:textId="77777777" w:rsidR="00181461" w:rsidRPr="007E0D87" w:rsidRDefault="00181461" w:rsidP="00470C41">
            <w:pPr>
              <w:pStyle w:val="TF-TEXTOQUADROCentralizado"/>
            </w:pPr>
          </w:p>
        </w:tc>
        <w:tc>
          <w:tcPr>
            <w:tcW w:w="284" w:type="dxa"/>
            <w:tcBorders>
              <w:top w:val="single" w:sz="4" w:space="0" w:color="auto"/>
            </w:tcBorders>
          </w:tcPr>
          <w:p w14:paraId="30277010" w14:textId="77777777" w:rsidR="00181461" w:rsidRPr="007E0D87" w:rsidRDefault="00181461" w:rsidP="00470C41">
            <w:pPr>
              <w:pStyle w:val="TF-TEXTOQUADROCentralizado"/>
            </w:pPr>
          </w:p>
        </w:tc>
        <w:tc>
          <w:tcPr>
            <w:tcW w:w="284" w:type="dxa"/>
            <w:tcBorders>
              <w:top w:val="single" w:sz="4" w:space="0" w:color="auto"/>
            </w:tcBorders>
          </w:tcPr>
          <w:p w14:paraId="7402DE31" w14:textId="77777777" w:rsidR="00181461" w:rsidRPr="007E0D87" w:rsidRDefault="00181461" w:rsidP="00470C41">
            <w:pPr>
              <w:pStyle w:val="TF-TEXTOQUADROCentralizado"/>
            </w:pPr>
          </w:p>
        </w:tc>
        <w:tc>
          <w:tcPr>
            <w:tcW w:w="284" w:type="dxa"/>
            <w:tcBorders>
              <w:top w:val="single" w:sz="4" w:space="0" w:color="auto"/>
            </w:tcBorders>
          </w:tcPr>
          <w:p w14:paraId="2D12E979" w14:textId="77777777" w:rsidR="00181461" w:rsidRPr="007E0D87" w:rsidRDefault="00181461" w:rsidP="00470C41">
            <w:pPr>
              <w:pStyle w:val="TF-TEXTOQUADROCentralizado"/>
            </w:pPr>
          </w:p>
        </w:tc>
        <w:tc>
          <w:tcPr>
            <w:tcW w:w="284" w:type="dxa"/>
            <w:tcBorders>
              <w:top w:val="single" w:sz="4" w:space="0" w:color="auto"/>
            </w:tcBorders>
          </w:tcPr>
          <w:p w14:paraId="4993A18C" w14:textId="77777777" w:rsidR="00181461" w:rsidRPr="007E0D87" w:rsidRDefault="00181461" w:rsidP="00470C41">
            <w:pPr>
              <w:pStyle w:val="TF-TEXTOQUADROCentralizado"/>
            </w:pPr>
          </w:p>
        </w:tc>
        <w:tc>
          <w:tcPr>
            <w:tcW w:w="284" w:type="dxa"/>
            <w:tcBorders>
              <w:top w:val="single" w:sz="4" w:space="0" w:color="auto"/>
            </w:tcBorders>
          </w:tcPr>
          <w:p w14:paraId="3FA9427D" w14:textId="77777777" w:rsidR="00181461" w:rsidRPr="007E0D87" w:rsidRDefault="00181461" w:rsidP="00470C41">
            <w:pPr>
              <w:pStyle w:val="TF-TEXTOQUADROCentralizado"/>
            </w:pPr>
          </w:p>
        </w:tc>
        <w:tc>
          <w:tcPr>
            <w:tcW w:w="289" w:type="dxa"/>
          </w:tcPr>
          <w:p w14:paraId="5B688BF3" w14:textId="77777777" w:rsidR="00181461" w:rsidRPr="007E0D87" w:rsidRDefault="00181461" w:rsidP="00470C41">
            <w:pPr>
              <w:pStyle w:val="TF-TEXTOQUADROCentralizado"/>
            </w:pPr>
          </w:p>
        </w:tc>
      </w:tr>
      <w:tr w:rsidR="00181461" w:rsidRPr="007E0D87" w14:paraId="2E5FAA7B" w14:textId="77777777" w:rsidTr="005A19CB">
        <w:trPr>
          <w:jc w:val="center"/>
        </w:trPr>
        <w:tc>
          <w:tcPr>
            <w:tcW w:w="6171" w:type="dxa"/>
            <w:tcBorders>
              <w:left w:val="single" w:sz="4" w:space="0" w:color="auto"/>
            </w:tcBorders>
          </w:tcPr>
          <w:p w14:paraId="795512EE" w14:textId="77777777" w:rsidR="00181461" w:rsidRPr="007E0D87" w:rsidRDefault="00181461" w:rsidP="00470C41">
            <w:pPr>
              <w:pStyle w:val="TF-TEXTOQUADRO"/>
            </w:pPr>
            <w:r>
              <w:t>especificação</w:t>
            </w:r>
          </w:p>
        </w:tc>
        <w:tc>
          <w:tcPr>
            <w:tcW w:w="273" w:type="dxa"/>
            <w:tcBorders>
              <w:bottom w:val="single" w:sz="4" w:space="0" w:color="auto"/>
            </w:tcBorders>
          </w:tcPr>
          <w:p w14:paraId="4FC43EEE"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6AEFDB7"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7248135E" w14:textId="77777777" w:rsidR="00181461" w:rsidRPr="007E0D87" w:rsidRDefault="00181461" w:rsidP="00470C41">
            <w:pPr>
              <w:pStyle w:val="TF-TEXTOQUADROCentralizado"/>
            </w:pPr>
          </w:p>
        </w:tc>
        <w:tc>
          <w:tcPr>
            <w:tcW w:w="284" w:type="dxa"/>
            <w:tcBorders>
              <w:bottom w:val="single" w:sz="4" w:space="0" w:color="auto"/>
            </w:tcBorders>
          </w:tcPr>
          <w:p w14:paraId="521BFEB3" w14:textId="77777777" w:rsidR="00181461" w:rsidRPr="007E0D87" w:rsidRDefault="00181461" w:rsidP="00470C41">
            <w:pPr>
              <w:pStyle w:val="TF-TEXTOQUADROCentralizado"/>
            </w:pPr>
          </w:p>
        </w:tc>
        <w:tc>
          <w:tcPr>
            <w:tcW w:w="284" w:type="dxa"/>
            <w:tcBorders>
              <w:bottom w:val="single" w:sz="4" w:space="0" w:color="auto"/>
            </w:tcBorders>
          </w:tcPr>
          <w:p w14:paraId="1706F51E" w14:textId="77777777" w:rsidR="00181461" w:rsidRPr="007E0D87" w:rsidRDefault="00181461" w:rsidP="00470C41">
            <w:pPr>
              <w:pStyle w:val="TF-TEXTOQUADROCentralizado"/>
            </w:pPr>
          </w:p>
        </w:tc>
        <w:tc>
          <w:tcPr>
            <w:tcW w:w="284" w:type="dxa"/>
            <w:tcBorders>
              <w:bottom w:val="single" w:sz="4" w:space="0" w:color="auto"/>
            </w:tcBorders>
          </w:tcPr>
          <w:p w14:paraId="00F63C72" w14:textId="77777777" w:rsidR="00181461" w:rsidRPr="007E0D87" w:rsidRDefault="00181461" w:rsidP="00470C41">
            <w:pPr>
              <w:pStyle w:val="TF-TEXTOQUADROCentralizado"/>
            </w:pPr>
          </w:p>
        </w:tc>
        <w:tc>
          <w:tcPr>
            <w:tcW w:w="284" w:type="dxa"/>
            <w:tcBorders>
              <w:bottom w:val="single" w:sz="4" w:space="0" w:color="auto"/>
            </w:tcBorders>
          </w:tcPr>
          <w:p w14:paraId="01798BE7" w14:textId="77777777" w:rsidR="00181461" w:rsidRPr="007E0D87" w:rsidRDefault="00181461" w:rsidP="00470C41">
            <w:pPr>
              <w:pStyle w:val="TF-TEXTOQUADROCentralizado"/>
            </w:pPr>
          </w:p>
        </w:tc>
        <w:tc>
          <w:tcPr>
            <w:tcW w:w="284" w:type="dxa"/>
            <w:tcBorders>
              <w:bottom w:val="single" w:sz="4" w:space="0" w:color="auto"/>
            </w:tcBorders>
          </w:tcPr>
          <w:p w14:paraId="2EF8D006" w14:textId="77777777" w:rsidR="00181461" w:rsidRPr="007E0D87" w:rsidRDefault="00181461" w:rsidP="00470C41">
            <w:pPr>
              <w:pStyle w:val="TF-TEXTOQUADROCentralizado"/>
            </w:pPr>
          </w:p>
        </w:tc>
        <w:tc>
          <w:tcPr>
            <w:tcW w:w="284" w:type="dxa"/>
            <w:tcBorders>
              <w:bottom w:val="single" w:sz="4" w:space="0" w:color="auto"/>
            </w:tcBorders>
          </w:tcPr>
          <w:p w14:paraId="1A513083" w14:textId="77777777" w:rsidR="00181461" w:rsidRPr="007E0D87" w:rsidRDefault="00181461" w:rsidP="00470C41">
            <w:pPr>
              <w:pStyle w:val="TF-TEXTOQUADROCentralizado"/>
            </w:pPr>
          </w:p>
        </w:tc>
        <w:tc>
          <w:tcPr>
            <w:tcW w:w="289" w:type="dxa"/>
          </w:tcPr>
          <w:p w14:paraId="37BED0DE" w14:textId="77777777" w:rsidR="00181461" w:rsidRPr="007E0D87" w:rsidRDefault="00181461" w:rsidP="00470C41">
            <w:pPr>
              <w:pStyle w:val="TF-TEXTOQUADROCentralizado"/>
            </w:pPr>
          </w:p>
        </w:tc>
      </w:tr>
      <w:tr w:rsidR="00181461" w:rsidRPr="007E0D87" w14:paraId="048D779B" w14:textId="77777777" w:rsidTr="005A19CB">
        <w:trPr>
          <w:jc w:val="center"/>
        </w:trPr>
        <w:tc>
          <w:tcPr>
            <w:tcW w:w="6171" w:type="dxa"/>
            <w:tcBorders>
              <w:left w:val="single" w:sz="4" w:space="0" w:color="auto"/>
            </w:tcBorders>
          </w:tcPr>
          <w:p w14:paraId="271BF9F7" w14:textId="77777777" w:rsidR="00181461" w:rsidRPr="007E0D87" w:rsidRDefault="00181461" w:rsidP="00470C41">
            <w:pPr>
              <w:pStyle w:val="TF-TEXTOQUADRO"/>
            </w:pPr>
            <w:r>
              <w:t>análise</w:t>
            </w:r>
          </w:p>
        </w:tc>
        <w:tc>
          <w:tcPr>
            <w:tcW w:w="273" w:type="dxa"/>
          </w:tcPr>
          <w:p w14:paraId="775144EE" w14:textId="77777777" w:rsidR="00181461" w:rsidRPr="007E0D87" w:rsidRDefault="00181461" w:rsidP="00470C41">
            <w:pPr>
              <w:pStyle w:val="TF-TEXTOQUADROCentralizado"/>
            </w:pPr>
          </w:p>
        </w:tc>
        <w:tc>
          <w:tcPr>
            <w:tcW w:w="284" w:type="dxa"/>
          </w:tcPr>
          <w:p w14:paraId="03CE5441" w14:textId="77777777" w:rsidR="00181461" w:rsidRPr="007E0D87" w:rsidRDefault="00181461" w:rsidP="00470C41">
            <w:pPr>
              <w:pStyle w:val="TF-TEXTOQUADROCentralizado"/>
            </w:pPr>
          </w:p>
        </w:tc>
        <w:tc>
          <w:tcPr>
            <w:tcW w:w="284" w:type="dxa"/>
            <w:shd w:val="clear" w:color="auto" w:fill="AEAAAA" w:themeFill="background2" w:themeFillShade="BF"/>
          </w:tcPr>
          <w:p w14:paraId="1D82E369" w14:textId="77777777" w:rsidR="00181461" w:rsidRPr="007E0D87" w:rsidRDefault="00181461" w:rsidP="00470C41">
            <w:pPr>
              <w:pStyle w:val="TF-TEXTOQUADROCentralizado"/>
            </w:pPr>
          </w:p>
        </w:tc>
        <w:tc>
          <w:tcPr>
            <w:tcW w:w="284" w:type="dxa"/>
          </w:tcPr>
          <w:p w14:paraId="415AE38C" w14:textId="77777777" w:rsidR="00181461" w:rsidRPr="007E0D87" w:rsidRDefault="00181461" w:rsidP="00470C41">
            <w:pPr>
              <w:pStyle w:val="TF-TEXTOQUADROCentralizado"/>
            </w:pPr>
          </w:p>
        </w:tc>
        <w:tc>
          <w:tcPr>
            <w:tcW w:w="284" w:type="dxa"/>
          </w:tcPr>
          <w:p w14:paraId="56D858BC" w14:textId="77777777" w:rsidR="00181461" w:rsidRPr="007E0D87" w:rsidRDefault="00181461" w:rsidP="00470C41">
            <w:pPr>
              <w:pStyle w:val="TF-TEXTOQUADROCentralizado"/>
            </w:pPr>
          </w:p>
        </w:tc>
        <w:tc>
          <w:tcPr>
            <w:tcW w:w="284" w:type="dxa"/>
          </w:tcPr>
          <w:p w14:paraId="44D10D32" w14:textId="77777777" w:rsidR="00181461" w:rsidRPr="007E0D87" w:rsidRDefault="00181461" w:rsidP="00470C41">
            <w:pPr>
              <w:pStyle w:val="TF-TEXTOQUADROCentralizado"/>
            </w:pPr>
          </w:p>
        </w:tc>
        <w:tc>
          <w:tcPr>
            <w:tcW w:w="284" w:type="dxa"/>
          </w:tcPr>
          <w:p w14:paraId="22F41C65" w14:textId="77777777" w:rsidR="00181461" w:rsidRPr="007E0D87" w:rsidRDefault="00181461" w:rsidP="00470C41">
            <w:pPr>
              <w:pStyle w:val="TF-TEXTOQUADROCentralizado"/>
            </w:pPr>
          </w:p>
        </w:tc>
        <w:tc>
          <w:tcPr>
            <w:tcW w:w="284" w:type="dxa"/>
          </w:tcPr>
          <w:p w14:paraId="09F21162" w14:textId="77777777" w:rsidR="00181461" w:rsidRPr="007E0D87" w:rsidRDefault="00181461" w:rsidP="00470C41">
            <w:pPr>
              <w:pStyle w:val="TF-TEXTOQUADROCentralizado"/>
            </w:pPr>
          </w:p>
        </w:tc>
        <w:tc>
          <w:tcPr>
            <w:tcW w:w="284" w:type="dxa"/>
          </w:tcPr>
          <w:p w14:paraId="2691830B" w14:textId="77777777" w:rsidR="00181461" w:rsidRPr="007E0D87" w:rsidRDefault="00181461" w:rsidP="00470C41">
            <w:pPr>
              <w:pStyle w:val="TF-TEXTOQUADROCentralizado"/>
            </w:pPr>
          </w:p>
        </w:tc>
        <w:tc>
          <w:tcPr>
            <w:tcW w:w="289" w:type="dxa"/>
          </w:tcPr>
          <w:p w14:paraId="375CF771" w14:textId="77777777" w:rsidR="00181461" w:rsidRPr="007E0D87" w:rsidRDefault="00181461" w:rsidP="00470C41">
            <w:pPr>
              <w:pStyle w:val="TF-TEXTOQUADROCentralizado"/>
            </w:pPr>
          </w:p>
        </w:tc>
      </w:tr>
      <w:tr w:rsidR="00181461" w:rsidRPr="007E0D87" w14:paraId="3C198216" w14:textId="77777777" w:rsidTr="005A19CB">
        <w:trPr>
          <w:jc w:val="center"/>
        </w:trPr>
        <w:tc>
          <w:tcPr>
            <w:tcW w:w="6171" w:type="dxa"/>
            <w:tcBorders>
              <w:left w:val="single" w:sz="4" w:space="0" w:color="auto"/>
            </w:tcBorders>
          </w:tcPr>
          <w:p w14:paraId="423228B6" w14:textId="77777777" w:rsidR="00181461" w:rsidRDefault="00181461" w:rsidP="00470C41">
            <w:pPr>
              <w:pStyle w:val="TF-TEXTOQUADRO"/>
            </w:pPr>
            <w:r>
              <w:t>aprendizagem móvel</w:t>
            </w:r>
          </w:p>
        </w:tc>
        <w:tc>
          <w:tcPr>
            <w:tcW w:w="273" w:type="dxa"/>
          </w:tcPr>
          <w:p w14:paraId="195098D3" w14:textId="77777777" w:rsidR="00181461" w:rsidRPr="007E0D87" w:rsidRDefault="00181461" w:rsidP="00470C41">
            <w:pPr>
              <w:pStyle w:val="TF-TEXTOQUADROCentralizado"/>
            </w:pPr>
          </w:p>
        </w:tc>
        <w:tc>
          <w:tcPr>
            <w:tcW w:w="284" w:type="dxa"/>
          </w:tcPr>
          <w:p w14:paraId="44038DCD" w14:textId="77777777" w:rsidR="00181461" w:rsidRPr="007E0D87" w:rsidRDefault="00181461" w:rsidP="00470C41">
            <w:pPr>
              <w:pStyle w:val="TF-TEXTOQUADROCentralizado"/>
            </w:pPr>
          </w:p>
        </w:tc>
        <w:tc>
          <w:tcPr>
            <w:tcW w:w="284" w:type="dxa"/>
            <w:shd w:val="clear" w:color="auto" w:fill="AEAAAA" w:themeFill="background2" w:themeFillShade="BF"/>
          </w:tcPr>
          <w:p w14:paraId="5763BF52" w14:textId="77777777" w:rsidR="00181461" w:rsidRPr="007E0D87" w:rsidRDefault="00181461" w:rsidP="00470C41">
            <w:pPr>
              <w:pStyle w:val="TF-TEXTOQUADROCentralizado"/>
            </w:pPr>
          </w:p>
        </w:tc>
        <w:tc>
          <w:tcPr>
            <w:tcW w:w="284" w:type="dxa"/>
            <w:shd w:val="clear" w:color="auto" w:fill="AEAAAA" w:themeFill="background2" w:themeFillShade="BF"/>
          </w:tcPr>
          <w:p w14:paraId="28AFA26E" w14:textId="77777777" w:rsidR="00181461" w:rsidRPr="007E0D87" w:rsidRDefault="00181461" w:rsidP="00470C41">
            <w:pPr>
              <w:pStyle w:val="TF-TEXTOQUADROCentralizado"/>
            </w:pPr>
          </w:p>
        </w:tc>
        <w:tc>
          <w:tcPr>
            <w:tcW w:w="284" w:type="dxa"/>
            <w:shd w:val="clear" w:color="auto" w:fill="AEAAAA" w:themeFill="background2" w:themeFillShade="BF"/>
          </w:tcPr>
          <w:p w14:paraId="74F7102D" w14:textId="77777777" w:rsidR="00181461" w:rsidRPr="007E0D87" w:rsidRDefault="00181461" w:rsidP="00470C41">
            <w:pPr>
              <w:pStyle w:val="TF-TEXTOQUADROCentralizado"/>
            </w:pPr>
          </w:p>
        </w:tc>
        <w:tc>
          <w:tcPr>
            <w:tcW w:w="284" w:type="dxa"/>
          </w:tcPr>
          <w:p w14:paraId="453493B8" w14:textId="77777777" w:rsidR="00181461" w:rsidRPr="007E0D87" w:rsidRDefault="00181461" w:rsidP="00470C41">
            <w:pPr>
              <w:pStyle w:val="TF-TEXTOQUADROCentralizado"/>
            </w:pPr>
          </w:p>
        </w:tc>
        <w:tc>
          <w:tcPr>
            <w:tcW w:w="284" w:type="dxa"/>
          </w:tcPr>
          <w:p w14:paraId="0D13DFF9" w14:textId="77777777" w:rsidR="00181461" w:rsidRPr="007E0D87" w:rsidRDefault="00181461" w:rsidP="00470C41">
            <w:pPr>
              <w:pStyle w:val="TF-TEXTOQUADROCentralizado"/>
            </w:pPr>
          </w:p>
        </w:tc>
        <w:tc>
          <w:tcPr>
            <w:tcW w:w="284" w:type="dxa"/>
          </w:tcPr>
          <w:p w14:paraId="4E841D09" w14:textId="77777777" w:rsidR="00181461" w:rsidRPr="007E0D87" w:rsidRDefault="00181461" w:rsidP="00470C41">
            <w:pPr>
              <w:pStyle w:val="TF-TEXTOQUADROCentralizado"/>
            </w:pPr>
          </w:p>
        </w:tc>
        <w:tc>
          <w:tcPr>
            <w:tcW w:w="284" w:type="dxa"/>
          </w:tcPr>
          <w:p w14:paraId="3D5ACA58" w14:textId="77777777" w:rsidR="00181461" w:rsidRPr="007E0D87" w:rsidRDefault="00181461" w:rsidP="00470C41">
            <w:pPr>
              <w:pStyle w:val="TF-TEXTOQUADROCentralizado"/>
            </w:pPr>
          </w:p>
        </w:tc>
        <w:tc>
          <w:tcPr>
            <w:tcW w:w="289" w:type="dxa"/>
          </w:tcPr>
          <w:p w14:paraId="5F117745" w14:textId="77777777" w:rsidR="00181461" w:rsidRPr="007E0D87" w:rsidRDefault="00181461" w:rsidP="00470C41">
            <w:pPr>
              <w:pStyle w:val="TF-TEXTOQUADROCentralizado"/>
            </w:pPr>
          </w:p>
        </w:tc>
      </w:tr>
      <w:tr w:rsidR="00181461" w:rsidRPr="007E0D87" w14:paraId="65F26CDD" w14:textId="77777777" w:rsidTr="005A19CB">
        <w:trPr>
          <w:jc w:val="center"/>
        </w:trPr>
        <w:tc>
          <w:tcPr>
            <w:tcW w:w="6171" w:type="dxa"/>
            <w:tcBorders>
              <w:left w:val="single" w:sz="4" w:space="0" w:color="auto"/>
            </w:tcBorders>
          </w:tcPr>
          <w:p w14:paraId="39A04EAC" w14:textId="77777777" w:rsidR="00181461" w:rsidRDefault="00181461" w:rsidP="00470C41">
            <w:pPr>
              <w:pStyle w:val="TF-TEXTOQUADRO"/>
            </w:pPr>
            <w:r>
              <w:t>implementação visual</w:t>
            </w:r>
          </w:p>
        </w:tc>
        <w:tc>
          <w:tcPr>
            <w:tcW w:w="273" w:type="dxa"/>
          </w:tcPr>
          <w:p w14:paraId="55F6FDAA" w14:textId="77777777" w:rsidR="00181461" w:rsidRPr="007E0D87" w:rsidRDefault="00181461" w:rsidP="00470C41">
            <w:pPr>
              <w:pStyle w:val="TF-TEXTOQUADROCentralizado"/>
            </w:pPr>
          </w:p>
        </w:tc>
        <w:tc>
          <w:tcPr>
            <w:tcW w:w="284" w:type="dxa"/>
          </w:tcPr>
          <w:p w14:paraId="7F6E5326" w14:textId="77777777" w:rsidR="00181461" w:rsidRPr="007E0D87" w:rsidRDefault="00181461" w:rsidP="00470C41">
            <w:pPr>
              <w:pStyle w:val="TF-TEXTOQUADROCentralizado"/>
            </w:pPr>
          </w:p>
        </w:tc>
        <w:tc>
          <w:tcPr>
            <w:tcW w:w="284" w:type="dxa"/>
          </w:tcPr>
          <w:p w14:paraId="4678C454" w14:textId="77777777" w:rsidR="00181461" w:rsidRPr="007E0D87" w:rsidRDefault="00181461" w:rsidP="00470C41">
            <w:pPr>
              <w:pStyle w:val="TF-TEXTOQUADROCentralizado"/>
            </w:pPr>
          </w:p>
        </w:tc>
        <w:tc>
          <w:tcPr>
            <w:tcW w:w="284" w:type="dxa"/>
            <w:shd w:val="clear" w:color="auto" w:fill="AEAAAA" w:themeFill="background2" w:themeFillShade="BF"/>
          </w:tcPr>
          <w:p w14:paraId="2210972B" w14:textId="77777777" w:rsidR="00181461" w:rsidRPr="007E0D87" w:rsidRDefault="00181461" w:rsidP="00470C41">
            <w:pPr>
              <w:pStyle w:val="TF-TEXTOQUADROCentralizado"/>
            </w:pPr>
          </w:p>
        </w:tc>
        <w:tc>
          <w:tcPr>
            <w:tcW w:w="284" w:type="dxa"/>
            <w:shd w:val="clear" w:color="auto" w:fill="AEAAAA" w:themeFill="background2" w:themeFillShade="BF"/>
          </w:tcPr>
          <w:p w14:paraId="71841F7D" w14:textId="77777777" w:rsidR="00181461" w:rsidRPr="007E0D87" w:rsidRDefault="00181461" w:rsidP="00470C41">
            <w:pPr>
              <w:pStyle w:val="TF-TEXTOQUADROCentralizado"/>
            </w:pPr>
          </w:p>
        </w:tc>
        <w:tc>
          <w:tcPr>
            <w:tcW w:w="284" w:type="dxa"/>
            <w:shd w:val="clear" w:color="auto" w:fill="AEAAAA" w:themeFill="background2" w:themeFillShade="BF"/>
          </w:tcPr>
          <w:p w14:paraId="74B8FA90" w14:textId="77777777" w:rsidR="00181461" w:rsidRPr="007E0D87" w:rsidRDefault="00181461" w:rsidP="00470C41">
            <w:pPr>
              <w:pStyle w:val="TF-TEXTOQUADROCentralizado"/>
            </w:pPr>
          </w:p>
        </w:tc>
        <w:tc>
          <w:tcPr>
            <w:tcW w:w="284" w:type="dxa"/>
          </w:tcPr>
          <w:p w14:paraId="777165C3" w14:textId="77777777" w:rsidR="00181461" w:rsidRPr="007E0D87" w:rsidRDefault="00181461" w:rsidP="00470C41">
            <w:pPr>
              <w:pStyle w:val="TF-TEXTOQUADROCentralizado"/>
            </w:pPr>
          </w:p>
        </w:tc>
        <w:tc>
          <w:tcPr>
            <w:tcW w:w="284" w:type="dxa"/>
          </w:tcPr>
          <w:p w14:paraId="5459E8FE" w14:textId="77777777" w:rsidR="00181461" w:rsidRPr="007E0D87" w:rsidRDefault="00181461" w:rsidP="00470C41">
            <w:pPr>
              <w:pStyle w:val="TF-TEXTOQUADROCentralizado"/>
            </w:pPr>
          </w:p>
        </w:tc>
        <w:tc>
          <w:tcPr>
            <w:tcW w:w="284" w:type="dxa"/>
          </w:tcPr>
          <w:p w14:paraId="184C3B8E" w14:textId="77777777" w:rsidR="00181461" w:rsidRPr="007E0D87" w:rsidRDefault="00181461" w:rsidP="00470C41">
            <w:pPr>
              <w:pStyle w:val="TF-TEXTOQUADROCentralizado"/>
            </w:pPr>
          </w:p>
        </w:tc>
        <w:tc>
          <w:tcPr>
            <w:tcW w:w="289" w:type="dxa"/>
          </w:tcPr>
          <w:p w14:paraId="3F9583EA" w14:textId="77777777" w:rsidR="00181461" w:rsidRPr="007E0D87" w:rsidRDefault="00181461" w:rsidP="00470C41">
            <w:pPr>
              <w:pStyle w:val="TF-TEXTOQUADROCentralizado"/>
            </w:pPr>
          </w:p>
        </w:tc>
      </w:tr>
      <w:tr w:rsidR="00181461" w:rsidRPr="007E0D87" w14:paraId="497FEC81" w14:textId="77777777" w:rsidTr="005A19CB">
        <w:trPr>
          <w:jc w:val="center"/>
        </w:trPr>
        <w:tc>
          <w:tcPr>
            <w:tcW w:w="6171" w:type="dxa"/>
            <w:tcBorders>
              <w:left w:val="single" w:sz="4" w:space="0" w:color="auto"/>
            </w:tcBorders>
          </w:tcPr>
          <w:p w14:paraId="204757B8" w14:textId="77777777" w:rsidR="00181461" w:rsidRDefault="00181461" w:rsidP="00470C41">
            <w:pPr>
              <w:pStyle w:val="TF-TEXTOQUADRO"/>
            </w:pPr>
            <w:r>
              <w:t>implementação funcional</w:t>
            </w:r>
          </w:p>
        </w:tc>
        <w:tc>
          <w:tcPr>
            <w:tcW w:w="273" w:type="dxa"/>
          </w:tcPr>
          <w:p w14:paraId="6BFCE3DD" w14:textId="77777777" w:rsidR="00181461" w:rsidRPr="007E0D87" w:rsidRDefault="00181461" w:rsidP="00470C41">
            <w:pPr>
              <w:pStyle w:val="TF-TEXTOQUADROCentralizado"/>
            </w:pPr>
          </w:p>
        </w:tc>
        <w:tc>
          <w:tcPr>
            <w:tcW w:w="284" w:type="dxa"/>
          </w:tcPr>
          <w:p w14:paraId="5FBE9410" w14:textId="77777777" w:rsidR="00181461" w:rsidRPr="007E0D87" w:rsidRDefault="00181461" w:rsidP="00470C41">
            <w:pPr>
              <w:pStyle w:val="TF-TEXTOQUADROCentralizado"/>
            </w:pPr>
          </w:p>
        </w:tc>
        <w:tc>
          <w:tcPr>
            <w:tcW w:w="284" w:type="dxa"/>
          </w:tcPr>
          <w:p w14:paraId="2D43108A" w14:textId="77777777" w:rsidR="00181461" w:rsidRPr="007E0D87" w:rsidRDefault="00181461" w:rsidP="00470C41">
            <w:pPr>
              <w:pStyle w:val="TF-TEXTOQUADROCentralizado"/>
            </w:pPr>
          </w:p>
        </w:tc>
        <w:tc>
          <w:tcPr>
            <w:tcW w:w="284" w:type="dxa"/>
          </w:tcPr>
          <w:p w14:paraId="00DE591A" w14:textId="77777777" w:rsidR="00181461" w:rsidRPr="007E0D87" w:rsidRDefault="00181461" w:rsidP="00470C41">
            <w:pPr>
              <w:pStyle w:val="TF-TEXTOQUADROCentralizado"/>
            </w:pPr>
          </w:p>
        </w:tc>
        <w:tc>
          <w:tcPr>
            <w:tcW w:w="284" w:type="dxa"/>
          </w:tcPr>
          <w:p w14:paraId="6D0CDB30" w14:textId="77777777" w:rsidR="00181461" w:rsidRPr="007E0D87" w:rsidRDefault="00181461" w:rsidP="00470C41">
            <w:pPr>
              <w:pStyle w:val="TF-TEXTOQUADROCentralizado"/>
            </w:pPr>
          </w:p>
        </w:tc>
        <w:tc>
          <w:tcPr>
            <w:tcW w:w="284" w:type="dxa"/>
            <w:shd w:val="clear" w:color="auto" w:fill="AEAAAA" w:themeFill="background2" w:themeFillShade="BF"/>
          </w:tcPr>
          <w:p w14:paraId="2141A8BE" w14:textId="77777777" w:rsidR="00181461" w:rsidRPr="007E0D87" w:rsidRDefault="00181461" w:rsidP="005A19CB">
            <w:pPr>
              <w:pStyle w:val="TF-TEXTOQUADROCentralizado"/>
              <w:jc w:val="left"/>
            </w:pPr>
          </w:p>
        </w:tc>
        <w:tc>
          <w:tcPr>
            <w:tcW w:w="284" w:type="dxa"/>
            <w:shd w:val="clear" w:color="auto" w:fill="AEAAAA" w:themeFill="background2" w:themeFillShade="BF"/>
          </w:tcPr>
          <w:p w14:paraId="6EF33A0B" w14:textId="77777777" w:rsidR="00181461" w:rsidRPr="007E0D87" w:rsidRDefault="00181461" w:rsidP="00470C41">
            <w:pPr>
              <w:pStyle w:val="TF-TEXTOQUADROCentralizado"/>
            </w:pPr>
          </w:p>
        </w:tc>
        <w:tc>
          <w:tcPr>
            <w:tcW w:w="284" w:type="dxa"/>
            <w:shd w:val="clear" w:color="auto" w:fill="AEAAAA" w:themeFill="background2" w:themeFillShade="BF"/>
          </w:tcPr>
          <w:p w14:paraId="04069A9B" w14:textId="77777777" w:rsidR="00181461" w:rsidRPr="007E0D87" w:rsidRDefault="00181461" w:rsidP="00470C41">
            <w:pPr>
              <w:pStyle w:val="TF-TEXTOQUADROCentralizado"/>
            </w:pPr>
          </w:p>
        </w:tc>
        <w:tc>
          <w:tcPr>
            <w:tcW w:w="284" w:type="dxa"/>
          </w:tcPr>
          <w:p w14:paraId="0C65E149" w14:textId="77777777" w:rsidR="00181461" w:rsidRPr="007E0D87" w:rsidRDefault="00181461" w:rsidP="00470C41">
            <w:pPr>
              <w:pStyle w:val="TF-TEXTOQUADROCentralizado"/>
            </w:pPr>
          </w:p>
        </w:tc>
        <w:tc>
          <w:tcPr>
            <w:tcW w:w="289" w:type="dxa"/>
          </w:tcPr>
          <w:p w14:paraId="3B80711B" w14:textId="77777777" w:rsidR="00181461" w:rsidRPr="007E0D87" w:rsidRDefault="00181461" w:rsidP="00470C41">
            <w:pPr>
              <w:pStyle w:val="TF-TEXTOQUADROCentralizado"/>
            </w:pPr>
          </w:p>
        </w:tc>
      </w:tr>
      <w:tr w:rsidR="00181461" w:rsidRPr="007E0D87" w14:paraId="41D41B6F" w14:textId="77777777" w:rsidTr="005A19CB">
        <w:trPr>
          <w:jc w:val="center"/>
        </w:trPr>
        <w:tc>
          <w:tcPr>
            <w:tcW w:w="6171" w:type="dxa"/>
            <w:tcBorders>
              <w:left w:val="single" w:sz="4" w:space="0" w:color="auto"/>
            </w:tcBorders>
          </w:tcPr>
          <w:p w14:paraId="4BA0E695" w14:textId="77777777" w:rsidR="00181461" w:rsidRDefault="00181461" w:rsidP="00470C41">
            <w:pPr>
              <w:pStyle w:val="TF-TEXTOQUADRO"/>
            </w:pPr>
            <w:r>
              <w:t>implementação do banco</w:t>
            </w:r>
          </w:p>
        </w:tc>
        <w:tc>
          <w:tcPr>
            <w:tcW w:w="273" w:type="dxa"/>
          </w:tcPr>
          <w:p w14:paraId="76BAB42C" w14:textId="77777777" w:rsidR="00181461" w:rsidRPr="007E0D87" w:rsidRDefault="00181461" w:rsidP="00470C41">
            <w:pPr>
              <w:pStyle w:val="TF-TEXTOQUADROCentralizado"/>
            </w:pPr>
          </w:p>
        </w:tc>
        <w:tc>
          <w:tcPr>
            <w:tcW w:w="284" w:type="dxa"/>
          </w:tcPr>
          <w:p w14:paraId="739EF836" w14:textId="77777777" w:rsidR="00181461" w:rsidRPr="007E0D87" w:rsidRDefault="00181461" w:rsidP="00470C41">
            <w:pPr>
              <w:pStyle w:val="TF-TEXTOQUADROCentralizado"/>
            </w:pPr>
          </w:p>
        </w:tc>
        <w:tc>
          <w:tcPr>
            <w:tcW w:w="284" w:type="dxa"/>
          </w:tcPr>
          <w:p w14:paraId="34A5361D" w14:textId="77777777" w:rsidR="00181461" w:rsidRPr="007E0D87" w:rsidRDefault="00181461" w:rsidP="00470C41">
            <w:pPr>
              <w:pStyle w:val="TF-TEXTOQUADROCentralizado"/>
            </w:pPr>
          </w:p>
        </w:tc>
        <w:tc>
          <w:tcPr>
            <w:tcW w:w="284" w:type="dxa"/>
          </w:tcPr>
          <w:p w14:paraId="4119D22C" w14:textId="77777777" w:rsidR="00181461" w:rsidRPr="007E0D87" w:rsidRDefault="00181461" w:rsidP="00470C41">
            <w:pPr>
              <w:pStyle w:val="TF-TEXTOQUADROCentralizado"/>
            </w:pPr>
          </w:p>
        </w:tc>
        <w:tc>
          <w:tcPr>
            <w:tcW w:w="284" w:type="dxa"/>
          </w:tcPr>
          <w:p w14:paraId="16A0C172" w14:textId="77777777" w:rsidR="00181461" w:rsidRPr="007E0D87" w:rsidRDefault="00181461" w:rsidP="00470C41">
            <w:pPr>
              <w:pStyle w:val="TF-TEXTOQUADROCentralizado"/>
            </w:pPr>
          </w:p>
        </w:tc>
        <w:tc>
          <w:tcPr>
            <w:tcW w:w="284" w:type="dxa"/>
          </w:tcPr>
          <w:p w14:paraId="3029F5A0" w14:textId="77777777" w:rsidR="00181461" w:rsidRPr="007E0D87" w:rsidRDefault="00181461" w:rsidP="00470C41">
            <w:pPr>
              <w:pStyle w:val="TF-TEXTOQUADROCentralizado"/>
            </w:pPr>
          </w:p>
        </w:tc>
        <w:tc>
          <w:tcPr>
            <w:tcW w:w="284" w:type="dxa"/>
          </w:tcPr>
          <w:p w14:paraId="54C0D257" w14:textId="77777777" w:rsidR="00181461" w:rsidRPr="007E0D87" w:rsidRDefault="00181461" w:rsidP="00470C41">
            <w:pPr>
              <w:pStyle w:val="TF-TEXTOQUADROCentralizado"/>
            </w:pPr>
          </w:p>
        </w:tc>
        <w:tc>
          <w:tcPr>
            <w:tcW w:w="284" w:type="dxa"/>
            <w:shd w:val="clear" w:color="auto" w:fill="AEAAAA" w:themeFill="background2" w:themeFillShade="BF"/>
          </w:tcPr>
          <w:p w14:paraId="04523DEF" w14:textId="77777777" w:rsidR="00181461" w:rsidRPr="007E0D87" w:rsidRDefault="00181461" w:rsidP="00470C41">
            <w:pPr>
              <w:pStyle w:val="TF-TEXTOQUADROCentralizado"/>
            </w:pPr>
          </w:p>
        </w:tc>
        <w:tc>
          <w:tcPr>
            <w:tcW w:w="284" w:type="dxa"/>
            <w:shd w:val="clear" w:color="auto" w:fill="AEAAAA" w:themeFill="background2" w:themeFillShade="BF"/>
          </w:tcPr>
          <w:p w14:paraId="621EA3A2" w14:textId="77777777" w:rsidR="00181461" w:rsidRPr="007E0D87" w:rsidRDefault="00181461" w:rsidP="00470C41">
            <w:pPr>
              <w:pStyle w:val="TF-TEXTOQUADROCentralizado"/>
            </w:pPr>
          </w:p>
        </w:tc>
        <w:tc>
          <w:tcPr>
            <w:tcW w:w="289" w:type="dxa"/>
            <w:shd w:val="clear" w:color="auto" w:fill="AEAAAA" w:themeFill="background2" w:themeFillShade="BF"/>
          </w:tcPr>
          <w:p w14:paraId="4C786554" w14:textId="77777777" w:rsidR="00181461" w:rsidRPr="007E0D87" w:rsidRDefault="00181461" w:rsidP="00470C41">
            <w:pPr>
              <w:pStyle w:val="TF-TEXTOQUADROCentralizado"/>
            </w:pPr>
          </w:p>
        </w:tc>
      </w:tr>
      <w:tr w:rsidR="00181461" w:rsidRPr="007E0D87" w14:paraId="0380AC90" w14:textId="77777777" w:rsidTr="005A19CB">
        <w:trPr>
          <w:jc w:val="center"/>
        </w:trPr>
        <w:tc>
          <w:tcPr>
            <w:tcW w:w="6171" w:type="dxa"/>
            <w:tcBorders>
              <w:left w:val="single" w:sz="4" w:space="0" w:color="auto"/>
              <w:bottom w:val="single" w:sz="4" w:space="0" w:color="auto"/>
            </w:tcBorders>
          </w:tcPr>
          <w:p w14:paraId="012D5BF4" w14:textId="77777777" w:rsidR="00181461" w:rsidRDefault="00181461" w:rsidP="00470C41">
            <w:pPr>
              <w:pStyle w:val="TF-TEXTOQUADRO"/>
            </w:pPr>
            <w:r>
              <w:t>testes</w:t>
            </w:r>
          </w:p>
        </w:tc>
        <w:tc>
          <w:tcPr>
            <w:tcW w:w="273" w:type="dxa"/>
            <w:tcBorders>
              <w:bottom w:val="single" w:sz="4" w:space="0" w:color="auto"/>
            </w:tcBorders>
          </w:tcPr>
          <w:p w14:paraId="442D3EF6" w14:textId="77777777" w:rsidR="00181461" w:rsidRPr="007E0D87" w:rsidRDefault="00181461" w:rsidP="00470C41">
            <w:pPr>
              <w:pStyle w:val="TF-TEXTOQUADROCentralizado"/>
            </w:pPr>
          </w:p>
        </w:tc>
        <w:tc>
          <w:tcPr>
            <w:tcW w:w="284" w:type="dxa"/>
            <w:tcBorders>
              <w:bottom w:val="single" w:sz="4" w:space="0" w:color="auto"/>
            </w:tcBorders>
          </w:tcPr>
          <w:p w14:paraId="16D53A5D" w14:textId="77777777" w:rsidR="00181461" w:rsidRPr="007E0D87" w:rsidRDefault="00181461" w:rsidP="00470C41">
            <w:pPr>
              <w:pStyle w:val="TF-TEXTOQUADROCentralizado"/>
            </w:pPr>
          </w:p>
        </w:tc>
        <w:tc>
          <w:tcPr>
            <w:tcW w:w="284" w:type="dxa"/>
            <w:tcBorders>
              <w:bottom w:val="single" w:sz="4" w:space="0" w:color="auto"/>
            </w:tcBorders>
          </w:tcPr>
          <w:p w14:paraId="0D2CBC4F"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0840D0DC"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9993734"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45E790F8"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5FB15415"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30F3893D" w14:textId="77777777" w:rsidR="00181461" w:rsidRPr="007E0D87" w:rsidRDefault="00181461" w:rsidP="00470C41">
            <w:pPr>
              <w:pStyle w:val="TF-TEXTOQUADROCentralizado"/>
            </w:pPr>
          </w:p>
        </w:tc>
        <w:tc>
          <w:tcPr>
            <w:tcW w:w="284" w:type="dxa"/>
            <w:tcBorders>
              <w:bottom w:val="single" w:sz="4" w:space="0" w:color="auto"/>
            </w:tcBorders>
            <w:shd w:val="clear" w:color="auto" w:fill="AEAAAA" w:themeFill="background2" w:themeFillShade="BF"/>
          </w:tcPr>
          <w:p w14:paraId="09E4BA50" w14:textId="77777777" w:rsidR="00181461" w:rsidRPr="007E0D87" w:rsidRDefault="00181461" w:rsidP="00470C41">
            <w:pPr>
              <w:pStyle w:val="TF-TEXTOQUADROCentralizado"/>
            </w:pPr>
          </w:p>
        </w:tc>
        <w:tc>
          <w:tcPr>
            <w:tcW w:w="289" w:type="dxa"/>
            <w:tcBorders>
              <w:bottom w:val="single" w:sz="4" w:space="0" w:color="auto"/>
            </w:tcBorders>
            <w:shd w:val="clear" w:color="auto" w:fill="AEAAAA" w:themeFill="background2" w:themeFillShade="BF"/>
          </w:tcPr>
          <w:p w14:paraId="26CC37AD" w14:textId="77777777" w:rsidR="00181461" w:rsidRPr="007E0D87" w:rsidRDefault="00181461" w:rsidP="00470C41">
            <w:pPr>
              <w:pStyle w:val="TF-TEXTOQUADROCentralizado"/>
            </w:pPr>
          </w:p>
        </w:tc>
      </w:tr>
    </w:tbl>
    <w:p w14:paraId="7A68B313" w14:textId="77777777" w:rsidR="00181461" w:rsidRDefault="00181461" w:rsidP="00FC4A9F">
      <w:pPr>
        <w:pStyle w:val="TF-FONTE"/>
      </w:pPr>
      <w:r>
        <w:t>Fonte: elaborado pelo autor.</w:t>
      </w:r>
    </w:p>
    <w:p w14:paraId="1DAAEAE6" w14:textId="77777777" w:rsidR="00181461" w:rsidRPr="007A1883" w:rsidRDefault="00181461" w:rsidP="00181461">
      <w:pPr>
        <w:pStyle w:val="Ttulo1"/>
      </w:pPr>
      <w:r>
        <w:t>REVISÃO BIBLIOGRÁFICA</w:t>
      </w:r>
    </w:p>
    <w:p w14:paraId="41022AEF" w14:textId="77777777" w:rsidR="00181461" w:rsidRDefault="00181461" w:rsidP="00771000">
      <w:pPr>
        <w:pStyle w:val="TF-TEXTO"/>
      </w:pPr>
      <w:r>
        <w:t>Nesta seção são apresentados os temas principais que compõe o trabalho. Na subseção 4.1 é aprofundado sobre o tema da evolução tecnológica e os impactos disso na sociedade. A subseção 4.2 aborda a dificuldade encontrada pelo grupo dos idosos em conseguir acompanhar os avanços tecnológicos. Por último, na subseção 4.3 é apresentado sobre Interação Humano Computador (IHC).</w:t>
      </w:r>
    </w:p>
    <w:p w14:paraId="0B35E134" w14:textId="77777777" w:rsidR="00181461" w:rsidRDefault="00181461" w:rsidP="00AB5E98">
      <w:pPr>
        <w:pStyle w:val="Ttulo2"/>
      </w:pPr>
      <w:r>
        <w:t>AVANÇO TECNOLÓGIO E SEUS IMPACTOS NA SOCIEDADE</w:t>
      </w:r>
    </w:p>
    <w:p w14:paraId="2D0D3B38" w14:textId="77777777" w:rsidR="00181461" w:rsidRDefault="00181461" w:rsidP="00771000">
      <w:pPr>
        <w:pStyle w:val="TF-TEXTO"/>
      </w:pPr>
      <w:r>
        <w:t>Nas últimas décadas, a sociedade está passando por uma constante revolução tecnológica, em que 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6FA59714" w14:textId="77777777" w:rsidR="00181461" w:rsidRDefault="00181461"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3EA1BBE6" w14:textId="77777777" w:rsidR="00181461" w:rsidRDefault="00181461" w:rsidP="00771000">
      <w:pPr>
        <w:pStyle w:val="TF-TEXTO"/>
      </w:pPr>
      <w:r>
        <w:t xml:space="preserve">Esse aumento tornou cada vez mais comum as pessoas terem 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5DB2341B" w14:textId="77777777" w:rsidR="00181461" w:rsidRDefault="00181461" w:rsidP="00771000">
      <w:pPr>
        <w:pStyle w:val="TF-TEXTO"/>
      </w:pPr>
    </w:p>
    <w:p w14:paraId="1885C993" w14:textId="77777777" w:rsidR="00181461" w:rsidRDefault="00181461" w:rsidP="00594685">
      <w:pPr>
        <w:pStyle w:val="TF-LEGENDA"/>
      </w:pPr>
      <w:r>
        <w:lastRenderedPageBreak/>
        <w:t xml:space="preserve">Quadro </w:t>
      </w:r>
      <w:r>
        <w:fldChar w:fldCharType="begin"/>
      </w:r>
      <w:r>
        <w:instrText xml:space="preserve"> SEQ Quadro \* ARABIC </w:instrText>
      </w:r>
      <w:r>
        <w:fldChar w:fldCharType="separate"/>
      </w:r>
      <w:r>
        <w:rPr>
          <w:noProof/>
        </w:rPr>
        <w:t>5</w:t>
      </w:r>
      <w:r>
        <w:rPr>
          <w:noProof/>
        </w:rPr>
        <w:fldChar w:fldCharType="end"/>
      </w:r>
      <w:r>
        <w:t xml:space="preserve"> - Quantidade total de celulares no município de Blumenau</w:t>
      </w:r>
    </w:p>
    <w:p w14:paraId="5F92D71B" w14:textId="77777777" w:rsidR="00181461" w:rsidRDefault="00181461" w:rsidP="00DE508C">
      <w:pPr>
        <w:pStyle w:val="TF-FIGURA"/>
      </w:pPr>
      <w:r w:rsidRPr="00C36BA2">
        <w:rPr>
          <w:noProof/>
        </w:rPr>
        <w:drawing>
          <wp:inline distT="0" distB="0" distL="0" distR="0" wp14:anchorId="5CC1CEDF" wp14:editId="122A2891">
            <wp:extent cx="5760720" cy="1966595"/>
            <wp:effectExtent l="0" t="0" r="0" b="0"/>
            <wp:docPr id="14" name="Imagem 14"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6"/>
                    <a:stretch>
                      <a:fillRect/>
                    </a:stretch>
                  </pic:blipFill>
                  <pic:spPr>
                    <a:xfrm>
                      <a:off x="0" y="0"/>
                      <a:ext cx="5760720" cy="1966595"/>
                    </a:xfrm>
                    <a:prstGeom prst="rect">
                      <a:avLst/>
                    </a:prstGeom>
                  </pic:spPr>
                </pic:pic>
              </a:graphicData>
            </a:graphic>
          </wp:inline>
        </w:drawing>
      </w:r>
    </w:p>
    <w:p w14:paraId="1F530452" w14:textId="77777777" w:rsidR="00181461" w:rsidRDefault="00181461" w:rsidP="00771000">
      <w:pPr>
        <w:pStyle w:val="TF-FONTE"/>
      </w:pPr>
      <w:r w:rsidRPr="00C36BA2">
        <w:t xml:space="preserve">Fonte: </w:t>
      </w:r>
      <w:proofErr w:type="spellStart"/>
      <w:r w:rsidRPr="00C36BA2">
        <w:t>Teleco</w:t>
      </w:r>
      <w:proofErr w:type="spellEnd"/>
      <w:r w:rsidRPr="00C36BA2">
        <w:t xml:space="preserve"> (2021)</w:t>
      </w:r>
      <w:r>
        <w:t>.</w:t>
      </w:r>
    </w:p>
    <w:p w14:paraId="4ED98BA4" w14:textId="77777777" w:rsidR="00181461" w:rsidRPr="00C36BA2" w:rsidRDefault="00181461" w:rsidP="00771000">
      <w:pPr>
        <w:pStyle w:val="TF-TEXTO"/>
        <w:ind w:firstLine="0"/>
      </w:pPr>
      <w:r>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0ACEE1DB" w14:textId="77777777" w:rsidR="00181461" w:rsidRDefault="00181461" w:rsidP="00AB5E98">
      <w:pPr>
        <w:pStyle w:val="Ttulo2"/>
      </w:pPr>
      <w:r>
        <w:t>AS DIFICULDADES ENCONTRADAS DO USO DA TECNOLOGIA PELOS IDOSOS</w:t>
      </w:r>
    </w:p>
    <w:p w14:paraId="3DBB48C7" w14:textId="77777777" w:rsidR="00181461" w:rsidRDefault="00181461"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 Gomes (2019) afirma que os idosos fazem parte de um grupo frágil em que a tecnologia deve estar ainda mais presentes para auxiliá-los e melhorar sua qualidade de vida. Contudo, a dificuldade está exatamente no contato que esse grupo possui com a tecnologia, por não conseguirem compreender como utilizá-la, apresentando bastante dificuldade para entendê-la e assim gerando uma recusa de usá-la (BUCHEER,</w:t>
      </w:r>
      <w:r w:rsidDel="00863D7F">
        <w:t xml:space="preserve"> </w:t>
      </w:r>
      <w:r>
        <w:t>1998).</w:t>
      </w:r>
    </w:p>
    <w:p w14:paraId="54E3D94D" w14:textId="77777777" w:rsidR="00181461" w:rsidRDefault="00181461"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4414451A" w14:textId="77777777" w:rsidR="00181461" w:rsidRDefault="00181461"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w:t>
      </w:r>
      <w:r>
        <w:lastRenderedPageBreak/>
        <w:t xml:space="preserve">Percebeu-se principalmente a dificuldade em utilizar ferramentas como o pacote Office, que possui várias funções e uma grande quantidade de informações em tela. </w:t>
      </w:r>
    </w:p>
    <w:p w14:paraId="58ABC006" w14:textId="77777777" w:rsidR="00181461" w:rsidRDefault="00181461" w:rsidP="00CA5DF9">
      <w:pPr>
        <w:pStyle w:val="TF-TEXTO"/>
      </w:pPr>
      <w:r>
        <w:t>No entanto,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4FF28E41" w14:textId="77777777" w:rsidR="00181461" w:rsidRDefault="00181461" w:rsidP="003B4778">
      <w:pPr>
        <w:pStyle w:val="Ttulo2"/>
      </w:pPr>
      <w:r>
        <w:t>INTERAÇÃO HUMANO COMPUTADOR</w:t>
      </w:r>
    </w:p>
    <w:p w14:paraId="274838EB" w14:textId="77777777" w:rsidR="00181461" w:rsidRDefault="00181461" w:rsidP="003B4778">
      <w:pPr>
        <w:pStyle w:val="TF-TEXTO"/>
      </w:pPr>
      <w:r>
        <w:t>A Interação Humano-Computador é uma que estuda o usuário dentro dos sistemas de computação.</w:t>
      </w:r>
    </w:p>
    <w:p w14:paraId="18BC5907" w14:textId="77777777" w:rsidR="00181461" w:rsidRDefault="00181461"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 OLIVEIRA, 2015, p. 11).</w:t>
      </w:r>
      <w:r w:rsidRPr="00422867">
        <w:t xml:space="preserve"> </w:t>
      </w:r>
    </w:p>
    <w:p w14:paraId="0CB02A3A" w14:textId="77777777" w:rsidR="00181461" w:rsidRPr="00422867" w:rsidRDefault="00181461" w:rsidP="003B4778">
      <w:pPr>
        <w:pStyle w:val="TF-TEXTO"/>
        <w:spacing w:line="240" w:lineRule="auto"/>
        <w:ind w:left="2268" w:firstLine="0"/>
      </w:pPr>
    </w:p>
    <w:p w14:paraId="5D50ADE3" w14:textId="77777777" w:rsidR="00181461" w:rsidRDefault="00181461" w:rsidP="003B4778">
      <w:pPr>
        <w:pStyle w:val="TF-TEXTO"/>
      </w:pPr>
      <w:r>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7B2BCDDB" w14:textId="77777777" w:rsidR="00181461" w:rsidRDefault="00181461" w:rsidP="003B4778">
      <w:pPr>
        <w:pStyle w:val="TF-TEXTO"/>
      </w:pPr>
      <w:r>
        <w:t>Não é errado assumir que um programa ou tecnologia que descarte esses conceitos, possui grandes chances de não ser um sucesso. Ao analisar algumas tecnologias existentes no dia a dia é possível perceber a IHC aplicada em diversos detalhes, como por exemplo no gesto que realizado para ampliar uma fotografia, ao afastar dois dedos, criando um espaço entre eles (OLIVEIRA; OLIVEIRA, 2015).</w:t>
      </w:r>
    </w:p>
    <w:p w14:paraId="5A853614" w14:textId="77777777" w:rsidR="00181461" w:rsidRDefault="00181461" w:rsidP="00F41614">
      <w:pPr>
        <w:pStyle w:val="TF-TEXTO"/>
      </w:pPr>
      <w:r>
        <w:t>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(OLIVEIRA; OLIVEIRA, 2015).</w:t>
      </w:r>
    </w:p>
    <w:p w14:paraId="43789048" w14:textId="77777777" w:rsidR="00181461" w:rsidRDefault="00181461" w:rsidP="00F83A19">
      <w:pPr>
        <w:pStyle w:val="TF-refernciasbibliogrficasTTULO"/>
      </w:pPr>
      <w:r>
        <w:t>Referências</w:t>
      </w:r>
    </w:p>
    <w:p w14:paraId="0343ED08" w14:textId="77777777" w:rsidR="00181461" w:rsidRDefault="00181461" w:rsidP="008D2AC7">
      <w:pPr>
        <w:pStyle w:val="NormalWeb"/>
        <w:spacing w:before="0" w:beforeAutospacing="0" w:after="0" w:afterAutospacing="0"/>
        <w:contextualSpacing/>
      </w:pPr>
    </w:p>
    <w:p w14:paraId="5FE8FB56" w14:textId="77777777" w:rsidR="00181461" w:rsidRDefault="00181461"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xml:space="preserve">, RFM Editores, 2018. Disponível em: </w:t>
      </w:r>
      <w:r w:rsidRPr="003B4778">
        <w:rPr>
          <w:noProof/>
        </w:rPr>
        <w:t>https://revistaeducacao.com.br/2018/10/01/infancia-desenvolvimento</w:t>
      </w:r>
      <w:r>
        <w:rPr>
          <w:noProof/>
        </w:rPr>
        <w:t>/</w:t>
      </w:r>
      <w:r>
        <w:t>. Acesso em: 5 </w:t>
      </w:r>
      <w:proofErr w:type="spellStart"/>
      <w:r>
        <w:t>Oct</w:t>
      </w:r>
      <w:proofErr w:type="spellEnd"/>
      <w:r>
        <w:t>. 2021.</w:t>
      </w:r>
    </w:p>
    <w:p w14:paraId="07FEEB43" w14:textId="77777777" w:rsidR="00181461" w:rsidRDefault="00181461" w:rsidP="008D2AC7">
      <w:pPr>
        <w:pStyle w:val="NormalWeb"/>
        <w:spacing w:before="0" w:beforeAutospacing="0" w:after="0" w:afterAutospacing="0"/>
        <w:contextualSpacing/>
        <w:rPr>
          <w:color w:val="000000"/>
        </w:rPr>
      </w:pPr>
    </w:p>
    <w:p w14:paraId="59942BBA" w14:textId="77777777" w:rsidR="00181461" w:rsidRDefault="00181461" w:rsidP="008D2AC7">
      <w:pPr>
        <w:pStyle w:val="NormalWeb"/>
        <w:spacing w:before="0" w:beforeAutospacing="0" w:after="0" w:afterAutospacing="0"/>
        <w:contextualSpacing/>
        <w:rPr>
          <w:color w:val="000000"/>
        </w:rPr>
      </w:pPr>
      <w:r>
        <w:rPr>
          <w:color w:val="000000"/>
        </w:rPr>
        <w:lastRenderedPageBreak/>
        <w:t>BRANDVOICE CISCO. </w:t>
      </w:r>
      <w:r>
        <w:rPr>
          <w:rStyle w:val="Forte"/>
          <w:color w:val="000000"/>
        </w:rPr>
        <w:t>Revolução tecnológica deve transformar a vida no mundo</w:t>
      </w:r>
      <w:r>
        <w:rPr>
          <w:color w:val="000000"/>
        </w:rPr>
        <w:t>. Forbes Brasil, 2019. Disponível em: https://forbes.com.br/brand-voice/2019/08/revolucao-tecnologica-deve-transformar-a-vida-no-mundo/. Acesso em: 21 Sep. 2021.</w:t>
      </w:r>
    </w:p>
    <w:p w14:paraId="245E55DD" w14:textId="77777777" w:rsidR="00181461" w:rsidRDefault="00181461" w:rsidP="008D2AC7">
      <w:pPr>
        <w:pStyle w:val="NormalWeb"/>
        <w:spacing w:before="0" w:beforeAutospacing="0" w:after="0" w:afterAutospacing="0"/>
        <w:contextualSpacing/>
        <w:rPr>
          <w:color w:val="000000"/>
        </w:rPr>
      </w:pPr>
    </w:p>
    <w:p w14:paraId="5210CA36" w14:textId="77777777" w:rsidR="00181461" w:rsidRDefault="00181461"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Pr>
          <w:rStyle w:val="Forte"/>
        </w:rPr>
        <w:t>Terceira idade e tecnologia</w:t>
      </w:r>
      <w:r>
        <w:t>, [</w:t>
      </w:r>
      <w:proofErr w:type="spellStart"/>
      <w:r>
        <w:t>s.l</w:t>
      </w:r>
      <w:proofErr w:type="spellEnd"/>
      <w:r>
        <w:t>.: s.n.], 1998.</w:t>
      </w:r>
    </w:p>
    <w:p w14:paraId="692A6C08" w14:textId="77777777" w:rsidR="00181461" w:rsidRDefault="00181461" w:rsidP="008D2AC7">
      <w:pPr>
        <w:pStyle w:val="NormalWeb"/>
        <w:spacing w:before="0" w:beforeAutospacing="0" w:after="0" w:afterAutospacing="0"/>
        <w:contextualSpacing/>
      </w:pPr>
    </w:p>
    <w:p w14:paraId="1B7F56C2" w14:textId="77777777" w:rsidR="00181461" w:rsidRPr="00B712BD" w:rsidRDefault="00181461" w:rsidP="008D2AC7">
      <w:pPr>
        <w:pStyle w:val="NormalWeb"/>
        <w:spacing w:before="0" w:beforeAutospacing="0" w:after="0" w:afterAutospacing="0"/>
        <w:contextualSpacing/>
      </w:pPr>
      <w:r>
        <w:t xml:space="preserve">DELLA, </w:t>
      </w:r>
      <w:proofErr w:type="spellStart"/>
      <w:r>
        <w:t>Brunela</w:t>
      </w:r>
      <w:proofErr w:type="spellEnd"/>
      <w:r>
        <w:t xml:space="preserve">, </w:t>
      </w:r>
      <w:r>
        <w:rPr>
          <w:b/>
          <w:bCs/>
        </w:rPr>
        <w:t>A inclusão digital das pessoas idosas: um olhar sobre o campo da ciência tecnologia e sociedade</w:t>
      </w:r>
      <w:r>
        <w:t>. 2018. Tese (Pós-graduação) – Curso de Ciência, Universidade Federal de São Carlos, São Carlos, 2018.</w:t>
      </w:r>
    </w:p>
    <w:p w14:paraId="7F3020DF" w14:textId="77777777" w:rsidR="00181461" w:rsidRPr="004B6982" w:rsidRDefault="00181461" w:rsidP="008D2AC7">
      <w:pPr>
        <w:pStyle w:val="NormalWeb"/>
        <w:spacing w:before="0" w:beforeAutospacing="0" w:after="0" w:afterAutospacing="0"/>
        <w:contextualSpacing/>
        <w:rPr>
          <w:color w:val="000000"/>
        </w:rPr>
      </w:pPr>
    </w:p>
    <w:p w14:paraId="746A0764" w14:textId="77777777" w:rsidR="00181461" w:rsidRPr="00B543B9" w:rsidRDefault="00181461" w:rsidP="008D2AC7">
      <w:pPr>
        <w:pStyle w:val="NormalWeb"/>
        <w:spacing w:before="0" w:beforeAutospacing="0" w:after="0" w:afterAutospacing="0"/>
        <w:contextualSpacing/>
        <w:rPr>
          <w:color w:val="000000"/>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w:t>
      </w:r>
      <w:r w:rsidRPr="00F15185">
        <w:rPr>
          <w:color w:val="000000"/>
        </w:rPr>
        <w:t>Vox,</w:t>
      </w:r>
      <w:r>
        <w:rPr>
          <w:color w:val="000000"/>
        </w:rPr>
        <w:t xml:space="preserve"> 2014.</w:t>
      </w:r>
      <w:r w:rsidRPr="00F15185">
        <w:rPr>
          <w:color w:val="000000"/>
        </w:rPr>
        <w:t xml:space="preserve"> </w:t>
      </w:r>
      <w:r>
        <w:rPr>
          <w:color w:val="000000"/>
        </w:rPr>
        <w:t xml:space="preserve">Disponível em: https://www.vox.com/2014/7/31/11629372/dan-arielys-timeful-app-helps-you-better-apply-your-time. </w:t>
      </w:r>
      <w:r w:rsidRPr="00B543B9">
        <w:rPr>
          <w:color w:val="000000"/>
        </w:rPr>
        <w:t>Acesso em: 4 </w:t>
      </w:r>
      <w:proofErr w:type="spellStart"/>
      <w:r w:rsidRPr="00B543B9">
        <w:rPr>
          <w:color w:val="000000"/>
        </w:rPr>
        <w:t>Oct</w:t>
      </w:r>
      <w:proofErr w:type="spellEnd"/>
      <w:r w:rsidRPr="00B543B9">
        <w:rPr>
          <w:color w:val="000000"/>
        </w:rPr>
        <w:t>. 2021</w:t>
      </w:r>
    </w:p>
    <w:p w14:paraId="22AA7540" w14:textId="77777777" w:rsidR="00181461" w:rsidRPr="00B543B9" w:rsidRDefault="00181461" w:rsidP="008D2AC7">
      <w:pPr>
        <w:pStyle w:val="NormalWeb"/>
        <w:spacing w:before="0" w:beforeAutospacing="0" w:after="0" w:afterAutospacing="0"/>
        <w:contextualSpacing/>
        <w:rPr>
          <w:color w:val="000000"/>
        </w:rPr>
      </w:pPr>
    </w:p>
    <w:p w14:paraId="0060DDB6" w14:textId="77777777" w:rsidR="00181461" w:rsidRDefault="00181461" w:rsidP="00A023E5">
      <w:pPr>
        <w:pStyle w:val="NormalWeb"/>
        <w:spacing w:before="0" w:beforeAutospacing="0" w:after="0" w:afterAutospacing="0"/>
        <w:rPr>
          <w:color w:val="000000"/>
        </w:rPr>
      </w:pPr>
      <w:r>
        <w:rPr>
          <w:color w:val="000000"/>
        </w:rPr>
        <w:t xml:space="preserve">GOMES, Diana; JOÃO MENDES MOREIRA; SOUSA, </w:t>
      </w:r>
      <w:proofErr w:type="spellStart"/>
      <w:r>
        <w:rPr>
          <w:color w:val="000000"/>
        </w:rPr>
        <w:t>Ines</w:t>
      </w:r>
      <w:proofErr w:type="spellEnd"/>
      <w:r>
        <w:rPr>
          <w:color w:val="000000"/>
        </w:rPr>
        <w:t>; </w:t>
      </w:r>
      <w:r>
        <w:rPr>
          <w:i/>
          <w:iCs/>
          <w:color w:val="000000"/>
        </w:rPr>
        <w:t>et al</w:t>
      </w:r>
      <w:r>
        <w:rPr>
          <w:color w:val="000000"/>
        </w:rPr>
        <w:t>. </w:t>
      </w:r>
      <w:r w:rsidRPr="00A023E5">
        <w:rPr>
          <w:rStyle w:val="Forte"/>
          <w:color w:val="000000"/>
          <w:lang w:val="en-US"/>
        </w:rPr>
        <w:t>Eating and Drinking Recognition in Free-Living Conditions for Triggering Smart Reminders</w:t>
      </w:r>
      <w:r w:rsidRPr="00A023E5">
        <w:rPr>
          <w:color w:val="000000"/>
          <w:lang w:val="en-US"/>
        </w:rPr>
        <w:t xml:space="preserve">. </w:t>
      </w:r>
      <w:proofErr w:type="spellStart"/>
      <w:r>
        <w:rPr>
          <w:color w:val="000000"/>
        </w:rPr>
        <w:t>ResearchGate</w:t>
      </w:r>
      <w:proofErr w:type="spellEnd"/>
      <w:r>
        <w:rPr>
          <w:color w:val="000000"/>
        </w:rPr>
        <w:t>. Disponível em: &lt;https://www.researchgate.net/publication/333974404_Eating_and_Drinking_Recognition_in_Free-Living_Conditions_for_Triggering_Smart_Reminders&gt;. Acesso em: 25 Nov. 2021.</w:t>
      </w:r>
    </w:p>
    <w:p w14:paraId="1F265135" w14:textId="77777777" w:rsidR="00181461" w:rsidRDefault="00181461" w:rsidP="00A023E5">
      <w:pPr>
        <w:pStyle w:val="NormalWeb"/>
      </w:pPr>
      <w:r>
        <w:rPr>
          <w:color w:val="000000"/>
        </w:rPr>
        <w:t>‌</w:t>
      </w:r>
    </w:p>
    <w:p w14:paraId="1C0619AD" w14:textId="77777777" w:rsidR="00181461" w:rsidRPr="00FA094A" w:rsidRDefault="00181461" w:rsidP="008D2AC7">
      <w:pPr>
        <w:pStyle w:val="NormalWeb"/>
        <w:spacing w:before="0" w:beforeAutospacing="0" w:after="0" w:afterAutospacing="0"/>
        <w:contextualSpacing/>
        <w:rPr>
          <w:b/>
          <w:bCs/>
          <w:color w:val="000000"/>
        </w:rPr>
      </w:pPr>
      <w:r>
        <w:t xml:space="preserve">OLIVEIRA, Francisco; OLIVEIRA, Fernando. </w:t>
      </w:r>
      <w:r>
        <w:rPr>
          <w:b/>
          <w:bCs/>
        </w:rPr>
        <w:t xml:space="preserve">Interação Humano Computador. </w:t>
      </w:r>
      <w:r w:rsidRPr="00C229E9">
        <w:t>2ª Edição. Fortaleza: Editora UAB/UECE, 2015.</w:t>
      </w:r>
    </w:p>
    <w:p w14:paraId="3113C549" w14:textId="77777777" w:rsidR="00181461" w:rsidRDefault="00181461" w:rsidP="008D2AC7">
      <w:pPr>
        <w:pStyle w:val="NormalWeb"/>
        <w:spacing w:before="0" w:beforeAutospacing="0" w:after="0" w:afterAutospacing="0"/>
        <w:contextualSpacing/>
        <w:rPr>
          <w:color w:val="000000"/>
        </w:rPr>
      </w:pPr>
    </w:p>
    <w:p w14:paraId="5E844747" w14:textId="77777777" w:rsidR="00181461" w:rsidRDefault="00181461"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https://www.teleco.com.br/ncel_cidades2.asp. Acesso em: 26 Sep. 2021.</w:t>
      </w:r>
    </w:p>
    <w:p w14:paraId="13AF4CC2" w14:textId="77777777" w:rsidR="00181461" w:rsidRDefault="00181461" w:rsidP="008D2AC7">
      <w:pPr>
        <w:pStyle w:val="NormalWeb"/>
        <w:spacing w:before="0" w:beforeAutospacing="0" w:after="0" w:afterAutospacing="0"/>
        <w:contextualSpacing/>
        <w:rPr>
          <w:color w:val="000000"/>
        </w:rPr>
      </w:pPr>
    </w:p>
    <w:p w14:paraId="47205969" w14:textId="77777777" w:rsidR="00181461" w:rsidRPr="00C229E9" w:rsidRDefault="00181461"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C229E9">
        <w:rPr>
          <w:color w:val="000000"/>
        </w:rPr>
        <w:t>Acesso em: 21 Sep. 2021.</w:t>
      </w:r>
    </w:p>
    <w:p w14:paraId="3F12EE0E" w14:textId="77777777" w:rsidR="00181461" w:rsidRDefault="00181461" w:rsidP="008D2AC7">
      <w:pPr>
        <w:pStyle w:val="NormalWeb"/>
        <w:spacing w:before="0" w:beforeAutospacing="0" w:after="0" w:afterAutospacing="0"/>
        <w:contextualSpacing/>
        <w:rPr>
          <w:color w:val="000000"/>
        </w:rPr>
      </w:pPr>
      <w:r>
        <w:rPr>
          <w:color w:val="000000"/>
        </w:rPr>
        <w:t>‌</w:t>
      </w:r>
    </w:p>
    <w:p w14:paraId="544371EA" w14:textId="77777777" w:rsidR="00181461" w:rsidRDefault="00181461" w:rsidP="008D2AC7">
      <w:pPr>
        <w:pStyle w:val="NormalWeb"/>
        <w:spacing w:before="0" w:beforeAutospacing="0" w:after="0" w:afterAutospacing="0"/>
        <w:contextualSpacing/>
        <w:rPr>
          <w:color w:val="000000"/>
        </w:rPr>
      </w:pPr>
      <w:r>
        <w:t xml:space="preserve">VITORIA, Luana, </w:t>
      </w:r>
      <w:r>
        <w:rPr>
          <w:rStyle w:val="Forte"/>
        </w:rPr>
        <w:t>De que maneira as tecnologias nos ajudam no dia a dia?</w:t>
      </w:r>
      <w:r>
        <w:t xml:space="preserve">, </w:t>
      </w:r>
      <w:proofErr w:type="spellStart"/>
      <w:r>
        <w:t>UpperSoft</w:t>
      </w:r>
      <w:proofErr w:type="spellEnd"/>
      <w:r>
        <w:t xml:space="preserve">, 2019. Disponível em: </w:t>
      </w:r>
      <w:r w:rsidRPr="008D2AC7">
        <w:t>https://uppersoft.com.br/tecnologia-dia-a-dia/</w:t>
      </w:r>
      <w:r>
        <w:t>, acesso em: 5 </w:t>
      </w:r>
      <w:proofErr w:type="spellStart"/>
      <w:r>
        <w:t>Oct</w:t>
      </w:r>
      <w:proofErr w:type="spellEnd"/>
      <w:r>
        <w:t>. 2021.</w:t>
      </w:r>
      <w:r w:rsidDel="004972F5">
        <w:rPr>
          <w:rStyle w:val="Forte"/>
          <w:color w:val="000000"/>
        </w:rPr>
        <w:t xml:space="preserve"> </w:t>
      </w:r>
    </w:p>
    <w:p w14:paraId="3A760E40" w14:textId="77777777" w:rsidR="00181461" w:rsidRDefault="00181461">
      <w:pPr>
        <w:pStyle w:val="NormalWeb"/>
        <w:spacing w:before="0" w:beforeAutospacing="0" w:after="0" w:afterAutospacing="0"/>
        <w:rPr>
          <w:color w:val="000000"/>
        </w:rPr>
      </w:pPr>
    </w:p>
    <w:p w14:paraId="5E0D8AD5" w14:textId="77777777" w:rsidR="00181461" w:rsidRPr="004B6982" w:rsidRDefault="00181461" w:rsidP="00333582">
      <w:pPr>
        <w:pStyle w:val="NormalWeb"/>
        <w:spacing w:before="0" w:beforeAutospacing="0" w:after="0" w:afterAutospacing="0"/>
      </w:pPr>
    </w:p>
    <w:p w14:paraId="48940890" w14:textId="77777777" w:rsidR="00181461" w:rsidRDefault="00181461" w:rsidP="00152DC0">
      <w:pPr>
        <w:pStyle w:val="NormalWeb"/>
        <w:rPr>
          <w:color w:val="000000"/>
        </w:rPr>
      </w:pPr>
    </w:p>
    <w:p w14:paraId="72194776" w14:textId="77777777" w:rsidR="00181461" w:rsidRDefault="00181461" w:rsidP="00B543B9">
      <w:pPr>
        <w:pStyle w:val="NormalWeb"/>
        <w:jc w:val="center"/>
      </w:pPr>
      <w:r>
        <w:br w:type="page"/>
      </w:r>
    </w:p>
    <w:p w14:paraId="4ED78130" w14:textId="77777777" w:rsidR="00181461" w:rsidRDefault="00181461" w:rsidP="00F41614">
      <w:pPr>
        <w:pStyle w:val="TF-xAvalTTULO"/>
      </w:pPr>
      <w:r w:rsidRPr="00340EA0">
        <w:lastRenderedPageBreak/>
        <w:t>FORMULÁRIO  DE  avaliação</w:t>
      </w:r>
      <w:r>
        <w:t xml:space="preserve"> SIS Acadêmico</w:t>
      </w:r>
    </w:p>
    <w:p w14:paraId="3C83EA13" w14:textId="77777777" w:rsidR="00181461" w:rsidRDefault="00181461" w:rsidP="00F41614">
      <w:pPr>
        <w:pStyle w:val="TF-xAvalTTULO"/>
      </w:pPr>
      <w:r>
        <w:t>P</w:t>
      </w:r>
      <w:r w:rsidRPr="00340EA0">
        <w:t>ROFESSOR TCC I</w:t>
      </w:r>
      <w:r>
        <w:t xml:space="preserve"> – projeto</w:t>
      </w:r>
    </w:p>
    <w:p w14:paraId="2BB7BA5D" w14:textId="77777777" w:rsidR="00181461" w:rsidRDefault="00181461" w:rsidP="00F41614">
      <w:pPr>
        <w:pStyle w:val="TF-xAvalLINHA"/>
      </w:pPr>
      <w:r w:rsidRPr="00320BFA">
        <w:t>Avaliador(a):</w:t>
      </w:r>
      <w:r w:rsidRPr="00320BFA">
        <w:tab/>
      </w:r>
      <w:r>
        <w:t>Dalton Solano dos Reis</w:t>
      </w:r>
    </w:p>
    <w:p w14:paraId="427544FF" w14:textId="77777777" w:rsidR="00181461" w:rsidRPr="00320BFA" w:rsidRDefault="00181461" w:rsidP="00F4161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0"/>
      </w:tblGrid>
      <w:tr w:rsidR="00181461" w:rsidRPr="00320BFA" w14:paraId="11685A76" w14:textId="77777777" w:rsidTr="007B647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7E4C1DB" w14:textId="77777777" w:rsidR="00181461" w:rsidRPr="00320BFA" w:rsidRDefault="00181461" w:rsidP="007B647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DEDB286" w14:textId="77777777" w:rsidR="00181461" w:rsidRPr="00320BFA" w:rsidRDefault="00181461" w:rsidP="007B647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72E6687D" w14:textId="77777777" w:rsidR="00181461" w:rsidRPr="00320BFA" w:rsidRDefault="00181461" w:rsidP="007B647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436AE4" w14:textId="77777777" w:rsidR="00181461" w:rsidRPr="00320BFA" w:rsidRDefault="00181461" w:rsidP="007B647C">
            <w:pPr>
              <w:pStyle w:val="TF-xAvalITEMTABELA"/>
            </w:pPr>
            <w:r w:rsidRPr="00320BFA">
              <w:t>não atende</w:t>
            </w:r>
          </w:p>
        </w:tc>
      </w:tr>
      <w:tr w:rsidR="00181461" w:rsidRPr="00320BFA" w14:paraId="4A124D2C" w14:textId="77777777" w:rsidTr="007B647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632C18" w14:textId="77777777" w:rsidR="00181461" w:rsidRPr="00320BFA" w:rsidRDefault="00181461" w:rsidP="007B647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69F7CA5" w14:textId="77777777" w:rsidR="00181461" w:rsidRPr="00320BFA" w:rsidRDefault="00181461" w:rsidP="00181461">
            <w:pPr>
              <w:pStyle w:val="TF-xAvalITEM"/>
              <w:numPr>
                <w:ilvl w:val="0"/>
                <w:numId w:val="18"/>
              </w:numPr>
            </w:pPr>
            <w:r w:rsidRPr="00320BFA">
              <w:t>INTRODUÇÃO</w:t>
            </w:r>
          </w:p>
          <w:p w14:paraId="3F7D9D62" w14:textId="77777777" w:rsidR="00181461" w:rsidRPr="00320BFA" w:rsidRDefault="00181461" w:rsidP="007B647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510B9177" w14:textId="77777777" w:rsidR="00181461" w:rsidRPr="00320BFA" w:rsidRDefault="00181461"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3D86C67" w14:textId="77777777" w:rsidR="00181461" w:rsidRPr="00320BFA" w:rsidRDefault="00181461"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0C39404" w14:textId="77777777" w:rsidR="00181461" w:rsidRPr="00320BFA" w:rsidRDefault="00181461" w:rsidP="007B647C">
            <w:pPr>
              <w:ind w:left="709" w:hanging="709"/>
              <w:jc w:val="center"/>
              <w:rPr>
                <w:sz w:val="18"/>
              </w:rPr>
            </w:pPr>
          </w:p>
        </w:tc>
      </w:tr>
      <w:tr w:rsidR="00181461" w:rsidRPr="00320BFA" w14:paraId="16298BAD" w14:textId="77777777" w:rsidTr="007B647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276428"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3A1DD5" w14:textId="77777777" w:rsidR="00181461" w:rsidRPr="00320BFA" w:rsidRDefault="00181461" w:rsidP="007B647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D976345"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3C847AE"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728A1F" w14:textId="77777777" w:rsidR="00181461" w:rsidRPr="00320BFA" w:rsidRDefault="00181461" w:rsidP="007B647C">
            <w:pPr>
              <w:ind w:left="709" w:hanging="709"/>
              <w:jc w:val="center"/>
              <w:rPr>
                <w:sz w:val="18"/>
              </w:rPr>
            </w:pPr>
          </w:p>
        </w:tc>
      </w:tr>
      <w:tr w:rsidR="00181461" w:rsidRPr="00320BFA" w14:paraId="6626DAEF"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2E0191B"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A2FEF8E" w14:textId="77777777" w:rsidR="00181461" w:rsidRPr="00320BFA" w:rsidRDefault="00181461" w:rsidP="00181461">
            <w:pPr>
              <w:pStyle w:val="TF-xAvalITEM"/>
            </w:pPr>
            <w:r w:rsidRPr="00320BFA">
              <w:t>OBJETIVOS</w:t>
            </w:r>
          </w:p>
          <w:p w14:paraId="1C06171F" w14:textId="77777777" w:rsidR="00181461" w:rsidRPr="00320BFA" w:rsidRDefault="00181461" w:rsidP="007B647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0B1AF8B"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BA83293"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A90B64" w14:textId="77777777" w:rsidR="00181461" w:rsidRPr="00320BFA" w:rsidRDefault="00181461" w:rsidP="007B647C">
            <w:pPr>
              <w:ind w:left="709" w:hanging="709"/>
              <w:jc w:val="center"/>
              <w:rPr>
                <w:sz w:val="18"/>
              </w:rPr>
            </w:pPr>
          </w:p>
        </w:tc>
      </w:tr>
      <w:tr w:rsidR="00181461" w:rsidRPr="00320BFA" w14:paraId="41FE35BE" w14:textId="77777777" w:rsidTr="007B647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A9FA55"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2F58437" w14:textId="77777777" w:rsidR="00181461" w:rsidRPr="00320BFA" w:rsidRDefault="00181461" w:rsidP="007B647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5FDE1D34"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7132AF5"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63D563" w14:textId="77777777" w:rsidR="00181461" w:rsidRPr="00320BFA" w:rsidRDefault="00181461" w:rsidP="007B647C">
            <w:pPr>
              <w:ind w:left="709" w:hanging="709"/>
              <w:jc w:val="center"/>
              <w:rPr>
                <w:sz w:val="18"/>
              </w:rPr>
            </w:pPr>
          </w:p>
        </w:tc>
      </w:tr>
      <w:tr w:rsidR="00181461" w:rsidRPr="00320BFA" w14:paraId="1D272366" w14:textId="77777777" w:rsidTr="007B647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60A0C0"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03C0B7" w14:textId="77777777" w:rsidR="00181461" w:rsidRPr="00320BFA" w:rsidRDefault="00181461" w:rsidP="00181461">
            <w:pPr>
              <w:pStyle w:val="TF-xAvalITEM"/>
            </w:pPr>
            <w:r w:rsidRPr="00320BFA">
              <w:t>TRABALHOS CORRELATOS</w:t>
            </w:r>
          </w:p>
          <w:p w14:paraId="7904F396" w14:textId="77777777" w:rsidR="00181461" w:rsidRPr="00320BFA" w:rsidRDefault="00181461" w:rsidP="007B647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4E01A9CB"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0DBA498"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61882" w14:textId="77777777" w:rsidR="00181461" w:rsidRPr="00320BFA" w:rsidRDefault="00181461" w:rsidP="007B647C">
            <w:pPr>
              <w:ind w:left="709" w:hanging="709"/>
              <w:jc w:val="center"/>
              <w:rPr>
                <w:sz w:val="18"/>
              </w:rPr>
            </w:pPr>
          </w:p>
        </w:tc>
      </w:tr>
      <w:tr w:rsidR="00181461" w:rsidRPr="00320BFA" w14:paraId="1AF4D9AE"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85B063"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CC7F84" w14:textId="77777777" w:rsidR="00181461" w:rsidRPr="00320BFA" w:rsidRDefault="00181461" w:rsidP="00181461">
            <w:pPr>
              <w:pStyle w:val="TF-xAvalITEM"/>
            </w:pPr>
            <w:r w:rsidRPr="00320BFA">
              <w:t>JUSTIFICATIVA</w:t>
            </w:r>
          </w:p>
          <w:p w14:paraId="40448B40" w14:textId="77777777" w:rsidR="00181461" w:rsidRPr="00320BFA" w:rsidRDefault="00181461" w:rsidP="007B647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09EE03E"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A0D686B"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6B85B2" w14:textId="77777777" w:rsidR="00181461" w:rsidRPr="00320BFA" w:rsidRDefault="00181461" w:rsidP="007B647C">
            <w:pPr>
              <w:ind w:left="709" w:hanging="709"/>
              <w:jc w:val="center"/>
              <w:rPr>
                <w:sz w:val="18"/>
              </w:rPr>
            </w:pPr>
          </w:p>
        </w:tc>
      </w:tr>
      <w:tr w:rsidR="00181461" w:rsidRPr="00320BFA" w14:paraId="7033A852"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4F9DC9"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F64FCFE" w14:textId="77777777" w:rsidR="00181461" w:rsidRPr="00320BFA" w:rsidRDefault="00181461" w:rsidP="007B647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304A4F00"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DC58BB7"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8DC7B8" w14:textId="77777777" w:rsidR="00181461" w:rsidRPr="00320BFA" w:rsidRDefault="00181461" w:rsidP="007B647C">
            <w:pPr>
              <w:ind w:left="709" w:hanging="709"/>
              <w:jc w:val="center"/>
              <w:rPr>
                <w:sz w:val="18"/>
              </w:rPr>
            </w:pPr>
          </w:p>
        </w:tc>
      </w:tr>
      <w:tr w:rsidR="00181461" w:rsidRPr="00320BFA" w14:paraId="7F0C200A"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8CD40C3"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53A2CC4" w14:textId="77777777" w:rsidR="00181461" w:rsidRPr="00320BFA" w:rsidRDefault="00181461" w:rsidP="007B647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63D43052"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E4EA0D0"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7C4267" w14:textId="77777777" w:rsidR="00181461" w:rsidRPr="00320BFA" w:rsidRDefault="00181461" w:rsidP="007B647C">
            <w:pPr>
              <w:ind w:left="709" w:hanging="709"/>
              <w:jc w:val="center"/>
              <w:rPr>
                <w:sz w:val="18"/>
              </w:rPr>
            </w:pPr>
          </w:p>
        </w:tc>
      </w:tr>
      <w:tr w:rsidR="00181461" w:rsidRPr="00320BFA" w14:paraId="72EB95F5"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36096F"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14AD16" w14:textId="77777777" w:rsidR="00181461" w:rsidRPr="00320BFA" w:rsidRDefault="00181461" w:rsidP="00181461">
            <w:pPr>
              <w:pStyle w:val="TF-xAvalITEM"/>
            </w:pPr>
            <w:r w:rsidRPr="00320BFA">
              <w:t>REQUISITOS PRINCIPAIS DO PROBLEMA A SER TRABALHADO</w:t>
            </w:r>
          </w:p>
          <w:p w14:paraId="5F40DC96" w14:textId="77777777" w:rsidR="00181461" w:rsidRPr="00320BFA" w:rsidRDefault="00181461" w:rsidP="007B647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5B5E27"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A37DB15"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DC7119" w14:textId="77777777" w:rsidR="00181461" w:rsidRPr="00320BFA" w:rsidRDefault="00181461" w:rsidP="007B647C">
            <w:pPr>
              <w:ind w:left="709" w:hanging="709"/>
              <w:jc w:val="center"/>
              <w:rPr>
                <w:sz w:val="18"/>
              </w:rPr>
            </w:pPr>
          </w:p>
        </w:tc>
      </w:tr>
      <w:tr w:rsidR="00181461" w:rsidRPr="00320BFA" w14:paraId="15D40B84" w14:textId="77777777" w:rsidTr="007B647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2E4DBF4"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0D6F489" w14:textId="77777777" w:rsidR="00181461" w:rsidRPr="00320BFA" w:rsidRDefault="00181461" w:rsidP="00181461">
            <w:pPr>
              <w:pStyle w:val="TF-xAvalITEM"/>
            </w:pPr>
            <w:r w:rsidRPr="00320BFA">
              <w:t>METODOLOGIA</w:t>
            </w:r>
          </w:p>
          <w:p w14:paraId="416FFDE4" w14:textId="77777777" w:rsidR="00181461" w:rsidRPr="00320BFA" w:rsidRDefault="00181461" w:rsidP="007B647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06BF0AB"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FC859F"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EF2C4" w14:textId="77777777" w:rsidR="00181461" w:rsidRPr="00320BFA" w:rsidRDefault="00181461" w:rsidP="007B647C">
            <w:pPr>
              <w:ind w:left="709" w:hanging="709"/>
              <w:jc w:val="center"/>
              <w:rPr>
                <w:sz w:val="18"/>
              </w:rPr>
            </w:pPr>
          </w:p>
        </w:tc>
      </w:tr>
      <w:tr w:rsidR="00181461" w:rsidRPr="00320BFA" w14:paraId="69B7B040"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A9748"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11A4DD8" w14:textId="77777777" w:rsidR="00181461" w:rsidRPr="00320BFA" w:rsidRDefault="00181461" w:rsidP="007B647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9292326"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A3644D2"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FAE1DD" w14:textId="77777777" w:rsidR="00181461" w:rsidRPr="00320BFA" w:rsidRDefault="00181461" w:rsidP="007B647C">
            <w:pPr>
              <w:ind w:left="709" w:hanging="709"/>
              <w:jc w:val="center"/>
              <w:rPr>
                <w:sz w:val="18"/>
              </w:rPr>
            </w:pPr>
          </w:p>
        </w:tc>
      </w:tr>
      <w:tr w:rsidR="00181461" w:rsidRPr="00320BFA" w14:paraId="57EC0107"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F186B4"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AC9801B" w14:textId="77777777" w:rsidR="00181461" w:rsidRPr="00320BFA" w:rsidRDefault="00181461" w:rsidP="00181461">
            <w:pPr>
              <w:pStyle w:val="TF-xAvalITEM"/>
            </w:pPr>
            <w:r w:rsidRPr="00320BFA">
              <w:t>REVISÃO BIBLIOGRÁFICA</w:t>
            </w:r>
            <w:r>
              <w:t xml:space="preserve"> (atenção para a diferença de conteúdo entre projeto e pré-projeto)</w:t>
            </w:r>
          </w:p>
          <w:p w14:paraId="5F44680B" w14:textId="77777777" w:rsidR="00181461" w:rsidRPr="00320BFA" w:rsidRDefault="00181461" w:rsidP="007B647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E585ED6"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F3B26B5"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48EE55" w14:textId="77777777" w:rsidR="00181461" w:rsidRPr="00320BFA" w:rsidRDefault="00181461" w:rsidP="007B647C">
            <w:pPr>
              <w:ind w:left="709" w:hanging="709"/>
              <w:jc w:val="center"/>
              <w:rPr>
                <w:sz w:val="18"/>
              </w:rPr>
            </w:pPr>
          </w:p>
        </w:tc>
      </w:tr>
      <w:tr w:rsidR="00181461" w:rsidRPr="00320BFA" w14:paraId="4728AE1E"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3F054B2" w14:textId="77777777" w:rsidR="00181461" w:rsidRPr="00320BFA" w:rsidRDefault="00181461"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5EDDA67" w14:textId="77777777" w:rsidR="00181461" w:rsidRPr="00320BFA" w:rsidRDefault="00181461" w:rsidP="007B647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0E05B91"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A257B5B"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AFA15F1" w14:textId="77777777" w:rsidR="00181461" w:rsidRPr="00320BFA" w:rsidRDefault="00181461" w:rsidP="007B647C">
            <w:pPr>
              <w:ind w:left="709" w:hanging="709"/>
              <w:jc w:val="center"/>
              <w:rPr>
                <w:sz w:val="18"/>
              </w:rPr>
            </w:pPr>
          </w:p>
        </w:tc>
      </w:tr>
      <w:tr w:rsidR="00181461" w:rsidRPr="00320BFA" w14:paraId="583B189C" w14:textId="77777777" w:rsidTr="007B647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ACA07E" w14:textId="77777777" w:rsidR="00181461" w:rsidRPr="00320BFA" w:rsidRDefault="00181461" w:rsidP="007B647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3F95FBAF" w14:textId="77777777" w:rsidR="00181461" w:rsidRPr="00320BFA" w:rsidRDefault="00181461" w:rsidP="00181461">
            <w:pPr>
              <w:pStyle w:val="TF-xAvalITEM"/>
            </w:pPr>
            <w:r w:rsidRPr="00320BFA">
              <w:t>LINGUAGEM USADA (redação)</w:t>
            </w:r>
          </w:p>
          <w:p w14:paraId="77E5306D" w14:textId="77777777" w:rsidR="00181461" w:rsidRPr="00320BFA" w:rsidRDefault="00181461" w:rsidP="007B647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E7FCD38" w14:textId="77777777" w:rsidR="00181461" w:rsidRPr="00320BFA" w:rsidRDefault="00181461"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7F0AE7D" w14:textId="77777777" w:rsidR="00181461" w:rsidRPr="00320BFA" w:rsidRDefault="00181461"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762E6BF" w14:textId="77777777" w:rsidR="00181461" w:rsidRPr="00320BFA" w:rsidRDefault="00181461" w:rsidP="007B647C">
            <w:pPr>
              <w:ind w:left="709" w:hanging="709"/>
              <w:jc w:val="center"/>
              <w:rPr>
                <w:sz w:val="18"/>
              </w:rPr>
            </w:pPr>
          </w:p>
        </w:tc>
      </w:tr>
      <w:tr w:rsidR="00181461" w:rsidRPr="00320BFA" w14:paraId="46B250F2"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2BEFBC"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99020C" w14:textId="77777777" w:rsidR="00181461" w:rsidRPr="00320BFA" w:rsidRDefault="00181461" w:rsidP="007B647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6F05ED9"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E739887"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AF49E3" w14:textId="77777777" w:rsidR="00181461" w:rsidRPr="00320BFA" w:rsidRDefault="00181461" w:rsidP="007B647C">
            <w:pPr>
              <w:ind w:left="709" w:hanging="709"/>
              <w:jc w:val="center"/>
              <w:rPr>
                <w:sz w:val="18"/>
              </w:rPr>
            </w:pPr>
          </w:p>
        </w:tc>
      </w:tr>
      <w:tr w:rsidR="00181461" w:rsidRPr="00320BFA" w14:paraId="5EC3BA6C"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D838B1"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03C3E8" w14:textId="77777777" w:rsidR="00181461" w:rsidRPr="00320BFA" w:rsidRDefault="00181461" w:rsidP="00181461">
            <w:pPr>
              <w:pStyle w:val="TF-xAvalITEM"/>
            </w:pPr>
            <w:r w:rsidRPr="00320BFA">
              <w:t>ORGANIZAÇÃO E APRESENTAÇÃO GRÁFICA DO TEXTO</w:t>
            </w:r>
          </w:p>
          <w:p w14:paraId="6E7F5A71" w14:textId="77777777" w:rsidR="00181461" w:rsidRPr="00320BFA" w:rsidRDefault="00181461" w:rsidP="007B647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26BDA5FA"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4952449"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89DF4C2" w14:textId="77777777" w:rsidR="00181461" w:rsidRPr="00320BFA" w:rsidRDefault="00181461" w:rsidP="007B647C">
            <w:pPr>
              <w:ind w:left="709" w:hanging="709"/>
              <w:jc w:val="center"/>
              <w:rPr>
                <w:sz w:val="18"/>
              </w:rPr>
            </w:pPr>
          </w:p>
        </w:tc>
      </w:tr>
      <w:tr w:rsidR="00181461" w:rsidRPr="00320BFA" w14:paraId="61CEB231"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D3BC7F"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F2FFE4" w14:textId="77777777" w:rsidR="00181461" w:rsidRPr="00320BFA" w:rsidRDefault="00181461" w:rsidP="00181461">
            <w:pPr>
              <w:pStyle w:val="TF-xAvalITEM"/>
            </w:pPr>
            <w:r w:rsidRPr="00320BFA">
              <w:t>ILUSTRAÇÕES (figuras, quadros, tabelas)</w:t>
            </w:r>
          </w:p>
          <w:p w14:paraId="634FD107" w14:textId="77777777" w:rsidR="00181461" w:rsidRPr="00320BFA" w:rsidRDefault="00181461" w:rsidP="007B647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812D57C" w14:textId="77777777" w:rsidR="00181461" w:rsidRPr="00320BFA" w:rsidRDefault="00181461" w:rsidP="007B647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594A4A7" w14:textId="77777777" w:rsidR="00181461" w:rsidRPr="00320BFA" w:rsidRDefault="00181461" w:rsidP="007B647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7D73C2" w14:textId="77777777" w:rsidR="00181461" w:rsidRPr="00320BFA" w:rsidRDefault="00181461" w:rsidP="007B647C">
            <w:pPr>
              <w:spacing w:before="80" w:after="80"/>
              <w:ind w:left="709" w:hanging="709"/>
              <w:jc w:val="center"/>
              <w:rPr>
                <w:sz w:val="18"/>
              </w:rPr>
            </w:pPr>
          </w:p>
        </w:tc>
      </w:tr>
      <w:tr w:rsidR="00181461" w:rsidRPr="00320BFA" w14:paraId="64D2A013"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196DE09"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D0F01D" w14:textId="77777777" w:rsidR="00181461" w:rsidRPr="00320BFA" w:rsidRDefault="00181461" w:rsidP="00181461">
            <w:pPr>
              <w:pStyle w:val="TF-xAvalITEM"/>
            </w:pPr>
            <w:r w:rsidRPr="00320BFA">
              <w:t>REFERÊNCIAS E CITAÇÕES</w:t>
            </w:r>
          </w:p>
          <w:p w14:paraId="21985125" w14:textId="77777777" w:rsidR="00181461" w:rsidRPr="00320BFA" w:rsidRDefault="00181461" w:rsidP="007B647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6B6DAC4A"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778765"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9218EA" w14:textId="77777777" w:rsidR="00181461" w:rsidRPr="00320BFA" w:rsidRDefault="00181461" w:rsidP="007B647C">
            <w:pPr>
              <w:ind w:left="709" w:hanging="709"/>
              <w:jc w:val="center"/>
              <w:rPr>
                <w:sz w:val="18"/>
              </w:rPr>
            </w:pPr>
          </w:p>
        </w:tc>
      </w:tr>
      <w:tr w:rsidR="00181461" w:rsidRPr="00320BFA" w14:paraId="657279B8"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53D549" w14:textId="77777777" w:rsidR="00181461" w:rsidRPr="00320BFA" w:rsidRDefault="00181461"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E2A504C" w14:textId="77777777" w:rsidR="00181461" w:rsidRPr="00320BFA" w:rsidRDefault="00181461" w:rsidP="007B647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8575A56"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A317034"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AA685D" w14:textId="77777777" w:rsidR="00181461" w:rsidRPr="00320BFA" w:rsidRDefault="00181461" w:rsidP="007B647C">
            <w:pPr>
              <w:ind w:left="709" w:hanging="709"/>
              <w:jc w:val="center"/>
              <w:rPr>
                <w:sz w:val="18"/>
              </w:rPr>
            </w:pPr>
          </w:p>
        </w:tc>
      </w:tr>
      <w:tr w:rsidR="00181461" w:rsidRPr="00320BFA" w14:paraId="6878D9E5"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3B4820D" w14:textId="77777777" w:rsidR="00181461" w:rsidRPr="00320BFA" w:rsidRDefault="00181461"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EEE1060" w14:textId="77777777" w:rsidR="00181461" w:rsidRPr="00320BFA" w:rsidRDefault="00181461" w:rsidP="007B647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3DF72331" w14:textId="77777777" w:rsidR="00181461" w:rsidRPr="00320BFA" w:rsidRDefault="00181461"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4D0DF36E" w14:textId="77777777" w:rsidR="00181461" w:rsidRPr="00320BFA" w:rsidRDefault="00181461"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B409AA1" w14:textId="77777777" w:rsidR="00181461" w:rsidRPr="00320BFA" w:rsidRDefault="00181461" w:rsidP="007B647C">
            <w:pPr>
              <w:ind w:left="709" w:hanging="709"/>
              <w:jc w:val="center"/>
              <w:rPr>
                <w:sz w:val="18"/>
              </w:rPr>
            </w:pPr>
          </w:p>
        </w:tc>
      </w:tr>
    </w:tbl>
    <w:p w14:paraId="7F4C0400" w14:textId="77777777" w:rsidR="00181461" w:rsidRPr="003F5F25" w:rsidRDefault="00181461" w:rsidP="00F41614">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81461" w:rsidRPr="0000224C" w14:paraId="33F68DAD"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22425DBA" w14:textId="77777777" w:rsidR="00181461" w:rsidRPr="0000224C" w:rsidRDefault="00181461" w:rsidP="007B647C">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6712676F" w14:textId="77777777" w:rsidR="00181461" w:rsidRPr="0000224C" w:rsidRDefault="00181461" w:rsidP="00181461">
            <w:pPr>
              <w:numPr>
                <w:ilvl w:val="0"/>
                <w:numId w:val="8"/>
              </w:numPr>
              <w:ind w:left="357" w:hanging="357"/>
              <w:jc w:val="both"/>
              <w:rPr>
                <w:sz w:val="18"/>
              </w:rPr>
            </w:pPr>
            <w:r w:rsidRPr="0000224C">
              <w:rPr>
                <w:sz w:val="18"/>
              </w:rPr>
              <w:t>qualquer um dos itens tiver resposta NÃO ATENDE;</w:t>
            </w:r>
          </w:p>
          <w:p w14:paraId="4816F660" w14:textId="77777777" w:rsidR="00181461" w:rsidRPr="0000224C" w:rsidRDefault="00181461" w:rsidP="00181461">
            <w:pPr>
              <w:numPr>
                <w:ilvl w:val="0"/>
                <w:numId w:val="8"/>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81461" w:rsidRPr="0000224C" w14:paraId="1DF5DCE6" w14:textId="77777777" w:rsidTr="007B647C">
        <w:trPr>
          <w:cantSplit/>
          <w:jc w:val="center"/>
        </w:trPr>
        <w:tc>
          <w:tcPr>
            <w:tcW w:w="1322" w:type="dxa"/>
            <w:tcBorders>
              <w:top w:val="nil"/>
              <w:left w:val="single" w:sz="12" w:space="0" w:color="auto"/>
              <w:bottom w:val="single" w:sz="12" w:space="0" w:color="auto"/>
              <w:right w:val="nil"/>
            </w:tcBorders>
            <w:hideMark/>
          </w:tcPr>
          <w:p w14:paraId="14A606A8" w14:textId="77777777" w:rsidR="00181461" w:rsidRPr="0000224C" w:rsidRDefault="00181461" w:rsidP="007B647C">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05A2895" w14:textId="77777777" w:rsidR="00181461" w:rsidRPr="0000224C" w:rsidRDefault="00181461" w:rsidP="007B647C">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DD3B5E4" w14:textId="77777777" w:rsidR="00181461" w:rsidRPr="0000224C" w:rsidRDefault="00181461" w:rsidP="007B647C">
            <w:pPr>
              <w:spacing w:before="60" w:after="60"/>
              <w:jc w:val="center"/>
              <w:rPr>
                <w:sz w:val="20"/>
              </w:rPr>
            </w:pPr>
            <w:r w:rsidRPr="0000224C">
              <w:rPr>
                <w:sz w:val="20"/>
              </w:rPr>
              <w:t>(      ) REPROVADO</w:t>
            </w:r>
          </w:p>
        </w:tc>
      </w:tr>
    </w:tbl>
    <w:p w14:paraId="7C281AB3" w14:textId="77777777" w:rsidR="00181461" w:rsidRDefault="00181461" w:rsidP="00F41614">
      <w:pPr>
        <w:pStyle w:val="TF-xAvalTTULO"/>
        <w:ind w:left="0" w:firstLine="0"/>
        <w:jc w:val="left"/>
      </w:pPr>
    </w:p>
    <w:p w14:paraId="2995393E" w14:textId="77777777" w:rsidR="00181461" w:rsidRDefault="00181461" w:rsidP="0000224C">
      <w:pPr>
        <w:pStyle w:val="TF-xAvalLINHA"/>
        <w:tabs>
          <w:tab w:val="left" w:leader="underscore" w:pos="6237"/>
        </w:tabs>
      </w:pPr>
    </w:p>
    <w:p w14:paraId="40550E79" w14:textId="65E01096" w:rsidR="00181461" w:rsidRPr="00181461" w:rsidRDefault="00181461">
      <w:r>
        <w:rPr>
          <w:b/>
          <w:bCs/>
          <w:sz w:val="72"/>
          <w:szCs w:val="72"/>
        </w:rPr>
        <w:br w:type="page"/>
      </w:r>
    </w:p>
    <w:p w14:paraId="2EC0D8A1" w14:textId="39A9C0C5" w:rsidR="00181461" w:rsidRDefault="00181461" w:rsidP="00181461">
      <w:pPr>
        <w:jc w:val="both"/>
        <w:rPr>
          <w:b/>
          <w:bCs/>
        </w:rPr>
      </w:pPr>
      <w:r w:rsidRPr="007310B3">
        <w:rPr>
          <w:b/>
          <w:bCs/>
          <w:sz w:val="72"/>
          <w:szCs w:val="72"/>
        </w:rPr>
        <w:lastRenderedPageBreak/>
        <w:t>Revisão do Pré-projeto</w:t>
      </w:r>
      <w:r w:rsidRPr="00AF68BE">
        <w:rPr>
          <w:b/>
          <w:bCs/>
        </w:rPr>
        <w:t xml:space="preserve"> </w:t>
      </w:r>
    </w:p>
    <w:p w14:paraId="37435C39" w14:textId="77777777" w:rsidR="00181461" w:rsidRDefault="00181461" w:rsidP="00181461">
      <w:pPr>
        <w:jc w:val="both"/>
        <w:rPr>
          <w:b/>
          <w:bCs/>
        </w:rPr>
      </w:pPr>
    </w:p>
    <w:p w14:paraId="2E35D857" w14:textId="77777777" w:rsidR="00181461" w:rsidRPr="00AF68BE" w:rsidRDefault="00181461" w:rsidP="00181461">
      <w:pPr>
        <w:jc w:val="both"/>
        <w:rPr>
          <w:b/>
          <w:bCs/>
        </w:rPr>
      </w:pPr>
      <w:r w:rsidRPr="00AF68BE">
        <w:rPr>
          <w:b/>
          <w:bCs/>
        </w:rPr>
        <w:t>Disciplina: Trabalho de Conclusão de Curso I – SIS</w:t>
      </w:r>
    </w:p>
    <w:p w14:paraId="62B94F14" w14:textId="77777777" w:rsidR="00181461" w:rsidRDefault="00181461" w:rsidP="00181461">
      <w:pPr>
        <w:jc w:val="both"/>
      </w:pPr>
    </w:p>
    <w:p w14:paraId="7A1BAB6C" w14:textId="77777777" w:rsidR="00181461" w:rsidRPr="00BC76D0" w:rsidRDefault="00181461" w:rsidP="00181461">
      <w:pPr>
        <w:jc w:val="both"/>
      </w:pPr>
      <w:r w:rsidRPr="00BC76D0">
        <w:t>Caro orienta</w:t>
      </w:r>
      <w:r>
        <w:t>ndo</w:t>
      </w:r>
      <w:r w:rsidRPr="00BC76D0">
        <w:t>,</w:t>
      </w:r>
    </w:p>
    <w:p w14:paraId="128C436D" w14:textId="77777777" w:rsidR="00181461" w:rsidRPr="00BC76D0" w:rsidRDefault="00181461" w:rsidP="00181461">
      <w:pPr>
        <w:jc w:val="both"/>
      </w:pPr>
    </w:p>
    <w:p w14:paraId="2A03635F" w14:textId="77777777" w:rsidR="00181461" w:rsidRDefault="00181461" w:rsidP="00181461">
      <w:pPr>
        <w:jc w:val="both"/>
      </w:pPr>
      <w:r w:rsidRPr="00BC76D0">
        <w:t xml:space="preserve">segue </w:t>
      </w:r>
      <w:r>
        <w:t>abaixo o Termo de Compromisso, as DUAS revisões do seu pré-projeto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os menores detalhes, pois todos são importantes e irão refletir na sua nota nesta disciplina.</w:t>
      </w:r>
    </w:p>
    <w:p w14:paraId="5F0804E2" w14:textId="77777777" w:rsidR="00181461" w:rsidRDefault="00181461" w:rsidP="00181461">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51B035FB" w14:textId="77777777" w:rsidR="00181461" w:rsidRDefault="00181461" w:rsidP="00181461">
      <w:pPr>
        <w:jc w:val="both"/>
      </w:pPr>
      <w:r>
        <w:t xml:space="preserve">Lembrem que agora o limite de páginas do projeto é </w:t>
      </w:r>
      <w:r w:rsidRPr="000E1852">
        <w:t>no máximo 16 (dezesseis) páginas</w:t>
      </w:r>
      <w:r>
        <w:t>.</w:t>
      </w:r>
    </w:p>
    <w:p w14:paraId="7013BCE4" w14:textId="77777777" w:rsidR="00181461" w:rsidRDefault="00181461" w:rsidP="00181461">
      <w:pPr>
        <w:jc w:val="both"/>
      </w:pPr>
    </w:p>
    <w:p w14:paraId="40426772" w14:textId="77777777" w:rsidR="00181461" w:rsidRDefault="00181461" w:rsidP="00181461">
      <w:r>
        <w:t>Atenciosamente,</w:t>
      </w:r>
    </w:p>
    <w:p w14:paraId="4E875A8D" w14:textId="77777777" w:rsidR="00181461" w:rsidRDefault="00181461" w:rsidP="00181461"/>
    <w:p w14:paraId="46E6497D" w14:textId="77777777" w:rsidR="001A50BC" w:rsidRDefault="001A50BC"/>
    <w:p w14:paraId="787C6D35" w14:textId="13B5301F" w:rsidR="00BA78D8" w:rsidRDefault="00BA78D8">
      <w:r>
        <w:br w:type="page"/>
      </w:r>
    </w:p>
    <w:p w14:paraId="2903DC5F" w14:textId="57BCF1C3" w:rsidR="0080416A" w:rsidRDefault="00BA78D8" w:rsidP="0080416A">
      <w:pPr>
        <w:jc w:val="both"/>
      </w:pPr>
      <w:r>
        <w:rPr>
          <w:noProof/>
        </w:rPr>
        <w:lastRenderedPageBreak/>
        <w:drawing>
          <wp:inline distT="0" distB="0" distL="0" distR="0" wp14:anchorId="47F4E46B" wp14:editId="1DB8DB2C">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693AA53" w14:textId="69F9D584" w:rsidR="00BA78D8" w:rsidRDefault="00BA78D8">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BA78D8" w14:paraId="07F09D2D" w14:textId="77777777" w:rsidTr="00BE39CF">
        <w:tc>
          <w:tcPr>
            <w:tcW w:w="9212" w:type="dxa"/>
            <w:gridSpan w:val="2"/>
            <w:shd w:val="clear" w:color="auto" w:fill="auto"/>
          </w:tcPr>
          <w:p w14:paraId="5F52D635" w14:textId="77777777" w:rsidR="00BA78D8" w:rsidRDefault="00BA78D8"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BA78D8" w14:paraId="7BA69F68" w14:textId="77777777" w:rsidTr="00BE39CF">
        <w:tc>
          <w:tcPr>
            <w:tcW w:w="5495" w:type="dxa"/>
            <w:shd w:val="clear" w:color="auto" w:fill="auto"/>
          </w:tcPr>
          <w:p w14:paraId="34CA8CBB" w14:textId="77777777" w:rsidR="00BA78D8" w:rsidRPr="003C5262" w:rsidRDefault="00BA78D8"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985C36A" w14:textId="77777777" w:rsidR="00BA78D8" w:rsidRDefault="00BA78D8" w:rsidP="00BE39CF">
            <w:pPr>
              <w:pStyle w:val="Cabealho"/>
              <w:tabs>
                <w:tab w:val="clear" w:pos="8640"/>
                <w:tab w:val="right" w:pos="8931"/>
              </w:tabs>
              <w:ind w:right="141"/>
              <w:rPr>
                <w:rStyle w:val="Nmerodepgina"/>
              </w:rPr>
            </w:pPr>
            <w:r>
              <w:rPr>
                <w:rStyle w:val="Nmerodepgina"/>
              </w:rPr>
              <w:t>ANO/SEMESTRE: 2021/2</w:t>
            </w:r>
          </w:p>
        </w:tc>
      </w:tr>
    </w:tbl>
    <w:p w14:paraId="423E5A2F" w14:textId="77777777" w:rsidR="00BA78D8" w:rsidRDefault="00BA78D8" w:rsidP="001E682E">
      <w:pPr>
        <w:pStyle w:val="TF-TTULO"/>
      </w:pPr>
    </w:p>
    <w:p w14:paraId="6D168B39" w14:textId="77777777" w:rsidR="00BA78D8" w:rsidRPr="00B00E04" w:rsidRDefault="00BA78D8" w:rsidP="001E682E">
      <w:pPr>
        <w:pStyle w:val="TF-TTULO"/>
      </w:pPr>
      <w:r>
        <w:t>AGENDA INTERATIVA PARA AUXÍLIO EM TAREFAS DOMÉSTICAS BÁSICAS</w:t>
      </w:r>
    </w:p>
    <w:p w14:paraId="14E7F4DC" w14:textId="77777777" w:rsidR="00BA78D8" w:rsidRDefault="00BA78D8" w:rsidP="003C1B91">
      <w:pPr>
        <w:pStyle w:val="TF-AUTOR"/>
        <w:jc w:val="right"/>
      </w:pPr>
      <w:r>
        <w:t xml:space="preserve">Yuri </w:t>
      </w:r>
      <w:proofErr w:type="spellStart"/>
      <w:r>
        <w:t>Trierveiler</w:t>
      </w:r>
      <w:proofErr w:type="spellEnd"/>
    </w:p>
    <w:p w14:paraId="21A945CF" w14:textId="77777777" w:rsidR="00BA78D8" w:rsidRDefault="00BA78D8" w:rsidP="003C1B91">
      <w:pPr>
        <w:pStyle w:val="TF-AUTOR"/>
        <w:jc w:val="right"/>
      </w:pPr>
      <w:r>
        <w:t xml:space="preserve">Prof. Luciana Pereira de Araújo </w:t>
      </w:r>
      <w:proofErr w:type="spellStart"/>
      <w:r>
        <w:t>Kohler</w:t>
      </w:r>
      <w:proofErr w:type="spellEnd"/>
      <w:r>
        <w:t xml:space="preserve"> – Orientadora</w:t>
      </w:r>
    </w:p>
    <w:p w14:paraId="75E7DE47" w14:textId="77777777" w:rsidR="00BA78D8" w:rsidRPr="007D10F2" w:rsidRDefault="00BA78D8" w:rsidP="00181461">
      <w:pPr>
        <w:pStyle w:val="Ttulo1"/>
        <w:numPr>
          <w:ilvl w:val="0"/>
          <w:numId w:val="20"/>
        </w:numPr>
      </w:pPr>
      <w:r w:rsidRPr="007D10F2">
        <w:t xml:space="preserve">Introdução </w:t>
      </w:r>
      <w:bookmarkEnd w:id="0"/>
      <w:bookmarkEnd w:id="1"/>
      <w:bookmarkEnd w:id="2"/>
      <w:bookmarkEnd w:id="3"/>
      <w:bookmarkEnd w:id="4"/>
      <w:bookmarkEnd w:id="5"/>
      <w:bookmarkEnd w:id="6"/>
      <w:bookmarkEnd w:id="7"/>
      <w:bookmarkEnd w:id="8"/>
    </w:p>
    <w:p w14:paraId="5B473FF4" w14:textId="77777777" w:rsidR="00BA78D8" w:rsidRDefault="00BA78D8" w:rsidP="003D398C">
      <w:pPr>
        <w:pStyle w:val="TF-TEXTO"/>
      </w:pPr>
      <w:r>
        <w:t>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dia</w:t>
      </w:r>
      <w:del w:id="9" w:author="Francisco Adell Péricas" w:date="2021-10-07T14:23:00Z">
        <w:r w:rsidDel="00866A17">
          <w:delText>,</w:delText>
        </w:r>
      </w:del>
      <w:r>
        <w:t xml:space="preserve"> é possível realizar tarefas com apenas um celular na mão, coisa que antigamente poderia demandar horas investidas em apenas uma atividade. </w:t>
      </w:r>
    </w:p>
    <w:p w14:paraId="576D5EB6" w14:textId="77777777" w:rsidR="00BA78D8" w:rsidRDefault="00BA78D8" w:rsidP="003D398C">
      <w:pPr>
        <w:pStyle w:val="TF-TEXTO"/>
      </w:pPr>
      <w:r>
        <w:t xml:space="preserve">Tem-se percebido um ganho no tempo que as pessoas possuem em seu cotidiano, diminuindo o tempo que gastam com atividades corriqueiras, permitindo-os fazer mais coisas em um dia. Conforme afirma </w:t>
      </w:r>
      <w:proofErr w:type="spellStart"/>
      <w:r>
        <w:t>Toscan</w:t>
      </w:r>
      <w:proofErr w:type="spellEnd"/>
      <w:r>
        <w:t xml:space="preserve"> (2019, p. 1), “[...] a tecnologia, em constante desenvolvimento, possui ferramentas e/ou programas computacionais que podem auxiliar na economia e gestão do tempo.”</w:t>
      </w:r>
      <w:del w:id="10" w:author="Francisco Adell Péricas" w:date="2021-10-07T14:24:00Z">
        <w:r w:rsidDel="00866A17">
          <w:delText>.</w:delText>
        </w:r>
      </w:del>
    </w:p>
    <w:p w14:paraId="19D75B9D" w14:textId="77777777" w:rsidR="00BA78D8" w:rsidRDefault="00BA78D8" w:rsidP="003D398C">
      <w:pPr>
        <w:pStyle w:val="TF-TEXTO"/>
      </w:pPr>
      <w:r>
        <w:t xml:space="preserve">Em contrapartida, o avanço tecnológico desenfreado é um empecilho para </w:t>
      </w:r>
      <w:del w:id="11" w:author="Francisco Adell Péricas" w:date="2021-10-07T14:25:00Z">
        <w:r w:rsidDel="00866A17">
          <w:delText xml:space="preserve">àqueles </w:delText>
        </w:r>
      </w:del>
      <w:ins w:id="12" w:author="Francisco Adell Péricas" w:date="2021-10-07T14:25:00Z">
        <w:r>
          <w:t xml:space="preserve">aqueles </w:t>
        </w:r>
      </w:ins>
      <w:r>
        <w:t xml:space="preserve">que não conseguem acompanhá-lo. Vê-se isso </w:t>
      </w:r>
      <w:del w:id="13" w:author="Francisco Adell Péricas" w:date="2021-10-07T14:25:00Z">
        <w:r w:rsidDel="00866A17">
          <w:delText>de maneira comum</w:delText>
        </w:r>
      </w:del>
      <w:ins w:id="14" w:author="Francisco Adell Péricas" w:date="2021-10-07T14:25:00Z">
        <w:r>
          <w:t>frequentemente</w:t>
        </w:r>
      </w:ins>
      <w:r>
        <w:t xml:space="preserve">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75E2544C" w14:textId="77777777" w:rsidR="00BA78D8" w:rsidRDefault="00BA78D8" w:rsidP="003D398C">
      <w:pPr>
        <w:pStyle w:val="TF-TEXTO"/>
      </w:pPr>
      <w:r>
        <w:t xml:space="preserve">Seguindo o raciocínio, vê-se uma crescente dificuldade de pessoas </w:t>
      </w:r>
      <w:ins w:id="15" w:author="Francisco Adell Péricas" w:date="2021-10-07T14:27:00Z">
        <w:r>
          <w:t xml:space="preserve">em </w:t>
        </w:r>
      </w:ins>
      <w:r>
        <w:t>manter</w:t>
      </w:r>
      <w:del w:id="16" w:author="Francisco Adell Péricas" w:date="2021-10-07T14:27:00Z">
        <w:r w:rsidDel="00866A17">
          <w:delText>em</w:delText>
        </w:r>
      </w:del>
      <w:r>
        <w:t xml:space="preserve">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2017).</w:t>
      </w:r>
    </w:p>
    <w:p w14:paraId="06C8E5A5" w14:textId="77777777" w:rsidR="00BA78D8" w:rsidRDefault="00BA78D8"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w:t>
      </w:r>
      <w:del w:id="17" w:author="Francisco Adell Péricas" w:date="2021-10-07T14:28:00Z">
        <w:r w:rsidDel="00866A17">
          <w:delText xml:space="preserve">a </w:delText>
        </w:r>
      </w:del>
      <w:r>
        <w:t xml:space="preserve">vir </w:t>
      </w:r>
      <w:ins w:id="18" w:author="Francisco Adell Péricas" w:date="2021-10-07T14:28:00Z">
        <w:r>
          <w:t xml:space="preserve">a </w:t>
        </w:r>
      </w:ins>
      <w:r>
        <w:t xml:space="preserve">se </w:t>
      </w:r>
      <w:r>
        <w:lastRenderedPageBreak/>
        <w:t>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641E8C22" w14:textId="77777777" w:rsidR="00BA78D8" w:rsidRDefault="00BA78D8" w:rsidP="00AB5E98">
      <w:pPr>
        <w:pStyle w:val="Ttulo2"/>
      </w:pPr>
      <w:bookmarkStart w:id="19" w:name="_Toc419598576"/>
      <w:bookmarkStart w:id="20" w:name="_Toc420721317"/>
      <w:bookmarkStart w:id="21" w:name="_Toc420721467"/>
      <w:bookmarkStart w:id="22" w:name="_Toc420721562"/>
      <w:bookmarkStart w:id="23" w:name="_Toc420721768"/>
      <w:bookmarkStart w:id="24" w:name="_Toc420723209"/>
      <w:bookmarkStart w:id="25" w:name="_Toc482682370"/>
      <w:bookmarkStart w:id="26" w:name="_Toc54164904"/>
      <w:bookmarkStart w:id="27" w:name="_Toc54165664"/>
      <w:bookmarkStart w:id="28" w:name="_Toc54169316"/>
      <w:bookmarkStart w:id="29" w:name="_Toc96347426"/>
      <w:bookmarkStart w:id="30" w:name="_Toc96357710"/>
      <w:bookmarkStart w:id="31" w:name="_Toc96491850"/>
      <w:bookmarkStart w:id="32" w:name="_Toc411603090"/>
      <w:r w:rsidRPr="007D10F2">
        <w:t>OBJETIVOS</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2F2E01A" w14:textId="77777777" w:rsidR="00BA78D8" w:rsidRDefault="00BA78D8" w:rsidP="00C35E57">
      <w:pPr>
        <w:pStyle w:val="TF-TEXTO"/>
      </w:pPr>
      <w:r>
        <w:t>O objetivo deste trabalho é desenvolver um aplicativo em formato de agenda para auxiliar no controle de necessidades do dia a dia.</w:t>
      </w:r>
    </w:p>
    <w:p w14:paraId="3A8C0090" w14:textId="77777777" w:rsidR="00BA78D8" w:rsidRDefault="00BA78D8" w:rsidP="00C35E57">
      <w:pPr>
        <w:pStyle w:val="TF-TEXTO"/>
      </w:pPr>
      <w:r>
        <w:t>Os objetivos específicos são:</w:t>
      </w:r>
    </w:p>
    <w:p w14:paraId="27FE7A38" w14:textId="77777777" w:rsidR="00BA78D8" w:rsidRDefault="00BA78D8" w:rsidP="00181461">
      <w:pPr>
        <w:pStyle w:val="TF-ALNEA"/>
        <w:numPr>
          <w:ilvl w:val="0"/>
          <w:numId w:val="22"/>
        </w:numPr>
      </w:pPr>
      <w:r>
        <w:t>desenvolver um leiaute amigável, intuitivo e acessível para utilização;</w:t>
      </w:r>
    </w:p>
    <w:p w14:paraId="68A38205" w14:textId="77777777" w:rsidR="00BA78D8" w:rsidRDefault="00BA78D8" w:rsidP="00C35E57">
      <w:pPr>
        <w:pStyle w:val="TF-ALNEA"/>
      </w:pPr>
      <w:commentRangeStart w:id="33"/>
      <w:r>
        <w:t>estudar o perfil do usuário com base em suas atividades e prever futuras necessidades.</w:t>
      </w:r>
      <w:commentRangeEnd w:id="33"/>
      <w:r>
        <w:rPr>
          <w:rStyle w:val="Refdecomentrio"/>
        </w:rPr>
        <w:commentReference w:id="33"/>
      </w:r>
    </w:p>
    <w:p w14:paraId="63BFE530" w14:textId="77777777" w:rsidR="00BA78D8" w:rsidRDefault="00BA78D8" w:rsidP="00181461">
      <w:pPr>
        <w:pStyle w:val="Ttulo1"/>
      </w:pPr>
      <w:bookmarkStart w:id="34" w:name="_Toc419598587"/>
      <w:r>
        <w:t xml:space="preserve">trabalhos </w:t>
      </w:r>
      <w:r w:rsidRPr="00FC4A9F">
        <w:t>correlatos</w:t>
      </w:r>
    </w:p>
    <w:p w14:paraId="53C84771" w14:textId="77777777" w:rsidR="00BA78D8" w:rsidRDefault="00BA78D8"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2017). O terceiro trabalho é uma ferramenta adquirida pelo Google, que auxilia os usuários a organizarem melhor o seu dia a dia através de uma análise que o aplicativo faz para auxiliar o usuário (GANNES, 2014). </w:t>
      </w:r>
    </w:p>
    <w:p w14:paraId="45698E32" w14:textId="77777777" w:rsidR="00BA78D8" w:rsidRDefault="00BA78D8" w:rsidP="00BC5565">
      <w:pPr>
        <w:pStyle w:val="Ttulo2"/>
      </w:pPr>
      <w:r>
        <w:t>PROTÓTIPO DE UM ASSISTENTE PESSOAL DIGITAL INTELIGENTE (TOSCAN, 2019)</w:t>
      </w:r>
    </w:p>
    <w:p w14:paraId="7D80ED53" w14:textId="77777777" w:rsidR="00BA78D8" w:rsidRDefault="00BA78D8"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 xml:space="preserve">Artificial </w:t>
      </w:r>
      <w:proofErr w:type="spellStart"/>
      <w:r w:rsidRPr="00A83816">
        <w:rPr>
          <w:i/>
          <w:iCs/>
        </w:rPr>
        <w:t>Intelligence</w:t>
      </w:r>
      <w:proofErr w:type="spellEnd"/>
      <w:r w:rsidRPr="00A83816">
        <w:rPr>
          <w:i/>
          <w:iCs/>
        </w:rPr>
        <w:t xml:space="preserve"> Mark-up </w:t>
      </w:r>
      <w:proofErr w:type="spellStart"/>
      <w:r w:rsidRPr="00A83816">
        <w:rPr>
          <w:i/>
          <w:iCs/>
        </w:rPr>
        <w:t>Language</w:t>
      </w:r>
      <w:proofErr w:type="spellEnd"/>
      <w:r>
        <w:rPr>
          <w:i/>
          <w:iCs/>
        </w:rPr>
        <w:t xml:space="preserve"> </w:t>
      </w:r>
      <w:r>
        <w:t>(AIML).</w:t>
      </w:r>
    </w:p>
    <w:p w14:paraId="561D8F33" w14:textId="77777777" w:rsidR="00BA78D8" w:rsidRDefault="00BA78D8"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470B6FB8" w14:textId="77777777" w:rsidR="00BA78D8" w:rsidRDefault="00BA78D8" w:rsidP="00A44581">
      <w:pPr>
        <w:pStyle w:val="TF-TEXTO"/>
      </w:pPr>
    </w:p>
    <w:p w14:paraId="1CC9B7AB" w14:textId="77777777" w:rsidR="00BA78D8" w:rsidRDefault="00BA78D8" w:rsidP="00594685">
      <w:pPr>
        <w:pStyle w:val="TF-LEGENDA"/>
      </w:pPr>
      <w:bookmarkStart w:id="35" w:name="_Ref84351124"/>
      <w:bookmarkStart w:id="36" w:name="_Ref84351121"/>
      <w:r>
        <w:lastRenderedPageBreak/>
        <w:t xml:space="preserve">Quadro </w:t>
      </w:r>
      <w:r w:rsidR="00A42615">
        <w:fldChar w:fldCharType="begin"/>
      </w:r>
      <w:r w:rsidR="00A42615">
        <w:instrText xml:space="preserve"> SEQ Quadro \* ARABIC </w:instrText>
      </w:r>
      <w:r w:rsidR="00A42615">
        <w:fldChar w:fldCharType="separate"/>
      </w:r>
      <w:r>
        <w:rPr>
          <w:noProof/>
        </w:rPr>
        <w:t>1</w:t>
      </w:r>
      <w:r w:rsidR="00A42615">
        <w:rPr>
          <w:noProof/>
        </w:rPr>
        <w:fldChar w:fldCharType="end"/>
      </w:r>
      <w:bookmarkEnd w:id="35"/>
      <w:r>
        <w:t xml:space="preserve"> - Funcionalidades do protótipo</w:t>
      </w:r>
      <w:bookmarkEnd w:id="36"/>
    </w:p>
    <w:p w14:paraId="0197DC17" w14:textId="77777777" w:rsidR="00BA78D8" w:rsidRDefault="00BA78D8" w:rsidP="00C07EE4">
      <w:pPr>
        <w:pStyle w:val="TF-FIGURA"/>
      </w:pPr>
      <w:r w:rsidRPr="000A0ABA">
        <w:rPr>
          <w:noProof/>
        </w:rPr>
        <w:drawing>
          <wp:inline distT="0" distB="0" distL="0" distR="0" wp14:anchorId="315020C9" wp14:editId="6A067F4E">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2"/>
                    <a:stretch>
                      <a:fillRect/>
                    </a:stretch>
                  </pic:blipFill>
                  <pic:spPr>
                    <a:xfrm>
                      <a:off x="0" y="0"/>
                      <a:ext cx="5760720" cy="2283460"/>
                    </a:xfrm>
                    <a:prstGeom prst="rect">
                      <a:avLst/>
                    </a:prstGeom>
                  </pic:spPr>
                </pic:pic>
              </a:graphicData>
            </a:graphic>
          </wp:inline>
        </w:drawing>
      </w:r>
    </w:p>
    <w:p w14:paraId="39E2FDFA" w14:textId="77777777" w:rsidR="00BA78D8" w:rsidRDefault="00BA78D8" w:rsidP="00C07EE4">
      <w:pPr>
        <w:pStyle w:val="TF-FONTE"/>
      </w:pPr>
      <w:r>
        <w:t xml:space="preserve">Fonte: </w:t>
      </w:r>
      <w:proofErr w:type="spellStart"/>
      <w:r>
        <w:t>Toscan</w:t>
      </w:r>
      <w:proofErr w:type="spellEnd"/>
      <w:r>
        <w:t xml:space="preserve"> (2019)</w:t>
      </w:r>
    </w:p>
    <w:p w14:paraId="54362C53" w14:textId="77777777" w:rsidR="00BA78D8" w:rsidRDefault="00BA78D8"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3D4F3C8D" w14:textId="77777777" w:rsidR="00BA78D8" w:rsidRDefault="00BA78D8" w:rsidP="00594685">
      <w:pPr>
        <w:pStyle w:val="TF-LEGENDA"/>
      </w:pPr>
      <w:bookmarkStart w:id="37" w:name="_Ref84351176"/>
      <w:r>
        <w:t xml:space="preserve">Quadro </w:t>
      </w:r>
      <w:r w:rsidR="00A42615">
        <w:fldChar w:fldCharType="begin"/>
      </w:r>
      <w:r w:rsidR="00A42615">
        <w:instrText xml:space="preserve"> SEQ Quadro \* ARABIC </w:instrText>
      </w:r>
      <w:r w:rsidR="00A42615">
        <w:fldChar w:fldCharType="separate"/>
      </w:r>
      <w:r>
        <w:rPr>
          <w:noProof/>
        </w:rPr>
        <w:t>2</w:t>
      </w:r>
      <w:r w:rsidR="00A42615">
        <w:rPr>
          <w:noProof/>
        </w:rPr>
        <w:fldChar w:fldCharType="end"/>
      </w:r>
      <w:bookmarkEnd w:id="37"/>
      <w:r>
        <w:t xml:space="preserve"> - Exemplo de relatório</w:t>
      </w:r>
    </w:p>
    <w:p w14:paraId="23D2C33E" w14:textId="77777777" w:rsidR="00BA78D8" w:rsidRDefault="00BA78D8" w:rsidP="00594685">
      <w:pPr>
        <w:pStyle w:val="TF-TEXTOQUADRO"/>
        <w:jc w:val="center"/>
      </w:pPr>
      <w:r w:rsidRPr="00C80449">
        <w:rPr>
          <w:noProof/>
        </w:rPr>
        <w:drawing>
          <wp:inline distT="0" distB="0" distL="0" distR="0" wp14:anchorId="164ECDB2" wp14:editId="6835F0E4">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3"/>
                    <a:stretch>
                      <a:fillRect/>
                    </a:stretch>
                  </pic:blipFill>
                  <pic:spPr>
                    <a:xfrm>
                      <a:off x="0" y="0"/>
                      <a:ext cx="4248743" cy="1991003"/>
                    </a:xfrm>
                    <a:prstGeom prst="rect">
                      <a:avLst/>
                    </a:prstGeom>
                  </pic:spPr>
                </pic:pic>
              </a:graphicData>
            </a:graphic>
          </wp:inline>
        </w:drawing>
      </w:r>
    </w:p>
    <w:p w14:paraId="6798E914" w14:textId="77777777" w:rsidR="00BA78D8" w:rsidRDefault="00BA78D8" w:rsidP="00C07EE4">
      <w:pPr>
        <w:pStyle w:val="TF-FONTE"/>
      </w:pPr>
      <w:r>
        <w:t xml:space="preserve">Fonte: </w:t>
      </w:r>
      <w:proofErr w:type="spellStart"/>
      <w:r>
        <w:t>Toscan</w:t>
      </w:r>
      <w:proofErr w:type="spellEnd"/>
      <w:r>
        <w:t xml:space="preserve"> (2019)</w:t>
      </w:r>
    </w:p>
    <w:p w14:paraId="70329003" w14:textId="77777777" w:rsidR="00BA78D8" w:rsidRDefault="00BA78D8"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5ECBA492" w14:textId="77777777" w:rsidR="00BA78D8" w:rsidRPr="00C44645" w:rsidRDefault="00BA78D8" w:rsidP="00C80449">
      <w:pPr>
        <w:pStyle w:val="TF-TEXTO"/>
      </w:pPr>
      <w:r>
        <w:t xml:space="preserve">De acordo com a proposta do trabalho, pôde ser tratado como um sucesso utilizando a base padrão do </w:t>
      </w:r>
      <w:proofErr w:type="spellStart"/>
      <w:r w:rsidRPr="009F2EDF">
        <w:rPr>
          <w:i/>
          <w:iCs/>
        </w:rPr>
        <w:t>chattertbot</w:t>
      </w:r>
      <w:proofErr w:type="spellEnd"/>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w:t>
      </w:r>
      <w:proofErr w:type="spellStart"/>
      <w:r>
        <w:t>Toscan</w:t>
      </w:r>
      <w:proofErr w:type="spellEnd"/>
      <w:r>
        <w:t xml:space="preserve"> (2019) informou que essa limitação poderia ser superada implementando ao dispositivo algoritmos de aprendizagem de máquina, fornecendo a ele um banco de conhecimento expansível e com o tempo ele se adaptaria a mais expressões.</w:t>
      </w:r>
    </w:p>
    <w:p w14:paraId="45755B04" w14:textId="77777777" w:rsidR="00BA78D8" w:rsidRPr="00A40AEC" w:rsidRDefault="00BA78D8" w:rsidP="00DE508C">
      <w:pPr>
        <w:pStyle w:val="Ttulo2"/>
        <w:rPr>
          <w:lang w:val="en-US"/>
        </w:rPr>
      </w:pPr>
      <w:r w:rsidRPr="00A40AEC">
        <w:rPr>
          <w:lang w:val="en-US"/>
        </w:rPr>
        <w:lastRenderedPageBreak/>
        <w:t>EATING AND DRINKING RECOGNITION F</w:t>
      </w:r>
      <w:r>
        <w:rPr>
          <w:lang w:val="en-US"/>
        </w:rPr>
        <w:t>OR TRIGGERING SMART REMINDERS (GOMES, 2017)</w:t>
      </w:r>
    </w:p>
    <w:p w14:paraId="42318A76" w14:textId="77777777" w:rsidR="00BA78D8" w:rsidRDefault="00BA78D8" w:rsidP="00A44581">
      <w:pPr>
        <w:pStyle w:val="TF-TEXTO"/>
      </w:pPr>
      <w:r>
        <w:t>O trabalho de Gomes (2017)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vida</w:t>
      </w:r>
    </w:p>
    <w:p w14:paraId="01999AD3" w14:textId="77777777" w:rsidR="00BA78D8" w:rsidRDefault="00BA78D8"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xml:space="preserve">, Gomes (2017) sugere a utilização dos sensores já existentes nestes dispositivos para captar as atividades de comer e beber separadamente, utilizando estas informações para gerar alertas e notificações para os idosos ou seus cuidadores. Gomes (2017) informa que é possível encontrar bastante conteúdo sobre algoritmos que captam estas atividades, porém sem isolá-las, tratando o ato de comer e de beber como se fosse o mesmo. </w:t>
      </w:r>
    </w:p>
    <w:p w14:paraId="7CD54ED7" w14:textId="77777777" w:rsidR="00BA78D8" w:rsidRDefault="00BA78D8"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1E3E852C" w14:textId="77777777" w:rsidR="00BA78D8" w:rsidRDefault="00BA78D8" w:rsidP="00A44581">
      <w:pPr>
        <w:pStyle w:val="TF-TEXTO"/>
      </w:pPr>
      <w:r>
        <w:t xml:space="preserve">Contudo, estes gestos podem ser interrompidos por outros gestos esporádicos, por exemplo, quando alguém está sentado na mesa comendo, pode estar realizando outras atividades paralelamente, impactando na captação desta ação. Por conta disso, Gomes (2017) testou alguns </w:t>
      </w:r>
      <w:r>
        <w:rPr>
          <w:i/>
          <w:iCs/>
        </w:rPr>
        <w:t>ranges</w:t>
      </w:r>
      <w:r>
        <w:t xml:space="preserve"> de tempo para a captação dos gestos e percebeu que utilizando janelas de 10 segundos entre ações, é possível ter uma porcentagem satisfatória no resultado. Para aperfeiçoar ainda mais, foi incluso nos sensores uma validação de 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5F8799C3" w14:textId="77777777" w:rsidR="00BA78D8" w:rsidRPr="00EB3CC8" w:rsidRDefault="00BA78D8" w:rsidP="00D970C1">
      <w:pPr>
        <w:pStyle w:val="TF-TEXTO"/>
      </w:pPr>
      <w:r>
        <w:t>Deste modo, um parâmetro de 5 segundos foi incluso no movimento de levar algo para próximo da boca e voltar o gesto para o ponto de origem, conseguindo isolá-lo de maneira mais eficiente.</w:t>
      </w:r>
    </w:p>
    <w:p w14:paraId="7022B131" w14:textId="77777777" w:rsidR="00BA78D8" w:rsidRDefault="00BA78D8" w:rsidP="00DE508C">
      <w:pPr>
        <w:pStyle w:val="Ttulo2"/>
      </w:pPr>
      <w:r>
        <w:t>timeful (GANNES, 2014)</w:t>
      </w:r>
    </w:p>
    <w:p w14:paraId="7DF49F74" w14:textId="77777777" w:rsidR="00BA78D8" w:rsidRDefault="00BA78D8" w:rsidP="00A44581">
      <w:pPr>
        <w:pStyle w:val="TF-TEXTO"/>
      </w:pPr>
      <w:r>
        <w:t xml:space="preserve">O </w:t>
      </w:r>
      <w:proofErr w:type="spellStart"/>
      <w:r>
        <w:t>Timeful</w:t>
      </w:r>
      <w:proofErr w:type="spellEnd"/>
      <w:r>
        <w:t xml:space="preserve"> é um aplicativo para aparelhos móveis desenvolvido originalmente para iOS, com o intuito de auxiliar os seus usuários a conseguirem administrar a sua vida de maneira mais </w:t>
      </w:r>
      <w:r>
        <w:lastRenderedPageBreak/>
        <w:t xml:space="preserve">eficiente (GANNES, 2014). Inspirados principalmente em administrar melhor o tempo no dia a dia, Dan </w:t>
      </w:r>
      <w:proofErr w:type="spellStart"/>
      <w:r>
        <w:t>Ariely</w:t>
      </w:r>
      <w:proofErr w:type="spellEnd"/>
      <w:r>
        <w:t xml:space="preserve"> em conjunto com Jacob Bank e </w:t>
      </w:r>
      <w:proofErr w:type="spellStart"/>
      <w:r>
        <w:t>Yoav</w:t>
      </w:r>
      <w:proofErr w:type="spellEnd"/>
      <w:r>
        <w:t xml:space="preserve"> </w:t>
      </w:r>
      <w:proofErr w:type="spellStart"/>
      <w:r>
        <w:t>Shoham</w:t>
      </w:r>
      <w:proofErr w:type="spellEnd"/>
      <w:r>
        <w:t xml:space="preserve">, desenvolveram o </w:t>
      </w:r>
      <w:proofErr w:type="spellStart"/>
      <w:r>
        <w:t>Timeful</w:t>
      </w:r>
      <w:proofErr w:type="spellEnd"/>
      <w:r>
        <w:t>, que se assemelhava a um calendário para iPhone (GANNES, 2014).</w:t>
      </w:r>
    </w:p>
    <w:p w14:paraId="2C9632AF" w14:textId="77777777" w:rsidR="00BA78D8" w:rsidRDefault="00BA78D8" w:rsidP="00A44581">
      <w:pPr>
        <w:pStyle w:val="TF-TEXTO"/>
      </w:pPr>
      <w:r>
        <w:t xml:space="preserve">Seguindo a premissa que o ser humano possui por volta de duas horas de pico cognitivo, </w:t>
      </w:r>
      <w:proofErr w:type="spellStart"/>
      <w:r>
        <w:t>Gannes</w:t>
      </w:r>
      <w:proofErr w:type="spellEnd"/>
      <w:r>
        <w:t xml:space="preserve">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w:t>
      </w:r>
      <w:proofErr w:type="spellStart"/>
      <w:r>
        <w:t>Facebook</w:t>
      </w:r>
      <w:proofErr w:type="spellEnd"/>
      <w:r>
        <w:t>, beber café, etc.</w:t>
      </w:r>
    </w:p>
    <w:p w14:paraId="19231BB3" w14:textId="77777777" w:rsidR="00BA78D8" w:rsidRDefault="00BA78D8"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72EA5760" w14:textId="77777777" w:rsidR="00BA78D8" w:rsidRDefault="00BA78D8"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w:t>
      </w:r>
      <w:proofErr w:type="spellStart"/>
      <w:r>
        <w:t>Timeful</w:t>
      </w:r>
      <w:proofErr w:type="spellEnd"/>
      <w:r>
        <w:t>, informando ao aplicativo qual é sua prioridade e o próprio programa se encarrega do resto, ajustando a ordem das atividades com base no tempo que cada uma delas demanda e enquadrando isso com atividades já existentes para o usuário. Atualmente, o aplicativo é propriedade do Google, que o comprou em 2015, para implementar funcionalidades inteligentes no aplicativo Google Agenda.</w:t>
      </w:r>
    </w:p>
    <w:p w14:paraId="2326E44E" w14:textId="77777777" w:rsidR="00BA78D8" w:rsidRDefault="00BA78D8" w:rsidP="00181461">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34"/>
      <w:r>
        <w:t>proposta</w:t>
      </w:r>
    </w:p>
    <w:p w14:paraId="26114381" w14:textId="77777777" w:rsidR="00BA78D8" w:rsidRDefault="00BA78D8"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7F57640E" w14:textId="77777777" w:rsidR="00BA78D8" w:rsidRDefault="00BA78D8" w:rsidP="00DE508C">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t>JUSTIFICATIVA</w:t>
      </w:r>
    </w:p>
    <w:p w14:paraId="56A67621" w14:textId="77777777" w:rsidR="00BA78D8" w:rsidRDefault="00BA78D8"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4B0EB25E" w14:textId="77777777" w:rsidR="00BA78D8" w:rsidRDefault="00BA78D8" w:rsidP="00594685">
      <w:pPr>
        <w:pStyle w:val="TF-LEGENDA"/>
      </w:pPr>
      <w:bookmarkStart w:id="52" w:name="_Ref84351402"/>
      <w:r>
        <w:lastRenderedPageBreak/>
        <w:t xml:space="preserve">Quadro </w:t>
      </w:r>
      <w:r w:rsidR="00A42615">
        <w:fldChar w:fldCharType="begin"/>
      </w:r>
      <w:r w:rsidR="00A42615">
        <w:instrText xml:space="preserve"> SEQ Quadro \* ARABIC </w:instrText>
      </w:r>
      <w:r w:rsidR="00A42615">
        <w:fldChar w:fldCharType="separate"/>
      </w:r>
      <w:r>
        <w:rPr>
          <w:noProof/>
        </w:rPr>
        <w:t>3</w:t>
      </w:r>
      <w:r w:rsidR="00A42615">
        <w:rPr>
          <w:noProof/>
        </w:rPr>
        <w:fldChar w:fldCharType="end"/>
      </w:r>
      <w:bookmarkEnd w:id="52"/>
      <w:r>
        <w:t xml:space="preserve"> - Comparativo entre trabalhos correlatos</w:t>
      </w:r>
    </w:p>
    <w:tbl>
      <w:tblPr>
        <w:tblStyle w:val="Tabelacomgrade"/>
        <w:tblW w:w="0" w:type="auto"/>
        <w:tblLook w:val="04A0" w:firstRow="1" w:lastRow="0" w:firstColumn="1" w:lastColumn="0" w:noHBand="0" w:noVBand="1"/>
      </w:tblPr>
      <w:tblGrid>
        <w:gridCol w:w="3396"/>
        <w:gridCol w:w="1843"/>
        <w:gridCol w:w="1985"/>
        <w:gridCol w:w="1837"/>
      </w:tblGrid>
      <w:tr w:rsidR="00BA78D8" w:rsidRPr="00470475" w14:paraId="1E48A99B" w14:textId="77777777" w:rsidTr="00C07EE4">
        <w:trPr>
          <w:trHeight w:val="398"/>
        </w:trPr>
        <w:tc>
          <w:tcPr>
            <w:tcW w:w="3397" w:type="dxa"/>
            <w:shd w:val="clear" w:color="auto" w:fill="D0CECE" w:themeFill="background2" w:themeFillShade="E6"/>
          </w:tcPr>
          <w:p w14:paraId="0DDDACF3" w14:textId="77777777" w:rsidR="00BA78D8" w:rsidRPr="00470475" w:rsidRDefault="00BA78D8" w:rsidP="00DE508C">
            <w:pPr>
              <w:pStyle w:val="TF-TEXTOQUADRO"/>
            </w:pPr>
            <w:r w:rsidRPr="00470475">
              <w:t>Características</w:t>
            </w:r>
          </w:p>
        </w:tc>
        <w:tc>
          <w:tcPr>
            <w:tcW w:w="1843" w:type="dxa"/>
            <w:shd w:val="clear" w:color="auto" w:fill="D0CECE" w:themeFill="background2" w:themeFillShade="E6"/>
          </w:tcPr>
          <w:p w14:paraId="0C408FDE" w14:textId="77777777" w:rsidR="00BA78D8" w:rsidRPr="00470475" w:rsidRDefault="00BA78D8"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23DBE3DC" w14:textId="77777777" w:rsidR="00BA78D8" w:rsidRPr="00470475" w:rsidRDefault="00BA78D8" w:rsidP="00594685">
            <w:pPr>
              <w:pStyle w:val="TF-TEXTOQUADRO"/>
              <w:jc w:val="center"/>
            </w:pPr>
            <w:r w:rsidRPr="00470475">
              <w:t>Gomes (2017)</w:t>
            </w:r>
          </w:p>
        </w:tc>
        <w:tc>
          <w:tcPr>
            <w:tcW w:w="1837" w:type="dxa"/>
            <w:shd w:val="clear" w:color="auto" w:fill="D0CECE" w:themeFill="background2" w:themeFillShade="E6"/>
          </w:tcPr>
          <w:p w14:paraId="45C128D7" w14:textId="77777777" w:rsidR="00BA78D8" w:rsidRPr="00470475" w:rsidRDefault="00BA78D8" w:rsidP="00594685">
            <w:pPr>
              <w:pStyle w:val="TF-TEXTOQUADRO"/>
              <w:jc w:val="center"/>
            </w:pPr>
            <w:proofErr w:type="spellStart"/>
            <w:r>
              <w:t>Gannes</w:t>
            </w:r>
            <w:proofErr w:type="spellEnd"/>
            <w:r>
              <w:t xml:space="preserve"> (2014)</w:t>
            </w:r>
          </w:p>
        </w:tc>
      </w:tr>
      <w:tr w:rsidR="00BA78D8" w14:paraId="6798D17D" w14:textId="77777777" w:rsidTr="00470475">
        <w:tc>
          <w:tcPr>
            <w:tcW w:w="3397" w:type="dxa"/>
          </w:tcPr>
          <w:p w14:paraId="649F6F8E" w14:textId="77777777" w:rsidR="00BA78D8" w:rsidRPr="00470475" w:rsidRDefault="00BA78D8" w:rsidP="00DE508C">
            <w:pPr>
              <w:pStyle w:val="TF-TEXTOQUADRO"/>
            </w:pPr>
            <w:r w:rsidRPr="00470475">
              <w:t>Coleta de informações dos usuários</w:t>
            </w:r>
          </w:p>
        </w:tc>
        <w:tc>
          <w:tcPr>
            <w:tcW w:w="1843" w:type="dxa"/>
          </w:tcPr>
          <w:p w14:paraId="53878908" w14:textId="77777777" w:rsidR="00BA78D8" w:rsidRDefault="00BA78D8" w:rsidP="00594685">
            <w:pPr>
              <w:pStyle w:val="TF-TEXTOQUADRO"/>
              <w:jc w:val="center"/>
            </w:pPr>
            <w:r>
              <w:t>X</w:t>
            </w:r>
          </w:p>
        </w:tc>
        <w:tc>
          <w:tcPr>
            <w:tcW w:w="1985" w:type="dxa"/>
          </w:tcPr>
          <w:p w14:paraId="11A0C7B5" w14:textId="77777777" w:rsidR="00BA78D8" w:rsidRDefault="00BA78D8" w:rsidP="00594685">
            <w:pPr>
              <w:pStyle w:val="TF-TEXTOQUADRO"/>
              <w:jc w:val="center"/>
            </w:pPr>
            <w:r>
              <w:t>X</w:t>
            </w:r>
          </w:p>
        </w:tc>
        <w:tc>
          <w:tcPr>
            <w:tcW w:w="1837" w:type="dxa"/>
          </w:tcPr>
          <w:p w14:paraId="601A2F63" w14:textId="77777777" w:rsidR="00BA78D8" w:rsidRDefault="00BA78D8" w:rsidP="00594685">
            <w:pPr>
              <w:pStyle w:val="TF-TEXTOQUADRO"/>
              <w:jc w:val="center"/>
            </w:pPr>
            <w:r>
              <w:t>X</w:t>
            </w:r>
          </w:p>
        </w:tc>
      </w:tr>
      <w:tr w:rsidR="00BA78D8" w14:paraId="076D3946" w14:textId="77777777" w:rsidTr="00470475">
        <w:trPr>
          <w:trHeight w:val="657"/>
        </w:trPr>
        <w:tc>
          <w:tcPr>
            <w:tcW w:w="3397" w:type="dxa"/>
          </w:tcPr>
          <w:p w14:paraId="6CA99128" w14:textId="77777777" w:rsidR="00BA78D8" w:rsidRPr="00470475" w:rsidRDefault="00BA78D8" w:rsidP="00DE508C">
            <w:pPr>
              <w:pStyle w:val="TF-TEXTOQUADRO"/>
            </w:pPr>
            <w:r w:rsidRPr="00470475">
              <w:t>Desenvolvimento de perfil de usuário</w:t>
            </w:r>
          </w:p>
        </w:tc>
        <w:tc>
          <w:tcPr>
            <w:tcW w:w="1843" w:type="dxa"/>
          </w:tcPr>
          <w:p w14:paraId="4032A930" w14:textId="77777777" w:rsidR="00BA78D8" w:rsidRDefault="00BA78D8" w:rsidP="00594685">
            <w:pPr>
              <w:pStyle w:val="TF-TEXTOQUADRO"/>
              <w:jc w:val="center"/>
            </w:pPr>
            <w:r>
              <w:t>X</w:t>
            </w:r>
          </w:p>
        </w:tc>
        <w:tc>
          <w:tcPr>
            <w:tcW w:w="1985" w:type="dxa"/>
          </w:tcPr>
          <w:p w14:paraId="72916170" w14:textId="77777777" w:rsidR="00BA78D8" w:rsidRDefault="00BA78D8" w:rsidP="00594685">
            <w:pPr>
              <w:pStyle w:val="TF-TEXTOQUADRO"/>
              <w:jc w:val="center"/>
            </w:pPr>
            <w:r>
              <w:t>X</w:t>
            </w:r>
          </w:p>
        </w:tc>
        <w:tc>
          <w:tcPr>
            <w:tcW w:w="1837" w:type="dxa"/>
          </w:tcPr>
          <w:p w14:paraId="4E53FF12" w14:textId="77777777" w:rsidR="00BA78D8" w:rsidRDefault="00BA78D8" w:rsidP="00594685">
            <w:pPr>
              <w:pStyle w:val="TF-TEXTOQUADRO"/>
              <w:jc w:val="center"/>
            </w:pPr>
            <w:r>
              <w:t>X</w:t>
            </w:r>
          </w:p>
        </w:tc>
      </w:tr>
      <w:tr w:rsidR="00BA78D8" w14:paraId="15E48D75" w14:textId="77777777" w:rsidTr="00470475">
        <w:tc>
          <w:tcPr>
            <w:tcW w:w="3397" w:type="dxa"/>
          </w:tcPr>
          <w:p w14:paraId="043ADCD8" w14:textId="77777777" w:rsidR="00BA78D8" w:rsidRPr="00470475" w:rsidRDefault="00BA78D8" w:rsidP="00DE508C">
            <w:pPr>
              <w:pStyle w:val="TF-TEXTOQUADRO"/>
            </w:pPr>
            <w:r w:rsidRPr="00470475">
              <w:t xml:space="preserve">Plataforma </w:t>
            </w:r>
            <w:r>
              <w:t>móvel</w:t>
            </w:r>
          </w:p>
        </w:tc>
        <w:tc>
          <w:tcPr>
            <w:tcW w:w="1843" w:type="dxa"/>
          </w:tcPr>
          <w:p w14:paraId="6136F69A" w14:textId="77777777" w:rsidR="00BA78D8" w:rsidRDefault="00BA78D8" w:rsidP="00594685">
            <w:pPr>
              <w:pStyle w:val="TF-TEXTOQUADRO"/>
              <w:jc w:val="center"/>
            </w:pPr>
          </w:p>
        </w:tc>
        <w:tc>
          <w:tcPr>
            <w:tcW w:w="1985" w:type="dxa"/>
          </w:tcPr>
          <w:p w14:paraId="149F4B43" w14:textId="77777777" w:rsidR="00BA78D8" w:rsidRDefault="00BA78D8" w:rsidP="00594685">
            <w:pPr>
              <w:pStyle w:val="TF-TEXTOQUADRO"/>
              <w:jc w:val="center"/>
            </w:pPr>
          </w:p>
        </w:tc>
        <w:tc>
          <w:tcPr>
            <w:tcW w:w="1837" w:type="dxa"/>
          </w:tcPr>
          <w:p w14:paraId="3E171099" w14:textId="77777777" w:rsidR="00BA78D8" w:rsidRDefault="00BA78D8" w:rsidP="00594685">
            <w:pPr>
              <w:pStyle w:val="TF-TEXTOQUADRO"/>
              <w:jc w:val="center"/>
            </w:pPr>
            <w:r>
              <w:t>X</w:t>
            </w:r>
          </w:p>
        </w:tc>
      </w:tr>
      <w:tr w:rsidR="00BA78D8" w14:paraId="3B76B16F" w14:textId="77777777" w:rsidTr="00470475">
        <w:tc>
          <w:tcPr>
            <w:tcW w:w="3397" w:type="dxa"/>
          </w:tcPr>
          <w:p w14:paraId="7C138D1A" w14:textId="77777777" w:rsidR="00BA78D8" w:rsidRPr="00470475" w:rsidRDefault="00BA78D8" w:rsidP="00DE508C">
            <w:pPr>
              <w:pStyle w:val="TF-TEXTOQUADRO"/>
            </w:pPr>
            <w:r w:rsidRPr="00470475">
              <w:t>Colaboração dos usuários</w:t>
            </w:r>
          </w:p>
        </w:tc>
        <w:tc>
          <w:tcPr>
            <w:tcW w:w="1843" w:type="dxa"/>
          </w:tcPr>
          <w:p w14:paraId="15192937" w14:textId="77777777" w:rsidR="00BA78D8" w:rsidRDefault="00BA78D8" w:rsidP="00594685">
            <w:pPr>
              <w:pStyle w:val="TF-TEXTOQUADRO"/>
              <w:jc w:val="center"/>
            </w:pPr>
            <w:r>
              <w:t>X</w:t>
            </w:r>
          </w:p>
        </w:tc>
        <w:tc>
          <w:tcPr>
            <w:tcW w:w="1985" w:type="dxa"/>
          </w:tcPr>
          <w:p w14:paraId="014EE5BF" w14:textId="77777777" w:rsidR="00BA78D8" w:rsidRDefault="00BA78D8" w:rsidP="00594685">
            <w:pPr>
              <w:pStyle w:val="TF-TEXTOQUADRO"/>
              <w:jc w:val="center"/>
            </w:pPr>
          </w:p>
        </w:tc>
        <w:tc>
          <w:tcPr>
            <w:tcW w:w="1837" w:type="dxa"/>
          </w:tcPr>
          <w:p w14:paraId="4AD07DCB" w14:textId="77777777" w:rsidR="00BA78D8" w:rsidRDefault="00BA78D8" w:rsidP="00594685">
            <w:pPr>
              <w:pStyle w:val="TF-TEXTOQUADRO"/>
              <w:jc w:val="center"/>
            </w:pPr>
            <w:r>
              <w:t>X</w:t>
            </w:r>
          </w:p>
        </w:tc>
      </w:tr>
      <w:tr w:rsidR="00BA78D8" w14:paraId="07B463C7" w14:textId="77777777" w:rsidTr="00470475">
        <w:tc>
          <w:tcPr>
            <w:tcW w:w="3397" w:type="dxa"/>
          </w:tcPr>
          <w:p w14:paraId="5381C8B6" w14:textId="77777777" w:rsidR="00BA78D8" w:rsidRPr="00470475" w:rsidRDefault="00BA78D8" w:rsidP="00DE508C">
            <w:pPr>
              <w:pStyle w:val="TF-TEXTOQUADRO"/>
            </w:pPr>
            <w:r w:rsidRPr="00470475">
              <w:t>Mapeamento de preferências</w:t>
            </w:r>
          </w:p>
        </w:tc>
        <w:tc>
          <w:tcPr>
            <w:tcW w:w="1843" w:type="dxa"/>
          </w:tcPr>
          <w:p w14:paraId="34FDE2B5" w14:textId="77777777" w:rsidR="00BA78D8" w:rsidRDefault="00BA78D8" w:rsidP="00594685">
            <w:pPr>
              <w:pStyle w:val="TF-TEXTOQUADRO"/>
              <w:jc w:val="center"/>
            </w:pPr>
            <w:r>
              <w:t>X</w:t>
            </w:r>
          </w:p>
        </w:tc>
        <w:tc>
          <w:tcPr>
            <w:tcW w:w="1985" w:type="dxa"/>
          </w:tcPr>
          <w:p w14:paraId="0AEF0583" w14:textId="77777777" w:rsidR="00BA78D8" w:rsidRDefault="00BA78D8" w:rsidP="00594685">
            <w:pPr>
              <w:pStyle w:val="TF-TEXTOQUADRO"/>
              <w:jc w:val="center"/>
            </w:pPr>
          </w:p>
        </w:tc>
        <w:tc>
          <w:tcPr>
            <w:tcW w:w="1837" w:type="dxa"/>
          </w:tcPr>
          <w:p w14:paraId="0EB31835" w14:textId="77777777" w:rsidR="00BA78D8" w:rsidRDefault="00BA78D8" w:rsidP="00594685">
            <w:pPr>
              <w:pStyle w:val="TF-TEXTOQUADRO"/>
              <w:jc w:val="center"/>
            </w:pPr>
            <w:r>
              <w:t>X</w:t>
            </w:r>
          </w:p>
        </w:tc>
      </w:tr>
      <w:tr w:rsidR="00BA78D8" w14:paraId="0B15B356" w14:textId="77777777" w:rsidTr="00470475">
        <w:tc>
          <w:tcPr>
            <w:tcW w:w="3397" w:type="dxa"/>
          </w:tcPr>
          <w:p w14:paraId="2E647773" w14:textId="77777777" w:rsidR="00BA78D8" w:rsidRPr="00470475" w:rsidRDefault="00BA78D8" w:rsidP="00DE508C">
            <w:pPr>
              <w:pStyle w:val="TF-TEXTOQUADRO"/>
            </w:pPr>
            <w:r w:rsidRPr="00470475">
              <w:t>Conectividade</w:t>
            </w:r>
          </w:p>
        </w:tc>
        <w:tc>
          <w:tcPr>
            <w:tcW w:w="1843" w:type="dxa"/>
          </w:tcPr>
          <w:p w14:paraId="5F474C6B" w14:textId="77777777" w:rsidR="00BA78D8" w:rsidRPr="00470475" w:rsidRDefault="00BA78D8" w:rsidP="00594685">
            <w:pPr>
              <w:pStyle w:val="TF-TEXTOQUADRO"/>
              <w:jc w:val="center"/>
              <w:rPr>
                <w:i/>
                <w:iCs/>
              </w:rPr>
            </w:pPr>
            <w:proofErr w:type="spellStart"/>
            <w:r w:rsidRPr="00470475">
              <w:rPr>
                <w:i/>
                <w:iCs/>
              </w:rPr>
              <w:t>Offline</w:t>
            </w:r>
            <w:proofErr w:type="spellEnd"/>
          </w:p>
        </w:tc>
        <w:tc>
          <w:tcPr>
            <w:tcW w:w="1985" w:type="dxa"/>
          </w:tcPr>
          <w:p w14:paraId="4D4B9650" w14:textId="77777777" w:rsidR="00BA78D8" w:rsidRPr="00470475" w:rsidRDefault="00BA78D8" w:rsidP="00594685">
            <w:pPr>
              <w:pStyle w:val="TF-TEXTOQUADRO"/>
              <w:jc w:val="center"/>
              <w:rPr>
                <w:i/>
                <w:iCs/>
              </w:rPr>
            </w:pPr>
            <w:proofErr w:type="spellStart"/>
            <w:r w:rsidRPr="00470475">
              <w:rPr>
                <w:i/>
                <w:iCs/>
              </w:rPr>
              <w:t>Offline</w:t>
            </w:r>
            <w:proofErr w:type="spellEnd"/>
          </w:p>
        </w:tc>
        <w:tc>
          <w:tcPr>
            <w:tcW w:w="1837" w:type="dxa"/>
          </w:tcPr>
          <w:p w14:paraId="67D2550D" w14:textId="77777777" w:rsidR="00BA78D8" w:rsidRPr="00470475" w:rsidRDefault="00BA78D8" w:rsidP="00594685">
            <w:pPr>
              <w:pStyle w:val="TF-TEXTOQUADRO"/>
              <w:jc w:val="center"/>
              <w:rPr>
                <w:i/>
                <w:iCs/>
              </w:rPr>
            </w:pPr>
            <w:proofErr w:type="spellStart"/>
            <w:r w:rsidRPr="00470475">
              <w:rPr>
                <w:i/>
                <w:iCs/>
              </w:rPr>
              <w:t>Offline</w:t>
            </w:r>
            <w:proofErr w:type="spellEnd"/>
          </w:p>
        </w:tc>
      </w:tr>
      <w:tr w:rsidR="00BA78D8" w14:paraId="5A85831D" w14:textId="77777777" w:rsidTr="00470475">
        <w:tc>
          <w:tcPr>
            <w:tcW w:w="3397" w:type="dxa"/>
          </w:tcPr>
          <w:p w14:paraId="5A8D9506" w14:textId="77777777" w:rsidR="00BA78D8" w:rsidRPr="00470475" w:rsidRDefault="00BA78D8" w:rsidP="00DE508C">
            <w:pPr>
              <w:pStyle w:val="TF-TEXTOQUADRO"/>
            </w:pPr>
            <w:r w:rsidRPr="00470475">
              <w:t>Foco em melhora do cotidiano do usuário</w:t>
            </w:r>
          </w:p>
        </w:tc>
        <w:tc>
          <w:tcPr>
            <w:tcW w:w="1843" w:type="dxa"/>
          </w:tcPr>
          <w:p w14:paraId="049AFC85" w14:textId="77777777" w:rsidR="00BA78D8" w:rsidRDefault="00BA78D8" w:rsidP="00594685">
            <w:pPr>
              <w:pStyle w:val="TF-TEXTOQUADRO"/>
              <w:jc w:val="center"/>
            </w:pPr>
            <w:r>
              <w:t>X</w:t>
            </w:r>
          </w:p>
        </w:tc>
        <w:tc>
          <w:tcPr>
            <w:tcW w:w="1985" w:type="dxa"/>
          </w:tcPr>
          <w:p w14:paraId="48D63F07" w14:textId="77777777" w:rsidR="00BA78D8" w:rsidRDefault="00BA78D8" w:rsidP="00594685">
            <w:pPr>
              <w:pStyle w:val="TF-TEXTOQUADRO"/>
              <w:jc w:val="center"/>
            </w:pPr>
            <w:r>
              <w:t>X</w:t>
            </w:r>
          </w:p>
        </w:tc>
        <w:tc>
          <w:tcPr>
            <w:tcW w:w="1837" w:type="dxa"/>
          </w:tcPr>
          <w:p w14:paraId="5E3CB8AC" w14:textId="77777777" w:rsidR="00BA78D8" w:rsidRDefault="00BA78D8" w:rsidP="00594685">
            <w:pPr>
              <w:pStyle w:val="TF-TEXTOQUADRO"/>
              <w:jc w:val="center"/>
            </w:pPr>
            <w:r>
              <w:t>X</w:t>
            </w:r>
          </w:p>
        </w:tc>
      </w:tr>
    </w:tbl>
    <w:p w14:paraId="4F03C733" w14:textId="77777777" w:rsidR="00BA78D8" w:rsidRDefault="00BA78D8" w:rsidP="00C07EE4">
      <w:pPr>
        <w:pStyle w:val="TF-FONTE"/>
      </w:pPr>
      <w:r>
        <w:t>Fonte: elaborado pelo autor</w:t>
      </w:r>
    </w:p>
    <w:p w14:paraId="5EFDDD4C" w14:textId="77777777" w:rsidR="00BA78D8" w:rsidRDefault="00BA78D8"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w:t>
      </w:r>
      <w:del w:id="53" w:author="Francisco Adell Péricas" w:date="2021-10-07T14:32:00Z">
        <w:r w:rsidDel="00866A17">
          <w:delText xml:space="preserve">a </w:delText>
        </w:r>
      </w:del>
      <w:ins w:id="54" w:author="Francisco Adell Péricas" w:date="2021-10-07T14:32:00Z">
        <w:r>
          <w:t xml:space="preserve">à </w:t>
        </w:r>
      </w:ins>
      <w:r>
        <w:t xml:space="preserve">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w:t>
      </w:r>
      <w:proofErr w:type="spellStart"/>
      <w:r>
        <w:t>Timeful</w:t>
      </w:r>
      <w:proofErr w:type="spellEnd"/>
      <w:r>
        <w:t xml:space="preserve"> (GANNES, 2014) um aplicativo para dispositivos móveis. </w:t>
      </w:r>
      <w:proofErr w:type="spellStart"/>
      <w:r>
        <w:t>Toscan</w:t>
      </w:r>
      <w:proofErr w:type="spellEnd"/>
      <w:r>
        <w:t xml:space="preserve"> (2019) e Gomes (2017) focaram seus esforços em criar dispositivos próprios, cada um buscando a maneira ideal para conseguir auxiliar o cotidiano das pessoas. </w:t>
      </w:r>
      <w:proofErr w:type="spellStart"/>
      <w:r>
        <w:t>Toscan</w:t>
      </w:r>
      <w:proofErr w:type="spellEnd"/>
      <w:r>
        <w:t xml:space="preserve"> (2019) desenvolveu uma ferramenta que interage diretamente com o usuário, sendo ativada por voz, enquanto Gomes (2017) utilizou de sensores que podem ser acoplados e encontrados em dispositivos como </w:t>
      </w:r>
      <w:proofErr w:type="spellStart"/>
      <w:r w:rsidRPr="00D85221">
        <w:rPr>
          <w:i/>
          <w:iCs/>
        </w:rPr>
        <w:t>smart</w:t>
      </w:r>
      <w:proofErr w:type="spellEnd"/>
      <w:r w:rsidRPr="00D85221">
        <w:rPr>
          <w:i/>
          <w:iCs/>
        </w:rPr>
        <w:t xml:space="preserve"> </w:t>
      </w:r>
      <w:proofErr w:type="spellStart"/>
      <w:r w:rsidRPr="00D85221">
        <w:rPr>
          <w:i/>
          <w:iCs/>
        </w:rPr>
        <w:t>watches</w:t>
      </w:r>
      <w:proofErr w:type="spellEnd"/>
      <w:r>
        <w:rPr>
          <w:i/>
          <w:iCs/>
        </w:rPr>
        <w:t xml:space="preserve"> </w:t>
      </w:r>
      <w:r>
        <w:t>para o desenvolvimento de seu projeto.</w:t>
      </w:r>
    </w:p>
    <w:p w14:paraId="4C1F8A6B" w14:textId="77777777" w:rsidR="00BA78D8" w:rsidRDefault="00BA78D8" w:rsidP="00C07EE4">
      <w:pPr>
        <w:pStyle w:val="TF-ALNEA"/>
        <w:numPr>
          <w:ilvl w:val="0"/>
          <w:numId w:val="0"/>
        </w:numPr>
        <w:ind w:firstLine="680"/>
        <w:contextualSpacing w:val="0"/>
      </w:pPr>
      <w:proofErr w:type="spellStart"/>
      <w:r>
        <w:t>Toscan</w:t>
      </w:r>
      <w:proofErr w:type="spellEnd"/>
      <w:r>
        <w:t xml:space="preserve"> (2019) e </w:t>
      </w:r>
      <w:proofErr w:type="spellStart"/>
      <w:r>
        <w:t>Gannes</w:t>
      </w:r>
      <w:proofErr w:type="spellEnd"/>
      <w:r>
        <w:t xml:space="preserve"> (2014)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t>Gannes</w:t>
      </w:r>
      <w:proofErr w:type="spellEnd"/>
      <w:r>
        <w:t xml:space="preserve"> (2014) entrega uma agenda elaborada para o usuário após receber os compromissos que ele terá, o usuário deverá informar sua 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710E1498" w14:textId="77777777" w:rsidR="00BA78D8" w:rsidRDefault="00BA78D8"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t>Gannes</w:t>
      </w:r>
      <w:proofErr w:type="spellEnd"/>
      <w:r>
        <w:t xml:space="preserve"> (2014)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4438F05F" w14:textId="77777777" w:rsidR="00BA78D8" w:rsidRDefault="00BA78D8" w:rsidP="00C07EE4">
      <w:pPr>
        <w:pStyle w:val="TF-ALNEA"/>
        <w:numPr>
          <w:ilvl w:val="0"/>
          <w:numId w:val="0"/>
        </w:numPr>
        <w:ind w:firstLine="680"/>
        <w:contextualSpacing w:val="0"/>
      </w:pPr>
      <w:r>
        <w:lastRenderedPageBreak/>
        <w:t xml:space="preserve">Todos os trabalhos correlatos apresentados operam de maneira </w:t>
      </w:r>
      <w:proofErr w:type="spellStart"/>
      <w:r w:rsidRPr="00C77B32">
        <w:rPr>
          <w:i/>
          <w:iCs/>
        </w:rPr>
        <w:t>offline</w:t>
      </w:r>
      <w:proofErr w:type="spellEnd"/>
      <w:r>
        <w:t xml:space="preserve">,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w:t>
      </w:r>
      <w:proofErr w:type="spellStart"/>
      <w:r>
        <w:t>Toscan</w:t>
      </w:r>
      <w:proofErr w:type="spellEnd"/>
      <w:r>
        <w:t xml:space="preserve"> (2019) e no </w:t>
      </w:r>
      <w:proofErr w:type="spellStart"/>
      <w:r>
        <w:t>Timeful</w:t>
      </w:r>
      <w:proofErr w:type="spellEnd"/>
      <w:r>
        <w:t xml:space="preserve"> (GANNES, 2014), ou seja, melhorando a qualidade de vida, com lembretes de suas necessidades básicas, como no trabalho de Gomes (2017).</w:t>
      </w:r>
    </w:p>
    <w:p w14:paraId="576A4EBE" w14:textId="77777777" w:rsidR="00BA78D8" w:rsidRDefault="00BA78D8"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móveis, </w:t>
      </w:r>
      <w:del w:id="55" w:author="Francisco Adell Péricas" w:date="2021-10-07T14:35:00Z">
        <w:r w:rsidDel="006E65D3">
          <w:delText>pela quantidade de aparelhos existentes hoje em dia</w:delText>
        </w:r>
      </w:del>
      <w:ins w:id="56" w:author="Francisco Adell Péricas" w:date="2021-10-07T14:35:00Z">
        <w:r>
          <w:t>por se tratar de um equipamento disponível a todos</w:t>
        </w:r>
      </w:ins>
      <w:r>
        <w:t>.</w:t>
      </w:r>
    </w:p>
    <w:p w14:paraId="245BADE2" w14:textId="77777777" w:rsidR="00BA78D8" w:rsidRDefault="00BA78D8" w:rsidP="00DE508C">
      <w:pPr>
        <w:pStyle w:val="Ttulo2"/>
      </w:pPr>
      <w:r>
        <w:t>REQUISITOS PRINCIPAIS DO PROBLEMA A SER TRABALHADO</w:t>
      </w:r>
      <w:bookmarkEnd w:id="45"/>
      <w:bookmarkEnd w:id="46"/>
      <w:bookmarkEnd w:id="47"/>
      <w:bookmarkEnd w:id="48"/>
      <w:bookmarkEnd w:id="49"/>
      <w:bookmarkEnd w:id="50"/>
      <w:bookmarkEnd w:id="51"/>
    </w:p>
    <w:p w14:paraId="6C2A8F4A" w14:textId="77777777" w:rsidR="00BA78D8" w:rsidRDefault="00BA78D8" w:rsidP="00451B94">
      <w:pPr>
        <w:pStyle w:val="TF-TEXTO"/>
      </w:pPr>
      <w:r>
        <w:t>Nessa seção serão apresentados os principais Requisitos Funcionais (RF) e os principais Requisitos Não Funcionais (RNF). O aplicativo proposto deverá:</w:t>
      </w:r>
    </w:p>
    <w:p w14:paraId="37C80212" w14:textId="77777777" w:rsidR="00BA78D8" w:rsidRDefault="00BA78D8" w:rsidP="00181461">
      <w:pPr>
        <w:pStyle w:val="TF-TEXTO"/>
        <w:numPr>
          <w:ilvl w:val="0"/>
          <w:numId w:val="24"/>
        </w:numPr>
      </w:pPr>
      <w:r>
        <w:t>permitir que o usuário crie perfis (RF);</w:t>
      </w:r>
    </w:p>
    <w:p w14:paraId="0F042D81" w14:textId="77777777" w:rsidR="00BA78D8" w:rsidRDefault="00BA78D8" w:rsidP="00181461">
      <w:pPr>
        <w:pStyle w:val="TF-TEXTO"/>
        <w:numPr>
          <w:ilvl w:val="0"/>
          <w:numId w:val="24"/>
        </w:numPr>
      </w:pPr>
      <w:r>
        <w:t>permitir que o usuário escolha o perfil desejado (RF);</w:t>
      </w:r>
    </w:p>
    <w:p w14:paraId="2E5273D9" w14:textId="77777777" w:rsidR="00BA78D8" w:rsidRDefault="00BA78D8" w:rsidP="00181461">
      <w:pPr>
        <w:pStyle w:val="TF-TEXTO"/>
        <w:numPr>
          <w:ilvl w:val="0"/>
          <w:numId w:val="24"/>
        </w:numPr>
      </w:pPr>
      <w:r>
        <w:t>permitir que o usuário inclua atividades no calendário (RF);</w:t>
      </w:r>
    </w:p>
    <w:p w14:paraId="2C331856" w14:textId="77777777" w:rsidR="00BA78D8" w:rsidRDefault="00BA78D8" w:rsidP="00181461">
      <w:pPr>
        <w:pStyle w:val="TF-TEXTO"/>
        <w:numPr>
          <w:ilvl w:val="0"/>
          <w:numId w:val="24"/>
        </w:numPr>
      </w:pPr>
      <w:r>
        <w:t>permitir que o usuário aceite sugestões do aplicativo (RF);</w:t>
      </w:r>
    </w:p>
    <w:p w14:paraId="3F39602D" w14:textId="77777777" w:rsidR="00BA78D8" w:rsidRDefault="00BA78D8" w:rsidP="00181461">
      <w:pPr>
        <w:pStyle w:val="TF-TEXTO"/>
        <w:numPr>
          <w:ilvl w:val="0"/>
          <w:numId w:val="24"/>
        </w:numPr>
      </w:pPr>
      <w:r>
        <w:t>permitir que o usuário exclua atividades no calendário (RF);</w:t>
      </w:r>
    </w:p>
    <w:p w14:paraId="172B7C63" w14:textId="77777777" w:rsidR="00BA78D8" w:rsidRDefault="00BA78D8" w:rsidP="00181461">
      <w:pPr>
        <w:pStyle w:val="TF-TEXTO"/>
        <w:numPr>
          <w:ilvl w:val="0"/>
          <w:numId w:val="24"/>
        </w:numPr>
      </w:pPr>
      <w:r>
        <w:t>permitir que o usuário forneça feedback para melhoras (RF);</w:t>
      </w:r>
    </w:p>
    <w:p w14:paraId="7A4F93DD" w14:textId="77777777" w:rsidR="00BA78D8" w:rsidRDefault="00BA78D8" w:rsidP="00181461">
      <w:pPr>
        <w:pStyle w:val="TF-TEXTO"/>
        <w:numPr>
          <w:ilvl w:val="0"/>
          <w:numId w:val="24"/>
        </w:numPr>
      </w:pPr>
      <w:r>
        <w:t xml:space="preserve"> ser desenvolvido em </w:t>
      </w:r>
      <w:proofErr w:type="spellStart"/>
      <w:r>
        <w:t>React</w:t>
      </w:r>
      <w:proofErr w:type="spellEnd"/>
      <w:r>
        <w:t xml:space="preserve"> </w:t>
      </w:r>
      <w:proofErr w:type="spellStart"/>
      <w:r>
        <w:t>Native</w:t>
      </w:r>
      <w:proofErr w:type="spellEnd"/>
      <w:r>
        <w:t xml:space="preserve"> (RNF);</w:t>
      </w:r>
    </w:p>
    <w:p w14:paraId="59E88470" w14:textId="77777777" w:rsidR="00BA78D8" w:rsidRDefault="00BA78D8" w:rsidP="00181461">
      <w:pPr>
        <w:pStyle w:val="TF-TEXTO"/>
        <w:numPr>
          <w:ilvl w:val="0"/>
          <w:numId w:val="24"/>
        </w:numPr>
      </w:pPr>
      <w:r>
        <w:t xml:space="preserve">utilizar o Visual Studio </w:t>
      </w:r>
      <w:proofErr w:type="spellStart"/>
      <w:r>
        <w:t>Code</w:t>
      </w:r>
      <w:proofErr w:type="spellEnd"/>
      <w:r>
        <w:t xml:space="preserve"> como ambiente de programação (RNF);</w:t>
      </w:r>
    </w:p>
    <w:p w14:paraId="482D9FF8" w14:textId="77777777" w:rsidR="00BA78D8" w:rsidRDefault="00BA78D8" w:rsidP="00181461">
      <w:pPr>
        <w:pStyle w:val="TF-TEXTO"/>
        <w:numPr>
          <w:ilvl w:val="0"/>
          <w:numId w:val="24"/>
        </w:numPr>
      </w:pPr>
      <w:r>
        <w:t>funcionar sem a necessidade de conexão com a internet (RNF);</w:t>
      </w:r>
    </w:p>
    <w:p w14:paraId="195EBA6C" w14:textId="77777777" w:rsidR="00BA78D8" w:rsidRDefault="00BA78D8" w:rsidP="00181461">
      <w:pPr>
        <w:pStyle w:val="TF-TEXTO"/>
        <w:numPr>
          <w:ilvl w:val="0"/>
          <w:numId w:val="24"/>
        </w:numPr>
      </w:pPr>
      <w:del w:id="57" w:author="Francisco Adell Péricas" w:date="2021-10-07T14:36:00Z">
        <w:r w:rsidDel="006E65D3">
          <w:delText xml:space="preserve">o </w:delText>
        </w:r>
      </w:del>
      <w:r>
        <w:t>moldar o perfil do usuário com base em suas atividades (RNF);</w:t>
      </w:r>
    </w:p>
    <w:p w14:paraId="62228617" w14:textId="77777777" w:rsidR="00BA78D8" w:rsidRDefault="00BA78D8" w:rsidP="00181461">
      <w:pPr>
        <w:pStyle w:val="TF-TEXTO"/>
        <w:numPr>
          <w:ilvl w:val="0"/>
          <w:numId w:val="24"/>
        </w:numPr>
      </w:pPr>
      <w:commentRangeStart w:id="58"/>
      <w:r>
        <w:t>apresentar lembretes sobre atividades que se repetirão (RNF);</w:t>
      </w:r>
      <w:commentRangeEnd w:id="58"/>
      <w:r>
        <w:rPr>
          <w:rStyle w:val="Refdecomentrio"/>
        </w:rPr>
        <w:commentReference w:id="58"/>
      </w:r>
    </w:p>
    <w:p w14:paraId="617F1DC9" w14:textId="77777777" w:rsidR="00BA78D8" w:rsidRDefault="00BA78D8" w:rsidP="00181461">
      <w:pPr>
        <w:pStyle w:val="TF-TEXTO"/>
        <w:numPr>
          <w:ilvl w:val="0"/>
          <w:numId w:val="24"/>
        </w:numPr>
      </w:pPr>
      <w:r>
        <w:t>utilizar a linguagem Python para desenvolver a aprendizagem de máquina (RNF).</w:t>
      </w:r>
    </w:p>
    <w:p w14:paraId="64A68467" w14:textId="77777777" w:rsidR="00BA78D8" w:rsidRDefault="00BA78D8" w:rsidP="00DE508C">
      <w:pPr>
        <w:pStyle w:val="Ttulo2"/>
      </w:pPr>
      <w:r>
        <w:t>METODOLOGIA</w:t>
      </w:r>
    </w:p>
    <w:p w14:paraId="63326232" w14:textId="77777777" w:rsidR="00BA78D8" w:rsidRPr="007E0D87" w:rsidRDefault="00BA78D8" w:rsidP="00451B94">
      <w:pPr>
        <w:pStyle w:val="TF-TEXTO"/>
      </w:pPr>
      <w:r w:rsidRPr="007E0D87">
        <w:t>O trabalho será desenvolvido observando as seguintes etapas:</w:t>
      </w:r>
    </w:p>
    <w:p w14:paraId="1EEDFEE5" w14:textId="77777777" w:rsidR="00BA78D8" w:rsidRPr="007E0D87" w:rsidRDefault="00BA78D8" w:rsidP="00181461">
      <w:pPr>
        <w:pStyle w:val="TF-ALNEA"/>
        <w:numPr>
          <w:ilvl w:val="0"/>
          <w:numId w:val="26"/>
        </w:numPr>
        <w:contextualSpacing w:val="0"/>
      </w:pPr>
      <w:r>
        <w:t>levantamento de informações</w:t>
      </w:r>
      <w:r w:rsidRPr="007E0D87">
        <w:t>:</w:t>
      </w:r>
      <w:r>
        <w:t xml:space="preserve"> aprofundar os conteúdos vistos nos trabalhos </w:t>
      </w:r>
      <w:r>
        <w:lastRenderedPageBreak/>
        <w:t>correlatos, buscando conteúdos sobre Interação Humano Computador e dificuldades de utilização de tecnologias com base na idade</w:t>
      </w:r>
      <w:r w:rsidRPr="007E0D87">
        <w:t>;</w:t>
      </w:r>
    </w:p>
    <w:p w14:paraId="2B584BCB" w14:textId="77777777" w:rsidR="00BA78D8" w:rsidRDefault="00BA78D8" w:rsidP="00451B94">
      <w:pPr>
        <w:pStyle w:val="TF-ALNEA"/>
        <w:contextualSpacing w:val="0"/>
      </w:pPr>
      <w:r>
        <w:t>levantamento dos requisitos</w:t>
      </w:r>
      <w:r w:rsidRPr="007E0D87">
        <w:t>:</w:t>
      </w:r>
      <w:r>
        <w:t xml:space="preserve"> verificar se as linguagens </w:t>
      </w:r>
      <w:proofErr w:type="spellStart"/>
      <w:r>
        <w:t>Javascript</w:t>
      </w:r>
      <w:proofErr w:type="spellEnd"/>
      <w:r>
        <w:t xml:space="preserve">, com o </w:t>
      </w:r>
      <w:r>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756071DA" w14:textId="77777777" w:rsidR="00BA78D8" w:rsidRDefault="00BA78D8" w:rsidP="00451B94">
      <w:pPr>
        <w:pStyle w:val="TF-ALNEA"/>
        <w:contextualSpacing w:val="0"/>
      </w:pPr>
      <w:r>
        <w:t xml:space="preserve">especificação: desenvolver os diagramas de casos de uso e de 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p>
    <w:p w14:paraId="0FFCA080" w14:textId="77777777" w:rsidR="00BA78D8" w:rsidRDefault="00BA78D8" w:rsidP="00451B94">
      <w:pPr>
        <w:pStyle w:val="TF-ALNEA"/>
        <w:contextualSpacing w:val="0"/>
      </w:pPr>
      <w:r>
        <w:t>análise: utilizando o diagrama resultado no exercício anterior, verificar a necessidade de revisão de requisitos e se as tecnologias propostas atendem as necessidades;</w:t>
      </w:r>
    </w:p>
    <w:p w14:paraId="69A5FBFB" w14:textId="77777777" w:rsidR="00BA78D8" w:rsidRDefault="00BA78D8" w:rsidP="00451B94">
      <w:pPr>
        <w:pStyle w:val="TF-ALNEA"/>
        <w:contextualSpacing w:val="0"/>
      </w:pPr>
      <w:r>
        <w:t xml:space="preserve">aprendizagem móvel: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1FC0AFD7" w14:textId="77777777" w:rsidR="00BA78D8" w:rsidRDefault="00BA78D8" w:rsidP="00451B94">
      <w:pPr>
        <w:pStyle w:val="TF-ALNEA"/>
        <w:contextualSpacing w:val="0"/>
      </w:pPr>
      <w:r>
        <w:t xml:space="preserve">implementação visual: iniciar o desenvolvimento do aplicativo com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3E2694E9" w14:textId="77777777" w:rsidR="00BA78D8" w:rsidRDefault="00BA78D8"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t xml:space="preserve">(ML) em Python e então levar a lógica desenvolvida para o projeto em </w:t>
      </w:r>
      <w:proofErr w:type="spellStart"/>
      <w:r>
        <w:rPr>
          <w:i/>
          <w:iCs/>
        </w:rPr>
        <w:t>React</w:t>
      </w:r>
      <w:proofErr w:type="spellEnd"/>
      <w:r>
        <w:rPr>
          <w:i/>
          <w:iCs/>
        </w:rPr>
        <w:t xml:space="preserve"> </w:t>
      </w:r>
      <w:proofErr w:type="spellStart"/>
      <w:r>
        <w:rPr>
          <w:i/>
          <w:iCs/>
        </w:rPr>
        <w:t>Native</w:t>
      </w:r>
      <w:proofErr w:type="spellEnd"/>
      <w:r>
        <w:t>.</w:t>
      </w:r>
    </w:p>
    <w:p w14:paraId="692B8542" w14:textId="77777777" w:rsidR="00BA78D8" w:rsidRDefault="00BA78D8"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5A43448" w14:textId="77777777" w:rsidR="00BA78D8" w:rsidRDefault="00BA78D8" w:rsidP="00451B94">
      <w:pPr>
        <w:pStyle w:val="TF-ALNEA"/>
        <w:contextualSpacing w:val="0"/>
      </w:pPr>
      <w:r>
        <w:t xml:space="preserve">testes: realizar testes de funcionalidades conforme cada etapa for concluída, testando-o por períodos semanais para confirmar o funcionamento da ML. </w:t>
      </w:r>
    </w:p>
    <w:p w14:paraId="477678EF" w14:textId="77777777" w:rsidR="00BA78D8" w:rsidRDefault="00BA78D8"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270A4D4E" w14:textId="77777777" w:rsidR="00BA78D8" w:rsidRPr="007E0D87" w:rsidRDefault="00BA78D8" w:rsidP="0060060C">
      <w:pPr>
        <w:pStyle w:val="TF-LEGENDA-Ilustracao"/>
      </w:pPr>
      <w:bookmarkStart w:id="59" w:name="_Ref98650273"/>
      <w:r>
        <w:t xml:space="preserve">Quadro </w:t>
      </w:r>
      <w:r w:rsidR="00A42615">
        <w:fldChar w:fldCharType="begin"/>
      </w:r>
      <w:r w:rsidR="00A42615">
        <w:instrText xml:space="preserve"> SEQ Q</w:instrText>
      </w:r>
      <w:r w:rsidR="00A42615">
        <w:instrText xml:space="preserve">uadro \* ARABIC </w:instrText>
      </w:r>
      <w:r w:rsidR="00A42615">
        <w:fldChar w:fldCharType="separate"/>
      </w:r>
      <w:r>
        <w:rPr>
          <w:noProof/>
        </w:rPr>
        <w:t>4</w:t>
      </w:r>
      <w:r w:rsidR="00A42615">
        <w:rPr>
          <w:noProof/>
        </w:rPr>
        <w:fldChar w:fldCharType="end"/>
      </w:r>
      <w:bookmarkEnd w:id="59"/>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78D8" w:rsidRPr="007E0D87" w14:paraId="5BE7D5B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1447311" w14:textId="77777777" w:rsidR="00BA78D8" w:rsidRPr="007E0D87" w:rsidRDefault="00BA78D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9FF22D3" w14:textId="77777777" w:rsidR="00BA78D8" w:rsidRPr="007E0D87" w:rsidRDefault="00BA78D8" w:rsidP="00470C41">
            <w:pPr>
              <w:pStyle w:val="TF-TEXTOQUADROCentralizado"/>
            </w:pPr>
            <w:r>
              <w:t>2022</w:t>
            </w:r>
          </w:p>
        </w:tc>
      </w:tr>
      <w:tr w:rsidR="00BA78D8" w:rsidRPr="007E0D87" w14:paraId="768B5F6F" w14:textId="77777777" w:rsidTr="00E51601">
        <w:trPr>
          <w:cantSplit/>
          <w:jc w:val="center"/>
        </w:trPr>
        <w:tc>
          <w:tcPr>
            <w:tcW w:w="6171" w:type="dxa"/>
            <w:tcBorders>
              <w:top w:val="nil"/>
              <w:left w:val="single" w:sz="4" w:space="0" w:color="auto"/>
              <w:bottom w:val="nil"/>
            </w:tcBorders>
            <w:shd w:val="clear" w:color="auto" w:fill="A6A6A6"/>
          </w:tcPr>
          <w:p w14:paraId="67FE97E2" w14:textId="77777777" w:rsidR="00BA78D8" w:rsidRPr="007E0D87" w:rsidRDefault="00BA78D8" w:rsidP="00470C41">
            <w:pPr>
              <w:pStyle w:val="TF-TEXTOQUADRO"/>
            </w:pPr>
          </w:p>
        </w:tc>
        <w:tc>
          <w:tcPr>
            <w:tcW w:w="557" w:type="dxa"/>
            <w:gridSpan w:val="2"/>
            <w:shd w:val="clear" w:color="auto" w:fill="A6A6A6"/>
          </w:tcPr>
          <w:p w14:paraId="2D15A11A" w14:textId="77777777" w:rsidR="00BA78D8" w:rsidRPr="007E0D87" w:rsidRDefault="00BA78D8" w:rsidP="00470C41">
            <w:pPr>
              <w:pStyle w:val="TF-TEXTOQUADROCentralizado"/>
            </w:pPr>
            <w:r>
              <w:t>Fev.</w:t>
            </w:r>
          </w:p>
        </w:tc>
        <w:tc>
          <w:tcPr>
            <w:tcW w:w="568" w:type="dxa"/>
            <w:gridSpan w:val="2"/>
            <w:shd w:val="clear" w:color="auto" w:fill="A6A6A6"/>
          </w:tcPr>
          <w:p w14:paraId="31D240C8" w14:textId="77777777" w:rsidR="00BA78D8" w:rsidRPr="007E0D87" w:rsidRDefault="00BA78D8" w:rsidP="00470C41">
            <w:pPr>
              <w:pStyle w:val="TF-TEXTOQUADROCentralizado"/>
            </w:pPr>
            <w:r>
              <w:t>mar</w:t>
            </w:r>
            <w:r w:rsidRPr="007E0D87">
              <w:t>.</w:t>
            </w:r>
          </w:p>
        </w:tc>
        <w:tc>
          <w:tcPr>
            <w:tcW w:w="568" w:type="dxa"/>
            <w:gridSpan w:val="2"/>
            <w:shd w:val="clear" w:color="auto" w:fill="A6A6A6"/>
          </w:tcPr>
          <w:p w14:paraId="6A0C066E" w14:textId="77777777" w:rsidR="00BA78D8" w:rsidRPr="007E0D87" w:rsidRDefault="00BA78D8" w:rsidP="00470C41">
            <w:pPr>
              <w:pStyle w:val="TF-TEXTOQUADROCentralizado"/>
            </w:pPr>
            <w:r>
              <w:t>abr</w:t>
            </w:r>
            <w:r w:rsidRPr="007E0D87">
              <w:t>.</w:t>
            </w:r>
          </w:p>
        </w:tc>
        <w:tc>
          <w:tcPr>
            <w:tcW w:w="568" w:type="dxa"/>
            <w:gridSpan w:val="2"/>
            <w:shd w:val="clear" w:color="auto" w:fill="A6A6A6"/>
          </w:tcPr>
          <w:p w14:paraId="6A5F98A1" w14:textId="77777777" w:rsidR="00BA78D8" w:rsidRPr="007E0D87" w:rsidRDefault="00BA78D8" w:rsidP="00470C41">
            <w:pPr>
              <w:pStyle w:val="TF-TEXTOQUADROCentralizado"/>
            </w:pPr>
            <w:r>
              <w:t>mai</w:t>
            </w:r>
            <w:r w:rsidRPr="007E0D87">
              <w:t>.</w:t>
            </w:r>
          </w:p>
        </w:tc>
        <w:tc>
          <w:tcPr>
            <w:tcW w:w="573" w:type="dxa"/>
            <w:gridSpan w:val="2"/>
            <w:shd w:val="clear" w:color="auto" w:fill="A6A6A6"/>
          </w:tcPr>
          <w:p w14:paraId="706F3D30" w14:textId="77777777" w:rsidR="00BA78D8" w:rsidRPr="007E0D87" w:rsidRDefault="00BA78D8" w:rsidP="00470C41">
            <w:pPr>
              <w:pStyle w:val="TF-TEXTOQUADROCentralizado"/>
            </w:pPr>
            <w:r>
              <w:t>jun</w:t>
            </w:r>
            <w:r w:rsidRPr="007E0D87">
              <w:t>.</w:t>
            </w:r>
          </w:p>
        </w:tc>
      </w:tr>
      <w:tr w:rsidR="00BA78D8" w:rsidRPr="007E0D87" w14:paraId="06B8E2B1" w14:textId="77777777" w:rsidTr="00E51601">
        <w:trPr>
          <w:cantSplit/>
          <w:jc w:val="center"/>
        </w:trPr>
        <w:tc>
          <w:tcPr>
            <w:tcW w:w="6171" w:type="dxa"/>
            <w:tcBorders>
              <w:top w:val="nil"/>
              <w:left w:val="single" w:sz="4" w:space="0" w:color="auto"/>
            </w:tcBorders>
            <w:shd w:val="clear" w:color="auto" w:fill="A6A6A6"/>
          </w:tcPr>
          <w:p w14:paraId="5BD90F0C" w14:textId="77777777" w:rsidR="00BA78D8" w:rsidRPr="007E0D87" w:rsidRDefault="00BA78D8" w:rsidP="00470C41">
            <w:pPr>
              <w:pStyle w:val="TF-TEXTOQUADRO"/>
            </w:pPr>
            <w:r w:rsidRPr="007E0D87">
              <w:t>etapas / quinzenas</w:t>
            </w:r>
          </w:p>
        </w:tc>
        <w:tc>
          <w:tcPr>
            <w:tcW w:w="273" w:type="dxa"/>
            <w:tcBorders>
              <w:bottom w:val="single" w:sz="4" w:space="0" w:color="auto"/>
            </w:tcBorders>
            <w:shd w:val="clear" w:color="auto" w:fill="A6A6A6"/>
          </w:tcPr>
          <w:p w14:paraId="31232497"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2C3F778B"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19D9DC4D"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55E5306A"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47F466C"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31BD7700"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4C8B05B4"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0C66A7E8"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94416C4" w14:textId="77777777" w:rsidR="00BA78D8" w:rsidRPr="007E0D87" w:rsidRDefault="00BA78D8" w:rsidP="00470C41">
            <w:pPr>
              <w:pStyle w:val="TF-TEXTOQUADROCentralizado"/>
            </w:pPr>
            <w:r w:rsidRPr="007E0D87">
              <w:t>1</w:t>
            </w:r>
          </w:p>
        </w:tc>
        <w:tc>
          <w:tcPr>
            <w:tcW w:w="289" w:type="dxa"/>
            <w:tcBorders>
              <w:bottom w:val="single" w:sz="4" w:space="0" w:color="auto"/>
            </w:tcBorders>
            <w:shd w:val="clear" w:color="auto" w:fill="A6A6A6"/>
          </w:tcPr>
          <w:p w14:paraId="242A52D8" w14:textId="77777777" w:rsidR="00BA78D8" w:rsidRPr="007E0D87" w:rsidRDefault="00BA78D8" w:rsidP="00470C41">
            <w:pPr>
              <w:pStyle w:val="TF-TEXTOQUADROCentralizado"/>
            </w:pPr>
            <w:r w:rsidRPr="007E0D87">
              <w:t>2</w:t>
            </w:r>
          </w:p>
        </w:tc>
      </w:tr>
      <w:tr w:rsidR="00BA78D8" w:rsidRPr="007E0D87" w14:paraId="7979FBA1" w14:textId="77777777" w:rsidTr="005A19CB">
        <w:trPr>
          <w:jc w:val="center"/>
        </w:trPr>
        <w:tc>
          <w:tcPr>
            <w:tcW w:w="6171" w:type="dxa"/>
            <w:tcBorders>
              <w:left w:val="single" w:sz="4" w:space="0" w:color="auto"/>
            </w:tcBorders>
          </w:tcPr>
          <w:p w14:paraId="7DDD58F1" w14:textId="77777777" w:rsidR="00BA78D8" w:rsidRPr="007E0D87" w:rsidRDefault="00BA78D8"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2FAA220B" w14:textId="77777777" w:rsidR="00BA78D8" w:rsidRPr="007E0D87" w:rsidRDefault="00BA78D8" w:rsidP="00470C41">
            <w:pPr>
              <w:pStyle w:val="TF-TEXTOQUADROCentralizado"/>
            </w:pPr>
          </w:p>
        </w:tc>
        <w:tc>
          <w:tcPr>
            <w:tcW w:w="284" w:type="dxa"/>
            <w:tcBorders>
              <w:bottom w:val="single" w:sz="4" w:space="0" w:color="auto"/>
            </w:tcBorders>
          </w:tcPr>
          <w:p w14:paraId="2CE8C9A7" w14:textId="77777777" w:rsidR="00BA78D8" w:rsidRPr="007E0D87" w:rsidRDefault="00BA78D8" w:rsidP="00470C41">
            <w:pPr>
              <w:pStyle w:val="TF-TEXTOQUADROCentralizado"/>
            </w:pPr>
          </w:p>
        </w:tc>
        <w:tc>
          <w:tcPr>
            <w:tcW w:w="284" w:type="dxa"/>
            <w:tcBorders>
              <w:bottom w:val="single" w:sz="4" w:space="0" w:color="auto"/>
            </w:tcBorders>
          </w:tcPr>
          <w:p w14:paraId="798CD458" w14:textId="77777777" w:rsidR="00BA78D8" w:rsidRPr="007E0D87" w:rsidRDefault="00BA78D8" w:rsidP="00470C41">
            <w:pPr>
              <w:pStyle w:val="TF-TEXTOQUADROCentralizado"/>
            </w:pPr>
          </w:p>
        </w:tc>
        <w:tc>
          <w:tcPr>
            <w:tcW w:w="284" w:type="dxa"/>
            <w:tcBorders>
              <w:bottom w:val="single" w:sz="4" w:space="0" w:color="auto"/>
            </w:tcBorders>
          </w:tcPr>
          <w:p w14:paraId="2ABB3B84" w14:textId="77777777" w:rsidR="00BA78D8" w:rsidRPr="007E0D87" w:rsidRDefault="00BA78D8" w:rsidP="00470C41">
            <w:pPr>
              <w:pStyle w:val="TF-TEXTOQUADROCentralizado"/>
            </w:pPr>
          </w:p>
        </w:tc>
        <w:tc>
          <w:tcPr>
            <w:tcW w:w="284" w:type="dxa"/>
            <w:tcBorders>
              <w:bottom w:val="single" w:sz="4" w:space="0" w:color="auto"/>
            </w:tcBorders>
          </w:tcPr>
          <w:p w14:paraId="6BE7010E" w14:textId="77777777" w:rsidR="00BA78D8" w:rsidRPr="007E0D87" w:rsidRDefault="00BA78D8" w:rsidP="00470C41">
            <w:pPr>
              <w:pStyle w:val="TF-TEXTOQUADROCentralizado"/>
            </w:pPr>
          </w:p>
        </w:tc>
        <w:tc>
          <w:tcPr>
            <w:tcW w:w="284" w:type="dxa"/>
            <w:tcBorders>
              <w:bottom w:val="single" w:sz="4" w:space="0" w:color="auto"/>
            </w:tcBorders>
          </w:tcPr>
          <w:p w14:paraId="18206894" w14:textId="77777777" w:rsidR="00BA78D8" w:rsidRPr="007E0D87" w:rsidRDefault="00BA78D8" w:rsidP="00470C41">
            <w:pPr>
              <w:pStyle w:val="TF-TEXTOQUADROCentralizado"/>
            </w:pPr>
          </w:p>
        </w:tc>
        <w:tc>
          <w:tcPr>
            <w:tcW w:w="284" w:type="dxa"/>
            <w:tcBorders>
              <w:bottom w:val="single" w:sz="4" w:space="0" w:color="auto"/>
            </w:tcBorders>
          </w:tcPr>
          <w:p w14:paraId="2E58BE39" w14:textId="77777777" w:rsidR="00BA78D8" w:rsidRPr="007E0D87" w:rsidRDefault="00BA78D8" w:rsidP="00470C41">
            <w:pPr>
              <w:pStyle w:val="TF-TEXTOQUADROCentralizado"/>
            </w:pPr>
          </w:p>
        </w:tc>
        <w:tc>
          <w:tcPr>
            <w:tcW w:w="284" w:type="dxa"/>
            <w:tcBorders>
              <w:bottom w:val="single" w:sz="4" w:space="0" w:color="auto"/>
            </w:tcBorders>
          </w:tcPr>
          <w:p w14:paraId="1D865CFD" w14:textId="77777777" w:rsidR="00BA78D8" w:rsidRPr="007E0D87" w:rsidRDefault="00BA78D8" w:rsidP="00470C41">
            <w:pPr>
              <w:pStyle w:val="TF-TEXTOQUADROCentralizado"/>
            </w:pPr>
          </w:p>
        </w:tc>
        <w:tc>
          <w:tcPr>
            <w:tcW w:w="284" w:type="dxa"/>
            <w:tcBorders>
              <w:bottom w:val="single" w:sz="4" w:space="0" w:color="auto"/>
            </w:tcBorders>
          </w:tcPr>
          <w:p w14:paraId="46AA05F0" w14:textId="77777777" w:rsidR="00BA78D8" w:rsidRPr="007E0D87" w:rsidRDefault="00BA78D8" w:rsidP="00470C41">
            <w:pPr>
              <w:pStyle w:val="TF-TEXTOQUADROCentralizado"/>
            </w:pPr>
          </w:p>
        </w:tc>
        <w:tc>
          <w:tcPr>
            <w:tcW w:w="289" w:type="dxa"/>
          </w:tcPr>
          <w:p w14:paraId="03B2B297" w14:textId="77777777" w:rsidR="00BA78D8" w:rsidRPr="007E0D87" w:rsidRDefault="00BA78D8" w:rsidP="00470C41">
            <w:pPr>
              <w:pStyle w:val="TF-TEXTOQUADROCentralizado"/>
            </w:pPr>
          </w:p>
        </w:tc>
      </w:tr>
      <w:tr w:rsidR="00BA78D8" w:rsidRPr="007E0D87" w14:paraId="25BEAC9D" w14:textId="77777777" w:rsidTr="005A19CB">
        <w:trPr>
          <w:jc w:val="center"/>
        </w:trPr>
        <w:tc>
          <w:tcPr>
            <w:tcW w:w="6171" w:type="dxa"/>
            <w:tcBorders>
              <w:left w:val="single" w:sz="4" w:space="0" w:color="auto"/>
            </w:tcBorders>
          </w:tcPr>
          <w:p w14:paraId="57B75935" w14:textId="77777777" w:rsidR="00BA78D8" w:rsidRPr="007E0D87" w:rsidRDefault="00BA78D8"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2FE61AB3" w14:textId="77777777" w:rsidR="00BA78D8" w:rsidRPr="007E0D87" w:rsidRDefault="00BA78D8" w:rsidP="00470C41">
            <w:pPr>
              <w:pStyle w:val="TF-TEXTOQUADROCentralizado"/>
            </w:pPr>
          </w:p>
        </w:tc>
        <w:tc>
          <w:tcPr>
            <w:tcW w:w="284" w:type="dxa"/>
            <w:tcBorders>
              <w:top w:val="single" w:sz="4" w:space="0" w:color="auto"/>
            </w:tcBorders>
            <w:shd w:val="clear" w:color="auto" w:fill="FFFFFF" w:themeFill="background1"/>
          </w:tcPr>
          <w:p w14:paraId="299B13B4" w14:textId="77777777" w:rsidR="00BA78D8" w:rsidRPr="007E0D87" w:rsidRDefault="00BA78D8" w:rsidP="00470C41">
            <w:pPr>
              <w:pStyle w:val="TF-TEXTOQUADROCentralizado"/>
            </w:pPr>
          </w:p>
        </w:tc>
        <w:tc>
          <w:tcPr>
            <w:tcW w:w="284" w:type="dxa"/>
            <w:tcBorders>
              <w:top w:val="single" w:sz="4" w:space="0" w:color="auto"/>
            </w:tcBorders>
          </w:tcPr>
          <w:p w14:paraId="3D4FAF97" w14:textId="77777777" w:rsidR="00BA78D8" w:rsidRPr="007E0D87" w:rsidRDefault="00BA78D8" w:rsidP="00470C41">
            <w:pPr>
              <w:pStyle w:val="TF-TEXTOQUADROCentralizado"/>
            </w:pPr>
          </w:p>
        </w:tc>
        <w:tc>
          <w:tcPr>
            <w:tcW w:w="284" w:type="dxa"/>
            <w:tcBorders>
              <w:top w:val="single" w:sz="4" w:space="0" w:color="auto"/>
            </w:tcBorders>
          </w:tcPr>
          <w:p w14:paraId="35100D78" w14:textId="77777777" w:rsidR="00BA78D8" w:rsidRPr="007E0D87" w:rsidRDefault="00BA78D8" w:rsidP="00470C41">
            <w:pPr>
              <w:pStyle w:val="TF-TEXTOQUADROCentralizado"/>
            </w:pPr>
          </w:p>
        </w:tc>
        <w:tc>
          <w:tcPr>
            <w:tcW w:w="284" w:type="dxa"/>
            <w:tcBorders>
              <w:top w:val="single" w:sz="4" w:space="0" w:color="auto"/>
            </w:tcBorders>
          </w:tcPr>
          <w:p w14:paraId="43E197B9" w14:textId="77777777" w:rsidR="00BA78D8" w:rsidRPr="007E0D87" w:rsidRDefault="00BA78D8" w:rsidP="00470C41">
            <w:pPr>
              <w:pStyle w:val="TF-TEXTOQUADROCentralizado"/>
            </w:pPr>
          </w:p>
        </w:tc>
        <w:tc>
          <w:tcPr>
            <w:tcW w:w="284" w:type="dxa"/>
            <w:tcBorders>
              <w:top w:val="single" w:sz="4" w:space="0" w:color="auto"/>
            </w:tcBorders>
          </w:tcPr>
          <w:p w14:paraId="408679F6" w14:textId="77777777" w:rsidR="00BA78D8" w:rsidRPr="007E0D87" w:rsidRDefault="00BA78D8" w:rsidP="00470C41">
            <w:pPr>
              <w:pStyle w:val="TF-TEXTOQUADROCentralizado"/>
            </w:pPr>
          </w:p>
        </w:tc>
        <w:tc>
          <w:tcPr>
            <w:tcW w:w="284" w:type="dxa"/>
            <w:tcBorders>
              <w:top w:val="single" w:sz="4" w:space="0" w:color="auto"/>
            </w:tcBorders>
          </w:tcPr>
          <w:p w14:paraId="02019F79" w14:textId="77777777" w:rsidR="00BA78D8" w:rsidRPr="007E0D87" w:rsidRDefault="00BA78D8" w:rsidP="00470C41">
            <w:pPr>
              <w:pStyle w:val="TF-TEXTOQUADROCentralizado"/>
            </w:pPr>
          </w:p>
        </w:tc>
        <w:tc>
          <w:tcPr>
            <w:tcW w:w="284" w:type="dxa"/>
            <w:tcBorders>
              <w:top w:val="single" w:sz="4" w:space="0" w:color="auto"/>
            </w:tcBorders>
          </w:tcPr>
          <w:p w14:paraId="134F94EA" w14:textId="77777777" w:rsidR="00BA78D8" w:rsidRPr="007E0D87" w:rsidRDefault="00BA78D8" w:rsidP="00470C41">
            <w:pPr>
              <w:pStyle w:val="TF-TEXTOQUADROCentralizado"/>
            </w:pPr>
          </w:p>
        </w:tc>
        <w:tc>
          <w:tcPr>
            <w:tcW w:w="284" w:type="dxa"/>
            <w:tcBorders>
              <w:top w:val="single" w:sz="4" w:space="0" w:color="auto"/>
            </w:tcBorders>
          </w:tcPr>
          <w:p w14:paraId="6F109213" w14:textId="77777777" w:rsidR="00BA78D8" w:rsidRPr="007E0D87" w:rsidRDefault="00BA78D8" w:rsidP="00470C41">
            <w:pPr>
              <w:pStyle w:val="TF-TEXTOQUADROCentralizado"/>
            </w:pPr>
          </w:p>
        </w:tc>
        <w:tc>
          <w:tcPr>
            <w:tcW w:w="289" w:type="dxa"/>
          </w:tcPr>
          <w:p w14:paraId="69C0D52A" w14:textId="77777777" w:rsidR="00BA78D8" w:rsidRPr="007E0D87" w:rsidRDefault="00BA78D8" w:rsidP="00470C41">
            <w:pPr>
              <w:pStyle w:val="TF-TEXTOQUADROCentralizado"/>
            </w:pPr>
          </w:p>
        </w:tc>
      </w:tr>
      <w:tr w:rsidR="00BA78D8" w:rsidRPr="007E0D87" w14:paraId="287F25E1" w14:textId="77777777" w:rsidTr="005A19CB">
        <w:trPr>
          <w:jc w:val="center"/>
        </w:trPr>
        <w:tc>
          <w:tcPr>
            <w:tcW w:w="6171" w:type="dxa"/>
            <w:tcBorders>
              <w:left w:val="single" w:sz="4" w:space="0" w:color="auto"/>
            </w:tcBorders>
          </w:tcPr>
          <w:p w14:paraId="1EF0BC48" w14:textId="77777777" w:rsidR="00BA78D8" w:rsidRPr="007E0D87" w:rsidRDefault="00BA78D8" w:rsidP="00470C41">
            <w:pPr>
              <w:pStyle w:val="TF-TEXTOQUADRO"/>
            </w:pPr>
            <w:r>
              <w:t>especificação</w:t>
            </w:r>
          </w:p>
        </w:tc>
        <w:tc>
          <w:tcPr>
            <w:tcW w:w="273" w:type="dxa"/>
            <w:tcBorders>
              <w:bottom w:val="single" w:sz="4" w:space="0" w:color="auto"/>
            </w:tcBorders>
          </w:tcPr>
          <w:p w14:paraId="1473E74E"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3D7D6A50"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0F6443C6" w14:textId="77777777" w:rsidR="00BA78D8" w:rsidRPr="007E0D87" w:rsidRDefault="00BA78D8" w:rsidP="00470C41">
            <w:pPr>
              <w:pStyle w:val="TF-TEXTOQUADROCentralizado"/>
            </w:pPr>
          </w:p>
        </w:tc>
        <w:tc>
          <w:tcPr>
            <w:tcW w:w="284" w:type="dxa"/>
            <w:tcBorders>
              <w:bottom w:val="single" w:sz="4" w:space="0" w:color="auto"/>
            </w:tcBorders>
          </w:tcPr>
          <w:p w14:paraId="1488CC10" w14:textId="77777777" w:rsidR="00BA78D8" w:rsidRPr="007E0D87" w:rsidRDefault="00BA78D8" w:rsidP="00470C41">
            <w:pPr>
              <w:pStyle w:val="TF-TEXTOQUADROCentralizado"/>
            </w:pPr>
          </w:p>
        </w:tc>
        <w:tc>
          <w:tcPr>
            <w:tcW w:w="284" w:type="dxa"/>
            <w:tcBorders>
              <w:bottom w:val="single" w:sz="4" w:space="0" w:color="auto"/>
            </w:tcBorders>
          </w:tcPr>
          <w:p w14:paraId="5F094014" w14:textId="77777777" w:rsidR="00BA78D8" w:rsidRPr="007E0D87" w:rsidRDefault="00BA78D8" w:rsidP="00470C41">
            <w:pPr>
              <w:pStyle w:val="TF-TEXTOQUADROCentralizado"/>
            </w:pPr>
          </w:p>
        </w:tc>
        <w:tc>
          <w:tcPr>
            <w:tcW w:w="284" w:type="dxa"/>
            <w:tcBorders>
              <w:bottom w:val="single" w:sz="4" w:space="0" w:color="auto"/>
            </w:tcBorders>
          </w:tcPr>
          <w:p w14:paraId="00EC16F0" w14:textId="77777777" w:rsidR="00BA78D8" w:rsidRPr="007E0D87" w:rsidRDefault="00BA78D8" w:rsidP="00470C41">
            <w:pPr>
              <w:pStyle w:val="TF-TEXTOQUADROCentralizado"/>
            </w:pPr>
          </w:p>
        </w:tc>
        <w:tc>
          <w:tcPr>
            <w:tcW w:w="284" w:type="dxa"/>
            <w:tcBorders>
              <w:bottom w:val="single" w:sz="4" w:space="0" w:color="auto"/>
            </w:tcBorders>
          </w:tcPr>
          <w:p w14:paraId="7C38963A" w14:textId="77777777" w:rsidR="00BA78D8" w:rsidRPr="007E0D87" w:rsidRDefault="00BA78D8" w:rsidP="00470C41">
            <w:pPr>
              <w:pStyle w:val="TF-TEXTOQUADROCentralizado"/>
            </w:pPr>
          </w:p>
        </w:tc>
        <w:tc>
          <w:tcPr>
            <w:tcW w:w="284" w:type="dxa"/>
            <w:tcBorders>
              <w:bottom w:val="single" w:sz="4" w:space="0" w:color="auto"/>
            </w:tcBorders>
          </w:tcPr>
          <w:p w14:paraId="21E8333F" w14:textId="77777777" w:rsidR="00BA78D8" w:rsidRPr="007E0D87" w:rsidRDefault="00BA78D8" w:rsidP="00470C41">
            <w:pPr>
              <w:pStyle w:val="TF-TEXTOQUADROCentralizado"/>
            </w:pPr>
          </w:p>
        </w:tc>
        <w:tc>
          <w:tcPr>
            <w:tcW w:w="284" w:type="dxa"/>
            <w:tcBorders>
              <w:bottom w:val="single" w:sz="4" w:space="0" w:color="auto"/>
            </w:tcBorders>
          </w:tcPr>
          <w:p w14:paraId="6402C6C9" w14:textId="77777777" w:rsidR="00BA78D8" w:rsidRPr="007E0D87" w:rsidRDefault="00BA78D8" w:rsidP="00470C41">
            <w:pPr>
              <w:pStyle w:val="TF-TEXTOQUADROCentralizado"/>
            </w:pPr>
          </w:p>
        </w:tc>
        <w:tc>
          <w:tcPr>
            <w:tcW w:w="289" w:type="dxa"/>
          </w:tcPr>
          <w:p w14:paraId="5990F11F" w14:textId="77777777" w:rsidR="00BA78D8" w:rsidRPr="007E0D87" w:rsidRDefault="00BA78D8" w:rsidP="00470C41">
            <w:pPr>
              <w:pStyle w:val="TF-TEXTOQUADROCentralizado"/>
            </w:pPr>
          </w:p>
        </w:tc>
      </w:tr>
      <w:tr w:rsidR="00BA78D8" w:rsidRPr="007E0D87" w14:paraId="2948AD44" w14:textId="77777777" w:rsidTr="005A19CB">
        <w:trPr>
          <w:jc w:val="center"/>
        </w:trPr>
        <w:tc>
          <w:tcPr>
            <w:tcW w:w="6171" w:type="dxa"/>
            <w:tcBorders>
              <w:left w:val="single" w:sz="4" w:space="0" w:color="auto"/>
            </w:tcBorders>
          </w:tcPr>
          <w:p w14:paraId="30DCE6A1" w14:textId="77777777" w:rsidR="00BA78D8" w:rsidRPr="007E0D87" w:rsidRDefault="00BA78D8" w:rsidP="00470C41">
            <w:pPr>
              <w:pStyle w:val="TF-TEXTOQUADRO"/>
            </w:pPr>
            <w:r>
              <w:t>análise</w:t>
            </w:r>
          </w:p>
        </w:tc>
        <w:tc>
          <w:tcPr>
            <w:tcW w:w="273" w:type="dxa"/>
          </w:tcPr>
          <w:p w14:paraId="258889AE" w14:textId="77777777" w:rsidR="00BA78D8" w:rsidRPr="007E0D87" w:rsidRDefault="00BA78D8" w:rsidP="00470C41">
            <w:pPr>
              <w:pStyle w:val="TF-TEXTOQUADROCentralizado"/>
            </w:pPr>
          </w:p>
        </w:tc>
        <w:tc>
          <w:tcPr>
            <w:tcW w:w="284" w:type="dxa"/>
          </w:tcPr>
          <w:p w14:paraId="02168DDD" w14:textId="77777777" w:rsidR="00BA78D8" w:rsidRPr="007E0D87" w:rsidRDefault="00BA78D8" w:rsidP="00470C41">
            <w:pPr>
              <w:pStyle w:val="TF-TEXTOQUADROCentralizado"/>
            </w:pPr>
          </w:p>
        </w:tc>
        <w:tc>
          <w:tcPr>
            <w:tcW w:w="284" w:type="dxa"/>
            <w:shd w:val="clear" w:color="auto" w:fill="AEAAAA" w:themeFill="background2" w:themeFillShade="BF"/>
          </w:tcPr>
          <w:p w14:paraId="364D0CDC" w14:textId="77777777" w:rsidR="00BA78D8" w:rsidRPr="007E0D87" w:rsidRDefault="00BA78D8" w:rsidP="00470C41">
            <w:pPr>
              <w:pStyle w:val="TF-TEXTOQUADROCentralizado"/>
            </w:pPr>
          </w:p>
        </w:tc>
        <w:tc>
          <w:tcPr>
            <w:tcW w:w="284" w:type="dxa"/>
          </w:tcPr>
          <w:p w14:paraId="44F328E5" w14:textId="77777777" w:rsidR="00BA78D8" w:rsidRPr="007E0D87" w:rsidRDefault="00BA78D8" w:rsidP="00470C41">
            <w:pPr>
              <w:pStyle w:val="TF-TEXTOQUADROCentralizado"/>
            </w:pPr>
          </w:p>
        </w:tc>
        <w:tc>
          <w:tcPr>
            <w:tcW w:w="284" w:type="dxa"/>
          </w:tcPr>
          <w:p w14:paraId="3F74A2EC" w14:textId="77777777" w:rsidR="00BA78D8" w:rsidRPr="007E0D87" w:rsidRDefault="00BA78D8" w:rsidP="00470C41">
            <w:pPr>
              <w:pStyle w:val="TF-TEXTOQUADROCentralizado"/>
            </w:pPr>
          </w:p>
        </w:tc>
        <w:tc>
          <w:tcPr>
            <w:tcW w:w="284" w:type="dxa"/>
          </w:tcPr>
          <w:p w14:paraId="789B0761" w14:textId="77777777" w:rsidR="00BA78D8" w:rsidRPr="007E0D87" w:rsidRDefault="00BA78D8" w:rsidP="00470C41">
            <w:pPr>
              <w:pStyle w:val="TF-TEXTOQUADROCentralizado"/>
            </w:pPr>
          </w:p>
        </w:tc>
        <w:tc>
          <w:tcPr>
            <w:tcW w:w="284" w:type="dxa"/>
          </w:tcPr>
          <w:p w14:paraId="6E7717A9" w14:textId="77777777" w:rsidR="00BA78D8" w:rsidRPr="007E0D87" w:rsidRDefault="00BA78D8" w:rsidP="00470C41">
            <w:pPr>
              <w:pStyle w:val="TF-TEXTOQUADROCentralizado"/>
            </w:pPr>
          </w:p>
        </w:tc>
        <w:tc>
          <w:tcPr>
            <w:tcW w:w="284" w:type="dxa"/>
          </w:tcPr>
          <w:p w14:paraId="69D39F4F" w14:textId="77777777" w:rsidR="00BA78D8" w:rsidRPr="007E0D87" w:rsidRDefault="00BA78D8" w:rsidP="00470C41">
            <w:pPr>
              <w:pStyle w:val="TF-TEXTOQUADROCentralizado"/>
            </w:pPr>
          </w:p>
        </w:tc>
        <w:tc>
          <w:tcPr>
            <w:tcW w:w="284" w:type="dxa"/>
          </w:tcPr>
          <w:p w14:paraId="76938FB5" w14:textId="77777777" w:rsidR="00BA78D8" w:rsidRPr="007E0D87" w:rsidRDefault="00BA78D8" w:rsidP="00470C41">
            <w:pPr>
              <w:pStyle w:val="TF-TEXTOQUADROCentralizado"/>
            </w:pPr>
          </w:p>
        </w:tc>
        <w:tc>
          <w:tcPr>
            <w:tcW w:w="289" w:type="dxa"/>
          </w:tcPr>
          <w:p w14:paraId="15FD162E" w14:textId="77777777" w:rsidR="00BA78D8" w:rsidRPr="007E0D87" w:rsidRDefault="00BA78D8" w:rsidP="00470C41">
            <w:pPr>
              <w:pStyle w:val="TF-TEXTOQUADROCentralizado"/>
            </w:pPr>
          </w:p>
        </w:tc>
      </w:tr>
      <w:tr w:rsidR="00BA78D8" w:rsidRPr="007E0D87" w14:paraId="2E35561A" w14:textId="77777777" w:rsidTr="005A19CB">
        <w:trPr>
          <w:jc w:val="center"/>
        </w:trPr>
        <w:tc>
          <w:tcPr>
            <w:tcW w:w="6171" w:type="dxa"/>
            <w:tcBorders>
              <w:left w:val="single" w:sz="4" w:space="0" w:color="auto"/>
            </w:tcBorders>
          </w:tcPr>
          <w:p w14:paraId="642BD946" w14:textId="77777777" w:rsidR="00BA78D8" w:rsidRDefault="00BA78D8" w:rsidP="00470C41">
            <w:pPr>
              <w:pStyle w:val="TF-TEXTOQUADRO"/>
            </w:pPr>
            <w:r>
              <w:t>aprendizagem mobile</w:t>
            </w:r>
          </w:p>
        </w:tc>
        <w:tc>
          <w:tcPr>
            <w:tcW w:w="273" w:type="dxa"/>
          </w:tcPr>
          <w:p w14:paraId="013B4EE4" w14:textId="77777777" w:rsidR="00BA78D8" w:rsidRPr="007E0D87" w:rsidRDefault="00BA78D8" w:rsidP="00470C41">
            <w:pPr>
              <w:pStyle w:val="TF-TEXTOQUADROCentralizado"/>
            </w:pPr>
          </w:p>
        </w:tc>
        <w:tc>
          <w:tcPr>
            <w:tcW w:w="284" w:type="dxa"/>
          </w:tcPr>
          <w:p w14:paraId="5B4E28FD" w14:textId="77777777" w:rsidR="00BA78D8" w:rsidRPr="007E0D87" w:rsidRDefault="00BA78D8" w:rsidP="00470C41">
            <w:pPr>
              <w:pStyle w:val="TF-TEXTOQUADROCentralizado"/>
            </w:pPr>
          </w:p>
        </w:tc>
        <w:tc>
          <w:tcPr>
            <w:tcW w:w="284" w:type="dxa"/>
            <w:shd w:val="clear" w:color="auto" w:fill="AEAAAA" w:themeFill="background2" w:themeFillShade="BF"/>
          </w:tcPr>
          <w:p w14:paraId="60875989" w14:textId="77777777" w:rsidR="00BA78D8" w:rsidRPr="007E0D87" w:rsidRDefault="00BA78D8" w:rsidP="00470C41">
            <w:pPr>
              <w:pStyle w:val="TF-TEXTOQUADROCentralizado"/>
            </w:pPr>
          </w:p>
        </w:tc>
        <w:tc>
          <w:tcPr>
            <w:tcW w:w="284" w:type="dxa"/>
            <w:shd w:val="clear" w:color="auto" w:fill="AEAAAA" w:themeFill="background2" w:themeFillShade="BF"/>
          </w:tcPr>
          <w:p w14:paraId="4382CA17" w14:textId="77777777" w:rsidR="00BA78D8" w:rsidRPr="007E0D87" w:rsidRDefault="00BA78D8" w:rsidP="00470C41">
            <w:pPr>
              <w:pStyle w:val="TF-TEXTOQUADROCentralizado"/>
            </w:pPr>
          </w:p>
        </w:tc>
        <w:tc>
          <w:tcPr>
            <w:tcW w:w="284" w:type="dxa"/>
            <w:shd w:val="clear" w:color="auto" w:fill="AEAAAA" w:themeFill="background2" w:themeFillShade="BF"/>
          </w:tcPr>
          <w:p w14:paraId="0B8FAEB9" w14:textId="77777777" w:rsidR="00BA78D8" w:rsidRPr="007E0D87" w:rsidRDefault="00BA78D8" w:rsidP="00470C41">
            <w:pPr>
              <w:pStyle w:val="TF-TEXTOQUADROCentralizado"/>
            </w:pPr>
          </w:p>
        </w:tc>
        <w:tc>
          <w:tcPr>
            <w:tcW w:w="284" w:type="dxa"/>
          </w:tcPr>
          <w:p w14:paraId="222EA4EF" w14:textId="77777777" w:rsidR="00BA78D8" w:rsidRPr="007E0D87" w:rsidRDefault="00BA78D8" w:rsidP="00470C41">
            <w:pPr>
              <w:pStyle w:val="TF-TEXTOQUADROCentralizado"/>
            </w:pPr>
          </w:p>
        </w:tc>
        <w:tc>
          <w:tcPr>
            <w:tcW w:w="284" w:type="dxa"/>
          </w:tcPr>
          <w:p w14:paraId="727A215D" w14:textId="77777777" w:rsidR="00BA78D8" w:rsidRPr="007E0D87" w:rsidRDefault="00BA78D8" w:rsidP="00470C41">
            <w:pPr>
              <w:pStyle w:val="TF-TEXTOQUADROCentralizado"/>
            </w:pPr>
          </w:p>
        </w:tc>
        <w:tc>
          <w:tcPr>
            <w:tcW w:w="284" w:type="dxa"/>
          </w:tcPr>
          <w:p w14:paraId="525EE3FF" w14:textId="77777777" w:rsidR="00BA78D8" w:rsidRPr="007E0D87" w:rsidRDefault="00BA78D8" w:rsidP="00470C41">
            <w:pPr>
              <w:pStyle w:val="TF-TEXTOQUADROCentralizado"/>
            </w:pPr>
          </w:p>
        </w:tc>
        <w:tc>
          <w:tcPr>
            <w:tcW w:w="284" w:type="dxa"/>
          </w:tcPr>
          <w:p w14:paraId="1D5D872E" w14:textId="77777777" w:rsidR="00BA78D8" w:rsidRPr="007E0D87" w:rsidRDefault="00BA78D8" w:rsidP="00470C41">
            <w:pPr>
              <w:pStyle w:val="TF-TEXTOQUADROCentralizado"/>
            </w:pPr>
          </w:p>
        </w:tc>
        <w:tc>
          <w:tcPr>
            <w:tcW w:w="289" w:type="dxa"/>
          </w:tcPr>
          <w:p w14:paraId="2817A583" w14:textId="77777777" w:rsidR="00BA78D8" w:rsidRPr="007E0D87" w:rsidRDefault="00BA78D8" w:rsidP="00470C41">
            <w:pPr>
              <w:pStyle w:val="TF-TEXTOQUADROCentralizado"/>
            </w:pPr>
          </w:p>
        </w:tc>
      </w:tr>
      <w:tr w:rsidR="00BA78D8" w:rsidRPr="007E0D87" w14:paraId="4866F361" w14:textId="77777777" w:rsidTr="005A19CB">
        <w:trPr>
          <w:jc w:val="center"/>
        </w:trPr>
        <w:tc>
          <w:tcPr>
            <w:tcW w:w="6171" w:type="dxa"/>
            <w:tcBorders>
              <w:left w:val="single" w:sz="4" w:space="0" w:color="auto"/>
            </w:tcBorders>
          </w:tcPr>
          <w:p w14:paraId="4F34F02C" w14:textId="77777777" w:rsidR="00BA78D8" w:rsidRDefault="00BA78D8" w:rsidP="00470C41">
            <w:pPr>
              <w:pStyle w:val="TF-TEXTOQUADRO"/>
            </w:pPr>
            <w:r>
              <w:t>implementação visual</w:t>
            </w:r>
          </w:p>
        </w:tc>
        <w:tc>
          <w:tcPr>
            <w:tcW w:w="273" w:type="dxa"/>
          </w:tcPr>
          <w:p w14:paraId="3CEEA1D3" w14:textId="77777777" w:rsidR="00BA78D8" w:rsidRPr="007E0D87" w:rsidRDefault="00BA78D8" w:rsidP="00470C41">
            <w:pPr>
              <w:pStyle w:val="TF-TEXTOQUADROCentralizado"/>
            </w:pPr>
          </w:p>
        </w:tc>
        <w:tc>
          <w:tcPr>
            <w:tcW w:w="284" w:type="dxa"/>
          </w:tcPr>
          <w:p w14:paraId="29C2ED53" w14:textId="77777777" w:rsidR="00BA78D8" w:rsidRPr="007E0D87" w:rsidRDefault="00BA78D8" w:rsidP="00470C41">
            <w:pPr>
              <w:pStyle w:val="TF-TEXTOQUADROCentralizado"/>
            </w:pPr>
          </w:p>
        </w:tc>
        <w:tc>
          <w:tcPr>
            <w:tcW w:w="284" w:type="dxa"/>
          </w:tcPr>
          <w:p w14:paraId="3617628B" w14:textId="77777777" w:rsidR="00BA78D8" w:rsidRPr="007E0D87" w:rsidRDefault="00BA78D8" w:rsidP="00470C41">
            <w:pPr>
              <w:pStyle w:val="TF-TEXTOQUADROCentralizado"/>
            </w:pPr>
          </w:p>
        </w:tc>
        <w:tc>
          <w:tcPr>
            <w:tcW w:w="284" w:type="dxa"/>
            <w:shd w:val="clear" w:color="auto" w:fill="AEAAAA" w:themeFill="background2" w:themeFillShade="BF"/>
          </w:tcPr>
          <w:p w14:paraId="3A2C3CB9" w14:textId="77777777" w:rsidR="00BA78D8" w:rsidRPr="007E0D87" w:rsidRDefault="00BA78D8" w:rsidP="00470C41">
            <w:pPr>
              <w:pStyle w:val="TF-TEXTOQUADROCentralizado"/>
            </w:pPr>
          </w:p>
        </w:tc>
        <w:tc>
          <w:tcPr>
            <w:tcW w:w="284" w:type="dxa"/>
            <w:shd w:val="clear" w:color="auto" w:fill="AEAAAA" w:themeFill="background2" w:themeFillShade="BF"/>
          </w:tcPr>
          <w:p w14:paraId="4E2250F6" w14:textId="77777777" w:rsidR="00BA78D8" w:rsidRPr="007E0D87" w:rsidRDefault="00BA78D8" w:rsidP="00470C41">
            <w:pPr>
              <w:pStyle w:val="TF-TEXTOQUADROCentralizado"/>
            </w:pPr>
          </w:p>
        </w:tc>
        <w:tc>
          <w:tcPr>
            <w:tcW w:w="284" w:type="dxa"/>
            <w:shd w:val="clear" w:color="auto" w:fill="AEAAAA" w:themeFill="background2" w:themeFillShade="BF"/>
          </w:tcPr>
          <w:p w14:paraId="1588B959" w14:textId="77777777" w:rsidR="00BA78D8" w:rsidRPr="007E0D87" w:rsidRDefault="00BA78D8" w:rsidP="00470C41">
            <w:pPr>
              <w:pStyle w:val="TF-TEXTOQUADROCentralizado"/>
            </w:pPr>
          </w:p>
        </w:tc>
        <w:tc>
          <w:tcPr>
            <w:tcW w:w="284" w:type="dxa"/>
          </w:tcPr>
          <w:p w14:paraId="393B45DA" w14:textId="77777777" w:rsidR="00BA78D8" w:rsidRPr="007E0D87" w:rsidRDefault="00BA78D8" w:rsidP="00470C41">
            <w:pPr>
              <w:pStyle w:val="TF-TEXTOQUADROCentralizado"/>
            </w:pPr>
          </w:p>
        </w:tc>
        <w:tc>
          <w:tcPr>
            <w:tcW w:w="284" w:type="dxa"/>
          </w:tcPr>
          <w:p w14:paraId="31F390B7" w14:textId="77777777" w:rsidR="00BA78D8" w:rsidRPr="007E0D87" w:rsidRDefault="00BA78D8" w:rsidP="00470C41">
            <w:pPr>
              <w:pStyle w:val="TF-TEXTOQUADROCentralizado"/>
            </w:pPr>
          </w:p>
        </w:tc>
        <w:tc>
          <w:tcPr>
            <w:tcW w:w="284" w:type="dxa"/>
          </w:tcPr>
          <w:p w14:paraId="6803921F" w14:textId="77777777" w:rsidR="00BA78D8" w:rsidRPr="007E0D87" w:rsidRDefault="00BA78D8" w:rsidP="00470C41">
            <w:pPr>
              <w:pStyle w:val="TF-TEXTOQUADROCentralizado"/>
            </w:pPr>
          </w:p>
        </w:tc>
        <w:tc>
          <w:tcPr>
            <w:tcW w:w="289" w:type="dxa"/>
          </w:tcPr>
          <w:p w14:paraId="6C09A0B3" w14:textId="77777777" w:rsidR="00BA78D8" w:rsidRPr="007E0D87" w:rsidRDefault="00BA78D8" w:rsidP="00470C41">
            <w:pPr>
              <w:pStyle w:val="TF-TEXTOQUADROCentralizado"/>
            </w:pPr>
          </w:p>
        </w:tc>
      </w:tr>
      <w:tr w:rsidR="00BA78D8" w:rsidRPr="007E0D87" w14:paraId="453AEAFD" w14:textId="77777777" w:rsidTr="005A19CB">
        <w:trPr>
          <w:jc w:val="center"/>
        </w:trPr>
        <w:tc>
          <w:tcPr>
            <w:tcW w:w="6171" w:type="dxa"/>
            <w:tcBorders>
              <w:left w:val="single" w:sz="4" w:space="0" w:color="auto"/>
            </w:tcBorders>
          </w:tcPr>
          <w:p w14:paraId="3093AFEC" w14:textId="77777777" w:rsidR="00BA78D8" w:rsidRDefault="00BA78D8" w:rsidP="00470C41">
            <w:pPr>
              <w:pStyle w:val="TF-TEXTOQUADRO"/>
            </w:pPr>
            <w:r>
              <w:t>implementação funcional</w:t>
            </w:r>
          </w:p>
        </w:tc>
        <w:tc>
          <w:tcPr>
            <w:tcW w:w="273" w:type="dxa"/>
          </w:tcPr>
          <w:p w14:paraId="2CD0C8DA" w14:textId="77777777" w:rsidR="00BA78D8" w:rsidRPr="007E0D87" w:rsidRDefault="00BA78D8" w:rsidP="00470C41">
            <w:pPr>
              <w:pStyle w:val="TF-TEXTOQUADROCentralizado"/>
            </w:pPr>
          </w:p>
        </w:tc>
        <w:tc>
          <w:tcPr>
            <w:tcW w:w="284" w:type="dxa"/>
          </w:tcPr>
          <w:p w14:paraId="60B61E0C" w14:textId="77777777" w:rsidR="00BA78D8" w:rsidRPr="007E0D87" w:rsidRDefault="00BA78D8" w:rsidP="00470C41">
            <w:pPr>
              <w:pStyle w:val="TF-TEXTOQUADROCentralizado"/>
            </w:pPr>
          </w:p>
        </w:tc>
        <w:tc>
          <w:tcPr>
            <w:tcW w:w="284" w:type="dxa"/>
          </w:tcPr>
          <w:p w14:paraId="45AB9DCE" w14:textId="77777777" w:rsidR="00BA78D8" w:rsidRPr="007E0D87" w:rsidRDefault="00BA78D8" w:rsidP="00470C41">
            <w:pPr>
              <w:pStyle w:val="TF-TEXTOQUADROCentralizado"/>
            </w:pPr>
          </w:p>
        </w:tc>
        <w:tc>
          <w:tcPr>
            <w:tcW w:w="284" w:type="dxa"/>
          </w:tcPr>
          <w:p w14:paraId="63D1D3CE" w14:textId="77777777" w:rsidR="00BA78D8" w:rsidRPr="007E0D87" w:rsidRDefault="00BA78D8" w:rsidP="00470C41">
            <w:pPr>
              <w:pStyle w:val="TF-TEXTOQUADROCentralizado"/>
            </w:pPr>
          </w:p>
        </w:tc>
        <w:tc>
          <w:tcPr>
            <w:tcW w:w="284" w:type="dxa"/>
          </w:tcPr>
          <w:p w14:paraId="03B77C3A" w14:textId="77777777" w:rsidR="00BA78D8" w:rsidRPr="007E0D87" w:rsidRDefault="00BA78D8" w:rsidP="00470C41">
            <w:pPr>
              <w:pStyle w:val="TF-TEXTOQUADROCentralizado"/>
            </w:pPr>
          </w:p>
        </w:tc>
        <w:tc>
          <w:tcPr>
            <w:tcW w:w="284" w:type="dxa"/>
            <w:shd w:val="clear" w:color="auto" w:fill="AEAAAA" w:themeFill="background2" w:themeFillShade="BF"/>
          </w:tcPr>
          <w:p w14:paraId="3125703F" w14:textId="77777777" w:rsidR="00BA78D8" w:rsidRPr="007E0D87" w:rsidRDefault="00BA78D8" w:rsidP="005A19CB">
            <w:pPr>
              <w:pStyle w:val="TF-TEXTOQUADROCentralizado"/>
              <w:jc w:val="left"/>
            </w:pPr>
          </w:p>
        </w:tc>
        <w:tc>
          <w:tcPr>
            <w:tcW w:w="284" w:type="dxa"/>
            <w:shd w:val="clear" w:color="auto" w:fill="AEAAAA" w:themeFill="background2" w:themeFillShade="BF"/>
          </w:tcPr>
          <w:p w14:paraId="044FFD0D" w14:textId="77777777" w:rsidR="00BA78D8" w:rsidRPr="007E0D87" w:rsidRDefault="00BA78D8" w:rsidP="00470C41">
            <w:pPr>
              <w:pStyle w:val="TF-TEXTOQUADROCentralizado"/>
            </w:pPr>
          </w:p>
        </w:tc>
        <w:tc>
          <w:tcPr>
            <w:tcW w:w="284" w:type="dxa"/>
            <w:shd w:val="clear" w:color="auto" w:fill="AEAAAA" w:themeFill="background2" w:themeFillShade="BF"/>
          </w:tcPr>
          <w:p w14:paraId="0BAB9F3D" w14:textId="77777777" w:rsidR="00BA78D8" w:rsidRPr="007E0D87" w:rsidRDefault="00BA78D8" w:rsidP="00470C41">
            <w:pPr>
              <w:pStyle w:val="TF-TEXTOQUADROCentralizado"/>
            </w:pPr>
          </w:p>
        </w:tc>
        <w:tc>
          <w:tcPr>
            <w:tcW w:w="284" w:type="dxa"/>
          </w:tcPr>
          <w:p w14:paraId="52088D86" w14:textId="77777777" w:rsidR="00BA78D8" w:rsidRPr="007E0D87" w:rsidRDefault="00BA78D8" w:rsidP="00470C41">
            <w:pPr>
              <w:pStyle w:val="TF-TEXTOQUADROCentralizado"/>
            </w:pPr>
          </w:p>
        </w:tc>
        <w:tc>
          <w:tcPr>
            <w:tcW w:w="289" w:type="dxa"/>
          </w:tcPr>
          <w:p w14:paraId="2D2A2785" w14:textId="77777777" w:rsidR="00BA78D8" w:rsidRPr="007E0D87" w:rsidRDefault="00BA78D8" w:rsidP="00470C41">
            <w:pPr>
              <w:pStyle w:val="TF-TEXTOQUADROCentralizado"/>
            </w:pPr>
          </w:p>
        </w:tc>
      </w:tr>
      <w:tr w:rsidR="00BA78D8" w:rsidRPr="007E0D87" w14:paraId="3D897F2E" w14:textId="77777777" w:rsidTr="005A19CB">
        <w:trPr>
          <w:jc w:val="center"/>
        </w:trPr>
        <w:tc>
          <w:tcPr>
            <w:tcW w:w="6171" w:type="dxa"/>
            <w:tcBorders>
              <w:left w:val="single" w:sz="4" w:space="0" w:color="auto"/>
            </w:tcBorders>
          </w:tcPr>
          <w:p w14:paraId="0055C54E" w14:textId="77777777" w:rsidR="00BA78D8" w:rsidRDefault="00BA78D8" w:rsidP="00470C41">
            <w:pPr>
              <w:pStyle w:val="TF-TEXTOQUADRO"/>
            </w:pPr>
            <w:r>
              <w:t>implementação do banco</w:t>
            </w:r>
          </w:p>
        </w:tc>
        <w:tc>
          <w:tcPr>
            <w:tcW w:w="273" w:type="dxa"/>
          </w:tcPr>
          <w:p w14:paraId="757EE932" w14:textId="77777777" w:rsidR="00BA78D8" w:rsidRPr="007E0D87" w:rsidRDefault="00BA78D8" w:rsidP="00470C41">
            <w:pPr>
              <w:pStyle w:val="TF-TEXTOQUADROCentralizado"/>
            </w:pPr>
          </w:p>
        </w:tc>
        <w:tc>
          <w:tcPr>
            <w:tcW w:w="284" w:type="dxa"/>
          </w:tcPr>
          <w:p w14:paraId="20C51549" w14:textId="77777777" w:rsidR="00BA78D8" w:rsidRPr="007E0D87" w:rsidRDefault="00BA78D8" w:rsidP="00470C41">
            <w:pPr>
              <w:pStyle w:val="TF-TEXTOQUADROCentralizado"/>
            </w:pPr>
          </w:p>
        </w:tc>
        <w:tc>
          <w:tcPr>
            <w:tcW w:w="284" w:type="dxa"/>
          </w:tcPr>
          <w:p w14:paraId="43CE4598" w14:textId="77777777" w:rsidR="00BA78D8" w:rsidRPr="007E0D87" w:rsidRDefault="00BA78D8" w:rsidP="00470C41">
            <w:pPr>
              <w:pStyle w:val="TF-TEXTOQUADROCentralizado"/>
            </w:pPr>
          </w:p>
        </w:tc>
        <w:tc>
          <w:tcPr>
            <w:tcW w:w="284" w:type="dxa"/>
          </w:tcPr>
          <w:p w14:paraId="5B50BB46" w14:textId="77777777" w:rsidR="00BA78D8" w:rsidRPr="007E0D87" w:rsidRDefault="00BA78D8" w:rsidP="00470C41">
            <w:pPr>
              <w:pStyle w:val="TF-TEXTOQUADROCentralizado"/>
            </w:pPr>
          </w:p>
        </w:tc>
        <w:tc>
          <w:tcPr>
            <w:tcW w:w="284" w:type="dxa"/>
          </w:tcPr>
          <w:p w14:paraId="432D4B37" w14:textId="77777777" w:rsidR="00BA78D8" w:rsidRPr="007E0D87" w:rsidRDefault="00BA78D8" w:rsidP="00470C41">
            <w:pPr>
              <w:pStyle w:val="TF-TEXTOQUADROCentralizado"/>
            </w:pPr>
          </w:p>
        </w:tc>
        <w:tc>
          <w:tcPr>
            <w:tcW w:w="284" w:type="dxa"/>
          </w:tcPr>
          <w:p w14:paraId="3BAB4E34" w14:textId="77777777" w:rsidR="00BA78D8" w:rsidRPr="007E0D87" w:rsidRDefault="00BA78D8" w:rsidP="00470C41">
            <w:pPr>
              <w:pStyle w:val="TF-TEXTOQUADROCentralizado"/>
            </w:pPr>
          </w:p>
        </w:tc>
        <w:tc>
          <w:tcPr>
            <w:tcW w:w="284" w:type="dxa"/>
          </w:tcPr>
          <w:p w14:paraId="35E3F6D6" w14:textId="77777777" w:rsidR="00BA78D8" w:rsidRPr="007E0D87" w:rsidRDefault="00BA78D8" w:rsidP="00470C41">
            <w:pPr>
              <w:pStyle w:val="TF-TEXTOQUADROCentralizado"/>
            </w:pPr>
          </w:p>
        </w:tc>
        <w:tc>
          <w:tcPr>
            <w:tcW w:w="284" w:type="dxa"/>
            <w:shd w:val="clear" w:color="auto" w:fill="AEAAAA" w:themeFill="background2" w:themeFillShade="BF"/>
          </w:tcPr>
          <w:p w14:paraId="05813056" w14:textId="77777777" w:rsidR="00BA78D8" w:rsidRPr="007E0D87" w:rsidRDefault="00BA78D8" w:rsidP="00470C41">
            <w:pPr>
              <w:pStyle w:val="TF-TEXTOQUADROCentralizado"/>
            </w:pPr>
          </w:p>
        </w:tc>
        <w:tc>
          <w:tcPr>
            <w:tcW w:w="284" w:type="dxa"/>
            <w:shd w:val="clear" w:color="auto" w:fill="AEAAAA" w:themeFill="background2" w:themeFillShade="BF"/>
          </w:tcPr>
          <w:p w14:paraId="4827F662" w14:textId="77777777" w:rsidR="00BA78D8" w:rsidRPr="007E0D87" w:rsidRDefault="00BA78D8" w:rsidP="00470C41">
            <w:pPr>
              <w:pStyle w:val="TF-TEXTOQUADROCentralizado"/>
            </w:pPr>
          </w:p>
        </w:tc>
        <w:tc>
          <w:tcPr>
            <w:tcW w:w="289" w:type="dxa"/>
            <w:shd w:val="clear" w:color="auto" w:fill="AEAAAA" w:themeFill="background2" w:themeFillShade="BF"/>
          </w:tcPr>
          <w:p w14:paraId="4023EEB5" w14:textId="77777777" w:rsidR="00BA78D8" w:rsidRPr="007E0D87" w:rsidRDefault="00BA78D8" w:rsidP="00470C41">
            <w:pPr>
              <w:pStyle w:val="TF-TEXTOQUADROCentralizado"/>
            </w:pPr>
          </w:p>
        </w:tc>
      </w:tr>
      <w:tr w:rsidR="00BA78D8" w:rsidRPr="007E0D87" w14:paraId="32AFF0D1" w14:textId="77777777" w:rsidTr="005A19CB">
        <w:trPr>
          <w:jc w:val="center"/>
        </w:trPr>
        <w:tc>
          <w:tcPr>
            <w:tcW w:w="6171" w:type="dxa"/>
            <w:tcBorders>
              <w:left w:val="single" w:sz="4" w:space="0" w:color="auto"/>
              <w:bottom w:val="single" w:sz="4" w:space="0" w:color="auto"/>
            </w:tcBorders>
          </w:tcPr>
          <w:p w14:paraId="5EE0D0FD" w14:textId="77777777" w:rsidR="00BA78D8" w:rsidRDefault="00BA78D8" w:rsidP="00470C41">
            <w:pPr>
              <w:pStyle w:val="TF-TEXTOQUADRO"/>
            </w:pPr>
            <w:r>
              <w:t>testes</w:t>
            </w:r>
          </w:p>
        </w:tc>
        <w:tc>
          <w:tcPr>
            <w:tcW w:w="273" w:type="dxa"/>
            <w:tcBorders>
              <w:bottom w:val="single" w:sz="4" w:space="0" w:color="auto"/>
            </w:tcBorders>
          </w:tcPr>
          <w:p w14:paraId="71BE6C79" w14:textId="77777777" w:rsidR="00BA78D8" w:rsidRPr="007E0D87" w:rsidRDefault="00BA78D8" w:rsidP="00470C41">
            <w:pPr>
              <w:pStyle w:val="TF-TEXTOQUADROCentralizado"/>
            </w:pPr>
          </w:p>
        </w:tc>
        <w:tc>
          <w:tcPr>
            <w:tcW w:w="284" w:type="dxa"/>
            <w:tcBorders>
              <w:bottom w:val="single" w:sz="4" w:space="0" w:color="auto"/>
            </w:tcBorders>
          </w:tcPr>
          <w:p w14:paraId="315453BF" w14:textId="77777777" w:rsidR="00BA78D8" w:rsidRPr="007E0D87" w:rsidRDefault="00BA78D8" w:rsidP="00470C41">
            <w:pPr>
              <w:pStyle w:val="TF-TEXTOQUADROCentralizado"/>
            </w:pPr>
          </w:p>
        </w:tc>
        <w:tc>
          <w:tcPr>
            <w:tcW w:w="284" w:type="dxa"/>
            <w:tcBorders>
              <w:bottom w:val="single" w:sz="4" w:space="0" w:color="auto"/>
            </w:tcBorders>
          </w:tcPr>
          <w:p w14:paraId="0B1D8E8C"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07F24144"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3BE8E37"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062BCE1"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16F4E8F8"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4C9A34DB"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52EA8954" w14:textId="77777777" w:rsidR="00BA78D8" w:rsidRPr="007E0D87" w:rsidRDefault="00BA78D8" w:rsidP="00470C41">
            <w:pPr>
              <w:pStyle w:val="TF-TEXTOQUADROCentralizado"/>
            </w:pPr>
          </w:p>
        </w:tc>
        <w:tc>
          <w:tcPr>
            <w:tcW w:w="289" w:type="dxa"/>
            <w:tcBorders>
              <w:bottom w:val="single" w:sz="4" w:space="0" w:color="auto"/>
            </w:tcBorders>
            <w:shd w:val="clear" w:color="auto" w:fill="AEAAAA" w:themeFill="background2" w:themeFillShade="BF"/>
          </w:tcPr>
          <w:p w14:paraId="0AA33835" w14:textId="77777777" w:rsidR="00BA78D8" w:rsidRPr="007E0D87" w:rsidRDefault="00BA78D8" w:rsidP="00470C41">
            <w:pPr>
              <w:pStyle w:val="TF-TEXTOQUADROCentralizado"/>
            </w:pPr>
          </w:p>
        </w:tc>
      </w:tr>
    </w:tbl>
    <w:p w14:paraId="22B6582C" w14:textId="77777777" w:rsidR="00BA78D8" w:rsidRDefault="00BA78D8" w:rsidP="00FC4A9F">
      <w:pPr>
        <w:pStyle w:val="TF-FONTE"/>
      </w:pPr>
      <w:r>
        <w:t>Fonte: elaborado pelo autor.</w:t>
      </w:r>
    </w:p>
    <w:p w14:paraId="48614615" w14:textId="77777777" w:rsidR="00BA78D8" w:rsidRPr="007A1883" w:rsidRDefault="00BA78D8" w:rsidP="00181461">
      <w:pPr>
        <w:pStyle w:val="Ttulo1"/>
      </w:pPr>
      <w:r>
        <w:lastRenderedPageBreak/>
        <w:t>REVISÃO BIBLIOGRÁFICA</w:t>
      </w:r>
    </w:p>
    <w:p w14:paraId="56CA7303" w14:textId="77777777" w:rsidR="00BA78D8" w:rsidRDefault="00BA78D8" w:rsidP="00771000">
      <w:pPr>
        <w:pStyle w:val="TF-TEXTO"/>
      </w:pPr>
      <w:r>
        <w:t xml:space="preserve">Nesta seção são apresentados os temas principais que compõe o trabalho. Na subseção 4.1 é aprofundado </w:t>
      </w:r>
      <w:del w:id="60" w:author="Francisco Adell Péricas" w:date="2021-10-07T14:38:00Z">
        <w:r w:rsidDel="006E65D3">
          <w:delText xml:space="preserve">sobre </w:delText>
        </w:r>
      </w:del>
      <w:r>
        <w:t xml:space="preserve">o tema da evolução tecnológica e os impactos disso na sociedade. A subseção 4.2 aborda a dificuldade encontrada pelo grupo dos idosos em conseguir acompanhar os avanços tecnológicos. Por último, na subseção 4.3 </w:t>
      </w:r>
      <w:del w:id="61" w:author="Francisco Adell Péricas" w:date="2021-10-07T14:38:00Z">
        <w:r w:rsidDel="006E65D3">
          <w:delText xml:space="preserve">é </w:delText>
        </w:r>
      </w:del>
      <w:ins w:id="62" w:author="Francisco Adell Péricas" w:date="2021-10-07T14:38:00Z">
        <w:r>
          <w:t xml:space="preserve">são </w:t>
        </w:r>
      </w:ins>
      <w:r>
        <w:t>apresentado</w:t>
      </w:r>
      <w:ins w:id="63" w:author="Francisco Adell Péricas" w:date="2021-10-07T14:39:00Z">
        <w:r>
          <w:t>s</w:t>
        </w:r>
      </w:ins>
      <w:r>
        <w:t xml:space="preserve"> </w:t>
      </w:r>
      <w:ins w:id="64" w:author="Francisco Adell Péricas" w:date="2021-10-07T14:38:00Z">
        <w:r>
          <w:t xml:space="preserve">aspectos </w:t>
        </w:r>
      </w:ins>
      <w:r>
        <w:t>sobre Interação Humano Computador (IHC).</w:t>
      </w:r>
    </w:p>
    <w:p w14:paraId="2FAB1CB2" w14:textId="77777777" w:rsidR="00BA78D8" w:rsidRDefault="00BA78D8" w:rsidP="00AB5E98">
      <w:pPr>
        <w:pStyle w:val="Ttulo2"/>
      </w:pPr>
      <w:r>
        <w:t>AVANÇO TECNOLÓGIO E SEUS IMPACTOS NA SOCIEDADE</w:t>
      </w:r>
    </w:p>
    <w:p w14:paraId="5278B400" w14:textId="77777777" w:rsidR="00BA78D8" w:rsidRDefault="00BA78D8" w:rsidP="00771000">
      <w:pPr>
        <w:pStyle w:val="TF-TEXTO"/>
      </w:pPr>
      <w:r>
        <w:t>Nas últimas décadas, a sociedade está passando por uma constante revolução tecnológica, em que 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7B9E4DF2" w14:textId="77777777" w:rsidR="00BA78D8" w:rsidRDefault="00BA78D8" w:rsidP="00771000">
      <w:pPr>
        <w:pStyle w:val="TF-TEXTO"/>
      </w:pPr>
      <w:r>
        <w:t xml:space="preserve">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w:t>
      </w:r>
      <w:ins w:id="65" w:author="Francisco Adell Péricas" w:date="2021-10-07T14:40:00Z">
        <w:r>
          <w:t>n</w:t>
        </w:r>
      </w:ins>
      <w:r>
        <w:t>este período de 3 anos, é superior a todo o período de 32 anos anteriores juntos (BRANDVOICE CISCO, 2019).</w:t>
      </w:r>
    </w:p>
    <w:p w14:paraId="032136FA" w14:textId="77777777" w:rsidR="00BA78D8" w:rsidRDefault="00BA78D8" w:rsidP="00771000">
      <w:pPr>
        <w:pStyle w:val="TF-TEXTO"/>
      </w:pPr>
      <w:r>
        <w:t xml:space="preserve">Esse aumento tornou cada vez mais comum as pessoas </w:t>
      </w:r>
      <w:del w:id="66" w:author="Francisco Adell Péricas" w:date="2021-10-07T14:40:00Z">
        <w:r w:rsidDel="006E65D3">
          <w:delText xml:space="preserve">terem </w:delText>
        </w:r>
      </w:del>
      <w:ins w:id="67" w:author="Francisco Adell Péricas" w:date="2021-10-07T14:40:00Z">
        <w:r>
          <w:t xml:space="preserve">utilizarem </w:t>
        </w:r>
      </w:ins>
      <w:r>
        <w:t xml:space="preserve">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2C46C440" w14:textId="77777777" w:rsidR="00BA78D8" w:rsidRDefault="00BA78D8" w:rsidP="00771000">
      <w:pPr>
        <w:pStyle w:val="TF-TEXTO"/>
      </w:pPr>
    </w:p>
    <w:p w14:paraId="31E3A445" w14:textId="77777777" w:rsidR="00BA78D8" w:rsidRDefault="00BA78D8" w:rsidP="00594685">
      <w:pPr>
        <w:pStyle w:val="TF-LEGENDA"/>
      </w:pPr>
      <w:bookmarkStart w:id="68" w:name="_Ref84351507"/>
      <w:r>
        <w:t xml:space="preserve">Quadro </w:t>
      </w:r>
      <w:r w:rsidR="00A42615">
        <w:fldChar w:fldCharType="begin"/>
      </w:r>
      <w:r w:rsidR="00A42615">
        <w:instrText xml:space="preserve"> SEQ Quadro \* ARABIC </w:instrText>
      </w:r>
      <w:r w:rsidR="00A42615">
        <w:fldChar w:fldCharType="separate"/>
      </w:r>
      <w:r>
        <w:rPr>
          <w:noProof/>
        </w:rPr>
        <w:t>5</w:t>
      </w:r>
      <w:r w:rsidR="00A42615">
        <w:rPr>
          <w:noProof/>
        </w:rPr>
        <w:fldChar w:fldCharType="end"/>
      </w:r>
      <w:bookmarkEnd w:id="68"/>
      <w:r>
        <w:t xml:space="preserve"> - Quantidade total de celulares no município de Blumenau</w:t>
      </w:r>
    </w:p>
    <w:p w14:paraId="0521AD75" w14:textId="77777777" w:rsidR="00BA78D8" w:rsidRDefault="00BA78D8" w:rsidP="00DE508C">
      <w:pPr>
        <w:pStyle w:val="TF-FIGURA"/>
      </w:pPr>
      <w:r w:rsidRPr="00C36BA2">
        <w:rPr>
          <w:noProof/>
        </w:rPr>
        <w:drawing>
          <wp:inline distT="0" distB="0" distL="0" distR="0" wp14:anchorId="786742C0" wp14:editId="2C78BD7B">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6"/>
                    <a:stretch>
                      <a:fillRect/>
                    </a:stretch>
                  </pic:blipFill>
                  <pic:spPr>
                    <a:xfrm>
                      <a:off x="0" y="0"/>
                      <a:ext cx="5760720" cy="1966595"/>
                    </a:xfrm>
                    <a:prstGeom prst="rect">
                      <a:avLst/>
                    </a:prstGeom>
                  </pic:spPr>
                </pic:pic>
              </a:graphicData>
            </a:graphic>
          </wp:inline>
        </w:drawing>
      </w:r>
    </w:p>
    <w:p w14:paraId="7808126E" w14:textId="77777777" w:rsidR="00BA78D8" w:rsidRDefault="00BA78D8" w:rsidP="00771000">
      <w:pPr>
        <w:pStyle w:val="TF-FONTE"/>
      </w:pPr>
      <w:r w:rsidRPr="00C36BA2">
        <w:t xml:space="preserve">Fonte: </w:t>
      </w:r>
      <w:proofErr w:type="spellStart"/>
      <w:r w:rsidRPr="00C36BA2">
        <w:t>Teleco</w:t>
      </w:r>
      <w:proofErr w:type="spellEnd"/>
      <w:r w:rsidRPr="00C36BA2">
        <w:t xml:space="preserve"> (2021)</w:t>
      </w:r>
    </w:p>
    <w:p w14:paraId="68B7F740" w14:textId="77777777" w:rsidR="00BA78D8" w:rsidRPr="00C36BA2" w:rsidRDefault="00BA78D8" w:rsidP="00771000">
      <w:pPr>
        <w:pStyle w:val="TF-TEXTO"/>
        <w:ind w:firstLine="0"/>
      </w:pPr>
      <w:r>
        <w:lastRenderedPageBreak/>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749544AA" w14:textId="77777777" w:rsidR="00BA78D8" w:rsidRDefault="00BA78D8" w:rsidP="00AB5E98">
      <w:pPr>
        <w:pStyle w:val="Ttulo2"/>
      </w:pPr>
      <w:r>
        <w:t>AS DIFICULDADES ENCONTRADAS DO USO DA TECNOLOGIA PELOS IDOSOS</w:t>
      </w:r>
    </w:p>
    <w:p w14:paraId="1D78159C" w14:textId="77777777" w:rsidR="00BA78D8" w:rsidRDefault="00BA78D8" w:rsidP="00AB5E98">
      <w:pPr>
        <w:pStyle w:val="TF-TEXTO"/>
      </w:pPr>
      <w:r>
        <w:t xml:space="preserve">Por mais que a tecnologia seja uma ferramenta útil para boa parte da população, há alguns grupos que sofrem em conseguir acompanhar o constante lançamento de novas funções e apetrechos que prometem ajudar o cotidiano das pessoas. Não isoladamente, mas principalmente, </w:t>
      </w:r>
      <w:del w:id="69" w:author="Francisco Adell Péricas" w:date="2021-10-07T14:41:00Z">
        <w:r w:rsidDel="00EA7288">
          <w:delText xml:space="preserve">se </w:delText>
        </w:r>
      </w:del>
      <w:r>
        <w:t>percebe</w:t>
      </w:r>
      <w:ins w:id="70" w:author="Francisco Adell Péricas" w:date="2021-10-07T14:41:00Z">
        <w:r>
          <w:t>-se</w:t>
        </w:r>
      </w:ins>
      <w:r>
        <w:t xml:space="preserve"> uma dificuldade crescente </w:t>
      </w:r>
      <w:del w:id="71" w:author="Francisco Adell Péricas" w:date="2021-10-07T14:42:00Z">
        <w:r w:rsidDel="00EA7288">
          <w:delText xml:space="preserve">de </w:delText>
        </w:r>
      </w:del>
      <w:ins w:id="72" w:author="Francisco Adell Péricas" w:date="2021-10-07T14:42:00Z">
        <w:r>
          <w:t xml:space="preserve">em </w:t>
        </w:r>
      </w:ins>
      <w:r>
        <w:t>pessoas de mais idade conseguirem manter-se atualizadas quando o assunto é a evolução tecnológica. Gomes (2017) afirma que os idosos fazem parte de um grupo frágil em que a tecnologia deve estar ainda mais presente</w:t>
      </w:r>
      <w:del w:id="73" w:author="Francisco Adell Péricas" w:date="2021-10-07T14:42:00Z">
        <w:r w:rsidDel="00EA7288">
          <w:delText>s</w:delText>
        </w:r>
      </w:del>
      <w:r>
        <w:t xml:space="preserve"> para auxiliá-los e melhorar sua qualidade de vida. Contudo, a dificuldade está exatamente no contato que esse grupo possui com a tecnologia, por não conseguirem compreender como utilizá-la, apresentando bastante dificuldade para entendê-la e assim gerando uma recusa de usá-la. (BUCHEER,</w:t>
      </w:r>
      <w:r w:rsidDel="00863D7F">
        <w:t xml:space="preserve"> </w:t>
      </w:r>
      <w:r>
        <w:t>1998)</w:t>
      </w:r>
    </w:p>
    <w:p w14:paraId="22E1D239" w14:textId="77777777" w:rsidR="00BA78D8" w:rsidRDefault="00BA78D8"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4C4A924C" w14:textId="77777777" w:rsidR="00BA78D8" w:rsidRDefault="00BA78D8"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principalmente a dificuldade em utilizar ferramentas como o pacote Office, que possui várias funções e uma grande quantidade de informações em tela. </w:t>
      </w:r>
    </w:p>
    <w:p w14:paraId="63DB5349" w14:textId="77777777" w:rsidR="00BA78D8" w:rsidRDefault="00BA78D8" w:rsidP="00CA5DF9">
      <w:pPr>
        <w:pStyle w:val="TF-TEXTO"/>
      </w:pPr>
      <w:r>
        <w:t xml:space="preserve">No entanto, mesmo que a dificuldade no início existisse, com o período de ensino proposto por Della (2018), idosos de mais de 60 anos começaram a buscar e se desafiar mais pelas tecnologias após receberem auxílio em seu exercício constante. </w:t>
      </w:r>
      <w:del w:id="74" w:author="Francisco Adell Péricas" w:date="2021-10-07T14:43:00Z">
        <w:r w:rsidDel="00D32638">
          <w:delText xml:space="preserve">Àqueles </w:delText>
        </w:r>
      </w:del>
      <w:ins w:id="75" w:author="Francisco Adell Péricas" w:date="2021-10-07T14:43:00Z">
        <w:r>
          <w:t xml:space="preserve">Aqueles </w:t>
        </w:r>
      </w:ins>
      <w:r>
        <w:t>que possuem computadores em suas residências</w:t>
      </w:r>
      <w:del w:id="76" w:author="Francisco Adell Péricas" w:date="2021-10-07T14:43:00Z">
        <w:r w:rsidDel="00D32638">
          <w:delText>,</w:delText>
        </w:r>
      </w:del>
      <w:r>
        <w:t xml:space="preserve"> passaram a utilizá-los mais por vontade própria, agregando mais conhecimento na utilização de Mídias Sociais em paralelo.</w:t>
      </w:r>
    </w:p>
    <w:p w14:paraId="70170403" w14:textId="77777777" w:rsidR="00BA78D8" w:rsidRDefault="00BA78D8" w:rsidP="003B4778">
      <w:pPr>
        <w:pStyle w:val="Ttulo2"/>
      </w:pPr>
      <w:r>
        <w:t>INTERAÇÃO HUMANO COMPUTADOR</w:t>
      </w:r>
    </w:p>
    <w:p w14:paraId="3E01E7E4" w14:textId="77777777" w:rsidR="00BA78D8" w:rsidRDefault="00BA78D8" w:rsidP="003B4778">
      <w:pPr>
        <w:pStyle w:val="TF-TEXTO"/>
      </w:pPr>
      <w:r>
        <w:t xml:space="preserve">A Interação Humano-Computador </w:t>
      </w:r>
      <w:del w:id="77" w:author="Francisco Adell Péricas" w:date="2021-10-07T14:43:00Z">
        <w:r w:rsidDel="00D32638">
          <w:delText xml:space="preserve">é uma que </w:delText>
        </w:r>
      </w:del>
      <w:r>
        <w:t>estuda o usuário dentro dos sistemas de computação.</w:t>
      </w:r>
    </w:p>
    <w:p w14:paraId="6A29F8F5" w14:textId="77777777" w:rsidR="00BA78D8" w:rsidRDefault="00BA78D8" w:rsidP="003B4778">
      <w:pPr>
        <w:pStyle w:val="TF-TEXTO"/>
        <w:spacing w:line="240" w:lineRule="auto"/>
        <w:ind w:left="2268" w:firstLine="0"/>
      </w:pPr>
      <w:r w:rsidRPr="00422867">
        <w:rPr>
          <w:sz w:val="20"/>
          <w:szCs w:val="16"/>
        </w:rPr>
        <w:lastRenderedPageBreak/>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6740B4C1" w14:textId="77777777" w:rsidR="00BA78D8" w:rsidRPr="00422867" w:rsidRDefault="00BA78D8" w:rsidP="003B4778">
      <w:pPr>
        <w:pStyle w:val="TF-TEXTO"/>
        <w:spacing w:line="240" w:lineRule="auto"/>
        <w:ind w:left="2268" w:firstLine="0"/>
      </w:pPr>
    </w:p>
    <w:p w14:paraId="38634394" w14:textId="77777777" w:rsidR="00BA78D8" w:rsidRDefault="00BA78D8" w:rsidP="003B4778">
      <w:pPr>
        <w:pStyle w:val="TF-TEXTO"/>
      </w:pPr>
      <w:r>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53245B15" w14:textId="77777777" w:rsidR="00BA78D8" w:rsidRDefault="00BA78D8" w:rsidP="003B4778">
      <w:pPr>
        <w:pStyle w:val="TF-TEXTO"/>
      </w:pPr>
      <w:r>
        <w:t xml:space="preserve">Não é errado assumir que um programa ou tecnologia que descarte esses conceitos, possui grandes chances de não ser um sucesso. Ao analisar algumas tecnologias existentes no dia a dia é possível perceber a IHC aplicada em diversos detalhes, como por exemplo no gesto </w:t>
      </w:r>
      <w:del w:id="78" w:author="Francisco Adell Péricas" w:date="2021-10-07T14:44:00Z">
        <w:r w:rsidDel="00D32638">
          <w:delText xml:space="preserve">que </w:delText>
        </w:r>
      </w:del>
      <w:r>
        <w:t xml:space="preserve">realizado para ampliar uma fotografia, ao afastar dois dedos, criando um espaço entre eles (OLIVEIRA </w:t>
      </w:r>
      <w:r w:rsidRPr="00B94035">
        <w:rPr>
          <w:i/>
          <w:iCs/>
        </w:rPr>
        <w:t>et al.</w:t>
      </w:r>
      <w:r>
        <w:t>, 2015).</w:t>
      </w:r>
    </w:p>
    <w:p w14:paraId="34C7180F" w14:textId="77777777" w:rsidR="00BA78D8" w:rsidRDefault="00BA78D8" w:rsidP="003B4778">
      <w:pPr>
        <w:pStyle w:val="TF-TEXTO"/>
      </w:pPr>
      <w:r>
        <w:t xml:space="preserve">A aplicabilidade da IHC não se limita apenas à utilização de usuários típicos de sistemas. Quando analisado </w:t>
      </w:r>
      <w:ins w:id="79" w:author="Francisco Adell Péricas" w:date="2021-10-07T14:44:00Z">
        <w:r>
          <w:t>n</w:t>
        </w:r>
      </w:ins>
      <w:r>
        <w:t xml:space="preserve">o âmbito empresarial, </w:t>
      </w:r>
      <w:del w:id="80" w:author="Francisco Adell Péricas" w:date="2021-10-07T14:44:00Z">
        <w:r w:rsidDel="00D32638">
          <w:delText xml:space="preserve">se </w:delText>
        </w:r>
      </w:del>
      <w:r>
        <w:t>percebe</w:t>
      </w:r>
      <w:ins w:id="81" w:author="Francisco Adell Péricas" w:date="2021-10-07T14:45:00Z">
        <w:r>
          <w:t>-se</w:t>
        </w:r>
      </w:ins>
      <w:r>
        <w:t xml:space="preserv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(OLIVEIRA </w:t>
      </w:r>
      <w:r w:rsidRPr="00B94035">
        <w:rPr>
          <w:i/>
          <w:iCs/>
        </w:rPr>
        <w:t>et al.</w:t>
      </w:r>
      <w:r>
        <w:t>, 2015).</w:t>
      </w:r>
    </w:p>
    <w:p w14:paraId="54F2D2B6" w14:textId="77777777" w:rsidR="00BA78D8" w:rsidRPr="00AB5E98" w:rsidRDefault="00BA78D8" w:rsidP="00CA5DF9">
      <w:pPr>
        <w:pStyle w:val="TF-TEXTO"/>
      </w:pPr>
    </w:p>
    <w:p w14:paraId="028A731A" w14:textId="7507C148" w:rsidR="00BA78D8" w:rsidRDefault="00BA78D8" w:rsidP="00F83A19">
      <w:pPr>
        <w:pStyle w:val="TF-refernciasbibliogrficasTTULO"/>
      </w:pPr>
      <w:bookmarkStart w:id="82" w:name="_Toc351015602"/>
      <w:bookmarkEnd w:id="38"/>
      <w:bookmarkEnd w:id="39"/>
      <w:bookmarkEnd w:id="40"/>
      <w:bookmarkEnd w:id="41"/>
      <w:bookmarkEnd w:id="42"/>
      <w:bookmarkEnd w:id="43"/>
      <w:bookmarkEnd w:id="44"/>
      <w:r>
        <w:t>Referências</w:t>
      </w:r>
      <w:bookmarkEnd w:id="82"/>
    </w:p>
    <w:p w14:paraId="146E5DE7" w14:textId="77777777" w:rsidR="00BA78D8" w:rsidRDefault="00BA78D8"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w:t>
      </w:r>
      <w:proofErr w:type="spellStart"/>
      <w:r>
        <w:rPr>
          <w:color w:val="000000"/>
        </w:rPr>
        <w:t>https</w:t>
      </w:r>
      <w:proofErr w:type="spellEnd"/>
      <w:r>
        <w:rPr>
          <w:color w:val="000000"/>
        </w:rPr>
        <w:t>://www.ibge.gov.br/</w:t>
      </w:r>
      <w:proofErr w:type="spellStart"/>
      <w:r>
        <w:rPr>
          <w:color w:val="000000"/>
        </w:rPr>
        <w:t>cidades-e-estados</w:t>
      </w:r>
      <w:proofErr w:type="spellEnd"/>
      <w:r>
        <w:rPr>
          <w:color w:val="000000"/>
        </w:rPr>
        <w:t>/</w:t>
      </w:r>
      <w:proofErr w:type="spellStart"/>
      <w:r>
        <w:rPr>
          <w:color w:val="000000"/>
        </w:rPr>
        <w:t>sc</w:t>
      </w:r>
      <w:proofErr w:type="spellEnd"/>
      <w:r>
        <w:rPr>
          <w:color w:val="000000"/>
        </w:rPr>
        <w:t>/blumenau.html&gt;. Acesso em: 26 Sep. 2021.</w:t>
      </w:r>
    </w:p>
    <w:p w14:paraId="691515E6" w14:textId="77777777" w:rsidR="00BA78D8" w:rsidRDefault="00BA78D8" w:rsidP="008D2AC7">
      <w:pPr>
        <w:pStyle w:val="NormalWeb"/>
        <w:spacing w:before="0" w:beforeAutospacing="0" w:after="0" w:afterAutospacing="0"/>
        <w:contextualSpacing/>
      </w:pPr>
    </w:p>
    <w:p w14:paraId="68F60520" w14:textId="77777777" w:rsidR="00BA78D8" w:rsidRDefault="00BA78D8"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w:t>
      </w:r>
      <w:proofErr w:type="spellStart"/>
      <w:r>
        <w:t>Oct</w:t>
      </w:r>
      <w:proofErr w:type="spellEnd"/>
      <w:r>
        <w:t>. 2021.</w:t>
      </w:r>
    </w:p>
    <w:p w14:paraId="412F7E08" w14:textId="77777777" w:rsidR="00BA78D8" w:rsidRDefault="00BA78D8" w:rsidP="008D2AC7">
      <w:pPr>
        <w:pStyle w:val="NormalWeb"/>
        <w:spacing w:before="0" w:beforeAutospacing="0" w:after="0" w:afterAutospacing="0"/>
        <w:contextualSpacing/>
        <w:rPr>
          <w:color w:val="000000"/>
        </w:rPr>
      </w:pPr>
    </w:p>
    <w:p w14:paraId="5602D7D7" w14:textId="77777777" w:rsidR="00BA78D8" w:rsidRDefault="00BA78D8"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461F3244" w14:textId="77777777" w:rsidR="00BA78D8" w:rsidRDefault="00BA78D8" w:rsidP="008D2AC7">
      <w:pPr>
        <w:pStyle w:val="NormalWeb"/>
        <w:spacing w:before="0" w:beforeAutospacing="0" w:after="0" w:afterAutospacing="0"/>
        <w:contextualSpacing/>
        <w:rPr>
          <w:color w:val="000000"/>
        </w:rPr>
      </w:pPr>
    </w:p>
    <w:p w14:paraId="35D82868" w14:textId="77777777" w:rsidR="00BA78D8" w:rsidRDefault="00BA78D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Pr>
          <w:rStyle w:val="Forte"/>
        </w:rPr>
        <w:t>TERCEIRA IDADE E TECNOLOGIA</w:t>
      </w:r>
      <w:r>
        <w:t>, [</w:t>
      </w:r>
      <w:proofErr w:type="spellStart"/>
      <w:r>
        <w:t>s.l</w:t>
      </w:r>
      <w:proofErr w:type="spellEnd"/>
      <w:r>
        <w:t>.: s.n.], 1998.</w:t>
      </w:r>
    </w:p>
    <w:p w14:paraId="4092DF1E" w14:textId="77777777" w:rsidR="00BA78D8" w:rsidRDefault="00BA78D8" w:rsidP="008D2AC7">
      <w:pPr>
        <w:pStyle w:val="NormalWeb"/>
        <w:spacing w:before="0" w:beforeAutospacing="0" w:after="0" w:afterAutospacing="0"/>
        <w:contextualSpacing/>
      </w:pPr>
    </w:p>
    <w:p w14:paraId="5D866AB9" w14:textId="77777777" w:rsidR="00BA78D8" w:rsidRDefault="00BA78D8" w:rsidP="008D2AC7">
      <w:pPr>
        <w:pStyle w:val="NormalWeb"/>
        <w:spacing w:before="0" w:beforeAutospacing="0" w:after="0" w:afterAutospacing="0"/>
        <w:contextualSpacing/>
      </w:pPr>
      <w:r>
        <w:t xml:space="preserve">DELLA, </w:t>
      </w:r>
      <w:proofErr w:type="spellStart"/>
      <w:r>
        <w:t>Brunela</w:t>
      </w:r>
      <w:proofErr w:type="spellEnd"/>
      <w:r>
        <w:t xml:space="preserve">; ORLANDI, </w:t>
      </w:r>
      <w:proofErr w:type="spellStart"/>
      <w:r>
        <w:t>Maggiori</w:t>
      </w:r>
      <w:proofErr w:type="spellEnd"/>
      <w:r>
        <w:t xml:space="preserve"> ;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w:t>
      </w:r>
      <w:proofErr w:type="spellStart"/>
      <w:r>
        <w:t>s.l</w:t>
      </w:r>
      <w:proofErr w:type="spellEnd"/>
      <w:r>
        <w:t>.: s.n.], 2018.</w:t>
      </w:r>
    </w:p>
    <w:p w14:paraId="08B91978" w14:textId="77777777" w:rsidR="00BA78D8" w:rsidRPr="00B5219F" w:rsidRDefault="00BA78D8" w:rsidP="008D2AC7">
      <w:pPr>
        <w:pStyle w:val="NormalWeb"/>
        <w:spacing w:before="0" w:beforeAutospacing="0" w:after="0" w:afterAutospacing="0"/>
        <w:contextualSpacing/>
        <w:rPr>
          <w:color w:val="000000"/>
        </w:rPr>
      </w:pPr>
    </w:p>
    <w:p w14:paraId="4012D767" w14:textId="77777777" w:rsidR="00BA78D8" w:rsidRPr="00B5219F" w:rsidRDefault="00BA78D8" w:rsidP="008D2AC7">
      <w:pPr>
        <w:pStyle w:val="NormalWeb"/>
        <w:spacing w:before="0" w:beforeAutospacing="0" w:after="0" w:afterAutospacing="0"/>
        <w:contextualSpacing/>
        <w:rPr>
          <w:color w:val="000000"/>
          <w:lang w:val="en-US"/>
        </w:rPr>
      </w:pPr>
      <w:r w:rsidRPr="00E15E95">
        <w:rPr>
          <w:color w:val="000000"/>
          <w:lang w:val="en-US"/>
        </w:rPr>
        <w:lastRenderedPageBreak/>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proofErr w:type="spellStart"/>
      <w:r w:rsidRPr="00B5219F">
        <w:rPr>
          <w:color w:val="000000"/>
          <w:lang w:val="en-US"/>
        </w:rPr>
        <w:t>Acesso</w:t>
      </w:r>
      <w:proofErr w:type="spellEnd"/>
      <w:r w:rsidRPr="00B5219F">
        <w:rPr>
          <w:color w:val="000000"/>
          <w:lang w:val="en-US"/>
        </w:rPr>
        <w:t xml:space="preserve"> </w:t>
      </w:r>
      <w:proofErr w:type="spellStart"/>
      <w:r w:rsidRPr="00B5219F">
        <w:rPr>
          <w:color w:val="000000"/>
          <w:lang w:val="en-US"/>
        </w:rPr>
        <w:t>em</w:t>
      </w:r>
      <w:proofErr w:type="spellEnd"/>
      <w:r w:rsidRPr="00B5219F">
        <w:rPr>
          <w:color w:val="000000"/>
          <w:lang w:val="en-US"/>
        </w:rPr>
        <w:t>: 4 Oct. 2021</w:t>
      </w:r>
    </w:p>
    <w:p w14:paraId="2DDE56D9" w14:textId="77777777" w:rsidR="00BA78D8" w:rsidRDefault="00BA78D8" w:rsidP="008D2AC7">
      <w:pPr>
        <w:pStyle w:val="NormalWeb"/>
        <w:spacing w:before="0" w:beforeAutospacing="0" w:after="0" w:afterAutospacing="0"/>
        <w:contextualSpacing/>
        <w:rPr>
          <w:lang w:val="en-US"/>
        </w:rPr>
      </w:pPr>
    </w:p>
    <w:p w14:paraId="45B680CC" w14:textId="77777777" w:rsidR="00BA78D8" w:rsidRPr="00CA72E3" w:rsidRDefault="00BA78D8"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 xml:space="preserve">Time is on your side welcoming </w:t>
      </w:r>
      <w:proofErr w:type="spellStart"/>
      <w:r w:rsidRPr="0010089D">
        <w:rPr>
          <w:rStyle w:val="Forte"/>
          <w:lang w:val="en-US"/>
        </w:rPr>
        <w:t>Timeful</w:t>
      </w:r>
      <w:proofErr w:type="spellEnd"/>
      <w:r w:rsidRPr="0010089D">
        <w:rPr>
          <w:rStyle w:val="Forte"/>
          <w:lang w:val="en-US"/>
        </w:rPr>
        <w:t xml:space="preserve"> to Google</w:t>
      </w:r>
      <w:r w:rsidRPr="0010089D">
        <w:rPr>
          <w:lang w:val="en-US"/>
        </w:rPr>
        <w:t xml:space="preserve">, Official Gmail Blog, </w:t>
      </w:r>
      <w:proofErr w:type="spellStart"/>
      <w:r w:rsidRPr="0010089D">
        <w:rPr>
          <w:lang w:val="en-US"/>
        </w:rPr>
        <w:t>disponível</w:t>
      </w:r>
      <w:proofErr w:type="spellEnd"/>
      <w:r w:rsidRPr="0010089D">
        <w:rPr>
          <w:lang w:val="en-US"/>
        </w:rPr>
        <w:t xml:space="preserve"> </w:t>
      </w:r>
      <w:proofErr w:type="spellStart"/>
      <w:r w:rsidRPr="0010089D">
        <w:rPr>
          <w:lang w:val="en-US"/>
        </w:rPr>
        <w:t>em</w:t>
      </w:r>
      <w:proofErr w:type="spellEnd"/>
      <w:r w:rsidRPr="0010089D">
        <w:rPr>
          <w:lang w:val="en-US"/>
        </w:rPr>
        <w:t>: &lt;</w:t>
      </w:r>
      <w:r w:rsidRPr="0062154B">
        <w:rPr>
          <w:lang w:val="en-US"/>
        </w:rPr>
        <w:t>https://gmail.googleblog.com/2015/05/time-is-on-your-sidewelcoming-timeful.html</w:t>
      </w:r>
      <w:r w:rsidRPr="0010089D">
        <w:rPr>
          <w:lang w:val="en-US"/>
        </w:rPr>
        <w:t xml:space="preserve">&gt;, </w:t>
      </w:r>
      <w:proofErr w:type="spellStart"/>
      <w:r w:rsidRPr="0010089D">
        <w:rPr>
          <w:lang w:val="en-US"/>
        </w:rPr>
        <w:t>acesso</w:t>
      </w:r>
      <w:proofErr w:type="spellEnd"/>
      <w:r w:rsidRPr="0010089D">
        <w:rPr>
          <w:lang w:val="en-US"/>
        </w:rPr>
        <w:t xml:space="preserve"> </w:t>
      </w:r>
      <w:proofErr w:type="spellStart"/>
      <w:r w:rsidRPr="0010089D">
        <w:rPr>
          <w:lang w:val="en-US"/>
        </w:rPr>
        <w:t>em</w:t>
      </w:r>
      <w:proofErr w:type="spellEnd"/>
      <w:r w:rsidRPr="0010089D">
        <w:rPr>
          <w:lang w:val="en-US"/>
        </w:rPr>
        <w:t>: 5 Oct. 2021.</w:t>
      </w:r>
      <w:r w:rsidRPr="00333582" w:rsidDel="0010089D">
        <w:rPr>
          <w:color w:val="000000"/>
          <w:lang w:val="en-US"/>
        </w:rPr>
        <w:t xml:space="preserve"> </w:t>
      </w:r>
    </w:p>
    <w:p w14:paraId="0577F445" w14:textId="77777777" w:rsidR="00BA78D8" w:rsidRPr="008D2AC7" w:rsidRDefault="00BA78D8" w:rsidP="008D2AC7">
      <w:pPr>
        <w:pStyle w:val="NormalWeb"/>
        <w:spacing w:before="0" w:beforeAutospacing="0" w:after="0" w:afterAutospacing="0"/>
        <w:contextualSpacing/>
        <w:rPr>
          <w:color w:val="000000"/>
          <w:lang w:val="en-US"/>
        </w:rPr>
      </w:pPr>
    </w:p>
    <w:p w14:paraId="65E2AC98" w14:textId="77777777" w:rsidR="00BA78D8" w:rsidRDefault="00BA78D8"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proofErr w:type="spellStart"/>
      <w:r>
        <w:rPr>
          <w:rStyle w:val="Forte"/>
          <w:color w:val="000000"/>
        </w:rPr>
        <w:t>Sensors</w:t>
      </w:r>
      <w:proofErr w:type="spellEnd"/>
      <w:r>
        <w:rPr>
          <w:color w:val="000000"/>
        </w:rPr>
        <w:t>, v. 19, n. 12, p. 2803, 2019. Disponível em: &lt;</w:t>
      </w:r>
      <w:proofErr w:type="spellStart"/>
      <w:r>
        <w:rPr>
          <w:color w:val="000000"/>
        </w:rPr>
        <w:t>https</w:t>
      </w:r>
      <w:proofErr w:type="spellEnd"/>
      <w:r>
        <w:rPr>
          <w:color w:val="000000"/>
        </w:rPr>
        <w:t>://www.mdpi.com/1424-8220/19/12/2803&gt;. Acesso em: 21 Sep. 2021.</w:t>
      </w:r>
      <w:r>
        <w:rPr>
          <w:color w:val="000000"/>
        </w:rPr>
        <w:br/>
      </w:r>
    </w:p>
    <w:p w14:paraId="44041F88" w14:textId="77777777" w:rsidR="00BA78D8" w:rsidRPr="00FA094A" w:rsidRDefault="00BA78D8"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6D3A75DA" w14:textId="77777777" w:rsidR="00BA78D8" w:rsidRDefault="00BA78D8" w:rsidP="008D2AC7">
      <w:pPr>
        <w:pStyle w:val="NormalWeb"/>
        <w:spacing w:before="0" w:beforeAutospacing="0" w:after="0" w:afterAutospacing="0"/>
        <w:contextualSpacing/>
        <w:rPr>
          <w:color w:val="000000"/>
        </w:rPr>
      </w:pPr>
    </w:p>
    <w:p w14:paraId="76C8170A" w14:textId="77777777" w:rsidR="00BA78D8" w:rsidRDefault="00BA78D8"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&lt;</w:t>
      </w:r>
      <w:proofErr w:type="spellStart"/>
      <w:r>
        <w:rPr>
          <w:color w:val="000000"/>
        </w:rPr>
        <w:t>https</w:t>
      </w:r>
      <w:proofErr w:type="spellEnd"/>
      <w:r>
        <w:rPr>
          <w:color w:val="000000"/>
        </w:rPr>
        <w:t>://www.teleco.com.br/ncel_cidades2.asp&gt;. Acesso em: 26 Sep. 2021.</w:t>
      </w:r>
    </w:p>
    <w:p w14:paraId="7528DBBB" w14:textId="77777777" w:rsidR="00BA78D8" w:rsidRDefault="00BA78D8" w:rsidP="008D2AC7">
      <w:pPr>
        <w:pStyle w:val="NormalWeb"/>
        <w:spacing w:before="0" w:beforeAutospacing="0" w:after="0" w:afterAutospacing="0"/>
        <w:contextualSpacing/>
        <w:rPr>
          <w:color w:val="000000"/>
        </w:rPr>
      </w:pPr>
    </w:p>
    <w:p w14:paraId="3B8293F0" w14:textId="77777777" w:rsidR="00BA78D8" w:rsidRPr="00B5219F" w:rsidRDefault="00BA78D8"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B5219F">
        <w:rPr>
          <w:color w:val="000000"/>
        </w:rPr>
        <w:t>Acesso em: 21 Sep. 2021.</w:t>
      </w:r>
    </w:p>
    <w:p w14:paraId="1B723389" w14:textId="77777777" w:rsidR="00BA78D8" w:rsidRDefault="00BA78D8" w:rsidP="008D2AC7">
      <w:pPr>
        <w:pStyle w:val="NormalWeb"/>
        <w:spacing w:before="0" w:beforeAutospacing="0" w:after="0" w:afterAutospacing="0"/>
        <w:contextualSpacing/>
        <w:rPr>
          <w:color w:val="000000"/>
        </w:rPr>
      </w:pPr>
      <w:r>
        <w:rPr>
          <w:color w:val="000000"/>
        </w:rPr>
        <w:t>‌</w:t>
      </w:r>
    </w:p>
    <w:p w14:paraId="072FBDFA" w14:textId="77777777" w:rsidR="00BA78D8" w:rsidRDefault="00BA78D8"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xml:space="preserve">, </w:t>
      </w:r>
      <w:proofErr w:type="spellStart"/>
      <w:r>
        <w:t>UpperSoft</w:t>
      </w:r>
      <w:proofErr w:type="spellEnd"/>
      <w:r>
        <w:t>, disponível em: &lt;</w:t>
      </w:r>
      <w:proofErr w:type="spellStart"/>
      <w:r w:rsidRPr="008D2AC7">
        <w:t>https</w:t>
      </w:r>
      <w:proofErr w:type="spellEnd"/>
      <w:r w:rsidRPr="008D2AC7">
        <w:t>://uppersoft.com.br/tecnologia-dia-a-dia/</w:t>
      </w:r>
      <w:r>
        <w:t>&gt;, acesso em: 5 </w:t>
      </w:r>
      <w:proofErr w:type="spellStart"/>
      <w:r>
        <w:t>Oct</w:t>
      </w:r>
      <w:proofErr w:type="spellEnd"/>
      <w:r>
        <w:t>. 2021.</w:t>
      </w:r>
      <w:r w:rsidDel="004972F5">
        <w:rPr>
          <w:rStyle w:val="Forte"/>
          <w:color w:val="000000"/>
        </w:rPr>
        <w:t xml:space="preserve"> </w:t>
      </w:r>
    </w:p>
    <w:p w14:paraId="4D97E3EE" w14:textId="77777777" w:rsidR="00BA78D8" w:rsidRDefault="00BA78D8" w:rsidP="00297E61">
      <w:pPr>
        <w:pStyle w:val="NormalWeb"/>
        <w:spacing w:before="0" w:beforeAutospacing="0" w:after="0" w:afterAutospacing="0"/>
        <w:contextualSpacing/>
        <w:rPr>
          <w:rStyle w:val="Forte"/>
          <w:color w:val="000000"/>
        </w:rPr>
      </w:pPr>
    </w:p>
    <w:p w14:paraId="570FFF92" w14:textId="77777777" w:rsidR="00BA78D8" w:rsidRDefault="00BA78D8">
      <w:pPr>
        <w:rPr>
          <w:rStyle w:val="Forte"/>
          <w:color w:val="000000"/>
        </w:rPr>
      </w:pPr>
      <w:r>
        <w:rPr>
          <w:rStyle w:val="Forte"/>
          <w:color w:val="000000"/>
        </w:rPr>
        <w:br w:type="page"/>
      </w:r>
    </w:p>
    <w:p w14:paraId="1BCC6347" w14:textId="77777777" w:rsidR="00BA78D8" w:rsidRPr="00320BFA" w:rsidRDefault="00BA78D8" w:rsidP="00297E61">
      <w:pPr>
        <w:pStyle w:val="TF-xAvalTTULO"/>
      </w:pPr>
      <w:r w:rsidRPr="00320BFA">
        <w:lastRenderedPageBreak/>
        <w:t>FORMULÁRIO  DE  avaliação</w:t>
      </w:r>
      <w:r>
        <w:t xml:space="preserve"> </w:t>
      </w:r>
      <w:r w:rsidRPr="00320BFA">
        <w:t xml:space="preserve">– PROFESSOR </w:t>
      </w:r>
      <w:r>
        <w:t>AVALIADOR</w:t>
      </w:r>
    </w:p>
    <w:p w14:paraId="0B09491A" w14:textId="77777777" w:rsidR="00BA78D8" w:rsidRDefault="00BA78D8" w:rsidP="00297E61">
      <w:pPr>
        <w:pStyle w:val="TF-xAvalLINHA"/>
      </w:pPr>
      <w:r w:rsidRPr="00320BFA">
        <w:t>Avaliador(a):</w:t>
      </w:r>
      <w:r w:rsidRPr="00320BFA">
        <w:tab/>
      </w:r>
      <w:r w:rsidRPr="006358D9">
        <w:rPr>
          <w:b/>
          <w:bCs/>
        </w:rPr>
        <w:t xml:space="preserve">Francisco </w:t>
      </w:r>
      <w:proofErr w:type="spellStart"/>
      <w:r w:rsidRPr="006358D9">
        <w:rPr>
          <w:b/>
          <w:bCs/>
        </w:rPr>
        <w:t>Adell</w:t>
      </w:r>
      <w:proofErr w:type="spellEnd"/>
      <w:r w:rsidRPr="006358D9">
        <w:rPr>
          <w:b/>
          <w:bCs/>
        </w:rPr>
        <w:t xml:space="preserve"> </w:t>
      </w:r>
      <w:proofErr w:type="spellStart"/>
      <w:r w:rsidRPr="006358D9">
        <w:rPr>
          <w:b/>
          <w:bCs/>
        </w:rPr>
        <w:t>Péricas</w:t>
      </w:r>
      <w:proofErr w:type="spellEnd"/>
    </w:p>
    <w:p w14:paraId="7E4627A9" w14:textId="77777777" w:rsidR="00BA78D8" w:rsidRPr="00340EA0" w:rsidRDefault="00BA78D8" w:rsidP="00297E6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BA78D8" w:rsidRPr="00320BFA" w14:paraId="4894F267"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6C6798" w14:textId="77777777" w:rsidR="00BA78D8" w:rsidRPr="00320BFA" w:rsidRDefault="00BA78D8"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DCF0CF5" w14:textId="77777777" w:rsidR="00BA78D8" w:rsidRPr="00320BFA" w:rsidRDefault="00BA78D8"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B30EB91" w14:textId="77777777" w:rsidR="00BA78D8" w:rsidRPr="00320BFA" w:rsidRDefault="00BA78D8"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ECA0E57" w14:textId="77777777" w:rsidR="00BA78D8" w:rsidRPr="00320BFA" w:rsidRDefault="00BA78D8" w:rsidP="0050227F">
            <w:pPr>
              <w:pStyle w:val="TF-xAvalITEMTABELA"/>
            </w:pPr>
            <w:r w:rsidRPr="00320BFA">
              <w:t>não atende</w:t>
            </w:r>
          </w:p>
        </w:tc>
      </w:tr>
      <w:tr w:rsidR="00BA78D8" w:rsidRPr="00320BFA" w14:paraId="326152FD"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24283F" w14:textId="77777777" w:rsidR="00BA78D8" w:rsidRPr="0000224C" w:rsidRDefault="00BA78D8"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728AFA9" w14:textId="77777777" w:rsidR="00BA78D8" w:rsidRPr="00320BFA" w:rsidRDefault="00BA78D8" w:rsidP="00181461">
            <w:pPr>
              <w:pStyle w:val="TF-xAvalITEM"/>
              <w:numPr>
                <w:ilvl w:val="0"/>
                <w:numId w:val="28"/>
              </w:numPr>
            </w:pPr>
            <w:r w:rsidRPr="00320BFA">
              <w:t>INTRODUÇÃO</w:t>
            </w:r>
          </w:p>
          <w:p w14:paraId="5EE7B7C4" w14:textId="77777777" w:rsidR="00BA78D8" w:rsidRPr="00320BFA" w:rsidRDefault="00BA78D8"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A81BE14" w14:textId="77777777" w:rsidR="00BA78D8" w:rsidRPr="00320BFA" w:rsidRDefault="00BA78D8" w:rsidP="0050227F">
            <w:pPr>
              <w:ind w:left="709" w:hanging="709"/>
              <w:jc w:val="both"/>
              <w:rPr>
                <w:sz w:val="18"/>
              </w:rPr>
            </w:pPr>
            <w:ins w:id="83" w:author="Francisco Adell Péricas" w:date="2021-10-07T15:0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E660A56" w14:textId="77777777" w:rsidR="00BA78D8" w:rsidRPr="00320BFA" w:rsidRDefault="00BA78D8"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BA775DD" w14:textId="77777777" w:rsidR="00BA78D8" w:rsidRPr="00320BFA" w:rsidRDefault="00BA78D8" w:rsidP="0050227F">
            <w:pPr>
              <w:ind w:left="709" w:hanging="709"/>
              <w:jc w:val="both"/>
              <w:rPr>
                <w:sz w:val="18"/>
              </w:rPr>
            </w:pPr>
          </w:p>
        </w:tc>
      </w:tr>
      <w:tr w:rsidR="00BA78D8" w:rsidRPr="00320BFA" w14:paraId="7F1FCDD3"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B9741F"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A8BCA7" w14:textId="77777777" w:rsidR="00BA78D8" w:rsidRPr="00320BFA" w:rsidRDefault="00BA78D8"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F5A2204" w14:textId="77777777" w:rsidR="00BA78D8" w:rsidRPr="00320BFA" w:rsidRDefault="00BA78D8" w:rsidP="0050227F">
            <w:pPr>
              <w:ind w:left="709" w:hanging="709"/>
              <w:jc w:val="both"/>
              <w:rPr>
                <w:sz w:val="18"/>
              </w:rPr>
            </w:pPr>
            <w:ins w:id="84" w:author="Francisco Adell Péricas" w:date="2021-10-07T15:0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FD7DB00"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6F99041" w14:textId="77777777" w:rsidR="00BA78D8" w:rsidRPr="00320BFA" w:rsidRDefault="00BA78D8" w:rsidP="0050227F">
            <w:pPr>
              <w:ind w:left="709" w:hanging="709"/>
              <w:jc w:val="both"/>
              <w:rPr>
                <w:sz w:val="18"/>
              </w:rPr>
            </w:pPr>
          </w:p>
        </w:tc>
      </w:tr>
      <w:tr w:rsidR="00BA78D8" w:rsidRPr="00320BFA" w14:paraId="1B91005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280B0C"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3C7458" w14:textId="77777777" w:rsidR="00BA78D8" w:rsidRPr="00320BFA" w:rsidRDefault="00BA78D8" w:rsidP="00BA78D8">
            <w:pPr>
              <w:pStyle w:val="TF-xAvalITEM"/>
            </w:pPr>
            <w:r w:rsidRPr="00320BFA">
              <w:t>OBJETIVOS</w:t>
            </w:r>
          </w:p>
          <w:p w14:paraId="0B483B87" w14:textId="77777777" w:rsidR="00BA78D8" w:rsidRPr="00320BFA" w:rsidRDefault="00BA78D8"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D204F34" w14:textId="77777777" w:rsidR="00BA78D8" w:rsidRPr="00320BFA" w:rsidRDefault="00BA78D8" w:rsidP="0050227F">
            <w:pPr>
              <w:ind w:left="709" w:hanging="709"/>
              <w:jc w:val="both"/>
              <w:rPr>
                <w:sz w:val="18"/>
              </w:rPr>
            </w:pPr>
            <w:ins w:id="85"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8B81B1"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FB2A43" w14:textId="77777777" w:rsidR="00BA78D8" w:rsidRPr="00320BFA" w:rsidRDefault="00BA78D8" w:rsidP="0050227F">
            <w:pPr>
              <w:ind w:left="709" w:hanging="709"/>
              <w:jc w:val="both"/>
              <w:rPr>
                <w:sz w:val="18"/>
              </w:rPr>
            </w:pPr>
          </w:p>
        </w:tc>
      </w:tr>
      <w:tr w:rsidR="00BA78D8" w:rsidRPr="00320BFA" w14:paraId="4D6B2ECD"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6E5B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66B135" w14:textId="77777777" w:rsidR="00BA78D8" w:rsidRPr="00320BFA" w:rsidRDefault="00BA78D8"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7A92C65"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0191F7E" w14:textId="77777777" w:rsidR="00BA78D8" w:rsidRPr="00320BFA" w:rsidRDefault="00BA78D8" w:rsidP="0050227F">
            <w:pPr>
              <w:ind w:left="709" w:hanging="709"/>
              <w:jc w:val="both"/>
              <w:rPr>
                <w:sz w:val="18"/>
              </w:rPr>
            </w:pPr>
            <w:ins w:id="86"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EDA07D4" w14:textId="77777777" w:rsidR="00BA78D8" w:rsidRPr="00320BFA" w:rsidRDefault="00BA78D8" w:rsidP="0050227F">
            <w:pPr>
              <w:ind w:left="709" w:hanging="709"/>
              <w:jc w:val="both"/>
              <w:rPr>
                <w:sz w:val="18"/>
              </w:rPr>
            </w:pPr>
          </w:p>
        </w:tc>
      </w:tr>
      <w:tr w:rsidR="00BA78D8" w:rsidRPr="00320BFA" w14:paraId="202FC65F"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EF3FB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6B659C" w14:textId="77777777" w:rsidR="00BA78D8" w:rsidRPr="00320BFA" w:rsidRDefault="00BA78D8" w:rsidP="00BA78D8">
            <w:pPr>
              <w:pStyle w:val="TF-xAvalITEM"/>
            </w:pPr>
            <w:r w:rsidRPr="00320BFA">
              <w:t>TRABALHOS CORRELATOS</w:t>
            </w:r>
          </w:p>
          <w:p w14:paraId="2F25D243" w14:textId="77777777" w:rsidR="00BA78D8" w:rsidRPr="00320BFA" w:rsidRDefault="00BA78D8"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9001DD8" w14:textId="77777777" w:rsidR="00BA78D8" w:rsidRPr="00320BFA" w:rsidRDefault="00BA78D8" w:rsidP="0050227F">
            <w:pPr>
              <w:ind w:left="709" w:hanging="709"/>
              <w:jc w:val="both"/>
              <w:rPr>
                <w:sz w:val="18"/>
              </w:rPr>
            </w:pPr>
            <w:ins w:id="87"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485C893"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B6C98D3" w14:textId="77777777" w:rsidR="00BA78D8" w:rsidRPr="00320BFA" w:rsidRDefault="00BA78D8" w:rsidP="0050227F">
            <w:pPr>
              <w:ind w:left="709" w:hanging="709"/>
              <w:jc w:val="both"/>
              <w:rPr>
                <w:sz w:val="18"/>
              </w:rPr>
            </w:pPr>
          </w:p>
        </w:tc>
      </w:tr>
      <w:tr w:rsidR="00BA78D8" w:rsidRPr="00320BFA" w14:paraId="4031C74A"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D9FDAE"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E5EDE1" w14:textId="77777777" w:rsidR="00BA78D8" w:rsidRPr="00320BFA" w:rsidRDefault="00BA78D8" w:rsidP="00BA78D8">
            <w:pPr>
              <w:pStyle w:val="TF-xAvalITEM"/>
            </w:pPr>
            <w:r w:rsidRPr="00320BFA">
              <w:t>JUSTIFICATIVA</w:t>
            </w:r>
          </w:p>
          <w:p w14:paraId="5BE39944" w14:textId="77777777" w:rsidR="00BA78D8" w:rsidRPr="00320BFA" w:rsidRDefault="00BA78D8"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57BBF50" w14:textId="77777777" w:rsidR="00BA78D8" w:rsidRPr="00320BFA" w:rsidRDefault="00BA78D8" w:rsidP="0050227F">
            <w:pPr>
              <w:ind w:left="709" w:hanging="709"/>
              <w:jc w:val="both"/>
              <w:rPr>
                <w:sz w:val="18"/>
              </w:rPr>
            </w:pPr>
            <w:ins w:id="88"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673256"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02D1A8" w14:textId="77777777" w:rsidR="00BA78D8" w:rsidRPr="00320BFA" w:rsidRDefault="00BA78D8" w:rsidP="0050227F">
            <w:pPr>
              <w:ind w:left="709" w:hanging="709"/>
              <w:jc w:val="both"/>
              <w:rPr>
                <w:sz w:val="18"/>
              </w:rPr>
            </w:pPr>
          </w:p>
        </w:tc>
      </w:tr>
      <w:tr w:rsidR="00BA78D8" w:rsidRPr="00320BFA" w14:paraId="5C796D1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B730A2"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D18D05" w14:textId="77777777" w:rsidR="00BA78D8" w:rsidRPr="00320BFA" w:rsidRDefault="00BA78D8"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81BCE4F" w14:textId="77777777" w:rsidR="00BA78D8" w:rsidRPr="00320BFA" w:rsidRDefault="00BA78D8" w:rsidP="0050227F">
            <w:pPr>
              <w:ind w:left="709" w:hanging="709"/>
              <w:jc w:val="both"/>
              <w:rPr>
                <w:sz w:val="18"/>
              </w:rPr>
            </w:pPr>
            <w:ins w:id="89"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DC69035"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96FD20" w14:textId="77777777" w:rsidR="00BA78D8" w:rsidRPr="00320BFA" w:rsidRDefault="00BA78D8" w:rsidP="0050227F">
            <w:pPr>
              <w:ind w:left="709" w:hanging="709"/>
              <w:jc w:val="both"/>
              <w:rPr>
                <w:sz w:val="18"/>
              </w:rPr>
            </w:pPr>
          </w:p>
        </w:tc>
      </w:tr>
      <w:tr w:rsidR="00BA78D8" w:rsidRPr="00320BFA" w14:paraId="5C339D22"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5C1674"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D631F7" w14:textId="77777777" w:rsidR="00BA78D8" w:rsidRPr="00320BFA" w:rsidRDefault="00BA78D8"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04791B1"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4AD1FA6" w14:textId="77777777" w:rsidR="00BA78D8" w:rsidRPr="00320BFA" w:rsidRDefault="00BA78D8" w:rsidP="0050227F">
            <w:pPr>
              <w:ind w:left="709" w:hanging="709"/>
              <w:jc w:val="both"/>
              <w:rPr>
                <w:sz w:val="18"/>
              </w:rPr>
            </w:pPr>
            <w:ins w:id="90"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0A3EFCE" w14:textId="77777777" w:rsidR="00BA78D8" w:rsidRPr="00320BFA" w:rsidRDefault="00BA78D8" w:rsidP="0050227F">
            <w:pPr>
              <w:ind w:left="709" w:hanging="709"/>
              <w:jc w:val="both"/>
              <w:rPr>
                <w:sz w:val="18"/>
              </w:rPr>
            </w:pPr>
          </w:p>
        </w:tc>
      </w:tr>
      <w:tr w:rsidR="00BA78D8" w:rsidRPr="00320BFA" w14:paraId="2F0968A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1FFF63"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95513B" w14:textId="77777777" w:rsidR="00BA78D8" w:rsidRPr="00320BFA" w:rsidRDefault="00BA78D8" w:rsidP="00BA78D8">
            <w:pPr>
              <w:pStyle w:val="TF-xAvalITEM"/>
            </w:pPr>
            <w:r w:rsidRPr="00320BFA">
              <w:t>REQUISITOS PRINCIPAIS DO PROBLEMA A SER TRABALHADO</w:t>
            </w:r>
          </w:p>
          <w:p w14:paraId="245A1D3A" w14:textId="77777777" w:rsidR="00BA78D8" w:rsidRPr="00320BFA" w:rsidRDefault="00BA78D8"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01FF6EA" w14:textId="77777777" w:rsidR="00BA78D8" w:rsidRPr="00320BFA" w:rsidRDefault="00BA78D8"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50355D" w14:textId="77777777" w:rsidR="00BA78D8" w:rsidRPr="00320BFA" w:rsidRDefault="00BA78D8" w:rsidP="0050227F">
            <w:pPr>
              <w:ind w:left="709" w:hanging="709"/>
              <w:jc w:val="both"/>
              <w:rPr>
                <w:sz w:val="18"/>
              </w:rPr>
            </w:pPr>
            <w:ins w:id="91"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11C2022" w14:textId="77777777" w:rsidR="00BA78D8" w:rsidRPr="00320BFA" w:rsidRDefault="00BA78D8" w:rsidP="0050227F">
            <w:pPr>
              <w:ind w:left="709" w:hanging="709"/>
              <w:jc w:val="both"/>
              <w:rPr>
                <w:sz w:val="18"/>
              </w:rPr>
            </w:pPr>
          </w:p>
        </w:tc>
      </w:tr>
      <w:tr w:rsidR="00BA78D8" w:rsidRPr="00320BFA" w14:paraId="53150910"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01BB20"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74666C" w14:textId="77777777" w:rsidR="00BA78D8" w:rsidRPr="00320BFA" w:rsidRDefault="00BA78D8" w:rsidP="00BA78D8">
            <w:pPr>
              <w:pStyle w:val="TF-xAvalITEM"/>
            </w:pPr>
            <w:r w:rsidRPr="00320BFA">
              <w:t>METODOLOGIA</w:t>
            </w:r>
          </w:p>
          <w:p w14:paraId="648A0A5F" w14:textId="77777777" w:rsidR="00BA78D8" w:rsidRPr="00320BFA" w:rsidRDefault="00BA78D8"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BCCB76" w14:textId="77777777" w:rsidR="00BA78D8" w:rsidRPr="00320BFA" w:rsidRDefault="00BA78D8" w:rsidP="0050227F">
            <w:pPr>
              <w:ind w:left="709" w:hanging="709"/>
              <w:jc w:val="both"/>
              <w:rPr>
                <w:sz w:val="18"/>
              </w:rPr>
            </w:pPr>
            <w:ins w:id="92"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BD62563"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6537A8" w14:textId="77777777" w:rsidR="00BA78D8" w:rsidRPr="00320BFA" w:rsidRDefault="00BA78D8" w:rsidP="0050227F">
            <w:pPr>
              <w:ind w:left="709" w:hanging="709"/>
              <w:jc w:val="both"/>
              <w:rPr>
                <w:sz w:val="18"/>
              </w:rPr>
            </w:pPr>
          </w:p>
        </w:tc>
      </w:tr>
      <w:tr w:rsidR="00BA78D8" w:rsidRPr="00320BFA" w14:paraId="776EB8D4"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98D57"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03D57" w14:textId="77777777" w:rsidR="00BA78D8" w:rsidRPr="00320BFA" w:rsidRDefault="00BA78D8"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8BDFA51" w14:textId="77777777" w:rsidR="00BA78D8" w:rsidRPr="00320BFA" w:rsidRDefault="00BA78D8" w:rsidP="0050227F">
            <w:pPr>
              <w:ind w:left="709" w:hanging="709"/>
              <w:jc w:val="both"/>
              <w:rPr>
                <w:sz w:val="18"/>
              </w:rPr>
            </w:pPr>
            <w:ins w:id="93"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B38A261"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BA62D7" w14:textId="77777777" w:rsidR="00BA78D8" w:rsidRPr="00320BFA" w:rsidRDefault="00BA78D8" w:rsidP="0050227F">
            <w:pPr>
              <w:ind w:left="709" w:hanging="709"/>
              <w:jc w:val="both"/>
              <w:rPr>
                <w:sz w:val="18"/>
              </w:rPr>
            </w:pPr>
          </w:p>
        </w:tc>
      </w:tr>
      <w:tr w:rsidR="00BA78D8" w:rsidRPr="00320BFA" w14:paraId="1155D26B"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B59E57" w14:textId="77777777" w:rsidR="00BA78D8" w:rsidRPr="00320BFA" w:rsidRDefault="00BA78D8"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885D39" w14:textId="77777777" w:rsidR="00BA78D8" w:rsidRPr="00320BFA" w:rsidRDefault="00BA78D8" w:rsidP="00BA78D8">
            <w:pPr>
              <w:pStyle w:val="TF-xAvalITEM"/>
            </w:pPr>
            <w:r w:rsidRPr="00320BFA">
              <w:t>REVISÃO BIBLIOGRÁFICA</w:t>
            </w:r>
            <w:r>
              <w:t xml:space="preserve"> (atenção para a diferença de conteúdo entre projeto e pré-projeto)</w:t>
            </w:r>
          </w:p>
          <w:p w14:paraId="696D4A04" w14:textId="77777777" w:rsidR="00BA78D8" w:rsidRPr="00320BFA" w:rsidRDefault="00BA78D8"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BD7477" w14:textId="77777777" w:rsidR="00BA78D8" w:rsidRPr="00320BFA" w:rsidRDefault="00BA78D8" w:rsidP="0050227F">
            <w:pPr>
              <w:ind w:left="709" w:hanging="709"/>
              <w:jc w:val="both"/>
              <w:rPr>
                <w:sz w:val="18"/>
              </w:rPr>
            </w:pPr>
            <w:ins w:id="94"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F29BA1F"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ED5F647" w14:textId="77777777" w:rsidR="00BA78D8" w:rsidRPr="00320BFA" w:rsidRDefault="00BA78D8" w:rsidP="0050227F">
            <w:pPr>
              <w:ind w:left="709" w:hanging="709"/>
              <w:jc w:val="both"/>
              <w:rPr>
                <w:sz w:val="18"/>
              </w:rPr>
            </w:pPr>
          </w:p>
        </w:tc>
      </w:tr>
      <w:tr w:rsidR="00BA78D8" w:rsidRPr="00320BFA" w14:paraId="2FDAC812"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6176F" w14:textId="77777777" w:rsidR="00BA78D8" w:rsidRPr="00320BFA" w:rsidRDefault="00BA78D8"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16DB884" w14:textId="77777777" w:rsidR="00BA78D8" w:rsidRPr="00320BFA" w:rsidRDefault="00BA78D8"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94C8CD3" w14:textId="77777777" w:rsidR="00BA78D8" w:rsidRPr="00320BFA" w:rsidRDefault="00BA78D8" w:rsidP="0050227F">
            <w:pPr>
              <w:ind w:left="709" w:hanging="709"/>
              <w:jc w:val="both"/>
              <w:rPr>
                <w:sz w:val="18"/>
              </w:rPr>
            </w:pPr>
            <w:ins w:id="95"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8C35192"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1D1C7E" w14:textId="77777777" w:rsidR="00BA78D8" w:rsidRPr="00320BFA" w:rsidRDefault="00BA78D8" w:rsidP="0050227F">
            <w:pPr>
              <w:ind w:left="709" w:hanging="709"/>
              <w:jc w:val="both"/>
              <w:rPr>
                <w:sz w:val="18"/>
              </w:rPr>
            </w:pPr>
          </w:p>
        </w:tc>
      </w:tr>
      <w:tr w:rsidR="00BA78D8" w:rsidRPr="00320BFA" w14:paraId="57173FA8"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73A1A26" w14:textId="77777777" w:rsidR="00BA78D8" w:rsidRPr="0000224C" w:rsidRDefault="00BA78D8"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B0A2C2D" w14:textId="77777777" w:rsidR="00BA78D8" w:rsidRPr="00320BFA" w:rsidRDefault="00BA78D8" w:rsidP="00BA78D8">
            <w:pPr>
              <w:pStyle w:val="TF-xAvalITEM"/>
            </w:pPr>
            <w:r w:rsidRPr="00320BFA">
              <w:t>LINGUAGEM USADA (redação)</w:t>
            </w:r>
          </w:p>
          <w:p w14:paraId="204D844E" w14:textId="77777777" w:rsidR="00BA78D8" w:rsidRPr="00320BFA" w:rsidRDefault="00BA78D8"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8D96286" w14:textId="77777777" w:rsidR="00BA78D8" w:rsidRPr="00320BFA" w:rsidRDefault="00BA78D8"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6A5A5BE" w14:textId="77777777" w:rsidR="00BA78D8" w:rsidRPr="00320BFA" w:rsidRDefault="00BA78D8" w:rsidP="0050227F">
            <w:pPr>
              <w:ind w:left="709" w:hanging="709"/>
              <w:jc w:val="both"/>
              <w:rPr>
                <w:sz w:val="18"/>
              </w:rPr>
            </w:pPr>
            <w:ins w:id="96" w:author="Francisco Adell Péricas" w:date="2021-10-07T15:12: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3BD4358D" w14:textId="77777777" w:rsidR="00BA78D8" w:rsidRPr="00320BFA" w:rsidRDefault="00BA78D8" w:rsidP="0050227F">
            <w:pPr>
              <w:ind w:left="709" w:hanging="709"/>
              <w:jc w:val="both"/>
              <w:rPr>
                <w:sz w:val="18"/>
              </w:rPr>
            </w:pPr>
          </w:p>
        </w:tc>
      </w:tr>
      <w:tr w:rsidR="00BA78D8" w:rsidRPr="00320BFA" w14:paraId="1618ED3A"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F1FD47" w14:textId="77777777" w:rsidR="00BA78D8" w:rsidRPr="00320BFA" w:rsidRDefault="00BA78D8"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B8E6031" w14:textId="77777777" w:rsidR="00BA78D8" w:rsidRPr="00320BFA" w:rsidRDefault="00BA78D8"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00CF1A6" w14:textId="77777777" w:rsidR="00BA78D8" w:rsidRPr="00320BFA" w:rsidRDefault="00BA78D8" w:rsidP="0050227F">
            <w:pPr>
              <w:ind w:left="709" w:hanging="709"/>
              <w:jc w:val="both"/>
              <w:rPr>
                <w:sz w:val="18"/>
              </w:rPr>
            </w:pPr>
            <w:ins w:id="97"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B9F2979" w14:textId="77777777" w:rsidR="00BA78D8" w:rsidRPr="00320BFA" w:rsidRDefault="00BA78D8"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406DB55" w14:textId="77777777" w:rsidR="00BA78D8" w:rsidRPr="00320BFA" w:rsidRDefault="00BA78D8" w:rsidP="0050227F">
            <w:pPr>
              <w:ind w:left="709" w:hanging="709"/>
              <w:jc w:val="both"/>
              <w:rPr>
                <w:sz w:val="18"/>
              </w:rPr>
            </w:pPr>
          </w:p>
        </w:tc>
      </w:tr>
    </w:tbl>
    <w:p w14:paraId="55517707" w14:textId="77777777" w:rsidR="00BA78D8" w:rsidRPr="00297E61" w:rsidRDefault="00BA78D8" w:rsidP="00297E61">
      <w:pPr>
        <w:pStyle w:val="NormalWeb"/>
        <w:spacing w:before="0" w:beforeAutospacing="0" w:after="0" w:afterAutospacing="0"/>
        <w:contextualSpacing/>
        <w:rPr>
          <w:color w:val="000000"/>
        </w:rPr>
      </w:pPr>
    </w:p>
    <w:p w14:paraId="30811EF7" w14:textId="20521875" w:rsidR="00BA78D8" w:rsidRDefault="00BA78D8" w:rsidP="0080416A">
      <w:pPr>
        <w:jc w:val="both"/>
      </w:pPr>
    </w:p>
    <w:p w14:paraId="08810E22" w14:textId="5A07E8B8" w:rsidR="00BA78D8" w:rsidRDefault="00BA78D8">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BA78D8" w14:paraId="22997FBE" w14:textId="77777777" w:rsidTr="00BE39CF">
        <w:tc>
          <w:tcPr>
            <w:tcW w:w="9212" w:type="dxa"/>
            <w:gridSpan w:val="2"/>
            <w:shd w:val="clear" w:color="auto" w:fill="auto"/>
          </w:tcPr>
          <w:p w14:paraId="573B8CE8" w14:textId="77777777" w:rsidR="00BA78D8" w:rsidRDefault="00BA78D8"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BA78D8" w14:paraId="7D7D5569" w14:textId="77777777" w:rsidTr="00BE39CF">
        <w:tc>
          <w:tcPr>
            <w:tcW w:w="5495" w:type="dxa"/>
            <w:shd w:val="clear" w:color="auto" w:fill="auto"/>
          </w:tcPr>
          <w:p w14:paraId="75C65F3B" w14:textId="77777777" w:rsidR="00BA78D8" w:rsidRPr="003C5262" w:rsidRDefault="00BA78D8"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6405803" w14:textId="77777777" w:rsidR="00BA78D8" w:rsidRDefault="00BA78D8" w:rsidP="00BE39CF">
            <w:pPr>
              <w:pStyle w:val="Cabealho"/>
              <w:tabs>
                <w:tab w:val="clear" w:pos="8640"/>
                <w:tab w:val="right" w:pos="8931"/>
              </w:tabs>
              <w:ind w:right="141"/>
              <w:rPr>
                <w:rStyle w:val="Nmerodepgina"/>
              </w:rPr>
            </w:pPr>
            <w:r>
              <w:rPr>
                <w:rStyle w:val="Nmerodepgina"/>
              </w:rPr>
              <w:t>ANO/SEMESTRE: 2021/2</w:t>
            </w:r>
          </w:p>
        </w:tc>
      </w:tr>
    </w:tbl>
    <w:p w14:paraId="4C4293AE" w14:textId="77777777" w:rsidR="00BA78D8" w:rsidRDefault="00BA78D8" w:rsidP="001E682E">
      <w:pPr>
        <w:pStyle w:val="TF-TTULO"/>
      </w:pPr>
    </w:p>
    <w:p w14:paraId="312861D7" w14:textId="77777777" w:rsidR="00BA78D8" w:rsidRPr="00B00E04" w:rsidRDefault="00BA78D8" w:rsidP="001E682E">
      <w:pPr>
        <w:pStyle w:val="TF-TTULO"/>
      </w:pPr>
      <w:r>
        <w:t>AGENDA INTERATIVA PARA AUXÍLIO EM TAREFAS DOMÉSTICAS BÁSICAS</w:t>
      </w:r>
    </w:p>
    <w:p w14:paraId="753E3098" w14:textId="77777777" w:rsidR="00BA78D8" w:rsidRDefault="00BA78D8" w:rsidP="003C1B91">
      <w:pPr>
        <w:pStyle w:val="TF-AUTOR"/>
        <w:jc w:val="right"/>
      </w:pPr>
      <w:r>
        <w:t xml:space="preserve">Yuri </w:t>
      </w:r>
      <w:proofErr w:type="spellStart"/>
      <w:r>
        <w:t>Trierveiler</w:t>
      </w:r>
      <w:proofErr w:type="spellEnd"/>
    </w:p>
    <w:p w14:paraId="6DDB3FF6" w14:textId="77777777" w:rsidR="00BA78D8" w:rsidRDefault="00BA78D8" w:rsidP="003C1B91">
      <w:pPr>
        <w:pStyle w:val="TF-AUTOR"/>
        <w:jc w:val="right"/>
      </w:pPr>
      <w:commentRangeStart w:id="98"/>
      <w:r>
        <w:t>Prof.</w:t>
      </w:r>
      <w:commentRangeEnd w:id="98"/>
      <w:r>
        <w:rPr>
          <w:rStyle w:val="Refdecomentrio"/>
          <w:color w:val="auto"/>
        </w:rPr>
        <w:commentReference w:id="98"/>
      </w:r>
      <w:r>
        <w:t xml:space="preserve"> Luciana Pereira de Araújo </w:t>
      </w:r>
      <w:proofErr w:type="spellStart"/>
      <w:r>
        <w:t>Kohler</w:t>
      </w:r>
      <w:proofErr w:type="spellEnd"/>
      <w:r>
        <w:t xml:space="preserve"> – Orientadora</w:t>
      </w:r>
    </w:p>
    <w:p w14:paraId="0F31AD3E" w14:textId="77777777" w:rsidR="00BA78D8" w:rsidRPr="007D10F2" w:rsidRDefault="00BA78D8" w:rsidP="00181461">
      <w:pPr>
        <w:pStyle w:val="Ttulo1"/>
        <w:numPr>
          <w:ilvl w:val="0"/>
          <w:numId w:val="30"/>
        </w:numPr>
      </w:pPr>
      <w:r w:rsidRPr="007D10F2">
        <w:t xml:space="preserve">Introdução </w:t>
      </w:r>
    </w:p>
    <w:p w14:paraId="7FCFD426" w14:textId="77777777" w:rsidR="00BA78D8" w:rsidRDefault="00BA78D8" w:rsidP="003D398C">
      <w:pPr>
        <w:pStyle w:val="TF-TEXTO"/>
      </w:pPr>
      <w:r>
        <w:t xml:space="preserve">Há anos tem-se experimentado um avanço tecnológico cada vez maior em nossa sociedade. Vive-se uma revolução tecnológica constante por décadas que ainda está apenas no começo (BRANDVOICE CISCO, 2019). Estes avanços são motivados pelos mais variados motivos e percebe-se a facilidade que isso traz no dia a dia. Hoje em </w:t>
      </w:r>
      <w:commentRangeStart w:id="99"/>
      <w:r>
        <w:t xml:space="preserve">dia, é </w:t>
      </w:r>
      <w:commentRangeEnd w:id="99"/>
      <w:r>
        <w:rPr>
          <w:rStyle w:val="Refdecomentrio"/>
        </w:rPr>
        <w:commentReference w:id="99"/>
      </w:r>
      <w:r>
        <w:t xml:space="preserve">possível realizar tarefas com apenas um celular na mão, coisa que antigamente poderia demandar horas investidas em apenas uma atividade. </w:t>
      </w:r>
    </w:p>
    <w:p w14:paraId="630AB196" w14:textId="77777777" w:rsidR="00BA78D8" w:rsidRDefault="00BA78D8" w:rsidP="003D398C">
      <w:pPr>
        <w:pStyle w:val="TF-TEXTO"/>
      </w:pPr>
      <w:r>
        <w:t xml:space="preserve">Tem-se percebido um ganho no tempo que as pessoas possuem em seu cotidiano, diminuindo o tempo que gastam com atividades corriqueiras, permitindo-os fazer mais coisas em um dia. Conforme afirma </w:t>
      </w:r>
      <w:proofErr w:type="spellStart"/>
      <w:r>
        <w:t>Toscan</w:t>
      </w:r>
      <w:proofErr w:type="spellEnd"/>
      <w:r>
        <w:t xml:space="preserve"> (2019, p. 1), “[...] a tecnologia, em constante desenvolvimento, possui ferramentas e/ou programas computacionais que podem auxiliar na economia e gestão do tempo.”.</w:t>
      </w:r>
    </w:p>
    <w:p w14:paraId="2C4BA408" w14:textId="77777777" w:rsidR="00BA78D8" w:rsidRDefault="00BA78D8" w:rsidP="003D398C">
      <w:pPr>
        <w:pStyle w:val="TF-TEXTO"/>
      </w:pPr>
      <w:r>
        <w:t>Em contrapartida, o avanço tecnológico desenfreado é um empecilho para àqueles que não conseguem acompanhá-lo. Vê-se isso de maneira comum em pessoas de terceira idade, por exemplo. Essa dificuldade pode ser atribuída às diferentes gerações e meios que viveram em sua infância, pois, é na infância que se tem a maior capacidade de aprendizagem (BRANCO, 2018). Essa dificuldade é ainda mais acentuada quando a tecnologia está presente em atividades que deveriam ser simples, porém com o excesso de novas funcionalidades embutidas, tem-se apenas um programa complicado e não intuitivo.</w:t>
      </w:r>
    </w:p>
    <w:p w14:paraId="6CE086E5" w14:textId="77777777" w:rsidR="00BA78D8" w:rsidRDefault="00BA78D8" w:rsidP="003D398C">
      <w:pPr>
        <w:pStyle w:val="TF-TEXTO"/>
      </w:pPr>
      <w:r>
        <w:t xml:space="preserve">Seguindo o raciocínio, vê-se uma crescente dificuldade de pessoas manterem suas atividades do dia a dia organizadas, sendo ainda perceptível em pessoas de mais idade, seja por esquecimento ou negligência. Esse grupo é considerado frágil e a tecnologia deveria prestar mais assistência, porém este mesmo grupo tem grandes dificuldades de conseguir utilizar as tecnologias atuais (GOMES, </w:t>
      </w:r>
      <w:commentRangeStart w:id="100"/>
      <w:r>
        <w:t>2017</w:t>
      </w:r>
      <w:commentRangeEnd w:id="100"/>
      <w:r>
        <w:rPr>
          <w:rStyle w:val="Refdecomentrio"/>
        </w:rPr>
        <w:commentReference w:id="100"/>
      </w:r>
      <w:r>
        <w:t>).</w:t>
      </w:r>
    </w:p>
    <w:p w14:paraId="7CA3DDAC" w14:textId="77777777" w:rsidR="00BA78D8" w:rsidRDefault="00BA78D8"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frequentes, como por exemplo, a troca do gás. O aplicativo utilizará as atividades como meio para moldar um perfil e prever futuras necessidades, podendo advertir o usuário caso identifique alguma rotina que poderá a vir se </w:t>
      </w:r>
      <w:r>
        <w:lastRenderedPageBreak/>
        <w:t>repetir em breve. Sua apresentação se dará por um calendário no qual o usuário poderá consultar e/ou cadastrar suas atividades e lembretes, facilitando a consulta e permitindo a visualização do resultado obtido pelo aplicativo ao estudar a rotina do usuário.</w:t>
      </w:r>
    </w:p>
    <w:p w14:paraId="357C11A3" w14:textId="77777777" w:rsidR="00BA78D8" w:rsidRDefault="00BA78D8" w:rsidP="00AB5E98">
      <w:pPr>
        <w:pStyle w:val="Ttulo2"/>
      </w:pPr>
      <w:r w:rsidRPr="007D10F2">
        <w:t>OBJETIVOS</w:t>
      </w:r>
    </w:p>
    <w:p w14:paraId="73BD6152" w14:textId="77777777" w:rsidR="00BA78D8" w:rsidRDefault="00BA78D8" w:rsidP="00C35E57">
      <w:pPr>
        <w:pStyle w:val="TF-TEXTO"/>
      </w:pPr>
      <w:r>
        <w:t>O objetivo deste trabalho é desenvolver um aplicativo em formato de agenda para auxiliar no controle de necessidades do dia a dia.</w:t>
      </w:r>
    </w:p>
    <w:p w14:paraId="434B6F17" w14:textId="77777777" w:rsidR="00BA78D8" w:rsidRDefault="00BA78D8" w:rsidP="00C35E57">
      <w:pPr>
        <w:pStyle w:val="TF-TEXTO"/>
      </w:pPr>
      <w:r>
        <w:t>Os objetivos específicos são:</w:t>
      </w:r>
    </w:p>
    <w:p w14:paraId="3FF19933" w14:textId="77777777" w:rsidR="00BA78D8" w:rsidRDefault="00BA78D8" w:rsidP="00181461">
      <w:pPr>
        <w:pStyle w:val="TF-ALNEA"/>
        <w:numPr>
          <w:ilvl w:val="0"/>
          <w:numId w:val="32"/>
        </w:numPr>
      </w:pPr>
      <w:r>
        <w:t>desenvolver um leiaute amigável, intuitivo e acessível para utilização;</w:t>
      </w:r>
    </w:p>
    <w:p w14:paraId="328F1D2F" w14:textId="77777777" w:rsidR="00BA78D8" w:rsidRDefault="00BA78D8" w:rsidP="00C35E57">
      <w:pPr>
        <w:pStyle w:val="TF-ALNEA"/>
      </w:pPr>
      <w:r>
        <w:t>estudar o perfil do usuário com base em suas atividades e prever futuras necessidades.</w:t>
      </w:r>
    </w:p>
    <w:p w14:paraId="375F5DE1" w14:textId="77777777" w:rsidR="00BA78D8" w:rsidRDefault="00BA78D8" w:rsidP="00181461">
      <w:pPr>
        <w:pStyle w:val="Ttulo1"/>
      </w:pPr>
      <w:r>
        <w:t xml:space="preserve">trabalhos </w:t>
      </w:r>
      <w:r w:rsidRPr="00FC4A9F">
        <w:t>correlatos</w:t>
      </w:r>
    </w:p>
    <w:p w14:paraId="60A1575B" w14:textId="77777777" w:rsidR="00BA78D8" w:rsidRDefault="00BA78D8" w:rsidP="00A44581">
      <w:pPr>
        <w:pStyle w:val="TF-TEXTO"/>
      </w:pPr>
      <w:r>
        <w:t xml:space="preserve">São apresentados três trabalhos com característica semelhantes ao proposto. O primeiro trabalho correlato trata-se de um protótipo de assistente pessoal digital inteligente (TOSCAN, 2019). O segundo é o desenvolvimento de uma ferramenta que identifica por sensores quando pessoas de terceira idade realizam o ato de comer e beber, e agendam lembretes para notificá-las caso não o façam novamente em certo período (GOMES, </w:t>
      </w:r>
      <w:commentRangeStart w:id="101"/>
      <w:r>
        <w:t>2017</w:t>
      </w:r>
      <w:commentRangeEnd w:id="101"/>
      <w:r>
        <w:rPr>
          <w:rStyle w:val="Refdecomentrio"/>
        </w:rPr>
        <w:commentReference w:id="101"/>
      </w:r>
      <w:r>
        <w:t xml:space="preserve">). O terceiro trabalho é uma ferramenta adquirida pelo Google, que auxilia os usuários a organizarem melhor o seu dia a dia através de uma análise que o aplicativo faz para auxiliar o usuário (GANNES, 2014). </w:t>
      </w:r>
    </w:p>
    <w:p w14:paraId="28A11700" w14:textId="77777777" w:rsidR="00BA78D8" w:rsidRDefault="00BA78D8" w:rsidP="00BC5565">
      <w:pPr>
        <w:pStyle w:val="Ttulo2"/>
      </w:pPr>
      <w:r>
        <w:t>PROTÓTIPO DE UM ASSISTENTE PESSOAL DIGITAL INTELIGENTE</w:t>
      </w:r>
      <w:commentRangeStart w:id="102"/>
      <w:r>
        <w:t xml:space="preserve"> (TOSCAN, 2019)</w:t>
      </w:r>
      <w:commentRangeEnd w:id="102"/>
      <w:r>
        <w:rPr>
          <w:rStyle w:val="Refdecomentrio"/>
          <w:caps w:val="0"/>
          <w:color w:val="auto"/>
        </w:rPr>
        <w:commentReference w:id="102"/>
      </w:r>
    </w:p>
    <w:p w14:paraId="46FC25C7" w14:textId="77777777" w:rsidR="00BA78D8" w:rsidRDefault="00BA78D8" w:rsidP="00A44581">
      <w:pPr>
        <w:pStyle w:val="TF-TEXTO"/>
      </w:pPr>
      <w:r>
        <w:t xml:space="preserve">O protótipo do assistente pessoal digital inteligente foi desenvolvido com o intuito de auxiliar e trazer mais comodidade para o dia a dia das pessoas, prestando assistência pessoal básica no âmbito residencial. A integração do assistente com os indivíduos ocorre por voz. O protótipo recebe uma gravação de no máximo oito segundos para então interpretá-la e gerar um texto coerente com o áudio de entrada. Esta interpretação é feita pelo interpretador </w:t>
      </w:r>
      <w:r w:rsidRPr="00A83816">
        <w:rPr>
          <w:i/>
          <w:iCs/>
        </w:rPr>
        <w:t xml:space="preserve">Artificial </w:t>
      </w:r>
      <w:proofErr w:type="spellStart"/>
      <w:r w:rsidRPr="00A83816">
        <w:rPr>
          <w:i/>
          <w:iCs/>
        </w:rPr>
        <w:t>Intelligence</w:t>
      </w:r>
      <w:proofErr w:type="spellEnd"/>
      <w:r w:rsidRPr="00A83816">
        <w:rPr>
          <w:i/>
          <w:iCs/>
        </w:rPr>
        <w:t xml:space="preserve"> Mark-up </w:t>
      </w:r>
      <w:proofErr w:type="spellStart"/>
      <w:r w:rsidRPr="00A83816">
        <w:rPr>
          <w:i/>
          <w:iCs/>
        </w:rPr>
        <w:t>Language</w:t>
      </w:r>
      <w:proofErr w:type="spellEnd"/>
      <w:r>
        <w:rPr>
          <w:i/>
          <w:iCs/>
        </w:rPr>
        <w:t xml:space="preserve"> </w:t>
      </w:r>
      <w:r>
        <w:t>(AIML).</w:t>
      </w:r>
    </w:p>
    <w:p w14:paraId="524227C5" w14:textId="77777777" w:rsidR="00BA78D8" w:rsidRDefault="00BA78D8"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no </w:t>
      </w:r>
      <w:r>
        <w:fldChar w:fldCharType="begin"/>
      </w:r>
      <w:r>
        <w:instrText xml:space="preserve"> REF _Ref84351124 \h </w:instrText>
      </w:r>
      <w:r>
        <w:fldChar w:fldCharType="separate"/>
      </w:r>
      <w:r>
        <w:t xml:space="preserve">Quadro </w:t>
      </w:r>
      <w:r>
        <w:rPr>
          <w:noProof/>
        </w:rPr>
        <w:t>1</w:t>
      </w:r>
      <w:r>
        <w:fldChar w:fldCharType="end"/>
      </w:r>
      <w:r>
        <w:t>.</w:t>
      </w:r>
    </w:p>
    <w:p w14:paraId="4EFCA0A9" w14:textId="77777777" w:rsidR="00BA78D8" w:rsidRDefault="00BA78D8" w:rsidP="00A44581">
      <w:pPr>
        <w:pStyle w:val="TF-TEXTO"/>
      </w:pPr>
    </w:p>
    <w:p w14:paraId="4CAC430B" w14:textId="77777777" w:rsidR="00BA78D8" w:rsidRDefault="00BA78D8" w:rsidP="00594685">
      <w:pPr>
        <w:pStyle w:val="TF-LEGENDA"/>
      </w:pPr>
      <w:commentRangeStart w:id="103"/>
      <w:r>
        <w:lastRenderedPageBreak/>
        <w:t>Qua</w:t>
      </w:r>
      <w:commentRangeEnd w:id="103"/>
      <w:r>
        <w:rPr>
          <w:rStyle w:val="Refdecomentrio"/>
        </w:rPr>
        <w:commentReference w:id="103"/>
      </w:r>
      <w:r>
        <w:t xml:space="preserve">dro </w:t>
      </w:r>
      <w:r w:rsidR="00A42615">
        <w:fldChar w:fldCharType="begin"/>
      </w:r>
      <w:r w:rsidR="00A42615">
        <w:instrText xml:space="preserve"> SEQ Quadro \* ARABIC </w:instrText>
      </w:r>
      <w:r w:rsidR="00A42615">
        <w:fldChar w:fldCharType="separate"/>
      </w:r>
      <w:r>
        <w:rPr>
          <w:noProof/>
        </w:rPr>
        <w:t>1</w:t>
      </w:r>
      <w:r w:rsidR="00A42615">
        <w:rPr>
          <w:noProof/>
        </w:rPr>
        <w:fldChar w:fldCharType="end"/>
      </w:r>
      <w:r>
        <w:t xml:space="preserve"> - Funcionalidades do protótipo</w:t>
      </w:r>
    </w:p>
    <w:p w14:paraId="0794DA10" w14:textId="77777777" w:rsidR="00BA78D8" w:rsidRDefault="00BA78D8" w:rsidP="00C07EE4">
      <w:pPr>
        <w:pStyle w:val="TF-FIGURA"/>
      </w:pPr>
      <w:r>
        <w:rPr>
          <w:noProof/>
        </w:rPr>
        <mc:AlternateContent>
          <mc:Choice Requires="wpi">
            <w:drawing>
              <wp:anchor distT="0" distB="0" distL="114300" distR="114300" simplePos="0" relativeHeight="251662336" behindDoc="0" locked="0" layoutInCell="1" allowOverlap="1" wp14:anchorId="19124B8A" wp14:editId="6DE8AE9E">
                <wp:simplePos x="0" y="0"/>
                <wp:positionH relativeFrom="column">
                  <wp:posOffset>4539615</wp:posOffset>
                </wp:positionH>
                <wp:positionV relativeFrom="paragraph">
                  <wp:posOffset>1517015</wp:posOffset>
                </wp:positionV>
                <wp:extent cx="96520" cy="145440"/>
                <wp:effectExtent l="38100" t="38100" r="43180" b="45085"/>
                <wp:wrapNone/>
                <wp:docPr id="9" name="Tinta 9"/>
                <wp:cNvGraphicFramePr/>
                <a:graphic xmlns:a="http://schemas.openxmlformats.org/drawingml/2006/main">
                  <a:graphicData uri="http://schemas.microsoft.com/office/word/2010/wordprocessingInk">
                    <w14:contentPart bwMode="auto" r:id="rId14">
                      <w14:nvContentPartPr>
                        <w14:cNvContentPartPr/>
                      </w14:nvContentPartPr>
                      <w14:xfrm>
                        <a:off x="0" y="0"/>
                        <a:ext cx="96520" cy="145440"/>
                      </w14:xfrm>
                    </w14:contentPart>
                  </a:graphicData>
                </a:graphic>
              </wp:anchor>
            </w:drawing>
          </mc:Choice>
          <mc:Fallback>
            <w:pict>
              <v:shapetype w14:anchorId="1970E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9" o:spid="_x0000_s1026" type="#_x0000_t75" style="position:absolute;margin-left:356.75pt;margin-top:118.75pt;width:9pt;height:12.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&#13;&#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127FDA2A" wp14:editId="4DE12CFD">
                <wp:simplePos x="0" y="0"/>
                <wp:positionH relativeFrom="column">
                  <wp:posOffset>3443415</wp:posOffset>
                </wp:positionH>
                <wp:positionV relativeFrom="paragraph">
                  <wp:posOffset>877755</wp:posOffset>
                </wp:positionV>
                <wp:extent cx="165600" cy="150840"/>
                <wp:effectExtent l="38100" t="38100" r="0" b="40005"/>
                <wp:wrapNone/>
                <wp:docPr id="6" name="Tinta 6"/>
                <wp:cNvGraphicFramePr/>
                <a:graphic xmlns:a="http://schemas.openxmlformats.org/drawingml/2006/main">
                  <a:graphicData uri="http://schemas.microsoft.com/office/word/2010/wordprocessingInk">
                    <w14:contentPart bwMode="auto" r:id="rId16">
                      <w14:nvContentPartPr>
                        <w14:cNvContentPartPr/>
                      </w14:nvContentPartPr>
                      <w14:xfrm>
                        <a:off x="0" y="0"/>
                        <a:ext cx="165600" cy="150840"/>
                      </w14:xfrm>
                    </w14:contentPart>
                  </a:graphicData>
                </a:graphic>
              </wp:anchor>
            </w:drawing>
          </mc:Choice>
          <mc:Fallback>
            <w:pict>
              <v:shape w14:anchorId="3020BA23" id="Tinta 6" o:spid="_x0000_s1026" type="#_x0000_t75" style="position:absolute;margin-left:270.45pt;margin-top:68.4pt;width:14.5pt;height:1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&#13;&#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5287B46F" wp14:editId="3B21EDF3">
                <wp:simplePos x="0" y="0"/>
                <wp:positionH relativeFrom="column">
                  <wp:posOffset>4516575</wp:posOffset>
                </wp:positionH>
                <wp:positionV relativeFrom="paragraph">
                  <wp:posOffset>530116</wp:posOffset>
                </wp:positionV>
                <wp:extent cx="853200" cy="29520"/>
                <wp:effectExtent l="38100" t="38100" r="36195" b="46990"/>
                <wp:wrapNone/>
                <wp:docPr id="2" name="Tinta 2"/>
                <wp:cNvGraphicFramePr/>
                <a:graphic xmlns:a="http://schemas.openxmlformats.org/drawingml/2006/main">
                  <a:graphicData uri="http://schemas.microsoft.com/office/word/2010/wordprocessingInk">
                    <w14:contentPart bwMode="auto" r:id="rId18">
                      <w14:nvContentPartPr>
                        <w14:cNvContentPartPr/>
                      </w14:nvContentPartPr>
                      <w14:xfrm>
                        <a:off x="0" y="0"/>
                        <a:ext cx="853200" cy="29520"/>
                      </w14:xfrm>
                    </w14:contentPart>
                  </a:graphicData>
                </a:graphic>
              </wp:anchor>
            </w:drawing>
          </mc:Choice>
          <mc:Fallback>
            <w:pict>
              <v:shape w14:anchorId="18F6445A" id="Tinta 2" o:spid="_x0000_s1026" type="#_x0000_t75" style="position:absolute;margin-left:354.95pt;margin-top:41.05pt;width:68.6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">
                <v:imagedata r:id="rId19" o:title=""/>
              </v:shape>
            </w:pict>
          </mc:Fallback>
        </mc:AlternateContent>
      </w:r>
      <w:r w:rsidRPr="000A0ABA">
        <w:rPr>
          <w:noProof/>
        </w:rPr>
        <w:drawing>
          <wp:inline distT="0" distB="0" distL="0" distR="0" wp14:anchorId="1FB26523" wp14:editId="19DEABBC">
            <wp:extent cx="5760720" cy="2283460"/>
            <wp:effectExtent l="0" t="0" r="0" b="254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2"/>
                    <a:stretch>
                      <a:fillRect/>
                    </a:stretch>
                  </pic:blipFill>
                  <pic:spPr>
                    <a:xfrm>
                      <a:off x="0" y="0"/>
                      <a:ext cx="5760720" cy="2283460"/>
                    </a:xfrm>
                    <a:prstGeom prst="rect">
                      <a:avLst/>
                    </a:prstGeom>
                  </pic:spPr>
                </pic:pic>
              </a:graphicData>
            </a:graphic>
          </wp:inline>
        </w:drawing>
      </w:r>
    </w:p>
    <w:p w14:paraId="747E3BDA" w14:textId="77777777" w:rsidR="00BA78D8" w:rsidRDefault="00BA78D8" w:rsidP="00C07EE4">
      <w:pPr>
        <w:pStyle w:val="TF-FONTE"/>
      </w:pPr>
      <w:r>
        <w:t xml:space="preserve">Fonte: </w:t>
      </w:r>
      <w:proofErr w:type="spellStart"/>
      <w:r>
        <w:t>Toscan</w:t>
      </w:r>
      <w:proofErr w:type="spellEnd"/>
      <w:r>
        <w:t xml:space="preserve"> (</w:t>
      </w:r>
      <w:commentRangeStart w:id="104"/>
      <w:r>
        <w:t>2019)</w:t>
      </w:r>
      <w:commentRangeEnd w:id="104"/>
      <w:r>
        <w:rPr>
          <w:rStyle w:val="Refdecomentrio"/>
        </w:rPr>
        <w:commentReference w:id="104"/>
      </w:r>
    </w:p>
    <w:p w14:paraId="29CB0233" w14:textId="77777777" w:rsidR="00BA78D8" w:rsidRDefault="00BA78D8" w:rsidP="000A0ABA">
      <w:pPr>
        <w:pStyle w:val="TF-TEXTO"/>
      </w:pPr>
      <w:r>
        <w:t xml:space="preserve">Considerando suas funcionalidades, o dispositivo estará sempre funcionando e aguardando uma entrada do usuário. Diariamente o usuário receberá um e-mail com as informações do dia em questão. O e-mail terá um formato de relatório pré-definido, conforme ilustra o </w:t>
      </w:r>
      <w:r>
        <w:fldChar w:fldCharType="begin"/>
      </w:r>
      <w:r>
        <w:instrText xml:space="preserve"> REF _Ref84351176 \h </w:instrText>
      </w:r>
      <w:r>
        <w:fldChar w:fldCharType="separate"/>
      </w:r>
      <w:r>
        <w:t xml:space="preserve">Quadro </w:t>
      </w:r>
      <w:r>
        <w:rPr>
          <w:noProof/>
        </w:rPr>
        <w:t>2</w:t>
      </w:r>
      <w:r>
        <w:fldChar w:fldCharType="end"/>
      </w:r>
      <w:r>
        <w:t xml:space="preserve">. </w:t>
      </w:r>
    </w:p>
    <w:p w14:paraId="6C20167F" w14:textId="77777777" w:rsidR="00BA78D8" w:rsidRDefault="00BA78D8" w:rsidP="00594685">
      <w:pPr>
        <w:pStyle w:val="TF-LEGENDA"/>
      </w:pPr>
      <w:commentRangeStart w:id="105"/>
      <w:r>
        <w:t>Qua</w:t>
      </w:r>
      <w:commentRangeEnd w:id="105"/>
      <w:r>
        <w:rPr>
          <w:rStyle w:val="Refdecomentrio"/>
        </w:rPr>
        <w:commentReference w:id="105"/>
      </w:r>
      <w:r>
        <w:t xml:space="preserve">dro </w:t>
      </w:r>
      <w:r w:rsidR="00A42615">
        <w:fldChar w:fldCharType="begin"/>
      </w:r>
      <w:r w:rsidR="00A42615">
        <w:instrText xml:space="preserve"> SEQ Quadro \* ARABIC </w:instrText>
      </w:r>
      <w:r w:rsidR="00A42615">
        <w:fldChar w:fldCharType="separate"/>
      </w:r>
      <w:r>
        <w:rPr>
          <w:noProof/>
        </w:rPr>
        <w:t>2</w:t>
      </w:r>
      <w:r w:rsidR="00A42615">
        <w:rPr>
          <w:noProof/>
        </w:rPr>
        <w:fldChar w:fldCharType="end"/>
      </w:r>
      <w:r>
        <w:t xml:space="preserve"> - Exemplo de relatório</w:t>
      </w:r>
    </w:p>
    <w:p w14:paraId="260BFA47" w14:textId="77777777" w:rsidR="00BA78D8" w:rsidRDefault="00BA78D8" w:rsidP="00594685">
      <w:pPr>
        <w:pStyle w:val="TF-TEXTOQUADRO"/>
        <w:jc w:val="center"/>
      </w:pPr>
      <w:r w:rsidRPr="00C80449">
        <w:rPr>
          <w:noProof/>
        </w:rPr>
        <w:drawing>
          <wp:inline distT="0" distB="0" distL="0" distR="0" wp14:anchorId="0E6F11BC" wp14:editId="560802E2">
            <wp:extent cx="4248743" cy="1991003"/>
            <wp:effectExtent l="0" t="0" r="0" b="952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5"/>
                    <a:stretch>
                      <a:fillRect/>
                    </a:stretch>
                  </pic:blipFill>
                  <pic:spPr>
                    <a:xfrm>
                      <a:off x="0" y="0"/>
                      <a:ext cx="4248743" cy="1991003"/>
                    </a:xfrm>
                    <a:prstGeom prst="rect">
                      <a:avLst/>
                    </a:prstGeom>
                  </pic:spPr>
                </pic:pic>
              </a:graphicData>
            </a:graphic>
          </wp:inline>
        </w:drawing>
      </w:r>
    </w:p>
    <w:p w14:paraId="348D3E40" w14:textId="77777777" w:rsidR="00BA78D8" w:rsidRDefault="00BA78D8" w:rsidP="00C07EE4">
      <w:pPr>
        <w:pStyle w:val="TF-FONTE"/>
      </w:pPr>
      <w:r>
        <w:t xml:space="preserve">Fonte: </w:t>
      </w:r>
      <w:proofErr w:type="spellStart"/>
      <w:r>
        <w:t>Toscan</w:t>
      </w:r>
      <w:proofErr w:type="spellEnd"/>
      <w:r>
        <w:t xml:space="preserve"> (201</w:t>
      </w:r>
      <w:commentRangeStart w:id="106"/>
      <w:r>
        <w:t>9)</w:t>
      </w:r>
      <w:commentRangeEnd w:id="106"/>
      <w:r>
        <w:rPr>
          <w:rStyle w:val="Refdecomentrio"/>
        </w:rPr>
        <w:commentReference w:id="106"/>
      </w:r>
    </w:p>
    <w:p w14:paraId="2999E987" w14:textId="77777777" w:rsidR="00BA78D8" w:rsidRDefault="00BA78D8" w:rsidP="00C80449">
      <w:pPr>
        <w:pStyle w:val="TF-TEXTO"/>
      </w:pPr>
      <w:r>
        <w:t>Além de seu relatório diário, na primeira interação com o usuário, o assistente informará todos os compromissos agendados no dia, após receber uma saudação do usuário. Estas informações serão apresentadas de maneira aleatória, com algumas frases definidas, para não ser um processo repetitivo.</w:t>
      </w:r>
    </w:p>
    <w:p w14:paraId="10A0B670" w14:textId="77777777" w:rsidR="00BA78D8" w:rsidRPr="00C44645" w:rsidRDefault="00BA78D8" w:rsidP="00C80449">
      <w:pPr>
        <w:pStyle w:val="TF-TEXTO"/>
      </w:pPr>
      <w:r>
        <w:t xml:space="preserve">De acordo com a proposta do trabalho, pôde ser tratado como um sucesso utilizando a base padrão do </w:t>
      </w:r>
      <w:proofErr w:type="spellStart"/>
      <w:r w:rsidRPr="009F2EDF">
        <w:rPr>
          <w:i/>
          <w:iCs/>
        </w:rPr>
        <w:t>chattertbot</w:t>
      </w:r>
      <w:proofErr w:type="spellEnd"/>
      <w:r>
        <w:t xml:space="preserve"> A.L.I.C.E e a linguagem AIML, porém entendendo as limitações do dispositivo e das ferramentas. Como a linguagem natural é muito variada e é necessário definir alguns comandos como padrão para iniciar certos processos, quando não se consegue alcançar esses padrões, o dispositivo irá se perder e não conseguirá se comunicar com o usuário. </w:t>
      </w:r>
      <w:proofErr w:type="spellStart"/>
      <w:r>
        <w:t>Toscan</w:t>
      </w:r>
      <w:proofErr w:type="spellEnd"/>
      <w:r>
        <w:t xml:space="preserve"> (2019) informou que essa limitação poderia ser superada implementando ao dispositivo algoritmos de aprendizagem de máquina, fornecendo a ele um banco de conhecimento expansível e com o tempo ele se adaptaria a mais expressões.</w:t>
      </w:r>
    </w:p>
    <w:p w14:paraId="0083AABA" w14:textId="77777777" w:rsidR="00BA78D8" w:rsidRPr="00A40AEC" w:rsidRDefault="00BA78D8" w:rsidP="00DE508C">
      <w:pPr>
        <w:pStyle w:val="Ttulo2"/>
        <w:rPr>
          <w:lang w:val="en-US"/>
        </w:rPr>
      </w:pPr>
      <w:r w:rsidRPr="00A40AEC">
        <w:rPr>
          <w:lang w:val="en-US"/>
        </w:rPr>
        <w:lastRenderedPageBreak/>
        <w:t>EATING AND DRINKING RECOGNITION F</w:t>
      </w:r>
      <w:r>
        <w:rPr>
          <w:lang w:val="en-US"/>
        </w:rPr>
        <w:t>OR TRIGGERING SMART REMINDERS</w:t>
      </w:r>
      <w:commentRangeStart w:id="107"/>
      <w:r>
        <w:rPr>
          <w:lang w:val="en-US"/>
        </w:rPr>
        <w:t xml:space="preserve"> (GOMES, 2017)</w:t>
      </w:r>
      <w:commentRangeEnd w:id="107"/>
      <w:r>
        <w:rPr>
          <w:rStyle w:val="Refdecomentrio"/>
          <w:caps w:val="0"/>
          <w:color w:val="auto"/>
        </w:rPr>
        <w:commentReference w:id="107"/>
      </w:r>
    </w:p>
    <w:p w14:paraId="56395259" w14:textId="77777777" w:rsidR="00BA78D8" w:rsidRDefault="00BA78D8" w:rsidP="00A44581">
      <w:pPr>
        <w:pStyle w:val="TF-TEXTO"/>
      </w:pPr>
      <w:r>
        <w:t>O trabalho de Gomes (</w:t>
      </w:r>
      <w:commentRangeStart w:id="108"/>
      <w:r>
        <w:t>2017</w:t>
      </w:r>
      <w:commentRangeEnd w:id="108"/>
      <w:r>
        <w:rPr>
          <w:rStyle w:val="Refdecomentrio"/>
        </w:rPr>
        <w:commentReference w:id="108"/>
      </w:r>
      <w:r>
        <w:t>) teve o objetivo de desenvolver uma ferramenta que consiga identificar o ato de comer e beber no dia a dia de maneira prática e que não dependa do usuário. Seu objetivo foi baseado na negligência de necessidades básicas de pessoas de mais idade. Com essa ferramenta deseja-se auxiliar esse grupo etário a manter-se saudável e ter uma melhor qualidade de vi</w:t>
      </w:r>
      <w:commentRangeStart w:id="109"/>
      <w:r>
        <w:t>da</w:t>
      </w:r>
      <w:commentRangeEnd w:id="109"/>
      <w:r>
        <w:rPr>
          <w:rStyle w:val="Refdecomentrio"/>
        </w:rPr>
        <w:commentReference w:id="109"/>
      </w:r>
    </w:p>
    <w:p w14:paraId="701903AF" w14:textId="77777777" w:rsidR="00BA78D8" w:rsidRDefault="00BA78D8"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Gomes (</w:t>
      </w:r>
      <w:commentRangeStart w:id="110"/>
      <w:r>
        <w:t>2017</w:t>
      </w:r>
      <w:commentRangeEnd w:id="110"/>
      <w:r>
        <w:rPr>
          <w:rStyle w:val="Refdecomentrio"/>
        </w:rPr>
        <w:commentReference w:id="110"/>
      </w:r>
      <w:r>
        <w:t>) sugere a utilização dos sensores já existentes nestes dispositivos para captar as atividades de comer e beber separadamente, utilizando estas informações para gerar alertas e notificações para os idosos ou seus cuidadores. Gomes (</w:t>
      </w:r>
      <w:commentRangeStart w:id="111"/>
      <w:r>
        <w:t>2017</w:t>
      </w:r>
      <w:commentRangeEnd w:id="111"/>
      <w:r>
        <w:rPr>
          <w:rStyle w:val="Refdecomentrio"/>
        </w:rPr>
        <w:commentReference w:id="111"/>
      </w:r>
      <w:r>
        <w:t xml:space="preserve">) informa que é possível encontrar bastante conteúdo sobre algoritmos que captam estas atividades, porém sem isolá-las, tratando o ato de comer e de beber como se fosse o mesmo. </w:t>
      </w:r>
    </w:p>
    <w:p w14:paraId="0AAF56B3" w14:textId="77777777" w:rsidR="00BA78D8" w:rsidRDefault="00BA78D8" w:rsidP="00A44581">
      <w:pPr>
        <w:pStyle w:val="TF-TEXTO"/>
      </w:pPr>
      <w:r>
        <w:t>A primeira dificuldade encontrada foi conseguir captar e diferenciar estas atividades, utilizando os gestos das pessoas como informações de entrada para tentar diferenciar uma atividade da outra. Por padrão, alguns gestos precisam ser feitos para realizar a atividade de ingestão de alimento, como por exemplo, levar a comida para a boca ou manter um copo próximo da boca, como no ato de beber.</w:t>
      </w:r>
    </w:p>
    <w:p w14:paraId="039DC9E7" w14:textId="77777777" w:rsidR="00BA78D8" w:rsidRDefault="00BA78D8" w:rsidP="00A44581">
      <w:pPr>
        <w:pStyle w:val="TF-TEXTO"/>
      </w:pPr>
      <w:r>
        <w:t>Contudo, estes gestos podem ser interrompidos por outros gestos esporádicos, por exemplo, quando alguém está sentado na mesa comendo, pode estar realizando outras atividades paralelamente, impactando na captação desta ação. Por conta disso, Gomes (</w:t>
      </w:r>
      <w:commentRangeStart w:id="112"/>
      <w:r>
        <w:t>2017</w:t>
      </w:r>
      <w:commentRangeEnd w:id="112"/>
      <w:r>
        <w:rPr>
          <w:rStyle w:val="Refdecomentrio"/>
        </w:rPr>
        <w:commentReference w:id="112"/>
      </w:r>
      <w:r>
        <w:t xml:space="preserve">) testou </w:t>
      </w:r>
      <w:commentRangeStart w:id="113"/>
      <w:r>
        <w:t xml:space="preserve">alguns </w:t>
      </w:r>
      <w:r>
        <w:rPr>
          <w:i/>
          <w:iCs/>
        </w:rPr>
        <w:t>ranges</w:t>
      </w:r>
      <w:r>
        <w:t xml:space="preserve"> de</w:t>
      </w:r>
      <w:commentRangeEnd w:id="113"/>
      <w:r>
        <w:rPr>
          <w:rStyle w:val="Refdecomentrio"/>
        </w:rPr>
        <w:commentReference w:id="113"/>
      </w:r>
      <w:r>
        <w:t xml:space="preserve"> tempo para a captação dos gestos e percebeu que utilizando janelas de 10 segundos entre ações, é possível ter uma porcentagem satisfatória no resultado. Para aperfeiçoar ainda mais, foi incluso nos sensores uma validação de tempo mínimo de movimentos repetitivos de cinco minutos, considerando que uma refeição não pode ser feita em tempo menor que este, além de captar aumentos de batimentos cardíacos, provocados pelo processo de alimentação. Essa validação foi suficiente para conseguir isolar o ato de comer, porém quando foi validado com o ato de beber, tornou-se ambíguo.</w:t>
      </w:r>
    </w:p>
    <w:p w14:paraId="57575139" w14:textId="77777777" w:rsidR="00BA78D8" w:rsidRPr="00EB3CC8" w:rsidRDefault="00BA78D8" w:rsidP="00D970C1">
      <w:pPr>
        <w:pStyle w:val="TF-TEXTO"/>
      </w:pPr>
      <w:r>
        <w:t>Deste modo, um parâmetro de 5 segundos foi incluso no movimento de levar algo para próximo da boca e voltar o gesto para o ponto de origem, conseguindo isolá-lo de maneira mais eficiente.</w:t>
      </w:r>
    </w:p>
    <w:p w14:paraId="4BD3DB49" w14:textId="77777777" w:rsidR="00BA78D8" w:rsidRDefault="00BA78D8" w:rsidP="00DE508C">
      <w:pPr>
        <w:pStyle w:val="Ttulo2"/>
      </w:pPr>
      <w:r>
        <w:t>timeful</w:t>
      </w:r>
      <w:commentRangeStart w:id="114"/>
      <w:r>
        <w:t xml:space="preserve"> (GANNES, 2014)</w:t>
      </w:r>
      <w:commentRangeEnd w:id="114"/>
      <w:r>
        <w:rPr>
          <w:rStyle w:val="Refdecomentrio"/>
          <w:caps w:val="0"/>
          <w:color w:val="auto"/>
        </w:rPr>
        <w:commentReference w:id="114"/>
      </w:r>
    </w:p>
    <w:p w14:paraId="199068B9" w14:textId="77777777" w:rsidR="00BA78D8" w:rsidRDefault="00BA78D8" w:rsidP="00A44581">
      <w:pPr>
        <w:pStyle w:val="TF-TEXTO"/>
      </w:pPr>
      <w:r>
        <w:t xml:space="preserve">O </w:t>
      </w:r>
      <w:proofErr w:type="spellStart"/>
      <w:r>
        <w:t>Timeful</w:t>
      </w:r>
      <w:proofErr w:type="spellEnd"/>
      <w:r>
        <w:t xml:space="preserve"> é um aplicativo para aparelhos móveis desenvolvido originalmente para iOS, com o intuito de auxiliar os seus usuários a conseguirem administrar a sua vida de maneira mais </w:t>
      </w:r>
      <w:r>
        <w:lastRenderedPageBreak/>
        <w:t xml:space="preserve">eficiente (GANNES, 2014). Inspirados principalmente em administrar melhor o tempo no dia a dia, Dan </w:t>
      </w:r>
      <w:proofErr w:type="spellStart"/>
      <w:r>
        <w:t>Ariely</w:t>
      </w:r>
      <w:proofErr w:type="spellEnd"/>
      <w:r>
        <w:t xml:space="preserve"> em conjunto com Jacob Bank e </w:t>
      </w:r>
      <w:proofErr w:type="spellStart"/>
      <w:r>
        <w:t>Yoav</w:t>
      </w:r>
      <w:proofErr w:type="spellEnd"/>
      <w:r>
        <w:t xml:space="preserve"> </w:t>
      </w:r>
      <w:proofErr w:type="spellStart"/>
      <w:r>
        <w:t>Shoham</w:t>
      </w:r>
      <w:proofErr w:type="spellEnd"/>
      <w:r>
        <w:t xml:space="preserve">, desenvolveram o </w:t>
      </w:r>
      <w:proofErr w:type="spellStart"/>
      <w:r>
        <w:t>Timeful</w:t>
      </w:r>
      <w:proofErr w:type="spellEnd"/>
      <w:r>
        <w:t>, que se assemelhava a um calendário para iPhone (GANNES, 2014).</w:t>
      </w:r>
    </w:p>
    <w:p w14:paraId="540E3595" w14:textId="77777777" w:rsidR="00BA78D8" w:rsidRDefault="00BA78D8" w:rsidP="00A44581">
      <w:pPr>
        <w:pStyle w:val="TF-TEXTO"/>
      </w:pPr>
      <w:r>
        <w:t xml:space="preserve">Seguindo a premissa que o ser humano possui por volta de duas horas de pico cognitivo, </w:t>
      </w:r>
      <w:proofErr w:type="spellStart"/>
      <w:r>
        <w:t>Gannes</w:t>
      </w:r>
      <w:proofErr w:type="spellEnd"/>
      <w:r>
        <w:t xml:space="preserve"> (2014) se questionava sobre o que as pessoas costumam fazer com esse tempo. Considerando que esse pico ocorria por volta das duas horas após acordar completamente pela manhã, percebeu-se que era comum que as pessoas gastassem esse tempo precioso em coisas corriqueiras, como responder e-mail, checar o </w:t>
      </w:r>
      <w:proofErr w:type="spellStart"/>
      <w:r>
        <w:t>Facebook</w:t>
      </w:r>
      <w:proofErr w:type="spellEnd"/>
      <w:r>
        <w:t xml:space="preserve">, beber </w:t>
      </w:r>
      <w:commentRangeStart w:id="115"/>
      <w:r>
        <w:t>café, etc.</w:t>
      </w:r>
      <w:commentRangeEnd w:id="115"/>
      <w:r>
        <w:rPr>
          <w:rStyle w:val="Refdecomentrio"/>
        </w:rPr>
        <w:commentReference w:id="115"/>
      </w:r>
    </w:p>
    <w:p w14:paraId="402A6DB2" w14:textId="77777777" w:rsidR="00BA78D8" w:rsidRDefault="00BA78D8"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36BF13F7" w14:textId="77777777" w:rsidR="00BA78D8" w:rsidRDefault="00BA78D8" w:rsidP="00DE508C">
      <w:pPr>
        <w:pStyle w:val="TF-TEXTO"/>
      </w:pPr>
      <w:r>
        <w:t xml:space="preserve">O usuário por sua vez, possui algumas ações para que o aplicativo funcione corretamente. A primeira é aceitar ou rejeitar a proposta do aplicativo, gerando assim um feedback que auxilia a inteligência do aplicativo a entender o que é ou não possível para o usuário. A segunda é o ato de fazer o proposto pelo aplicativo, tornando deste modo sua vida melhor. Por fim, o usuário pode realizar a inclusão de suas atividades em seu calendário gerenciado pelo </w:t>
      </w:r>
      <w:proofErr w:type="spellStart"/>
      <w:r>
        <w:t>Timeful</w:t>
      </w:r>
      <w:proofErr w:type="spellEnd"/>
      <w:r>
        <w:t>, informando ao aplicativo qual é sua prioridade e o próprio programa se encarrega do resto, ajustando a ordem das atividades com base no tempo que cada uma delas demanda e enquadrando isso com atividades já existentes para o usuário. Atualmente, o aplicativo é propriedade do Google, que o comprou em 2015, para implementar funcionalidades inteligentes no aplicativo Google Agenda.</w:t>
      </w:r>
    </w:p>
    <w:p w14:paraId="5B6DBD73" w14:textId="77777777" w:rsidR="00BA78D8" w:rsidRDefault="00BA78D8" w:rsidP="00181461">
      <w:pPr>
        <w:pStyle w:val="Ttulo1"/>
      </w:pPr>
      <w:r>
        <w:t>proposta</w:t>
      </w:r>
    </w:p>
    <w:p w14:paraId="1C09D300" w14:textId="77777777" w:rsidR="00BA78D8" w:rsidRDefault="00BA78D8" w:rsidP="00451B94">
      <w:pPr>
        <w:pStyle w:val="TF-TEXTO"/>
      </w:pPr>
      <w:r>
        <w:t>Nas próximas seções serão descritos os motivos para a elaboração do trabalho, como também as metodologias que serão utilizadas para o desenvolvimento. Na subseção 3.1, está apresentada a justificativa para o desenvolvimento do trabalho. Na subseção3.2 são detalhados os requisitos principais do trabalho. Por último, na subseção 3.3 são apresentadas as metodologias utilizadas.</w:t>
      </w:r>
    </w:p>
    <w:p w14:paraId="3FF061E5" w14:textId="77777777" w:rsidR="00BA78D8" w:rsidRDefault="00BA78D8" w:rsidP="00DE508C">
      <w:pPr>
        <w:pStyle w:val="Ttulo2"/>
      </w:pPr>
      <w:r>
        <w:t>JUSTIFICATIVA</w:t>
      </w:r>
    </w:p>
    <w:p w14:paraId="03E85F31" w14:textId="77777777" w:rsidR="00BA78D8" w:rsidRDefault="00BA78D8" w:rsidP="00451B94">
      <w:pPr>
        <w:pStyle w:val="TF-TEXTO"/>
      </w:pPr>
      <w:r>
        <w:t xml:space="preserve">Conforme o </w:t>
      </w:r>
      <w:r>
        <w:fldChar w:fldCharType="begin"/>
      </w:r>
      <w:r>
        <w:instrText xml:space="preserve"> REF _Ref84351402 \h </w:instrText>
      </w:r>
      <w:r>
        <w:fldChar w:fldCharType="separate"/>
      </w:r>
      <w:r>
        <w:t xml:space="preserve">Quadro </w:t>
      </w:r>
      <w:r>
        <w:rPr>
          <w:noProof/>
        </w:rPr>
        <w:t>3</w:t>
      </w:r>
      <w:r>
        <w:fldChar w:fldCharType="end"/>
      </w:r>
      <w:r>
        <w:t>, todos os trabalhos e ferramentas apresentados na seção 2 estão diretamente correlacionados com o tema desse trabalho. As linhas representam as características presentes e as colunas os trabalhos relacionados.</w:t>
      </w:r>
    </w:p>
    <w:p w14:paraId="04989BD8" w14:textId="77777777" w:rsidR="00BA78D8" w:rsidRDefault="00BA78D8" w:rsidP="00594685">
      <w:pPr>
        <w:pStyle w:val="TF-LEGENDA"/>
      </w:pPr>
      <w:r>
        <w:lastRenderedPageBreak/>
        <w:t xml:space="preserve">Quadro </w:t>
      </w:r>
      <w:r w:rsidR="00A42615">
        <w:fldChar w:fldCharType="begin"/>
      </w:r>
      <w:r w:rsidR="00A42615">
        <w:instrText xml:space="preserve"> SEQ Quadro \* ARABIC </w:instrText>
      </w:r>
      <w:r w:rsidR="00A42615">
        <w:fldChar w:fldCharType="separate"/>
      </w:r>
      <w:r>
        <w:rPr>
          <w:noProof/>
        </w:rPr>
        <w:t>3</w:t>
      </w:r>
      <w:r w:rsidR="00A42615">
        <w:rPr>
          <w:noProof/>
        </w:rPr>
        <w:fldChar w:fldCharType="end"/>
      </w:r>
      <w:r>
        <w:t xml:space="preserve"> - Comparativo entre trabalhos correlatos</w:t>
      </w:r>
    </w:p>
    <w:tbl>
      <w:tblPr>
        <w:tblStyle w:val="Tabelacomgrade"/>
        <w:tblW w:w="0" w:type="auto"/>
        <w:tblLook w:val="04A0" w:firstRow="1" w:lastRow="0" w:firstColumn="1" w:lastColumn="0" w:noHBand="0" w:noVBand="1"/>
      </w:tblPr>
      <w:tblGrid>
        <w:gridCol w:w="3396"/>
        <w:gridCol w:w="1843"/>
        <w:gridCol w:w="1985"/>
        <w:gridCol w:w="1837"/>
      </w:tblGrid>
      <w:tr w:rsidR="00BA78D8" w:rsidRPr="00470475" w14:paraId="6F2FF294" w14:textId="77777777" w:rsidTr="00C07EE4">
        <w:trPr>
          <w:trHeight w:val="398"/>
        </w:trPr>
        <w:tc>
          <w:tcPr>
            <w:tcW w:w="3397" w:type="dxa"/>
            <w:shd w:val="clear" w:color="auto" w:fill="D0CECE" w:themeFill="background2" w:themeFillShade="E6"/>
          </w:tcPr>
          <w:p w14:paraId="6D9F540E" w14:textId="77777777" w:rsidR="00BA78D8" w:rsidRPr="00470475" w:rsidRDefault="00BA78D8" w:rsidP="00DE508C">
            <w:pPr>
              <w:pStyle w:val="TF-TEXTOQUADRO"/>
            </w:pPr>
            <w:r w:rsidRPr="00470475">
              <w:t>Características</w:t>
            </w:r>
          </w:p>
        </w:tc>
        <w:tc>
          <w:tcPr>
            <w:tcW w:w="1843" w:type="dxa"/>
            <w:shd w:val="clear" w:color="auto" w:fill="D0CECE" w:themeFill="background2" w:themeFillShade="E6"/>
          </w:tcPr>
          <w:p w14:paraId="14688BD5" w14:textId="77777777" w:rsidR="00BA78D8" w:rsidRPr="00470475" w:rsidRDefault="00BA78D8"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09C92FD7" w14:textId="77777777" w:rsidR="00BA78D8" w:rsidRPr="00470475" w:rsidRDefault="00BA78D8" w:rsidP="00594685">
            <w:pPr>
              <w:pStyle w:val="TF-TEXTOQUADRO"/>
              <w:jc w:val="center"/>
            </w:pPr>
            <w:r w:rsidRPr="00470475">
              <w:t>Gomes (2017)</w:t>
            </w:r>
          </w:p>
        </w:tc>
        <w:tc>
          <w:tcPr>
            <w:tcW w:w="1837" w:type="dxa"/>
            <w:shd w:val="clear" w:color="auto" w:fill="D0CECE" w:themeFill="background2" w:themeFillShade="E6"/>
          </w:tcPr>
          <w:p w14:paraId="063D0D32" w14:textId="77777777" w:rsidR="00BA78D8" w:rsidRPr="00470475" w:rsidRDefault="00BA78D8" w:rsidP="00594685">
            <w:pPr>
              <w:pStyle w:val="TF-TEXTOQUADRO"/>
              <w:jc w:val="center"/>
            </w:pPr>
            <w:proofErr w:type="spellStart"/>
            <w:r>
              <w:t>Gannes</w:t>
            </w:r>
            <w:proofErr w:type="spellEnd"/>
            <w:r>
              <w:t xml:space="preserve"> (2014)</w:t>
            </w:r>
          </w:p>
        </w:tc>
      </w:tr>
      <w:tr w:rsidR="00BA78D8" w14:paraId="16DE12A9" w14:textId="77777777" w:rsidTr="00470475">
        <w:tc>
          <w:tcPr>
            <w:tcW w:w="3397" w:type="dxa"/>
          </w:tcPr>
          <w:p w14:paraId="1D7A198B" w14:textId="77777777" w:rsidR="00BA78D8" w:rsidRPr="00470475" w:rsidRDefault="00BA78D8" w:rsidP="00DE508C">
            <w:pPr>
              <w:pStyle w:val="TF-TEXTOQUADRO"/>
            </w:pPr>
            <w:r w:rsidRPr="00470475">
              <w:t>Coleta de informações dos usuários</w:t>
            </w:r>
          </w:p>
        </w:tc>
        <w:tc>
          <w:tcPr>
            <w:tcW w:w="1843" w:type="dxa"/>
          </w:tcPr>
          <w:p w14:paraId="7032B40C" w14:textId="77777777" w:rsidR="00BA78D8" w:rsidRDefault="00BA78D8" w:rsidP="00594685">
            <w:pPr>
              <w:pStyle w:val="TF-TEXTOQUADRO"/>
              <w:jc w:val="center"/>
            </w:pPr>
            <w:r>
              <w:t>X</w:t>
            </w:r>
          </w:p>
        </w:tc>
        <w:tc>
          <w:tcPr>
            <w:tcW w:w="1985" w:type="dxa"/>
          </w:tcPr>
          <w:p w14:paraId="6432264B" w14:textId="77777777" w:rsidR="00BA78D8" w:rsidRDefault="00BA78D8" w:rsidP="00594685">
            <w:pPr>
              <w:pStyle w:val="TF-TEXTOQUADRO"/>
              <w:jc w:val="center"/>
            </w:pPr>
            <w:r>
              <w:t>X</w:t>
            </w:r>
          </w:p>
        </w:tc>
        <w:tc>
          <w:tcPr>
            <w:tcW w:w="1837" w:type="dxa"/>
          </w:tcPr>
          <w:p w14:paraId="72F407D9" w14:textId="77777777" w:rsidR="00BA78D8" w:rsidRDefault="00BA78D8" w:rsidP="00594685">
            <w:pPr>
              <w:pStyle w:val="TF-TEXTOQUADRO"/>
              <w:jc w:val="center"/>
            </w:pPr>
            <w:r>
              <w:t>X</w:t>
            </w:r>
          </w:p>
        </w:tc>
      </w:tr>
      <w:tr w:rsidR="00BA78D8" w14:paraId="3F151DAC" w14:textId="77777777" w:rsidTr="00470475">
        <w:trPr>
          <w:trHeight w:val="657"/>
        </w:trPr>
        <w:tc>
          <w:tcPr>
            <w:tcW w:w="3397" w:type="dxa"/>
          </w:tcPr>
          <w:p w14:paraId="607E9690" w14:textId="77777777" w:rsidR="00BA78D8" w:rsidRPr="00470475" w:rsidRDefault="00BA78D8" w:rsidP="00DE508C">
            <w:pPr>
              <w:pStyle w:val="TF-TEXTOQUADRO"/>
            </w:pPr>
            <w:r w:rsidRPr="00470475">
              <w:t>Desenvolvimento de perfil de usuário</w:t>
            </w:r>
          </w:p>
        </w:tc>
        <w:tc>
          <w:tcPr>
            <w:tcW w:w="1843" w:type="dxa"/>
          </w:tcPr>
          <w:p w14:paraId="736302DA" w14:textId="77777777" w:rsidR="00BA78D8" w:rsidRDefault="00BA78D8" w:rsidP="00594685">
            <w:pPr>
              <w:pStyle w:val="TF-TEXTOQUADRO"/>
              <w:jc w:val="center"/>
            </w:pPr>
            <w:r>
              <w:t>X</w:t>
            </w:r>
          </w:p>
        </w:tc>
        <w:tc>
          <w:tcPr>
            <w:tcW w:w="1985" w:type="dxa"/>
          </w:tcPr>
          <w:p w14:paraId="38715EA8" w14:textId="77777777" w:rsidR="00BA78D8" w:rsidRDefault="00BA78D8" w:rsidP="00594685">
            <w:pPr>
              <w:pStyle w:val="TF-TEXTOQUADRO"/>
              <w:jc w:val="center"/>
            </w:pPr>
            <w:r>
              <w:t>X</w:t>
            </w:r>
          </w:p>
        </w:tc>
        <w:tc>
          <w:tcPr>
            <w:tcW w:w="1837" w:type="dxa"/>
          </w:tcPr>
          <w:p w14:paraId="70491770" w14:textId="77777777" w:rsidR="00BA78D8" w:rsidRDefault="00BA78D8" w:rsidP="00594685">
            <w:pPr>
              <w:pStyle w:val="TF-TEXTOQUADRO"/>
              <w:jc w:val="center"/>
            </w:pPr>
            <w:r>
              <w:t>X</w:t>
            </w:r>
          </w:p>
        </w:tc>
      </w:tr>
      <w:tr w:rsidR="00BA78D8" w14:paraId="1A1CCDB9" w14:textId="77777777" w:rsidTr="00470475">
        <w:tc>
          <w:tcPr>
            <w:tcW w:w="3397" w:type="dxa"/>
          </w:tcPr>
          <w:p w14:paraId="28201E3C" w14:textId="77777777" w:rsidR="00BA78D8" w:rsidRPr="00470475" w:rsidRDefault="00BA78D8" w:rsidP="00DE508C">
            <w:pPr>
              <w:pStyle w:val="TF-TEXTOQUADRO"/>
            </w:pPr>
            <w:r w:rsidRPr="00470475">
              <w:t xml:space="preserve">Plataforma </w:t>
            </w:r>
            <w:r>
              <w:t>móvel</w:t>
            </w:r>
          </w:p>
        </w:tc>
        <w:tc>
          <w:tcPr>
            <w:tcW w:w="1843" w:type="dxa"/>
          </w:tcPr>
          <w:p w14:paraId="7334B9F6" w14:textId="77777777" w:rsidR="00BA78D8" w:rsidRDefault="00BA78D8" w:rsidP="00594685">
            <w:pPr>
              <w:pStyle w:val="TF-TEXTOQUADRO"/>
              <w:jc w:val="center"/>
            </w:pPr>
          </w:p>
        </w:tc>
        <w:tc>
          <w:tcPr>
            <w:tcW w:w="1985" w:type="dxa"/>
          </w:tcPr>
          <w:p w14:paraId="48CF0E39" w14:textId="77777777" w:rsidR="00BA78D8" w:rsidRDefault="00BA78D8" w:rsidP="00594685">
            <w:pPr>
              <w:pStyle w:val="TF-TEXTOQUADRO"/>
              <w:jc w:val="center"/>
            </w:pPr>
          </w:p>
        </w:tc>
        <w:tc>
          <w:tcPr>
            <w:tcW w:w="1837" w:type="dxa"/>
          </w:tcPr>
          <w:p w14:paraId="4A618449" w14:textId="77777777" w:rsidR="00BA78D8" w:rsidRDefault="00BA78D8" w:rsidP="00594685">
            <w:pPr>
              <w:pStyle w:val="TF-TEXTOQUADRO"/>
              <w:jc w:val="center"/>
            </w:pPr>
            <w:r>
              <w:t>X</w:t>
            </w:r>
          </w:p>
        </w:tc>
      </w:tr>
      <w:tr w:rsidR="00BA78D8" w14:paraId="5E2F53FF" w14:textId="77777777" w:rsidTr="00470475">
        <w:tc>
          <w:tcPr>
            <w:tcW w:w="3397" w:type="dxa"/>
          </w:tcPr>
          <w:p w14:paraId="5E0CE695" w14:textId="77777777" w:rsidR="00BA78D8" w:rsidRPr="00470475" w:rsidRDefault="00BA78D8" w:rsidP="00DE508C">
            <w:pPr>
              <w:pStyle w:val="TF-TEXTOQUADRO"/>
            </w:pPr>
            <w:r w:rsidRPr="00470475">
              <w:t>Colaboração dos usuários</w:t>
            </w:r>
          </w:p>
        </w:tc>
        <w:tc>
          <w:tcPr>
            <w:tcW w:w="1843" w:type="dxa"/>
          </w:tcPr>
          <w:p w14:paraId="2FF6BAB2" w14:textId="77777777" w:rsidR="00BA78D8" w:rsidRDefault="00BA78D8" w:rsidP="00594685">
            <w:pPr>
              <w:pStyle w:val="TF-TEXTOQUADRO"/>
              <w:jc w:val="center"/>
            </w:pPr>
            <w:r>
              <w:t>X</w:t>
            </w:r>
          </w:p>
        </w:tc>
        <w:tc>
          <w:tcPr>
            <w:tcW w:w="1985" w:type="dxa"/>
          </w:tcPr>
          <w:p w14:paraId="27650CF7" w14:textId="77777777" w:rsidR="00BA78D8" w:rsidRDefault="00BA78D8" w:rsidP="00594685">
            <w:pPr>
              <w:pStyle w:val="TF-TEXTOQUADRO"/>
              <w:jc w:val="center"/>
            </w:pPr>
          </w:p>
        </w:tc>
        <w:tc>
          <w:tcPr>
            <w:tcW w:w="1837" w:type="dxa"/>
          </w:tcPr>
          <w:p w14:paraId="6AAF3273" w14:textId="77777777" w:rsidR="00BA78D8" w:rsidRDefault="00BA78D8" w:rsidP="00594685">
            <w:pPr>
              <w:pStyle w:val="TF-TEXTOQUADRO"/>
              <w:jc w:val="center"/>
            </w:pPr>
            <w:r>
              <w:t>X</w:t>
            </w:r>
          </w:p>
        </w:tc>
      </w:tr>
      <w:tr w:rsidR="00BA78D8" w14:paraId="09DCF8E9" w14:textId="77777777" w:rsidTr="00470475">
        <w:tc>
          <w:tcPr>
            <w:tcW w:w="3397" w:type="dxa"/>
          </w:tcPr>
          <w:p w14:paraId="58B63EE4" w14:textId="77777777" w:rsidR="00BA78D8" w:rsidRPr="00470475" w:rsidRDefault="00BA78D8" w:rsidP="00DE508C">
            <w:pPr>
              <w:pStyle w:val="TF-TEXTOQUADRO"/>
            </w:pPr>
            <w:r w:rsidRPr="00470475">
              <w:t>Mapeamento de preferências</w:t>
            </w:r>
          </w:p>
        </w:tc>
        <w:tc>
          <w:tcPr>
            <w:tcW w:w="1843" w:type="dxa"/>
          </w:tcPr>
          <w:p w14:paraId="6297A830" w14:textId="77777777" w:rsidR="00BA78D8" w:rsidRDefault="00BA78D8" w:rsidP="00594685">
            <w:pPr>
              <w:pStyle w:val="TF-TEXTOQUADRO"/>
              <w:jc w:val="center"/>
            </w:pPr>
            <w:r>
              <w:t>X</w:t>
            </w:r>
          </w:p>
        </w:tc>
        <w:tc>
          <w:tcPr>
            <w:tcW w:w="1985" w:type="dxa"/>
          </w:tcPr>
          <w:p w14:paraId="6F1C20D6" w14:textId="77777777" w:rsidR="00BA78D8" w:rsidRDefault="00BA78D8" w:rsidP="00594685">
            <w:pPr>
              <w:pStyle w:val="TF-TEXTOQUADRO"/>
              <w:jc w:val="center"/>
            </w:pPr>
          </w:p>
        </w:tc>
        <w:tc>
          <w:tcPr>
            <w:tcW w:w="1837" w:type="dxa"/>
          </w:tcPr>
          <w:p w14:paraId="2524A50F" w14:textId="77777777" w:rsidR="00BA78D8" w:rsidRDefault="00BA78D8" w:rsidP="00594685">
            <w:pPr>
              <w:pStyle w:val="TF-TEXTOQUADRO"/>
              <w:jc w:val="center"/>
            </w:pPr>
            <w:r>
              <w:t>X</w:t>
            </w:r>
          </w:p>
        </w:tc>
      </w:tr>
      <w:tr w:rsidR="00BA78D8" w14:paraId="6C757AFA" w14:textId="77777777" w:rsidTr="00470475">
        <w:tc>
          <w:tcPr>
            <w:tcW w:w="3397" w:type="dxa"/>
          </w:tcPr>
          <w:p w14:paraId="7D45A88E" w14:textId="77777777" w:rsidR="00BA78D8" w:rsidRPr="00470475" w:rsidRDefault="00BA78D8" w:rsidP="00DE508C">
            <w:pPr>
              <w:pStyle w:val="TF-TEXTOQUADRO"/>
            </w:pPr>
            <w:r w:rsidRPr="00470475">
              <w:t>Conectividade</w:t>
            </w:r>
          </w:p>
        </w:tc>
        <w:tc>
          <w:tcPr>
            <w:tcW w:w="1843" w:type="dxa"/>
          </w:tcPr>
          <w:p w14:paraId="74604C57" w14:textId="77777777" w:rsidR="00BA78D8" w:rsidRPr="00470475" w:rsidRDefault="00BA78D8" w:rsidP="00594685">
            <w:pPr>
              <w:pStyle w:val="TF-TEXTOQUADRO"/>
              <w:jc w:val="center"/>
              <w:rPr>
                <w:i/>
                <w:iCs/>
              </w:rPr>
            </w:pPr>
            <w:commentRangeStart w:id="116"/>
            <w:proofErr w:type="spellStart"/>
            <w:r w:rsidRPr="00470475">
              <w:rPr>
                <w:i/>
                <w:iCs/>
              </w:rPr>
              <w:t>Offline</w:t>
            </w:r>
            <w:commentRangeEnd w:id="116"/>
            <w:proofErr w:type="spellEnd"/>
            <w:r>
              <w:rPr>
                <w:rStyle w:val="Refdecomentrio"/>
              </w:rPr>
              <w:commentReference w:id="116"/>
            </w:r>
          </w:p>
        </w:tc>
        <w:tc>
          <w:tcPr>
            <w:tcW w:w="1985" w:type="dxa"/>
          </w:tcPr>
          <w:p w14:paraId="2D5D9014" w14:textId="77777777" w:rsidR="00BA78D8" w:rsidRPr="00470475" w:rsidRDefault="00BA78D8" w:rsidP="00594685">
            <w:pPr>
              <w:pStyle w:val="TF-TEXTOQUADRO"/>
              <w:jc w:val="center"/>
              <w:rPr>
                <w:i/>
                <w:iCs/>
              </w:rPr>
            </w:pPr>
            <w:commentRangeStart w:id="117"/>
            <w:proofErr w:type="spellStart"/>
            <w:r w:rsidRPr="00470475">
              <w:rPr>
                <w:i/>
                <w:iCs/>
              </w:rPr>
              <w:t>Offline</w:t>
            </w:r>
            <w:commentRangeEnd w:id="117"/>
            <w:proofErr w:type="spellEnd"/>
            <w:r>
              <w:rPr>
                <w:rStyle w:val="Refdecomentrio"/>
              </w:rPr>
              <w:commentReference w:id="117"/>
            </w:r>
          </w:p>
        </w:tc>
        <w:tc>
          <w:tcPr>
            <w:tcW w:w="1837" w:type="dxa"/>
          </w:tcPr>
          <w:p w14:paraId="796D2D73" w14:textId="77777777" w:rsidR="00BA78D8" w:rsidRPr="00470475" w:rsidRDefault="00BA78D8" w:rsidP="00594685">
            <w:pPr>
              <w:pStyle w:val="TF-TEXTOQUADRO"/>
              <w:jc w:val="center"/>
              <w:rPr>
                <w:i/>
                <w:iCs/>
              </w:rPr>
            </w:pPr>
            <w:commentRangeStart w:id="118"/>
            <w:proofErr w:type="spellStart"/>
            <w:r w:rsidRPr="00470475">
              <w:rPr>
                <w:i/>
                <w:iCs/>
              </w:rPr>
              <w:t>Offline</w:t>
            </w:r>
            <w:commentRangeEnd w:id="118"/>
            <w:proofErr w:type="spellEnd"/>
            <w:r>
              <w:rPr>
                <w:rStyle w:val="Refdecomentrio"/>
              </w:rPr>
              <w:commentReference w:id="118"/>
            </w:r>
          </w:p>
        </w:tc>
      </w:tr>
      <w:tr w:rsidR="00BA78D8" w14:paraId="6C2F3EEF" w14:textId="77777777" w:rsidTr="00470475">
        <w:tc>
          <w:tcPr>
            <w:tcW w:w="3397" w:type="dxa"/>
          </w:tcPr>
          <w:p w14:paraId="71FBBFBB" w14:textId="77777777" w:rsidR="00BA78D8" w:rsidRPr="00470475" w:rsidRDefault="00BA78D8" w:rsidP="00DE508C">
            <w:pPr>
              <w:pStyle w:val="TF-TEXTOQUADRO"/>
            </w:pPr>
            <w:r w:rsidRPr="00470475">
              <w:t>Foco em melhora do cotidiano do usuário</w:t>
            </w:r>
          </w:p>
        </w:tc>
        <w:tc>
          <w:tcPr>
            <w:tcW w:w="1843" w:type="dxa"/>
          </w:tcPr>
          <w:p w14:paraId="61F74CF6" w14:textId="77777777" w:rsidR="00BA78D8" w:rsidRDefault="00BA78D8" w:rsidP="00594685">
            <w:pPr>
              <w:pStyle w:val="TF-TEXTOQUADRO"/>
              <w:jc w:val="center"/>
            </w:pPr>
            <w:r>
              <w:t>X</w:t>
            </w:r>
          </w:p>
        </w:tc>
        <w:tc>
          <w:tcPr>
            <w:tcW w:w="1985" w:type="dxa"/>
          </w:tcPr>
          <w:p w14:paraId="67506616" w14:textId="77777777" w:rsidR="00BA78D8" w:rsidRDefault="00BA78D8" w:rsidP="00594685">
            <w:pPr>
              <w:pStyle w:val="TF-TEXTOQUADRO"/>
              <w:jc w:val="center"/>
            </w:pPr>
            <w:r>
              <w:t>X</w:t>
            </w:r>
          </w:p>
        </w:tc>
        <w:tc>
          <w:tcPr>
            <w:tcW w:w="1837" w:type="dxa"/>
          </w:tcPr>
          <w:p w14:paraId="12694957" w14:textId="77777777" w:rsidR="00BA78D8" w:rsidRDefault="00BA78D8" w:rsidP="00594685">
            <w:pPr>
              <w:pStyle w:val="TF-TEXTOQUADRO"/>
              <w:jc w:val="center"/>
            </w:pPr>
            <w:r>
              <w:t>X</w:t>
            </w:r>
          </w:p>
        </w:tc>
      </w:tr>
    </w:tbl>
    <w:p w14:paraId="6B8E36BB" w14:textId="77777777" w:rsidR="00BA78D8" w:rsidRDefault="00BA78D8" w:rsidP="00C07EE4">
      <w:pPr>
        <w:pStyle w:val="TF-FONTE"/>
      </w:pPr>
      <w:r>
        <w:t>Fonte: elaborado pelo au</w:t>
      </w:r>
      <w:commentRangeStart w:id="119"/>
      <w:r>
        <w:t>tor</w:t>
      </w:r>
      <w:commentRangeEnd w:id="119"/>
      <w:r>
        <w:rPr>
          <w:rStyle w:val="Refdecomentrio"/>
        </w:rPr>
        <w:commentReference w:id="119"/>
      </w:r>
    </w:p>
    <w:p w14:paraId="49D690F4" w14:textId="77777777" w:rsidR="00BA78D8" w:rsidRDefault="00BA78D8" w:rsidP="00C07EE4">
      <w:pPr>
        <w:pStyle w:val="TF-ALNEA"/>
        <w:numPr>
          <w:ilvl w:val="0"/>
          <w:numId w:val="0"/>
        </w:numPr>
        <w:ind w:firstLine="680"/>
        <w:contextualSpacing w:val="0"/>
      </w:pPr>
      <w:r>
        <w:t xml:space="preserve">Como pode ser visto na </w:t>
      </w:r>
      <w:r>
        <w:fldChar w:fldCharType="begin"/>
      </w:r>
      <w:r>
        <w:instrText xml:space="preserve"> REF _Ref84351402 \h </w:instrText>
      </w:r>
      <w:r>
        <w:fldChar w:fldCharType="separate"/>
      </w:r>
      <w:r>
        <w:t xml:space="preserve">Quadro </w:t>
      </w:r>
      <w:r>
        <w:rPr>
          <w:noProof/>
        </w:rPr>
        <w:t>3</w:t>
      </w:r>
      <w:r>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trata-se de trabalhos que possuem foco em auxílio do cotidiano das pessoas, suas funcionalidades precisam conseguir identificar as singularidades de cada um e se moldar conforme elas. O contato que o usuário possui com cada um ocorre de maneiras diferentes, sendo apenas o </w:t>
      </w:r>
      <w:proofErr w:type="spellStart"/>
      <w:r>
        <w:t>Timeful</w:t>
      </w:r>
      <w:proofErr w:type="spellEnd"/>
      <w:r>
        <w:t xml:space="preserve"> (GANNES, 2014) um aplicativo para dispositivos móveis. </w:t>
      </w:r>
      <w:proofErr w:type="spellStart"/>
      <w:r>
        <w:t>Toscan</w:t>
      </w:r>
      <w:proofErr w:type="spellEnd"/>
      <w:r>
        <w:t xml:space="preserve"> (2019) e Gomes (2017) focaram seus esforços em criar dispositivos próprios, cada um buscando a maneira ideal para conseguir auxiliar o cotidiano das pessoas. </w:t>
      </w:r>
      <w:proofErr w:type="spellStart"/>
      <w:r>
        <w:t>Toscan</w:t>
      </w:r>
      <w:proofErr w:type="spellEnd"/>
      <w:r>
        <w:t xml:space="preserve"> (2019) desenvolveu uma ferramenta que interage diretamente com o usuário, sendo ativada por voz, enquanto Gomes (2017) utilizou de sensores que podem ser acoplados e encontrados em dispositivos como </w:t>
      </w:r>
      <w:proofErr w:type="spellStart"/>
      <w:r w:rsidRPr="00D85221">
        <w:rPr>
          <w:i/>
          <w:iCs/>
        </w:rPr>
        <w:t>smart</w:t>
      </w:r>
      <w:proofErr w:type="spellEnd"/>
      <w:r w:rsidRPr="00D85221">
        <w:rPr>
          <w:i/>
          <w:iCs/>
        </w:rPr>
        <w:t xml:space="preserve"> </w:t>
      </w:r>
      <w:proofErr w:type="spellStart"/>
      <w:r w:rsidRPr="00D85221">
        <w:rPr>
          <w:i/>
          <w:iCs/>
        </w:rPr>
        <w:t>watches</w:t>
      </w:r>
      <w:proofErr w:type="spellEnd"/>
      <w:r>
        <w:rPr>
          <w:i/>
          <w:iCs/>
        </w:rPr>
        <w:t xml:space="preserve"> </w:t>
      </w:r>
      <w:r>
        <w:t>para o desenvolvimento de seu projeto.</w:t>
      </w:r>
    </w:p>
    <w:p w14:paraId="4783C592" w14:textId="77777777" w:rsidR="00BA78D8" w:rsidRDefault="00BA78D8" w:rsidP="00C07EE4">
      <w:pPr>
        <w:pStyle w:val="TF-ALNEA"/>
        <w:numPr>
          <w:ilvl w:val="0"/>
          <w:numId w:val="0"/>
        </w:numPr>
        <w:ind w:firstLine="680"/>
        <w:contextualSpacing w:val="0"/>
      </w:pPr>
      <w:proofErr w:type="spellStart"/>
      <w:r>
        <w:t>Toscan</w:t>
      </w:r>
      <w:proofErr w:type="spellEnd"/>
      <w:r>
        <w:t xml:space="preserve"> (2019) e </w:t>
      </w:r>
      <w:proofErr w:type="spellStart"/>
      <w:r>
        <w:t>Gannes</w:t>
      </w:r>
      <w:proofErr w:type="spellEnd"/>
      <w:r>
        <w:t xml:space="preserve"> (2014)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t>Gannes</w:t>
      </w:r>
      <w:proofErr w:type="spellEnd"/>
      <w:r>
        <w:t xml:space="preserve"> (2014) entrega uma agenda elaborada para o usuário após receber os compromissos que ele terá, o usuário deverá informar sua 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253F3F38" w14:textId="77777777" w:rsidR="00BA78D8" w:rsidRDefault="00BA78D8"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t>Gannes</w:t>
      </w:r>
      <w:proofErr w:type="spellEnd"/>
      <w:r>
        <w:t xml:space="preserve"> (2014)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0668FE45" w14:textId="77777777" w:rsidR="00BA78D8" w:rsidRDefault="00BA78D8" w:rsidP="00C07EE4">
      <w:pPr>
        <w:pStyle w:val="TF-ALNEA"/>
        <w:numPr>
          <w:ilvl w:val="0"/>
          <w:numId w:val="0"/>
        </w:numPr>
        <w:ind w:firstLine="680"/>
        <w:contextualSpacing w:val="0"/>
      </w:pPr>
      <w:r>
        <w:lastRenderedPageBreak/>
        <w:t xml:space="preserve">Todos os trabalhos correlatos apresentados operam de maneira </w:t>
      </w:r>
      <w:commentRangeStart w:id="120"/>
      <w:proofErr w:type="spellStart"/>
      <w:r w:rsidRPr="00C77B32">
        <w:rPr>
          <w:i/>
          <w:iCs/>
        </w:rPr>
        <w:t>offline</w:t>
      </w:r>
      <w:commentRangeEnd w:id="120"/>
      <w:proofErr w:type="spellEnd"/>
      <w:r>
        <w:rPr>
          <w:rStyle w:val="Refdecomentrio"/>
        </w:rPr>
        <w:commentReference w:id="120"/>
      </w:r>
      <w:r>
        <w:t xml:space="preserve">, sem necessitar de conexão alguma com a internet para desempenhar qualquer uma de suas funcionalidades. Todos os três mantiveram seu foco em trazer para o cotidiano da população no geral alguma melhora, seja otimizando o tempo de seus dias, organizando sua rotina, como pode-se ver nos trabalhos de </w:t>
      </w:r>
      <w:proofErr w:type="spellStart"/>
      <w:r>
        <w:t>Toscan</w:t>
      </w:r>
      <w:proofErr w:type="spellEnd"/>
      <w:r>
        <w:t xml:space="preserve"> (2019) e no </w:t>
      </w:r>
      <w:proofErr w:type="spellStart"/>
      <w:r>
        <w:t>Timeful</w:t>
      </w:r>
      <w:proofErr w:type="spellEnd"/>
      <w:r>
        <w:t xml:space="preserve"> (GANNES, 2014), ou seja, melhorando a qualidade de vida, com lembretes de suas necessidades básicas, como no trabalho de Gomes (2017).</w:t>
      </w:r>
    </w:p>
    <w:p w14:paraId="04EF5604" w14:textId="77777777" w:rsidR="00BA78D8" w:rsidRDefault="00BA78D8"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em que 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em breve. O aplicativo funcionará apenas em plataformas </w:t>
      </w:r>
      <w:commentRangeStart w:id="121"/>
      <w:r>
        <w:t xml:space="preserve">móveis, pela </w:t>
      </w:r>
      <w:commentRangeEnd w:id="121"/>
      <w:r>
        <w:rPr>
          <w:rStyle w:val="Refdecomentrio"/>
        </w:rPr>
        <w:commentReference w:id="121"/>
      </w:r>
      <w:r>
        <w:t>quantidade de aparelhos existentes hoje em dia.</w:t>
      </w:r>
    </w:p>
    <w:p w14:paraId="6CC38CBA" w14:textId="77777777" w:rsidR="00BA78D8" w:rsidRDefault="00BA78D8" w:rsidP="00DE508C">
      <w:pPr>
        <w:pStyle w:val="Ttulo2"/>
      </w:pPr>
      <w:r>
        <w:t>REQUISITOS PRINCIPAIS DO PROBLEMA A SER TRABALHADO</w:t>
      </w:r>
    </w:p>
    <w:p w14:paraId="24FA9B08" w14:textId="77777777" w:rsidR="00BA78D8" w:rsidRDefault="00BA78D8" w:rsidP="00451B94">
      <w:pPr>
        <w:pStyle w:val="TF-TEXTO"/>
      </w:pPr>
      <w:r>
        <w:rPr>
          <w:noProof/>
        </w:rPr>
        <mc:AlternateContent>
          <mc:Choice Requires="wps">
            <w:drawing>
              <wp:anchor distT="0" distB="0" distL="114300" distR="114300" simplePos="0" relativeHeight="251659264" behindDoc="0" locked="0" layoutInCell="1" allowOverlap="1" wp14:anchorId="0C636AAD" wp14:editId="5D0028C4">
                <wp:simplePos x="0" y="0"/>
                <wp:positionH relativeFrom="column">
                  <wp:posOffset>436292</wp:posOffset>
                </wp:positionH>
                <wp:positionV relativeFrom="paragraph">
                  <wp:posOffset>171504</wp:posOffset>
                </wp:positionV>
                <wp:extent cx="0" cy="1567543"/>
                <wp:effectExtent l="12700" t="0" r="12700" b="20320"/>
                <wp:wrapNone/>
                <wp:docPr id="7" name="Conector Reto 7"/>
                <wp:cNvGraphicFramePr/>
                <a:graphic xmlns:a="http://schemas.openxmlformats.org/drawingml/2006/main">
                  <a:graphicData uri="http://schemas.microsoft.com/office/word/2010/wordprocessingShape">
                    <wps:wsp>
                      <wps:cNvCnPr/>
                      <wps:spPr>
                        <a:xfrm>
                          <a:off x="0" y="0"/>
                          <a:ext cx="0" cy="156754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0775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35pt,13.5pt" to="34.35pt,1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" strokecolor="red" strokeweight="2.25pt">
                <v:stroke joinstyle="miter"/>
              </v:line>
            </w:pict>
          </mc:Fallback>
        </mc:AlternateContent>
      </w:r>
      <w:r>
        <w:t>Nessa seção serão apresentados os principais Requisitos Funcionais (RF) e os principais Requisitos Não Funcionais (RNF). O aplicativo proposto deverá:</w:t>
      </w:r>
    </w:p>
    <w:p w14:paraId="3D1A4544" w14:textId="77777777" w:rsidR="00BA78D8" w:rsidRDefault="00BA78D8" w:rsidP="00181461">
      <w:pPr>
        <w:pStyle w:val="TF-TEXTO"/>
        <w:numPr>
          <w:ilvl w:val="0"/>
          <w:numId w:val="34"/>
        </w:numPr>
      </w:pPr>
      <w:commentRangeStart w:id="122"/>
      <w:r>
        <w:t>per</w:t>
      </w:r>
      <w:commentRangeEnd w:id="122"/>
      <w:r>
        <w:rPr>
          <w:rStyle w:val="Refdecomentrio"/>
        </w:rPr>
        <w:commentReference w:id="122"/>
      </w:r>
      <w:r>
        <w:t>mitir que o usuário crie perfis (RF);</w:t>
      </w:r>
    </w:p>
    <w:p w14:paraId="33E026DB" w14:textId="77777777" w:rsidR="00BA78D8" w:rsidRDefault="00BA78D8" w:rsidP="00181461">
      <w:pPr>
        <w:pStyle w:val="TF-TEXTO"/>
        <w:numPr>
          <w:ilvl w:val="0"/>
          <w:numId w:val="34"/>
        </w:numPr>
      </w:pPr>
      <w:r>
        <w:t>permitir que o usuário escolha o perfil desejado (RF);</w:t>
      </w:r>
    </w:p>
    <w:p w14:paraId="393F81A4" w14:textId="77777777" w:rsidR="00BA78D8" w:rsidRDefault="00BA78D8" w:rsidP="00181461">
      <w:pPr>
        <w:pStyle w:val="TF-TEXTO"/>
        <w:numPr>
          <w:ilvl w:val="0"/>
          <w:numId w:val="34"/>
        </w:numPr>
      </w:pPr>
      <w:r>
        <w:t>permitir que o usuário inclua atividades no calendário (RF);</w:t>
      </w:r>
    </w:p>
    <w:p w14:paraId="545D4180" w14:textId="77777777" w:rsidR="00BA78D8" w:rsidRDefault="00BA78D8" w:rsidP="00181461">
      <w:pPr>
        <w:pStyle w:val="TF-TEXTO"/>
        <w:numPr>
          <w:ilvl w:val="0"/>
          <w:numId w:val="34"/>
        </w:numPr>
      </w:pPr>
      <w:r>
        <w:t>permitir que o usuário aceite sugestões do aplicativo (RF);</w:t>
      </w:r>
    </w:p>
    <w:p w14:paraId="18A6ABEF" w14:textId="77777777" w:rsidR="00BA78D8" w:rsidRDefault="00BA78D8" w:rsidP="00181461">
      <w:pPr>
        <w:pStyle w:val="TF-TEXTO"/>
        <w:numPr>
          <w:ilvl w:val="0"/>
          <w:numId w:val="34"/>
        </w:numPr>
      </w:pPr>
      <w:r>
        <w:t>permitir que o usuário exclua atividades no calendário (RF);</w:t>
      </w:r>
    </w:p>
    <w:p w14:paraId="4D1EC0E5" w14:textId="77777777" w:rsidR="00BA78D8" w:rsidRDefault="00BA78D8" w:rsidP="00181461">
      <w:pPr>
        <w:pStyle w:val="TF-TEXTO"/>
        <w:numPr>
          <w:ilvl w:val="0"/>
          <w:numId w:val="34"/>
        </w:numPr>
      </w:pPr>
      <w:r>
        <w:t>permitir que o usuário forneça feedback para melhoras (RF);</w:t>
      </w:r>
    </w:p>
    <w:p w14:paraId="2FDAFF90" w14:textId="77777777" w:rsidR="00BA78D8" w:rsidRDefault="00BA78D8" w:rsidP="00181461">
      <w:pPr>
        <w:pStyle w:val="TF-TEXTO"/>
        <w:numPr>
          <w:ilvl w:val="0"/>
          <w:numId w:val="34"/>
        </w:numPr>
      </w:pPr>
      <w:r>
        <w:t xml:space="preserve"> ser desenvolvido em </w:t>
      </w:r>
      <w:proofErr w:type="spellStart"/>
      <w:r>
        <w:t>React</w:t>
      </w:r>
      <w:proofErr w:type="spellEnd"/>
      <w:r>
        <w:t xml:space="preserve"> </w:t>
      </w:r>
      <w:proofErr w:type="spellStart"/>
      <w:r>
        <w:t>Native</w:t>
      </w:r>
      <w:proofErr w:type="spellEnd"/>
      <w:r>
        <w:t xml:space="preserve"> (RNF);</w:t>
      </w:r>
    </w:p>
    <w:p w14:paraId="7F8B0024" w14:textId="77777777" w:rsidR="00BA78D8" w:rsidRDefault="00BA78D8" w:rsidP="00181461">
      <w:pPr>
        <w:pStyle w:val="TF-TEXTO"/>
        <w:numPr>
          <w:ilvl w:val="0"/>
          <w:numId w:val="34"/>
        </w:numPr>
      </w:pPr>
      <w:r>
        <w:t xml:space="preserve">utilizar o Visual Studio </w:t>
      </w:r>
      <w:proofErr w:type="spellStart"/>
      <w:r>
        <w:t>Code</w:t>
      </w:r>
      <w:proofErr w:type="spellEnd"/>
      <w:r>
        <w:t xml:space="preserve"> como ambiente de programação (RNF);</w:t>
      </w:r>
    </w:p>
    <w:p w14:paraId="12915433" w14:textId="77777777" w:rsidR="00BA78D8" w:rsidRDefault="00BA78D8" w:rsidP="00181461">
      <w:pPr>
        <w:pStyle w:val="TF-TEXTO"/>
        <w:numPr>
          <w:ilvl w:val="0"/>
          <w:numId w:val="34"/>
        </w:numPr>
      </w:pPr>
      <w:r>
        <w:t>funcionar sem a necessidade de conexão com a internet (RNF);</w:t>
      </w:r>
    </w:p>
    <w:p w14:paraId="6C57EA63" w14:textId="77777777" w:rsidR="00BA78D8" w:rsidRDefault="00BA78D8" w:rsidP="00181461">
      <w:pPr>
        <w:pStyle w:val="TF-TEXTO"/>
        <w:numPr>
          <w:ilvl w:val="0"/>
          <w:numId w:val="34"/>
        </w:numPr>
      </w:pPr>
      <w:commentRangeStart w:id="123"/>
      <w:r>
        <w:t xml:space="preserve">o moldar o perfil </w:t>
      </w:r>
      <w:commentRangeEnd w:id="123"/>
      <w:r>
        <w:rPr>
          <w:rStyle w:val="Refdecomentrio"/>
        </w:rPr>
        <w:commentReference w:id="123"/>
      </w:r>
      <w:r>
        <w:t>do usuário com base em suas atividades (RNF);</w:t>
      </w:r>
    </w:p>
    <w:p w14:paraId="03C7CB35" w14:textId="77777777" w:rsidR="00BA78D8" w:rsidRDefault="00BA78D8" w:rsidP="00181461">
      <w:pPr>
        <w:pStyle w:val="TF-TEXTO"/>
        <w:numPr>
          <w:ilvl w:val="0"/>
          <w:numId w:val="34"/>
        </w:numPr>
      </w:pPr>
      <w:r>
        <w:t>apresentar lembretes sobre atividades que se repetirão (RNF);</w:t>
      </w:r>
    </w:p>
    <w:p w14:paraId="22CB71D1" w14:textId="77777777" w:rsidR="00BA78D8" w:rsidRDefault="00BA78D8" w:rsidP="00181461">
      <w:pPr>
        <w:pStyle w:val="TF-TEXTO"/>
        <w:numPr>
          <w:ilvl w:val="0"/>
          <w:numId w:val="34"/>
        </w:numPr>
      </w:pPr>
      <w:r>
        <w:t>utilizar a linguagem Python para desenvolver a aprendizagem de máquina (RNF).</w:t>
      </w:r>
    </w:p>
    <w:p w14:paraId="71DA364A" w14:textId="77777777" w:rsidR="00BA78D8" w:rsidRDefault="00BA78D8" w:rsidP="00DE508C">
      <w:pPr>
        <w:pStyle w:val="Ttulo2"/>
      </w:pPr>
      <w:r>
        <w:t>METODOLOGIA</w:t>
      </w:r>
    </w:p>
    <w:p w14:paraId="5B61AD24" w14:textId="77777777" w:rsidR="00BA78D8" w:rsidRPr="007E0D87" w:rsidRDefault="00BA78D8" w:rsidP="00451B94">
      <w:pPr>
        <w:pStyle w:val="TF-TEXTO"/>
      </w:pPr>
      <w:r w:rsidRPr="007E0D87">
        <w:t>O trabalho será desenvolvido observando as seguintes etapas:</w:t>
      </w:r>
    </w:p>
    <w:p w14:paraId="4D3C2C72" w14:textId="77777777" w:rsidR="00BA78D8" w:rsidRPr="007E0D87" w:rsidRDefault="00BA78D8" w:rsidP="00181461">
      <w:pPr>
        <w:pStyle w:val="TF-ALNEA"/>
        <w:numPr>
          <w:ilvl w:val="0"/>
          <w:numId w:val="36"/>
        </w:numPr>
        <w:contextualSpacing w:val="0"/>
      </w:pPr>
      <w:commentRangeStart w:id="124"/>
      <w:r>
        <w:t xml:space="preserve">levantamento </w:t>
      </w:r>
      <w:commentRangeEnd w:id="124"/>
      <w:r>
        <w:rPr>
          <w:rStyle w:val="Refdecomentrio"/>
        </w:rPr>
        <w:commentReference w:id="124"/>
      </w:r>
      <w:r>
        <w:t>de informações</w:t>
      </w:r>
      <w:r w:rsidRPr="007E0D87">
        <w:t>:</w:t>
      </w:r>
      <w:r>
        <w:t xml:space="preserve"> aprofundar os conteúdos vistos nos trabalhos </w:t>
      </w:r>
      <w:r>
        <w:lastRenderedPageBreak/>
        <w:t>correlatos, buscando conteúdos sobre Interação Humano Computador e dificuldades de utilização de tecnologias com base na idade</w:t>
      </w:r>
      <w:r w:rsidRPr="007E0D87">
        <w:t>;</w:t>
      </w:r>
    </w:p>
    <w:p w14:paraId="1882009C" w14:textId="77777777" w:rsidR="00BA78D8" w:rsidRDefault="00BA78D8" w:rsidP="00451B94">
      <w:pPr>
        <w:pStyle w:val="TF-ALNEA"/>
        <w:contextualSpacing w:val="0"/>
      </w:pPr>
      <w:r>
        <w:t>levantamento dos requisitos</w:t>
      </w:r>
      <w:r w:rsidRPr="007E0D87">
        <w:t>:</w:t>
      </w:r>
      <w:r>
        <w:t xml:space="preserve"> verificar se as linguagens </w:t>
      </w:r>
      <w:proofErr w:type="spellStart"/>
      <w:r>
        <w:t>Javascript</w:t>
      </w:r>
      <w:proofErr w:type="spellEnd"/>
      <w:r>
        <w:t xml:space="preserve">, com o </w:t>
      </w:r>
      <w:r>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 xml:space="preserve">e linguagem </w:t>
      </w:r>
      <w:r w:rsidRPr="00145BAD">
        <w:t>Python</w:t>
      </w:r>
      <w:r>
        <w:t xml:space="preserve"> satisfazem as necessidades para o desenvolvimento do aplicativo, além de ajustar os requisitos elencados na subseção anterior;</w:t>
      </w:r>
    </w:p>
    <w:p w14:paraId="4E5E296D" w14:textId="77777777" w:rsidR="00BA78D8" w:rsidRDefault="00BA78D8" w:rsidP="00451B94">
      <w:pPr>
        <w:pStyle w:val="TF-ALNEA"/>
        <w:contextualSpacing w:val="0"/>
      </w:pPr>
      <w:r>
        <w:t xml:space="preserve">especificação: desenvolver os diagramas de casos de uso e de 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p>
    <w:p w14:paraId="0D6822C0" w14:textId="77777777" w:rsidR="00BA78D8" w:rsidRDefault="00BA78D8" w:rsidP="00451B94">
      <w:pPr>
        <w:pStyle w:val="TF-ALNEA"/>
        <w:contextualSpacing w:val="0"/>
      </w:pPr>
      <w:r>
        <w:t>análise: utilizando o diagrama resultado no exercício anterior, verificar a necessidade de revisão de requisitos e se as tecnologias propostas atendem as necessidades;</w:t>
      </w:r>
    </w:p>
    <w:p w14:paraId="6F09E5A8" w14:textId="77777777" w:rsidR="00BA78D8" w:rsidRDefault="00BA78D8" w:rsidP="00451B94">
      <w:pPr>
        <w:pStyle w:val="TF-ALNEA"/>
        <w:contextualSpacing w:val="0"/>
      </w:pPr>
      <w:r>
        <w:t xml:space="preserve">aprendizagem móvel: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69BC49ED" w14:textId="77777777" w:rsidR="00BA78D8" w:rsidRDefault="00BA78D8" w:rsidP="00451B94">
      <w:pPr>
        <w:pStyle w:val="TF-ALNEA"/>
        <w:contextualSpacing w:val="0"/>
      </w:pPr>
      <w:r>
        <w:t xml:space="preserve">implementação visual: iniciar o desenvolvimento do aplicativo com </w:t>
      </w:r>
      <w:proofErr w:type="spellStart"/>
      <w:r w:rsidRPr="00145BAD">
        <w:t>React</w:t>
      </w:r>
      <w:proofErr w:type="spellEnd"/>
      <w:r w:rsidRPr="00145BAD">
        <w:t xml:space="preserve"> </w:t>
      </w:r>
      <w:proofErr w:type="spellStart"/>
      <w:r w:rsidRPr="00145BAD">
        <w:t>Native</w:t>
      </w:r>
      <w:proofErr w:type="spellEnd"/>
      <w:r>
        <w:t xml:space="preserve">, utilizando o </w:t>
      </w:r>
      <w:commentRangeStart w:id="125"/>
      <w:r w:rsidRPr="00145BAD">
        <w:t>Visual Studio 2019</w:t>
      </w:r>
      <w:r>
        <w:t xml:space="preserve"> </w:t>
      </w:r>
      <w:commentRangeEnd w:id="125"/>
      <w:r>
        <w:rPr>
          <w:rStyle w:val="Refdecomentrio"/>
        </w:rPr>
        <w:commentReference w:id="125"/>
      </w:r>
      <w:r>
        <w:t>como IDE, com foco em implementar primeiramente as funcionalidades visíveis aos usuários;</w:t>
      </w:r>
    </w:p>
    <w:p w14:paraId="776CF883" w14:textId="77777777" w:rsidR="00BA78D8" w:rsidRDefault="00BA78D8"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t xml:space="preserve">(ML) em Python e então levar a lógica desenvolvida para o projeto em </w:t>
      </w:r>
      <w:proofErr w:type="spellStart"/>
      <w:r>
        <w:rPr>
          <w:i/>
          <w:iCs/>
        </w:rPr>
        <w:t>React</w:t>
      </w:r>
      <w:proofErr w:type="spellEnd"/>
      <w:r>
        <w:rPr>
          <w:i/>
          <w:iCs/>
        </w:rPr>
        <w:t xml:space="preserve"> </w:t>
      </w:r>
      <w:proofErr w:type="spellStart"/>
      <w:r>
        <w:rPr>
          <w:i/>
          <w:iCs/>
        </w:rPr>
        <w:t>Nat</w:t>
      </w:r>
      <w:commentRangeStart w:id="126"/>
      <w:r>
        <w:rPr>
          <w:i/>
          <w:iCs/>
        </w:rPr>
        <w:t>ive</w:t>
      </w:r>
      <w:proofErr w:type="spellEnd"/>
      <w:r>
        <w:t>.</w:t>
      </w:r>
      <w:commentRangeEnd w:id="126"/>
      <w:r>
        <w:rPr>
          <w:rStyle w:val="Refdecomentrio"/>
        </w:rPr>
        <w:commentReference w:id="126"/>
      </w:r>
    </w:p>
    <w:p w14:paraId="2A86BD9D" w14:textId="77777777" w:rsidR="00BA78D8" w:rsidRDefault="00BA78D8"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0E250BFA" w14:textId="77777777" w:rsidR="00BA78D8" w:rsidRDefault="00BA78D8" w:rsidP="00451B94">
      <w:pPr>
        <w:pStyle w:val="TF-ALNEA"/>
        <w:contextualSpacing w:val="0"/>
      </w:pPr>
      <w:r>
        <w:t xml:space="preserve">testes: realizar testes de funcionalidades conforme cada etapa for concluída, testando-o por períodos semanais para confirmar o </w:t>
      </w:r>
      <w:commentRangeStart w:id="127"/>
      <w:r>
        <w:t xml:space="preserve">funcionamento da </w:t>
      </w:r>
      <w:commentRangeStart w:id="128"/>
      <w:r>
        <w:t>ML</w:t>
      </w:r>
      <w:commentRangeEnd w:id="127"/>
      <w:r>
        <w:rPr>
          <w:rStyle w:val="Refdecomentrio"/>
        </w:rPr>
        <w:commentReference w:id="127"/>
      </w:r>
      <w:commentRangeEnd w:id="128"/>
      <w:r>
        <w:rPr>
          <w:rStyle w:val="Refdecomentrio"/>
        </w:rPr>
        <w:commentReference w:id="128"/>
      </w:r>
      <w:r>
        <w:t xml:space="preserve">. </w:t>
      </w:r>
    </w:p>
    <w:p w14:paraId="3E49246D" w14:textId="77777777" w:rsidR="00BA78D8" w:rsidRDefault="00BA78D8"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4</w:t>
      </w:r>
      <w:r>
        <w:fldChar w:fldCharType="end"/>
      </w:r>
      <w:r>
        <w:t>.</w:t>
      </w:r>
    </w:p>
    <w:p w14:paraId="170742B1" w14:textId="77777777" w:rsidR="00BA78D8" w:rsidRPr="007E0D87" w:rsidRDefault="00BA78D8" w:rsidP="0060060C">
      <w:pPr>
        <w:pStyle w:val="TF-LEGENDA-Ilustracao"/>
      </w:pPr>
      <w:r>
        <w:t xml:space="preserve">Quadro </w:t>
      </w:r>
      <w:r w:rsidR="00A42615">
        <w:fldChar w:fldCharType="begin"/>
      </w:r>
      <w:r w:rsidR="00A42615">
        <w:instrText xml:space="preserve"> SEQ Quadro \* ARABIC </w:instrText>
      </w:r>
      <w:r w:rsidR="00A42615">
        <w:fldChar w:fldCharType="separate"/>
      </w:r>
      <w:r>
        <w:rPr>
          <w:noProof/>
        </w:rPr>
        <w:t>4</w:t>
      </w:r>
      <w:r w:rsidR="00A42615">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78D8" w:rsidRPr="007E0D87" w14:paraId="2A55EAC3"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C9632A8" w14:textId="77777777" w:rsidR="00BA78D8" w:rsidRPr="007E0D87" w:rsidRDefault="00BA78D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79220CE7" w14:textId="77777777" w:rsidR="00BA78D8" w:rsidRPr="007E0D87" w:rsidRDefault="00BA78D8" w:rsidP="00470C41">
            <w:pPr>
              <w:pStyle w:val="TF-TEXTOQUADROCentralizado"/>
            </w:pPr>
            <w:r>
              <w:t>2022</w:t>
            </w:r>
          </w:p>
        </w:tc>
      </w:tr>
      <w:tr w:rsidR="00BA78D8" w:rsidRPr="007E0D87" w14:paraId="3F959A3A" w14:textId="77777777" w:rsidTr="00E51601">
        <w:trPr>
          <w:cantSplit/>
          <w:jc w:val="center"/>
        </w:trPr>
        <w:tc>
          <w:tcPr>
            <w:tcW w:w="6171" w:type="dxa"/>
            <w:tcBorders>
              <w:top w:val="nil"/>
              <w:left w:val="single" w:sz="4" w:space="0" w:color="auto"/>
              <w:bottom w:val="nil"/>
            </w:tcBorders>
            <w:shd w:val="clear" w:color="auto" w:fill="A6A6A6"/>
          </w:tcPr>
          <w:p w14:paraId="3D1C0399" w14:textId="77777777" w:rsidR="00BA78D8" w:rsidRPr="007E0D87" w:rsidRDefault="00BA78D8" w:rsidP="00470C41">
            <w:pPr>
              <w:pStyle w:val="TF-TEXTOQUADRO"/>
            </w:pPr>
          </w:p>
        </w:tc>
        <w:tc>
          <w:tcPr>
            <w:tcW w:w="557" w:type="dxa"/>
            <w:gridSpan w:val="2"/>
            <w:shd w:val="clear" w:color="auto" w:fill="A6A6A6"/>
          </w:tcPr>
          <w:p w14:paraId="76C2C65E" w14:textId="77777777" w:rsidR="00BA78D8" w:rsidRPr="007E0D87" w:rsidRDefault="00BA78D8" w:rsidP="00470C41">
            <w:pPr>
              <w:pStyle w:val="TF-TEXTOQUADROCentralizado"/>
            </w:pPr>
            <w:commentRangeStart w:id="129"/>
            <w:r>
              <w:t>Fev.</w:t>
            </w:r>
            <w:commentRangeEnd w:id="129"/>
            <w:r>
              <w:rPr>
                <w:rStyle w:val="Refdecomentrio"/>
              </w:rPr>
              <w:commentReference w:id="129"/>
            </w:r>
          </w:p>
        </w:tc>
        <w:tc>
          <w:tcPr>
            <w:tcW w:w="568" w:type="dxa"/>
            <w:gridSpan w:val="2"/>
            <w:shd w:val="clear" w:color="auto" w:fill="A6A6A6"/>
          </w:tcPr>
          <w:p w14:paraId="2940F06C" w14:textId="77777777" w:rsidR="00BA78D8" w:rsidRPr="007E0D87" w:rsidRDefault="00BA78D8" w:rsidP="00470C41">
            <w:pPr>
              <w:pStyle w:val="TF-TEXTOQUADROCentralizado"/>
            </w:pPr>
            <w:r>
              <w:t>mar</w:t>
            </w:r>
            <w:r w:rsidRPr="007E0D87">
              <w:t>.</w:t>
            </w:r>
          </w:p>
        </w:tc>
        <w:tc>
          <w:tcPr>
            <w:tcW w:w="568" w:type="dxa"/>
            <w:gridSpan w:val="2"/>
            <w:shd w:val="clear" w:color="auto" w:fill="A6A6A6"/>
          </w:tcPr>
          <w:p w14:paraId="3B5424D8" w14:textId="77777777" w:rsidR="00BA78D8" w:rsidRPr="007E0D87" w:rsidRDefault="00BA78D8" w:rsidP="00470C41">
            <w:pPr>
              <w:pStyle w:val="TF-TEXTOQUADROCentralizado"/>
            </w:pPr>
            <w:r>
              <w:t>abr</w:t>
            </w:r>
            <w:r w:rsidRPr="007E0D87">
              <w:t>.</w:t>
            </w:r>
          </w:p>
        </w:tc>
        <w:tc>
          <w:tcPr>
            <w:tcW w:w="568" w:type="dxa"/>
            <w:gridSpan w:val="2"/>
            <w:shd w:val="clear" w:color="auto" w:fill="A6A6A6"/>
          </w:tcPr>
          <w:p w14:paraId="2616427E" w14:textId="77777777" w:rsidR="00BA78D8" w:rsidRPr="007E0D87" w:rsidRDefault="00BA78D8" w:rsidP="00470C41">
            <w:pPr>
              <w:pStyle w:val="TF-TEXTOQUADROCentralizado"/>
            </w:pPr>
            <w:commentRangeStart w:id="130"/>
            <w:r>
              <w:t>mai</w:t>
            </w:r>
            <w:r w:rsidRPr="007E0D87">
              <w:t>.</w:t>
            </w:r>
            <w:commentRangeEnd w:id="130"/>
            <w:r>
              <w:rPr>
                <w:rStyle w:val="Refdecomentrio"/>
              </w:rPr>
              <w:commentReference w:id="130"/>
            </w:r>
          </w:p>
        </w:tc>
        <w:tc>
          <w:tcPr>
            <w:tcW w:w="573" w:type="dxa"/>
            <w:gridSpan w:val="2"/>
            <w:shd w:val="clear" w:color="auto" w:fill="A6A6A6"/>
          </w:tcPr>
          <w:p w14:paraId="3F01B550" w14:textId="77777777" w:rsidR="00BA78D8" w:rsidRPr="007E0D87" w:rsidRDefault="00BA78D8" w:rsidP="00470C41">
            <w:pPr>
              <w:pStyle w:val="TF-TEXTOQUADROCentralizado"/>
            </w:pPr>
            <w:r>
              <w:t>jun</w:t>
            </w:r>
            <w:r w:rsidRPr="007E0D87">
              <w:t>.</w:t>
            </w:r>
          </w:p>
        </w:tc>
      </w:tr>
      <w:tr w:rsidR="00BA78D8" w:rsidRPr="007E0D87" w14:paraId="2CCC737C" w14:textId="77777777" w:rsidTr="00E51601">
        <w:trPr>
          <w:cantSplit/>
          <w:jc w:val="center"/>
        </w:trPr>
        <w:tc>
          <w:tcPr>
            <w:tcW w:w="6171" w:type="dxa"/>
            <w:tcBorders>
              <w:top w:val="nil"/>
              <w:left w:val="single" w:sz="4" w:space="0" w:color="auto"/>
            </w:tcBorders>
            <w:shd w:val="clear" w:color="auto" w:fill="A6A6A6"/>
          </w:tcPr>
          <w:p w14:paraId="694A6694" w14:textId="77777777" w:rsidR="00BA78D8" w:rsidRPr="007E0D87" w:rsidRDefault="00BA78D8" w:rsidP="00470C41">
            <w:pPr>
              <w:pStyle w:val="TF-TEXTOQUADRO"/>
            </w:pPr>
            <w:r w:rsidRPr="007E0D87">
              <w:t>etapas / quinzenas</w:t>
            </w:r>
          </w:p>
        </w:tc>
        <w:tc>
          <w:tcPr>
            <w:tcW w:w="273" w:type="dxa"/>
            <w:tcBorders>
              <w:bottom w:val="single" w:sz="4" w:space="0" w:color="auto"/>
            </w:tcBorders>
            <w:shd w:val="clear" w:color="auto" w:fill="A6A6A6"/>
          </w:tcPr>
          <w:p w14:paraId="664E2EDA"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60686165"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1F6D57BB"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0CB53F6"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360D297"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47BDCF9"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5ED9086F" w14:textId="77777777" w:rsidR="00BA78D8" w:rsidRPr="007E0D87" w:rsidRDefault="00BA78D8" w:rsidP="00470C41">
            <w:pPr>
              <w:pStyle w:val="TF-TEXTOQUADROCentralizado"/>
            </w:pPr>
            <w:r w:rsidRPr="007E0D87">
              <w:t>1</w:t>
            </w:r>
          </w:p>
        </w:tc>
        <w:tc>
          <w:tcPr>
            <w:tcW w:w="284" w:type="dxa"/>
            <w:tcBorders>
              <w:bottom w:val="single" w:sz="4" w:space="0" w:color="auto"/>
            </w:tcBorders>
            <w:shd w:val="clear" w:color="auto" w:fill="A6A6A6"/>
          </w:tcPr>
          <w:p w14:paraId="47256B35" w14:textId="77777777" w:rsidR="00BA78D8" w:rsidRPr="007E0D87" w:rsidRDefault="00BA78D8" w:rsidP="00470C41">
            <w:pPr>
              <w:pStyle w:val="TF-TEXTOQUADROCentralizado"/>
            </w:pPr>
            <w:r w:rsidRPr="007E0D87">
              <w:t>2</w:t>
            </w:r>
          </w:p>
        </w:tc>
        <w:tc>
          <w:tcPr>
            <w:tcW w:w="284" w:type="dxa"/>
            <w:tcBorders>
              <w:bottom w:val="single" w:sz="4" w:space="0" w:color="auto"/>
            </w:tcBorders>
            <w:shd w:val="clear" w:color="auto" w:fill="A6A6A6"/>
          </w:tcPr>
          <w:p w14:paraId="018EA4C7" w14:textId="77777777" w:rsidR="00BA78D8" w:rsidRPr="007E0D87" w:rsidRDefault="00BA78D8" w:rsidP="00470C41">
            <w:pPr>
              <w:pStyle w:val="TF-TEXTOQUADROCentralizado"/>
            </w:pPr>
            <w:r w:rsidRPr="007E0D87">
              <w:t>1</w:t>
            </w:r>
          </w:p>
        </w:tc>
        <w:tc>
          <w:tcPr>
            <w:tcW w:w="289" w:type="dxa"/>
            <w:tcBorders>
              <w:bottom w:val="single" w:sz="4" w:space="0" w:color="auto"/>
            </w:tcBorders>
            <w:shd w:val="clear" w:color="auto" w:fill="A6A6A6"/>
          </w:tcPr>
          <w:p w14:paraId="58541592" w14:textId="77777777" w:rsidR="00BA78D8" w:rsidRPr="007E0D87" w:rsidRDefault="00BA78D8" w:rsidP="00470C41">
            <w:pPr>
              <w:pStyle w:val="TF-TEXTOQUADROCentralizado"/>
            </w:pPr>
            <w:r w:rsidRPr="007E0D87">
              <w:t>2</w:t>
            </w:r>
          </w:p>
        </w:tc>
      </w:tr>
      <w:tr w:rsidR="00BA78D8" w:rsidRPr="007E0D87" w14:paraId="447DF019" w14:textId="77777777" w:rsidTr="005A19CB">
        <w:trPr>
          <w:jc w:val="center"/>
        </w:trPr>
        <w:tc>
          <w:tcPr>
            <w:tcW w:w="6171" w:type="dxa"/>
            <w:tcBorders>
              <w:left w:val="single" w:sz="4" w:space="0" w:color="auto"/>
            </w:tcBorders>
          </w:tcPr>
          <w:p w14:paraId="3A771B23" w14:textId="77777777" w:rsidR="00BA78D8" w:rsidRPr="007E0D87" w:rsidRDefault="00BA78D8"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0658E54F" w14:textId="77777777" w:rsidR="00BA78D8" w:rsidRPr="007E0D87" w:rsidRDefault="00BA78D8" w:rsidP="00470C41">
            <w:pPr>
              <w:pStyle w:val="TF-TEXTOQUADROCentralizado"/>
            </w:pPr>
          </w:p>
        </w:tc>
        <w:tc>
          <w:tcPr>
            <w:tcW w:w="284" w:type="dxa"/>
            <w:tcBorders>
              <w:bottom w:val="single" w:sz="4" w:space="0" w:color="auto"/>
            </w:tcBorders>
          </w:tcPr>
          <w:p w14:paraId="1B61C824" w14:textId="77777777" w:rsidR="00BA78D8" w:rsidRPr="007E0D87" w:rsidRDefault="00BA78D8" w:rsidP="00470C41">
            <w:pPr>
              <w:pStyle w:val="TF-TEXTOQUADROCentralizado"/>
            </w:pPr>
          </w:p>
        </w:tc>
        <w:tc>
          <w:tcPr>
            <w:tcW w:w="284" w:type="dxa"/>
            <w:tcBorders>
              <w:bottom w:val="single" w:sz="4" w:space="0" w:color="auto"/>
            </w:tcBorders>
          </w:tcPr>
          <w:p w14:paraId="1147C8A6" w14:textId="77777777" w:rsidR="00BA78D8" w:rsidRPr="007E0D87" w:rsidRDefault="00BA78D8" w:rsidP="00470C41">
            <w:pPr>
              <w:pStyle w:val="TF-TEXTOQUADROCentralizado"/>
            </w:pPr>
          </w:p>
        </w:tc>
        <w:tc>
          <w:tcPr>
            <w:tcW w:w="284" w:type="dxa"/>
            <w:tcBorders>
              <w:bottom w:val="single" w:sz="4" w:space="0" w:color="auto"/>
            </w:tcBorders>
          </w:tcPr>
          <w:p w14:paraId="09E94B4B" w14:textId="77777777" w:rsidR="00BA78D8" w:rsidRPr="007E0D87" w:rsidRDefault="00BA78D8" w:rsidP="00470C41">
            <w:pPr>
              <w:pStyle w:val="TF-TEXTOQUADROCentralizado"/>
            </w:pPr>
          </w:p>
        </w:tc>
        <w:tc>
          <w:tcPr>
            <w:tcW w:w="284" w:type="dxa"/>
            <w:tcBorders>
              <w:bottom w:val="single" w:sz="4" w:space="0" w:color="auto"/>
            </w:tcBorders>
          </w:tcPr>
          <w:p w14:paraId="55FA3E8E" w14:textId="77777777" w:rsidR="00BA78D8" w:rsidRPr="007E0D87" w:rsidRDefault="00BA78D8" w:rsidP="00470C41">
            <w:pPr>
              <w:pStyle w:val="TF-TEXTOQUADROCentralizado"/>
            </w:pPr>
          </w:p>
        </w:tc>
        <w:tc>
          <w:tcPr>
            <w:tcW w:w="284" w:type="dxa"/>
            <w:tcBorders>
              <w:bottom w:val="single" w:sz="4" w:space="0" w:color="auto"/>
            </w:tcBorders>
          </w:tcPr>
          <w:p w14:paraId="7C3EC445" w14:textId="77777777" w:rsidR="00BA78D8" w:rsidRPr="007E0D87" w:rsidRDefault="00BA78D8" w:rsidP="00470C41">
            <w:pPr>
              <w:pStyle w:val="TF-TEXTOQUADROCentralizado"/>
            </w:pPr>
          </w:p>
        </w:tc>
        <w:tc>
          <w:tcPr>
            <w:tcW w:w="284" w:type="dxa"/>
            <w:tcBorders>
              <w:bottom w:val="single" w:sz="4" w:space="0" w:color="auto"/>
            </w:tcBorders>
          </w:tcPr>
          <w:p w14:paraId="0EFC807B" w14:textId="77777777" w:rsidR="00BA78D8" w:rsidRPr="007E0D87" w:rsidRDefault="00BA78D8" w:rsidP="00470C41">
            <w:pPr>
              <w:pStyle w:val="TF-TEXTOQUADROCentralizado"/>
            </w:pPr>
          </w:p>
        </w:tc>
        <w:tc>
          <w:tcPr>
            <w:tcW w:w="284" w:type="dxa"/>
            <w:tcBorders>
              <w:bottom w:val="single" w:sz="4" w:space="0" w:color="auto"/>
            </w:tcBorders>
          </w:tcPr>
          <w:p w14:paraId="07D9BA71" w14:textId="77777777" w:rsidR="00BA78D8" w:rsidRPr="007E0D87" w:rsidRDefault="00BA78D8" w:rsidP="00470C41">
            <w:pPr>
              <w:pStyle w:val="TF-TEXTOQUADROCentralizado"/>
            </w:pPr>
          </w:p>
        </w:tc>
        <w:tc>
          <w:tcPr>
            <w:tcW w:w="284" w:type="dxa"/>
            <w:tcBorders>
              <w:bottom w:val="single" w:sz="4" w:space="0" w:color="auto"/>
            </w:tcBorders>
          </w:tcPr>
          <w:p w14:paraId="46D226AA" w14:textId="77777777" w:rsidR="00BA78D8" w:rsidRPr="007E0D87" w:rsidRDefault="00BA78D8" w:rsidP="00470C41">
            <w:pPr>
              <w:pStyle w:val="TF-TEXTOQUADROCentralizado"/>
            </w:pPr>
          </w:p>
        </w:tc>
        <w:tc>
          <w:tcPr>
            <w:tcW w:w="289" w:type="dxa"/>
          </w:tcPr>
          <w:p w14:paraId="072228A5" w14:textId="77777777" w:rsidR="00BA78D8" w:rsidRPr="007E0D87" w:rsidRDefault="00BA78D8" w:rsidP="00470C41">
            <w:pPr>
              <w:pStyle w:val="TF-TEXTOQUADROCentralizado"/>
            </w:pPr>
          </w:p>
        </w:tc>
      </w:tr>
      <w:tr w:rsidR="00BA78D8" w:rsidRPr="007E0D87" w14:paraId="73C2D7B1" w14:textId="77777777" w:rsidTr="005A19CB">
        <w:trPr>
          <w:jc w:val="center"/>
        </w:trPr>
        <w:tc>
          <w:tcPr>
            <w:tcW w:w="6171" w:type="dxa"/>
            <w:tcBorders>
              <w:left w:val="single" w:sz="4" w:space="0" w:color="auto"/>
            </w:tcBorders>
          </w:tcPr>
          <w:p w14:paraId="2E70C4BA" w14:textId="77777777" w:rsidR="00BA78D8" w:rsidRPr="007E0D87" w:rsidRDefault="00BA78D8"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3737DEA6" w14:textId="77777777" w:rsidR="00BA78D8" w:rsidRPr="007E0D87" w:rsidRDefault="00BA78D8" w:rsidP="00470C41">
            <w:pPr>
              <w:pStyle w:val="TF-TEXTOQUADROCentralizado"/>
            </w:pPr>
          </w:p>
        </w:tc>
        <w:tc>
          <w:tcPr>
            <w:tcW w:w="284" w:type="dxa"/>
            <w:tcBorders>
              <w:top w:val="single" w:sz="4" w:space="0" w:color="auto"/>
            </w:tcBorders>
            <w:shd w:val="clear" w:color="auto" w:fill="FFFFFF" w:themeFill="background1"/>
          </w:tcPr>
          <w:p w14:paraId="7565604A" w14:textId="77777777" w:rsidR="00BA78D8" w:rsidRPr="007E0D87" w:rsidRDefault="00BA78D8" w:rsidP="00470C41">
            <w:pPr>
              <w:pStyle w:val="TF-TEXTOQUADROCentralizado"/>
            </w:pPr>
          </w:p>
        </w:tc>
        <w:tc>
          <w:tcPr>
            <w:tcW w:w="284" w:type="dxa"/>
            <w:tcBorders>
              <w:top w:val="single" w:sz="4" w:space="0" w:color="auto"/>
            </w:tcBorders>
          </w:tcPr>
          <w:p w14:paraId="4D2BFCDB" w14:textId="77777777" w:rsidR="00BA78D8" w:rsidRPr="007E0D87" w:rsidRDefault="00BA78D8" w:rsidP="00470C41">
            <w:pPr>
              <w:pStyle w:val="TF-TEXTOQUADROCentralizado"/>
            </w:pPr>
          </w:p>
        </w:tc>
        <w:tc>
          <w:tcPr>
            <w:tcW w:w="284" w:type="dxa"/>
            <w:tcBorders>
              <w:top w:val="single" w:sz="4" w:space="0" w:color="auto"/>
            </w:tcBorders>
          </w:tcPr>
          <w:p w14:paraId="2B902EB5" w14:textId="77777777" w:rsidR="00BA78D8" w:rsidRPr="007E0D87" w:rsidRDefault="00BA78D8" w:rsidP="00470C41">
            <w:pPr>
              <w:pStyle w:val="TF-TEXTOQUADROCentralizado"/>
            </w:pPr>
          </w:p>
        </w:tc>
        <w:tc>
          <w:tcPr>
            <w:tcW w:w="284" w:type="dxa"/>
            <w:tcBorders>
              <w:top w:val="single" w:sz="4" w:space="0" w:color="auto"/>
            </w:tcBorders>
          </w:tcPr>
          <w:p w14:paraId="555CA4BA" w14:textId="77777777" w:rsidR="00BA78D8" w:rsidRPr="007E0D87" w:rsidRDefault="00BA78D8" w:rsidP="00470C41">
            <w:pPr>
              <w:pStyle w:val="TF-TEXTOQUADROCentralizado"/>
            </w:pPr>
          </w:p>
        </w:tc>
        <w:tc>
          <w:tcPr>
            <w:tcW w:w="284" w:type="dxa"/>
            <w:tcBorders>
              <w:top w:val="single" w:sz="4" w:space="0" w:color="auto"/>
            </w:tcBorders>
          </w:tcPr>
          <w:p w14:paraId="5E285EA4" w14:textId="77777777" w:rsidR="00BA78D8" w:rsidRPr="007E0D87" w:rsidRDefault="00BA78D8" w:rsidP="00470C41">
            <w:pPr>
              <w:pStyle w:val="TF-TEXTOQUADROCentralizado"/>
            </w:pPr>
          </w:p>
        </w:tc>
        <w:tc>
          <w:tcPr>
            <w:tcW w:w="284" w:type="dxa"/>
            <w:tcBorders>
              <w:top w:val="single" w:sz="4" w:space="0" w:color="auto"/>
            </w:tcBorders>
          </w:tcPr>
          <w:p w14:paraId="4DC3A912" w14:textId="77777777" w:rsidR="00BA78D8" w:rsidRPr="007E0D87" w:rsidRDefault="00BA78D8" w:rsidP="00470C41">
            <w:pPr>
              <w:pStyle w:val="TF-TEXTOQUADROCentralizado"/>
            </w:pPr>
          </w:p>
        </w:tc>
        <w:tc>
          <w:tcPr>
            <w:tcW w:w="284" w:type="dxa"/>
            <w:tcBorders>
              <w:top w:val="single" w:sz="4" w:space="0" w:color="auto"/>
            </w:tcBorders>
          </w:tcPr>
          <w:p w14:paraId="6639FC2A" w14:textId="77777777" w:rsidR="00BA78D8" w:rsidRPr="007E0D87" w:rsidRDefault="00BA78D8" w:rsidP="00470C41">
            <w:pPr>
              <w:pStyle w:val="TF-TEXTOQUADROCentralizado"/>
            </w:pPr>
          </w:p>
        </w:tc>
        <w:tc>
          <w:tcPr>
            <w:tcW w:w="284" w:type="dxa"/>
            <w:tcBorders>
              <w:top w:val="single" w:sz="4" w:space="0" w:color="auto"/>
            </w:tcBorders>
          </w:tcPr>
          <w:p w14:paraId="598BD549" w14:textId="77777777" w:rsidR="00BA78D8" w:rsidRPr="007E0D87" w:rsidRDefault="00BA78D8" w:rsidP="00470C41">
            <w:pPr>
              <w:pStyle w:val="TF-TEXTOQUADROCentralizado"/>
            </w:pPr>
          </w:p>
        </w:tc>
        <w:tc>
          <w:tcPr>
            <w:tcW w:w="289" w:type="dxa"/>
          </w:tcPr>
          <w:p w14:paraId="64823F4A" w14:textId="77777777" w:rsidR="00BA78D8" w:rsidRPr="007E0D87" w:rsidRDefault="00BA78D8" w:rsidP="00470C41">
            <w:pPr>
              <w:pStyle w:val="TF-TEXTOQUADROCentralizado"/>
            </w:pPr>
          </w:p>
        </w:tc>
      </w:tr>
      <w:tr w:rsidR="00BA78D8" w:rsidRPr="007E0D87" w14:paraId="045C4AB6" w14:textId="77777777" w:rsidTr="005A19CB">
        <w:trPr>
          <w:jc w:val="center"/>
        </w:trPr>
        <w:tc>
          <w:tcPr>
            <w:tcW w:w="6171" w:type="dxa"/>
            <w:tcBorders>
              <w:left w:val="single" w:sz="4" w:space="0" w:color="auto"/>
            </w:tcBorders>
          </w:tcPr>
          <w:p w14:paraId="14D98B07" w14:textId="77777777" w:rsidR="00BA78D8" w:rsidRPr="007E0D87" w:rsidRDefault="00BA78D8" w:rsidP="00470C41">
            <w:pPr>
              <w:pStyle w:val="TF-TEXTOQUADRO"/>
            </w:pPr>
            <w:r>
              <w:t>especificação</w:t>
            </w:r>
          </w:p>
        </w:tc>
        <w:tc>
          <w:tcPr>
            <w:tcW w:w="273" w:type="dxa"/>
            <w:tcBorders>
              <w:bottom w:val="single" w:sz="4" w:space="0" w:color="auto"/>
            </w:tcBorders>
          </w:tcPr>
          <w:p w14:paraId="78B74A68"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2AAE60D5"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EC59854" w14:textId="77777777" w:rsidR="00BA78D8" w:rsidRPr="007E0D87" w:rsidRDefault="00BA78D8" w:rsidP="00470C41">
            <w:pPr>
              <w:pStyle w:val="TF-TEXTOQUADROCentralizado"/>
            </w:pPr>
          </w:p>
        </w:tc>
        <w:tc>
          <w:tcPr>
            <w:tcW w:w="284" w:type="dxa"/>
            <w:tcBorders>
              <w:bottom w:val="single" w:sz="4" w:space="0" w:color="auto"/>
            </w:tcBorders>
          </w:tcPr>
          <w:p w14:paraId="7D71BD42" w14:textId="77777777" w:rsidR="00BA78D8" w:rsidRPr="007E0D87" w:rsidRDefault="00BA78D8" w:rsidP="00470C41">
            <w:pPr>
              <w:pStyle w:val="TF-TEXTOQUADROCentralizado"/>
            </w:pPr>
          </w:p>
        </w:tc>
        <w:tc>
          <w:tcPr>
            <w:tcW w:w="284" w:type="dxa"/>
            <w:tcBorders>
              <w:bottom w:val="single" w:sz="4" w:space="0" w:color="auto"/>
            </w:tcBorders>
          </w:tcPr>
          <w:p w14:paraId="0F7678CD" w14:textId="77777777" w:rsidR="00BA78D8" w:rsidRPr="007E0D87" w:rsidRDefault="00BA78D8" w:rsidP="00470C41">
            <w:pPr>
              <w:pStyle w:val="TF-TEXTOQUADROCentralizado"/>
            </w:pPr>
          </w:p>
        </w:tc>
        <w:tc>
          <w:tcPr>
            <w:tcW w:w="284" w:type="dxa"/>
            <w:tcBorders>
              <w:bottom w:val="single" w:sz="4" w:space="0" w:color="auto"/>
            </w:tcBorders>
          </w:tcPr>
          <w:p w14:paraId="4F0512A2" w14:textId="77777777" w:rsidR="00BA78D8" w:rsidRPr="007E0D87" w:rsidRDefault="00BA78D8" w:rsidP="00470C41">
            <w:pPr>
              <w:pStyle w:val="TF-TEXTOQUADROCentralizado"/>
            </w:pPr>
          </w:p>
        </w:tc>
        <w:tc>
          <w:tcPr>
            <w:tcW w:w="284" w:type="dxa"/>
            <w:tcBorders>
              <w:bottom w:val="single" w:sz="4" w:space="0" w:color="auto"/>
            </w:tcBorders>
          </w:tcPr>
          <w:p w14:paraId="10A8B99B" w14:textId="77777777" w:rsidR="00BA78D8" w:rsidRPr="007E0D87" w:rsidRDefault="00BA78D8" w:rsidP="00470C41">
            <w:pPr>
              <w:pStyle w:val="TF-TEXTOQUADROCentralizado"/>
            </w:pPr>
          </w:p>
        </w:tc>
        <w:tc>
          <w:tcPr>
            <w:tcW w:w="284" w:type="dxa"/>
            <w:tcBorders>
              <w:bottom w:val="single" w:sz="4" w:space="0" w:color="auto"/>
            </w:tcBorders>
          </w:tcPr>
          <w:p w14:paraId="33E5203D" w14:textId="77777777" w:rsidR="00BA78D8" w:rsidRPr="007E0D87" w:rsidRDefault="00BA78D8" w:rsidP="00470C41">
            <w:pPr>
              <w:pStyle w:val="TF-TEXTOQUADROCentralizado"/>
            </w:pPr>
          </w:p>
        </w:tc>
        <w:tc>
          <w:tcPr>
            <w:tcW w:w="284" w:type="dxa"/>
            <w:tcBorders>
              <w:bottom w:val="single" w:sz="4" w:space="0" w:color="auto"/>
            </w:tcBorders>
          </w:tcPr>
          <w:p w14:paraId="78128F16" w14:textId="77777777" w:rsidR="00BA78D8" w:rsidRPr="007E0D87" w:rsidRDefault="00BA78D8" w:rsidP="00470C41">
            <w:pPr>
              <w:pStyle w:val="TF-TEXTOQUADROCentralizado"/>
            </w:pPr>
          </w:p>
        </w:tc>
        <w:tc>
          <w:tcPr>
            <w:tcW w:w="289" w:type="dxa"/>
          </w:tcPr>
          <w:p w14:paraId="7B083168" w14:textId="77777777" w:rsidR="00BA78D8" w:rsidRPr="007E0D87" w:rsidRDefault="00BA78D8" w:rsidP="00470C41">
            <w:pPr>
              <w:pStyle w:val="TF-TEXTOQUADROCentralizado"/>
            </w:pPr>
          </w:p>
        </w:tc>
      </w:tr>
      <w:tr w:rsidR="00BA78D8" w:rsidRPr="007E0D87" w14:paraId="06D4CE32" w14:textId="77777777" w:rsidTr="005A19CB">
        <w:trPr>
          <w:jc w:val="center"/>
        </w:trPr>
        <w:tc>
          <w:tcPr>
            <w:tcW w:w="6171" w:type="dxa"/>
            <w:tcBorders>
              <w:left w:val="single" w:sz="4" w:space="0" w:color="auto"/>
            </w:tcBorders>
          </w:tcPr>
          <w:p w14:paraId="63AAD932" w14:textId="77777777" w:rsidR="00BA78D8" w:rsidRPr="007E0D87" w:rsidRDefault="00BA78D8" w:rsidP="00470C41">
            <w:pPr>
              <w:pStyle w:val="TF-TEXTOQUADRO"/>
            </w:pPr>
            <w:r>
              <w:t>análise</w:t>
            </w:r>
          </w:p>
        </w:tc>
        <w:tc>
          <w:tcPr>
            <w:tcW w:w="273" w:type="dxa"/>
          </w:tcPr>
          <w:p w14:paraId="2C5B2C08" w14:textId="77777777" w:rsidR="00BA78D8" w:rsidRPr="007E0D87" w:rsidRDefault="00BA78D8" w:rsidP="00470C41">
            <w:pPr>
              <w:pStyle w:val="TF-TEXTOQUADROCentralizado"/>
            </w:pPr>
          </w:p>
        </w:tc>
        <w:tc>
          <w:tcPr>
            <w:tcW w:w="284" w:type="dxa"/>
          </w:tcPr>
          <w:p w14:paraId="40B4F2B7" w14:textId="77777777" w:rsidR="00BA78D8" w:rsidRPr="007E0D87" w:rsidRDefault="00BA78D8" w:rsidP="00470C41">
            <w:pPr>
              <w:pStyle w:val="TF-TEXTOQUADROCentralizado"/>
            </w:pPr>
          </w:p>
        </w:tc>
        <w:tc>
          <w:tcPr>
            <w:tcW w:w="284" w:type="dxa"/>
            <w:shd w:val="clear" w:color="auto" w:fill="AEAAAA" w:themeFill="background2" w:themeFillShade="BF"/>
          </w:tcPr>
          <w:p w14:paraId="78D03F14" w14:textId="77777777" w:rsidR="00BA78D8" w:rsidRPr="007E0D87" w:rsidRDefault="00BA78D8" w:rsidP="00470C41">
            <w:pPr>
              <w:pStyle w:val="TF-TEXTOQUADROCentralizado"/>
            </w:pPr>
          </w:p>
        </w:tc>
        <w:tc>
          <w:tcPr>
            <w:tcW w:w="284" w:type="dxa"/>
          </w:tcPr>
          <w:p w14:paraId="6810D1FB" w14:textId="77777777" w:rsidR="00BA78D8" w:rsidRPr="007E0D87" w:rsidRDefault="00BA78D8" w:rsidP="00470C41">
            <w:pPr>
              <w:pStyle w:val="TF-TEXTOQUADROCentralizado"/>
            </w:pPr>
          </w:p>
        </w:tc>
        <w:tc>
          <w:tcPr>
            <w:tcW w:w="284" w:type="dxa"/>
          </w:tcPr>
          <w:p w14:paraId="685483CA" w14:textId="77777777" w:rsidR="00BA78D8" w:rsidRPr="007E0D87" w:rsidRDefault="00BA78D8" w:rsidP="00470C41">
            <w:pPr>
              <w:pStyle w:val="TF-TEXTOQUADROCentralizado"/>
            </w:pPr>
          </w:p>
        </w:tc>
        <w:tc>
          <w:tcPr>
            <w:tcW w:w="284" w:type="dxa"/>
          </w:tcPr>
          <w:p w14:paraId="0D50D505" w14:textId="77777777" w:rsidR="00BA78D8" w:rsidRPr="007E0D87" w:rsidRDefault="00BA78D8" w:rsidP="00470C41">
            <w:pPr>
              <w:pStyle w:val="TF-TEXTOQUADROCentralizado"/>
            </w:pPr>
          </w:p>
        </w:tc>
        <w:tc>
          <w:tcPr>
            <w:tcW w:w="284" w:type="dxa"/>
          </w:tcPr>
          <w:p w14:paraId="7108E539" w14:textId="77777777" w:rsidR="00BA78D8" w:rsidRPr="007E0D87" w:rsidRDefault="00BA78D8" w:rsidP="00470C41">
            <w:pPr>
              <w:pStyle w:val="TF-TEXTOQUADROCentralizado"/>
            </w:pPr>
          </w:p>
        </w:tc>
        <w:tc>
          <w:tcPr>
            <w:tcW w:w="284" w:type="dxa"/>
          </w:tcPr>
          <w:p w14:paraId="7D4EB5B0" w14:textId="77777777" w:rsidR="00BA78D8" w:rsidRPr="007E0D87" w:rsidRDefault="00BA78D8" w:rsidP="00470C41">
            <w:pPr>
              <w:pStyle w:val="TF-TEXTOQUADROCentralizado"/>
            </w:pPr>
          </w:p>
        </w:tc>
        <w:tc>
          <w:tcPr>
            <w:tcW w:w="284" w:type="dxa"/>
          </w:tcPr>
          <w:p w14:paraId="4F9D160D" w14:textId="77777777" w:rsidR="00BA78D8" w:rsidRPr="007E0D87" w:rsidRDefault="00BA78D8" w:rsidP="00470C41">
            <w:pPr>
              <w:pStyle w:val="TF-TEXTOQUADROCentralizado"/>
            </w:pPr>
          </w:p>
        </w:tc>
        <w:tc>
          <w:tcPr>
            <w:tcW w:w="289" w:type="dxa"/>
          </w:tcPr>
          <w:p w14:paraId="5863C6F7" w14:textId="77777777" w:rsidR="00BA78D8" w:rsidRPr="007E0D87" w:rsidRDefault="00BA78D8" w:rsidP="00470C41">
            <w:pPr>
              <w:pStyle w:val="TF-TEXTOQUADROCentralizado"/>
            </w:pPr>
          </w:p>
        </w:tc>
      </w:tr>
      <w:tr w:rsidR="00BA78D8" w:rsidRPr="007E0D87" w14:paraId="22CAD7F8" w14:textId="77777777" w:rsidTr="005A19CB">
        <w:trPr>
          <w:jc w:val="center"/>
        </w:trPr>
        <w:tc>
          <w:tcPr>
            <w:tcW w:w="6171" w:type="dxa"/>
            <w:tcBorders>
              <w:left w:val="single" w:sz="4" w:space="0" w:color="auto"/>
            </w:tcBorders>
          </w:tcPr>
          <w:p w14:paraId="2CF70D30" w14:textId="77777777" w:rsidR="00BA78D8" w:rsidRDefault="00BA78D8" w:rsidP="00470C41">
            <w:pPr>
              <w:pStyle w:val="TF-TEXTOQUADRO"/>
            </w:pPr>
            <w:r>
              <w:t xml:space="preserve">aprendizagem </w:t>
            </w:r>
            <w:commentRangeStart w:id="131"/>
            <w:r>
              <w:t>mobile</w:t>
            </w:r>
            <w:commentRangeEnd w:id="131"/>
            <w:r>
              <w:rPr>
                <w:rStyle w:val="Refdecomentrio"/>
              </w:rPr>
              <w:commentReference w:id="131"/>
            </w:r>
          </w:p>
        </w:tc>
        <w:tc>
          <w:tcPr>
            <w:tcW w:w="273" w:type="dxa"/>
          </w:tcPr>
          <w:p w14:paraId="1CC1A6AF" w14:textId="77777777" w:rsidR="00BA78D8" w:rsidRPr="007E0D87" w:rsidRDefault="00BA78D8" w:rsidP="00470C41">
            <w:pPr>
              <w:pStyle w:val="TF-TEXTOQUADROCentralizado"/>
            </w:pPr>
          </w:p>
        </w:tc>
        <w:tc>
          <w:tcPr>
            <w:tcW w:w="284" w:type="dxa"/>
          </w:tcPr>
          <w:p w14:paraId="4C243C8C" w14:textId="77777777" w:rsidR="00BA78D8" w:rsidRPr="007E0D87" w:rsidRDefault="00BA78D8" w:rsidP="00470C41">
            <w:pPr>
              <w:pStyle w:val="TF-TEXTOQUADROCentralizado"/>
            </w:pPr>
          </w:p>
        </w:tc>
        <w:tc>
          <w:tcPr>
            <w:tcW w:w="284" w:type="dxa"/>
            <w:shd w:val="clear" w:color="auto" w:fill="AEAAAA" w:themeFill="background2" w:themeFillShade="BF"/>
          </w:tcPr>
          <w:p w14:paraId="2533B0CF" w14:textId="77777777" w:rsidR="00BA78D8" w:rsidRPr="007E0D87" w:rsidRDefault="00BA78D8" w:rsidP="00470C41">
            <w:pPr>
              <w:pStyle w:val="TF-TEXTOQUADROCentralizado"/>
            </w:pPr>
          </w:p>
        </w:tc>
        <w:tc>
          <w:tcPr>
            <w:tcW w:w="284" w:type="dxa"/>
            <w:shd w:val="clear" w:color="auto" w:fill="AEAAAA" w:themeFill="background2" w:themeFillShade="BF"/>
          </w:tcPr>
          <w:p w14:paraId="4B12C8E5" w14:textId="77777777" w:rsidR="00BA78D8" w:rsidRPr="007E0D87" w:rsidRDefault="00BA78D8" w:rsidP="00470C41">
            <w:pPr>
              <w:pStyle w:val="TF-TEXTOQUADROCentralizado"/>
            </w:pPr>
          </w:p>
        </w:tc>
        <w:tc>
          <w:tcPr>
            <w:tcW w:w="284" w:type="dxa"/>
            <w:shd w:val="clear" w:color="auto" w:fill="AEAAAA" w:themeFill="background2" w:themeFillShade="BF"/>
          </w:tcPr>
          <w:p w14:paraId="2AB1CEE9" w14:textId="77777777" w:rsidR="00BA78D8" w:rsidRPr="007E0D87" w:rsidRDefault="00BA78D8" w:rsidP="00470C41">
            <w:pPr>
              <w:pStyle w:val="TF-TEXTOQUADROCentralizado"/>
            </w:pPr>
          </w:p>
        </w:tc>
        <w:tc>
          <w:tcPr>
            <w:tcW w:w="284" w:type="dxa"/>
          </w:tcPr>
          <w:p w14:paraId="025B92B2" w14:textId="77777777" w:rsidR="00BA78D8" w:rsidRPr="007E0D87" w:rsidRDefault="00BA78D8" w:rsidP="00470C41">
            <w:pPr>
              <w:pStyle w:val="TF-TEXTOQUADROCentralizado"/>
            </w:pPr>
          </w:p>
        </w:tc>
        <w:tc>
          <w:tcPr>
            <w:tcW w:w="284" w:type="dxa"/>
          </w:tcPr>
          <w:p w14:paraId="0E17662C" w14:textId="77777777" w:rsidR="00BA78D8" w:rsidRPr="007E0D87" w:rsidRDefault="00BA78D8" w:rsidP="00470C41">
            <w:pPr>
              <w:pStyle w:val="TF-TEXTOQUADROCentralizado"/>
            </w:pPr>
          </w:p>
        </w:tc>
        <w:tc>
          <w:tcPr>
            <w:tcW w:w="284" w:type="dxa"/>
          </w:tcPr>
          <w:p w14:paraId="32B75F9C" w14:textId="77777777" w:rsidR="00BA78D8" w:rsidRPr="007E0D87" w:rsidRDefault="00BA78D8" w:rsidP="00470C41">
            <w:pPr>
              <w:pStyle w:val="TF-TEXTOQUADROCentralizado"/>
            </w:pPr>
          </w:p>
        </w:tc>
        <w:tc>
          <w:tcPr>
            <w:tcW w:w="284" w:type="dxa"/>
          </w:tcPr>
          <w:p w14:paraId="3FDBA1F0" w14:textId="77777777" w:rsidR="00BA78D8" w:rsidRPr="007E0D87" w:rsidRDefault="00BA78D8" w:rsidP="00470C41">
            <w:pPr>
              <w:pStyle w:val="TF-TEXTOQUADROCentralizado"/>
            </w:pPr>
          </w:p>
        </w:tc>
        <w:tc>
          <w:tcPr>
            <w:tcW w:w="289" w:type="dxa"/>
          </w:tcPr>
          <w:p w14:paraId="67E04BDA" w14:textId="77777777" w:rsidR="00BA78D8" w:rsidRPr="007E0D87" w:rsidRDefault="00BA78D8" w:rsidP="00470C41">
            <w:pPr>
              <w:pStyle w:val="TF-TEXTOQUADROCentralizado"/>
            </w:pPr>
          </w:p>
        </w:tc>
      </w:tr>
      <w:tr w:rsidR="00BA78D8" w:rsidRPr="007E0D87" w14:paraId="3E428C45" w14:textId="77777777" w:rsidTr="005A19CB">
        <w:trPr>
          <w:jc w:val="center"/>
        </w:trPr>
        <w:tc>
          <w:tcPr>
            <w:tcW w:w="6171" w:type="dxa"/>
            <w:tcBorders>
              <w:left w:val="single" w:sz="4" w:space="0" w:color="auto"/>
            </w:tcBorders>
          </w:tcPr>
          <w:p w14:paraId="5ACBFC8A" w14:textId="77777777" w:rsidR="00BA78D8" w:rsidRDefault="00BA78D8" w:rsidP="00470C41">
            <w:pPr>
              <w:pStyle w:val="TF-TEXTOQUADRO"/>
            </w:pPr>
            <w:r>
              <w:t>implementação visual</w:t>
            </w:r>
          </w:p>
        </w:tc>
        <w:tc>
          <w:tcPr>
            <w:tcW w:w="273" w:type="dxa"/>
          </w:tcPr>
          <w:p w14:paraId="5EA423DB" w14:textId="77777777" w:rsidR="00BA78D8" w:rsidRPr="007E0D87" w:rsidRDefault="00BA78D8" w:rsidP="00470C41">
            <w:pPr>
              <w:pStyle w:val="TF-TEXTOQUADROCentralizado"/>
            </w:pPr>
          </w:p>
        </w:tc>
        <w:tc>
          <w:tcPr>
            <w:tcW w:w="284" w:type="dxa"/>
          </w:tcPr>
          <w:p w14:paraId="5A006DB6" w14:textId="77777777" w:rsidR="00BA78D8" w:rsidRPr="007E0D87" w:rsidRDefault="00BA78D8" w:rsidP="00470C41">
            <w:pPr>
              <w:pStyle w:val="TF-TEXTOQUADROCentralizado"/>
            </w:pPr>
          </w:p>
        </w:tc>
        <w:tc>
          <w:tcPr>
            <w:tcW w:w="284" w:type="dxa"/>
          </w:tcPr>
          <w:p w14:paraId="5D7DC132" w14:textId="77777777" w:rsidR="00BA78D8" w:rsidRPr="007E0D87" w:rsidRDefault="00BA78D8" w:rsidP="00470C41">
            <w:pPr>
              <w:pStyle w:val="TF-TEXTOQUADROCentralizado"/>
            </w:pPr>
          </w:p>
        </w:tc>
        <w:tc>
          <w:tcPr>
            <w:tcW w:w="284" w:type="dxa"/>
            <w:shd w:val="clear" w:color="auto" w:fill="AEAAAA" w:themeFill="background2" w:themeFillShade="BF"/>
          </w:tcPr>
          <w:p w14:paraId="3C699273" w14:textId="77777777" w:rsidR="00BA78D8" w:rsidRPr="007E0D87" w:rsidRDefault="00BA78D8" w:rsidP="00470C41">
            <w:pPr>
              <w:pStyle w:val="TF-TEXTOQUADROCentralizado"/>
            </w:pPr>
          </w:p>
        </w:tc>
        <w:tc>
          <w:tcPr>
            <w:tcW w:w="284" w:type="dxa"/>
            <w:shd w:val="clear" w:color="auto" w:fill="AEAAAA" w:themeFill="background2" w:themeFillShade="BF"/>
          </w:tcPr>
          <w:p w14:paraId="39242636" w14:textId="77777777" w:rsidR="00BA78D8" w:rsidRPr="007E0D87" w:rsidRDefault="00BA78D8" w:rsidP="00470C41">
            <w:pPr>
              <w:pStyle w:val="TF-TEXTOQUADROCentralizado"/>
            </w:pPr>
          </w:p>
        </w:tc>
        <w:tc>
          <w:tcPr>
            <w:tcW w:w="284" w:type="dxa"/>
            <w:shd w:val="clear" w:color="auto" w:fill="AEAAAA" w:themeFill="background2" w:themeFillShade="BF"/>
          </w:tcPr>
          <w:p w14:paraId="3ADAB6B1" w14:textId="77777777" w:rsidR="00BA78D8" w:rsidRPr="007E0D87" w:rsidRDefault="00BA78D8" w:rsidP="00470C41">
            <w:pPr>
              <w:pStyle w:val="TF-TEXTOQUADROCentralizado"/>
            </w:pPr>
          </w:p>
        </w:tc>
        <w:tc>
          <w:tcPr>
            <w:tcW w:w="284" w:type="dxa"/>
          </w:tcPr>
          <w:p w14:paraId="739F6C4E" w14:textId="77777777" w:rsidR="00BA78D8" w:rsidRPr="007E0D87" w:rsidRDefault="00BA78D8" w:rsidP="00470C41">
            <w:pPr>
              <w:pStyle w:val="TF-TEXTOQUADROCentralizado"/>
            </w:pPr>
          </w:p>
        </w:tc>
        <w:tc>
          <w:tcPr>
            <w:tcW w:w="284" w:type="dxa"/>
          </w:tcPr>
          <w:p w14:paraId="460ADB88" w14:textId="77777777" w:rsidR="00BA78D8" w:rsidRPr="007E0D87" w:rsidRDefault="00BA78D8" w:rsidP="00470C41">
            <w:pPr>
              <w:pStyle w:val="TF-TEXTOQUADROCentralizado"/>
            </w:pPr>
          </w:p>
        </w:tc>
        <w:tc>
          <w:tcPr>
            <w:tcW w:w="284" w:type="dxa"/>
          </w:tcPr>
          <w:p w14:paraId="2994B92A" w14:textId="77777777" w:rsidR="00BA78D8" w:rsidRPr="007E0D87" w:rsidRDefault="00BA78D8" w:rsidP="00470C41">
            <w:pPr>
              <w:pStyle w:val="TF-TEXTOQUADROCentralizado"/>
            </w:pPr>
          </w:p>
        </w:tc>
        <w:tc>
          <w:tcPr>
            <w:tcW w:w="289" w:type="dxa"/>
          </w:tcPr>
          <w:p w14:paraId="4990420B" w14:textId="77777777" w:rsidR="00BA78D8" w:rsidRPr="007E0D87" w:rsidRDefault="00BA78D8" w:rsidP="00470C41">
            <w:pPr>
              <w:pStyle w:val="TF-TEXTOQUADROCentralizado"/>
            </w:pPr>
          </w:p>
        </w:tc>
      </w:tr>
      <w:tr w:rsidR="00BA78D8" w:rsidRPr="007E0D87" w14:paraId="0222940E" w14:textId="77777777" w:rsidTr="005A19CB">
        <w:trPr>
          <w:jc w:val="center"/>
        </w:trPr>
        <w:tc>
          <w:tcPr>
            <w:tcW w:w="6171" w:type="dxa"/>
            <w:tcBorders>
              <w:left w:val="single" w:sz="4" w:space="0" w:color="auto"/>
            </w:tcBorders>
          </w:tcPr>
          <w:p w14:paraId="1A0BF89A" w14:textId="77777777" w:rsidR="00BA78D8" w:rsidRDefault="00BA78D8" w:rsidP="00470C41">
            <w:pPr>
              <w:pStyle w:val="TF-TEXTOQUADRO"/>
            </w:pPr>
            <w:r>
              <w:t>implementação funcional</w:t>
            </w:r>
          </w:p>
        </w:tc>
        <w:tc>
          <w:tcPr>
            <w:tcW w:w="273" w:type="dxa"/>
          </w:tcPr>
          <w:p w14:paraId="584CF500" w14:textId="77777777" w:rsidR="00BA78D8" w:rsidRPr="007E0D87" w:rsidRDefault="00BA78D8" w:rsidP="00470C41">
            <w:pPr>
              <w:pStyle w:val="TF-TEXTOQUADROCentralizado"/>
            </w:pPr>
          </w:p>
        </w:tc>
        <w:tc>
          <w:tcPr>
            <w:tcW w:w="284" w:type="dxa"/>
          </w:tcPr>
          <w:p w14:paraId="1B5FDEAA" w14:textId="77777777" w:rsidR="00BA78D8" w:rsidRPr="007E0D87" w:rsidRDefault="00BA78D8" w:rsidP="00470C41">
            <w:pPr>
              <w:pStyle w:val="TF-TEXTOQUADROCentralizado"/>
            </w:pPr>
          </w:p>
        </w:tc>
        <w:tc>
          <w:tcPr>
            <w:tcW w:w="284" w:type="dxa"/>
          </w:tcPr>
          <w:p w14:paraId="47EDD52E" w14:textId="77777777" w:rsidR="00BA78D8" w:rsidRPr="007E0D87" w:rsidRDefault="00BA78D8" w:rsidP="00470C41">
            <w:pPr>
              <w:pStyle w:val="TF-TEXTOQUADROCentralizado"/>
            </w:pPr>
          </w:p>
        </w:tc>
        <w:tc>
          <w:tcPr>
            <w:tcW w:w="284" w:type="dxa"/>
          </w:tcPr>
          <w:p w14:paraId="0A18331C" w14:textId="77777777" w:rsidR="00BA78D8" w:rsidRPr="007E0D87" w:rsidRDefault="00BA78D8" w:rsidP="00470C41">
            <w:pPr>
              <w:pStyle w:val="TF-TEXTOQUADROCentralizado"/>
            </w:pPr>
          </w:p>
        </w:tc>
        <w:tc>
          <w:tcPr>
            <w:tcW w:w="284" w:type="dxa"/>
          </w:tcPr>
          <w:p w14:paraId="5D6D7424" w14:textId="77777777" w:rsidR="00BA78D8" w:rsidRPr="007E0D87" w:rsidRDefault="00BA78D8" w:rsidP="00470C41">
            <w:pPr>
              <w:pStyle w:val="TF-TEXTOQUADROCentralizado"/>
            </w:pPr>
          </w:p>
        </w:tc>
        <w:tc>
          <w:tcPr>
            <w:tcW w:w="284" w:type="dxa"/>
            <w:shd w:val="clear" w:color="auto" w:fill="AEAAAA" w:themeFill="background2" w:themeFillShade="BF"/>
          </w:tcPr>
          <w:p w14:paraId="4B0D610B" w14:textId="77777777" w:rsidR="00BA78D8" w:rsidRPr="007E0D87" w:rsidRDefault="00BA78D8" w:rsidP="005A19CB">
            <w:pPr>
              <w:pStyle w:val="TF-TEXTOQUADROCentralizado"/>
              <w:jc w:val="left"/>
            </w:pPr>
          </w:p>
        </w:tc>
        <w:tc>
          <w:tcPr>
            <w:tcW w:w="284" w:type="dxa"/>
            <w:shd w:val="clear" w:color="auto" w:fill="AEAAAA" w:themeFill="background2" w:themeFillShade="BF"/>
          </w:tcPr>
          <w:p w14:paraId="5B50C646" w14:textId="77777777" w:rsidR="00BA78D8" w:rsidRPr="007E0D87" w:rsidRDefault="00BA78D8" w:rsidP="00470C41">
            <w:pPr>
              <w:pStyle w:val="TF-TEXTOQUADROCentralizado"/>
            </w:pPr>
          </w:p>
        </w:tc>
        <w:tc>
          <w:tcPr>
            <w:tcW w:w="284" w:type="dxa"/>
            <w:shd w:val="clear" w:color="auto" w:fill="AEAAAA" w:themeFill="background2" w:themeFillShade="BF"/>
          </w:tcPr>
          <w:p w14:paraId="44D35F1E" w14:textId="77777777" w:rsidR="00BA78D8" w:rsidRPr="007E0D87" w:rsidRDefault="00BA78D8" w:rsidP="00470C41">
            <w:pPr>
              <w:pStyle w:val="TF-TEXTOQUADROCentralizado"/>
            </w:pPr>
          </w:p>
        </w:tc>
        <w:tc>
          <w:tcPr>
            <w:tcW w:w="284" w:type="dxa"/>
          </w:tcPr>
          <w:p w14:paraId="7BF4ED1E" w14:textId="77777777" w:rsidR="00BA78D8" w:rsidRPr="007E0D87" w:rsidRDefault="00BA78D8" w:rsidP="00470C41">
            <w:pPr>
              <w:pStyle w:val="TF-TEXTOQUADROCentralizado"/>
            </w:pPr>
          </w:p>
        </w:tc>
        <w:tc>
          <w:tcPr>
            <w:tcW w:w="289" w:type="dxa"/>
          </w:tcPr>
          <w:p w14:paraId="7E399553" w14:textId="77777777" w:rsidR="00BA78D8" w:rsidRPr="007E0D87" w:rsidRDefault="00BA78D8" w:rsidP="00470C41">
            <w:pPr>
              <w:pStyle w:val="TF-TEXTOQUADROCentralizado"/>
            </w:pPr>
          </w:p>
        </w:tc>
      </w:tr>
      <w:tr w:rsidR="00BA78D8" w:rsidRPr="007E0D87" w14:paraId="406EABAF" w14:textId="77777777" w:rsidTr="005A19CB">
        <w:trPr>
          <w:jc w:val="center"/>
        </w:trPr>
        <w:tc>
          <w:tcPr>
            <w:tcW w:w="6171" w:type="dxa"/>
            <w:tcBorders>
              <w:left w:val="single" w:sz="4" w:space="0" w:color="auto"/>
            </w:tcBorders>
          </w:tcPr>
          <w:p w14:paraId="03969D27" w14:textId="77777777" w:rsidR="00BA78D8" w:rsidRDefault="00BA78D8" w:rsidP="00470C41">
            <w:pPr>
              <w:pStyle w:val="TF-TEXTOQUADRO"/>
            </w:pPr>
            <w:r>
              <w:t>implementação do banco</w:t>
            </w:r>
          </w:p>
        </w:tc>
        <w:tc>
          <w:tcPr>
            <w:tcW w:w="273" w:type="dxa"/>
          </w:tcPr>
          <w:p w14:paraId="4417A043" w14:textId="77777777" w:rsidR="00BA78D8" w:rsidRPr="007E0D87" w:rsidRDefault="00BA78D8" w:rsidP="00470C41">
            <w:pPr>
              <w:pStyle w:val="TF-TEXTOQUADROCentralizado"/>
            </w:pPr>
          </w:p>
        </w:tc>
        <w:tc>
          <w:tcPr>
            <w:tcW w:w="284" w:type="dxa"/>
          </w:tcPr>
          <w:p w14:paraId="596BF28F" w14:textId="77777777" w:rsidR="00BA78D8" w:rsidRPr="007E0D87" w:rsidRDefault="00BA78D8" w:rsidP="00470C41">
            <w:pPr>
              <w:pStyle w:val="TF-TEXTOQUADROCentralizado"/>
            </w:pPr>
          </w:p>
        </w:tc>
        <w:tc>
          <w:tcPr>
            <w:tcW w:w="284" w:type="dxa"/>
          </w:tcPr>
          <w:p w14:paraId="1D454CC4" w14:textId="77777777" w:rsidR="00BA78D8" w:rsidRPr="007E0D87" w:rsidRDefault="00BA78D8" w:rsidP="00470C41">
            <w:pPr>
              <w:pStyle w:val="TF-TEXTOQUADROCentralizado"/>
            </w:pPr>
          </w:p>
        </w:tc>
        <w:tc>
          <w:tcPr>
            <w:tcW w:w="284" w:type="dxa"/>
          </w:tcPr>
          <w:p w14:paraId="069EB580" w14:textId="77777777" w:rsidR="00BA78D8" w:rsidRPr="007E0D87" w:rsidRDefault="00BA78D8" w:rsidP="00470C41">
            <w:pPr>
              <w:pStyle w:val="TF-TEXTOQUADROCentralizado"/>
            </w:pPr>
          </w:p>
        </w:tc>
        <w:tc>
          <w:tcPr>
            <w:tcW w:w="284" w:type="dxa"/>
          </w:tcPr>
          <w:p w14:paraId="11A5AF1E" w14:textId="77777777" w:rsidR="00BA78D8" w:rsidRPr="007E0D87" w:rsidRDefault="00BA78D8" w:rsidP="00470C41">
            <w:pPr>
              <w:pStyle w:val="TF-TEXTOQUADROCentralizado"/>
            </w:pPr>
          </w:p>
        </w:tc>
        <w:tc>
          <w:tcPr>
            <w:tcW w:w="284" w:type="dxa"/>
          </w:tcPr>
          <w:p w14:paraId="1C3BCD8B" w14:textId="77777777" w:rsidR="00BA78D8" w:rsidRPr="007E0D87" w:rsidRDefault="00BA78D8" w:rsidP="00470C41">
            <w:pPr>
              <w:pStyle w:val="TF-TEXTOQUADROCentralizado"/>
            </w:pPr>
          </w:p>
        </w:tc>
        <w:tc>
          <w:tcPr>
            <w:tcW w:w="284" w:type="dxa"/>
          </w:tcPr>
          <w:p w14:paraId="3D491773" w14:textId="77777777" w:rsidR="00BA78D8" w:rsidRPr="007E0D87" w:rsidRDefault="00BA78D8" w:rsidP="00470C41">
            <w:pPr>
              <w:pStyle w:val="TF-TEXTOQUADROCentralizado"/>
            </w:pPr>
          </w:p>
        </w:tc>
        <w:tc>
          <w:tcPr>
            <w:tcW w:w="284" w:type="dxa"/>
            <w:shd w:val="clear" w:color="auto" w:fill="AEAAAA" w:themeFill="background2" w:themeFillShade="BF"/>
          </w:tcPr>
          <w:p w14:paraId="38157B55" w14:textId="77777777" w:rsidR="00BA78D8" w:rsidRPr="007E0D87" w:rsidRDefault="00BA78D8" w:rsidP="00470C41">
            <w:pPr>
              <w:pStyle w:val="TF-TEXTOQUADROCentralizado"/>
            </w:pPr>
          </w:p>
        </w:tc>
        <w:tc>
          <w:tcPr>
            <w:tcW w:w="284" w:type="dxa"/>
            <w:shd w:val="clear" w:color="auto" w:fill="AEAAAA" w:themeFill="background2" w:themeFillShade="BF"/>
          </w:tcPr>
          <w:p w14:paraId="2B293C94" w14:textId="77777777" w:rsidR="00BA78D8" w:rsidRPr="007E0D87" w:rsidRDefault="00BA78D8" w:rsidP="00470C41">
            <w:pPr>
              <w:pStyle w:val="TF-TEXTOQUADROCentralizado"/>
            </w:pPr>
          </w:p>
        </w:tc>
        <w:tc>
          <w:tcPr>
            <w:tcW w:w="289" w:type="dxa"/>
            <w:shd w:val="clear" w:color="auto" w:fill="AEAAAA" w:themeFill="background2" w:themeFillShade="BF"/>
          </w:tcPr>
          <w:p w14:paraId="6805C54B" w14:textId="77777777" w:rsidR="00BA78D8" w:rsidRPr="007E0D87" w:rsidRDefault="00BA78D8" w:rsidP="00470C41">
            <w:pPr>
              <w:pStyle w:val="TF-TEXTOQUADROCentralizado"/>
            </w:pPr>
          </w:p>
        </w:tc>
      </w:tr>
      <w:tr w:rsidR="00BA78D8" w:rsidRPr="007E0D87" w14:paraId="290189F4" w14:textId="77777777" w:rsidTr="005A19CB">
        <w:trPr>
          <w:jc w:val="center"/>
        </w:trPr>
        <w:tc>
          <w:tcPr>
            <w:tcW w:w="6171" w:type="dxa"/>
            <w:tcBorders>
              <w:left w:val="single" w:sz="4" w:space="0" w:color="auto"/>
              <w:bottom w:val="single" w:sz="4" w:space="0" w:color="auto"/>
            </w:tcBorders>
          </w:tcPr>
          <w:p w14:paraId="70BD1F74" w14:textId="77777777" w:rsidR="00BA78D8" w:rsidRDefault="00BA78D8" w:rsidP="00470C41">
            <w:pPr>
              <w:pStyle w:val="TF-TEXTOQUADRO"/>
            </w:pPr>
            <w:r>
              <w:t>testes</w:t>
            </w:r>
          </w:p>
        </w:tc>
        <w:tc>
          <w:tcPr>
            <w:tcW w:w="273" w:type="dxa"/>
            <w:tcBorders>
              <w:bottom w:val="single" w:sz="4" w:space="0" w:color="auto"/>
            </w:tcBorders>
          </w:tcPr>
          <w:p w14:paraId="226C9EE7" w14:textId="77777777" w:rsidR="00BA78D8" w:rsidRPr="007E0D87" w:rsidRDefault="00BA78D8" w:rsidP="00470C41">
            <w:pPr>
              <w:pStyle w:val="TF-TEXTOQUADROCentralizado"/>
            </w:pPr>
          </w:p>
        </w:tc>
        <w:tc>
          <w:tcPr>
            <w:tcW w:w="284" w:type="dxa"/>
            <w:tcBorders>
              <w:bottom w:val="single" w:sz="4" w:space="0" w:color="auto"/>
            </w:tcBorders>
          </w:tcPr>
          <w:p w14:paraId="3C18BDD7" w14:textId="77777777" w:rsidR="00BA78D8" w:rsidRPr="007E0D87" w:rsidRDefault="00BA78D8" w:rsidP="00470C41">
            <w:pPr>
              <w:pStyle w:val="TF-TEXTOQUADROCentralizado"/>
            </w:pPr>
          </w:p>
        </w:tc>
        <w:tc>
          <w:tcPr>
            <w:tcW w:w="284" w:type="dxa"/>
            <w:tcBorders>
              <w:bottom w:val="single" w:sz="4" w:space="0" w:color="auto"/>
            </w:tcBorders>
          </w:tcPr>
          <w:p w14:paraId="1C37A43E"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1DA4AEC6"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51D1AA03"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37404E3"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44EC6376"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3BB08E65" w14:textId="77777777" w:rsidR="00BA78D8" w:rsidRPr="007E0D87" w:rsidRDefault="00BA78D8" w:rsidP="00470C41">
            <w:pPr>
              <w:pStyle w:val="TF-TEXTOQUADROCentralizado"/>
            </w:pPr>
          </w:p>
        </w:tc>
        <w:tc>
          <w:tcPr>
            <w:tcW w:w="284" w:type="dxa"/>
            <w:tcBorders>
              <w:bottom w:val="single" w:sz="4" w:space="0" w:color="auto"/>
            </w:tcBorders>
            <w:shd w:val="clear" w:color="auto" w:fill="AEAAAA" w:themeFill="background2" w:themeFillShade="BF"/>
          </w:tcPr>
          <w:p w14:paraId="7F537B13" w14:textId="77777777" w:rsidR="00BA78D8" w:rsidRPr="007E0D87" w:rsidRDefault="00BA78D8" w:rsidP="00470C41">
            <w:pPr>
              <w:pStyle w:val="TF-TEXTOQUADROCentralizado"/>
            </w:pPr>
          </w:p>
        </w:tc>
        <w:tc>
          <w:tcPr>
            <w:tcW w:w="289" w:type="dxa"/>
            <w:tcBorders>
              <w:bottom w:val="single" w:sz="4" w:space="0" w:color="auto"/>
            </w:tcBorders>
            <w:shd w:val="clear" w:color="auto" w:fill="AEAAAA" w:themeFill="background2" w:themeFillShade="BF"/>
          </w:tcPr>
          <w:p w14:paraId="40A5858F" w14:textId="77777777" w:rsidR="00BA78D8" w:rsidRPr="007E0D87" w:rsidRDefault="00BA78D8" w:rsidP="00470C41">
            <w:pPr>
              <w:pStyle w:val="TF-TEXTOQUADROCentralizado"/>
            </w:pPr>
          </w:p>
        </w:tc>
      </w:tr>
    </w:tbl>
    <w:p w14:paraId="3B1628A9" w14:textId="77777777" w:rsidR="00BA78D8" w:rsidRDefault="00BA78D8" w:rsidP="00FC4A9F">
      <w:pPr>
        <w:pStyle w:val="TF-FONTE"/>
      </w:pPr>
      <w:r>
        <w:t>Fonte: elaborado pelo autor.</w:t>
      </w:r>
    </w:p>
    <w:p w14:paraId="5C22BF1F" w14:textId="77777777" w:rsidR="00BA78D8" w:rsidRPr="007A1883" w:rsidRDefault="00BA78D8" w:rsidP="00181461">
      <w:pPr>
        <w:pStyle w:val="Ttulo1"/>
      </w:pPr>
      <w:r>
        <w:lastRenderedPageBreak/>
        <w:t>REVISÃO BIBLIOGRÁFICA</w:t>
      </w:r>
    </w:p>
    <w:p w14:paraId="3C0AFF66" w14:textId="77777777" w:rsidR="00BA78D8" w:rsidRDefault="00BA78D8" w:rsidP="00771000">
      <w:pPr>
        <w:pStyle w:val="TF-TEXTO"/>
      </w:pPr>
      <w:r>
        <w:t>Nesta seção são apresentados os temas principais que compõe o trabalho. Na subseção 4.1 é aprofundado sobre o tema da evolução tecnológica e os impactos disso na sociedade. A subseção 4.2 aborda a dificuldade encontrada pelo grupo dos idosos em conseguir acompanhar os avanços tecnológicos. Por último, na subseção 4.3 é apresentado sobre Interação Humano Computador (IHC).</w:t>
      </w:r>
    </w:p>
    <w:p w14:paraId="0CF4BE8E" w14:textId="77777777" w:rsidR="00BA78D8" w:rsidRDefault="00BA78D8" w:rsidP="00AB5E98">
      <w:pPr>
        <w:pStyle w:val="Ttulo2"/>
      </w:pPr>
      <w:r>
        <w:t>AVANÇO TECNOLÓGIO E SEUS IMPACTOS NA SOCIEDADE</w:t>
      </w:r>
    </w:p>
    <w:p w14:paraId="243F008A" w14:textId="77777777" w:rsidR="00BA78D8" w:rsidRDefault="00BA78D8" w:rsidP="00771000">
      <w:pPr>
        <w:pStyle w:val="TF-TEXTO"/>
      </w:pPr>
      <w:r>
        <w:t>Nas últimas décadas, a sociedade está passando por uma constante revolução tecnológica, em que 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20047564" w14:textId="77777777" w:rsidR="00BA78D8" w:rsidRDefault="00BA78D8"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66184D33" w14:textId="77777777" w:rsidR="00BA78D8" w:rsidRDefault="00BA78D8" w:rsidP="00771000">
      <w:pPr>
        <w:pStyle w:val="TF-TEXTO"/>
      </w:pPr>
      <w:r>
        <w:t xml:space="preserve">Esse aumento tornou cada vez mais comum as pessoas terem um </w:t>
      </w:r>
      <w:r w:rsidRPr="00B5570E">
        <w:rPr>
          <w:i/>
          <w:iCs/>
        </w:rPr>
        <w:t>smartphone</w:t>
      </w:r>
      <w:r>
        <w:rPr>
          <w:i/>
          <w:iCs/>
        </w:rPr>
        <w:t xml:space="preserve"> </w:t>
      </w:r>
      <w:r>
        <w:t xml:space="preserve">nas atividades do cotidiano, auxiliando a realizar praticamente qualquer tarefa e permitindo otimizar o tempo, organizar a rotina, entre muitas outras aplicabilidades (VITORIA, 2020). Como pode-se ver na </w:t>
      </w:r>
      <w:r>
        <w:fldChar w:fldCharType="begin"/>
      </w:r>
      <w:r>
        <w:instrText xml:space="preserve"> REF _Ref84351507 \h </w:instrText>
      </w:r>
      <w:r>
        <w:fldChar w:fldCharType="separate"/>
      </w:r>
      <w:r>
        <w:t xml:space="preserve">Quadro </w:t>
      </w:r>
      <w:r>
        <w:rPr>
          <w:noProof/>
        </w:rPr>
        <w:t>5</w:t>
      </w:r>
      <w:r>
        <w:fldChar w:fldCharType="end"/>
      </w:r>
      <w:r>
        <w:t>, baseado nos dados fornecidos pela Anatel, só no município de Blumenau tem-se uma densidade de aparelhos telefônicos superiores a quantidade de residentes (366.418 mil habitantes em 2021, conforme o IBGE) na cidade.</w:t>
      </w:r>
    </w:p>
    <w:p w14:paraId="4D568F7E" w14:textId="77777777" w:rsidR="00BA78D8" w:rsidRDefault="00BA78D8" w:rsidP="00771000">
      <w:pPr>
        <w:pStyle w:val="TF-TEXTO"/>
      </w:pPr>
    </w:p>
    <w:p w14:paraId="0CCBB92E" w14:textId="77777777" w:rsidR="00BA78D8" w:rsidRDefault="00BA78D8" w:rsidP="00594685">
      <w:pPr>
        <w:pStyle w:val="TF-LEGENDA"/>
      </w:pPr>
      <w:r>
        <w:t xml:space="preserve">Quadro </w:t>
      </w:r>
      <w:r w:rsidR="00A42615">
        <w:fldChar w:fldCharType="begin"/>
      </w:r>
      <w:r w:rsidR="00A42615">
        <w:instrText xml:space="preserve"> SEQ Quadro \* ARABIC </w:instrText>
      </w:r>
      <w:r w:rsidR="00A42615">
        <w:fldChar w:fldCharType="separate"/>
      </w:r>
      <w:r>
        <w:rPr>
          <w:noProof/>
        </w:rPr>
        <w:t>5</w:t>
      </w:r>
      <w:r w:rsidR="00A42615">
        <w:rPr>
          <w:noProof/>
        </w:rPr>
        <w:fldChar w:fldCharType="end"/>
      </w:r>
      <w:r>
        <w:t xml:space="preserve"> - Quantidade total de celulares no município de Blumenau</w:t>
      </w:r>
    </w:p>
    <w:p w14:paraId="7E8BDC78" w14:textId="77777777" w:rsidR="00BA78D8" w:rsidRDefault="00BA78D8" w:rsidP="00DE508C">
      <w:pPr>
        <w:pStyle w:val="TF-FIGURA"/>
      </w:pPr>
      <w:r w:rsidRPr="00C36BA2">
        <w:rPr>
          <w:noProof/>
        </w:rPr>
        <w:drawing>
          <wp:inline distT="0" distB="0" distL="0" distR="0" wp14:anchorId="6A28D0B3" wp14:editId="3ADB59A4">
            <wp:extent cx="5760720" cy="1966595"/>
            <wp:effectExtent l="0" t="0" r="0" b="0"/>
            <wp:docPr id="11" name="Imagem 1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6"/>
                    <a:stretch>
                      <a:fillRect/>
                    </a:stretch>
                  </pic:blipFill>
                  <pic:spPr>
                    <a:xfrm>
                      <a:off x="0" y="0"/>
                      <a:ext cx="5760720" cy="1966595"/>
                    </a:xfrm>
                    <a:prstGeom prst="rect">
                      <a:avLst/>
                    </a:prstGeom>
                  </pic:spPr>
                </pic:pic>
              </a:graphicData>
            </a:graphic>
          </wp:inline>
        </w:drawing>
      </w:r>
    </w:p>
    <w:p w14:paraId="5695E1BA" w14:textId="77777777" w:rsidR="00BA78D8" w:rsidRDefault="00BA78D8" w:rsidP="00771000">
      <w:pPr>
        <w:pStyle w:val="TF-FONTE"/>
      </w:pPr>
      <w:r w:rsidRPr="00C36BA2">
        <w:t xml:space="preserve">Fonte: </w:t>
      </w:r>
      <w:proofErr w:type="spellStart"/>
      <w:r w:rsidRPr="00C36BA2">
        <w:t>Teleco</w:t>
      </w:r>
      <w:proofErr w:type="spellEnd"/>
      <w:r w:rsidRPr="00C36BA2">
        <w:t xml:space="preserve"> (</w:t>
      </w:r>
      <w:commentRangeStart w:id="132"/>
      <w:r w:rsidRPr="00C36BA2">
        <w:t>2021)</w:t>
      </w:r>
      <w:commentRangeEnd w:id="132"/>
      <w:r>
        <w:rPr>
          <w:rStyle w:val="Refdecomentrio"/>
        </w:rPr>
        <w:commentReference w:id="132"/>
      </w:r>
    </w:p>
    <w:p w14:paraId="4F017968" w14:textId="77777777" w:rsidR="00BA78D8" w:rsidRPr="00C36BA2" w:rsidRDefault="00BA78D8" w:rsidP="00771000">
      <w:pPr>
        <w:pStyle w:val="TF-TEXTO"/>
        <w:ind w:firstLine="0"/>
      </w:pPr>
      <w:r>
        <w:lastRenderedPageBreak/>
        <w:tab/>
        <w:t xml:space="preserve">Por mais que se tenha uma quantidade grande de benefícios, há impactos negativos nesta mudança, que podem ser vistos acontecendo diariamente na vida das pessoas. A necessidade de se adequar a esta nova sociedade está cada vez mais evidente, conforme ela segue evoluindo. Contudo, há aqueles que possuem receio ou dificuldade de seguir este processo de evolução (BUCHEER, 1998). </w:t>
      </w:r>
    </w:p>
    <w:p w14:paraId="069B66A6" w14:textId="77777777" w:rsidR="00BA78D8" w:rsidRDefault="00BA78D8" w:rsidP="00AB5E98">
      <w:pPr>
        <w:pStyle w:val="Ttulo2"/>
      </w:pPr>
      <w:r>
        <w:t>AS DIFICULDADES ENCONTRADAS DO USO DA TECNOLOGIA PELOS IDOSOS</w:t>
      </w:r>
    </w:p>
    <w:p w14:paraId="12BD95F2" w14:textId="77777777" w:rsidR="00BA78D8" w:rsidRDefault="00BA78D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 Gomes (</w:t>
      </w:r>
      <w:commentRangeStart w:id="133"/>
      <w:r>
        <w:t>2017</w:t>
      </w:r>
      <w:commentRangeEnd w:id="133"/>
      <w:r>
        <w:rPr>
          <w:rStyle w:val="Refdecomentrio"/>
        </w:rPr>
        <w:commentReference w:id="133"/>
      </w:r>
      <w:r>
        <w:t>) afirma que os idosos fazem parte de um grupo frágil em que a tecnologia deve estar ainda mais presentes para auxiliá-los e melhorar sua qualidade de vida. Contudo, a dificuldade está exatamente no contato que esse grupo possui com a tecnologia, por não conseguirem compreender como utilizá-la, apresentando bastante dificuldade para entendê-la e assim gerando uma recusa de usá-</w:t>
      </w:r>
      <w:commentRangeStart w:id="134"/>
      <w:r>
        <w:t xml:space="preserve">la. </w:t>
      </w:r>
      <w:commentRangeEnd w:id="134"/>
      <w:r>
        <w:rPr>
          <w:rStyle w:val="Refdecomentrio"/>
        </w:rPr>
        <w:commentReference w:id="134"/>
      </w:r>
      <w:r>
        <w:t>(BUCHEER,</w:t>
      </w:r>
      <w:r w:rsidDel="00863D7F">
        <w:t xml:space="preserve"> </w:t>
      </w:r>
      <w:r>
        <w:t>199</w:t>
      </w:r>
      <w:commentRangeStart w:id="135"/>
      <w:r>
        <w:t>8)</w:t>
      </w:r>
      <w:commentRangeEnd w:id="135"/>
      <w:r>
        <w:rPr>
          <w:rStyle w:val="Refdecomentrio"/>
        </w:rPr>
        <w:commentReference w:id="135"/>
      </w:r>
    </w:p>
    <w:p w14:paraId="0E2E1BC4" w14:textId="77777777" w:rsidR="00BA78D8" w:rsidRDefault="00BA78D8" w:rsidP="00AB5E98">
      <w:pPr>
        <w:pStyle w:val="TF-TEXTO"/>
      </w:pPr>
      <w:r>
        <w:t>Deste modo, a interação dos idosos com a tecnologia passou a ser um objeto de estudo importante para garantir que todos consigam se beneficiar das coisas boas que tecnologia possui. Conforme dito por Della (2018, p. 65), “[...] projeções do IBGE apontam que, em 2025, haverá mais idosos que crianças de 0 a 11 anos no Brasil.”. Esse fato apenas evidencia ainda mais a importância de garantir a acessibilidade de todos à tecnologia e comunicação.</w:t>
      </w:r>
    </w:p>
    <w:p w14:paraId="19EBE02F" w14:textId="77777777" w:rsidR="00BA78D8" w:rsidRDefault="00BA78D8" w:rsidP="00AB5E98">
      <w:pPr>
        <w:pStyle w:val="TF-TEXTO"/>
      </w:pPr>
      <w:r>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principalmente a dificuldade em utilizar ferramentas como o pacote Office, que possui várias funções e uma grande quantidade de informações em tela. </w:t>
      </w:r>
    </w:p>
    <w:p w14:paraId="09042479" w14:textId="77777777" w:rsidR="00BA78D8" w:rsidRDefault="00BA78D8" w:rsidP="00CA5DF9">
      <w:pPr>
        <w:pStyle w:val="TF-TEXTO"/>
      </w:pPr>
      <w:r>
        <w:t>No entanto,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7EF7EEAD" w14:textId="77777777" w:rsidR="00BA78D8" w:rsidRDefault="00BA78D8" w:rsidP="003B4778">
      <w:pPr>
        <w:pStyle w:val="Ttulo2"/>
      </w:pPr>
      <w:r>
        <w:lastRenderedPageBreak/>
        <w:t>INTERAÇÃO HUMANO COMPUTADOR</w:t>
      </w:r>
    </w:p>
    <w:p w14:paraId="088C4FF2" w14:textId="77777777" w:rsidR="00BA78D8" w:rsidRDefault="00BA78D8" w:rsidP="003B4778">
      <w:pPr>
        <w:pStyle w:val="TF-TEXTO"/>
      </w:pPr>
      <w:r>
        <w:t>A Interação Humano-Computador é uma que estuda o usuário dentro dos sistemas de computação.</w:t>
      </w:r>
    </w:p>
    <w:p w14:paraId="09E3BC60" w14:textId="77777777" w:rsidR="00BA78D8" w:rsidRDefault="00BA78D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w:t>
      </w:r>
      <w:commentRangeStart w:id="136"/>
      <w:r>
        <w:rPr>
          <w:sz w:val="20"/>
          <w:szCs w:val="16"/>
        </w:rPr>
        <w:t>OLIVEIRA E OLIVEIRA, 2015, p. 11</w:t>
      </w:r>
      <w:commentRangeEnd w:id="136"/>
      <w:r>
        <w:rPr>
          <w:rStyle w:val="Refdecomentrio"/>
        </w:rPr>
        <w:commentReference w:id="136"/>
      </w:r>
      <w:r>
        <w:rPr>
          <w:sz w:val="20"/>
          <w:szCs w:val="16"/>
        </w:rPr>
        <w:t>).</w:t>
      </w:r>
      <w:r w:rsidRPr="00422867">
        <w:t xml:space="preserve"> </w:t>
      </w:r>
    </w:p>
    <w:p w14:paraId="00BE70F7" w14:textId="77777777" w:rsidR="00BA78D8" w:rsidRPr="00422867" w:rsidRDefault="00BA78D8" w:rsidP="003B4778">
      <w:pPr>
        <w:pStyle w:val="TF-TEXTO"/>
        <w:spacing w:line="240" w:lineRule="auto"/>
        <w:ind w:left="2268" w:firstLine="0"/>
      </w:pPr>
    </w:p>
    <w:p w14:paraId="25006F27" w14:textId="77777777" w:rsidR="00BA78D8" w:rsidRDefault="00BA78D8" w:rsidP="003B4778">
      <w:pPr>
        <w:pStyle w:val="TF-TEXTO"/>
      </w:pPr>
      <w:r>
        <w:t>Para conseguir desenvolver sistemas que satisfaçam a maior quantidade de pessoas possíveis, é preciso se importar com pontos que possam gerar qualquer problema de compreensão por parte dos usuários. Assim, tentar diminuir ao máximo a quantidade de problemas que o usuário pode vir a ter.</w:t>
      </w:r>
    </w:p>
    <w:p w14:paraId="1CB4E039" w14:textId="77777777" w:rsidR="00BA78D8" w:rsidRDefault="00BA78D8" w:rsidP="003B4778">
      <w:pPr>
        <w:pStyle w:val="TF-TEXTO"/>
      </w:pPr>
      <w:r>
        <w:t xml:space="preserve">Não é errado assumir que um programa ou tecnologia que descarte esses conceitos, possui grandes chances de não ser um sucesso. Ao analisar algumas tecnologias existentes no dia a dia é possível perceber a IHC aplicada em diversos detalhes, como por exemplo no gesto que realizado para ampliar uma fotografia, ao afastar dois dedos, criando um espaço entre eles </w:t>
      </w:r>
      <w:commentRangeStart w:id="137"/>
      <w:r>
        <w:t xml:space="preserve">(OLIVEIRA </w:t>
      </w:r>
      <w:r w:rsidRPr="00B94035">
        <w:rPr>
          <w:i/>
          <w:iCs/>
        </w:rPr>
        <w:t>et al.</w:t>
      </w:r>
      <w:r>
        <w:t>, 2015).</w:t>
      </w:r>
      <w:commentRangeEnd w:id="137"/>
      <w:r>
        <w:rPr>
          <w:rStyle w:val="Refdecomentrio"/>
        </w:rPr>
        <w:commentReference w:id="137"/>
      </w:r>
    </w:p>
    <w:p w14:paraId="620A9A66" w14:textId="77777777" w:rsidR="00BA78D8" w:rsidRDefault="00BA78D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que consigam realizar as tarefas propostas pelo sistema. Quanto menos tempo o usuário levar para aprender, menor será o investimento que uma empresa terá para treiná-lo </w:t>
      </w:r>
      <w:commentRangeStart w:id="138"/>
      <w:r>
        <w:t xml:space="preserve">(OLIVEIRA </w:t>
      </w:r>
      <w:r w:rsidRPr="00B94035">
        <w:rPr>
          <w:i/>
          <w:iCs/>
        </w:rPr>
        <w:t>et al.</w:t>
      </w:r>
      <w:r>
        <w:t>, 2015).</w:t>
      </w:r>
      <w:commentRangeEnd w:id="138"/>
      <w:r>
        <w:rPr>
          <w:rStyle w:val="Refdecomentrio"/>
        </w:rPr>
        <w:commentReference w:id="138"/>
      </w:r>
    </w:p>
    <w:p w14:paraId="4BD21947" w14:textId="77777777" w:rsidR="00BA78D8" w:rsidRPr="00AB5E98" w:rsidRDefault="00BA78D8" w:rsidP="00CA5DF9">
      <w:pPr>
        <w:pStyle w:val="TF-TEXTO"/>
      </w:pPr>
    </w:p>
    <w:p w14:paraId="56208F42" w14:textId="77777777" w:rsidR="00BA78D8" w:rsidRDefault="00BA78D8" w:rsidP="00F83A19">
      <w:pPr>
        <w:pStyle w:val="TF-refernciasbibliogrficasTTULO"/>
      </w:pPr>
      <w:r>
        <w:t>Referências</w:t>
      </w:r>
    </w:p>
    <w:p w14:paraId="3A24C858" w14:textId="77777777" w:rsidR="00BA78D8" w:rsidRDefault="00BA78D8" w:rsidP="008D2AC7">
      <w:pPr>
        <w:pStyle w:val="NormalWeb"/>
        <w:spacing w:before="0" w:beforeAutospacing="0" w:after="0" w:afterAutospacing="0"/>
        <w:contextualSpacing/>
        <w:rPr>
          <w:color w:val="000000"/>
        </w:rPr>
      </w:pPr>
      <w:commentRangeStart w:id="139"/>
      <w:r>
        <w:rPr>
          <w:rStyle w:val="Forte"/>
          <w:color w:val="000000"/>
        </w:rPr>
        <w:t>Blu</w:t>
      </w:r>
      <w:commentRangeEnd w:id="139"/>
      <w:r>
        <w:rPr>
          <w:rStyle w:val="Refdecomentrio"/>
        </w:rPr>
        <w:commentReference w:id="139"/>
      </w:r>
      <w:r>
        <w:rPr>
          <w:rStyle w:val="Forte"/>
          <w:color w:val="000000"/>
        </w:rPr>
        <w:t>m</w:t>
      </w:r>
      <w:commentRangeStart w:id="140"/>
      <w:r>
        <w:rPr>
          <w:rStyle w:val="Forte"/>
          <w:color w:val="000000"/>
        </w:rPr>
        <w:t>ena</w:t>
      </w:r>
      <w:commentRangeEnd w:id="140"/>
      <w:r>
        <w:rPr>
          <w:rStyle w:val="Refdecomentrio"/>
        </w:rPr>
        <w:commentReference w:id="140"/>
      </w:r>
      <w:r>
        <w:rPr>
          <w:rStyle w:val="Forte"/>
          <w:color w:val="000000"/>
        </w:rPr>
        <w:t>u (SC) | Cidades e Estados | IBGE</w:t>
      </w:r>
      <w:r>
        <w:rPr>
          <w:color w:val="000000"/>
        </w:rPr>
        <w:t xml:space="preserve">. Ibge.gov.br. Disponível em: </w:t>
      </w:r>
      <w:commentRangeStart w:id="141"/>
      <w:r>
        <w:rPr>
          <w:color w:val="000000"/>
        </w:rPr>
        <w:t>&lt;</w:t>
      </w:r>
      <w:commentRangeEnd w:id="141"/>
      <w:proofErr w:type="spellStart"/>
      <w:r>
        <w:rPr>
          <w:rStyle w:val="Refdecomentrio"/>
        </w:rPr>
        <w:commentReference w:id="141"/>
      </w:r>
      <w:r>
        <w:rPr>
          <w:color w:val="000000"/>
        </w:rPr>
        <w:t>https</w:t>
      </w:r>
      <w:proofErr w:type="spellEnd"/>
      <w:r>
        <w:rPr>
          <w:color w:val="000000"/>
        </w:rPr>
        <w:t>://www.ibge.gov.br/</w:t>
      </w:r>
      <w:proofErr w:type="spellStart"/>
      <w:r>
        <w:rPr>
          <w:color w:val="000000"/>
        </w:rPr>
        <w:t>cidades-e-estados</w:t>
      </w:r>
      <w:proofErr w:type="spellEnd"/>
      <w:r>
        <w:rPr>
          <w:color w:val="000000"/>
        </w:rPr>
        <w:t>/</w:t>
      </w:r>
      <w:proofErr w:type="spellStart"/>
      <w:r>
        <w:rPr>
          <w:color w:val="000000"/>
        </w:rPr>
        <w:t>sc</w:t>
      </w:r>
      <w:proofErr w:type="spellEnd"/>
      <w:r>
        <w:rPr>
          <w:color w:val="000000"/>
        </w:rPr>
        <w:t>/blumenau.html</w:t>
      </w:r>
      <w:commentRangeStart w:id="142"/>
      <w:r>
        <w:rPr>
          <w:color w:val="000000"/>
        </w:rPr>
        <w:t>&gt;</w:t>
      </w:r>
      <w:commentRangeEnd w:id="142"/>
      <w:r>
        <w:rPr>
          <w:rStyle w:val="Refdecomentrio"/>
        </w:rPr>
        <w:commentReference w:id="142"/>
      </w:r>
      <w:r>
        <w:rPr>
          <w:color w:val="000000"/>
        </w:rPr>
        <w:t>. Acesso em: 26 Sep. 2021.</w:t>
      </w:r>
    </w:p>
    <w:p w14:paraId="3026AAFE" w14:textId="77777777" w:rsidR="00BA78D8" w:rsidRDefault="00BA78D8" w:rsidP="008D2AC7">
      <w:pPr>
        <w:pStyle w:val="NormalWeb"/>
        <w:spacing w:before="0" w:beforeAutospacing="0" w:after="0" w:afterAutospacing="0"/>
        <w:contextualSpacing/>
      </w:pPr>
    </w:p>
    <w:p w14:paraId="567A8FA3" w14:textId="77777777" w:rsidR="00BA78D8" w:rsidRDefault="00BA78D8" w:rsidP="008D2AC7">
      <w:pPr>
        <w:pStyle w:val="NormalWeb"/>
        <w:spacing w:before="0" w:beforeAutospacing="0" w:after="0" w:afterAutospacing="0"/>
        <w:contextualSpacing/>
        <w:rPr>
          <w:color w:val="000000"/>
        </w:rPr>
      </w:pPr>
      <w:commentRangeStart w:id="143"/>
      <w:r>
        <w:t>BRAN</w:t>
      </w:r>
      <w:commentRangeEnd w:id="143"/>
      <w:r>
        <w:rPr>
          <w:rStyle w:val="Refdecomentrio"/>
        </w:rPr>
        <w:commentReference w:id="143"/>
      </w:r>
      <w:r>
        <w:t xml:space="preserve">CO, Isabel, </w:t>
      </w:r>
      <w:r>
        <w:rPr>
          <w:rStyle w:val="Forte"/>
        </w:rPr>
        <w:t>Saiba porque a infância é fase de maior desenvolvimento intelectual</w:t>
      </w:r>
      <w:r>
        <w:t xml:space="preserve">, RFM Editores, disponível em: </w:t>
      </w:r>
      <w:commentRangeStart w:id="144"/>
      <w:r>
        <w:t>&lt;</w:t>
      </w:r>
      <w:commentRangeEnd w:id="144"/>
      <w:r>
        <w:rPr>
          <w:rStyle w:val="Refdecomentrio"/>
        </w:rPr>
        <w:commentReference w:id="144"/>
      </w:r>
      <w:r w:rsidRPr="003B4778">
        <w:rPr>
          <w:noProof/>
        </w:rPr>
        <w:t>https://revistaeducacao.com.br/2018/10/01/infancia-desenvolvimento/</w:t>
      </w:r>
      <w:commentRangeStart w:id="145"/>
      <w:r>
        <w:t>&gt;</w:t>
      </w:r>
      <w:commentRangeEnd w:id="145"/>
      <w:r>
        <w:rPr>
          <w:rStyle w:val="Refdecomentrio"/>
        </w:rPr>
        <w:commentReference w:id="145"/>
      </w:r>
      <w:r>
        <w:t>, acesso em: 5 </w:t>
      </w:r>
      <w:proofErr w:type="spellStart"/>
      <w:r>
        <w:t>Oct</w:t>
      </w:r>
      <w:proofErr w:type="spellEnd"/>
      <w:r>
        <w:t>. 2021.</w:t>
      </w:r>
    </w:p>
    <w:p w14:paraId="36E5575A" w14:textId="77777777" w:rsidR="00BA78D8" w:rsidRDefault="00BA78D8" w:rsidP="008D2AC7">
      <w:pPr>
        <w:pStyle w:val="NormalWeb"/>
        <w:spacing w:before="0" w:beforeAutospacing="0" w:after="0" w:afterAutospacing="0"/>
        <w:contextualSpacing/>
        <w:rPr>
          <w:color w:val="000000"/>
        </w:rPr>
      </w:pPr>
    </w:p>
    <w:p w14:paraId="1754EA32" w14:textId="77777777" w:rsidR="00BA78D8" w:rsidRDefault="00BA78D8" w:rsidP="008D2AC7">
      <w:pPr>
        <w:pStyle w:val="NormalWeb"/>
        <w:spacing w:before="0" w:beforeAutospacing="0" w:after="0" w:afterAutospacing="0"/>
        <w:contextualSpacing/>
        <w:rPr>
          <w:color w:val="000000"/>
        </w:rPr>
      </w:pPr>
      <w:commentRangeStart w:id="146"/>
      <w:r>
        <w:rPr>
          <w:color w:val="000000"/>
        </w:rPr>
        <w:t>BRAN</w:t>
      </w:r>
      <w:commentRangeEnd w:id="146"/>
      <w:r>
        <w:rPr>
          <w:rStyle w:val="Refdecomentrio"/>
        </w:rPr>
        <w:commentReference w:id="146"/>
      </w:r>
      <w:r>
        <w:rPr>
          <w:color w:val="000000"/>
        </w:rPr>
        <w:t>DVOICE CISCO. </w:t>
      </w:r>
      <w:r>
        <w:rPr>
          <w:rStyle w:val="Forte"/>
          <w:color w:val="000000"/>
        </w:rPr>
        <w:t>Revolução tecnológica deve transformar a vida no mundo</w:t>
      </w:r>
      <w:r>
        <w:rPr>
          <w:color w:val="000000"/>
        </w:rPr>
        <w:t xml:space="preserve">. Forbes Brasil. Disponível em: </w:t>
      </w:r>
      <w:commentRangeStart w:id="147"/>
      <w:r>
        <w:rPr>
          <w:color w:val="000000"/>
        </w:rPr>
        <w:t>&lt;</w:t>
      </w:r>
      <w:commentRangeEnd w:id="147"/>
      <w:r>
        <w:rPr>
          <w:rStyle w:val="Refdecomentrio"/>
        </w:rPr>
        <w:commentReference w:id="147"/>
      </w:r>
      <w:r>
        <w:rPr>
          <w:color w:val="000000"/>
        </w:rPr>
        <w:t>https://forbes.com.br/brand-voice/2019/08/revolucao-tecnologica-deve-transformar-a-vida-no-mundo/</w:t>
      </w:r>
      <w:commentRangeStart w:id="148"/>
      <w:r>
        <w:rPr>
          <w:color w:val="000000"/>
        </w:rPr>
        <w:t>&gt;</w:t>
      </w:r>
      <w:commentRangeEnd w:id="148"/>
      <w:r>
        <w:rPr>
          <w:rStyle w:val="Refdecomentrio"/>
        </w:rPr>
        <w:commentReference w:id="148"/>
      </w:r>
      <w:r>
        <w:rPr>
          <w:color w:val="000000"/>
        </w:rPr>
        <w:t>. Acesso em: 21 Sep. 2021.</w:t>
      </w:r>
    </w:p>
    <w:p w14:paraId="2FA9331E" w14:textId="77777777" w:rsidR="00BA78D8" w:rsidRDefault="00BA78D8" w:rsidP="008D2AC7">
      <w:pPr>
        <w:pStyle w:val="NormalWeb"/>
        <w:spacing w:before="0" w:beforeAutospacing="0" w:after="0" w:afterAutospacing="0"/>
        <w:contextualSpacing/>
        <w:rPr>
          <w:color w:val="000000"/>
        </w:rPr>
      </w:pPr>
    </w:p>
    <w:p w14:paraId="091ACD29" w14:textId="77777777" w:rsidR="00BA78D8" w:rsidRDefault="00BA78D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commentRangeStart w:id="149"/>
      <w:r>
        <w:rPr>
          <w:rStyle w:val="Forte"/>
        </w:rPr>
        <w:t>TERCEIRA IDADE E TECNOLOGIA</w:t>
      </w:r>
      <w:commentRangeEnd w:id="149"/>
      <w:r>
        <w:rPr>
          <w:rStyle w:val="Refdecomentrio"/>
        </w:rPr>
        <w:commentReference w:id="149"/>
      </w:r>
      <w:r>
        <w:t>, [</w:t>
      </w:r>
      <w:proofErr w:type="spellStart"/>
      <w:r>
        <w:t>s.l</w:t>
      </w:r>
      <w:proofErr w:type="spellEnd"/>
      <w:r>
        <w:t>.: s.n.], 1998.</w:t>
      </w:r>
    </w:p>
    <w:p w14:paraId="643D4767" w14:textId="77777777" w:rsidR="00BA78D8" w:rsidRDefault="00BA78D8" w:rsidP="008D2AC7">
      <w:pPr>
        <w:pStyle w:val="NormalWeb"/>
        <w:spacing w:before="0" w:beforeAutospacing="0" w:after="0" w:afterAutospacing="0"/>
        <w:contextualSpacing/>
      </w:pPr>
    </w:p>
    <w:p w14:paraId="1DE92C63" w14:textId="77777777" w:rsidR="00BA78D8" w:rsidRDefault="00BA78D8" w:rsidP="008D2AC7">
      <w:pPr>
        <w:pStyle w:val="NormalWeb"/>
        <w:spacing w:before="0" w:beforeAutospacing="0" w:after="0" w:afterAutospacing="0"/>
        <w:contextualSpacing/>
      </w:pPr>
      <w:r>
        <w:t xml:space="preserve">DELLA, </w:t>
      </w:r>
      <w:proofErr w:type="spellStart"/>
      <w:r>
        <w:t>Brunela</w:t>
      </w:r>
      <w:proofErr w:type="spellEnd"/>
      <w:r>
        <w:t xml:space="preserve">; ORLANDI, </w:t>
      </w:r>
      <w:proofErr w:type="spellStart"/>
      <w:r>
        <w:t>Maggiori</w:t>
      </w:r>
      <w:proofErr w:type="spellEnd"/>
      <w:r>
        <w:t xml:space="preserve"> ; CARLOS, São, </w:t>
      </w:r>
      <w:commentRangeStart w:id="150"/>
      <w:r>
        <w:rPr>
          <w:rStyle w:val="Forte"/>
        </w:rPr>
        <w:t xml:space="preserve">UNIVERSIDADE FEDERAL DE SÃO CARLOS CENTRO DE EDUCAÇÃO E CIÊNCIAS HUMANAS PROGRAMA DE PÓS-GRADUAÇÃO EM CIÊNCIA, TECNOLOGIA E SOCIEDADE </w:t>
      </w:r>
      <w:r>
        <w:rPr>
          <w:rStyle w:val="Forte"/>
        </w:rPr>
        <w:lastRenderedPageBreak/>
        <w:t>A INCLUSÃO DIGITAL DAS PESSOAS IDOSAS: UM OLHAR SOBRE O CAMPO DA CIÊNCIA TECNOLOGIA E SOCIEDADE</w:t>
      </w:r>
      <w:commentRangeEnd w:id="150"/>
      <w:r>
        <w:rPr>
          <w:rStyle w:val="Refdecomentrio"/>
        </w:rPr>
        <w:commentReference w:id="150"/>
      </w:r>
      <w:r>
        <w:t>, [</w:t>
      </w:r>
      <w:proofErr w:type="spellStart"/>
      <w:r>
        <w:t>s.l</w:t>
      </w:r>
      <w:proofErr w:type="spellEnd"/>
      <w:r>
        <w:t>.: s.n.], 2018.</w:t>
      </w:r>
    </w:p>
    <w:p w14:paraId="15589002" w14:textId="77777777" w:rsidR="00BA78D8" w:rsidRPr="00B5219F" w:rsidRDefault="00BA78D8" w:rsidP="008D2AC7">
      <w:pPr>
        <w:pStyle w:val="NormalWeb"/>
        <w:spacing w:before="0" w:beforeAutospacing="0" w:after="0" w:afterAutospacing="0"/>
        <w:contextualSpacing/>
        <w:rPr>
          <w:color w:val="000000"/>
        </w:rPr>
      </w:pPr>
    </w:p>
    <w:p w14:paraId="01995F7E" w14:textId="77777777" w:rsidR="00BA78D8" w:rsidRPr="00B5219F" w:rsidRDefault="00BA78D8" w:rsidP="008D2AC7">
      <w:pPr>
        <w:pStyle w:val="NormalWeb"/>
        <w:spacing w:before="0" w:beforeAutospacing="0" w:after="0" w:afterAutospacing="0"/>
        <w:contextualSpacing/>
        <w:rPr>
          <w:color w:val="000000"/>
          <w:lang w:val="en-US"/>
        </w:rPr>
      </w:pPr>
      <w:commentRangeStart w:id="151"/>
      <w:r w:rsidRPr="00E15E95">
        <w:rPr>
          <w:color w:val="000000"/>
          <w:lang w:val="en-US"/>
        </w:rPr>
        <w:t>GAN</w:t>
      </w:r>
      <w:commentRangeEnd w:id="151"/>
      <w:r>
        <w:rPr>
          <w:rStyle w:val="Refdecomentrio"/>
        </w:rPr>
        <w:commentReference w:id="151"/>
      </w:r>
      <w:r w:rsidRPr="00E15E95">
        <w:rPr>
          <w:color w:val="000000"/>
          <w:lang w:val="en-US"/>
        </w:rPr>
        <w:t>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Vox. </w:t>
      </w:r>
      <w:r>
        <w:rPr>
          <w:color w:val="000000"/>
        </w:rPr>
        <w:t xml:space="preserve">Disponível em: </w:t>
      </w:r>
      <w:commentRangeStart w:id="152"/>
      <w:r>
        <w:rPr>
          <w:color w:val="000000"/>
        </w:rPr>
        <w:t>&lt;</w:t>
      </w:r>
      <w:commentRangeEnd w:id="152"/>
      <w:r>
        <w:rPr>
          <w:rStyle w:val="Refdecomentrio"/>
        </w:rPr>
        <w:commentReference w:id="152"/>
      </w:r>
      <w:r>
        <w:rPr>
          <w:color w:val="000000"/>
        </w:rPr>
        <w:t>https://www.vox.com/2014/7/31/11629372/dan-arielys-timeful-app-helps-you-better-apply-your-time</w:t>
      </w:r>
      <w:commentRangeStart w:id="153"/>
      <w:r>
        <w:rPr>
          <w:color w:val="000000"/>
        </w:rPr>
        <w:t>&gt;</w:t>
      </w:r>
      <w:commentRangeEnd w:id="153"/>
      <w:r>
        <w:rPr>
          <w:rStyle w:val="Refdecomentrio"/>
        </w:rPr>
        <w:commentReference w:id="153"/>
      </w:r>
      <w:r>
        <w:rPr>
          <w:color w:val="000000"/>
        </w:rPr>
        <w:t xml:space="preserve">. </w:t>
      </w:r>
      <w:proofErr w:type="spellStart"/>
      <w:r w:rsidRPr="00B5219F">
        <w:rPr>
          <w:color w:val="000000"/>
          <w:lang w:val="en-US"/>
        </w:rPr>
        <w:t>Acesso</w:t>
      </w:r>
      <w:proofErr w:type="spellEnd"/>
      <w:r w:rsidRPr="00B5219F">
        <w:rPr>
          <w:color w:val="000000"/>
          <w:lang w:val="en-US"/>
        </w:rPr>
        <w:t xml:space="preserve"> </w:t>
      </w:r>
      <w:proofErr w:type="spellStart"/>
      <w:r w:rsidRPr="00B5219F">
        <w:rPr>
          <w:color w:val="000000"/>
          <w:lang w:val="en-US"/>
        </w:rPr>
        <w:t>em</w:t>
      </w:r>
      <w:proofErr w:type="spellEnd"/>
      <w:r w:rsidRPr="00B5219F">
        <w:rPr>
          <w:color w:val="000000"/>
          <w:lang w:val="en-US"/>
        </w:rPr>
        <w:t>: 4 Oct. 2021</w:t>
      </w:r>
    </w:p>
    <w:p w14:paraId="73F1122D" w14:textId="77777777" w:rsidR="00BA78D8" w:rsidRDefault="00BA78D8" w:rsidP="008D2AC7">
      <w:pPr>
        <w:pStyle w:val="NormalWeb"/>
        <w:spacing w:before="0" w:beforeAutospacing="0" w:after="0" w:afterAutospacing="0"/>
        <w:contextualSpacing/>
        <w:rPr>
          <w:lang w:val="en-US"/>
        </w:rPr>
      </w:pPr>
    </w:p>
    <w:p w14:paraId="02534B67" w14:textId="77777777" w:rsidR="00BA78D8" w:rsidRPr="00CA72E3" w:rsidRDefault="00BA78D8" w:rsidP="008D2AC7">
      <w:pPr>
        <w:pStyle w:val="NormalWeb"/>
        <w:spacing w:before="0" w:beforeAutospacing="0" w:after="0" w:afterAutospacing="0"/>
        <w:contextualSpacing/>
        <w:rPr>
          <w:color w:val="000000"/>
          <w:lang w:val="en-US"/>
        </w:rPr>
      </w:pPr>
      <w:commentRangeStart w:id="154"/>
      <w:r w:rsidRPr="0010089D">
        <w:rPr>
          <w:lang w:val="en-US"/>
        </w:rPr>
        <w:t>GAW</w:t>
      </w:r>
      <w:commentRangeEnd w:id="154"/>
      <w:r>
        <w:rPr>
          <w:rStyle w:val="Refdecomentrio"/>
        </w:rPr>
        <w:commentReference w:id="154"/>
      </w:r>
      <w:r w:rsidRPr="0010089D">
        <w:rPr>
          <w:lang w:val="en-US"/>
        </w:rPr>
        <w:t xml:space="preserve">LEY, Alex, </w:t>
      </w:r>
      <w:r w:rsidRPr="0010089D">
        <w:rPr>
          <w:rStyle w:val="Forte"/>
          <w:lang w:val="en-US"/>
        </w:rPr>
        <w:t xml:space="preserve">Time is on your side welcoming </w:t>
      </w:r>
      <w:proofErr w:type="spellStart"/>
      <w:r w:rsidRPr="0010089D">
        <w:rPr>
          <w:rStyle w:val="Forte"/>
          <w:lang w:val="en-US"/>
        </w:rPr>
        <w:t>Timeful</w:t>
      </w:r>
      <w:proofErr w:type="spellEnd"/>
      <w:r w:rsidRPr="0010089D">
        <w:rPr>
          <w:rStyle w:val="Forte"/>
          <w:lang w:val="en-US"/>
        </w:rPr>
        <w:t xml:space="preserve"> to Google</w:t>
      </w:r>
      <w:r w:rsidRPr="0010089D">
        <w:rPr>
          <w:lang w:val="en-US"/>
        </w:rPr>
        <w:t xml:space="preserve">, Official Gmail Blog, </w:t>
      </w:r>
      <w:proofErr w:type="spellStart"/>
      <w:r w:rsidRPr="0010089D">
        <w:rPr>
          <w:lang w:val="en-US"/>
        </w:rPr>
        <w:t>disponível</w:t>
      </w:r>
      <w:proofErr w:type="spellEnd"/>
      <w:r w:rsidRPr="0010089D">
        <w:rPr>
          <w:lang w:val="en-US"/>
        </w:rPr>
        <w:t xml:space="preserve"> </w:t>
      </w:r>
      <w:proofErr w:type="spellStart"/>
      <w:r w:rsidRPr="0010089D">
        <w:rPr>
          <w:lang w:val="en-US"/>
        </w:rPr>
        <w:t>em</w:t>
      </w:r>
      <w:proofErr w:type="spellEnd"/>
      <w:r w:rsidRPr="0010089D">
        <w:rPr>
          <w:lang w:val="en-US"/>
        </w:rPr>
        <w:t>: &lt;</w:t>
      </w:r>
      <w:r w:rsidRPr="0062154B">
        <w:rPr>
          <w:lang w:val="en-US"/>
        </w:rPr>
        <w:t>https://gmail.googleblog.com/2015/05/time-is-on-your-sidewelcoming-timeful.html</w:t>
      </w:r>
      <w:r w:rsidRPr="0010089D">
        <w:rPr>
          <w:lang w:val="en-US"/>
        </w:rPr>
        <w:t xml:space="preserve">&gt;, </w:t>
      </w:r>
      <w:proofErr w:type="spellStart"/>
      <w:r w:rsidRPr="0010089D">
        <w:rPr>
          <w:lang w:val="en-US"/>
        </w:rPr>
        <w:t>acesso</w:t>
      </w:r>
      <w:proofErr w:type="spellEnd"/>
      <w:r w:rsidRPr="0010089D">
        <w:rPr>
          <w:lang w:val="en-US"/>
        </w:rPr>
        <w:t xml:space="preserve"> </w:t>
      </w:r>
      <w:proofErr w:type="spellStart"/>
      <w:r w:rsidRPr="0010089D">
        <w:rPr>
          <w:lang w:val="en-US"/>
        </w:rPr>
        <w:t>em</w:t>
      </w:r>
      <w:proofErr w:type="spellEnd"/>
      <w:r w:rsidRPr="0010089D">
        <w:rPr>
          <w:lang w:val="en-US"/>
        </w:rPr>
        <w:t>: 5 Oct. 2021.</w:t>
      </w:r>
      <w:r w:rsidRPr="00333582" w:rsidDel="0010089D">
        <w:rPr>
          <w:color w:val="000000"/>
          <w:lang w:val="en-US"/>
        </w:rPr>
        <w:t xml:space="preserve"> </w:t>
      </w:r>
    </w:p>
    <w:p w14:paraId="50806198" w14:textId="77777777" w:rsidR="00BA78D8" w:rsidRPr="008D2AC7" w:rsidRDefault="00BA78D8" w:rsidP="008D2AC7">
      <w:pPr>
        <w:pStyle w:val="NormalWeb"/>
        <w:spacing w:before="0" w:beforeAutospacing="0" w:after="0" w:afterAutospacing="0"/>
        <w:contextualSpacing/>
        <w:rPr>
          <w:color w:val="000000"/>
          <w:lang w:val="en-US"/>
        </w:rPr>
      </w:pPr>
    </w:p>
    <w:p w14:paraId="682CE061" w14:textId="77777777" w:rsidR="00BA78D8" w:rsidRDefault="00BA78D8"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proofErr w:type="spellStart"/>
      <w:r>
        <w:rPr>
          <w:rStyle w:val="Forte"/>
          <w:color w:val="000000"/>
        </w:rPr>
        <w:t>Sensors</w:t>
      </w:r>
      <w:proofErr w:type="spellEnd"/>
      <w:r>
        <w:rPr>
          <w:color w:val="000000"/>
        </w:rPr>
        <w:t>, v. 19, n. 12, p. 2803, 2019. Disponível em: &lt;</w:t>
      </w:r>
      <w:proofErr w:type="spellStart"/>
      <w:r>
        <w:rPr>
          <w:color w:val="000000"/>
        </w:rPr>
        <w:t>https</w:t>
      </w:r>
      <w:proofErr w:type="spellEnd"/>
      <w:r>
        <w:rPr>
          <w:color w:val="000000"/>
        </w:rPr>
        <w:t>://www.mdpi.com/1424-8220/19/12/2803&gt;. Acesso em: 21 Sep. 2021.</w:t>
      </w:r>
      <w:r>
        <w:rPr>
          <w:color w:val="000000"/>
        </w:rPr>
        <w:br/>
      </w:r>
    </w:p>
    <w:p w14:paraId="1CA8EA1E" w14:textId="77777777" w:rsidR="00BA78D8" w:rsidRPr="00FA094A" w:rsidRDefault="00BA78D8" w:rsidP="008D2AC7">
      <w:pPr>
        <w:pStyle w:val="NormalWeb"/>
        <w:spacing w:before="0" w:beforeAutospacing="0" w:after="0" w:afterAutospacing="0"/>
        <w:contextualSpacing/>
        <w:rPr>
          <w:b/>
          <w:bCs/>
          <w:color w:val="000000"/>
        </w:rPr>
      </w:pPr>
      <w:r>
        <w:t xml:space="preserve">OLIVEIRA, Francisco; OLIVEIRA, Fernando. </w:t>
      </w:r>
      <w:commentRangeStart w:id="155"/>
      <w:r>
        <w:rPr>
          <w:b/>
          <w:bCs/>
        </w:rPr>
        <w:t>INTERAÇÃO HUMANO COMPUTADOR. 2ª Edição. Fortaleza: Editora UAB/UECE, 2015.</w:t>
      </w:r>
      <w:commentRangeEnd w:id="155"/>
      <w:r>
        <w:rPr>
          <w:rStyle w:val="Refdecomentrio"/>
        </w:rPr>
        <w:commentReference w:id="155"/>
      </w:r>
    </w:p>
    <w:p w14:paraId="172A4490" w14:textId="77777777" w:rsidR="00BA78D8" w:rsidRDefault="00BA78D8" w:rsidP="008D2AC7">
      <w:pPr>
        <w:pStyle w:val="NormalWeb"/>
        <w:spacing w:before="0" w:beforeAutospacing="0" w:after="0" w:afterAutospacing="0"/>
        <w:contextualSpacing/>
        <w:rPr>
          <w:color w:val="000000"/>
        </w:rPr>
      </w:pPr>
    </w:p>
    <w:p w14:paraId="4B94FC9D" w14:textId="77777777" w:rsidR="00BA78D8" w:rsidRDefault="00BA78D8"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xml:space="preserve">. Teleco.com.br. Disponível em: </w:t>
      </w:r>
      <w:commentRangeStart w:id="156"/>
      <w:r>
        <w:rPr>
          <w:color w:val="000000"/>
        </w:rPr>
        <w:t>&lt;</w:t>
      </w:r>
      <w:commentRangeEnd w:id="156"/>
      <w:proofErr w:type="spellStart"/>
      <w:r>
        <w:rPr>
          <w:rStyle w:val="Refdecomentrio"/>
        </w:rPr>
        <w:commentReference w:id="156"/>
      </w:r>
      <w:r>
        <w:rPr>
          <w:color w:val="000000"/>
        </w:rPr>
        <w:t>https</w:t>
      </w:r>
      <w:proofErr w:type="spellEnd"/>
      <w:r>
        <w:rPr>
          <w:color w:val="000000"/>
        </w:rPr>
        <w:t>://www.teleco.com.br/ncel_cidades2.asp</w:t>
      </w:r>
      <w:commentRangeStart w:id="157"/>
      <w:r>
        <w:rPr>
          <w:color w:val="000000"/>
        </w:rPr>
        <w:t>&gt;</w:t>
      </w:r>
      <w:commentRangeEnd w:id="157"/>
      <w:r>
        <w:rPr>
          <w:rStyle w:val="Refdecomentrio"/>
        </w:rPr>
        <w:commentReference w:id="157"/>
      </w:r>
      <w:r>
        <w:rPr>
          <w:color w:val="000000"/>
        </w:rPr>
        <w:t>. Acesso em: 26 Sep. 2021.</w:t>
      </w:r>
    </w:p>
    <w:p w14:paraId="2DABE4A2" w14:textId="77777777" w:rsidR="00BA78D8" w:rsidRDefault="00BA78D8" w:rsidP="008D2AC7">
      <w:pPr>
        <w:pStyle w:val="NormalWeb"/>
        <w:spacing w:before="0" w:beforeAutospacing="0" w:after="0" w:afterAutospacing="0"/>
        <w:contextualSpacing/>
        <w:rPr>
          <w:color w:val="000000"/>
        </w:rPr>
      </w:pPr>
    </w:p>
    <w:p w14:paraId="366EED46" w14:textId="77777777" w:rsidR="00BA78D8" w:rsidRPr="00B5219F" w:rsidRDefault="00BA78D8" w:rsidP="008D2AC7">
      <w:pPr>
        <w:pStyle w:val="NormalWeb"/>
        <w:spacing w:before="0" w:beforeAutospacing="0" w:after="0" w:afterAutospacing="0"/>
        <w:contextualSpacing/>
        <w:rPr>
          <w:color w:val="000000"/>
        </w:rPr>
      </w:pPr>
      <w:r>
        <w:rPr>
          <w:color w:val="000000"/>
        </w:rPr>
        <w:t xml:space="preserve">TOSCAN, </w:t>
      </w:r>
      <w:commentRangeStart w:id="158"/>
      <w:r>
        <w:rPr>
          <w:color w:val="000000"/>
        </w:rPr>
        <w:t>LUIZ FERNANDO</w:t>
      </w:r>
      <w:commentRangeEnd w:id="158"/>
      <w:r>
        <w:rPr>
          <w:rStyle w:val="Refdecomentrio"/>
        </w:rPr>
        <w:commentReference w:id="158"/>
      </w:r>
      <w:r>
        <w:rPr>
          <w:color w:val="000000"/>
        </w:rPr>
        <w:t>. Protótipo de um assistente pessoal digital inteligente. </w:t>
      </w:r>
      <w:r>
        <w:rPr>
          <w:rStyle w:val="Forte"/>
          <w:color w:val="000000"/>
        </w:rPr>
        <w:t>Utfpr.edu.br</w:t>
      </w:r>
      <w:r>
        <w:rPr>
          <w:color w:val="000000"/>
        </w:rPr>
        <w:t xml:space="preserve">, 2019. Disponível em: </w:t>
      </w:r>
      <w:commentRangeStart w:id="159"/>
      <w:r>
        <w:rPr>
          <w:color w:val="000000"/>
        </w:rPr>
        <w:t>&lt;</w:t>
      </w:r>
      <w:commentRangeEnd w:id="159"/>
      <w:proofErr w:type="spellStart"/>
      <w:r>
        <w:rPr>
          <w:rStyle w:val="Refdecomentrio"/>
        </w:rPr>
        <w:commentReference w:id="159"/>
      </w:r>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/1/24367</w:t>
      </w:r>
      <w:commentRangeStart w:id="160"/>
      <w:r>
        <w:rPr>
          <w:color w:val="000000"/>
        </w:rPr>
        <w:t>&gt;</w:t>
      </w:r>
      <w:commentRangeEnd w:id="160"/>
      <w:r>
        <w:rPr>
          <w:rStyle w:val="Refdecomentrio"/>
        </w:rPr>
        <w:commentReference w:id="160"/>
      </w:r>
      <w:r>
        <w:rPr>
          <w:color w:val="000000"/>
        </w:rPr>
        <w:t xml:space="preserve">. </w:t>
      </w:r>
      <w:r w:rsidRPr="00B5219F">
        <w:rPr>
          <w:color w:val="000000"/>
        </w:rPr>
        <w:t>Acesso em: 21 Sep. 2021.</w:t>
      </w:r>
    </w:p>
    <w:p w14:paraId="589168C6" w14:textId="77777777" w:rsidR="00BA78D8" w:rsidRDefault="00BA78D8" w:rsidP="008D2AC7">
      <w:pPr>
        <w:pStyle w:val="NormalWeb"/>
        <w:spacing w:before="0" w:beforeAutospacing="0" w:after="0" w:afterAutospacing="0"/>
        <w:contextualSpacing/>
        <w:rPr>
          <w:color w:val="000000"/>
        </w:rPr>
      </w:pPr>
      <w:r>
        <w:rPr>
          <w:color w:val="000000"/>
        </w:rPr>
        <w:t>‌</w:t>
      </w:r>
    </w:p>
    <w:p w14:paraId="5D6D65AB" w14:textId="77777777" w:rsidR="00BA78D8" w:rsidRDefault="00BA78D8" w:rsidP="00297E61">
      <w:pPr>
        <w:pStyle w:val="NormalWeb"/>
        <w:spacing w:before="0" w:beforeAutospacing="0" w:after="0" w:afterAutospacing="0"/>
        <w:contextualSpacing/>
        <w:rPr>
          <w:rStyle w:val="Forte"/>
          <w:color w:val="000000"/>
        </w:rPr>
      </w:pPr>
      <w:commentRangeStart w:id="161"/>
      <w:r>
        <w:t>VIT</w:t>
      </w:r>
      <w:commentRangeEnd w:id="161"/>
      <w:r>
        <w:rPr>
          <w:rStyle w:val="Refdecomentrio"/>
        </w:rPr>
        <w:commentReference w:id="161"/>
      </w:r>
      <w:r>
        <w:t xml:space="preserve">ORIA, Luana, </w:t>
      </w:r>
      <w:r>
        <w:rPr>
          <w:rStyle w:val="Forte"/>
        </w:rPr>
        <w:t>De que maneira as tecnologias nos ajudam no dia a dia?</w:t>
      </w:r>
      <w:r>
        <w:t xml:space="preserve">, </w:t>
      </w:r>
      <w:proofErr w:type="spellStart"/>
      <w:r>
        <w:t>UpperSoft</w:t>
      </w:r>
      <w:proofErr w:type="spellEnd"/>
      <w:r>
        <w:t>, disponível em: &lt;</w:t>
      </w:r>
      <w:proofErr w:type="spellStart"/>
      <w:r w:rsidRPr="008D2AC7">
        <w:t>https</w:t>
      </w:r>
      <w:proofErr w:type="spellEnd"/>
      <w:r w:rsidRPr="008D2AC7">
        <w:t>://uppersoft.com.br/tecnologia-dia-a-dia/</w:t>
      </w:r>
      <w:r>
        <w:t>&gt;, acesso em: 5 </w:t>
      </w:r>
      <w:proofErr w:type="spellStart"/>
      <w:r>
        <w:t>Oct</w:t>
      </w:r>
      <w:proofErr w:type="spellEnd"/>
      <w:r>
        <w:t>. 2021.</w:t>
      </w:r>
      <w:r w:rsidDel="004972F5">
        <w:rPr>
          <w:rStyle w:val="Forte"/>
          <w:color w:val="000000"/>
        </w:rPr>
        <w:t xml:space="preserve"> </w:t>
      </w:r>
    </w:p>
    <w:p w14:paraId="48E246FC" w14:textId="77777777" w:rsidR="00BA78D8" w:rsidRDefault="00BA78D8" w:rsidP="00297E61">
      <w:pPr>
        <w:pStyle w:val="NormalWeb"/>
        <w:spacing w:before="0" w:beforeAutospacing="0" w:after="0" w:afterAutospacing="0"/>
        <w:contextualSpacing/>
        <w:rPr>
          <w:rStyle w:val="Forte"/>
          <w:color w:val="000000"/>
        </w:rPr>
      </w:pPr>
    </w:p>
    <w:p w14:paraId="2BCA00AC" w14:textId="77777777" w:rsidR="00BA78D8" w:rsidRDefault="00BA78D8">
      <w:pPr>
        <w:rPr>
          <w:rStyle w:val="Forte"/>
          <w:color w:val="000000"/>
        </w:rPr>
      </w:pPr>
      <w:r>
        <w:rPr>
          <w:rStyle w:val="Forte"/>
          <w:color w:val="000000"/>
        </w:rPr>
        <w:br w:type="page"/>
      </w:r>
    </w:p>
    <w:p w14:paraId="7F889920" w14:textId="77777777" w:rsidR="00BA78D8" w:rsidRPr="00340EA0" w:rsidRDefault="00BA78D8" w:rsidP="000A6BFB">
      <w:pPr>
        <w:pStyle w:val="TF-xAvalTTULO"/>
      </w:pPr>
      <w:r w:rsidRPr="00340EA0">
        <w:lastRenderedPageBreak/>
        <w:t xml:space="preserve">FORMULÁRIO  DE  avaliação </w:t>
      </w:r>
      <w:r>
        <w:t xml:space="preserve">SIS </w:t>
      </w:r>
      <w:r w:rsidRPr="00340EA0">
        <w:t>– PROFESSOR TCC I</w:t>
      </w:r>
    </w:p>
    <w:p w14:paraId="36676E3E" w14:textId="77777777" w:rsidR="00BA78D8" w:rsidRDefault="00BA78D8" w:rsidP="000A6BFB">
      <w:pPr>
        <w:pStyle w:val="TF-xAvalLINHA"/>
      </w:pPr>
      <w:r w:rsidRPr="00320BFA">
        <w:t>Avaliador(a):</w:t>
      </w:r>
      <w:r w:rsidRPr="00320BFA">
        <w:tab/>
      </w:r>
      <w:r>
        <w:t>Dalton Solano dos Reis</w:t>
      </w:r>
    </w:p>
    <w:p w14:paraId="38FCFFB0" w14:textId="77777777" w:rsidR="00BA78D8" w:rsidRPr="00320BFA" w:rsidRDefault="00BA78D8" w:rsidP="000A6B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115"/>
        <w:gridCol w:w="366"/>
        <w:gridCol w:w="837"/>
        <w:gridCol w:w="364"/>
      </w:tblGrid>
      <w:tr w:rsidR="00BA78D8" w:rsidRPr="00320BFA" w14:paraId="590A9E68"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CE9E17F" w14:textId="77777777" w:rsidR="00BA78D8" w:rsidRPr="00320BFA" w:rsidRDefault="00BA78D8"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37CA7D2" w14:textId="77777777" w:rsidR="00BA78D8" w:rsidRPr="00320BFA" w:rsidRDefault="00BA78D8"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03EDF3C" w14:textId="77777777" w:rsidR="00BA78D8" w:rsidRPr="00320BFA" w:rsidRDefault="00BA78D8"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706C042" w14:textId="77777777" w:rsidR="00BA78D8" w:rsidRPr="00320BFA" w:rsidRDefault="00BA78D8" w:rsidP="008F1BCC">
            <w:pPr>
              <w:pStyle w:val="TF-xAvalITEMTABELA"/>
            </w:pPr>
            <w:r w:rsidRPr="00320BFA">
              <w:t>não atende</w:t>
            </w:r>
          </w:p>
        </w:tc>
      </w:tr>
      <w:tr w:rsidR="00BA78D8" w:rsidRPr="00320BFA" w14:paraId="47EC5469"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76BF47F" w14:textId="77777777" w:rsidR="00BA78D8" w:rsidRPr="00320BFA" w:rsidRDefault="00BA78D8"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38F5127" w14:textId="77777777" w:rsidR="00BA78D8" w:rsidRPr="00320BFA" w:rsidRDefault="00BA78D8" w:rsidP="00181461">
            <w:pPr>
              <w:pStyle w:val="TF-xAvalITEM"/>
              <w:numPr>
                <w:ilvl w:val="0"/>
                <w:numId w:val="38"/>
              </w:numPr>
            </w:pPr>
            <w:r w:rsidRPr="00320BFA">
              <w:t>INTRODUÇÃO</w:t>
            </w:r>
          </w:p>
          <w:p w14:paraId="3C2914AB" w14:textId="77777777" w:rsidR="00BA78D8" w:rsidRPr="00320BFA" w:rsidRDefault="00BA78D8"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F0AB340" w14:textId="77777777" w:rsidR="00BA78D8" w:rsidRPr="00320BFA" w:rsidRDefault="00BA78D8"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288B4A89" w14:textId="77777777" w:rsidR="00BA78D8" w:rsidRPr="00320BFA" w:rsidRDefault="00BA78D8"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2B72AA9" w14:textId="77777777" w:rsidR="00BA78D8" w:rsidRPr="00320BFA" w:rsidRDefault="00BA78D8" w:rsidP="008F1BCC">
            <w:pPr>
              <w:ind w:left="709" w:hanging="709"/>
              <w:jc w:val="center"/>
              <w:rPr>
                <w:sz w:val="18"/>
              </w:rPr>
            </w:pPr>
          </w:p>
        </w:tc>
      </w:tr>
      <w:tr w:rsidR="00BA78D8" w:rsidRPr="00320BFA" w14:paraId="3A543417"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6F10C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E33121" w14:textId="77777777" w:rsidR="00BA78D8" w:rsidRPr="00320BFA" w:rsidRDefault="00BA78D8"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9E0977A"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20110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399D4C" w14:textId="77777777" w:rsidR="00BA78D8" w:rsidRPr="00320BFA" w:rsidRDefault="00BA78D8" w:rsidP="008F1BCC">
            <w:pPr>
              <w:ind w:left="709" w:hanging="709"/>
              <w:jc w:val="center"/>
              <w:rPr>
                <w:sz w:val="18"/>
              </w:rPr>
            </w:pPr>
          </w:p>
        </w:tc>
      </w:tr>
      <w:tr w:rsidR="00BA78D8" w:rsidRPr="00320BFA" w14:paraId="7316F3A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5F3B22"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6C6CF5" w14:textId="77777777" w:rsidR="00BA78D8" w:rsidRPr="00320BFA" w:rsidRDefault="00BA78D8" w:rsidP="00BA78D8">
            <w:pPr>
              <w:pStyle w:val="TF-xAvalITEM"/>
            </w:pPr>
            <w:r w:rsidRPr="00320BFA">
              <w:t>OBJETIVOS</w:t>
            </w:r>
          </w:p>
          <w:p w14:paraId="1D9CB22C" w14:textId="77777777" w:rsidR="00BA78D8" w:rsidRPr="00320BFA" w:rsidRDefault="00BA78D8"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1F6BFA2F"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C69996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2E73A2" w14:textId="77777777" w:rsidR="00BA78D8" w:rsidRPr="00320BFA" w:rsidRDefault="00BA78D8" w:rsidP="008F1BCC">
            <w:pPr>
              <w:ind w:left="709" w:hanging="709"/>
              <w:jc w:val="center"/>
              <w:rPr>
                <w:sz w:val="18"/>
              </w:rPr>
            </w:pPr>
          </w:p>
        </w:tc>
      </w:tr>
      <w:tr w:rsidR="00BA78D8" w:rsidRPr="00320BFA" w14:paraId="6A7E3FFB"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28F2E4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EF5280" w14:textId="77777777" w:rsidR="00BA78D8" w:rsidRPr="00320BFA" w:rsidRDefault="00BA78D8"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4D3CEA3E"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4F31C0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86E14D" w14:textId="77777777" w:rsidR="00BA78D8" w:rsidRPr="00320BFA" w:rsidRDefault="00BA78D8" w:rsidP="008F1BCC">
            <w:pPr>
              <w:ind w:left="709" w:hanging="709"/>
              <w:jc w:val="center"/>
              <w:rPr>
                <w:sz w:val="18"/>
              </w:rPr>
            </w:pPr>
          </w:p>
        </w:tc>
      </w:tr>
      <w:tr w:rsidR="00BA78D8" w:rsidRPr="00320BFA" w14:paraId="2EF6CEA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8696783"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EB4D293" w14:textId="77777777" w:rsidR="00BA78D8" w:rsidRPr="00320BFA" w:rsidRDefault="00BA78D8" w:rsidP="00BA78D8">
            <w:pPr>
              <w:pStyle w:val="TF-xAvalITEM"/>
            </w:pPr>
            <w:r w:rsidRPr="00320BFA">
              <w:t>TRABALHOS CORRELATOS</w:t>
            </w:r>
          </w:p>
          <w:p w14:paraId="09FF1DE8" w14:textId="77777777" w:rsidR="00BA78D8" w:rsidRPr="00320BFA" w:rsidRDefault="00BA78D8"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B2B123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E66A60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FBBFB9" w14:textId="77777777" w:rsidR="00BA78D8" w:rsidRPr="00320BFA" w:rsidRDefault="00BA78D8" w:rsidP="008F1BCC">
            <w:pPr>
              <w:ind w:left="709" w:hanging="709"/>
              <w:jc w:val="center"/>
              <w:rPr>
                <w:sz w:val="18"/>
              </w:rPr>
            </w:pPr>
          </w:p>
        </w:tc>
      </w:tr>
      <w:tr w:rsidR="00BA78D8" w:rsidRPr="00320BFA" w14:paraId="21EAC2D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D62000E"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A905CF" w14:textId="77777777" w:rsidR="00BA78D8" w:rsidRPr="00320BFA" w:rsidRDefault="00BA78D8" w:rsidP="00BA78D8">
            <w:pPr>
              <w:pStyle w:val="TF-xAvalITEM"/>
            </w:pPr>
            <w:r w:rsidRPr="00320BFA">
              <w:t>JUSTIFICATIVA</w:t>
            </w:r>
          </w:p>
          <w:p w14:paraId="46509F2E" w14:textId="77777777" w:rsidR="00BA78D8" w:rsidRPr="00320BFA" w:rsidRDefault="00BA78D8"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1DF77E6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AB9155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73FE2C" w14:textId="77777777" w:rsidR="00BA78D8" w:rsidRPr="00320BFA" w:rsidRDefault="00BA78D8" w:rsidP="008F1BCC">
            <w:pPr>
              <w:ind w:left="709" w:hanging="709"/>
              <w:jc w:val="center"/>
              <w:rPr>
                <w:sz w:val="18"/>
              </w:rPr>
            </w:pPr>
          </w:p>
        </w:tc>
      </w:tr>
      <w:tr w:rsidR="00BA78D8" w:rsidRPr="00320BFA" w14:paraId="02A3C28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417850"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8B17678" w14:textId="77777777" w:rsidR="00BA78D8" w:rsidRPr="00320BFA" w:rsidRDefault="00BA78D8"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B1AB88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25F234"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C98298" w14:textId="77777777" w:rsidR="00BA78D8" w:rsidRPr="00320BFA" w:rsidRDefault="00BA78D8" w:rsidP="008F1BCC">
            <w:pPr>
              <w:ind w:left="709" w:hanging="709"/>
              <w:jc w:val="center"/>
              <w:rPr>
                <w:sz w:val="18"/>
              </w:rPr>
            </w:pPr>
          </w:p>
        </w:tc>
      </w:tr>
      <w:tr w:rsidR="00BA78D8" w:rsidRPr="00320BFA" w14:paraId="0FA0385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F6BAA69"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755C68" w14:textId="77777777" w:rsidR="00BA78D8" w:rsidRPr="00320BFA" w:rsidRDefault="00BA78D8"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7166DF97"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29C8D95"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F04BFF" w14:textId="77777777" w:rsidR="00BA78D8" w:rsidRPr="00320BFA" w:rsidRDefault="00BA78D8" w:rsidP="008F1BCC">
            <w:pPr>
              <w:ind w:left="709" w:hanging="709"/>
              <w:jc w:val="center"/>
              <w:rPr>
                <w:sz w:val="18"/>
              </w:rPr>
            </w:pPr>
          </w:p>
        </w:tc>
      </w:tr>
      <w:tr w:rsidR="00BA78D8" w:rsidRPr="00320BFA" w14:paraId="47B47F0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9D94F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8683574" w14:textId="77777777" w:rsidR="00BA78D8" w:rsidRPr="00320BFA" w:rsidRDefault="00BA78D8" w:rsidP="00BA78D8">
            <w:pPr>
              <w:pStyle w:val="TF-xAvalITEM"/>
            </w:pPr>
            <w:r w:rsidRPr="00320BFA">
              <w:t>REQUISITOS PRINCIPAIS DO PROBLEMA A SER TRABALHADO</w:t>
            </w:r>
          </w:p>
          <w:p w14:paraId="20D74A55" w14:textId="77777777" w:rsidR="00BA78D8" w:rsidRPr="00320BFA" w:rsidRDefault="00BA78D8"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7E4B5247"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A05EDD"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63FB81" w14:textId="77777777" w:rsidR="00BA78D8" w:rsidRPr="00320BFA" w:rsidRDefault="00BA78D8" w:rsidP="008F1BCC">
            <w:pPr>
              <w:ind w:left="709" w:hanging="709"/>
              <w:jc w:val="center"/>
              <w:rPr>
                <w:sz w:val="18"/>
              </w:rPr>
            </w:pPr>
          </w:p>
        </w:tc>
      </w:tr>
      <w:tr w:rsidR="00BA78D8" w:rsidRPr="00320BFA" w14:paraId="1A27AEB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7ABA82"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52148B" w14:textId="77777777" w:rsidR="00BA78D8" w:rsidRPr="00320BFA" w:rsidRDefault="00BA78D8" w:rsidP="00BA78D8">
            <w:pPr>
              <w:pStyle w:val="TF-xAvalITEM"/>
            </w:pPr>
            <w:r w:rsidRPr="00320BFA">
              <w:t>METODOLOGIA</w:t>
            </w:r>
          </w:p>
          <w:p w14:paraId="0CEB1A80" w14:textId="77777777" w:rsidR="00BA78D8" w:rsidRPr="00320BFA" w:rsidRDefault="00BA78D8"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32645999"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ECE05CB"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C113F6" w14:textId="77777777" w:rsidR="00BA78D8" w:rsidRPr="00320BFA" w:rsidRDefault="00BA78D8" w:rsidP="008F1BCC">
            <w:pPr>
              <w:ind w:left="709" w:hanging="709"/>
              <w:jc w:val="center"/>
              <w:rPr>
                <w:sz w:val="18"/>
              </w:rPr>
            </w:pPr>
          </w:p>
        </w:tc>
      </w:tr>
      <w:tr w:rsidR="00BA78D8" w:rsidRPr="00320BFA" w14:paraId="0F2D678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658C7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CAE56E" w14:textId="77777777" w:rsidR="00BA78D8" w:rsidRPr="00320BFA" w:rsidRDefault="00BA78D8"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03D0A753"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AFC017"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692140" w14:textId="77777777" w:rsidR="00BA78D8" w:rsidRPr="00320BFA" w:rsidRDefault="00BA78D8" w:rsidP="008F1BCC">
            <w:pPr>
              <w:ind w:left="709" w:hanging="709"/>
              <w:jc w:val="center"/>
              <w:rPr>
                <w:sz w:val="18"/>
              </w:rPr>
            </w:pPr>
          </w:p>
        </w:tc>
      </w:tr>
      <w:tr w:rsidR="00BA78D8" w:rsidRPr="00320BFA" w14:paraId="0AC59CC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E84568"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BB918D" w14:textId="77777777" w:rsidR="00BA78D8" w:rsidRPr="00320BFA" w:rsidRDefault="00BA78D8" w:rsidP="00BA78D8">
            <w:pPr>
              <w:pStyle w:val="TF-xAvalITEM"/>
            </w:pPr>
            <w:r w:rsidRPr="00320BFA">
              <w:t>REVISÃO BIBLIOGRÁFICA</w:t>
            </w:r>
            <w:r>
              <w:t xml:space="preserve"> (atenção para a diferença de conteúdo entre projeto e pré-projeto)</w:t>
            </w:r>
          </w:p>
          <w:p w14:paraId="4ECBC835" w14:textId="77777777" w:rsidR="00BA78D8" w:rsidRPr="00320BFA" w:rsidRDefault="00BA78D8"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7ACC6800"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EBEC489"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866B0D" w14:textId="77777777" w:rsidR="00BA78D8" w:rsidRPr="00320BFA" w:rsidRDefault="00BA78D8" w:rsidP="008F1BCC">
            <w:pPr>
              <w:ind w:left="709" w:hanging="709"/>
              <w:jc w:val="center"/>
              <w:rPr>
                <w:sz w:val="18"/>
              </w:rPr>
            </w:pPr>
          </w:p>
        </w:tc>
      </w:tr>
      <w:tr w:rsidR="00BA78D8" w:rsidRPr="00320BFA" w14:paraId="7F5DEAE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A1D3E76" w14:textId="77777777" w:rsidR="00BA78D8" w:rsidRPr="00320BFA" w:rsidRDefault="00BA78D8"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EF2147A" w14:textId="77777777" w:rsidR="00BA78D8" w:rsidRPr="00320BFA" w:rsidRDefault="00BA78D8"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8085D78"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F69392"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5880CBF" w14:textId="77777777" w:rsidR="00BA78D8" w:rsidRPr="00320BFA" w:rsidRDefault="00BA78D8" w:rsidP="008F1BCC">
            <w:pPr>
              <w:ind w:left="709" w:hanging="709"/>
              <w:jc w:val="center"/>
              <w:rPr>
                <w:sz w:val="18"/>
              </w:rPr>
            </w:pPr>
          </w:p>
        </w:tc>
      </w:tr>
      <w:tr w:rsidR="00BA78D8" w:rsidRPr="00320BFA" w14:paraId="2D880AD9"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1089E5E" w14:textId="77777777" w:rsidR="00BA78D8" w:rsidRPr="00320BFA" w:rsidRDefault="00BA78D8"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2B053E3" w14:textId="77777777" w:rsidR="00BA78D8" w:rsidRPr="00320BFA" w:rsidRDefault="00BA78D8" w:rsidP="00BA78D8">
            <w:pPr>
              <w:pStyle w:val="TF-xAvalITEM"/>
            </w:pPr>
            <w:r w:rsidRPr="00320BFA">
              <w:t>LINGUAGEM USADA (redação)</w:t>
            </w:r>
          </w:p>
          <w:p w14:paraId="518F2034" w14:textId="77777777" w:rsidR="00BA78D8" w:rsidRPr="00320BFA" w:rsidRDefault="00BA78D8"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AD34494" w14:textId="77777777" w:rsidR="00BA78D8" w:rsidRPr="00320BFA" w:rsidRDefault="00BA78D8"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15FACBDE" w14:textId="77777777" w:rsidR="00BA78D8" w:rsidRPr="00320BFA" w:rsidRDefault="00BA78D8"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6BBEEA" w14:textId="77777777" w:rsidR="00BA78D8" w:rsidRPr="00320BFA" w:rsidRDefault="00BA78D8" w:rsidP="008F1BCC">
            <w:pPr>
              <w:ind w:left="709" w:hanging="709"/>
              <w:jc w:val="center"/>
              <w:rPr>
                <w:sz w:val="18"/>
              </w:rPr>
            </w:pPr>
          </w:p>
        </w:tc>
      </w:tr>
      <w:tr w:rsidR="00BA78D8" w:rsidRPr="00320BFA" w14:paraId="73A7530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714F9A0"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B96450" w14:textId="77777777" w:rsidR="00BA78D8" w:rsidRPr="00320BFA" w:rsidRDefault="00BA78D8"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154A2E34"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9DB2BE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2FFA6F" w14:textId="77777777" w:rsidR="00BA78D8" w:rsidRPr="00320BFA" w:rsidRDefault="00BA78D8" w:rsidP="008F1BCC">
            <w:pPr>
              <w:ind w:left="709" w:hanging="709"/>
              <w:jc w:val="center"/>
              <w:rPr>
                <w:sz w:val="18"/>
              </w:rPr>
            </w:pPr>
          </w:p>
        </w:tc>
      </w:tr>
      <w:tr w:rsidR="00BA78D8" w:rsidRPr="00320BFA" w14:paraId="24CA8F2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5294A85"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1CD0D1" w14:textId="77777777" w:rsidR="00BA78D8" w:rsidRPr="00320BFA" w:rsidRDefault="00BA78D8" w:rsidP="00BA78D8">
            <w:pPr>
              <w:pStyle w:val="TF-xAvalITEM"/>
            </w:pPr>
            <w:r w:rsidRPr="00320BFA">
              <w:t>ORGANIZAÇÃO E APRESENTAÇÃO GRÁFICA DO TEXTO</w:t>
            </w:r>
          </w:p>
          <w:p w14:paraId="0883CF8D" w14:textId="77777777" w:rsidR="00BA78D8" w:rsidRPr="00320BFA" w:rsidRDefault="00BA78D8"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43BDFDBC" w14:textId="77777777" w:rsidR="00BA78D8" w:rsidRPr="00320BFA" w:rsidRDefault="00BA78D8"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ABBE0E6" w14:textId="77777777" w:rsidR="00BA78D8" w:rsidRPr="00320BFA" w:rsidRDefault="00BA78D8"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AFBBF5" w14:textId="77777777" w:rsidR="00BA78D8" w:rsidRPr="00320BFA" w:rsidRDefault="00BA78D8" w:rsidP="008F1BCC">
            <w:pPr>
              <w:ind w:left="709" w:hanging="709"/>
              <w:jc w:val="center"/>
              <w:rPr>
                <w:sz w:val="18"/>
              </w:rPr>
            </w:pPr>
          </w:p>
        </w:tc>
      </w:tr>
      <w:tr w:rsidR="00BA78D8" w:rsidRPr="00320BFA" w14:paraId="307E1E70"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1B8C3"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379C72A" w14:textId="77777777" w:rsidR="00BA78D8" w:rsidRPr="00320BFA" w:rsidRDefault="00BA78D8" w:rsidP="00BA78D8">
            <w:pPr>
              <w:pStyle w:val="TF-xAvalITEM"/>
            </w:pPr>
            <w:r w:rsidRPr="00320BFA">
              <w:t>ILUSTRAÇÕES (figuras, quadros, tabelas)</w:t>
            </w:r>
          </w:p>
          <w:p w14:paraId="61DA642E" w14:textId="77777777" w:rsidR="00BA78D8" w:rsidRPr="00320BFA" w:rsidRDefault="00BA78D8"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2423552" w14:textId="77777777" w:rsidR="00BA78D8" w:rsidRPr="00320BFA" w:rsidRDefault="00BA78D8"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10440E4" w14:textId="77777777" w:rsidR="00BA78D8" w:rsidRPr="00320BFA" w:rsidRDefault="00BA78D8" w:rsidP="008F1BCC">
            <w:pPr>
              <w:spacing w:before="80" w:after="80"/>
              <w:ind w:left="709" w:hanging="709"/>
              <w:jc w:val="center"/>
              <w:rPr>
                <w:sz w:val="18"/>
              </w:rPr>
            </w:pPr>
            <w:commentRangeStart w:id="162"/>
            <w:r>
              <w:rPr>
                <w:sz w:val="18"/>
              </w:rPr>
              <w:t>X</w:t>
            </w:r>
            <w:commentRangeEnd w:id="162"/>
            <w:r>
              <w:rPr>
                <w:rStyle w:val="Refdecomentrio"/>
              </w:rPr>
              <w:commentReference w:id="162"/>
            </w:r>
          </w:p>
        </w:tc>
        <w:tc>
          <w:tcPr>
            <w:tcW w:w="267" w:type="pct"/>
            <w:tcBorders>
              <w:top w:val="single" w:sz="4" w:space="0" w:color="auto"/>
              <w:left w:val="single" w:sz="4" w:space="0" w:color="auto"/>
              <w:bottom w:val="single" w:sz="4" w:space="0" w:color="auto"/>
              <w:right w:val="single" w:sz="12" w:space="0" w:color="auto"/>
            </w:tcBorders>
          </w:tcPr>
          <w:p w14:paraId="6B3A23D9" w14:textId="77777777" w:rsidR="00BA78D8" w:rsidRPr="00320BFA" w:rsidRDefault="00BA78D8" w:rsidP="008F1BCC">
            <w:pPr>
              <w:spacing w:before="80" w:after="80"/>
              <w:ind w:left="709" w:hanging="709"/>
              <w:jc w:val="center"/>
              <w:rPr>
                <w:sz w:val="18"/>
              </w:rPr>
            </w:pPr>
          </w:p>
        </w:tc>
      </w:tr>
      <w:tr w:rsidR="00BA78D8" w:rsidRPr="00320BFA" w14:paraId="7DB00F7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28A06"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55F220" w14:textId="77777777" w:rsidR="00BA78D8" w:rsidRPr="00320BFA" w:rsidRDefault="00BA78D8" w:rsidP="00BA78D8">
            <w:pPr>
              <w:pStyle w:val="TF-xAvalITEM"/>
            </w:pPr>
            <w:r w:rsidRPr="00320BFA">
              <w:t>REFERÊNCIAS E CITAÇÕES</w:t>
            </w:r>
          </w:p>
          <w:p w14:paraId="3836AFD5" w14:textId="77777777" w:rsidR="00BA78D8" w:rsidRPr="00320BFA" w:rsidRDefault="00BA78D8"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504621C"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4349CF2" w14:textId="77777777" w:rsidR="00BA78D8" w:rsidRPr="00320BFA" w:rsidRDefault="00BA78D8" w:rsidP="008F1BCC">
            <w:pPr>
              <w:ind w:left="709" w:hanging="709"/>
              <w:jc w:val="center"/>
              <w:rPr>
                <w:sz w:val="18"/>
              </w:rPr>
            </w:pPr>
            <w:commentRangeStart w:id="163"/>
            <w:r>
              <w:rPr>
                <w:sz w:val="18"/>
              </w:rPr>
              <w:t>X</w:t>
            </w:r>
            <w:commentRangeEnd w:id="163"/>
            <w:r>
              <w:rPr>
                <w:rStyle w:val="Refdecomentrio"/>
              </w:rPr>
              <w:commentReference w:id="163"/>
            </w:r>
          </w:p>
        </w:tc>
        <w:tc>
          <w:tcPr>
            <w:tcW w:w="267" w:type="pct"/>
            <w:tcBorders>
              <w:top w:val="single" w:sz="4" w:space="0" w:color="auto"/>
              <w:left w:val="single" w:sz="4" w:space="0" w:color="auto"/>
              <w:bottom w:val="single" w:sz="4" w:space="0" w:color="auto"/>
              <w:right w:val="single" w:sz="12" w:space="0" w:color="auto"/>
            </w:tcBorders>
          </w:tcPr>
          <w:p w14:paraId="6175C269" w14:textId="77777777" w:rsidR="00BA78D8" w:rsidRPr="00320BFA" w:rsidRDefault="00BA78D8" w:rsidP="008F1BCC">
            <w:pPr>
              <w:ind w:left="709" w:hanging="709"/>
              <w:jc w:val="center"/>
              <w:rPr>
                <w:sz w:val="18"/>
              </w:rPr>
            </w:pPr>
          </w:p>
        </w:tc>
      </w:tr>
      <w:tr w:rsidR="00BA78D8" w:rsidRPr="00320BFA" w14:paraId="45FCEE2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64DE91F" w14:textId="77777777" w:rsidR="00BA78D8" w:rsidRPr="00320BFA" w:rsidRDefault="00BA78D8"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F54093" w14:textId="77777777" w:rsidR="00BA78D8" w:rsidRPr="00320BFA" w:rsidRDefault="00BA78D8"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3CBB19F9"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0E045BD" w14:textId="77777777" w:rsidR="00BA78D8" w:rsidRPr="00320BFA" w:rsidRDefault="00BA78D8" w:rsidP="008F1BCC">
            <w:pPr>
              <w:ind w:left="709" w:hanging="709"/>
              <w:jc w:val="center"/>
              <w:rPr>
                <w:sz w:val="18"/>
              </w:rPr>
            </w:pPr>
            <w:commentRangeStart w:id="164"/>
            <w:r>
              <w:rPr>
                <w:sz w:val="18"/>
              </w:rPr>
              <w:t>X</w:t>
            </w:r>
            <w:commentRangeEnd w:id="164"/>
            <w:r>
              <w:rPr>
                <w:rStyle w:val="Refdecomentrio"/>
              </w:rPr>
              <w:commentReference w:id="164"/>
            </w:r>
          </w:p>
        </w:tc>
        <w:tc>
          <w:tcPr>
            <w:tcW w:w="267" w:type="pct"/>
            <w:tcBorders>
              <w:top w:val="single" w:sz="4" w:space="0" w:color="auto"/>
              <w:left w:val="single" w:sz="4" w:space="0" w:color="auto"/>
              <w:bottom w:val="single" w:sz="4" w:space="0" w:color="auto"/>
              <w:right w:val="single" w:sz="12" w:space="0" w:color="auto"/>
            </w:tcBorders>
          </w:tcPr>
          <w:p w14:paraId="66E04D28" w14:textId="77777777" w:rsidR="00BA78D8" w:rsidRPr="00320BFA" w:rsidRDefault="00BA78D8" w:rsidP="008F1BCC">
            <w:pPr>
              <w:ind w:left="709" w:hanging="709"/>
              <w:jc w:val="center"/>
              <w:rPr>
                <w:sz w:val="18"/>
              </w:rPr>
            </w:pPr>
          </w:p>
        </w:tc>
      </w:tr>
      <w:tr w:rsidR="00BA78D8" w:rsidRPr="00320BFA" w14:paraId="051BE5D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348C987" w14:textId="77777777" w:rsidR="00BA78D8" w:rsidRPr="00320BFA" w:rsidRDefault="00BA78D8"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A67E97A" w14:textId="77777777" w:rsidR="00BA78D8" w:rsidRPr="00320BFA" w:rsidRDefault="00BA78D8"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2F74D852" w14:textId="77777777" w:rsidR="00BA78D8" w:rsidRPr="00320BFA" w:rsidRDefault="00BA78D8"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09B83F4" w14:textId="77777777" w:rsidR="00BA78D8" w:rsidRPr="00320BFA" w:rsidRDefault="00BA78D8" w:rsidP="008F1BCC">
            <w:pPr>
              <w:ind w:left="709" w:hanging="709"/>
              <w:jc w:val="center"/>
              <w:rPr>
                <w:sz w:val="18"/>
              </w:rPr>
            </w:pPr>
            <w:commentRangeStart w:id="165"/>
            <w:r>
              <w:rPr>
                <w:sz w:val="18"/>
              </w:rPr>
              <w:t>X</w:t>
            </w:r>
            <w:commentRangeEnd w:id="165"/>
            <w:r>
              <w:rPr>
                <w:rStyle w:val="Refdecomentrio"/>
              </w:rPr>
              <w:commentReference w:id="165"/>
            </w:r>
          </w:p>
        </w:tc>
        <w:tc>
          <w:tcPr>
            <w:tcW w:w="267" w:type="pct"/>
            <w:tcBorders>
              <w:top w:val="single" w:sz="4" w:space="0" w:color="auto"/>
              <w:left w:val="single" w:sz="4" w:space="0" w:color="auto"/>
              <w:bottom w:val="single" w:sz="12" w:space="0" w:color="auto"/>
              <w:right w:val="single" w:sz="12" w:space="0" w:color="auto"/>
            </w:tcBorders>
          </w:tcPr>
          <w:p w14:paraId="5921EA07" w14:textId="77777777" w:rsidR="00BA78D8" w:rsidRPr="00320BFA" w:rsidRDefault="00BA78D8" w:rsidP="008F1BCC">
            <w:pPr>
              <w:ind w:left="709" w:hanging="709"/>
              <w:jc w:val="center"/>
              <w:rPr>
                <w:sz w:val="18"/>
              </w:rPr>
            </w:pPr>
          </w:p>
        </w:tc>
      </w:tr>
    </w:tbl>
    <w:p w14:paraId="1A4D0DAC" w14:textId="77777777" w:rsidR="00BA78D8" w:rsidRDefault="00BA78D8" w:rsidP="00297E61">
      <w:pPr>
        <w:pStyle w:val="NormalWeb"/>
        <w:spacing w:before="0" w:beforeAutospacing="0" w:after="0" w:afterAutospacing="0"/>
        <w:contextualSpacing/>
        <w:rPr>
          <w:rStyle w:val="Forte"/>
          <w:color w:val="000000"/>
        </w:rPr>
      </w:pPr>
    </w:p>
    <w:p w14:paraId="7C77C7C9" w14:textId="77777777" w:rsidR="00BA78D8" w:rsidRPr="0080416A" w:rsidRDefault="00BA78D8" w:rsidP="0080416A">
      <w:pPr>
        <w:jc w:val="both"/>
      </w:pPr>
    </w:p>
    <w:sectPr w:rsidR="00BA78D8" w:rsidRPr="0080416A" w:rsidSect="00181461">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Francisco Adell Péricas" w:date="2021-10-07T15:10:00Z" w:initials="FAP">
    <w:p w14:paraId="2F09E9BB" w14:textId="77777777" w:rsidR="00BA78D8" w:rsidRDefault="00BA78D8">
      <w:pPr>
        <w:pStyle w:val="Textodecomentrio"/>
      </w:pPr>
      <w:r>
        <w:rPr>
          <w:rStyle w:val="Refdecomentrio"/>
        </w:rPr>
        <w:annotationRef/>
      </w:r>
      <w:r>
        <w:t>Não acho que seja um objetivo, mas uma forma de auxiliar na especificação do aplicativo</w:t>
      </w:r>
    </w:p>
  </w:comment>
  <w:comment w:id="58" w:author="Francisco Adell Péricas" w:date="2021-10-07T14:36:00Z" w:initials="FAP">
    <w:p w14:paraId="2A5880CE" w14:textId="77777777" w:rsidR="00BA78D8" w:rsidRDefault="00BA78D8">
      <w:pPr>
        <w:pStyle w:val="Textodecomentrio"/>
      </w:pPr>
      <w:r>
        <w:rPr>
          <w:rStyle w:val="Refdecomentrio"/>
        </w:rPr>
        <w:annotationRef/>
      </w:r>
      <w:r>
        <w:t>Este não é um RF?</w:t>
      </w:r>
    </w:p>
  </w:comment>
  <w:comment w:id="98" w:author="Dalton Solano dos Reis" w:date="2021-10-24T14:38:00Z" w:initials="DSdR">
    <w:p w14:paraId="0C0AB0AA" w14:textId="77777777" w:rsidR="00BA78D8" w:rsidRDefault="00BA78D8">
      <w:pPr>
        <w:pStyle w:val="Textodecomentrio"/>
      </w:pPr>
      <w:r>
        <w:rPr>
          <w:rStyle w:val="Refdecomentrio"/>
        </w:rPr>
        <w:annotationRef/>
      </w:r>
      <w:r>
        <w:t>Profa.</w:t>
      </w:r>
    </w:p>
  </w:comment>
  <w:comment w:id="99" w:author="Dalton Solano dos Reis" w:date="2021-10-24T15:48:00Z" w:initials="DSdR">
    <w:p w14:paraId="11281332" w14:textId="77777777" w:rsidR="00BA78D8" w:rsidRDefault="00BA78D8">
      <w:pPr>
        <w:pStyle w:val="Textodecomentrio"/>
      </w:pPr>
      <w:r>
        <w:rPr>
          <w:rStyle w:val="Refdecomentrio"/>
        </w:rPr>
        <w:annotationRef/>
      </w:r>
      <w:r>
        <w:t>dia é</w:t>
      </w:r>
    </w:p>
  </w:comment>
  <w:comment w:id="100" w:author="Dalton Solano dos Reis" w:date="2021-10-24T14:48:00Z" w:initials="DSdR">
    <w:p w14:paraId="497529CC" w14:textId="77777777" w:rsidR="00BA78D8" w:rsidRDefault="00BA78D8">
      <w:pPr>
        <w:pStyle w:val="Textodecomentrio"/>
      </w:pPr>
      <w:r>
        <w:rPr>
          <w:rStyle w:val="Refdecomentrio"/>
        </w:rPr>
        <w:annotationRef/>
      </w:r>
      <w:r>
        <w:t>2017 ou 2019</w:t>
      </w:r>
    </w:p>
  </w:comment>
  <w:comment w:id="101" w:author="Dalton Solano dos Reis" w:date="2021-10-24T14:51:00Z" w:initials="DSdR">
    <w:p w14:paraId="2ED15FA3" w14:textId="77777777" w:rsidR="00BA78D8" w:rsidRDefault="00BA78D8">
      <w:pPr>
        <w:pStyle w:val="Textodecomentrio"/>
      </w:pPr>
      <w:r>
        <w:rPr>
          <w:rStyle w:val="Refdecomentrio"/>
        </w:rPr>
        <w:annotationRef/>
      </w:r>
      <w:r>
        <w:t>2017 ou 2019</w:t>
      </w:r>
    </w:p>
  </w:comment>
  <w:comment w:id="102" w:author="Dalton Solano dos Reis" w:date="2021-10-24T14:52:00Z" w:initials="DSdR">
    <w:p w14:paraId="314EB29A" w14:textId="77777777" w:rsidR="00BA78D8" w:rsidRDefault="00BA78D8">
      <w:pPr>
        <w:pStyle w:val="Textodecomentrio"/>
      </w:pPr>
      <w:r>
        <w:rPr>
          <w:rStyle w:val="Refdecomentrio"/>
        </w:rPr>
        <w:annotationRef/>
      </w:r>
      <w:r>
        <w:t>Remover</w:t>
      </w:r>
    </w:p>
  </w:comment>
  <w:comment w:id="103" w:author="Dalton Solano dos Reis" w:date="2021-10-24T14:54:00Z" w:initials="DSdR">
    <w:p w14:paraId="3326953D" w14:textId="77777777" w:rsidR="00BA78D8" w:rsidRDefault="00BA78D8">
      <w:pPr>
        <w:pStyle w:val="Textodecomentrio"/>
      </w:pPr>
      <w:r>
        <w:rPr>
          <w:rStyle w:val="Refdecomentrio"/>
        </w:rPr>
        <w:annotationRef/>
      </w:r>
      <w:r>
        <w:t>Por que usou uma imagem no lugar de escrever o texto do quadro??</w:t>
      </w:r>
    </w:p>
    <w:p w14:paraId="6A381016" w14:textId="77777777" w:rsidR="00BA78D8" w:rsidRDefault="00BA78D8">
      <w:pPr>
        <w:pStyle w:val="Textodecomentrio"/>
      </w:pPr>
      <w:r>
        <w:t>Mudar</w:t>
      </w:r>
    </w:p>
  </w:comment>
  <w:comment w:id="104" w:author="Dalton Solano dos Reis" w:date="2021-10-24T14:40:00Z" w:initials="DSdR">
    <w:p w14:paraId="03CE0E69" w14:textId="77777777" w:rsidR="00BA78D8" w:rsidRDefault="00BA78D8">
      <w:pPr>
        <w:pStyle w:val="Textodecomentrio"/>
      </w:pPr>
      <w:r>
        <w:rPr>
          <w:rStyle w:val="Refdecomentrio"/>
        </w:rPr>
        <w:annotationRef/>
      </w:r>
      <w:r>
        <w:t>Inserir ponto final.</w:t>
      </w:r>
    </w:p>
  </w:comment>
  <w:comment w:id="105" w:author="Dalton Solano dos Reis" w:date="2021-10-24T14:57:00Z" w:initials="DSdR">
    <w:p w14:paraId="130B93A3" w14:textId="77777777" w:rsidR="00BA78D8" w:rsidRDefault="00BA78D8" w:rsidP="005268AB">
      <w:pPr>
        <w:pStyle w:val="Textodecomentrio"/>
      </w:pPr>
      <w:r>
        <w:rPr>
          <w:rStyle w:val="Refdecomentrio"/>
        </w:rPr>
        <w:annotationRef/>
      </w:r>
      <w:r>
        <w:t>Por que usou uma imagem no lugar de escrever o texto do quadro??</w:t>
      </w:r>
    </w:p>
    <w:p w14:paraId="3E2B7E40" w14:textId="77777777" w:rsidR="00BA78D8" w:rsidRDefault="00BA78D8" w:rsidP="005268AB">
      <w:pPr>
        <w:pStyle w:val="Textodecomentrio"/>
      </w:pPr>
      <w:r>
        <w:t>Mudar</w:t>
      </w:r>
    </w:p>
  </w:comment>
  <w:comment w:id="106" w:author="Dalton Solano dos Reis" w:date="2021-10-24T14:40:00Z" w:initials="DSdR">
    <w:p w14:paraId="25973345" w14:textId="77777777" w:rsidR="00BA78D8" w:rsidRDefault="00BA78D8">
      <w:pPr>
        <w:pStyle w:val="Textodecomentrio"/>
      </w:pPr>
      <w:r>
        <w:rPr>
          <w:rStyle w:val="Refdecomentrio"/>
        </w:rPr>
        <w:annotationRef/>
      </w:r>
      <w:r>
        <w:t>Inserir ponto final.</w:t>
      </w:r>
    </w:p>
  </w:comment>
  <w:comment w:id="107" w:author="Dalton Solano dos Reis" w:date="2021-10-24T15:04:00Z" w:initials="DSdR">
    <w:p w14:paraId="3496A5A0" w14:textId="77777777" w:rsidR="00BA78D8" w:rsidRDefault="00BA78D8">
      <w:pPr>
        <w:pStyle w:val="Textodecomentrio"/>
      </w:pPr>
      <w:r>
        <w:rPr>
          <w:rStyle w:val="Refdecomentrio"/>
        </w:rPr>
        <w:annotationRef/>
      </w:r>
      <w:r>
        <w:t>Remover</w:t>
      </w:r>
    </w:p>
  </w:comment>
  <w:comment w:id="108" w:author="Dalton Solano dos Reis" w:date="2021-10-24T14:59:00Z" w:initials="DSdR">
    <w:p w14:paraId="125CB083" w14:textId="77777777" w:rsidR="00BA78D8" w:rsidRDefault="00BA78D8">
      <w:pPr>
        <w:pStyle w:val="Textodecomentrio"/>
      </w:pPr>
      <w:r>
        <w:rPr>
          <w:rStyle w:val="Refdecomentrio"/>
        </w:rPr>
        <w:annotationRef/>
      </w:r>
      <w:r>
        <w:t>2017 ou 2019</w:t>
      </w:r>
    </w:p>
  </w:comment>
  <w:comment w:id="109" w:author="Dalton Solano dos Reis" w:date="2021-10-24T14:40:00Z" w:initials="DSdR">
    <w:p w14:paraId="08EC4CB6" w14:textId="77777777" w:rsidR="00BA78D8" w:rsidRDefault="00BA78D8">
      <w:pPr>
        <w:pStyle w:val="Textodecomentrio"/>
      </w:pPr>
      <w:r>
        <w:rPr>
          <w:rStyle w:val="Refdecomentrio"/>
        </w:rPr>
        <w:annotationRef/>
      </w:r>
      <w:r>
        <w:t>Inserir ponto final.</w:t>
      </w:r>
    </w:p>
  </w:comment>
  <w:comment w:id="110" w:author="Dalton Solano dos Reis" w:date="2021-10-24T15:00:00Z" w:initials="DSdR">
    <w:p w14:paraId="6C47A1A7" w14:textId="77777777" w:rsidR="00BA78D8" w:rsidRDefault="00BA78D8">
      <w:pPr>
        <w:pStyle w:val="Textodecomentrio"/>
      </w:pPr>
      <w:r>
        <w:rPr>
          <w:rStyle w:val="Refdecomentrio"/>
        </w:rPr>
        <w:annotationRef/>
      </w:r>
      <w:r>
        <w:t>2017 ou 2019</w:t>
      </w:r>
    </w:p>
  </w:comment>
  <w:comment w:id="111" w:author="Dalton Solano dos Reis" w:date="2021-10-24T15:00:00Z" w:initials="DSdR">
    <w:p w14:paraId="13118512" w14:textId="77777777" w:rsidR="00BA78D8" w:rsidRDefault="00BA78D8">
      <w:pPr>
        <w:pStyle w:val="Textodecomentrio"/>
      </w:pPr>
      <w:r>
        <w:rPr>
          <w:rStyle w:val="Refdecomentrio"/>
        </w:rPr>
        <w:annotationRef/>
      </w:r>
      <w:r>
        <w:t>2017 ou 2019</w:t>
      </w:r>
    </w:p>
  </w:comment>
  <w:comment w:id="112" w:author="Dalton Solano dos Reis" w:date="2021-10-24T15:02:00Z" w:initials="DSdR">
    <w:p w14:paraId="222AD1B1" w14:textId="77777777" w:rsidR="00BA78D8" w:rsidRDefault="00BA78D8">
      <w:pPr>
        <w:pStyle w:val="Textodecomentrio"/>
      </w:pPr>
      <w:r>
        <w:rPr>
          <w:rStyle w:val="Refdecomentrio"/>
        </w:rPr>
        <w:annotationRef/>
      </w:r>
      <w:r>
        <w:t>2017 ou 2019</w:t>
      </w:r>
    </w:p>
  </w:comment>
  <w:comment w:id="113" w:author="Dalton Solano dos Reis" w:date="2021-10-24T15:02:00Z" w:initials="DSdR">
    <w:p w14:paraId="5FBB3815" w14:textId="77777777" w:rsidR="00BA78D8" w:rsidRDefault="00BA78D8">
      <w:pPr>
        <w:pStyle w:val="Textodecomentrio"/>
      </w:pPr>
      <w:r>
        <w:rPr>
          <w:rStyle w:val="Refdecomentrio"/>
        </w:rPr>
        <w:annotationRef/>
      </w:r>
      <w:r>
        <w:t>Algumas faixas de</w:t>
      </w:r>
    </w:p>
  </w:comment>
  <w:comment w:id="114" w:author="Dalton Solano dos Reis" w:date="2021-10-24T15:03:00Z" w:initials="DSdR">
    <w:p w14:paraId="2C637418" w14:textId="77777777" w:rsidR="00BA78D8" w:rsidRDefault="00BA78D8">
      <w:pPr>
        <w:pStyle w:val="Textodecomentrio"/>
      </w:pPr>
      <w:r>
        <w:rPr>
          <w:rStyle w:val="Refdecomentrio"/>
        </w:rPr>
        <w:annotationRef/>
      </w:r>
      <w:r>
        <w:t>Remover</w:t>
      </w:r>
    </w:p>
  </w:comment>
  <w:comment w:id="115" w:author="Dalton Solano dos Reis" w:date="2021-10-24T14:40:00Z" w:initials="DSdR">
    <w:p w14:paraId="7E6976DC" w14:textId="77777777" w:rsidR="00BA78D8" w:rsidRDefault="00BA78D8">
      <w:pPr>
        <w:pStyle w:val="Textodecomentrio"/>
      </w:pPr>
      <w:r>
        <w:rPr>
          <w:rStyle w:val="Refdecomentrio"/>
        </w:rPr>
        <w:annotationRef/>
      </w:r>
      <w:r>
        <w:t>café etc.</w:t>
      </w:r>
    </w:p>
  </w:comment>
  <w:comment w:id="116" w:author="Dalton Solano dos Reis" w:date="2021-10-24T15:09:00Z" w:initials="DSdR">
    <w:p w14:paraId="2F01D454" w14:textId="77777777" w:rsidR="00BA78D8" w:rsidRDefault="00BA78D8" w:rsidP="006633AD">
      <w:pPr>
        <w:pStyle w:val="Textodecomentrio"/>
      </w:pPr>
      <w:r>
        <w:rPr>
          <w:rStyle w:val="Refdecomentrio"/>
        </w:rPr>
        <w:annotationRef/>
      </w:r>
      <w:r>
        <w:rPr>
          <w:rStyle w:val="Refdecomentrio"/>
        </w:rPr>
        <w:annotationRef/>
      </w:r>
      <w:r>
        <w:t>off-line</w:t>
      </w:r>
    </w:p>
    <w:p w14:paraId="743B5E79" w14:textId="77777777" w:rsidR="00BA78D8" w:rsidRDefault="00BA78D8" w:rsidP="006633AD">
      <w:pPr>
        <w:pStyle w:val="Textodecomentrio"/>
      </w:pPr>
      <w:r>
        <w:t>não itálico.</w:t>
      </w:r>
    </w:p>
  </w:comment>
  <w:comment w:id="117" w:author="Dalton Solano dos Reis" w:date="2021-10-24T15:09:00Z" w:initials="DSdR">
    <w:p w14:paraId="24A43E7F" w14:textId="77777777" w:rsidR="00BA78D8" w:rsidRPr="006633AD" w:rsidRDefault="00BA78D8" w:rsidP="006633AD">
      <w:pPr>
        <w:pStyle w:val="Textodecomentrio"/>
        <w:rPr>
          <w:lang w:val="en-US"/>
        </w:rPr>
      </w:pPr>
      <w:r>
        <w:rPr>
          <w:rStyle w:val="Refdecomentrio"/>
        </w:rPr>
        <w:annotationRef/>
      </w:r>
      <w:r>
        <w:rPr>
          <w:rStyle w:val="Refdecomentrio"/>
        </w:rPr>
        <w:annotationRef/>
      </w:r>
      <w:r w:rsidRPr="006633AD">
        <w:rPr>
          <w:lang w:val="en-US"/>
        </w:rPr>
        <w:t>off-line</w:t>
      </w:r>
    </w:p>
    <w:p w14:paraId="4BFE4F66" w14:textId="77777777" w:rsidR="00BA78D8" w:rsidRPr="006633AD" w:rsidRDefault="00BA78D8" w:rsidP="006633AD">
      <w:pPr>
        <w:pStyle w:val="Textodecomentrio"/>
        <w:rPr>
          <w:lang w:val="en-US"/>
        </w:rPr>
      </w:pPr>
      <w:r w:rsidRPr="006633AD">
        <w:rPr>
          <w:lang w:val="en-US"/>
        </w:rPr>
        <w:t>não itálico.</w:t>
      </w:r>
    </w:p>
  </w:comment>
  <w:comment w:id="118" w:author="Dalton Solano dos Reis" w:date="2021-10-24T15:10:00Z" w:initials="DSdR">
    <w:p w14:paraId="7638DDE8" w14:textId="77777777" w:rsidR="00BA78D8" w:rsidRPr="006633AD" w:rsidRDefault="00BA78D8" w:rsidP="006633AD">
      <w:pPr>
        <w:pStyle w:val="Textodecomentrio"/>
        <w:rPr>
          <w:lang w:val="en-US"/>
        </w:rPr>
      </w:pPr>
      <w:r>
        <w:rPr>
          <w:rStyle w:val="Refdecomentrio"/>
        </w:rPr>
        <w:annotationRef/>
      </w:r>
      <w:r>
        <w:rPr>
          <w:rStyle w:val="Refdecomentrio"/>
        </w:rPr>
        <w:annotationRef/>
      </w:r>
      <w:r w:rsidRPr="006633AD">
        <w:rPr>
          <w:lang w:val="en-US"/>
        </w:rPr>
        <w:t>off-line</w:t>
      </w:r>
    </w:p>
    <w:p w14:paraId="7EA61606" w14:textId="77777777" w:rsidR="00BA78D8" w:rsidRDefault="00BA78D8" w:rsidP="006633AD">
      <w:pPr>
        <w:pStyle w:val="Textodecomentrio"/>
      </w:pPr>
      <w:r>
        <w:t>não itálico.</w:t>
      </w:r>
    </w:p>
  </w:comment>
  <w:comment w:id="119" w:author="Dalton Solano dos Reis" w:date="2021-10-24T14:41:00Z" w:initials="DSdR">
    <w:p w14:paraId="44A7D10D" w14:textId="77777777" w:rsidR="00BA78D8" w:rsidRDefault="00BA78D8">
      <w:pPr>
        <w:pStyle w:val="Textodecomentrio"/>
      </w:pPr>
      <w:r>
        <w:rPr>
          <w:rStyle w:val="Refdecomentrio"/>
        </w:rPr>
        <w:annotationRef/>
      </w:r>
      <w:r>
        <w:t>Inserir ponto final.</w:t>
      </w:r>
    </w:p>
  </w:comment>
  <w:comment w:id="120" w:author="Dalton Solano dos Reis" w:date="2021-10-24T15:12:00Z" w:initials="DSdR">
    <w:p w14:paraId="750BB6B6" w14:textId="77777777" w:rsidR="00BA78D8" w:rsidRDefault="00BA78D8" w:rsidP="006633AD">
      <w:pPr>
        <w:pStyle w:val="Textodecomentrio"/>
      </w:pPr>
      <w:r>
        <w:rPr>
          <w:rStyle w:val="Refdecomentrio"/>
        </w:rPr>
        <w:annotationRef/>
      </w:r>
      <w:r>
        <w:rPr>
          <w:rStyle w:val="Refdecomentrio"/>
        </w:rPr>
        <w:annotationRef/>
      </w:r>
      <w:r>
        <w:t>off-line</w:t>
      </w:r>
    </w:p>
    <w:p w14:paraId="5D6D5FE6" w14:textId="77777777" w:rsidR="00BA78D8" w:rsidRDefault="00BA78D8" w:rsidP="006633AD">
      <w:pPr>
        <w:pStyle w:val="Textodecomentrio"/>
      </w:pPr>
      <w:r>
        <w:t>não itálico.</w:t>
      </w:r>
    </w:p>
  </w:comment>
  <w:comment w:id="121" w:author="Dalton Solano dos Reis" w:date="2021-10-24T15:14:00Z" w:initials="DSdR">
    <w:p w14:paraId="4804D717" w14:textId="77777777" w:rsidR="00BA78D8" w:rsidRDefault="00BA78D8">
      <w:pPr>
        <w:pStyle w:val="Textodecomentrio"/>
      </w:pPr>
      <w:r>
        <w:rPr>
          <w:rStyle w:val="Refdecomentrio"/>
        </w:rPr>
        <w:annotationRef/>
      </w:r>
      <w:r>
        <w:t>móveis, o que se justifica pela</w:t>
      </w:r>
    </w:p>
  </w:comment>
  <w:comment w:id="122" w:author="Dalton Solano dos Reis" w:date="2021-10-24T14:42:00Z" w:initials="DSdR">
    <w:p w14:paraId="7CBC73B4" w14:textId="77777777" w:rsidR="00BA78D8" w:rsidRDefault="00BA78D8">
      <w:pPr>
        <w:pStyle w:val="Textodecomentrio"/>
      </w:pPr>
      <w:r>
        <w:rPr>
          <w:rStyle w:val="Refdecomentrio"/>
        </w:rPr>
        <w:annotationRef/>
      </w:r>
      <w:r>
        <w:t>Arrumar alinhamento dos itens.</w:t>
      </w:r>
    </w:p>
  </w:comment>
  <w:comment w:id="123" w:author="Dalton Solano dos Reis" w:date="2021-10-24T15:15:00Z" w:initials="DSdR">
    <w:p w14:paraId="64AFC53D" w14:textId="77777777" w:rsidR="00BA78D8" w:rsidRDefault="00BA78D8">
      <w:pPr>
        <w:pStyle w:val="Textodecomentrio"/>
      </w:pPr>
      <w:r>
        <w:rPr>
          <w:rStyle w:val="Refdecomentrio"/>
        </w:rPr>
        <w:annotationRef/>
      </w:r>
      <w:r>
        <w:t>moldar o perfil</w:t>
      </w:r>
    </w:p>
  </w:comment>
  <w:comment w:id="124" w:author="Dalton Solano dos Reis" w:date="2021-10-24T15:16:00Z" w:initials="DSdR">
    <w:p w14:paraId="462E90F2" w14:textId="77777777" w:rsidR="00BA78D8" w:rsidRDefault="00BA78D8">
      <w:pPr>
        <w:pStyle w:val="Textodecomentrio"/>
      </w:pPr>
      <w:r>
        <w:rPr>
          <w:rStyle w:val="Refdecomentrio"/>
        </w:rPr>
        <w:annotationRef/>
      </w:r>
      <w:r>
        <w:t>Acho que deveria incluir aspectos sobre “aprendizagem de máquina”.</w:t>
      </w:r>
    </w:p>
  </w:comment>
  <w:comment w:id="125" w:author="Dalton Solano dos Reis" w:date="2021-10-24T15:18:00Z" w:initials="DSdR">
    <w:p w14:paraId="037B8150" w14:textId="77777777" w:rsidR="00BA78D8" w:rsidRDefault="00BA78D8">
      <w:pPr>
        <w:pStyle w:val="Textodecomentrio"/>
      </w:pPr>
      <w:r>
        <w:rPr>
          <w:rStyle w:val="Refdecomentrio"/>
        </w:rPr>
        <w:annotationRef/>
      </w:r>
      <w:r>
        <w:t>No s requisitos mencionou “Visual Studio Code”</w:t>
      </w:r>
    </w:p>
  </w:comment>
  <w:comment w:id="126" w:author="Dalton Solano dos Reis" w:date="2021-10-24T15:19:00Z" w:initials="DSdR">
    <w:p w14:paraId="341C9508" w14:textId="77777777" w:rsidR="00BA78D8" w:rsidRDefault="00BA78D8">
      <w:pPr>
        <w:pStyle w:val="Textodecomentrio"/>
      </w:pPr>
      <w:r>
        <w:rPr>
          <w:rStyle w:val="Refdecomentrio"/>
        </w:rPr>
        <w:annotationRef/>
      </w:r>
      <w:r>
        <w:t>Ponto e vírgula.</w:t>
      </w:r>
    </w:p>
  </w:comment>
  <w:comment w:id="127" w:author="Dalton Solano dos Reis" w:date="2021-10-24T15:20:00Z" w:initials="DSdR">
    <w:p w14:paraId="478E2BDF" w14:textId="77777777" w:rsidR="00BA78D8" w:rsidRDefault="00BA78D8">
      <w:pPr>
        <w:pStyle w:val="Textodecomentrio"/>
      </w:pPr>
      <w:r>
        <w:rPr>
          <w:rStyle w:val="Refdecomentrio"/>
        </w:rPr>
        <w:annotationRef/>
      </w:r>
      <w:r>
        <w:t>Só da ML?</w:t>
      </w:r>
    </w:p>
  </w:comment>
  <w:comment w:id="128" w:author="Dalton Solano dos Reis" w:date="2021-10-24T15:20:00Z" w:initials="DSdR">
    <w:p w14:paraId="3435ED4B" w14:textId="77777777" w:rsidR="00BA78D8" w:rsidRDefault="00BA78D8">
      <w:pPr>
        <w:pStyle w:val="Textodecomentrio"/>
      </w:pPr>
      <w:r>
        <w:rPr>
          <w:rStyle w:val="Refdecomentrio"/>
        </w:rPr>
        <w:annotationRef/>
      </w:r>
      <w:r>
        <w:t>Sigla, ABNT exenso/sigla</w:t>
      </w:r>
    </w:p>
  </w:comment>
  <w:comment w:id="129" w:author="Dalton Solano dos Reis" w:date="2021-10-24T14:43:00Z" w:initials="DSdR">
    <w:p w14:paraId="13DD2393" w14:textId="77777777" w:rsidR="00BA78D8" w:rsidRDefault="00BA78D8">
      <w:pPr>
        <w:pStyle w:val="Textodecomentrio"/>
      </w:pPr>
      <w:r>
        <w:rPr>
          <w:rStyle w:val="Refdecomentrio"/>
        </w:rPr>
        <w:annotationRef/>
      </w:r>
      <w:r>
        <w:t>fev.</w:t>
      </w:r>
    </w:p>
  </w:comment>
  <w:comment w:id="130" w:author="Dalton Solano dos Reis" w:date="2021-10-24T14:43:00Z" w:initials="DSdR">
    <w:p w14:paraId="25AA8343" w14:textId="77777777" w:rsidR="00BA78D8" w:rsidRDefault="00BA78D8">
      <w:pPr>
        <w:pStyle w:val="Textodecomentrio"/>
      </w:pPr>
      <w:r>
        <w:rPr>
          <w:rStyle w:val="Refdecomentrio"/>
        </w:rPr>
        <w:annotationRef/>
      </w:r>
      <w:r>
        <w:t>maio</w:t>
      </w:r>
    </w:p>
  </w:comment>
  <w:comment w:id="131" w:author="Dalton Solano dos Reis" w:date="2021-10-24T15:21:00Z" w:initials="DSdR">
    <w:p w14:paraId="197A7869" w14:textId="77777777" w:rsidR="00BA78D8" w:rsidRDefault="00BA78D8">
      <w:pPr>
        <w:pStyle w:val="Textodecomentrio"/>
      </w:pPr>
      <w:r>
        <w:rPr>
          <w:rStyle w:val="Refdecomentrio"/>
        </w:rPr>
        <w:annotationRef/>
      </w:r>
      <w:r>
        <w:t>móvel</w:t>
      </w:r>
    </w:p>
  </w:comment>
  <w:comment w:id="132" w:author="Dalton Solano dos Reis" w:date="2021-10-24T14:43:00Z" w:initials="DSdR">
    <w:p w14:paraId="0A6A0A2C" w14:textId="77777777" w:rsidR="00BA78D8" w:rsidRDefault="00BA78D8">
      <w:pPr>
        <w:pStyle w:val="Textodecomentrio"/>
      </w:pPr>
      <w:r>
        <w:rPr>
          <w:rStyle w:val="Refdecomentrio"/>
        </w:rPr>
        <w:annotationRef/>
      </w:r>
      <w:r>
        <w:t>Inserir ponto final.</w:t>
      </w:r>
    </w:p>
  </w:comment>
  <w:comment w:id="133" w:author="Dalton Solano dos Reis" w:date="2021-10-24T15:26:00Z" w:initials="DSdR">
    <w:p w14:paraId="2114EC0A" w14:textId="77777777" w:rsidR="00BA78D8" w:rsidRDefault="00BA78D8">
      <w:pPr>
        <w:pStyle w:val="Textodecomentrio"/>
      </w:pPr>
      <w:r>
        <w:rPr>
          <w:rStyle w:val="Refdecomentrio"/>
        </w:rPr>
        <w:annotationRef/>
      </w:r>
      <w:r>
        <w:t>2017 ou 2019</w:t>
      </w:r>
    </w:p>
  </w:comment>
  <w:comment w:id="134" w:author="Dalton Solano dos Reis" w:date="2021-10-24T15:26:00Z" w:initials="DSdR">
    <w:p w14:paraId="3AAFFBFF" w14:textId="77777777" w:rsidR="00BA78D8" w:rsidRDefault="00BA78D8">
      <w:pPr>
        <w:pStyle w:val="Textodecomentrio"/>
      </w:pPr>
      <w:r>
        <w:rPr>
          <w:rStyle w:val="Refdecomentrio"/>
        </w:rPr>
        <w:annotationRef/>
      </w:r>
      <w:r>
        <w:t>Remover ponto final.</w:t>
      </w:r>
    </w:p>
  </w:comment>
  <w:comment w:id="135" w:author="Dalton Solano dos Reis" w:date="2021-10-24T14:44:00Z" w:initials="DSdR">
    <w:p w14:paraId="0C63409A" w14:textId="77777777" w:rsidR="00BA78D8" w:rsidRDefault="00BA78D8">
      <w:pPr>
        <w:pStyle w:val="Textodecomentrio"/>
      </w:pPr>
      <w:r>
        <w:rPr>
          <w:rStyle w:val="Refdecomentrio"/>
        </w:rPr>
        <w:annotationRef/>
      </w:r>
      <w:r>
        <w:t>Inserir ponto final.</w:t>
      </w:r>
    </w:p>
  </w:comment>
  <w:comment w:id="136" w:author="Dalton Solano dos Reis" w:date="2021-10-24T15:35:00Z" w:initials="DSdR">
    <w:p w14:paraId="56B21B0D" w14:textId="77777777" w:rsidR="00BA78D8" w:rsidRDefault="00BA78D8">
      <w:pPr>
        <w:pStyle w:val="Textodecomentrio"/>
      </w:pPr>
      <w:r>
        <w:rPr>
          <w:rStyle w:val="Refdecomentrio"/>
        </w:rPr>
        <w:annotationRef/>
      </w:r>
      <w:r>
        <w:rPr>
          <w:szCs w:val="16"/>
        </w:rPr>
        <w:t>OLIVEIRA; OLIVEIRA, 2015, p. 11</w:t>
      </w:r>
    </w:p>
  </w:comment>
  <w:comment w:id="137" w:author="Dalton Solano dos Reis" w:date="2021-10-24T15:36:00Z" w:initials="DSdR">
    <w:p w14:paraId="09C4AA07" w14:textId="77777777" w:rsidR="00BA78D8" w:rsidRDefault="00BA78D8">
      <w:pPr>
        <w:pStyle w:val="Textodecomentrio"/>
      </w:pPr>
      <w:r>
        <w:rPr>
          <w:rStyle w:val="Refdecomentrio"/>
        </w:rPr>
        <w:annotationRef/>
      </w:r>
      <w:r>
        <w:t>(OLIVEIRA; OLIVEIRA, 2015).</w:t>
      </w:r>
    </w:p>
  </w:comment>
  <w:comment w:id="138" w:author="Dalton Solano dos Reis" w:date="2021-10-24T15:37:00Z" w:initials="DSdR">
    <w:p w14:paraId="58BB7C06" w14:textId="77777777" w:rsidR="00BA78D8" w:rsidRDefault="00BA78D8">
      <w:pPr>
        <w:pStyle w:val="Textodecomentrio"/>
      </w:pPr>
      <w:r>
        <w:rPr>
          <w:rStyle w:val="Refdecomentrio"/>
        </w:rPr>
        <w:annotationRef/>
      </w:r>
      <w:r>
        <w:t>(OLIVEIRA; OLIVEIRA, 2015).</w:t>
      </w:r>
    </w:p>
  </w:comment>
  <w:comment w:id="139" w:author="Dalton Solano dos Reis" w:date="2021-10-24T15:38:00Z" w:initials="DSdR">
    <w:p w14:paraId="2B91D5D6" w14:textId="77777777" w:rsidR="00BA78D8" w:rsidRDefault="00BA78D8">
      <w:pPr>
        <w:pStyle w:val="Textodecomentrio"/>
      </w:pPr>
      <w:r>
        <w:rPr>
          <w:rStyle w:val="Refdecomentrio"/>
        </w:rPr>
        <w:annotationRef/>
      </w:r>
      <w:r>
        <w:t>Referência não citada no texto.</w:t>
      </w:r>
    </w:p>
  </w:comment>
  <w:comment w:id="140" w:author="Dalton Solano dos Reis" w:date="2021-10-24T15:38:00Z" w:initials="DSdR">
    <w:p w14:paraId="14C53C8D" w14:textId="77777777" w:rsidR="00BA78D8" w:rsidRDefault="00BA78D8">
      <w:pPr>
        <w:pStyle w:val="Textodecomentrio"/>
      </w:pPr>
      <w:r>
        <w:rPr>
          <w:rStyle w:val="Refdecomentrio"/>
        </w:rPr>
        <w:annotationRef/>
      </w:r>
      <w:r>
        <w:t>Falta o ano.</w:t>
      </w:r>
    </w:p>
  </w:comment>
  <w:comment w:id="141" w:author="Dalton Solano dos Reis" w:date="2021-10-24T15:38:00Z" w:initials="DSdR">
    <w:p w14:paraId="6DB09D79" w14:textId="77777777" w:rsidR="00BA78D8" w:rsidRDefault="00BA78D8">
      <w:pPr>
        <w:pStyle w:val="Textodecomentrio"/>
      </w:pPr>
      <w:r>
        <w:rPr>
          <w:rStyle w:val="Refdecomentrio"/>
        </w:rPr>
        <w:annotationRef/>
      </w:r>
      <w:r>
        <w:t>Remover</w:t>
      </w:r>
    </w:p>
  </w:comment>
  <w:comment w:id="142" w:author="Dalton Solano dos Reis" w:date="2021-10-24T15:38:00Z" w:initials="DSdR">
    <w:p w14:paraId="2B962A43" w14:textId="77777777" w:rsidR="00BA78D8" w:rsidRDefault="00BA78D8">
      <w:pPr>
        <w:pStyle w:val="Textodecomentrio"/>
      </w:pPr>
      <w:r>
        <w:rPr>
          <w:rStyle w:val="Refdecomentrio"/>
        </w:rPr>
        <w:annotationRef/>
      </w:r>
      <w:r>
        <w:t>Remover</w:t>
      </w:r>
    </w:p>
  </w:comment>
  <w:comment w:id="143" w:author="Dalton Solano dos Reis" w:date="2021-10-24T15:39:00Z" w:initials="DSdR">
    <w:p w14:paraId="3AE01732" w14:textId="77777777" w:rsidR="00BA78D8" w:rsidRDefault="00BA78D8">
      <w:pPr>
        <w:pStyle w:val="Textodecomentrio"/>
      </w:pPr>
      <w:r>
        <w:rPr>
          <w:rStyle w:val="Refdecomentrio"/>
        </w:rPr>
        <w:annotationRef/>
      </w:r>
      <w:r>
        <w:t>Falta ano, pela citação é 2018</w:t>
      </w:r>
    </w:p>
  </w:comment>
  <w:comment w:id="144" w:author="Dalton Solano dos Reis" w:date="2021-10-24T15:39:00Z" w:initials="DSdR">
    <w:p w14:paraId="41E69E40" w14:textId="77777777" w:rsidR="00BA78D8" w:rsidRDefault="00BA78D8">
      <w:pPr>
        <w:pStyle w:val="Textodecomentrio"/>
      </w:pPr>
      <w:r>
        <w:rPr>
          <w:rStyle w:val="Refdecomentrio"/>
        </w:rPr>
        <w:annotationRef/>
      </w:r>
      <w:r>
        <w:t>Remover</w:t>
      </w:r>
    </w:p>
  </w:comment>
  <w:comment w:id="145" w:author="Dalton Solano dos Reis" w:date="2021-10-24T15:39:00Z" w:initials="DSdR">
    <w:p w14:paraId="4751C2DC" w14:textId="77777777" w:rsidR="00BA78D8" w:rsidRDefault="00BA78D8">
      <w:pPr>
        <w:pStyle w:val="Textodecomentrio"/>
      </w:pPr>
      <w:r>
        <w:rPr>
          <w:rStyle w:val="Refdecomentrio"/>
        </w:rPr>
        <w:annotationRef/>
      </w:r>
      <w:r>
        <w:t>Remover</w:t>
      </w:r>
    </w:p>
  </w:comment>
  <w:comment w:id="146" w:author="Dalton Solano dos Reis" w:date="2021-10-24T15:40:00Z" w:initials="DSdR">
    <w:p w14:paraId="26AD41F2" w14:textId="77777777" w:rsidR="00BA78D8" w:rsidRDefault="00BA78D8">
      <w:pPr>
        <w:pStyle w:val="Textodecomentrio"/>
      </w:pPr>
      <w:r>
        <w:rPr>
          <w:rStyle w:val="Refdecomentrio"/>
        </w:rPr>
        <w:annotationRef/>
      </w:r>
      <w:r>
        <w:t>Falta ano, pela citação é 2019</w:t>
      </w:r>
    </w:p>
  </w:comment>
  <w:comment w:id="147" w:author="Dalton Solano dos Reis" w:date="2021-10-24T15:39:00Z" w:initials="DSdR">
    <w:p w14:paraId="5FC7BA74" w14:textId="77777777" w:rsidR="00BA78D8" w:rsidRDefault="00BA78D8">
      <w:pPr>
        <w:pStyle w:val="Textodecomentrio"/>
      </w:pPr>
      <w:r>
        <w:rPr>
          <w:rStyle w:val="Refdecomentrio"/>
        </w:rPr>
        <w:annotationRef/>
      </w:r>
      <w:r>
        <w:t>Remover</w:t>
      </w:r>
    </w:p>
  </w:comment>
  <w:comment w:id="148" w:author="Dalton Solano dos Reis" w:date="2021-10-24T15:40:00Z" w:initials="DSdR">
    <w:p w14:paraId="0C48D04E" w14:textId="77777777" w:rsidR="00BA78D8" w:rsidRDefault="00BA78D8">
      <w:pPr>
        <w:pStyle w:val="Textodecomentrio"/>
      </w:pPr>
      <w:r>
        <w:rPr>
          <w:rStyle w:val="Refdecomentrio"/>
        </w:rPr>
        <w:annotationRef/>
      </w:r>
      <w:r>
        <w:t>Remover</w:t>
      </w:r>
    </w:p>
  </w:comment>
  <w:comment w:id="149" w:author="Dalton Solano dos Reis" w:date="2021-10-24T15:40:00Z" w:initials="DSdR">
    <w:p w14:paraId="606C03D8" w14:textId="77777777" w:rsidR="00BA78D8" w:rsidRDefault="00BA78D8">
      <w:pPr>
        <w:pStyle w:val="Textodecomentrio"/>
      </w:pPr>
      <w:r>
        <w:rPr>
          <w:rStyle w:val="Refdecomentrio"/>
        </w:rPr>
        <w:annotationRef/>
      </w:r>
      <w:r>
        <w:t>Só letras inicias em maiúsculo.</w:t>
      </w:r>
    </w:p>
  </w:comment>
  <w:comment w:id="150" w:author="Dalton Solano dos Reis" w:date="2021-10-24T15:41:00Z" w:initials="DSdR">
    <w:p w14:paraId="2ADC688F" w14:textId="77777777" w:rsidR="00BA78D8" w:rsidRDefault="00BA78D8">
      <w:pPr>
        <w:pStyle w:val="Textodecomentrio"/>
      </w:pPr>
      <w:r>
        <w:rPr>
          <w:rStyle w:val="Refdecomentrio"/>
        </w:rPr>
        <w:annotationRef/>
      </w:r>
      <w:r>
        <w:t>Arrumar .. tudo errado</w:t>
      </w:r>
    </w:p>
  </w:comment>
  <w:comment w:id="151" w:author="Dalton Solano dos Reis" w:date="2021-10-24T15:41:00Z" w:initials="DSdR">
    <w:p w14:paraId="64A40FC9" w14:textId="77777777" w:rsidR="00BA78D8" w:rsidRDefault="00BA78D8">
      <w:pPr>
        <w:pStyle w:val="Textodecomentrio"/>
      </w:pPr>
      <w:r>
        <w:rPr>
          <w:rStyle w:val="Refdecomentrio"/>
        </w:rPr>
        <w:annotationRef/>
      </w:r>
      <w:r>
        <w:t>Falta ano, pela citação é 2014</w:t>
      </w:r>
    </w:p>
  </w:comment>
  <w:comment w:id="152" w:author="Dalton Solano dos Reis" w:date="2021-10-24T15:42:00Z" w:initials="DSdR">
    <w:p w14:paraId="04FE8A0F" w14:textId="77777777" w:rsidR="00BA78D8" w:rsidRDefault="00BA78D8">
      <w:pPr>
        <w:pStyle w:val="Textodecomentrio"/>
      </w:pPr>
      <w:r>
        <w:rPr>
          <w:rStyle w:val="Refdecomentrio"/>
        </w:rPr>
        <w:annotationRef/>
      </w:r>
      <w:r>
        <w:t>Remover</w:t>
      </w:r>
    </w:p>
  </w:comment>
  <w:comment w:id="153" w:author="Dalton Solano dos Reis" w:date="2021-10-24T15:42:00Z" w:initials="DSdR">
    <w:p w14:paraId="3403147A" w14:textId="77777777" w:rsidR="00BA78D8" w:rsidRDefault="00BA78D8">
      <w:pPr>
        <w:pStyle w:val="Textodecomentrio"/>
      </w:pPr>
      <w:r>
        <w:rPr>
          <w:rStyle w:val="Refdecomentrio"/>
        </w:rPr>
        <w:annotationRef/>
      </w:r>
      <w:r>
        <w:t>Remover</w:t>
      </w:r>
    </w:p>
  </w:comment>
  <w:comment w:id="154" w:author="Dalton Solano dos Reis" w:date="2021-10-24T15:42:00Z" w:initials="DSdR">
    <w:p w14:paraId="75355A8B" w14:textId="77777777" w:rsidR="00BA78D8" w:rsidRDefault="00BA78D8">
      <w:pPr>
        <w:pStyle w:val="Textodecomentrio"/>
      </w:pPr>
      <w:r>
        <w:rPr>
          <w:rStyle w:val="Refdecomentrio"/>
        </w:rPr>
        <w:annotationRef/>
      </w:r>
      <w:r>
        <w:t>Referência não citada no texto.</w:t>
      </w:r>
    </w:p>
  </w:comment>
  <w:comment w:id="155" w:author="Dalton Solano dos Reis" w:date="2021-10-24T15:43:00Z" w:initials="DSdR">
    <w:p w14:paraId="1ADF789D" w14:textId="77777777" w:rsidR="00BA78D8" w:rsidRDefault="00BA78D8">
      <w:pPr>
        <w:pStyle w:val="Textodecomentrio"/>
      </w:pPr>
      <w:r>
        <w:rPr>
          <w:rStyle w:val="Refdecomentrio"/>
        </w:rPr>
        <w:annotationRef/>
      </w:r>
      <w:r>
        <w:t>Arrumar</w:t>
      </w:r>
    </w:p>
    <w:p w14:paraId="0A22EB17" w14:textId="77777777" w:rsidR="00BA78D8" w:rsidRDefault="00BA78D8">
      <w:pPr>
        <w:pStyle w:val="Textodecomentrio"/>
      </w:pPr>
      <w:r>
        <w:t>Negrito</w:t>
      </w:r>
    </w:p>
    <w:p w14:paraId="78A192D7" w14:textId="77777777" w:rsidR="00BA78D8" w:rsidRDefault="00BA78D8">
      <w:pPr>
        <w:pStyle w:val="Textodecomentrio"/>
      </w:pPr>
      <w:r>
        <w:t>Letras maiúsculas</w:t>
      </w:r>
    </w:p>
  </w:comment>
  <w:comment w:id="156" w:author="Dalton Solano dos Reis" w:date="2021-10-24T15:44:00Z" w:initials="DSdR">
    <w:p w14:paraId="698B38DD" w14:textId="77777777" w:rsidR="00BA78D8" w:rsidRDefault="00BA78D8">
      <w:pPr>
        <w:pStyle w:val="Textodecomentrio"/>
      </w:pPr>
      <w:r>
        <w:rPr>
          <w:rStyle w:val="Refdecomentrio"/>
        </w:rPr>
        <w:annotationRef/>
      </w:r>
      <w:r>
        <w:t>Remover</w:t>
      </w:r>
    </w:p>
  </w:comment>
  <w:comment w:id="157" w:author="Dalton Solano dos Reis" w:date="2021-10-24T15:44:00Z" w:initials="DSdR">
    <w:p w14:paraId="1D1172BE" w14:textId="77777777" w:rsidR="00BA78D8" w:rsidRDefault="00BA78D8">
      <w:pPr>
        <w:pStyle w:val="Textodecomentrio"/>
      </w:pPr>
      <w:r>
        <w:rPr>
          <w:rStyle w:val="Refdecomentrio"/>
        </w:rPr>
        <w:annotationRef/>
      </w:r>
      <w:r>
        <w:t>Remover</w:t>
      </w:r>
    </w:p>
  </w:comment>
  <w:comment w:id="158" w:author="Dalton Solano dos Reis" w:date="2021-10-24T15:44:00Z" w:initials="DSdR">
    <w:p w14:paraId="416BB18C" w14:textId="77777777" w:rsidR="00BA78D8" w:rsidRDefault="00BA78D8">
      <w:pPr>
        <w:pStyle w:val="Textodecomentrio"/>
      </w:pPr>
      <w:r>
        <w:rPr>
          <w:rStyle w:val="Refdecomentrio"/>
        </w:rPr>
        <w:annotationRef/>
      </w:r>
      <w:r>
        <w:t>Arrumar maiúsculo</w:t>
      </w:r>
    </w:p>
  </w:comment>
  <w:comment w:id="159" w:author="Dalton Solano dos Reis" w:date="2021-10-24T15:45:00Z" w:initials="DSdR">
    <w:p w14:paraId="5B872F7C" w14:textId="77777777" w:rsidR="00BA78D8" w:rsidRDefault="00BA78D8">
      <w:pPr>
        <w:pStyle w:val="Textodecomentrio"/>
      </w:pPr>
      <w:r>
        <w:rPr>
          <w:rStyle w:val="Refdecomentrio"/>
        </w:rPr>
        <w:annotationRef/>
      </w:r>
      <w:r>
        <w:t>Remover</w:t>
      </w:r>
    </w:p>
  </w:comment>
  <w:comment w:id="160" w:author="Dalton Solano dos Reis" w:date="2021-10-24T15:45:00Z" w:initials="DSdR">
    <w:p w14:paraId="6C3589E7" w14:textId="77777777" w:rsidR="00BA78D8" w:rsidRDefault="00BA78D8">
      <w:pPr>
        <w:pStyle w:val="Textodecomentrio"/>
      </w:pPr>
      <w:r>
        <w:rPr>
          <w:rStyle w:val="Refdecomentrio"/>
        </w:rPr>
        <w:annotationRef/>
      </w:r>
      <w:r>
        <w:t>Remover</w:t>
      </w:r>
    </w:p>
  </w:comment>
  <w:comment w:id="161" w:author="Dalton Solano dos Reis" w:date="2021-10-24T15:45:00Z" w:initials="DSdR">
    <w:p w14:paraId="5CF8454C" w14:textId="77777777" w:rsidR="00BA78D8" w:rsidRDefault="00BA78D8">
      <w:pPr>
        <w:pStyle w:val="Textodecomentrio"/>
      </w:pPr>
      <w:r>
        <w:rPr>
          <w:rStyle w:val="Refdecomentrio"/>
        </w:rPr>
        <w:annotationRef/>
      </w:r>
      <w:r>
        <w:t>Falta ano, pela citação é 2020</w:t>
      </w:r>
    </w:p>
  </w:comment>
  <w:comment w:id="162" w:author="Dalton Solano dos Reis" w:date="2021-10-24T15:47:00Z" w:initials="DSdR">
    <w:p w14:paraId="3B87617B" w14:textId="77777777" w:rsidR="00BA78D8" w:rsidRDefault="00BA78D8">
      <w:pPr>
        <w:pStyle w:val="Textodecomentrio"/>
      </w:pPr>
      <w:r>
        <w:rPr>
          <w:rStyle w:val="Refdecomentrio"/>
        </w:rPr>
        <w:annotationRef/>
      </w:r>
      <w:r>
        <w:t>Indicadas no texto</w:t>
      </w:r>
    </w:p>
  </w:comment>
  <w:comment w:id="163" w:author="Dalton Solano dos Reis" w:date="2021-10-24T15:47:00Z" w:initials="DSdR">
    <w:p w14:paraId="53B38299" w14:textId="77777777" w:rsidR="00BA78D8" w:rsidRDefault="00BA78D8">
      <w:pPr>
        <w:pStyle w:val="Textodecomentrio"/>
      </w:pPr>
      <w:r>
        <w:rPr>
          <w:rStyle w:val="Refdecomentrio"/>
        </w:rPr>
        <w:annotationRef/>
      </w:r>
      <w:r>
        <w:t>Indicadas no texto</w:t>
      </w:r>
    </w:p>
  </w:comment>
  <w:comment w:id="164" w:author="Dalton Solano dos Reis" w:date="2021-10-24T15:47:00Z" w:initials="DSdR">
    <w:p w14:paraId="28A61C66" w14:textId="77777777" w:rsidR="00BA78D8" w:rsidRDefault="00BA78D8">
      <w:pPr>
        <w:pStyle w:val="Textodecomentrio"/>
      </w:pPr>
      <w:r>
        <w:rPr>
          <w:rStyle w:val="Refdecomentrio"/>
        </w:rPr>
        <w:annotationRef/>
      </w:r>
      <w:r>
        <w:t>Indicadas no texto</w:t>
      </w:r>
    </w:p>
  </w:comment>
  <w:comment w:id="165" w:author="Dalton Solano dos Reis" w:date="2021-10-24T15:47:00Z" w:initials="DSdR">
    <w:p w14:paraId="079C2F5A" w14:textId="77777777" w:rsidR="00BA78D8" w:rsidRDefault="00BA78D8">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9E9BB" w15:done="0"/>
  <w15:commentEx w15:paraId="2A5880CE" w15:done="0"/>
  <w15:commentEx w15:paraId="0C0AB0AA" w15:done="0"/>
  <w15:commentEx w15:paraId="11281332" w15:done="0"/>
  <w15:commentEx w15:paraId="497529CC" w15:done="0"/>
  <w15:commentEx w15:paraId="2ED15FA3" w15:done="0"/>
  <w15:commentEx w15:paraId="314EB29A" w15:done="0"/>
  <w15:commentEx w15:paraId="6A381016" w15:done="0"/>
  <w15:commentEx w15:paraId="03CE0E69" w15:done="0"/>
  <w15:commentEx w15:paraId="3E2B7E40" w15:done="0"/>
  <w15:commentEx w15:paraId="25973345" w15:done="0"/>
  <w15:commentEx w15:paraId="3496A5A0" w15:done="0"/>
  <w15:commentEx w15:paraId="125CB083" w15:done="0"/>
  <w15:commentEx w15:paraId="08EC4CB6" w15:done="0"/>
  <w15:commentEx w15:paraId="6C47A1A7" w15:done="0"/>
  <w15:commentEx w15:paraId="13118512" w15:done="0"/>
  <w15:commentEx w15:paraId="222AD1B1" w15:done="0"/>
  <w15:commentEx w15:paraId="5FBB3815" w15:done="0"/>
  <w15:commentEx w15:paraId="2C637418" w15:done="0"/>
  <w15:commentEx w15:paraId="7E6976DC" w15:done="0"/>
  <w15:commentEx w15:paraId="743B5E79" w15:done="0"/>
  <w15:commentEx w15:paraId="4BFE4F66" w15:done="0"/>
  <w15:commentEx w15:paraId="7EA61606" w15:done="0"/>
  <w15:commentEx w15:paraId="44A7D10D" w15:done="0"/>
  <w15:commentEx w15:paraId="5D6D5FE6" w15:done="0"/>
  <w15:commentEx w15:paraId="4804D717" w15:done="0"/>
  <w15:commentEx w15:paraId="7CBC73B4" w15:done="0"/>
  <w15:commentEx w15:paraId="64AFC53D" w15:done="0"/>
  <w15:commentEx w15:paraId="462E90F2" w15:done="0"/>
  <w15:commentEx w15:paraId="037B8150" w15:done="0"/>
  <w15:commentEx w15:paraId="341C9508" w15:done="0"/>
  <w15:commentEx w15:paraId="478E2BDF" w15:done="0"/>
  <w15:commentEx w15:paraId="3435ED4B" w15:done="0"/>
  <w15:commentEx w15:paraId="13DD2393" w15:done="0"/>
  <w15:commentEx w15:paraId="25AA8343" w15:done="0"/>
  <w15:commentEx w15:paraId="197A7869" w15:done="0"/>
  <w15:commentEx w15:paraId="0A6A0A2C" w15:done="0"/>
  <w15:commentEx w15:paraId="2114EC0A" w15:done="0"/>
  <w15:commentEx w15:paraId="3AAFFBFF" w15:done="0"/>
  <w15:commentEx w15:paraId="0C63409A" w15:done="0"/>
  <w15:commentEx w15:paraId="56B21B0D" w15:done="0"/>
  <w15:commentEx w15:paraId="09C4AA07" w15:done="0"/>
  <w15:commentEx w15:paraId="58BB7C06" w15:done="0"/>
  <w15:commentEx w15:paraId="2B91D5D6" w15:done="0"/>
  <w15:commentEx w15:paraId="14C53C8D" w15:done="0"/>
  <w15:commentEx w15:paraId="6DB09D79" w15:done="0"/>
  <w15:commentEx w15:paraId="2B962A43" w15:done="0"/>
  <w15:commentEx w15:paraId="3AE01732" w15:done="0"/>
  <w15:commentEx w15:paraId="41E69E40" w15:done="0"/>
  <w15:commentEx w15:paraId="4751C2DC" w15:done="0"/>
  <w15:commentEx w15:paraId="26AD41F2" w15:done="0"/>
  <w15:commentEx w15:paraId="5FC7BA74" w15:done="0"/>
  <w15:commentEx w15:paraId="0C48D04E" w15:done="0"/>
  <w15:commentEx w15:paraId="606C03D8" w15:done="0"/>
  <w15:commentEx w15:paraId="2ADC688F" w15:done="0"/>
  <w15:commentEx w15:paraId="64A40FC9" w15:done="0"/>
  <w15:commentEx w15:paraId="04FE8A0F" w15:done="0"/>
  <w15:commentEx w15:paraId="3403147A" w15:done="0"/>
  <w15:commentEx w15:paraId="75355A8B" w15:done="0"/>
  <w15:commentEx w15:paraId="78A192D7" w15:done="0"/>
  <w15:commentEx w15:paraId="698B38DD" w15:done="0"/>
  <w15:commentEx w15:paraId="1D1172BE" w15:done="0"/>
  <w15:commentEx w15:paraId="416BB18C" w15:done="0"/>
  <w15:commentEx w15:paraId="5B872F7C" w15:done="0"/>
  <w15:commentEx w15:paraId="6C3589E7" w15:done="0"/>
  <w15:commentEx w15:paraId="5CF8454C" w15:done="0"/>
  <w15:commentEx w15:paraId="3B87617B" w15:done="0"/>
  <w15:commentEx w15:paraId="53B38299" w15:done="0"/>
  <w15:commentEx w15:paraId="28A61C66" w15:done="0"/>
  <w15:commentEx w15:paraId="079C2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8C83" w16cex:dateUtc="2021-10-07T18:10:00Z"/>
  <w16cex:commentExtensible w16cex:durableId="25098481" w16cex:dateUtc="2021-10-07T17:36:00Z"/>
  <w16cex:commentExtensible w16cex:durableId="251FEE81" w16cex:dateUtc="2021-10-24T17:38:00Z"/>
  <w16cex:commentExtensible w16cex:durableId="251FFEB3" w16cex:dateUtc="2021-10-24T18:48:00Z"/>
  <w16cex:commentExtensible w16cex:durableId="251FF0DB" w16cex:dateUtc="2021-10-24T17:48:00Z"/>
  <w16cex:commentExtensible w16cex:durableId="251FF16F" w16cex:dateUtc="2021-10-24T17:51:00Z"/>
  <w16cex:commentExtensible w16cex:durableId="251FF1A7" w16cex:dateUtc="2021-10-24T17:52:00Z"/>
  <w16cex:commentExtensible w16cex:durableId="251FF23B" w16cex:dateUtc="2021-10-24T17:54:00Z"/>
  <w16cex:commentExtensible w16cex:durableId="251FEEC1" w16cex:dateUtc="2021-10-24T17:40:00Z"/>
  <w16cex:commentExtensible w16cex:durableId="251FF2EF" w16cex:dateUtc="2021-10-24T17:57:00Z"/>
  <w16cex:commentExtensible w16cex:durableId="251FEED8" w16cex:dateUtc="2021-10-24T17:40:00Z"/>
  <w16cex:commentExtensible w16cex:durableId="251FF461" w16cex:dateUtc="2021-10-24T18:04:00Z"/>
  <w16cex:commentExtensible w16cex:durableId="251FF363" w16cex:dateUtc="2021-10-24T17:59:00Z"/>
  <w16cex:commentExtensible w16cex:durableId="251FEEE6" w16cex:dateUtc="2021-10-24T17:40:00Z"/>
  <w16cex:commentExtensible w16cex:durableId="251FF393" w16cex:dateUtc="2021-10-24T18:00:00Z"/>
  <w16cex:commentExtensible w16cex:durableId="251FF3A9" w16cex:dateUtc="2021-10-24T18:00:00Z"/>
  <w16cex:commentExtensible w16cex:durableId="251FF3EB" w16cex:dateUtc="2021-10-24T18:02:00Z"/>
  <w16cex:commentExtensible w16cex:durableId="251FF406" w16cex:dateUtc="2021-10-24T18:02:00Z"/>
  <w16cex:commentExtensible w16cex:durableId="251FF455" w16cex:dateUtc="2021-10-24T18:03:00Z"/>
  <w16cex:commentExtensible w16cex:durableId="251FEEFA" w16cex:dateUtc="2021-10-24T17:40:00Z"/>
  <w16cex:commentExtensible w16cex:durableId="251FF5C2" w16cex:dateUtc="2021-10-24T18:09:00Z"/>
  <w16cex:commentExtensible w16cex:durableId="251FF5C5" w16cex:dateUtc="2021-10-24T18:09:00Z"/>
  <w16cex:commentExtensible w16cex:durableId="251FF5C9" w16cex:dateUtc="2021-10-24T18:10:00Z"/>
  <w16cex:commentExtensible w16cex:durableId="251FEF1F" w16cex:dateUtc="2021-10-24T17:41:00Z"/>
  <w16cex:commentExtensible w16cex:durableId="251FF665" w16cex:dateUtc="2021-10-24T18:12:00Z"/>
  <w16cex:commentExtensible w16cex:durableId="251FF6C1" w16cex:dateUtc="2021-10-24T18:14:00Z"/>
  <w16cex:commentExtensible w16cex:durableId="251FEF5E" w16cex:dateUtc="2021-10-24T17:42:00Z"/>
  <w16cex:commentExtensible w16cex:durableId="251FF6FC" w16cex:dateUtc="2021-10-24T18:15:00Z"/>
  <w16cex:commentExtensible w16cex:durableId="251FF748" w16cex:dateUtc="2021-10-24T18:16:00Z"/>
  <w16cex:commentExtensible w16cex:durableId="251FF7D8" w16cex:dateUtc="2021-10-24T18:18:00Z"/>
  <w16cex:commentExtensible w16cex:durableId="251FF804" w16cex:dateUtc="2021-10-24T18:19:00Z"/>
  <w16cex:commentExtensible w16cex:durableId="251FF82C" w16cex:dateUtc="2021-10-24T18:20:00Z"/>
  <w16cex:commentExtensible w16cex:durableId="251FF83F" w16cex:dateUtc="2021-10-24T18:20:00Z"/>
  <w16cex:commentExtensible w16cex:durableId="251FEF80" w16cex:dateUtc="2021-10-24T17:43:00Z"/>
  <w16cex:commentExtensible w16cex:durableId="251FEF90" w16cex:dateUtc="2021-10-24T17:43:00Z"/>
  <w16cex:commentExtensible w16cex:durableId="251FF864" w16cex:dateUtc="2021-10-24T18:21:00Z"/>
  <w16cex:commentExtensible w16cex:durableId="251FEFA3" w16cex:dateUtc="2021-10-24T17:43:00Z"/>
  <w16cex:commentExtensible w16cex:durableId="251FF9A2" w16cex:dateUtc="2021-10-24T18:26:00Z"/>
  <w16cex:commentExtensible w16cex:durableId="251FF9BF" w16cex:dateUtc="2021-10-24T18:26:00Z"/>
  <w16cex:commentExtensible w16cex:durableId="251FEFB2" w16cex:dateUtc="2021-10-24T17:44:00Z"/>
  <w16cex:commentExtensible w16cex:durableId="251FFBB6" w16cex:dateUtc="2021-10-24T18:35:00Z"/>
  <w16cex:commentExtensible w16cex:durableId="251FFC08" w16cex:dateUtc="2021-10-24T18:36:00Z"/>
  <w16cex:commentExtensible w16cex:durableId="251FFC55" w16cex:dateUtc="2021-10-24T18:37:00Z"/>
  <w16cex:commentExtensible w16cex:durableId="251FFC62" w16cex:dateUtc="2021-10-24T18:38:00Z"/>
  <w16cex:commentExtensible w16cex:durableId="251FFC76" w16cex:dateUtc="2021-10-24T18:38:00Z"/>
  <w16cex:commentExtensible w16cex:durableId="251FFC83" w16cex:dateUtc="2021-10-24T18:38:00Z"/>
  <w16cex:commentExtensible w16cex:durableId="251FFC8C" w16cex:dateUtc="2021-10-24T18:38:00Z"/>
  <w16cex:commentExtensible w16cex:durableId="251FFCAA" w16cex:dateUtc="2021-10-24T18:39:00Z"/>
  <w16cex:commentExtensible w16cex:durableId="251FFC99" w16cex:dateUtc="2021-10-24T18:39:00Z"/>
  <w16cex:commentExtensible w16cex:durableId="251FFC9E" w16cex:dateUtc="2021-10-24T18:39:00Z"/>
  <w16cex:commentExtensible w16cex:durableId="251FFCE3" w16cex:dateUtc="2021-10-24T18:40:00Z"/>
  <w16cex:commentExtensible w16cex:durableId="251FFCCA" w16cex:dateUtc="2021-10-24T18:39:00Z"/>
  <w16cex:commentExtensible w16cex:durableId="251FFCD4" w16cex:dateUtc="2021-10-24T18:40:00Z"/>
  <w16cex:commentExtensible w16cex:durableId="251FFCF6" w16cex:dateUtc="2021-10-24T18:40:00Z"/>
  <w16cex:commentExtensible w16cex:durableId="251FFD23" w16cex:dateUtc="2021-10-24T18:41:00Z"/>
  <w16cex:commentExtensible w16cex:durableId="251FFD3F" w16cex:dateUtc="2021-10-24T18:41:00Z"/>
  <w16cex:commentExtensible w16cex:durableId="251FFD4B" w16cex:dateUtc="2021-10-24T18:42:00Z"/>
  <w16cex:commentExtensible w16cex:durableId="251FFD52" w16cex:dateUtc="2021-10-24T18:42:00Z"/>
  <w16cex:commentExtensible w16cex:durableId="251FFD6F" w16cex:dateUtc="2021-10-24T18:42:00Z"/>
  <w16cex:commentExtensible w16cex:durableId="251FFDA3" w16cex:dateUtc="2021-10-24T18:43:00Z"/>
  <w16cex:commentExtensible w16cex:durableId="251FFDCB" w16cex:dateUtc="2021-10-24T18:44:00Z"/>
  <w16cex:commentExtensible w16cex:durableId="251FFDD6" w16cex:dateUtc="2021-10-24T18:44:00Z"/>
  <w16cex:commentExtensible w16cex:durableId="251FFDE5" w16cex:dateUtc="2021-10-24T18:44:00Z"/>
  <w16cex:commentExtensible w16cex:durableId="251FFE00" w16cex:dateUtc="2021-10-24T18:45:00Z"/>
  <w16cex:commentExtensible w16cex:durableId="251FFE08" w16cex:dateUtc="2021-10-24T18:45:00Z"/>
  <w16cex:commentExtensible w16cex:durableId="251FFE1C" w16cex:dateUtc="2021-10-24T18:45:00Z"/>
  <w16cex:commentExtensible w16cex:durableId="251FFE76" w16cex:dateUtc="2021-10-24T18:47:00Z"/>
  <w16cex:commentExtensible w16cex:durableId="251FFE83" w16cex:dateUtc="2021-10-24T18:47:00Z"/>
  <w16cex:commentExtensible w16cex:durableId="251FFE89" w16cex:dateUtc="2021-10-24T18:47:00Z"/>
  <w16cex:commentExtensible w16cex:durableId="251FFE8E" w16cex:dateUtc="2021-10-24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9E9BB" w16cid:durableId="25098C83"/>
  <w16cid:commentId w16cid:paraId="2A5880CE" w16cid:durableId="25098481"/>
  <w16cid:commentId w16cid:paraId="0C0AB0AA" w16cid:durableId="251FEE81"/>
  <w16cid:commentId w16cid:paraId="11281332" w16cid:durableId="251FFEB3"/>
  <w16cid:commentId w16cid:paraId="497529CC" w16cid:durableId="251FF0DB"/>
  <w16cid:commentId w16cid:paraId="2ED15FA3" w16cid:durableId="251FF16F"/>
  <w16cid:commentId w16cid:paraId="314EB29A" w16cid:durableId="251FF1A7"/>
  <w16cid:commentId w16cid:paraId="6A381016" w16cid:durableId="251FF23B"/>
  <w16cid:commentId w16cid:paraId="03CE0E69" w16cid:durableId="251FEEC1"/>
  <w16cid:commentId w16cid:paraId="3E2B7E40" w16cid:durableId="251FF2EF"/>
  <w16cid:commentId w16cid:paraId="25973345" w16cid:durableId="251FEED8"/>
  <w16cid:commentId w16cid:paraId="3496A5A0" w16cid:durableId="251FF461"/>
  <w16cid:commentId w16cid:paraId="125CB083" w16cid:durableId="251FF363"/>
  <w16cid:commentId w16cid:paraId="08EC4CB6" w16cid:durableId="251FEEE6"/>
  <w16cid:commentId w16cid:paraId="6C47A1A7" w16cid:durableId="251FF393"/>
  <w16cid:commentId w16cid:paraId="13118512" w16cid:durableId="251FF3A9"/>
  <w16cid:commentId w16cid:paraId="222AD1B1" w16cid:durableId="251FF3EB"/>
  <w16cid:commentId w16cid:paraId="5FBB3815" w16cid:durableId="251FF406"/>
  <w16cid:commentId w16cid:paraId="2C637418" w16cid:durableId="251FF455"/>
  <w16cid:commentId w16cid:paraId="7E6976DC" w16cid:durableId="251FEEFA"/>
  <w16cid:commentId w16cid:paraId="743B5E79" w16cid:durableId="251FF5C2"/>
  <w16cid:commentId w16cid:paraId="4BFE4F66" w16cid:durableId="251FF5C5"/>
  <w16cid:commentId w16cid:paraId="7EA61606" w16cid:durableId="251FF5C9"/>
  <w16cid:commentId w16cid:paraId="44A7D10D" w16cid:durableId="251FEF1F"/>
  <w16cid:commentId w16cid:paraId="5D6D5FE6" w16cid:durableId="251FF665"/>
  <w16cid:commentId w16cid:paraId="4804D717" w16cid:durableId="251FF6C1"/>
  <w16cid:commentId w16cid:paraId="7CBC73B4" w16cid:durableId="251FEF5E"/>
  <w16cid:commentId w16cid:paraId="64AFC53D" w16cid:durableId="251FF6FC"/>
  <w16cid:commentId w16cid:paraId="462E90F2" w16cid:durableId="251FF748"/>
  <w16cid:commentId w16cid:paraId="037B8150" w16cid:durableId="251FF7D8"/>
  <w16cid:commentId w16cid:paraId="341C9508" w16cid:durableId="251FF804"/>
  <w16cid:commentId w16cid:paraId="478E2BDF" w16cid:durableId="251FF82C"/>
  <w16cid:commentId w16cid:paraId="3435ED4B" w16cid:durableId="251FF83F"/>
  <w16cid:commentId w16cid:paraId="13DD2393" w16cid:durableId="251FEF80"/>
  <w16cid:commentId w16cid:paraId="25AA8343" w16cid:durableId="251FEF90"/>
  <w16cid:commentId w16cid:paraId="197A7869" w16cid:durableId="251FF864"/>
  <w16cid:commentId w16cid:paraId="0A6A0A2C" w16cid:durableId="251FEFA3"/>
  <w16cid:commentId w16cid:paraId="2114EC0A" w16cid:durableId="251FF9A2"/>
  <w16cid:commentId w16cid:paraId="3AAFFBFF" w16cid:durableId="251FF9BF"/>
  <w16cid:commentId w16cid:paraId="0C63409A" w16cid:durableId="251FEFB2"/>
  <w16cid:commentId w16cid:paraId="56B21B0D" w16cid:durableId="251FFBB6"/>
  <w16cid:commentId w16cid:paraId="09C4AA07" w16cid:durableId="251FFC08"/>
  <w16cid:commentId w16cid:paraId="58BB7C06" w16cid:durableId="251FFC55"/>
  <w16cid:commentId w16cid:paraId="2B91D5D6" w16cid:durableId="251FFC62"/>
  <w16cid:commentId w16cid:paraId="14C53C8D" w16cid:durableId="251FFC76"/>
  <w16cid:commentId w16cid:paraId="6DB09D79" w16cid:durableId="251FFC83"/>
  <w16cid:commentId w16cid:paraId="2B962A43" w16cid:durableId="251FFC8C"/>
  <w16cid:commentId w16cid:paraId="3AE01732" w16cid:durableId="251FFCAA"/>
  <w16cid:commentId w16cid:paraId="41E69E40" w16cid:durableId="251FFC99"/>
  <w16cid:commentId w16cid:paraId="4751C2DC" w16cid:durableId="251FFC9E"/>
  <w16cid:commentId w16cid:paraId="26AD41F2" w16cid:durableId="251FFCE3"/>
  <w16cid:commentId w16cid:paraId="5FC7BA74" w16cid:durableId="251FFCCA"/>
  <w16cid:commentId w16cid:paraId="0C48D04E" w16cid:durableId="251FFCD4"/>
  <w16cid:commentId w16cid:paraId="606C03D8" w16cid:durableId="251FFCF6"/>
  <w16cid:commentId w16cid:paraId="2ADC688F" w16cid:durableId="251FFD23"/>
  <w16cid:commentId w16cid:paraId="64A40FC9" w16cid:durableId="251FFD3F"/>
  <w16cid:commentId w16cid:paraId="04FE8A0F" w16cid:durableId="251FFD4B"/>
  <w16cid:commentId w16cid:paraId="3403147A" w16cid:durableId="251FFD52"/>
  <w16cid:commentId w16cid:paraId="75355A8B" w16cid:durableId="251FFD6F"/>
  <w16cid:commentId w16cid:paraId="78A192D7" w16cid:durableId="251FFDA3"/>
  <w16cid:commentId w16cid:paraId="698B38DD" w16cid:durableId="251FFDCB"/>
  <w16cid:commentId w16cid:paraId="1D1172BE" w16cid:durableId="251FFDD6"/>
  <w16cid:commentId w16cid:paraId="416BB18C" w16cid:durableId="251FFDE5"/>
  <w16cid:commentId w16cid:paraId="5B872F7C" w16cid:durableId="251FFE00"/>
  <w16cid:commentId w16cid:paraId="6C3589E7" w16cid:durableId="251FFE08"/>
  <w16cid:commentId w16cid:paraId="5CF8454C" w16cid:durableId="251FFE1C"/>
  <w16cid:commentId w16cid:paraId="3B87617B" w16cid:durableId="251FFE76"/>
  <w16cid:commentId w16cid:paraId="53B38299" w16cid:durableId="251FFE83"/>
  <w16cid:commentId w16cid:paraId="28A61C66" w16cid:durableId="251FFE89"/>
  <w16cid:commentId w16cid:paraId="079C2F5A" w16cid:durableId="251FF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3818F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CD0462A"/>
    <w:multiLevelType w:val="hybridMultilevel"/>
    <w:tmpl w:val="E820AA24"/>
    <w:lvl w:ilvl="0" w:tplc="FFFFFFFF">
      <w:start w:val="1"/>
      <w:numFmt w:val="lowerLetter"/>
      <w:lvlText w:val="%1)"/>
      <w:lvlJc w:val="left"/>
      <w:pPr>
        <w:ind w:left="1400" w:hanging="360"/>
      </w:pPr>
      <w:rPr>
        <w:rFonts w:hint="default"/>
      </w:r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E9C1656"/>
    <w:multiLevelType w:val="multilevel"/>
    <w:tmpl w:val="825A1FE4"/>
    <w:styleLink w:val="Listaatual1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06C434D"/>
    <w:multiLevelType w:val="multilevel"/>
    <w:tmpl w:val="6BA05EA4"/>
    <w:styleLink w:val="Listaatual13"/>
    <w:lvl w:ilvl="0">
      <w:start w:val="1"/>
      <w:numFmt w:val="lowerLetter"/>
      <w:lvlText w:val="%1)"/>
      <w:lvlJc w:val="left"/>
      <w:pPr>
        <w:ind w:left="1400" w:hanging="360"/>
      </w:pPr>
      <w:rPr>
        <w:rFonts w:hint="default"/>
      </w:r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5" w15:restartNumberingAfterBreak="0">
    <w:nsid w:val="15F63209"/>
    <w:multiLevelType w:val="multilevel"/>
    <w:tmpl w:val="FD88D4AA"/>
    <w:styleLink w:val="Listaatual7"/>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1887294A"/>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20116ECC"/>
    <w:multiLevelType w:val="multilevel"/>
    <w:tmpl w:val="8DCC33AC"/>
    <w:styleLink w:val="Listaatual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2083E3E"/>
    <w:multiLevelType w:val="multilevel"/>
    <w:tmpl w:val="89E48C4A"/>
    <w:styleLink w:val="Listaatual1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2BCA30C2"/>
    <w:multiLevelType w:val="multilevel"/>
    <w:tmpl w:val="89E48C4A"/>
    <w:styleLink w:val="Listaatual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23006B4"/>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34CA6083"/>
    <w:multiLevelType w:val="multilevel"/>
    <w:tmpl w:val="89E48C4A"/>
    <w:styleLink w:val="Listaatual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3D2B5EEB"/>
    <w:multiLevelType w:val="multilevel"/>
    <w:tmpl w:val="CFF6A692"/>
    <w:styleLink w:val="Listaatual3"/>
    <w:lvl w:ilvl="0">
      <w:start w:val="1"/>
      <w:numFmt w:val="lowerLetter"/>
      <w:lvlText w:val="%1)"/>
      <w:lvlJc w:val="lef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3" w15:restartNumberingAfterBreak="0">
    <w:nsid w:val="3DA76CEB"/>
    <w:multiLevelType w:val="hybridMultilevel"/>
    <w:tmpl w:val="6BA05EA4"/>
    <w:lvl w:ilvl="0" w:tplc="FFFFFFFF">
      <w:start w:val="1"/>
      <w:numFmt w:val="lowerLetter"/>
      <w:lvlText w:val="%1)"/>
      <w:lvlJc w:val="left"/>
      <w:pPr>
        <w:ind w:left="1400" w:hanging="360"/>
      </w:pPr>
      <w:rPr>
        <w:rFonts w:hint="default"/>
      </w:r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14" w15:restartNumberingAfterBreak="0">
    <w:nsid w:val="40B52207"/>
    <w:multiLevelType w:val="multilevel"/>
    <w:tmpl w:val="E73A29A8"/>
    <w:styleLink w:val="Listaatual8"/>
    <w:lvl w:ilvl="0">
      <w:start w:val="1"/>
      <w:numFmt w:val="lowerLetter"/>
      <w:lvlText w:val="%1)"/>
      <w:lvlJc w:val="lef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5" w15:restartNumberingAfterBreak="0">
    <w:nsid w:val="56D57B07"/>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65646C5D"/>
    <w:multiLevelType w:val="hybridMultilevel"/>
    <w:tmpl w:val="E73A29A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7" w15:restartNumberingAfterBreak="0">
    <w:nsid w:val="675043A8"/>
    <w:multiLevelType w:val="multilevel"/>
    <w:tmpl w:val="FD88D4AA"/>
    <w:styleLink w:val="Listaatual1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69F05B18"/>
    <w:multiLevelType w:val="hybridMultilevel"/>
    <w:tmpl w:val="E820AA24"/>
    <w:lvl w:ilvl="0" w:tplc="FFFFFFFF">
      <w:start w:val="1"/>
      <w:numFmt w:val="lowerLetter"/>
      <w:lvlText w:val="%1)"/>
      <w:lvlJc w:val="left"/>
      <w:pPr>
        <w:ind w:left="1400" w:hanging="360"/>
      </w:pPr>
      <w:rPr>
        <w:rFonts w:hint="default"/>
      </w:r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1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6BB26668"/>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15:restartNumberingAfterBreak="0">
    <w:nsid w:val="75534ED7"/>
    <w:multiLevelType w:val="multilevel"/>
    <w:tmpl w:val="12384DAE"/>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22"/>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
  </w:num>
  <w:num w:numId="25">
    <w:abstractNumId w:val="1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8"/>
  </w:num>
  <w:num w:numId="35">
    <w:abstractNumId w:val="17"/>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Adell Péricas">
    <w15:presenceInfo w15:providerId="AD" w15:userId="S::pericas@furb.br::ec6a4948-05f2-4851-94a8-6015477c8281"/>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81461"/>
    <w:rsid w:val="001A50BC"/>
    <w:rsid w:val="0036712C"/>
    <w:rsid w:val="00582662"/>
    <w:rsid w:val="005A5022"/>
    <w:rsid w:val="0080416A"/>
    <w:rsid w:val="00A34E86"/>
    <w:rsid w:val="00A42615"/>
    <w:rsid w:val="00AF68BE"/>
    <w:rsid w:val="00BA78D8"/>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181461"/>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BA78D8"/>
    <w:pPr>
      <w:keepNext/>
      <w:keepLines/>
      <w:numPr>
        <w:ilvl w:val="1"/>
        <w:numId w:val="1"/>
      </w:numPr>
      <w:spacing w:before="240" w:line="360" w:lineRule="auto"/>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BA78D8"/>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BA78D8"/>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BA78D8"/>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BA78D8"/>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BA78D8"/>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BA78D8"/>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BA78D8"/>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181461"/>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BA78D8"/>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BA78D8"/>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BA78D8"/>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BA78D8"/>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BA78D8"/>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BA78D8"/>
    <w:rPr>
      <w:rFonts w:ascii="Times" w:eastAsia="Times New Roman" w:hAnsi="Times" w:cs="Times New Roman"/>
      <w:szCs w:val="20"/>
      <w:lang w:eastAsia="pt-BR"/>
    </w:rPr>
  </w:style>
  <w:style w:type="character" w:customStyle="1" w:styleId="Ttulo8Char">
    <w:name w:val="Título 8 Char"/>
    <w:basedOn w:val="Fontepargpadro"/>
    <w:link w:val="Ttulo8"/>
    <w:rsid w:val="00BA78D8"/>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BA78D8"/>
    <w:rPr>
      <w:rFonts w:ascii="Times New Roman" w:eastAsia="Times New Roman" w:hAnsi="Times New Roman" w:cs="Times New Roman"/>
      <w:b/>
      <w:color w:val="000000"/>
      <w:szCs w:val="20"/>
      <w:lang w:eastAsia="pt-BR"/>
    </w:rPr>
  </w:style>
  <w:style w:type="paragraph" w:customStyle="1" w:styleId="TF-TEXTO">
    <w:name w:val="TF-TEXTO"/>
    <w:qFormat/>
    <w:rsid w:val="00BA78D8"/>
    <w:pPr>
      <w:spacing w:before="120" w:line="360" w:lineRule="auto"/>
      <w:ind w:firstLine="680"/>
      <w:contextualSpacing/>
      <w:jc w:val="both"/>
    </w:pPr>
    <w:rPr>
      <w:rFonts w:ascii="Times New Roman" w:eastAsia="Times New Roman" w:hAnsi="Times New Roman" w:cs="Times New Roman"/>
      <w:szCs w:val="20"/>
      <w:lang w:eastAsia="pt-BR"/>
    </w:rPr>
  </w:style>
  <w:style w:type="paragraph" w:customStyle="1" w:styleId="TF-TEXTOQUADRO">
    <w:name w:val="TF-TEXTO QUADRO"/>
    <w:rsid w:val="00BA78D8"/>
    <w:pPr>
      <w:keepNext/>
      <w:keepLines/>
    </w:pPr>
    <w:rPr>
      <w:rFonts w:ascii="Times New Roman" w:eastAsia="Times New Roman" w:hAnsi="Times New Roman" w:cs="Times New Roman"/>
      <w:sz w:val="22"/>
      <w:szCs w:val="20"/>
      <w:lang w:eastAsia="pt-BR"/>
    </w:rPr>
  </w:style>
  <w:style w:type="paragraph" w:customStyle="1" w:styleId="TF-refernciasbibliogrficasTTULO">
    <w:name w:val="TF-referências bibliográficas TÍTULO"/>
    <w:basedOn w:val="Normal"/>
    <w:next w:val="Normal"/>
    <w:rsid w:val="00BA78D8"/>
    <w:pPr>
      <w:keepNext/>
      <w:spacing w:line="360" w:lineRule="auto"/>
      <w:jc w:val="center"/>
    </w:pPr>
    <w:rPr>
      <w:rFonts w:ascii="Times" w:eastAsia="Times New Roman" w:hAnsi="Times" w:cs="Times New Roman"/>
      <w:b/>
      <w:caps/>
      <w:szCs w:val="20"/>
      <w:lang w:eastAsia="pt-BR"/>
    </w:rPr>
  </w:style>
  <w:style w:type="paragraph" w:customStyle="1" w:styleId="TF-SUBALNEAnvel1">
    <w:name w:val="TF-SUBALÍNEA nível 1"/>
    <w:basedOn w:val="TF-ALNEA"/>
    <w:rsid w:val="00BA78D8"/>
    <w:pPr>
      <w:numPr>
        <w:ilvl w:val="1"/>
      </w:numPr>
    </w:pPr>
    <w:rPr>
      <w:rFonts w:ascii="Times" w:hAnsi="Times"/>
    </w:rPr>
  </w:style>
  <w:style w:type="paragraph" w:customStyle="1" w:styleId="TF-ALNEA">
    <w:name w:val="TF-ALÍNEA"/>
    <w:qFormat/>
    <w:rsid w:val="00BA78D8"/>
    <w:pPr>
      <w:widowControl w:val="0"/>
      <w:numPr>
        <w:numId w:val="3"/>
      </w:numPr>
      <w:spacing w:line="360" w:lineRule="auto"/>
      <w:contextualSpacing/>
      <w:jc w:val="both"/>
    </w:pPr>
    <w:rPr>
      <w:rFonts w:ascii="Times New Roman" w:eastAsia="Times New Roman" w:hAnsi="Times New Roman" w:cs="Times New Roman"/>
      <w:szCs w:val="20"/>
      <w:lang w:eastAsia="pt-BR"/>
    </w:rPr>
  </w:style>
  <w:style w:type="paragraph" w:customStyle="1" w:styleId="TF-SUBALNEAnvel2">
    <w:name w:val="TF-SUBALÍNEA nível 2"/>
    <w:basedOn w:val="TF-SUBALNEAnvel1"/>
    <w:rsid w:val="00BA78D8"/>
    <w:pPr>
      <w:numPr>
        <w:ilvl w:val="2"/>
      </w:numPr>
    </w:pPr>
  </w:style>
  <w:style w:type="paragraph" w:styleId="Cabealho">
    <w:name w:val="header"/>
    <w:basedOn w:val="Normal"/>
    <w:link w:val="CabealhoChar"/>
    <w:uiPriority w:val="99"/>
    <w:rsid w:val="00BA78D8"/>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BA78D8"/>
    <w:rPr>
      <w:rFonts w:ascii="Times New Roman" w:eastAsia="Times New Roman" w:hAnsi="Times New Roman" w:cs="Times New Roman"/>
      <w:lang w:eastAsia="pt-BR"/>
    </w:rPr>
  </w:style>
  <w:style w:type="character" w:styleId="Nmerodepgina">
    <w:name w:val="page number"/>
    <w:basedOn w:val="Fontepargpadro"/>
    <w:semiHidden/>
    <w:rsid w:val="00BA78D8"/>
  </w:style>
  <w:style w:type="paragraph" w:customStyle="1" w:styleId="TF-LEGENDA">
    <w:name w:val="TF-LEGENDA"/>
    <w:basedOn w:val="Normal"/>
    <w:next w:val="TF-TEXTOQUADRO"/>
    <w:qFormat/>
    <w:rsid w:val="00BA78D8"/>
    <w:pPr>
      <w:keepNext/>
      <w:keepLines/>
      <w:spacing w:before="60"/>
      <w:jc w:val="center"/>
      <w:outlineLvl w:val="0"/>
    </w:pPr>
    <w:rPr>
      <w:rFonts w:ascii="Times New Roman" w:eastAsia="Times New Roman" w:hAnsi="Times New Roman" w:cs="Times New Roman"/>
      <w:szCs w:val="20"/>
      <w:lang w:eastAsia="pt-BR"/>
    </w:rPr>
  </w:style>
  <w:style w:type="paragraph" w:customStyle="1" w:styleId="TF-TTULO">
    <w:name w:val="TF-TÍTULO"/>
    <w:next w:val="Normal"/>
    <w:rsid w:val="00BA78D8"/>
    <w:pPr>
      <w:spacing w:after="24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BA78D8"/>
    <w:pPr>
      <w:ind w:left="0"/>
      <w:jc w:val="center"/>
    </w:pPr>
  </w:style>
  <w:style w:type="paragraph" w:customStyle="1" w:styleId="TF-TEXTOQUADROCentralizado">
    <w:name w:val="TF-TEXTO QUADRO Centralizado"/>
    <w:basedOn w:val="TF-TEXTOQUADRO"/>
    <w:rsid w:val="00BA78D8"/>
    <w:pPr>
      <w:jc w:val="center"/>
    </w:pPr>
  </w:style>
  <w:style w:type="table" w:styleId="Tabelacomgrade">
    <w:name w:val="Table Grid"/>
    <w:basedOn w:val="Tabelanormal"/>
    <w:uiPriority w:val="59"/>
    <w:rsid w:val="00BA78D8"/>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BA78D8"/>
  </w:style>
  <w:style w:type="paragraph" w:customStyle="1" w:styleId="TF-FIGURA">
    <w:name w:val="TF-FIGURA"/>
    <w:basedOn w:val="TF-TEXTO"/>
    <w:qFormat/>
    <w:rsid w:val="00BA78D8"/>
    <w:pPr>
      <w:keepNext/>
      <w:spacing w:before="0" w:line="240" w:lineRule="auto"/>
      <w:ind w:firstLine="0"/>
      <w:jc w:val="center"/>
    </w:pPr>
  </w:style>
  <w:style w:type="paragraph" w:styleId="Textodecomentrio">
    <w:name w:val="annotation text"/>
    <w:basedOn w:val="Normal"/>
    <w:link w:val="TextodecomentrioChar"/>
    <w:uiPriority w:val="99"/>
    <w:unhideWhenUsed/>
    <w:rsid w:val="00BA78D8"/>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BA78D8"/>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BA78D8"/>
    <w:rPr>
      <w:sz w:val="16"/>
      <w:szCs w:val="16"/>
    </w:rPr>
  </w:style>
  <w:style w:type="paragraph" w:customStyle="1" w:styleId="TF-AUTOR">
    <w:name w:val="TF-AUTOR"/>
    <w:basedOn w:val="Normal"/>
    <w:rsid w:val="00BA78D8"/>
    <w:pPr>
      <w:keepNext/>
      <w:keepLines/>
      <w:spacing w:before="120"/>
      <w:jc w:val="center"/>
    </w:pPr>
    <w:rPr>
      <w:rFonts w:ascii="Times New Roman" w:eastAsia="Times New Roman" w:hAnsi="Times New Roman" w:cs="Times New Roman"/>
      <w:color w:val="000000"/>
      <w:szCs w:val="20"/>
      <w:lang w:eastAsia="pt-BR"/>
    </w:rPr>
  </w:style>
  <w:style w:type="paragraph" w:customStyle="1" w:styleId="TF-FONTE">
    <w:name w:val="TF-FONTE"/>
    <w:next w:val="Normal"/>
    <w:qFormat/>
    <w:rsid w:val="00BA78D8"/>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BA78D8"/>
    <w:pPr>
      <w:numPr>
        <w:numId w:val="7"/>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BA78D8"/>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BA78D8"/>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BA78D8"/>
    <w:pPr>
      <w:tabs>
        <w:tab w:val="left" w:pos="708"/>
      </w:tabs>
      <w:ind w:left="720" w:hanging="720"/>
      <w:jc w:val="center"/>
    </w:pPr>
    <w:rPr>
      <w:rFonts w:ascii="Times New Roman" w:eastAsia="Times New Roman" w:hAnsi="Times New Roman" w:cs="Times New Roman"/>
      <w:caps/>
      <w:noProof/>
      <w:szCs w:val="20"/>
      <w:lang w:eastAsia="pt-BR"/>
    </w:rPr>
  </w:style>
  <w:style w:type="paragraph" w:styleId="NormalWeb">
    <w:name w:val="Normal (Web)"/>
    <w:basedOn w:val="Normal"/>
    <w:uiPriority w:val="99"/>
    <w:unhideWhenUsed/>
    <w:rsid w:val="00BA78D8"/>
    <w:pPr>
      <w:spacing w:before="100" w:beforeAutospacing="1" w:after="100" w:afterAutospacing="1"/>
    </w:pPr>
    <w:rPr>
      <w:rFonts w:ascii="Times New Roman" w:eastAsia="Times New Roman" w:hAnsi="Times New Roman" w:cs="Times New Roman"/>
      <w:lang w:eastAsia="pt-BR"/>
    </w:rPr>
  </w:style>
  <w:style w:type="character" w:styleId="Forte">
    <w:name w:val="Strong"/>
    <w:uiPriority w:val="22"/>
    <w:qFormat/>
    <w:rsid w:val="00BA78D8"/>
    <w:rPr>
      <w:b/>
      <w:bCs/>
    </w:rPr>
  </w:style>
  <w:style w:type="numbering" w:customStyle="1" w:styleId="Listaatual1">
    <w:name w:val="Lista atual1"/>
    <w:uiPriority w:val="99"/>
    <w:rsid w:val="00181461"/>
    <w:pPr>
      <w:numPr>
        <w:numId w:val="9"/>
      </w:numPr>
    </w:pPr>
  </w:style>
  <w:style w:type="numbering" w:customStyle="1" w:styleId="Listaatual2">
    <w:name w:val="Lista atual2"/>
    <w:uiPriority w:val="99"/>
    <w:rsid w:val="00181461"/>
    <w:pPr>
      <w:numPr>
        <w:numId w:val="11"/>
      </w:numPr>
    </w:pPr>
  </w:style>
  <w:style w:type="numbering" w:customStyle="1" w:styleId="Listaatual3">
    <w:name w:val="Lista atual3"/>
    <w:uiPriority w:val="99"/>
    <w:rsid w:val="00181461"/>
    <w:pPr>
      <w:numPr>
        <w:numId w:val="13"/>
      </w:numPr>
    </w:pPr>
  </w:style>
  <w:style w:type="numbering" w:customStyle="1" w:styleId="Listaatual4">
    <w:name w:val="Lista atual4"/>
    <w:uiPriority w:val="99"/>
    <w:rsid w:val="00181461"/>
    <w:pPr>
      <w:numPr>
        <w:numId w:val="15"/>
      </w:numPr>
    </w:pPr>
  </w:style>
  <w:style w:type="numbering" w:customStyle="1" w:styleId="Listaatual5">
    <w:name w:val="Lista atual5"/>
    <w:uiPriority w:val="99"/>
    <w:rsid w:val="00181461"/>
    <w:pPr>
      <w:numPr>
        <w:numId w:val="17"/>
      </w:numPr>
    </w:pPr>
  </w:style>
  <w:style w:type="numbering" w:customStyle="1" w:styleId="Listaatual6">
    <w:name w:val="Lista atual6"/>
    <w:uiPriority w:val="99"/>
    <w:rsid w:val="00181461"/>
    <w:pPr>
      <w:numPr>
        <w:numId w:val="19"/>
      </w:numPr>
    </w:pPr>
  </w:style>
  <w:style w:type="numbering" w:customStyle="1" w:styleId="Listaatual7">
    <w:name w:val="Lista atual7"/>
    <w:uiPriority w:val="99"/>
    <w:rsid w:val="00181461"/>
    <w:pPr>
      <w:numPr>
        <w:numId w:val="21"/>
      </w:numPr>
    </w:pPr>
  </w:style>
  <w:style w:type="numbering" w:customStyle="1" w:styleId="Listaatual8">
    <w:name w:val="Lista atual8"/>
    <w:uiPriority w:val="99"/>
    <w:rsid w:val="00181461"/>
    <w:pPr>
      <w:numPr>
        <w:numId w:val="23"/>
      </w:numPr>
    </w:pPr>
  </w:style>
  <w:style w:type="numbering" w:customStyle="1" w:styleId="Listaatual9">
    <w:name w:val="Lista atual9"/>
    <w:uiPriority w:val="99"/>
    <w:rsid w:val="00181461"/>
    <w:pPr>
      <w:numPr>
        <w:numId w:val="25"/>
      </w:numPr>
    </w:pPr>
  </w:style>
  <w:style w:type="numbering" w:customStyle="1" w:styleId="Listaatual10">
    <w:name w:val="Lista atual10"/>
    <w:uiPriority w:val="99"/>
    <w:rsid w:val="00181461"/>
    <w:pPr>
      <w:numPr>
        <w:numId w:val="27"/>
      </w:numPr>
    </w:pPr>
  </w:style>
  <w:style w:type="numbering" w:customStyle="1" w:styleId="Listaatual11">
    <w:name w:val="Lista atual11"/>
    <w:uiPriority w:val="99"/>
    <w:rsid w:val="00181461"/>
    <w:pPr>
      <w:numPr>
        <w:numId w:val="29"/>
      </w:numPr>
    </w:pPr>
  </w:style>
  <w:style w:type="numbering" w:customStyle="1" w:styleId="Listaatual12">
    <w:name w:val="Lista atual12"/>
    <w:uiPriority w:val="99"/>
    <w:rsid w:val="00181461"/>
    <w:pPr>
      <w:numPr>
        <w:numId w:val="31"/>
      </w:numPr>
    </w:pPr>
  </w:style>
  <w:style w:type="numbering" w:customStyle="1" w:styleId="Listaatual13">
    <w:name w:val="Lista atual13"/>
    <w:uiPriority w:val="99"/>
    <w:rsid w:val="00181461"/>
    <w:pPr>
      <w:numPr>
        <w:numId w:val="33"/>
      </w:numPr>
    </w:pPr>
  </w:style>
  <w:style w:type="numbering" w:customStyle="1" w:styleId="Listaatual14">
    <w:name w:val="Lista atual14"/>
    <w:uiPriority w:val="99"/>
    <w:rsid w:val="00181461"/>
    <w:pPr>
      <w:numPr>
        <w:numId w:val="35"/>
      </w:numPr>
    </w:pPr>
  </w:style>
  <w:style w:type="numbering" w:customStyle="1" w:styleId="Listaatual15">
    <w:name w:val="Lista atual15"/>
    <w:uiPriority w:val="99"/>
    <w:rsid w:val="00181461"/>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customXml" Target="ink/ink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emf"/><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50.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35.830"/>
    </inkml:context>
    <inkml:brush xml:id="br0">
      <inkml:brushProperty name="width" value="0.05" units="cm"/>
      <inkml:brushProperty name="height" value="0.05" units="cm"/>
      <inkml:brushProperty name="color" value="#E71224"/>
    </inkml:brush>
  </inkml:definitions>
  <inkml:trace contextRef="#ctx0" brushRef="#br0">268 24 24575,'-5'3'0,"-1"0"0,-1 1 0,-3 3 0,0 0 0,-4 4 0,4-1 0,-2 1 0,0 2 0,-1 4 0,-1-1 0,-2 2 0,5-2 0,1-5 0,3 0 0,3-5 0,0 1 0,0-1 0,-2 4 0,0 1 0,-1 3 0,0-2 0,3-2 0,-1-2 0,4-5 0,-1-1 0,0 0 0,-2 1 0,-1 0 0,-1 1 0,0-1 0,0 1 0,0 1 0,0-1 0,1 0 0,2-1 0,0-2 0,2 0 0,-1-1 0,1-1 0,-1 0 0,1-2 0,0 2 0,0-1 0</inkml:trace>
  <inkml:trace contextRef="#ctx0" brushRef="#br0" timeOffset="1236">134 1 24575,'1'4'0,"0"2"0,-1 2 0,2 3 0,-1 10 0,2 0 0,0 3 0,1-4 0,0-4 0,-1-2 0,1 2 0,2 1 0,0-1 0,-2 0 0,-1-6 0,-2-2 0,-1 1 0,1 0 0,1 4 0,3 12 0,-3-9 0,4 8 0,-6-15 0,1 0 0,0-3 0,0 2 0,0-1 0,-1-1 0,1-1 0,1 2 0,-1-2 0,0 3 0,-1-3 0,0-1 0,0-4 0,-2 0 0,1-1 0,-1 0 0,1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16.366"/>
    </inkml:context>
    <inkml:brush xml:id="br0">
      <inkml:brushProperty name="width" value="0.05" units="cm"/>
      <inkml:brushProperty name="height" value="0.05" units="cm"/>
      <inkml:brushProperty name="color" value="#E71224"/>
    </inkml:brush>
  </inkml:definitions>
  <inkml:trace contextRef="#ctx0" brushRef="#br0">291 1 24575,'-8'2'0,"-3"1"0,-6-3 0,-6 2 0,2-1 0,-3 1 0,5 0 0,1 0 0,4 1 0,4-1 0,4 0 0,1-1 0,-1 2 0,0 2 0,-5 0 0,2 0 0,0-1 0,1 0 0,2 0 0,1 0 0,0-1 0,3 1 0,-2 0 0,0 1 0,1 2 0,-2-1 0,1 2 0,0-1 0,0 1 0,0 4 0,0 1 0,0 1 0,1 2 0,1-3 0,1-1 0,1-1 0,-2-4 0,2 0 0,0 1 0,0 0 0,2 0 0,-2-1 0,1-2 0,-1-2 0,0 1 0,0 2 0,2 1 0,1 3 0,2 2 0,0-2 0,0 1 0,0-4 0,-1 0 0,1-1 0,1-1 0,-1-1 0,3-1 0,0 3 0,3-1 0,2 2 0,-3-2 0,1 0 0,-3-3 0,3 2 0,-1-1 0,2 0 0,-6-1 0,-1 0 0,9 2 0,2 1 0,5 2 0,-6-2 0,-8-1 0,-1-4 0,6 2 0,1-1 0,6 0 0,-7-1 0,1-2 0,2-1 0,-3-1 0,4 0 0,-4-1 0,2-3 0,-1-2 0,3-5 0,-3-1 0,-2 1 0,0-2 0,-6 2 0,1-1 0,-3-2 0,-2 2 0,0 0 0,-1 1 0,1-1 0,-1 3 0,-1-4 0,-1 5 0,1-1 0,-2 4 0,1 1 0,-1 2 0,1-2 0,-1 2 0,0-3 0,-1 2 0,-2-2 0,1 3 0,-1-2 0,0 4 0,0-2 0,-1 1 0,-4-3 0,-1 1 0,-4-1 0,2 1 0,1 3 0,-1-1 0,4 2 0,1 0 0,0 1 0,3 1 0,-1 1 0,2 0 0,2 0 0,1 0 0,0 0 0,-1 1 0,0-1 0,0 2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01.337"/>
    </inkml:context>
    <inkml:brush xml:id="br0">
      <inkml:brushProperty name="width" value="0.05" units="cm"/>
      <inkml:brushProperty name="height" value="0.05" units="cm"/>
      <inkml:brushProperty name="color" value="#E71224"/>
    </inkml:brush>
  </inkml:definitions>
  <inkml:trace contextRef="#ctx0" brushRef="#br0">1 1 24575,'8'3'0,"2"2"0,9 1 0,7 3 0,1-2 0,8 2 0,-10-5 0,-4 0 0,-6-4 0,9-1 0,-5 0 0,6-1 0,-11 2 0,-4-1 0,-2 1 0,1 0 0,1 1 0,3-1 0,-3 1 0,-1-1 0,-1 0 0,-2 0 0,4 0 0,3-1 0,0 1 0,3-1 0,-2 1 0,3 0 0,0 1 0,0-1 0,-3 1 0,2-1 0,-3 0 0,4 0 0,-2 0 0,0 1 0,-4 0 0,3 0 0,-5-1 0,2 1 0,2-1 0,-1 1 0,4 0 0,4 0 0,7 1 0,-3 0 0,6 0 0,-4-1 0,-1 0 0,6-1 0,-9 1 0,2-2 0,-3 2 0,1-2 0,1 0 0,7 2 0,-1-2 0,1 1 0,6-1 0,-4 0 0,2 3 0,4 0 0,-11-1 0,3 0 0,-7 1 0,-5-1 0,-2 0 0,-5 0 0,-2-1 0,-3 1 0,2 0 0,4 1 0,2-1 0,6 1 0,-1-1 0,-1 0 0,6 1 0,0-1 0,3 0 0,0 0 0,-1-1 0,-3 0 0,-7-4 0,3 4 0,-5-4 0,7 5 0,-4-1 0,0 1 0,-6-2 0,-2 0 0,-2 0 0,-3 0 0,0 1 0,1 0 0,0 0 0,5 0 0,-1 0 0,5 1 0,2-2 0,10 0 0,5-1 0,4 1 0,-1-2 0,-2-2 0,-6 0 0,6-4 0,0 4 0,4 0 0,6 3 0,-6 0 0,-5 2 0,-7-3 0,-10 1 0,-3-1 0,-3 1 0,-2 1 0,1 0 0,-1 1 0,5 0 0,-3 0 0,3 0 0,-5 1 0,2-1 0,-2-1 0,6 2 0,0 0 0,6 0 0,-4 0 0,-2-1 0,-4 2 0,-5-2 0,0 1 0,-1-1 0,2 0 0,1 0 0,-1 0 0,-1 0 0,-1 0 0,-2 2 0,-2-2 0,-2 0 0,-3 2 0,4-2 0,0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55</Pages>
  <Words>18700</Words>
  <Characters>100986</Characters>
  <Application>Microsoft Office Word</Application>
  <DocSecurity>0</DocSecurity>
  <Lines>841</Lines>
  <Paragraphs>238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2021-10-26T14:34:00Z</dcterms:created>
  <dcterms:modified xsi:type="dcterms:W3CDTF">2021-12-18T23:04:00Z</dcterms:modified>
</cp:coreProperties>
</file>