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27AD2BAA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823BBB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2ABD58D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823BBB">
              <w:rPr>
                <w:rStyle w:val="Nmerodepgina"/>
              </w:rPr>
              <w:t xml:space="preserve"> 2023/0</w:t>
            </w:r>
            <w:r w:rsidR="00A250EE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CDBEA5F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823BBB">
              <w:rPr>
                <w:rStyle w:val="Nmerodepgina"/>
              </w:rPr>
              <w:t xml:space="preserve"> Desen</w:t>
            </w:r>
            <w:r w:rsidR="001B44B5">
              <w:rPr>
                <w:rStyle w:val="Nmerodepgina"/>
              </w:rPr>
              <w:t>volvimento</w:t>
            </w:r>
            <w:r w:rsidR="00823BBB">
              <w:rPr>
                <w:rStyle w:val="Nmerodepgina"/>
              </w:rPr>
              <w:t xml:space="preserve"> de software </w:t>
            </w:r>
            <w:r w:rsidR="001B44B5">
              <w:rPr>
                <w:rStyle w:val="Nmerodepgina"/>
              </w:rPr>
              <w:t>para Sistema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446B3D50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1B44B5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360A5F08" w:rsidR="002B0EDC" w:rsidRPr="00B00E04" w:rsidRDefault="001B44B5" w:rsidP="001E682E">
      <w:pPr>
        <w:pStyle w:val="TF-TTULO"/>
      </w:pPr>
      <w:r>
        <w:t>Sof</w:t>
      </w:r>
      <w:r w:rsidR="006D13A9">
        <w:t>tware para gestão de restaurante</w:t>
      </w:r>
      <w:r w:rsidR="002B0EDC">
        <w:t xml:space="preserve">: </w:t>
      </w:r>
      <w:r w:rsidR="006D13A9">
        <w:t>produção e comercialização dos alimentos</w:t>
      </w:r>
    </w:p>
    <w:p w14:paraId="38B1AECD" w14:textId="32A8CD14" w:rsidR="001E682E" w:rsidRDefault="006D13A9" w:rsidP="00B37046">
      <w:pPr>
        <w:pStyle w:val="TF-AUTOR0"/>
      </w:pPr>
      <w:r>
        <w:t>Karoline Custodio dos Santos</w:t>
      </w:r>
    </w:p>
    <w:p w14:paraId="138BB702" w14:textId="68C8A0CC" w:rsidR="001E682E" w:rsidRDefault="006D13A9" w:rsidP="00B37046">
      <w:pPr>
        <w:pStyle w:val="TF-AUTOR0"/>
      </w:pPr>
      <w:r>
        <w:t>Alexander</w:t>
      </w:r>
      <w:r w:rsidR="00C32239">
        <w:t xml:space="preserve"> Roberto Valdameri</w:t>
      </w:r>
      <w:r w:rsidR="00BE3015">
        <w:t xml:space="preserve"> - Orientador</w:t>
      </w:r>
    </w:p>
    <w:p w14:paraId="71F8749B" w14:textId="617B3298" w:rsidR="00076065" w:rsidRPr="00A250EE" w:rsidRDefault="00C32239" w:rsidP="00B37046">
      <w:pPr>
        <w:pStyle w:val="TF-AUTOR0"/>
        <w:rPr>
          <w:u w:val="single"/>
        </w:rPr>
      </w:pPr>
      <w:r>
        <w:t>Fabiana Aparecida Custodio</w:t>
      </w:r>
      <w:r w:rsidR="00BE3015">
        <w:t xml:space="preserve"> - </w:t>
      </w:r>
      <w:del w:id="10" w:author="Dalton Solano dos Reis" w:date="2023-05-21T10:12:00Z">
        <w:r w:rsidR="00DF50F3" w:rsidDel="00A57403">
          <w:delText>Mentor</w:delText>
        </w:r>
        <w:r w:rsidR="005D6CB3" w:rsidDel="00A57403">
          <w:delText>a</w:delText>
        </w:r>
      </w:del>
      <w:ins w:id="11" w:author="Dalton Solano dos Reis" w:date="2023-05-21T10:12:00Z">
        <w:r w:rsidR="00A57403">
          <w:t>Supervisora</w:t>
        </w:r>
      </w:ins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4C7A4679" w14:textId="2A6075B1" w:rsidR="00F255FC" w:rsidRDefault="00C67979" w:rsidP="00A24B04">
      <w:pPr>
        <w:pStyle w:val="Ttulo1"/>
      </w:pPr>
      <w:r>
        <w:t>Contextualização</w:t>
      </w:r>
    </w:p>
    <w:p w14:paraId="6736E228" w14:textId="41E58B05" w:rsidR="00EA1367" w:rsidRDefault="00165783" w:rsidP="00DE5034">
      <w:pPr>
        <w:pStyle w:val="TF-TEXTO"/>
      </w:pPr>
      <w:r w:rsidRPr="00E61791">
        <w:t>V</w:t>
      </w:r>
      <w:r w:rsidR="002D2204" w:rsidRPr="00E61791">
        <w:t>ive</w:t>
      </w:r>
      <w:r w:rsidRPr="00E61791">
        <w:t>-se</w:t>
      </w:r>
      <w:r w:rsidR="002D2204" w:rsidRPr="00E61791">
        <w:t xml:space="preserve"> </w:t>
      </w:r>
      <w:r w:rsidR="002D2204">
        <w:t xml:space="preserve">a era da tecnologia, onde </w:t>
      </w:r>
      <w:r w:rsidR="00CB5FF8">
        <w:t xml:space="preserve">a maioria das pessoas possuem </w:t>
      </w:r>
      <w:r w:rsidR="0059704C">
        <w:t>aparelhos tecnológicos e redes sociais</w:t>
      </w:r>
      <w:r w:rsidR="00595AC3">
        <w:t xml:space="preserve">. </w:t>
      </w:r>
      <w:r w:rsidR="005E5666">
        <w:t xml:space="preserve">Segundo dados da </w:t>
      </w:r>
      <w:commentRangeStart w:id="12"/>
      <w:r w:rsidR="006568EF">
        <w:t xml:space="preserve">ORG </w:t>
      </w:r>
      <w:commentRangeEnd w:id="12"/>
      <w:r w:rsidR="002E7542">
        <w:rPr>
          <w:rStyle w:val="Refdecomentrio"/>
        </w:rPr>
        <w:commentReference w:id="12"/>
      </w:r>
      <w:r w:rsidR="004E5D25">
        <w:t>(2022)</w:t>
      </w:r>
      <w:r w:rsidR="005E5666">
        <w:t xml:space="preserve">, estimasse que </w:t>
      </w:r>
      <w:r w:rsidR="003418B9">
        <w:t>existam 155,7 milhões de brasileiros que utilizam a internet no Brasil</w:t>
      </w:r>
      <w:r w:rsidR="000B42F8">
        <w:t xml:space="preserve">. </w:t>
      </w:r>
      <w:r w:rsidR="007902FF">
        <w:t xml:space="preserve">Nos dias atuais </w:t>
      </w:r>
      <w:r w:rsidR="00290CE1">
        <w:t>é normal chegar em estabelecimento</w:t>
      </w:r>
      <w:r w:rsidR="007902FF">
        <w:t>s</w:t>
      </w:r>
      <w:r w:rsidR="00BE5336">
        <w:t xml:space="preserve"> como em bares e restaurantes</w:t>
      </w:r>
      <w:r w:rsidR="00290CE1">
        <w:t xml:space="preserve"> e se conectar no </w:t>
      </w:r>
      <w:r w:rsidR="0042756D">
        <w:t>W</w:t>
      </w:r>
      <w:r w:rsidR="00290CE1">
        <w:t>i-</w:t>
      </w:r>
      <w:r w:rsidR="0042756D">
        <w:t>F</w:t>
      </w:r>
      <w:r w:rsidR="00290CE1">
        <w:t>i</w:t>
      </w:r>
      <w:r w:rsidR="005D2437">
        <w:t>.</w:t>
      </w:r>
      <w:r w:rsidR="00833ED4">
        <w:t xml:space="preserve"> De acordo com </w:t>
      </w:r>
      <w:del w:id="13" w:author="Dalton Solano dos Reis" w:date="2023-05-21T10:13:00Z">
        <w:r w:rsidR="00833ED4" w:rsidRPr="00F84AE1" w:rsidDel="00A57403">
          <w:delText>RODRIGUES</w:delText>
        </w:r>
        <w:r w:rsidR="00833ED4" w:rsidDel="00A57403">
          <w:delText xml:space="preserve"> </w:delText>
        </w:r>
      </w:del>
      <w:ins w:id="14" w:author="Dalton Solano dos Reis" w:date="2023-05-21T10:13:00Z">
        <w:r w:rsidR="00A57403">
          <w:t xml:space="preserve">Rodrigues </w:t>
        </w:r>
      </w:ins>
      <w:r w:rsidR="00833ED4">
        <w:t>(2018)</w:t>
      </w:r>
      <w:r w:rsidR="001326AA">
        <w:t xml:space="preserve"> </w:t>
      </w:r>
      <w:r w:rsidR="00833ED4">
        <w:t>estudos realizados</w:t>
      </w:r>
      <w:r w:rsidR="001326AA">
        <w:t xml:space="preserve"> pela IHL </w:t>
      </w:r>
      <w:proofErr w:type="spellStart"/>
      <w:r w:rsidR="001326AA">
        <w:t>Group</w:t>
      </w:r>
      <w:proofErr w:type="spellEnd"/>
      <w:r w:rsidR="001326AA">
        <w:t xml:space="preserve">, </w:t>
      </w:r>
      <w:r w:rsidR="00F344F2">
        <w:t>demonstraram</w:t>
      </w:r>
      <w:r w:rsidR="00F34D39">
        <w:t xml:space="preserve"> que 27,5% das lojas que oferecem </w:t>
      </w:r>
      <w:r w:rsidR="00833ED4">
        <w:t>WI-FI</w:t>
      </w:r>
      <w:r w:rsidR="00F34D39">
        <w:t xml:space="preserve"> tiveram aumento significativo nos retornos de clientes.</w:t>
      </w:r>
      <w:r w:rsidR="00CF50D0">
        <w:t xml:space="preserve"> Assim, é normal </w:t>
      </w:r>
      <w:r w:rsidR="001460C0">
        <w:t>o próprio estabelecimento ter algum sistema de gestão</w:t>
      </w:r>
      <w:r w:rsidR="00CD410D">
        <w:t xml:space="preserve"> ou cardápios tecnológicos para facilitar suas tarefas.</w:t>
      </w:r>
      <w:r w:rsidR="00772D36">
        <w:t xml:space="preserve"> </w:t>
      </w:r>
    </w:p>
    <w:p w14:paraId="24473D4C" w14:textId="116E4E18" w:rsidR="006C3C60" w:rsidRDefault="00B82CA5" w:rsidP="006C3C60">
      <w:pPr>
        <w:pStyle w:val="TF-TEXTO"/>
      </w:pPr>
      <w:r w:rsidRPr="00B82CA5">
        <w:t xml:space="preserve">Segundo o </w:t>
      </w:r>
      <w:r w:rsidR="00D94C1D">
        <w:t>s</w:t>
      </w:r>
      <w:r w:rsidR="00833ED4">
        <w:t>ite</w:t>
      </w:r>
      <w:r w:rsidR="00D94C1D" w:rsidRPr="00B82CA5">
        <w:t xml:space="preserve"> </w:t>
      </w:r>
      <w:r w:rsidRPr="00B82CA5">
        <w:t>Gazeta do Povo</w:t>
      </w:r>
      <w:r>
        <w:t xml:space="preserve"> (2022)</w:t>
      </w:r>
      <w:r w:rsidRPr="00B82CA5">
        <w:t xml:space="preserve">, </w:t>
      </w:r>
      <w:r>
        <w:rPr>
          <w:szCs w:val="24"/>
          <w:shd w:val="clear" w:color="auto" w:fill="FFFFFF"/>
        </w:rPr>
        <w:t>a</w:t>
      </w:r>
      <w:r w:rsidR="006C3C60" w:rsidRPr="00B82CA5">
        <w:rPr>
          <w:szCs w:val="24"/>
          <w:shd w:val="clear" w:color="auto" w:fill="FFFFFF"/>
        </w:rPr>
        <w:t>tualmente</w:t>
      </w:r>
      <w:r w:rsidR="006C3C60" w:rsidRPr="00B82CA5">
        <w:t xml:space="preserve"> </w:t>
      </w:r>
      <w:r>
        <w:t xml:space="preserve">no Brasil </w:t>
      </w:r>
      <w:r w:rsidR="006C3C60">
        <w:t>possui cerca de 736 mil bares e restaurantes abertos e operando</w:t>
      </w:r>
      <w:r w:rsidR="00EF469A">
        <w:t>.</w:t>
      </w:r>
      <w:r w:rsidR="006C3C60">
        <w:t xml:space="preserve"> </w:t>
      </w:r>
      <w:r w:rsidR="00833ED4">
        <w:t xml:space="preserve">Porém, de acordo com </w:t>
      </w:r>
      <w:del w:id="15" w:author="Dalton Solano dos Reis" w:date="2023-05-21T10:14:00Z">
        <w:r w:rsidR="00833ED4" w:rsidDel="00A57403">
          <w:delText>CUSTODIO</w:delText>
        </w:r>
      </w:del>
      <w:ins w:id="16" w:author="Dalton Solano dos Reis" w:date="2023-05-21T10:14:00Z">
        <w:r w:rsidR="00A57403">
          <w:t>Custodio</w:t>
        </w:r>
      </w:ins>
      <w:del w:id="17" w:author="Dalton Solano dos Reis" w:date="2023-05-21T10:14:00Z">
        <w:r w:rsidR="00833ED4" w:rsidDel="00A57403">
          <w:delText xml:space="preserve"> </w:delText>
        </w:r>
      </w:del>
      <w:r w:rsidR="00833ED4">
        <w:t>(2023)</w:t>
      </w:r>
      <w:r w:rsidR="00CA45AA">
        <w:t>,</w:t>
      </w:r>
      <w:r w:rsidR="003F0686">
        <w:t xml:space="preserve"> </w:t>
      </w:r>
      <w:r w:rsidR="006C3C60">
        <w:t>existem empreendimentos de pequenos portes que não possuem nenhuma forma automática e tecnológica para fazer fechamentos de caixa, monitoramento de pedidos e de estoque</w:t>
      </w:r>
      <w:r w:rsidR="00833ED4">
        <w:t>,</w:t>
      </w:r>
      <w:r w:rsidR="00A46C8F">
        <w:t xml:space="preserve"> afirmando que isso </w:t>
      </w:r>
      <w:r w:rsidR="00707535">
        <w:t xml:space="preserve">gera </w:t>
      </w:r>
      <w:ins w:id="18" w:author="Dalton Solano dos Reis" w:date="2023-05-21T10:15:00Z">
        <w:r w:rsidR="00A57403">
          <w:t xml:space="preserve">um maior </w:t>
        </w:r>
      </w:ins>
      <w:r w:rsidR="00707535">
        <w:t>tempo de espera por parte dos clientes</w:t>
      </w:r>
      <w:del w:id="19" w:author="Dalton Solano dos Reis" w:date="2023-05-21T10:15:00Z">
        <w:r w:rsidR="004D7C5B" w:rsidDel="00A57403">
          <w:delText xml:space="preserve"> maior</w:delText>
        </w:r>
      </w:del>
      <w:r w:rsidR="004D7C5B">
        <w:t>, além de dificultar a gestão das tarefas operacionais (produção) dos estabelecimentos</w:t>
      </w:r>
      <w:r w:rsidR="003D2457">
        <w:t xml:space="preserve"> por conta </w:t>
      </w:r>
      <w:del w:id="20" w:author="Dalton Solano dos Reis" w:date="2023-05-21T10:16:00Z">
        <w:r w:rsidR="00603F68" w:rsidDel="00A57403">
          <w:delText>de as</w:delText>
        </w:r>
      </w:del>
      <w:ins w:id="21" w:author="Dalton Solano dos Reis" w:date="2023-05-21T10:16:00Z">
        <w:r w:rsidR="00A57403">
          <w:t>das</w:t>
        </w:r>
      </w:ins>
      <w:r w:rsidR="006C3C60">
        <w:t xml:space="preserve"> atividades </w:t>
      </w:r>
      <w:r w:rsidR="003D2457">
        <w:t xml:space="preserve">serem </w:t>
      </w:r>
      <w:r w:rsidR="006C3C60">
        <w:t xml:space="preserve">de forma manual. </w:t>
      </w:r>
    </w:p>
    <w:p w14:paraId="4ABC60D5" w14:textId="22F782EB" w:rsidR="008B0CBD" w:rsidRPr="00867C03" w:rsidRDefault="00667480" w:rsidP="00603F68">
      <w:pPr>
        <w:pStyle w:val="TF-CITAO"/>
      </w:pPr>
      <w:r>
        <w:rPr>
          <w:shd w:val="clear" w:color="auto" w:fill="FFFFFF"/>
        </w:rPr>
        <w:t xml:space="preserve">De acordo com Theis </w:t>
      </w:r>
      <w:r w:rsidRPr="00867C03">
        <w:rPr>
          <w:shd w:val="clear" w:color="auto" w:fill="FFFFFF"/>
        </w:rPr>
        <w:t>(</w:t>
      </w:r>
      <w:r>
        <w:rPr>
          <w:szCs w:val="24"/>
          <w:shd w:val="clear" w:color="auto" w:fill="FFFFFF"/>
        </w:rPr>
        <w:t>2015, p.4,</w:t>
      </w:r>
      <w:r>
        <w:rPr>
          <w:shd w:val="clear" w:color="auto" w:fill="FFFFFF"/>
        </w:rPr>
        <w:t xml:space="preserve"> apud </w:t>
      </w:r>
      <w:commentRangeStart w:id="22"/>
      <w:r>
        <w:rPr>
          <w:shd w:val="clear" w:color="auto" w:fill="FFFFFF"/>
        </w:rPr>
        <w:t>SANTOS e JUNIOR</w:t>
      </w:r>
      <w:commentRangeEnd w:id="22"/>
      <w:r w:rsidR="00A57403">
        <w:rPr>
          <w:rStyle w:val="Refdecomentrio"/>
        </w:rPr>
        <w:commentReference w:id="22"/>
      </w:r>
      <w:r>
        <w:rPr>
          <w:shd w:val="clear" w:color="auto" w:fill="FFFFFF"/>
        </w:rPr>
        <w:t>, 2022, p.346</w:t>
      </w:r>
      <w:r w:rsidRPr="00867C03">
        <w:rPr>
          <w:shd w:val="clear" w:color="auto" w:fill="FFFFFF"/>
        </w:rPr>
        <w:t>)</w:t>
      </w:r>
      <w:r>
        <w:rPr>
          <w:shd w:val="clear" w:color="auto" w:fill="FFFFFF"/>
        </w:rPr>
        <w:t xml:space="preserve"> </w:t>
      </w:r>
      <w:r w:rsidR="00FD2C4E">
        <w:rPr>
          <w:shd w:val="clear" w:color="auto" w:fill="FFFFFF"/>
        </w:rPr>
        <w:t>o</w:t>
      </w:r>
      <w:r w:rsidR="008B0CBD" w:rsidRPr="00867C03">
        <w:rPr>
          <w:shd w:val="clear" w:color="auto" w:fill="FFFFFF"/>
        </w:rPr>
        <w:t xml:space="preserve"> setor de negócios de alimentação, ou serviços de alimentação (</w:t>
      </w:r>
      <w:r w:rsidR="008B0CBD" w:rsidRPr="00F35991">
        <w:rPr>
          <w:i/>
          <w:iCs/>
          <w:shd w:val="clear" w:color="auto" w:fill="FFFFFF"/>
        </w:rPr>
        <w:t xml:space="preserve">food </w:t>
      </w:r>
      <w:proofErr w:type="spellStart"/>
      <w:r w:rsidR="008B0CBD" w:rsidRPr="00F35991">
        <w:rPr>
          <w:i/>
          <w:iCs/>
          <w:shd w:val="clear" w:color="auto" w:fill="FFFFFF"/>
        </w:rPr>
        <w:t>service</w:t>
      </w:r>
      <w:proofErr w:type="spellEnd"/>
      <w:r w:rsidR="008B0CBD" w:rsidRPr="00867C03">
        <w:rPr>
          <w:shd w:val="clear" w:color="auto" w:fill="FFFFFF"/>
        </w:rPr>
        <w:t xml:space="preserve">), pode ser definido como aquele que abrange todos os estabelecimentos que servem alimentos regularmente fora do ambiente doméstico. </w:t>
      </w:r>
      <w:r w:rsidR="003D2457">
        <w:rPr>
          <w:shd w:val="clear" w:color="auto" w:fill="FFFFFF"/>
        </w:rPr>
        <w:t>Este</w:t>
      </w:r>
      <w:r w:rsidR="00BB61D9">
        <w:rPr>
          <w:shd w:val="clear" w:color="auto" w:fill="FFFFFF"/>
        </w:rPr>
        <w:t xml:space="preserve"> setor a</w:t>
      </w:r>
      <w:r w:rsidR="008B0CBD" w:rsidRPr="00867C03">
        <w:rPr>
          <w:shd w:val="clear" w:color="auto" w:fill="FFFFFF"/>
        </w:rPr>
        <w:t>feta a população de forma muito ampla, pois inclui restaurantes formais,</w:t>
      </w:r>
      <w:r w:rsidR="00603F68">
        <w:rPr>
          <w:shd w:val="clear" w:color="auto" w:fill="FFFFFF"/>
        </w:rPr>
        <w:t xml:space="preserve"> </w:t>
      </w:r>
      <w:r w:rsidR="00603F68" w:rsidRPr="00867C03">
        <w:rPr>
          <w:shd w:val="clear" w:color="auto" w:fill="FFFFFF"/>
        </w:rPr>
        <w:t>restaurantes em hotéis, cafeterias, restaurantes familiares, restaurantes étnicos e</w:t>
      </w:r>
      <w:r w:rsidR="008B0CBD" w:rsidRPr="00867C03">
        <w:rPr>
          <w:shd w:val="clear" w:color="auto" w:fill="FFFFFF"/>
        </w:rPr>
        <w:t xml:space="preserve"> especializados e redes de </w:t>
      </w:r>
      <w:r w:rsidR="008B0CBD" w:rsidRPr="00F35991">
        <w:rPr>
          <w:i/>
          <w:iCs/>
          <w:shd w:val="clear" w:color="auto" w:fill="FFFFFF"/>
        </w:rPr>
        <w:t>fast-food</w:t>
      </w:r>
      <w:r w:rsidR="00B16A0E">
        <w:rPr>
          <w:i/>
          <w:iCs/>
          <w:shd w:val="clear" w:color="auto" w:fill="FFFFFF"/>
        </w:rPr>
        <w:t>.</w:t>
      </w:r>
      <w:r w:rsidR="008B0CBD" w:rsidRPr="00867C03">
        <w:rPr>
          <w:shd w:val="clear" w:color="auto" w:fill="FFFFFF"/>
        </w:rPr>
        <w:t xml:space="preserve"> </w:t>
      </w:r>
      <w:r w:rsidR="00B16A0E">
        <w:rPr>
          <w:shd w:val="clear" w:color="auto" w:fill="FFFFFF"/>
        </w:rPr>
        <w:t>T</w:t>
      </w:r>
      <w:r w:rsidR="008B0CBD" w:rsidRPr="00867C03">
        <w:rPr>
          <w:shd w:val="clear" w:color="auto" w:fill="FFFFFF"/>
        </w:rPr>
        <w:t>ambém</w:t>
      </w:r>
      <w:r w:rsidR="00CD6FE2">
        <w:rPr>
          <w:shd w:val="clear" w:color="auto" w:fill="FFFFFF"/>
        </w:rPr>
        <w:t>,</w:t>
      </w:r>
      <w:r w:rsidR="008B0CBD" w:rsidRPr="00867C03">
        <w:rPr>
          <w:shd w:val="clear" w:color="auto" w:fill="FFFFFF"/>
        </w:rPr>
        <w:t xml:space="preserve"> serviços de alimentação que operam em escolas e universidades, hospitais, casas de repouso e outras instituições de saúde, instalações recreativas, empresas de viagens, instalações militares, instalações carcerárias, prédios comerciais e fábricas, lojas   de   </w:t>
      </w:r>
      <w:r w:rsidR="00603F68" w:rsidRPr="00867C03">
        <w:rPr>
          <w:shd w:val="clear" w:color="auto" w:fill="FFFFFF"/>
        </w:rPr>
        <w:t>conveniência, supermercados</w:t>
      </w:r>
      <w:r w:rsidR="008B0CBD" w:rsidRPr="00867C03">
        <w:rPr>
          <w:shd w:val="clear" w:color="auto" w:fill="FFFFFF"/>
        </w:rPr>
        <w:t xml:space="preserve">, </w:t>
      </w:r>
      <w:proofErr w:type="spellStart"/>
      <w:r w:rsidR="008B0CBD" w:rsidRPr="00867C03">
        <w:rPr>
          <w:shd w:val="clear" w:color="auto" w:fill="FFFFFF"/>
        </w:rPr>
        <w:t>delicatessens</w:t>
      </w:r>
      <w:proofErr w:type="spellEnd"/>
      <w:r w:rsidR="008B0CBD" w:rsidRPr="00867C03">
        <w:rPr>
          <w:shd w:val="clear" w:color="auto" w:fill="FFFFFF"/>
        </w:rPr>
        <w:t xml:space="preserve"> e   lojas   de   departamento, centros comunitários e asilos.</w:t>
      </w:r>
    </w:p>
    <w:p w14:paraId="433CBF57" w14:textId="36F682A1" w:rsidR="007F523C" w:rsidRDefault="009C5BDD" w:rsidP="003D398C">
      <w:pPr>
        <w:pStyle w:val="TF-TEXTO"/>
      </w:pPr>
      <w:r>
        <w:t xml:space="preserve">Em abril de 2022, </w:t>
      </w:r>
      <w:r w:rsidR="007A284E">
        <w:t xml:space="preserve">na </w:t>
      </w:r>
      <w:r w:rsidR="009B2E87">
        <w:t xml:space="preserve">cidade </w:t>
      </w:r>
      <w:r w:rsidR="005057BF">
        <w:t xml:space="preserve">de </w:t>
      </w:r>
      <w:r w:rsidR="009B2E87">
        <w:t>Iguape</w:t>
      </w:r>
      <w:r w:rsidR="007A284E">
        <w:t xml:space="preserve"> localizada no interior de São Paulo</w:t>
      </w:r>
      <w:r w:rsidR="00EA7D4C">
        <w:t xml:space="preserve">, </w:t>
      </w:r>
      <w:r w:rsidR="00FF09F2">
        <w:t xml:space="preserve">foi inaugurado </w:t>
      </w:r>
      <w:r w:rsidR="007A284E">
        <w:t xml:space="preserve">o </w:t>
      </w:r>
      <w:r w:rsidR="00FF09F2">
        <w:t xml:space="preserve">restaurante </w:t>
      </w:r>
      <w:r w:rsidR="00596B04">
        <w:t>“</w:t>
      </w:r>
      <w:r w:rsidR="004C6300">
        <w:t>Restaurante de Ouro</w:t>
      </w:r>
      <w:r w:rsidR="00596B04">
        <w:t>”</w:t>
      </w:r>
      <w:r w:rsidR="004F7471">
        <w:t xml:space="preserve">, </w:t>
      </w:r>
      <w:r w:rsidR="00A17349">
        <w:t xml:space="preserve">onde </w:t>
      </w:r>
      <w:r w:rsidR="0093004F">
        <w:t>a</w:t>
      </w:r>
      <w:r w:rsidR="00A17349">
        <w:t xml:space="preserve"> proprietári</w:t>
      </w:r>
      <w:r w:rsidR="0093004F">
        <w:t>a</w:t>
      </w:r>
      <w:r w:rsidR="00A17349">
        <w:t xml:space="preserve"> </w:t>
      </w:r>
      <w:r w:rsidR="0093004F">
        <w:t>é</w:t>
      </w:r>
      <w:r w:rsidR="00A17349">
        <w:t xml:space="preserve"> conhe</w:t>
      </w:r>
      <w:r w:rsidR="0093004F">
        <w:t>cida por Fabiana.</w:t>
      </w:r>
      <w:r w:rsidR="008E133E">
        <w:t xml:space="preserve"> Nesse ambiente são disponibilizados almoços em formato de </w:t>
      </w:r>
      <w:r w:rsidR="008E133E" w:rsidRPr="00DD609B">
        <w:rPr>
          <w:i/>
          <w:iCs/>
        </w:rPr>
        <w:t>buffet</w:t>
      </w:r>
      <w:r w:rsidR="008E133E">
        <w:t xml:space="preserve"> livre, por quilo </w:t>
      </w:r>
      <w:r w:rsidR="005B65B5">
        <w:t>e</w:t>
      </w:r>
      <w:r w:rsidR="008E133E">
        <w:t xml:space="preserve"> pratos </w:t>
      </w:r>
      <w:r w:rsidR="008E133E">
        <w:lastRenderedPageBreak/>
        <w:t>feitos, além de bebidas que possui no cardápio.</w:t>
      </w:r>
      <w:r w:rsidR="008356DD">
        <w:t xml:space="preserve"> </w:t>
      </w:r>
      <w:r w:rsidR="001824A1">
        <w:t xml:space="preserve">Hoje, todo trabalho de </w:t>
      </w:r>
      <w:r w:rsidR="004939CE">
        <w:t>fechamento</w:t>
      </w:r>
      <w:r w:rsidR="001824A1">
        <w:t xml:space="preserve"> de caixa, </w:t>
      </w:r>
      <w:r w:rsidR="004939CE">
        <w:t>estoque e pedidos são feitos de forma manual.</w:t>
      </w:r>
      <w:r w:rsidR="007F523C">
        <w:t xml:space="preserve"> </w:t>
      </w:r>
      <w:r w:rsidR="00BF6B54">
        <w:t>Então, com o intuito de auxiliar o restaurante e os demais comércios do mesmo ramo</w:t>
      </w:r>
      <w:r w:rsidR="0019297C">
        <w:t xml:space="preserve">, a ideia é criar um sistema onde </w:t>
      </w:r>
      <w:r w:rsidR="00B53A71">
        <w:t>possa ser realizado</w:t>
      </w:r>
      <w:r w:rsidR="003E55BD">
        <w:t xml:space="preserve"> muitas tarefas que </w:t>
      </w:r>
      <w:r w:rsidR="00040853">
        <w:t xml:space="preserve">são realizadas </w:t>
      </w:r>
      <w:r w:rsidR="00CE1506">
        <w:t xml:space="preserve">por meio manual </w:t>
      </w:r>
      <w:r w:rsidR="00597171">
        <w:t>e</w:t>
      </w:r>
      <w:r w:rsidR="003F6E62">
        <w:t xml:space="preserve"> </w:t>
      </w:r>
      <w:r w:rsidR="00EE794B">
        <w:t>pod</w:t>
      </w:r>
      <w:r w:rsidR="00597171">
        <w:t>ê</w:t>
      </w:r>
      <w:r w:rsidR="00EE794B">
        <w:t xml:space="preserve">-las realizar </w:t>
      </w:r>
      <w:r w:rsidR="00123D0B">
        <w:t xml:space="preserve">no computador, </w:t>
      </w:r>
      <w:r w:rsidR="00EE794B">
        <w:t xml:space="preserve">fazendo com que sejam </w:t>
      </w:r>
      <w:r w:rsidR="00123D0B">
        <w:t xml:space="preserve">realizadas de forma </w:t>
      </w:r>
      <w:r w:rsidR="00597171">
        <w:t>digital</w:t>
      </w:r>
      <w:r w:rsidR="00123D0B">
        <w:t>.</w:t>
      </w:r>
    </w:p>
    <w:p w14:paraId="6134B23E" w14:textId="54B27630" w:rsidR="00284A36" w:rsidRDefault="0002745E" w:rsidP="002A0E0A">
      <w:pPr>
        <w:pStyle w:val="TF-TEXTO"/>
      </w:pPr>
      <w:r>
        <w:t>Segundo Custodio (2023),</w:t>
      </w:r>
      <w:r w:rsidR="00963922">
        <w:rPr>
          <w:color w:val="FF0000"/>
        </w:rPr>
        <w:t xml:space="preserve"> </w:t>
      </w:r>
      <w:r w:rsidRPr="0002745E">
        <w:t>a</w:t>
      </w:r>
      <w:r w:rsidR="00751DB0" w:rsidRPr="0002745E">
        <w:t>t</w:t>
      </w:r>
      <w:r w:rsidR="00751DB0">
        <w:t xml:space="preserve">ualmente </w:t>
      </w:r>
      <w:r w:rsidR="00C50694">
        <w:t>para</w:t>
      </w:r>
      <w:r w:rsidR="00751DB0">
        <w:t xml:space="preserve"> realizar o fechamento de caixa, </w:t>
      </w:r>
      <w:r>
        <w:t xml:space="preserve">ela </w:t>
      </w:r>
      <w:r w:rsidR="00751DB0">
        <w:t xml:space="preserve">realiza todo o cálculo via </w:t>
      </w:r>
      <w:r w:rsidR="0059019E">
        <w:t xml:space="preserve">livro caixa </w:t>
      </w:r>
      <w:r w:rsidR="002414CB">
        <w:t xml:space="preserve">físico </w:t>
      </w:r>
      <w:r w:rsidR="0059019E">
        <w:t xml:space="preserve">utilizando uma </w:t>
      </w:r>
      <w:r w:rsidR="00751DB0">
        <w:t>calculadora</w:t>
      </w:r>
      <w:r w:rsidR="002414CB">
        <w:t>.</w:t>
      </w:r>
      <w:r w:rsidR="00751DB0">
        <w:t xml:space="preserve"> </w:t>
      </w:r>
      <w:r w:rsidR="002414CB">
        <w:t xml:space="preserve">No processo é feita a </w:t>
      </w:r>
      <w:r w:rsidR="00EA7B30">
        <w:t>confer</w:t>
      </w:r>
      <w:r w:rsidR="002414CB">
        <w:t>ência d</w:t>
      </w:r>
      <w:r w:rsidR="00EA7B30">
        <w:t xml:space="preserve">o valor que entrou e o valor que saiu, e anota no </w:t>
      </w:r>
      <w:r w:rsidR="00883FBD">
        <w:t>livro</w:t>
      </w:r>
      <w:r w:rsidR="000A4E08">
        <w:t xml:space="preserve">, </w:t>
      </w:r>
      <w:r w:rsidR="00883FBD">
        <w:t xml:space="preserve">adicionando </w:t>
      </w:r>
      <w:r w:rsidR="000A4E08">
        <w:t xml:space="preserve">as suas anotações </w:t>
      </w:r>
      <w:r w:rsidR="00B11006">
        <w:t xml:space="preserve">adicionais </w:t>
      </w:r>
      <w:r w:rsidR="000A4E08">
        <w:t xml:space="preserve">referentes ao restaurante. </w:t>
      </w:r>
      <w:r w:rsidR="00B11006">
        <w:t xml:space="preserve">Ainda, segundo a </w:t>
      </w:r>
      <w:del w:id="23" w:author="Dalton Solano dos Reis" w:date="2023-05-21T10:20:00Z">
        <w:r w:rsidR="00D11D30" w:rsidDel="00A57403">
          <w:delText>autora</w:delText>
        </w:r>
      </w:del>
      <w:ins w:id="24" w:author="Dalton Solano dos Reis" w:date="2023-05-21T10:20:00Z">
        <w:r w:rsidR="00A57403">
          <w:t>pr</w:t>
        </w:r>
      </w:ins>
      <w:ins w:id="25" w:author="Dalton Solano dos Reis" w:date="2023-05-21T10:21:00Z">
        <w:r w:rsidR="00A57403">
          <w:t>oprietária do restaurante</w:t>
        </w:r>
      </w:ins>
      <w:r w:rsidR="00D11D30">
        <w:t>, a</w:t>
      </w:r>
      <w:r w:rsidR="00140370">
        <w:t xml:space="preserve"> realização de pedidos também é</w:t>
      </w:r>
      <w:r w:rsidR="00777ADC">
        <w:t xml:space="preserve"> </w:t>
      </w:r>
      <w:r w:rsidR="00140370">
        <w:t>feita</w:t>
      </w:r>
      <w:r w:rsidR="00777ADC">
        <w:t xml:space="preserve"> em pap</w:t>
      </w:r>
      <w:r w:rsidR="00451E1A">
        <w:t>é</w:t>
      </w:r>
      <w:r w:rsidR="00777ADC">
        <w:t xml:space="preserve">is e vão </w:t>
      </w:r>
      <w:r w:rsidR="00140370">
        <w:t>para a</w:t>
      </w:r>
      <w:r w:rsidR="00777ADC">
        <w:t xml:space="preserve"> cozinha </w:t>
      </w:r>
      <w:r w:rsidR="00140370">
        <w:t xml:space="preserve">para </w:t>
      </w:r>
      <w:r w:rsidR="00D11D30">
        <w:t>os profissionais</w:t>
      </w:r>
      <w:r w:rsidR="00777ADC">
        <w:t xml:space="preserve"> </w:t>
      </w:r>
      <w:r w:rsidR="0018017E">
        <w:t>preparar</w:t>
      </w:r>
      <w:r w:rsidR="00D11D30">
        <w:t>em</w:t>
      </w:r>
      <w:r w:rsidR="0018017E">
        <w:t xml:space="preserve"> </w:t>
      </w:r>
      <w:r w:rsidR="00FA60BD">
        <w:t>os pratos.</w:t>
      </w:r>
      <w:r w:rsidR="00562B48">
        <w:t xml:space="preserve"> </w:t>
      </w:r>
    </w:p>
    <w:p w14:paraId="3B5979D3" w14:textId="40A876E2" w:rsidR="00DF0EF4" w:rsidRDefault="00E5144D" w:rsidP="002A0E0A">
      <w:pPr>
        <w:pStyle w:val="TF-TEXTO"/>
      </w:pPr>
      <w:r>
        <w:t xml:space="preserve">Adicionalmente, Custodio (2023) relata que </w:t>
      </w:r>
      <w:r w:rsidR="00BC3946">
        <w:t>a gestão das matérias primas para preparação dos alimentos produzidos também é</w:t>
      </w:r>
      <w:r w:rsidR="00562B48">
        <w:t xml:space="preserve"> </w:t>
      </w:r>
      <w:r w:rsidR="00CC47AA">
        <w:t>feita</w:t>
      </w:r>
      <w:r w:rsidR="00562B48">
        <w:t xml:space="preserve"> de forma manual</w:t>
      </w:r>
      <w:r w:rsidR="00B45FC9">
        <w:t>.</w:t>
      </w:r>
      <w:r w:rsidR="00562B48">
        <w:t xml:space="preserve"> </w:t>
      </w:r>
      <w:r w:rsidR="00B45FC9">
        <w:t xml:space="preserve">Segundo ela, </w:t>
      </w:r>
      <w:r w:rsidR="00491BAF">
        <w:t xml:space="preserve">a cozinheira faz </w:t>
      </w:r>
      <w:r w:rsidR="0058739F">
        <w:t>a fiscalização</w:t>
      </w:r>
      <w:r w:rsidR="00295498">
        <w:t xml:space="preserve"> </w:t>
      </w:r>
      <w:r w:rsidR="00445CA4">
        <w:t xml:space="preserve">periódica </w:t>
      </w:r>
      <w:r w:rsidR="00295498">
        <w:t xml:space="preserve">dos produtos, </w:t>
      </w:r>
      <w:r w:rsidR="0029204C">
        <w:t xml:space="preserve">anota em </w:t>
      </w:r>
      <w:r w:rsidR="00445CA4">
        <w:t xml:space="preserve">formulários </w:t>
      </w:r>
      <w:r w:rsidR="0029204C">
        <w:t>quais produtos devem ser comprados e</w:t>
      </w:r>
      <w:r w:rsidR="00C9509A">
        <w:t xml:space="preserve"> repassa para a gestora para providências. </w:t>
      </w:r>
      <w:r w:rsidR="001005B9">
        <w:t xml:space="preserve">A partir destas informações, </w:t>
      </w:r>
      <w:r w:rsidR="000201F1">
        <w:t xml:space="preserve">a </w:t>
      </w:r>
      <w:r w:rsidR="0006782E">
        <w:t xml:space="preserve">ideia principal é criar um sistema </w:t>
      </w:r>
      <w:r w:rsidR="001005B9">
        <w:t xml:space="preserve">computacional capaz de </w:t>
      </w:r>
      <w:r w:rsidR="0091151B">
        <w:t xml:space="preserve">contribuir para </w:t>
      </w:r>
      <w:r w:rsidR="0006782E">
        <w:t xml:space="preserve">tarefas </w:t>
      </w:r>
      <w:r w:rsidR="0091151B">
        <w:t xml:space="preserve">rotineiras </w:t>
      </w:r>
      <w:r w:rsidR="0006782E">
        <w:t>realizadas de forma manual e trabalhosas se torne</w:t>
      </w:r>
      <w:r w:rsidR="00672E7C">
        <w:t xml:space="preserve"> automáticas e </w:t>
      </w:r>
      <w:r w:rsidR="0091151B">
        <w:t>ágeis, além de potencializar novos recursos até então d</w:t>
      </w:r>
      <w:r w:rsidR="00DE2277">
        <w:t>esconhecidos, como relatórios de consumo, produção entre outros.</w:t>
      </w:r>
    </w:p>
    <w:p w14:paraId="55B2CB3D" w14:textId="190F4E65" w:rsidR="00485B30" w:rsidRPr="00667480" w:rsidRDefault="007B5E29" w:rsidP="002A0E0A">
      <w:pPr>
        <w:pStyle w:val="TF-TEXTO"/>
        <w:rPr>
          <w:u w:val="single"/>
        </w:rPr>
      </w:pPr>
      <w:r>
        <w:t>O objetivo principal des</w:t>
      </w:r>
      <w:r w:rsidR="00BF3388">
        <w:t>t</w:t>
      </w:r>
      <w:r>
        <w:t>e projeto é</w:t>
      </w:r>
      <w:r w:rsidR="000B467F">
        <w:t xml:space="preserve"> disponibilizar </w:t>
      </w:r>
      <w:r>
        <w:t xml:space="preserve">um sistema de gestão web com a funcionalidade de automatizar tarefas nos comércios de ramo </w:t>
      </w:r>
      <w:r w:rsidR="007B4CB4">
        <w:t>alimentício (</w:t>
      </w:r>
      <w:r>
        <w:t xml:space="preserve">restaurantes, </w:t>
      </w:r>
      <w:r w:rsidR="00731857">
        <w:t>bares e</w:t>
      </w:r>
      <w:r w:rsidR="002A0E0A">
        <w:t>ntre outros</w:t>
      </w:r>
      <w:r>
        <w:t>)</w:t>
      </w:r>
      <w:r w:rsidR="002A0E0A">
        <w:t xml:space="preserve">. </w:t>
      </w:r>
      <w:r w:rsidR="00E80585">
        <w:t xml:space="preserve">Como objetivos </w:t>
      </w:r>
      <w:r w:rsidR="004C5A11">
        <w:t xml:space="preserve">específicos </w:t>
      </w:r>
      <w:r w:rsidR="00E80585">
        <w:t>têm-se</w:t>
      </w:r>
      <w:r w:rsidR="007B4CB4">
        <w:t>:</w:t>
      </w:r>
      <w:r w:rsidR="002A0E0A">
        <w:t xml:space="preserve"> f</w:t>
      </w:r>
      <w:r w:rsidR="00DD4E30">
        <w:t xml:space="preserve">acilitar </w:t>
      </w:r>
      <w:r w:rsidR="006735A5">
        <w:t xml:space="preserve">a conferência do fluxo de </w:t>
      </w:r>
      <w:r w:rsidR="00485155">
        <w:t>caixa</w:t>
      </w:r>
      <w:r w:rsidR="00B5785D">
        <w:t>;</w:t>
      </w:r>
      <w:r w:rsidR="00485155">
        <w:t xml:space="preserve"> </w:t>
      </w:r>
      <w:r w:rsidR="00B5785D">
        <w:t>possibilitar o gerenciamento do estudo e produção d</w:t>
      </w:r>
      <w:r w:rsidR="00E91F11">
        <w:t>os produtos da cozinha</w:t>
      </w:r>
      <w:r w:rsidR="0041266B">
        <w:t>;</w:t>
      </w:r>
      <w:r w:rsidR="002A0E0A">
        <w:t xml:space="preserve"> </w:t>
      </w:r>
      <w:r w:rsidR="000B5B11">
        <w:t xml:space="preserve">e </w:t>
      </w:r>
      <w:r w:rsidR="0041266B">
        <w:t xml:space="preserve">tornar mais ágil </w:t>
      </w:r>
      <w:r w:rsidR="0040446F">
        <w:t xml:space="preserve">o processo de </w:t>
      </w:r>
      <w:r w:rsidR="000B5B11">
        <w:t>solicitação, produção e entrega de pedidos</w:t>
      </w:r>
      <w:r w:rsidR="00CB603B">
        <w:t>.</w:t>
      </w:r>
    </w:p>
    <w:p w14:paraId="143D09BC" w14:textId="0765C1CF" w:rsidR="00431D5B" w:rsidRDefault="00C67979" w:rsidP="00A24B04">
      <w:pPr>
        <w:pStyle w:val="Ttulo1"/>
      </w:pPr>
      <w:bookmarkStart w:id="26" w:name="_Toc419598587"/>
      <w:commentRangeStart w:id="27"/>
      <w:r>
        <w:t xml:space="preserve">Bases </w:t>
      </w:r>
      <w:commentRangeEnd w:id="27"/>
      <w:r w:rsidR="00A24B04">
        <w:rPr>
          <w:rStyle w:val="Refdecomentrio"/>
          <w:b w:val="0"/>
          <w:caps w:val="0"/>
        </w:rPr>
        <w:commentReference w:id="27"/>
      </w:r>
      <w:r>
        <w:t>Teóricas</w:t>
      </w:r>
    </w:p>
    <w:p w14:paraId="28630946" w14:textId="701F3F69" w:rsidR="00D03E46" w:rsidRPr="00B70D53" w:rsidRDefault="009144C3" w:rsidP="00E7051E">
      <w:pPr>
        <w:pStyle w:val="TF-TEXTO"/>
      </w:pPr>
      <w:r>
        <w:t>Nessa seção</w:t>
      </w:r>
      <w:r w:rsidR="000C4D2C">
        <w:t xml:space="preserve"> serão</w:t>
      </w:r>
      <w:r w:rsidR="00CB1A0B">
        <w:t xml:space="preserve"> </w:t>
      </w:r>
      <w:r w:rsidR="000C4D2C">
        <w:t xml:space="preserve">descritos </w:t>
      </w:r>
      <w:r w:rsidR="0052522F">
        <w:t xml:space="preserve">sobre </w:t>
      </w:r>
      <w:r w:rsidR="001C068E">
        <w:t xml:space="preserve">os desafios de possuir </w:t>
      </w:r>
      <w:r w:rsidR="00F92592">
        <w:t>um restaurante</w:t>
      </w:r>
      <w:r w:rsidR="00492A7C">
        <w:t xml:space="preserve"> de pequeno</w:t>
      </w:r>
      <w:r w:rsidR="001C068E">
        <w:t xml:space="preserve"> </w:t>
      </w:r>
      <w:r w:rsidR="00492A7C">
        <w:t>porte</w:t>
      </w:r>
      <w:r w:rsidR="00A4072C">
        <w:t>,</w:t>
      </w:r>
      <w:r w:rsidR="00492A7C">
        <w:t xml:space="preserve"> seu controle interno </w:t>
      </w:r>
      <w:r w:rsidR="00451E1A">
        <w:t>e o impacto da TI nas micros e pequenas empresas.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77E6699E" w14:textId="3DEC682E" w:rsidR="00FB0174" w:rsidRDefault="004706F4" w:rsidP="00B02CA7">
      <w:pPr>
        <w:pStyle w:val="TF-TEXTO"/>
      </w:pPr>
      <w:r w:rsidRPr="004706F4">
        <w:t xml:space="preserve">As empresas de </w:t>
      </w:r>
      <w:r>
        <w:t>pequenos portes</w:t>
      </w:r>
      <w:r w:rsidRPr="004706F4">
        <w:t xml:space="preserve">, por exemplo, </w:t>
      </w:r>
      <w:r w:rsidR="002D766F">
        <w:t>como restaurantes e lanchonetes</w:t>
      </w:r>
      <w:r w:rsidRPr="004706F4">
        <w:t xml:space="preserve">, possuem </w:t>
      </w:r>
      <w:r w:rsidR="00BE3DE3">
        <w:t xml:space="preserve">geralmente </w:t>
      </w:r>
      <w:r w:rsidRPr="004706F4">
        <w:t>particularidades</w:t>
      </w:r>
      <w:r w:rsidR="007B0833">
        <w:t xml:space="preserve"> </w:t>
      </w:r>
      <w:r w:rsidRPr="004706F4">
        <w:t>devido à limitação de recursos financeiros</w:t>
      </w:r>
      <w:r w:rsidR="007B0833">
        <w:t>.</w:t>
      </w:r>
      <w:r w:rsidRPr="004706F4">
        <w:t xml:space="preserve"> </w:t>
      </w:r>
      <w:r w:rsidR="007B0833">
        <w:t>N</w:t>
      </w:r>
      <w:r w:rsidR="002D766F">
        <w:t xml:space="preserve">ormalmente </w:t>
      </w:r>
      <w:r w:rsidRPr="004706F4">
        <w:t xml:space="preserve">são gerenciados pelos </w:t>
      </w:r>
      <w:r w:rsidR="006A3BDA">
        <w:t>próprios</w:t>
      </w:r>
      <w:r w:rsidRPr="004706F4">
        <w:t xml:space="preserve"> proprietários</w:t>
      </w:r>
      <w:r w:rsidR="007057FF">
        <w:t>,</w:t>
      </w:r>
      <w:r w:rsidRPr="004706F4">
        <w:t xml:space="preserve"> </w:t>
      </w:r>
      <w:r w:rsidR="007B0833">
        <w:t xml:space="preserve">pois </w:t>
      </w:r>
      <w:r w:rsidR="006510F0">
        <w:t xml:space="preserve">possuem uma estrutura enxuta, com </w:t>
      </w:r>
      <w:r w:rsidR="00970962">
        <w:t xml:space="preserve">poucos </w:t>
      </w:r>
      <w:r w:rsidRPr="004706F4">
        <w:t>funcionários</w:t>
      </w:r>
      <w:r w:rsidR="00970962">
        <w:t>,</w:t>
      </w:r>
      <w:r w:rsidRPr="004706F4">
        <w:t xml:space="preserve"> </w:t>
      </w:r>
      <w:r w:rsidR="006510F0">
        <w:t xml:space="preserve">além de </w:t>
      </w:r>
      <w:r w:rsidRPr="004706F4">
        <w:t>estabelece</w:t>
      </w:r>
      <w:r w:rsidR="006510F0">
        <w:t>re</w:t>
      </w:r>
      <w:r w:rsidRPr="004706F4">
        <w:t>m processos informais</w:t>
      </w:r>
      <w:r w:rsidR="00970962">
        <w:t xml:space="preserve"> e manuais</w:t>
      </w:r>
      <w:r w:rsidRPr="004706F4">
        <w:t>.</w:t>
      </w:r>
      <w:r w:rsidR="006A3BDA">
        <w:t xml:space="preserve"> Por esses motivos, é importante</w:t>
      </w:r>
      <w:r w:rsidR="00530BC9">
        <w:t xml:space="preserve"> possuir um controle interno dentro do estabelecimento. </w:t>
      </w:r>
    </w:p>
    <w:p w14:paraId="3FADE73F" w14:textId="73E01DD9" w:rsidR="00B02CA7" w:rsidRDefault="00436119" w:rsidP="00431D5B">
      <w:pPr>
        <w:pStyle w:val="TF-TEXTO"/>
      </w:pPr>
      <w:r>
        <w:lastRenderedPageBreak/>
        <w:t xml:space="preserve">Segundo </w:t>
      </w:r>
      <w:r w:rsidR="00634896">
        <w:t>Mosimann</w:t>
      </w:r>
      <w:r w:rsidR="00DB7C84">
        <w:t xml:space="preserve"> </w:t>
      </w:r>
      <w:r w:rsidR="00634896">
        <w:t xml:space="preserve">e Pereira </w:t>
      </w:r>
      <w:r w:rsidR="00DB7C84">
        <w:t>(</w:t>
      </w:r>
      <w:commentRangeStart w:id="28"/>
      <w:r w:rsidR="00DB7C84">
        <w:t>2009, 2004</w:t>
      </w:r>
      <w:commentRangeEnd w:id="28"/>
      <w:r w:rsidR="00A24B04">
        <w:rPr>
          <w:rStyle w:val="Refdecomentrio"/>
        </w:rPr>
        <w:commentReference w:id="28"/>
      </w:r>
      <w:r w:rsidR="00DB7C84">
        <w:t xml:space="preserve">, apud </w:t>
      </w:r>
      <w:commentRangeStart w:id="29"/>
      <w:r w:rsidR="00DB7C84">
        <w:t>VASCONCELOS</w:t>
      </w:r>
      <w:commentRangeEnd w:id="29"/>
      <w:r w:rsidR="00A24B04">
        <w:rPr>
          <w:rStyle w:val="Refdecomentrio"/>
        </w:rPr>
        <w:commentReference w:id="29"/>
      </w:r>
      <w:r w:rsidR="00DB7C84">
        <w:t>, 2014, p. 112)</w:t>
      </w:r>
      <w:r w:rsidR="00634896">
        <w:t>, o</w:t>
      </w:r>
      <w:r w:rsidR="00B02CA7">
        <w:t xml:space="preserve"> controle é um instrumento de gestão cujas funções são: prevenir ações ou mudanças inadequadas, não previstas ou autorizadas e propiciar, até mesmo assegurar, a observância das diretrizes e orientações institucionais (padrões ou regras). Trata-se de uma fase implícita ao processo decisório que avalia a eficácia empresarial, do ponto de vista econômico, financeiro e operacional, culminando no empreendimento de ações corretivas e preventivas.</w:t>
      </w:r>
    </w:p>
    <w:p w14:paraId="3FA675F1" w14:textId="49D34E6B" w:rsidR="00631A93" w:rsidRPr="00877C72" w:rsidRDefault="00C73666" w:rsidP="00877C72">
      <w:pPr>
        <w:pStyle w:val="Ttulo3"/>
        <w:ind w:left="851" w:hanging="851"/>
        <w:rPr>
          <w:color w:val="000000"/>
        </w:rPr>
      </w:pPr>
      <w:r w:rsidRPr="00667480">
        <w:rPr>
          <w:color w:val="000000"/>
        </w:rPr>
        <w:t>Gestão de pequenos negócios</w:t>
      </w:r>
    </w:p>
    <w:p w14:paraId="67EA99C9" w14:textId="2D2357BB" w:rsidR="00631A93" w:rsidRDefault="00877C72" w:rsidP="00631A93">
      <w:pPr>
        <w:pStyle w:val="TF-TEXTO"/>
      </w:pPr>
      <w:commentRangeStart w:id="30"/>
      <w:r>
        <w:t>As</w:t>
      </w:r>
      <w:r w:rsidR="00631A93">
        <w:t xml:space="preserve"> </w:t>
      </w:r>
      <w:commentRangeEnd w:id="30"/>
      <w:r w:rsidR="00A24B04">
        <w:rPr>
          <w:rStyle w:val="Refdecomentrio"/>
        </w:rPr>
        <w:commentReference w:id="30"/>
      </w:r>
      <w:r w:rsidR="00631A93">
        <w:t>micro e pequenas empresas tem exercido um papel fundamental no desenvolvimento e na economia mundial, assim como as grandes empresas (</w:t>
      </w:r>
      <w:r w:rsidR="00656543" w:rsidRPr="00DD609B">
        <w:t>LUNARDI</w:t>
      </w:r>
      <w:r w:rsidR="00631A93" w:rsidRPr="00656543">
        <w:t>, 2009).</w:t>
      </w:r>
      <w:r w:rsidR="00C34FB1">
        <w:t xml:space="preserve"> </w:t>
      </w:r>
    </w:p>
    <w:p w14:paraId="700A4EE8" w14:textId="72CF03C8" w:rsidR="00A70E96" w:rsidRDefault="0025597D" w:rsidP="00A70E96">
      <w:pPr>
        <w:pStyle w:val="TF-TEXTO"/>
      </w:pPr>
      <w:r>
        <w:t xml:space="preserve">De acordo com </w:t>
      </w:r>
      <w:r w:rsidR="00BA2843">
        <w:t>SEBRAE</w:t>
      </w:r>
      <w:r>
        <w:t xml:space="preserve"> (2022), o setor de micro e pequenas empresas no Brasil foi responsável por 99% dos empreendimentos, gerando cerca de 72% de novos empregos no primeiro semestre de 2022 e totalizando a 30% do </w:t>
      </w:r>
      <w:del w:id="31" w:author="Dalton Solano dos Reis" w:date="2023-05-21T10:26:00Z">
        <w:r w:rsidDel="00A24B04">
          <w:delText>PIB (</w:delText>
        </w:r>
      </w:del>
      <w:r>
        <w:t>Produto Interno Bruto</w:t>
      </w:r>
      <w:ins w:id="32" w:author="Dalton Solano dos Reis" w:date="2023-05-21T10:26:00Z">
        <w:r w:rsidR="00A24B04">
          <w:t xml:space="preserve"> (PIB</w:t>
        </w:r>
      </w:ins>
      <w:r>
        <w:t>).</w:t>
      </w:r>
      <w:r w:rsidR="000551B7">
        <w:t xml:space="preserve"> A </w:t>
      </w:r>
      <w:del w:id="33" w:author="Dalton Solano dos Reis" w:date="2023-05-21T10:27:00Z">
        <w:r w:rsidR="0007055D" w:rsidDel="00A24B04">
          <w:delText xml:space="preserve">figura </w:delText>
        </w:r>
      </w:del>
      <w:ins w:id="34" w:author="Dalton Solano dos Reis" w:date="2023-05-21T10:27:00Z">
        <w:r w:rsidR="00A24B04">
          <w:t>Figura</w:t>
        </w:r>
        <w:r w:rsidR="00A24B04">
          <w:t xml:space="preserve"> </w:t>
        </w:r>
      </w:ins>
      <w:r w:rsidR="0007055D">
        <w:t>1</w:t>
      </w:r>
      <w:r w:rsidR="000551B7">
        <w:t xml:space="preserve"> mostra essas informações</w:t>
      </w:r>
      <w:ins w:id="35" w:author="Dalton Solano dos Reis" w:date="2023-05-21T10:27:00Z">
        <w:r w:rsidR="00A24B04">
          <w:t xml:space="preserve"> sobre pequenos negócios no Brasil</w:t>
        </w:r>
      </w:ins>
      <w:del w:id="36" w:author="Dalton Solano dos Reis" w:date="2023-05-21T10:27:00Z">
        <w:r w:rsidR="00D835C7" w:rsidDel="00A24B04">
          <w:delText>:</w:delText>
        </w:r>
      </w:del>
      <w:ins w:id="37" w:author="Dalton Solano dos Reis" w:date="2023-05-21T10:27:00Z">
        <w:r w:rsidR="00A24B04">
          <w:t>.</w:t>
        </w:r>
      </w:ins>
    </w:p>
    <w:p w14:paraId="7173561C" w14:textId="1B1545A0" w:rsidR="0025597D" w:rsidRPr="00F3649F" w:rsidRDefault="0025597D" w:rsidP="000551B7">
      <w:pPr>
        <w:pStyle w:val="TF-LEGENDA"/>
      </w:pPr>
      <w:bookmarkStart w:id="38" w:name="_Ref112957716"/>
      <w:bookmarkStart w:id="39" w:name="_Ref53317281"/>
      <w:commentRangeStart w:id="40"/>
      <w:r>
        <w:t xml:space="preserve">Figura </w:t>
      </w:r>
      <w:commentRangeEnd w:id="40"/>
      <w:r w:rsidR="00A24B04">
        <w:rPr>
          <w:rStyle w:val="Refdecomentrio"/>
        </w:rPr>
        <w:commentReference w:id="40"/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38"/>
      <w:r>
        <w:t xml:space="preserve"> </w:t>
      </w:r>
      <w:r w:rsidRPr="00F3649F">
        <w:t xml:space="preserve">– </w:t>
      </w:r>
      <w:bookmarkEnd w:id="39"/>
      <w:r w:rsidR="000551B7">
        <w:t>Pequenos negócios no Brasil</w:t>
      </w:r>
    </w:p>
    <w:p w14:paraId="23E2D522" w14:textId="1A1CDE39" w:rsidR="0025597D" w:rsidRDefault="0025597D" w:rsidP="000551B7">
      <w:pPr>
        <w:pStyle w:val="TF-FIGURA"/>
      </w:pPr>
      <w:r>
        <w:rPr>
          <w:noProof/>
        </w:rPr>
        <w:drawing>
          <wp:inline distT="0" distB="0" distL="0" distR="0" wp14:anchorId="1A0E1D59" wp14:editId="39DED823">
            <wp:extent cx="2334220" cy="3692503"/>
            <wp:effectExtent l="0" t="0" r="952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25" cy="371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D655" w14:textId="30D77B8A" w:rsidR="000551B7" w:rsidRPr="004E1041" w:rsidRDefault="000551B7" w:rsidP="000551B7">
      <w:pPr>
        <w:pStyle w:val="TF-FONTE"/>
      </w:pPr>
      <w:r w:rsidRPr="00F3649F">
        <w:t xml:space="preserve">Fonte: </w:t>
      </w:r>
      <w:r>
        <w:t>SEBRAE</w:t>
      </w:r>
      <w:r w:rsidRPr="00F3649F">
        <w:t xml:space="preserve"> (20</w:t>
      </w:r>
      <w:r>
        <w:t>22</w:t>
      </w:r>
      <w:r w:rsidRPr="00F3649F">
        <w:t>).</w:t>
      </w:r>
    </w:p>
    <w:p w14:paraId="640FBBF6" w14:textId="4AAAC620" w:rsidR="00C45E3C" w:rsidRDefault="00C45E3C" w:rsidP="00124E72">
      <w:pPr>
        <w:pStyle w:val="TF-TEXTO"/>
        <w:ind w:firstLine="0"/>
      </w:pPr>
    </w:p>
    <w:p w14:paraId="7E3D62E8" w14:textId="321597D0" w:rsidR="00C45E3C" w:rsidRDefault="00C45E3C" w:rsidP="00C45E3C">
      <w:pPr>
        <w:pStyle w:val="TF-TEXTO"/>
      </w:pPr>
      <w:r>
        <w:t xml:space="preserve">Ainda de acordo com </w:t>
      </w:r>
      <w:r w:rsidR="00BA2843">
        <w:t>SEBRAE</w:t>
      </w:r>
      <w:r>
        <w:t xml:space="preserve"> (2022), as regiões que mais concentram os pequenos negócios são: Região Sudeste, com 51%; Região Sul, com 19%; Região Nordeste com 17%, Região Centro-Oeste com 9% e Região Norte com 5%. </w:t>
      </w:r>
    </w:p>
    <w:p w14:paraId="6F971D77" w14:textId="3FE1D221" w:rsidR="00631A93" w:rsidRDefault="00877C72" w:rsidP="00631A93">
      <w:pPr>
        <w:pStyle w:val="TF-TEXTO"/>
      </w:pPr>
      <w:commentRangeStart w:id="41"/>
      <w:r>
        <w:lastRenderedPageBreak/>
        <w:t>G</w:t>
      </w:r>
      <w:r w:rsidR="00631A93" w:rsidRPr="00F35991">
        <w:t>eralmente</w:t>
      </w:r>
      <w:commentRangeEnd w:id="41"/>
      <w:r w:rsidR="00A24B04">
        <w:rPr>
          <w:rStyle w:val="Refdecomentrio"/>
        </w:rPr>
        <w:commentReference w:id="41"/>
      </w:r>
      <w:r w:rsidR="00631A93" w:rsidRPr="00F35991">
        <w:t xml:space="preserve">, os restaurantes de pequeno </w:t>
      </w:r>
      <w:r w:rsidR="00DD609B">
        <w:t xml:space="preserve">porte </w:t>
      </w:r>
      <w:r w:rsidR="00631A93" w:rsidRPr="00F35991">
        <w:t>são gerenciados pelos seus proprietários, possuem poucos funcionários e utilizam processos manuais de gerenciamento, bem como seus próprios sistemas de controle internos</w:t>
      </w:r>
      <w:r w:rsidR="00631A93">
        <w:t xml:space="preserve"> e c</w:t>
      </w:r>
      <w:r w:rsidR="00631A93" w:rsidRPr="00F35991">
        <w:t>om o ritmo acelerado do dia a dia, muitas pessoas optam por pedir comida para entrega ou almoçar fora de casa, dando aos estabelecimentos comerciais mais espaço no mercado</w:t>
      </w:r>
      <w:r w:rsidR="00631A93">
        <w:t>, sendo assim, p</w:t>
      </w:r>
      <w:r w:rsidR="00631A93" w:rsidRPr="00F35991">
        <w:t>ara garantir o sucesso de restaurantes e lanchonetes, é necessário criar estratégias que incluam ótimo custo-benefício, atendimento de qualidade, alimentos de alta qualidade, ambiente acolhedor e um sistema de controle interno eficaz</w:t>
      </w:r>
      <w:r>
        <w:t xml:space="preserve"> (CUSTODIO, 2023).</w:t>
      </w:r>
    </w:p>
    <w:p w14:paraId="6A7B4A59" w14:textId="312197AE" w:rsidR="00030198" w:rsidRDefault="00030198" w:rsidP="00631A93">
      <w:pPr>
        <w:pStyle w:val="TF-TEXTO"/>
      </w:pPr>
      <w:r>
        <w:t xml:space="preserve">Assim, acredita-se que uma boa gestão de negócio </w:t>
      </w:r>
      <w:r w:rsidR="000A77E4">
        <w:t>passa pelo planejamento e controle dos processos envolvidos. Em se tratando de um</w:t>
      </w:r>
      <w:r w:rsidR="001C66D7">
        <w:t xml:space="preserve"> estabelecimento produção e venda de alimentos, o controle de estoque e produção é fundamental.</w:t>
      </w:r>
    </w:p>
    <w:p w14:paraId="7ECF775B" w14:textId="7BF1FDF7" w:rsidR="001309FE" w:rsidRDefault="006B426B" w:rsidP="009C629E">
      <w:pPr>
        <w:pStyle w:val="Ttulo3"/>
      </w:pPr>
      <w:r>
        <w:t>Controle de estoque e produção</w:t>
      </w:r>
    </w:p>
    <w:p w14:paraId="5F9DDA2F" w14:textId="45C81A23" w:rsidR="00F23A4D" w:rsidRDefault="001309FE" w:rsidP="00F23A4D">
      <w:pPr>
        <w:pStyle w:val="TF-TEXTO"/>
      </w:pPr>
      <w:r>
        <w:t xml:space="preserve">O controle </w:t>
      </w:r>
      <w:r w:rsidRPr="00A12584">
        <w:t xml:space="preserve">de estoques exerce uma função fundamental para o </w:t>
      </w:r>
      <w:r>
        <w:t>sucesso</w:t>
      </w:r>
      <w:r w:rsidRPr="00A12584">
        <w:t xml:space="preserve"> de um restaurante. Por essa razão, é imprescindível estar atento à movimentação de insumos do seu estabelecimento, incluindo a gestão de entradas e o uso de materiais</w:t>
      </w:r>
      <w:r w:rsidR="00C34FB1">
        <w:t xml:space="preserve"> (CUSTODIO, 2023).</w:t>
      </w:r>
    </w:p>
    <w:p w14:paraId="5DD30282" w14:textId="2C1CF353" w:rsidR="00C369E1" w:rsidRDefault="00C369E1" w:rsidP="001309FE">
      <w:pPr>
        <w:pStyle w:val="TF-TEXTO"/>
      </w:pPr>
      <w:r>
        <w:t>Segundo Dias (2009, apud</w:t>
      </w:r>
      <w:r w:rsidR="00FA0B89">
        <w:t xml:space="preserve"> </w:t>
      </w:r>
      <w:commentRangeStart w:id="42"/>
      <w:r w:rsidR="00FA0B89">
        <w:t>VOLKMANN</w:t>
      </w:r>
      <w:commentRangeEnd w:id="42"/>
      <w:r w:rsidR="00A24B04">
        <w:rPr>
          <w:rStyle w:val="Refdecomentrio"/>
        </w:rPr>
        <w:commentReference w:id="42"/>
      </w:r>
      <w:r w:rsidR="00FA0B89">
        <w:t>, 2013</w:t>
      </w:r>
      <w:r>
        <w:t>,</w:t>
      </w:r>
      <w:r w:rsidR="00FA0B89">
        <w:t xml:space="preserve"> </w:t>
      </w:r>
      <w:r>
        <w:t xml:space="preserve">p. 12), o estoque deve ser bem administrado dentro da empresa e quando não administrado de forma desejável, pode acarretar sérios danos às finanças, pondo em risco a saúde financeira do empreendimento. </w:t>
      </w:r>
      <w:r w:rsidR="00DF5838">
        <w:t>Ainda, segundo o autor, d</w:t>
      </w:r>
      <w:r>
        <w:t>iante da importância desse item, é imprescindível que as empresas tenham um sistema para controlar seus materiais em estoque, até mesmo para evitar os problemas acarretados pela má administração. Surge, com essa necessidade, o sistema de controle de estoque.</w:t>
      </w:r>
    </w:p>
    <w:p w14:paraId="03228D91" w14:textId="5754F609" w:rsidR="00016D8A" w:rsidRDefault="00FF370F" w:rsidP="00124E72">
      <w:pPr>
        <w:pStyle w:val="TF-TEXTO"/>
      </w:pPr>
      <w:r w:rsidRPr="00F35991">
        <w:t>Ter um controle de estoque ajuda a evitar o desperdício de alimentos e a garantir a qualidade dos produtos, certificando-se de que eles estejam em boas condições</w:t>
      </w:r>
      <w:r w:rsidR="005C1C1F">
        <w:t>, t</w:t>
      </w:r>
      <w:r w:rsidRPr="00F35991">
        <w:t>ambém melhora a gestão financeira, permitindo que a empresa saiba quais produtos precisam ser comprados e quanto foi pago por eles. Além disso, facilita a tomada de decisão, uma vez que a empresa já tem uma noção do que e onde comprar, e, por fim, aumenta a eficiência, agilizando o processo de preparação dos alimentos</w:t>
      </w:r>
      <w:r w:rsidR="005C1C1F">
        <w:t xml:space="preserve"> (CUSTODIO, 2023).</w:t>
      </w:r>
    </w:p>
    <w:p w14:paraId="716F954D" w14:textId="6D4FBF06" w:rsidR="00124E72" w:rsidRPr="00C67979" w:rsidRDefault="00124E72" w:rsidP="00124E72">
      <w:pPr>
        <w:pStyle w:val="TF-TEXTO"/>
      </w:pPr>
      <w:r>
        <w:t>Para que um negócio obtenha sucesso, apenas o planejamento de estoque não é suficiente</w:t>
      </w:r>
      <w:r w:rsidR="00CF790E">
        <w:t>.</w:t>
      </w:r>
      <w:r>
        <w:t xml:space="preserve"> </w:t>
      </w:r>
      <w:r w:rsidR="00CF790E">
        <w:t>É</w:t>
      </w:r>
      <w:r>
        <w:t xml:space="preserve"> preciso que profissionais bem qualificados realizem essas tarefas, </w:t>
      </w:r>
      <w:r w:rsidR="00833ED4">
        <w:t>para</w:t>
      </w:r>
      <w:r>
        <w:t xml:space="preserve"> que ele seja executado com excelência (OLIVEIRA, s.d.)</w:t>
      </w:r>
      <w:r w:rsidR="009F7EB2">
        <w:t>.</w:t>
      </w:r>
      <w:r w:rsidR="008939C6">
        <w:t xml:space="preserve"> Adicionalmente, </w:t>
      </w:r>
      <w:r w:rsidR="00C34E64">
        <w:t xml:space="preserve">acredita-se que a associação </w:t>
      </w:r>
      <w:r w:rsidR="00413B74">
        <w:t>destes requisitos ao uso da Tecnologia da Informação (TI)</w:t>
      </w:r>
      <w:r w:rsidR="00CF790E">
        <w:t xml:space="preserve"> posso efetivamente</w:t>
      </w:r>
      <w:r w:rsidR="0014474F">
        <w:t xml:space="preserve"> produzir os resultados esperados</w:t>
      </w:r>
      <w:ins w:id="43" w:author="Dalton Solano dos Reis" w:date="2023-05-21T10:31:00Z">
        <w:r w:rsidR="00A24B04">
          <w:t xml:space="preserve">, </w:t>
        </w:r>
        <w:proofErr w:type="spellStart"/>
        <w:r w:rsidR="00A24B04">
          <w:t>melhorabdo</w:t>
        </w:r>
        <w:proofErr w:type="spellEnd"/>
        <w:r w:rsidR="00A24B04">
          <w:t xml:space="preserve"> </w:t>
        </w:r>
      </w:ins>
      <w:ins w:id="44" w:author="Dalton Solano dos Reis" w:date="2023-05-21T10:32:00Z">
        <w:r w:rsidR="00A24B04">
          <w:t>a qualidade</w:t>
        </w:r>
      </w:ins>
      <w:r w:rsidR="0014474F">
        <w:t>.</w:t>
      </w:r>
      <w:r w:rsidR="00CF790E">
        <w:t xml:space="preserve"> </w:t>
      </w:r>
    </w:p>
    <w:p w14:paraId="27E6D358" w14:textId="41A18416" w:rsidR="00DB7C84" w:rsidRDefault="0098113D" w:rsidP="0098113D">
      <w:pPr>
        <w:pStyle w:val="Ttulo3"/>
      </w:pPr>
      <w:r>
        <w:lastRenderedPageBreak/>
        <w:t>O</w:t>
      </w:r>
      <w:r w:rsidR="004A19CB">
        <w:t xml:space="preserve"> impacto da TI nas </w:t>
      </w:r>
      <w:r w:rsidR="00DB7C84">
        <w:t>micros e pequenas empresas</w:t>
      </w:r>
    </w:p>
    <w:p w14:paraId="68E3A868" w14:textId="41FF7E30" w:rsidR="000C009D" w:rsidRDefault="004A19CB" w:rsidP="000C009D">
      <w:pPr>
        <w:pStyle w:val="TF-TEXTO"/>
      </w:pPr>
      <w:r>
        <w:t xml:space="preserve"> </w:t>
      </w:r>
      <w:r w:rsidR="000C009D">
        <w:t>O</w:t>
      </w:r>
      <w:r w:rsidR="000C009D" w:rsidRPr="000C009D">
        <w:t>s estudos que avaliam o impacto da adoção de Tecnologia da Informação (TI) no desempenho das empresas estão recebendo grande destaque. Com a crescente importância da TI nas empresas, esses estudos são relevantes para entender como a adoção da TI pode afetar positiva ou negativamente o desempenho da empresa e, assim, orientar as decisões de investimento em TI</w:t>
      </w:r>
      <w:r w:rsidR="000C009D">
        <w:t xml:space="preserve"> (</w:t>
      </w:r>
      <w:r w:rsidR="00963FB7">
        <w:t>PINTO, 2016</w:t>
      </w:r>
      <w:r w:rsidR="000C009D">
        <w:t>).</w:t>
      </w:r>
    </w:p>
    <w:p w14:paraId="218DB988" w14:textId="331B8A6C" w:rsidR="000C009D" w:rsidRDefault="008A5388" w:rsidP="000C009D">
      <w:pPr>
        <w:pStyle w:val="TF-TEXTO"/>
      </w:pPr>
      <w:r>
        <w:t>A</w:t>
      </w:r>
      <w:r w:rsidRPr="008A5388">
        <w:t>tualmente há uma ampla variedade de tecnologias disponíveis no mercado, o que tem levado a uma redução de preços, tornando essas tecnologias acessíveis a diversos públicos. Isso significa que a adoção de tecnologia deixou de ser um privilégio apenas de grandes empresas e está cada vez mais acessível para pequenas e médias empresas</w:t>
      </w:r>
      <w:r>
        <w:t xml:space="preserve"> (PINTO, 2016).</w:t>
      </w:r>
    </w:p>
    <w:p w14:paraId="35EE4543" w14:textId="29358FAB" w:rsidR="004A19CB" w:rsidRPr="0098113D" w:rsidRDefault="008A5388" w:rsidP="0098113D">
      <w:pPr>
        <w:pStyle w:val="TF-TEXTO"/>
        <w:ind w:firstLine="576"/>
        <w:rPr>
          <w:szCs w:val="24"/>
        </w:rPr>
      </w:pPr>
      <w:r>
        <w:t xml:space="preserve">Segundo CUSTODIO (2023) </w:t>
      </w:r>
      <w:r w:rsidR="0094391B" w:rsidRPr="0094391B">
        <w:rPr>
          <w:szCs w:val="24"/>
        </w:rPr>
        <w:t>com a inclusão de tecnologia no estabelecimento, os processos se torn</w:t>
      </w:r>
      <w:r w:rsidR="0094391B">
        <w:rPr>
          <w:szCs w:val="24"/>
        </w:rPr>
        <w:t>ari</w:t>
      </w:r>
      <w:r w:rsidR="0094391B" w:rsidRPr="0094391B">
        <w:rPr>
          <w:szCs w:val="24"/>
        </w:rPr>
        <w:t xml:space="preserve">am mais rápidos e eficaz, com a probabilidade </w:t>
      </w:r>
      <w:del w:id="45" w:author="Dalton Solano dos Reis" w:date="2023-05-21T10:33:00Z">
        <w:r w:rsidR="0094391B" w:rsidRPr="0094391B" w:rsidDel="005F36E6">
          <w:rPr>
            <w:szCs w:val="24"/>
          </w:rPr>
          <w:delText xml:space="preserve">de erro ser baixar </w:delText>
        </w:r>
      </w:del>
      <w:ins w:id="46" w:author="Dalton Solano dos Reis" w:date="2023-05-21T10:33:00Z">
        <w:r w:rsidR="005F36E6">
          <w:rPr>
            <w:szCs w:val="24"/>
          </w:rPr>
          <w:t xml:space="preserve">de diminuir os erros </w:t>
        </w:r>
      </w:ins>
      <w:r w:rsidR="0094391B" w:rsidRPr="0094391B">
        <w:rPr>
          <w:szCs w:val="24"/>
        </w:rPr>
        <w:t xml:space="preserve">e os funcionários conseguirem </w:t>
      </w:r>
      <w:del w:id="47" w:author="Dalton Solano dos Reis" w:date="2023-05-21T10:33:00Z">
        <w:r w:rsidR="0094391B" w:rsidRPr="0094391B" w:rsidDel="005F36E6">
          <w:rPr>
            <w:szCs w:val="24"/>
          </w:rPr>
          <w:delText xml:space="preserve">focarem </w:delText>
        </w:r>
      </w:del>
      <w:ins w:id="48" w:author="Dalton Solano dos Reis" w:date="2023-05-21T10:33:00Z">
        <w:r w:rsidR="005F36E6">
          <w:rPr>
            <w:szCs w:val="24"/>
          </w:rPr>
          <w:t>concentrarem</w:t>
        </w:r>
        <w:r w:rsidR="005F36E6" w:rsidRPr="0094391B">
          <w:rPr>
            <w:szCs w:val="24"/>
          </w:rPr>
          <w:t xml:space="preserve"> </w:t>
        </w:r>
      </w:ins>
      <w:r w:rsidR="0094391B" w:rsidRPr="0094391B">
        <w:rPr>
          <w:szCs w:val="24"/>
        </w:rPr>
        <w:t>em outras tarefas, como: conseguir fornecer um melhor atendimento aos funcionários.</w:t>
      </w:r>
      <w:r w:rsidR="0098113D">
        <w:rPr>
          <w:szCs w:val="24"/>
        </w:rPr>
        <w:t xml:space="preserve"> Já que atualmente </w:t>
      </w:r>
      <w:r w:rsidR="0098113D">
        <w:t xml:space="preserve">a gestão do restaurante sem tecnologia é baseada em processos manuais e experiência dos funcionários, entre eles: controle manual do estoque, sendo realizado manualmente e podendo ocorrer erros, pois fica difícil controlar os produtos em falta no estoque; controle manual do caixa: ocorrendo de forma manual, podendo ocorrer erros em pagamentos, entre outros e realização e gerenciamento de pedidos: pedidos realizados de forma manual, onde as anotações são feitas em papéis. </w:t>
      </w:r>
    </w:p>
    <w:p w14:paraId="5766B0DA" w14:textId="77777777" w:rsidR="00A44581" w:rsidRDefault="00C67979" w:rsidP="00C67979">
      <w:pPr>
        <w:pStyle w:val="Ttulo2"/>
      </w:pPr>
      <w:r w:rsidRPr="00FC4A9F">
        <w:t>Correlatos</w:t>
      </w:r>
    </w:p>
    <w:p w14:paraId="6F642264" w14:textId="47A067E4" w:rsidR="00A75C2F" w:rsidRPr="0092233A" w:rsidRDefault="0092233A" w:rsidP="0092233A">
      <w:pPr>
        <w:pStyle w:val="TF-TEXTO"/>
      </w:pPr>
      <w:r>
        <w:t xml:space="preserve">Nessa seção serão descritos </w:t>
      </w:r>
      <w:del w:id="49" w:author="Dalton Solano dos Reis" w:date="2023-05-21T10:35:00Z">
        <w:r w:rsidDel="005F36E6">
          <w:delText>de forma g</w:delText>
        </w:r>
        <w:r w:rsidR="00A75C2F" w:rsidDel="005F36E6">
          <w:delText>eneralizada</w:delText>
        </w:r>
      </w:del>
      <w:ins w:id="50" w:author="Dalton Solano dos Reis" w:date="2023-05-21T10:35:00Z">
        <w:r w:rsidR="005F36E6">
          <w:t>os</w:t>
        </w:r>
      </w:ins>
      <w:r w:rsidR="00A75C2F">
        <w:t xml:space="preserve"> trabalhos com características semelhantes </w:t>
      </w:r>
      <w:r w:rsidR="00813250">
        <w:t>a</w:t>
      </w:r>
      <w:r w:rsidR="00A75C2F">
        <w:t>o trabalho proposto.</w:t>
      </w:r>
      <w:r w:rsidR="002F41AA">
        <w:t xml:space="preserve"> </w:t>
      </w:r>
      <w:r w:rsidR="00F36420">
        <w:t xml:space="preserve">Todos os trabalhos correlatos selecionados </w:t>
      </w:r>
      <w:r w:rsidR="00D931D2">
        <w:t>possu</w:t>
      </w:r>
      <w:r w:rsidR="00813250">
        <w:t>em</w:t>
      </w:r>
      <w:r w:rsidR="00D931D2">
        <w:t xml:space="preserve"> alguma ligação com planejamento, gestão, sistema web ou controle de estoque</w:t>
      </w:r>
      <w:r w:rsidR="00B309AE">
        <w:t xml:space="preserve">. </w:t>
      </w:r>
      <w:r w:rsidR="00D931D2">
        <w:t xml:space="preserve"> </w:t>
      </w:r>
    </w:p>
    <w:p w14:paraId="76F7E036" w14:textId="1D44E469" w:rsidR="00DB090D" w:rsidRPr="001D710D" w:rsidRDefault="0090484F" w:rsidP="001D710D">
      <w:pPr>
        <w:pStyle w:val="TF-TEXTO"/>
        <w:rPr>
          <w:color w:val="FF0000"/>
        </w:rPr>
      </w:pPr>
      <w:r>
        <w:t xml:space="preserve">Os trabalhos correlatos foram </w:t>
      </w:r>
      <w:r w:rsidR="00271FB8">
        <w:t>pesquisados</w:t>
      </w:r>
      <w:r>
        <w:t xml:space="preserve"> no Google Scholar</w:t>
      </w:r>
      <w:r w:rsidR="00833ED4" w:rsidRPr="00833ED4">
        <w:t xml:space="preserve"> </w:t>
      </w:r>
      <w:r w:rsidR="00833ED4">
        <w:t>(</w:t>
      </w:r>
      <w:commentRangeStart w:id="51"/>
      <w:r w:rsidR="00833ED4" w:rsidRPr="00833ED4">
        <w:t>SCHOLAR</w:t>
      </w:r>
      <w:commentRangeEnd w:id="51"/>
      <w:r w:rsidR="005F36E6">
        <w:rPr>
          <w:rStyle w:val="Refdecomentrio"/>
        </w:rPr>
        <w:commentReference w:id="51"/>
      </w:r>
      <w:r w:rsidR="00833ED4">
        <w:t>)</w:t>
      </w:r>
      <w:r w:rsidR="00524075">
        <w:t xml:space="preserve">, </w:t>
      </w:r>
      <w:r w:rsidR="0023768D" w:rsidRPr="00F35991">
        <w:t>também conhecido como Google Académico</w:t>
      </w:r>
      <w:r w:rsidR="0023768D" w:rsidRPr="00F04EDB">
        <w:rPr>
          <w:rStyle w:val="no-conversion"/>
          <w:color w:val="202122"/>
          <w:szCs w:val="24"/>
          <w:shd w:val="clear" w:color="auto" w:fill="FFFFFF"/>
        </w:rPr>
        <w:t> ou Acadêmico</w:t>
      </w:r>
      <w:r w:rsidR="0023768D">
        <w:t>,</w:t>
      </w:r>
      <w:r w:rsidR="00573469">
        <w:t xml:space="preserve"> </w:t>
      </w:r>
      <w:r w:rsidR="00524075">
        <w:t>e na Biblioteca Universitária da FURB</w:t>
      </w:r>
      <w:ins w:id="52" w:author="Dalton Solano dos Reis" w:date="2023-05-21T10:36:00Z">
        <w:r w:rsidR="005F36E6">
          <w:t xml:space="preserve"> </w:t>
        </w:r>
      </w:ins>
      <w:r w:rsidR="00444A66">
        <w:t>(</w:t>
      </w:r>
      <w:commentRangeStart w:id="53"/>
      <w:r w:rsidR="00444A66">
        <w:t>UNIVERSITARIA</w:t>
      </w:r>
      <w:commentRangeEnd w:id="53"/>
      <w:r w:rsidR="005F36E6">
        <w:rPr>
          <w:rStyle w:val="Refdecomentrio"/>
        </w:rPr>
        <w:commentReference w:id="53"/>
      </w:r>
      <w:r w:rsidR="00444A66">
        <w:t>)</w:t>
      </w:r>
      <w:del w:id="54" w:author="Dalton Solano dos Reis" w:date="2023-05-21T10:36:00Z">
        <w:r w:rsidR="00524075" w:rsidDel="005F36E6">
          <w:delText xml:space="preserve">, </w:delText>
        </w:r>
        <w:r w:rsidR="00193560" w:rsidDel="005F36E6">
          <w:delText>onde a</w:delText>
        </w:r>
      </w:del>
      <w:ins w:id="55" w:author="Dalton Solano dos Reis" w:date="2023-05-21T10:36:00Z">
        <w:r w:rsidR="005F36E6">
          <w:t>. A</w:t>
        </w:r>
      </w:ins>
      <w:r w:rsidR="00193560">
        <w:t>s palavras chaves utilizadas</w:t>
      </w:r>
      <w:r w:rsidR="00AE51F6">
        <w:t xml:space="preserve"> para pesquisa</w:t>
      </w:r>
      <w:r w:rsidR="007F72A9">
        <w:t xml:space="preserve"> </w:t>
      </w:r>
      <w:del w:id="56" w:author="Dalton Solano dos Reis" w:date="2023-05-21T10:36:00Z">
        <w:r w:rsidR="007F72A9" w:rsidDel="005F36E6">
          <w:delText>são</w:delText>
        </w:r>
      </w:del>
      <w:ins w:id="57" w:author="Dalton Solano dos Reis" w:date="2023-05-21T10:36:00Z">
        <w:r w:rsidR="005F36E6">
          <w:t>foram</w:t>
        </w:r>
      </w:ins>
      <w:r w:rsidR="007F72A9">
        <w:t xml:space="preserve">: </w:t>
      </w:r>
      <w:r w:rsidR="00CB5C70">
        <w:t>“</w:t>
      </w:r>
      <w:r w:rsidR="00193560">
        <w:t xml:space="preserve">Gestão de Restaurantes”, “Restaurantes de pequenos portes”, </w:t>
      </w:r>
      <w:r w:rsidR="00FC424B">
        <w:t>“Administração de Restaurantes”</w:t>
      </w:r>
      <w:r w:rsidR="007270E5">
        <w:t xml:space="preserve">, </w:t>
      </w:r>
      <w:r w:rsidR="00901DC1">
        <w:t>“Sistema para Restaurante”</w:t>
      </w:r>
      <w:r w:rsidR="00757856">
        <w:t xml:space="preserve">, </w:t>
      </w:r>
      <w:r w:rsidR="0076323C">
        <w:t>“Sistema de Gestão”</w:t>
      </w:r>
      <w:r w:rsidR="00757856">
        <w:t>, “Gestão de Estoque” e “Sistema de Estoque”.</w:t>
      </w:r>
      <w:r w:rsidR="00B706E5">
        <w:t xml:space="preserve"> </w:t>
      </w:r>
      <w:r w:rsidR="0061439D">
        <w:t xml:space="preserve"> O </w:t>
      </w:r>
      <w:r w:rsidR="00B706E5">
        <w:fldChar w:fldCharType="begin"/>
      </w:r>
      <w:r w:rsidR="00B706E5">
        <w:instrText xml:space="preserve"> REF _Ref131531808 \h </w:instrText>
      </w:r>
      <w:r w:rsidR="00B706E5">
        <w:fldChar w:fldCharType="separate"/>
      </w:r>
      <w:r w:rsidR="00B706E5">
        <w:t xml:space="preserve">Quadro </w:t>
      </w:r>
      <w:r w:rsidR="00B706E5">
        <w:rPr>
          <w:noProof/>
        </w:rPr>
        <w:t>1</w:t>
      </w:r>
      <w:r w:rsidR="00B706E5">
        <w:fldChar w:fldCharType="end"/>
      </w:r>
      <w:r w:rsidR="0061439D">
        <w:fldChar w:fldCharType="begin"/>
      </w:r>
      <w:r w:rsidR="0061439D">
        <w:instrText xml:space="preserve"> REF _Ref131531808 \h </w:instrText>
      </w:r>
      <w:r w:rsidR="00000000">
        <w:fldChar w:fldCharType="separate"/>
      </w:r>
      <w:r w:rsidR="0061439D">
        <w:fldChar w:fldCharType="end"/>
      </w:r>
      <w:r w:rsidR="0061439D">
        <w:t xml:space="preserve"> apresenta a síntese dos trabalhos </w:t>
      </w:r>
      <w:del w:id="58" w:author="Dalton Solano dos Reis" w:date="2023-05-21T10:37:00Z">
        <w:r w:rsidR="004A7F6A" w:rsidDel="005F36E6">
          <w:delText>identificados</w:delText>
        </w:r>
      </w:del>
      <w:ins w:id="59" w:author="Dalton Solano dos Reis" w:date="2023-05-21T10:37:00Z">
        <w:r w:rsidR="005F36E6">
          <w:t>selecionados para este projeto</w:t>
        </w:r>
      </w:ins>
      <w:r w:rsidR="0061439D">
        <w:t>.</w:t>
      </w:r>
    </w:p>
    <w:p w14:paraId="7589BAAB" w14:textId="18A18463" w:rsidR="003F4B66" w:rsidRDefault="001A4FF2" w:rsidP="00921606">
      <w:pPr>
        <w:pStyle w:val="TF-LEGENDA"/>
      </w:pPr>
      <w:bookmarkStart w:id="60" w:name="_Ref131531808"/>
      <w:bookmarkStart w:id="61" w:name="_Ref52025161"/>
      <w:r>
        <w:lastRenderedPageBreak/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0"/>
      <w:r w:rsidR="003F4B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0D317" wp14:editId="5C6ED286">
                <wp:simplePos x="0" y="0"/>
                <wp:positionH relativeFrom="column">
                  <wp:posOffset>4445</wp:posOffset>
                </wp:positionH>
                <wp:positionV relativeFrom="paragraph">
                  <wp:posOffset>415290</wp:posOffset>
                </wp:positionV>
                <wp:extent cx="1009650" cy="3810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1EDD1" w14:textId="1F43A7A9" w:rsidR="003F4B66" w:rsidRPr="00B36E4A" w:rsidRDefault="003F4B66" w:rsidP="003F4B66">
                            <w:pPr>
                              <w:pStyle w:val="TF-TEXTO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D31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2.7pt;width:79.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" filled="f" stroked="f">
                <v:path arrowok="t"/>
                <v:textbox>
                  <w:txbxContent>
                    <w:p w14:paraId="15C1EDD1" w14:textId="1F43A7A9" w:rsidR="003F4B66" w:rsidRPr="00B36E4A" w:rsidRDefault="003F4B66" w:rsidP="003F4B66">
                      <w:pPr>
                        <w:pStyle w:val="TF-TEXTO"/>
                        <w:ind w:firstLine="0"/>
                        <w:rPr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61"/>
      <w:r w:rsidR="003F4B66">
        <w:t xml:space="preserve"> - </w:t>
      </w:r>
      <w:r w:rsidR="003F4B66" w:rsidRPr="003F4B66">
        <w:t>S</w:t>
      </w:r>
      <w:r w:rsidR="003F4B66">
        <w:t>í</w:t>
      </w:r>
      <w:r w:rsidR="003F4B66" w:rsidRPr="003F4B66">
        <w:t xml:space="preserve">ntese dos trabalhos </w:t>
      </w:r>
      <w:r w:rsidR="003F4B66">
        <w:t xml:space="preserve">correlatos </w:t>
      </w:r>
      <w:r w:rsidR="003F4B66"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PrChange w:id="62" w:author="Dalton Solano dos Reis" w:date="2023-05-21T10:39:00Z">
          <w:tblPr>
            <w:tblW w:w="0" w:type="auto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2830"/>
        <w:gridCol w:w="3261"/>
        <w:gridCol w:w="2728"/>
        <w:tblGridChange w:id="63">
          <w:tblGrid>
            <w:gridCol w:w="3697"/>
            <w:gridCol w:w="3249"/>
            <w:gridCol w:w="1873"/>
          </w:tblGrid>
        </w:tblGridChange>
      </w:tblGrid>
      <w:tr w:rsidR="00625640" w14:paraId="5AF2941F" w14:textId="77777777" w:rsidTr="005F36E6">
        <w:trPr>
          <w:trHeight w:val="567"/>
          <w:jc w:val="center"/>
          <w:trPrChange w:id="64" w:author="Dalton Solano dos Reis" w:date="2023-05-21T10:39:00Z">
            <w:trPr>
              <w:trHeight w:val="567"/>
              <w:jc w:val="center"/>
            </w:trPr>
          </w:trPrChange>
        </w:trPr>
        <w:tc>
          <w:tcPr>
            <w:tcW w:w="2830" w:type="dxa"/>
            <w:shd w:val="clear" w:color="auto" w:fill="A6A6A6"/>
            <w:vAlign w:val="center"/>
            <w:tcPrChange w:id="65" w:author="Dalton Solano dos Reis" w:date="2023-05-21T10:39:00Z">
              <w:tcPr>
                <w:tcW w:w="3697" w:type="dxa"/>
                <w:shd w:val="clear" w:color="auto" w:fill="A6A6A6"/>
                <w:vAlign w:val="center"/>
              </w:tcPr>
            </w:tcPrChange>
          </w:tcPr>
          <w:p w14:paraId="793EB9F2" w14:textId="77777777" w:rsidR="00625640" w:rsidRDefault="00625640" w:rsidP="00777B6F">
            <w:pPr>
              <w:pStyle w:val="TF-TEXTOQUADRO"/>
              <w:jc w:val="center"/>
            </w:pPr>
            <w:bookmarkStart w:id="66" w:name="_Toc54164921"/>
            <w:bookmarkStart w:id="67" w:name="_Toc54165675"/>
            <w:bookmarkStart w:id="68" w:name="_Toc54169333"/>
            <w:bookmarkStart w:id="69" w:name="_Toc96347439"/>
            <w:bookmarkStart w:id="70" w:name="_Toc96357723"/>
            <w:bookmarkStart w:id="71" w:name="_Toc96491866"/>
            <w:bookmarkStart w:id="72" w:name="_Toc411603107"/>
            <w:bookmarkEnd w:id="26"/>
            <w:r>
              <w:t>Assunto</w:t>
            </w:r>
          </w:p>
        </w:tc>
        <w:tc>
          <w:tcPr>
            <w:tcW w:w="3261" w:type="dxa"/>
            <w:shd w:val="clear" w:color="auto" w:fill="A6A6A6"/>
            <w:vAlign w:val="center"/>
            <w:tcPrChange w:id="73" w:author="Dalton Solano dos Reis" w:date="2023-05-21T10:39:00Z">
              <w:tcPr>
                <w:tcW w:w="3249" w:type="dxa"/>
                <w:shd w:val="clear" w:color="auto" w:fill="A6A6A6"/>
                <w:vAlign w:val="center"/>
              </w:tcPr>
            </w:tcPrChange>
          </w:tcPr>
          <w:p w14:paraId="7670731E" w14:textId="77777777" w:rsidR="00625640" w:rsidRDefault="00625640" w:rsidP="00777B6F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2728" w:type="dxa"/>
            <w:shd w:val="clear" w:color="auto" w:fill="A6A6A6"/>
            <w:vAlign w:val="center"/>
            <w:tcPrChange w:id="74" w:author="Dalton Solano dos Reis" w:date="2023-05-21T10:39:00Z">
              <w:tcPr>
                <w:tcW w:w="1843" w:type="dxa"/>
                <w:shd w:val="clear" w:color="auto" w:fill="A6A6A6"/>
                <w:vAlign w:val="center"/>
              </w:tcPr>
            </w:tcPrChange>
          </w:tcPr>
          <w:p w14:paraId="52FD4FFE" w14:textId="77777777" w:rsidR="00625640" w:rsidRDefault="00625640" w:rsidP="00777B6F">
            <w:pPr>
              <w:pStyle w:val="TF-TEXTOQUADRO"/>
              <w:jc w:val="center"/>
            </w:pPr>
            <w:r>
              <w:t>Referência</w:t>
            </w:r>
          </w:p>
        </w:tc>
      </w:tr>
      <w:tr w:rsidR="00625640" w14:paraId="0F0B63DF" w14:textId="77777777" w:rsidTr="005F36E6">
        <w:trPr>
          <w:jc w:val="center"/>
          <w:trPrChange w:id="75" w:author="Dalton Solano dos Reis" w:date="2023-05-21T10:39:00Z">
            <w:trPr>
              <w:jc w:val="center"/>
            </w:trPr>
          </w:trPrChange>
        </w:trPr>
        <w:tc>
          <w:tcPr>
            <w:tcW w:w="2830" w:type="dxa"/>
            <w:shd w:val="clear" w:color="auto" w:fill="auto"/>
            <w:tcPrChange w:id="76" w:author="Dalton Solano dos Reis" w:date="2023-05-21T10:39:00Z">
              <w:tcPr>
                <w:tcW w:w="3697" w:type="dxa"/>
                <w:shd w:val="clear" w:color="auto" w:fill="auto"/>
              </w:tcPr>
            </w:tcPrChange>
          </w:tcPr>
          <w:p w14:paraId="721F5827" w14:textId="1FED1728" w:rsidR="00625640" w:rsidRDefault="003D65FD" w:rsidP="00777B6F">
            <w:pPr>
              <w:pStyle w:val="TF-TEXTOQUADRO"/>
              <w:jc w:val="center"/>
            </w:pPr>
            <w:r>
              <w:t>p</w:t>
            </w:r>
            <w:r w:rsidR="00323616">
              <w:t>lanejamento e gestão de restaurantes</w:t>
            </w:r>
          </w:p>
        </w:tc>
        <w:tc>
          <w:tcPr>
            <w:tcW w:w="3261" w:type="dxa"/>
            <w:shd w:val="clear" w:color="auto" w:fill="auto"/>
            <w:tcPrChange w:id="77" w:author="Dalton Solano dos Reis" w:date="2023-05-21T10:39:00Z">
              <w:tcPr>
                <w:tcW w:w="3249" w:type="dxa"/>
                <w:shd w:val="clear" w:color="auto" w:fill="auto"/>
              </w:tcPr>
            </w:tcPrChange>
          </w:tcPr>
          <w:p w14:paraId="3785BD6A" w14:textId="0CA0A883" w:rsidR="00625640" w:rsidRDefault="003D65FD" w:rsidP="00777B6F">
            <w:pPr>
              <w:pStyle w:val="TF-TEXTOQUADRO"/>
              <w:jc w:val="center"/>
            </w:pPr>
            <w:r>
              <w:t>g</w:t>
            </w:r>
            <w:r w:rsidR="00EB31B9">
              <w:t xml:space="preserve">estão de </w:t>
            </w:r>
            <w:r>
              <w:t>r</w:t>
            </w:r>
            <w:r w:rsidR="00EB31B9">
              <w:t>estaurantes</w:t>
            </w:r>
          </w:p>
        </w:tc>
        <w:tc>
          <w:tcPr>
            <w:tcW w:w="2728" w:type="dxa"/>
            <w:tcPrChange w:id="78" w:author="Dalton Solano dos Reis" w:date="2023-05-21T10:39:00Z">
              <w:tcPr>
                <w:tcW w:w="1843" w:type="dxa"/>
              </w:tcPr>
            </w:tcPrChange>
          </w:tcPr>
          <w:p w14:paraId="20C05F0E" w14:textId="32D43497" w:rsidR="00625640" w:rsidRDefault="005F36E6" w:rsidP="00777B6F">
            <w:pPr>
              <w:pStyle w:val="TF-TEXTOQUADRO"/>
              <w:jc w:val="center"/>
            </w:pPr>
            <w:r w:rsidRPr="0084092D">
              <w:t>Martins</w:t>
            </w:r>
            <w:del w:id="79" w:author="Dalton Solano dos Reis" w:date="2023-05-21T10:38:00Z">
              <w:r w:rsidR="0084092D" w:rsidRPr="0084092D" w:rsidDel="005F36E6">
                <w:delText>, Gabriela B.</w:delText>
              </w:r>
            </w:del>
            <w:r w:rsidR="0084092D" w:rsidRPr="0084092D">
              <w:t xml:space="preserve">; </w:t>
            </w:r>
            <w:r w:rsidRPr="0084092D">
              <w:t>Fernandes</w:t>
            </w:r>
            <w:del w:id="80" w:author="Dalton Solano dos Reis" w:date="2023-05-21T10:39:00Z">
              <w:r w:rsidR="0084092D" w:rsidRPr="0084092D" w:rsidDel="005F36E6">
                <w:delText>, Moacir</w:delText>
              </w:r>
            </w:del>
            <w:r w:rsidR="0036474C">
              <w:t xml:space="preserve"> (</w:t>
            </w:r>
            <w:r w:rsidR="004B36C9">
              <w:t>2015</w:t>
            </w:r>
            <w:ins w:id="81" w:author="Dalton Solano dos Reis" w:date="2023-05-21T10:39:00Z">
              <w:r>
                <w:t>)</w:t>
              </w:r>
            </w:ins>
          </w:p>
        </w:tc>
      </w:tr>
      <w:tr w:rsidR="00625640" w14:paraId="33D73042" w14:textId="77777777" w:rsidTr="005F36E6">
        <w:trPr>
          <w:jc w:val="center"/>
          <w:trPrChange w:id="82" w:author="Dalton Solano dos Reis" w:date="2023-05-21T10:39:00Z">
            <w:trPr>
              <w:jc w:val="center"/>
            </w:trPr>
          </w:trPrChange>
        </w:trPr>
        <w:tc>
          <w:tcPr>
            <w:tcW w:w="2830" w:type="dxa"/>
            <w:shd w:val="clear" w:color="auto" w:fill="auto"/>
            <w:tcPrChange w:id="83" w:author="Dalton Solano dos Reis" w:date="2023-05-21T10:39:00Z">
              <w:tcPr>
                <w:tcW w:w="3697" w:type="dxa"/>
                <w:shd w:val="clear" w:color="auto" w:fill="auto"/>
              </w:tcPr>
            </w:tcPrChange>
          </w:tcPr>
          <w:p w14:paraId="430315F0" w14:textId="72DBBBCC" w:rsidR="00625640" w:rsidRDefault="00533180" w:rsidP="00777B6F">
            <w:pPr>
              <w:pStyle w:val="TF-TEXTOQUADRO"/>
              <w:jc w:val="center"/>
            </w:pPr>
            <w:r>
              <w:t>tecnologia da informação na gestão de restaurantes</w:t>
            </w:r>
          </w:p>
        </w:tc>
        <w:tc>
          <w:tcPr>
            <w:tcW w:w="3261" w:type="dxa"/>
            <w:shd w:val="clear" w:color="auto" w:fill="auto"/>
            <w:tcPrChange w:id="84" w:author="Dalton Solano dos Reis" w:date="2023-05-21T10:39:00Z">
              <w:tcPr>
                <w:tcW w:w="3249" w:type="dxa"/>
                <w:shd w:val="clear" w:color="auto" w:fill="auto"/>
              </w:tcPr>
            </w:tcPrChange>
          </w:tcPr>
          <w:p w14:paraId="686D6D4E" w14:textId="09AFA9E9" w:rsidR="00625640" w:rsidRDefault="00533180" w:rsidP="00777B6F">
            <w:pPr>
              <w:pStyle w:val="TF-TEXTOQUADRO"/>
              <w:jc w:val="center"/>
            </w:pPr>
            <w:r>
              <w:t>gestão de restaurantes</w:t>
            </w:r>
          </w:p>
        </w:tc>
        <w:tc>
          <w:tcPr>
            <w:tcW w:w="2728" w:type="dxa"/>
            <w:tcPrChange w:id="85" w:author="Dalton Solano dos Reis" w:date="2023-05-21T10:39:00Z">
              <w:tcPr>
                <w:tcW w:w="1843" w:type="dxa"/>
              </w:tcPr>
            </w:tcPrChange>
          </w:tcPr>
          <w:p w14:paraId="4907305D" w14:textId="798980BE" w:rsidR="00625640" w:rsidRDefault="005F36E6" w:rsidP="00777B6F">
            <w:pPr>
              <w:pStyle w:val="TF-TEXTOQUADRO"/>
              <w:jc w:val="center"/>
            </w:pPr>
            <w:r w:rsidRPr="0084092D">
              <w:t>Santos</w:t>
            </w:r>
            <w:del w:id="86" w:author="Dalton Solano dos Reis" w:date="2023-05-21T10:40:00Z">
              <w:r w:rsidR="0084092D" w:rsidRPr="0084092D" w:rsidDel="005F36E6">
                <w:delText>, Leticia O. C.</w:delText>
              </w:r>
            </w:del>
            <w:r w:rsidR="0084092D" w:rsidRPr="0084092D">
              <w:t xml:space="preserve">; </w:t>
            </w:r>
            <w:commentRangeStart w:id="87"/>
            <w:r w:rsidRPr="0084092D">
              <w:t>Junior</w:t>
            </w:r>
            <w:commentRangeEnd w:id="87"/>
            <w:r>
              <w:rPr>
                <w:rStyle w:val="Refdecomentrio"/>
              </w:rPr>
              <w:commentReference w:id="87"/>
            </w:r>
            <w:del w:id="88" w:author="Dalton Solano dos Reis" w:date="2023-05-21T10:40:00Z">
              <w:r w:rsidR="0084092D" w:rsidRPr="0084092D" w:rsidDel="005F36E6">
                <w:delText>, Djama S. G</w:delText>
              </w:r>
            </w:del>
            <w:r w:rsidR="0084092D">
              <w:t xml:space="preserve"> </w:t>
            </w:r>
            <w:r w:rsidR="00D55FDE">
              <w:t>(2022)</w:t>
            </w:r>
          </w:p>
        </w:tc>
      </w:tr>
      <w:tr w:rsidR="00625640" w14:paraId="52B09133" w14:textId="77777777" w:rsidTr="005F36E6">
        <w:trPr>
          <w:jc w:val="center"/>
          <w:trPrChange w:id="89" w:author="Dalton Solano dos Reis" w:date="2023-05-21T10:39:00Z">
            <w:trPr>
              <w:jc w:val="center"/>
            </w:trPr>
          </w:trPrChange>
        </w:trPr>
        <w:tc>
          <w:tcPr>
            <w:tcW w:w="2830" w:type="dxa"/>
            <w:shd w:val="clear" w:color="auto" w:fill="auto"/>
            <w:tcPrChange w:id="90" w:author="Dalton Solano dos Reis" w:date="2023-05-21T10:39:00Z">
              <w:tcPr>
                <w:tcW w:w="3697" w:type="dxa"/>
                <w:shd w:val="clear" w:color="auto" w:fill="auto"/>
              </w:tcPr>
            </w:tcPrChange>
          </w:tcPr>
          <w:p w14:paraId="616330F6" w14:textId="2ACF58A9" w:rsidR="00625640" w:rsidRDefault="00897D28" w:rsidP="00986A7B">
            <w:pPr>
              <w:pStyle w:val="TF-TEXTOQUADRO"/>
            </w:pPr>
            <w:r>
              <w:t>gestão de estoque em restaurantes</w:t>
            </w:r>
          </w:p>
        </w:tc>
        <w:tc>
          <w:tcPr>
            <w:tcW w:w="3261" w:type="dxa"/>
            <w:shd w:val="clear" w:color="auto" w:fill="auto"/>
            <w:tcPrChange w:id="91" w:author="Dalton Solano dos Reis" w:date="2023-05-21T10:39:00Z">
              <w:tcPr>
                <w:tcW w:w="3249" w:type="dxa"/>
                <w:shd w:val="clear" w:color="auto" w:fill="auto"/>
              </w:tcPr>
            </w:tcPrChange>
          </w:tcPr>
          <w:p w14:paraId="355A372B" w14:textId="027332EC" w:rsidR="00625640" w:rsidRDefault="00897D28" w:rsidP="00777B6F">
            <w:pPr>
              <w:pStyle w:val="TF-TEXTOQUADRO"/>
              <w:jc w:val="center"/>
            </w:pPr>
            <w:r>
              <w:t>gestão de estoque</w:t>
            </w:r>
          </w:p>
        </w:tc>
        <w:tc>
          <w:tcPr>
            <w:tcW w:w="2728" w:type="dxa"/>
            <w:tcPrChange w:id="92" w:author="Dalton Solano dos Reis" w:date="2023-05-21T10:39:00Z">
              <w:tcPr>
                <w:tcW w:w="1843" w:type="dxa"/>
              </w:tcPr>
            </w:tcPrChange>
          </w:tcPr>
          <w:p w14:paraId="61033261" w14:textId="1C793058" w:rsidR="00625640" w:rsidRDefault="005F36E6" w:rsidP="00777B6F">
            <w:pPr>
              <w:pStyle w:val="TF-TEXTOQUADRO"/>
              <w:jc w:val="center"/>
            </w:pPr>
            <w:r>
              <w:t>Vasconcelos</w:t>
            </w:r>
            <w:del w:id="93" w:author="Dalton Solano dos Reis" w:date="2023-05-21T10:41:00Z">
              <w:r w:rsidR="001C3F6E" w:rsidDel="005F36E6">
                <w:delText>,</w:delText>
              </w:r>
            </w:del>
            <w:r w:rsidR="001C3F6E">
              <w:t xml:space="preserve"> (2014)</w:t>
            </w:r>
          </w:p>
        </w:tc>
      </w:tr>
      <w:tr w:rsidR="0029041D" w:rsidRPr="005F36E6" w14:paraId="20A69441" w14:textId="77777777" w:rsidTr="005F36E6">
        <w:trPr>
          <w:jc w:val="center"/>
          <w:trPrChange w:id="94" w:author="Dalton Solano dos Reis" w:date="2023-05-21T10:39:00Z">
            <w:trPr>
              <w:jc w:val="center"/>
            </w:trPr>
          </w:trPrChange>
        </w:trPr>
        <w:tc>
          <w:tcPr>
            <w:tcW w:w="2830" w:type="dxa"/>
            <w:shd w:val="clear" w:color="auto" w:fill="auto"/>
            <w:tcPrChange w:id="95" w:author="Dalton Solano dos Reis" w:date="2023-05-21T10:39:00Z">
              <w:tcPr>
                <w:tcW w:w="3697" w:type="dxa"/>
                <w:shd w:val="clear" w:color="auto" w:fill="auto"/>
              </w:tcPr>
            </w:tcPrChange>
          </w:tcPr>
          <w:p w14:paraId="17FC803F" w14:textId="288835E3" w:rsidR="0029041D" w:rsidRPr="00C32682" w:rsidRDefault="00986A7B" w:rsidP="00986A7B">
            <w:pPr>
              <w:pStyle w:val="TF-TEXTOQUADRO"/>
              <w:jc w:val="both"/>
              <w:rPr>
                <w:color w:val="FF0000"/>
              </w:rPr>
            </w:pPr>
            <w:r w:rsidRPr="00986A7B">
              <w:t>indicadores da qualidade em restaurantes</w:t>
            </w:r>
          </w:p>
        </w:tc>
        <w:tc>
          <w:tcPr>
            <w:tcW w:w="3261" w:type="dxa"/>
            <w:shd w:val="clear" w:color="auto" w:fill="auto"/>
            <w:tcPrChange w:id="96" w:author="Dalton Solano dos Reis" w:date="2023-05-21T10:39:00Z">
              <w:tcPr>
                <w:tcW w:w="3249" w:type="dxa"/>
                <w:shd w:val="clear" w:color="auto" w:fill="auto"/>
              </w:tcPr>
            </w:tcPrChange>
          </w:tcPr>
          <w:p w14:paraId="4CD0C196" w14:textId="0E077D52" w:rsidR="0029041D" w:rsidRPr="00C32682" w:rsidRDefault="00A8317B" w:rsidP="0029041D">
            <w:pPr>
              <w:pStyle w:val="TF-TEXTOQUADRO"/>
              <w:jc w:val="center"/>
              <w:rPr>
                <w:color w:val="FF0000"/>
              </w:rPr>
            </w:pPr>
            <w:r>
              <w:t>gestão de restaurantes</w:t>
            </w:r>
          </w:p>
        </w:tc>
        <w:tc>
          <w:tcPr>
            <w:tcW w:w="2728" w:type="dxa"/>
            <w:tcPrChange w:id="97" w:author="Dalton Solano dos Reis" w:date="2023-05-21T10:39:00Z">
              <w:tcPr>
                <w:tcW w:w="1843" w:type="dxa"/>
              </w:tcPr>
            </w:tcPrChange>
          </w:tcPr>
          <w:p w14:paraId="7F9F6304" w14:textId="0A2EE837" w:rsidR="0029041D" w:rsidRPr="005F36E6" w:rsidRDefault="005F36E6" w:rsidP="0029041D">
            <w:pPr>
              <w:pStyle w:val="TF-TEXTOQUADRO"/>
              <w:jc w:val="center"/>
              <w:rPr>
                <w:lang w:val="en-US"/>
                <w:rPrChange w:id="98" w:author="Dalton Solano dos Reis" w:date="2023-05-21T10:42:00Z">
                  <w:rPr/>
                </w:rPrChange>
              </w:rPr>
            </w:pPr>
            <w:proofErr w:type="spellStart"/>
            <w:r w:rsidRPr="005F36E6">
              <w:rPr>
                <w:rStyle w:val="Hyperlink"/>
                <w:noProof w:val="0"/>
                <w:color w:val="auto"/>
                <w:u w:val="none"/>
                <w:lang w:val="en-US"/>
                <w:rPrChange w:id="99" w:author="Dalton Solano dos Reis" w:date="2023-05-21T10:42:00Z">
                  <w:rPr>
                    <w:rStyle w:val="Hyperlink"/>
                    <w:noProof w:val="0"/>
                    <w:color w:val="auto"/>
                    <w:u w:val="none"/>
                  </w:rPr>
                </w:rPrChange>
              </w:rPr>
              <w:t>Garcez</w:t>
            </w:r>
            <w:proofErr w:type="spellEnd"/>
            <w:del w:id="100" w:author="Dalton Solano dos Reis" w:date="2023-05-21T10:41:00Z">
              <w:r w:rsidR="0084092D" w:rsidRPr="005F36E6" w:rsidDel="005F36E6">
                <w:rPr>
                  <w:rStyle w:val="Hyperlink"/>
                  <w:noProof w:val="0"/>
                  <w:color w:val="auto"/>
                  <w:u w:val="none"/>
                  <w:lang w:val="en-US"/>
                  <w:rPrChange w:id="101" w:author="Dalton Solano dos Reis" w:date="2023-05-21T10:42:00Z">
                    <w:rPr>
                      <w:rStyle w:val="Hyperlink"/>
                      <w:noProof w:val="0"/>
                      <w:color w:val="auto"/>
                      <w:u w:val="none"/>
                    </w:rPr>
                  </w:rPrChange>
                </w:rPr>
                <w:delText>, Eliane M.S.</w:delText>
              </w:r>
            </w:del>
            <w:r w:rsidR="0084092D" w:rsidRPr="005F36E6">
              <w:rPr>
                <w:rStyle w:val="Hyperlink"/>
                <w:noProof w:val="0"/>
                <w:color w:val="auto"/>
                <w:u w:val="none"/>
                <w:lang w:val="en-US"/>
                <w:rPrChange w:id="102" w:author="Dalton Solano dos Reis" w:date="2023-05-21T10:42:00Z">
                  <w:rPr>
                    <w:rStyle w:val="Hyperlink"/>
                    <w:noProof w:val="0"/>
                    <w:color w:val="auto"/>
                    <w:u w:val="none"/>
                  </w:rPr>
                </w:rPrChange>
              </w:rPr>
              <w:t xml:space="preserve">; </w:t>
            </w:r>
            <w:proofErr w:type="spellStart"/>
            <w:r w:rsidRPr="005F36E6">
              <w:rPr>
                <w:rStyle w:val="Hyperlink"/>
                <w:noProof w:val="0"/>
                <w:color w:val="auto"/>
                <w:u w:val="none"/>
                <w:lang w:val="en-US"/>
                <w:rPrChange w:id="103" w:author="Dalton Solano dos Reis" w:date="2023-05-21T10:42:00Z">
                  <w:rPr>
                    <w:rStyle w:val="Hyperlink"/>
                    <w:noProof w:val="0"/>
                    <w:color w:val="auto"/>
                    <w:u w:val="none"/>
                  </w:rPr>
                </w:rPrChange>
              </w:rPr>
              <w:t>Fachin</w:t>
            </w:r>
            <w:del w:id="104" w:author="Dalton Solano dos Reis" w:date="2023-05-21T10:42:00Z">
              <w:r w:rsidR="0084092D" w:rsidRPr="005F36E6" w:rsidDel="005F36E6">
                <w:rPr>
                  <w:rStyle w:val="Hyperlink"/>
                  <w:noProof w:val="0"/>
                  <w:color w:val="auto"/>
                  <w:u w:val="none"/>
                  <w:lang w:val="en-US"/>
                  <w:rPrChange w:id="105" w:author="Dalton Solano dos Reis" w:date="2023-05-21T10:42:00Z">
                    <w:rPr>
                      <w:rStyle w:val="Hyperlink"/>
                      <w:noProof w:val="0"/>
                      <w:color w:val="auto"/>
                      <w:u w:val="none"/>
                    </w:rPr>
                  </w:rPrChange>
                </w:rPr>
                <w:delText xml:space="preserve">, Gleisy R.B.; </w:delText>
              </w:r>
            </w:del>
            <w:commentRangeStart w:id="106"/>
            <w:r w:rsidRPr="005F36E6">
              <w:rPr>
                <w:rStyle w:val="Hyperlink"/>
                <w:noProof w:val="0"/>
                <w:color w:val="auto"/>
                <w:u w:val="none"/>
                <w:lang w:val="en-US"/>
                <w:rPrChange w:id="107" w:author="Dalton Solano dos Reis" w:date="2023-05-21T10:42:00Z">
                  <w:rPr>
                    <w:rStyle w:val="Hyperlink"/>
                    <w:noProof w:val="0"/>
                    <w:color w:val="auto"/>
                    <w:u w:val="none"/>
                  </w:rPr>
                </w:rPrChange>
              </w:rPr>
              <w:t>Júnior</w:t>
            </w:r>
            <w:commentRangeEnd w:id="106"/>
            <w:proofErr w:type="spellEnd"/>
            <w:r>
              <w:rPr>
                <w:rStyle w:val="Refdecomentrio"/>
              </w:rPr>
              <w:commentReference w:id="106"/>
            </w:r>
            <w:del w:id="108" w:author="Dalton Solano dos Reis" w:date="2023-05-21T10:42:00Z">
              <w:r w:rsidR="0084092D" w:rsidRPr="005F36E6" w:rsidDel="005F36E6">
                <w:rPr>
                  <w:rStyle w:val="Hyperlink"/>
                  <w:noProof w:val="0"/>
                  <w:color w:val="auto"/>
                  <w:u w:val="none"/>
                  <w:lang w:val="en-US"/>
                  <w:rPrChange w:id="109" w:author="Dalton Solano dos Reis" w:date="2023-05-21T10:42:00Z">
                    <w:rPr>
                      <w:rStyle w:val="Hyperlink"/>
                      <w:noProof w:val="0"/>
                      <w:color w:val="auto"/>
                      <w:u w:val="none"/>
                    </w:rPr>
                  </w:rPrChange>
                </w:rPr>
                <w:delText>, Pedro Paulo Andrade</w:delText>
              </w:r>
            </w:del>
            <w:r w:rsidR="00A90EBD" w:rsidRPr="005F36E6">
              <w:rPr>
                <w:lang w:val="en-US"/>
                <w:rPrChange w:id="110" w:author="Dalton Solano dos Reis" w:date="2023-05-21T10:42:00Z">
                  <w:rPr/>
                </w:rPrChange>
              </w:rPr>
              <w:t xml:space="preserve"> (</w:t>
            </w:r>
            <w:proofErr w:type="spellStart"/>
            <w:r w:rsidR="00987FDB" w:rsidRPr="005F36E6">
              <w:rPr>
                <w:lang w:val="en-US"/>
                <w:rPrChange w:id="111" w:author="Dalton Solano dos Reis" w:date="2023-05-21T10:42:00Z">
                  <w:rPr/>
                </w:rPrChange>
              </w:rPr>
              <w:t>s.d</w:t>
            </w:r>
            <w:r w:rsidR="0084092D" w:rsidRPr="005F36E6">
              <w:rPr>
                <w:lang w:val="en-US"/>
                <w:rPrChange w:id="112" w:author="Dalton Solano dos Reis" w:date="2023-05-21T10:42:00Z">
                  <w:rPr/>
                </w:rPrChange>
              </w:rPr>
              <w:t>.</w:t>
            </w:r>
            <w:proofErr w:type="spellEnd"/>
            <w:r w:rsidR="00A90EBD" w:rsidRPr="005F36E6">
              <w:rPr>
                <w:lang w:val="en-US"/>
                <w:rPrChange w:id="113" w:author="Dalton Solano dos Reis" w:date="2023-05-21T10:42:00Z">
                  <w:rPr/>
                </w:rPrChange>
              </w:rPr>
              <w:t>)</w:t>
            </w:r>
          </w:p>
        </w:tc>
      </w:tr>
      <w:tr w:rsidR="0029041D" w14:paraId="36F8B1C5" w14:textId="77777777" w:rsidTr="005F36E6">
        <w:trPr>
          <w:jc w:val="center"/>
          <w:trPrChange w:id="114" w:author="Dalton Solano dos Reis" w:date="2023-05-21T10:39:00Z">
            <w:trPr>
              <w:jc w:val="center"/>
            </w:trPr>
          </w:trPrChange>
        </w:trPr>
        <w:tc>
          <w:tcPr>
            <w:tcW w:w="2830" w:type="dxa"/>
            <w:shd w:val="clear" w:color="auto" w:fill="auto"/>
            <w:tcPrChange w:id="115" w:author="Dalton Solano dos Reis" w:date="2023-05-21T10:39:00Z">
              <w:tcPr>
                <w:tcW w:w="3697" w:type="dxa"/>
                <w:shd w:val="clear" w:color="auto" w:fill="auto"/>
              </w:tcPr>
            </w:tcPrChange>
          </w:tcPr>
          <w:p w14:paraId="31924892" w14:textId="55D6214A" w:rsidR="0029041D" w:rsidRPr="008D3A90" w:rsidRDefault="005B2622" w:rsidP="0029041D">
            <w:pPr>
              <w:pStyle w:val="TF-TEXTOQUADRO"/>
              <w:jc w:val="center"/>
            </w:pPr>
            <w:r w:rsidRPr="008D3A90">
              <w:t>sistema para consumo em restaurantes</w:t>
            </w:r>
            <w:r w:rsidR="008D3A90" w:rsidRPr="008D3A90">
              <w:t xml:space="preserve"> em praias catarinenses</w:t>
            </w:r>
          </w:p>
        </w:tc>
        <w:tc>
          <w:tcPr>
            <w:tcW w:w="3261" w:type="dxa"/>
            <w:shd w:val="clear" w:color="auto" w:fill="auto"/>
            <w:tcPrChange w:id="116" w:author="Dalton Solano dos Reis" w:date="2023-05-21T10:39:00Z">
              <w:tcPr>
                <w:tcW w:w="3249" w:type="dxa"/>
                <w:shd w:val="clear" w:color="auto" w:fill="auto"/>
              </w:tcPr>
            </w:tcPrChange>
          </w:tcPr>
          <w:p w14:paraId="53F6E367" w14:textId="47223E93" w:rsidR="0029041D" w:rsidRPr="00C32682" w:rsidRDefault="00901DC1" w:rsidP="0029041D">
            <w:pPr>
              <w:pStyle w:val="TF-TEXTOQUADRO"/>
              <w:jc w:val="center"/>
              <w:rPr>
                <w:color w:val="FF0000"/>
              </w:rPr>
            </w:pPr>
            <w:r w:rsidRPr="00901DC1">
              <w:t>sistema para restaurante</w:t>
            </w:r>
          </w:p>
        </w:tc>
        <w:tc>
          <w:tcPr>
            <w:tcW w:w="2728" w:type="dxa"/>
            <w:tcPrChange w:id="117" w:author="Dalton Solano dos Reis" w:date="2023-05-21T10:39:00Z">
              <w:tcPr>
                <w:tcW w:w="1843" w:type="dxa"/>
              </w:tcPr>
            </w:tcPrChange>
          </w:tcPr>
          <w:p w14:paraId="417EC281" w14:textId="0C1BC8E9" w:rsidR="0029041D" w:rsidRDefault="0021782A" w:rsidP="0029041D">
            <w:pPr>
              <w:pStyle w:val="TF-TEXTOQUADRO"/>
              <w:jc w:val="center"/>
            </w:pPr>
            <w:commentRangeStart w:id="118"/>
            <w:r w:rsidRPr="00DD7125">
              <w:t xml:space="preserve">Reiter </w:t>
            </w:r>
            <w:commentRangeEnd w:id="118"/>
            <w:r>
              <w:rPr>
                <w:rStyle w:val="Refdecomentrio"/>
              </w:rPr>
              <w:commentReference w:id="118"/>
            </w:r>
            <w:r w:rsidR="000B1BC9" w:rsidRPr="00DD7125">
              <w:t>(</w:t>
            </w:r>
            <w:r w:rsidR="00540CAA" w:rsidRPr="00DD7125">
              <w:t>2020</w:t>
            </w:r>
            <w:r w:rsidR="00BB4D12" w:rsidRPr="00DD7125">
              <w:t>)</w:t>
            </w:r>
            <w:del w:id="119" w:author="Dalton Solano dos Reis" w:date="2023-05-21T10:43:00Z">
              <w:r w:rsidR="00BB4D12" w:rsidRPr="00DD7125" w:rsidDel="0021782A">
                <w:delText>:</w:delText>
              </w:r>
              <w:r w:rsidR="0034634B" w:rsidDel="0021782A">
                <w:delText xml:space="preserve"> </w:delText>
              </w:r>
            </w:del>
          </w:p>
        </w:tc>
      </w:tr>
      <w:tr w:rsidR="00DF76FC" w14:paraId="395DAA3B" w14:textId="77777777" w:rsidTr="005F36E6">
        <w:trPr>
          <w:jc w:val="center"/>
          <w:trPrChange w:id="120" w:author="Dalton Solano dos Reis" w:date="2023-05-21T10:39:00Z">
            <w:trPr>
              <w:jc w:val="center"/>
            </w:trPr>
          </w:trPrChange>
        </w:trPr>
        <w:tc>
          <w:tcPr>
            <w:tcW w:w="2830" w:type="dxa"/>
            <w:shd w:val="clear" w:color="auto" w:fill="auto"/>
            <w:tcPrChange w:id="121" w:author="Dalton Solano dos Reis" w:date="2023-05-21T10:39:00Z">
              <w:tcPr>
                <w:tcW w:w="3697" w:type="dxa"/>
                <w:shd w:val="clear" w:color="auto" w:fill="auto"/>
              </w:tcPr>
            </w:tcPrChange>
          </w:tcPr>
          <w:p w14:paraId="6D2B028F" w14:textId="13A6050D" w:rsidR="00DF76FC" w:rsidRPr="008D3A90" w:rsidRDefault="00CB5C70" w:rsidP="0029041D">
            <w:pPr>
              <w:pStyle w:val="TF-TEXTOQUADRO"/>
              <w:jc w:val="center"/>
            </w:pPr>
            <w:r>
              <w:t>sistema de controle de estoque de bebidas</w:t>
            </w:r>
          </w:p>
        </w:tc>
        <w:tc>
          <w:tcPr>
            <w:tcW w:w="3261" w:type="dxa"/>
            <w:shd w:val="clear" w:color="auto" w:fill="auto"/>
            <w:tcPrChange w:id="122" w:author="Dalton Solano dos Reis" w:date="2023-05-21T10:39:00Z">
              <w:tcPr>
                <w:tcW w:w="3249" w:type="dxa"/>
                <w:shd w:val="clear" w:color="auto" w:fill="auto"/>
              </w:tcPr>
            </w:tcPrChange>
          </w:tcPr>
          <w:p w14:paraId="260E2784" w14:textId="730A39D5" w:rsidR="00DF76FC" w:rsidRPr="00901DC1" w:rsidRDefault="00757856" w:rsidP="00757856">
            <w:pPr>
              <w:pStyle w:val="TF-TEXTOQUADRO"/>
              <w:jc w:val="center"/>
            </w:pPr>
            <w:r>
              <w:t>sistema de estoque</w:t>
            </w:r>
          </w:p>
        </w:tc>
        <w:tc>
          <w:tcPr>
            <w:tcW w:w="2728" w:type="dxa"/>
            <w:tcPrChange w:id="123" w:author="Dalton Solano dos Reis" w:date="2023-05-21T10:39:00Z">
              <w:tcPr>
                <w:tcW w:w="1843" w:type="dxa"/>
              </w:tcPr>
            </w:tcPrChange>
          </w:tcPr>
          <w:p w14:paraId="080EC30E" w14:textId="5C996045" w:rsidR="00DF76FC" w:rsidRDefault="0021782A" w:rsidP="0029041D">
            <w:pPr>
              <w:pStyle w:val="TF-TEXTOQUADRO"/>
              <w:jc w:val="center"/>
            </w:pPr>
            <w:commentRangeStart w:id="124"/>
            <w:r>
              <w:t xml:space="preserve">Volkmann </w:t>
            </w:r>
            <w:commentRangeEnd w:id="124"/>
            <w:r>
              <w:rPr>
                <w:rStyle w:val="Refdecomentrio"/>
              </w:rPr>
              <w:commentReference w:id="124"/>
            </w:r>
            <w:r w:rsidR="009808FB">
              <w:t>(</w:t>
            </w:r>
            <w:r w:rsidR="000167C0">
              <w:t>2013</w:t>
            </w:r>
            <w:r w:rsidR="009808FB">
              <w:t>)</w:t>
            </w:r>
            <w:r w:rsidR="000167C0">
              <w:t xml:space="preserve"> </w:t>
            </w:r>
          </w:p>
        </w:tc>
      </w:tr>
    </w:tbl>
    <w:p w14:paraId="3D06DC95" w14:textId="77777777" w:rsidR="0042773E" w:rsidRPr="003F4B66" w:rsidRDefault="0042773E" w:rsidP="0042773E">
      <w:pPr>
        <w:pStyle w:val="TF-FONTE"/>
      </w:pPr>
      <w:r>
        <w:t>Fonte: elaborado pelo autor.</w:t>
      </w:r>
    </w:p>
    <w:p w14:paraId="06BEB98B" w14:textId="131E3CFA" w:rsidR="00451B94" w:rsidRDefault="00C67979" w:rsidP="00A24B04">
      <w:pPr>
        <w:pStyle w:val="Ttulo1"/>
      </w:pPr>
      <w:commentRangeStart w:id="125"/>
      <w:r>
        <w:t>Justificativa</w:t>
      </w:r>
      <w:commentRangeEnd w:id="125"/>
      <w:r w:rsidR="0021782A">
        <w:rPr>
          <w:rStyle w:val="Refdecomentrio"/>
          <w:b w:val="0"/>
          <w:caps w:val="0"/>
        </w:rPr>
        <w:commentReference w:id="125"/>
      </w:r>
    </w:p>
    <w:p w14:paraId="2C6B42DF" w14:textId="30D7302D" w:rsidR="00166C3D" w:rsidRDefault="00166C3D" w:rsidP="00451B94">
      <w:pPr>
        <w:pStyle w:val="TF-TEXTO"/>
      </w:pPr>
      <w:r>
        <w:t xml:space="preserve">Para </w:t>
      </w:r>
      <w:ins w:id="126" w:author="Dalton Solano dos Reis" w:date="2023-05-21T10:44:00Z">
        <w:r w:rsidR="0021782A">
          <w:t xml:space="preserve">tentar </w:t>
        </w:r>
      </w:ins>
      <w:r w:rsidR="00115E73">
        <w:t>resolver o</w:t>
      </w:r>
      <w:ins w:id="127" w:author="Dalton Solano dos Reis" w:date="2023-05-21T10:44:00Z">
        <w:r w:rsidR="0021782A">
          <w:t>s</w:t>
        </w:r>
      </w:ins>
      <w:r w:rsidR="00115E73">
        <w:t xml:space="preserve"> problema</w:t>
      </w:r>
      <w:ins w:id="128" w:author="Dalton Solano dos Reis" w:date="2023-05-21T10:44:00Z">
        <w:r w:rsidR="0021782A">
          <w:t>s</w:t>
        </w:r>
      </w:ins>
      <w:r w:rsidR="00115E73">
        <w:t xml:space="preserve"> </w:t>
      </w:r>
      <w:del w:id="129" w:author="Dalton Solano dos Reis" w:date="2023-05-21T10:44:00Z">
        <w:r w:rsidR="00DC598E" w:rsidDel="0021782A">
          <w:delText xml:space="preserve">que possui atualmente </w:delText>
        </w:r>
      </w:del>
      <w:ins w:id="130" w:author="Dalton Solano dos Reis" w:date="2023-05-21T10:44:00Z">
        <w:r w:rsidR="0021782A">
          <w:t xml:space="preserve">encontrados </w:t>
        </w:r>
      </w:ins>
      <w:r w:rsidR="00DC598E">
        <w:t>no restaurante</w:t>
      </w:r>
      <w:ins w:id="131" w:author="Dalton Solano dos Reis" w:date="2023-05-21T10:44:00Z">
        <w:r w:rsidR="0021782A">
          <w:t xml:space="preserve"> a</w:t>
        </w:r>
      </w:ins>
      <w:ins w:id="132" w:author="Dalton Solano dos Reis" w:date="2023-05-21T10:45:00Z">
        <w:r w:rsidR="0021782A">
          <w:t>tualmente</w:t>
        </w:r>
      </w:ins>
      <w:r w:rsidR="00115E73">
        <w:t xml:space="preserve">, </w:t>
      </w:r>
      <w:r w:rsidR="008471D7">
        <w:t xml:space="preserve">que </w:t>
      </w:r>
      <w:del w:id="133" w:author="Dalton Solano dos Reis" w:date="2023-05-21T10:45:00Z">
        <w:r w:rsidR="00971ABD" w:rsidDel="0021782A">
          <w:delText xml:space="preserve">hoje </w:delText>
        </w:r>
      </w:del>
      <w:r w:rsidR="00971ABD">
        <w:t xml:space="preserve">é </w:t>
      </w:r>
      <w:r w:rsidR="00081DE0">
        <w:t xml:space="preserve">gerido </w:t>
      </w:r>
      <w:r w:rsidR="00115E73">
        <w:t xml:space="preserve">todo de forma manual, </w:t>
      </w:r>
      <w:r w:rsidR="00CF20F7">
        <w:t xml:space="preserve">será desenvolvido um sistema web </w:t>
      </w:r>
      <w:r w:rsidR="00FC6853">
        <w:t xml:space="preserve">com intuito de </w:t>
      </w:r>
      <w:r w:rsidR="00081DE0">
        <w:t>automatizar boa parte d</w:t>
      </w:r>
      <w:r w:rsidR="001C349E">
        <w:t xml:space="preserve">as atividades </w:t>
      </w:r>
      <w:r w:rsidR="00081DE0">
        <w:t xml:space="preserve">como: </w:t>
      </w:r>
      <w:r w:rsidR="00204C8B">
        <w:t>fechamento</w:t>
      </w:r>
      <w:r w:rsidR="001C349E">
        <w:t xml:space="preserve"> de caixa, realização de pedidos e controle/monitoramento de estoque </w:t>
      </w:r>
      <w:r w:rsidR="00EE509A">
        <w:t xml:space="preserve">e produção </w:t>
      </w:r>
      <w:r w:rsidR="001C349E">
        <w:t>da cozinha.</w:t>
      </w:r>
    </w:p>
    <w:p w14:paraId="60DF8179" w14:textId="4E994257" w:rsidR="00454B7A" w:rsidRPr="00BD656B" w:rsidRDefault="00B65ECF" w:rsidP="00EE509A">
      <w:pPr>
        <w:pStyle w:val="TF-TEXTO"/>
      </w:pPr>
      <w:r>
        <w:t xml:space="preserve">A motivação para a realização desse trabalho partiu do </w:t>
      </w:r>
      <w:r w:rsidR="002A284D">
        <w:t>vínculo</w:t>
      </w:r>
      <w:r>
        <w:t xml:space="preserve"> </w:t>
      </w:r>
      <w:r w:rsidR="00077D19">
        <w:t xml:space="preserve">que </w:t>
      </w:r>
      <w:r w:rsidR="00EE509A">
        <w:t xml:space="preserve">a autora possui </w:t>
      </w:r>
      <w:r w:rsidR="00077D19">
        <w:t xml:space="preserve">com o ambiente e com pessoas </w:t>
      </w:r>
      <w:r w:rsidR="00CC2B98">
        <w:t>que trabalham n</w:t>
      </w:r>
      <w:r w:rsidR="00D16044">
        <w:t>a área do restaurante</w:t>
      </w:r>
      <w:r w:rsidR="00D8544C">
        <w:t xml:space="preserve">. </w:t>
      </w:r>
      <w:r w:rsidR="00E35C03">
        <w:t xml:space="preserve">É notável a percepção de </w:t>
      </w:r>
      <w:r w:rsidR="009944AA">
        <w:t xml:space="preserve">como </w:t>
      </w:r>
      <w:r w:rsidR="00044AFB">
        <w:t xml:space="preserve">é </w:t>
      </w:r>
      <w:r w:rsidR="00711064">
        <w:t>trabalhoso</w:t>
      </w:r>
      <w:r w:rsidR="00044AFB">
        <w:t xml:space="preserve">/oneroso </w:t>
      </w:r>
      <w:r w:rsidR="00D3330D">
        <w:t>realizar as tarefas, a dificuldade no controle</w:t>
      </w:r>
      <w:r w:rsidR="006D03D1">
        <w:t xml:space="preserve"> de estoque</w:t>
      </w:r>
      <w:r w:rsidR="00727277">
        <w:t>,</w:t>
      </w:r>
      <w:r w:rsidR="002E61ED">
        <w:t xml:space="preserve"> pois </w:t>
      </w:r>
      <w:r w:rsidR="00D8544C">
        <w:t>se torna</w:t>
      </w:r>
      <w:r w:rsidR="002E61ED">
        <w:t xml:space="preserve"> difícil controlar a quantidade de itens</w:t>
      </w:r>
      <w:r w:rsidR="006D03D1">
        <w:t xml:space="preserve"> e determinar</w:t>
      </w:r>
      <w:r w:rsidR="002E61ED">
        <w:t xml:space="preserve"> </w:t>
      </w:r>
      <w:r w:rsidR="006D03D1">
        <w:t xml:space="preserve">quando </w:t>
      </w:r>
      <w:r w:rsidR="00044AFB">
        <w:t>repor</w:t>
      </w:r>
      <w:r w:rsidR="00D8544C">
        <w:t>. J</w:t>
      </w:r>
      <w:r w:rsidR="006D03D1">
        <w:t>á</w:t>
      </w:r>
      <w:r w:rsidR="006C52C7">
        <w:t xml:space="preserve"> na gestão financeira</w:t>
      </w:r>
      <w:r w:rsidR="006D03D1">
        <w:t xml:space="preserve">, </w:t>
      </w:r>
      <w:r w:rsidR="00A168AE">
        <w:t xml:space="preserve">o fato de não possuir nada </w:t>
      </w:r>
      <w:r w:rsidR="003972A7">
        <w:t>automatizado</w:t>
      </w:r>
      <w:r w:rsidR="00A168AE">
        <w:t>, os cálculos de entrada e saída podem ocorrer erros</w:t>
      </w:r>
      <w:r w:rsidR="00394712">
        <w:t xml:space="preserve"> e</w:t>
      </w:r>
      <w:r w:rsidR="00A168AE">
        <w:t xml:space="preserve"> </w:t>
      </w:r>
      <w:r w:rsidR="00093EFB">
        <w:t>a insatisfação do cliente pelo processo ser lento</w:t>
      </w:r>
      <w:r w:rsidR="00394712">
        <w:t>, são uns dos fatores</w:t>
      </w:r>
      <w:r w:rsidR="003972A7">
        <w:t xml:space="preserve"> </w:t>
      </w:r>
      <w:r w:rsidR="00D23360">
        <w:t>que sinalizam a necessidade de mudanças</w:t>
      </w:r>
      <w:r w:rsidR="00394712">
        <w:t>.</w:t>
      </w:r>
    </w:p>
    <w:p w14:paraId="5D59AA2F" w14:textId="07FE665D" w:rsidR="00C65BE5" w:rsidRDefault="00133011" w:rsidP="00451B94">
      <w:pPr>
        <w:pStyle w:val="TF-TEXTO"/>
      </w:pPr>
      <w:r>
        <w:t>Acredita-se que a</w:t>
      </w:r>
      <w:r w:rsidR="00C65BE5">
        <w:t xml:space="preserve"> contribuição </w:t>
      </w:r>
      <w:r w:rsidR="007231A5">
        <w:t>des</w:t>
      </w:r>
      <w:r>
        <w:t>t</w:t>
      </w:r>
      <w:r w:rsidR="007231A5">
        <w:t>e trabalho seria que ele não teria nenhum cu</w:t>
      </w:r>
      <w:r w:rsidR="00882832">
        <w:t>sto</w:t>
      </w:r>
      <w:r w:rsidR="007231A5">
        <w:t xml:space="preserve"> para </w:t>
      </w:r>
      <w:r>
        <w:t>proprietária do estabelecimento comercial (restaurante)</w:t>
      </w:r>
      <w:r w:rsidR="00654BA6">
        <w:t xml:space="preserve"> </w:t>
      </w:r>
      <w:r w:rsidR="0060597D">
        <w:t xml:space="preserve">além de possibilitar um viés de atendimento mercadológico </w:t>
      </w:r>
      <w:r w:rsidR="008904A7">
        <w:t>a este segmento de pequenos negócios</w:t>
      </w:r>
      <w:r w:rsidR="00654BA6">
        <w:t xml:space="preserve">. </w:t>
      </w:r>
      <w:r w:rsidR="00CD4FEA">
        <w:t>O</w:t>
      </w:r>
      <w:r w:rsidR="00654BA6">
        <w:t>s aplicativos que possuem atualmente,</w:t>
      </w:r>
      <w:r w:rsidR="00CD4FEA">
        <w:t xml:space="preserve"> </w:t>
      </w:r>
      <w:commentRangeStart w:id="134"/>
      <w:r w:rsidR="00882832">
        <w:t xml:space="preserve">possuem </w:t>
      </w:r>
      <w:commentRangeEnd w:id="134"/>
      <w:r w:rsidR="0021782A">
        <w:rPr>
          <w:rStyle w:val="Refdecomentrio"/>
        </w:rPr>
        <w:commentReference w:id="134"/>
      </w:r>
      <w:r w:rsidR="00882832">
        <w:t xml:space="preserve">um </w:t>
      </w:r>
      <w:r w:rsidR="008904A7">
        <w:t xml:space="preserve">custo </w:t>
      </w:r>
      <w:r w:rsidR="00882832">
        <w:t xml:space="preserve">mensal </w:t>
      </w:r>
      <w:r w:rsidR="0060379C">
        <w:t xml:space="preserve">considerável </w:t>
      </w:r>
      <w:r w:rsidR="00882832">
        <w:t xml:space="preserve">e </w:t>
      </w:r>
      <w:r w:rsidR="0060379C">
        <w:t xml:space="preserve">demandam customizações que gerariam </w:t>
      </w:r>
      <w:r w:rsidR="00E540B9">
        <w:t xml:space="preserve">investimento adicional por não </w:t>
      </w:r>
      <w:r w:rsidR="005D6F72">
        <w:t>realizam</w:t>
      </w:r>
      <w:r w:rsidR="00CC66FB">
        <w:t xml:space="preserve"> </w:t>
      </w:r>
      <w:r w:rsidR="00E540B9">
        <w:t xml:space="preserve">todas as </w:t>
      </w:r>
      <w:r w:rsidR="004F1387">
        <w:t xml:space="preserve">tarefas </w:t>
      </w:r>
      <w:r w:rsidR="00E540B9">
        <w:t>almejadas neste projeto</w:t>
      </w:r>
      <w:r w:rsidR="005D6F72">
        <w:t>.</w:t>
      </w:r>
    </w:p>
    <w:p w14:paraId="32B8E94E" w14:textId="39413735" w:rsidR="00204C8B" w:rsidRDefault="004F1387" w:rsidP="00451B94">
      <w:pPr>
        <w:pStyle w:val="TF-TEXTO"/>
      </w:pPr>
      <w:r>
        <w:t xml:space="preserve">Por fim, </w:t>
      </w:r>
      <w:r w:rsidR="004F0F31">
        <w:t>o trabalho proposto possui aderência com o eixo</w:t>
      </w:r>
      <w:r w:rsidR="00C0098B" w:rsidRPr="00C0098B">
        <w:t xml:space="preserve"> </w:t>
      </w:r>
      <w:r w:rsidR="00CA2D9B">
        <w:t>“</w:t>
      </w:r>
      <w:r w:rsidR="00C0098B" w:rsidRPr="00B67217">
        <w:t>Desenv</w:t>
      </w:r>
      <w:r w:rsidR="00C0098B">
        <w:t>olvimento</w:t>
      </w:r>
      <w:r w:rsidR="00C0098B" w:rsidRPr="00B67217">
        <w:t xml:space="preserve"> de </w:t>
      </w:r>
      <w:r w:rsidR="00C0098B">
        <w:t>S</w:t>
      </w:r>
      <w:r w:rsidR="00C0098B" w:rsidRPr="00B67217">
        <w:t xml:space="preserve">oftware para </w:t>
      </w:r>
      <w:r w:rsidR="00C0098B">
        <w:t>S</w:t>
      </w:r>
      <w:r w:rsidR="00C0098B" w:rsidRPr="00B67217">
        <w:t xml:space="preserve">istema de </w:t>
      </w:r>
      <w:r w:rsidR="00C0098B">
        <w:t>I</w:t>
      </w:r>
      <w:r w:rsidR="00C0098B" w:rsidRPr="00B67217">
        <w:t>nformação</w:t>
      </w:r>
      <w:r w:rsidR="00CA2D9B">
        <w:t>”</w:t>
      </w:r>
      <w:r w:rsidR="00857283">
        <w:t>.</w:t>
      </w:r>
      <w:r w:rsidR="00CA2D9B">
        <w:t xml:space="preserve"> </w:t>
      </w:r>
      <w:r w:rsidR="003C1394">
        <w:t>Acredita-se que tal aderência se dá ao</w:t>
      </w:r>
      <w:r w:rsidR="00B4084D">
        <w:t xml:space="preserve"> fato de que irá </w:t>
      </w:r>
      <w:r w:rsidR="003C1394">
        <w:t>contribuir</w:t>
      </w:r>
      <w:r w:rsidR="00B4084D">
        <w:t xml:space="preserve"> </w:t>
      </w:r>
      <w:r w:rsidR="00AA2B89">
        <w:t xml:space="preserve">para </w:t>
      </w:r>
      <w:r w:rsidR="00A01A84">
        <w:t>o gerenciamento dos processos</w:t>
      </w:r>
      <w:r w:rsidR="00AA2B89">
        <w:t xml:space="preserve"> e </w:t>
      </w:r>
      <w:r w:rsidR="00437B20">
        <w:t>atividades administrativ</w:t>
      </w:r>
      <w:r w:rsidR="00A01A84">
        <w:t>a</w:t>
      </w:r>
      <w:r w:rsidR="00437B20">
        <w:t>s, atendendo as necessidades especificas da empresa.</w:t>
      </w:r>
    </w:p>
    <w:p w14:paraId="002AF629" w14:textId="77777777" w:rsidR="00451B94" w:rsidRDefault="00451B94" w:rsidP="00A24B04">
      <w:pPr>
        <w:pStyle w:val="Ttulo1"/>
      </w:pPr>
      <w:r>
        <w:lastRenderedPageBreak/>
        <w:t>METODOLOGIA</w:t>
      </w:r>
    </w:p>
    <w:p w14:paraId="0B323AB8" w14:textId="0E2BCBE2" w:rsidR="00451B94" w:rsidRPr="007E0D87" w:rsidRDefault="00446DDC" w:rsidP="00451B94">
      <w:pPr>
        <w:pStyle w:val="TF-TEXTO"/>
      </w:pPr>
      <w:r>
        <w:t>O trabalho será desenvolvido observando as seguintes etapas:</w:t>
      </w:r>
    </w:p>
    <w:p w14:paraId="1A3A6C80" w14:textId="45A9C5DE" w:rsidR="00451B94" w:rsidRPr="007E0D87" w:rsidRDefault="005E06D3" w:rsidP="00EC633A">
      <w:pPr>
        <w:pStyle w:val="TF-ALNEA"/>
        <w:numPr>
          <w:ilvl w:val="0"/>
          <w:numId w:val="10"/>
        </w:numPr>
        <w:contextualSpacing w:val="0"/>
      </w:pPr>
      <w:r>
        <w:t>e</w:t>
      </w:r>
      <w:r w:rsidR="00BA0AA6">
        <w:t xml:space="preserve">studo da linguagem: estudo das linguagens de programação C# e Angular para o desenvolvimento </w:t>
      </w:r>
      <w:r w:rsidR="00A81D69">
        <w:t>do software</w:t>
      </w:r>
      <w:r w:rsidR="00451B94" w:rsidRPr="007E0D87">
        <w:t>;</w:t>
      </w:r>
    </w:p>
    <w:p w14:paraId="4E613A69" w14:textId="1D26E2E3" w:rsidR="00451B94" w:rsidRDefault="005E06D3" w:rsidP="00451B94">
      <w:pPr>
        <w:pStyle w:val="TF-ALNEA"/>
        <w:contextualSpacing w:val="0"/>
      </w:pPr>
      <w:r>
        <w:t>levantamento bibliográfico: realizar estudos e levantamentos bibliográficos sobre os trabalhos correlatos</w:t>
      </w:r>
      <w:r w:rsidR="004E395D">
        <w:t>, assim sobre so</w:t>
      </w:r>
      <w:r w:rsidR="00485EFD">
        <w:t>ftware de gestão de restaurantes</w:t>
      </w:r>
      <w:r w:rsidR="00451B94">
        <w:t>;</w:t>
      </w:r>
    </w:p>
    <w:p w14:paraId="030AB06B" w14:textId="50B7929B" w:rsidR="00451B94" w:rsidRDefault="005B57F3" w:rsidP="00451B94">
      <w:pPr>
        <w:pStyle w:val="TF-ALNEA"/>
        <w:contextualSpacing w:val="0"/>
      </w:pPr>
      <w:r>
        <w:t xml:space="preserve">definição de requisitos: </w:t>
      </w:r>
      <w:r w:rsidR="00634BCF">
        <w:t xml:space="preserve">revisar os requisitos funcionais e não funcionais </w:t>
      </w:r>
      <w:commentRangeStart w:id="135"/>
      <w:r w:rsidR="00634BCF">
        <w:t>definidos</w:t>
      </w:r>
      <w:commentRangeEnd w:id="135"/>
      <w:r w:rsidR="0021782A">
        <w:rPr>
          <w:rStyle w:val="Refdecomentrio"/>
        </w:rPr>
        <w:commentReference w:id="135"/>
      </w:r>
      <w:r w:rsidR="00451B94">
        <w:t>;</w:t>
      </w:r>
    </w:p>
    <w:p w14:paraId="2996E90D" w14:textId="217120CD" w:rsidR="002F37DB" w:rsidRDefault="00B00537" w:rsidP="00451B94">
      <w:pPr>
        <w:pStyle w:val="TF-ALNEA"/>
        <w:contextualSpacing w:val="0"/>
      </w:pPr>
      <w:r>
        <w:t xml:space="preserve">especificação da solução: montar a documentação do sistema utilizando </w:t>
      </w:r>
      <w:commentRangeStart w:id="136"/>
      <w:r w:rsidR="00E80361">
        <w:t xml:space="preserve">diagramas </w:t>
      </w:r>
      <w:commentRangeEnd w:id="136"/>
      <w:r w:rsidR="0021782A">
        <w:rPr>
          <w:rStyle w:val="Refdecomentrio"/>
        </w:rPr>
        <w:commentReference w:id="136"/>
      </w:r>
      <w:del w:id="137" w:author="Dalton Solano dos Reis" w:date="2023-05-21T10:50:00Z">
        <w:r w:rsidR="00E80361" w:rsidDel="0021782A">
          <w:delText>UML</w:delText>
        </w:r>
        <w:r w:rsidR="00C769B4" w:rsidDel="0021782A">
          <w:delText xml:space="preserve"> </w:delText>
        </w:r>
        <w:r w:rsidR="00E80361" w:rsidDel="0021782A">
          <w:delText>(</w:delText>
        </w:r>
      </w:del>
      <w:commentRangeStart w:id="138"/>
      <w:proofErr w:type="spellStart"/>
      <w:r w:rsidR="00E80361" w:rsidRPr="00F35991">
        <w:rPr>
          <w:i/>
          <w:iCs/>
        </w:rPr>
        <w:t>Unified</w:t>
      </w:r>
      <w:proofErr w:type="spellEnd"/>
      <w:r w:rsidR="00E80361" w:rsidRPr="00F35991">
        <w:rPr>
          <w:i/>
          <w:iCs/>
        </w:rPr>
        <w:t xml:space="preserve"> </w:t>
      </w:r>
      <w:proofErr w:type="spellStart"/>
      <w:r w:rsidR="00E80361" w:rsidRPr="00F35991">
        <w:rPr>
          <w:i/>
          <w:iCs/>
        </w:rPr>
        <w:t>Modeling</w:t>
      </w:r>
      <w:proofErr w:type="spellEnd"/>
      <w:r w:rsidR="00E80361" w:rsidRPr="00F35991">
        <w:rPr>
          <w:i/>
          <w:iCs/>
        </w:rPr>
        <w:t xml:space="preserve"> </w:t>
      </w:r>
      <w:proofErr w:type="spellStart"/>
      <w:r w:rsidR="00E80361" w:rsidRPr="00F35991">
        <w:rPr>
          <w:i/>
          <w:iCs/>
        </w:rPr>
        <w:t>Language</w:t>
      </w:r>
      <w:commentRangeEnd w:id="138"/>
      <w:proofErr w:type="spellEnd"/>
      <w:r w:rsidR="0021782A">
        <w:rPr>
          <w:rStyle w:val="Refdecomentrio"/>
        </w:rPr>
        <w:commentReference w:id="138"/>
      </w:r>
      <w:ins w:id="139" w:author="Dalton Solano dos Reis" w:date="2023-05-21T10:50:00Z">
        <w:r w:rsidR="0021782A">
          <w:t xml:space="preserve"> (UML)</w:t>
        </w:r>
      </w:ins>
      <w:del w:id="140" w:author="Dalton Solano dos Reis" w:date="2023-05-21T10:50:00Z">
        <w:r w:rsidR="00E80361" w:rsidDel="0021782A">
          <w:delText>)</w:delText>
        </w:r>
      </w:del>
      <w:r w:rsidR="00E80361">
        <w:t xml:space="preserve">, utilizando a ferramenta </w:t>
      </w:r>
      <w:proofErr w:type="spellStart"/>
      <w:r w:rsidR="00E80361" w:rsidRPr="00DD609B">
        <w:rPr>
          <w:i/>
          <w:iCs/>
        </w:rPr>
        <w:t>Astah</w:t>
      </w:r>
      <w:proofErr w:type="spellEnd"/>
      <w:r w:rsidR="00C769B4" w:rsidRPr="00DD609B">
        <w:rPr>
          <w:i/>
          <w:iCs/>
        </w:rPr>
        <w:t xml:space="preserve"> Community</w:t>
      </w:r>
      <w:r w:rsidR="00C769B4">
        <w:t>;</w:t>
      </w:r>
    </w:p>
    <w:p w14:paraId="46032A29" w14:textId="1D18A573" w:rsidR="00C769B4" w:rsidRDefault="00C769B4" w:rsidP="00451B94">
      <w:pPr>
        <w:pStyle w:val="TF-ALNEA"/>
        <w:contextualSpacing w:val="0"/>
      </w:pPr>
      <w:r>
        <w:t xml:space="preserve">implementação da solução: </w:t>
      </w:r>
      <w:r w:rsidR="00CB08B3">
        <w:t>desenvolver a aplicação web utilizando a linguagem C</w:t>
      </w:r>
      <w:r w:rsidR="007968B6">
        <w:t xml:space="preserve"># </w:t>
      </w:r>
      <w:r w:rsidR="006B4406">
        <w:t xml:space="preserve">para o </w:t>
      </w:r>
      <w:proofErr w:type="spellStart"/>
      <w:r w:rsidR="006B4406" w:rsidRPr="00F35991">
        <w:rPr>
          <w:i/>
          <w:iCs/>
        </w:rPr>
        <w:t>backend</w:t>
      </w:r>
      <w:proofErr w:type="spellEnd"/>
      <w:r w:rsidR="006B4406">
        <w:t xml:space="preserve">, </w:t>
      </w:r>
      <w:proofErr w:type="gramStart"/>
      <w:r w:rsidR="007968B6" w:rsidRPr="00DD609B">
        <w:rPr>
          <w:i/>
          <w:iCs/>
        </w:rPr>
        <w:t>Angular</w:t>
      </w:r>
      <w:proofErr w:type="gramEnd"/>
      <w:r w:rsidR="006B4406">
        <w:t xml:space="preserve"> para o </w:t>
      </w:r>
      <w:proofErr w:type="spellStart"/>
      <w:r w:rsidR="006B4406" w:rsidRPr="00F35991">
        <w:rPr>
          <w:i/>
          <w:iCs/>
        </w:rPr>
        <w:t>frontend</w:t>
      </w:r>
      <w:proofErr w:type="spellEnd"/>
      <w:r w:rsidR="006B4406">
        <w:t xml:space="preserve"> e </w:t>
      </w:r>
      <w:r w:rsidR="002523E0">
        <w:t>SQL Server como banco de dados relacional</w:t>
      </w:r>
      <w:r w:rsidR="00556700">
        <w:t>;</w:t>
      </w:r>
    </w:p>
    <w:p w14:paraId="30A8789B" w14:textId="363E4CAD" w:rsidR="002523E0" w:rsidRDefault="002523E0" w:rsidP="00451B94">
      <w:pPr>
        <w:pStyle w:val="TF-ALNEA"/>
        <w:contextualSpacing w:val="0"/>
      </w:pPr>
      <w:commentRangeStart w:id="141"/>
      <w:r>
        <w:t>testes</w:t>
      </w:r>
      <w:commentRangeEnd w:id="141"/>
      <w:r w:rsidR="0021782A">
        <w:rPr>
          <w:rStyle w:val="Refdecomentrio"/>
        </w:rPr>
        <w:commentReference w:id="141"/>
      </w:r>
      <w:r>
        <w:t xml:space="preserve">: </w:t>
      </w:r>
      <w:r w:rsidR="00AE56BE">
        <w:t xml:space="preserve">validar os requisitos funcionais </w:t>
      </w:r>
      <w:r w:rsidR="00556700">
        <w:t>e testar o sistema web</w:t>
      </w:r>
      <w:r w:rsidR="004A3E74">
        <w:t>.</w:t>
      </w:r>
      <w:r w:rsidR="00AE56BE">
        <w:t xml:space="preserve"> </w:t>
      </w:r>
    </w:p>
    <w:p w14:paraId="780B706C" w14:textId="77777777" w:rsidR="00FA23F4" w:rsidRDefault="00FA23F4" w:rsidP="00DE4612">
      <w:pPr>
        <w:pStyle w:val="TF-refernciasbibliogrficasTTULO"/>
      </w:pPr>
      <w:bookmarkStart w:id="142" w:name="_Toc351015602"/>
      <w:bookmarkEnd w:id="66"/>
      <w:bookmarkEnd w:id="67"/>
      <w:bookmarkEnd w:id="68"/>
      <w:bookmarkEnd w:id="69"/>
      <w:bookmarkEnd w:id="70"/>
      <w:bookmarkEnd w:id="71"/>
      <w:bookmarkEnd w:id="72"/>
      <w:r>
        <w:br w:type="page"/>
      </w:r>
    </w:p>
    <w:p w14:paraId="04E5F845" w14:textId="5195B9F3" w:rsidR="00FA5EF4" w:rsidRDefault="00451B94" w:rsidP="00DE4612">
      <w:pPr>
        <w:pStyle w:val="TF-refernciasbibliogrficasTTULO"/>
      </w:pPr>
      <w:commentRangeStart w:id="143"/>
      <w:r>
        <w:lastRenderedPageBreak/>
        <w:t>Referências</w:t>
      </w:r>
      <w:bookmarkEnd w:id="142"/>
      <w:commentRangeEnd w:id="143"/>
      <w:r w:rsidR="0021782A">
        <w:rPr>
          <w:rStyle w:val="Refdecomentrio"/>
          <w:rFonts w:ascii="Times New Roman" w:hAnsi="Times New Roman"/>
          <w:b w:val="0"/>
          <w:caps w:val="0"/>
        </w:rPr>
        <w:commentReference w:id="143"/>
      </w:r>
    </w:p>
    <w:p w14:paraId="1938659B" w14:textId="45D507A4" w:rsidR="002A6B8F" w:rsidRPr="002A6B8F" w:rsidRDefault="002A6B8F" w:rsidP="002A6B8F">
      <w:pPr>
        <w:pStyle w:val="TF-refernciasITEM"/>
      </w:pPr>
      <w:r w:rsidRPr="00444A66">
        <w:t>CUSTODIO, Fabiana Aparecida</w:t>
      </w:r>
      <w:r w:rsidR="003A395B" w:rsidRPr="00444A66">
        <w:t>.</w:t>
      </w:r>
      <w:r w:rsidR="002650DE" w:rsidRPr="00444A66">
        <w:t xml:space="preserve"> [fev. 2023]. Entrevistador: Karoline Custodio dos Santos. </w:t>
      </w:r>
      <w:r w:rsidR="00D827E8" w:rsidRPr="00444A66">
        <w:t xml:space="preserve">Entrevista realizada. </w:t>
      </w:r>
      <w:r w:rsidR="00BB7304" w:rsidRPr="00444A66">
        <w:t>Iguape, São Paulo.</w:t>
      </w:r>
    </w:p>
    <w:p w14:paraId="04CEFD39" w14:textId="03ACBD0F" w:rsidR="003D78E6" w:rsidRDefault="003D78E6" w:rsidP="002F17A8">
      <w:pPr>
        <w:pStyle w:val="TF-refernciasITEM"/>
        <w:rPr>
          <w:rStyle w:val="Hyperlink"/>
          <w:noProof w:val="0"/>
          <w:color w:val="auto"/>
          <w:u w:val="none"/>
        </w:rPr>
      </w:pPr>
      <w:r w:rsidRPr="00C3160C">
        <w:rPr>
          <w:rStyle w:val="Hyperlink"/>
          <w:noProof w:val="0"/>
          <w:color w:val="auto"/>
          <w:u w:val="none"/>
        </w:rPr>
        <w:t>GARCEZ, Eliane M.S.</w:t>
      </w:r>
      <w:r w:rsidR="0084092D">
        <w:rPr>
          <w:rStyle w:val="Hyperlink"/>
          <w:noProof w:val="0"/>
          <w:color w:val="auto"/>
          <w:u w:val="none"/>
        </w:rPr>
        <w:t xml:space="preserve">; </w:t>
      </w:r>
      <w:r w:rsidRPr="00C3160C">
        <w:rPr>
          <w:rStyle w:val="Hyperlink"/>
          <w:noProof w:val="0"/>
          <w:color w:val="auto"/>
          <w:u w:val="none"/>
        </w:rPr>
        <w:t xml:space="preserve">FACHIN, </w:t>
      </w:r>
      <w:proofErr w:type="spellStart"/>
      <w:r w:rsidR="00C3160C" w:rsidRPr="00C3160C">
        <w:rPr>
          <w:rStyle w:val="Hyperlink"/>
          <w:noProof w:val="0"/>
          <w:color w:val="auto"/>
          <w:u w:val="none"/>
        </w:rPr>
        <w:t>Gleisy</w:t>
      </w:r>
      <w:proofErr w:type="spellEnd"/>
      <w:r w:rsidR="00C3160C" w:rsidRPr="00C3160C">
        <w:rPr>
          <w:rStyle w:val="Hyperlink"/>
          <w:noProof w:val="0"/>
          <w:color w:val="auto"/>
          <w:u w:val="none"/>
        </w:rPr>
        <w:t xml:space="preserve"> R.B.</w:t>
      </w:r>
      <w:r w:rsidR="0084092D">
        <w:rPr>
          <w:rStyle w:val="Hyperlink"/>
          <w:noProof w:val="0"/>
          <w:color w:val="auto"/>
          <w:u w:val="none"/>
        </w:rPr>
        <w:t>;</w:t>
      </w:r>
      <w:r w:rsidR="00C3160C" w:rsidRPr="00C3160C">
        <w:rPr>
          <w:rStyle w:val="Hyperlink"/>
          <w:noProof w:val="0"/>
          <w:color w:val="auto"/>
          <w:u w:val="none"/>
        </w:rPr>
        <w:t xml:space="preserve"> </w:t>
      </w:r>
      <w:ins w:id="144" w:author="Dalton Solano dos Reis" w:date="2023-05-21T10:53:00Z">
        <w:r w:rsidR="002E7542">
          <w:rPr>
            <w:rStyle w:val="Hyperlink"/>
            <w:noProof w:val="0"/>
            <w:color w:val="auto"/>
            <w:u w:val="none"/>
          </w:rPr>
          <w:t xml:space="preserve">ANDRADE </w:t>
        </w:r>
      </w:ins>
      <w:r w:rsidR="00C3160C" w:rsidRPr="00C3160C">
        <w:rPr>
          <w:rStyle w:val="Hyperlink"/>
          <w:noProof w:val="0"/>
          <w:color w:val="auto"/>
          <w:u w:val="none"/>
        </w:rPr>
        <w:t>JÚNIOR, Pedro</w:t>
      </w:r>
      <w:r w:rsidR="00C3160C">
        <w:rPr>
          <w:rStyle w:val="Hyperlink"/>
          <w:noProof w:val="0"/>
          <w:color w:val="auto"/>
          <w:u w:val="none"/>
        </w:rPr>
        <w:t xml:space="preserve"> Paulo</w:t>
      </w:r>
      <w:del w:id="145" w:author="Dalton Solano dos Reis" w:date="2023-05-21T10:53:00Z">
        <w:r w:rsidR="00C3160C" w:rsidDel="002E7542">
          <w:rPr>
            <w:rStyle w:val="Hyperlink"/>
            <w:noProof w:val="0"/>
            <w:color w:val="auto"/>
            <w:u w:val="none"/>
          </w:rPr>
          <w:delText xml:space="preserve"> Andrade</w:delText>
        </w:r>
      </w:del>
      <w:r w:rsidR="00C3160C">
        <w:rPr>
          <w:rStyle w:val="Hyperlink"/>
          <w:noProof w:val="0"/>
          <w:color w:val="auto"/>
          <w:u w:val="none"/>
        </w:rPr>
        <w:t xml:space="preserve">. </w:t>
      </w:r>
      <w:r w:rsidR="00A86757" w:rsidRPr="00444A66">
        <w:rPr>
          <w:rStyle w:val="Hyperlink"/>
          <w:b/>
          <w:bCs/>
          <w:noProof w:val="0"/>
          <w:color w:val="auto"/>
          <w:u w:val="none"/>
        </w:rPr>
        <w:t xml:space="preserve">Indicadores da Qualidade em Restaurantes: </w:t>
      </w:r>
      <w:commentRangeStart w:id="146"/>
      <w:r w:rsidR="00A13029" w:rsidRPr="00444A66">
        <w:rPr>
          <w:rStyle w:val="Hyperlink"/>
          <w:b/>
          <w:bCs/>
          <w:noProof w:val="0"/>
          <w:color w:val="auto"/>
          <w:u w:val="none"/>
        </w:rPr>
        <w:t>Um estudo de Caso</w:t>
      </w:r>
      <w:commentRangeEnd w:id="146"/>
      <w:r w:rsidR="002E7542">
        <w:rPr>
          <w:rStyle w:val="Refdecomentrio"/>
        </w:rPr>
        <w:commentReference w:id="146"/>
      </w:r>
      <w:r w:rsidR="00A13029">
        <w:rPr>
          <w:rStyle w:val="Hyperlink"/>
          <w:noProof w:val="0"/>
          <w:color w:val="auto"/>
          <w:u w:val="none"/>
        </w:rPr>
        <w:t xml:space="preserve">. </w:t>
      </w:r>
      <w:r w:rsidR="003A421D">
        <w:rPr>
          <w:rStyle w:val="Hyperlink"/>
          <w:noProof w:val="0"/>
          <w:color w:val="auto"/>
          <w:u w:val="none"/>
        </w:rPr>
        <w:t xml:space="preserve">Ciências da Administração, v. 2, n. 3, </w:t>
      </w:r>
      <w:r w:rsidR="002A1FD4">
        <w:rPr>
          <w:rStyle w:val="Hyperlink"/>
          <w:noProof w:val="0"/>
          <w:color w:val="auto"/>
          <w:u w:val="none"/>
        </w:rPr>
        <w:t>p. 29-38, 2000.</w:t>
      </w:r>
    </w:p>
    <w:p w14:paraId="06BDDF02" w14:textId="0B65B483" w:rsidR="00FA5EF4" w:rsidRDefault="00A84778" w:rsidP="005B3ADD">
      <w:pPr>
        <w:pStyle w:val="TF-refernciasITEM"/>
      </w:pPr>
      <w:r w:rsidRPr="000E663B">
        <w:t>GAZETA, do povo</w:t>
      </w:r>
      <w:r w:rsidR="00E46D7F" w:rsidRPr="000E663B">
        <w:t xml:space="preserve">. </w:t>
      </w:r>
      <w:r w:rsidR="005B3ADD" w:rsidRPr="00444A66">
        <w:rPr>
          <w:b/>
          <w:bCs/>
        </w:rPr>
        <w:t>Apenas metade dos restaurantes brasileiros está realmente aberta, revela estudo inédito</w:t>
      </w:r>
      <w:r w:rsidR="007235D2" w:rsidRPr="00444A66">
        <w:rPr>
          <w:b/>
          <w:bCs/>
        </w:rPr>
        <w:t xml:space="preserve">, </w:t>
      </w:r>
      <w:commentRangeStart w:id="147"/>
      <w:r w:rsidR="007235D2" w:rsidRPr="00444A66">
        <w:rPr>
          <w:b/>
          <w:bCs/>
        </w:rPr>
        <w:t>2022</w:t>
      </w:r>
      <w:commentRangeEnd w:id="147"/>
      <w:r w:rsidR="002E7542">
        <w:rPr>
          <w:rStyle w:val="Refdecomentrio"/>
        </w:rPr>
        <w:commentReference w:id="147"/>
      </w:r>
      <w:r w:rsidR="007235D2" w:rsidRPr="000E663B">
        <w:t xml:space="preserve">. </w:t>
      </w:r>
      <w:r w:rsidR="00E46D7F" w:rsidRPr="000E663B">
        <w:t>Disponível em:</w:t>
      </w:r>
      <w:r w:rsidR="007235D2" w:rsidRPr="000E663B">
        <w:t xml:space="preserve"> </w:t>
      </w:r>
      <w:hyperlink r:id="rId16" w:anchor=":~:text=O%20Brasil%20tem%20exatos%20736,Gazeta%20do%20Povo%20tiveram%20acesso" w:history="1">
        <w:r w:rsidR="00E46D7F" w:rsidRPr="000E663B">
          <w:rPr>
            <w:rStyle w:val="Hyperlink"/>
            <w:noProof w:val="0"/>
          </w:rPr>
          <w:t>https://www.gazetadopovo.com.br/bomgourmet/mercado-e-setor/restaurantes-abertos-brasil/#:~:text=O%20Brasil%20tem%20exatos%20736,Gazeta%20do%20Povo%20tiveram%20acesso</w:t>
        </w:r>
      </w:hyperlink>
      <w:r w:rsidR="00FA5EF4" w:rsidRPr="000E663B">
        <w:t>.</w:t>
      </w:r>
      <w:r w:rsidR="004244CE" w:rsidRPr="000E663B">
        <w:t xml:space="preserve"> Acesso em </w:t>
      </w:r>
      <w:r w:rsidR="009B3BC3" w:rsidRPr="000E663B">
        <w:t>28 de março de 2023.</w:t>
      </w:r>
    </w:p>
    <w:p w14:paraId="0C9E93B5" w14:textId="443D2730" w:rsidR="006568EF" w:rsidRPr="006568EF" w:rsidRDefault="006568EF" w:rsidP="002F17A8">
      <w:pPr>
        <w:pStyle w:val="TF-refernciasITEM"/>
      </w:pPr>
      <w:commentRangeStart w:id="148"/>
      <w:r w:rsidRPr="006568EF">
        <w:t>GOV</w:t>
      </w:r>
      <w:commentRangeEnd w:id="148"/>
      <w:r w:rsidR="002E7542">
        <w:rPr>
          <w:rStyle w:val="Refdecomentrio"/>
        </w:rPr>
        <w:commentReference w:id="148"/>
      </w:r>
      <w:r>
        <w:t>.</w:t>
      </w:r>
      <w:r w:rsidRPr="006568EF">
        <w:t xml:space="preserve"> </w:t>
      </w:r>
      <w:r w:rsidRPr="00444A66">
        <w:rPr>
          <w:b/>
          <w:bCs/>
        </w:rPr>
        <w:t xml:space="preserve">90% dos lares brasileiros já tem acesso à internet no Brasil, aponta pesquisa, </w:t>
      </w:r>
      <w:commentRangeStart w:id="149"/>
      <w:r w:rsidRPr="00444A66">
        <w:rPr>
          <w:b/>
          <w:bCs/>
        </w:rPr>
        <w:t>2022</w:t>
      </w:r>
      <w:commentRangeEnd w:id="149"/>
      <w:r w:rsidR="002E7542">
        <w:rPr>
          <w:rStyle w:val="Refdecomentrio"/>
        </w:rPr>
        <w:commentReference w:id="149"/>
      </w:r>
      <w:r w:rsidRPr="006568EF">
        <w:t xml:space="preserve">. </w:t>
      </w:r>
      <w:r>
        <w:t xml:space="preserve">Disponível em: </w:t>
      </w:r>
      <w:hyperlink r:id="rId17" w:history="1">
        <w:r w:rsidRPr="007F740E">
          <w:rPr>
            <w:rStyle w:val="Hyperlink"/>
            <w:noProof w:val="0"/>
          </w:rPr>
          <w:t>https://www.gov.br/casacivil/pt-br/assuntos/noticias/2022/setembro/90-dos-lares-brasileiros-ja-tem-acesso-a-internet-no-brasil-aponta-pesquisa</w:t>
        </w:r>
      </w:hyperlink>
      <w:r>
        <w:t>. Acesso em 28 de março de 2023.</w:t>
      </w:r>
    </w:p>
    <w:p w14:paraId="46BADC09" w14:textId="02F97212" w:rsidR="00D835C7" w:rsidRDefault="00D835C7" w:rsidP="00D835C7">
      <w:pPr>
        <w:pStyle w:val="TF-refernciasITEM"/>
      </w:pPr>
      <w:commentRangeStart w:id="150"/>
      <w:r w:rsidRPr="00E7051E">
        <w:t>LUNARDI</w:t>
      </w:r>
      <w:commentRangeEnd w:id="150"/>
      <w:r w:rsidR="002E7542">
        <w:rPr>
          <w:rStyle w:val="Refdecomentrio"/>
        </w:rPr>
        <w:commentReference w:id="150"/>
      </w:r>
      <w:r w:rsidRPr="00E7051E">
        <w:t>, Guilherme</w:t>
      </w:r>
      <w:r w:rsidRPr="00656543">
        <w:t xml:space="preserve"> L.; DOLCI, Pietro C.; MAÇADA, Antônio C.G. </w:t>
      </w:r>
      <w:r w:rsidRPr="00656543">
        <w:rPr>
          <w:b/>
          <w:bCs/>
        </w:rPr>
        <w:t xml:space="preserve">Adoção de tecnologia de informação e seu impacto no desempenho organizacional: </w:t>
      </w:r>
      <w:commentRangeStart w:id="151"/>
      <w:r w:rsidRPr="00656543">
        <w:rPr>
          <w:b/>
          <w:bCs/>
        </w:rPr>
        <w:t>um estudo realizado com micro e pequenas empresas</w:t>
      </w:r>
      <w:commentRangeEnd w:id="151"/>
      <w:r w:rsidR="002E7542">
        <w:rPr>
          <w:rStyle w:val="Refdecomentrio"/>
        </w:rPr>
        <w:commentReference w:id="151"/>
      </w:r>
      <w:r w:rsidRPr="00656543">
        <w:t xml:space="preserve">, 2009. </w:t>
      </w:r>
    </w:p>
    <w:p w14:paraId="3699CA8C" w14:textId="2ABE9DF6" w:rsidR="00963FB7" w:rsidRDefault="00963FB7" w:rsidP="00D835C7">
      <w:pPr>
        <w:pStyle w:val="TF-refernciasITEM"/>
      </w:pPr>
      <w:r>
        <w:t xml:space="preserve">OLIVEIRA, Priscila M. et al. </w:t>
      </w:r>
      <w:r w:rsidRPr="00444A66">
        <w:rPr>
          <w:b/>
          <w:bCs/>
        </w:rPr>
        <w:t>Os Desafios para Gestão de Estoques em Micro e Pequenas Empresas: um estudo de caso</w:t>
      </w:r>
      <w:r>
        <w:t xml:space="preserve">, </w:t>
      </w:r>
      <w:proofErr w:type="spellStart"/>
      <w:r>
        <w:t>sd</w:t>
      </w:r>
      <w:proofErr w:type="spellEnd"/>
      <w:r>
        <w:t xml:space="preserve">. </w:t>
      </w:r>
    </w:p>
    <w:p w14:paraId="6DBEA382" w14:textId="6B77E707" w:rsidR="00963FB7" w:rsidRDefault="00963FB7" w:rsidP="00D835C7">
      <w:pPr>
        <w:pStyle w:val="TF-refernciasITEM"/>
      </w:pPr>
      <w:r>
        <w:t xml:space="preserve">PINTO, Aline V. </w:t>
      </w:r>
      <w:r w:rsidRPr="00444A66">
        <w:rPr>
          <w:b/>
          <w:bCs/>
        </w:rPr>
        <w:t>O Impacto da Adoção de Tecnologias da Informação no Desempenho Organizacional das Micro e Pequenas Empresas</w:t>
      </w:r>
      <w:r>
        <w:t>, 2016.</w:t>
      </w:r>
    </w:p>
    <w:p w14:paraId="71E6E576" w14:textId="64901F3D" w:rsidR="00DD7125" w:rsidRPr="00DD7125" w:rsidRDefault="00DD7125" w:rsidP="00D835C7">
      <w:pPr>
        <w:pStyle w:val="TF-refernciasITEM"/>
        <w:rPr>
          <w:u w:val="single"/>
        </w:rPr>
      </w:pPr>
      <w:r>
        <w:t xml:space="preserve">REITER, Nathan G. </w:t>
      </w:r>
      <w:r w:rsidRPr="00DD7125">
        <w:rPr>
          <w:b/>
          <w:bCs/>
        </w:rPr>
        <w:t>Sistema para Consumo em Restaurantes em Praias Catarinenses</w:t>
      </w:r>
      <w:r>
        <w:t>, 2020.</w:t>
      </w:r>
    </w:p>
    <w:p w14:paraId="7A32E532" w14:textId="5C81E144" w:rsidR="00747439" w:rsidRPr="00833ED4" w:rsidRDefault="00F8132F" w:rsidP="00747439">
      <w:pPr>
        <w:pStyle w:val="TF-refernciasITEM"/>
      </w:pPr>
      <w:r w:rsidRPr="00833ED4">
        <w:t>RODRIGUES, Fausto</w:t>
      </w:r>
      <w:r w:rsidR="008D7EE3" w:rsidRPr="00833ED4">
        <w:t xml:space="preserve">. </w:t>
      </w:r>
      <w:r w:rsidR="008D7EE3" w:rsidRPr="00444A66">
        <w:rPr>
          <w:b/>
          <w:bCs/>
        </w:rPr>
        <w:t>A responsabilidade dos estabelecimentos comerciais no fornecimento de rede WI-FI a seus clientes</w:t>
      </w:r>
      <w:r w:rsidR="0015520D" w:rsidRPr="00833ED4">
        <w:t xml:space="preserve">, 2018. Disponível em:  </w:t>
      </w:r>
      <w:hyperlink r:id="rId18" w:anchor=":~:text=O%20estudo%20demonstrou%20que%2027,de%20amea%C3%A7as%20diretas%20e%20indiretas" w:history="1">
        <w:r w:rsidR="0015520D" w:rsidRPr="00833ED4">
          <w:rPr>
            <w:rStyle w:val="Hyperlink"/>
            <w:noProof w:val="0"/>
          </w:rPr>
          <w:t>https://faustorjrc.jusbrasil.com.br/artigos/545719177/a-responsabilidade-dos-estabelecimentos-comerciais-no-fornecimento-de-rede-wi-fi-a-seus-clientes#:~:text=O%20estudo%20demonstrou%20que%2027,de%20amea%C3%A7as%20diretas%20e%20indiretas</w:t>
        </w:r>
      </w:hyperlink>
      <w:r w:rsidR="00747439" w:rsidRPr="00833ED4">
        <w:t>.</w:t>
      </w:r>
      <w:r w:rsidR="0015520D" w:rsidRPr="00833ED4">
        <w:t xml:space="preserve"> Acesso em 29 de março de 2023.</w:t>
      </w:r>
    </w:p>
    <w:p w14:paraId="24879052" w14:textId="6EF29381" w:rsidR="002F17A8" w:rsidRPr="00833ED4" w:rsidRDefault="002F17A8" w:rsidP="002F17A8">
      <w:pPr>
        <w:pStyle w:val="TF-refernciasITEM"/>
      </w:pPr>
      <w:commentRangeStart w:id="152"/>
      <w:r w:rsidRPr="00833ED4">
        <w:t>MARTINS</w:t>
      </w:r>
      <w:commentRangeEnd w:id="152"/>
      <w:r w:rsidR="002E7542">
        <w:rPr>
          <w:rStyle w:val="Refdecomentrio"/>
        </w:rPr>
        <w:commentReference w:id="152"/>
      </w:r>
      <w:r w:rsidRPr="00833ED4">
        <w:t>, Gabriela B</w:t>
      </w:r>
      <w:r w:rsidR="0084092D" w:rsidRPr="00833ED4">
        <w:t xml:space="preserve">.; </w:t>
      </w:r>
      <w:r w:rsidRPr="00833ED4">
        <w:t>FERNANDES, Moacir</w:t>
      </w:r>
      <w:r w:rsidR="0084092D" w:rsidRPr="00833ED4">
        <w:t xml:space="preserve">. </w:t>
      </w:r>
      <w:r w:rsidRPr="00444A66">
        <w:rPr>
          <w:b/>
          <w:bCs/>
        </w:rPr>
        <w:t>Planejamento e Gestão de Restaurantes</w:t>
      </w:r>
      <w:r w:rsidR="0084092D" w:rsidRPr="00833ED4">
        <w:t xml:space="preserve">, </w:t>
      </w:r>
      <w:commentRangeStart w:id="153"/>
      <w:r w:rsidR="0084092D" w:rsidRPr="00833ED4">
        <w:t>2016</w:t>
      </w:r>
      <w:commentRangeEnd w:id="153"/>
      <w:r w:rsidR="002E7542">
        <w:rPr>
          <w:rStyle w:val="Refdecomentrio"/>
        </w:rPr>
        <w:commentReference w:id="153"/>
      </w:r>
      <w:r w:rsidR="0084092D" w:rsidRPr="00833ED4">
        <w:t>.</w:t>
      </w:r>
    </w:p>
    <w:p w14:paraId="002F19BA" w14:textId="40C295CF" w:rsidR="00A07F1D" w:rsidRDefault="00B10D07" w:rsidP="00620BF5">
      <w:pPr>
        <w:pStyle w:val="TF-refernciasITEM"/>
      </w:pPr>
      <w:r w:rsidRPr="00833ED4">
        <w:t>SANTOS, Leticia O</w:t>
      </w:r>
      <w:r w:rsidR="0084092D" w:rsidRPr="00833ED4">
        <w:t>.</w:t>
      </w:r>
      <w:r w:rsidRPr="00833ED4">
        <w:t xml:space="preserve"> C</w:t>
      </w:r>
      <w:r w:rsidR="0084092D" w:rsidRPr="00833ED4">
        <w:t xml:space="preserve">.; </w:t>
      </w:r>
      <w:commentRangeStart w:id="154"/>
      <w:r w:rsidRPr="00833ED4">
        <w:t>JUNIOR</w:t>
      </w:r>
      <w:commentRangeEnd w:id="154"/>
      <w:r w:rsidR="002E7542">
        <w:rPr>
          <w:rStyle w:val="Refdecomentrio"/>
        </w:rPr>
        <w:commentReference w:id="154"/>
      </w:r>
      <w:r w:rsidRPr="00833ED4">
        <w:t xml:space="preserve">, </w:t>
      </w:r>
      <w:proofErr w:type="spellStart"/>
      <w:r w:rsidRPr="00833ED4">
        <w:t>Djama</w:t>
      </w:r>
      <w:proofErr w:type="spellEnd"/>
      <w:r w:rsidRPr="00833ED4">
        <w:t xml:space="preserve"> S</w:t>
      </w:r>
      <w:r w:rsidR="0084092D" w:rsidRPr="00833ED4">
        <w:t>.</w:t>
      </w:r>
      <w:r w:rsidRPr="00833ED4">
        <w:t xml:space="preserve"> G</w:t>
      </w:r>
      <w:r w:rsidR="0084092D" w:rsidRPr="00833ED4">
        <w:t xml:space="preserve">. </w:t>
      </w:r>
      <w:r w:rsidR="003F50A7" w:rsidRPr="00444A66">
        <w:rPr>
          <w:b/>
          <w:bCs/>
        </w:rPr>
        <w:t>Tecnologia da Informação na Gestão de Restaurantes</w:t>
      </w:r>
      <w:r w:rsidR="0084092D" w:rsidRPr="00833ED4">
        <w:t>,</w:t>
      </w:r>
      <w:r w:rsidR="003F50A7" w:rsidRPr="00833ED4">
        <w:t xml:space="preserve"> </w:t>
      </w:r>
      <w:r w:rsidR="0084092D" w:rsidRPr="00833ED4">
        <w:t>2022.</w:t>
      </w:r>
    </w:p>
    <w:p w14:paraId="2AA95CBE" w14:textId="77777777" w:rsidR="00D835C7" w:rsidRDefault="00D835C7" w:rsidP="00D835C7">
      <w:pPr>
        <w:pStyle w:val="TF-refernciasITEM"/>
      </w:pPr>
      <w:commentRangeStart w:id="155"/>
      <w:r w:rsidRPr="00833ED4">
        <w:t>SCHOLAR</w:t>
      </w:r>
      <w:commentRangeEnd w:id="155"/>
      <w:r w:rsidR="002E7542">
        <w:rPr>
          <w:rStyle w:val="Refdecomentrio"/>
        </w:rPr>
        <w:commentReference w:id="155"/>
      </w:r>
      <w:r w:rsidRPr="00833ED4">
        <w:t xml:space="preserve">. Google. Disponível em: </w:t>
      </w:r>
      <w:hyperlink r:id="rId19" w:history="1">
        <w:r w:rsidRPr="00833ED4">
          <w:rPr>
            <w:rStyle w:val="Hyperlink"/>
            <w:noProof w:val="0"/>
          </w:rPr>
          <w:t>https://pt.wikipedia.org/wiki/Google_Scholar</w:t>
        </w:r>
      </w:hyperlink>
      <w:r w:rsidRPr="00833ED4">
        <w:t>. Acesso em: 01 de abril de 2023.</w:t>
      </w:r>
    </w:p>
    <w:p w14:paraId="3938D714" w14:textId="0A1E4B04" w:rsidR="00BA2843" w:rsidRDefault="00BA2843" w:rsidP="00620BF5">
      <w:pPr>
        <w:pStyle w:val="TF-refernciasITEM"/>
        <w:rPr>
          <w:rStyle w:val="Hyperlink"/>
          <w:noProof w:val="0"/>
          <w:color w:val="auto"/>
          <w:u w:val="none"/>
        </w:rPr>
      </w:pPr>
      <w:r>
        <w:rPr>
          <w:rStyle w:val="Hyperlink"/>
          <w:noProof w:val="0"/>
          <w:color w:val="auto"/>
          <w:u w:val="none"/>
        </w:rPr>
        <w:t xml:space="preserve">SEBRAE, </w:t>
      </w:r>
      <w:proofErr w:type="gramStart"/>
      <w:r>
        <w:rPr>
          <w:rStyle w:val="Hyperlink"/>
          <w:noProof w:val="0"/>
          <w:color w:val="auto"/>
          <w:u w:val="none"/>
        </w:rPr>
        <w:t>Agencia</w:t>
      </w:r>
      <w:proofErr w:type="gramEnd"/>
      <w:r>
        <w:rPr>
          <w:rStyle w:val="Hyperlink"/>
          <w:noProof w:val="0"/>
          <w:color w:val="auto"/>
          <w:u w:val="none"/>
        </w:rPr>
        <w:t xml:space="preserve"> (2022). </w:t>
      </w:r>
      <w:r w:rsidRPr="00444A66">
        <w:rPr>
          <w:rStyle w:val="Hyperlink"/>
          <w:b/>
          <w:bCs/>
          <w:noProof w:val="0"/>
          <w:color w:val="auto"/>
          <w:u w:val="none"/>
        </w:rPr>
        <w:t>Dia da Micro e Pequena Empresa evidencia a importância dos empreendedores para o Brasil</w:t>
      </w:r>
      <w:r>
        <w:rPr>
          <w:rStyle w:val="Hyperlink"/>
          <w:noProof w:val="0"/>
          <w:color w:val="auto"/>
          <w:u w:val="none"/>
        </w:rPr>
        <w:t xml:space="preserve">. Disponível em: </w:t>
      </w:r>
      <w:hyperlink r:id="rId20" w:history="1">
        <w:r w:rsidRPr="00194A7D">
          <w:rPr>
            <w:rStyle w:val="Hyperlink"/>
            <w:noProof w:val="0"/>
          </w:rPr>
          <w:t>https://agenciasebrae.com.br/brasil-empreendedor/dia-da-micro-e-pequena-empresa-evidencia-a-importancia-dos-empreendedores-para-o-brasil/</w:t>
        </w:r>
      </w:hyperlink>
      <w:r>
        <w:rPr>
          <w:rStyle w:val="Hyperlink"/>
          <w:noProof w:val="0"/>
          <w:color w:val="auto"/>
          <w:u w:val="none"/>
        </w:rPr>
        <w:t xml:space="preserve"> . Acesso em 11 de abril de 2023.</w:t>
      </w:r>
    </w:p>
    <w:p w14:paraId="6BC7FE13" w14:textId="01D31F9F" w:rsidR="00D102EE" w:rsidRDefault="00D102EE" w:rsidP="00620BF5">
      <w:pPr>
        <w:pStyle w:val="TF-refernciasITEM"/>
      </w:pPr>
      <w:commentRangeStart w:id="156"/>
      <w:r w:rsidRPr="00D102EE">
        <w:t>SOUZA</w:t>
      </w:r>
      <w:commentRangeEnd w:id="156"/>
      <w:r w:rsidR="002E7542">
        <w:rPr>
          <w:rStyle w:val="Refdecomentrio"/>
        </w:rPr>
        <w:commentReference w:id="156"/>
      </w:r>
      <w:r w:rsidRPr="00D102EE">
        <w:t xml:space="preserve">, Saulo Henrique Silva. </w:t>
      </w:r>
      <w:proofErr w:type="spellStart"/>
      <w:r w:rsidRPr="00444A66">
        <w:rPr>
          <w:b/>
          <w:bCs/>
        </w:rPr>
        <w:t>Sigecard</w:t>
      </w:r>
      <w:proofErr w:type="spellEnd"/>
      <w:r w:rsidRPr="00444A66">
        <w:rPr>
          <w:b/>
          <w:bCs/>
        </w:rPr>
        <w:t>: um sistema web para gestão da alimentação escolar</w:t>
      </w:r>
      <w:r w:rsidRPr="00D102EE">
        <w:t>. 2020.</w:t>
      </w:r>
    </w:p>
    <w:p w14:paraId="1B70BB41" w14:textId="534B2EC5" w:rsidR="00444A66" w:rsidRPr="003F50A7" w:rsidRDefault="00444A66" w:rsidP="00620BF5">
      <w:pPr>
        <w:pStyle w:val="TF-refernciasITEM"/>
      </w:pPr>
      <w:commentRangeStart w:id="157"/>
      <w:r>
        <w:t>UNIVERSITARIA</w:t>
      </w:r>
      <w:commentRangeEnd w:id="157"/>
      <w:r w:rsidR="002E7542">
        <w:rPr>
          <w:rStyle w:val="Refdecomentrio"/>
        </w:rPr>
        <w:commentReference w:id="157"/>
      </w:r>
      <w:r>
        <w:t xml:space="preserve">, Biblioteca. Disponível em: </w:t>
      </w:r>
      <w:hyperlink r:id="rId21" w:history="1">
        <w:r w:rsidRPr="00194A7D">
          <w:rPr>
            <w:rStyle w:val="Hyperlink"/>
            <w:noProof w:val="0"/>
          </w:rPr>
          <w:t>https://bu.furb.br/consulta/portalConsulta/pesqCabecalho.php?menu=rapida</w:t>
        </w:r>
      </w:hyperlink>
      <w:r>
        <w:t>. Acesso em: 05 de abril de 2023.</w:t>
      </w:r>
    </w:p>
    <w:p w14:paraId="4A18EFD2" w14:textId="49752BE3" w:rsidR="002F17A8" w:rsidRPr="00833ED4" w:rsidRDefault="002F17A8" w:rsidP="002F17A8">
      <w:pPr>
        <w:pStyle w:val="TF-refernciasITEM"/>
        <w:rPr>
          <w:u w:val="single"/>
        </w:rPr>
      </w:pPr>
      <w:r w:rsidRPr="00833ED4">
        <w:lastRenderedPageBreak/>
        <w:t>VASCONCELOS, Y. L</w:t>
      </w:r>
      <w:r w:rsidR="0084092D" w:rsidRPr="00833ED4">
        <w:t xml:space="preserve"> et al</w:t>
      </w:r>
      <w:r w:rsidRPr="00833ED4">
        <w:t xml:space="preserve">. </w:t>
      </w:r>
      <w:r w:rsidRPr="00444A66">
        <w:rPr>
          <w:b/>
          <w:bCs/>
        </w:rPr>
        <w:t>Gestão de estoque de restaurantes: Um estudo de caso</w:t>
      </w:r>
      <w:r w:rsidRPr="00833ED4">
        <w:t xml:space="preserve">. </w:t>
      </w:r>
      <w:proofErr w:type="spellStart"/>
      <w:r w:rsidRPr="00833ED4">
        <w:t>Gepros</w:t>
      </w:r>
      <w:proofErr w:type="spellEnd"/>
      <w:r w:rsidRPr="00833ED4">
        <w:t>: Gestão Da Produção, Operações e Sistemas</w:t>
      </w:r>
      <w:r w:rsidR="0084092D" w:rsidRPr="00833ED4">
        <w:t>, 2014.</w:t>
      </w:r>
    </w:p>
    <w:p w14:paraId="0BF90B44" w14:textId="48A54168" w:rsidR="00082BD0" w:rsidRPr="00796505" w:rsidRDefault="00082BD0" w:rsidP="002F17A8">
      <w:pPr>
        <w:pStyle w:val="TF-refernciasITEM"/>
      </w:pPr>
      <w:r w:rsidRPr="00833ED4">
        <w:t xml:space="preserve">VOLKMANN, Fernando S. </w:t>
      </w:r>
      <w:r w:rsidRPr="00444A66">
        <w:rPr>
          <w:b/>
          <w:bCs/>
        </w:rPr>
        <w:t>Sistema para Controle de Estoque de Bebidas</w:t>
      </w:r>
      <w:r w:rsidR="005E32DA" w:rsidRPr="00833ED4">
        <w:t>, 2013.</w:t>
      </w:r>
    </w:p>
    <w:p w14:paraId="34224AE4" w14:textId="0876624C" w:rsidR="007A0154" w:rsidRDefault="007A0154">
      <w:pPr>
        <w:keepNext w:val="0"/>
        <w:keepLines w:val="0"/>
        <w:rPr>
          <w:szCs w:val="20"/>
        </w:rPr>
      </w:pPr>
      <w:r>
        <w:br w:type="page"/>
      </w:r>
    </w:p>
    <w:p w14:paraId="2E9E9524" w14:textId="77777777" w:rsidR="007A0154" w:rsidRDefault="007A0154" w:rsidP="007A0154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14CC5402" w14:textId="77777777" w:rsidR="007A0154" w:rsidRPr="00340EA0" w:rsidRDefault="007A0154" w:rsidP="007A0154">
      <w:pPr>
        <w:pStyle w:val="TF-xAvalTTULO"/>
      </w:pPr>
      <w:r w:rsidRPr="00340EA0">
        <w:t>ROFESSOR TCC I</w:t>
      </w:r>
      <w:r>
        <w:t xml:space="preserve"> - Pré-projeto</w:t>
      </w:r>
    </w:p>
    <w:p w14:paraId="7DBF809A" w14:textId="77777777" w:rsidR="007A0154" w:rsidRDefault="007A0154" w:rsidP="007A0154">
      <w:pPr>
        <w:pStyle w:val="TF-xAvalLINHA"/>
      </w:pPr>
    </w:p>
    <w:p w14:paraId="36B596C5" w14:textId="77777777" w:rsidR="007A0154" w:rsidRDefault="007A0154" w:rsidP="007A0154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6F65E319" w14:textId="77777777" w:rsidR="007A0154" w:rsidRPr="00320BFA" w:rsidRDefault="007A0154" w:rsidP="007A0154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7A0154" w:rsidRPr="00320BFA" w14:paraId="36EC8B66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C626A0" w14:textId="77777777" w:rsidR="007A0154" w:rsidRPr="00320BFA" w:rsidRDefault="007A0154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6C49B5E" w14:textId="77777777" w:rsidR="007A0154" w:rsidRPr="00320BFA" w:rsidRDefault="007A0154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F895DC8" w14:textId="77777777" w:rsidR="007A0154" w:rsidRPr="00320BFA" w:rsidRDefault="007A0154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3DFAC95" w14:textId="77777777" w:rsidR="007A0154" w:rsidRPr="00320BFA" w:rsidRDefault="007A0154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7A0154" w:rsidRPr="00320BFA" w14:paraId="76D20E1F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BAC9588" w14:textId="77777777" w:rsidR="007A0154" w:rsidRPr="00320BFA" w:rsidRDefault="007A0154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5534" w14:textId="77777777" w:rsidR="007A0154" w:rsidRPr="00320BFA" w:rsidRDefault="007A0154" w:rsidP="007A0154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435E7AB7" w14:textId="77777777" w:rsidR="007A0154" w:rsidRPr="00320BFA" w:rsidRDefault="007A0154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9B9E" w14:textId="43210BB1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CDC6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CEE273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52D1B134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74ABE0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2B0E0" w14:textId="77777777" w:rsidR="007A0154" w:rsidRPr="00320BFA" w:rsidRDefault="007A0154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6EFF" w14:textId="111C2615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FC83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51F931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2753640B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880104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CA39" w14:textId="77777777" w:rsidR="007A0154" w:rsidRPr="00320BFA" w:rsidRDefault="007A0154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C965" w14:textId="29FCBB04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F59E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9E84A4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768BCC99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531B304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8310" w14:textId="77777777" w:rsidR="007A0154" w:rsidRPr="00320BFA" w:rsidRDefault="007A0154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B1CA" w14:textId="16F65BC1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55F9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CCDECA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7A2B6783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35109A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CA12" w14:textId="77777777" w:rsidR="007A0154" w:rsidRPr="00320BFA" w:rsidRDefault="007A0154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048E" w14:textId="1514802E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AAA1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3CC3AC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2EEF27B7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2EF81C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13D30" w14:textId="77777777" w:rsidR="007A0154" w:rsidRPr="00320BFA" w:rsidRDefault="007A0154" w:rsidP="007A0154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33C52D62" w14:textId="77777777" w:rsidR="007A0154" w:rsidRPr="00320BFA" w:rsidRDefault="007A0154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E55D" w14:textId="44A87B1D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F5AE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F6E656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7DDC0443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D37358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C4F7" w14:textId="77777777" w:rsidR="007A0154" w:rsidRPr="00320BFA" w:rsidRDefault="007A0154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3B4D" w14:textId="2E3782B4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8F7AD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287AE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6389D813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9C6776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1414" w14:textId="77777777" w:rsidR="007A0154" w:rsidRPr="00320BFA" w:rsidRDefault="007A0154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00A2" w14:textId="0088342A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17A0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F1279E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46B70E47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333E86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6A8D" w14:textId="77777777" w:rsidR="007A0154" w:rsidRDefault="007A0154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9531" w14:textId="3326400E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36D7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EABF3C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10F13EAC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B9D72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40E96" w14:textId="77777777" w:rsidR="007A0154" w:rsidRPr="00320BFA" w:rsidRDefault="007A0154" w:rsidP="007A0154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57040D2" w14:textId="77777777" w:rsidR="007A0154" w:rsidRPr="00320BFA" w:rsidRDefault="007A0154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9833" w14:textId="78810F04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A330" w14:textId="373EF24F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5B26EE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0D06F94D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E0788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A4FA" w14:textId="77777777" w:rsidR="007A0154" w:rsidRPr="00320BFA" w:rsidRDefault="007A0154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E9FB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0FE2" w14:textId="272E7C80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E338CE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33A9E8D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96B6DE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24FD2" w14:textId="77777777" w:rsidR="007A0154" w:rsidRPr="00320BFA" w:rsidRDefault="007A0154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F7B7" w14:textId="2F218F7A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0BD0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19E66F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64C941F0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55987B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7882" w14:textId="77777777" w:rsidR="007A0154" w:rsidRPr="00320BFA" w:rsidRDefault="007A0154" w:rsidP="007A0154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4D66D430" w14:textId="77777777" w:rsidR="007A0154" w:rsidRPr="00320BFA" w:rsidRDefault="007A0154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21C8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E885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7021B1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2C450A7A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7F38EB3" w14:textId="77777777" w:rsidR="007A0154" w:rsidRPr="00320BFA" w:rsidRDefault="007A0154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1BD3" w14:textId="77777777" w:rsidR="007A0154" w:rsidRPr="00320BFA" w:rsidRDefault="007A0154" w:rsidP="007A0154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65673B2" w14:textId="77777777" w:rsidR="007A0154" w:rsidRPr="00320BFA" w:rsidRDefault="007A0154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7238" w14:textId="24984815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A02A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85296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3CE6259E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AFB6D2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8196" w14:textId="77777777" w:rsidR="007A0154" w:rsidRPr="00320BFA" w:rsidRDefault="007A0154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3587" w14:textId="0FE5D5C2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544F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8A337D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622FAE0B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3DE4C1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DAF75" w14:textId="77777777" w:rsidR="007A0154" w:rsidRPr="00320BFA" w:rsidRDefault="007A0154" w:rsidP="007A0154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1C0F232" w14:textId="77777777" w:rsidR="007A0154" w:rsidRPr="00320BFA" w:rsidRDefault="007A0154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4812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C790" w14:textId="70C9DD76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A19DCD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4C5DC381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34BD67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F75A" w14:textId="77777777" w:rsidR="007A0154" w:rsidRPr="00320BFA" w:rsidRDefault="007A0154" w:rsidP="007A0154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DE816DA" w14:textId="77777777" w:rsidR="007A0154" w:rsidRPr="00320BFA" w:rsidRDefault="007A0154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9D42" w14:textId="1AB33FC9" w:rsidR="007A0154" w:rsidRPr="00320BFA" w:rsidRDefault="007A0154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D4C0" w14:textId="79755EE2" w:rsidR="007A0154" w:rsidRPr="00320BFA" w:rsidRDefault="002E7542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80B99F" w14:textId="77777777" w:rsidR="007A0154" w:rsidRPr="00320BFA" w:rsidRDefault="007A0154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5F27F6F3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22154A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8129" w14:textId="77777777" w:rsidR="007A0154" w:rsidRPr="00320BFA" w:rsidRDefault="007A0154" w:rsidP="007A0154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142F476" w14:textId="77777777" w:rsidR="007A0154" w:rsidRPr="00320BFA" w:rsidRDefault="007A0154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224B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5F67" w14:textId="022691CE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79C92F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0B739AFB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39B12E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F094" w14:textId="77777777" w:rsidR="007A0154" w:rsidRPr="00320BFA" w:rsidRDefault="007A0154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2073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CEF2" w14:textId="571B92ED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A4D45B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A0154" w:rsidRPr="00320BFA" w14:paraId="052AF0BD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0D3339" w14:textId="77777777" w:rsidR="007A0154" w:rsidRPr="00320BFA" w:rsidRDefault="007A015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72F9B5" w14:textId="77777777" w:rsidR="007A0154" w:rsidRPr="00320BFA" w:rsidRDefault="007A0154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E27318" w14:textId="6E6670DC" w:rsidR="007A0154" w:rsidRPr="00320BFA" w:rsidRDefault="002E754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660722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2C6BA9" w14:textId="77777777" w:rsidR="007A0154" w:rsidRPr="00320BFA" w:rsidRDefault="007A015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B623AEE" w14:textId="77777777" w:rsidR="007A0154" w:rsidRDefault="007A0154" w:rsidP="007A0154">
      <w:pPr>
        <w:pStyle w:val="TF-xAvalITEMDETALHE"/>
      </w:pPr>
    </w:p>
    <w:p w14:paraId="40A5AB04" w14:textId="2B03ECB5" w:rsidR="00AE397C" w:rsidRPr="007A0154" w:rsidRDefault="00AE397C" w:rsidP="007A0154">
      <w:pPr>
        <w:keepNext w:val="0"/>
        <w:keepLines w:val="0"/>
        <w:rPr>
          <w:sz w:val="18"/>
        </w:rPr>
      </w:pPr>
    </w:p>
    <w:sectPr w:rsidR="00AE397C" w:rsidRPr="007A0154" w:rsidSect="002F1C9A">
      <w:headerReference w:type="default" r:id="rId22"/>
      <w:footerReference w:type="even" r:id="rId23"/>
      <w:footerReference w:type="default" r:id="rId24"/>
      <w:headerReference w:type="first" r:id="rId2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Dalton Solano dos Reis" w:date="2023-05-21T11:00:00Z" w:initials="DS">
    <w:p w14:paraId="749C7227" w14:textId="77777777" w:rsidR="002E7542" w:rsidRDefault="002E7542" w:rsidP="000D57C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a referência.</w:t>
      </w:r>
    </w:p>
  </w:comment>
  <w:comment w:id="22" w:author="Dalton Solano dos Reis" w:date="2023-05-21T10:16:00Z" w:initials="DS">
    <w:p w14:paraId="7DBF670B" w14:textId="464D127D" w:rsidR="00A57403" w:rsidRDefault="00A57403" w:rsidP="00817B0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é tudo maiúsculo.</w:t>
      </w:r>
    </w:p>
  </w:comment>
  <w:comment w:id="27" w:author="Dalton Solano dos Reis" w:date="2023-05-21T10:23:00Z" w:initials="DS">
    <w:p w14:paraId="04903CA4" w14:textId="77777777" w:rsidR="00A24B04" w:rsidRDefault="00A24B04" w:rsidP="001C03A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No preâmbulo falta mencionar sobre os correlatos.</w:t>
      </w:r>
    </w:p>
  </w:comment>
  <w:comment w:id="28" w:author="Dalton Solano dos Reis" w:date="2023-05-21T10:24:00Z" w:initials="DS">
    <w:p w14:paraId="6921E5C7" w14:textId="77777777" w:rsidR="00A24B04" w:rsidRDefault="00A24B04" w:rsidP="0026231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Dois anos??</w:t>
      </w:r>
    </w:p>
  </w:comment>
  <w:comment w:id="29" w:author="Dalton Solano dos Reis" w:date="2023-05-21T10:24:00Z" w:initials="DS">
    <w:p w14:paraId="61F64991" w14:textId="77777777" w:rsidR="00A24B04" w:rsidRDefault="00A24B04" w:rsidP="00DC194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é tudo maiúsculo.</w:t>
      </w:r>
    </w:p>
  </w:comment>
  <w:comment w:id="30" w:author="Dalton Solano dos Reis" w:date="2023-05-21T10:25:00Z" w:initials="DS">
    <w:p w14:paraId="331F8000" w14:textId="77777777" w:rsidR="00A24B04" w:rsidRDefault="00A24B04" w:rsidP="00D85A2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Evitar parágrafo com só uma frase.</w:t>
      </w:r>
    </w:p>
  </w:comment>
  <w:comment w:id="40" w:author="Dalton Solano dos Reis" w:date="2023-05-21T10:27:00Z" w:initials="DS">
    <w:p w14:paraId="0340F751" w14:textId="77777777" w:rsidR="00A24B04" w:rsidRDefault="00A24B04" w:rsidP="00AF659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Borda envolta da figura.</w:t>
      </w:r>
    </w:p>
  </w:comment>
  <w:comment w:id="41" w:author="Dalton Solano dos Reis" w:date="2023-05-21T10:29:00Z" w:initials="DS">
    <w:p w14:paraId="43133334" w14:textId="77777777" w:rsidR="00A24B04" w:rsidRDefault="00A24B04" w:rsidP="00CD0A7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Frase longa. 9 linhas !!</w:t>
      </w:r>
    </w:p>
  </w:comment>
  <w:comment w:id="42" w:author="Dalton Solano dos Reis" w:date="2023-05-21T10:30:00Z" w:initials="DS">
    <w:p w14:paraId="6080295E" w14:textId="77777777" w:rsidR="00A24B04" w:rsidRDefault="00A24B04" w:rsidP="0067233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tudo maiúsculo.</w:t>
      </w:r>
    </w:p>
  </w:comment>
  <w:comment w:id="51" w:author="Dalton Solano dos Reis" w:date="2023-05-21T10:36:00Z" w:initials="DS">
    <w:p w14:paraId="470FEB5F" w14:textId="77777777" w:rsidR="005F36E6" w:rsidRDefault="005F36E6" w:rsidP="00AA5F6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Isto era para ser uma citação?</w:t>
      </w:r>
    </w:p>
  </w:comment>
  <w:comment w:id="53" w:author="Dalton Solano dos Reis" w:date="2023-05-21T10:36:00Z" w:initials="DS">
    <w:p w14:paraId="5F7B3444" w14:textId="77777777" w:rsidR="005F36E6" w:rsidRDefault="005F36E6" w:rsidP="009B0EF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Isto era para ser uma citação?</w:t>
      </w:r>
    </w:p>
  </w:comment>
  <w:comment w:id="87" w:author="Dalton Solano dos Reis" w:date="2023-05-21T10:40:00Z" w:initials="DS">
    <w:p w14:paraId="2D3A19B6" w14:textId="77777777" w:rsidR="005F36E6" w:rsidRDefault="005F36E6" w:rsidP="005173F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Junior não é sobrenome, colocar os dois últimos.</w:t>
      </w:r>
    </w:p>
  </w:comment>
  <w:comment w:id="106" w:author="Dalton Solano dos Reis" w:date="2023-05-21T10:42:00Z" w:initials="DS">
    <w:p w14:paraId="2E969AD0" w14:textId="77777777" w:rsidR="005F36E6" w:rsidRDefault="005F36E6" w:rsidP="0066688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Arrumar.</w:t>
      </w:r>
    </w:p>
  </w:comment>
  <w:comment w:id="118" w:author="Dalton Solano dos Reis" w:date="2023-05-21T10:43:00Z" w:initials="DS">
    <w:p w14:paraId="57E9C10F" w14:textId="77777777" w:rsidR="0021782A" w:rsidRDefault="0021782A" w:rsidP="00FC5BC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Arrumar: não tudo maiúsculo.</w:t>
      </w:r>
    </w:p>
  </w:comment>
  <w:comment w:id="124" w:author="Dalton Solano dos Reis" w:date="2023-05-21T10:44:00Z" w:initials="DS">
    <w:p w14:paraId="604D5A79" w14:textId="77777777" w:rsidR="0021782A" w:rsidRDefault="0021782A" w:rsidP="0051042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Arrumar: não tudo maiúsculo.</w:t>
      </w:r>
    </w:p>
  </w:comment>
  <w:comment w:id="125" w:author="Dalton Solano dos Reis" w:date="2023-05-21T10:48:00Z" w:initials="DS">
    <w:p w14:paraId="5D3FAA7E" w14:textId="77777777" w:rsidR="0021782A" w:rsidRDefault="0021782A" w:rsidP="005D321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 relevância social deve ficar mais clara “ajuda no restaurante”.</w:t>
      </w:r>
    </w:p>
    <w:p w14:paraId="29953234" w14:textId="77777777" w:rsidR="0021782A" w:rsidRDefault="0021782A" w:rsidP="005D321D">
      <w:r>
        <w:rPr>
          <w:color w:val="000000"/>
          <w:sz w:val="20"/>
          <w:szCs w:val="20"/>
        </w:rPr>
        <w:t>Não comenta a relevância computacional.</w:t>
      </w:r>
    </w:p>
  </w:comment>
  <w:comment w:id="134" w:author="Dalton Solano dos Reis" w:date="2023-05-21T10:47:00Z" w:initials="DS">
    <w:p w14:paraId="34574BD0" w14:textId="393F1DF5" w:rsidR="0021782A" w:rsidRDefault="0021782A" w:rsidP="003B269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Duas vezes “possuem” na mesma frase.</w:t>
      </w:r>
    </w:p>
  </w:comment>
  <w:comment w:id="135" w:author="Dalton Solano dos Reis" w:date="2023-05-21T10:50:00Z" w:initials="DS">
    <w:p w14:paraId="7C508B72" w14:textId="77777777" w:rsidR="0021782A" w:rsidRDefault="0021782A" w:rsidP="00D3574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Já foram definidos, se sim, traz para este projeto.</w:t>
      </w:r>
    </w:p>
  </w:comment>
  <w:comment w:id="136" w:author="Dalton Solano dos Reis" w:date="2023-05-21T10:51:00Z" w:initials="DS">
    <w:p w14:paraId="06EE6EFC" w14:textId="77777777" w:rsidR="0021782A" w:rsidRDefault="0021782A" w:rsidP="00BF352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Quais diagramas .. geralmente 3 tipos.</w:t>
      </w:r>
    </w:p>
  </w:comment>
  <w:comment w:id="138" w:author="Dalton Solano dos Reis" w:date="2023-05-21T10:50:00Z" w:initials="DS">
    <w:p w14:paraId="5641FCE1" w14:textId="3BD528C8" w:rsidR="0021782A" w:rsidRDefault="0021782A" w:rsidP="00E07C1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141" w:author="Dalton Solano dos Reis" w:date="2023-05-21T10:52:00Z" w:initials="DS">
    <w:p w14:paraId="63703402" w14:textId="77777777" w:rsidR="0021782A" w:rsidRDefault="0021782A" w:rsidP="00094AF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Melhorar a descrição de como pretende fazer os testes.</w:t>
      </w:r>
    </w:p>
  </w:comment>
  <w:comment w:id="143" w:author="Dalton Solano dos Reis" w:date="2023-05-21T10:52:00Z" w:initials="DS">
    <w:p w14:paraId="4ABF9CE5" w14:textId="77777777" w:rsidR="0021782A" w:rsidRDefault="0021782A" w:rsidP="00511D6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Os links não em cor azul e sublinhados.</w:t>
      </w:r>
    </w:p>
  </w:comment>
  <w:comment w:id="146" w:author="Dalton Solano dos Reis" w:date="2023-05-21T10:54:00Z" w:initials="DS">
    <w:p w14:paraId="390621A4" w14:textId="77777777" w:rsidR="002E7542" w:rsidRDefault="002E7542" w:rsidP="00E4641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Sub-título não negrito.</w:t>
      </w:r>
    </w:p>
  </w:comment>
  <w:comment w:id="147" w:author="Dalton Solano dos Reis" w:date="2023-05-21T10:54:00Z" w:initials="DS">
    <w:p w14:paraId="4DE69FC9" w14:textId="77777777" w:rsidR="002E7542" w:rsidRDefault="002E7542" w:rsidP="004047F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negrito.</w:t>
      </w:r>
    </w:p>
  </w:comment>
  <w:comment w:id="148" w:author="Dalton Solano dos Reis" w:date="2023-05-21T10:55:00Z" w:initials="DS">
    <w:p w14:paraId="3B6C095E" w14:textId="77777777" w:rsidR="002E7542" w:rsidRDefault="002E7542" w:rsidP="005879C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citado no texto.</w:t>
      </w:r>
    </w:p>
  </w:comment>
  <w:comment w:id="149" w:author="Dalton Solano dos Reis" w:date="2023-05-21T10:54:00Z" w:initials="DS">
    <w:p w14:paraId="204813C7" w14:textId="27E27128" w:rsidR="002E7542" w:rsidRDefault="002E7542" w:rsidP="008F522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negrito.</w:t>
      </w:r>
    </w:p>
  </w:comment>
  <w:comment w:id="150" w:author="Dalton Solano dos Reis" w:date="2023-05-21T10:56:00Z" w:initials="DS">
    <w:p w14:paraId="7AA01D19" w14:textId="77777777" w:rsidR="002E7542" w:rsidRDefault="002E7542" w:rsidP="007038B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está: “LUNARDI, 2009”</w:t>
      </w:r>
    </w:p>
    <w:p w14:paraId="249A48B8" w14:textId="77777777" w:rsidR="002E7542" w:rsidRDefault="002E7542" w:rsidP="007038B4">
      <w:r>
        <w:rPr>
          <w:color w:val="000000"/>
          <w:sz w:val="20"/>
          <w:szCs w:val="20"/>
        </w:rPr>
        <w:t>Mas são 3 autores.</w:t>
      </w:r>
    </w:p>
  </w:comment>
  <w:comment w:id="151" w:author="Dalton Solano dos Reis" w:date="2023-05-21T10:55:00Z" w:initials="DS">
    <w:p w14:paraId="6E1EB4DB" w14:textId="0D87202F" w:rsidR="002E7542" w:rsidRDefault="002E7542" w:rsidP="000F3EF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Sub-título não negrito.</w:t>
      </w:r>
    </w:p>
  </w:comment>
  <w:comment w:id="152" w:author="Dalton Solano dos Reis" w:date="2023-05-21T10:56:00Z" w:initials="DS">
    <w:p w14:paraId="7652676C" w14:textId="77777777" w:rsidR="002E7542" w:rsidRDefault="002E7542" w:rsidP="00827BD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Ordem alfabética.</w:t>
      </w:r>
    </w:p>
  </w:comment>
  <w:comment w:id="153" w:author="Dalton Solano dos Reis" w:date="2023-05-21T10:57:00Z" w:initials="DS">
    <w:p w14:paraId="719F3FA9" w14:textId="77777777" w:rsidR="002E7542" w:rsidRDefault="002E7542" w:rsidP="00D4507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Ano, citação está com 2015.</w:t>
      </w:r>
    </w:p>
  </w:comment>
  <w:comment w:id="154" w:author="Dalton Solano dos Reis" w:date="2023-05-21T10:58:00Z" w:initials="DS">
    <w:p w14:paraId="7CE7EE71" w14:textId="77777777" w:rsidR="002E7542" w:rsidRDefault="002E7542" w:rsidP="00746CF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Arrumar.</w:t>
      </w:r>
    </w:p>
  </w:comment>
  <w:comment w:id="155" w:author="Dalton Solano dos Reis" w:date="2023-05-21T10:59:00Z" w:initials="DS">
    <w:p w14:paraId="2ACED8FD" w14:textId="77777777" w:rsidR="002E7542" w:rsidRDefault="002E7542" w:rsidP="00F30D5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citado no texto.</w:t>
      </w:r>
    </w:p>
  </w:comment>
  <w:comment w:id="156" w:author="Dalton Solano dos Reis" w:date="2023-05-21T10:59:00Z" w:initials="DS">
    <w:p w14:paraId="67D2C421" w14:textId="77777777" w:rsidR="002E7542" w:rsidRDefault="002E7542" w:rsidP="004402D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citada no texto.</w:t>
      </w:r>
    </w:p>
  </w:comment>
  <w:comment w:id="157" w:author="Dalton Solano dos Reis" w:date="2023-05-21T10:59:00Z" w:initials="DS">
    <w:p w14:paraId="2E1A6CFB" w14:textId="77777777" w:rsidR="002E7542" w:rsidRDefault="002E7542" w:rsidP="00F25AA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citada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9C7227" w15:done="0"/>
  <w15:commentEx w15:paraId="7DBF670B" w15:done="0"/>
  <w15:commentEx w15:paraId="04903CA4" w15:done="0"/>
  <w15:commentEx w15:paraId="6921E5C7" w15:done="0"/>
  <w15:commentEx w15:paraId="61F64991" w15:done="0"/>
  <w15:commentEx w15:paraId="331F8000" w15:done="0"/>
  <w15:commentEx w15:paraId="0340F751" w15:done="0"/>
  <w15:commentEx w15:paraId="43133334" w15:done="0"/>
  <w15:commentEx w15:paraId="6080295E" w15:done="0"/>
  <w15:commentEx w15:paraId="470FEB5F" w15:done="0"/>
  <w15:commentEx w15:paraId="5F7B3444" w15:done="0"/>
  <w15:commentEx w15:paraId="2D3A19B6" w15:done="0"/>
  <w15:commentEx w15:paraId="2E969AD0" w15:done="0"/>
  <w15:commentEx w15:paraId="57E9C10F" w15:done="0"/>
  <w15:commentEx w15:paraId="604D5A79" w15:done="0"/>
  <w15:commentEx w15:paraId="29953234" w15:done="0"/>
  <w15:commentEx w15:paraId="34574BD0" w15:done="0"/>
  <w15:commentEx w15:paraId="7C508B72" w15:done="0"/>
  <w15:commentEx w15:paraId="06EE6EFC" w15:done="0"/>
  <w15:commentEx w15:paraId="5641FCE1" w15:done="0"/>
  <w15:commentEx w15:paraId="63703402" w15:done="0"/>
  <w15:commentEx w15:paraId="4ABF9CE5" w15:done="0"/>
  <w15:commentEx w15:paraId="390621A4" w15:done="0"/>
  <w15:commentEx w15:paraId="4DE69FC9" w15:done="0"/>
  <w15:commentEx w15:paraId="3B6C095E" w15:done="0"/>
  <w15:commentEx w15:paraId="204813C7" w15:done="0"/>
  <w15:commentEx w15:paraId="249A48B8" w15:done="0"/>
  <w15:commentEx w15:paraId="6E1EB4DB" w15:done="0"/>
  <w15:commentEx w15:paraId="7652676C" w15:done="0"/>
  <w15:commentEx w15:paraId="719F3FA9" w15:done="0"/>
  <w15:commentEx w15:paraId="7CE7EE71" w15:done="0"/>
  <w15:commentEx w15:paraId="2ACED8FD" w15:done="0"/>
  <w15:commentEx w15:paraId="67D2C421" w15:done="0"/>
  <w15:commentEx w15:paraId="2E1A6C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47851" w16cex:dateUtc="2023-05-21T14:00:00Z"/>
  <w16cex:commentExtensible w16cex:durableId="28146E08" w16cex:dateUtc="2023-05-21T13:16:00Z"/>
  <w16cex:commentExtensible w16cex:durableId="28146F94" w16cex:dateUtc="2023-05-21T13:23:00Z"/>
  <w16cex:commentExtensible w16cex:durableId="28146FCA" w16cex:dateUtc="2023-05-21T13:24:00Z"/>
  <w16cex:commentExtensible w16cex:durableId="28146FE6" w16cex:dateUtc="2023-05-21T13:24:00Z"/>
  <w16cex:commentExtensible w16cex:durableId="28147035" w16cex:dateUtc="2023-05-21T13:25:00Z"/>
  <w16cex:commentExtensible w16cex:durableId="281470A1" w16cex:dateUtc="2023-05-21T13:27:00Z"/>
  <w16cex:commentExtensible w16cex:durableId="281470F1" w16cex:dateUtc="2023-05-21T13:29:00Z"/>
  <w16cex:commentExtensible w16cex:durableId="28147138" w16cex:dateUtc="2023-05-21T13:30:00Z"/>
  <w16cex:commentExtensible w16cex:durableId="28147292" w16cex:dateUtc="2023-05-21T13:36:00Z"/>
  <w16cex:commentExtensible w16cex:durableId="281472A2" w16cex:dateUtc="2023-05-21T13:36:00Z"/>
  <w16cex:commentExtensible w16cex:durableId="281473AE" w16cex:dateUtc="2023-05-21T13:40:00Z"/>
  <w16cex:commentExtensible w16cex:durableId="28147413" w16cex:dateUtc="2023-05-21T13:42:00Z"/>
  <w16cex:commentExtensible w16cex:durableId="2814746A" w16cex:dateUtc="2023-05-21T13:43:00Z"/>
  <w16cex:commentExtensible w16cex:durableId="28147473" w16cex:dateUtc="2023-05-21T13:44:00Z"/>
  <w16cex:commentExtensible w16cex:durableId="28147575" w16cex:dateUtc="2023-05-21T13:48:00Z"/>
  <w16cex:commentExtensible w16cex:durableId="28147527" w16cex:dateUtc="2023-05-21T13:47:00Z"/>
  <w16cex:commentExtensible w16cex:durableId="281475D8" w16cex:dateUtc="2023-05-21T13:50:00Z"/>
  <w16cex:commentExtensible w16cex:durableId="28147622" w16cex:dateUtc="2023-05-21T13:51:00Z"/>
  <w16cex:commentExtensible w16cex:durableId="281475F2" w16cex:dateUtc="2023-05-21T13:50:00Z"/>
  <w16cex:commentExtensible w16cex:durableId="28147659" w16cex:dateUtc="2023-05-21T13:52:00Z"/>
  <w16cex:commentExtensible w16cex:durableId="28147678" w16cex:dateUtc="2023-05-21T13:52:00Z"/>
  <w16cex:commentExtensible w16cex:durableId="281476CC" w16cex:dateUtc="2023-05-21T13:54:00Z"/>
  <w16cex:commentExtensible w16cex:durableId="281476DD" w16cex:dateUtc="2023-05-21T13:54:00Z"/>
  <w16cex:commentExtensible w16cex:durableId="28147710" w16cex:dateUtc="2023-05-21T13:55:00Z"/>
  <w16cex:commentExtensible w16cex:durableId="281476FC" w16cex:dateUtc="2023-05-21T13:54:00Z"/>
  <w16cex:commentExtensible w16cex:durableId="2814774A" w16cex:dateUtc="2023-05-21T13:56:00Z"/>
  <w16cex:commentExtensible w16cex:durableId="2814772F" w16cex:dateUtc="2023-05-21T13:55:00Z"/>
  <w16cex:commentExtensible w16cex:durableId="28147768" w16cex:dateUtc="2023-05-21T13:56:00Z"/>
  <w16cex:commentExtensible w16cex:durableId="28147782" w16cex:dateUtc="2023-05-21T13:57:00Z"/>
  <w16cex:commentExtensible w16cex:durableId="281477DE" w16cex:dateUtc="2023-05-21T13:58:00Z"/>
  <w16cex:commentExtensible w16cex:durableId="281477F9" w16cex:dateUtc="2023-05-21T13:59:00Z"/>
  <w16cex:commentExtensible w16cex:durableId="2814781A" w16cex:dateUtc="2023-05-21T13:59:00Z"/>
  <w16cex:commentExtensible w16cex:durableId="28147828" w16cex:dateUtc="2023-05-21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9C7227" w16cid:durableId="28147851"/>
  <w16cid:commentId w16cid:paraId="7DBF670B" w16cid:durableId="28146E08"/>
  <w16cid:commentId w16cid:paraId="04903CA4" w16cid:durableId="28146F94"/>
  <w16cid:commentId w16cid:paraId="6921E5C7" w16cid:durableId="28146FCA"/>
  <w16cid:commentId w16cid:paraId="61F64991" w16cid:durableId="28146FE6"/>
  <w16cid:commentId w16cid:paraId="331F8000" w16cid:durableId="28147035"/>
  <w16cid:commentId w16cid:paraId="0340F751" w16cid:durableId="281470A1"/>
  <w16cid:commentId w16cid:paraId="43133334" w16cid:durableId="281470F1"/>
  <w16cid:commentId w16cid:paraId="6080295E" w16cid:durableId="28147138"/>
  <w16cid:commentId w16cid:paraId="470FEB5F" w16cid:durableId="28147292"/>
  <w16cid:commentId w16cid:paraId="5F7B3444" w16cid:durableId="281472A2"/>
  <w16cid:commentId w16cid:paraId="2D3A19B6" w16cid:durableId="281473AE"/>
  <w16cid:commentId w16cid:paraId="2E969AD0" w16cid:durableId="28147413"/>
  <w16cid:commentId w16cid:paraId="57E9C10F" w16cid:durableId="2814746A"/>
  <w16cid:commentId w16cid:paraId="604D5A79" w16cid:durableId="28147473"/>
  <w16cid:commentId w16cid:paraId="29953234" w16cid:durableId="28147575"/>
  <w16cid:commentId w16cid:paraId="34574BD0" w16cid:durableId="28147527"/>
  <w16cid:commentId w16cid:paraId="7C508B72" w16cid:durableId="281475D8"/>
  <w16cid:commentId w16cid:paraId="06EE6EFC" w16cid:durableId="28147622"/>
  <w16cid:commentId w16cid:paraId="5641FCE1" w16cid:durableId="281475F2"/>
  <w16cid:commentId w16cid:paraId="63703402" w16cid:durableId="28147659"/>
  <w16cid:commentId w16cid:paraId="4ABF9CE5" w16cid:durableId="28147678"/>
  <w16cid:commentId w16cid:paraId="390621A4" w16cid:durableId="281476CC"/>
  <w16cid:commentId w16cid:paraId="4DE69FC9" w16cid:durableId="281476DD"/>
  <w16cid:commentId w16cid:paraId="3B6C095E" w16cid:durableId="28147710"/>
  <w16cid:commentId w16cid:paraId="204813C7" w16cid:durableId="281476FC"/>
  <w16cid:commentId w16cid:paraId="249A48B8" w16cid:durableId="2814774A"/>
  <w16cid:commentId w16cid:paraId="6E1EB4DB" w16cid:durableId="2814772F"/>
  <w16cid:commentId w16cid:paraId="7652676C" w16cid:durableId="28147768"/>
  <w16cid:commentId w16cid:paraId="719F3FA9" w16cid:durableId="28147782"/>
  <w16cid:commentId w16cid:paraId="7CE7EE71" w16cid:durableId="281477DE"/>
  <w16cid:commentId w16cid:paraId="2ACED8FD" w16cid:durableId="281477F9"/>
  <w16cid:commentId w16cid:paraId="67D2C421" w16cid:durableId="2814781A"/>
  <w16cid:commentId w16cid:paraId="2E1A6CFB" w16cid:durableId="281478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612E1" w14:textId="77777777" w:rsidR="00DB419E" w:rsidRDefault="00DB419E">
      <w:r>
        <w:separator/>
      </w:r>
    </w:p>
  </w:endnote>
  <w:endnote w:type="continuationSeparator" w:id="0">
    <w:p w14:paraId="66DD6F07" w14:textId="77777777" w:rsidR="00DB419E" w:rsidRDefault="00DB4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12BAF" w14:textId="77777777" w:rsidR="00DB419E" w:rsidRDefault="00DB419E">
      <w:r>
        <w:separator/>
      </w:r>
    </w:p>
  </w:footnote>
  <w:footnote w:type="continuationSeparator" w:id="0">
    <w:p w14:paraId="3862A8AC" w14:textId="77777777" w:rsidR="00DB419E" w:rsidRDefault="00DB4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0AEDD0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C1B6925"/>
    <w:multiLevelType w:val="multilevel"/>
    <w:tmpl w:val="1676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05524"/>
    <w:multiLevelType w:val="hybridMultilevel"/>
    <w:tmpl w:val="4296D402"/>
    <w:lvl w:ilvl="0" w:tplc="B1DE162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9345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130835"/>
    <w:multiLevelType w:val="multilevel"/>
    <w:tmpl w:val="CFF0A25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37145950">
    <w:abstractNumId w:val="0"/>
  </w:num>
  <w:num w:numId="2" w16cid:durableId="63188741">
    <w:abstractNumId w:val="2"/>
  </w:num>
  <w:num w:numId="3" w16cid:durableId="1214272513">
    <w:abstractNumId w:val="2"/>
  </w:num>
  <w:num w:numId="4" w16cid:durableId="1715420446">
    <w:abstractNumId w:val="1"/>
  </w:num>
  <w:num w:numId="5" w16cid:durableId="3987898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44881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816060">
    <w:abstractNumId w:val="2"/>
  </w:num>
  <w:num w:numId="8" w16cid:durableId="926694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34959963">
    <w:abstractNumId w:val="9"/>
  </w:num>
  <w:num w:numId="10" w16cid:durableId="1167986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0522376">
    <w:abstractNumId w:val="3"/>
  </w:num>
  <w:num w:numId="12" w16cid:durableId="1324629372">
    <w:abstractNumId w:val="8"/>
  </w:num>
  <w:num w:numId="13" w16cid:durableId="15880713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9119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404563">
    <w:abstractNumId w:val="10"/>
  </w:num>
  <w:num w:numId="16" w16cid:durableId="1326062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95070323">
    <w:abstractNumId w:val="10"/>
  </w:num>
  <w:num w:numId="18" w16cid:durableId="7006716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882868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8023644">
    <w:abstractNumId w:val="0"/>
  </w:num>
  <w:num w:numId="21" w16cid:durableId="142816615">
    <w:abstractNumId w:val="0"/>
  </w:num>
  <w:num w:numId="22" w16cid:durableId="729885753">
    <w:abstractNumId w:val="0"/>
  </w:num>
  <w:num w:numId="23" w16cid:durableId="254897122">
    <w:abstractNumId w:val="6"/>
  </w:num>
  <w:num w:numId="24" w16cid:durableId="835418380">
    <w:abstractNumId w:val="5"/>
  </w:num>
  <w:num w:numId="25" w16cid:durableId="1586917171">
    <w:abstractNumId w:val="4"/>
  </w:num>
  <w:num w:numId="26" w16cid:durableId="41795058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12922"/>
    <w:rsid w:val="00012DEA"/>
    <w:rsid w:val="0001575C"/>
    <w:rsid w:val="00015AB7"/>
    <w:rsid w:val="00015FDC"/>
    <w:rsid w:val="000167C0"/>
    <w:rsid w:val="00016D8A"/>
    <w:rsid w:val="00017791"/>
    <w:rsid w:val="000179B5"/>
    <w:rsid w:val="00017B62"/>
    <w:rsid w:val="000201F1"/>
    <w:rsid w:val="000204E7"/>
    <w:rsid w:val="00023FA0"/>
    <w:rsid w:val="0002544D"/>
    <w:rsid w:val="00025D2E"/>
    <w:rsid w:val="0002602F"/>
    <w:rsid w:val="0002745E"/>
    <w:rsid w:val="00030198"/>
    <w:rsid w:val="0003057B"/>
    <w:rsid w:val="00030D09"/>
    <w:rsid w:val="00030E4A"/>
    <w:rsid w:val="00031A27"/>
    <w:rsid w:val="00031EE0"/>
    <w:rsid w:val="00040853"/>
    <w:rsid w:val="000445E7"/>
    <w:rsid w:val="00044AFB"/>
    <w:rsid w:val="0004641A"/>
    <w:rsid w:val="00052A07"/>
    <w:rsid w:val="000533DA"/>
    <w:rsid w:val="000533F0"/>
    <w:rsid w:val="00053B89"/>
    <w:rsid w:val="0005457F"/>
    <w:rsid w:val="000551B7"/>
    <w:rsid w:val="00055716"/>
    <w:rsid w:val="000571BF"/>
    <w:rsid w:val="000608E9"/>
    <w:rsid w:val="00061FEB"/>
    <w:rsid w:val="000653E3"/>
    <w:rsid w:val="000667DF"/>
    <w:rsid w:val="0006782E"/>
    <w:rsid w:val="0007055D"/>
    <w:rsid w:val="00071F21"/>
    <w:rsid w:val="0007209B"/>
    <w:rsid w:val="00074CDA"/>
    <w:rsid w:val="00075792"/>
    <w:rsid w:val="00076065"/>
    <w:rsid w:val="000772B7"/>
    <w:rsid w:val="00077D19"/>
    <w:rsid w:val="00080795"/>
    <w:rsid w:val="00080F9C"/>
    <w:rsid w:val="00081DE0"/>
    <w:rsid w:val="00082BD0"/>
    <w:rsid w:val="0008579A"/>
    <w:rsid w:val="00086AA8"/>
    <w:rsid w:val="0008732D"/>
    <w:rsid w:val="00093EFB"/>
    <w:rsid w:val="0009404A"/>
    <w:rsid w:val="00094E6B"/>
    <w:rsid w:val="0009735C"/>
    <w:rsid w:val="000A0454"/>
    <w:rsid w:val="000A104C"/>
    <w:rsid w:val="000A19DE"/>
    <w:rsid w:val="000A38F9"/>
    <w:rsid w:val="000A3EAB"/>
    <w:rsid w:val="000A4E08"/>
    <w:rsid w:val="000A5503"/>
    <w:rsid w:val="000A77E4"/>
    <w:rsid w:val="000A7943"/>
    <w:rsid w:val="000B12B2"/>
    <w:rsid w:val="000B1BC9"/>
    <w:rsid w:val="000B3868"/>
    <w:rsid w:val="000B42F8"/>
    <w:rsid w:val="000B467F"/>
    <w:rsid w:val="000B4CC5"/>
    <w:rsid w:val="000B5B11"/>
    <w:rsid w:val="000C009D"/>
    <w:rsid w:val="000C1926"/>
    <w:rsid w:val="000C1A18"/>
    <w:rsid w:val="000C1BFB"/>
    <w:rsid w:val="000C4D2C"/>
    <w:rsid w:val="000C648D"/>
    <w:rsid w:val="000C7BB7"/>
    <w:rsid w:val="000D1294"/>
    <w:rsid w:val="000D59C0"/>
    <w:rsid w:val="000D77C2"/>
    <w:rsid w:val="000E039E"/>
    <w:rsid w:val="000E06E1"/>
    <w:rsid w:val="000E27F9"/>
    <w:rsid w:val="000E2B1E"/>
    <w:rsid w:val="000E311F"/>
    <w:rsid w:val="000E35DB"/>
    <w:rsid w:val="000E3A68"/>
    <w:rsid w:val="000E663B"/>
    <w:rsid w:val="000E6CE0"/>
    <w:rsid w:val="000F4EF5"/>
    <w:rsid w:val="000F77E3"/>
    <w:rsid w:val="001005B9"/>
    <w:rsid w:val="00107B02"/>
    <w:rsid w:val="0011363A"/>
    <w:rsid w:val="00113A3F"/>
    <w:rsid w:val="00115E73"/>
    <w:rsid w:val="001164FE"/>
    <w:rsid w:val="00117A2E"/>
    <w:rsid w:val="00123181"/>
    <w:rsid w:val="00123D0B"/>
    <w:rsid w:val="00124E72"/>
    <w:rsid w:val="00125084"/>
    <w:rsid w:val="00125277"/>
    <w:rsid w:val="001309FE"/>
    <w:rsid w:val="001326AA"/>
    <w:rsid w:val="00133011"/>
    <w:rsid w:val="001367E2"/>
    <w:rsid w:val="001375F7"/>
    <w:rsid w:val="00140370"/>
    <w:rsid w:val="0014126D"/>
    <w:rsid w:val="0014360A"/>
    <w:rsid w:val="0014474F"/>
    <w:rsid w:val="00144FAB"/>
    <w:rsid w:val="001460C0"/>
    <w:rsid w:val="00150615"/>
    <w:rsid w:val="001546CF"/>
    <w:rsid w:val="0015520D"/>
    <w:rsid w:val="001554E9"/>
    <w:rsid w:val="00155E6A"/>
    <w:rsid w:val="00160E46"/>
    <w:rsid w:val="00162BF1"/>
    <w:rsid w:val="0016560C"/>
    <w:rsid w:val="00165783"/>
    <w:rsid w:val="00166C3D"/>
    <w:rsid w:val="00170FF0"/>
    <w:rsid w:val="00172D5E"/>
    <w:rsid w:val="00174F82"/>
    <w:rsid w:val="0018017E"/>
    <w:rsid w:val="001824A1"/>
    <w:rsid w:val="00184658"/>
    <w:rsid w:val="00184F49"/>
    <w:rsid w:val="00185F3F"/>
    <w:rsid w:val="00186092"/>
    <w:rsid w:val="0019297C"/>
    <w:rsid w:val="00193560"/>
    <w:rsid w:val="00193A97"/>
    <w:rsid w:val="001948BE"/>
    <w:rsid w:val="0019547B"/>
    <w:rsid w:val="001A12CE"/>
    <w:rsid w:val="001A4FF2"/>
    <w:rsid w:val="001A6292"/>
    <w:rsid w:val="001A6776"/>
    <w:rsid w:val="001A7511"/>
    <w:rsid w:val="001B2F1E"/>
    <w:rsid w:val="001B44B5"/>
    <w:rsid w:val="001C068E"/>
    <w:rsid w:val="001C27EB"/>
    <w:rsid w:val="001C33B0"/>
    <w:rsid w:val="001C349E"/>
    <w:rsid w:val="001C3F6E"/>
    <w:rsid w:val="001C405A"/>
    <w:rsid w:val="001C57E6"/>
    <w:rsid w:val="001C5CBB"/>
    <w:rsid w:val="001C66D7"/>
    <w:rsid w:val="001C7DF1"/>
    <w:rsid w:val="001D59A7"/>
    <w:rsid w:val="001D6234"/>
    <w:rsid w:val="001D710D"/>
    <w:rsid w:val="001E4F1A"/>
    <w:rsid w:val="001E646A"/>
    <w:rsid w:val="001E682E"/>
    <w:rsid w:val="001F007F"/>
    <w:rsid w:val="001F0D36"/>
    <w:rsid w:val="001F2394"/>
    <w:rsid w:val="001F392D"/>
    <w:rsid w:val="001F67FC"/>
    <w:rsid w:val="00202DF8"/>
    <w:rsid w:val="00202F3F"/>
    <w:rsid w:val="00203797"/>
    <w:rsid w:val="00204C8B"/>
    <w:rsid w:val="0021251F"/>
    <w:rsid w:val="0021782A"/>
    <w:rsid w:val="00224BB2"/>
    <w:rsid w:val="00226039"/>
    <w:rsid w:val="00226975"/>
    <w:rsid w:val="002345C1"/>
    <w:rsid w:val="00235240"/>
    <w:rsid w:val="0023542C"/>
    <w:rsid w:val="002368FD"/>
    <w:rsid w:val="0023768D"/>
    <w:rsid w:val="002401AD"/>
    <w:rsid w:val="0024110F"/>
    <w:rsid w:val="002414CB"/>
    <w:rsid w:val="002423AB"/>
    <w:rsid w:val="002430BE"/>
    <w:rsid w:val="0024320D"/>
    <w:rsid w:val="002440B0"/>
    <w:rsid w:val="002523E0"/>
    <w:rsid w:val="00253526"/>
    <w:rsid w:val="0025597D"/>
    <w:rsid w:val="00264C72"/>
    <w:rsid w:val="002650DE"/>
    <w:rsid w:val="00266BF2"/>
    <w:rsid w:val="00271FB8"/>
    <w:rsid w:val="00271FF6"/>
    <w:rsid w:val="00274126"/>
    <w:rsid w:val="00276BC7"/>
    <w:rsid w:val="00277354"/>
    <w:rsid w:val="0027792D"/>
    <w:rsid w:val="002805D2"/>
    <w:rsid w:val="00281007"/>
    <w:rsid w:val="00281332"/>
    <w:rsid w:val="00282723"/>
    <w:rsid w:val="00282788"/>
    <w:rsid w:val="00284A36"/>
    <w:rsid w:val="002856DE"/>
    <w:rsid w:val="0028617A"/>
    <w:rsid w:val="00287375"/>
    <w:rsid w:val="0029041D"/>
    <w:rsid w:val="00290CE1"/>
    <w:rsid w:val="0029204C"/>
    <w:rsid w:val="00294CD6"/>
    <w:rsid w:val="00295498"/>
    <w:rsid w:val="0029608A"/>
    <w:rsid w:val="002A0E0A"/>
    <w:rsid w:val="002A1FD4"/>
    <w:rsid w:val="002A284D"/>
    <w:rsid w:val="002A2BDB"/>
    <w:rsid w:val="002A6617"/>
    <w:rsid w:val="002A6B8F"/>
    <w:rsid w:val="002A7E1B"/>
    <w:rsid w:val="002B0EDC"/>
    <w:rsid w:val="002B4718"/>
    <w:rsid w:val="002C5444"/>
    <w:rsid w:val="002C5C67"/>
    <w:rsid w:val="002D0313"/>
    <w:rsid w:val="002D1D69"/>
    <w:rsid w:val="002D2204"/>
    <w:rsid w:val="002D392B"/>
    <w:rsid w:val="002D766F"/>
    <w:rsid w:val="002E61ED"/>
    <w:rsid w:val="002E6DD1"/>
    <w:rsid w:val="002E7542"/>
    <w:rsid w:val="002E79CF"/>
    <w:rsid w:val="002F027E"/>
    <w:rsid w:val="002F17A8"/>
    <w:rsid w:val="002F1C9A"/>
    <w:rsid w:val="002F37DB"/>
    <w:rsid w:val="002F41AA"/>
    <w:rsid w:val="002F4B40"/>
    <w:rsid w:val="00302A0C"/>
    <w:rsid w:val="00302E5B"/>
    <w:rsid w:val="003044AC"/>
    <w:rsid w:val="00310C91"/>
    <w:rsid w:val="00311B9B"/>
    <w:rsid w:val="0031268A"/>
    <w:rsid w:val="00312CEA"/>
    <w:rsid w:val="00320BFA"/>
    <w:rsid w:val="00323616"/>
    <w:rsid w:val="003236DF"/>
    <w:rsid w:val="0032378D"/>
    <w:rsid w:val="00332EDB"/>
    <w:rsid w:val="00335048"/>
    <w:rsid w:val="003365A5"/>
    <w:rsid w:val="003400D0"/>
    <w:rsid w:val="00340AC8"/>
    <w:rsid w:val="00340AD0"/>
    <w:rsid w:val="00340B6D"/>
    <w:rsid w:val="00340C8E"/>
    <w:rsid w:val="003418B9"/>
    <w:rsid w:val="00344540"/>
    <w:rsid w:val="003447BB"/>
    <w:rsid w:val="0034634B"/>
    <w:rsid w:val="003519A3"/>
    <w:rsid w:val="00354ED6"/>
    <w:rsid w:val="0035522C"/>
    <w:rsid w:val="00362443"/>
    <w:rsid w:val="0036474C"/>
    <w:rsid w:val="00367A74"/>
    <w:rsid w:val="0037046F"/>
    <w:rsid w:val="00376939"/>
    <w:rsid w:val="00377DA7"/>
    <w:rsid w:val="00383087"/>
    <w:rsid w:val="0038773D"/>
    <w:rsid w:val="00394107"/>
    <w:rsid w:val="0039410B"/>
    <w:rsid w:val="00394712"/>
    <w:rsid w:val="003972A7"/>
    <w:rsid w:val="003A2B7D"/>
    <w:rsid w:val="003A395B"/>
    <w:rsid w:val="003A421D"/>
    <w:rsid w:val="003A4A75"/>
    <w:rsid w:val="003A5366"/>
    <w:rsid w:val="003A6FE3"/>
    <w:rsid w:val="003B647A"/>
    <w:rsid w:val="003C010E"/>
    <w:rsid w:val="003C1394"/>
    <w:rsid w:val="003C3953"/>
    <w:rsid w:val="003C5262"/>
    <w:rsid w:val="003D2457"/>
    <w:rsid w:val="003D2465"/>
    <w:rsid w:val="003D398C"/>
    <w:rsid w:val="003D473B"/>
    <w:rsid w:val="003D4B35"/>
    <w:rsid w:val="003D63A8"/>
    <w:rsid w:val="003D65FD"/>
    <w:rsid w:val="003D7325"/>
    <w:rsid w:val="003D78E6"/>
    <w:rsid w:val="003E2318"/>
    <w:rsid w:val="003E3C11"/>
    <w:rsid w:val="003E3F25"/>
    <w:rsid w:val="003E4F19"/>
    <w:rsid w:val="003E55BD"/>
    <w:rsid w:val="003E5729"/>
    <w:rsid w:val="003F0686"/>
    <w:rsid w:val="003F1FAA"/>
    <w:rsid w:val="003F3942"/>
    <w:rsid w:val="003F4B66"/>
    <w:rsid w:val="003F4D23"/>
    <w:rsid w:val="003F50A7"/>
    <w:rsid w:val="003F5F25"/>
    <w:rsid w:val="003F6E62"/>
    <w:rsid w:val="00401761"/>
    <w:rsid w:val="004038B5"/>
    <w:rsid w:val="0040436D"/>
    <w:rsid w:val="0040446F"/>
    <w:rsid w:val="0041002A"/>
    <w:rsid w:val="00410543"/>
    <w:rsid w:val="0041266B"/>
    <w:rsid w:val="00413B74"/>
    <w:rsid w:val="0041424B"/>
    <w:rsid w:val="00415229"/>
    <w:rsid w:val="004173CC"/>
    <w:rsid w:val="00421E6F"/>
    <w:rsid w:val="0042356B"/>
    <w:rsid w:val="0042420A"/>
    <w:rsid w:val="004243D2"/>
    <w:rsid w:val="004244CE"/>
    <w:rsid w:val="00424610"/>
    <w:rsid w:val="004264E8"/>
    <w:rsid w:val="0042756D"/>
    <w:rsid w:val="0042773E"/>
    <w:rsid w:val="00431D5B"/>
    <w:rsid w:val="00432956"/>
    <w:rsid w:val="00436119"/>
    <w:rsid w:val="00437B20"/>
    <w:rsid w:val="00441975"/>
    <w:rsid w:val="00444402"/>
    <w:rsid w:val="00444A66"/>
    <w:rsid w:val="00445CA4"/>
    <w:rsid w:val="00446DDC"/>
    <w:rsid w:val="00451B94"/>
    <w:rsid w:val="00451E1A"/>
    <w:rsid w:val="00453832"/>
    <w:rsid w:val="00454B7A"/>
    <w:rsid w:val="004657ED"/>
    <w:rsid w:val="004706F4"/>
    <w:rsid w:val="00470C41"/>
    <w:rsid w:val="00471BE4"/>
    <w:rsid w:val="0047506D"/>
    <w:rsid w:val="0047690F"/>
    <w:rsid w:val="00476C78"/>
    <w:rsid w:val="00477068"/>
    <w:rsid w:val="00480D3B"/>
    <w:rsid w:val="00480E15"/>
    <w:rsid w:val="00482863"/>
    <w:rsid w:val="00484D84"/>
    <w:rsid w:val="00485155"/>
    <w:rsid w:val="0048576D"/>
    <w:rsid w:val="00485B30"/>
    <w:rsid w:val="00485EFD"/>
    <w:rsid w:val="00486070"/>
    <w:rsid w:val="00487250"/>
    <w:rsid w:val="00491BAF"/>
    <w:rsid w:val="00492604"/>
    <w:rsid w:val="00492A7C"/>
    <w:rsid w:val="004933FA"/>
    <w:rsid w:val="004939CE"/>
    <w:rsid w:val="00493B1A"/>
    <w:rsid w:val="0049495C"/>
    <w:rsid w:val="00494EF8"/>
    <w:rsid w:val="004950EB"/>
    <w:rsid w:val="00497EF6"/>
    <w:rsid w:val="004A19CB"/>
    <w:rsid w:val="004A3E74"/>
    <w:rsid w:val="004A7F6A"/>
    <w:rsid w:val="004B36C9"/>
    <w:rsid w:val="004B42D8"/>
    <w:rsid w:val="004B4980"/>
    <w:rsid w:val="004B61E5"/>
    <w:rsid w:val="004B68D4"/>
    <w:rsid w:val="004B6B8F"/>
    <w:rsid w:val="004B7511"/>
    <w:rsid w:val="004B790D"/>
    <w:rsid w:val="004C5A11"/>
    <w:rsid w:val="004C6300"/>
    <w:rsid w:val="004D5FF1"/>
    <w:rsid w:val="004D7C5B"/>
    <w:rsid w:val="004E23CE"/>
    <w:rsid w:val="004E2CF7"/>
    <w:rsid w:val="004E395D"/>
    <w:rsid w:val="004E4C13"/>
    <w:rsid w:val="004E4FBD"/>
    <w:rsid w:val="004E516B"/>
    <w:rsid w:val="004E526C"/>
    <w:rsid w:val="004E5D25"/>
    <w:rsid w:val="004F0F31"/>
    <w:rsid w:val="004F12C0"/>
    <w:rsid w:val="004F1387"/>
    <w:rsid w:val="004F564E"/>
    <w:rsid w:val="004F7471"/>
    <w:rsid w:val="00500539"/>
    <w:rsid w:val="00503373"/>
    <w:rsid w:val="00503D46"/>
    <w:rsid w:val="00503F3F"/>
    <w:rsid w:val="005057BF"/>
    <w:rsid w:val="005125B9"/>
    <w:rsid w:val="0051601F"/>
    <w:rsid w:val="00521262"/>
    <w:rsid w:val="00521BBC"/>
    <w:rsid w:val="00521EF5"/>
    <w:rsid w:val="00524075"/>
    <w:rsid w:val="0052522F"/>
    <w:rsid w:val="00530BC9"/>
    <w:rsid w:val="005312B1"/>
    <w:rsid w:val="00532AA1"/>
    <w:rsid w:val="00533180"/>
    <w:rsid w:val="00535A4B"/>
    <w:rsid w:val="00536336"/>
    <w:rsid w:val="00540CAA"/>
    <w:rsid w:val="00542075"/>
    <w:rsid w:val="00542ED7"/>
    <w:rsid w:val="0054750F"/>
    <w:rsid w:val="005507C3"/>
    <w:rsid w:val="00550BB0"/>
    <w:rsid w:val="00550D4A"/>
    <w:rsid w:val="0055243D"/>
    <w:rsid w:val="00554405"/>
    <w:rsid w:val="00556700"/>
    <w:rsid w:val="005576DB"/>
    <w:rsid w:val="00562B48"/>
    <w:rsid w:val="00564A29"/>
    <w:rsid w:val="00564B70"/>
    <w:rsid w:val="00564FBC"/>
    <w:rsid w:val="00567465"/>
    <w:rsid w:val="005705A9"/>
    <w:rsid w:val="00572864"/>
    <w:rsid w:val="00572DD3"/>
    <w:rsid w:val="00573469"/>
    <w:rsid w:val="00574A33"/>
    <w:rsid w:val="00575AF5"/>
    <w:rsid w:val="00577E79"/>
    <w:rsid w:val="0058482B"/>
    <w:rsid w:val="00585AFD"/>
    <w:rsid w:val="00585D0C"/>
    <w:rsid w:val="0058618A"/>
    <w:rsid w:val="00586210"/>
    <w:rsid w:val="0058739F"/>
    <w:rsid w:val="0059019E"/>
    <w:rsid w:val="00591611"/>
    <w:rsid w:val="00594CF3"/>
    <w:rsid w:val="00595AC3"/>
    <w:rsid w:val="00596B04"/>
    <w:rsid w:val="0059704C"/>
    <w:rsid w:val="00597171"/>
    <w:rsid w:val="005A362B"/>
    <w:rsid w:val="005A42FD"/>
    <w:rsid w:val="005A4952"/>
    <w:rsid w:val="005A60AE"/>
    <w:rsid w:val="005B208D"/>
    <w:rsid w:val="005B20A1"/>
    <w:rsid w:val="005B2478"/>
    <w:rsid w:val="005B2622"/>
    <w:rsid w:val="005B3ADD"/>
    <w:rsid w:val="005B57F3"/>
    <w:rsid w:val="005B65B5"/>
    <w:rsid w:val="005B73D2"/>
    <w:rsid w:val="005B7941"/>
    <w:rsid w:val="005C1C1F"/>
    <w:rsid w:val="005C21FC"/>
    <w:rsid w:val="005C30AE"/>
    <w:rsid w:val="005C3177"/>
    <w:rsid w:val="005D1EB9"/>
    <w:rsid w:val="005D2437"/>
    <w:rsid w:val="005D6CB3"/>
    <w:rsid w:val="005D6F72"/>
    <w:rsid w:val="005E06D3"/>
    <w:rsid w:val="005E32DA"/>
    <w:rsid w:val="005E35F3"/>
    <w:rsid w:val="005E400D"/>
    <w:rsid w:val="005E5666"/>
    <w:rsid w:val="005E698D"/>
    <w:rsid w:val="005F09F1"/>
    <w:rsid w:val="005F31FA"/>
    <w:rsid w:val="005F36E6"/>
    <w:rsid w:val="005F63CA"/>
    <w:rsid w:val="005F645A"/>
    <w:rsid w:val="0060060C"/>
    <w:rsid w:val="0060379C"/>
    <w:rsid w:val="00603F68"/>
    <w:rsid w:val="00604886"/>
    <w:rsid w:val="0060597D"/>
    <w:rsid w:val="00607541"/>
    <w:rsid w:val="006118D1"/>
    <w:rsid w:val="0061251F"/>
    <w:rsid w:val="006125C1"/>
    <w:rsid w:val="0061439D"/>
    <w:rsid w:val="00614555"/>
    <w:rsid w:val="00616387"/>
    <w:rsid w:val="00616BE2"/>
    <w:rsid w:val="00620BF5"/>
    <w:rsid w:val="00620D93"/>
    <w:rsid w:val="00622642"/>
    <w:rsid w:val="0062386A"/>
    <w:rsid w:val="00625640"/>
    <w:rsid w:val="0062576D"/>
    <w:rsid w:val="00625788"/>
    <w:rsid w:val="00625A70"/>
    <w:rsid w:val="006305AA"/>
    <w:rsid w:val="00631A93"/>
    <w:rsid w:val="0063277E"/>
    <w:rsid w:val="00634896"/>
    <w:rsid w:val="00634BCF"/>
    <w:rsid w:val="006364F4"/>
    <w:rsid w:val="00636599"/>
    <w:rsid w:val="006426D5"/>
    <w:rsid w:val="00642924"/>
    <w:rsid w:val="0064309D"/>
    <w:rsid w:val="00645645"/>
    <w:rsid w:val="00646214"/>
    <w:rsid w:val="006466FF"/>
    <w:rsid w:val="00646A5F"/>
    <w:rsid w:val="006475C1"/>
    <w:rsid w:val="00650486"/>
    <w:rsid w:val="006510F0"/>
    <w:rsid w:val="00654BA6"/>
    <w:rsid w:val="00655EB6"/>
    <w:rsid w:val="00656543"/>
    <w:rsid w:val="006568EF"/>
    <w:rsid w:val="00656C00"/>
    <w:rsid w:val="00660571"/>
    <w:rsid w:val="00661967"/>
    <w:rsid w:val="00661F61"/>
    <w:rsid w:val="00661FF4"/>
    <w:rsid w:val="00662BFA"/>
    <w:rsid w:val="00665BCC"/>
    <w:rsid w:val="00667480"/>
    <w:rsid w:val="00671B49"/>
    <w:rsid w:val="006721AD"/>
    <w:rsid w:val="00672E7C"/>
    <w:rsid w:val="006735A5"/>
    <w:rsid w:val="00674155"/>
    <w:rsid w:val="006746CA"/>
    <w:rsid w:val="00685C84"/>
    <w:rsid w:val="0069135B"/>
    <w:rsid w:val="00693F54"/>
    <w:rsid w:val="00695745"/>
    <w:rsid w:val="00695D13"/>
    <w:rsid w:val="0069600B"/>
    <w:rsid w:val="006969EB"/>
    <w:rsid w:val="006A0A1A"/>
    <w:rsid w:val="006A3BDA"/>
    <w:rsid w:val="006A5B9F"/>
    <w:rsid w:val="006A6460"/>
    <w:rsid w:val="006B104E"/>
    <w:rsid w:val="006B374B"/>
    <w:rsid w:val="006B426B"/>
    <w:rsid w:val="006B4406"/>
    <w:rsid w:val="006B5AEA"/>
    <w:rsid w:val="006B6383"/>
    <w:rsid w:val="006B640D"/>
    <w:rsid w:val="006C1603"/>
    <w:rsid w:val="006C1A4D"/>
    <w:rsid w:val="006C224F"/>
    <w:rsid w:val="006C2653"/>
    <w:rsid w:val="006C3C60"/>
    <w:rsid w:val="006C52C7"/>
    <w:rsid w:val="006C5D48"/>
    <w:rsid w:val="006C61FA"/>
    <w:rsid w:val="006C7E4A"/>
    <w:rsid w:val="006D025F"/>
    <w:rsid w:val="006D03D1"/>
    <w:rsid w:val="006D0896"/>
    <w:rsid w:val="006D13A9"/>
    <w:rsid w:val="006D5823"/>
    <w:rsid w:val="006D7744"/>
    <w:rsid w:val="006E1D86"/>
    <w:rsid w:val="006E25D2"/>
    <w:rsid w:val="006F16D8"/>
    <w:rsid w:val="006F5FBB"/>
    <w:rsid w:val="006F6ED9"/>
    <w:rsid w:val="006F7028"/>
    <w:rsid w:val="007021D4"/>
    <w:rsid w:val="0070391A"/>
    <w:rsid w:val="007057FF"/>
    <w:rsid w:val="00706486"/>
    <w:rsid w:val="0070688C"/>
    <w:rsid w:val="00707535"/>
    <w:rsid w:val="007100AA"/>
    <w:rsid w:val="007108CE"/>
    <w:rsid w:val="00711064"/>
    <w:rsid w:val="00714DDB"/>
    <w:rsid w:val="00715295"/>
    <w:rsid w:val="007153EB"/>
    <w:rsid w:val="0071656E"/>
    <w:rsid w:val="007207F2"/>
    <w:rsid w:val="007214E3"/>
    <w:rsid w:val="007222F7"/>
    <w:rsid w:val="007231A5"/>
    <w:rsid w:val="007235D2"/>
    <w:rsid w:val="00723B0D"/>
    <w:rsid w:val="00724679"/>
    <w:rsid w:val="00725368"/>
    <w:rsid w:val="007270E5"/>
    <w:rsid w:val="00727277"/>
    <w:rsid w:val="007304F3"/>
    <w:rsid w:val="00730839"/>
    <w:rsid w:val="00730F60"/>
    <w:rsid w:val="00731857"/>
    <w:rsid w:val="00733FF9"/>
    <w:rsid w:val="00742330"/>
    <w:rsid w:val="00745517"/>
    <w:rsid w:val="007472F2"/>
    <w:rsid w:val="00747439"/>
    <w:rsid w:val="00751DB0"/>
    <w:rsid w:val="00752AC0"/>
    <w:rsid w:val="007554DF"/>
    <w:rsid w:val="0075776D"/>
    <w:rsid w:val="00757856"/>
    <w:rsid w:val="007613FB"/>
    <w:rsid w:val="00761E34"/>
    <w:rsid w:val="0076323C"/>
    <w:rsid w:val="0077228F"/>
    <w:rsid w:val="007722BF"/>
    <w:rsid w:val="00772D36"/>
    <w:rsid w:val="0077321B"/>
    <w:rsid w:val="007744EE"/>
    <w:rsid w:val="00774782"/>
    <w:rsid w:val="0077580B"/>
    <w:rsid w:val="00777ADC"/>
    <w:rsid w:val="00781167"/>
    <w:rsid w:val="007854B3"/>
    <w:rsid w:val="0078620A"/>
    <w:rsid w:val="0078787D"/>
    <w:rsid w:val="00787FA8"/>
    <w:rsid w:val="007902FF"/>
    <w:rsid w:val="00792D79"/>
    <w:rsid w:val="007944F8"/>
    <w:rsid w:val="00796505"/>
    <w:rsid w:val="007968B6"/>
    <w:rsid w:val="007973E3"/>
    <w:rsid w:val="007A0154"/>
    <w:rsid w:val="007A1883"/>
    <w:rsid w:val="007A284E"/>
    <w:rsid w:val="007A67E9"/>
    <w:rsid w:val="007B0833"/>
    <w:rsid w:val="007B3C96"/>
    <w:rsid w:val="007B4CB4"/>
    <w:rsid w:val="007B5C79"/>
    <w:rsid w:val="007B5E29"/>
    <w:rsid w:val="007C01DB"/>
    <w:rsid w:val="007D0720"/>
    <w:rsid w:val="007D10F2"/>
    <w:rsid w:val="007D207E"/>
    <w:rsid w:val="007D6DEC"/>
    <w:rsid w:val="007E46A1"/>
    <w:rsid w:val="007E579E"/>
    <w:rsid w:val="007E730D"/>
    <w:rsid w:val="007E7311"/>
    <w:rsid w:val="007F403E"/>
    <w:rsid w:val="007F523C"/>
    <w:rsid w:val="007F5B60"/>
    <w:rsid w:val="007F72A9"/>
    <w:rsid w:val="00804072"/>
    <w:rsid w:val="008071C4"/>
    <w:rsid w:val="008072AC"/>
    <w:rsid w:val="00807D76"/>
    <w:rsid w:val="00810CEA"/>
    <w:rsid w:val="00813250"/>
    <w:rsid w:val="008233E5"/>
    <w:rsid w:val="00823BBB"/>
    <w:rsid w:val="00826065"/>
    <w:rsid w:val="008330B5"/>
    <w:rsid w:val="00833DE8"/>
    <w:rsid w:val="00833ED4"/>
    <w:rsid w:val="00833F47"/>
    <w:rsid w:val="008348C3"/>
    <w:rsid w:val="008356DD"/>
    <w:rsid w:val="008373B4"/>
    <w:rsid w:val="008404C4"/>
    <w:rsid w:val="0084092D"/>
    <w:rsid w:val="00840F04"/>
    <w:rsid w:val="00844977"/>
    <w:rsid w:val="008471D7"/>
    <w:rsid w:val="00847D37"/>
    <w:rsid w:val="0085001D"/>
    <w:rsid w:val="0085489E"/>
    <w:rsid w:val="00857283"/>
    <w:rsid w:val="00867C03"/>
    <w:rsid w:val="00871A41"/>
    <w:rsid w:val="0087532E"/>
    <w:rsid w:val="00877C72"/>
    <w:rsid w:val="00882832"/>
    <w:rsid w:val="00883FBD"/>
    <w:rsid w:val="00884533"/>
    <w:rsid w:val="00886D76"/>
    <w:rsid w:val="008900A1"/>
    <w:rsid w:val="008904A7"/>
    <w:rsid w:val="0089250D"/>
    <w:rsid w:val="008939C6"/>
    <w:rsid w:val="00897019"/>
    <w:rsid w:val="008976AB"/>
    <w:rsid w:val="008976D6"/>
    <w:rsid w:val="00897D28"/>
    <w:rsid w:val="008A261D"/>
    <w:rsid w:val="008A5388"/>
    <w:rsid w:val="008B0A07"/>
    <w:rsid w:val="008B0CBD"/>
    <w:rsid w:val="008B2636"/>
    <w:rsid w:val="008B3883"/>
    <w:rsid w:val="008B6D7D"/>
    <w:rsid w:val="008B781F"/>
    <w:rsid w:val="008C0069"/>
    <w:rsid w:val="008C1495"/>
    <w:rsid w:val="008C556F"/>
    <w:rsid w:val="008C5E2A"/>
    <w:rsid w:val="008D0B7C"/>
    <w:rsid w:val="008D14BC"/>
    <w:rsid w:val="008D3A90"/>
    <w:rsid w:val="008D440A"/>
    <w:rsid w:val="008D5522"/>
    <w:rsid w:val="008D5E41"/>
    <w:rsid w:val="008D69C5"/>
    <w:rsid w:val="008D7404"/>
    <w:rsid w:val="008D7EE3"/>
    <w:rsid w:val="008E0F86"/>
    <w:rsid w:val="008E133E"/>
    <w:rsid w:val="008E5D41"/>
    <w:rsid w:val="008E5F50"/>
    <w:rsid w:val="008F2DC1"/>
    <w:rsid w:val="008F371D"/>
    <w:rsid w:val="008F4969"/>
    <w:rsid w:val="008F70AD"/>
    <w:rsid w:val="00900DB1"/>
    <w:rsid w:val="00901387"/>
    <w:rsid w:val="00901DC1"/>
    <w:rsid w:val="00902224"/>
    <w:rsid w:val="009022BF"/>
    <w:rsid w:val="00902F95"/>
    <w:rsid w:val="0090484F"/>
    <w:rsid w:val="0091151B"/>
    <w:rsid w:val="00911CD9"/>
    <w:rsid w:val="00912B71"/>
    <w:rsid w:val="009139AF"/>
    <w:rsid w:val="009144C3"/>
    <w:rsid w:val="00915054"/>
    <w:rsid w:val="009160E5"/>
    <w:rsid w:val="009204F9"/>
    <w:rsid w:val="00920758"/>
    <w:rsid w:val="00921606"/>
    <w:rsid w:val="00921AB9"/>
    <w:rsid w:val="0092233A"/>
    <w:rsid w:val="0092721C"/>
    <w:rsid w:val="00927721"/>
    <w:rsid w:val="0093004F"/>
    <w:rsid w:val="00931632"/>
    <w:rsid w:val="009324B9"/>
    <w:rsid w:val="00932C92"/>
    <w:rsid w:val="00933D4E"/>
    <w:rsid w:val="0094391B"/>
    <w:rsid w:val="00943D0A"/>
    <w:rsid w:val="009454E4"/>
    <w:rsid w:val="00945875"/>
    <w:rsid w:val="0095058E"/>
    <w:rsid w:val="00956117"/>
    <w:rsid w:val="00957DCC"/>
    <w:rsid w:val="00962543"/>
    <w:rsid w:val="00963922"/>
    <w:rsid w:val="00963FB7"/>
    <w:rsid w:val="0096683A"/>
    <w:rsid w:val="00967611"/>
    <w:rsid w:val="00970962"/>
    <w:rsid w:val="0097103E"/>
    <w:rsid w:val="00971ABD"/>
    <w:rsid w:val="009808FB"/>
    <w:rsid w:val="0098113D"/>
    <w:rsid w:val="00981606"/>
    <w:rsid w:val="00981E9F"/>
    <w:rsid w:val="00983912"/>
    <w:rsid w:val="00984240"/>
    <w:rsid w:val="00986A7B"/>
    <w:rsid w:val="00987F2B"/>
    <w:rsid w:val="00987FDB"/>
    <w:rsid w:val="009944AA"/>
    <w:rsid w:val="00995B07"/>
    <w:rsid w:val="0099605C"/>
    <w:rsid w:val="009A0DD1"/>
    <w:rsid w:val="009A2619"/>
    <w:rsid w:val="009A5850"/>
    <w:rsid w:val="009A640D"/>
    <w:rsid w:val="009B10D6"/>
    <w:rsid w:val="009B1371"/>
    <w:rsid w:val="009B2E87"/>
    <w:rsid w:val="009B3BC3"/>
    <w:rsid w:val="009C1D99"/>
    <w:rsid w:val="009C1F04"/>
    <w:rsid w:val="009C2A43"/>
    <w:rsid w:val="009C49F9"/>
    <w:rsid w:val="009C5BDD"/>
    <w:rsid w:val="009C629E"/>
    <w:rsid w:val="009D0C69"/>
    <w:rsid w:val="009D5551"/>
    <w:rsid w:val="009D65D0"/>
    <w:rsid w:val="009D7E91"/>
    <w:rsid w:val="009E135E"/>
    <w:rsid w:val="009E3C92"/>
    <w:rsid w:val="009E50E0"/>
    <w:rsid w:val="009E54F4"/>
    <w:rsid w:val="009F038E"/>
    <w:rsid w:val="009F2BFA"/>
    <w:rsid w:val="009F5480"/>
    <w:rsid w:val="009F63A7"/>
    <w:rsid w:val="009F76A1"/>
    <w:rsid w:val="009F7EB2"/>
    <w:rsid w:val="00A01A84"/>
    <w:rsid w:val="00A03A3D"/>
    <w:rsid w:val="00A045C4"/>
    <w:rsid w:val="00A07F1D"/>
    <w:rsid w:val="00A10DFA"/>
    <w:rsid w:val="00A120AF"/>
    <w:rsid w:val="00A12366"/>
    <w:rsid w:val="00A12584"/>
    <w:rsid w:val="00A13029"/>
    <w:rsid w:val="00A168AE"/>
    <w:rsid w:val="00A17349"/>
    <w:rsid w:val="00A21708"/>
    <w:rsid w:val="00A22362"/>
    <w:rsid w:val="00A249BA"/>
    <w:rsid w:val="00A24B04"/>
    <w:rsid w:val="00A250EE"/>
    <w:rsid w:val="00A307C7"/>
    <w:rsid w:val="00A33840"/>
    <w:rsid w:val="00A4072C"/>
    <w:rsid w:val="00A42091"/>
    <w:rsid w:val="00A43B80"/>
    <w:rsid w:val="00A44581"/>
    <w:rsid w:val="00A45093"/>
    <w:rsid w:val="00A46C8F"/>
    <w:rsid w:val="00A50EAF"/>
    <w:rsid w:val="00A54286"/>
    <w:rsid w:val="00A57403"/>
    <w:rsid w:val="00A602F9"/>
    <w:rsid w:val="00A621E0"/>
    <w:rsid w:val="00A6458B"/>
    <w:rsid w:val="00A650EE"/>
    <w:rsid w:val="00A662C8"/>
    <w:rsid w:val="00A70E96"/>
    <w:rsid w:val="00A71157"/>
    <w:rsid w:val="00A72310"/>
    <w:rsid w:val="00A75C2F"/>
    <w:rsid w:val="00A81D69"/>
    <w:rsid w:val="00A8317B"/>
    <w:rsid w:val="00A84778"/>
    <w:rsid w:val="00A85EA0"/>
    <w:rsid w:val="00A85EE8"/>
    <w:rsid w:val="00A86757"/>
    <w:rsid w:val="00A90EBD"/>
    <w:rsid w:val="00A93118"/>
    <w:rsid w:val="00A966E6"/>
    <w:rsid w:val="00A96CCA"/>
    <w:rsid w:val="00AA1C0B"/>
    <w:rsid w:val="00AA2ABD"/>
    <w:rsid w:val="00AA2B89"/>
    <w:rsid w:val="00AA3565"/>
    <w:rsid w:val="00AA3AA5"/>
    <w:rsid w:val="00AA6F72"/>
    <w:rsid w:val="00AA7D35"/>
    <w:rsid w:val="00AB2A7A"/>
    <w:rsid w:val="00AB2BE3"/>
    <w:rsid w:val="00AB515B"/>
    <w:rsid w:val="00AB7834"/>
    <w:rsid w:val="00AC3461"/>
    <w:rsid w:val="00AC4D5F"/>
    <w:rsid w:val="00AC667A"/>
    <w:rsid w:val="00AD0E4B"/>
    <w:rsid w:val="00AD1D2C"/>
    <w:rsid w:val="00AD23FC"/>
    <w:rsid w:val="00AD77BB"/>
    <w:rsid w:val="00AE0525"/>
    <w:rsid w:val="00AE08DB"/>
    <w:rsid w:val="00AE17BE"/>
    <w:rsid w:val="00AE2729"/>
    <w:rsid w:val="00AE2D3C"/>
    <w:rsid w:val="00AE3148"/>
    <w:rsid w:val="00AE397C"/>
    <w:rsid w:val="00AE4D4F"/>
    <w:rsid w:val="00AE51F6"/>
    <w:rsid w:val="00AE56BE"/>
    <w:rsid w:val="00AE5AE2"/>
    <w:rsid w:val="00AE609B"/>
    <w:rsid w:val="00AE7343"/>
    <w:rsid w:val="00B00537"/>
    <w:rsid w:val="00B00A13"/>
    <w:rsid w:val="00B00D69"/>
    <w:rsid w:val="00B00E04"/>
    <w:rsid w:val="00B01398"/>
    <w:rsid w:val="00B0290F"/>
    <w:rsid w:val="00B02CA7"/>
    <w:rsid w:val="00B0474C"/>
    <w:rsid w:val="00B05485"/>
    <w:rsid w:val="00B05DFE"/>
    <w:rsid w:val="00B10D07"/>
    <w:rsid w:val="00B11006"/>
    <w:rsid w:val="00B137D9"/>
    <w:rsid w:val="00B13C50"/>
    <w:rsid w:val="00B141BD"/>
    <w:rsid w:val="00B1458E"/>
    <w:rsid w:val="00B14C51"/>
    <w:rsid w:val="00B16A0E"/>
    <w:rsid w:val="00B20021"/>
    <w:rsid w:val="00B20FDE"/>
    <w:rsid w:val="00B309AE"/>
    <w:rsid w:val="00B30FD7"/>
    <w:rsid w:val="00B37046"/>
    <w:rsid w:val="00B4084D"/>
    <w:rsid w:val="00B4163C"/>
    <w:rsid w:val="00B42041"/>
    <w:rsid w:val="00B43FBF"/>
    <w:rsid w:val="00B44F11"/>
    <w:rsid w:val="00B45637"/>
    <w:rsid w:val="00B45FC9"/>
    <w:rsid w:val="00B51846"/>
    <w:rsid w:val="00B52187"/>
    <w:rsid w:val="00B538AC"/>
    <w:rsid w:val="00B53A71"/>
    <w:rsid w:val="00B569D4"/>
    <w:rsid w:val="00B5785D"/>
    <w:rsid w:val="00B62979"/>
    <w:rsid w:val="00B633BC"/>
    <w:rsid w:val="00B65ECF"/>
    <w:rsid w:val="00B70056"/>
    <w:rsid w:val="00B706E5"/>
    <w:rsid w:val="00B70D53"/>
    <w:rsid w:val="00B81D24"/>
    <w:rsid w:val="00B823A7"/>
    <w:rsid w:val="00B8266D"/>
    <w:rsid w:val="00B82CA5"/>
    <w:rsid w:val="00B90FA5"/>
    <w:rsid w:val="00B919F1"/>
    <w:rsid w:val="00B9614F"/>
    <w:rsid w:val="00B97BD2"/>
    <w:rsid w:val="00BA0AA6"/>
    <w:rsid w:val="00BA2260"/>
    <w:rsid w:val="00BA2843"/>
    <w:rsid w:val="00BA417D"/>
    <w:rsid w:val="00BA5EF7"/>
    <w:rsid w:val="00BA6E4F"/>
    <w:rsid w:val="00BB44A7"/>
    <w:rsid w:val="00BB468D"/>
    <w:rsid w:val="00BB4D12"/>
    <w:rsid w:val="00BB61D9"/>
    <w:rsid w:val="00BB6B3F"/>
    <w:rsid w:val="00BB7304"/>
    <w:rsid w:val="00BC0E8D"/>
    <w:rsid w:val="00BC3946"/>
    <w:rsid w:val="00BC4F18"/>
    <w:rsid w:val="00BD29D3"/>
    <w:rsid w:val="00BD57BD"/>
    <w:rsid w:val="00BD62F2"/>
    <w:rsid w:val="00BD656B"/>
    <w:rsid w:val="00BE180C"/>
    <w:rsid w:val="00BE3015"/>
    <w:rsid w:val="00BE3DE3"/>
    <w:rsid w:val="00BE5336"/>
    <w:rsid w:val="00BE6551"/>
    <w:rsid w:val="00BE74CB"/>
    <w:rsid w:val="00BF093B"/>
    <w:rsid w:val="00BF3388"/>
    <w:rsid w:val="00BF6B54"/>
    <w:rsid w:val="00C0098B"/>
    <w:rsid w:val="00C00B88"/>
    <w:rsid w:val="00C0114F"/>
    <w:rsid w:val="00C06B2A"/>
    <w:rsid w:val="00C16F91"/>
    <w:rsid w:val="00C3160C"/>
    <w:rsid w:val="00C32239"/>
    <w:rsid w:val="00C32682"/>
    <w:rsid w:val="00C342A0"/>
    <w:rsid w:val="00C34E64"/>
    <w:rsid w:val="00C34FB1"/>
    <w:rsid w:val="00C35E57"/>
    <w:rsid w:val="00C35E80"/>
    <w:rsid w:val="00C36789"/>
    <w:rsid w:val="00C369E1"/>
    <w:rsid w:val="00C40AA2"/>
    <w:rsid w:val="00C4244F"/>
    <w:rsid w:val="00C45E3C"/>
    <w:rsid w:val="00C46934"/>
    <w:rsid w:val="00C50694"/>
    <w:rsid w:val="00C632ED"/>
    <w:rsid w:val="00C65BE5"/>
    <w:rsid w:val="00C66150"/>
    <w:rsid w:val="00C67979"/>
    <w:rsid w:val="00C70877"/>
    <w:rsid w:val="00C70EF5"/>
    <w:rsid w:val="00C73666"/>
    <w:rsid w:val="00C7459B"/>
    <w:rsid w:val="00C756C5"/>
    <w:rsid w:val="00C769B4"/>
    <w:rsid w:val="00C80D81"/>
    <w:rsid w:val="00C81545"/>
    <w:rsid w:val="00C82195"/>
    <w:rsid w:val="00C82CAE"/>
    <w:rsid w:val="00C8442E"/>
    <w:rsid w:val="00C92027"/>
    <w:rsid w:val="00C930A8"/>
    <w:rsid w:val="00C940A6"/>
    <w:rsid w:val="00C9509A"/>
    <w:rsid w:val="00C97FB9"/>
    <w:rsid w:val="00CA108B"/>
    <w:rsid w:val="00CA2D9B"/>
    <w:rsid w:val="00CA45AA"/>
    <w:rsid w:val="00CA52CC"/>
    <w:rsid w:val="00CA5310"/>
    <w:rsid w:val="00CA6CDB"/>
    <w:rsid w:val="00CA7CCD"/>
    <w:rsid w:val="00CB08B3"/>
    <w:rsid w:val="00CB1A0B"/>
    <w:rsid w:val="00CB39E4"/>
    <w:rsid w:val="00CB5C70"/>
    <w:rsid w:val="00CB5E13"/>
    <w:rsid w:val="00CB5FF8"/>
    <w:rsid w:val="00CB603B"/>
    <w:rsid w:val="00CB7545"/>
    <w:rsid w:val="00CC2B98"/>
    <w:rsid w:val="00CC3524"/>
    <w:rsid w:val="00CC47AA"/>
    <w:rsid w:val="00CC66FB"/>
    <w:rsid w:val="00CD1BD6"/>
    <w:rsid w:val="00CD27BE"/>
    <w:rsid w:val="00CD29E9"/>
    <w:rsid w:val="00CD410D"/>
    <w:rsid w:val="00CD4BBC"/>
    <w:rsid w:val="00CD4FEA"/>
    <w:rsid w:val="00CD6F0F"/>
    <w:rsid w:val="00CD6FE2"/>
    <w:rsid w:val="00CE0BB7"/>
    <w:rsid w:val="00CE1506"/>
    <w:rsid w:val="00CE3E9A"/>
    <w:rsid w:val="00CE708B"/>
    <w:rsid w:val="00CF20F7"/>
    <w:rsid w:val="00CF2172"/>
    <w:rsid w:val="00CF26B7"/>
    <w:rsid w:val="00CF50D0"/>
    <w:rsid w:val="00CF6E39"/>
    <w:rsid w:val="00CF72DA"/>
    <w:rsid w:val="00CF790E"/>
    <w:rsid w:val="00D001CE"/>
    <w:rsid w:val="00D03E46"/>
    <w:rsid w:val="00D03F72"/>
    <w:rsid w:val="00D0769A"/>
    <w:rsid w:val="00D07EF6"/>
    <w:rsid w:val="00D102EE"/>
    <w:rsid w:val="00D11D30"/>
    <w:rsid w:val="00D11E84"/>
    <w:rsid w:val="00D15B4E"/>
    <w:rsid w:val="00D16044"/>
    <w:rsid w:val="00D17640"/>
    <w:rsid w:val="00D177E7"/>
    <w:rsid w:val="00D2079F"/>
    <w:rsid w:val="00D20C52"/>
    <w:rsid w:val="00D22464"/>
    <w:rsid w:val="00D23360"/>
    <w:rsid w:val="00D24F16"/>
    <w:rsid w:val="00D26369"/>
    <w:rsid w:val="00D3094F"/>
    <w:rsid w:val="00D3330D"/>
    <w:rsid w:val="00D34DBF"/>
    <w:rsid w:val="00D359AD"/>
    <w:rsid w:val="00D36B7E"/>
    <w:rsid w:val="00D447EF"/>
    <w:rsid w:val="00D44E8A"/>
    <w:rsid w:val="00D47A62"/>
    <w:rsid w:val="00D505E2"/>
    <w:rsid w:val="00D51FC2"/>
    <w:rsid w:val="00D53F5D"/>
    <w:rsid w:val="00D55075"/>
    <w:rsid w:val="00D55FDE"/>
    <w:rsid w:val="00D6065F"/>
    <w:rsid w:val="00D6498F"/>
    <w:rsid w:val="00D6663F"/>
    <w:rsid w:val="00D7463D"/>
    <w:rsid w:val="00D76BF3"/>
    <w:rsid w:val="00D80F5A"/>
    <w:rsid w:val="00D827E8"/>
    <w:rsid w:val="00D835C7"/>
    <w:rsid w:val="00D83DE8"/>
    <w:rsid w:val="00D84943"/>
    <w:rsid w:val="00D84A36"/>
    <w:rsid w:val="00D852D8"/>
    <w:rsid w:val="00D8544C"/>
    <w:rsid w:val="00D931D2"/>
    <w:rsid w:val="00D932E0"/>
    <w:rsid w:val="00D94852"/>
    <w:rsid w:val="00D94AE7"/>
    <w:rsid w:val="00D94C1D"/>
    <w:rsid w:val="00D966B3"/>
    <w:rsid w:val="00D970F0"/>
    <w:rsid w:val="00D97E24"/>
    <w:rsid w:val="00DA0811"/>
    <w:rsid w:val="00DA3C1B"/>
    <w:rsid w:val="00DA3D07"/>
    <w:rsid w:val="00DA3F27"/>
    <w:rsid w:val="00DA4540"/>
    <w:rsid w:val="00DA576F"/>
    <w:rsid w:val="00DA587E"/>
    <w:rsid w:val="00DA60F4"/>
    <w:rsid w:val="00DA72D4"/>
    <w:rsid w:val="00DB090D"/>
    <w:rsid w:val="00DB0F8B"/>
    <w:rsid w:val="00DB295F"/>
    <w:rsid w:val="00DB3052"/>
    <w:rsid w:val="00DB419E"/>
    <w:rsid w:val="00DB4230"/>
    <w:rsid w:val="00DB7C84"/>
    <w:rsid w:val="00DC2D17"/>
    <w:rsid w:val="00DC598E"/>
    <w:rsid w:val="00DD1E38"/>
    <w:rsid w:val="00DD26D8"/>
    <w:rsid w:val="00DD3A7E"/>
    <w:rsid w:val="00DD4E30"/>
    <w:rsid w:val="00DD609B"/>
    <w:rsid w:val="00DD7125"/>
    <w:rsid w:val="00DE2277"/>
    <w:rsid w:val="00DE23BF"/>
    <w:rsid w:val="00DE3981"/>
    <w:rsid w:val="00DE40DD"/>
    <w:rsid w:val="00DE4612"/>
    <w:rsid w:val="00DE5034"/>
    <w:rsid w:val="00DE7022"/>
    <w:rsid w:val="00DE7755"/>
    <w:rsid w:val="00DF059A"/>
    <w:rsid w:val="00DF0EF4"/>
    <w:rsid w:val="00DF3D56"/>
    <w:rsid w:val="00DF50F3"/>
    <w:rsid w:val="00DF5838"/>
    <w:rsid w:val="00DF62B0"/>
    <w:rsid w:val="00DF64E9"/>
    <w:rsid w:val="00DF6D19"/>
    <w:rsid w:val="00DF6ED2"/>
    <w:rsid w:val="00DF70F5"/>
    <w:rsid w:val="00DF76FC"/>
    <w:rsid w:val="00DF7FB4"/>
    <w:rsid w:val="00E063C1"/>
    <w:rsid w:val="00E075C1"/>
    <w:rsid w:val="00E11758"/>
    <w:rsid w:val="00E13271"/>
    <w:rsid w:val="00E134CE"/>
    <w:rsid w:val="00E17D9E"/>
    <w:rsid w:val="00E21440"/>
    <w:rsid w:val="00E2252C"/>
    <w:rsid w:val="00E23BF8"/>
    <w:rsid w:val="00E249A6"/>
    <w:rsid w:val="00E270C0"/>
    <w:rsid w:val="00E27390"/>
    <w:rsid w:val="00E35C03"/>
    <w:rsid w:val="00E36D82"/>
    <w:rsid w:val="00E42B55"/>
    <w:rsid w:val="00E42F00"/>
    <w:rsid w:val="00E460B9"/>
    <w:rsid w:val="00E466B3"/>
    <w:rsid w:val="00E46D7F"/>
    <w:rsid w:val="00E5144D"/>
    <w:rsid w:val="00E51601"/>
    <w:rsid w:val="00E51965"/>
    <w:rsid w:val="00E540B9"/>
    <w:rsid w:val="00E55111"/>
    <w:rsid w:val="00E61791"/>
    <w:rsid w:val="00E65614"/>
    <w:rsid w:val="00E662C1"/>
    <w:rsid w:val="00E67121"/>
    <w:rsid w:val="00E67D9E"/>
    <w:rsid w:val="00E7051E"/>
    <w:rsid w:val="00E7198D"/>
    <w:rsid w:val="00E71B16"/>
    <w:rsid w:val="00E735AF"/>
    <w:rsid w:val="00E74CA6"/>
    <w:rsid w:val="00E75E3D"/>
    <w:rsid w:val="00E80361"/>
    <w:rsid w:val="00E80585"/>
    <w:rsid w:val="00E81991"/>
    <w:rsid w:val="00E84491"/>
    <w:rsid w:val="00E863ED"/>
    <w:rsid w:val="00E86CEE"/>
    <w:rsid w:val="00E9112A"/>
    <w:rsid w:val="00E91F11"/>
    <w:rsid w:val="00E9340C"/>
    <w:rsid w:val="00E93C8D"/>
    <w:rsid w:val="00E9731C"/>
    <w:rsid w:val="00EA04ED"/>
    <w:rsid w:val="00EA1367"/>
    <w:rsid w:val="00EA4E4C"/>
    <w:rsid w:val="00EA60A2"/>
    <w:rsid w:val="00EA7B30"/>
    <w:rsid w:val="00EA7D4C"/>
    <w:rsid w:val="00EB0372"/>
    <w:rsid w:val="00EB04B7"/>
    <w:rsid w:val="00EB31B9"/>
    <w:rsid w:val="00EB7992"/>
    <w:rsid w:val="00EC0104"/>
    <w:rsid w:val="00EC0184"/>
    <w:rsid w:val="00EC1B97"/>
    <w:rsid w:val="00EC2D7A"/>
    <w:rsid w:val="00EC633A"/>
    <w:rsid w:val="00ED03CD"/>
    <w:rsid w:val="00ED1B9D"/>
    <w:rsid w:val="00ED2BCE"/>
    <w:rsid w:val="00ED5AB1"/>
    <w:rsid w:val="00EE056F"/>
    <w:rsid w:val="00EE146E"/>
    <w:rsid w:val="00EE2B0E"/>
    <w:rsid w:val="00EE43C9"/>
    <w:rsid w:val="00EE509A"/>
    <w:rsid w:val="00EE794B"/>
    <w:rsid w:val="00EF0E92"/>
    <w:rsid w:val="00EF43F5"/>
    <w:rsid w:val="00EF469A"/>
    <w:rsid w:val="00EF52EE"/>
    <w:rsid w:val="00EF7C08"/>
    <w:rsid w:val="00F017AF"/>
    <w:rsid w:val="00F041C4"/>
    <w:rsid w:val="00F04781"/>
    <w:rsid w:val="00F04EDB"/>
    <w:rsid w:val="00F1204A"/>
    <w:rsid w:val="00F14812"/>
    <w:rsid w:val="00F1598C"/>
    <w:rsid w:val="00F20BC6"/>
    <w:rsid w:val="00F21403"/>
    <w:rsid w:val="00F23A4D"/>
    <w:rsid w:val="00F2459B"/>
    <w:rsid w:val="00F255FC"/>
    <w:rsid w:val="00F259B0"/>
    <w:rsid w:val="00F26A20"/>
    <w:rsid w:val="00F276C9"/>
    <w:rsid w:val="00F31359"/>
    <w:rsid w:val="00F31F2A"/>
    <w:rsid w:val="00F32A91"/>
    <w:rsid w:val="00F32FB5"/>
    <w:rsid w:val="00F33F62"/>
    <w:rsid w:val="00F344F2"/>
    <w:rsid w:val="00F34D39"/>
    <w:rsid w:val="00F35991"/>
    <w:rsid w:val="00F36420"/>
    <w:rsid w:val="00F40690"/>
    <w:rsid w:val="00F4082D"/>
    <w:rsid w:val="00F4325D"/>
    <w:rsid w:val="00F43B8F"/>
    <w:rsid w:val="00F47864"/>
    <w:rsid w:val="00F51785"/>
    <w:rsid w:val="00F52A95"/>
    <w:rsid w:val="00F530D7"/>
    <w:rsid w:val="00F53476"/>
    <w:rsid w:val="00F541E6"/>
    <w:rsid w:val="00F557C2"/>
    <w:rsid w:val="00F57576"/>
    <w:rsid w:val="00F62F49"/>
    <w:rsid w:val="00F640BF"/>
    <w:rsid w:val="00F70754"/>
    <w:rsid w:val="00F7288F"/>
    <w:rsid w:val="00F738FE"/>
    <w:rsid w:val="00F75A2B"/>
    <w:rsid w:val="00F761B3"/>
    <w:rsid w:val="00F77926"/>
    <w:rsid w:val="00F8132F"/>
    <w:rsid w:val="00F83A19"/>
    <w:rsid w:val="00F84AE1"/>
    <w:rsid w:val="00F879A1"/>
    <w:rsid w:val="00F92592"/>
    <w:rsid w:val="00F92FC4"/>
    <w:rsid w:val="00F931B5"/>
    <w:rsid w:val="00F934AA"/>
    <w:rsid w:val="00F9793C"/>
    <w:rsid w:val="00F97C6F"/>
    <w:rsid w:val="00FA0B89"/>
    <w:rsid w:val="00FA0C14"/>
    <w:rsid w:val="00FA137A"/>
    <w:rsid w:val="00FA23F4"/>
    <w:rsid w:val="00FA5504"/>
    <w:rsid w:val="00FA5EF4"/>
    <w:rsid w:val="00FA60BD"/>
    <w:rsid w:val="00FA6BE7"/>
    <w:rsid w:val="00FB0174"/>
    <w:rsid w:val="00FB29EF"/>
    <w:rsid w:val="00FB466E"/>
    <w:rsid w:val="00FB4B02"/>
    <w:rsid w:val="00FC2831"/>
    <w:rsid w:val="00FC2D40"/>
    <w:rsid w:val="00FC3600"/>
    <w:rsid w:val="00FC424B"/>
    <w:rsid w:val="00FC4A9F"/>
    <w:rsid w:val="00FC565B"/>
    <w:rsid w:val="00FC6853"/>
    <w:rsid w:val="00FD0F7B"/>
    <w:rsid w:val="00FD2C4E"/>
    <w:rsid w:val="00FE006E"/>
    <w:rsid w:val="00FE082E"/>
    <w:rsid w:val="00FE08EE"/>
    <w:rsid w:val="00FE197E"/>
    <w:rsid w:val="00FE44B6"/>
    <w:rsid w:val="00FE469C"/>
    <w:rsid w:val="00FF09F2"/>
    <w:rsid w:val="00FF0DF1"/>
    <w:rsid w:val="00FF26AA"/>
    <w:rsid w:val="00FF370F"/>
    <w:rsid w:val="00FF53CD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A24B04"/>
    <w:pPr>
      <w:numPr>
        <w:numId w:val="26"/>
      </w:numPr>
      <w:tabs>
        <w:tab w:val="left" w:pos="284"/>
      </w:tabs>
      <w:spacing w:before="240" w:line="360" w:lineRule="auto"/>
      <w:jc w:val="both"/>
      <w:outlineLvl w:val="0"/>
      <w:pPrChange w:id="0" w:author="Dalton Solano dos Reis" w:date="2023-05-21T10:23:00Z">
        <w:pPr>
          <w:keepNext/>
          <w:keepLines/>
          <w:numPr>
            <w:numId w:val="26"/>
          </w:numPr>
          <w:tabs>
            <w:tab w:val="left" w:pos="284"/>
          </w:tabs>
          <w:spacing w:before="240" w:line="360" w:lineRule="auto"/>
          <w:ind w:left="432" w:hanging="432"/>
          <w:jc w:val="both"/>
          <w:outlineLvl w:val="0"/>
        </w:pPr>
      </w:pPrChange>
    </w:pPr>
    <w:rPr>
      <w:b/>
      <w:caps/>
      <w:rPrChange w:id="0" w:author="Dalton Solano dos Reis" w:date="2023-05-21T10:23:00Z">
        <w:rPr>
          <w:b/>
          <w:caps/>
          <w:sz w:val="24"/>
          <w:szCs w:val="24"/>
          <w:lang w:val="pt-BR" w:eastAsia="pt-BR" w:bidi="ar-SA"/>
        </w:rPr>
      </w:rPrChange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26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8D14BC"/>
    <w:pPr>
      <w:keepNext/>
      <w:keepLines/>
      <w:numPr>
        <w:ilvl w:val="2"/>
        <w:numId w:val="26"/>
      </w:numPr>
      <w:spacing w:before="240" w:line="360" w:lineRule="auto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26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26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26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26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26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26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661FF4"/>
    <w:rPr>
      <w:color w:val="605E5C"/>
      <w:shd w:val="clear" w:color="auto" w:fill="E1DFDD"/>
    </w:rPr>
  </w:style>
  <w:style w:type="character" w:customStyle="1" w:styleId="no-conversion">
    <w:name w:val="no-conversion"/>
    <w:basedOn w:val="Fontepargpadro"/>
    <w:rsid w:val="0023768D"/>
  </w:style>
  <w:style w:type="paragraph" w:styleId="Legenda">
    <w:name w:val="caption"/>
    <w:basedOn w:val="Normal"/>
    <w:next w:val="Normal"/>
    <w:uiPriority w:val="35"/>
    <w:qFormat/>
    <w:rsid w:val="001A4FF2"/>
    <w:pPr>
      <w:spacing w:after="200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AA3AA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6568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faustorjrc.jusbrasil.com.br/artigos/545719177/a-responsabilidade-dos-estabelecimentos-comerciais-no-fornecimento-de-rede-wi-fi-a-seus-clientes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bu.furb.br/consulta/portalConsulta/pesqCabecalho.php?menu=rapida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www.gov.br/casacivil/pt-br/assuntos/noticias/2022/setembro/90-dos-lares-brasileiros-ja-tem-acesso-a-internet-no-brasil-aponta-pesquisa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azetadopovo.com.br/bomgourmet/mercado-e-setor/restaurantes-abertos-brasil/" TargetMode="External"/><Relationship Id="rId20" Type="http://schemas.openxmlformats.org/officeDocument/2006/relationships/hyperlink" Target="https://agenciasebrae.com.br/brasil-empreendedor/dia-da-micro-e-pequena-empresa-evidencia-a-importancia-dos-empreendedores-para-o-brasil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pt.wikipedia.org/wiki/Google_Schola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E72268220A584FB17EC9E24887A516" ma:contentTypeVersion="3" ma:contentTypeDescription="Crie um novo documento." ma:contentTypeScope="" ma:versionID="0d7fca5bd40868b392396781206c15bb">
  <xsd:schema xmlns:xsd="http://www.w3.org/2001/XMLSchema" xmlns:xs="http://www.w3.org/2001/XMLSchema" xmlns:p="http://schemas.microsoft.com/office/2006/metadata/properties" xmlns:ns2="71fb9b50-f66f-47b9-bfcf-b031552ebab2" targetNamespace="http://schemas.microsoft.com/office/2006/metadata/properties" ma:root="true" ma:fieldsID="4b909915e973a61282b4d9219b553d3c" ns2:_="">
    <xsd:import namespace="71fb9b50-f66f-47b9-bfcf-b031552eba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b9b50-f66f-47b9-bfcf-b031552eb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784E29-F22B-49CD-BB6D-2E8DB665B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AC89DE-70F6-4B38-AF07-8BDE045AA1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B042C5-80B4-4110-AB94-AA5D70A17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fb9b50-f66f-47b9-bfcf-b031552eb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10</Pages>
  <Words>3320</Words>
  <Characters>17932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785</cp:revision>
  <cp:lastPrinted>2015-03-26T13:00:00Z</cp:lastPrinted>
  <dcterms:created xsi:type="dcterms:W3CDTF">2023-04-12T00:12:00Z</dcterms:created>
  <dcterms:modified xsi:type="dcterms:W3CDTF">2023-05-21T14:02:00Z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a74c4ac0-a8ec-49fc-a0da-f48f2db28cde</vt:lpwstr>
  </property>
  <property fmtid="{D5CDD505-2E9C-101B-9397-08002B2CF9AE}" pid="3" name="ABClassification">
    <vt:lpwstr>StrictlyConfidential</vt:lpwstr>
  </property>
  <property fmtid="{D5CDD505-2E9C-101B-9397-08002B2CF9AE}" pid="4" name="MSIP_Label_8c28577e-0e52-49e2-b52e-02bb75ccb8f1_Enabled">
    <vt:lpwstr>true</vt:lpwstr>
  </property>
  <property fmtid="{D5CDD505-2E9C-101B-9397-08002B2CF9AE}" pid="5" name="MSIP_Label_8c28577e-0e52-49e2-b52e-02bb75ccb8f1_SetDate">
    <vt:lpwstr>2023-04-12T00:12:18Z</vt:lpwstr>
  </property>
  <property fmtid="{D5CDD505-2E9C-101B-9397-08002B2CF9AE}" pid="6" name="MSIP_Label_8c28577e-0e52-49e2-b52e-02bb75ccb8f1_Method">
    <vt:lpwstr>Standard</vt:lpwstr>
  </property>
  <property fmtid="{D5CDD505-2E9C-101B-9397-08002B2CF9AE}" pid="7" name="MSIP_Label_8c28577e-0e52-49e2-b52e-02bb75ccb8f1_Name">
    <vt:lpwstr>defa4170-0d19-0005-0004-bc88714345d2</vt:lpwstr>
  </property>
  <property fmtid="{D5CDD505-2E9C-101B-9397-08002B2CF9AE}" pid="8" name="MSIP_Label_8c28577e-0e52-49e2-b52e-02bb75ccb8f1_SiteId">
    <vt:lpwstr>0c2d222a-ecda-4b70-960a-acef6ced3052</vt:lpwstr>
  </property>
  <property fmtid="{D5CDD505-2E9C-101B-9397-08002B2CF9AE}" pid="9" name="MSIP_Label_8c28577e-0e52-49e2-b52e-02bb75ccb8f1_ActionId">
    <vt:lpwstr>5978b302-eacc-4711-a076-fe2ca3062a1e</vt:lpwstr>
  </property>
  <property fmtid="{D5CDD505-2E9C-101B-9397-08002B2CF9AE}" pid="10" name="MSIP_Label_8c28577e-0e52-49e2-b52e-02bb75ccb8f1_ContentBits">
    <vt:lpwstr>0</vt:lpwstr>
  </property>
  <property fmtid="{D5CDD505-2E9C-101B-9397-08002B2CF9AE}" pid="11" name="ContentTypeId">
    <vt:lpwstr>0x0101006FE72268220A584FB17EC9E24887A516</vt:lpwstr>
  </property>
</Properties>
</file>