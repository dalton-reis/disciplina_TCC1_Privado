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6"/>
        <w:gridCol w:w="3668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0DA8491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BE5ECF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726C13">
              <w:rPr>
                <w:rStyle w:val="Nmerodepgina"/>
              </w:rPr>
              <w:t xml:space="preserve">( </w:t>
            </w:r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B3B9CFB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E702A2D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DA694B">
              <w:t>4</w:t>
            </w:r>
            <w:r w:rsidR="000964AA">
              <w:t xml:space="preserve">. Eixo de Formação: </w:t>
            </w:r>
            <w:r w:rsidR="00DA694B" w:rsidRPr="00DA694B">
              <w:t>Engenharia de Dados 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5B34086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() Aplicado     (</w:t>
            </w:r>
            <w:r w:rsidR="00BE5EC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65C4F820" w:rsidR="002B0EDC" w:rsidRPr="00B00E04" w:rsidRDefault="00BE5ECF" w:rsidP="001E682E">
      <w:pPr>
        <w:pStyle w:val="TF-TTULO"/>
      </w:pPr>
      <w:r>
        <w:t>AN</w:t>
      </w:r>
      <w:r w:rsidR="00447AD6">
        <w:t xml:space="preserve">álise de produtos com alta escala em vendas no modelo </w:t>
      </w:r>
      <w:r w:rsidR="006438D3">
        <w:t>Com</w:t>
      </w:r>
      <w:r w:rsidR="00D0010E">
        <w:t>é</w:t>
      </w:r>
      <w:r w:rsidR="006438D3">
        <w:t>rcio eletrônico</w:t>
      </w:r>
    </w:p>
    <w:p w14:paraId="38B1AECD" w14:textId="354DC2F1" w:rsidR="001E682E" w:rsidRDefault="00BE5ECF" w:rsidP="00B37046">
      <w:pPr>
        <w:pStyle w:val="TF-AUTOR0"/>
      </w:pPr>
      <w:r>
        <w:t>Yuri Pawlak Alves Ferreira</w:t>
      </w:r>
    </w:p>
    <w:p w14:paraId="138BB702" w14:textId="0DD18523" w:rsidR="001E682E" w:rsidRDefault="00E57479" w:rsidP="00B37046">
      <w:pPr>
        <w:pStyle w:val="TF-AUTOR0"/>
      </w:pPr>
      <w:r>
        <w:t xml:space="preserve">Simone </w:t>
      </w:r>
      <w:r w:rsidR="000D13C9">
        <w:t>Erbs</w:t>
      </w:r>
      <w:r w:rsidR="005256BB">
        <w:t xml:space="preserve"> da Costa</w:t>
      </w:r>
      <w:r w:rsidR="001E682E">
        <w:t xml:space="preserve"> – Orientadora</w:t>
      </w:r>
    </w:p>
    <w:p w14:paraId="71F8749B" w14:textId="432B011F" w:rsidR="00076065" w:rsidRDefault="00BE5ECF" w:rsidP="00B37046">
      <w:pPr>
        <w:pStyle w:val="TF-AUTOR0"/>
      </w:pPr>
      <w:r w:rsidRPr="00BE5ECF">
        <w:t>Alex Kusmenkovsky</w:t>
      </w:r>
      <w:r>
        <w:t xml:space="preserve"> </w:t>
      </w:r>
      <w:r w:rsidR="00076065">
        <w:t xml:space="preserve">– </w:t>
      </w:r>
      <w:r w:rsidR="00274126">
        <w:t>Mentor</w:t>
      </w:r>
    </w:p>
    <w:p w14:paraId="4C7A4679" w14:textId="4A409661" w:rsidR="00F255FC" w:rsidRDefault="00C67979" w:rsidP="00E81C04">
      <w:pPr>
        <w:pStyle w:val="Ttulo1"/>
      </w:pPr>
      <w:bookmarkStart w:id="9" w:name="_Ref13316354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6C29C1D" w14:textId="309BC62D" w:rsidR="00E61404" w:rsidRDefault="00A335FA" w:rsidP="0050638B">
      <w:pPr>
        <w:pStyle w:val="TF-TEXTO"/>
      </w:pPr>
      <w:r>
        <w:t>Quando a pandemia chegou ao Brasil em 2020, houve um aumento significativo nas restrições</w:t>
      </w:r>
      <w:ins w:id="10" w:author="Marcos Rogério Cardoso" w:date="2023-05-14T17:25:00Z">
        <w:r w:rsidR="000B3943">
          <w:t>.</w:t>
        </w:r>
      </w:ins>
      <w:del w:id="11" w:author="Marcos Rogério Cardoso" w:date="2023-05-14T17:25:00Z">
        <w:r w:rsidDel="000B3943">
          <w:delText>,</w:delText>
        </w:r>
      </w:del>
      <w:r>
        <w:t xml:space="preserve"> </w:t>
      </w:r>
      <w:del w:id="12" w:author="Marcos Rogério Cardoso" w:date="2023-05-14T17:25:00Z">
        <w:r w:rsidDel="000B3943">
          <w:delText>a</w:delText>
        </w:r>
      </w:del>
      <w:ins w:id="13" w:author="Marcos Rogério Cardoso" w:date="2023-05-14T17:25:00Z">
        <w:r w:rsidR="000B3943">
          <w:t>A</w:t>
        </w:r>
      </w:ins>
      <w:r>
        <w:t>s empresas</w:t>
      </w:r>
      <w:ins w:id="14" w:author="Marcos Rogério Cardoso" w:date="2023-05-14T17:25:00Z">
        <w:r w:rsidR="000B3943">
          <w:t>,</w:t>
        </w:r>
      </w:ins>
      <w:r>
        <w:t xml:space="preserve"> com o fechamento de comércio não essenciais, se encontraram em uma situação desesperadora, no entanto enxergaram no </w:t>
      </w:r>
      <w:r w:rsidR="009519A2">
        <w:t>comércio eletrônico</w:t>
      </w:r>
      <w:r>
        <w:t xml:space="preserve"> uma oportunidade</w:t>
      </w:r>
      <w:r w:rsidR="003D212C">
        <w:t xml:space="preserve"> (</w:t>
      </w:r>
      <w:r w:rsidR="00707179">
        <w:t>BRITTO</w:t>
      </w:r>
      <w:r w:rsidR="00707179">
        <w:rPr>
          <w:i/>
          <w:iCs/>
        </w:rPr>
        <w:t xml:space="preserve"> </w:t>
      </w:r>
      <w:r w:rsidR="00707179" w:rsidRPr="00FB6167">
        <w:rPr>
          <w:i/>
          <w:iCs/>
        </w:rPr>
        <w:t>et al</w:t>
      </w:r>
      <w:r w:rsidR="00707179" w:rsidRPr="009178D6">
        <w:t>.</w:t>
      </w:r>
      <w:r w:rsidR="00707179">
        <w:t xml:space="preserve">, </w:t>
      </w:r>
      <w:r w:rsidR="00707179" w:rsidRPr="009178D6">
        <w:t>202</w:t>
      </w:r>
      <w:r w:rsidR="00707179">
        <w:t>2</w:t>
      </w:r>
      <w:r w:rsidR="003D212C">
        <w:t>).</w:t>
      </w:r>
      <w:r w:rsidR="00A81938">
        <w:t xml:space="preserve"> </w:t>
      </w:r>
      <w:r w:rsidR="004F5BF6">
        <w:t xml:space="preserve">O comércio eletrônico no Brasil é relativamente recente, com apenas </w:t>
      </w:r>
      <w:r w:rsidR="00FB6167">
        <w:t xml:space="preserve">duas </w:t>
      </w:r>
      <w:r w:rsidR="004F5BF6">
        <w:t>décadas de existência, no entanto sua evolução é constante, acompanhando o desenvolvimento da internet e as mudanças na forma como os consumidores realizam suas compras (K</w:t>
      </w:r>
      <w:r w:rsidR="00BD44C6">
        <w:t>ESLEY</w:t>
      </w:r>
      <w:r w:rsidR="004F5BF6">
        <w:t>, 2021).</w:t>
      </w:r>
      <w:r w:rsidR="00D753DC">
        <w:t xml:space="preserve"> </w:t>
      </w:r>
      <w:r w:rsidR="00FB6167">
        <w:t>Na realização das compras, a</w:t>
      </w:r>
      <w:r w:rsidR="00D753DC">
        <w:t xml:space="preserve"> pesquisa de produtos que estão com potencial em vendas no </w:t>
      </w:r>
      <w:del w:id="15" w:author="Marcos Rogério Cardoso" w:date="2023-05-14T18:47:00Z">
        <w:r w:rsidR="00D753DC" w:rsidDel="00A33DCE">
          <w:delText xml:space="preserve">comercio </w:delText>
        </w:r>
      </w:del>
      <w:ins w:id="16" w:author="Marcos Rogério Cardoso" w:date="2023-05-14T18:47:00Z">
        <w:r w:rsidR="00A33DCE">
          <w:t>com</w:t>
        </w:r>
        <w:r w:rsidR="00A33DCE">
          <w:t>é</w:t>
        </w:r>
        <w:r w:rsidR="00A33DCE">
          <w:t xml:space="preserve">rcio </w:t>
        </w:r>
      </w:ins>
      <w:r w:rsidR="00D753DC">
        <w:t>eletrônico</w:t>
      </w:r>
      <w:r w:rsidR="00480F0B">
        <w:t xml:space="preserve"> </w:t>
      </w:r>
      <w:r w:rsidR="00D753DC">
        <w:t>são ligadas a plataformas de negócio</w:t>
      </w:r>
      <w:r w:rsidR="00071466">
        <w:t>s</w:t>
      </w:r>
      <w:r w:rsidR="00D753DC">
        <w:t xml:space="preserve"> </w:t>
      </w:r>
      <w:r w:rsidR="00F131AF" w:rsidRPr="00FB6167">
        <w:rPr>
          <w:i/>
          <w:iCs/>
        </w:rPr>
        <w:t>dropshipping</w:t>
      </w:r>
      <w:r w:rsidR="00071466">
        <w:t xml:space="preserve">, como a </w:t>
      </w:r>
      <w:r w:rsidR="00071466" w:rsidRPr="009030A2">
        <w:rPr>
          <w:i/>
          <w:iCs/>
        </w:rPr>
        <w:t>dropshipping</w:t>
      </w:r>
      <w:r w:rsidR="00071466">
        <w:t xml:space="preserve"> store no Aliexpress e a Sell </w:t>
      </w:r>
      <w:r w:rsidR="009519A2">
        <w:t>T</w:t>
      </w:r>
      <w:r w:rsidR="00071466">
        <w:t xml:space="preserve">his </w:t>
      </w:r>
      <w:r w:rsidR="009519A2">
        <w:t>N</w:t>
      </w:r>
      <w:r w:rsidR="00071466">
        <w:t>ow</w:t>
      </w:r>
      <w:r w:rsidR="00480F0B">
        <w:t xml:space="preserve"> (SILVA, 2021). Silva (2021) também coloca que nesse ambiente é importante se fazer uso de filtros</w:t>
      </w:r>
      <w:r w:rsidR="000A7D7E">
        <w:t xml:space="preserve">, para que se possa analisar o número de vendas, como é realizado </w:t>
      </w:r>
      <w:r w:rsidR="00071466">
        <w:t>na plataforma AliExpress</w:t>
      </w:r>
      <w:r w:rsidR="000A7D7E">
        <w:t xml:space="preserve"> </w:t>
      </w:r>
      <w:r w:rsidR="0050638B">
        <w:t>(</w:t>
      </w:r>
      <w:r w:rsidR="00171372">
        <w:t>SILVA</w:t>
      </w:r>
      <w:r w:rsidR="0050638B">
        <w:t>, 2021).</w:t>
      </w:r>
    </w:p>
    <w:p w14:paraId="23B5DB3B" w14:textId="031A55D1" w:rsidR="00732AC4" w:rsidRPr="009030A2" w:rsidRDefault="00071466" w:rsidP="00E975C4">
      <w:pPr>
        <w:pStyle w:val="TF-TEXTO"/>
        <w:rPr>
          <w:sz w:val="20"/>
        </w:rPr>
      </w:pPr>
      <w:r>
        <w:t>Neste cenário se encontra a empresa Yunner</w:t>
      </w:r>
      <w:r w:rsidR="0050638B">
        <w:t>,</w:t>
      </w:r>
      <w:r w:rsidR="00AC2153">
        <w:t xml:space="preserve"> </w:t>
      </w:r>
      <w:r w:rsidR="00FB6167">
        <w:t xml:space="preserve">que </w:t>
      </w:r>
      <w:r w:rsidR="00575A20">
        <w:t xml:space="preserve">atua no </w:t>
      </w:r>
      <w:r w:rsidR="00D07CE2">
        <w:t>mercado de</w:t>
      </w:r>
      <w:r w:rsidR="00AC2153">
        <w:t xml:space="preserve"> com</w:t>
      </w:r>
      <w:ins w:id="17" w:author="Marcos Rogério Cardoso" w:date="2023-05-14T17:27:00Z">
        <w:r w:rsidR="000B3943">
          <w:t>é</w:t>
        </w:r>
      </w:ins>
      <w:del w:id="18" w:author="Marcos Rogério Cardoso" w:date="2023-05-14T17:27:00Z">
        <w:r w:rsidR="00AC2153" w:rsidDel="000B3943">
          <w:delText>e</w:delText>
        </w:r>
      </w:del>
      <w:r w:rsidR="00AC2153">
        <w:t xml:space="preserve">rcio eletrônico </w:t>
      </w:r>
      <w:r w:rsidR="00575A20">
        <w:t xml:space="preserve">a </w:t>
      </w:r>
      <w:r w:rsidR="00FB6167">
        <w:t xml:space="preserve">oito </w:t>
      </w:r>
      <w:r w:rsidR="00575A20">
        <w:t>meses</w:t>
      </w:r>
      <w:r w:rsidR="00FB6167">
        <w:t xml:space="preserve">. Ela </w:t>
      </w:r>
      <w:r w:rsidR="003E3806">
        <w:t xml:space="preserve">efetua vendas de diversos produtos que são observados e mapeados como produtos com alta escala em vendas, com um faturamento de </w:t>
      </w:r>
      <w:commentRangeStart w:id="19"/>
      <w:r w:rsidR="003E3806">
        <w:t xml:space="preserve">85.428,99 </w:t>
      </w:r>
      <w:commentRangeEnd w:id="19"/>
      <w:r w:rsidR="00A33DCE">
        <w:rPr>
          <w:rStyle w:val="Refdecomentrio"/>
        </w:rPr>
        <w:commentReference w:id="19"/>
      </w:r>
      <w:r w:rsidR="003E3806">
        <w:t>até o momento</w:t>
      </w:r>
      <w:r w:rsidR="000F4456">
        <w:t xml:space="preserve">. Ela </w:t>
      </w:r>
      <w:r w:rsidR="003E3806">
        <w:t>utiliz</w:t>
      </w:r>
      <w:r w:rsidR="000F4456">
        <w:t>a</w:t>
      </w:r>
      <w:r w:rsidR="00E61404">
        <w:t xml:space="preserve"> o modelo </w:t>
      </w:r>
      <w:r w:rsidR="00F131AF" w:rsidRPr="00726C13">
        <w:rPr>
          <w:i/>
          <w:iCs/>
        </w:rPr>
        <w:t>dropshipping</w:t>
      </w:r>
      <w:r w:rsidR="00F131AF">
        <w:t xml:space="preserve"> para</w:t>
      </w:r>
      <w:r w:rsidR="00E61404">
        <w:t xml:space="preserve"> a entrega dos produtos</w:t>
      </w:r>
      <w:r w:rsidR="00575A20">
        <w:t xml:space="preserve"> e </w:t>
      </w:r>
      <w:r w:rsidR="00F131AF">
        <w:t>tráfego</w:t>
      </w:r>
      <w:r w:rsidR="00575A20">
        <w:t xml:space="preserve"> pago no </w:t>
      </w:r>
      <w:r w:rsidR="000F4456">
        <w:t>F</w:t>
      </w:r>
      <w:r w:rsidR="00575A20">
        <w:t xml:space="preserve">acebook </w:t>
      </w:r>
      <w:r w:rsidR="00480F0B">
        <w:t>A</w:t>
      </w:r>
      <w:r w:rsidR="00575A20">
        <w:t xml:space="preserve">ds como </w:t>
      </w:r>
      <w:r w:rsidR="000F4456">
        <w:t>a principal fonte</w:t>
      </w:r>
      <w:r w:rsidR="003E3806">
        <w:t xml:space="preserve"> de vendas</w:t>
      </w:r>
      <w:r w:rsidR="00575A20">
        <w:t>.</w:t>
      </w:r>
      <w:r w:rsidR="003E3806">
        <w:t xml:space="preserve"> </w:t>
      </w:r>
      <w:r w:rsidR="00DD518B">
        <w:t>O setor de mineração de produtos</w:t>
      </w:r>
      <w:r w:rsidR="00865D93">
        <w:t xml:space="preserve"> da empresa </w:t>
      </w:r>
      <w:r w:rsidR="00865D93" w:rsidRPr="00865D93">
        <w:t>Yunner</w:t>
      </w:r>
      <w:r w:rsidR="00DD518B">
        <w:t xml:space="preserve"> segue o fluxograma </w:t>
      </w:r>
      <w:r w:rsidR="00F96272">
        <w:t xml:space="preserve">apresentado </w:t>
      </w:r>
      <w:r w:rsidR="00DD518B">
        <w:t xml:space="preserve">na </w:t>
      </w:r>
      <w:r w:rsidR="000F4456">
        <w:fldChar w:fldCharType="begin"/>
      </w:r>
      <w:r w:rsidR="000F4456">
        <w:instrText xml:space="preserve"> REF _Ref133063328 \h </w:instrText>
      </w:r>
      <w:r w:rsidR="000F4456">
        <w:fldChar w:fldCharType="separate"/>
      </w:r>
      <w:r w:rsidR="00305743" w:rsidRPr="00726C18">
        <w:t xml:space="preserve">Figura </w:t>
      </w:r>
      <w:r w:rsidR="00305743">
        <w:rPr>
          <w:noProof/>
        </w:rPr>
        <w:t>1</w:t>
      </w:r>
      <w:r w:rsidR="000F4456">
        <w:fldChar w:fldCharType="end"/>
      </w:r>
      <w:r w:rsidR="000F4456">
        <w:t xml:space="preserve">. O processo inicia com a tarefa </w:t>
      </w:r>
      <w:r w:rsidR="000F4456" w:rsidRPr="009030A2">
        <w:rPr>
          <w:rStyle w:val="TF-COURIER10"/>
        </w:rPr>
        <w:t xml:space="preserve">Acessar bibliotecas de anúncios </w:t>
      </w:r>
      <w:r w:rsidR="00535678">
        <w:rPr>
          <w:rStyle w:val="TF-COURIER10"/>
        </w:rPr>
        <w:t>d</w:t>
      </w:r>
      <w:r w:rsidR="000F4456" w:rsidRPr="009030A2">
        <w:rPr>
          <w:rStyle w:val="TF-COURIER10"/>
        </w:rPr>
        <w:t>o Facebook</w:t>
      </w:r>
      <w:r w:rsidR="000F4456">
        <w:t xml:space="preserve">. Para essa tarefa </w:t>
      </w:r>
      <w:r w:rsidR="008A5167">
        <w:t>é utilizado a biblioteca de anúncios</w:t>
      </w:r>
      <w:r w:rsidR="000F4456">
        <w:t>,</w:t>
      </w:r>
      <w:r w:rsidR="008A5167">
        <w:t xml:space="preserve"> para capturar os produtos que estão sendo </w:t>
      </w:r>
      <w:r w:rsidR="00934CCF">
        <w:t xml:space="preserve">anunciados e </w:t>
      </w:r>
      <w:r w:rsidR="008A5167">
        <w:t xml:space="preserve">escalados no </w:t>
      </w:r>
      <w:r w:rsidR="000F4456">
        <w:t>F</w:t>
      </w:r>
      <w:r w:rsidR="008A5167">
        <w:t>acebook</w:t>
      </w:r>
      <w:r w:rsidR="00874076">
        <w:t xml:space="preserve">. Após acessar a biblioteca de </w:t>
      </w:r>
      <w:r w:rsidR="00E975C4">
        <w:t>anúncio</w:t>
      </w:r>
      <w:r w:rsidR="00874076">
        <w:t xml:space="preserve">, </w:t>
      </w:r>
      <w:r w:rsidR="00865D93">
        <w:t xml:space="preserve">é necessário </w:t>
      </w:r>
      <w:r w:rsidR="00E975C4" w:rsidRPr="009030A2">
        <w:rPr>
          <w:rStyle w:val="TF-COURIER10"/>
        </w:rPr>
        <w:t>Realizar o filtro para o Brasil e selecionar todos os anúncios</w:t>
      </w:r>
      <w:r w:rsidR="00E975C4" w:rsidRPr="007F1436">
        <w:t xml:space="preserve">. 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Para ter os </w:t>
      </w:r>
      <w:r w:rsidR="00E975C4" w:rsidRPr="00E975C4">
        <w:rPr>
          <w:rStyle w:val="TF-COURIER10"/>
          <w:rFonts w:ascii="Times New Roman" w:hAnsi="Times New Roman"/>
          <w:sz w:val="24"/>
          <w:szCs w:val="24"/>
        </w:rPr>
        <w:t>anúncios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 capturados precisamos</w:t>
      </w:r>
      <w:r w:rsidR="00E975C4">
        <w:rPr>
          <w:rStyle w:val="TF-COURIER10"/>
        </w:rPr>
        <w:t xml:space="preserve"> Inserir no campo de palavra Chave a descrição “Frete Grátis”.</w:t>
      </w:r>
      <w:r w:rsidR="00E975C4">
        <w:rPr>
          <w:rStyle w:val="TF-COURIER10"/>
          <w:rFonts w:ascii="Times New Roman" w:hAnsi="Times New Roman"/>
        </w:rPr>
        <w:t xml:space="preserve"> </w:t>
      </w:r>
      <w:r w:rsidR="000F4456">
        <w:t>A</w:t>
      </w:r>
      <w:r w:rsidR="00047AE6">
        <w:t xml:space="preserve">pós o resultado dos anúncios é </w:t>
      </w:r>
      <w:r w:rsidR="00EF08CB">
        <w:t xml:space="preserve">realizado </w:t>
      </w:r>
      <w:r w:rsidR="00F9521E">
        <w:t xml:space="preserve">a tarefa </w:t>
      </w:r>
      <w:r w:rsidR="00F9521E" w:rsidRPr="009030A2">
        <w:rPr>
          <w:rStyle w:val="TF-COURIER10"/>
        </w:rPr>
        <w:t>I</w:t>
      </w:r>
      <w:r w:rsidR="00047AE6" w:rsidRPr="009030A2">
        <w:rPr>
          <w:rStyle w:val="TF-COURIER10"/>
        </w:rPr>
        <w:t>nicia</w:t>
      </w:r>
      <w:r w:rsidR="00F9521E" w:rsidRPr="009030A2">
        <w:rPr>
          <w:rStyle w:val="TF-COURIER10"/>
        </w:rPr>
        <w:t>r</w:t>
      </w:r>
      <w:r w:rsidR="00047AE6" w:rsidRPr="009030A2">
        <w:rPr>
          <w:rStyle w:val="TF-COURIER10"/>
        </w:rPr>
        <w:t xml:space="preserve"> a pesquisa dos </w:t>
      </w:r>
      <w:r w:rsidR="00F9521E" w:rsidRPr="009030A2">
        <w:rPr>
          <w:rStyle w:val="TF-COURIER10"/>
        </w:rPr>
        <w:t xml:space="preserve">produtos </w:t>
      </w:r>
      <w:r w:rsidR="00047AE6" w:rsidRPr="009030A2">
        <w:rPr>
          <w:rStyle w:val="TF-COURIER10"/>
        </w:rPr>
        <w:t>que possuem 15 anúncios ou mais</w:t>
      </w:r>
      <w:r w:rsidR="00EF08CB">
        <w:t>.</w:t>
      </w:r>
      <w:r w:rsidR="00C82F50">
        <w:t xml:space="preserve"> É preciso </w:t>
      </w:r>
      <w:r w:rsidR="00C82F50" w:rsidRPr="009030A2">
        <w:rPr>
          <w:rStyle w:val="TF-COURIER10"/>
        </w:rPr>
        <w:t xml:space="preserve">Selecionar </w:t>
      </w:r>
      <w:r w:rsidR="00C82F50" w:rsidRPr="009030A2">
        <w:rPr>
          <w:rStyle w:val="TF-COURIER10"/>
        </w:rPr>
        <w:lastRenderedPageBreak/>
        <w:t>apenas os anúncios que são de “Dropshipping”</w:t>
      </w:r>
      <w:r w:rsidR="00047AE6">
        <w:t xml:space="preserve"> </w:t>
      </w:r>
      <w:r w:rsidR="000F4456">
        <w:t xml:space="preserve">por meio </w:t>
      </w:r>
      <w:r w:rsidR="00495085">
        <w:t xml:space="preserve">de uma extensão chamada “Aliassist”, </w:t>
      </w:r>
      <w:r w:rsidR="000F4456">
        <w:t xml:space="preserve">na qual </w:t>
      </w:r>
      <w:r w:rsidR="00495085">
        <w:t xml:space="preserve">é capturado se o produto </w:t>
      </w:r>
      <w:commentRangeStart w:id="20"/>
      <w:r w:rsidR="00495085">
        <w:t>tem</w:t>
      </w:r>
      <w:commentRangeEnd w:id="20"/>
      <w:r w:rsidR="00A33DCE">
        <w:rPr>
          <w:rStyle w:val="Refdecomentrio"/>
        </w:rPr>
        <w:commentReference w:id="20"/>
      </w:r>
      <w:r w:rsidR="00495085">
        <w:t xml:space="preserve"> na </w:t>
      </w:r>
      <w:r w:rsidR="00865D93">
        <w:t>Ali Express</w:t>
      </w:r>
      <w:r w:rsidR="00E326AA">
        <w:t xml:space="preserve">, </w:t>
      </w:r>
      <w:r w:rsidR="00BC0BDE">
        <w:t>principal plataforma para encontrar fornecedores</w:t>
      </w:r>
      <w:r w:rsidR="00C82F50">
        <w:t>. A</w:t>
      </w:r>
      <w:r w:rsidR="00BC0BDE">
        <w:t xml:space="preserve">ntes de encaminhar o produto para o setor de Marketing, </w:t>
      </w:r>
      <w:r w:rsidR="00865D93">
        <w:t>é realizado</w:t>
      </w:r>
      <w:r w:rsidR="00C82F50">
        <w:t xml:space="preserve"> a tarefa </w:t>
      </w:r>
      <w:r w:rsidR="00C82F50" w:rsidRPr="009030A2">
        <w:rPr>
          <w:rStyle w:val="TF-COURIER10"/>
        </w:rPr>
        <w:t>Analisar as vendas dos produtos selecionas nas plataformas Aliexpress e Mercado Livre</w:t>
      </w:r>
      <w:r w:rsidR="009030A2">
        <w:t>.</w:t>
      </w:r>
      <w:r w:rsidR="00C82F50">
        <w:t xml:space="preserve"> </w:t>
      </w:r>
      <w:r w:rsidR="009030A2">
        <w:t xml:space="preserve">Se os produtos </w:t>
      </w:r>
      <w:r w:rsidR="00BC0BDE">
        <w:t>estiverem com 25 a 100 vendas é</w:t>
      </w:r>
      <w:r w:rsidR="009030A2">
        <w:t xml:space="preserve"> realizado a tarefa </w:t>
      </w:r>
      <w:r w:rsidR="009030A2" w:rsidRPr="009030A2">
        <w:rPr>
          <w:rStyle w:val="TF-COURIER10"/>
        </w:rPr>
        <w:t>Encaminhar os produtos para o setor de Marketing</w:t>
      </w:r>
      <w:r w:rsidR="009030A2">
        <w:t xml:space="preserve">, </w:t>
      </w:r>
      <w:r w:rsidR="00BC0BDE">
        <w:t>para dar segmento no produto</w:t>
      </w:r>
      <w:r w:rsidR="000F4456">
        <w:t>,</w:t>
      </w:r>
      <w:r w:rsidR="00BC0BDE">
        <w:t xml:space="preserve"> </w:t>
      </w:r>
      <w:r w:rsidR="000F4456">
        <w:t xml:space="preserve">na qual </w:t>
      </w:r>
      <w:r w:rsidR="00BC0BDE">
        <w:t>o setor insere o produto no site e inicia a</w:t>
      </w:r>
      <w:r w:rsidR="00712EAF">
        <w:t>s</w:t>
      </w:r>
      <w:r w:rsidR="00BC0BDE">
        <w:t xml:space="preserve"> aç</w:t>
      </w:r>
      <w:r w:rsidR="00712EAF">
        <w:t>ões</w:t>
      </w:r>
      <w:r w:rsidR="00BC0BDE">
        <w:t xml:space="preserve"> de vendas.</w:t>
      </w:r>
    </w:p>
    <w:p w14:paraId="0F88093C" w14:textId="4A5B4F4D" w:rsidR="00FD0D77" w:rsidRDefault="00726C18" w:rsidP="007C7F43">
      <w:pPr>
        <w:pStyle w:val="TF-LEGENDA"/>
      </w:pPr>
      <w:bookmarkStart w:id="21" w:name="_Ref133063328"/>
      <w:r w:rsidRPr="00726C18">
        <w:t xml:space="preserve">Figura </w:t>
      </w:r>
      <w:fldSimple w:instr=" SEQ Figura \* ARABIC ">
        <w:r w:rsidR="00305743">
          <w:rPr>
            <w:noProof/>
          </w:rPr>
          <w:t>1</w:t>
        </w:r>
      </w:fldSimple>
      <w:bookmarkEnd w:id="21"/>
      <w:r w:rsidRPr="00726C18">
        <w:t xml:space="preserve"> - Fluxograma </w:t>
      </w:r>
      <w:r w:rsidR="007C7F43">
        <w:t xml:space="preserve">das atividades do </w:t>
      </w:r>
      <w:r w:rsidR="007C7F43" w:rsidRPr="007C7F43">
        <w:t xml:space="preserve">setor de mineração de produtos </w:t>
      </w:r>
      <w:r>
        <w:rPr>
          <w:noProof/>
        </w:rPr>
        <w:drawing>
          <wp:inline distT="0" distB="0" distL="0" distR="0" wp14:anchorId="79507621" wp14:editId="7895B83D">
            <wp:extent cx="5760720" cy="843915"/>
            <wp:effectExtent l="19050" t="19050" r="11430" b="13335"/>
            <wp:docPr id="102538331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83314" name="Imagem 1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28D01" w14:textId="2EAC838C" w:rsidR="00726C18" w:rsidRPr="00E473BC" w:rsidRDefault="00726C18" w:rsidP="001A2AA9">
      <w:pPr>
        <w:pStyle w:val="TF-FONTE"/>
      </w:pPr>
      <w:r w:rsidRPr="00E473BC">
        <w:t xml:space="preserve">Fonte: </w:t>
      </w:r>
      <w:r w:rsidR="000F4456">
        <w:t>elaborado pelo autor</w:t>
      </w:r>
      <w:r w:rsidR="00220D1C">
        <w:t>.</w:t>
      </w:r>
    </w:p>
    <w:p w14:paraId="3FAB5FEE" w14:textId="4D14B7D2" w:rsidR="0094217C" w:rsidRDefault="00FD0D77" w:rsidP="0094217C">
      <w:pPr>
        <w:pStyle w:val="TF-TEXTO"/>
      </w:pPr>
      <w:r>
        <w:t>A análise de vendas dos produtos desta forma, não traz uma assertividade que o produto está vendendo naquele determinado período</w:t>
      </w:r>
      <w:r w:rsidR="004E25FB">
        <w:t>. A</w:t>
      </w:r>
      <w:r>
        <w:t xml:space="preserve">s plataformas pesquisadas pela empresa não oferecem a data que o produto foi publicado no site, apenas o número de vendas. </w:t>
      </w:r>
      <w:r w:rsidR="004E25FB">
        <w:t>Neste caso, ocorre de</w:t>
      </w:r>
      <w:r>
        <w:t xml:space="preserve"> encaminhar o produto para o </w:t>
      </w:r>
      <w:r w:rsidR="00065B0F">
        <w:t>setor de m</w:t>
      </w:r>
      <w:r>
        <w:t xml:space="preserve">arketing realizar todos os trabalhos, investir em tráfego pago e o produto não ter retorno </w:t>
      </w:r>
      <w:r w:rsidR="00065B0F">
        <w:t>sobre o investimento</w:t>
      </w:r>
      <w:r w:rsidR="004E25FB">
        <w:t xml:space="preserve">. Como </w:t>
      </w:r>
      <w:r>
        <w:t>é um produto</w:t>
      </w:r>
      <w:r w:rsidR="00FE3ED7">
        <w:t xml:space="preserve"> que não possui alta escala em vendas</w:t>
      </w:r>
      <w:r w:rsidR="0094217C">
        <w:t xml:space="preserve">, </w:t>
      </w:r>
      <w:r>
        <w:t>não está no radar dos consumidores</w:t>
      </w:r>
      <w:r w:rsidR="00065B0F">
        <w:t xml:space="preserve"> </w:t>
      </w:r>
      <w:r w:rsidR="00503898">
        <w:t>no</w:t>
      </w:r>
      <w:r w:rsidR="00065B0F">
        <w:t xml:space="preserve"> determinado período</w:t>
      </w:r>
      <w:r w:rsidR="00503898">
        <w:t xml:space="preserve"> analisado</w:t>
      </w:r>
      <w:r w:rsidR="00065B0F">
        <w:t>.</w:t>
      </w:r>
      <w:r w:rsidR="00A10A6A">
        <w:t xml:space="preserve"> </w:t>
      </w:r>
      <w:r w:rsidR="00F8627D">
        <w:t xml:space="preserve">A visão de número de vendas dos produtos nas plataformas analisadas, sem ter uma data de quando o produto foi publicado, traz um grave erro, </w:t>
      </w:r>
      <w:commentRangeStart w:id="22"/>
      <w:r w:rsidR="00F8627D">
        <w:t>pois pode ser que o produto foi público a dois anos atr</w:t>
      </w:r>
      <w:r w:rsidR="004E25FB">
        <w:t>á</w:t>
      </w:r>
      <w:r w:rsidR="00F8627D">
        <w:t>s</w:t>
      </w:r>
      <w:commentRangeEnd w:id="22"/>
      <w:r w:rsidR="000B3943">
        <w:rPr>
          <w:rStyle w:val="Refdecomentrio"/>
        </w:rPr>
        <w:commentReference w:id="22"/>
      </w:r>
      <w:r w:rsidR="00F8627D">
        <w:t xml:space="preserve"> e está com 25 a 100 vendas, ou seja, não é um produto que está vendendo constantemente e não é escalável</w:t>
      </w:r>
      <w:r w:rsidR="00F8627D" w:rsidRPr="00FD425B">
        <w:t>.</w:t>
      </w:r>
      <w:r w:rsidR="004E25FB" w:rsidRPr="00FD425B">
        <w:t xml:space="preserve"> </w:t>
      </w:r>
      <w:r w:rsidR="004E25FB" w:rsidRPr="00865D93">
        <w:t>Diante desse cenário, essa pesquisa visa responder a seguinte pergunta: Como melhorar a análise de produtos</w:t>
      </w:r>
      <w:r w:rsidR="005B2253">
        <w:t xml:space="preserve">, da empresa </w:t>
      </w:r>
      <w:r w:rsidR="005B2253" w:rsidRPr="005B2253">
        <w:t>Yunner</w:t>
      </w:r>
      <w:r w:rsidR="005B2253">
        <w:t xml:space="preserve">, </w:t>
      </w:r>
      <w:r w:rsidR="004E25FB" w:rsidRPr="00865D93">
        <w:t>com alta escala em vendas?</w:t>
      </w:r>
      <w:r w:rsidR="004E25FB" w:rsidRPr="00FD425B">
        <w:t xml:space="preserve">  </w:t>
      </w:r>
    </w:p>
    <w:p w14:paraId="3A682406" w14:textId="39D5EF24" w:rsidR="00F8627D" w:rsidRDefault="00C07FE2" w:rsidP="00F131AF">
      <w:pPr>
        <w:pStyle w:val="TF-TEXTO"/>
      </w:pPr>
      <w:r>
        <w:t>O</w:t>
      </w:r>
      <w:r w:rsidR="004E25FB">
        <w:t xml:space="preserve"> o</w:t>
      </w:r>
      <w:r>
        <w:t>bjetivo principal d</w:t>
      </w:r>
      <w:r w:rsidR="004E25FB">
        <w:t>o</w:t>
      </w:r>
      <w:r>
        <w:t xml:space="preserve"> trabalho </w:t>
      </w:r>
      <w:r w:rsidR="004E25FB">
        <w:t xml:space="preserve">é </w:t>
      </w:r>
      <w:bookmarkStart w:id="23" w:name="_Hlk133067686"/>
      <w:r w:rsidR="004E25FB">
        <w:t xml:space="preserve">disponibilizar </w:t>
      </w:r>
      <w:r>
        <w:t xml:space="preserve">uma ferramenta que possibilite uma </w:t>
      </w:r>
      <w:r w:rsidR="00C542CC">
        <w:t xml:space="preserve">melhor </w:t>
      </w:r>
      <w:r>
        <w:t xml:space="preserve">análise de produtos com alta escala em vendas, </w:t>
      </w:r>
      <w:r w:rsidR="00A10DAC">
        <w:t xml:space="preserve">se </w:t>
      </w:r>
      <w:r>
        <w:t xml:space="preserve">baseando principalmente nas </w:t>
      </w:r>
      <w:r w:rsidR="00C542CC">
        <w:t>análises</w:t>
      </w:r>
      <w:r>
        <w:t xml:space="preserve"> de vendas dos </w:t>
      </w:r>
      <w:r w:rsidR="00E87414">
        <w:t>produtos pesquisados</w:t>
      </w:r>
      <w:r w:rsidR="00732AC4">
        <w:t xml:space="preserve">. </w:t>
      </w:r>
      <w:bookmarkEnd w:id="23"/>
      <w:r w:rsidR="00A10DAC" w:rsidRPr="00A10DAC">
        <w:t>Para alcançar esse objetivo foram definidos os seguintes objetivos específicos:</w:t>
      </w:r>
      <w:r w:rsidR="00A10DAC">
        <w:t xml:space="preserve"> disponibilizar interfaces para realizar a análise de produtos; </w:t>
      </w:r>
      <w:r w:rsidR="00E87414">
        <w:t>melhorar a assertividade nas identificações dos produtos vencedores, melhorando o retorno sobre o investimento em marketing do produto</w:t>
      </w:r>
      <w:r w:rsidR="00A10A6A">
        <w:t>;</w:t>
      </w:r>
      <w:r w:rsidR="00A10DAC">
        <w:t xml:space="preserve"> </w:t>
      </w:r>
      <w:ins w:id="24" w:author="Marcos Rogério Cardoso" w:date="2023-05-14T18:51:00Z">
        <w:r w:rsidR="00A33DCE">
          <w:t xml:space="preserve">e </w:t>
        </w:r>
      </w:ins>
      <w:r w:rsidR="00A10DAC">
        <w:t>acrescentar uma visão nova na análise de vendas dos produtos.</w:t>
      </w:r>
    </w:p>
    <w:p w14:paraId="143D09BC" w14:textId="0765C1CF" w:rsidR="00431D5B" w:rsidRDefault="00C67979" w:rsidP="00E81C04">
      <w:pPr>
        <w:pStyle w:val="Ttulo1"/>
      </w:pPr>
      <w:bookmarkStart w:id="25" w:name="_Toc419598587"/>
      <w:r>
        <w:lastRenderedPageBreak/>
        <w:t>Bases Teóricas</w:t>
      </w:r>
    </w:p>
    <w:p w14:paraId="1FABFAA4" w14:textId="441800DB" w:rsidR="00B70D53" w:rsidRPr="00B70D53" w:rsidRDefault="009178D6" w:rsidP="00431D5B">
      <w:pPr>
        <w:pStyle w:val="TF-TEXTO"/>
      </w:pPr>
      <w:r w:rsidRPr="009178D6">
        <w:t xml:space="preserve">Esta seção </w:t>
      </w:r>
      <w:r w:rsidR="00865D93">
        <w:t>aborda</w:t>
      </w:r>
      <w:r w:rsidR="00865D93" w:rsidRPr="009178D6">
        <w:t xml:space="preserve"> </w:t>
      </w:r>
      <w:r w:rsidRPr="009178D6">
        <w:t xml:space="preserve">as bases teóricas </w:t>
      </w:r>
      <w:r>
        <w:t>da pesquisa em questão</w:t>
      </w:r>
      <w:r w:rsidRPr="009178D6">
        <w:t>, que são os assuntos que fundamentam o estudo realizado e está dividida em duas subseções</w:t>
      </w:r>
      <w:r>
        <w:t xml:space="preserve">. A </w:t>
      </w:r>
      <w:r w:rsidRPr="009178D6">
        <w:t>subseção</w:t>
      </w:r>
      <w:r w:rsidR="005225B5">
        <w:t xml:space="preserve"> </w:t>
      </w:r>
      <w:r w:rsidR="005225B5">
        <w:fldChar w:fldCharType="begin"/>
      </w:r>
      <w:r w:rsidR="005225B5">
        <w:instrText xml:space="preserve"> REF _Ref133064672 \r \h </w:instrText>
      </w:r>
      <w:r w:rsidR="005225B5">
        <w:fldChar w:fldCharType="separate"/>
      </w:r>
      <w:r w:rsidR="00305743">
        <w:t>2.1</w:t>
      </w:r>
      <w:r w:rsidR="005225B5">
        <w:fldChar w:fldCharType="end"/>
      </w:r>
      <w:r w:rsidR="005225B5">
        <w:t xml:space="preserve"> </w:t>
      </w:r>
      <w:r>
        <w:t xml:space="preserve">aborda </w:t>
      </w:r>
      <w:r w:rsidRPr="009178D6">
        <w:t xml:space="preserve">a revisão bibliográfica e a 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9178D6">
        <w:t xml:space="preserve"> </w:t>
      </w:r>
      <w:r>
        <w:t xml:space="preserve">apresenta </w:t>
      </w:r>
      <w:r w:rsidR="005225B5">
        <w:t>os trabalhos relacionados</w:t>
      </w:r>
      <w:r>
        <w:t>.</w:t>
      </w:r>
    </w:p>
    <w:p w14:paraId="3214CB51" w14:textId="33A04058" w:rsidR="00C67979" w:rsidRPr="007D10F2" w:rsidRDefault="00C67979" w:rsidP="00084E92">
      <w:pPr>
        <w:pStyle w:val="Ttulo2"/>
      </w:pPr>
      <w:bookmarkStart w:id="26" w:name="_Ref131705624"/>
      <w:bookmarkStart w:id="27" w:name="_Ref133064672"/>
      <w:r>
        <w:t>Revisão Bibliográfica</w:t>
      </w:r>
      <w:bookmarkEnd w:id="26"/>
      <w:bookmarkEnd w:id="27"/>
    </w:p>
    <w:p w14:paraId="6F6D1C07" w14:textId="7A1365DD" w:rsidR="002860F4" w:rsidRDefault="009178D6" w:rsidP="009178D6">
      <w:pPr>
        <w:pStyle w:val="TF-TEXTO"/>
      </w:pPr>
      <w:r>
        <w:t>E</w:t>
      </w:r>
      <w:r w:rsidR="00431D5B">
        <w:t xml:space="preserve">sta subseção </w:t>
      </w:r>
      <w:r>
        <w:t xml:space="preserve">apresenta </w:t>
      </w:r>
      <w:r w:rsidRPr="009178D6">
        <w:t>os temas de maior relevância ao trabalho proposto</w:t>
      </w:r>
      <w:r>
        <w:t xml:space="preserve"> </w:t>
      </w:r>
      <w:r w:rsidR="00D4123E">
        <w:t xml:space="preserve">e </w:t>
      </w:r>
      <w:r>
        <w:t xml:space="preserve">está estruturada em </w:t>
      </w:r>
      <w:r w:rsidR="00865D93">
        <w:t xml:space="preserve">três </w:t>
      </w:r>
      <w:r>
        <w:t xml:space="preserve">subseções. A </w:t>
      </w:r>
      <w:r w:rsidRPr="009178D6">
        <w:t xml:space="preserve">subseção </w:t>
      </w:r>
      <w:r>
        <w:fldChar w:fldCharType="begin"/>
      </w:r>
      <w:r>
        <w:instrText xml:space="preserve"> REF _Ref131705765 \r \h </w:instrText>
      </w:r>
      <w:r>
        <w:fldChar w:fldCharType="separate"/>
      </w:r>
      <w:r w:rsidR="00305743">
        <w:t>2.1.1</w:t>
      </w:r>
      <w:r>
        <w:fldChar w:fldCharType="end"/>
      </w:r>
      <w:r>
        <w:t xml:space="preserve"> aborda a análise e a expertise de mercado em comércio eletrônico</w:t>
      </w:r>
      <w:r w:rsidR="00D4123E">
        <w:t>; a subseção</w:t>
      </w:r>
      <w:r>
        <w:t xml:space="preserve"> </w:t>
      </w:r>
      <w:r w:rsidR="00D4123E">
        <w:fldChar w:fldCharType="begin"/>
      </w:r>
      <w:r w:rsidR="00D4123E">
        <w:instrText xml:space="preserve"> REF _Ref131711553 \r \h </w:instrText>
      </w:r>
      <w:r w:rsidR="00D4123E">
        <w:fldChar w:fldCharType="separate"/>
      </w:r>
      <w:r w:rsidR="00305743">
        <w:t>2.1.2</w:t>
      </w:r>
      <w:r w:rsidR="00D4123E">
        <w:fldChar w:fldCharType="end"/>
      </w:r>
      <w:r w:rsidR="00D4123E">
        <w:t xml:space="preserve"> conceitua o </w:t>
      </w:r>
      <w:r w:rsidR="00D4123E" w:rsidRPr="00FB6167">
        <w:rPr>
          <w:i/>
          <w:iCs/>
        </w:rPr>
        <w:t>dropshipping</w:t>
      </w:r>
      <w:r w:rsidR="00D4123E">
        <w:t>; e por fim,</w:t>
      </w:r>
      <w:r>
        <w:t xml:space="preserve"> a subseção </w:t>
      </w:r>
      <w:r w:rsidR="00AF23E2">
        <w:t xml:space="preserve">2.1.3 </w:t>
      </w:r>
      <w:r w:rsidR="00D4123E">
        <w:t xml:space="preserve">traz as </w:t>
      </w:r>
      <w:r>
        <w:t>técnicas de coleta de informações.</w:t>
      </w:r>
    </w:p>
    <w:p w14:paraId="39181EEE" w14:textId="41B5E7FF" w:rsidR="00C67979" w:rsidRPr="00FB6167" w:rsidRDefault="0047029B" w:rsidP="00084E92">
      <w:pPr>
        <w:pStyle w:val="Ttulo3"/>
      </w:pPr>
      <w:bookmarkStart w:id="28" w:name="_Ref131705765"/>
      <w:r w:rsidRPr="00FB6167">
        <w:t xml:space="preserve">Análise e expertise de </w:t>
      </w:r>
      <w:r w:rsidR="009178D6" w:rsidRPr="009178D6">
        <w:t>mercado em</w:t>
      </w:r>
      <w:r w:rsidR="00AA2F5F" w:rsidRPr="00FB6167">
        <w:t xml:space="preserve"> comércio eletrônico</w:t>
      </w:r>
      <w:bookmarkEnd w:id="28"/>
    </w:p>
    <w:p w14:paraId="4F60CAB4" w14:textId="280E15D9" w:rsidR="00E26730" w:rsidRDefault="00E26730" w:rsidP="003703BF">
      <w:pPr>
        <w:pStyle w:val="TF-TEXTO"/>
      </w:pPr>
      <w:r w:rsidRPr="009178D6">
        <w:t>Para</w:t>
      </w:r>
      <w:r w:rsidR="00EA4BC3">
        <w:t xml:space="preserve"> Silv</w:t>
      </w:r>
      <w:r w:rsidR="00EB1489">
        <w:t>a</w:t>
      </w:r>
      <w:r w:rsidRPr="009178D6">
        <w:t xml:space="preserve"> (202</w:t>
      </w:r>
      <w:r w:rsidR="00E236CB">
        <w:t>2</w:t>
      </w:r>
      <w:r w:rsidR="00BC64E3" w:rsidRPr="009178D6">
        <w:t xml:space="preserve">), </w:t>
      </w:r>
      <w:r w:rsidR="00156BE6">
        <w:t xml:space="preserve">com </w:t>
      </w:r>
      <w:r w:rsidR="00BC64E3" w:rsidRPr="009178D6">
        <w:t>o</w:t>
      </w:r>
      <w:r w:rsidRPr="009178D6">
        <w:t xml:space="preserve"> avanço da internet e das novas tecnologias, o comércio foi forçado a entrar no espaço virtual, dando origem ao</w:t>
      </w:r>
      <w:r w:rsidR="000D1F41" w:rsidRPr="009178D6">
        <w:t xml:space="preserve"> com</w:t>
      </w:r>
      <w:r w:rsidR="00D0010E" w:rsidRPr="009178D6">
        <w:t>é</w:t>
      </w:r>
      <w:r w:rsidR="000D1F41" w:rsidRPr="009178D6">
        <w:t>rcio eletrônico</w:t>
      </w:r>
      <w:r w:rsidRPr="009178D6">
        <w:t>, que trouxe desafios na forma de comprar e vender.</w:t>
      </w:r>
      <w:r w:rsidR="00CD027A" w:rsidRPr="009178D6">
        <w:t xml:space="preserve"> </w:t>
      </w:r>
      <w:r w:rsidR="00156BE6">
        <w:t>O</w:t>
      </w:r>
      <w:r w:rsidR="009533C6" w:rsidRPr="009178D6">
        <w:t xml:space="preserve"> </w:t>
      </w:r>
      <w:r w:rsidR="00D0010E" w:rsidRPr="009178D6">
        <w:t>comércio eletrônico</w:t>
      </w:r>
      <w:r w:rsidR="009533C6" w:rsidRPr="009178D6">
        <w:t xml:space="preserve"> é um modelo de negócio on</w:t>
      </w:r>
      <w:r w:rsidR="00BC64E3">
        <w:t>-</w:t>
      </w:r>
      <w:r w:rsidR="009533C6" w:rsidRPr="009178D6">
        <w:t>line que utiliza tecnologias digitais para realizar transações comerciais e financeiras</w:t>
      </w:r>
      <w:r w:rsidR="00BC64E3">
        <w:t xml:space="preserve"> (</w:t>
      </w:r>
      <w:r w:rsidR="00BC64E3" w:rsidRPr="009178D6">
        <w:t>GARCIA</w:t>
      </w:r>
      <w:r w:rsidR="009533C6" w:rsidRPr="009178D6">
        <w:t xml:space="preserve"> </w:t>
      </w:r>
      <w:r w:rsidR="009533C6" w:rsidRPr="00FB6167">
        <w:rPr>
          <w:i/>
          <w:iCs/>
        </w:rPr>
        <w:t>et al</w:t>
      </w:r>
      <w:r w:rsidR="009533C6" w:rsidRPr="009178D6">
        <w:t>.</w:t>
      </w:r>
      <w:r w:rsidR="00BC64E3">
        <w:t xml:space="preserve">, </w:t>
      </w:r>
      <w:r w:rsidR="009533C6" w:rsidRPr="009178D6">
        <w:t>2020)</w:t>
      </w:r>
      <w:r w:rsidR="007D47AE" w:rsidRPr="009178D6">
        <w:t xml:space="preserve">. </w:t>
      </w:r>
      <w:r w:rsidR="00156BE6">
        <w:t xml:space="preserve">Nesse cenário, </w:t>
      </w:r>
      <w:r w:rsidR="006B450C">
        <w:t>Britto</w:t>
      </w:r>
      <w:r w:rsidR="00327ECC" w:rsidRPr="009178D6">
        <w:t xml:space="preserve"> </w:t>
      </w:r>
      <w:r w:rsidR="00327ECC" w:rsidRPr="00FB6167">
        <w:rPr>
          <w:i/>
          <w:iCs/>
        </w:rPr>
        <w:t>et al</w:t>
      </w:r>
      <w:r w:rsidR="00327ECC" w:rsidRPr="009178D6">
        <w:t>.</w:t>
      </w:r>
      <w:r w:rsidR="00156BE6">
        <w:t xml:space="preserve"> (</w:t>
      </w:r>
      <w:r w:rsidR="00327ECC" w:rsidRPr="009178D6">
        <w:t>202</w:t>
      </w:r>
      <w:r w:rsidR="006B450C">
        <w:t>2</w:t>
      </w:r>
      <w:r w:rsidR="00327ECC" w:rsidRPr="009178D6">
        <w:t>)</w:t>
      </w:r>
      <w:r w:rsidR="00156BE6">
        <w:t xml:space="preserve"> afirmam que, </w:t>
      </w:r>
      <w:r w:rsidR="00156BE6" w:rsidRPr="009178D6">
        <w:t>devido aos novos hábitos de consumo e à nova realidade imposta pela crise sanitária</w:t>
      </w:r>
      <w:r w:rsidR="00156BE6">
        <w:t xml:space="preserve">, </w:t>
      </w:r>
      <w:r w:rsidR="00327ECC" w:rsidRPr="009178D6">
        <w:t>as estratégias de vendas virtuais e marketing digital tornaram-se ferramentas permanentes nas organizações</w:t>
      </w:r>
      <w:r w:rsidR="00156BE6">
        <w:t xml:space="preserve">. </w:t>
      </w:r>
      <w:r w:rsidR="009519A2">
        <w:t xml:space="preserve">Já para </w:t>
      </w:r>
      <w:r w:rsidR="00156BE6" w:rsidRPr="009178D6">
        <w:t>Almeida</w:t>
      </w:r>
      <w:r w:rsidR="00E108D6">
        <w:t>, Froemming</w:t>
      </w:r>
      <w:r w:rsidR="00786746">
        <w:t xml:space="preserve"> e </w:t>
      </w:r>
      <w:r w:rsidR="00E108D6">
        <w:t xml:space="preserve">Ceretta </w:t>
      </w:r>
      <w:r w:rsidR="00156BE6">
        <w:t>(</w:t>
      </w:r>
      <w:r w:rsidR="00156BE6" w:rsidRPr="009178D6">
        <w:t>2020)</w:t>
      </w:r>
      <w:r w:rsidR="00156BE6">
        <w:t>,</w:t>
      </w:r>
      <w:r w:rsidR="00327ECC" w:rsidRPr="009178D6">
        <w:t xml:space="preserve"> é essencial que as empresas as incorporem em suas estratégias para se manterem competitivas e atenderem às demandas dos consumidores modernos.</w:t>
      </w:r>
      <w:r w:rsidR="00352604">
        <w:t xml:space="preserve">  </w:t>
      </w:r>
    </w:p>
    <w:p w14:paraId="54C151FD" w14:textId="641FC063" w:rsidR="001F5655" w:rsidRDefault="00E86735" w:rsidP="00F131AF">
      <w:pPr>
        <w:pStyle w:val="TF-TEXTO"/>
      </w:pPr>
      <w:r w:rsidRPr="00E86735">
        <w:t xml:space="preserve">De acordo com Congo (2022), é fundamental estar atualizado em relação às novidades do mercado para evitar ficar atrás da concorrência. </w:t>
      </w:r>
      <w:r w:rsidR="005225B5">
        <w:t>Congo (</w:t>
      </w:r>
      <w:r>
        <w:t xml:space="preserve">2022) </w:t>
      </w:r>
      <w:r w:rsidR="009519A2">
        <w:t xml:space="preserve">ainda </w:t>
      </w:r>
      <w:r>
        <w:t>aponta que o</w:t>
      </w:r>
      <w:r w:rsidRPr="00E86735">
        <w:t xml:space="preserve"> comércio eletrônico, como qualquer outra área, tem passado por diversas transformações ao longo do tempo, que são denominadas de </w:t>
      </w:r>
      <w:r>
        <w:t xml:space="preserve">ondas. </w:t>
      </w:r>
      <w:r w:rsidR="005225B5">
        <w:t>É</w:t>
      </w:r>
      <w:r w:rsidR="00AF1D04">
        <w:t xml:space="preserve"> de extrema importância analisar o que o mercado realmente está desejando, estudando o comportamento de compra do consumidor</w:t>
      </w:r>
      <w:r w:rsidR="005225B5">
        <w:t xml:space="preserve"> e </w:t>
      </w:r>
      <w:r w:rsidR="00AF1D04">
        <w:t>encontrando os nichos que ainda não foram atendidos</w:t>
      </w:r>
      <w:r w:rsidR="005225B5">
        <w:t xml:space="preserve"> (</w:t>
      </w:r>
      <w:r w:rsidR="00003422">
        <w:t>SILVA;</w:t>
      </w:r>
      <w:r w:rsidR="00D933D0">
        <w:t xml:space="preserve"> </w:t>
      </w:r>
      <w:r w:rsidR="005225B5">
        <w:t>OLIVEIRA</w:t>
      </w:r>
      <w:r w:rsidR="00D933D0">
        <w:t xml:space="preserve">, </w:t>
      </w:r>
      <w:r w:rsidR="005225B5">
        <w:t>2019</w:t>
      </w:r>
      <w:r w:rsidR="00D933D0">
        <w:t xml:space="preserve"> apud </w:t>
      </w:r>
      <w:r w:rsidR="00D933D0" w:rsidRPr="00D933D0">
        <w:t>CAVALCANTI</w:t>
      </w:r>
      <w:r w:rsidR="00D933D0">
        <w:t xml:space="preserve">; </w:t>
      </w:r>
      <w:r w:rsidR="00D933D0" w:rsidRPr="00D933D0">
        <w:t>DONEUX</w:t>
      </w:r>
      <w:r w:rsidR="00D933D0">
        <w:t>, 2021)</w:t>
      </w:r>
      <w:r w:rsidR="00AF1D04">
        <w:t xml:space="preserve">. </w:t>
      </w:r>
      <w:r w:rsidR="00E236CB">
        <w:t xml:space="preserve">Segundo </w:t>
      </w:r>
      <w:r w:rsidR="005225B5">
        <w:t>Silva (</w:t>
      </w:r>
      <w:r w:rsidR="00E236CB">
        <w:t>2022)</w:t>
      </w:r>
      <w:r w:rsidR="005225B5">
        <w:t xml:space="preserve">, </w:t>
      </w:r>
      <w:r w:rsidR="00E236CB">
        <w:t>os consumidores devem sempre realizar uma pesquisa na comparação de preços e qualidade dos produtos que almejam comprar, obrigando as empresas a criarem estratégias para firmar e fidelizar seus clientes.</w:t>
      </w:r>
      <w:r w:rsidR="001669A6">
        <w:t xml:space="preserve"> </w:t>
      </w:r>
      <w:r w:rsidR="001F5655">
        <w:t>A principal objeção dos consumidores é sobre a insegurança em comprar on</w:t>
      </w:r>
      <w:r w:rsidR="005225B5">
        <w:t>-</w:t>
      </w:r>
      <w:r w:rsidR="001F5655">
        <w:t xml:space="preserve">line, porém a pandemia auxiliou nessa questão, </w:t>
      </w:r>
      <w:r w:rsidR="005225B5">
        <w:t xml:space="preserve">trazendo quatro </w:t>
      </w:r>
      <w:r w:rsidR="001F5655">
        <w:t xml:space="preserve">milhões de novos clientes para o comércio eletrônico, aceitando este meio de </w:t>
      </w:r>
      <w:del w:id="29" w:author="Marcos Rogério Cardoso" w:date="2023-05-14T18:54:00Z">
        <w:r w:rsidR="001F5655" w:rsidDel="00A33DCE">
          <w:delText>com</w:delText>
        </w:r>
      </w:del>
      <w:del w:id="30" w:author="Marcos Rogério Cardoso" w:date="2023-05-14T17:35:00Z">
        <w:r w:rsidR="001F5655" w:rsidDel="006E7F4D">
          <w:delText>e</w:delText>
        </w:r>
      </w:del>
      <w:del w:id="31" w:author="Marcos Rogério Cardoso" w:date="2023-05-14T18:54:00Z">
        <w:r w:rsidR="001F5655" w:rsidDel="00A33DCE">
          <w:delText>rcio</w:delText>
        </w:r>
      </w:del>
      <w:ins w:id="32" w:author="Marcos Rogério Cardoso" w:date="2023-05-14T18:54:00Z">
        <w:r w:rsidR="00A33DCE">
          <w:pgNum/>
          <w:t>omércio</w:t>
        </w:r>
      </w:ins>
      <w:r w:rsidR="001F5655">
        <w:t xml:space="preserve"> pela praticidade e preço</w:t>
      </w:r>
      <w:r w:rsidR="005225B5">
        <w:t xml:space="preserve"> (SILVA, 2022)</w:t>
      </w:r>
      <w:r w:rsidR="001F5655">
        <w:t>.</w:t>
      </w:r>
    </w:p>
    <w:p w14:paraId="7FAA29C4" w14:textId="245D9C1C" w:rsidR="00D4123E" w:rsidRPr="005225B5" w:rsidRDefault="00D4123E" w:rsidP="00084E92">
      <w:pPr>
        <w:pStyle w:val="Ttulo3"/>
      </w:pPr>
      <w:bookmarkStart w:id="33" w:name="_Ref131711553"/>
      <w:r w:rsidRPr="005225B5">
        <w:lastRenderedPageBreak/>
        <w:t>Dropshipping</w:t>
      </w:r>
      <w:bookmarkEnd w:id="33"/>
    </w:p>
    <w:p w14:paraId="424FD3DA" w14:textId="4F196D55" w:rsidR="009F7E93" w:rsidRPr="003E4FAA" w:rsidRDefault="009F7E93" w:rsidP="009030A2">
      <w:pPr>
        <w:pStyle w:val="TF-TEXTO"/>
        <w:ind w:firstLine="709"/>
      </w:pPr>
      <w:r w:rsidRPr="009F7E93">
        <w:t xml:space="preserve">Para </w:t>
      </w:r>
      <w:r w:rsidR="005225B5" w:rsidRPr="009F7E93">
        <w:t>Ribas (</w:t>
      </w:r>
      <w:r w:rsidRPr="009F7E93">
        <w:t>2022), o modelo</w:t>
      </w:r>
      <w:r w:rsidR="00F131AF" w:rsidRPr="00F131AF">
        <w:rPr>
          <w:i/>
          <w:iCs/>
        </w:rPr>
        <w:t xml:space="preserve"> </w:t>
      </w:r>
      <w:r w:rsidR="00F131AF" w:rsidRPr="00FB6167">
        <w:rPr>
          <w:i/>
          <w:iCs/>
        </w:rPr>
        <w:t>dropshipping</w:t>
      </w:r>
      <w:r w:rsidR="00F131AF" w:rsidRPr="009F7E93">
        <w:t xml:space="preserve"> </w:t>
      </w:r>
      <w:r w:rsidRPr="009F7E93">
        <w:t>consiste em que o lojista efetua apenas a</w:t>
      </w:r>
      <w:r w:rsidR="005225B5">
        <w:t xml:space="preserve"> </w:t>
      </w:r>
      <w:r w:rsidRPr="009F7E93">
        <w:t>intermediação da venda do produto entre o fornecedor e o cliente, sem manter estoque em produtos, ocorrendo sem uma loja física, apenas no endereço eletrônico da loja virtual.</w:t>
      </w:r>
      <w:r w:rsidR="00296D54">
        <w:t xml:space="preserve"> Este modelo apresenta privilégios enormes para o lojista, </w:t>
      </w:r>
      <w:r w:rsidR="005225B5">
        <w:t xml:space="preserve">no qual </w:t>
      </w:r>
      <w:r w:rsidR="00296D54">
        <w:t xml:space="preserve">não é investido em armazenamento de estoque, não tem necessidade de realizar o envio do produto, pois estas são tarefas do fornecedor (BOSCHIM </w:t>
      </w:r>
      <w:r w:rsidR="00296D54" w:rsidRPr="00FB6167">
        <w:rPr>
          <w:i/>
          <w:iCs/>
        </w:rPr>
        <w:t>et al</w:t>
      </w:r>
      <w:r w:rsidR="00296D54" w:rsidRPr="009178D6">
        <w:t>.</w:t>
      </w:r>
      <w:r w:rsidR="00296D54">
        <w:t xml:space="preserve">, </w:t>
      </w:r>
      <w:r w:rsidR="00296D54" w:rsidRPr="009178D6">
        <w:t>202</w:t>
      </w:r>
      <w:r w:rsidR="00296D54">
        <w:t>1</w:t>
      </w:r>
      <w:r w:rsidR="00296D54" w:rsidRPr="009178D6">
        <w:t>)</w:t>
      </w:r>
      <w:r w:rsidR="00296D54">
        <w:t>.</w:t>
      </w:r>
      <w:r w:rsidR="00CB16E5">
        <w:t xml:space="preserve"> </w:t>
      </w:r>
      <w:r w:rsidR="00AD27E3" w:rsidRPr="00AD27E3">
        <w:t xml:space="preserve">Segundo </w:t>
      </w:r>
      <w:r w:rsidR="005225B5" w:rsidRPr="00AD27E3">
        <w:t>Mata (</w:t>
      </w:r>
      <w:r w:rsidR="00AD27E3" w:rsidRPr="00AD27E3">
        <w:t xml:space="preserve">2021), o </w:t>
      </w:r>
      <w:r w:rsidR="00F131AF" w:rsidRPr="00FB6167">
        <w:rPr>
          <w:i/>
          <w:iCs/>
        </w:rPr>
        <w:t>dropshipping</w:t>
      </w:r>
      <w:r w:rsidR="00AD27E3" w:rsidRPr="00AD27E3">
        <w:t xml:space="preserve"> é bem popular e rentável, </w:t>
      </w:r>
      <w:r w:rsidR="00865D93">
        <w:t xml:space="preserve">pois </w:t>
      </w:r>
      <w:r w:rsidR="00AD27E3" w:rsidRPr="00AD27E3">
        <w:t xml:space="preserve">oferece para o dono do </w:t>
      </w:r>
      <w:del w:id="34" w:author="Marcos Rogério Cardoso" w:date="2023-05-14T18:54:00Z">
        <w:r w:rsidR="00AD27E3" w:rsidRPr="00AD27E3" w:rsidDel="00A33DCE">
          <w:delText>com</w:delText>
        </w:r>
      </w:del>
      <w:del w:id="35" w:author="Marcos Rogério Cardoso" w:date="2023-05-14T17:36:00Z">
        <w:r w:rsidR="00AD27E3" w:rsidRPr="00AD27E3" w:rsidDel="006E7F4D">
          <w:delText>e</w:delText>
        </w:r>
      </w:del>
      <w:del w:id="36" w:author="Marcos Rogério Cardoso" w:date="2023-05-14T18:54:00Z">
        <w:r w:rsidR="00AD27E3" w:rsidRPr="00AD27E3" w:rsidDel="00A33DCE">
          <w:delText>rcio</w:delText>
        </w:r>
      </w:del>
      <w:ins w:id="37" w:author="Marcos Rogério Cardoso" w:date="2023-05-14T18:54:00Z">
        <w:r w:rsidR="00A33DCE">
          <w:pgNum/>
          <w:t>omércio</w:t>
        </w:r>
      </w:ins>
      <w:r w:rsidR="00AD27E3" w:rsidRPr="00AD27E3">
        <w:t xml:space="preserve"> eletrônico uma vasta variedade de produtos, conseguindo obter percentuais de lucro sem um investimento alto. As plataformas Shopify e Oberlo são amplamente utilizadas neste modelo e podem proporcionar uma boa experiência tanto para o vendedor quanto para o cliente</w:t>
      </w:r>
      <w:r w:rsidR="00AD27E3">
        <w:t xml:space="preserve"> </w:t>
      </w:r>
      <w:r w:rsidR="003E4FAA">
        <w:t>(MATA,</w:t>
      </w:r>
      <w:r w:rsidR="00865D93">
        <w:t xml:space="preserve"> </w:t>
      </w:r>
      <w:r w:rsidR="003E4FAA">
        <w:t>202</w:t>
      </w:r>
      <w:r w:rsidR="00F47382">
        <w:t>1</w:t>
      </w:r>
      <w:r w:rsidR="003E4FAA">
        <w:t xml:space="preserve">). Grandes comércios eletrônicos nos últimos anos como Amazon, Americanas e Magazine Luiza começaram a praticar o </w:t>
      </w:r>
      <w:r w:rsidR="003E4FAA" w:rsidRPr="003E4FAA">
        <w:rPr>
          <w:i/>
          <w:iCs/>
        </w:rPr>
        <w:t>dropshipping</w:t>
      </w:r>
      <w:r w:rsidR="003E4FAA">
        <w:rPr>
          <w:i/>
          <w:iCs/>
        </w:rPr>
        <w:t xml:space="preserve">, </w:t>
      </w:r>
      <w:r w:rsidR="003E4FAA">
        <w:t xml:space="preserve">oferecendo </w:t>
      </w:r>
      <w:r w:rsidR="00865D93">
        <w:t xml:space="preserve">visibilidade </w:t>
      </w:r>
      <w:r w:rsidR="003E4FAA">
        <w:t>a pequenas empresas e lojas</w:t>
      </w:r>
      <w:r w:rsidR="00865D93">
        <w:t xml:space="preserve">, bem como </w:t>
      </w:r>
      <w:r w:rsidR="003E4FAA">
        <w:t>passando maior confiança aos compradores (ZANDONAI,</w:t>
      </w:r>
      <w:r w:rsidR="00CE3215">
        <w:t xml:space="preserve"> </w:t>
      </w:r>
      <w:r w:rsidR="003E4FAA">
        <w:t>2022).</w:t>
      </w:r>
    </w:p>
    <w:p w14:paraId="65CB7D24" w14:textId="39960709" w:rsidR="00C67979" w:rsidRPr="00FB6167" w:rsidRDefault="00BC64E3" w:rsidP="00084E92">
      <w:pPr>
        <w:pStyle w:val="Ttulo3"/>
      </w:pPr>
      <w:r>
        <w:t>Técnicas de coletas de informações</w:t>
      </w:r>
    </w:p>
    <w:p w14:paraId="778EE9D7" w14:textId="75A59ACD" w:rsidR="00224586" w:rsidRDefault="0094042E" w:rsidP="00C07FE2">
      <w:pPr>
        <w:pStyle w:val="TF-TEXTO"/>
      </w:pPr>
      <w:r w:rsidRPr="0094042E">
        <w:t>As técnicas de coletas de informações são utilizadas para a extração de dados, com o objetivo de ser utilizada em um site ou análise para tomada de decisões</w:t>
      </w:r>
      <w:r>
        <w:t xml:space="preserve"> (SANTOS</w:t>
      </w:r>
      <w:r w:rsidR="00424B93">
        <w:t>; CARRIJO</w:t>
      </w:r>
      <w:r>
        <w:t>, 2021)</w:t>
      </w:r>
      <w:r w:rsidRPr="0094042E">
        <w:t xml:space="preserve">. </w:t>
      </w:r>
      <w:r w:rsidR="00224586" w:rsidRPr="00FB6167">
        <w:t>Dentre essas técnicas estão w</w:t>
      </w:r>
      <w:r w:rsidR="00BC64E3" w:rsidRPr="00FB6167">
        <w:t xml:space="preserve">eb </w:t>
      </w:r>
      <w:r w:rsidR="008D0C75" w:rsidRPr="00FB6167">
        <w:t>s</w:t>
      </w:r>
      <w:r w:rsidR="00BC64E3" w:rsidRPr="00FB6167">
        <w:t>craping</w:t>
      </w:r>
      <w:r w:rsidR="00224586" w:rsidRPr="00FB6167">
        <w:t>, w</w:t>
      </w:r>
      <w:r w:rsidR="00BC64E3" w:rsidRPr="00FB6167">
        <w:t>eb crawler</w:t>
      </w:r>
      <w:r w:rsidR="00224586" w:rsidRPr="00FB6167">
        <w:t xml:space="preserve"> e </w:t>
      </w:r>
      <w:r w:rsidR="008D0C75" w:rsidRPr="00FB6167">
        <w:t xml:space="preserve">as </w:t>
      </w:r>
      <w:commentRangeStart w:id="38"/>
      <w:r w:rsidR="008D0C75" w:rsidRPr="009178D6">
        <w:t>Interface</w:t>
      </w:r>
      <w:r w:rsidR="008D0C75">
        <w:t>s</w:t>
      </w:r>
      <w:r w:rsidR="008D0C75" w:rsidRPr="009178D6">
        <w:t xml:space="preserve"> de Programação de Aplicações</w:t>
      </w:r>
      <w:commentRangeEnd w:id="38"/>
      <w:r w:rsidR="006E7F4D">
        <w:rPr>
          <w:rStyle w:val="Refdecomentrio"/>
        </w:rPr>
        <w:commentReference w:id="38"/>
      </w:r>
      <w:r w:rsidR="008D0C75" w:rsidRPr="00FB6167">
        <w:t xml:space="preserve"> (</w:t>
      </w:r>
      <w:r w:rsidR="00224586" w:rsidRPr="00FB6167">
        <w:t xml:space="preserve">Application Programming Interface </w:t>
      </w:r>
      <w:del w:id="39" w:author="Marcos Rogério Cardoso" w:date="2023-05-14T18:54:00Z">
        <w:r w:rsidR="008D0C75" w:rsidRPr="00FB6167" w:rsidDel="00A33DCE">
          <w:delText>-</w:delText>
        </w:r>
      </w:del>
      <w:ins w:id="40" w:author="Marcos Rogério Cardoso" w:date="2023-05-14T18:54:00Z">
        <w:r w:rsidR="00A33DCE">
          <w:t>–</w:t>
        </w:r>
      </w:ins>
      <w:r w:rsidR="008D0C75" w:rsidRPr="00FB6167">
        <w:t xml:space="preserve"> </w:t>
      </w:r>
      <w:r w:rsidR="00224586" w:rsidRPr="00FB6167">
        <w:t>API)</w:t>
      </w:r>
      <w:r w:rsidR="00BC64E3">
        <w:t>.</w:t>
      </w:r>
      <w:r w:rsidR="00BF24CC">
        <w:t xml:space="preserve"> </w:t>
      </w:r>
      <w:r w:rsidR="00224586">
        <w:t>Para</w:t>
      </w:r>
      <w:r w:rsidR="00224586" w:rsidRPr="009178D6">
        <w:t xml:space="preserve"> </w:t>
      </w:r>
      <w:r w:rsidR="0031423D">
        <w:t>Luiz</w:t>
      </w:r>
      <w:r w:rsidR="00FD44C9" w:rsidRPr="009178D6">
        <w:t xml:space="preserve"> </w:t>
      </w:r>
      <w:r w:rsidR="0093469E" w:rsidRPr="009178D6">
        <w:t>(</w:t>
      </w:r>
      <w:r w:rsidR="00FD44C9" w:rsidRPr="009178D6">
        <w:t xml:space="preserve">2022), </w:t>
      </w:r>
      <w:r w:rsidR="00224586">
        <w:t>w</w:t>
      </w:r>
      <w:r w:rsidR="004B2C6E" w:rsidRPr="009178D6">
        <w:t xml:space="preserve">eb </w:t>
      </w:r>
      <w:r w:rsidR="00224586">
        <w:t>s</w:t>
      </w:r>
      <w:r w:rsidR="004B2C6E" w:rsidRPr="009178D6">
        <w:t>craping consiste em uma técnica automatizada que permite a coleta de informações de um determinado site</w:t>
      </w:r>
      <w:r w:rsidR="00FD44C9" w:rsidRPr="009178D6">
        <w:t xml:space="preserve">, </w:t>
      </w:r>
      <w:r w:rsidR="00224586">
        <w:t xml:space="preserve">por meio </w:t>
      </w:r>
      <w:r w:rsidR="004B2C6E" w:rsidRPr="009178D6">
        <w:t>da utilização de processos automatizados</w:t>
      </w:r>
      <w:r w:rsidR="00224586">
        <w:t>. Eles são</w:t>
      </w:r>
      <w:r w:rsidR="004B2C6E" w:rsidRPr="009178D6">
        <w:t xml:space="preserve"> geralmente implementados por meio de um robô, </w:t>
      </w:r>
      <w:r w:rsidR="00224586">
        <w:t>no qual w</w:t>
      </w:r>
      <w:r w:rsidR="004B2C6E" w:rsidRPr="009178D6">
        <w:t xml:space="preserve">eb </w:t>
      </w:r>
      <w:r w:rsidR="00224586">
        <w:t>s</w:t>
      </w:r>
      <w:r w:rsidR="004B2C6E" w:rsidRPr="009178D6">
        <w:t>craping extrai os dados do site de interesse e os exporta para um banco de dados ou planilha local</w:t>
      </w:r>
      <w:r>
        <w:t xml:space="preserve"> (BUMARUF, 2021). </w:t>
      </w:r>
      <w:r w:rsidR="00224586">
        <w:t>Nesse caso</w:t>
      </w:r>
      <w:r w:rsidR="0093469E" w:rsidRPr="009178D6">
        <w:t xml:space="preserve">, </w:t>
      </w:r>
      <w:r w:rsidR="004B2C6E" w:rsidRPr="009178D6">
        <w:t>as informações extraídas podem ser recuperadas e analisadas para diversos fins</w:t>
      </w:r>
      <w:r w:rsidR="00224586">
        <w:t xml:space="preserve"> (</w:t>
      </w:r>
      <w:r w:rsidR="0031423D">
        <w:t>LUIZ</w:t>
      </w:r>
      <w:r w:rsidR="00224586">
        <w:t>, 2022)</w:t>
      </w:r>
      <w:r w:rsidR="004B2C6E" w:rsidRPr="009178D6">
        <w:t xml:space="preserve">. </w:t>
      </w:r>
    </w:p>
    <w:p w14:paraId="09F54912" w14:textId="29FCD1A3" w:rsidR="0094042E" w:rsidRDefault="008D0C75" w:rsidP="008D0C75">
      <w:pPr>
        <w:pStyle w:val="TF-TEXTO"/>
      </w:pPr>
      <w:r>
        <w:t>S</w:t>
      </w:r>
      <w:r w:rsidRPr="009178D6">
        <w:t xml:space="preserve">egundo </w:t>
      </w:r>
      <w:r w:rsidR="00DB6F32">
        <w:t>Murta</w:t>
      </w:r>
      <w:r w:rsidR="00DB6F32" w:rsidRPr="009178D6">
        <w:t xml:space="preserve"> </w:t>
      </w:r>
      <w:r w:rsidRPr="009178D6">
        <w:t xml:space="preserve">(2023), tanto </w:t>
      </w:r>
      <w:r>
        <w:t>w</w:t>
      </w:r>
      <w:r w:rsidRPr="009178D6">
        <w:t xml:space="preserve">eb </w:t>
      </w:r>
      <w:r>
        <w:t>s</w:t>
      </w:r>
      <w:r w:rsidRPr="009178D6">
        <w:t xml:space="preserve">craping quanto </w:t>
      </w:r>
      <w:r>
        <w:t>w</w:t>
      </w:r>
      <w:r w:rsidRPr="009178D6">
        <w:t xml:space="preserve">eb </w:t>
      </w:r>
      <w:r>
        <w:t>c</w:t>
      </w:r>
      <w:r w:rsidRPr="009178D6">
        <w:t>rawler são técnicas que permitem a automatização da extração de dados de um site</w:t>
      </w:r>
      <w:r>
        <w:t xml:space="preserve">. Segundo </w:t>
      </w:r>
      <w:r w:rsidR="00AA564E">
        <w:t>Guimarães</w:t>
      </w:r>
      <w:r>
        <w:t xml:space="preserve"> (2022), w</w:t>
      </w:r>
      <w:r w:rsidRPr="009178D6">
        <w:t xml:space="preserve">eb </w:t>
      </w:r>
      <w:r>
        <w:t>c</w:t>
      </w:r>
      <w:r w:rsidRPr="009178D6">
        <w:t>rawler é mais amplo e busca navegar pelo site coletando informações,</w:t>
      </w:r>
      <w:r>
        <w:t xml:space="preserve"> enquanto</w:t>
      </w:r>
      <w:r w:rsidRPr="009178D6">
        <w:t xml:space="preserve"> </w:t>
      </w:r>
      <w:r>
        <w:t>w</w:t>
      </w:r>
      <w:r w:rsidRPr="009178D6">
        <w:t xml:space="preserve">eb </w:t>
      </w:r>
      <w:r>
        <w:t>s</w:t>
      </w:r>
      <w:r w:rsidRPr="009178D6">
        <w:t xml:space="preserve">craping é mais específico e focado em extrair dados de forma mais precisa e assertiva. Vale destacar que </w:t>
      </w:r>
      <w:r>
        <w:t>w</w:t>
      </w:r>
      <w:r w:rsidRPr="009178D6">
        <w:t xml:space="preserve">eb </w:t>
      </w:r>
      <w:r>
        <w:t>c</w:t>
      </w:r>
      <w:r w:rsidRPr="009178D6">
        <w:t>rawler é um mecanismo de busca que tenta imitar a pesquisa realizada por um usuário em um navegador de internet (</w:t>
      </w:r>
      <w:r w:rsidR="00AA564E">
        <w:t>GUIMARÃES</w:t>
      </w:r>
      <w:r w:rsidRPr="009178D6">
        <w:t>,</w:t>
      </w:r>
      <w:r>
        <w:t xml:space="preserve"> </w:t>
      </w:r>
      <w:r w:rsidRPr="009178D6">
        <w:t>2022).</w:t>
      </w:r>
      <w:r w:rsidR="003B5105">
        <w:t xml:space="preserve"> </w:t>
      </w:r>
      <w:r w:rsidR="00CE3215">
        <w:t>W</w:t>
      </w:r>
      <w:r w:rsidR="008F4D9D">
        <w:t xml:space="preserve">eb crawler extrai apenas partes específicas da informação, é importante que a informação capturada contenha significado real para o trabalho desejado (MENDES, 2022). </w:t>
      </w:r>
    </w:p>
    <w:p w14:paraId="6DB22696" w14:textId="19E24A04" w:rsidR="003A5E1A" w:rsidRPr="003B51C1" w:rsidRDefault="008D0C75" w:rsidP="00504ABD">
      <w:pPr>
        <w:pStyle w:val="TF-TEXTO"/>
      </w:pPr>
      <w:r>
        <w:t xml:space="preserve">Referente </w:t>
      </w:r>
      <w:ins w:id="41" w:author="Marcos Rogério Cardoso" w:date="2023-05-14T17:38:00Z">
        <w:r w:rsidR="006E7F4D">
          <w:t>à</w:t>
        </w:r>
      </w:ins>
      <w:del w:id="42" w:author="Marcos Rogério Cardoso" w:date="2023-05-14T17:38:00Z">
        <w:r w:rsidDel="006E7F4D">
          <w:delText>a</w:delText>
        </w:r>
      </w:del>
      <w:r>
        <w:t>s API</w:t>
      </w:r>
      <w:ins w:id="43" w:author="Marcos Rogério Cardoso" w:date="2023-05-14T18:54:00Z">
        <w:r w:rsidR="00A33DCE">
          <w:t>s</w:t>
        </w:r>
      </w:ins>
      <w:r>
        <w:t>, para</w:t>
      </w:r>
      <w:r w:rsidR="006438D3" w:rsidRPr="009178D6">
        <w:t xml:space="preserve"> </w:t>
      </w:r>
      <w:r w:rsidR="00DF76CC">
        <w:t>Gomes</w:t>
      </w:r>
      <w:r w:rsidR="006438D3" w:rsidRPr="009178D6">
        <w:t xml:space="preserve"> (</w:t>
      </w:r>
      <w:r w:rsidR="005C4B34" w:rsidRPr="009178D6">
        <w:t>2021</w:t>
      </w:r>
      <w:r w:rsidR="006438D3" w:rsidRPr="009178D6">
        <w:t>), a</w:t>
      </w:r>
      <w:r w:rsidR="003A5E1A" w:rsidRPr="009178D6">
        <w:t xml:space="preserve">o utilizar a API, é possível compreender facilmente que o objeto em estudo não se encaixa na definição tradicional de um programa de </w:t>
      </w:r>
      <w:r w:rsidR="003A5E1A" w:rsidRPr="009178D6">
        <w:lastRenderedPageBreak/>
        <w:t xml:space="preserve">computador. </w:t>
      </w:r>
      <w:r w:rsidR="00DF76CC">
        <w:t>Gomes</w:t>
      </w:r>
      <w:r>
        <w:t xml:space="preserve"> (2021) ainda coloca que </w:t>
      </w:r>
      <w:r w:rsidR="003A5E1A" w:rsidRPr="009178D6">
        <w:t xml:space="preserve">um programa é formado por um conjunto de instruções interpretadas pelo hardware para a realização de uma tarefa específica, </w:t>
      </w:r>
      <w:r>
        <w:t xml:space="preserve">na qual </w:t>
      </w:r>
      <w:r w:rsidR="003A5E1A" w:rsidRPr="009178D6">
        <w:t xml:space="preserve">a API possui uma natureza híbrida que a permite atuar como uma interface entre dois programas distintos. </w:t>
      </w:r>
      <w:r>
        <w:t xml:space="preserve">Para </w:t>
      </w:r>
      <w:r w:rsidR="00DF76CC">
        <w:t>Melo</w:t>
      </w:r>
      <w:r>
        <w:t xml:space="preserve"> (2022), a</w:t>
      </w:r>
      <w:r w:rsidR="00BC5D1B" w:rsidRPr="009178D6">
        <w:t>s APIs podem ser uma ferramenta valiosa durante o processo de datamining, permitindo que os desenvolvedores</w:t>
      </w:r>
      <w:r w:rsidR="00F31366">
        <w:t xml:space="preserve"> </w:t>
      </w:r>
      <w:r w:rsidR="00BC5D1B" w:rsidRPr="009178D6">
        <w:t xml:space="preserve">de </w:t>
      </w:r>
      <w:r w:rsidR="00CE3215">
        <w:t>ferramentas</w:t>
      </w:r>
      <w:r w:rsidR="00CE3215" w:rsidRPr="009178D6">
        <w:t xml:space="preserve"> </w:t>
      </w:r>
      <w:r w:rsidR="00BC5D1B" w:rsidRPr="009178D6">
        <w:t>acessem e utilizem grandes conjuntos de dados de maneira eficiente e simplificada</w:t>
      </w:r>
      <w:r w:rsidR="007C18B9" w:rsidRPr="009178D6">
        <w:t xml:space="preserve">. </w:t>
      </w:r>
      <w:r>
        <w:t xml:space="preserve">Já segundo </w:t>
      </w:r>
      <w:r w:rsidR="00F47382">
        <w:t>Rossetto</w:t>
      </w:r>
      <w:r>
        <w:t xml:space="preserve"> (2023), a</w:t>
      </w:r>
      <w:r w:rsidR="00504ABD" w:rsidRPr="009178D6">
        <w:t xml:space="preserve"> utilização de APIs é fundamental, pois possibilita a integração de diversas aplicações, permitindo o compartilhamento de dados e funcionalidades de maneira estruturada e segura. Com isso, torna-se possível explorar inúmeras possibilidades, tais como a criação de </w:t>
      </w:r>
      <w:r w:rsidR="00CC29AB">
        <w:t>ferramentas</w:t>
      </w:r>
      <w:r w:rsidR="00CC29AB" w:rsidRPr="009178D6">
        <w:t xml:space="preserve"> mais robustas</w:t>
      </w:r>
      <w:r w:rsidR="00CC29AB">
        <w:t xml:space="preserve">, a </w:t>
      </w:r>
      <w:r w:rsidR="00504ABD" w:rsidRPr="009178D6">
        <w:t>integração de sistemas e plataformas distintas (</w:t>
      </w:r>
      <w:r w:rsidR="00F47382">
        <w:t>ROSSETTO</w:t>
      </w:r>
      <w:r>
        <w:t xml:space="preserve">, </w:t>
      </w:r>
      <w:r w:rsidR="00504ABD" w:rsidRPr="009178D6">
        <w:t>2023).</w:t>
      </w:r>
    </w:p>
    <w:p w14:paraId="5766B0DA" w14:textId="45F8083F" w:rsidR="00A44581" w:rsidRDefault="00C67979" w:rsidP="00084E92">
      <w:pPr>
        <w:pStyle w:val="Ttulo2"/>
      </w:pPr>
      <w:bookmarkStart w:id="44" w:name="_Ref131705651"/>
      <w:r w:rsidRPr="00FC4A9F">
        <w:t>Correlatos</w:t>
      </w:r>
      <w:bookmarkEnd w:id="44"/>
    </w:p>
    <w:p w14:paraId="470113B6" w14:textId="63DF31A7" w:rsidR="00865D93" w:rsidRDefault="00873786" w:rsidP="00873786">
      <w:pPr>
        <w:pStyle w:val="TF-TEXTO"/>
      </w:pPr>
      <w:bookmarkStart w:id="45" w:name="_Ref52025161"/>
      <w:r w:rsidRPr="00C64CF4">
        <w:t xml:space="preserve">A pesquisa por trabalhos correlatos ao trabalho proposto foi realizada por meio de uma Revisão na Literatura (RL). Essa revisão é composta por uma Revisão Sistemática na Literatura (RSL) e uma Revisão Tradicional na Literatura (RTL). </w:t>
      </w:r>
      <w:r>
        <w:t xml:space="preserve"> </w:t>
      </w:r>
      <w:r w:rsidR="00D4123E">
        <w:t xml:space="preserve">Nessa RL se seguiu as recomendações de Costa (2018) e o protocolo de Costa </w:t>
      </w:r>
      <w:r w:rsidR="00D4123E" w:rsidRPr="00983622">
        <w:rPr>
          <w:i/>
          <w:iCs/>
        </w:rPr>
        <w:t>et al</w:t>
      </w:r>
      <w:r w:rsidR="00D4123E">
        <w:t xml:space="preserve">. (2016). Dessa forma, primeiramente </w:t>
      </w:r>
      <w:r w:rsidR="00865D93" w:rsidRPr="00865D93">
        <w:t>foi formulada uma Questão Principal (QP) com o objetivo de auxiliar a responder à pergunta de pesquisa “</w:t>
      </w:r>
      <w:r w:rsidR="005B2253" w:rsidRPr="005B2253">
        <w:t xml:space="preserve">Como melhorar a análise de produtos, da empresa Yunner, com alta escala em vendas?  </w:t>
      </w:r>
      <w:r w:rsidR="00865D93" w:rsidRPr="00865D93">
        <w:t xml:space="preserve">Dessa forma, foi elaborada a QP: </w:t>
      </w:r>
      <w:r w:rsidR="005B2253" w:rsidRPr="005B2253">
        <w:t xml:space="preserve">Quais são os trabalhos ou ferramentas que fomentam o uso de </w:t>
      </w:r>
      <w:r w:rsidR="005B2253" w:rsidRPr="009519A2">
        <w:rPr>
          <w:i/>
          <w:iCs/>
        </w:rPr>
        <w:t xml:space="preserve">dropshipping </w:t>
      </w:r>
      <w:r w:rsidR="005B2253" w:rsidRPr="005B2253">
        <w:t>e suas técnicas para automatizar o setor de mineração de produtos vencedores</w:t>
      </w:r>
      <w:r w:rsidR="00865D93" w:rsidRPr="00865D93">
        <w:t>?</w:t>
      </w:r>
    </w:p>
    <w:p w14:paraId="4A35F59D" w14:textId="702F4E3F" w:rsidR="00C27666" w:rsidRPr="00865D93" w:rsidRDefault="00D4123E" w:rsidP="00C27666">
      <w:pPr>
        <w:pStyle w:val="TF-TEXTO"/>
        <w:rPr>
          <w:color w:val="222222"/>
          <w:shd w:val="clear" w:color="auto" w:fill="FFFFFF"/>
        </w:rPr>
      </w:pPr>
      <w:r w:rsidRPr="00D4123E">
        <w:t xml:space="preserve">Posteriormente, se definiu o período que a RL seria realizada e quais </w:t>
      </w:r>
      <w:r w:rsidR="00264232">
        <w:t>bibliotecas digitais</w:t>
      </w:r>
      <w:r w:rsidRPr="00D4123E">
        <w:t xml:space="preserve"> seriam pesquisadas. A pesquisa foi realizada com base no período compreendido entre 2018 e 2023 para buscar os trabalhos </w:t>
      </w:r>
      <w:r w:rsidR="00873786">
        <w:t>que atendam a questão de pesquisa</w:t>
      </w:r>
      <w:r w:rsidR="00873786" w:rsidRPr="00C64CF4">
        <w:t xml:space="preserve"> A biblioteca digita</w:t>
      </w:r>
      <w:r w:rsidR="00447AD6">
        <w:t>l</w:t>
      </w:r>
      <w:r w:rsidR="00873786" w:rsidRPr="00C64CF4">
        <w:t xml:space="preserve"> escolhid</w:t>
      </w:r>
      <w:r w:rsidR="00447AD6">
        <w:t>a</w:t>
      </w:r>
      <w:r w:rsidR="00873786" w:rsidRPr="00C64CF4">
        <w:t xml:space="preserve"> fo</w:t>
      </w:r>
      <w:r w:rsidR="00447AD6">
        <w:t>i</w:t>
      </w:r>
      <w:r w:rsidR="00873786" w:rsidRPr="00C64CF4">
        <w:t xml:space="preserve"> o </w:t>
      </w:r>
      <w:r w:rsidR="00873786">
        <w:t>Google Acadêmico</w:t>
      </w:r>
      <w:r w:rsidR="00264232">
        <w:t>. Em seguida</w:t>
      </w:r>
      <w:r w:rsidR="00873786">
        <w:t xml:space="preserve">, </w:t>
      </w:r>
      <w:r w:rsidR="00264232">
        <w:t xml:space="preserve">foi elaborada uma </w:t>
      </w:r>
      <w:r w:rsidR="00264232" w:rsidRPr="00FB6167">
        <w:rPr>
          <w:i/>
          <w:iCs/>
        </w:rPr>
        <w:t>string</w:t>
      </w:r>
      <w:r w:rsidR="00447AD6">
        <w:t xml:space="preserve"> </w:t>
      </w:r>
      <w:r w:rsidR="00873786">
        <w:t>de busca</w:t>
      </w:r>
      <w:r w:rsidR="00264232">
        <w:t xml:space="preserve">: </w:t>
      </w:r>
      <w:r w:rsidR="00ED7CE6" w:rsidRPr="00C27666">
        <w:rPr>
          <w:color w:val="222222"/>
          <w:shd w:val="clear" w:color="auto" w:fill="FFFFFF"/>
        </w:rPr>
        <w:t>(</w:t>
      </w:r>
      <w:r w:rsidR="005A3430" w:rsidRPr="00C27666">
        <w:rPr>
          <w:color w:val="222222"/>
          <w:shd w:val="clear" w:color="auto" w:fill="FFFFFF"/>
        </w:rPr>
        <w:t>"</w:t>
      </w:r>
      <w:r w:rsidR="00C27666" w:rsidRPr="00C27666">
        <w:rPr>
          <w:color w:val="222222"/>
          <w:shd w:val="clear" w:color="auto" w:fill="FFFFFF"/>
        </w:rPr>
        <w:t>Comércio Eletrônico" OR</w:t>
      </w:r>
      <w:r w:rsidR="00C27666">
        <w:rPr>
          <w:color w:val="222222"/>
          <w:shd w:val="clear" w:color="auto" w:fill="FFFFFF"/>
        </w:rPr>
        <w:t xml:space="preserve"> </w:t>
      </w:r>
      <w:r w:rsidR="00ED7CE6" w:rsidRPr="00FB6167">
        <w:rPr>
          <w:color w:val="222222"/>
          <w:shd w:val="clear" w:color="auto" w:fill="FFFFFF"/>
        </w:rPr>
        <w:t>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commerce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-commerce</w:t>
      </w:r>
      <w:r w:rsidR="00ED7CE6" w:rsidRPr="00FB6167">
        <w:rPr>
          <w:color w:val="222222"/>
          <w:shd w:val="clear" w:color="auto" w:fill="FFFFFF"/>
        </w:rPr>
        <w:t>" OR "</w:t>
      </w:r>
      <w:r w:rsidR="00264232">
        <w:rPr>
          <w:color w:val="222222"/>
          <w:shd w:val="clear" w:color="auto" w:fill="FFFFFF"/>
        </w:rPr>
        <w:t>v</w:t>
      </w:r>
      <w:r w:rsidR="00ED7CE6" w:rsidRPr="00FB6167">
        <w:rPr>
          <w:color w:val="222222"/>
          <w:shd w:val="clear" w:color="auto" w:fill="FFFFFF"/>
        </w:rPr>
        <w:t xml:space="preserve">endas </w:t>
      </w:r>
      <w:r w:rsidR="00ED7CE6" w:rsidRPr="00FB6167">
        <w:rPr>
          <w:i/>
          <w:iCs/>
          <w:color w:val="222222"/>
          <w:shd w:val="clear" w:color="auto" w:fill="FFFFFF"/>
        </w:rPr>
        <w:t>online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d</w:t>
      </w:r>
      <w:r w:rsidR="00ED7CE6" w:rsidRPr="00FB6167">
        <w:rPr>
          <w:i/>
          <w:iCs/>
          <w:color w:val="222222"/>
          <w:shd w:val="clear" w:color="auto" w:fill="FFFFFF"/>
        </w:rPr>
        <w:t>ropshipping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a</w:t>
      </w:r>
      <w:r w:rsidR="00ED7CE6" w:rsidRPr="00FB6167">
        <w:rPr>
          <w:color w:val="222222"/>
          <w:shd w:val="clear" w:color="auto" w:fill="FFFFFF"/>
        </w:rPr>
        <w:t xml:space="preserve">nálise de mercado"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ED2C26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populares") </w:t>
      </w:r>
      <w:r w:rsidR="00ED7CE6" w:rsidRPr="009030A2">
        <w:rPr>
          <w:i/>
          <w:iCs/>
          <w:color w:val="222222"/>
          <w:shd w:val="clear" w:color="auto" w:fill="FFFFFF"/>
        </w:rPr>
        <w:t>AND</w:t>
      </w:r>
      <w:r w:rsidR="00ED7CE6" w:rsidRPr="00FB6167">
        <w:rPr>
          <w:color w:val="222222"/>
          <w:shd w:val="clear" w:color="auto" w:fill="FFFFFF"/>
        </w:rPr>
        <w:t xml:space="preserve"> ("</w:t>
      </w:r>
      <w:r w:rsidR="00264232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mais vendidos"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f</w:t>
      </w:r>
      <w:r w:rsidR="00ED7CE6" w:rsidRPr="00FB6167">
        <w:rPr>
          <w:color w:val="222222"/>
          <w:shd w:val="clear" w:color="auto" w:fill="FFFFFF"/>
        </w:rPr>
        <w:t>erramenta de mineração")</w:t>
      </w:r>
      <w:r w:rsidR="00264232">
        <w:rPr>
          <w:color w:val="222222"/>
          <w:shd w:val="clear" w:color="auto" w:fill="FFFFFF"/>
        </w:rPr>
        <w:t>.</w:t>
      </w:r>
      <w:r w:rsidR="008C25B8">
        <w:rPr>
          <w:color w:val="222222"/>
          <w:shd w:val="clear" w:color="auto" w:fill="FFFFFF"/>
        </w:rPr>
        <w:t xml:space="preserve"> </w:t>
      </w:r>
    </w:p>
    <w:p w14:paraId="62298EED" w14:textId="79C3111E" w:rsidR="00873786" w:rsidRDefault="007C7F43" w:rsidP="00543AF9">
      <w:pPr>
        <w:pStyle w:val="TF-TEXTO"/>
        <w:rPr>
          <w:color w:val="000000"/>
          <w:shd w:val="clear" w:color="auto" w:fill="FFFFFF"/>
        </w:rPr>
      </w:pPr>
      <w:r>
        <w:t>Para</w:t>
      </w:r>
      <w:r w:rsidR="00873786" w:rsidRPr="003D59E6">
        <w:t xml:space="preserve"> selecionar materiais relevantes para a pesquisa</w:t>
      </w:r>
      <w:r w:rsidR="00873786">
        <w:t xml:space="preserve"> se deve estabelecer </w:t>
      </w:r>
      <w:r w:rsidR="00264232">
        <w:t>C</w:t>
      </w:r>
      <w:r w:rsidR="00873786" w:rsidRPr="003D59E6">
        <w:t xml:space="preserve">ritérios de </w:t>
      </w:r>
      <w:r w:rsidR="00264232">
        <w:t>I</w:t>
      </w:r>
      <w:r w:rsidR="00873786" w:rsidRPr="003D59E6">
        <w:t xml:space="preserve">nclusão </w:t>
      </w:r>
      <w:r w:rsidR="00ED2C26">
        <w:t>(CI)</w:t>
      </w:r>
      <w:r w:rsidR="00326E01">
        <w:t>, com critérios de qualidades</w:t>
      </w:r>
      <w:r w:rsidR="00ED2C26">
        <w:t xml:space="preserve"> </w:t>
      </w:r>
      <w:r w:rsidR="00873786" w:rsidRPr="003D59E6">
        <w:t xml:space="preserve">e </w:t>
      </w:r>
      <w:r w:rsidR="00326E01">
        <w:t xml:space="preserve">pesos; </w:t>
      </w:r>
      <w:r w:rsidR="00ED2C26">
        <w:t>Critérios de E</w:t>
      </w:r>
      <w:r w:rsidR="00873786" w:rsidRPr="003D59E6">
        <w:t xml:space="preserve">xclusão </w:t>
      </w:r>
      <w:r w:rsidR="00ED2C26">
        <w:t>(CE)</w:t>
      </w:r>
      <w:r w:rsidR="008C25B8">
        <w:t>; e seguir passos</w:t>
      </w:r>
      <w:r w:rsidR="00873786" w:rsidRPr="003D59E6">
        <w:t xml:space="preserve"> </w:t>
      </w:r>
      <w:r w:rsidR="008C25B8" w:rsidRPr="003D59E6">
        <w:t xml:space="preserve">para </w:t>
      </w:r>
      <w:r w:rsidR="008C25B8">
        <w:t>realizar análise dos</w:t>
      </w:r>
      <w:r w:rsidR="008C25B8" w:rsidRPr="003D59E6">
        <w:t xml:space="preserve"> resultados </w:t>
      </w:r>
      <w:r w:rsidR="008C25B8">
        <w:t>da</w:t>
      </w:r>
      <w:r w:rsidR="008C25B8" w:rsidRPr="003D59E6">
        <w:t xml:space="preserve"> busca</w:t>
      </w:r>
      <w:r>
        <w:t xml:space="preserve"> (SANTOS, 2012 apud Costa </w:t>
      </w:r>
      <w:r w:rsidRPr="007C7F43">
        <w:rPr>
          <w:i/>
          <w:iCs/>
        </w:rPr>
        <w:t>et al</w:t>
      </w:r>
      <w:r>
        <w:t>., 2016)</w:t>
      </w:r>
      <w:r w:rsidR="008C25B8">
        <w:t xml:space="preserve">. </w:t>
      </w:r>
      <w:r w:rsidR="00873786" w:rsidRPr="003D59E6">
        <w:t xml:space="preserve">Os </w:t>
      </w:r>
      <w:r w:rsidR="00ED2C26">
        <w:t>CI</w:t>
      </w:r>
      <w:r w:rsidR="00873786" w:rsidRPr="003D59E6">
        <w:t xml:space="preserve"> </w:t>
      </w:r>
      <w:r w:rsidR="00326E01">
        <w:t xml:space="preserve">estão listados na </w:t>
      </w:r>
      <w:r w:rsidR="00326E01">
        <w:fldChar w:fldCharType="begin"/>
      </w:r>
      <w:r w:rsidR="00326E01">
        <w:instrText xml:space="preserve"> REF _Ref129893389 \h </w:instrText>
      </w:r>
      <w:r w:rsidR="00326E01"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326E01">
        <w:fldChar w:fldCharType="end"/>
      </w:r>
      <w:r w:rsidR="00326E01">
        <w:t>, juntamente com seus pesos.</w:t>
      </w:r>
      <w:r w:rsidR="00873786" w:rsidRPr="003D59E6">
        <w:t xml:space="preserve"> </w:t>
      </w:r>
      <w:r w:rsidR="00326E01">
        <w:t>Já os CE</w:t>
      </w:r>
      <w:r w:rsidR="00543AF9">
        <w:t xml:space="preserve"> são: CE1,</w:t>
      </w:r>
      <w:r w:rsidR="00396067" w:rsidRPr="00396067">
        <w:t xml:space="preserve"> estudos </w:t>
      </w:r>
      <w:r w:rsidR="006A0C2A">
        <w:t xml:space="preserve">que fazem uso apenas de </w:t>
      </w:r>
      <w:r w:rsidR="006A0C2A" w:rsidRPr="006A0C2A">
        <w:t>dados internos de seus bancos de dados, sem considerar a concorrência externa</w:t>
      </w:r>
      <w:r w:rsidR="00543AF9">
        <w:t xml:space="preserve">; CE2, </w:t>
      </w:r>
      <w:r w:rsidR="004C626E" w:rsidRPr="004C626E">
        <w:t>estudos nos quais não apresentam uma análise de mercado</w:t>
      </w:r>
      <w:r w:rsidR="00543AF9">
        <w:t>; CE3,</w:t>
      </w:r>
      <w:r w:rsidR="004C626E" w:rsidRPr="004C626E">
        <w:t xml:space="preserve"> estudos com texto, conteúdo ou resultados incompletos</w:t>
      </w:r>
      <w:r w:rsidR="00543AF9">
        <w:t xml:space="preserve">; CE4, </w:t>
      </w:r>
      <w:r w:rsidR="004C626E" w:rsidRPr="004C626E">
        <w:t>estudos pagos e estudos em workshops, resumos, cartazes, painéis, palestras e demonstrações</w:t>
      </w:r>
      <w:r w:rsidR="008C25B8">
        <w:t xml:space="preserve">; </w:t>
      </w:r>
      <w:r w:rsidR="008C25B8" w:rsidRPr="008C25B8">
        <w:t>CE</w:t>
      </w:r>
      <w:r w:rsidR="008C25B8">
        <w:t>5</w:t>
      </w:r>
      <w:r w:rsidR="008C25B8" w:rsidRPr="008C25B8">
        <w:t xml:space="preserve">, artigos que não sejam na </w:t>
      </w:r>
      <w:r w:rsidR="008C25B8">
        <w:t>língua portuguesa</w:t>
      </w:r>
      <w:r w:rsidR="008C25B8" w:rsidRPr="008C25B8">
        <w:t>.</w:t>
      </w:r>
      <w:r w:rsidR="00DE273B">
        <w:t xml:space="preserve"> </w:t>
      </w:r>
      <w:r w:rsidR="008C25B8" w:rsidRPr="008C25B8">
        <w:lastRenderedPageBreak/>
        <w:t>Os passos utilizados foram os indicados no protocolo, que são</w:t>
      </w:r>
      <w:r w:rsidR="00873786">
        <w:rPr>
          <w:color w:val="000000"/>
          <w:shd w:val="clear" w:color="auto" w:fill="FFFFFF"/>
        </w:rPr>
        <w:t xml:space="preserve">: </w:t>
      </w:r>
      <w:r w:rsidR="00873786" w:rsidRPr="004C626E">
        <w:rPr>
          <w:color w:val="000000"/>
          <w:shd w:val="clear" w:color="auto" w:fill="FFFFFF"/>
        </w:rPr>
        <w:t>Passo 1: Eliminação por Título;</w:t>
      </w:r>
      <w:r w:rsidR="00873786">
        <w:rPr>
          <w:color w:val="000000"/>
          <w:shd w:val="clear" w:color="auto" w:fill="FFFFFF"/>
        </w:rPr>
        <w:t xml:space="preserve"> Passo </w:t>
      </w:r>
      <w:r w:rsidR="00DD354E">
        <w:rPr>
          <w:color w:val="000000"/>
          <w:shd w:val="clear" w:color="auto" w:fill="FFFFFF"/>
        </w:rPr>
        <w:t>2</w:t>
      </w:r>
      <w:r w:rsidR="00873786">
        <w:rPr>
          <w:color w:val="000000"/>
          <w:shd w:val="clear" w:color="auto" w:fill="FFFFFF"/>
        </w:rPr>
        <w:t xml:space="preserve">: Eliminação por </w:t>
      </w:r>
      <w:r w:rsidR="004C626E">
        <w:rPr>
          <w:color w:val="000000"/>
          <w:shd w:val="clear" w:color="auto" w:fill="FFFFFF"/>
        </w:rPr>
        <w:t>resumo</w:t>
      </w:r>
      <w:r w:rsidR="00873786">
        <w:rPr>
          <w:color w:val="000000"/>
          <w:shd w:val="clear" w:color="auto" w:fill="FFFFFF"/>
        </w:rPr>
        <w:t xml:space="preserve">; Passo </w:t>
      </w:r>
      <w:r w:rsidR="00DD354E">
        <w:rPr>
          <w:color w:val="000000"/>
          <w:shd w:val="clear" w:color="auto" w:fill="FFFFFF"/>
        </w:rPr>
        <w:t>3</w:t>
      </w:r>
      <w:r w:rsidR="00873786">
        <w:rPr>
          <w:color w:val="000000"/>
          <w:shd w:val="clear" w:color="auto" w:fill="FFFFFF"/>
        </w:rPr>
        <w:t>: Eliminação por leitura</w:t>
      </w:r>
      <w:r w:rsidR="004C626E">
        <w:rPr>
          <w:color w:val="000000"/>
          <w:shd w:val="clear" w:color="auto" w:fill="FFFFFF"/>
        </w:rPr>
        <w:t xml:space="preserve"> diagonal; e Passo 4: Eliminação por leitura completa</w:t>
      </w:r>
      <w:r w:rsidR="00873786">
        <w:rPr>
          <w:color w:val="000000"/>
          <w:shd w:val="clear" w:color="auto" w:fill="FFFFFF"/>
        </w:rPr>
        <w:t xml:space="preserve">. </w:t>
      </w:r>
      <w:r w:rsidR="006A0C2A">
        <w:rPr>
          <w:color w:val="000000"/>
          <w:shd w:val="clear" w:color="auto" w:fill="FFFFFF"/>
        </w:rPr>
        <w:t xml:space="preserve">No </w:t>
      </w:r>
      <w:r w:rsidR="008C25B8">
        <w:rPr>
          <w:color w:val="000000"/>
          <w:shd w:val="clear" w:color="auto" w:fill="FFFFFF"/>
        </w:rPr>
        <w:t>P</w:t>
      </w:r>
      <w:r w:rsidR="006A0C2A">
        <w:rPr>
          <w:color w:val="000000"/>
          <w:shd w:val="clear" w:color="auto" w:fill="FFFFFF"/>
        </w:rPr>
        <w:t xml:space="preserve">asso 4 serão aplicados os critérios de qualidade listados na </w:t>
      </w:r>
      <w:r w:rsidR="006A0C2A">
        <w:rPr>
          <w:color w:val="000000"/>
          <w:shd w:val="clear" w:color="auto" w:fill="FFFFFF"/>
        </w:rPr>
        <w:fldChar w:fldCharType="begin"/>
      </w:r>
      <w:r w:rsidR="006A0C2A">
        <w:rPr>
          <w:color w:val="000000"/>
          <w:shd w:val="clear" w:color="auto" w:fill="FFFFFF"/>
        </w:rPr>
        <w:instrText xml:space="preserve"> REF _Ref129893389 \h </w:instrText>
      </w:r>
      <w:r w:rsidR="006A0C2A">
        <w:rPr>
          <w:color w:val="000000"/>
          <w:shd w:val="clear" w:color="auto" w:fill="FFFFFF"/>
        </w:rPr>
      </w:r>
      <w:r w:rsidR="006A0C2A">
        <w:rPr>
          <w:color w:val="000000"/>
          <w:shd w:val="clear" w:color="auto" w:fill="FFFFFF"/>
        </w:rPr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6A0C2A">
        <w:rPr>
          <w:color w:val="000000"/>
          <w:shd w:val="clear" w:color="auto" w:fill="FFFFFF"/>
        </w:rPr>
        <w:fldChar w:fldCharType="end"/>
      </w:r>
      <w:r w:rsidR="006A0C2A">
        <w:rPr>
          <w:color w:val="000000"/>
          <w:shd w:val="clear" w:color="auto" w:fill="FFFFFF"/>
        </w:rPr>
        <w:t>,</w:t>
      </w:r>
      <w:r w:rsidR="00326E01" w:rsidRPr="00396067">
        <w:t xml:space="preserve"> que atendem a critérios de qualidade iguais ou superiores a soma de </w:t>
      </w:r>
      <w:r w:rsidR="00326E01">
        <w:t>nove pontos</w:t>
      </w:r>
      <w:r w:rsidR="006A0C2A">
        <w:t>.</w:t>
      </w:r>
    </w:p>
    <w:p w14:paraId="6F5D0B9D" w14:textId="6519AEDE" w:rsidR="00873786" w:rsidRDefault="00873786" w:rsidP="009030A2">
      <w:pPr>
        <w:pStyle w:val="TF-LEGENDA"/>
      </w:pPr>
      <w:bookmarkStart w:id="46" w:name="_Ref129893389"/>
      <w:r>
        <w:t xml:space="preserve">Tabela </w:t>
      </w:r>
      <w:fldSimple w:instr=" SEQ Tabela \* ARABIC ">
        <w:r w:rsidR="00305743">
          <w:rPr>
            <w:noProof/>
          </w:rPr>
          <w:t>1</w:t>
        </w:r>
      </w:fldSimple>
      <w:bookmarkEnd w:id="46"/>
      <w:r>
        <w:t xml:space="preserve">- </w:t>
      </w:r>
      <w:r w:rsidRPr="00326E31">
        <w:t>Critérios de qualidade</w:t>
      </w:r>
    </w:p>
    <w:tbl>
      <w:tblPr>
        <w:tblStyle w:val="Tabelacomgrade"/>
        <w:tblW w:w="8931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03"/>
        <w:gridCol w:w="7477"/>
        <w:gridCol w:w="851"/>
      </w:tblGrid>
      <w:tr w:rsidR="00873786" w14:paraId="78B17660" w14:textId="77777777" w:rsidTr="005A2459">
        <w:tc>
          <w:tcPr>
            <w:tcW w:w="603" w:type="dxa"/>
          </w:tcPr>
          <w:p w14:paraId="5F937DFE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7477" w:type="dxa"/>
          </w:tcPr>
          <w:p w14:paraId="38557222" w14:textId="77777777" w:rsidR="00873786" w:rsidRPr="00FB6167" w:rsidRDefault="00873786" w:rsidP="000A049F">
            <w:pPr>
              <w:pStyle w:val="SemEspaamento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Critérios de Qualidade</w:t>
            </w:r>
          </w:p>
        </w:tc>
        <w:tc>
          <w:tcPr>
            <w:tcW w:w="851" w:type="dxa"/>
          </w:tcPr>
          <w:p w14:paraId="41085BAB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Peso</w:t>
            </w:r>
          </w:p>
        </w:tc>
      </w:tr>
      <w:tr w:rsidR="00873786" w:rsidRPr="00522F3E" w14:paraId="31DC49CE" w14:textId="77777777" w:rsidTr="005A2459">
        <w:tc>
          <w:tcPr>
            <w:tcW w:w="603" w:type="dxa"/>
          </w:tcPr>
          <w:p w14:paraId="4B17371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477" w:type="dxa"/>
          </w:tcPr>
          <w:p w14:paraId="54AA1F49" w14:textId="11BB8770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Dados de quantidade vendida de produtos</w:t>
            </w:r>
          </w:p>
        </w:tc>
        <w:tc>
          <w:tcPr>
            <w:tcW w:w="851" w:type="dxa"/>
          </w:tcPr>
          <w:p w14:paraId="1D7F25D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873786" w:rsidRPr="00522F3E" w14:paraId="64F53974" w14:textId="77777777" w:rsidTr="005A2459">
        <w:tc>
          <w:tcPr>
            <w:tcW w:w="603" w:type="dxa"/>
          </w:tcPr>
          <w:p w14:paraId="6B08385A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7477" w:type="dxa"/>
          </w:tcPr>
          <w:p w14:paraId="3566D0B4" w14:textId="093A4602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Data de lançamento do produto</w:t>
            </w:r>
          </w:p>
        </w:tc>
        <w:tc>
          <w:tcPr>
            <w:tcW w:w="851" w:type="dxa"/>
          </w:tcPr>
          <w:p w14:paraId="4461548B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873786" w:rsidRPr="00522F3E" w14:paraId="2F32ECF7" w14:textId="77777777" w:rsidTr="005A2459">
        <w:tc>
          <w:tcPr>
            <w:tcW w:w="603" w:type="dxa"/>
          </w:tcPr>
          <w:p w14:paraId="2EA9F2A1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7477" w:type="dxa"/>
          </w:tcPr>
          <w:p w14:paraId="48CDDC03" w14:textId="3A0E83F8" w:rsidR="00873786" w:rsidRPr="00FB6167" w:rsidRDefault="008F564A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 xml:space="preserve">Análise </w:t>
            </w:r>
            <w:r w:rsidR="00330CC3" w:rsidRPr="00FB6167">
              <w:rPr>
                <w:sz w:val="20"/>
                <w:szCs w:val="20"/>
                <w:shd w:val="clear" w:color="auto" w:fill="FFFFFF"/>
              </w:rPr>
              <w:t xml:space="preserve">de </w:t>
            </w:r>
            <w:r w:rsidRPr="00FB6167">
              <w:rPr>
                <w:sz w:val="20"/>
                <w:szCs w:val="20"/>
                <w:shd w:val="clear" w:color="auto" w:fill="FFFFFF"/>
              </w:rPr>
              <w:t>vários produtos</w:t>
            </w:r>
          </w:p>
        </w:tc>
        <w:tc>
          <w:tcPr>
            <w:tcW w:w="851" w:type="dxa"/>
          </w:tcPr>
          <w:p w14:paraId="1C7E2A8C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4317434E" w14:textId="77777777" w:rsidTr="008636B5">
        <w:tc>
          <w:tcPr>
            <w:tcW w:w="603" w:type="dxa"/>
            <w:tcBorders>
              <w:bottom w:val="single" w:sz="4" w:space="0" w:color="auto"/>
            </w:tcBorders>
          </w:tcPr>
          <w:p w14:paraId="4FB98ABC" w14:textId="3BBC890A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C0C2152" w14:textId="1FFB7883" w:rsidR="00A04647" w:rsidRPr="00FB6167" w:rsidRDefault="00A04647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dados utilizando métricas de vendas</w:t>
            </w:r>
          </w:p>
        </w:tc>
        <w:tc>
          <w:tcPr>
            <w:tcW w:w="851" w:type="dxa"/>
          </w:tcPr>
          <w:p w14:paraId="18670428" w14:textId="4DC330FB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476E15AF" w14:textId="77777777" w:rsidTr="005A2459">
        <w:tc>
          <w:tcPr>
            <w:tcW w:w="603" w:type="dxa"/>
          </w:tcPr>
          <w:p w14:paraId="6E7DD9D4" w14:textId="543AE66C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7477" w:type="dxa"/>
          </w:tcPr>
          <w:p w14:paraId="6D1A99B1" w14:textId="49E68372" w:rsidR="00A04647" w:rsidRPr="00FB6167" w:rsidRDefault="00965B05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de mercado</w:t>
            </w:r>
            <w:r w:rsidR="007844BA" w:rsidRPr="00FB6167">
              <w:rPr>
                <w:sz w:val="20"/>
                <w:szCs w:val="20"/>
                <w:shd w:val="clear" w:color="auto" w:fill="FFFFFF"/>
              </w:rPr>
              <w:t xml:space="preserve"> externo</w:t>
            </w:r>
          </w:p>
        </w:tc>
        <w:tc>
          <w:tcPr>
            <w:tcW w:w="851" w:type="dxa"/>
          </w:tcPr>
          <w:p w14:paraId="308708EC" w14:textId="19FC6B28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58E12E00" w14:textId="77777777" w:rsidTr="005A2459">
        <w:tc>
          <w:tcPr>
            <w:tcW w:w="603" w:type="dxa"/>
          </w:tcPr>
          <w:p w14:paraId="6542AD25" w14:textId="03A79CED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7477" w:type="dxa"/>
          </w:tcPr>
          <w:p w14:paraId="49F944B9" w14:textId="549748E7" w:rsidR="00A04647" w:rsidRPr="00FB6167" w:rsidRDefault="00965B05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Produtos quentes</w:t>
            </w:r>
          </w:p>
        </w:tc>
        <w:tc>
          <w:tcPr>
            <w:tcW w:w="851" w:type="dxa"/>
          </w:tcPr>
          <w:p w14:paraId="7ACE56B4" w14:textId="4AD496B1" w:rsidR="00A04647" w:rsidRPr="00FB6167" w:rsidRDefault="00965B05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7F717AC2" w14:textId="77777777" w:rsidTr="005A2459">
        <w:tc>
          <w:tcPr>
            <w:tcW w:w="603" w:type="dxa"/>
          </w:tcPr>
          <w:p w14:paraId="51AEA485" w14:textId="4228BCC2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7477" w:type="dxa"/>
          </w:tcPr>
          <w:p w14:paraId="33EA5916" w14:textId="4C197742" w:rsidR="00A04647" w:rsidRPr="00FB6167" w:rsidRDefault="003C637A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Forma automática de mineração</w:t>
            </w:r>
          </w:p>
        </w:tc>
        <w:tc>
          <w:tcPr>
            <w:tcW w:w="851" w:type="dxa"/>
          </w:tcPr>
          <w:p w14:paraId="40686181" w14:textId="1C358F73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2</w:t>
            </w:r>
          </w:p>
        </w:tc>
      </w:tr>
      <w:tr w:rsidR="007C24BF" w:rsidRPr="00522F3E" w14:paraId="21522BB6" w14:textId="77777777" w:rsidTr="00D05997">
        <w:tc>
          <w:tcPr>
            <w:tcW w:w="603" w:type="dxa"/>
            <w:tcBorders>
              <w:bottom w:val="single" w:sz="4" w:space="0" w:color="auto"/>
            </w:tcBorders>
          </w:tcPr>
          <w:p w14:paraId="3F7F7011" w14:textId="357C4ED4" w:rsidR="007C24BF" w:rsidRPr="00FB6167" w:rsidRDefault="007C24B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6FB254E" w14:textId="112B7A0B" w:rsidR="007C24BF" w:rsidRPr="00FB6167" w:rsidRDefault="007C24BF" w:rsidP="000A049F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D2CEBE" w14:textId="654EF967" w:rsidR="007C24BF" w:rsidRPr="00FB6167" w:rsidRDefault="007C24B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11</w:t>
            </w:r>
          </w:p>
        </w:tc>
      </w:tr>
    </w:tbl>
    <w:p w14:paraId="508C9024" w14:textId="1F7190B9" w:rsidR="00873786" w:rsidRPr="00BC64E3" w:rsidRDefault="002635E8" w:rsidP="00BC64E3">
      <w:pPr>
        <w:pStyle w:val="TF-FONTE"/>
      </w:pPr>
      <w:r w:rsidRPr="00FB6167">
        <w:t>Fonte</w:t>
      </w:r>
      <w:r w:rsidR="00873786" w:rsidRPr="00FB6167">
        <w:t>: adaptado de</w:t>
      </w:r>
      <w:r w:rsidR="009519A2">
        <w:t xml:space="preserve"> Santos </w:t>
      </w:r>
      <w:r w:rsidR="00873786" w:rsidRPr="00BC64E3">
        <w:t>(201</w:t>
      </w:r>
      <w:r w:rsidR="009519A2">
        <w:t>2</w:t>
      </w:r>
      <w:r w:rsidR="00873786" w:rsidRPr="00BC64E3">
        <w:t xml:space="preserve"> </w:t>
      </w:r>
      <w:r w:rsidR="00873786" w:rsidRPr="00FB6167">
        <w:t>apud</w:t>
      </w:r>
      <w:r w:rsidR="00873786" w:rsidRPr="00BC64E3">
        <w:t xml:space="preserve"> </w:t>
      </w:r>
      <w:r w:rsidR="009519A2">
        <w:t xml:space="preserve">COSTA </w:t>
      </w:r>
      <w:r w:rsidR="009519A2" w:rsidRPr="009519A2">
        <w:rPr>
          <w:i/>
          <w:iCs/>
        </w:rPr>
        <w:t>et al</w:t>
      </w:r>
      <w:r w:rsidR="009519A2">
        <w:t>.</w:t>
      </w:r>
      <w:r w:rsidR="00873786" w:rsidRPr="00BC64E3">
        <w:t>, 201</w:t>
      </w:r>
      <w:r w:rsidR="009519A2">
        <w:t>6</w:t>
      </w:r>
      <w:r w:rsidR="00873786" w:rsidRPr="00BC64E3">
        <w:t>).</w:t>
      </w:r>
    </w:p>
    <w:p w14:paraId="5FBB5A9E" w14:textId="42134EA7" w:rsidR="0051128C" w:rsidRDefault="00873786" w:rsidP="0051128C">
      <w:pPr>
        <w:pStyle w:val="TF-TEXTO"/>
      </w:pPr>
      <w:r w:rsidRPr="00F6674C">
        <w:t xml:space="preserve">A </w:t>
      </w:r>
      <w:r w:rsidRPr="00F6674C">
        <w:fldChar w:fldCharType="begin"/>
      </w:r>
      <w:r w:rsidRPr="00F6674C">
        <w:instrText xml:space="preserve"> REF _Ref129893649 \h </w:instrText>
      </w:r>
      <w:r w:rsidR="00522F3E" w:rsidRPr="00F6674C">
        <w:instrText xml:space="preserve"> \* MERGEFORMAT </w:instrText>
      </w:r>
      <w:r w:rsidRPr="00F6674C">
        <w:fldChar w:fldCharType="separate"/>
      </w:r>
      <w:r w:rsidR="00305743">
        <w:t xml:space="preserve">Tabela </w:t>
      </w:r>
      <w:r w:rsidR="00305743">
        <w:rPr>
          <w:noProof/>
        </w:rPr>
        <w:t>2</w:t>
      </w:r>
      <w:r w:rsidRPr="00F6674C">
        <w:fldChar w:fldCharType="end"/>
      </w:r>
      <w:r w:rsidRPr="00F6674C">
        <w:t xml:space="preserve"> apresenta os artigos classificados em cada etapa da RSL. Na Etapa 1, os </w:t>
      </w:r>
      <w:r w:rsidR="00437A06">
        <w:t>4</w:t>
      </w:r>
      <w:r w:rsidR="005B2253">
        <w:t>30</w:t>
      </w:r>
      <w:r w:rsidR="00437A06">
        <w:t xml:space="preserve"> </w:t>
      </w:r>
      <w:r w:rsidRPr="00F6674C">
        <w:t xml:space="preserve">artigos foram </w:t>
      </w:r>
      <w:r w:rsidR="006A0C2A">
        <w:t xml:space="preserve">verificados </w:t>
      </w:r>
      <w:r w:rsidRPr="00F6674C">
        <w:t>pelo Passo 1: eliminação pelo títul</w:t>
      </w:r>
      <w:r w:rsidR="00F6674C" w:rsidRPr="00F6674C">
        <w:t>o</w:t>
      </w:r>
      <w:r w:rsidR="006A0C2A">
        <w:t>, na qual resultou em 12 estudos;</w:t>
      </w:r>
      <w:r w:rsidRPr="00F6674C">
        <w:t xml:space="preserve"> na Etapa 2, os </w:t>
      </w:r>
      <w:r w:rsidR="006A0C2A">
        <w:t>12 estudos</w:t>
      </w:r>
      <w:r w:rsidRPr="00F6674C">
        <w:t xml:space="preserve"> foram </w:t>
      </w:r>
      <w:r w:rsidR="006A0C2A">
        <w:t xml:space="preserve">analisados e </w:t>
      </w:r>
      <w:r w:rsidRPr="00F6674C">
        <w:t>eliminados pelo Passo 2: eliminação</w:t>
      </w:r>
      <w:r w:rsidR="00F6674C" w:rsidRPr="00F6674C">
        <w:t xml:space="preserve"> pelo resumo</w:t>
      </w:r>
      <w:r w:rsidR="006A0C2A">
        <w:t xml:space="preserve">, resultando em cinco estudos; </w:t>
      </w:r>
      <w:r w:rsidR="00F6674C" w:rsidRPr="00F6674C">
        <w:t xml:space="preserve">na Etapa 3, </w:t>
      </w:r>
      <w:r w:rsidR="006A0C2A">
        <w:t xml:space="preserve">esses cinco estudos foram analisados e </w:t>
      </w:r>
      <w:r w:rsidR="00F6674C" w:rsidRPr="00F6674C">
        <w:t>eliminados pelo Passo 3: leitura diagonal</w:t>
      </w:r>
      <w:r w:rsidR="006A0C2A">
        <w:t>, na qual foi possível selecionar um estudo; e por</w:t>
      </w:r>
      <w:r w:rsidRPr="00F6674C">
        <w:t xml:space="preserve"> fim, na Etapa </w:t>
      </w:r>
      <w:r w:rsidR="00F6674C" w:rsidRPr="00F6674C">
        <w:t>4</w:t>
      </w:r>
      <w:r w:rsidRPr="00F6674C">
        <w:t xml:space="preserve">, </w:t>
      </w:r>
      <w:r w:rsidR="006A0C2A">
        <w:t xml:space="preserve">esse estudo foi analisado pelo </w:t>
      </w:r>
      <w:r w:rsidRPr="00F6674C">
        <w:t xml:space="preserve">Passo </w:t>
      </w:r>
      <w:r w:rsidR="00F6674C" w:rsidRPr="00F6674C">
        <w:t>4</w:t>
      </w:r>
      <w:r w:rsidRPr="00F6674C">
        <w:t>: leitura completa</w:t>
      </w:r>
      <w:r w:rsidR="006A0C2A">
        <w:t>, resultando em sua seleção</w:t>
      </w:r>
      <w:r w:rsidRPr="00F6674C">
        <w:t xml:space="preserve">. </w:t>
      </w:r>
      <w:r w:rsidR="0051128C">
        <w:t xml:space="preserve">Constatou-se pela RSL, que muitos trabalhos se limitavam a utilização de dados internos de seus bancos de dados, sem considerar a concorrência externa. Esse resultado se encontra sintetizado no </w:t>
      </w:r>
      <w:r w:rsidR="0051128C">
        <w:fldChar w:fldCharType="begin"/>
      </w:r>
      <w:r w:rsidR="0051128C">
        <w:instrText xml:space="preserve"> REF _Ref131751327 \h </w:instrText>
      </w:r>
      <w:r w:rsidR="0051128C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51128C">
        <w:fldChar w:fldCharType="end"/>
      </w:r>
      <w:r w:rsidR="0051128C">
        <w:t>.</w:t>
      </w:r>
    </w:p>
    <w:p w14:paraId="152B6FB9" w14:textId="5749DD8B" w:rsidR="00873786" w:rsidRDefault="00873786" w:rsidP="009030A2">
      <w:pPr>
        <w:pStyle w:val="TF-LEGENDA"/>
      </w:pPr>
      <w:bookmarkStart w:id="47" w:name="_Ref129893649"/>
      <w:r>
        <w:t xml:space="preserve">Tabela </w:t>
      </w:r>
      <w:fldSimple w:instr=" SEQ Tabela \* ARABIC ">
        <w:r w:rsidR="00305743">
          <w:rPr>
            <w:noProof/>
          </w:rPr>
          <w:t>2</w:t>
        </w:r>
      </w:fldSimple>
      <w:bookmarkEnd w:id="47"/>
      <w:r w:rsidR="00726C13">
        <w:rPr>
          <w:noProof/>
        </w:rPr>
        <w:t xml:space="preserve"> </w:t>
      </w:r>
      <w:r>
        <w:t xml:space="preserve">- </w:t>
      </w:r>
      <w:r w:rsidRPr="00D153B3">
        <w:t>Artigos Classificados nas Etapas da RSL</w:t>
      </w:r>
    </w:p>
    <w:tbl>
      <w:tblPr>
        <w:tblStyle w:val="Tabelacomgrade"/>
        <w:tblW w:w="8931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1337"/>
        <w:gridCol w:w="1068"/>
        <w:gridCol w:w="1134"/>
        <w:gridCol w:w="1276"/>
        <w:gridCol w:w="1802"/>
      </w:tblGrid>
      <w:tr w:rsidR="00873786" w14:paraId="65AAAB37" w14:textId="77777777" w:rsidTr="00FB6167">
        <w:trPr>
          <w:jc w:val="center"/>
        </w:trPr>
        <w:tc>
          <w:tcPr>
            <w:tcW w:w="2314" w:type="dxa"/>
          </w:tcPr>
          <w:p w14:paraId="3E69D483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Base de Dados</w:t>
            </w:r>
          </w:p>
        </w:tc>
        <w:tc>
          <w:tcPr>
            <w:tcW w:w="1337" w:type="dxa"/>
          </w:tcPr>
          <w:p w14:paraId="7D0A8A4A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Analisados</w:t>
            </w:r>
          </w:p>
        </w:tc>
        <w:tc>
          <w:tcPr>
            <w:tcW w:w="1068" w:type="dxa"/>
          </w:tcPr>
          <w:p w14:paraId="18683DE2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</w:t>
            </w:r>
          </w:p>
        </w:tc>
        <w:tc>
          <w:tcPr>
            <w:tcW w:w="1134" w:type="dxa"/>
          </w:tcPr>
          <w:p w14:paraId="721ACA7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</w:t>
            </w:r>
          </w:p>
        </w:tc>
        <w:tc>
          <w:tcPr>
            <w:tcW w:w="1276" w:type="dxa"/>
          </w:tcPr>
          <w:p w14:paraId="08D5F60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III</w:t>
            </w:r>
          </w:p>
        </w:tc>
        <w:tc>
          <w:tcPr>
            <w:tcW w:w="1802" w:type="dxa"/>
          </w:tcPr>
          <w:p w14:paraId="134C000D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IV</w:t>
            </w:r>
          </w:p>
        </w:tc>
      </w:tr>
      <w:tr w:rsidR="0065062F" w14:paraId="2BE917B6" w14:textId="77777777" w:rsidTr="00FB6167">
        <w:trPr>
          <w:trHeight w:val="170"/>
          <w:jc w:val="center"/>
        </w:trPr>
        <w:tc>
          <w:tcPr>
            <w:tcW w:w="2314" w:type="dxa"/>
          </w:tcPr>
          <w:p w14:paraId="5F775B88" w14:textId="302F9BE1" w:rsidR="0065062F" w:rsidRPr="00FB6167" w:rsidRDefault="0065062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Google Acadêmico</w:t>
            </w:r>
          </w:p>
        </w:tc>
        <w:tc>
          <w:tcPr>
            <w:tcW w:w="1337" w:type="dxa"/>
          </w:tcPr>
          <w:p w14:paraId="00FF6898" w14:textId="5BC82FD9" w:rsidR="0065062F" w:rsidRPr="00FB6167" w:rsidRDefault="00C27666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068" w:type="dxa"/>
          </w:tcPr>
          <w:p w14:paraId="615C502E" w14:textId="68AAF29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2D7CE10F" w14:textId="462F8523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2AD2D46B" w14:textId="0AA2F6CA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  <w:tc>
          <w:tcPr>
            <w:tcW w:w="1802" w:type="dxa"/>
          </w:tcPr>
          <w:p w14:paraId="752BC9C9" w14:textId="0C08E02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</w:tbl>
    <w:p w14:paraId="2CE2219A" w14:textId="1AD95007" w:rsidR="00873786" w:rsidRPr="00437A06" w:rsidRDefault="00873786" w:rsidP="00437A06">
      <w:pPr>
        <w:pStyle w:val="TF-FONTE"/>
      </w:pPr>
      <w:r w:rsidRPr="00437A06">
        <w:t xml:space="preserve">Fonte: elaborado </w:t>
      </w:r>
      <w:r w:rsidR="004A4735" w:rsidRPr="00437A06">
        <w:t>pelo autor</w:t>
      </w:r>
      <w:r w:rsidR="00F911A5">
        <w:t>.</w:t>
      </w:r>
    </w:p>
    <w:p w14:paraId="422665C8" w14:textId="58F58FB2" w:rsidR="00CF72FB" w:rsidRPr="00A66D3F" w:rsidRDefault="0051128C" w:rsidP="00873786">
      <w:pPr>
        <w:pStyle w:val="TF-TEXTO"/>
      </w:pPr>
      <w:r>
        <w:t xml:space="preserve">A segunda parte da RL diz respeito a realizar uma </w:t>
      </w:r>
      <w:r w:rsidR="00230C1E" w:rsidRPr="00230C1E">
        <w:t>RT</w:t>
      </w:r>
      <w:r w:rsidR="00230C1E">
        <w:t>L</w:t>
      </w:r>
      <w:r>
        <w:t xml:space="preserve">. </w:t>
      </w:r>
      <w:r w:rsidR="000C4A37">
        <w:rPr>
          <w:rStyle w:val="ui-provider"/>
        </w:rPr>
        <w:t>Na RTL, também foram aplicados os CI e CE, bem como os critérios de qualidade com pontuação igual ou superior a nove pontos.</w:t>
      </w:r>
      <w:r w:rsidR="000C4A37">
        <w:t xml:space="preserve"> </w:t>
      </w:r>
      <w:r>
        <w:t xml:space="preserve">Nessa RTL se buscou </w:t>
      </w:r>
      <w:r w:rsidR="00437A06">
        <w:t xml:space="preserve">identificar </w:t>
      </w:r>
      <w:r w:rsidR="00437A06" w:rsidRPr="00230C1E">
        <w:t>ferramentas</w:t>
      </w:r>
      <w:r w:rsidR="00230C1E" w:rsidRPr="00230C1E">
        <w:t xml:space="preserve"> </w:t>
      </w:r>
      <w:r>
        <w:t xml:space="preserve">de referência da área </w:t>
      </w:r>
      <w:r w:rsidR="00230C1E" w:rsidRPr="00230C1E">
        <w:t>utilizadas na mineração de produtos</w:t>
      </w:r>
      <w:r>
        <w:t>. Essa a</w:t>
      </w:r>
      <w:r w:rsidR="00230C1E" w:rsidRPr="00230C1E">
        <w:t>nálise resultou na identificação de duas ferramentas, E-Sniper e Ecomprofithub</w:t>
      </w:r>
      <w:r w:rsidR="000C4A37">
        <w:t xml:space="preserve">. Cabe destacar que a ferramenta Ecomprofithub é utilizada pela empresa foco do estudo. Esse resultado se encontra sintetizado no </w:t>
      </w:r>
      <w:r w:rsidR="000C4A37">
        <w:fldChar w:fldCharType="begin"/>
      </w:r>
      <w:r w:rsidR="000C4A37">
        <w:instrText xml:space="preserve"> REF _Ref131751327 \h </w:instrText>
      </w:r>
      <w:r w:rsidR="000C4A37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0C4A37">
        <w:fldChar w:fldCharType="end"/>
      </w:r>
      <w:r w:rsidR="000C4A37">
        <w:t>, juntamente com o resultado da RSL</w:t>
      </w:r>
      <w:r w:rsidR="00230C1E" w:rsidRPr="00230C1E">
        <w:t>.</w:t>
      </w:r>
    </w:p>
    <w:p w14:paraId="7589BAAB" w14:textId="66401918" w:rsidR="003F4B66" w:rsidRDefault="003F4B66" w:rsidP="003F4B66">
      <w:pPr>
        <w:pStyle w:val="TF-LEGENDA"/>
      </w:pPr>
      <w:bookmarkStart w:id="48" w:name="_Ref131751327"/>
      <w:r>
        <w:lastRenderedPageBreak/>
        <w:t xml:space="preserve">Quadro </w:t>
      </w:r>
      <w:fldSimple w:instr=" SEQ Quadro \* ARABIC ">
        <w:r w:rsidR="00305743">
          <w:rPr>
            <w:noProof/>
          </w:rPr>
          <w:t>1</w:t>
        </w:r>
      </w:fldSimple>
      <w:bookmarkEnd w:id="45"/>
      <w:bookmarkEnd w:id="48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92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483"/>
        <w:gridCol w:w="1162"/>
        <w:gridCol w:w="1307"/>
        <w:gridCol w:w="1217"/>
        <w:gridCol w:w="2119"/>
      </w:tblGrid>
      <w:tr w:rsidR="004A4735" w14:paraId="3F3D4C76" w14:textId="77777777" w:rsidTr="00FB6167">
        <w:trPr>
          <w:trHeight w:val="83"/>
          <w:jc w:val="center"/>
        </w:trPr>
        <w:tc>
          <w:tcPr>
            <w:tcW w:w="3483" w:type="dxa"/>
            <w:shd w:val="clear" w:color="auto" w:fill="A6A6A6" w:themeFill="background1" w:themeFillShade="A6"/>
            <w:vAlign w:val="center"/>
          </w:tcPr>
          <w:p w14:paraId="71D4E635" w14:textId="1499BF3C" w:rsidR="008E1804" w:rsidRPr="009030A2" w:rsidRDefault="008E1804" w:rsidP="00726C1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Assunto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1B479D92" w14:textId="04EE1626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Tipo RL</w:t>
            </w:r>
          </w:p>
        </w:tc>
        <w:tc>
          <w:tcPr>
            <w:tcW w:w="1307" w:type="dxa"/>
            <w:shd w:val="clear" w:color="auto" w:fill="A6A6A6" w:themeFill="background1" w:themeFillShade="A6"/>
          </w:tcPr>
          <w:p w14:paraId="095705A7" w14:textId="67F41E9F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Origem</w:t>
            </w:r>
          </w:p>
        </w:tc>
        <w:tc>
          <w:tcPr>
            <w:tcW w:w="1217" w:type="dxa"/>
            <w:shd w:val="clear" w:color="auto" w:fill="A6A6A6" w:themeFill="background1" w:themeFillShade="A6"/>
            <w:vAlign w:val="center"/>
          </w:tcPr>
          <w:p w14:paraId="0F906A1B" w14:textId="1C2317DC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Filtro</w:t>
            </w:r>
          </w:p>
        </w:tc>
        <w:tc>
          <w:tcPr>
            <w:tcW w:w="2119" w:type="dxa"/>
            <w:shd w:val="clear" w:color="auto" w:fill="A6A6A6" w:themeFill="background1" w:themeFillShade="A6"/>
            <w:vAlign w:val="center"/>
          </w:tcPr>
          <w:p w14:paraId="5599ECBC" w14:textId="2308A9BD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Referência</w:t>
            </w:r>
          </w:p>
        </w:tc>
      </w:tr>
      <w:tr w:rsidR="008E1804" w:rsidRPr="00A10927" w14:paraId="772830E8" w14:textId="77777777" w:rsidTr="00FB6167">
        <w:trPr>
          <w:trHeight w:val="308"/>
          <w:jc w:val="center"/>
        </w:trPr>
        <w:tc>
          <w:tcPr>
            <w:tcW w:w="3483" w:type="dxa"/>
            <w:shd w:val="clear" w:color="auto" w:fill="auto"/>
            <w:vAlign w:val="center"/>
          </w:tcPr>
          <w:p w14:paraId="16FA2477" w14:textId="20BAA6A1" w:rsidR="008E1804" w:rsidRPr="009030A2" w:rsidRDefault="00EF4C2A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Comparação dos produtos com alto potencial de venda, entre os mercados China e da Europa.</w:t>
            </w:r>
          </w:p>
        </w:tc>
        <w:tc>
          <w:tcPr>
            <w:tcW w:w="1162" w:type="dxa"/>
            <w:vAlign w:val="center"/>
          </w:tcPr>
          <w:p w14:paraId="0A7FAE66" w14:textId="77777777" w:rsidR="00A90AFB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</w:p>
          <w:p w14:paraId="057B2640" w14:textId="48F383F9" w:rsidR="00A90AFB" w:rsidRPr="009030A2" w:rsidRDefault="00A90AFB" w:rsidP="00726C13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RSL</w:t>
            </w:r>
          </w:p>
        </w:tc>
        <w:tc>
          <w:tcPr>
            <w:tcW w:w="1307" w:type="dxa"/>
            <w:vAlign w:val="center"/>
          </w:tcPr>
          <w:p w14:paraId="603BBE0D" w14:textId="16E1B2DB" w:rsidR="008E1804" w:rsidRPr="009030A2" w:rsidRDefault="00A90AFB" w:rsidP="00904DF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Google Acadêmico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1555BA3B" w14:textId="39D21FC3" w:rsidR="008E1804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  <w:bookmarkStart w:id="49" w:name="OLE_LINK7"/>
            <w:r w:rsidRPr="00437A06">
              <w:rPr>
                <w:i/>
                <w:iCs/>
                <w:sz w:val="20"/>
              </w:rPr>
              <w:t>String</w:t>
            </w:r>
            <w:r w:rsidRPr="00437A06">
              <w:rPr>
                <w:sz w:val="20"/>
              </w:rPr>
              <w:t xml:space="preserve"> de busca </w:t>
            </w:r>
            <w:bookmarkEnd w:id="49"/>
          </w:p>
        </w:tc>
        <w:tc>
          <w:tcPr>
            <w:tcW w:w="2119" w:type="dxa"/>
            <w:vAlign w:val="center"/>
          </w:tcPr>
          <w:p w14:paraId="7F690E10" w14:textId="0B1EFD0A" w:rsidR="008E1804" w:rsidRPr="009030A2" w:rsidRDefault="00EF4C2A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(</w:t>
            </w:r>
            <w:r w:rsidR="00437A06" w:rsidRPr="009030A2">
              <w:rPr>
                <w:sz w:val="20"/>
              </w:rPr>
              <w:t>SILVA</w:t>
            </w:r>
            <w:r w:rsidRPr="009030A2">
              <w:rPr>
                <w:sz w:val="20"/>
              </w:rPr>
              <w:t>, 202</w:t>
            </w:r>
            <w:r w:rsidR="0053235D">
              <w:rPr>
                <w:sz w:val="20"/>
              </w:rPr>
              <w:t>1</w:t>
            </w:r>
            <w:r w:rsidRPr="009030A2">
              <w:rPr>
                <w:sz w:val="20"/>
              </w:rPr>
              <w:t>)</w:t>
            </w:r>
          </w:p>
        </w:tc>
      </w:tr>
      <w:tr w:rsidR="007C24BF" w:rsidRPr="008523AD" w14:paraId="698AA75C" w14:textId="77777777" w:rsidTr="00FB6167">
        <w:trPr>
          <w:trHeight w:val="624"/>
          <w:jc w:val="center"/>
        </w:trPr>
        <w:tc>
          <w:tcPr>
            <w:tcW w:w="3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18901" w14:textId="33972EED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Ferramenta E-Sniper apresenta os produtos que estão vendendo bem nas lojas de dropshipping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36EC2586" w14:textId="58280AB9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</w:p>
          <w:p w14:paraId="53F6A980" w14:textId="13304A07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116B2849" w14:textId="49DAB435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AD73" w14:textId="1F94E9BE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de referência da área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vAlign w:val="center"/>
          </w:tcPr>
          <w:p w14:paraId="4084FAB1" w14:textId="334D80CB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</w:t>
            </w:r>
            <w:r w:rsidR="003B5105">
              <w:rPr>
                <w:sz w:val="20"/>
              </w:rPr>
              <w:t>E-</w:t>
            </w:r>
            <w:r w:rsidRPr="00437A06">
              <w:rPr>
                <w:sz w:val="20"/>
              </w:rPr>
              <w:t>SNIPER, 2022)</w:t>
            </w:r>
          </w:p>
        </w:tc>
      </w:tr>
      <w:tr w:rsidR="007C24BF" w:rsidRPr="008523AD" w14:paraId="4E27460C" w14:textId="77777777" w:rsidTr="00FB6167">
        <w:trPr>
          <w:trHeight w:val="615"/>
          <w:jc w:val="center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938A2E" w14:textId="411ACEEF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 xml:space="preserve">Ferramenta </w:t>
            </w:r>
            <w:bookmarkStart w:id="50" w:name="_Hlk133067375"/>
            <w:r w:rsidRPr="009030A2">
              <w:rPr>
                <w:sz w:val="20"/>
              </w:rPr>
              <w:t>Ecomprofithub</w:t>
            </w:r>
            <w:bookmarkEnd w:id="50"/>
            <w:r w:rsidRPr="009030A2">
              <w:rPr>
                <w:sz w:val="20"/>
              </w:rPr>
              <w:t xml:space="preserve"> apresenta os produtos listados nas ferramentas de pesquisas mais utilizadas e conceituadas do mercado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766D4" w14:textId="3C817ABF" w:rsidR="007C24BF" w:rsidRPr="009030A2" w:rsidRDefault="007C24BF" w:rsidP="00726C13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6E689" w14:textId="3533B3D3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28DCCE" w14:textId="4ABA4704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utilizado pela Yunner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7FCA" w14:textId="6575F771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(ECOMPROFITHUB, 2022)</w:t>
            </w:r>
          </w:p>
        </w:tc>
      </w:tr>
    </w:tbl>
    <w:p w14:paraId="7FCE3511" w14:textId="338B3C6B" w:rsidR="003F4B66" w:rsidRDefault="003F4B66" w:rsidP="004A4735">
      <w:pPr>
        <w:pStyle w:val="TF-FONTE"/>
      </w:pPr>
      <w:r>
        <w:t>Fonte: elaborado pelo autor</w:t>
      </w:r>
      <w:r w:rsidR="00220D1C">
        <w:t>.</w:t>
      </w:r>
    </w:p>
    <w:p w14:paraId="0507737D" w14:textId="05104FDB" w:rsidR="00DD354E" w:rsidRDefault="005B2253" w:rsidP="009030A2">
      <w:pPr>
        <w:pStyle w:val="TF-TEXTO"/>
      </w:pPr>
      <w:r w:rsidRPr="005B2253">
        <w:t xml:space="preserve">Na RL foram selecionados </w:t>
      </w:r>
      <w:r>
        <w:t>três</w:t>
      </w:r>
      <w:r w:rsidRPr="005B2253">
        <w:t xml:space="preserve"> trabalhos, sendo </w:t>
      </w:r>
      <w:r>
        <w:t>um trabalho proveniente</w:t>
      </w:r>
      <w:r w:rsidRPr="005B2253">
        <w:t xml:space="preserve"> da RSL e dois deles da RTL.</w:t>
      </w:r>
      <w:r>
        <w:t xml:space="preserve"> </w:t>
      </w:r>
      <w:r w:rsidR="000C4A37">
        <w:t xml:space="preserve">Na RSL foi selecionado o trabalho de </w:t>
      </w:r>
      <w:r w:rsidR="00437A06">
        <w:t xml:space="preserve">Silva </w:t>
      </w:r>
      <w:r w:rsidR="000C4A37">
        <w:t>(</w:t>
      </w:r>
      <w:r w:rsidR="00437A06">
        <w:t>202</w:t>
      </w:r>
      <w:r w:rsidR="00532A07">
        <w:t>1</w:t>
      </w:r>
      <w:r w:rsidR="000C4A37">
        <w:t xml:space="preserve">), que atendeu aos critérios de qualidade de </w:t>
      </w:r>
      <w:r w:rsidR="002929BD" w:rsidRPr="002929BD">
        <w:t xml:space="preserve">IDs 1,2,3,4,5 e 6, aos quais somam um total de nove pontos. É importante ressaltar que este estudo apresentou uma análise de dados referentes </w:t>
      </w:r>
      <w:del w:id="51" w:author="Marcos Rogério Cardoso" w:date="2023-05-14T17:54:00Z">
        <w:r w:rsidR="002929BD" w:rsidRPr="002929BD" w:rsidDel="00B27A4C">
          <w:delText xml:space="preserve">a </w:delText>
        </w:r>
      </w:del>
      <w:ins w:id="52" w:author="Marcos Rogério Cardoso" w:date="2023-05-14T17:54:00Z">
        <w:r w:rsidR="00B27A4C">
          <w:t>à</w:t>
        </w:r>
        <w:r w:rsidR="00B27A4C" w:rsidRPr="002929BD">
          <w:t xml:space="preserve"> </w:t>
        </w:r>
      </w:ins>
      <w:r w:rsidR="002929BD" w:rsidRPr="002929BD">
        <w:t>quantidade de vendas e data de lançamento do produto</w:t>
      </w:r>
      <w:r w:rsidR="000C4A37">
        <w:t xml:space="preserve">. Já na RTL </w:t>
      </w:r>
      <w:r>
        <w:t>fo</w:t>
      </w:r>
      <w:r w:rsidR="00A4628A">
        <w:t xml:space="preserve">i </w:t>
      </w:r>
      <w:r w:rsidR="00260412">
        <w:t>s</w:t>
      </w:r>
      <w:r>
        <w:t>elecionada a</w:t>
      </w:r>
      <w:r w:rsidR="000C4A37">
        <w:t xml:space="preserve"> ferramenta </w:t>
      </w:r>
      <w:r w:rsidR="00CF72FB">
        <w:t>E-</w:t>
      </w:r>
      <w:r w:rsidR="00437A06">
        <w:t>S</w:t>
      </w:r>
      <w:r w:rsidR="00CF72FB">
        <w:t>niper</w:t>
      </w:r>
      <w:r w:rsidR="000C4A37">
        <w:t xml:space="preserve"> </w:t>
      </w:r>
      <w:r w:rsidR="00437A06">
        <w:t>(</w:t>
      </w:r>
      <w:r w:rsidR="002104C7">
        <w:t>E-</w:t>
      </w:r>
      <w:r w:rsidR="00437A06">
        <w:t xml:space="preserve">SNIPER, </w:t>
      </w:r>
      <w:r w:rsidR="00CF72FB">
        <w:t xml:space="preserve">2022) e </w:t>
      </w:r>
      <w:r w:rsidR="00437A06">
        <w:t xml:space="preserve">a ferramenta </w:t>
      </w:r>
      <w:r w:rsidR="00CF72FB">
        <w:t>Ecomprofithub</w:t>
      </w:r>
      <w:r w:rsidR="000C4A37">
        <w:t xml:space="preserve"> </w:t>
      </w:r>
      <w:r w:rsidR="00CF72FB">
        <w:t>(</w:t>
      </w:r>
      <w:r w:rsidR="00437A06">
        <w:t xml:space="preserve">ECOMPROFITHUB, </w:t>
      </w:r>
      <w:r w:rsidR="00CF72FB">
        <w:t>2022)</w:t>
      </w:r>
      <w:r w:rsidR="000C4A37">
        <w:t>. Ambas as ferramentas atenderam aos critérios de qual</w:t>
      </w:r>
      <w:r w:rsidR="00CF72FB">
        <w:t>idade d</w:t>
      </w:r>
      <w:r w:rsidR="000C4A37">
        <w:t>e</w:t>
      </w:r>
      <w:r w:rsidR="00CF72FB">
        <w:t xml:space="preserve"> IDs 1,3,4,5,6</w:t>
      </w:r>
      <w:r w:rsidR="00726C13">
        <w:t xml:space="preserve"> e </w:t>
      </w:r>
      <w:r w:rsidR="00CF72FB">
        <w:t xml:space="preserve">7, </w:t>
      </w:r>
      <w:r w:rsidR="00726C13">
        <w:t xml:space="preserve">totalizando </w:t>
      </w:r>
      <w:r w:rsidR="00CF72FB">
        <w:t>dez pontos.</w:t>
      </w:r>
      <w:r w:rsidR="00437A06">
        <w:t xml:space="preserve"> </w:t>
      </w:r>
      <w:r w:rsidR="00220D1C">
        <w:t xml:space="preserve">A ferramenta </w:t>
      </w:r>
      <w:r w:rsidR="00903E70" w:rsidRPr="00903E70">
        <w:t xml:space="preserve">E-Sniper lista os produtos populares que estão sendo anunciados, com uma opção </w:t>
      </w:r>
      <w:r>
        <w:t>na qual</w:t>
      </w:r>
      <w:r w:rsidRPr="00903E70">
        <w:t xml:space="preserve"> </w:t>
      </w:r>
      <w:r w:rsidR="00903E70" w:rsidRPr="00903E70">
        <w:t>o usuário consegue verificar em quais lojas o produto está sendo vendido</w:t>
      </w:r>
      <w:r>
        <w:t xml:space="preserve"> (</w:t>
      </w:r>
      <w:r w:rsidR="002104C7">
        <w:t>E-</w:t>
      </w:r>
      <w:r>
        <w:t>SNIPER, 2022)</w:t>
      </w:r>
      <w:r w:rsidR="00903E70" w:rsidRPr="00903E70">
        <w:t xml:space="preserve">. </w:t>
      </w:r>
      <w:commentRangeStart w:id="53"/>
      <w:r w:rsidR="00903E70" w:rsidRPr="00903E70">
        <w:t xml:space="preserve">Já a ferramenta Ecomprofithub, lista os produtos capturando de algumas plataformas focada em mineração de produto de </w:t>
      </w:r>
      <w:r w:rsidR="00903E70" w:rsidRPr="00726C13">
        <w:rPr>
          <w:i/>
          <w:iCs/>
        </w:rPr>
        <w:t>dropshipping</w:t>
      </w:r>
      <w:r w:rsidR="00903E70" w:rsidRPr="00903E70">
        <w:t xml:space="preserve">, apresenta também a data de lançamento, mas não divulga </w:t>
      </w:r>
      <w:r>
        <w:t>o local que</w:t>
      </w:r>
      <w:r w:rsidR="00903E70" w:rsidRPr="00903E70">
        <w:t xml:space="preserve"> essa informação é retirada</w:t>
      </w:r>
      <w:r>
        <w:t xml:space="preserve"> (ECOMPROFITHUB, 2022)</w:t>
      </w:r>
      <w:r w:rsidR="00903E70" w:rsidRPr="00903E70">
        <w:t>.</w:t>
      </w:r>
      <w:commentRangeEnd w:id="53"/>
      <w:r w:rsidR="00B27A4C">
        <w:rPr>
          <w:rStyle w:val="Refdecomentrio"/>
        </w:rPr>
        <w:commentReference w:id="53"/>
      </w:r>
    </w:p>
    <w:p w14:paraId="06BEB98B" w14:textId="770F0B28" w:rsidR="00451B94" w:rsidRDefault="00C67979" w:rsidP="00E81C04">
      <w:pPr>
        <w:pStyle w:val="Ttulo1"/>
      </w:pPr>
      <w:bookmarkStart w:id="54" w:name="_Toc54164921"/>
      <w:bookmarkStart w:id="55" w:name="_Toc54165675"/>
      <w:bookmarkStart w:id="56" w:name="_Toc54169333"/>
      <w:bookmarkStart w:id="57" w:name="_Toc96347439"/>
      <w:bookmarkStart w:id="58" w:name="_Toc96357723"/>
      <w:bookmarkStart w:id="59" w:name="_Toc96491866"/>
      <w:bookmarkStart w:id="60" w:name="_Toc411603107"/>
      <w:bookmarkEnd w:id="25"/>
      <w:r>
        <w:t>Justificativa</w:t>
      </w:r>
    </w:p>
    <w:p w14:paraId="45641825" w14:textId="7B963B6E" w:rsidR="00BA3C5F" w:rsidRDefault="00BA3C5F" w:rsidP="0042718B">
      <w:pPr>
        <w:pStyle w:val="TF-TEXTO"/>
      </w:pPr>
      <w:r w:rsidRPr="00BA3C5F">
        <w:t xml:space="preserve">Nessa seção será apresentada a justificativa para a elaboração do trabalho, estando estruturada em duas subseções. A subseção </w:t>
      </w:r>
      <w:r>
        <w:fldChar w:fldCharType="begin"/>
      </w:r>
      <w:r>
        <w:instrText xml:space="preserve"> REF _Ref133071005 \r \h </w:instrText>
      </w:r>
      <w:r>
        <w:fldChar w:fldCharType="separate"/>
      </w:r>
      <w:r w:rsidR="00305743">
        <w:t>3.1</w:t>
      </w:r>
      <w:r>
        <w:fldChar w:fldCharType="end"/>
      </w:r>
      <w:r w:rsidRPr="00BA3C5F">
        <w:t xml:space="preserve"> aborda a justificativa e a subseção </w:t>
      </w:r>
      <w:r>
        <w:fldChar w:fldCharType="begin"/>
      </w:r>
      <w:r>
        <w:instrText xml:space="preserve"> REF _Ref133071018 \r \h </w:instrText>
      </w:r>
      <w:r>
        <w:fldChar w:fldCharType="separate"/>
      </w:r>
      <w:r w:rsidR="00305743">
        <w:t>3.2</w:t>
      </w:r>
      <w:r>
        <w:fldChar w:fldCharType="end"/>
      </w:r>
      <w:r w:rsidR="00A4628A">
        <w:t xml:space="preserve"> </w:t>
      </w:r>
      <w:r w:rsidRPr="00BA3C5F">
        <w:t xml:space="preserve">apresenta os principais requisitos para o desenvolvimento deste trabalho. </w:t>
      </w:r>
    </w:p>
    <w:p w14:paraId="378E0AF9" w14:textId="293B82F5" w:rsidR="00BA3C5F" w:rsidRDefault="00BA3C5F" w:rsidP="00084E92">
      <w:pPr>
        <w:pStyle w:val="Ttulo2"/>
      </w:pPr>
      <w:bookmarkStart w:id="61" w:name="_Ref133071005"/>
      <w:r>
        <w:t>justificativa</w:t>
      </w:r>
      <w:bookmarkEnd w:id="61"/>
    </w:p>
    <w:p w14:paraId="29E66C65" w14:textId="033B0029" w:rsidR="00284368" w:rsidRDefault="00284368" w:rsidP="0042718B">
      <w:pPr>
        <w:pStyle w:val="TF-TEXTO"/>
      </w:pPr>
      <w:r w:rsidRPr="00284368">
        <w:t xml:space="preserve">O trabalho aqui proposto visa </w:t>
      </w:r>
      <w:r w:rsidR="00A4628A" w:rsidRPr="00A4628A">
        <w:t xml:space="preserve">auxiliar a </w:t>
      </w:r>
      <w:r w:rsidR="00A4628A">
        <w:t xml:space="preserve">empresa Yunner a </w:t>
      </w:r>
      <w:r w:rsidR="00296740" w:rsidRPr="00865D93">
        <w:t>melhorar a análise de produtos com alta escala em vendas</w:t>
      </w:r>
      <w:r w:rsidR="00A4628A">
        <w:t xml:space="preserve">. </w:t>
      </w:r>
      <w:r w:rsidRPr="00284368">
        <w:t>Conjectura-se que disponibilizar uma ferramenta que possibilite uma melhoria na análise de produtos com alta escala em vendas, se baseando principalmente nas análises de vendas dos produtos pesquisados</w:t>
      </w:r>
      <w:r>
        <w:t xml:space="preserve">, consiga </w:t>
      </w:r>
      <w:r w:rsidR="00A4628A" w:rsidRPr="00A4628A">
        <w:t xml:space="preserve">ajudar a </w:t>
      </w:r>
      <w:r w:rsidR="00A4628A">
        <w:t xml:space="preserve">empresa a </w:t>
      </w:r>
      <w:r w:rsidR="00A4628A" w:rsidRPr="00A4628A">
        <w:t xml:space="preserve">enfrentar os desafios e problemas abordados na seção </w:t>
      </w:r>
      <w:r w:rsidR="00A4628A">
        <w:fldChar w:fldCharType="begin"/>
      </w:r>
      <w:r w:rsidR="00A4628A">
        <w:instrText xml:space="preserve"> REF _Ref133163549 \r \h </w:instrText>
      </w:r>
      <w:r w:rsidR="00A4628A">
        <w:fldChar w:fldCharType="separate"/>
      </w:r>
      <w:r w:rsidR="00305743">
        <w:t>1</w:t>
      </w:r>
      <w:r w:rsidR="00A4628A">
        <w:fldChar w:fldCharType="end"/>
      </w:r>
      <w:r w:rsidR="00A4628A" w:rsidRPr="00A4628A">
        <w:t xml:space="preserve">. </w:t>
      </w:r>
      <w:r w:rsidR="00A4628A">
        <w:t>Dessa forma</w:t>
      </w:r>
      <w:r w:rsidRPr="00284368">
        <w:t xml:space="preserve">, </w:t>
      </w:r>
      <w:r w:rsidR="00A4628A">
        <w:t>o trabalho aqui proposto se</w:t>
      </w:r>
      <w:r w:rsidRPr="00284368">
        <w:t xml:space="preserve"> fundamenta </w:t>
      </w:r>
      <w:r w:rsidR="00A4628A">
        <w:t>nos</w:t>
      </w:r>
      <w:r w:rsidR="00A4628A" w:rsidRPr="00284368">
        <w:t xml:space="preserve"> </w:t>
      </w:r>
      <w:r w:rsidR="00A4628A">
        <w:t>temas abordados na revisão bibliográfica (</w:t>
      </w:r>
      <w:r w:rsidRPr="00284368">
        <w:t xml:space="preserve">subseção </w:t>
      </w:r>
      <w:r>
        <w:fldChar w:fldCharType="begin"/>
      </w:r>
      <w:r>
        <w:instrText xml:space="preserve"> REF _Ref131705624 \r \h </w:instrText>
      </w:r>
      <w:r>
        <w:fldChar w:fldCharType="separate"/>
      </w:r>
      <w:r w:rsidR="00305743">
        <w:t>2.1</w:t>
      </w:r>
      <w:r>
        <w:fldChar w:fldCharType="end"/>
      </w:r>
      <w:r w:rsidRPr="00284368">
        <w:t xml:space="preserve">) e </w:t>
      </w:r>
      <w:r w:rsidR="00A4628A">
        <w:t xml:space="preserve">nos </w:t>
      </w:r>
      <w:r w:rsidRPr="00284368">
        <w:t xml:space="preserve">trabalhos </w:t>
      </w:r>
      <w:r w:rsidR="00220D1C">
        <w:t xml:space="preserve">correlatos </w:t>
      </w:r>
      <w:r w:rsidRPr="00284368">
        <w:t xml:space="preserve">(subseção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284368">
        <w:t xml:space="preserve">). </w:t>
      </w:r>
    </w:p>
    <w:p w14:paraId="44732F11" w14:textId="497E48A6" w:rsidR="0042718B" w:rsidRPr="00284368" w:rsidRDefault="00865B20" w:rsidP="0042718B">
      <w:pPr>
        <w:pStyle w:val="TF-TEXTO"/>
      </w:pPr>
      <w:r>
        <w:t xml:space="preserve">Com a ideia de melhorar a </w:t>
      </w:r>
      <w:r w:rsidR="00DA3267">
        <w:t>análise</w:t>
      </w:r>
      <w:r>
        <w:t xml:space="preserve"> de produtos com alta escala e entender os consumidores, </w:t>
      </w:r>
      <w:r w:rsidR="00E108D6" w:rsidRPr="009178D6">
        <w:t>Almeida</w:t>
      </w:r>
      <w:r w:rsidR="00786746">
        <w:t xml:space="preserve">, </w:t>
      </w:r>
      <w:r w:rsidR="00E108D6">
        <w:t>Froemming</w:t>
      </w:r>
      <w:r w:rsidR="00786746">
        <w:t xml:space="preserve"> e </w:t>
      </w:r>
      <w:r w:rsidR="00E108D6">
        <w:t xml:space="preserve">Ceretta </w:t>
      </w:r>
      <w:r w:rsidR="00437A06">
        <w:t>(</w:t>
      </w:r>
      <w:r w:rsidR="00DA3267">
        <w:t>2020) aponta</w:t>
      </w:r>
      <w:r w:rsidR="00220D1C">
        <w:t>m</w:t>
      </w:r>
      <w:r w:rsidR="00DA3267">
        <w:t xml:space="preserve"> que</w:t>
      </w:r>
      <w:ins w:id="62" w:author="Marcos Rogério Cardoso" w:date="2023-05-14T17:59:00Z">
        <w:r w:rsidR="00D403F3">
          <w:t>,</w:t>
        </w:r>
      </w:ins>
      <w:r w:rsidR="00DA3267">
        <w:t xml:space="preserve"> devido aos novos hábitos </w:t>
      </w:r>
      <w:r w:rsidR="00DA3267">
        <w:lastRenderedPageBreak/>
        <w:t>de consumo, as estratégias de vendas virtuais e marketing são ferramentas permanentes nas organizações. Congo</w:t>
      </w:r>
      <w:r w:rsidR="00FC475E">
        <w:t xml:space="preserve"> </w:t>
      </w:r>
      <w:r w:rsidR="00DA3267">
        <w:t>(2022)</w:t>
      </w:r>
      <w:r w:rsidR="00BC2BC8">
        <w:t xml:space="preserve"> também afirma que o mercado passa por ondas, com diversas transformações</w:t>
      </w:r>
      <w:del w:id="63" w:author="Marcos Rogério Cardoso" w:date="2023-05-14T17:59:00Z">
        <w:r w:rsidR="00BC2BC8" w:rsidDel="00D403F3">
          <w:delText xml:space="preserve">. </w:delText>
        </w:r>
      </w:del>
      <w:ins w:id="64" w:author="Marcos Rogério Cardoso" w:date="2023-05-14T17:59:00Z">
        <w:r w:rsidR="00D403F3">
          <w:t>,</w:t>
        </w:r>
        <w:r w:rsidR="00D403F3">
          <w:t xml:space="preserve"> </w:t>
        </w:r>
      </w:ins>
      <w:del w:id="65" w:author="Marcos Rogério Cardoso" w:date="2023-05-14T17:59:00Z">
        <w:r w:rsidR="00BC2BC8" w:rsidDel="00D403F3">
          <w:delText>S</w:delText>
        </w:r>
      </w:del>
      <w:ins w:id="66" w:author="Marcos Rogério Cardoso" w:date="2023-05-14T17:59:00Z">
        <w:r w:rsidR="00D403F3">
          <w:t>s</w:t>
        </w:r>
      </w:ins>
      <w:r w:rsidR="00BC2BC8">
        <w:t xml:space="preserve">endo de extrema importância analisar o mercado, observando sempre o que os consumidores estão desejando, </w:t>
      </w:r>
      <w:ins w:id="67" w:author="Marcos Rogério Cardoso" w:date="2023-05-14T17:59:00Z">
        <w:r w:rsidR="00D403F3">
          <w:t xml:space="preserve">e </w:t>
        </w:r>
      </w:ins>
      <w:r w:rsidR="00BC2BC8">
        <w:t xml:space="preserve">estudando o comportamento de compra do consumidor </w:t>
      </w:r>
      <w:r w:rsidR="00D77394" w:rsidRPr="00D77394">
        <w:t>(SILVA;</w:t>
      </w:r>
      <w:r w:rsidR="00D77394">
        <w:t xml:space="preserve"> </w:t>
      </w:r>
      <w:r w:rsidR="00D77394" w:rsidRPr="00D77394">
        <w:t>OLIVEIRA,</w:t>
      </w:r>
      <w:r w:rsidR="00D77394">
        <w:t xml:space="preserve"> </w:t>
      </w:r>
      <w:r w:rsidR="00D77394" w:rsidRPr="00D77394">
        <w:t>2019 apud CAVALCANTI; DONEUX, 2021)</w:t>
      </w:r>
      <w:r w:rsidR="00BC2BC8">
        <w:t>.</w:t>
      </w:r>
      <w:r w:rsidR="00D77394">
        <w:t xml:space="preserve"> </w:t>
      </w:r>
      <w:r w:rsidR="00220D1C">
        <w:t>Já o</w:t>
      </w:r>
      <w:r w:rsidR="0016270A">
        <w:t xml:space="preserve"> modelo de </w:t>
      </w:r>
      <w:r w:rsidR="00726A36" w:rsidRPr="003E4FAA">
        <w:rPr>
          <w:i/>
          <w:iCs/>
        </w:rPr>
        <w:t>dropshipping</w:t>
      </w:r>
      <w:r w:rsidR="00726A36">
        <w:t xml:space="preserve"> </w:t>
      </w:r>
      <w:r w:rsidR="0016270A">
        <w:t xml:space="preserve">consegue atender a busca dos clientes por determinados produtos, pois oferece para o dono do </w:t>
      </w:r>
      <w:del w:id="68" w:author="Marcos Rogério Cardoso" w:date="2023-05-14T17:59:00Z">
        <w:r w:rsidR="0016270A" w:rsidDel="00D403F3">
          <w:delText xml:space="preserve">comercio </w:delText>
        </w:r>
      </w:del>
      <w:ins w:id="69" w:author="Marcos Rogério Cardoso" w:date="2023-05-14T17:59:00Z">
        <w:r w:rsidR="00D403F3">
          <w:t>com</w:t>
        </w:r>
        <w:r w:rsidR="00D403F3">
          <w:t>é</w:t>
        </w:r>
        <w:r w:rsidR="00D403F3">
          <w:t xml:space="preserve">rcio </w:t>
        </w:r>
      </w:ins>
      <w:r w:rsidR="0016270A">
        <w:t xml:space="preserve">eletrônico uma variedade </w:t>
      </w:r>
      <w:ins w:id="70" w:author="Marcos Rogério Cardoso" w:date="2023-05-14T18:00:00Z">
        <w:r w:rsidR="00D403F3">
          <w:t xml:space="preserve">enorme </w:t>
        </w:r>
      </w:ins>
      <w:r w:rsidR="0016270A">
        <w:t xml:space="preserve">de produtos </w:t>
      </w:r>
      <w:del w:id="71" w:author="Marcos Rogério Cardoso" w:date="2023-05-14T18:00:00Z">
        <w:r w:rsidR="0016270A" w:rsidDel="00D403F3">
          <w:delText xml:space="preserve">enorme </w:delText>
        </w:r>
      </w:del>
      <w:r w:rsidR="0016270A">
        <w:t>(MATA,</w:t>
      </w:r>
      <w:r w:rsidR="00260412">
        <w:t xml:space="preserve"> </w:t>
      </w:r>
      <w:r w:rsidR="0016270A">
        <w:t xml:space="preserve">2021). </w:t>
      </w:r>
      <w:r w:rsidR="00BC2BC8">
        <w:t xml:space="preserve">Para entender o movimento de compra do consumidor, existem técnicas de coletas de informações </w:t>
      </w:r>
      <w:r w:rsidR="00284368">
        <w:t xml:space="preserve">que </w:t>
      </w:r>
      <w:r w:rsidR="00BC2BC8">
        <w:t>são utilizadas para extração de dados, com o principal objetivo de ser utilizada em um site ou para tomada de decisões (SANTOS</w:t>
      </w:r>
      <w:r w:rsidR="00D77394">
        <w:t xml:space="preserve">; CARRIJO </w:t>
      </w:r>
      <w:r w:rsidR="00BC2BC8">
        <w:t>2021).</w:t>
      </w:r>
      <w:r w:rsidR="00260412">
        <w:t xml:space="preserve"> </w:t>
      </w:r>
      <w:r w:rsidR="00685E31">
        <w:t xml:space="preserve">Dentre essas técnicas estão </w:t>
      </w:r>
      <w:r w:rsidR="00685E31" w:rsidRPr="00685E31">
        <w:t>web scraping, web crawler e as API</w:t>
      </w:r>
      <w:r w:rsidR="00685E31">
        <w:t>.</w:t>
      </w:r>
    </w:p>
    <w:p w14:paraId="09F30D7F" w14:textId="0E0CF915" w:rsidR="006F5A07" w:rsidRDefault="00685E31" w:rsidP="00FC475E">
      <w:pPr>
        <w:pStyle w:val="TF-TEXTO"/>
      </w:pPr>
      <w:r w:rsidRPr="00685E31">
        <w:t>Ainda para auxiliar na solução do problema exposto nesse trabalho foram selecionados os correlatos:</w:t>
      </w:r>
      <w:r>
        <w:t xml:space="preserve"> Silva (202</w:t>
      </w:r>
      <w:r w:rsidR="00D77394">
        <w:t>1</w:t>
      </w:r>
      <w:r>
        <w:t xml:space="preserve">), </w:t>
      </w:r>
      <w:r w:rsidR="00790DA4">
        <w:t>E-</w:t>
      </w:r>
      <w:r>
        <w:t xml:space="preserve">Snipper (2022) e </w:t>
      </w:r>
      <w:r w:rsidRPr="00685E31">
        <w:t>Ecomprofithub</w:t>
      </w:r>
      <w:r>
        <w:t xml:space="preserve"> (2022). </w:t>
      </w:r>
      <w:r w:rsidR="0042718B">
        <w:t>Silva (202</w:t>
      </w:r>
      <w:r w:rsidR="00D77394">
        <w:t>1</w:t>
      </w:r>
      <w:r w:rsidR="0042718B">
        <w:t xml:space="preserve">) utiliza para a pesquisa de produtos com potencial em vendas, plataformas como AliExpress e Alibaba, analisando sempre o quanto o produto é consumido no mercado, </w:t>
      </w:r>
      <w:r>
        <w:t xml:space="preserve">por meio </w:t>
      </w:r>
      <w:r w:rsidR="0042718B">
        <w:t>do número de vendas</w:t>
      </w:r>
      <w:r w:rsidR="00FC475E">
        <w:t xml:space="preserve">. As ferramentas </w:t>
      </w:r>
      <w:r>
        <w:t>E-Snipper (</w:t>
      </w:r>
      <w:r w:rsidR="002104C7">
        <w:t>E-</w:t>
      </w:r>
      <w:r>
        <w:t xml:space="preserve">SNIPER, 2022) e Ecomprofithub (ECOMPROFITHUB, 2022) </w:t>
      </w:r>
      <w:r w:rsidR="00FC475E">
        <w:t xml:space="preserve">auxiliam na busca por produtos que os consumidores estão comprando, </w:t>
      </w:r>
      <w:r w:rsidR="006F5A07">
        <w:t>demostrando também a data de postagem do produto na ferramenta.</w:t>
      </w:r>
    </w:p>
    <w:p w14:paraId="073D1155" w14:textId="6C922600" w:rsidR="00FC475E" w:rsidRPr="00BB06C3" w:rsidRDefault="00410DD5" w:rsidP="00220D1C">
      <w:pPr>
        <w:pStyle w:val="TF-TEXTO"/>
      </w:pPr>
      <w:r w:rsidRPr="00410DD5">
        <w:t>Com base nessas características, é perceptível que o trabalho possuí relevância para o campo que ele está sendo aplicado</w:t>
      </w:r>
      <w:r>
        <w:t xml:space="preserve"> </w:t>
      </w:r>
      <w:r w:rsidR="00BB06C3">
        <w:t>n</w:t>
      </w:r>
      <w:r>
        <w:t>a empresa Yunner</w:t>
      </w:r>
      <w:r w:rsidR="00BB06C3">
        <w:t xml:space="preserve">, devido que </w:t>
      </w:r>
      <w:r w:rsidR="0031408A">
        <w:t xml:space="preserve">este </w:t>
      </w:r>
      <w:r w:rsidR="00BB06C3">
        <w:t xml:space="preserve">trabalho proposto visa </w:t>
      </w:r>
      <w:r w:rsidR="00BB06C3" w:rsidRPr="00BB06C3">
        <w:t>melhor</w:t>
      </w:r>
      <w:r w:rsidR="00BB06C3">
        <w:t>ar</w:t>
      </w:r>
      <w:r w:rsidR="00BB06C3" w:rsidRPr="00BB06C3">
        <w:t xml:space="preserve"> a assertividade na análise dos produtos, </w:t>
      </w:r>
      <w:r w:rsidR="00BB06C3">
        <w:t>propiciando</w:t>
      </w:r>
      <w:r w:rsidR="00BB06C3" w:rsidRPr="00BB06C3">
        <w:t xml:space="preserve"> </w:t>
      </w:r>
      <w:r w:rsidR="00220D1C">
        <w:t xml:space="preserve">a empresa </w:t>
      </w:r>
      <w:r w:rsidR="00BB06C3" w:rsidRPr="00BB06C3">
        <w:t>o retorno sobre o investimento em tráfego pago</w:t>
      </w:r>
      <w:r w:rsidR="00BB06C3">
        <w:t xml:space="preserve">. O desenvolvimento dessa </w:t>
      </w:r>
      <w:r w:rsidR="006F5A07">
        <w:t xml:space="preserve">ferramenta </w:t>
      </w:r>
      <w:r w:rsidR="00BB06C3">
        <w:t xml:space="preserve">visa </w:t>
      </w:r>
      <w:r w:rsidR="006F5A07">
        <w:t xml:space="preserve">analisar os produtos que estão com alta escala em vendas, </w:t>
      </w:r>
      <w:r w:rsidR="00A700A5">
        <w:t xml:space="preserve">buscando </w:t>
      </w:r>
      <w:r w:rsidR="006F5A07">
        <w:t>traze</w:t>
      </w:r>
      <w:r w:rsidR="00A700A5">
        <w:t>r</w:t>
      </w:r>
      <w:r w:rsidR="006F5A07">
        <w:t xml:space="preserve"> com clareza as informações de </w:t>
      </w:r>
      <w:r w:rsidR="00A700A5">
        <w:t xml:space="preserve">data de </w:t>
      </w:r>
      <w:r w:rsidR="006F5A07">
        <w:t>postagem do</w:t>
      </w:r>
      <w:r w:rsidR="00A700A5">
        <w:t>s</w:t>
      </w:r>
      <w:r w:rsidR="006F5A07">
        <w:t xml:space="preserve"> produto</w:t>
      </w:r>
      <w:r w:rsidR="00A700A5">
        <w:t>s</w:t>
      </w:r>
      <w:r w:rsidR="006F5A07">
        <w:t xml:space="preserve"> no</w:t>
      </w:r>
      <w:r w:rsidR="00A700A5">
        <w:t>s</w:t>
      </w:r>
      <w:r w:rsidR="006F5A07">
        <w:t xml:space="preserve"> site</w:t>
      </w:r>
      <w:r w:rsidR="00A700A5">
        <w:t>s</w:t>
      </w:r>
      <w:r w:rsidR="006F5A07">
        <w:t xml:space="preserve"> analisado</w:t>
      </w:r>
      <w:r w:rsidR="00A700A5">
        <w:t>s</w:t>
      </w:r>
      <w:r w:rsidR="006F5A07">
        <w:t xml:space="preserve"> e </w:t>
      </w:r>
      <w:r w:rsidR="00A700A5">
        <w:t xml:space="preserve">a </w:t>
      </w:r>
      <w:r w:rsidR="006F5A07">
        <w:t>quantidade de vendas.</w:t>
      </w:r>
      <w:r w:rsidR="00BB06C3" w:rsidRPr="00BB06C3">
        <w:t xml:space="preserve"> </w:t>
      </w:r>
      <w:r w:rsidR="00BB06C3" w:rsidRPr="00865D93">
        <w:t>O trabalho proposto ainda traz a contribuição acadêmica de trazer o referencial</w:t>
      </w:r>
      <w:r w:rsidR="00BB06C3">
        <w:t xml:space="preserve"> </w:t>
      </w:r>
      <w:r w:rsidR="0031408A">
        <w:t xml:space="preserve">de </w:t>
      </w:r>
      <w:r w:rsidR="00726A36" w:rsidRPr="003E4FAA">
        <w:rPr>
          <w:i/>
          <w:iCs/>
        </w:rPr>
        <w:t>dropshipping</w:t>
      </w:r>
      <w:r w:rsidR="00726A36">
        <w:t>, web scraping e A</w:t>
      </w:r>
      <w:r w:rsidR="0031408A">
        <w:t>PI</w:t>
      </w:r>
      <w:r w:rsidR="00726A36">
        <w:t>,</w:t>
      </w:r>
      <w:r w:rsidR="00720608">
        <w:t xml:space="preserve"> apresentando as técnicas de coleta de dados, que pode</w:t>
      </w:r>
      <w:r w:rsidR="0031408A">
        <w:t xml:space="preserve">rão </w:t>
      </w:r>
      <w:r w:rsidR="00720608">
        <w:t xml:space="preserve">ser utilizadas </w:t>
      </w:r>
      <w:r w:rsidR="00220D1C">
        <w:t xml:space="preserve">por outros pesquisadores </w:t>
      </w:r>
      <w:r w:rsidR="00720608">
        <w:t xml:space="preserve">em trabalhos futuros. </w:t>
      </w:r>
      <w:r w:rsidR="00BB06C3" w:rsidRPr="00865D93">
        <w:t>Por fim, esse trabalho traz a contribuição tecnológica</w:t>
      </w:r>
      <w:r w:rsidR="00220D1C">
        <w:t xml:space="preserve"> de utilizar</w:t>
      </w:r>
      <w:r w:rsidR="00175AFA">
        <w:t xml:space="preserve"> as </w:t>
      </w:r>
      <w:r w:rsidR="00260412">
        <w:t xml:space="preserve">linguagens de programações </w:t>
      </w:r>
      <w:commentRangeStart w:id="72"/>
      <w:r w:rsidR="00220D1C">
        <w:t>HyperText Markup Language (HTML), Cascading Style Sheets (CSS)</w:t>
      </w:r>
      <w:commentRangeEnd w:id="72"/>
      <w:r w:rsidR="00D403F3">
        <w:rPr>
          <w:rStyle w:val="Refdecomentrio"/>
        </w:rPr>
        <w:commentReference w:id="72"/>
      </w:r>
      <w:r w:rsidR="00220D1C">
        <w:t>, JavaScript; o banco de dados My</w:t>
      </w:r>
      <w:r w:rsidR="00260412">
        <w:t>SQL</w:t>
      </w:r>
      <w:r w:rsidR="00220D1C">
        <w:t>;</w:t>
      </w:r>
      <w:r w:rsidR="00260412">
        <w:t xml:space="preserve"> e </w:t>
      </w:r>
      <w:r w:rsidR="00220D1C">
        <w:t>integrar</w:t>
      </w:r>
      <w:r w:rsidR="00260412">
        <w:t xml:space="preserve"> as informações por meio de </w:t>
      </w:r>
      <w:r w:rsidR="00220D1C">
        <w:t>API</w:t>
      </w:r>
      <w:r w:rsidR="00260412">
        <w:t xml:space="preserve">, </w:t>
      </w:r>
      <w:r w:rsidR="00220D1C">
        <w:t xml:space="preserve">que serão utilizadas para realizar a </w:t>
      </w:r>
      <w:r w:rsidR="00E74E30">
        <w:t xml:space="preserve">análise de dados de vendas dos produtos no contexto de um </w:t>
      </w:r>
      <w:r w:rsidR="00220D1C">
        <w:t>comércio eletrônico</w:t>
      </w:r>
      <w:r w:rsidR="001A2AA9">
        <w:t xml:space="preserve"> aplicado na empresa Yunner</w:t>
      </w:r>
      <w:r w:rsidR="00E74E30">
        <w:t>.</w:t>
      </w:r>
    </w:p>
    <w:p w14:paraId="5DE0C48A" w14:textId="6489C08F" w:rsidR="00451B94" w:rsidRDefault="00A700A5" w:rsidP="00A700A5">
      <w:pPr>
        <w:pStyle w:val="TF-TEXTO"/>
      </w:pPr>
      <w:r w:rsidRPr="00A700A5">
        <w:t>O trabalho preposto, está de acordo com o e</w:t>
      </w:r>
      <w:r>
        <w:t>ixo</w:t>
      </w:r>
      <w:r w:rsidRPr="00A700A5">
        <w:t xml:space="preserve"> de </w:t>
      </w:r>
      <w:r w:rsidR="00DA694B" w:rsidRPr="00DA694B">
        <w:t>Engenharia de Dados e Informação</w:t>
      </w:r>
      <w:r w:rsidR="0031408A">
        <w:t xml:space="preserve">. A aderência do eixo é justificada devido propor </w:t>
      </w:r>
      <w:r w:rsidRPr="00A700A5">
        <w:t>uma nova solução de análise de vendas, melhorando as necessidades da empresa na busca de produtos com alta escalabilidade em vendas.</w:t>
      </w:r>
      <w:r w:rsidR="00B6362D">
        <w:t xml:space="preserve"> </w:t>
      </w:r>
      <w:r w:rsidR="0031408A">
        <w:t>Esta</w:t>
      </w:r>
      <w:r w:rsidR="00BF3BBA">
        <w:t xml:space="preserve"> solução</w:t>
      </w:r>
      <w:r w:rsidR="0031408A">
        <w:t xml:space="preserve"> busca</w:t>
      </w:r>
      <w:r w:rsidR="00BF3BBA">
        <w:t xml:space="preserve"> </w:t>
      </w:r>
      <w:r w:rsidR="00A05FA1">
        <w:t xml:space="preserve">realizar coleta, armazenamento e distribuição dos dados em um site </w:t>
      </w:r>
      <w:r w:rsidR="00A05FA1">
        <w:lastRenderedPageBreak/>
        <w:t xml:space="preserve">para a utilização da empresa. </w:t>
      </w:r>
      <w:r w:rsidR="0031408A">
        <w:t>Além disso, a escolha do eixo se justifica, pois o trabalho proposto visa a</w:t>
      </w:r>
      <w:r w:rsidR="00FD425B">
        <w:t>mplia</w:t>
      </w:r>
      <w:r w:rsidR="0031408A">
        <w:t>r</w:t>
      </w:r>
      <w:r w:rsidR="00FD425B">
        <w:t xml:space="preserve"> o horizonte da empresa, se distanciando da concorrência, utilizando as tecnologias de engenharia de dados e informação.</w:t>
      </w:r>
    </w:p>
    <w:p w14:paraId="6F6B6E75" w14:textId="44B54708" w:rsidR="00B6362D" w:rsidRDefault="00BA3C5F" w:rsidP="00084E92">
      <w:pPr>
        <w:pStyle w:val="Ttulo2"/>
      </w:pPr>
      <w:bookmarkStart w:id="73" w:name="_Ref133071018"/>
      <w:r>
        <w:t xml:space="preserve">PRINCIPAIS </w:t>
      </w:r>
      <w:r w:rsidR="00B6362D">
        <w:t>REQUISITOS</w:t>
      </w:r>
      <w:bookmarkEnd w:id="73"/>
    </w:p>
    <w:p w14:paraId="07796ADB" w14:textId="45D442AC" w:rsidR="00B6362D" w:rsidRPr="0019487E" w:rsidRDefault="00B6362D" w:rsidP="00B6362D">
      <w:pPr>
        <w:pStyle w:val="TF-TEXTO"/>
        <w:ind w:left="29"/>
      </w:pPr>
      <w:r w:rsidRPr="0019487E">
        <w:t xml:space="preserve">O Quadro 2, apresenta </w:t>
      </w:r>
      <w:r w:rsidR="00BA3C5F">
        <w:t>os principais Requisitos Funcionais (RF) e os Requisitos Não Funcionais (RNF)</w:t>
      </w:r>
      <w:r w:rsidRPr="0019487E">
        <w:t xml:space="preserve"> levantados até o momento.</w:t>
      </w:r>
    </w:p>
    <w:p w14:paraId="7B99D9DC" w14:textId="3015B09E" w:rsidR="00B6362D" w:rsidRDefault="00B6362D" w:rsidP="009030A2">
      <w:pPr>
        <w:pStyle w:val="TF-FIGURA"/>
      </w:pPr>
      <w:r>
        <w:t xml:space="preserve">Quadro </w:t>
      </w:r>
      <w:fldSimple w:instr=" SEQ Quadro \* ARABIC ">
        <w:r w:rsidR="00305743">
          <w:rPr>
            <w:noProof/>
          </w:rPr>
          <w:t>2</w:t>
        </w:r>
      </w:fldSimple>
      <w:r w:rsidR="00F911A5">
        <w:rPr>
          <w:noProof/>
        </w:rPr>
        <w:t xml:space="preserve"> </w:t>
      </w:r>
      <w:r>
        <w:t xml:space="preserve">- </w:t>
      </w:r>
      <w:r w:rsidRPr="00951A48">
        <w:t>Requisitos Funcionais e Não Funcionais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4"/>
        <w:gridCol w:w="848"/>
      </w:tblGrid>
      <w:tr w:rsidR="00B6362D" w:rsidRPr="00072B75" w14:paraId="6FB94316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51F1CCB4" w14:textId="120AC3A6" w:rsidR="00B6362D" w:rsidRPr="0056239F" w:rsidRDefault="00B6362D" w:rsidP="007A3A38">
            <w:pPr>
              <w:pStyle w:val="TF-TEXTOQUADR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ferramenta</w:t>
            </w:r>
            <w:r w:rsidRPr="0056239F">
              <w:rPr>
                <w:b/>
                <w:bCs/>
                <w:sz w:val="20"/>
              </w:rPr>
              <w:t xml:space="preserve"> deve:</w:t>
            </w:r>
          </w:p>
        </w:tc>
        <w:tc>
          <w:tcPr>
            <w:tcW w:w="848" w:type="dxa"/>
            <w:vAlign w:val="center"/>
          </w:tcPr>
          <w:p w14:paraId="4446EB2F" w14:textId="77777777" w:rsidR="00B6362D" w:rsidRPr="0056239F" w:rsidRDefault="00B6362D" w:rsidP="007A3A3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6239F">
              <w:rPr>
                <w:b/>
                <w:bCs/>
                <w:sz w:val="20"/>
              </w:rPr>
              <w:t>Tipo</w:t>
            </w:r>
          </w:p>
        </w:tc>
      </w:tr>
      <w:tr w:rsidR="00B6362D" w:rsidRPr="00072B75" w14:paraId="0F73CCD0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14F9B1A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foto do produto</w:t>
            </w:r>
          </w:p>
        </w:tc>
        <w:tc>
          <w:tcPr>
            <w:tcW w:w="848" w:type="dxa"/>
            <w:vAlign w:val="center"/>
          </w:tcPr>
          <w:p w14:paraId="55FE14E1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672F8A" w:rsidRPr="00072B75" w14:paraId="2CA3C4A6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A869C74" w14:textId="02C99993" w:rsidR="00672F8A" w:rsidRDefault="00CD6BC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672F8A">
              <w:rPr>
                <w:sz w:val="20"/>
              </w:rPr>
              <w:t>ermitir ao usuário realizar filtros de categorias dos produtos</w:t>
            </w:r>
          </w:p>
        </w:tc>
        <w:tc>
          <w:tcPr>
            <w:tcW w:w="848" w:type="dxa"/>
            <w:vAlign w:val="center"/>
          </w:tcPr>
          <w:p w14:paraId="592CF444" w14:textId="76340A35" w:rsidR="00672F8A" w:rsidRDefault="00672F8A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19675FC5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68850F91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nome do produto</w:t>
            </w:r>
          </w:p>
        </w:tc>
        <w:tc>
          <w:tcPr>
            <w:tcW w:w="848" w:type="dxa"/>
            <w:vAlign w:val="center"/>
          </w:tcPr>
          <w:p w14:paraId="53B31CDE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1351A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2DD1CA5B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data de lançamento do produto</w:t>
            </w:r>
          </w:p>
        </w:tc>
        <w:tc>
          <w:tcPr>
            <w:tcW w:w="848" w:type="dxa"/>
            <w:vAlign w:val="center"/>
          </w:tcPr>
          <w:p w14:paraId="644CCAF7" w14:textId="77777777" w:rsidR="00B6362D" w:rsidRPr="00846600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6D67EA3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0D2F568C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dados de quantidade vendido</w:t>
            </w:r>
          </w:p>
        </w:tc>
        <w:tc>
          <w:tcPr>
            <w:tcW w:w="848" w:type="dxa"/>
            <w:vAlign w:val="center"/>
          </w:tcPr>
          <w:p w14:paraId="6C17F03B" w14:textId="77777777" w:rsidR="00B6362D" w:rsidRPr="006600EE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CD6BCD" w:rsidRPr="00072B75" w14:paraId="13F48DB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AC951" w14:textId="71751C87" w:rsidR="00CD6BCD" w:rsidRDefault="001A2AA9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CD6BCD">
              <w:rPr>
                <w:sz w:val="20"/>
              </w:rPr>
              <w:t>ermitir ao usuário buscar pelo nome do produto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5D39F839" w14:textId="75BD911D" w:rsidR="00CD6BCD" w:rsidRDefault="00CD6BC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230DB0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8FA08" w14:textId="42007A4A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HyperText Markup Language (HTML)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4E9CD1A2" w14:textId="07E29DC8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3E542B13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39FE9A" w14:textId="04505B7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Cascading Style Sheets (CSS)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1E94DA3" w14:textId="3144AA4F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48203D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AD665" w14:textId="4031C2FE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de programação JavaScript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4FFAACC" w14:textId="4E8EE2F4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220D1C" w:rsidRPr="00072B75" w14:paraId="4FBFD616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B29FB" w14:textId="51C621FB" w:rsidR="00220D1C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o banco de dados MySQL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06965176" w14:textId="15FBA6FB" w:rsidR="00220D1C" w:rsidRDefault="00220D1C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F9086E" w:rsidRPr="00072B75" w14:paraId="177521CA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A7050" w14:textId="4C289316" w:rsidR="00F9086E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API para integrar informações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32739703" w14:textId="3DF775A3" w:rsidR="00F9086E" w:rsidRDefault="00F9086E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5E70A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1AB36" w14:textId="6DA3373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técnicas de coleta de informações como </w:t>
            </w:r>
            <w:r w:rsidRPr="00BA3C5F">
              <w:rPr>
                <w:sz w:val="20"/>
              </w:rPr>
              <w:t>web scraping e API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21720CB6" w14:textId="58A6A019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0A70DC0E" w14:textId="77777777" w:rsidTr="007F1436">
        <w:trPr>
          <w:trHeight w:val="72"/>
          <w:jc w:val="center"/>
        </w:trPr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1B89D0" w14:textId="01F6A510" w:rsidR="00F9086E" w:rsidRPr="007F1436" w:rsidRDefault="00BA3C5F" w:rsidP="007A3A38">
            <w:pPr>
              <w:pStyle w:val="TF-TEXTOQUADRO"/>
              <w:jc w:val="both"/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utilizar o </w:t>
            </w:r>
            <w:r w:rsidRPr="00BA3C5F">
              <w:rPr>
                <w:sz w:val="20"/>
              </w:rPr>
              <w:t xml:space="preserve">modelo </w:t>
            </w:r>
            <w:r w:rsidRPr="007F1436">
              <w:rPr>
                <w:i/>
                <w:iCs/>
                <w:sz w:val="20"/>
              </w:rPr>
              <w:t>dropshipping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BBF1" w14:textId="5ACD5307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</w:tbl>
    <w:p w14:paraId="4C19D11A" w14:textId="4BD6BA53" w:rsidR="00B6362D" w:rsidRDefault="00B6362D" w:rsidP="00B6362D">
      <w:pPr>
        <w:pStyle w:val="TF-FONTE"/>
      </w:pPr>
      <w:r>
        <w:t xml:space="preserve">Fonte: </w:t>
      </w:r>
      <w:r w:rsidRPr="00BE08B8">
        <w:t>elaborad</w:t>
      </w:r>
      <w:r>
        <w:t>o</w:t>
      </w:r>
      <w:r w:rsidRPr="00BE08B8">
        <w:t xml:space="preserve"> pelo autor</w:t>
      </w:r>
      <w:r w:rsidR="00F911A5">
        <w:t>.</w:t>
      </w:r>
    </w:p>
    <w:p w14:paraId="002AF629" w14:textId="77777777" w:rsidR="00451B94" w:rsidRDefault="00451B94" w:rsidP="00E81C04">
      <w:pPr>
        <w:pStyle w:val="Ttulo1"/>
      </w:pPr>
      <w:r>
        <w:t>METODOLOGIA</w:t>
      </w:r>
    </w:p>
    <w:p w14:paraId="1148AF39" w14:textId="3457826B" w:rsidR="00244850" w:rsidRPr="00244850" w:rsidRDefault="00BB06C3" w:rsidP="009030A2">
      <w:pPr>
        <w:pStyle w:val="TF-TEXTO"/>
      </w:pPr>
      <w:r w:rsidRPr="00BB06C3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</w:t>
      </w:r>
      <w:r w:rsidR="00781EDB">
        <w:t>Dessa forma</w:t>
      </w:r>
      <w:r w:rsidRPr="00BB06C3">
        <w:t xml:space="preserve">, a pesquisa é prescritiva </w:t>
      </w:r>
      <w:r w:rsidR="00781EDB">
        <w:t>quanto</w:t>
      </w:r>
      <w:r w:rsidRPr="00BB06C3">
        <w:t xml:space="preserve"> ao objetivo geral, </w:t>
      </w:r>
      <w:r w:rsidR="00781EDB">
        <w:t>já que el</w:t>
      </w:r>
      <w:r w:rsidRPr="00BB06C3">
        <w:t>a teoriza e projeta</w:t>
      </w:r>
      <w:r w:rsidR="00781EDB">
        <w:t xml:space="preserve"> </w:t>
      </w:r>
      <w:r w:rsidRPr="00BB06C3">
        <w:t>um</w:t>
      </w:r>
      <w:r w:rsidR="00781EDB">
        <w:t>a</w:t>
      </w:r>
      <w:r w:rsidRPr="00BB06C3">
        <w:t xml:space="preserve"> </w:t>
      </w:r>
      <w:r w:rsidR="00781EDB">
        <w:t>ferramenta</w:t>
      </w:r>
      <w:r w:rsidRPr="00BB06C3">
        <w:t xml:space="preserve"> (solução)</w:t>
      </w:r>
      <w:r w:rsidR="00781EDB">
        <w:t xml:space="preserve"> e </w:t>
      </w:r>
      <w:r w:rsidRPr="00BB06C3">
        <w:t>gera conhecimento</w:t>
      </w:r>
      <w:r w:rsidR="00781EDB">
        <w:t>; e</w:t>
      </w:r>
      <w:r w:rsidRPr="00BB06C3">
        <w:t xml:space="preserve">la é de natureza do tipo aplicada, que </w:t>
      </w:r>
      <w:r w:rsidR="00781EDB">
        <w:t>segundo</w:t>
      </w:r>
      <w:r w:rsidRPr="00BB06C3">
        <w:t xml:space="preserve"> Costa (2018, p. 34), “[...] busca soluções decorrentes de problemas concretos e contribui com soluções práticas.”</w:t>
      </w:r>
      <w:r w:rsidR="00781EDB">
        <w:t>; j</w:t>
      </w:r>
      <w:r w:rsidRPr="00BB06C3">
        <w:t xml:space="preserve">á o seu método é um estudo de campo aplicado. </w:t>
      </w:r>
      <w:r w:rsidR="0031408A">
        <w:t>O</w:t>
      </w:r>
      <w:r w:rsidR="00244850">
        <w:t xml:space="preserve"> trabalho será desenvolvido observando as seguintes etapas:</w:t>
      </w:r>
    </w:p>
    <w:p w14:paraId="6A215274" w14:textId="75A77580" w:rsidR="00B6362D" w:rsidRDefault="00D6326C" w:rsidP="00EC633A">
      <w:pPr>
        <w:pStyle w:val="TF-ALNEA"/>
        <w:numPr>
          <w:ilvl w:val="0"/>
          <w:numId w:val="10"/>
        </w:numPr>
        <w:contextualSpacing w:val="0"/>
      </w:pPr>
      <w:r>
        <w:t>aprofundamentos</w:t>
      </w:r>
      <w:r w:rsidR="00244850">
        <w:t xml:space="preserve"> das bases teóricas</w:t>
      </w:r>
      <w:r w:rsidR="00451B94" w:rsidRPr="007E0D87">
        <w:t>:</w:t>
      </w:r>
      <w:r>
        <w:t xml:space="preserve"> </w:t>
      </w:r>
      <w:r w:rsidRPr="00D6326C">
        <w:t>realizar uma revisão mais detalhado referente aos temas:</w:t>
      </w:r>
      <w:r>
        <w:t xml:space="preserve"> </w:t>
      </w:r>
      <w:r w:rsidR="00B83018">
        <w:t xml:space="preserve"> </w:t>
      </w:r>
      <w:r w:rsidR="00B6362D" w:rsidRPr="00B6362D">
        <w:t xml:space="preserve">a análise e a expertise de mercado em comércio eletrônico; </w:t>
      </w:r>
      <w:r w:rsidR="00B6362D" w:rsidRPr="009030A2">
        <w:rPr>
          <w:i/>
          <w:iCs/>
        </w:rPr>
        <w:t>dropshipping;</w:t>
      </w:r>
      <w:r w:rsidR="00B6362D" w:rsidRPr="00B6362D">
        <w:t xml:space="preserve"> </w:t>
      </w:r>
      <w:r w:rsidR="00B6362D">
        <w:t xml:space="preserve">e referente </w:t>
      </w:r>
      <w:r w:rsidR="00B6362D" w:rsidRPr="00B6362D">
        <w:t xml:space="preserve">as técnicas de coleta de </w:t>
      </w:r>
      <w:r w:rsidR="00B6362D">
        <w:t>informações w</w:t>
      </w:r>
      <w:r w:rsidR="00B83018">
        <w:t xml:space="preserve">eb </w:t>
      </w:r>
      <w:r w:rsidR="00B6362D">
        <w:t>s</w:t>
      </w:r>
      <w:r w:rsidR="00B83018" w:rsidRPr="009178D6">
        <w:t>craping</w:t>
      </w:r>
      <w:r w:rsidR="00B6362D">
        <w:t xml:space="preserve"> e API, que serão utilizadas no desenvolvimento. </w:t>
      </w:r>
      <w:r w:rsidR="007C7F43">
        <w:t>Também s</w:t>
      </w:r>
      <w:r w:rsidR="00B6362D">
        <w:t>erá aprofundado as buscas da RTL realizada</w:t>
      </w:r>
      <w:r w:rsidR="007C7F43">
        <w:t>. A</w:t>
      </w:r>
      <w:r w:rsidR="0031408A">
        <w:t>ssim como será feito uma análise para verificar qual o método mais indicado para validar a ferramenta aqui proposta</w:t>
      </w:r>
      <w:r w:rsidR="007C7F43">
        <w:t>; e para realizar a notação do processo de negócio</w:t>
      </w:r>
      <w:r w:rsidR="00B6362D">
        <w:t>;</w:t>
      </w:r>
      <w:r w:rsidR="00B6362D" w:rsidRPr="00B6362D">
        <w:t xml:space="preserve"> </w:t>
      </w:r>
    </w:p>
    <w:p w14:paraId="35D48881" w14:textId="040E5FF8" w:rsidR="007C7F43" w:rsidRDefault="007C7F43" w:rsidP="00EC633A">
      <w:pPr>
        <w:pStyle w:val="TF-ALNEA"/>
        <w:numPr>
          <w:ilvl w:val="0"/>
          <w:numId w:val="10"/>
        </w:numPr>
        <w:contextualSpacing w:val="0"/>
      </w:pPr>
      <w:r>
        <w:t>remodelar o fluxograma das atividades: remodelar o f</w:t>
      </w:r>
      <w:r w:rsidRPr="007C7F43">
        <w:t>luxograma das atividades do setor de mineração de produtos</w:t>
      </w:r>
      <w:r>
        <w:t xml:space="preserve">, por meio de uma notação como o </w:t>
      </w:r>
      <w:r w:rsidRPr="007C7F43">
        <w:t xml:space="preserve">Business Process </w:t>
      </w:r>
      <w:r w:rsidRPr="007C7F43">
        <w:lastRenderedPageBreak/>
        <w:t>Management</w:t>
      </w:r>
      <w:r>
        <w:t xml:space="preserve"> (BPM), por ser uma notação voltada para automação </w:t>
      </w:r>
      <w:r w:rsidRPr="007C7F43">
        <w:t>e melhoria dos processos de negócio</w:t>
      </w:r>
      <w:r>
        <w:t>, ou até outra notação;</w:t>
      </w:r>
    </w:p>
    <w:p w14:paraId="1A3A6C80" w14:textId="6212633A" w:rsidR="00451B94" w:rsidRPr="007E0D87" w:rsidRDefault="00B6362D" w:rsidP="00EC633A">
      <w:pPr>
        <w:pStyle w:val="TF-ALNEA"/>
        <w:numPr>
          <w:ilvl w:val="0"/>
          <w:numId w:val="10"/>
        </w:numPr>
        <w:contextualSpacing w:val="0"/>
      </w:pPr>
      <w:r w:rsidRPr="00B6362D">
        <w:t xml:space="preserve">entrevistas: realizar entrevistas com </w:t>
      </w:r>
      <w:r>
        <w:t>o mentor desse trabalho</w:t>
      </w:r>
      <w:r w:rsidR="00745A49">
        <w:t>, buscando sempre as validar as possíveis melhorias para o projeto</w:t>
      </w:r>
      <w:r>
        <w:t>;</w:t>
      </w:r>
    </w:p>
    <w:p w14:paraId="442D660B" w14:textId="55EA3221" w:rsidR="00B6362D" w:rsidRDefault="00B83018" w:rsidP="0023025F">
      <w:pPr>
        <w:pStyle w:val="TF-ALNEA"/>
        <w:contextualSpacing w:val="0"/>
      </w:pPr>
      <w:r>
        <w:t>levantamento de requisitos</w:t>
      </w:r>
      <w:r w:rsidR="00451B94" w:rsidRPr="007E0D87">
        <w:t xml:space="preserve">: </w:t>
      </w:r>
      <w:r w:rsidR="00A7659E">
        <w:t>reavaliar os RFs e RNF levantados até o momento e de definir outros</w:t>
      </w:r>
      <w:r w:rsidR="00B6362D">
        <w:t>, a fim de atender as necessidades no negócio;</w:t>
      </w:r>
    </w:p>
    <w:p w14:paraId="030AB06B" w14:textId="4FA368A2" w:rsidR="00451B94" w:rsidRDefault="00B83018" w:rsidP="0023025F">
      <w:pPr>
        <w:pStyle w:val="TF-ALNEA"/>
        <w:contextualSpacing w:val="0"/>
      </w:pPr>
      <w:r>
        <w:t xml:space="preserve">especificação e análise: </w:t>
      </w:r>
      <w:r w:rsidR="00B6362D" w:rsidRPr="00B6362D">
        <w:t xml:space="preserve">formalizar as funcionalidades </w:t>
      </w:r>
      <w:r w:rsidR="00B6362D">
        <w:t>da ferramenta</w:t>
      </w:r>
      <w:r w:rsidR="00B6362D" w:rsidRPr="00B6362D">
        <w:t xml:space="preserve"> por meio da especificação de requisitos, de casos de usos, de uma matriz de rastreabilidade entre os </w:t>
      </w:r>
      <w:r w:rsidR="0031408A">
        <w:t>RFs</w:t>
      </w:r>
      <w:r w:rsidR="00B6362D" w:rsidRPr="00B6362D">
        <w:t xml:space="preserve"> e </w:t>
      </w:r>
      <w:r w:rsidR="00A4628A" w:rsidRPr="00B6362D">
        <w:t>os casos</w:t>
      </w:r>
      <w:r w:rsidR="00B6362D" w:rsidRPr="00B6362D">
        <w:t xml:space="preserve"> de uso, bem como da construção de diagramas da Unified Modeling Language (UML</w:t>
      </w:r>
      <w:r w:rsidR="00A4628A" w:rsidRPr="00B6362D">
        <w:t>),</w:t>
      </w:r>
      <w:r w:rsidR="00A4628A">
        <w:t xml:space="preserve"> usando</w:t>
      </w:r>
      <w:r>
        <w:t xml:space="preserve"> a ferramenta Astah</w:t>
      </w:r>
      <w:r w:rsidR="0031408A">
        <w:t xml:space="preserve"> UML</w:t>
      </w:r>
      <w:r w:rsidR="00451B94">
        <w:t>;</w:t>
      </w:r>
    </w:p>
    <w:p w14:paraId="27B3E0C7" w14:textId="7F58F3CF" w:rsidR="00B83018" w:rsidRDefault="00B83018" w:rsidP="00B83018">
      <w:pPr>
        <w:pStyle w:val="TF-ALNEA"/>
        <w:contextualSpacing w:val="0"/>
      </w:pPr>
      <w:commentRangeStart w:id="74"/>
      <w:r>
        <w:t>desenvolvimento</w:t>
      </w:r>
      <w:r w:rsidR="00451B94">
        <w:t xml:space="preserve">: </w:t>
      </w:r>
      <w:r>
        <w:t xml:space="preserve">desenvolver </w:t>
      </w:r>
      <w:r w:rsidR="00B6362D">
        <w:t>a ferramenta</w:t>
      </w:r>
      <w:r>
        <w:t xml:space="preserve"> de análise de produtos, utilizando as linguagens Java</w:t>
      </w:r>
      <w:r w:rsidR="00CD202F">
        <w:t>S</w:t>
      </w:r>
      <w:r>
        <w:t xml:space="preserve">cript, </w:t>
      </w:r>
      <w:r w:rsidRPr="00B83018">
        <w:t>HTML</w:t>
      </w:r>
      <w:r w:rsidR="00E43303">
        <w:t xml:space="preserve">, </w:t>
      </w:r>
      <w:r w:rsidRPr="00B83018">
        <w:t>CSS</w:t>
      </w:r>
      <w:r w:rsidR="00E43303">
        <w:t xml:space="preserve"> e </w:t>
      </w:r>
      <w:r w:rsidR="001A2AA9">
        <w:t>b</w:t>
      </w:r>
      <w:r w:rsidR="00E43303">
        <w:t xml:space="preserve">anco de </w:t>
      </w:r>
      <w:r w:rsidR="001A2AA9">
        <w:t>d</w:t>
      </w:r>
      <w:r w:rsidR="00E43303">
        <w:t>ados</w:t>
      </w:r>
      <w:r w:rsidR="00745A49">
        <w:t xml:space="preserve"> MySQL</w:t>
      </w:r>
      <w:r w:rsidR="00B6362D">
        <w:t xml:space="preserve">; </w:t>
      </w:r>
      <w:commentRangeEnd w:id="74"/>
      <w:r w:rsidR="00B300CB">
        <w:rPr>
          <w:rStyle w:val="Refdecomentrio"/>
        </w:rPr>
        <w:commentReference w:id="74"/>
      </w:r>
    </w:p>
    <w:p w14:paraId="0B0C3FA6" w14:textId="77777777" w:rsidR="00B6362D" w:rsidRPr="00B6362D" w:rsidRDefault="00B6362D" w:rsidP="00B6362D">
      <w:pPr>
        <w:pStyle w:val="TF-ALNEA"/>
      </w:pPr>
      <w:r w:rsidRPr="00B6362D">
        <w:t>testes: é necessário realizar testes para garantir que o sistema esteja funcionando corretamente;</w:t>
      </w:r>
    </w:p>
    <w:p w14:paraId="0E4045BA" w14:textId="52BAB6F2" w:rsidR="00B6362D" w:rsidRDefault="00B6362D" w:rsidP="00B83018">
      <w:pPr>
        <w:pStyle w:val="TF-ALNEA"/>
        <w:contextualSpacing w:val="0"/>
      </w:pPr>
      <w:r w:rsidRPr="00B6362D">
        <w:t>verificação e validação: analisar e avaliar</w:t>
      </w:r>
      <w:r>
        <w:t xml:space="preserve"> as funcionalidades da ferramenta</w:t>
      </w:r>
      <w:r w:rsidR="0031408A">
        <w:t xml:space="preserve">, por meio do </w:t>
      </w:r>
      <w:r w:rsidR="001A2AA9">
        <w:t>m</w:t>
      </w:r>
      <w:r w:rsidR="0031408A">
        <w:t>étodo identificado na etapa de aprofundamento bibliográfico</w:t>
      </w:r>
      <w:r>
        <w:t>.</w:t>
      </w:r>
    </w:p>
    <w:p w14:paraId="45065A7A" w14:textId="77777777" w:rsidR="003352BA" w:rsidRPr="003352BA" w:rsidRDefault="003352BA" w:rsidP="003352BA">
      <w:bookmarkStart w:id="75" w:name="_Toc351015602"/>
      <w:bookmarkEnd w:id="54"/>
      <w:bookmarkEnd w:id="55"/>
      <w:bookmarkEnd w:id="56"/>
      <w:bookmarkEnd w:id="57"/>
      <w:bookmarkEnd w:id="58"/>
      <w:bookmarkEnd w:id="59"/>
      <w:bookmarkEnd w:id="60"/>
    </w:p>
    <w:p w14:paraId="0A879CDD" w14:textId="2A8100DF" w:rsidR="00851C86" w:rsidRDefault="00451B94" w:rsidP="00F47382">
      <w:pPr>
        <w:pStyle w:val="TF-refernciasbibliogrficasTTULO"/>
      </w:pPr>
      <w:r>
        <w:t>Referências</w:t>
      </w:r>
      <w:bookmarkEnd w:id="75"/>
    </w:p>
    <w:p w14:paraId="34760CCE" w14:textId="348A5667" w:rsidR="006B7E47" w:rsidRPr="006B7E47" w:rsidRDefault="006B7E47" w:rsidP="001A2AA9">
      <w:pPr>
        <w:pStyle w:val="TF-refernciasITEM"/>
        <w:spacing w:before="240"/>
      </w:pPr>
      <w:r w:rsidRPr="007344BA">
        <w:t>ALMEIDA, Márcia Regina Conceição; FROEMMING, Lurdes Marlene Seide; CERETTA, Simoni Beatriz Nunes.</w:t>
      </w:r>
      <w:r>
        <w:t xml:space="preserve"> Comportamento de consumo em meio a pandemia da COVID-19. </w:t>
      </w:r>
      <w:r w:rsidRPr="007344BA">
        <w:rPr>
          <w:i/>
          <w:iCs/>
        </w:rPr>
        <w:t>In</w:t>
      </w:r>
      <w:r>
        <w:t xml:space="preserve">: SALÃO DO CONHECIMENTO; </w:t>
      </w:r>
      <w:r w:rsidRPr="00270509">
        <w:t>JORNADA DE PESQUISA</w:t>
      </w:r>
      <w:r>
        <w:t xml:space="preserve">, 25., 2020, Ijuí; Santa Rosa; Panambi; Três Passos, </w:t>
      </w:r>
      <w:r w:rsidRPr="007344BA">
        <w:rPr>
          <w:b/>
          <w:bCs/>
        </w:rPr>
        <w:t>Anais [...]</w:t>
      </w:r>
      <w:r>
        <w:t xml:space="preserve">. Ijuí; Santa Rosa; Panambi; Três Passos: Unijuí, 2020. Disponível em: </w:t>
      </w:r>
      <w:r w:rsidRPr="007344BA">
        <w:t>https://publicacoeseventos.unijui.edu.br/index.php/salaoconhecimento/article/view/18481</w:t>
      </w:r>
      <w:r>
        <w:t xml:space="preserve">. Acesso em: 6 abr. 2023. </w:t>
      </w:r>
    </w:p>
    <w:p w14:paraId="75CE5757" w14:textId="56950F6F" w:rsidR="00CD202F" w:rsidRDefault="00CD202F" w:rsidP="00CD202F">
      <w:pPr>
        <w:pStyle w:val="TF-refernciasITEM"/>
        <w:spacing w:before="240"/>
      </w:pPr>
      <w:r w:rsidRPr="00DF0982">
        <w:t>BOSCHIM, Guilherme</w:t>
      </w:r>
      <w:r w:rsidRPr="00DF0982">
        <w:rPr>
          <w:i/>
          <w:iCs/>
        </w:rPr>
        <w:t xml:space="preserve"> et al</w:t>
      </w:r>
      <w:r w:rsidRPr="00DF0982">
        <w:t>.</w:t>
      </w:r>
      <w:r w:rsidRPr="00DF0982">
        <w:rPr>
          <w:b/>
          <w:bCs/>
        </w:rPr>
        <w:t xml:space="preserve"> </w:t>
      </w:r>
      <w:r w:rsidRPr="00DF0982">
        <w:rPr>
          <w:b/>
          <w:bCs/>
          <w:i/>
          <w:iCs/>
        </w:rPr>
        <w:t>Dropshipping</w:t>
      </w:r>
      <w:r w:rsidRPr="00DF0982">
        <w:t xml:space="preserve">. 2021. </w:t>
      </w:r>
      <w:r>
        <w:t xml:space="preserve">33 f. Trabalho de Conclusão de Curso (Técnico em Administração Integrado ao Ensino Médio) – Escola Técnica Estadual de Praia Grande, Praia Grande, 2021. Disponível em: </w:t>
      </w:r>
      <w:r w:rsidRPr="00F90E73">
        <w:t>http://ric.cps.sp.gov.br/bitstream/123456789/8512/1/MONOGRAFIA%20-%20DROPSHIPPING.pdf</w:t>
      </w:r>
      <w:r>
        <w:t>. Acesso em: 2 abr. 2023.</w:t>
      </w:r>
    </w:p>
    <w:p w14:paraId="245BB517" w14:textId="7EBDB947" w:rsidR="008A1119" w:rsidRDefault="008A1119" w:rsidP="001A2AA9">
      <w:pPr>
        <w:pStyle w:val="TF-refernciasITEM"/>
        <w:spacing w:before="240"/>
      </w:pPr>
      <w:r>
        <w:t xml:space="preserve">BRITTO, Allan Ferreira </w:t>
      </w:r>
      <w:r w:rsidR="00A7659E">
        <w:t>d</w:t>
      </w:r>
      <w:r>
        <w:t>e</w:t>
      </w:r>
      <w:r w:rsidR="00A7659E">
        <w:t xml:space="preserve"> </w:t>
      </w:r>
      <w:r w:rsidR="00A7659E" w:rsidRPr="009030A2">
        <w:rPr>
          <w:i/>
          <w:iCs/>
        </w:rPr>
        <w:t>et al</w:t>
      </w:r>
      <w:r w:rsidR="00A7659E">
        <w:t>.</w:t>
      </w:r>
      <w:r>
        <w:t xml:space="preserve"> </w:t>
      </w:r>
      <w:r w:rsidRPr="009030A2">
        <w:rPr>
          <w:b/>
          <w:bCs/>
        </w:rPr>
        <w:t>Análise do comércio eletrônico no período da pandemia entre 2020 – 2021. 2022</w:t>
      </w:r>
      <w:r>
        <w:t xml:space="preserve">. 16f. Trabalho de Conclusão de </w:t>
      </w:r>
      <w:r w:rsidR="00A7659E">
        <w:t>Curso (</w:t>
      </w:r>
      <w:r>
        <w:t xml:space="preserve">Graduação em Ciências Econômicas) – Universidade São Judas Tadeu, São Paulo, 2022. Disponível em: </w:t>
      </w:r>
      <w:r w:rsidRPr="007E31B2">
        <w:t>https://repositorio.animaeducacao.com.br/bitstream/ANIMA/30816/1/AN%c3%81LISE%20DO%20COM%c3%89RCIO%20ELETR%c3%94NICO%20NO%20PER%c3%8dODO%20DA%20PANDEMIA%20ENTRE%202020%20-%202021.pdf</w:t>
      </w:r>
      <w:r>
        <w:t>. Acesso em: 5 abr. 2023.</w:t>
      </w:r>
    </w:p>
    <w:p w14:paraId="1B643B27" w14:textId="21C325FD" w:rsidR="006B7E47" w:rsidRDefault="006B7E47" w:rsidP="001A2AA9">
      <w:pPr>
        <w:pStyle w:val="TF-refernciasITEM"/>
        <w:spacing w:before="240"/>
      </w:pPr>
      <w:r w:rsidRPr="00B647C7">
        <w:lastRenderedPageBreak/>
        <w:t>BUMARUF</w:t>
      </w:r>
      <w:r>
        <w:t xml:space="preserve">, Carime. </w:t>
      </w:r>
      <w:r w:rsidRPr="007F1436">
        <w:rPr>
          <w:b/>
          <w:bCs/>
        </w:rPr>
        <w:t xml:space="preserve">Quais fatores devem ser considerados na construção de um corpus de notícias em </w:t>
      </w:r>
      <w:r w:rsidR="001A2AA9" w:rsidRPr="007F1436">
        <w:rPr>
          <w:b/>
          <w:bCs/>
        </w:rPr>
        <w:t>português?</w:t>
      </w:r>
      <w:r>
        <w:t xml:space="preserve"> 2021. 41 f. Trabalho de Conclusão de Curso (Bacharelado em Ciência da Computação) - Instituto de Matemática e Estatística da Universidade de São Paulo, São Paulo, 2021. Disponível em: </w:t>
      </w:r>
      <w:r w:rsidRPr="002A247A">
        <w:t>https://www.linux.ime.usp.br/~carime/mac0499/TCC_BCC.pdf</w:t>
      </w:r>
      <w:r>
        <w:t>. Acesso em: 2 abr. 2023.</w:t>
      </w:r>
    </w:p>
    <w:p w14:paraId="5D088FFD" w14:textId="62CA9E0B" w:rsidR="001A2AA9" w:rsidRDefault="001A2AA9" w:rsidP="001A2AA9">
      <w:pPr>
        <w:pStyle w:val="TF-refernciasITEM"/>
        <w:spacing w:before="240"/>
      </w:pPr>
      <w:r>
        <w:t xml:space="preserve">CAVALCANTI, Leonardo José Elias; DONEUX, Nicolas Franco. </w:t>
      </w:r>
      <w:r w:rsidRPr="008E5ECF">
        <w:rPr>
          <w:b/>
          <w:bCs/>
        </w:rPr>
        <w:t>Análise de fatores determinantes na decisão de compra online:</w:t>
      </w:r>
      <w:r>
        <w:t xml:space="preserve"> Reflexões sobre o impacto da pandemia no comportamento do consumidor brasileiro. 2021. 37 f. Trabalho de Conclusão de Curso (Bacharelado em Administração) - Universidade Federal de São Carlos, Sorocaba, 2021. Disponível em: </w:t>
      </w:r>
      <w:r w:rsidRPr="008E5ECF">
        <w:t>https://repositorio.ufscar.br/bitstream/handle/ufscar/14042/TCC_Leonardo_Nicolas%20_entrega_final.pdf</w:t>
      </w:r>
      <w:r>
        <w:t xml:space="preserve">. </w:t>
      </w:r>
      <w:r w:rsidR="003B6754">
        <w:t xml:space="preserve">Acesso </w:t>
      </w:r>
      <w:r>
        <w:t>em: 27 mar. 2023.</w:t>
      </w:r>
    </w:p>
    <w:p w14:paraId="4B834EC7" w14:textId="121DEED4" w:rsidR="00CD6BCD" w:rsidRDefault="00CD6BCD" w:rsidP="001A2AA9">
      <w:pPr>
        <w:pStyle w:val="TF-refernciasITEM"/>
        <w:spacing w:before="240"/>
      </w:pPr>
      <w:r>
        <w:t xml:space="preserve">CONGO, Guilherme Benegas. </w:t>
      </w:r>
      <w:r w:rsidRPr="007F1436">
        <w:rPr>
          <w:b/>
          <w:bCs/>
        </w:rPr>
        <w:t>O Crescimento do E-commerce no Brasil e o impacto da pandemia da COVID-19 no mercado</w:t>
      </w:r>
      <w:r>
        <w:t>. 2022. 47 f. Monografia de Bacharelado (Bacharel em Ciências Econômicas) - Universidade Católica de São Paulo, São Paulo, 2022.  Disponível em:</w:t>
      </w:r>
      <w:r w:rsidR="00424B93">
        <w:t xml:space="preserve"> </w:t>
      </w:r>
      <w:r w:rsidRPr="007344BA">
        <w:t>https://repositorio.pucsp.br/bitstream/handle/31886/1/Guilherme%20Benegas%20Congo_Guilherme%20Benegas%20Co.pdf</w:t>
      </w:r>
      <w:r w:rsidR="003B6754">
        <w:t>.</w:t>
      </w:r>
      <w:r>
        <w:t xml:space="preserve"> Acesso em: 13 abr. 2023.</w:t>
      </w:r>
    </w:p>
    <w:p w14:paraId="365AC464" w14:textId="29119A4A" w:rsidR="002A1741" w:rsidRDefault="002A1741" w:rsidP="001A2AA9">
      <w:pPr>
        <w:pStyle w:val="TF-refernciasITEM"/>
        <w:spacing w:before="240"/>
      </w:pPr>
      <w:r>
        <w:t xml:space="preserve">COSTA, Simone Erbs da. </w:t>
      </w:r>
      <w:r w:rsidRPr="007344BA">
        <w:rPr>
          <w:b/>
          <w:bCs/>
        </w:rPr>
        <w:t>iLibras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CE5D09F" w14:textId="79B4A24C" w:rsidR="002A1741" w:rsidRPr="000F70AA" w:rsidRDefault="002A1741" w:rsidP="001A2AA9">
      <w:pPr>
        <w:pStyle w:val="TF-refernciasITEM"/>
        <w:spacing w:before="240"/>
        <w:rPr>
          <w:lang w:val="en-US"/>
        </w:rPr>
      </w:pPr>
      <w:r>
        <w:t>COSTA, Simone Erbs da et al. Uma revisão sistemática da literatura para investigação de estratégias de ensino colaborativo. In: SIMPÓSIO BRASILEIRO DE SISTEMAS COLABORATIVOS (SBSC</w:t>
      </w:r>
      <w:r w:rsidR="001A2AA9">
        <w:t>), 13</w:t>
      </w:r>
      <w:r>
        <w:t xml:space="preserve">, 2016, Belém. </w:t>
      </w:r>
      <w:r w:rsidRPr="007344BA">
        <w:rPr>
          <w:b/>
          <w:bCs/>
        </w:rPr>
        <w:t>Anais [...]</w:t>
      </w:r>
      <w:r>
        <w:t xml:space="preserve">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</w:t>
      </w:r>
      <w:r w:rsidRPr="000F70AA">
        <w:rPr>
          <w:lang w:val="en-US"/>
        </w:rPr>
        <w:t>Acesso em: 2 abr. 2023.</w:t>
      </w:r>
    </w:p>
    <w:p w14:paraId="56CE878E" w14:textId="66FAD35C" w:rsidR="00C559DE" w:rsidRPr="003B6754" w:rsidRDefault="00C559DE" w:rsidP="00C559DE">
      <w:pPr>
        <w:pStyle w:val="TF-refernciasITEM"/>
        <w:spacing w:before="240"/>
      </w:pPr>
      <w:r w:rsidRPr="000F70AA">
        <w:rPr>
          <w:lang w:val="en-US"/>
        </w:rPr>
        <w:t xml:space="preserve">E-SNIPER. </w:t>
      </w:r>
      <w:r w:rsidR="003B6754" w:rsidRPr="000F70AA">
        <w:rPr>
          <w:b/>
          <w:bCs/>
          <w:lang w:val="en-US"/>
        </w:rPr>
        <w:t>The only tool you need for your Dropshipping Business</w:t>
      </w:r>
      <w:r w:rsidRPr="000F70AA">
        <w:rPr>
          <w:lang w:val="en-US"/>
        </w:rPr>
        <w:t xml:space="preserve">. </w:t>
      </w:r>
      <w:r w:rsidRPr="003B6754">
        <w:t xml:space="preserve">Stamford, 2022. Disponível em: </w:t>
      </w:r>
      <w:r w:rsidRPr="003B6754">
        <w:rPr>
          <w:noProof/>
          <w:bdr w:val="none" w:sz="0" w:space="0" w:color="auto" w:frame="1"/>
        </w:rPr>
        <w:t>https://e-sniper.com/</w:t>
      </w:r>
      <w:r w:rsidRPr="003B6754">
        <w:t xml:space="preserve">. Acesso em: </w:t>
      </w:r>
      <w:r w:rsidR="003B6754" w:rsidRPr="003B6754">
        <w:t>25</w:t>
      </w:r>
      <w:r w:rsidRPr="003B6754">
        <w:t xml:space="preserve"> abr. 2023.</w:t>
      </w:r>
    </w:p>
    <w:p w14:paraId="23CEFD0C" w14:textId="4EE7C9A6" w:rsidR="00C559DE" w:rsidRDefault="00C559DE" w:rsidP="001A2AA9">
      <w:pPr>
        <w:pStyle w:val="TF-refernciasITEM"/>
        <w:spacing w:before="240"/>
      </w:pPr>
      <w:r w:rsidRPr="00DF0982">
        <w:rPr>
          <w:lang w:val="en-US"/>
        </w:rPr>
        <w:t xml:space="preserve">ECOMPROFITHUB. </w:t>
      </w:r>
      <w:r w:rsidR="003B6754" w:rsidRPr="00DF0982">
        <w:rPr>
          <w:b/>
          <w:bCs/>
          <w:lang w:val="en-US"/>
        </w:rPr>
        <w:t>EcomProfitHub.com is the only product research tool you will ever need</w:t>
      </w:r>
      <w:r w:rsidRPr="00DF0982">
        <w:rPr>
          <w:lang w:val="en-US"/>
        </w:rPr>
        <w:t xml:space="preserve">. </w:t>
      </w:r>
      <w:r w:rsidR="003B6754" w:rsidRPr="003B6754">
        <w:t>[</w:t>
      </w:r>
      <w:r w:rsidR="003B6754" w:rsidRPr="003B6754">
        <w:rPr>
          <w:i/>
          <w:iCs/>
        </w:rPr>
        <w:t>S.l.</w:t>
      </w:r>
      <w:r w:rsidR="003B6754" w:rsidRPr="003B6754">
        <w:t>]</w:t>
      </w:r>
      <w:r w:rsidR="003B6754">
        <w:t xml:space="preserve">, </w:t>
      </w:r>
      <w:r w:rsidRPr="003B6754">
        <w:t xml:space="preserve">2022. Disponível em: </w:t>
      </w:r>
      <w:r w:rsidRPr="003B6754">
        <w:rPr>
          <w:noProof/>
          <w:bdr w:val="none" w:sz="0" w:space="0" w:color="auto" w:frame="1"/>
        </w:rPr>
        <w:t xml:space="preserve">https://ecomprofithub.com/. Acesso em: </w:t>
      </w:r>
      <w:r w:rsidR="003B6754" w:rsidRPr="003B6754">
        <w:rPr>
          <w:noProof/>
          <w:bdr w:val="none" w:sz="0" w:space="0" w:color="auto" w:frame="1"/>
        </w:rPr>
        <w:t>25</w:t>
      </w:r>
      <w:r w:rsidRPr="003B6754">
        <w:rPr>
          <w:noProof/>
          <w:bdr w:val="none" w:sz="0" w:space="0" w:color="auto" w:frame="1"/>
        </w:rPr>
        <w:t xml:space="preserve"> abr. 2023</w:t>
      </w:r>
      <w:r>
        <w:rPr>
          <w:rFonts w:ascii="Calibri" w:hAnsi="Calibri" w:cs="Calibri"/>
          <w:noProof/>
          <w:bdr w:val="none" w:sz="0" w:space="0" w:color="auto" w:frame="1"/>
        </w:rPr>
        <w:t>.</w:t>
      </w:r>
    </w:p>
    <w:p w14:paraId="1BBFACD0" w14:textId="530052F4" w:rsidR="002A1741" w:rsidRDefault="008A5E68" w:rsidP="001A2AA9">
      <w:pPr>
        <w:pStyle w:val="TF-refernciasITEM"/>
        <w:spacing w:before="240"/>
      </w:pPr>
      <w:r w:rsidRPr="007344BA">
        <w:t xml:space="preserve">GARCIA, Lucas Arcas de </w:t>
      </w:r>
      <w:r w:rsidRPr="007344BA">
        <w:rPr>
          <w:i/>
          <w:iCs/>
        </w:rPr>
        <w:t>et al</w:t>
      </w:r>
      <w:r w:rsidRPr="007344BA">
        <w:t xml:space="preserve">. Análise do E-Commerce Como Oportunidade Promissora Para a Cidade de Guarapuava–PR e Região. </w:t>
      </w:r>
      <w:r w:rsidRPr="007344BA">
        <w:rPr>
          <w:i/>
          <w:iCs/>
        </w:rPr>
        <w:t>In</w:t>
      </w:r>
      <w:r w:rsidRPr="007344BA">
        <w:t xml:space="preserve">: CONGRESSO BRASILEIRO DE ENGENHARIA DE PRODUÇÃO, 10., 2020, Guarapuava, </w:t>
      </w:r>
      <w:r w:rsidRPr="007344BA">
        <w:rPr>
          <w:b/>
          <w:bCs/>
        </w:rPr>
        <w:t>Anais [...]</w:t>
      </w:r>
      <w:r w:rsidRPr="007344BA">
        <w:t>. Guarapuava: UTFPR, 2020.Disponível em: https://aprepro.org.br/conbrepro/2020/anais/arquivos/10102020_011041_5f813f8178d6d.pdf. Acesso em: 23 abr.2023.</w:t>
      </w:r>
    </w:p>
    <w:p w14:paraId="170DD070" w14:textId="77777777" w:rsidR="001A2AA9" w:rsidRDefault="001A2AA9" w:rsidP="001A2AA9">
      <w:pPr>
        <w:pStyle w:val="TF-refernciasITEM"/>
        <w:spacing w:before="240"/>
      </w:pPr>
      <w:r>
        <w:lastRenderedPageBreak/>
        <w:t>GOMES</w:t>
      </w:r>
      <w:r w:rsidRPr="007C2B6A">
        <w:t xml:space="preserve">, Daniel Leopoldino Resende Duarte. </w:t>
      </w:r>
      <w:r w:rsidRPr="007344BA">
        <w:rPr>
          <w:b/>
          <w:bCs/>
        </w:rPr>
        <w:t>O Direito de Autor e as APIs</w:t>
      </w:r>
      <w:r>
        <w:rPr>
          <w:b/>
          <w:bCs/>
        </w:rPr>
        <w:t>:</w:t>
      </w:r>
      <w:r w:rsidRPr="007C2B6A">
        <w:t xml:space="preserve"> Novos rumos da propriedade intelectual sobre o software. 2021. 45 f. Dissertação</w:t>
      </w:r>
      <w:r>
        <w:t xml:space="preserve"> </w:t>
      </w:r>
      <w:r w:rsidRPr="007C2B6A">
        <w:t>(Mestrado em Direito)</w:t>
      </w:r>
      <w:r>
        <w:t xml:space="preserve"> - </w:t>
      </w:r>
      <w:r w:rsidRPr="007C2B6A">
        <w:t>Escola do Porto</w:t>
      </w:r>
      <w:r>
        <w:t xml:space="preserve">, </w:t>
      </w:r>
      <w:r w:rsidRPr="007C2B6A">
        <w:t xml:space="preserve">Universidade Católica Portuguesa, </w:t>
      </w:r>
      <w:r>
        <w:t xml:space="preserve">Porto, </w:t>
      </w:r>
      <w:r w:rsidRPr="007C2B6A">
        <w:t xml:space="preserve">2021. Disponível em: </w:t>
      </w:r>
      <w:r w:rsidRPr="007344BA">
        <w:t>https://repositorio.ucp.pt/bitstream/10400.14/37769/1/203013301.pdf</w:t>
      </w:r>
      <w:r w:rsidRPr="007C2B6A">
        <w:t>. Acesso em: 20 abr. 2023.</w:t>
      </w:r>
    </w:p>
    <w:p w14:paraId="204E256E" w14:textId="2B1903D4" w:rsidR="008A5E68" w:rsidRDefault="008A5E68" w:rsidP="001A2AA9">
      <w:pPr>
        <w:pStyle w:val="TF-refernciasITEM"/>
        <w:spacing w:before="240"/>
      </w:pPr>
      <w:r>
        <w:t xml:space="preserve">GUIMARÃES, Marina Rocha. </w:t>
      </w:r>
      <w:r w:rsidRPr="007F1436">
        <w:rPr>
          <w:b/>
          <w:bCs/>
        </w:rPr>
        <w:t>Buscador de componentes eletrônicos em websites</w:t>
      </w:r>
      <w:r>
        <w:t xml:space="preserve">. 2022. 41 f. Trabalho de Conclusão de Curso (Bacharel em Engenharia Eletrônica) - Universidade Federal de Santa Catarina, Florianópolis, 2022. </w:t>
      </w:r>
      <w:r w:rsidR="001A2AA9">
        <w:t>Disponível em</w:t>
      </w:r>
      <w:r>
        <w:t xml:space="preserve">: </w:t>
      </w:r>
      <w:r w:rsidRPr="00FE2789">
        <w:t>https://repositorio.ufsc.br/bitstream/handle/123456789/232303/TCC.pdf</w:t>
      </w:r>
      <w:r>
        <w:t>. Acesso em: 8 abr. 2023.</w:t>
      </w:r>
    </w:p>
    <w:p w14:paraId="02D0C3AF" w14:textId="77777777" w:rsidR="008A5E68" w:rsidRDefault="008A5E68" w:rsidP="001A2AA9">
      <w:pPr>
        <w:pStyle w:val="TF-refernciasITEM"/>
        <w:spacing w:before="240"/>
      </w:pPr>
      <w:r>
        <w:t xml:space="preserve">LUIZ, Diogo Campos Viana. </w:t>
      </w:r>
      <w:r w:rsidRPr="007F1436">
        <w:rPr>
          <w:b/>
          <w:bCs/>
        </w:rPr>
        <w:t>Extração e combinação por similaridade:</w:t>
      </w:r>
      <w:r>
        <w:t xml:space="preserve"> Um estudo de caso nas redes de supermercados em Florianópolis. 2022. 89 f. Trabalho de Conclusão de Curso (Bacharel em Sistemas de Informação) - Universidade Federal de Santa Catarina, Florianópolis, 2022. Disponível em: </w:t>
      </w:r>
      <w:r w:rsidRPr="000C250A">
        <w:t>https://repositorio.ufsc.br/bitstream/handle/123456789/238076/Monografia%20-%20Diogo%20Campos%20Viana%20Luiz.pdf</w:t>
      </w:r>
      <w:r>
        <w:t>. Acesso em: 16 abr. 2023.</w:t>
      </w:r>
    </w:p>
    <w:p w14:paraId="3DE09822" w14:textId="69598A3C" w:rsidR="008A5E68" w:rsidRDefault="008A5E68" w:rsidP="001A2AA9">
      <w:pPr>
        <w:pStyle w:val="TF-refernciasITEM"/>
        <w:spacing w:before="240"/>
      </w:pPr>
      <w:r>
        <w:t xml:space="preserve">MATA, Kesley Brenner Da Costa. </w:t>
      </w:r>
      <w:r w:rsidRPr="009030A2">
        <w:rPr>
          <w:b/>
          <w:bCs/>
        </w:rPr>
        <w:t>E-Commerce</w:t>
      </w:r>
      <w:r>
        <w:t xml:space="preserve">: Análise De Dados Sobre O Comércio Eletrônico No Brasil. 2021. 49 f. Trabalho de Conclusão de Curso (Bacharel em Engenharia de Computação) - Universidade Católica de Goiás, Goiânia, 2021. Disponível em: </w:t>
      </w:r>
      <w:r w:rsidRPr="007E31B2">
        <w:t>https://repositorio.pucgoias.edu.br/jspui/bitstream/123456789/1761/1/E-commerce%20-%20An%c3%a1lise%20de%20Dados%20sobre%20o%20Com%c3%a9rcio%20Eletr%c3%b4nico%20no%20Brasil.pdf</w:t>
      </w:r>
      <w:r>
        <w:t>. Acesso em: 8 abr. 2023.</w:t>
      </w:r>
    </w:p>
    <w:p w14:paraId="56E0E3FF" w14:textId="77777777" w:rsidR="001A2AA9" w:rsidRDefault="001A2AA9" w:rsidP="001A2AA9">
      <w:pPr>
        <w:pStyle w:val="TF-refernciasITEM"/>
        <w:spacing w:before="240"/>
      </w:pPr>
      <w:r>
        <w:t>MELO, Bruno Lobo de.</w:t>
      </w:r>
      <w:r>
        <w:rPr>
          <w:b/>
          <w:bCs/>
        </w:rPr>
        <w:t xml:space="preserve"> </w:t>
      </w:r>
      <w:r w:rsidRPr="007344BA">
        <w:rPr>
          <w:b/>
          <w:bCs/>
        </w:rPr>
        <w:t>Análise de sentimentos:</w:t>
      </w:r>
      <w:r>
        <w:t xml:space="preserve"> Usando a inteligência artificial para combater comentários indesejáveis. 2022. 57 f. Trabalho de Conclusão de Curso (Bacharel em Engenharia de Controle e Automação) - Universidade Estadual Paulista Júlio Mesquista Filho, Sorocaba, 2022. Disponível em: </w:t>
      </w:r>
      <w:r w:rsidRPr="007344BA">
        <w:t>https://repositorio.unesp.br/bitstream/handle/11449/239806/melo_bl_tcc_soro.pdf</w:t>
      </w:r>
      <w:r>
        <w:t>. Acesso em: 6 abr. 2023.</w:t>
      </w:r>
    </w:p>
    <w:p w14:paraId="6C392FBC" w14:textId="77777777" w:rsidR="008A5E68" w:rsidRDefault="008A5E68" w:rsidP="001A2AA9">
      <w:pPr>
        <w:pStyle w:val="TF-refernciasITEM"/>
        <w:spacing w:before="240"/>
      </w:pPr>
      <w:r>
        <w:t xml:space="preserve">MENDES, Cícero Marcelo Oliveira. </w:t>
      </w:r>
      <w:r w:rsidRPr="007344BA">
        <w:rPr>
          <w:b/>
          <w:bCs/>
        </w:rPr>
        <w:t>Classificação e clusterização de dados de mídias sociais obtidos através de web crawlers para análise de sentimentos e ideações suicidas</w:t>
      </w:r>
      <w:r>
        <w:t xml:space="preserve">. 2022. 37 f. Trabalho de Conclusão de Curso (Graduação em Ciência da Computação) - Universidade Federal do Ceará, Russas, 2022. Disponível em: </w:t>
      </w:r>
      <w:r w:rsidRPr="007344BA">
        <w:t>https://repositorio.ufc.br/bitstream/riufc/64489/1/2022_tcc_cmomendes.pdf</w:t>
      </w:r>
      <w:r>
        <w:t>. Acesso em: 18 abr. 2023.</w:t>
      </w:r>
    </w:p>
    <w:p w14:paraId="75DD7281" w14:textId="12949660" w:rsidR="008A5E68" w:rsidRDefault="008A5E68" w:rsidP="001A2AA9">
      <w:pPr>
        <w:pStyle w:val="TF-refernciasITEM"/>
        <w:spacing w:before="240"/>
      </w:pPr>
      <w:r>
        <w:t xml:space="preserve">MURTA, Rafael Mansilha. </w:t>
      </w:r>
      <w:r w:rsidRPr="007344BA">
        <w:rPr>
          <w:b/>
          <w:bCs/>
        </w:rPr>
        <w:t>Crossed H-Index:</w:t>
      </w:r>
      <w:r>
        <w:t xml:space="preserve"> uma ferramenta para investigar a autopromoção acadêmica em periódicos na base do Google Acadêmico. 2023. 73 f. Dissertação (Pós-Graduação em Modelagem Computacional de Sistemas) - Universidade Federal do Tocantins, Palmas, 2023. Disponível em: </w:t>
      </w:r>
      <w:r w:rsidRPr="00DB6F32">
        <w:t>http://repositorio.uft.edu.br/bitstream/11612/5268/1/Rafael%20Mansilha%20Murta%20-%20Disserta%c3%a7%c3%a3o.pdf</w:t>
      </w:r>
      <w:r>
        <w:t>. Acesso em: 8 abr. 2023.</w:t>
      </w:r>
    </w:p>
    <w:p w14:paraId="53300064" w14:textId="216004E6" w:rsidR="001A2AA9" w:rsidRDefault="001A2AA9" w:rsidP="001A2AA9">
      <w:pPr>
        <w:pStyle w:val="TF-refernciasITEM"/>
        <w:spacing w:before="240"/>
      </w:pPr>
      <w:r>
        <w:lastRenderedPageBreak/>
        <w:t xml:space="preserve">RIBAS, Jadi Cristinne. </w:t>
      </w:r>
      <w:r w:rsidRPr="007F1436">
        <w:rPr>
          <w:b/>
          <w:bCs/>
        </w:rPr>
        <w:t>Comércio Eletrônico no Modal Dropshipping e sua Definição:</w:t>
      </w:r>
      <w:r>
        <w:t xml:space="preserve"> A possibilidade da delimitação de Ponto Comercial em Plataformas de Comércio Dropshipping. 2022. 40 f. Monografia de Bacharelado (Bacharel em Direito) - Centro Universitário de Brasília, Brasília, 2022.  Disponível em: </w:t>
      </w:r>
      <w:r w:rsidRPr="007344BA">
        <w:t>https://repositorio.uniceub.br/jspui/bitstream/prefix/16369/1/21550831.pdf</w:t>
      </w:r>
      <w:r w:rsidR="003B6754">
        <w:t>.</w:t>
      </w:r>
      <w:r>
        <w:t xml:space="preserve"> Acesso em: 5 abr. 2023.</w:t>
      </w:r>
    </w:p>
    <w:p w14:paraId="4AFB1D26" w14:textId="77777777" w:rsidR="008A5E68" w:rsidRDefault="008A5E68" w:rsidP="001A2AA9">
      <w:pPr>
        <w:pStyle w:val="TF-refernciasITEM"/>
        <w:spacing w:before="240"/>
      </w:pPr>
      <w:r>
        <w:t xml:space="preserve">ROSSETTO, Gabriel Dadamos. </w:t>
      </w:r>
      <w:r w:rsidRPr="009030A2">
        <w:rPr>
          <w:b/>
          <w:bCs/>
        </w:rPr>
        <w:t xml:space="preserve">Software </w:t>
      </w:r>
      <w:r>
        <w:rPr>
          <w:b/>
          <w:bCs/>
        </w:rPr>
        <w:t>p</w:t>
      </w:r>
      <w:r w:rsidRPr="009030A2">
        <w:rPr>
          <w:b/>
          <w:bCs/>
        </w:rPr>
        <w:t xml:space="preserve">ara </w:t>
      </w:r>
      <w:r>
        <w:rPr>
          <w:b/>
          <w:bCs/>
        </w:rPr>
        <w:t>g</w:t>
      </w:r>
      <w:r w:rsidRPr="009030A2">
        <w:rPr>
          <w:b/>
          <w:bCs/>
        </w:rPr>
        <w:t xml:space="preserve">estão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i</w:t>
      </w:r>
      <w:r w:rsidRPr="009030A2">
        <w:rPr>
          <w:b/>
          <w:bCs/>
        </w:rPr>
        <w:t xml:space="preserve">nventário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rédito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arbono </w:t>
      </w:r>
      <w:r>
        <w:rPr>
          <w:b/>
          <w:bCs/>
        </w:rPr>
        <w:t>v</w:t>
      </w:r>
      <w:r w:rsidRPr="009030A2">
        <w:rPr>
          <w:b/>
          <w:bCs/>
        </w:rPr>
        <w:t xml:space="preserve">isando </w:t>
      </w:r>
      <w:r>
        <w:rPr>
          <w:b/>
          <w:bCs/>
        </w:rPr>
        <w:t>a</w:t>
      </w:r>
      <w:r w:rsidRPr="009030A2">
        <w:rPr>
          <w:b/>
          <w:bCs/>
        </w:rPr>
        <w:t xml:space="preserve"> </w:t>
      </w:r>
      <w:r>
        <w:rPr>
          <w:b/>
          <w:bCs/>
        </w:rPr>
        <w:t>c</w:t>
      </w:r>
      <w:r w:rsidRPr="009030A2">
        <w:rPr>
          <w:b/>
          <w:bCs/>
        </w:rPr>
        <w:t xml:space="preserve">ompensação </w:t>
      </w:r>
      <w:r>
        <w:rPr>
          <w:b/>
          <w:bCs/>
        </w:rPr>
        <w:t>d</w:t>
      </w:r>
      <w:r w:rsidRPr="009030A2">
        <w:rPr>
          <w:b/>
          <w:bCs/>
        </w:rPr>
        <w:t xml:space="preserve">a </w:t>
      </w:r>
      <w:r>
        <w:rPr>
          <w:b/>
          <w:bCs/>
        </w:rPr>
        <w:t>e</w:t>
      </w:r>
      <w:r w:rsidRPr="009030A2">
        <w:rPr>
          <w:b/>
          <w:bCs/>
        </w:rPr>
        <w:t xml:space="preserve">missão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g</w:t>
      </w:r>
      <w:r w:rsidRPr="009030A2">
        <w:rPr>
          <w:b/>
          <w:bCs/>
        </w:rPr>
        <w:t xml:space="preserve">ases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e</w:t>
      </w:r>
      <w:r w:rsidRPr="009030A2">
        <w:rPr>
          <w:b/>
          <w:bCs/>
        </w:rPr>
        <w:t xml:space="preserve">feito </w:t>
      </w:r>
      <w:r>
        <w:rPr>
          <w:b/>
          <w:bCs/>
        </w:rPr>
        <w:t>e</w:t>
      </w:r>
      <w:r w:rsidRPr="009030A2">
        <w:rPr>
          <w:b/>
          <w:bCs/>
        </w:rPr>
        <w:t>stufa</w:t>
      </w:r>
      <w:r>
        <w:t xml:space="preserve">. 2023. 49 f. Trabalho de Conclusão de Curso (Bacharel em Ciência da Computação) - Universidade Estadual Paulista, Bauro, 2023. Disponível em: </w:t>
      </w:r>
      <w:r w:rsidRPr="00F47382">
        <w:t>https://repositorio.unesp.br/bitstream/handle/11449/239129/rossetto_gd_tcc_bauru.pdf</w:t>
      </w:r>
      <w:r>
        <w:t>. Acesso em: 28 mar. 2023.</w:t>
      </w:r>
    </w:p>
    <w:p w14:paraId="5A69D5D7" w14:textId="77777777" w:rsidR="001A2AA9" w:rsidRDefault="001A2AA9" w:rsidP="001A2AA9">
      <w:pPr>
        <w:pStyle w:val="TF-refernciasITEM"/>
        <w:spacing w:before="240"/>
      </w:pPr>
      <w:r>
        <w:t xml:space="preserve">SILVA, Caio Leão Cohen Correia e. </w:t>
      </w:r>
      <w:r w:rsidRPr="009030A2">
        <w:rPr>
          <w:b/>
          <w:bCs/>
        </w:rPr>
        <w:t>Impacto das diferenças culturais no e-commerce</w:t>
      </w:r>
      <w:r>
        <w:t xml:space="preserve">: Europa vs. China. 2021. 50 f. Relatório de estágio (Mestrado em Estudos Interculturais Português/Chinês: Tradução, Formação e Comunicação Empresarial) - Universidade do Minho, 2021. Disponível em: </w:t>
      </w:r>
      <w:r w:rsidRPr="00F47382">
        <w:t>https://repositorium.sdum.uminho.pt/bitstream/1822/77720/1/Disserta%c3%a7%c3%a3o_Caio%2bLe%c3%a3o%2bCohen%2bCorreia%2be%2bSilva.pdf</w:t>
      </w:r>
      <w:r>
        <w:t>. Acesso em: 27 mar. 2023.</w:t>
      </w:r>
    </w:p>
    <w:p w14:paraId="3A64342D" w14:textId="77DB05A9" w:rsidR="00707179" w:rsidRDefault="00851C86" w:rsidP="001A2AA9">
      <w:pPr>
        <w:pStyle w:val="TF-refernciasITEM"/>
        <w:spacing w:before="240"/>
      </w:pPr>
      <w:r>
        <w:t xml:space="preserve">SILVA, Ana Paula Carvalho da. </w:t>
      </w:r>
      <w:r w:rsidRPr="00851C86">
        <w:rPr>
          <w:b/>
          <w:bCs/>
        </w:rPr>
        <w:t>E-commerce:</w:t>
      </w:r>
      <w:r>
        <w:t xml:space="preserve"> Impactos no consumo do segmento de beleza e saúde durante a pandemia COVID-19. 2022. 28 f. Trabalho de Conclusão de Curso (Graduação </w:t>
      </w:r>
      <w:r w:rsidR="0031408A">
        <w:t>em Tecnologia</w:t>
      </w:r>
      <w:r>
        <w:t xml:space="preserve"> em Logística) - Universidade Federal do Tocantins, Tocantins, 2022. Disponível em: </w:t>
      </w:r>
      <w:r w:rsidRPr="00EA4BC3">
        <w:t>http://repositorio.uft.edu.br/bitstream/11612/4575/1/ANA%20PAULA%20CARVALHO%20DA%20SILVA%20-%20TCC%20-%20LOG%c3%8dSTICA.pdf</w:t>
      </w:r>
      <w:r>
        <w:t>. Acesso em: 13</w:t>
      </w:r>
      <w:r w:rsidR="00EA4BC3">
        <w:t xml:space="preserve"> abr. 2023.</w:t>
      </w:r>
    </w:p>
    <w:p w14:paraId="0CE53E56" w14:textId="57329E43" w:rsidR="00701016" w:rsidRDefault="001A2AA9" w:rsidP="001A2AA9">
      <w:pPr>
        <w:pStyle w:val="TF-refernciasITEM"/>
        <w:spacing w:before="240"/>
      </w:pPr>
      <w:r>
        <w:t xml:space="preserve">SANTOS, Eliseu Xavier Bernardo; CARRIJO, Pedro Felipe De Moraes. </w:t>
      </w:r>
      <w:r w:rsidRPr="007F1436">
        <w:rPr>
          <w:b/>
          <w:bCs/>
        </w:rPr>
        <w:t>Comparador de preços de skins csgo utilizando web scraping</w:t>
      </w:r>
      <w:r>
        <w:t xml:space="preserve">. 2021. f34. Monografia de Bacharelado (Bacharel em Engenharia de Software) - Universidade Evangélica de Goiás, Anápolis-GO, 2021. Disponível em: </w:t>
      </w:r>
      <w:r w:rsidRPr="007344BA">
        <w:t>http://repositorio.aee.edu.br/bitstream/aee/19677/1/Entrega%2005%20%282%29.pdf</w:t>
      </w:r>
      <w:r>
        <w:t>. Acesso em: 7 abr. 2023.</w:t>
      </w:r>
    </w:p>
    <w:p w14:paraId="74094C36" w14:textId="0BDDC6E2" w:rsidR="000F70AA" w:rsidRDefault="00D933D0" w:rsidP="001A2AA9">
      <w:pPr>
        <w:pStyle w:val="TF-refernciasITEM"/>
        <w:spacing w:before="240"/>
      </w:pPr>
      <w:r w:rsidRPr="00D933D0">
        <w:t>ZANDONAI</w:t>
      </w:r>
      <w:r>
        <w:t xml:space="preserve">, Amanda Closs. A transferência internacional de dados de clientes brasileiros de lojas virtuais que utilizam o modo dropshipping de envio de mercadorias. </w:t>
      </w:r>
      <w:r w:rsidRPr="007F1436">
        <w:rPr>
          <w:b/>
          <w:bCs/>
        </w:rPr>
        <w:t>Justiça e Sociedade</w:t>
      </w:r>
      <w:r>
        <w:t xml:space="preserve">, Porto Alegre, v. 6, </w:t>
      </w:r>
      <w:r w:rsidR="007C2B6A">
        <w:t xml:space="preserve">n. 1, p. 33-57, 2021. Disponível em: </w:t>
      </w:r>
      <w:r w:rsidR="007C2B6A" w:rsidRPr="007F1436">
        <w:t>https://www.metodista.br/revistas/revistas-ipa/index.php/direito/article/view/1085/1069</w:t>
      </w:r>
      <w:r w:rsidR="007C2B6A">
        <w:t>. Acesso em: 20 abr. 2023.</w:t>
      </w:r>
    </w:p>
    <w:p w14:paraId="56238678" w14:textId="77777777" w:rsidR="000F70AA" w:rsidRDefault="000F70AA">
      <w:pPr>
        <w:keepNext w:val="0"/>
        <w:keepLines w:val="0"/>
        <w:rPr>
          <w:szCs w:val="20"/>
        </w:rPr>
      </w:pPr>
      <w:r>
        <w:br w:type="page"/>
      </w:r>
    </w:p>
    <w:p w14:paraId="3C990565" w14:textId="77777777" w:rsidR="000F70AA" w:rsidRDefault="000F70AA" w:rsidP="000F70AA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5570CDAE" w14:textId="77777777" w:rsidR="000F70AA" w:rsidRPr="00320BFA" w:rsidRDefault="000F70AA" w:rsidP="000F70AA">
      <w:pPr>
        <w:pStyle w:val="TF-xAvalTTULO"/>
      </w:pPr>
      <w:r w:rsidRPr="00320BFA">
        <w:t xml:space="preserve">PROFESSOR </w:t>
      </w:r>
      <w:r>
        <w:t>AVALIADOR – Pré-projeto</w:t>
      </w:r>
    </w:p>
    <w:p w14:paraId="638F6BD1" w14:textId="77777777" w:rsidR="000F70AA" w:rsidRDefault="000F70AA" w:rsidP="000F70AA">
      <w:pPr>
        <w:pStyle w:val="TF-xAvalLINHA"/>
      </w:pPr>
    </w:p>
    <w:p w14:paraId="10282871" w14:textId="37D55CD0" w:rsidR="000F70AA" w:rsidRDefault="000F70AA" w:rsidP="000F70AA">
      <w:pPr>
        <w:pStyle w:val="TF-xAvalLINHA"/>
      </w:pPr>
      <w:r w:rsidRPr="00320BFA">
        <w:t>Avaliador(a):</w:t>
      </w:r>
      <w:r w:rsidRPr="00320BFA">
        <w:tab/>
      </w:r>
      <w:r w:rsidR="00DF0982" w:rsidRPr="00DF0982">
        <w:rPr>
          <w:b/>
          <w:bCs/>
        </w:rPr>
        <w:t>Marcos Rogério Cardoso</w:t>
      </w:r>
    </w:p>
    <w:p w14:paraId="6FA41FA9" w14:textId="77777777" w:rsidR="000F70AA" w:rsidRPr="00340EA0" w:rsidRDefault="000F70AA" w:rsidP="000F70AA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0F70AA" w:rsidRPr="00320BFA" w14:paraId="77B4E2C0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5F8179" w14:textId="77777777" w:rsidR="000F70AA" w:rsidRPr="00320BFA" w:rsidRDefault="000F70AA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8F6A1CD" w14:textId="77777777" w:rsidR="000F70AA" w:rsidRPr="00320BFA" w:rsidRDefault="000F70AA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8A9FAB5" w14:textId="77777777" w:rsidR="000F70AA" w:rsidRPr="00320BFA" w:rsidRDefault="000F70AA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03C54D" w14:textId="77777777" w:rsidR="000F70AA" w:rsidRPr="00320BFA" w:rsidRDefault="000F70AA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0F70AA" w:rsidRPr="00320BFA" w14:paraId="6099C246" w14:textId="77777777" w:rsidTr="008E38B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16BE066" w14:textId="77777777" w:rsidR="000F70AA" w:rsidRPr="0000224C" w:rsidRDefault="000F70AA" w:rsidP="008E38BE">
            <w:pPr>
              <w:pStyle w:val="TF-xAvalITEMTABELA"/>
            </w:pPr>
            <w:r w:rsidRPr="0044193F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A49C" w14:textId="77777777" w:rsidR="000F70AA" w:rsidRPr="00320BFA" w:rsidRDefault="000F70AA" w:rsidP="000F70AA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7893E2BD" w14:textId="77777777" w:rsidR="000F70AA" w:rsidRPr="00320BFA" w:rsidRDefault="000F70AA" w:rsidP="008E38BE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6658" w14:textId="3C2E8560" w:rsidR="000F70AA" w:rsidRPr="00320BFA" w:rsidRDefault="00C636B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6" w:author="Marcos Rogério Cardoso" w:date="2023-05-14T19:00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1736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DC32E7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019F7A23" w14:textId="77777777" w:rsidTr="008E38B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BEE91A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2C9E" w14:textId="77777777" w:rsidR="000F70AA" w:rsidRPr="00320BFA" w:rsidRDefault="000F70AA" w:rsidP="008E38BE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5648" w14:textId="2AD1622B" w:rsidR="000F70AA" w:rsidRPr="00320BFA" w:rsidRDefault="003F246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7" w:author="Marcos Rogério Cardoso" w:date="2023-05-14T19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DA6D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3B7260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6456331B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1D391A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709E" w14:textId="77777777" w:rsidR="000F70AA" w:rsidRPr="00320BFA" w:rsidRDefault="000F70AA" w:rsidP="008E38BE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17FD" w14:textId="2106CE84" w:rsidR="000F70AA" w:rsidRPr="00320BFA" w:rsidRDefault="003F246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8" w:author="Marcos Rogério Cardoso" w:date="2023-05-14T19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46C3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617871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593269E6" w14:textId="77777777" w:rsidTr="008E38B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F38B84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38B1" w14:textId="77777777" w:rsidR="000F70AA" w:rsidRPr="00320BFA" w:rsidRDefault="000F70AA" w:rsidP="008E38BE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D429" w14:textId="0303CECB" w:rsidR="000F70AA" w:rsidRPr="00320BFA" w:rsidRDefault="003F246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9" w:author="Marcos Rogério Cardoso" w:date="2023-05-14T19:40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1E74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644832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67F68B2F" w14:textId="77777777" w:rsidTr="008E38B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157E2F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C4EB" w14:textId="77777777" w:rsidR="000F70AA" w:rsidRPr="00320BFA" w:rsidRDefault="000F70AA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17F4" w14:textId="4C000DB2" w:rsidR="000F70AA" w:rsidRPr="00320BFA" w:rsidRDefault="003F246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0" w:author="Marcos Rogério Cardoso" w:date="2023-05-14T19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C867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80EC50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44F29F03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4666E8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D482" w14:textId="77777777" w:rsidR="000F70AA" w:rsidRPr="00320BFA" w:rsidRDefault="000F70AA" w:rsidP="000F70AA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5734D61" w14:textId="77777777" w:rsidR="000F70AA" w:rsidRPr="00320BFA" w:rsidRDefault="000F70AA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4707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8147" w14:textId="35C29119" w:rsidR="000F70AA" w:rsidRPr="00320BFA" w:rsidRDefault="003F246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1" w:author="Marcos Rogério Cardoso" w:date="2023-05-14T19:41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85614E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4C4BB900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B2057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72CF" w14:textId="77777777" w:rsidR="000F70AA" w:rsidRPr="00320BFA" w:rsidRDefault="000F70AA" w:rsidP="008E38BE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5ACC" w14:textId="03670B7D" w:rsidR="000F70AA" w:rsidRPr="00320BFA" w:rsidRDefault="003F246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2" w:author="Marcos Rogério Cardoso" w:date="2023-05-14T19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17A7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DD4FD0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5F34BBB0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05180F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AFDF" w14:textId="77777777" w:rsidR="000F70AA" w:rsidRPr="00320BFA" w:rsidRDefault="000F70AA" w:rsidP="008E38BE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CF3B" w14:textId="613A7BE8" w:rsidR="000F70AA" w:rsidRPr="00320BFA" w:rsidRDefault="003F246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3" w:author="Marcos Rogério Cardoso" w:date="2023-05-14T19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6BC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15679C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71380BF1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113DFC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3A75F" w14:textId="77777777" w:rsidR="000F70AA" w:rsidRPr="00320BFA" w:rsidRDefault="000F70AA" w:rsidP="008E38BE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8B2E" w14:textId="5393D866" w:rsidR="000F70AA" w:rsidRPr="00320BFA" w:rsidRDefault="003F246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4" w:author="Marcos Rogério Cardoso" w:date="2023-05-14T19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28DE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ECCB18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789A47CF" w14:textId="77777777" w:rsidTr="008E38B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2F0D8C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640A" w14:textId="77777777" w:rsidR="000F70AA" w:rsidRPr="00320BFA" w:rsidRDefault="000F70AA" w:rsidP="000F70A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0835A59C" w14:textId="77777777" w:rsidR="000F70AA" w:rsidRPr="00320BFA" w:rsidRDefault="000F70AA" w:rsidP="008E38BE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FA36" w14:textId="55A71834" w:rsidR="000F70AA" w:rsidRPr="00320BFA" w:rsidRDefault="003F246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5" w:author="Marcos Rogério Cardoso" w:date="2023-05-14T19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A75B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2E41AC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21731996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C1D8B8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E2E3" w14:textId="77777777" w:rsidR="000F70AA" w:rsidRPr="00320BFA" w:rsidRDefault="000F70AA" w:rsidP="008E38BE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E259" w14:textId="08162F45" w:rsidR="000F70AA" w:rsidRPr="00320BFA" w:rsidRDefault="003F246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6" w:author="Marcos Rogério Cardoso" w:date="2023-05-14T19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5FE7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EE63A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65158863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A95327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D9D6" w14:textId="77777777" w:rsidR="000F70AA" w:rsidRPr="00320BFA" w:rsidRDefault="000F70AA" w:rsidP="008E38BE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91F9" w14:textId="0F97CC9C" w:rsidR="000F70AA" w:rsidRPr="00320BFA" w:rsidRDefault="003F246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7" w:author="Marcos Rogério Cardoso" w:date="2023-05-14T19:42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F63D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2B7ADE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049AF571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1E33FB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BCDAE1" w14:textId="77777777" w:rsidR="000F70AA" w:rsidRPr="00320BFA" w:rsidRDefault="000F70AA" w:rsidP="000F70AA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1B25DA82" w14:textId="77777777" w:rsidR="000F70AA" w:rsidRPr="00320BFA" w:rsidRDefault="000F70AA" w:rsidP="008E38BE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3C6EDE" w14:textId="1BF7F81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75F29F" w14:textId="12F55237" w:rsidR="000F70AA" w:rsidRPr="00320BFA" w:rsidRDefault="003F246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8" w:author="Marcos Rogério Cardoso" w:date="2023-05-14T19:42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E98B89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4E0F46FB" w14:textId="77777777" w:rsidTr="008E38BE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C6AE77" w14:textId="77777777" w:rsidR="000F70AA" w:rsidRPr="0000224C" w:rsidRDefault="000F70AA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F0D6" w14:textId="77777777" w:rsidR="000F70AA" w:rsidRPr="00320BFA" w:rsidRDefault="000F70AA" w:rsidP="000F70A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06700E8" w14:textId="77777777" w:rsidR="000F70AA" w:rsidRPr="00320BFA" w:rsidRDefault="000F70AA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A2D7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F4C9" w14:textId="743ACF5B" w:rsidR="000F70AA" w:rsidRPr="00320BFA" w:rsidRDefault="003F246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9" w:author="Marcos Rogério Cardoso" w:date="2023-05-14T19:41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6CA553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F70AA" w:rsidRPr="00320BFA" w14:paraId="262C43C4" w14:textId="77777777" w:rsidTr="008E38BE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2DF41" w14:textId="77777777" w:rsidR="000F70AA" w:rsidRPr="00320BFA" w:rsidRDefault="000F70AA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DB92CF" w14:textId="77777777" w:rsidR="000F70AA" w:rsidRPr="00320BFA" w:rsidRDefault="000F70AA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9BF301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C6451B" w14:textId="1E2868A9" w:rsidR="000F70AA" w:rsidRPr="00320BFA" w:rsidRDefault="003F246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90" w:author="Marcos Rogério Cardoso" w:date="2023-05-14T19:42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55EB2F" w14:textId="77777777" w:rsidR="000F70AA" w:rsidRPr="00320BFA" w:rsidRDefault="000F70A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B3079F1" w14:textId="77777777" w:rsidR="000F70AA" w:rsidRDefault="000F70AA" w:rsidP="000F70AA">
      <w:pPr>
        <w:pStyle w:val="TF-xAvalTTULO"/>
      </w:pPr>
    </w:p>
    <w:p w14:paraId="044CA836" w14:textId="77777777" w:rsidR="00C559DE" w:rsidRDefault="00C559DE" w:rsidP="001A2AA9">
      <w:pPr>
        <w:pStyle w:val="TF-refernciasITEM"/>
        <w:spacing w:before="240"/>
      </w:pPr>
    </w:p>
    <w:sectPr w:rsidR="00C559DE" w:rsidSect="002F1C9A">
      <w:headerReference w:type="default" r:id="rId16"/>
      <w:footerReference w:type="even" r:id="rId17"/>
      <w:footerReference w:type="default" r:id="rId18"/>
      <w:headerReference w:type="first" r:id="rId1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Marcos Rogério Cardoso" w:date="2023-05-14T18:48:00Z" w:initials="MR">
    <w:p w14:paraId="47D23F49" w14:textId="77777777" w:rsidR="00A33DCE" w:rsidRDefault="00A33DCE" w:rsidP="008A37B4">
      <w:pPr>
        <w:pStyle w:val="Textodecomentrio"/>
      </w:pPr>
      <w:r>
        <w:rPr>
          <w:rStyle w:val="Refdecomentrio"/>
        </w:rPr>
        <w:annotationRef/>
      </w:r>
      <w:r>
        <w:t>Reais? Dólares?</w:t>
      </w:r>
    </w:p>
  </w:comment>
  <w:comment w:id="20" w:author="Marcos Rogério Cardoso" w:date="2023-05-14T18:49:00Z" w:initials="MR">
    <w:p w14:paraId="70B8041A" w14:textId="77777777" w:rsidR="00A33DCE" w:rsidRDefault="00A33DCE" w:rsidP="007D0FE5">
      <w:pPr>
        <w:pStyle w:val="Textodecomentrio"/>
      </w:pPr>
      <w:r>
        <w:rPr>
          <w:rStyle w:val="Refdecomentrio"/>
        </w:rPr>
        <w:annotationRef/>
      </w:r>
      <w:r>
        <w:t>Substituir por "existe", "tem no estoque" ou algo similar. "Tem" é muito genérico.</w:t>
      </w:r>
    </w:p>
  </w:comment>
  <w:comment w:id="22" w:author="Marcos Rogério Cardoso" w:date="2023-05-14T17:33:00Z" w:initials="MR">
    <w:p w14:paraId="63CAB158" w14:textId="1F44ECBB" w:rsidR="000B3943" w:rsidRDefault="000B3943" w:rsidP="00B66A5F">
      <w:pPr>
        <w:pStyle w:val="Textodecomentrio"/>
      </w:pPr>
      <w:r>
        <w:rPr>
          <w:rStyle w:val="Refdecomentrio"/>
        </w:rPr>
        <w:annotationRef/>
      </w:r>
      <w:r>
        <w:t>Reescrever esta frase.</w:t>
      </w:r>
    </w:p>
  </w:comment>
  <w:comment w:id="38" w:author="Marcos Rogério Cardoso" w:date="2023-05-14T17:38:00Z" w:initials="MR">
    <w:p w14:paraId="586CC4BF" w14:textId="77777777" w:rsidR="006E7F4D" w:rsidRDefault="006E7F4D" w:rsidP="004955DC">
      <w:pPr>
        <w:pStyle w:val="Textodecomentrio"/>
      </w:pPr>
      <w:r>
        <w:rPr>
          <w:rStyle w:val="Refdecomentrio"/>
        </w:rPr>
        <w:annotationRef/>
      </w:r>
      <w:r>
        <w:t>Precisa estar em maiúsculas?</w:t>
      </w:r>
    </w:p>
  </w:comment>
  <w:comment w:id="53" w:author="Marcos Rogério Cardoso" w:date="2023-05-14T17:55:00Z" w:initials="MR">
    <w:p w14:paraId="46145F84" w14:textId="77777777" w:rsidR="00B27A4C" w:rsidRDefault="00B27A4C" w:rsidP="00634B68">
      <w:pPr>
        <w:pStyle w:val="Textodecomentrio"/>
      </w:pPr>
      <w:r>
        <w:rPr>
          <w:rStyle w:val="Refdecomentrio"/>
        </w:rPr>
        <w:annotationRef/>
      </w:r>
      <w:r>
        <w:t>Reescrever esta frase, pois não há muito sentido no que foi escrito.</w:t>
      </w:r>
    </w:p>
  </w:comment>
  <w:comment w:id="72" w:author="Marcos Rogério Cardoso" w:date="2023-05-14T18:03:00Z" w:initials="MR">
    <w:p w14:paraId="416063D3" w14:textId="77777777" w:rsidR="00D403F3" w:rsidRDefault="00D403F3" w:rsidP="00AB40CB">
      <w:pPr>
        <w:pStyle w:val="Textodecomentrio"/>
      </w:pPr>
      <w:r>
        <w:rPr>
          <w:rStyle w:val="Refdecomentrio"/>
        </w:rPr>
        <w:annotationRef/>
      </w:r>
      <w:r>
        <w:t>HTML e CSS não são linguagens de programação. HTML é uma linguagem de marcação e o CSS é uma linguagem de estilo.</w:t>
      </w:r>
    </w:p>
  </w:comment>
  <w:comment w:id="74" w:author="Marcos Rogério Cardoso" w:date="2023-05-14T18:05:00Z" w:initials="MR">
    <w:p w14:paraId="225D6250" w14:textId="77777777" w:rsidR="00B300CB" w:rsidRDefault="00B300CB" w:rsidP="00BE4A48">
      <w:pPr>
        <w:pStyle w:val="Textodecomentrio"/>
      </w:pPr>
      <w:r>
        <w:rPr>
          <w:rStyle w:val="Refdecomentrio"/>
        </w:rPr>
        <w:annotationRef/>
      </w:r>
      <w:r>
        <w:t>E em relação à API citada anteriormente: ela já está desenvolvida ou será implementada junto com o trabalho? No caso da segunda opção, qual tecnologia será utilizada para implementar (qual linguagem)?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D23F49" w15:done="0"/>
  <w15:commentEx w15:paraId="70B8041A" w15:done="0"/>
  <w15:commentEx w15:paraId="63CAB158" w15:done="0"/>
  <w15:commentEx w15:paraId="586CC4BF" w15:done="0"/>
  <w15:commentEx w15:paraId="46145F84" w15:done="0"/>
  <w15:commentEx w15:paraId="416063D3" w15:done="0"/>
  <w15:commentEx w15:paraId="225D62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BAB6C" w16cex:dateUtc="2023-05-14T21:48:00Z"/>
  <w16cex:commentExtensible w16cex:durableId="280BABCB" w16cex:dateUtc="2023-05-14T21:49:00Z"/>
  <w16cex:commentExtensible w16cex:durableId="280B99DA" w16cex:dateUtc="2023-05-14T20:33:00Z"/>
  <w16cex:commentExtensible w16cex:durableId="280B9AFF" w16cex:dateUtc="2023-05-14T20:38:00Z"/>
  <w16cex:commentExtensible w16cex:durableId="280B9F0C" w16cex:dateUtc="2023-05-14T20:55:00Z"/>
  <w16cex:commentExtensible w16cex:durableId="280BA0ED" w16cex:dateUtc="2023-05-14T21:03:00Z"/>
  <w16cex:commentExtensible w16cex:durableId="280BA180" w16cex:dateUtc="2023-05-14T21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D23F49" w16cid:durableId="280BAB6C"/>
  <w16cid:commentId w16cid:paraId="70B8041A" w16cid:durableId="280BABCB"/>
  <w16cid:commentId w16cid:paraId="63CAB158" w16cid:durableId="280B99DA"/>
  <w16cid:commentId w16cid:paraId="586CC4BF" w16cid:durableId="280B9AFF"/>
  <w16cid:commentId w16cid:paraId="46145F84" w16cid:durableId="280B9F0C"/>
  <w16cid:commentId w16cid:paraId="416063D3" w16cid:durableId="280BA0ED"/>
  <w16cid:commentId w16cid:paraId="225D6250" w16cid:durableId="280BA1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97105" w14:textId="77777777" w:rsidR="00753F2B" w:rsidRDefault="00753F2B">
      <w:r>
        <w:separator/>
      </w:r>
    </w:p>
  </w:endnote>
  <w:endnote w:type="continuationSeparator" w:id="0">
    <w:p w14:paraId="5CC91298" w14:textId="77777777" w:rsidR="00753F2B" w:rsidRDefault="00753F2B">
      <w:r>
        <w:continuationSeparator/>
      </w:r>
    </w:p>
  </w:endnote>
  <w:endnote w:type="continuationNotice" w:id="1">
    <w:p w14:paraId="7DB8F178" w14:textId="77777777" w:rsidR="00753F2B" w:rsidRDefault="00753F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3491F" w14:textId="77777777" w:rsidR="00753F2B" w:rsidRDefault="00753F2B">
      <w:r>
        <w:separator/>
      </w:r>
    </w:p>
  </w:footnote>
  <w:footnote w:type="continuationSeparator" w:id="0">
    <w:p w14:paraId="5C8194C2" w14:textId="77777777" w:rsidR="00753F2B" w:rsidRDefault="00753F2B">
      <w:r>
        <w:continuationSeparator/>
      </w:r>
    </w:p>
  </w:footnote>
  <w:footnote w:type="continuationNotice" w:id="1">
    <w:p w14:paraId="6DAFBED1" w14:textId="77777777" w:rsidR="00753F2B" w:rsidRDefault="00753F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99C062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06BC2"/>
    <w:multiLevelType w:val="hybridMultilevel"/>
    <w:tmpl w:val="21E48D16"/>
    <w:lvl w:ilvl="0" w:tplc="5D4EEC62">
      <w:start w:val="1"/>
      <w:numFmt w:val="decimal"/>
      <w:lvlText w:val="%1-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7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6"/>
  </w:num>
  <w:num w:numId="13" w16cid:durableId="21198311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8"/>
  </w:num>
  <w:num w:numId="16" w16cid:durableId="10252504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8"/>
  </w:num>
  <w:num w:numId="18" w16cid:durableId="1222863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336927305">
    <w:abstractNumId w:val="4"/>
  </w:num>
  <w:num w:numId="24" w16cid:durableId="209789616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s Rogério Cardoso">
    <w15:presenceInfo w15:providerId="AD" w15:userId="S::mcardoso@furb.br::d198d7ea-9ce4-4b02-b2da-76cf4e670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132"/>
    <w:rsid w:val="0000224C"/>
    <w:rsid w:val="000025C9"/>
    <w:rsid w:val="00003422"/>
    <w:rsid w:val="00005D20"/>
    <w:rsid w:val="0001180B"/>
    <w:rsid w:val="00012922"/>
    <w:rsid w:val="0001575C"/>
    <w:rsid w:val="00017075"/>
    <w:rsid w:val="000179B5"/>
    <w:rsid w:val="00017B62"/>
    <w:rsid w:val="000204E7"/>
    <w:rsid w:val="00023FA0"/>
    <w:rsid w:val="0002602F"/>
    <w:rsid w:val="00030E4A"/>
    <w:rsid w:val="00031A27"/>
    <w:rsid w:val="00031EE0"/>
    <w:rsid w:val="00034AED"/>
    <w:rsid w:val="00037561"/>
    <w:rsid w:val="0004464F"/>
    <w:rsid w:val="0004536D"/>
    <w:rsid w:val="0004641A"/>
    <w:rsid w:val="00047502"/>
    <w:rsid w:val="00047AE6"/>
    <w:rsid w:val="000513A5"/>
    <w:rsid w:val="00052A07"/>
    <w:rsid w:val="000533DA"/>
    <w:rsid w:val="00053F9B"/>
    <w:rsid w:val="0005457F"/>
    <w:rsid w:val="00055716"/>
    <w:rsid w:val="000568AD"/>
    <w:rsid w:val="000573BF"/>
    <w:rsid w:val="00057689"/>
    <w:rsid w:val="00060386"/>
    <w:rsid w:val="000608E9"/>
    <w:rsid w:val="000616F7"/>
    <w:rsid w:val="00061FEB"/>
    <w:rsid w:val="00063524"/>
    <w:rsid w:val="00064450"/>
    <w:rsid w:val="00065B0F"/>
    <w:rsid w:val="000667DF"/>
    <w:rsid w:val="00066B10"/>
    <w:rsid w:val="0006764A"/>
    <w:rsid w:val="00071466"/>
    <w:rsid w:val="0007209B"/>
    <w:rsid w:val="00072C88"/>
    <w:rsid w:val="00073145"/>
    <w:rsid w:val="000731FF"/>
    <w:rsid w:val="00073AD4"/>
    <w:rsid w:val="00075792"/>
    <w:rsid w:val="00076065"/>
    <w:rsid w:val="0007763D"/>
    <w:rsid w:val="00080DBA"/>
    <w:rsid w:val="00080F9C"/>
    <w:rsid w:val="00082030"/>
    <w:rsid w:val="000848F6"/>
    <w:rsid w:val="00084E92"/>
    <w:rsid w:val="0008579A"/>
    <w:rsid w:val="000869D4"/>
    <w:rsid w:val="00086AA8"/>
    <w:rsid w:val="0008732D"/>
    <w:rsid w:val="00090F25"/>
    <w:rsid w:val="000918B7"/>
    <w:rsid w:val="00094A70"/>
    <w:rsid w:val="000964AA"/>
    <w:rsid w:val="0009735C"/>
    <w:rsid w:val="000A0454"/>
    <w:rsid w:val="000A104C"/>
    <w:rsid w:val="000A19DE"/>
    <w:rsid w:val="000A28EF"/>
    <w:rsid w:val="000A2961"/>
    <w:rsid w:val="000A3C7C"/>
    <w:rsid w:val="000A3EAB"/>
    <w:rsid w:val="000A48AC"/>
    <w:rsid w:val="000A6A3A"/>
    <w:rsid w:val="000A7D7E"/>
    <w:rsid w:val="000A7D85"/>
    <w:rsid w:val="000B0608"/>
    <w:rsid w:val="000B12B2"/>
    <w:rsid w:val="000B2657"/>
    <w:rsid w:val="000B2FB3"/>
    <w:rsid w:val="000B3868"/>
    <w:rsid w:val="000B3943"/>
    <w:rsid w:val="000B651B"/>
    <w:rsid w:val="000B7955"/>
    <w:rsid w:val="000C16EE"/>
    <w:rsid w:val="000C1926"/>
    <w:rsid w:val="000C1A18"/>
    <w:rsid w:val="000C250A"/>
    <w:rsid w:val="000C4A37"/>
    <w:rsid w:val="000C4C1D"/>
    <w:rsid w:val="000C59EC"/>
    <w:rsid w:val="000C648D"/>
    <w:rsid w:val="000D0D87"/>
    <w:rsid w:val="000D1294"/>
    <w:rsid w:val="000D13C9"/>
    <w:rsid w:val="000D1F41"/>
    <w:rsid w:val="000D5C91"/>
    <w:rsid w:val="000D6777"/>
    <w:rsid w:val="000D77C2"/>
    <w:rsid w:val="000E039E"/>
    <w:rsid w:val="000E27F9"/>
    <w:rsid w:val="000E2B1E"/>
    <w:rsid w:val="000E311F"/>
    <w:rsid w:val="000E3622"/>
    <w:rsid w:val="000E3A68"/>
    <w:rsid w:val="000E6CE0"/>
    <w:rsid w:val="000F2283"/>
    <w:rsid w:val="000F3E7D"/>
    <w:rsid w:val="000F4116"/>
    <w:rsid w:val="000F4456"/>
    <w:rsid w:val="000F4E5B"/>
    <w:rsid w:val="000F4F57"/>
    <w:rsid w:val="000F5312"/>
    <w:rsid w:val="000F70AA"/>
    <w:rsid w:val="000F77E3"/>
    <w:rsid w:val="00107B02"/>
    <w:rsid w:val="00110537"/>
    <w:rsid w:val="001115C3"/>
    <w:rsid w:val="0011363A"/>
    <w:rsid w:val="00113A3F"/>
    <w:rsid w:val="00115DA6"/>
    <w:rsid w:val="001164FA"/>
    <w:rsid w:val="001164FE"/>
    <w:rsid w:val="00116C2F"/>
    <w:rsid w:val="00121F34"/>
    <w:rsid w:val="00125084"/>
    <w:rsid w:val="00125277"/>
    <w:rsid w:val="001257AA"/>
    <w:rsid w:val="001314D2"/>
    <w:rsid w:val="001342AA"/>
    <w:rsid w:val="001364DD"/>
    <w:rsid w:val="001367E2"/>
    <w:rsid w:val="001375F7"/>
    <w:rsid w:val="0014126D"/>
    <w:rsid w:val="0014222E"/>
    <w:rsid w:val="00144FAB"/>
    <w:rsid w:val="00147F7D"/>
    <w:rsid w:val="0015174B"/>
    <w:rsid w:val="00152666"/>
    <w:rsid w:val="0015370E"/>
    <w:rsid w:val="001554E9"/>
    <w:rsid w:val="00155E48"/>
    <w:rsid w:val="00156BE6"/>
    <w:rsid w:val="001579EA"/>
    <w:rsid w:val="0016270A"/>
    <w:rsid w:val="0016284E"/>
    <w:rsid w:val="00162AB0"/>
    <w:rsid w:val="00162BF1"/>
    <w:rsid w:val="00162F77"/>
    <w:rsid w:val="001645D1"/>
    <w:rsid w:val="0016560C"/>
    <w:rsid w:val="0016595B"/>
    <w:rsid w:val="001664F4"/>
    <w:rsid w:val="00166740"/>
    <w:rsid w:val="001669A6"/>
    <w:rsid w:val="00171372"/>
    <w:rsid w:val="00173C1F"/>
    <w:rsid w:val="00175AFA"/>
    <w:rsid w:val="00176A2C"/>
    <w:rsid w:val="00176A7F"/>
    <w:rsid w:val="00176CFB"/>
    <w:rsid w:val="00177C91"/>
    <w:rsid w:val="00177E61"/>
    <w:rsid w:val="0018178B"/>
    <w:rsid w:val="00182B18"/>
    <w:rsid w:val="00185F3F"/>
    <w:rsid w:val="00186092"/>
    <w:rsid w:val="00186D5D"/>
    <w:rsid w:val="0018799A"/>
    <w:rsid w:val="00190B30"/>
    <w:rsid w:val="001914E0"/>
    <w:rsid w:val="00193A97"/>
    <w:rsid w:val="00194371"/>
    <w:rsid w:val="0019487E"/>
    <w:rsid w:val="001948BE"/>
    <w:rsid w:val="001953C8"/>
    <w:rsid w:val="0019547B"/>
    <w:rsid w:val="001A0B56"/>
    <w:rsid w:val="001A12CE"/>
    <w:rsid w:val="001A2AA9"/>
    <w:rsid w:val="001A45C0"/>
    <w:rsid w:val="001A4A8D"/>
    <w:rsid w:val="001A57E8"/>
    <w:rsid w:val="001A6292"/>
    <w:rsid w:val="001A7511"/>
    <w:rsid w:val="001A7F01"/>
    <w:rsid w:val="001B2F1E"/>
    <w:rsid w:val="001B3249"/>
    <w:rsid w:val="001B464A"/>
    <w:rsid w:val="001C2E03"/>
    <w:rsid w:val="001C33B0"/>
    <w:rsid w:val="001C57E6"/>
    <w:rsid w:val="001C5CBB"/>
    <w:rsid w:val="001C7DF1"/>
    <w:rsid w:val="001D0D48"/>
    <w:rsid w:val="001D6234"/>
    <w:rsid w:val="001D6829"/>
    <w:rsid w:val="001E2BF5"/>
    <w:rsid w:val="001E4005"/>
    <w:rsid w:val="001E646A"/>
    <w:rsid w:val="001E682E"/>
    <w:rsid w:val="001F007F"/>
    <w:rsid w:val="001F00D2"/>
    <w:rsid w:val="001F0D36"/>
    <w:rsid w:val="001F5655"/>
    <w:rsid w:val="001F7427"/>
    <w:rsid w:val="001F7CB2"/>
    <w:rsid w:val="00202F3F"/>
    <w:rsid w:val="002049F3"/>
    <w:rsid w:val="002104C7"/>
    <w:rsid w:val="002125FA"/>
    <w:rsid w:val="0021592F"/>
    <w:rsid w:val="00215B83"/>
    <w:rsid w:val="00220D1C"/>
    <w:rsid w:val="00223469"/>
    <w:rsid w:val="00224586"/>
    <w:rsid w:val="00224BB2"/>
    <w:rsid w:val="00225707"/>
    <w:rsid w:val="00226B80"/>
    <w:rsid w:val="00227FC1"/>
    <w:rsid w:val="00230C1E"/>
    <w:rsid w:val="00230DD8"/>
    <w:rsid w:val="00231A10"/>
    <w:rsid w:val="00235240"/>
    <w:rsid w:val="002368FD"/>
    <w:rsid w:val="00236B90"/>
    <w:rsid w:val="0024110F"/>
    <w:rsid w:val="00242151"/>
    <w:rsid w:val="002423AB"/>
    <w:rsid w:val="0024320D"/>
    <w:rsid w:val="002440B0"/>
    <w:rsid w:val="00244850"/>
    <w:rsid w:val="00245F36"/>
    <w:rsid w:val="00246839"/>
    <w:rsid w:val="002576DD"/>
    <w:rsid w:val="00260412"/>
    <w:rsid w:val="0026315B"/>
    <w:rsid w:val="002635E8"/>
    <w:rsid w:val="00264072"/>
    <w:rsid w:val="00264232"/>
    <w:rsid w:val="002676A3"/>
    <w:rsid w:val="00270509"/>
    <w:rsid w:val="00272F1B"/>
    <w:rsid w:val="00274126"/>
    <w:rsid w:val="002742B0"/>
    <w:rsid w:val="0027466E"/>
    <w:rsid w:val="0027792D"/>
    <w:rsid w:val="0028103E"/>
    <w:rsid w:val="00282723"/>
    <w:rsid w:val="00282788"/>
    <w:rsid w:val="0028427C"/>
    <w:rsid w:val="00284368"/>
    <w:rsid w:val="0028495D"/>
    <w:rsid w:val="00285D01"/>
    <w:rsid w:val="002860F4"/>
    <w:rsid w:val="0028617A"/>
    <w:rsid w:val="002873CD"/>
    <w:rsid w:val="002900F9"/>
    <w:rsid w:val="002929BD"/>
    <w:rsid w:val="0029388D"/>
    <w:rsid w:val="0029608A"/>
    <w:rsid w:val="00296740"/>
    <w:rsid w:val="00296D54"/>
    <w:rsid w:val="002A1741"/>
    <w:rsid w:val="002A247A"/>
    <w:rsid w:val="002A5731"/>
    <w:rsid w:val="002A6617"/>
    <w:rsid w:val="002A6B0B"/>
    <w:rsid w:val="002A76D6"/>
    <w:rsid w:val="002A7E1B"/>
    <w:rsid w:val="002B0EDC"/>
    <w:rsid w:val="002B226B"/>
    <w:rsid w:val="002B4545"/>
    <w:rsid w:val="002B45E9"/>
    <w:rsid w:val="002B4718"/>
    <w:rsid w:val="002B5E45"/>
    <w:rsid w:val="002C4FC1"/>
    <w:rsid w:val="002C5782"/>
    <w:rsid w:val="002C6E89"/>
    <w:rsid w:val="002C798B"/>
    <w:rsid w:val="002D161B"/>
    <w:rsid w:val="002D1DDB"/>
    <w:rsid w:val="002D2342"/>
    <w:rsid w:val="002D2AD7"/>
    <w:rsid w:val="002D4A33"/>
    <w:rsid w:val="002D7C56"/>
    <w:rsid w:val="002E3054"/>
    <w:rsid w:val="002E5E0E"/>
    <w:rsid w:val="002E6DD1"/>
    <w:rsid w:val="002F027E"/>
    <w:rsid w:val="002F028F"/>
    <w:rsid w:val="002F0586"/>
    <w:rsid w:val="002F1463"/>
    <w:rsid w:val="002F1C9A"/>
    <w:rsid w:val="002F3B39"/>
    <w:rsid w:val="002F526F"/>
    <w:rsid w:val="002F5A1C"/>
    <w:rsid w:val="002F7FB3"/>
    <w:rsid w:val="003010B3"/>
    <w:rsid w:val="0030309D"/>
    <w:rsid w:val="0030562A"/>
    <w:rsid w:val="00305743"/>
    <w:rsid w:val="003061FC"/>
    <w:rsid w:val="00312CEA"/>
    <w:rsid w:val="00313E00"/>
    <w:rsid w:val="0031408A"/>
    <w:rsid w:val="0031423D"/>
    <w:rsid w:val="00320BFA"/>
    <w:rsid w:val="0032378D"/>
    <w:rsid w:val="00324BF1"/>
    <w:rsid w:val="003251D5"/>
    <w:rsid w:val="00326E01"/>
    <w:rsid w:val="00327744"/>
    <w:rsid w:val="00327DBD"/>
    <w:rsid w:val="00327ECC"/>
    <w:rsid w:val="00330040"/>
    <w:rsid w:val="00330CC3"/>
    <w:rsid w:val="00331DCC"/>
    <w:rsid w:val="00334AA6"/>
    <w:rsid w:val="00335048"/>
    <w:rsid w:val="003352BA"/>
    <w:rsid w:val="00340AD0"/>
    <w:rsid w:val="00340B6D"/>
    <w:rsid w:val="00340C8E"/>
    <w:rsid w:val="00340FAB"/>
    <w:rsid w:val="00343211"/>
    <w:rsid w:val="00343BF6"/>
    <w:rsid w:val="00344540"/>
    <w:rsid w:val="00345B42"/>
    <w:rsid w:val="00345EA0"/>
    <w:rsid w:val="00346FB5"/>
    <w:rsid w:val="00350C99"/>
    <w:rsid w:val="003519A3"/>
    <w:rsid w:val="00352604"/>
    <w:rsid w:val="00352F24"/>
    <w:rsid w:val="003532CC"/>
    <w:rsid w:val="003534DB"/>
    <w:rsid w:val="00354A8C"/>
    <w:rsid w:val="00356EEB"/>
    <w:rsid w:val="00357A03"/>
    <w:rsid w:val="00361BD7"/>
    <w:rsid w:val="00362443"/>
    <w:rsid w:val="00364F1B"/>
    <w:rsid w:val="00365B34"/>
    <w:rsid w:val="00365D0F"/>
    <w:rsid w:val="003703BF"/>
    <w:rsid w:val="0037046F"/>
    <w:rsid w:val="00376C31"/>
    <w:rsid w:val="00377DA7"/>
    <w:rsid w:val="00380301"/>
    <w:rsid w:val="00380912"/>
    <w:rsid w:val="00381E81"/>
    <w:rsid w:val="00382E50"/>
    <w:rsid w:val="00383087"/>
    <w:rsid w:val="003834A4"/>
    <w:rsid w:val="00384368"/>
    <w:rsid w:val="00386560"/>
    <w:rsid w:val="003868A4"/>
    <w:rsid w:val="0038773D"/>
    <w:rsid w:val="003905BC"/>
    <w:rsid w:val="00394107"/>
    <w:rsid w:val="00395FF8"/>
    <w:rsid w:val="00396067"/>
    <w:rsid w:val="003A1DC6"/>
    <w:rsid w:val="003A2B7D"/>
    <w:rsid w:val="003A2FF2"/>
    <w:rsid w:val="003A4A37"/>
    <w:rsid w:val="003A4A75"/>
    <w:rsid w:val="003A5366"/>
    <w:rsid w:val="003A5E1A"/>
    <w:rsid w:val="003A6BB5"/>
    <w:rsid w:val="003A79EE"/>
    <w:rsid w:val="003B3F6F"/>
    <w:rsid w:val="003B5105"/>
    <w:rsid w:val="003B51C1"/>
    <w:rsid w:val="003B5BE6"/>
    <w:rsid w:val="003B647A"/>
    <w:rsid w:val="003B6754"/>
    <w:rsid w:val="003B7912"/>
    <w:rsid w:val="003C30B1"/>
    <w:rsid w:val="003C5262"/>
    <w:rsid w:val="003C637A"/>
    <w:rsid w:val="003C768E"/>
    <w:rsid w:val="003D212C"/>
    <w:rsid w:val="003D352A"/>
    <w:rsid w:val="003D398C"/>
    <w:rsid w:val="003D3D7A"/>
    <w:rsid w:val="003D473B"/>
    <w:rsid w:val="003D4B35"/>
    <w:rsid w:val="003D6ECB"/>
    <w:rsid w:val="003E3806"/>
    <w:rsid w:val="003E4F19"/>
    <w:rsid w:val="003E4FAA"/>
    <w:rsid w:val="003F01CB"/>
    <w:rsid w:val="003F2463"/>
    <w:rsid w:val="003F2AC7"/>
    <w:rsid w:val="003F4B66"/>
    <w:rsid w:val="003F57C4"/>
    <w:rsid w:val="003F5C36"/>
    <w:rsid w:val="003F5F25"/>
    <w:rsid w:val="003F63E2"/>
    <w:rsid w:val="0040020C"/>
    <w:rsid w:val="00400BF1"/>
    <w:rsid w:val="00402EE9"/>
    <w:rsid w:val="00403095"/>
    <w:rsid w:val="0040436D"/>
    <w:rsid w:val="004056A9"/>
    <w:rsid w:val="00405E06"/>
    <w:rsid w:val="00410543"/>
    <w:rsid w:val="00410DD5"/>
    <w:rsid w:val="00412AE5"/>
    <w:rsid w:val="00415F13"/>
    <w:rsid w:val="004173CC"/>
    <w:rsid w:val="0042356B"/>
    <w:rsid w:val="0042420A"/>
    <w:rsid w:val="004243D2"/>
    <w:rsid w:val="00424610"/>
    <w:rsid w:val="00424B93"/>
    <w:rsid w:val="0042718B"/>
    <w:rsid w:val="00431D5B"/>
    <w:rsid w:val="004333AE"/>
    <w:rsid w:val="00435A2D"/>
    <w:rsid w:val="00437A06"/>
    <w:rsid w:val="00444916"/>
    <w:rsid w:val="00445241"/>
    <w:rsid w:val="00447AD6"/>
    <w:rsid w:val="0045137D"/>
    <w:rsid w:val="00451948"/>
    <w:rsid w:val="00451B94"/>
    <w:rsid w:val="00452584"/>
    <w:rsid w:val="00460CF0"/>
    <w:rsid w:val="00461CEB"/>
    <w:rsid w:val="00463C56"/>
    <w:rsid w:val="00466187"/>
    <w:rsid w:val="00466345"/>
    <w:rsid w:val="0046725E"/>
    <w:rsid w:val="0047007D"/>
    <w:rsid w:val="0047029B"/>
    <w:rsid w:val="00470C41"/>
    <w:rsid w:val="00470DBC"/>
    <w:rsid w:val="00471BDD"/>
    <w:rsid w:val="00471EE9"/>
    <w:rsid w:val="00475CCE"/>
    <w:rsid w:val="0047690F"/>
    <w:rsid w:val="00476C78"/>
    <w:rsid w:val="004806BD"/>
    <w:rsid w:val="00480F0B"/>
    <w:rsid w:val="004840D9"/>
    <w:rsid w:val="004842F2"/>
    <w:rsid w:val="0048576D"/>
    <w:rsid w:val="00487ADF"/>
    <w:rsid w:val="00493B1A"/>
    <w:rsid w:val="0049495C"/>
    <w:rsid w:val="00495085"/>
    <w:rsid w:val="00497EF6"/>
    <w:rsid w:val="004A09B8"/>
    <w:rsid w:val="004A1771"/>
    <w:rsid w:val="004A29CD"/>
    <w:rsid w:val="004A4735"/>
    <w:rsid w:val="004A6561"/>
    <w:rsid w:val="004A6854"/>
    <w:rsid w:val="004B03E6"/>
    <w:rsid w:val="004B09C2"/>
    <w:rsid w:val="004B09ED"/>
    <w:rsid w:val="004B2C6E"/>
    <w:rsid w:val="004B39AA"/>
    <w:rsid w:val="004B3AA1"/>
    <w:rsid w:val="004B42D8"/>
    <w:rsid w:val="004B4B8F"/>
    <w:rsid w:val="004B6B8F"/>
    <w:rsid w:val="004B7511"/>
    <w:rsid w:val="004C0849"/>
    <w:rsid w:val="004C22AC"/>
    <w:rsid w:val="004C6026"/>
    <w:rsid w:val="004C626E"/>
    <w:rsid w:val="004C6B11"/>
    <w:rsid w:val="004E0ED9"/>
    <w:rsid w:val="004E23CE"/>
    <w:rsid w:val="004E25FB"/>
    <w:rsid w:val="004E516B"/>
    <w:rsid w:val="004F02A4"/>
    <w:rsid w:val="004F2F45"/>
    <w:rsid w:val="004F3FF1"/>
    <w:rsid w:val="004F5BF6"/>
    <w:rsid w:val="004F6522"/>
    <w:rsid w:val="004F7264"/>
    <w:rsid w:val="004F7F90"/>
    <w:rsid w:val="00500539"/>
    <w:rsid w:val="00503373"/>
    <w:rsid w:val="00503898"/>
    <w:rsid w:val="00503F3F"/>
    <w:rsid w:val="00504ABD"/>
    <w:rsid w:val="0050638B"/>
    <w:rsid w:val="0051128C"/>
    <w:rsid w:val="00514B15"/>
    <w:rsid w:val="00516420"/>
    <w:rsid w:val="00517728"/>
    <w:rsid w:val="0052015E"/>
    <w:rsid w:val="005225B5"/>
    <w:rsid w:val="00522F3E"/>
    <w:rsid w:val="005256BB"/>
    <w:rsid w:val="00527A0A"/>
    <w:rsid w:val="00530460"/>
    <w:rsid w:val="0053235D"/>
    <w:rsid w:val="00532A07"/>
    <w:rsid w:val="00533170"/>
    <w:rsid w:val="00534D69"/>
    <w:rsid w:val="00535678"/>
    <w:rsid w:val="0053587C"/>
    <w:rsid w:val="00536336"/>
    <w:rsid w:val="00540358"/>
    <w:rsid w:val="00542ED7"/>
    <w:rsid w:val="00543AF9"/>
    <w:rsid w:val="00545C50"/>
    <w:rsid w:val="00550D4A"/>
    <w:rsid w:val="005527F8"/>
    <w:rsid w:val="00553620"/>
    <w:rsid w:val="0055392A"/>
    <w:rsid w:val="00554405"/>
    <w:rsid w:val="00555681"/>
    <w:rsid w:val="005605FA"/>
    <w:rsid w:val="00561466"/>
    <w:rsid w:val="00561D35"/>
    <w:rsid w:val="00564A29"/>
    <w:rsid w:val="00564FBC"/>
    <w:rsid w:val="005677BD"/>
    <w:rsid w:val="005705A9"/>
    <w:rsid w:val="00570C09"/>
    <w:rsid w:val="00572864"/>
    <w:rsid w:val="00572DD3"/>
    <w:rsid w:val="00573551"/>
    <w:rsid w:val="0057390D"/>
    <w:rsid w:val="005745CC"/>
    <w:rsid w:val="00575A20"/>
    <w:rsid w:val="00575A96"/>
    <w:rsid w:val="005772EC"/>
    <w:rsid w:val="00577E79"/>
    <w:rsid w:val="005840AD"/>
    <w:rsid w:val="0058482B"/>
    <w:rsid w:val="00584A46"/>
    <w:rsid w:val="005854B3"/>
    <w:rsid w:val="0058618A"/>
    <w:rsid w:val="00591611"/>
    <w:rsid w:val="005923A2"/>
    <w:rsid w:val="0059246D"/>
    <w:rsid w:val="00592E3A"/>
    <w:rsid w:val="005945BB"/>
    <w:rsid w:val="00597669"/>
    <w:rsid w:val="005A2459"/>
    <w:rsid w:val="005A3430"/>
    <w:rsid w:val="005A362B"/>
    <w:rsid w:val="005A3AE7"/>
    <w:rsid w:val="005A4952"/>
    <w:rsid w:val="005A70A4"/>
    <w:rsid w:val="005B057C"/>
    <w:rsid w:val="005B20A1"/>
    <w:rsid w:val="005B2253"/>
    <w:rsid w:val="005B2478"/>
    <w:rsid w:val="005B3D9D"/>
    <w:rsid w:val="005B44EB"/>
    <w:rsid w:val="005C21FC"/>
    <w:rsid w:val="005C30AE"/>
    <w:rsid w:val="005C4B34"/>
    <w:rsid w:val="005D09B1"/>
    <w:rsid w:val="005D19C8"/>
    <w:rsid w:val="005D4B0A"/>
    <w:rsid w:val="005D552E"/>
    <w:rsid w:val="005D6BDA"/>
    <w:rsid w:val="005E35F3"/>
    <w:rsid w:val="005E400D"/>
    <w:rsid w:val="005E698D"/>
    <w:rsid w:val="005E6F5D"/>
    <w:rsid w:val="005E7FCB"/>
    <w:rsid w:val="005F09F1"/>
    <w:rsid w:val="005F17FE"/>
    <w:rsid w:val="005F2E3B"/>
    <w:rsid w:val="005F645A"/>
    <w:rsid w:val="0060060C"/>
    <w:rsid w:val="00602C28"/>
    <w:rsid w:val="00604A02"/>
    <w:rsid w:val="006100D7"/>
    <w:rsid w:val="00610233"/>
    <w:rsid w:val="00610D50"/>
    <w:rsid w:val="00610D66"/>
    <w:rsid w:val="006118D1"/>
    <w:rsid w:val="0061251F"/>
    <w:rsid w:val="00613ED2"/>
    <w:rsid w:val="00614C15"/>
    <w:rsid w:val="00620BF5"/>
    <w:rsid w:val="00620D93"/>
    <w:rsid w:val="00622B4B"/>
    <w:rsid w:val="0062386A"/>
    <w:rsid w:val="0062576D"/>
    <w:rsid w:val="00625788"/>
    <w:rsid w:val="00627F4B"/>
    <w:rsid w:val="006305AA"/>
    <w:rsid w:val="006306D2"/>
    <w:rsid w:val="0063277E"/>
    <w:rsid w:val="0063378D"/>
    <w:rsid w:val="00635721"/>
    <w:rsid w:val="006364F4"/>
    <w:rsid w:val="00640731"/>
    <w:rsid w:val="0064172A"/>
    <w:rsid w:val="006426D5"/>
    <w:rsid w:val="00642924"/>
    <w:rsid w:val="006438D3"/>
    <w:rsid w:val="00644A58"/>
    <w:rsid w:val="006466FF"/>
    <w:rsid w:val="00646A5F"/>
    <w:rsid w:val="006475C1"/>
    <w:rsid w:val="0065062F"/>
    <w:rsid w:val="006518DE"/>
    <w:rsid w:val="00651CAB"/>
    <w:rsid w:val="00656C00"/>
    <w:rsid w:val="00660EB1"/>
    <w:rsid w:val="006617A8"/>
    <w:rsid w:val="00661967"/>
    <w:rsid w:val="00661F61"/>
    <w:rsid w:val="006620E8"/>
    <w:rsid w:val="00662188"/>
    <w:rsid w:val="0066560F"/>
    <w:rsid w:val="0066569A"/>
    <w:rsid w:val="00665BCC"/>
    <w:rsid w:val="00671050"/>
    <w:rsid w:val="00671818"/>
    <w:rsid w:val="00671B49"/>
    <w:rsid w:val="006721AD"/>
    <w:rsid w:val="00672F8A"/>
    <w:rsid w:val="0067304F"/>
    <w:rsid w:val="00674155"/>
    <w:rsid w:val="006746CA"/>
    <w:rsid w:val="00685E31"/>
    <w:rsid w:val="00690CDD"/>
    <w:rsid w:val="00692E91"/>
    <w:rsid w:val="00695745"/>
    <w:rsid w:val="0069600B"/>
    <w:rsid w:val="00696CB3"/>
    <w:rsid w:val="006A09D1"/>
    <w:rsid w:val="006A0A1A"/>
    <w:rsid w:val="006A0C2A"/>
    <w:rsid w:val="006A2BD1"/>
    <w:rsid w:val="006A478E"/>
    <w:rsid w:val="006A4910"/>
    <w:rsid w:val="006A5B9F"/>
    <w:rsid w:val="006A6460"/>
    <w:rsid w:val="006A6C9D"/>
    <w:rsid w:val="006B104E"/>
    <w:rsid w:val="006B450C"/>
    <w:rsid w:val="006B5575"/>
    <w:rsid w:val="006B5AEA"/>
    <w:rsid w:val="006B5C41"/>
    <w:rsid w:val="006B5EE1"/>
    <w:rsid w:val="006B6383"/>
    <w:rsid w:val="006B640D"/>
    <w:rsid w:val="006B7E47"/>
    <w:rsid w:val="006C1A73"/>
    <w:rsid w:val="006C2653"/>
    <w:rsid w:val="006C58C2"/>
    <w:rsid w:val="006C5D48"/>
    <w:rsid w:val="006C61FA"/>
    <w:rsid w:val="006C6577"/>
    <w:rsid w:val="006D025F"/>
    <w:rsid w:val="006D0896"/>
    <w:rsid w:val="006D7DC1"/>
    <w:rsid w:val="006E25D2"/>
    <w:rsid w:val="006E30FB"/>
    <w:rsid w:val="006E3D96"/>
    <w:rsid w:val="006E54C4"/>
    <w:rsid w:val="006E7900"/>
    <w:rsid w:val="006E7F4D"/>
    <w:rsid w:val="006F5A07"/>
    <w:rsid w:val="006F60F7"/>
    <w:rsid w:val="006F6164"/>
    <w:rsid w:val="006F74B9"/>
    <w:rsid w:val="00701016"/>
    <w:rsid w:val="0070391A"/>
    <w:rsid w:val="00706486"/>
    <w:rsid w:val="007068BB"/>
    <w:rsid w:val="00707179"/>
    <w:rsid w:val="007107DD"/>
    <w:rsid w:val="007108CE"/>
    <w:rsid w:val="00710F0A"/>
    <w:rsid w:val="00711274"/>
    <w:rsid w:val="00712EAF"/>
    <w:rsid w:val="00713C06"/>
    <w:rsid w:val="00720608"/>
    <w:rsid w:val="007207F2"/>
    <w:rsid w:val="007214E3"/>
    <w:rsid w:val="00721DE8"/>
    <w:rsid w:val="007222F7"/>
    <w:rsid w:val="00724679"/>
    <w:rsid w:val="00725368"/>
    <w:rsid w:val="00726A36"/>
    <w:rsid w:val="00726C13"/>
    <w:rsid w:val="00726C18"/>
    <w:rsid w:val="00727488"/>
    <w:rsid w:val="007304F3"/>
    <w:rsid w:val="00730839"/>
    <w:rsid w:val="00730F60"/>
    <w:rsid w:val="00731A0D"/>
    <w:rsid w:val="0073293B"/>
    <w:rsid w:val="00732AC4"/>
    <w:rsid w:val="00733FF9"/>
    <w:rsid w:val="00735287"/>
    <w:rsid w:val="007421E4"/>
    <w:rsid w:val="007422C2"/>
    <w:rsid w:val="00742330"/>
    <w:rsid w:val="007458E6"/>
    <w:rsid w:val="00745A49"/>
    <w:rsid w:val="00747EFC"/>
    <w:rsid w:val="007503E0"/>
    <w:rsid w:val="0075276A"/>
    <w:rsid w:val="00753391"/>
    <w:rsid w:val="00753F2B"/>
    <w:rsid w:val="007554DF"/>
    <w:rsid w:val="0075776D"/>
    <w:rsid w:val="007613FB"/>
    <w:rsid w:val="00761E34"/>
    <w:rsid w:val="00762B59"/>
    <w:rsid w:val="00765273"/>
    <w:rsid w:val="00766301"/>
    <w:rsid w:val="007666CF"/>
    <w:rsid w:val="007668E5"/>
    <w:rsid w:val="0076EC5A"/>
    <w:rsid w:val="007722BF"/>
    <w:rsid w:val="00774782"/>
    <w:rsid w:val="007753A0"/>
    <w:rsid w:val="0077580B"/>
    <w:rsid w:val="007765D0"/>
    <w:rsid w:val="00777C8E"/>
    <w:rsid w:val="00781167"/>
    <w:rsid w:val="00781EDB"/>
    <w:rsid w:val="007836F8"/>
    <w:rsid w:val="007844BA"/>
    <w:rsid w:val="007854B3"/>
    <w:rsid w:val="00786746"/>
    <w:rsid w:val="00787115"/>
    <w:rsid w:val="0078787D"/>
    <w:rsid w:val="00787FA8"/>
    <w:rsid w:val="00790DA4"/>
    <w:rsid w:val="00791D70"/>
    <w:rsid w:val="007944F8"/>
    <w:rsid w:val="00795F01"/>
    <w:rsid w:val="00796D14"/>
    <w:rsid w:val="007973E3"/>
    <w:rsid w:val="007A04E9"/>
    <w:rsid w:val="007A0CF9"/>
    <w:rsid w:val="007A1012"/>
    <w:rsid w:val="007A143E"/>
    <w:rsid w:val="007A1883"/>
    <w:rsid w:val="007A2732"/>
    <w:rsid w:val="007B054D"/>
    <w:rsid w:val="007B2220"/>
    <w:rsid w:val="007C18B9"/>
    <w:rsid w:val="007C24BF"/>
    <w:rsid w:val="007C2B6A"/>
    <w:rsid w:val="007C3185"/>
    <w:rsid w:val="007C7F43"/>
    <w:rsid w:val="007D058D"/>
    <w:rsid w:val="007D0720"/>
    <w:rsid w:val="007D10F2"/>
    <w:rsid w:val="007D207E"/>
    <w:rsid w:val="007D47AE"/>
    <w:rsid w:val="007D6DEC"/>
    <w:rsid w:val="007D7E10"/>
    <w:rsid w:val="007E0410"/>
    <w:rsid w:val="007E31B2"/>
    <w:rsid w:val="007E46A1"/>
    <w:rsid w:val="007E730D"/>
    <w:rsid w:val="007E7311"/>
    <w:rsid w:val="007E7ABA"/>
    <w:rsid w:val="007F11CE"/>
    <w:rsid w:val="007F1436"/>
    <w:rsid w:val="007F403E"/>
    <w:rsid w:val="007F4710"/>
    <w:rsid w:val="007F4A99"/>
    <w:rsid w:val="007F76C5"/>
    <w:rsid w:val="00801264"/>
    <w:rsid w:val="008028FE"/>
    <w:rsid w:val="00805D3C"/>
    <w:rsid w:val="008061B8"/>
    <w:rsid w:val="00806A07"/>
    <w:rsid w:val="00806C41"/>
    <w:rsid w:val="008072AC"/>
    <w:rsid w:val="00810CEA"/>
    <w:rsid w:val="00811DB8"/>
    <w:rsid w:val="0081312E"/>
    <w:rsid w:val="00813EF8"/>
    <w:rsid w:val="00814C9F"/>
    <w:rsid w:val="00814E64"/>
    <w:rsid w:val="00817664"/>
    <w:rsid w:val="008208EB"/>
    <w:rsid w:val="0082225B"/>
    <w:rsid w:val="008233E5"/>
    <w:rsid w:val="00824AC1"/>
    <w:rsid w:val="00826759"/>
    <w:rsid w:val="008301C0"/>
    <w:rsid w:val="00833DE8"/>
    <w:rsid w:val="00833F47"/>
    <w:rsid w:val="008348C3"/>
    <w:rsid w:val="008373B4"/>
    <w:rsid w:val="008404C4"/>
    <w:rsid w:val="00843030"/>
    <w:rsid w:val="0084442A"/>
    <w:rsid w:val="00847D37"/>
    <w:rsid w:val="0085001D"/>
    <w:rsid w:val="008516AB"/>
    <w:rsid w:val="0085196E"/>
    <w:rsid w:val="00851C86"/>
    <w:rsid w:val="008523AD"/>
    <w:rsid w:val="00857E64"/>
    <w:rsid w:val="00860A23"/>
    <w:rsid w:val="00862CBD"/>
    <w:rsid w:val="00862FE7"/>
    <w:rsid w:val="00865B20"/>
    <w:rsid w:val="00865D93"/>
    <w:rsid w:val="00870830"/>
    <w:rsid w:val="0087153A"/>
    <w:rsid w:val="00871A41"/>
    <w:rsid w:val="00873786"/>
    <w:rsid w:val="00874076"/>
    <w:rsid w:val="00874ADA"/>
    <w:rsid w:val="00882806"/>
    <w:rsid w:val="00886D76"/>
    <w:rsid w:val="0089250D"/>
    <w:rsid w:val="00895746"/>
    <w:rsid w:val="00897019"/>
    <w:rsid w:val="008A00F7"/>
    <w:rsid w:val="008A0830"/>
    <w:rsid w:val="008A1119"/>
    <w:rsid w:val="008A17AE"/>
    <w:rsid w:val="008A4A46"/>
    <w:rsid w:val="008A4CE5"/>
    <w:rsid w:val="008A5167"/>
    <w:rsid w:val="008A5E68"/>
    <w:rsid w:val="008A6884"/>
    <w:rsid w:val="008B0A07"/>
    <w:rsid w:val="008B5B2D"/>
    <w:rsid w:val="008B613F"/>
    <w:rsid w:val="008B781F"/>
    <w:rsid w:val="008C0069"/>
    <w:rsid w:val="008C0D68"/>
    <w:rsid w:val="008C10E0"/>
    <w:rsid w:val="008C1495"/>
    <w:rsid w:val="008C25B8"/>
    <w:rsid w:val="008C2785"/>
    <w:rsid w:val="008C5E2A"/>
    <w:rsid w:val="008D043C"/>
    <w:rsid w:val="008D0C75"/>
    <w:rsid w:val="008D236C"/>
    <w:rsid w:val="008D318F"/>
    <w:rsid w:val="008D428F"/>
    <w:rsid w:val="008D440A"/>
    <w:rsid w:val="008D4579"/>
    <w:rsid w:val="008D5522"/>
    <w:rsid w:val="008D6656"/>
    <w:rsid w:val="008D69C5"/>
    <w:rsid w:val="008D7404"/>
    <w:rsid w:val="008E0F86"/>
    <w:rsid w:val="008E1553"/>
    <w:rsid w:val="008E1804"/>
    <w:rsid w:val="008E4D17"/>
    <w:rsid w:val="008E6F98"/>
    <w:rsid w:val="008F0CFD"/>
    <w:rsid w:val="008F1BDF"/>
    <w:rsid w:val="008F1D95"/>
    <w:rsid w:val="008F23DA"/>
    <w:rsid w:val="008F2DC1"/>
    <w:rsid w:val="008F4D9D"/>
    <w:rsid w:val="008F564A"/>
    <w:rsid w:val="008F5762"/>
    <w:rsid w:val="008F70AD"/>
    <w:rsid w:val="008F74E6"/>
    <w:rsid w:val="008F7597"/>
    <w:rsid w:val="00900DB1"/>
    <w:rsid w:val="00901A05"/>
    <w:rsid w:val="009022BF"/>
    <w:rsid w:val="009030A2"/>
    <w:rsid w:val="00903E70"/>
    <w:rsid w:val="00904DFC"/>
    <w:rsid w:val="009077A4"/>
    <w:rsid w:val="00911CD9"/>
    <w:rsid w:val="00911DEF"/>
    <w:rsid w:val="0091259E"/>
    <w:rsid w:val="00912B71"/>
    <w:rsid w:val="009145D1"/>
    <w:rsid w:val="009178D6"/>
    <w:rsid w:val="00921AB9"/>
    <w:rsid w:val="00923700"/>
    <w:rsid w:val="009300C1"/>
    <w:rsid w:val="00931632"/>
    <w:rsid w:val="00932C92"/>
    <w:rsid w:val="00933ECC"/>
    <w:rsid w:val="0093469E"/>
    <w:rsid w:val="00934CCF"/>
    <w:rsid w:val="00937CAF"/>
    <w:rsid w:val="0094042E"/>
    <w:rsid w:val="0094217C"/>
    <w:rsid w:val="00944EEE"/>
    <w:rsid w:val="009454E4"/>
    <w:rsid w:val="009461E2"/>
    <w:rsid w:val="0095058E"/>
    <w:rsid w:val="009519A2"/>
    <w:rsid w:val="009533C6"/>
    <w:rsid w:val="0095414E"/>
    <w:rsid w:val="0095442A"/>
    <w:rsid w:val="0095721D"/>
    <w:rsid w:val="009614B2"/>
    <w:rsid w:val="00964730"/>
    <w:rsid w:val="00965B05"/>
    <w:rsid w:val="0096683A"/>
    <w:rsid w:val="00967611"/>
    <w:rsid w:val="00967AF1"/>
    <w:rsid w:val="00967E6D"/>
    <w:rsid w:val="00967EF4"/>
    <w:rsid w:val="00971DAE"/>
    <w:rsid w:val="00973655"/>
    <w:rsid w:val="00981946"/>
    <w:rsid w:val="00984121"/>
    <w:rsid w:val="00984240"/>
    <w:rsid w:val="0098460C"/>
    <w:rsid w:val="00984BEF"/>
    <w:rsid w:val="00984F20"/>
    <w:rsid w:val="00984FF3"/>
    <w:rsid w:val="00987E36"/>
    <w:rsid w:val="00987F2B"/>
    <w:rsid w:val="00991833"/>
    <w:rsid w:val="00995B07"/>
    <w:rsid w:val="00997713"/>
    <w:rsid w:val="00997D74"/>
    <w:rsid w:val="00998536"/>
    <w:rsid w:val="009A2619"/>
    <w:rsid w:val="009A47D8"/>
    <w:rsid w:val="009A5850"/>
    <w:rsid w:val="009A640D"/>
    <w:rsid w:val="009A7BAD"/>
    <w:rsid w:val="009B10A2"/>
    <w:rsid w:val="009B10D6"/>
    <w:rsid w:val="009B3B4C"/>
    <w:rsid w:val="009B5BCF"/>
    <w:rsid w:val="009C1C21"/>
    <w:rsid w:val="009C272C"/>
    <w:rsid w:val="009C6CD7"/>
    <w:rsid w:val="009D16E0"/>
    <w:rsid w:val="009D5E95"/>
    <w:rsid w:val="009D65D0"/>
    <w:rsid w:val="009D7E91"/>
    <w:rsid w:val="009E11BA"/>
    <w:rsid w:val="009E135E"/>
    <w:rsid w:val="009E239D"/>
    <w:rsid w:val="009E347B"/>
    <w:rsid w:val="009E3C92"/>
    <w:rsid w:val="009E4F09"/>
    <w:rsid w:val="009E5022"/>
    <w:rsid w:val="009E54F4"/>
    <w:rsid w:val="009F2BFA"/>
    <w:rsid w:val="009F4549"/>
    <w:rsid w:val="009F6038"/>
    <w:rsid w:val="009F6329"/>
    <w:rsid w:val="009F7E93"/>
    <w:rsid w:val="00A00DCA"/>
    <w:rsid w:val="00A03A3D"/>
    <w:rsid w:val="00A045C4"/>
    <w:rsid w:val="00A04647"/>
    <w:rsid w:val="00A05D3B"/>
    <w:rsid w:val="00A05FA1"/>
    <w:rsid w:val="00A10927"/>
    <w:rsid w:val="00A10A6A"/>
    <w:rsid w:val="00A10DAC"/>
    <w:rsid w:val="00A10DFA"/>
    <w:rsid w:val="00A10FC4"/>
    <w:rsid w:val="00A13F58"/>
    <w:rsid w:val="00A1460F"/>
    <w:rsid w:val="00A158A8"/>
    <w:rsid w:val="00A21708"/>
    <w:rsid w:val="00A22362"/>
    <w:rsid w:val="00A228D9"/>
    <w:rsid w:val="00A23406"/>
    <w:rsid w:val="00A23B00"/>
    <w:rsid w:val="00A249BA"/>
    <w:rsid w:val="00A256A7"/>
    <w:rsid w:val="00A307C7"/>
    <w:rsid w:val="00A335FA"/>
    <w:rsid w:val="00A33DCE"/>
    <w:rsid w:val="00A34543"/>
    <w:rsid w:val="00A412E4"/>
    <w:rsid w:val="00A42079"/>
    <w:rsid w:val="00A42DED"/>
    <w:rsid w:val="00A44581"/>
    <w:rsid w:val="00A45093"/>
    <w:rsid w:val="00A45535"/>
    <w:rsid w:val="00A4628A"/>
    <w:rsid w:val="00A50EAF"/>
    <w:rsid w:val="00A544E8"/>
    <w:rsid w:val="00A54973"/>
    <w:rsid w:val="00A602F9"/>
    <w:rsid w:val="00A64D9A"/>
    <w:rsid w:val="00A650EE"/>
    <w:rsid w:val="00A662C8"/>
    <w:rsid w:val="00A700A5"/>
    <w:rsid w:val="00A71157"/>
    <w:rsid w:val="00A76523"/>
    <w:rsid w:val="00A7659E"/>
    <w:rsid w:val="00A76AEB"/>
    <w:rsid w:val="00A811E6"/>
    <w:rsid w:val="00A81938"/>
    <w:rsid w:val="00A84B6D"/>
    <w:rsid w:val="00A85EE8"/>
    <w:rsid w:val="00A8650E"/>
    <w:rsid w:val="00A90AFB"/>
    <w:rsid w:val="00A9298B"/>
    <w:rsid w:val="00A966E6"/>
    <w:rsid w:val="00A96CCA"/>
    <w:rsid w:val="00A97383"/>
    <w:rsid w:val="00AA2F5F"/>
    <w:rsid w:val="00AA4F28"/>
    <w:rsid w:val="00AA564E"/>
    <w:rsid w:val="00AA5E41"/>
    <w:rsid w:val="00AB2BE3"/>
    <w:rsid w:val="00AB515B"/>
    <w:rsid w:val="00AB517E"/>
    <w:rsid w:val="00AB7834"/>
    <w:rsid w:val="00AB7842"/>
    <w:rsid w:val="00AC0169"/>
    <w:rsid w:val="00AC0E64"/>
    <w:rsid w:val="00AC2153"/>
    <w:rsid w:val="00AC26B1"/>
    <w:rsid w:val="00AC4D5F"/>
    <w:rsid w:val="00AD1D2C"/>
    <w:rsid w:val="00AD27E3"/>
    <w:rsid w:val="00AD3195"/>
    <w:rsid w:val="00AD36BD"/>
    <w:rsid w:val="00AD40E4"/>
    <w:rsid w:val="00AE0525"/>
    <w:rsid w:val="00AE08DB"/>
    <w:rsid w:val="00AE2729"/>
    <w:rsid w:val="00AE3148"/>
    <w:rsid w:val="00AE5AE2"/>
    <w:rsid w:val="00AE7343"/>
    <w:rsid w:val="00AF1D04"/>
    <w:rsid w:val="00AF23E2"/>
    <w:rsid w:val="00AF34D2"/>
    <w:rsid w:val="00AF6B29"/>
    <w:rsid w:val="00B00A13"/>
    <w:rsid w:val="00B00D69"/>
    <w:rsid w:val="00B00E04"/>
    <w:rsid w:val="00B011D2"/>
    <w:rsid w:val="00B05485"/>
    <w:rsid w:val="00B07575"/>
    <w:rsid w:val="00B07E28"/>
    <w:rsid w:val="00B137D9"/>
    <w:rsid w:val="00B13E8C"/>
    <w:rsid w:val="00B1458E"/>
    <w:rsid w:val="00B14C51"/>
    <w:rsid w:val="00B15C9F"/>
    <w:rsid w:val="00B16102"/>
    <w:rsid w:val="00B20021"/>
    <w:rsid w:val="00B20FDE"/>
    <w:rsid w:val="00B2203B"/>
    <w:rsid w:val="00B2232E"/>
    <w:rsid w:val="00B22A52"/>
    <w:rsid w:val="00B25B18"/>
    <w:rsid w:val="00B26E42"/>
    <w:rsid w:val="00B27A4C"/>
    <w:rsid w:val="00B300CB"/>
    <w:rsid w:val="00B324C9"/>
    <w:rsid w:val="00B37046"/>
    <w:rsid w:val="00B41693"/>
    <w:rsid w:val="00B42041"/>
    <w:rsid w:val="00B43FBF"/>
    <w:rsid w:val="00B44F11"/>
    <w:rsid w:val="00B469C2"/>
    <w:rsid w:val="00B47AC3"/>
    <w:rsid w:val="00B47F97"/>
    <w:rsid w:val="00B51846"/>
    <w:rsid w:val="00B52F1D"/>
    <w:rsid w:val="00B61C41"/>
    <w:rsid w:val="00B62979"/>
    <w:rsid w:val="00B6362D"/>
    <w:rsid w:val="00B647C7"/>
    <w:rsid w:val="00B65CD3"/>
    <w:rsid w:val="00B66995"/>
    <w:rsid w:val="00B66C30"/>
    <w:rsid w:val="00B67366"/>
    <w:rsid w:val="00B70056"/>
    <w:rsid w:val="00B701DE"/>
    <w:rsid w:val="00B70D53"/>
    <w:rsid w:val="00B71AFC"/>
    <w:rsid w:val="00B72113"/>
    <w:rsid w:val="00B729A7"/>
    <w:rsid w:val="00B72FBB"/>
    <w:rsid w:val="00B7336E"/>
    <w:rsid w:val="00B746E8"/>
    <w:rsid w:val="00B75246"/>
    <w:rsid w:val="00B81172"/>
    <w:rsid w:val="00B823A7"/>
    <w:rsid w:val="00B823AD"/>
    <w:rsid w:val="00B83018"/>
    <w:rsid w:val="00B84FB9"/>
    <w:rsid w:val="00B90FA5"/>
    <w:rsid w:val="00B919F1"/>
    <w:rsid w:val="00B91EFF"/>
    <w:rsid w:val="00B923EC"/>
    <w:rsid w:val="00B93819"/>
    <w:rsid w:val="00B978A3"/>
    <w:rsid w:val="00BA2260"/>
    <w:rsid w:val="00BA3C5F"/>
    <w:rsid w:val="00BA65D6"/>
    <w:rsid w:val="00BA6604"/>
    <w:rsid w:val="00BB06C3"/>
    <w:rsid w:val="00BB0998"/>
    <w:rsid w:val="00BB1966"/>
    <w:rsid w:val="00BB3901"/>
    <w:rsid w:val="00BB468D"/>
    <w:rsid w:val="00BB51C7"/>
    <w:rsid w:val="00BB54BA"/>
    <w:rsid w:val="00BB7A48"/>
    <w:rsid w:val="00BC0346"/>
    <w:rsid w:val="00BC09EB"/>
    <w:rsid w:val="00BC0BDE"/>
    <w:rsid w:val="00BC0E8D"/>
    <w:rsid w:val="00BC1769"/>
    <w:rsid w:val="00BC248A"/>
    <w:rsid w:val="00BC2BC8"/>
    <w:rsid w:val="00BC2E13"/>
    <w:rsid w:val="00BC4F18"/>
    <w:rsid w:val="00BC5D1B"/>
    <w:rsid w:val="00BC64E3"/>
    <w:rsid w:val="00BD2747"/>
    <w:rsid w:val="00BD2CE1"/>
    <w:rsid w:val="00BD44C6"/>
    <w:rsid w:val="00BD46DB"/>
    <w:rsid w:val="00BD5931"/>
    <w:rsid w:val="00BD6B18"/>
    <w:rsid w:val="00BE140F"/>
    <w:rsid w:val="00BE3E72"/>
    <w:rsid w:val="00BE47DB"/>
    <w:rsid w:val="00BE5ECF"/>
    <w:rsid w:val="00BE6551"/>
    <w:rsid w:val="00BE6F2F"/>
    <w:rsid w:val="00BF093B"/>
    <w:rsid w:val="00BF24CC"/>
    <w:rsid w:val="00BF3BBA"/>
    <w:rsid w:val="00C00B88"/>
    <w:rsid w:val="00C04FB6"/>
    <w:rsid w:val="00C05737"/>
    <w:rsid w:val="00C06B2A"/>
    <w:rsid w:val="00C06B9E"/>
    <w:rsid w:val="00C07FE2"/>
    <w:rsid w:val="00C146B1"/>
    <w:rsid w:val="00C155A6"/>
    <w:rsid w:val="00C174BA"/>
    <w:rsid w:val="00C2240D"/>
    <w:rsid w:val="00C270E4"/>
    <w:rsid w:val="00C27666"/>
    <w:rsid w:val="00C27AA0"/>
    <w:rsid w:val="00C320FA"/>
    <w:rsid w:val="00C3282A"/>
    <w:rsid w:val="00C35E57"/>
    <w:rsid w:val="00C35E80"/>
    <w:rsid w:val="00C40AA2"/>
    <w:rsid w:val="00C40BBE"/>
    <w:rsid w:val="00C4244F"/>
    <w:rsid w:val="00C42FBA"/>
    <w:rsid w:val="00C443E0"/>
    <w:rsid w:val="00C52856"/>
    <w:rsid w:val="00C542CC"/>
    <w:rsid w:val="00C551CC"/>
    <w:rsid w:val="00C5525B"/>
    <w:rsid w:val="00C559DE"/>
    <w:rsid w:val="00C56D82"/>
    <w:rsid w:val="00C606BE"/>
    <w:rsid w:val="00C632ED"/>
    <w:rsid w:val="00C636B3"/>
    <w:rsid w:val="00C652F3"/>
    <w:rsid w:val="00C657A1"/>
    <w:rsid w:val="00C66150"/>
    <w:rsid w:val="00C67979"/>
    <w:rsid w:val="00C67DE7"/>
    <w:rsid w:val="00C70EF5"/>
    <w:rsid w:val="00C71528"/>
    <w:rsid w:val="00C756C5"/>
    <w:rsid w:val="00C80730"/>
    <w:rsid w:val="00C81325"/>
    <w:rsid w:val="00C8189A"/>
    <w:rsid w:val="00C82195"/>
    <w:rsid w:val="00C82A65"/>
    <w:rsid w:val="00C82CAE"/>
    <w:rsid w:val="00C82F50"/>
    <w:rsid w:val="00C8442E"/>
    <w:rsid w:val="00C85707"/>
    <w:rsid w:val="00C930A8"/>
    <w:rsid w:val="00C9367C"/>
    <w:rsid w:val="00C96CEE"/>
    <w:rsid w:val="00C974FD"/>
    <w:rsid w:val="00CA108B"/>
    <w:rsid w:val="00CA2DC2"/>
    <w:rsid w:val="00CA3D84"/>
    <w:rsid w:val="00CA5184"/>
    <w:rsid w:val="00CA5310"/>
    <w:rsid w:val="00CA613E"/>
    <w:rsid w:val="00CA634A"/>
    <w:rsid w:val="00CA6CDB"/>
    <w:rsid w:val="00CA7558"/>
    <w:rsid w:val="00CB16E5"/>
    <w:rsid w:val="00CB2837"/>
    <w:rsid w:val="00CB5E13"/>
    <w:rsid w:val="00CB6B22"/>
    <w:rsid w:val="00CC130B"/>
    <w:rsid w:val="00CC24CD"/>
    <w:rsid w:val="00CC2935"/>
    <w:rsid w:val="00CC29AB"/>
    <w:rsid w:val="00CC3524"/>
    <w:rsid w:val="00CC39A3"/>
    <w:rsid w:val="00CC6DE4"/>
    <w:rsid w:val="00CC7481"/>
    <w:rsid w:val="00CD027A"/>
    <w:rsid w:val="00CD1BD6"/>
    <w:rsid w:val="00CD202F"/>
    <w:rsid w:val="00CD27BE"/>
    <w:rsid w:val="00CD29E9"/>
    <w:rsid w:val="00CD4BBC"/>
    <w:rsid w:val="00CD4CED"/>
    <w:rsid w:val="00CD6BCD"/>
    <w:rsid w:val="00CD6F0F"/>
    <w:rsid w:val="00CE0AD7"/>
    <w:rsid w:val="00CE0BB7"/>
    <w:rsid w:val="00CE3215"/>
    <w:rsid w:val="00CE3E9A"/>
    <w:rsid w:val="00CE55BF"/>
    <w:rsid w:val="00CE708B"/>
    <w:rsid w:val="00CE75E2"/>
    <w:rsid w:val="00CF1E69"/>
    <w:rsid w:val="00CF26B7"/>
    <w:rsid w:val="00CF684E"/>
    <w:rsid w:val="00CF6E39"/>
    <w:rsid w:val="00CF72DA"/>
    <w:rsid w:val="00CF72FB"/>
    <w:rsid w:val="00D0010E"/>
    <w:rsid w:val="00D01715"/>
    <w:rsid w:val="00D0769A"/>
    <w:rsid w:val="00D07CE2"/>
    <w:rsid w:val="00D1020F"/>
    <w:rsid w:val="00D108CF"/>
    <w:rsid w:val="00D11E84"/>
    <w:rsid w:val="00D136F5"/>
    <w:rsid w:val="00D15B4E"/>
    <w:rsid w:val="00D177E7"/>
    <w:rsid w:val="00D2079F"/>
    <w:rsid w:val="00D215AC"/>
    <w:rsid w:val="00D22432"/>
    <w:rsid w:val="00D22B6E"/>
    <w:rsid w:val="00D24F16"/>
    <w:rsid w:val="00D32E82"/>
    <w:rsid w:val="00D33B0F"/>
    <w:rsid w:val="00D34378"/>
    <w:rsid w:val="00D359AD"/>
    <w:rsid w:val="00D403F3"/>
    <w:rsid w:val="00D4123E"/>
    <w:rsid w:val="00D42556"/>
    <w:rsid w:val="00D447EF"/>
    <w:rsid w:val="00D44CA5"/>
    <w:rsid w:val="00D459AA"/>
    <w:rsid w:val="00D505E2"/>
    <w:rsid w:val="00D5230C"/>
    <w:rsid w:val="00D53138"/>
    <w:rsid w:val="00D53375"/>
    <w:rsid w:val="00D56DD4"/>
    <w:rsid w:val="00D60CED"/>
    <w:rsid w:val="00D62CE6"/>
    <w:rsid w:val="00D62EBA"/>
    <w:rsid w:val="00D6326C"/>
    <w:rsid w:val="00D63947"/>
    <w:rsid w:val="00D64594"/>
    <w:rsid w:val="00D6498F"/>
    <w:rsid w:val="00D67AFA"/>
    <w:rsid w:val="00D7215A"/>
    <w:rsid w:val="00D72EC5"/>
    <w:rsid w:val="00D7463D"/>
    <w:rsid w:val="00D753DC"/>
    <w:rsid w:val="00D77394"/>
    <w:rsid w:val="00D77733"/>
    <w:rsid w:val="00D80F5A"/>
    <w:rsid w:val="00D83DE8"/>
    <w:rsid w:val="00D84943"/>
    <w:rsid w:val="00D84A36"/>
    <w:rsid w:val="00D84C74"/>
    <w:rsid w:val="00D87B8D"/>
    <w:rsid w:val="00D933D0"/>
    <w:rsid w:val="00D93B0F"/>
    <w:rsid w:val="00D94AE7"/>
    <w:rsid w:val="00D95E64"/>
    <w:rsid w:val="00D966B3"/>
    <w:rsid w:val="00D970F0"/>
    <w:rsid w:val="00D97134"/>
    <w:rsid w:val="00D9776E"/>
    <w:rsid w:val="00DA3267"/>
    <w:rsid w:val="00DA3F27"/>
    <w:rsid w:val="00DA4540"/>
    <w:rsid w:val="00DA476D"/>
    <w:rsid w:val="00DA587E"/>
    <w:rsid w:val="00DA5AED"/>
    <w:rsid w:val="00DA60F4"/>
    <w:rsid w:val="00DA626E"/>
    <w:rsid w:val="00DA694B"/>
    <w:rsid w:val="00DA72D4"/>
    <w:rsid w:val="00DB0F8B"/>
    <w:rsid w:val="00DB23FC"/>
    <w:rsid w:val="00DB2DDC"/>
    <w:rsid w:val="00DB3052"/>
    <w:rsid w:val="00DB32D6"/>
    <w:rsid w:val="00DB3DFE"/>
    <w:rsid w:val="00DB5451"/>
    <w:rsid w:val="00DB6F32"/>
    <w:rsid w:val="00DB72B0"/>
    <w:rsid w:val="00DC1048"/>
    <w:rsid w:val="00DC1254"/>
    <w:rsid w:val="00DC2ADD"/>
    <w:rsid w:val="00DC2D17"/>
    <w:rsid w:val="00DC3DBB"/>
    <w:rsid w:val="00DC51F2"/>
    <w:rsid w:val="00DC55FE"/>
    <w:rsid w:val="00DC7F47"/>
    <w:rsid w:val="00DD1468"/>
    <w:rsid w:val="00DD1E38"/>
    <w:rsid w:val="00DD354E"/>
    <w:rsid w:val="00DD518B"/>
    <w:rsid w:val="00DD7D46"/>
    <w:rsid w:val="00DE23BF"/>
    <w:rsid w:val="00DE273B"/>
    <w:rsid w:val="00DE3981"/>
    <w:rsid w:val="00DE40DD"/>
    <w:rsid w:val="00DE64E7"/>
    <w:rsid w:val="00DE6EE5"/>
    <w:rsid w:val="00DE7755"/>
    <w:rsid w:val="00DF0332"/>
    <w:rsid w:val="00DF059A"/>
    <w:rsid w:val="00DF0982"/>
    <w:rsid w:val="00DF184E"/>
    <w:rsid w:val="00DF3D56"/>
    <w:rsid w:val="00DF5097"/>
    <w:rsid w:val="00DF64E9"/>
    <w:rsid w:val="00DF6D19"/>
    <w:rsid w:val="00DF6ED2"/>
    <w:rsid w:val="00DF70F5"/>
    <w:rsid w:val="00DF76CC"/>
    <w:rsid w:val="00DF7B22"/>
    <w:rsid w:val="00E004E0"/>
    <w:rsid w:val="00E00D8D"/>
    <w:rsid w:val="00E00F10"/>
    <w:rsid w:val="00E01A9E"/>
    <w:rsid w:val="00E03DDA"/>
    <w:rsid w:val="00E047F4"/>
    <w:rsid w:val="00E05B6C"/>
    <w:rsid w:val="00E071B5"/>
    <w:rsid w:val="00E108D6"/>
    <w:rsid w:val="00E1215F"/>
    <w:rsid w:val="00E13271"/>
    <w:rsid w:val="00E144B1"/>
    <w:rsid w:val="00E17D9E"/>
    <w:rsid w:val="00E2252C"/>
    <w:rsid w:val="00E236CB"/>
    <w:rsid w:val="00E26730"/>
    <w:rsid w:val="00E270C0"/>
    <w:rsid w:val="00E2738E"/>
    <w:rsid w:val="00E326AA"/>
    <w:rsid w:val="00E36D82"/>
    <w:rsid w:val="00E40256"/>
    <w:rsid w:val="00E406C5"/>
    <w:rsid w:val="00E40D9C"/>
    <w:rsid w:val="00E41524"/>
    <w:rsid w:val="00E43176"/>
    <w:rsid w:val="00E43303"/>
    <w:rsid w:val="00E45195"/>
    <w:rsid w:val="00E453A0"/>
    <w:rsid w:val="00E460B9"/>
    <w:rsid w:val="00E4626B"/>
    <w:rsid w:val="00E473BC"/>
    <w:rsid w:val="00E47EA7"/>
    <w:rsid w:val="00E51601"/>
    <w:rsid w:val="00E51965"/>
    <w:rsid w:val="00E519DF"/>
    <w:rsid w:val="00E51BC8"/>
    <w:rsid w:val="00E52741"/>
    <w:rsid w:val="00E57479"/>
    <w:rsid w:val="00E601C8"/>
    <w:rsid w:val="00E61404"/>
    <w:rsid w:val="00E61603"/>
    <w:rsid w:val="00E67121"/>
    <w:rsid w:val="00E702BE"/>
    <w:rsid w:val="00E7198D"/>
    <w:rsid w:val="00E735AF"/>
    <w:rsid w:val="00E74CA6"/>
    <w:rsid w:val="00E74E30"/>
    <w:rsid w:val="00E75655"/>
    <w:rsid w:val="00E75E3D"/>
    <w:rsid w:val="00E76331"/>
    <w:rsid w:val="00E8002F"/>
    <w:rsid w:val="00E81C04"/>
    <w:rsid w:val="00E81EE6"/>
    <w:rsid w:val="00E8447B"/>
    <w:rsid w:val="00E84491"/>
    <w:rsid w:val="00E863ED"/>
    <w:rsid w:val="00E86735"/>
    <w:rsid w:val="00E87414"/>
    <w:rsid w:val="00E93248"/>
    <w:rsid w:val="00E9515C"/>
    <w:rsid w:val="00E95426"/>
    <w:rsid w:val="00E9731C"/>
    <w:rsid w:val="00E975C4"/>
    <w:rsid w:val="00EA04ED"/>
    <w:rsid w:val="00EA4BC3"/>
    <w:rsid w:val="00EA4E4C"/>
    <w:rsid w:val="00EA5EE3"/>
    <w:rsid w:val="00EA6051"/>
    <w:rsid w:val="00EB0243"/>
    <w:rsid w:val="00EB04B7"/>
    <w:rsid w:val="00EB1489"/>
    <w:rsid w:val="00EB23BF"/>
    <w:rsid w:val="00EB3DF2"/>
    <w:rsid w:val="00EB4807"/>
    <w:rsid w:val="00EB55F0"/>
    <w:rsid w:val="00EB6C57"/>
    <w:rsid w:val="00EB7992"/>
    <w:rsid w:val="00EC0104"/>
    <w:rsid w:val="00EC0184"/>
    <w:rsid w:val="00EC0EEF"/>
    <w:rsid w:val="00EC2D7A"/>
    <w:rsid w:val="00EC420B"/>
    <w:rsid w:val="00EC633A"/>
    <w:rsid w:val="00ED01F2"/>
    <w:rsid w:val="00ED08E5"/>
    <w:rsid w:val="00ED1B9D"/>
    <w:rsid w:val="00ED2C26"/>
    <w:rsid w:val="00ED5AB1"/>
    <w:rsid w:val="00ED7CE6"/>
    <w:rsid w:val="00EE04E7"/>
    <w:rsid w:val="00EE056F"/>
    <w:rsid w:val="00EE49CE"/>
    <w:rsid w:val="00EF0803"/>
    <w:rsid w:val="00EF08CB"/>
    <w:rsid w:val="00EF23AE"/>
    <w:rsid w:val="00EF2434"/>
    <w:rsid w:val="00EF43F5"/>
    <w:rsid w:val="00EF4C2A"/>
    <w:rsid w:val="00EF678E"/>
    <w:rsid w:val="00F001F9"/>
    <w:rsid w:val="00F004C7"/>
    <w:rsid w:val="00F017AF"/>
    <w:rsid w:val="00F023B1"/>
    <w:rsid w:val="00F04114"/>
    <w:rsid w:val="00F041C4"/>
    <w:rsid w:val="00F05352"/>
    <w:rsid w:val="00F06D9F"/>
    <w:rsid w:val="00F131AF"/>
    <w:rsid w:val="00F14812"/>
    <w:rsid w:val="00F14DDE"/>
    <w:rsid w:val="00F1598C"/>
    <w:rsid w:val="00F20B12"/>
    <w:rsid w:val="00F20BC6"/>
    <w:rsid w:val="00F21403"/>
    <w:rsid w:val="00F21F9F"/>
    <w:rsid w:val="00F240B9"/>
    <w:rsid w:val="00F24595"/>
    <w:rsid w:val="00F251AB"/>
    <w:rsid w:val="00F255FC"/>
    <w:rsid w:val="00F259B0"/>
    <w:rsid w:val="00F26A20"/>
    <w:rsid w:val="00F26EE8"/>
    <w:rsid w:val="00F276C9"/>
    <w:rsid w:val="00F31075"/>
    <w:rsid w:val="00F31359"/>
    <w:rsid w:val="00F31366"/>
    <w:rsid w:val="00F32CAB"/>
    <w:rsid w:val="00F33000"/>
    <w:rsid w:val="00F33A9C"/>
    <w:rsid w:val="00F33F62"/>
    <w:rsid w:val="00F3532E"/>
    <w:rsid w:val="00F35C0A"/>
    <w:rsid w:val="00F37522"/>
    <w:rsid w:val="00F40690"/>
    <w:rsid w:val="00F432AE"/>
    <w:rsid w:val="00F43B8F"/>
    <w:rsid w:val="00F4534A"/>
    <w:rsid w:val="00F47382"/>
    <w:rsid w:val="00F5082C"/>
    <w:rsid w:val="00F50AA0"/>
    <w:rsid w:val="00F5151F"/>
    <w:rsid w:val="00F51785"/>
    <w:rsid w:val="00F51D10"/>
    <w:rsid w:val="00F530D7"/>
    <w:rsid w:val="00F53DA0"/>
    <w:rsid w:val="00F541E6"/>
    <w:rsid w:val="00F545AD"/>
    <w:rsid w:val="00F551EF"/>
    <w:rsid w:val="00F6001C"/>
    <w:rsid w:val="00F61C3C"/>
    <w:rsid w:val="00F62F49"/>
    <w:rsid w:val="00F6404B"/>
    <w:rsid w:val="00F640BF"/>
    <w:rsid w:val="00F6674C"/>
    <w:rsid w:val="00F67BCD"/>
    <w:rsid w:val="00F70754"/>
    <w:rsid w:val="00F723D8"/>
    <w:rsid w:val="00F7288F"/>
    <w:rsid w:val="00F77301"/>
    <w:rsid w:val="00F77926"/>
    <w:rsid w:val="00F81291"/>
    <w:rsid w:val="00F81341"/>
    <w:rsid w:val="00F83A19"/>
    <w:rsid w:val="00F85B19"/>
    <w:rsid w:val="00F8627D"/>
    <w:rsid w:val="00F879A1"/>
    <w:rsid w:val="00F9086E"/>
    <w:rsid w:val="00F90E73"/>
    <w:rsid w:val="00F911A5"/>
    <w:rsid w:val="00F914CC"/>
    <w:rsid w:val="00F92FC4"/>
    <w:rsid w:val="00F9521E"/>
    <w:rsid w:val="00F96272"/>
    <w:rsid w:val="00F9741A"/>
    <w:rsid w:val="00F974D3"/>
    <w:rsid w:val="00F9793C"/>
    <w:rsid w:val="00FA0C14"/>
    <w:rsid w:val="00FA137A"/>
    <w:rsid w:val="00FA206A"/>
    <w:rsid w:val="00FA301E"/>
    <w:rsid w:val="00FA5504"/>
    <w:rsid w:val="00FA6519"/>
    <w:rsid w:val="00FB1BA4"/>
    <w:rsid w:val="00FB30BA"/>
    <w:rsid w:val="00FB3C3B"/>
    <w:rsid w:val="00FB45E1"/>
    <w:rsid w:val="00FB4B02"/>
    <w:rsid w:val="00FB6167"/>
    <w:rsid w:val="00FB6B61"/>
    <w:rsid w:val="00FB7324"/>
    <w:rsid w:val="00FB7370"/>
    <w:rsid w:val="00FC2831"/>
    <w:rsid w:val="00FC2D40"/>
    <w:rsid w:val="00FC3600"/>
    <w:rsid w:val="00FC475E"/>
    <w:rsid w:val="00FC4A9F"/>
    <w:rsid w:val="00FC565B"/>
    <w:rsid w:val="00FC599D"/>
    <w:rsid w:val="00FC5E19"/>
    <w:rsid w:val="00FC7AE0"/>
    <w:rsid w:val="00FD0D77"/>
    <w:rsid w:val="00FD224F"/>
    <w:rsid w:val="00FD31ED"/>
    <w:rsid w:val="00FD425B"/>
    <w:rsid w:val="00FD44C9"/>
    <w:rsid w:val="00FD6475"/>
    <w:rsid w:val="00FE006E"/>
    <w:rsid w:val="00FE082E"/>
    <w:rsid w:val="00FE197E"/>
    <w:rsid w:val="00FE2789"/>
    <w:rsid w:val="00FE3ED7"/>
    <w:rsid w:val="00FE74A4"/>
    <w:rsid w:val="00FF0DF1"/>
    <w:rsid w:val="00FF26AA"/>
    <w:rsid w:val="00FF4C20"/>
    <w:rsid w:val="00FF74B6"/>
    <w:rsid w:val="00FF7828"/>
    <w:rsid w:val="01082F8E"/>
    <w:rsid w:val="0161F7C1"/>
    <w:rsid w:val="01645519"/>
    <w:rsid w:val="01785A2C"/>
    <w:rsid w:val="0182A802"/>
    <w:rsid w:val="01A5B336"/>
    <w:rsid w:val="01BD242C"/>
    <w:rsid w:val="01C6380B"/>
    <w:rsid w:val="01EA149F"/>
    <w:rsid w:val="021A0779"/>
    <w:rsid w:val="02341A24"/>
    <w:rsid w:val="0248D5FB"/>
    <w:rsid w:val="02670154"/>
    <w:rsid w:val="02A29E2E"/>
    <w:rsid w:val="02C6EA7B"/>
    <w:rsid w:val="02E6CB8C"/>
    <w:rsid w:val="034093BF"/>
    <w:rsid w:val="035D664A"/>
    <w:rsid w:val="0368FEB5"/>
    <w:rsid w:val="0442F8DC"/>
    <w:rsid w:val="04530322"/>
    <w:rsid w:val="0474BA5D"/>
    <w:rsid w:val="04B95A57"/>
    <w:rsid w:val="04DC26FA"/>
    <w:rsid w:val="04E9A426"/>
    <w:rsid w:val="05172A52"/>
    <w:rsid w:val="058E44BC"/>
    <w:rsid w:val="05D8DDE7"/>
    <w:rsid w:val="061229A5"/>
    <w:rsid w:val="063977CD"/>
    <w:rsid w:val="064F32CD"/>
    <w:rsid w:val="065B1110"/>
    <w:rsid w:val="0671D0F5"/>
    <w:rsid w:val="07DE5028"/>
    <w:rsid w:val="08106EB8"/>
    <w:rsid w:val="08286825"/>
    <w:rsid w:val="0831835D"/>
    <w:rsid w:val="084654A1"/>
    <w:rsid w:val="089A29C5"/>
    <w:rsid w:val="09389A2E"/>
    <w:rsid w:val="09B58D65"/>
    <w:rsid w:val="0A5F92CE"/>
    <w:rsid w:val="0A7400A9"/>
    <w:rsid w:val="0AAF6621"/>
    <w:rsid w:val="0ADE12E4"/>
    <w:rsid w:val="0AE9BE15"/>
    <w:rsid w:val="0B15EA3E"/>
    <w:rsid w:val="0B31D2A0"/>
    <w:rsid w:val="0B438648"/>
    <w:rsid w:val="0BB7EFC3"/>
    <w:rsid w:val="0BC0F457"/>
    <w:rsid w:val="0C55F5AB"/>
    <w:rsid w:val="0C5EE9E8"/>
    <w:rsid w:val="0C9B933A"/>
    <w:rsid w:val="0D8888B2"/>
    <w:rsid w:val="0D9ACB3B"/>
    <w:rsid w:val="0DDBD070"/>
    <w:rsid w:val="0E1C0245"/>
    <w:rsid w:val="0FB5A754"/>
    <w:rsid w:val="10201E8B"/>
    <w:rsid w:val="1049C9ED"/>
    <w:rsid w:val="10741A98"/>
    <w:rsid w:val="10ADF23B"/>
    <w:rsid w:val="10C2379A"/>
    <w:rsid w:val="10CDE2CB"/>
    <w:rsid w:val="114C55BD"/>
    <w:rsid w:val="11A0EAE5"/>
    <w:rsid w:val="11C99249"/>
    <w:rsid w:val="11E0522E"/>
    <w:rsid w:val="1209C41E"/>
    <w:rsid w:val="12D8DEFB"/>
    <w:rsid w:val="12DC01AC"/>
    <w:rsid w:val="133B9C96"/>
    <w:rsid w:val="135F3D1C"/>
    <w:rsid w:val="13662CF3"/>
    <w:rsid w:val="137EEFF1"/>
    <w:rsid w:val="13E39B02"/>
    <w:rsid w:val="1472BD39"/>
    <w:rsid w:val="14A32F19"/>
    <w:rsid w:val="14B24CFE"/>
    <w:rsid w:val="14F31FA5"/>
    <w:rsid w:val="14FACF7F"/>
    <w:rsid w:val="1515657B"/>
    <w:rsid w:val="1570E23A"/>
    <w:rsid w:val="1599CC0A"/>
    <w:rsid w:val="15C9E625"/>
    <w:rsid w:val="15CE1407"/>
    <w:rsid w:val="164C941D"/>
    <w:rsid w:val="165438EA"/>
    <w:rsid w:val="1680AA44"/>
    <w:rsid w:val="16BB3EC2"/>
    <w:rsid w:val="17158541"/>
    <w:rsid w:val="178FFE56"/>
    <w:rsid w:val="17B089C5"/>
    <w:rsid w:val="17CD6B21"/>
    <w:rsid w:val="17F3D289"/>
    <w:rsid w:val="18890B28"/>
    <w:rsid w:val="18F709EB"/>
    <w:rsid w:val="190F3629"/>
    <w:rsid w:val="193EA678"/>
    <w:rsid w:val="1952410D"/>
    <w:rsid w:val="197B0E14"/>
    <w:rsid w:val="19841D76"/>
    <w:rsid w:val="1997C768"/>
    <w:rsid w:val="19C6B8BE"/>
    <w:rsid w:val="1A6A22F0"/>
    <w:rsid w:val="1A707BD3"/>
    <w:rsid w:val="1A79485A"/>
    <w:rsid w:val="1A933747"/>
    <w:rsid w:val="1AD0E0CF"/>
    <w:rsid w:val="1B24288D"/>
    <w:rsid w:val="1B261296"/>
    <w:rsid w:val="1B54E4F8"/>
    <w:rsid w:val="1B645A62"/>
    <w:rsid w:val="1B6484F9"/>
    <w:rsid w:val="1BC6692F"/>
    <w:rsid w:val="1BF900E5"/>
    <w:rsid w:val="1C0639D6"/>
    <w:rsid w:val="1C14CCC6"/>
    <w:rsid w:val="1C1BE78F"/>
    <w:rsid w:val="1C704898"/>
    <w:rsid w:val="1C9C49FB"/>
    <w:rsid w:val="1D438D20"/>
    <w:rsid w:val="1D73B2CB"/>
    <w:rsid w:val="1D8584D7"/>
    <w:rsid w:val="1D8F5041"/>
    <w:rsid w:val="1DB5E733"/>
    <w:rsid w:val="1E163AE8"/>
    <w:rsid w:val="1E35EF0A"/>
    <w:rsid w:val="1E3AC611"/>
    <w:rsid w:val="1E3EA5DE"/>
    <w:rsid w:val="1E46F753"/>
    <w:rsid w:val="1EB2292C"/>
    <w:rsid w:val="1EB29082"/>
    <w:rsid w:val="1EEC231D"/>
    <w:rsid w:val="1F0E85CF"/>
    <w:rsid w:val="1F1F2B1D"/>
    <w:rsid w:val="1F275A23"/>
    <w:rsid w:val="1F521C3B"/>
    <w:rsid w:val="1FB1CE23"/>
    <w:rsid w:val="1FE71D8F"/>
    <w:rsid w:val="1FFB3A69"/>
    <w:rsid w:val="20779732"/>
    <w:rsid w:val="207DBE93"/>
    <w:rsid w:val="20E52B30"/>
    <w:rsid w:val="20E7D0CE"/>
    <w:rsid w:val="2168333A"/>
    <w:rsid w:val="2184B458"/>
    <w:rsid w:val="21BB1556"/>
    <w:rsid w:val="21C2BA23"/>
    <w:rsid w:val="2243279C"/>
    <w:rsid w:val="22442E96"/>
    <w:rsid w:val="227F5B98"/>
    <w:rsid w:val="22CA200B"/>
    <w:rsid w:val="22D92FEA"/>
    <w:rsid w:val="22F60828"/>
    <w:rsid w:val="2302A1DA"/>
    <w:rsid w:val="23271B16"/>
    <w:rsid w:val="2346CF38"/>
    <w:rsid w:val="23674CEB"/>
    <w:rsid w:val="2392469C"/>
    <w:rsid w:val="23B95A69"/>
    <w:rsid w:val="23E0C940"/>
    <w:rsid w:val="2476C6B3"/>
    <w:rsid w:val="24C9B1DB"/>
    <w:rsid w:val="24ECB776"/>
    <w:rsid w:val="24F7FDBD"/>
    <w:rsid w:val="25216FAD"/>
    <w:rsid w:val="2529E7C6"/>
    <w:rsid w:val="253640F1"/>
    <w:rsid w:val="257B37E0"/>
    <w:rsid w:val="258AF72E"/>
    <w:rsid w:val="2593314D"/>
    <w:rsid w:val="25D988BF"/>
    <w:rsid w:val="25FD7A2D"/>
    <w:rsid w:val="26192D71"/>
    <w:rsid w:val="2692A9C6"/>
    <w:rsid w:val="26E1DCF7"/>
    <w:rsid w:val="26E2CDD5"/>
    <w:rsid w:val="27541567"/>
    <w:rsid w:val="27616AF0"/>
    <w:rsid w:val="27D6D706"/>
    <w:rsid w:val="27F13D3B"/>
    <w:rsid w:val="2802407F"/>
    <w:rsid w:val="2803E51D"/>
    <w:rsid w:val="2889A39A"/>
    <w:rsid w:val="28A6584D"/>
    <w:rsid w:val="28FA2D71"/>
    <w:rsid w:val="296879A3"/>
    <w:rsid w:val="29C3E6FC"/>
    <w:rsid w:val="29E8C66C"/>
    <w:rsid w:val="2A1B073E"/>
    <w:rsid w:val="2A47211F"/>
    <w:rsid w:val="2A529207"/>
    <w:rsid w:val="2AC52620"/>
    <w:rsid w:val="2B1C91B1"/>
    <w:rsid w:val="2B49C1C1"/>
    <w:rsid w:val="2B559EC8"/>
    <w:rsid w:val="2B986AA8"/>
    <w:rsid w:val="2BE3BBC9"/>
    <w:rsid w:val="2BE6186B"/>
    <w:rsid w:val="2BEC3FCC"/>
    <w:rsid w:val="2C14120C"/>
    <w:rsid w:val="2C20F803"/>
    <w:rsid w:val="2C565207"/>
    <w:rsid w:val="2C9BD4DB"/>
    <w:rsid w:val="2D07A36C"/>
    <w:rsid w:val="2D5D28DD"/>
    <w:rsid w:val="2D644B6F"/>
    <w:rsid w:val="2D9DDE8B"/>
    <w:rsid w:val="2DB7387B"/>
    <w:rsid w:val="2DC5F77D"/>
    <w:rsid w:val="2DC616B0"/>
    <w:rsid w:val="2EB45E1F"/>
    <w:rsid w:val="2EBC03B7"/>
    <w:rsid w:val="2EEE9C2F"/>
    <w:rsid w:val="2F6FBB5A"/>
    <w:rsid w:val="2FB6522C"/>
    <w:rsid w:val="2FC8C6CE"/>
    <w:rsid w:val="2FE547EC"/>
    <w:rsid w:val="30A3BB30"/>
    <w:rsid w:val="30DA9EB9"/>
    <w:rsid w:val="30ECE142"/>
    <w:rsid w:val="31223B46"/>
    <w:rsid w:val="313FA321"/>
    <w:rsid w:val="314CD8E8"/>
    <w:rsid w:val="31D02719"/>
    <w:rsid w:val="32151E08"/>
    <w:rsid w:val="33064445"/>
    <w:rsid w:val="333AD7A9"/>
    <w:rsid w:val="33914431"/>
    <w:rsid w:val="33C492A6"/>
    <w:rsid w:val="33FB7F96"/>
    <w:rsid w:val="348DD216"/>
    <w:rsid w:val="34C1E01D"/>
    <w:rsid w:val="3511550F"/>
    <w:rsid w:val="351BA850"/>
    <w:rsid w:val="352721EE"/>
    <w:rsid w:val="355BDA25"/>
    <w:rsid w:val="35A868C4"/>
    <w:rsid w:val="362E17B3"/>
    <w:rsid w:val="3630AAD2"/>
    <w:rsid w:val="368B12EA"/>
    <w:rsid w:val="36D105F8"/>
    <w:rsid w:val="377BB1E8"/>
    <w:rsid w:val="37EB6D79"/>
    <w:rsid w:val="38247A90"/>
    <w:rsid w:val="38A689DA"/>
    <w:rsid w:val="38B9F7D1"/>
    <w:rsid w:val="398472FD"/>
    <w:rsid w:val="3A6A9634"/>
    <w:rsid w:val="3A818B97"/>
    <w:rsid w:val="3B64220E"/>
    <w:rsid w:val="3BA4A9EC"/>
    <w:rsid w:val="3C4BB7DF"/>
    <w:rsid w:val="3C65CF9C"/>
    <w:rsid w:val="3C9C67B0"/>
    <w:rsid w:val="3CCD241B"/>
    <w:rsid w:val="3D65A28D"/>
    <w:rsid w:val="3D76C61B"/>
    <w:rsid w:val="3E457817"/>
    <w:rsid w:val="3E6EDAA1"/>
    <w:rsid w:val="3E8F319F"/>
    <w:rsid w:val="3EB52AD2"/>
    <w:rsid w:val="3EBEF46C"/>
    <w:rsid w:val="3EF3ACA3"/>
    <w:rsid w:val="3F11F1DF"/>
    <w:rsid w:val="3F34B1D8"/>
    <w:rsid w:val="3F4D74D6"/>
    <w:rsid w:val="3F6DFD96"/>
    <w:rsid w:val="3FEE6002"/>
    <w:rsid w:val="40306156"/>
    <w:rsid w:val="40631984"/>
    <w:rsid w:val="4067DC57"/>
    <w:rsid w:val="4068D876"/>
    <w:rsid w:val="40C5C8D2"/>
    <w:rsid w:val="41843C16"/>
    <w:rsid w:val="4190BBE5"/>
    <w:rsid w:val="42143095"/>
    <w:rsid w:val="42609BD6"/>
    <w:rsid w:val="42BC01F6"/>
    <w:rsid w:val="4303E42A"/>
    <w:rsid w:val="432173D7"/>
    <w:rsid w:val="4359EEB2"/>
    <w:rsid w:val="4372E43E"/>
    <w:rsid w:val="43A1C777"/>
    <w:rsid w:val="43CFD49A"/>
    <w:rsid w:val="4443BF1F"/>
    <w:rsid w:val="44693FCD"/>
    <w:rsid w:val="44D10DF3"/>
    <w:rsid w:val="45580169"/>
    <w:rsid w:val="456E1688"/>
    <w:rsid w:val="4578BC85"/>
    <w:rsid w:val="46D6EB0A"/>
    <w:rsid w:val="46F69F2C"/>
    <w:rsid w:val="47CFCD69"/>
    <w:rsid w:val="483353DF"/>
    <w:rsid w:val="483ECD7D"/>
    <w:rsid w:val="484A13C4"/>
    <w:rsid w:val="486ACEE0"/>
    <w:rsid w:val="48874FFE"/>
    <w:rsid w:val="48E54754"/>
    <w:rsid w:val="49065BF9"/>
    <w:rsid w:val="49496C32"/>
    <w:rsid w:val="4A385E92"/>
    <w:rsid w:val="4AAD0E80"/>
    <w:rsid w:val="4ADC7ECF"/>
    <w:rsid w:val="4C461C17"/>
    <w:rsid w:val="4C4C4378"/>
    <w:rsid w:val="4C80FBAF"/>
    <w:rsid w:val="4CB655B3"/>
    <w:rsid w:val="4CFF3D1E"/>
    <w:rsid w:val="4D2D5DEB"/>
    <w:rsid w:val="4DEED131"/>
    <w:rsid w:val="4E0E20EF"/>
    <w:rsid w:val="4E416ADA"/>
    <w:rsid w:val="4E6EA7B8"/>
    <w:rsid w:val="4E9BD7C8"/>
    <w:rsid w:val="4EC86FEB"/>
    <w:rsid w:val="4EF7B2A3"/>
    <w:rsid w:val="4F381BEB"/>
    <w:rsid w:val="4F382E72"/>
    <w:rsid w:val="4FB6D3EB"/>
    <w:rsid w:val="4FF14F79"/>
    <w:rsid w:val="5059B973"/>
    <w:rsid w:val="51182CB7"/>
    <w:rsid w:val="5165B580"/>
    <w:rsid w:val="5177EA82"/>
    <w:rsid w:val="51812218"/>
    <w:rsid w:val="51E7B256"/>
    <w:rsid w:val="52076678"/>
    <w:rsid w:val="52256836"/>
    <w:rsid w:val="5227E42B"/>
    <w:rsid w:val="529E55FC"/>
    <w:rsid w:val="52A16080"/>
    <w:rsid w:val="52A21F36"/>
    <w:rsid w:val="52C210C1"/>
    <w:rsid w:val="52CBE6ED"/>
    <w:rsid w:val="52D402CA"/>
    <w:rsid w:val="53375DF3"/>
    <w:rsid w:val="53423B68"/>
    <w:rsid w:val="53617216"/>
    <w:rsid w:val="5382E672"/>
    <w:rsid w:val="53AD4EB6"/>
    <w:rsid w:val="53B894FD"/>
    <w:rsid w:val="53D95019"/>
    <w:rsid w:val="53E206ED"/>
    <w:rsid w:val="53F5D137"/>
    <w:rsid w:val="540A3F12"/>
    <w:rsid w:val="5453C88D"/>
    <w:rsid w:val="54600BEE"/>
    <w:rsid w:val="5474514D"/>
    <w:rsid w:val="549FB0A0"/>
    <w:rsid w:val="54B66C3F"/>
    <w:rsid w:val="54FD6A8D"/>
    <w:rsid w:val="55223D20"/>
    <w:rsid w:val="55562BC6"/>
    <w:rsid w:val="5567340F"/>
    <w:rsid w:val="5571424E"/>
    <w:rsid w:val="55926BE1"/>
    <w:rsid w:val="55AEE750"/>
    <w:rsid w:val="562B88D5"/>
    <w:rsid w:val="564B0008"/>
    <w:rsid w:val="56B8CE18"/>
    <w:rsid w:val="571846A6"/>
    <w:rsid w:val="573109A4"/>
    <w:rsid w:val="576663A8"/>
    <w:rsid w:val="578DFA00"/>
    <w:rsid w:val="57E0D632"/>
    <w:rsid w:val="583377B8"/>
    <w:rsid w:val="584B703A"/>
    <w:rsid w:val="584C6D44"/>
    <w:rsid w:val="58ADF02C"/>
    <w:rsid w:val="58FEC36A"/>
    <w:rsid w:val="596C6370"/>
    <w:rsid w:val="59AB002D"/>
    <w:rsid w:val="59DD28F1"/>
    <w:rsid w:val="5A0A5901"/>
    <w:rsid w:val="5A3709D7"/>
    <w:rsid w:val="5A7A7C9D"/>
    <w:rsid w:val="5AA34C0F"/>
    <w:rsid w:val="5AA45309"/>
    <w:rsid w:val="5ACB7741"/>
    <w:rsid w:val="5B62BE5E"/>
    <w:rsid w:val="5B769097"/>
    <w:rsid w:val="5BA00287"/>
    <w:rsid w:val="5C757319"/>
    <w:rsid w:val="5C7F9DFA"/>
    <w:rsid w:val="5CA2A329"/>
    <w:rsid w:val="5CBB34E0"/>
    <w:rsid w:val="5CEE1A8D"/>
    <w:rsid w:val="5D15957E"/>
    <w:rsid w:val="5D75E7B1"/>
    <w:rsid w:val="5E76E96C"/>
    <w:rsid w:val="5E97FE97"/>
    <w:rsid w:val="5EA55F93"/>
    <w:rsid w:val="5EBA4D07"/>
    <w:rsid w:val="5EF6BFF3"/>
    <w:rsid w:val="5F0EE171"/>
    <w:rsid w:val="5F3C7B58"/>
    <w:rsid w:val="5F78C04B"/>
    <w:rsid w:val="5F94B584"/>
    <w:rsid w:val="5F975641"/>
    <w:rsid w:val="5FF13DD7"/>
    <w:rsid w:val="600639BB"/>
    <w:rsid w:val="6031BA5C"/>
    <w:rsid w:val="60442024"/>
    <w:rsid w:val="60C8DC22"/>
    <w:rsid w:val="60E785BA"/>
    <w:rsid w:val="6100ED1A"/>
    <w:rsid w:val="6122A455"/>
    <w:rsid w:val="618A10F2"/>
    <w:rsid w:val="619B248B"/>
    <w:rsid w:val="61BF605E"/>
    <w:rsid w:val="61CC4655"/>
    <w:rsid w:val="6201A059"/>
    <w:rsid w:val="62861243"/>
    <w:rsid w:val="629F8ADD"/>
    <w:rsid w:val="62C0139D"/>
    <w:rsid w:val="63004434"/>
    <w:rsid w:val="63E7B92E"/>
    <w:rsid w:val="63EA6D93"/>
    <w:rsid w:val="64399EB9"/>
    <w:rsid w:val="64568705"/>
    <w:rsid w:val="64BA66F6"/>
    <w:rsid w:val="64D6521D"/>
    <w:rsid w:val="64DF6D55"/>
    <w:rsid w:val="65F2568F"/>
    <w:rsid w:val="6663775D"/>
    <w:rsid w:val="669FD735"/>
    <w:rsid w:val="66DC2C00"/>
    <w:rsid w:val="6721EAA1"/>
    <w:rsid w:val="6789573E"/>
    <w:rsid w:val="678BFCDC"/>
    <w:rsid w:val="67C06515"/>
    <w:rsid w:val="67EAA777"/>
    <w:rsid w:val="67F17040"/>
    <w:rsid w:val="68319576"/>
    <w:rsid w:val="684A7020"/>
    <w:rsid w:val="68625F05"/>
    <w:rsid w:val="68EE9E6C"/>
    <w:rsid w:val="69014DE0"/>
    <w:rsid w:val="6903DFA3"/>
    <w:rsid w:val="690CD3E0"/>
    <w:rsid w:val="6912261D"/>
    <w:rsid w:val="691DF12C"/>
    <w:rsid w:val="69333B48"/>
    <w:rsid w:val="69454CDF"/>
    <w:rsid w:val="6A0F4195"/>
    <w:rsid w:val="6A3672AA"/>
    <w:rsid w:val="6A48B533"/>
    <w:rsid w:val="6A5AD9B3"/>
    <w:rsid w:val="6A5F759F"/>
    <w:rsid w:val="6AF2B84B"/>
    <w:rsid w:val="6B266757"/>
    <w:rsid w:val="6B380466"/>
    <w:rsid w:val="6B90E384"/>
    <w:rsid w:val="6BB0C2B7"/>
    <w:rsid w:val="6BBCE4E7"/>
    <w:rsid w:val="6C36613C"/>
    <w:rsid w:val="6C587200"/>
    <w:rsid w:val="6C63914C"/>
    <w:rsid w:val="6C9D68EF"/>
    <w:rsid w:val="6D7D4E6C"/>
    <w:rsid w:val="6D7F8BAC"/>
    <w:rsid w:val="6D806C47"/>
    <w:rsid w:val="6DB443E3"/>
    <w:rsid w:val="6DFF2487"/>
    <w:rsid w:val="6F296FB6"/>
    <w:rsid w:val="6F9D16B6"/>
    <w:rsid w:val="6FD311B6"/>
    <w:rsid w:val="70086BBA"/>
    <w:rsid w:val="700CEECD"/>
    <w:rsid w:val="702BD2EF"/>
    <w:rsid w:val="70407F16"/>
    <w:rsid w:val="70519DAE"/>
    <w:rsid w:val="706DA2B0"/>
    <w:rsid w:val="7078722D"/>
    <w:rsid w:val="7140E738"/>
    <w:rsid w:val="7146261F"/>
    <w:rsid w:val="715BEF6B"/>
    <w:rsid w:val="71A1099D"/>
    <w:rsid w:val="71DA4D4E"/>
    <w:rsid w:val="7206B0CD"/>
    <w:rsid w:val="721A85F2"/>
    <w:rsid w:val="721CE38F"/>
    <w:rsid w:val="727BFDFF"/>
    <w:rsid w:val="72B83E1A"/>
    <w:rsid w:val="72D55F5A"/>
    <w:rsid w:val="7301642C"/>
    <w:rsid w:val="730222E2"/>
    <w:rsid w:val="741898A9"/>
    <w:rsid w:val="743953C5"/>
    <w:rsid w:val="74A1BC81"/>
    <w:rsid w:val="7524F719"/>
    <w:rsid w:val="754DF8CF"/>
    <w:rsid w:val="75525EDA"/>
    <w:rsid w:val="75B62F72"/>
    <w:rsid w:val="764CD97E"/>
    <w:rsid w:val="7675A9B0"/>
    <w:rsid w:val="76AB03B4"/>
    <w:rsid w:val="76EB0B5F"/>
    <w:rsid w:val="7722A2C0"/>
    <w:rsid w:val="7747E73E"/>
    <w:rsid w:val="7802CEF0"/>
    <w:rsid w:val="7812445A"/>
    <w:rsid w:val="78745327"/>
    <w:rsid w:val="788D0CFC"/>
    <w:rsid w:val="78A841CD"/>
    <w:rsid w:val="793810A6"/>
    <w:rsid w:val="799D160F"/>
    <w:rsid w:val="79A4394C"/>
    <w:rsid w:val="79E5C10C"/>
    <w:rsid w:val="7A14AEF8"/>
    <w:rsid w:val="7A1D787B"/>
    <w:rsid w:val="7A3D2C9D"/>
    <w:rsid w:val="7A490888"/>
    <w:rsid w:val="7A776852"/>
    <w:rsid w:val="7AE01007"/>
    <w:rsid w:val="7B4192EF"/>
    <w:rsid w:val="7B875E7C"/>
    <w:rsid w:val="7BBFD45E"/>
    <w:rsid w:val="7BEA3092"/>
    <w:rsid w:val="7C081594"/>
    <w:rsid w:val="7C3C464E"/>
    <w:rsid w:val="7C5FB81B"/>
    <w:rsid w:val="7C950787"/>
    <w:rsid w:val="7C96F7A3"/>
    <w:rsid w:val="7CB6BEC2"/>
    <w:rsid w:val="7D2BA88B"/>
    <w:rsid w:val="7D5CDD4F"/>
    <w:rsid w:val="7E1DB454"/>
    <w:rsid w:val="7E1E02C4"/>
    <w:rsid w:val="7E26E9C5"/>
    <w:rsid w:val="7E70A41B"/>
    <w:rsid w:val="7ED9CFC8"/>
    <w:rsid w:val="7EF6A13A"/>
    <w:rsid w:val="7F64D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612B85A6-DAD8-464E-9839-D8DB984D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E81C04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84E92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084E9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basedOn w:val="Fontepargpadro"/>
    <w:link w:val="Ttulo3"/>
    <w:rsid w:val="00084E92"/>
    <w:rPr>
      <w:color w:val="000000"/>
      <w:sz w:val="24"/>
    </w:rPr>
  </w:style>
  <w:style w:type="paragraph" w:styleId="SemEspaamento">
    <w:name w:val="No Spacing"/>
    <w:uiPriority w:val="1"/>
    <w:qFormat/>
    <w:rsid w:val="00873786"/>
    <w:pPr>
      <w:keepNext/>
      <w:keepLines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0B0608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0C4A37"/>
  </w:style>
  <w:style w:type="paragraph" w:styleId="Legenda">
    <w:name w:val="caption"/>
    <w:basedOn w:val="Normal"/>
    <w:next w:val="Normal"/>
    <w:uiPriority w:val="35"/>
    <w:qFormat/>
    <w:rsid w:val="00732A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Props1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198E08-8EC5-4225-BC1F-19F2893E4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33A76-3B95-4A37-AF11-0B8EC20173F5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15532</TotalTime>
  <Pages>14</Pages>
  <Words>5663</Words>
  <Characters>30582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Marcos Rogério Cardoso</cp:lastModifiedBy>
  <cp:revision>81</cp:revision>
  <cp:lastPrinted>2023-04-25T19:59:00Z</cp:lastPrinted>
  <dcterms:created xsi:type="dcterms:W3CDTF">2023-03-20T00:37:00Z</dcterms:created>
  <dcterms:modified xsi:type="dcterms:W3CDTF">2023-05-14T22:42:00Z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