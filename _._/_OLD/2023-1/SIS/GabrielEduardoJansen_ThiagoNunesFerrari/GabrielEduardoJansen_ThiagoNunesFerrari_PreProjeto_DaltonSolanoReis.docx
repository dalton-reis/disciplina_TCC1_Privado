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:rsidRPr="00EE03A4" w14:paraId="4681F83C" w14:textId="77777777" w:rsidTr="7BEDA938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Pr="00EE03A4" w:rsidRDefault="00620BF5" w:rsidP="00EE03A4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both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EE03A4">
              <w:rPr>
                <w:rStyle w:val="Nmerodepgina"/>
              </w:rPr>
              <w:t>CURSO DE SISTEMAS DE INFORMAÇÃO – TCC</w:t>
            </w:r>
          </w:p>
        </w:tc>
      </w:tr>
      <w:tr w:rsidR="00620BF5" w:rsidRPr="00EE03A4" w14:paraId="062A5422" w14:textId="77777777" w:rsidTr="7BEDA938">
        <w:tc>
          <w:tcPr>
            <w:tcW w:w="5387" w:type="dxa"/>
            <w:shd w:val="clear" w:color="auto" w:fill="auto"/>
          </w:tcPr>
          <w:p w14:paraId="031CFB1B" w14:textId="44E1A15B" w:rsidR="00620BF5" w:rsidRPr="00EE03A4" w:rsidRDefault="7BEDA938" w:rsidP="00EE03A4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both"/>
            </w:pPr>
            <w:proofErr w:type="gramStart"/>
            <w:r w:rsidRPr="00EE03A4">
              <w:rPr>
                <w:rStyle w:val="Nmerodepgina"/>
              </w:rPr>
              <w:t>( x</w:t>
            </w:r>
            <w:proofErr w:type="gramEnd"/>
            <w:r w:rsidRPr="00EE03A4">
              <w:rPr>
                <w:rStyle w:val="Nmerodepgina"/>
              </w:rPr>
              <w:t xml:space="preserve">  ) Pré-projeto (   ) Projeto </w:t>
            </w:r>
          </w:p>
        </w:tc>
        <w:tc>
          <w:tcPr>
            <w:tcW w:w="3717" w:type="dxa"/>
            <w:shd w:val="clear" w:color="auto" w:fill="auto"/>
          </w:tcPr>
          <w:p w14:paraId="09D9DE1A" w14:textId="7361CE20" w:rsidR="009A640D" w:rsidRPr="00EE03A4" w:rsidRDefault="00185F3F" w:rsidP="00EE03A4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both"/>
              <w:rPr>
                <w:rStyle w:val="Nmerodepgina"/>
              </w:rPr>
            </w:pPr>
            <w:r w:rsidRPr="00EE03A4">
              <w:rPr>
                <w:rStyle w:val="Nmerodepgina"/>
              </w:rPr>
              <w:t>Ano/Semestre</w:t>
            </w:r>
            <w:r w:rsidR="00620BF5" w:rsidRPr="00EE03A4">
              <w:rPr>
                <w:rStyle w:val="Nmerodepgina"/>
              </w:rPr>
              <w:t>:</w:t>
            </w:r>
          </w:p>
        </w:tc>
      </w:tr>
      <w:tr w:rsidR="00185F3F" w:rsidRPr="00EE03A4" w14:paraId="3F52460B" w14:textId="77777777" w:rsidTr="7BEDA938">
        <w:tc>
          <w:tcPr>
            <w:tcW w:w="5387" w:type="dxa"/>
            <w:shd w:val="clear" w:color="auto" w:fill="auto"/>
          </w:tcPr>
          <w:p w14:paraId="6FA8C98C" w14:textId="406E86A0" w:rsidR="00ED5AB1" w:rsidRPr="00EE03A4" w:rsidRDefault="7BEDA938" w:rsidP="00EE03A4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both"/>
              <w:rPr>
                <w:rStyle w:val="Nmerodepgina"/>
              </w:rPr>
            </w:pPr>
            <w:r w:rsidRPr="00EE03A4">
              <w:rPr>
                <w:rStyle w:val="Nmerodepgina"/>
              </w:rPr>
              <w:t>Eixo: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58F5D37C" w:rsidR="00185F3F" w:rsidRPr="00EE03A4" w:rsidRDefault="7BEDA938" w:rsidP="00EE03A4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both"/>
              <w:rPr>
                <w:rStyle w:val="Nmerodepgina"/>
              </w:rPr>
            </w:pPr>
            <w:proofErr w:type="gramStart"/>
            <w:r w:rsidRPr="00EE03A4">
              <w:rPr>
                <w:rStyle w:val="Nmerodepgina"/>
              </w:rPr>
              <w:t>( x</w:t>
            </w:r>
            <w:proofErr w:type="gramEnd"/>
            <w:r w:rsidRPr="00EE03A4">
              <w:rPr>
                <w:rStyle w:val="Nmerodepgina"/>
              </w:rPr>
              <w:t xml:space="preserve">  ) Aplicado     (  ) Inovação</w:t>
            </w:r>
          </w:p>
        </w:tc>
      </w:tr>
    </w:tbl>
    <w:p w14:paraId="20EA47CE" w14:textId="77777777" w:rsidR="00620BF5" w:rsidRPr="00EE03A4" w:rsidRDefault="00620BF5" w:rsidP="00EE03A4">
      <w:pPr>
        <w:pStyle w:val="TF-TTULO"/>
        <w:spacing w:line="360" w:lineRule="auto"/>
        <w:jc w:val="both"/>
        <w:rPr>
          <w:szCs w:val="24"/>
        </w:rPr>
      </w:pPr>
    </w:p>
    <w:p w14:paraId="56D15B8A" w14:textId="21D44805" w:rsidR="002B0EDC" w:rsidRPr="00EE03A4" w:rsidRDefault="009A66CF" w:rsidP="00A07134">
      <w:pPr>
        <w:pStyle w:val="TF-TTULO"/>
        <w:spacing w:line="360" w:lineRule="auto"/>
        <w:rPr>
          <w:szCs w:val="24"/>
        </w:rPr>
      </w:pPr>
      <w:bookmarkStart w:id="9" w:name="_Hlk133047991"/>
      <w:r w:rsidRPr="00EE03A4">
        <w:rPr>
          <w:szCs w:val="24"/>
        </w:rPr>
        <w:t>QUICKEVENT: SISTEMA COLABORATIVO PARA GERENCIAMENTO E BUSCA DE EVENTOS</w:t>
      </w:r>
      <w:bookmarkEnd w:id="9"/>
    </w:p>
    <w:p w14:paraId="49BA2B16" w14:textId="64308F50" w:rsidR="7BEDA938" w:rsidRPr="00EE03A4" w:rsidRDefault="7BEDA938" w:rsidP="00A07134">
      <w:pPr>
        <w:pStyle w:val="TF-AUTOR0"/>
        <w:spacing w:line="360" w:lineRule="auto"/>
        <w:rPr>
          <w:szCs w:val="24"/>
        </w:rPr>
      </w:pPr>
      <w:bookmarkStart w:id="10" w:name="_Hlk133048086"/>
      <w:r w:rsidRPr="00EE03A4">
        <w:rPr>
          <w:szCs w:val="24"/>
        </w:rPr>
        <w:t>Gabriel</w:t>
      </w:r>
      <w:r w:rsidR="00F01BF0" w:rsidRPr="00EE03A4">
        <w:rPr>
          <w:szCs w:val="24"/>
        </w:rPr>
        <w:t xml:space="preserve"> Eduardo </w:t>
      </w:r>
      <w:proofErr w:type="spellStart"/>
      <w:r w:rsidR="00F01BF0" w:rsidRPr="00EE03A4">
        <w:rPr>
          <w:szCs w:val="24"/>
        </w:rPr>
        <w:t>Jansen</w:t>
      </w:r>
      <w:proofErr w:type="spellEnd"/>
      <w:r w:rsidRPr="00EE03A4">
        <w:rPr>
          <w:szCs w:val="24"/>
        </w:rPr>
        <w:t xml:space="preserve"> e Thiago</w:t>
      </w:r>
      <w:r w:rsidR="00F01BF0" w:rsidRPr="00EE03A4">
        <w:rPr>
          <w:szCs w:val="24"/>
        </w:rPr>
        <w:t xml:space="preserve"> Nunes Ferrari</w:t>
      </w:r>
    </w:p>
    <w:bookmarkEnd w:id="10"/>
    <w:p w14:paraId="138BB702" w14:textId="039F1470" w:rsidR="001E682E" w:rsidRPr="00EE03A4" w:rsidRDefault="7BEDA938" w:rsidP="00A07134">
      <w:pPr>
        <w:pStyle w:val="TF-AUTOR0"/>
        <w:spacing w:line="360" w:lineRule="auto"/>
        <w:rPr>
          <w:szCs w:val="24"/>
        </w:rPr>
      </w:pPr>
      <w:r w:rsidRPr="00EE03A4">
        <w:rPr>
          <w:szCs w:val="24"/>
        </w:rPr>
        <w:t xml:space="preserve">Simone </w:t>
      </w:r>
      <w:proofErr w:type="spellStart"/>
      <w:r w:rsidRPr="00EE03A4">
        <w:rPr>
          <w:szCs w:val="24"/>
        </w:rPr>
        <w:t>Erbs</w:t>
      </w:r>
      <w:proofErr w:type="spellEnd"/>
      <w:r w:rsidRPr="00EE03A4">
        <w:rPr>
          <w:szCs w:val="24"/>
        </w:rPr>
        <w:t xml:space="preserve"> da Costa – Orientadora</w:t>
      </w:r>
    </w:p>
    <w:p w14:paraId="71F8749B" w14:textId="70EE8DB8" w:rsidR="00076065" w:rsidRPr="00EE03A4" w:rsidRDefault="00AA6CB8" w:rsidP="00A07134">
      <w:pPr>
        <w:pStyle w:val="TF-AUTOR0"/>
        <w:spacing w:line="360" w:lineRule="auto"/>
        <w:rPr>
          <w:szCs w:val="24"/>
        </w:rPr>
      </w:pPr>
      <w:r w:rsidRPr="00EE03A4">
        <w:rPr>
          <w:szCs w:val="24"/>
        </w:rPr>
        <w:t xml:space="preserve">Ana Paula Zonta </w:t>
      </w:r>
      <w:r w:rsidR="00076065" w:rsidRPr="00EE03A4">
        <w:rPr>
          <w:szCs w:val="24"/>
        </w:rPr>
        <w:t>– Supervisora</w:t>
      </w:r>
    </w:p>
    <w:p w14:paraId="4C7A4679" w14:textId="4A409661" w:rsidR="00F255FC" w:rsidRPr="00EE03A4" w:rsidRDefault="00C67979" w:rsidP="003A2FFC">
      <w:pPr>
        <w:pStyle w:val="Ttulo1"/>
      </w:pPr>
      <w:bookmarkStart w:id="11" w:name="_Ref13326554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EE03A4">
        <w:t>Contextualização</w:t>
      </w:r>
      <w:bookmarkEnd w:id="11"/>
    </w:p>
    <w:p w14:paraId="69B7334B" w14:textId="4595C174" w:rsidR="39860F9A" w:rsidRPr="00496AF3" w:rsidRDefault="1D005E44" w:rsidP="0044762B">
      <w:pPr>
        <w:pStyle w:val="TF-TEXTO"/>
      </w:pPr>
      <w:r w:rsidRPr="00496AF3">
        <w:t xml:space="preserve">Organizar um evento demanda esforço para gerenciamento, marketing e divulgação (PELISSON </w:t>
      </w:r>
      <w:r w:rsidRPr="00576C1C">
        <w:rPr>
          <w:i/>
          <w:iCs/>
        </w:rPr>
        <w:t>et al</w:t>
      </w:r>
      <w:r w:rsidRPr="00496AF3">
        <w:t xml:space="preserve">., 2018), pois mesmo havendo muitos eventos próximos, alguns podem estar escondidos e passar despercebidos. </w:t>
      </w:r>
      <w:r w:rsidR="00727C5E" w:rsidRPr="00496AF3">
        <w:t xml:space="preserve">Dessa forma, organizar um evento é imprevisível, apesar do planejamento detalhado, mudanças podem ocorrer durante o evento devido aos fluxos e imprevistos (MELO, 2022). </w:t>
      </w:r>
      <w:r w:rsidRPr="00496AF3">
        <w:t xml:space="preserve">Nesse sentido, Alves (2018) coloca que o rápido avanço das tecnologias, como o da internet e outros meios de comunicação, </w:t>
      </w:r>
      <w:r w:rsidR="00727C5E" w:rsidRPr="00496AF3">
        <w:t xml:space="preserve">auxiliam nessas mudanças, assim como permitem que </w:t>
      </w:r>
      <w:r w:rsidRPr="00496AF3">
        <w:t xml:space="preserve">a propagação e divulgação de informações </w:t>
      </w:r>
      <w:r w:rsidR="00727C5E" w:rsidRPr="00496AF3">
        <w:t>ganhem</w:t>
      </w:r>
      <w:r w:rsidRPr="00496AF3">
        <w:t xml:space="preserve"> muito mais força. Dessa forma, as divulgações de evento passaram a ocorrer, principalmente, pelas redes sociais. Porém isso depende das pessoas que estão compartilhando e do engajamento que o evento recebe on-line (ALVES, 2018). </w:t>
      </w:r>
      <w:proofErr w:type="spellStart"/>
      <w:r w:rsidR="0044762B">
        <w:t>Ott</w:t>
      </w:r>
      <w:proofErr w:type="spellEnd"/>
      <w:r w:rsidR="0044762B">
        <w:t xml:space="preserve"> (2018) complementa que as informações referentes ao gerenciamento de eventos, visando que o organizador possa criar seus controles de maneira centralizada e organizada dos diferentes tipos de eventos, assim como estreitar a comunicação entre o público e o organizador, pode ser realizada por meio de um sistema colaborativo. </w:t>
      </w:r>
      <w:r w:rsidRPr="00496AF3">
        <w:t xml:space="preserve">Esse cenário motivou o estudo de se ter um </w:t>
      </w:r>
      <w:r w:rsidR="00161618">
        <w:t>S</w:t>
      </w:r>
      <w:r w:rsidRPr="00496AF3">
        <w:t xml:space="preserve">istema </w:t>
      </w:r>
      <w:r w:rsidR="00161618">
        <w:t>C</w:t>
      </w:r>
      <w:r w:rsidRPr="00496AF3">
        <w:t xml:space="preserve">olaborativo </w:t>
      </w:r>
      <w:r w:rsidR="00161618">
        <w:t xml:space="preserve">(SC) </w:t>
      </w:r>
      <w:r w:rsidRPr="00496AF3">
        <w:t xml:space="preserve">para gerenciar e buscar eventos no contexto da Fundação da Universidade Regional de Blumenau (FURB), intitulado </w:t>
      </w:r>
      <w:proofErr w:type="spellStart"/>
      <w:r w:rsidRPr="00496AF3">
        <w:t>QuickEvent</w:t>
      </w:r>
      <w:proofErr w:type="spellEnd"/>
      <w:r w:rsidRPr="00496AF3">
        <w:t>.</w:t>
      </w:r>
    </w:p>
    <w:p w14:paraId="60BD2458" w14:textId="4363BC93" w:rsidR="004040B6" w:rsidRDefault="00496AF3" w:rsidP="00496AF3">
      <w:pPr>
        <w:pStyle w:val="TF-TEXTO"/>
      </w:pPr>
      <w:r w:rsidRPr="00496AF3">
        <w:t>Segundo Zonta (2023), a</w:t>
      </w:r>
      <w:r w:rsidR="4E4B99B0" w:rsidRPr="00496AF3">
        <w:t xml:space="preserve"> </w:t>
      </w:r>
      <w:del w:id="12" w:author="Dalton Solano dos Reis" w:date="2023-05-17T08:37:00Z">
        <w:r w:rsidR="4E4B99B0" w:rsidRPr="00496AF3" w:rsidDel="00650DCA">
          <w:delText xml:space="preserve">Furb </w:delText>
        </w:r>
      </w:del>
      <w:ins w:id="13" w:author="Dalton Solano dos Reis" w:date="2023-05-17T08:37:00Z">
        <w:r w:rsidR="00650DCA">
          <w:t>FURB</w:t>
        </w:r>
        <w:r w:rsidR="00650DCA" w:rsidRPr="00496AF3">
          <w:t xml:space="preserve"> </w:t>
        </w:r>
      </w:ins>
      <w:r w:rsidR="4E4B99B0" w:rsidRPr="00496AF3">
        <w:t xml:space="preserve">apesar de ser uma universidade, faz diversos eventos durante o ano, como organizar formaturas e eventos, tal qual o Interação </w:t>
      </w:r>
      <w:del w:id="14" w:author="Dalton Solano dos Reis" w:date="2023-05-17T08:37:00Z">
        <w:r w:rsidR="4E4B99B0" w:rsidRPr="00496AF3" w:rsidDel="00650DCA">
          <w:delText>Furb</w:delText>
        </w:r>
      </w:del>
      <w:ins w:id="15" w:author="Dalton Solano dos Reis" w:date="2023-05-17T08:37:00Z">
        <w:r w:rsidR="00650DCA">
          <w:t>FURB</w:t>
        </w:r>
      </w:ins>
      <w:r w:rsidR="4E4B99B0" w:rsidRPr="00496AF3">
        <w:t xml:space="preserve">. </w:t>
      </w:r>
      <w:r w:rsidR="4E4B99B0" w:rsidRPr="6AF013EF">
        <w:rPr>
          <w:color w:val="000000" w:themeColor="text1"/>
        </w:rPr>
        <w:t xml:space="preserve">A equipe responsável segue </w:t>
      </w:r>
      <w:r w:rsidR="0044762B" w:rsidRPr="6AF013EF">
        <w:rPr>
          <w:color w:val="000000" w:themeColor="text1"/>
        </w:rPr>
        <w:t xml:space="preserve">a </w:t>
      </w:r>
      <w:r w:rsidR="05998EE1" w:rsidRPr="6AF013EF">
        <w:rPr>
          <w:color w:val="000000" w:themeColor="text1"/>
        </w:rPr>
        <w:t xml:space="preserve">seguinte </w:t>
      </w:r>
      <w:r w:rsidR="4E4B99B0" w:rsidRPr="6AF013EF">
        <w:rPr>
          <w:color w:val="000000" w:themeColor="text1"/>
        </w:rPr>
        <w:t>estrutura</w:t>
      </w:r>
      <w:r w:rsidR="004040B6" w:rsidRPr="6AF013EF">
        <w:rPr>
          <w:color w:val="000000" w:themeColor="text1"/>
        </w:rPr>
        <w:t xml:space="preserve"> contida na </w:t>
      </w:r>
      <w:r w:rsidR="05998EE1" w:rsidRPr="6AF013EF">
        <w:rPr>
          <w:color w:val="000000" w:themeColor="text1"/>
        </w:rPr>
        <w:t>Figura 1.</w:t>
      </w:r>
      <w:r w:rsidR="004040B6" w:rsidRPr="6AF013EF">
        <w:rPr>
          <w:color w:val="000000" w:themeColor="text1"/>
        </w:rPr>
        <w:t xml:space="preserve"> </w:t>
      </w:r>
      <w:r w:rsidR="006A6A63" w:rsidRPr="6AF013EF">
        <w:rPr>
          <w:color w:val="000000" w:themeColor="text1"/>
        </w:rPr>
        <w:t xml:space="preserve">A coordenadora </w:t>
      </w:r>
      <w:r w:rsidR="05998EE1" w:rsidRPr="6AF013EF">
        <w:rPr>
          <w:color w:val="000000" w:themeColor="text1"/>
        </w:rPr>
        <w:t>de</w:t>
      </w:r>
      <w:r w:rsidR="006A6A63" w:rsidRPr="6AF013EF">
        <w:rPr>
          <w:color w:val="000000" w:themeColor="text1"/>
        </w:rPr>
        <w:t xml:space="preserve"> </w:t>
      </w:r>
      <w:r w:rsidR="4E4B99B0" w:rsidRPr="6AF013EF">
        <w:rPr>
          <w:color w:val="000000" w:themeColor="text1"/>
        </w:rPr>
        <w:t>Coordenador</w:t>
      </w:r>
      <w:r w:rsidR="006A6A63" w:rsidRPr="6AF013EF">
        <w:rPr>
          <w:color w:val="000000" w:themeColor="text1"/>
        </w:rPr>
        <w:t>ia</w:t>
      </w:r>
      <w:r w:rsidR="4E4B99B0" w:rsidRPr="6AF013EF">
        <w:rPr>
          <w:color w:val="000000" w:themeColor="text1"/>
        </w:rPr>
        <w:t xml:space="preserve"> de Comunicação e Marketing (CCM) </w:t>
      </w:r>
      <w:r w:rsidR="004040B6" w:rsidRPr="6AF013EF">
        <w:rPr>
          <w:color w:val="000000" w:themeColor="text1"/>
        </w:rPr>
        <w:t xml:space="preserve">é </w:t>
      </w:r>
      <w:del w:id="16" w:author="Dalton Solano dos Reis" w:date="2023-05-17T08:37:00Z">
        <w:r w:rsidR="004040B6" w:rsidRPr="6AF013EF" w:rsidDel="00650DCA">
          <w:rPr>
            <w:color w:val="000000" w:themeColor="text1"/>
          </w:rPr>
          <w:delText xml:space="preserve">o </w:delText>
        </w:r>
      </w:del>
      <w:ins w:id="17" w:author="Dalton Solano dos Reis" w:date="2023-05-17T08:37:00Z">
        <w:r w:rsidR="00650DCA">
          <w:rPr>
            <w:color w:val="000000" w:themeColor="text1"/>
          </w:rPr>
          <w:t>a</w:t>
        </w:r>
        <w:r w:rsidR="00650DCA" w:rsidRPr="6AF013EF">
          <w:rPr>
            <w:color w:val="000000" w:themeColor="text1"/>
          </w:rPr>
          <w:t xml:space="preserve"> </w:t>
        </w:r>
      </w:ins>
      <w:r w:rsidR="4E4B99B0" w:rsidRPr="6AF013EF">
        <w:rPr>
          <w:color w:val="000000" w:themeColor="text1"/>
        </w:rPr>
        <w:t>responsável pela aprovação de campanhas, eventos e ações diversas, contato com fornecedores externos e coordenação geral do setor</w:t>
      </w:r>
      <w:r w:rsidR="05998EE1" w:rsidRPr="6AF013EF">
        <w:rPr>
          <w:color w:val="000000" w:themeColor="text1"/>
        </w:rPr>
        <w:t>. A Assessora</w:t>
      </w:r>
      <w:r w:rsidR="4E4B99B0" w:rsidRPr="6AF013EF">
        <w:rPr>
          <w:color w:val="000000" w:themeColor="text1"/>
        </w:rPr>
        <w:t xml:space="preserve"> de Planejamentos </w:t>
      </w:r>
      <w:r w:rsidR="00727C5E" w:rsidRPr="6AF013EF">
        <w:rPr>
          <w:color w:val="000000" w:themeColor="text1"/>
        </w:rPr>
        <w:t xml:space="preserve">é </w:t>
      </w:r>
      <w:r w:rsidR="4E4B99B0" w:rsidRPr="6AF013EF">
        <w:rPr>
          <w:color w:val="000000" w:themeColor="text1"/>
        </w:rPr>
        <w:t xml:space="preserve">responsável pelo planejamento e coordenação de </w:t>
      </w:r>
      <w:r w:rsidR="4E4B99B0" w:rsidRPr="6AF013EF">
        <w:rPr>
          <w:color w:val="000000" w:themeColor="text1"/>
        </w:rPr>
        <w:lastRenderedPageBreak/>
        <w:t xml:space="preserve">campanhas para captação de alunos, contato com demais setores para recebimento de </w:t>
      </w:r>
      <w:proofErr w:type="spellStart"/>
      <w:r w:rsidR="4E4B99B0" w:rsidRPr="6AF013EF">
        <w:rPr>
          <w:i/>
          <w:color w:val="000000" w:themeColor="text1"/>
        </w:rPr>
        <w:t>jobs</w:t>
      </w:r>
      <w:proofErr w:type="spellEnd"/>
      <w:r w:rsidR="4E4B99B0" w:rsidRPr="6AF013EF">
        <w:rPr>
          <w:color w:val="000000" w:themeColor="text1"/>
        </w:rPr>
        <w:t xml:space="preserve">, produção e criação. Os dois funcionários abaixo </w:t>
      </w:r>
      <w:r w:rsidR="05998EE1" w:rsidRPr="6AF013EF">
        <w:rPr>
          <w:color w:val="000000" w:themeColor="text1"/>
        </w:rPr>
        <w:t>dela</w:t>
      </w:r>
      <w:r w:rsidR="4E4B99B0" w:rsidRPr="6AF013EF">
        <w:rPr>
          <w:color w:val="000000" w:themeColor="text1"/>
        </w:rPr>
        <w:t xml:space="preserve"> trabalham principalmente com a parte de estudo e desenvolvimento de materiais</w:t>
      </w:r>
      <w:r w:rsidRPr="6AF013EF">
        <w:rPr>
          <w:color w:val="000000" w:themeColor="text1"/>
        </w:rPr>
        <w:t>.</w:t>
      </w:r>
      <w:r w:rsidR="4E4B99B0" w:rsidRPr="6AF013EF">
        <w:rPr>
          <w:color w:val="000000" w:themeColor="text1"/>
        </w:rPr>
        <w:t xml:space="preserve"> </w:t>
      </w:r>
      <w:r w:rsidR="05998EE1" w:rsidRPr="6AF013EF">
        <w:rPr>
          <w:color w:val="000000" w:themeColor="text1"/>
        </w:rPr>
        <w:t>A Assessora</w:t>
      </w:r>
      <w:r w:rsidR="4E4B99B0" w:rsidRPr="6AF013EF">
        <w:rPr>
          <w:color w:val="000000" w:themeColor="text1"/>
        </w:rPr>
        <w:t xml:space="preserve"> de Eventos tem o dever de fazer o planejamento, a organização, a coordenação de eventos e o contato com formadores de opinião</w:t>
      </w:r>
      <w:r w:rsidRPr="6AF013EF">
        <w:rPr>
          <w:color w:val="000000" w:themeColor="text1"/>
        </w:rPr>
        <w:t xml:space="preserve">. </w:t>
      </w:r>
      <w:r w:rsidR="05998EE1" w:rsidRPr="6AF013EF">
        <w:rPr>
          <w:color w:val="000000" w:themeColor="text1"/>
        </w:rPr>
        <w:t>Abaixo dela</w:t>
      </w:r>
      <w:r w:rsidR="4E4B99B0" w:rsidRPr="6AF013EF">
        <w:rPr>
          <w:color w:val="000000" w:themeColor="text1"/>
        </w:rPr>
        <w:t xml:space="preserve"> há mais </w:t>
      </w:r>
      <w:r w:rsidR="05998EE1" w:rsidRPr="6AF013EF">
        <w:rPr>
          <w:color w:val="000000" w:themeColor="text1"/>
        </w:rPr>
        <w:t>duas funcionárias, uma</w:t>
      </w:r>
      <w:r w:rsidR="4E4B99B0" w:rsidRPr="6AF013EF">
        <w:rPr>
          <w:color w:val="000000" w:themeColor="text1"/>
        </w:rPr>
        <w:t xml:space="preserve"> responsável pelo Interação </w:t>
      </w:r>
      <w:del w:id="18" w:author="Dalton Solano dos Reis" w:date="2023-05-17T08:40:00Z">
        <w:r w:rsidR="4E4B99B0" w:rsidRPr="6AF013EF" w:rsidDel="00650DCA">
          <w:rPr>
            <w:color w:val="000000" w:themeColor="text1"/>
          </w:rPr>
          <w:delText>Furb</w:delText>
        </w:r>
      </w:del>
      <w:ins w:id="19" w:author="Dalton Solano dos Reis" w:date="2023-05-17T08:40:00Z">
        <w:r w:rsidR="00650DCA">
          <w:rPr>
            <w:color w:val="000000" w:themeColor="text1"/>
          </w:rPr>
          <w:t>FURB</w:t>
        </w:r>
      </w:ins>
      <w:r w:rsidR="4E4B99B0" w:rsidRPr="6AF013EF">
        <w:rPr>
          <w:color w:val="000000" w:themeColor="text1"/>
        </w:rPr>
        <w:t xml:space="preserve">, </w:t>
      </w:r>
      <w:r w:rsidR="05998EE1" w:rsidRPr="6AF013EF">
        <w:rPr>
          <w:color w:val="000000" w:themeColor="text1"/>
        </w:rPr>
        <w:t xml:space="preserve">mas que também auxilia em demais eventos, </w:t>
      </w:r>
      <w:r w:rsidR="4E4B99B0" w:rsidRPr="6AF013EF">
        <w:rPr>
          <w:color w:val="000000" w:themeColor="text1"/>
        </w:rPr>
        <w:t xml:space="preserve">e </w:t>
      </w:r>
      <w:r w:rsidR="05998EE1" w:rsidRPr="6AF013EF">
        <w:rPr>
          <w:color w:val="000000" w:themeColor="text1"/>
        </w:rPr>
        <w:t>outra</w:t>
      </w:r>
      <w:r w:rsidR="4E4B99B0" w:rsidRPr="6AF013EF">
        <w:rPr>
          <w:color w:val="000000" w:themeColor="text1"/>
        </w:rPr>
        <w:t xml:space="preserve"> responsável pelo endomarketing</w:t>
      </w:r>
      <w:r w:rsidR="05998EE1" w:rsidRPr="6AF013EF">
        <w:rPr>
          <w:color w:val="000000" w:themeColor="text1"/>
        </w:rPr>
        <w:t>, que também auxilia</w:t>
      </w:r>
      <w:r w:rsidR="0044762B" w:rsidRPr="6AF013EF">
        <w:rPr>
          <w:color w:val="000000" w:themeColor="text1"/>
        </w:rPr>
        <w:t xml:space="preserve"> </w:t>
      </w:r>
      <w:r w:rsidR="4E4B99B0" w:rsidRPr="6AF013EF">
        <w:rPr>
          <w:color w:val="000000" w:themeColor="text1"/>
        </w:rPr>
        <w:t>em demais eventos</w:t>
      </w:r>
      <w:r w:rsidRPr="6AF013EF">
        <w:rPr>
          <w:color w:val="000000" w:themeColor="text1"/>
        </w:rPr>
        <w:t>. Já</w:t>
      </w:r>
      <w:r w:rsidR="4E4B99B0" w:rsidRPr="6AF013EF">
        <w:rPr>
          <w:color w:val="000000" w:themeColor="text1"/>
        </w:rPr>
        <w:t xml:space="preserve"> o Assessor de Mídias faz o planejamento e coordenação de ações on</w:t>
      </w:r>
      <w:r w:rsidR="00727C5E" w:rsidRPr="6AF013EF">
        <w:rPr>
          <w:color w:val="000000" w:themeColor="text1"/>
        </w:rPr>
        <w:t>-</w:t>
      </w:r>
      <w:r w:rsidR="4E4B99B0" w:rsidRPr="6AF013EF">
        <w:rPr>
          <w:color w:val="000000" w:themeColor="text1"/>
        </w:rPr>
        <w:t xml:space="preserve">line para desenvolvimento da marca FURB, </w:t>
      </w:r>
      <w:r w:rsidR="00727C5E" w:rsidRPr="6AF013EF">
        <w:rPr>
          <w:color w:val="000000" w:themeColor="text1"/>
        </w:rPr>
        <w:t>por meio</w:t>
      </w:r>
      <w:r w:rsidR="4E4B99B0" w:rsidRPr="6AF013EF">
        <w:rPr>
          <w:color w:val="000000" w:themeColor="text1"/>
        </w:rPr>
        <w:t xml:space="preserve"> de website e redes sociais</w:t>
      </w:r>
      <w:r w:rsidRPr="6AF013EF">
        <w:rPr>
          <w:color w:val="000000" w:themeColor="text1"/>
        </w:rPr>
        <w:t>. A</w:t>
      </w:r>
      <w:r w:rsidR="4E4B99B0" w:rsidRPr="6AF013EF">
        <w:rPr>
          <w:color w:val="000000" w:themeColor="text1"/>
        </w:rPr>
        <w:t xml:space="preserve">baixo dele há três funcionários, sendo dois responsáveis pelo desenvolvimento do website e </w:t>
      </w:r>
      <w:r w:rsidR="6AF013EF" w:rsidRPr="6AF013EF">
        <w:rPr>
          <w:color w:val="000000" w:themeColor="text1"/>
        </w:rPr>
        <w:t>uma estagiária</w:t>
      </w:r>
      <w:r w:rsidR="4E4B99B0" w:rsidRPr="6AF013EF">
        <w:rPr>
          <w:color w:val="000000" w:themeColor="text1"/>
        </w:rPr>
        <w:t xml:space="preserve"> responsável por auxiliar nesse desenvolvimento e outras ações para as redes sociais.</w:t>
      </w:r>
      <w:r w:rsidR="4E4B99B0" w:rsidRPr="00496AF3">
        <w:t xml:space="preserve"> </w:t>
      </w:r>
      <w:r w:rsidR="003E782B">
        <w:t>E</w:t>
      </w:r>
      <w:r w:rsidR="4E4B99B0" w:rsidRPr="00496AF3">
        <w:t xml:space="preserve">ssa equipe segue um processo detalhado para montar os eventos, alguns necessitando mais trabalho que outros, sendo o maior evento o Interação </w:t>
      </w:r>
      <w:del w:id="20" w:author="Dalton Solano dos Reis" w:date="2023-05-17T08:42:00Z">
        <w:r w:rsidR="4E4B99B0" w:rsidRPr="00496AF3" w:rsidDel="00650DCA">
          <w:delText>Furb</w:delText>
        </w:r>
      </w:del>
      <w:ins w:id="21" w:author="Dalton Solano dos Reis" w:date="2023-05-17T08:42:00Z">
        <w:r w:rsidR="00650DCA">
          <w:t>FURB</w:t>
        </w:r>
      </w:ins>
      <w:r w:rsidR="4E4B99B0" w:rsidRPr="00496AF3">
        <w:t>, que ocorre anualmente</w:t>
      </w:r>
      <w:r w:rsidR="003E782B">
        <w:t xml:space="preserve"> (ZONTA, 2023)</w:t>
      </w:r>
      <w:r w:rsidR="4E4B99B0" w:rsidRPr="00496AF3">
        <w:t xml:space="preserve">. </w:t>
      </w:r>
    </w:p>
    <w:p w14:paraId="3C337772" w14:textId="1E118527" w:rsidR="004040B6" w:rsidRDefault="004040B6" w:rsidP="004040B6">
      <w:pPr>
        <w:pStyle w:val="TF-LEGENDA"/>
      </w:pPr>
      <w:bookmarkStart w:id="22" w:name="_Ref133264470"/>
      <w:commentRangeStart w:id="23"/>
      <w:r>
        <w:t xml:space="preserve">Figura </w:t>
      </w:r>
      <w:fldSimple w:instr=" SEQ Figura \* ARABIC ">
        <w:r w:rsidR="003145A4">
          <w:rPr>
            <w:noProof/>
          </w:rPr>
          <w:t>1</w:t>
        </w:r>
      </w:fldSimple>
      <w:bookmarkEnd w:id="22"/>
      <w:commentRangeEnd w:id="23"/>
      <w:r w:rsidR="00650DCA">
        <w:rPr>
          <w:rStyle w:val="Refdecomentrio"/>
        </w:rPr>
        <w:commentReference w:id="23"/>
      </w:r>
      <w:r>
        <w:t xml:space="preserve"> - </w:t>
      </w:r>
      <w:r w:rsidRPr="007A3703">
        <w:t>Organograma</w:t>
      </w:r>
    </w:p>
    <w:p w14:paraId="63FBFCA6" w14:textId="63105BDA" w:rsidR="004040B6" w:rsidRDefault="004040B6" w:rsidP="004040B6">
      <w:pPr>
        <w:pStyle w:val="TF-FIGURA"/>
      </w:pPr>
      <w:r>
        <w:rPr>
          <w:noProof/>
        </w:rPr>
        <w:drawing>
          <wp:inline distT="0" distB="0" distL="0" distR="0" wp14:anchorId="05A092EA" wp14:editId="66468E3B">
            <wp:extent cx="5010151" cy="1977472"/>
            <wp:effectExtent l="0" t="0" r="0" b="381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41" cy="198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1DDA" w14:textId="2EB16506" w:rsidR="61E955CF" w:rsidRDefault="004040B6" w:rsidP="61E955CF">
      <w:pPr>
        <w:pStyle w:val="TF-FONTE"/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t>Fonte: elaborado pelos autores.</w:t>
      </w:r>
    </w:p>
    <w:p w14:paraId="713E99A4" w14:textId="5833BEE2" w:rsidR="64AD3BB8" w:rsidRDefault="00CB68A3" w:rsidP="00CB68A3">
      <w:pPr>
        <w:pStyle w:val="TF-TEXTO"/>
      </w:pPr>
      <w:r>
        <w:rPr>
          <w:rFonts w:eastAsia="Calibri"/>
        </w:rPr>
        <w:t xml:space="preserve">A </w:t>
      </w:r>
      <w:r w:rsidRPr="655790DB">
        <w:rPr>
          <w:rFonts w:eastAsia="Calibri"/>
        </w:rPr>
        <w:t>Figura 2</w:t>
      </w:r>
      <w:r>
        <w:rPr>
          <w:rFonts w:eastAsia="Calibri"/>
        </w:rPr>
        <w:t xml:space="preserve"> traz as atividades envolvidas no evento Interação </w:t>
      </w:r>
      <w:del w:id="24" w:author="Dalton Solano dos Reis" w:date="2023-05-17T08:43:00Z">
        <w:r w:rsidDel="00650DCA">
          <w:rPr>
            <w:rFonts w:eastAsia="Calibri"/>
          </w:rPr>
          <w:delText>Furb</w:delText>
        </w:r>
      </w:del>
      <w:ins w:id="25" w:author="Dalton Solano dos Reis" w:date="2023-05-17T08:43:00Z">
        <w:r w:rsidR="00650DCA">
          <w:rPr>
            <w:rFonts w:eastAsia="Calibri"/>
          </w:rPr>
          <w:t>FURB</w:t>
        </w:r>
      </w:ins>
      <w:r w:rsidR="64AD3BB8" w:rsidRPr="655790DB">
        <w:rPr>
          <w:rFonts w:eastAsia="Calibri"/>
        </w:rPr>
        <w:t xml:space="preserve">. O fluxograma mostra </w:t>
      </w:r>
      <w:r>
        <w:rPr>
          <w:rFonts w:eastAsia="Calibri"/>
        </w:rPr>
        <w:t>atividades</w:t>
      </w:r>
      <w:r w:rsidR="00576C1C">
        <w:rPr>
          <w:rFonts w:eastAsia="Calibri"/>
        </w:rPr>
        <w:t xml:space="preserve"> </w:t>
      </w:r>
      <w:r w:rsidR="64AD3BB8" w:rsidRPr="655790DB">
        <w:rPr>
          <w:rFonts w:eastAsia="Calibri"/>
        </w:rPr>
        <w:t xml:space="preserve">que são automatizadas atualmente e outras que poderiam ser melhoradas. O processo das atividades envolvidas começa após ser solicitado ajudantes </w:t>
      </w:r>
      <w:r w:rsidR="0044762B">
        <w:rPr>
          <w:rFonts w:eastAsia="Calibri"/>
        </w:rPr>
        <w:t>nos</w:t>
      </w:r>
      <w:r w:rsidR="64AD3BB8" w:rsidRPr="655790DB">
        <w:rPr>
          <w:rFonts w:eastAsia="Calibri"/>
        </w:rPr>
        <w:t xml:space="preserve"> setores da universidade e entre os alunos</w:t>
      </w:r>
      <w:r w:rsidR="006A6A63">
        <w:rPr>
          <w:rFonts w:eastAsia="Calibri"/>
        </w:rPr>
        <w:t>. E</w:t>
      </w:r>
      <w:r w:rsidR="64AD3BB8" w:rsidRPr="655790DB">
        <w:rPr>
          <w:rFonts w:eastAsia="Calibri"/>
        </w:rPr>
        <w:t xml:space="preserve">ntão é feito a </w:t>
      </w:r>
      <w:r w:rsidR="64AD3BB8" w:rsidRPr="655790DB">
        <w:rPr>
          <w:rStyle w:val="TF-COURIER10"/>
          <w:rFonts w:eastAsia="Calibri"/>
        </w:rPr>
        <w:t>Classificação de gerentes e ajudantes</w:t>
      </w:r>
      <w:r w:rsidR="64AD3BB8" w:rsidRPr="655790DB">
        <w:rPr>
          <w:rFonts w:eastAsia="Calibri"/>
        </w:rPr>
        <w:t xml:space="preserve"> e é feito a </w:t>
      </w:r>
      <w:r w:rsidR="64AD3BB8" w:rsidRPr="655790DB">
        <w:rPr>
          <w:rStyle w:val="TF-COURIER10"/>
          <w:rFonts w:eastAsia="Calibri"/>
        </w:rPr>
        <w:t>Abertura do cadastro dos ajudantes</w:t>
      </w:r>
      <w:r w:rsidR="64AD3BB8" w:rsidRPr="655790DB">
        <w:rPr>
          <w:rFonts w:eastAsia="Calibri"/>
        </w:rPr>
        <w:t xml:space="preserve">, </w:t>
      </w:r>
      <w:r w:rsidR="006A6A63">
        <w:rPr>
          <w:rFonts w:eastAsia="Calibri"/>
        </w:rPr>
        <w:t>na qual</w:t>
      </w:r>
      <w:r w:rsidR="64AD3BB8" w:rsidRPr="655790DB">
        <w:rPr>
          <w:rFonts w:eastAsia="Calibri"/>
        </w:rPr>
        <w:t xml:space="preserve"> é acompanhado o número de inscrições.  Além disso, é enviado um </w:t>
      </w:r>
      <w:r w:rsidR="000E962D" w:rsidRPr="000E962D">
        <w:t>e-mail</w:t>
      </w:r>
      <w:r w:rsidR="64AD3BB8" w:rsidRPr="655790DB">
        <w:rPr>
          <w:rFonts w:eastAsia="Calibri"/>
        </w:rPr>
        <w:t xml:space="preserve"> com a </w:t>
      </w:r>
      <w:r w:rsidR="64AD3BB8" w:rsidRPr="655790DB">
        <w:rPr>
          <w:rStyle w:val="TF-COURIER10"/>
          <w:rFonts w:eastAsia="Calibri"/>
        </w:rPr>
        <w:t>Confirmação da inscrição</w:t>
      </w:r>
      <w:r w:rsidR="64AD3BB8" w:rsidRPr="655790DB">
        <w:rPr>
          <w:rFonts w:eastAsia="Calibri"/>
        </w:rPr>
        <w:t xml:space="preserve"> e a ciência da função para os ajudantes. Em seguida, o </w:t>
      </w:r>
      <w:r w:rsidR="64AD3BB8" w:rsidRPr="655790DB">
        <w:rPr>
          <w:rStyle w:val="TF-COURIER10"/>
          <w:rFonts w:eastAsia="Calibri"/>
        </w:rPr>
        <w:t>Cadastro e listagem das oficinas</w:t>
      </w:r>
      <w:r w:rsidR="64AD3BB8" w:rsidRPr="655790DB">
        <w:rPr>
          <w:rFonts w:eastAsia="Calibri"/>
        </w:rPr>
        <w:t xml:space="preserve"> é feito, respectivamente, pelos professores e funcionários do CCM. Os professores também cadastram os alunos que ajudarão na sua oficina. Após isso, é enviado e-mails com as </w:t>
      </w:r>
      <w:r w:rsidR="64AD3BB8" w:rsidRPr="655790DB">
        <w:rPr>
          <w:rStyle w:val="TF-COURIER10"/>
          <w:rFonts w:eastAsia="Calibri"/>
        </w:rPr>
        <w:t>Orientações para os professores</w:t>
      </w:r>
      <w:r w:rsidR="64AD3BB8" w:rsidRPr="655790DB">
        <w:rPr>
          <w:rFonts w:eastAsia="Calibri"/>
        </w:rPr>
        <w:t xml:space="preserve"> e as </w:t>
      </w:r>
      <w:r w:rsidR="64AD3BB8" w:rsidRPr="655790DB">
        <w:rPr>
          <w:rStyle w:val="TF-COURIER10"/>
          <w:rFonts w:eastAsia="Calibri"/>
        </w:rPr>
        <w:t>Orientações para os ajudantes</w:t>
      </w:r>
      <w:r w:rsidR="64AD3BB8" w:rsidRPr="655790DB">
        <w:rPr>
          <w:rFonts w:eastAsia="Calibri"/>
        </w:rPr>
        <w:t xml:space="preserve">. Já </w:t>
      </w:r>
      <w:r w:rsidR="00161618">
        <w:rPr>
          <w:rFonts w:eastAsia="Calibri"/>
        </w:rPr>
        <w:t>as</w:t>
      </w:r>
      <w:r w:rsidR="64AD3BB8" w:rsidRPr="655790DB">
        <w:rPr>
          <w:rFonts w:eastAsia="Calibri"/>
        </w:rPr>
        <w:t xml:space="preserve"> próxim</w:t>
      </w:r>
      <w:r w:rsidR="00161618">
        <w:rPr>
          <w:rFonts w:eastAsia="Calibri"/>
        </w:rPr>
        <w:t>as atividades consistem na</w:t>
      </w:r>
      <w:r w:rsidR="64AD3BB8" w:rsidRPr="655790DB">
        <w:rPr>
          <w:rFonts w:eastAsia="Calibri"/>
        </w:rPr>
        <w:t xml:space="preserve"> </w:t>
      </w:r>
      <w:r w:rsidR="64AD3BB8" w:rsidRPr="655790DB">
        <w:rPr>
          <w:rStyle w:val="TF-COURIER10"/>
          <w:rFonts w:eastAsia="Calibri"/>
        </w:rPr>
        <w:t>Definição de gerentes de ilhas e ajudantes</w:t>
      </w:r>
      <w:r w:rsidR="64AD3BB8" w:rsidRPr="655790DB">
        <w:rPr>
          <w:rFonts w:eastAsia="Calibri"/>
        </w:rPr>
        <w:t xml:space="preserve">, </w:t>
      </w:r>
      <w:r w:rsidR="64AD3BB8" w:rsidRPr="655790DB">
        <w:rPr>
          <w:rStyle w:val="TF-COURIER10"/>
          <w:rFonts w:eastAsia="Calibri"/>
        </w:rPr>
        <w:t>Definição de responsáveis pelos Campi 2 e 3</w:t>
      </w:r>
      <w:r w:rsidR="64AD3BB8" w:rsidRPr="655790DB">
        <w:rPr>
          <w:rFonts w:eastAsia="Calibri"/>
        </w:rPr>
        <w:t xml:space="preserve">, </w:t>
      </w:r>
      <w:r w:rsidR="64AD3BB8" w:rsidRPr="655790DB">
        <w:rPr>
          <w:rStyle w:val="TF-COURIER10"/>
          <w:rFonts w:eastAsia="Calibri"/>
        </w:rPr>
        <w:t>Definição de gerentes de blocos</w:t>
      </w:r>
      <w:r w:rsidR="64AD3BB8" w:rsidRPr="655790DB">
        <w:rPr>
          <w:rFonts w:eastAsia="Calibri"/>
        </w:rPr>
        <w:t xml:space="preserve"> e a </w:t>
      </w:r>
      <w:r w:rsidR="64AD3BB8" w:rsidRPr="655790DB">
        <w:rPr>
          <w:rStyle w:val="TF-COURIER10"/>
          <w:rFonts w:eastAsia="Calibri"/>
        </w:rPr>
        <w:t>Definição do responsável pelo transporte</w:t>
      </w:r>
      <w:r w:rsidR="00161618">
        <w:rPr>
          <w:rFonts w:eastAsia="Calibri"/>
        </w:rPr>
        <w:t>.</w:t>
      </w:r>
      <w:r w:rsidR="64AD3BB8" w:rsidRPr="655790DB">
        <w:rPr>
          <w:rFonts w:eastAsia="Calibri"/>
        </w:rPr>
        <w:t xml:space="preserve"> Ao completar estas </w:t>
      </w:r>
      <w:r w:rsidR="00161618">
        <w:rPr>
          <w:rFonts w:eastAsia="Calibri"/>
        </w:rPr>
        <w:t>atividades</w:t>
      </w:r>
      <w:r w:rsidR="64AD3BB8" w:rsidRPr="655790DB">
        <w:rPr>
          <w:rFonts w:eastAsia="Calibri"/>
        </w:rPr>
        <w:t xml:space="preserve"> é feito o </w:t>
      </w:r>
      <w:r w:rsidR="64AD3BB8" w:rsidRPr="655790DB">
        <w:rPr>
          <w:rStyle w:val="TF-COURIER10"/>
          <w:rFonts w:eastAsia="Calibri"/>
        </w:rPr>
        <w:t>Envio do Manual do Ajudante</w:t>
      </w:r>
      <w:r w:rsidR="64AD3BB8" w:rsidRPr="655790DB">
        <w:rPr>
          <w:rFonts w:eastAsia="Calibri"/>
        </w:rPr>
        <w:t xml:space="preserve"> aos que </w:t>
      </w:r>
      <w:r w:rsidR="64AD3BB8" w:rsidRPr="655790DB">
        <w:rPr>
          <w:rFonts w:eastAsia="Calibri"/>
        </w:rPr>
        <w:lastRenderedPageBreak/>
        <w:t xml:space="preserve">se inscreveram. Então, a equipe procede para a </w:t>
      </w:r>
      <w:r w:rsidR="64AD3BB8" w:rsidRPr="655790DB">
        <w:rPr>
          <w:rStyle w:val="TF-COURIER10"/>
          <w:rFonts w:eastAsia="Calibri"/>
        </w:rPr>
        <w:t>Definição dos ajudantes de alunos com necessidades especiais</w:t>
      </w:r>
      <w:r w:rsidR="64AD3BB8" w:rsidRPr="655790DB">
        <w:rPr>
          <w:rFonts w:eastAsia="Calibri"/>
        </w:rPr>
        <w:t xml:space="preserve">, além de ser feito a </w:t>
      </w:r>
      <w:r w:rsidR="64AD3BB8" w:rsidRPr="655790DB">
        <w:rPr>
          <w:rStyle w:val="TF-COURIER10"/>
          <w:rFonts w:eastAsia="Calibri"/>
        </w:rPr>
        <w:t>Produção do relatório com análises das oficinas</w:t>
      </w:r>
      <w:r w:rsidR="64AD3BB8" w:rsidRPr="655790DB">
        <w:rPr>
          <w:rFonts w:eastAsia="Calibri"/>
        </w:rPr>
        <w:t xml:space="preserve"> e identificam se é possível fazer alguma melhoria. Mais próximo ao evento começam as inscrições e, </w:t>
      </w:r>
      <w:r w:rsidR="00161618">
        <w:rPr>
          <w:rFonts w:eastAsia="Calibri"/>
        </w:rPr>
        <w:t>por maio</w:t>
      </w:r>
      <w:r w:rsidR="64AD3BB8" w:rsidRPr="655790DB">
        <w:rPr>
          <w:rFonts w:eastAsia="Calibri"/>
        </w:rPr>
        <w:t xml:space="preserve"> das informações </w:t>
      </w:r>
      <w:r w:rsidR="00161618">
        <w:rPr>
          <w:rFonts w:eastAsia="Calibri"/>
        </w:rPr>
        <w:t>d</w:t>
      </w:r>
      <w:r w:rsidR="64AD3BB8" w:rsidRPr="655790DB">
        <w:rPr>
          <w:rFonts w:eastAsia="Calibri"/>
        </w:rPr>
        <w:t xml:space="preserve">as inscrições, o CCM procura fazer a </w:t>
      </w:r>
      <w:r w:rsidR="64AD3BB8" w:rsidRPr="655790DB">
        <w:rPr>
          <w:rStyle w:val="TF-COURIER10"/>
          <w:rFonts w:eastAsia="Calibri"/>
        </w:rPr>
        <w:t xml:space="preserve">Identificação de alunos com </w:t>
      </w:r>
      <w:r w:rsidR="0F9B9662" w:rsidRPr="306DC055">
        <w:rPr>
          <w:rStyle w:val="TF-COURIER10"/>
        </w:rPr>
        <w:t xml:space="preserve">necessidades </w:t>
      </w:r>
      <w:r w:rsidR="0F9B9662" w:rsidRPr="0F9B9662">
        <w:t>e</w:t>
      </w:r>
      <w:r w:rsidR="64AD3BB8" w:rsidRPr="655790DB">
        <w:rPr>
          <w:rFonts w:eastAsia="Calibri"/>
        </w:rPr>
        <w:t xml:space="preserve"> qual a necessidade </w:t>
      </w:r>
      <w:r w:rsidR="275EDF96" w:rsidRPr="275EDF96">
        <w:t>especial em</w:t>
      </w:r>
      <w:r w:rsidR="64AD3BB8" w:rsidRPr="655790DB">
        <w:rPr>
          <w:rFonts w:eastAsia="Calibri"/>
        </w:rPr>
        <w:t xml:space="preserve"> questão. Também é feita a </w:t>
      </w:r>
      <w:r w:rsidR="64AD3BB8" w:rsidRPr="655790DB">
        <w:rPr>
          <w:rStyle w:val="TF-COURIER10"/>
          <w:rFonts w:eastAsia="Calibri"/>
        </w:rPr>
        <w:t xml:space="preserve">Criação do chat com </w:t>
      </w:r>
      <w:r w:rsidR="67ABF65E" w:rsidRPr="01185954">
        <w:rPr>
          <w:rStyle w:val="TF-COURIER10"/>
        </w:rPr>
        <w:t>os gerentes</w:t>
      </w:r>
      <w:r w:rsidR="64AD3BB8" w:rsidRPr="655790DB">
        <w:rPr>
          <w:rStyle w:val="TF-COURIER10"/>
          <w:rFonts w:eastAsia="Calibri"/>
        </w:rPr>
        <w:t xml:space="preserve"> de ilha e transporte</w:t>
      </w:r>
      <w:r w:rsidR="64AD3BB8" w:rsidRPr="655790DB">
        <w:rPr>
          <w:rFonts w:eastAsia="Calibri"/>
        </w:rPr>
        <w:t xml:space="preserve"> no WhatsApp e, como últim</w:t>
      </w:r>
      <w:r w:rsidR="00161618">
        <w:rPr>
          <w:rFonts w:eastAsia="Calibri"/>
        </w:rPr>
        <w:t>a atividade antes d</w:t>
      </w:r>
      <w:r w:rsidR="64AD3BB8" w:rsidRPr="655790DB">
        <w:rPr>
          <w:rFonts w:eastAsia="Calibri"/>
        </w:rPr>
        <w:t xml:space="preserve">o evento de fato começar, é feita a </w:t>
      </w:r>
      <w:r w:rsidR="64AD3BB8" w:rsidRPr="655790DB">
        <w:rPr>
          <w:rStyle w:val="TF-COURIER10"/>
          <w:rFonts w:eastAsia="Calibri"/>
        </w:rPr>
        <w:t>Confirmação das oficinas cadastradas por curso</w:t>
      </w:r>
      <w:r w:rsidR="64AD3BB8" w:rsidRPr="655790DB">
        <w:rPr>
          <w:rFonts w:eastAsia="Calibri"/>
        </w:rPr>
        <w:t xml:space="preserve">. Depois do evento, </w:t>
      </w:r>
      <w:r w:rsidR="12D46614" w:rsidRPr="12D46614">
        <w:t>a</w:t>
      </w:r>
      <w:r w:rsidR="5A4BD6AA" w:rsidRPr="5A4BD6AA">
        <w:t xml:space="preserve"> </w:t>
      </w:r>
      <w:r w:rsidR="0A097F2A" w:rsidRPr="0A097F2A">
        <w:t>equipe</w:t>
      </w:r>
      <w:r w:rsidR="64AD3BB8" w:rsidRPr="655790DB">
        <w:rPr>
          <w:rFonts w:eastAsia="Calibri"/>
        </w:rPr>
        <w:t xml:space="preserve"> ainda tem o trabalho de fazer a </w:t>
      </w:r>
      <w:r w:rsidR="64AD3BB8" w:rsidRPr="655790DB">
        <w:rPr>
          <w:rStyle w:val="TF-COURIER10"/>
          <w:rFonts w:eastAsia="Calibri"/>
        </w:rPr>
        <w:t>Quantificação do número de presentes em cada oficina</w:t>
      </w:r>
      <w:r w:rsidR="64AD3BB8" w:rsidRPr="655790DB">
        <w:rPr>
          <w:rFonts w:eastAsia="Calibri"/>
        </w:rPr>
        <w:t xml:space="preserve"> (ZONTA, 2023).</w:t>
      </w:r>
    </w:p>
    <w:p w14:paraId="7A933089" w14:textId="5C8C5ED6" w:rsidR="00D62926" w:rsidRPr="00D62926" w:rsidRDefault="00D62926" w:rsidP="00EE2BBC">
      <w:pPr>
        <w:pStyle w:val="TF-LEGENDA-Tabela"/>
      </w:pPr>
      <w:r>
        <w:t xml:space="preserve">Figura </w:t>
      </w:r>
      <w:r w:rsidRPr="186CEC0C">
        <w:fldChar w:fldCharType="begin"/>
      </w:r>
      <w:r>
        <w:instrText xml:space="preserve"> SEQ Figura \* ARABIC </w:instrText>
      </w:r>
      <w:r w:rsidRPr="186CEC0C">
        <w:fldChar w:fldCharType="separate"/>
      </w:r>
      <w:r w:rsidR="003145A4">
        <w:rPr>
          <w:noProof/>
        </w:rPr>
        <w:t>2</w:t>
      </w:r>
      <w:r w:rsidRPr="186CEC0C">
        <w:rPr>
          <w:noProof/>
        </w:rPr>
        <w:fldChar w:fldCharType="end"/>
      </w:r>
      <w:r>
        <w:t xml:space="preserve"> - Fluxograma de Atividade do Interação </w:t>
      </w:r>
      <w:proofErr w:type="spellStart"/>
      <w:r>
        <w:t>Furb</w:t>
      </w:r>
      <w:proofErr w:type="spellEnd"/>
    </w:p>
    <w:p w14:paraId="6B5CEAFB" w14:textId="485DCECE" w:rsidR="0022676C" w:rsidRDefault="00D62926" w:rsidP="0022676C">
      <w:r>
        <w:rPr>
          <w:noProof/>
        </w:rPr>
        <w:drawing>
          <wp:inline distT="0" distB="0" distL="0" distR="0" wp14:anchorId="1880AED6" wp14:editId="52501353">
            <wp:extent cx="5753100" cy="2832100"/>
            <wp:effectExtent l="19050" t="19050" r="19050" b="25400"/>
            <wp:docPr id="143179749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321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5C49A1" w14:textId="62C96C57" w:rsidR="0093604C" w:rsidRPr="0093604C" w:rsidRDefault="00D62926" w:rsidP="00EE2BBC">
      <w:pPr>
        <w:pStyle w:val="TF-FONTE"/>
      </w:pPr>
      <w:r>
        <w:t>Fonte: elaborado pelos autores.</w:t>
      </w:r>
    </w:p>
    <w:p w14:paraId="5C40C8FD" w14:textId="39BBE262" w:rsidR="6D852593" w:rsidRPr="00496AF3" w:rsidRDefault="4921B541" w:rsidP="00496AF3">
      <w:pPr>
        <w:pStyle w:val="TF-TEXTO"/>
      </w:pPr>
      <w:r w:rsidRPr="00496AF3">
        <w:t xml:space="preserve">Segundo Zonta (2023), a </w:t>
      </w:r>
      <w:del w:id="26" w:author="Dalton Solano dos Reis" w:date="2023-05-17T08:46:00Z">
        <w:r w:rsidRPr="00496AF3" w:rsidDel="007F622A">
          <w:delText xml:space="preserve">Furb </w:delText>
        </w:r>
      </w:del>
      <w:ins w:id="27" w:author="Dalton Solano dos Reis" w:date="2023-05-17T08:46:00Z">
        <w:r w:rsidR="007F622A">
          <w:t>FURB</w:t>
        </w:r>
        <w:r w:rsidR="007F622A" w:rsidRPr="00496AF3">
          <w:t xml:space="preserve"> </w:t>
        </w:r>
      </w:ins>
      <w:r w:rsidRPr="00496AF3">
        <w:t xml:space="preserve">já usa suas próprias ferramentas para organizar eventos, porém elas apresentam problemas que dificultam a vida do usuário, dentre esses problemas está o fator de que não é possível gerar um relatório com todos os alunos inscritos em um evento, como um workshop do Interação </w:t>
      </w:r>
      <w:del w:id="28" w:author="Dalton Solano dos Reis" w:date="2023-05-17T08:46:00Z">
        <w:r w:rsidRPr="00496AF3" w:rsidDel="007F622A">
          <w:delText>Furb</w:delText>
        </w:r>
      </w:del>
      <w:ins w:id="29" w:author="Dalton Solano dos Reis" w:date="2023-05-17T08:46:00Z">
        <w:r w:rsidR="007F622A">
          <w:t>FURB</w:t>
        </w:r>
      </w:ins>
      <w:r w:rsidRPr="00496AF3">
        <w:t xml:space="preserve">. Além disso, eles possuem dificuldade guiando os alunos pelo campus da universidade, o que poderia ser resolvido com um mapa do local dentro do </w:t>
      </w:r>
      <w:commentRangeStart w:id="30"/>
      <w:r w:rsidR="00161618">
        <w:t>SC</w:t>
      </w:r>
      <w:commentRangeEnd w:id="30"/>
      <w:r w:rsidR="007F622A">
        <w:rPr>
          <w:rStyle w:val="Refdecomentrio"/>
        </w:rPr>
        <w:commentReference w:id="30"/>
      </w:r>
      <w:r w:rsidRPr="00496AF3">
        <w:t xml:space="preserve"> </w:t>
      </w:r>
      <w:proofErr w:type="spellStart"/>
      <w:r w:rsidRPr="00496AF3">
        <w:t>Quickevent</w:t>
      </w:r>
      <w:proofErr w:type="spellEnd"/>
      <w:r w:rsidRPr="00496AF3">
        <w:t xml:space="preserve"> aqui proposto. O sistema também resolveria um outro problema que é a falta de uma fonte centralizada de feedback. Com o </w:t>
      </w:r>
      <w:r w:rsidR="00161618">
        <w:t>SC</w:t>
      </w:r>
      <w:r w:rsidRPr="00496AF3">
        <w:t xml:space="preserve">, os convidados conseguiriam facilmente dar suas opiniões em um único lugar, ficando mais fácil o acompanhamento por parte dos organizadores. Por último, Zonta (2023) também expressou que um dos maiores problemas enfrentados é a dificuldade de migrar para uma nova ferramenta, já que há muita informação que precisa ser importada do sistema atual. Além disso, há algumas funções que podem ser melhoradas dentro </w:t>
      </w:r>
      <w:r w:rsidR="76B3C73B" w:rsidRPr="00496AF3">
        <w:t>dos processos</w:t>
      </w:r>
      <w:r w:rsidRPr="00496AF3">
        <w:t xml:space="preserve"> </w:t>
      </w:r>
      <w:r w:rsidR="2B46429F" w:rsidRPr="00496AF3">
        <w:t xml:space="preserve">de atividades </w:t>
      </w:r>
      <w:r w:rsidR="0F91DC98" w:rsidRPr="00496AF3">
        <w:t xml:space="preserve">seguidos </w:t>
      </w:r>
      <w:r w:rsidR="47D57512" w:rsidRPr="00496AF3">
        <w:t xml:space="preserve">pelo time de </w:t>
      </w:r>
      <w:r w:rsidR="306503A5" w:rsidRPr="00496AF3">
        <w:t xml:space="preserve">Comunicação e </w:t>
      </w:r>
      <w:r w:rsidR="00CC067B" w:rsidRPr="00496AF3">
        <w:t>Marketing.</w:t>
      </w:r>
      <w:r w:rsidRPr="00496AF3">
        <w:t xml:space="preserve"> Como a abertura de chats que atualmente é feita por WhatsApp, </w:t>
      </w:r>
      <w:r w:rsidRPr="00496AF3">
        <w:lastRenderedPageBreak/>
        <w:t xml:space="preserve">estas então poderiam ser feitas dentro do </w:t>
      </w:r>
      <w:proofErr w:type="spellStart"/>
      <w:r w:rsidRPr="00496AF3">
        <w:t>Quickevent</w:t>
      </w:r>
      <w:proofErr w:type="spellEnd"/>
      <w:r w:rsidRPr="00496AF3">
        <w:t xml:space="preserve">. Diante desse cenário, essa pesquisa visa responder a seguinte pergunta: </w:t>
      </w:r>
      <w:bookmarkStart w:id="31" w:name="_Hlk133263883"/>
      <w:r w:rsidRPr="00496AF3">
        <w:t xml:space="preserve">Como fomentar a </w:t>
      </w:r>
      <w:r w:rsidR="003E782B">
        <w:t>C</w:t>
      </w:r>
      <w:r w:rsidRPr="00496AF3">
        <w:t>olaboração e facilitar as atividades envolvidas na organização, administração e divulgação de eventos?</w:t>
      </w:r>
      <w:bookmarkEnd w:id="31"/>
    </w:p>
    <w:p w14:paraId="44B7E547" w14:textId="3B3C451E" w:rsidR="6D852593" w:rsidRPr="00496AF3" w:rsidRDefault="64478577" w:rsidP="00496AF3">
      <w:pPr>
        <w:pStyle w:val="TF-TEXTO"/>
      </w:pPr>
      <w:bookmarkStart w:id="32" w:name="_Toc419598576"/>
      <w:bookmarkStart w:id="33" w:name="_Toc420721317"/>
      <w:bookmarkStart w:id="34" w:name="_Toc420721467"/>
      <w:bookmarkStart w:id="35" w:name="_Toc420721562"/>
      <w:bookmarkStart w:id="36" w:name="_Toc420721768"/>
      <w:bookmarkStart w:id="37" w:name="_Toc420723209"/>
      <w:bookmarkStart w:id="38" w:name="_Toc482682370"/>
      <w:bookmarkStart w:id="39" w:name="_Toc54164904"/>
      <w:bookmarkStart w:id="40" w:name="_Toc54165664"/>
      <w:bookmarkStart w:id="41" w:name="_Toc54169316"/>
      <w:bookmarkStart w:id="42" w:name="_Toc96347426"/>
      <w:bookmarkStart w:id="43" w:name="_Toc96357710"/>
      <w:bookmarkStart w:id="44" w:name="_Toc96491850"/>
      <w:bookmarkStart w:id="45" w:name="_Toc411603090"/>
      <w:commentRangeStart w:id="46"/>
      <w:r w:rsidRPr="00496AF3">
        <w:t xml:space="preserve">O objetivo principal </w:t>
      </w:r>
      <w:commentRangeEnd w:id="46"/>
      <w:r w:rsidR="007F622A">
        <w:rPr>
          <w:rStyle w:val="Refdecomentrio"/>
        </w:rPr>
        <w:commentReference w:id="46"/>
      </w:r>
      <w:r w:rsidRPr="00496AF3">
        <w:t>do trabalho é disponibilizar um sistema web responsivo, para facilitar a organização e administração de eventos de maneira colaborativa e centraliza</w:t>
      </w:r>
      <w:r w:rsidR="001732CA" w:rsidRPr="00496AF3">
        <w:t>da</w:t>
      </w:r>
      <w:r w:rsidRPr="00496AF3">
        <w:t xml:space="preserve"> entre administradores e convidados na divulgação de eventos. Para alcançar esse objetivo foram definidos os seguintes objetivos específicos:</w:t>
      </w:r>
      <w:r w:rsidR="00E35BFE" w:rsidRPr="00496AF3">
        <w:t xml:space="preserve"> disponibilizar interfaces colaborativas fundamentadas no Modelo 3C de Colaboração (M3C);</w:t>
      </w:r>
      <w:r w:rsidRPr="00496AF3">
        <w:t xml:space="preserve"> </w:t>
      </w:r>
      <w:r w:rsidR="038E3CC6" w:rsidRPr="00496AF3">
        <w:t>possibilitar</w:t>
      </w:r>
      <w:r w:rsidRPr="00496AF3">
        <w:t xml:space="preserve"> que organizadores tenham total controle sobre um evento e a lista convidados</w:t>
      </w:r>
      <w:r w:rsidR="038E3CC6" w:rsidRPr="00496AF3">
        <w:t>,</w:t>
      </w:r>
      <w:r w:rsidRPr="00496AF3">
        <w:t xml:space="preserve"> assim como </w:t>
      </w:r>
      <w:r w:rsidR="038E3CC6" w:rsidRPr="00496AF3">
        <w:t>a</w:t>
      </w:r>
      <w:r w:rsidRPr="00496AF3">
        <w:t xml:space="preserve"> interação entre eles e os convidados dentro do próprio sistema; e, por fim, analisar e avaliar a usabilidade, a comunicabilidade</w:t>
      </w:r>
      <w:r w:rsidR="005F7EF4" w:rsidRPr="00496AF3">
        <w:t xml:space="preserve"> e</w:t>
      </w:r>
      <w:r w:rsidRPr="00496AF3">
        <w:t xml:space="preserve"> a experiência de usuário das interfaces desenvolvidas e de suas funcionalidades, por meio do Método </w:t>
      </w:r>
      <w:proofErr w:type="spellStart"/>
      <w:r w:rsidRPr="00496AF3">
        <w:t>Relationship</w:t>
      </w:r>
      <w:proofErr w:type="spellEnd"/>
      <w:r w:rsidRPr="00496AF3">
        <w:t xml:space="preserve"> </w:t>
      </w:r>
      <w:proofErr w:type="spellStart"/>
      <w:r w:rsidRPr="00496AF3">
        <w:t>of</w:t>
      </w:r>
      <w:proofErr w:type="spellEnd"/>
      <w:r w:rsidRPr="00496AF3">
        <w:t xml:space="preserve"> M3C </w:t>
      </w:r>
      <w:proofErr w:type="spellStart"/>
      <w:r w:rsidRPr="00496AF3">
        <w:t>with</w:t>
      </w:r>
      <w:proofErr w:type="spellEnd"/>
      <w:r w:rsidRPr="00496AF3">
        <w:t xml:space="preserve"> User </w:t>
      </w:r>
      <w:proofErr w:type="spellStart"/>
      <w:r w:rsidRPr="00496AF3">
        <w:t>Requirements</w:t>
      </w:r>
      <w:proofErr w:type="spellEnd"/>
      <w:r w:rsidRPr="00496AF3">
        <w:t xml:space="preserve"> </w:t>
      </w:r>
      <w:proofErr w:type="spellStart"/>
      <w:r w:rsidRPr="00496AF3">
        <w:t>and</w:t>
      </w:r>
      <w:proofErr w:type="spellEnd"/>
      <w:r w:rsidRPr="00496AF3">
        <w:t xml:space="preserve"> </w:t>
      </w:r>
      <w:proofErr w:type="spellStart"/>
      <w:r w:rsidRPr="00496AF3">
        <w:t>Usability</w:t>
      </w:r>
      <w:proofErr w:type="spellEnd"/>
      <w:r w:rsidRPr="00496AF3">
        <w:t xml:space="preserve"> </w:t>
      </w:r>
      <w:proofErr w:type="spellStart"/>
      <w:r w:rsidRPr="00496AF3">
        <w:t>and</w:t>
      </w:r>
      <w:proofErr w:type="spellEnd"/>
      <w:r w:rsidRPr="00496AF3">
        <w:t xml:space="preserve"> </w:t>
      </w:r>
      <w:proofErr w:type="spellStart"/>
      <w:r w:rsidRPr="00496AF3">
        <w:t>Communicability</w:t>
      </w:r>
      <w:proofErr w:type="spellEnd"/>
      <w:r w:rsidRPr="00496AF3">
        <w:t xml:space="preserve"> Assessment in </w:t>
      </w:r>
      <w:proofErr w:type="spellStart"/>
      <w:r w:rsidRPr="00496AF3">
        <w:t>groupware</w:t>
      </w:r>
      <w:proofErr w:type="spellEnd"/>
      <w:r w:rsidRPr="00496AF3">
        <w:t xml:space="preserve"> (</w:t>
      </w:r>
      <w:proofErr w:type="spellStart"/>
      <w:r w:rsidRPr="00496AF3">
        <w:t>RURUCAg</w:t>
      </w:r>
      <w:proofErr w:type="spellEnd"/>
      <w:r w:rsidRPr="00496AF3">
        <w:t xml:space="preserve">). </w:t>
      </w:r>
    </w:p>
    <w:p w14:paraId="143D09BC" w14:textId="0765C1CF" w:rsidR="00431D5B" w:rsidRPr="00EE03A4" w:rsidRDefault="00C67979" w:rsidP="003A2FFC">
      <w:pPr>
        <w:pStyle w:val="Ttulo1"/>
      </w:pPr>
      <w:bookmarkStart w:id="47" w:name="_Toc419598587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EE03A4">
        <w:t>Bases Teóricas</w:t>
      </w:r>
    </w:p>
    <w:p w14:paraId="01429DFD" w14:textId="0E318487" w:rsidR="00146E23" w:rsidRPr="00EE03A4" w:rsidRDefault="00517265" w:rsidP="00EE03A4">
      <w:pPr>
        <w:pStyle w:val="TF-TEXTO"/>
      </w:pPr>
      <w:r w:rsidRPr="00EE03A4">
        <w:t xml:space="preserve">Esta seção apresenta as bases teóricas, que são os assuntos que fundamentam o estudo realizado e está dividida em duas subseções. A subseção </w:t>
      </w:r>
      <w:r w:rsidRPr="00EE03A4">
        <w:fldChar w:fldCharType="begin"/>
      </w:r>
      <w:r w:rsidRPr="00EE03A4">
        <w:instrText xml:space="preserve"> REF _Ref131833435 \r \h </w:instrText>
      </w:r>
      <w:r w:rsidR="00EE03A4" w:rsidRPr="00EE03A4">
        <w:instrText xml:space="preserve"> \* MERGEFORMAT </w:instrText>
      </w:r>
      <w:r w:rsidRPr="00EE03A4">
        <w:fldChar w:fldCharType="separate"/>
      </w:r>
      <w:r w:rsidR="003145A4">
        <w:t>2.1</w:t>
      </w:r>
      <w:r w:rsidRPr="00EE03A4">
        <w:fldChar w:fldCharType="end"/>
      </w:r>
      <w:r w:rsidRPr="00EE03A4">
        <w:t xml:space="preserve"> aborda a revisão bibliográfica e a subseção </w:t>
      </w:r>
      <w:r w:rsidRPr="00EE03A4">
        <w:fldChar w:fldCharType="begin"/>
      </w:r>
      <w:r w:rsidRPr="00EE03A4">
        <w:instrText xml:space="preserve"> REF _Ref131833461 \r \h </w:instrText>
      </w:r>
      <w:r w:rsidR="00EE03A4" w:rsidRPr="00EE03A4">
        <w:instrText xml:space="preserve"> \* MERGEFORMAT </w:instrText>
      </w:r>
      <w:r w:rsidRPr="00EE03A4">
        <w:fldChar w:fldCharType="separate"/>
      </w:r>
      <w:r w:rsidR="003145A4">
        <w:t>2.2</w:t>
      </w:r>
      <w:r w:rsidRPr="00EE03A4">
        <w:fldChar w:fldCharType="end"/>
      </w:r>
      <w:r w:rsidRPr="00EE03A4">
        <w:t xml:space="preserve"> traz os correlatos, descrevendo o processo de pesquisa realizado</w:t>
      </w:r>
      <w:r w:rsidR="00B67265" w:rsidRPr="00EE03A4">
        <w:t>.</w:t>
      </w:r>
    </w:p>
    <w:p w14:paraId="4D243D1C" w14:textId="5E3466FB" w:rsidR="31A8AEE8" w:rsidRPr="00EE03A4" w:rsidRDefault="31A8AEE8" w:rsidP="007B6155">
      <w:pPr>
        <w:pStyle w:val="Ttulo2"/>
      </w:pPr>
      <w:bookmarkStart w:id="48" w:name="_Ref131833435"/>
      <w:r w:rsidRPr="00EE03A4">
        <w:t>Revisão Bibliográfica</w:t>
      </w:r>
      <w:bookmarkEnd w:id="48"/>
    </w:p>
    <w:p w14:paraId="313A56F8" w14:textId="1BCFE702" w:rsidR="0050625A" w:rsidRPr="00EE03A4" w:rsidRDefault="005B0FB5" w:rsidP="00EE03A4">
      <w:pPr>
        <w:pStyle w:val="TF-TEXTO"/>
      </w:pPr>
      <w:r w:rsidRPr="005B0FB5">
        <w:t>Nesta subseção são apresentados os conceitos e os fundamentos mais relevantes para a pesquisa</w:t>
      </w:r>
      <w:r>
        <w:t>, estando</w:t>
      </w:r>
      <w:r w:rsidRPr="005B0FB5">
        <w:t xml:space="preserve"> estruturada em três subseções</w:t>
      </w:r>
      <w:r w:rsidR="00EC71BF">
        <w:t xml:space="preserve">. </w:t>
      </w:r>
      <w:r w:rsidR="00EC71BF" w:rsidRPr="00EC71BF">
        <w:t xml:space="preserve">A </w:t>
      </w:r>
      <w:r w:rsidR="00517265" w:rsidRPr="00EE03A4">
        <w:t>sub</w:t>
      </w:r>
      <w:r w:rsidR="0050625A" w:rsidRPr="00EE03A4">
        <w:t xml:space="preserve">seção </w:t>
      </w:r>
      <w:r w:rsidR="00517265" w:rsidRPr="00EE03A4">
        <w:fldChar w:fldCharType="begin"/>
      </w:r>
      <w:r w:rsidR="00517265" w:rsidRPr="00EE03A4">
        <w:instrText xml:space="preserve"> REF _Ref131833504 \r \h </w:instrText>
      </w:r>
      <w:r w:rsidR="00EE03A4" w:rsidRPr="00EE03A4">
        <w:instrText xml:space="preserve"> \* MERGEFORMAT </w:instrText>
      </w:r>
      <w:r w:rsidR="00517265" w:rsidRPr="00EE03A4">
        <w:fldChar w:fldCharType="separate"/>
      </w:r>
      <w:r w:rsidR="003145A4">
        <w:t>2.1.1</w:t>
      </w:r>
      <w:r w:rsidR="00517265" w:rsidRPr="00EE03A4">
        <w:fldChar w:fldCharType="end"/>
      </w:r>
      <w:r w:rsidR="0050625A" w:rsidRPr="00EE03A4">
        <w:t xml:space="preserve"> </w:t>
      </w:r>
      <w:r w:rsidR="00517265" w:rsidRPr="00EE03A4">
        <w:t xml:space="preserve">conceitua </w:t>
      </w:r>
      <w:r w:rsidR="0050625A" w:rsidRPr="00EE03A4">
        <w:t>o tema de</w:t>
      </w:r>
      <w:r w:rsidR="002D3101" w:rsidRPr="00EE03A4">
        <w:t xml:space="preserve"> organização de eventos de forma colaborativa</w:t>
      </w:r>
      <w:r w:rsidR="0050625A" w:rsidRPr="00EE03A4">
        <w:t xml:space="preserve">; a </w:t>
      </w:r>
      <w:r w:rsidR="00517265" w:rsidRPr="00EE03A4">
        <w:t>sub</w:t>
      </w:r>
      <w:r w:rsidR="0050625A" w:rsidRPr="00EE03A4">
        <w:t xml:space="preserve">seção </w:t>
      </w:r>
      <w:r w:rsidR="00517265" w:rsidRPr="00EE03A4">
        <w:fldChar w:fldCharType="begin"/>
      </w:r>
      <w:r w:rsidR="00517265" w:rsidRPr="00EE03A4">
        <w:instrText xml:space="preserve"> REF _Ref131833521 \r \h </w:instrText>
      </w:r>
      <w:r w:rsidR="00EE03A4" w:rsidRPr="00EE03A4">
        <w:instrText xml:space="preserve"> \* MERGEFORMAT </w:instrText>
      </w:r>
      <w:r w:rsidR="00517265" w:rsidRPr="00EE03A4">
        <w:fldChar w:fldCharType="separate"/>
      </w:r>
      <w:r w:rsidR="003145A4">
        <w:t>2.1.2</w:t>
      </w:r>
      <w:r w:rsidR="00517265" w:rsidRPr="00EE03A4">
        <w:fldChar w:fldCharType="end"/>
      </w:r>
      <w:r w:rsidR="00517265" w:rsidRPr="00EE03A4">
        <w:t xml:space="preserve"> traz a </w:t>
      </w:r>
      <w:r w:rsidR="00457FB1" w:rsidRPr="00EE03A4">
        <w:t>integração</w:t>
      </w:r>
      <w:r w:rsidR="003B70AB" w:rsidRPr="00EE03A4">
        <w:t xml:space="preserve"> com o Google Maps por meio de </w:t>
      </w:r>
      <w:proofErr w:type="spellStart"/>
      <w:r w:rsidR="003B70AB" w:rsidRPr="00EE03A4">
        <w:t>Application</w:t>
      </w:r>
      <w:proofErr w:type="spellEnd"/>
      <w:r w:rsidR="003B70AB" w:rsidRPr="00EE03A4">
        <w:t xml:space="preserve"> </w:t>
      </w:r>
      <w:proofErr w:type="spellStart"/>
      <w:r w:rsidR="003B70AB" w:rsidRPr="00EE03A4">
        <w:t>Programming</w:t>
      </w:r>
      <w:proofErr w:type="spellEnd"/>
      <w:r w:rsidR="003B70AB" w:rsidRPr="00EE03A4">
        <w:t xml:space="preserve"> Interface (</w:t>
      </w:r>
      <w:r w:rsidR="00457FB1" w:rsidRPr="00EE03A4">
        <w:t>API</w:t>
      </w:r>
      <w:r w:rsidR="003B70AB" w:rsidRPr="00EE03A4">
        <w:t>)</w:t>
      </w:r>
      <w:r w:rsidR="00517265" w:rsidRPr="00EE03A4">
        <w:t>; e por fim, a sub</w:t>
      </w:r>
      <w:r w:rsidR="0050625A" w:rsidRPr="00EE03A4">
        <w:t xml:space="preserve">seção </w:t>
      </w:r>
      <w:r w:rsidR="00517265" w:rsidRPr="00EE03A4">
        <w:fldChar w:fldCharType="begin"/>
      </w:r>
      <w:r w:rsidR="00517265" w:rsidRPr="00EE03A4">
        <w:instrText xml:space="preserve"> REF _Ref131833629 \r \h </w:instrText>
      </w:r>
      <w:r w:rsidR="00EE03A4" w:rsidRPr="00EE03A4">
        <w:instrText xml:space="preserve"> \* MERGEFORMAT </w:instrText>
      </w:r>
      <w:r w:rsidR="00517265" w:rsidRPr="00EE03A4">
        <w:fldChar w:fldCharType="separate"/>
      </w:r>
      <w:r w:rsidR="003145A4">
        <w:t>2.1.3</w:t>
      </w:r>
      <w:r w:rsidR="00517265" w:rsidRPr="00EE03A4">
        <w:fldChar w:fldCharType="end"/>
      </w:r>
      <w:r w:rsidR="005D20F0" w:rsidRPr="00EE03A4">
        <w:t xml:space="preserve"> </w:t>
      </w:r>
      <w:r w:rsidR="00517265" w:rsidRPr="00EE03A4">
        <w:t>aborda questões referentes a</w:t>
      </w:r>
      <w:r w:rsidR="005D20F0" w:rsidRPr="00EE03A4">
        <w:t xml:space="preserve"> </w:t>
      </w:r>
      <w:r w:rsidR="008C45DA" w:rsidRPr="00EE03A4">
        <w:t>interfaces amigáveis</w:t>
      </w:r>
      <w:r w:rsidR="0050625A" w:rsidRPr="00EE03A4">
        <w:t>.</w:t>
      </w:r>
    </w:p>
    <w:p w14:paraId="4F843E2F" w14:textId="2EC1C1C4" w:rsidR="004556B1" w:rsidRPr="00EE03A4" w:rsidRDefault="31A8AEE8" w:rsidP="007B6155">
      <w:pPr>
        <w:pStyle w:val="Ttulo3"/>
      </w:pPr>
      <w:bookmarkStart w:id="49" w:name="_Ref131833504"/>
      <w:r w:rsidRPr="00EE03A4">
        <w:t xml:space="preserve">Organização de </w:t>
      </w:r>
      <w:r w:rsidR="00517265" w:rsidRPr="00EE03A4">
        <w:t>e</w:t>
      </w:r>
      <w:r w:rsidRPr="00EE03A4">
        <w:t>ventos de forma colaborativa</w:t>
      </w:r>
      <w:bookmarkEnd w:id="49"/>
    </w:p>
    <w:p w14:paraId="5A96DAF1" w14:textId="02FEEF51" w:rsidR="000B0064" w:rsidRPr="00EE03A4" w:rsidRDefault="00E02DC8" w:rsidP="00496AF3">
      <w:pPr>
        <w:pStyle w:val="TF-TEXTO"/>
        <w:rPr>
          <w:highlight w:val="green"/>
        </w:rPr>
      </w:pPr>
      <w:r w:rsidRPr="00EE03A4">
        <w:t xml:space="preserve"> </w:t>
      </w:r>
      <w:r w:rsidR="003E60BB" w:rsidRPr="00EE03A4">
        <w:t xml:space="preserve">O </w:t>
      </w:r>
      <w:r w:rsidR="003E60BB" w:rsidRPr="00496AF3">
        <w:t>marketing</w:t>
      </w:r>
      <w:r w:rsidR="003E60BB" w:rsidRPr="00EE03A4">
        <w:t xml:space="preserve"> digital é amplamente utilizado na divulgação de eventos pelos organizadores, pois permite a segmentação do público-alvo e a divulgação em canais específicos, como sites especializados </w:t>
      </w:r>
      <w:r w:rsidR="007C5E09" w:rsidRPr="00EE03A4">
        <w:t>(</w:t>
      </w:r>
      <w:r w:rsidR="007C5E09" w:rsidRPr="00EE03A4">
        <w:rPr>
          <w:rStyle w:val="Hyperlink"/>
          <w:color w:val="auto"/>
          <w:u w:val="none"/>
        </w:rPr>
        <w:t>SILVA, 2021)</w:t>
      </w:r>
      <w:r w:rsidR="003B6530" w:rsidRPr="00EE03A4">
        <w:t>.</w:t>
      </w:r>
      <w:r w:rsidR="0021109D" w:rsidRPr="00EE03A4">
        <w:t xml:space="preserve"> </w:t>
      </w:r>
      <w:r w:rsidR="006C4B82" w:rsidRPr="00EE03A4">
        <w:t>No planejamento de eventos é essencial considerar os objetivos desejados e as ferramentas digitais</w:t>
      </w:r>
      <w:r w:rsidR="00194DB7">
        <w:t>, já que</w:t>
      </w:r>
      <w:r w:rsidR="006C4B82" w:rsidRPr="00EE03A4">
        <w:t xml:space="preserve"> são fundamentais para a comunicação e relacionamento com o público-alvo </w:t>
      </w:r>
      <w:r w:rsidR="00FB0761" w:rsidRPr="00EE03A4">
        <w:t>(</w:t>
      </w:r>
      <w:r w:rsidR="00F045D0" w:rsidRPr="00EE03A4">
        <w:t>CUNHA, 2021</w:t>
      </w:r>
      <w:r w:rsidR="00FB0761" w:rsidRPr="00EE03A4">
        <w:t>)</w:t>
      </w:r>
      <w:r w:rsidR="006C4B82" w:rsidRPr="00EE03A4">
        <w:t>.</w:t>
      </w:r>
      <w:r w:rsidR="00FA2D81" w:rsidRPr="00EE03A4">
        <w:t xml:space="preserve"> </w:t>
      </w:r>
      <w:r w:rsidR="00554A33" w:rsidRPr="00EE03A4">
        <w:t>Quando um evento é bem planejado e organizado, ele transmite uma imagem positiva ao público-alvo, que fica satisfeito e tende a recomendar o evento para outras pessoas</w:t>
      </w:r>
      <w:r w:rsidR="00FE2840" w:rsidRPr="00EE03A4">
        <w:t xml:space="preserve"> </w:t>
      </w:r>
      <w:r w:rsidR="00B1711E" w:rsidRPr="00EE03A4">
        <w:t>(</w:t>
      </w:r>
      <w:r w:rsidR="00FE2840" w:rsidRPr="00EE03A4">
        <w:t>HELIODORO, 2018</w:t>
      </w:r>
      <w:r w:rsidR="00B1711E" w:rsidRPr="00EE03A4">
        <w:t>)</w:t>
      </w:r>
      <w:r w:rsidR="00554A33" w:rsidRPr="00EE03A4">
        <w:t>.</w:t>
      </w:r>
    </w:p>
    <w:p w14:paraId="3303C2D3" w14:textId="4E405D97" w:rsidR="00A71BA0" w:rsidRPr="00EE03A4" w:rsidRDefault="00816C27" w:rsidP="00A07134">
      <w:pPr>
        <w:pStyle w:val="TF-TEXTO"/>
      </w:pPr>
      <w:r>
        <w:lastRenderedPageBreak/>
        <w:t>Hoje em dia</w:t>
      </w:r>
      <w:r w:rsidR="00A71BA0" w:rsidRPr="00EE03A4">
        <w:t>, as pessoas têm menos tempo para planejar festas e eventos devido à sobrecarga de tarefas em suas rotinas diárias</w:t>
      </w:r>
      <w:r w:rsidR="00D701AA" w:rsidRPr="00EE03A4">
        <w:t xml:space="preserve"> (ANDREAZE, 2022)</w:t>
      </w:r>
      <w:r w:rsidR="00A71BA0" w:rsidRPr="00EE03A4">
        <w:t xml:space="preserve">. </w:t>
      </w:r>
      <w:r w:rsidR="008E3E94" w:rsidRPr="00EE03A4">
        <w:t>A organização e gestão de eventos é uma tarefa complexa e dispendiosa, o que torna um sistema de gestão essencial para auxiliar na tomada de decisões e automatizar processos manuais, que são muitas vezes lentos e onerosos (</w:t>
      </w:r>
      <w:r w:rsidR="00651DB9" w:rsidRPr="00EE03A4">
        <w:t>RODRIGUES</w:t>
      </w:r>
      <w:r w:rsidR="00457453" w:rsidRPr="00EE03A4">
        <w:t>, 2021</w:t>
      </w:r>
      <w:r w:rsidR="008E3E94" w:rsidRPr="00EE03A4">
        <w:t>).</w:t>
      </w:r>
      <w:r w:rsidR="00E47A3B" w:rsidRPr="00EE03A4">
        <w:t xml:space="preserve"> </w:t>
      </w:r>
      <w:r w:rsidR="00D4251D">
        <w:t xml:space="preserve">Para </w:t>
      </w:r>
      <w:commentRangeStart w:id="50"/>
      <w:r w:rsidR="00D4251D">
        <w:t>Souza</w:t>
      </w:r>
      <w:commentRangeEnd w:id="50"/>
      <w:r w:rsidR="000975C5">
        <w:rPr>
          <w:rStyle w:val="Refdecomentrio"/>
        </w:rPr>
        <w:commentReference w:id="50"/>
      </w:r>
      <w:r w:rsidR="00D4251D">
        <w:t xml:space="preserve"> (2021), q</w:t>
      </w:r>
      <w:r w:rsidR="00E47A3B" w:rsidRPr="00EE03A4">
        <w:t>uando</w:t>
      </w:r>
      <w:r w:rsidR="00590A70" w:rsidRPr="00EE03A4">
        <w:t xml:space="preserve"> </w:t>
      </w:r>
      <w:r w:rsidR="00E47A3B" w:rsidRPr="00EE03A4">
        <w:t xml:space="preserve">se trata de eventos de grande porte, como conferências, shows ou cerimônias religiosas que atraem muitas pessoas, é comum utilizar </w:t>
      </w:r>
      <w:r w:rsidR="00D4251D">
        <w:t>tecnologias</w:t>
      </w:r>
      <w:r w:rsidR="00E47A3B" w:rsidRPr="00EE03A4">
        <w:t xml:space="preserve"> que ajudem na gestão de todas as etapas envolvidas</w:t>
      </w:r>
      <w:r w:rsidR="00D4251D">
        <w:t>. E</w:t>
      </w:r>
      <w:r w:rsidR="00E47A3B" w:rsidRPr="00EE03A4">
        <w:t xml:space="preserve">ssas </w:t>
      </w:r>
      <w:r w:rsidR="00D4251D">
        <w:t xml:space="preserve">tecnologias </w:t>
      </w:r>
      <w:r w:rsidR="00E47A3B" w:rsidRPr="00EE03A4">
        <w:t>são fundamentais para garantir o sucesso do evento e garantir que tudo esteja sob controle, conforme destaca a opinião de especialistas no assunto</w:t>
      </w:r>
      <w:r w:rsidR="00BC2C49" w:rsidRPr="00EE03A4">
        <w:t xml:space="preserve"> (</w:t>
      </w:r>
      <w:commentRangeStart w:id="51"/>
      <w:r w:rsidR="00BC2C49" w:rsidRPr="00EE03A4">
        <w:t>SOUZA</w:t>
      </w:r>
      <w:commentRangeEnd w:id="51"/>
      <w:r w:rsidR="000975C5">
        <w:rPr>
          <w:rStyle w:val="Refdecomentrio"/>
        </w:rPr>
        <w:commentReference w:id="51"/>
      </w:r>
      <w:r w:rsidR="00BC2C49" w:rsidRPr="00EE03A4">
        <w:t>, 2021)</w:t>
      </w:r>
      <w:r w:rsidR="00E47A3B" w:rsidRPr="00EE03A4">
        <w:t>.</w:t>
      </w:r>
    </w:p>
    <w:p w14:paraId="55D73F18" w14:textId="77777777" w:rsidR="00496AF3" w:rsidRDefault="00D4251D" w:rsidP="00496AF3">
      <w:pPr>
        <w:pStyle w:val="TF-TEXTO"/>
      </w:pPr>
      <w:r>
        <w:t xml:space="preserve">Nesse sentido, Alvim </w:t>
      </w:r>
      <w:r w:rsidRPr="00A07134">
        <w:rPr>
          <w:i/>
          <w:iCs/>
        </w:rPr>
        <w:t>et al</w:t>
      </w:r>
      <w:r>
        <w:t xml:space="preserve">. (2018) colocam que tecnologias colaborativas </w:t>
      </w:r>
      <w:r w:rsidRPr="00D4251D">
        <w:t xml:space="preserve">permitem o compartilhamento de recursos à distância, possibilitando o acesso independente de </w:t>
      </w:r>
      <w:r w:rsidRPr="00930738">
        <w:t xml:space="preserve">local e tempo, possibilitando que as pessoas cooperem entre si </w:t>
      </w:r>
      <w:r w:rsidR="003A1DB9" w:rsidRPr="00930738">
        <w:t xml:space="preserve">para atingir </w:t>
      </w:r>
      <w:r w:rsidRPr="00930738">
        <w:t xml:space="preserve">seus </w:t>
      </w:r>
      <w:r w:rsidR="003A1DB9" w:rsidRPr="00930738">
        <w:t>objetivos comuns.</w:t>
      </w:r>
      <w:r w:rsidR="00AF35D3" w:rsidRPr="00930738">
        <w:t xml:space="preserve"> </w:t>
      </w:r>
      <w:r w:rsidR="00CF69F7" w:rsidRPr="00930738">
        <w:t>Os sistemas colaborativos valorizam e promovem uma nova forma de aprendizado</w:t>
      </w:r>
      <w:r w:rsidR="00C4557C" w:rsidRPr="00930738">
        <w:t xml:space="preserve"> do sistema</w:t>
      </w:r>
      <w:r w:rsidR="00CF69F7" w:rsidRPr="00930738">
        <w:t xml:space="preserve"> baseada na </w:t>
      </w:r>
      <w:r w:rsidR="00496AF3">
        <w:t>C</w:t>
      </w:r>
      <w:r w:rsidR="00CF69F7" w:rsidRPr="00930738">
        <w:t xml:space="preserve">ooperação e </w:t>
      </w:r>
      <w:r w:rsidR="00496AF3">
        <w:t>C</w:t>
      </w:r>
      <w:r w:rsidR="00CF69F7" w:rsidRPr="00930738">
        <w:t>olaboração</w:t>
      </w:r>
      <w:r w:rsidR="00526924" w:rsidRPr="00930738">
        <w:t xml:space="preserve">, </w:t>
      </w:r>
      <w:r w:rsidR="00496AF3">
        <w:t>direcionando</w:t>
      </w:r>
      <w:r w:rsidR="00CF69F7" w:rsidRPr="00930738">
        <w:t xml:space="preserve"> os usuários para um ambiente de </w:t>
      </w:r>
      <w:r w:rsidR="00C4557C" w:rsidRPr="00930738">
        <w:t>colaboração</w:t>
      </w:r>
      <w:r w:rsidR="00CF69F7" w:rsidRPr="00930738">
        <w:t xml:space="preserve"> mais interativo e efetivo</w:t>
      </w:r>
      <w:r w:rsidR="009477BE" w:rsidRPr="00930738">
        <w:t xml:space="preserve"> (PEGO, 2019)</w:t>
      </w:r>
      <w:r w:rsidR="00CF69F7" w:rsidRPr="00930738">
        <w:t>.</w:t>
      </w:r>
      <w:r>
        <w:t xml:space="preserve"> Essa Colaboração pode ser compreendida pelo Modelo 3C de Colaboração (M3C) idealizado por </w:t>
      </w:r>
      <w:proofErr w:type="spellStart"/>
      <w:r w:rsidRPr="00D4251D">
        <w:t>Fuks</w:t>
      </w:r>
      <w:proofErr w:type="spellEnd"/>
      <w:r w:rsidRPr="00D4251D">
        <w:t xml:space="preserve">, Raposa e </w:t>
      </w:r>
      <w:proofErr w:type="spellStart"/>
      <w:r w:rsidRPr="00D4251D">
        <w:t>Gerosa</w:t>
      </w:r>
      <w:proofErr w:type="spellEnd"/>
      <w:r w:rsidRPr="00D4251D">
        <w:t xml:space="preserve"> (2003)</w:t>
      </w:r>
      <w:r w:rsidR="00496AF3">
        <w:t xml:space="preserve">. </w:t>
      </w:r>
    </w:p>
    <w:p w14:paraId="3A63F734" w14:textId="42C0DC32" w:rsidR="00645700" w:rsidRPr="00EE03A4" w:rsidRDefault="00496AF3" w:rsidP="00496AF3">
      <w:pPr>
        <w:pStyle w:val="TF-TEXTO"/>
      </w:pPr>
      <w:r w:rsidRPr="00496AF3">
        <w:t xml:space="preserve">O M3C tem sido amplamente utilizado no desenvolvimento de </w:t>
      </w:r>
      <w:r w:rsidR="00161618">
        <w:t>SC</w:t>
      </w:r>
      <w:r w:rsidRPr="00496AF3">
        <w:t xml:space="preserve"> e, em menor escala, para implementá-los ou adicionar inteligência ao design de interfaces (MORAES, 2019). O M3C é fundamentado tem três características essenciais, que representam os 3Cs do modelo, sendo elas: Comunicação, Coordenação e Cooperação, e pelo mecanismo de Percepção (COSTA, 2018; </w:t>
      </w:r>
      <w:r w:rsidR="00161618">
        <w:t xml:space="preserve">FUKS </w:t>
      </w:r>
      <w:r w:rsidR="00161618" w:rsidRPr="00161618">
        <w:rPr>
          <w:i/>
          <w:iCs/>
        </w:rPr>
        <w:t>et al</w:t>
      </w:r>
      <w:r w:rsidR="00161618">
        <w:t xml:space="preserve">., 2018; </w:t>
      </w:r>
      <w:r w:rsidRPr="00496AF3">
        <w:t>VALENÇA, 2018).</w:t>
      </w:r>
      <w:r>
        <w:t xml:space="preserve"> A</w:t>
      </w:r>
      <w:r w:rsidR="486432A2">
        <w:t xml:space="preserve"> Comunicação é para ação e envolve negociação e tomada de decisão; a Coordenação é necessária para lidar com conflitos e organizar as atividades para evitar desperdícios; a Cooperação demanda renegociação e tomada de decisão imprevistas, que por sua vez demandam comunicação e coordenação</w:t>
      </w:r>
      <w:r>
        <w:t>; e por fim, n</w:t>
      </w:r>
      <w:r w:rsidR="486432A2">
        <w:t xml:space="preserve">a percepção o indivíduo obtém feedback de suas próprias ações </w:t>
      </w:r>
      <w:r>
        <w:t>e</w:t>
      </w:r>
      <w:r w:rsidR="486432A2">
        <w:t xml:space="preserve"> das ações de seus colegas por meio de informações de percepção (FUKS </w:t>
      </w:r>
      <w:r w:rsidR="486432A2" w:rsidRPr="486432A2">
        <w:rPr>
          <w:i/>
          <w:iCs/>
        </w:rPr>
        <w:t>et al</w:t>
      </w:r>
      <w:r w:rsidR="486432A2">
        <w:t>., 2012).</w:t>
      </w:r>
    </w:p>
    <w:p w14:paraId="6F787B65" w14:textId="6FEF6EDF" w:rsidR="00504418" w:rsidRPr="00EE03A4" w:rsidRDefault="31A8AEE8" w:rsidP="007B6155">
      <w:pPr>
        <w:pStyle w:val="Ttulo3"/>
      </w:pPr>
      <w:bookmarkStart w:id="52" w:name="_Ref131833521"/>
      <w:r w:rsidRPr="00EE03A4">
        <w:t xml:space="preserve">Integração com </w:t>
      </w:r>
      <w:r w:rsidR="003B70AB" w:rsidRPr="00EE03A4">
        <w:t xml:space="preserve">o Google Maps por meio de </w:t>
      </w:r>
      <w:r w:rsidRPr="00EE03A4">
        <w:t>API</w:t>
      </w:r>
      <w:bookmarkEnd w:id="52"/>
      <w:r w:rsidR="003B70AB" w:rsidRPr="00EE03A4">
        <w:t xml:space="preserve"> </w:t>
      </w:r>
    </w:p>
    <w:p w14:paraId="6874CC50" w14:textId="468FD2E4" w:rsidR="00EF7EC8" w:rsidRPr="00EE03A4" w:rsidRDefault="00002CB7" w:rsidP="00496AF3">
      <w:pPr>
        <w:pStyle w:val="TF-TEXTO"/>
        <w:rPr>
          <w:szCs w:val="24"/>
          <w:highlight w:val="green"/>
          <w:shd w:val="clear" w:color="auto" w:fill="FFFFFF"/>
        </w:rPr>
      </w:pPr>
      <w:r w:rsidRPr="00EE03A4">
        <w:t>O Google Maps é uma ferramenta que permite visualizar locais ao redor do mundo via satélite e obter informações como distância entre cidades, tempo de viagem e melhor rota</w:t>
      </w:r>
      <w:r w:rsidR="001D030E">
        <w:t xml:space="preserve"> </w:t>
      </w:r>
      <w:r w:rsidR="007A5BF1" w:rsidRPr="00EE03A4">
        <w:t>(</w:t>
      </w:r>
      <w:r w:rsidR="001D030E" w:rsidRPr="00EE03A4">
        <w:t>SILVA</w:t>
      </w:r>
      <w:r w:rsidR="007A5BF1" w:rsidRPr="00EE03A4">
        <w:t>, 20</w:t>
      </w:r>
      <w:r w:rsidR="008D05D3">
        <w:t xml:space="preserve">19; </w:t>
      </w:r>
      <w:r w:rsidR="00CC6B98">
        <w:t xml:space="preserve">DA </w:t>
      </w:r>
      <w:r w:rsidR="008D05D3">
        <w:t>SILVA, 2021</w:t>
      </w:r>
      <w:r w:rsidR="007A5BF1" w:rsidRPr="00EE03A4">
        <w:t>)</w:t>
      </w:r>
      <w:r w:rsidRPr="00EE03A4">
        <w:t>.</w:t>
      </w:r>
      <w:r w:rsidR="0086669C" w:rsidRPr="00EE03A4">
        <w:t xml:space="preserve"> </w:t>
      </w:r>
      <w:r w:rsidR="00D227D3">
        <w:t>O Google</w:t>
      </w:r>
      <w:r w:rsidR="00000592">
        <w:t xml:space="preserve"> Maps</w:t>
      </w:r>
      <w:r w:rsidR="00D227D3">
        <w:t xml:space="preserve"> oferece </w:t>
      </w:r>
      <w:r w:rsidR="0080416D">
        <w:t>u</w:t>
      </w:r>
      <w:r w:rsidR="00ED72CC" w:rsidRPr="00EE03A4">
        <w:t xml:space="preserve">ma API de geolocalização </w:t>
      </w:r>
      <w:r w:rsidR="00AA320B">
        <w:t xml:space="preserve">que </w:t>
      </w:r>
      <w:r w:rsidR="00ED72CC" w:rsidRPr="00EE03A4">
        <w:t xml:space="preserve">é uma especificação que permite aos desenvolvedores acessar a localização geográfica de um dispositivo por meio de códigos, assim com essa API, é possível obter informações </w:t>
      </w:r>
      <w:del w:id="53" w:author="Dalton Solano dos Reis" w:date="2023-05-17T08:58:00Z">
        <w:r w:rsidR="00ED72CC" w:rsidRPr="00EE03A4" w:rsidDel="00CD7641">
          <w:delText xml:space="preserve">precisas </w:delText>
        </w:r>
      </w:del>
      <w:r w:rsidR="00ED72CC" w:rsidRPr="00EE03A4">
        <w:t>de localização</w:t>
      </w:r>
      <w:r w:rsidR="00EF7EC8" w:rsidRPr="00EE03A4">
        <w:t xml:space="preserve"> (</w:t>
      </w:r>
      <w:r w:rsidR="001D030E">
        <w:t xml:space="preserve">MEDEIROS </w:t>
      </w:r>
      <w:r w:rsidR="00C919B0" w:rsidRPr="00EE03A4">
        <w:t>JUNIOR</w:t>
      </w:r>
      <w:r w:rsidR="00EF7EC8" w:rsidRPr="00EE03A4">
        <w:t>,</w:t>
      </w:r>
      <w:r w:rsidR="00C919B0" w:rsidRPr="00EE03A4">
        <w:t xml:space="preserve"> </w:t>
      </w:r>
      <w:r w:rsidR="00EF7EC8" w:rsidRPr="00EE03A4">
        <w:t>2018).</w:t>
      </w:r>
      <w:r w:rsidR="00ED72CC" w:rsidRPr="00EE03A4">
        <w:t xml:space="preserve"> </w:t>
      </w:r>
      <w:r w:rsidR="001D030E">
        <w:t>Bonatto (2019)</w:t>
      </w:r>
      <w:r w:rsidR="001543FA" w:rsidRPr="00EE03A4">
        <w:t xml:space="preserve"> </w:t>
      </w:r>
      <w:r w:rsidR="001D030E">
        <w:t xml:space="preserve">complementa que a </w:t>
      </w:r>
      <w:r w:rsidR="001543FA" w:rsidRPr="00EE03A4">
        <w:t>API é uma interface muito utilizada.</w:t>
      </w:r>
    </w:p>
    <w:p w14:paraId="5AA1553A" w14:textId="1A2BB7B7" w:rsidR="00DC16DD" w:rsidRPr="00EE03A4" w:rsidRDefault="008C6863" w:rsidP="00496AF3">
      <w:pPr>
        <w:pStyle w:val="TF-TEXTO"/>
      </w:pPr>
      <w:r w:rsidRPr="00EE03A4">
        <w:lastRenderedPageBreak/>
        <w:t>A API do Google Maps é uma API</w:t>
      </w:r>
      <w:r w:rsidR="008A4C66">
        <w:t xml:space="preserve"> de geolocalização</w:t>
      </w:r>
      <w:r w:rsidR="00C07B8B">
        <w:t xml:space="preserve"> que </w:t>
      </w:r>
      <w:r w:rsidR="000957A4">
        <w:t>trabalha com a</w:t>
      </w:r>
      <w:r w:rsidR="00E65DC6" w:rsidRPr="00EE03A4">
        <w:t xml:space="preserve"> linguagem</w:t>
      </w:r>
      <w:r w:rsidRPr="00EE03A4">
        <w:t xml:space="preserve"> </w:t>
      </w:r>
      <w:proofErr w:type="spellStart"/>
      <w:r w:rsidR="001D030E" w:rsidRPr="001D030E">
        <w:t>R</w:t>
      </w:r>
      <w:r w:rsidR="001D030E">
        <w:t>e</w:t>
      </w:r>
      <w:r w:rsidR="001D030E" w:rsidRPr="001D030E">
        <w:t>presentational</w:t>
      </w:r>
      <w:proofErr w:type="spellEnd"/>
      <w:r w:rsidR="001D030E" w:rsidRPr="001D030E">
        <w:t xml:space="preserve"> </w:t>
      </w:r>
      <w:proofErr w:type="spellStart"/>
      <w:r w:rsidR="001D030E" w:rsidRPr="001D030E">
        <w:t>State</w:t>
      </w:r>
      <w:proofErr w:type="spellEnd"/>
      <w:r w:rsidR="001D030E" w:rsidRPr="001D030E">
        <w:t xml:space="preserve"> </w:t>
      </w:r>
      <w:proofErr w:type="spellStart"/>
      <w:r w:rsidR="001D030E" w:rsidRPr="001D030E">
        <w:t>Transfer</w:t>
      </w:r>
      <w:proofErr w:type="spellEnd"/>
      <w:r w:rsidR="001D030E">
        <w:t xml:space="preserve"> (</w:t>
      </w:r>
      <w:r w:rsidRPr="00EE03A4">
        <w:t>REST</w:t>
      </w:r>
      <w:r w:rsidR="001D030E">
        <w:t>)</w:t>
      </w:r>
      <w:r w:rsidR="00E46748">
        <w:t>,</w:t>
      </w:r>
      <w:r w:rsidR="001D030E">
        <w:t xml:space="preserve"> </w:t>
      </w:r>
      <w:r w:rsidRPr="00EE03A4">
        <w:t>que possibilita que os desenvolvedores acessem as funcionalidades e dados do Google Maps em suas aplicações</w:t>
      </w:r>
      <w:r w:rsidR="009D700C" w:rsidRPr="00EE03A4">
        <w:t xml:space="preserve"> (OVIEDO, 2022)</w:t>
      </w:r>
      <w:r w:rsidRPr="00EE03A4">
        <w:t xml:space="preserve">. </w:t>
      </w:r>
      <w:r w:rsidR="00F638B0" w:rsidRPr="00EE03A4">
        <w:t>A API disponibiliza recursos para serviços relacionados a mapas, como</w:t>
      </w:r>
      <w:r w:rsidR="001D030E">
        <w:t>:</w:t>
      </w:r>
      <w:r w:rsidR="00F638B0" w:rsidRPr="00EE03A4">
        <w:t xml:space="preserve"> exibição de pontos em um mapa, criação de rotas, desenho de mapas e busca de locais próximos (FERREIRA, 2018). </w:t>
      </w:r>
      <w:r w:rsidR="00B2308B" w:rsidRPr="00EE03A4">
        <w:t xml:space="preserve">Para </w:t>
      </w:r>
      <w:r w:rsidR="00E744D8" w:rsidRPr="00E744D8">
        <w:t>Eugênio</w:t>
      </w:r>
      <w:r w:rsidR="00B2308B" w:rsidRPr="00EE03A4">
        <w:t xml:space="preserve"> (</w:t>
      </w:r>
      <w:r w:rsidR="00000FAB" w:rsidRPr="00EE03A4">
        <w:t>202</w:t>
      </w:r>
      <w:r w:rsidR="009623DA" w:rsidRPr="00EE03A4">
        <w:t>1</w:t>
      </w:r>
      <w:r w:rsidR="00000FAB" w:rsidRPr="00EE03A4">
        <w:t>)</w:t>
      </w:r>
      <w:r w:rsidR="00B2308B" w:rsidRPr="00EE03A4">
        <w:t xml:space="preserve">, </w:t>
      </w:r>
      <w:r w:rsidR="00A51900" w:rsidRPr="00EE03A4">
        <w:t>a</w:t>
      </w:r>
      <w:r w:rsidR="00144976" w:rsidRPr="00EE03A4">
        <w:t xml:space="preserve"> API é uma das primeiras opções a ser considerada no desenvolvimento, </w:t>
      </w:r>
      <w:r w:rsidR="00B2308B" w:rsidRPr="00EE03A4">
        <w:t xml:space="preserve">devido a ser </w:t>
      </w:r>
      <w:r w:rsidR="00144976" w:rsidRPr="00EE03A4">
        <w:t>flexível</w:t>
      </w:r>
      <w:r w:rsidR="00B2308B" w:rsidRPr="00EE03A4">
        <w:t xml:space="preserve">, ter </w:t>
      </w:r>
      <w:r w:rsidR="00144976" w:rsidRPr="00EE03A4">
        <w:t>uma interação simples e possui</w:t>
      </w:r>
      <w:r w:rsidR="00B2308B" w:rsidRPr="00EE03A4">
        <w:t>r</w:t>
      </w:r>
      <w:r w:rsidR="00144976" w:rsidRPr="00EE03A4">
        <w:t xml:space="preserve"> </w:t>
      </w:r>
      <w:r w:rsidR="00B2308B" w:rsidRPr="00EE03A4">
        <w:t xml:space="preserve">variedade </w:t>
      </w:r>
      <w:r w:rsidR="00144976" w:rsidRPr="00EE03A4">
        <w:t>de recursos</w:t>
      </w:r>
      <w:r w:rsidR="001C7B27" w:rsidRPr="00EE03A4">
        <w:t>.</w:t>
      </w:r>
      <w:r w:rsidR="00E57714" w:rsidRPr="00EE03A4">
        <w:t xml:space="preserve"> </w:t>
      </w:r>
    </w:p>
    <w:p w14:paraId="6ADF37D6" w14:textId="03767E47" w:rsidR="00504418" w:rsidRPr="00EE03A4" w:rsidRDefault="31A8AEE8" w:rsidP="007B6155">
      <w:pPr>
        <w:pStyle w:val="Ttulo3"/>
      </w:pPr>
      <w:bookmarkStart w:id="54" w:name="_Ref131833629"/>
      <w:r w:rsidRPr="00EE03A4">
        <w:t>Interfaces amigáveis</w:t>
      </w:r>
      <w:bookmarkEnd w:id="54"/>
      <w:r w:rsidRPr="00EE03A4">
        <w:t xml:space="preserve"> </w:t>
      </w:r>
    </w:p>
    <w:p w14:paraId="15DD42B6" w14:textId="6710328E" w:rsidR="007C2377" w:rsidRPr="00EE03A4" w:rsidRDefault="00FE6AD5" w:rsidP="00A07134">
      <w:pPr>
        <w:pStyle w:val="TF-TEXTO"/>
      </w:pPr>
      <w:r w:rsidRPr="00EE03A4">
        <w:t xml:space="preserve">A falta de interfaces amigáveis pode afastar muitos usuários em potencial e mantê-los presos a ferramentas limitadas </w:t>
      </w:r>
      <w:r w:rsidR="00704EAF" w:rsidRPr="00EE03A4">
        <w:rPr>
          <w:rStyle w:val="Hyperlink"/>
          <w:noProof w:val="0"/>
          <w:color w:val="auto"/>
          <w:u w:val="none"/>
        </w:rPr>
        <w:t>(FREITAS, 2022)</w:t>
      </w:r>
      <w:r w:rsidRPr="00EE03A4">
        <w:t xml:space="preserve">. </w:t>
      </w:r>
      <w:r w:rsidR="00905A04">
        <w:t>Segundo Da Silva (2018), c</w:t>
      </w:r>
      <w:r w:rsidR="007C2377" w:rsidRPr="00EE03A4">
        <w:t>om o avanço das técnicas, interfaces mais humanizadas são desenvolvidas para seduzir os usuários</w:t>
      </w:r>
      <w:r w:rsidR="00905A04">
        <w:t>. E</w:t>
      </w:r>
      <w:r w:rsidR="007C2377" w:rsidRPr="00EE03A4">
        <w:t xml:space="preserve">ssas interfaces amigáveis têm como objetivo tornar a interação mais fácil e intuitiva, proporcionando uma experiência agradável e satisfatória para o usuário </w:t>
      </w:r>
      <w:r w:rsidR="007819DE" w:rsidRPr="00EE03A4">
        <w:t>(</w:t>
      </w:r>
      <w:r w:rsidR="00081A36">
        <w:t>RIBEIRO</w:t>
      </w:r>
      <w:r w:rsidR="007819DE" w:rsidRPr="00EE03A4">
        <w:t>, 2018).</w:t>
      </w:r>
      <w:r w:rsidR="00B456EE" w:rsidRPr="00EE03A4">
        <w:t xml:space="preserve"> </w:t>
      </w:r>
      <w:r w:rsidR="00905A04">
        <w:t xml:space="preserve">Nesse sentido, Venâncio (2022) observa que </w:t>
      </w:r>
      <w:r w:rsidR="00905A04" w:rsidRPr="00A07134">
        <w:rPr>
          <w:i/>
          <w:iCs/>
        </w:rPr>
        <w:t>f</w:t>
      </w:r>
      <w:r w:rsidR="00B456EE" w:rsidRPr="00A07134">
        <w:rPr>
          <w:i/>
          <w:iCs/>
        </w:rPr>
        <w:t xml:space="preserve">rameworks </w:t>
      </w:r>
      <w:r w:rsidR="00B456EE" w:rsidRPr="00EE03A4">
        <w:t xml:space="preserve">são úteis no desenvolvimento de </w:t>
      </w:r>
      <w:r w:rsidR="00436294">
        <w:t>sistemas e aplicações</w:t>
      </w:r>
      <w:r w:rsidR="00436294" w:rsidRPr="00EE03A4">
        <w:t xml:space="preserve"> </w:t>
      </w:r>
      <w:r w:rsidR="00B456EE" w:rsidRPr="00EE03A4">
        <w:t xml:space="preserve">multiplataformas, permitindo a criação de interfaces amigáveis de forma mais rápida e eficiente, </w:t>
      </w:r>
      <w:r w:rsidR="00905A04">
        <w:t xml:space="preserve">pois </w:t>
      </w:r>
      <w:r w:rsidR="00B456EE" w:rsidRPr="00EE03A4">
        <w:t>eles fornecem uma base sólida para os desenvolvedores</w:t>
      </w:r>
      <w:r w:rsidR="00905A04">
        <w:t xml:space="preserve"> </w:t>
      </w:r>
      <w:r w:rsidR="00B456EE" w:rsidRPr="00EE03A4">
        <w:t>concentrarem-se em funcionalidades específicas</w:t>
      </w:r>
      <w:r w:rsidR="006162B1" w:rsidRPr="00EE03A4">
        <w:t xml:space="preserve"> (VENÂNCIO, 2022)</w:t>
      </w:r>
      <w:r w:rsidR="00B456EE" w:rsidRPr="00EE03A4">
        <w:t>.</w:t>
      </w:r>
      <w:r w:rsidR="00E0273B" w:rsidRPr="00EE03A4">
        <w:t xml:space="preserve"> </w:t>
      </w:r>
    </w:p>
    <w:p w14:paraId="22061F3C" w14:textId="1514C0B4" w:rsidR="00704EAF" w:rsidRPr="00EE03A4" w:rsidRDefault="00D06FDF" w:rsidP="00A07134">
      <w:pPr>
        <w:pStyle w:val="TF-TEXTO"/>
      </w:pPr>
      <w:r>
        <w:t>Já para</w:t>
      </w:r>
      <w:r w:rsidR="00905A04">
        <w:t xml:space="preserve"> Rodr</w:t>
      </w:r>
      <w:r w:rsidR="00FC5E1E">
        <w:t>i</w:t>
      </w:r>
      <w:r w:rsidR="00905A04">
        <w:t>gue</w:t>
      </w:r>
      <w:r w:rsidR="00FC5E1E">
        <w:t>s</w:t>
      </w:r>
      <w:r w:rsidR="00905A04">
        <w:t xml:space="preserve"> (2018), para que se tenha uma interface amigável </w:t>
      </w:r>
      <w:r w:rsidR="00DD68D4" w:rsidRPr="00EE03A4">
        <w:t>é importante considerar tanto aspectos relacionados à sua construção, como facilidade de manutenção e robustez, quanto aspectos relacionados ao seu uso, como usabilidade</w:t>
      </w:r>
      <w:r w:rsidR="00161618">
        <w:t xml:space="preserve"> e uma boa experiência de usuário (</w:t>
      </w:r>
      <w:r w:rsidR="00735C06" w:rsidRPr="00735C06">
        <w:t xml:space="preserve">User </w:t>
      </w:r>
      <w:proofErr w:type="spellStart"/>
      <w:r w:rsidR="00735C06" w:rsidRPr="00735C06">
        <w:t>eXperience</w:t>
      </w:r>
      <w:proofErr w:type="spellEnd"/>
      <w:r w:rsidR="00735C06" w:rsidRPr="00735C06">
        <w:t xml:space="preserve"> </w:t>
      </w:r>
      <w:r w:rsidR="00161618">
        <w:t>– UX)</w:t>
      </w:r>
      <w:r w:rsidR="00DD68D4" w:rsidRPr="00EE03A4">
        <w:t>.</w:t>
      </w:r>
      <w:r w:rsidR="005C65AE" w:rsidRPr="00EE03A4">
        <w:t xml:space="preserve"> </w:t>
      </w:r>
      <w:r w:rsidR="00905A04">
        <w:t>Portanto, u</w:t>
      </w:r>
      <w:r w:rsidR="00CC7F6F" w:rsidRPr="00EE03A4">
        <w:t xml:space="preserve">m sistema deve ser </w:t>
      </w:r>
      <w:r>
        <w:t xml:space="preserve">de </w:t>
      </w:r>
      <w:r w:rsidR="00CC7F6F" w:rsidRPr="00EE03A4">
        <w:t xml:space="preserve">fácil </w:t>
      </w:r>
      <w:r w:rsidR="00EA665E">
        <w:t>entendimento</w:t>
      </w:r>
      <w:r w:rsidR="00D91416">
        <w:t xml:space="preserve"> </w:t>
      </w:r>
      <w:r w:rsidR="00CC7F6F" w:rsidRPr="00EE03A4">
        <w:t xml:space="preserve">para todos os usuários, </w:t>
      </w:r>
      <w:r w:rsidR="00156C53">
        <w:t>evitan</w:t>
      </w:r>
      <w:r w:rsidR="00576D18">
        <w:t>do</w:t>
      </w:r>
      <w:r w:rsidR="00436294">
        <w:t xml:space="preserve"> </w:t>
      </w:r>
      <w:r w:rsidR="00CC7F6F" w:rsidRPr="00EE03A4">
        <w:t>problemas de usabilidade</w:t>
      </w:r>
      <w:r w:rsidR="00161618">
        <w:t xml:space="preserve">, UX e de </w:t>
      </w:r>
      <w:r w:rsidR="00CC7F6F" w:rsidRPr="00EE03A4">
        <w:t xml:space="preserve">comunicabilidade, </w:t>
      </w:r>
      <w:r w:rsidR="00436294">
        <w:t xml:space="preserve">ou seja, o </w:t>
      </w:r>
      <w:r w:rsidR="00CC7F6F" w:rsidRPr="00EE03A4">
        <w:t xml:space="preserve">design </w:t>
      </w:r>
      <w:r w:rsidR="00436294">
        <w:t>de forma geral</w:t>
      </w:r>
      <w:r w:rsidR="00FA242B" w:rsidRPr="00EE03A4">
        <w:t xml:space="preserve"> (</w:t>
      </w:r>
      <w:r w:rsidR="00FA242B" w:rsidRPr="00EE03A4">
        <w:rPr>
          <w:rStyle w:val="Hyperlink"/>
          <w:noProof w:val="0"/>
          <w:color w:val="auto"/>
          <w:u w:val="none"/>
        </w:rPr>
        <w:t>SANTOS, 2019</w:t>
      </w:r>
      <w:r w:rsidR="00FA242B" w:rsidRPr="00EE03A4">
        <w:t>)</w:t>
      </w:r>
      <w:r w:rsidR="00CC7F6F" w:rsidRPr="00EE03A4">
        <w:t>.</w:t>
      </w:r>
      <w:r w:rsidR="00146B0F" w:rsidRPr="00EE03A4">
        <w:t xml:space="preserve"> </w:t>
      </w:r>
      <w:r w:rsidR="00436294">
        <w:t xml:space="preserve">Nesse sentido, </w:t>
      </w:r>
      <w:r w:rsidR="00146B0F" w:rsidRPr="00EE03A4">
        <w:t>Jakob Nielsen, especialista em usabilidade de sistemas</w:t>
      </w:r>
      <w:r>
        <w:t xml:space="preserve"> </w:t>
      </w:r>
      <w:r w:rsidR="00146B0F" w:rsidRPr="00EE03A4">
        <w:t xml:space="preserve">definiu </w:t>
      </w:r>
      <w:r w:rsidR="00436294">
        <w:t>10 heurísticas</w:t>
      </w:r>
      <w:r w:rsidR="00146B0F" w:rsidRPr="00EE03A4">
        <w:t xml:space="preserve"> para a estruturação de sistemas, equilibrando engenharia computacional e design para proporcionar uma boa experiência do usuário durante sua navegação</w:t>
      </w:r>
      <w:r>
        <w:t xml:space="preserve"> (BRITO, 2022)</w:t>
      </w:r>
      <w:r w:rsidR="00735C06">
        <w:t>; e a</w:t>
      </w:r>
      <w:r w:rsidR="00735C06" w:rsidRPr="00735C06">
        <w:t xml:space="preserve"> Google criou o Material Design (MD), que utiliza como guia as práticas de U</w:t>
      </w:r>
      <w:r w:rsidR="00735C06">
        <w:t xml:space="preserve">X </w:t>
      </w:r>
      <w:r w:rsidR="00735C06" w:rsidRPr="00735C06">
        <w:t>(MATERIAL DESIGN, [</w:t>
      </w:r>
      <w:proofErr w:type="spellStart"/>
      <w:r w:rsidR="00735C06" w:rsidRPr="00735C06">
        <w:t>n.d</w:t>
      </w:r>
      <w:proofErr w:type="spellEnd"/>
      <w:r w:rsidR="00735C06" w:rsidRPr="00735C06">
        <w:t>.]).</w:t>
      </w:r>
    </w:p>
    <w:p w14:paraId="7C02C621" w14:textId="00B51755" w:rsidR="004D0920" w:rsidRPr="00EE03A4" w:rsidRDefault="00291916" w:rsidP="00D06FDF">
      <w:pPr>
        <w:pStyle w:val="TF-TEXTO"/>
      </w:pPr>
      <w:r w:rsidRPr="00EE03A4">
        <w:t xml:space="preserve">A aplicação das heurísticas de Nielsen tem como objetivo melhorar a usabilidade do </w:t>
      </w:r>
      <w:r w:rsidR="00436294">
        <w:t>sistema</w:t>
      </w:r>
      <w:r w:rsidRPr="00EE03A4">
        <w:t>, tornando sua interface mais amigável</w:t>
      </w:r>
      <w:r w:rsidR="00436294">
        <w:t xml:space="preserve">, </w:t>
      </w:r>
      <w:r w:rsidRPr="00EE03A4">
        <w:t xml:space="preserve">facilitando o acesso às informações e reduzindo os erros cometidos pelos </w:t>
      </w:r>
      <w:r w:rsidR="00905A04" w:rsidRPr="00EE03A4">
        <w:t>usuários (</w:t>
      </w:r>
      <w:r w:rsidR="001025E6" w:rsidRPr="00EE03A4">
        <w:t>GALVAN, 2022)</w:t>
      </w:r>
      <w:r w:rsidRPr="00EE03A4">
        <w:t>.</w:t>
      </w:r>
      <w:r w:rsidR="00D06FDF">
        <w:t xml:space="preserve"> Moura (2022) complementa que elas também </w:t>
      </w:r>
      <w:r w:rsidR="005F5056" w:rsidRPr="005F5056">
        <w:t xml:space="preserve">podem ser aplicadas para avaliar a usabilidade de um software por meio do feedback direto dos </w:t>
      </w:r>
      <w:r w:rsidR="00D06FDF" w:rsidRPr="005F5056">
        <w:t>usuários</w:t>
      </w:r>
      <w:r w:rsidR="00D06FDF">
        <w:t>. I</w:t>
      </w:r>
      <w:r w:rsidR="00D06FDF" w:rsidRPr="005F5056">
        <w:t>sso</w:t>
      </w:r>
      <w:r w:rsidR="005F5056" w:rsidRPr="005F5056">
        <w:t xml:space="preserve"> permite verificar se o software está sendo bem aceito e fácil de usar, além de identificar aspectos a serem melhorados em futuras versões</w:t>
      </w:r>
      <w:r w:rsidR="00E67906">
        <w:t xml:space="preserve"> (MOURA, 2022)</w:t>
      </w:r>
      <w:r w:rsidR="005F5056" w:rsidRPr="005F5056">
        <w:t xml:space="preserve">. </w:t>
      </w:r>
      <w:r w:rsidR="00D06FDF">
        <w:t>Essa avali</w:t>
      </w:r>
      <w:r w:rsidR="00735C06">
        <w:t>a</w:t>
      </w:r>
      <w:r w:rsidR="00D06FDF">
        <w:t xml:space="preserve">ção </w:t>
      </w:r>
      <w:r w:rsidR="00436294" w:rsidRPr="00EE03A4">
        <w:t xml:space="preserve">é um método para identificar problemas de usabilidade em interfaces de usuário, </w:t>
      </w:r>
      <w:r w:rsidR="00436294">
        <w:t xml:space="preserve">na </w:t>
      </w:r>
      <w:r w:rsidR="00436294">
        <w:lastRenderedPageBreak/>
        <w:t>qual</w:t>
      </w:r>
      <w:r w:rsidR="00436294" w:rsidRPr="00EE03A4">
        <w:t xml:space="preserve"> um grupo de avaliadores utiliza </w:t>
      </w:r>
      <w:r w:rsidR="00D06FDF">
        <w:t>o</w:t>
      </w:r>
      <w:r w:rsidR="00436294" w:rsidRPr="00EE03A4">
        <w:t xml:space="preserve"> conjunto d</w:t>
      </w:r>
      <w:r w:rsidR="00D06FDF">
        <w:t>as</w:t>
      </w:r>
      <w:r w:rsidR="00436294" w:rsidRPr="00EE03A4">
        <w:t xml:space="preserve"> heurísticas para inspecionar a interface em relação a princípios de usabilidade (NIELSEN, 1994</w:t>
      </w:r>
      <w:r w:rsidR="00436294">
        <w:t>; NIELSEN, 2020</w:t>
      </w:r>
      <w:r w:rsidR="00436294" w:rsidRPr="00EE03A4">
        <w:t>).</w:t>
      </w:r>
    </w:p>
    <w:p w14:paraId="5766B0DA" w14:textId="6E6A2F42" w:rsidR="00A44581" w:rsidRPr="00EE03A4" w:rsidRDefault="31A8AEE8" w:rsidP="007B6155">
      <w:pPr>
        <w:pStyle w:val="Ttulo2"/>
      </w:pPr>
      <w:bookmarkStart w:id="55" w:name="_Ref131833461"/>
      <w:r w:rsidRPr="00EE03A4">
        <w:t>Correlatos</w:t>
      </w:r>
      <w:bookmarkEnd w:id="55"/>
    </w:p>
    <w:p w14:paraId="030C8141" w14:textId="11F75665" w:rsidR="7BEDA938" w:rsidRPr="00EE03A4" w:rsidRDefault="7BEDA938" w:rsidP="00EE03A4">
      <w:pPr>
        <w:pStyle w:val="TF-TEXTO"/>
        <w:ind w:firstLine="567"/>
      </w:pPr>
      <w:r w:rsidRPr="00EE03A4">
        <w:t>Para buscar os trabalhos correlatos foi realizado uma Revisão na Literatura (RL)</w:t>
      </w:r>
      <w:r w:rsidR="00B33773" w:rsidRPr="00EE03A4">
        <w:t xml:space="preserve"> e seguiu as recomendações de Costa (2018) e o protocolo de Costa </w:t>
      </w:r>
      <w:r w:rsidR="00B33773" w:rsidRPr="00EE03A4">
        <w:rPr>
          <w:i/>
          <w:iCs/>
        </w:rPr>
        <w:t>et al</w:t>
      </w:r>
      <w:r w:rsidR="00B33773" w:rsidRPr="00EE03A4">
        <w:t>. (2016)</w:t>
      </w:r>
      <w:r w:rsidRPr="00EE03A4">
        <w:t>. Essa</w:t>
      </w:r>
      <w:r w:rsidR="00B33773" w:rsidRPr="00EE03A4">
        <w:t xml:space="preserve"> RL</w:t>
      </w:r>
      <w:r w:rsidRPr="00EE03A4">
        <w:t xml:space="preserve"> é composta pela Revisão Sistemática na Literatura (RSL) e pela Revisão Tradicional na Literatura (RTL).  Para realizar a RL foi elaborada uma questão de pesquisa que se refere a gestão e a divulgação de eventos por meio de um </w:t>
      </w:r>
      <w:r w:rsidR="00B33773" w:rsidRPr="00EE03A4">
        <w:t xml:space="preserve">sistema </w:t>
      </w:r>
      <w:r w:rsidRPr="00EE03A4">
        <w:t xml:space="preserve">colaborativo. </w:t>
      </w:r>
      <w:r w:rsidR="00591BC6" w:rsidRPr="00591BC6">
        <w:t xml:space="preserve">Inicialmente, foi formulada uma Questão Principal (QP) com o objetivo de auxiliar a responder à pergunta de pesquisa </w:t>
      </w:r>
      <w:r w:rsidR="00591BC6">
        <w:t>de “</w:t>
      </w:r>
      <w:r w:rsidR="00591BC6" w:rsidRPr="00591BC6">
        <w:t xml:space="preserve">Como fomentar a </w:t>
      </w:r>
      <w:r w:rsidR="00591BC6">
        <w:t>C</w:t>
      </w:r>
      <w:r w:rsidR="00591BC6" w:rsidRPr="00591BC6">
        <w:t>olaboração e facilitar as atividades envolvidas na organização, administração e divulgação de eventos?</w:t>
      </w:r>
      <w:r w:rsidR="00591BC6">
        <w:t xml:space="preserve"> </w:t>
      </w:r>
      <w:r w:rsidR="00B33773" w:rsidRPr="00EE03A4">
        <w:t xml:space="preserve">Dessa forma, </w:t>
      </w:r>
      <w:r w:rsidR="00591BC6">
        <w:t xml:space="preserve">foi elaborada a </w:t>
      </w:r>
      <w:r w:rsidRPr="00EE03A4">
        <w:t>QP: Quais são os sistemas ou ferramentas adotadas para gestão e divulgação de eventos que fomentam a colaboração na gestão de suas atividades?</w:t>
      </w:r>
    </w:p>
    <w:p w14:paraId="5B786620" w14:textId="6A4319A3" w:rsidR="00B3796D" w:rsidRPr="00EE03A4" w:rsidRDefault="31A8AEE8" w:rsidP="00EE03A4">
      <w:pPr>
        <w:pStyle w:val="TF-TEXTO"/>
        <w:ind w:firstLine="567"/>
        <w:rPr>
          <w:szCs w:val="24"/>
        </w:rPr>
      </w:pPr>
      <w:r w:rsidRPr="00EE03A4">
        <w:rPr>
          <w:szCs w:val="24"/>
        </w:rPr>
        <w:t xml:space="preserve">A pesquisa realizada se baseia no período compreendido entre </w:t>
      </w:r>
      <w:r w:rsidR="00B33773" w:rsidRPr="00EE03A4">
        <w:rPr>
          <w:szCs w:val="24"/>
        </w:rPr>
        <w:t xml:space="preserve">o ano de </w:t>
      </w:r>
      <w:r w:rsidRPr="00EE03A4">
        <w:rPr>
          <w:szCs w:val="24"/>
        </w:rPr>
        <w:t>2018</w:t>
      </w:r>
      <w:r w:rsidR="00B33773" w:rsidRPr="00EE03A4">
        <w:rPr>
          <w:szCs w:val="24"/>
        </w:rPr>
        <w:t xml:space="preserve"> ao ano de </w:t>
      </w:r>
      <w:r w:rsidRPr="00EE03A4">
        <w:rPr>
          <w:szCs w:val="24"/>
        </w:rPr>
        <w:t xml:space="preserve">2023 para buscar os trabalhos mais recentes que atendam </w:t>
      </w:r>
      <w:r w:rsidR="00B33773" w:rsidRPr="00EE03A4">
        <w:rPr>
          <w:szCs w:val="24"/>
        </w:rPr>
        <w:t>a QP</w:t>
      </w:r>
      <w:r w:rsidRPr="00EE03A4">
        <w:rPr>
          <w:szCs w:val="24"/>
        </w:rPr>
        <w:t xml:space="preserve">. As bibliotecas digitais escolhidas foram o Google Acadêmico, </w:t>
      </w:r>
      <w:proofErr w:type="spellStart"/>
      <w:r w:rsidRPr="00EE03A4">
        <w:rPr>
          <w:szCs w:val="24"/>
        </w:rPr>
        <w:t>ScienceDirect</w:t>
      </w:r>
      <w:proofErr w:type="spellEnd"/>
      <w:r w:rsidR="00B33773" w:rsidRPr="00EE03A4">
        <w:rPr>
          <w:szCs w:val="24"/>
        </w:rPr>
        <w:t xml:space="preserve"> e o</w:t>
      </w:r>
      <w:r w:rsidRPr="00EE03A4">
        <w:rPr>
          <w:szCs w:val="24"/>
        </w:rPr>
        <w:t xml:space="preserve"> IEEE</w:t>
      </w:r>
      <w:r w:rsidR="00D04D75" w:rsidRPr="00EE03A4">
        <w:rPr>
          <w:szCs w:val="24"/>
        </w:rPr>
        <w:t xml:space="preserve"> </w:t>
      </w:r>
      <w:proofErr w:type="spellStart"/>
      <w:r w:rsidR="00D04D75" w:rsidRPr="00EE03A4">
        <w:rPr>
          <w:szCs w:val="24"/>
        </w:rPr>
        <w:t>Xplorer</w:t>
      </w:r>
      <w:proofErr w:type="spellEnd"/>
      <w:r w:rsidR="00B33773" w:rsidRPr="00EE03A4">
        <w:rPr>
          <w:szCs w:val="24"/>
        </w:rPr>
        <w:t xml:space="preserve">. Com isso em mente, foram elaboradas três </w:t>
      </w:r>
      <w:proofErr w:type="spellStart"/>
      <w:r w:rsidR="00B33773" w:rsidRPr="00EE03A4">
        <w:rPr>
          <w:i/>
          <w:iCs/>
          <w:szCs w:val="24"/>
        </w:rPr>
        <w:t>strings</w:t>
      </w:r>
      <w:proofErr w:type="spellEnd"/>
      <w:r w:rsidR="00B33773" w:rsidRPr="00EE03A4">
        <w:rPr>
          <w:szCs w:val="24"/>
        </w:rPr>
        <w:t xml:space="preserve"> de busca, devido </w:t>
      </w:r>
      <w:r w:rsidRPr="00EE03A4">
        <w:rPr>
          <w:szCs w:val="24"/>
        </w:rPr>
        <w:t>às limitações de quantidade de termos permitidos em algumas das bibliotecas digitais escolhidas</w:t>
      </w:r>
      <w:r w:rsidR="00B33773" w:rsidRPr="00EE03A4">
        <w:rPr>
          <w:szCs w:val="24"/>
        </w:rPr>
        <w:t>.</w:t>
      </w:r>
      <w:r w:rsidR="00B3796D" w:rsidRPr="00EE03A4">
        <w:rPr>
          <w:szCs w:val="24"/>
        </w:rPr>
        <w:t xml:space="preserve"> </w:t>
      </w:r>
      <w:r w:rsidR="00B3796D" w:rsidRPr="00EE03A4">
        <w:rPr>
          <w:szCs w:val="24"/>
          <w:lang w:val="en-US"/>
        </w:rPr>
        <w:t xml:space="preserve">A </w:t>
      </w:r>
      <w:proofErr w:type="spellStart"/>
      <w:r w:rsidR="00B3796D" w:rsidRPr="00EE03A4">
        <w:rPr>
          <w:szCs w:val="24"/>
          <w:lang w:val="en-US"/>
        </w:rPr>
        <w:t>primeira</w:t>
      </w:r>
      <w:proofErr w:type="spellEnd"/>
      <w:r w:rsidR="00B3796D" w:rsidRPr="00EE03A4">
        <w:rPr>
          <w:szCs w:val="24"/>
          <w:lang w:val="en-US"/>
        </w:rPr>
        <w:t xml:space="preserve"> </w:t>
      </w:r>
      <w:r w:rsidR="00B3796D" w:rsidRPr="00A07134">
        <w:rPr>
          <w:i/>
          <w:iCs/>
          <w:szCs w:val="24"/>
          <w:lang w:val="en-US"/>
        </w:rPr>
        <w:t>string</w:t>
      </w:r>
      <w:r w:rsidR="00B3796D" w:rsidRPr="00EE03A4">
        <w:rPr>
          <w:szCs w:val="24"/>
          <w:lang w:val="en-US"/>
        </w:rPr>
        <w:t xml:space="preserve"> com </w:t>
      </w:r>
      <w:proofErr w:type="spellStart"/>
      <w:r w:rsidR="00B3796D" w:rsidRPr="00EE03A4">
        <w:rPr>
          <w:szCs w:val="24"/>
          <w:lang w:val="en-US"/>
        </w:rPr>
        <w:t>termos</w:t>
      </w:r>
      <w:proofErr w:type="spellEnd"/>
      <w:r w:rsidR="00B3796D" w:rsidRPr="00EE03A4">
        <w:rPr>
          <w:szCs w:val="24"/>
          <w:lang w:val="en-US"/>
        </w:rPr>
        <w:t xml:space="preserve"> </w:t>
      </w:r>
      <w:proofErr w:type="spellStart"/>
      <w:r w:rsidR="00B3796D" w:rsidRPr="00EE03A4">
        <w:rPr>
          <w:szCs w:val="24"/>
          <w:lang w:val="en-US"/>
        </w:rPr>
        <w:t>em</w:t>
      </w:r>
      <w:proofErr w:type="spellEnd"/>
      <w:r w:rsidR="00B3796D" w:rsidRPr="00EE03A4">
        <w:rPr>
          <w:szCs w:val="24"/>
          <w:lang w:val="en-US"/>
        </w:rPr>
        <w:t xml:space="preserve"> </w:t>
      </w:r>
      <w:proofErr w:type="spellStart"/>
      <w:r w:rsidR="00B3796D" w:rsidRPr="00EE03A4">
        <w:rPr>
          <w:szCs w:val="24"/>
          <w:lang w:val="en-US"/>
        </w:rPr>
        <w:t>inglês</w:t>
      </w:r>
      <w:proofErr w:type="spellEnd"/>
      <w:r w:rsidR="00B3796D" w:rsidRPr="00EE03A4">
        <w:rPr>
          <w:szCs w:val="24"/>
          <w:lang w:val="en-US"/>
        </w:rPr>
        <w:t>: (“</w:t>
      </w:r>
      <w:r w:rsidR="00B3796D" w:rsidRPr="00190D4E">
        <w:rPr>
          <w:i/>
          <w:iCs/>
          <w:szCs w:val="24"/>
          <w:lang w:val="en-US"/>
        </w:rPr>
        <w:t>tool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website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application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mobile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“app”) </w:t>
      </w:r>
      <w:r w:rsidR="00B3796D" w:rsidRPr="00A07134">
        <w:rPr>
          <w:i/>
          <w:iCs/>
          <w:szCs w:val="24"/>
          <w:lang w:val="en-US"/>
        </w:rPr>
        <w:t>AND</w:t>
      </w:r>
      <w:r w:rsidR="00B3796D" w:rsidRPr="00EE03A4">
        <w:rPr>
          <w:szCs w:val="24"/>
          <w:lang w:val="en-US"/>
        </w:rPr>
        <w:t xml:space="preserve"> (“</w:t>
      </w:r>
      <w:r w:rsidR="00B3796D" w:rsidRPr="00190D4E">
        <w:rPr>
          <w:i/>
          <w:iCs/>
          <w:szCs w:val="24"/>
          <w:lang w:val="en-US"/>
        </w:rPr>
        <w:t>event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find</w:t>
      </w:r>
      <w:r w:rsidR="00B3796D" w:rsidRPr="00EE03A4">
        <w:rPr>
          <w:szCs w:val="24"/>
          <w:lang w:val="en-US"/>
        </w:rPr>
        <w:t xml:space="preserve"> </w:t>
      </w:r>
      <w:r w:rsidR="00B3796D" w:rsidRPr="00190D4E">
        <w:rPr>
          <w:i/>
          <w:iCs/>
          <w:szCs w:val="24"/>
          <w:lang w:val="en-US"/>
        </w:rPr>
        <w:t>event</w:t>
      </w:r>
      <w:r w:rsidR="00B3796D" w:rsidRPr="00EE03A4">
        <w:rPr>
          <w:szCs w:val="24"/>
          <w:lang w:val="en-US"/>
        </w:rPr>
        <w:t xml:space="preserve">”) </w:t>
      </w:r>
      <w:r w:rsidR="00B3796D" w:rsidRPr="00A07134">
        <w:rPr>
          <w:i/>
          <w:iCs/>
          <w:szCs w:val="24"/>
          <w:lang w:val="en-US"/>
        </w:rPr>
        <w:t>AND</w:t>
      </w:r>
      <w:r w:rsidR="00B3796D" w:rsidRPr="00EE03A4">
        <w:rPr>
          <w:szCs w:val="24"/>
          <w:lang w:val="en-US"/>
        </w:rPr>
        <w:t xml:space="preserve"> (“</w:t>
      </w:r>
      <w:r w:rsidR="00B3796D" w:rsidRPr="00190D4E">
        <w:rPr>
          <w:i/>
          <w:iCs/>
          <w:szCs w:val="24"/>
          <w:lang w:val="en-US"/>
        </w:rPr>
        <w:t>dissemination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 xml:space="preserve">OR </w:t>
      </w:r>
      <w:r w:rsidR="00B3796D" w:rsidRPr="00EE03A4">
        <w:rPr>
          <w:szCs w:val="24"/>
          <w:lang w:val="en-US"/>
        </w:rPr>
        <w:t>“</w:t>
      </w:r>
      <w:r w:rsidR="00B3796D" w:rsidRPr="00190D4E">
        <w:rPr>
          <w:i/>
          <w:iCs/>
          <w:szCs w:val="24"/>
          <w:lang w:val="en-US"/>
        </w:rPr>
        <w:t>promote</w:t>
      </w:r>
      <w:r w:rsidR="00B3796D" w:rsidRPr="00EE03A4">
        <w:rPr>
          <w:szCs w:val="24"/>
          <w:lang w:val="en-US"/>
        </w:rPr>
        <w:t xml:space="preserve">”) </w:t>
      </w:r>
      <w:r w:rsidR="00B3796D" w:rsidRPr="00A07134">
        <w:rPr>
          <w:i/>
          <w:iCs/>
          <w:szCs w:val="24"/>
          <w:lang w:val="en-US"/>
        </w:rPr>
        <w:t>AND</w:t>
      </w:r>
      <w:r w:rsidR="00B3796D" w:rsidRPr="00EE03A4">
        <w:rPr>
          <w:szCs w:val="24"/>
          <w:lang w:val="en-US"/>
        </w:rPr>
        <w:t xml:space="preserve"> (“</w:t>
      </w:r>
      <w:r w:rsidR="00B3796D" w:rsidRPr="00190D4E">
        <w:rPr>
          <w:i/>
          <w:iCs/>
          <w:szCs w:val="24"/>
          <w:lang w:val="en-US"/>
        </w:rPr>
        <w:t>collaboration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collaborative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“groupware”). A </w:t>
      </w:r>
      <w:proofErr w:type="spellStart"/>
      <w:r w:rsidR="00B3796D" w:rsidRPr="00EE03A4">
        <w:rPr>
          <w:szCs w:val="24"/>
          <w:lang w:val="en-US"/>
        </w:rPr>
        <w:t>segunda</w:t>
      </w:r>
      <w:proofErr w:type="spellEnd"/>
      <w:r w:rsidR="00B3796D" w:rsidRPr="00EE03A4">
        <w:rPr>
          <w:szCs w:val="24"/>
          <w:lang w:val="en-US"/>
        </w:rPr>
        <w:t xml:space="preserve"> </w:t>
      </w:r>
      <w:r w:rsidR="00B3796D" w:rsidRPr="00A07134">
        <w:rPr>
          <w:i/>
          <w:iCs/>
          <w:szCs w:val="24"/>
          <w:lang w:val="en-US"/>
        </w:rPr>
        <w:t>string</w:t>
      </w:r>
      <w:r w:rsidR="00B3796D" w:rsidRPr="00EE03A4">
        <w:rPr>
          <w:szCs w:val="24"/>
          <w:lang w:val="en-US"/>
        </w:rPr>
        <w:t xml:space="preserve"> </w:t>
      </w:r>
      <w:proofErr w:type="spellStart"/>
      <w:r w:rsidR="00B3796D" w:rsidRPr="00EE03A4">
        <w:rPr>
          <w:szCs w:val="24"/>
          <w:lang w:val="en-US"/>
        </w:rPr>
        <w:t>criada</w:t>
      </w:r>
      <w:proofErr w:type="spellEnd"/>
      <w:r w:rsidR="00B3796D" w:rsidRPr="00EE03A4">
        <w:rPr>
          <w:szCs w:val="24"/>
          <w:lang w:val="en-US"/>
        </w:rPr>
        <w:t xml:space="preserve"> </w:t>
      </w:r>
      <w:proofErr w:type="spellStart"/>
      <w:r w:rsidR="00B3796D" w:rsidRPr="00EE03A4">
        <w:rPr>
          <w:szCs w:val="24"/>
          <w:lang w:val="en-US"/>
        </w:rPr>
        <w:t>foi</w:t>
      </w:r>
      <w:proofErr w:type="spellEnd"/>
      <w:r w:rsidR="00B3796D" w:rsidRPr="00EE03A4">
        <w:rPr>
          <w:szCs w:val="24"/>
          <w:lang w:val="en-US"/>
        </w:rPr>
        <w:t xml:space="preserve"> </w:t>
      </w:r>
      <w:proofErr w:type="spellStart"/>
      <w:r w:rsidR="00B3796D" w:rsidRPr="00EE03A4">
        <w:rPr>
          <w:szCs w:val="24"/>
          <w:lang w:val="en-US"/>
        </w:rPr>
        <w:t>uma</w:t>
      </w:r>
      <w:proofErr w:type="spellEnd"/>
      <w:r w:rsidR="00B3796D" w:rsidRPr="00EE03A4">
        <w:rPr>
          <w:szCs w:val="24"/>
          <w:lang w:val="en-US"/>
        </w:rPr>
        <w:t xml:space="preserve"> </w:t>
      </w:r>
      <w:proofErr w:type="spellStart"/>
      <w:r w:rsidR="00B3796D" w:rsidRPr="00EE03A4">
        <w:rPr>
          <w:szCs w:val="24"/>
          <w:lang w:val="en-US"/>
        </w:rPr>
        <w:t>adaptação</w:t>
      </w:r>
      <w:proofErr w:type="spellEnd"/>
      <w:r w:rsidR="00B3796D" w:rsidRPr="00EE03A4">
        <w:rPr>
          <w:szCs w:val="24"/>
          <w:lang w:val="en-US"/>
        </w:rPr>
        <w:t xml:space="preserve"> da </w:t>
      </w:r>
      <w:proofErr w:type="spellStart"/>
      <w:r w:rsidR="00B3796D" w:rsidRPr="00EE03A4">
        <w:rPr>
          <w:szCs w:val="24"/>
          <w:lang w:val="en-US"/>
        </w:rPr>
        <w:t>primeira</w:t>
      </w:r>
      <w:proofErr w:type="spellEnd"/>
      <w:r w:rsidR="00B3796D" w:rsidRPr="00EE03A4">
        <w:rPr>
          <w:szCs w:val="24"/>
          <w:lang w:val="en-US"/>
        </w:rPr>
        <w:t xml:space="preserve"> string para a </w:t>
      </w:r>
      <w:proofErr w:type="spellStart"/>
      <w:r w:rsidR="00B3796D" w:rsidRPr="00EE03A4">
        <w:rPr>
          <w:szCs w:val="24"/>
          <w:lang w:val="en-US"/>
        </w:rPr>
        <w:t>plataforma</w:t>
      </w:r>
      <w:proofErr w:type="spellEnd"/>
      <w:r w:rsidR="00B3796D" w:rsidRPr="00EE03A4">
        <w:rPr>
          <w:szCs w:val="24"/>
          <w:lang w:val="en-US"/>
        </w:rPr>
        <w:t xml:space="preserve"> ScienceDirect, </w:t>
      </w:r>
      <w:proofErr w:type="spellStart"/>
      <w:r w:rsidR="00B3796D" w:rsidRPr="00EE03A4">
        <w:rPr>
          <w:szCs w:val="24"/>
          <w:lang w:val="en-US"/>
        </w:rPr>
        <w:t>sendo</w:t>
      </w:r>
      <w:proofErr w:type="spellEnd"/>
      <w:r w:rsidR="00B3796D" w:rsidRPr="00EE03A4">
        <w:rPr>
          <w:szCs w:val="24"/>
          <w:lang w:val="en-US"/>
        </w:rPr>
        <w:t xml:space="preserve"> </w:t>
      </w:r>
      <w:proofErr w:type="spellStart"/>
      <w:r w:rsidR="00B3796D" w:rsidRPr="00EE03A4">
        <w:rPr>
          <w:szCs w:val="24"/>
          <w:lang w:val="en-US"/>
        </w:rPr>
        <w:t>ela</w:t>
      </w:r>
      <w:proofErr w:type="spellEnd"/>
      <w:r w:rsidR="00B3796D" w:rsidRPr="00EE03A4">
        <w:rPr>
          <w:szCs w:val="24"/>
          <w:lang w:val="en-US"/>
        </w:rPr>
        <w:t>: (“</w:t>
      </w:r>
      <w:r w:rsidR="00B3796D" w:rsidRPr="00190D4E">
        <w:rPr>
          <w:i/>
          <w:iCs/>
          <w:szCs w:val="24"/>
          <w:lang w:val="en-US"/>
        </w:rPr>
        <w:t>tool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website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application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mobile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“app”) </w:t>
      </w:r>
      <w:r w:rsidR="00B3796D" w:rsidRPr="00A07134">
        <w:rPr>
          <w:i/>
          <w:iCs/>
          <w:szCs w:val="24"/>
          <w:lang w:val="en-US"/>
        </w:rPr>
        <w:t>AND</w:t>
      </w:r>
      <w:r w:rsidR="00B3796D" w:rsidRPr="00EE03A4">
        <w:rPr>
          <w:szCs w:val="24"/>
          <w:lang w:val="en-US"/>
        </w:rPr>
        <w:t xml:space="preserve"> (“</w:t>
      </w:r>
      <w:r w:rsidR="00B3796D" w:rsidRPr="00190D4E">
        <w:rPr>
          <w:i/>
          <w:iCs/>
          <w:szCs w:val="24"/>
          <w:lang w:val="en-US"/>
        </w:rPr>
        <w:t>event</w:t>
      </w:r>
      <w:r w:rsidR="00B3796D" w:rsidRPr="00EE03A4">
        <w:rPr>
          <w:szCs w:val="24"/>
          <w:lang w:val="en-US"/>
        </w:rPr>
        <w:t xml:space="preserve"> </w:t>
      </w:r>
      <w:r w:rsidR="00B3796D" w:rsidRPr="00190D4E">
        <w:rPr>
          <w:i/>
          <w:iCs/>
          <w:szCs w:val="24"/>
          <w:lang w:val="en-US"/>
        </w:rPr>
        <w:t>advertising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 xml:space="preserve">OR </w:t>
      </w:r>
      <w:r w:rsidR="00B3796D" w:rsidRPr="00EE03A4">
        <w:rPr>
          <w:szCs w:val="24"/>
          <w:lang w:val="en-US"/>
        </w:rPr>
        <w:t>“</w:t>
      </w:r>
      <w:r w:rsidR="00B3796D" w:rsidRPr="00190D4E">
        <w:rPr>
          <w:i/>
          <w:iCs/>
          <w:szCs w:val="24"/>
          <w:lang w:val="en-US"/>
        </w:rPr>
        <w:t>event promoting</w:t>
      </w:r>
      <w:r w:rsidR="00B3796D" w:rsidRPr="00EE03A4">
        <w:rPr>
          <w:szCs w:val="24"/>
          <w:lang w:val="en-US"/>
        </w:rPr>
        <w:t xml:space="preserve">”) </w:t>
      </w:r>
      <w:r w:rsidR="00B3796D" w:rsidRPr="00A07134">
        <w:rPr>
          <w:i/>
          <w:iCs/>
          <w:szCs w:val="24"/>
          <w:lang w:val="en-US"/>
        </w:rPr>
        <w:t>AND</w:t>
      </w:r>
      <w:r w:rsidR="00B3796D" w:rsidRPr="00EE03A4">
        <w:rPr>
          <w:szCs w:val="24"/>
          <w:lang w:val="en-US"/>
        </w:rPr>
        <w:t xml:space="preserve"> (“</w:t>
      </w:r>
      <w:r w:rsidR="00B3796D" w:rsidRPr="00190D4E">
        <w:rPr>
          <w:i/>
          <w:iCs/>
          <w:szCs w:val="24"/>
          <w:lang w:val="en-US"/>
        </w:rPr>
        <w:t>group</w:t>
      </w:r>
      <w:r w:rsidR="00B3796D" w:rsidRPr="00EE03A4">
        <w:rPr>
          <w:szCs w:val="24"/>
          <w:lang w:val="en-US"/>
        </w:rPr>
        <w:t xml:space="preserve"> </w:t>
      </w:r>
      <w:r w:rsidR="00B3796D" w:rsidRPr="00190D4E">
        <w:rPr>
          <w:i/>
          <w:iCs/>
          <w:szCs w:val="24"/>
          <w:lang w:val="en-US"/>
        </w:rPr>
        <w:t>management</w:t>
      </w:r>
      <w:r w:rsidR="00B3796D" w:rsidRPr="00EE03A4">
        <w:rPr>
          <w:szCs w:val="24"/>
          <w:lang w:val="en-US"/>
        </w:rPr>
        <w:t>” OR “</w:t>
      </w:r>
      <w:r w:rsidR="00B3796D" w:rsidRPr="00190D4E">
        <w:rPr>
          <w:i/>
          <w:iCs/>
          <w:szCs w:val="24"/>
          <w:lang w:val="en-US"/>
        </w:rPr>
        <w:t>group</w:t>
      </w:r>
      <w:r w:rsidR="00B3796D" w:rsidRPr="00EE03A4">
        <w:rPr>
          <w:szCs w:val="24"/>
          <w:lang w:val="en-US"/>
        </w:rPr>
        <w:t xml:space="preserve"> </w:t>
      </w:r>
      <w:r w:rsidR="00B3796D" w:rsidRPr="00190D4E">
        <w:rPr>
          <w:i/>
          <w:iCs/>
          <w:szCs w:val="24"/>
          <w:lang w:val="en-US"/>
        </w:rPr>
        <w:t>managing</w:t>
      </w:r>
      <w:r w:rsidR="00B3796D" w:rsidRPr="00EE03A4">
        <w:rPr>
          <w:szCs w:val="24"/>
          <w:lang w:val="en-US"/>
        </w:rPr>
        <w:t xml:space="preserve">”) </w:t>
      </w:r>
      <w:r w:rsidR="00B3796D" w:rsidRPr="00A07134">
        <w:rPr>
          <w:i/>
          <w:iCs/>
          <w:szCs w:val="24"/>
          <w:lang w:val="en-US"/>
        </w:rPr>
        <w:t>AND</w:t>
      </w:r>
      <w:r w:rsidR="00B3796D" w:rsidRPr="00EE03A4">
        <w:rPr>
          <w:szCs w:val="24"/>
          <w:lang w:val="en-US"/>
        </w:rPr>
        <w:t xml:space="preserve"> (“</w:t>
      </w:r>
      <w:r w:rsidR="00B3796D" w:rsidRPr="00190D4E">
        <w:rPr>
          <w:i/>
          <w:iCs/>
          <w:szCs w:val="24"/>
          <w:lang w:val="en-US"/>
        </w:rPr>
        <w:t>collaboration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collaborative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groupware</w:t>
      </w:r>
      <w:r w:rsidR="00B3796D" w:rsidRPr="00EE03A4">
        <w:rPr>
          <w:szCs w:val="24"/>
          <w:lang w:val="en-US"/>
        </w:rPr>
        <w:t xml:space="preserve">”). </w:t>
      </w:r>
      <w:r w:rsidR="00B3796D" w:rsidRPr="00EE03A4">
        <w:rPr>
          <w:szCs w:val="24"/>
        </w:rPr>
        <w:t xml:space="preserve">Nessa </w:t>
      </w:r>
      <w:proofErr w:type="spellStart"/>
      <w:r w:rsidR="00B3796D" w:rsidRPr="00EE03A4">
        <w:rPr>
          <w:szCs w:val="24"/>
        </w:rPr>
        <w:t>string</w:t>
      </w:r>
      <w:proofErr w:type="spellEnd"/>
      <w:r w:rsidR="00B3796D" w:rsidRPr="00EE03A4">
        <w:rPr>
          <w:szCs w:val="24"/>
        </w:rPr>
        <w:t xml:space="preserve"> foi substituído os filtros “</w:t>
      </w:r>
      <w:proofErr w:type="spellStart"/>
      <w:r w:rsidR="00B3796D" w:rsidRPr="00190D4E">
        <w:rPr>
          <w:i/>
          <w:iCs/>
          <w:szCs w:val="24"/>
        </w:rPr>
        <w:t>event</w:t>
      </w:r>
      <w:proofErr w:type="spellEnd"/>
      <w:r w:rsidR="00B3796D" w:rsidRPr="00EE03A4">
        <w:rPr>
          <w:szCs w:val="24"/>
        </w:rPr>
        <w:t>” e “</w:t>
      </w:r>
      <w:proofErr w:type="spellStart"/>
      <w:r w:rsidR="00B3796D" w:rsidRPr="00190D4E">
        <w:rPr>
          <w:i/>
          <w:iCs/>
          <w:szCs w:val="24"/>
        </w:rPr>
        <w:t>find</w:t>
      </w:r>
      <w:proofErr w:type="spellEnd"/>
      <w:r w:rsidR="00B3796D" w:rsidRPr="00190D4E">
        <w:rPr>
          <w:i/>
          <w:iCs/>
          <w:szCs w:val="24"/>
        </w:rPr>
        <w:t xml:space="preserve"> </w:t>
      </w:r>
      <w:proofErr w:type="spellStart"/>
      <w:r w:rsidR="00B3796D" w:rsidRPr="00190D4E">
        <w:rPr>
          <w:i/>
          <w:iCs/>
          <w:szCs w:val="24"/>
        </w:rPr>
        <w:t>event</w:t>
      </w:r>
      <w:proofErr w:type="spellEnd"/>
      <w:r w:rsidR="00B3796D" w:rsidRPr="00EE03A4">
        <w:rPr>
          <w:szCs w:val="24"/>
        </w:rPr>
        <w:t>” por “</w:t>
      </w:r>
      <w:proofErr w:type="spellStart"/>
      <w:r w:rsidR="00B3796D" w:rsidRPr="00190D4E">
        <w:rPr>
          <w:i/>
          <w:iCs/>
          <w:szCs w:val="24"/>
        </w:rPr>
        <w:t>event</w:t>
      </w:r>
      <w:proofErr w:type="spellEnd"/>
      <w:r w:rsidR="00B3796D" w:rsidRPr="00190D4E">
        <w:rPr>
          <w:i/>
          <w:iCs/>
          <w:szCs w:val="24"/>
        </w:rPr>
        <w:t xml:space="preserve"> </w:t>
      </w:r>
      <w:proofErr w:type="spellStart"/>
      <w:r w:rsidR="00B3796D" w:rsidRPr="00190D4E">
        <w:rPr>
          <w:i/>
          <w:iCs/>
          <w:szCs w:val="24"/>
        </w:rPr>
        <w:t>advertising</w:t>
      </w:r>
      <w:proofErr w:type="spellEnd"/>
      <w:r w:rsidR="00B3796D" w:rsidRPr="00EE03A4">
        <w:rPr>
          <w:szCs w:val="24"/>
        </w:rPr>
        <w:t>” e “</w:t>
      </w:r>
      <w:proofErr w:type="spellStart"/>
      <w:r w:rsidR="00B3796D" w:rsidRPr="00190D4E">
        <w:rPr>
          <w:i/>
          <w:iCs/>
          <w:szCs w:val="24"/>
        </w:rPr>
        <w:t>event</w:t>
      </w:r>
      <w:proofErr w:type="spellEnd"/>
      <w:r w:rsidR="00B3796D" w:rsidRPr="00190D4E">
        <w:rPr>
          <w:i/>
          <w:iCs/>
          <w:szCs w:val="24"/>
        </w:rPr>
        <w:t xml:space="preserve"> </w:t>
      </w:r>
      <w:proofErr w:type="spellStart"/>
      <w:r w:rsidR="00B3796D" w:rsidRPr="00190D4E">
        <w:rPr>
          <w:i/>
          <w:iCs/>
          <w:szCs w:val="24"/>
        </w:rPr>
        <w:t>promoting</w:t>
      </w:r>
      <w:proofErr w:type="spellEnd"/>
      <w:r w:rsidR="00B3796D" w:rsidRPr="00EE03A4">
        <w:rPr>
          <w:szCs w:val="24"/>
        </w:rPr>
        <w:t>”, assim como foi substituído os outros dois filtros “</w:t>
      </w:r>
      <w:proofErr w:type="spellStart"/>
      <w:r w:rsidR="00B3796D" w:rsidRPr="00190D4E">
        <w:rPr>
          <w:i/>
          <w:iCs/>
          <w:szCs w:val="24"/>
        </w:rPr>
        <w:t>dissemination</w:t>
      </w:r>
      <w:proofErr w:type="spellEnd"/>
      <w:r w:rsidR="00B3796D" w:rsidRPr="00EE03A4">
        <w:rPr>
          <w:szCs w:val="24"/>
        </w:rPr>
        <w:t>” e “</w:t>
      </w:r>
      <w:proofErr w:type="spellStart"/>
      <w:r w:rsidR="00B3796D" w:rsidRPr="00190D4E">
        <w:rPr>
          <w:i/>
          <w:iCs/>
          <w:szCs w:val="24"/>
        </w:rPr>
        <w:t>promote</w:t>
      </w:r>
      <w:proofErr w:type="spellEnd"/>
      <w:r w:rsidR="00B3796D" w:rsidRPr="00EE03A4">
        <w:rPr>
          <w:szCs w:val="24"/>
        </w:rPr>
        <w:t>” por “</w:t>
      </w:r>
      <w:proofErr w:type="spellStart"/>
      <w:r w:rsidR="00B3796D" w:rsidRPr="00190D4E">
        <w:rPr>
          <w:i/>
          <w:iCs/>
          <w:szCs w:val="24"/>
        </w:rPr>
        <w:t>group</w:t>
      </w:r>
      <w:proofErr w:type="spellEnd"/>
      <w:r w:rsidR="00B3796D" w:rsidRPr="00190D4E">
        <w:rPr>
          <w:i/>
          <w:iCs/>
          <w:szCs w:val="24"/>
        </w:rPr>
        <w:t xml:space="preserve"> management</w:t>
      </w:r>
      <w:r w:rsidR="00B3796D" w:rsidRPr="00EE03A4">
        <w:rPr>
          <w:szCs w:val="24"/>
        </w:rPr>
        <w:t>” e “</w:t>
      </w:r>
      <w:proofErr w:type="spellStart"/>
      <w:r w:rsidR="00B3796D" w:rsidRPr="00190D4E">
        <w:rPr>
          <w:i/>
          <w:iCs/>
          <w:szCs w:val="24"/>
        </w:rPr>
        <w:t>group</w:t>
      </w:r>
      <w:proofErr w:type="spellEnd"/>
      <w:r w:rsidR="00B3796D" w:rsidRPr="00190D4E">
        <w:rPr>
          <w:i/>
          <w:iCs/>
          <w:szCs w:val="24"/>
        </w:rPr>
        <w:t xml:space="preserve"> </w:t>
      </w:r>
      <w:proofErr w:type="spellStart"/>
      <w:r w:rsidR="00B3796D" w:rsidRPr="00190D4E">
        <w:rPr>
          <w:i/>
          <w:iCs/>
          <w:szCs w:val="24"/>
        </w:rPr>
        <w:t>managing</w:t>
      </w:r>
      <w:proofErr w:type="spellEnd"/>
      <w:r w:rsidR="00B3796D" w:rsidRPr="00EE03A4">
        <w:rPr>
          <w:szCs w:val="24"/>
        </w:rPr>
        <w:t xml:space="preserve">”, pois não existiam trabalhos que atendessem a todos os requisitos da </w:t>
      </w:r>
      <w:commentRangeStart w:id="56"/>
      <w:proofErr w:type="spellStart"/>
      <w:r w:rsidR="00B3796D" w:rsidRPr="00FD207A">
        <w:rPr>
          <w:i/>
          <w:iCs/>
          <w:szCs w:val="24"/>
          <w:rPrChange w:id="57" w:author="Dalton Solano dos Reis" w:date="2023-05-17T09:04:00Z">
            <w:rPr>
              <w:szCs w:val="24"/>
            </w:rPr>
          </w:rPrChange>
        </w:rPr>
        <w:t>string</w:t>
      </w:r>
      <w:proofErr w:type="spellEnd"/>
      <w:r w:rsidR="00B3796D" w:rsidRPr="00EE03A4">
        <w:rPr>
          <w:szCs w:val="24"/>
        </w:rPr>
        <w:t xml:space="preserve"> </w:t>
      </w:r>
      <w:commentRangeEnd w:id="56"/>
      <w:r w:rsidR="00FD207A">
        <w:rPr>
          <w:rStyle w:val="Refdecomentrio"/>
        </w:rPr>
        <w:commentReference w:id="56"/>
      </w:r>
      <w:r w:rsidR="00B3796D" w:rsidRPr="00EE03A4">
        <w:rPr>
          <w:szCs w:val="24"/>
        </w:rPr>
        <w:t xml:space="preserve">de busca inicial. Por fim, a terceira </w:t>
      </w:r>
      <w:proofErr w:type="spellStart"/>
      <w:r w:rsidR="00B3796D" w:rsidRPr="00A07134">
        <w:rPr>
          <w:i/>
          <w:iCs/>
          <w:szCs w:val="24"/>
        </w:rPr>
        <w:t>string</w:t>
      </w:r>
      <w:proofErr w:type="spellEnd"/>
      <w:r w:rsidR="00B3796D" w:rsidRPr="00EE03A4">
        <w:rPr>
          <w:szCs w:val="24"/>
        </w:rPr>
        <w:t xml:space="preserve"> de busca criada para a plataforma Google Acadêmico traz os termos em português: (“ferramenta”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“site”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“aplicativo”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</w:t>
      </w:r>
      <w:r w:rsidR="00B3796D" w:rsidRPr="00190D4E">
        <w:rPr>
          <w:i/>
          <w:iCs/>
          <w:szCs w:val="24"/>
        </w:rPr>
        <w:t>mobile</w:t>
      </w:r>
      <w:r w:rsidR="00B3796D" w:rsidRPr="00EE03A4">
        <w:rPr>
          <w:szCs w:val="24"/>
        </w:rPr>
        <w:t xml:space="preserve">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“app”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“sistema”) </w:t>
      </w:r>
      <w:r w:rsidR="00B3796D" w:rsidRPr="00A07134">
        <w:rPr>
          <w:i/>
          <w:iCs/>
          <w:szCs w:val="24"/>
        </w:rPr>
        <w:t xml:space="preserve">AND </w:t>
      </w:r>
      <w:r w:rsidR="00B3796D" w:rsidRPr="00EE03A4">
        <w:rPr>
          <w:szCs w:val="24"/>
        </w:rPr>
        <w:t xml:space="preserve">(“evento”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“encontrar evento”) </w:t>
      </w:r>
      <w:r w:rsidR="00B3796D" w:rsidRPr="00A07134">
        <w:rPr>
          <w:i/>
          <w:iCs/>
          <w:szCs w:val="24"/>
        </w:rPr>
        <w:t>AND</w:t>
      </w:r>
      <w:r w:rsidR="00B3796D" w:rsidRPr="00EE03A4">
        <w:rPr>
          <w:szCs w:val="24"/>
        </w:rPr>
        <w:t xml:space="preserve"> (“divulgação”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“promover”) </w:t>
      </w:r>
      <w:r w:rsidR="00B3796D" w:rsidRPr="00A07134">
        <w:rPr>
          <w:i/>
          <w:iCs/>
          <w:szCs w:val="24"/>
        </w:rPr>
        <w:t>AND</w:t>
      </w:r>
      <w:r w:rsidR="00B3796D" w:rsidRPr="00EE03A4">
        <w:rPr>
          <w:szCs w:val="24"/>
        </w:rPr>
        <w:t xml:space="preserve"> (“colaboração”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“colaborativo”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</w:t>
      </w:r>
      <w:proofErr w:type="spellStart"/>
      <w:r w:rsidR="00B3796D" w:rsidRPr="00EE03A4">
        <w:rPr>
          <w:szCs w:val="24"/>
        </w:rPr>
        <w:t>groupware</w:t>
      </w:r>
      <w:proofErr w:type="spellEnd"/>
      <w:r w:rsidR="00B3796D" w:rsidRPr="00EE03A4">
        <w:rPr>
          <w:szCs w:val="24"/>
        </w:rPr>
        <w:t>”).</w:t>
      </w:r>
    </w:p>
    <w:p w14:paraId="1110A707" w14:textId="70B4752D" w:rsidR="7BEDA938" w:rsidRPr="00EE03A4" w:rsidRDefault="31A8AEE8" w:rsidP="00EE03A4">
      <w:pPr>
        <w:pStyle w:val="TF-TEXTO"/>
        <w:ind w:firstLine="567"/>
      </w:pPr>
      <w:r w:rsidRPr="00EE03A4">
        <w:t xml:space="preserve">Para selecionar materiais relevantes para a pesquisa se deve estabelecer </w:t>
      </w:r>
      <w:r w:rsidR="003F573C" w:rsidRPr="00EE03A4">
        <w:t>C</w:t>
      </w:r>
      <w:r w:rsidRPr="00EE03A4">
        <w:t xml:space="preserve">ritérios de </w:t>
      </w:r>
      <w:r w:rsidR="003F573C" w:rsidRPr="00EE03A4">
        <w:t>I</w:t>
      </w:r>
      <w:r w:rsidRPr="00EE03A4">
        <w:t xml:space="preserve">nclusão </w:t>
      </w:r>
      <w:r w:rsidR="003F573C" w:rsidRPr="00EE03A4">
        <w:t xml:space="preserve">(CI), </w:t>
      </w:r>
      <w:r w:rsidR="003952C0" w:rsidRPr="00EE03A4">
        <w:t xml:space="preserve">com critérios de qualidades e pesos; </w:t>
      </w:r>
      <w:r w:rsidR="003F573C" w:rsidRPr="00EE03A4">
        <w:t>Critérios d</w:t>
      </w:r>
      <w:r w:rsidRPr="00EE03A4">
        <w:t xml:space="preserve">e </w:t>
      </w:r>
      <w:r w:rsidR="003F573C" w:rsidRPr="00EE03A4">
        <w:t>E</w:t>
      </w:r>
      <w:r w:rsidRPr="00EE03A4">
        <w:t xml:space="preserve">xclusão </w:t>
      </w:r>
      <w:r w:rsidR="003F573C" w:rsidRPr="00EE03A4">
        <w:t>(CE)</w:t>
      </w:r>
      <w:r w:rsidR="003952C0" w:rsidRPr="00EE03A4">
        <w:t>;</w:t>
      </w:r>
      <w:r w:rsidR="003F573C" w:rsidRPr="00EE03A4">
        <w:t xml:space="preserve"> e seguir passos no momento de se realizar a análise dos estudos resultante da </w:t>
      </w:r>
      <w:r w:rsidRPr="00EE03A4">
        <w:t>busca (</w:t>
      </w:r>
      <w:r w:rsidR="00735C06">
        <w:t xml:space="preserve">SANTOS, 2012 apud </w:t>
      </w:r>
      <w:r w:rsidRPr="00EE03A4">
        <w:lastRenderedPageBreak/>
        <w:t xml:space="preserve">COSTA </w:t>
      </w:r>
      <w:r w:rsidRPr="00EE03A4">
        <w:rPr>
          <w:i/>
          <w:iCs/>
        </w:rPr>
        <w:t>et al</w:t>
      </w:r>
      <w:r w:rsidRPr="00EE03A4">
        <w:t xml:space="preserve">., 2016). Os </w:t>
      </w:r>
      <w:r w:rsidR="003F573C" w:rsidRPr="00EE03A4">
        <w:t>CI</w:t>
      </w:r>
      <w:r w:rsidRPr="00EE03A4">
        <w:t xml:space="preserve"> </w:t>
      </w:r>
      <w:r w:rsidR="003952C0" w:rsidRPr="00EE03A4">
        <w:t xml:space="preserve">juntamente com critérios de qualidades e pesos constam na </w:t>
      </w:r>
      <w:r w:rsidR="003952C0" w:rsidRPr="00EE03A4">
        <w:fldChar w:fldCharType="begin"/>
      </w:r>
      <w:r w:rsidR="003952C0" w:rsidRPr="00EE03A4">
        <w:instrText xml:space="preserve"> REF _Ref131842575 \h </w:instrText>
      </w:r>
      <w:r w:rsidR="00EE03A4" w:rsidRPr="00EE03A4">
        <w:instrText xml:space="preserve"> \* MERGEFORMAT </w:instrText>
      </w:r>
      <w:r w:rsidR="003952C0" w:rsidRPr="00EE03A4">
        <w:fldChar w:fldCharType="separate"/>
      </w:r>
      <w:r w:rsidR="003145A4" w:rsidRPr="00FA7EAA">
        <w:t xml:space="preserve">Tabela </w:t>
      </w:r>
      <w:r w:rsidR="003145A4">
        <w:rPr>
          <w:noProof/>
        </w:rPr>
        <w:t>1</w:t>
      </w:r>
      <w:r w:rsidR="003952C0" w:rsidRPr="00EE03A4">
        <w:fldChar w:fldCharType="end"/>
      </w:r>
      <w:r w:rsidRPr="00EE03A4">
        <w:t xml:space="preserve">. </w:t>
      </w:r>
      <w:r w:rsidR="003952C0" w:rsidRPr="00EE03A4">
        <w:t xml:space="preserve">Já os CE definidos são: CE1, </w:t>
      </w:r>
      <w:r w:rsidRPr="00EE03A4">
        <w:t>estudos com texto, conteúdo ou resultados incompletos</w:t>
      </w:r>
      <w:r w:rsidR="003952C0" w:rsidRPr="00EE03A4">
        <w:t>; CE2,</w:t>
      </w:r>
      <w:r w:rsidRPr="00EE03A4">
        <w:t xml:space="preserve"> estudos pagos e estudos em workshops, resumos, cartazes, painéis, palestras e demonstrações</w:t>
      </w:r>
      <w:r w:rsidR="003952C0" w:rsidRPr="00EE03A4">
        <w:t xml:space="preserve">; CE3, </w:t>
      </w:r>
      <w:r w:rsidRPr="00EE03A4">
        <w:t>estudos repetidos ou duplicados, apenas o mais recente foi considerado</w:t>
      </w:r>
      <w:r w:rsidR="003952C0" w:rsidRPr="00EE03A4">
        <w:t xml:space="preserve">; CE4, artigos que não sejam na língua Inglês ou Português. Os passos utilizados foram os indicados no protocolo, que são: Passo 1: Eliminação por Título; Passo 2: Eliminação por resumo; Passo 3: Eliminação por leitura diagonal; e Passo 4: Eliminação por leitura completa. </w:t>
      </w:r>
      <w:r w:rsidR="008D7371" w:rsidRPr="00EE03A4">
        <w:t xml:space="preserve">No Passo 4 serão aplicados os CI listados na </w:t>
      </w:r>
      <w:r w:rsidR="008D7371" w:rsidRPr="00EE03A4">
        <w:fldChar w:fldCharType="begin"/>
      </w:r>
      <w:r w:rsidR="008D7371" w:rsidRPr="00EE03A4">
        <w:instrText xml:space="preserve"> REF _Ref131842575 \h </w:instrText>
      </w:r>
      <w:r w:rsidR="00EE03A4" w:rsidRPr="00EE03A4">
        <w:instrText xml:space="preserve"> \* MERGEFORMAT </w:instrText>
      </w:r>
      <w:r w:rsidR="008D7371" w:rsidRPr="00EE03A4">
        <w:fldChar w:fldCharType="separate"/>
      </w:r>
      <w:r w:rsidR="003145A4" w:rsidRPr="00FA7EAA">
        <w:t xml:space="preserve">Tabela </w:t>
      </w:r>
      <w:r w:rsidR="003145A4">
        <w:rPr>
          <w:noProof/>
        </w:rPr>
        <w:t>1</w:t>
      </w:r>
      <w:r w:rsidR="008D7371" w:rsidRPr="00EE03A4">
        <w:fldChar w:fldCharType="end"/>
      </w:r>
      <w:r w:rsidR="008D7371" w:rsidRPr="00EE03A4">
        <w:t xml:space="preserve">, no qual a soma </w:t>
      </w:r>
      <w:r w:rsidR="007B6155">
        <w:t xml:space="preserve">dos pesos </w:t>
      </w:r>
      <w:r w:rsidR="003952C0" w:rsidRPr="00EE03A4">
        <w:t xml:space="preserve">deve ser </w:t>
      </w:r>
      <w:r w:rsidR="008D7371" w:rsidRPr="00EE03A4">
        <w:t xml:space="preserve">igual ou </w:t>
      </w:r>
      <w:r w:rsidR="003952C0" w:rsidRPr="00EE03A4">
        <w:t xml:space="preserve">superior a </w:t>
      </w:r>
      <w:r w:rsidR="008D7371" w:rsidRPr="00EE03A4">
        <w:t>nove pontos</w:t>
      </w:r>
      <w:r w:rsidR="003952C0" w:rsidRPr="00EE03A4">
        <w:t xml:space="preserve"> para que o trabalho </w:t>
      </w:r>
      <w:r w:rsidR="008D7371" w:rsidRPr="00EE03A4">
        <w:t xml:space="preserve">ou solução </w:t>
      </w:r>
      <w:r w:rsidR="003952C0" w:rsidRPr="00EE03A4">
        <w:t>seja incluído.</w:t>
      </w:r>
    </w:p>
    <w:p w14:paraId="665E1694" w14:textId="2A1BBFD2" w:rsidR="003952C0" w:rsidRPr="00FA7EAA" w:rsidRDefault="003952C0" w:rsidP="00FA7EAA">
      <w:pPr>
        <w:pStyle w:val="TF-LEGENDA"/>
      </w:pPr>
      <w:bookmarkStart w:id="58" w:name="_Ref131842575"/>
      <w:r w:rsidRPr="00FA7EAA">
        <w:t xml:space="preserve">Tabela </w:t>
      </w:r>
      <w:fldSimple w:instr=" SEQ Tabela \* ARABIC ">
        <w:r w:rsidR="003145A4">
          <w:rPr>
            <w:noProof/>
          </w:rPr>
          <w:t>1</w:t>
        </w:r>
      </w:fldSimple>
      <w:bookmarkEnd w:id="58"/>
      <w:r w:rsidRPr="00FA7EAA">
        <w:t xml:space="preserve"> - Critérios de qualidade e pesos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57"/>
        <w:gridCol w:w="6541"/>
        <w:gridCol w:w="1962"/>
      </w:tblGrid>
      <w:tr w:rsidR="7BEDA938" w:rsidRPr="00EE03A4" w14:paraId="528E90FE" w14:textId="77777777" w:rsidTr="00A07134">
        <w:trPr>
          <w:trHeight w:val="125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701E720A" w14:textId="25B1D7E1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F8C9E40" w14:textId="7680A497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Critérios de Qualidade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110261C6" w14:textId="16765EDD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Peso</w:t>
            </w:r>
          </w:p>
        </w:tc>
      </w:tr>
      <w:tr w:rsidR="7BEDA938" w:rsidRPr="00EE03A4" w14:paraId="5061EC0C" w14:textId="77777777" w:rsidTr="00A07134">
        <w:trPr>
          <w:trHeight w:val="156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2F861172" w14:textId="252A3D9C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6051092" w14:textId="2458CBA3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Gerência de grupos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8C6AA24" w14:textId="5B4C4498" w:rsidR="7BEDA938" w:rsidRPr="004040B6" w:rsidRDefault="31A8AEE8" w:rsidP="00A0713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2</w:t>
            </w:r>
          </w:p>
        </w:tc>
      </w:tr>
      <w:tr w:rsidR="7BEDA938" w:rsidRPr="00EE03A4" w14:paraId="1055D626" w14:textId="77777777" w:rsidTr="00A07134">
        <w:trPr>
          <w:trHeight w:val="61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0088382B" w14:textId="2E26F8F9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164E6EA" w14:textId="1EBA4DEA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Divulgação de eventos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6E0F9FA3" w14:textId="3D25BDDE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</w:tr>
      <w:tr w:rsidR="7BEDA938" w:rsidRPr="00EE03A4" w14:paraId="1EE207BE" w14:textId="77777777" w:rsidTr="00A07134">
        <w:trPr>
          <w:trHeight w:val="92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1E28CB8B" w14:textId="1A4B05A5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8D71FA9" w14:textId="6F758327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Integração com o Google Maps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66C7DBC" w14:textId="514980A8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</w:tr>
      <w:tr w:rsidR="7BEDA938" w:rsidRPr="00EE03A4" w14:paraId="197E7130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6015E9C9" w14:textId="18889D62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AC60BCB" w14:textId="5C83D322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Permitir a criação de eventos</w:t>
            </w:r>
            <w:r w:rsidR="003952C0" w:rsidRPr="004040B6">
              <w:rPr>
                <w:sz w:val="18"/>
                <w:szCs w:val="18"/>
              </w:rPr>
              <w:t xml:space="preserve"> (Cooperação)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296B26B" w14:textId="56B1052B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</w:tr>
      <w:tr w:rsidR="7BEDA938" w:rsidRPr="00EE03A4" w14:paraId="43EE5789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23DFC418" w14:textId="29AC814D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7BB0E6A" w14:textId="4847AB2C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Permitir ingressar em um evento existente (</w:t>
            </w:r>
            <w:r w:rsidR="003952C0" w:rsidRPr="004040B6">
              <w:rPr>
                <w:sz w:val="18"/>
                <w:szCs w:val="18"/>
              </w:rPr>
              <w:t>C</w:t>
            </w:r>
            <w:r w:rsidRPr="004040B6">
              <w:rPr>
                <w:sz w:val="18"/>
                <w:szCs w:val="18"/>
              </w:rPr>
              <w:t>ooperação)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00780FD5" w14:textId="7CDAA28E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</w:tr>
      <w:tr w:rsidR="7BEDA938" w:rsidRPr="00EE03A4" w14:paraId="30251BD6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14570840" w14:textId="243D6C27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FF9BBD1" w14:textId="007E9F70" w:rsidR="7BEDA938" w:rsidRPr="004040B6" w:rsidRDefault="003952C0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Promove a</w:t>
            </w:r>
            <w:r w:rsidR="7BEDA938" w:rsidRPr="004040B6">
              <w:rPr>
                <w:sz w:val="18"/>
                <w:szCs w:val="18"/>
              </w:rPr>
              <w:t xml:space="preserve"> interação social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5816ADA" w14:textId="35411491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</w:tr>
      <w:tr w:rsidR="7BEDA938" w:rsidRPr="00EE03A4" w14:paraId="6F12A939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4012A129" w14:textId="6B9B3A5F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683719C" w14:textId="14B7471C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Promove a comunicação entre membros do evento (</w:t>
            </w:r>
            <w:r w:rsidR="003952C0" w:rsidRPr="004040B6">
              <w:rPr>
                <w:sz w:val="18"/>
                <w:szCs w:val="18"/>
              </w:rPr>
              <w:t>C</w:t>
            </w:r>
            <w:r w:rsidRPr="004040B6">
              <w:rPr>
                <w:sz w:val="18"/>
                <w:szCs w:val="18"/>
              </w:rPr>
              <w:t>omunicação)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122A3CD3" w14:textId="575FEA59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</w:tr>
      <w:tr w:rsidR="7BEDA938" w:rsidRPr="00EE03A4" w14:paraId="33035FD9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692BC902" w14:textId="3F210158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B06CF90" w14:textId="562FB239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Permitir vários administradores de evento por gerenciador (</w:t>
            </w:r>
            <w:r w:rsidR="003952C0" w:rsidRPr="004040B6">
              <w:rPr>
                <w:sz w:val="18"/>
                <w:szCs w:val="18"/>
              </w:rPr>
              <w:t>C</w:t>
            </w:r>
            <w:r w:rsidRPr="004040B6">
              <w:rPr>
                <w:sz w:val="18"/>
                <w:szCs w:val="18"/>
              </w:rPr>
              <w:t>oordenação)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C7ECC43" w14:textId="5E637E0B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</w:tr>
      <w:tr w:rsidR="7BEDA938" w:rsidRPr="00EE03A4" w14:paraId="7125145A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53967B9D" w14:textId="31148DEE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BA9276D" w14:textId="7ED50AC2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Permite compartilhar o evento em rede social (</w:t>
            </w:r>
            <w:r w:rsidR="003952C0" w:rsidRPr="004040B6">
              <w:rPr>
                <w:sz w:val="18"/>
                <w:szCs w:val="18"/>
              </w:rPr>
              <w:t>C</w:t>
            </w:r>
            <w:r w:rsidRPr="004040B6">
              <w:rPr>
                <w:sz w:val="18"/>
                <w:szCs w:val="18"/>
              </w:rPr>
              <w:t>omunicação)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16D16D39" w14:textId="32BC5EF5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</w:tr>
      <w:tr w:rsidR="7BEDA938" w:rsidRPr="00EE03A4" w14:paraId="6B2F8552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21648A63" w14:textId="43F0A1F6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EA57245" w14:textId="4E0AB919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Permite a distribuição de funções (</w:t>
            </w:r>
            <w:r w:rsidR="003952C0" w:rsidRPr="004040B6">
              <w:rPr>
                <w:sz w:val="18"/>
                <w:szCs w:val="18"/>
              </w:rPr>
              <w:t>C</w:t>
            </w:r>
            <w:r w:rsidRPr="004040B6">
              <w:rPr>
                <w:sz w:val="18"/>
                <w:szCs w:val="18"/>
              </w:rPr>
              <w:t>ooperação)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90185EC" w14:textId="0380C9D0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</w:tr>
      <w:tr w:rsidR="7BEDA938" w:rsidRPr="00EE03A4" w14:paraId="3C7FC5B8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612D3C9" w14:textId="45F1D6DD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 xml:space="preserve"> 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CA82B57" w14:textId="7F8AB79C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02C3BC5A" w14:textId="4F18C92C" w:rsidR="7BEDA938" w:rsidRPr="004040B6" w:rsidRDefault="31A8AEE8" w:rsidP="00A07134">
            <w:pPr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17</w:t>
            </w:r>
          </w:p>
        </w:tc>
      </w:tr>
    </w:tbl>
    <w:p w14:paraId="02AAC382" w14:textId="6CF636A1" w:rsidR="7BEDA938" w:rsidRPr="00EE03A4" w:rsidRDefault="7BEDA938" w:rsidP="00FA7EAA">
      <w:pPr>
        <w:jc w:val="center"/>
      </w:pPr>
      <w:r w:rsidRPr="00EE03A4">
        <w:rPr>
          <w:color w:val="000000" w:themeColor="text1"/>
          <w:sz w:val="20"/>
          <w:szCs w:val="20"/>
        </w:rPr>
        <w:t xml:space="preserve">Fonte: adaptado de </w:t>
      </w:r>
      <w:r w:rsidR="00735C06">
        <w:rPr>
          <w:color w:val="000000" w:themeColor="text1"/>
          <w:sz w:val="20"/>
          <w:szCs w:val="20"/>
        </w:rPr>
        <w:t xml:space="preserve">Santos (2012 apud </w:t>
      </w:r>
      <w:r w:rsidR="00735C06" w:rsidRPr="00EE03A4">
        <w:rPr>
          <w:sz w:val="20"/>
          <w:szCs w:val="20"/>
        </w:rPr>
        <w:t>COSTA</w:t>
      </w:r>
      <w:r w:rsidRPr="00EE03A4">
        <w:rPr>
          <w:sz w:val="20"/>
          <w:szCs w:val="20"/>
        </w:rPr>
        <w:t xml:space="preserve"> </w:t>
      </w:r>
      <w:r w:rsidRPr="00EE03A4">
        <w:rPr>
          <w:i/>
          <w:iCs/>
          <w:sz w:val="20"/>
          <w:szCs w:val="20"/>
        </w:rPr>
        <w:t>et al.</w:t>
      </w:r>
      <w:r w:rsidR="00B77B5C">
        <w:rPr>
          <w:sz w:val="20"/>
          <w:szCs w:val="20"/>
        </w:rPr>
        <w:t xml:space="preserve">, </w:t>
      </w:r>
      <w:r w:rsidRPr="00EE03A4">
        <w:rPr>
          <w:sz w:val="20"/>
          <w:szCs w:val="20"/>
        </w:rPr>
        <w:t>2016</w:t>
      </w:r>
      <w:r w:rsidR="00735C06">
        <w:rPr>
          <w:sz w:val="20"/>
          <w:szCs w:val="20"/>
        </w:rPr>
        <w:t>)</w:t>
      </w:r>
      <w:r w:rsidRPr="00EE03A4">
        <w:rPr>
          <w:sz w:val="20"/>
          <w:szCs w:val="20"/>
        </w:rPr>
        <w:t>.</w:t>
      </w:r>
    </w:p>
    <w:p w14:paraId="79445DC5" w14:textId="291D8803" w:rsidR="00D04D75" w:rsidRPr="00EE03A4" w:rsidRDefault="00715CDF" w:rsidP="00EE03A4">
      <w:pPr>
        <w:pStyle w:val="TF-TEXTO"/>
      </w:pPr>
      <w:bookmarkStart w:id="59" w:name="_Ref52025161"/>
      <w:r w:rsidRPr="00EE03A4">
        <w:t xml:space="preserve">A </w:t>
      </w:r>
      <w:commentRangeStart w:id="60"/>
      <w:r w:rsidRPr="00EE03A4">
        <w:fldChar w:fldCharType="begin"/>
      </w:r>
      <w:r w:rsidRPr="00EE03A4">
        <w:instrText xml:space="preserve"> REF _Ref129893649 \h  \* MERGEFORMAT </w:instrText>
      </w:r>
      <w:r w:rsidRPr="00EE03A4">
        <w:fldChar w:fldCharType="separate"/>
      </w:r>
      <w:r w:rsidR="003145A4">
        <w:rPr>
          <w:b/>
          <w:bCs/>
        </w:rPr>
        <w:t>Erro! Fonte de referência não encontrada.</w:t>
      </w:r>
      <w:r w:rsidRPr="00EE03A4">
        <w:fldChar w:fldCharType="end"/>
      </w:r>
      <w:r w:rsidRPr="00EE03A4">
        <w:t xml:space="preserve"> </w:t>
      </w:r>
      <w:commentRangeEnd w:id="60"/>
      <w:r w:rsidR="00FD207A">
        <w:rPr>
          <w:rStyle w:val="Refdecomentrio"/>
        </w:rPr>
        <w:commentReference w:id="60"/>
      </w:r>
      <w:r w:rsidRPr="00EE03A4">
        <w:t>traz os artigos classificados em cada etapa da RSL</w:t>
      </w:r>
      <w:r w:rsidR="008D7371" w:rsidRPr="00EE03A4">
        <w:t xml:space="preserve">. </w:t>
      </w:r>
      <w:r w:rsidRPr="00EE03A4">
        <w:t xml:space="preserve">Na Etapa 1, os </w:t>
      </w:r>
      <w:r w:rsidR="007B6155">
        <w:t xml:space="preserve">286 </w:t>
      </w:r>
      <w:r w:rsidRPr="00EE03A4">
        <w:t xml:space="preserve">artigos foram </w:t>
      </w:r>
      <w:r w:rsidR="008D7371" w:rsidRPr="00EE03A4">
        <w:t xml:space="preserve">analisados e </w:t>
      </w:r>
      <w:r w:rsidRPr="00EE03A4">
        <w:t xml:space="preserve">eliminados pelo Passo 1: eliminação pelo título, </w:t>
      </w:r>
      <w:r w:rsidR="008D7371" w:rsidRPr="00EE03A4">
        <w:t xml:space="preserve">em que resultou em </w:t>
      </w:r>
      <w:r w:rsidR="00FF3324" w:rsidRPr="00EE03A4">
        <w:t>quatorze</w:t>
      </w:r>
      <w:r w:rsidR="008D7371" w:rsidRPr="00EE03A4">
        <w:t xml:space="preserve"> estudos; </w:t>
      </w:r>
      <w:r w:rsidRPr="00EE03A4">
        <w:t xml:space="preserve">na Etapa 2, </w:t>
      </w:r>
      <w:r w:rsidR="008D7371" w:rsidRPr="00EE03A4">
        <w:t xml:space="preserve">esses </w:t>
      </w:r>
      <w:r w:rsidR="008452D7" w:rsidRPr="00EE03A4">
        <w:t>quatorze</w:t>
      </w:r>
      <w:r w:rsidR="008D7371" w:rsidRPr="00EE03A4">
        <w:t xml:space="preserve"> estudos foram analisados e </w:t>
      </w:r>
      <w:r w:rsidRPr="00EE03A4">
        <w:t>eliminados pelo Passo 2: eliminação pelo resumo</w:t>
      </w:r>
      <w:r w:rsidR="008D7371" w:rsidRPr="00EE03A4">
        <w:t xml:space="preserve">, resultando em </w:t>
      </w:r>
      <w:r w:rsidR="00FF3324" w:rsidRPr="00EE03A4">
        <w:t>sete</w:t>
      </w:r>
      <w:r w:rsidR="008D7371" w:rsidRPr="00EE03A4">
        <w:t xml:space="preserve"> estudos; </w:t>
      </w:r>
      <w:r w:rsidRPr="00EE03A4">
        <w:t xml:space="preserve">na Etapa 3, </w:t>
      </w:r>
      <w:r w:rsidR="008D7371" w:rsidRPr="00EE03A4">
        <w:t xml:space="preserve">esses </w:t>
      </w:r>
      <w:r w:rsidR="0080308D" w:rsidRPr="00EE03A4">
        <w:t>sete</w:t>
      </w:r>
      <w:r w:rsidR="008D7371" w:rsidRPr="00EE03A4">
        <w:t xml:space="preserve"> estudos foram analisados e </w:t>
      </w:r>
      <w:r w:rsidRPr="00EE03A4">
        <w:t>eliminados pelo Passo 3: leitura diagonal</w:t>
      </w:r>
      <w:r w:rsidR="008D7371" w:rsidRPr="00EE03A4">
        <w:t xml:space="preserve">, que resultou em </w:t>
      </w:r>
      <w:r w:rsidR="0080308D" w:rsidRPr="00EE03A4">
        <w:t>três</w:t>
      </w:r>
      <w:r w:rsidR="008D7371" w:rsidRPr="00EE03A4">
        <w:t xml:space="preserve"> estudos; e p</w:t>
      </w:r>
      <w:r w:rsidRPr="00EE03A4">
        <w:t xml:space="preserve">or fim, na Etapa 4, </w:t>
      </w:r>
      <w:r w:rsidR="008D7371" w:rsidRPr="00EE03A4">
        <w:t xml:space="preserve">esses </w:t>
      </w:r>
      <w:r w:rsidR="00782E73" w:rsidRPr="00EE03A4">
        <w:t xml:space="preserve">três </w:t>
      </w:r>
      <w:r w:rsidR="008D7371" w:rsidRPr="00EE03A4">
        <w:t xml:space="preserve">estudos foram </w:t>
      </w:r>
      <w:r w:rsidRPr="00EE03A4">
        <w:t>analisados pelo Passo 4: leitura completa</w:t>
      </w:r>
      <w:r w:rsidR="008D7371" w:rsidRPr="00EE03A4">
        <w:t>, que resultou em um estudo selecionado</w:t>
      </w:r>
      <w:r w:rsidRPr="00EE03A4">
        <w:t xml:space="preserve">. </w:t>
      </w:r>
      <w:r w:rsidR="00D04D75" w:rsidRPr="00EE03A4">
        <w:t xml:space="preserve">Esse resultado se encontra sintetizado no </w:t>
      </w:r>
      <w:commentRangeStart w:id="61"/>
      <w:r w:rsidR="00D04D75" w:rsidRPr="00EE03A4">
        <w:fldChar w:fldCharType="begin"/>
      </w:r>
      <w:r w:rsidR="00D04D75" w:rsidRPr="00EE03A4">
        <w:instrText xml:space="preserve"> REF _Ref131751327 \h </w:instrText>
      </w:r>
      <w:r w:rsidR="00EE03A4" w:rsidRPr="00EE03A4">
        <w:instrText xml:space="preserve"> \* MERGEFORMAT </w:instrText>
      </w:r>
      <w:r w:rsidR="00D04D75" w:rsidRPr="00EE03A4">
        <w:fldChar w:fldCharType="separate"/>
      </w:r>
      <w:r w:rsidR="003145A4">
        <w:rPr>
          <w:b/>
          <w:bCs/>
        </w:rPr>
        <w:t>Erro! Fonte de referência não encontrada.</w:t>
      </w:r>
      <w:r w:rsidR="00D04D75" w:rsidRPr="00EE03A4">
        <w:fldChar w:fldCharType="end"/>
      </w:r>
      <w:r w:rsidR="00D04D75" w:rsidRPr="00EE03A4">
        <w:t>.</w:t>
      </w:r>
      <w:commentRangeEnd w:id="61"/>
      <w:r w:rsidR="00FD207A">
        <w:rPr>
          <w:rStyle w:val="Refdecomentrio"/>
        </w:rPr>
        <w:commentReference w:id="61"/>
      </w:r>
      <w:r w:rsidR="00D04D75" w:rsidRPr="00EE03A4">
        <w:t xml:space="preserve"> </w:t>
      </w:r>
      <w:r w:rsidRPr="00EE03A4">
        <w:t>Destaca-se que no caso da plataforma Google Acadêmico foram analisadas as primeiras 10 abas de pesquisa retornadas</w:t>
      </w:r>
      <w:r w:rsidR="008D7371" w:rsidRPr="00EE03A4">
        <w:t xml:space="preserve"> e na</w:t>
      </w:r>
      <w:r w:rsidR="00D04D75" w:rsidRPr="00EE03A4">
        <w:t xml:space="preserve">s bibliotecas digitais </w:t>
      </w:r>
      <w:r w:rsidR="31A8AEE8" w:rsidRPr="00EE03A4">
        <w:t xml:space="preserve">IEEE </w:t>
      </w:r>
      <w:proofErr w:type="spellStart"/>
      <w:r w:rsidR="31A8AEE8" w:rsidRPr="00EE03A4">
        <w:t>Xplorer</w:t>
      </w:r>
      <w:proofErr w:type="spellEnd"/>
      <w:r w:rsidR="31A8AEE8" w:rsidRPr="00EE03A4">
        <w:t xml:space="preserve"> </w:t>
      </w:r>
      <w:r w:rsidR="00D04D75" w:rsidRPr="00EE03A4">
        <w:t>e</w:t>
      </w:r>
      <w:r w:rsidR="31A8AEE8" w:rsidRPr="00EE03A4">
        <w:t xml:space="preserve"> </w:t>
      </w:r>
      <w:proofErr w:type="spellStart"/>
      <w:r w:rsidR="31A8AEE8" w:rsidRPr="00EE03A4">
        <w:t>SienceDirect</w:t>
      </w:r>
      <w:proofErr w:type="spellEnd"/>
      <w:r w:rsidR="31A8AEE8" w:rsidRPr="00EE03A4">
        <w:t xml:space="preserve"> foram analisadas as primeiras </w:t>
      </w:r>
      <w:r w:rsidR="00D04D75" w:rsidRPr="00EE03A4">
        <w:t>duas</w:t>
      </w:r>
      <w:r w:rsidR="31A8AEE8" w:rsidRPr="00EE03A4">
        <w:t xml:space="preserve"> abas, </w:t>
      </w:r>
      <w:r w:rsidRPr="00EE03A4">
        <w:t>tendo em vista a grande volumetria de resultados obtidos.</w:t>
      </w:r>
      <w:r w:rsidR="00D04D75" w:rsidRPr="00EE03A4">
        <w:t xml:space="preserve"> Cabe destacar que a análise realizada nos estudos das bibliotecas digitais IEEE </w:t>
      </w:r>
      <w:proofErr w:type="spellStart"/>
      <w:r w:rsidR="00D04D75" w:rsidRPr="00EE03A4">
        <w:t>Xplorer</w:t>
      </w:r>
      <w:proofErr w:type="spellEnd"/>
      <w:r w:rsidR="00D04D75" w:rsidRPr="00EE03A4">
        <w:t xml:space="preserve"> e </w:t>
      </w:r>
      <w:proofErr w:type="spellStart"/>
      <w:r w:rsidR="00D04D75" w:rsidRPr="00EE03A4">
        <w:t>ScienceDirect</w:t>
      </w:r>
      <w:proofErr w:type="spellEnd"/>
      <w:r w:rsidR="00D04D75" w:rsidRPr="00EE03A4">
        <w:t xml:space="preserve"> resultaram em zero trabalhos selecionados, devido a não atenderem o estipulado nesse protocolo. Muitos trabalhos apresentavam a Colaboração, mas não entravam na temática de divulgação e gerenciamento de eventos.</w:t>
      </w:r>
    </w:p>
    <w:p w14:paraId="38A3ECE9" w14:textId="2F0B43EB" w:rsidR="00715CDF" w:rsidRPr="00FA7EAA" w:rsidRDefault="37E26152" w:rsidP="00FA7EAA">
      <w:pPr>
        <w:pStyle w:val="TF-TEXTO"/>
        <w:spacing w:line="240" w:lineRule="auto"/>
        <w:ind w:firstLine="0"/>
        <w:jc w:val="center"/>
      </w:pPr>
      <w:commentRangeStart w:id="62"/>
      <w:r w:rsidRPr="00FA7EAA">
        <w:t xml:space="preserve">Tabela </w:t>
      </w:r>
      <w:fldSimple w:instr=" SEQ Tabela \* ARABIC ">
        <w:r w:rsidR="003145A4">
          <w:rPr>
            <w:noProof/>
          </w:rPr>
          <w:t>2</w:t>
        </w:r>
      </w:fldSimple>
      <w:r w:rsidR="008D7371" w:rsidRPr="00FA7EAA">
        <w:rPr>
          <w:noProof/>
        </w:rPr>
        <w:t xml:space="preserve"> </w:t>
      </w:r>
      <w:r w:rsidRPr="00FA7EAA">
        <w:t xml:space="preserve">- Artigos </w:t>
      </w:r>
      <w:commentRangeEnd w:id="62"/>
      <w:r w:rsidR="00FD207A">
        <w:rPr>
          <w:rStyle w:val="Refdecomentrio"/>
        </w:rPr>
        <w:commentReference w:id="62"/>
      </w:r>
      <w:r w:rsidRPr="00FA7EAA">
        <w:t>Classificados nas Etapas da RSL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657"/>
        <w:gridCol w:w="1163"/>
        <w:gridCol w:w="992"/>
        <w:gridCol w:w="992"/>
        <w:gridCol w:w="1136"/>
        <w:gridCol w:w="1132"/>
      </w:tblGrid>
      <w:tr w:rsidR="37E26152" w:rsidRPr="00EE03A4" w14:paraId="69846CAF" w14:textId="77777777" w:rsidTr="00A07134">
        <w:trPr>
          <w:trHeight w:val="70"/>
          <w:jc w:val="center"/>
        </w:trPr>
        <w:tc>
          <w:tcPr>
            <w:tcW w:w="3657" w:type="dxa"/>
            <w:tcBorders>
              <w:left w:val="nil"/>
            </w:tcBorders>
            <w:vAlign w:val="center"/>
          </w:tcPr>
          <w:p w14:paraId="31CC017E" w14:textId="77777777" w:rsidR="37E26152" w:rsidRPr="004040B6" w:rsidRDefault="37E26152" w:rsidP="004040B6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lastRenderedPageBreak/>
              <w:t>Base de Dados</w:t>
            </w:r>
          </w:p>
        </w:tc>
        <w:tc>
          <w:tcPr>
            <w:tcW w:w="1163" w:type="dxa"/>
            <w:vAlign w:val="center"/>
          </w:tcPr>
          <w:p w14:paraId="0DC1325A" w14:textId="3D33FD35" w:rsidR="37E26152" w:rsidRPr="004040B6" w:rsidRDefault="37E26152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Anal</w:t>
            </w:r>
            <w:r w:rsidR="004040B6">
              <w:rPr>
                <w:b/>
                <w:bCs/>
                <w:sz w:val="18"/>
                <w:szCs w:val="18"/>
              </w:rPr>
              <w:t>i</w:t>
            </w:r>
            <w:r w:rsidRPr="004040B6">
              <w:rPr>
                <w:b/>
                <w:bCs/>
                <w:sz w:val="18"/>
                <w:szCs w:val="18"/>
              </w:rPr>
              <w:t>sados</w:t>
            </w:r>
          </w:p>
        </w:tc>
        <w:tc>
          <w:tcPr>
            <w:tcW w:w="992" w:type="dxa"/>
            <w:vAlign w:val="center"/>
          </w:tcPr>
          <w:p w14:paraId="5AB0F48E" w14:textId="77777777" w:rsidR="37E26152" w:rsidRPr="004040B6" w:rsidRDefault="37E26152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Etapa I</w:t>
            </w:r>
          </w:p>
        </w:tc>
        <w:tc>
          <w:tcPr>
            <w:tcW w:w="992" w:type="dxa"/>
            <w:vAlign w:val="center"/>
          </w:tcPr>
          <w:p w14:paraId="1469FC28" w14:textId="77777777" w:rsidR="37E26152" w:rsidRPr="004040B6" w:rsidRDefault="37E26152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Etapa II</w:t>
            </w:r>
          </w:p>
        </w:tc>
        <w:tc>
          <w:tcPr>
            <w:tcW w:w="1136" w:type="dxa"/>
            <w:vAlign w:val="center"/>
          </w:tcPr>
          <w:p w14:paraId="35C4CBC1" w14:textId="77777777" w:rsidR="37E26152" w:rsidRPr="004040B6" w:rsidRDefault="37E26152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Etapa III</w:t>
            </w: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2B8821D7" w14:textId="77777777" w:rsidR="37E26152" w:rsidRPr="004040B6" w:rsidRDefault="37E26152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Etapa IV</w:t>
            </w:r>
          </w:p>
        </w:tc>
      </w:tr>
      <w:tr w:rsidR="37E26152" w:rsidRPr="00EE03A4" w14:paraId="598030D9" w14:textId="77777777" w:rsidTr="00A07134">
        <w:trPr>
          <w:trHeight w:val="70"/>
          <w:jc w:val="center"/>
        </w:trPr>
        <w:tc>
          <w:tcPr>
            <w:tcW w:w="3657" w:type="dxa"/>
            <w:tcBorders>
              <w:left w:val="nil"/>
            </w:tcBorders>
            <w:vAlign w:val="center"/>
          </w:tcPr>
          <w:p w14:paraId="712BADEC" w14:textId="77777777" w:rsidR="37E26152" w:rsidRPr="004040B6" w:rsidRDefault="37E26152" w:rsidP="00EE03A4">
            <w:pPr>
              <w:pStyle w:val="SemEspaamento"/>
              <w:jc w:val="both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 xml:space="preserve">IEEE </w:t>
            </w:r>
            <w:proofErr w:type="spellStart"/>
            <w:r w:rsidRPr="004040B6">
              <w:rPr>
                <w:b/>
                <w:bCs/>
                <w:sz w:val="18"/>
                <w:szCs w:val="18"/>
              </w:rPr>
              <w:t>Xplorer</w:t>
            </w:r>
            <w:proofErr w:type="spellEnd"/>
          </w:p>
        </w:tc>
        <w:tc>
          <w:tcPr>
            <w:tcW w:w="1163" w:type="dxa"/>
            <w:vAlign w:val="center"/>
          </w:tcPr>
          <w:p w14:paraId="26E9A83C" w14:textId="03A1B399" w:rsidR="37E26152" w:rsidRPr="004040B6" w:rsidRDefault="5137F2C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54</w:t>
            </w:r>
          </w:p>
        </w:tc>
        <w:tc>
          <w:tcPr>
            <w:tcW w:w="992" w:type="dxa"/>
            <w:vAlign w:val="center"/>
          </w:tcPr>
          <w:p w14:paraId="47E39DAD" w14:textId="1B8BA1BD" w:rsidR="37E26152" w:rsidRPr="004040B6" w:rsidRDefault="5137F2C9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3</w:t>
            </w:r>
          </w:p>
        </w:tc>
        <w:tc>
          <w:tcPr>
            <w:tcW w:w="992" w:type="dxa"/>
            <w:vAlign w:val="center"/>
          </w:tcPr>
          <w:p w14:paraId="13EE3E88" w14:textId="6499388A" w:rsidR="37E26152" w:rsidRPr="004040B6" w:rsidRDefault="5137F2C9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  <w:tc>
          <w:tcPr>
            <w:tcW w:w="1136" w:type="dxa"/>
            <w:vAlign w:val="center"/>
          </w:tcPr>
          <w:p w14:paraId="4BCF4D8F" w14:textId="42E1F498" w:rsidR="37E26152" w:rsidRPr="004040B6" w:rsidRDefault="31A8AEE8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0</w:t>
            </w: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4B2B276A" w14:textId="478564DB" w:rsidR="37E26152" w:rsidRPr="004040B6" w:rsidRDefault="31A8AEE8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0</w:t>
            </w:r>
          </w:p>
        </w:tc>
      </w:tr>
      <w:tr w:rsidR="37E26152" w:rsidRPr="00EE03A4" w14:paraId="04AD95D8" w14:textId="77777777" w:rsidTr="00A07134">
        <w:trPr>
          <w:trHeight w:val="88"/>
          <w:jc w:val="center"/>
        </w:trPr>
        <w:tc>
          <w:tcPr>
            <w:tcW w:w="3657" w:type="dxa"/>
            <w:tcBorders>
              <w:left w:val="nil"/>
            </w:tcBorders>
            <w:vAlign w:val="center"/>
          </w:tcPr>
          <w:p w14:paraId="2E6741F4" w14:textId="77777777" w:rsidR="37E26152" w:rsidRPr="004040B6" w:rsidRDefault="37E26152" w:rsidP="00EE03A4">
            <w:pPr>
              <w:pStyle w:val="SemEspaamento"/>
              <w:jc w:val="both"/>
              <w:rPr>
                <w:b/>
                <w:bCs/>
                <w:sz w:val="18"/>
                <w:szCs w:val="18"/>
              </w:rPr>
            </w:pPr>
            <w:proofErr w:type="spellStart"/>
            <w:r w:rsidRPr="004040B6">
              <w:rPr>
                <w:b/>
                <w:bCs/>
                <w:sz w:val="18"/>
                <w:szCs w:val="18"/>
              </w:rPr>
              <w:t>SienceDirect</w:t>
            </w:r>
            <w:proofErr w:type="spellEnd"/>
          </w:p>
        </w:tc>
        <w:tc>
          <w:tcPr>
            <w:tcW w:w="1163" w:type="dxa"/>
            <w:vAlign w:val="center"/>
          </w:tcPr>
          <w:p w14:paraId="09203896" w14:textId="79127D3D" w:rsidR="37E26152" w:rsidRPr="004040B6" w:rsidRDefault="5137F2C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73</w:t>
            </w:r>
          </w:p>
        </w:tc>
        <w:tc>
          <w:tcPr>
            <w:tcW w:w="992" w:type="dxa"/>
            <w:vAlign w:val="center"/>
          </w:tcPr>
          <w:p w14:paraId="46B0AA77" w14:textId="05A1288C" w:rsidR="37E26152" w:rsidRPr="004040B6" w:rsidRDefault="5137F2C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  <w:vAlign w:val="center"/>
          </w:tcPr>
          <w:p w14:paraId="33706872" w14:textId="793480E5" w:rsidR="37E26152" w:rsidRPr="004040B6" w:rsidRDefault="5137F2C9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3</w:t>
            </w:r>
          </w:p>
        </w:tc>
        <w:tc>
          <w:tcPr>
            <w:tcW w:w="1136" w:type="dxa"/>
            <w:vAlign w:val="center"/>
          </w:tcPr>
          <w:p w14:paraId="15615D6A" w14:textId="6568CC91" w:rsidR="37E26152" w:rsidRPr="004040B6" w:rsidRDefault="31A8AEE8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62130C91" w14:textId="4CF00536" w:rsidR="37E26152" w:rsidRPr="004040B6" w:rsidRDefault="31A8AEE8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0</w:t>
            </w:r>
          </w:p>
        </w:tc>
      </w:tr>
      <w:tr w:rsidR="37E26152" w:rsidRPr="00EE03A4" w14:paraId="4EA2A686" w14:textId="77777777" w:rsidTr="00A07134">
        <w:trPr>
          <w:trHeight w:val="119"/>
          <w:jc w:val="center"/>
        </w:trPr>
        <w:tc>
          <w:tcPr>
            <w:tcW w:w="3657" w:type="dxa"/>
            <w:tcBorders>
              <w:left w:val="nil"/>
            </w:tcBorders>
            <w:vAlign w:val="center"/>
          </w:tcPr>
          <w:p w14:paraId="3CAC22CA" w14:textId="41A977D7" w:rsidR="008D7371" w:rsidRPr="004040B6" w:rsidRDefault="008D7371" w:rsidP="001D030E">
            <w:pPr>
              <w:pStyle w:val="SemEspaamento"/>
              <w:jc w:val="both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Google Acadêmico</w:t>
            </w:r>
            <w:r w:rsidR="001D030E" w:rsidRPr="004040B6">
              <w:rPr>
                <w:b/>
                <w:bCs/>
                <w:sz w:val="18"/>
                <w:szCs w:val="18"/>
              </w:rPr>
              <w:t xml:space="preserve"> </w:t>
            </w:r>
            <w:r w:rsidRPr="004040B6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Pr="004040B6">
              <w:rPr>
                <w:b/>
                <w:bCs/>
                <w:i/>
                <w:iCs/>
                <w:sz w:val="18"/>
                <w:szCs w:val="18"/>
              </w:rPr>
              <w:t>string</w:t>
            </w:r>
            <w:proofErr w:type="spellEnd"/>
            <w:r w:rsidRPr="004040B6">
              <w:rPr>
                <w:b/>
                <w:bCs/>
                <w:sz w:val="18"/>
                <w:szCs w:val="18"/>
              </w:rPr>
              <w:t xml:space="preserve"> em inglês)</w:t>
            </w:r>
          </w:p>
        </w:tc>
        <w:tc>
          <w:tcPr>
            <w:tcW w:w="1163" w:type="dxa"/>
            <w:vAlign w:val="center"/>
          </w:tcPr>
          <w:p w14:paraId="7647B205" w14:textId="0B2AC41F" w:rsidR="37E26152" w:rsidRPr="004040B6" w:rsidRDefault="00F752FE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82</w:t>
            </w:r>
          </w:p>
        </w:tc>
        <w:tc>
          <w:tcPr>
            <w:tcW w:w="992" w:type="dxa"/>
            <w:vAlign w:val="center"/>
          </w:tcPr>
          <w:p w14:paraId="47157055" w14:textId="52A7DFCB" w:rsidR="37E26152" w:rsidRPr="004040B6" w:rsidRDefault="008B24E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1F09BCF8" w14:textId="7952B084" w:rsidR="37E26152" w:rsidRPr="004040B6" w:rsidRDefault="008B24E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  <w:tc>
          <w:tcPr>
            <w:tcW w:w="1136" w:type="dxa"/>
            <w:vAlign w:val="center"/>
          </w:tcPr>
          <w:p w14:paraId="2370F7CE" w14:textId="6FBBBCF8" w:rsidR="37E26152" w:rsidRPr="004040B6" w:rsidRDefault="008B24E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0</w:t>
            </w: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6B227DC5" w14:textId="03113DC7" w:rsidR="37E26152" w:rsidRPr="004040B6" w:rsidRDefault="008B24E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0</w:t>
            </w:r>
          </w:p>
        </w:tc>
      </w:tr>
      <w:tr w:rsidR="008D7371" w:rsidRPr="00EE03A4" w14:paraId="779F6C06" w14:textId="77777777" w:rsidTr="00A07134">
        <w:trPr>
          <w:trHeight w:val="315"/>
          <w:jc w:val="center"/>
        </w:trPr>
        <w:tc>
          <w:tcPr>
            <w:tcW w:w="3657" w:type="dxa"/>
            <w:tcBorders>
              <w:left w:val="nil"/>
            </w:tcBorders>
            <w:vAlign w:val="center"/>
          </w:tcPr>
          <w:p w14:paraId="69200A16" w14:textId="6795C4E7" w:rsidR="008D7371" w:rsidRPr="004040B6" w:rsidRDefault="008D7371" w:rsidP="001D030E">
            <w:pPr>
              <w:pStyle w:val="SemEspaamento"/>
              <w:jc w:val="both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Google Acadêmico</w:t>
            </w:r>
            <w:r w:rsidR="001D030E" w:rsidRPr="004040B6">
              <w:rPr>
                <w:b/>
                <w:bCs/>
                <w:sz w:val="18"/>
                <w:szCs w:val="18"/>
              </w:rPr>
              <w:t xml:space="preserve"> </w:t>
            </w:r>
            <w:r w:rsidRPr="004040B6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Pr="004040B6">
              <w:rPr>
                <w:b/>
                <w:bCs/>
                <w:i/>
                <w:iCs/>
                <w:sz w:val="18"/>
                <w:szCs w:val="18"/>
              </w:rPr>
              <w:t>string</w:t>
            </w:r>
            <w:proofErr w:type="spellEnd"/>
            <w:r w:rsidRPr="004040B6">
              <w:rPr>
                <w:b/>
                <w:bCs/>
                <w:sz w:val="18"/>
                <w:szCs w:val="18"/>
              </w:rPr>
              <w:t xml:space="preserve"> em português)</w:t>
            </w:r>
          </w:p>
        </w:tc>
        <w:tc>
          <w:tcPr>
            <w:tcW w:w="1163" w:type="dxa"/>
            <w:vAlign w:val="center"/>
          </w:tcPr>
          <w:p w14:paraId="0D2FCE34" w14:textId="715C6D8B" w:rsidR="008D7371" w:rsidRPr="004040B6" w:rsidRDefault="00237086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77</w:t>
            </w:r>
          </w:p>
        </w:tc>
        <w:tc>
          <w:tcPr>
            <w:tcW w:w="992" w:type="dxa"/>
            <w:vAlign w:val="center"/>
          </w:tcPr>
          <w:p w14:paraId="7E065D0E" w14:textId="01E35FEB" w:rsidR="008D7371" w:rsidRPr="004040B6" w:rsidRDefault="00237086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14:paraId="552CDCD1" w14:textId="0AE3611D" w:rsidR="008D7371" w:rsidRPr="004040B6" w:rsidRDefault="00237086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  <w:tc>
          <w:tcPr>
            <w:tcW w:w="1136" w:type="dxa"/>
            <w:vAlign w:val="center"/>
          </w:tcPr>
          <w:p w14:paraId="35202C25" w14:textId="5011457E" w:rsidR="008D7371" w:rsidRPr="004040B6" w:rsidRDefault="00237086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2E4A68B3" w14:textId="41A3C6D5" w:rsidR="008D7371" w:rsidRPr="004040B6" w:rsidRDefault="00237086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</w:tr>
      <w:tr w:rsidR="37E26152" w:rsidRPr="00EE03A4" w14:paraId="12E91404" w14:textId="77777777" w:rsidTr="00A07134">
        <w:trPr>
          <w:trHeight w:val="70"/>
          <w:jc w:val="center"/>
        </w:trPr>
        <w:tc>
          <w:tcPr>
            <w:tcW w:w="3657" w:type="dxa"/>
            <w:tcBorders>
              <w:left w:val="nil"/>
            </w:tcBorders>
            <w:vAlign w:val="center"/>
          </w:tcPr>
          <w:p w14:paraId="0228A24C" w14:textId="77777777" w:rsidR="37E26152" w:rsidRPr="004040B6" w:rsidRDefault="37E26152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163" w:type="dxa"/>
            <w:vAlign w:val="center"/>
          </w:tcPr>
          <w:p w14:paraId="2190C000" w14:textId="25D5A3F3" w:rsidR="37E26152" w:rsidRPr="004040B6" w:rsidRDefault="31A8AEE8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2</w:t>
            </w:r>
            <w:r w:rsidR="00935D37" w:rsidRPr="004040B6">
              <w:rPr>
                <w:b/>
                <w:bCs/>
                <w:sz w:val="18"/>
                <w:szCs w:val="18"/>
              </w:rPr>
              <w:t>86</w:t>
            </w:r>
          </w:p>
        </w:tc>
        <w:tc>
          <w:tcPr>
            <w:tcW w:w="992" w:type="dxa"/>
            <w:vAlign w:val="center"/>
          </w:tcPr>
          <w:p w14:paraId="42930D0B" w14:textId="3F24A176" w:rsidR="37E26152" w:rsidRPr="004040B6" w:rsidRDefault="31A8AEE8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1</w:t>
            </w:r>
            <w:r w:rsidR="002C2D7E" w:rsidRPr="004040B6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92" w:type="dxa"/>
            <w:vAlign w:val="center"/>
          </w:tcPr>
          <w:p w14:paraId="548A6B3C" w14:textId="3B0EC26D" w:rsidR="37E26152" w:rsidRPr="004040B6" w:rsidRDefault="002C2D7E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136" w:type="dxa"/>
            <w:vAlign w:val="center"/>
          </w:tcPr>
          <w:p w14:paraId="45D6D09A" w14:textId="4B767FE0" w:rsidR="37E26152" w:rsidRPr="004040B6" w:rsidRDefault="002C2D7E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14914910" w14:textId="66AD2898" w:rsidR="37E26152" w:rsidRPr="004040B6" w:rsidRDefault="31A8AEE8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1</w:t>
            </w:r>
          </w:p>
        </w:tc>
      </w:tr>
    </w:tbl>
    <w:p w14:paraId="59408D00" w14:textId="0182A0D7" w:rsidR="00715CDF" w:rsidRPr="00EE03A4" w:rsidRDefault="31A8AEE8" w:rsidP="00FA7EAA">
      <w:pPr>
        <w:pStyle w:val="TF-FONTE"/>
        <w:rPr>
          <w:highlight w:val="yellow"/>
        </w:rPr>
      </w:pPr>
      <w:r w:rsidRPr="00EE03A4">
        <w:t>Fonte: elaborado pel</w:t>
      </w:r>
      <w:r w:rsidR="00D04D75" w:rsidRPr="00EE03A4">
        <w:t>os</w:t>
      </w:r>
      <w:r w:rsidRPr="00EE03A4">
        <w:t xml:space="preserve"> autor</w:t>
      </w:r>
      <w:r w:rsidR="00D04D75" w:rsidRPr="00EE03A4">
        <w:t>es</w:t>
      </w:r>
      <w:r w:rsidRPr="00EE03A4">
        <w:t>.</w:t>
      </w:r>
    </w:p>
    <w:p w14:paraId="3E12AF2C" w14:textId="5BE64A18" w:rsidR="00715CDF" w:rsidRPr="00EE03A4" w:rsidRDefault="00D04D75" w:rsidP="00EE03A4">
      <w:pPr>
        <w:pStyle w:val="TF-TEXTO"/>
      </w:pPr>
      <w:r w:rsidRPr="00EE03A4">
        <w:t xml:space="preserve">A segunda parte da RL diz respeito a realizar uma RTL. Na RTL, também foram aplicados os CI e CE, bem como os critérios de qualidade com pontuação igual ou superior a nove pontos. </w:t>
      </w:r>
      <w:r w:rsidR="00715CDF" w:rsidRPr="00EE03A4">
        <w:t xml:space="preserve">Na realização da RTL foram </w:t>
      </w:r>
      <w:r w:rsidR="002D2C03" w:rsidRPr="00EE03A4">
        <w:t>realizadas buscas no Chat GPT por sistemas de mercado que pudessem contribuir com a pesquisa em questão. Ao utilizar a pergunta “sistema colaborativo para gestão e divulgação de eventos” se obteve cinco resultados</w:t>
      </w:r>
      <w:r w:rsidR="00C640C5">
        <w:t xml:space="preserve">, sendo eles: </w:t>
      </w:r>
      <w:proofErr w:type="spellStart"/>
      <w:r w:rsidR="00C640C5">
        <w:t>Eventbrite</w:t>
      </w:r>
      <w:proofErr w:type="spellEnd"/>
      <w:r w:rsidR="00C640C5">
        <w:t xml:space="preserve">, Facebook </w:t>
      </w:r>
      <w:proofErr w:type="spellStart"/>
      <w:r w:rsidR="00C640C5">
        <w:t>Events</w:t>
      </w:r>
      <w:proofErr w:type="spellEnd"/>
      <w:r w:rsidR="00C640C5">
        <w:t xml:space="preserve">, Google </w:t>
      </w:r>
      <w:proofErr w:type="spellStart"/>
      <w:r w:rsidR="00C640C5">
        <w:t>Calendar</w:t>
      </w:r>
      <w:proofErr w:type="spellEnd"/>
      <w:r w:rsidR="00C640C5">
        <w:t xml:space="preserve">, </w:t>
      </w:r>
      <w:proofErr w:type="spellStart"/>
      <w:r w:rsidR="00C640C5">
        <w:t>Meetup</w:t>
      </w:r>
      <w:proofErr w:type="spellEnd"/>
      <w:r w:rsidR="00C640C5">
        <w:t xml:space="preserve"> e Slack. </w:t>
      </w:r>
      <w:r w:rsidR="002D2C03" w:rsidRPr="00EE03A4">
        <w:t xml:space="preserve">Desses cinco resultados </w:t>
      </w:r>
      <w:r w:rsidR="00C640C5">
        <w:t xml:space="preserve">foram selecionados </w:t>
      </w:r>
      <w:proofErr w:type="spellStart"/>
      <w:r w:rsidR="00C640C5">
        <w:t>Eventbrite</w:t>
      </w:r>
      <w:proofErr w:type="spellEnd"/>
      <w:r w:rsidR="00C640C5">
        <w:t xml:space="preserve">, Facebook </w:t>
      </w:r>
      <w:proofErr w:type="spellStart"/>
      <w:r w:rsidR="00C640C5">
        <w:t>Events</w:t>
      </w:r>
      <w:proofErr w:type="spellEnd"/>
      <w:r w:rsidR="00C640C5">
        <w:t xml:space="preserve"> e </w:t>
      </w:r>
      <w:proofErr w:type="spellStart"/>
      <w:r w:rsidR="00C640C5">
        <w:t>Meetup</w:t>
      </w:r>
      <w:proofErr w:type="spellEnd"/>
      <w:r w:rsidR="002D2C03" w:rsidRPr="00EE03A4">
        <w:t xml:space="preserve">. Outra pergunta realizada ainda no Chat GPT foi </w:t>
      </w:r>
      <w:bookmarkStart w:id="63" w:name="OLE_LINK12"/>
      <w:r w:rsidR="002D2C03" w:rsidRPr="00EE03A4">
        <w:t>“</w:t>
      </w:r>
      <w:r w:rsidR="008445D3" w:rsidRPr="00EE03A4">
        <w:t>sistema para gerenciar eventos</w:t>
      </w:r>
      <w:r w:rsidR="002D2C03" w:rsidRPr="00EE03A4">
        <w:t>”</w:t>
      </w:r>
      <w:bookmarkEnd w:id="63"/>
      <w:r w:rsidR="00C640C5">
        <w:t xml:space="preserve">. A resposta para essa pergunta foi mais genérica, porém, ele ainda sugeriu </w:t>
      </w:r>
      <w:proofErr w:type="spellStart"/>
      <w:r w:rsidR="00C640C5" w:rsidRPr="00C640C5">
        <w:t>Eventbrite</w:t>
      </w:r>
      <w:proofErr w:type="spellEnd"/>
      <w:r w:rsidR="00C640C5" w:rsidRPr="00C640C5">
        <w:t xml:space="preserve">, </w:t>
      </w:r>
      <w:proofErr w:type="spellStart"/>
      <w:r w:rsidR="00C640C5" w:rsidRPr="00C640C5">
        <w:t>Cvent</w:t>
      </w:r>
      <w:proofErr w:type="spellEnd"/>
      <w:r w:rsidR="00C640C5" w:rsidRPr="00C640C5">
        <w:t xml:space="preserve">, </w:t>
      </w:r>
      <w:proofErr w:type="spellStart"/>
      <w:r w:rsidR="00C640C5" w:rsidRPr="00C640C5">
        <w:t>Bizzabo</w:t>
      </w:r>
      <w:proofErr w:type="spellEnd"/>
      <w:r w:rsidR="00C640C5">
        <w:t xml:space="preserve"> e</w:t>
      </w:r>
      <w:r w:rsidR="00C640C5" w:rsidRPr="00C640C5">
        <w:t xml:space="preserve"> </w:t>
      </w:r>
      <w:proofErr w:type="spellStart"/>
      <w:r w:rsidR="00C640C5" w:rsidRPr="00C640C5">
        <w:t>Whova</w:t>
      </w:r>
      <w:proofErr w:type="spellEnd"/>
      <w:r w:rsidR="00C640C5" w:rsidRPr="00C640C5">
        <w:t xml:space="preserve">, </w:t>
      </w:r>
      <w:r w:rsidR="00C640C5">
        <w:t xml:space="preserve">além de ter colocado que existem </w:t>
      </w:r>
      <w:r w:rsidR="00916BDE">
        <w:t>m</w:t>
      </w:r>
      <w:r w:rsidR="00C640C5">
        <w:t xml:space="preserve">uitos outros que atendem essa pergunta. Desses quatro, somente o </w:t>
      </w:r>
      <w:proofErr w:type="spellStart"/>
      <w:r w:rsidR="00C640C5">
        <w:t>Event</w:t>
      </w:r>
      <w:r w:rsidR="00916BDE">
        <w:t>b</w:t>
      </w:r>
      <w:r w:rsidR="00C640C5">
        <w:t>ri</w:t>
      </w:r>
      <w:r w:rsidR="00916BDE">
        <w:t>t</w:t>
      </w:r>
      <w:r w:rsidR="00C640C5">
        <w:t>e</w:t>
      </w:r>
      <w:proofErr w:type="spellEnd"/>
      <w:r w:rsidR="00916BDE">
        <w:t xml:space="preserve"> atende os critérios estipulados e ele já foi selecionado pela primeira pergunta realizada no </w:t>
      </w:r>
      <w:proofErr w:type="spellStart"/>
      <w:r w:rsidR="00916BDE">
        <w:t>ChatGPT</w:t>
      </w:r>
      <w:proofErr w:type="spellEnd"/>
      <w:r w:rsidR="00916BDE">
        <w:t>. Portanto, não houve nenhuma seleção a partir dessa pergunta.</w:t>
      </w:r>
      <w:r w:rsidR="00C640C5">
        <w:t xml:space="preserve"> Além</w:t>
      </w:r>
      <w:r w:rsidR="008445D3" w:rsidRPr="00EE03A4">
        <w:t xml:space="preserve"> </w:t>
      </w:r>
      <w:r w:rsidR="00715CDF" w:rsidRPr="00EE03A4">
        <w:t>disso, foi adicionado o trabalho “</w:t>
      </w:r>
      <w:proofErr w:type="spellStart"/>
      <w:r w:rsidR="002D2C03" w:rsidRPr="00EE03A4">
        <w:rPr>
          <w:color w:val="000000"/>
          <w:shd w:val="clear" w:color="auto" w:fill="FFFFFF"/>
        </w:rPr>
        <w:t>GerFacil</w:t>
      </w:r>
      <w:proofErr w:type="spellEnd"/>
      <w:r w:rsidR="002D2C03" w:rsidRPr="00EE03A4">
        <w:rPr>
          <w:color w:val="000000"/>
          <w:shd w:val="clear" w:color="auto" w:fill="FFFFFF"/>
        </w:rPr>
        <w:t>: Gerenciador de eventos de forma colaborativa</w:t>
      </w:r>
      <w:r w:rsidR="00715CDF" w:rsidRPr="00EE03A4">
        <w:rPr>
          <w:color w:val="000000"/>
          <w:shd w:val="clear" w:color="auto" w:fill="FFFFFF"/>
        </w:rPr>
        <w:t xml:space="preserve">” de </w:t>
      </w:r>
      <w:proofErr w:type="spellStart"/>
      <w:r w:rsidR="002D2C03" w:rsidRPr="00EE03A4">
        <w:rPr>
          <w:color w:val="000000"/>
          <w:shd w:val="clear" w:color="auto" w:fill="FFFFFF"/>
        </w:rPr>
        <w:t>Ott</w:t>
      </w:r>
      <w:proofErr w:type="spellEnd"/>
      <w:r w:rsidR="00715CDF" w:rsidRPr="00EE03A4">
        <w:rPr>
          <w:color w:val="000000"/>
          <w:shd w:val="clear" w:color="auto" w:fill="FFFFFF"/>
        </w:rPr>
        <w:t xml:space="preserve"> (20</w:t>
      </w:r>
      <w:r w:rsidR="002D2C03" w:rsidRPr="00EE03A4">
        <w:rPr>
          <w:color w:val="000000"/>
          <w:shd w:val="clear" w:color="auto" w:fill="FFFFFF"/>
        </w:rPr>
        <w:t>18</w:t>
      </w:r>
      <w:r w:rsidR="00715CDF" w:rsidRPr="00EE03A4">
        <w:rPr>
          <w:color w:val="000000"/>
          <w:shd w:val="clear" w:color="auto" w:fill="FFFFFF"/>
        </w:rPr>
        <w:t>)</w:t>
      </w:r>
      <w:r w:rsidR="00715CDF" w:rsidRPr="00EE03A4">
        <w:t xml:space="preserve"> por indicação da orientadora desta pesquisa, que obteve </w:t>
      </w:r>
      <w:r w:rsidR="00CD4BE9" w:rsidRPr="00EE03A4">
        <w:t>15 pontos</w:t>
      </w:r>
      <w:r w:rsidR="00715CDF" w:rsidRPr="00EE03A4">
        <w:t>.</w:t>
      </w:r>
      <w:r w:rsidR="008445D3" w:rsidRPr="00EE03A4">
        <w:t xml:space="preserve">  O</w:t>
      </w:r>
      <w:r w:rsidR="00715CDF" w:rsidRPr="00EE03A4">
        <w:t xml:space="preserve"> </w:t>
      </w:r>
      <w:commentRangeStart w:id="64"/>
      <w:r w:rsidR="00715CDF" w:rsidRPr="00EE03A4">
        <w:fldChar w:fldCharType="begin"/>
      </w:r>
      <w:r w:rsidR="00715CDF" w:rsidRPr="00EE03A4">
        <w:instrText xml:space="preserve"> REF _Ref129894796 \h </w:instrText>
      </w:r>
      <w:r w:rsidR="00EE03A4" w:rsidRPr="00EE03A4">
        <w:instrText xml:space="preserve"> \* MERGEFORMAT </w:instrText>
      </w:r>
      <w:r w:rsidR="00715CDF" w:rsidRPr="00EE03A4">
        <w:fldChar w:fldCharType="separate"/>
      </w:r>
      <w:r w:rsidR="003145A4">
        <w:rPr>
          <w:b/>
          <w:bCs/>
        </w:rPr>
        <w:t>Erro! Fonte de referência não encontrada.</w:t>
      </w:r>
      <w:r w:rsidR="00715CDF" w:rsidRPr="00EE03A4">
        <w:fldChar w:fldCharType="end"/>
      </w:r>
      <w:commentRangeEnd w:id="64"/>
      <w:r w:rsidR="008F6F1D">
        <w:rPr>
          <w:rStyle w:val="Refdecomentrio"/>
        </w:rPr>
        <w:commentReference w:id="64"/>
      </w:r>
      <w:r w:rsidR="00715CDF" w:rsidRPr="00EE03A4">
        <w:t xml:space="preserve"> traz a síntese da RL realizada</w:t>
      </w:r>
      <w:r w:rsidRPr="00EE03A4">
        <w:t>, junto com o resultado obtido na RSL</w:t>
      </w:r>
      <w:r w:rsidR="00715CDF" w:rsidRPr="00EE03A4">
        <w:t>.</w:t>
      </w:r>
    </w:p>
    <w:p w14:paraId="23CD5CD3" w14:textId="1721C63B" w:rsidR="00715CDF" w:rsidRPr="00FA7EAA" w:rsidRDefault="31A8AEE8" w:rsidP="00916BDE">
      <w:pPr>
        <w:pStyle w:val="TF-LEGENDA"/>
      </w:pPr>
      <w:r w:rsidRPr="00FA7EAA">
        <w:t xml:space="preserve">Quadro </w:t>
      </w:r>
      <w:r w:rsidR="00715CDF" w:rsidRPr="00FA7EAA">
        <w:fldChar w:fldCharType="begin"/>
      </w:r>
      <w:r w:rsidR="00715CDF" w:rsidRPr="00FA7EAA">
        <w:instrText>SEQ Quadro \* ARABIC</w:instrText>
      </w:r>
      <w:r w:rsidR="00715CDF" w:rsidRPr="00FA7EAA">
        <w:fldChar w:fldCharType="separate"/>
      </w:r>
      <w:r w:rsidR="003145A4">
        <w:rPr>
          <w:noProof/>
        </w:rPr>
        <w:t>1</w:t>
      </w:r>
      <w:r w:rsidR="00715CDF" w:rsidRPr="00FA7EAA">
        <w:fldChar w:fldCharType="end"/>
      </w:r>
      <w:r w:rsidRPr="00FA7EAA">
        <w:t xml:space="preserve"> - Síntese dos trabalhos correlatos selecionados</w:t>
      </w:r>
    </w:p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114"/>
        <w:gridCol w:w="882"/>
        <w:gridCol w:w="986"/>
        <w:gridCol w:w="2541"/>
        <w:gridCol w:w="1539"/>
      </w:tblGrid>
      <w:tr w:rsidR="0083261B" w:rsidRPr="00EE03A4" w14:paraId="5EE312E4" w14:textId="77777777" w:rsidTr="004040B6">
        <w:trPr>
          <w:trHeight w:val="84"/>
          <w:jc w:val="center"/>
        </w:trPr>
        <w:tc>
          <w:tcPr>
            <w:tcW w:w="3114" w:type="dxa"/>
            <w:shd w:val="clear" w:color="auto" w:fill="A6A6A6" w:themeFill="background1" w:themeFillShade="A6"/>
            <w:vAlign w:val="center"/>
          </w:tcPr>
          <w:p w14:paraId="52901C4D" w14:textId="4CA7B5EA" w:rsidR="31A8AEE8" w:rsidRPr="004040B6" w:rsidRDefault="31A8AEE8" w:rsidP="00A0713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Assunto</w:t>
            </w:r>
          </w:p>
        </w:tc>
        <w:tc>
          <w:tcPr>
            <w:tcW w:w="882" w:type="dxa"/>
            <w:shd w:val="clear" w:color="auto" w:fill="A6A6A6" w:themeFill="background1" w:themeFillShade="A6"/>
            <w:vAlign w:val="center"/>
          </w:tcPr>
          <w:p w14:paraId="7E4EC7F6" w14:textId="46EE1684" w:rsidR="31A8AEE8" w:rsidRPr="004040B6" w:rsidRDefault="31A8AEE8" w:rsidP="00A0713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Tipo RL</w:t>
            </w:r>
          </w:p>
        </w:tc>
        <w:tc>
          <w:tcPr>
            <w:tcW w:w="986" w:type="dxa"/>
            <w:shd w:val="clear" w:color="auto" w:fill="A6A6A6" w:themeFill="background1" w:themeFillShade="A6"/>
            <w:vAlign w:val="center"/>
          </w:tcPr>
          <w:p w14:paraId="5E1C44A3" w14:textId="65719F98" w:rsidR="31A8AEE8" w:rsidRPr="004040B6" w:rsidRDefault="31A8AEE8" w:rsidP="00A0713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541" w:type="dxa"/>
            <w:shd w:val="clear" w:color="auto" w:fill="A6A6A6" w:themeFill="background1" w:themeFillShade="A6"/>
            <w:vAlign w:val="center"/>
          </w:tcPr>
          <w:p w14:paraId="32BF5243" w14:textId="6B2AE767" w:rsidR="31A8AEE8" w:rsidRPr="004040B6" w:rsidRDefault="31A8AEE8" w:rsidP="00A0713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Filtro</w:t>
            </w:r>
          </w:p>
        </w:tc>
        <w:tc>
          <w:tcPr>
            <w:tcW w:w="1539" w:type="dxa"/>
            <w:shd w:val="clear" w:color="auto" w:fill="A6A6A6" w:themeFill="background1" w:themeFillShade="A6"/>
            <w:vAlign w:val="center"/>
          </w:tcPr>
          <w:p w14:paraId="144C0764" w14:textId="2308A9BD" w:rsidR="31A8AEE8" w:rsidRPr="004040B6" w:rsidRDefault="31A8AEE8" w:rsidP="00A0713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Referência</w:t>
            </w:r>
          </w:p>
        </w:tc>
      </w:tr>
      <w:tr w:rsidR="0083261B" w:rsidRPr="00EE03A4" w14:paraId="76E4510B" w14:textId="77777777" w:rsidTr="004040B6">
        <w:trPr>
          <w:trHeight w:val="300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4CAA312C" w14:textId="0268347B" w:rsidR="31A8AEE8" w:rsidRPr="004040B6" w:rsidRDefault="00D014CD" w:rsidP="00EE03A4">
            <w:pPr>
              <w:pStyle w:val="TF-TEXTOQUADRO"/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Sistema de software que auxilie a organização de todas as fases de um evento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30A096D5" w14:textId="576330D6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RSL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78B3D803" w14:textId="17F13B10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Google acadêmico</w:t>
            </w:r>
          </w:p>
        </w:tc>
        <w:tc>
          <w:tcPr>
            <w:tcW w:w="2541" w:type="dxa"/>
            <w:shd w:val="clear" w:color="auto" w:fill="auto"/>
            <w:vAlign w:val="center"/>
          </w:tcPr>
          <w:p w14:paraId="6D0D9AC2" w14:textId="6CBB0244" w:rsidR="31A8AEE8" w:rsidRPr="004040B6" w:rsidRDefault="007B6155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4040B6">
              <w:rPr>
                <w:rFonts w:eastAsia="Calibri"/>
                <w:i/>
                <w:iCs/>
                <w:color w:val="000000" w:themeColor="text1"/>
                <w:sz w:val="18"/>
                <w:szCs w:val="18"/>
              </w:rPr>
              <w:t>string</w:t>
            </w:r>
            <w:proofErr w:type="spellEnd"/>
            <w:r w:rsidRPr="004040B6">
              <w:rPr>
                <w:rFonts w:eastAsia="Calibri"/>
                <w:color w:val="000000" w:themeColor="text1"/>
                <w:sz w:val="18"/>
                <w:szCs w:val="18"/>
              </w:rPr>
              <w:t xml:space="preserve"> em português</w:t>
            </w:r>
          </w:p>
        </w:tc>
        <w:tc>
          <w:tcPr>
            <w:tcW w:w="1539" w:type="dxa"/>
            <w:vAlign w:val="center"/>
          </w:tcPr>
          <w:p w14:paraId="0C3DB91F" w14:textId="2724B138" w:rsidR="31A8AEE8" w:rsidRPr="004040B6" w:rsidRDefault="001037BE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(PEIXOTO; LEMOS, 2023)</w:t>
            </w:r>
          </w:p>
        </w:tc>
      </w:tr>
      <w:tr w:rsidR="0083261B" w:rsidRPr="00EE03A4" w14:paraId="618578E8" w14:textId="77777777" w:rsidTr="004040B6">
        <w:trPr>
          <w:trHeight w:val="416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20324F5A" w14:textId="7094DA11" w:rsidR="31A8AEE8" w:rsidRPr="004040B6" w:rsidRDefault="00A241EF" w:rsidP="00EE03A4">
            <w:pPr>
              <w:pStyle w:val="TF-TEXTOQUADRO"/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Site de gerenciamento de eventos e venda de ingressos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09362962" w14:textId="659D1912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RTL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918396C" w14:textId="546006ED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4040B6">
              <w:rPr>
                <w:sz w:val="18"/>
                <w:szCs w:val="18"/>
              </w:rPr>
              <w:t>ChatGpt</w:t>
            </w:r>
            <w:proofErr w:type="spellEnd"/>
          </w:p>
        </w:tc>
        <w:tc>
          <w:tcPr>
            <w:tcW w:w="2541" w:type="dxa"/>
            <w:shd w:val="clear" w:color="auto" w:fill="auto"/>
            <w:vAlign w:val="center"/>
          </w:tcPr>
          <w:p w14:paraId="382587C6" w14:textId="706B346F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“sistema colaborativo para gestão e divulgação de eventos”</w:t>
            </w:r>
          </w:p>
        </w:tc>
        <w:tc>
          <w:tcPr>
            <w:tcW w:w="1539" w:type="dxa"/>
            <w:vAlign w:val="center"/>
          </w:tcPr>
          <w:p w14:paraId="068701C4" w14:textId="0FE5F90B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(</w:t>
            </w:r>
            <w:r w:rsidR="0083261B" w:rsidRPr="004040B6">
              <w:rPr>
                <w:sz w:val="18"/>
                <w:szCs w:val="18"/>
              </w:rPr>
              <w:t>EVENTBRITE</w:t>
            </w:r>
            <w:r w:rsidRPr="004040B6">
              <w:rPr>
                <w:sz w:val="18"/>
                <w:szCs w:val="18"/>
              </w:rPr>
              <w:t>, 2023)</w:t>
            </w:r>
          </w:p>
        </w:tc>
      </w:tr>
      <w:tr w:rsidR="0083261B" w:rsidRPr="00EE03A4" w14:paraId="72CEB4E7" w14:textId="77777777" w:rsidTr="004040B6">
        <w:trPr>
          <w:trHeight w:val="300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67C73E9E" w14:textId="047072E4" w:rsidR="31A8AEE8" w:rsidRPr="004040B6" w:rsidRDefault="00A241EF" w:rsidP="00EE03A4">
            <w:pPr>
              <w:pStyle w:val="TF-TEXTOQUADRO"/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Plataforma de mídia social para hospedar e organizar atividades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0DF9EF1E" w14:textId="659D1912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RTL</w:t>
            </w:r>
          </w:p>
          <w:p w14:paraId="2F864117" w14:textId="4F264DCA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33CFCB75" w14:textId="0F7E5367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4040B6">
              <w:rPr>
                <w:sz w:val="18"/>
                <w:szCs w:val="18"/>
              </w:rPr>
              <w:t>ChatGpt</w:t>
            </w:r>
            <w:proofErr w:type="spellEnd"/>
          </w:p>
        </w:tc>
        <w:tc>
          <w:tcPr>
            <w:tcW w:w="2541" w:type="dxa"/>
            <w:shd w:val="clear" w:color="auto" w:fill="auto"/>
            <w:vAlign w:val="center"/>
          </w:tcPr>
          <w:p w14:paraId="164C9D30" w14:textId="56765B51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“sistema colaborativo para gestão e divulgação de eventos”</w:t>
            </w:r>
          </w:p>
        </w:tc>
        <w:tc>
          <w:tcPr>
            <w:tcW w:w="1539" w:type="dxa"/>
            <w:vAlign w:val="center"/>
          </w:tcPr>
          <w:p w14:paraId="4D1408C1" w14:textId="580B635A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(</w:t>
            </w:r>
            <w:r w:rsidR="0083261B" w:rsidRPr="004040B6">
              <w:rPr>
                <w:sz w:val="18"/>
                <w:szCs w:val="18"/>
              </w:rPr>
              <w:t>MEETUP</w:t>
            </w:r>
            <w:r w:rsidRPr="004040B6">
              <w:rPr>
                <w:sz w:val="18"/>
                <w:szCs w:val="18"/>
              </w:rPr>
              <w:t>, 2023)</w:t>
            </w:r>
          </w:p>
        </w:tc>
      </w:tr>
      <w:tr w:rsidR="0083261B" w:rsidRPr="00EE03A4" w14:paraId="441416C3" w14:textId="77777777" w:rsidTr="004040B6">
        <w:trPr>
          <w:trHeight w:val="483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4477DA58" w14:textId="51B5A812" w:rsidR="31A8AEE8" w:rsidRPr="004040B6" w:rsidRDefault="00A241EF" w:rsidP="00EE03A4">
            <w:pPr>
              <w:pStyle w:val="TF-TEXTOQUADRO"/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 xml:space="preserve">Ferramenta do Facebook que </w:t>
            </w:r>
            <w:r w:rsidR="00D04D75" w:rsidRPr="004040B6">
              <w:rPr>
                <w:sz w:val="18"/>
                <w:szCs w:val="18"/>
              </w:rPr>
              <w:t>ajuda a</w:t>
            </w:r>
            <w:r w:rsidRPr="004040B6">
              <w:rPr>
                <w:sz w:val="18"/>
                <w:szCs w:val="18"/>
              </w:rPr>
              <w:t xml:space="preserve"> encontrar próximos eventos e se inscrever neles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00562111" w14:textId="659D1912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RTL</w:t>
            </w:r>
          </w:p>
          <w:p w14:paraId="2F2D73A7" w14:textId="3B50C0F6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43F1DE6C" w14:textId="6C60CB53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4040B6">
              <w:rPr>
                <w:sz w:val="18"/>
                <w:szCs w:val="18"/>
              </w:rPr>
              <w:t>ChatGpt</w:t>
            </w:r>
            <w:proofErr w:type="spellEnd"/>
          </w:p>
        </w:tc>
        <w:tc>
          <w:tcPr>
            <w:tcW w:w="2541" w:type="dxa"/>
            <w:shd w:val="clear" w:color="auto" w:fill="auto"/>
            <w:vAlign w:val="center"/>
          </w:tcPr>
          <w:p w14:paraId="3E390215" w14:textId="5075FED8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“sistema para gerenciar eventos”</w:t>
            </w:r>
          </w:p>
        </w:tc>
        <w:tc>
          <w:tcPr>
            <w:tcW w:w="1539" w:type="dxa"/>
            <w:vAlign w:val="center"/>
          </w:tcPr>
          <w:p w14:paraId="54F29ED5" w14:textId="38397CE0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(</w:t>
            </w:r>
            <w:r w:rsidR="0083261B" w:rsidRPr="004040B6">
              <w:rPr>
                <w:sz w:val="18"/>
                <w:szCs w:val="18"/>
              </w:rPr>
              <w:t>FACEBOOK EVENTS</w:t>
            </w:r>
            <w:r w:rsidRPr="004040B6">
              <w:rPr>
                <w:sz w:val="18"/>
                <w:szCs w:val="18"/>
              </w:rPr>
              <w:t>, 2023)</w:t>
            </w:r>
          </w:p>
        </w:tc>
      </w:tr>
      <w:tr w:rsidR="0083261B" w:rsidRPr="00EE03A4" w14:paraId="308D62B5" w14:textId="77777777" w:rsidTr="004040B6">
        <w:trPr>
          <w:trHeight w:val="300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3896B6E6" w14:textId="30CB0EE3" w:rsidR="31A8AEE8" w:rsidRPr="004040B6" w:rsidRDefault="00A241EF" w:rsidP="00EE03A4">
            <w:pPr>
              <w:pStyle w:val="TF-TEXTOQUADRO"/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Gerenciamento de eventos de forma colaborativa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2AB80AA5" w14:textId="5CBFAED2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RTL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401B1B5B" w14:textId="4DA5F037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 xml:space="preserve">DSC </w:t>
            </w:r>
            <w:proofErr w:type="spellStart"/>
            <w:r w:rsidRPr="004040B6">
              <w:rPr>
                <w:sz w:val="18"/>
                <w:szCs w:val="18"/>
              </w:rPr>
              <w:t>Furb</w:t>
            </w:r>
            <w:proofErr w:type="spellEnd"/>
          </w:p>
        </w:tc>
        <w:tc>
          <w:tcPr>
            <w:tcW w:w="2541" w:type="dxa"/>
            <w:shd w:val="clear" w:color="auto" w:fill="auto"/>
            <w:vAlign w:val="center"/>
          </w:tcPr>
          <w:p w14:paraId="2F019044" w14:textId="46F26BEE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Indicação da orientadora</w:t>
            </w:r>
          </w:p>
        </w:tc>
        <w:tc>
          <w:tcPr>
            <w:tcW w:w="1539" w:type="dxa"/>
            <w:vAlign w:val="center"/>
          </w:tcPr>
          <w:p w14:paraId="73FB2C30" w14:textId="7C68F0B4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(OTT, 2018)</w:t>
            </w:r>
          </w:p>
        </w:tc>
      </w:tr>
    </w:tbl>
    <w:p w14:paraId="2131B29A" w14:textId="601A7317" w:rsidR="00715CDF" w:rsidRPr="00EE03A4" w:rsidRDefault="31A8AEE8" w:rsidP="00FA7EAA">
      <w:pPr>
        <w:pStyle w:val="TF-FONTE"/>
      </w:pPr>
      <w:r w:rsidRPr="00EE03A4">
        <w:t>Fonte: elaborado pelo</w:t>
      </w:r>
      <w:r w:rsidR="00D04D75" w:rsidRPr="00EE03A4">
        <w:t>s</w:t>
      </w:r>
      <w:r w:rsidRPr="00EE03A4">
        <w:t xml:space="preserve"> autor</w:t>
      </w:r>
      <w:r w:rsidR="00D04D75" w:rsidRPr="00EE03A4">
        <w:t>es</w:t>
      </w:r>
      <w:r w:rsidRPr="00EE03A4">
        <w:t>.</w:t>
      </w:r>
    </w:p>
    <w:p w14:paraId="31D91149" w14:textId="4ED73160" w:rsidR="00BC50CE" w:rsidRPr="00EE03A4" w:rsidRDefault="0083261B" w:rsidP="00EE03A4">
      <w:pPr>
        <w:pStyle w:val="TF-TEXTO"/>
      </w:pPr>
      <w:r w:rsidRPr="00EE03A4">
        <w:t xml:space="preserve">Na RL foram selecionados cinco trabalhos, um oriundo da </w:t>
      </w:r>
      <w:r w:rsidR="004A530F" w:rsidRPr="00EE03A4">
        <w:t xml:space="preserve">RSL </w:t>
      </w:r>
      <w:r w:rsidRPr="00EE03A4">
        <w:t xml:space="preserve">e quatro provenientes da RTL. </w:t>
      </w:r>
      <w:r w:rsidR="00BC50CE" w:rsidRPr="00EE03A4">
        <w:t xml:space="preserve">O trabalho </w:t>
      </w:r>
      <w:r w:rsidR="00D04D75" w:rsidRPr="00EE03A4">
        <w:t xml:space="preserve">de </w:t>
      </w:r>
      <w:r w:rsidR="00665E85" w:rsidRPr="00EE03A4">
        <w:t>Peixoto</w:t>
      </w:r>
      <w:r w:rsidR="00D04D75" w:rsidRPr="00EE03A4">
        <w:t xml:space="preserve"> e </w:t>
      </w:r>
      <w:r w:rsidR="00665E85" w:rsidRPr="00EE03A4">
        <w:t>Lemos</w:t>
      </w:r>
      <w:r w:rsidR="00D04D75" w:rsidRPr="00EE03A4">
        <w:t xml:space="preserve"> </w:t>
      </w:r>
      <w:r w:rsidR="00CA45C2" w:rsidRPr="00EE03A4">
        <w:t>(</w:t>
      </w:r>
      <w:r w:rsidR="00BC50CE" w:rsidRPr="00EE03A4">
        <w:t>2023)</w:t>
      </w:r>
      <w:r w:rsidRPr="00EE03A4">
        <w:t xml:space="preserve"> atendeu </w:t>
      </w:r>
      <w:r w:rsidR="00BC50CE" w:rsidRPr="00EE03A4">
        <w:t>aos critérios que correspondem ao</w:t>
      </w:r>
      <w:r w:rsidR="00C876A8" w:rsidRPr="00EE03A4">
        <w:t>s</w:t>
      </w:r>
      <w:r w:rsidR="00BC50CE" w:rsidRPr="00EE03A4">
        <w:t xml:space="preserve"> </w:t>
      </w:r>
      <w:proofErr w:type="spellStart"/>
      <w:r w:rsidR="00BC50CE" w:rsidRPr="00EE03A4">
        <w:t>I</w:t>
      </w:r>
      <w:r w:rsidR="00A1589C" w:rsidRPr="00EE03A4">
        <w:t>D</w:t>
      </w:r>
      <w:r w:rsidR="00C876A8" w:rsidRPr="00EE03A4">
        <w:t>s</w:t>
      </w:r>
      <w:proofErr w:type="spellEnd"/>
      <w:r w:rsidR="00C876A8" w:rsidRPr="00EE03A4">
        <w:t xml:space="preserve"> </w:t>
      </w:r>
      <w:r w:rsidR="0007289D" w:rsidRPr="00EE03A4">
        <w:t>1,2,4,5</w:t>
      </w:r>
      <w:r w:rsidR="00A1589C" w:rsidRPr="00EE03A4">
        <w:t xml:space="preserve"> e </w:t>
      </w:r>
      <w:r w:rsidR="0007289D" w:rsidRPr="00EE03A4">
        <w:t>6</w:t>
      </w:r>
      <w:r w:rsidRPr="00EE03A4">
        <w:t>,</w:t>
      </w:r>
      <w:r w:rsidR="00A1589C" w:rsidRPr="00EE03A4">
        <w:t xml:space="preserve"> somando um total de 10 pontos</w:t>
      </w:r>
      <w:r w:rsidRPr="00EE03A4">
        <w:t xml:space="preserve">. </w:t>
      </w:r>
      <w:r w:rsidR="00581FCB" w:rsidRPr="00EE03A4">
        <w:t>O trabalho se</w:t>
      </w:r>
      <w:r w:rsidR="00445842" w:rsidRPr="00EE03A4">
        <w:t xml:space="preserve"> destaca por </w:t>
      </w:r>
      <w:r w:rsidR="00684CDE" w:rsidRPr="00EE03A4">
        <w:t xml:space="preserve">ter opções de </w:t>
      </w:r>
      <w:r w:rsidR="00B32484" w:rsidRPr="00EE03A4">
        <w:t>divulgação</w:t>
      </w:r>
      <w:r w:rsidR="00684CDE" w:rsidRPr="00EE03A4">
        <w:t xml:space="preserve"> de evento</w:t>
      </w:r>
      <w:r w:rsidR="00B32484" w:rsidRPr="00EE03A4">
        <w:t xml:space="preserve">s </w:t>
      </w:r>
      <w:r w:rsidR="00916BDE" w:rsidRPr="00EE03A4">
        <w:t>e</w:t>
      </w:r>
      <w:r w:rsidR="00B32484" w:rsidRPr="00EE03A4">
        <w:t xml:space="preserve"> por ter um </w:t>
      </w:r>
      <w:r w:rsidR="00D4720F" w:rsidRPr="00EE03A4">
        <w:t xml:space="preserve">controle de presença de </w:t>
      </w:r>
      <w:r w:rsidR="006B16F7" w:rsidRPr="00EE03A4">
        <w:t>pessoas</w:t>
      </w:r>
      <w:r w:rsidR="008C2C15" w:rsidRPr="00EE03A4">
        <w:t>.</w:t>
      </w:r>
      <w:r w:rsidR="001E2425" w:rsidRPr="00EE03A4">
        <w:t xml:space="preserve"> </w:t>
      </w:r>
      <w:proofErr w:type="spellStart"/>
      <w:r w:rsidR="005A1FA0" w:rsidRPr="00EE03A4">
        <w:rPr>
          <w:color w:val="000000"/>
          <w:shd w:val="clear" w:color="auto" w:fill="FFFFFF"/>
        </w:rPr>
        <w:t>Eventbrite</w:t>
      </w:r>
      <w:proofErr w:type="spellEnd"/>
      <w:r w:rsidR="000928E0" w:rsidRPr="00EE03A4">
        <w:rPr>
          <w:color w:val="000000"/>
          <w:shd w:val="clear" w:color="auto" w:fill="FFFFFF"/>
        </w:rPr>
        <w:t xml:space="preserve"> (</w:t>
      </w:r>
      <w:r w:rsidR="005A1FA0" w:rsidRPr="00EE03A4">
        <w:rPr>
          <w:color w:val="000000"/>
          <w:shd w:val="clear" w:color="auto" w:fill="FFFFFF"/>
        </w:rPr>
        <w:t>2023)</w:t>
      </w:r>
      <w:r w:rsidR="000928E0" w:rsidRPr="00EE03A4">
        <w:rPr>
          <w:color w:val="000000"/>
          <w:shd w:val="clear" w:color="auto" w:fill="FFFFFF"/>
        </w:rPr>
        <w:t xml:space="preserve"> </w:t>
      </w:r>
      <w:r w:rsidRPr="00EE03A4">
        <w:rPr>
          <w:color w:val="000000"/>
          <w:shd w:val="clear" w:color="auto" w:fill="FFFFFF"/>
        </w:rPr>
        <w:t>atendeu</w:t>
      </w:r>
      <w:r w:rsidR="000D0619" w:rsidRPr="00EE03A4">
        <w:rPr>
          <w:color w:val="000000"/>
          <w:shd w:val="clear" w:color="auto" w:fill="FFFFFF"/>
        </w:rPr>
        <w:t xml:space="preserve"> aos critérios de qualidade de </w:t>
      </w:r>
      <w:proofErr w:type="spellStart"/>
      <w:r w:rsidR="000D0619" w:rsidRPr="00EE03A4">
        <w:rPr>
          <w:color w:val="000000"/>
          <w:shd w:val="clear" w:color="auto" w:fill="FFFFFF"/>
        </w:rPr>
        <w:t>I</w:t>
      </w:r>
      <w:r w:rsidR="001525BE" w:rsidRPr="00EE03A4">
        <w:rPr>
          <w:color w:val="000000"/>
          <w:shd w:val="clear" w:color="auto" w:fill="FFFFFF"/>
        </w:rPr>
        <w:t>D</w:t>
      </w:r>
      <w:r w:rsidR="000D0619" w:rsidRPr="00EE03A4">
        <w:rPr>
          <w:color w:val="000000"/>
          <w:shd w:val="clear" w:color="auto" w:fill="FFFFFF"/>
        </w:rPr>
        <w:t>s</w:t>
      </w:r>
      <w:proofErr w:type="spellEnd"/>
      <w:r w:rsidR="001525BE" w:rsidRPr="00EE03A4">
        <w:rPr>
          <w:color w:val="000000"/>
          <w:shd w:val="clear" w:color="auto" w:fill="FFFFFF"/>
        </w:rPr>
        <w:t xml:space="preserve"> 1,2,3,4,5,6</w:t>
      </w:r>
      <w:r w:rsidR="00323D30" w:rsidRPr="00EE03A4">
        <w:rPr>
          <w:color w:val="000000"/>
          <w:shd w:val="clear" w:color="auto" w:fill="FFFFFF"/>
        </w:rPr>
        <w:t xml:space="preserve"> e 9</w:t>
      </w:r>
      <w:r w:rsidRPr="00EE03A4">
        <w:rPr>
          <w:color w:val="000000"/>
          <w:shd w:val="clear" w:color="auto" w:fill="FFFFFF"/>
        </w:rPr>
        <w:t xml:space="preserve">, </w:t>
      </w:r>
      <w:r w:rsidR="00EB6B1D" w:rsidRPr="00EE03A4">
        <w:rPr>
          <w:color w:val="000000"/>
          <w:shd w:val="clear" w:color="auto" w:fill="FFFFFF"/>
        </w:rPr>
        <w:t>totalizando</w:t>
      </w:r>
      <w:r w:rsidR="00F15F70" w:rsidRPr="00EE03A4">
        <w:rPr>
          <w:color w:val="000000"/>
          <w:shd w:val="clear" w:color="auto" w:fill="FFFFFF"/>
        </w:rPr>
        <w:t xml:space="preserve"> </w:t>
      </w:r>
      <w:r w:rsidR="007931C9" w:rsidRPr="00EE03A4">
        <w:rPr>
          <w:color w:val="000000"/>
          <w:shd w:val="clear" w:color="auto" w:fill="FFFFFF"/>
        </w:rPr>
        <w:t>treze pontos</w:t>
      </w:r>
      <w:r w:rsidRPr="00EE03A4">
        <w:rPr>
          <w:color w:val="000000"/>
          <w:shd w:val="clear" w:color="auto" w:fill="FFFFFF"/>
        </w:rPr>
        <w:t xml:space="preserve">. Ele é um sistema web </w:t>
      </w:r>
      <w:r w:rsidR="00CC4FF9" w:rsidRPr="00EE03A4">
        <w:rPr>
          <w:color w:val="000000"/>
          <w:shd w:val="clear" w:color="auto" w:fill="FFFFFF"/>
        </w:rPr>
        <w:t xml:space="preserve">que </w:t>
      </w:r>
      <w:r w:rsidR="0029426A" w:rsidRPr="00EE03A4">
        <w:rPr>
          <w:color w:val="000000"/>
          <w:shd w:val="clear" w:color="auto" w:fill="FFFFFF"/>
        </w:rPr>
        <w:t>permite</w:t>
      </w:r>
      <w:r w:rsidR="00CC4FF9" w:rsidRPr="00EE03A4">
        <w:rPr>
          <w:color w:val="000000"/>
          <w:shd w:val="clear" w:color="auto" w:fill="FFFFFF"/>
        </w:rPr>
        <w:t xml:space="preserve"> que usuários</w:t>
      </w:r>
      <w:r w:rsidR="008653A5" w:rsidRPr="00EE03A4">
        <w:rPr>
          <w:color w:val="000000"/>
          <w:shd w:val="clear" w:color="auto" w:fill="FFFFFF"/>
        </w:rPr>
        <w:t xml:space="preserve"> criem e promovam eventos locais</w:t>
      </w:r>
      <w:r w:rsidR="009606A7" w:rsidRPr="00EE03A4">
        <w:rPr>
          <w:color w:val="000000"/>
          <w:shd w:val="clear" w:color="auto" w:fill="FFFFFF"/>
        </w:rPr>
        <w:t xml:space="preserve"> de inúmeras categorias</w:t>
      </w:r>
      <w:r w:rsidR="0029426A" w:rsidRPr="00EE03A4">
        <w:rPr>
          <w:color w:val="000000"/>
          <w:shd w:val="clear" w:color="auto" w:fill="FFFFFF"/>
        </w:rPr>
        <w:t>.</w:t>
      </w:r>
      <w:r w:rsidR="0080354D" w:rsidRPr="00EE03A4">
        <w:rPr>
          <w:color w:val="000000"/>
          <w:shd w:val="clear" w:color="auto" w:fill="FFFFFF"/>
        </w:rPr>
        <w:t xml:space="preserve"> </w:t>
      </w:r>
      <w:proofErr w:type="spellStart"/>
      <w:r w:rsidR="00C057A3" w:rsidRPr="00EE03A4">
        <w:rPr>
          <w:color w:val="000000"/>
          <w:shd w:val="clear" w:color="auto" w:fill="FFFFFF"/>
        </w:rPr>
        <w:t>Meetup</w:t>
      </w:r>
      <w:proofErr w:type="spellEnd"/>
      <w:r w:rsidR="00C057A3" w:rsidRPr="00EE03A4">
        <w:rPr>
          <w:color w:val="000000"/>
          <w:shd w:val="clear" w:color="auto" w:fill="FFFFFF"/>
        </w:rPr>
        <w:t xml:space="preserve"> (2023)</w:t>
      </w:r>
      <w:r w:rsidR="00E63AFA" w:rsidRPr="00EE03A4">
        <w:rPr>
          <w:color w:val="000000"/>
          <w:shd w:val="clear" w:color="auto" w:fill="FFFFFF"/>
        </w:rPr>
        <w:t xml:space="preserve"> </w:t>
      </w:r>
      <w:r w:rsidRPr="00EE03A4">
        <w:rPr>
          <w:color w:val="000000"/>
          <w:shd w:val="clear" w:color="auto" w:fill="FFFFFF"/>
        </w:rPr>
        <w:t>atendeu</w:t>
      </w:r>
      <w:r w:rsidR="000B057C" w:rsidRPr="00EE03A4">
        <w:rPr>
          <w:color w:val="000000"/>
          <w:shd w:val="clear" w:color="auto" w:fill="FFFFFF"/>
        </w:rPr>
        <w:t xml:space="preserve"> aos critérios que correspondem aos </w:t>
      </w:r>
      <w:proofErr w:type="spellStart"/>
      <w:r w:rsidR="000B057C" w:rsidRPr="00EE03A4">
        <w:rPr>
          <w:color w:val="000000"/>
          <w:shd w:val="clear" w:color="auto" w:fill="FFFFFF"/>
        </w:rPr>
        <w:t>IDs</w:t>
      </w:r>
      <w:proofErr w:type="spellEnd"/>
      <w:r w:rsidR="000B057C" w:rsidRPr="00EE03A4">
        <w:rPr>
          <w:color w:val="000000"/>
          <w:shd w:val="clear" w:color="auto" w:fill="FFFFFF"/>
        </w:rPr>
        <w:t xml:space="preserve"> </w:t>
      </w:r>
      <w:r w:rsidR="00690C9A" w:rsidRPr="00EE03A4">
        <w:rPr>
          <w:color w:val="000000"/>
          <w:shd w:val="clear" w:color="auto" w:fill="FFFFFF"/>
        </w:rPr>
        <w:t>1,2,3,4,5,6,7</w:t>
      </w:r>
      <w:r w:rsidR="002D40EF" w:rsidRPr="00EE03A4">
        <w:rPr>
          <w:color w:val="000000"/>
          <w:shd w:val="clear" w:color="auto" w:fill="FFFFFF"/>
        </w:rPr>
        <w:t xml:space="preserve"> e 9</w:t>
      </w:r>
      <w:r w:rsidRPr="00EE03A4">
        <w:rPr>
          <w:color w:val="000000"/>
          <w:shd w:val="clear" w:color="auto" w:fill="FFFFFF"/>
        </w:rPr>
        <w:t>,</w:t>
      </w:r>
      <w:r w:rsidR="00E41991" w:rsidRPr="00EE03A4">
        <w:rPr>
          <w:color w:val="000000"/>
          <w:shd w:val="clear" w:color="auto" w:fill="FFFFFF"/>
        </w:rPr>
        <w:t xml:space="preserve"> somando um total de catorze pontos </w:t>
      </w:r>
      <w:r w:rsidR="00E41991" w:rsidRPr="00EE03A4">
        <w:rPr>
          <w:color w:val="000000"/>
          <w:shd w:val="clear" w:color="auto" w:fill="FFFFFF"/>
        </w:rPr>
        <w:lastRenderedPageBreak/>
        <w:t xml:space="preserve">nos critérios de qualidade. </w:t>
      </w:r>
      <w:r w:rsidRPr="00EE03A4">
        <w:rPr>
          <w:color w:val="000000"/>
          <w:shd w:val="clear" w:color="auto" w:fill="FFFFFF"/>
        </w:rPr>
        <w:t xml:space="preserve">Ele </w:t>
      </w:r>
      <w:r w:rsidR="0080338B" w:rsidRPr="00EE03A4">
        <w:rPr>
          <w:color w:val="000000"/>
          <w:shd w:val="clear" w:color="auto" w:fill="FFFFFF"/>
        </w:rPr>
        <w:t>é um sistema web para org</w:t>
      </w:r>
      <w:r w:rsidR="00604D38" w:rsidRPr="00EE03A4">
        <w:rPr>
          <w:color w:val="000000"/>
          <w:shd w:val="clear" w:color="auto" w:fill="FFFFFF"/>
        </w:rPr>
        <w:t>anizar at</w:t>
      </w:r>
      <w:r w:rsidR="00D7093D" w:rsidRPr="00EE03A4">
        <w:rPr>
          <w:color w:val="000000"/>
          <w:shd w:val="clear" w:color="auto" w:fill="FFFFFF"/>
        </w:rPr>
        <w:t>ividades, encontros e eventos presenciais e remotos.</w:t>
      </w:r>
      <w:r w:rsidRPr="00EE03A4">
        <w:rPr>
          <w:color w:val="000000"/>
          <w:shd w:val="clear" w:color="auto" w:fill="FFFFFF"/>
        </w:rPr>
        <w:t xml:space="preserve"> </w:t>
      </w:r>
      <w:r w:rsidR="006B739F" w:rsidRPr="00EE03A4">
        <w:rPr>
          <w:color w:val="000000"/>
          <w:shd w:val="clear" w:color="auto" w:fill="FFFFFF"/>
        </w:rPr>
        <w:t xml:space="preserve">Facebook </w:t>
      </w:r>
      <w:proofErr w:type="spellStart"/>
      <w:r w:rsidR="00FF7AAF" w:rsidRPr="00EE03A4">
        <w:rPr>
          <w:color w:val="000000"/>
          <w:shd w:val="clear" w:color="auto" w:fill="FFFFFF"/>
        </w:rPr>
        <w:t>Events</w:t>
      </w:r>
      <w:proofErr w:type="spellEnd"/>
      <w:r w:rsidRPr="00EE03A4">
        <w:rPr>
          <w:color w:val="000000"/>
          <w:shd w:val="clear" w:color="auto" w:fill="FFFFFF"/>
        </w:rPr>
        <w:t xml:space="preserve"> </w:t>
      </w:r>
      <w:r w:rsidR="00647BBC" w:rsidRPr="00EE03A4">
        <w:rPr>
          <w:color w:val="000000"/>
          <w:shd w:val="clear" w:color="auto" w:fill="FFFFFF"/>
        </w:rPr>
        <w:t>(2023)</w:t>
      </w:r>
      <w:r w:rsidR="00FF7AAF" w:rsidRPr="00EE03A4">
        <w:rPr>
          <w:color w:val="000000"/>
          <w:shd w:val="clear" w:color="auto" w:fill="FFFFFF"/>
        </w:rPr>
        <w:t xml:space="preserve"> da rede social Facebook</w:t>
      </w:r>
      <w:r w:rsidRPr="00EE03A4">
        <w:rPr>
          <w:color w:val="000000"/>
          <w:shd w:val="clear" w:color="auto" w:fill="FFFFFF"/>
        </w:rPr>
        <w:t xml:space="preserve"> atendeu </w:t>
      </w:r>
      <w:r w:rsidR="00D65152" w:rsidRPr="00EE03A4">
        <w:rPr>
          <w:color w:val="000000"/>
          <w:shd w:val="clear" w:color="auto" w:fill="FFFFFF"/>
        </w:rPr>
        <w:t xml:space="preserve">aos critérios que correspondem aos </w:t>
      </w:r>
      <w:proofErr w:type="spellStart"/>
      <w:r w:rsidR="00D65152" w:rsidRPr="00EE03A4">
        <w:rPr>
          <w:color w:val="000000"/>
          <w:shd w:val="clear" w:color="auto" w:fill="FFFFFF"/>
        </w:rPr>
        <w:t>IDs</w:t>
      </w:r>
      <w:proofErr w:type="spellEnd"/>
      <w:r w:rsidR="00D65152" w:rsidRPr="00EE03A4">
        <w:rPr>
          <w:color w:val="000000"/>
          <w:shd w:val="clear" w:color="auto" w:fill="FFFFFF"/>
        </w:rPr>
        <w:t xml:space="preserve"> </w:t>
      </w:r>
      <w:r w:rsidR="007366AD" w:rsidRPr="00EE03A4">
        <w:rPr>
          <w:color w:val="000000"/>
          <w:shd w:val="clear" w:color="auto" w:fill="FFFFFF"/>
        </w:rPr>
        <w:t>1,2,3,4,5,6,7</w:t>
      </w:r>
      <w:r w:rsidR="00F3790F" w:rsidRPr="00EE03A4">
        <w:rPr>
          <w:color w:val="000000"/>
          <w:shd w:val="clear" w:color="auto" w:fill="FFFFFF"/>
        </w:rPr>
        <w:t xml:space="preserve"> e 9</w:t>
      </w:r>
      <w:r w:rsidRPr="00EE03A4">
        <w:rPr>
          <w:color w:val="000000"/>
          <w:shd w:val="clear" w:color="auto" w:fill="FFFFFF"/>
        </w:rPr>
        <w:t xml:space="preserve">, totalizado </w:t>
      </w:r>
      <w:r w:rsidR="00BF7B4F" w:rsidRPr="00EE03A4">
        <w:rPr>
          <w:color w:val="000000"/>
          <w:shd w:val="clear" w:color="auto" w:fill="FFFFFF"/>
        </w:rPr>
        <w:t>catorze pontos.</w:t>
      </w:r>
      <w:r w:rsidR="00D23377" w:rsidRPr="00EE03A4">
        <w:rPr>
          <w:color w:val="000000"/>
          <w:shd w:val="clear" w:color="auto" w:fill="FFFFFF"/>
        </w:rPr>
        <w:t xml:space="preserve"> </w:t>
      </w:r>
      <w:r w:rsidRPr="00EE03A4">
        <w:rPr>
          <w:color w:val="000000"/>
          <w:shd w:val="clear" w:color="auto" w:fill="FFFFFF"/>
        </w:rPr>
        <w:t>Ele</w:t>
      </w:r>
      <w:r w:rsidR="00D7093D" w:rsidRPr="00EE03A4">
        <w:rPr>
          <w:color w:val="000000"/>
          <w:shd w:val="clear" w:color="auto" w:fill="FFFFFF"/>
        </w:rPr>
        <w:t xml:space="preserve"> é uma ferramenta dentro da rede social Facebook que permite que </w:t>
      </w:r>
      <w:r w:rsidR="00335C58" w:rsidRPr="00EE03A4">
        <w:rPr>
          <w:color w:val="000000"/>
          <w:shd w:val="clear" w:color="auto" w:fill="FFFFFF"/>
        </w:rPr>
        <w:t>usuários criem seus eventos e interajam entre os participantes</w:t>
      </w:r>
      <w:r w:rsidR="00D7093D" w:rsidRPr="00EE03A4">
        <w:rPr>
          <w:color w:val="000000"/>
          <w:shd w:val="clear" w:color="auto" w:fill="FFFFFF"/>
        </w:rPr>
        <w:t>.</w:t>
      </w:r>
      <w:r w:rsidR="00335C58" w:rsidRPr="00EE03A4">
        <w:rPr>
          <w:color w:val="000000"/>
          <w:shd w:val="clear" w:color="auto" w:fill="FFFFFF"/>
        </w:rPr>
        <w:t xml:space="preserve"> </w:t>
      </w:r>
      <w:r w:rsidR="00D23377" w:rsidRPr="00EE03A4">
        <w:rPr>
          <w:color w:val="000000"/>
          <w:shd w:val="clear" w:color="auto" w:fill="FFFFFF"/>
        </w:rPr>
        <w:t>Por fim</w:t>
      </w:r>
      <w:r w:rsidRPr="00EE03A4">
        <w:rPr>
          <w:color w:val="000000"/>
          <w:shd w:val="clear" w:color="auto" w:fill="FFFFFF"/>
        </w:rPr>
        <w:t xml:space="preserve">, </w:t>
      </w:r>
      <w:proofErr w:type="spellStart"/>
      <w:r w:rsidR="003B7376" w:rsidRPr="00EE03A4">
        <w:rPr>
          <w:color w:val="000000"/>
          <w:shd w:val="clear" w:color="auto" w:fill="FFFFFF"/>
        </w:rPr>
        <w:t>Ott</w:t>
      </w:r>
      <w:proofErr w:type="spellEnd"/>
      <w:r w:rsidR="003B7376" w:rsidRPr="00EE03A4">
        <w:rPr>
          <w:color w:val="000000"/>
          <w:shd w:val="clear" w:color="auto" w:fill="FFFFFF"/>
        </w:rPr>
        <w:t xml:space="preserve"> (2018)</w:t>
      </w:r>
      <w:r w:rsidRPr="00EE03A4">
        <w:rPr>
          <w:color w:val="000000"/>
          <w:shd w:val="clear" w:color="auto" w:fill="FFFFFF"/>
        </w:rPr>
        <w:t xml:space="preserve"> </w:t>
      </w:r>
      <w:r w:rsidR="00DB4171" w:rsidRPr="00EE03A4">
        <w:t xml:space="preserve">atendeu aos critérios </w:t>
      </w:r>
      <w:r w:rsidR="00DB4171" w:rsidRPr="00EE03A4">
        <w:rPr>
          <w:color w:val="000000"/>
          <w:shd w:val="clear" w:color="auto" w:fill="FFFFFF"/>
        </w:rPr>
        <w:t xml:space="preserve">correspondem aos </w:t>
      </w:r>
      <w:proofErr w:type="spellStart"/>
      <w:r w:rsidR="00DB4171" w:rsidRPr="00EE03A4">
        <w:rPr>
          <w:color w:val="000000"/>
          <w:shd w:val="clear" w:color="auto" w:fill="FFFFFF"/>
        </w:rPr>
        <w:t>IDs</w:t>
      </w:r>
      <w:proofErr w:type="spellEnd"/>
      <w:r w:rsidR="00DB4171" w:rsidRPr="00EE03A4">
        <w:rPr>
          <w:color w:val="000000"/>
          <w:shd w:val="clear" w:color="auto" w:fill="FFFFFF"/>
        </w:rPr>
        <w:t xml:space="preserve"> 1,2,3,4,5,6,7</w:t>
      </w:r>
      <w:r w:rsidR="00604D48" w:rsidRPr="00EE03A4">
        <w:rPr>
          <w:color w:val="000000"/>
          <w:shd w:val="clear" w:color="auto" w:fill="FFFFFF"/>
        </w:rPr>
        <w:t>,8</w:t>
      </w:r>
      <w:r w:rsidR="00DB4171" w:rsidRPr="00EE03A4">
        <w:rPr>
          <w:color w:val="000000"/>
          <w:shd w:val="clear" w:color="auto" w:fill="FFFFFF"/>
        </w:rPr>
        <w:t xml:space="preserve"> e </w:t>
      </w:r>
      <w:r w:rsidRPr="00EE03A4">
        <w:rPr>
          <w:color w:val="000000"/>
          <w:shd w:val="clear" w:color="auto" w:fill="FFFFFF"/>
        </w:rPr>
        <w:t xml:space="preserve">9, </w:t>
      </w:r>
      <w:r w:rsidRPr="00EE03A4">
        <w:t>somando</w:t>
      </w:r>
      <w:r w:rsidR="00CA45C2" w:rsidRPr="00EE03A4">
        <w:t xml:space="preserve"> um total de</w:t>
      </w:r>
      <w:r w:rsidR="003B7376" w:rsidRPr="00EE03A4">
        <w:t xml:space="preserve"> 15 pontos</w:t>
      </w:r>
      <w:r w:rsidRPr="00EE03A4">
        <w:rPr>
          <w:color w:val="000000"/>
          <w:shd w:val="clear" w:color="auto" w:fill="FFFFFF"/>
        </w:rPr>
        <w:t xml:space="preserve">. Ele </w:t>
      </w:r>
      <w:r w:rsidR="000A0203" w:rsidRPr="00EE03A4">
        <w:rPr>
          <w:color w:val="000000"/>
          <w:shd w:val="clear" w:color="auto" w:fill="FFFFFF"/>
        </w:rPr>
        <w:t xml:space="preserve">é um sistema web </w:t>
      </w:r>
      <w:r w:rsidR="00916BDE">
        <w:rPr>
          <w:color w:val="000000"/>
          <w:shd w:val="clear" w:color="auto" w:fill="FFFFFF"/>
        </w:rPr>
        <w:t xml:space="preserve">colaborativo fundamentado no M3C, </w:t>
      </w:r>
      <w:r w:rsidR="000A0203" w:rsidRPr="00EE03A4">
        <w:rPr>
          <w:color w:val="000000"/>
          <w:shd w:val="clear" w:color="auto" w:fill="FFFFFF"/>
        </w:rPr>
        <w:t>que utiliza a API do Google Maps</w:t>
      </w:r>
      <w:r w:rsidR="00916BDE">
        <w:rPr>
          <w:color w:val="000000"/>
          <w:shd w:val="clear" w:color="auto" w:fill="FFFFFF"/>
        </w:rPr>
        <w:t>,</w:t>
      </w:r>
      <w:r w:rsidR="00EF1E7B" w:rsidRPr="00EE03A4">
        <w:rPr>
          <w:color w:val="000000"/>
          <w:shd w:val="clear" w:color="auto" w:fill="FFFFFF"/>
        </w:rPr>
        <w:t xml:space="preserve"> que facilita </w:t>
      </w:r>
      <w:r w:rsidR="0001356A" w:rsidRPr="00EE03A4">
        <w:rPr>
          <w:color w:val="000000"/>
          <w:shd w:val="clear" w:color="auto" w:fill="FFFFFF"/>
        </w:rPr>
        <w:t>a localização de eventos próximos.</w:t>
      </w:r>
    </w:p>
    <w:p w14:paraId="002AF629" w14:textId="1D1E4BAB" w:rsidR="00451B94" w:rsidRPr="00EE03A4" w:rsidRDefault="00B2485A" w:rsidP="003A2FFC">
      <w:pPr>
        <w:pStyle w:val="Ttulo1"/>
      </w:pPr>
      <w:bookmarkStart w:id="65" w:name="_Toc54164921"/>
      <w:bookmarkStart w:id="66" w:name="_Toc54165675"/>
      <w:bookmarkStart w:id="67" w:name="_Toc54169333"/>
      <w:bookmarkStart w:id="68" w:name="_Toc96347439"/>
      <w:bookmarkStart w:id="69" w:name="_Toc96357723"/>
      <w:bookmarkStart w:id="70" w:name="_Toc96491866"/>
      <w:bookmarkStart w:id="71" w:name="_Toc411603107"/>
      <w:bookmarkEnd w:id="47"/>
      <w:bookmarkEnd w:id="59"/>
      <w:r w:rsidRPr="00EE03A4">
        <w:t>JUSTIFICATIVA</w:t>
      </w:r>
    </w:p>
    <w:p w14:paraId="75078669" w14:textId="1690AF05" w:rsidR="00A7431C" w:rsidRPr="00EE03A4" w:rsidRDefault="00916BDE" w:rsidP="004040B6">
      <w:pPr>
        <w:pStyle w:val="TF-TEXTO"/>
      </w:pPr>
      <w:r>
        <w:t>O trabalho aqui proposto</w:t>
      </w:r>
      <w:r w:rsidR="00F7629B">
        <w:t xml:space="preserve"> </w:t>
      </w:r>
      <w:r w:rsidR="00F7629B" w:rsidRPr="00F7629B">
        <w:t xml:space="preserve">visa </w:t>
      </w:r>
      <w:r w:rsidR="00CE1761" w:rsidRPr="00874F66">
        <w:t>auxiliar o</w:t>
      </w:r>
      <w:r w:rsidR="005B0FB5" w:rsidRPr="00874F66">
        <w:t xml:space="preserve"> </w:t>
      </w:r>
      <w:r w:rsidR="00194DB7">
        <w:t>CCM</w:t>
      </w:r>
      <w:r w:rsidR="00CE1761">
        <w:t xml:space="preserve"> da </w:t>
      </w:r>
      <w:del w:id="72" w:author="Dalton Solano dos Reis" w:date="2023-05-17T10:08:00Z">
        <w:r w:rsidR="00CE1761" w:rsidDel="008F6F1D">
          <w:delText xml:space="preserve">Furb </w:delText>
        </w:r>
      </w:del>
      <w:ins w:id="73" w:author="Dalton Solano dos Reis" w:date="2023-05-17T10:08:00Z">
        <w:r w:rsidR="008F6F1D">
          <w:t>FURB</w:t>
        </w:r>
        <w:r w:rsidR="008F6F1D">
          <w:t xml:space="preserve"> </w:t>
        </w:r>
      </w:ins>
      <w:r w:rsidR="005D46B8">
        <w:t>n</w:t>
      </w:r>
      <w:r w:rsidR="00F7629B" w:rsidRPr="00F7629B">
        <w:t xml:space="preserve">as atividades envolvidas na organização, administração e </w:t>
      </w:r>
      <w:r w:rsidR="00CE1761">
        <w:t xml:space="preserve">na </w:t>
      </w:r>
      <w:r w:rsidR="00F7629B" w:rsidRPr="00F7629B">
        <w:t xml:space="preserve">divulgação de </w:t>
      </w:r>
      <w:r w:rsidR="00CE1761">
        <w:t xml:space="preserve">seus </w:t>
      </w:r>
      <w:r w:rsidR="00F7629B" w:rsidRPr="00F7629B">
        <w:t>eventos</w:t>
      </w:r>
      <w:r w:rsidR="00CE1761">
        <w:t>,</w:t>
      </w:r>
      <w:r w:rsidR="005D46B8">
        <w:t xml:space="preserve"> fomentando</w:t>
      </w:r>
      <w:r w:rsidR="005D46B8" w:rsidRPr="00F7629B">
        <w:t xml:space="preserve"> a </w:t>
      </w:r>
      <w:r w:rsidR="005D46B8">
        <w:t>C</w:t>
      </w:r>
      <w:r w:rsidR="005D46B8" w:rsidRPr="00F7629B">
        <w:t>olaboração</w:t>
      </w:r>
      <w:r w:rsidR="005D46B8">
        <w:t>;</w:t>
      </w:r>
      <w:r w:rsidR="005D46B8" w:rsidRPr="00F7629B">
        <w:t xml:space="preserve"> e </w:t>
      </w:r>
      <w:r w:rsidR="005D46B8">
        <w:t>auxiliando assim, a enfrentar</w:t>
      </w:r>
      <w:r w:rsidR="00CE1761">
        <w:t xml:space="preserve"> os desafios e problemas abordados na seção </w:t>
      </w:r>
      <w:r w:rsidR="00CE1761">
        <w:fldChar w:fldCharType="begin"/>
      </w:r>
      <w:r w:rsidR="00CE1761">
        <w:instrText xml:space="preserve"> REF _Ref133265542 \r \h </w:instrText>
      </w:r>
      <w:r w:rsidR="00CE1761">
        <w:fldChar w:fldCharType="separate"/>
      </w:r>
      <w:r w:rsidR="003145A4">
        <w:t>1</w:t>
      </w:r>
      <w:r w:rsidR="00CE1761">
        <w:fldChar w:fldCharType="end"/>
      </w:r>
      <w:r w:rsidR="00F7629B">
        <w:t xml:space="preserve">. </w:t>
      </w:r>
      <w:r w:rsidR="00CE1761">
        <w:t xml:space="preserve">Para isso, o trabalho se fundamenta nos </w:t>
      </w:r>
      <w:r w:rsidR="00F7629B">
        <w:t xml:space="preserve">assuntos </w:t>
      </w:r>
      <w:r w:rsidR="00735C06">
        <w:t xml:space="preserve">abordados </w:t>
      </w:r>
      <w:r w:rsidR="00CE1761">
        <w:t xml:space="preserve">na </w:t>
      </w:r>
      <w:r w:rsidR="00F7629B">
        <w:t xml:space="preserve">subseção </w:t>
      </w:r>
      <w:r w:rsidR="00F7629B">
        <w:fldChar w:fldCharType="begin"/>
      </w:r>
      <w:r w:rsidR="00F7629B">
        <w:instrText xml:space="preserve"> REF _Ref131833435 \r \h </w:instrText>
      </w:r>
      <w:r w:rsidR="00F7629B">
        <w:fldChar w:fldCharType="separate"/>
      </w:r>
      <w:r w:rsidR="003145A4">
        <w:t>2.1</w:t>
      </w:r>
      <w:r w:rsidR="00F7629B">
        <w:fldChar w:fldCharType="end"/>
      </w:r>
      <w:r w:rsidR="00F7629B">
        <w:t xml:space="preserve"> e </w:t>
      </w:r>
      <w:r w:rsidR="00CE1761">
        <w:t xml:space="preserve">nos </w:t>
      </w:r>
      <w:r w:rsidR="00F7629B">
        <w:t xml:space="preserve">trabalhos </w:t>
      </w:r>
      <w:r w:rsidR="00CE1761">
        <w:t xml:space="preserve">correlatos apresentados na </w:t>
      </w:r>
      <w:r w:rsidR="00F7629B">
        <w:t xml:space="preserve">subseção </w:t>
      </w:r>
      <w:r w:rsidR="00F7629B">
        <w:fldChar w:fldCharType="begin"/>
      </w:r>
      <w:r w:rsidR="00F7629B">
        <w:instrText xml:space="preserve"> REF _Ref131833461 \r \h </w:instrText>
      </w:r>
      <w:r w:rsidR="00F7629B">
        <w:fldChar w:fldCharType="separate"/>
      </w:r>
      <w:r w:rsidR="003145A4">
        <w:t>2.2</w:t>
      </w:r>
      <w:r w:rsidR="00F7629B">
        <w:fldChar w:fldCharType="end"/>
      </w:r>
      <w:r w:rsidR="00F7629B">
        <w:t xml:space="preserve">. </w:t>
      </w:r>
      <w:r w:rsidR="0001701D" w:rsidRPr="00EE03A4">
        <w:t>A divulgação de eventos pode ser aprimorada com o uso de marketing digital, que permite segmentar o público-alvo e atingi-lo por meio de canais específicos</w:t>
      </w:r>
      <w:r>
        <w:t xml:space="preserve"> </w:t>
      </w:r>
      <w:r w:rsidR="00CD7E0D" w:rsidRPr="00CD7E0D">
        <w:t>(SILVA, 2021)</w:t>
      </w:r>
      <w:r w:rsidR="0001701D" w:rsidRPr="00EE03A4">
        <w:t>. Para simplificar o planejamento e a gestão de eventos, é possível contar com sistemas de gestão e ferramentas de aprendizagem colaborativa, que promovem a cooperação e criam um ambiente interativo para a educação</w:t>
      </w:r>
      <w:r>
        <w:t xml:space="preserve"> </w:t>
      </w:r>
      <w:r w:rsidR="007C44E5" w:rsidRPr="007C44E5">
        <w:t>(CUNHA, 2021)</w:t>
      </w:r>
      <w:r w:rsidR="0001701D" w:rsidRPr="00EE03A4">
        <w:t>. A API de geolocalização do Google e a API do Google Maps são excelentes opções para exibir pontos, criar rotas e buscar locais próximos</w:t>
      </w:r>
      <w:r>
        <w:t xml:space="preserve"> </w:t>
      </w:r>
      <w:r w:rsidR="00F21D80" w:rsidRPr="00F21D80">
        <w:t>(FERREIRA, 2018)</w:t>
      </w:r>
      <w:r w:rsidR="0001701D" w:rsidRPr="00EE03A4">
        <w:t xml:space="preserve">. Para garantir que o sistema de informação seja fácil de usar e acessível a todos os usuários, é essencial ter interfaces amigáveis desenvolvidas com </w:t>
      </w:r>
      <w:r w:rsidR="0001701D" w:rsidRPr="00A07134">
        <w:rPr>
          <w:i/>
          <w:iCs/>
        </w:rPr>
        <w:t>frameworks</w:t>
      </w:r>
      <w:r>
        <w:t>, assim como se deve</w:t>
      </w:r>
      <w:r w:rsidR="0001701D" w:rsidRPr="00EE03A4">
        <w:t xml:space="preserve"> avaliar </w:t>
      </w:r>
      <w:r>
        <w:t xml:space="preserve">as interfaces desenvolvidas </w:t>
      </w:r>
      <w:r w:rsidR="00BF2EB5" w:rsidRPr="00BF2EB5">
        <w:t>(VENÂNCIO, 2022)</w:t>
      </w:r>
      <w:r w:rsidR="0001701D" w:rsidRPr="00EE03A4">
        <w:t xml:space="preserve">. Com essas soluções, é possível resolver problemas relacionados à </w:t>
      </w:r>
      <w:r w:rsidR="00CC4D4F" w:rsidRPr="00EE03A4">
        <w:t xml:space="preserve">organização e </w:t>
      </w:r>
      <w:r w:rsidR="0001701D" w:rsidRPr="00EE03A4">
        <w:t xml:space="preserve">divulgação de eventos e melhorar a experiência dos usuários. </w:t>
      </w:r>
    </w:p>
    <w:p w14:paraId="6C7EEE44" w14:textId="3A1D617E" w:rsidR="001B03A8" w:rsidRPr="00EE03A4" w:rsidRDefault="00F7629B" w:rsidP="003A2FFC">
      <w:pPr>
        <w:pStyle w:val="TF-TEXTO"/>
      </w:pPr>
      <w:r>
        <w:t xml:space="preserve">Ainda para </w:t>
      </w:r>
      <w:r w:rsidR="003A2FFC">
        <w:t xml:space="preserve">auxiliar na solução do problema exposto nesse trabalho foram selecionados os correlatos: Peixoto e Lemos (2023), </w:t>
      </w:r>
      <w:proofErr w:type="spellStart"/>
      <w:r w:rsidR="003A2FFC">
        <w:t>Eventbrite</w:t>
      </w:r>
      <w:proofErr w:type="spellEnd"/>
      <w:r w:rsidR="003A2FFC">
        <w:t xml:space="preserve"> (2023), </w:t>
      </w:r>
      <w:proofErr w:type="spellStart"/>
      <w:r w:rsidR="003A2FFC">
        <w:t>Meetup</w:t>
      </w:r>
      <w:proofErr w:type="spellEnd"/>
      <w:r w:rsidR="003A2FFC">
        <w:t xml:space="preserve"> (2023), Facebook </w:t>
      </w:r>
      <w:proofErr w:type="spellStart"/>
      <w:r w:rsidR="003A2FFC">
        <w:t>Events</w:t>
      </w:r>
      <w:proofErr w:type="spellEnd"/>
      <w:r w:rsidR="003A2FFC">
        <w:t xml:space="preserve"> (2023) e </w:t>
      </w:r>
      <w:proofErr w:type="spellStart"/>
      <w:r w:rsidR="003A2FFC">
        <w:t>Ott</w:t>
      </w:r>
      <w:proofErr w:type="spellEnd"/>
      <w:r w:rsidR="003A2FFC">
        <w:t xml:space="preserve"> (2018). </w:t>
      </w:r>
      <w:r w:rsidR="003A2FFC" w:rsidRPr="00EE03A4">
        <w:t>O trabalho de Peixoto e Lemos (2023) se destaca por oferecer opções de divulgação de eventos e controle de presença dos participantes</w:t>
      </w:r>
      <w:r w:rsidR="003A2FFC">
        <w:t xml:space="preserve">, enquanto </w:t>
      </w:r>
      <w:proofErr w:type="spellStart"/>
      <w:r w:rsidR="001B03A8" w:rsidRPr="00EE03A4">
        <w:t>Eventbrite</w:t>
      </w:r>
      <w:proofErr w:type="spellEnd"/>
      <w:r w:rsidR="003A2FFC">
        <w:t xml:space="preserve"> (2023) </w:t>
      </w:r>
      <w:r w:rsidR="001B03A8" w:rsidRPr="00EE03A4">
        <w:t xml:space="preserve">disponibiliza recursos avançados para organização e venda de ingressos. </w:t>
      </w:r>
      <w:r w:rsidR="003A2FFC">
        <w:t xml:space="preserve">Por sua vez, </w:t>
      </w:r>
      <w:proofErr w:type="spellStart"/>
      <w:r w:rsidR="001B03A8" w:rsidRPr="00EE03A4">
        <w:t>Meetup</w:t>
      </w:r>
      <w:proofErr w:type="spellEnd"/>
      <w:r w:rsidR="003A2FFC">
        <w:t xml:space="preserve"> (2023) </w:t>
      </w:r>
      <w:r w:rsidR="001B03A8" w:rsidRPr="00EE03A4">
        <w:t xml:space="preserve">conecta pessoas com interesses em comum para participar de eventos presenciais, enquanto o Facebook </w:t>
      </w:r>
      <w:proofErr w:type="spellStart"/>
      <w:r w:rsidR="001B03A8" w:rsidRPr="00EE03A4">
        <w:t>Events</w:t>
      </w:r>
      <w:proofErr w:type="spellEnd"/>
      <w:r w:rsidR="003A2FFC">
        <w:t xml:space="preserve"> (2023)</w:t>
      </w:r>
      <w:r w:rsidR="001B03A8" w:rsidRPr="00EE03A4">
        <w:t xml:space="preserve"> possibilita a criação e compartilhamento de eventos com amigos e usuários, além de incentivar a interação e engajamento dos participantes.</w:t>
      </w:r>
      <w:r w:rsidR="003A2FFC">
        <w:t xml:space="preserve"> Por fim, </w:t>
      </w:r>
      <w:r w:rsidR="001B03A8" w:rsidRPr="00EE03A4">
        <w:t xml:space="preserve">o trabalho de </w:t>
      </w:r>
      <w:proofErr w:type="spellStart"/>
      <w:r w:rsidR="001B03A8" w:rsidRPr="00EE03A4">
        <w:t>Ott</w:t>
      </w:r>
      <w:proofErr w:type="spellEnd"/>
      <w:r w:rsidR="001B03A8" w:rsidRPr="00EE03A4">
        <w:t xml:space="preserve"> (2018) apresenta um sistema web </w:t>
      </w:r>
      <w:r w:rsidR="00916BDE">
        <w:t xml:space="preserve">colaborativa </w:t>
      </w:r>
      <w:r w:rsidR="001B03A8" w:rsidRPr="00EE03A4">
        <w:t>que utiliza a API do Google Maps para facilitar a localização de eventos próximos. Cada plataforma tem sua própria abordagem e diferenciais, mas todas contribuem para a promoção e visibilidade dos eventos</w:t>
      </w:r>
      <w:r w:rsidR="003A2FFC">
        <w:t xml:space="preserve">, </w:t>
      </w:r>
      <w:r w:rsidR="003A2FFC">
        <w:lastRenderedPageBreak/>
        <w:t xml:space="preserve">auxiliando a responder </w:t>
      </w:r>
      <w:r w:rsidR="00805EA0">
        <w:t>à</w:t>
      </w:r>
      <w:r w:rsidR="003A2FFC">
        <w:t xml:space="preserve"> questão de pesquisa desse trabalho, e consequentemente a atingir os objetivos propostos</w:t>
      </w:r>
      <w:r w:rsidR="001B03A8" w:rsidRPr="00EE03A4">
        <w:t xml:space="preserve">. </w:t>
      </w:r>
    </w:p>
    <w:p w14:paraId="28304D81" w14:textId="6D270FB2" w:rsidR="00D603A1" w:rsidRPr="00EE03A4" w:rsidRDefault="003A2FFC" w:rsidP="00EE03A4">
      <w:pPr>
        <w:pStyle w:val="TF-TEXTO"/>
      </w:pPr>
      <w:r w:rsidRPr="003A2FFC">
        <w:t xml:space="preserve">Com base nessas características, é perceptível que o trabalho possuí relevância para </w:t>
      </w:r>
      <w:r>
        <w:t xml:space="preserve">o campo que ele </w:t>
      </w:r>
      <w:r w:rsidR="00072021">
        <w:t>está</w:t>
      </w:r>
      <w:r>
        <w:t xml:space="preserve"> sendo aplicado, </w:t>
      </w:r>
      <w:r w:rsidR="00072021">
        <w:t>apresentando</w:t>
      </w:r>
      <w:r w:rsidR="00072021" w:rsidRPr="00072021">
        <w:t xml:space="preserve"> uma contribuição social voltada para </w:t>
      </w:r>
      <w:r w:rsidR="005D46B8" w:rsidRPr="005F4276">
        <w:t>o CCM</w:t>
      </w:r>
      <w:r w:rsidR="00072021" w:rsidRPr="005F4276">
        <w:t xml:space="preserve"> </w:t>
      </w:r>
      <w:r w:rsidR="005D46B8" w:rsidRPr="005F4276">
        <w:t xml:space="preserve">da </w:t>
      </w:r>
      <w:del w:id="74" w:author="Dalton Solano dos Reis" w:date="2023-05-17T10:10:00Z">
        <w:r w:rsidR="00072021" w:rsidRPr="005F4276" w:rsidDel="008F6F1D">
          <w:delText>Furb</w:delText>
        </w:r>
      </w:del>
      <w:ins w:id="75" w:author="Dalton Solano dos Reis" w:date="2023-05-17T10:10:00Z">
        <w:r w:rsidR="008F6F1D">
          <w:t>FURB</w:t>
        </w:r>
      </w:ins>
      <w:r w:rsidR="00072021" w:rsidRPr="00072021">
        <w:t xml:space="preserve">, pois o sistema irá contornar problemas, como o feedback de eventos, que hoje não é informado no sistema utilizado. </w:t>
      </w:r>
      <w:r w:rsidRPr="00072021">
        <w:t>O</w:t>
      </w:r>
      <w:r>
        <w:t xml:space="preserve"> trabalho proposto </w:t>
      </w:r>
      <w:r w:rsidR="00072021">
        <w:t xml:space="preserve">ainda traz a </w:t>
      </w:r>
      <w:r w:rsidR="00D603A1" w:rsidRPr="00EE03A4">
        <w:t xml:space="preserve">contribuição acadêmica </w:t>
      </w:r>
      <w:r w:rsidR="00072021">
        <w:t>de trazer o referencial de um sistema web colaborativo</w:t>
      </w:r>
      <w:r w:rsidR="00F12342">
        <w:t xml:space="preserve">, seguindo as orientações do Método </w:t>
      </w:r>
      <w:proofErr w:type="spellStart"/>
      <w:r w:rsidR="00F12342">
        <w:t>RURUCAg</w:t>
      </w:r>
      <w:proofErr w:type="spellEnd"/>
      <w:r w:rsidR="00F12342">
        <w:t xml:space="preserve"> tanto no processo de desenvolvimento como na avalição junto aos usuários finais, no qual se orienta em modelos e princípios sólidos, como: o M3C, as heurísticas de Nielsen, as expressões de comunicabilidade, entre outros (COSTA, 2018). </w:t>
      </w:r>
      <w:r w:rsidR="00072021">
        <w:t xml:space="preserve">Dessa forma, outros pesquisadores poderão usar esse trabalho em suas </w:t>
      </w:r>
      <w:r w:rsidR="00072021" w:rsidRPr="00A05F2B">
        <w:t>pesquisas.</w:t>
      </w:r>
      <w:r w:rsidR="00D603A1" w:rsidRPr="00A05F2B">
        <w:t xml:space="preserve"> </w:t>
      </w:r>
      <w:r w:rsidR="00F12342">
        <w:t>Além disso, o</w:t>
      </w:r>
      <w:r w:rsidR="00A05F2B" w:rsidRPr="00A05F2B">
        <w:t xml:space="preserve"> </w:t>
      </w:r>
      <w:proofErr w:type="spellStart"/>
      <w:r w:rsidR="00A05F2B" w:rsidRPr="00A05F2B">
        <w:t>QuickEvent</w:t>
      </w:r>
      <w:proofErr w:type="spellEnd"/>
      <w:r w:rsidR="00A05F2B" w:rsidRPr="00A05F2B">
        <w:t xml:space="preserve"> v</w:t>
      </w:r>
      <w:r w:rsidR="00591BC6">
        <w:t>isa</w:t>
      </w:r>
      <w:r w:rsidR="00A05F2B" w:rsidRPr="00A05F2B">
        <w:t xml:space="preserve"> automatiza</w:t>
      </w:r>
      <w:r w:rsidR="00591BC6">
        <w:t>r</w:t>
      </w:r>
      <w:r w:rsidR="00A05F2B" w:rsidRPr="00A05F2B">
        <w:t xml:space="preserve"> a divulgação por meio de diferentes canais e coleta dados para análise e ajuste de estratégia. Ele também pode personalizar a divulgação para atingir públicos específicos. Essas contribuições tecnológicas </w:t>
      </w:r>
      <w:del w:id="76" w:author="Dalton Solano dos Reis" w:date="2023-05-17T10:11:00Z">
        <w:r w:rsidR="00A05F2B" w:rsidRPr="00A05F2B" w:rsidDel="008F6F1D">
          <w:delText xml:space="preserve">tornam </w:delText>
        </w:r>
      </w:del>
      <w:ins w:id="77" w:author="Dalton Solano dos Reis" w:date="2023-05-17T10:11:00Z">
        <w:r w:rsidR="008F6F1D">
          <w:t>p</w:t>
        </w:r>
      </w:ins>
      <w:ins w:id="78" w:author="Dalton Solano dos Reis" w:date="2023-05-17T10:12:00Z">
        <w:r w:rsidR="008F6F1D">
          <w:t>odem tornar</w:t>
        </w:r>
      </w:ins>
      <w:ins w:id="79" w:author="Dalton Solano dos Reis" w:date="2023-05-17T10:11:00Z">
        <w:r w:rsidR="008F6F1D" w:rsidRPr="00A05F2B">
          <w:t xml:space="preserve"> </w:t>
        </w:r>
      </w:ins>
      <w:r w:rsidR="00A05F2B" w:rsidRPr="00A05F2B">
        <w:t xml:space="preserve">a </w:t>
      </w:r>
      <w:r w:rsidR="00181EDF">
        <w:t>criação e divulgação</w:t>
      </w:r>
      <w:r w:rsidR="00A05F2B" w:rsidRPr="00A05F2B">
        <w:t xml:space="preserve"> de eventos mais eficiente e eficaz para os </w:t>
      </w:r>
      <w:r w:rsidR="00A05F2B" w:rsidRPr="00181EDF">
        <w:t>organizadores</w:t>
      </w:r>
      <w:r w:rsidR="00072021" w:rsidRPr="00181EDF">
        <w:t xml:space="preserve">. </w:t>
      </w:r>
      <w:r w:rsidR="00BD579B">
        <w:t>Cabe destacar, que</w:t>
      </w:r>
      <w:r w:rsidR="00F12342">
        <w:t xml:space="preserve"> o desenvolvimento ainda será guiado pel</w:t>
      </w:r>
      <w:r w:rsidR="00BD579B">
        <w:t xml:space="preserve">o Método </w:t>
      </w:r>
      <w:proofErr w:type="spellStart"/>
      <w:r w:rsidR="00BD579B">
        <w:t>RURUCAg</w:t>
      </w:r>
      <w:proofErr w:type="spellEnd"/>
      <w:r w:rsidR="00BD579B">
        <w:t xml:space="preserve"> </w:t>
      </w:r>
      <w:r w:rsidR="00CB68A3">
        <w:t>e</w:t>
      </w:r>
      <w:r w:rsidR="00BD579B">
        <w:t xml:space="preserve"> pelo MD. </w:t>
      </w:r>
      <w:r w:rsidR="00072021" w:rsidRPr="00181EDF">
        <w:t>Com</w:t>
      </w:r>
      <w:r w:rsidR="00072021" w:rsidRPr="00072021">
        <w:t xml:space="preserve"> isso, o estudo apresenta uma fundamentação teórica sólida que pode ser aplicada na prática, permitindo uma avaliação mais aprofundada e crítica do sistema, contribuindo para sua melhoria contínua e eficácia na promoção de eventos.</w:t>
      </w:r>
      <w:r w:rsidR="00072021">
        <w:t xml:space="preserve"> </w:t>
      </w:r>
    </w:p>
    <w:p w14:paraId="0DD507C5" w14:textId="56FDA9D8" w:rsidR="00064521" w:rsidRPr="00EE03A4" w:rsidRDefault="00635974" w:rsidP="00EE03A4">
      <w:pPr>
        <w:pStyle w:val="TF-TEXTO"/>
      </w:pPr>
      <w:r w:rsidRPr="00EE03A4">
        <w:t>Um sistema de gestão de eventos pode ser considerado como um software de sistemas de informação, que permite a organização, control</w:t>
      </w:r>
      <w:r w:rsidR="00072021">
        <w:t>ar</w:t>
      </w:r>
      <w:r w:rsidRPr="00EE03A4">
        <w:t xml:space="preserve"> e gerenci</w:t>
      </w:r>
      <w:r w:rsidR="00072021">
        <w:t>ar</w:t>
      </w:r>
      <w:r w:rsidRPr="00EE03A4">
        <w:t xml:space="preserve"> </w:t>
      </w:r>
      <w:r w:rsidR="00072021">
        <w:t>seus</w:t>
      </w:r>
      <w:r w:rsidR="00072021" w:rsidRPr="00EE03A4">
        <w:t xml:space="preserve"> </w:t>
      </w:r>
      <w:r w:rsidRPr="00EE03A4">
        <w:t xml:space="preserve">eventos de forma mais eficiente e automatizada. Dessa forma, a aderência ao </w:t>
      </w:r>
      <w:r w:rsidR="00E27937" w:rsidRPr="00EE03A4">
        <w:t>eixo escolhido</w:t>
      </w:r>
      <w:r w:rsidRPr="00EE03A4">
        <w:t xml:space="preserve"> "Desenvolvimento de Software para Sistemas de Informação" é fundamental para </w:t>
      </w:r>
      <w:r w:rsidR="006F3F8E">
        <w:t>que o sistema alcance suas expect</w:t>
      </w:r>
      <w:r w:rsidR="004E24F3">
        <w:t>ativas</w:t>
      </w:r>
      <w:r w:rsidRPr="00EE03A4">
        <w:t xml:space="preserve">. Isso porque o desenvolvimento do software envolve uma série de etapas, como levantamento de requisitos, implementação e </w:t>
      </w:r>
      <w:r w:rsidR="006F2211">
        <w:t>validação</w:t>
      </w:r>
      <w:r w:rsidRPr="00EE03A4">
        <w:t xml:space="preserve">, que são essenciais para garantir que o sistema atenda às necessidades dos usuários finais e seja capaz de promover eventos de forma </w:t>
      </w:r>
      <w:r w:rsidRPr="0097604D">
        <w:t>eficaz</w:t>
      </w:r>
      <w:r w:rsidR="00F440CD" w:rsidRPr="0097604D">
        <w:t xml:space="preserve"> (</w:t>
      </w:r>
      <w:r w:rsidR="0097604D" w:rsidRPr="0097604D">
        <w:t>PACHECO</w:t>
      </w:r>
      <w:r w:rsidR="00F440CD" w:rsidRPr="0097604D">
        <w:t xml:space="preserve">, </w:t>
      </w:r>
      <w:r w:rsidR="0097604D" w:rsidRPr="0097604D">
        <w:t>2018</w:t>
      </w:r>
      <w:r w:rsidR="00F440CD" w:rsidRPr="0097604D">
        <w:t>)</w:t>
      </w:r>
      <w:r w:rsidRPr="0097604D">
        <w:t>.</w:t>
      </w:r>
      <w:r w:rsidRPr="00EE03A4">
        <w:t xml:space="preserve"> Portanto, o desenvolvimento de um sistema de gestão de eventos </w:t>
      </w:r>
      <w:r w:rsidR="00072021">
        <w:t>de forma colaborativa e centralizada</w:t>
      </w:r>
      <w:r w:rsidR="005D46B8">
        <w:t xml:space="preserve">, seguindo </w:t>
      </w:r>
      <w:r w:rsidRPr="00EE03A4">
        <w:t>as melhores práticas de desenvolvimento de software para sistemas de informação, a fim de garantir sua qualidade, segurança e usabilidade</w:t>
      </w:r>
      <w:r w:rsidR="005D46B8">
        <w:t>, justifica a aderência eixo.</w:t>
      </w:r>
    </w:p>
    <w:p w14:paraId="732C841F" w14:textId="169A6AAD" w:rsidR="00064521" w:rsidRPr="00EE03A4" w:rsidRDefault="00D148EE" w:rsidP="003A2FFC">
      <w:pPr>
        <w:pStyle w:val="Ttulo1"/>
        <w:rPr>
          <w:rStyle w:val="ui-provider"/>
        </w:rPr>
      </w:pPr>
      <w:r w:rsidRPr="00EE03A4">
        <w:rPr>
          <w:rStyle w:val="ui-provider"/>
        </w:rPr>
        <w:t>METODOLOGIA</w:t>
      </w:r>
    </w:p>
    <w:p w14:paraId="5E3C631E" w14:textId="3CB70714" w:rsidR="00E03930" w:rsidRPr="00EE03A4" w:rsidRDefault="00F440CD" w:rsidP="00EE03A4">
      <w:pPr>
        <w:pStyle w:val="TF-TEXTO"/>
      </w:pPr>
      <w:r w:rsidRPr="00F440CD">
        <w:t>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</w:t>
      </w:r>
      <w:r>
        <w:t xml:space="preserve"> (</w:t>
      </w:r>
      <w:r w:rsidRPr="00F440CD">
        <w:t>COSTA</w:t>
      </w:r>
      <w:r>
        <w:t xml:space="preserve">, </w:t>
      </w:r>
      <w:r w:rsidRPr="00F440CD">
        <w:t xml:space="preserve">2018, p. 21). </w:t>
      </w:r>
      <w:r>
        <w:t>Portanto</w:t>
      </w:r>
      <w:r w:rsidRPr="00F440CD">
        <w:t xml:space="preserve">, a pesquisa é prescritiva </w:t>
      </w:r>
      <w:r>
        <w:t>no que se refere</w:t>
      </w:r>
      <w:r w:rsidRPr="00F440CD">
        <w:t xml:space="preserve"> ao objetivo geral, </w:t>
      </w:r>
      <w:r w:rsidRPr="00F440CD">
        <w:lastRenderedPageBreak/>
        <w:t>devido a teorizar e projetar um</w:t>
      </w:r>
      <w:r>
        <w:t xml:space="preserve"> sistema (</w:t>
      </w:r>
      <w:r w:rsidRPr="00F440CD">
        <w:t>solução</w:t>
      </w:r>
      <w:r>
        <w:t>)</w:t>
      </w:r>
      <w:r w:rsidRPr="00F440CD">
        <w:t xml:space="preserve">, </w:t>
      </w:r>
      <w:r>
        <w:t xml:space="preserve">bem </w:t>
      </w:r>
      <w:r w:rsidRPr="00F440CD">
        <w:t>como gera conhecimento</w:t>
      </w:r>
      <w:r>
        <w:t xml:space="preserve">. Ela é </w:t>
      </w:r>
      <w:r w:rsidRPr="00F440CD">
        <w:t xml:space="preserve">de natureza do tipo aplicada, que </w:t>
      </w:r>
      <w:r>
        <w:t>para</w:t>
      </w:r>
      <w:r w:rsidRPr="00F440CD">
        <w:t xml:space="preserve"> Costa (2018, p. 34), “[...] busca soluções decorrentes de problemas concretos e contribui com soluções práticas.”</w:t>
      </w:r>
      <w:r>
        <w:t xml:space="preserve">. Já o seu </w:t>
      </w:r>
      <w:r w:rsidRPr="00F440CD">
        <w:t xml:space="preserve">método é um estudo de campo aplicado. </w:t>
      </w:r>
      <w:r w:rsidR="002D37AD" w:rsidRPr="00EE03A4">
        <w:t>Para isso, serão utilizadas abordagens</w:t>
      </w:r>
      <w:r w:rsidR="005D46B8">
        <w:t xml:space="preserve"> que vão desde </w:t>
      </w:r>
      <w:r w:rsidR="002D37AD" w:rsidRPr="00EE03A4">
        <w:t>a análise de requisitos</w:t>
      </w:r>
      <w:r w:rsidR="005D46B8">
        <w:t xml:space="preserve"> até o desenvolvimento das funcionalidades. O</w:t>
      </w:r>
      <w:r w:rsidR="005D46B8" w:rsidRPr="005D46B8">
        <w:t xml:space="preserve"> desenvolvimento será guiado pel</w:t>
      </w:r>
      <w:r w:rsidR="005D46B8">
        <w:t xml:space="preserve">o M3C, pelas </w:t>
      </w:r>
      <w:r w:rsidR="005D46B8" w:rsidRPr="005D46B8">
        <w:t xml:space="preserve">heurísticas de Nielsen, </w:t>
      </w:r>
      <w:r w:rsidR="005D46B8">
        <w:t xml:space="preserve">pelo </w:t>
      </w:r>
      <w:r w:rsidR="00BD579B">
        <w:t>MD</w:t>
      </w:r>
      <w:r w:rsidR="005D46B8" w:rsidRPr="005D46B8">
        <w:t xml:space="preserve"> e pelo Método </w:t>
      </w:r>
      <w:proofErr w:type="spellStart"/>
      <w:r w:rsidR="005D46B8" w:rsidRPr="005D46B8">
        <w:t>RURUCAg</w:t>
      </w:r>
      <w:proofErr w:type="spellEnd"/>
      <w:r w:rsidR="005D46B8" w:rsidRPr="005D46B8">
        <w:t xml:space="preserve">. Além disso, o Método </w:t>
      </w:r>
      <w:proofErr w:type="spellStart"/>
      <w:r w:rsidR="005D46B8" w:rsidRPr="005D46B8">
        <w:t>RURUCAg</w:t>
      </w:r>
      <w:proofErr w:type="spellEnd"/>
      <w:r w:rsidR="005D46B8" w:rsidRPr="005D46B8">
        <w:t xml:space="preserve"> será utilizado na verificação e validação do sistema.</w:t>
      </w:r>
      <w:r w:rsidR="002D37AD" w:rsidRPr="00EE03A4">
        <w:t xml:space="preserve"> Essas abordagens </w:t>
      </w:r>
      <w:del w:id="80" w:author="Dalton Solano dos Reis" w:date="2023-05-17T10:15:00Z">
        <w:r w:rsidR="002D37AD" w:rsidRPr="00EE03A4" w:rsidDel="008F6F1D">
          <w:delText xml:space="preserve">permitirão </w:delText>
        </w:r>
      </w:del>
      <w:ins w:id="81" w:author="Dalton Solano dos Reis" w:date="2023-05-17T10:15:00Z">
        <w:r w:rsidR="008F6F1D">
          <w:t>acreditasse permitir</w:t>
        </w:r>
        <w:r w:rsidR="008F6F1D" w:rsidRPr="00EE03A4">
          <w:t xml:space="preserve"> </w:t>
        </w:r>
      </w:ins>
      <w:r w:rsidR="002D37AD" w:rsidRPr="00EE03A4">
        <w:t>uma compreensão mais profunda do processo de organização e divulgação de eventos, bem como a implementação de um sistema que atenda às necessidades dos usuários finais</w:t>
      </w:r>
      <w:r w:rsidR="00BD579B">
        <w:t xml:space="preserve">. </w:t>
      </w:r>
      <w:r>
        <w:t xml:space="preserve">Dessa forma, o </w:t>
      </w:r>
      <w:r w:rsidR="00E03930" w:rsidRPr="00EE03A4">
        <w:t>trabalho será desenvolvido observando as seguintes etapas:</w:t>
      </w:r>
    </w:p>
    <w:p w14:paraId="18D19AE3" w14:textId="530E2485" w:rsidR="00F440CD" w:rsidRDefault="00F440CD" w:rsidP="00EE03A4">
      <w:pPr>
        <w:pStyle w:val="TF-ALNEA"/>
        <w:numPr>
          <w:ilvl w:val="0"/>
          <w:numId w:val="11"/>
        </w:numPr>
        <w:contextualSpacing w:val="0"/>
      </w:pPr>
      <w:r>
        <w:t xml:space="preserve">aprofundamento bibliográfico: </w:t>
      </w:r>
      <w:r w:rsidRPr="00F440CD">
        <w:t xml:space="preserve">realizar uma revisão mais </w:t>
      </w:r>
      <w:r>
        <w:t>detalhad</w:t>
      </w:r>
      <w:ins w:id="82" w:author="Dalton Solano dos Reis" w:date="2023-05-17T10:16:00Z">
        <w:r w:rsidR="00984DA1">
          <w:t>a</w:t>
        </w:r>
      </w:ins>
      <w:del w:id="83" w:author="Dalton Solano dos Reis" w:date="2023-05-17T10:16:00Z">
        <w:r w:rsidDel="00984DA1">
          <w:delText>o</w:delText>
        </w:r>
      </w:del>
      <w:r>
        <w:t xml:space="preserve"> referente aos temas</w:t>
      </w:r>
      <w:r w:rsidRPr="00F440CD">
        <w:t>: organização de eventos de forma colaborativa</w:t>
      </w:r>
      <w:r>
        <w:t xml:space="preserve">, </w:t>
      </w:r>
      <w:r w:rsidRPr="00F440CD">
        <w:t>integração com o Google Maps por meio de API</w:t>
      </w:r>
      <w:r>
        <w:t>, e sobre</w:t>
      </w:r>
      <w:r w:rsidRPr="00F440CD">
        <w:t xml:space="preserve"> interfaces amigáveis;</w:t>
      </w:r>
    </w:p>
    <w:p w14:paraId="7E09190C" w14:textId="0D2F829D" w:rsidR="00F440CD" w:rsidRDefault="00F440CD" w:rsidP="00EE03A4">
      <w:pPr>
        <w:pStyle w:val="TF-ALNEA"/>
        <w:numPr>
          <w:ilvl w:val="0"/>
          <w:numId w:val="11"/>
        </w:numPr>
        <w:contextualSpacing w:val="0"/>
      </w:pPr>
      <w:r>
        <w:t>entrevistas: realizar entrevistas com a supervisora, assim como outros usuários no qual esse estudo será aplicado;</w:t>
      </w:r>
    </w:p>
    <w:p w14:paraId="436614AD" w14:textId="776BB48A" w:rsidR="00BD579B" w:rsidRDefault="00BD579B" w:rsidP="00EE03A4">
      <w:pPr>
        <w:pStyle w:val="TF-ALNEA"/>
        <w:numPr>
          <w:ilvl w:val="0"/>
          <w:numId w:val="11"/>
        </w:numPr>
        <w:contextualSpacing w:val="0"/>
      </w:pPr>
      <w:r>
        <w:t xml:space="preserve">aprofundamento das atividades envolvidas em um evento: reavaliar o fluxograma das atividades envolvidas em um evento, assim como será verificado o fluxo existente em qualquer tipo de evento; </w:t>
      </w:r>
    </w:p>
    <w:p w14:paraId="1C01A2A2" w14:textId="10A65779" w:rsidR="00E03930" w:rsidRDefault="00F440CD" w:rsidP="00EE03A4">
      <w:pPr>
        <w:pStyle w:val="TF-ALNEA"/>
        <w:numPr>
          <w:ilvl w:val="0"/>
          <w:numId w:val="11"/>
        </w:numPr>
        <w:contextualSpacing w:val="0"/>
      </w:pPr>
      <w:r>
        <w:t xml:space="preserve">levantamento de </w:t>
      </w:r>
      <w:r w:rsidR="00B01B41" w:rsidRPr="00EE03A4">
        <w:t>requisitos</w:t>
      </w:r>
      <w:r w:rsidR="00E03930" w:rsidRPr="00EE03A4">
        <w:t xml:space="preserve">: </w:t>
      </w:r>
      <w:r>
        <w:t>especificar os</w:t>
      </w:r>
      <w:r w:rsidR="006F0B87" w:rsidRPr="00EE03A4">
        <w:t xml:space="preserve"> requisitos, a fim de garantir que as necessidades dos usuários e do negócio sejam atendidas</w:t>
      </w:r>
      <w:r w:rsidR="00E03930" w:rsidRPr="00EE03A4">
        <w:t>;</w:t>
      </w:r>
    </w:p>
    <w:p w14:paraId="6094F788" w14:textId="6AD984CE" w:rsidR="00805EA0" w:rsidRPr="00EE03A4" w:rsidRDefault="00805EA0" w:rsidP="00EE03A4">
      <w:pPr>
        <w:pStyle w:val="TF-ALNEA"/>
        <w:numPr>
          <w:ilvl w:val="0"/>
          <w:numId w:val="11"/>
        </w:numPr>
        <w:contextualSpacing w:val="0"/>
      </w:pPr>
      <w:r>
        <w:t>mapear as funcionalidades pelo M3C: mapear as funcionalidades</w:t>
      </w:r>
      <w:r w:rsidR="00BD579B">
        <w:t xml:space="preserve"> do sistema proposto</w:t>
      </w:r>
      <w:r>
        <w:t xml:space="preserve"> pelo M</w:t>
      </w:r>
      <w:r w:rsidRPr="00805EA0">
        <w:t xml:space="preserve">3C, a fim de garantir que o sistema </w:t>
      </w:r>
      <w:r w:rsidR="00BD579B">
        <w:t>seja colaborativo em sua concepção</w:t>
      </w:r>
      <w:r>
        <w:t>;</w:t>
      </w:r>
    </w:p>
    <w:p w14:paraId="05C8F12E" w14:textId="14E316CC" w:rsidR="00E03930" w:rsidRPr="00EE03A4" w:rsidRDefault="00805EA0" w:rsidP="00A07134">
      <w:pPr>
        <w:pStyle w:val="TF-ALNEA"/>
      </w:pPr>
      <w:r>
        <w:t xml:space="preserve">especificação e análise: formalizar as funcionalidades do sistema </w:t>
      </w:r>
      <w:r w:rsidRPr="00805EA0">
        <w:t>por meio da</w:t>
      </w:r>
      <w:r>
        <w:t xml:space="preserve"> especificação de requisitos, de casos de usos, de uma matriz de rastreabilidade entre os requisitos funcionais e </w:t>
      </w:r>
      <w:r w:rsidR="1ED67587">
        <w:t>os</w:t>
      </w:r>
      <w:r>
        <w:t xml:space="preserve"> casos de uso, bem como da</w:t>
      </w:r>
      <w:r w:rsidRPr="00805EA0">
        <w:t xml:space="preserve"> construção de diagramas da </w:t>
      </w:r>
      <w:proofErr w:type="spellStart"/>
      <w:r w:rsidRPr="00805EA0">
        <w:t>Unified</w:t>
      </w:r>
      <w:proofErr w:type="spellEnd"/>
      <w:r w:rsidRPr="00805EA0">
        <w:t xml:space="preserve"> </w:t>
      </w:r>
      <w:proofErr w:type="spellStart"/>
      <w:r w:rsidRPr="00805EA0">
        <w:t>Modeling</w:t>
      </w:r>
      <w:proofErr w:type="spellEnd"/>
      <w:r w:rsidRPr="00805EA0">
        <w:t xml:space="preserve"> </w:t>
      </w:r>
      <w:proofErr w:type="spellStart"/>
      <w:r w:rsidRPr="00805EA0">
        <w:t>Language</w:t>
      </w:r>
      <w:proofErr w:type="spellEnd"/>
      <w:r w:rsidRPr="00805EA0">
        <w:t xml:space="preserve"> (UML), fazendo uso da ferramenta </w:t>
      </w:r>
      <w:r w:rsidR="009E5355">
        <w:t>D</w:t>
      </w:r>
      <w:r w:rsidR="009E5355" w:rsidRPr="009E5355">
        <w:t>raw.io</w:t>
      </w:r>
      <w:r w:rsidR="00E03930" w:rsidRPr="00EE03A4">
        <w:t>;</w:t>
      </w:r>
    </w:p>
    <w:p w14:paraId="54E4E406" w14:textId="61440F8B" w:rsidR="000560D8" w:rsidRPr="00EE03A4" w:rsidRDefault="00805EA0" w:rsidP="00EE03A4">
      <w:pPr>
        <w:pStyle w:val="TF-ALNEA"/>
        <w:numPr>
          <w:ilvl w:val="0"/>
          <w:numId w:val="3"/>
        </w:numPr>
        <w:contextualSpacing w:val="0"/>
      </w:pPr>
      <w:r>
        <w:t>i</w:t>
      </w:r>
      <w:r w:rsidR="00A56398" w:rsidRPr="00EE03A4">
        <w:t>mplementação</w:t>
      </w:r>
      <w:r>
        <w:t xml:space="preserve">: a implementação do sistema também será guiada pelo Método </w:t>
      </w:r>
      <w:proofErr w:type="spellStart"/>
      <w:r>
        <w:t>RURUCAg</w:t>
      </w:r>
      <w:proofErr w:type="spellEnd"/>
      <w:r>
        <w:t xml:space="preserve">, pelas heurísticas de Nielsen e pelo </w:t>
      </w:r>
      <w:r w:rsidR="00BD579B">
        <w:t>MD,</w:t>
      </w:r>
      <w:r>
        <w:t xml:space="preserve"> </w:t>
      </w:r>
      <w:r w:rsidR="00A56398" w:rsidRPr="00EE03A4">
        <w:t xml:space="preserve">para garantir </w:t>
      </w:r>
      <w:r>
        <w:t xml:space="preserve">as funcionalidades de Colaboração e que </w:t>
      </w:r>
      <w:r w:rsidR="00A56398" w:rsidRPr="00EE03A4">
        <w:t>o</w:t>
      </w:r>
      <w:r>
        <w:t xml:space="preserve"> </w:t>
      </w:r>
      <w:r w:rsidR="00A56398" w:rsidRPr="00EE03A4">
        <w:t>design do sistema seja intuitivo e fácil de usar;</w:t>
      </w:r>
    </w:p>
    <w:p w14:paraId="0A9B2218" w14:textId="10065EAA" w:rsidR="00A56398" w:rsidRPr="00EE03A4" w:rsidRDefault="00805EA0" w:rsidP="00EE03A4">
      <w:pPr>
        <w:pStyle w:val="TF-ALNEA"/>
        <w:numPr>
          <w:ilvl w:val="0"/>
          <w:numId w:val="3"/>
        </w:numPr>
        <w:contextualSpacing w:val="0"/>
      </w:pPr>
      <w:r>
        <w:t>t</w:t>
      </w:r>
      <w:r w:rsidR="00D331B2" w:rsidRPr="00EE03A4">
        <w:t>este</w:t>
      </w:r>
      <w:r>
        <w:t>s</w:t>
      </w:r>
      <w:r w:rsidR="00D331B2" w:rsidRPr="00EE03A4">
        <w:t xml:space="preserve">: </w:t>
      </w:r>
      <w:r>
        <w:t>é</w:t>
      </w:r>
      <w:r w:rsidR="00D331B2" w:rsidRPr="00EE03A4">
        <w:t xml:space="preserve"> necessário realizar testes para garantir que o sistema esteja funcionando corretamente;</w:t>
      </w:r>
    </w:p>
    <w:p w14:paraId="12FA0B2C" w14:textId="6D87AA82" w:rsidR="00B37046" w:rsidRPr="00EE03A4" w:rsidRDefault="00805EA0" w:rsidP="00EE03A4">
      <w:pPr>
        <w:pStyle w:val="TF-ALNEA"/>
        <w:numPr>
          <w:ilvl w:val="0"/>
          <w:numId w:val="3"/>
        </w:numPr>
        <w:contextualSpacing w:val="0"/>
      </w:pPr>
      <w:r w:rsidRPr="00805EA0">
        <w:t>verificação e validação: analisar e avaliar a usabilidade, a comunicabilidade</w:t>
      </w:r>
      <w:r>
        <w:t xml:space="preserve"> e </w:t>
      </w:r>
      <w:r w:rsidRPr="00805EA0">
        <w:t>a experiência de usuário</w:t>
      </w:r>
      <w:r w:rsidR="00BD579B">
        <w:t xml:space="preserve"> das interfaces desenvolvidas</w:t>
      </w:r>
      <w:r w:rsidRPr="00805EA0">
        <w:t xml:space="preserve"> por meio do Método </w:t>
      </w:r>
      <w:bookmarkStart w:id="84" w:name="_Toc351015602"/>
      <w:bookmarkEnd w:id="65"/>
      <w:bookmarkEnd w:id="66"/>
      <w:bookmarkEnd w:id="67"/>
      <w:bookmarkEnd w:id="68"/>
      <w:bookmarkEnd w:id="69"/>
      <w:bookmarkEnd w:id="70"/>
      <w:bookmarkEnd w:id="71"/>
      <w:proofErr w:type="spellStart"/>
      <w:r w:rsidR="00482592" w:rsidRPr="00805EA0">
        <w:lastRenderedPageBreak/>
        <w:t>RURUCAg</w:t>
      </w:r>
      <w:proofErr w:type="spellEnd"/>
      <w:r w:rsidR="00482592" w:rsidRPr="00805EA0">
        <w:t>.</w:t>
      </w:r>
    </w:p>
    <w:p w14:paraId="2CD6E791" w14:textId="7990E643" w:rsidR="00A324CE" w:rsidRPr="00EE03A4" w:rsidRDefault="00451B94" w:rsidP="00A07134">
      <w:pPr>
        <w:pStyle w:val="TF-refernciasbibliogrficasTTULO"/>
        <w:rPr>
          <w:rStyle w:val="Hyperlink"/>
          <w:rFonts w:ascii="Times New Roman" w:hAnsi="Times New Roman"/>
          <w:b w:val="0"/>
          <w:caps w:val="0"/>
          <w:noProof w:val="0"/>
          <w:color w:val="auto"/>
          <w:u w:val="none"/>
        </w:rPr>
      </w:pPr>
      <w:r w:rsidRPr="00EE03A4">
        <w:rPr>
          <w:rFonts w:ascii="Times New Roman" w:hAnsi="Times New Roman"/>
        </w:rPr>
        <w:t>Referências</w:t>
      </w:r>
      <w:bookmarkEnd w:id="84"/>
    </w:p>
    <w:p w14:paraId="3A65011D" w14:textId="460BC9A0" w:rsidR="00D36FA3" w:rsidRDefault="00A02BD1" w:rsidP="00CC24DE">
      <w:pPr>
        <w:pStyle w:val="TF-refernciasITEM"/>
        <w:spacing w:after="0"/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ALVES, Catarina Duarte Henriques de Oliveira. Estratégias de Comunicação na Divulgação de um Evento Cultural: O Caso do </w:t>
      </w:r>
      <w:proofErr w:type="spellStart"/>
      <w:r>
        <w:rPr>
          <w:rStyle w:val="normaltextrun"/>
          <w:color w:val="000000"/>
          <w:shd w:val="clear" w:color="auto" w:fill="FFFFFF"/>
        </w:rPr>
        <w:t>Doclisboa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. 2018. Relatório de Estágio (Faculdade de Letras) - Universidade de Lisboa, 2018. Disponível em: </w:t>
      </w:r>
      <w:r w:rsidRPr="0058787B">
        <w:rPr>
          <w:rStyle w:val="normaltextrun"/>
          <w:shd w:val="clear" w:color="auto" w:fill="FFFFFF"/>
        </w:rPr>
        <w:t>https://repositorio.ul.pt/handle/10451/36731</w:t>
      </w:r>
      <w:r>
        <w:rPr>
          <w:rStyle w:val="normaltextrun"/>
          <w:color w:val="000000"/>
          <w:shd w:val="clear" w:color="auto" w:fill="FFFFFF"/>
        </w:rPr>
        <w:t>. Acesso em: 19 abr. 2023.</w:t>
      </w:r>
      <w:r>
        <w:rPr>
          <w:rStyle w:val="eop"/>
          <w:color w:val="000000"/>
          <w:shd w:val="clear" w:color="auto" w:fill="FFFFFF"/>
        </w:rPr>
        <w:t> </w:t>
      </w:r>
    </w:p>
    <w:p w14:paraId="0B7F9D39" w14:textId="77777777" w:rsidR="00D36FA3" w:rsidRDefault="00D36FA3" w:rsidP="00CC24DE">
      <w:pPr>
        <w:pStyle w:val="TF-refernciasITEM"/>
        <w:spacing w:after="0"/>
        <w:rPr>
          <w:rStyle w:val="eop"/>
          <w:color w:val="000000"/>
          <w:shd w:val="clear" w:color="auto" w:fill="FFFFFF"/>
        </w:rPr>
      </w:pPr>
    </w:p>
    <w:p w14:paraId="138894F8" w14:textId="1E0D8881" w:rsidR="00DC1AA8" w:rsidRDefault="0093790C" w:rsidP="00CC24DE">
      <w:pPr>
        <w:pStyle w:val="TF-refernciasITEM"/>
        <w:spacing w:after="0"/>
        <w:rPr>
          <w:szCs w:val="24"/>
        </w:rPr>
      </w:pPr>
      <w:r w:rsidRPr="0093790C">
        <w:rPr>
          <w:szCs w:val="24"/>
        </w:rPr>
        <w:t xml:space="preserve">ALVIM, Ícaro; CHALEGRE, Henderson; MACHADO, Jussara; CARDOSO, </w:t>
      </w:r>
      <w:proofErr w:type="spellStart"/>
      <w:r w:rsidRPr="0093790C">
        <w:rPr>
          <w:szCs w:val="24"/>
        </w:rPr>
        <w:t>Quézia</w:t>
      </w:r>
      <w:proofErr w:type="spellEnd"/>
      <w:r w:rsidRPr="0093790C">
        <w:rPr>
          <w:szCs w:val="24"/>
        </w:rPr>
        <w:t xml:space="preserve">. Oficinas de Google Apps para facilitar a colaboração. In: ESCOLA REGIONAL DE COMPUTAÇÃO BAHIA, ALAGOAS E SERGIPE (ERBASE), 18., 2018, Aracaju. </w:t>
      </w:r>
      <w:r w:rsidRPr="0093790C">
        <w:rPr>
          <w:b/>
          <w:bCs/>
          <w:szCs w:val="24"/>
        </w:rPr>
        <w:t xml:space="preserve">Anais </w:t>
      </w:r>
      <w:r w:rsidRPr="0093790C">
        <w:rPr>
          <w:szCs w:val="24"/>
        </w:rPr>
        <w:t>[...]. Porto Alegre: Sociedade Brasileira de Computação, 2018. p. 2-3. Disponível em: https://sol.sbc.org.br/index.php/erbase/article/view/8575/8476. Acesso em: 18 abr. 2023.</w:t>
      </w:r>
    </w:p>
    <w:p w14:paraId="46D73379" w14:textId="77777777" w:rsidR="0093790C" w:rsidRPr="00735C06" w:rsidRDefault="0093790C" w:rsidP="00CC24DE">
      <w:pPr>
        <w:pStyle w:val="TF-refernciasITEM"/>
        <w:spacing w:after="0"/>
        <w:rPr>
          <w:szCs w:val="24"/>
        </w:rPr>
      </w:pPr>
    </w:p>
    <w:p w14:paraId="3518FD39" w14:textId="380AFB37" w:rsidR="00693C07" w:rsidRDefault="00A02BD1" w:rsidP="00CC24DE">
      <w:pPr>
        <w:pStyle w:val="TF-refernciasITEM"/>
        <w:spacing w:after="0"/>
      </w:pPr>
      <w:r>
        <w:t xml:space="preserve">ANDREAZE, Isabela </w:t>
      </w:r>
      <w:proofErr w:type="spellStart"/>
      <w:r>
        <w:t>Tocilo</w:t>
      </w:r>
      <w:proofErr w:type="spellEnd"/>
      <w:r>
        <w:t xml:space="preserve"> et al. </w:t>
      </w:r>
      <w:proofErr w:type="spellStart"/>
      <w:r w:rsidRPr="2F2C10E9">
        <w:rPr>
          <w:b/>
        </w:rPr>
        <w:t>iFesta</w:t>
      </w:r>
      <w:proofErr w:type="spellEnd"/>
      <w:r w:rsidRPr="00AD7E6C">
        <w:rPr>
          <w:b/>
          <w:bCs/>
        </w:rPr>
        <w:t>:</w:t>
      </w:r>
      <w:r>
        <w:t xml:space="preserve"> tudo para seu evento em apenas um click. 2022. Relatório Final de TCC (Técnico em Administração) - ETEC </w:t>
      </w:r>
      <w:proofErr w:type="spellStart"/>
      <w:r>
        <w:t>Antonio</w:t>
      </w:r>
      <w:proofErr w:type="spellEnd"/>
      <w:r>
        <w:t xml:space="preserve"> </w:t>
      </w:r>
      <w:proofErr w:type="spellStart"/>
      <w:r>
        <w:t>Devisate</w:t>
      </w:r>
      <w:proofErr w:type="spellEnd"/>
      <w:r>
        <w:t>, Marília, 2022. Disponível em: http://ric.cps.sp.gov.br/bitstream/123456789/11333/1/tecnico_administracao_2022_2_isabela_tocilo_andreaze_ifesta.pdf. Acesso em: 19 abr. 2023.</w:t>
      </w:r>
    </w:p>
    <w:p w14:paraId="795AF05E" w14:textId="380AFB37" w:rsidR="001D00D2" w:rsidRDefault="001D00D2" w:rsidP="00CC24DE">
      <w:pPr>
        <w:pStyle w:val="TF-refernciasITEM"/>
        <w:spacing w:after="0"/>
      </w:pPr>
    </w:p>
    <w:p w14:paraId="7376AFA3" w14:textId="035046DB" w:rsidR="009A5F6B" w:rsidRDefault="009A5F6B" w:rsidP="009A5F6B">
      <w:commentRangeStart w:id="85"/>
      <w:r w:rsidRPr="009A5F6B">
        <w:t>BONATTO</w:t>
      </w:r>
      <w:commentRangeEnd w:id="85"/>
      <w:r w:rsidR="00984DA1">
        <w:rPr>
          <w:rStyle w:val="Refdecomentrio"/>
        </w:rPr>
        <w:commentReference w:id="85"/>
      </w:r>
      <w:r w:rsidRPr="009A5F6B">
        <w:t>, F</w:t>
      </w:r>
      <w:r w:rsidR="001F72A5">
        <w:t>ranciele</w:t>
      </w:r>
      <w:r w:rsidRPr="009A5F6B">
        <w:t xml:space="preserve">; </w:t>
      </w:r>
      <w:del w:id="86" w:author="Dalton Solano dos Reis" w:date="2023-05-17T10:20:00Z">
        <w:r w:rsidRPr="009A5F6B" w:rsidDel="00984DA1">
          <w:delText xml:space="preserve">DE </w:delText>
        </w:r>
      </w:del>
      <w:r w:rsidRPr="009A5F6B">
        <w:t>OLIVEIRA, J</w:t>
      </w:r>
      <w:r w:rsidR="001F72A5">
        <w:t>air</w:t>
      </w:r>
      <w:ins w:id="87" w:author="Dalton Solano dos Reis" w:date="2023-05-17T10:20:00Z">
        <w:r w:rsidR="00984DA1">
          <w:t xml:space="preserve"> </w:t>
        </w:r>
      </w:ins>
      <w:ins w:id="88" w:author="Dalton Solano dos Reis" w:date="2023-05-17T10:21:00Z">
        <w:r w:rsidR="00984DA1">
          <w:t>de</w:t>
        </w:r>
      </w:ins>
      <w:r w:rsidRPr="009A5F6B">
        <w:t>; DALLAMUTA, J</w:t>
      </w:r>
      <w:r w:rsidR="001F72A5">
        <w:t>oão</w:t>
      </w:r>
      <w:r w:rsidRPr="009A5F6B">
        <w:t xml:space="preserve">. </w:t>
      </w:r>
      <w:r w:rsidR="00CB68A3" w:rsidRPr="00834D3F">
        <w:rPr>
          <w:b/>
          <w:bCs/>
        </w:rPr>
        <w:t xml:space="preserve">Uma </w:t>
      </w:r>
      <w:r w:rsidR="00CB68A3">
        <w:rPr>
          <w:b/>
          <w:bCs/>
        </w:rPr>
        <w:t>c</w:t>
      </w:r>
      <w:r w:rsidR="00CB68A3" w:rsidRPr="00834D3F">
        <w:rPr>
          <w:b/>
          <w:bCs/>
        </w:rPr>
        <w:t xml:space="preserve">uradoria </w:t>
      </w:r>
      <w:r w:rsidR="00CB68A3">
        <w:rPr>
          <w:b/>
          <w:bCs/>
        </w:rPr>
        <w:t>d</w:t>
      </w:r>
      <w:r w:rsidR="00CB68A3" w:rsidRPr="00834D3F">
        <w:rPr>
          <w:b/>
          <w:bCs/>
        </w:rPr>
        <w:t xml:space="preserve">igital </w:t>
      </w:r>
      <w:r w:rsidR="00CB68A3">
        <w:rPr>
          <w:b/>
          <w:bCs/>
        </w:rPr>
        <w:t>p</w:t>
      </w:r>
      <w:r w:rsidR="00CB68A3" w:rsidRPr="00834D3F">
        <w:rPr>
          <w:b/>
          <w:bCs/>
        </w:rPr>
        <w:t xml:space="preserve">ara </w:t>
      </w:r>
      <w:r w:rsidR="00CB68A3">
        <w:rPr>
          <w:b/>
          <w:bCs/>
        </w:rPr>
        <w:t>o</w:t>
      </w:r>
      <w:r w:rsidR="00CB68A3" w:rsidRPr="00834D3F">
        <w:rPr>
          <w:b/>
          <w:bCs/>
        </w:rPr>
        <w:t xml:space="preserve">s </w:t>
      </w:r>
      <w:r w:rsidR="00CB68A3">
        <w:rPr>
          <w:b/>
          <w:bCs/>
        </w:rPr>
        <w:t>d</w:t>
      </w:r>
      <w:r w:rsidR="00CB68A3" w:rsidRPr="00834D3F">
        <w:rPr>
          <w:b/>
          <w:bCs/>
        </w:rPr>
        <w:t xml:space="preserve">ados </w:t>
      </w:r>
      <w:r w:rsidR="00CB68A3">
        <w:rPr>
          <w:b/>
          <w:bCs/>
        </w:rPr>
        <w:t>c</w:t>
      </w:r>
      <w:r w:rsidR="00CB68A3" w:rsidRPr="00834D3F">
        <w:rPr>
          <w:b/>
          <w:bCs/>
        </w:rPr>
        <w:t xml:space="preserve">ientíficos </w:t>
      </w:r>
      <w:r w:rsidR="00CB68A3">
        <w:rPr>
          <w:b/>
          <w:bCs/>
        </w:rPr>
        <w:t>d</w:t>
      </w:r>
      <w:r w:rsidR="00CB68A3" w:rsidRPr="00834D3F">
        <w:rPr>
          <w:b/>
          <w:bCs/>
        </w:rPr>
        <w:t xml:space="preserve">e </w:t>
      </w:r>
      <w:r w:rsidR="00CB68A3">
        <w:rPr>
          <w:b/>
          <w:bCs/>
        </w:rPr>
        <w:t>p</w:t>
      </w:r>
      <w:r w:rsidR="00CB68A3" w:rsidRPr="00834D3F">
        <w:rPr>
          <w:b/>
          <w:bCs/>
        </w:rPr>
        <w:t xml:space="preserve">esquisa </w:t>
      </w:r>
      <w:r w:rsidR="00CB68A3">
        <w:rPr>
          <w:b/>
          <w:bCs/>
        </w:rPr>
        <w:t>d</w:t>
      </w:r>
      <w:r w:rsidR="00CB68A3" w:rsidRPr="00834D3F">
        <w:rPr>
          <w:b/>
          <w:bCs/>
        </w:rPr>
        <w:t xml:space="preserve">a Universidade Federal </w:t>
      </w:r>
      <w:r w:rsidR="00CB68A3">
        <w:rPr>
          <w:b/>
          <w:bCs/>
        </w:rPr>
        <w:t>d</w:t>
      </w:r>
      <w:r w:rsidR="00CB68A3" w:rsidRPr="00834D3F">
        <w:rPr>
          <w:b/>
          <w:bCs/>
        </w:rPr>
        <w:t xml:space="preserve">o Rio </w:t>
      </w:r>
      <w:r w:rsidR="00CB68A3">
        <w:rPr>
          <w:b/>
          <w:bCs/>
        </w:rPr>
        <w:t>d</w:t>
      </w:r>
      <w:r w:rsidR="00CB68A3" w:rsidRPr="00834D3F">
        <w:rPr>
          <w:b/>
          <w:bCs/>
        </w:rPr>
        <w:t>e Janeiro</w:t>
      </w:r>
      <w:r w:rsidR="00CB68A3" w:rsidRPr="00AD7E6C">
        <w:rPr>
          <w:b/>
          <w:bCs/>
        </w:rPr>
        <w:t>:</w:t>
      </w:r>
      <w:r w:rsidR="00CB68A3" w:rsidRPr="00834D3F">
        <w:rPr>
          <w:b/>
          <w:bCs/>
        </w:rPr>
        <w:t xml:space="preserve"> </w:t>
      </w:r>
      <w:r w:rsidR="00CB68A3" w:rsidRPr="00CF1EB4">
        <w:t>A Criação Do Projeto Piloto</w:t>
      </w:r>
      <w:r w:rsidRPr="009A5F6B">
        <w:t>. https://www.atenaeditora.com.br/: Atena Editora, 2019.</w:t>
      </w:r>
      <w:r>
        <w:t xml:space="preserve"> </w:t>
      </w:r>
      <w:r w:rsidRPr="009A5F6B">
        <w:t xml:space="preserve">Disponível em: </w:t>
      </w:r>
      <w:r w:rsidR="00C91CEF" w:rsidRPr="00C91CEF">
        <w:t>https://www.researchgate.net/profile/Nilson-Barbosa/publication/331269743_UMA_CURADORIA_DIGITAL_PARA_OS_DADOS_CIENTIFICOS_DE_PESQUISA_DA_UNIVERSIDADE_FEDERAL_DO_RIO_DE_JANEIRO_A_CRIACAO_DO_PROJETO_PILOTO/links/5d05a9ac92851c90043f4034/UMA-CURADORIA-DIGITAL-PARA-OS-DADOS-CIENTIFICOS-DE-PESQUISA-DA-UNIVERSIDADE-FEDERAL-DO-RIO-DE-JANEIRO-A-CRIACAO-DO-PROJETO-PILOTO.pdf</w:t>
      </w:r>
      <w:r w:rsidRPr="009A5F6B">
        <w:t xml:space="preserve">. Acesso em: </w:t>
      </w:r>
      <w:r w:rsidR="00C91CEF">
        <w:t>20</w:t>
      </w:r>
      <w:r w:rsidRPr="009A5F6B">
        <w:t xml:space="preserve"> abr. 2023.</w:t>
      </w:r>
    </w:p>
    <w:p w14:paraId="05081F5B" w14:textId="77777777" w:rsidR="00E01D96" w:rsidRPr="00EE03A4" w:rsidRDefault="00E01D96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1AB75411" w14:textId="594AC28D" w:rsidR="005F6D7B" w:rsidRDefault="00693C07" w:rsidP="00CC24DE">
      <w:pPr>
        <w:pStyle w:val="TF-refernciasITEM"/>
        <w:spacing w:after="0"/>
        <w:rPr>
          <w:szCs w:val="24"/>
        </w:rPr>
      </w:pPr>
      <w:r w:rsidRPr="00EE03A4">
        <w:rPr>
          <w:szCs w:val="24"/>
        </w:rPr>
        <w:t xml:space="preserve">BRITO, Guilherme Eduardo de Assunção e. </w:t>
      </w:r>
      <w:r w:rsidRPr="00EE03A4">
        <w:rPr>
          <w:b/>
          <w:bCs/>
          <w:szCs w:val="24"/>
        </w:rPr>
        <w:t>Análise de usabilidade e experiência do usuário de sistemas de saúde mental mediante a pandemia da Covid-19</w:t>
      </w:r>
      <w:r w:rsidRPr="00AD7E6C">
        <w:rPr>
          <w:szCs w:val="24"/>
        </w:rPr>
        <w:t>.</w:t>
      </w:r>
      <w:r w:rsidRPr="00EE03A4">
        <w:rPr>
          <w:b/>
          <w:bCs/>
          <w:szCs w:val="24"/>
        </w:rPr>
        <w:t xml:space="preserve"> </w:t>
      </w:r>
      <w:r w:rsidRPr="00EE03A4">
        <w:rPr>
          <w:szCs w:val="24"/>
        </w:rPr>
        <w:t xml:space="preserve">2022. Monografia (Curso de bacharelado em sistemas da informação) - Universidade Federal Rural do </w:t>
      </w:r>
      <w:proofErr w:type="spellStart"/>
      <w:r w:rsidRPr="00EE03A4">
        <w:rPr>
          <w:szCs w:val="24"/>
        </w:rPr>
        <w:t>Semi-árido</w:t>
      </w:r>
      <w:proofErr w:type="spellEnd"/>
      <w:r w:rsidRPr="00EE03A4">
        <w:rPr>
          <w:szCs w:val="24"/>
        </w:rPr>
        <w:t>, Angicos, 2022.</w:t>
      </w:r>
      <w:r w:rsidRPr="00EE03A4">
        <w:rPr>
          <w:rStyle w:val="Hyperlink"/>
          <w:noProof w:val="0"/>
          <w:color w:val="auto"/>
          <w:szCs w:val="24"/>
          <w:u w:val="none"/>
        </w:rPr>
        <w:t xml:space="preserve"> Disponível em:</w:t>
      </w:r>
      <w:r w:rsidRPr="00EE03A4">
        <w:rPr>
          <w:szCs w:val="24"/>
        </w:rPr>
        <w:t xml:space="preserve"> </w:t>
      </w:r>
      <w:r w:rsidRPr="0058787B">
        <w:rPr>
          <w:szCs w:val="24"/>
        </w:rPr>
        <w:t>https://repositorio.ufersa.edu.br/bitstream/prefix/8873/1/GuilhermeEAB_MONO.pdf</w:t>
      </w:r>
      <w:r w:rsidRPr="00EE03A4">
        <w:rPr>
          <w:szCs w:val="24"/>
        </w:rPr>
        <w:t>. Acesso em: 19 abr. 2023.</w:t>
      </w:r>
    </w:p>
    <w:p w14:paraId="2B1ADBAF" w14:textId="77777777" w:rsidR="006A570B" w:rsidRPr="00EE03A4" w:rsidRDefault="006A570B" w:rsidP="00CC24DE">
      <w:pPr>
        <w:pStyle w:val="TF-refernciasITEM"/>
        <w:spacing w:after="0"/>
        <w:rPr>
          <w:szCs w:val="24"/>
        </w:rPr>
      </w:pPr>
    </w:p>
    <w:p w14:paraId="2F160F76" w14:textId="34BC3106" w:rsidR="00BB1941" w:rsidRDefault="00D073F6" w:rsidP="00CC24DE">
      <w:pPr>
        <w:pStyle w:val="TF-TEXTO"/>
        <w:spacing w:before="0" w:line="240" w:lineRule="auto"/>
        <w:ind w:firstLine="0"/>
        <w:jc w:val="left"/>
        <w:rPr>
          <w:szCs w:val="24"/>
        </w:rPr>
      </w:pPr>
      <w:r w:rsidRPr="00EE03A4">
        <w:rPr>
          <w:szCs w:val="24"/>
        </w:rPr>
        <w:t xml:space="preserve">COSTA, Simone </w:t>
      </w:r>
      <w:proofErr w:type="spellStart"/>
      <w:r w:rsidRPr="00EE03A4">
        <w:rPr>
          <w:szCs w:val="24"/>
        </w:rPr>
        <w:t>Erbs</w:t>
      </w:r>
      <w:proofErr w:type="spellEnd"/>
      <w:r w:rsidRPr="00EE03A4">
        <w:rPr>
          <w:szCs w:val="24"/>
        </w:rPr>
        <w:t xml:space="preserve"> da. </w:t>
      </w:r>
      <w:proofErr w:type="spellStart"/>
      <w:r w:rsidRPr="00EE03A4">
        <w:rPr>
          <w:b/>
          <w:bCs/>
          <w:szCs w:val="24"/>
        </w:rPr>
        <w:t>iLibras</w:t>
      </w:r>
      <w:proofErr w:type="spellEnd"/>
      <w:r w:rsidRPr="00EE03A4">
        <w:rPr>
          <w:b/>
          <w:bCs/>
          <w:szCs w:val="24"/>
        </w:rPr>
        <w:t xml:space="preserve"> como facilitador na comunicação efetiva do surdo</w:t>
      </w:r>
      <w:r w:rsidRPr="00AD7E6C">
        <w:rPr>
          <w:b/>
          <w:bCs/>
          <w:szCs w:val="24"/>
        </w:rPr>
        <w:t>:</w:t>
      </w:r>
      <w:r w:rsidRPr="00EE03A4">
        <w:rPr>
          <w:szCs w:val="24"/>
        </w:rPr>
        <w:t xml:space="preserve">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644571E2" w14:textId="77777777" w:rsidR="006A570B" w:rsidRPr="00EE03A4" w:rsidRDefault="006A570B" w:rsidP="00CC24DE">
      <w:pPr>
        <w:pStyle w:val="TF-TEXTO"/>
        <w:spacing w:before="0" w:line="240" w:lineRule="auto"/>
        <w:ind w:firstLine="0"/>
        <w:jc w:val="left"/>
        <w:rPr>
          <w:szCs w:val="24"/>
        </w:rPr>
      </w:pPr>
    </w:p>
    <w:p w14:paraId="580237FA" w14:textId="20D55F78" w:rsidR="00D073F6" w:rsidRDefault="00D073F6" w:rsidP="00CC24DE">
      <w:pPr>
        <w:pStyle w:val="TF-TEXTO"/>
        <w:spacing w:before="0" w:line="240" w:lineRule="auto"/>
        <w:ind w:firstLine="0"/>
        <w:contextualSpacing w:val="0"/>
        <w:jc w:val="left"/>
        <w:rPr>
          <w:szCs w:val="24"/>
        </w:rPr>
      </w:pPr>
      <w:r w:rsidRPr="00EE03A4">
        <w:rPr>
          <w:color w:val="000000"/>
          <w:szCs w:val="24"/>
          <w:shd w:val="clear" w:color="auto" w:fill="FFFFFF"/>
        </w:rPr>
        <w:t xml:space="preserve">COSTA, Simone </w:t>
      </w:r>
      <w:proofErr w:type="spellStart"/>
      <w:r w:rsidRPr="00EE03A4">
        <w:rPr>
          <w:color w:val="000000"/>
          <w:szCs w:val="24"/>
          <w:shd w:val="clear" w:color="auto" w:fill="FFFFFF"/>
        </w:rPr>
        <w:t>Erbs</w:t>
      </w:r>
      <w:proofErr w:type="spellEnd"/>
      <w:r w:rsidRPr="00EE03A4">
        <w:rPr>
          <w:color w:val="000000"/>
          <w:szCs w:val="24"/>
          <w:shd w:val="clear" w:color="auto" w:fill="FFFFFF"/>
        </w:rPr>
        <w:t xml:space="preserve"> da </w:t>
      </w:r>
      <w:r w:rsidRPr="00EE03A4">
        <w:rPr>
          <w:i/>
          <w:iCs/>
          <w:color w:val="000000"/>
          <w:szCs w:val="24"/>
          <w:shd w:val="clear" w:color="auto" w:fill="FFFFFF"/>
        </w:rPr>
        <w:t>et al</w:t>
      </w:r>
      <w:r w:rsidRPr="00EE03A4">
        <w:rPr>
          <w:szCs w:val="24"/>
        </w:rPr>
        <w:t xml:space="preserve">. </w:t>
      </w:r>
      <w:r w:rsidRPr="00EE03A4">
        <w:rPr>
          <w:color w:val="000000"/>
          <w:szCs w:val="24"/>
          <w:shd w:val="clear" w:color="auto" w:fill="FFFFFF"/>
        </w:rPr>
        <w:t>Uma revisão sistemática da literatura para investigação de estratégias de ensino colaborativo</w:t>
      </w:r>
      <w:r w:rsidRPr="00EE03A4">
        <w:rPr>
          <w:szCs w:val="24"/>
        </w:rPr>
        <w:t xml:space="preserve">. </w:t>
      </w:r>
      <w:r w:rsidRPr="00EE03A4">
        <w:rPr>
          <w:i/>
          <w:iCs/>
          <w:szCs w:val="24"/>
        </w:rPr>
        <w:t xml:space="preserve">In: </w:t>
      </w:r>
      <w:r w:rsidRPr="00EE03A4">
        <w:rPr>
          <w:color w:val="000000"/>
          <w:szCs w:val="24"/>
          <w:shd w:val="clear" w:color="auto" w:fill="FFFFFF"/>
        </w:rPr>
        <w:t>SIMPÓSIO BRASILEIRO DE SISTEMAS COLABORATIVOS (</w:t>
      </w:r>
      <w:hyperlink r:id="rId14" w:history="1">
        <w:r w:rsidRPr="00EE03A4">
          <w:rPr>
            <w:color w:val="000000"/>
            <w:szCs w:val="24"/>
            <w:shd w:val="clear" w:color="auto" w:fill="FFFFFF"/>
          </w:rPr>
          <w:t>SBSC)</w:t>
        </w:r>
      </w:hyperlink>
      <w:r w:rsidRPr="00EE03A4">
        <w:rPr>
          <w:color w:val="000000"/>
          <w:szCs w:val="24"/>
          <w:shd w:val="clear" w:color="auto" w:fill="FFFFFF"/>
        </w:rPr>
        <w:t xml:space="preserve">,  13, 2016, Belém. </w:t>
      </w:r>
      <w:r w:rsidRPr="00EE03A4">
        <w:rPr>
          <w:b/>
          <w:bCs/>
          <w:color w:val="000000"/>
          <w:szCs w:val="24"/>
          <w:shd w:val="clear" w:color="auto" w:fill="FFFFFF"/>
        </w:rPr>
        <w:t>Anais</w:t>
      </w:r>
      <w:r w:rsidRPr="00EE03A4">
        <w:rPr>
          <w:color w:val="000000"/>
          <w:szCs w:val="24"/>
          <w:shd w:val="clear" w:color="auto" w:fill="FFFFFF"/>
        </w:rPr>
        <w:t xml:space="preserve"> [...]. Porto Alegre: Sociedade Brasileira de Computação, 2016. p. 1537-1548. ISSN 2326-2842. DOI: </w:t>
      </w:r>
      <w:hyperlink r:id="rId15" w:history="1">
        <w:r w:rsidRPr="00EE03A4">
          <w:rPr>
            <w:color w:val="000000"/>
            <w:szCs w:val="24"/>
          </w:rPr>
          <w:t>https://doi.org/10.5753/sbsc.2016.9508</w:t>
        </w:r>
      </w:hyperlink>
      <w:r w:rsidRPr="00EE03A4">
        <w:rPr>
          <w:color w:val="000000"/>
          <w:szCs w:val="24"/>
          <w:shd w:val="clear" w:color="auto" w:fill="FFFFFF"/>
        </w:rPr>
        <w:t>.</w:t>
      </w:r>
      <w:r w:rsidRPr="00EE03A4">
        <w:rPr>
          <w:szCs w:val="24"/>
        </w:rPr>
        <w:t xml:space="preserve"> Disponível em:</w:t>
      </w:r>
      <w:r w:rsidR="00BB1941">
        <w:rPr>
          <w:szCs w:val="24"/>
        </w:rPr>
        <w:t xml:space="preserve"> </w:t>
      </w:r>
      <w:hyperlink r:id="rId16" w:history="1">
        <w:r w:rsidRPr="00EE03A4">
          <w:rPr>
            <w:color w:val="000000"/>
            <w:szCs w:val="24"/>
          </w:rPr>
          <w:t>https://www.researchgate.net/publication/339368782_Uma_Revisao_Sistematica_da_Literatura_para_Investigacao_de_Estrategias_de_Ensino_Colaborativo</w:t>
        </w:r>
      </w:hyperlink>
      <w:r w:rsidRPr="00EE03A4">
        <w:rPr>
          <w:color w:val="000000"/>
          <w:szCs w:val="24"/>
          <w:shd w:val="clear" w:color="auto" w:fill="FFFFFF"/>
        </w:rPr>
        <w:t xml:space="preserve">. </w:t>
      </w:r>
      <w:r w:rsidRPr="00EE03A4">
        <w:rPr>
          <w:szCs w:val="24"/>
        </w:rPr>
        <w:t>Acesso em: 08 abr. 2023.</w:t>
      </w:r>
    </w:p>
    <w:p w14:paraId="2D1181E1" w14:textId="77777777" w:rsidR="006A570B" w:rsidRDefault="006A570B" w:rsidP="00CC24DE">
      <w:pPr>
        <w:pStyle w:val="TF-TEXTO"/>
        <w:spacing w:before="0" w:line="240" w:lineRule="auto"/>
        <w:ind w:firstLine="0"/>
        <w:contextualSpacing w:val="0"/>
        <w:jc w:val="left"/>
        <w:rPr>
          <w:szCs w:val="24"/>
        </w:rPr>
      </w:pPr>
    </w:p>
    <w:p w14:paraId="6167651A" w14:textId="1E17310A" w:rsidR="008A50E2" w:rsidRDefault="00D073F6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  <w:r w:rsidRPr="00EE03A4">
        <w:rPr>
          <w:szCs w:val="24"/>
        </w:rPr>
        <w:lastRenderedPageBreak/>
        <w:t xml:space="preserve">CUNHA, Beatriz Almeida Mendonça. </w:t>
      </w:r>
      <w:r w:rsidRPr="00EE03A4">
        <w:rPr>
          <w:b/>
          <w:bCs/>
          <w:szCs w:val="24"/>
        </w:rPr>
        <w:t>A Comunicação Digital na Divulgação de Eventos</w:t>
      </w:r>
      <w:r w:rsidRPr="00AD7E6C">
        <w:rPr>
          <w:b/>
          <w:bCs/>
          <w:szCs w:val="24"/>
        </w:rPr>
        <w:t>:</w:t>
      </w:r>
      <w:r w:rsidRPr="00EE03A4">
        <w:rPr>
          <w:szCs w:val="24"/>
        </w:rPr>
        <w:t xml:space="preserve"> O Caso da Feira de São Mateus. 2021. Trabalho de Mestrado em Comunicação Aplicada (Ramo da Comunicação Estratégica) - Escola Superior de Educação de Viseu, Viseu, 2021. Disponível em:</w:t>
      </w:r>
      <w:r w:rsidRPr="00EE03A4">
        <w:rPr>
          <w:rStyle w:val="Hyperlink"/>
          <w:color w:val="auto"/>
          <w:szCs w:val="24"/>
          <w:u w:val="none"/>
        </w:rPr>
        <w:t xml:space="preserve"> </w:t>
      </w:r>
      <w:r w:rsidRPr="0058787B">
        <w:rPr>
          <w:szCs w:val="24"/>
        </w:rPr>
        <w:t>https://repositorio.ipv.pt/bitstream/10400.19/7398/1/141-Trabalho%20de%20projeto-1255-1-6-20220704.pdf</w:t>
      </w:r>
      <w:r w:rsidRPr="00EE03A4">
        <w:rPr>
          <w:rStyle w:val="Hyperlink"/>
          <w:noProof w:val="0"/>
          <w:szCs w:val="24"/>
          <w:u w:val="none"/>
        </w:rPr>
        <w:t xml:space="preserve">. </w:t>
      </w:r>
      <w:r w:rsidRPr="00EE03A4">
        <w:rPr>
          <w:color w:val="000000"/>
          <w:szCs w:val="24"/>
          <w:shd w:val="clear" w:color="auto" w:fill="FFFFFF"/>
        </w:rPr>
        <w:t>Acesso em: 18 abr. 2023.</w:t>
      </w:r>
    </w:p>
    <w:p w14:paraId="6B82BA59" w14:textId="77777777" w:rsidR="006A570B" w:rsidRDefault="006A570B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1D61A836" w14:textId="10C018E1" w:rsidR="002F25E8" w:rsidRDefault="002F25E8" w:rsidP="00CC24DE">
      <w:pPr>
        <w:rPr>
          <w:color w:val="000000"/>
          <w:bdr w:val="none" w:sz="0" w:space="0" w:color="auto" w:frame="1"/>
          <w:shd w:val="clear" w:color="auto" w:fill="FFFFFF"/>
        </w:rPr>
      </w:pPr>
      <w:del w:id="89" w:author="Dalton Solano dos Reis" w:date="2023-05-17T10:22:00Z">
        <w:r w:rsidRPr="5286D991" w:rsidDel="00984DA1">
          <w:rPr>
            <w:color w:val="000000"/>
            <w:bdr w:val="none" w:sz="0" w:space="0" w:color="auto" w:frame="1"/>
            <w:shd w:val="clear" w:color="auto" w:fill="FFFFFF"/>
          </w:rPr>
          <w:delText xml:space="preserve">DA </w:delText>
        </w:r>
      </w:del>
      <w:commentRangeStart w:id="90"/>
      <w:r w:rsidRPr="5286D991">
        <w:rPr>
          <w:color w:val="000000"/>
          <w:bdr w:val="none" w:sz="0" w:space="0" w:color="auto" w:frame="1"/>
          <w:shd w:val="clear" w:color="auto" w:fill="FFFFFF"/>
        </w:rPr>
        <w:t>SILVA</w:t>
      </w:r>
      <w:commentRangeEnd w:id="90"/>
      <w:r w:rsidR="00984DA1">
        <w:rPr>
          <w:rStyle w:val="Refdecomentrio"/>
        </w:rPr>
        <w:commentReference w:id="90"/>
      </w:r>
      <w:r w:rsidRPr="5286D991">
        <w:rPr>
          <w:color w:val="000000"/>
          <w:bdr w:val="none" w:sz="0" w:space="0" w:color="auto" w:frame="1"/>
          <w:shd w:val="clear" w:color="auto" w:fill="FFFFFF"/>
        </w:rPr>
        <w:t xml:space="preserve">, </w:t>
      </w:r>
      <w:r w:rsidR="006202ED" w:rsidRPr="006202ED">
        <w:rPr>
          <w:color w:val="000000"/>
          <w:bdr w:val="none" w:sz="0" w:space="0" w:color="auto" w:frame="1"/>
          <w:shd w:val="clear" w:color="auto" w:fill="FFFFFF"/>
        </w:rPr>
        <w:t>Vladimir Ferreira Lúcio</w:t>
      </w:r>
      <w:ins w:id="91" w:author="Dalton Solano dos Reis" w:date="2023-05-17T10:22:00Z">
        <w:r w:rsidR="00984DA1">
          <w:rPr>
            <w:color w:val="000000"/>
            <w:bdr w:val="none" w:sz="0" w:space="0" w:color="auto" w:frame="1"/>
            <w:shd w:val="clear" w:color="auto" w:fill="FFFFFF"/>
          </w:rPr>
          <w:t xml:space="preserve"> da</w:t>
        </w:r>
      </w:ins>
      <w:r w:rsidRPr="5286D991">
        <w:rPr>
          <w:color w:val="000000"/>
          <w:bdr w:val="none" w:sz="0" w:space="0" w:color="auto" w:frame="1"/>
          <w:shd w:val="clear" w:color="auto" w:fill="FFFFFF"/>
        </w:rPr>
        <w:t xml:space="preserve">. </w:t>
      </w:r>
      <w:r w:rsidR="00CB68A3" w:rsidRPr="5286D991">
        <w:rPr>
          <w:color w:val="000000"/>
          <w:bdr w:val="none" w:sz="0" w:space="0" w:color="auto" w:frame="1"/>
          <w:shd w:val="clear" w:color="auto" w:fill="FFFFFF"/>
        </w:rPr>
        <w:t xml:space="preserve">Vantagens socioeconômicas do ensino à distância para os estudantes de ensino superior de cidades de pequeno porte. </w:t>
      </w:r>
      <w:r w:rsidRPr="5286D991">
        <w:rPr>
          <w:b/>
          <w:color w:val="000000"/>
          <w:bdr w:val="none" w:sz="0" w:space="0" w:color="auto" w:frame="1"/>
          <w:shd w:val="clear" w:color="auto" w:fill="FFFFFF"/>
        </w:rPr>
        <w:t>ANINC - Anuário do Instituto de Natureza e Cultura</w:t>
      </w:r>
      <w:r w:rsidRPr="5286D991">
        <w:rPr>
          <w:color w:val="000000"/>
          <w:bdr w:val="none" w:sz="0" w:space="0" w:color="auto" w:frame="1"/>
          <w:shd w:val="clear" w:color="auto" w:fill="FFFFFF"/>
        </w:rPr>
        <w:t xml:space="preserve">, v. </w:t>
      </w:r>
      <w:r w:rsidRPr="008D05D3">
        <w:rPr>
          <w:color w:val="000000"/>
          <w:bdr w:val="none" w:sz="0" w:space="0" w:color="auto" w:frame="1"/>
          <w:shd w:val="clear" w:color="auto" w:fill="FFFFFF"/>
        </w:rPr>
        <w:t>4</w:t>
      </w:r>
      <w:r w:rsidRPr="5286D991">
        <w:rPr>
          <w:color w:val="000000"/>
          <w:bdr w:val="none" w:sz="0" w:space="0" w:color="auto" w:frame="1"/>
          <w:shd w:val="clear" w:color="auto" w:fill="FFFFFF"/>
        </w:rPr>
        <w:t>,</w:t>
      </w:r>
      <w:r w:rsidRPr="008D05D3">
        <w:rPr>
          <w:color w:val="000000"/>
          <w:bdr w:val="none" w:sz="0" w:space="0" w:color="auto" w:frame="1"/>
          <w:shd w:val="clear" w:color="auto" w:fill="FFFFFF"/>
        </w:rPr>
        <w:t xml:space="preserve"> n. </w:t>
      </w:r>
      <w:r w:rsidRPr="5286D991">
        <w:rPr>
          <w:color w:val="000000"/>
          <w:bdr w:val="none" w:sz="0" w:space="0" w:color="auto" w:frame="1"/>
          <w:shd w:val="clear" w:color="auto" w:fill="FFFFFF"/>
        </w:rPr>
        <w:t xml:space="preserve">1, p. 228–232, 2021. </w:t>
      </w:r>
      <w:r w:rsidRPr="00C7139C">
        <w:rPr>
          <w:color w:val="000000"/>
          <w:bdr w:val="none" w:sz="0" w:space="0" w:color="auto" w:frame="1"/>
          <w:shd w:val="clear" w:color="auto" w:fill="FFFFFF"/>
        </w:rPr>
        <w:t xml:space="preserve">Disponível em: </w:t>
      </w:r>
      <w:r w:rsidRPr="0058787B">
        <w:rPr>
          <w:bdr w:val="none" w:sz="0" w:space="0" w:color="auto" w:frame="1"/>
          <w:shd w:val="clear" w:color="auto" w:fill="FFFFFF"/>
        </w:rPr>
        <w:t>https://periodicos.ufam.edu.br/index.php/ANINC/article/view/9173/7248</w:t>
      </w:r>
      <w:r w:rsidRPr="00C7139C">
        <w:rPr>
          <w:color w:val="000000"/>
          <w:bdr w:val="none" w:sz="0" w:space="0" w:color="auto" w:frame="1"/>
          <w:shd w:val="clear" w:color="auto" w:fill="FFFFFF"/>
        </w:rPr>
        <w:t>. Acesso em: 19 abr. 2023.</w:t>
      </w:r>
    </w:p>
    <w:p w14:paraId="6A3AA1F5" w14:textId="49700B4C" w:rsidR="00C70852" w:rsidRPr="002F25E8" w:rsidRDefault="00C70852" w:rsidP="00CC24DE">
      <w:pPr>
        <w:rPr>
          <w:rStyle w:val="Hyperlink"/>
          <w:noProof w:val="0"/>
          <w:color w:val="000000"/>
          <w:u w:val="none"/>
          <w:bdr w:val="none" w:sz="0" w:space="0" w:color="auto" w:frame="1"/>
          <w:shd w:val="clear" w:color="auto" w:fill="FFFFFF"/>
        </w:rPr>
      </w:pPr>
    </w:p>
    <w:p w14:paraId="3EEB2329" w14:textId="494B94FA" w:rsidR="00322267" w:rsidRDefault="00322267" w:rsidP="00CC24DE">
      <w:pPr>
        <w:pStyle w:val="TF-refernciasITEM"/>
        <w:spacing w:after="0"/>
      </w:pPr>
      <w:commentRangeStart w:id="92"/>
      <w:r w:rsidRPr="00322267">
        <w:t>MORAES</w:t>
      </w:r>
      <w:commentRangeEnd w:id="92"/>
      <w:r w:rsidR="00984DA1">
        <w:rPr>
          <w:rStyle w:val="Refdecomentrio"/>
        </w:rPr>
        <w:commentReference w:id="92"/>
      </w:r>
      <w:r w:rsidRPr="00322267">
        <w:t xml:space="preserve">, </w:t>
      </w:r>
      <w:r w:rsidR="00C651AB" w:rsidRPr="00C651AB">
        <w:t>Míriam Gontijo</w:t>
      </w:r>
      <w:r w:rsidRPr="00322267">
        <w:t xml:space="preserve">. </w:t>
      </w:r>
      <w:r w:rsidR="00CB68A3" w:rsidRPr="007A6939">
        <w:t>Paradigma colaborativo: desafios, metáforas e práticas de análise</w:t>
      </w:r>
      <w:r w:rsidRPr="00322267">
        <w:t xml:space="preserve">. </w:t>
      </w:r>
      <w:r w:rsidR="00636CB5" w:rsidRPr="00636CB5">
        <w:t>U</w:t>
      </w:r>
      <w:r w:rsidR="00636CB5">
        <w:t>niversidade Federal de Santa Catarina</w:t>
      </w:r>
      <w:r w:rsidR="003D2E4D">
        <w:t xml:space="preserve"> (</w:t>
      </w:r>
      <w:r w:rsidR="00636CB5" w:rsidRPr="00636CB5">
        <w:t>ENANCIB</w:t>
      </w:r>
      <w:r w:rsidR="003D2E4D">
        <w:t>)</w:t>
      </w:r>
      <w:r w:rsidR="00834465">
        <w:t>,</w:t>
      </w:r>
      <w:r w:rsidR="003C0B78">
        <w:t xml:space="preserve"> 20</w:t>
      </w:r>
      <w:r w:rsidR="00EE2322">
        <w:t>.,</w:t>
      </w:r>
      <w:r w:rsidR="00636CB5" w:rsidRPr="00636CB5">
        <w:t xml:space="preserve"> 2019</w:t>
      </w:r>
      <w:r w:rsidRPr="00322267">
        <w:t xml:space="preserve">. </w:t>
      </w:r>
      <w:r w:rsidR="00412DB8">
        <w:t xml:space="preserve">Florianópolis. </w:t>
      </w:r>
      <w:r w:rsidRPr="00A80370">
        <w:rPr>
          <w:b/>
          <w:bCs/>
        </w:rPr>
        <w:t>Anais</w:t>
      </w:r>
      <w:r w:rsidR="00A961B4">
        <w:rPr>
          <w:b/>
          <w:bCs/>
        </w:rPr>
        <w:t>[</w:t>
      </w:r>
      <w:r w:rsidRPr="00322267">
        <w:t>...</w:t>
      </w:r>
      <w:r w:rsidR="00A961B4">
        <w:t>]</w:t>
      </w:r>
      <w:r w:rsidRPr="00322267">
        <w:t xml:space="preserve">. </w:t>
      </w:r>
      <w:r w:rsidR="005B11CA">
        <w:rPr>
          <w:color w:val="242424"/>
          <w:shd w:val="clear" w:color="auto" w:fill="FFFFFF"/>
        </w:rPr>
        <w:t xml:space="preserve">p. </w:t>
      </w:r>
      <w:r w:rsidR="00F36FFE">
        <w:rPr>
          <w:color w:val="242424"/>
          <w:shd w:val="clear" w:color="auto" w:fill="FFFFFF"/>
        </w:rPr>
        <w:t>1</w:t>
      </w:r>
      <w:r w:rsidR="005B11CA">
        <w:rPr>
          <w:color w:val="242424"/>
          <w:shd w:val="clear" w:color="auto" w:fill="FFFFFF"/>
        </w:rPr>
        <w:t>.</w:t>
      </w:r>
      <w:r w:rsidR="005B11CA" w:rsidRPr="00322267">
        <w:t xml:space="preserve"> </w:t>
      </w:r>
      <w:r w:rsidRPr="00322267">
        <w:t xml:space="preserve">Disponível em: </w:t>
      </w:r>
      <w:r w:rsidRPr="0058787B">
        <w:t>https://conferencias.ufsc.br/index.php/enancib/2019/paper/viewPaper/933</w:t>
      </w:r>
      <w:r w:rsidRPr="00322267">
        <w:t>. Acesso em: 25 abr. 2023</w:t>
      </w:r>
    </w:p>
    <w:p w14:paraId="7F1AB2E5" w14:textId="77777777" w:rsidR="0034155F" w:rsidRDefault="0034155F" w:rsidP="00CC24DE">
      <w:pPr>
        <w:pStyle w:val="TF-refernciasITEM"/>
        <w:spacing w:after="0"/>
        <w:rPr>
          <w:szCs w:val="24"/>
        </w:rPr>
      </w:pPr>
    </w:p>
    <w:p w14:paraId="7C80095B" w14:textId="55C4F984" w:rsidR="00415539" w:rsidRDefault="00415539" w:rsidP="00CC24DE">
      <w:pPr>
        <w:pStyle w:val="TF-refernciasITEM"/>
        <w:spacing w:after="0"/>
        <w:rPr>
          <w:rStyle w:val="Hyperlink"/>
          <w:noProof w:val="0"/>
          <w:color w:val="auto"/>
          <w:u w:val="none"/>
        </w:rPr>
      </w:pPr>
      <w:del w:id="93" w:author="Dalton Solano dos Reis" w:date="2023-05-17T10:25:00Z">
        <w:r w:rsidDel="00984DA1">
          <w:delText>Eugênio</w:delText>
        </w:r>
      </w:del>
      <w:ins w:id="94" w:author="Dalton Solano dos Reis" w:date="2023-05-17T10:25:00Z">
        <w:r w:rsidR="00984DA1">
          <w:t>EUGÊNIO</w:t>
        </w:r>
      </w:ins>
      <w:r>
        <w:t>, Gabriel Fernando</w:t>
      </w:r>
      <w:r w:rsidR="006A7EF5">
        <w:t>.</w:t>
      </w:r>
      <w:r>
        <w:t xml:space="preserve"> </w:t>
      </w:r>
      <w:r w:rsidRPr="15E2C4B7">
        <w:rPr>
          <w:b/>
        </w:rPr>
        <w:t>Aplicativo para implementação de rotas em plataforma de mapeamento web</w:t>
      </w:r>
      <w:r>
        <w:t xml:space="preserve">. </w:t>
      </w:r>
      <w:r w:rsidR="00522065">
        <w:t xml:space="preserve">Trabalho de Conclusão de Curso (Curso de </w:t>
      </w:r>
      <w:r w:rsidR="00522065">
        <w:rPr>
          <w:szCs w:val="24"/>
        </w:rPr>
        <w:t>Engenharia Agronômica</w:t>
      </w:r>
      <w:r w:rsidR="00522065">
        <w:t xml:space="preserve">) – Universidade Estadual Paulista </w:t>
      </w:r>
      <w:r w:rsidR="00522065" w:rsidRPr="00EE03A4">
        <w:rPr>
          <w:szCs w:val="24"/>
        </w:rPr>
        <w:t>– UNES</w:t>
      </w:r>
      <w:r w:rsidR="00522065">
        <w:rPr>
          <w:szCs w:val="24"/>
        </w:rPr>
        <w:t>P</w:t>
      </w:r>
      <w:r w:rsidR="00522065">
        <w:t>, Jaboticabal, 2021</w:t>
      </w:r>
      <w:r>
        <w:t xml:space="preserve">. Disponível em: http://hdl.handle.net/11449/215477. </w:t>
      </w:r>
      <w:r w:rsidRPr="67ADDC8E">
        <w:rPr>
          <w:rStyle w:val="Hyperlink"/>
          <w:color w:val="auto"/>
          <w:u w:val="none"/>
        </w:rPr>
        <w:t>Acesso em: 2</w:t>
      </w:r>
      <w:r w:rsidR="00EC6FE2">
        <w:rPr>
          <w:rStyle w:val="Hyperlink"/>
          <w:color w:val="auto"/>
          <w:u w:val="none"/>
        </w:rPr>
        <w:t>0</w:t>
      </w:r>
      <w:r w:rsidRPr="67ADDC8E">
        <w:rPr>
          <w:rStyle w:val="Hyperlink"/>
          <w:color w:val="auto"/>
          <w:u w:val="none"/>
        </w:rPr>
        <w:t xml:space="preserve"> abr. 2023.</w:t>
      </w:r>
    </w:p>
    <w:p w14:paraId="46F6BC43" w14:textId="77777777" w:rsidR="00415539" w:rsidRPr="006C42C1" w:rsidRDefault="00415539" w:rsidP="00CC24DE">
      <w:pPr>
        <w:pStyle w:val="TF-refernciasITEM"/>
        <w:spacing w:after="0"/>
        <w:rPr>
          <w:szCs w:val="24"/>
        </w:rPr>
      </w:pPr>
    </w:p>
    <w:p w14:paraId="04C675A4" w14:textId="393CC1C9" w:rsidR="00841B3B" w:rsidRDefault="00841B3B" w:rsidP="00CC24DE">
      <w:pPr>
        <w:pStyle w:val="TF-refernciasITEM"/>
        <w:spacing w:after="0"/>
        <w:rPr>
          <w:rStyle w:val="Hyperlink"/>
          <w:color w:val="auto"/>
          <w:u w:val="none"/>
        </w:rPr>
      </w:pPr>
      <w:r w:rsidRPr="67ADDC8E">
        <w:rPr>
          <w:rStyle w:val="Hyperlink"/>
          <w:color w:val="auto"/>
          <w:u w:val="none"/>
        </w:rPr>
        <w:t xml:space="preserve">EVENTBRITE. </w:t>
      </w:r>
      <w:r w:rsidR="00A261F4" w:rsidRPr="00141613">
        <w:rPr>
          <w:rStyle w:val="Hyperlink"/>
          <w:b/>
          <w:bCs/>
          <w:noProof w:val="0"/>
          <w:color w:val="auto"/>
          <w:szCs w:val="24"/>
          <w:u w:val="none"/>
        </w:rPr>
        <w:t xml:space="preserve">Quem somos </w:t>
      </w:r>
      <w:proofErr w:type="spellStart"/>
      <w:r w:rsidR="00141613" w:rsidRPr="00141613">
        <w:rPr>
          <w:rStyle w:val="Hyperlink"/>
          <w:b/>
          <w:bCs/>
          <w:noProof w:val="0"/>
          <w:color w:val="auto"/>
          <w:szCs w:val="24"/>
          <w:u w:val="none"/>
        </w:rPr>
        <w:t>Eventbrite</w:t>
      </w:r>
      <w:proofErr w:type="spellEnd"/>
      <w:r w:rsidR="00A261F4">
        <w:rPr>
          <w:rStyle w:val="Hyperlink"/>
          <w:noProof w:val="0"/>
          <w:color w:val="auto"/>
          <w:szCs w:val="24"/>
          <w:u w:val="none"/>
        </w:rPr>
        <w:t>.</w:t>
      </w:r>
      <w:r w:rsidR="00141613">
        <w:rPr>
          <w:rStyle w:val="Hyperlink"/>
          <w:noProof w:val="0"/>
          <w:color w:val="auto"/>
          <w:szCs w:val="24"/>
          <w:u w:val="none"/>
        </w:rPr>
        <w:t xml:space="preserve"> </w:t>
      </w:r>
      <w:r w:rsidR="001B5BE9">
        <w:rPr>
          <w:rStyle w:val="Hyperlink"/>
          <w:noProof w:val="0"/>
          <w:color w:val="auto"/>
          <w:szCs w:val="24"/>
          <w:u w:val="none"/>
        </w:rPr>
        <w:t>[</w:t>
      </w:r>
      <w:proofErr w:type="spellStart"/>
      <w:r w:rsidR="0097272B" w:rsidRPr="0097272B">
        <w:rPr>
          <w:rStyle w:val="Hyperlink"/>
          <w:noProof w:val="0"/>
          <w:color w:val="auto"/>
          <w:szCs w:val="24"/>
          <w:u w:val="none"/>
        </w:rPr>
        <w:t>S.</w:t>
      </w:r>
      <w:r w:rsidR="00747649">
        <w:rPr>
          <w:rStyle w:val="Hyperlink"/>
          <w:noProof w:val="0"/>
          <w:color w:val="auto"/>
          <w:szCs w:val="24"/>
          <w:u w:val="none"/>
        </w:rPr>
        <w:t>l</w:t>
      </w:r>
      <w:proofErr w:type="spellEnd"/>
      <w:r w:rsidR="0097272B" w:rsidRPr="0097272B">
        <w:rPr>
          <w:rStyle w:val="Hyperlink"/>
          <w:noProof w:val="0"/>
          <w:color w:val="auto"/>
          <w:szCs w:val="24"/>
          <w:u w:val="none"/>
        </w:rPr>
        <w:t>.]</w:t>
      </w:r>
      <w:r w:rsidR="00EB3EF8">
        <w:rPr>
          <w:rStyle w:val="Hyperlink"/>
          <w:noProof w:val="0"/>
          <w:color w:val="auto"/>
          <w:szCs w:val="24"/>
          <w:u w:val="none"/>
        </w:rPr>
        <w:t>, 2023</w:t>
      </w:r>
      <w:r w:rsidR="0097272B">
        <w:rPr>
          <w:rStyle w:val="Hyperlink"/>
          <w:noProof w:val="0"/>
          <w:color w:val="auto"/>
          <w:szCs w:val="24"/>
          <w:u w:val="none"/>
        </w:rPr>
        <w:t>.</w:t>
      </w:r>
      <w:r w:rsidR="0097272B" w:rsidRPr="0097272B">
        <w:rPr>
          <w:rStyle w:val="Hyperlink"/>
          <w:noProof w:val="0"/>
          <w:color w:val="auto"/>
          <w:szCs w:val="24"/>
          <w:u w:val="none"/>
        </w:rPr>
        <w:t xml:space="preserve"> </w:t>
      </w:r>
      <w:r w:rsidRPr="67ADDC8E">
        <w:rPr>
          <w:rStyle w:val="Hyperlink"/>
          <w:color w:val="auto"/>
          <w:u w:val="none"/>
        </w:rPr>
        <w:t>Disponível em:</w:t>
      </w:r>
      <w:r w:rsidR="00153873">
        <w:rPr>
          <w:rStyle w:val="Hyperlink"/>
          <w:color w:val="auto"/>
          <w:u w:val="none"/>
        </w:rPr>
        <w:t xml:space="preserve"> </w:t>
      </w:r>
      <w:r w:rsidR="00153873" w:rsidRPr="0058787B">
        <w:rPr>
          <w:noProof/>
        </w:rPr>
        <w:t>https://www.eventbrite.com.br/about/</w:t>
      </w:r>
      <w:r w:rsidRPr="67ADDC8E">
        <w:rPr>
          <w:rStyle w:val="Hyperlink"/>
          <w:color w:val="auto"/>
          <w:u w:val="none"/>
        </w:rPr>
        <w:t>. Acesso em: 25 abr. 2023.</w:t>
      </w:r>
    </w:p>
    <w:p w14:paraId="50F2F6BA" w14:textId="77777777" w:rsidR="007A3733" w:rsidRDefault="007A3733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4ED5F552" w14:textId="256A312F" w:rsidR="00A61C94" w:rsidRDefault="00A61C94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  <w:r w:rsidRPr="00A61C94">
        <w:rPr>
          <w:rStyle w:val="Hyperlink"/>
          <w:noProof w:val="0"/>
          <w:color w:val="auto"/>
          <w:szCs w:val="24"/>
          <w:u w:val="none"/>
        </w:rPr>
        <w:t xml:space="preserve">FACEBOOK. </w:t>
      </w:r>
      <w:r w:rsidRPr="00813A82">
        <w:rPr>
          <w:rStyle w:val="Hyperlink"/>
          <w:b/>
          <w:bCs/>
          <w:noProof w:val="0"/>
          <w:color w:val="auto"/>
          <w:szCs w:val="24"/>
          <w:u w:val="none"/>
        </w:rPr>
        <w:t xml:space="preserve">Facebook </w:t>
      </w:r>
      <w:proofErr w:type="spellStart"/>
      <w:r w:rsidRPr="00813A82">
        <w:rPr>
          <w:rStyle w:val="Hyperlink"/>
          <w:b/>
          <w:bCs/>
          <w:noProof w:val="0"/>
          <w:color w:val="auto"/>
          <w:szCs w:val="24"/>
          <w:u w:val="none"/>
        </w:rPr>
        <w:t>Events</w:t>
      </w:r>
      <w:proofErr w:type="spellEnd"/>
      <w:r w:rsidRPr="00A61C94">
        <w:rPr>
          <w:rStyle w:val="Hyperlink"/>
          <w:noProof w:val="0"/>
          <w:color w:val="auto"/>
          <w:szCs w:val="24"/>
          <w:u w:val="none"/>
        </w:rPr>
        <w:t xml:space="preserve">. </w:t>
      </w:r>
      <w:r w:rsidR="00813A82">
        <w:rPr>
          <w:rStyle w:val="Hyperlink"/>
          <w:noProof w:val="0"/>
          <w:color w:val="auto"/>
          <w:szCs w:val="24"/>
          <w:u w:val="none"/>
        </w:rPr>
        <w:t>[</w:t>
      </w:r>
      <w:proofErr w:type="spellStart"/>
      <w:r w:rsidR="00813A82" w:rsidRPr="0097272B">
        <w:rPr>
          <w:rStyle w:val="Hyperlink"/>
          <w:noProof w:val="0"/>
          <w:color w:val="auto"/>
          <w:szCs w:val="24"/>
          <w:u w:val="none"/>
        </w:rPr>
        <w:t>S.</w:t>
      </w:r>
      <w:r w:rsidR="00813A82">
        <w:rPr>
          <w:rStyle w:val="Hyperlink"/>
          <w:noProof w:val="0"/>
          <w:color w:val="auto"/>
          <w:szCs w:val="24"/>
          <w:u w:val="none"/>
        </w:rPr>
        <w:t>l</w:t>
      </w:r>
      <w:proofErr w:type="spellEnd"/>
      <w:r w:rsidR="00813A82" w:rsidRPr="0097272B">
        <w:rPr>
          <w:rStyle w:val="Hyperlink"/>
          <w:noProof w:val="0"/>
          <w:color w:val="auto"/>
          <w:szCs w:val="24"/>
          <w:u w:val="none"/>
        </w:rPr>
        <w:t>.]</w:t>
      </w:r>
      <w:r w:rsidR="00813A82">
        <w:rPr>
          <w:rStyle w:val="Hyperlink"/>
          <w:noProof w:val="0"/>
          <w:color w:val="auto"/>
          <w:szCs w:val="24"/>
          <w:u w:val="none"/>
        </w:rPr>
        <w:t xml:space="preserve">, 2023. </w:t>
      </w:r>
      <w:r w:rsidRPr="00A61C94">
        <w:rPr>
          <w:rStyle w:val="Hyperlink"/>
          <w:noProof w:val="0"/>
          <w:color w:val="auto"/>
          <w:szCs w:val="24"/>
          <w:u w:val="none"/>
        </w:rPr>
        <w:t xml:space="preserve">Disponível em: </w:t>
      </w:r>
      <w:r w:rsidRPr="0058787B">
        <w:rPr>
          <w:szCs w:val="24"/>
        </w:rPr>
        <w:t>https://www.facebook.com/events/</w:t>
      </w:r>
      <w:r w:rsidRPr="00A61C94">
        <w:rPr>
          <w:rStyle w:val="Hyperlink"/>
          <w:noProof w:val="0"/>
          <w:color w:val="auto"/>
          <w:szCs w:val="24"/>
          <w:u w:val="none"/>
        </w:rPr>
        <w:t>. Acesso em: 25 abr. 2023.</w:t>
      </w:r>
    </w:p>
    <w:p w14:paraId="4123C966" w14:textId="77777777" w:rsidR="007A3733" w:rsidRDefault="007A3733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4779F303" w14:textId="180EC745" w:rsidR="005F6D7B" w:rsidRDefault="005F6D7B" w:rsidP="00CC24DE">
      <w:pPr>
        <w:pStyle w:val="TF-refernciasITEM"/>
        <w:spacing w:after="0"/>
        <w:rPr>
          <w:szCs w:val="24"/>
        </w:rPr>
      </w:pPr>
      <w:r w:rsidRPr="00EE03A4">
        <w:rPr>
          <w:szCs w:val="24"/>
        </w:rPr>
        <w:t xml:space="preserve">FERREIRA, </w:t>
      </w:r>
      <w:proofErr w:type="spellStart"/>
      <w:r w:rsidRPr="00EE03A4">
        <w:rPr>
          <w:szCs w:val="24"/>
        </w:rPr>
        <w:t>Dayvid</w:t>
      </w:r>
      <w:proofErr w:type="spellEnd"/>
      <w:r w:rsidRPr="00EE03A4">
        <w:rPr>
          <w:szCs w:val="24"/>
        </w:rPr>
        <w:t xml:space="preserve">; SILVA, </w:t>
      </w:r>
      <w:proofErr w:type="spellStart"/>
      <w:proofErr w:type="gramStart"/>
      <w:r w:rsidRPr="00EE03A4">
        <w:rPr>
          <w:szCs w:val="24"/>
        </w:rPr>
        <w:t>Jesiel</w:t>
      </w:r>
      <w:proofErr w:type="spellEnd"/>
      <w:r w:rsidRPr="00EE03A4">
        <w:rPr>
          <w:szCs w:val="24"/>
        </w:rPr>
        <w:t xml:space="preserve"> ;</w:t>
      </w:r>
      <w:proofErr w:type="gramEnd"/>
      <w:r w:rsidRPr="00EE03A4">
        <w:rPr>
          <w:szCs w:val="24"/>
        </w:rPr>
        <w:t xml:space="preserve"> NUNES, Felipe . </w:t>
      </w:r>
      <w:proofErr w:type="spellStart"/>
      <w:r w:rsidRPr="00EE03A4">
        <w:rPr>
          <w:szCs w:val="24"/>
        </w:rPr>
        <w:t>Topin</w:t>
      </w:r>
      <w:proofErr w:type="spellEnd"/>
      <w:r w:rsidRPr="00EE03A4">
        <w:rPr>
          <w:szCs w:val="24"/>
        </w:rPr>
        <w:t>: Aplicativo para melhoria da experiência dos usuários de transporte público de Picos. </w:t>
      </w:r>
      <w:r w:rsidRPr="00EE03A4">
        <w:rPr>
          <w:rStyle w:val="nfase"/>
          <w:color w:val="000000"/>
          <w:szCs w:val="24"/>
        </w:rPr>
        <w:t>In</w:t>
      </w:r>
      <w:r w:rsidRPr="00EE03A4">
        <w:rPr>
          <w:color w:val="000000"/>
          <w:szCs w:val="24"/>
        </w:rPr>
        <w:t>: ESCOLA REGIONAL DE INFORMÁTICA DO PIAUÍ (ERI-PI), 4., 2018, Teresina. </w:t>
      </w:r>
      <w:r w:rsidRPr="00EE03A4">
        <w:rPr>
          <w:rStyle w:val="Forte"/>
          <w:color w:val="000000"/>
          <w:szCs w:val="24"/>
        </w:rPr>
        <w:t>Anais</w:t>
      </w:r>
      <w:r w:rsidRPr="00EE03A4">
        <w:rPr>
          <w:color w:val="000000"/>
          <w:szCs w:val="24"/>
        </w:rPr>
        <w:t xml:space="preserve"> [...]. Porto Alegre: Sociedade Brasileira de Computação, 2018. p. 137 - 142. </w:t>
      </w:r>
      <w:r w:rsidRPr="00EE03A4">
        <w:rPr>
          <w:szCs w:val="24"/>
        </w:rPr>
        <w:t xml:space="preserve">Disponível em: </w:t>
      </w:r>
      <w:r w:rsidRPr="0058787B">
        <w:rPr>
          <w:szCs w:val="24"/>
        </w:rPr>
        <w:t>https://sol.sbc.org.br/index.php/eripi/article/view/5157</w:t>
      </w:r>
      <w:r w:rsidRPr="00EE03A4">
        <w:rPr>
          <w:szCs w:val="24"/>
        </w:rPr>
        <w:t>. Acesso em: 19 abr. 2023.</w:t>
      </w:r>
    </w:p>
    <w:p w14:paraId="413AABBC" w14:textId="77777777" w:rsidR="00AF6B8F" w:rsidRDefault="00AF6B8F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2B606A92" w14:textId="173FD9B4" w:rsidR="00AF6B8F" w:rsidRDefault="004204F1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  <w:r w:rsidRPr="0093604C">
        <w:rPr>
          <w:rStyle w:val="Hyperlink"/>
          <w:color w:val="auto"/>
          <w:szCs w:val="24"/>
          <w:u w:val="none"/>
        </w:rPr>
        <w:t xml:space="preserve">FREITAS, H. R. heRcules: A repository for annotated R scripts in Portuguese for scientific data analysis. </w:t>
      </w:r>
      <w:r w:rsidRPr="004204F1">
        <w:rPr>
          <w:rStyle w:val="Hyperlink"/>
          <w:b/>
          <w:bCs/>
          <w:noProof w:val="0"/>
          <w:color w:val="auto"/>
          <w:szCs w:val="24"/>
          <w:u w:val="none"/>
        </w:rPr>
        <w:t xml:space="preserve">SciELO </w:t>
      </w:r>
      <w:proofErr w:type="spellStart"/>
      <w:r w:rsidRPr="004204F1">
        <w:rPr>
          <w:rStyle w:val="Hyperlink"/>
          <w:b/>
          <w:bCs/>
          <w:noProof w:val="0"/>
          <w:color w:val="auto"/>
          <w:szCs w:val="24"/>
          <w:u w:val="none"/>
        </w:rPr>
        <w:t>Preprints</w:t>
      </w:r>
      <w:proofErr w:type="spellEnd"/>
      <w:r w:rsidRPr="004204F1">
        <w:rPr>
          <w:rStyle w:val="Hyperlink"/>
          <w:noProof w:val="0"/>
          <w:color w:val="auto"/>
          <w:szCs w:val="24"/>
          <w:u w:val="none"/>
        </w:rPr>
        <w:t>, 2022. DOI: 10.1590/SciELOPreprints.3389. Disponível em: https://preprints.scielo.org/index.php/scielo/preprint/view/3389. Acesso em: 20 abr. 2023.</w:t>
      </w:r>
    </w:p>
    <w:p w14:paraId="010D9C1F" w14:textId="77777777" w:rsidR="007A3733" w:rsidRDefault="007A3733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34281781" w14:textId="77777777" w:rsidR="00A02BD1" w:rsidRDefault="00A02BD1" w:rsidP="00CC24DE">
      <w:pPr>
        <w:pStyle w:val="TF-refernciasITEM"/>
        <w:spacing w:after="0"/>
      </w:pPr>
      <w:r w:rsidRPr="00A02BD1">
        <w:t xml:space="preserve">FUKS, Hugo </w:t>
      </w:r>
      <w:r w:rsidRPr="00D9034A">
        <w:rPr>
          <w:i/>
          <w:iCs/>
        </w:rPr>
        <w:t>et a</w:t>
      </w:r>
      <w:r w:rsidRPr="00A02BD1">
        <w:t xml:space="preserve">l. Teorias e Modelos de Colaboração. Capítulo 2. In: PIMENTEL, Mariano; FUKS, HUGO. </w:t>
      </w:r>
      <w:r w:rsidRPr="00D9034A">
        <w:rPr>
          <w:b/>
          <w:bCs/>
        </w:rPr>
        <w:t>Sistemas Colaborativos</w:t>
      </w:r>
      <w:r w:rsidRPr="00A02BD1">
        <w:t xml:space="preserve">. São Paulo: Elsevier Editora Ltda., </w:t>
      </w:r>
      <w:commentRangeStart w:id="95"/>
      <w:r w:rsidRPr="00A02BD1">
        <w:t>2011</w:t>
      </w:r>
      <w:commentRangeEnd w:id="95"/>
      <w:r w:rsidR="000975C5">
        <w:rPr>
          <w:rStyle w:val="Refdecomentrio"/>
        </w:rPr>
        <w:commentReference w:id="95"/>
      </w:r>
      <w:r w:rsidRPr="00A02BD1">
        <w:t>, p. 16-33.</w:t>
      </w:r>
    </w:p>
    <w:p w14:paraId="2329E60D" w14:textId="77777777" w:rsidR="007A3733" w:rsidRPr="007A3733" w:rsidRDefault="007A3733" w:rsidP="00CC24DE">
      <w:pPr>
        <w:pStyle w:val="TF-refernciasITEM"/>
        <w:spacing w:after="0"/>
        <w:rPr>
          <w:szCs w:val="24"/>
        </w:rPr>
      </w:pPr>
    </w:p>
    <w:p w14:paraId="174ECF7C" w14:textId="5BBDC18C" w:rsidR="00A02BD1" w:rsidRDefault="00A02BD1" w:rsidP="00CC24DE">
      <w:pPr>
        <w:pStyle w:val="TF-refernciasITEM"/>
        <w:spacing w:after="0"/>
        <w:rPr>
          <w:szCs w:val="24"/>
        </w:rPr>
      </w:pPr>
      <w:r w:rsidRPr="00EE03A4">
        <w:rPr>
          <w:szCs w:val="24"/>
        </w:rPr>
        <w:t xml:space="preserve">GALVAN, Thatiane Aparecida. </w:t>
      </w:r>
      <w:r w:rsidRPr="00EE03A4">
        <w:rPr>
          <w:b/>
          <w:bCs/>
          <w:szCs w:val="24"/>
        </w:rPr>
        <w:t>Software para auxiliar na alfabetização de crianças com baixa visão</w:t>
      </w:r>
      <w:r w:rsidRPr="007975C2">
        <w:rPr>
          <w:szCs w:val="24"/>
        </w:rPr>
        <w:t>.</w:t>
      </w:r>
      <w:r w:rsidRPr="00EE03A4">
        <w:rPr>
          <w:b/>
          <w:bCs/>
          <w:szCs w:val="24"/>
        </w:rPr>
        <w:t xml:space="preserve"> </w:t>
      </w:r>
      <w:r w:rsidRPr="00EE03A4">
        <w:rPr>
          <w:szCs w:val="24"/>
        </w:rPr>
        <w:t>2022. Trabalho de Conclusão de Curso (Curso Superior de Tecnologia</w:t>
      </w:r>
      <w:r>
        <w:rPr>
          <w:szCs w:val="24"/>
        </w:rPr>
        <w:t xml:space="preserve"> </w:t>
      </w:r>
      <w:r w:rsidRPr="00EE03A4">
        <w:rPr>
          <w:szCs w:val="24"/>
        </w:rPr>
        <w:t>em Sistemas para Internet) - Universidade Tecnológica Federal do Paraná, Toledo, 2022.</w:t>
      </w:r>
      <w:r w:rsidRPr="00EE03A4">
        <w:rPr>
          <w:rStyle w:val="Hyperlink"/>
          <w:noProof w:val="0"/>
          <w:color w:val="auto"/>
          <w:szCs w:val="24"/>
          <w:u w:val="none"/>
        </w:rPr>
        <w:t xml:space="preserve"> Disponível em:</w:t>
      </w:r>
      <w:r w:rsidRPr="00EE03A4">
        <w:rPr>
          <w:rStyle w:val="Hyperlink"/>
          <w:color w:val="auto"/>
          <w:szCs w:val="24"/>
          <w:u w:val="none"/>
        </w:rPr>
        <w:t xml:space="preserve"> </w:t>
      </w:r>
      <w:r w:rsidRPr="0058787B">
        <w:rPr>
          <w:noProof/>
          <w:szCs w:val="24"/>
        </w:rPr>
        <w:t>http://repositorio.utfpr.edu.br/jspui/bitstream/1/30394/1/softwarealfabetizacaobaixavisao.pdf</w:t>
      </w:r>
      <w:r w:rsidRPr="00EE03A4">
        <w:rPr>
          <w:szCs w:val="24"/>
        </w:rPr>
        <w:t>. Acesso em: 19 abr. 2023.</w:t>
      </w:r>
    </w:p>
    <w:p w14:paraId="38CF4F82" w14:textId="77777777" w:rsidR="007A3733" w:rsidRPr="00EE03A4" w:rsidRDefault="007A3733" w:rsidP="00CC24DE">
      <w:pPr>
        <w:pStyle w:val="TF-refernciasITEM"/>
        <w:spacing w:after="0"/>
        <w:rPr>
          <w:szCs w:val="24"/>
        </w:rPr>
      </w:pPr>
    </w:p>
    <w:p w14:paraId="66569872" w14:textId="5DA327C6" w:rsidR="00602FA2" w:rsidRPr="0058787B" w:rsidRDefault="00D63C2D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  <w:r w:rsidRPr="00EE03A4">
        <w:rPr>
          <w:szCs w:val="24"/>
        </w:rPr>
        <w:lastRenderedPageBreak/>
        <w:t xml:space="preserve">HELIODORO, </w:t>
      </w:r>
      <w:r w:rsidR="001A4FAC" w:rsidRPr="00EE03A4">
        <w:rPr>
          <w:szCs w:val="24"/>
        </w:rPr>
        <w:t>Marta Sofia Baião</w:t>
      </w:r>
      <w:r w:rsidRPr="00EE03A4">
        <w:rPr>
          <w:szCs w:val="24"/>
        </w:rPr>
        <w:t xml:space="preserve">. </w:t>
      </w:r>
      <w:r w:rsidR="00BD37C2" w:rsidRPr="00EE03A4">
        <w:rPr>
          <w:b/>
          <w:bCs/>
          <w:szCs w:val="24"/>
        </w:rPr>
        <w:t>Eventos promovidos pela Câmara Municipal de Évora</w:t>
      </w:r>
      <w:r w:rsidR="00BD37C2" w:rsidRPr="00AD7E6C">
        <w:rPr>
          <w:b/>
          <w:bCs/>
          <w:szCs w:val="24"/>
        </w:rPr>
        <w:t xml:space="preserve">: </w:t>
      </w:r>
      <w:r w:rsidR="00BD37C2" w:rsidRPr="00EE03A4">
        <w:rPr>
          <w:szCs w:val="24"/>
        </w:rPr>
        <w:t>Avaliação da divulgação e comunicação aos turistas através das unidades hoteleiras. 2018</w:t>
      </w:r>
      <w:r w:rsidR="00977540" w:rsidRPr="00EE03A4">
        <w:rPr>
          <w:szCs w:val="24"/>
        </w:rPr>
        <w:t>.</w:t>
      </w:r>
      <w:r w:rsidR="00A31AD0" w:rsidRPr="00EE03A4">
        <w:rPr>
          <w:szCs w:val="24"/>
        </w:rPr>
        <w:t xml:space="preserve"> </w:t>
      </w:r>
      <w:r w:rsidR="00A02BD1" w:rsidRPr="00EE03A4">
        <w:rPr>
          <w:szCs w:val="24"/>
        </w:rPr>
        <w:t>Dissertação (</w:t>
      </w:r>
      <w:r w:rsidR="00A31AD0" w:rsidRPr="00EE03A4">
        <w:rPr>
          <w:szCs w:val="24"/>
        </w:rPr>
        <w:t>Mestrado em Turismo e Desenvolvimento de Destinos e Produtos</w:t>
      </w:r>
      <w:r w:rsidR="004C7C7B" w:rsidRPr="00EE03A4">
        <w:rPr>
          <w:szCs w:val="24"/>
        </w:rPr>
        <w:t xml:space="preserve">) </w:t>
      </w:r>
      <w:r w:rsidR="0083014B" w:rsidRPr="00EE03A4">
        <w:rPr>
          <w:szCs w:val="24"/>
        </w:rPr>
        <w:t>– Universidade de Évora</w:t>
      </w:r>
      <w:r w:rsidR="006F1ACC" w:rsidRPr="00EE03A4">
        <w:rPr>
          <w:szCs w:val="24"/>
        </w:rPr>
        <w:t>, Évora, 2018</w:t>
      </w:r>
      <w:r w:rsidR="007F17F3" w:rsidRPr="00EE03A4">
        <w:rPr>
          <w:szCs w:val="24"/>
        </w:rPr>
        <w:t>.</w:t>
      </w:r>
      <w:r w:rsidR="006F1ACC" w:rsidRPr="00EE03A4">
        <w:rPr>
          <w:szCs w:val="24"/>
        </w:rPr>
        <w:t xml:space="preserve"> Disponível em: </w:t>
      </w:r>
      <w:r w:rsidR="006F1ACC" w:rsidRPr="0058787B">
        <w:rPr>
          <w:szCs w:val="24"/>
        </w:rPr>
        <w:t>https://dspace.uevora.pt/rdpc/bitstream/10174/23277/1/Mestrado%20-%20Turismo%20e%20Desenvolvimento%20de%20Destinos%20e%20Produtos%20-%20Marta%20sofia%20Bai%c3%a3o%20Heliodoro%20-%20Eventos%20promovidos%20pela%20C%c3%a2ma%20Municipal%20de%20%c3%89vora...%20.pdf</w:t>
      </w:r>
      <w:r w:rsidR="001D0E85" w:rsidRPr="00EE03A4">
        <w:rPr>
          <w:rStyle w:val="Hyperlink"/>
          <w:noProof w:val="0"/>
          <w:szCs w:val="24"/>
          <w:u w:val="none"/>
        </w:rPr>
        <w:t>.</w:t>
      </w:r>
      <w:r w:rsidR="00471C2A" w:rsidRPr="00EE03A4">
        <w:rPr>
          <w:rStyle w:val="Hyperlink"/>
          <w:noProof w:val="0"/>
          <w:szCs w:val="24"/>
          <w:u w:val="none"/>
        </w:rPr>
        <w:t xml:space="preserve"> </w:t>
      </w:r>
      <w:r w:rsidR="00471C2A" w:rsidRPr="0058787B">
        <w:rPr>
          <w:color w:val="000000"/>
          <w:szCs w:val="24"/>
          <w:shd w:val="clear" w:color="auto" w:fill="FFFFFF"/>
        </w:rPr>
        <w:t>Acesso em: 1</w:t>
      </w:r>
      <w:r w:rsidR="00587213" w:rsidRPr="0058787B">
        <w:rPr>
          <w:color w:val="000000"/>
          <w:szCs w:val="24"/>
          <w:shd w:val="clear" w:color="auto" w:fill="FFFFFF"/>
        </w:rPr>
        <w:t>8</w:t>
      </w:r>
      <w:r w:rsidR="00471C2A" w:rsidRPr="0058787B">
        <w:rPr>
          <w:color w:val="000000"/>
          <w:szCs w:val="24"/>
          <w:shd w:val="clear" w:color="auto" w:fill="FFFFFF"/>
        </w:rPr>
        <w:t xml:space="preserve"> abr. 2023.</w:t>
      </w:r>
    </w:p>
    <w:p w14:paraId="1357E1F6" w14:textId="77777777" w:rsidR="00735C06" w:rsidRPr="0058787B" w:rsidRDefault="00735C06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</w:p>
    <w:p w14:paraId="4A9C4742" w14:textId="02634817" w:rsidR="00735C06" w:rsidRDefault="00735C06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  <w:r w:rsidRPr="0058787B">
        <w:rPr>
          <w:color w:val="000000"/>
          <w:szCs w:val="24"/>
          <w:shd w:val="clear" w:color="auto" w:fill="FFFFFF"/>
          <w:lang w:val="en-US"/>
        </w:rPr>
        <w:t xml:space="preserve">MATERIAL DESIGN. </w:t>
      </w:r>
      <w:r w:rsidRPr="0058787B">
        <w:rPr>
          <w:b/>
          <w:bCs/>
          <w:color w:val="000000"/>
          <w:szCs w:val="24"/>
          <w:shd w:val="clear" w:color="auto" w:fill="FFFFFF"/>
          <w:lang w:val="en-US"/>
        </w:rPr>
        <w:t>Get Started. Material Design</w:t>
      </w:r>
      <w:r w:rsidRPr="0058787B">
        <w:rPr>
          <w:color w:val="000000"/>
          <w:szCs w:val="24"/>
          <w:shd w:val="clear" w:color="auto" w:fill="FFFFFF"/>
          <w:lang w:val="en-US"/>
        </w:rPr>
        <w:t xml:space="preserve">. </w:t>
      </w:r>
      <w:r w:rsidRPr="0093604C">
        <w:rPr>
          <w:color w:val="000000"/>
          <w:szCs w:val="24"/>
          <w:shd w:val="clear" w:color="auto" w:fill="FFFFFF"/>
        </w:rPr>
        <w:t>Google, [</w:t>
      </w:r>
      <w:proofErr w:type="spellStart"/>
      <w:r w:rsidRPr="0093604C">
        <w:rPr>
          <w:color w:val="000000"/>
          <w:szCs w:val="24"/>
          <w:shd w:val="clear" w:color="auto" w:fill="FFFFFF"/>
        </w:rPr>
        <w:t>n.d</w:t>
      </w:r>
      <w:proofErr w:type="spellEnd"/>
      <w:r w:rsidRPr="0093604C">
        <w:rPr>
          <w:color w:val="000000"/>
          <w:szCs w:val="24"/>
          <w:shd w:val="clear" w:color="auto" w:fill="FFFFFF"/>
        </w:rPr>
        <w:t xml:space="preserve">.]. </w:t>
      </w:r>
      <w:r w:rsidRPr="00735C06">
        <w:rPr>
          <w:color w:val="000000"/>
          <w:szCs w:val="24"/>
          <w:shd w:val="clear" w:color="auto" w:fill="FFFFFF"/>
        </w:rPr>
        <w:t xml:space="preserve">Disponível em: https://m3.material.io/get-started. Acesso em: </w:t>
      </w:r>
      <w:r>
        <w:rPr>
          <w:color w:val="000000"/>
          <w:szCs w:val="24"/>
          <w:shd w:val="clear" w:color="auto" w:fill="FFFFFF"/>
        </w:rPr>
        <w:t>25</w:t>
      </w:r>
      <w:r w:rsidRPr="00735C06">
        <w:rPr>
          <w:color w:val="000000"/>
          <w:szCs w:val="24"/>
          <w:shd w:val="clear" w:color="auto" w:fill="FFFFFF"/>
        </w:rPr>
        <w:t xml:space="preserve"> abr. 2023.</w:t>
      </w:r>
    </w:p>
    <w:p w14:paraId="3D760E70" w14:textId="77777777" w:rsidR="007A3733" w:rsidRDefault="007A3733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</w:p>
    <w:p w14:paraId="1ECAD8C0" w14:textId="2232359F" w:rsidR="000E6783" w:rsidRDefault="000E6783" w:rsidP="00CC24DE">
      <w:pPr>
        <w:pStyle w:val="TF-refernciasITEM"/>
        <w:spacing w:after="0"/>
        <w:rPr>
          <w:szCs w:val="24"/>
        </w:rPr>
      </w:pPr>
      <w:r>
        <w:rPr>
          <w:szCs w:val="24"/>
        </w:rPr>
        <w:t xml:space="preserve">MEDEIROS </w:t>
      </w:r>
      <w:r w:rsidRPr="00EE03A4">
        <w:rPr>
          <w:szCs w:val="24"/>
        </w:rPr>
        <w:t xml:space="preserve">JUNIOR, Gilmar </w:t>
      </w:r>
      <w:proofErr w:type="spellStart"/>
      <w:r w:rsidRPr="00EE03A4">
        <w:rPr>
          <w:szCs w:val="24"/>
        </w:rPr>
        <w:t>Margoti</w:t>
      </w:r>
      <w:proofErr w:type="spellEnd"/>
      <w:r w:rsidRPr="00EE03A4">
        <w:rPr>
          <w:szCs w:val="24"/>
        </w:rPr>
        <w:t xml:space="preserve"> de. </w:t>
      </w:r>
      <w:r w:rsidRPr="00EE03A4">
        <w:rPr>
          <w:b/>
          <w:bCs/>
          <w:szCs w:val="24"/>
        </w:rPr>
        <w:t xml:space="preserve">Implementação de um protótipo de aplicativo móvel com a integração com a ferramenta google </w:t>
      </w:r>
      <w:proofErr w:type="spellStart"/>
      <w:r w:rsidRPr="00EE03A4">
        <w:rPr>
          <w:b/>
          <w:bCs/>
          <w:szCs w:val="24"/>
        </w:rPr>
        <w:t>maps</w:t>
      </w:r>
      <w:proofErr w:type="spellEnd"/>
      <w:r w:rsidRPr="00EE03A4">
        <w:rPr>
          <w:b/>
          <w:bCs/>
          <w:szCs w:val="24"/>
        </w:rPr>
        <w:t xml:space="preserve"> e o componente gps dos smartphones voltado ao auxílio no transporte público da cidade de criciúma</w:t>
      </w:r>
      <w:r w:rsidRPr="002B2CF1">
        <w:rPr>
          <w:szCs w:val="24"/>
        </w:rPr>
        <w:t>.</w:t>
      </w:r>
      <w:r w:rsidRPr="00EE03A4">
        <w:rPr>
          <w:b/>
          <w:bCs/>
          <w:szCs w:val="24"/>
        </w:rPr>
        <w:t xml:space="preserve"> </w:t>
      </w:r>
      <w:r w:rsidRPr="00EE03A4">
        <w:rPr>
          <w:szCs w:val="24"/>
        </w:rPr>
        <w:t xml:space="preserve">2018. Trabalho de Conclusão de Curso (Curso de Ciência da Computação) – Universidade do Extremo Sul Catarinense – UNESC, Criciúma, 2018. Disponível em: </w:t>
      </w:r>
      <w:r w:rsidRPr="0058787B">
        <w:rPr>
          <w:szCs w:val="24"/>
        </w:rPr>
        <w:t>http://repositorio.unesc.net/bitstream/1/8156/1/GILMAR%20MARGOTI%20DE%20MEDEIROS%20JUNIOR.pdf</w:t>
      </w:r>
      <w:r w:rsidRPr="00EE03A4">
        <w:rPr>
          <w:szCs w:val="24"/>
        </w:rPr>
        <w:t>. Acesso em: 19 abr. 2023.</w:t>
      </w:r>
    </w:p>
    <w:p w14:paraId="0E02396E" w14:textId="77777777" w:rsidR="007A3733" w:rsidRDefault="007A3733" w:rsidP="00CC24DE">
      <w:pPr>
        <w:pStyle w:val="TF-refernciasITEM"/>
        <w:spacing w:after="0"/>
        <w:rPr>
          <w:szCs w:val="24"/>
        </w:rPr>
      </w:pPr>
    </w:p>
    <w:p w14:paraId="4379464F" w14:textId="5BF38B73" w:rsidR="007A3733" w:rsidRDefault="00A61C94" w:rsidP="00CC24DE">
      <w:r w:rsidRPr="00A61C94">
        <w:t xml:space="preserve">MEETUP. </w:t>
      </w:r>
      <w:r w:rsidR="00A631D8" w:rsidRPr="00ED5EE7">
        <w:rPr>
          <w:b/>
          <w:bCs/>
        </w:rPr>
        <w:t xml:space="preserve">Sobre </w:t>
      </w:r>
      <w:proofErr w:type="spellStart"/>
      <w:r w:rsidR="00A631D8" w:rsidRPr="00ED5EE7">
        <w:rPr>
          <w:b/>
          <w:bCs/>
        </w:rPr>
        <w:t>Meetup</w:t>
      </w:r>
      <w:proofErr w:type="spellEnd"/>
      <w:r w:rsidR="00A631D8">
        <w:t>.</w:t>
      </w:r>
      <w:r w:rsidR="00746CE0">
        <w:t xml:space="preserve"> </w:t>
      </w:r>
      <w:r w:rsidR="00746CE0">
        <w:rPr>
          <w:rStyle w:val="Hyperlink"/>
          <w:noProof w:val="0"/>
          <w:color w:val="auto"/>
          <w:u w:val="none"/>
        </w:rPr>
        <w:t>[</w:t>
      </w:r>
      <w:proofErr w:type="spellStart"/>
      <w:r w:rsidR="00746CE0" w:rsidRPr="0097272B">
        <w:rPr>
          <w:rStyle w:val="Hyperlink"/>
          <w:noProof w:val="0"/>
          <w:color w:val="auto"/>
          <w:u w:val="none"/>
        </w:rPr>
        <w:t>S.</w:t>
      </w:r>
      <w:r w:rsidR="00746CE0">
        <w:rPr>
          <w:rStyle w:val="Hyperlink"/>
          <w:noProof w:val="0"/>
          <w:color w:val="auto"/>
          <w:u w:val="none"/>
        </w:rPr>
        <w:t>l</w:t>
      </w:r>
      <w:proofErr w:type="spellEnd"/>
      <w:r w:rsidR="00746CE0" w:rsidRPr="0097272B">
        <w:rPr>
          <w:rStyle w:val="Hyperlink"/>
          <w:noProof w:val="0"/>
          <w:color w:val="auto"/>
          <w:u w:val="none"/>
        </w:rPr>
        <w:t>.]</w:t>
      </w:r>
      <w:r w:rsidR="00746CE0">
        <w:rPr>
          <w:rStyle w:val="Hyperlink"/>
          <w:noProof w:val="0"/>
          <w:color w:val="auto"/>
          <w:u w:val="none"/>
        </w:rPr>
        <w:t>, 2023</w:t>
      </w:r>
      <w:r w:rsidR="000C4530">
        <w:t>.</w:t>
      </w:r>
      <w:r w:rsidRPr="00A61C94">
        <w:t xml:space="preserve">Disponível em: </w:t>
      </w:r>
      <w:r w:rsidR="00A631D8" w:rsidRPr="0058787B">
        <w:t>https://www.meetup.com/pt-BR/about/</w:t>
      </w:r>
      <w:r w:rsidRPr="00A61C94">
        <w:t>. Acesso em: 25 abr. 2023</w:t>
      </w:r>
    </w:p>
    <w:p w14:paraId="3E5D9B5B" w14:textId="77777777" w:rsidR="007A3733" w:rsidRDefault="007A3733" w:rsidP="00CC24DE"/>
    <w:p w14:paraId="6F7F76CB" w14:textId="1334DB2E" w:rsidR="000E6783" w:rsidRPr="00D65798" w:rsidRDefault="000E6783" w:rsidP="00CC24DE">
      <w:r>
        <w:t>MELO, C</w:t>
      </w:r>
      <w:r w:rsidRPr="000D5241">
        <w:t xml:space="preserve">arlos </w:t>
      </w:r>
      <w:r>
        <w:t>H</w:t>
      </w:r>
      <w:r w:rsidRPr="000D5241">
        <w:t xml:space="preserve">enrique das </w:t>
      </w:r>
      <w:r>
        <w:t>G</w:t>
      </w:r>
      <w:r w:rsidRPr="000D5241">
        <w:t xml:space="preserve">raças </w:t>
      </w:r>
      <w:r>
        <w:t>S</w:t>
      </w:r>
      <w:r w:rsidRPr="000D5241">
        <w:t>oares d</w:t>
      </w:r>
      <w:r>
        <w:t>e</w:t>
      </w:r>
      <w:r w:rsidRPr="00EE03A4">
        <w:t xml:space="preserve">. </w:t>
      </w:r>
      <w:r w:rsidRPr="001016EF">
        <w:rPr>
          <w:b/>
        </w:rPr>
        <w:t>Gestão da Informação em Evento Universitário: O caso da Santa Federal</w:t>
      </w:r>
      <w:r w:rsidRPr="002B2CF1">
        <w:rPr>
          <w:bCs/>
        </w:rPr>
        <w:t>.</w:t>
      </w:r>
      <w:r w:rsidRPr="00EE03A4">
        <w:rPr>
          <w:b/>
        </w:rPr>
        <w:t xml:space="preserve"> </w:t>
      </w:r>
      <w:r w:rsidRPr="00EE03A4">
        <w:t>20</w:t>
      </w:r>
      <w:r>
        <w:t>22</w:t>
      </w:r>
      <w:r w:rsidRPr="00EE03A4">
        <w:t>. Trabalho de Conclusão de Curso (</w:t>
      </w:r>
      <w:r w:rsidRPr="00D65798">
        <w:t>Curso</w:t>
      </w:r>
      <w:r>
        <w:t xml:space="preserve"> </w:t>
      </w:r>
      <w:r w:rsidRPr="00D65798">
        <w:t>de Gestão da Informação</w:t>
      </w:r>
      <w:r w:rsidRPr="00EE03A4">
        <w:t>)</w:t>
      </w:r>
      <w:r>
        <w:t xml:space="preserve"> -</w:t>
      </w:r>
      <w:r w:rsidRPr="00EE03A4">
        <w:t xml:space="preserve"> </w:t>
      </w:r>
      <w:r w:rsidRPr="000E6783">
        <w:t>Universidade</w:t>
      </w:r>
      <w:r>
        <w:t xml:space="preserve"> </w:t>
      </w:r>
      <w:r w:rsidRPr="000E6783">
        <w:t>Federal de Pernambuco</w:t>
      </w:r>
      <w:r w:rsidRPr="00EE03A4">
        <w:t xml:space="preserve">, </w:t>
      </w:r>
      <w:r>
        <w:t>Recife</w:t>
      </w:r>
      <w:r w:rsidRPr="00EE03A4">
        <w:t>, 20</w:t>
      </w:r>
      <w:r>
        <w:t>22</w:t>
      </w:r>
      <w:r w:rsidRPr="00EE03A4">
        <w:t xml:space="preserve">. Disponível em: </w:t>
      </w:r>
      <w:r w:rsidRPr="0058787B">
        <w:t>https://repositorio.ufpe.br/bitstream/123456789/44663/1/Carlos%20Henrique%20das%20Gra%c3%a7as%20Soares%20de%20Melo.pdf</w:t>
      </w:r>
      <w:r w:rsidRPr="00EE03A4">
        <w:t xml:space="preserve">. Acesso em: </w:t>
      </w:r>
      <w:r>
        <w:t>24</w:t>
      </w:r>
      <w:r w:rsidRPr="00EE03A4">
        <w:t xml:space="preserve"> abr. 2023.</w:t>
      </w:r>
    </w:p>
    <w:p w14:paraId="68E2E8FB" w14:textId="77777777" w:rsidR="007A3733" w:rsidRPr="00D65798" w:rsidRDefault="007A3733" w:rsidP="00CC24DE"/>
    <w:p w14:paraId="37B5914B" w14:textId="6604BCC2" w:rsidR="005F6D7B" w:rsidRPr="0058787B" w:rsidRDefault="005F6D7B" w:rsidP="00CC24DE">
      <w:pPr>
        <w:pStyle w:val="TF-refernciasITEM"/>
        <w:spacing w:after="0"/>
        <w:rPr>
          <w:szCs w:val="24"/>
        </w:rPr>
      </w:pPr>
      <w:r>
        <w:t>MOURA, Marcos Renê Cavalcante</w:t>
      </w:r>
      <w:r w:rsidRPr="00EE03A4">
        <w:rPr>
          <w:szCs w:val="24"/>
        </w:rPr>
        <w:t>.</w:t>
      </w:r>
      <w:r w:rsidRPr="00E91286">
        <w:t xml:space="preserve"> </w:t>
      </w:r>
      <w:r>
        <w:rPr>
          <w:b/>
          <w:bCs/>
          <w:szCs w:val="24"/>
        </w:rPr>
        <w:t>U</w:t>
      </w:r>
      <w:r w:rsidRPr="00E91286">
        <w:rPr>
          <w:b/>
          <w:bCs/>
          <w:szCs w:val="24"/>
        </w:rPr>
        <w:t xml:space="preserve">m levantamento dos aspectos de usabilidade do sistema </w:t>
      </w:r>
      <w:r>
        <w:rPr>
          <w:b/>
          <w:bCs/>
          <w:szCs w:val="24"/>
        </w:rPr>
        <w:t>D</w:t>
      </w:r>
      <w:r w:rsidRPr="00E91286">
        <w:rPr>
          <w:b/>
          <w:bCs/>
          <w:szCs w:val="24"/>
        </w:rPr>
        <w:t>arwin pela ótica de seus usuários</w:t>
      </w:r>
      <w:r w:rsidRPr="00AD7E6C">
        <w:rPr>
          <w:b/>
          <w:bCs/>
          <w:szCs w:val="24"/>
        </w:rPr>
        <w:t>:</w:t>
      </w:r>
      <w:r w:rsidRPr="00E91286">
        <w:rPr>
          <w:b/>
          <w:bCs/>
          <w:szCs w:val="24"/>
        </w:rPr>
        <w:t xml:space="preserve"> </w:t>
      </w:r>
      <w:r>
        <w:rPr>
          <w:szCs w:val="24"/>
        </w:rPr>
        <w:t>U</w:t>
      </w:r>
      <w:r w:rsidRPr="00E91286">
        <w:rPr>
          <w:szCs w:val="24"/>
        </w:rPr>
        <w:t xml:space="preserve">ma análise baseada nas heurísticas de </w:t>
      </w:r>
      <w:r>
        <w:rPr>
          <w:szCs w:val="24"/>
        </w:rPr>
        <w:t>N</w:t>
      </w:r>
      <w:r w:rsidRPr="00E91286">
        <w:rPr>
          <w:szCs w:val="24"/>
        </w:rPr>
        <w:t>ielsen.</w:t>
      </w:r>
      <w:r w:rsidRPr="00EE03A4">
        <w:rPr>
          <w:b/>
          <w:bCs/>
          <w:szCs w:val="24"/>
        </w:rPr>
        <w:t xml:space="preserve"> </w:t>
      </w:r>
      <w:r w:rsidRPr="00EE03A4">
        <w:rPr>
          <w:szCs w:val="24"/>
        </w:rPr>
        <w:t>20</w:t>
      </w:r>
      <w:r>
        <w:rPr>
          <w:szCs w:val="24"/>
        </w:rPr>
        <w:t>22</w:t>
      </w:r>
      <w:r w:rsidRPr="00EE03A4">
        <w:rPr>
          <w:szCs w:val="24"/>
        </w:rPr>
        <w:t>. Trabalho de Conclusão de Curso (</w:t>
      </w:r>
      <w:r w:rsidRPr="00D534DD">
        <w:rPr>
          <w:szCs w:val="24"/>
        </w:rPr>
        <w:t>Curso de Bacharelado em Engenharia de</w:t>
      </w:r>
      <w:r>
        <w:rPr>
          <w:szCs w:val="24"/>
        </w:rPr>
        <w:t xml:space="preserve"> </w:t>
      </w:r>
      <w:r w:rsidRPr="00D534DD">
        <w:rPr>
          <w:szCs w:val="24"/>
        </w:rPr>
        <w:t>Software</w:t>
      </w:r>
      <w:r w:rsidRPr="00EE03A4">
        <w:rPr>
          <w:szCs w:val="24"/>
        </w:rPr>
        <w:t xml:space="preserve">) – </w:t>
      </w:r>
      <w:r w:rsidRPr="00D534DD">
        <w:rPr>
          <w:szCs w:val="24"/>
        </w:rPr>
        <w:t>Universidade Federal do Ceará</w:t>
      </w:r>
      <w:r w:rsidRPr="00EE03A4">
        <w:rPr>
          <w:szCs w:val="24"/>
        </w:rPr>
        <w:t xml:space="preserve"> –</w:t>
      </w:r>
      <w:r>
        <w:rPr>
          <w:szCs w:val="24"/>
        </w:rPr>
        <w:t xml:space="preserve"> Russas</w:t>
      </w:r>
      <w:r w:rsidRPr="00EE03A4">
        <w:rPr>
          <w:szCs w:val="24"/>
        </w:rPr>
        <w:t>, 20</w:t>
      </w:r>
      <w:r>
        <w:rPr>
          <w:szCs w:val="24"/>
        </w:rPr>
        <w:t>22</w:t>
      </w:r>
      <w:r w:rsidRPr="00EE03A4">
        <w:rPr>
          <w:szCs w:val="24"/>
        </w:rPr>
        <w:t xml:space="preserve">. Disponível em: </w:t>
      </w:r>
      <w:r w:rsidRPr="0058787B">
        <w:t>https://repositorio.ufc.br/bitstream/riufc/70296/1/2022_tcc_mrcmoura.pdf</w:t>
      </w:r>
      <w:r w:rsidRPr="00EE03A4">
        <w:rPr>
          <w:szCs w:val="24"/>
        </w:rPr>
        <w:t xml:space="preserve">. </w:t>
      </w:r>
      <w:r w:rsidRPr="0058787B">
        <w:rPr>
          <w:szCs w:val="24"/>
        </w:rPr>
        <w:t>Acesso em: 23 abr. 2023.</w:t>
      </w:r>
    </w:p>
    <w:p w14:paraId="07CCBCDC" w14:textId="77777777" w:rsidR="00CC24DE" w:rsidRPr="0058787B" w:rsidRDefault="00CC24DE" w:rsidP="00CC24DE">
      <w:pPr>
        <w:pStyle w:val="TF-refernciasITEM"/>
        <w:spacing w:after="0"/>
        <w:rPr>
          <w:szCs w:val="24"/>
        </w:rPr>
      </w:pPr>
    </w:p>
    <w:p w14:paraId="3EE5C60E" w14:textId="5CC9C5CE" w:rsidR="005F6D7B" w:rsidRDefault="00841B3B" w:rsidP="00CC24DE">
      <w:commentRangeStart w:id="96"/>
      <w:r w:rsidRPr="00841B3B">
        <w:rPr>
          <w:szCs w:val="20"/>
          <w:lang w:val="en-US"/>
        </w:rPr>
        <w:t>NIELSEN</w:t>
      </w:r>
      <w:commentRangeEnd w:id="96"/>
      <w:r w:rsidR="000975C5">
        <w:rPr>
          <w:rStyle w:val="Refdecomentrio"/>
        </w:rPr>
        <w:commentReference w:id="96"/>
      </w:r>
      <w:r w:rsidRPr="00841B3B">
        <w:rPr>
          <w:szCs w:val="20"/>
          <w:lang w:val="en-US"/>
        </w:rPr>
        <w:t>, J</w:t>
      </w:r>
      <w:r w:rsidR="00A70A7D">
        <w:rPr>
          <w:szCs w:val="20"/>
          <w:lang w:val="en-US"/>
        </w:rPr>
        <w:t>akob</w:t>
      </w:r>
      <w:r w:rsidRPr="00841B3B">
        <w:rPr>
          <w:szCs w:val="20"/>
          <w:lang w:val="en-US"/>
        </w:rPr>
        <w:t>. Enhancing the explanatory power of usability heuristics. 1994.</w:t>
      </w:r>
      <w:ins w:id="97" w:author="Dalton Solano dos Reis" w:date="2023-05-17T10:29:00Z">
        <w:r w:rsidR="000975C5">
          <w:rPr>
            <w:szCs w:val="20"/>
            <w:lang w:val="en-US"/>
          </w:rPr>
          <w:t xml:space="preserve"> </w:t>
        </w:r>
      </w:ins>
      <w:r w:rsidR="005F6D7B" w:rsidRPr="00EE6624">
        <w:rPr>
          <w:lang w:val="en-US"/>
        </w:rPr>
        <w:t xml:space="preserve">NIELSEN, Jacob. </w:t>
      </w:r>
      <w:r w:rsidR="005F6D7B" w:rsidRPr="00A07134">
        <w:rPr>
          <w:b/>
          <w:lang w:val="en-US"/>
        </w:rPr>
        <w:t>10 Usability heuristics for user interface design</w:t>
      </w:r>
      <w:r w:rsidR="005F6D7B" w:rsidRPr="00EE6624">
        <w:rPr>
          <w:lang w:val="en-US"/>
        </w:rPr>
        <w:t xml:space="preserve">. [S. l.]: Nielsen Norman Group, 15 </w:t>
      </w:r>
      <w:proofErr w:type="spellStart"/>
      <w:r w:rsidR="005F6D7B" w:rsidRPr="00EE6624">
        <w:rPr>
          <w:lang w:val="en-US"/>
        </w:rPr>
        <w:t>nov.</w:t>
      </w:r>
      <w:proofErr w:type="spellEnd"/>
      <w:r w:rsidR="005F6D7B" w:rsidRPr="00EE6624">
        <w:rPr>
          <w:lang w:val="en-US"/>
        </w:rPr>
        <w:t xml:space="preserve"> 2020. </w:t>
      </w:r>
      <w:r w:rsidR="005F6D7B" w:rsidRPr="00436294">
        <w:t>Disponível em: https://www.nngroup.com/articles/ten-usability-heuristics/. Acesso em: 27 mar. 2023.</w:t>
      </w:r>
    </w:p>
    <w:p w14:paraId="66B4F2EC" w14:textId="77777777" w:rsidR="007A3733" w:rsidRDefault="007A3733" w:rsidP="00CC24DE"/>
    <w:p w14:paraId="6CFCF107" w14:textId="175FCE33" w:rsidR="007A3733" w:rsidRDefault="00DA6532" w:rsidP="00CC24DE">
      <w:pPr>
        <w:rPr>
          <w:color w:val="242424"/>
          <w:shd w:val="clear" w:color="auto" w:fill="FFFFFF"/>
        </w:rPr>
      </w:pPr>
      <w:r>
        <w:rPr>
          <w:color w:val="242424"/>
          <w:shd w:val="clear" w:color="auto" w:fill="FFFFFF"/>
        </w:rPr>
        <w:t>OTT, Kelvin Souza.</w:t>
      </w:r>
      <w:r>
        <w:rPr>
          <w:color w:val="242424"/>
          <w:bdr w:val="none" w:sz="0" w:space="0" w:color="auto" w:frame="1"/>
        </w:rPr>
        <w:t> </w:t>
      </w:r>
      <w:proofErr w:type="spellStart"/>
      <w:r>
        <w:rPr>
          <w:b/>
          <w:bCs/>
          <w:color w:val="242424"/>
        </w:rPr>
        <w:t>Gerfacil</w:t>
      </w:r>
      <w:proofErr w:type="spellEnd"/>
      <w:r w:rsidRPr="002B2CF1">
        <w:rPr>
          <w:color w:val="242424"/>
        </w:rPr>
        <w:t>:</w:t>
      </w:r>
      <w:r>
        <w:rPr>
          <w:color w:val="242424"/>
          <w:bdr w:val="none" w:sz="0" w:space="0" w:color="auto" w:frame="1"/>
        </w:rPr>
        <w:t> </w:t>
      </w:r>
      <w:r>
        <w:rPr>
          <w:color w:val="242424"/>
          <w:shd w:val="clear" w:color="auto" w:fill="FFFFFF"/>
        </w:rPr>
        <w:t>gerenciador de eventos de forma colaborativa. 2018. Trabalho de Conclusão de Curso (Curso de Sistemas de Informação) - Universidade Regional de Blumenau, Blumenau, 2018. </w:t>
      </w:r>
    </w:p>
    <w:p w14:paraId="6EED1467" w14:textId="77777777" w:rsidR="00DA6532" w:rsidRPr="00EE03A4" w:rsidRDefault="00DA6532" w:rsidP="00CC24DE"/>
    <w:p w14:paraId="2AA9CF55" w14:textId="2840ECB0" w:rsidR="00A02BD1" w:rsidRDefault="00A02BD1" w:rsidP="00CC24DE">
      <w:pPr>
        <w:pStyle w:val="TF-refernciasITEM"/>
        <w:spacing w:after="0"/>
        <w:rPr>
          <w:szCs w:val="24"/>
        </w:rPr>
      </w:pPr>
      <w:r w:rsidRPr="00EE03A4">
        <w:rPr>
          <w:szCs w:val="24"/>
        </w:rPr>
        <w:t xml:space="preserve">OVIEDO, Jean Michel </w:t>
      </w:r>
      <w:proofErr w:type="spellStart"/>
      <w:r w:rsidRPr="00EE03A4">
        <w:rPr>
          <w:szCs w:val="24"/>
        </w:rPr>
        <w:t>Kremer</w:t>
      </w:r>
      <w:proofErr w:type="spellEnd"/>
      <w:r w:rsidRPr="00EE03A4">
        <w:rPr>
          <w:szCs w:val="24"/>
        </w:rPr>
        <w:t xml:space="preserve">. </w:t>
      </w:r>
      <w:r w:rsidRPr="00EE03A4">
        <w:rPr>
          <w:b/>
          <w:bCs/>
          <w:szCs w:val="24"/>
        </w:rPr>
        <w:t>Aplicativo para Dispositivos Móveis para localização de serviços gerais</w:t>
      </w:r>
      <w:r w:rsidRPr="002B2CF1">
        <w:rPr>
          <w:szCs w:val="24"/>
        </w:rPr>
        <w:t>.</w:t>
      </w:r>
      <w:r w:rsidRPr="00EE03A4">
        <w:rPr>
          <w:b/>
          <w:bCs/>
          <w:szCs w:val="24"/>
        </w:rPr>
        <w:t xml:space="preserve"> </w:t>
      </w:r>
      <w:r w:rsidRPr="00EE03A4">
        <w:rPr>
          <w:szCs w:val="24"/>
        </w:rPr>
        <w:t xml:space="preserve">2022. Trabalho de conclusão de curso (Curso de Tecnologia em Sistemas para Internet) - Universidade Tecnológica Federal do Paraná, Toledo, 2022. Disponível em: </w:t>
      </w:r>
      <w:r w:rsidRPr="0058787B">
        <w:rPr>
          <w:szCs w:val="24"/>
        </w:rPr>
        <w:t>http://riut.utfpr.edu.br/jspui/bitstream/1/30390/1/aplicativolocalizacaoservicosgerais.pdf</w:t>
      </w:r>
      <w:r w:rsidRPr="00EE03A4">
        <w:rPr>
          <w:szCs w:val="24"/>
        </w:rPr>
        <w:t>. Acesso em: 19 abr. 2023.</w:t>
      </w:r>
    </w:p>
    <w:p w14:paraId="3AC2AC4B" w14:textId="77777777" w:rsidR="00FF67EE" w:rsidRDefault="00FF67EE" w:rsidP="00CC24DE">
      <w:pPr>
        <w:pStyle w:val="TF-refernciasITEM"/>
        <w:spacing w:after="0"/>
        <w:rPr>
          <w:szCs w:val="24"/>
        </w:rPr>
      </w:pPr>
    </w:p>
    <w:p w14:paraId="41CA433A" w14:textId="549EE7FE" w:rsidR="00004F8F" w:rsidRDefault="005F6D7B" w:rsidP="00CC24DE">
      <w:pPr>
        <w:pStyle w:val="TF-refernciasITEM"/>
        <w:spacing w:after="0"/>
        <w:rPr>
          <w:szCs w:val="24"/>
        </w:rPr>
      </w:pPr>
      <w:r w:rsidRPr="00AA639D">
        <w:rPr>
          <w:szCs w:val="24"/>
        </w:rPr>
        <w:lastRenderedPageBreak/>
        <w:t>P</w:t>
      </w:r>
      <w:r>
        <w:rPr>
          <w:szCs w:val="24"/>
        </w:rPr>
        <w:t>ACHECO</w:t>
      </w:r>
      <w:r w:rsidRPr="00AA639D">
        <w:rPr>
          <w:szCs w:val="24"/>
        </w:rPr>
        <w:t xml:space="preserve">, Isaac Luiz da Silva. </w:t>
      </w:r>
      <w:r>
        <w:rPr>
          <w:b/>
          <w:bCs/>
          <w:szCs w:val="24"/>
        </w:rPr>
        <w:t>D</w:t>
      </w:r>
      <w:r w:rsidRPr="00D857C7">
        <w:rPr>
          <w:b/>
          <w:bCs/>
          <w:szCs w:val="24"/>
        </w:rPr>
        <w:t xml:space="preserve">esenvolvimento de um aplicativo de auxílio de tomada de decisão na escolha de grade de horários utilizando </w:t>
      </w:r>
      <w:proofErr w:type="spellStart"/>
      <w:r w:rsidRPr="00D857C7">
        <w:rPr>
          <w:b/>
          <w:bCs/>
          <w:szCs w:val="24"/>
        </w:rPr>
        <w:t>ionic</w:t>
      </w:r>
      <w:proofErr w:type="spellEnd"/>
      <w:r w:rsidRPr="00CA2FD8">
        <w:rPr>
          <w:szCs w:val="24"/>
        </w:rPr>
        <w:t>.</w:t>
      </w:r>
      <w:r w:rsidRPr="00EE03A4">
        <w:rPr>
          <w:szCs w:val="24"/>
        </w:rPr>
        <w:t xml:space="preserve"> 2018. Trabalho de Conclusão de Curso</w:t>
      </w:r>
      <w:r>
        <w:rPr>
          <w:szCs w:val="24"/>
        </w:rPr>
        <w:t xml:space="preserve"> </w:t>
      </w:r>
      <w:r w:rsidRPr="00EE03A4">
        <w:rPr>
          <w:szCs w:val="24"/>
        </w:rPr>
        <w:t>(</w:t>
      </w:r>
      <w:r>
        <w:rPr>
          <w:szCs w:val="24"/>
        </w:rPr>
        <w:t>C</w:t>
      </w:r>
      <w:r w:rsidRPr="000775EF">
        <w:rPr>
          <w:szCs w:val="24"/>
        </w:rPr>
        <w:t>urso de Sistemas de Informação</w:t>
      </w:r>
      <w:r w:rsidRPr="00EE03A4">
        <w:rPr>
          <w:szCs w:val="24"/>
        </w:rPr>
        <w:t xml:space="preserve">) </w:t>
      </w:r>
      <w:r w:rsidRPr="00EE03A4">
        <w:rPr>
          <w:b/>
          <w:bCs/>
          <w:szCs w:val="24"/>
        </w:rPr>
        <w:t xml:space="preserve">- </w:t>
      </w:r>
      <w:r>
        <w:rPr>
          <w:szCs w:val="24"/>
        </w:rPr>
        <w:t>U</w:t>
      </w:r>
      <w:r w:rsidRPr="009B5FC6">
        <w:rPr>
          <w:szCs w:val="24"/>
        </w:rPr>
        <w:t xml:space="preserve">niversidade </w:t>
      </w:r>
      <w:r>
        <w:rPr>
          <w:szCs w:val="24"/>
        </w:rPr>
        <w:t>F</w:t>
      </w:r>
      <w:r w:rsidRPr="009B5FC6">
        <w:rPr>
          <w:szCs w:val="24"/>
        </w:rPr>
        <w:t xml:space="preserve">ederal de </w:t>
      </w:r>
      <w:r>
        <w:rPr>
          <w:szCs w:val="24"/>
        </w:rPr>
        <w:t>S</w:t>
      </w:r>
      <w:r w:rsidRPr="009B5FC6">
        <w:rPr>
          <w:szCs w:val="24"/>
        </w:rPr>
        <w:t xml:space="preserve">anta </w:t>
      </w:r>
      <w:r>
        <w:rPr>
          <w:szCs w:val="24"/>
        </w:rPr>
        <w:t>C</w:t>
      </w:r>
      <w:r w:rsidRPr="009B5FC6">
        <w:rPr>
          <w:szCs w:val="24"/>
        </w:rPr>
        <w:t>atarina</w:t>
      </w:r>
      <w:r w:rsidRPr="00EE03A4">
        <w:rPr>
          <w:szCs w:val="24"/>
        </w:rPr>
        <w:t xml:space="preserve">, </w:t>
      </w:r>
      <w:r>
        <w:rPr>
          <w:szCs w:val="24"/>
        </w:rPr>
        <w:t>Florianópolis</w:t>
      </w:r>
      <w:r w:rsidRPr="00EE03A4">
        <w:rPr>
          <w:szCs w:val="24"/>
        </w:rPr>
        <w:t>, 2018. Disponível em:</w:t>
      </w:r>
      <w:r>
        <w:rPr>
          <w:szCs w:val="24"/>
        </w:rPr>
        <w:t xml:space="preserve"> </w:t>
      </w:r>
      <w:r w:rsidRPr="0058787B">
        <w:t>https://repositorio.ufsc.br/bitstream/handle/123456789/187883/TCC_Pedro_Isaac_Final.pdf?sequence=1&amp;isAllowed=y</w:t>
      </w:r>
      <w:r w:rsidRPr="00EE03A4">
        <w:rPr>
          <w:szCs w:val="24"/>
        </w:rPr>
        <w:t xml:space="preserve">. Acesso em: </w:t>
      </w:r>
      <w:r>
        <w:rPr>
          <w:szCs w:val="24"/>
        </w:rPr>
        <w:t xml:space="preserve">24 </w:t>
      </w:r>
      <w:r w:rsidRPr="00EE03A4">
        <w:rPr>
          <w:szCs w:val="24"/>
        </w:rPr>
        <w:t>abr. 2023.</w:t>
      </w:r>
    </w:p>
    <w:p w14:paraId="7EB4B958" w14:textId="3D14A1F8" w:rsidR="007466CA" w:rsidRDefault="007466CA" w:rsidP="00923D49">
      <w:pPr>
        <w:rPr>
          <w:szCs w:val="20"/>
        </w:rPr>
      </w:pPr>
      <w:commentRangeStart w:id="98"/>
      <w:r w:rsidRPr="00E92CC8">
        <w:t>PEGO</w:t>
      </w:r>
      <w:commentRangeEnd w:id="98"/>
      <w:r w:rsidR="000975C5">
        <w:rPr>
          <w:rStyle w:val="Refdecomentrio"/>
        </w:rPr>
        <w:commentReference w:id="98"/>
      </w:r>
      <w:r w:rsidRPr="00E92CC8">
        <w:t xml:space="preserve">, </w:t>
      </w:r>
      <w:r w:rsidRPr="007466CA">
        <w:rPr>
          <w:szCs w:val="20"/>
        </w:rPr>
        <w:t>A. C. H. C.</w:t>
      </w:r>
      <w:r w:rsidRPr="00E92CC8">
        <w:t xml:space="preserve"> </w:t>
      </w:r>
      <w:r w:rsidRPr="002707E2">
        <w:t xml:space="preserve">Os sistemas colaborativos na Educação: Os valores pedagógicos e educacionais. </w:t>
      </w:r>
      <w:r w:rsidRPr="008C6820">
        <w:rPr>
          <w:b/>
          <w:bCs/>
        </w:rPr>
        <w:t xml:space="preserve">Desenvolvimento e </w:t>
      </w:r>
      <w:r w:rsidR="00CB68A3" w:rsidRPr="008C6820">
        <w:rPr>
          <w:b/>
          <w:bCs/>
        </w:rPr>
        <w:t>Sociedade</w:t>
      </w:r>
      <w:r w:rsidR="00CB68A3" w:rsidRPr="002707E2">
        <w:t>, Évora</w:t>
      </w:r>
      <w:r w:rsidRPr="002707E2">
        <w:t>, v. 4, n. 7, p. 31–36, 2019. Disponível em:</w:t>
      </w:r>
      <w:r>
        <w:t xml:space="preserve"> </w:t>
      </w:r>
      <w:r w:rsidRPr="002707E2">
        <w:t>http://revistas.uevora.pt/index.php/desenvolvimento_sociedade/article/view/391. Acesso em: 19 abr. 2023.</w:t>
      </w:r>
      <w:r w:rsidRPr="007466CA">
        <w:rPr>
          <w:szCs w:val="20"/>
        </w:rPr>
        <w:t xml:space="preserve"> </w:t>
      </w:r>
    </w:p>
    <w:p w14:paraId="46E89792" w14:textId="113EB943" w:rsidR="007466CA" w:rsidRDefault="007466CA" w:rsidP="00923D49"/>
    <w:p w14:paraId="6ADFCF1E" w14:textId="36F44CF9" w:rsidR="00DE4071" w:rsidRDefault="00DE4071" w:rsidP="00DE4071">
      <w:commentRangeStart w:id="99"/>
      <w:r>
        <w:t>PEIXOTO</w:t>
      </w:r>
      <w:commentRangeEnd w:id="99"/>
      <w:r w:rsidR="000975C5">
        <w:rPr>
          <w:rStyle w:val="Refdecomentrio"/>
        </w:rPr>
        <w:commentReference w:id="99"/>
      </w:r>
      <w:r>
        <w:t xml:space="preserve">, A. B. </w:t>
      </w:r>
      <w:r w:rsidRPr="000975C5">
        <w:rPr>
          <w:i/>
          <w:iCs/>
          <w:rPrChange w:id="100" w:author="Dalton Solano dos Reis" w:date="2023-05-17T10:30:00Z">
            <w:rPr/>
          </w:rPrChange>
        </w:rPr>
        <w:t>et al</w:t>
      </w:r>
      <w:r>
        <w:t xml:space="preserve">. </w:t>
      </w:r>
      <w:proofErr w:type="spellStart"/>
      <w:r>
        <w:t>EventPRO</w:t>
      </w:r>
      <w:proofErr w:type="spellEnd"/>
      <w:r>
        <w:t xml:space="preserve">: sistema de gerenciamento de eventos. In: SEMINÁRIO DE ATUALIZAÇÃO DE PRÁTICAS DOCENTES, 38., 2020, Goiás. </w:t>
      </w:r>
      <w:r w:rsidRPr="00DE4071">
        <w:rPr>
          <w:b/>
          <w:bCs/>
        </w:rPr>
        <w:t>Anais</w:t>
      </w:r>
      <w:r>
        <w:t xml:space="preserve"> [...]. Goiás: </w:t>
      </w:r>
      <w:r w:rsidR="00CB68A3">
        <w:t>Seminário de</w:t>
      </w:r>
      <w:r>
        <w:t xml:space="preserve"> Atualização de Práticas Docentes, v. 2, n. 1, p. 106-111, 2020. </w:t>
      </w:r>
    </w:p>
    <w:p w14:paraId="7A1A9DD9" w14:textId="7A582FC1" w:rsidR="00923D49" w:rsidRDefault="00DE4071" w:rsidP="00DE4071">
      <w:r>
        <w:t>Disponível em: http://anais.unievangelica.edu.br/index.php/praticasdocentes/article/view/5508. Acesso em: 25 abr. 2023.</w:t>
      </w:r>
    </w:p>
    <w:p w14:paraId="67952CB9" w14:textId="77777777" w:rsidR="00DE4071" w:rsidRDefault="00DE4071" w:rsidP="00DE4071"/>
    <w:p w14:paraId="1D487256" w14:textId="0F7BFB37" w:rsidR="005F6D7B" w:rsidRDefault="005F6D7B" w:rsidP="00CC24DE">
      <w:pPr>
        <w:pStyle w:val="TF-refernciasITEM"/>
        <w:spacing w:after="0"/>
        <w:rPr>
          <w:szCs w:val="24"/>
        </w:rPr>
      </w:pPr>
      <w:r w:rsidRPr="00BE13ED">
        <w:rPr>
          <w:szCs w:val="24"/>
        </w:rPr>
        <w:t xml:space="preserve">PELISSON, Gabriel </w:t>
      </w:r>
      <w:proofErr w:type="spellStart"/>
      <w:r w:rsidRPr="00BE13ED">
        <w:rPr>
          <w:szCs w:val="24"/>
        </w:rPr>
        <w:t>Dudeck</w:t>
      </w:r>
      <w:proofErr w:type="spellEnd"/>
      <w:r w:rsidRPr="00BE13ED">
        <w:rPr>
          <w:szCs w:val="24"/>
        </w:rPr>
        <w:t xml:space="preserve"> </w:t>
      </w:r>
      <w:r w:rsidRPr="00BE13ED">
        <w:rPr>
          <w:i/>
          <w:szCs w:val="24"/>
        </w:rPr>
        <w:t>et al</w:t>
      </w:r>
      <w:r w:rsidRPr="00BE13ED">
        <w:rPr>
          <w:szCs w:val="24"/>
        </w:rPr>
        <w:t xml:space="preserve">. </w:t>
      </w:r>
      <w:r w:rsidRPr="00EE03A4">
        <w:rPr>
          <w:b/>
          <w:bCs/>
          <w:szCs w:val="24"/>
        </w:rPr>
        <w:t>Desenvolvimento de Software Gerenciador de Eventos</w:t>
      </w:r>
      <w:r w:rsidR="00FF27E7">
        <w:rPr>
          <w:b/>
          <w:bCs/>
          <w:szCs w:val="24"/>
        </w:rPr>
        <w:t xml:space="preserve">: </w:t>
      </w:r>
      <w:proofErr w:type="spellStart"/>
      <w:r w:rsidRPr="00BB00E6">
        <w:rPr>
          <w:szCs w:val="24"/>
        </w:rPr>
        <w:t>Festaí</w:t>
      </w:r>
      <w:proofErr w:type="spellEnd"/>
      <w:r w:rsidRPr="00AD7E6C">
        <w:rPr>
          <w:szCs w:val="24"/>
        </w:rPr>
        <w:t>.</w:t>
      </w:r>
      <w:r w:rsidRPr="00EE03A4">
        <w:rPr>
          <w:szCs w:val="24"/>
        </w:rPr>
        <w:t xml:space="preserve"> 2018. Trabalho de Conclusão de Curso</w:t>
      </w:r>
      <w:r>
        <w:rPr>
          <w:szCs w:val="24"/>
        </w:rPr>
        <w:t xml:space="preserve"> </w:t>
      </w:r>
      <w:r w:rsidRPr="00EE03A4">
        <w:rPr>
          <w:szCs w:val="24"/>
        </w:rPr>
        <w:t xml:space="preserve">(Curso Superior de Análise e Desenvolvimento de Sistemas) </w:t>
      </w:r>
      <w:r w:rsidRPr="00EE03A4">
        <w:rPr>
          <w:b/>
          <w:bCs/>
          <w:szCs w:val="24"/>
        </w:rPr>
        <w:t xml:space="preserve">- </w:t>
      </w:r>
      <w:r w:rsidRPr="00EE03A4">
        <w:rPr>
          <w:szCs w:val="24"/>
        </w:rPr>
        <w:t xml:space="preserve">Faculdade de Tecnologia de Americana, Americana, SP, 2018. Disponível em: </w:t>
      </w:r>
      <w:r w:rsidRPr="0058787B">
        <w:rPr>
          <w:szCs w:val="24"/>
        </w:rPr>
        <w:t>http://ric-cps.eastus2.cloudapp.azure.com/bitstream/123456789/3184/1/20182S_PELISSONGabrielDudeck_OD0471.pdf</w:t>
      </w:r>
      <w:r w:rsidRPr="00EE03A4">
        <w:rPr>
          <w:szCs w:val="24"/>
        </w:rPr>
        <w:t>. Acesso em: 17 abr. 2023.</w:t>
      </w:r>
    </w:p>
    <w:p w14:paraId="65730794" w14:textId="77777777" w:rsidR="005A23BE" w:rsidRDefault="005A23BE" w:rsidP="00CC24DE">
      <w:pPr>
        <w:pStyle w:val="TF-refernciasITEM"/>
        <w:spacing w:after="0"/>
        <w:rPr>
          <w:szCs w:val="24"/>
        </w:rPr>
      </w:pPr>
    </w:p>
    <w:p w14:paraId="7973D2AC" w14:textId="21E58018" w:rsidR="005A23BE" w:rsidRDefault="00274AF2" w:rsidP="00CC24DE">
      <w:pPr>
        <w:pStyle w:val="TF-refernciasITEM"/>
        <w:spacing w:after="0"/>
        <w:rPr>
          <w:szCs w:val="24"/>
        </w:rPr>
      </w:pPr>
      <w:commentRangeStart w:id="101"/>
      <w:r w:rsidRPr="00274AF2">
        <w:rPr>
          <w:szCs w:val="24"/>
        </w:rPr>
        <w:t>RIBEIRO</w:t>
      </w:r>
      <w:commentRangeEnd w:id="101"/>
      <w:r w:rsidR="000975C5">
        <w:rPr>
          <w:rStyle w:val="Refdecomentrio"/>
        </w:rPr>
        <w:commentReference w:id="101"/>
      </w:r>
      <w:r w:rsidRPr="00274AF2">
        <w:rPr>
          <w:szCs w:val="24"/>
        </w:rPr>
        <w:t xml:space="preserve">, Mariana da Silva Nogueira; KALINKE, Marco Aurélio. Formas de utilização da lousa digital no ensino da matemática em turmas do Fundamental I. </w:t>
      </w:r>
      <w:r w:rsidRPr="00274AF2">
        <w:rPr>
          <w:b/>
          <w:bCs/>
          <w:szCs w:val="24"/>
        </w:rPr>
        <w:t>Rev. Prod. Disc. Educ. Matem</w:t>
      </w:r>
      <w:r w:rsidRPr="00274AF2">
        <w:rPr>
          <w:szCs w:val="24"/>
        </w:rPr>
        <w:t>., São Paulo, v. 7, n. 2, p. 53-72, 2018. Disponível em: https://revistas.pucsp.br/index.php/pdemat/article/view/37891/26510. Acesso em: 19 abr. 2023.</w:t>
      </w:r>
    </w:p>
    <w:p w14:paraId="61DF1B23" w14:textId="77777777" w:rsidR="00923D49" w:rsidRPr="00EE03A4" w:rsidRDefault="00923D49" w:rsidP="00CC24DE">
      <w:pPr>
        <w:pStyle w:val="TF-refernciasITEM"/>
        <w:spacing w:after="0"/>
        <w:rPr>
          <w:szCs w:val="24"/>
        </w:rPr>
      </w:pPr>
    </w:p>
    <w:p w14:paraId="10529D85" w14:textId="7033EE86" w:rsidR="007B5AAE" w:rsidRDefault="00322CB5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  <w:r w:rsidRPr="00322CB5">
        <w:rPr>
          <w:rStyle w:val="Hyperlink"/>
          <w:noProof w:val="0"/>
          <w:color w:val="auto"/>
          <w:szCs w:val="24"/>
          <w:u w:val="none"/>
        </w:rPr>
        <w:t>RODRIGUE</w:t>
      </w:r>
      <w:r w:rsidR="00FC5E1E">
        <w:rPr>
          <w:rStyle w:val="Hyperlink"/>
          <w:noProof w:val="0"/>
          <w:color w:val="auto"/>
          <w:szCs w:val="24"/>
          <w:u w:val="none"/>
        </w:rPr>
        <w:t>S</w:t>
      </w:r>
      <w:r w:rsidRPr="00322CB5">
        <w:rPr>
          <w:rStyle w:val="Hyperlink"/>
          <w:noProof w:val="0"/>
          <w:color w:val="auto"/>
          <w:szCs w:val="24"/>
          <w:u w:val="none"/>
        </w:rPr>
        <w:t xml:space="preserve">, Lucas de Oliveira. </w:t>
      </w:r>
      <w:r w:rsidRPr="00322CB5">
        <w:rPr>
          <w:rStyle w:val="Hyperlink"/>
          <w:b/>
          <w:bCs/>
          <w:noProof w:val="0"/>
          <w:color w:val="auto"/>
          <w:szCs w:val="24"/>
          <w:u w:val="none"/>
        </w:rPr>
        <w:t>Jet eventos:</w:t>
      </w:r>
      <w:r w:rsidRPr="00322CB5">
        <w:rPr>
          <w:rStyle w:val="Hyperlink"/>
          <w:noProof w:val="0"/>
          <w:color w:val="auto"/>
          <w:szCs w:val="24"/>
          <w:u w:val="none"/>
        </w:rPr>
        <w:t xml:space="preserve"> desenvolvimento de sistema de gestão de eventos: uma pesquisa aplicada com base no projeto jovem e tecnologia. 2021. Trabalho de Conclusão de Curso (Curso de Sistemas de Informação) - </w:t>
      </w:r>
      <w:proofErr w:type="spellStart"/>
      <w:r w:rsidRPr="00322CB5">
        <w:rPr>
          <w:rStyle w:val="Hyperlink"/>
          <w:noProof w:val="0"/>
          <w:color w:val="auto"/>
          <w:szCs w:val="24"/>
          <w:u w:val="none"/>
        </w:rPr>
        <w:t>Antonio</w:t>
      </w:r>
      <w:proofErr w:type="spellEnd"/>
      <w:r w:rsidRPr="00322CB5">
        <w:rPr>
          <w:rStyle w:val="Hyperlink"/>
          <w:noProof w:val="0"/>
          <w:color w:val="auto"/>
          <w:szCs w:val="24"/>
          <w:u w:val="none"/>
        </w:rPr>
        <w:t xml:space="preserve"> </w:t>
      </w:r>
      <w:proofErr w:type="spellStart"/>
      <w:r w:rsidRPr="00322CB5">
        <w:rPr>
          <w:rStyle w:val="Hyperlink"/>
          <w:noProof w:val="0"/>
          <w:color w:val="auto"/>
          <w:szCs w:val="24"/>
          <w:u w:val="none"/>
        </w:rPr>
        <w:t>Meneghetti</w:t>
      </w:r>
      <w:proofErr w:type="spellEnd"/>
      <w:r w:rsidRPr="00322CB5">
        <w:rPr>
          <w:rStyle w:val="Hyperlink"/>
          <w:noProof w:val="0"/>
          <w:color w:val="auto"/>
          <w:szCs w:val="24"/>
          <w:u w:val="none"/>
        </w:rPr>
        <w:t xml:space="preserve"> Faculdade, </w:t>
      </w:r>
      <w:proofErr w:type="spellStart"/>
      <w:r w:rsidRPr="00322CB5">
        <w:rPr>
          <w:rStyle w:val="Hyperlink"/>
          <w:noProof w:val="0"/>
          <w:color w:val="auto"/>
          <w:szCs w:val="24"/>
          <w:u w:val="none"/>
        </w:rPr>
        <w:t>Rêstinga</w:t>
      </w:r>
      <w:proofErr w:type="spellEnd"/>
      <w:r w:rsidRPr="00322CB5">
        <w:rPr>
          <w:rStyle w:val="Hyperlink"/>
          <w:noProof w:val="0"/>
          <w:color w:val="auto"/>
          <w:szCs w:val="24"/>
          <w:u w:val="none"/>
        </w:rPr>
        <w:t xml:space="preserve"> Seca, 2021. Disponível em: http://repositorio.faculdadeam.edu.br/xmlui/bitstream/handle/123456789/793/TCC_SI_%20Lucas_Rodrigues_AMF_2021.pdf?sequence=1&amp;isAllowed=y. Acesso em: 25 abr. 2023.</w:t>
      </w:r>
    </w:p>
    <w:p w14:paraId="39E53410" w14:textId="77777777" w:rsidR="00322CB5" w:rsidRPr="00EE03A4" w:rsidRDefault="00322CB5" w:rsidP="00CC24DE">
      <w:pPr>
        <w:pStyle w:val="TF-refernciasITEM"/>
        <w:spacing w:after="0"/>
        <w:rPr>
          <w:szCs w:val="24"/>
        </w:rPr>
      </w:pPr>
    </w:p>
    <w:p w14:paraId="44BA439A" w14:textId="1C57F172" w:rsidR="005F6D7B" w:rsidRDefault="005F6D7B" w:rsidP="00CC24DE">
      <w:pPr>
        <w:pStyle w:val="TF-refernciasITEM"/>
        <w:spacing w:after="0"/>
        <w:rPr>
          <w:szCs w:val="24"/>
        </w:rPr>
      </w:pPr>
      <w:r w:rsidRPr="00EE03A4">
        <w:rPr>
          <w:rStyle w:val="Hyperlink"/>
          <w:noProof w:val="0"/>
          <w:color w:val="auto"/>
          <w:szCs w:val="24"/>
          <w:u w:val="none"/>
        </w:rPr>
        <w:t xml:space="preserve">SANTOS, Ismael Rodrigues Dos. </w:t>
      </w:r>
      <w:r w:rsidRPr="00EE03A4">
        <w:rPr>
          <w:rStyle w:val="Hyperlink"/>
          <w:b/>
          <w:bCs/>
          <w:noProof w:val="0"/>
          <w:color w:val="auto"/>
          <w:szCs w:val="24"/>
          <w:u w:val="none"/>
        </w:rPr>
        <w:t>Qualidade de uso da informação no campo da ciência da informação:</w:t>
      </w:r>
      <w:r w:rsidRPr="00EE03A4">
        <w:rPr>
          <w:rStyle w:val="Hyperlink"/>
          <w:noProof w:val="0"/>
          <w:color w:val="auto"/>
          <w:szCs w:val="24"/>
          <w:u w:val="none"/>
        </w:rPr>
        <w:t xml:space="preserve"> análise dos enfoques teóricos e das perspectivas metodológicas. 2019. Dissertação (</w:t>
      </w:r>
      <w:r w:rsidRPr="00EE03A4">
        <w:rPr>
          <w:szCs w:val="24"/>
        </w:rPr>
        <w:t>Pós-graduação em Ciência da Informação</w:t>
      </w:r>
      <w:r w:rsidRPr="00EE03A4">
        <w:rPr>
          <w:rStyle w:val="Hyperlink"/>
          <w:noProof w:val="0"/>
          <w:color w:val="auto"/>
          <w:szCs w:val="24"/>
          <w:u w:val="none"/>
        </w:rPr>
        <w:t xml:space="preserve">) - Universidade Federal de Pernambuco, Recife, 2019. Disponível em: </w:t>
      </w:r>
      <w:r w:rsidRPr="0058787B">
        <w:rPr>
          <w:szCs w:val="24"/>
        </w:rPr>
        <w:t>https://repositorio.ufpe.br/bitstream/123456789/35172/1/DISSERTA%c3%87%c3%83O%20Ismael%20Rodrigues%20dos%20Santos.pdf</w:t>
      </w:r>
      <w:r w:rsidRPr="00EE03A4">
        <w:rPr>
          <w:szCs w:val="24"/>
        </w:rPr>
        <w:t xml:space="preserve">. </w:t>
      </w:r>
      <w:r w:rsidRPr="00A07134">
        <w:rPr>
          <w:szCs w:val="24"/>
        </w:rPr>
        <w:t>Acesso em: 19 abr. 2023.</w:t>
      </w:r>
    </w:p>
    <w:p w14:paraId="3FFCBC0E" w14:textId="77777777" w:rsidR="007B5AAE" w:rsidRPr="00A07134" w:rsidRDefault="007B5AAE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0FB398C5" w14:textId="4CFAECF5" w:rsidR="0092636C" w:rsidRDefault="005F6D7B" w:rsidP="00CC24DE">
      <w:pPr>
        <w:pStyle w:val="TF-refernciasITEM"/>
        <w:spacing w:after="0"/>
        <w:rPr>
          <w:color w:val="000000"/>
          <w:bdr w:val="none" w:sz="0" w:space="0" w:color="auto" w:frame="1"/>
          <w:shd w:val="clear" w:color="auto" w:fill="FFFFFF"/>
        </w:rPr>
      </w:pPr>
      <w:r w:rsidRPr="000747D0">
        <w:rPr>
          <w:color w:val="000000"/>
          <w:bdr w:val="none" w:sz="0" w:space="0" w:color="auto" w:frame="1"/>
          <w:shd w:val="clear" w:color="auto" w:fill="FFFFFF"/>
        </w:rPr>
        <w:t xml:space="preserve">SILVA, Marcel Ferrante et al. Análise dos modelos colaborativos de softwares para edição de ontologias por meio do Modelo 4C de Colaboração. </w:t>
      </w:r>
      <w:r w:rsidRPr="00D9034A">
        <w:rPr>
          <w:b/>
          <w:bCs/>
          <w:color w:val="000000"/>
          <w:bdr w:val="none" w:sz="0" w:space="0" w:color="auto" w:frame="1"/>
          <w:shd w:val="clear" w:color="auto" w:fill="FFFFFF"/>
        </w:rPr>
        <w:t>Em Questão</w:t>
      </w:r>
      <w:r w:rsidRPr="000747D0">
        <w:rPr>
          <w:color w:val="000000"/>
          <w:bdr w:val="none" w:sz="0" w:space="0" w:color="auto" w:frame="1"/>
          <w:shd w:val="clear" w:color="auto" w:fill="FFFFFF"/>
        </w:rPr>
        <w:t xml:space="preserve">, Porto Alegre, v. 25, n. 1, p. 267-294, 2019. DOI: 10.19132/1808-5245251.267-294. Disponível em: </w:t>
      </w:r>
      <w:r w:rsidRPr="0058787B">
        <w:rPr>
          <w:bdr w:val="none" w:sz="0" w:space="0" w:color="auto" w:frame="1"/>
          <w:shd w:val="clear" w:color="auto" w:fill="FFFFFF"/>
        </w:rPr>
        <w:t>https://www.seer.ufrgs.br/index.php/EmQuestao/article/view/79088</w:t>
      </w:r>
      <w:r w:rsidRPr="000747D0">
        <w:rPr>
          <w:color w:val="000000"/>
          <w:bdr w:val="none" w:sz="0" w:space="0" w:color="auto" w:frame="1"/>
          <w:shd w:val="clear" w:color="auto" w:fill="FFFFFF"/>
        </w:rPr>
        <w:t>. Acesso em: 22 mar. 2023</w:t>
      </w:r>
      <w:r>
        <w:rPr>
          <w:color w:val="000000"/>
          <w:bdr w:val="none" w:sz="0" w:space="0" w:color="auto" w:frame="1"/>
          <w:shd w:val="clear" w:color="auto" w:fill="FFFFFF"/>
        </w:rPr>
        <w:t>.</w:t>
      </w:r>
    </w:p>
    <w:p w14:paraId="40E54ED6" w14:textId="77777777" w:rsidR="007B5AAE" w:rsidRDefault="007B5AAE" w:rsidP="00CC24DE">
      <w:pPr>
        <w:pStyle w:val="TF-refernciasITEM"/>
        <w:spacing w:after="0"/>
        <w:rPr>
          <w:color w:val="000000"/>
          <w:bdr w:val="none" w:sz="0" w:space="0" w:color="auto" w:frame="1"/>
          <w:shd w:val="clear" w:color="auto" w:fill="FFFFFF"/>
        </w:rPr>
      </w:pPr>
    </w:p>
    <w:p w14:paraId="7D011B9C" w14:textId="232DC494" w:rsidR="0092636C" w:rsidRDefault="005F6D7B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  <w:r w:rsidRPr="00EE03A4">
        <w:rPr>
          <w:rStyle w:val="Hyperlink"/>
          <w:color w:val="auto"/>
          <w:szCs w:val="24"/>
          <w:u w:val="none"/>
        </w:rPr>
        <w:lastRenderedPageBreak/>
        <w:t xml:space="preserve">SILVA, Nicholas Matheus Valentim. </w:t>
      </w:r>
      <w:r w:rsidRPr="00EE03A4">
        <w:rPr>
          <w:b/>
          <w:bCs/>
          <w:szCs w:val="24"/>
        </w:rPr>
        <w:t>O marketing digital na gestão de eventos</w:t>
      </w:r>
      <w:r w:rsidRPr="00EE03A4">
        <w:rPr>
          <w:szCs w:val="24"/>
        </w:rPr>
        <w:t>. Trabalho de Graduação (Curso Superior de Tecnologia em Eventos) - Centro Estadual de Educação Tecnológica Paula Souza, Jundiaí, 2021. Disponível em:</w:t>
      </w:r>
      <w:r w:rsidRPr="00EE03A4">
        <w:rPr>
          <w:rStyle w:val="Hyperlink"/>
          <w:color w:val="auto"/>
          <w:szCs w:val="24"/>
          <w:u w:val="none"/>
        </w:rPr>
        <w:t xml:space="preserve"> </w:t>
      </w:r>
      <w:r w:rsidRPr="0058787B">
        <w:rPr>
          <w:szCs w:val="24"/>
        </w:rPr>
        <w:t>http://ric.cps.sp.gov.br/bitstream/123456789/6817/1/tecnologiaemeventos_2021_2%20_%20Nicholas%20Matheus%20Valentim%20da%20Silva_%20O%20Marketing%20Digital%20na%20Gest%c3%a3o%20de%20Eventos.pdf</w:t>
      </w:r>
      <w:r w:rsidRPr="00EE03A4">
        <w:rPr>
          <w:szCs w:val="24"/>
        </w:rPr>
        <w:t xml:space="preserve">. </w:t>
      </w:r>
      <w:r w:rsidRPr="00EE03A4">
        <w:rPr>
          <w:color w:val="000000"/>
          <w:szCs w:val="24"/>
          <w:shd w:val="clear" w:color="auto" w:fill="FFFFFF"/>
        </w:rPr>
        <w:t>Acesso em: 18 abr. 2023.</w:t>
      </w:r>
    </w:p>
    <w:p w14:paraId="00D1665B" w14:textId="77777777" w:rsidR="007B5AAE" w:rsidRPr="0092636C" w:rsidRDefault="007B5AAE" w:rsidP="00CC24DE">
      <w:pPr>
        <w:pStyle w:val="TF-refernciasITEM"/>
        <w:spacing w:after="0"/>
        <w:rPr>
          <w:color w:val="000000"/>
          <w:bdr w:val="none" w:sz="0" w:space="0" w:color="auto" w:frame="1"/>
          <w:shd w:val="clear" w:color="auto" w:fill="FFFFFF"/>
        </w:rPr>
      </w:pPr>
    </w:p>
    <w:p w14:paraId="52E40382" w14:textId="69061B77" w:rsidR="005F6D7B" w:rsidRDefault="005F6D7B" w:rsidP="00CC24DE">
      <w:pPr>
        <w:pStyle w:val="TF-refernciasITEM"/>
        <w:spacing w:after="0"/>
        <w:rPr>
          <w:szCs w:val="24"/>
        </w:rPr>
      </w:pPr>
      <w:r w:rsidRPr="00EE03A4">
        <w:rPr>
          <w:szCs w:val="24"/>
        </w:rPr>
        <w:t xml:space="preserve">VALENÇA, </w:t>
      </w:r>
      <w:proofErr w:type="spellStart"/>
      <w:r w:rsidRPr="00EE03A4">
        <w:rPr>
          <w:szCs w:val="24"/>
        </w:rPr>
        <w:t>Cibelle</w:t>
      </w:r>
      <w:proofErr w:type="spellEnd"/>
      <w:r w:rsidRPr="00EE03A4">
        <w:rPr>
          <w:szCs w:val="24"/>
        </w:rPr>
        <w:t xml:space="preserve">; FERREIRA, </w:t>
      </w:r>
      <w:proofErr w:type="spellStart"/>
      <w:r w:rsidRPr="00EE03A4">
        <w:rPr>
          <w:szCs w:val="24"/>
        </w:rPr>
        <w:t>Ádila</w:t>
      </w:r>
      <w:proofErr w:type="spellEnd"/>
      <w:r w:rsidRPr="00EE03A4">
        <w:rPr>
          <w:szCs w:val="24"/>
        </w:rPr>
        <w:t>; SOUZA, Barbara; BARACHO, Bruna Braga; NUNES, Isabel; ARAÚJO, Lucineide; PAIVA, Maria Cristina; VIEIRA, Maria</w:t>
      </w:r>
      <w:r w:rsidRPr="00AD7E6C">
        <w:rPr>
          <w:szCs w:val="24"/>
        </w:rPr>
        <w:t>. O uso de ferramentas digitais de comunicação como recurso para o planejamento colaborativo e interdisciplinar docente</w:t>
      </w:r>
      <w:r w:rsidRPr="00CA2FD8">
        <w:rPr>
          <w:szCs w:val="24"/>
        </w:rPr>
        <w:t>.</w:t>
      </w:r>
      <w:r w:rsidRPr="00EE03A4">
        <w:rPr>
          <w:szCs w:val="24"/>
        </w:rPr>
        <w:t xml:space="preserve"> In: WORKSHOP DE INFORMÁTICA NA ESCOLA, 24., 2018, Fortaleza, CE. </w:t>
      </w:r>
      <w:r w:rsidRPr="008A50E2">
        <w:rPr>
          <w:b/>
          <w:bCs/>
          <w:szCs w:val="24"/>
        </w:rPr>
        <w:t>Anais</w:t>
      </w:r>
      <w:r w:rsidRPr="00EE03A4">
        <w:rPr>
          <w:szCs w:val="24"/>
        </w:rPr>
        <w:t xml:space="preserve"> [...]. Porto Alegre: Sociedade Brasileira de Computação, 2018. p. 529-538. Disponível em: </w:t>
      </w:r>
      <w:r w:rsidRPr="0058787B">
        <w:rPr>
          <w:szCs w:val="24"/>
        </w:rPr>
        <w:t>https://doi.org/10.5753/cbie.wie.2018.529</w:t>
      </w:r>
      <w:r w:rsidRPr="00EE03A4">
        <w:rPr>
          <w:szCs w:val="24"/>
        </w:rPr>
        <w:t>. Acesso em: 19 abr. 2023.</w:t>
      </w:r>
    </w:p>
    <w:p w14:paraId="31AC7EC6" w14:textId="77777777" w:rsidR="007B5AAE" w:rsidRPr="004B7F4D" w:rsidRDefault="007B5AAE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</w:p>
    <w:p w14:paraId="0C3DB7DD" w14:textId="64F03A06" w:rsidR="005F6D7B" w:rsidRDefault="005F6D7B" w:rsidP="00CC24DE">
      <w:pPr>
        <w:pStyle w:val="TF-refernciasITEM"/>
        <w:spacing w:after="0"/>
        <w:rPr>
          <w:szCs w:val="24"/>
        </w:rPr>
      </w:pPr>
      <w:r w:rsidRPr="00EE03A4">
        <w:rPr>
          <w:szCs w:val="24"/>
        </w:rPr>
        <w:t xml:space="preserve">VENÂNCIO, Arthur Moreira. </w:t>
      </w:r>
      <w:r w:rsidRPr="00EE03A4">
        <w:rPr>
          <w:b/>
          <w:bCs/>
          <w:szCs w:val="24"/>
        </w:rPr>
        <w:t>Desenvolvimento e aplicação de ferramenta de gerenciamento voltada à manutenção preventiva</w:t>
      </w:r>
      <w:r w:rsidRPr="00AD7E6C">
        <w:rPr>
          <w:szCs w:val="24"/>
        </w:rPr>
        <w:t>.</w:t>
      </w:r>
      <w:r w:rsidRPr="00EE03A4">
        <w:rPr>
          <w:szCs w:val="24"/>
        </w:rPr>
        <w:t xml:space="preserve"> 2022. Trabalho de Conclusão de Curso (Curso de Engenharia Mecânica) - Universidade Federal do Rio Grande do Norte, Natal – RN, 2022. </w:t>
      </w:r>
      <w:r w:rsidRPr="00EE03A4">
        <w:rPr>
          <w:rStyle w:val="Hyperlink"/>
          <w:noProof w:val="0"/>
          <w:color w:val="auto"/>
          <w:szCs w:val="24"/>
          <w:u w:val="none"/>
        </w:rPr>
        <w:t xml:space="preserve">Disponível em: </w:t>
      </w:r>
      <w:r w:rsidRPr="00735C06">
        <w:rPr>
          <w:szCs w:val="24"/>
        </w:rPr>
        <w:t>https://repositorio.ufrn.br/bitstream/123456789/48755/1/TCC%20ARTHUR%20MOREIRA%20VEN%c3%82NCIO.pdf</w:t>
      </w:r>
      <w:r w:rsidRPr="00EE03A4">
        <w:rPr>
          <w:szCs w:val="24"/>
        </w:rPr>
        <w:t>. Acesso em: 19 abr. 2023.</w:t>
      </w:r>
    </w:p>
    <w:p w14:paraId="568DDD5C" w14:textId="77777777" w:rsidR="007B5AAE" w:rsidRPr="00EE03A4" w:rsidRDefault="007B5AAE" w:rsidP="00CC24DE">
      <w:pPr>
        <w:pStyle w:val="TF-refernciasITEM"/>
        <w:spacing w:after="0"/>
        <w:rPr>
          <w:szCs w:val="24"/>
        </w:rPr>
      </w:pPr>
    </w:p>
    <w:p w14:paraId="3B95EB4E" w14:textId="1860C895" w:rsidR="00BE5C06" w:rsidRDefault="00E35BFE" w:rsidP="00CC24DE">
      <w:pPr>
        <w:pStyle w:val="TF-refernciasITEM"/>
        <w:spacing w:after="0"/>
      </w:pPr>
      <w:r>
        <w:t>ZONTA</w:t>
      </w:r>
      <w:r w:rsidRPr="004E3F71">
        <w:t xml:space="preserve">, </w:t>
      </w:r>
      <w:r w:rsidR="00816C27">
        <w:t>Ana Paula</w:t>
      </w:r>
      <w:r w:rsidRPr="004E3F71">
        <w:t xml:space="preserve">. Problemas enfrentados </w:t>
      </w:r>
      <w:r w:rsidR="00816C27">
        <w:t xml:space="preserve">no gerenciamento de eventos da </w:t>
      </w:r>
      <w:proofErr w:type="spellStart"/>
      <w:r w:rsidR="00816C27">
        <w:t>Furb</w:t>
      </w:r>
      <w:proofErr w:type="spellEnd"/>
      <w:r w:rsidRPr="004E3F71">
        <w:t xml:space="preserve">. Entrevista concedida a </w:t>
      </w:r>
      <w:r w:rsidR="00816C27" w:rsidRPr="00816C27">
        <w:t xml:space="preserve">Gabriel Eduardo </w:t>
      </w:r>
      <w:proofErr w:type="spellStart"/>
      <w:r w:rsidR="00816C27" w:rsidRPr="00816C27">
        <w:t>Jansen</w:t>
      </w:r>
      <w:proofErr w:type="spellEnd"/>
      <w:r w:rsidR="00816C27" w:rsidRPr="00816C27">
        <w:t xml:space="preserve"> e Thiago Nunes Ferrari</w:t>
      </w:r>
      <w:r w:rsidRPr="004E3F71">
        <w:t xml:space="preserve">. Blumenau, </w:t>
      </w:r>
      <w:r w:rsidR="0E5D6146" w:rsidRPr="005F4276">
        <w:t xml:space="preserve">10 </w:t>
      </w:r>
      <w:r w:rsidR="00816C27">
        <w:t>abr.</w:t>
      </w:r>
      <w:r w:rsidRPr="004E3F71">
        <w:t xml:space="preserve"> 2023. Entrevista pessoal.</w:t>
      </w:r>
    </w:p>
    <w:p w14:paraId="53FBB35A" w14:textId="77777777" w:rsidR="00BE5C06" w:rsidRDefault="00BE5C06">
      <w:pPr>
        <w:keepNext w:val="0"/>
        <w:keepLines w:val="0"/>
        <w:rPr>
          <w:szCs w:val="20"/>
        </w:rPr>
      </w:pPr>
      <w:r>
        <w:br w:type="page"/>
      </w:r>
    </w:p>
    <w:p w14:paraId="7A1C5883" w14:textId="77777777" w:rsidR="00BE5C06" w:rsidRDefault="00BE5C06" w:rsidP="00BE5C06">
      <w:pPr>
        <w:pStyle w:val="TF-xAvalTTULO"/>
      </w:pPr>
      <w:r w:rsidRPr="00340EA0">
        <w:lastRenderedPageBreak/>
        <w:t xml:space="preserve">FORMULÁRIO  DE  avaliação </w:t>
      </w:r>
      <w:r>
        <w:t xml:space="preserve">SIS </w:t>
      </w:r>
      <w:r w:rsidRPr="003427E9">
        <w:t>(RES_024_2022)</w:t>
      </w:r>
    </w:p>
    <w:p w14:paraId="2C7C8B1C" w14:textId="77777777" w:rsidR="00BE5C06" w:rsidRPr="00340EA0" w:rsidRDefault="00BE5C06" w:rsidP="00BE5C06">
      <w:pPr>
        <w:pStyle w:val="TF-xAvalTTULO"/>
      </w:pPr>
      <w:r w:rsidRPr="00340EA0">
        <w:t>ROFESSOR TCC I</w:t>
      </w:r>
      <w:r>
        <w:t xml:space="preserve"> - Pré-projeto</w:t>
      </w:r>
    </w:p>
    <w:p w14:paraId="40F16BD7" w14:textId="77777777" w:rsidR="00BE5C06" w:rsidRDefault="00BE5C06" w:rsidP="00BE5C06">
      <w:pPr>
        <w:pStyle w:val="TF-xAvalLINHA"/>
      </w:pPr>
    </w:p>
    <w:p w14:paraId="08C2F991" w14:textId="77777777" w:rsidR="00BE5C06" w:rsidRDefault="00BE5C06" w:rsidP="00BE5C06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3AECD6B7" w14:textId="77777777" w:rsidR="00BE5C06" w:rsidRPr="00320BFA" w:rsidRDefault="00BE5C06" w:rsidP="00BE5C06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BE5C06" w:rsidRPr="00320BFA" w14:paraId="3AAD81B7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F5F64F" w14:textId="77777777" w:rsidR="00BE5C06" w:rsidRPr="00320BFA" w:rsidRDefault="00BE5C06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8F707A5" w14:textId="77777777" w:rsidR="00BE5C06" w:rsidRPr="00320BFA" w:rsidRDefault="00BE5C06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7ED21B3" w14:textId="77777777" w:rsidR="00BE5C06" w:rsidRPr="00320BFA" w:rsidRDefault="00BE5C06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F32CB48" w14:textId="77777777" w:rsidR="00BE5C06" w:rsidRPr="00320BFA" w:rsidRDefault="00BE5C06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BE5C06" w:rsidRPr="00320BFA" w14:paraId="3950EFCC" w14:textId="77777777" w:rsidTr="008E38BE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D562D49" w14:textId="77777777" w:rsidR="00BE5C06" w:rsidRPr="00320BFA" w:rsidRDefault="00BE5C06" w:rsidP="008E38BE">
            <w:pPr>
              <w:pStyle w:val="TF-xAvalITEMTABELA"/>
            </w:pPr>
            <w:r w:rsidRPr="005B0CCD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2142" w14:textId="77777777" w:rsidR="00BE5C06" w:rsidRPr="00320BFA" w:rsidRDefault="00BE5C06" w:rsidP="00BE5C06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454CD5B7" w14:textId="77777777" w:rsidR="00BE5C06" w:rsidRPr="00320BFA" w:rsidRDefault="00BE5C06" w:rsidP="008E38BE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A72C" w14:textId="070C848E" w:rsidR="00BE5C06" w:rsidRPr="00320BFA" w:rsidRDefault="000975C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06B9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E7A27B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4574F259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0C4367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2CA4A" w14:textId="77777777" w:rsidR="00BE5C06" w:rsidRPr="00320BFA" w:rsidRDefault="00BE5C06" w:rsidP="008E38BE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6D18" w14:textId="562E5CEC" w:rsidR="00BE5C06" w:rsidRPr="00320BFA" w:rsidRDefault="000975C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1276F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928E96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5E784B12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28222B7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A8CEA" w14:textId="77777777" w:rsidR="00BE5C06" w:rsidRPr="00320BFA" w:rsidRDefault="00BE5C06" w:rsidP="008E38BE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BCF6" w14:textId="2009D615" w:rsidR="00BE5C06" w:rsidRPr="00320BFA" w:rsidRDefault="000975C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9D594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3348B0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67D9D5E0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E4E826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E840" w14:textId="77777777" w:rsidR="00BE5C06" w:rsidRPr="00320BFA" w:rsidRDefault="00BE5C06" w:rsidP="008E38BE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CAF0D" w14:textId="006D47EF" w:rsidR="00BE5C06" w:rsidRPr="00320BFA" w:rsidRDefault="000975C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4A5C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D56D96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6DBA5533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AEEF008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2DD6" w14:textId="77777777" w:rsidR="00BE5C06" w:rsidRPr="00320BFA" w:rsidRDefault="00BE5C06" w:rsidP="008E38BE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36CC" w14:textId="28F9381D" w:rsidR="00BE5C06" w:rsidRPr="00320BFA" w:rsidRDefault="000975C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4F199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254AFA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28F924CE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637373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0C83D" w14:textId="77777777" w:rsidR="00BE5C06" w:rsidRPr="00320BFA" w:rsidRDefault="00BE5C06" w:rsidP="00BE5C06">
            <w:pPr>
              <w:pStyle w:val="TF-xAvalITEM"/>
              <w:numPr>
                <w:ilvl w:val="0"/>
                <w:numId w:val="13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101E8E40" w14:textId="77777777" w:rsidR="00BE5C06" w:rsidRPr="00320BFA" w:rsidRDefault="00BE5C06" w:rsidP="008E38BE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E8AA" w14:textId="3B47DED5" w:rsidR="00BE5C06" w:rsidRPr="00320BFA" w:rsidRDefault="000975C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C388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F72952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14933A53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05A988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5B72C" w14:textId="77777777" w:rsidR="00BE5C06" w:rsidRPr="00320BFA" w:rsidRDefault="00BE5C06" w:rsidP="008E38BE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FB10" w14:textId="2082F5E1" w:rsidR="00BE5C06" w:rsidRPr="00320BFA" w:rsidRDefault="000975C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C53C0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25DCC5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4D531263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F3143F0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3A75" w14:textId="77777777" w:rsidR="00BE5C06" w:rsidRPr="00320BFA" w:rsidRDefault="00BE5C06" w:rsidP="008E38BE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78679" w14:textId="6C874F72" w:rsidR="00BE5C06" w:rsidRPr="00320BFA" w:rsidRDefault="000975C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EC658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FBF782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0255AEB3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F549D8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89D6" w14:textId="77777777" w:rsidR="00BE5C06" w:rsidRDefault="00BE5C06" w:rsidP="008E38BE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8A38" w14:textId="4ECB8EF5" w:rsidR="00BE5C06" w:rsidRPr="00320BFA" w:rsidRDefault="000975C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5805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FE6AD7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4E5B6A16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1BAE6B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0ADA" w14:textId="77777777" w:rsidR="00BE5C06" w:rsidRPr="00320BFA" w:rsidRDefault="00BE5C06" w:rsidP="00BE5C06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1F501EB8" w14:textId="77777777" w:rsidR="00BE5C06" w:rsidRPr="00320BFA" w:rsidRDefault="00BE5C06" w:rsidP="008E38BE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444C" w14:textId="3C876339" w:rsidR="00BE5C06" w:rsidRPr="00320BFA" w:rsidRDefault="000975C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3EE14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914045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54EBAABC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01B1B9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BD6FA" w14:textId="77777777" w:rsidR="00BE5C06" w:rsidRPr="00320BFA" w:rsidRDefault="00BE5C06" w:rsidP="008E38B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2DAF" w14:textId="51A4DE27" w:rsidR="00BE5C06" w:rsidRPr="00320BFA" w:rsidRDefault="000975C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4599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46F32B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12644B21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01E0B6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68DF9" w14:textId="77777777" w:rsidR="00BE5C06" w:rsidRPr="00320BFA" w:rsidRDefault="00BE5C06" w:rsidP="008E38BE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133A4" w14:textId="62A6915E" w:rsidR="00BE5C06" w:rsidRPr="00320BFA" w:rsidRDefault="000975C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6FE88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CF8D17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4746B063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A2E511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A90E0" w14:textId="77777777" w:rsidR="00BE5C06" w:rsidRPr="00320BFA" w:rsidRDefault="00BE5C06" w:rsidP="00BE5C06">
            <w:pPr>
              <w:pStyle w:val="TF-xAvalITEM"/>
              <w:numPr>
                <w:ilvl w:val="0"/>
                <w:numId w:val="13"/>
              </w:numPr>
            </w:pPr>
            <w:r>
              <w:t>METODOLOGIA</w:t>
            </w:r>
          </w:p>
          <w:p w14:paraId="61D490BA" w14:textId="77777777" w:rsidR="00BE5C06" w:rsidRPr="00320BFA" w:rsidRDefault="00BE5C06" w:rsidP="008E38B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27FC" w14:textId="4E3F49B8" w:rsidR="00BE5C06" w:rsidRPr="00320BFA" w:rsidRDefault="000975C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7AC70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0F1FE1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57948A35" w14:textId="77777777" w:rsidTr="008E38BE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DE9A1E6" w14:textId="77777777" w:rsidR="00BE5C06" w:rsidRPr="00320BFA" w:rsidRDefault="00BE5C06" w:rsidP="008E38B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EFE4" w14:textId="77777777" w:rsidR="00BE5C06" w:rsidRPr="00320BFA" w:rsidRDefault="00BE5C06" w:rsidP="00BE5C06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DA3B0B3" w14:textId="77777777" w:rsidR="00BE5C06" w:rsidRPr="00320BFA" w:rsidRDefault="00BE5C06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D00C" w14:textId="7E92F2E1" w:rsidR="00BE5C06" w:rsidRPr="00320BFA" w:rsidRDefault="000975C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00A24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D1E03E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3715CB78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86EB5E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665D" w14:textId="77777777" w:rsidR="00BE5C06" w:rsidRPr="00320BFA" w:rsidRDefault="00BE5C06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3E950" w14:textId="78A05201" w:rsidR="00BE5C06" w:rsidRPr="00320BFA" w:rsidRDefault="000975C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485A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B67792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18BBDF48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2B939B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A996B" w14:textId="77777777" w:rsidR="00BE5C06" w:rsidRPr="00320BFA" w:rsidRDefault="00BE5C06" w:rsidP="00BE5C06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7B6C7E3A" w14:textId="77777777" w:rsidR="00BE5C06" w:rsidRPr="00320BFA" w:rsidRDefault="00BE5C06" w:rsidP="008E38B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3678B" w14:textId="268F6CBB" w:rsidR="00BE5C06" w:rsidRPr="00320BFA" w:rsidRDefault="000975C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E556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5E3AA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1930994F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717D8F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ABDD3" w14:textId="77777777" w:rsidR="00BE5C06" w:rsidRPr="00320BFA" w:rsidRDefault="00BE5C06" w:rsidP="00BE5C06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3E8130A1" w14:textId="77777777" w:rsidR="00BE5C06" w:rsidRPr="00320BFA" w:rsidRDefault="00BE5C06" w:rsidP="008E38B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5665" w14:textId="77777777" w:rsidR="00BE5C06" w:rsidRPr="00320BFA" w:rsidRDefault="00BE5C06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4C97" w14:textId="014DB90D" w:rsidR="00BE5C06" w:rsidRPr="00320BFA" w:rsidRDefault="000975C5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commentRangeStart w:id="102"/>
            <w:r>
              <w:rPr>
                <w:sz w:val="18"/>
              </w:rPr>
              <w:t>X</w:t>
            </w:r>
            <w:commentRangeEnd w:id="102"/>
            <w:r w:rsidR="00902550">
              <w:rPr>
                <w:rStyle w:val="Refdecomentrio"/>
              </w:rPr>
              <w:commentReference w:id="102"/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3505E8" w14:textId="77777777" w:rsidR="00BE5C06" w:rsidRPr="00320BFA" w:rsidRDefault="00BE5C06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7A9856B3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762145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74F65" w14:textId="77777777" w:rsidR="00BE5C06" w:rsidRPr="00320BFA" w:rsidRDefault="00BE5C06" w:rsidP="00BE5C06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52DDD54B" w14:textId="77777777" w:rsidR="00BE5C06" w:rsidRPr="00320BFA" w:rsidRDefault="00BE5C06" w:rsidP="008E38B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84E6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3F8D" w14:textId="4FDABF7F" w:rsidR="00BE5C06" w:rsidRPr="00320BFA" w:rsidRDefault="000975C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F9CF74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72474B73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430EC2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9FA86" w14:textId="77777777" w:rsidR="00BE5C06" w:rsidRPr="00320BFA" w:rsidRDefault="00BE5C06" w:rsidP="008E38B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BC8C" w14:textId="120948A7" w:rsidR="00BE5C06" w:rsidRPr="00320BFA" w:rsidRDefault="000975C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26D7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C0FA18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177EA729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2667B9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066023E" w14:textId="77777777" w:rsidR="00BE5C06" w:rsidRPr="00320BFA" w:rsidRDefault="00BE5C06" w:rsidP="008E38B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470DCCA" w14:textId="7143C571" w:rsidR="00BE5C06" w:rsidRPr="00320BFA" w:rsidRDefault="000975C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8D30A2D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33A1D30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0DF98F2" w14:textId="77777777" w:rsidR="00BE5C06" w:rsidRDefault="00BE5C06" w:rsidP="00BE5C06">
      <w:pPr>
        <w:pStyle w:val="TF-xAvalITEMDETALHE"/>
      </w:pPr>
    </w:p>
    <w:p w14:paraId="5896484E" w14:textId="59BD3F74" w:rsidR="00E35BFE" w:rsidRPr="00BE5C06" w:rsidRDefault="00E35BFE" w:rsidP="00BE5C06">
      <w:pPr>
        <w:keepNext w:val="0"/>
        <w:keepLines w:val="0"/>
        <w:rPr>
          <w:sz w:val="18"/>
        </w:rPr>
      </w:pPr>
    </w:p>
    <w:sectPr w:rsidR="00E35BFE" w:rsidRPr="00BE5C06" w:rsidSect="002F1C9A">
      <w:headerReference w:type="default" r:id="rId17"/>
      <w:footerReference w:type="even" r:id="rId18"/>
      <w:footerReference w:type="default" r:id="rId19"/>
      <w:headerReference w:type="first" r:id="rId20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3" w:author="Dalton Solano dos Reis" w:date="2023-05-17T08:40:00Z" w:initials="DS">
    <w:p w14:paraId="6EB60F12" w14:textId="77777777" w:rsidR="00650DCA" w:rsidRDefault="00650DCA" w:rsidP="00CB537E">
      <w:r>
        <w:rPr>
          <w:rStyle w:val="Refdecomentrio"/>
        </w:rPr>
        <w:annotationRef/>
      </w:r>
      <w:r>
        <w:rPr>
          <w:sz w:val="20"/>
          <w:szCs w:val="20"/>
        </w:rPr>
        <w:t>Abaixo da Assessora de Planejamento aparece duas vezes “Criação” !!</w:t>
      </w:r>
    </w:p>
    <w:p w14:paraId="71DA2637" w14:textId="77777777" w:rsidR="00650DCA" w:rsidRDefault="00650DCA" w:rsidP="00CB537E">
      <w:r>
        <w:rPr>
          <w:sz w:val="20"/>
          <w:szCs w:val="20"/>
        </w:rPr>
        <w:t>Abaixo do Assessor de Mídias aparece duas vezes “Website” !!</w:t>
      </w:r>
    </w:p>
  </w:comment>
  <w:comment w:id="30" w:author="Dalton Solano dos Reis" w:date="2023-05-17T08:49:00Z" w:initials="DS">
    <w:p w14:paraId="481391A6" w14:textId="77777777" w:rsidR="007F622A" w:rsidRDefault="007F622A" w:rsidP="00143786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Aqui apareceu SC … acho que significa “Sistema Colaborativo”.</w:t>
      </w:r>
    </w:p>
    <w:p w14:paraId="4FFDDBA7" w14:textId="77777777" w:rsidR="007F622A" w:rsidRDefault="007F622A" w:rsidP="00143786">
      <w:r>
        <w:rPr>
          <w:color w:val="000000"/>
          <w:sz w:val="20"/>
          <w:szCs w:val="20"/>
        </w:rPr>
        <w:t>É para fazer parte do nome do aplicativo, tipo “SC Quickevent”? Se sim, apresentar desta forma desde o início (título etc.).</w:t>
      </w:r>
    </w:p>
  </w:comment>
  <w:comment w:id="46" w:author="Dalton Solano dos Reis" w:date="2023-05-17T08:53:00Z" w:initials="DS">
    <w:p w14:paraId="7876E2D9" w14:textId="77777777" w:rsidR="007F622A" w:rsidRDefault="007F622A" w:rsidP="005E53CF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Uma preocupação que eu deixo é como será tratada as informações dos usuário considerando a LGPD. E, também porque o público alvo são menores de idade.</w:t>
      </w:r>
    </w:p>
  </w:comment>
  <w:comment w:id="50" w:author="Dalton Solano dos Reis" w:date="2023-05-17T10:34:00Z" w:initials="DS">
    <w:p w14:paraId="44FFB853" w14:textId="77777777" w:rsidR="000975C5" w:rsidRDefault="000975C5" w:rsidP="004A354B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Citação não encontrada nas referências.</w:t>
      </w:r>
    </w:p>
  </w:comment>
  <w:comment w:id="51" w:author="Dalton Solano dos Reis" w:date="2023-05-17T10:34:00Z" w:initials="DS">
    <w:p w14:paraId="3ED032AF" w14:textId="77777777" w:rsidR="000975C5" w:rsidRDefault="000975C5" w:rsidP="00E65127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Citação não encontrada nas referências.</w:t>
      </w:r>
    </w:p>
  </w:comment>
  <w:comment w:id="56" w:author="Dalton Solano dos Reis" w:date="2023-05-17T09:04:00Z" w:initials="DS">
    <w:p w14:paraId="27572675" w14:textId="160A20E8" w:rsidR="00FD207A" w:rsidRDefault="00FD207A" w:rsidP="00A64000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Itálico.</w:t>
      </w:r>
    </w:p>
  </w:comment>
  <w:comment w:id="60" w:author="Dalton Solano dos Reis" w:date="2023-05-17T09:06:00Z" w:initials="DS">
    <w:p w14:paraId="199B7FFF" w14:textId="77777777" w:rsidR="00FD207A" w:rsidRDefault="00FD207A" w:rsidP="00E2636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Arrumar !!!</w:t>
      </w:r>
    </w:p>
  </w:comment>
  <w:comment w:id="61" w:author="Dalton Solano dos Reis" w:date="2023-05-17T09:07:00Z" w:initials="DS">
    <w:p w14:paraId="122591B5" w14:textId="77777777" w:rsidR="00FD207A" w:rsidRDefault="00FD207A" w:rsidP="002D447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Arrumar !!!</w:t>
      </w:r>
    </w:p>
  </w:comment>
  <w:comment w:id="62" w:author="Dalton Solano dos Reis" w:date="2023-05-17T09:08:00Z" w:initials="DS">
    <w:p w14:paraId="5F7EA883" w14:textId="77777777" w:rsidR="00FD207A" w:rsidRDefault="00FD207A" w:rsidP="002F36F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Evitar separar Legenda da tabela pela quebra de página.</w:t>
      </w:r>
    </w:p>
  </w:comment>
  <w:comment w:id="64" w:author="Dalton Solano dos Reis" w:date="2023-05-17T10:05:00Z" w:initials="DS">
    <w:p w14:paraId="0AA57C24" w14:textId="77777777" w:rsidR="008F6F1D" w:rsidRDefault="008F6F1D" w:rsidP="002E1FAB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Arrumar</w:t>
      </w:r>
    </w:p>
  </w:comment>
  <w:comment w:id="85" w:author="Dalton Solano dos Reis" w:date="2023-05-17T10:21:00Z" w:initials="DS">
    <w:p w14:paraId="7962EFD4" w14:textId="77777777" w:rsidR="00984DA1" w:rsidRDefault="00984DA1" w:rsidP="00BC0A3A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Na citação aparece “Bonatto (2019)” .. mas são 3 autores.</w:t>
      </w:r>
    </w:p>
  </w:comment>
  <w:comment w:id="90" w:author="Dalton Solano dos Reis" w:date="2023-05-17T10:24:00Z" w:initials="DS">
    <w:p w14:paraId="521B2649" w14:textId="77777777" w:rsidR="00984DA1" w:rsidRDefault="00984DA1" w:rsidP="001E160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Ordem alfabética.</w:t>
      </w:r>
    </w:p>
    <w:p w14:paraId="7698950F" w14:textId="77777777" w:rsidR="00984DA1" w:rsidRDefault="00984DA1" w:rsidP="001E160D">
      <w:r>
        <w:rPr>
          <w:color w:val="000000"/>
          <w:sz w:val="20"/>
          <w:szCs w:val="20"/>
        </w:rPr>
        <w:t>(DA SILVA, 2021) -&gt; (SILVA, 2021)</w:t>
      </w:r>
    </w:p>
    <w:p w14:paraId="0844EEDE" w14:textId="77777777" w:rsidR="00984DA1" w:rsidRDefault="00984DA1" w:rsidP="001E160D">
      <w:r>
        <w:rPr>
          <w:color w:val="000000"/>
          <w:sz w:val="20"/>
          <w:szCs w:val="20"/>
        </w:rPr>
        <w:t>Tem uma citação para Da Silva (2018).</w:t>
      </w:r>
    </w:p>
  </w:comment>
  <w:comment w:id="92" w:author="Dalton Solano dos Reis" w:date="2023-05-17T10:24:00Z" w:initials="DS">
    <w:p w14:paraId="6CFD6E18" w14:textId="77777777" w:rsidR="00984DA1" w:rsidRDefault="00984DA1" w:rsidP="00F77575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Ordem alfabética.</w:t>
      </w:r>
    </w:p>
  </w:comment>
  <w:comment w:id="95" w:author="Dalton Solano dos Reis" w:date="2023-05-17T10:26:00Z" w:initials="DS">
    <w:p w14:paraId="19D0C907" w14:textId="77777777" w:rsidR="000975C5" w:rsidRDefault="000975C5" w:rsidP="0008704F">
      <w:r>
        <w:rPr>
          <w:rStyle w:val="Refdecomentrio"/>
        </w:rPr>
        <w:annotationRef/>
      </w:r>
      <w:r>
        <w:rPr>
          <w:sz w:val="20"/>
          <w:szCs w:val="20"/>
        </w:rPr>
        <w:t>Aparecem citações com ano de 2012 e 2018.</w:t>
      </w:r>
    </w:p>
    <w:p w14:paraId="19FBDBAC" w14:textId="77777777" w:rsidR="000975C5" w:rsidRDefault="000975C5" w:rsidP="0008704F">
      <w:r>
        <w:rPr>
          <w:sz w:val="20"/>
          <w:szCs w:val="20"/>
        </w:rPr>
        <w:t>Também tem citação para “Fuks, Raposa e Gerosa (2003)”.</w:t>
      </w:r>
    </w:p>
  </w:comment>
  <w:comment w:id="96" w:author="Dalton Solano dos Reis" w:date="2023-05-17T10:29:00Z" w:initials="DS">
    <w:p w14:paraId="6BA661E8" w14:textId="77777777" w:rsidR="000975C5" w:rsidRDefault="000975C5" w:rsidP="00DE403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Tem citação para “NIELSEN, 1994;” e “NIELSEN, 2020”.</w:t>
      </w:r>
    </w:p>
    <w:p w14:paraId="77D03596" w14:textId="77777777" w:rsidR="000975C5" w:rsidRDefault="000975C5" w:rsidP="00DE4039"/>
  </w:comment>
  <w:comment w:id="98" w:author="Dalton Solano dos Reis" w:date="2023-05-17T10:34:00Z" w:initials="DS">
    <w:p w14:paraId="74DA580D" w14:textId="77777777" w:rsidR="000975C5" w:rsidRDefault="000975C5" w:rsidP="003124C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Arrumar espaçamento entre parágrafos.</w:t>
      </w:r>
    </w:p>
  </w:comment>
  <w:comment w:id="99" w:author="Dalton Solano dos Reis" w:date="2023-05-17T10:31:00Z" w:initials="DS">
    <w:p w14:paraId="160EE8D8" w14:textId="67EC4B1C" w:rsidR="000975C5" w:rsidRDefault="000975C5" w:rsidP="006567B3">
      <w:r>
        <w:rPr>
          <w:rStyle w:val="Refdecomentrio"/>
        </w:rPr>
        <w:annotationRef/>
      </w:r>
      <w:r>
        <w:rPr>
          <w:sz w:val="20"/>
          <w:szCs w:val="20"/>
        </w:rPr>
        <w:t>Tem citação para “Peixoto e Lemos (2023)” ..  et al. ?</w:t>
      </w:r>
    </w:p>
  </w:comment>
  <w:comment w:id="101" w:author="Dalton Solano dos Reis" w:date="2023-05-17T10:32:00Z" w:initials="DS">
    <w:p w14:paraId="4B5C6795" w14:textId="77777777" w:rsidR="000975C5" w:rsidRDefault="000975C5" w:rsidP="006A4C81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Tem citação para “RIBEIRO, 2018” .. mas são 2 autores.</w:t>
      </w:r>
    </w:p>
  </w:comment>
  <w:comment w:id="102" w:author="Dalton Solano dos Reis" w:date="2023-05-17T10:36:00Z" w:initials="DS">
    <w:p w14:paraId="0D1D4EEE" w14:textId="77777777" w:rsidR="00902550" w:rsidRDefault="00902550" w:rsidP="003112B0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Referências cruzadas com ERRO.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DA2637" w15:done="0"/>
  <w15:commentEx w15:paraId="4FFDDBA7" w15:done="0"/>
  <w15:commentEx w15:paraId="7876E2D9" w15:done="0"/>
  <w15:commentEx w15:paraId="44FFB853" w15:done="0"/>
  <w15:commentEx w15:paraId="3ED032AF" w15:done="0"/>
  <w15:commentEx w15:paraId="27572675" w15:done="0"/>
  <w15:commentEx w15:paraId="199B7FFF" w15:done="0"/>
  <w15:commentEx w15:paraId="122591B5" w15:done="0"/>
  <w15:commentEx w15:paraId="5F7EA883" w15:done="0"/>
  <w15:commentEx w15:paraId="0AA57C24" w15:done="0"/>
  <w15:commentEx w15:paraId="7962EFD4" w15:done="0"/>
  <w15:commentEx w15:paraId="0844EEDE" w15:done="0"/>
  <w15:commentEx w15:paraId="6CFD6E18" w15:done="0"/>
  <w15:commentEx w15:paraId="19FBDBAC" w15:done="0"/>
  <w15:commentEx w15:paraId="77D03596" w15:done="0"/>
  <w15:commentEx w15:paraId="74DA580D" w15:done="0"/>
  <w15:commentEx w15:paraId="160EE8D8" w15:done="0"/>
  <w15:commentEx w15:paraId="4B5C6795" w15:done="0"/>
  <w15:commentEx w15:paraId="0D1D4E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F116A" w16cex:dateUtc="2023-05-17T11:40:00Z"/>
  <w16cex:commentExtensible w16cex:durableId="280F139B" w16cex:dateUtc="2023-05-17T11:49:00Z"/>
  <w16cex:commentExtensible w16cex:durableId="280F1472" w16cex:dateUtc="2023-05-17T11:53:00Z"/>
  <w16cex:commentExtensible w16cex:durableId="280F2C4A" w16cex:dateUtc="2023-05-17T13:34:00Z"/>
  <w16cex:commentExtensible w16cex:durableId="280F2C52" w16cex:dateUtc="2023-05-17T13:34:00Z"/>
  <w16cex:commentExtensible w16cex:durableId="280F1730" w16cex:dateUtc="2023-05-17T12:04:00Z"/>
  <w16cex:commentExtensible w16cex:durableId="280F17A8" w16cex:dateUtc="2023-05-17T12:06:00Z"/>
  <w16cex:commentExtensible w16cex:durableId="280F17D8" w16cex:dateUtc="2023-05-17T12:07:00Z"/>
  <w16cex:commentExtensible w16cex:durableId="280F1816" w16cex:dateUtc="2023-05-17T12:08:00Z"/>
  <w16cex:commentExtensible w16cex:durableId="280F2580" w16cex:dateUtc="2023-05-17T13:05:00Z"/>
  <w16cex:commentExtensible w16cex:durableId="280F292F" w16cex:dateUtc="2023-05-17T13:21:00Z"/>
  <w16cex:commentExtensible w16cex:durableId="280F29D1" w16cex:dateUtc="2023-05-17T13:24:00Z"/>
  <w16cex:commentExtensible w16cex:durableId="280F29E7" w16cex:dateUtc="2023-05-17T13:24:00Z"/>
  <w16cex:commentExtensible w16cex:durableId="280F2A71" w16cex:dateUtc="2023-05-17T13:26:00Z"/>
  <w16cex:commentExtensible w16cex:durableId="280F2B1F" w16cex:dateUtc="2023-05-17T13:29:00Z"/>
  <w16cex:commentExtensible w16cex:durableId="280F2C23" w16cex:dateUtc="2023-05-17T13:34:00Z"/>
  <w16cex:commentExtensible w16cex:durableId="280F2B84" w16cex:dateUtc="2023-05-17T13:31:00Z"/>
  <w16cex:commentExtensible w16cex:durableId="280F2BBD" w16cex:dateUtc="2023-05-17T13:32:00Z"/>
  <w16cex:commentExtensible w16cex:durableId="280F2C9C" w16cex:dateUtc="2023-05-17T13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DA2637" w16cid:durableId="280F116A"/>
  <w16cid:commentId w16cid:paraId="4FFDDBA7" w16cid:durableId="280F139B"/>
  <w16cid:commentId w16cid:paraId="7876E2D9" w16cid:durableId="280F1472"/>
  <w16cid:commentId w16cid:paraId="44FFB853" w16cid:durableId="280F2C4A"/>
  <w16cid:commentId w16cid:paraId="3ED032AF" w16cid:durableId="280F2C52"/>
  <w16cid:commentId w16cid:paraId="27572675" w16cid:durableId="280F1730"/>
  <w16cid:commentId w16cid:paraId="199B7FFF" w16cid:durableId="280F17A8"/>
  <w16cid:commentId w16cid:paraId="122591B5" w16cid:durableId="280F17D8"/>
  <w16cid:commentId w16cid:paraId="5F7EA883" w16cid:durableId="280F1816"/>
  <w16cid:commentId w16cid:paraId="0AA57C24" w16cid:durableId="280F2580"/>
  <w16cid:commentId w16cid:paraId="7962EFD4" w16cid:durableId="280F292F"/>
  <w16cid:commentId w16cid:paraId="0844EEDE" w16cid:durableId="280F29D1"/>
  <w16cid:commentId w16cid:paraId="6CFD6E18" w16cid:durableId="280F29E7"/>
  <w16cid:commentId w16cid:paraId="19FBDBAC" w16cid:durableId="280F2A71"/>
  <w16cid:commentId w16cid:paraId="77D03596" w16cid:durableId="280F2B1F"/>
  <w16cid:commentId w16cid:paraId="74DA580D" w16cid:durableId="280F2C23"/>
  <w16cid:commentId w16cid:paraId="160EE8D8" w16cid:durableId="280F2B84"/>
  <w16cid:commentId w16cid:paraId="4B5C6795" w16cid:durableId="280F2BBD"/>
  <w16cid:commentId w16cid:paraId="0D1D4EEE" w16cid:durableId="280F2C9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2D347" w14:textId="77777777" w:rsidR="000A01E8" w:rsidRDefault="000A01E8">
      <w:r>
        <w:separator/>
      </w:r>
    </w:p>
  </w:endnote>
  <w:endnote w:type="continuationSeparator" w:id="0">
    <w:p w14:paraId="10E9D582" w14:textId="77777777" w:rsidR="000A01E8" w:rsidRDefault="000A01E8">
      <w:r>
        <w:continuationSeparator/>
      </w:r>
    </w:p>
  </w:endnote>
  <w:endnote w:type="continuationNotice" w:id="1">
    <w:p w14:paraId="10C25DDD" w14:textId="77777777" w:rsidR="000A01E8" w:rsidRDefault="000A01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676B18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676B18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85BDB" w14:textId="77777777" w:rsidR="000A01E8" w:rsidRDefault="000A01E8">
      <w:r>
        <w:separator/>
      </w:r>
    </w:p>
  </w:footnote>
  <w:footnote w:type="continuationSeparator" w:id="0">
    <w:p w14:paraId="0A7E0E65" w14:textId="77777777" w:rsidR="000A01E8" w:rsidRDefault="000A01E8">
      <w:r>
        <w:continuationSeparator/>
      </w:r>
    </w:p>
  </w:footnote>
  <w:footnote w:type="continuationNotice" w:id="1">
    <w:p w14:paraId="556B3D7B" w14:textId="77777777" w:rsidR="000A01E8" w:rsidRDefault="000A01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6D0765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4AD320E9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366762492">
    <w:abstractNumId w:val="4"/>
  </w:num>
  <w:num w:numId="2" w16cid:durableId="1051686911">
    <w:abstractNumId w:val="0"/>
  </w:num>
  <w:num w:numId="3" w16cid:durableId="426006057">
    <w:abstractNumId w:val="2"/>
  </w:num>
  <w:num w:numId="4" w16cid:durableId="2130083029">
    <w:abstractNumId w:val="2"/>
  </w:num>
  <w:num w:numId="5" w16cid:durableId="170066785">
    <w:abstractNumId w:val="1"/>
  </w:num>
  <w:num w:numId="6" w16cid:durableId="11240776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107171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3336140">
    <w:abstractNumId w:val="2"/>
  </w:num>
  <w:num w:numId="9" w16cid:durableId="11838638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8336977">
    <w:abstractNumId w:val="6"/>
  </w:num>
  <w:num w:numId="11" w16cid:durableId="4122417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96936125">
    <w:abstractNumId w:val="3"/>
  </w:num>
  <w:num w:numId="13" w16cid:durableId="1292706049">
    <w:abstractNumId w:val="5"/>
  </w:num>
  <w:num w:numId="14" w16cid:durableId="11998584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686067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16064992">
    <w:abstractNumId w:val="7"/>
  </w:num>
  <w:num w:numId="17" w16cid:durableId="2621064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87441513">
    <w:abstractNumId w:val="7"/>
  </w:num>
  <w:num w:numId="19" w16cid:durableId="13709533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55503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14226491">
    <w:abstractNumId w:val="0"/>
  </w:num>
  <w:num w:numId="22" w16cid:durableId="1063413232">
    <w:abstractNumId w:val="0"/>
  </w:num>
  <w:num w:numId="23" w16cid:durableId="30967513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01EF"/>
    <w:rsid w:val="00000592"/>
    <w:rsid w:val="00000FAB"/>
    <w:rsid w:val="0000224C"/>
    <w:rsid w:val="00002CB7"/>
    <w:rsid w:val="000034EA"/>
    <w:rsid w:val="0000418F"/>
    <w:rsid w:val="00004F8F"/>
    <w:rsid w:val="00011752"/>
    <w:rsid w:val="0001246B"/>
    <w:rsid w:val="00012538"/>
    <w:rsid w:val="00012761"/>
    <w:rsid w:val="00012922"/>
    <w:rsid w:val="0001345D"/>
    <w:rsid w:val="0001356A"/>
    <w:rsid w:val="000146EB"/>
    <w:rsid w:val="000147E9"/>
    <w:rsid w:val="00014AB9"/>
    <w:rsid w:val="0001575C"/>
    <w:rsid w:val="0001589E"/>
    <w:rsid w:val="0001701D"/>
    <w:rsid w:val="000179B5"/>
    <w:rsid w:val="00017B62"/>
    <w:rsid w:val="000204E7"/>
    <w:rsid w:val="000205F7"/>
    <w:rsid w:val="0002182B"/>
    <w:rsid w:val="0002182C"/>
    <w:rsid w:val="00021BB1"/>
    <w:rsid w:val="0002212F"/>
    <w:rsid w:val="00023FA0"/>
    <w:rsid w:val="00024109"/>
    <w:rsid w:val="00024985"/>
    <w:rsid w:val="00025AA6"/>
    <w:rsid w:val="00025ABE"/>
    <w:rsid w:val="0002602F"/>
    <w:rsid w:val="0002676F"/>
    <w:rsid w:val="0002691C"/>
    <w:rsid w:val="000269FE"/>
    <w:rsid w:val="00027E09"/>
    <w:rsid w:val="00030695"/>
    <w:rsid w:val="00030AD8"/>
    <w:rsid w:val="00030E4A"/>
    <w:rsid w:val="00031A27"/>
    <w:rsid w:val="00031EE0"/>
    <w:rsid w:val="0003276B"/>
    <w:rsid w:val="00033E02"/>
    <w:rsid w:val="00034C5E"/>
    <w:rsid w:val="00034E29"/>
    <w:rsid w:val="000354A6"/>
    <w:rsid w:val="00036983"/>
    <w:rsid w:val="00036C67"/>
    <w:rsid w:val="00037596"/>
    <w:rsid w:val="000405D3"/>
    <w:rsid w:val="00043417"/>
    <w:rsid w:val="00045406"/>
    <w:rsid w:val="000454B4"/>
    <w:rsid w:val="0004641A"/>
    <w:rsid w:val="00046885"/>
    <w:rsid w:val="000501C0"/>
    <w:rsid w:val="00050CC6"/>
    <w:rsid w:val="00050F74"/>
    <w:rsid w:val="0005148E"/>
    <w:rsid w:val="00052440"/>
    <w:rsid w:val="000526E0"/>
    <w:rsid w:val="00052A07"/>
    <w:rsid w:val="00052C99"/>
    <w:rsid w:val="000533DA"/>
    <w:rsid w:val="0005457F"/>
    <w:rsid w:val="00055716"/>
    <w:rsid w:val="000560D8"/>
    <w:rsid w:val="0005662B"/>
    <w:rsid w:val="00056FA1"/>
    <w:rsid w:val="00057AA8"/>
    <w:rsid w:val="0006012C"/>
    <w:rsid w:val="000608E9"/>
    <w:rsid w:val="00061A78"/>
    <w:rsid w:val="00061FEB"/>
    <w:rsid w:val="0006321F"/>
    <w:rsid w:val="00064521"/>
    <w:rsid w:val="00064ADC"/>
    <w:rsid w:val="00064E09"/>
    <w:rsid w:val="00065E68"/>
    <w:rsid w:val="000667DF"/>
    <w:rsid w:val="00067559"/>
    <w:rsid w:val="000679E9"/>
    <w:rsid w:val="0007083D"/>
    <w:rsid w:val="00070D2E"/>
    <w:rsid w:val="00071A2B"/>
    <w:rsid w:val="00072021"/>
    <w:rsid w:val="0007209B"/>
    <w:rsid w:val="0007289D"/>
    <w:rsid w:val="000747D0"/>
    <w:rsid w:val="0007486A"/>
    <w:rsid w:val="00075792"/>
    <w:rsid w:val="00076065"/>
    <w:rsid w:val="00076466"/>
    <w:rsid w:val="00077322"/>
    <w:rsid w:val="00077376"/>
    <w:rsid w:val="000773DE"/>
    <w:rsid w:val="000775EF"/>
    <w:rsid w:val="00080F9C"/>
    <w:rsid w:val="00081A36"/>
    <w:rsid w:val="00082580"/>
    <w:rsid w:val="00083C0D"/>
    <w:rsid w:val="00083FAF"/>
    <w:rsid w:val="0008401E"/>
    <w:rsid w:val="0008579A"/>
    <w:rsid w:val="00085B38"/>
    <w:rsid w:val="00085C3F"/>
    <w:rsid w:val="00086AA8"/>
    <w:rsid w:val="0008705A"/>
    <w:rsid w:val="000872A7"/>
    <w:rsid w:val="0008732D"/>
    <w:rsid w:val="00087DC0"/>
    <w:rsid w:val="00091008"/>
    <w:rsid w:val="00091F72"/>
    <w:rsid w:val="000928E0"/>
    <w:rsid w:val="00094224"/>
    <w:rsid w:val="0009436D"/>
    <w:rsid w:val="00094BC7"/>
    <w:rsid w:val="000957A4"/>
    <w:rsid w:val="0009735C"/>
    <w:rsid w:val="000975C5"/>
    <w:rsid w:val="000A01E8"/>
    <w:rsid w:val="000A0203"/>
    <w:rsid w:val="000A0454"/>
    <w:rsid w:val="000A06B3"/>
    <w:rsid w:val="000A104C"/>
    <w:rsid w:val="000A11B5"/>
    <w:rsid w:val="000A185A"/>
    <w:rsid w:val="000A19DE"/>
    <w:rsid w:val="000A2A5F"/>
    <w:rsid w:val="000A3EAB"/>
    <w:rsid w:val="000A49BA"/>
    <w:rsid w:val="000A644C"/>
    <w:rsid w:val="000A6DE9"/>
    <w:rsid w:val="000B0064"/>
    <w:rsid w:val="000B050A"/>
    <w:rsid w:val="000B057C"/>
    <w:rsid w:val="000B08A1"/>
    <w:rsid w:val="000B0BF2"/>
    <w:rsid w:val="000B12B2"/>
    <w:rsid w:val="000B1574"/>
    <w:rsid w:val="000B2D8A"/>
    <w:rsid w:val="000B3868"/>
    <w:rsid w:val="000B3CAA"/>
    <w:rsid w:val="000B42CF"/>
    <w:rsid w:val="000B48EF"/>
    <w:rsid w:val="000B50F9"/>
    <w:rsid w:val="000C0DA4"/>
    <w:rsid w:val="000C0F9A"/>
    <w:rsid w:val="000C1926"/>
    <w:rsid w:val="000C1A18"/>
    <w:rsid w:val="000C23E4"/>
    <w:rsid w:val="000C2B25"/>
    <w:rsid w:val="000C369C"/>
    <w:rsid w:val="000C4530"/>
    <w:rsid w:val="000C6058"/>
    <w:rsid w:val="000C648D"/>
    <w:rsid w:val="000C7940"/>
    <w:rsid w:val="000D0430"/>
    <w:rsid w:val="000D0619"/>
    <w:rsid w:val="000D1294"/>
    <w:rsid w:val="000D2DF0"/>
    <w:rsid w:val="000D50DD"/>
    <w:rsid w:val="000D5241"/>
    <w:rsid w:val="000D77C2"/>
    <w:rsid w:val="000E039E"/>
    <w:rsid w:val="000E0CC7"/>
    <w:rsid w:val="000E164B"/>
    <w:rsid w:val="000E1990"/>
    <w:rsid w:val="000E27F9"/>
    <w:rsid w:val="000E2B1E"/>
    <w:rsid w:val="000E2D35"/>
    <w:rsid w:val="000E311F"/>
    <w:rsid w:val="000E3A68"/>
    <w:rsid w:val="000E4CE0"/>
    <w:rsid w:val="000E4DFE"/>
    <w:rsid w:val="000E60CA"/>
    <w:rsid w:val="000E62A7"/>
    <w:rsid w:val="000E6783"/>
    <w:rsid w:val="000E6CE0"/>
    <w:rsid w:val="000E962D"/>
    <w:rsid w:val="000F2D56"/>
    <w:rsid w:val="000F3C3A"/>
    <w:rsid w:val="000F411E"/>
    <w:rsid w:val="000F41CA"/>
    <w:rsid w:val="000F570F"/>
    <w:rsid w:val="000F60D4"/>
    <w:rsid w:val="000F77E3"/>
    <w:rsid w:val="00100829"/>
    <w:rsid w:val="00100B44"/>
    <w:rsid w:val="00100C7D"/>
    <w:rsid w:val="001016EF"/>
    <w:rsid w:val="00101B5E"/>
    <w:rsid w:val="00101C33"/>
    <w:rsid w:val="001025E6"/>
    <w:rsid w:val="001037BE"/>
    <w:rsid w:val="00104D49"/>
    <w:rsid w:val="0010639D"/>
    <w:rsid w:val="00106F5D"/>
    <w:rsid w:val="00107B02"/>
    <w:rsid w:val="00107B20"/>
    <w:rsid w:val="00110C08"/>
    <w:rsid w:val="00110E6D"/>
    <w:rsid w:val="001114B3"/>
    <w:rsid w:val="001122F9"/>
    <w:rsid w:val="001129D7"/>
    <w:rsid w:val="00113542"/>
    <w:rsid w:val="0011363A"/>
    <w:rsid w:val="00113A3F"/>
    <w:rsid w:val="001164FE"/>
    <w:rsid w:val="0011665E"/>
    <w:rsid w:val="001179DE"/>
    <w:rsid w:val="00120239"/>
    <w:rsid w:val="00120E4A"/>
    <w:rsid w:val="00121B7C"/>
    <w:rsid w:val="00123073"/>
    <w:rsid w:val="00124318"/>
    <w:rsid w:val="00125084"/>
    <w:rsid w:val="00125277"/>
    <w:rsid w:val="00125FB0"/>
    <w:rsid w:val="001268A5"/>
    <w:rsid w:val="001302EA"/>
    <w:rsid w:val="0013177E"/>
    <w:rsid w:val="00131B58"/>
    <w:rsid w:val="00132BD1"/>
    <w:rsid w:val="001334BD"/>
    <w:rsid w:val="00133686"/>
    <w:rsid w:val="001339C9"/>
    <w:rsid w:val="001367E2"/>
    <w:rsid w:val="001375F7"/>
    <w:rsid w:val="0014055F"/>
    <w:rsid w:val="0014126D"/>
    <w:rsid w:val="00141613"/>
    <w:rsid w:val="00142947"/>
    <w:rsid w:val="0014430E"/>
    <w:rsid w:val="00144471"/>
    <w:rsid w:val="00144976"/>
    <w:rsid w:val="00144FAB"/>
    <w:rsid w:val="001450C9"/>
    <w:rsid w:val="001463DB"/>
    <w:rsid w:val="00146B0F"/>
    <w:rsid w:val="00146E23"/>
    <w:rsid w:val="0014756A"/>
    <w:rsid w:val="00152079"/>
    <w:rsid w:val="00152332"/>
    <w:rsid w:val="001525BE"/>
    <w:rsid w:val="00153873"/>
    <w:rsid w:val="001543FA"/>
    <w:rsid w:val="0015513E"/>
    <w:rsid w:val="001554E9"/>
    <w:rsid w:val="00156820"/>
    <w:rsid w:val="00156C53"/>
    <w:rsid w:val="00156DE6"/>
    <w:rsid w:val="001571B9"/>
    <w:rsid w:val="00157365"/>
    <w:rsid w:val="001606AC"/>
    <w:rsid w:val="00161618"/>
    <w:rsid w:val="00162317"/>
    <w:rsid w:val="00162BF1"/>
    <w:rsid w:val="001632AE"/>
    <w:rsid w:val="00163E2E"/>
    <w:rsid w:val="0016560C"/>
    <w:rsid w:val="00166904"/>
    <w:rsid w:val="00166FD6"/>
    <w:rsid w:val="00171C4F"/>
    <w:rsid w:val="001732CA"/>
    <w:rsid w:val="0017414E"/>
    <w:rsid w:val="00176CBF"/>
    <w:rsid w:val="001771E9"/>
    <w:rsid w:val="00181E0A"/>
    <w:rsid w:val="00181EDF"/>
    <w:rsid w:val="001840BB"/>
    <w:rsid w:val="00185F3F"/>
    <w:rsid w:val="00186092"/>
    <w:rsid w:val="00186D3E"/>
    <w:rsid w:val="00187651"/>
    <w:rsid w:val="00190CEA"/>
    <w:rsid w:val="00190D4E"/>
    <w:rsid w:val="00192EB0"/>
    <w:rsid w:val="00193A97"/>
    <w:rsid w:val="001948BE"/>
    <w:rsid w:val="00194DB7"/>
    <w:rsid w:val="0019539D"/>
    <w:rsid w:val="0019547B"/>
    <w:rsid w:val="00196447"/>
    <w:rsid w:val="001A08D7"/>
    <w:rsid w:val="001A12CE"/>
    <w:rsid w:val="001A3268"/>
    <w:rsid w:val="001A3542"/>
    <w:rsid w:val="001A3998"/>
    <w:rsid w:val="001A4FAC"/>
    <w:rsid w:val="001A6292"/>
    <w:rsid w:val="001A666D"/>
    <w:rsid w:val="001A7511"/>
    <w:rsid w:val="001A7CB4"/>
    <w:rsid w:val="001B03A8"/>
    <w:rsid w:val="001B11DE"/>
    <w:rsid w:val="001B1937"/>
    <w:rsid w:val="001B2F1E"/>
    <w:rsid w:val="001B363F"/>
    <w:rsid w:val="001B3E35"/>
    <w:rsid w:val="001B4413"/>
    <w:rsid w:val="001B4AC6"/>
    <w:rsid w:val="001B5117"/>
    <w:rsid w:val="001B5BE9"/>
    <w:rsid w:val="001B6851"/>
    <w:rsid w:val="001C051B"/>
    <w:rsid w:val="001C2865"/>
    <w:rsid w:val="001C2E86"/>
    <w:rsid w:val="001C33B0"/>
    <w:rsid w:val="001C41B5"/>
    <w:rsid w:val="001C468C"/>
    <w:rsid w:val="001C4E56"/>
    <w:rsid w:val="001C57E6"/>
    <w:rsid w:val="001C5CBB"/>
    <w:rsid w:val="001C6155"/>
    <w:rsid w:val="001C7B27"/>
    <w:rsid w:val="001C7DF1"/>
    <w:rsid w:val="001D00D2"/>
    <w:rsid w:val="001D030E"/>
    <w:rsid w:val="001D0E85"/>
    <w:rsid w:val="001D10B8"/>
    <w:rsid w:val="001D113F"/>
    <w:rsid w:val="001D37E3"/>
    <w:rsid w:val="001D384C"/>
    <w:rsid w:val="001D3CF4"/>
    <w:rsid w:val="001D4D03"/>
    <w:rsid w:val="001D6234"/>
    <w:rsid w:val="001D6D90"/>
    <w:rsid w:val="001D7DAD"/>
    <w:rsid w:val="001E12B5"/>
    <w:rsid w:val="001E2425"/>
    <w:rsid w:val="001E2AD8"/>
    <w:rsid w:val="001E452C"/>
    <w:rsid w:val="001E646A"/>
    <w:rsid w:val="001E6794"/>
    <w:rsid w:val="001E681A"/>
    <w:rsid w:val="001E682E"/>
    <w:rsid w:val="001E6BBE"/>
    <w:rsid w:val="001F007F"/>
    <w:rsid w:val="001F0D36"/>
    <w:rsid w:val="001F13F3"/>
    <w:rsid w:val="001F26D9"/>
    <w:rsid w:val="001F347B"/>
    <w:rsid w:val="001F36A9"/>
    <w:rsid w:val="001F39C9"/>
    <w:rsid w:val="001F4EDC"/>
    <w:rsid w:val="001F72A5"/>
    <w:rsid w:val="0020075F"/>
    <w:rsid w:val="00201B78"/>
    <w:rsid w:val="00201F08"/>
    <w:rsid w:val="0020255A"/>
    <w:rsid w:val="00202F3F"/>
    <w:rsid w:val="00203254"/>
    <w:rsid w:val="00203351"/>
    <w:rsid w:val="0020448E"/>
    <w:rsid w:val="00204791"/>
    <w:rsid w:val="00205DA9"/>
    <w:rsid w:val="002101F6"/>
    <w:rsid w:val="0021109D"/>
    <w:rsid w:val="00211F69"/>
    <w:rsid w:val="00212EA0"/>
    <w:rsid w:val="0021456A"/>
    <w:rsid w:val="002159D1"/>
    <w:rsid w:val="002176D5"/>
    <w:rsid w:val="00217CC6"/>
    <w:rsid w:val="00222733"/>
    <w:rsid w:val="00222E53"/>
    <w:rsid w:val="00223043"/>
    <w:rsid w:val="00224A08"/>
    <w:rsid w:val="00224BB2"/>
    <w:rsid w:val="00224CC9"/>
    <w:rsid w:val="00226440"/>
    <w:rsid w:val="0022676C"/>
    <w:rsid w:val="00227018"/>
    <w:rsid w:val="002303D4"/>
    <w:rsid w:val="0023150E"/>
    <w:rsid w:val="00231752"/>
    <w:rsid w:val="00231F92"/>
    <w:rsid w:val="00232DBD"/>
    <w:rsid w:val="00232ED6"/>
    <w:rsid w:val="00232FF5"/>
    <w:rsid w:val="00233CE7"/>
    <w:rsid w:val="00235240"/>
    <w:rsid w:val="002368EA"/>
    <w:rsid w:val="002368FD"/>
    <w:rsid w:val="00237086"/>
    <w:rsid w:val="0024035F"/>
    <w:rsid w:val="0024110F"/>
    <w:rsid w:val="002423AB"/>
    <w:rsid w:val="0024259B"/>
    <w:rsid w:val="0024267C"/>
    <w:rsid w:val="00242D79"/>
    <w:rsid w:val="0024320D"/>
    <w:rsid w:val="002440B0"/>
    <w:rsid w:val="00245D5A"/>
    <w:rsid w:val="0025120E"/>
    <w:rsid w:val="0025201E"/>
    <w:rsid w:val="00252855"/>
    <w:rsid w:val="00252A94"/>
    <w:rsid w:val="0025447E"/>
    <w:rsid w:val="00254927"/>
    <w:rsid w:val="002553A7"/>
    <w:rsid w:val="0025657C"/>
    <w:rsid w:val="002601E1"/>
    <w:rsid w:val="00262505"/>
    <w:rsid w:val="00263282"/>
    <w:rsid w:val="0026576F"/>
    <w:rsid w:val="00267856"/>
    <w:rsid w:val="002707E2"/>
    <w:rsid w:val="00274126"/>
    <w:rsid w:val="00274823"/>
    <w:rsid w:val="00274AF2"/>
    <w:rsid w:val="00274D1C"/>
    <w:rsid w:val="00275E58"/>
    <w:rsid w:val="00276948"/>
    <w:rsid w:val="00276BAE"/>
    <w:rsid w:val="002770B9"/>
    <w:rsid w:val="0027792D"/>
    <w:rsid w:val="00277FCE"/>
    <w:rsid w:val="00280821"/>
    <w:rsid w:val="00281223"/>
    <w:rsid w:val="00281B7F"/>
    <w:rsid w:val="00282411"/>
    <w:rsid w:val="00282723"/>
    <w:rsid w:val="00282788"/>
    <w:rsid w:val="00283555"/>
    <w:rsid w:val="002845BE"/>
    <w:rsid w:val="002847C2"/>
    <w:rsid w:val="002850AE"/>
    <w:rsid w:val="002851CC"/>
    <w:rsid w:val="0028617A"/>
    <w:rsid w:val="00287470"/>
    <w:rsid w:val="002909CE"/>
    <w:rsid w:val="00290E58"/>
    <w:rsid w:val="00291916"/>
    <w:rsid w:val="00292E6F"/>
    <w:rsid w:val="00293728"/>
    <w:rsid w:val="0029426A"/>
    <w:rsid w:val="002947FC"/>
    <w:rsid w:val="002953A2"/>
    <w:rsid w:val="0029561D"/>
    <w:rsid w:val="0029608A"/>
    <w:rsid w:val="00297CA3"/>
    <w:rsid w:val="002A1713"/>
    <w:rsid w:val="002A2DF1"/>
    <w:rsid w:val="002A322D"/>
    <w:rsid w:val="002A3C75"/>
    <w:rsid w:val="002A3FB1"/>
    <w:rsid w:val="002A474F"/>
    <w:rsid w:val="002A52B1"/>
    <w:rsid w:val="002A6617"/>
    <w:rsid w:val="002A7E1B"/>
    <w:rsid w:val="002B00A4"/>
    <w:rsid w:val="002B0EDC"/>
    <w:rsid w:val="002B1336"/>
    <w:rsid w:val="002B2CF1"/>
    <w:rsid w:val="002B306E"/>
    <w:rsid w:val="002B4718"/>
    <w:rsid w:val="002B5EAE"/>
    <w:rsid w:val="002B7509"/>
    <w:rsid w:val="002C0081"/>
    <w:rsid w:val="002C2D7E"/>
    <w:rsid w:val="002C7500"/>
    <w:rsid w:val="002C7B5F"/>
    <w:rsid w:val="002D04AF"/>
    <w:rsid w:val="002D12C2"/>
    <w:rsid w:val="002D1A7F"/>
    <w:rsid w:val="002D2C03"/>
    <w:rsid w:val="002D2FDC"/>
    <w:rsid w:val="002D3101"/>
    <w:rsid w:val="002D37AD"/>
    <w:rsid w:val="002D40EF"/>
    <w:rsid w:val="002D67CD"/>
    <w:rsid w:val="002D75F6"/>
    <w:rsid w:val="002E0C6C"/>
    <w:rsid w:val="002E0E57"/>
    <w:rsid w:val="002E1812"/>
    <w:rsid w:val="002E3277"/>
    <w:rsid w:val="002E593D"/>
    <w:rsid w:val="002E5E99"/>
    <w:rsid w:val="002E697C"/>
    <w:rsid w:val="002E6DD1"/>
    <w:rsid w:val="002E7244"/>
    <w:rsid w:val="002E7FBF"/>
    <w:rsid w:val="002F00AA"/>
    <w:rsid w:val="002F027E"/>
    <w:rsid w:val="002F145D"/>
    <w:rsid w:val="002F1C9A"/>
    <w:rsid w:val="002F1F87"/>
    <w:rsid w:val="002F25E8"/>
    <w:rsid w:val="002F3692"/>
    <w:rsid w:val="002F43F3"/>
    <w:rsid w:val="002F54DF"/>
    <w:rsid w:val="002F5A6E"/>
    <w:rsid w:val="002F5C7E"/>
    <w:rsid w:val="002F67F2"/>
    <w:rsid w:val="002F7C84"/>
    <w:rsid w:val="002F7D8E"/>
    <w:rsid w:val="00300256"/>
    <w:rsid w:val="003023CC"/>
    <w:rsid w:val="003027C6"/>
    <w:rsid w:val="003044C9"/>
    <w:rsid w:val="00304540"/>
    <w:rsid w:val="00305D85"/>
    <w:rsid w:val="00306405"/>
    <w:rsid w:val="0030651D"/>
    <w:rsid w:val="00306FFA"/>
    <w:rsid w:val="00307719"/>
    <w:rsid w:val="00307B93"/>
    <w:rsid w:val="00307C98"/>
    <w:rsid w:val="00307DAA"/>
    <w:rsid w:val="003102B7"/>
    <w:rsid w:val="00310AD4"/>
    <w:rsid w:val="00310CF1"/>
    <w:rsid w:val="00310DB2"/>
    <w:rsid w:val="00312CEA"/>
    <w:rsid w:val="00313470"/>
    <w:rsid w:val="00313AC6"/>
    <w:rsid w:val="00314213"/>
    <w:rsid w:val="003145A4"/>
    <w:rsid w:val="00314F38"/>
    <w:rsid w:val="003153F4"/>
    <w:rsid w:val="00316915"/>
    <w:rsid w:val="0032002A"/>
    <w:rsid w:val="00320BFA"/>
    <w:rsid w:val="003213F3"/>
    <w:rsid w:val="00321507"/>
    <w:rsid w:val="00322267"/>
    <w:rsid w:val="00322872"/>
    <w:rsid w:val="00322CB5"/>
    <w:rsid w:val="00322E84"/>
    <w:rsid w:val="0032378D"/>
    <w:rsid w:val="00323D30"/>
    <w:rsid w:val="0032448B"/>
    <w:rsid w:val="0032471F"/>
    <w:rsid w:val="003258FA"/>
    <w:rsid w:val="0032590C"/>
    <w:rsid w:val="0033262C"/>
    <w:rsid w:val="00332DAA"/>
    <w:rsid w:val="00333835"/>
    <w:rsid w:val="00334ADE"/>
    <w:rsid w:val="00335048"/>
    <w:rsid w:val="00335AFE"/>
    <w:rsid w:val="00335C58"/>
    <w:rsid w:val="00337BEE"/>
    <w:rsid w:val="00340AD0"/>
    <w:rsid w:val="00340B6D"/>
    <w:rsid w:val="00340C8E"/>
    <w:rsid w:val="00340D10"/>
    <w:rsid w:val="00340DA6"/>
    <w:rsid w:val="0034155F"/>
    <w:rsid w:val="00343377"/>
    <w:rsid w:val="00343FD6"/>
    <w:rsid w:val="003441F8"/>
    <w:rsid w:val="00344540"/>
    <w:rsid w:val="00344C97"/>
    <w:rsid w:val="00345289"/>
    <w:rsid w:val="00346222"/>
    <w:rsid w:val="00350491"/>
    <w:rsid w:val="00351525"/>
    <w:rsid w:val="003519A3"/>
    <w:rsid w:val="00351B58"/>
    <w:rsid w:val="00353E05"/>
    <w:rsid w:val="0035420A"/>
    <w:rsid w:val="00356121"/>
    <w:rsid w:val="00356284"/>
    <w:rsid w:val="0035651D"/>
    <w:rsid w:val="00357161"/>
    <w:rsid w:val="003575A1"/>
    <w:rsid w:val="003575C8"/>
    <w:rsid w:val="00362443"/>
    <w:rsid w:val="003651A9"/>
    <w:rsid w:val="00366297"/>
    <w:rsid w:val="00366612"/>
    <w:rsid w:val="003667C3"/>
    <w:rsid w:val="00367142"/>
    <w:rsid w:val="0037046F"/>
    <w:rsid w:val="00371855"/>
    <w:rsid w:val="003725E8"/>
    <w:rsid w:val="00372BFA"/>
    <w:rsid w:val="00373351"/>
    <w:rsid w:val="00373650"/>
    <w:rsid w:val="00373808"/>
    <w:rsid w:val="00373A3E"/>
    <w:rsid w:val="00375116"/>
    <w:rsid w:val="00376EAD"/>
    <w:rsid w:val="00377DA7"/>
    <w:rsid w:val="00377EC6"/>
    <w:rsid w:val="003803EB"/>
    <w:rsid w:val="00380F6F"/>
    <w:rsid w:val="00383087"/>
    <w:rsid w:val="00384EF3"/>
    <w:rsid w:val="00385495"/>
    <w:rsid w:val="00385684"/>
    <w:rsid w:val="0038615E"/>
    <w:rsid w:val="00386468"/>
    <w:rsid w:val="0038773D"/>
    <w:rsid w:val="00387C60"/>
    <w:rsid w:val="00387DE6"/>
    <w:rsid w:val="0039002A"/>
    <w:rsid w:val="0039040A"/>
    <w:rsid w:val="0039077A"/>
    <w:rsid w:val="003907DA"/>
    <w:rsid w:val="00392392"/>
    <w:rsid w:val="00394107"/>
    <w:rsid w:val="00394BCB"/>
    <w:rsid w:val="00394C74"/>
    <w:rsid w:val="003952C0"/>
    <w:rsid w:val="00396788"/>
    <w:rsid w:val="0039733E"/>
    <w:rsid w:val="003A03C6"/>
    <w:rsid w:val="003A08F5"/>
    <w:rsid w:val="003A1AE0"/>
    <w:rsid w:val="003A1DA3"/>
    <w:rsid w:val="003A1DB9"/>
    <w:rsid w:val="003A2B7D"/>
    <w:rsid w:val="003A2FFC"/>
    <w:rsid w:val="003A340E"/>
    <w:rsid w:val="003A37A3"/>
    <w:rsid w:val="003A3C8E"/>
    <w:rsid w:val="003A42F4"/>
    <w:rsid w:val="003A4A75"/>
    <w:rsid w:val="003A5366"/>
    <w:rsid w:val="003A5429"/>
    <w:rsid w:val="003A6228"/>
    <w:rsid w:val="003A6C8E"/>
    <w:rsid w:val="003B3DF9"/>
    <w:rsid w:val="003B62D3"/>
    <w:rsid w:val="003B647A"/>
    <w:rsid w:val="003B6530"/>
    <w:rsid w:val="003B6C86"/>
    <w:rsid w:val="003B70AB"/>
    <w:rsid w:val="003B7376"/>
    <w:rsid w:val="003B76EB"/>
    <w:rsid w:val="003B7790"/>
    <w:rsid w:val="003C0152"/>
    <w:rsid w:val="003C0313"/>
    <w:rsid w:val="003C0B78"/>
    <w:rsid w:val="003C1030"/>
    <w:rsid w:val="003C1FCC"/>
    <w:rsid w:val="003C2365"/>
    <w:rsid w:val="003C2745"/>
    <w:rsid w:val="003C342C"/>
    <w:rsid w:val="003C5262"/>
    <w:rsid w:val="003C6435"/>
    <w:rsid w:val="003C733B"/>
    <w:rsid w:val="003C7923"/>
    <w:rsid w:val="003C7E70"/>
    <w:rsid w:val="003D0887"/>
    <w:rsid w:val="003D148D"/>
    <w:rsid w:val="003D2E4D"/>
    <w:rsid w:val="003D398C"/>
    <w:rsid w:val="003D473B"/>
    <w:rsid w:val="003D4B35"/>
    <w:rsid w:val="003D4B5B"/>
    <w:rsid w:val="003D652D"/>
    <w:rsid w:val="003D6AA0"/>
    <w:rsid w:val="003D7005"/>
    <w:rsid w:val="003E055D"/>
    <w:rsid w:val="003E1264"/>
    <w:rsid w:val="003E26C5"/>
    <w:rsid w:val="003E28FD"/>
    <w:rsid w:val="003E44D0"/>
    <w:rsid w:val="003E45AC"/>
    <w:rsid w:val="003E4F19"/>
    <w:rsid w:val="003E4F33"/>
    <w:rsid w:val="003E55A7"/>
    <w:rsid w:val="003E60BB"/>
    <w:rsid w:val="003E748A"/>
    <w:rsid w:val="003E782B"/>
    <w:rsid w:val="003E7DF4"/>
    <w:rsid w:val="003F048D"/>
    <w:rsid w:val="003F10BB"/>
    <w:rsid w:val="003F1C7D"/>
    <w:rsid w:val="003F2721"/>
    <w:rsid w:val="003F293D"/>
    <w:rsid w:val="003F3015"/>
    <w:rsid w:val="003F31F1"/>
    <w:rsid w:val="003F3DCD"/>
    <w:rsid w:val="003F4B66"/>
    <w:rsid w:val="003F5186"/>
    <w:rsid w:val="003F573C"/>
    <w:rsid w:val="003F5CBD"/>
    <w:rsid w:val="003F5D67"/>
    <w:rsid w:val="003F5F25"/>
    <w:rsid w:val="003F624A"/>
    <w:rsid w:val="004004D7"/>
    <w:rsid w:val="00400D1E"/>
    <w:rsid w:val="00401223"/>
    <w:rsid w:val="00401CDB"/>
    <w:rsid w:val="004022FA"/>
    <w:rsid w:val="004029BD"/>
    <w:rsid w:val="00402C18"/>
    <w:rsid w:val="004035B9"/>
    <w:rsid w:val="00403EE5"/>
    <w:rsid w:val="004040B6"/>
    <w:rsid w:val="0040436D"/>
    <w:rsid w:val="00406A80"/>
    <w:rsid w:val="004074C1"/>
    <w:rsid w:val="00410543"/>
    <w:rsid w:val="00412B9E"/>
    <w:rsid w:val="00412DB8"/>
    <w:rsid w:val="00414362"/>
    <w:rsid w:val="0041521D"/>
    <w:rsid w:val="00415539"/>
    <w:rsid w:val="004173CC"/>
    <w:rsid w:val="00417A1F"/>
    <w:rsid w:val="0042037C"/>
    <w:rsid w:val="004204F1"/>
    <w:rsid w:val="0042109E"/>
    <w:rsid w:val="004224EC"/>
    <w:rsid w:val="0042251D"/>
    <w:rsid w:val="00422BBE"/>
    <w:rsid w:val="00422CF3"/>
    <w:rsid w:val="004234DC"/>
    <w:rsid w:val="0042356B"/>
    <w:rsid w:val="0042420A"/>
    <w:rsid w:val="004243D2"/>
    <w:rsid w:val="00424610"/>
    <w:rsid w:val="004251DF"/>
    <w:rsid w:val="0042525F"/>
    <w:rsid w:val="004276F5"/>
    <w:rsid w:val="004316D4"/>
    <w:rsid w:val="00431D5B"/>
    <w:rsid w:val="00433D44"/>
    <w:rsid w:val="00436294"/>
    <w:rsid w:val="00437444"/>
    <w:rsid w:val="00440E16"/>
    <w:rsid w:val="0044254D"/>
    <w:rsid w:val="00442B44"/>
    <w:rsid w:val="004432B1"/>
    <w:rsid w:val="004433C2"/>
    <w:rsid w:val="00445842"/>
    <w:rsid w:val="0044762B"/>
    <w:rsid w:val="004501D3"/>
    <w:rsid w:val="004503BC"/>
    <w:rsid w:val="0045116F"/>
    <w:rsid w:val="00451481"/>
    <w:rsid w:val="00451665"/>
    <w:rsid w:val="00451B94"/>
    <w:rsid w:val="00452260"/>
    <w:rsid w:val="00452EEB"/>
    <w:rsid w:val="00453128"/>
    <w:rsid w:val="0045420C"/>
    <w:rsid w:val="004556B1"/>
    <w:rsid w:val="00455A5D"/>
    <w:rsid w:val="00456525"/>
    <w:rsid w:val="00456753"/>
    <w:rsid w:val="00457071"/>
    <w:rsid w:val="0045715E"/>
    <w:rsid w:val="00457453"/>
    <w:rsid w:val="00457587"/>
    <w:rsid w:val="00457FB1"/>
    <w:rsid w:val="00461C01"/>
    <w:rsid w:val="00463F84"/>
    <w:rsid w:val="00464A84"/>
    <w:rsid w:val="00465890"/>
    <w:rsid w:val="00470C41"/>
    <w:rsid w:val="004718AF"/>
    <w:rsid w:val="00471C2A"/>
    <w:rsid w:val="00472FC3"/>
    <w:rsid w:val="00474A75"/>
    <w:rsid w:val="00475A37"/>
    <w:rsid w:val="00476477"/>
    <w:rsid w:val="0047690F"/>
    <w:rsid w:val="00476C78"/>
    <w:rsid w:val="00480BBE"/>
    <w:rsid w:val="00481669"/>
    <w:rsid w:val="00481A0A"/>
    <w:rsid w:val="00482592"/>
    <w:rsid w:val="00482998"/>
    <w:rsid w:val="004832FA"/>
    <w:rsid w:val="00484F10"/>
    <w:rsid w:val="0048576D"/>
    <w:rsid w:val="00486232"/>
    <w:rsid w:val="004863C9"/>
    <w:rsid w:val="004865E6"/>
    <w:rsid w:val="00487B81"/>
    <w:rsid w:val="0049160B"/>
    <w:rsid w:val="00492B0C"/>
    <w:rsid w:val="0049307E"/>
    <w:rsid w:val="004934C9"/>
    <w:rsid w:val="00493B1A"/>
    <w:rsid w:val="00493C40"/>
    <w:rsid w:val="0049495C"/>
    <w:rsid w:val="00495489"/>
    <w:rsid w:val="00495784"/>
    <w:rsid w:val="00496AF3"/>
    <w:rsid w:val="00497EF6"/>
    <w:rsid w:val="004A063C"/>
    <w:rsid w:val="004A12E7"/>
    <w:rsid w:val="004A2259"/>
    <w:rsid w:val="004A2DC4"/>
    <w:rsid w:val="004A35BC"/>
    <w:rsid w:val="004A4031"/>
    <w:rsid w:val="004A4C36"/>
    <w:rsid w:val="004A530F"/>
    <w:rsid w:val="004A6ABD"/>
    <w:rsid w:val="004A6F96"/>
    <w:rsid w:val="004B04FC"/>
    <w:rsid w:val="004B064F"/>
    <w:rsid w:val="004B2892"/>
    <w:rsid w:val="004B42D8"/>
    <w:rsid w:val="004B6B8F"/>
    <w:rsid w:val="004B7511"/>
    <w:rsid w:val="004B7F4D"/>
    <w:rsid w:val="004C0764"/>
    <w:rsid w:val="004C17AF"/>
    <w:rsid w:val="004C1CBA"/>
    <w:rsid w:val="004C31CF"/>
    <w:rsid w:val="004C3B28"/>
    <w:rsid w:val="004C6D35"/>
    <w:rsid w:val="004C7C7B"/>
    <w:rsid w:val="004D0920"/>
    <w:rsid w:val="004D33D8"/>
    <w:rsid w:val="004D462C"/>
    <w:rsid w:val="004D5427"/>
    <w:rsid w:val="004D57FC"/>
    <w:rsid w:val="004D68A4"/>
    <w:rsid w:val="004E040D"/>
    <w:rsid w:val="004E0977"/>
    <w:rsid w:val="004E1EB1"/>
    <w:rsid w:val="004E23CE"/>
    <w:rsid w:val="004E24F3"/>
    <w:rsid w:val="004E2A48"/>
    <w:rsid w:val="004E4536"/>
    <w:rsid w:val="004E516B"/>
    <w:rsid w:val="004E53AF"/>
    <w:rsid w:val="004E65ED"/>
    <w:rsid w:val="004F0624"/>
    <w:rsid w:val="004F062C"/>
    <w:rsid w:val="004F19AA"/>
    <w:rsid w:val="004F2952"/>
    <w:rsid w:val="004F50B3"/>
    <w:rsid w:val="004F7264"/>
    <w:rsid w:val="00500539"/>
    <w:rsid w:val="005007C9"/>
    <w:rsid w:val="00500C26"/>
    <w:rsid w:val="00500E01"/>
    <w:rsid w:val="005022AB"/>
    <w:rsid w:val="00503373"/>
    <w:rsid w:val="00503F3F"/>
    <w:rsid w:val="00504418"/>
    <w:rsid w:val="00504AAC"/>
    <w:rsid w:val="00504BE7"/>
    <w:rsid w:val="0050625A"/>
    <w:rsid w:val="00506D62"/>
    <w:rsid w:val="00506DC5"/>
    <w:rsid w:val="00506F41"/>
    <w:rsid w:val="005109BF"/>
    <w:rsid w:val="00510B9E"/>
    <w:rsid w:val="00510BAC"/>
    <w:rsid w:val="00510E43"/>
    <w:rsid w:val="00517265"/>
    <w:rsid w:val="0051752E"/>
    <w:rsid w:val="00520F3D"/>
    <w:rsid w:val="00522065"/>
    <w:rsid w:val="00522167"/>
    <w:rsid w:val="005224F0"/>
    <w:rsid w:val="005227F9"/>
    <w:rsid w:val="00522B6E"/>
    <w:rsid w:val="005245AA"/>
    <w:rsid w:val="00525307"/>
    <w:rsid w:val="00525FA1"/>
    <w:rsid w:val="00526010"/>
    <w:rsid w:val="005261F6"/>
    <w:rsid w:val="00526924"/>
    <w:rsid w:val="0053078E"/>
    <w:rsid w:val="005308F3"/>
    <w:rsid w:val="00533A86"/>
    <w:rsid w:val="00533C4B"/>
    <w:rsid w:val="00533E2F"/>
    <w:rsid w:val="00535ABF"/>
    <w:rsid w:val="00535E42"/>
    <w:rsid w:val="00536336"/>
    <w:rsid w:val="00537089"/>
    <w:rsid w:val="00537420"/>
    <w:rsid w:val="0054101C"/>
    <w:rsid w:val="00541145"/>
    <w:rsid w:val="00542654"/>
    <w:rsid w:val="005426F5"/>
    <w:rsid w:val="00542ED7"/>
    <w:rsid w:val="005467FD"/>
    <w:rsid w:val="005475E9"/>
    <w:rsid w:val="00550076"/>
    <w:rsid w:val="005509F7"/>
    <w:rsid w:val="00550D4A"/>
    <w:rsid w:val="00550D8C"/>
    <w:rsid w:val="005511EF"/>
    <w:rsid w:val="005530B5"/>
    <w:rsid w:val="00553564"/>
    <w:rsid w:val="005537C0"/>
    <w:rsid w:val="00554405"/>
    <w:rsid w:val="00554A33"/>
    <w:rsid w:val="00556B7E"/>
    <w:rsid w:val="00556DA0"/>
    <w:rsid w:val="00557CAF"/>
    <w:rsid w:val="00560EA6"/>
    <w:rsid w:val="00562D89"/>
    <w:rsid w:val="00563A37"/>
    <w:rsid w:val="00564A29"/>
    <w:rsid w:val="00564FBC"/>
    <w:rsid w:val="0056771A"/>
    <w:rsid w:val="0057030E"/>
    <w:rsid w:val="005705A9"/>
    <w:rsid w:val="00570706"/>
    <w:rsid w:val="00570928"/>
    <w:rsid w:val="00570AD6"/>
    <w:rsid w:val="00571751"/>
    <w:rsid w:val="0057193F"/>
    <w:rsid w:val="00572864"/>
    <w:rsid w:val="00572DD3"/>
    <w:rsid w:val="005730C1"/>
    <w:rsid w:val="00573E9E"/>
    <w:rsid w:val="00575F94"/>
    <w:rsid w:val="00576AD7"/>
    <w:rsid w:val="00576C1C"/>
    <w:rsid w:val="00576D18"/>
    <w:rsid w:val="00577E79"/>
    <w:rsid w:val="005805B9"/>
    <w:rsid w:val="005806A1"/>
    <w:rsid w:val="00581FCB"/>
    <w:rsid w:val="00582103"/>
    <w:rsid w:val="00583BE6"/>
    <w:rsid w:val="0058482B"/>
    <w:rsid w:val="0058618A"/>
    <w:rsid w:val="0058654F"/>
    <w:rsid w:val="00587213"/>
    <w:rsid w:val="0058787B"/>
    <w:rsid w:val="00590A70"/>
    <w:rsid w:val="00591611"/>
    <w:rsid w:val="00591BC6"/>
    <w:rsid w:val="005956AB"/>
    <w:rsid w:val="005956FA"/>
    <w:rsid w:val="00595D98"/>
    <w:rsid w:val="005A0D8B"/>
    <w:rsid w:val="005A1FA0"/>
    <w:rsid w:val="005A22EE"/>
    <w:rsid w:val="005A23BE"/>
    <w:rsid w:val="005A362B"/>
    <w:rsid w:val="005A3B22"/>
    <w:rsid w:val="005A3CC5"/>
    <w:rsid w:val="005A46ED"/>
    <w:rsid w:val="005A4952"/>
    <w:rsid w:val="005A4A37"/>
    <w:rsid w:val="005A56B7"/>
    <w:rsid w:val="005A63A2"/>
    <w:rsid w:val="005B02F8"/>
    <w:rsid w:val="005B0FB5"/>
    <w:rsid w:val="005B11CA"/>
    <w:rsid w:val="005B20A1"/>
    <w:rsid w:val="005B2478"/>
    <w:rsid w:val="005B54DB"/>
    <w:rsid w:val="005C1C5A"/>
    <w:rsid w:val="005C21FC"/>
    <w:rsid w:val="005C2386"/>
    <w:rsid w:val="005C2638"/>
    <w:rsid w:val="005C30AE"/>
    <w:rsid w:val="005C3748"/>
    <w:rsid w:val="005C3DED"/>
    <w:rsid w:val="005C408E"/>
    <w:rsid w:val="005C4EAE"/>
    <w:rsid w:val="005C5E9F"/>
    <w:rsid w:val="005C65AE"/>
    <w:rsid w:val="005D0745"/>
    <w:rsid w:val="005D0FC1"/>
    <w:rsid w:val="005D122D"/>
    <w:rsid w:val="005D20F0"/>
    <w:rsid w:val="005D2B70"/>
    <w:rsid w:val="005D3976"/>
    <w:rsid w:val="005D3BFF"/>
    <w:rsid w:val="005D46B8"/>
    <w:rsid w:val="005D5244"/>
    <w:rsid w:val="005D536B"/>
    <w:rsid w:val="005D55DD"/>
    <w:rsid w:val="005E07BA"/>
    <w:rsid w:val="005E192A"/>
    <w:rsid w:val="005E35F3"/>
    <w:rsid w:val="005E38EB"/>
    <w:rsid w:val="005E400D"/>
    <w:rsid w:val="005E4BD7"/>
    <w:rsid w:val="005E4CB0"/>
    <w:rsid w:val="005E5958"/>
    <w:rsid w:val="005E698D"/>
    <w:rsid w:val="005E6A9A"/>
    <w:rsid w:val="005E6D0E"/>
    <w:rsid w:val="005E7A36"/>
    <w:rsid w:val="005F03A7"/>
    <w:rsid w:val="005F09F1"/>
    <w:rsid w:val="005F2FD4"/>
    <w:rsid w:val="005F3579"/>
    <w:rsid w:val="005F4276"/>
    <w:rsid w:val="005F4BF4"/>
    <w:rsid w:val="005F5056"/>
    <w:rsid w:val="005F54BD"/>
    <w:rsid w:val="005F5BAC"/>
    <w:rsid w:val="005F645A"/>
    <w:rsid w:val="005F6D7B"/>
    <w:rsid w:val="005F7EF4"/>
    <w:rsid w:val="006003A0"/>
    <w:rsid w:val="0060060C"/>
    <w:rsid w:val="00600795"/>
    <w:rsid w:val="00600ED3"/>
    <w:rsid w:val="00600F86"/>
    <w:rsid w:val="00601990"/>
    <w:rsid w:val="006023DF"/>
    <w:rsid w:val="00602563"/>
    <w:rsid w:val="00602FA2"/>
    <w:rsid w:val="00604A99"/>
    <w:rsid w:val="00604D38"/>
    <w:rsid w:val="00604D48"/>
    <w:rsid w:val="00607093"/>
    <w:rsid w:val="006109F9"/>
    <w:rsid w:val="006112DC"/>
    <w:rsid w:val="00611750"/>
    <w:rsid w:val="006118D1"/>
    <w:rsid w:val="0061251F"/>
    <w:rsid w:val="00612C91"/>
    <w:rsid w:val="00612FD1"/>
    <w:rsid w:val="00614550"/>
    <w:rsid w:val="00615367"/>
    <w:rsid w:val="00615C80"/>
    <w:rsid w:val="006162B1"/>
    <w:rsid w:val="006202ED"/>
    <w:rsid w:val="00620BF5"/>
    <w:rsid w:val="00620D93"/>
    <w:rsid w:val="0062118D"/>
    <w:rsid w:val="00623056"/>
    <w:rsid w:val="006230CE"/>
    <w:rsid w:val="0062353F"/>
    <w:rsid w:val="0062386A"/>
    <w:rsid w:val="00623DF1"/>
    <w:rsid w:val="00624F3F"/>
    <w:rsid w:val="0062576D"/>
    <w:rsid w:val="00625788"/>
    <w:rsid w:val="00626CB2"/>
    <w:rsid w:val="006305AA"/>
    <w:rsid w:val="00631CCA"/>
    <w:rsid w:val="00632193"/>
    <w:rsid w:val="006324CC"/>
    <w:rsid w:val="0063277E"/>
    <w:rsid w:val="006335BE"/>
    <w:rsid w:val="00635974"/>
    <w:rsid w:val="00635BCD"/>
    <w:rsid w:val="006364F4"/>
    <w:rsid w:val="00636CB5"/>
    <w:rsid w:val="006374B0"/>
    <w:rsid w:val="006413B5"/>
    <w:rsid w:val="006417CE"/>
    <w:rsid w:val="00641D1F"/>
    <w:rsid w:val="006426D5"/>
    <w:rsid w:val="00642924"/>
    <w:rsid w:val="00644843"/>
    <w:rsid w:val="00645700"/>
    <w:rsid w:val="006466FF"/>
    <w:rsid w:val="00646A5F"/>
    <w:rsid w:val="006475C1"/>
    <w:rsid w:val="0064775E"/>
    <w:rsid w:val="00647BBC"/>
    <w:rsid w:val="00647FCF"/>
    <w:rsid w:val="006501E1"/>
    <w:rsid w:val="00650907"/>
    <w:rsid w:val="00650D1C"/>
    <w:rsid w:val="00650DCA"/>
    <w:rsid w:val="00651DB9"/>
    <w:rsid w:val="00651DDA"/>
    <w:rsid w:val="006520C8"/>
    <w:rsid w:val="00652A6F"/>
    <w:rsid w:val="006531D1"/>
    <w:rsid w:val="00653D5B"/>
    <w:rsid w:val="00656C00"/>
    <w:rsid w:val="00661967"/>
    <w:rsid w:val="00661D6C"/>
    <w:rsid w:val="00661F61"/>
    <w:rsid w:val="00662C81"/>
    <w:rsid w:val="00662CF1"/>
    <w:rsid w:val="00663062"/>
    <w:rsid w:val="00663084"/>
    <w:rsid w:val="0066570E"/>
    <w:rsid w:val="00665BCC"/>
    <w:rsid w:val="00665E85"/>
    <w:rsid w:val="00666154"/>
    <w:rsid w:val="0066718F"/>
    <w:rsid w:val="00667A6B"/>
    <w:rsid w:val="00671731"/>
    <w:rsid w:val="00671B49"/>
    <w:rsid w:val="006721AD"/>
    <w:rsid w:val="006722A1"/>
    <w:rsid w:val="00672D1A"/>
    <w:rsid w:val="00674155"/>
    <w:rsid w:val="006746CA"/>
    <w:rsid w:val="00674C23"/>
    <w:rsid w:val="0067511F"/>
    <w:rsid w:val="00676B18"/>
    <w:rsid w:val="00681596"/>
    <w:rsid w:val="0068270E"/>
    <w:rsid w:val="00682F90"/>
    <w:rsid w:val="00683210"/>
    <w:rsid w:val="00683AD3"/>
    <w:rsid w:val="00683B6D"/>
    <w:rsid w:val="00684085"/>
    <w:rsid w:val="00684CDE"/>
    <w:rsid w:val="0068671C"/>
    <w:rsid w:val="00687248"/>
    <w:rsid w:val="00687C65"/>
    <w:rsid w:val="00689131"/>
    <w:rsid w:val="00690C9A"/>
    <w:rsid w:val="006912AE"/>
    <w:rsid w:val="00693259"/>
    <w:rsid w:val="00693C07"/>
    <w:rsid w:val="00693F16"/>
    <w:rsid w:val="00694A39"/>
    <w:rsid w:val="0069552C"/>
    <w:rsid w:val="00695745"/>
    <w:rsid w:val="00695A1A"/>
    <w:rsid w:val="0069600B"/>
    <w:rsid w:val="006975B1"/>
    <w:rsid w:val="006977C5"/>
    <w:rsid w:val="00697F5F"/>
    <w:rsid w:val="006A0731"/>
    <w:rsid w:val="006A0A1A"/>
    <w:rsid w:val="006A0CDA"/>
    <w:rsid w:val="006A1B03"/>
    <w:rsid w:val="006A1FC3"/>
    <w:rsid w:val="006A24BA"/>
    <w:rsid w:val="006A3E0F"/>
    <w:rsid w:val="006A570B"/>
    <w:rsid w:val="006A5B9F"/>
    <w:rsid w:val="006A641A"/>
    <w:rsid w:val="006A6437"/>
    <w:rsid w:val="006A6460"/>
    <w:rsid w:val="006A6A63"/>
    <w:rsid w:val="006A7865"/>
    <w:rsid w:val="006A7CF9"/>
    <w:rsid w:val="006A7EF5"/>
    <w:rsid w:val="006B104E"/>
    <w:rsid w:val="006B133B"/>
    <w:rsid w:val="006B16F7"/>
    <w:rsid w:val="006B31B3"/>
    <w:rsid w:val="006B4276"/>
    <w:rsid w:val="006B5AEA"/>
    <w:rsid w:val="006B60FB"/>
    <w:rsid w:val="006B6383"/>
    <w:rsid w:val="006B640D"/>
    <w:rsid w:val="006B739F"/>
    <w:rsid w:val="006B74CB"/>
    <w:rsid w:val="006C053F"/>
    <w:rsid w:val="006C06A4"/>
    <w:rsid w:val="006C1813"/>
    <w:rsid w:val="006C2630"/>
    <w:rsid w:val="006C2653"/>
    <w:rsid w:val="006C42C1"/>
    <w:rsid w:val="006C4B82"/>
    <w:rsid w:val="006C5D48"/>
    <w:rsid w:val="006C61FA"/>
    <w:rsid w:val="006C67BC"/>
    <w:rsid w:val="006C6EC8"/>
    <w:rsid w:val="006C7ACC"/>
    <w:rsid w:val="006D025F"/>
    <w:rsid w:val="006D0896"/>
    <w:rsid w:val="006D0A5C"/>
    <w:rsid w:val="006D2683"/>
    <w:rsid w:val="006D3099"/>
    <w:rsid w:val="006D33B5"/>
    <w:rsid w:val="006D3E2E"/>
    <w:rsid w:val="006D47EA"/>
    <w:rsid w:val="006D6C4C"/>
    <w:rsid w:val="006D6FEA"/>
    <w:rsid w:val="006E0746"/>
    <w:rsid w:val="006E0A5C"/>
    <w:rsid w:val="006E25D2"/>
    <w:rsid w:val="006E2C71"/>
    <w:rsid w:val="006E449D"/>
    <w:rsid w:val="006E44B2"/>
    <w:rsid w:val="006E46F4"/>
    <w:rsid w:val="006E55CF"/>
    <w:rsid w:val="006E5E89"/>
    <w:rsid w:val="006E600C"/>
    <w:rsid w:val="006F0B87"/>
    <w:rsid w:val="006F1ACC"/>
    <w:rsid w:val="006F2211"/>
    <w:rsid w:val="006F32E6"/>
    <w:rsid w:val="006F344F"/>
    <w:rsid w:val="006F3F8E"/>
    <w:rsid w:val="006F49F6"/>
    <w:rsid w:val="00700D6E"/>
    <w:rsid w:val="00701561"/>
    <w:rsid w:val="007035EA"/>
    <w:rsid w:val="0070391A"/>
    <w:rsid w:val="00704EAF"/>
    <w:rsid w:val="00704F07"/>
    <w:rsid w:val="00705912"/>
    <w:rsid w:val="00706486"/>
    <w:rsid w:val="0071044A"/>
    <w:rsid w:val="007108CE"/>
    <w:rsid w:val="00713DB1"/>
    <w:rsid w:val="00714012"/>
    <w:rsid w:val="0071481C"/>
    <w:rsid w:val="007155E9"/>
    <w:rsid w:val="00715CDF"/>
    <w:rsid w:val="0071781D"/>
    <w:rsid w:val="007207F2"/>
    <w:rsid w:val="007214E3"/>
    <w:rsid w:val="007222F7"/>
    <w:rsid w:val="00722F59"/>
    <w:rsid w:val="00723916"/>
    <w:rsid w:val="007240C5"/>
    <w:rsid w:val="007240D0"/>
    <w:rsid w:val="00724679"/>
    <w:rsid w:val="00724793"/>
    <w:rsid w:val="00725368"/>
    <w:rsid w:val="007271C6"/>
    <w:rsid w:val="00727695"/>
    <w:rsid w:val="00727C5E"/>
    <w:rsid w:val="007304F3"/>
    <w:rsid w:val="00730839"/>
    <w:rsid w:val="00730F60"/>
    <w:rsid w:val="007311CE"/>
    <w:rsid w:val="00731E2E"/>
    <w:rsid w:val="00731E89"/>
    <w:rsid w:val="00733FF9"/>
    <w:rsid w:val="00734B7E"/>
    <w:rsid w:val="00735C06"/>
    <w:rsid w:val="00735FCA"/>
    <w:rsid w:val="00736281"/>
    <w:rsid w:val="007366AD"/>
    <w:rsid w:val="00737092"/>
    <w:rsid w:val="00740016"/>
    <w:rsid w:val="00740346"/>
    <w:rsid w:val="00741E14"/>
    <w:rsid w:val="00742245"/>
    <w:rsid w:val="00742330"/>
    <w:rsid w:val="00742CFA"/>
    <w:rsid w:val="0074391E"/>
    <w:rsid w:val="00744FB1"/>
    <w:rsid w:val="00745EC0"/>
    <w:rsid w:val="007466CA"/>
    <w:rsid w:val="00746CE0"/>
    <w:rsid w:val="00747649"/>
    <w:rsid w:val="0075118D"/>
    <w:rsid w:val="007544D0"/>
    <w:rsid w:val="007551B6"/>
    <w:rsid w:val="007554DF"/>
    <w:rsid w:val="007574F6"/>
    <w:rsid w:val="0075776D"/>
    <w:rsid w:val="007612CC"/>
    <w:rsid w:val="007613FB"/>
    <w:rsid w:val="00761695"/>
    <w:rsid w:val="00761E34"/>
    <w:rsid w:val="007634C7"/>
    <w:rsid w:val="00763D35"/>
    <w:rsid w:val="00764B8C"/>
    <w:rsid w:val="007666A0"/>
    <w:rsid w:val="00767D41"/>
    <w:rsid w:val="007707D3"/>
    <w:rsid w:val="00770DAC"/>
    <w:rsid w:val="007722BF"/>
    <w:rsid w:val="0077257F"/>
    <w:rsid w:val="00772580"/>
    <w:rsid w:val="00774782"/>
    <w:rsid w:val="0077580B"/>
    <w:rsid w:val="007759ED"/>
    <w:rsid w:val="00775AC2"/>
    <w:rsid w:val="00775E15"/>
    <w:rsid w:val="00781167"/>
    <w:rsid w:val="007819DE"/>
    <w:rsid w:val="00781C77"/>
    <w:rsid w:val="0078209D"/>
    <w:rsid w:val="0078264D"/>
    <w:rsid w:val="00782E73"/>
    <w:rsid w:val="007854B3"/>
    <w:rsid w:val="00785523"/>
    <w:rsid w:val="007862C3"/>
    <w:rsid w:val="007870FC"/>
    <w:rsid w:val="0078787D"/>
    <w:rsid w:val="00787FA8"/>
    <w:rsid w:val="00790651"/>
    <w:rsid w:val="00790D05"/>
    <w:rsid w:val="007918CA"/>
    <w:rsid w:val="00791E71"/>
    <w:rsid w:val="007925F4"/>
    <w:rsid w:val="007929B4"/>
    <w:rsid w:val="007931C9"/>
    <w:rsid w:val="007944F8"/>
    <w:rsid w:val="007955FC"/>
    <w:rsid w:val="007958D0"/>
    <w:rsid w:val="00795AE8"/>
    <w:rsid w:val="007973E3"/>
    <w:rsid w:val="007975C2"/>
    <w:rsid w:val="007A1883"/>
    <w:rsid w:val="007A3733"/>
    <w:rsid w:val="007A423E"/>
    <w:rsid w:val="007A5761"/>
    <w:rsid w:val="007A5A58"/>
    <w:rsid w:val="007A5BF1"/>
    <w:rsid w:val="007A6661"/>
    <w:rsid w:val="007A6939"/>
    <w:rsid w:val="007A6A2F"/>
    <w:rsid w:val="007A793B"/>
    <w:rsid w:val="007B2B66"/>
    <w:rsid w:val="007B5A84"/>
    <w:rsid w:val="007B5AAE"/>
    <w:rsid w:val="007B6155"/>
    <w:rsid w:val="007B7640"/>
    <w:rsid w:val="007C046C"/>
    <w:rsid w:val="007C2377"/>
    <w:rsid w:val="007C36D4"/>
    <w:rsid w:val="007C43C8"/>
    <w:rsid w:val="007C44A6"/>
    <w:rsid w:val="007C44E5"/>
    <w:rsid w:val="007C5E09"/>
    <w:rsid w:val="007C67B0"/>
    <w:rsid w:val="007C7381"/>
    <w:rsid w:val="007C74EE"/>
    <w:rsid w:val="007D0720"/>
    <w:rsid w:val="007D10F2"/>
    <w:rsid w:val="007D1EDA"/>
    <w:rsid w:val="007D207E"/>
    <w:rsid w:val="007D20AA"/>
    <w:rsid w:val="007D2197"/>
    <w:rsid w:val="007D3A86"/>
    <w:rsid w:val="007D5089"/>
    <w:rsid w:val="007D67EB"/>
    <w:rsid w:val="007D6DB8"/>
    <w:rsid w:val="007D6DEC"/>
    <w:rsid w:val="007E0322"/>
    <w:rsid w:val="007E46A1"/>
    <w:rsid w:val="007E730D"/>
    <w:rsid w:val="007E7311"/>
    <w:rsid w:val="007F02B7"/>
    <w:rsid w:val="007F17F3"/>
    <w:rsid w:val="007F1A90"/>
    <w:rsid w:val="007F25D8"/>
    <w:rsid w:val="007F28AF"/>
    <w:rsid w:val="007F2B85"/>
    <w:rsid w:val="007F2E71"/>
    <w:rsid w:val="007F2EBF"/>
    <w:rsid w:val="007F33E7"/>
    <w:rsid w:val="007F403E"/>
    <w:rsid w:val="007F4CC9"/>
    <w:rsid w:val="007F4D51"/>
    <w:rsid w:val="007F622A"/>
    <w:rsid w:val="007F6B14"/>
    <w:rsid w:val="007F6E6D"/>
    <w:rsid w:val="007F6EBD"/>
    <w:rsid w:val="007F726A"/>
    <w:rsid w:val="007F741B"/>
    <w:rsid w:val="00802868"/>
    <w:rsid w:val="0080308D"/>
    <w:rsid w:val="0080338B"/>
    <w:rsid w:val="0080354D"/>
    <w:rsid w:val="0080416D"/>
    <w:rsid w:val="00805EA0"/>
    <w:rsid w:val="00806B1A"/>
    <w:rsid w:val="00806DDF"/>
    <w:rsid w:val="008072AC"/>
    <w:rsid w:val="008102D3"/>
    <w:rsid w:val="00810751"/>
    <w:rsid w:val="00810CEA"/>
    <w:rsid w:val="00811A25"/>
    <w:rsid w:val="008128EE"/>
    <w:rsid w:val="00813A2C"/>
    <w:rsid w:val="00813A82"/>
    <w:rsid w:val="00813AF0"/>
    <w:rsid w:val="00814C39"/>
    <w:rsid w:val="008154A7"/>
    <w:rsid w:val="00815710"/>
    <w:rsid w:val="008159D0"/>
    <w:rsid w:val="00816687"/>
    <w:rsid w:val="00816AA7"/>
    <w:rsid w:val="00816C27"/>
    <w:rsid w:val="00817E93"/>
    <w:rsid w:val="008207FC"/>
    <w:rsid w:val="00821265"/>
    <w:rsid w:val="00822717"/>
    <w:rsid w:val="00822E2A"/>
    <w:rsid w:val="008233E5"/>
    <w:rsid w:val="008277EF"/>
    <w:rsid w:val="0083014B"/>
    <w:rsid w:val="0083089A"/>
    <w:rsid w:val="00830DD5"/>
    <w:rsid w:val="00830F10"/>
    <w:rsid w:val="008323C4"/>
    <w:rsid w:val="0083261B"/>
    <w:rsid w:val="0083330F"/>
    <w:rsid w:val="008333B8"/>
    <w:rsid w:val="00833D28"/>
    <w:rsid w:val="00833DE8"/>
    <w:rsid w:val="00833F47"/>
    <w:rsid w:val="00834465"/>
    <w:rsid w:val="008348C3"/>
    <w:rsid w:val="00834D3F"/>
    <w:rsid w:val="00835399"/>
    <w:rsid w:val="00836377"/>
    <w:rsid w:val="008373B4"/>
    <w:rsid w:val="00837E3B"/>
    <w:rsid w:val="008404C4"/>
    <w:rsid w:val="008412A3"/>
    <w:rsid w:val="00841B3B"/>
    <w:rsid w:val="00843FF5"/>
    <w:rsid w:val="008445D3"/>
    <w:rsid w:val="00844AC3"/>
    <w:rsid w:val="00844CFD"/>
    <w:rsid w:val="00844F2A"/>
    <w:rsid w:val="008452D7"/>
    <w:rsid w:val="00845E08"/>
    <w:rsid w:val="0084608F"/>
    <w:rsid w:val="00847D37"/>
    <w:rsid w:val="0085001D"/>
    <w:rsid w:val="008510BF"/>
    <w:rsid w:val="00853AEE"/>
    <w:rsid w:val="00855273"/>
    <w:rsid w:val="00861D7A"/>
    <w:rsid w:val="008638CB"/>
    <w:rsid w:val="00863EEF"/>
    <w:rsid w:val="008653A5"/>
    <w:rsid w:val="008655FE"/>
    <w:rsid w:val="0086669C"/>
    <w:rsid w:val="0086757C"/>
    <w:rsid w:val="00871599"/>
    <w:rsid w:val="00871A41"/>
    <w:rsid w:val="00871FBA"/>
    <w:rsid w:val="0087281B"/>
    <w:rsid w:val="008741E3"/>
    <w:rsid w:val="00874663"/>
    <w:rsid w:val="00874F66"/>
    <w:rsid w:val="008750F9"/>
    <w:rsid w:val="00875B89"/>
    <w:rsid w:val="0087690A"/>
    <w:rsid w:val="0087740F"/>
    <w:rsid w:val="00880AA0"/>
    <w:rsid w:val="00881A65"/>
    <w:rsid w:val="00882CE5"/>
    <w:rsid w:val="008856FD"/>
    <w:rsid w:val="00886D76"/>
    <w:rsid w:val="00890262"/>
    <w:rsid w:val="00891203"/>
    <w:rsid w:val="0089250D"/>
    <w:rsid w:val="008953C1"/>
    <w:rsid w:val="00897019"/>
    <w:rsid w:val="00897D23"/>
    <w:rsid w:val="00897D3D"/>
    <w:rsid w:val="00897DE7"/>
    <w:rsid w:val="008A385C"/>
    <w:rsid w:val="008A4056"/>
    <w:rsid w:val="008A4C66"/>
    <w:rsid w:val="008A50E2"/>
    <w:rsid w:val="008A61A7"/>
    <w:rsid w:val="008A660D"/>
    <w:rsid w:val="008A7537"/>
    <w:rsid w:val="008A7DF4"/>
    <w:rsid w:val="008B0A07"/>
    <w:rsid w:val="008B0AE0"/>
    <w:rsid w:val="008B1EBE"/>
    <w:rsid w:val="008B24E9"/>
    <w:rsid w:val="008B2BAA"/>
    <w:rsid w:val="008B4889"/>
    <w:rsid w:val="008B781F"/>
    <w:rsid w:val="008B7C3F"/>
    <w:rsid w:val="008C0069"/>
    <w:rsid w:val="008C1068"/>
    <w:rsid w:val="008C1495"/>
    <w:rsid w:val="008C24C1"/>
    <w:rsid w:val="008C2C15"/>
    <w:rsid w:val="008C2E8C"/>
    <w:rsid w:val="008C3182"/>
    <w:rsid w:val="008C45DA"/>
    <w:rsid w:val="008C4E1E"/>
    <w:rsid w:val="008C5E2A"/>
    <w:rsid w:val="008C6820"/>
    <w:rsid w:val="008C6863"/>
    <w:rsid w:val="008C74E3"/>
    <w:rsid w:val="008C7E82"/>
    <w:rsid w:val="008D05D3"/>
    <w:rsid w:val="008D0B51"/>
    <w:rsid w:val="008D1384"/>
    <w:rsid w:val="008D2BEF"/>
    <w:rsid w:val="008D3473"/>
    <w:rsid w:val="008D36D5"/>
    <w:rsid w:val="008D440A"/>
    <w:rsid w:val="008D5522"/>
    <w:rsid w:val="008D5B6C"/>
    <w:rsid w:val="008D63EC"/>
    <w:rsid w:val="008D648E"/>
    <w:rsid w:val="008D69C5"/>
    <w:rsid w:val="008D6D61"/>
    <w:rsid w:val="008D7371"/>
    <w:rsid w:val="008D7404"/>
    <w:rsid w:val="008D77B1"/>
    <w:rsid w:val="008E0F86"/>
    <w:rsid w:val="008E1D4C"/>
    <w:rsid w:val="008E3C93"/>
    <w:rsid w:val="008E3E94"/>
    <w:rsid w:val="008E5BDB"/>
    <w:rsid w:val="008E6F3D"/>
    <w:rsid w:val="008E72C9"/>
    <w:rsid w:val="008E7701"/>
    <w:rsid w:val="008F08DE"/>
    <w:rsid w:val="008F0CFD"/>
    <w:rsid w:val="008F2DC1"/>
    <w:rsid w:val="008F3626"/>
    <w:rsid w:val="008F5480"/>
    <w:rsid w:val="008F5ABF"/>
    <w:rsid w:val="008F6A50"/>
    <w:rsid w:val="008F6F1D"/>
    <w:rsid w:val="008F70AD"/>
    <w:rsid w:val="008F781C"/>
    <w:rsid w:val="00900314"/>
    <w:rsid w:val="00900DB1"/>
    <w:rsid w:val="009022BF"/>
    <w:rsid w:val="00902550"/>
    <w:rsid w:val="009033AB"/>
    <w:rsid w:val="00903FF3"/>
    <w:rsid w:val="00904A69"/>
    <w:rsid w:val="00905A04"/>
    <w:rsid w:val="0091062C"/>
    <w:rsid w:val="009112B1"/>
    <w:rsid w:val="00911CD9"/>
    <w:rsid w:val="00912B71"/>
    <w:rsid w:val="00912EFC"/>
    <w:rsid w:val="00915430"/>
    <w:rsid w:val="00916BDE"/>
    <w:rsid w:val="0092012D"/>
    <w:rsid w:val="00921AB9"/>
    <w:rsid w:val="00921E53"/>
    <w:rsid w:val="00921ED7"/>
    <w:rsid w:val="00922666"/>
    <w:rsid w:val="0092352D"/>
    <w:rsid w:val="00923C81"/>
    <w:rsid w:val="00923D49"/>
    <w:rsid w:val="0092636C"/>
    <w:rsid w:val="0092729C"/>
    <w:rsid w:val="00927AD3"/>
    <w:rsid w:val="00930738"/>
    <w:rsid w:val="00931632"/>
    <w:rsid w:val="00931D0A"/>
    <w:rsid w:val="00932B0D"/>
    <w:rsid w:val="00932C92"/>
    <w:rsid w:val="00932E20"/>
    <w:rsid w:val="0093492A"/>
    <w:rsid w:val="009349AC"/>
    <w:rsid w:val="009350DD"/>
    <w:rsid w:val="00935D37"/>
    <w:rsid w:val="00936017"/>
    <w:rsid w:val="0093604C"/>
    <w:rsid w:val="0093790C"/>
    <w:rsid w:val="009400EF"/>
    <w:rsid w:val="00940350"/>
    <w:rsid w:val="009431CD"/>
    <w:rsid w:val="009432D1"/>
    <w:rsid w:val="00943D94"/>
    <w:rsid w:val="00944D06"/>
    <w:rsid w:val="009454E4"/>
    <w:rsid w:val="00945F69"/>
    <w:rsid w:val="00945FD2"/>
    <w:rsid w:val="009461FF"/>
    <w:rsid w:val="00947293"/>
    <w:rsid w:val="0094773C"/>
    <w:rsid w:val="00947757"/>
    <w:rsid w:val="009477BE"/>
    <w:rsid w:val="0095058E"/>
    <w:rsid w:val="00951321"/>
    <w:rsid w:val="0095376E"/>
    <w:rsid w:val="0095429C"/>
    <w:rsid w:val="00954C0C"/>
    <w:rsid w:val="009606A7"/>
    <w:rsid w:val="00961542"/>
    <w:rsid w:val="009623DA"/>
    <w:rsid w:val="0096265E"/>
    <w:rsid w:val="00963B44"/>
    <w:rsid w:val="0096683A"/>
    <w:rsid w:val="00967611"/>
    <w:rsid w:val="00970870"/>
    <w:rsid w:val="00971711"/>
    <w:rsid w:val="0097272B"/>
    <w:rsid w:val="009727D0"/>
    <w:rsid w:val="00973909"/>
    <w:rsid w:val="009744B8"/>
    <w:rsid w:val="00974AA7"/>
    <w:rsid w:val="00975ADA"/>
    <w:rsid w:val="0097600E"/>
    <w:rsid w:val="0097604D"/>
    <w:rsid w:val="0097661C"/>
    <w:rsid w:val="009774FD"/>
    <w:rsid w:val="00977540"/>
    <w:rsid w:val="009779FC"/>
    <w:rsid w:val="00980784"/>
    <w:rsid w:val="00981076"/>
    <w:rsid w:val="00982376"/>
    <w:rsid w:val="00982FDB"/>
    <w:rsid w:val="00984240"/>
    <w:rsid w:val="00984DA1"/>
    <w:rsid w:val="00987BBF"/>
    <w:rsid w:val="00987F2B"/>
    <w:rsid w:val="009900B3"/>
    <w:rsid w:val="009901B2"/>
    <w:rsid w:val="009940D7"/>
    <w:rsid w:val="00994587"/>
    <w:rsid w:val="00995B07"/>
    <w:rsid w:val="0099632F"/>
    <w:rsid w:val="0099802A"/>
    <w:rsid w:val="009A1EDA"/>
    <w:rsid w:val="009A2012"/>
    <w:rsid w:val="009A2416"/>
    <w:rsid w:val="009A2619"/>
    <w:rsid w:val="009A39CA"/>
    <w:rsid w:val="009A4101"/>
    <w:rsid w:val="009A4ACC"/>
    <w:rsid w:val="009A5850"/>
    <w:rsid w:val="009A598B"/>
    <w:rsid w:val="009A5BAB"/>
    <w:rsid w:val="009A5F6B"/>
    <w:rsid w:val="009A60BB"/>
    <w:rsid w:val="009A640D"/>
    <w:rsid w:val="009A66CF"/>
    <w:rsid w:val="009A6BD7"/>
    <w:rsid w:val="009B0066"/>
    <w:rsid w:val="009B04D1"/>
    <w:rsid w:val="009B10D6"/>
    <w:rsid w:val="009B1EC0"/>
    <w:rsid w:val="009B4B16"/>
    <w:rsid w:val="009B4D80"/>
    <w:rsid w:val="009B59B2"/>
    <w:rsid w:val="009B5B8D"/>
    <w:rsid w:val="009B5FC6"/>
    <w:rsid w:val="009B6AC8"/>
    <w:rsid w:val="009B7E92"/>
    <w:rsid w:val="009B7F15"/>
    <w:rsid w:val="009B7FCD"/>
    <w:rsid w:val="009C1516"/>
    <w:rsid w:val="009C2242"/>
    <w:rsid w:val="009C3751"/>
    <w:rsid w:val="009C3B98"/>
    <w:rsid w:val="009C44CA"/>
    <w:rsid w:val="009C5076"/>
    <w:rsid w:val="009C5911"/>
    <w:rsid w:val="009C767E"/>
    <w:rsid w:val="009D4490"/>
    <w:rsid w:val="009D619B"/>
    <w:rsid w:val="009D65D0"/>
    <w:rsid w:val="009D68A2"/>
    <w:rsid w:val="009D700C"/>
    <w:rsid w:val="009D7D6C"/>
    <w:rsid w:val="009D7E91"/>
    <w:rsid w:val="009E04D5"/>
    <w:rsid w:val="009E135E"/>
    <w:rsid w:val="009E15F0"/>
    <w:rsid w:val="009E2BDD"/>
    <w:rsid w:val="009E2E08"/>
    <w:rsid w:val="009E3A7C"/>
    <w:rsid w:val="009E3C92"/>
    <w:rsid w:val="009E4CFD"/>
    <w:rsid w:val="009E5355"/>
    <w:rsid w:val="009E54F4"/>
    <w:rsid w:val="009E7646"/>
    <w:rsid w:val="009E78F6"/>
    <w:rsid w:val="009F09BE"/>
    <w:rsid w:val="009F1F78"/>
    <w:rsid w:val="009F2BFA"/>
    <w:rsid w:val="009F4B01"/>
    <w:rsid w:val="009F5E21"/>
    <w:rsid w:val="009F6B24"/>
    <w:rsid w:val="009F7575"/>
    <w:rsid w:val="009F7B20"/>
    <w:rsid w:val="009F7E50"/>
    <w:rsid w:val="00A00ED5"/>
    <w:rsid w:val="00A01A3B"/>
    <w:rsid w:val="00A02BD1"/>
    <w:rsid w:val="00A03711"/>
    <w:rsid w:val="00A038A2"/>
    <w:rsid w:val="00A03A3D"/>
    <w:rsid w:val="00A04017"/>
    <w:rsid w:val="00A045C4"/>
    <w:rsid w:val="00A04666"/>
    <w:rsid w:val="00A0512B"/>
    <w:rsid w:val="00A05CC2"/>
    <w:rsid w:val="00A05F2B"/>
    <w:rsid w:val="00A06C39"/>
    <w:rsid w:val="00A07134"/>
    <w:rsid w:val="00A071BB"/>
    <w:rsid w:val="00A07F5C"/>
    <w:rsid w:val="00A10AF8"/>
    <w:rsid w:val="00A10DFA"/>
    <w:rsid w:val="00A10E4F"/>
    <w:rsid w:val="00A13119"/>
    <w:rsid w:val="00A1460F"/>
    <w:rsid w:val="00A15403"/>
    <w:rsid w:val="00A156C2"/>
    <w:rsid w:val="00A1589C"/>
    <w:rsid w:val="00A15936"/>
    <w:rsid w:val="00A167D0"/>
    <w:rsid w:val="00A17467"/>
    <w:rsid w:val="00A213A5"/>
    <w:rsid w:val="00A21708"/>
    <w:rsid w:val="00A21F68"/>
    <w:rsid w:val="00A22362"/>
    <w:rsid w:val="00A23733"/>
    <w:rsid w:val="00A23974"/>
    <w:rsid w:val="00A23B7C"/>
    <w:rsid w:val="00A241EF"/>
    <w:rsid w:val="00A24295"/>
    <w:rsid w:val="00A249BA"/>
    <w:rsid w:val="00A251DF"/>
    <w:rsid w:val="00A252A1"/>
    <w:rsid w:val="00A25AA3"/>
    <w:rsid w:val="00A261F4"/>
    <w:rsid w:val="00A307C7"/>
    <w:rsid w:val="00A30B47"/>
    <w:rsid w:val="00A310BF"/>
    <w:rsid w:val="00A31AD0"/>
    <w:rsid w:val="00A3223F"/>
    <w:rsid w:val="00A324CE"/>
    <w:rsid w:val="00A350C0"/>
    <w:rsid w:val="00A355BA"/>
    <w:rsid w:val="00A35FD9"/>
    <w:rsid w:val="00A4118D"/>
    <w:rsid w:val="00A42567"/>
    <w:rsid w:val="00A42A1D"/>
    <w:rsid w:val="00A43BF6"/>
    <w:rsid w:val="00A44581"/>
    <w:rsid w:val="00A44616"/>
    <w:rsid w:val="00A44887"/>
    <w:rsid w:val="00A45042"/>
    <w:rsid w:val="00A45093"/>
    <w:rsid w:val="00A46B67"/>
    <w:rsid w:val="00A478C4"/>
    <w:rsid w:val="00A50129"/>
    <w:rsid w:val="00A50EAF"/>
    <w:rsid w:val="00A51900"/>
    <w:rsid w:val="00A5458E"/>
    <w:rsid w:val="00A56398"/>
    <w:rsid w:val="00A5779A"/>
    <w:rsid w:val="00A57D03"/>
    <w:rsid w:val="00A602F9"/>
    <w:rsid w:val="00A6122E"/>
    <w:rsid w:val="00A61C94"/>
    <w:rsid w:val="00A626F5"/>
    <w:rsid w:val="00A62B58"/>
    <w:rsid w:val="00A631D8"/>
    <w:rsid w:val="00A631E6"/>
    <w:rsid w:val="00A63774"/>
    <w:rsid w:val="00A639B6"/>
    <w:rsid w:val="00A650EE"/>
    <w:rsid w:val="00A6581E"/>
    <w:rsid w:val="00A65C78"/>
    <w:rsid w:val="00A662C8"/>
    <w:rsid w:val="00A67CF6"/>
    <w:rsid w:val="00A704F1"/>
    <w:rsid w:val="00A70A7D"/>
    <w:rsid w:val="00A71157"/>
    <w:rsid w:val="00A71BA0"/>
    <w:rsid w:val="00A72589"/>
    <w:rsid w:val="00A72C8A"/>
    <w:rsid w:val="00A740FF"/>
    <w:rsid w:val="00A7431C"/>
    <w:rsid w:val="00A75199"/>
    <w:rsid w:val="00A75DD3"/>
    <w:rsid w:val="00A76946"/>
    <w:rsid w:val="00A80370"/>
    <w:rsid w:val="00A82CA5"/>
    <w:rsid w:val="00A83CB0"/>
    <w:rsid w:val="00A85EE8"/>
    <w:rsid w:val="00A8600A"/>
    <w:rsid w:val="00A866A8"/>
    <w:rsid w:val="00A901ED"/>
    <w:rsid w:val="00A91394"/>
    <w:rsid w:val="00A92CBF"/>
    <w:rsid w:val="00A94391"/>
    <w:rsid w:val="00A94F91"/>
    <w:rsid w:val="00A956B6"/>
    <w:rsid w:val="00A960EE"/>
    <w:rsid w:val="00A961B4"/>
    <w:rsid w:val="00A966E6"/>
    <w:rsid w:val="00A96CCA"/>
    <w:rsid w:val="00A97D0F"/>
    <w:rsid w:val="00AA002B"/>
    <w:rsid w:val="00AA1C47"/>
    <w:rsid w:val="00AA320B"/>
    <w:rsid w:val="00AA5A6E"/>
    <w:rsid w:val="00AA5BF9"/>
    <w:rsid w:val="00AA637F"/>
    <w:rsid w:val="00AA639D"/>
    <w:rsid w:val="00AA6985"/>
    <w:rsid w:val="00AA6CB8"/>
    <w:rsid w:val="00AA7BC6"/>
    <w:rsid w:val="00AA7F70"/>
    <w:rsid w:val="00AB22CF"/>
    <w:rsid w:val="00AB2BE3"/>
    <w:rsid w:val="00AB358C"/>
    <w:rsid w:val="00AB515B"/>
    <w:rsid w:val="00AB6C2A"/>
    <w:rsid w:val="00AB713D"/>
    <w:rsid w:val="00AB7834"/>
    <w:rsid w:val="00AB784C"/>
    <w:rsid w:val="00AC155A"/>
    <w:rsid w:val="00AC188E"/>
    <w:rsid w:val="00AC30E2"/>
    <w:rsid w:val="00AC3590"/>
    <w:rsid w:val="00AC3B3F"/>
    <w:rsid w:val="00AC4D5F"/>
    <w:rsid w:val="00AC587C"/>
    <w:rsid w:val="00AC7913"/>
    <w:rsid w:val="00AD1D2C"/>
    <w:rsid w:val="00AD375F"/>
    <w:rsid w:val="00AD4E10"/>
    <w:rsid w:val="00AD6311"/>
    <w:rsid w:val="00AD663C"/>
    <w:rsid w:val="00AD67A6"/>
    <w:rsid w:val="00AD7B8E"/>
    <w:rsid w:val="00AD7C8E"/>
    <w:rsid w:val="00AD7E6C"/>
    <w:rsid w:val="00AE0525"/>
    <w:rsid w:val="00AE08DB"/>
    <w:rsid w:val="00AE1060"/>
    <w:rsid w:val="00AE1379"/>
    <w:rsid w:val="00AE15F5"/>
    <w:rsid w:val="00AE2729"/>
    <w:rsid w:val="00AE3148"/>
    <w:rsid w:val="00AE3E63"/>
    <w:rsid w:val="00AE5AE2"/>
    <w:rsid w:val="00AE7343"/>
    <w:rsid w:val="00AE7899"/>
    <w:rsid w:val="00AE793B"/>
    <w:rsid w:val="00AE798C"/>
    <w:rsid w:val="00AF12A2"/>
    <w:rsid w:val="00AF14F1"/>
    <w:rsid w:val="00AF20FA"/>
    <w:rsid w:val="00AF35D3"/>
    <w:rsid w:val="00AF44B8"/>
    <w:rsid w:val="00AF5E17"/>
    <w:rsid w:val="00AF6B8F"/>
    <w:rsid w:val="00AF6E86"/>
    <w:rsid w:val="00AF7273"/>
    <w:rsid w:val="00B000BC"/>
    <w:rsid w:val="00B00A13"/>
    <w:rsid w:val="00B00A2E"/>
    <w:rsid w:val="00B00D69"/>
    <w:rsid w:val="00B00E04"/>
    <w:rsid w:val="00B012A0"/>
    <w:rsid w:val="00B01A93"/>
    <w:rsid w:val="00B01B41"/>
    <w:rsid w:val="00B021C0"/>
    <w:rsid w:val="00B05485"/>
    <w:rsid w:val="00B06144"/>
    <w:rsid w:val="00B06770"/>
    <w:rsid w:val="00B1065B"/>
    <w:rsid w:val="00B10E6F"/>
    <w:rsid w:val="00B11C91"/>
    <w:rsid w:val="00B120D7"/>
    <w:rsid w:val="00B12923"/>
    <w:rsid w:val="00B137D9"/>
    <w:rsid w:val="00B13E74"/>
    <w:rsid w:val="00B1458E"/>
    <w:rsid w:val="00B14C51"/>
    <w:rsid w:val="00B1711E"/>
    <w:rsid w:val="00B17356"/>
    <w:rsid w:val="00B20021"/>
    <w:rsid w:val="00B20FDE"/>
    <w:rsid w:val="00B2308B"/>
    <w:rsid w:val="00B23307"/>
    <w:rsid w:val="00B242C7"/>
    <w:rsid w:val="00B2485A"/>
    <w:rsid w:val="00B26781"/>
    <w:rsid w:val="00B26A96"/>
    <w:rsid w:val="00B26E10"/>
    <w:rsid w:val="00B30D0F"/>
    <w:rsid w:val="00B32038"/>
    <w:rsid w:val="00B32484"/>
    <w:rsid w:val="00B324B4"/>
    <w:rsid w:val="00B33773"/>
    <w:rsid w:val="00B33E4D"/>
    <w:rsid w:val="00B33EB7"/>
    <w:rsid w:val="00B37046"/>
    <w:rsid w:val="00B3796D"/>
    <w:rsid w:val="00B37A03"/>
    <w:rsid w:val="00B4006D"/>
    <w:rsid w:val="00B40657"/>
    <w:rsid w:val="00B41C2C"/>
    <w:rsid w:val="00B41CBC"/>
    <w:rsid w:val="00B42041"/>
    <w:rsid w:val="00B42269"/>
    <w:rsid w:val="00B43B65"/>
    <w:rsid w:val="00B43FBF"/>
    <w:rsid w:val="00B44F11"/>
    <w:rsid w:val="00B456EE"/>
    <w:rsid w:val="00B45C30"/>
    <w:rsid w:val="00B47E6A"/>
    <w:rsid w:val="00B51846"/>
    <w:rsid w:val="00B51D4B"/>
    <w:rsid w:val="00B51E77"/>
    <w:rsid w:val="00B52727"/>
    <w:rsid w:val="00B5275E"/>
    <w:rsid w:val="00B52921"/>
    <w:rsid w:val="00B53BB7"/>
    <w:rsid w:val="00B5450E"/>
    <w:rsid w:val="00B54FD2"/>
    <w:rsid w:val="00B5557A"/>
    <w:rsid w:val="00B5600B"/>
    <w:rsid w:val="00B602E6"/>
    <w:rsid w:val="00B61854"/>
    <w:rsid w:val="00B61CB7"/>
    <w:rsid w:val="00B62979"/>
    <w:rsid w:val="00B6328C"/>
    <w:rsid w:val="00B63DE9"/>
    <w:rsid w:val="00B63EB9"/>
    <w:rsid w:val="00B647E5"/>
    <w:rsid w:val="00B64A74"/>
    <w:rsid w:val="00B6539C"/>
    <w:rsid w:val="00B6717F"/>
    <w:rsid w:val="00B67265"/>
    <w:rsid w:val="00B70056"/>
    <w:rsid w:val="00B70D53"/>
    <w:rsid w:val="00B711DF"/>
    <w:rsid w:val="00B71322"/>
    <w:rsid w:val="00B77B5C"/>
    <w:rsid w:val="00B81E44"/>
    <w:rsid w:val="00B823A7"/>
    <w:rsid w:val="00B82DAD"/>
    <w:rsid w:val="00B83CFE"/>
    <w:rsid w:val="00B859EC"/>
    <w:rsid w:val="00B87CBC"/>
    <w:rsid w:val="00B90A8E"/>
    <w:rsid w:val="00B90FA5"/>
    <w:rsid w:val="00B91155"/>
    <w:rsid w:val="00B919F1"/>
    <w:rsid w:val="00B94D5F"/>
    <w:rsid w:val="00B94FB1"/>
    <w:rsid w:val="00B95DFF"/>
    <w:rsid w:val="00B96B4A"/>
    <w:rsid w:val="00BA19E2"/>
    <w:rsid w:val="00BA2260"/>
    <w:rsid w:val="00BA3D5A"/>
    <w:rsid w:val="00BA413B"/>
    <w:rsid w:val="00BA5425"/>
    <w:rsid w:val="00BA6EBA"/>
    <w:rsid w:val="00BB00E6"/>
    <w:rsid w:val="00BB0622"/>
    <w:rsid w:val="00BB1941"/>
    <w:rsid w:val="00BB1AF8"/>
    <w:rsid w:val="00BB35F8"/>
    <w:rsid w:val="00BB468D"/>
    <w:rsid w:val="00BB6B50"/>
    <w:rsid w:val="00BC0551"/>
    <w:rsid w:val="00BC0A57"/>
    <w:rsid w:val="00BC0E8D"/>
    <w:rsid w:val="00BC1A01"/>
    <w:rsid w:val="00BC2C49"/>
    <w:rsid w:val="00BC3585"/>
    <w:rsid w:val="00BC3CB8"/>
    <w:rsid w:val="00BC4224"/>
    <w:rsid w:val="00BC4781"/>
    <w:rsid w:val="00BC4F18"/>
    <w:rsid w:val="00BC50CE"/>
    <w:rsid w:val="00BC6D9C"/>
    <w:rsid w:val="00BC77DB"/>
    <w:rsid w:val="00BD0202"/>
    <w:rsid w:val="00BD3326"/>
    <w:rsid w:val="00BD349D"/>
    <w:rsid w:val="00BD37C2"/>
    <w:rsid w:val="00BD4EDC"/>
    <w:rsid w:val="00BD579B"/>
    <w:rsid w:val="00BD6AF6"/>
    <w:rsid w:val="00BD6C6B"/>
    <w:rsid w:val="00BD72D0"/>
    <w:rsid w:val="00BE0081"/>
    <w:rsid w:val="00BE135F"/>
    <w:rsid w:val="00BE13ED"/>
    <w:rsid w:val="00BE1DDB"/>
    <w:rsid w:val="00BE2B76"/>
    <w:rsid w:val="00BE2C00"/>
    <w:rsid w:val="00BE3CFE"/>
    <w:rsid w:val="00BE53C6"/>
    <w:rsid w:val="00BE5C06"/>
    <w:rsid w:val="00BE639C"/>
    <w:rsid w:val="00BE6551"/>
    <w:rsid w:val="00BE72AF"/>
    <w:rsid w:val="00BF093B"/>
    <w:rsid w:val="00BF0D83"/>
    <w:rsid w:val="00BF0D89"/>
    <w:rsid w:val="00BF1C53"/>
    <w:rsid w:val="00BF2EB5"/>
    <w:rsid w:val="00BF4426"/>
    <w:rsid w:val="00BF58F0"/>
    <w:rsid w:val="00BF5953"/>
    <w:rsid w:val="00BF5E0A"/>
    <w:rsid w:val="00BF7B4F"/>
    <w:rsid w:val="00C0087D"/>
    <w:rsid w:val="00C00B88"/>
    <w:rsid w:val="00C01469"/>
    <w:rsid w:val="00C023F3"/>
    <w:rsid w:val="00C02C4F"/>
    <w:rsid w:val="00C03410"/>
    <w:rsid w:val="00C04CEA"/>
    <w:rsid w:val="00C057A3"/>
    <w:rsid w:val="00C06B2A"/>
    <w:rsid w:val="00C07416"/>
    <w:rsid w:val="00C07B8B"/>
    <w:rsid w:val="00C10B27"/>
    <w:rsid w:val="00C14CAE"/>
    <w:rsid w:val="00C1648B"/>
    <w:rsid w:val="00C16ECF"/>
    <w:rsid w:val="00C215F8"/>
    <w:rsid w:val="00C2265F"/>
    <w:rsid w:val="00C2296F"/>
    <w:rsid w:val="00C22981"/>
    <w:rsid w:val="00C24E42"/>
    <w:rsid w:val="00C2561C"/>
    <w:rsid w:val="00C258BE"/>
    <w:rsid w:val="00C264D7"/>
    <w:rsid w:val="00C27B9F"/>
    <w:rsid w:val="00C27FD9"/>
    <w:rsid w:val="00C30DE5"/>
    <w:rsid w:val="00C30F00"/>
    <w:rsid w:val="00C31506"/>
    <w:rsid w:val="00C31C46"/>
    <w:rsid w:val="00C32A05"/>
    <w:rsid w:val="00C33013"/>
    <w:rsid w:val="00C3305F"/>
    <w:rsid w:val="00C353EA"/>
    <w:rsid w:val="00C35E57"/>
    <w:rsid w:val="00C35E80"/>
    <w:rsid w:val="00C37F4A"/>
    <w:rsid w:val="00C40AA2"/>
    <w:rsid w:val="00C4244F"/>
    <w:rsid w:val="00C4358C"/>
    <w:rsid w:val="00C4557C"/>
    <w:rsid w:val="00C45DD9"/>
    <w:rsid w:val="00C461D9"/>
    <w:rsid w:val="00C46464"/>
    <w:rsid w:val="00C46807"/>
    <w:rsid w:val="00C47941"/>
    <w:rsid w:val="00C47A15"/>
    <w:rsid w:val="00C500DF"/>
    <w:rsid w:val="00C506B7"/>
    <w:rsid w:val="00C506E3"/>
    <w:rsid w:val="00C513B1"/>
    <w:rsid w:val="00C57723"/>
    <w:rsid w:val="00C578DD"/>
    <w:rsid w:val="00C60F1D"/>
    <w:rsid w:val="00C6141D"/>
    <w:rsid w:val="00C624EA"/>
    <w:rsid w:val="00C62AC1"/>
    <w:rsid w:val="00C632ED"/>
    <w:rsid w:val="00C640C5"/>
    <w:rsid w:val="00C6418E"/>
    <w:rsid w:val="00C64D36"/>
    <w:rsid w:val="00C65125"/>
    <w:rsid w:val="00C651AB"/>
    <w:rsid w:val="00C6561F"/>
    <w:rsid w:val="00C65DB4"/>
    <w:rsid w:val="00C66150"/>
    <w:rsid w:val="00C67979"/>
    <w:rsid w:val="00C70852"/>
    <w:rsid w:val="00C70EF5"/>
    <w:rsid w:val="00C71299"/>
    <w:rsid w:val="00C7139C"/>
    <w:rsid w:val="00C7297E"/>
    <w:rsid w:val="00C737F9"/>
    <w:rsid w:val="00C7414D"/>
    <w:rsid w:val="00C756C5"/>
    <w:rsid w:val="00C75E9E"/>
    <w:rsid w:val="00C76561"/>
    <w:rsid w:val="00C80720"/>
    <w:rsid w:val="00C80746"/>
    <w:rsid w:val="00C80A0B"/>
    <w:rsid w:val="00C81144"/>
    <w:rsid w:val="00C8195A"/>
    <w:rsid w:val="00C8202D"/>
    <w:rsid w:val="00C820D0"/>
    <w:rsid w:val="00C82195"/>
    <w:rsid w:val="00C82CAE"/>
    <w:rsid w:val="00C8442E"/>
    <w:rsid w:val="00C85FBE"/>
    <w:rsid w:val="00C876A8"/>
    <w:rsid w:val="00C90C7F"/>
    <w:rsid w:val="00C91648"/>
    <w:rsid w:val="00C917D9"/>
    <w:rsid w:val="00C919B0"/>
    <w:rsid w:val="00C91CEF"/>
    <w:rsid w:val="00C9212B"/>
    <w:rsid w:val="00C930A8"/>
    <w:rsid w:val="00CA085B"/>
    <w:rsid w:val="00CA108B"/>
    <w:rsid w:val="00CA1714"/>
    <w:rsid w:val="00CA2FD8"/>
    <w:rsid w:val="00CA45C2"/>
    <w:rsid w:val="00CA5310"/>
    <w:rsid w:val="00CA6CDB"/>
    <w:rsid w:val="00CA775B"/>
    <w:rsid w:val="00CB0098"/>
    <w:rsid w:val="00CB0465"/>
    <w:rsid w:val="00CB0883"/>
    <w:rsid w:val="00CB0D65"/>
    <w:rsid w:val="00CB0F5E"/>
    <w:rsid w:val="00CB1BF0"/>
    <w:rsid w:val="00CB58D3"/>
    <w:rsid w:val="00CB5E13"/>
    <w:rsid w:val="00CB6328"/>
    <w:rsid w:val="00CB68A3"/>
    <w:rsid w:val="00CB7BA5"/>
    <w:rsid w:val="00CC067B"/>
    <w:rsid w:val="00CC24DE"/>
    <w:rsid w:val="00CC3524"/>
    <w:rsid w:val="00CC4D4F"/>
    <w:rsid w:val="00CC4FF9"/>
    <w:rsid w:val="00CC5149"/>
    <w:rsid w:val="00CC6238"/>
    <w:rsid w:val="00CC6B98"/>
    <w:rsid w:val="00CC745E"/>
    <w:rsid w:val="00CC7F6F"/>
    <w:rsid w:val="00CD0D84"/>
    <w:rsid w:val="00CD1533"/>
    <w:rsid w:val="00CD15FA"/>
    <w:rsid w:val="00CD1BD6"/>
    <w:rsid w:val="00CD27BE"/>
    <w:rsid w:val="00CD29E9"/>
    <w:rsid w:val="00CD3002"/>
    <w:rsid w:val="00CD490B"/>
    <w:rsid w:val="00CD4BBC"/>
    <w:rsid w:val="00CD4BE9"/>
    <w:rsid w:val="00CD54B9"/>
    <w:rsid w:val="00CD6EFC"/>
    <w:rsid w:val="00CD6F0F"/>
    <w:rsid w:val="00CD7641"/>
    <w:rsid w:val="00CD7899"/>
    <w:rsid w:val="00CD7A3D"/>
    <w:rsid w:val="00CD7D39"/>
    <w:rsid w:val="00CD7E0D"/>
    <w:rsid w:val="00CE0BB7"/>
    <w:rsid w:val="00CE1761"/>
    <w:rsid w:val="00CE224B"/>
    <w:rsid w:val="00CE2386"/>
    <w:rsid w:val="00CE3B3D"/>
    <w:rsid w:val="00CE3E9A"/>
    <w:rsid w:val="00CE4B38"/>
    <w:rsid w:val="00CE4F70"/>
    <w:rsid w:val="00CE5308"/>
    <w:rsid w:val="00CE5AA3"/>
    <w:rsid w:val="00CE708B"/>
    <w:rsid w:val="00CE7213"/>
    <w:rsid w:val="00CF1EB4"/>
    <w:rsid w:val="00CF248C"/>
    <w:rsid w:val="00CF26B7"/>
    <w:rsid w:val="00CF2FA3"/>
    <w:rsid w:val="00CF5D8E"/>
    <w:rsid w:val="00CF67B4"/>
    <w:rsid w:val="00CF69F7"/>
    <w:rsid w:val="00CF6E39"/>
    <w:rsid w:val="00CF72DA"/>
    <w:rsid w:val="00D014CD"/>
    <w:rsid w:val="00D015B9"/>
    <w:rsid w:val="00D02D89"/>
    <w:rsid w:val="00D038C3"/>
    <w:rsid w:val="00D04D75"/>
    <w:rsid w:val="00D06FDF"/>
    <w:rsid w:val="00D073F6"/>
    <w:rsid w:val="00D0769A"/>
    <w:rsid w:val="00D07BED"/>
    <w:rsid w:val="00D11E84"/>
    <w:rsid w:val="00D13DCA"/>
    <w:rsid w:val="00D148EE"/>
    <w:rsid w:val="00D1506E"/>
    <w:rsid w:val="00D15B4E"/>
    <w:rsid w:val="00D177E7"/>
    <w:rsid w:val="00D17D2C"/>
    <w:rsid w:val="00D2079F"/>
    <w:rsid w:val="00D20D35"/>
    <w:rsid w:val="00D223D1"/>
    <w:rsid w:val="00D227D3"/>
    <w:rsid w:val="00D228AF"/>
    <w:rsid w:val="00D23375"/>
    <w:rsid w:val="00D23377"/>
    <w:rsid w:val="00D2379C"/>
    <w:rsid w:val="00D23E9E"/>
    <w:rsid w:val="00D23F90"/>
    <w:rsid w:val="00D24172"/>
    <w:rsid w:val="00D24F16"/>
    <w:rsid w:val="00D25656"/>
    <w:rsid w:val="00D266A2"/>
    <w:rsid w:val="00D267B3"/>
    <w:rsid w:val="00D2680B"/>
    <w:rsid w:val="00D26D66"/>
    <w:rsid w:val="00D27534"/>
    <w:rsid w:val="00D31727"/>
    <w:rsid w:val="00D32916"/>
    <w:rsid w:val="00D32CE9"/>
    <w:rsid w:val="00D331B2"/>
    <w:rsid w:val="00D3497F"/>
    <w:rsid w:val="00D359AD"/>
    <w:rsid w:val="00D364C8"/>
    <w:rsid w:val="00D36FA3"/>
    <w:rsid w:val="00D37461"/>
    <w:rsid w:val="00D3786F"/>
    <w:rsid w:val="00D416B3"/>
    <w:rsid w:val="00D4217E"/>
    <w:rsid w:val="00D4251D"/>
    <w:rsid w:val="00D43F05"/>
    <w:rsid w:val="00D447EF"/>
    <w:rsid w:val="00D4568A"/>
    <w:rsid w:val="00D457C6"/>
    <w:rsid w:val="00D46552"/>
    <w:rsid w:val="00D4679D"/>
    <w:rsid w:val="00D469A9"/>
    <w:rsid w:val="00D4720F"/>
    <w:rsid w:val="00D505E2"/>
    <w:rsid w:val="00D50888"/>
    <w:rsid w:val="00D517C6"/>
    <w:rsid w:val="00D534DD"/>
    <w:rsid w:val="00D55E12"/>
    <w:rsid w:val="00D56107"/>
    <w:rsid w:val="00D56218"/>
    <w:rsid w:val="00D57E16"/>
    <w:rsid w:val="00D603A1"/>
    <w:rsid w:val="00D60727"/>
    <w:rsid w:val="00D60A12"/>
    <w:rsid w:val="00D61F42"/>
    <w:rsid w:val="00D622C7"/>
    <w:rsid w:val="00D62926"/>
    <w:rsid w:val="00D63C2D"/>
    <w:rsid w:val="00D640E4"/>
    <w:rsid w:val="00D645F0"/>
    <w:rsid w:val="00D64722"/>
    <w:rsid w:val="00D6498F"/>
    <w:rsid w:val="00D6509E"/>
    <w:rsid w:val="00D65152"/>
    <w:rsid w:val="00D65798"/>
    <w:rsid w:val="00D66171"/>
    <w:rsid w:val="00D66B2B"/>
    <w:rsid w:val="00D6724E"/>
    <w:rsid w:val="00D701AA"/>
    <w:rsid w:val="00D70646"/>
    <w:rsid w:val="00D7093D"/>
    <w:rsid w:val="00D71EC7"/>
    <w:rsid w:val="00D723B8"/>
    <w:rsid w:val="00D7463D"/>
    <w:rsid w:val="00D74F37"/>
    <w:rsid w:val="00D752BF"/>
    <w:rsid w:val="00D754A1"/>
    <w:rsid w:val="00D75C1F"/>
    <w:rsid w:val="00D7631C"/>
    <w:rsid w:val="00D7660C"/>
    <w:rsid w:val="00D77D50"/>
    <w:rsid w:val="00D80F5A"/>
    <w:rsid w:val="00D810BF"/>
    <w:rsid w:val="00D81FD0"/>
    <w:rsid w:val="00D823B7"/>
    <w:rsid w:val="00D82898"/>
    <w:rsid w:val="00D838F6"/>
    <w:rsid w:val="00D83DE8"/>
    <w:rsid w:val="00D84943"/>
    <w:rsid w:val="00D84A36"/>
    <w:rsid w:val="00D857C7"/>
    <w:rsid w:val="00D8586C"/>
    <w:rsid w:val="00D85889"/>
    <w:rsid w:val="00D86315"/>
    <w:rsid w:val="00D87168"/>
    <w:rsid w:val="00D878C8"/>
    <w:rsid w:val="00D911DB"/>
    <w:rsid w:val="00D91416"/>
    <w:rsid w:val="00D91F92"/>
    <w:rsid w:val="00D9493C"/>
    <w:rsid w:val="00D94AE7"/>
    <w:rsid w:val="00D95213"/>
    <w:rsid w:val="00D9653B"/>
    <w:rsid w:val="00D966B3"/>
    <w:rsid w:val="00D970C6"/>
    <w:rsid w:val="00D970F0"/>
    <w:rsid w:val="00D97B5C"/>
    <w:rsid w:val="00DA0867"/>
    <w:rsid w:val="00DA2480"/>
    <w:rsid w:val="00DA3908"/>
    <w:rsid w:val="00DA3F27"/>
    <w:rsid w:val="00DA4540"/>
    <w:rsid w:val="00DA587E"/>
    <w:rsid w:val="00DA60F4"/>
    <w:rsid w:val="00DA6532"/>
    <w:rsid w:val="00DA668A"/>
    <w:rsid w:val="00DA72D4"/>
    <w:rsid w:val="00DB0B6A"/>
    <w:rsid w:val="00DB0F8B"/>
    <w:rsid w:val="00DB0FAB"/>
    <w:rsid w:val="00DB3052"/>
    <w:rsid w:val="00DB4171"/>
    <w:rsid w:val="00DB43BB"/>
    <w:rsid w:val="00DB4F5A"/>
    <w:rsid w:val="00DB6A62"/>
    <w:rsid w:val="00DB6D35"/>
    <w:rsid w:val="00DC0E7B"/>
    <w:rsid w:val="00DC16DD"/>
    <w:rsid w:val="00DC1AA8"/>
    <w:rsid w:val="00DC1DE5"/>
    <w:rsid w:val="00DC1E49"/>
    <w:rsid w:val="00DC1EF2"/>
    <w:rsid w:val="00DC28C1"/>
    <w:rsid w:val="00DC2A4F"/>
    <w:rsid w:val="00DC2D17"/>
    <w:rsid w:val="00DC3398"/>
    <w:rsid w:val="00DC4B3F"/>
    <w:rsid w:val="00DC6878"/>
    <w:rsid w:val="00DC6A0F"/>
    <w:rsid w:val="00DC7FC7"/>
    <w:rsid w:val="00DC7FFD"/>
    <w:rsid w:val="00DD1A0C"/>
    <w:rsid w:val="00DD1D3E"/>
    <w:rsid w:val="00DD1E38"/>
    <w:rsid w:val="00DD201D"/>
    <w:rsid w:val="00DD2319"/>
    <w:rsid w:val="00DD28D8"/>
    <w:rsid w:val="00DD3ABE"/>
    <w:rsid w:val="00DD3C9C"/>
    <w:rsid w:val="00DD44C0"/>
    <w:rsid w:val="00DD5BD6"/>
    <w:rsid w:val="00DD68D4"/>
    <w:rsid w:val="00DD78B1"/>
    <w:rsid w:val="00DD7E9D"/>
    <w:rsid w:val="00DE0FE1"/>
    <w:rsid w:val="00DE19CE"/>
    <w:rsid w:val="00DE1EEC"/>
    <w:rsid w:val="00DE23BF"/>
    <w:rsid w:val="00DE2504"/>
    <w:rsid w:val="00DE3981"/>
    <w:rsid w:val="00DE3B1C"/>
    <w:rsid w:val="00DE4071"/>
    <w:rsid w:val="00DE40DD"/>
    <w:rsid w:val="00DE5FE4"/>
    <w:rsid w:val="00DE62DA"/>
    <w:rsid w:val="00DE68C5"/>
    <w:rsid w:val="00DE6D8E"/>
    <w:rsid w:val="00DE7755"/>
    <w:rsid w:val="00DF059A"/>
    <w:rsid w:val="00DF118F"/>
    <w:rsid w:val="00DF2566"/>
    <w:rsid w:val="00DF33CB"/>
    <w:rsid w:val="00DF3D56"/>
    <w:rsid w:val="00DF46DC"/>
    <w:rsid w:val="00DF4815"/>
    <w:rsid w:val="00DF64E9"/>
    <w:rsid w:val="00DF6D19"/>
    <w:rsid w:val="00DF6ED2"/>
    <w:rsid w:val="00DF70F5"/>
    <w:rsid w:val="00E001CC"/>
    <w:rsid w:val="00E00438"/>
    <w:rsid w:val="00E00744"/>
    <w:rsid w:val="00E009BB"/>
    <w:rsid w:val="00E01D96"/>
    <w:rsid w:val="00E02395"/>
    <w:rsid w:val="00E0242E"/>
    <w:rsid w:val="00E0252D"/>
    <w:rsid w:val="00E0273B"/>
    <w:rsid w:val="00E02DC8"/>
    <w:rsid w:val="00E03930"/>
    <w:rsid w:val="00E047CE"/>
    <w:rsid w:val="00E050C1"/>
    <w:rsid w:val="00E05166"/>
    <w:rsid w:val="00E103BE"/>
    <w:rsid w:val="00E10F99"/>
    <w:rsid w:val="00E11633"/>
    <w:rsid w:val="00E12515"/>
    <w:rsid w:val="00E1269E"/>
    <w:rsid w:val="00E13271"/>
    <w:rsid w:val="00E14574"/>
    <w:rsid w:val="00E16556"/>
    <w:rsid w:val="00E17D9E"/>
    <w:rsid w:val="00E17F25"/>
    <w:rsid w:val="00E20700"/>
    <w:rsid w:val="00E20A82"/>
    <w:rsid w:val="00E21260"/>
    <w:rsid w:val="00E2252C"/>
    <w:rsid w:val="00E22540"/>
    <w:rsid w:val="00E23EC2"/>
    <w:rsid w:val="00E2475B"/>
    <w:rsid w:val="00E259B8"/>
    <w:rsid w:val="00E26E2C"/>
    <w:rsid w:val="00E270C0"/>
    <w:rsid w:val="00E27937"/>
    <w:rsid w:val="00E27AAC"/>
    <w:rsid w:val="00E27CCD"/>
    <w:rsid w:val="00E309F9"/>
    <w:rsid w:val="00E30B57"/>
    <w:rsid w:val="00E312B2"/>
    <w:rsid w:val="00E31BAD"/>
    <w:rsid w:val="00E3486A"/>
    <w:rsid w:val="00E35BFE"/>
    <w:rsid w:val="00E36450"/>
    <w:rsid w:val="00E36CEA"/>
    <w:rsid w:val="00E36D82"/>
    <w:rsid w:val="00E407D2"/>
    <w:rsid w:val="00E4117B"/>
    <w:rsid w:val="00E41991"/>
    <w:rsid w:val="00E4242F"/>
    <w:rsid w:val="00E42988"/>
    <w:rsid w:val="00E42FF0"/>
    <w:rsid w:val="00E43508"/>
    <w:rsid w:val="00E442A7"/>
    <w:rsid w:val="00E45D54"/>
    <w:rsid w:val="00E460B9"/>
    <w:rsid w:val="00E46748"/>
    <w:rsid w:val="00E46789"/>
    <w:rsid w:val="00E471C5"/>
    <w:rsid w:val="00E47A3B"/>
    <w:rsid w:val="00E51601"/>
    <w:rsid w:val="00E51965"/>
    <w:rsid w:val="00E53850"/>
    <w:rsid w:val="00E53F50"/>
    <w:rsid w:val="00E5411D"/>
    <w:rsid w:val="00E546FB"/>
    <w:rsid w:val="00E55F6F"/>
    <w:rsid w:val="00E561D5"/>
    <w:rsid w:val="00E56683"/>
    <w:rsid w:val="00E56BF0"/>
    <w:rsid w:val="00E57714"/>
    <w:rsid w:val="00E6240C"/>
    <w:rsid w:val="00E630A7"/>
    <w:rsid w:val="00E63AFA"/>
    <w:rsid w:val="00E64107"/>
    <w:rsid w:val="00E648E1"/>
    <w:rsid w:val="00E64F3F"/>
    <w:rsid w:val="00E65C8A"/>
    <w:rsid w:val="00E65DC6"/>
    <w:rsid w:val="00E65F69"/>
    <w:rsid w:val="00E6632B"/>
    <w:rsid w:val="00E67121"/>
    <w:rsid w:val="00E67906"/>
    <w:rsid w:val="00E67ACA"/>
    <w:rsid w:val="00E70087"/>
    <w:rsid w:val="00E7190D"/>
    <w:rsid w:val="00E7198D"/>
    <w:rsid w:val="00E72B0A"/>
    <w:rsid w:val="00E72C9E"/>
    <w:rsid w:val="00E735AF"/>
    <w:rsid w:val="00E744D8"/>
    <w:rsid w:val="00E74CA6"/>
    <w:rsid w:val="00E74D20"/>
    <w:rsid w:val="00E75E3D"/>
    <w:rsid w:val="00E75E91"/>
    <w:rsid w:val="00E76740"/>
    <w:rsid w:val="00E8066B"/>
    <w:rsid w:val="00E81464"/>
    <w:rsid w:val="00E8226D"/>
    <w:rsid w:val="00E8239D"/>
    <w:rsid w:val="00E834A6"/>
    <w:rsid w:val="00E84491"/>
    <w:rsid w:val="00E863ED"/>
    <w:rsid w:val="00E87C67"/>
    <w:rsid w:val="00E87CD1"/>
    <w:rsid w:val="00E90334"/>
    <w:rsid w:val="00E90A19"/>
    <w:rsid w:val="00E91286"/>
    <w:rsid w:val="00E92CC8"/>
    <w:rsid w:val="00E92F18"/>
    <w:rsid w:val="00E93370"/>
    <w:rsid w:val="00E9413F"/>
    <w:rsid w:val="00E943F3"/>
    <w:rsid w:val="00E945D9"/>
    <w:rsid w:val="00E953B7"/>
    <w:rsid w:val="00E95AD5"/>
    <w:rsid w:val="00E9731C"/>
    <w:rsid w:val="00E9760C"/>
    <w:rsid w:val="00EA04ED"/>
    <w:rsid w:val="00EA25D1"/>
    <w:rsid w:val="00EA4E4C"/>
    <w:rsid w:val="00EA665E"/>
    <w:rsid w:val="00EA6AD8"/>
    <w:rsid w:val="00EB04B7"/>
    <w:rsid w:val="00EB1403"/>
    <w:rsid w:val="00EB1A7D"/>
    <w:rsid w:val="00EB3284"/>
    <w:rsid w:val="00EB3EF8"/>
    <w:rsid w:val="00EB46C1"/>
    <w:rsid w:val="00EB4A97"/>
    <w:rsid w:val="00EB4B5F"/>
    <w:rsid w:val="00EB555E"/>
    <w:rsid w:val="00EB6B1D"/>
    <w:rsid w:val="00EB6BC3"/>
    <w:rsid w:val="00EB7992"/>
    <w:rsid w:val="00EB7C80"/>
    <w:rsid w:val="00EC0104"/>
    <w:rsid w:val="00EC0184"/>
    <w:rsid w:val="00EC137F"/>
    <w:rsid w:val="00EC2D7A"/>
    <w:rsid w:val="00EC2E8A"/>
    <w:rsid w:val="00EC358B"/>
    <w:rsid w:val="00EC421E"/>
    <w:rsid w:val="00EC4839"/>
    <w:rsid w:val="00EC5355"/>
    <w:rsid w:val="00EC633A"/>
    <w:rsid w:val="00EC677D"/>
    <w:rsid w:val="00EC6E92"/>
    <w:rsid w:val="00EC6FE2"/>
    <w:rsid w:val="00EC7090"/>
    <w:rsid w:val="00EC71BF"/>
    <w:rsid w:val="00EC72F1"/>
    <w:rsid w:val="00ED1B9D"/>
    <w:rsid w:val="00ED3EB6"/>
    <w:rsid w:val="00ED3F8B"/>
    <w:rsid w:val="00ED4AEC"/>
    <w:rsid w:val="00ED5272"/>
    <w:rsid w:val="00ED5AB1"/>
    <w:rsid w:val="00ED5EE7"/>
    <w:rsid w:val="00ED6F32"/>
    <w:rsid w:val="00ED72CC"/>
    <w:rsid w:val="00EE03A4"/>
    <w:rsid w:val="00EE056F"/>
    <w:rsid w:val="00EE08BD"/>
    <w:rsid w:val="00EE0F6B"/>
    <w:rsid w:val="00EE2322"/>
    <w:rsid w:val="00EE235E"/>
    <w:rsid w:val="00EE2BBC"/>
    <w:rsid w:val="00EE2F1A"/>
    <w:rsid w:val="00EE4099"/>
    <w:rsid w:val="00EE4CB7"/>
    <w:rsid w:val="00EE4E3F"/>
    <w:rsid w:val="00EE57C4"/>
    <w:rsid w:val="00EE5C2E"/>
    <w:rsid w:val="00EE6287"/>
    <w:rsid w:val="00EE637B"/>
    <w:rsid w:val="00EE6624"/>
    <w:rsid w:val="00EE7652"/>
    <w:rsid w:val="00EF0D23"/>
    <w:rsid w:val="00EF1E7B"/>
    <w:rsid w:val="00EF21A8"/>
    <w:rsid w:val="00EF43F5"/>
    <w:rsid w:val="00EF55BD"/>
    <w:rsid w:val="00EF69C4"/>
    <w:rsid w:val="00EF7EC8"/>
    <w:rsid w:val="00F017AF"/>
    <w:rsid w:val="00F01BF0"/>
    <w:rsid w:val="00F0239C"/>
    <w:rsid w:val="00F035AD"/>
    <w:rsid w:val="00F041C4"/>
    <w:rsid w:val="00F045D0"/>
    <w:rsid w:val="00F05D0A"/>
    <w:rsid w:val="00F1077E"/>
    <w:rsid w:val="00F108DB"/>
    <w:rsid w:val="00F10F05"/>
    <w:rsid w:val="00F11D8D"/>
    <w:rsid w:val="00F12342"/>
    <w:rsid w:val="00F126A8"/>
    <w:rsid w:val="00F12AB1"/>
    <w:rsid w:val="00F13B48"/>
    <w:rsid w:val="00F1448A"/>
    <w:rsid w:val="00F14812"/>
    <w:rsid w:val="00F15425"/>
    <w:rsid w:val="00F1598C"/>
    <w:rsid w:val="00F15F21"/>
    <w:rsid w:val="00F15F70"/>
    <w:rsid w:val="00F165F8"/>
    <w:rsid w:val="00F16CA9"/>
    <w:rsid w:val="00F20BC6"/>
    <w:rsid w:val="00F21403"/>
    <w:rsid w:val="00F217EB"/>
    <w:rsid w:val="00F21A5D"/>
    <w:rsid w:val="00F21D80"/>
    <w:rsid w:val="00F22866"/>
    <w:rsid w:val="00F240A0"/>
    <w:rsid w:val="00F243B1"/>
    <w:rsid w:val="00F255FC"/>
    <w:rsid w:val="00F25816"/>
    <w:rsid w:val="00F259B0"/>
    <w:rsid w:val="00F25EAD"/>
    <w:rsid w:val="00F26A20"/>
    <w:rsid w:val="00F26D2A"/>
    <w:rsid w:val="00F274D1"/>
    <w:rsid w:val="00F276C9"/>
    <w:rsid w:val="00F27797"/>
    <w:rsid w:val="00F27F10"/>
    <w:rsid w:val="00F309F1"/>
    <w:rsid w:val="00F31359"/>
    <w:rsid w:val="00F32090"/>
    <w:rsid w:val="00F33B97"/>
    <w:rsid w:val="00F33F62"/>
    <w:rsid w:val="00F34C76"/>
    <w:rsid w:val="00F3596B"/>
    <w:rsid w:val="00F35EE6"/>
    <w:rsid w:val="00F36EE4"/>
    <w:rsid w:val="00F36FFE"/>
    <w:rsid w:val="00F3790F"/>
    <w:rsid w:val="00F40690"/>
    <w:rsid w:val="00F415B3"/>
    <w:rsid w:val="00F43B8F"/>
    <w:rsid w:val="00F440CD"/>
    <w:rsid w:val="00F46DDE"/>
    <w:rsid w:val="00F4761C"/>
    <w:rsid w:val="00F51785"/>
    <w:rsid w:val="00F530D7"/>
    <w:rsid w:val="00F534A7"/>
    <w:rsid w:val="00F541E6"/>
    <w:rsid w:val="00F55787"/>
    <w:rsid w:val="00F56F08"/>
    <w:rsid w:val="00F575E7"/>
    <w:rsid w:val="00F60A92"/>
    <w:rsid w:val="00F624EF"/>
    <w:rsid w:val="00F62F49"/>
    <w:rsid w:val="00F638B0"/>
    <w:rsid w:val="00F63964"/>
    <w:rsid w:val="00F640BF"/>
    <w:rsid w:val="00F65952"/>
    <w:rsid w:val="00F67219"/>
    <w:rsid w:val="00F6741D"/>
    <w:rsid w:val="00F70754"/>
    <w:rsid w:val="00F72735"/>
    <w:rsid w:val="00F7288F"/>
    <w:rsid w:val="00F72906"/>
    <w:rsid w:val="00F73079"/>
    <w:rsid w:val="00F737B8"/>
    <w:rsid w:val="00F74AAB"/>
    <w:rsid w:val="00F74C03"/>
    <w:rsid w:val="00F752FE"/>
    <w:rsid w:val="00F755AD"/>
    <w:rsid w:val="00F755BB"/>
    <w:rsid w:val="00F75B98"/>
    <w:rsid w:val="00F7629B"/>
    <w:rsid w:val="00F762A9"/>
    <w:rsid w:val="00F7639A"/>
    <w:rsid w:val="00F7778C"/>
    <w:rsid w:val="00F77926"/>
    <w:rsid w:val="00F77F81"/>
    <w:rsid w:val="00F77FDA"/>
    <w:rsid w:val="00F82BBE"/>
    <w:rsid w:val="00F83366"/>
    <w:rsid w:val="00F83A19"/>
    <w:rsid w:val="00F85F58"/>
    <w:rsid w:val="00F86C22"/>
    <w:rsid w:val="00F86E0C"/>
    <w:rsid w:val="00F879A1"/>
    <w:rsid w:val="00F906EA"/>
    <w:rsid w:val="00F90D4E"/>
    <w:rsid w:val="00F927FE"/>
    <w:rsid w:val="00F92A81"/>
    <w:rsid w:val="00F92FC4"/>
    <w:rsid w:val="00F933B1"/>
    <w:rsid w:val="00F9361C"/>
    <w:rsid w:val="00F956D7"/>
    <w:rsid w:val="00F9793C"/>
    <w:rsid w:val="00F97FA9"/>
    <w:rsid w:val="00FA03A4"/>
    <w:rsid w:val="00FA0C14"/>
    <w:rsid w:val="00FA0E39"/>
    <w:rsid w:val="00FA127C"/>
    <w:rsid w:val="00FA137A"/>
    <w:rsid w:val="00FA242B"/>
    <w:rsid w:val="00FA2D81"/>
    <w:rsid w:val="00FA3598"/>
    <w:rsid w:val="00FA4377"/>
    <w:rsid w:val="00FA4FAE"/>
    <w:rsid w:val="00FA5009"/>
    <w:rsid w:val="00FA5224"/>
    <w:rsid w:val="00FA5504"/>
    <w:rsid w:val="00FA6CCC"/>
    <w:rsid w:val="00FA6EF0"/>
    <w:rsid w:val="00FA75E2"/>
    <w:rsid w:val="00FA79E2"/>
    <w:rsid w:val="00FA7EAA"/>
    <w:rsid w:val="00FB0761"/>
    <w:rsid w:val="00FB0EE5"/>
    <w:rsid w:val="00FB385E"/>
    <w:rsid w:val="00FB3959"/>
    <w:rsid w:val="00FB4B02"/>
    <w:rsid w:val="00FB4D19"/>
    <w:rsid w:val="00FB5746"/>
    <w:rsid w:val="00FB7303"/>
    <w:rsid w:val="00FB74F1"/>
    <w:rsid w:val="00FC17BA"/>
    <w:rsid w:val="00FC2831"/>
    <w:rsid w:val="00FC2D40"/>
    <w:rsid w:val="00FC3600"/>
    <w:rsid w:val="00FC4A9F"/>
    <w:rsid w:val="00FC4AFB"/>
    <w:rsid w:val="00FC4F02"/>
    <w:rsid w:val="00FC4FA0"/>
    <w:rsid w:val="00FC565B"/>
    <w:rsid w:val="00FC5E1E"/>
    <w:rsid w:val="00FC725A"/>
    <w:rsid w:val="00FC7BF1"/>
    <w:rsid w:val="00FD014E"/>
    <w:rsid w:val="00FD01CF"/>
    <w:rsid w:val="00FD046D"/>
    <w:rsid w:val="00FD081C"/>
    <w:rsid w:val="00FD207A"/>
    <w:rsid w:val="00FD3148"/>
    <w:rsid w:val="00FD36A6"/>
    <w:rsid w:val="00FD4FCB"/>
    <w:rsid w:val="00FD71DD"/>
    <w:rsid w:val="00FE006E"/>
    <w:rsid w:val="00FE027A"/>
    <w:rsid w:val="00FE082E"/>
    <w:rsid w:val="00FE197E"/>
    <w:rsid w:val="00FE1AEF"/>
    <w:rsid w:val="00FE2840"/>
    <w:rsid w:val="00FE382F"/>
    <w:rsid w:val="00FE489C"/>
    <w:rsid w:val="00FE5116"/>
    <w:rsid w:val="00FE583B"/>
    <w:rsid w:val="00FE6AD5"/>
    <w:rsid w:val="00FE7D20"/>
    <w:rsid w:val="00FE7E03"/>
    <w:rsid w:val="00FF0DF1"/>
    <w:rsid w:val="00FF13C7"/>
    <w:rsid w:val="00FF1915"/>
    <w:rsid w:val="00FF1FF0"/>
    <w:rsid w:val="00FF230E"/>
    <w:rsid w:val="00FF23D7"/>
    <w:rsid w:val="00FF26AA"/>
    <w:rsid w:val="00FF27E7"/>
    <w:rsid w:val="00FF3324"/>
    <w:rsid w:val="00FF67EE"/>
    <w:rsid w:val="00FF7AAF"/>
    <w:rsid w:val="01185954"/>
    <w:rsid w:val="0129369E"/>
    <w:rsid w:val="014B941F"/>
    <w:rsid w:val="01651C64"/>
    <w:rsid w:val="0191B7A0"/>
    <w:rsid w:val="0293A8C7"/>
    <w:rsid w:val="038E3CC6"/>
    <w:rsid w:val="03D32904"/>
    <w:rsid w:val="040CC98F"/>
    <w:rsid w:val="04C3E7C0"/>
    <w:rsid w:val="04F11E32"/>
    <w:rsid w:val="0512D352"/>
    <w:rsid w:val="052FBC2D"/>
    <w:rsid w:val="053C2E4E"/>
    <w:rsid w:val="05998EE1"/>
    <w:rsid w:val="059AF5DF"/>
    <w:rsid w:val="0631C49F"/>
    <w:rsid w:val="074838D1"/>
    <w:rsid w:val="0759DA27"/>
    <w:rsid w:val="08D75827"/>
    <w:rsid w:val="09CEA0D0"/>
    <w:rsid w:val="09F12116"/>
    <w:rsid w:val="0A097F2A"/>
    <w:rsid w:val="0AEBE468"/>
    <w:rsid w:val="0BBB642B"/>
    <w:rsid w:val="0BCF2261"/>
    <w:rsid w:val="0DBBDF9D"/>
    <w:rsid w:val="0E5D6146"/>
    <w:rsid w:val="0EAD9C05"/>
    <w:rsid w:val="0F91DC98"/>
    <w:rsid w:val="0F9B9662"/>
    <w:rsid w:val="100B7E6C"/>
    <w:rsid w:val="10880A61"/>
    <w:rsid w:val="109E9BEE"/>
    <w:rsid w:val="1154BD05"/>
    <w:rsid w:val="1227B0B3"/>
    <w:rsid w:val="12D46614"/>
    <w:rsid w:val="13161675"/>
    <w:rsid w:val="13D63CB0"/>
    <w:rsid w:val="13F9683B"/>
    <w:rsid w:val="13FCE585"/>
    <w:rsid w:val="1492E2B5"/>
    <w:rsid w:val="14B969EA"/>
    <w:rsid w:val="151A8D57"/>
    <w:rsid w:val="15E2C4B7"/>
    <w:rsid w:val="166C8D9F"/>
    <w:rsid w:val="16905277"/>
    <w:rsid w:val="16EE9511"/>
    <w:rsid w:val="1719DC37"/>
    <w:rsid w:val="18093BBA"/>
    <w:rsid w:val="182149CE"/>
    <w:rsid w:val="183C77E8"/>
    <w:rsid w:val="186CEC0C"/>
    <w:rsid w:val="189F408A"/>
    <w:rsid w:val="18C1B17C"/>
    <w:rsid w:val="18C26A99"/>
    <w:rsid w:val="18F407B6"/>
    <w:rsid w:val="191747AD"/>
    <w:rsid w:val="19395D2D"/>
    <w:rsid w:val="1A36D313"/>
    <w:rsid w:val="1AE94951"/>
    <w:rsid w:val="1B47B977"/>
    <w:rsid w:val="1B6FA066"/>
    <w:rsid w:val="1C258EAC"/>
    <w:rsid w:val="1CDF5235"/>
    <w:rsid w:val="1CF7C49F"/>
    <w:rsid w:val="1D005E44"/>
    <w:rsid w:val="1D711A66"/>
    <w:rsid w:val="1D84252E"/>
    <w:rsid w:val="1E22A2CD"/>
    <w:rsid w:val="1E501248"/>
    <w:rsid w:val="1E5F0E9F"/>
    <w:rsid w:val="1ED67587"/>
    <w:rsid w:val="1F4B6856"/>
    <w:rsid w:val="2076FF77"/>
    <w:rsid w:val="2152BBAB"/>
    <w:rsid w:val="218C78C3"/>
    <w:rsid w:val="21B676F4"/>
    <w:rsid w:val="21E1DD61"/>
    <w:rsid w:val="22FB14F7"/>
    <w:rsid w:val="23A408B5"/>
    <w:rsid w:val="23C23017"/>
    <w:rsid w:val="2446A1C0"/>
    <w:rsid w:val="24F5BEFA"/>
    <w:rsid w:val="252BA526"/>
    <w:rsid w:val="254A172A"/>
    <w:rsid w:val="26ED89B7"/>
    <w:rsid w:val="275EDF96"/>
    <w:rsid w:val="275F1267"/>
    <w:rsid w:val="2811ED4C"/>
    <w:rsid w:val="28EEFC30"/>
    <w:rsid w:val="294D050E"/>
    <w:rsid w:val="2968C2E4"/>
    <w:rsid w:val="296A287F"/>
    <w:rsid w:val="29AA916C"/>
    <w:rsid w:val="29E6A507"/>
    <w:rsid w:val="2B00C12E"/>
    <w:rsid w:val="2B0158A6"/>
    <w:rsid w:val="2B46429F"/>
    <w:rsid w:val="2B9BF2A3"/>
    <w:rsid w:val="2CA150CD"/>
    <w:rsid w:val="2CDEA332"/>
    <w:rsid w:val="2CFE139A"/>
    <w:rsid w:val="2D1C3DDB"/>
    <w:rsid w:val="2D3DE162"/>
    <w:rsid w:val="2D463FE6"/>
    <w:rsid w:val="2DD1FE25"/>
    <w:rsid w:val="2E46CD4A"/>
    <w:rsid w:val="2ED91A4B"/>
    <w:rsid w:val="2F2C10E9"/>
    <w:rsid w:val="306503A5"/>
    <w:rsid w:val="306DC055"/>
    <w:rsid w:val="30F3263F"/>
    <w:rsid w:val="3142669E"/>
    <w:rsid w:val="31A8AEE8"/>
    <w:rsid w:val="32166241"/>
    <w:rsid w:val="32185B7A"/>
    <w:rsid w:val="32AD29FD"/>
    <w:rsid w:val="32B8D5CD"/>
    <w:rsid w:val="32F3D9A6"/>
    <w:rsid w:val="3403FF95"/>
    <w:rsid w:val="34ABD254"/>
    <w:rsid w:val="36FF1E73"/>
    <w:rsid w:val="37C28E2C"/>
    <w:rsid w:val="37E26152"/>
    <w:rsid w:val="382CCC7A"/>
    <w:rsid w:val="39496529"/>
    <w:rsid w:val="39860F9A"/>
    <w:rsid w:val="3A8DB46D"/>
    <w:rsid w:val="3B117B14"/>
    <w:rsid w:val="3BD9B694"/>
    <w:rsid w:val="3D6B3450"/>
    <w:rsid w:val="3D8CA47D"/>
    <w:rsid w:val="3E3B5F58"/>
    <w:rsid w:val="3E973FC8"/>
    <w:rsid w:val="3F2A6178"/>
    <w:rsid w:val="3FE6E1D4"/>
    <w:rsid w:val="408ED09A"/>
    <w:rsid w:val="410A7F18"/>
    <w:rsid w:val="411AF0A1"/>
    <w:rsid w:val="42BA6FCB"/>
    <w:rsid w:val="4328DA53"/>
    <w:rsid w:val="449F4F5E"/>
    <w:rsid w:val="45216F16"/>
    <w:rsid w:val="458937C4"/>
    <w:rsid w:val="47791C2E"/>
    <w:rsid w:val="47D157A1"/>
    <w:rsid w:val="47D57512"/>
    <w:rsid w:val="484DA670"/>
    <w:rsid w:val="4861FF9C"/>
    <w:rsid w:val="486432A2"/>
    <w:rsid w:val="487DBB2D"/>
    <w:rsid w:val="48B8E580"/>
    <w:rsid w:val="4921B541"/>
    <w:rsid w:val="495CB2FB"/>
    <w:rsid w:val="498AC00D"/>
    <w:rsid w:val="4B60C4DA"/>
    <w:rsid w:val="4BD0C9E6"/>
    <w:rsid w:val="4E4B99B0"/>
    <w:rsid w:val="4EA96783"/>
    <w:rsid w:val="4FA75C9B"/>
    <w:rsid w:val="4FDD0640"/>
    <w:rsid w:val="5034C65B"/>
    <w:rsid w:val="5103F16A"/>
    <w:rsid w:val="51076D8F"/>
    <w:rsid w:val="5137F2C9"/>
    <w:rsid w:val="515A1A57"/>
    <w:rsid w:val="51E9650A"/>
    <w:rsid w:val="521ABEC9"/>
    <w:rsid w:val="522B3052"/>
    <w:rsid w:val="5286D991"/>
    <w:rsid w:val="528AFCDE"/>
    <w:rsid w:val="5361B134"/>
    <w:rsid w:val="54044A3F"/>
    <w:rsid w:val="548573F7"/>
    <w:rsid w:val="560873AC"/>
    <w:rsid w:val="5752DAFD"/>
    <w:rsid w:val="577A7AAF"/>
    <w:rsid w:val="58CA8167"/>
    <w:rsid w:val="5947A329"/>
    <w:rsid w:val="59522684"/>
    <w:rsid w:val="5977DC45"/>
    <w:rsid w:val="59DA287B"/>
    <w:rsid w:val="5A4BD6AA"/>
    <w:rsid w:val="5A7319CA"/>
    <w:rsid w:val="5A78C0FE"/>
    <w:rsid w:val="5B4F2278"/>
    <w:rsid w:val="5BC06529"/>
    <w:rsid w:val="5C207F11"/>
    <w:rsid w:val="5CEFA04C"/>
    <w:rsid w:val="5CF5B78D"/>
    <w:rsid w:val="5D2C244B"/>
    <w:rsid w:val="5E34501A"/>
    <w:rsid w:val="5EB47DB3"/>
    <w:rsid w:val="5FFEF19B"/>
    <w:rsid w:val="606757B9"/>
    <w:rsid w:val="607557F1"/>
    <w:rsid w:val="608D2EC3"/>
    <w:rsid w:val="61544FBF"/>
    <w:rsid w:val="61E955CF"/>
    <w:rsid w:val="62227795"/>
    <w:rsid w:val="6232F317"/>
    <w:rsid w:val="63240E0E"/>
    <w:rsid w:val="63ED6335"/>
    <w:rsid w:val="6418C606"/>
    <w:rsid w:val="64306E3D"/>
    <w:rsid w:val="64478577"/>
    <w:rsid w:val="64AD3BB8"/>
    <w:rsid w:val="655790DB"/>
    <w:rsid w:val="65EE56BF"/>
    <w:rsid w:val="65FF81A3"/>
    <w:rsid w:val="6659F616"/>
    <w:rsid w:val="66C5AF9C"/>
    <w:rsid w:val="671331A8"/>
    <w:rsid w:val="675B6336"/>
    <w:rsid w:val="678ADCFD"/>
    <w:rsid w:val="67ABF65E"/>
    <w:rsid w:val="67ADDC8E"/>
    <w:rsid w:val="67B0967F"/>
    <w:rsid w:val="68682A6A"/>
    <w:rsid w:val="6A19DD52"/>
    <w:rsid w:val="6A50A369"/>
    <w:rsid w:val="6A60DFF0"/>
    <w:rsid w:val="6AC9E73E"/>
    <w:rsid w:val="6ACF66F1"/>
    <w:rsid w:val="6AF013EF"/>
    <w:rsid w:val="6B0B4B3E"/>
    <w:rsid w:val="6B10361A"/>
    <w:rsid w:val="6B2D690E"/>
    <w:rsid w:val="6C1A6D55"/>
    <w:rsid w:val="6C25CCAB"/>
    <w:rsid w:val="6CE3BC44"/>
    <w:rsid w:val="6D3932D2"/>
    <w:rsid w:val="6D7AEB48"/>
    <w:rsid w:val="6D852593"/>
    <w:rsid w:val="6F03817A"/>
    <w:rsid w:val="6FB4E353"/>
    <w:rsid w:val="6FB670CB"/>
    <w:rsid w:val="7134350D"/>
    <w:rsid w:val="71509B87"/>
    <w:rsid w:val="72821169"/>
    <w:rsid w:val="7302AA24"/>
    <w:rsid w:val="7303671B"/>
    <w:rsid w:val="7353C79C"/>
    <w:rsid w:val="7449CF04"/>
    <w:rsid w:val="751AA333"/>
    <w:rsid w:val="768AFE75"/>
    <w:rsid w:val="76B3C73B"/>
    <w:rsid w:val="77331BD6"/>
    <w:rsid w:val="799F3AFF"/>
    <w:rsid w:val="7BEDA938"/>
    <w:rsid w:val="7C2125CC"/>
    <w:rsid w:val="7F46D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A6D99FF8-66CB-4152-A3CC-2135362D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3A2FFC"/>
    <w:pPr>
      <w:numPr>
        <w:numId w:val="2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B6155"/>
    <w:pPr>
      <w:keepNext/>
      <w:keepLines/>
      <w:numPr>
        <w:ilvl w:val="1"/>
        <w:numId w:val="2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7B6155"/>
    <w:pPr>
      <w:keepNext/>
      <w:keepLines/>
      <w:numPr>
        <w:ilvl w:val="2"/>
        <w:numId w:val="2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2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2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2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2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2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2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4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5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2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7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paragraph" w:styleId="SemEspaamento">
    <w:name w:val="No Spacing"/>
    <w:uiPriority w:val="1"/>
    <w:qFormat/>
    <w:rsid w:val="00715CDF"/>
    <w:pPr>
      <w:keepNext/>
      <w:keepLines/>
    </w:pPr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6D47EA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D26D66"/>
  </w:style>
  <w:style w:type="paragraph" w:styleId="Legenda">
    <w:name w:val="caption"/>
    <w:basedOn w:val="Normal"/>
    <w:next w:val="Normal"/>
    <w:uiPriority w:val="35"/>
    <w:qFormat/>
    <w:rsid w:val="003952C0"/>
    <w:pPr>
      <w:spacing w:after="200"/>
    </w:pPr>
    <w:rPr>
      <w:i/>
      <w:iCs/>
      <w:color w:val="44546A" w:themeColor="text2"/>
      <w:sz w:val="18"/>
      <w:szCs w:val="18"/>
    </w:rPr>
  </w:style>
  <w:style w:type="character" w:styleId="nfase">
    <w:name w:val="Emphasis"/>
    <w:basedOn w:val="Fontepargpadro"/>
    <w:uiPriority w:val="20"/>
    <w:qFormat/>
    <w:rsid w:val="00844CFD"/>
    <w:rPr>
      <w:i/>
      <w:iCs/>
    </w:rPr>
  </w:style>
  <w:style w:type="character" w:styleId="Forte">
    <w:name w:val="Strong"/>
    <w:basedOn w:val="Fontepargpadro"/>
    <w:uiPriority w:val="22"/>
    <w:qFormat/>
    <w:rsid w:val="00844CFD"/>
    <w:rPr>
      <w:b/>
      <w:bCs/>
    </w:rPr>
  </w:style>
  <w:style w:type="character" w:customStyle="1" w:styleId="normaltextrun">
    <w:name w:val="normaltextrun"/>
    <w:basedOn w:val="Fontepargpadro"/>
    <w:rsid w:val="00F34C76"/>
  </w:style>
  <w:style w:type="character" w:customStyle="1" w:styleId="eop">
    <w:name w:val="eop"/>
    <w:basedOn w:val="Fontepargpadro"/>
    <w:rsid w:val="00F34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233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59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792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85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5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53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114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63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9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ublication/339368782_Uma_Revisao_Sistematica_da_Literatura_para_Investigacao_de_Estrategias_de_Ensino_Colaborativo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5753/sbsc.2016.9508" TargetMode="External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sol.sbc.org.br/index.php/sbsc/index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18</Pages>
  <Words>7564</Words>
  <Characters>40848</Characters>
  <Application>Microsoft Office Word</Application>
  <DocSecurity>0</DocSecurity>
  <Lines>340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236</cp:revision>
  <cp:lastPrinted>2023-04-25T22:56:00Z</cp:lastPrinted>
  <dcterms:created xsi:type="dcterms:W3CDTF">2023-04-25T09:08:00Z</dcterms:created>
  <dcterms:modified xsi:type="dcterms:W3CDTF">2023-05-17T13:36:00Z</dcterms:modified>
</cp:coreProperties>
</file>