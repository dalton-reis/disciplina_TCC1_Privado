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</w:t>
      </w:r>
      <w:proofErr w:type="spellStart"/>
      <w:r w:rsidRPr="004B4724">
        <w:t>Weingaertner</w:t>
      </w:r>
      <w:proofErr w:type="spellEnd"/>
      <w:r w:rsidR="00076065">
        <w:t xml:space="preserve"> – Supervisora</w:t>
      </w:r>
    </w:p>
    <w:p w14:paraId="4C7A4679" w14:textId="5A6762B9" w:rsidR="00F255FC" w:rsidRDefault="00C67979" w:rsidP="00F9644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6E3045A3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</w:t>
      </w:r>
      <w:commentRangeStart w:id="10"/>
      <w:r>
        <w:t>2022</w:t>
      </w:r>
      <w:commentRangeEnd w:id="10"/>
      <w:r w:rsidR="00343558">
        <w:rPr>
          <w:rStyle w:val="Refdecomentrio"/>
        </w:rPr>
        <w:commentReference w:id="10"/>
      </w:r>
      <w:r>
        <w:t xml:space="preserve">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Porém,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commentRangeStart w:id="11"/>
      <w:r w:rsidR="0049103C" w:rsidRPr="000B5AD2">
        <w:t xml:space="preserve">Nesse contexto, </w:t>
      </w:r>
      <w:r w:rsidR="0049103C">
        <w:t>está a loja de aluguel de trajes que motivou o desenvolvimento desse trabalho</w:t>
      </w:r>
      <w:commentRangeEnd w:id="11"/>
      <w:r w:rsidR="00F42C85">
        <w:rPr>
          <w:rStyle w:val="Refdecomentrio"/>
        </w:rPr>
        <w:commentReference w:id="11"/>
      </w:r>
      <w:r w:rsidR="0049103C">
        <w:t>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6121049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9363C">
        <w:t xml:space="preserve">Figura </w:t>
      </w:r>
      <w:r w:rsidR="00C9363C">
        <w:rPr>
          <w:noProof/>
        </w:rPr>
        <w:t>1</w:t>
      </w:r>
      <w:r>
        <w:fldChar w:fldCharType="end"/>
      </w:r>
      <w:r>
        <w:t xml:space="preserve"> traz o mapeamento do processo atual da loja. Nesse mapeamento foi utilizado 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>
        <w:rPr>
          <w:rFonts w:ascii="Courier New" w:hAnsi="Courier New" w:cs="Courier New"/>
          <w:sz w:val="20"/>
        </w:rPr>
        <w:t xml:space="preserve">,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>, um funcionário irá buscar trajes relacionados, e nas situações remotas se busca manualmente entre fotos de todas as peças,</w:t>
      </w:r>
      <w:r w:rsidR="004908D0">
        <w:t xml:space="preserve"> os</w:t>
      </w:r>
      <w:r>
        <w:t xml:space="preserve"> </w:t>
      </w:r>
      <w:r>
        <w:lastRenderedPageBreak/>
        <w:t xml:space="preserve">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C06094">
        <w:rPr>
          <w:rFonts w:ascii="Courier New" w:hAnsi="Courier New" w:cs="Courier New"/>
          <w:sz w:val="20"/>
        </w:rPr>
        <w:t xml:space="preserve">,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feito 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>, para garantir que os dados estejam atualizados. A</w:t>
      </w:r>
      <w:r w:rsidR="00B7233D">
        <w:t xml:space="preserve">pós isso, um funcionário registra as informações do aluguel no sistema, </w:t>
      </w:r>
      <w:r w:rsidR="008E5822">
        <w:t>com a</w:t>
      </w:r>
      <w:r w:rsidR="00B7233D">
        <w:t xml:space="preserve"> etapa,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B7233D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,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 xml:space="preserve">Pagamento e assinatura do contrato,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 xml:space="preserve">que dependem do dia, quinta-feira são feitos 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, e segunda-feira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separação, é feita a </w:t>
      </w:r>
      <w:r w:rsidR="007A3819">
        <w:rPr>
          <w:rFonts w:ascii="Courier New" w:hAnsi="Courier New" w:cs="Courier New"/>
          <w:sz w:val="20"/>
        </w:rPr>
        <w:t xml:space="preserve">Preparação do traje,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retirada, e a peça é entregue ao cliente na etapa </w:t>
      </w:r>
      <w:r w:rsidR="006670A3">
        <w:rPr>
          <w:rFonts w:ascii="Courier New" w:hAnsi="Courier New" w:cs="Courier New"/>
          <w:sz w:val="20"/>
        </w:rPr>
        <w:t xml:space="preserve">Retirada do traje.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cliente,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 xml:space="preserve">Finalização do contrato de locação,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7DF48ACC" w:rsidR="003E757E" w:rsidRDefault="003E757E" w:rsidP="0030733A">
      <w:pPr>
        <w:pStyle w:val="TF-LEGENDA"/>
      </w:pPr>
      <w:bookmarkStart w:id="12" w:name="_Ref131617214"/>
      <w:r>
        <w:t xml:space="preserve">Figura </w:t>
      </w:r>
      <w:fldSimple w:instr=" SEQ Figura \* ARABIC ">
        <w:r w:rsidR="00C9363C">
          <w:rPr>
            <w:noProof/>
          </w:rPr>
          <w:t>1</w:t>
        </w:r>
      </w:fldSimple>
      <w:bookmarkEnd w:id="12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C654C4C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6412E" w:rsidRPr="000B5AD2">
        <w:t>,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disso, </w:t>
      </w:r>
      <w:r w:rsidR="00D61DD6">
        <w:t>e</w:t>
      </w:r>
      <w:r w:rsidR="00D61DD6" w:rsidRPr="000B5AD2">
        <w:t xml:space="preserve">sses desafios tornam a gestão da loja mais complexa e afetam negativamente a </w:t>
      </w:r>
      <w:r w:rsidR="00D61DD6" w:rsidRPr="000B5AD2">
        <w:lastRenderedPageBreak/>
        <w:t>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Como a implementação de um sistema de gestão irá </w:t>
      </w:r>
      <w:r w:rsidR="004102CB">
        <w:t>ajudar</w:t>
      </w:r>
      <w:r w:rsidR="009067A3">
        <w:t xml:space="preserve"> a loja </w:t>
      </w:r>
      <w:r w:rsidR="00BE1748" w:rsidRPr="00BE1748">
        <w:t xml:space="preserve">Roberta Aluguel de Trajes </w:t>
      </w:r>
      <w:r w:rsidR="009067A3">
        <w:t>a se tornar mais eficiente?</w:t>
      </w:r>
      <w:r w:rsidR="00672E27" w:rsidRPr="00672E27">
        <w:t xml:space="preserve"> </w:t>
      </w:r>
      <w:r w:rsidR="009067A3">
        <w:t>Para isso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,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D61DD6">
        <w:t xml:space="preserve">, que </w:t>
      </w:r>
      <w:r w:rsidR="00375152">
        <w:t xml:space="preserve">será </w:t>
      </w:r>
      <w:r w:rsidR="00D61DD6">
        <w:t>desenvolvido dentro d</w:t>
      </w:r>
      <w:r w:rsidR="00873E01">
        <w:t>as</w:t>
      </w:r>
      <w:r w:rsidR="00D61DD6">
        <w:t xml:space="preserve"> </w:t>
      </w:r>
      <w:r w:rsidR="00873E01">
        <w:t>metodologias</w:t>
      </w:r>
      <w:r w:rsidR="00D61DD6">
        <w:t xml:space="preserve"> </w:t>
      </w:r>
      <w:r w:rsidR="00375152">
        <w:t>de design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4B432793" w14:textId="6AEE4221" w:rsidR="000B5AD2" w:rsidRPr="000B5AD2" w:rsidRDefault="000B5AD2" w:rsidP="0030733A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2C329B">
        <w:t>criar um controle de estoque, que gerencie o fluxo de saída e entrada de peças; possibilitar uma melhor visibilidade para os processos financeiros</w:t>
      </w:r>
      <w:r w:rsidR="00963D30">
        <w:t>; facilitar a consulta de locações, por meio de relatórios</w:t>
      </w:r>
      <w:r w:rsidR="002C329B">
        <w:t xml:space="preserve">; </w:t>
      </w:r>
      <w:r w:rsidR="00536778">
        <w:t>gerenciar as operações</w:t>
      </w:r>
      <w:r w:rsidR="002C329B">
        <w:t xml:space="preserve"> de </w:t>
      </w:r>
      <w:r w:rsidR="009E44F0">
        <w:t>c</w:t>
      </w:r>
      <w:r w:rsidR="002C329B" w:rsidRPr="009E44F0">
        <w:t>adastro</w:t>
      </w:r>
      <w:r w:rsidR="00536778">
        <w:t xml:space="preserve"> da loja de forma centralizada</w:t>
      </w:r>
      <w:r w:rsidR="003E1E96">
        <w:t xml:space="preserve">; disponibilizar </w:t>
      </w:r>
      <w:r w:rsidR="00375152" w:rsidRPr="00375152">
        <w:t xml:space="preserve">interfaces </w:t>
      </w:r>
      <w:r w:rsidR="003E1E96">
        <w:t xml:space="preserve">para os clientes voltadas a </w:t>
      </w:r>
      <w:r w:rsidR="00375152" w:rsidRPr="00375152">
        <w:t>exibição on-line dos produtos;</w:t>
      </w:r>
      <w:r w:rsidR="003E1E96">
        <w:t xml:space="preserve"> </w:t>
      </w:r>
      <w:r w:rsidR="00375152" w:rsidRPr="00375152">
        <w:t>e, por fim, analisar e avaliar a usabilidade</w:t>
      </w:r>
      <w:r w:rsidR="00375152">
        <w:t xml:space="preserve"> e</w:t>
      </w:r>
      <w:r w:rsidR="00375152" w:rsidRPr="00375152">
        <w:t xml:space="preserve"> a experiência de usuário </w:t>
      </w:r>
      <w:r w:rsidR="000A688B">
        <w:t>em relação às</w:t>
      </w:r>
      <w:r w:rsidR="00375152" w:rsidRPr="00375152">
        <w:t xml:space="preserve">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F9644D">
      <w:pPr>
        <w:pStyle w:val="Ttulo1"/>
      </w:pPr>
      <w:bookmarkStart w:id="13" w:name="_Toc419598587"/>
      <w:r>
        <w:t>Bases Teóricas</w:t>
      </w:r>
    </w:p>
    <w:p w14:paraId="1FABFAA4" w14:textId="320068B8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9363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9363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4" w:name="_Ref131264473"/>
      <w:r>
        <w:t>Revisão Bibliográfica</w:t>
      </w:r>
      <w:bookmarkEnd w:id="14"/>
    </w:p>
    <w:p w14:paraId="7DAB5CD1" w14:textId="2A2CD0EC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9363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9363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9363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7A28C9">
      <w:pPr>
        <w:pStyle w:val="Ttulo3"/>
      </w:pPr>
      <w:bookmarkStart w:id="15" w:name="_Ref131264122"/>
      <w:r>
        <w:t>Sistemas de Gestão</w:t>
      </w:r>
      <w:bookmarkEnd w:id="15"/>
    </w:p>
    <w:p w14:paraId="68F38E98" w14:textId="6D3383D6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</w:t>
      </w:r>
      <w:r w:rsidR="00393BD0" w:rsidRPr="00C83166">
        <w:lastRenderedPageBreak/>
        <w:t>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,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processos,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empresa, traz consigo uma série de benefícios, dentre eles a melhoria da qualidade dos produtos e serviços oferecidos e a redução de custos (SEBRAE, 2022).</w:t>
      </w:r>
    </w:p>
    <w:p w14:paraId="54CA15F9" w14:textId="602C9F6C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commentRangeStart w:id="16"/>
      <w:r w:rsidR="00FC5623">
        <w:t>2019</w:t>
      </w:r>
      <w:commentRangeEnd w:id="16"/>
      <w:r w:rsidR="00343558">
        <w:rPr>
          <w:rStyle w:val="Refdecomentrio"/>
        </w:rPr>
        <w:commentReference w:id="16"/>
      </w:r>
      <w:r>
        <w:t xml:space="preserve">), uma empresa organiza </w:t>
      </w:r>
      <w:r w:rsidR="00FC5623">
        <w:t xml:space="preserve">seus setores ou departamentos, </w:t>
      </w:r>
      <w:r>
        <w:t xml:space="preserve">a partir de um sistema de gestão,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2084609E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como,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>s financeiros; o balanço patrimonial, que fornece relatórios da situação dos bens da empresa, valor em caixa e despesas com terceiros; o preço de venda, que define o preço se baseando em 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33D4F0D" w:rsidR="00B24D8D" w:rsidRDefault="007A28C9" w:rsidP="00E74404">
      <w:pPr>
        <w:pStyle w:val="TF-TEXTO"/>
      </w:pPr>
      <w:r>
        <w:lastRenderedPageBreak/>
        <w:t>Já a</w:t>
      </w:r>
      <w:r w:rsidR="004C6BFB">
        <w:t xml:space="preserve"> gestão de estoque, por sua vez, é um elemento regulador dos fluxos da empresa,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ainda, que para se ter o gerenciamento do estoque,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7A28C9">
      <w:pPr>
        <w:pStyle w:val="Ttulo3"/>
        <w:rPr>
          <w:lang w:val="en-US"/>
        </w:rPr>
      </w:pPr>
      <w:bookmarkStart w:id="17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7"/>
    </w:p>
    <w:p w14:paraId="158E6098" w14:textId="4612F7AA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disciplinada, que abrange desde a identificação,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0E1635DB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Pois,</w:t>
      </w:r>
      <w:r>
        <w:t xml:space="preserve"> </w:t>
      </w:r>
      <w:r w:rsidR="00581BAF">
        <w:t>a</w:t>
      </w:r>
      <w:r>
        <w:t>lém de documentar e padronizar os processos, o BPM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clico 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2279E520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,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,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documentado,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>, que de acordo com 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 xml:space="preserve">a etapa </w:t>
      </w:r>
      <w:r w:rsidR="00601839">
        <w:lastRenderedPageBreak/>
        <w:t>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>,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7A28C9">
      <w:pPr>
        <w:pStyle w:val="Ttulo3"/>
      </w:pPr>
      <w:bookmarkStart w:id="18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8"/>
      <w:r w:rsidR="009C0904">
        <w:t xml:space="preserve"> e Usabilidade</w:t>
      </w:r>
    </w:p>
    <w:p w14:paraId="048FFEBC" w14:textId="611D4007" w:rsidR="004866CB" w:rsidRDefault="00C92D36" w:rsidP="00C92D36">
      <w:pPr>
        <w:pStyle w:val="TF-TEXTO"/>
      </w:pPr>
      <w:r>
        <w:t>Para Fiori (2022), a</w:t>
      </w:r>
      <w:r w:rsidR="00586FCC" w:rsidRPr="00586FCC">
        <w:t xml:space="preserve"> prototipação é uma etapa fundamental no processo de desenvolvimento de um sistema, pois é uma versão inicial, que pode ser utilizado para validar requisitos, conceitualizar funções, e aprofundar o conhecimento sobre o problema que se deseja resolver.</w:t>
      </w:r>
      <w:r>
        <w:t xml:space="preserve"> </w:t>
      </w:r>
      <w:r w:rsidR="00585297">
        <w:t>E</w:t>
      </w:r>
      <w:r w:rsidR="00586FCC" w:rsidRPr="00586FCC">
        <w:t>xistem diferentes modelos de prototipação</w:t>
      </w:r>
      <w:r w:rsidR="00585297">
        <w:t>,</w:t>
      </w:r>
      <w:r w:rsidR="00586FCC" w:rsidRPr="00586FCC">
        <w:t xml:space="preserve"> </w:t>
      </w:r>
      <w:r w:rsidR="00585297">
        <w:t>e u</w:t>
      </w:r>
      <w:r w:rsidR="00586FCC" w:rsidRPr="00586FCC">
        <w:t xml:space="preserve">ma das formas de se classificar um protótipo é a fidelidade, que segundo Alves </w:t>
      </w:r>
      <w:r w:rsidR="00586FCC" w:rsidRPr="00586FCC">
        <w:rPr>
          <w:i/>
          <w:iCs/>
        </w:rPr>
        <w:t>et al.</w:t>
      </w:r>
      <w:r w:rsidR="00586FCC" w:rsidRPr="00586FCC">
        <w:t xml:space="preserve"> (2022)</w:t>
      </w:r>
      <w:r>
        <w:t>,</w:t>
      </w:r>
      <w:r w:rsidR="00586FCC" w:rsidRPr="00586FCC">
        <w:t xml:space="preserve"> descreve o grau em que a prototipação se encontra em relação ao </w:t>
      </w:r>
      <w:r w:rsidRPr="00586FCC">
        <w:t>produto</w:t>
      </w:r>
      <w:r>
        <w:t xml:space="preserve">, podendo ser </w:t>
      </w:r>
      <w:r w:rsidR="006B2AEC">
        <w:t>classificados de</w:t>
      </w:r>
      <w:r>
        <w:t xml:space="preserve"> baixa</w:t>
      </w:r>
      <w:r w:rsidR="006B2AEC">
        <w:t xml:space="preserve"> ou de alta</w:t>
      </w:r>
      <w:r>
        <w:t xml:space="preserve"> fidelidade</w:t>
      </w:r>
      <w:r w:rsidRPr="004A6F48">
        <w:t>.</w:t>
      </w:r>
      <w:r w:rsidR="00E36EEA" w:rsidRPr="004A6F48">
        <w:t xml:space="preserve"> </w:t>
      </w:r>
      <w:r w:rsidRPr="00586FCC">
        <w:t>Alves et</w:t>
      </w:r>
      <w:r w:rsidR="00586FCC" w:rsidRPr="00586FCC">
        <w:rPr>
          <w:i/>
          <w:iCs/>
        </w:rPr>
        <w:t xml:space="preserve"> al.</w:t>
      </w:r>
      <w:r w:rsidR="00586FCC" w:rsidRPr="00586FCC">
        <w:t xml:space="preserve"> (2022)</w:t>
      </w:r>
      <w:r w:rsidR="006B2AEC">
        <w:t xml:space="preserve"> colocam que</w:t>
      </w:r>
      <w:r w:rsidR="00586FCC" w:rsidRPr="00586FCC">
        <w:t xml:space="preserve"> quanto mais parecido com o </w:t>
      </w:r>
      <w:r w:rsidR="006B2AEC" w:rsidRPr="00586FCC">
        <w:t>produto</w:t>
      </w:r>
      <w:r w:rsidR="00586FCC" w:rsidRPr="00586FCC">
        <w:t xml:space="preserve"> mais alta a fidelidade, e quanto menos similar</w:t>
      </w:r>
      <w:r w:rsidR="00550EC4">
        <w:t>,</w:t>
      </w:r>
      <w:r w:rsidR="00586FCC" w:rsidRPr="00586FCC">
        <w:t xml:space="preserve"> mais baixa a fidelidade. </w:t>
      </w:r>
    </w:p>
    <w:p w14:paraId="2C7D1170" w14:textId="55965D8E" w:rsidR="00C92D36" w:rsidRDefault="00586FCC" w:rsidP="00C92D36">
      <w:pPr>
        <w:pStyle w:val="TF-TEXTO"/>
      </w:pPr>
      <w:r w:rsidRPr="00586FCC">
        <w:t>Protótipos de baixa fidelidade,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,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DF3810">
        <w:t xml:space="preserve">,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(2021), 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1E0BB011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 </w:t>
      </w:r>
      <w:commentRangeStart w:id="19"/>
      <w:r w:rsidR="00067501" w:rsidRPr="00E02A17">
        <w:t>Nielsen e Norman</w:t>
      </w:r>
      <w:r w:rsidR="00067501">
        <w:t xml:space="preserve"> </w:t>
      </w:r>
      <w:r w:rsidR="00E02A17">
        <w:t>(2023)</w:t>
      </w:r>
      <w:r w:rsidR="00067501">
        <w:t xml:space="preserve"> </w:t>
      </w:r>
      <w:commentRangeEnd w:id="19"/>
      <w:r w:rsidR="00A70F22">
        <w:rPr>
          <w:rStyle w:val="Refdecomentrio"/>
        </w:rPr>
        <w:commentReference w:id="19"/>
      </w:r>
      <w:r w:rsidR="00067501">
        <w:t xml:space="preserve">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30F003F0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 xml:space="preserve">, aprendizagem, memorização, eficiência, satisfação e erros. Os </w:t>
      </w:r>
      <w:r w:rsidR="00141E21">
        <w:t>atributos</w:t>
      </w:r>
      <w:r w:rsidRPr="00166B57">
        <w:t xml:space="preserve"> um e dois, medem o esforço exigido </w:t>
      </w:r>
      <w:r w:rsidRPr="00166B57">
        <w:lastRenderedPageBreak/>
        <w:t>do usuário para entender o sistema e recordar de seu uso, o três e o quatro representam o quanto o sistema auxilia o usuário e está relacionado com o sentimento ao ser utilizado, já o último 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 xml:space="preserve">, Jakob Nielsen desenvolveu 10 heurísticas, que </w:t>
      </w:r>
      <w:r w:rsidR="00565743">
        <w:t xml:space="preserve">auxiliam uma melhor usabilidade para </w:t>
      </w:r>
      <w:r w:rsidR="00565743" w:rsidRPr="00565743">
        <w:t>as interfaces (NIELSEN, 2020)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proofErr w:type="spellStart"/>
      <w:r w:rsidR="00C709D0">
        <w:t>n.d</w:t>
      </w:r>
      <w:proofErr w:type="spellEnd"/>
      <w:r w:rsidR="00C709D0">
        <w:t>.])</w:t>
      </w:r>
      <w:r w:rsidR="008B48C3">
        <w:t xml:space="preserve">. </w:t>
      </w:r>
      <w:r w:rsidR="0079620D">
        <w:t>O MD tem c</w:t>
      </w:r>
      <w:r w:rsidR="008B48C3">
        <w:t xml:space="preserve">omo objetivo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20" w:name="_Ref131264540"/>
      <w:r w:rsidRPr="00FC4A9F">
        <w:t>Correlatos</w:t>
      </w:r>
      <w:bookmarkEnd w:id="20"/>
    </w:p>
    <w:p w14:paraId="744E13D0" w14:textId="4DDC0CC5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Costa </w:t>
      </w:r>
      <w:r w:rsidRPr="00072B75">
        <w:rPr>
          <w:i/>
          <w:iCs/>
        </w:rPr>
        <w:t>et al.</w:t>
      </w:r>
      <w:r>
        <w:t xml:space="preserve"> (2016)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1B37F3" w:rsidRPr="001B37F3">
        <w:t>Como a implementação de um sistema de gestão irá ajudar a loja Roberta Aluguel de Trajes a se tornar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são os</w:t>
      </w:r>
      <w:r w:rsidR="005D600C">
        <w:t xml:space="preserve"> tipos de</w:t>
      </w:r>
      <w:r w:rsidR="006B2AEC" w:rsidRPr="006B2AEC">
        <w:t xml:space="preserve">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26E8F493" w:rsidR="00DE6839" w:rsidRDefault="00DE6839" w:rsidP="00DE6839">
      <w:pPr>
        <w:pStyle w:val="TF-TEXTO"/>
      </w:pPr>
      <w:r>
        <w:t xml:space="preserve">  Para realizar a RSL, utilizou-se como base as bibliotecas digitais,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serão citados </w:t>
      </w:r>
      <w:commentRangeStart w:id="21"/>
      <w:r>
        <w:t>posteriormente.</w:t>
      </w:r>
      <w:r w:rsidR="00AA11D1">
        <w:t xml:space="preserve"> </w:t>
      </w:r>
      <w:del w:id="22" w:author="Dalton Solano dos Reis" w:date="2023-05-16T11:32:00Z">
        <w:r w:rsidR="00F86DF1" w:rsidRPr="0030733A" w:rsidDel="00492289">
          <w:delText>Posteriormente</w:delText>
        </w:r>
      </w:del>
      <w:ins w:id="23" w:author="Dalton Solano dos Reis" w:date="2023-05-16T11:32:00Z">
        <w:r w:rsidR="00492289">
          <w:t>Em seguida</w:t>
        </w:r>
      </w:ins>
      <w:commentRangeEnd w:id="21"/>
      <w:ins w:id="24" w:author="Dalton Solano dos Reis" w:date="2023-05-16T11:33:00Z">
        <w:r w:rsidR="00492289">
          <w:rPr>
            <w:rStyle w:val="Refdecomentrio"/>
          </w:rPr>
          <w:commentReference w:id="21"/>
        </w:r>
      </w:ins>
      <w:r w:rsidR="00F86DF1" w:rsidRPr="0030733A">
        <w:t xml:space="preserve">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proofErr w:type="spellStart"/>
      <w:r w:rsidRPr="00E278CA">
        <w:rPr>
          <w:i/>
          <w:iCs/>
        </w:rPr>
        <w:t>strings</w:t>
      </w:r>
      <w:proofErr w:type="spellEnd"/>
      <w:r w:rsidRPr="00E278CA">
        <w:rPr>
          <w:i/>
          <w:iCs/>
        </w:rPr>
        <w:t xml:space="preserve">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</w:t>
      </w:r>
      <w:proofErr w:type="spellStart"/>
      <w:r w:rsidRPr="00E278CA">
        <w:rPr>
          <w:i/>
          <w:iCs/>
        </w:rPr>
        <w:t>application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appliance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clothes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>" OR "</w:t>
      </w:r>
      <w:proofErr w:type="spellStart"/>
      <w:r w:rsidRPr="00E278CA">
        <w:rPr>
          <w:i/>
          <w:iCs/>
        </w:rPr>
        <w:t>clothing</w:t>
      </w:r>
      <w:proofErr w:type="spellEnd"/>
      <w:r w:rsidRPr="00E278CA">
        <w:rPr>
          <w:i/>
          <w:iCs/>
        </w:rPr>
        <w:t xml:space="preserve"> store"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shop" OR "</w:t>
      </w:r>
      <w:proofErr w:type="spellStart"/>
      <w:r w:rsidRPr="00E278CA">
        <w:rPr>
          <w:i/>
          <w:iCs/>
        </w:rPr>
        <w:t>rental</w:t>
      </w:r>
      <w:proofErr w:type="spellEnd"/>
      <w:r w:rsidRPr="00E278CA">
        <w:rPr>
          <w:i/>
          <w:iCs/>
        </w:rPr>
        <w:t xml:space="preserve"> </w:t>
      </w:r>
      <w:proofErr w:type="spellStart"/>
      <w:r w:rsidRPr="00E278CA">
        <w:rPr>
          <w:i/>
          <w:iCs/>
        </w:rPr>
        <w:t>wear</w:t>
      </w:r>
      <w:proofErr w:type="spellEnd"/>
      <w:r w:rsidRPr="00E278CA">
        <w:rPr>
          <w:i/>
          <w:iCs/>
        </w:rPr>
        <w:t>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</w:t>
      </w:r>
      <w:proofErr w:type="spellStart"/>
      <w:r w:rsidRPr="00E278CA">
        <w:rPr>
          <w:i/>
          <w:iCs/>
        </w:rPr>
        <w:t>control</w:t>
      </w:r>
      <w:proofErr w:type="spellEnd"/>
      <w:r w:rsidRPr="00E278CA">
        <w:rPr>
          <w:i/>
          <w:iCs/>
        </w:rPr>
        <w:t xml:space="preserve">" OR </w:t>
      </w:r>
      <w:r w:rsidRPr="00E278CA">
        <w:rPr>
          <w:i/>
          <w:iCs/>
        </w:rPr>
        <w:lastRenderedPageBreak/>
        <w:t>"</w:t>
      </w:r>
      <w:proofErr w:type="spellStart"/>
      <w:r w:rsidRPr="00E278CA">
        <w:rPr>
          <w:i/>
          <w:iCs/>
        </w:rPr>
        <w:t>administration</w:t>
      </w:r>
      <w:proofErr w:type="spellEnd"/>
      <w:r w:rsidRPr="00E278CA">
        <w:rPr>
          <w:i/>
          <w:iCs/>
        </w:rPr>
        <w:t>"</w:t>
      </w:r>
      <w:r w:rsidRPr="00E278CA">
        <w:t>)</w:t>
      </w:r>
      <w:r w:rsidR="008717E0" w:rsidRPr="00E278CA">
        <w:t xml:space="preserve">. </w:t>
      </w:r>
      <w:r w:rsidR="008717E0">
        <w:t xml:space="preserve">A 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27FB30BD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dos quatro passos</w:t>
      </w:r>
      <w:r w:rsidR="00501141">
        <w:t xml:space="preserve"> </w:t>
      </w:r>
      <w:del w:id="25" w:author="Dalton Solano dos Reis" w:date="2023-05-16T11:35:00Z">
        <w:r w:rsidR="00501141" w:rsidDel="00492289">
          <w:delText xml:space="preserve">etapas </w:delText>
        </w:r>
      </w:del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4550E2" w:rsidRPr="004550E2">
        <w:t xml:space="preserve">Santos (2012 apud COSTA </w:t>
      </w:r>
      <w:r w:rsidR="004550E2" w:rsidRPr="004550E2">
        <w:rPr>
          <w:i/>
          <w:iCs/>
        </w:rPr>
        <w:t>et al</w:t>
      </w:r>
      <w:r w:rsidR="004550E2" w:rsidRPr="004550E2">
        <w:t>., 2016)</w:t>
      </w:r>
      <w:r w:rsidR="00501141">
        <w:t xml:space="preserve"> ainda enfatiza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6C152D4E" w:rsidR="00501141" w:rsidRDefault="00501141" w:rsidP="00072B75">
      <w:pPr>
        <w:pStyle w:val="TF-LEGENDA"/>
      </w:pPr>
      <w:bookmarkStart w:id="26" w:name="_Ref130730716"/>
      <w:bookmarkStart w:id="27" w:name="_Ref131095531"/>
      <w:r>
        <w:t xml:space="preserve">Tabela </w:t>
      </w:r>
      <w:fldSimple w:instr=" SEQ Tabela \* ARABIC ">
        <w:r w:rsidR="00C9363C">
          <w:rPr>
            <w:noProof/>
          </w:rPr>
          <w:t>1</w:t>
        </w:r>
      </w:fldSimple>
      <w:bookmarkEnd w:id="26"/>
      <w:r>
        <w:t xml:space="preserve"> - </w:t>
      </w:r>
      <w:r w:rsidRPr="00F3448E">
        <w:t>Critérios de Inclusão</w:t>
      </w:r>
      <w:bookmarkEnd w:id="27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2057AC6F" w:rsidR="00846600" w:rsidRDefault="00846600" w:rsidP="00A1460F">
      <w:pPr>
        <w:pStyle w:val="TF-FONTE"/>
      </w:pPr>
      <w:r w:rsidRPr="00846600">
        <w:t>Fonte: adaptado de</w:t>
      </w:r>
      <w:r w:rsidR="004550E2">
        <w:t xml:space="preserve"> Santos (2012 apud</w:t>
      </w:r>
      <w:r w:rsidRPr="00846600">
        <w:t xml:space="preserve"> </w:t>
      </w:r>
      <w:r w:rsidR="004550E2" w:rsidRPr="00846600">
        <w:t>COSTA</w:t>
      </w:r>
      <w:r w:rsidRPr="00846600">
        <w:t xml:space="preserve"> </w:t>
      </w:r>
      <w:r w:rsidRPr="00072B75">
        <w:rPr>
          <w:i/>
          <w:iCs/>
        </w:rPr>
        <w:t>et al</w:t>
      </w:r>
      <w:r w:rsidRPr="00846600">
        <w:t>.</w:t>
      </w:r>
      <w:r w:rsidR="004550E2">
        <w:t>, 2016)</w:t>
      </w:r>
      <w:r w:rsidRPr="00846600">
        <w:t>.</w:t>
      </w:r>
    </w:p>
    <w:p w14:paraId="4672D123" w14:textId="02246BBF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9A3E22">
        <w:fldChar w:fldCharType="begin"/>
      </w:r>
      <w:r w:rsidR="009A3E22">
        <w:instrText xml:space="preserve"> REF _Ref131095531 \h </w:instrText>
      </w:r>
      <w:r w:rsidR="009A3E22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C9363C">
        <w:t xml:space="preserve"> - </w:t>
      </w:r>
      <w:r w:rsidR="00C9363C" w:rsidRPr="00F3448E">
        <w:t>Critérios de Inclusão</w:t>
      </w:r>
      <w:r w:rsidR="009A3E22">
        <w:fldChar w:fldCharType="end"/>
      </w:r>
      <w:r>
        <w:t xml:space="preserve">, </w:t>
      </w:r>
      <w:r w:rsidR="0056666E">
        <w:t xml:space="preserve">que </w:t>
      </w:r>
      <w:r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5D94C176" w:rsidR="00D47666" w:rsidRDefault="00D47666" w:rsidP="00072B75">
      <w:pPr>
        <w:pStyle w:val="TF-LEGENDA"/>
      </w:pPr>
      <w:bookmarkStart w:id="28" w:name="_Ref130730929"/>
      <w:r>
        <w:lastRenderedPageBreak/>
        <w:t xml:space="preserve">Tabela </w:t>
      </w:r>
      <w:fldSimple w:instr=" SEQ Tabela \* ARABIC ">
        <w:r w:rsidR="00C9363C">
          <w:rPr>
            <w:noProof/>
          </w:rPr>
          <w:t>2</w:t>
        </w:r>
      </w:fldSimple>
      <w:bookmarkEnd w:id="28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3B15206C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9363C">
        <w:t xml:space="preserve">Tabela </w:t>
      </w:r>
      <w:r w:rsidR="00C9363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9363C">
        <w:t xml:space="preserve">Quadro </w:t>
      </w:r>
      <w:r w:rsidR="00C9363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61C7A279" w:rsidR="001F6EF5" w:rsidRDefault="001F6EF5" w:rsidP="00072B75">
      <w:pPr>
        <w:pStyle w:val="TF-LEGENDA"/>
      </w:pPr>
      <w:bookmarkStart w:id="29" w:name="_Ref130731672"/>
      <w:r>
        <w:t xml:space="preserve">Quadro </w:t>
      </w:r>
      <w:fldSimple w:instr=" SEQ Quadro \* ARABIC ">
        <w:r w:rsidR="00C9363C">
          <w:rPr>
            <w:noProof/>
          </w:rPr>
          <w:t>1</w:t>
        </w:r>
      </w:fldSimple>
      <w:bookmarkEnd w:id="29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6C5E7B56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>MAWAN; ANGGORO,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5FC232D0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AD115A">
        <w:t>Mawan e Anggoro 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F9644D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13"/>
      <w:r>
        <w:lastRenderedPageBreak/>
        <w:t>Justificativa</w:t>
      </w:r>
    </w:p>
    <w:p w14:paraId="7AF6CB00" w14:textId="228FF8B9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9363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9363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9363C">
        <w:t>2.2</w:t>
      </w:r>
      <w:r w:rsidR="00924AA8">
        <w:fldChar w:fldCharType="end"/>
      </w:r>
      <w:r w:rsidRPr="00E14CA3">
        <w:t xml:space="preserve">. </w:t>
      </w:r>
      <w:r w:rsidR="0079620D">
        <w:t>O</w:t>
      </w:r>
      <w:r w:rsidR="00943968">
        <w:t xml:space="preserve"> Sebrae (2023</w:t>
      </w:r>
      <w:r w:rsidR="000F4BA4">
        <w:t>a</w:t>
      </w:r>
      <w:r w:rsidR="00943968">
        <w:t>)</w:t>
      </w:r>
      <w:r w:rsidR="0079620D">
        <w:t xml:space="preserve">, visando otimizar os processos das empresas </w:t>
      </w:r>
      <w:r w:rsidR="005262A2">
        <w:t>brasileiras aponta</w:t>
      </w:r>
      <w:r w:rsidR="00943968">
        <w:t xml:space="preserve">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0F89146A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>Esses modelos e mapeamentos de processos, conforme 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3DAADCAE" w:rsidR="0075115D" w:rsidRDefault="00C779FE" w:rsidP="00D81E05">
      <w:pPr>
        <w:pStyle w:val="TF-TEXTO"/>
      </w:pPr>
      <w:r>
        <w:lastRenderedPageBreak/>
        <w:tab/>
      </w:r>
      <w:r w:rsidR="00D81E05" w:rsidRPr="00D81E05">
        <w:t xml:space="preserve">Nesse contexto, </w:t>
      </w:r>
      <w:r w:rsidR="00D81E05">
        <w:t xml:space="preserve">Olímpio (2019), Campos, Campos e Guittis (2022), Mawan e Anggoro 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2312168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processos. Pois, um sistema que aprimora as atividades, afeta positivamente a experiência tanto do funcionário como do cliente, visto que reduz o risco de erros e torna o atendimento muito mais rápido e seguro.</w:t>
      </w:r>
      <w:r w:rsidR="003F35C7">
        <w:t xml:space="preserve"> </w:t>
      </w:r>
      <w:r w:rsidR="003F35C7" w:rsidRPr="003F35C7">
        <w:t xml:space="preserve">Como contribuição tecnológica, destaca-se o </w:t>
      </w:r>
      <w:r w:rsidR="000E2D1C" w:rsidRPr="003F35C7">
        <w:t>desenvolvimento</w:t>
      </w:r>
      <w:r w:rsidR="00551894">
        <w:t xml:space="preserve"> de um sistema de gestão integrado e a criação de uma interface para visualização, ambos guiados por boas práticas de design de usuário.</w:t>
      </w:r>
      <w:r w:rsidR="003F35C7" w:rsidRPr="003F35C7">
        <w:t xml:space="preserve"> A proposta ainda trará como contribuição acadêmica o referencial e 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implementação </w:t>
      </w:r>
      <w:r w:rsidR="00A05A3A">
        <w:t>do sistema</w:t>
      </w:r>
      <w:r w:rsidR="003F35C7" w:rsidRPr="003F35C7">
        <w:t>.</w:t>
      </w:r>
    </w:p>
    <w:p w14:paraId="43B9D670" w14:textId="4ABD2BB8" w:rsidR="0048190E" w:rsidRDefault="0048190E" w:rsidP="0048190E">
      <w:pPr>
        <w:pStyle w:val="TF-TEXTO"/>
        <w:ind w:firstLine="709"/>
      </w:pPr>
      <w:r w:rsidRPr="0048190E">
        <w:t>Portanto, o trabalho proposto está de acordo com o Eixo 3 - Desenvolvimento de Software para Sistemas de Informação. A aderência ao eixo é justificada devido a avaliação e o mapeamento do processo de negócio atual, assim como propor uma nova solução tecnológica no gerenciamento das atividades, buscando atender às necessidades organizacionais da empresa. 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F9644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37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37"/>
    </w:p>
    <w:p w14:paraId="4EF9673B" w14:textId="4C6E0438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9F667D1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</w:t>
      </w:r>
      <w:proofErr w:type="spellStart"/>
      <w:r w:rsidRPr="000833C9">
        <w:rPr>
          <w:szCs w:val="24"/>
        </w:rPr>
        <w:t>Ermerson</w:t>
      </w:r>
      <w:proofErr w:type="spellEnd"/>
      <w:r w:rsidRPr="000833C9">
        <w:rPr>
          <w:szCs w:val="24"/>
        </w:rPr>
        <w:t xml:space="preserve">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 xml:space="preserve">Revista Cientifica </w:t>
      </w:r>
      <w:proofErr w:type="spellStart"/>
      <w:r w:rsidRPr="00387D9A">
        <w:rPr>
          <w:b/>
          <w:bCs/>
          <w:szCs w:val="24"/>
        </w:rPr>
        <w:t>Unilago</w:t>
      </w:r>
      <w:proofErr w:type="spellEnd"/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Pr="000833C9">
        <w:rPr>
          <w:szCs w:val="24"/>
        </w:rPr>
        <w:t>2021.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 xml:space="preserve">Práticas de Retenção de Clientes por Meio da Ferramenta </w:t>
      </w:r>
      <w:proofErr w:type="spellStart"/>
      <w:r w:rsidRPr="00717215">
        <w:rPr>
          <w:szCs w:val="24"/>
        </w:rPr>
        <w:t>Customer</w:t>
      </w:r>
      <w:proofErr w:type="spellEnd"/>
      <w:r w:rsidRPr="00717215">
        <w:rPr>
          <w:szCs w:val="24"/>
        </w:rPr>
        <w:t xml:space="preserve"> </w:t>
      </w:r>
      <w:proofErr w:type="spellStart"/>
      <w:r w:rsidRPr="00717215">
        <w:rPr>
          <w:szCs w:val="24"/>
        </w:rPr>
        <w:t>Success</w:t>
      </w:r>
      <w:proofErr w:type="spellEnd"/>
      <w:r w:rsidRPr="000833C9">
        <w:rPr>
          <w:szCs w:val="24"/>
        </w:rPr>
        <w:t>: Estudo de Caso em uma Loja de Varejo (</w:t>
      </w:r>
      <w:proofErr w:type="spellStart"/>
      <w:r w:rsidRPr="000833C9">
        <w:rPr>
          <w:szCs w:val="24"/>
        </w:rPr>
        <w:t>Piracicaba-SP</w:t>
      </w:r>
      <w:proofErr w:type="spellEnd"/>
      <w:r w:rsidRPr="000833C9">
        <w:rPr>
          <w:szCs w:val="24"/>
        </w:rPr>
        <w:t xml:space="preserve">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</w:t>
      </w:r>
      <w:proofErr w:type="spellStart"/>
      <w:r w:rsidRPr="000833C9">
        <w:rPr>
          <w:szCs w:val="24"/>
        </w:rPr>
        <w:t>Jocely</w:t>
      </w:r>
      <w:proofErr w:type="spellEnd"/>
      <w:r w:rsidRPr="000833C9">
        <w:rPr>
          <w:szCs w:val="24"/>
        </w:rPr>
        <w:t xml:space="preserve">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commentRangeStart w:id="38"/>
      <w:r w:rsidRPr="000833C9">
        <w:rPr>
          <w:szCs w:val="24"/>
        </w:rPr>
        <w:t>ANGGORO,</w:t>
      </w:r>
      <w:commentRangeEnd w:id="38"/>
      <w:r w:rsidR="00A70F22">
        <w:rPr>
          <w:rStyle w:val="Refdecomentrio"/>
        </w:rPr>
        <w:commentReference w:id="38"/>
      </w:r>
      <w:r w:rsidRPr="000833C9">
        <w:rPr>
          <w:szCs w:val="24"/>
        </w:rPr>
        <w:t xml:space="preserve"> Dimas </w:t>
      </w:r>
      <w:proofErr w:type="spellStart"/>
      <w:r w:rsidRPr="000833C9">
        <w:rPr>
          <w:szCs w:val="24"/>
        </w:rPr>
        <w:t>Aryo</w:t>
      </w:r>
      <w:proofErr w:type="spellEnd"/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</w:t>
      </w:r>
      <w:proofErr w:type="spellStart"/>
      <w:r w:rsidRPr="000833C9">
        <w:rPr>
          <w:szCs w:val="24"/>
        </w:rPr>
        <w:t>Arrotama</w:t>
      </w:r>
      <w:proofErr w:type="spellEnd"/>
      <w:r w:rsidRPr="000833C9">
        <w:rPr>
          <w:szCs w:val="24"/>
        </w:rPr>
        <w:t xml:space="preserve"> </w:t>
      </w:r>
      <w:proofErr w:type="spellStart"/>
      <w:r w:rsidRPr="000833C9">
        <w:rPr>
          <w:szCs w:val="24"/>
        </w:rPr>
        <w:t>Hafed</w:t>
      </w:r>
      <w:proofErr w:type="spellEnd"/>
      <w:r w:rsidRPr="000833C9">
        <w:rPr>
          <w:szCs w:val="24"/>
        </w:rPr>
        <w:t xml:space="preserve">. </w:t>
      </w:r>
      <w:r w:rsidRPr="000833C9">
        <w:rPr>
          <w:szCs w:val="24"/>
          <w:lang w:val="en-US"/>
        </w:rPr>
        <w:t xml:space="preserve">Inventory Information System in </w:t>
      </w:r>
      <w:proofErr w:type="spellStart"/>
      <w:r w:rsidRPr="000833C9">
        <w:rPr>
          <w:szCs w:val="24"/>
          <w:lang w:val="en-US"/>
        </w:rPr>
        <w:t>Benostore</w:t>
      </w:r>
      <w:proofErr w:type="spellEnd"/>
      <w:r w:rsidRPr="000833C9">
        <w:rPr>
          <w:szCs w:val="24"/>
          <w:lang w:val="en-US"/>
        </w:rPr>
        <w:t xml:space="preserve"> Stores. </w:t>
      </w:r>
      <w:proofErr w:type="spellStart"/>
      <w:r w:rsidRPr="000833C9">
        <w:rPr>
          <w:b/>
          <w:bCs/>
          <w:szCs w:val="24"/>
        </w:rPr>
        <w:t>Jurnal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Teknik</w:t>
      </w:r>
      <w:proofErr w:type="spellEnd"/>
      <w:r w:rsidRPr="000833C9">
        <w:rPr>
          <w:b/>
          <w:bCs/>
          <w:szCs w:val="24"/>
        </w:rPr>
        <w:t xml:space="preserve">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329D8DD5" w14:textId="27CA9844" w:rsidR="003F59EA" w:rsidRPr="000833C9" w:rsidRDefault="003F59EA">
      <w:pPr>
        <w:pStyle w:val="TF-refernciasITEM"/>
        <w:rPr>
          <w:szCs w:val="24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2020.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>. Acesso em: 01 abr.</w:t>
      </w:r>
      <w:r w:rsidR="00371ED9" w:rsidRPr="000833C9">
        <w:rPr>
          <w:szCs w:val="24"/>
        </w:rPr>
        <w:t xml:space="preserve"> 2023.</w:t>
      </w:r>
    </w:p>
    <w:p w14:paraId="7D268C94" w14:textId="405F2F15" w:rsidR="00AF2160" w:rsidRPr="00E278CA" w:rsidRDefault="004B57D1" w:rsidP="00AF2160">
      <w:pPr>
        <w:pStyle w:val="TF-refernciasITEM"/>
        <w:rPr>
          <w:szCs w:val="24"/>
          <w:lang w:val="en-US"/>
        </w:rPr>
      </w:pPr>
      <w:commentRangeStart w:id="39"/>
      <w:r>
        <w:t>ABNT</w:t>
      </w:r>
      <w:commentRangeEnd w:id="39"/>
      <w:r w:rsidR="00343558">
        <w:rPr>
          <w:rStyle w:val="Refdecomentrio"/>
        </w:rPr>
        <w:commentReference w:id="39"/>
      </w:r>
      <w:r w:rsidR="00AF2160" w:rsidRPr="000833C9">
        <w:rPr>
          <w:szCs w:val="24"/>
        </w:rPr>
        <w:t xml:space="preserve">. </w:t>
      </w:r>
      <w:r w:rsidR="00F34204">
        <w:rPr>
          <w:b/>
          <w:szCs w:val="24"/>
        </w:rPr>
        <w:t>NBR</w:t>
      </w:r>
      <w:r w:rsidR="00AF2160" w:rsidRPr="000833C9">
        <w:rPr>
          <w:b/>
          <w:szCs w:val="24"/>
        </w:rPr>
        <w:t xml:space="preserve"> ISO 9000</w:t>
      </w:r>
      <w:r w:rsidR="00AF2160" w:rsidRPr="000833C9">
        <w:rPr>
          <w:szCs w:val="24"/>
        </w:rPr>
        <w:t xml:space="preserve">: Sistemas de gestão da qualidade </w:t>
      </w:r>
      <w:r w:rsidR="00B6118D">
        <w:rPr>
          <w:szCs w:val="24"/>
        </w:rPr>
        <w:t>-</w:t>
      </w:r>
      <w:r w:rsidR="00AF2160" w:rsidRPr="000833C9">
        <w:rPr>
          <w:szCs w:val="24"/>
        </w:rPr>
        <w:t xml:space="preserve"> Fundamentos e vocabulário. </w:t>
      </w:r>
      <w:r w:rsidR="00945A64" w:rsidRPr="00E278CA">
        <w:rPr>
          <w:szCs w:val="24"/>
          <w:lang w:val="en-US"/>
        </w:rPr>
        <w:t xml:space="preserve">3. ed. </w:t>
      </w:r>
      <w:r w:rsidR="00AF2160" w:rsidRPr="00E278CA">
        <w:rPr>
          <w:szCs w:val="24"/>
          <w:lang w:val="en-US"/>
        </w:rPr>
        <w:t xml:space="preserve">Rio de Janeiro, </w:t>
      </w:r>
      <w:del w:id="40" w:author="Dalton Solano dos Reis" w:date="2023-05-16T12:12:00Z">
        <w:r w:rsidR="00AF2160" w:rsidRPr="00E278CA" w:rsidDel="00343558">
          <w:rPr>
            <w:szCs w:val="24"/>
            <w:lang w:val="en-US"/>
          </w:rPr>
          <w:delText>20</w:delText>
        </w:r>
        <w:r w:rsidR="00203F38" w:rsidRPr="00E278CA" w:rsidDel="00343558">
          <w:rPr>
            <w:szCs w:val="24"/>
            <w:lang w:val="en-US"/>
          </w:rPr>
          <w:delText>15</w:delText>
        </w:r>
        <w:r w:rsidR="00AF2160" w:rsidRPr="00E278CA" w:rsidDel="00343558">
          <w:rPr>
            <w:szCs w:val="24"/>
            <w:lang w:val="en-US"/>
          </w:rPr>
          <w:delText>a</w:delText>
        </w:r>
      </w:del>
      <w:ins w:id="41" w:author="Dalton Solano dos Reis" w:date="2023-05-16T12:12:00Z">
        <w:r w:rsidR="00343558">
          <w:rPr>
            <w:szCs w:val="24"/>
            <w:lang w:val="en-US"/>
          </w:rPr>
          <w:t>2015</w:t>
        </w:r>
      </w:ins>
      <w:r w:rsidR="00AF2160" w:rsidRPr="00E278CA">
        <w:rPr>
          <w:szCs w:val="24"/>
          <w:lang w:val="en-US"/>
        </w:rPr>
        <w:t>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22C915D6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>Software de gerenciamento de locação de equipamentos Booqable</w:t>
      </w:r>
      <w:r w:rsidRPr="000833C9">
        <w:rPr>
          <w:szCs w:val="24"/>
        </w:rPr>
        <w:t>. 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 xml:space="preserve">Trabalho de conclusão de curso (Curso Superior de Tecnologia em Logística) - Faculdade de Tecnologia Deputado Ary </w:t>
      </w:r>
      <w:proofErr w:type="spellStart"/>
      <w:r w:rsidRPr="000833C9">
        <w:rPr>
          <w:szCs w:val="24"/>
        </w:rPr>
        <w:t>Fossen</w:t>
      </w:r>
      <w:proofErr w:type="spellEnd"/>
      <w:r w:rsidRPr="000833C9">
        <w:rPr>
          <w:szCs w:val="24"/>
        </w:rPr>
        <w:t>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</w:t>
      </w:r>
      <w:proofErr w:type="spellStart"/>
      <w:r w:rsidRPr="000833C9">
        <w:rPr>
          <w:szCs w:val="24"/>
        </w:rPr>
        <w:t>Baratto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</w:t>
      </w:r>
      <w:proofErr w:type="spellStart"/>
      <w:r w:rsidRPr="000833C9">
        <w:rPr>
          <w:szCs w:val="24"/>
        </w:rPr>
        <w:t>Julio</w:t>
      </w:r>
      <w:proofErr w:type="spellEnd"/>
      <w:r w:rsidRPr="000833C9">
        <w:rPr>
          <w:szCs w:val="24"/>
        </w:rPr>
        <w:t xml:space="preserve">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2C68DD65" w14:textId="4359B85A" w:rsidR="007A69F4" w:rsidRPr="000833C9" w:rsidRDefault="007A69F4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Michele Marta M.; MACIEL, Cristiano; MAIESKI, Alessandra. Colaboração online em tempos de pandemia: </w:t>
      </w:r>
      <w:proofErr w:type="spellStart"/>
      <w:r w:rsidRPr="000833C9">
        <w:rPr>
          <w:szCs w:val="24"/>
        </w:rPr>
        <w:t>prototipando</w:t>
      </w:r>
      <w:proofErr w:type="spellEnd"/>
      <w:r w:rsidRPr="000833C9">
        <w:rPr>
          <w:szCs w:val="24"/>
        </w:rPr>
        <w:t xml:space="preserve">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 v. 11, n. 3,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13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4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000000" w:rsidP="009A412A">
      <w:pPr>
        <w:pStyle w:val="TF-refernciasITEM"/>
        <w:rPr>
          <w:szCs w:val="24"/>
        </w:rPr>
      </w:pPr>
      <w:hyperlink r:id="rId15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5F3D3CF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 xml:space="preserve">DINIZ, Luciana Mara Freitas; PEREIRA, Marcus Vinícius; DE PAULA, Lucas Júnior Dias; SILVA, Eduardo César de Melo.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2DFF1926" w14:textId="461158B5" w:rsidR="000E3FD4" w:rsidRDefault="000E3FD4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FIORI, Maria Victoria Soares. </w:t>
      </w:r>
      <w:r w:rsidRPr="000833C9">
        <w:rPr>
          <w:b/>
          <w:bCs/>
          <w:szCs w:val="24"/>
        </w:rPr>
        <w:t xml:space="preserve">Uso da técnica USARP (Usability Requirements with Personas and User Stories) para elicitação de requisitos de usabilidade e prototipação: </w:t>
      </w:r>
      <w:r w:rsidRPr="000833C9">
        <w:rPr>
          <w:szCs w:val="24"/>
        </w:rPr>
        <w:t xml:space="preserve">Um estudo de caso no contexto acadêmico. 2022. </w:t>
      </w:r>
      <w:r w:rsidR="00752741">
        <w:rPr>
          <w:szCs w:val="24"/>
        </w:rPr>
        <w:t xml:space="preserve">64 f. </w:t>
      </w:r>
      <w:r w:rsidRPr="000833C9">
        <w:rPr>
          <w:szCs w:val="24"/>
        </w:rPr>
        <w:t>Trabalho de conclusão de curso (Curso de Engenharia de Software) – Universidade Federal do Ceará</w:t>
      </w:r>
      <w:r w:rsidR="00752741">
        <w:rPr>
          <w:szCs w:val="24"/>
        </w:rPr>
        <w:t>, Russas, 2022.</w:t>
      </w:r>
    </w:p>
    <w:p w14:paraId="6617A61E" w14:textId="7D7CDD1E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10CFC720" w14:textId="235606AB" w:rsidR="000E3FD4" w:rsidRPr="0020141F" w:rsidRDefault="00F70429">
      <w:pPr>
        <w:pStyle w:val="TF-refernciasITEM"/>
        <w:rPr>
          <w:szCs w:val="24"/>
        </w:rPr>
      </w:pPr>
      <w:r>
        <w:rPr>
          <w:szCs w:val="24"/>
          <w:lang w:val="en-US"/>
        </w:rPr>
        <w:lastRenderedPageBreak/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</w:t>
      </w:r>
      <w:proofErr w:type="spellStart"/>
      <w:r w:rsidR="000E3FD4" w:rsidRPr="000833C9">
        <w:rPr>
          <w:szCs w:val="24"/>
          <w:lang w:val="en-US"/>
        </w:rPr>
        <w:t>centred</w:t>
      </w:r>
      <w:proofErr w:type="spellEnd"/>
      <w:r w:rsidR="000E3FD4" w:rsidRPr="000833C9">
        <w:rPr>
          <w:szCs w:val="24"/>
          <w:lang w:val="en-US"/>
        </w:rPr>
        <w:t xml:space="preserve"> design within organizations.</w:t>
      </w:r>
      <w:r w:rsidR="00B80130">
        <w:rPr>
          <w:szCs w:val="24"/>
          <w:lang w:val="en-US"/>
        </w:rPr>
        <w:t xml:space="preserve"> </w:t>
      </w:r>
      <w:r w:rsidR="00B80130" w:rsidRPr="00E278CA">
        <w:rPr>
          <w:szCs w:val="24"/>
        </w:rPr>
        <w:t xml:space="preserve">1. ed. </w:t>
      </w:r>
      <w:proofErr w:type="spellStart"/>
      <w:r w:rsidR="00B80130" w:rsidRPr="00E278CA">
        <w:rPr>
          <w:szCs w:val="24"/>
        </w:rPr>
        <w:t>Switzerland</w:t>
      </w:r>
      <w:proofErr w:type="spellEnd"/>
      <w:r w:rsidR="00B80130" w:rsidRPr="00E278CA">
        <w:rPr>
          <w:szCs w:val="24"/>
        </w:rPr>
        <w:t>,</w:t>
      </w:r>
      <w:r w:rsidR="000E3FD4" w:rsidRPr="00E278CA">
        <w:rPr>
          <w:szCs w:val="24"/>
        </w:rPr>
        <w:t xml:space="preserve"> </w:t>
      </w:r>
      <w:r w:rsidR="000E3FD4" w:rsidRPr="0020141F">
        <w:rPr>
          <w:szCs w:val="24"/>
        </w:rPr>
        <w:t>2019.</w:t>
      </w:r>
    </w:p>
    <w:p w14:paraId="4A25E80A" w14:textId="78BD289E" w:rsidR="002B6654" w:rsidRDefault="00C20D15" w:rsidP="002B6654">
      <w:pPr>
        <w:pStyle w:val="TF-refernciasITEM"/>
        <w:rPr>
          <w:szCs w:val="24"/>
        </w:rPr>
      </w:pPr>
      <w:commentRangeStart w:id="42"/>
      <w:r w:rsidRPr="00343558">
        <w:rPr>
          <w:szCs w:val="24"/>
          <w:highlight w:val="yellow"/>
          <w:rPrChange w:id="43" w:author="Dalton Solano dos Reis" w:date="2023-05-16T12:18:00Z">
            <w:rPr>
              <w:szCs w:val="24"/>
            </w:rPr>
          </w:rPrChange>
        </w:rPr>
        <w:t>MAIESKI</w:t>
      </w:r>
      <w:commentRangeEnd w:id="42"/>
      <w:r w:rsidR="00343558">
        <w:rPr>
          <w:rStyle w:val="Refdecomentrio"/>
        </w:rPr>
        <w:commentReference w:id="42"/>
      </w:r>
      <w:r w:rsidRPr="00343558">
        <w:rPr>
          <w:szCs w:val="24"/>
          <w:highlight w:val="yellow"/>
          <w:rPrChange w:id="44" w:author="Dalton Solano dos Reis" w:date="2023-05-16T12:18:00Z">
            <w:rPr>
              <w:szCs w:val="24"/>
            </w:rPr>
          </w:rPrChange>
        </w:rPr>
        <w:t>, Alessandra; CASTRO, Michele Marta Moraes; MACIEL, Cristiano.</w:t>
      </w:r>
      <w:r w:rsidR="002B6654" w:rsidRPr="00343558">
        <w:rPr>
          <w:szCs w:val="24"/>
          <w:highlight w:val="yellow"/>
          <w:rPrChange w:id="45" w:author="Dalton Solano dos Reis" w:date="2023-05-16T12:18:00Z">
            <w:rPr>
              <w:szCs w:val="24"/>
            </w:rPr>
          </w:rPrChange>
        </w:rPr>
        <w:t xml:space="preserve"> </w:t>
      </w:r>
      <w:r w:rsidR="00EE6E40" w:rsidRPr="00343558">
        <w:rPr>
          <w:szCs w:val="24"/>
          <w:highlight w:val="yellow"/>
          <w:rPrChange w:id="46" w:author="Dalton Solano dos Reis" w:date="2023-05-16T12:18:00Z">
            <w:rPr>
              <w:szCs w:val="24"/>
            </w:rPr>
          </w:rPrChange>
        </w:rPr>
        <w:t xml:space="preserve">Colaboração online em tempos de pandemia: </w:t>
      </w:r>
      <w:proofErr w:type="spellStart"/>
      <w:r w:rsidR="00EE6E40" w:rsidRPr="00343558">
        <w:rPr>
          <w:szCs w:val="24"/>
          <w:highlight w:val="yellow"/>
          <w:rPrChange w:id="47" w:author="Dalton Solano dos Reis" w:date="2023-05-16T12:18:00Z">
            <w:rPr>
              <w:szCs w:val="24"/>
            </w:rPr>
          </w:rPrChange>
        </w:rPr>
        <w:t>Prototipando</w:t>
      </w:r>
      <w:proofErr w:type="spellEnd"/>
      <w:r w:rsidR="00EE6E40" w:rsidRPr="00343558">
        <w:rPr>
          <w:szCs w:val="24"/>
          <w:highlight w:val="yellow"/>
          <w:rPrChange w:id="48" w:author="Dalton Solano dos Reis" w:date="2023-05-16T12:18:00Z">
            <w:rPr>
              <w:szCs w:val="24"/>
            </w:rPr>
          </w:rPrChange>
        </w:rPr>
        <w:t xml:space="preserve"> Soluções Em Rede</w:t>
      </w:r>
      <w:r w:rsidR="002B6654" w:rsidRPr="00343558">
        <w:rPr>
          <w:szCs w:val="24"/>
          <w:highlight w:val="yellow"/>
          <w:rPrChange w:id="49" w:author="Dalton Solano dos Reis" w:date="2023-05-16T12:18:00Z">
            <w:rPr>
              <w:szCs w:val="24"/>
            </w:rPr>
          </w:rPrChange>
        </w:rPr>
        <w:t xml:space="preserve">. </w:t>
      </w:r>
      <w:r w:rsidR="002B6654" w:rsidRPr="00343558">
        <w:rPr>
          <w:b/>
          <w:bCs/>
          <w:szCs w:val="24"/>
          <w:highlight w:val="yellow"/>
          <w:rPrChange w:id="50" w:author="Dalton Solano dos Reis" w:date="2023-05-16T12:18:00Z">
            <w:rPr>
              <w:b/>
              <w:bCs/>
              <w:szCs w:val="24"/>
            </w:rPr>
          </w:rPrChange>
        </w:rPr>
        <w:t>Interfaces Científicas - Educação</w:t>
      </w:r>
      <w:r w:rsidR="002B6654" w:rsidRPr="00343558">
        <w:rPr>
          <w:szCs w:val="24"/>
          <w:highlight w:val="yellow"/>
          <w:rPrChange w:id="51" w:author="Dalton Solano dos Reis" w:date="2023-05-16T12:18:00Z">
            <w:rPr>
              <w:szCs w:val="24"/>
            </w:rPr>
          </w:rPrChange>
        </w:rPr>
        <w:t>, [S. l.], v. 11, n. 3, p. 264–281, 2022. DOI: 10.17564/2316-3828.2022v11n3p264-281. Disponível em: https://periodicos.set.edu.br/educacao/article/view/10550. Acesso em: 19 abr. 2023.</w:t>
      </w:r>
    </w:p>
    <w:p w14:paraId="37D3DE6B" w14:textId="5298C42D" w:rsidR="00BA3C64" w:rsidRPr="00BA3C64" w:rsidRDefault="00BA3C64" w:rsidP="002B6654">
      <w:pPr>
        <w:pStyle w:val="TF-refernciasITEM"/>
        <w:rPr>
          <w:szCs w:val="24"/>
        </w:rPr>
      </w:pPr>
      <w:r>
        <w:rPr>
          <w:szCs w:val="24"/>
        </w:rPr>
        <w:t xml:space="preserve">MATERIAL DESIGN. </w:t>
      </w:r>
      <w:proofErr w:type="spellStart"/>
      <w:r w:rsidRPr="00E278CA">
        <w:rPr>
          <w:szCs w:val="24"/>
        </w:rPr>
        <w:t>Get</w:t>
      </w:r>
      <w:proofErr w:type="spellEnd"/>
      <w:r w:rsidRPr="00E278CA">
        <w:rPr>
          <w:szCs w:val="24"/>
        </w:rPr>
        <w:t xml:space="preserve"> </w:t>
      </w:r>
      <w:proofErr w:type="spellStart"/>
      <w:r w:rsidRPr="00E278CA">
        <w:rPr>
          <w:szCs w:val="24"/>
        </w:rPr>
        <w:t>Started</w:t>
      </w:r>
      <w:proofErr w:type="spellEnd"/>
      <w:r w:rsidRPr="00E278CA">
        <w:rPr>
          <w:szCs w:val="24"/>
        </w:rPr>
        <w:t xml:space="preserve">. </w:t>
      </w:r>
      <w:r w:rsidRPr="00E917B1">
        <w:rPr>
          <w:b/>
          <w:bCs/>
          <w:szCs w:val="24"/>
        </w:rPr>
        <w:t xml:space="preserve">Material </w:t>
      </w:r>
      <w:r w:rsidR="005E3AB4">
        <w:rPr>
          <w:b/>
          <w:bCs/>
          <w:szCs w:val="24"/>
        </w:rPr>
        <w:t>Design</w:t>
      </w:r>
      <w:r w:rsidRPr="00E917B1">
        <w:rPr>
          <w:b/>
          <w:bCs/>
          <w:szCs w:val="24"/>
        </w:rPr>
        <w:t>,</w:t>
      </w:r>
      <w:r w:rsidRPr="00BA3C64">
        <w:rPr>
          <w:szCs w:val="24"/>
        </w:rPr>
        <w:t xml:space="preserve"> [</w:t>
      </w:r>
      <w:proofErr w:type="spellStart"/>
      <w:r w:rsidRPr="00BA3C64">
        <w:rPr>
          <w:szCs w:val="24"/>
        </w:rPr>
        <w:t>n.d</w:t>
      </w:r>
      <w:proofErr w:type="spellEnd"/>
      <w:r w:rsidRPr="00BA3C64">
        <w:rPr>
          <w:szCs w:val="24"/>
        </w:rPr>
        <w:t>.]</w:t>
      </w:r>
      <w:r w:rsidRPr="00E917B1">
        <w:rPr>
          <w:szCs w:val="24"/>
        </w:rPr>
        <w:t>. 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2C0301CF" w14:textId="7B970B8B" w:rsidR="00E115A6" w:rsidRDefault="00E115A6">
      <w:pPr>
        <w:pStyle w:val="TF-refernciasITEM"/>
        <w:rPr>
          <w:szCs w:val="24"/>
        </w:rPr>
      </w:pPr>
      <w:r w:rsidRPr="000833C9">
        <w:rPr>
          <w:szCs w:val="24"/>
        </w:rPr>
        <w:t xml:space="preserve">MAZETTO, Isabella Oliveira. </w:t>
      </w:r>
      <w:r w:rsidRPr="000833C9">
        <w:rPr>
          <w:b/>
          <w:bCs/>
          <w:szCs w:val="24"/>
        </w:rPr>
        <w:t xml:space="preserve">Método </w:t>
      </w:r>
      <w:proofErr w:type="spellStart"/>
      <w:r w:rsidRPr="000833C9">
        <w:rPr>
          <w:b/>
          <w:bCs/>
          <w:szCs w:val="24"/>
        </w:rPr>
        <w:t>Analytic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Pr="000833C9">
        <w:rPr>
          <w:b/>
          <w:bCs/>
          <w:szCs w:val="24"/>
        </w:rPr>
        <w:t>Hierarchy</w:t>
      </w:r>
      <w:proofErr w:type="spellEnd"/>
      <w:r w:rsidRPr="000833C9">
        <w:rPr>
          <w:b/>
          <w:bCs/>
          <w:szCs w:val="24"/>
        </w:rPr>
        <w:t xml:space="preserve"> </w:t>
      </w:r>
      <w:proofErr w:type="spellStart"/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>rocess</w:t>
      </w:r>
      <w:proofErr w:type="spellEnd"/>
      <w:r w:rsidRPr="000833C9">
        <w:rPr>
          <w:b/>
          <w:bCs/>
          <w:szCs w:val="24"/>
        </w:rPr>
        <w:t xml:space="preserve">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7DEDD648" w:rsidR="00AB13E6" w:rsidRPr="000833C9" w:rsidRDefault="00AB13E6">
      <w:pPr>
        <w:pStyle w:val="TF-refernciasITEM"/>
        <w:rPr>
          <w:szCs w:val="24"/>
        </w:rPr>
      </w:pPr>
      <w:r w:rsidRPr="000833C9">
        <w:rPr>
          <w:szCs w:val="24"/>
        </w:rPr>
        <w:t>MELLO,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</w:t>
      </w:r>
      <w:proofErr w:type="spellStart"/>
      <w:r w:rsidRPr="000833C9">
        <w:rPr>
          <w:szCs w:val="24"/>
        </w:rPr>
        <w:t>Weberty</w:t>
      </w:r>
      <w:proofErr w:type="spellEnd"/>
      <w:r w:rsidRPr="000833C9">
        <w:rPr>
          <w:szCs w:val="24"/>
        </w:rPr>
        <w:t xml:space="preserve">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proofErr w:type="spellStart"/>
      <w:r w:rsidRPr="000833C9">
        <w:rPr>
          <w:b/>
          <w:bCs/>
          <w:szCs w:val="24"/>
        </w:rPr>
        <w:t>ToSeguro</w:t>
      </w:r>
      <w:proofErr w:type="spellEnd"/>
      <w:r w:rsidRPr="000833C9">
        <w:rPr>
          <w:b/>
          <w:bCs/>
          <w:szCs w:val="24"/>
        </w:rPr>
        <w:t>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 xml:space="preserve">Monografia (Bacharel em Tecnologia da Informação) - Universidade Federal Rural do </w:t>
      </w:r>
      <w:proofErr w:type="spellStart"/>
      <w:r w:rsidRPr="000833C9">
        <w:rPr>
          <w:szCs w:val="24"/>
        </w:rPr>
        <w:t>Semi-Árido</w:t>
      </w:r>
      <w:proofErr w:type="spellEnd"/>
      <w:r w:rsidRPr="000833C9">
        <w:rPr>
          <w:szCs w:val="24"/>
        </w:rPr>
        <w:t>, Pau dos Ferros</w:t>
      </w:r>
      <w:r w:rsidR="00007D5E">
        <w:rPr>
          <w:szCs w:val="24"/>
        </w:rPr>
        <w:t>, 2021.</w:t>
      </w:r>
    </w:p>
    <w:p w14:paraId="4B921E6E" w14:textId="36B444D6" w:rsidR="003369A5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4F6F89">
        <w:rPr>
          <w:b/>
          <w:bCs/>
          <w:szCs w:val="24"/>
        </w:rPr>
        <w:t>Nielsen Norman Group</w:t>
      </w:r>
      <w:r w:rsidR="00EF26B2">
        <w:rPr>
          <w:b/>
          <w:bCs/>
          <w:szCs w:val="24"/>
        </w:rPr>
        <w:t xml:space="preserve">, </w:t>
      </w:r>
      <w:r w:rsidR="00EF26B2" w:rsidRPr="00EF26B2">
        <w:rPr>
          <w:szCs w:val="24"/>
        </w:rPr>
        <w:t>2023</w:t>
      </w:r>
      <w:r w:rsidRPr="00BF2278">
        <w:rPr>
          <w:szCs w:val="24"/>
        </w:rPr>
        <w:t xml:space="preserve">. </w:t>
      </w:r>
      <w:r w:rsidRPr="000833C9">
        <w:rPr>
          <w:szCs w:val="24"/>
        </w:rPr>
        <w:t xml:space="preserve">Disponível em: https://www.nngroup.com/articles/ux-basics-study-guide/. </w:t>
      </w:r>
      <w:r w:rsidRPr="00BF2278">
        <w:rPr>
          <w:szCs w:val="24"/>
        </w:rPr>
        <w:t>Acesso em: 01 abr. 2023.</w:t>
      </w:r>
    </w:p>
    <w:p w14:paraId="01349CE0" w14:textId="2F9482DC" w:rsidR="00617532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E917B1">
        <w:rPr>
          <w:b/>
          <w:bCs/>
          <w:szCs w:val="24"/>
        </w:rPr>
        <w:t>Nielsen Norman Group</w:t>
      </w:r>
      <w:r w:rsidRPr="00E917B1">
        <w:rPr>
          <w:szCs w:val="24"/>
        </w:rPr>
        <w:t>, 2012.</w:t>
      </w:r>
      <w:r w:rsidRPr="00E917B1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Acesso em: </w:t>
      </w:r>
      <w:r>
        <w:rPr>
          <w:szCs w:val="24"/>
        </w:rPr>
        <w:t>21</w:t>
      </w:r>
      <w:r w:rsidRPr="000833C9">
        <w:rPr>
          <w:szCs w:val="24"/>
        </w:rPr>
        <w:t xml:space="preserve"> abr. 2023.</w:t>
      </w:r>
    </w:p>
    <w:p w14:paraId="761CD3A8" w14:textId="001E42C3" w:rsidR="00565743" w:rsidRPr="00BF2278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565743">
        <w:rPr>
          <w:b/>
          <w:bCs/>
          <w:szCs w:val="24"/>
        </w:rPr>
        <w:t>Nielsen Norman Group</w:t>
      </w:r>
      <w:r w:rsidRPr="00565743">
        <w:rPr>
          <w:szCs w:val="24"/>
        </w:rPr>
        <w:t>, 2020. Disponível em: https://www.nngroup.com/articles/ten-usability-heuristics/. 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OLIVEIRA, Andressa Luiza </w:t>
      </w:r>
      <w:proofErr w:type="spellStart"/>
      <w:r w:rsidRPr="000833C9">
        <w:rPr>
          <w:szCs w:val="24"/>
        </w:rPr>
        <w:t>Bortolaso</w:t>
      </w:r>
      <w:proofErr w:type="spellEnd"/>
      <w:r w:rsidRPr="000833C9">
        <w:rPr>
          <w:szCs w:val="24"/>
        </w:rPr>
        <w:t xml:space="preserve">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Jeferson </w:t>
      </w:r>
      <w:proofErr w:type="spellStart"/>
      <w:r>
        <w:rPr>
          <w:szCs w:val="24"/>
        </w:rPr>
        <w:t>Sunderlande</w:t>
      </w:r>
      <w:proofErr w:type="spellEnd"/>
      <w:r>
        <w:rPr>
          <w:szCs w:val="24"/>
        </w:rPr>
        <w:t xml:space="preserve">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FEF61F3" w14:textId="4CE52DEF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proofErr w:type="spellStart"/>
      <w:r w:rsidRPr="00387D9A">
        <w:rPr>
          <w:b/>
          <w:bCs/>
          <w:szCs w:val="24"/>
        </w:rPr>
        <w:t>Rental</w:t>
      </w:r>
      <w:proofErr w:type="spellEnd"/>
      <w:r w:rsidRPr="00387D9A">
        <w:rPr>
          <w:b/>
          <w:bCs/>
          <w:szCs w:val="24"/>
        </w:rPr>
        <w:t xml:space="preserve"> management software.</w:t>
      </w:r>
      <w:r w:rsidRPr="000833C9">
        <w:rPr>
          <w:szCs w:val="24"/>
        </w:rPr>
        <w:t xml:space="preserve"> Disponível em: https://www.rainpos.com/rental-management-software/. Acesso em: 19 abr. </w:t>
      </w:r>
      <w:commentRangeStart w:id="52"/>
      <w:r w:rsidRPr="000833C9">
        <w:rPr>
          <w:szCs w:val="24"/>
        </w:rPr>
        <w:t>2023</w:t>
      </w:r>
      <w:commentRangeEnd w:id="52"/>
      <w:r w:rsidR="00A70F22">
        <w:rPr>
          <w:rStyle w:val="Refdecomentrio"/>
        </w:rPr>
        <w:commentReference w:id="52"/>
      </w:r>
      <w:r w:rsidRPr="000833C9">
        <w:rPr>
          <w:szCs w:val="24"/>
        </w:rPr>
        <w:t>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</w:t>
      </w:r>
      <w:proofErr w:type="spellStart"/>
      <w:r w:rsidRPr="000833C9">
        <w:rPr>
          <w:szCs w:val="24"/>
        </w:rPr>
        <w:t>Jeverson</w:t>
      </w:r>
      <w:proofErr w:type="spellEnd"/>
      <w:r w:rsidRPr="000833C9">
        <w:rPr>
          <w:szCs w:val="24"/>
        </w:rPr>
        <w:t xml:space="preserve">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 xml:space="preserve">: um estudo de caso na varejista </w:t>
      </w:r>
      <w:proofErr w:type="spellStart"/>
      <w:r w:rsidRPr="000833C9">
        <w:rPr>
          <w:szCs w:val="24"/>
        </w:rPr>
        <w:t>Kincas</w:t>
      </w:r>
      <w:proofErr w:type="spellEnd"/>
      <w:r w:rsidRPr="000833C9">
        <w:rPr>
          <w:szCs w:val="24"/>
        </w:rPr>
        <w:t xml:space="preserve">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1308532F" w14:textId="32965BA7" w:rsidR="003E3203" w:rsidRPr="000833C9" w:rsidRDefault="003369A5" w:rsidP="00451B94">
      <w:pPr>
        <w:pStyle w:val="TF-refernciasITEM"/>
        <w:rPr>
          <w:szCs w:val="24"/>
        </w:rPr>
      </w:pPr>
      <w:commentRangeStart w:id="53"/>
      <w:r w:rsidRPr="000833C9">
        <w:rPr>
          <w:szCs w:val="24"/>
          <w:lang w:val="en-US"/>
        </w:rPr>
        <w:t>ROHER</w:t>
      </w:r>
      <w:commentRangeEnd w:id="53"/>
      <w:r w:rsidR="00A70F22">
        <w:rPr>
          <w:rStyle w:val="Refdecomentrio"/>
        </w:rPr>
        <w:commentReference w:id="53"/>
      </w:r>
      <w:r w:rsidRPr="000833C9">
        <w:rPr>
          <w:szCs w:val="24"/>
          <w:lang w:val="en-US"/>
        </w:rPr>
        <w:t xml:space="preserve">, Christian. </w:t>
      </w:r>
      <w:r w:rsidRPr="00E5623F">
        <w:rPr>
          <w:szCs w:val="24"/>
          <w:lang w:val="en-US"/>
        </w:rPr>
        <w:t>When to Use Which User-Experience Research Methods</w:t>
      </w:r>
      <w:r w:rsidRPr="00E5623F">
        <w:rPr>
          <w:b/>
          <w:bCs/>
          <w:szCs w:val="24"/>
          <w:lang w:val="en-US"/>
        </w:rPr>
        <w:t xml:space="preserve">. </w:t>
      </w:r>
      <w:r w:rsidRPr="00E5623F">
        <w:rPr>
          <w:b/>
          <w:bCs/>
          <w:szCs w:val="24"/>
        </w:rPr>
        <w:t>Nielsen Norman Group</w:t>
      </w:r>
      <w:r w:rsidR="00E5623F">
        <w:rPr>
          <w:szCs w:val="24"/>
        </w:rPr>
        <w:t>, 2022</w:t>
      </w:r>
      <w:r w:rsidRPr="000833C9">
        <w:rPr>
          <w:szCs w:val="24"/>
        </w:rPr>
        <w:t>. Disponível em: https://www.nngroup.com/articles/which-ux-research-methods/. Acesso em: 01 abr. 2023.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</w:t>
      </w:r>
      <w:proofErr w:type="spellStart"/>
      <w:r w:rsidRPr="000833C9">
        <w:rPr>
          <w:szCs w:val="24"/>
        </w:rPr>
        <w:t>Fanciele</w:t>
      </w:r>
      <w:proofErr w:type="spellEnd"/>
      <w:r w:rsidRPr="000833C9">
        <w:rPr>
          <w:szCs w:val="24"/>
        </w:rPr>
        <w:t xml:space="preserve">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0AFBFC0E" w14:textId="066C7025" w:rsidR="001F1FB6" w:rsidRDefault="00837C9E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[s.l.]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0833C9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</w:t>
      </w:r>
      <w:proofErr w:type="spellStart"/>
      <w:r w:rsidRPr="00D21B96">
        <w:rPr>
          <w:szCs w:val="24"/>
        </w:rPr>
        <w:t>Castelliano</w:t>
      </w:r>
      <w:proofErr w:type="spellEnd"/>
      <w:r w:rsidRPr="00D21B96">
        <w:rPr>
          <w:szCs w:val="24"/>
        </w:rPr>
        <w:t xml:space="preserve">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Acesso em: 25 mar. 2023.</w:t>
      </w:r>
    </w:p>
    <w:p w14:paraId="19C2903E" w14:textId="690F5781" w:rsidR="00271214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</w:t>
      </w:r>
      <w:r w:rsidR="005262A2" w:rsidRPr="000833C9">
        <w:rPr>
          <w:szCs w:val="24"/>
        </w:rPr>
        <w:t>Patrícia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0C9CE2F5" w14:textId="77777777" w:rsidR="00271214" w:rsidRDefault="00271214">
      <w:pPr>
        <w:keepNext w:val="0"/>
        <w:keepLines w:val="0"/>
      </w:pPr>
      <w:r>
        <w:br w:type="page"/>
      </w:r>
    </w:p>
    <w:p w14:paraId="79BB847A" w14:textId="77777777" w:rsidR="00271214" w:rsidRDefault="00271214" w:rsidP="0027121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9D6345B" w14:textId="77777777" w:rsidR="00271214" w:rsidRPr="00340EA0" w:rsidRDefault="00271214" w:rsidP="00271214">
      <w:pPr>
        <w:pStyle w:val="TF-xAvalTTULO"/>
      </w:pPr>
      <w:r w:rsidRPr="00340EA0">
        <w:t>ROFESSOR TCC I</w:t>
      </w:r>
      <w:r>
        <w:t xml:space="preserve"> - Pré-projeto</w:t>
      </w:r>
    </w:p>
    <w:p w14:paraId="19A3609A" w14:textId="77777777" w:rsidR="00271214" w:rsidRDefault="00271214" w:rsidP="00271214">
      <w:pPr>
        <w:pStyle w:val="TF-xAvalLINHA"/>
      </w:pPr>
    </w:p>
    <w:p w14:paraId="2BBDA9BF" w14:textId="77777777" w:rsidR="00271214" w:rsidRDefault="00271214" w:rsidP="0027121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625C7E6" w14:textId="77777777" w:rsidR="00271214" w:rsidRPr="00320BFA" w:rsidRDefault="00271214" w:rsidP="0027121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271214" w:rsidRPr="00320BFA" w14:paraId="7BFF6694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728F49" w14:textId="77777777" w:rsidR="00271214" w:rsidRPr="00320BFA" w:rsidRDefault="00271214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EF96FF" w14:textId="77777777" w:rsidR="00271214" w:rsidRPr="00320BFA" w:rsidRDefault="00271214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80864F" w14:textId="77777777" w:rsidR="00271214" w:rsidRPr="00320BFA" w:rsidRDefault="00271214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AD5E17" w14:textId="77777777" w:rsidR="00271214" w:rsidRPr="00320BFA" w:rsidRDefault="00271214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271214" w:rsidRPr="00320BFA" w14:paraId="4B0A8955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0F2DE2" w14:textId="77777777" w:rsidR="00271214" w:rsidRPr="00320BFA" w:rsidRDefault="00271214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0328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4B65D705" w14:textId="77777777" w:rsidR="00271214" w:rsidRPr="00320BFA" w:rsidRDefault="00271214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AB38" w14:textId="6B81CBB1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30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984E9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4A4EAE77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43635C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B1CA" w14:textId="77777777" w:rsidR="00271214" w:rsidRPr="00320BFA" w:rsidRDefault="00271214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657B" w14:textId="033AD870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E40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316077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610E21B8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87E106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7C32" w14:textId="77777777" w:rsidR="00271214" w:rsidRPr="00320BFA" w:rsidRDefault="00271214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5BE9" w14:textId="250A5611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DA0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C3227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502E1E3A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307EA9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0C09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8BD0" w14:textId="271DEC69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7C8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3862AC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573B06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4A6453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820C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BB30" w14:textId="4F83A3B2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D61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9AE5EE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2082039B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44450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DC71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2A90EC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9E94" w14:textId="124B9209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6A2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3B6AEE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50BA303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D10E4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7445" w14:textId="77777777" w:rsidR="00271214" w:rsidRPr="00320BFA" w:rsidRDefault="00271214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3BCD" w14:textId="2D29F459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2547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0EDA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5A6BF6B1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D8237E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6221" w14:textId="77777777" w:rsidR="00271214" w:rsidRPr="00320BFA" w:rsidRDefault="00271214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F28" w14:textId="100FF554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733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A340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01C72716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E3DCEF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A79A" w14:textId="77777777" w:rsidR="00271214" w:rsidRDefault="00271214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6C48" w14:textId="79FE2002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B58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C334A3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179EAC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3309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C4AA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E717F21" w14:textId="77777777" w:rsidR="00271214" w:rsidRPr="00320BFA" w:rsidRDefault="00271214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8DF" w14:textId="4580DED8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B6E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C2E28C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974BFB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1A16D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C1A" w14:textId="77777777" w:rsidR="00271214" w:rsidRPr="00320BFA" w:rsidRDefault="00271214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728D" w14:textId="3CF85412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74A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DCD96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777B696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EADF17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3D84" w14:textId="77777777" w:rsidR="00271214" w:rsidRPr="00320BFA" w:rsidRDefault="00271214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A15B" w14:textId="26B1D88C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06E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AE7CC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C73778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869A22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F9C5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121D83A" w14:textId="77777777" w:rsidR="00271214" w:rsidRPr="00320BFA" w:rsidRDefault="00271214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04DB" w14:textId="6348DC4F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32F4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B39BF9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28A5C861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BC2D63" w14:textId="77777777" w:rsidR="00271214" w:rsidRPr="00320BFA" w:rsidRDefault="00271214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F82C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5AE7537" w14:textId="77777777" w:rsidR="00271214" w:rsidRPr="00320BFA" w:rsidRDefault="00271214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B8E4" w14:textId="7FD8A349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CAB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347CD4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CEFA77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04F259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3A9E" w14:textId="77777777" w:rsidR="00271214" w:rsidRPr="00320BFA" w:rsidRDefault="00271214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83A9" w14:textId="7BDE0207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013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11C64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DD800E7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F88A19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C350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F0FB2EB" w14:textId="77777777" w:rsidR="00271214" w:rsidRPr="00320BFA" w:rsidRDefault="00271214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DFED" w14:textId="5648F669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58FF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B8F691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A0FFDE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A76ACC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D585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CE43F1D" w14:textId="77777777" w:rsidR="00271214" w:rsidRPr="00320BFA" w:rsidRDefault="00271214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0663" w14:textId="3DE60019" w:rsidR="00271214" w:rsidRPr="00320BFA" w:rsidRDefault="00A70F22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EF6A" w14:textId="77777777" w:rsidR="00271214" w:rsidRPr="00320BFA" w:rsidRDefault="0027121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07B1E" w14:textId="77777777" w:rsidR="00271214" w:rsidRPr="00320BFA" w:rsidRDefault="00271214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13ED2881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8D2045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F998" w14:textId="77777777" w:rsidR="00271214" w:rsidRPr="00320BFA" w:rsidRDefault="00271214" w:rsidP="00271214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B42FFE0" w14:textId="77777777" w:rsidR="00271214" w:rsidRPr="00320BFA" w:rsidRDefault="00271214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3568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22A" w14:textId="0E597219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DE659D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385A75C4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37A8FE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E0BB" w14:textId="77777777" w:rsidR="00271214" w:rsidRPr="00320BFA" w:rsidRDefault="00271214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3237" w14:textId="4C5239FB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1802" w14:textId="1DA06D84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D8EF2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71214" w:rsidRPr="00320BFA" w14:paraId="68A9F485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64C390" w14:textId="77777777" w:rsidR="00271214" w:rsidRPr="00320BFA" w:rsidRDefault="00271214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AF193F" w14:textId="77777777" w:rsidR="00271214" w:rsidRPr="00320BFA" w:rsidRDefault="00271214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6846A1" w14:textId="439CB938" w:rsidR="00271214" w:rsidRPr="00320BFA" w:rsidRDefault="00A70F2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6A4B12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CEB2B0" w14:textId="77777777" w:rsidR="00271214" w:rsidRPr="00320BFA" w:rsidRDefault="00271214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168E19" w14:textId="77777777" w:rsidR="00271214" w:rsidRDefault="00271214" w:rsidP="00271214">
      <w:pPr>
        <w:pStyle w:val="TF-xAvalITEMDETALHE"/>
      </w:pPr>
    </w:p>
    <w:p w14:paraId="2259C60B" w14:textId="024AB3EA" w:rsidR="00620BF5" w:rsidRPr="00271214" w:rsidRDefault="00620BF5" w:rsidP="00271214">
      <w:pPr>
        <w:keepNext w:val="0"/>
        <w:keepLines w:val="0"/>
        <w:rPr>
          <w:sz w:val="18"/>
        </w:rPr>
      </w:pPr>
    </w:p>
    <w:sectPr w:rsidR="00620BF5" w:rsidRPr="00271214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alton Solano dos Reis" w:date="2023-05-16T12:10:00Z" w:initials="DS">
    <w:p w14:paraId="0A762C68" w14:textId="77777777" w:rsidR="00343558" w:rsidRDefault="00343558" w:rsidP="00DF122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seria 2021?</w:t>
      </w:r>
    </w:p>
  </w:comment>
  <w:comment w:id="11" w:author="Dalton Solano dos Reis" w:date="2023-05-16T11:01:00Z" w:initials="DS">
    <w:p w14:paraId="4A8992B1" w14:textId="32BC7F48" w:rsidR="00F42C85" w:rsidRDefault="00F42C85" w:rsidP="000F272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Nesse contexto, e avaliando a situação atual da loja de aluguel de trajes apresentada abaixo, é que se motivou o desenvolvimento dessa proposta de trabalho.</w:t>
      </w:r>
    </w:p>
  </w:comment>
  <w:comment w:id="16" w:author="Dalton Solano dos Reis" w:date="2023-05-16T12:12:00Z" w:initials="DS">
    <w:p w14:paraId="24F50C0E" w14:textId="77777777" w:rsidR="00343558" w:rsidRDefault="00343558" w:rsidP="00F85FB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seria 2020?</w:t>
      </w:r>
    </w:p>
  </w:comment>
  <w:comment w:id="19" w:author="Dalton Solano dos Reis" w:date="2023-05-16T13:20:00Z" w:initials="DS">
    <w:p w14:paraId="0F01921A" w14:textId="77777777" w:rsidR="00A70F22" w:rsidRDefault="00A70F22" w:rsidP="00A4467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seria</w:t>
      </w:r>
    </w:p>
    <w:p w14:paraId="62014002" w14:textId="77777777" w:rsidR="00A70F22" w:rsidRDefault="00A70F22" w:rsidP="00A4467F">
      <w:r>
        <w:rPr>
          <w:color w:val="000000"/>
          <w:sz w:val="20"/>
          <w:szCs w:val="20"/>
        </w:rPr>
        <w:t xml:space="preserve">Norman e Nielsen (2023) </w:t>
      </w:r>
    </w:p>
  </w:comment>
  <w:comment w:id="21" w:author="Dalton Solano dos Reis" w:date="2023-05-16T11:33:00Z" w:initials="DS">
    <w:p w14:paraId="3BF79D8B" w14:textId="48F1FC33" w:rsidR="00492289" w:rsidRDefault="00492289" w:rsidP="00DF254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Sugestão para evitar aparecer duas vezes a palavra “posteriormente”.</w:t>
      </w:r>
    </w:p>
  </w:comment>
  <w:comment w:id="38" w:author="Dalton Solano dos Reis" w:date="2023-05-16T13:28:00Z" w:initials="DS">
    <w:p w14:paraId="3DA7CCAD" w14:textId="77777777" w:rsidR="00A70F22" w:rsidRDefault="00A70F22" w:rsidP="0060377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Cuidado, no texto aparece citações para Mawan e Anggoro (2021).</w:t>
      </w:r>
    </w:p>
  </w:comment>
  <w:comment w:id="39" w:author="Dalton Solano dos Reis" w:date="2023-05-16T12:13:00Z" w:initials="DS">
    <w:p w14:paraId="6D7ABCF1" w14:textId="5F0F32F1" w:rsidR="00343558" w:rsidRDefault="00343558" w:rsidP="0091230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alfabética.</w:t>
      </w:r>
    </w:p>
  </w:comment>
  <w:comment w:id="42" w:author="Dalton Solano dos Reis" w:date="2023-05-16T12:19:00Z" w:initials="DS">
    <w:p w14:paraId="3238F220" w14:textId="77777777" w:rsidR="00343558" w:rsidRDefault="00343558" w:rsidP="00847D6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está referência é igual a da citação CASTRO; MACIEL; MAIESKI, 2022).</w:t>
      </w:r>
    </w:p>
  </w:comment>
  <w:comment w:id="52" w:author="Dalton Solano dos Reis" w:date="2023-05-16T13:23:00Z" w:initials="DS">
    <w:p w14:paraId="71D90E9C" w14:textId="77777777" w:rsidR="00A70F22" w:rsidRDefault="00A70F22" w:rsidP="003616F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As citações estão com o ano de 2021.</w:t>
      </w:r>
    </w:p>
  </w:comment>
  <w:comment w:id="53" w:author="Dalton Solano dos Reis" w:date="2023-05-16T13:26:00Z" w:initials="DS">
    <w:p w14:paraId="5B290442" w14:textId="77777777" w:rsidR="00A70F22" w:rsidRDefault="00A70F22" w:rsidP="000507E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esta referência</w:t>
      </w:r>
    </w:p>
    <w:p w14:paraId="754C346A" w14:textId="77777777" w:rsidR="00A70F22" w:rsidRDefault="00A70F22" w:rsidP="000507E7">
      <w:r>
        <w:rPr>
          <w:color w:val="000000"/>
          <w:sz w:val="20"/>
          <w:szCs w:val="20"/>
        </w:rPr>
        <w:t>Citada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762C68" w15:done="0"/>
  <w15:commentEx w15:paraId="4A8992B1" w15:done="0"/>
  <w15:commentEx w15:paraId="24F50C0E" w15:done="0"/>
  <w15:commentEx w15:paraId="62014002" w15:done="0"/>
  <w15:commentEx w15:paraId="3BF79D8B" w15:done="0"/>
  <w15:commentEx w15:paraId="3DA7CCAD" w15:done="0"/>
  <w15:commentEx w15:paraId="6D7ABCF1" w15:done="0"/>
  <w15:commentEx w15:paraId="3238F220" w15:done="0"/>
  <w15:commentEx w15:paraId="71D90E9C" w15:done="0"/>
  <w15:commentEx w15:paraId="754C34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DF137" w16cex:dateUtc="2023-05-16T15:10:00Z"/>
  <w16cex:commentExtensible w16cex:durableId="280DE119" w16cex:dateUtc="2023-05-16T14:01:00Z"/>
  <w16cex:commentExtensible w16cex:durableId="280DF196" w16cex:dateUtc="2023-05-16T15:12:00Z"/>
  <w16cex:commentExtensible w16cex:durableId="280E01AD" w16cex:dateUtc="2023-05-16T16:20:00Z"/>
  <w16cex:commentExtensible w16cex:durableId="280DE870" w16cex:dateUtc="2023-05-16T14:33:00Z"/>
  <w16cex:commentExtensible w16cex:durableId="280E039B" w16cex:dateUtc="2023-05-16T16:28:00Z"/>
  <w16cex:commentExtensible w16cex:durableId="280DF1DB" w16cex:dateUtc="2023-05-16T15:13:00Z"/>
  <w16cex:commentExtensible w16cex:durableId="280DF338" w16cex:dateUtc="2023-05-16T15:19:00Z"/>
  <w16cex:commentExtensible w16cex:durableId="280E0237" w16cex:dateUtc="2023-05-16T16:23:00Z"/>
  <w16cex:commentExtensible w16cex:durableId="280E02FA" w16cex:dateUtc="2023-05-16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762C68" w16cid:durableId="280DF137"/>
  <w16cid:commentId w16cid:paraId="4A8992B1" w16cid:durableId="280DE119"/>
  <w16cid:commentId w16cid:paraId="24F50C0E" w16cid:durableId="280DF196"/>
  <w16cid:commentId w16cid:paraId="62014002" w16cid:durableId="280E01AD"/>
  <w16cid:commentId w16cid:paraId="3BF79D8B" w16cid:durableId="280DE870"/>
  <w16cid:commentId w16cid:paraId="3DA7CCAD" w16cid:durableId="280E039B"/>
  <w16cid:commentId w16cid:paraId="6D7ABCF1" w16cid:durableId="280DF1DB"/>
  <w16cid:commentId w16cid:paraId="3238F220" w16cid:durableId="280DF338"/>
  <w16cid:commentId w16cid:paraId="71D90E9C" w16cid:durableId="280E0237"/>
  <w16cid:commentId w16cid:paraId="754C346A" w16cid:durableId="280E0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977D1" w14:textId="77777777" w:rsidR="00810FDA" w:rsidRDefault="00810FDA">
      <w:r>
        <w:separator/>
      </w:r>
    </w:p>
  </w:endnote>
  <w:endnote w:type="continuationSeparator" w:id="0">
    <w:p w14:paraId="3B79B921" w14:textId="77777777" w:rsidR="00810FDA" w:rsidRDefault="0081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1E01" w14:textId="77777777" w:rsidR="00810FDA" w:rsidRDefault="00810FDA">
      <w:r>
        <w:separator/>
      </w:r>
    </w:p>
  </w:footnote>
  <w:footnote w:type="continuationSeparator" w:id="0">
    <w:p w14:paraId="7B1EC0CE" w14:textId="77777777" w:rsidR="00810FDA" w:rsidRDefault="00810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B8D22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6774"/>
    <w:rsid w:val="00007D5E"/>
    <w:rsid w:val="00012922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3F8E"/>
    <w:rsid w:val="00023FA0"/>
    <w:rsid w:val="0002602F"/>
    <w:rsid w:val="00030E4A"/>
    <w:rsid w:val="00031A27"/>
    <w:rsid w:val="00031EE0"/>
    <w:rsid w:val="0003503F"/>
    <w:rsid w:val="00043179"/>
    <w:rsid w:val="0004641A"/>
    <w:rsid w:val="00051708"/>
    <w:rsid w:val="00052A07"/>
    <w:rsid w:val="000533DA"/>
    <w:rsid w:val="0005457F"/>
    <w:rsid w:val="00055716"/>
    <w:rsid w:val="00057547"/>
    <w:rsid w:val="000603EB"/>
    <w:rsid w:val="000608E9"/>
    <w:rsid w:val="00061EFF"/>
    <w:rsid w:val="00061FEB"/>
    <w:rsid w:val="0006412E"/>
    <w:rsid w:val="00065716"/>
    <w:rsid w:val="000667DF"/>
    <w:rsid w:val="00067501"/>
    <w:rsid w:val="0007209B"/>
    <w:rsid w:val="00072B75"/>
    <w:rsid w:val="00072F74"/>
    <w:rsid w:val="00073299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1926"/>
    <w:rsid w:val="000C1A18"/>
    <w:rsid w:val="000C2838"/>
    <w:rsid w:val="000C648D"/>
    <w:rsid w:val="000D0DA6"/>
    <w:rsid w:val="000D1294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BA4"/>
    <w:rsid w:val="000F77E3"/>
    <w:rsid w:val="00101629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64FE"/>
    <w:rsid w:val="00125084"/>
    <w:rsid w:val="00125277"/>
    <w:rsid w:val="0012632E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4FAB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C306B"/>
    <w:rsid w:val="001C33B0"/>
    <w:rsid w:val="001C57E6"/>
    <w:rsid w:val="001C5CBB"/>
    <w:rsid w:val="001C5F77"/>
    <w:rsid w:val="001C7DF1"/>
    <w:rsid w:val="001D0FA4"/>
    <w:rsid w:val="001D1F76"/>
    <w:rsid w:val="001D501E"/>
    <w:rsid w:val="001D6234"/>
    <w:rsid w:val="001E1A3C"/>
    <w:rsid w:val="001E1AD6"/>
    <w:rsid w:val="001E2C85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141F"/>
    <w:rsid w:val="00202F3F"/>
    <w:rsid w:val="00203F38"/>
    <w:rsid w:val="00205289"/>
    <w:rsid w:val="002071C3"/>
    <w:rsid w:val="002131B5"/>
    <w:rsid w:val="00213F60"/>
    <w:rsid w:val="0021406D"/>
    <w:rsid w:val="00214A76"/>
    <w:rsid w:val="00214FCB"/>
    <w:rsid w:val="00215368"/>
    <w:rsid w:val="00221C56"/>
    <w:rsid w:val="00224BB2"/>
    <w:rsid w:val="00225E72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214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637D"/>
    <w:rsid w:val="002B655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669"/>
    <w:rsid w:val="002F1C9A"/>
    <w:rsid w:val="002F2986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4081E"/>
    <w:rsid w:val="00340919"/>
    <w:rsid w:val="00340AD0"/>
    <w:rsid w:val="00340B6D"/>
    <w:rsid w:val="00340C8E"/>
    <w:rsid w:val="003431DE"/>
    <w:rsid w:val="00343558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773D"/>
    <w:rsid w:val="00387A23"/>
    <w:rsid w:val="00387D9A"/>
    <w:rsid w:val="003904D5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20A"/>
    <w:rsid w:val="004242E7"/>
    <w:rsid w:val="004243D2"/>
    <w:rsid w:val="00424610"/>
    <w:rsid w:val="00424B0F"/>
    <w:rsid w:val="00424B3D"/>
    <w:rsid w:val="00431D5B"/>
    <w:rsid w:val="004358FF"/>
    <w:rsid w:val="00442FD2"/>
    <w:rsid w:val="00445070"/>
    <w:rsid w:val="004510F9"/>
    <w:rsid w:val="00451B94"/>
    <w:rsid w:val="0045495B"/>
    <w:rsid w:val="004550E2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908D0"/>
    <w:rsid w:val="0049103C"/>
    <w:rsid w:val="00492289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912"/>
    <w:rsid w:val="004A6F48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262A2"/>
    <w:rsid w:val="00530E2F"/>
    <w:rsid w:val="0053191B"/>
    <w:rsid w:val="005326FB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57AE"/>
    <w:rsid w:val="00595B80"/>
    <w:rsid w:val="00597A11"/>
    <w:rsid w:val="005A0BCF"/>
    <w:rsid w:val="005A362B"/>
    <w:rsid w:val="005A3DFE"/>
    <w:rsid w:val="005A4952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B06"/>
    <w:rsid w:val="006148DB"/>
    <w:rsid w:val="00617532"/>
    <w:rsid w:val="00620BF5"/>
    <w:rsid w:val="00620D93"/>
    <w:rsid w:val="0062386A"/>
    <w:rsid w:val="00624F1B"/>
    <w:rsid w:val="0062547E"/>
    <w:rsid w:val="0062576D"/>
    <w:rsid w:val="006257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20D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547A"/>
    <w:rsid w:val="007F60AB"/>
    <w:rsid w:val="00803391"/>
    <w:rsid w:val="0080547A"/>
    <w:rsid w:val="008072AC"/>
    <w:rsid w:val="00807A70"/>
    <w:rsid w:val="00807DAB"/>
    <w:rsid w:val="00810CEA"/>
    <w:rsid w:val="00810FD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7144"/>
    <w:rsid w:val="0083211F"/>
    <w:rsid w:val="00833DE8"/>
    <w:rsid w:val="00833F47"/>
    <w:rsid w:val="008348C3"/>
    <w:rsid w:val="00835588"/>
    <w:rsid w:val="00836113"/>
    <w:rsid w:val="008373B4"/>
    <w:rsid w:val="00837C9E"/>
    <w:rsid w:val="008404C4"/>
    <w:rsid w:val="00840F8B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2B"/>
    <w:rsid w:val="00991481"/>
    <w:rsid w:val="009952D7"/>
    <w:rsid w:val="00995A7D"/>
    <w:rsid w:val="00995B07"/>
    <w:rsid w:val="0099687B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7E7C"/>
    <w:rsid w:val="009D0BDB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78"/>
    <w:rsid w:val="00A33EB7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EAF"/>
    <w:rsid w:val="00A532C2"/>
    <w:rsid w:val="00A534BF"/>
    <w:rsid w:val="00A54A51"/>
    <w:rsid w:val="00A56F40"/>
    <w:rsid w:val="00A602F9"/>
    <w:rsid w:val="00A61E64"/>
    <w:rsid w:val="00A6387D"/>
    <w:rsid w:val="00A650EE"/>
    <w:rsid w:val="00A662C8"/>
    <w:rsid w:val="00A67827"/>
    <w:rsid w:val="00A70F22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2396"/>
    <w:rsid w:val="00AB0AD1"/>
    <w:rsid w:val="00AB13E6"/>
    <w:rsid w:val="00AB2BE3"/>
    <w:rsid w:val="00AB515B"/>
    <w:rsid w:val="00AB7834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0701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468D"/>
    <w:rsid w:val="00BB7A8D"/>
    <w:rsid w:val="00BB7C1F"/>
    <w:rsid w:val="00BB7F17"/>
    <w:rsid w:val="00BC0E8D"/>
    <w:rsid w:val="00BC214C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30B6"/>
    <w:rsid w:val="00BE6551"/>
    <w:rsid w:val="00BF093B"/>
    <w:rsid w:val="00BF188B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495D"/>
    <w:rsid w:val="00C175EB"/>
    <w:rsid w:val="00C20D15"/>
    <w:rsid w:val="00C2156B"/>
    <w:rsid w:val="00C22075"/>
    <w:rsid w:val="00C24189"/>
    <w:rsid w:val="00C30276"/>
    <w:rsid w:val="00C30D37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9363C"/>
    <w:rsid w:val="00CA108B"/>
    <w:rsid w:val="00CA475D"/>
    <w:rsid w:val="00CA5310"/>
    <w:rsid w:val="00CA6BC5"/>
    <w:rsid w:val="00CA6CDB"/>
    <w:rsid w:val="00CB1596"/>
    <w:rsid w:val="00CB5E13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8B"/>
    <w:rsid w:val="00CF26B7"/>
    <w:rsid w:val="00CF2D68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1DD6"/>
    <w:rsid w:val="00D61EE7"/>
    <w:rsid w:val="00D6498F"/>
    <w:rsid w:val="00D7113A"/>
    <w:rsid w:val="00D735AF"/>
    <w:rsid w:val="00D7463D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70A4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4E5F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C85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4373"/>
    <w:rsid w:val="00FA4997"/>
    <w:rsid w:val="00FA5504"/>
    <w:rsid w:val="00FB1DD2"/>
    <w:rsid w:val="00FB3650"/>
    <w:rsid w:val="00FB4B02"/>
    <w:rsid w:val="00FB4E0A"/>
    <w:rsid w:val="00FB5A20"/>
    <w:rsid w:val="00FB66E5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D048D"/>
    <w:rsid w:val="00FD0E07"/>
    <w:rsid w:val="00FD0E53"/>
    <w:rsid w:val="00FD3442"/>
    <w:rsid w:val="00FD41D6"/>
    <w:rsid w:val="00FD55CB"/>
    <w:rsid w:val="00FD5653"/>
    <w:rsid w:val="00FD6FDC"/>
    <w:rsid w:val="00FE006E"/>
    <w:rsid w:val="00FE082E"/>
    <w:rsid w:val="00FE0F87"/>
    <w:rsid w:val="00FE197E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9644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A28C9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ol.sbc.org.br/index.php/sbsc/inde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oi.org/10.5753/sbsc.2016.950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7904</Words>
  <Characters>42686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50490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</cp:revision>
  <cp:lastPrinted>2023-04-24T23:39:00Z</cp:lastPrinted>
  <dcterms:created xsi:type="dcterms:W3CDTF">2023-04-24T23:13:00Z</dcterms:created>
  <dcterms:modified xsi:type="dcterms:W3CDTF">2023-05-16T16:29:00Z</dcterms:modified>
</cp:coreProperties>
</file>