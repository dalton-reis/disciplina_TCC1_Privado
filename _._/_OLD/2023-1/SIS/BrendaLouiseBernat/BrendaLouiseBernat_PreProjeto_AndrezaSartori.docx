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CA64A7C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BA2FF1">
              <w:rPr>
                <w:rStyle w:val="Nmerodepgina"/>
              </w:rPr>
              <w:t xml:space="preserve">(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Pr="00BA2FF1">
              <w:rPr>
                <w:rStyle w:val="Nmerodepgina"/>
              </w:rPr>
              <w:t xml:space="preserve">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 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 xml:space="preserve">Simone </w:t>
      </w:r>
      <w:proofErr w:type="spellStart"/>
      <w:r w:rsidR="00A13D51" w:rsidRPr="00BA2FF1">
        <w:t>Erbs</w:t>
      </w:r>
      <w:proofErr w:type="spellEnd"/>
      <w:r w:rsidR="00A13D51" w:rsidRPr="00BA2FF1">
        <w:t xml:space="preserve">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 xml:space="preserve">Marcus Vinícius </w:t>
      </w:r>
      <w:proofErr w:type="spellStart"/>
      <w:r w:rsidRPr="00BA2FF1">
        <w:t>Assuiti</w:t>
      </w:r>
      <w:proofErr w:type="spellEnd"/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 xml:space="preserve">Bueno, </w:t>
      </w:r>
      <w:proofErr w:type="spellStart"/>
      <w:r w:rsidR="00A848F5" w:rsidRPr="00BA2FF1">
        <w:t>Maculan</w:t>
      </w:r>
      <w:proofErr w:type="spellEnd"/>
      <w:r w:rsidR="00A848F5" w:rsidRPr="00BA2FF1">
        <w:t xml:space="preserve"> e </w:t>
      </w:r>
      <w:proofErr w:type="spellStart"/>
      <w:r w:rsidR="00A848F5" w:rsidRPr="00BA2FF1">
        <w:t>Aganette</w:t>
      </w:r>
      <w:proofErr w:type="spellEnd"/>
      <w:r w:rsidR="00A848F5" w:rsidRPr="00BA2FF1">
        <w:t xml:space="preserve">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 xml:space="preserve">egócio (Business </w:t>
      </w:r>
      <w:proofErr w:type="spellStart"/>
      <w:r w:rsidR="000B7218" w:rsidRPr="00BA2FF1">
        <w:t>Process</w:t>
      </w:r>
      <w:proofErr w:type="spellEnd"/>
      <w:r w:rsidR="000B7218" w:rsidRPr="00BA2FF1">
        <w:t xml:space="preserve">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1A9C0FF5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CC50B3" w:rsidRPr="00BA2FF1">
        <w:t xml:space="preserve">Figura </w:t>
      </w:r>
      <w:r w:rsidR="00CC50B3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 xml:space="preserve">IS do ciclo do Business </w:t>
      </w:r>
      <w:proofErr w:type="spellStart"/>
      <w:r w:rsidR="006271AB" w:rsidRPr="00BA2FF1">
        <w:t>Process</w:t>
      </w:r>
      <w:proofErr w:type="spellEnd"/>
      <w:r w:rsidR="006271AB" w:rsidRPr="00BA2FF1">
        <w:t xml:space="preserve">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2878D5E5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="00CC50B3">
          <w:rPr>
            <w:noProof/>
          </w:rPr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proofErr w:type="spellStart"/>
      <w:r w:rsidR="000609FF" w:rsidRPr="00DD78F7">
        <w:rPr>
          <w:rStyle w:val="TF-COURIER10"/>
        </w:rPr>
        <w:t>Product</w:t>
      </w:r>
      <w:proofErr w:type="spellEnd"/>
      <w:r w:rsidR="000609FF" w:rsidRPr="00DD78F7">
        <w:rPr>
          <w:rStyle w:val="TF-COURIER10"/>
        </w:rPr>
        <w:t xml:space="preserve"> </w:t>
      </w:r>
      <w:proofErr w:type="spellStart"/>
      <w:r w:rsidR="000609FF" w:rsidRPr="00DD78F7">
        <w:rPr>
          <w:rStyle w:val="TF-COURIER10"/>
        </w:rPr>
        <w:t>Owner</w:t>
      </w:r>
      <w:proofErr w:type="spellEnd"/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75EB3A15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lugar só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 xml:space="preserve">s informações disponíveis aos colaboradores da empresa, focando no meio de obtenção desses conhecimentos? </w:t>
      </w:r>
    </w:p>
    <w:bookmarkEnd w:id="11"/>
    <w:p w14:paraId="228E9541" w14:textId="06EDF21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commentRangeStart w:id="12"/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25B49" w:rsidRPr="00BA2FF1">
        <w:t>; facilitar a busca de informações a partir da busca semântica</w:t>
      </w:r>
      <w:r w:rsidR="005F1040" w:rsidRPr="00BA2FF1">
        <w:t>;</w:t>
      </w:r>
      <w:r w:rsidR="009C7318" w:rsidRPr="00BA2FF1">
        <w:t xml:space="preserve"> </w:t>
      </w:r>
      <w:r w:rsidR="00E52A01">
        <w:t>diminuir as</w:t>
      </w:r>
      <w:r w:rsidR="00DC606A" w:rsidRPr="00BA2FF1">
        <w:t xml:space="preserve"> barreiras entre diferentes equipes da empresa, tendo em vista </w:t>
      </w:r>
      <w:r w:rsidR="001256C9" w:rsidRPr="00BA2FF1">
        <w:t>a disponibilidade de acess</w:t>
      </w:r>
      <w:r w:rsidR="00E35BCD" w:rsidRPr="00BA2FF1">
        <w:t>o</w:t>
      </w:r>
      <w:r w:rsidR="00307FBA" w:rsidRPr="00BA2FF1">
        <w:t xml:space="preserve"> das informações</w:t>
      </w:r>
      <w:r w:rsidR="001256C9" w:rsidRPr="00BA2FF1">
        <w:t xml:space="preserve"> </w:t>
      </w:r>
      <w:r w:rsidR="00307FBA" w:rsidRPr="00BA2FF1">
        <w:t>à</w:t>
      </w:r>
      <w:r w:rsidR="001256C9" w:rsidRPr="00BA2FF1">
        <w:t xml:space="preserve"> todos os colaboradores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E35BCD" w:rsidRPr="00BA2FF1">
        <w:t>;</w:t>
      </w:r>
      <w:r w:rsidR="001256C9" w:rsidRPr="00BA2FF1">
        <w:t xml:space="preserve"> </w:t>
      </w:r>
      <w:commentRangeEnd w:id="12"/>
      <w:r w:rsidR="00161AD7">
        <w:rPr>
          <w:rStyle w:val="Refdecomentrio"/>
        </w:rPr>
        <w:commentReference w:id="12"/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</w:t>
      </w:r>
      <w:proofErr w:type="spellStart"/>
      <w:r w:rsidR="00E52A01" w:rsidRPr="00E52A01">
        <w:t>Relationship</w:t>
      </w:r>
      <w:proofErr w:type="spellEnd"/>
      <w:r w:rsidR="00E52A01" w:rsidRPr="00E52A01">
        <w:t xml:space="preserve"> </w:t>
      </w:r>
      <w:proofErr w:type="spellStart"/>
      <w:r w:rsidR="00E52A01" w:rsidRPr="00E52A01">
        <w:t>of</w:t>
      </w:r>
      <w:proofErr w:type="spellEnd"/>
      <w:r w:rsidR="00E52A01" w:rsidRPr="00E52A01">
        <w:t xml:space="preserve"> M3C </w:t>
      </w:r>
      <w:proofErr w:type="spellStart"/>
      <w:r w:rsidR="00E52A01" w:rsidRPr="00E52A01">
        <w:t>with</w:t>
      </w:r>
      <w:proofErr w:type="spellEnd"/>
      <w:r w:rsidR="00E52A01" w:rsidRPr="00E52A01">
        <w:t xml:space="preserve"> </w:t>
      </w:r>
      <w:proofErr w:type="spellStart"/>
      <w:r w:rsidR="00E52A01" w:rsidRPr="00E52A01">
        <w:t>User</w:t>
      </w:r>
      <w:proofErr w:type="spellEnd"/>
      <w:r w:rsidR="00E52A01" w:rsidRPr="00E52A01">
        <w:t xml:space="preserve"> </w:t>
      </w:r>
      <w:proofErr w:type="spellStart"/>
      <w:r w:rsidR="00E52A01" w:rsidRPr="00E52A01">
        <w:t>Requirements</w:t>
      </w:r>
      <w:proofErr w:type="spellEnd"/>
      <w:r w:rsidR="00E52A01" w:rsidRPr="00E52A01">
        <w:t xml:space="preserve"> </w:t>
      </w:r>
      <w:proofErr w:type="spellStart"/>
      <w:r w:rsidR="00E52A01" w:rsidRPr="00E52A01">
        <w:t>and</w:t>
      </w:r>
      <w:proofErr w:type="spellEnd"/>
      <w:r w:rsidR="00E52A01" w:rsidRPr="00E52A01">
        <w:t xml:space="preserve"> </w:t>
      </w:r>
      <w:proofErr w:type="spellStart"/>
      <w:r w:rsidR="00E52A01" w:rsidRPr="00E52A01">
        <w:t>Usability</w:t>
      </w:r>
      <w:proofErr w:type="spellEnd"/>
      <w:r w:rsidR="00E52A01" w:rsidRPr="00E52A01">
        <w:t xml:space="preserve"> </w:t>
      </w:r>
      <w:proofErr w:type="spellStart"/>
      <w:r w:rsidR="00E52A01" w:rsidRPr="00E52A01">
        <w:t>and</w:t>
      </w:r>
      <w:proofErr w:type="spellEnd"/>
      <w:r w:rsidR="00E52A01" w:rsidRPr="00E52A01">
        <w:t xml:space="preserve"> </w:t>
      </w:r>
      <w:proofErr w:type="spellStart"/>
      <w:r w:rsidR="00E52A01" w:rsidRPr="00E52A01">
        <w:t>Communicability</w:t>
      </w:r>
      <w:proofErr w:type="spellEnd"/>
      <w:r w:rsidR="00E52A01" w:rsidRPr="00E52A01">
        <w:t xml:space="preserve"> Assessment in </w:t>
      </w:r>
      <w:proofErr w:type="spellStart"/>
      <w:r w:rsidR="00E52A01" w:rsidRPr="00E52A01">
        <w:t>groupware</w:t>
      </w:r>
      <w:proofErr w:type="spellEnd"/>
      <w:r w:rsidR="00E52A01" w:rsidRPr="00E52A01">
        <w:t xml:space="preserve"> (</w:t>
      </w:r>
      <w:proofErr w:type="spellStart"/>
      <w:r w:rsidR="00E52A01" w:rsidRPr="00E52A01">
        <w:t>RURUCAg</w:t>
      </w:r>
      <w:proofErr w:type="spellEnd"/>
      <w:r w:rsidR="00E52A01" w:rsidRPr="00E52A01">
        <w:t>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3" w:name="_Toc419598587"/>
      <w:r w:rsidRPr="00BA2FF1">
        <w:t>Bases Teóricas</w:t>
      </w:r>
    </w:p>
    <w:p w14:paraId="06A05CF8" w14:textId="31D7B517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CC50B3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CC50B3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4" w:name="_Ref131659601"/>
      <w:r w:rsidRPr="00BA2FF1">
        <w:lastRenderedPageBreak/>
        <w:t>Revisão Bibliográfica</w:t>
      </w:r>
      <w:bookmarkEnd w:id="14"/>
    </w:p>
    <w:p w14:paraId="3A6DEB21" w14:textId="46C5ED4E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CC50B3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CC50B3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 xml:space="preserve">Business </w:t>
      </w:r>
      <w:proofErr w:type="spellStart"/>
      <w:r w:rsidR="006F7954" w:rsidRPr="00BA2FF1">
        <w:t>Process</w:t>
      </w:r>
      <w:proofErr w:type="spellEnd"/>
      <w:r w:rsidR="006F7954" w:rsidRPr="00BA2FF1">
        <w:t xml:space="preserve">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CC50B3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5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5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 xml:space="preserve">rruda, Dutra e </w:t>
      </w:r>
      <w:proofErr w:type="spellStart"/>
      <w:r w:rsidR="000D3441" w:rsidRPr="00BA2FF1">
        <w:t>Mussi</w:t>
      </w:r>
      <w:proofErr w:type="spellEnd"/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commentRangeStart w:id="16"/>
      <w:r w:rsidRPr="00BA2FF1">
        <w:t xml:space="preserve">Seguindo a mesma linha, </w:t>
      </w:r>
      <w:proofErr w:type="spellStart"/>
      <w:r w:rsidR="00B206A7" w:rsidRPr="00BA2FF1">
        <w:t>Ziviani</w:t>
      </w:r>
      <w:proofErr w:type="spellEnd"/>
      <w:r w:rsidR="00B206A7" w:rsidRPr="00BA2FF1">
        <w:t xml:space="preserve">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proofErr w:type="spellStart"/>
      <w:r w:rsidR="00B43D6D" w:rsidRPr="00BA2FF1">
        <w:t>Ziviani</w:t>
      </w:r>
      <w:proofErr w:type="spellEnd"/>
      <w:r w:rsidR="00B43D6D" w:rsidRPr="00BA2FF1">
        <w:t xml:space="preserve">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commentRangeEnd w:id="16"/>
      <w:r w:rsidR="00DC2B8E">
        <w:rPr>
          <w:rStyle w:val="Refdecomentrio"/>
        </w:rPr>
        <w:commentReference w:id="16"/>
      </w:r>
      <w:r w:rsidR="0041573D" w:rsidRPr="00BA2FF1">
        <w:t xml:space="preserve"> </w:t>
      </w:r>
      <w:proofErr w:type="spellStart"/>
      <w:r w:rsidR="00450D31" w:rsidRPr="00BA2FF1">
        <w:t>Z</w:t>
      </w:r>
      <w:r w:rsidR="00E23D5B" w:rsidRPr="00BA2FF1">
        <w:t>yrianoff</w:t>
      </w:r>
      <w:proofErr w:type="spellEnd"/>
      <w:r w:rsidR="00E23D5B" w:rsidRPr="00BA2FF1">
        <w:t xml:space="preserve">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7" w:name="_Ref131659774"/>
      <w:commentRangeStart w:id="18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7"/>
      <w:commentRangeEnd w:id="18"/>
      <w:r w:rsidR="00F56799">
        <w:rPr>
          <w:rStyle w:val="Refdecomentrio"/>
        </w:rPr>
        <w:commentReference w:id="18"/>
      </w:r>
    </w:p>
    <w:p w14:paraId="0558A179" w14:textId="58008218" w:rsidR="00585ED1" w:rsidRPr="00BA2FF1" w:rsidRDefault="00585ED1" w:rsidP="00110254">
      <w:pPr>
        <w:pStyle w:val="TF-TEXTO"/>
      </w:pPr>
      <w:r w:rsidRPr="00BA2FF1">
        <w:t xml:space="preserve">Monteiro </w:t>
      </w:r>
      <w:r w:rsidRPr="00BA2FF1">
        <w:rPr>
          <w:i/>
          <w:iCs/>
        </w:rPr>
        <w:t>et al</w:t>
      </w:r>
      <w:r w:rsidR="00CA575D" w:rsidRPr="00BA2FF1">
        <w:rPr>
          <w:i/>
          <w:iCs/>
        </w:rPr>
        <w:t>.</w:t>
      </w:r>
      <w:r w:rsidRPr="00BA2FF1">
        <w:t xml:space="preserve"> </w:t>
      </w:r>
      <w:r w:rsidR="00AA3549" w:rsidRPr="00BA2FF1">
        <w:t>(</w:t>
      </w:r>
      <w:r w:rsidRPr="00BA2FF1">
        <w:t>2017</w:t>
      </w:r>
      <w:r w:rsidR="00AA3549" w:rsidRPr="00BA2FF1">
        <w:t>)</w:t>
      </w:r>
      <w:r w:rsidR="00B328BC" w:rsidRPr="00BA2FF1">
        <w:t xml:space="preserve"> definem a</w:t>
      </w:r>
      <w:r w:rsidR="00AA3549" w:rsidRPr="00BA2FF1">
        <w:t xml:space="preserve"> Recuperação da Informação (RI) </w:t>
      </w:r>
      <w:r w:rsidR="00944FB3" w:rsidRPr="00BA2FF1">
        <w:t>como</w:t>
      </w:r>
      <w:r w:rsidR="00AA3549" w:rsidRPr="00BA2FF1">
        <w:t xml:space="preserve"> uma </w:t>
      </w:r>
      <w:r w:rsidR="000D591D" w:rsidRPr="00BA2FF1">
        <w:t>área originária</w:t>
      </w:r>
      <w:r w:rsidR="00D450CB" w:rsidRPr="00BA2FF1">
        <w:t xml:space="preserve"> </w:t>
      </w:r>
      <w:r w:rsidR="00AA3549" w:rsidRPr="00BA2FF1">
        <w:t>da Ciência da Computação (CC)</w:t>
      </w:r>
      <w:r w:rsidR="00944FB3" w:rsidRPr="00BA2FF1">
        <w:t>, sendo um</w:t>
      </w:r>
      <w:r w:rsidR="005E65EF" w:rsidRPr="00BA2FF1">
        <w:t xml:space="preserve"> </w:t>
      </w:r>
      <w:r w:rsidR="00AA3549" w:rsidRPr="00BA2FF1">
        <w:t xml:space="preserve">processo que </w:t>
      </w:r>
      <w:r w:rsidR="005E65EF" w:rsidRPr="00BA2FF1">
        <w:t>cont</w:t>
      </w:r>
      <w:r w:rsidR="005942C6" w:rsidRPr="00BA2FF1">
        <w:t xml:space="preserve">ém </w:t>
      </w:r>
      <w:r w:rsidR="000D591D" w:rsidRPr="00BA2FF1">
        <w:t>aspectos intelectuais</w:t>
      </w:r>
      <w:r w:rsidR="00AA3549" w:rsidRPr="00BA2FF1">
        <w:t xml:space="preserve"> de </w:t>
      </w:r>
      <w:r w:rsidR="005942C6" w:rsidRPr="00BA2FF1">
        <w:t>detalhamento</w:t>
      </w:r>
      <w:r w:rsidR="00AA3549" w:rsidRPr="00BA2FF1">
        <w:t xml:space="preserve"> de informações e suas especificidades para a busca</w:t>
      </w:r>
      <w:r w:rsidR="005942C6" w:rsidRPr="00BA2FF1">
        <w:t xml:space="preserve">. </w:t>
      </w:r>
      <w:r w:rsidR="008F275D" w:rsidRPr="00BA2FF1">
        <w:t>A</w:t>
      </w:r>
      <w:r w:rsidR="004C4C43" w:rsidRPr="00BA2FF1">
        <w:t xml:space="preserve"> RI é indispensável </w:t>
      </w:r>
      <w:r w:rsidR="00965879" w:rsidRPr="00BA2FF1">
        <w:t xml:space="preserve">para a documentação e organização do conhecimento, devido ao </w:t>
      </w:r>
      <w:r w:rsidR="00116604" w:rsidRPr="00BA2FF1">
        <w:t>difícil</w:t>
      </w:r>
      <w:r w:rsidR="004C6A3F" w:rsidRPr="00BA2FF1">
        <w:t xml:space="preserve"> trabalho</w:t>
      </w:r>
      <w:r w:rsidR="00916E24" w:rsidRPr="00BA2FF1">
        <w:t xml:space="preserve"> de </w:t>
      </w:r>
      <w:r w:rsidR="009313FC" w:rsidRPr="00BA2FF1">
        <w:t xml:space="preserve">se </w:t>
      </w:r>
      <w:r w:rsidR="00EF432B" w:rsidRPr="00BA2FF1">
        <w:t>fazer</w:t>
      </w:r>
      <w:r w:rsidR="009313FC" w:rsidRPr="00BA2FF1">
        <w:t xml:space="preserve"> o crescente acúmulo de informações acessível</w:t>
      </w:r>
      <w:r w:rsidR="008F275D" w:rsidRPr="00BA2FF1">
        <w:t xml:space="preserve"> </w:t>
      </w:r>
      <w:r w:rsidR="00FD293D" w:rsidRPr="00BA2FF1">
        <w:t>(</w:t>
      </w:r>
      <w:r w:rsidR="008F275D" w:rsidRPr="00BA2FF1">
        <w:t>M</w:t>
      </w:r>
      <w:r w:rsidR="00FD293D" w:rsidRPr="00BA2FF1">
        <w:t>ONTEIRO</w:t>
      </w:r>
      <w:r w:rsidR="008F275D" w:rsidRPr="00BA2FF1">
        <w:t xml:space="preserve"> </w:t>
      </w:r>
      <w:r w:rsidR="008F275D" w:rsidRPr="00BA2FF1">
        <w:rPr>
          <w:i/>
          <w:iCs/>
        </w:rPr>
        <w:t>et al</w:t>
      </w:r>
      <w:r w:rsidR="00FD293D" w:rsidRPr="00BA2FF1">
        <w:rPr>
          <w:i/>
          <w:iCs/>
        </w:rPr>
        <w:t>.</w:t>
      </w:r>
      <w:r w:rsidR="002B6291" w:rsidRPr="00BB052E">
        <w:t>,</w:t>
      </w:r>
      <w:r w:rsidR="008F275D" w:rsidRPr="00BA2FF1">
        <w:t xml:space="preserve"> 2017)</w:t>
      </w:r>
      <w:r w:rsidR="009313FC" w:rsidRPr="00BA2FF1">
        <w:t>.</w:t>
      </w:r>
      <w:r w:rsidR="00874C2C" w:rsidRPr="00BA2FF1">
        <w:t xml:space="preserve"> </w:t>
      </w:r>
      <w:r w:rsidR="0039285E" w:rsidRPr="00BA2FF1">
        <w:t>Portanto,</w:t>
      </w:r>
      <w:r w:rsidR="00FF43F0" w:rsidRPr="00BA2FF1">
        <w:t xml:space="preserve"> </w:t>
      </w:r>
      <w:r w:rsidR="009353D9" w:rsidRPr="00BA2FF1">
        <w:t>faz-se essencial o uso dos</w:t>
      </w:r>
      <w:r w:rsidR="00874C2C" w:rsidRPr="00BA2FF1">
        <w:t xml:space="preserve"> Sistemas de Recuperação da Informação</w:t>
      </w:r>
      <w:r w:rsidR="0015450E" w:rsidRPr="00BA2FF1">
        <w:t xml:space="preserve"> (SRI)</w:t>
      </w:r>
      <w:r w:rsidR="00874C2C" w:rsidRPr="00BA2FF1">
        <w:t>,</w:t>
      </w:r>
      <w:r w:rsidR="0015450E" w:rsidRPr="00BA2FF1">
        <w:t xml:space="preserve"> pois eles </w:t>
      </w:r>
      <w:r w:rsidR="009353D9" w:rsidRPr="00BA2FF1">
        <w:t>consiste</w:t>
      </w:r>
      <w:r w:rsidR="000E3801" w:rsidRPr="00BA2FF1">
        <w:t>m</w:t>
      </w:r>
      <w:r w:rsidR="009353D9" w:rsidRPr="00BA2FF1">
        <w:t xml:space="preserve"> na representação, armazenamento, </w:t>
      </w:r>
      <w:r w:rsidR="00FF43F0" w:rsidRPr="00BA2FF1">
        <w:t xml:space="preserve">organização </w:t>
      </w:r>
      <w:r w:rsidR="000D591D" w:rsidRPr="00BA2FF1">
        <w:t>e localização</w:t>
      </w:r>
      <w:r w:rsidR="009353D9" w:rsidRPr="00BA2FF1">
        <w:t xml:space="preserve"> </w:t>
      </w:r>
      <w:r w:rsidR="000D591D" w:rsidRPr="00BA2FF1">
        <w:t>dos itens</w:t>
      </w:r>
      <w:r w:rsidR="009353D9" w:rsidRPr="00BA2FF1">
        <w:t xml:space="preserve"> </w:t>
      </w:r>
      <w:r w:rsidR="000D591D" w:rsidRPr="00BA2FF1">
        <w:t>de informação</w:t>
      </w:r>
      <w:r w:rsidR="00FF43F0" w:rsidRPr="00BA2FF1">
        <w:t xml:space="preserve"> (TEIXEIRA; AGANETTE, 2019)</w:t>
      </w:r>
      <w:r w:rsidR="000E3801" w:rsidRPr="00BA2FF1">
        <w:t>.</w:t>
      </w:r>
    </w:p>
    <w:p w14:paraId="199B9D10" w14:textId="43EF3C83" w:rsidR="00892AD8" w:rsidRPr="00BA2FF1" w:rsidRDefault="00FF43F0" w:rsidP="002A28F2">
      <w:pPr>
        <w:pStyle w:val="TF-TEXTO"/>
      </w:pPr>
      <w:r w:rsidRPr="00BA2FF1">
        <w:t>Nesse sentido,</w:t>
      </w:r>
      <w:r w:rsidR="00D26CFB" w:rsidRPr="00BA2FF1">
        <w:t xml:space="preserve"> </w:t>
      </w:r>
      <w:proofErr w:type="spellStart"/>
      <w:r w:rsidR="0018408A" w:rsidRPr="00BA2FF1">
        <w:t>C</w:t>
      </w:r>
      <w:r w:rsidR="00076BCD" w:rsidRPr="00BA2FF1">
        <w:t>oneglian</w:t>
      </w:r>
      <w:proofErr w:type="spellEnd"/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de um SRI: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com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crawling</w:t>
      </w:r>
      <w:proofErr w:type="spellEnd"/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indexing</w:t>
      </w:r>
      <w:proofErr w:type="spellEnd"/>
      <w:r w:rsidR="005C065A" w:rsidRPr="00BA2FF1">
        <w:t>)</w:t>
      </w:r>
      <w:r w:rsidR="00DB4EE0" w:rsidRPr="00BA2FF1">
        <w:t>;</w:t>
      </w:r>
      <w:r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proofErr w:type="spellEnd"/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7F0E3EA5" w14:textId="714708BD" w:rsidR="00EB7A8A" w:rsidRPr="00BA2FF1" w:rsidRDefault="00353079" w:rsidP="0013437D">
      <w:pPr>
        <w:pStyle w:val="TF-TEXTO"/>
      </w:pPr>
      <w:r w:rsidRPr="00BA2FF1">
        <w:t xml:space="preserve">Seguindo essa linha,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desses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7F4A7B" w:rsidRPr="00BA2FF1">
        <w:t xml:space="preserve">As ontologias são </w:t>
      </w:r>
      <w:r w:rsidR="00F67827" w:rsidRPr="00BA2FF1">
        <w:t>explicada</w:t>
      </w:r>
      <w:r w:rsidR="00601982" w:rsidRPr="00BA2FF1">
        <w:t>s como</w:t>
      </w:r>
      <w:r w:rsidR="00F67827" w:rsidRPr="00BA2FF1">
        <w:t xml:space="preserve"> a especificação de uma conceitualização, ou seja,</w:t>
      </w:r>
      <w:r w:rsidR="00601982" w:rsidRPr="00BA2FF1">
        <w:t xml:space="preserve"> </w:t>
      </w:r>
      <w:r w:rsidR="00FF43F0" w:rsidRPr="00BA2FF1">
        <w:t>um conjunto</w:t>
      </w:r>
      <w:r w:rsidR="00F67827" w:rsidRPr="00BA2FF1">
        <w:t xml:space="preserve"> </w:t>
      </w:r>
      <w:r w:rsidR="00600A22" w:rsidRPr="00BA2FF1">
        <w:t>de conceitos</w:t>
      </w:r>
      <w:r w:rsidR="00F67827" w:rsidRPr="00BA2FF1">
        <w:t xml:space="preserve"> </w:t>
      </w:r>
      <w:r w:rsidR="00600A22" w:rsidRPr="00BA2FF1">
        <w:t>espec</w:t>
      </w:r>
      <w:r w:rsidR="00F67827" w:rsidRPr="00BA2FF1">
        <w:t>íficos de uma</w:t>
      </w:r>
      <w:r w:rsidR="00BA42DB" w:rsidRPr="00BA2FF1">
        <w:t xml:space="preserve"> </w:t>
      </w:r>
      <w:r w:rsidR="00600A22" w:rsidRPr="00BA2FF1">
        <w:t>área</w:t>
      </w:r>
      <w:r w:rsidR="00BA42DB" w:rsidRPr="00BA2FF1">
        <w:t xml:space="preserve"> (MAGALHÃES</w:t>
      </w:r>
      <w:r w:rsidR="00FF43F0" w:rsidRPr="00BA2FF1">
        <w:t xml:space="preserve">; </w:t>
      </w:r>
      <w:r w:rsidR="00BA42DB" w:rsidRPr="00BA2FF1">
        <w:t>SOUZA, 2019).</w:t>
      </w:r>
      <w:r w:rsidR="0013437D" w:rsidRPr="00BA2FF1">
        <w:t xml:space="preserve"> 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9" w:name="_Ref131660037"/>
      <w:r w:rsidRPr="00BA2FF1">
        <w:t xml:space="preserve">Método </w:t>
      </w:r>
      <w:r w:rsidR="00FF43F0" w:rsidRPr="00BA2FF1">
        <w:t xml:space="preserve">Business </w:t>
      </w:r>
      <w:proofErr w:type="spellStart"/>
      <w:r w:rsidR="00FF43F0" w:rsidRPr="00BA2FF1">
        <w:t>Process</w:t>
      </w:r>
      <w:proofErr w:type="spellEnd"/>
      <w:r w:rsidR="00FF43F0" w:rsidRPr="00BA2FF1">
        <w:t xml:space="preserve">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9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 xml:space="preserve">, de acordo com </w:t>
      </w:r>
      <w:proofErr w:type="spellStart"/>
      <w:r w:rsidR="00C67B75" w:rsidRPr="00BA2FF1">
        <w:t>Celano</w:t>
      </w:r>
      <w:proofErr w:type="spellEnd"/>
      <w:r w:rsidR="00C67B75" w:rsidRPr="00BA2FF1">
        <w:t xml:space="preserve">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proofErr w:type="spellStart"/>
      <w:r w:rsidR="00761AA4" w:rsidRPr="00BA2FF1">
        <w:t>Ag</w:t>
      </w:r>
      <w:r w:rsidR="00485B53" w:rsidRPr="00BA2FF1">
        <w:t>anette</w:t>
      </w:r>
      <w:proofErr w:type="spellEnd"/>
      <w:r w:rsidR="00485B53" w:rsidRPr="00BA2FF1">
        <w:t xml:space="preserve">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</w:t>
      </w:r>
      <w:r w:rsidR="00485B53" w:rsidRPr="00BA2FF1">
        <w:lastRenderedPageBreak/>
        <w:t>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4F3BC998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 xml:space="preserve">Business </w:t>
      </w:r>
      <w:proofErr w:type="spellStart"/>
      <w:r w:rsidR="00503FB9" w:rsidRPr="00BA2FF1">
        <w:t>Process</w:t>
      </w:r>
      <w:proofErr w:type="spellEnd"/>
      <w:r w:rsidR="00503FB9" w:rsidRPr="00BA2FF1">
        <w:t xml:space="preserve">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 xml:space="preserve">Além disso, para </w:t>
      </w:r>
      <w:proofErr w:type="spellStart"/>
      <w:r w:rsidR="008733BF">
        <w:t>Pavani</w:t>
      </w:r>
      <w:proofErr w:type="spellEnd"/>
      <w:r w:rsidR="008733BF">
        <w:t xml:space="preserve"> Júnior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64F0B6A1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20" w:name="_Ref131659683"/>
      <w:commentRangeStart w:id="21"/>
      <w:commentRangeStart w:id="22"/>
      <w:r w:rsidRPr="00BA2FF1">
        <w:t>Correlatos</w:t>
      </w:r>
      <w:bookmarkEnd w:id="20"/>
      <w:commentRangeEnd w:id="21"/>
      <w:r w:rsidR="00FD3410">
        <w:rPr>
          <w:rStyle w:val="Refdecomentrio"/>
          <w:caps w:val="0"/>
          <w:color w:val="auto"/>
        </w:rPr>
        <w:commentReference w:id="21"/>
      </w:r>
      <w:commentRangeEnd w:id="22"/>
      <w:r w:rsidR="005F6E06">
        <w:rPr>
          <w:rStyle w:val="Refdecomentrio"/>
          <w:caps w:val="0"/>
          <w:color w:val="auto"/>
        </w:rPr>
        <w:commentReference w:id="22"/>
      </w:r>
    </w:p>
    <w:p w14:paraId="4F7FEBD9" w14:textId="60118B61" w:rsidR="004C6C51" w:rsidRPr="00BA2FF1" w:rsidRDefault="003329B2" w:rsidP="00A901A1">
      <w:pPr>
        <w:pStyle w:val="TF-TEXTO"/>
      </w:pPr>
      <w:r w:rsidRPr="00C6529E">
        <w:rPr>
          <w:highlight w:val="yellow"/>
        </w:rPr>
        <w:t>Para realizar</w:t>
      </w:r>
      <w:r w:rsidRPr="00BA2FF1">
        <w:t xml:space="preserve"> a pesquisa dos trabalhos relacionados </w:t>
      </w:r>
      <w:r w:rsidRPr="00C6529E">
        <w:rPr>
          <w:highlight w:val="yellow"/>
        </w:rPr>
        <w:t>se realizou</w:t>
      </w:r>
      <w:r w:rsidRPr="00BA2FF1">
        <w:t xml:space="preserve"> </w:t>
      </w:r>
      <w:commentRangeStart w:id="23"/>
      <w:r w:rsidRPr="00BA2FF1">
        <w:t>uma</w:t>
      </w:r>
      <w:commentRangeEnd w:id="23"/>
      <w:r w:rsidR="0085634D">
        <w:rPr>
          <w:rStyle w:val="Refdecomentrio"/>
        </w:rPr>
        <w:commentReference w:id="23"/>
      </w:r>
      <w:r w:rsidRPr="00BA2FF1">
        <w:t xml:space="preserve">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</w:t>
      </w:r>
      <w:proofErr w:type="spellStart"/>
      <w:r w:rsidR="00E15BA3" w:rsidRPr="00BA2FF1">
        <w:t>Ricarte</w:t>
      </w:r>
      <w:proofErr w:type="spellEnd"/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2BAFC373" w:rsidR="00616C34" w:rsidRPr="00BA2FF1" w:rsidRDefault="000C629F" w:rsidP="00A901A1">
      <w:pPr>
        <w:pStyle w:val="TF-TEXTO"/>
      </w:pPr>
      <w:r w:rsidRPr="00BA2FF1">
        <w:lastRenderedPageBreak/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24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24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Pr="00BA2FF1">
        <w:t xml:space="preserve">Posteriormente, se definiu o período que a RL seria realizada e quais bases de dados seriam pesquisadas.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 mecanismo de busca semântica. </w:t>
      </w:r>
      <w:r w:rsidR="007C3E9A" w:rsidRPr="00BA2FF1">
        <w:t xml:space="preserve">As bibliotecas digitais escolhidas foram </w:t>
      </w:r>
      <w:r w:rsidR="00C80B30" w:rsidRPr="00BA2FF1">
        <w:t xml:space="preserve">o </w:t>
      </w:r>
      <w:proofErr w:type="spellStart"/>
      <w:r w:rsidR="00C80B30" w:rsidRPr="00BA2FF1">
        <w:t>IEEExplore</w:t>
      </w:r>
      <w:proofErr w:type="spellEnd"/>
      <w:r w:rsidR="00C80B30" w:rsidRPr="00BA2FF1">
        <w:t>, Google Acadêmico</w:t>
      </w:r>
      <w:r w:rsidR="00FB433A" w:rsidRPr="00BA2FF1">
        <w:t xml:space="preserve"> e Periódicos CAPES</w:t>
      </w:r>
      <w:r w:rsidR="003136A8" w:rsidRPr="00BA2FF1">
        <w:t>.</w:t>
      </w:r>
      <w:r w:rsidR="00DA50F8" w:rsidRPr="00BA2FF1">
        <w:t xml:space="preserve"> Essas foram as bibliotecas escolhidas, 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7C753B37" w:rsidR="00315585" w:rsidRPr="00BA2FF1" w:rsidRDefault="000C629F" w:rsidP="00315585">
      <w:pPr>
        <w:pStyle w:val="TF-TEXTO"/>
        <w:rPr>
          <w:rStyle w:val="ui-provider"/>
        </w:rPr>
      </w:pPr>
      <w:r w:rsidRPr="00BA2FF1">
        <w:t xml:space="preserve">Com isso definido, optou-se por definir duas </w:t>
      </w:r>
      <w:proofErr w:type="spellStart"/>
      <w:r w:rsidR="00AA22D3" w:rsidRPr="00DD78F7">
        <w:rPr>
          <w:i/>
          <w:iCs/>
        </w:rPr>
        <w:t>string</w:t>
      </w:r>
      <w:r w:rsidRPr="00BA2FF1">
        <w:rPr>
          <w:i/>
          <w:iCs/>
        </w:rPr>
        <w:t>s</w:t>
      </w:r>
      <w:proofErr w:type="spellEnd"/>
      <w:r w:rsidR="00AA22D3" w:rsidRPr="00BA2FF1">
        <w:t xml:space="preserve"> de busca</w:t>
      </w:r>
      <w:r w:rsidRPr="00BA2FF1">
        <w:t xml:space="preserve">: </w:t>
      </w:r>
      <w:r w:rsidR="007B1626" w:rsidRPr="00BA2FF1">
        <w:t>u</w:t>
      </w:r>
      <w:r w:rsidRPr="00BA2FF1">
        <w:t xml:space="preserve">ma </w:t>
      </w:r>
      <w:proofErr w:type="spellStart"/>
      <w:r w:rsidRPr="00DD78F7">
        <w:rPr>
          <w:i/>
          <w:iCs/>
        </w:rPr>
        <w:t>string</w:t>
      </w:r>
      <w:proofErr w:type="spellEnd"/>
      <w:r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Pr="00BA2FF1">
        <w:rPr>
          <w:rStyle w:val="ui-provider"/>
        </w:rPr>
        <w:t xml:space="preserve">; e outra </w:t>
      </w:r>
      <w:proofErr w:type="spellStart"/>
      <w:r w:rsidRPr="00DD78F7">
        <w:rPr>
          <w:rStyle w:val="ui-provider"/>
          <w:i/>
          <w:iCs/>
        </w:rPr>
        <w:t>string</w:t>
      </w:r>
      <w:proofErr w:type="spellEnd"/>
      <w:r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proofErr w:type="spellStart"/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</w:t>
      </w:r>
      <w:proofErr w:type="spellEnd"/>
      <w:r w:rsidR="00A66334" w:rsidRPr="00DD78F7">
        <w:rPr>
          <w:rStyle w:val="ui-provider"/>
        </w:rPr>
        <w:t xml:space="preserve"> e Periódicos CAPES</w:t>
      </w:r>
      <w:r w:rsidR="00A31C06" w:rsidRPr="00BA2FF1">
        <w:t xml:space="preserve">: </w:t>
      </w:r>
      <w:r w:rsidR="001236C9" w:rsidRPr="00BA2FF1">
        <w:t>(“</w:t>
      </w:r>
      <w:proofErr w:type="spellStart"/>
      <w:r w:rsidR="001236C9" w:rsidRPr="00DD78F7">
        <w:rPr>
          <w:i/>
          <w:iCs/>
        </w:rPr>
        <w:t>knowledge</w:t>
      </w:r>
      <w:proofErr w:type="spellEnd"/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proofErr w:type="spellStart"/>
      <w:r w:rsidR="001F24EE" w:rsidRPr="00DD78F7">
        <w:rPr>
          <w:i/>
          <w:iCs/>
        </w:rPr>
        <w:t>semantic</w:t>
      </w:r>
      <w:proofErr w:type="spellEnd"/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proofErr w:type="spellStart"/>
      <w:r w:rsidR="001F24EE" w:rsidRPr="00DD78F7">
        <w:rPr>
          <w:i/>
          <w:iCs/>
        </w:rPr>
        <w:t>search</w:t>
      </w:r>
      <w:proofErr w:type="spellEnd"/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proofErr w:type="spellStart"/>
      <w:r w:rsidR="00FD5D1C" w:rsidRPr="00DD78F7">
        <w:rPr>
          <w:i/>
          <w:iCs/>
        </w:rPr>
        <w:t>strings</w:t>
      </w:r>
      <w:proofErr w:type="spellEnd"/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proofErr w:type="spellStart"/>
      <w:r w:rsidR="00816465" w:rsidRPr="00DD78F7">
        <w:rPr>
          <w:i/>
          <w:iCs/>
        </w:rPr>
        <w:t>strings</w:t>
      </w:r>
      <w:proofErr w:type="spellEnd"/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</w:t>
      </w:r>
      <w:del w:id="25" w:author="Andreza Sartori" w:date="2023-05-16T07:56:00Z">
        <w:r w:rsidR="008C4470" w:rsidRPr="00BA2FF1" w:rsidDel="002761F3">
          <w:rPr>
            <w:rStyle w:val="ui-provider"/>
          </w:rPr>
          <w:delText xml:space="preserve">inclusão </w:delText>
        </w:r>
      </w:del>
      <w:ins w:id="26" w:author="Andreza Sartori" w:date="2023-05-16T07:56:00Z">
        <w:r w:rsidR="002761F3">
          <w:rPr>
            <w:rStyle w:val="ui-provider"/>
          </w:rPr>
          <w:t>I</w:t>
        </w:r>
        <w:r w:rsidR="002761F3" w:rsidRPr="00BA2FF1">
          <w:rPr>
            <w:rStyle w:val="ui-provider"/>
          </w:rPr>
          <w:t xml:space="preserve">nclusão </w:t>
        </w:r>
      </w:ins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704EF76A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650088">
        <w:rPr>
          <w:rStyle w:val="ui-provider"/>
        </w:rPr>
        <w:t xml:space="preserve">Santos (2012 apud </w:t>
      </w:r>
      <w:r w:rsidR="00650088" w:rsidRPr="00BA2FF1">
        <w:t>COSTA</w:t>
      </w:r>
      <w:r w:rsidR="00650088">
        <w:t xml:space="preserve"> </w:t>
      </w:r>
      <w:r w:rsidR="00650088" w:rsidRPr="00650088">
        <w:rPr>
          <w:i/>
          <w:iCs/>
        </w:rPr>
        <w:t>et al.</w:t>
      </w:r>
      <w:r w:rsidR="00815C5E" w:rsidRPr="00815C5E">
        <w:t>, 2016</w:t>
      </w:r>
      <w:r w:rsidR="00650088">
        <w:t>)</w:t>
      </w:r>
      <w:r w:rsidR="00816465" w:rsidRPr="00BA2FF1">
        <w:t xml:space="preserve"> ressalta que é importante estabelecer critérios de qualidade e pesos, que nesse caso vão de 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semântica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 xml:space="preserve">CE5, artigos que não sejam na linguagem </w:t>
      </w:r>
      <w:proofErr w:type="gramStart"/>
      <w:r w:rsidR="000E1DB5" w:rsidRPr="00BA2FF1">
        <w:t>Inglês</w:t>
      </w:r>
      <w:proofErr w:type="gramEnd"/>
      <w:r w:rsidR="000E1DB5" w:rsidRPr="00BA2FF1">
        <w:t xml:space="preserve">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6DA5AFE2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</w:t>
      </w:r>
      <w:r w:rsidR="00F53902" w:rsidRPr="00BA2FF1">
        <w:rPr>
          <w:rStyle w:val="ui-provider"/>
        </w:rPr>
        <w:lastRenderedPageBreak/>
        <w:t xml:space="preserve">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Para cada um dos passos foram aplicados os critérios de inclusão e exclusão. </w:t>
      </w:r>
      <w:r w:rsidR="003B31DB" w:rsidRPr="003B31DB">
        <w:rPr>
          <w:rStyle w:val="ui-provider"/>
        </w:rPr>
        <w:t xml:space="preserve">Referente aos CI, </w:t>
      </w:r>
      <w:r w:rsidR="00650088" w:rsidRPr="00650088">
        <w:rPr>
          <w:rStyle w:val="ui-provider"/>
        </w:rPr>
        <w:t xml:space="preserve">Santos (2012 apud COSTA </w:t>
      </w:r>
      <w:r w:rsidR="00650088" w:rsidRPr="00650088">
        <w:rPr>
          <w:rStyle w:val="ui-provider"/>
          <w:i/>
          <w:iCs/>
        </w:rPr>
        <w:t>et al</w:t>
      </w:r>
      <w:r w:rsidR="00650088" w:rsidRPr="00650088">
        <w:rPr>
          <w:rStyle w:val="ui-provider"/>
        </w:rPr>
        <w:t>.</w:t>
      </w:r>
      <w:r w:rsidR="00815C5E">
        <w:rPr>
          <w:rStyle w:val="ui-provider"/>
        </w:rPr>
        <w:t>, 2016</w:t>
      </w:r>
      <w:r w:rsidR="00650088" w:rsidRPr="00650088">
        <w:rPr>
          <w:rStyle w:val="ui-provider"/>
        </w:rPr>
        <w:t>)</w:t>
      </w:r>
      <w:r w:rsidR="003B31DB" w:rsidRPr="003B31DB">
        <w:rPr>
          <w:rStyle w:val="ui-provider"/>
        </w:rPr>
        <w:t xml:space="preserve"> </w:t>
      </w:r>
      <w:r w:rsidR="003B31DB">
        <w:rPr>
          <w:rStyle w:val="ui-provider"/>
        </w:rPr>
        <w:t xml:space="preserve">também coloca </w:t>
      </w:r>
      <w:r w:rsidR="003B31DB" w:rsidRPr="003B31DB">
        <w:rPr>
          <w:rStyle w:val="ui-provider"/>
        </w:rPr>
        <w:t xml:space="preserve">a importância de estabelecer critérios de qualidade e pesos para os CI adotados, assim como ter claramente definidos os passos </w:t>
      </w:r>
      <w:del w:id="27" w:author="Andreza Sartori" w:date="2023-05-16T08:04:00Z">
        <w:r w:rsidR="003B31DB" w:rsidRPr="003B31DB" w:rsidDel="006707EF">
          <w:rPr>
            <w:rStyle w:val="ui-provider"/>
          </w:rPr>
          <w:delText xml:space="preserve">que </w:delText>
        </w:r>
      </w:del>
      <w:ins w:id="28" w:author="Andreza Sartori" w:date="2023-05-16T08:04:00Z">
        <w:r w:rsidR="006707EF">
          <w:rPr>
            <w:rStyle w:val="ui-provider"/>
          </w:rPr>
          <w:t>a</w:t>
        </w:r>
        <w:r w:rsidR="006707EF" w:rsidRPr="003B31DB">
          <w:rPr>
            <w:rStyle w:val="ui-provider"/>
          </w:rPr>
          <w:t xml:space="preserve"> </w:t>
        </w:r>
      </w:ins>
      <w:r w:rsidR="003B31DB" w:rsidRPr="003B31DB">
        <w:rPr>
          <w:rStyle w:val="ui-provider"/>
        </w:rPr>
        <w:t>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D60FF38" w:rsidR="00626095" w:rsidRPr="00BA2FF1" w:rsidRDefault="00B71224" w:rsidP="00EB2EFB">
      <w:pPr>
        <w:pStyle w:val="TF-LEGENDA"/>
      </w:pPr>
      <w:bookmarkStart w:id="29" w:name="_Ref131528430"/>
      <w:r w:rsidRPr="00BA2FF1">
        <w:t xml:space="preserve">Tabela </w:t>
      </w:r>
      <w:fldSimple w:instr=" SEQ Tabela \* ARABIC ">
        <w:r w:rsidR="00CC50B3">
          <w:rPr>
            <w:noProof/>
          </w:rPr>
          <w:t>1</w:t>
        </w:r>
      </w:fldSimple>
      <w:bookmarkEnd w:id="2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7212BF4A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</w:t>
      </w:r>
      <w:r w:rsidR="00650088" w:rsidRPr="00650088">
        <w:t xml:space="preserve">Santos (2012 apud COSTA </w:t>
      </w:r>
      <w:r w:rsidR="00650088" w:rsidRPr="00650088">
        <w:rPr>
          <w:i/>
          <w:iCs/>
        </w:rPr>
        <w:t>et al</w:t>
      </w:r>
      <w:r w:rsidR="00650088" w:rsidRPr="00650088">
        <w:t>.</w:t>
      </w:r>
      <w:r w:rsidR="00815C5E">
        <w:t>, 2016</w:t>
      </w:r>
      <w:r w:rsidR="00650088" w:rsidRPr="00650088">
        <w:t>)</w:t>
      </w:r>
      <w:r w:rsidRPr="00BA2FF1">
        <w:t>.</w:t>
      </w:r>
    </w:p>
    <w:p w14:paraId="20F5C449" w14:textId="17295590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</w:t>
      </w:r>
      <w:proofErr w:type="spellStart"/>
      <w:r w:rsidR="00CB7588" w:rsidRPr="00BA2FF1">
        <w:rPr>
          <w:rStyle w:val="ui-provider"/>
        </w:rPr>
        <w:t>IEEExplorer</w:t>
      </w:r>
      <w:proofErr w:type="spellEnd"/>
      <w:r w:rsidR="00CB7588" w:rsidRPr="00BA2FF1">
        <w:rPr>
          <w:rStyle w:val="ui-provider"/>
        </w:rPr>
        <w:t xml:space="preserve"> resultou em zero artigos selecionados, pois nenhum deles atendeu os critérios de inclusão e exclusão, como também não tiveram a pontuação do valor mínimo para os critérios de qualidade. Dois dos três trabalhos selecionados são relacionados a um sistema de busca e gerenciamento de informações, e o outro é focado na busca semântica.</w:t>
      </w:r>
    </w:p>
    <w:p w14:paraId="2C306E0C" w14:textId="737E0431" w:rsidR="00277F0B" w:rsidRPr="00BA2FF1" w:rsidRDefault="00277F0B" w:rsidP="00277F0B">
      <w:pPr>
        <w:pStyle w:val="TF-LEGENDA"/>
      </w:pPr>
      <w:bookmarkStart w:id="30" w:name="_Ref131528560"/>
      <w:r w:rsidRPr="00BA2FF1">
        <w:t xml:space="preserve">Tabela </w:t>
      </w:r>
      <w:fldSimple w:instr=" SEQ Tabela \* ARABIC ">
        <w:r w:rsidR="00CC50B3">
          <w:rPr>
            <w:noProof/>
          </w:rPr>
          <w:t>2</w:t>
        </w:r>
      </w:fldSimple>
      <w:bookmarkEnd w:id="3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DD78F7">
              <w:rPr>
                <w:b/>
                <w:bCs/>
                <w:sz w:val="20"/>
              </w:rPr>
              <w:t>IEEExplorer</w:t>
            </w:r>
            <w:proofErr w:type="spellEnd"/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6457DE0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 xml:space="preserve">igual ou </w:t>
      </w:r>
      <w:r w:rsidR="00CB7167" w:rsidRPr="00BA2FF1">
        <w:rPr>
          <w:rStyle w:val="ui-provider"/>
        </w:rPr>
        <w:lastRenderedPageBreak/>
        <w:t>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E80874" w:rsidRPr="00BA2FF1">
        <w:t xml:space="preserve">Foram avaliados 12 artigos </w:t>
      </w:r>
      <w:r w:rsidR="004547B5" w:rsidRPr="00BA2FF1">
        <w:t>a partir do resultado d</w:t>
      </w:r>
      <w:r w:rsidR="00801DB6" w:rsidRPr="00BA2FF1">
        <w:t>ess</w:t>
      </w:r>
      <w:r w:rsidR="004547B5" w:rsidRPr="00BA2FF1">
        <w:t xml:space="preserve">a busca. Destes, </w:t>
      </w:r>
      <w:r w:rsidR="005D5D06" w:rsidRPr="00BA2FF1">
        <w:t xml:space="preserve">dois </w:t>
      </w:r>
      <w:r w:rsidR="00AF3F41" w:rsidRPr="00BA2FF1">
        <w:t xml:space="preserve">trabalhos sobre gestão de conhecimento </w:t>
      </w:r>
      <w:r w:rsidR="005D5D06" w:rsidRPr="00BA2FF1">
        <w:t>foram selecionados, pois eram os únicos que atendiam aos critérios de qualidade</w:t>
      </w:r>
      <w:r w:rsidR="00AF3F41" w:rsidRPr="00BA2FF1">
        <w:t>.</w:t>
      </w:r>
      <w:r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</w:t>
      </w:r>
      <w:proofErr w:type="spellStart"/>
      <w:r w:rsidR="002F2CB6" w:rsidRPr="00BA2FF1">
        <w:t>ChatGPT</w:t>
      </w:r>
      <w:proofErr w:type="spellEnd"/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 xml:space="preserve">Open </w:t>
      </w:r>
      <w:proofErr w:type="spellStart"/>
      <w:r w:rsidR="00254A8C" w:rsidRPr="00BA2FF1">
        <w:rPr>
          <w:rStyle w:val="ui-provider"/>
        </w:rPr>
        <w:t>Semantic</w:t>
      </w:r>
      <w:proofErr w:type="spellEnd"/>
      <w:r w:rsidR="00254A8C" w:rsidRPr="00BA2FF1">
        <w:rPr>
          <w:rStyle w:val="ui-provider"/>
        </w:rPr>
        <w:t xml:space="preserve">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proofErr w:type="spellStart"/>
      <w:r w:rsidR="002A2BE1" w:rsidRPr="00BA2FF1">
        <w:rPr>
          <w:rStyle w:val="ui-provider"/>
        </w:rPr>
        <w:t>PoolParty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Semantic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Suite</w:t>
      </w:r>
      <w:proofErr w:type="spellEnd"/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285CCF53" w14:textId="7AF39328" w:rsidR="007C648A" w:rsidRDefault="007C648A" w:rsidP="007C648A">
      <w:pPr>
        <w:pStyle w:val="TF-TEXTO"/>
        <w:rPr>
          <w:rStyle w:val="ui-provider"/>
        </w:rPr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 xml:space="preserve">aos critérios que correspondem aos </w:t>
      </w:r>
      <w:proofErr w:type="spellStart"/>
      <w:r w:rsidRPr="00BA2FF1">
        <w:rPr>
          <w:rStyle w:val="ui-provider"/>
        </w:rPr>
        <w:t>IDs</w:t>
      </w:r>
      <w:proofErr w:type="spellEnd"/>
      <w:r w:rsidRPr="00BA2FF1">
        <w:rPr>
          <w:rStyle w:val="ui-provider"/>
        </w:rPr>
        <w:t xml:space="preserve"> 1, 2, 4 e 5, somando um total de seis pontos</w:t>
      </w:r>
      <w:r>
        <w:rPr>
          <w:rStyle w:val="ui-provider"/>
        </w:rPr>
        <w:t>. Ele se destaca por apresentar</w:t>
      </w:r>
      <w:r w:rsidRPr="00BA2FF1">
        <w:rPr>
          <w:rStyle w:val="ui-provider"/>
        </w:rPr>
        <w:t xml:space="preserve"> um sistema que monitora e busca informações dentro de uma base de dados usando modelos de processos. Já o artigo de </w:t>
      </w:r>
      <w:proofErr w:type="spellStart"/>
      <w:r w:rsidRPr="00BA2FF1">
        <w:rPr>
          <w:rStyle w:val="ui-provider"/>
        </w:rPr>
        <w:t>Jacobsen</w:t>
      </w:r>
      <w:proofErr w:type="spellEnd"/>
      <w:r w:rsidRPr="00BA2FF1">
        <w:rPr>
          <w:rStyle w:val="ui-provider"/>
        </w:rPr>
        <w:t xml:space="preserve"> (2021) atendeu aos Ids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>que mais se aproxima com o objetivo final do trabalho proposto por apresentar um sistema que indexa as publicações e permite realizar buscas full-</w:t>
      </w:r>
      <w:proofErr w:type="spellStart"/>
      <w:r w:rsidRPr="00BA2FF1">
        <w:rPr>
          <w:rStyle w:val="ui-provider"/>
        </w:rPr>
        <w:t>text</w:t>
      </w:r>
      <w:proofErr w:type="spellEnd"/>
      <w:r w:rsidRPr="00BA2FF1">
        <w:rPr>
          <w:rStyle w:val="ui-provider"/>
        </w:rPr>
        <w:t xml:space="preserve"> sobre todos os documentos da base de dados. Por fim</w:t>
      </w:r>
      <w:r>
        <w:rPr>
          <w:rStyle w:val="ui-provider"/>
        </w:rPr>
        <w:t>,</w:t>
      </w:r>
      <w:r w:rsidRPr="00BA2FF1">
        <w:rPr>
          <w:rStyle w:val="ui-provider"/>
        </w:rPr>
        <w:t xml:space="preserve"> o trabalho de </w:t>
      </w:r>
      <w:proofErr w:type="spellStart"/>
      <w:r w:rsidRPr="00BA2FF1">
        <w:rPr>
          <w:rStyle w:val="ui-provider"/>
        </w:rPr>
        <w:t>Kanev</w:t>
      </w:r>
      <w:proofErr w:type="spellEnd"/>
      <w:r w:rsidRPr="00BA2FF1">
        <w:rPr>
          <w:rStyle w:val="ui-provider"/>
        </w:rPr>
        <w:t xml:space="preserve"> e </w:t>
      </w:r>
      <w:proofErr w:type="spellStart"/>
      <w:r w:rsidRPr="00BA2FF1">
        <w:rPr>
          <w:rStyle w:val="ui-provider"/>
        </w:rPr>
        <w:t>Terekhov</w:t>
      </w:r>
      <w:proofErr w:type="spellEnd"/>
      <w:r w:rsidRPr="00BA2FF1">
        <w:rPr>
          <w:rStyle w:val="ui-provider"/>
        </w:rPr>
        <w:t xml:space="preserve"> (2021) atende aos critérios que correspondem aos </w:t>
      </w:r>
      <w:proofErr w:type="spellStart"/>
      <w:r w:rsidRPr="00BA2FF1">
        <w:rPr>
          <w:rStyle w:val="ui-provider"/>
        </w:rPr>
        <w:t>IDs</w:t>
      </w:r>
      <w:proofErr w:type="spellEnd"/>
      <w:r w:rsidRPr="00BA2FF1">
        <w:rPr>
          <w:rStyle w:val="ui-provider"/>
        </w:rPr>
        <w:t xml:space="preserve"> 2, 3, 5 e 6, totalizando seis pontos</w:t>
      </w:r>
      <w:r>
        <w:rPr>
          <w:rStyle w:val="ui-provider"/>
        </w:rPr>
        <w:t xml:space="preserve">. Esse trabalho </w:t>
      </w:r>
      <w:r w:rsidRPr="00BA2FF1">
        <w:rPr>
          <w:rStyle w:val="ui-provider"/>
        </w:rPr>
        <w:t>descreve um método de busca semântica e foi escolhido.</w:t>
      </w:r>
      <w:r w:rsidR="00003CA0">
        <w:rPr>
          <w:rStyle w:val="ui-provider"/>
        </w:rPr>
        <w:t xml:space="preserve"> </w:t>
      </w:r>
    </w:p>
    <w:p w14:paraId="59A89B0B" w14:textId="10B0A27F" w:rsidR="00430ED5" w:rsidRPr="00003CA0" w:rsidRDefault="00430ED5" w:rsidP="00430ED5">
      <w:pPr>
        <w:pStyle w:val="TF-TEXTO"/>
      </w:pPr>
      <w:r w:rsidRPr="00003CA0">
        <w:t xml:space="preserve">O trabalho de Ribeiro </w:t>
      </w:r>
      <w:r w:rsidRPr="009A6D78">
        <w:rPr>
          <w:i/>
          <w:iCs/>
        </w:rPr>
        <w:t>et al</w:t>
      </w:r>
      <w:r w:rsidRPr="00003CA0">
        <w:t xml:space="preserve">. (2019) foi escolhido </w:t>
      </w:r>
      <w:r>
        <w:t>por</w:t>
      </w:r>
      <w:r w:rsidRPr="00003CA0">
        <w:t xml:space="preserve"> atender aos critérios de qualidade de </w:t>
      </w:r>
      <w:proofErr w:type="spellStart"/>
      <w:r w:rsidRPr="00003CA0">
        <w:t>IDs</w:t>
      </w:r>
      <w:proofErr w:type="spellEnd"/>
      <w:r w:rsidRPr="00003CA0">
        <w:t xml:space="preserve"> 1, 2, 4 e 7, totalizando seis pontos, além de focar especialmente na gestão de conhecimento organizacional. Já o trabalho de Moraes </w:t>
      </w:r>
      <w:r w:rsidRPr="009A6D78">
        <w:rPr>
          <w:i/>
          <w:iCs/>
        </w:rPr>
        <w:t>et al</w:t>
      </w:r>
      <w:r>
        <w:rPr>
          <w:i/>
          <w:iCs/>
        </w:rPr>
        <w:t>.</w:t>
      </w:r>
      <w:r w:rsidRPr="00003CA0">
        <w:t xml:space="preserve"> (2018)</w:t>
      </w:r>
      <w:r>
        <w:t xml:space="preserve"> </w:t>
      </w:r>
      <w:r w:rsidRPr="00003CA0">
        <w:t xml:space="preserve">foi escolhido, pois </w:t>
      </w:r>
      <w:r>
        <w:t xml:space="preserve">cumpre </w:t>
      </w:r>
      <w:r w:rsidRPr="00003CA0">
        <w:t xml:space="preserve">os critérios que correspondem aos </w:t>
      </w:r>
      <w:proofErr w:type="spellStart"/>
      <w:r w:rsidRPr="00003CA0">
        <w:t>IDs</w:t>
      </w:r>
      <w:proofErr w:type="spellEnd"/>
      <w:r w:rsidRPr="00003CA0">
        <w:t xml:space="preserve"> 1, 2, 4, 5 e 7, somando um total de oito pontos nos critérios de qualidade.</w:t>
      </w:r>
      <w:r>
        <w:t xml:space="preserve"> Esse trabalho </w:t>
      </w:r>
      <w:r w:rsidRPr="00003CA0">
        <w:t>apresenta aplicações da Tecnologia de Informação, Sistemas de Informações Gerenciais e a Gestão do Conhecimento dentro das organizações</w:t>
      </w:r>
      <w:r>
        <w:t>.</w:t>
      </w:r>
      <w:r w:rsidRPr="00003CA0">
        <w:t xml:space="preserve"> A ferramenta Open </w:t>
      </w:r>
      <w:proofErr w:type="spellStart"/>
      <w:r w:rsidRPr="00003CA0">
        <w:t>Semantic</w:t>
      </w:r>
      <w:proofErr w:type="spellEnd"/>
      <w:r w:rsidRPr="00003CA0">
        <w:t xml:space="preserve"> Search (2022) atende aos critérios de qualidade dos </w:t>
      </w:r>
      <w:proofErr w:type="spellStart"/>
      <w:r w:rsidRPr="00003CA0">
        <w:t>IDs</w:t>
      </w:r>
      <w:proofErr w:type="spellEnd"/>
      <w:r w:rsidRPr="00003CA0">
        <w:t xml:space="preserve"> 1, 3, 5, 6, 7, somando nove pontos. </w:t>
      </w:r>
      <w:r>
        <w:t xml:space="preserve">Ela </w:t>
      </w:r>
      <w:r w:rsidRPr="00003CA0">
        <w:t>permite a criação de um sistema de busca semântica personalizado para a gestão de conhecimento</w:t>
      </w:r>
      <w:r>
        <w:t xml:space="preserve">. </w:t>
      </w:r>
      <w:r w:rsidRPr="00003CA0">
        <w:t xml:space="preserve">Por fim, foi selecionado a ferramenta </w:t>
      </w:r>
      <w:proofErr w:type="spellStart"/>
      <w:r w:rsidRPr="00003CA0">
        <w:t>PoolParty</w:t>
      </w:r>
      <w:proofErr w:type="spellEnd"/>
      <w:r w:rsidRPr="00003CA0">
        <w:t xml:space="preserve"> </w:t>
      </w:r>
      <w:proofErr w:type="spellStart"/>
      <w:r w:rsidRPr="00003CA0">
        <w:lastRenderedPageBreak/>
        <w:t>Semantic</w:t>
      </w:r>
      <w:proofErr w:type="spellEnd"/>
      <w:r w:rsidRPr="00003CA0">
        <w:t xml:space="preserve"> </w:t>
      </w:r>
      <w:proofErr w:type="spellStart"/>
      <w:r w:rsidRPr="00003CA0">
        <w:t>Suite</w:t>
      </w:r>
      <w:proofErr w:type="spellEnd"/>
      <w:r w:rsidRPr="00003CA0">
        <w:t xml:space="preserve"> (2009) </w:t>
      </w:r>
      <w:r>
        <w:t>por satisfazer os</w:t>
      </w:r>
      <w:r w:rsidRPr="00003CA0">
        <w:t xml:space="preserve"> critérios 1, 2, 3, 4, 6</w:t>
      </w:r>
      <w:r>
        <w:t xml:space="preserve"> e</w:t>
      </w:r>
      <w:r w:rsidRPr="00003CA0">
        <w:t xml:space="preserve"> 7, somando nove pontos</w:t>
      </w:r>
      <w:r>
        <w:t xml:space="preserve">. Ela é </w:t>
      </w:r>
      <w:r w:rsidRPr="00003CA0">
        <w:t>uma ferramenta de gestão de conhecimento que cria e gerencia ontologias e até sistemas de busca semântica.</w:t>
      </w:r>
    </w:p>
    <w:p w14:paraId="02738106" w14:textId="53663DE0" w:rsidR="00274CD0" w:rsidRPr="00BA2FF1" w:rsidRDefault="00274CD0" w:rsidP="00274CD0">
      <w:pPr>
        <w:pStyle w:val="TF-LEGENDA"/>
      </w:pPr>
      <w:bookmarkStart w:id="31" w:name="_Ref52025161"/>
      <w:r w:rsidRPr="00BA2FF1">
        <w:t xml:space="preserve">Quadro </w:t>
      </w:r>
      <w:fldSimple w:instr=" SEQ Quadro \* ARABIC ">
        <w:r w:rsidR="00CC50B3">
          <w:rPr>
            <w:noProof/>
          </w:rPr>
          <w:t>1</w:t>
        </w:r>
      </w:fldSimple>
      <w:bookmarkEnd w:id="3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commentRangeStart w:id="32"/>
            <w:r w:rsidRPr="00B37FE8">
              <w:rPr>
                <w:b/>
                <w:bCs/>
                <w:sz w:val="18"/>
                <w:szCs w:val="18"/>
              </w:rPr>
              <w:t>Filtro</w:t>
            </w:r>
            <w:commentRangeEnd w:id="32"/>
            <w:r w:rsidR="006B6F11">
              <w:rPr>
                <w:rStyle w:val="Refdecomentrio"/>
              </w:rPr>
              <w:commentReference w:id="32"/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 xml:space="preserve">. Este trabalho apresenta modelos de processos em notação BPMN e aplicada à metodologia Design </w:t>
            </w:r>
            <w:proofErr w:type="spellStart"/>
            <w:r w:rsidR="00D45775" w:rsidRPr="00B37FE8">
              <w:rPr>
                <w:sz w:val="18"/>
                <w:szCs w:val="18"/>
              </w:rPr>
              <w:t>Thinking</w:t>
            </w:r>
            <w:proofErr w:type="spellEnd"/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</w:t>
            </w:r>
            <w:proofErr w:type="spellStart"/>
            <w:r w:rsidR="00754944" w:rsidRPr="00B37FE8">
              <w:rPr>
                <w:sz w:val="18"/>
                <w:szCs w:val="18"/>
              </w:rPr>
              <w:t>text</w:t>
            </w:r>
            <w:proofErr w:type="spellEnd"/>
            <w:r w:rsidR="00754944" w:rsidRPr="00B37FE8">
              <w:rPr>
                <w:sz w:val="18"/>
                <w:szCs w:val="18"/>
              </w:rPr>
              <w:t xml:space="preserve">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 xml:space="preserve">Semantic Search System with </w:t>
            </w:r>
            <w:proofErr w:type="spellStart"/>
            <w:r w:rsidRPr="00B37FE8">
              <w:rPr>
                <w:sz w:val="18"/>
                <w:szCs w:val="18"/>
                <w:lang w:val="en-US"/>
              </w:rPr>
              <w:t>Metagraph</w:t>
            </w:r>
            <w:proofErr w:type="spellEnd"/>
            <w:r w:rsidRPr="00B37FE8">
              <w:rPr>
                <w:sz w:val="18"/>
                <w:szCs w:val="18"/>
                <w:lang w:val="en-US"/>
              </w:rPr>
              <w:t xml:space="preserve">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 xml:space="preserve">Open </w:t>
            </w:r>
            <w:proofErr w:type="spellStart"/>
            <w:r w:rsidRPr="00B37FE8">
              <w:rPr>
                <w:rStyle w:val="ui-provider"/>
                <w:sz w:val="18"/>
                <w:szCs w:val="18"/>
              </w:rPr>
              <w:t>Semantic</w:t>
            </w:r>
            <w:proofErr w:type="spellEnd"/>
            <w:r w:rsidRPr="00B37FE8">
              <w:rPr>
                <w:rStyle w:val="ui-provider"/>
                <w:sz w:val="18"/>
                <w:szCs w:val="18"/>
              </w:rPr>
              <w:t xml:space="preserve">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PoolParty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Semantic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Suite</w:t>
            </w:r>
            <w:proofErr w:type="spellEnd"/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13"/>
      <w:r w:rsidRPr="00BA2FF1">
        <w:t>Justificativa</w:t>
      </w:r>
    </w:p>
    <w:p w14:paraId="5C68D055" w14:textId="26F085D7" w:rsidR="00F7152D" w:rsidRDefault="00AA4957" w:rsidP="00F7152D">
      <w:pPr>
        <w:pStyle w:val="TF-TEXTO"/>
      </w:pPr>
      <w:r>
        <w:t xml:space="preserve">O trabalho </w:t>
      </w:r>
      <w:del w:id="40" w:author="Andreza Sartori" w:date="2023-05-16T15:28:00Z">
        <w:r w:rsidDel="00B04A7D">
          <w:delText xml:space="preserve">aqui </w:delText>
        </w:r>
      </w:del>
      <w:r>
        <w:t>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CC50B3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CC50B3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CC50B3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</w:t>
      </w:r>
      <w:r w:rsidR="00F7152D" w:rsidRPr="00BA2FF1">
        <w:lastRenderedPageBreak/>
        <w:t>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>fazendo com que o gerenciamento dos conhecimentos 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 xml:space="preserve">Bueno, </w:t>
      </w:r>
      <w:proofErr w:type="spellStart"/>
      <w:r w:rsidR="00F7152D" w:rsidRPr="00BA2FF1">
        <w:t>Maculan</w:t>
      </w:r>
      <w:proofErr w:type="spellEnd"/>
      <w:r w:rsidR="00F7152D" w:rsidRPr="00BA2FF1">
        <w:t xml:space="preserve"> e </w:t>
      </w:r>
      <w:proofErr w:type="spellStart"/>
      <w:r w:rsidR="00F7152D" w:rsidRPr="00BA2FF1">
        <w:t>Aganette</w:t>
      </w:r>
      <w:proofErr w:type="spellEnd"/>
      <w:r w:rsidR="00F7152D" w:rsidRPr="00BA2FF1">
        <w:t xml:space="preserve">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</w:t>
      </w:r>
      <w:proofErr w:type="spellStart"/>
      <w:r w:rsidR="002C771A" w:rsidRPr="00BA2FF1">
        <w:t>Process</w:t>
      </w:r>
      <w:proofErr w:type="spellEnd"/>
      <w:r w:rsidR="002C771A" w:rsidRPr="00BA2FF1">
        <w:t xml:space="preserve">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6CF3EDF2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3F1D2536" w:rsidR="005D11BF" w:rsidRDefault="005D11BF" w:rsidP="005D11BF">
      <w:pPr>
        <w:pStyle w:val="TF-TEXTO"/>
      </w:pPr>
      <w:r>
        <w:t>Com base nessas características, é perceptível que o trabalho possu</w:t>
      </w:r>
      <w:commentRangeStart w:id="41"/>
      <w:r>
        <w:t>í</w:t>
      </w:r>
      <w:commentRangeEnd w:id="41"/>
      <w:r w:rsidR="004865BF">
        <w:rPr>
          <w:rStyle w:val="Refdecomentrio"/>
        </w:rPr>
        <w:commentReference w:id="41"/>
      </w:r>
      <w:r>
        <w:t xml:space="preserve">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proofErr w:type="spellStart"/>
      <w:r w:rsidR="0008358C">
        <w:t>JavaScript</w:t>
      </w:r>
      <w:proofErr w:type="spellEnd"/>
      <w:r w:rsidR="0008358C">
        <w:t xml:space="preserve">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2E6AE5EA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 xml:space="preserve">o trabalho </w:t>
      </w:r>
      <w:del w:id="42" w:author="Andreza Sartori" w:date="2023-05-16T15:39:00Z">
        <w:r w:rsidR="000740A2" w:rsidDel="00A82C0B">
          <w:delText>prosposto</w:delText>
        </w:r>
      </w:del>
      <w:ins w:id="43" w:author="Andreza Sartori" w:date="2023-05-16T15:39:00Z">
        <w:r w:rsidR="00A82C0B">
          <w:t>proposto</w:t>
        </w:r>
      </w:ins>
      <w:r w:rsidR="000740A2">
        <w:t xml:space="preserve">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</w:t>
      </w:r>
      <w:r w:rsidR="00D857D8" w:rsidRPr="00D857D8">
        <w:lastRenderedPageBreak/>
        <w:t xml:space="preserve">técnicas, 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 xml:space="preserve">o Business </w:t>
      </w:r>
      <w:proofErr w:type="spellStart"/>
      <w:r w:rsidR="00256BA1" w:rsidRPr="00BA2FF1">
        <w:t>Process</w:t>
      </w:r>
      <w:proofErr w:type="spellEnd"/>
      <w:r w:rsidR="00256BA1" w:rsidRPr="00BA2FF1">
        <w:t xml:space="preserve">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 xml:space="preserve">construir a etapa TO-BE: formalizar o fluxo do processo automatizado por meio da construção da etapa TO-BE do BPM, fazendo uso da ferramenta </w:t>
      </w:r>
      <w:proofErr w:type="spellStart"/>
      <w:r w:rsidRPr="00BA2FF1">
        <w:t>Bizagi</w:t>
      </w:r>
      <w:proofErr w:type="spellEnd"/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</w:t>
      </w:r>
      <w:proofErr w:type="spellStart"/>
      <w:r w:rsidRPr="00BA2FF1">
        <w:t>Unified</w:t>
      </w:r>
      <w:proofErr w:type="spellEnd"/>
      <w:r w:rsidRPr="00BA2FF1">
        <w:t xml:space="preserve"> </w:t>
      </w:r>
      <w:proofErr w:type="spellStart"/>
      <w:r w:rsidRPr="00BA2FF1">
        <w:t>Modeling</w:t>
      </w:r>
      <w:proofErr w:type="spellEnd"/>
      <w:r w:rsidRPr="00BA2FF1">
        <w:t xml:space="preserve"> </w:t>
      </w:r>
      <w:proofErr w:type="spellStart"/>
      <w:r w:rsidRPr="00BA2FF1">
        <w:t>Language</w:t>
      </w:r>
      <w:proofErr w:type="spellEnd"/>
      <w:r w:rsidRPr="00BA2FF1">
        <w:t xml:space="preserve">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</w:t>
      </w:r>
      <w:proofErr w:type="spellStart"/>
      <w:r w:rsidRPr="00BA2FF1">
        <w:t>JavaScript</w:t>
      </w:r>
      <w:proofErr w:type="spellEnd"/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proofErr w:type="spellStart"/>
      <w:r w:rsidR="002B6291" w:rsidRPr="002B6291">
        <w:t>Integrated</w:t>
      </w:r>
      <w:proofErr w:type="spellEnd"/>
      <w:r w:rsidR="002B6291" w:rsidRPr="002B6291">
        <w:t xml:space="preserve"> </w:t>
      </w:r>
      <w:proofErr w:type="spellStart"/>
      <w:r w:rsidR="002B6291" w:rsidRPr="002B6291">
        <w:t>Development</w:t>
      </w:r>
      <w:proofErr w:type="spellEnd"/>
      <w:r w:rsidR="002B6291" w:rsidRPr="002B6291">
        <w:t xml:space="preserve"> </w:t>
      </w:r>
      <w:proofErr w:type="spellStart"/>
      <w:r w:rsidR="002B6291" w:rsidRPr="002B6291">
        <w:t>Environment</w:t>
      </w:r>
      <w:proofErr w:type="spellEnd"/>
      <w:r w:rsidR="002B6291">
        <w:t xml:space="preserve"> </w:t>
      </w:r>
      <w:r w:rsidR="00687E7B">
        <w:t>-</w:t>
      </w:r>
      <w:r w:rsidR="002B6291">
        <w:t xml:space="preserve"> </w:t>
      </w:r>
      <w:proofErr w:type="spellStart"/>
      <w:r w:rsidRPr="00BA2FF1">
        <w:t>IDE</w:t>
      </w:r>
      <w:r w:rsidR="00191742" w:rsidRPr="00BA2FF1">
        <w:t>s</w:t>
      </w:r>
      <w:proofErr w:type="spellEnd"/>
      <w:r w:rsidR="002B6291">
        <w:t>)</w:t>
      </w:r>
      <w:r w:rsidRPr="00BA2FF1">
        <w:t xml:space="preserve"> </w:t>
      </w:r>
      <w:r w:rsidR="00FA419F" w:rsidRPr="00BA2FF1">
        <w:t xml:space="preserve">Visual Studio </w:t>
      </w:r>
      <w:proofErr w:type="spellStart"/>
      <w:r w:rsidR="00FA419F" w:rsidRPr="00BA2FF1">
        <w:t>Code</w:t>
      </w:r>
      <w:proofErr w:type="spellEnd"/>
      <w:r w:rsidR="00FA419F" w:rsidRPr="00BA2FF1">
        <w:t xml:space="preserve"> e </w:t>
      </w:r>
      <w:proofErr w:type="spellStart"/>
      <w:r w:rsidR="00FA419F" w:rsidRPr="00BA2FF1">
        <w:t>IntelliJ</w:t>
      </w:r>
      <w:proofErr w:type="spellEnd"/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D9651D2" w14:textId="5CFA17E5" w:rsidR="007D311C" w:rsidRDefault="007D311C" w:rsidP="00451B94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 xml:space="preserve">por meio do Método </w:t>
      </w:r>
      <w:proofErr w:type="spellStart"/>
      <w:r w:rsidRPr="0024228D">
        <w:t>RURUCAg</w:t>
      </w:r>
      <w:proofErr w:type="spellEnd"/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</w:t>
      </w:r>
      <w:r w:rsidRPr="00BA2FF1">
        <w:lastRenderedPageBreak/>
        <w:t>grupo seleto de pessoas.</w:t>
      </w:r>
    </w:p>
    <w:p w14:paraId="5BD48209" w14:textId="2F59E3C4" w:rsidR="00015E44" w:rsidRPr="00BA2FF1" w:rsidRDefault="00451B94" w:rsidP="00DD78F7">
      <w:pPr>
        <w:pStyle w:val="TF-refernciasbibliogrficasTTULO"/>
      </w:pPr>
      <w:bookmarkStart w:id="44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BA2FF1">
        <w:t>Referências</w:t>
      </w:r>
      <w:bookmarkEnd w:id="44"/>
    </w:p>
    <w:p w14:paraId="3130FF8A" w14:textId="77777777" w:rsidR="00052499" w:rsidRPr="00BA2FF1" w:rsidRDefault="00052499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3FC80F66" w14:textId="74BEA64C" w:rsidR="00052499" w:rsidRDefault="00052499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 xml:space="preserve">v.27, n. 3, p. 213-242, </w:t>
      </w:r>
      <w:proofErr w:type="spellStart"/>
      <w:r w:rsidRPr="007E1A38">
        <w:t>jul</w:t>
      </w:r>
      <w:proofErr w:type="spellEnd"/>
      <w:r w:rsidRPr="007E1A38">
        <w:t>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50FEB542" w14:textId="2A6B4BB3" w:rsidR="00406117" w:rsidRPr="00BA2FF1" w:rsidRDefault="00406117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 w:rsidR="005A5574">
        <w:t>Brenda Louise Bernat</w:t>
      </w:r>
      <w:r w:rsidRPr="00406117">
        <w:t>. Blumenau. 202</w:t>
      </w:r>
      <w:r w:rsidR="005A5574">
        <w:t>3</w:t>
      </w:r>
      <w:r w:rsidRPr="00406117">
        <w:t>. Entrevista feita por meio de conversação – não publicada.</w:t>
      </w:r>
    </w:p>
    <w:p w14:paraId="790393B8" w14:textId="614E03F6" w:rsidR="00052499" w:rsidRPr="002915A8" w:rsidRDefault="00052499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</w:t>
      </w:r>
      <w:r w:rsidR="00CB7588">
        <w:t>Instituto Superior</w:t>
      </w:r>
      <w:r>
        <w:t xml:space="preserve">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1946E79E" w14:textId="08FAF120" w:rsidR="00052499" w:rsidRPr="007D6AB2" w:rsidDel="00DB3A98" w:rsidRDefault="00052499" w:rsidP="00451B94">
      <w:pPr>
        <w:pStyle w:val="TF-refernciasITEM"/>
      </w:pPr>
      <w:r w:rsidRPr="00DD78F7">
        <w:t xml:space="preserve">BUENO, Renato Varella; MACULAN, </w:t>
      </w:r>
      <w:proofErr w:type="spellStart"/>
      <w:r w:rsidRPr="00DD78F7">
        <w:t>Benildes</w:t>
      </w:r>
      <w:proofErr w:type="spellEnd"/>
      <w:r w:rsidRPr="00DD78F7">
        <w:t xml:space="preserve">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="00576EF8" w:rsidRPr="00DD78F7">
        <w:t xml:space="preserve"> 9</w:t>
      </w:r>
      <w:r w:rsidRPr="00576EF8">
        <w:t>, n.,</w:t>
      </w:r>
      <w:r w:rsidR="00576EF8" w:rsidRPr="00DD78F7">
        <w:t xml:space="preserve"> 2</w:t>
      </w:r>
      <w:r w:rsidRPr="00576EF8">
        <w:t>,</w:t>
      </w:r>
      <w:r w:rsidR="00576EF8" w:rsidRPr="00DD78F7">
        <w:t xml:space="preserve"> </w:t>
      </w:r>
      <w:r w:rsidRPr="00DD78F7">
        <w:t>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7D6AB2" w:rsidDel="00DB3A98">
        <w:t xml:space="preserve">Universidade Federal de Alagoas: </w:t>
      </w:r>
      <w:r w:rsidR="00CB7588" w:rsidRPr="007D6AB2" w:rsidDel="00DB3A98">
        <w:t>PROFNIT, 2019</w:t>
      </w:r>
      <w:r w:rsidRPr="007D6AB2" w:rsidDel="00DB3A98">
        <w:t>.</w:t>
      </w:r>
    </w:p>
    <w:p w14:paraId="50304FEB" w14:textId="77777777" w:rsidR="00052499" w:rsidRPr="00DD78F7" w:rsidRDefault="00052499" w:rsidP="00EE7D99">
      <w:pPr>
        <w:pStyle w:val="TF-refernciasITEM"/>
      </w:pPr>
      <w:r w:rsidRPr="007D6AB2">
        <w:t xml:space="preserve">CASARIN, </w:t>
      </w:r>
      <w:proofErr w:type="spellStart"/>
      <w:r w:rsidRPr="007D6AB2">
        <w:t>Sidnéia</w:t>
      </w:r>
      <w:proofErr w:type="spellEnd"/>
      <w:r w:rsidRPr="007D6AB2">
        <w:t xml:space="preserve"> </w:t>
      </w:r>
      <w:proofErr w:type="spellStart"/>
      <w:r w:rsidRPr="007D6AB2">
        <w:t>Tessmer</w:t>
      </w:r>
      <w:proofErr w:type="spellEnd"/>
      <w:r w:rsidRPr="007D6AB2">
        <w:t xml:space="preserve"> </w:t>
      </w:r>
      <w:r w:rsidRPr="007D6AB2">
        <w:rPr>
          <w:i/>
          <w:iCs/>
        </w:rPr>
        <w:t>et al</w:t>
      </w:r>
      <w:r w:rsidRPr="007D6AB2">
        <w:t xml:space="preserve">. </w:t>
      </w:r>
      <w:proofErr w:type="spellStart"/>
      <w:r w:rsidRPr="00DD78F7">
        <w:rPr>
          <w:lang w:val="en-US"/>
        </w:rPr>
        <w:t>Tipos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revisão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literatura</w:t>
      </w:r>
      <w:proofErr w:type="spellEnd"/>
      <w:r w:rsidRPr="00DD78F7">
        <w:rPr>
          <w:lang w:val="en-US"/>
        </w:rPr>
        <w:t xml:space="preserve">: </w:t>
      </w:r>
      <w:proofErr w:type="spellStart"/>
      <w:r w:rsidRPr="00DD78F7">
        <w:rPr>
          <w:lang w:val="en-US"/>
        </w:rPr>
        <w:t>considerações</w:t>
      </w:r>
      <w:proofErr w:type="spellEnd"/>
      <w:r w:rsidRPr="00DD78F7">
        <w:rPr>
          <w:lang w:val="en-US"/>
        </w:rPr>
        <w:t xml:space="preserve"> das </w:t>
      </w:r>
      <w:proofErr w:type="spellStart"/>
      <w:r w:rsidRPr="00DD78F7">
        <w:rPr>
          <w:lang w:val="en-US"/>
        </w:rPr>
        <w:t>editoras</w:t>
      </w:r>
      <w:proofErr w:type="spellEnd"/>
      <w:r w:rsidRPr="00DD78F7">
        <w:rPr>
          <w:lang w:val="en-US"/>
        </w:rPr>
        <w:t xml:space="preserve">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proofErr w:type="spellStart"/>
      <w:r w:rsidRPr="00DD78F7">
        <w:rPr>
          <w:lang w:val="en-US"/>
        </w:rPr>
        <w:t>Disponível</w:t>
      </w:r>
      <w:proofErr w:type="spellEnd"/>
      <w:r w:rsidRPr="00DD78F7">
        <w:rPr>
          <w:lang w:val="en-US"/>
        </w:rPr>
        <w:t xml:space="preserve"> </w:t>
      </w:r>
      <w:proofErr w:type="spellStart"/>
      <w:r w:rsidRPr="00DD78F7">
        <w:rPr>
          <w:lang w:val="en-US"/>
        </w:rPr>
        <w:t>em</w:t>
      </w:r>
      <w:proofErr w:type="spellEnd"/>
      <w:r w:rsidRPr="00DD78F7">
        <w:rPr>
          <w:lang w:val="en-US"/>
        </w:rPr>
        <w:t xml:space="preserve">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6876DB10" w14:textId="77777777" w:rsidR="00052499" w:rsidRPr="00BA2FF1" w:rsidRDefault="00052499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>. Rio de Janeiro: FGV Editora, 2021.</w:t>
      </w:r>
      <w:r>
        <w:t xml:space="preserve"> </w:t>
      </w:r>
    </w:p>
    <w:p w14:paraId="32BED5D9" w14:textId="77777777" w:rsidR="00052499" w:rsidRPr="00DD78F7" w:rsidRDefault="00052499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E1EA1EC" w14:textId="1E011CAA" w:rsidR="00052499" w:rsidRPr="00DD78F7" w:rsidRDefault="00052499" w:rsidP="00DD78F7">
      <w:pPr>
        <w:pStyle w:val="TF-refernciasITEM"/>
      </w:pPr>
      <w:r w:rsidRPr="00DD78F7">
        <w:t xml:space="preserve">COSTA, Simone </w:t>
      </w:r>
      <w:proofErr w:type="spellStart"/>
      <w:r w:rsidRPr="00DD78F7">
        <w:t>Erbs</w:t>
      </w:r>
      <w:proofErr w:type="spellEnd"/>
      <w:r w:rsidRPr="00DD78F7">
        <w:t xml:space="preserve">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5836CE7F" w14:textId="77777777" w:rsidR="00052499" w:rsidRPr="00EE0910" w:rsidRDefault="00052499" w:rsidP="00EE7D99">
      <w:pPr>
        <w:pStyle w:val="TF-refernciasITEM"/>
      </w:pPr>
      <w:r w:rsidRPr="00BA2FF1">
        <w:t xml:space="preserve">COSTA, Simone </w:t>
      </w:r>
      <w:proofErr w:type="spellStart"/>
      <w:r w:rsidRPr="00BA2FF1">
        <w:t>Erbs</w:t>
      </w:r>
      <w:proofErr w:type="spellEnd"/>
      <w:r w:rsidRPr="00BA2FF1">
        <w:t xml:space="preserve"> da. </w:t>
      </w:r>
      <w:proofErr w:type="spellStart"/>
      <w:r w:rsidRPr="00BA2FF1">
        <w:rPr>
          <w:b/>
          <w:bCs/>
        </w:rPr>
        <w:t>iLibras</w:t>
      </w:r>
      <w:proofErr w:type="spellEnd"/>
      <w:r w:rsidRPr="00BA2FF1">
        <w:rPr>
          <w:b/>
          <w:bCs/>
        </w:rPr>
        <w:t xml:space="preserve">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499CD054" w14:textId="77777777" w:rsidR="00052499" w:rsidRPr="00BA2FF1" w:rsidRDefault="00052499" w:rsidP="00EE7D99">
      <w:pPr>
        <w:pStyle w:val="TF-refernciasITEM"/>
      </w:pPr>
      <w:r w:rsidRPr="00BA2FF1">
        <w:lastRenderedPageBreak/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proofErr w:type="spellStart"/>
      <w:r w:rsidRPr="00DD78F7">
        <w:rPr>
          <w:b/>
          <w:bCs/>
        </w:rPr>
        <w:t>Logeion</w:t>
      </w:r>
      <w:proofErr w:type="spellEnd"/>
      <w:r w:rsidRPr="00DD78F7">
        <w:rPr>
          <w:b/>
          <w:bCs/>
        </w:rPr>
        <w:t>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1FF0F977" w14:textId="77777777" w:rsidR="00052499" w:rsidRPr="002C00BF" w:rsidRDefault="00052499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</w:t>
      </w:r>
      <w:proofErr w:type="spellStart"/>
      <w:r w:rsidRPr="00BA2FF1">
        <w:rPr>
          <w:szCs w:val="24"/>
        </w:rPr>
        <w:t>Hadad</w:t>
      </w:r>
      <w:proofErr w:type="spellEnd"/>
      <w:r w:rsidRPr="00BA2FF1">
        <w:rPr>
          <w:szCs w:val="24"/>
        </w:rPr>
        <w:t xml:space="preserve">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proofErr w:type="spellStart"/>
      <w:r w:rsidRPr="00DD78F7">
        <w:rPr>
          <w:b/>
          <w:bCs/>
          <w:szCs w:val="24"/>
        </w:rPr>
        <w:t>Exacta</w:t>
      </w:r>
      <w:proofErr w:type="spellEnd"/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7A9F00A0" w14:textId="77777777" w:rsidR="00052499" w:rsidRPr="00D11F2B" w:rsidRDefault="00052499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40E7F562" w14:textId="77777777" w:rsidR="00052499" w:rsidRPr="00DD78F7" w:rsidRDefault="00052499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 xml:space="preserve">Semantic Search System with </w:t>
      </w:r>
      <w:proofErr w:type="spellStart"/>
      <w:r w:rsidRPr="00DD78F7">
        <w:rPr>
          <w:lang w:val="en-US"/>
        </w:rPr>
        <w:t>Metagraph</w:t>
      </w:r>
      <w:proofErr w:type="spellEnd"/>
      <w:r w:rsidRPr="00DD78F7">
        <w:rPr>
          <w:lang w:val="en-US"/>
        </w:rPr>
        <w:t xml:space="preserve">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 xml:space="preserve">Proceedings of the </w:t>
      </w:r>
      <w:proofErr w:type="spellStart"/>
      <w:r w:rsidRPr="00EE26D5">
        <w:rPr>
          <w:lang w:val="en-US"/>
        </w:rPr>
        <w:t>XXth</w:t>
      </w:r>
      <w:proofErr w:type="spellEnd"/>
      <w:r w:rsidRPr="00EE26D5">
        <w:rPr>
          <w:lang w:val="en-US"/>
        </w:rPr>
        <w:t xml:space="preserve"> Conference of Open Innovations Association FRUCT 28.2, 2021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Moscou</w:t>
      </w:r>
      <w:proofErr w:type="spellEnd"/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 xml:space="preserve">Open </w:t>
      </w:r>
      <w:proofErr w:type="spellStart"/>
      <w:r w:rsidRPr="00104DBE">
        <w:t>Innovations</w:t>
      </w:r>
      <w:proofErr w:type="spellEnd"/>
      <w:r w:rsidRPr="00104DBE">
        <w:t xml:space="preserve"> </w:t>
      </w:r>
      <w:proofErr w:type="spellStart"/>
      <w:r w:rsidRPr="00104DBE">
        <w:t>Association</w:t>
      </w:r>
      <w:proofErr w:type="spellEnd"/>
      <w:r w:rsidRPr="00104DBE">
        <w:t xml:space="preserve">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1DBD82CD" w14:textId="77777777" w:rsidR="00052499" w:rsidRPr="00DD78F7" w:rsidDel="009B353C" w:rsidRDefault="00052499" w:rsidP="00EE7D99">
      <w:pPr>
        <w:pStyle w:val="TF-refernciasITEM"/>
        <w:rPr>
          <w:lang w:val="en-US"/>
        </w:rPr>
      </w:pPr>
      <w:r w:rsidRPr="00BB052E" w:rsidDel="00DB3A98">
        <w:rPr>
          <w:lang w:val="en-US"/>
        </w:rPr>
        <w:t xml:space="preserve">KANEV, Anton; TEREKHOV, Valery. </w:t>
      </w:r>
      <w:r w:rsidRPr="00215032" w:rsidDel="00DB3A98">
        <w:rPr>
          <w:b/>
          <w:bCs/>
          <w:lang w:val="en-US"/>
        </w:rPr>
        <w:t xml:space="preserve">Semantic Search System with </w:t>
      </w:r>
      <w:proofErr w:type="spellStart"/>
      <w:r w:rsidRPr="00215032" w:rsidDel="00DB3A98">
        <w:rPr>
          <w:b/>
          <w:bCs/>
          <w:lang w:val="en-US"/>
        </w:rPr>
        <w:t>Metagraph</w:t>
      </w:r>
      <w:proofErr w:type="spellEnd"/>
      <w:r w:rsidRPr="00215032" w:rsidDel="00DB3A98">
        <w:rPr>
          <w:b/>
          <w:bCs/>
          <w:lang w:val="en-US"/>
        </w:rPr>
        <w:t xml:space="preserve"> Knowledge Base and Natural Language Processing</w:t>
      </w:r>
      <w:r w:rsidRPr="00215032" w:rsidDel="00DB3A98">
        <w:rPr>
          <w:lang w:val="en-US"/>
        </w:rPr>
        <w:t xml:space="preserve">. Proceedings of the </w:t>
      </w:r>
      <w:proofErr w:type="spellStart"/>
      <w:r w:rsidRPr="00215032" w:rsidDel="00DB3A98">
        <w:rPr>
          <w:lang w:val="en-US"/>
        </w:rPr>
        <w:t>XXth</w:t>
      </w:r>
      <w:proofErr w:type="spellEnd"/>
      <w:r w:rsidRPr="00215032" w:rsidDel="00DB3A98">
        <w:rPr>
          <w:lang w:val="en-US"/>
        </w:rPr>
        <w:t xml:space="preserve"> Conference of Open Innovations Association FRUCT 28.2, 2021.</w:t>
      </w:r>
    </w:p>
    <w:p w14:paraId="0A4FAFEB" w14:textId="77777777" w:rsidR="00052499" w:rsidRPr="00D11F2B" w:rsidRDefault="00052499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2E1C7BC0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proofErr w:type="spellStart"/>
      <w:r w:rsidRPr="00DD78F7">
        <w:rPr>
          <w:b/>
          <w:bCs/>
        </w:rPr>
        <w:t>PontodeAcesso</w:t>
      </w:r>
      <w:proofErr w:type="spellEnd"/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15C44321" w14:textId="77777777" w:rsidR="00052499" w:rsidRPr="00D11F2B" w:rsidRDefault="00052499" w:rsidP="00EE7D99">
      <w:pPr>
        <w:pStyle w:val="TF-refernciasITEM"/>
      </w:pPr>
      <w:r w:rsidRPr="00D11F2B">
        <w:t xml:space="preserve">MONTEIRO, Silvana </w:t>
      </w:r>
      <w:proofErr w:type="spellStart"/>
      <w:r w:rsidRPr="00D11F2B">
        <w:t>Drumond</w:t>
      </w:r>
      <w:proofErr w:type="spellEnd"/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 xml:space="preserve">Encontros </w:t>
      </w:r>
      <w:proofErr w:type="spellStart"/>
      <w:r w:rsidRPr="00DD78F7">
        <w:rPr>
          <w:b/>
          <w:bCs/>
        </w:rPr>
        <w:t>Bibli</w:t>
      </w:r>
      <w:proofErr w:type="spellEnd"/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254FFC51" w14:textId="77777777" w:rsidR="00052499" w:rsidRPr="00D11F2B" w:rsidDel="00DB3A98" w:rsidRDefault="00052499" w:rsidP="00EE7D99">
      <w:pPr>
        <w:pStyle w:val="TF-refernciasITEM"/>
      </w:pPr>
      <w:r w:rsidRPr="00D11F2B">
        <w:t xml:space="preserve">MORAES, </w:t>
      </w:r>
      <w:proofErr w:type="spellStart"/>
      <w:r w:rsidRPr="00D11F2B">
        <w:t>Jhony</w:t>
      </w:r>
      <w:proofErr w:type="spellEnd"/>
      <w:r w:rsidRPr="00D11F2B">
        <w:t xml:space="preserve">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088F732A" w14:textId="77777777" w:rsidR="00052499" w:rsidRPr="00BB052E" w:rsidRDefault="00052499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proofErr w:type="spellStart"/>
      <w:r w:rsidRPr="00BB052E">
        <w:rPr>
          <w:lang w:val="en-US"/>
        </w:rPr>
        <w:t>Acesso</w:t>
      </w:r>
      <w:proofErr w:type="spellEnd"/>
      <w:r w:rsidRPr="00BB052E">
        <w:rPr>
          <w:lang w:val="en-US"/>
        </w:rPr>
        <w:t xml:space="preserve"> </w:t>
      </w:r>
      <w:proofErr w:type="spellStart"/>
      <w:r w:rsidRPr="00BB052E">
        <w:rPr>
          <w:lang w:val="en-US"/>
        </w:rPr>
        <w:t>em</w:t>
      </w:r>
      <w:proofErr w:type="spellEnd"/>
      <w:r w:rsidRPr="00BB052E">
        <w:rPr>
          <w:lang w:val="en-US"/>
        </w:rPr>
        <w:t>: 10 abr. 2023.</w:t>
      </w:r>
    </w:p>
    <w:p w14:paraId="0241CD88" w14:textId="77777777" w:rsidR="00052499" w:rsidRPr="00FA017C" w:rsidRDefault="00052499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1768185" w14:textId="77777777" w:rsidR="00052499" w:rsidRPr="00BB052E" w:rsidRDefault="00052499" w:rsidP="00EE7D99">
      <w:pPr>
        <w:pStyle w:val="TF-refernciasITEM"/>
        <w:rPr>
          <w:lang w:val="en-US"/>
        </w:rPr>
      </w:pPr>
      <w:r w:rsidRPr="00976C07">
        <w:rPr>
          <w:szCs w:val="24"/>
        </w:rPr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2A539E1E" w14:textId="2683A900" w:rsidR="00052499" w:rsidRPr="0016114A" w:rsidDel="000658EE" w:rsidRDefault="00052499" w:rsidP="00451B94">
      <w:pPr>
        <w:pStyle w:val="TF-refernciasITEM"/>
      </w:pPr>
      <w:r w:rsidRPr="00BB052E">
        <w:rPr>
          <w:lang w:val="en-US"/>
        </w:rPr>
        <w:lastRenderedPageBreak/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Londres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PoolParty</w:t>
      </w:r>
      <w:proofErr w:type="spellEnd"/>
      <w:r>
        <w:rPr>
          <w:lang w:val="en-US"/>
        </w:rPr>
        <w:t xml:space="preserve">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64E5A45C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58DF57DA" w14:textId="77777777" w:rsidR="00052499" w:rsidRPr="00DD78F7" w:rsidRDefault="00052499" w:rsidP="00EE7D99">
      <w:pPr>
        <w:pStyle w:val="TF-refernciasITEM"/>
      </w:pPr>
      <w:r w:rsidRPr="00D11F2B">
        <w:t xml:space="preserve">ROLIM, </w:t>
      </w:r>
      <w:proofErr w:type="spellStart"/>
      <w:r w:rsidRPr="00D11F2B">
        <w:t>Dulcemar</w:t>
      </w:r>
      <w:proofErr w:type="spellEnd"/>
      <w:r w:rsidRPr="00D11F2B">
        <w:t xml:space="preserve">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proofErr w:type="spellStart"/>
      <w:r w:rsidRPr="00DD78F7">
        <w:rPr>
          <w:b/>
          <w:bCs/>
        </w:rPr>
        <w:t>Arq</w:t>
      </w:r>
      <w:proofErr w:type="spellEnd"/>
      <w:r w:rsidRPr="00DD78F7">
        <w:rPr>
          <w:b/>
          <w:bCs/>
        </w:rPr>
        <w:t xml:space="preserve"> </w:t>
      </w:r>
      <w:proofErr w:type="spellStart"/>
      <w:r w:rsidRPr="00DD78F7">
        <w:rPr>
          <w:b/>
          <w:bCs/>
        </w:rPr>
        <w:t>Cienc</w:t>
      </w:r>
      <w:proofErr w:type="spellEnd"/>
      <w:r w:rsidRPr="00DD78F7">
        <w:rPr>
          <w:b/>
          <w:bCs/>
        </w:rPr>
        <w:t xml:space="preserve">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0B3A3EC2" w14:textId="77777777" w:rsidR="00052499" w:rsidRPr="00D11F2B" w:rsidRDefault="00052499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48655EB" w14:textId="77777777" w:rsidR="00052499" w:rsidRDefault="00052499" w:rsidP="00EE7D99">
      <w:pPr>
        <w:pStyle w:val="TF-refernciasITEM"/>
      </w:pPr>
      <w:r w:rsidRPr="00D11F2B">
        <w:t xml:space="preserve">SANTOS, Vanessa Cristina </w:t>
      </w:r>
      <w:proofErr w:type="spellStart"/>
      <w:r w:rsidRPr="00D11F2B">
        <w:t>Bissoli</w:t>
      </w:r>
      <w:proofErr w:type="spellEnd"/>
      <w:r w:rsidRPr="00D11F2B">
        <w:t xml:space="preserve"> dos; DAMIAN, Ieda </w:t>
      </w:r>
      <w:proofErr w:type="spellStart"/>
      <w:r w:rsidRPr="00D11F2B">
        <w:t>Pelogia</w:t>
      </w:r>
      <w:proofErr w:type="spellEnd"/>
      <w:r w:rsidRPr="00D11F2B">
        <w:t xml:space="preserve"> Martins; VALENTIM, Marta Lígia </w:t>
      </w:r>
      <w:proofErr w:type="spellStart"/>
      <w:r w:rsidRPr="00D11F2B">
        <w:t>Pomim</w:t>
      </w:r>
      <w:proofErr w:type="spellEnd"/>
      <w:r w:rsidRPr="00D11F2B">
        <w:t xml:space="preserve">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409AF01D" w14:textId="77777777" w:rsidR="00052499" w:rsidRPr="00D11F2B" w:rsidRDefault="00052499" w:rsidP="00EE7D99">
      <w:pPr>
        <w:pStyle w:val="TF-refernciasITEM"/>
      </w:pPr>
      <w:r w:rsidRPr="00A26C6A">
        <w:t xml:space="preserve">SILVA, </w:t>
      </w:r>
      <w:proofErr w:type="spellStart"/>
      <w:r w:rsidRPr="00A26C6A">
        <w:t>Gillyane</w:t>
      </w:r>
      <w:proofErr w:type="spellEnd"/>
      <w:r w:rsidRPr="00A26C6A">
        <w:t xml:space="preserve">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12FA56EA" w14:textId="77777777" w:rsidR="00052499" w:rsidRPr="00D11F2B" w:rsidRDefault="00052499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28E50256" w14:textId="77777777" w:rsidR="00052499" w:rsidRPr="00DD78F7" w:rsidRDefault="00052499" w:rsidP="00EE7D99">
      <w:pPr>
        <w:pStyle w:val="TF-refernciasITEM"/>
      </w:pPr>
      <w:r w:rsidRPr="00D11F2B">
        <w:t xml:space="preserve">TEIXEIRA, Livia </w:t>
      </w:r>
      <w:proofErr w:type="spellStart"/>
      <w:r w:rsidRPr="00D11F2B">
        <w:t>Marangon</w:t>
      </w:r>
      <w:proofErr w:type="spellEnd"/>
      <w:r w:rsidRPr="00D11F2B">
        <w:t xml:space="preserve"> </w:t>
      </w:r>
      <w:proofErr w:type="spellStart"/>
      <w:r w:rsidRPr="00D11F2B">
        <w:t>Duffles</w:t>
      </w:r>
      <w:proofErr w:type="spellEnd"/>
      <w:r w:rsidRPr="00D11F2B">
        <w:t xml:space="preserve">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749760F9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0D0D3D68" w14:textId="1C48EBD0" w:rsidR="00BD0DEC" w:rsidRDefault="00052499" w:rsidP="00111890">
      <w:pPr>
        <w:pStyle w:val="TF-refernciasITEM"/>
        <w:rPr>
          <w:color w:val="FF0000"/>
        </w:rPr>
      </w:pPr>
      <w:r w:rsidRPr="00D11F2B">
        <w:t xml:space="preserve">ZYRIANOFF, </w:t>
      </w:r>
      <w:proofErr w:type="spellStart"/>
      <w:r w:rsidRPr="00D11F2B">
        <w:t>Wladmir</w:t>
      </w:r>
      <w:proofErr w:type="spellEnd"/>
      <w:r w:rsidRPr="00D11F2B"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="00111890" w:rsidRPr="00BA2FF1" w:rsidDel="00FB53EF">
        <w:rPr>
          <w:color w:val="FF0000"/>
        </w:rPr>
        <w:t xml:space="preserve"> </w:t>
      </w:r>
    </w:p>
    <w:p w14:paraId="348B41DC" w14:textId="77777777" w:rsidR="00BD0DEC" w:rsidRDefault="00BD0DEC">
      <w:pPr>
        <w:keepNext w:val="0"/>
        <w:keepLines w:val="0"/>
        <w:rPr>
          <w:color w:val="FF0000"/>
          <w:szCs w:val="20"/>
        </w:rPr>
      </w:pPr>
      <w:r>
        <w:rPr>
          <w:color w:val="FF0000"/>
        </w:rPr>
        <w:br w:type="page"/>
      </w:r>
    </w:p>
    <w:p w14:paraId="5D6A70B5" w14:textId="77777777" w:rsidR="00BD0DEC" w:rsidRDefault="00BD0DEC" w:rsidP="00BD0DE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772BD26" w14:textId="77777777" w:rsidR="00BD0DEC" w:rsidRPr="00320BFA" w:rsidRDefault="00BD0DEC" w:rsidP="00BD0DEC">
      <w:pPr>
        <w:pStyle w:val="TF-xAvalTTULO"/>
      </w:pPr>
      <w:r w:rsidRPr="00320BFA">
        <w:t xml:space="preserve">PROFESSOR </w:t>
      </w:r>
      <w:r>
        <w:t>AVALIADOR – Pré-projeto</w:t>
      </w:r>
    </w:p>
    <w:p w14:paraId="67CF3C22" w14:textId="77777777" w:rsidR="00BD0DEC" w:rsidRDefault="00BD0DEC" w:rsidP="00BD0DEC">
      <w:pPr>
        <w:pStyle w:val="TF-xAvalLINHA"/>
      </w:pPr>
    </w:p>
    <w:p w14:paraId="1442E2AF" w14:textId="2E47486D" w:rsidR="00BD0DEC" w:rsidRDefault="00BD0DEC" w:rsidP="00BD0DEC">
      <w:pPr>
        <w:pStyle w:val="TF-xAvalLINHA"/>
      </w:pPr>
      <w:r w:rsidRPr="00320BFA">
        <w:t>Avaliador(a):</w:t>
      </w:r>
      <w:r w:rsidRPr="00320BFA">
        <w:tab/>
      </w:r>
      <w:r w:rsidR="007D6AB2" w:rsidRPr="007D6AB2">
        <w:rPr>
          <w:b/>
          <w:bCs/>
        </w:rPr>
        <w:t>Andreza Sartori</w:t>
      </w:r>
    </w:p>
    <w:p w14:paraId="64FF107D" w14:textId="77777777" w:rsidR="00BD0DEC" w:rsidRPr="00340EA0" w:rsidRDefault="00BD0DEC" w:rsidP="00BD0DE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BD0DEC" w:rsidRPr="00320BFA" w14:paraId="60CDF640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287F1A" w14:textId="77777777" w:rsidR="00BD0DEC" w:rsidRPr="00320BFA" w:rsidRDefault="00BD0DEC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A0CD4E" w14:textId="77777777" w:rsidR="00BD0DEC" w:rsidRPr="00320BFA" w:rsidRDefault="00BD0DEC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F10068" w14:textId="77777777" w:rsidR="00BD0DEC" w:rsidRPr="00320BFA" w:rsidRDefault="00BD0DEC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3A94BCF" w14:textId="77777777" w:rsidR="00BD0DEC" w:rsidRPr="00320BFA" w:rsidRDefault="00BD0DEC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BD0DEC" w:rsidRPr="00320BFA" w14:paraId="539A0C0F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86CDBFA" w14:textId="77777777" w:rsidR="00BD0DEC" w:rsidRPr="0000224C" w:rsidRDefault="00BD0DEC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E0C8" w14:textId="77777777" w:rsidR="00BD0DEC" w:rsidRPr="00320BFA" w:rsidRDefault="00BD0DEC" w:rsidP="00BD0DE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249F4621" w14:textId="77777777" w:rsidR="00BD0DEC" w:rsidRPr="00320BFA" w:rsidRDefault="00BD0DEC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21EE" w14:textId="5D304846" w:rsidR="00BD0DEC" w:rsidRPr="00320BFA" w:rsidRDefault="001C533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54F2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838534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3E5F7951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CD7211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CF1D" w14:textId="77777777" w:rsidR="00BD0DEC" w:rsidRPr="00320BFA" w:rsidRDefault="00BD0DEC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AD" w14:textId="24691904" w:rsidR="00BD0DEC" w:rsidRPr="00320BFA" w:rsidRDefault="00C86AB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DD7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8368F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3CCF584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BDF63C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4585" w14:textId="77777777" w:rsidR="00BD0DEC" w:rsidRPr="00320BFA" w:rsidRDefault="00BD0DEC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E48C" w14:textId="432951CF" w:rsidR="00BD0DEC" w:rsidRPr="00320BFA" w:rsidRDefault="00C86AB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918B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F374A9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472F5591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7A704F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82B4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24E7" w14:textId="3279446F" w:rsidR="00BD0DEC" w:rsidRPr="00320BFA" w:rsidRDefault="00C86AB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B93E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8D34CC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4CC05260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F2853F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BF77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228D" w14:textId="0298AB4F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71C2" w14:textId="7B3A31E2" w:rsidR="00BD0DEC" w:rsidRPr="00320BFA" w:rsidRDefault="0066303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FF071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7CBFC016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25163A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7161" w14:textId="77777777" w:rsidR="00BD0DEC" w:rsidRPr="00320BFA" w:rsidRDefault="00BD0DEC" w:rsidP="00BD0DE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A548CED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2F26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07C" w14:textId="558D33E5" w:rsidR="00BD0DEC" w:rsidRPr="00320BFA" w:rsidRDefault="00407B8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A3AA0F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2261F1C6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90680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35BE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7A50" w14:textId="53DBCFC0" w:rsidR="00BD0DEC" w:rsidRPr="00320BFA" w:rsidRDefault="00407B8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230F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9BC1A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4674A461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851060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E560" w14:textId="77777777" w:rsidR="00BD0DEC" w:rsidRPr="00320BFA" w:rsidRDefault="00BD0DEC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7E0C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7AF6" w14:textId="6CC8FF99" w:rsidR="00BD0DEC" w:rsidRPr="00320BFA" w:rsidRDefault="00E73EC1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8AF8B9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7B36AEAB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D2E88C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E507" w14:textId="77777777" w:rsidR="00BD0DEC" w:rsidRPr="00320BFA" w:rsidRDefault="00BD0DEC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10CA" w14:textId="77B733A3" w:rsidR="00BD0DEC" w:rsidRPr="00320BFA" w:rsidRDefault="004A29E1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E7A7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95DC70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463449B6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D7CB3B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930B" w14:textId="77777777" w:rsidR="00BD0DEC" w:rsidRPr="00320BFA" w:rsidRDefault="00BD0DEC" w:rsidP="00BD0DE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1C1C32C" w14:textId="77777777" w:rsidR="00BD0DEC" w:rsidRPr="00320BFA" w:rsidRDefault="00BD0DEC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2EF8" w14:textId="37A262C6" w:rsidR="00BD0DEC" w:rsidRPr="00320BFA" w:rsidRDefault="00BF048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E4F0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CACD56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07694BAD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FCB37E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C397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3106" w14:textId="124338F4" w:rsidR="00BD0DEC" w:rsidRPr="00320BFA" w:rsidRDefault="00BF048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3B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F8C34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66C849B7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88D222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B96" w14:textId="77777777" w:rsidR="00BD0DEC" w:rsidRPr="00320BFA" w:rsidRDefault="00BD0DEC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5F6F" w14:textId="762741BE" w:rsidR="00BD0DEC" w:rsidRPr="00320BFA" w:rsidRDefault="00BF048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0C47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5C94C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2D9BF396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0DAE8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9ABF8F" w14:textId="77777777" w:rsidR="00BD0DEC" w:rsidRPr="00320BFA" w:rsidRDefault="00BD0DEC" w:rsidP="00BD0DE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4B3C384" w14:textId="77777777" w:rsidR="00BD0DEC" w:rsidRPr="00320BFA" w:rsidRDefault="00BD0DEC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606E73" w14:textId="6EC8D5EC" w:rsidR="00BD0DEC" w:rsidRPr="00320BFA" w:rsidRDefault="00BF048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7A2743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6412E5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5503DC74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DC8082" w14:textId="77777777" w:rsidR="00BD0DEC" w:rsidRPr="0000224C" w:rsidRDefault="00BD0DEC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CBD9" w14:textId="77777777" w:rsidR="00BD0DEC" w:rsidRPr="00320BFA" w:rsidRDefault="00BD0DEC" w:rsidP="00BD0DE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AAB2EC2" w14:textId="77777777" w:rsidR="00BD0DEC" w:rsidRPr="00320BFA" w:rsidRDefault="00BD0DEC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83BF" w14:textId="4883A6D7" w:rsidR="00BD0DEC" w:rsidRPr="00320BFA" w:rsidRDefault="00BB330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3D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B50814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D0DEC" w:rsidRPr="00320BFA" w14:paraId="59B3CC42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2D2B48" w14:textId="77777777" w:rsidR="00BD0DEC" w:rsidRPr="00320BFA" w:rsidRDefault="00BD0DE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E2142B" w14:textId="77777777" w:rsidR="00BD0DEC" w:rsidRPr="00320BFA" w:rsidRDefault="00BD0DEC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2C7324" w14:textId="0A8F0D1B" w:rsidR="00BD0DEC" w:rsidRPr="00320BFA" w:rsidRDefault="00BB330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49E46D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CCF3DA" w14:textId="77777777" w:rsidR="00BD0DEC" w:rsidRPr="00320BFA" w:rsidRDefault="00BD0DE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1AFE68D" w14:textId="77777777" w:rsidR="00BD0DEC" w:rsidRDefault="00BD0DEC" w:rsidP="00BD0DEC">
      <w:pPr>
        <w:pStyle w:val="TF-xAvalTTULO"/>
      </w:pPr>
    </w:p>
    <w:p w14:paraId="372EDFB5" w14:textId="77777777" w:rsidR="00295066" w:rsidRPr="00D11F2B" w:rsidRDefault="00295066" w:rsidP="00111890">
      <w:pPr>
        <w:pStyle w:val="TF-refernciasITEM"/>
      </w:pPr>
    </w:p>
    <w:sectPr w:rsidR="00295066" w:rsidRPr="00D11F2B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ndreza Sartori" w:date="2023-05-12T16:10:00Z" w:initials="AS">
    <w:p w14:paraId="2C778E2B" w14:textId="1DD36EBE" w:rsidR="00161AD7" w:rsidRDefault="00161AD7">
      <w:pPr>
        <w:pStyle w:val="Textodecomentrio"/>
      </w:pPr>
      <w:r>
        <w:rPr>
          <w:rStyle w:val="Refdecomentrio"/>
        </w:rPr>
        <w:annotationRef/>
      </w:r>
      <w:r w:rsidRPr="00161AD7">
        <w:t>Os objetivos específicos devem ser verificáveis no fim do trabalho. Como você irá verificar isso?</w:t>
      </w:r>
    </w:p>
  </w:comment>
  <w:comment w:id="16" w:author="Andreza Sartori" w:date="2023-05-15T07:21:00Z" w:initials="AS">
    <w:p w14:paraId="110B67C6" w14:textId="05ACC454" w:rsidR="00DC2B8E" w:rsidRDefault="00DC2B8E">
      <w:pPr>
        <w:pStyle w:val="Textodecomentrio"/>
      </w:pPr>
      <w:r>
        <w:rPr>
          <w:rStyle w:val="Refdecomentrio"/>
        </w:rPr>
        <w:annotationRef/>
      </w:r>
      <w:r w:rsidR="00B27F37" w:rsidRPr="00B27F37">
        <w:t>Coloca somente a referência no início do parágrafo. Não precisa neste caso colocar em cada frase (referência repetida).</w:t>
      </w:r>
    </w:p>
  </w:comment>
  <w:comment w:id="18" w:author="Andreza Sartori" w:date="2023-05-15T07:25:00Z" w:initials="AS">
    <w:p w14:paraId="1F7ED0D4" w14:textId="713979A6" w:rsidR="00F56799" w:rsidRDefault="00F56799">
      <w:pPr>
        <w:pStyle w:val="Textodecomentrio"/>
      </w:pPr>
      <w:r>
        <w:rPr>
          <w:rStyle w:val="Refdecomentrio"/>
        </w:rPr>
        <w:annotationRef/>
      </w:r>
      <w:r>
        <w:t>No seu título você menciona usar busca semântica</w:t>
      </w:r>
      <w:r w:rsidR="005156C8">
        <w:t xml:space="preserve"> e você fala </w:t>
      </w:r>
      <w:r w:rsidR="0089638B">
        <w:t xml:space="preserve">em somente 1 parágrafo sobre. Seria interessante focar mais nesse assunto do que </w:t>
      </w:r>
      <w:r w:rsidR="000C1F6E">
        <w:t xml:space="preserve">ficar fazendo toda uma contextualização do assunto (visto que não tem muito espaço no projeto de TCC para isso). </w:t>
      </w:r>
    </w:p>
  </w:comment>
  <w:comment w:id="21" w:author="Andreza Sartori" w:date="2023-05-16T08:25:00Z" w:initials="AS">
    <w:p w14:paraId="7F882237" w14:textId="31A72070" w:rsidR="00E76CE7" w:rsidRDefault="00FD3410">
      <w:pPr>
        <w:pStyle w:val="Textodecomentrio"/>
      </w:pPr>
      <w:r>
        <w:rPr>
          <w:rStyle w:val="Refdecomentrio"/>
        </w:rPr>
        <w:annotationRef/>
      </w:r>
      <w:r>
        <w:t>Achei interessante o detalhamento da pesquisa pelos correlatos, porém, na minha opinião</w:t>
      </w:r>
      <w:r w:rsidR="00A00929">
        <w:t xml:space="preserve">, </w:t>
      </w:r>
      <w:r w:rsidR="00565374">
        <w:t>vai além</w:t>
      </w:r>
      <w:r w:rsidR="00A00929">
        <w:t xml:space="preserve"> do que foi realmente </w:t>
      </w:r>
      <w:r w:rsidR="00E76CE7">
        <w:t>pedido para fazer nesta seção:</w:t>
      </w:r>
    </w:p>
    <w:p w14:paraId="77A66DB8" w14:textId="61702166" w:rsidR="00FD3410" w:rsidRDefault="00E76CE7">
      <w:pPr>
        <w:pStyle w:val="Textodecomentrio"/>
      </w:pPr>
      <w:r>
        <w:rPr>
          <w:noProof/>
        </w:rPr>
        <w:drawing>
          <wp:inline distT="0" distB="0" distL="0" distR="0" wp14:anchorId="25BE1EFF" wp14:editId="453F43BD">
            <wp:extent cx="2514996" cy="6927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78040" cy="7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410">
        <w:t xml:space="preserve"> </w:t>
      </w:r>
    </w:p>
  </w:comment>
  <w:comment w:id="22" w:author="Andreza Sartori" w:date="2023-05-16T08:28:00Z" w:initials="AS">
    <w:p w14:paraId="30DB17B5" w14:textId="5CAB1E7E" w:rsidR="005F6E06" w:rsidRDefault="005F6E06">
      <w:pPr>
        <w:pStyle w:val="Textodecomentrio"/>
      </w:pPr>
      <w:r>
        <w:rPr>
          <w:rStyle w:val="Refdecomentrio"/>
        </w:rPr>
        <w:annotationRef/>
      </w:r>
      <w:r>
        <w:t xml:space="preserve">OBS: não vou diminuir a nota por isso, mas é </w:t>
      </w:r>
      <w:r w:rsidR="000137FE">
        <w:t>uma questão a se pensar se isso realmente é relevante para estar num TCC</w:t>
      </w:r>
      <w:r w:rsidR="00D86DE5">
        <w:t xml:space="preserve"> que não é sobre isso</w:t>
      </w:r>
      <w:r w:rsidR="000137FE">
        <w:t>.</w:t>
      </w:r>
    </w:p>
  </w:comment>
  <w:comment w:id="23" w:author="Andreza Sartori" w:date="2023-05-15T07:37:00Z" w:initials="AS">
    <w:p w14:paraId="5657FB2B" w14:textId="71B5E771" w:rsidR="0085634D" w:rsidRDefault="0085634D">
      <w:pPr>
        <w:pStyle w:val="Textodecomentrio"/>
      </w:pPr>
      <w:r>
        <w:rPr>
          <w:rStyle w:val="Refdecomentrio"/>
        </w:rPr>
        <w:annotationRef/>
      </w:r>
      <w:r w:rsidRPr="0085634D">
        <w:t>Atenção para palavras repetidas na mesma frase.</w:t>
      </w:r>
    </w:p>
  </w:comment>
  <w:comment w:id="32" w:author="Andreza Sartori" w:date="2023-05-16T08:24:00Z" w:initials="AS">
    <w:p w14:paraId="4CD654FB" w14:textId="3BCA1933" w:rsidR="006B6F11" w:rsidRDefault="006B6F11">
      <w:pPr>
        <w:pStyle w:val="Textodecomentrio"/>
      </w:pPr>
      <w:r>
        <w:rPr>
          <w:rStyle w:val="Refdecomentrio"/>
        </w:rPr>
        <w:annotationRef/>
      </w:r>
      <w:r w:rsidR="00FD1228">
        <w:t xml:space="preserve">Aqui deveria ser a </w:t>
      </w:r>
      <w:r w:rsidR="00787ACD">
        <w:t>“</w:t>
      </w:r>
      <w:r w:rsidR="00FD1228">
        <w:t>palavra</w:t>
      </w:r>
      <w:r w:rsidR="00787ACD">
        <w:t>-</w:t>
      </w:r>
      <w:r w:rsidR="00FD1228">
        <w:t xml:space="preserve">chave </w:t>
      </w:r>
      <w:r w:rsidR="00787ACD" w:rsidRPr="003F4B66">
        <w:t>utilizadas no protocolo de busca por trabalhos correlatos ao proposto</w:t>
      </w:r>
      <w:r w:rsidR="00787ACD">
        <w:t>”</w:t>
      </w:r>
    </w:p>
  </w:comment>
  <w:comment w:id="41" w:author="Andreza Sartori" w:date="2023-05-16T15:38:00Z" w:initials="AS">
    <w:p w14:paraId="01071C29" w14:textId="26BA7B0C" w:rsidR="004865BF" w:rsidRDefault="004865BF">
      <w:pPr>
        <w:pStyle w:val="Textodecomentrio"/>
      </w:pPr>
      <w:r>
        <w:rPr>
          <w:rStyle w:val="Refdecomentrio"/>
        </w:rPr>
        <w:annotationRef/>
      </w:r>
      <w:r>
        <w:t>Sem acento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778E2B" w15:done="0"/>
  <w15:commentEx w15:paraId="110B67C6" w15:done="0"/>
  <w15:commentEx w15:paraId="1F7ED0D4" w15:done="0"/>
  <w15:commentEx w15:paraId="77A66DB8" w15:done="0"/>
  <w15:commentEx w15:paraId="30DB17B5" w15:paraIdParent="77A66DB8" w15:done="0"/>
  <w15:commentEx w15:paraId="5657FB2B" w15:done="0"/>
  <w15:commentEx w15:paraId="4CD654FB" w15:done="0"/>
  <w15:commentEx w15:paraId="01071C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8E364" w16cex:dateUtc="2023-05-12T19:10:00Z"/>
  <w16cex:commentExtensible w16cex:durableId="280C5BFC" w16cex:dateUtc="2023-05-15T10:21:00Z"/>
  <w16cex:commentExtensible w16cex:durableId="280C5CED" w16cex:dateUtc="2023-05-15T10:25:00Z"/>
  <w16cex:commentExtensible w16cex:durableId="280DBC7B" w16cex:dateUtc="2023-05-16T11:25:00Z"/>
  <w16cex:commentExtensible w16cex:durableId="280DBD10" w16cex:dateUtc="2023-05-16T11:28:00Z"/>
  <w16cex:commentExtensible w16cex:durableId="280C5FAC" w16cex:dateUtc="2023-05-15T10:37:00Z"/>
  <w16cex:commentExtensible w16cex:durableId="280DBC2C" w16cex:dateUtc="2023-05-16T11:24:00Z"/>
  <w16cex:commentExtensible w16cex:durableId="280E220B" w16cex:dateUtc="2023-05-16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778E2B" w16cid:durableId="2808E364"/>
  <w16cid:commentId w16cid:paraId="110B67C6" w16cid:durableId="280C5BFC"/>
  <w16cid:commentId w16cid:paraId="1F7ED0D4" w16cid:durableId="280C5CED"/>
  <w16cid:commentId w16cid:paraId="77A66DB8" w16cid:durableId="280DBC7B"/>
  <w16cid:commentId w16cid:paraId="30DB17B5" w16cid:durableId="280DBD10"/>
  <w16cid:commentId w16cid:paraId="5657FB2B" w16cid:durableId="280C5FAC"/>
  <w16cid:commentId w16cid:paraId="4CD654FB" w16cid:durableId="280DBC2C"/>
  <w16cid:commentId w16cid:paraId="01071C29" w16cid:durableId="280E22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04FF" w14:textId="77777777" w:rsidR="0058071D" w:rsidRDefault="0058071D">
      <w:r>
        <w:separator/>
      </w:r>
    </w:p>
  </w:endnote>
  <w:endnote w:type="continuationSeparator" w:id="0">
    <w:p w14:paraId="515DFB5E" w14:textId="77777777" w:rsidR="0058071D" w:rsidRDefault="005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3D3B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9239" w14:textId="77777777" w:rsidR="0058071D" w:rsidRDefault="0058071D">
      <w:r>
        <w:separator/>
      </w:r>
    </w:p>
  </w:footnote>
  <w:footnote w:type="continuationSeparator" w:id="0">
    <w:p w14:paraId="49E193BF" w14:textId="77777777" w:rsidR="0058071D" w:rsidRDefault="00580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67405975">
    <w:abstractNumId w:val="0"/>
  </w:num>
  <w:num w:numId="2" w16cid:durableId="1181234540">
    <w:abstractNumId w:val="2"/>
  </w:num>
  <w:num w:numId="3" w16cid:durableId="602688277">
    <w:abstractNumId w:val="2"/>
  </w:num>
  <w:num w:numId="4" w16cid:durableId="621309706">
    <w:abstractNumId w:val="1"/>
  </w:num>
  <w:num w:numId="5" w16cid:durableId="264506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6520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0620569">
    <w:abstractNumId w:val="2"/>
  </w:num>
  <w:num w:numId="8" w16cid:durableId="795609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7305997">
    <w:abstractNumId w:val="6"/>
  </w:num>
  <w:num w:numId="10" w16cid:durableId="1999919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9884621">
    <w:abstractNumId w:val="3"/>
  </w:num>
  <w:num w:numId="12" w16cid:durableId="1778717208">
    <w:abstractNumId w:val="5"/>
  </w:num>
  <w:num w:numId="13" w16cid:durableId="115361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4524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7723293">
    <w:abstractNumId w:val="7"/>
  </w:num>
  <w:num w:numId="16" w16cid:durableId="1279142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530868">
    <w:abstractNumId w:val="7"/>
  </w:num>
  <w:num w:numId="18" w16cid:durableId="236676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3488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5763522">
    <w:abstractNumId w:val="0"/>
  </w:num>
  <w:num w:numId="21" w16cid:durableId="1683630715">
    <w:abstractNumId w:val="0"/>
  </w:num>
  <w:num w:numId="22" w16cid:durableId="2116556638">
    <w:abstractNumId w:val="0"/>
  </w:num>
  <w:num w:numId="23" w16cid:durableId="37142499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AD" w15:userId="S::asartori@furb.br::ea6eee42-b779-4019-893c-752f0a6ab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1511"/>
    <w:rsid w:val="00012922"/>
    <w:rsid w:val="00012F99"/>
    <w:rsid w:val="00013548"/>
    <w:rsid w:val="000137FE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A27"/>
    <w:rsid w:val="00031EE0"/>
    <w:rsid w:val="0003428C"/>
    <w:rsid w:val="00035889"/>
    <w:rsid w:val="00040AF1"/>
    <w:rsid w:val="00040E45"/>
    <w:rsid w:val="00041CD7"/>
    <w:rsid w:val="000427FB"/>
    <w:rsid w:val="00043362"/>
    <w:rsid w:val="00043E8C"/>
    <w:rsid w:val="0004641A"/>
    <w:rsid w:val="00050146"/>
    <w:rsid w:val="000514CE"/>
    <w:rsid w:val="00052499"/>
    <w:rsid w:val="00052A07"/>
    <w:rsid w:val="000533DA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0DE4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35C"/>
    <w:rsid w:val="000A0454"/>
    <w:rsid w:val="000A04EC"/>
    <w:rsid w:val="000A104C"/>
    <w:rsid w:val="000A19DE"/>
    <w:rsid w:val="000A1C0B"/>
    <w:rsid w:val="000A2281"/>
    <w:rsid w:val="000A3EAB"/>
    <w:rsid w:val="000A5AD6"/>
    <w:rsid w:val="000A5C77"/>
    <w:rsid w:val="000A5CF8"/>
    <w:rsid w:val="000A6CA7"/>
    <w:rsid w:val="000B12B2"/>
    <w:rsid w:val="000B21A8"/>
    <w:rsid w:val="000B24D5"/>
    <w:rsid w:val="000B27B1"/>
    <w:rsid w:val="000B3868"/>
    <w:rsid w:val="000B3F55"/>
    <w:rsid w:val="000B6C0B"/>
    <w:rsid w:val="000B7218"/>
    <w:rsid w:val="000C0A47"/>
    <w:rsid w:val="000C1926"/>
    <w:rsid w:val="000C1A18"/>
    <w:rsid w:val="000C1F6E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AD7"/>
    <w:rsid w:val="00161D43"/>
    <w:rsid w:val="00162067"/>
    <w:rsid w:val="00162BF1"/>
    <w:rsid w:val="00162EF7"/>
    <w:rsid w:val="00164B5F"/>
    <w:rsid w:val="001653C5"/>
    <w:rsid w:val="0016560C"/>
    <w:rsid w:val="00165840"/>
    <w:rsid w:val="00167457"/>
    <w:rsid w:val="0017170E"/>
    <w:rsid w:val="00172444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33B"/>
    <w:rsid w:val="001C57E6"/>
    <w:rsid w:val="001C5CBB"/>
    <w:rsid w:val="001C5D2B"/>
    <w:rsid w:val="001C61CF"/>
    <w:rsid w:val="001C7DAA"/>
    <w:rsid w:val="001C7DF1"/>
    <w:rsid w:val="001D34B1"/>
    <w:rsid w:val="001D6234"/>
    <w:rsid w:val="001E0DAE"/>
    <w:rsid w:val="001E1A52"/>
    <w:rsid w:val="001E2252"/>
    <w:rsid w:val="001E3A69"/>
    <w:rsid w:val="001E50B6"/>
    <w:rsid w:val="001E5F8B"/>
    <w:rsid w:val="001E646A"/>
    <w:rsid w:val="001E682E"/>
    <w:rsid w:val="001E79EE"/>
    <w:rsid w:val="001F007F"/>
    <w:rsid w:val="001F0D36"/>
    <w:rsid w:val="001F24EE"/>
    <w:rsid w:val="001F4977"/>
    <w:rsid w:val="001F689F"/>
    <w:rsid w:val="001F7B6D"/>
    <w:rsid w:val="0020115B"/>
    <w:rsid w:val="0020163B"/>
    <w:rsid w:val="0020213C"/>
    <w:rsid w:val="00202573"/>
    <w:rsid w:val="00202F3F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67F54"/>
    <w:rsid w:val="00272481"/>
    <w:rsid w:val="002738EB"/>
    <w:rsid w:val="00274126"/>
    <w:rsid w:val="00274B41"/>
    <w:rsid w:val="00274CD0"/>
    <w:rsid w:val="002750C4"/>
    <w:rsid w:val="00275838"/>
    <w:rsid w:val="002761F3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6291"/>
    <w:rsid w:val="002B7FBB"/>
    <w:rsid w:val="002C00BF"/>
    <w:rsid w:val="002C06C9"/>
    <w:rsid w:val="002C26E7"/>
    <w:rsid w:val="002C2FFE"/>
    <w:rsid w:val="002C5A28"/>
    <w:rsid w:val="002C771A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F46"/>
    <w:rsid w:val="002F46BB"/>
    <w:rsid w:val="002F4BBA"/>
    <w:rsid w:val="002F4F19"/>
    <w:rsid w:val="002F4F83"/>
    <w:rsid w:val="002F6D21"/>
    <w:rsid w:val="002F6F31"/>
    <w:rsid w:val="002F7AFD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50F"/>
    <w:rsid w:val="00312639"/>
    <w:rsid w:val="00312CEA"/>
    <w:rsid w:val="0031320C"/>
    <w:rsid w:val="003136A8"/>
    <w:rsid w:val="00314070"/>
    <w:rsid w:val="00315585"/>
    <w:rsid w:val="00315F19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40AD0"/>
    <w:rsid w:val="00340B6D"/>
    <w:rsid w:val="00340C8E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3079"/>
    <w:rsid w:val="00353906"/>
    <w:rsid w:val="00356075"/>
    <w:rsid w:val="003579C9"/>
    <w:rsid w:val="00357C0D"/>
    <w:rsid w:val="00357EE4"/>
    <w:rsid w:val="00360B23"/>
    <w:rsid w:val="00360C05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F19"/>
    <w:rsid w:val="003E5CB9"/>
    <w:rsid w:val="003E7B08"/>
    <w:rsid w:val="003E7C54"/>
    <w:rsid w:val="003F0BB0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07B88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A6E"/>
    <w:rsid w:val="00442966"/>
    <w:rsid w:val="00442A73"/>
    <w:rsid w:val="00442C3A"/>
    <w:rsid w:val="00450D31"/>
    <w:rsid w:val="00451B94"/>
    <w:rsid w:val="004547B5"/>
    <w:rsid w:val="004570B5"/>
    <w:rsid w:val="00460A15"/>
    <w:rsid w:val="00463964"/>
    <w:rsid w:val="00463A49"/>
    <w:rsid w:val="00464DDF"/>
    <w:rsid w:val="004652AF"/>
    <w:rsid w:val="004652C3"/>
    <w:rsid w:val="004654A2"/>
    <w:rsid w:val="0046645F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865BF"/>
    <w:rsid w:val="0049360E"/>
    <w:rsid w:val="00493B1A"/>
    <w:rsid w:val="0049495C"/>
    <w:rsid w:val="00496182"/>
    <w:rsid w:val="00497EF6"/>
    <w:rsid w:val="004A0549"/>
    <w:rsid w:val="004A1125"/>
    <w:rsid w:val="004A18C0"/>
    <w:rsid w:val="004A29E1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C43"/>
    <w:rsid w:val="004C5BD2"/>
    <w:rsid w:val="004C6A3F"/>
    <w:rsid w:val="004C6C51"/>
    <w:rsid w:val="004C72C7"/>
    <w:rsid w:val="004C758C"/>
    <w:rsid w:val="004C774D"/>
    <w:rsid w:val="004D0816"/>
    <w:rsid w:val="004D14BB"/>
    <w:rsid w:val="004D21E9"/>
    <w:rsid w:val="004D3050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56C8"/>
    <w:rsid w:val="00517500"/>
    <w:rsid w:val="00522641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D4A"/>
    <w:rsid w:val="00552165"/>
    <w:rsid w:val="005535AB"/>
    <w:rsid w:val="005536A0"/>
    <w:rsid w:val="005542A3"/>
    <w:rsid w:val="00554405"/>
    <w:rsid w:val="00554687"/>
    <w:rsid w:val="005550B4"/>
    <w:rsid w:val="00555710"/>
    <w:rsid w:val="00557FE1"/>
    <w:rsid w:val="00560769"/>
    <w:rsid w:val="0056094B"/>
    <w:rsid w:val="005619A5"/>
    <w:rsid w:val="005619E2"/>
    <w:rsid w:val="00561C13"/>
    <w:rsid w:val="00562C3E"/>
    <w:rsid w:val="0056421F"/>
    <w:rsid w:val="00564A29"/>
    <w:rsid w:val="00564FBC"/>
    <w:rsid w:val="00565374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071D"/>
    <w:rsid w:val="00581090"/>
    <w:rsid w:val="00584514"/>
    <w:rsid w:val="0058482B"/>
    <w:rsid w:val="00585ED1"/>
    <w:rsid w:val="0058618A"/>
    <w:rsid w:val="0058644D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20A1"/>
    <w:rsid w:val="005B2478"/>
    <w:rsid w:val="005B292F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323D"/>
    <w:rsid w:val="005E35F3"/>
    <w:rsid w:val="005E3703"/>
    <w:rsid w:val="005E400D"/>
    <w:rsid w:val="005E40B6"/>
    <w:rsid w:val="005E5135"/>
    <w:rsid w:val="005E65EF"/>
    <w:rsid w:val="005E698D"/>
    <w:rsid w:val="005F09F1"/>
    <w:rsid w:val="005F1040"/>
    <w:rsid w:val="005F2862"/>
    <w:rsid w:val="005F2F25"/>
    <w:rsid w:val="005F30CB"/>
    <w:rsid w:val="005F37F0"/>
    <w:rsid w:val="005F554B"/>
    <w:rsid w:val="005F645A"/>
    <w:rsid w:val="005F6E06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386A"/>
    <w:rsid w:val="0062576D"/>
    <w:rsid w:val="00625788"/>
    <w:rsid w:val="00625DE4"/>
    <w:rsid w:val="00625EED"/>
    <w:rsid w:val="00625F5C"/>
    <w:rsid w:val="00626095"/>
    <w:rsid w:val="00626647"/>
    <w:rsid w:val="006271AB"/>
    <w:rsid w:val="00627C78"/>
    <w:rsid w:val="006305AA"/>
    <w:rsid w:val="006306D1"/>
    <w:rsid w:val="00630DB1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B96"/>
    <w:rsid w:val="006466FF"/>
    <w:rsid w:val="006467B7"/>
    <w:rsid w:val="00646A5F"/>
    <w:rsid w:val="00646EC3"/>
    <w:rsid w:val="006475C1"/>
    <w:rsid w:val="00650088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03D"/>
    <w:rsid w:val="0066319B"/>
    <w:rsid w:val="006633F1"/>
    <w:rsid w:val="006656BD"/>
    <w:rsid w:val="00665BCC"/>
    <w:rsid w:val="0066650A"/>
    <w:rsid w:val="00670458"/>
    <w:rsid w:val="006707EF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4F9"/>
    <w:rsid w:val="006A5B9F"/>
    <w:rsid w:val="006A6460"/>
    <w:rsid w:val="006B104E"/>
    <w:rsid w:val="006B1EA1"/>
    <w:rsid w:val="006B3B78"/>
    <w:rsid w:val="006B3C3F"/>
    <w:rsid w:val="006B57F3"/>
    <w:rsid w:val="006B5AEA"/>
    <w:rsid w:val="006B6383"/>
    <w:rsid w:val="006B640D"/>
    <w:rsid w:val="006B6F11"/>
    <w:rsid w:val="006B744D"/>
    <w:rsid w:val="006B7586"/>
    <w:rsid w:val="006B7596"/>
    <w:rsid w:val="006C098A"/>
    <w:rsid w:val="006C196D"/>
    <w:rsid w:val="006C2653"/>
    <w:rsid w:val="006C28E4"/>
    <w:rsid w:val="006C2A71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F00E1"/>
    <w:rsid w:val="006F1480"/>
    <w:rsid w:val="006F1F3C"/>
    <w:rsid w:val="006F3953"/>
    <w:rsid w:val="006F4C65"/>
    <w:rsid w:val="006F4E89"/>
    <w:rsid w:val="006F574F"/>
    <w:rsid w:val="006F5891"/>
    <w:rsid w:val="006F6B5F"/>
    <w:rsid w:val="006F7954"/>
    <w:rsid w:val="00702E7B"/>
    <w:rsid w:val="0070391A"/>
    <w:rsid w:val="0070617F"/>
    <w:rsid w:val="007063EB"/>
    <w:rsid w:val="00706486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869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60F4"/>
    <w:rsid w:val="007701C2"/>
    <w:rsid w:val="007714A0"/>
    <w:rsid w:val="007722BF"/>
    <w:rsid w:val="00773F32"/>
    <w:rsid w:val="007744B6"/>
    <w:rsid w:val="00774782"/>
    <w:rsid w:val="0077541A"/>
    <w:rsid w:val="0077580B"/>
    <w:rsid w:val="00775E6C"/>
    <w:rsid w:val="00777307"/>
    <w:rsid w:val="00777546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ACD"/>
    <w:rsid w:val="00787FA8"/>
    <w:rsid w:val="007901AD"/>
    <w:rsid w:val="007934A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AB2"/>
    <w:rsid w:val="007D6DEC"/>
    <w:rsid w:val="007E0405"/>
    <w:rsid w:val="007E06CC"/>
    <w:rsid w:val="007E084E"/>
    <w:rsid w:val="007E1A38"/>
    <w:rsid w:val="007E1C11"/>
    <w:rsid w:val="007E21E7"/>
    <w:rsid w:val="007E2D35"/>
    <w:rsid w:val="007E4385"/>
    <w:rsid w:val="007E46A1"/>
    <w:rsid w:val="007E4CE6"/>
    <w:rsid w:val="007E4D5F"/>
    <w:rsid w:val="007E730D"/>
    <w:rsid w:val="007E7311"/>
    <w:rsid w:val="007E7C19"/>
    <w:rsid w:val="007F1191"/>
    <w:rsid w:val="007F125B"/>
    <w:rsid w:val="007F1AC7"/>
    <w:rsid w:val="007F403E"/>
    <w:rsid w:val="007F4A7B"/>
    <w:rsid w:val="007F5F3B"/>
    <w:rsid w:val="007F6979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10B0F"/>
    <w:rsid w:val="00810CEA"/>
    <w:rsid w:val="008110CA"/>
    <w:rsid w:val="00813BFA"/>
    <w:rsid w:val="0081542C"/>
    <w:rsid w:val="00815C5E"/>
    <w:rsid w:val="00816465"/>
    <w:rsid w:val="00816A26"/>
    <w:rsid w:val="00817A27"/>
    <w:rsid w:val="00821051"/>
    <w:rsid w:val="00821727"/>
    <w:rsid w:val="008224F6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5634D"/>
    <w:rsid w:val="00861EA0"/>
    <w:rsid w:val="00863997"/>
    <w:rsid w:val="0086594F"/>
    <w:rsid w:val="00865A56"/>
    <w:rsid w:val="00866A3E"/>
    <w:rsid w:val="00871A41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638B"/>
    <w:rsid w:val="00897019"/>
    <w:rsid w:val="00897CC1"/>
    <w:rsid w:val="008A10FC"/>
    <w:rsid w:val="008A1686"/>
    <w:rsid w:val="008A260E"/>
    <w:rsid w:val="008A286D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470"/>
    <w:rsid w:val="008C5E2A"/>
    <w:rsid w:val="008C63E5"/>
    <w:rsid w:val="008C71EC"/>
    <w:rsid w:val="008C7DCB"/>
    <w:rsid w:val="008D0098"/>
    <w:rsid w:val="008D0476"/>
    <w:rsid w:val="008D1363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4A3E"/>
    <w:rsid w:val="008E5FF7"/>
    <w:rsid w:val="008E6242"/>
    <w:rsid w:val="008E6F81"/>
    <w:rsid w:val="008E711A"/>
    <w:rsid w:val="008F275D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AFC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60AC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777"/>
    <w:rsid w:val="00962DA1"/>
    <w:rsid w:val="00964325"/>
    <w:rsid w:val="00965150"/>
    <w:rsid w:val="00965879"/>
    <w:rsid w:val="0096683A"/>
    <w:rsid w:val="00967027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8129F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C1022"/>
    <w:rsid w:val="009C15EE"/>
    <w:rsid w:val="009C5D61"/>
    <w:rsid w:val="009C7318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0929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70A1"/>
    <w:rsid w:val="00A21708"/>
    <w:rsid w:val="00A22233"/>
    <w:rsid w:val="00A22362"/>
    <w:rsid w:val="00A23DBF"/>
    <w:rsid w:val="00A249BA"/>
    <w:rsid w:val="00A24EE9"/>
    <w:rsid w:val="00A250A8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C0B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4A7D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27F37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3663"/>
    <w:rsid w:val="00B43D6D"/>
    <w:rsid w:val="00B43E14"/>
    <w:rsid w:val="00B43FBF"/>
    <w:rsid w:val="00B44F11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F5E"/>
    <w:rsid w:val="00BA2260"/>
    <w:rsid w:val="00BA2FF1"/>
    <w:rsid w:val="00BA3BC4"/>
    <w:rsid w:val="00BA42DB"/>
    <w:rsid w:val="00BA4D2F"/>
    <w:rsid w:val="00BB052E"/>
    <w:rsid w:val="00BB3303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7A09"/>
    <w:rsid w:val="00BD0DEC"/>
    <w:rsid w:val="00BD1F42"/>
    <w:rsid w:val="00BD4C77"/>
    <w:rsid w:val="00BD67C9"/>
    <w:rsid w:val="00BD6978"/>
    <w:rsid w:val="00BE14F1"/>
    <w:rsid w:val="00BE3A0B"/>
    <w:rsid w:val="00BE5283"/>
    <w:rsid w:val="00BE6551"/>
    <w:rsid w:val="00BE7B81"/>
    <w:rsid w:val="00BF0487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6F8C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55953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29E"/>
    <w:rsid w:val="00C65A4D"/>
    <w:rsid w:val="00C66150"/>
    <w:rsid w:val="00C669A5"/>
    <w:rsid w:val="00C67979"/>
    <w:rsid w:val="00C67B75"/>
    <w:rsid w:val="00C70EF5"/>
    <w:rsid w:val="00C720DC"/>
    <w:rsid w:val="00C7393E"/>
    <w:rsid w:val="00C753D4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6ABE"/>
    <w:rsid w:val="00C87246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85"/>
    <w:rsid w:val="00CC2D5B"/>
    <w:rsid w:val="00CC30A8"/>
    <w:rsid w:val="00CC3524"/>
    <w:rsid w:val="00CC4822"/>
    <w:rsid w:val="00CC49AC"/>
    <w:rsid w:val="00CC50B3"/>
    <w:rsid w:val="00CC5423"/>
    <w:rsid w:val="00CC598C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37D68"/>
    <w:rsid w:val="00D40F35"/>
    <w:rsid w:val="00D41A5B"/>
    <w:rsid w:val="00D41E6C"/>
    <w:rsid w:val="00D43594"/>
    <w:rsid w:val="00D438B8"/>
    <w:rsid w:val="00D447EF"/>
    <w:rsid w:val="00D450CB"/>
    <w:rsid w:val="00D45775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67E9A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6DE5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2B8E"/>
    <w:rsid w:val="00DC2D17"/>
    <w:rsid w:val="00DC48D0"/>
    <w:rsid w:val="00DC4B12"/>
    <w:rsid w:val="00DC5037"/>
    <w:rsid w:val="00DC606A"/>
    <w:rsid w:val="00DC6636"/>
    <w:rsid w:val="00DC68B5"/>
    <w:rsid w:val="00DC73DC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4F79"/>
    <w:rsid w:val="00DE5844"/>
    <w:rsid w:val="00DE623C"/>
    <w:rsid w:val="00DE7755"/>
    <w:rsid w:val="00DF059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3A9A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F3D"/>
    <w:rsid w:val="00E1716D"/>
    <w:rsid w:val="00E17D9E"/>
    <w:rsid w:val="00E20FE7"/>
    <w:rsid w:val="00E2252C"/>
    <w:rsid w:val="00E23D5B"/>
    <w:rsid w:val="00E242E2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5BCD"/>
    <w:rsid w:val="00E36D82"/>
    <w:rsid w:val="00E378AD"/>
    <w:rsid w:val="00E41EB6"/>
    <w:rsid w:val="00E4460C"/>
    <w:rsid w:val="00E4518A"/>
    <w:rsid w:val="00E4542A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4C1D"/>
    <w:rsid w:val="00E65EE1"/>
    <w:rsid w:val="00E6640A"/>
    <w:rsid w:val="00E67121"/>
    <w:rsid w:val="00E70BDF"/>
    <w:rsid w:val="00E7198D"/>
    <w:rsid w:val="00E71EA6"/>
    <w:rsid w:val="00E735AF"/>
    <w:rsid w:val="00E73D85"/>
    <w:rsid w:val="00E73EC1"/>
    <w:rsid w:val="00E74CA6"/>
    <w:rsid w:val="00E75E3D"/>
    <w:rsid w:val="00E76BDF"/>
    <w:rsid w:val="00E76BF9"/>
    <w:rsid w:val="00E76CE7"/>
    <w:rsid w:val="00E77ACE"/>
    <w:rsid w:val="00E8033F"/>
    <w:rsid w:val="00E80874"/>
    <w:rsid w:val="00E82752"/>
    <w:rsid w:val="00E831C0"/>
    <w:rsid w:val="00E8353E"/>
    <w:rsid w:val="00E84491"/>
    <w:rsid w:val="00E863ED"/>
    <w:rsid w:val="00E929C2"/>
    <w:rsid w:val="00E92B07"/>
    <w:rsid w:val="00E94A3F"/>
    <w:rsid w:val="00E9731C"/>
    <w:rsid w:val="00E974AD"/>
    <w:rsid w:val="00EA04ED"/>
    <w:rsid w:val="00EA0A36"/>
    <w:rsid w:val="00EA3BD0"/>
    <w:rsid w:val="00EA4978"/>
    <w:rsid w:val="00EA4E4C"/>
    <w:rsid w:val="00EA5523"/>
    <w:rsid w:val="00EA5660"/>
    <w:rsid w:val="00EA61F4"/>
    <w:rsid w:val="00EA77E6"/>
    <w:rsid w:val="00EA7C20"/>
    <w:rsid w:val="00EB04B7"/>
    <w:rsid w:val="00EB2EFB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33A"/>
    <w:rsid w:val="00EC6751"/>
    <w:rsid w:val="00ED1B9D"/>
    <w:rsid w:val="00ED3519"/>
    <w:rsid w:val="00ED5045"/>
    <w:rsid w:val="00ED5AB1"/>
    <w:rsid w:val="00ED6A57"/>
    <w:rsid w:val="00EE056F"/>
    <w:rsid w:val="00EE0910"/>
    <w:rsid w:val="00EE1A64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20BC6"/>
    <w:rsid w:val="00F2130C"/>
    <w:rsid w:val="00F21403"/>
    <w:rsid w:val="00F22643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6799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20A3"/>
    <w:rsid w:val="00FC2831"/>
    <w:rsid w:val="00FC2D40"/>
    <w:rsid w:val="00FC2F4D"/>
    <w:rsid w:val="00FC3600"/>
    <w:rsid w:val="00FC4A9F"/>
    <w:rsid w:val="00FC564E"/>
    <w:rsid w:val="00FC565B"/>
    <w:rsid w:val="00FC7ED8"/>
    <w:rsid w:val="00FD1228"/>
    <w:rsid w:val="00FD1389"/>
    <w:rsid w:val="00FD1C6F"/>
    <w:rsid w:val="00FD293D"/>
    <w:rsid w:val="00FD3410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6AA"/>
    <w:rsid w:val="00FF420C"/>
    <w:rsid w:val="00FF43F0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styleId="MenoPendente">
    <w:name w:val="Unresolved Mention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2476AF-39CE-46EA-8A57-2ADC9240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16</Pages>
  <Words>6957</Words>
  <Characters>37568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Andreza Sartori</cp:lastModifiedBy>
  <cp:revision>82</cp:revision>
  <cp:lastPrinted>2023-04-25T12:14:00Z</cp:lastPrinted>
  <dcterms:created xsi:type="dcterms:W3CDTF">2023-04-24T21:32:00Z</dcterms:created>
  <dcterms:modified xsi:type="dcterms:W3CDTF">2023-05-16T18:44:00Z</dcterms:modified>
</cp:coreProperties>
</file>