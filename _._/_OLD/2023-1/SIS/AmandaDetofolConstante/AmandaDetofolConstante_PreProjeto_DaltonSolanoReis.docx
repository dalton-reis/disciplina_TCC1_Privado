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77777777" w:rsidR="00427252" w:rsidRPr="003C5262" w:rsidRDefault="00427252" w:rsidP="00060E21">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50A53D0E" w14:textId="77777777" w:rsidR="00427252" w:rsidRDefault="00427252" w:rsidP="00060E21">
            <w:pPr>
              <w:pStyle w:val="Cabealho"/>
              <w:tabs>
                <w:tab w:val="clear" w:pos="8640"/>
                <w:tab w:val="right" w:pos="8931"/>
              </w:tabs>
              <w:ind w:right="141"/>
              <w:rPr>
                <w:rStyle w:val="Nmerodepgina"/>
              </w:rPr>
            </w:pPr>
            <w:r>
              <w:rPr>
                <w:rStyle w:val="Nmerodepgina"/>
              </w:rPr>
              <w:t>Ano/Semestre:</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7777777"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 xml:space="preserve">Diante desse cenário, essa pesquisa 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14362A9F" w:rsidR="00427252" w:rsidRPr="00680CE6" w:rsidRDefault="00427252" w:rsidP="00427252">
      <w:pPr>
        <w:pStyle w:val="TF-TEXTO"/>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3BC0912"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Pr="008A0767">
        <w:rPr>
          <w:color w:val="000000" w:themeColor="text1"/>
        </w:rPr>
        <w:t xml:space="preserve"> e 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Pr="008A0767">
        <w:rPr>
          <w:color w:val="000000" w:themeColor="text1"/>
        </w:rPr>
        <w:t>.</w:t>
      </w:r>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77777777"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xml:space="preserve">; </w:t>
      </w:r>
      <w:commentRangeStart w:id="16"/>
      <w:r>
        <w:t>SILVA, 2019</w:t>
      </w:r>
      <w:commentRangeEnd w:id="16"/>
      <w:r w:rsidR="000F19FF">
        <w:rPr>
          <w:rStyle w:val="Refdecomentrio"/>
        </w:rPr>
        <w:commentReference w:id="16"/>
      </w:r>
      <w:r>
        <w:t>)</w:t>
      </w:r>
      <w:r w:rsidRPr="00680CE6">
        <w:t>.</w:t>
      </w:r>
    </w:p>
    <w:p w14:paraId="29C78BF5" w14:textId="77777777" w:rsidR="00427252" w:rsidRPr="003C5FB0" w:rsidRDefault="00427252" w:rsidP="003C5FB0">
      <w:pPr>
        <w:pStyle w:val="Ttulo3"/>
      </w:pPr>
      <w:bookmarkStart w:id="17" w:name="_2.1.2.__"/>
      <w:bookmarkStart w:id="18" w:name="_Ref130200447"/>
      <w:bookmarkEnd w:id="17"/>
      <w:r w:rsidRPr="003C5FB0">
        <w:t>2.1.2.   Design Social</w:t>
      </w:r>
      <w:bookmarkEnd w:id="18"/>
      <w:r w:rsidRPr="003C5FB0">
        <w:t xml:space="preserve"> </w:t>
      </w:r>
    </w:p>
    <w:p w14:paraId="67510A72" w14:textId="77777777" w:rsidR="00427252" w:rsidRPr="00B90188" w:rsidRDefault="00427252" w:rsidP="00427252">
      <w:pPr>
        <w:pStyle w:val="TF-TEXTO"/>
      </w:pPr>
      <w:r w:rsidRPr="00B90188">
        <w:t xml:space="preserve">Malcom (2020) conceitua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 2020)</w:t>
      </w:r>
      <w:r w:rsidRPr="00B90188">
        <w:t>.</w:t>
      </w:r>
      <w:r>
        <w:t xml:space="preserve"> Para identificar uma experiencia 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77777777"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experiencia de usuário e comunicabilidade. A cartela engloba desde recursos de contraste de cores e tamanho de fonte até boas práticas para implementação de recursos como leitores de tela (SILVA NETO, 2021; MALCOM, 2020). </w:t>
      </w:r>
    </w:p>
    <w:p w14:paraId="5386AD57" w14:textId="77777777" w:rsidR="00427252" w:rsidRPr="00B90188" w:rsidRDefault="00427252" w:rsidP="00427252">
      <w:pPr>
        <w:pStyle w:val="TF-TEXTO"/>
      </w:pPr>
      <w:r>
        <w:t>Para Morais (2020), a acessibilidade pode contemplar várias temáticas, dentre elas destacam-se: a experiencia do usuário, a comunicabilidade e a usabilidade. A experiencia 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experiencia satisfatória e facilitar a interação com o sistema (NIELSEN, 2020; MORAIS,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que ajudam o desenho das interfaces, ou seja, a usabilidade e a experiência de uso das interfaces desenvolvidas</w:t>
      </w:r>
      <w:r w:rsidRPr="0084319C">
        <w:t>.</w:t>
      </w:r>
    </w:p>
    <w:p w14:paraId="70B4BC38" w14:textId="77777777" w:rsidR="00427252" w:rsidRPr="0011203F" w:rsidRDefault="00427252" w:rsidP="00427252">
      <w:pPr>
        <w:pStyle w:val="TF-TEXTO"/>
        <w:rPr>
          <w:highlight w:val="yellow"/>
        </w:rPr>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proofErr w:type="gramStart"/>
      <w:r>
        <w:t xml:space="preserve">por  </w:t>
      </w:r>
      <w:r w:rsidRPr="00B90188">
        <w:t>um</w:t>
      </w:r>
      <w:proofErr w:type="gramEnd"/>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60A59379" w14:textId="77777777" w:rsidR="00427252" w:rsidRPr="00680CE6" w:rsidRDefault="00427252" w:rsidP="00427252">
      <w:pPr>
        <w:pStyle w:val="Ttulo2"/>
      </w:pPr>
      <w:bookmarkStart w:id="19" w:name="_Ref132192887"/>
      <w:r w:rsidRPr="00680CE6">
        <w:lastRenderedPageBreak/>
        <w:t>Correlatos</w:t>
      </w:r>
      <w:bookmarkEnd w:id="19"/>
    </w:p>
    <w:p w14:paraId="4B176EC9" w14:textId="7D017931"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xml:space="preserve">. (2016). Essa RL é composta por uma Revisão Sistemática na Literatura (RSL) e uma Revisão Tradicional na Literatura (RTL). De acordo com </w:t>
      </w:r>
      <w:commentRangeStart w:id="20"/>
      <w:r w:rsidRPr="00680CE6">
        <w:rPr>
          <w:color w:val="000000"/>
          <w:shd w:val="clear" w:color="auto" w:fill="FFFFFF"/>
        </w:rPr>
        <w:t>Barbosa</w:t>
      </w:r>
      <w:r>
        <w:rPr>
          <w:color w:val="000000"/>
          <w:shd w:val="clear" w:color="auto" w:fill="FFFFFF"/>
        </w:rPr>
        <w:t>,</w:t>
      </w:r>
      <w:r w:rsidRPr="00680CE6">
        <w:rPr>
          <w:color w:val="000000"/>
          <w:shd w:val="clear" w:color="auto" w:fill="FFFFFF"/>
        </w:rPr>
        <w:t xml:space="preserve"> Galvão </w:t>
      </w:r>
      <w:r w:rsidRPr="0015021F">
        <w:rPr>
          <w:color w:val="000000"/>
          <w:shd w:val="clear" w:color="auto" w:fill="FFFFFF"/>
        </w:rPr>
        <w:t xml:space="preserve">e </w:t>
      </w:r>
      <w:proofErr w:type="spellStart"/>
      <w:r w:rsidRPr="00680CE6">
        <w:rPr>
          <w:shd w:val="clear" w:color="auto" w:fill="FFFFFF"/>
        </w:rPr>
        <w:t>Ricarte</w:t>
      </w:r>
      <w:proofErr w:type="spellEnd"/>
      <w:r w:rsidRPr="00680CE6">
        <w:rPr>
          <w:color w:val="000000"/>
          <w:shd w:val="clear" w:color="auto" w:fill="FFFFFF"/>
        </w:rPr>
        <w:t xml:space="preserve"> (2019</w:t>
      </w:r>
      <w:commentRangeEnd w:id="20"/>
      <w:r w:rsidR="000F19FF">
        <w:rPr>
          <w:rStyle w:val="Refdecomentrio"/>
        </w:rPr>
        <w:commentReference w:id="20"/>
      </w:r>
      <w:r w:rsidRPr="00680CE6">
        <w:rPr>
          <w:color w:val="000000"/>
          <w:shd w:val="clear" w:color="auto" w:fill="FFFFFF"/>
        </w:rPr>
        <w:t>)</w:t>
      </w:r>
      <w:r>
        <w:rPr>
          <w:color w:val="000000"/>
          <w:shd w:val="clear" w:color="auto" w:fill="FFFFFF"/>
        </w:rPr>
        <w:t>,</w:t>
      </w:r>
      <w:r w:rsidRPr="00680CE6">
        <w:rPr>
          <w:color w:val="000000"/>
          <w:shd w:val="clear" w:color="auto" w:fill="FFFFFF"/>
        </w:rPr>
        <w:t xml:space="preserve"> </w:t>
      </w:r>
      <w:r w:rsidRPr="00680CE6">
        <w:t xml:space="preserve">a RSL segue protocolos específicos de busca, de forma lógica, por temas dentro de um grande corpus documental.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colaboração na gestão de suas atividades?</w:t>
      </w:r>
    </w:p>
    <w:p w14:paraId="5D01E916" w14:textId="7A2ECED5"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ciências da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w:t>
      </w:r>
      <w:r w:rsidRPr="00680CE6">
        <w:lastRenderedPageBreak/>
        <w:t xml:space="preserve">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1" w:name="_Ref129893389"/>
      <w:r w:rsidRPr="00680CE6">
        <w:t xml:space="preserve">Tabela </w:t>
      </w:r>
      <w:fldSimple w:instr=" SEQ Tabela \* ARABIC ">
        <w:r w:rsidR="00BD344C">
          <w:rPr>
            <w:noProof/>
          </w:rPr>
          <w:t>1</w:t>
        </w:r>
      </w:fldSimple>
      <w:bookmarkEnd w:id="21"/>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2" w:name="_Ref129893649"/>
      <w:r>
        <w:lastRenderedPageBreak/>
        <w:t xml:space="preserve">Tabela </w:t>
      </w:r>
      <w:fldSimple w:instr=" SEQ Tabela \* ARABIC ">
        <w:r w:rsidR="00BD344C">
          <w:rPr>
            <w:noProof/>
          </w:rPr>
          <w:t>2</w:t>
        </w:r>
      </w:fldSimple>
      <w:bookmarkEnd w:id="22"/>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Pr="00680CE6"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buscou os termos “colaborativo”, “gestão”, “time”, “equipe” no período dos últimos cinco anos. A pesquisa resultou em nove trabalhos que foram 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3" w:name="OLE_LINK11"/>
      <w:r w:rsidRPr="00680CE6">
        <w:t>aplicativos para gestão de patota de futebol</w:t>
      </w:r>
      <w:bookmarkEnd w:id="23"/>
      <w:r w:rsidRPr="00680CE6">
        <w:t xml:space="preserve">” se obteve as seguintes sugestões: </w:t>
      </w:r>
      <w:bookmarkStart w:id="24" w:name="OLE_LINK9"/>
      <w:r w:rsidRPr="00680CE6">
        <w:t xml:space="preserve">Futebol 7, </w:t>
      </w:r>
      <w:bookmarkStart w:id="25" w:name="OLE_LINK1"/>
      <w:bookmarkStart w:id="26" w:name="OLE_LINK8"/>
      <w:proofErr w:type="spellStart"/>
      <w:r w:rsidRPr="00680CE6">
        <w:t>TeamSnap</w:t>
      </w:r>
      <w:bookmarkEnd w:id="25"/>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4"/>
      <w:bookmarkEnd w:id="26"/>
      <w:proofErr w:type="spellEnd"/>
      <w:r w:rsidRPr="00680CE6">
        <w:t xml:space="preserve">. Outra pergunta realizada ainda no Chat GPT foi </w:t>
      </w:r>
      <w:bookmarkStart w:id="27" w:name="OLE_LINK12"/>
      <w:r w:rsidRPr="00680CE6">
        <w:t>“aplicativo para gerenciamento de grupo de futebol”</w:t>
      </w:r>
      <w:bookmarkEnd w:id="27"/>
      <w:r w:rsidRPr="00680CE6">
        <w:t xml:space="preserve">. Os resultados obtidos foram: </w:t>
      </w:r>
      <w:bookmarkStart w:id="28"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8"/>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9" w:name="_Ref129894796"/>
      <w:r w:rsidRPr="00680CE6">
        <w:t xml:space="preserve">Quadro </w:t>
      </w:r>
      <w:fldSimple w:instr=" SEQ Quadro \* ARABIC ">
        <w:r w:rsidR="00BD344C">
          <w:rPr>
            <w:noProof/>
          </w:rPr>
          <w:t>1</w:t>
        </w:r>
      </w:fldSimple>
      <w:bookmarkEnd w:id="29"/>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8B61AE">
        <w:trPr>
          <w:trHeight w:val="77"/>
          <w:jc w:val="center"/>
        </w:trPr>
        <w:tc>
          <w:tcPr>
            <w:tcW w:w="3631"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42"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99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5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8B61AE">
        <w:trPr>
          <w:trHeight w:val="180"/>
          <w:jc w:val="center"/>
        </w:trPr>
        <w:tc>
          <w:tcPr>
            <w:tcW w:w="3631"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30" w:name="_Hlk129938310"/>
            <w:r w:rsidRPr="008B61AE">
              <w:rPr>
                <w:sz w:val="19"/>
                <w:szCs w:val="19"/>
              </w:rPr>
              <w:t>Gerenciamento de campeonatos de futebol amador</w:t>
            </w:r>
          </w:p>
        </w:tc>
        <w:tc>
          <w:tcPr>
            <w:tcW w:w="1042"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1" w:name="OLE_LINK7"/>
            <w:r w:rsidRPr="008B61AE">
              <w:rPr>
                <w:i/>
                <w:iCs/>
                <w:sz w:val="19"/>
                <w:szCs w:val="19"/>
              </w:rPr>
              <w:t>String</w:t>
            </w:r>
            <w:r w:rsidRPr="008B61AE">
              <w:rPr>
                <w:sz w:val="19"/>
                <w:szCs w:val="19"/>
              </w:rPr>
              <w:t xml:space="preserve"> de busca em inglês e português</w:t>
            </w:r>
            <w:bookmarkEnd w:id="31"/>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8B61AE">
        <w:tblPrEx>
          <w:jc w:val="left"/>
        </w:tblPrEx>
        <w:trPr>
          <w:gridAfter w:val="1"/>
          <w:wAfter w:w="11" w:type="dxa"/>
        </w:trPr>
        <w:tc>
          <w:tcPr>
            <w:tcW w:w="3631"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42"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8B61AE">
        <w:tblPrEx>
          <w:jc w:val="left"/>
        </w:tblPrEx>
        <w:trPr>
          <w:gridAfter w:val="1"/>
          <w:wAfter w:w="11" w:type="dxa"/>
        </w:trPr>
        <w:tc>
          <w:tcPr>
            <w:tcW w:w="3631"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42"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5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8B61AE">
        <w:tblPrEx>
          <w:jc w:val="left"/>
        </w:tblPrEx>
        <w:trPr>
          <w:gridAfter w:val="1"/>
          <w:wAfter w:w="11" w:type="dxa"/>
        </w:trPr>
        <w:tc>
          <w:tcPr>
            <w:tcW w:w="3631"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42"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5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8B61AE">
        <w:tblPrEx>
          <w:jc w:val="left"/>
        </w:tblPrEx>
        <w:trPr>
          <w:gridAfter w:val="1"/>
          <w:wAfter w:w="11" w:type="dxa"/>
        </w:trPr>
        <w:tc>
          <w:tcPr>
            <w:tcW w:w="3631"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42"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8B61AE">
        <w:tblPrEx>
          <w:jc w:val="left"/>
        </w:tblPrEx>
        <w:trPr>
          <w:gridAfter w:val="1"/>
          <w:wAfter w:w="11" w:type="dxa"/>
        </w:trPr>
        <w:tc>
          <w:tcPr>
            <w:tcW w:w="3631"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42"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30"/>
    <w:p w14:paraId="24E77CA1" w14:textId="77777777" w:rsidR="00427252" w:rsidRPr="00680CE6" w:rsidRDefault="00427252" w:rsidP="00427252">
      <w:pPr>
        <w:pStyle w:val="TF-FONTE"/>
      </w:pPr>
      <w:r w:rsidRPr="00680CE6">
        <w:t>Fonte: elaborado pela autora</w:t>
      </w:r>
      <w:r>
        <w:t>.</w:t>
      </w:r>
    </w:p>
    <w:p w14:paraId="5FA505BA" w14:textId="77777777" w:rsidR="00427252" w:rsidRPr="00680CE6" w:rsidRDefault="00427252" w:rsidP="00427252">
      <w:pPr>
        <w:pStyle w:val="TF-TEXTO"/>
      </w:pPr>
      <w:r w:rsidRPr="00F844FE">
        <w:lastRenderedPageBreak/>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Ids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9" w:name="_Ref131859838"/>
      <w:r>
        <w:t>JUSTIFICATIVA PARA ELABORAçãO DO TRABALHO</w:t>
      </w:r>
      <w:bookmarkEnd w:id="39"/>
    </w:p>
    <w:p w14:paraId="3B138A53" w14:textId="6DDC8841" w:rsidR="00427252" w:rsidRDefault="00427252" w:rsidP="00427252">
      <w:pPr>
        <w:pStyle w:val="TF-TEXTO"/>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 Nesse contexto, o desenvolvimento da solução será guiado por diretrizes que </w:t>
      </w:r>
      <w:r>
        <w:lastRenderedPageBreak/>
        <w:t>visem a acessibilidade, usabilidade, a comunicabilidade e a experiencia 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No </w:t>
      </w:r>
      <w:r>
        <w:fldChar w:fldCharType="begin"/>
      </w:r>
      <w:r>
        <w:instrText xml:space="preserve"> REF _Ref131857433 \h </w:instrText>
      </w:r>
      <w:r>
        <w:fldChar w:fldCharType="separate"/>
      </w:r>
      <w:r w:rsidR="00BD344C">
        <w:t xml:space="preserve">Quadro </w:t>
      </w:r>
      <w:r w:rsidR="00BD344C">
        <w:rPr>
          <w:noProof/>
        </w:rPr>
        <w:t>2</w:t>
      </w:r>
      <w:r>
        <w:fldChar w:fldCharType="end"/>
      </w:r>
      <w:r>
        <w:t xml:space="preserve"> é apresentado um comparativo entre os trabalhos correlatos, de modo que as linhas representam as características e as colunas os trabalhos relacionados.</w:t>
      </w:r>
    </w:p>
    <w:p w14:paraId="77AE6984" w14:textId="0862AA5A" w:rsidR="00427252" w:rsidRDefault="00427252" w:rsidP="00427252">
      <w:pPr>
        <w:pStyle w:val="TF-LEGENDA"/>
      </w:pPr>
      <w:r>
        <w:tab/>
      </w:r>
      <w:bookmarkStart w:id="40" w:name="_Ref131857433"/>
      <w:r>
        <w:t xml:space="preserve">Quadro </w:t>
      </w:r>
      <w:fldSimple w:instr=" SEQ Quadro \* ARABIC ">
        <w:r w:rsidR="00BD344C">
          <w:rPr>
            <w:noProof/>
          </w:rPr>
          <w:t>2</w:t>
        </w:r>
      </w:fldSimple>
      <w:bookmarkEnd w:id="40"/>
      <w:r>
        <w:t xml:space="preserve"> - </w:t>
      </w:r>
      <w:r w:rsidRPr="00704F49">
        <w:t>Comparativo entre os trabalhos correlatos</w:t>
      </w:r>
    </w:p>
    <w:tbl>
      <w:tblPr>
        <w:tblStyle w:val="Tabelacomgrade"/>
        <w:tblW w:w="9067" w:type="dxa"/>
        <w:tblLayout w:type="fixed"/>
        <w:tblLook w:val="04A0" w:firstRow="1" w:lastRow="0" w:firstColumn="1" w:lastColumn="0" w:noHBand="0" w:noVBand="1"/>
      </w:tblPr>
      <w:tblGrid>
        <w:gridCol w:w="2405"/>
        <w:gridCol w:w="1134"/>
        <w:gridCol w:w="992"/>
        <w:gridCol w:w="1134"/>
        <w:gridCol w:w="1134"/>
        <w:gridCol w:w="1134"/>
        <w:gridCol w:w="1134"/>
      </w:tblGrid>
      <w:tr w:rsidR="00427252" w14:paraId="65395FDD" w14:textId="77777777" w:rsidTr="00060E21">
        <w:trPr>
          <w:trHeight w:val="392"/>
        </w:trPr>
        <w:tc>
          <w:tcPr>
            <w:tcW w:w="2405" w:type="dxa"/>
            <w:tcBorders>
              <w:tl2br w:val="single" w:sz="4" w:space="0" w:color="000000"/>
            </w:tcBorders>
            <w:vAlign w:val="center"/>
          </w:tcPr>
          <w:p w14:paraId="7912E536" w14:textId="77777777" w:rsidR="00427252" w:rsidRPr="00544B13" w:rsidRDefault="00427252" w:rsidP="00060E21">
            <w:pPr>
              <w:pStyle w:val="SemEspaamento"/>
              <w:jc w:val="right"/>
              <w:rPr>
                <w:b/>
                <w:bCs/>
                <w:sz w:val="19"/>
                <w:szCs w:val="19"/>
              </w:rPr>
            </w:pPr>
            <w:r w:rsidRPr="00544B13">
              <w:rPr>
                <w:b/>
                <w:bCs/>
                <w:sz w:val="19"/>
                <w:szCs w:val="19"/>
              </w:rPr>
              <w:t>Correlatos</w:t>
            </w:r>
          </w:p>
          <w:p w14:paraId="64F036FC" w14:textId="77777777" w:rsidR="00427252" w:rsidRPr="00544B13" w:rsidRDefault="00427252" w:rsidP="00060E21">
            <w:pPr>
              <w:pStyle w:val="SemEspaamento"/>
              <w:jc w:val="center"/>
              <w:rPr>
                <w:b/>
                <w:bCs/>
                <w:sz w:val="19"/>
                <w:szCs w:val="19"/>
              </w:rPr>
            </w:pPr>
          </w:p>
          <w:p w14:paraId="6E7A50D0" w14:textId="77777777" w:rsidR="00427252" w:rsidRPr="00544B13" w:rsidRDefault="00427252" w:rsidP="00060E21">
            <w:pPr>
              <w:pStyle w:val="SemEspaamento"/>
              <w:jc w:val="center"/>
              <w:rPr>
                <w:b/>
                <w:bCs/>
                <w:sz w:val="19"/>
                <w:szCs w:val="19"/>
              </w:rPr>
            </w:pPr>
          </w:p>
          <w:p w14:paraId="657B31A6" w14:textId="77777777" w:rsidR="00427252" w:rsidRPr="00544B13" w:rsidRDefault="00427252" w:rsidP="00060E21">
            <w:pPr>
              <w:pStyle w:val="SemEspaamento"/>
              <w:rPr>
                <w:b/>
                <w:bCs/>
                <w:sz w:val="19"/>
                <w:szCs w:val="19"/>
              </w:rPr>
            </w:pPr>
            <w:r w:rsidRPr="00544B13">
              <w:rPr>
                <w:b/>
                <w:bCs/>
                <w:sz w:val="19"/>
                <w:szCs w:val="19"/>
              </w:rPr>
              <w:t>Características</w:t>
            </w:r>
          </w:p>
        </w:tc>
        <w:tc>
          <w:tcPr>
            <w:tcW w:w="1134" w:type="dxa"/>
            <w:vAlign w:val="center"/>
          </w:tcPr>
          <w:p w14:paraId="422C9156" w14:textId="77777777" w:rsidR="00427252" w:rsidRPr="002526A3" w:rsidRDefault="00427252" w:rsidP="00060E21">
            <w:pPr>
              <w:pStyle w:val="SemEspaamento"/>
              <w:jc w:val="center"/>
              <w:rPr>
                <w:b/>
                <w:bCs/>
                <w:sz w:val="18"/>
                <w:szCs w:val="18"/>
              </w:rPr>
            </w:pPr>
            <w:r w:rsidRPr="002526A3">
              <w:rPr>
                <w:b/>
                <w:bCs/>
                <w:sz w:val="18"/>
                <w:szCs w:val="18"/>
              </w:rPr>
              <w:t>(PLACIDO, 2019)</w:t>
            </w:r>
          </w:p>
        </w:tc>
        <w:tc>
          <w:tcPr>
            <w:tcW w:w="992" w:type="dxa"/>
            <w:vAlign w:val="center"/>
          </w:tcPr>
          <w:p w14:paraId="42D05686" w14:textId="77777777" w:rsidR="00427252" w:rsidRPr="002526A3" w:rsidRDefault="00427252" w:rsidP="00060E21">
            <w:pPr>
              <w:pStyle w:val="SemEspaamento"/>
              <w:jc w:val="center"/>
              <w:rPr>
                <w:b/>
                <w:bCs/>
                <w:sz w:val="18"/>
                <w:szCs w:val="18"/>
              </w:rPr>
            </w:pPr>
            <w:r w:rsidRPr="002526A3">
              <w:rPr>
                <w:b/>
                <w:bCs/>
                <w:sz w:val="18"/>
                <w:szCs w:val="18"/>
              </w:rPr>
              <w:t>(PEREIRA, 2021)</w:t>
            </w:r>
          </w:p>
        </w:tc>
        <w:tc>
          <w:tcPr>
            <w:tcW w:w="1134" w:type="dxa"/>
            <w:vAlign w:val="center"/>
          </w:tcPr>
          <w:p w14:paraId="4D943B0E" w14:textId="77777777" w:rsidR="00427252" w:rsidRPr="002526A3" w:rsidRDefault="00427252" w:rsidP="00060E21">
            <w:pPr>
              <w:pStyle w:val="SemEspaamento"/>
              <w:jc w:val="center"/>
              <w:rPr>
                <w:b/>
                <w:bCs/>
                <w:sz w:val="18"/>
                <w:szCs w:val="18"/>
              </w:rPr>
            </w:pPr>
            <w:r w:rsidRPr="002526A3">
              <w:rPr>
                <w:b/>
                <w:bCs/>
                <w:sz w:val="18"/>
                <w:szCs w:val="18"/>
              </w:rPr>
              <w:t>(ZUCCHI, 2018)</w:t>
            </w:r>
          </w:p>
        </w:tc>
        <w:tc>
          <w:tcPr>
            <w:tcW w:w="1134" w:type="dxa"/>
            <w:vAlign w:val="center"/>
          </w:tcPr>
          <w:p w14:paraId="4AAA62E6" w14:textId="77777777" w:rsidR="00427252" w:rsidRPr="002526A3" w:rsidRDefault="00427252" w:rsidP="00060E21">
            <w:pPr>
              <w:pStyle w:val="SemEspaamento"/>
              <w:jc w:val="center"/>
              <w:rPr>
                <w:b/>
                <w:bCs/>
                <w:sz w:val="18"/>
                <w:szCs w:val="18"/>
              </w:rPr>
            </w:pPr>
            <w:r w:rsidRPr="002526A3">
              <w:rPr>
                <w:b/>
                <w:bCs/>
                <w:sz w:val="18"/>
                <w:szCs w:val="18"/>
              </w:rPr>
              <w:t>(SANTOS, 2022)</w:t>
            </w:r>
          </w:p>
        </w:tc>
        <w:tc>
          <w:tcPr>
            <w:tcW w:w="1134" w:type="dxa"/>
            <w:vAlign w:val="center"/>
          </w:tcPr>
          <w:p w14:paraId="05A0F118" w14:textId="77777777" w:rsidR="00427252" w:rsidRPr="002526A3" w:rsidRDefault="00427252" w:rsidP="00060E21">
            <w:pPr>
              <w:pStyle w:val="SemEspaamento"/>
              <w:jc w:val="center"/>
              <w:rPr>
                <w:b/>
                <w:bCs/>
                <w:sz w:val="18"/>
                <w:szCs w:val="18"/>
              </w:rPr>
            </w:pPr>
            <w:r w:rsidRPr="002526A3">
              <w:rPr>
                <w:b/>
                <w:bCs/>
                <w:sz w:val="18"/>
                <w:szCs w:val="18"/>
              </w:rPr>
              <w:t>(TEAMSNAP, 2022)</w:t>
            </w:r>
          </w:p>
        </w:tc>
        <w:tc>
          <w:tcPr>
            <w:tcW w:w="1134" w:type="dxa"/>
            <w:vAlign w:val="center"/>
          </w:tcPr>
          <w:p w14:paraId="0A4DC98A" w14:textId="77777777" w:rsidR="00427252" w:rsidRPr="002526A3" w:rsidRDefault="00427252" w:rsidP="00060E21">
            <w:pPr>
              <w:pStyle w:val="SemEspaamento"/>
              <w:jc w:val="center"/>
              <w:rPr>
                <w:b/>
                <w:bCs/>
                <w:sz w:val="18"/>
                <w:szCs w:val="18"/>
              </w:rPr>
            </w:pPr>
            <w:r w:rsidRPr="002526A3">
              <w:rPr>
                <w:b/>
                <w:bCs/>
                <w:sz w:val="18"/>
                <w:szCs w:val="18"/>
              </w:rPr>
              <w:t>(FOOTY-ADDICTS</w:t>
            </w:r>
            <w:r>
              <w:rPr>
                <w:b/>
                <w:bCs/>
                <w:sz w:val="18"/>
                <w:szCs w:val="18"/>
              </w:rPr>
              <w:t xml:space="preserve">, </w:t>
            </w:r>
            <w:r w:rsidRPr="002526A3">
              <w:rPr>
                <w:b/>
                <w:bCs/>
                <w:sz w:val="18"/>
                <w:szCs w:val="18"/>
              </w:rPr>
              <w:t>2022)</w:t>
            </w:r>
          </w:p>
        </w:tc>
      </w:tr>
      <w:tr w:rsidR="00427252" w14:paraId="054B22BC" w14:textId="77777777" w:rsidTr="00060E21">
        <w:tc>
          <w:tcPr>
            <w:tcW w:w="2405" w:type="dxa"/>
            <w:vAlign w:val="center"/>
          </w:tcPr>
          <w:p w14:paraId="651F8BFB" w14:textId="77777777" w:rsidR="00427252" w:rsidRPr="00544B13" w:rsidRDefault="00427252" w:rsidP="00060E21">
            <w:pPr>
              <w:pStyle w:val="SemEspaamento"/>
              <w:rPr>
                <w:sz w:val="19"/>
                <w:szCs w:val="19"/>
              </w:rPr>
            </w:pPr>
            <w:r w:rsidRPr="00544B13">
              <w:rPr>
                <w:sz w:val="19"/>
                <w:szCs w:val="19"/>
              </w:rPr>
              <w:t>Disponível para iOS</w:t>
            </w:r>
          </w:p>
        </w:tc>
        <w:tc>
          <w:tcPr>
            <w:tcW w:w="1134" w:type="dxa"/>
            <w:vAlign w:val="center"/>
          </w:tcPr>
          <w:p w14:paraId="064A0F3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6235EA65"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96E20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EEFD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B8D3F95"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4CCF12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D1467B9" w14:textId="77777777" w:rsidTr="00060E21">
        <w:tc>
          <w:tcPr>
            <w:tcW w:w="2405" w:type="dxa"/>
            <w:vAlign w:val="center"/>
          </w:tcPr>
          <w:p w14:paraId="2E802C10" w14:textId="77777777" w:rsidR="00427252" w:rsidRPr="00544B13" w:rsidRDefault="00427252" w:rsidP="00060E21">
            <w:pPr>
              <w:pStyle w:val="SemEspaamento"/>
              <w:rPr>
                <w:sz w:val="19"/>
                <w:szCs w:val="19"/>
              </w:rPr>
            </w:pPr>
            <w:r w:rsidRPr="00544B13">
              <w:rPr>
                <w:sz w:val="19"/>
                <w:szCs w:val="19"/>
              </w:rPr>
              <w:t>Gerencia a agenda do time</w:t>
            </w:r>
          </w:p>
        </w:tc>
        <w:tc>
          <w:tcPr>
            <w:tcW w:w="1134" w:type="dxa"/>
            <w:vAlign w:val="center"/>
          </w:tcPr>
          <w:p w14:paraId="06272A4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278D655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675B75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D082ED3"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DF9056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552305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4C0B56F" w14:textId="77777777" w:rsidTr="00060E21">
        <w:tc>
          <w:tcPr>
            <w:tcW w:w="2405" w:type="dxa"/>
            <w:vAlign w:val="center"/>
          </w:tcPr>
          <w:p w14:paraId="02DBE4F3" w14:textId="77777777" w:rsidR="00427252" w:rsidRPr="00544B13" w:rsidRDefault="00427252" w:rsidP="00060E21">
            <w:pPr>
              <w:pStyle w:val="SemEspaamento"/>
              <w:rPr>
                <w:sz w:val="19"/>
                <w:szCs w:val="19"/>
              </w:rPr>
            </w:pPr>
            <w:r w:rsidRPr="00544B13">
              <w:rPr>
                <w:sz w:val="19"/>
                <w:szCs w:val="19"/>
              </w:rPr>
              <w:t>Gerencia cadastro usuários</w:t>
            </w:r>
          </w:p>
        </w:tc>
        <w:tc>
          <w:tcPr>
            <w:tcW w:w="1134" w:type="dxa"/>
            <w:vAlign w:val="center"/>
          </w:tcPr>
          <w:p w14:paraId="48EAEF5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7ED4EE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F9B4E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79E2E2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A5E64E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25151ED"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0DBC6CF6" w14:textId="77777777" w:rsidTr="00060E21">
        <w:tc>
          <w:tcPr>
            <w:tcW w:w="2405" w:type="dxa"/>
            <w:vAlign w:val="center"/>
          </w:tcPr>
          <w:p w14:paraId="0FFD2FFB" w14:textId="77777777" w:rsidR="00427252" w:rsidRPr="00544B13" w:rsidRDefault="00427252" w:rsidP="00060E21">
            <w:pPr>
              <w:pStyle w:val="SemEspaamento"/>
              <w:rPr>
                <w:sz w:val="19"/>
                <w:szCs w:val="19"/>
              </w:rPr>
            </w:pPr>
            <w:r>
              <w:rPr>
                <w:sz w:val="19"/>
                <w:szCs w:val="19"/>
              </w:rPr>
              <w:t>C</w:t>
            </w:r>
            <w:r w:rsidRPr="00544B13">
              <w:rPr>
                <w:sz w:val="19"/>
                <w:szCs w:val="19"/>
              </w:rPr>
              <w:t>ontrole de pontuação e Ranking</w:t>
            </w:r>
          </w:p>
        </w:tc>
        <w:tc>
          <w:tcPr>
            <w:tcW w:w="1134" w:type="dxa"/>
            <w:vAlign w:val="center"/>
          </w:tcPr>
          <w:p w14:paraId="7F265C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DBEC81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B0F19D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D5DF2F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3FB7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F60C04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455FA480" w14:textId="77777777" w:rsidTr="00060E21">
        <w:tc>
          <w:tcPr>
            <w:tcW w:w="2405" w:type="dxa"/>
            <w:vAlign w:val="center"/>
          </w:tcPr>
          <w:p w14:paraId="10ACC9B3" w14:textId="77777777" w:rsidR="00427252" w:rsidRPr="00544B13" w:rsidRDefault="00427252" w:rsidP="00060E21">
            <w:pPr>
              <w:pStyle w:val="SemEspaamento"/>
              <w:rPr>
                <w:sz w:val="19"/>
                <w:szCs w:val="19"/>
              </w:rPr>
            </w:pPr>
            <w:r w:rsidRPr="00544B13">
              <w:rPr>
                <w:sz w:val="19"/>
                <w:szCs w:val="19"/>
              </w:rPr>
              <w:t>Mantém histórico de jogos</w:t>
            </w:r>
          </w:p>
        </w:tc>
        <w:tc>
          <w:tcPr>
            <w:tcW w:w="1134" w:type="dxa"/>
            <w:vAlign w:val="center"/>
          </w:tcPr>
          <w:p w14:paraId="4FC29192"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6577B0F"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518D34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46F1DB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D2FEA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A7FD6C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6EE5735A" w14:textId="77777777" w:rsidTr="00060E21">
        <w:tc>
          <w:tcPr>
            <w:tcW w:w="2405" w:type="dxa"/>
            <w:vAlign w:val="center"/>
          </w:tcPr>
          <w:p w14:paraId="0136A748" w14:textId="77777777" w:rsidR="00427252" w:rsidRPr="00544B13" w:rsidRDefault="00427252" w:rsidP="00060E21">
            <w:pPr>
              <w:pStyle w:val="SemEspaamento"/>
              <w:rPr>
                <w:sz w:val="19"/>
                <w:szCs w:val="19"/>
              </w:rPr>
            </w:pPr>
            <w:r w:rsidRPr="00544B13">
              <w:rPr>
                <w:sz w:val="19"/>
                <w:szCs w:val="19"/>
              </w:rPr>
              <w:t>Realiza sorteio dos times</w:t>
            </w:r>
          </w:p>
        </w:tc>
        <w:tc>
          <w:tcPr>
            <w:tcW w:w="1134" w:type="dxa"/>
            <w:vAlign w:val="center"/>
          </w:tcPr>
          <w:p w14:paraId="28BC3466"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5732EC3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79D0A6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EA502B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B65CC2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B567578"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7567F62D" w14:textId="77777777" w:rsidTr="00060E21">
        <w:tc>
          <w:tcPr>
            <w:tcW w:w="2405" w:type="dxa"/>
            <w:vAlign w:val="center"/>
          </w:tcPr>
          <w:p w14:paraId="73874026" w14:textId="77777777" w:rsidR="00427252" w:rsidRPr="002526A3" w:rsidRDefault="00427252" w:rsidP="00060E21">
            <w:pPr>
              <w:pStyle w:val="SemEspaamento"/>
              <w:rPr>
                <w:sz w:val="18"/>
                <w:szCs w:val="18"/>
              </w:rPr>
            </w:pPr>
            <w:r w:rsidRPr="002526A3">
              <w:rPr>
                <w:sz w:val="18"/>
                <w:szCs w:val="18"/>
              </w:rPr>
              <w:t>Gerencia conta bancária time</w:t>
            </w:r>
          </w:p>
        </w:tc>
        <w:tc>
          <w:tcPr>
            <w:tcW w:w="1134" w:type="dxa"/>
            <w:vAlign w:val="center"/>
          </w:tcPr>
          <w:p w14:paraId="26B4E6C5"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0505DBE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CD0DEB7"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3FCF1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9BACF3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EAB1C43"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3C9755F1" w14:textId="77777777" w:rsidTr="00060E21">
        <w:tc>
          <w:tcPr>
            <w:tcW w:w="2405" w:type="dxa"/>
            <w:vAlign w:val="center"/>
          </w:tcPr>
          <w:p w14:paraId="305C1343" w14:textId="77777777" w:rsidR="00427252" w:rsidRPr="00544B13" w:rsidRDefault="00427252" w:rsidP="00060E21">
            <w:pPr>
              <w:pStyle w:val="SemEspaamento"/>
              <w:rPr>
                <w:sz w:val="19"/>
                <w:szCs w:val="19"/>
              </w:rPr>
            </w:pPr>
            <w:r>
              <w:rPr>
                <w:sz w:val="19"/>
                <w:szCs w:val="19"/>
              </w:rPr>
              <w:t>Funções colaborativas</w:t>
            </w:r>
          </w:p>
        </w:tc>
        <w:tc>
          <w:tcPr>
            <w:tcW w:w="1134" w:type="dxa"/>
            <w:vAlign w:val="center"/>
          </w:tcPr>
          <w:p w14:paraId="575BAF01"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7355A602"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37CE831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88575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18B3E6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5E4FBAA"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156EFF25" w14:textId="77777777" w:rsidTr="00060E21">
        <w:tc>
          <w:tcPr>
            <w:tcW w:w="2405" w:type="dxa"/>
            <w:vAlign w:val="center"/>
          </w:tcPr>
          <w:p w14:paraId="14C8C656" w14:textId="77777777" w:rsidR="00427252" w:rsidRPr="00544B13" w:rsidRDefault="00427252" w:rsidP="00060E21">
            <w:pPr>
              <w:pStyle w:val="SemEspaamento"/>
              <w:rPr>
                <w:sz w:val="19"/>
                <w:szCs w:val="19"/>
              </w:rPr>
            </w:pPr>
            <w:r w:rsidRPr="00544B13">
              <w:rPr>
                <w:sz w:val="19"/>
                <w:szCs w:val="19"/>
              </w:rPr>
              <w:t>Envio de notificações</w:t>
            </w:r>
          </w:p>
        </w:tc>
        <w:tc>
          <w:tcPr>
            <w:tcW w:w="1134" w:type="dxa"/>
            <w:vAlign w:val="center"/>
          </w:tcPr>
          <w:p w14:paraId="756D852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059A97B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6BC14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872746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9E8BD2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AC84C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35AE6174" w14:textId="77777777" w:rsidTr="00060E21">
        <w:tc>
          <w:tcPr>
            <w:tcW w:w="2405" w:type="dxa"/>
            <w:vAlign w:val="center"/>
          </w:tcPr>
          <w:p w14:paraId="5E3EE609" w14:textId="77777777" w:rsidR="00427252" w:rsidRPr="00544B13" w:rsidRDefault="00427252" w:rsidP="00060E21">
            <w:pPr>
              <w:pStyle w:val="SemEspaamento"/>
              <w:rPr>
                <w:sz w:val="19"/>
                <w:szCs w:val="19"/>
              </w:rPr>
            </w:pPr>
            <w:r w:rsidRPr="00544B13">
              <w:rPr>
                <w:sz w:val="19"/>
                <w:szCs w:val="19"/>
              </w:rPr>
              <w:t>Gerencia campeonatos</w:t>
            </w:r>
          </w:p>
        </w:tc>
        <w:tc>
          <w:tcPr>
            <w:tcW w:w="1134" w:type="dxa"/>
            <w:vAlign w:val="center"/>
          </w:tcPr>
          <w:p w14:paraId="2E0BDEE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18742D6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BFD785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5FE91DA"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122E0F6C"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C1250B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5927FD99" w14:textId="77777777" w:rsidTr="00060E21">
        <w:trPr>
          <w:trHeight w:val="66"/>
        </w:trPr>
        <w:tc>
          <w:tcPr>
            <w:tcW w:w="2405" w:type="dxa"/>
            <w:vAlign w:val="center"/>
          </w:tcPr>
          <w:p w14:paraId="7DDD8018" w14:textId="77777777" w:rsidR="00427252" w:rsidRPr="00544B13" w:rsidRDefault="00427252" w:rsidP="00060E21">
            <w:pPr>
              <w:pStyle w:val="SemEspaamento"/>
              <w:rPr>
                <w:sz w:val="19"/>
                <w:szCs w:val="19"/>
              </w:rPr>
            </w:pPr>
            <w:r w:rsidRPr="00544B13">
              <w:rPr>
                <w:sz w:val="19"/>
                <w:szCs w:val="19"/>
              </w:rPr>
              <w:t>Busca por partidas próximas da localização atual do usuário</w:t>
            </w:r>
          </w:p>
        </w:tc>
        <w:tc>
          <w:tcPr>
            <w:tcW w:w="1134" w:type="dxa"/>
            <w:vAlign w:val="center"/>
          </w:tcPr>
          <w:p w14:paraId="35881A92"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417024A3"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3A53A4"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A7669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F166DB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7A7AEEC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bl>
    <w:p w14:paraId="6E38A93A" w14:textId="77777777" w:rsidR="00427252"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0EC0FD53" w14:textId="77777777" w:rsidR="00427252" w:rsidRDefault="00427252" w:rsidP="00427252">
      <w:pPr>
        <w:pStyle w:val="TF-TEXTO"/>
      </w:pPr>
      <w:r>
        <w:t xml:space="preserve">Com base no Quadro 2 é possível afirmar que </w:t>
      </w:r>
      <w:r w:rsidRPr="00395AB0">
        <w:t xml:space="preserve">apenas </w:t>
      </w:r>
      <w:proofErr w:type="spellStart"/>
      <w:r w:rsidRPr="00395AB0">
        <w:t>Placido</w:t>
      </w:r>
      <w:proofErr w:type="spellEnd"/>
      <w:r w:rsidRPr="00395AB0">
        <w:t xml:space="preserve"> (2019), </w:t>
      </w:r>
      <w:proofErr w:type="spellStart"/>
      <w:r w:rsidRPr="00395AB0">
        <w:t>Teamsnap</w:t>
      </w:r>
      <w:proofErr w:type="spellEnd"/>
      <w:r w:rsidRPr="00395AB0">
        <w:t xml:space="preserve"> (2022) e </w:t>
      </w:r>
      <w:proofErr w:type="spellStart"/>
      <w:r w:rsidRPr="00395AB0">
        <w:t>Footy-Addicts</w:t>
      </w:r>
      <w:proofErr w:type="spellEnd"/>
      <w:r w:rsidRPr="00395AB0">
        <w:t xml:space="preserve"> (2022) estão disponíveis para iOS, enquanto os demais são exclusivos para </w:t>
      </w:r>
      <w:r w:rsidRPr="00CB0DDD">
        <w:t>Android</w:t>
      </w:r>
      <w:r w:rsidRPr="00A31FF2">
        <w:t>.</w:t>
      </w:r>
      <w:r w:rsidRPr="00B876B7">
        <w:rPr>
          <w:rFonts w:ascii="AppleSystemUIFont" w:hAnsi="AppleSystemUIFont" w:cs="AppleSystemUIFont"/>
          <w:sz w:val="26"/>
          <w:szCs w:val="26"/>
        </w:rPr>
        <w:t xml:space="preserve"> </w:t>
      </w:r>
      <w:r w:rsidRPr="00A31FF2">
        <w:t xml:space="preserve">A </w:t>
      </w:r>
      <w:r>
        <w:t>característica</w:t>
      </w:r>
      <w:r w:rsidRPr="00A31FF2">
        <w:t xml:space="preserve"> de gestão de agenda do time e de cadastro de usuários estão presentes em todos os aplicativos encontrados. Já o controle de pontuação e ranking é englobado por todos </w:t>
      </w:r>
      <w:r>
        <w:t>os trabalhos correlatos</w:t>
      </w:r>
      <w:r w:rsidRPr="00A31FF2">
        <w:t xml:space="preserve"> exceto Footy-Addicts (2022). O histórico de jogos também é uma funcionalidade comum entre todos os correlatos enquanto o sorteio de times é contemplado apenas por Zucchi (2018), Santos (2022) e </w:t>
      </w:r>
      <w:proofErr w:type="spellStart"/>
      <w:r w:rsidRPr="00A31FF2">
        <w:t>Teamsnap</w:t>
      </w:r>
      <w:proofErr w:type="spellEnd"/>
      <w:r w:rsidRPr="00A31FF2">
        <w:t xml:space="preserve"> (2022)</w:t>
      </w:r>
      <w:r>
        <w:t>. E</w:t>
      </w:r>
      <w:r w:rsidRPr="00A31FF2">
        <w:t xml:space="preserve">ste é realizado de forma randômica, sem considerar frequência ou regra de negócio. Santos (2022) e </w:t>
      </w:r>
      <w:proofErr w:type="spellStart"/>
      <w:r w:rsidRPr="00A31FF2">
        <w:t>Teamsnap</w:t>
      </w:r>
      <w:proofErr w:type="spellEnd"/>
      <w:r w:rsidRPr="00A31FF2">
        <w:t xml:space="preserve"> (2022)</w:t>
      </w:r>
      <w:r>
        <w:t xml:space="preserve"> se destacam por possuírem a </w:t>
      </w:r>
      <w:r w:rsidRPr="00A31FF2">
        <w:t xml:space="preserve">gestão de conta bancária do time, </w:t>
      </w:r>
      <w:r>
        <w:t>realizando</w:t>
      </w:r>
      <w:r w:rsidRPr="00A31FF2">
        <w:t xml:space="preserve"> apenas a contabilização de mensalidades, sem incluir os créditos e débitos extras do grupo. Zucchi (2018), Santos (2022) e </w:t>
      </w:r>
      <w:proofErr w:type="spellStart"/>
      <w:r w:rsidRPr="00A31FF2">
        <w:t>Teamsnap</w:t>
      </w:r>
      <w:proofErr w:type="spellEnd"/>
      <w:r w:rsidRPr="00A31FF2">
        <w:t xml:space="preserve"> (2022) disponibilizam funcionalidades com caráter colaborativo, como chat interno no aplicativo e agenda. O envio de notificações é contemplado por todos os aplicativos, exceto </w:t>
      </w:r>
      <w:proofErr w:type="spellStart"/>
      <w:r w:rsidRPr="00A31FF2">
        <w:t>Teamsnap</w:t>
      </w:r>
      <w:proofErr w:type="spellEnd"/>
      <w:r w:rsidRPr="00A31FF2">
        <w:t xml:space="preserve"> (2022).  Placido (2019) e Pereira (2021) dão enfoque na gestão de campeonatos de futebol masculino e feminino, respectivamente, deixando as </w:t>
      </w:r>
      <w:r>
        <w:t>características</w:t>
      </w:r>
      <w:r w:rsidRPr="00A31FF2">
        <w:t xml:space="preserve"> de gestão em segundo plano. Por fim, apenas Footy-Addicts</w:t>
      </w:r>
      <w:r>
        <w:t xml:space="preserve"> </w:t>
      </w:r>
      <w:r w:rsidRPr="00A31FF2">
        <w:t>(2022) realiza buscas de partida de futebol localizadas próximas a localização do usuário.</w:t>
      </w:r>
    </w:p>
    <w:p w14:paraId="1CC31852" w14:textId="77777777" w:rsidR="00427252" w:rsidRDefault="00427252" w:rsidP="00427252">
      <w:pPr>
        <w:pStyle w:val="TF-TEXTO"/>
      </w:pPr>
      <w:r>
        <w:lastRenderedPageBreak/>
        <w:t>Nesse contexto, o aplicativo proposto nesse trabalho é socialmente relevante pois dará suporte a acessibilidade, buscando</w:t>
      </w:r>
      <w:r w:rsidRPr="001470BD">
        <w:t xml:space="preserve"> promover a inclusão e a diversidade no uso do aplicativo, tornando-o acessível para pessoas com diferentes necessidades e limitações. </w:t>
      </w:r>
      <w:r>
        <w:t>E</w:t>
      </w:r>
      <w:r w:rsidRPr="001470BD">
        <w:t>ssa característica</w:t>
      </w:r>
      <w:r>
        <w:t xml:space="preserve"> de aplicativo acessível</w:t>
      </w:r>
      <w:r w:rsidRPr="001470BD">
        <w:t xml:space="preserve"> não foi </w:t>
      </w:r>
      <w:r>
        <w:t>constatada</w:t>
      </w:r>
      <w:r w:rsidRPr="001470BD">
        <w:t xml:space="preserve"> em nenhum dos correlatos </w:t>
      </w:r>
      <w:r>
        <w:t xml:space="preserve">encontrados. O trabalho proposto se destaca também por buscar </w:t>
      </w:r>
      <w:r w:rsidRPr="00B6238B">
        <w:t>solucionar um problema</w:t>
      </w:r>
      <w:r>
        <w:t xml:space="preserve"> </w:t>
      </w:r>
      <w:r w:rsidRPr="00B6238B">
        <w:t>identificado na comunidade</w:t>
      </w:r>
      <w:r>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Del="00E222C4">
        <w:t xml:space="preserve"> </w:t>
      </w:r>
      <w:r>
        <w:t>Já referente a contribuição tecnológica, a</w:t>
      </w:r>
      <w:r w:rsidRPr="001470BD">
        <w:t xml:space="preserve"> proposta visa o desenvolvimento em código aberto (</w:t>
      </w:r>
      <w:r w:rsidRPr="00061ED5">
        <w:rPr>
          <w:i/>
          <w:iCs/>
        </w:rPr>
        <w:t>open</w:t>
      </w:r>
      <w:r w:rsidRPr="001470BD">
        <w:t xml:space="preserve"> </w:t>
      </w:r>
      <w:r w:rsidRPr="001470BD">
        <w:rPr>
          <w:i/>
          <w:iCs/>
        </w:rPr>
        <w:t>source</w:t>
      </w:r>
      <w:r w:rsidRPr="001470BD">
        <w:t>), o que significa que o código-fonte do aplicativo estará disponível para a comunidade de desenvolvedores. Essa abordagem promove a colaboração, permitindo que outros desenvolvedores possam contribuir com o projeto e aprimorá-lo continuamente. Isso pode aumentar a qualidade e a eficiência do aplicativo, além de permitir que ele seja adaptado para outras finalidades e contextos.</w:t>
      </w:r>
      <w:r>
        <w:t xml:space="preserve"> O código aberto também promove a transparência e credibilidade, possibilitando uma auditoria e confiança na segurança dos dados dos usuários.</w:t>
      </w:r>
    </w:p>
    <w:p w14:paraId="0388B9FD" w14:textId="77777777" w:rsidR="00427252" w:rsidRDefault="00427252" w:rsidP="00427252">
      <w:pPr>
        <w:pStyle w:val="TF-TEXTO"/>
      </w:pPr>
      <w:r>
        <w:t xml:space="preserve">Por fim, tomando os argumentos apresentados nessa seção, pode-se afirmar que o trabalho proposto adere ao eixo de Desenvolvimento de Software para Sistemas de Informação. A aderência ao eixo é justificada pois o trabalho </w:t>
      </w:r>
      <w:r>
        <w:rPr>
          <w:rFonts w:ascii="TimesNewRomanPSMT" w:hAnsi="TimesNewRomanPSMT"/>
        </w:rPr>
        <w:t>visa a construção de um aplicativo para gestão da patota de futebol “Perebas FC”, contemplando todas as etapas de desenvolvimento de sistemas, como o levantamento de requisitos e análise até a implementação, validação com o usuário e implantação, considerando usabilidade, acessibilidade e experiencia do usuário em todos os passos.</w:t>
      </w:r>
    </w:p>
    <w:p w14:paraId="2F53DB3B" w14:textId="77777777" w:rsidR="00427252" w:rsidRPr="00E7785B" w:rsidRDefault="00427252" w:rsidP="00427252">
      <w:pPr>
        <w:pStyle w:val="Ttulo2"/>
      </w:pPr>
      <w:bookmarkStart w:id="41" w:name="_Ref131859848"/>
      <w:r>
        <w:t>PRINCIPAIS REQUISITOS</w:t>
      </w:r>
      <w:bookmarkEnd w:id="41"/>
      <w:r>
        <w:t xml:space="preserve"> </w:t>
      </w:r>
    </w:p>
    <w:p w14:paraId="3F0E2260" w14:textId="19D1DC05" w:rsidR="00427252" w:rsidRDefault="00427252" w:rsidP="00427252">
      <w:pPr>
        <w:pStyle w:val="TF-TEXTO"/>
      </w:pPr>
      <w:r>
        <w:t xml:space="preserve">O </w:t>
      </w:r>
      <w:r>
        <w:fldChar w:fldCharType="begin"/>
      </w:r>
      <w:r>
        <w:instrText xml:space="preserve"> REF _Ref131858617 \h </w:instrText>
      </w:r>
      <w:r>
        <w:fldChar w:fldCharType="separate"/>
      </w:r>
      <w:r w:rsidR="00BD344C">
        <w:t xml:space="preserve">Quadro </w:t>
      </w:r>
      <w:r w:rsidR="00BD344C">
        <w:rPr>
          <w:noProof/>
        </w:rPr>
        <w:t>3</w:t>
      </w:r>
      <w:r>
        <w:fldChar w:fldCharType="end"/>
      </w:r>
      <w:r>
        <w:t xml:space="preserve"> apresenta os principais Requisitos Funcionais (RF) e Requisitos Não Funcionais (RNF) do aplicativo.</w:t>
      </w:r>
    </w:p>
    <w:p w14:paraId="1C49A2B4" w14:textId="5594C179" w:rsidR="00427252" w:rsidRDefault="00427252" w:rsidP="00427252">
      <w:pPr>
        <w:pStyle w:val="TF-LEGENDA"/>
      </w:pPr>
      <w:bookmarkStart w:id="42" w:name="_Ref131858617"/>
      <w:r>
        <w:lastRenderedPageBreak/>
        <w:t xml:space="preserve">Quadro </w:t>
      </w:r>
      <w:fldSimple w:instr=" SEQ Quadro \* ARABIC ">
        <w:r w:rsidR="00BD344C">
          <w:rPr>
            <w:noProof/>
          </w:rPr>
          <w:t>3</w:t>
        </w:r>
      </w:fldSimple>
      <w:bookmarkEnd w:id="42"/>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427252" w14:paraId="6552FFF1" w14:textId="77777777" w:rsidTr="00060E21">
        <w:tc>
          <w:tcPr>
            <w:tcW w:w="8445" w:type="dxa"/>
            <w:vAlign w:val="center"/>
          </w:tcPr>
          <w:p w14:paraId="0816D157" w14:textId="77777777" w:rsidR="00427252" w:rsidRPr="002526A3" w:rsidRDefault="00427252" w:rsidP="00060E21">
            <w:pPr>
              <w:pStyle w:val="SemEspaamento"/>
              <w:jc w:val="both"/>
            </w:pPr>
            <w:r w:rsidRPr="002526A3">
              <w:t>ser acessível, respeitando a cartilha de acessibilidade do WCAG</w:t>
            </w:r>
          </w:p>
        </w:tc>
        <w:tc>
          <w:tcPr>
            <w:tcW w:w="617" w:type="dxa"/>
            <w:vAlign w:val="center"/>
          </w:tcPr>
          <w:p w14:paraId="6E69A104" w14:textId="77777777" w:rsidR="00427252" w:rsidRPr="002526A3" w:rsidRDefault="00427252" w:rsidP="00060E21">
            <w:pPr>
              <w:pStyle w:val="SemEspaamento"/>
              <w:jc w:val="center"/>
            </w:pPr>
            <w:r w:rsidRPr="002526A3">
              <w:t>RNF</w:t>
            </w:r>
          </w:p>
        </w:tc>
      </w:tr>
      <w:tr w:rsidR="00427252" w14:paraId="426DE17E" w14:textId="77777777" w:rsidTr="00060E21">
        <w:tc>
          <w:tcPr>
            <w:tcW w:w="8445" w:type="dxa"/>
            <w:vAlign w:val="center"/>
          </w:tcPr>
          <w:p w14:paraId="3C31A807" w14:textId="77777777" w:rsidR="00427252" w:rsidRPr="002526A3" w:rsidRDefault="00427252" w:rsidP="00060E21">
            <w:pPr>
              <w:pStyle w:val="SemEspaamento"/>
              <w:jc w:val="both"/>
            </w:pPr>
            <w:r w:rsidRPr="002526A3">
              <w:t>ser implementado na linguagem Swift</w:t>
            </w:r>
          </w:p>
        </w:tc>
        <w:tc>
          <w:tcPr>
            <w:tcW w:w="617" w:type="dxa"/>
            <w:vAlign w:val="center"/>
          </w:tcPr>
          <w:p w14:paraId="5807E876" w14:textId="77777777" w:rsidR="00427252" w:rsidRPr="002526A3" w:rsidRDefault="00427252" w:rsidP="00060E21">
            <w:pPr>
              <w:pStyle w:val="SemEspaamento"/>
              <w:jc w:val="center"/>
            </w:pPr>
            <w:r w:rsidRPr="002526A3">
              <w:t>RNF</w:t>
            </w:r>
          </w:p>
        </w:tc>
      </w:tr>
      <w:tr w:rsidR="00427252" w14:paraId="5154E48E" w14:textId="77777777" w:rsidTr="00060E21">
        <w:tc>
          <w:tcPr>
            <w:tcW w:w="8445" w:type="dxa"/>
            <w:vAlign w:val="center"/>
          </w:tcPr>
          <w:p w14:paraId="0C706476" w14:textId="77777777" w:rsidR="00427252" w:rsidRPr="002526A3" w:rsidDel="001A7560" w:rsidRDefault="00427252" w:rsidP="00060E21">
            <w:pPr>
              <w:pStyle w:val="SemEspaamento"/>
              <w:jc w:val="both"/>
            </w:pPr>
            <w:r w:rsidRPr="002526A3">
              <w:t>ser disponibilizado na nuvem</w:t>
            </w:r>
          </w:p>
        </w:tc>
        <w:tc>
          <w:tcPr>
            <w:tcW w:w="617" w:type="dxa"/>
            <w:vAlign w:val="center"/>
          </w:tcPr>
          <w:p w14:paraId="4ECAB37F" w14:textId="77777777" w:rsidR="00427252" w:rsidRPr="002526A3" w:rsidRDefault="00427252" w:rsidP="00060E21">
            <w:pPr>
              <w:pStyle w:val="SemEspaamento"/>
              <w:jc w:val="center"/>
            </w:pPr>
            <w:r w:rsidRPr="002526A3">
              <w:t>RNF</w:t>
            </w:r>
          </w:p>
        </w:tc>
      </w:tr>
      <w:tr w:rsidR="00427252" w14:paraId="3E509C85" w14:textId="77777777" w:rsidTr="00060E21">
        <w:trPr>
          <w:trHeight w:val="66"/>
        </w:trPr>
        <w:tc>
          <w:tcPr>
            <w:tcW w:w="8445" w:type="dxa"/>
            <w:vAlign w:val="center"/>
          </w:tcPr>
          <w:p w14:paraId="40D0F81F" w14:textId="77777777" w:rsidR="00427252" w:rsidRPr="002526A3" w:rsidRDefault="00427252" w:rsidP="00060E21">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própria Apple</w:t>
            </w:r>
          </w:p>
        </w:tc>
        <w:tc>
          <w:tcPr>
            <w:tcW w:w="617" w:type="dxa"/>
            <w:vAlign w:val="center"/>
          </w:tcPr>
          <w:p w14:paraId="2BCBA39E" w14:textId="77777777" w:rsidR="00427252" w:rsidRPr="002526A3" w:rsidRDefault="00427252" w:rsidP="00060E21">
            <w:pPr>
              <w:pStyle w:val="SemEspaamento"/>
              <w:jc w:val="center"/>
            </w:pPr>
            <w:r w:rsidRPr="002526A3">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77777777" w:rsidR="00427252" w:rsidRPr="00680CE6" w:rsidRDefault="00427252" w:rsidP="00427252">
      <w:pPr>
        <w:pStyle w:val="TF-TEXTO"/>
      </w:pPr>
      <w:r>
        <w:t>Segundo Costa (2018, p. 21), “</w:t>
      </w:r>
      <w:r w:rsidRPr="005905DD">
        <w:t xml:space="preserve">O </w:t>
      </w:r>
      <w:r>
        <w:t xml:space="preserve">processo de busca da solução de cada pesquisa se tem de um lado a ciência do pensar (conhecimento), o entendimento da realidade do usuário; e de outro a ciência da tecnologia, o desenvolvimento de um novo artefato para a realidade identificada ou que traga uma melhoria.”. Nesse 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Pr="00AF30A4">
        <w:t>As funcionalidades propostas serão desenvolvidas com base no</w:t>
      </w:r>
      <w:r>
        <w:t xml:space="preserve"> modelo </w:t>
      </w:r>
      <w:r w:rsidRPr="00AF30A4">
        <w:t xml:space="preserve">M3C, sendo também utilizado o </w:t>
      </w:r>
      <w:r>
        <w:t xml:space="preserve">método </w:t>
      </w:r>
      <w:r w:rsidRPr="00AF30A4">
        <w:t xml:space="preserve">RURUCAg para relacionar as heurísticas de Nielsen com as funcionalidades do aplicativo </w:t>
      </w:r>
      <w:r>
        <w:t xml:space="preserve">e para </w:t>
      </w:r>
      <w:r w:rsidRPr="00AF30A4">
        <w:t>avaliar a usabilidade, comunicabilidade e experiência do usuário das interfaces desenvolvidas. Além disso, as diretrizes do WCAG</w:t>
      </w:r>
      <w:r>
        <w:t xml:space="preserve"> </w:t>
      </w:r>
      <w:r w:rsidRPr="00AF30A4">
        <w:t xml:space="preserve">serão seguidas para orientar o desenvolvimento em termos de acessibilidade e avaliação da usabilidade, juntamente com as </w:t>
      </w:r>
      <w:r>
        <w:t>diretrizes HGI</w:t>
      </w:r>
      <w:r w:rsidRPr="00AF30A4">
        <w:t xml:space="preserve"> da Apple.</w:t>
      </w:r>
      <w:r>
        <w:t xml:space="preserve"> </w:t>
      </w:r>
      <w:r w:rsidRPr="00A0706A">
        <w:t>O</w:t>
      </w:r>
      <w:r w:rsidRPr="00B93F24">
        <w:t xml:space="preserve"> projeto será desenvolvido observando as seguintes etapas</w:t>
      </w:r>
      <w:r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77777777" w:rsidR="00427252" w:rsidRDefault="00427252" w:rsidP="00427252">
      <w:pPr>
        <w:pStyle w:val="TF-ALNEA"/>
        <w:numPr>
          <w:ilvl w:val="0"/>
          <w:numId w:val="8"/>
        </w:numPr>
        <w:contextualSpacing w:val="0"/>
      </w:pPr>
      <w:r>
        <w:t xml:space="preserve">entrevistas com o mentor: realizar entrevistas com o mentor do trabalho para coletar informações sobre as práticas e dificuldades do dia a dia. Além de aproximá-lo do desenvolvimento do trabalho, as entrevistas serão uteis para entender as funcionalidades a serem desenvolvidas;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77777777"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Pr="000442A8">
        <w:t xml:space="preserve">com o intuito de 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7777777"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por meio de uma apresentação. Com base no feedback fornecido pelo menor serão realizados ajustes no protótipo de alta fidelidade que serão revalidados para avançar para próxima etapa do projeto;</w:t>
      </w:r>
    </w:p>
    <w:p w14:paraId="0651DE5F" w14:textId="77777777" w:rsidR="00427252" w:rsidRDefault="00427252" w:rsidP="00427252">
      <w:pPr>
        <w:pStyle w:val="TF-ALNEA"/>
        <w:contextualSpacing w:val="0"/>
      </w:pPr>
      <w:r>
        <w:t xml:space="preserve">especificação e análise: formalizar as funcionalidades do aplicativo por meio da construção de diagramas da Unified Modeling Language (UML), fazendo uso da ferramenta Lucidchart. Além disso será construída uma matriz de rastreabilidade entre os requisitos funcionais e os casos de uso; </w:t>
      </w:r>
    </w:p>
    <w:p w14:paraId="0DCC9B89" w14:textId="6DCFFEB2" w:rsidR="00427252" w:rsidRPr="00680CE6" w:rsidRDefault="00427252" w:rsidP="00427252">
      <w:pPr>
        <w:pStyle w:val="TF-ALNEA"/>
        <w:contextualSpacing w:val="0"/>
      </w:pPr>
      <w:r>
        <w:t xml:space="preserve">implementação do aplicativo: </w:t>
      </w:r>
      <w:del w:id="43" w:author="Dalton Solano dos Reis" w:date="2023-05-16T10:28:00Z">
        <w:r w:rsidDel="00BE3BBF">
          <w:delText xml:space="preserve">As </w:delText>
        </w:r>
      </w:del>
      <w:ins w:id="44" w:author="Dalton Solano dos Reis" w:date="2023-05-16T10:28:00Z">
        <w:r w:rsidR="00BE3BBF">
          <w:t>as</w:t>
        </w:r>
        <w:r w:rsidR="00BE3BBF">
          <w:t xml:space="preserve"> </w:t>
        </w:r>
      </w:ins>
      <w:r>
        <w:t xml:space="preserve">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7D779302" w14:textId="77777777" w:rsidR="00427252" w:rsidRPr="00680CE6" w:rsidRDefault="00427252" w:rsidP="00427252">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desenvolvidas e de suas funcionalidades</w:t>
      </w:r>
      <w:r>
        <w:t xml:space="preserve"> </w:t>
      </w:r>
      <w:r w:rsidRPr="00B719E8">
        <w:t>utilizando as diretrize</w:t>
      </w:r>
      <w:r>
        <w:t xml:space="preserve">s </w:t>
      </w:r>
      <w:r w:rsidRPr="00B719E8">
        <w:t>do WCAG</w:t>
      </w:r>
      <w:r>
        <w:t xml:space="preserve"> e HGI</w:t>
      </w:r>
      <w:r w:rsidRPr="00680CE6">
        <w:t>.</w:t>
      </w:r>
    </w:p>
    <w:p w14:paraId="6F4FB56D" w14:textId="77777777" w:rsidR="00427252" w:rsidRPr="00680CE6" w:rsidRDefault="00427252" w:rsidP="00427252">
      <w:pPr>
        <w:pStyle w:val="TF-refernciasbibliogrficasTTULO"/>
      </w:pPr>
      <w:bookmarkStart w:id="45" w:name="_Toc351015602"/>
      <w:bookmarkEnd w:id="32"/>
      <w:bookmarkEnd w:id="33"/>
      <w:bookmarkEnd w:id="34"/>
      <w:bookmarkEnd w:id="35"/>
      <w:bookmarkEnd w:id="36"/>
      <w:bookmarkEnd w:id="37"/>
      <w:bookmarkEnd w:id="38"/>
    </w:p>
    <w:p w14:paraId="5FF0009F" w14:textId="77777777" w:rsidR="00427252" w:rsidRPr="00061ED5" w:rsidRDefault="00427252" w:rsidP="00427252">
      <w:pPr>
        <w:pStyle w:val="TF-refernciasbibliogrficasTTULO"/>
        <w:rPr>
          <w:lang w:val="en-US"/>
        </w:rPr>
      </w:pPr>
      <w:r w:rsidRPr="00061ED5">
        <w:rPr>
          <w:lang w:val="en-US"/>
        </w:rPr>
        <w:t>Referências</w:t>
      </w:r>
      <w:bookmarkEnd w:id="45"/>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lastRenderedPageBreak/>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4CAE837A" w14:textId="77777777" w:rsidR="00427252" w:rsidRPr="00427252"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12" w:history="1">
        <w:r w:rsidRPr="00427252">
          <w:rPr>
            <w:rStyle w:val="Hyperlink"/>
            <w:color w:val="auto"/>
            <w:u w:val="none"/>
          </w:rPr>
          <w:t>https://periodicos.univali.br/index.php/acotb/article/view/17425/9912</w:t>
        </w:r>
      </w:hyperlink>
      <w:r w:rsidRPr="00427252">
        <w:t>. Acesso em: 21 mar. 2023.</w:t>
      </w:r>
    </w:p>
    <w:p w14:paraId="5DF6B21D" w14:textId="77777777" w:rsidR="00427252" w:rsidRPr="00427252" w:rsidRDefault="00427252" w:rsidP="00427252">
      <w:pPr>
        <w:pStyle w:val="TF-refernciasITEM"/>
      </w:pPr>
      <w:r w:rsidRPr="00427252">
        <w:t xml:space="preserve">GALVÃO, Maria Cristiane Barbosa; RICARTE, Ivan Luiz Marques. Revisão sistemática da literatura: conceituação, produção e publicação. </w:t>
      </w:r>
      <w:proofErr w:type="spellStart"/>
      <w:r w:rsidRPr="00427252">
        <w:rPr>
          <w:b/>
          <w:bCs/>
        </w:rPr>
        <w:t>Logeion</w:t>
      </w:r>
      <w:proofErr w:type="spellEnd"/>
      <w:r w:rsidRPr="00427252">
        <w:rPr>
          <w:b/>
          <w:bCs/>
        </w:rPr>
        <w:t xml:space="preserve">: </w:t>
      </w:r>
      <w:r w:rsidRPr="00427252">
        <w:t>filosofia da informação, [S. l.], v. 6, n. 1, p. 57-73, 2019. Disponível em: https://revista.ibict.br/fiinf/article/view/4835/4187. Acesso em: 9 mar. 2023.</w:t>
      </w:r>
    </w:p>
    <w:p w14:paraId="5C1BF7B9" w14:textId="77777777" w:rsidR="00427252" w:rsidRP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37FB5158" w14:textId="77777777" w:rsidR="00427252" w:rsidRP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13"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4" w:history="1">
        <w:r w:rsidRPr="00427252">
          <w:rPr>
            <w:rStyle w:val="Hyperlink"/>
            <w:color w:val="auto"/>
            <w:u w:val="none"/>
          </w:rPr>
          <w:t>https://doi.org/10.5753/sbsc.2016.9508</w:t>
        </w:r>
      </w:hyperlink>
      <w:r w:rsidRPr="00427252">
        <w:t xml:space="preserve">. Disponível em: </w:t>
      </w:r>
      <w:hyperlink r:id="rId15"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DD1E37C" w14:textId="77777777" w:rsidR="00427252" w:rsidRPr="00427252" w:rsidRDefault="00427252" w:rsidP="00427252">
      <w:pPr>
        <w:pStyle w:val="TF-refernciasITEM"/>
      </w:pPr>
      <w:commentRangeStart w:id="46"/>
      <w:r w:rsidRPr="00427252">
        <w:t>CORRÊA</w:t>
      </w:r>
      <w:commentRangeEnd w:id="46"/>
      <w:r w:rsidR="00BE3BBF">
        <w:rPr>
          <w:rStyle w:val="Refdecomentrio"/>
        </w:rPr>
        <w:commentReference w:id="46"/>
      </w:r>
      <w:r w:rsidRPr="00427252">
        <w:t xml:space="preserve">,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w:t>
      </w:r>
      <w:commentRangeStart w:id="47"/>
      <w:r w:rsidRPr="00427252">
        <w:t>2023</w:t>
      </w:r>
      <w:commentRangeEnd w:id="47"/>
      <w:r w:rsidR="00BE3BBF">
        <w:rPr>
          <w:rStyle w:val="Refdecomentrio"/>
        </w:rPr>
        <w:commentReference w:id="47"/>
      </w:r>
      <w:r w:rsidRPr="00427252">
        <w:t xml:space="preserve">,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lastRenderedPageBreak/>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6"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commentRangeStart w:id="48"/>
      <w:r w:rsidRPr="00427252">
        <w:rPr>
          <w:lang w:val="en-US"/>
        </w:rPr>
        <w:t>MALCOM</w:t>
      </w:r>
      <w:commentRangeEnd w:id="48"/>
      <w:r w:rsidR="000F19FF">
        <w:rPr>
          <w:rStyle w:val="Refdecomentrio"/>
        </w:rPr>
        <w:commentReference w:id="48"/>
      </w:r>
      <w:r w:rsidRPr="00427252">
        <w:rPr>
          <w:lang w:val="en-US"/>
        </w:rPr>
        <w:t xml:space="preserve">, Bridget; BIJL-BROUWER, </w:t>
      </w:r>
      <w:proofErr w:type="spellStart"/>
      <w:r w:rsidRPr="00427252">
        <w:rPr>
          <w:lang w:val="en-US"/>
        </w:rPr>
        <w:t>Mieke</w:t>
      </w:r>
      <w:proofErr w:type="spellEnd"/>
      <w:r w:rsidRPr="00427252">
        <w:rPr>
          <w:lang w:val="en-US"/>
        </w:rPr>
        <w:t xml:space="preserv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commentRangeStart w:id="49"/>
      <w:r w:rsidRPr="00427252">
        <w:t>MORAIS</w:t>
      </w:r>
      <w:commentRangeEnd w:id="49"/>
      <w:r w:rsidR="000F19FF">
        <w:rPr>
          <w:rStyle w:val="Refdecomentrio"/>
        </w:rPr>
        <w:commentReference w:id="49"/>
      </w:r>
      <w:r w:rsidRPr="00427252">
        <w:t xml:space="preserve">,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hyperlink r:id="rId17"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xml:space="preserve">: 21 </w:t>
      </w:r>
      <w:proofErr w:type="gramStart"/>
      <w:r w:rsidRPr="00427252">
        <w:rPr>
          <w:lang w:val="en-US"/>
        </w:rPr>
        <w:t>mar</w:t>
      </w:r>
      <w:proofErr w:type="gramEnd"/>
      <w:r w:rsidRPr="00427252">
        <w:rPr>
          <w:lang w:val="en-US"/>
        </w:rPr>
        <w:t>. 2023.</w:t>
      </w:r>
    </w:p>
    <w:p w14:paraId="7A0E55DB" w14:textId="77777777" w:rsidR="00427252" w:rsidRPr="00427252" w:rsidRDefault="00427252" w:rsidP="00427252">
      <w:pPr>
        <w:pStyle w:val="TF-refernciasITEM"/>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Disponível em: https://www.nngroup.com/articles/ten-usability-heuristics/. Acesso em: 27 mar. 2023.</w:t>
      </w:r>
    </w:p>
    <w:p w14:paraId="1300ACC5" w14:textId="77777777" w:rsidR="00427252" w:rsidRP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8" w:history="1">
        <w:r w:rsidRPr="00427252">
          <w:rPr>
            <w:rStyle w:val="Hyperlink"/>
            <w:color w:val="auto"/>
            <w:u w:val="none"/>
          </w:rPr>
          <w:t>http://dx.doi.org/10.5753/cbie.sbie.2019.1955</w:t>
        </w:r>
      </w:hyperlink>
      <w:r w:rsidRPr="00427252">
        <w:t xml:space="preserve">. Disponível em: </w:t>
      </w:r>
      <w:hyperlink r:id="rId19" w:history="1">
        <w:r w:rsidRPr="00427252">
          <w:rPr>
            <w:rStyle w:val="Hyperlink"/>
            <w:color w:val="auto"/>
            <w:u w:val="none"/>
          </w:rPr>
          <w:t>http://ojs.sector3.com.br/index.php/sbie/article/view/8929/6482</w:t>
        </w:r>
      </w:hyperlink>
      <w:r w:rsidRPr="00427252">
        <w:t>. Acesso em: 29 mar. 2023.</w:t>
      </w:r>
    </w:p>
    <w:p w14:paraId="1BF0BEEF" w14:textId="77777777" w:rsidR="00427252" w:rsidRPr="004E3F71" w:rsidRDefault="00427252" w:rsidP="00427252">
      <w:pPr>
        <w:pStyle w:val="TF-refernciasITEM"/>
      </w:pPr>
      <w:r w:rsidRPr="004E3F71">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7DD9A798" w14:textId="77777777" w:rsidR="00427252" w:rsidRPr="004E3F71" w:rsidRDefault="00427252" w:rsidP="00427252">
      <w:pPr>
        <w:pStyle w:val="TF-refernciasITEM"/>
      </w:pPr>
      <w:commentRangeStart w:id="50"/>
      <w:r w:rsidRPr="004E3F71">
        <w:t>PEREIRA</w:t>
      </w:r>
      <w:commentRangeEnd w:id="50"/>
      <w:r w:rsidR="000F19FF">
        <w:rPr>
          <w:rStyle w:val="Refdecomentrio"/>
        </w:rPr>
        <w:commentReference w:id="50"/>
      </w:r>
      <w:r w:rsidRPr="004E3F71">
        <w:t xml:space="preserve">,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lastRenderedPageBreak/>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13280710" w:rsidR="00D95FCB"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01A3BB5F" w14:textId="77777777" w:rsidR="00D95FCB" w:rsidRDefault="00D95FCB">
      <w:pPr>
        <w:rPr>
          <w:szCs w:val="20"/>
        </w:rPr>
      </w:pPr>
      <w:r>
        <w:br w:type="page"/>
      </w:r>
    </w:p>
    <w:p w14:paraId="0157D4BA" w14:textId="77777777" w:rsidR="00D95FCB" w:rsidRDefault="00D95FCB" w:rsidP="00D95FCB">
      <w:pPr>
        <w:pStyle w:val="TF-xAvalTTULO"/>
      </w:pPr>
      <w:r w:rsidRPr="00340EA0">
        <w:lastRenderedPageBreak/>
        <w:t xml:space="preserve">FORMULÁRIO  DE  avaliação </w:t>
      </w:r>
      <w:r>
        <w:t xml:space="preserve">SIS </w:t>
      </w:r>
      <w:r w:rsidRPr="003427E9">
        <w:t>(RES_024_2022)</w:t>
      </w:r>
    </w:p>
    <w:p w14:paraId="2188934E" w14:textId="77777777" w:rsidR="00D95FCB" w:rsidRPr="00340EA0" w:rsidRDefault="00D95FCB" w:rsidP="00D95FCB">
      <w:pPr>
        <w:pStyle w:val="TF-xAvalTTULO"/>
      </w:pPr>
      <w:r w:rsidRPr="00340EA0">
        <w:t>ROFESSOR TCC I</w:t>
      </w:r>
      <w:r>
        <w:t xml:space="preserve"> - Pré-projeto</w:t>
      </w:r>
    </w:p>
    <w:p w14:paraId="0F87CB00" w14:textId="77777777" w:rsidR="00D95FCB" w:rsidRDefault="00D95FCB" w:rsidP="00D95FCB">
      <w:pPr>
        <w:pStyle w:val="TF-xAvalLINHA"/>
      </w:pPr>
    </w:p>
    <w:p w14:paraId="678377E8" w14:textId="77777777" w:rsidR="00D95FCB" w:rsidRDefault="00D95FCB" w:rsidP="00D95FCB">
      <w:pPr>
        <w:pStyle w:val="TF-xAvalLINHA"/>
      </w:pPr>
      <w:r w:rsidRPr="00320BFA">
        <w:t>Avaliador(a):</w:t>
      </w:r>
      <w:r w:rsidRPr="00320BFA">
        <w:tab/>
      </w:r>
      <w:r>
        <w:t>Dalton Solano dos Reis</w:t>
      </w:r>
    </w:p>
    <w:p w14:paraId="399BEA9E" w14:textId="77777777" w:rsidR="00D95FCB" w:rsidRPr="00320BFA" w:rsidRDefault="00D95FCB" w:rsidP="00D95FC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173"/>
        <w:gridCol w:w="424"/>
        <w:gridCol w:w="662"/>
        <w:gridCol w:w="423"/>
      </w:tblGrid>
      <w:tr w:rsidR="00D95FCB" w:rsidRPr="00320BFA" w14:paraId="24BF2D0B"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2D847DC6" w14:textId="77777777" w:rsidR="00D95FCB" w:rsidRPr="00320BFA" w:rsidRDefault="00D95FCB"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4ED9EE9E" w14:textId="77777777" w:rsidR="00D95FCB" w:rsidRPr="00320BFA" w:rsidRDefault="00D95FCB"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9A40D80" w14:textId="77777777" w:rsidR="00D95FCB" w:rsidRPr="00320BFA" w:rsidRDefault="00D95FCB"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5A6A2C5" w14:textId="77777777" w:rsidR="00D95FCB" w:rsidRPr="00320BFA" w:rsidRDefault="00D95FCB" w:rsidP="008E38BE">
            <w:pPr>
              <w:pStyle w:val="TF-xAvalITEMTABELA"/>
            </w:pPr>
            <w:r w:rsidRPr="00320BFA">
              <w:t>não atende</w:t>
            </w:r>
          </w:p>
        </w:tc>
      </w:tr>
      <w:tr w:rsidR="00D95FCB" w:rsidRPr="00320BFA" w14:paraId="5EAEFEEC"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52FD1CA" w14:textId="77777777" w:rsidR="00D95FCB" w:rsidRPr="00320BFA" w:rsidRDefault="00D95FCB"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6902793" w14:textId="77777777" w:rsidR="00D95FCB" w:rsidRPr="00320BFA" w:rsidRDefault="00D95FCB" w:rsidP="008E38BE">
            <w:pPr>
              <w:pStyle w:val="TF-xAvalITEM"/>
            </w:pPr>
            <w:r>
              <w:t>CONTEXTUALIZAÇÃO</w:t>
            </w:r>
          </w:p>
          <w:p w14:paraId="034AE92E" w14:textId="77777777" w:rsidR="00D95FCB" w:rsidRPr="00320BFA" w:rsidRDefault="00D95FCB"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BE034B8" w14:textId="557A2684" w:rsidR="00D95FCB" w:rsidRPr="00320BFA" w:rsidRDefault="000F19FF" w:rsidP="008E38BE">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13535ABB" w14:textId="77777777" w:rsidR="00D95FCB" w:rsidRPr="00320BFA" w:rsidRDefault="00D95FCB" w:rsidP="008E38BE">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FCC60EA" w14:textId="77777777" w:rsidR="00D95FCB" w:rsidRPr="00320BFA" w:rsidRDefault="00D95FCB" w:rsidP="008E38BE">
            <w:pPr>
              <w:ind w:left="709" w:hanging="709"/>
              <w:jc w:val="center"/>
              <w:rPr>
                <w:sz w:val="18"/>
              </w:rPr>
            </w:pPr>
          </w:p>
        </w:tc>
      </w:tr>
      <w:tr w:rsidR="00D95FCB" w:rsidRPr="00320BFA" w14:paraId="7B32B8BE"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A767EC5"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EA4002" w14:textId="77777777" w:rsidR="00D95FCB" w:rsidRPr="00320BFA" w:rsidRDefault="00D95FCB"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6BA64AB1" w14:textId="4A248A77"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58C4A74"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11428B" w14:textId="77777777" w:rsidR="00D95FCB" w:rsidRPr="00320BFA" w:rsidRDefault="00D95FCB" w:rsidP="008E38BE">
            <w:pPr>
              <w:ind w:left="709" w:hanging="709"/>
              <w:jc w:val="center"/>
              <w:rPr>
                <w:sz w:val="18"/>
              </w:rPr>
            </w:pPr>
          </w:p>
        </w:tc>
      </w:tr>
      <w:tr w:rsidR="00D95FCB" w:rsidRPr="00320BFA" w14:paraId="2A9D71C9"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63E64097"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1348CC88" w14:textId="77777777" w:rsidR="00D95FCB" w:rsidRPr="00320BFA" w:rsidRDefault="00D95FCB"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ADB318E" w14:textId="76E0E260"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608FE9B"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1C8169" w14:textId="77777777" w:rsidR="00D95FCB" w:rsidRPr="00320BFA" w:rsidRDefault="00D95FCB" w:rsidP="008E38BE">
            <w:pPr>
              <w:ind w:left="709" w:hanging="709"/>
              <w:jc w:val="center"/>
              <w:rPr>
                <w:sz w:val="18"/>
              </w:rPr>
            </w:pPr>
          </w:p>
        </w:tc>
      </w:tr>
      <w:tr w:rsidR="00D95FCB" w:rsidRPr="00320BFA" w14:paraId="218C5097"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5230149"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5AF5427B" w14:textId="77777777" w:rsidR="00D95FCB" w:rsidRPr="00320BFA" w:rsidRDefault="00D95FCB"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0E04575B" w14:textId="2C597357"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797FC66"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CBAB3B0" w14:textId="77777777" w:rsidR="00D95FCB" w:rsidRPr="00320BFA" w:rsidRDefault="00D95FCB" w:rsidP="008E38BE">
            <w:pPr>
              <w:ind w:left="709" w:hanging="709"/>
              <w:jc w:val="center"/>
              <w:rPr>
                <w:sz w:val="18"/>
              </w:rPr>
            </w:pPr>
          </w:p>
        </w:tc>
      </w:tr>
      <w:tr w:rsidR="00D95FCB" w:rsidRPr="00320BFA" w14:paraId="2570F216"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EFC68D4"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544E5ACA" w14:textId="77777777" w:rsidR="00D95FCB" w:rsidRPr="00320BFA" w:rsidRDefault="00D95FCB"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CFDE60D" w14:textId="7EAA8AD2"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36F656E"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392E53C" w14:textId="77777777" w:rsidR="00D95FCB" w:rsidRPr="00320BFA" w:rsidRDefault="00D95FCB" w:rsidP="008E38BE">
            <w:pPr>
              <w:ind w:left="709" w:hanging="709"/>
              <w:jc w:val="center"/>
              <w:rPr>
                <w:sz w:val="18"/>
              </w:rPr>
            </w:pPr>
          </w:p>
        </w:tc>
      </w:tr>
      <w:tr w:rsidR="00D95FCB" w:rsidRPr="00320BFA" w14:paraId="78F1DDEB"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03EDD0"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C72AC4" w14:textId="77777777" w:rsidR="00D95FCB" w:rsidRPr="00320BFA" w:rsidRDefault="00D95FCB" w:rsidP="008E38BE">
            <w:pPr>
              <w:pStyle w:val="TF-xAvalITEM"/>
            </w:pPr>
            <w:r>
              <w:t>BASES</w:t>
            </w:r>
            <w:r w:rsidRPr="00320BFA">
              <w:t xml:space="preserve"> </w:t>
            </w:r>
            <w:r>
              <w:t>TEÓRICAS</w:t>
            </w:r>
          </w:p>
          <w:p w14:paraId="41C071C0" w14:textId="77777777" w:rsidR="00D95FCB" w:rsidRPr="00320BFA" w:rsidRDefault="00D95FCB"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0ED8B6B5" w14:textId="6F9C9FA9"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AE5FD1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2A61AC" w14:textId="77777777" w:rsidR="00D95FCB" w:rsidRPr="00320BFA" w:rsidRDefault="00D95FCB" w:rsidP="008E38BE">
            <w:pPr>
              <w:ind w:left="709" w:hanging="709"/>
              <w:jc w:val="center"/>
              <w:rPr>
                <w:sz w:val="18"/>
              </w:rPr>
            </w:pPr>
          </w:p>
        </w:tc>
      </w:tr>
      <w:tr w:rsidR="00D95FCB" w:rsidRPr="00320BFA" w14:paraId="08981588"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1DB89C9"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41E952" w14:textId="77777777" w:rsidR="00D95FCB" w:rsidRPr="00320BFA" w:rsidRDefault="00D95FCB"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1A0A7AA" w14:textId="66A5FC85"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B4CD310"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D49F065" w14:textId="77777777" w:rsidR="00D95FCB" w:rsidRPr="00320BFA" w:rsidRDefault="00D95FCB" w:rsidP="008E38BE">
            <w:pPr>
              <w:ind w:left="709" w:hanging="709"/>
              <w:jc w:val="center"/>
              <w:rPr>
                <w:sz w:val="18"/>
              </w:rPr>
            </w:pPr>
          </w:p>
        </w:tc>
      </w:tr>
      <w:tr w:rsidR="00D95FCB" w:rsidRPr="00320BFA" w14:paraId="0FA3721D"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D7EB6C8"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1136EF3A" w14:textId="77777777" w:rsidR="00D95FCB" w:rsidRPr="00320BFA" w:rsidRDefault="00D95FCB"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03842C03" w14:textId="08D56A57"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0991B74"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CBED2A3" w14:textId="77777777" w:rsidR="00D95FCB" w:rsidRPr="00320BFA" w:rsidRDefault="00D95FCB" w:rsidP="008E38BE">
            <w:pPr>
              <w:ind w:left="709" w:hanging="709"/>
              <w:jc w:val="center"/>
              <w:rPr>
                <w:sz w:val="18"/>
              </w:rPr>
            </w:pPr>
          </w:p>
        </w:tc>
      </w:tr>
      <w:tr w:rsidR="00D95FCB" w:rsidRPr="00320BFA" w14:paraId="1B312FAB"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C5D78AD"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78EB2E2B" w14:textId="77777777" w:rsidR="00D95FCB" w:rsidRDefault="00D95FCB"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1571B58" w14:textId="7E5D2DEB"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5C100F8"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4F09A1" w14:textId="77777777" w:rsidR="00D95FCB" w:rsidRPr="00320BFA" w:rsidRDefault="00D95FCB" w:rsidP="008E38BE">
            <w:pPr>
              <w:ind w:left="709" w:hanging="709"/>
              <w:jc w:val="center"/>
              <w:rPr>
                <w:sz w:val="18"/>
              </w:rPr>
            </w:pPr>
          </w:p>
        </w:tc>
      </w:tr>
      <w:tr w:rsidR="00D95FCB" w:rsidRPr="00320BFA" w14:paraId="1DB91E5F"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FE8637"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6FD6AD" w14:textId="77777777" w:rsidR="00D95FCB" w:rsidRPr="00320BFA" w:rsidRDefault="00D95FCB" w:rsidP="008E38BE">
            <w:pPr>
              <w:pStyle w:val="TF-xAvalITEM"/>
            </w:pPr>
            <w:r w:rsidRPr="00320BFA">
              <w:t>JUSTIFICATIVA</w:t>
            </w:r>
          </w:p>
          <w:p w14:paraId="488B9DDD" w14:textId="77777777" w:rsidR="00D95FCB" w:rsidRPr="00320BFA" w:rsidRDefault="00D95FCB"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2F33FA28" w14:textId="57B797EA"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810A65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C9972B" w14:textId="77777777" w:rsidR="00D95FCB" w:rsidRPr="00320BFA" w:rsidRDefault="00D95FCB" w:rsidP="008E38BE">
            <w:pPr>
              <w:ind w:left="709" w:hanging="709"/>
              <w:jc w:val="center"/>
              <w:rPr>
                <w:sz w:val="18"/>
              </w:rPr>
            </w:pPr>
          </w:p>
        </w:tc>
      </w:tr>
      <w:tr w:rsidR="00D95FCB" w:rsidRPr="00320BFA" w14:paraId="18B4991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CEDC81"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EE3154" w14:textId="77777777" w:rsidR="00D95FCB" w:rsidRPr="00320BFA" w:rsidRDefault="00D95FCB"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7E75601" w14:textId="394BDC7A"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0DB532F"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12FE59" w14:textId="77777777" w:rsidR="00D95FCB" w:rsidRPr="00320BFA" w:rsidRDefault="00D95FCB" w:rsidP="008E38BE">
            <w:pPr>
              <w:ind w:left="709" w:hanging="709"/>
              <w:jc w:val="center"/>
              <w:rPr>
                <w:sz w:val="18"/>
              </w:rPr>
            </w:pPr>
          </w:p>
        </w:tc>
      </w:tr>
      <w:tr w:rsidR="00D95FCB" w:rsidRPr="00320BFA" w14:paraId="36181A85"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361CB63"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9C49278" w14:textId="77777777" w:rsidR="00D95FCB" w:rsidRPr="00320BFA" w:rsidRDefault="00D95FCB"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4533E8F3" w14:textId="2E560073"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37C869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B437625" w14:textId="77777777" w:rsidR="00D95FCB" w:rsidRPr="00320BFA" w:rsidRDefault="00D95FCB" w:rsidP="008E38BE">
            <w:pPr>
              <w:ind w:left="709" w:hanging="709"/>
              <w:jc w:val="center"/>
              <w:rPr>
                <w:sz w:val="18"/>
              </w:rPr>
            </w:pPr>
          </w:p>
        </w:tc>
      </w:tr>
      <w:tr w:rsidR="00D95FCB" w:rsidRPr="00320BFA" w14:paraId="7161743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BE392E"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DA483E2" w14:textId="77777777" w:rsidR="00D95FCB" w:rsidRPr="00320BFA" w:rsidRDefault="00D95FCB" w:rsidP="008E38BE">
            <w:pPr>
              <w:pStyle w:val="TF-xAvalITEM"/>
            </w:pPr>
            <w:r>
              <w:t>METODOLOGIA</w:t>
            </w:r>
          </w:p>
          <w:p w14:paraId="2B645DB4" w14:textId="77777777" w:rsidR="00D95FCB" w:rsidRPr="00320BFA" w:rsidRDefault="00D95FCB"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446B8BBF" w14:textId="345C043C"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CDCF18E"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32BC640" w14:textId="77777777" w:rsidR="00D95FCB" w:rsidRPr="00320BFA" w:rsidRDefault="00D95FCB" w:rsidP="008E38BE">
            <w:pPr>
              <w:ind w:left="709" w:hanging="709"/>
              <w:jc w:val="center"/>
              <w:rPr>
                <w:sz w:val="18"/>
              </w:rPr>
            </w:pPr>
          </w:p>
        </w:tc>
      </w:tr>
      <w:tr w:rsidR="00D95FCB" w:rsidRPr="00320BFA" w14:paraId="608492AB"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2B462A2" w14:textId="77777777" w:rsidR="00D95FCB" w:rsidRPr="00320BFA" w:rsidRDefault="00D95FCB"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D38B60C" w14:textId="77777777" w:rsidR="00D95FCB" w:rsidRPr="00320BFA" w:rsidRDefault="00D95FCB" w:rsidP="008E38BE">
            <w:pPr>
              <w:pStyle w:val="TF-xAvalITEM"/>
            </w:pPr>
            <w:r w:rsidRPr="00320BFA">
              <w:t>LINGUAGEM USADA (redação)</w:t>
            </w:r>
          </w:p>
          <w:p w14:paraId="23ACB1FE" w14:textId="77777777" w:rsidR="00D95FCB" w:rsidRPr="00320BFA" w:rsidRDefault="00D95FCB"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333529A0" w14:textId="491B3E13" w:rsidR="00D95FCB" w:rsidRPr="00320BFA" w:rsidRDefault="000F19FF" w:rsidP="008E38BE">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198ABC7D" w14:textId="77777777" w:rsidR="00D95FCB" w:rsidRPr="00320BFA" w:rsidRDefault="00D95FCB" w:rsidP="008E38BE">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A6DC752" w14:textId="77777777" w:rsidR="00D95FCB" w:rsidRPr="00320BFA" w:rsidRDefault="00D95FCB" w:rsidP="008E38BE">
            <w:pPr>
              <w:ind w:left="709" w:hanging="709"/>
              <w:jc w:val="center"/>
              <w:rPr>
                <w:sz w:val="18"/>
              </w:rPr>
            </w:pPr>
          </w:p>
        </w:tc>
      </w:tr>
      <w:tr w:rsidR="00D95FCB" w:rsidRPr="00320BFA" w14:paraId="3A46B04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FB89F4"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E83BB1" w14:textId="77777777" w:rsidR="00D95FCB" w:rsidRPr="00320BFA" w:rsidRDefault="00D95FCB"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C46DE47" w14:textId="3529354C"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5CA0FA0"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3C6520E" w14:textId="77777777" w:rsidR="00D95FCB" w:rsidRPr="00320BFA" w:rsidRDefault="00D95FCB" w:rsidP="008E38BE">
            <w:pPr>
              <w:ind w:left="709" w:hanging="709"/>
              <w:jc w:val="center"/>
              <w:rPr>
                <w:sz w:val="18"/>
              </w:rPr>
            </w:pPr>
          </w:p>
        </w:tc>
      </w:tr>
      <w:tr w:rsidR="00D95FCB" w:rsidRPr="00320BFA" w14:paraId="5431A7D8"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E4D7A0"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30F470" w14:textId="77777777" w:rsidR="00D95FCB" w:rsidRPr="00320BFA" w:rsidRDefault="00D95FCB" w:rsidP="008E38BE">
            <w:pPr>
              <w:pStyle w:val="TF-xAvalITEM"/>
            </w:pPr>
            <w:r w:rsidRPr="00320BFA">
              <w:t>ORGANIZAÇÃO E APRESENTAÇÃO GRÁFICA DO TEXTO</w:t>
            </w:r>
          </w:p>
          <w:p w14:paraId="631E21F6" w14:textId="77777777" w:rsidR="00D95FCB" w:rsidRPr="00320BFA" w:rsidRDefault="00D95FCB"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1609B9D4" w14:textId="08EE68A6"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E2ABD3B"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AA314A" w14:textId="77777777" w:rsidR="00D95FCB" w:rsidRPr="00320BFA" w:rsidRDefault="00D95FCB" w:rsidP="008E38BE">
            <w:pPr>
              <w:ind w:left="709" w:hanging="709"/>
              <w:jc w:val="center"/>
              <w:rPr>
                <w:sz w:val="18"/>
              </w:rPr>
            </w:pPr>
          </w:p>
        </w:tc>
      </w:tr>
      <w:tr w:rsidR="00D95FCB" w:rsidRPr="00320BFA" w14:paraId="7B2F9708"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000D9A5"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AA500F" w14:textId="77777777" w:rsidR="00D95FCB" w:rsidRPr="00320BFA" w:rsidRDefault="00D95FCB" w:rsidP="008E38BE">
            <w:pPr>
              <w:pStyle w:val="TF-xAvalITEM"/>
            </w:pPr>
            <w:r w:rsidRPr="00320BFA">
              <w:t>ILUSTRAÇÕES (figuras, quadros, tabelas)</w:t>
            </w:r>
          </w:p>
          <w:p w14:paraId="1FCDFD02" w14:textId="77777777" w:rsidR="00D95FCB" w:rsidRPr="00320BFA" w:rsidRDefault="00D95FCB"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C6FF9FD" w14:textId="3D315915" w:rsidR="00D95FCB" w:rsidRPr="00320BFA" w:rsidRDefault="000F19FF" w:rsidP="008E38BE">
            <w:pPr>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ED62498" w14:textId="77777777" w:rsidR="00D95FCB" w:rsidRPr="00320BFA" w:rsidRDefault="00D95FCB" w:rsidP="008E38BE">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46B235" w14:textId="77777777" w:rsidR="00D95FCB" w:rsidRPr="00320BFA" w:rsidRDefault="00D95FCB" w:rsidP="008E38BE">
            <w:pPr>
              <w:spacing w:before="80" w:after="80"/>
              <w:ind w:left="709" w:hanging="709"/>
              <w:jc w:val="center"/>
              <w:rPr>
                <w:sz w:val="18"/>
              </w:rPr>
            </w:pPr>
          </w:p>
        </w:tc>
      </w:tr>
      <w:tr w:rsidR="00D95FCB" w:rsidRPr="00320BFA" w14:paraId="1FBB48D1"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C210CE"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0B9544" w14:textId="77777777" w:rsidR="00D95FCB" w:rsidRPr="00320BFA" w:rsidRDefault="00D95FCB" w:rsidP="008E38BE">
            <w:pPr>
              <w:pStyle w:val="TF-xAvalITEM"/>
            </w:pPr>
            <w:r w:rsidRPr="00320BFA">
              <w:t>REFERÊNCIAS E CITAÇÕES</w:t>
            </w:r>
          </w:p>
          <w:p w14:paraId="4A6A10DE" w14:textId="77777777" w:rsidR="00D95FCB" w:rsidRPr="00320BFA" w:rsidRDefault="00D95FCB"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215F335"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F201AEE" w14:textId="29335DFC" w:rsidR="00D95FCB" w:rsidRPr="00320BFA" w:rsidRDefault="000F19FF" w:rsidP="008E38BE">
            <w:pPr>
              <w:ind w:left="709" w:hanging="709"/>
              <w:jc w:val="center"/>
              <w:rPr>
                <w:sz w:val="18"/>
              </w:rPr>
            </w:pPr>
            <w:commentRangeStart w:id="51"/>
            <w:r>
              <w:rPr>
                <w:sz w:val="18"/>
              </w:rPr>
              <w:t>X</w:t>
            </w:r>
            <w:commentRangeEnd w:id="51"/>
            <w:r>
              <w:rPr>
                <w:rStyle w:val="Refdecomentrio"/>
              </w:rPr>
              <w:commentReference w:id="51"/>
            </w:r>
          </w:p>
        </w:tc>
        <w:tc>
          <w:tcPr>
            <w:tcW w:w="266" w:type="pct"/>
            <w:tcBorders>
              <w:top w:val="single" w:sz="4" w:space="0" w:color="auto"/>
              <w:left w:val="single" w:sz="4" w:space="0" w:color="auto"/>
              <w:bottom w:val="single" w:sz="4" w:space="0" w:color="auto"/>
              <w:right w:val="single" w:sz="12" w:space="0" w:color="auto"/>
            </w:tcBorders>
          </w:tcPr>
          <w:p w14:paraId="0DB62522" w14:textId="77777777" w:rsidR="00D95FCB" w:rsidRPr="00320BFA" w:rsidRDefault="00D95FCB" w:rsidP="008E38BE">
            <w:pPr>
              <w:ind w:left="709" w:hanging="709"/>
              <w:jc w:val="center"/>
              <w:rPr>
                <w:sz w:val="18"/>
              </w:rPr>
            </w:pPr>
          </w:p>
        </w:tc>
      </w:tr>
      <w:tr w:rsidR="00D95FCB" w:rsidRPr="00320BFA" w14:paraId="4F370BC1"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EE54DFE"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DEE01D5" w14:textId="77777777" w:rsidR="00D95FCB" w:rsidRPr="00320BFA" w:rsidRDefault="00D95FCB"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EC92C42" w14:textId="32A960D8"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6B3BEC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AA1011" w14:textId="77777777" w:rsidR="00D95FCB" w:rsidRPr="00320BFA" w:rsidRDefault="00D95FCB" w:rsidP="008E38BE">
            <w:pPr>
              <w:ind w:left="709" w:hanging="709"/>
              <w:jc w:val="center"/>
              <w:rPr>
                <w:sz w:val="18"/>
              </w:rPr>
            </w:pPr>
          </w:p>
        </w:tc>
      </w:tr>
      <w:tr w:rsidR="00D95FCB" w:rsidRPr="00320BFA" w14:paraId="5A7A1764"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CAD211" w14:textId="77777777" w:rsidR="00D95FCB" w:rsidRPr="00320BFA" w:rsidRDefault="00D95FCB" w:rsidP="008E38BE">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8E99FAE" w14:textId="77777777" w:rsidR="00D95FCB" w:rsidRPr="00320BFA" w:rsidRDefault="00D95FCB"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759FB751" w14:textId="26F4FF35" w:rsidR="00D95FCB" w:rsidRPr="00320BFA" w:rsidRDefault="000F19FF" w:rsidP="008E38BE">
            <w:pPr>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B4887DA"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8907F8C" w14:textId="77777777" w:rsidR="00D95FCB" w:rsidRPr="00320BFA" w:rsidRDefault="00D95FCB" w:rsidP="008E38BE">
            <w:pPr>
              <w:ind w:left="709" w:hanging="709"/>
              <w:jc w:val="center"/>
              <w:rPr>
                <w:sz w:val="18"/>
              </w:rPr>
            </w:pPr>
          </w:p>
        </w:tc>
      </w:tr>
    </w:tbl>
    <w:p w14:paraId="18E04926" w14:textId="77777777" w:rsidR="00D95FCB" w:rsidRDefault="00D95FCB" w:rsidP="00D95FCB">
      <w:pPr>
        <w:pStyle w:val="TF-xAvalITEMDETALHE"/>
      </w:pPr>
    </w:p>
    <w:p w14:paraId="726B22EE" w14:textId="3C992257" w:rsidR="005D6D6A" w:rsidRPr="00D95FCB" w:rsidRDefault="005D6D6A" w:rsidP="00D95FCB">
      <w:pPr>
        <w:rPr>
          <w:sz w:val="18"/>
        </w:rPr>
      </w:pPr>
    </w:p>
    <w:sectPr w:rsidR="005D6D6A" w:rsidRPr="00D95FCB" w:rsidSect="003E6DAB">
      <w:headerReference w:type="default" r:id="rId20"/>
      <w:footerReference w:type="even" r:id="rId21"/>
      <w:footerReference w:type="default" r:id="rId22"/>
      <w:headerReference w:type="first" r:id="rId23"/>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Dalton Solano dos Reis" w:date="2023-05-16T10:43:00Z" w:initials="DS">
    <w:p w14:paraId="1AC82849" w14:textId="77777777" w:rsidR="000F19FF" w:rsidRDefault="000F19FF" w:rsidP="00745F60">
      <w:r>
        <w:rPr>
          <w:rStyle w:val="Refdecomentrio"/>
        </w:rPr>
        <w:annotationRef/>
      </w:r>
      <w:r>
        <w:rPr>
          <w:color w:val="000000"/>
          <w:sz w:val="20"/>
          <w:szCs w:val="20"/>
        </w:rPr>
        <w:t>Não seria et al.?</w:t>
      </w:r>
    </w:p>
  </w:comment>
  <w:comment w:id="20" w:author="Dalton Solano dos Reis" w:date="2023-05-16T10:45:00Z" w:initials="DS">
    <w:p w14:paraId="62B61CAD" w14:textId="77777777" w:rsidR="000F19FF" w:rsidRDefault="000F19FF" w:rsidP="004C0388">
      <w:r>
        <w:rPr>
          <w:rStyle w:val="Refdecomentrio"/>
        </w:rPr>
        <w:annotationRef/>
      </w:r>
      <w:r>
        <w:rPr>
          <w:color w:val="000000"/>
          <w:sz w:val="20"/>
          <w:szCs w:val="20"/>
        </w:rPr>
        <w:t>Não seria Galvão e Ricarte (2019)?</w:t>
      </w:r>
    </w:p>
  </w:comment>
  <w:comment w:id="46" w:author="Dalton Solano dos Reis" w:date="2023-05-16T10:36:00Z" w:initials="DS">
    <w:p w14:paraId="0C877780" w14:textId="370CB0CD" w:rsidR="00BE3BBF" w:rsidRDefault="00BE3BBF" w:rsidP="00112BB0">
      <w:r>
        <w:rPr>
          <w:rStyle w:val="Refdecomentrio"/>
        </w:rPr>
        <w:annotationRef/>
      </w:r>
      <w:r>
        <w:rPr>
          <w:color w:val="000000"/>
          <w:sz w:val="20"/>
          <w:szCs w:val="20"/>
        </w:rPr>
        <w:t>Ordem alfabética, antes de Costa.</w:t>
      </w:r>
    </w:p>
  </w:comment>
  <w:comment w:id="47" w:author="Dalton Solano dos Reis" w:date="2023-05-16T10:37:00Z" w:initials="DS">
    <w:p w14:paraId="1393D418" w14:textId="77777777" w:rsidR="00BE3BBF" w:rsidRDefault="00BE3BBF" w:rsidP="00AC5BA2">
      <w:r>
        <w:rPr>
          <w:rStyle w:val="Refdecomentrio"/>
        </w:rPr>
        <w:annotationRef/>
      </w:r>
      <w:r>
        <w:rPr>
          <w:color w:val="000000"/>
          <w:sz w:val="20"/>
          <w:szCs w:val="20"/>
        </w:rPr>
        <w:t>Nas citações aparece ano 2018, aqui 2023, qual é o correto?</w:t>
      </w:r>
    </w:p>
  </w:comment>
  <w:comment w:id="48" w:author="Dalton Solano dos Reis" w:date="2023-05-16T10:40:00Z" w:initials="DS">
    <w:p w14:paraId="7D4C0921" w14:textId="77777777" w:rsidR="000F19FF" w:rsidRDefault="000F19FF" w:rsidP="00281074">
      <w:r>
        <w:rPr>
          <w:rStyle w:val="Refdecomentrio"/>
        </w:rPr>
        <w:annotationRef/>
      </w:r>
      <w:r>
        <w:rPr>
          <w:color w:val="000000"/>
          <w:sz w:val="20"/>
          <w:szCs w:val="20"/>
        </w:rPr>
        <w:t>Nas citações aparece como um autor (Malcom), não seria dois autores?</w:t>
      </w:r>
    </w:p>
  </w:comment>
  <w:comment w:id="49" w:author="Dalton Solano dos Reis" w:date="2023-05-16T10:41:00Z" w:initials="DS">
    <w:p w14:paraId="2F167415" w14:textId="77777777" w:rsidR="000F19FF" w:rsidRDefault="000F19FF" w:rsidP="008F4FB0">
      <w:r>
        <w:rPr>
          <w:rStyle w:val="Refdecomentrio"/>
        </w:rPr>
        <w:annotationRef/>
      </w:r>
      <w:r>
        <w:rPr>
          <w:sz w:val="20"/>
          <w:szCs w:val="20"/>
        </w:rPr>
        <w:t>Nas citações aparece como um autor (Morais), não seria et al.?</w:t>
      </w:r>
    </w:p>
  </w:comment>
  <w:comment w:id="50" w:author="Dalton Solano dos Reis" w:date="2023-05-16T10:42:00Z" w:initials="DS">
    <w:p w14:paraId="0547C1EA" w14:textId="77777777" w:rsidR="000F19FF" w:rsidRDefault="000F19FF" w:rsidP="00C10942">
      <w:r>
        <w:rPr>
          <w:rStyle w:val="Refdecomentrio"/>
        </w:rPr>
        <w:annotationRef/>
      </w:r>
      <w:r>
        <w:rPr>
          <w:sz w:val="20"/>
          <w:szCs w:val="20"/>
        </w:rPr>
        <w:t>Ordem alfabética, antes de Placido.</w:t>
      </w:r>
    </w:p>
  </w:comment>
  <w:comment w:id="51" w:author="Dalton Solano dos Reis" w:date="2023-05-16T10:47:00Z" w:initials="DS">
    <w:p w14:paraId="1FEF6BB3" w14:textId="77777777" w:rsidR="000F19FF" w:rsidRDefault="000F19FF" w:rsidP="00FD2265">
      <w:r>
        <w:rPr>
          <w:rStyle w:val="Refdecomentrio"/>
        </w:rPr>
        <w:annotationRef/>
      </w:r>
      <w:r>
        <w:rPr>
          <w:color w:val="000000"/>
          <w:sz w:val="20"/>
          <w:szCs w:val="20"/>
        </w:rPr>
        <w:t>Pequenos ajustes.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82849" w15:done="0"/>
  <w15:commentEx w15:paraId="62B61CAD" w15:done="0"/>
  <w15:commentEx w15:paraId="0C877780" w15:done="0"/>
  <w15:commentEx w15:paraId="1393D418" w15:done="0"/>
  <w15:commentEx w15:paraId="7D4C0921" w15:done="0"/>
  <w15:commentEx w15:paraId="2F167415" w15:done="0"/>
  <w15:commentEx w15:paraId="0547C1EA" w15:done="0"/>
  <w15:commentEx w15:paraId="1FEF6B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DCE6" w16cex:dateUtc="2023-05-16T13:43:00Z"/>
  <w16cex:commentExtensible w16cex:durableId="280DDD4E" w16cex:dateUtc="2023-05-16T13:45:00Z"/>
  <w16cex:commentExtensible w16cex:durableId="280DDB15" w16cex:dateUtc="2023-05-16T13:36:00Z"/>
  <w16cex:commentExtensible w16cex:durableId="280DDB72" w16cex:dateUtc="2023-05-16T13:37:00Z"/>
  <w16cex:commentExtensible w16cex:durableId="280DDC14" w16cex:dateUtc="2023-05-16T13:40:00Z"/>
  <w16cex:commentExtensible w16cex:durableId="280DDC48" w16cex:dateUtc="2023-05-16T13:41:00Z"/>
  <w16cex:commentExtensible w16cex:durableId="280DDC91" w16cex:dateUtc="2023-05-16T13:42:00Z"/>
  <w16cex:commentExtensible w16cex:durableId="280DDDAB" w16cex:dateUtc="2023-05-16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82849" w16cid:durableId="280DDCE6"/>
  <w16cid:commentId w16cid:paraId="62B61CAD" w16cid:durableId="280DDD4E"/>
  <w16cid:commentId w16cid:paraId="0C877780" w16cid:durableId="280DDB15"/>
  <w16cid:commentId w16cid:paraId="1393D418" w16cid:durableId="280DDB72"/>
  <w16cid:commentId w16cid:paraId="7D4C0921" w16cid:durableId="280DDC14"/>
  <w16cid:commentId w16cid:paraId="2F167415" w16cid:durableId="280DDC48"/>
  <w16cid:commentId w16cid:paraId="0547C1EA" w16cid:durableId="280DDC91"/>
  <w16cid:commentId w16cid:paraId="1FEF6BB3" w16cid:durableId="280DD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31A6" w14:textId="77777777" w:rsidR="00BD3FD4" w:rsidRDefault="00BD3FD4">
      <w:r>
        <w:separator/>
      </w:r>
    </w:p>
  </w:endnote>
  <w:endnote w:type="continuationSeparator" w:id="0">
    <w:p w14:paraId="7AE1DC28" w14:textId="77777777" w:rsidR="00BD3FD4" w:rsidRDefault="00BD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8544" w14:textId="77777777" w:rsidR="00BD3FD4" w:rsidRDefault="00BD3FD4">
      <w:r>
        <w:separator/>
      </w:r>
    </w:p>
  </w:footnote>
  <w:footnote w:type="continuationSeparator" w:id="0">
    <w:p w14:paraId="3D3C6996" w14:textId="77777777" w:rsidR="00BD3FD4" w:rsidRDefault="00BD3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F19FF"/>
    <w:rsid w:val="003C5FB0"/>
    <w:rsid w:val="00427252"/>
    <w:rsid w:val="005D6D6A"/>
    <w:rsid w:val="0074544E"/>
    <w:rsid w:val="0074783C"/>
    <w:rsid w:val="00854C11"/>
    <w:rsid w:val="008A0767"/>
    <w:rsid w:val="008B61AE"/>
    <w:rsid w:val="00992CB5"/>
    <w:rsid w:val="009A4D2A"/>
    <w:rsid w:val="00BD344C"/>
    <w:rsid w:val="00BD3FD4"/>
    <w:rsid w:val="00BE3BBF"/>
    <w:rsid w:val="00C22D7F"/>
    <w:rsid w:val="00D95FCB"/>
    <w:rsid w:val="00E760BC"/>
    <w:rsid w:val="00EE0580"/>
    <w:rsid w:val="00F85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3C5FB0"/>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3C5FB0"/>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ol.sbc.org.br/index.php/sbsc/index" TargetMode="External"/><Relationship Id="rId18" Type="http://schemas.openxmlformats.org/officeDocument/2006/relationships/hyperlink" Target="http://dx.doi.org/10.5753/cbie.sbie.2019.19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eriodicos.univali.br/index.php/acotb/article/view/17425/9912" TargetMode="External"/><Relationship Id="rId17" Type="http://schemas.openxmlformats.org/officeDocument/2006/relationships/hyperlink" Target="https://ojs.brazilianjournals.com.br/ojs/index.php/BRJD/article/view/18989"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x.doi.org/10.1142/s021884300500117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39368782_Uma_Revisao_Sistematica_da_Literatura_para_Investigacao_de_Estrategias_de_Ensino_Colaborativo"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ojs.sector3.com.br/index.php/sbie/article/view/8929/648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753/sbsc.2016.9508" TargetMode="External"/><Relationship Id="rId22" Type="http://schemas.openxmlformats.org/officeDocument/2006/relationships/footer" Target="footer2.xm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6859</Words>
  <Characters>37039</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Dalton Solano dos Reis</cp:lastModifiedBy>
  <cp:revision>7</cp:revision>
  <cp:lastPrinted>2023-04-24T13:19:00Z</cp:lastPrinted>
  <dcterms:created xsi:type="dcterms:W3CDTF">2023-04-24T13:19:00Z</dcterms:created>
  <dcterms:modified xsi:type="dcterms:W3CDTF">2023-05-16T13:47:00Z</dcterms:modified>
</cp:coreProperties>
</file>