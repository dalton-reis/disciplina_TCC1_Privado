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FB296C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</w:t>
            </w:r>
            <w:ins w:id="9" w:author="Dalton Solano dos Reis" w:date="2023-05-16T18:18:00Z">
              <w:r w:rsidR="00023C61" w:rsidRPr="00023C61">
                <w:rPr>
                  <w:rStyle w:val="Nmerodepgina"/>
                </w:rPr>
                <w:t>Desenvolvimento de Software para Sistemas de Informação</w:t>
              </w:r>
            </w:ins>
            <w:del w:id="10" w:author="Dalton Solano dos Reis" w:date="2023-05-16T18:18:00Z">
              <w:r w:rsidR="00CB0B5F" w:rsidDel="00023C61">
                <w:rPr>
                  <w:rStyle w:val="Nmerodepgina"/>
                </w:rPr>
                <w:delText>3</w:delText>
              </w:r>
            </w:del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6D690FD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 COMO FATOR DE DIFERENCIAÇÃO</w:t>
      </w:r>
    </w:p>
    <w:p w14:paraId="38B1AECD" w14:textId="01EEF1F0" w:rsidR="001E682E" w:rsidRDefault="00D22189" w:rsidP="00B37046">
      <w:pPr>
        <w:pStyle w:val="TF-AUTOR0"/>
      </w:pPr>
      <w:r>
        <w:t xml:space="preserve">Bárbara Alessandra Maas e Bruno Henrique </w:t>
      </w:r>
      <w:proofErr w:type="spellStart"/>
      <w:r>
        <w:t>Wiedemann</w:t>
      </w:r>
      <w:proofErr w:type="spellEnd"/>
      <w:r>
        <w:t xml:space="preserve">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 xml:space="preserve">Simone </w:t>
      </w:r>
      <w:proofErr w:type="spellStart"/>
      <w:r w:rsidR="00D22189">
        <w:t>Erbs</w:t>
      </w:r>
      <w:proofErr w:type="spellEnd"/>
      <w:r w:rsidR="00D22189">
        <w:t xml:space="preserve">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 xml:space="preserve">Luana </w:t>
      </w:r>
      <w:proofErr w:type="spellStart"/>
      <w:r>
        <w:t>Favetta</w:t>
      </w:r>
      <w:proofErr w:type="spellEnd"/>
      <w:r>
        <w:t xml:space="preserve"> </w:t>
      </w:r>
      <w:proofErr w:type="spellStart"/>
      <w:r>
        <w:t>Groppo</w:t>
      </w:r>
      <w:proofErr w:type="spellEnd"/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11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11"/>
    </w:p>
    <w:p w14:paraId="19DEBE07" w14:textId="3A8EC67A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proofErr w:type="spellStart"/>
      <w:r w:rsidR="002B129D" w:rsidRPr="002B129D">
        <w:t>PricewaterhouseCoopers</w:t>
      </w:r>
      <w:proofErr w:type="spellEnd"/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</w:t>
      </w:r>
      <w:r w:rsidR="00444CFF">
        <w:t>b</w:t>
      </w:r>
      <w:r w:rsidR="008A22F6">
        <w:t>).</w:t>
      </w:r>
    </w:p>
    <w:p w14:paraId="7E3F4364" w14:textId="387A0E8E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 xml:space="preserve">na necessidade de soluções que, por sua vez, trouxeram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del w:id="12" w:author="Dalton Solano dos Reis" w:date="2023-05-16T18:22:00Z">
        <w:r w:rsidR="00673BCB" w:rsidDel="00023C61">
          <w:delText>BRASIL</w:delText>
        </w:r>
        <w:r w:rsidR="008078B2" w:rsidDel="00023C61">
          <w:delText xml:space="preserve"> </w:delText>
        </w:r>
      </w:del>
      <w:ins w:id="13" w:author="Dalton Solano dos Reis" w:date="2023-05-16T18:22:00Z">
        <w:r w:rsidR="00023C61">
          <w:t>Brasil</w:t>
        </w:r>
        <w:r w:rsidR="00023C61">
          <w:t xml:space="preserve"> </w:t>
        </w:r>
      </w:ins>
      <w:r w:rsidR="008078B2">
        <w:t>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Dessa maneira, segundo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  <w:r w:rsidR="00E12CB7">
        <w:t xml:space="preserve"> </w:t>
      </w:r>
    </w:p>
    <w:p w14:paraId="7D3807D7" w14:textId="4C21831D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>, e</w:t>
      </w:r>
      <w:r w:rsidR="00C53946">
        <w:t xml:space="preserve"> a</w:t>
      </w:r>
      <w:r w:rsidR="00A41F35">
        <w:t xml:space="preserve"> privação </w:t>
      </w:r>
      <w:r w:rsidR="0081284E">
        <w:t xml:space="preserve">de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8B4850" w:rsidRPr="008B4850">
        <w:lastRenderedPageBreak/>
        <w:t>deficiências ou limitações físicas e cognitivas</w:t>
      </w:r>
      <w:r w:rsidR="00905797">
        <w:t>,</w:t>
      </w:r>
      <w:r w:rsidR="00A41F35" w:rsidRPr="00A41F35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(</w:t>
      </w:r>
      <w:r w:rsidRPr="0081284E">
        <w:t>GUIMARÃES; SOUSA; COSTA, 2021</w:t>
      </w:r>
      <w:r>
        <w:t>)</w:t>
      </w:r>
      <w:r w:rsidR="00C53946">
        <w:t xml:space="preserve">. </w:t>
      </w:r>
      <w:r w:rsidR="00905797">
        <w:t xml:space="preserve">Segundo Couto (2018), </w:t>
      </w:r>
      <w:r w:rsidR="0081284E" w:rsidRPr="0081284E">
        <w:t>apesar do crescimento considerável do comércio eletrônico</w:t>
      </w:r>
      <w:r w:rsidR="00905797">
        <w:t xml:space="preserve">, os websites de </w:t>
      </w:r>
      <w:r w:rsidR="00905797" w:rsidRPr="00905797">
        <w:rPr>
          <w:i/>
          <w:iCs/>
        </w:rPr>
        <w:t>e-commerce</w:t>
      </w:r>
      <w:r w:rsidR="00905797">
        <w:t xml:space="preserve"> perdem até 50% de potenciais vendas devido aos usuários não conseguirem encontrar a informação, ou não chegar a ela com facilidade. </w:t>
      </w:r>
      <w:r w:rsidR="008B4850" w:rsidRPr="008B4850">
        <w:t xml:space="preserve">A </w:t>
      </w:r>
      <w:r w:rsidR="008B4850">
        <w:t>facilidade</w:t>
      </w:r>
      <w:r w:rsidR="008B4850" w:rsidRPr="008B4850">
        <w:t xml:space="preserve"> de acesso </w:t>
      </w:r>
      <w:r w:rsidR="008B4850">
        <w:t xml:space="preserve">a esse tipo de comércio </w:t>
      </w:r>
      <w:r w:rsidR="008B4850" w:rsidRPr="008B4850">
        <w:t>possibilita que qualquer conteúdo presente em um site possa ser alcançado por um público extenso e diverso</w:t>
      </w:r>
      <w:r w:rsidR="008B4850">
        <w:t xml:space="preserve"> </w:t>
      </w:r>
      <w:r w:rsidR="00CC27D5">
        <w:t>(COUTO, 2018)</w:t>
      </w:r>
      <w:r w:rsidR="008B4850">
        <w:t>.</w:t>
      </w:r>
      <w:r w:rsidR="00840BB1">
        <w:t xml:space="preserve"> </w:t>
      </w:r>
      <w:r w:rsidR="00930A36">
        <w:t>D</w:t>
      </w:r>
      <w:r w:rsidR="00930A36" w:rsidRPr="00930A36">
        <w:t>e acordo com Forbes (2021), menos de 1% dos sites brasileiros possuem acessibilidade adequada, o que representa um desafio no mercado atual</w:t>
      </w:r>
      <w:r w:rsidR="00930A36">
        <w:t>.</w:t>
      </w:r>
      <w:r w:rsidR="00AD596B">
        <w:t xml:space="preserve"> </w:t>
      </w:r>
      <w:r w:rsidR="00C414F1" w:rsidRPr="00C414F1">
        <w:t>Diante desse cenário</w:t>
      </w:r>
      <w:r w:rsidR="00840BB1" w:rsidRPr="00840BB1">
        <w:t xml:space="preserve">, essa pesquisa visa responder a seguinte pergunta: </w:t>
      </w:r>
      <w:r w:rsidR="00840BB1" w:rsidRPr="00192BC4">
        <w:t xml:space="preserve">De que forma é possível </w:t>
      </w:r>
      <w:r w:rsidR="00192BC4" w:rsidRPr="00192BC4">
        <w:t xml:space="preserve">tornar </w:t>
      </w:r>
      <w:r w:rsidR="00192BC4" w:rsidRPr="00192BC4">
        <w:rPr>
          <w:i/>
          <w:iCs/>
        </w:rPr>
        <w:t>e-</w:t>
      </w:r>
      <w:proofErr w:type="spellStart"/>
      <w:r w:rsidR="00192BC4" w:rsidRPr="00192BC4">
        <w:rPr>
          <w:i/>
          <w:iCs/>
        </w:rPr>
        <w:t>commerces</w:t>
      </w:r>
      <w:proofErr w:type="spellEnd"/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as pessoas, diante do desafio da falta de acessibilidade em sites brasileiros?</w:t>
      </w:r>
    </w:p>
    <w:p w14:paraId="6297E76B" w14:textId="5475BE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C414F1" w:rsidRPr="00C414F1">
        <w:t xml:space="preserve">o objetivo principal </w:t>
      </w:r>
      <w:r w:rsidR="00C414F1">
        <w:t>d</w:t>
      </w:r>
      <w:r w:rsidR="00753D2C">
        <w:t xml:space="preserve">este trabalho </w:t>
      </w:r>
      <w:r w:rsidR="00C414F1">
        <w:t>é</w:t>
      </w:r>
      <w:r w:rsidR="00C414F1" w:rsidRPr="008712EB">
        <w:t xml:space="preserve"> </w:t>
      </w:r>
      <w:r w:rsidR="00F9387E">
        <w:t>disponibilizar</w:t>
      </w:r>
      <w:r w:rsidR="00C414F1" w:rsidRPr="008712EB">
        <w:t xml:space="preserve"> um</w:t>
      </w:r>
      <w:r w:rsidR="00F9387E">
        <w:t>a solução de</w:t>
      </w:r>
      <w:r w:rsidR="00C414F1" w:rsidRPr="008712EB">
        <w:t xml:space="preserve"> </w:t>
      </w:r>
      <w:r w:rsidR="00C414F1" w:rsidRPr="00E51101">
        <w:rPr>
          <w:i/>
          <w:iCs/>
        </w:rPr>
        <w:t>e-commerce</w:t>
      </w:r>
      <w:r w:rsidR="00C414F1" w:rsidRPr="008712EB">
        <w:t xml:space="preserve"> de venda de jogos digitais com o diferencial de acessibilidade, a fim de atender às necessidades </w:t>
      </w:r>
      <w:r w:rsidR="00031ABA">
        <w:t>de todos</w:t>
      </w:r>
      <w:r w:rsidR="00C414F1">
        <w:t>.</w:t>
      </w:r>
      <w:r w:rsidR="001A4F95">
        <w:t xml:space="preserve"> </w:t>
      </w:r>
      <w:r w:rsidR="00F82D88">
        <w:t xml:space="preserve">Além disso, foram definidos </w:t>
      </w:r>
      <w:r w:rsidR="00852FEA">
        <w:t xml:space="preserve">os seguintes </w:t>
      </w:r>
      <w:r w:rsidR="008712EB" w:rsidRPr="008712EB">
        <w:t>objetivos</w:t>
      </w:r>
      <w:r w:rsidR="008712EB">
        <w:t xml:space="preserve"> </w:t>
      </w:r>
      <w:r w:rsidR="008712EB" w:rsidRPr="008712EB">
        <w:t xml:space="preserve">específicos: </w:t>
      </w:r>
      <w:r w:rsidR="00852FEA">
        <w:t>disponibilizar</w:t>
      </w:r>
      <w:r w:rsidR="00852FEA" w:rsidRPr="008712EB">
        <w:t xml:space="preserve"> </w:t>
      </w:r>
      <w:r w:rsidR="008712EB" w:rsidRPr="008712EB">
        <w:t>interface</w:t>
      </w:r>
      <w:r w:rsidR="00744DB5">
        <w:t>s que sejam</w:t>
      </w:r>
      <w:r w:rsidR="008712EB" w:rsidRPr="008712EB">
        <w:t xml:space="preserve"> acessíve</w:t>
      </w:r>
      <w:r w:rsidR="00F82D88">
        <w:t>is</w:t>
      </w:r>
      <w:r w:rsidR="008712EB" w:rsidRPr="008712EB">
        <w:t xml:space="preserve"> e inclusiva</w:t>
      </w:r>
      <w:r w:rsidR="00F82D88">
        <w:t>s</w:t>
      </w:r>
      <w:r w:rsidR="008712EB" w:rsidRPr="008712EB">
        <w:t xml:space="preserve"> para o </w:t>
      </w:r>
      <w:r w:rsidR="008712EB" w:rsidRPr="00F82D88">
        <w:rPr>
          <w:i/>
          <w:iCs/>
        </w:rPr>
        <w:t>e-commerce</w:t>
      </w:r>
      <w:r w:rsidR="008712EB" w:rsidRPr="008712EB">
        <w:t xml:space="preserve"> de jogos digitais; </w:t>
      </w:r>
      <w:r w:rsidR="00031ABA">
        <w:t xml:space="preserve">identificar, </w:t>
      </w:r>
      <w:r w:rsidR="00852FEA">
        <w:t>analisar</w:t>
      </w:r>
      <w:r w:rsidR="00031ABA">
        <w:t>, modelar</w:t>
      </w:r>
      <w:r w:rsidR="00852FEA">
        <w:t xml:space="preserve"> e avaliar </w:t>
      </w:r>
      <w:r w:rsidR="008712EB" w:rsidRPr="008712EB">
        <w:t>a acessibilidade da</w:t>
      </w:r>
      <w:r w:rsidR="00744DB5">
        <w:t>s</w:t>
      </w:r>
      <w:r w:rsidR="008712EB" w:rsidRPr="008712EB">
        <w:t xml:space="preserve"> interface</w:t>
      </w:r>
      <w:r w:rsidR="00744DB5">
        <w:t>s</w:t>
      </w:r>
      <w:r w:rsidR="008712EB" w:rsidRPr="008712EB">
        <w:t xml:space="preserve"> desenvolvida</w:t>
      </w:r>
      <w:r w:rsidR="00744DB5">
        <w:t>s</w:t>
      </w:r>
      <w:r w:rsidR="008712EB" w:rsidRPr="008712EB">
        <w:t xml:space="preserve"> por meio </w:t>
      </w:r>
      <w:r w:rsidR="00744DB5">
        <w:t>do</w:t>
      </w:r>
      <w:r w:rsidR="00F82D88">
        <w:t xml:space="preserve"> </w:t>
      </w:r>
      <w:r w:rsidR="00C53946" w:rsidRPr="00C53946">
        <w:t xml:space="preserve">Avaliador e Simulador de Acessibilidade em Sítios </w:t>
      </w:r>
      <w:r w:rsidR="00AD596B">
        <w:t>(</w:t>
      </w:r>
      <w:r w:rsidR="00F82D88">
        <w:t>ASES</w:t>
      </w:r>
      <w:r w:rsidR="00AD596B">
        <w:t>)</w:t>
      </w:r>
      <w:r w:rsidR="00F82D88">
        <w:t>, com base no</w:t>
      </w:r>
      <w:r w:rsidR="00AD596B">
        <w:t xml:space="preserve"> </w:t>
      </w:r>
      <w:r w:rsidR="00C53946" w:rsidRPr="00C53946">
        <w:t xml:space="preserve">Modelo de Acessibilidade em Governo Eletrônico </w:t>
      </w:r>
      <w:r w:rsidR="00AD596B">
        <w:t>(</w:t>
      </w:r>
      <w:proofErr w:type="spellStart"/>
      <w:r w:rsidR="00744DB5" w:rsidRPr="00744DB5">
        <w:t>eMAG</w:t>
      </w:r>
      <w:proofErr w:type="spellEnd"/>
      <w:r w:rsidR="00AD596B">
        <w:t>)</w:t>
      </w:r>
      <w:r w:rsidR="00031ABA">
        <w:t xml:space="preserve">; </w:t>
      </w:r>
      <w:r w:rsidR="00031ABA" w:rsidRPr="00031ABA">
        <w:t xml:space="preserve">e, por fim, analisar e avaliar a usabilidade, a comunicabilidade, a experiência de usuário e a acessibilidade das interfaces desenvolvidas e de suas funcionalidades, por meio do Método </w:t>
      </w:r>
      <w:proofErr w:type="spellStart"/>
      <w:r w:rsidR="00031ABA" w:rsidRPr="00031ABA">
        <w:t>Relationship</w:t>
      </w:r>
      <w:proofErr w:type="spellEnd"/>
      <w:r w:rsidR="00031ABA" w:rsidRPr="00031ABA">
        <w:t xml:space="preserve"> </w:t>
      </w:r>
      <w:proofErr w:type="spellStart"/>
      <w:r w:rsidR="00031ABA" w:rsidRPr="00031ABA">
        <w:t>of</w:t>
      </w:r>
      <w:proofErr w:type="spellEnd"/>
      <w:r w:rsidR="00031ABA" w:rsidRPr="00031ABA">
        <w:t xml:space="preserve"> M3C </w:t>
      </w:r>
      <w:proofErr w:type="spellStart"/>
      <w:r w:rsidR="00031ABA" w:rsidRPr="00031ABA">
        <w:t>with</w:t>
      </w:r>
      <w:proofErr w:type="spellEnd"/>
      <w:r w:rsidR="00031ABA" w:rsidRPr="00031ABA">
        <w:t xml:space="preserve"> User </w:t>
      </w:r>
      <w:proofErr w:type="spellStart"/>
      <w:r w:rsidR="00031ABA" w:rsidRPr="00031ABA">
        <w:t>Requirements</w:t>
      </w:r>
      <w:proofErr w:type="spellEnd"/>
      <w:r w:rsidR="00031ABA" w:rsidRPr="00031ABA">
        <w:t xml:space="preserve"> </w:t>
      </w:r>
      <w:proofErr w:type="spellStart"/>
      <w:r w:rsidR="00031ABA" w:rsidRPr="00031ABA">
        <w:t>and</w:t>
      </w:r>
      <w:proofErr w:type="spellEnd"/>
      <w:r w:rsidR="00031ABA" w:rsidRPr="00031ABA">
        <w:t xml:space="preserve"> </w:t>
      </w:r>
      <w:proofErr w:type="spellStart"/>
      <w:r w:rsidR="00031ABA" w:rsidRPr="00031ABA">
        <w:t>Usability</w:t>
      </w:r>
      <w:proofErr w:type="spellEnd"/>
      <w:r w:rsidR="00031ABA" w:rsidRPr="00031ABA">
        <w:t xml:space="preserve"> </w:t>
      </w:r>
      <w:proofErr w:type="spellStart"/>
      <w:r w:rsidR="00031ABA" w:rsidRPr="00031ABA">
        <w:t>and</w:t>
      </w:r>
      <w:proofErr w:type="spellEnd"/>
      <w:r w:rsidR="00031ABA" w:rsidRPr="00031ABA">
        <w:t xml:space="preserve"> </w:t>
      </w:r>
      <w:proofErr w:type="spellStart"/>
      <w:r w:rsidR="00031ABA" w:rsidRPr="00031ABA">
        <w:t>Communicability</w:t>
      </w:r>
      <w:proofErr w:type="spellEnd"/>
      <w:r w:rsidR="00031ABA" w:rsidRPr="00031ABA">
        <w:t xml:space="preserve"> Assessment in </w:t>
      </w:r>
      <w:proofErr w:type="spellStart"/>
      <w:r w:rsidR="00031ABA" w:rsidRPr="00031ABA">
        <w:t>groupware</w:t>
      </w:r>
      <w:proofErr w:type="spellEnd"/>
      <w:r w:rsidR="00031ABA" w:rsidRPr="00031ABA">
        <w:t xml:space="preserve"> (</w:t>
      </w:r>
      <w:proofErr w:type="spellStart"/>
      <w:r w:rsidR="00031ABA" w:rsidRPr="00031ABA">
        <w:t>RURUCAg</w:t>
      </w:r>
      <w:proofErr w:type="spellEnd"/>
      <w:r w:rsidR="00031ABA" w:rsidRPr="00031ABA">
        <w:t>), assim como utilizando as diretrizes do WCAG.</w:t>
      </w:r>
      <w:r w:rsidR="00031ABA">
        <w:t xml:space="preserve"> </w:t>
      </w:r>
    </w:p>
    <w:p w14:paraId="143D09BC" w14:textId="0765C1CF" w:rsidR="00431D5B" w:rsidRDefault="00C67979" w:rsidP="003552FF">
      <w:pPr>
        <w:pStyle w:val="Ttulo1"/>
      </w:pPr>
      <w:bookmarkStart w:id="14" w:name="_Toc419598587"/>
      <w:r>
        <w:t>Bases Teóricas</w:t>
      </w:r>
    </w:p>
    <w:p w14:paraId="1FABFAA4" w14:textId="41F07C84" w:rsidR="00B70D53" w:rsidRPr="00B70D53" w:rsidRDefault="00CB2074" w:rsidP="00431D5B">
      <w:pPr>
        <w:pStyle w:val="TF-TEXTO"/>
      </w:pPr>
      <w:r w:rsidRPr="00CB2074">
        <w:t xml:space="preserve">Nesta seção </w:t>
      </w:r>
      <w:r w:rsidR="00744DB5">
        <w:t>são</w:t>
      </w:r>
      <w:r w:rsidR="00744DB5" w:rsidRPr="00CB2074">
        <w:t xml:space="preserve"> apresentad</w:t>
      </w:r>
      <w:r w:rsidR="00744DB5">
        <w:t>as</w:t>
      </w:r>
      <w:r w:rsidRPr="00CB2074">
        <w:t xml:space="preserve"> </w:t>
      </w:r>
      <w:r w:rsidR="00744DB5">
        <w:t xml:space="preserve">as bases teóricas que trazem </w:t>
      </w:r>
      <w:r w:rsidRPr="00CB2074">
        <w:t>os temas principais que fundamentam este trabalho</w:t>
      </w:r>
      <w:r w:rsidR="00744DB5">
        <w:t xml:space="preserve">, estando dividida em duas subseções. A </w:t>
      </w:r>
      <w:r w:rsidRPr="00BB0044">
        <w:t>subseção</w:t>
      </w:r>
      <w:r w:rsidR="00BB0044">
        <w:t xml:space="preserve"> </w:t>
      </w:r>
      <w:r w:rsidR="00BB0044">
        <w:fldChar w:fldCharType="begin"/>
      </w:r>
      <w:r w:rsidR="00BB0044">
        <w:instrText xml:space="preserve"> REF _Ref130937020 \r \h </w:instrText>
      </w:r>
      <w:r w:rsidR="00BB0044">
        <w:fldChar w:fldCharType="separate"/>
      </w:r>
      <w:r w:rsidR="00E447C9">
        <w:t>2.1</w:t>
      </w:r>
      <w:r w:rsidR="00BB0044">
        <w:fldChar w:fldCharType="end"/>
      </w:r>
      <w:r w:rsidR="00744DB5">
        <w:t xml:space="preserve"> aborda a revisão bibliográfica e </w:t>
      </w:r>
      <w:r w:rsidR="00744DB5" w:rsidRPr="001C71B7">
        <w:t>subseção</w:t>
      </w:r>
      <w:r w:rsidR="00744DB5">
        <w:t xml:space="preserve"> </w:t>
      </w:r>
      <w:r w:rsidR="00744DB5">
        <w:fldChar w:fldCharType="begin"/>
      </w:r>
      <w:r w:rsidR="00744DB5">
        <w:instrText xml:space="preserve"> REF _Ref130937076 \r \h </w:instrText>
      </w:r>
      <w:r w:rsidR="00744DB5">
        <w:fldChar w:fldCharType="separate"/>
      </w:r>
      <w:r w:rsidR="00E447C9">
        <w:t>2.2</w:t>
      </w:r>
      <w:r w:rsidR="00744DB5">
        <w:fldChar w:fldCharType="end"/>
      </w:r>
      <w:r w:rsidR="00744DB5">
        <w:t xml:space="preserve"> trazem os trabalhos relacionados a pesquisa em questão</w:t>
      </w:r>
      <w:r w:rsidRPr="00CB2074">
        <w:t>.</w:t>
      </w:r>
    </w:p>
    <w:p w14:paraId="3214CB51" w14:textId="33A04058" w:rsidR="00C67979" w:rsidRPr="007D10F2" w:rsidRDefault="00C67979" w:rsidP="00031ABA">
      <w:pPr>
        <w:pStyle w:val="Ttulo2"/>
      </w:pPr>
      <w:bookmarkStart w:id="15" w:name="_Ref130937020"/>
      <w:r>
        <w:t>Revisão Bibliográfica</w:t>
      </w:r>
      <w:bookmarkEnd w:id="15"/>
    </w:p>
    <w:p w14:paraId="7DAB5CD1" w14:textId="6BBAE5DC" w:rsidR="00C67979" w:rsidRDefault="00744DB5" w:rsidP="00CB2074">
      <w:pPr>
        <w:pStyle w:val="TF-TEXTO"/>
      </w:pPr>
      <w:r>
        <w:t xml:space="preserve">Esta subseção aborda os conceitos fundamentais para a pesquisa e está dividida em </w:t>
      </w:r>
      <w:r w:rsidR="0059386D">
        <w:t xml:space="preserve">três </w:t>
      </w:r>
      <w:proofErr w:type="spellStart"/>
      <w:r>
        <w:t>subsubseções</w:t>
      </w:r>
      <w:proofErr w:type="spellEnd"/>
      <w:r>
        <w:t xml:space="preserve">. A </w:t>
      </w:r>
      <w:proofErr w:type="spellStart"/>
      <w:r w:rsidR="00CB2074" w:rsidRPr="001C71B7">
        <w:t>subsubseção</w:t>
      </w:r>
      <w:proofErr w:type="spellEnd"/>
      <w:r w:rsidR="001C71B7">
        <w:t xml:space="preserve"> </w:t>
      </w:r>
      <w:r w:rsidR="009D768D">
        <w:fldChar w:fldCharType="begin"/>
      </w:r>
      <w:r w:rsidR="009D768D">
        <w:instrText xml:space="preserve"> REF _Ref130937114 \r \h </w:instrText>
      </w:r>
      <w:r w:rsidR="009D768D">
        <w:fldChar w:fldCharType="separate"/>
      </w:r>
      <w:r w:rsidR="00E447C9">
        <w:t>2.1.1</w:t>
      </w:r>
      <w:r w:rsidR="009D768D">
        <w:fldChar w:fldCharType="end"/>
      </w:r>
      <w:r>
        <w:t xml:space="preserve"> </w:t>
      </w:r>
      <w:r w:rsidR="00135D5E">
        <w:t xml:space="preserve">contextualiza </w:t>
      </w:r>
      <w:r w:rsidR="00CB2074" w:rsidRPr="00CB2074">
        <w:t>a venda de jogos digitais e seu crescimento no mercado</w:t>
      </w:r>
      <w:r w:rsidR="0059386D">
        <w:t xml:space="preserve">; a </w:t>
      </w:r>
      <w:proofErr w:type="spellStart"/>
      <w:r w:rsidR="0059386D">
        <w:t>subsubseção</w:t>
      </w:r>
      <w:proofErr w:type="spellEnd"/>
      <w:r w:rsidR="0059386D">
        <w:t xml:space="preserve"> </w:t>
      </w:r>
      <w:r w:rsidR="00CB2074" w:rsidRPr="00CB2074">
        <w:t xml:space="preserve"> </w:t>
      </w:r>
      <w:r w:rsidR="00135D5E">
        <w:fldChar w:fldCharType="begin"/>
      </w:r>
      <w:r w:rsidR="00135D5E">
        <w:instrText xml:space="preserve"> REF _Ref132860950 \r \h </w:instrText>
      </w:r>
      <w:r w:rsidR="00135D5E">
        <w:fldChar w:fldCharType="separate"/>
      </w:r>
      <w:r w:rsidR="00E447C9">
        <w:t>2.1.2</w:t>
      </w:r>
      <w:r w:rsidR="00135D5E">
        <w:fldChar w:fldCharType="end"/>
      </w:r>
      <w:r w:rsidR="00135D5E">
        <w:t xml:space="preserve"> aborda as interfaces amigáveis; e por fim, </w:t>
      </w:r>
      <w:r w:rsidR="00FC4487">
        <w:t xml:space="preserve"> </w:t>
      </w:r>
      <w:proofErr w:type="spellStart"/>
      <w:r w:rsidRPr="009D768D">
        <w:t>subsubseção</w:t>
      </w:r>
      <w:proofErr w:type="spellEnd"/>
      <w:r>
        <w:t xml:space="preserve"> </w:t>
      </w:r>
      <w:r w:rsidR="00135D5E">
        <w:fldChar w:fldCharType="begin"/>
      </w:r>
      <w:r w:rsidR="00135D5E">
        <w:instrText xml:space="preserve"> REF _Ref132860998 \r \h </w:instrText>
      </w:r>
      <w:r w:rsidR="00135D5E">
        <w:fldChar w:fldCharType="separate"/>
      </w:r>
      <w:r w:rsidR="00E447C9">
        <w:t>2.1.3</w:t>
      </w:r>
      <w:r w:rsidR="00135D5E">
        <w:fldChar w:fldCharType="end"/>
      </w:r>
      <w:r w:rsidR="00135D5E">
        <w:t xml:space="preserve"> </w:t>
      </w:r>
      <w:r>
        <w:t xml:space="preserve">traz </w:t>
      </w:r>
      <w:r w:rsidR="007479FA">
        <w:t>a</w:t>
      </w:r>
      <w:r w:rsidR="00CB2074" w:rsidRPr="00CB2074">
        <w:t xml:space="preserve"> acessibilidade</w:t>
      </w:r>
      <w:r w:rsidR="00FC4487">
        <w:t>.</w:t>
      </w:r>
    </w:p>
    <w:p w14:paraId="39181EEE" w14:textId="411DA232" w:rsidR="00C67979" w:rsidRDefault="00237179" w:rsidP="00E75AC1">
      <w:pPr>
        <w:pStyle w:val="Ttulo3"/>
      </w:pPr>
      <w:bookmarkStart w:id="16" w:name="_Ref130937114"/>
      <w:r w:rsidRPr="00237179">
        <w:lastRenderedPageBreak/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6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</w:p>
    <w:p w14:paraId="65C5CB78" w14:textId="4DF3D571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o auxílio na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</w:t>
      </w:r>
      <w:proofErr w:type="spellStart"/>
      <w:r w:rsidR="00B865D6">
        <w:t>Santuchi</w:t>
      </w:r>
      <w:proofErr w:type="spellEnd"/>
      <w:r w:rsidR="00B865D6">
        <w:t xml:space="preserve"> e </w:t>
      </w:r>
      <w:proofErr w:type="spellStart"/>
      <w:r w:rsidR="00B865D6">
        <w:t>Carletti</w:t>
      </w:r>
      <w:proofErr w:type="spellEnd"/>
      <w:r w:rsidR="00B865D6">
        <w:t xml:space="preserve">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>uma das indústrias criativas e culturais de maior relevância</w:t>
      </w:r>
      <w:r w:rsidR="007B5914">
        <w:t xml:space="preserve"> e</w:t>
      </w:r>
      <w:r w:rsidRPr="00A2197E">
        <w:t xml:space="preserve"> apresentando perspectivas de crescimento significativo em termos financeiros,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 xml:space="preserve">, 2018). Segundo </w:t>
      </w:r>
      <w:proofErr w:type="spellStart"/>
      <w:r w:rsidR="00B865D6">
        <w:t>Pacete</w:t>
      </w:r>
      <w:proofErr w:type="spellEnd"/>
      <w:r w:rsidRPr="00A2197E">
        <w:t xml:space="preserve"> (2022</w:t>
      </w:r>
      <w:r w:rsidR="00444CFF">
        <w:t>a</w:t>
      </w:r>
      <w:r w:rsidRPr="00A2197E">
        <w:t xml:space="preserve">), a indústria global de games movimentou US$ 175,8 bilhões em 2021, </w:t>
      </w:r>
      <w:r w:rsidR="007B5914">
        <w:t>cujo</w:t>
      </w:r>
      <w:r w:rsidRPr="00A2197E">
        <w:t xml:space="preserve"> crescimento e movimentação do setor</w:t>
      </w:r>
      <w:r w:rsidR="007B5914">
        <w:t xml:space="preserve"> foram</w:t>
      </w:r>
      <w:r w:rsidRPr="00A2197E">
        <w:t xml:space="preserve"> </w:t>
      </w:r>
      <w:r w:rsidR="007B5914">
        <w:t xml:space="preserve">originados, </w:t>
      </w:r>
      <w:r w:rsidRPr="00A2197E">
        <w:t>principalmente</w:t>
      </w:r>
      <w:r w:rsidR="007B5914">
        <w:t>,</w:t>
      </w:r>
      <w:r w:rsidRPr="00A2197E">
        <w:t xml:space="preserve"> </w:t>
      </w:r>
      <w:r w:rsidR="007B5914">
        <w:t xml:space="preserve">devido ao </w:t>
      </w:r>
      <w:r w:rsidRPr="00A2197E">
        <w:t xml:space="preserve">recém lançamento de jogos atrasados, </w:t>
      </w:r>
      <w:r w:rsidR="007B5914">
        <w:t>demonstrando</w:t>
      </w:r>
      <w:r w:rsidRPr="00A2197E">
        <w:t xml:space="preserve"> um ritmo acelerado e </w:t>
      </w:r>
      <w:r w:rsidR="007B5914">
        <w:t>uma</w:t>
      </w:r>
      <w:r w:rsidRPr="00A2197E">
        <w:t xml:space="preserve"> perspectiva de chegar</w:t>
      </w:r>
      <w:r w:rsidR="007B5914">
        <w:t>, em 2023,</w:t>
      </w:r>
      <w:r w:rsidRPr="00A2197E">
        <w:t xml:space="preserve"> </w:t>
      </w:r>
      <w:r w:rsidR="007B5914">
        <w:t>à</w:t>
      </w:r>
      <w:r w:rsidRPr="00A2197E">
        <w:t xml:space="preserve"> US$ 200 bilhões.</w:t>
      </w:r>
    </w:p>
    <w:p w14:paraId="6D42762F" w14:textId="3970995B" w:rsidR="0094104E" w:rsidRDefault="004B61CB" w:rsidP="004B61CB">
      <w:pPr>
        <w:pStyle w:val="TF-TEXTO"/>
      </w:pPr>
      <w:r>
        <w:t xml:space="preserve">Segundo </w:t>
      </w:r>
      <w:r w:rsidRPr="004B61CB">
        <w:t>Plant (2021)</w:t>
      </w:r>
      <w:r>
        <w:t>, cerca de</w:t>
      </w:r>
      <w:r w:rsidR="007613A1" w:rsidRPr="007613A1">
        <w:t xml:space="preserve"> 80% das vendas da empresa Capcom</w:t>
      </w:r>
      <w:r>
        <w:t>, em 2021,</w:t>
      </w:r>
      <w:r w:rsidR="007613A1" w:rsidRPr="007613A1">
        <w:t xml:space="preserve"> foram </w:t>
      </w:r>
      <w:r>
        <w:t>por meio de</w:t>
      </w:r>
      <w:r w:rsidR="007613A1" w:rsidRPr="007613A1">
        <w:t xml:space="preserve"> jogos digitais</w:t>
      </w:r>
      <w:r>
        <w:t xml:space="preserve"> com downloads </w:t>
      </w:r>
      <w:r w:rsidR="007613A1" w:rsidRPr="007613A1">
        <w:t xml:space="preserve">fornecidos </w:t>
      </w:r>
      <w:r>
        <w:t>em</w:t>
      </w:r>
      <w:r w:rsidR="007613A1" w:rsidRPr="007613A1">
        <w:t xml:space="preserve"> plataformas, </w:t>
      </w:r>
      <w:r>
        <w:t>que tornam</w:t>
      </w:r>
      <w:r w:rsidR="007613A1" w:rsidRPr="007613A1">
        <w:t xml:space="preserve"> a</w:t>
      </w:r>
      <w:r>
        <w:t>s</w:t>
      </w:r>
      <w:r w:rsidR="007613A1" w:rsidRPr="007613A1">
        <w:t xml:space="preserve"> </w:t>
      </w:r>
      <w:r>
        <w:t>opções</w:t>
      </w:r>
      <w:r w:rsidR="007613A1" w:rsidRPr="007613A1">
        <w:t xml:space="preserve"> de compra segura</w:t>
      </w:r>
      <w:r>
        <w:t>s</w:t>
      </w:r>
      <w:r w:rsidR="007613A1" w:rsidRPr="007613A1">
        <w:t>, eficiente</w:t>
      </w:r>
      <w:r>
        <w:t>s</w:t>
      </w:r>
      <w:r w:rsidR="007613A1" w:rsidRPr="007613A1">
        <w:t xml:space="preserve"> e rápida</w:t>
      </w:r>
      <w:r>
        <w:t>s</w:t>
      </w:r>
      <w:r w:rsidR="007613A1" w:rsidRPr="007613A1">
        <w:t xml:space="preserve">, </w:t>
      </w:r>
      <w:r>
        <w:t>além de serem a</w:t>
      </w:r>
      <w:r w:rsidR="007613A1" w:rsidRPr="007613A1">
        <w:t>s percursor</w:t>
      </w:r>
      <w:r>
        <w:t>a</w:t>
      </w:r>
      <w:r w:rsidR="007613A1" w:rsidRPr="007613A1">
        <w:t>s para atrair consumidores</w:t>
      </w:r>
      <w:r w:rsidR="007613A1" w:rsidRPr="00515C24">
        <w:t>. PGB</w:t>
      </w:r>
      <w:r w:rsidR="00374B25">
        <w:t xml:space="preserve"> (</w:t>
      </w:r>
      <w:r w:rsidR="007613A1" w:rsidRPr="00515C24">
        <w:t xml:space="preserve">2023) relata </w:t>
      </w:r>
      <w:r w:rsidR="007613A1" w:rsidRPr="007613A1">
        <w:t>que cerca de 73% dos brasileiros jogam algum tipo de jogo digital, independentemente de gênero ou idade, justificando o alto consumo de games entre os brasileiros.</w:t>
      </w:r>
      <w:r>
        <w:t xml:space="preserve"> Sendo assim</w:t>
      </w:r>
      <w:r w:rsidR="0094104E">
        <w:t>,</w:t>
      </w:r>
      <w:r>
        <w:t xml:space="preserve"> segundo Cunha (2018),</w:t>
      </w:r>
      <w:r w:rsidR="0094104E">
        <w:t xml:space="preserve"> com a ampla popularidade dos jogos digitais, </w:t>
      </w:r>
      <w:r>
        <w:t xml:space="preserve">torna-se </w:t>
      </w:r>
      <w:r w:rsidR="0094104E">
        <w:t xml:space="preserve">crucial </w:t>
      </w:r>
      <w:r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>
        <w:t>incorporarem</w:t>
      </w:r>
      <w:r w:rsidR="0094104E">
        <w:t xml:space="preserve"> elementos que os jogadores normalmente associam ao seu tempo de lazer.  Isso inclui a </w:t>
      </w:r>
      <w:r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B08D0D3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digitais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>Conforme Classe</w:t>
      </w:r>
      <w:r w:rsidR="001422F8">
        <w:t xml:space="preserve">, </w:t>
      </w:r>
      <w:r w:rsidR="00B76B36">
        <w:t>Araújo</w:t>
      </w:r>
      <w:r w:rsidR="001422F8">
        <w:t xml:space="preserve"> e </w:t>
      </w:r>
      <w:proofErr w:type="spellStart"/>
      <w:r w:rsidR="001422F8">
        <w:t>Xexéo</w:t>
      </w:r>
      <w:proofErr w:type="spellEnd"/>
      <w:r w:rsidR="001422F8">
        <w:t xml:space="preserve"> </w:t>
      </w:r>
      <w:r w:rsidR="00B76B36">
        <w:t>(2019), o</w:t>
      </w:r>
      <w:r>
        <w:t xml:space="preserve"> </w:t>
      </w:r>
      <w:r w:rsidR="0094104E">
        <w:t>setor de videogames domina mais da metade do mercado de entretenimento</w:t>
      </w:r>
      <w:r w:rsidR="00B76B36">
        <w:t xml:space="preserve"> e tem previsão para crescer cada vez mais, fazendo com que</w:t>
      </w:r>
      <w:r w:rsidR="0094104E">
        <w:t xml:space="preserve"> a indústria do </w:t>
      </w:r>
      <w:r w:rsidR="0094104E" w:rsidRPr="00B76B36">
        <w:rPr>
          <w:i/>
          <w:iCs/>
        </w:rPr>
        <w:t>e-commerce</w:t>
      </w:r>
      <w:r w:rsidR="0094104E">
        <w:t xml:space="preserve"> busque alavancar essa tendência para proporcionar aos consumidores uma experiência de consumo agradável</w:t>
      </w:r>
      <w:r w:rsidR="00B76B36">
        <w:t>,</w:t>
      </w:r>
      <w:r w:rsidR="0094104E">
        <w:t xml:space="preserve"> aliada a seus momentos de diversão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</w:t>
      </w:r>
      <w:r w:rsidR="00211EE6" w:rsidRPr="00211EE6">
        <w:lastRenderedPageBreak/>
        <w:t xml:space="preserve">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>sistemas desse nível</w:t>
      </w:r>
      <w:r w:rsidR="00211EE6">
        <w:t>,</w:t>
      </w:r>
      <w:r w:rsidR="00211EE6" w:rsidRPr="00211EE6">
        <w:t xml:space="preserve"> aliados a gamificação</w:t>
      </w:r>
      <w:r w:rsidR="00211EE6">
        <w:t>,</w:t>
      </w:r>
      <w:r w:rsidR="00211EE6" w:rsidRPr="00211EE6">
        <w:t xml:space="preserve"> possuem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3BE188EB" w:rsidR="0059386D" w:rsidRDefault="0059386D" w:rsidP="00E75AC1">
      <w:pPr>
        <w:pStyle w:val="Ttulo3"/>
      </w:pPr>
      <w:bookmarkStart w:id="17" w:name="_Ref132860950"/>
      <w:r>
        <w:t>Interfaces amigáveis</w:t>
      </w:r>
      <w:bookmarkEnd w:id="17"/>
    </w:p>
    <w:p w14:paraId="2753375F" w14:textId="3D785AE5" w:rsidR="0059386D" w:rsidRDefault="00936F66" w:rsidP="0084429F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</w:t>
      </w:r>
      <w:r w:rsidR="00155F50">
        <w:t xml:space="preserve">Segundo Costa (2017), uma das maiores dificuldades relatadas por usuários da internet se trata de uma falha de usabilidade, que explicita o problema </w:t>
      </w:r>
      <w:r w:rsidR="00155F50" w:rsidRPr="00155F50">
        <w:t>em encontrar informações nos websites</w:t>
      </w:r>
      <w:r w:rsidR="00155F50">
        <w:t xml:space="preserve">. Nesse sentido, a usabilidade, um </w:t>
      </w:r>
      <w:r w:rsidR="00155F50" w:rsidRPr="008C2389">
        <w:t xml:space="preserve">atributo de qualidade </w:t>
      </w:r>
      <w:r w:rsidR="00155F50" w:rsidRPr="00953B43">
        <w:t xml:space="preserve">utilizado para melhorar a experiência do usuário, </w:t>
      </w:r>
      <w:r w:rsidR="00155F50">
        <w:t>exige</w:t>
      </w:r>
      <w:r w:rsidR="00155F50" w:rsidRPr="00953B43">
        <w:t xml:space="preserve"> a utilização das melhores práticas que enfatizam a importância de o produto atender às necessidades dos usuários</w:t>
      </w:r>
      <w:r w:rsidR="00155F50">
        <w:t xml:space="preserve"> (MORAN, 2019). </w:t>
      </w:r>
    </w:p>
    <w:p w14:paraId="342AC6DE" w14:textId="720C66BA" w:rsidR="0084429F" w:rsidRDefault="00AC51A9" w:rsidP="0059386D">
      <w:pPr>
        <w:pStyle w:val="TF-TEXTO"/>
      </w:pPr>
      <w:r>
        <w:t>Nesse sentido, segundo Moura (2022), c</w:t>
      </w:r>
      <w:r w:rsidR="0084429F" w:rsidRPr="007A61D8">
        <w:t xml:space="preserve">om o crescente número de sistemas, umas das principais preocupações é se o software desenvolvido será efetivo em seu objetivo </w:t>
      </w:r>
      <w:r w:rsidR="0084429F">
        <w:t xml:space="preserve">e irá cumprir </w:t>
      </w:r>
      <w:r w:rsidR="0084429F" w:rsidRPr="007A61D8">
        <w:t>os requisitos</w:t>
      </w:r>
      <w:r w:rsidR="0084429F">
        <w:t>,</w:t>
      </w:r>
      <w:r w:rsidR="0084429F" w:rsidRPr="007A61D8">
        <w:t xml:space="preserve"> atendendo adequadamente seus usuários</w:t>
      </w:r>
      <w:r w:rsidR="0084429F">
        <w:t>. Moura (2022)</w:t>
      </w:r>
      <w:r>
        <w:t xml:space="preserve"> ainda coloca que</w:t>
      </w:r>
      <w:r w:rsidR="0084429F">
        <w:t>,</w:t>
      </w:r>
      <w:r w:rsidR="0084429F" w:rsidRPr="007A61D8">
        <w:t xml:space="preserve"> um dos tipos que atestam a qualidade de um sistema são aqueles voltados para os aspectos de usabilidade, ou seja, requisitos voltados ao uso do sistema e que estão ligados à experiência que o utilizador terá ao interagir com o software. </w:t>
      </w:r>
      <w:r>
        <w:t>Portanto</w:t>
      </w:r>
      <w:r w:rsidRPr="00AC51A9">
        <w:t>, a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="0084429F">
        <w:t xml:space="preserve">Dessa forma, segundo </w:t>
      </w:r>
      <w:proofErr w:type="spellStart"/>
      <w:r w:rsidR="0084429F">
        <w:t>Polimeno</w:t>
      </w:r>
      <w:proofErr w:type="spellEnd"/>
      <w:r w:rsidR="0084429F">
        <w:t xml:space="preserve"> </w:t>
      </w:r>
      <w:r w:rsidR="0084429F" w:rsidRPr="00076C33">
        <w:rPr>
          <w:i/>
          <w:iCs/>
        </w:rPr>
        <w:t>et al.</w:t>
      </w:r>
      <w:r w:rsidR="0084429F">
        <w:t xml:space="preserve"> (2022), é imprescindível compreender as necessidades, reações e comportamentos dos usuários, </w:t>
      </w:r>
      <w:r>
        <w:t>indo</w:t>
      </w:r>
      <w:r w:rsidR="0084429F">
        <w:t xml:space="preserve"> além da usabilidade dos </w:t>
      </w:r>
      <w:r>
        <w:t>sistemas</w:t>
      </w:r>
      <w:r w:rsidR="0084429F">
        <w:t>, também é importante avaliar a Experiência do Usuário (</w:t>
      </w:r>
      <w:r>
        <w:t>U</w:t>
      </w:r>
      <w:r w:rsidR="0084429F">
        <w:t xml:space="preserve">ser </w:t>
      </w:r>
      <w:proofErr w:type="spellStart"/>
      <w:r w:rsidR="0084429F">
        <w:t>eXperience</w:t>
      </w:r>
      <w:proofErr w:type="spellEnd"/>
      <w:r w:rsidR="0084429F">
        <w:t xml:space="preserve"> – UX), prevendo suas expectativas e necessidades. </w:t>
      </w:r>
    </w:p>
    <w:p w14:paraId="37ADCD25" w14:textId="2F3211CC" w:rsidR="0059386D" w:rsidRDefault="002E0F9A" w:rsidP="0059386D">
      <w:pPr>
        <w:pStyle w:val="TF-TEXTO"/>
      </w:pPr>
      <w:r w:rsidRPr="002E0F9A">
        <w:t xml:space="preserve">Nielsen e Norman (2023) abordam a importância da usabilidade e a UX no desenvolvimento de interfaces amigáveis, ressaltando que a usabilidade é um fator crucial para garantir que um produto ou serviço seja fácil de usar e que atenda às necessidades dos usuários. </w:t>
      </w:r>
      <w:r>
        <w:t xml:space="preserve">Nesse sentido, </w:t>
      </w:r>
      <w:r w:rsidRPr="007A61D8">
        <w:t>Jakob Nielsen</w:t>
      </w:r>
      <w:r>
        <w:t xml:space="preserve"> desenvolveu 10 heurísticas</w:t>
      </w:r>
      <w:r w:rsidRPr="007A61D8">
        <w:t xml:space="preserve">, que ajudam </w:t>
      </w:r>
      <w:r>
        <w:t xml:space="preserve">que as interfaces tenham uma melhor usabilidade </w:t>
      </w:r>
      <w:r w:rsidRPr="007A61D8">
        <w:t>(NIELSEN, 2020).</w:t>
      </w:r>
      <w:r>
        <w:t xml:space="preserve"> </w:t>
      </w:r>
      <w:r w:rsidRPr="002E0F9A">
        <w:t xml:space="preserve">Já a UX é composta por fatores, </w:t>
      </w:r>
      <w:r w:rsidR="00BE5D8C">
        <w:t xml:space="preserve">que vão </w:t>
      </w:r>
      <w:r w:rsidRPr="002E0F9A">
        <w:t xml:space="preserve">além da usabilidade, como a satisfação, a eficiência e a acessibilidade. Portanto, é fundamental que as empresas considerem a UX em todas as etapas do processo de desenvolvimento, a fim de proporcionar aos usuários experiências positivas e memoráveis (NIELSEN; NORMAN, 2023). </w:t>
      </w:r>
    </w:p>
    <w:p w14:paraId="65CB7D24" w14:textId="3335EA41" w:rsidR="00C67979" w:rsidRPr="002E7E3C" w:rsidRDefault="002E7E3C" w:rsidP="00E75AC1">
      <w:pPr>
        <w:pStyle w:val="Ttulo3"/>
      </w:pPr>
      <w:bookmarkStart w:id="18" w:name="_Ref132860998"/>
      <w:r>
        <w:lastRenderedPageBreak/>
        <w:t>Acessibilidade</w:t>
      </w:r>
      <w:bookmarkEnd w:id="18"/>
    </w:p>
    <w:p w14:paraId="058A3468" w14:textId="045164C8" w:rsidR="007F49A8" w:rsidRDefault="00AD3A18" w:rsidP="007F49A8">
      <w:pPr>
        <w:pStyle w:val="TF-TEXTO"/>
      </w:pPr>
      <w:r w:rsidRPr="00AD3A18">
        <w:t>De acordo c</w:t>
      </w:r>
      <w:r w:rsidR="00E149AB">
        <w:t xml:space="preserve">om </w:t>
      </w:r>
      <w:r w:rsidR="009B43E5">
        <w:t xml:space="preserve">ABNT (2022), na norma </w:t>
      </w:r>
      <w:r w:rsidRPr="00AD3A18">
        <w:t>NBR 17060</w:t>
      </w:r>
      <w:r w:rsidR="00E149AB">
        <w:t>, que</w:t>
      </w:r>
      <w:r w:rsidRPr="00AD3A18">
        <w:t xml:space="preserve"> diz respeito a acessibilidade </w:t>
      </w:r>
      <w:r w:rsidR="00E149AB">
        <w:t>em</w:t>
      </w:r>
      <w:r w:rsidRPr="00AD3A18">
        <w:t xml:space="preserve"> aplicativos</w:t>
      </w:r>
      <w:r w:rsidR="00E149AB">
        <w:t xml:space="preserve">, o conceito de acessibilidade está associado </w:t>
      </w:r>
      <w:r w:rsidR="004C5059">
        <w:t xml:space="preserve">à população com a mais ampla variedade de características e capacidades, de modo que possam alcançar um objetivo em um contexto de uso específico. Nesse sentido, </w:t>
      </w:r>
      <w:r w:rsidR="00BD0055">
        <w:t>a acessibilidade na web</w:t>
      </w:r>
      <w:r w:rsidR="00BD0055" w:rsidRPr="00BD0055">
        <w:t xml:space="preserve"> implica em páginas, aplicativos e dispositivos tecnológicos que sejam acessíveis e utilizáveis por todas as pessoas, incluindo aquelas com necessidades especiais</w:t>
      </w:r>
      <w:r w:rsidR="00BD0055">
        <w:t xml:space="preserve"> (</w:t>
      </w:r>
      <w:r w:rsidR="00713A4B">
        <w:t>HENRY</w:t>
      </w:r>
      <w:r w:rsidR="00BD0055">
        <w:t>, 202</w:t>
      </w:r>
      <w:r w:rsidR="00E54015">
        <w:t>2</w:t>
      </w:r>
      <w:r w:rsidR="00BD0055">
        <w:t>)</w:t>
      </w:r>
      <w:r w:rsidR="00BD0055" w:rsidRPr="00BD0055">
        <w:t>.</w:t>
      </w:r>
      <w:r w:rsidR="00BD0055">
        <w:t xml:space="preserve"> </w:t>
      </w:r>
      <w:r w:rsidR="00CD33CD">
        <w:t>Assim, o</w:t>
      </w:r>
      <w:r w:rsidR="00CD33CD" w:rsidRPr="00CD33CD">
        <w:t xml:space="preserve"> papel </w:t>
      </w:r>
      <w:r w:rsidR="00CD33CD">
        <w:t>fundamental</w:t>
      </w:r>
      <w:r w:rsidR="00CD33CD" w:rsidRPr="00CD33CD">
        <w:t xml:space="preserve"> d</w:t>
      </w:r>
      <w:r w:rsidR="00CD33CD">
        <w:t xml:space="preserve">a </w:t>
      </w:r>
      <w:r w:rsidR="008C2389">
        <w:t>w</w:t>
      </w:r>
      <w:r w:rsidR="00CD33CD" w:rsidRPr="00CD33CD">
        <w:t>eb</w:t>
      </w:r>
      <w:r w:rsidR="00CD33CD">
        <w:t>, que</w:t>
      </w:r>
      <w:r w:rsidR="00CD33CD" w:rsidRPr="00CD33CD">
        <w:t xml:space="preserve"> é evidente no progresso que a Internet traz para o cotidiano d</w:t>
      </w:r>
      <w:r w:rsidR="00CD33CD">
        <w:t>os</w:t>
      </w:r>
      <w:r w:rsidR="00CD33CD" w:rsidRPr="00CD33CD">
        <w:t xml:space="preserve"> indivíduos com restrições,</w:t>
      </w:r>
      <w:r w:rsidR="00CD33CD">
        <w:t xml:space="preserve"> </w:t>
      </w:r>
      <w:r w:rsidR="00CD33CD" w:rsidRPr="00CD33CD">
        <w:t xml:space="preserve">possibilita a criação de novas formas de relacionamento e a execução de tarefas que antes eram impraticáveis, tornando </w:t>
      </w:r>
      <w:r w:rsidR="007E4D55">
        <w:t>a vida das pessoas com deficiência</w:t>
      </w:r>
      <w:r w:rsidR="00CD33CD" w:rsidRPr="00CD33CD">
        <w:t xml:space="preserve"> mais fáceis e acessíveis</w:t>
      </w:r>
      <w:r w:rsidR="00CD33CD">
        <w:t xml:space="preserve"> (</w:t>
      </w:r>
      <w:r w:rsidR="007F49A8">
        <w:t>TEGON, 2018</w:t>
      </w:r>
      <w:r w:rsidR="00CD33CD">
        <w:t>)</w:t>
      </w:r>
      <w:r w:rsidR="00CD33CD" w:rsidRPr="00CD33CD">
        <w:t>.</w:t>
      </w:r>
    </w:p>
    <w:p w14:paraId="2C13F3B4" w14:textId="7658CDCB" w:rsidR="00BF7AF9" w:rsidRDefault="00713A4B" w:rsidP="00BF7AF9">
      <w:pPr>
        <w:pStyle w:val="TF-TEXTO"/>
      </w:pPr>
      <w:r>
        <w:t>Segundo Henry (202</w:t>
      </w:r>
      <w:r w:rsidR="00E54015">
        <w:t>2</w:t>
      </w:r>
      <w:r>
        <w:t>), diversos aspectos de websites, quando se trata de acessibilidade, são fáceis de se entender e implementar, enquanto outras soluções acessíveis possuem maior complexidade,</w:t>
      </w:r>
      <w:r w:rsidR="00076C33">
        <w:t xml:space="preserve"> </w:t>
      </w:r>
      <w:r>
        <w:t xml:space="preserve">exigindo maior conhecimento para sua implementação. </w:t>
      </w:r>
      <w:r w:rsidR="00BF7AF9">
        <w:t>Para atender esses aspectos, de acordo com Henry (202</w:t>
      </w:r>
      <w:r w:rsidR="00E54015">
        <w:t>2</w:t>
      </w:r>
      <w:r w:rsidR="00BF7AF9">
        <w:t>), está a documentação</w:t>
      </w:r>
      <w:r w:rsidR="00BF7AF9" w:rsidRPr="006C36F0">
        <w:t xml:space="preserve"> técnic</w:t>
      </w:r>
      <w:r w:rsidR="00BF7AF9">
        <w:t>a</w:t>
      </w:r>
      <w:r w:rsidR="00BF7AF9" w:rsidRPr="006C36F0">
        <w:t xml:space="preserve"> Web </w:t>
      </w:r>
      <w:proofErr w:type="spellStart"/>
      <w:r w:rsidR="00BF7AF9" w:rsidRPr="006C36F0">
        <w:t>Content</w:t>
      </w:r>
      <w:proofErr w:type="spellEnd"/>
      <w:r w:rsidR="00BF7AF9" w:rsidRPr="006C36F0">
        <w:t xml:space="preserve"> </w:t>
      </w:r>
      <w:proofErr w:type="spellStart"/>
      <w:r w:rsidR="00BF7AF9" w:rsidRPr="006C36F0">
        <w:t>Accessibility</w:t>
      </w:r>
      <w:proofErr w:type="spellEnd"/>
      <w:r w:rsidR="00BF7AF9" w:rsidRPr="006C36F0">
        <w:t xml:space="preserve"> </w:t>
      </w:r>
      <w:proofErr w:type="spellStart"/>
      <w:r w:rsidR="00BF7AF9" w:rsidRPr="006C36F0">
        <w:t>Guidelines</w:t>
      </w:r>
      <w:proofErr w:type="spellEnd"/>
      <w:r w:rsidR="00BF7AF9">
        <w:t xml:space="preserve"> </w:t>
      </w:r>
      <w:r w:rsidR="00BF7AF9" w:rsidRPr="006C36F0">
        <w:t>(WCAG)</w:t>
      </w:r>
      <w:r w:rsidR="00BF7AF9">
        <w:t xml:space="preserve">, </w:t>
      </w:r>
      <w:r w:rsidR="00BF7AF9" w:rsidRPr="006C36F0">
        <w:t>desenvolvid</w:t>
      </w:r>
      <w:r w:rsidR="00BF7AF9">
        <w:t>a</w:t>
      </w:r>
      <w:r w:rsidR="00BF7AF9" w:rsidRPr="006C36F0">
        <w:t xml:space="preserve"> pelo </w:t>
      </w:r>
      <w:proofErr w:type="spellStart"/>
      <w:r w:rsidR="00BF7AF9" w:rsidRPr="006C36F0">
        <w:t>Accessibility</w:t>
      </w:r>
      <w:proofErr w:type="spellEnd"/>
      <w:r w:rsidR="00BF7AF9" w:rsidRPr="006C36F0">
        <w:t xml:space="preserve"> </w:t>
      </w:r>
      <w:proofErr w:type="spellStart"/>
      <w:r w:rsidR="00BF7AF9" w:rsidRPr="006C36F0">
        <w:t>Guidelines</w:t>
      </w:r>
      <w:proofErr w:type="spellEnd"/>
      <w:r w:rsidR="00BF7AF9" w:rsidRPr="006C36F0">
        <w:t xml:space="preserve"> </w:t>
      </w:r>
      <w:proofErr w:type="spellStart"/>
      <w:r w:rsidR="00BF7AF9" w:rsidRPr="006C36F0">
        <w:t>Working</w:t>
      </w:r>
      <w:proofErr w:type="spellEnd"/>
      <w:r w:rsidR="00BF7AF9" w:rsidRPr="006C36F0">
        <w:t xml:space="preserve"> </w:t>
      </w:r>
      <w:proofErr w:type="spellStart"/>
      <w:r w:rsidR="00BF7AF9" w:rsidRPr="006C36F0">
        <w:t>Group</w:t>
      </w:r>
      <w:proofErr w:type="spellEnd"/>
      <w:r w:rsidR="00BF7AF9" w:rsidRPr="006C36F0">
        <w:t xml:space="preserve"> (AG WG</w:t>
      </w:r>
      <w:r w:rsidR="00BF7AF9">
        <w:t xml:space="preserve">) por meio de processos </w:t>
      </w:r>
      <w:r w:rsidR="00BF7AF9" w:rsidRPr="004A3A72">
        <w:t xml:space="preserve">World </w:t>
      </w:r>
      <w:proofErr w:type="spellStart"/>
      <w:r w:rsidR="00BF7AF9" w:rsidRPr="004A3A72">
        <w:t>Wide</w:t>
      </w:r>
      <w:proofErr w:type="spellEnd"/>
      <w:r w:rsidR="00BF7AF9" w:rsidRPr="004A3A72">
        <w:t xml:space="preserve"> Web Consortium </w:t>
      </w:r>
      <w:r w:rsidR="00BF7AF9">
        <w:t xml:space="preserve">(W3C). Esta documentação </w:t>
      </w:r>
      <w:r w:rsidR="00BF7AF9" w:rsidRPr="006C36F0">
        <w:t>explica como tornar o conteúdo da web mais acessível para pessoas com deficiência</w:t>
      </w:r>
      <w:r w:rsidR="00BF7AF9">
        <w:t>, objetivando</w:t>
      </w:r>
      <w:r w:rsidR="00BF7AF9" w:rsidRPr="004A3A72">
        <w:t xml:space="preserve"> fornecer um único padrão compartilhado para acessibilidade de conteúdo da </w:t>
      </w:r>
      <w:r w:rsidR="00BF7AF9">
        <w:t>w</w:t>
      </w:r>
      <w:r w:rsidR="00BF7AF9" w:rsidRPr="004A3A72">
        <w:t>eb que atenda às necessidades de indivíduos, organizações e governos internacionalmente</w:t>
      </w:r>
      <w:r w:rsidR="00BF7AF9">
        <w:t xml:space="preserve"> (</w:t>
      </w:r>
      <w:r w:rsidR="00A915F3" w:rsidRPr="00A915F3">
        <w:t>KIRKPATRICK</w:t>
      </w:r>
      <w:r w:rsidR="005F6C67">
        <w:t xml:space="preserve"> </w:t>
      </w:r>
      <w:r w:rsidR="005F6C67" w:rsidRPr="005F6C67">
        <w:rPr>
          <w:i/>
          <w:iCs/>
        </w:rPr>
        <w:t>et al.</w:t>
      </w:r>
      <w:r w:rsidR="00BF7AF9">
        <w:t>, 20</w:t>
      </w:r>
      <w:r w:rsidR="006D2915">
        <w:t>18</w:t>
      </w:r>
      <w:r w:rsidR="00BF7AF9">
        <w:t>)</w:t>
      </w:r>
      <w:r w:rsidR="00BF7AF9" w:rsidRPr="004A3A72">
        <w:t>.</w:t>
      </w:r>
    </w:p>
    <w:p w14:paraId="433EABF9" w14:textId="44092551" w:rsidR="00BF7AF9" w:rsidRDefault="00BF7AF9" w:rsidP="000E540C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proofErr w:type="spellStart"/>
      <w:r w:rsidRPr="00A565BA">
        <w:t>eMAG</w:t>
      </w:r>
      <w:proofErr w:type="spellEnd"/>
      <w:r>
        <w:t xml:space="preserve">). </w:t>
      </w:r>
      <w:r w:rsidR="00A565BA" w:rsidRPr="00A565BA">
        <w:t xml:space="preserve">Conforme Brasil </w:t>
      </w:r>
      <w:r w:rsidR="00A565BA">
        <w:t>(</w:t>
      </w:r>
      <w:r w:rsidR="00190850">
        <w:t>2019</w:t>
      </w:r>
      <w:r w:rsidR="00A565BA">
        <w:t>)</w:t>
      </w:r>
      <w:r w:rsidR="00A565BA" w:rsidRPr="00A565BA">
        <w:t xml:space="preserve">, o </w:t>
      </w:r>
      <w:proofErr w:type="spellStart"/>
      <w:r>
        <w:t>eMAG</w:t>
      </w:r>
      <w:proofErr w:type="spellEnd"/>
      <w:r>
        <w:t xml:space="preserve"> </w:t>
      </w:r>
      <w:r w:rsidR="00A565BA" w:rsidRPr="00A565BA">
        <w:t>é um modelo consistente de orientações que atende às necessidades específicas do país e está em conformidade com os padrões internacionais</w:t>
      </w:r>
      <w:r w:rsidR="000E540C">
        <w:t>. Para tanto, seu</w:t>
      </w:r>
      <w:r w:rsidR="00A565BA" w:rsidRPr="00A565BA">
        <w:t xml:space="preserve"> objetivo é orientar profissionais que trabalham com publicação de informações e serviços na internet, a fim de que possam desenvolver, alterar ou adaptar páginas, </w:t>
      </w:r>
      <w:r w:rsidR="000E540C">
        <w:t>sites</w:t>
      </w:r>
      <w:r w:rsidR="00A565BA" w:rsidRPr="00A565BA">
        <w:t xml:space="preserve"> e portais </w:t>
      </w:r>
      <w:r w:rsidR="000E540C">
        <w:t>garantindo</w:t>
      </w:r>
      <w:r w:rsidR="00A565BA" w:rsidRPr="00A565BA">
        <w:t xml:space="preserve"> a acessibilidade de </w:t>
      </w:r>
      <w:r w:rsidR="000E540C" w:rsidRPr="00A565BA">
        <w:t>conteúdo</w:t>
      </w:r>
      <w:r w:rsidR="00A565BA" w:rsidRPr="00A565BA">
        <w:t xml:space="preserve"> on</w:t>
      </w:r>
      <w:r w:rsidR="00031ABA">
        <w:t>-</w:t>
      </w:r>
      <w:r w:rsidR="00A565BA" w:rsidRPr="00A565BA">
        <w:t xml:space="preserve">line para </w:t>
      </w:r>
      <w:r w:rsidR="000E540C">
        <w:t>o</w:t>
      </w:r>
      <w:r w:rsidR="00C020FB" w:rsidRPr="00C020FB">
        <w:t xml:space="preserve"> maior número de pessoas possível</w:t>
      </w:r>
      <w:r w:rsidR="000E540C">
        <w:t xml:space="preserve"> (BRASIL, 2022)</w:t>
      </w:r>
      <w:r w:rsidR="00C020FB" w:rsidRPr="00C020FB">
        <w:t>.</w:t>
      </w:r>
      <w:r w:rsidR="000E540C">
        <w:t xml:space="preserve"> </w:t>
      </w:r>
      <w:r w:rsidR="006C36F0">
        <w:t xml:space="preserve">Nesse contexto, o </w:t>
      </w:r>
      <w:r w:rsidR="006C36F0" w:rsidRPr="006C36F0">
        <w:t>Avaliador e Simulador de Acessibilidade em Sítios</w:t>
      </w:r>
      <w:r w:rsidR="006C36F0">
        <w:t xml:space="preserve"> (ASES)</w:t>
      </w:r>
      <w:r w:rsidR="006C36F0" w:rsidRPr="006C36F0">
        <w:t xml:space="preserve"> é um avaliador brasileiro desenvolvido pelo Ministério do Planejamento, Orçamento e Gestão</w:t>
      </w:r>
      <w:r w:rsidR="006C36F0">
        <w:t>,</w:t>
      </w:r>
      <w:r w:rsidR="006C36F0" w:rsidRPr="006C36F0">
        <w:t xml:space="preserve"> </w:t>
      </w:r>
      <w:r w:rsidR="006C36F0">
        <w:t xml:space="preserve">para verificar </w:t>
      </w:r>
      <w:r w:rsidR="006C36F0" w:rsidRPr="006C36F0">
        <w:t xml:space="preserve">e validar diferentes formas de acessibilidade em um site de acordo com as recomendações de acessibilidade contidas no </w:t>
      </w:r>
      <w:proofErr w:type="spellStart"/>
      <w:r w:rsidR="006C36F0" w:rsidRPr="006C36F0">
        <w:t>eMAG</w:t>
      </w:r>
      <w:proofErr w:type="spellEnd"/>
      <w:r w:rsidR="006C36F0">
        <w:t xml:space="preserve"> (</w:t>
      </w:r>
      <w:r w:rsidR="003A1CBF" w:rsidRPr="008D6DC5">
        <w:t>INSTITUTO FEDERAL RIO GRANDE DO SUL</w:t>
      </w:r>
      <w:r w:rsidR="006C36F0">
        <w:t>, 20</w:t>
      </w:r>
      <w:r w:rsidR="003A1CBF">
        <w:t>18</w:t>
      </w:r>
      <w:r w:rsidR="006C36F0">
        <w:t>)</w:t>
      </w:r>
      <w:r w:rsidR="006C36F0" w:rsidRPr="006C36F0">
        <w:t>.</w:t>
      </w:r>
      <w:r w:rsidR="006C36F0">
        <w:t xml:space="preserve"> </w:t>
      </w:r>
    </w:p>
    <w:p w14:paraId="5766B0DA" w14:textId="0742636E" w:rsidR="00A44581" w:rsidRDefault="00C67979" w:rsidP="00031ABA">
      <w:pPr>
        <w:pStyle w:val="Ttulo2"/>
      </w:pPr>
      <w:bookmarkStart w:id="19" w:name="_Ref130937076"/>
      <w:r w:rsidRPr="00FC4A9F">
        <w:lastRenderedPageBreak/>
        <w:t>Correlatos</w:t>
      </w:r>
      <w:bookmarkEnd w:id="19"/>
    </w:p>
    <w:p w14:paraId="10A43D45" w14:textId="5FE87547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 (QP)</w:t>
      </w:r>
      <w:r w:rsidR="005055F0" w:rsidRPr="005055F0">
        <w:t xml:space="preserve"> com o objetivo de auxiliar a responder à pergunta de pesquisa </w:t>
      </w:r>
      <w:r w:rsidR="005055F0">
        <w:t>“</w:t>
      </w:r>
      <w:r w:rsidR="005055F0" w:rsidRPr="005055F0">
        <w:t>De que forma é possível tornar e-</w:t>
      </w:r>
      <w:proofErr w:type="spellStart"/>
      <w:r w:rsidR="005055F0" w:rsidRPr="005055F0">
        <w:t>commerces</w:t>
      </w:r>
      <w:proofErr w:type="spellEnd"/>
      <w:r w:rsidR="005055F0" w:rsidRPr="005055F0">
        <w:t xml:space="preserve"> de venda de jogos digitais mais acessíveis para as pessoas, diante do desafio da falta de acessibilidade em sites brasileiros?”.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Quais são </w:t>
      </w:r>
      <w:r w:rsidR="00C760A7">
        <w:t xml:space="preserve">os </w:t>
      </w:r>
      <w:r w:rsidR="00C760A7" w:rsidRPr="00932363">
        <w:rPr>
          <w:i/>
          <w:iCs/>
        </w:rPr>
        <w:t>e-</w:t>
      </w:r>
      <w:proofErr w:type="spellStart"/>
      <w:r w:rsidR="00C760A7" w:rsidRPr="00932363">
        <w:rPr>
          <w:i/>
          <w:iCs/>
        </w:rPr>
        <w:t>commerces</w:t>
      </w:r>
      <w:proofErr w:type="spellEnd"/>
      <w:r w:rsidR="00C760A7">
        <w:t xml:space="preserve"> voltados para jogos digitais</w:t>
      </w:r>
      <w:r w:rsidR="00C760A7" w:rsidRPr="006B2AEC">
        <w:t>?</w:t>
      </w:r>
      <w:r w:rsidR="00C760A7">
        <w:t xml:space="preserve"> </w:t>
      </w:r>
    </w:p>
    <w:p w14:paraId="1671C66F" w14:textId="28EB2F91" w:rsidR="002665ED" w:rsidRDefault="00EA4CED" w:rsidP="008171B4">
      <w:pPr>
        <w:pStyle w:val="TF-TEXTO"/>
      </w:pPr>
      <w:r w:rsidRPr="00EA4CED">
        <w:t xml:space="preserve">Na RSL, a pesquisa foi efetuada no período compreendido entre 2015-2023 para buscar os artigos mais relevantes sobre o tema. Os sites de busca foram selecionados com base na relação da área de Sistemas de </w:t>
      </w:r>
      <w:r w:rsidR="00B96D6F">
        <w:t>i</w:t>
      </w:r>
      <w:r w:rsidRPr="00EA4CED">
        <w:t xml:space="preserve">nformação com publicações de artigos científicos válidos, resultando na escolha das bibliotecas digitais </w:t>
      </w:r>
      <w:proofErr w:type="spellStart"/>
      <w:r w:rsidRPr="00EA4CED">
        <w:t>Association</w:t>
      </w:r>
      <w:proofErr w:type="spellEnd"/>
      <w:r w:rsidRPr="00EA4CED">
        <w:t xml:space="preserve"> for </w:t>
      </w:r>
      <w:proofErr w:type="spellStart"/>
      <w:r w:rsidRPr="00EA4CED">
        <w:t>Computing</w:t>
      </w:r>
      <w:proofErr w:type="spellEnd"/>
      <w:r w:rsidRPr="00EA4CED">
        <w:t xml:space="preserve"> </w:t>
      </w:r>
      <w:proofErr w:type="spellStart"/>
      <w:r w:rsidRPr="00EA4CED">
        <w:t>Machinery</w:t>
      </w:r>
      <w:proofErr w:type="spellEnd"/>
      <w:r w:rsidRPr="00EA4CED">
        <w:t xml:space="preserve"> (ACM), </w:t>
      </w:r>
      <w:proofErr w:type="spellStart"/>
      <w:r w:rsidRPr="00EA4CED">
        <w:t>Institute</w:t>
      </w:r>
      <w:proofErr w:type="spellEnd"/>
      <w:r w:rsidRPr="00EA4CED">
        <w:t xml:space="preserve"> </w:t>
      </w:r>
      <w:proofErr w:type="spellStart"/>
      <w:r w:rsidRPr="00EA4CED">
        <w:t>of</w:t>
      </w:r>
      <w:proofErr w:type="spellEnd"/>
      <w:r w:rsidRPr="00EA4CED">
        <w:t xml:space="preserve"> </w:t>
      </w:r>
      <w:proofErr w:type="spellStart"/>
      <w:r w:rsidRPr="00EA4CED">
        <w:t>Electrical</w:t>
      </w:r>
      <w:proofErr w:type="spellEnd"/>
      <w:r w:rsidRPr="00EA4CED">
        <w:t xml:space="preserve"> </w:t>
      </w:r>
      <w:proofErr w:type="spellStart"/>
      <w:r w:rsidRPr="00EA4CED">
        <w:t>and</w:t>
      </w:r>
      <w:proofErr w:type="spellEnd"/>
      <w:r w:rsidRPr="00EA4CED">
        <w:t xml:space="preserve"> </w:t>
      </w:r>
      <w:proofErr w:type="spellStart"/>
      <w:r w:rsidRPr="00EA4CED">
        <w:t>Electronic</w:t>
      </w:r>
      <w:proofErr w:type="spellEnd"/>
      <w:r w:rsidRPr="00EA4CED">
        <w:t xml:space="preserve"> </w:t>
      </w:r>
      <w:proofErr w:type="spellStart"/>
      <w:r w:rsidRPr="00EA4CED">
        <w:t>Engineers</w:t>
      </w:r>
      <w:proofErr w:type="spellEnd"/>
      <w:r w:rsidRPr="00EA4CED">
        <w:t xml:space="preserve">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 xml:space="preserve">os artigos foram utilizadas duas </w:t>
      </w:r>
      <w:proofErr w:type="spellStart"/>
      <w:r w:rsidRPr="00C4539E">
        <w:rPr>
          <w:i/>
          <w:iCs/>
        </w:rPr>
        <w:t>strings</w:t>
      </w:r>
      <w:proofErr w:type="spellEnd"/>
      <w:r w:rsidRPr="00EA4CED">
        <w:t xml:space="preserve"> de busca, que tiveram que ser adaptadas para cada site. </w:t>
      </w:r>
      <w:r w:rsidRPr="00EA4CED">
        <w:rPr>
          <w:lang w:val="en-US"/>
        </w:rPr>
        <w:t xml:space="preserve">Uma </w:t>
      </w:r>
      <w:proofErr w:type="spellStart"/>
      <w:r w:rsidRPr="00EA4CED">
        <w:rPr>
          <w:lang w:val="en-US"/>
        </w:rPr>
        <w:t>na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língua</w:t>
      </w:r>
      <w:proofErr w:type="spellEnd"/>
      <w:r w:rsidRPr="00EA4CED">
        <w:rPr>
          <w:lang w:val="en-US"/>
        </w:rPr>
        <w:t xml:space="preserve"> </w:t>
      </w:r>
      <w:proofErr w:type="spellStart"/>
      <w:r w:rsidRPr="00EA4CED">
        <w:rPr>
          <w:lang w:val="en-US"/>
        </w:rPr>
        <w:t>Inglesa</w:t>
      </w:r>
      <w:proofErr w:type="spellEnd"/>
      <w:r w:rsidRPr="00EA4CED">
        <w:rPr>
          <w:lang w:val="en-US"/>
        </w:rPr>
        <w:t xml:space="preserve">: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system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“site”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tool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prototype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application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website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service</w:t>
      </w:r>
      <w:r w:rsidR="008171B4" w:rsidRPr="008171B4">
        <w:rPr>
          <w:lang w:val="en-US"/>
        </w:rPr>
        <w:t xml:space="preserve">”) </w:t>
      </w:r>
      <w:r w:rsidR="008171B4" w:rsidRPr="00425B95">
        <w:rPr>
          <w:i/>
          <w:lang w:val="en-US"/>
        </w:rPr>
        <w:t>AND</w:t>
      </w:r>
      <w:r w:rsidR="008171B4" w:rsidRPr="008171B4">
        <w:rPr>
          <w:lang w:val="en-US"/>
        </w:rPr>
        <w:t xml:space="preserve"> (“game”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“videogame”) </w:t>
      </w:r>
      <w:r w:rsidR="008171B4" w:rsidRPr="00425B95">
        <w:rPr>
          <w:i/>
          <w:lang w:val="en-US"/>
        </w:rPr>
        <w:t>AND</w:t>
      </w:r>
      <w:r w:rsidR="008171B4">
        <w:rPr>
          <w:lang w:val="en-US"/>
        </w:rPr>
        <w:t xml:space="preserve">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game sales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game e-commerce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digital distribution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video game industry</w:t>
      </w:r>
      <w:r w:rsidR="008171B4" w:rsidRPr="008171B4">
        <w:rPr>
          <w:lang w:val="en-US"/>
        </w:rPr>
        <w:t>”)</w:t>
      </w:r>
      <w:r w:rsidRPr="00EA4CED">
        <w:rPr>
          <w:lang w:val="en-US"/>
        </w:rPr>
        <w:t xml:space="preserve">. </w:t>
      </w:r>
      <w:r w:rsidRPr="00EA4CED">
        <w:t xml:space="preserve">A segunda </w:t>
      </w:r>
      <w:proofErr w:type="spellStart"/>
      <w:r w:rsidRPr="00724F2D">
        <w:rPr>
          <w:i/>
          <w:iCs/>
        </w:rPr>
        <w:t>string</w:t>
      </w:r>
      <w:proofErr w:type="spellEnd"/>
      <w:r w:rsidRPr="00EA4CED">
        <w:t xml:space="preserve"> foi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“e-commerce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78F38FE3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>o critério de relevância mais baixo e três o mais alto. Dessa forma, foram selecionados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E447C9">
        <w:t xml:space="preserve">Tabela </w:t>
      </w:r>
      <w:r w:rsidR="00E447C9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Inglês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</w:t>
      </w:r>
      <w:r w:rsidRPr="00EA4CED">
        <w:lastRenderedPageBreak/>
        <w:t>sendo elas: Etapa 1 - Eliminação por título; Etapa 2 - Eliminação por resumo; Etapa 3 - Eliminação por leitura diagonal; Etapa 4 - Eliminação por leitura completa</w:t>
      </w:r>
      <w:r w:rsidR="00522345">
        <w:t xml:space="preserve">, na qual se aplicará os critérios de qualidade estabelecido e </w:t>
      </w:r>
      <w:r w:rsidR="00522345" w:rsidRPr="00EA4CED">
        <w:t xml:space="preserve">que deve 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6C15E831" w:rsidR="00711075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20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4F02FEF1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Acessibilidade da solução em jogos digitais</w:t>
            </w:r>
          </w:p>
        </w:tc>
        <w:tc>
          <w:tcPr>
            <w:tcW w:w="1345" w:type="dxa"/>
            <w:vAlign w:val="center"/>
          </w:tcPr>
          <w:p w14:paraId="422016CA" w14:textId="2884CC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AD6DCD3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10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22"/>
    <w:p w14:paraId="6307D172" w14:textId="6D268808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23" w:name="Tabela_2"/>
    </w:p>
    <w:p w14:paraId="3C475CDC" w14:textId="505FBB67" w:rsidR="00240D99" w:rsidRDefault="00240D99" w:rsidP="00240D99">
      <w:pPr>
        <w:pStyle w:val="TF-LEGENDA"/>
      </w:pPr>
      <w:bookmarkStart w:id="24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2</w:t>
      </w:r>
      <w:r w:rsidR="00E544EE">
        <w:rPr>
          <w:noProof/>
        </w:rPr>
        <w:fldChar w:fldCharType="end"/>
      </w:r>
      <w:bookmarkEnd w:id="24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23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801F7B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 xml:space="preserve">Na RTL se buscou no Chat GPT por sistemas de mercado que pudessem contribuir com a pesquisa em questão. Ao utilizar a pergunta “sistema para vendas de jogos” se obteve as seguintes sugestões: </w:t>
      </w:r>
      <w:proofErr w:type="spellStart"/>
      <w:r w:rsidR="00653451" w:rsidRPr="00653451">
        <w:t>Steam</w:t>
      </w:r>
      <w:proofErr w:type="spellEnd"/>
      <w:r w:rsidR="00653451" w:rsidRPr="00653451">
        <w:t>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</w:t>
      </w:r>
      <w:proofErr w:type="spellStart"/>
      <w:r w:rsidR="00653451" w:rsidRPr="00653451">
        <w:t>ScienceDirect</w:t>
      </w:r>
      <w:proofErr w:type="spellEnd"/>
      <w:r w:rsidR="00653451" w:rsidRPr="00653451">
        <w:t>, “</w:t>
      </w:r>
      <w:proofErr w:type="spellStart"/>
      <w:r w:rsidR="00653451" w:rsidRPr="00653451">
        <w:t>International</w:t>
      </w:r>
      <w:proofErr w:type="spellEnd"/>
      <w:r w:rsidR="00653451" w:rsidRPr="00653451">
        <w:t xml:space="preserve"> </w:t>
      </w:r>
      <w:proofErr w:type="spellStart"/>
      <w:r w:rsidR="00653451" w:rsidRPr="00653451">
        <w:t>Journal</w:t>
      </w:r>
      <w:proofErr w:type="spellEnd"/>
      <w:r w:rsidR="00653451" w:rsidRPr="00653451">
        <w:t xml:space="preserve"> </w:t>
      </w:r>
      <w:proofErr w:type="spellStart"/>
      <w:r w:rsidR="00653451" w:rsidRPr="00653451">
        <w:t>of</w:t>
      </w:r>
      <w:proofErr w:type="spellEnd"/>
      <w:r w:rsidR="00653451" w:rsidRPr="00653451">
        <w:t xml:space="preserve"> </w:t>
      </w:r>
      <w:proofErr w:type="spellStart"/>
      <w:r w:rsidR="00653451" w:rsidRPr="00653451">
        <w:t>Research</w:t>
      </w:r>
      <w:proofErr w:type="spellEnd"/>
      <w:r w:rsidR="00653451" w:rsidRPr="00653451">
        <w:t xml:space="preserve">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 xml:space="preserve">o </w:t>
      </w:r>
      <w:r w:rsidR="00653451" w:rsidRPr="00653451">
        <w:lastRenderedPageBreak/>
        <w:t>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</w:t>
      </w:r>
      <w:proofErr w:type="spellStart"/>
      <w:r w:rsidR="00653451" w:rsidRPr="00653451">
        <w:t>Nuuvem</w:t>
      </w:r>
      <w:proofErr w:type="spellEnd"/>
      <w:r w:rsidR="00653451" w:rsidRPr="00653451">
        <w:t>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270F50">
        <w:t>.</w:t>
      </w:r>
    </w:p>
    <w:p w14:paraId="3F4BF35A" w14:textId="5BF70D6B" w:rsidR="004127BC" w:rsidRDefault="004127BC" w:rsidP="004127BC">
      <w:pPr>
        <w:pStyle w:val="TF-LEGENDA"/>
      </w:pPr>
      <w:bookmarkStart w:id="25" w:name="_Ref131164798"/>
      <w:r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25"/>
      <w:r>
        <w:t xml:space="preserve"> </w:t>
      </w:r>
      <w:r w:rsidRPr="0039016C">
        <w:t>– Síntese dos trabalhos correlatos selecionados</w:t>
      </w:r>
      <w:commentRangeStart w:id="26"/>
      <w:r w:rsidRPr="0039016C">
        <w:t>.</w:t>
      </w:r>
      <w:commentRangeEnd w:id="26"/>
      <w:r w:rsidR="001A52F7">
        <w:rPr>
          <w:rStyle w:val="Refdecomentrio"/>
        </w:rPr>
        <w:commentReference w:id="26"/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3896"/>
        <w:gridCol w:w="1000"/>
        <w:gridCol w:w="1100"/>
        <w:gridCol w:w="1467"/>
        <w:gridCol w:w="1599"/>
      </w:tblGrid>
      <w:tr w:rsidR="003552FF" w14:paraId="1BED3627" w14:textId="77777777" w:rsidTr="003552FF">
        <w:tc>
          <w:tcPr>
            <w:tcW w:w="3948" w:type="dxa"/>
            <w:vAlign w:val="center"/>
          </w:tcPr>
          <w:p w14:paraId="38771B8C" w14:textId="16A2E7A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1009" w:type="dxa"/>
            <w:vAlign w:val="center"/>
          </w:tcPr>
          <w:p w14:paraId="4C68AAAB" w14:textId="7CCB100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100" w:type="dxa"/>
            <w:vAlign w:val="center"/>
          </w:tcPr>
          <w:p w14:paraId="66682FAB" w14:textId="2BD15F1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478" w:type="dxa"/>
            <w:vAlign w:val="center"/>
          </w:tcPr>
          <w:p w14:paraId="45F9B340" w14:textId="4290FE14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527" w:type="dxa"/>
            <w:vAlign w:val="center"/>
          </w:tcPr>
          <w:p w14:paraId="175E68F5" w14:textId="6A92936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3552FF" w14:paraId="32BB0E78" w14:textId="77777777" w:rsidTr="003552FF">
        <w:tc>
          <w:tcPr>
            <w:tcW w:w="3948" w:type="dxa"/>
            <w:vAlign w:val="center"/>
          </w:tcPr>
          <w:p w14:paraId="0D954318" w14:textId="76798A0E" w:rsidR="000E3318" w:rsidRPr="00E03B68" w:rsidRDefault="004D553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1009" w:type="dxa"/>
            <w:vAlign w:val="center"/>
          </w:tcPr>
          <w:p w14:paraId="323BAA17" w14:textId="431CCBD7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35F8FAF0" w14:textId="67D552EA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BBFA713" w14:textId="2CE3E3E6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03B68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2794E3A" w14:textId="75BF73B4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</w:tr>
      <w:tr w:rsidR="003552FF" w14:paraId="347BF8EC" w14:textId="77777777" w:rsidTr="003552FF">
        <w:tc>
          <w:tcPr>
            <w:tcW w:w="3948" w:type="dxa"/>
            <w:vAlign w:val="center"/>
          </w:tcPr>
          <w:p w14:paraId="64B08635" w14:textId="07532709" w:rsidR="000E3318" w:rsidRPr="00E03B68" w:rsidRDefault="000E4E89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 xml:space="preserve">nálise das principais lojas virtuais que comercializam jogos, tais como </w:t>
            </w:r>
            <w:proofErr w:type="spellStart"/>
            <w:r w:rsidR="00281352" w:rsidRPr="00E03B68">
              <w:rPr>
                <w:sz w:val="19"/>
                <w:szCs w:val="19"/>
              </w:rPr>
              <w:t>Steam</w:t>
            </w:r>
            <w:proofErr w:type="spellEnd"/>
            <w:r w:rsidR="00281352" w:rsidRPr="00E03B68">
              <w:rPr>
                <w:sz w:val="19"/>
                <w:szCs w:val="19"/>
              </w:rPr>
              <w:t xml:space="preserve">, Epic Games Store, GOG e </w:t>
            </w:r>
            <w:proofErr w:type="spellStart"/>
            <w:r w:rsidR="00281352" w:rsidRPr="00E03B68">
              <w:rPr>
                <w:sz w:val="19"/>
                <w:szCs w:val="19"/>
              </w:rPr>
              <w:t>Origin</w:t>
            </w:r>
            <w:proofErr w:type="spellEnd"/>
            <w:r w:rsidR="00281352" w:rsidRPr="00E03B68">
              <w:rPr>
                <w:sz w:val="19"/>
                <w:szCs w:val="19"/>
              </w:rPr>
              <w:t>, com foco em como essas lojas se diferenciam entre si e quais as vantagens e desvantagens de cada uma.</w:t>
            </w:r>
          </w:p>
        </w:tc>
        <w:tc>
          <w:tcPr>
            <w:tcW w:w="1009" w:type="dxa"/>
            <w:vAlign w:val="center"/>
          </w:tcPr>
          <w:p w14:paraId="63198D52" w14:textId="19DFC319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664F7C78" w14:textId="3EC3641C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12670733" w14:textId="3DAAADDF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03B68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58BEFD2" w14:textId="227264BD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</w:tr>
      <w:tr w:rsidR="003552FF" w14:paraId="52F3DF7B" w14:textId="77777777" w:rsidTr="003552FF">
        <w:tc>
          <w:tcPr>
            <w:tcW w:w="3948" w:type="dxa"/>
            <w:vAlign w:val="center"/>
          </w:tcPr>
          <w:p w14:paraId="650E054A" w14:textId="35FC9EC8" w:rsidR="000E3318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 formato.</w:t>
            </w:r>
          </w:p>
        </w:tc>
        <w:tc>
          <w:tcPr>
            <w:tcW w:w="1009" w:type="dxa"/>
            <w:vAlign w:val="center"/>
          </w:tcPr>
          <w:p w14:paraId="65EDE59C" w14:textId="425A713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728E89EE" w14:textId="45322C5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614E5DC1" w14:textId="57DD0A25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03B68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66F9D57" w14:textId="08920F35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B93410" w:rsidRPr="00E03B68">
              <w:rPr>
                <w:sz w:val="19"/>
                <w:szCs w:val="19"/>
              </w:rPr>
              <w:t>MORENO</w:t>
            </w:r>
            <w:r w:rsidRPr="00E03B68">
              <w:rPr>
                <w:sz w:val="19"/>
                <w:szCs w:val="19"/>
              </w:rPr>
              <w:t>, 2016)</w:t>
            </w:r>
          </w:p>
        </w:tc>
      </w:tr>
      <w:tr w:rsidR="003552FF" w14:paraId="208588DE" w14:textId="77777777" w:rsidTr="003552FF">
        <w:tc>
          <w:tcPr>
            <w:tcW w:w="3948" w:type="dxa"/>
            <w:vAlign w:val="center"/>
          </w:tcPr>
          <w:p w14:paraId="75AC8818" w14:textId="694A9F38" w:rsidR="008039A9" w:rsidRPr="00E03B68" w:rsidRDefault="00281352" w:rsidP="00A95DEB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</w:t>
            </w:r>
            <w:r w:rsidR="000E4E89" w:rsidRPr="00E03B68">
              <w:rPr>
                <w:sz w:val="19"/>
                <w:szCs w:val="19"/>
              </w:rPr>
              <w:t>que</w:t>
            </w:r>
            <w:r w:rsidRPr="00E03B68">
              <w:rPr>
                <w:sz w:val="19"/>
                <w:szCs w:val="19"/>
              </w:rPr>
              <w:t xml:space="preserve"> analisa a percepção d</w:t>
            </w:r>
            <w:r w:rsidR="000E4E89" w:rsidRPr="00E03B68">
              <w:rPr>
                <w:sz w:val="19"/>
                <w:szCs w:val="19"/>
              </w:rPr>
              <w:t>os</w:t>
            </w:r>
            <w:r w:rsidRPr="00E03B68">
              <w:rPr>
                <w:sz w:val="19"/>
                <w:szCs w:val="19"/>
              </w:rPr>
              <w:t xml:space="preserve"> consumidores sobre as práticas de marketing relacional adotadas por lojas de games e a importância do marketing no contexto atual do mercado de jogos digitais</w:t>
            </w:r>
            <w:r w:rsidR="000E4E89" w:rsidRPr="00E03B68">
              <w:rPr>
                <w:sz w:val="19"/>
                <w:szCs w:val="19"/>
              </w:rPr>
              <w:t>.</w:t>
            </w:r>
          </w:p>
        </w:tc>
        <w:tc>
          <w:tcPr>
            <w:tcW w:w="1009" w:type="dxa"/>
            <w:vAlign w:val="center"/>
          </w:tcPr>
          <w:p w14:paraId="76EE0544" w14:textId="7CC3FC61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244CE7FB" w14:textId="1D94BAA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356C5FC7" w14:textId="55DB07E1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03B68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9A315BC" w14:textId="4E8D4EA0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(KUCHERTT</w:t>
            </w:r>
            <w:r w:rsidR="00116EE9" w:rsidRPr="00E03B68">
              <w:rPr>
                <w:sz w:val="19"/>
                <w:szCs w:val="19"/>
              </w:rPr>
              <w:t xml:space="preserve"> </w:t>
            </w:r>
            <w:r w:rsidR="00116EE9"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</w:tr>
      <w:tr w:rsidR="003552FF" w14:paraId="4CB47A20" w14:textId="77777777" w:rsidTr="003552FF">
        <w:tc>
          <w:tcPr>
            <w:tcW w:w="3948" w:type="dxa"/>
            <w:vAlign w:val="center"/>
          </w:tcPr>
          <w:p w14:paraId="6D1C8C43" w14:textId="495FF5C9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</w:t>
            </w:r>
            <w:r w:rsidR="000E4E89" w:rsidRPr="00E03B68">
              <w:rPr>
                <w:sz w:val="19"/>
                <w:szCs w:val="19"/>
              </w:rPr>
              <w:t>com</w:t>
            </w:r>
            <w:r w:rsidRPr="00E03B68">
              <w:rPr>
                <w:sz w:val="19"/>
                <w:szCs w:val="19"/>
              </w:rPr>
              <w:t xml:space="preserve"> um estudo de caso </w:t>
            </w:r>
            <w:r w:rsidR="000E4E89" w:rsidRPr="00E03B68">
              <w:rPr>
                <w:sz w:val="19"/>
                <w:szCs w:val="19"/>
              </w:rPr>
              <w:t xml:space="preserve">envolvendo </w:t>
            </w:r>
            <w:r w:rsidRPr="00E03B68">
              <w:rPr>
                <w:sz w:val="19"/>
                <w:szCs w:val="19"/>
              </w:rPr>
              <w:t xml:space="preserve">o </w:t>
            </w:r>
            <w:proofErr w:type="spellStart"/>
            <w:r w:rsidRPr="00E03B68">
              <w:rPr>
                <w:i/>
                <w:iCs/>
                <w:sz w:val="19"/>
                <w:szCs w:val="19"/>
              </w:rPr>
              <w:t>redesign</w:t>
            </w:r>
            <w:proofErr w:type="spellEnd"/>
            <w:r w:rsidRPr="00E03B68">
              <w:rPr>
                <w:sz w:val="19"/>
                <w:szCs w:val="19"/>
              </w:rPr>
              <w:t xml:space="preserve"> da interface da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com o objetivo de melhorar a experiência do usuário. </w:t>
            </w:r>
          </w:p>
        </w:tc>
        <w:tc>
          <w:tcPr>
            <w:tcW w:w="1009" w:type="dxa"/>
            <w:vAlign w:val="center"/>
          </w:tcPr>
          <w:p w14:paraId="7B3DCB57" w14:textId="084F3BBE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0CAEC31E" w14:textId="7B298E6A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78008C7" w14:textId="4ECA25CB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03B68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5DD7A94" w14:textId="07DF98E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564633" w:rsidRPr="00E03B68">
              <w:rPr>
                <w:sz w:val="19"/>
                <w:szCs w:val="19"/>
              </w:rPr>
              <w:t>SANTOS</w:t>
            </w:r>
            <w:r w:rsidRPr="00E03B68">
              <w:rPr>
                <w:sz w:val="19"/>
                <w:szCs w:val="19"/>
              </w:rPr>
              <w:t>, 2022)</w:t>
            </w:r>
          </w:p>
        </w:tc>
      </w:tr>
      <w:tr w:rsidR="003552FF" w:rsidRPr="008039A9" w14:paraId="4DB083E9" w14:textId="77777777" w:rsidTr="003552FF">
        <w:tc>
          <w:tcPr>
            <w:tcW w:w="3948" w:type="dxa"/>
            <w:vAlign w:val="center"/>
          </w:tcPr>
          <w:p w14:paraId="6B91A987" w14:textId="428DD4D3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O impacto da transformação digital na cadeia de valor do varejo e as mudanças significativas que a digitalização trouxe para o setor de varejo, incluindo automação de processos, melhoria da experiência do cliente e coleta de dados em tempo real.</w:t>
            </w:r>
          </w:p>
        </w:tc>
        <w:tc>
          <w:tcPr>
            <w:tcW w:w="1009" w:type="dxa"/>
            <w:vAlign w:val="center"/>
          </w:tcPr>
          <w:p w14:paraId="4E219E39" w14:textId="113E1205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1100" w:type="dxa"/>
            <w:vAlign w:val="center"/>
          </w:tcPr>
          <w:p w14:paraId="7ABFC60C" w14:textId="6F456263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1478" w:type="dxa"/>
            <w:vAlign w:val="center"/>
          </w:tcPr>
          <w:p w14:paraId="2A1DB64B" w14:textId="6A280FC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527" w:type="dxa"/>
            <w:vAlign w:val="center"/>
          </w:tcPr>
          <w:p w14:paraId="50E71F81" w14:textId="2C72842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</w:tr>
      <w:tr w:rsidR="003552FF" w:rsidRPr="008039A9" w14:paraId="71E8F38E" w14:textId="77777777" w:rsidTr="003552FF">
        <w:tc>
          <w:tcPr>
            <w:tcW w:w="3948" w:type="dxa"/>
            <w:vAlign w:val="center"/>
          </w:tcPr>
          <w:p w14:paraId="161DFC45" w14:textId="16437B7A" w:rsidR="008039A9" w:rsidRPr="00E03B68" w:rsidRDefault="000E4E89" w:rsidP="004A1B59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 xml:space="preserve"> distribuição de jogos digitais na indústria de jogos e </w:t>
            </w:r>
            <w:r w:rsidR="00F31320" w:rsidRPr="00E03B68">
              <w:rPr>
                <w:sz w:val="19"/>
                <w:szCs w:val="19"/>
              </w:rPr>
              <w:t>a análise d</w:t>
            </w:r>
            <w:r w:rsidR="00281352" w:rsidRPr="00E03B68">
              <w:rPr>
                <w:sz w:val="19"/>
                <w:szCs w:val="19"/>
              </w:rPr>
              <w:t>o mercado de jogos digitais</w:t>
            </w:r>
            <w:r w:rsidR="00F31320" w:rsidRPr="00E03B68">
              <w:rPr>
                <w:sz w:val="19"/>
                <w:szCs w:val="19"/>
              </w:rPr>
              <w:t xml:space="preserve">, </w:t>
            </w:r>
            <w:r w:rsidRPr="00E03B68">
              <w:rPr>
                <w:sz w:val="19"/>
                <w:szCs w:val="19"/>
              </w:rPr>
              <w:t xml:space="preserve">com </w:t>
            </w:r>
            <w:r w:rsidR="00281352" w:rsidRPr="00E03B68">
              <w:rPr>
                <w:sz w:val="19"/>
                <w:szCs w:val="19"/>
              </w:rPr>
              <w:t xml:space="preserve">um estudo de caso sobre a distribuição de um jogo na plataforma </w:t>
            </w:r>
            <w:proofErr w:type="spellStart"/>
            <w:r w:rsidR="00281352" w:rsidRPr="00E03B68">
              <w:rPr>
                <w:sz w:val="19"/>
                <w:szCs w:val="19"/>
              </w:rPr>
              <w:t>Steam</w:t>
            </w:r>
            <w:proofErr w:type="spellEnd"/>
            <w:r w:rsidR="00281352" w:rsidRPr="00E03B68">
              <w:rPr>
                <w:sz w:val="19"/>
                <w:szCs w:val="19"/>
              </w:rPr>
              <w:t xml:space="preserve">, </w:t>
            </w:r>
            <w:r w:rsidRPr="00E03B68">
              <w:rPr>
                <w:sz w:val="19"/>
                <w:szCs w:val="19"/>
              </w:rPr>
              <w:t xml:space="preserve">com o objetivo de entender como a plataforma funciona </w:t>
            </w:r>
            <w:r w:rsidR="00281352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os </w:t>
            </w:r>
            <w:r w:rsidR="00281352" w:rsidRPr="00E03B68">
              <w:rPr>
                <w:sz w:val="19"/>
                <w:szCs w:val="19"/>
              </w:rPr>
              <w:t>desafios enfrentados pelos desenvolvedores na distribuição de jogos.</w:t>
            </w:r>
          </w:p>
        </w:tc>
        <w:tc>
          <w:tcPr>
            <w:tcW w:w="1009" w:type="dxa"/>
            <w:vAlign w:val="center"/>
          </w:tcPr>
          <w:p w14:paraId="1763AC59" w14:textId="497E7AE9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65D79E88" w14:textId="57B9237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</w:rPr>
              <w:t>Gpt</w:t>
            </w:r>
            <w:proofErr w:type="spellEnd"/>
          </w:p>
        </w:tc>
        <w:tc>
          <w:tcPr>
            <w:tcW w:w="1478" w:type="dxa"/>
            <w:vAlign w:val="center"/>
          </w:tcPr>
          <w:p w14:paraId="1BE9BD32" w14:textId="19B5DB7B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"Digital Game" "</w:t>
            </w:r>
            <w:proofErr w:type="spellStart"/>
            <w:r w:rsidRPr="00E03B68">
              <w:rPr>
                <w:sz w:val="19"/>
                <w:szCs w:val="19"/>
              </w:rPr>
              <w:t>Gaming</w:t>
            </w:r>
            <w:proofErr w:type="spellEnd"/>
            <w:r w:rsidRPr="00E03B68">
              <w:rPr>
                <w:sz w:val="19"/>
                <w:szCs w:val="19"/>
              </w:rPr>
              <w:t xml:space="preserve"> </w:t>
            </w:r>
            <w:proofErr w:type="spellStart"/>
            <w:r w:rsidRPr="00E03B68">
              <w:rPr>
                <w:sz w:val="19"/>
                <w:szCs w:val="19"/>
              </w:rPr>
              <w:t>Industry</w:t>
            </w:r>
            <w:proofErr w:type="spellEnd"/>
            <w:r w:rsidRPr="00E03B68">
              <w:rPr>
                <w:sz w:val="19"/>
                <w:szCs w:val="19"/>
              </w:rPr>
              <w:t>"</w:t>
            </w:r>
          </w:p>
        </w:tc>
        <w:tc>
          <w:tcPr>
            <w:tcW w:w="1527" w:type="dxa"/>
            <w:vAlign w:val="center"/>
          </w:tcPr>
          <w:p w14:paraId="710BEF51" w14:textId="4B1466D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</w:tr>
      <w:tr w:rsidR="003552FF" w:rsidRPr="008039A9" w14:paraId="15EC4F12" w14:textId="77777777" w:rsidTr="003552FF">
        <w:tc>
          <w:tcPr>
            <w:tcW w:w="3948" w:type="dxa"/>
            <w:vAlign w:val="center"/>
          </w:tcPr>
          <w:p w14:paraId="6B6E5E2A" w14:textId="72FF442A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</w:t>
            </w:r>
            <w:r w:rsidR="005055F0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desenvolvedor de jogos digitais,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 xml:space="preserve"> é possível realizar a compra de diferentes jogos na plataforma e com excelentes opções de acessibilidade.</w:t>
            </w:r>
          </w:p>
        </w:tc>
        <w:tc>
          <w:tcPr>
            <w:tcW w:w="1009" w:type="dxa"/>
            <w:vAlign w:val="center"/>
          </w:tcPr>
          <w:p w14:paraId="041F5464" w14:textId="0D97FDB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40F53FCB" w14:textId="5F6089D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1B9D22D1" w14:textId="7BFE4BFB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764D7E1E" w14:textId="7BBC216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</w:tr>
      <w:tr w:rsidR="003552FF" w:rsidRPr="008039A9" w14:paraId="21620E6A" w14:textId="77777777" w:rsidTr="003552FF">
        <w:tc>
          <w:tcPr>
            <w:tcW w:w="3948" w:type="dxa"/>
            <w:vAlign w:val="center"/>
          </w:tcPr>
          <w:p w14:paraId="7FAE6183" w14:textId="45E701F8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</w:t>
            </w:r>
            <w:proofErr w:type="spellStart"/>
            <w:r w:rsidRPr="00E03B68">
              <w:rPr>
                <w:sz w:val="19"/>
                <w:szCs w:val="19"/>
              </w:rPr>
              <w:t>Nuuvem</w:t>
            </w:r>
            <w:proofErr w:type="spellEnd"/>
            <w:r w:rsidRPr="00E03B68">
              <w:rPr>
                <w:sz w:val="19"/>
                <w:szCs w:val="19"/>
              </w:rPr>
              <w:t xml:space="preserve">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 xml:space="preserve">, os jogos são vendidos e entregues pela internet, tornando a experiência de compra mais conveniente. A </w:t>
            </w:r>
            <w:proofErr w:type="spellStart"/>
            <w:r w:rsidRPr="00E03B68">
              <w:rPr>
                <w:sz w:val="19"/>
                <w:szCs w:val="19"/>
              </w:rPr>
              <w:t>Nuuvem</w:t>
            </w:r>
            <w:proofErr w:type="spellEnd"/>
            <w:r w:rsidRPr="00E03B68">
              <w:rPr>
                <w:sz w:val="19"/>
                <w:szCs w:val="19"/>
              </w:rPr>
              <w:t xml:space="preserve"> é uma opção interessante para quem busca jogos digitais com preços acessíveis e uma grande variedade de títulos.</w:t>
            </w:r>
          </w:p>
        </w:tc>
        <w:tc>
          <w:tcPr>
            <w:tcW w:w="1009" w:type="dxa"/>
            <w:vAlign w:val="center"/>
          </w:tcPr>
          <w:p w14:paraId="5FDFE59C" w14:textId="6E8A52D1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2B7877CD" w14:textId="1595652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4798BD0D" w14:textId="4DB71FFC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499983CC" w14:textId="66214E22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5C59687D" w14:textId="7EFC1950" w:rsidR="003552FF" w:rsidRDefault="003552FF" w:rsidP="003552FF">
      <w:pPr>
        <w:pStyle w:val="TF-TEXTO"/>
      </w:pPr>
      <w:r w:rsidRPr="000857A8">
        <w:t xml:space="preserve">A RL resultou em nove trabalhos relacionados à pesquisa em questão, sendo cinco deles obtidos pela RSL e quatro pela RTL. </w:t>
      </w:r>
      <w:proofErr w:type="spellStart"/>
      <w:r w:rsidRPr="000857A8">
        <w:t>Bugay</w:t>
      </w:r>
      <w:proofErr w:type="spellEnd"/>
      <w:r w:rsidRPr="000857A8">
        <w:t xml:space="preserve">, </w:t>
      </w:r>
      <w:proofErr w:type="spellStart"/>
      <w:r w:rsidRPr="000857A8">
        <w:t>Campigoto</w:t>
      </w:r>
      <w:proofErr w:type="spellEnd"/>
      <w:r w:rsidRPr="000857A8">
        <w:t xml:space="preserve"> e Lemke (2015) se destaca</w:t>
      </w:r>
      <w:r>
        <w:t>m</w:t>
      </w:r>
      <w:r w:rsidRPr="000857A8">
        <w:t xml:space="preserve"> por ter </w:t>
      </w:r>
      <w:r w:rsidRPr="000857A8">
        <w:lastRenderedPageBreak/>
        <w:t>foco no desenvolvimento de um site de venda de jogos digitais em uma loja real</w:t>
      </w:r>
      <w:r>
        <w:t>, atendendo</w:t>
      </w:r>
      <w:r w:rsidRPr="000857A8">
        <w:t xml:space="preserve"> aos critérios 1, 2, 3 e 5</w:t>
      </w:r>
      <w:r>
        <w:t xml:space="preserve"> e</w:t>
      </w:r>
      <w:r w:rsidRPr="000857A8">
        <w:t xml:space="preserve"> totalizando sete pontos. O trabalho de Gomes e Chaves (2023) diz respeito</w:t>
      </w:r>
      <w:r>
        <w:t xml:space="preserve"> </w:t>
      </w:r>
      <w:r w:rsidRPr="000857A8">
        <w:t>a ser um desenvolvimento de um site de venda de jogos digitais, que atendeu aos critérios 1, 2, 3 e 5</w:t>
      </w:r>
      <w:r>
        <w:t xml:space="preserve">, </w:t>
      </w:r>
      <w:r w:rsidRPr="000857A8">
        <w:t xml:space="preserve">totalizando sete pontos. </w:t>
      </w:r>
      <w:r>
        <w:t>M</w:t>
      </w:r>
      <w:r w:rsidR="009B43E5">
        <w:t>oreno</w:t>
      </w:r>
      <w:r w:rsidRPr="000857A8">
        <w:t xml:space="preserve"> (2016) se destaca pela metodologia utilizada no estudo sobre o mercado de jogos digitais, com avaliações do panorama atual do </w:t>
      </w:r>
      <w:r w:rsidRPr="000A25A3">
        <w:rPr>
          <w:i/>
          <w:iCs/>
        </w:rPr>
        <w:t>e-commerce</w:t>
      </w:r>
      <w:r>
        <w:t xml:space="preserve"> </w:t>
      </w:r>
      <w:r w:rsidRPr="000857A8">
        <w:t xml:space="preserve">de jogos com os de tempos atrás, atendendo aos critérios 1, 2 e 6, totalizando seis pontos. O trabalho de </w:t>
      </w:r>
      <w:proofErr w:type="spellStart"/>
      <w:r w:rsidRPr="000857A8">
        <w:t>Kuchertt</w:t>
      </w:r>
      <w:proofErr w:type="spellEnd"/>
      <w:r>
        <w:t xml:space="preserve"> </w:t>
      </w:r>
      <w:r w:rsidRPr="00237179">
        <w:rPr>
          <w:i/>
          <w:iCs/>
        </w:rPr>
        <w:t>et al.</w:t>
      </w:r>
      <w:r>
        <w:t xml:space="preserve"> </w:t>
      </w:r>
      <w:r w:rsidRPr="000857A8">
        <w:t xml:space="preserve">(2021) foi escolhido por falar sobre estratégias de marketing e venda de produtos em lojas de </w:t>
      </w:r>
      <w:r>
        <w:t>jogos digitais,</w:t>
      </w:r>
      <w:r w:rsidRPr="000857A8">
        <w:t xml:space="preserve"> com percepções de estudantes da área, </w:t>
      </w:r>
      <w:r>
        <w:t>atendendo a</w:t>
      </w:r>
      <w:r w:rsidRPr="000857A8">
        <w:t xml:space="preserve">os critérios 1 e 2, </w:t>
      </w:r>
      <w:r>
        <w:t>que totalizam</w:t>
      </w:r>
      <w:r w:rsidRPr="000857A8">
        <w:t xml:space="preserve"> cinco pontos. Já o trabalho de </w:t>
      </w:r>
      <w:r>
        <w:t>Santos</w:t>
      </w:r>
      <w:r w:rsidRPr="000857A8">
        <w:t xml:space="preserve"> (2022) se destaca pelo alto foco na experiência do usuário, principalmente no </w:t>
      </w:r>
      <w:proofErr w:type="spellStart"/>
      <w:r w:rsidRPr="00534CDD">
        <w:rPr>
          <w:i/>
          <w:iCs/>
        </w:rPr>
        <w:t>redesign</w:t>
      </w:r>
      <w:proofErr w:type="spellEnd"/>
      <w:r w:rsidRPr="000857A8">
        <w:t xml:space="preserve"> de plataformas de venda de jogos digitais </w:t>
      </w:r>
      <w:r>
        <w:t>qu</w:t>
      </w:r>
      <w:r w:rsidRPr="000857A8">
        <w:t>e tenha</w:t>
      </w:r>
      <w:r>
        <w:t>m</w:t>
      </w:r>
      <w:r w:rsidRPr="000857A8">
        <w:t xml:space="preserve"> aplicado práticas de design centrado na experiência e usabilidade do usuário, atendendo os critérios 1, 2 e 4, totalizando sete pontos</w:t>
      </w:r>
      <w:r w:rsidRPr="003F4B66">
        <w:t>.</w:t>
      </w:r>
    </w:p>
    <w:p w14:paraId="6D0A72C0" w14:textId="4AE7AD1D" w:rsidR="003552FF" w:rsidRPr="00542A6D" w:rsidRDefault="003552FF" w:rsidP="003552FF">
      <w:pPr>
        <w:pStyle w:val="TF-TEXTO"/>
      </w:pPr>
      <w:r w:rsidRPr="000857A8">
        <w:t xml:space="preserve">Na RTL foram obtidos quatro trabalhos. </w:t>
      </w:r>
      <w:proofErr w:type="spellStart"/>
      <w:r w:rsidRPr="000857A8">
        <w:t>Reinartz</w:t>
      </w:r>
      <w:proofErr w:type="spellEnd"/>
      <w:r w:rsidRPr="000857A8">
        <w:t xml:space="preserve">, </w:t>
      </w:r>
      <w:proofErr w:type="spellStart"/>
      <w:r w:rsidRPr="000857A8">
        <w:t>Wiegand</w:t>
      </w:r>
      <w:proofErr w:type="spellEnd"/>
      <w:r w:rsidRPr="000857A8">
        <w:t xml:space="preserve"> e </w:t>
      </w:r>
      <w:proofErr w:type="spellStart"/>
      <w:r w:rsidRPr="000857A8">
        <w:t>Imschloss</w:t>
      </w:r>
      <w:proofErr w:type="spellEnd"/>
      <w:r w:rsidRPr="000857A8">
        <w:t xml:space="preserve"> (2019) se destacaram por trazerem o impacto da venda de jogos digitais em relação a venda de jogos físico, mostrando a importância das empresas físicas se adaptarem ao mundo digital, atendendo aos critérios 1, 2 e 6</w:t>
      </w:r>
      <w:r>
        <w:t xml:space="preserve">, </w:t>
      </w:r>
      <w:r w:rsidRPr="000857A8">
        <w:t xml:space="preserve">totalizando seis pontos. </w:t>
      </w:r>
      <w:proofErr w:type="spellStart"/>
      <w:r w:rsidRPr="000857A8">
        <w:t>Blancaflor</w:t>
      </w:r>
      <w:proofErr w:type="spellEnd"/>
      <w:r w:rsidRPr="000857A8">
        <w:t xml:space="preserve"> e Miguel (2022) </w:t>
      </w:r>
      <w:r>
        <w:t xml:space="preserve">tem como diferencial </w:t>
      </w:r>
      <w:r w:rsidRPr="000857A8">
        <w:t>ser um caso real sobre a indústria de games, que com o tempo obteve a mudança de lojas físicas para lojas digitais e o aumento da venda dos produtos</w:t>
      </w:r>
      <w:r>
        <w:t xml:space="preserve">, atendendo </w:t>
      </w:r>
      <w:r w:rsidRPr="000857A8">
        <w:t>aos critérios 1 e 2</w:t>
      </w:r>
      <w:r>
        <w:t xml:space="preserve">, </w:t>
      </w:r>
      <w:r w:rsidRPr="000857A8">
        <w:t xml:space="preserve">totalizando cinco pontos. Epic Games (2023) é uma solução desenvolvida para venda de jogos digitais com </w:t>
      </w:r>
      <w:r>
        <w:t xml:space="preserve">a </w:t>
      </w:r>
      <w:r w:rsidRPr="000857A8">
        <w:t>possibilidade de compra de diversos produtos</w:t>
      </w:r>
      <w:r>
        <w:t xml:space="preserve"> e que</w:t>
      </w:r>
      <w:r w:rsidRPr="000857A8">
        <w:t xml:space="preserve">, atualmente, é uma das maiores </w:t>
      </w:r>
      <w:r>
        <w:t xml:space="preserve">empresas </w:t>
      </w:r>
      <w:r w:rsidRPr="000857A8">
        <w:t>disponíveis no mercado para esse fim, atendendo aos critérios 1, 2, 4 e 6</w:t>
      </w:r>
      <w:r>
        <w:t xml:space="preserve">, </w:t>
      </w:r>
      <w:r w:rsidRPr="000857A8">
        <w:t xml:space="preserve">totalizando oito pontos. Por fim, </w:t>
      </w:r>
      <w:r>
        <w:t xml:space="preserve">a </w:t>
      </w:r>
      <w:proofErr w:type="spellStart"/>
      <w:r w:rsidRPr="000857A8">
        <w:t>Nuuvem</w:t>
      </w:r>
      <w:proofErr w:type="spellEnd"/>
      <w:r w:rsidRPr="000857A8">
        <w:t xml:space="preserve"> (2023) é outra solução desenvolvida com o foco de venda de jogos digitais, trazendo como diferencial a venda de </w:t>
      </w:r>
      <w:proofErr w:type="spellStart"/>
      <w:r w:rsidRPr="000857A8">
        <w:t>Gift</w:t>
      </w:r>
      <w:proofErr w:type="spellEnd"/>
      <w:r w:rsidRPr="000857A8">
        <w:t xml:space="preserve"> Cards que podem ser resgatados em outras plataformas, </w:t>
      </w:r>
      <w:r>
        <w:t>facilitando</w:t>
      </w:r>
      <w:r w:rsidRPr="000857A8">
        <w:t xml:space="preserve"> para o usuário a inclusão de dinheiro nelas, atendendo aos critérios 1, 2 e 4</w:t>
      </w:r>
      <w:r>
        <w:t>,</w:t>
      </w:r>
      <w:r w:rsidRPr="000857A8">
        <w:t xml:space="preserve"> totalizando sete pontos.</w:t>
      </w:r>
    </w:p>
    <w:p w14:paraId="06BEB98B" w14:textId="770F0B28" w:rsidR="00451B94" w:rsidRDefault="00C67979" w:rsidP="003552F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14"/>
      <w:r>
        <w:t>Justificativa</w:t>
      </w:r>
    </w:p>
    <w:p w14:paraId="0F030963" w14:textId="2FFFF227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De que forma é possível tornar </w:t>
      </w:r>
      <w:r w:rsidRPr="00E03B68">
        <w:rPr>
          <w:i/>
          <w:iCs/>
        </w:rPr>
        <w:t>e-</w:t>
      </w:r>
      <w:proofErr w:type="spellStart"/>
      <w:r w:rsidRPr="00E03B68">
        <w:rPr>
          <w:i/>
          <w:iCs/>
        </w:rPr>
        <w:t>commerces</w:t>
      </w:r>
      <w:proofErr w:type="spellEnd"/>
      <w:r w:rsidRPr="000C53D1">
        <w:t xml:space="preserve"> de venda de jogos digitais mais acessíveis para as pessoas,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E447C9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E447C9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E447C9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</w:t>
      </w:r>
      <w:r w:rsidR="00A20669" w:rsidRPr="002E0F9A">
        <w:lastRenderedPageBreak/>
        <w:t>mercado de consumo, a demanda por 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38B06F4D" w14:textId="616FC8FA" w:rsidR="007C2223" w:rsidRPr="002E0F9A" w:rsidRDefault="006A1C98" w:rsidP="007C2223">
      <w:pPr>
        <w:pStyle w:val="TF-TEXTO"/>
      </w:pPr>
      <w:r w:rsidRPr="002E0F9A">
        <w:t xml:space="preserve">Entretanto, não basta apenas disponibilizar uma solução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</w:t>
      </w:r>
      <w:proofErr w:type="spellStart"/>
      <w:r w:rsidR="007C2223" w:rsidRPr="002E0F9A">
        <w:rPr>
          <w:i/>
          <w:iCs/>
        </w:rPr>
        <w:t>commerces</w:t>
      </w:r>
      <w:proofErr w:type="spellEnd"/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</w:t>
      </w:r>
      <w:proofErr w:type="spellStart"/>
      <w:r w:rsidR="007C2223" w:rsidRPr="002E0F9A">
        <w:t>eMAG</w:t>
      </w:r>
      <w:proofErr w:type="spellEnd"/>
      <w:r w:rsidR="007C2223" w:rsidRPr="002E0F9A">
        <w:t xml:space="preserve">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</w:t>
      </w:r>
      <w:proofErr w:type="spellStart"/>
      <w:r w:rsidR="007C2223" w:rsidRPr="002E0F9A">
        <w:rPr>
          <w:i/>
          <w:iCs/>
        </w:rPr>
        <w:t>commerces</w:t>
      </w:r>
      <w:proofErr w:type="spellEnd"/>
      <w:r w:rsidR="007C2223" w:rsidRPr="002E0F9A">
        <w:t xml:space="preserve"> acessíveis a pessoas com deficiência, em conjunto com o site ASES, visam promover a resolução do problema de acessibilidade (BRASIL, 2022). </w:t>
      </w:r>
    </w:p>
    <w:p w14:paraId="74072FA8" w14:textId="18E0BAE6" w:rsidR="007C2223" w:rsidRDefault="007C2223" w:rsidP="00E75AC1">
      <w:pPr>
        <w:pStyle w:val="TF-TEXTO"/>
        <w:ind w:firstLine="0"/>
      </w:pPr>
      <w:r w:rsidRPr="002E0F9A">
        <w:tab/>
      </w:r>
      <w:r w:rsidR="006A1C98" w:rsidRPr="002E0F9A">
        <w:t>Cabe destacar, que o trab</w:t>
      </w:r>
      <w:r w:rsidR="006A1C98">
        <w:t xml:space="preserve">alho </w:t>
      </w:r>
      <w:r w:rsidR="00F75469">
        <w:t>proposto</w:t>
      </w:r>
      <w:r w:rsidR="00F75469" w:rsidRPr="006A1C98">
        <w:t xml:space="preserve"> apresenta</w:t>
      </w:r>
      <w:r w:rsidR="006A1C98" w:rsidRPr="006A1C98">
        <w:t xml:space="preserve"> paridade com todos os trabalhos correlatos e </w:t>
      </w:r>
      <w:r w:rsidR="006A1C98">
        <w:t>soluções</w:t>
      </w:r>
      <w:r w:rsidR="006A1C98" w:rsidRPr="006A1C98">
        <w:t xml:space="preserve"> apresentados no </w:t>
      </w:r>
      <w:r w:rsidR="006A1C98">
        <w:fldChar w:fldCharType="begin"/>
      </w:r>
      <w:r w:rsidR="006A1C98">
        <w:instrText xml:space="preserve"> REF _Ref131164798 \h </w:instrText>
      </w:r>
      <w:r w:rsidR="006A1C98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A1C98">
        <w:fldChar w:fldCharType="end"/>
      </w:r>
      <w:r w:rsidR="006A1C98" w:rsidRPr="006A1C98">
        <w:t xml:space="preserve">. </w:t>
      </w:r>
      <w:proofErr w:type="spellStart"/>
      <w:r w:rsidR="00926E65" w:rsidRPr="00926E65">
        <w:t>Bugay</w:t>
      </w:r>
      <w:proofErr w:type="spellEnd"/>
      <w:r w:rsidR="00926E65" w:rsidRPr="00926E65">
        <w:t xml:space="preserve">, </w:t>
      </w:r>
      <w:proofErr w:type="spellStart"/>
      <w:r w:rsidR="00926E65" w:rsidRPr="00926E65">
        <w:t>Campigoto</w:t>
      </w:r>
      <w:proofErr w:type="spellEnd"/>
      <w:r w:rsidR="00926E65" w:rsidRPr="00926E65">
        <w:t xml:space="preserve"> e Lemke (2015) apresentam como a aplicação de técnicas de engenharia de software pode melhorar a qualidade e confiabilidade dos sistemas, o que é relevante para o desenvolvimento de plataformas de jogos digitais confiáveis e seguras. Já o estudo de Gomes e Chaves (2023) analisa as principais lojas virtuais que comercializam jogos, fornecendo uma visão ampla do mercado e ajudando a entender como as lojas se diferenciam entre si. O trabalho de Moreno (2016) oferece uma análise comparativa entre o mercado de jogos em mídia física e digital, o que é importante para entender as vantagens e desvantagens de cada formato. O estudo de </w:t>
      </w:r>
      <w:proofErr w:type="spellStart"/>
      <w:r w:rsidR="00926E65" w:rsidRPr="00926E65">
        <w:t>Kuchertt</w:t>
      </w:r>
      <w:proofErr w:type="spellEnd"/>
      <w:r w:rsidR="00926E65" w:rsidRPr="00926E65">
        <w:t xml:space="preserve"> </w:t>
      </w:r>
      <w:r w:rsidR="00926E65" w:rsidRPr="00261982">
        <w:rPr>
          <w:i/>
          <w:iCs/>
        </w:rPr>
        <w:t>et al</w:t>
      </w:r>
      <w:r w:rsidR="00926E65" w:rsidRPr="00926E65">
        <w:t xml:space="preserve">. (2021) fornece informações sobre a percepção dos consumidores sobre as práticas de marketing relacional adotadas por lojas de jogos, o que pode ajudar a entender como o marketing pode ser usado para atrair e reter clientes. O trabalho de Santos (2022) destaca a importância do design centrado no usuário e da usabilidade no desenvolvimento de interfaces para plataformas de jogos digitais, o que é crucial para melhorar a experiência do usuário e aumentar a satisfação do cliente. O estudo de </w:t>
      </w:r>
      <w:proofErr w:type="spellStart"/>
      <w:r w:rsidR="00926E65" w:rsidRPr="00926E65">
        <w:t>Reinartz</w:t>
      </w:r>
      <w:proofErr w:type="spellEnd"/>
      <w:r w:rsidR="00926E65" w:rsidRPr="00926E65">
        <w:t xml:space="preserve">, </w:t>
      </w:r>
      <w:proofErr w:type="spellStart"/>
      <w:r w:rsidR="00926E65" w:rsidRPr="00926E65">
        <w:t>Wiegand</w:t>
      </w:r>
      <w:proofErr w:type="spellEnd"/>
      <w:r w:rsidR="00926E65" w:rsidRPr="00926E65">
        <w:t xml:space="preserve"> e </w:t>
      </w:r>
      <w:proofErr w:type="spellStart"/>
      <w:r w:rsidR="00926E65" w:rsidRPr="00926E65">
        <w:t>Imschloss</w:t>
      </w:r>
      <w:proofErr w:type="spellEnd"/>
      <w:r w:rsidR="00926E65" w:rsidRPr="00926E65">
        <w:t xml:space="preserve"> (2019) apresenta as mudanças significativas que a digitalização trouxe para o setor de varejo, o que pode ajudar a entender como a transformação digital está impactando o mercado de jogos digitais. Por fim, o trabalho </w:t>
      </w:r>
      <w:r w:rsidR="00926E65" w:rsidRPr="00926E65">
        <w:lastRenderedPageBreak/>
        <w:t xml:space="preserve">de </w:t>
      </w:r>
      <w:proofErr w:type="spellStart"/>
      <w:r w:rsidR="00926E65" w:rsidRPr="00926E65">
        <w:t>Blancaflor</w:t>
      </w:r>
      <w:proofErr w:type="spellEnd"/>
      <w:r w:rsidR="00926E65" w:rsidRPr="00926E65">
        <w:t xml:space="preserve"> e Miguel (2022) aborda a distribuição de jogos digitais na indústria de jogos, fornecendo insights sobre os desafios enfrentados pelos desenvolvedores na distribuição de jogos e como as plataformas devem funcionar atualmente.</w:t>
      </w:r>
    </w:p>
    <w:p w14:paraId="760EE367" w14:textId="391F90C9" w:rsidR="00943A7D" w:rsidRDefault="009B3F2F" w:rsidP="009B3F2F">
      <w:pPr>
        <w:pStyle w:val="TF-TEXTO"/>
      </w:pPr>
      <w:r>
        <w:t xml:space="preserve">Como uma abordagem </w:t>
      </w:r>
      <w:r w:rsidRPr="009B3F2F">
        <w:t xml:space="preserve">inovadora para </w:t>
      </w:r>
      <w:r>
        <w:t xml:space="preserve">contribuir com o </w:t>
      </w:r>
      <w:r w:rsidRPr="009B3F2F">
        <w:t xml:space="preserve">mercado de </w:t>
      </w:r>
      <w:r w:rsidRPr="009B3F2F">
        <w:rPr>
          <w:i/>
          <w:iCs/>
        </w:rPr>
        <w:t>e-</w:t>
      </w:r>
      <w:proofErr w:type="spellStart"/>
      <w:r w:rsidRPr="009B3F2F">
        <w:rPr>
          <w:i/>
          <w:iCs/>
        </w:rPr>
        <w:t>commerce</w:t>
      </w:r>
      <w:r>
        <w:rPr>
          <w:i/>
          <w:iCs/>
        </w:rPr>
        <w:t>s</w:t>
      </w:r>
      <w:proofErr w:type="spellEnd"/>
      <w:r w:rsidRPr="009B3F2F">
        <w:t xml:space="preserve"> </w:t>
      </w:r>
      <w:r>
        <w:t>e, considerando</w:t>
      </w:r>
      <w:r w:rsidRPr="009B3F2F">
        <w:t xml:space="preserve"> as necessidades d</w:t>
      </w:r>
      <w:r w:rsidR="0013753D">
        <w:t>os</w:t>
      </w:r>
      <w:r w:rsidRPr="009B3F2F">
        <w:t xml:space="preserve"> usuários </w:t>
      </w:r>
      <w:r w:rsidR="0013753D">
        <w:t>e suas limitações, é fundamental que as empresas fortaleçam como uma organização socialmente responsável e contribuírem relacionamentos fortes com os consumidores, enfatizando uma relação positiva (DANG; NGUYEN; WANG, 2020)</w:t>
      </w:r>
      <w:r w:rsidRPr="009B3F2F">
        <w:t>.</w:t>
      </w:r>
      <w:r>
        <w:t xml:space="preserve"> Aliado </w:t>
      </w:r>
      <w:r w:rsidRPr="009B3F2F">
        <w:t xml:space="preserve">a inovação tecnológica </w:t>
      </w:r>
      <w:r w:rsidR="00026783">
        <w:t xml:space="preserve">e </w:t>
      </w:r>
      <w:r w:rsidRPr="009B3F2F">
        <w:t>a responsabilidade social</w:t>
      </w:r>
      <w:r>
        <w:t>, este</w:t>
      </w:r>
      <w:r w:rsidRPr="009B3F2F">
        <w:t xml:space="preserve"> trabalho </w:t>
      </w:r>
      <w:r w:rsidR="00026783">
        <w:t>visa</w:t>
      </w:r>
      <w:r w:rsidRPr="009B3F2F">
        <w:t xml:space="preserve">, portanto, </w:t>
      </w:r>
      <w:r w:rsidR="00026783">
        <w:t>fornecer o</w:t>
      </w:r>
      <w:r w:rsidRPr="009B3F2F">
        <w:t xml:space="preserve"> bem-estar, satisfação dos usuários e à promoção </w:t>
      </w:r>
      <w:r w:rsidR="00C41F31">
        <w:t>da</w:t>
      </w:r>
      <w:r w:rsidRPr="009B3F2F">
        <w:t xml:space="preserve"> igualdade de oportunidades.</w:t>
      </w:r>
      <w:r w:rsidR="00026783">
        <w:t xml:space="preserve"> Assim</w:t>
      </w:r>
      <w:r w:rsidRPr="009B3F2F">
        <w:t xml:space="preserve">, as empresas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>
        <w:t>além de contribuir como</w:t>
      </w:r>
      <w:r w:rsidRPr="009B3F2F">
        <w:t xml:space="preserve"> um diferencial competitivo importante no mercado.</w:t>
      </w:r>
    </w:p>
    <w:p w14:paraId="07E056D1" w14:textId="3FAF2041" w:rsidR="00A20669" w:rsidRDefault="00EC63D3" w:rsidP="00943A7D">
      <w:pPr>
        <w:pStyle w:val="TF-TEXTO"/>
      </w:pPr>
      <w:r w:rsidRPr="00EC63D3">
        <w:t xml:space="preserve">O trabalho proposto adere ao eixo de Desenvolvimento de Software para Sistemas de Informação e, por isso, traz formas de evoluir soluções de </w:t>
      </w:r>
      <w:r w:rsidRPr="00BE5D8C">
        <w:rPr>
          <w:i/>
          <w:iCs/>
        </w:rPr>
        <w:t>e-commerce</w:t>
      </w:r>
      <w:r w:rsidRPr="00EC63D3">
        <w:t>, destacando a necessidade de sites acessíveis e promovendo a inclusão digital no Brasil. Também são utilizadas técnicas e ferramentas de desenvolvimento de software que, combinadas com a compreensão das necessidades dos usuários finais, ajuda a melhorar a experiência de compras online e aumentar as vendas e o sucesso dos negócios.</w:t>
      </w:r>
      <w:r w:rsidR="00875E4A">
        <w:t xml:space="preserve"> </w:t>
      </w:r>
      <w:r w:rsidR="003B1942">
        <w:t xml:space="preserve">Além disso, é evidenciado o grande impacto </w:t>
      </w:r>
      <w:r w:rsidR="001E5834">
        <w:t xml:space="preserve">que os </w:t>
      </w:r>
      <w:r w:rsidR="001E5834" w:rsidRPr="001E5834">
        <w:rPr>
          <w:i/>
          <w:iCs/>
        </w:rPr>
        <w:t>e-</w:t>
      </w:r>
      <w:proofErr w:type="spellStart"/>
      <w:r w:rsidR="001E5834" w:rsidRPr="001E5834">
        <w:rPr>
          <w:i/>
          <w:iCs/>
        </w:rPr>
        <w:t>commerces</w:t>
      </w:r>
      <w:proofErr w:type="spellEnd"/>
      <w:r w:rsidR="001E5834" w:rsidRPr="001E5834">
        <w:t xml:space="preserve"> </w:t>
      </w:r>
      <w:r w:rsidR="004514AE">
        <w:t xml:space="preserve">possuem ao </w:t>
      </w:r>
      <w:r w:rsidR="001E5834" w:rsidRPr="001E5834">
        <w:t>estar ao alcance d</w:t>
      </w:r>
      <w:r w:rsidR="00344257">
        <w:t>e</w:t>
      </w:r>
      <w:r w:rsidR="001E5834" w:rsidRPr="001E5834">
        <w:t xml:space="preserve"> </w:t>
      </w:r>
      <w:r w:rsidR="001E5834">
        <w:t xml:space="preserve">todas as </w:t>
      </w:r>
      <w:r w:rsidR="001E5834" w:rsidRPr="001E5834">
        <w:t>pessoas</w:t>
      </w:r>
      <w:r w:rsidR="001E5834">
        <w:t>,</w:t>
      </w:r>
      <w:r w:rsidR="001E5834" w:rsidRPr="001E5834">
        <w:t xml:space="preserve"> independentemente de suas limitações físicas e cognitivas</w:t>
      </w:r>
      <w:r w:rsidR="00344257">
        <w:t>.</w:t>
      </w:r>
      <w:r w:rsidR="001D0073">
        <w:t xml:space="preserve"> </w:t>
      </w:r>
      <w:r w:rsidR="00421078">
        <w:t xml:space="preserve">Assim, é possível incluir diversos contextos sociais e organizacionais e, com a avaliação das necessidades de informatização, assim como a aplicação de processos, técnicas e ferramentas, será produzida uma solução de </w:t>
      </w:r>
      <w:r w:rsidR="00421078" w:rsidRPr="00421078">
        <w:rPr>
          <w:i/>
          <w:iCs/>
        </w:rPr>
        <w:t>e-commerce</w:t>
      </w:r>
      <w:r w:rsidR="00421078">
        <w:t xml:space="preserve"> </w:t>
      </w:r>
      <w:r w:rsidR="003552FF">
        <w:t>de venda de jogos digitais q</w:t>
      </w:r>
      <w:r w:rsidR="00421078">
        <w:t>ue atenda essas necessidades.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280D51EB" w:rsidR="00451B94" w:rsidRPr="007E0D87" w:rsidRDefault="00875E4A" w:rsidP="00515428">
      <w:pPr>
        <w:pStyle w:val="TF-TEXTO"/>
      </w:pPr>
      <w:r w:rsidRPr="00875E4A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(COSTA, 2018, p. 21). Dessa forma, a pesquisa em questão é prescritiva quanto ao objetivo geral, pois teoriza e projeta uma solução, bem como gera conhecimento.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</w:t>
      </w:r>
      <w:r w:rsidR="00981420" w:rsidRPr="00981420">
        <w:lastRenderedPageBreak/>
        <w:t xml:space="preserve">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6E80D558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 acrescentar outro referencial;</w:t>
      </w:r>
    </w:p>
    <w:p w14:paraId="5A6C52EC" w14:textId="5F859584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>entrevista com especialista em UX</w:t>
      </w:r>
      <w:r w:rsidR="00367C46">
        <w:t>: realizar encontros periódicos com especialista em UX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3905A33A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, </w:t>
      </w:r>
      <w:r w:rsidRPr="007479FA">
        <w:t>a partir das etapas anteriores e caso necessário realizar outras entrevistas com o mentor desse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proofErr w:type="spellStart"/>
      <w:r w:rsidR="0096073F" w:rsidRPr="0096073F">
        <w:t>Unified</w:t>
      </w:r>
      <w:proofErr w:type="spellEnd"/>
      <w:r w:rsidR="0096073F" w:rsidRPr="0096073F">
        <w:t xml:space="preserve"> </w:t>
      </w:r>
      <w:proofErr w:type="spellStart"/>
      <w:r w:rsidR="0096073F" w:rsidRPr="0096073F">
        <w:t>Modeling</w:t>
      </w:r>
      <w:proofErr w:type="spellEnd"/>
      <w:r w:rsidR="0096073F" w:rsidRPr="0096073F">
        <w:t xml:space="preserve"> </w:t>
      </w:r>
      <w:proofErr w:type="spellStart"/>
      <w:r w:rsidR="0096073F" w:rsidRPr="0096073F">
        <w:t>Language</w:t>
      </w:r>
      <w:proofErr w:type="spellEnd"/>
      <w:r w:rsidR="0096073F">
        <w:t xml:space="preserve"> (UML), utilizando a</w:t>
      </w:r>
      <w:r w:rsidR="00790029">
        <w:t xml:space="preserve"> ferramenta </w:t>
      </w:r>
      <w:proofErr w:type="spellStart"/>
      <w:r w:rsidR="00790029">
        <w:t>Astah</w:t>
      </w:r>
      <w:proofErr w:type="spellEnd"/>
      <w:r w:rsidR="00790029">
        <w:t xml:space="preserve"> Community;</w:t>
      </w:r>
    </w:p>
    <w:p w14:paraId="12FA0B2C" w14:textId="5D035A5E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com acessibilidade,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</w:t>
      </w:r>
      <w:proofErr w:type="spellStart"/>
      <w:r w:rsidR="00360971">
        <w:t>JavaScript</w:t>
      </w:r>
      <w:proofErr w:type="spellEnd"/>
      <w:r w:rsidR="00360971">
        <w:t xml:space="preserve">, </w:t>
      </w:r>
      <w:proofErr w:type="spellStart"/>
      <w:r w:rsidR="00476DB4" w:rsidRPr="00476DB4">
        <w:t>HyperText</w:t>
      </w:r>
      <w:proofErr w:type="spellEnd"/>
      <w:r w:rsidR="00476DB4" w:rsidRPr="00476DB4">
        <w:t xml:space="preserve"> Markup </w:t>
      </w:r>
      <w:proofErr w:type="spellStart"/>
      <w:r w:rsidR="00476DB4" w:rsidRPr="00476DB4">
        <w:t>Language</w:t>
      </w:r>
      <w:proofErr w:type="spellEnd"/>
      <w:r w:rsidR="00476DB4" w:rsidRPr="00476DB4">
        <w:t xml:space="preserve">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proofErr w:type="spellStart"/>
      <w:r w:rsidR="00476DB4" w:rsidRPr="00476DB4">
        <w:t>Cascading</w:t>
      </w:r>
      <w:proofErr w:type="spellEnd"/>
      <w:r w:rsidR="00476DB4" w:rsidRPr="00476DB4">
        <w:t xml:space="preserve"> </w:t>
      </w:r>
      <w:proofErr w:type="spellStart"/>
      <w:r w:rsidR="00476DB4" w:rsidRPr="00476DB4">
        <w:t>Style</w:t>
      </w:r>
      <w:proofErr w:type="spellEnd"/>
      <w:r w:rsidR="00476DB4" w:rsidRPr="00476DB4">
        <w:t xml:space="preserve"> </w:t>
      </w:r>
      <w:proofErr w:type="spellStart"/>
      <w:r w:rsidR="00476DB4" w:rsidRPr="00476DB4">
        <w:t>Sheets</w:t>
      </w:r>
      <w:proofErr w:type="spellEnd"/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 xml:space="preserve">o </w:t>
      </w:r>
      <w:proofErr w:type="spellStart"/>
      <w:r w:rsidR="00360971">
        <w:t>Ent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  <w:r w:rsidR="00360971">
        <w:t>ity</w:t>
      </w:r>
      <w:proofErr w:type="spellEnd"/>
      <w:r w:rsidR="00360971">
        <w:t xml:space="preserve">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1A775919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as funcionalidades e o design das interfaces por meio </w:t>
      </w:r>
      <w:r w:rsidR="007479FA" w:rsidRPr="007479FA">
        <w:t xml:space="preserve">do Método </w:t>
      </w:r>
      <w:proofErr w:type="spellStart"/>
      <w:r w:rsidR="007479FA" w:rsidRPr="007479FA">
        <w:t>RURUCAg</w:t>
      </w:r>
      <w:proofErr w:type="spellEnd"/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34"/>
    </w:p>
    <w:p w14:paraId="43DCDD31" w14:textId="54ACB1FE" w:rsidR="00011C04" w:rsidRDefault="00011C04" w:rsidP="00FB170D">
      <w:pPr>
        <w:pStyle w:val="TF-refernciasITEM"/>
      </w:pPr>
      <w:r w:rsidRPr="0011155D">
        <w:rPr>
          <w:rStyle w:val="Hyperlink"/>
          <w:noProof w:val="0"/>
          <w:color w:val="auto"/>
          <w:u w:val="none"/>
        </w:rPr>
        <w:t xml:space="preserve">ABNT. </w:t>
      </w:r>
      <w:r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Pr="0011155D">
        <w:rPr>
          <w:rStyle w:val="Hyperlink"/>
          <w:noProof w:val="0"/>
          <w:color w:val="auto"/>
          <w:u w:val="none"/>
        </w:rPr>
        <w:t xml:space="preserve">: </w:t>
      </w:r>
      <w:r>
        <w:rPr>
          <w:rStyle w:val="Hyperlink"/>
          <w:noProof w:val="0"/>
          <w:color w:val="auto"/>
          <w:u w:val="none"/>
        </w:rPr>
        <w:t>a</w:t>
      </w:r>
      <w:r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>
        <w:rPr>
          <w:rStyle w:val="Hyperlink"/>
          <w:noProof w:val="0"/>
          <w:color w:val="auto"/>
          <w:u w:val="none"/>
        </w:rPr>
        <w:t>: r</w:t>
      </w:r>
      <w:r w:rsidRPr="0011155D">
        <w:rPr>
          <w:rStyle w:val="Hyperlink"/>
          <w:noProof w:val="0"/>
          <w:color w:val="auto"/>
          <w:u w:val="none"/>
        </w:rPr>
        <w:t xml:space="preserve">equisitos. </w:t>
      </w:r>
      <w:r>
        <w:rPr>
          <w:rStyle w:val="Hyperlink"/>
          <w:noProof w:val="0"/>
          <w:color w:val="auto"/>
          <w:u w:val="none"/>
        </w:rPr>
        <w:t>1</w:t>
      </w:r>
      <w:r w:rsidRPr="0011155D">
        <w:rPr>
          <w:rStyle w:val="Hyperlink"/>
          <w:noProof w:val="0"/>
          <w:color w:val="auto"/>
          <w:u w:val="none"/>
        </w:rPr>
        <w:t xml:space="preserve">. ed. </w:t>
      </w:r>
      <w:r>
        <w:rPr>
          <w:rStyle w:val="Hyperlink"/>
          <w:noProof w:val="0"/>
          <w:color w:val="auto"/>
          <w:u w:val="none"/>
        </w:rPr>
        <w:t>São Paulo</w:t>
      </w:r>
      <w:r w:rsidRPr="0011155D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2022</w:t>
      </w:r>
      <w:r w:rsidRPr="0011155D">
        <w:rPr>
          <w:rStyle w:val="Hyperlink"/>
          <w:noProof w:val="0"/>
          <w:color w:val="auto"/>
          <w:u w:val="none"/>
        </w:rPr>
        <w:t>.</w:t>
      </w:r>
      <w:r w:rsidRPr="008028EA">
        <w:t xml:space="preserve"> </w:t>
      </w:r>
      <w:r>
        <w:t xml:space="preserve">Disponível em: </w:t>
      </w:r>
      <w:r w:rsidRPr="00BF222E">
        <w:t>https://www.normas.com.br/visualizar/projeto-nbr/48953/projeto-abnt-nbr-17060-acessibilidade-em-aplicativos-de-dispositivos-moveis-requisitos</w:t>
      </w:r>
      <w:r>
        <w:t xml:space="preserve">. Acesso em: </w:t>
      </w:r>
      <w:r w:rsidR="00AA118C">
        <w:t>10</w:t>
      </w:r>
      <w:r>
        <w:t xml:space="preserve"> </w:t>
      </w:r>
      <w:r w:rsidR="00AA118C">
        <w:t>mar</w:t>
      </w:r>
      <w:r>
        <w:t>. 2023.</w:t>
      </w:r>
    </w:p>
    <w:p w14:paraId="7E48C7EB" w14:textId="1C6E9FCF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>. 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proofErr w:type="spellStart"/>
      <w:r w:rsidRPr="008D6DC5">
        <w:rPr>
          <w:b/>
          <w:bCs/>
        </w:rPr>
        <w:t>Proceedings</w:t>
      </w:r>
      <w:proofErr w:type="spellEnd"/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lastRenderedPageBreak/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proofErr w:type="spellStart"/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proofErr w:type="spellEnd"/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>
        <w:rPr>
          <w:b/>
          <w:bCs/>
        </w:rPr>
        <w:t>E</w:t>
      </w:r>
      <w:r w:rsidRPr="00EC1AB0">
        <w:rPr>
          <w:b/>
          <w:bCs/>
          <w:i/>
          <w:iCs/>
        </w:rPr>
        <w:t>-</w:t>
      </w:r>
      <w:r>
        <w:rPr>
          <w:b/>
          <w:bCs/>
          <w:i/>
          <w:iCs/>
        </w:rPr>
        <w:t>C</w:t>
      </w:r>
      <w:r w:rsidRPr="00EC1AB0">
        <w:rPr>
          <w:b/>
          <w:bCs/>
          <w:i/>
          <w:iCs/>
        </w:rPr>
        <w:t>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37388E4B" w14:textId="3784D15B" w:rsidR="00897927" w:rsidRPr="00897927" w:rsidRDefault="00D85456" w:rsidP="00190850">
      <w:pPr>
        <w:pStyle w:val="TF-refernciasITEM"/>
        <w:rPr>
          <w:rStyle w:val="Hyperlink"/>
          <w:noProof w:val="0"/>
          <w:color w:val="auto"/>
          <w:u w:val="none"/>
        </w:rPr>
      </w:pPr>
      <w:r w:rsidRPr="00D85456">
        <w:rPr>
          <w:lang w:val="en-US"/>
        </w:rPr>
        <w:t xml:space="preserve">BLANCAFLOR, Eric; MIGUEL, Jan Martin Gomez San. </w:t>
      </w:r>
      <w:r w:rsidRPr="00A155F7">
        <w:rPr>
          <w:b/>
          <w:bCs/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 xml:space="preserve">A Case Study. </w:t>
      </w:r>
      <w:proofErr w:type="spellStart"/>
      <w:r w:rsidRPr="00A155F7">
        <w:t>Mapua</w:t>
      </w:r>
      <w:proofErr w:type="spellEnd"/>
      <w:r w:rsidRPr="00A155F7">
        <w:t xml:space="preserve"> </w:t>
      </w:r>
      <w:proofErr w:type="spellStart"/>
      <w:r w:rsidRPr="00A155F7">
        <w:t>University</w:t>
      </w:r>
      <w:proofErr w:type="spellEnd"/>
      <w:r>
        <w:t xml:space="preserve">, </w:t>
      </w:r>
      <w:proofErr w:type="spellStart"/>
      <w:r w:rsidRPr="00627FE7">
        <w:t>Philippines</w:t>
      </w:r>
      <w:proofErr w:type="spellEnd"/>
      <w:r>
        <w:t xml:space="preserve">, ago. 2022. Disponível em: </w:t>
      </w:r>
      <w:r w:rsidRPr="00627FE7">
        <w:t>https://ieomsociety.org/proceedings/2022india/232.pdf</w:t>
      </w:r>
      <w:r>
        <w:t xml:space="preserve">. Acesso em: </w:t>
      </w:r>
      <w:r w:rsidR="00AA118C">
        <w:t>15</w:t>
      </w:r>
      <w:r>
        <w:t xml:space="preserve"> </w:t>
      </w:r>
      <w:r w:rsidR="00AA118C">
        <w:t>mar</w:t>
      </w:r>
      <w:r>
        <w:t>. 2023.</w:t>
      </w:r>
      <w:r>
        <w:rPr>
          <w:rStyle w:val="Hyperlink"/>
          <w:noProof w:val="0"/>
        </w:rPr>
        <w:t xml:space="preserve"> </w:t>
      </w:r>
    </w:p>
    <w:p w14:paraId="0B66BEEF" w14:textId="187E11FD" w:rsidR="00897927" w:rsidRPr="00897927" w:rsidRDefault="00897927" w:rsidP="00FB170D">
      <w:pPr>
        <w:pStyle w:val="TF-refernciasITEM"/>
      </w:pPr>
      <w:r w:rsidRPr="00897927">
        <w:t xml:space="preserve">BRASIL. </w:t>
      </w:r>
      <w:proofErr w:type="spellStart"/>
      <w:r w:rsidRPr="00897927">
        <w:t>eMAG</w:t>
      </w:r>
      <w:proofErr w:type="spellEnd"/>
      <w:r w:rsidRPr="00897927">
        <w:t xml:space="preserve">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7233C42E" w14:textId="72623342" w:rsidR="00897927" w:rsidRDefault="00897927" w:rsidP="00FB170D">
      <w:pPr>
        <w:pStyle w:val="TF-refernciasITEM"/>
      </w:pPr>
      <w:r w:rsidRPr="008D6DC5">
        <w:t xml:space="preserve">BRASIL. Modelo de Acessibilidade: </w:t>
      </w:r>
      <w:proofErr w:type="spellStart"/>
      <w:r w:rsidRPr="008D6DC5">
        <w:t>eMAG</w:t>
      </w:r>
      <w:proofErr w:type="spellEnd"/>
      <w:r w:rsidRPr="008D6DC5">
        <w:t xml:space="preserve">, acessibilidade digital, inclusão digital. </w:t>
      </w:r>
      <w:r w:rsidRPr="008D6DC5">
        <w:rPr>
          <w:b/>
          <w:bCs/>
        </w:rPr>
        <w:t xml:space="preserve">Governo Digital,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2D285488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Pr="00AA118C">
        <w:t>,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</w:t>
      </w:r>
      <w:proofErr w:type="spellStart"/>
      <w:r w:rsidRPr="008D6DC5">
        <w:t>Dubão</w:t>
      </w:r>
      <w:proofErr w:type="spellEnd"/>
      <w:r w:rsidRPr="008D6DC5">
        <w:t xml:space="preserve">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7C13D42B" w14:textId="16AE7396" w:rsidR="00897927" w:rsidRPr="00897927" w:rsidRDefault="00897927" w:rsidP="00FB170D">
      <w:pPr>
        <w:pStyle w:val="TF-refernciasITEM"/>
      </w:pPr>
      <w:r w:rsidRPr="008D6DC5">
        <w:t xml:space="preserve">CLASSE, Tadeu Moreira de; ARAUJO, Renata Mendes; XEXÉO, Geraldo. Jogos Digitais Baseados em Processos de Negócio. Simpósio Brasileiro de Games e Entretenimento Digital, 18., 2019. </w:t>
      </w:r>
      <w:proofErr w:type="spellStart"/>
      <w:r w:rsidRPr="008D6DC5">
        <w:rPr>
          <w:b/>
          <w:bCs/>
        </w:rPr>
        <w:t>Proceedings</w:t>
      </w:r>
      <w:proofErr w:type="spellEnd"/>
      <w:r w:rsidRPr="008D6DC5">
        <w:t xml:space="preserve"> [...]. Rio de Janeiro, 2019. Disponível em: https://www.sbgames.org/sbgames2019/files/papers/ArtesDesignShort/198355.pdf. Acesso em: </w:t>
      </w:r>
      <w:r w:rsidR="00AA118C">
        <w:t>1</w:t>
      </w:r>
      <w:r w:rsidRPr="008D6DC5">
        <w:t xml:space="preserve"> abr. 2023. 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 xml:space="preserve">a </w:t>
      </w:r>
      <w:proofErr w:type="spellStart"/>
      <w:r w:rsidRPr="002F3CF7">
        <w:t>Nrsystem</w:t>
      </w:r>
      <w:proofErr w:type="spellEnd"/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</w:t>
      </w:r>
      <w:proofErr w:type="spellStart"/>
      <w:r w:rsidRPr="00245471">
        <w:t>Erbs</w:t>
      </w:r>
      <w:proofErr w:type="spellEnd"/>
      <w:r w:rsidRPr="00245471">
        <w:t xml:space="preserve"> da. </w:t>
      </w:r>
      <w:proofErr w:type="spellStart"/>
      <w:r w:rsidRPr="00E75AC1">
        <w:rPr>
          <w:b/>
          <w:bCs/>
        </w:rPr>
        <w:t>iLibras</w:t>
      </w:r>
      <w:proofErr w:type="spellEnd"/>
      <w:r w:rsidRPr="00E75AC1">
        <w:rPr>
          <w:b/>
          <w:bCs/>
        </w:rPr>
        <w:t xml:space="preserve">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lastRenderedPageBreak/>
        <w:t xml:space="preserve">COSTA, Simone </w:t>
      </w:r>
      <w:proofErr w:type="spellStart"/>
      <w:r>
        <w:t>Erbs</w:t>
      </w:r>
      <w:proofErr w:type="spellEnd"/>
      <w:r>
        <w:t xml:space="preserve">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</w:t>
      </w:r>
      <w:proofErr w:type="spellStart"/>
      <w:r w:rsidRPr="003452CA">
        <w:rPr>
          <w:b/>
          <w:bCs/>
        </w:rPr>
        <w:t>gamificada</w:t>
      </w:r>
      <w:proofErr w:type="spellEnd"/>
      <w:r w:rsidRPr="003452CA">
        <w:rPr>
          <w:b/>
          <w:bCs/>
        </w:rPr>
        <w:t xml:space="preserve">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</w:pPr>
      <w:r>
        <w:rPr>
          <w:rStyle w:val="Hyperlink"/>
          <w:noProof w:val="0"/>
          <w:color w:val="auto"/>
          <w:u w:val="none"/>
        </w:rPr>
        <w:t xml:space="preserve">EPIC GAMES. </w:t>
      </w:r>
      <w:proofErr w:type="spellStart"/>
      <w:r>
        <w:rPr>
          <w:rStyle w:val="Hyperlink"/>
          <w:noProof w:val="0"/>
          <w:color w:val="auto"/>
          <w:u w:val="none"/>
        </w:rPr>
        <w:t>Carry</w:t>
      </w:r>
      <w:proofErr w:type="spellEnd"/>
      <w:r>
        <w:rPr>
          <w:rStyle w:val="Hyperlink"/>
          <w:noProof w:val="0"/>
          <w:color w:val="auto"/>
          <w:u w:val="none"/>
        </w:rPr>
        <w:t xml:space="preserve">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3EC53E61" w14:textId="2EA8F251" w:rsidR="00D85456" w:rsidRP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proofErr w:type="spellStart"/>
      <w:r w:rsidRPr="009428AA">
        <w:t>Emilly</w:t>
      </w:r>
      <w:proofErr w:type="spellEnd"/>
      <w:r w:rsidRPr="009428AA">
        <w:t xml:space="preserve"> de Oliveira</w:t>
      </w:r>
      <w:r>
        <w:t xml:space="preserve">. </w:t>
      </w:r>
      <w:r w:rsidRPr="00071E33">
        <w:rPr>
          <w:b/>
          <w:bCs/>
        </w:rPr>
        <w:t>As grandes lojas de jogos digitais</w:t>
      </w:r>
      <w:r>
        <w:t xml:space="preserve">. </w:t>
      </w:r>
      <w:r w:rsidRPr="00071E33">
        <w:t>Faculdade e Escola Técnica Alcides Maya</w:t>
      </w:r>
      <w:r>
        <w:t xml:space="preserve">, Rio Grande do Sul, out. </w:t>
      </w:r>
      <w:commentRangeStart w:id="35"/>
      <w:r>
        <w:t>2022</w:t>
      </w:r>
      <w:commentRangeEnd w:id="35"/>
      <w:r w:rsidR="006C5558">
        <w:rPr>
          <w:rStyle w:val="Refdecomentrio"/>
        </w:rPr>
        <w:commentReference w:id="35"/>
      </w:r>
      <w:r>
        <w:t xml:space="preserve">. Disponível em: </w:t>
      </w:r>
      <w:r w:rsidRPr="00302B85">
        <w:t>http://raam.alcidesmaya.com.br/index.php/SGTE/article/download/420/407</w:t>
      </w:r>
      <w:r>
        <w:t>. Acesso em: 10. abr.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234F3F">
        <w:rPr>
          <w:rStyle w:val="Hyperlink"/>
          <w:noProof w:val="0"/>
          <w:color w:val="auto"/>
          <w:u w:val="none"/>
        </w:rPr>
        <w:t>Marckson</w:t>
      </w:r>
      <w:proofErr w:type="spellEnd"/>
      <w:r w:rsidRPr="00234F3F">
        <w:rPr>
          <w:rStyle w:val="Hyperlink"/>
          <w:noProof w:val="0"/>
          <w:color w:val="auto"/>
          <w:u w:val="none"/>
        </w:rPr>
        <w:t xml:space="preserve">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>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1FFAF0C6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https://www.w3.org/WAI/fundamentals/accessibility-intro/. 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</w:t>
      </w:r>
      <w:proofErr w:type="spellStart"/>
      <w:r w:rsidRPr="0045669E">
        <w:rPr>
          <w:lang w:val="en-US"/>
        </w:rPr>
        <w:t>em</w:t>
      </w:r>
      <w:proofErr w:type="spellEnd"/>
      <w:r w:rsidRPr="0045669E">
        <w:rPr>
          <w:lang w:val="en-US"/>
        </w:rPr>
        <w:t>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75190CC2" w:rsidR="00011C04" w:rsidRDefault="00011C04" w:rsidP="00D85456">
      <w:pPr>
        <w:pStyle w:val="TF-refernciasITEM"/>
      </w:pPr>
      <w:r w:rsidRPr="008F6A48">
        <w:t xml:space="preserve">MACHADO, Carlos E. M.; SANTUCHI, Rafael P.; CARLETTI, </w:t>
      </w:r>
      <w:proofErr w:type="spellStart"/>
      <w:r w:rsidRPr="008F6A48">
        <w:t>Ednéa</w:t>
      </w:r>
      <w:proofErr w:type="spellEnd"/>
      <w:r w:rsidRPr="008F6A48">
        <w:t xml:space="preserve"> Z. B. </w:t>
      </w:r>
      <w:r w:rsidRPr="00507D30">
        <w:t xml:space="preserve">O mercado de jogos eletrônicos e seus impactos na sociedade. </w:t>
      </w:r>
      <w:r w:rsidRPr="00507D30">
        <w:rPr>
          <w:b/>
          <w:bCs/>
        </w:rPr>
        <w:t xml:space="preserve">Faculdade </w:t>
      </w:r>
      <w:proofErr w:type="spellStart"/>
      <w:r w:rsidRPr="00507D30">
        <w:rPr>
          <w:b/>
          <w:bCs/>
        </w:rPr>
        <w:t>Multivix</w:t>
      </w:r>
      <w:proofErr w:type="spellEnd"/>
      <w:r w:rsidRPr="00507D30">
        <w:rPr>
          <w:b/>
          <w:bCs/>
        </w:rPr>
        <w:t xml:space="preserve"> Cachoeiro de Itapemirim</w:t>
      </w:r>
      <w:r>
        <w:t xml:space="preserve">, </w:t>
      </w:r>
      <w:r w:rsidRPr="008F6A48">
        <w:t>Cachoeiro de Itapemirim</w:t>
      </w:r>
      <w:r>
        <w:t>,</w:t>
      </w:r>
      <w:r w:rsidRPr="00642DC0">
        <w:t xml:space="preserve"> </w:t>
      </w:r>
      <w:r>
        <w:t>ago</w:t>
      </w:r>
      <w:r w:rsidRPr="00642DC0">
        <w:t>.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49A026D5" w14:textId="7EA87B0F" w:rsidR="00897927" w:rsidRDefault="00897927" w:rsidP="00D85456">
      <w:pPr>
        <w:pStyle w:val="TF-refernciasITEM"/>
      </w:pPr>
      <w:r w:rsidRPr="008D6DC5">
        <w:lastRenderedPageBreak/>
        <w:t xml:space="preserve">MENOS de 1% dos sites brasileiros são considerados acessíveis, diz pesquisa. </w:t>
      </w:r>
      <w:r w:rsidRPr="008D6DC5">
        <w:rPr>
          <w:b/>
          <w:bCs/>
        </w:rPr>
        <w:t>Forbes</w:t>
      </w:r>
      <w:r w:rsidRPr="008D6DC5">
        <w:t>, São Paulo, jul. 2021. Disponível em: https://forbes.com.br/forbesesg/2021/07/menos-de-1-dos-sites-brasileiros-sao-considerados-acessi</w:t>
      </w:r>
      <w:r w:rsidR="00AA118C">
        <w:t>veis-diz-pesquisa/. Acesso em: 9</w:t>
      </w:r>
      <w:r w:rsidRPr="008D6DC5"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F7AF9">
        <w:t xml:space="preserve">[S. l.]: Nielsen Norman </w:t>
      </w:r>
      <w:proofErr w:type="spellStart"/>
      <w:r w:rsidRPr="00BF7AF9">
        <w:t>Group</w:t>
      </w:r>
      <w:proofErr w:type="spellEnd"/>
      <w:r w:rsidRPr="00BF7AF9">
        <w:t xml:space="preserve">, </w:t>
      </w:r>
      <w:r w:rsidR="00887074">
        <w:t>1</w:t>
      </w:r>
      <w:r w:rsidRPr="00BF7AF9">
        <w:t xml:space="preserve"> </w:t>
      </w:r>
      <w:r w:rsidR="00887074">
        <w:t>dez</w:t>
      </w:r>
      <w:r w:rsidRPr="00BF7AF9">
        <w:t>. 20</w:t>
      </w:r>
      <w:r w:rsidR="00887074">
        <w:t>19</w:t>
      </w:r>
      <w:r w:rsidRPr="00BF7AF9">
        <w:t xml:space="preserve">. 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</w:t>
      </w:r>
      <w:proofErr w:type="spellStart"/>
      <w:r w:rsidRPr="00E82314">
        <w:t>Alveti</w:t>
      </w:r>
      <w:proofErr w:type="spellEnd"/>
      <w:r w:rsidRPr="00E82314">
        <w:t xml:space="preserve">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4C0DF589" w14:textId="0DCC9F89" w:rsidR="00F86E0E" w:rsidRDefault="00F86E0E" w:rsidP="00D85456">
      <w:pPr>
        <w:pStyle w:val="TF-refernciasITEM"/>
      </w:pPr>
      <w:r w:rsidRPr="00F86E0E">
        <w:t xml:space="preserve">MOURA, Marcos Renê Cavalcante. </w:t>
      </w:r>
      <w:r w:rsidRPr="00F86E0E">
        <w:tab/>
      </w:r>
      <w:r w:rsidRPr="00F86E0E">
        <w:rPr>
          <w:b/>
          <w:bCs/>
        </w:rPr>
        <w:t>Um levantamento dos aspectos de usabilidade do sistema Darwin pela ótica de seus usuários : uma análise baseada nas heurísticas de Nielsen</w:t>
      </w:r>
      <w:r w:rsidRPr="00F86E0E">
        <w:t>. 2022. 53 f. Trabalho de Conclusão de Curso (Engenharia de Software) - Universidade Federal do Ceará, Russas, 2022. Disponível em: https://repositorio.ufc.br/handle/riufc/70296. Acesso em: 22 abr. 2023.</w:t>
      </w:r>
    </w:p>
    <w:p w14:paraId="17CE79D4" w14:textId="18604998" w:rsidR="00BF7AF9" w:rsidRPr="00785149" w:rsidRDefault="00BF7AF9" w:rsidP="00D85456">
      <w:pPr>
        <w:pStyle w:val="TF-refernciasITEM"/>
      </w:pPr>
      <w:bookmarkStart w:id="36" w:name="_Hlk133001006"/>
      <w:r w:rsidRPr="00785149">
        <w:rPr>
          <w:lang w:val="en-US"/>
        </w:rPr>
        <w:t>NIELSEN, Ja</w:t>
      </w:r>
      <w:r w:rsidR="009614D2">
        <w:rPr>
          <w:lang w:val="en-US"/>
        </w:rPr>
        <w:t>k</w:t>
      </w:r>
      <w:r w:rsidRPr="00785149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 xml:space="preserve">[S. l.]: Nielsen Norman </w:t>
      </w:r>
      <w:proofErr w:type="spellStart"/>
      <w:r w:rsidRPr="00BF7AF9">
        <w:t>Group</w:t>
      </w:r>
      <w:proofErr w:type="spellEnd"/>
      <w:r w:rsidRPr="00BF7AF9">
        <w:t xml:space="preserve">, 15 nov. 2020. Disponível em: https://www.nngroup.com/articles/ten-usability-heuristics/. </w:t>
      </w:r>
      <w:r w:rsidRPr="00785149">
        <w:t>Acesso em: 19 abr. 2023.</w:t>
      </w:r>
      <w:bookmarkEnd w:id="36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 xml:space="preserve">Nielsen Norman </w:t>
      </w:r>
      <w:proofErr w:type="spellStart"/>
      <w:r w:rsidR="00095A97">
        <w:t>Group</w:t>
      </w:r>
      <w:proofErr w:type="spellEnd"/>
      <w:r w:rsidR="00095A97">
        <w:t>. 2023.</w:t>
      </w:r>
      <w:r w:rsidR="00A56381" w:rsidRPr="00A56381">
        <w:t xml:space="preserve"> Disponível em: https://www.nngroup.com/articles/definition-user-experience/. Acesso em: 21 abr. 2023.</w:t>
      </w:r>
    </w:p>
    <w:p w14:paraId="50BC78A6" w14:textId="24762A47" w:rsidR="00011C04" w:rsidRDefault="00011C04" w:rsidP="00D85456">
      <w:pPr>
        <w:pStyle w:val="TF-refernciasITEM"/>
        <w:rPr>
          <w:rStyle w:val="Hyperlink"/>
          <w:noProof w:val="0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049D0AC4" w14:textId="7535403B" w:rsidR="00011C04" w:rsidRPr="00011C04" w:rsidRDefault="00011C04" w:rsidP="00D85456">
      <w:pPr>
        <w:pStyle w:val="TF-refernciasITEM"/>
        <w:rPr>
          <w:color w:val="0000FF"/>
          <w:u w:val="single"/>
        </w:rPr>
      </w:pPr>
      <w:r>
        <w:t xml:space="preserve">PACETE, Luiz Gustavo. 2022 promissor: mercado de games ultrapassará US$ 200 bi até 2023. </w:t>
      </w:r>
      <w:r w:rsidRPr="003947AA">
        <w:rPr>
          <w:b/>
          <w:bCs/>
        </w:rPr>
        <w:t>Forbes</w:t>
      </w:r>
      <w:r>
        <w:t>, São Paulo, jan. 2022</w:t>
      </w:r>
      <w:r w:rsidR="00245471">
        <w:t>a</w:t>
      </w:r>
      <w:r>
        <w:t xml:space="preserve">. Disponível em: </w:t>
      </w:r>
      <w:r w:rsidRPr="001F01F0">
        <w:t>https://forbes.com.br/forbes-tech/2022/01/com-2022-decisivo-mercado-de-games-ultrapassara-us-200-bi-ate-2023/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5CD1A645" w14:textId="7693CE47" w:rsidR="00D85456" w:rsidRDefault="00D85456" w:rsidP="00D85456">
      <w:pPr>
        <w:pStyle w:val="TF-refernciasITEM"/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>, São Paulo, jun. 2022</w:t>
      </w:r>
      <w:r w:rsidR="00245471">
        <w:t>b</w:t>
      </w:r>
      <w:r>
        <w:t xml:space="preserve">. Disponível em: </w:t>
      </w:r>
      <w:r w:rsidRPr="00E07B79">
        <w:t>https://forbes.com.br/forbes-tech/2022/06/o-que-faz-do-brasil-um-mercado-tao-estrategico-para-os-games/</w:t>
      </w:r>
      <w:r>
        <w:t>. Acesso em: 1</w:t>
      </w:r>
      <w:r w:rsidR="00AA118C">
        <w:t>4</w:t>
      </w:r>
      <w:r>
        <w:t xml:space="preserve"> abr. 2023.</w:t>
      </w:r>
    </w:p>
    <w:p w14:paraId="4122410D" w14:textId="6440A784" w:rsidR="00011C04" w:rsidRPr="00AA118C" w:rsidRDefault="00011C04" w:rsidP="00D85456">
      <w:pPr>
        <w:pStyle w:val="TF-refernciasITEM"/>
        <w:rPr>
          <w:lang w:val="en-US"/>
        </w:rPr>
      </w:pPr>
      <w:r w:rsidRPr="00BA58D5">
        <w:t>PGB. [</w:t>
      </w:r>
      <w:r w:rsidRPr="00BA58D5">
        <w:rPr>
          <w:b/>
          <w:bCs/>
        </w:rPr>
        <w:t>Download Pesquisas</w:t>
      </w:r>
      <w:r w:rsidRPr="00BA58D5">
        <w:t xml:space="preserve">]. Zurique: Six </w:t>
      </w:r>
      <w:proofErr w:type="spellStart"/>
      <w:r w:rsidRPr="00BA58D5">
        <w:t>Group</w:t>
      </w:r>
      <w:proofErr w:type="spellEnd"/>
      <w:r w:rsidRPr="00BA58D5">
        <w:t xml:space="preserve">, 2023. Disponível em: https://www.pesquisagamebrasil.com.br/en/free-edition/. </w:t>
      </w:r>
      <w:proofErr w:type="spellStart"/>
      <w:r w:rsidRPr="00AA118C">
        <w:rPr>
          <w:lang w:val="en-US"/>
        </w:rPr>
        <w:t>Acesso</w:t>
      </w:r>
      <w:proofErr w:type="spellEnd"/>
      <w:r w:rsidRPr="00AA118C">
        <w:rPr>
          <w:lang w:val="en-US"/>
        </w:rPr>
        <w:t xml:space="preserve"> </w:t>
      </w:r>
      <w:proofErr w:type="spellStart"/>
      <w:r w:rsidRPr="00AA118C">
        <w:rPr>
          <w:lang w:val="en-US"/>
        </w:rPr>
        <w:t>em</w:t>
      </w:r>
      <w:proofErr w:type="spellEnd"/>
      <w:r w:rsidRPr="00AA118C">
        <w:rPr>
          <w:lang w:val="en-US"/>
        </w:rPr>
        <w:t>: 1</w:t>
      </w:r>
      <w:r w:rsidR="00AA118C">
        <w:rPr>
          <w:lang w:val="en-US"/>
        </w:rPr>
        <w:t>4</w:t>
      </w:r>
      <w:r w:rsidRPr="00AA118C">
        <w:rPr>
          <w:lang w:val="en-US"/>
        </w:rPr>
        <w:t xml:space="preserve"> abr. 2023.</w:t>
      </w:r>
    </w:p>
    <w:p w14:paraId="785CF0AC" w14:textId="5C4F9302" w:rsidR="00011C04" w:rsidRPr="00011C04" w:rsidRDefault="00011C04" w:rsidP="00D85456">
      <w:pPr>
        <w:pStyle w:val="TF-refernciasITEM"/>
        <w:rPr>
          <w:color w:val="0000FF"/>
          <w:u w:val="single"/>
        </w:rPr>
      </w:pPr>
      <w:r w:rsidRPr="00490B38">
        <w:rPr>
          <w:lang w:val="en-US"/>
        </w:rPr>
        <w:t>PLANT, Logan. Why Digital Games Could Totally Dominate Physical Formats in Just a Few Years.</w:t>
      </w:r>
      <w:r>
        <w:rPr>
          <w:lang w:val="en-US"/>
        </w:rPr>
        <w:t xml:space="preserve"> </w:t>
      </w:r>
      <w:r w:rsidRPr="005D3320">
        <w:rPr>
          <w:b/>
          <w:bCs/>
        </w:rPr>
        <w:t>IGN</w:t>
      </w:r>
      <w:r w:rsidRPr="005D3320">
        <w:t>, 31 mar. 2021. Disponível em: https://www.ign.com/articles/why-digital-sales-could-totally-dominate-physical-formats-in-just-a-few-years</w:t>
      </w:r>
      <w:r>
        <w:t>. Acesso em: 1</w:t>
      </w:r>
      <w:r w:rsidR="00AA118C">
        <w:t>5</w:t>
      </w:r>
      <w:r>
        <w:t xml:space="preserve"> abr. 2023.</w:t>
      </w:r>
      <w:r w:rsidRPr="00490B38">
        <w:rPr>
          <w:rStyle w:val="Hyperlink"/>
          <w:noProof w:val="0"/>
        </w:rPr>
        <w:t xml:space="preserve"> </w:t>
      </w:r>
    </w:p>
    <w:p w14:paraId="44943B94" w14:textId="0B098A19" w:rsidR="00D85456" w:rsidRPr="00AA118C" w:rsidRDefault="00D85456" w:rsidP="00D85456">
      <w:pPr>
        <w:pStyle w:val="TF-refernciasITEM"/>
        <w:rPr>
          <w:lang w:val="en-US"/>
        </w:rPr>
      </w:pPr>
      <w:r w:rsidRPr="00A2308F">
        <w:rPr>
          <w:rStyle w:val="Hyperlink"/>
          <w:noProof w:val="0"/>
          <w:color w:val="auto"/>
          <w:u w:val="none"/>
        </w:rPr>
        <w:t>POLIMENO</w:t>
      </w:r>
      <w:r>
        <w:rPr>
          <w:rStyle w:val="Hyperlink"/>
          <w:noProof w:val="0"/>
          <w:color w:val="auto"/>
          <w:u w:val="none"/>
        </w:rPr>
        <w:t>,</w:t>
      </w:r>
      <w:r w:rsidRPr="00A2308F">
        <w:rPr>
          <w:rStyle w:val="Hyperlink"/>
          <w:noProof w:val="0"/>
          <w:color w:val="auto"/>
          <w:u w:val="none"/>
        </w:rPr>
        <w:t xml:space="preserve"> Claudia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i/>
          <w:iCs/>
          <w:noProof w:val="0"/>
          <w:color w:val="auto"/>
          <w:u w:val="none"/>
        </w:rPr>
        <w:t>et al</w:t>
      </w:r>
      <w:r w:rsidRPr="00234F3F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noProof w:val="0"/>
          <w:color w:val="auto"/>
          <w:u w:val="none"/>
        </w:rPr>
        <w:t>Experiência do usuário e design de interação:</w:t>
      </w:r>
      <w:r>
        <w:rPr>
          <w:rStyle w:val="Hyperlink"/>
          <w:noProof w:val="0"/>
          <w:color w:val="auto"/>
          <w:u w:val="none"/>
        </w:rPr>
        <w:t xml:space="preserve"> u</w:t>
      </w:r>
      <w:r w:rsidRPr="00A2308F">
        <w:rPr>
          <w:rStyle w:val="Hyperlink"/>
          <w:noProof w:val="0"/>
          <w:color w:val="auto"/>
          <w:u w:val="none"/>
        </w:rPr>
        <w:t>ma análise bibliométrica de publicações acadêmicas</w:t>
      </w:r>
      <w:r w:rsidRPr="00AD7052">
        <w:rPr>
          <w:rStyle w:val="Hyperlink"/>
          <w:noProof w:val="0"/>
          <w:color w:val="auto"/>
          <w:u w:val="none"/>
        </w:rPr>
        <w:t xml:space="preserve">. </w:t>
      </w:r>
      <w:proofErr w:type="spellStart"/>
      <w:r>
        <w:rPr>
          <w:rStyle w:val="Hyperlink"/>
          <w:b/>
          <w:bCs/>
          <w:noProof w:val="0"/>
          <w:color w:val="auto"/>
          <w:u w:val="none"/>
        </w:rPr>
        <w:t>Infodesign</w:t>
      </w:r>
      <w:proofErr w:type="spellEnd"/>
      <w:r w:rsidRPr="00AD7052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São Paulo</w:t>
      </w:r>
      <w:r w:rsidRPr="00AD7052">
        <w:rPr>
          <w:rStyle w:val="Hyperlink"/>
          <w:noProof w:val="0"/>
          <w:color w:val="auto"/>
          <w:u w:val="none"/>
        </w:rPr>
        <w:t xml:space="preserve">, v. </w:t>
      </w:r>
      <w:r>
        <w:rPr>
          <w:rStyle w:val="Hyperlink"/>
          <w:noProof w:val="0"/>
          <w:color w:val="auto"/>
          <w:u w:val="none"/>
        </w:rPr>
        <w:t>19</w:t>
      </w:r>
      <w:r w:rsidRPr="00AD7052">
        <w:rPr>
          <w:rStyle w:val="Hyperlink"/>
          <w:noProof w:val="0"/>
          <w:color w:val="auto"/>
          <w:u w:val="none"/>
        </w:rPr>
        <w:t xml:space="preserve">, n.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 xml:space="preserve">, p.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>–1</w:t>
      </w:r>
      <w:r>
        <w:rPr>
          <w:rStyle w:val="Hyperlink"/>
          <w:noProof w:val="0"/>
          <w:color w:val="auto"/>
          <w:u w:val="none"/>
        </w:rPr>
        <w:t>8</w:t>
      </w:r>
      <w:r w:rsidRPr="00AD7052">
        <w:rPr>
          <w:rStyle w:val="Hyperlink"/>
          <w:noProof w:val="0"/>
          <w:color w:val="auto"/>
          <w:u w:val="none"/>
        </w:rPr>
        <w:t>, 202</w:t>
      </w:r>
      <w:r>
        <w:rPr>
          <w:rStyle w:val="Hyperlink"/>
          <w:noProof w:val="0"/>
          <w:color w:val="auto"/>
          <w:u w:val="none"/>
        </w:rPr>
        <w:t>2</w:t>
      </w:r>
      <w:r w:rsidRPr="00AD7052">
        <w:rPr>
          <w:rStyle w:val="Hyperlink"/>
          <w:noProof w:val="0"/>
          <w:color w:val="auto"/>
          <w:u w:val="none"/>
        </w:rPr>
        <w:t xml:space="preserve">. Disponível em: </w:t>
      </w:r>
      <w:r w:rsidRPr="000F59BD">
        <w:t>https://www.google.com/url?sa=t&amp;rct=j&amp;q=&amp;esrc=s&amp;source=web&amp;cd=&amp;cad=rja&amp;uact=8&amp;ved=2ahUKEwiah-DoiJH-AhXQBLkGHdw7CUkQFnoECDIQAQ&amp;url=https%3A%2F%2Finfodesign.emnuvens.com.br%2Finfodesign%2Farticle%2Fdownload%2F906%2F566&amp;usg=AOvVaw0QxAMBGPv5ppATQ-YfNzwn</w:t>
      </w:r>
      <w:r>
        <w:rPr>
          <w:rStyle w:val="Hyperlink"/>
          <w:noProof w:val="0"/>
          <w:color w:val="auto"/>
          <w:u w:val="none"/>
        </w:rPr>
        <w:t xml:space="preserve">. </w:t>
      </w:r>
      <w:proofErr w:type="spellStart"/>
      <w:r w:rsidR="00AA118C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="00AA118C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="00AA118C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="00AA118C">
        <w:rPr>
          <w:rStyle w:val="Hyperlink"/>
          <w:noProof w:val="0"/>
          <w:color w:val="auto"/>
          <w:u w:val="none"/>
          <w:lang w:val="en-US"/>
        </w:rPr>
        <w:t>: 4</w:t>
      </w:r>
      <w:r w:rsidRPr="00AA118C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AA118C">
        <w:rPr>
          <w:lang w:val="en-US"/>
        </w:rPr>
        <w:t xml:space="preserve"> </w:t>
      </w:r>
    </w:p>
    <w:p w14:paraId="2EB50B6A" w14:textId="139551A5" w:rsidR="00D85456" w:rsidRDefault="00D85456" w:rsidP="00D85456">
      <w:pPr>
        <w:pStyle w:val="TF-refernciasITEM"/>
      </w:pPr>
      <w:r w:rsidRPr="005E2F5B">
        <w:rPr>
          <w:lang w:val="en-US"/>
        </w:rPr>
        <w:lastRenderedPageBreak/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 xml:space="preserve">Londres: </w:t>
      </w:r>
      <w:proofErr w:type="spellStart"/>
      <w:r w:rsidRPr="005E2F5B">
        <w:t>PwC</w:t>
      </w:r>
      <w:proofErr w:type="spellEnd"/>
      <w:r w:rsidRPr="005E2F5B">
        <w:t>, jun</w:t>
      </w:r>
      <w:r>
        <w:t>.</w:t>
      </w:r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 xml:space="preserve">, </w:t>
      </w:r>
      <w:proofErr w:type="spellStart"/>
      <w:r w:rsidRPr="00572AD4">
        <w:t>Iury</w:t>
      </w:r>
      <w:proofErr w:type="spellEnd"/>
      <w:r>
        <w:t xml:space="preserve"> </w:t>
      </w:r>
      <w:r w:rsidRPr="00572AD4">
        <w:t xml:space="preserve">de França Torres. </w:t>
      </w:r>
      <w:proofErr w:type="spellStart"/>
      <w:r w:rsidRPr="00572AD4">
        <w:rPr>
          <w:b/>
          <w:bCs/>
        </w:rPr>
        <w:t>Redesign</w:t>
      </w:r>
      <w:proofErr w:type="spellEnd"/>
      <w:r w:rsidRPr="00572AD4">
        <w:rPr>
          <w:b/>
          <w:bCs/>
        </w:rPr>
        <w:t xml:space="preserve"> de Interfaces para a plataforma </w:t>
      </w:r>
      <w:proofErr w:type="spellStart"/>
      <w:r w:rsidRPr="00572AD4">
        <w:rPr>
          <w:b/>
          <w:bCs/>
        </w:rPr>
        <w:t>Steam</w:t>
      </w:r>
      <w:proofErr w:type="spellEnd"/>
      <w:r w:rsidRPr="00572AD4">
        <w:rPr>
          <w:b/>
          <w:bCs/>
        </w:rPr>
        <w:t xml:space="preserve">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proofErr w:type="spellStart"/>
      <w:r>
        <w:t>Walyson</w:t>
      </w:r>
      <w:proofErr w:type="spellEnd"/>
      <w:r>
        <w:t xml:space="preserve">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7" w:name="_Hlk132613287"/>
      <w:r w:rsidRPr="0006465D">
        <w:rPr>
          <w:rStyle w:val="Hyperlink"/>
          <w:noProof w:val="0"/>
          <w:color w:val="auto"/>
          <w:u w:val="none"/>
          <w:lang w:val="en-US"/>
        </w:rPr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>
        <w:rPr>
          <w:rStyle w:val="Hyperlink"/>
          <w:noProof w:val="0"/>
          <w:color w:val="auto"/>
          <w:u w:val="none"/>
          <w:lang w:val="en-US"/>
        </w:rPr>
        <w:t>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-Commerce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7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</w:t>
      </w:r>
      <w:proofErr w:type="spellStart"/>
      <w:r w:rsidRPr="008D6DC5">
        <w:t>Linkedin</w:t>
      </w:r>
      <w:proofErr w:type="spellEnd"/>
      <w:r w:rsidRPr="008D6DC5">
        <w:t xml:space="preserve">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3D1E598E" w14:textId="27F17B5D" w:rsidR="00C57B93" w:rsidRPr="00C57B93" w:rsidRDefault="00011C04" w:rsidP="008D6DC5">
      <w:pPr>
        <w:pStyle w:val="TF-refernciasITEM"/>
      </w:pPr>
      <w:r w:rsidRPr="00441175">
        <w:t xml:space="preserve">VERSUTI, Andrea (org.) </w:t>
      </w:r>
      <w:r w:rsidRPr="00441175">
        <w:rPr>
          <w:i/>
          <w:iCs/>
        </w:rPr>
        <w:t>et al</w:t>
      </w:r>
      <w:r w:rsidRPr="00441175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C57B93">
        <w:t xml:space="preserve">Acesso em: </w:t>
      </w:r>
      <w:r w:rsidR="00AA118C" w:rsidRPr="00C57B93">
        <w:t>2</w:t>
      </w:r>
      <w:r w:rsidRPr="00C57B93">
        <w:t xml:space="preserve"> abr. 2023. </w:t>
      </w:r>
    </w:p>
    <w:p w14:paraId="761660B8" w14:textId="77777777" w:rsidR="00C57B93" w:rsidRPr="00C57B93" w:rsidRDefault="00C57B93">
      <w:pPr>
        <w:keepNext w:val="0"/>
        <w:keepLines w:val="0"/>
        <w:rPr>
          <w:szCs w:val="20"/>
        </w:rPr>
      </w:pPr>
      <w:r w:rsidRPr="00C57B93">
        <w:br w:type="page"/>
      </w:r>
    </w:p>
    <w:p w14:paraId="53896D0D" w14:textId="77777777" w:rsidR="00C57B93" w:rsidRDefault="00C57B93" w:rsidP="00C57B9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A296F73" w14:textId="77777777" w:rsidR="00C57B93" w:rsidRPr="00320BFA" w:rsidRDefault="00C57B93" w:rsidP="00C57B93">
      <w:pPr>
        <w:pStyle w:val="TF-xAvalTTULO"/>
      </w:pPr>
      <w:r w:rsidRPr="00320BFA">
        <w:t xml:space="preserve">PROFESSOR </w:t>
      </w:r>
      <w:r>
        <w:t>AVALIADOR – Pré-projeto</w:t>
      </w:r>
    </w:p>
    <w:p w14:paraId="02A585EB" w14:textId="77777777" w:rsidR="00C57B93" w:rsidRDefault="00C57B93" w:rsidP="00C57B93">
      <w:pPr>
        <w:pStyle w:val="TF-xAvalLINHA"/>
      </w:pPr>
    </w:p>
    <w:p w14:paraId="230F3482" w14:textId="15B60909" w:rsidR="00C57B93" w:rsidRDefault="00C57B93" w:rsidP="00C57B93">
      <w:pPr>
        <w:pStyle w:val="TF-xAvalLINHA"/>
      </w:pPr>
      <w:r w:rsidRPr="00320BFA">
        <w:t>Avaliador(a):</w:t>
      </w:r>
      <w:r w:rsidRPr="00320BFA">
        <w:tab/>
      </w:r>
      <w:r w:rsidR="00441175" w:rsidRPr="00441175">
        <w:rPr>
          <w:b/>
          <w:bCs/>
        </w:rPr>
        <w:t>Dalton Solano dos Reis</w:t>
      </w:r>
    </w:p>
    <w:p w14:paraId="195E122F" w14:textId="77777777" w:rsidR="00C57B93" w:rsidRPr="00340EA0" w:rsidRDefault="00C57B93" w:rsidP="00C57B9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57B93" w:rsidRPr="00320BFA" w14:paraId="519DE795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C4CF8" w14:textId="77777777" w:rsidR="00C57B93" w:rsidRPr="00320BFA" w:rsidRDefault="00C57B93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51B344" w14:textId="77777777" w:rsidR="00C57B93" w:rsidRPr="00320BFA" w:rsidRDefault="00C57B93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570421" w14:textId="77777777" w:rsidR="00C57B93" w:rsidRPr="00320BFA" w:rsidRDefault="00C57B93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464A52" w14:textId="77777777" w:rsidR="00C57B93" w:rsidRPr="00320BFA" w:rsidRDefault="00C57B93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C57B93" w:rsidRPr="00320BFA" w14:paraId="55957473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1CA1705" w14:textId="77777777" w:rsidR="00C57B93" w:rsidRPr="0000224C" w:rsidRDefault="00C57B93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F721" w14:textId="77777777" w:rsidR="00C57B93" w:rsidRPr="00320BFA" w:rsidRDefault="00C57B93" w:rsidP="00C57B9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7D27E6F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532D" w14:textId="7B089424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99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F86707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5DAEE16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A131D2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4186" w14:textId="77777777" w:rsidR="00C57B93" w:rsidRPr="00320BFA" w:rsidRDefault="00C57B93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6B4D" w14:textId="132823D0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369A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8B7A2D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7A4CED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C7E63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5EE1" w14:textId="77777777" w:rsidR="00C57B93" w:rsidRPr="00320BFA" w:rsidRDefault="00C57B93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9914" w14:textId="05F2AA6C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8F1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679AA8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3FF8E7AB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9FBD3C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8A4E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8E34" w14:textId="4980AC21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3FC1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397F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1F09FFE1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C7345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0A57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124" w14:textId="68583EFC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3B2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A2650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FB603E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AA21C5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63E5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8AB4686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3F99" w14:textId="1C7530F3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9DE8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DFB880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5B95E9EC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C19DD8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663F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659C" w14:textId="56E3A73A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12FF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CAE4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A944ABA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3BFBAC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BADF" w14:textId="77777777" w:rsidR="00C57B93" w:rsidRPr="00320BFA" w:rsidRDefault="00C57B93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B821" w14:textId="76934AD0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AFE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B98D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69CC3233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037F64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CD30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6435" w14:textId="0BA9F93D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20D1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2CA6A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5C62255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AECBBB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B2C8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8396112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D524" w14:textId="12CB4D63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B9B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2237D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EC8EA9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1FD2E6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87FE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C4DC" w14:textId="1C649999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FE7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3080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AFB7A15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DC4CBD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DD1A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24C1" w14:textId="5A6532C2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F90D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3421A5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3F4C8DB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872183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1D8D09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3B86237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9CD0EA" w14:textId="775934CF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07814B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F7DD6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39FD986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CA1B46" w14:textId="77777777" w:rsidR="00C57B93" w:rsidRPr="0000224C" w:rsidRDefault="00C57B93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4297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75885DA" w14:textId="77777777" w:rsidR="00C57B93" w:rsidRPr="00320BFA" w:rsidRDefault="00C57B93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E4B9" w14:textId="344BDE77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4F98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0C518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F4ECAA3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688F5F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50F101" w14:textId="77777777" w:rsidR="00C57B93" w:rsidRPr="00320BFA" w:rsidRDefault="00C57B93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3A5D67" w14:textId="5DA2390B" w:rsidR="00C57B93" w:rsidRPr="00320BFA" w:rsidRDefault="006C555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1DE81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5CE876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CC0ABE6" w14:textId="77777777" w:rsidR="00C57B93" w:rsidRDefault="00C57B93" w:rsidP="00C57B93">
      <w:pPr>
        <w:pStyle w:val="TF-xAvalTTULO"/>
      </w:pPr>
    </w:p>
    <w:p w14:paraId="469D9F34" w14:textId="77777777" w:rsidR="00897927" w:rsidRPr="00C57B93" w:rsidRDefault="00897927" w:rsidP="008D6DC5">
      <w:pPr>
        <w:pStyle w:val="TF-refernciasITEM"/>
        <w:rPr>
          <w:rStyle w:val="Hyperlink"/>
          <w:noProof w:val="0"/>
          <w:color w:val="auto"/>
          <w:u w:val="none"/>
        </w:rPr>
      </w:pPr>
    </w:p>
    <w:sectPr w:rsidR="00897927" w:rsidRPr="00C57B93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Dalton Solano dos Reis" w:date="2023-05-16T18:52:00Z" w:initials="DSdR">
    <w:p w14:paraId="7200EFD7" w14:textId="5D1701DC" w:rsidR="001A52F7" w:rsidRDefault="001A52F7" w:rsidP="006852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ponto final.</w:t>
      </w:r>
    </w:p>
  </w:comment>
  <w:comment w:id="35" w:author="Dalton Solano dos Reis" w:date="2023-05-16T19:16:00Z" w:initials="DSdR">
    <w:p w14:paraId="68414425" w14:textId="77777777" w:rsidR="006C5558" w:rsidRDefault="006C5558" w:rsidP="0039046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citação está com ano 2023.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00EFD7" w15:done="0"/>
  <w15:commentEx w15:paraId="684144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4F6D" w16cex:dateUtc="2023-05-16T21:52:00Z"/>
  <w16cex:commentExtensible w16cex:durableId="280E550A" w16cex:dateUtc="2023-05-16T2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00EFD7" w16cid:durableId="280E4F6D"/>
  <w16cid:commentId w16cid:paraId="68414425" w16cid:durableId="280E55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7FD" w14:textId="77777777" w:rsidR="00C76781" w:rsidRDefault="00C76781">
      <w:r>
        <w:separator/>
      </w:r>
    </w:p>
  </w:endnote>
  <w:endnote w:type="continuationSeparator" w:id="0">
    <w:p w14:paraId="25D43675" w14:textId="77777777" w:rsidR="00C76781" w:rsidRDefault="00C7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1683" w14:textId="77777777" w:rsidR="00C76781" w:rsidRDefault="00C76781">
      <w:r>
        <w:separator/>
      </w:r>
    </w:p>
  </w:footnote>
  <w:footnote w:type="continuationSeparator" w:id="0">
    <w:p w14:paraId="4FCDD29D" w14:textId="77777777" w:rsidR="00C76781" w:rsidRDefault="00C7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575C"/>
    <w:rsid w:val="000157CE"/>
    <w:rsid w:val="00016A8D"/>
    <w:rsid w:val="000179B5"/>
    <w:rsid w:val="00017B62"/>
    <w:rsid w:val="000204E7"/>
    <w:rsid w:val="00023C61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71C21"/>
    <w:rsid w:val="00071E33"/>
    <w:rsid w:val="0007209B"/>
    <w:rsid w:val="00075792"/>
    <w:rsid w:val="00076065"/>
    <w:rsid w:val="00076C33"/>
    <w:rsid w:val="00080F9C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3EAB"/>
    <w:rsid w:val="000B12B2"/>
    <w:rsid w:val="000B3868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4FE"/>
    <w:rsid w:val="00116EE9"/>
    <w:rsid w:val="00125084"/>
    <w:rsid w:val="00125277"/>
    <w:rsid w:val="00135D5E"/>
    <w:rsid w:val="001367E2"/>
    <w:rsid w:val="00137431"/>
    <w:rsid w:val="0013753D"/>
    <w:rsid w:val="001375F7"/>
    <w:rsid w:val="0014126D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52F7"/>
    <w:rsid w:val="001A6292"/>
    <w:rsid w:val="001A655F"/>
    <w:rsid w:val="001A6B86"/>
    <w:rsid w:val="001A7511"/>
    <w:rsid w:val="001B11CD"/>
    <w:rsid w:val="001B14B0"/>
    <w:rsid w:val="001B2F1E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118F1"/>
    <w:rsid w:val="00211EE6"/>
    <w:rsid w:val="0021417F"/>
    <w:rsid w:val="00224BB2"/>
    <w:rsid w:val="0023087D"/>
    <w:rsid w:val="00231010"/>
    <w:rsid w:val="00234F3F"/>
    <w:rsid w:val="00235240"/>
    <w:rsid w:val="002368FD"/>
    <w:rsid w:val="00237179"/>
    <w:rsid w:val="00240D99"/>
    <w:rsid w:val="0024110F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424E"/>
    <w:rsid w:val="002665ED"/>
    <w:rsid w:val="00266ADA"/>
    <w:rsid w:val="00270F50"/>
    <w:rsid w:val="00274126"/>
    <w:rsid w:val="00275BAF"/>
    <w:rsid w:val="0027792D"/>
    <w:rsid w:val="00281352"/>
    <w:rsid w:val="00282723"/>
    <w:rsid w:val="00282788"/>
    <w:rsid w:val="0028617A"/>
    <w:rsid w:val="0028688B"/>
    <w:rsid w:val="0029078E"/>
    <w:rsid w:val="00291269"/>
    <w:rsid w:val="0029407E"/>
    <w:rsid w:val="0029608A"/>
    <w:rsid w:val="002A3F21"/>
    <w:rsid w:val="002A6617"/>
    <w:rsid w:val="002A7E1B"/>
    <w:rsid w:val="002B0EDC"/>
    <w:rsid w:val="002B129D"/>
    <w:rsid w:val="002B3E73"/>
    <w:rsid w:val="002B4718"/>
    <w:rsid w:val="002B6760"/>
    <w:rsid w:val="002C16BC"/>
    <w:rsid w:val="002C3FA6"/>
    <w:rsid w:val="002C4384"/>
    <w:rsid w:val="002D0BB7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4B25"/>
    <w:rsid w:val="00377B2E"/>
    <w:rsid w:val="00377D58"/>
    <w:rsid w:val="00377DA7"/>
    <w:rsid w:val="003801AC"/>
    <w:rsid w:val="00383087"/>
    <w:rsid w:val="0038655B"/>
    <w:rsid w:val="0038773D"/>
    <w:rsid w:val="00394107"/>
    <w:rsid w:val="003947AA"/>
    <w:rsid w:val="003979FB"/>
    <w:rsid w:val="003A0AAF"/>
    <w:rsid w:val="003A1CBF"/>
    <w:rsid w:val="003A2B7D"/>
    <w:rsid w:val="003A4A75"/>
    <w:rsid w:val="003A5056"/>
    <w:rsid w:val="003A5366"/>
    <w:rsid w:val="003B1942"/>
    <w:rsid w:val="003B4B94"/>
    <w:rsid w:val="003B647A"/>
    <w:rsid w:val="003B70FB"/>
    <w:rsid w:val="003C5262"/>
    <w:rsid w:val="003C58F1"/>
    <w:rsid w:val="003D398C"/>
    <w:rsid w:val="003D473B"/>
    <w:rsid w:val="003D4B35"/>
    <w:rsid w:val="003D6F0F"/>
    <w:rsid w:val="003E4F19"/>
    <w:rsid w:val="003F29DF"/>
    <w:rsid w:val="003F4005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1175"/>
    <w:rsid w:val="00442352"/>
    <w:rsid w:val="00444CFF"/>
    <w:rsid w:val="004451A3"/>
    <w:rsid w:val="004514AE"/>
    <w:rsid w:val="00451B94"/>
    <w:rsid w:val="00452852"/>
    <w:rsid w:val="00455C46"/>
    <w:rsid w:val="0045669E"/>
    <w:rsid w:val="00464E30"/>
    <w:rsid w:val="00470C41"/>
    <w:rsid w:val="0047204B"/>
    <w:rsid w:val="00472050"/>
    <w:rsid w:val="00473FB2"/>
    <w:rsid w:val="0047690F"/>
    <w:rsid w:val="00476C78"/>
    <w:rsid w:val="00476DB4"/>
    <w:rsid w:val="0048576D"/>
    <w:rsid w:val="00490125"/>
    <w:rsid w:val="00490B38"/>
    <w:rsid w:val="00492A99"/>
    <w:rsid w:val="00493B1A"/>
    <w:rsid w:val="00494462"/>
    <w:rsid w:val="0049495C"/>
    <w:rsid w:val="00497EF6"/>
    <w:rsid w:val="004A1B59"/>
    <w:rsid w:val="004A2168"/>
    <w:rsid w:val="004A3A72"/>
    <w:rsid w:val="004B42D8"/>
    <w:rsid w:val="004B61CB"/>
    <w:rsid w:val="004B6B8F"/>
    <w:rsid w:val="004B7511"/>
    <w:rsid w:val="004C4AFF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D4A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618A"/>
    <w:rsid w:val="00591611"/>
    <w:rsid w:val="0059386D"/>
    <w:rsid w:val="00596C72"/>
    <w:rsid w:val="00597860"/>
    <w:rsid w:val="005A362B"/>
    <w:rsid w:val="005A4952"/>
    <w:rsid w:val="005A653D"/>
    <w:rsid w:val="005B20A1"/>
    <w:rsid w:val="005B2478"/>
    <w:rsid w:val="005C176C"/>
    <w:rsid w:val="005C219B"/>
    <w:rsid w:val="005C21FC"/>
    <w:rsid w:val="005C30AE"/>
    <w:rsid w:val="005C51E2"/>
    <w:rsid w:val="005D3320"/>
    <w:rsid w:val="005D5763"/>
    <w:rsid w:val="005D7574"/>
    <w:rsid w:val="005E1586"/>
    <w:rsid w:val="005E15CF"/>
    <w:rsid w:val="005E1A8E"/>
    <w:rsid w:val="005E2E0F"/>
    <w:rsid w:val="005E2F5B"/>
    <w:rsid w:val="005E35F3"/>
    <w:rsid w:val="005E400A"/>
    <w:rsid w:val="005E400D"/>
    <w:rsid w:val="005E698D"/>
    <w:rsid w:val="005E7D92"/>
    <w:rsid w:val="005F09F1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20BF5"/>
    <w:rsid w:val="00620D93"/>
    <w:rsid w:val="0062386A"/>
    <w:rsid w:val="006247DF"/>
    <w:rsid w:val="0062576D"/>
    <w:rsid w:val="00625788"/>
    <w:rsid w:val="00626395"/>
    <w:rsid w:val="00627FE7"/>
    <w:rsid w:val="006305AA"/>
    <w:rsid w:val="0063277E"/>
    <w:rsid w:val="006364F4"/>
    <w:rsid w:val="006426D5"/>
    <w:rsid w:val="00642924"/>
    <w:rsid w:val="00642B43"/>
    <w:rsid w:val="00642DC0"/>
    <w:rsid w:val="00644231"/>
    <w:rsid w:val="006466FF"/>
    <w:rsid w:val="00646A5F"/>
    <w:rsid w:val="006475C1"/>
    <w:rsid w:val="006518D4"/>
    <w:rsid w:val="00653451"/>
    <w:rsid w:val="00656C00"/>
    <w:rsid w:val="00661967"/>
    <w:rsid w:val="00661F61"/>
    <w:rsid w:val="0066258F"/>
    <w:rsid w:val="00665BCC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92B4B"/>
    <w:rsid w:val="00695628"/>
    <w:rsid w:val="00695745"/>
    <w:rsid w:val="0069600B"/>
    <w:rsid w:val="006A0A1A"/>
    <w:rsid w:val="006A1C98"/>
    <w:rsid w:val="006A4C09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558"/>
    <w:rsid w:val="006C5D48"/>
    <w:rsid w:val="006C61FA"/>
    <w:rsid w:val="006D025F"/>
    <w:rsid w:val="006D0896"/>
    <w:rsid w:val="006D2915"/>
    <w:rsid w:val="006D2C0E"/>
    <w:rsid w:val="006E0A80"/>
    <w:rsid w:val="006E25D2"/>
    <w:rsid w:val="006F5352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3880"/>
    <w:rsid w:val="00733FF9"/>
    <w:rsid w:val="0073524B"/>
    <w:rsid w:val="00735320"/>
    <w:rsid w:val="0074155F"/>
    <w:rsid w:val="00742330"/>
    <w:rsid w:val="00744DB5"/>
    <w:rsid w:val="007479FA"/>
    <w:rsid w:val="00753D2C"/>
    <w:rsid w:val="007554DF"/>
    <w:rsid w:val="0075776D"/>
    <w:rsid w:val="007613A1"/>
    <w:rsid w:val="007613FB"/>
    <w:rsid w:val="007617BC"/>
    <w:rsid w:val="00761E34"/>
    <w:rsid w:val="00762FD7"/>
    <w:rsid w:val="00766736"/>
    <w:rsid w:val="00770E3B"/>
    <w:rsid w:val="007722BF"/>
    <w:rsid w:val="00774782"/>
    <w:rsid w:val="007755E0"/>
    <w:rsid w:val="0077580B"/>
    <w:rsid w:val="00776351"/>
    <w:rsid w:val="00781167"/>
    <w:rsid w:val="007822C5"/>
    <w:rsid w:val="00785149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2223"/>
    <w:rsid w:val="007C2DB4"/>
    <w:rsid w:val="007D0720"/>
    <w:rsid w:val="007D10F2"/>
    <w:rsid w:val="007D1AFF"/>
    <w:rsid w:val="007D207E"/>
    <w:rsid w:val="007D6DEC"/>
    <w:rsid w:val="007D7599"/>
    <w:rsid w:val="007E0B72"/>
    <w:rsid w:val="007E2FCE"/>
    <w:rsid w:val="007E46A1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22A"/>
    <w:rsid w:val="00833DE8"/>
    <w:rsid w:val="00833F47"/>
    <w:rsid w:val="008348C3"/>
    <w:rsid w:val="008373B4"/>
    <w:rsid w:val="00837C42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6516"/>
    <w:rsid w:val="008702E6"/>
    <w:rsid w:val="00871113"/>
    <w:rsid w:val="008712EB"/>
    <w:rsid w:val="00871814"/>
    <w:rsid w:val="00871A41"/>
    <w:rsid w:val="00875E4A"/>
    <w:rsid w:val="00883033"/>
    <w:rsid w:val="00886D76"/>
    <w:rsid w:val="00887074"/>
    <w:rsid w:val="0089250D"/>
    <w:rsid w:val="00894B02"/>
    <w:rsid w:val="00895BA6"/>
    <w:rsid w:val="00897019"/>
    <w:rsid w:val="00897927"/>
    <w:rsid w:val="008A0917"/>
    <w:rsid w:val="008A22F6"/>
    <w:rsid w:val="008A346C"/>
    <w:rsid w:val="008A36F3"/>
    <w:rsid w:val="008B0A07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440A"/>
    <w:rsid w:val="008D5522"/>
    <w:rsid w:val="008D69C5"/>
    <w:rsid w:val="008D6DC5"/>
    <w:rsid w:val="008D6FC7"/>
    <w:rsid w:val="008D7404"/>
    <w:rsid w:val="008E0F86"/>
    <w:rsid w:val="008E1BC4"/>
    <w:rsid w:val="008E69C2"/>
    <w:rsid w:val="008F030A"/>
    <w:rsid w:val="008F0CFD"/>
    <w:rsid w:val="008F2830"/>
    <w:rsid w:val="008F2DC1"/>
    <w:rsid w:val="008F6A48"/>
    <w:rsid w:val="008F70AD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6CF"/>
    <w:rsid w:val="00972344"/>
    <w:rsid w:val="00977281"/>
    <w:rsid w:val="00981420"/>
    <w:rsid w:val="00984240"/>
    <w:rsid w:val="0098546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B06FA"/>
    <w:rsid w:val="009B10D6"/>
    <w:rsid w:val="009B125A"/>
    <w:rsid w:val="009B3F2F"/>
    <w:rsid w:val="009B43E5"/>
    <w:rsid w:val="009C49A3"/>
    <w:rsid w:val="009C5747"/>
    <w:rsid w:val="009C5FD7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2BFA"/>
    <w:rsid w:val="00A03A3D"/>
    <w:rsid w:val="00A045C4"/>
    <w:rsid w:val="00A10076"/>
    <w:rsid w:val="00A10DFA"/>
    <w:rsid w:val="00A13ABC"/>
    <w:rsid w:val="00A1460F"/>
    <w:rsid w:val="00A155F7"/>
    <w:rsid w:val="00A20669"/>
    <w:rsid w:val="00A21708"/>
    <w:rsid w:val="00A2197E"/>
    <w:rsid w:val="00A22362"/>
    <w:rsid w:val="00A2308F"/>
    <w:rsid w:val="00A249BA"/>
    <w:rsid w:val="00A307C7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A2"/>
    <w:rsid w:val="00A95DEB"/>
    <w:rsid w:val="00A95E9E"/>
    <w:rsid w:val="00A966E6"/>
    <w:rsid w:val="00A96CCA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D1D2C"/>
    <w:rsid w:val="00AD3A18"/>
    <w:rsid w:val="00AD596B"/>
    <w:rsid w:val="00AD7052"/>
    <w:rsid w:val="00AE0525"/>
    <w:rsid w:val="00AE08DB"/>
    <w:rsid w:val="00AE189A"/>
    <w:rsid w:val="00AE2729"/>
    <w:rsid w:val="00AE3148"/>
    <w:rsid w:val="00AE5AE2"/>
    <w:rsid w:val="00AE71BF"/>
    <w:rsid w:val="00AE7343"/>
    <w:rsid w:val="00AE78C7"/>
    <w:rsid w:val="00B00A13"/>
    <w:rsid w:val="00B00D69"/>
    <w:rsid w:val="00B00E04"/>
    <w:rsid w:val="00B05485"/>
    <w:rsid w:val="00B06075"/>
    <w:rsid w:val="00B0694E"/>
    <w:rsid w:val="00B102E8"/>
    <w:rsid w:val="00B12A39"/>
    <w:rsid w:val="00B137D9"/>
    <w:rsid w:val="00B1458E"/>
    <w:rsid w:val="00B14C51"/>
    <w:rsid w:val="00B20021"/>
    <w:rsid w:val="00B20FDE"/>
    <w:rsid w:val="00B23B10"/>
    <w:rsid w:val="00B279AC"/>
    <w:rsid w:val="00B359B0"/>
    <w:rsid w:val="00B37046"/>
    <w:rsid w:val="00B40CED"/>
    <w:rsid w:val="00B42041"/>
    <w:rsid w:val="00B429EF"/>
    <w:rsid w:val="00B43FBF"/>
    <w:rsid w:val="00B44F11"/>
    <w:rsid w:val="00B46C5C"/>
    <w:rsid w:val="00B51846"/>
    <w:rsid w:val="00B51913"/>
    <w:rsid w:val="00B52533"/>
    <w:rsid w:val="00B55B65"/>
    <w:rsid w:val="00B566FC"/>
    <w:rsid w:val="00B62378"/>
    <w:rsid w:val="00B62979"/>
    <w:rsid w:val="00B65615"/>
    <w:rsid w:val="00B70056"/>
    <w:rsid w:val="00B70D53"/>
    <w:rsid w:val="00B74D10"/>
    <w:rsid w:val="00B75711"/>
    <w:rsid w:val="00B76B36"/>
    <w:rsid w:val="00B77AA0"/>
    <w:rsid w:val="00B823A7"/>
    <w:rsid w:val="00B8249C"/>
    <w:rsid w:val="00B865D6"/>
    <w:rsid w:val="00B90FA5"/>
    <w:rsid w:val="00B919F1"/>
    <w:rsid w:val="00B93410"/>
    <w:rsid w:val="00B96D6F"/>
    <w:rsid w:val="00BA2260"/>
    <w:rsid w:val="00BA58D5"/>
    <w:rsid w:val="00BA63B3"/>
    <w:rsid w:val="00BB0044"/>
    <w:rsid w:val="00BB1313"/>
    <w:rsid w:val="00BB326E"/>
    <w:rsid w:val="00BB468D"/>
    <w:rsid w:val="00BC0E8D"/>
    <w:rsid w:val="00BC44B8"/>
    <w:rsid w:val="00BC4A1C"/>
    <w:rsid w:val="00BC4F18"/>
    <w:rsid w:val="00BD0055"/>
    <w:rsid w:val="00BD7EA4"/>
    <w:rsid w:val="00BE3E75"/>
    <w:rsid w:val="00BE5D8C"/>
    <w:rsid w:val="00BE63B4"/>
    <w:rsid w:val="00BE6551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6CD0"/>
    <w:rsid w:val="00C35E57"/>
    <w:rsid w:val="00C35E80"/>
    <w:rsid w:val="00C40AA2"/>
    <w:rsid w:val="00C414F1"/>
    <w:rsid w:val="00C41F31"/>
    <w:rsid w:val="00C420F7"/>
    <w:rsid w:val="00C4244F"/>
    <w:rsid w:val="00C4539E"/>
    <w:rsid w:val="00C53174"/>
    <w:rsid w:val="00C53946"/>
    <w:rsid w:val="00C54182"/>
    <w:rsid w:val="00C57B93"/>
    <w:rsid w:val="00C57EE5"/>
    <w:rsid w:val="00C57F10"/>
    <w:rsid w:val="00C632ED"/>
    <w:rsid w:val="00C66150"/>
    <w:rsid w:val="00C67979"/>
    <w:rsid w:val="00C70EF5"/>
    <w:rsid w:val="00C714DD"/>
    <w:rsid w:val="00C72A0E"/>
    <w:rsid w:val="00C756C5"/>
    <w:rsid w:val="00C75C93"/>
    <w:rsid w:val="00C760A7"/>
    <w:rsid w:val="00C76781"/>
    <w:rsid w:val="00C82195"/>
    <w:rsid w:val="00C82CAE"/>
    <w:rsid w:val="00C83937"/>
    <w:rsid w:val="00C8442E"/>
    <w:rsid w:val="00C930A8"/>
    <w:rsid w:val="00C93991"/>
    <w:rsid w:val="00C945B3"/>
    <w:rsid w:val="00C9768C"/>
    <w:rsid w:val="00CA108B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3E9A"/>
    <w:rsid w:val="00CE5782"/>
    <w:rsid w:val="00CE6D1C"/>
    <w:rsid w:val="00CE708B"/>
    <w:rsid w:val="00CE7EB1"/>
    <w:rsid w:val="00CF1AC5"/>
    <w:rsid w:val="00CF26B7"/>
    <w:rsid w:val="00CF30E7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359AD"/>
    <w:rsid w:val="00D447EF"/>
    <w:rsid w:val="00D505E2"/>
    <w:rsid w:val="00D56477"/>
    <w:rsid w:val="00D609D2"/>
    <w:rsid w:val="00D6498F"/>
    <w:rsid w:val="00D66F75"/>
    <w:rsid w:val="00D67D8E"/>
    <w:rsid w:val="00D7463D"/>
    <w:rsid w:val="00D76C2F"/>
    <w:rsid w:val="00D80F5A"/>
    <w:rsid w:val="00D81450"/>
    <w:rsid w:val="00D83DE8"/>
    <w:rsid w:val="00D84943"/>
    <w:rsid w:val="00D84A36"/>
    <w:rsid w:val="00D85456"/>
    <w:rsid w:val="00D94AE7"/>
    <w:rsid w:val="00D960D3"/>
    <w:rsid w:val="00D966B3"/>
    <w:rsid w:val="00D970F0"/>
    <w:rsid w:val="00DA0EF4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4F98"/>
    <w:rsid w:val="00E270C0"/>
    <w:rsid w:val="00E31E72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D43"/>
    <w:rsid w:val="00EA4CED"/>
    <w:rsid w:val="00EA4E4C"/>
    <w:rsid w:val="00EB04B7"/>
    <w:rsid w:val="00EB5100"/>
    <w:rsid w:val="00EB7992"/>
    <w:rsid w:val="00EC0104"/>
    <w:rsid w:val="00EC0184"/>
    <w:rsid w:val="00EC1619"/>
    <w:rsid w:val="00EC1AB0"/>
    <w:rsid w:val="00EC2D7A"/>
    <w:rsid w:val="00EC633A"/>
    <w:rsid w:val="00EC63D3"/>
    <w:rsid w:val="00ED1B9D"/>
    <w:rsid w:val="00ED2F14"/>
    <w:rsid w:val="00ED5AB1"/>
    <w:rsid w:val="00ED610C"/>
    <w:rsid w:val="00EE056F"/>
    <w:rsid w:val="00EF3B99"/>
    <w:rsid w:val="00EF43F5"/>
    <w:rsid w:val="00EF6DFC"/>
    <w:rsid w:val="00EF74C8"/>
    <w:rsid w:val="00F017AF"/>
    <w:rsid w:val="00F041C4"/>
    <w:rsid w:val="00F1377B"/>
    <w:rsid w:val="00F13D9E"/>
    <w:rsid w:val="00F14812"/>
    <w:rsid w:val="00F1598C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1785"/>
    <w:rsid w:val="00F52407"/>
    <w:rsid w:val="00F530D7"/>
    <w:rsid w:val="00F541E6"/>
    <w:rsid w:val="00F56A2A"/>
    <w:rsid w:val="00F61A2C"/>
    <w:rsid w:val="00F62F49"/>
    <w:rsid w:val="00F62FC9"/>
    <w:rsid w:val="00F63EDA"/>
    <w:rsid w:val="00F640BF"/>
    <w:rsid w:val="00F6436A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B63"/>
    <w:rsid w:val="00F92FC4"/>
    <w:rsid w:val="00F9387E"/>
    <w:rsid w:val="00F93BA3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D40"/>
    <w:rsid w:val="00FC3600"/>
    <w:rsid w:val="00FC4487"/>
    <w:rsid w:val="00FC4A9F"/>
    <w:rsid w:val="00FC565B"/>
    <w:rsid w:val="00FE006E"/>
    <w:rsid w:val="00FE082E"/>
    <w:rsid w:val="00FE197E"/>
    <w:rsid w:val="00FE41DE"/>
    <w:rsid w:val="00FE546F"/>
    <w:rsid w:val="00FF0DF1"/>
    <w:rsid w:val="00FF0F1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7572</Words>
  <Characters>40892</Characters>
  <Application>Microsoft Office Word</Application>
  <DocSecurity>0</DocSecurity>
  <Lines>340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2023-04-24T23:01:00Z</cp:lastPrinted>
  <dcterms:created xsi:type="dcterms:W3CDTF">2023-04-24T23:01:00Z</dcterms:created>
  <dcterms:modified xsi:type="dcterms:W3CDTF">2023-05-16T22:23:00Z</dcterms:modified>
</cp:coreProperties>
</file>