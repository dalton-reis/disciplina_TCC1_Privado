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810C88B" w:rsidR="00F0030C" w:rsidRPr="003C5262" w:rsidRDefault="00F0030C" w:rsidP="00F8000D">
            <w:pPr>
              <w:pStyle w:val="Cabealho"/>
              <w:tabs>
                <w:tab w:val="clear" w:pos="8640"/>
                <w:tab w:val="right" w:pos="8931"/>
              </w:tabs>
              <w:ind w:right="141"/>
            </w:pPr>
            <w:r>
              <w:rPr>
                <w:rStyle w:val="Nmerodepgina"/>
              </w:rPr>
              <w:t>(</w:t>
            </w:r>
            <w:r w:rsidR="00655429">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41A76">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0124CB48"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 a dinâmica do mercado imobiliário não é homogênea em todas as regiões. A economia, a infraestrutura, as políticas públicas e o desenvolvimento urbano são alguns dos fatores regionais que influenciam a demanda e oferta de imóveis em cada localidade</w:t>
      </w:r>
      <w:r w:rsidR="00FF0055">
        <w:t xml:space="preserve"> (SIDRIM, 2013)</w:t>
      </w:r>
      <w:r w:rsidRPr="00E41A76">
        <w:t>.</w:t>
      </w:r>
    </w:p>
    <w:p w14:paraId="4ED25988" w14:textId="7C16850F" w:rsidR="004F52F6" w:rsidRDefault="00403D3F" w:rsidP="004A2C59">
      <w:pPr>
        <w:pStyle w:val="TF-TEXTO"/>
      </w:pPr>
      <w:r>
        <w:t>Green</w:t>
      </w:r>
      <w:r w:rsidR="004A2C59">
        <w:t xml:space="preserve"> </w:t>
      </w:r>
      <w:r w:rsidRPr="00403D3F">
        <w:rPr>
          <w:i/>
          <w:iCs/>
        </w:rPr>
        <w:t>et al</w:t>
      </w:r>
      <w:r>
        <w:t xml:space="preserve">. </w:t>
      </w:r>
      <w:r w:rsidR="004A2C59">
        <w:t>(2003)</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4ADD87A9"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p>
    <w:p w14:paraId="157F16DD" w14:textId="4233C52B"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BE3382">
      <w:pPr>
        <w:pStyle w:val="Ttulo1"/>
      </w:pPr>
      <w:r w:rsidRPr="00A244FC">
        <w:t>trabalhos correlatos</w:t>
      </w:r>
    </w:p>
    <w:p w14:paraId="4002802A" w14:textId="0CC128C5"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 xml:space="preserve">2022).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(2020)</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7B8BF92A" w:rsidR="00572F9A" w:rsidRDefault="00572F9A" w:rsidP="00572F9A">
      <w:pPr>
        <w:pStyle w:val="TF-TEXTO"/>
      </w:pPr>
      <w:r>
        <w:t>O crescimento do mercado imobiliário, aliado à baixa popularidade do setor preditivo em comparação com o mercado de ações, motivou Al-Gbury e Kurnaz (2022) a desenvolverem uma rede neural para seleção dos melhores pares de características e, posteriormente, aplicá-las no GWO.</w:t>
      </w:r>
    </w:p>
    <w:p w14:paraId="64E3BBD8" w14:textId="5CC2DB12" w:rsidR="00572F9A" w:rsidRPr="00FD26BF" w:rsidRDefault="00572F9A" w:rsidP="00572F9A">
      <w:pPr>
        <w:pStyle w:val="TF-TEXTO"/>
      </w:pPr>
      <w:r>
        <w:t xml:space="preserve">Segundo </w:t>
      </w:r>
      <w:r w:rsidRPr="00FD26BF">
        <w:t>Al-Gbury e Kurnaz (2022)</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5BDD5E7B" w:rsidR="00572F9A" w:rsidRPr="00BE3382" w:rsidRDefault="00EF376D" w:rsidP="00572F9A">
      <w:pPr>
        <w:pStyle w:val="TF-TEXTO"/>
      </w:pPr>
      <w:r>
        <w:t xml:space="preserve">De acordo com </w:t>
      </w:r>
      <w:r w:rsidRPr="00FD26BF">
        <w:t>Al-Gbury e Kurnaz (2022</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fldSimple w:instr=" SEQ Figura \* ARABIC ">
        <w:r w:rsidR="002B66D9">
          <w:rPr>
            <w:noProof/>
          </w:rPr>
          <w:t>1</w:t>
        </w:r>
      </w:fldSimple>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D571CB5">
            <wp:extent cx="3975049" cy="1685290"/>
            <wp:effectExtent l="19050" t="19050" r="26035" b="1016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083862" cy="173142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77777777" w:rsidR="00572F9A" w:rsidRPr="00BE3382" w:rsidRDefault="00572F9A" w:rsidP="00572F9A">
      <w:pPr>
        <w:pStyle w:val="TF-FONTE"/>
      </w:pPr>
      <w:r w:rsidRPr="00BE3382">
        <w:t>Fonte: Al-Gbury e Kurnaz (2022).</w:t>
      </w:r>
    </w:p>
    <w:p w14:paraId="0CBC8615" w14:textId="4FE3887E" w:rsidR="00CA5B5F" w:rsidRDefault="009F05E7" w:rsidP="00572F9A">
      <w:pPr>
        <w:pStyle w:val="TF-TEXTO"/>
      </w:pPr>
      <w:r>
        <w:t xml:space="preserve">No processo de treinamento, Al-Gbury e Kurnaz (2022)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4E439850" w:rsidR="00572F9A" w:rsidRPr="00BE3382" w:rsidRDefault="002331AB" w:rsidP="00572F9A">
      <w:pPr>
        <w:pStyle w:val="TF-TEXTO"/>
      </w:pPr>
      <w:r>
        <w:t xml:space="preserve">Com base nos resultados obtidos pelo treinamento, Al-Gbury e Kurnaz (2022)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lastRenderedPageBreak/>
        <w:t xml:space="preserve">Tabela </w:t>
      </w:r>
      <w:fldSimple w:instr=" SEQ Tabela \* ARABIC ">
        <w:r w:rsidR="00F45949">
          <w:rPr>
            <w:noProof/>
          </w:rPr>
          <w:t>1</w:t>
        </w:r>
      </w:fldSimple>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4A4DCFF1" w:rsidR="00572F9A" w:rsidRPr="00BE3382" w:rsidRDefault="00572F9A" w:rsidP="00572F9A">
      <w:pPr>
        <w:pStyle w:val="TF-FONTE"/>
      </w:pPr>
      <w:r w:rsidRPr="00BE3382">
        <w:t xml:space="preserve">Fonte: </w:t>
      </w:r>
      <w:r w:rsidR="002331AB">
        <w:t xml:space="preserve">adaptado de </w:t>
      </w:r>
      <w:r w:rsidRPr="00BE3382">
        <w:t>Al-Gbury e Kurnaz (2022).</w:t>
      </w:r>
    </w:p>
    <w:p w14:paraId="5BE422A5" w14:textId="20920E05" w:rsidR="006E7333" w:rsidRPr="00A244FC" w:rsidRDefault="00D3700C" w:rsidP="00572F9A">
      <w:pPr>
        <w:pStyle w:val="TF-TEXTO"/>
      </w:pPr>
      <w:r>
        <w:t xml:space="preserve">Al-Gbury e Kurnaz (2022)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B93D058"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w:t>
      </w:r>
      <w:ins w:id="27" w:author="Dalton Solano dos Reis" w:date="2023-05-27T12:29:00Z">
        <w:r w:rsidR="00463556">
          <w:t xml:space="preserve">e </w:t>
        </w:r>
      </w:ins>
      <w:r w:rsidR="004C2F67" w:rsidRPr="00A244FC">
        <w:t xml:space="preserve">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8" w:name="_Ref132838511"/>
      <w:r>
        <w:t xml:space="preserve">Tabela </w:t>
      </w:r>
      <w:fldSimple w:instr=" SEQ Tabela \* ARABIC ">
        <w:r w:rsidR="00F45949">
          <w:rPr>
            <w:noProof/>
          </w:rPr>
          <w:t>2</w:t>
        </w:r>
      </w:fldSimple>
      <w:bookmarkEnd w:id="28"/>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70ED2122"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 disponível</w:t>
      </w:r>
      <w:r w:rsidRPr="004C74EC">
        <w:t>. Para isso, aplic</w:t>
      </w:r>
      <w:r w:rsidR="00231297">
        <w:t>aram</w:t>
      </w:r>
      <w:r w:rsidRPr="004C74EC">
        <w:t xml:space="preserve"> os mesmos modelos em apenas metade das</w:t>
      </w:r>
      <w:r w:rsidR="004C74EC" w:rsidRPr="004C74EC">
        <w:t xml:space="preserve"> características</w:t>
      </w:r>
      <w:r w:rsidR="006720EF" w:rsidRPr="004C74EC">
        <w:t>. As características foram selecionadas com base em seus autovalores</w:t>
      </w:r>
      <w:r w:rsidR="004C74EC" w:rsidRPr="004C74EC">
        <w:t xml:space="preserve"> (altos)</w:t>
      </w:r>
      <w:r w:rsidR="006720EF" w:rsidRPr="004C74EC">
        <w:t>. Na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4C74EC">
        <w:t>. No gradiente, vermelho e azul escuro representam alta correlação</w:t>
      </w:r>
      <w:r w:rsidR="0008164C" w:rsidRPr="004C74EC">
        <w:t>.</w:t>
      </w:r>
    </w:p>
    <w:p w14:paraId="3B03044F" w14:textId="56FAF74D" w:rsidR="0008164C" w:rsidRDefault="0008164C" w:rsidP="006720EF">
      <w:pPr>
        <w:pStyle w:val="TF-LEGENDA"/>
      </w:pPr>
      <w:bookmarkStart w:id="29" w:name="_Ref134362962"/>
      <w:r>
        <w:t xml:space="preserve">Figura </w:t>
      </w:r>
      <w:fldSimple w:instr=" SEQ Figura \* ARABIC ">
        <w:r w:rsidR="002B66D9">
          <w:rPr>
            <w:noProof/>
          </w:rPr>
          <w:t>2</w:t>
        </w:r>
      </w:fldSimple>
      <w:bookmarkEnd w:id="29"/>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516B0D3A">
            <wp:extent cx="3984625" cy="1860956"/>
            <wp:effectExtent l="19050" t="19050" r="15875" b="2540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109056" cy="191907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lastRenderedPageBreak/>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30" w:name="_Ref134363892"/>
      <w:r>
        <w:t xml:space="preserve">Tabela </w:t>
      </w:r>
      <w:fldSimple w:instr=" SEQ Tabela \* ARABIC ">
        <w:r>
          <w:rPr>
            <w:noProof/>
          </w:rPr>
          <w:t>3</w:t>
        </w:r>
      </w:fldSimple>
      <w:bookmarkEnd w:id="30"/>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37276316" w:rsidR="00A44581" w:rsidRPr="00985A56" w:rsidRDefault="00DA66EC" w:rsidP="00FF5611">
      <w:pPr>
        <w:pStyle w:val="TF-TEXTO"/>
        <w:rPr>
          <w:highlight w:val="lightGray"/>
        </w:rPr>
      </w:pPr>
      <w:r w:rsidRPr="00A244FC">
        <w:t xml:space="preserve">Zheng </w:t>
      </w:r>
      <w:r w:rsidRPr="008F3311">
        <w:rPr>
          <w:i/>
          <w:iCs/>
        </w:rPr>
        <w:t>et al</w:t>
      </w:r>
      <w:r w:rsidRPr="00A244FC">
        <w:t xml:space="preserve">. (2020)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539F26D5" w:rsidR="00F64545" w:rsidRDefault="004D30CB" w:rsidP="00FF5611">
      <w:pPr>
        <w:pStyle w:val="TF-TEXTO"/>
      </w:pPr>
      <w:r w:rsidRPr="006E5CD2">
        <w:t xml:space="preserve">Segundo Zheng </w:t>
      </w:r>
      <w:r w:rsidRPr="006E5CD2">
        <w:rPr>
          <w:i/>
          <w:iCs/>
        </w:rPr>
        <w:t>et al</w:t>
      </w:r>
      <w:r w:rsidRPr="006E5CD2">
        <w:t>. (2020),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467FA6B5" w:rsidR="003D4D2A" w:rsidRDefault="006F1F71" w:rsidP="00BE4D94">
      <w:pPr>
        <w:pStyle w:val="TF-TEXTO"/>
      </w:pPr>
      <w:r w:rsidRPr="006F1F71">
        <w:t>De acor</w:t>
      </w:r>
      <w:r w:rsidR="0052157D">
        <w:t>d</w:t>
      </w:r>
      <w:r w:rsidRPr="006F1F71">
        <w:t xml:space="preserve">o com </w:t>
      </w:r>
      <w:bookmarkStart w:id="31" w:name="_Hlk134389655"/>
      <w:r w:rsidRPr="006F1F71">
        <w:t xml:space="preserve">Zheng </w:t>
      </w:r>
      <w:r w:rsidRPr="006F1F71">
        <w:rPr>
          <w:i/>
          <w:iCs/>
        </w:rPr>
        <w:t>et al</w:t>
      </w:r>
      <w:r w:rsidRPr="006F1F71">
        <w:t xml:space="preserve">. (2020), </w:t>
      </w:r>
      <w:bookmarkEnd w:id="31"/>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xml:space="preserve">. (2020)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23"/>
      <w:r w:rsidR="003D4D2A">
        <w:t xml:space="preserve"> </w:t>
      </w:r>
    </w:p>
    <w:p w14:paraId="1C49925E" w14:textId="1D0DF4F6" w:rsidR="00A86CE0" w:rsidRPr="00BE3382" w:rsidRDefault="00F94572" w:rsidP="00E047B3">
      <w:pPr>
        <w:pStyle w:val="TF-TEXTO"/>
      </w:pPr>
      <w:r>
        <w:t xml:space="preserve">O modelo proposto por Zheng </w:t>
      </w:r>
      <w:r w:rsidRPr="00F94572">
        <w:rPr>
          <w:i/>
          <w:iCs/>
        </w:rPr>
        <w:t>et al</w:t>
      </w:r>
      <w:r>
        <w:t>. (2020) consiste em processar os dados através da BPNN, que os encaminha para os algoritmos GA e PSO, tendo como objetivo</w:t>
      </w:r>
      <w:r w:rsidR="00737655">
        <w:t xml:space="preserve"> encontrar a melhor solução para o problema 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(2020)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9" w:name="_Ref134371966"/>
      <w:bookmarkStart w:id="40" w:name="_Ref134371960"/>
      <w:r>
        <w:t xml:space="preserve">Figura </w:t>
      </w:r>
      <w:fldSimple w:instr=" SEQ Figura \* ARABIC ">
        <w:r>
          <w:rPr>
            <w:noProof/>
          </w:rPr>
          <w:t>3</w:t>
        </w:r>
      </w:fldSimple>
      <w:bookmarkEnd w:id="39"/>
      <w:r>
        <w:t xml:space="preserve"> </w:t>
      </w:r>
      <w:r w:rsidR="00F94572" w:rsidRPr="00AE5C09">
        <w:t>–</w:t>
      </w:r>
      <w:r>
        <w:t xml:space="preserve"> Resultados do PSO e GA com e seu o índice PMC respectivamente</w:t>
      </w:r>
      <w:bookmarkEnd w:id="40"/>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2381A4FA" w:rsidR="002B66D9" w:rsidRPr="002B66D9" w:rsidRDefault="002B66D9" w:rsidP="002B66D9">
      <w:pPr>
        <w:pStyle w:val="TF-FONTE"/>
      </w:pPr>
      <w:r w:rsidRPr="002B66D9">
        <w:t xml:space="preserve">Fonte: Zhang </w:t>
      </w:r>
      <w:r w:rsidRPr="00BC23CD">
        <w:rPr>
          <w:i/>
          <w:iCs/>
        </w:rPr>
        <w:t>et al</w:t>
      </w:r>
      <w:r w:rsidRPr="002B66D9">
        <w:t>. (2020).</w:t>
      </w:r>
    </w:p>
    <w:p w14:paraId="4F7036F6" w14:textId="654A5AF0" w:rsidR="00616194" w:rsidRPr="00BE3382" w:rsidRDefault="00367FF5" w:rsidP="00183682">
      <w:pPr>
        <w:pStyle w:val="TF-TEXTO"/>
      </w:pPr>
      <w:r w:rsidRPr="00BC23CD">
        <w:rPr>
          <w:rStyle w:val="fs-5"/>
        </w:rPr>
        <w:lastRenderedPageBreak/>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(2020),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1" w:name="_Ref132838662"/>
      <w:r>
        <w:t xml:space="preserve">Tabela </w:t>
      </w:r>
      <w:fldSimple w:instr=" SEQ Tabela \* ARABIC ">
        <w:r w:rsidR="00F45949">
          <w:rPr>
            <w:noProof/>
          </w:rPr>
          <w:t>4</w:t>
        </w:r>
      </w:fldSimple>
      <w:bookmarkEnd w:id="41"/>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055262C6"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2020</w:t>
      </w:r>
      <w:r w:rsidR="005C060A">
        <w:t>)</w:t>
      </w:r>
      <w:r w:rsidRPr="00BE3382">
        <w:t>.</w:t>
      </w:r>
    </w:p>
    <w:p w14:paraId="3385C73D" w14:textId="1F3D286E" w:rsidR="0068201A" w:rsidRDefault="000A138E" w:rsidP="00C92B96">
      <w:pPr>
        <w:pStyle w:val="TF-TEXTO"/>
      </w:pPr>
      <w:r w:rsidRPr="000A138E">
        <w:rPr>
          <w:rStyle w:val="fs-5"/>
        </w:rPr>
        <w:t xml:space="preserve">Zheng </w:t>
      </w:r>
      <w:r w:rsidRPr="000A138E">
        <w:rPr>
          <w:rStyle w:val="fs-5"/>
          <w:i/>
          <w:iCs/>
        </w:rPr>
        <w:t>et al</w:t>
      </w:r>
      <w:r w:rsidRPr="000A138E">
        <w:rPr>
          <w:rStyle w:val="fs-5"/>
        </w:rPr>
        <w:t>. (2020)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2" w:name="_Toc54164915"/>
      <w:bookmarkStart w:id="43" w:name="_Toc54165669"/>
      <w:bookmarkStart w:id="44" w:name="_Toc54169327"/>
      <w:bookmarkStart w:id="45" w:name="_Toc96347433"/>
      <w:bookmarkStart w:id="46" w:name="_Toc96357717"/>
      <w:bookmarkStart w:id="47" w:name="_Toc96491860"/>
      <w:bookmarkStart w:id="48" w:name="_Toc351015594"/>
      <w:r w:rsidRPr="000A138E">
        <w:t xml:space="preserve"> </w:t>
      </w:r>
      <w:r w:rsidRPr="000A138E">
        <w:rPr>
          <w:rStyle w:val="fs-5"/>
        </w:rPr>
        <w:t xml:space="preserve">Zheng </w:t>
      </w:r>
      <w:r w:rsidRPr="000A138E">
        <w:rPr>
          <w:rStyle w:val="fs-5"/>
          <w:i/>
          <w:iCs/>
        </w:rPr>
        <w:t>et al</w:t>
      </w:r>
      <w:r w:rsidRPr="000A138E">
        <w:rPr>
          <w:rStyle w:val="fs-5"/>
        </w:rPr>
        <w:t xml:space="preserve">. (2020) </w:t>
      </w:r>
      <w:r w:rsidRPr="000A138E">
        <w:t>também ressaltam que a separação das políticas em duas categorias eliminou a influência de fatores artificiais como a especulação imobiliária.</w:t>
      </w:r>
    </w:p>
    <w:p w14:paraId="5769A299" w14:textId="77777777" w:rsidR="0068201A" w:rsidRDefault="0068201A" w:rsidP="0068201A">
      <w:pPr>
        <w:pStyle w:val="Ttulo1"/>
        <w:spacing w:after="120" w:line="276" w:lineRule="auto"/>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02F9BBE0"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podemos entender como será solucionado os problemas propostos por este trabalho.</w:t>
      </w:r>
    </w:p>
    <w:p w14:paraId="03C30B06" w14:textId="49872C3C" w:rsidR="005A7E74" w:rsidRDefault="005A7E74" w:rsidP="005A7E74">
      <w:pPr>
        <w:pStyle w:val="TF-LEGENDA"/>
      </w:pPr>
      <w:bookmarkStart w:id="49" w:name="_Ref132838948"/>
      <w:r>
        <w:t xml:space="preserve">Quadro </w:t>
      </w:r>
      <w:fldSimple w:instr=" SEQ Quadro \* ARABIC ">
        <w:r w:rsidR="00403D3F">
          <w:rPr>
            <w:noProof/>
          </w:rPr>
          <w:t>1</w:t>
        </w:r>
      </w:fldSimple>
      <w:bookmarkEnd w:id="49"/>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76B53796" w:rsidR="006B0760" w:rsidRPr="00BE3382" w:rsidRDefault="00B77F6A" w:rsidP="00D01611">
            <w:pPr>
              <w:pStyle w:val="TF-TEXTOQUADRO"/>
              <w:jc w:val="center"/>
            </w:pPr>
            <w:r w:rsidRPr="00BE3382">
              <w:t>Al-Gbury e Kurnaz (2022)</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E4AAFB7" w:rsidR="006B0760" w:rsidRPr="00BE3382" w:rsidRDefault="001536B5" w:rsidP="00D01611">
            <w:pPr>
              <w:pStyle w:val="TF-TEXTOQUADRO"/>
              <w:jc w:val="center"/>
            </w:pPr>
            <w:r w:rsidRPr="00BE3382">
              <w:t>(2020)</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5AE7D285" w:rsidR="00403D3F" w:rsidRDefault="00403D3F" w:rsidP="00403D3F">
      <w:pPr>
        <w:pStyle w:val="TF-TEXTO"/>
      </w:pPr>
      <w:r>
        <w:t>A partir do Quadro 1 é possível observar que os três trabalhos utilizam técnicas diferentes para estimar o preço dos imóveis. Al</w:t>
      </w:r>
      <w:r w:rsidRPr="00A244FC">
        <w:t>-Gbury e Kurnaz (2022)</w:t>
      </w:r>
      <w:r>
        <w:t xml:space="preserve"> propõem o uso de redes neurais juntamente com o algoritmo GWO </w:t>
      </w:r>
      <w:r>
        <w:lastRenderedPageBreak/>
        <w:t xml:space="preserve">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(2020)</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64DC4FEF" w:rsidR="002C0FE9" w:rsidRDefault="00403D3F" w:rsidP="002C0FE9">
      <w:pPr>
        <w:pStyle w:val="TF-TEXTO"/>
      </w:pPr>
      <w:r>
        <w:t xml:space="preserve">Zheng </w:t>
      </w:r>
      <w:r w:rsidRPr="00486831">
        <w:rPr>
          <w:i/>
          <w:iCs/>
        </w:rPr>
        <w:t>et al</w:t>
      </w:r>
      <w:r>
        <w:t xml:space="preserve">. (2020) utilizaram dados de políticas públicas da cidade de Weihai, na China. Cekic </w:t>
      </w:r>
      <w:r w:rsidRPr="00486831">
        <w:rPr>
          <w:i/>
          <w:iCs/>
        </w:rPr>
        <w:t>et al</w:t>
      </w:r>
      <w:r>
        <w:t>. (2022) utilizaram dados da cidade de Boston. Já Al-Gbury e Kurnaz (2022)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77777777" w:rsidR="00403D3F" w:rsidRDefault="00403D3F" w:rsidP="00403D3F">
      <w:pPr>
        <w:pStyle w:val="TF-TEXTO"/>
      </w:pPr>
      <w:r>
        <w:t xml:space="preserve">Al-Gbury e Kurnaz (2022)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(2020)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2"/>
      <w:bookmarkEnd w:id="43"/>
      <w:bookmarkEnd w:id="44"/>
      <w:bookmarkEnd w:id="45"/>
      <w:bookmarkEnd w:id="46"/>
      <w:bookmarkEnd w:id="47"/>
      <w:bookmarkEnd w:id="48"/>
    </w:p>
    <w:p w14:paraId="6E426545" w14:textId="0D2C3E62" w:rsidR="00403D3F" w:rsidRPr="00F259D4" w:rsidRDefault="00403D3F" w:rsidP="00403D3F">
      <w:pPr>
        <w:pStyle w:val="TF-TEXTO"/>
      </w:pPr>
      <w:r w:rsidRPr="00F259D4">
        <w:t xml:space="preserve">Os </w:t>
      </w:r>
      <w:del w:id="50" w:author="Dalton Solano dos Reis" w:date="2023-05-27T12:41:00Z">
        <w:r w:rsidRPr="00F259D4" w:rsidDel="00473FA9">
          <w:delText>requisitos</w:delText>
        </w:r>
        <w:r w:rsidDel="00473FA9">
          <w:delText xml:space="preserve"> </w:delText>
        </w:r>
      </w:del>
      <w:ins w:id="51" w:author="Dalton Solano dos Reis" w:date="2023-05-27T12:41:00Z">
        <w:r w:rsidR="00473FA9">
          <w:t>R</w:t>
        </w:r>
        <w:r w:rsidR="00473FA9" w:rsidRPr="00F259D4">
          <w:t>equisitos</w:t>
        </w:r>
        <w:r w:rsidR="00473FA9">
          <w:t xml:space="preserve"> </w:t>
        </w:r>
      </w:ins>
      <w:del w:id="52" w:author="Dalton Solano dos Reis" w:date="2023-05-27T12:41:00Z">
        <w:r w:rsidDel="00473FA9">
          <w:delText xml:space="preserve">funcionais </w:delText>
        </w:r>
      </w:del>
      <w:ins w:id="53" w:author="Dalton Solano dos Reis" w:date="2023-05-27T12:41:00Z">
        <w:r w:rsidR="00473FA9">
          <w:t>F</w:t>
        </w:r>
        <w:r w:rsidR="00473FA9">
          <w:t xml:space="preserve">uncionais </w:t>
        </w:r>
      </w:ins>
      <w:r>
        <w:t xml:space="preserve">(RF) e </w:t>
      </w:r>
      <w:ins w:id="54" w:author="Dalton Solano dos Reis" w:date="2023-05-27T12:41:00Z">
        <w:r w:rsidR="00473FA9">
          <w:t xml:space="preserve">Requisitos </w:t>
        </w:r>
      </w:ins>
      <w:del w:id="55" w:author="Dalton Solano dos Reis" w:date="2023-05-27T12:41:00Z">
        <w:r w:rsidDel="00473FA9">
          <w:delText xml:space="preserve">não </w:delText>
        </w:r>
      </w:del>
      <w:ins w:id="56" w:author="Dalton Solano dos Reis" w:date="2023-05-27T12:41:00Z">
        <w:r w:rsidR="00473FA9">
          <w:t>N</w:t>
        </w:r>
        <w:r w:rsidR="00473FA9">
          <w:t xml:space="preserve">ão </w:t>
        </w:r>
      </w:ins>
      <w:del w:id="57" w:author="Dalton Solano dos Reis" w:date="2023-05-27T12:41:00Z">
        <w:r w:rsidDel="00473FA9">
          <w:delText xml:space="preserve">funcionais </w:delText>
        </w:r>
      </w:del>
      <w:ins w:id="58" w:author="Dalton Solano dos Reis" w:date="2023-05-27T12:41:00Z">
        <w:r w:rsidR="00473FA9">
          <w:t>f</w:t>
        </w:r>
        <w:r w:rsidR="00473FA9">
          <w:t xml:space="preserve">uncionais </w:t>
        </w:r>
      </w:ins>
      <w:r>
        <w:t>(RNF)</w:t>
      </w:r>
      <w:r w:rsidRPr="00F259D4">
        <w:t xml:space="preserve"> do </w:t>
      </w:r>
      <w:r>
        <w:t>artefato computacional</w:t>
      </w:r>
      <w:r w:rsidRPr="00F259D4">
        <w:t xml:space="preserve"> foram divididos em </w:t>
      </w:r>
      <w:r>
        <w:t>três</w:t>
      </w:r>
      <w:r w:rsidRPr="00F259D4">
        <w:t xml:space="preserve"> partes</w:t>
      </w:r>
      <w:r>
        <w:t xml:space="preserve">: (i) módulo </w:t>
      </w:r>
      <w:r w:rsidRPr="00F259D4">
        <w:t>para extração e tratamento dos dados</w:t>
      </w:r>
      <w:r>
        <w:t>; (</w:t>
      </w:r>
      <w:proofErr w:type="spellStart"/>
      <w:r>
        <w:t>ii</w:t>
      </w:r>
      <w:proofErr w:type="spellEnd"/>
      <w:r>
        <w:t>) modelo de precificação e; (</w:t>
      </w:r>
      <w:proofErr w:type="spellStart"/>
      <w:r>
        <w:t>iii</w:t>
      </w:r>
      <w:proofErr w:type="spellEnd"/>
      <w:r>
        <w:t>) módulo de visualização georreferenciada</w:t>
      </w:r>
      <w:r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8C52FCB" w14:textId="1BE1A26A" w:rsidR="00403D3F" w:rsidRPr="00F90850" w:rsidRDefault="00403D3F" w:rsidP="00403D3F">
      <w:pPr>
        <w:pStyle w:val="TF-ALNEA"/>
        <w:numPr>
          <w:ilvl w:val="0"/>
          <w:numId w:val="2"/>
        </w:numPr>
      </w:pPr>
      <w:r w:rsidRPr="000D3EEF">
        <w:t xml:space="preserve">utilizar o banco de dados </w:t>
      </w:r>
      <w:r w:rsidR="005C620A">
        <w:t>MongoDB</w:t>
      </w:r>
      <w:r w:rsidRPr="000D3EEF">
        <w:t xml:space="preserve"> para persistir os dados (RNF).</w:t>
      </w:r>
    </w:p>
    <w:p w14:paraId="7FC7524A" w14:textId="77777777" w:rsidR="00403D3F" w:rsidRDefault="00403D3F" w:rsidP="00403D3F">
      <w:pPr>
        <w:pStyle w:val="TF-TEXTO"/>
      </w:pPr>
      <w:r>
        <w:t>O modelo de precificação deverá:</w:t>
      </w:r>
    </w:p>
    <w:p w14:paraId="1CACCF08" w14:textId="77777777" w:rsidR="00403D3F" w:rsidRPr="004450F7" w:rsidRDefault="00403D3F" w:rsidP="00403D3F">
      <w:pPr>
        <w:pStyle w:val="TF-ALNEA"/>
        <w:numPr>
          <w:ilvl w:val="0"/>
          <w:numId w:val="5"/>
        </w:numPr>
      </w:pPr>
      <w:commentRangeStart w:id="59"/>
      <w:r w:rsidRPr="004450F7">
        <w:t>realizar</w:t>
      </w:r>
      <w:commentRangeEnd w:id="59"/>
      <w:r w:rsidR="00473FA9">
        <w:rPr>
          <w:rStyle w:val="Refdecomentrio"/>
        </w:rPr>
        <w:commentReference w:id="59"/>
      </w:r>
      <w:r w:rsidRPr="004450F7">
        <w:t xml:space="preserve"> uma análise exploratória dos dados para entender as características dos imóveis e como a região do imóvel afeta os preços (RF);</w:t>
      </w:r>
    </w:p>
    <w:p w14:paraId="2C8F19FC" w14:textId="77777777" w:rsidR="00403D3F" w:rsidRPr="004450F7" w:rsidRDefault="00403D3F" w:rsidP="00403D3F">
      <w:pPr>
        <w:pStyle w:val="TF-ALNEA"/>
        <w:numPr>
          <w:ilvl w:val="0"/>
          <w:numId w:val="2"/>
        </w:numPr>
      </w:pPr>
      <w:r w:rsidRPr="004450F7">
        <w:t>utilizar algoritmos meta-heurísticos, como o GWO, para estabelecer a precificação imobiliária (RF);</w:t>
      </w:r>
    </w:p>
    <w:p w14:paraId="08E4953E" w14:textId="77777777" w:rsidR="00403D3F" w:rsidRPr="004450F7" w:rsidRDefault="00403D3F" w:rsidP="00403D3F">
      <w:pPr>
        <w:pStyle w:val="TF-ALNEA"/>
        <w:numPr>
          <w:ilvl w:val="0"/>
          <w:numId w:val="2"/>
        </w:numPr>
      </w:pPr>
      <w:r w:rsidRPr="004450F7">
        <w:t>estabelecer a acurácia, R² e MSE do modelo (RF);</w:t>
      </w:r>
    </w:p>
    <w:p w14:paraId="443E23F2" w14:textId="77777777" w:rsidR="00403D3F" w:rsidRPr="004450F7" w:rsidRDefault="00403D3F" w:rsidP="00403D3F">
      <w:pPr>
        <w:pStyle w:val="TF-ALNEA"/>
        <w:numPr>
          <w:ilvl w:val="0"/>
          <w:numId w:val="2"/>
        </w:numPr>
      </w:pPr>
      <w:r w:rsidRPr="004450F7">
        <w:t>processar grandes volumes de dados rapidamente e de forma eficiente (RNF);</w:t>
      </w:r>
    </w:p>
    <w:p w14:paraId="1EF5CC24" w14:textId="198202C5" w:rsidR="00403D3F" w:rsidRDefault="00403D3F" w:rsidP="00403D3F">
      <w:pPr>
        <w:pStyle w:val="TF-ALNEA"/>
        <w:numPr>
          <w:ilvl w:val="0"/>
          <w:numId w:val="2"/>
        </w:numPr>
      </w:pPr>
      <w:r w:rsidRPr="004450F7">
        <w:t xml:space="preserve">ser desenvolvido utilizando a linguagem Python e as bibliotecas Pandas e </w:t>
      </w:r>
      <w:proofErr w:type="spellStart"/>
      <w:r w:rsidR="002B56DE" w:rsidRPr="002B56DE">
        <w:rPr>
          <w:i/>
          <w:iCs/>
        </w:rPr>
        <w:t>Scikit-Learn</w:t>
      </w:r>
      <w:proofErr w:type="spellEnd"/>
      <w:r w:rsidR="002B56DE" w:rsidRPr="004450F7">
        <w:t xml:space="preserve"> </w:t>
      </w:r>
      <w:r w:rsidRPr="004450F7">
        <w:t>(RNF).</w:t>
      </w:r>
    </w:p>
    <w:p w14:paraId="010D7C7A" w14:textId="77777777" w:rsidR="009F149C" w:rsidRPr="004450F7" w:rsidRDefault="009F149C" w:rsidP="009F149C">
      <w:pPr>
        <w:pStyle w:val="TF-ALNEA"/>
        <w:numPr>
          <w:ilvl w:val="0"/>
          <w:numId w:val="0"/>
        </w:numPr>
        <w:ind w:left="1077"/>
      </w:pPr>
    </w:p>
    <w:p w14:paraId="56A530A8" w14:textId="77777777" w:rsidR="00403D3F" w:rsidRDefault="00403D3F" w:rsidP="00403D3F">
      <w:pPr>
        <w:pStyle w:val="TF-TEXTO"/>
      </w:pPr>
      <w:r>
        <w:lastRenderedPageBreak/>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7777777" w:rsidR="00403D3F" w:rsidRDefault="00403D3F" w:rsidP="00705537">
      <w:pPr>
        <w:pStyle w:val="TF-ALNEA"/>
      </w:pPr>
      <w:r w:rsidRPr="00A244FC">
        <w:t xml:space="preserve">coleta de dados: coletar dados de portais imobiliários aplicando técnicas de </w:t>
      </w:r>
      <w:r w:rsidRPr="00A244FC">
        <w:rPr>
          <w:i/>
          <w:iCs/>
        </w:rPr>
        <w:t xml:space="preserve">webscrapping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77777777" w:rsidR="00403D3F" w:rsidRDefault="00403D3F" w:rsidP="00705537">
      <w:pPr>
        <w:pStyle w:val="TF-ALNEA"/>
      </w:pPr>
      <w:r>
        <w:t xml:space="preserve">tratamento de dados: limpar a base de dados deixando apenas os registros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21046419"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del w:id="60" w:author="Dalton Solano dos Reis" w:date="2023-05-27T12:49:00Z">
        <w:r w:rsidDel="00A4102F">
          <w:delText xml:space="preserve">do algoritmo </w:delText>
        </w:r>
      </w:del>
      <w:r>
        <w:t>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61" w:name="_Ref134372898"/>
      <w:r>
        <w:t xml:space="preserve">Quadro </w:t>
      </w:r>
      <w:fldSimple w:instr=" SEQ Quadro \* ARABIC ">
        <w:r>
          <w:rPr>
            <w:noProof/>
          </w:rPr>
          <w:t>2</w:t>
        </w:r>
      </w:fldSimple>
      <w:bookmarkEnd w:id="61"/>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A7809">
      <w:pPr>
        <w:pStyle w:val="Ttulo1"/>
      </w:pPr>
      <w:r w:rsidRPr="00A244FC">
        <w:t>REVISÃO BIBLIOGRÁFICA</w:t>
      </w:r>
    </w:p>
    <w:p w14:paraId="795FED10" w14:textId="163BA9E2" w:rsidR="00403D3F" w:rsidRPr="007762ED" w:rsidRDefault="00403D3F" w:rsidP="00403D3F">
      <w:pPr>
        <w:pStyle w:val="TF-TEXTO"/>
      </w:pPr>
      <w:bookmarkStart w:id="62" w:name="_Toc351015602"/>
      <w:bookmarkEnd w:id="32"/>
      <w:bookmarkEnd w:id="33"/>
      <w:bookmarkEnd w:id="34"/>
      <w:bookmarkEnd w:id="35"/>
      <w:bookmarkEnd w:id="36"/>
      <w:bookmarkEnd w:id="37"/>
      <w:bookmarkEnd w:id="38"/>
      <w:r w:rsidRPr="007762ED">
        <w:t>Est</w:t>
      </w:r>
      <w:r>
        <w:t xml:space="preserve">a seção </w:t>
      </w:r>
      <w:r w:rsidRPr="007762ED">
        <w:t>descreve brevemente sobre os assuntos que fundamentarão o estudo a ser realizado: mercado imobiliário</w:t>
      </w:r>
      <w:r>
        <w:t xml:space="preserve"> e algoritmos meta-heurísticos</w:t>
      </w:r>
      <w:del w:id="63" w:author="Dalton Solano dos Reis" w:date="2023-05-27T12:50:00Z">
        <w:r w:rsidDel="00A4102F">
          <w:delText xml:space="preserve">, </w:delText>
        </w:r>
      </w:del>
      <w:ins w:id="64" w:author="Dalton Solano dos Reis" w:date="2023-05-27T12:50:00Z">
        <w:r w:rsidR="00A4102F">
          <w:t xml:space="preserve"> e</w:t>
        </w:r>
        <w:r w:rsidR="00A4102F">
          <w:t xml:space="preserve"> </w:t>
        </w:r>
      </w:ins>
      <w:r>
        <w:t>georreferenciamento</w:t>
      </w:r>
      <w:r w:rsidRPr="007762ED">
        <w:t>.</w:t>
      </w:r>
    </w:p>
    <w:p w14:paraId="70167BB7" w14:textId="77777777" w:rsidR="00403D3F" w:rsidRDefault="00403D3F" w:rsidP="00403D3F">
      <w:pPr>
        <w:pStyle w:val="TF-TEXTO"/>
        <w:rPr>
          <w:sz w:val="24"/>
          <w:szCs w:val="24"/>
        </w:rPr>
      </w:pPr>
      <w:r>
        <w:lastRenderedPageBreak/>
        <w:t xml:space="preserve">O mercado imobiliário refere-se ao setor econômico responsável pela compra, venda, aluguel e administração de imóveis. Ele é influenciado por diversos fatores, como a economia, as políticas governamentais, as tendências de mercado e a localização dos imóveis. A precificação de imóveis é um aspecto fundamental do mercado imobiliário, e pode ser bastante complexa devido à grande quantidade de variáveis envolvidas </w:t>
      </w:r>
      <w:r w:rsidRPr="006144FB">
        <w:t>(YANG, 2010)</w:t>
      </w:r>
      <w:r>
        <w:t>.</w:t>
      </w:r>
    </w:p>
    <w:p w14:paraId="299513E4" w14:textId="5883D660" w:rsidR="00403D3F" w:rsidRDefault="002B56DE" w:rsidP="00403D3F">
      <w:pPr>
        <w:pStyle w:val="TF-TEXTO"/>
        <w:rPr>
          <w:sz w:val="24"/>
          <w:szCs w:val="24"/>
        </w:rPr>
      </w:pPr>
      <w:r>
        <w:t>Diante disso</w:t>
      </w:r>
      <w:r w:rsidR="00403D3F" w:rsidRPr="00B83A23">
        <w:t xml:space="preserve">, segundo Cekic </w:t>
      </w:r>
      <w:r w:rsidR="00403D3F" w:rsidRPr="00B83A23">
        <w:rPr>
          <w:i/>
          <w:iCs/>
        </w:rPr>
        <w:t>et al</w:t>
      </w:r>
      <w:r w:rsidR="00403D3F" w:rsidRPr="00B83A23">
        <w:t>. (2022), os algoritmos meta-heurísticos podem ser úteis no mercado imobiliário, pois eles são capazes de lidar com problemas de otimização complex</w:t>
      </w:r>
      <w:ins w:id="65" w:author="Dalton Solano dos Reis" w:date="2023-05-27T12:51:00Z">
        <w:r w:rsidR="00A4102F">
          <w:t>a</w:t>
        </w:r>
      </w:ins>
      <w:del w:id="66" w:author="Dalton Solano dos Reis" w:date="2023-05-27T12:51:00Z">
        <w:r w:rsidR="00403D3F" w:rsidRPr="00B83A23" w:rsidDel="00A4102F">
          <w:delText>os</w:delText>
        </w:r>
      </w:del>
      <w:r w:rsidR="00403D3F" w:rsidRPr="00B83A23">
        <w:t xml:space="preserve">, como é o caso da precificação de imóveis. Esses algoritmos são amplamente utilizados em diferentes áreas da ciência, incluindo a análise de dados imobiliários. O GWO, em particular, é um algoritmo relativamente novo que tem ganhado popularidade nos últimos anos, devido à sua capacidade de otimização e adaptação a diferentes conjuntos de dados. A combinação do GWO com técnicas de aprendizado de máquina como as redes neurais, pode se levar a resultados mais precisos e confiáveis (AL-GBURY; KURNAZ, 2022). O funcionamento do GWO pode ser descrito resumidamente em três estágios. No primeiro, os lobos seguem e se aproximam da presa, nela os lobos de camadas inferiores avaliam se os lobos </w:t>
      </w:r>
      <w:r w:rsidR="00403D3F" w:rsidRPr="00B83A23">
        <w:rPr>
          <w:i/>
          <w:iCs/>
        </w:rPr>
        <w:t>beta</w:t>
      </w:r>
      <w:r w:rsidR="00403D3F" w:rsidRPr="00B83A23">
        <w:t xml:space="preserve"> e </w:t>
      </w:r>
      <w:r w:rsidR="00403D3F" w:rsidRPr="00B83A23">
        <w:rPr>
          <w:i/>
          <w:iCs/>
        </w:rPr>
        <w:t>alpha</w:t>
      </w:r>
      <w:r w:rsidR="00403D3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403D3F">
        <w:t xml:space="preserve"> Contudo, através do uso de algoritmos meta-heurísticos, é possível encontrar um conjunto de características que influenciam o preço dos imóveis e, em seguida, determinar o preço adequado para uma determinada propriedade.</w:t>
      </w:r>
    </w:p>
    <w:p w14:paraId="5728E7C5" w14:textId="77777777" w:rsidR="00403D3F" w:rsidRPr="004A5E47" w:rsidRDefault="00403D3F" w:rsidP="00403D3F">
      <w:pPr>
        <w:pStyle w:val="TF-TEXTO"/>
      </w:pPr>
      <w:r>
        <w:t xml:space="preserve">Além disso, é importante ressaltar a necessidade de georreferenciar as propriedades imobiliárias para tornar a análise mais precisa. Isso pode ser feito através de ferramentas de georreferenciamento, que permitem mapear a localização dos imóveis e analisar como fatores geográficos, como proximidade a parques, escolas, transportes públicos, entre outros, podem afetar o preço de uma propriedade. De acordo Câmara e Ortiz (1998, p. 2), uma aplicação georreferenciada deve ter </w:t>
      </w:r>
      <w:r w:rsidRPr="00CD7AED">
        <w:t>interface com usuário, entrada e integração de dados, funções de processamento gráfico e de imagens, visualização e plotagem</w:t>
      </w:r>
      <w:r>
        <w:t xml:space="preserve"> e</w:t>
      </w:r>
      <w:r w:rsidRPr="00CD7AED">
        <w:t xml:space="preserve"> banco de dados geográficos</w:t>
      </w:r>
      <w:r>
        <w:t>.</w:t>
      </w:r>
    </w:p>
    <w:p w14:paraId="5108DAE1" w14:textId="2A1474A6" w:rsidR="00075934" w:rsidRDefault="00451B94" w:rsidP="00D405FF">
      <w:pPr>
        <w:pStyle w:val="TF-refernciasbibliogrficasTTULO"/>
      </w:pPr>
      <w:r w:rsidRPr="00460283">
        <w:t>Referências</w:t>
      </w:r>
      <w:bookmarkEnd w:id="62"/>
    </w:p>
    <w:p w14:paraId="37556DC1" w14:textId="06733B35" w:rsidR="0017728B" w:rsidRDefault="00403D3F" w:rsidP="00403D3F">
      <w:pPr>
        <w:pStyle w:val="TF-REFERNCIASITEM0"/>
        <w:rPr>
          <w:shd w:val="clear" w:color="auto" w:fill="FFFFFF"/>
          <w:lang w:val="en-US"/>
        </w:rPr>
      </w:pPr>
      <w:r w:rsidRPr="00E90A19">
        <w:rPr>
          <w:shd w:val="clear" w:color="auto" w:fill="FFFFFF"/>
          <w:lang w:val="en-US"/>
        </w:rPr>
        <w:t xml:space="preserve">AL-GBURY, Omar; KURNAZ, </w:t>
      </w:r>
      <w:proofErr w:type="spellStart"/>
      <w:r w:rsidRPr="00E90A19">
        <w:rPr>
          <w:shd w:val="clear" w:color="auto" w:fill="FFFFFF"/>
          <w:lang w:val="en-US"/>
        </w:rPr>
        <w:t>Sefer</w:t>
      </w:r>
      <w:proofErr w:type="spellEnd"/>
      <w:r w:rsidRPr="00E90A19">
        <w:rPr>
          <w:shd w:val="clear" w:color="auto" w:fill="FFFFFF"/>
          <w:lang w:val="en-US"/>
        </w:rPr>
        <w:t xml:space="preserve">.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xml:space="preserve">: </w:t>
      </w:r>
      <w:commentRangeStart w:id="67"/>
      <w:r w:rsidRPr="004C6DE7">
        <w:rPr>
          <w:shd w:val="clear" w:color="auto" w:fill="FFFFFF"/>
          <w:lang w:val="en-US"/>
        </w:rPr>
        <w:t xml:space="preserve">2020 </w:t>
      </w:r>
      <w:commentRangeEnd w:id="67"/>
      <w:r w:rsidR="00A4102F">
        <w:rPr>
          <w:rStyle w:val="Refdecomentrio"/>
        </w:rPr>
        <w:commentReference w:id="67"/>
      </w:r>
      <w:r w:rsidRPr="004C6DE7">
        <w:rPr>
          <w:shd w:val="clear" w:color="auto" w:fill="FFFFFF"/>
          <w:lang w:val="en-US"/>
        </w:rPr>
        <w:t>4th International Symposium on Multidisciplinary Studies and Innovative Technologies (ISMSIT), Istanbul, Turkey, ed. 4, p. 1-5, 2020.</w:t>
      </w:r>
    </w:p>
    <w:p w14:paraId="2C0E2754" w14:textId="62309FBC" w:rsidR="00E90A19" w:rsidRPr="00E90A19" w:rsidRDefault="00E90A19" w:rsidP="00403D3F">
      <w:pPr>
        <w:pStyle w:val="TF-REFERNCIASITEM0"/>
        <w:rPr>
          <w:shd w:val="clear" w:color="auto" w:fill="FFFFFF"/>
          <w:lang w:val="en-US"/>
        </w:rPr>
      </w:pPr>
      <w:r w:rsidRPr="00E90A19">
        <w:rPr>
          <w:lang w:val="en-US"/>
        </w:rPr>
        <w:t>ARON, J</w:t>
      </w:r>
      <w:r w:rsidR="009F149C">
        <w:rPr>
          <w:lang w:val="en-US"/>
        </w:rPr>
        <w:t xml:space="preserve">anine </w:t>
      </w:r>
      <w:r w:rsidR="009F149C"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1AF757F6" w14:textId="09438595" w:rsidR="00403D3F" w:rsidRDefault="00403D3F"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rsidR="002B56DE">
        <w:t>3</w:t>
      </w:r>
      <w:r w:rsidRPr="00385BEA">
        <w:t>.</w:t>
      </w:r>
    </w:p>
    <w:p w14:paraId="580C3816" w14:textId="77777777" w:rsidR="00E90A19" w:rsidRPr="00E35083" w:rsidRDefault="00403D3F"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44E28144" w14:textId="38FBB9B0" w:rsidR="00E90A19" w:rsidRPr="00ED095C" w:rsidRDefault="00E90A19"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sidR="00ED095C">
        <w:rPr>
          <w:lang w:val="en-US"/>
        </w:rPr>
        <w:t xml:space="preserve">, </w:t>
      </w:r>
      <w:r w:rsidR="00ED095C" w:rsidRPr="00ED095C">
        <w:rPr>
          <w:lang w:val="en-US"/>
        </w:rPr>
        <w:t>15-16 July 2022</w:t>
      </w:r>
      <w:r w:rsidR="00ED095C">
        <w:rPr>
          <w:lang w:val="en-US"/>
        </w:rPr>
        <w:t xml:space="preserve">. </w:t>
      </w:r>
      <w:r w:rsidR="00ED095C" w:rsidRPr="00ED095C">
        <w:rPr>
          <w:lang w:val="en-US"/>
        </w:rPr>
        <w:t xml:space="preserve">pp. 1-5, </w:t>
      </w:r>
      <w:proofErr w:type="spellStart"/>
      <w:r w:rsidR="00ED095C" w:rsidRPr="00ED095C">
        <w:rPr>
          <w:lang w:val="en-US"/>
        </w:rPr>
        <w:t>doi</w:t>
      </w:r>
      <w:proofErr w:type="spellEnd"/>
      <w:r w:rsidR="00ED095C" w:rsidRPr="00ED095C">
        <w:rPr>
          <w:lang w:val="en-US"/>
        </w:rPr>
        <w:t>: 10.1109/ICMI55296.2022.9873784.</w:t>
      </w:r>
    </w:p>
    <w:p w14:paraId="2759A615" w14:textId="7CE3B336" w:rsidR="00403D3F" w:rsidRPr="001D7106" w:rsidRDefault="00403D3F" w:rsidP="00E90A19">
      <w:pPr>
        <w:pStyle w:val="TF-REFERNCIASITEM0"/>
        <w:rPr>
          <w:shd w:val="clear" w:color="auto" w:fill="FFFFFF"/>
          <w:rPrChange w:id="68" w:author="Dalton Solano dos Reis" w:date="2023-05-27T12:16:00Z">
            <w:rPr>
              <w:shd w:val="clear" w:color="auto" w:fill="FFFFFF"/>
              <w:lang w:val="en-US"/>
            </w:rPr>
          </w:rPrChange>
        </w:rPr>
      </w:pPr>
      <w:commentRangeStart w:id="69"/>
      <w:r w:rsidRPr="00403D3F">
        <w:rPr>
          <w:shd w:val="clear" w:color="auto" w:fill="FFFFFF"/>
          <w:lang w:val="en-US"/>
        </w:rPr>
        <w:t>GREEN</w:t>
      </w:r>
      <w:commentRangeEnd w:id="69"/>
      <w:r w:rsidR="00A4102F">
        <w:rPr>
          <w:rStyle w:val="Refdecomentrio"/>
        </w:rPr>
        <w:commentReference w:id="69"/>
      </w:r>
      <w:r w:rsidRPr="00403D3F">
        <w:rPr>
          <w:shd w:val="clear" w:color="auto" w:fill="FFFFFF"/>
          <w:lang w:val="en-US"/>
        </w:rPr>
        <w:t>, R</w:t>
      </w:r>
      <w:r w:rsidR="002B56DE">
        <w:rPr>
          <w:shd w:val="clear" w:color="auto" w:fill="FFFFFF"/>
          <w:lang w:val="en-US"/>
        </w:rPr>
        <w:t>ichard</w:t>
      </w:r>
      <w:r w:rsidRPr="00403D3F">
        <w:rPr>
          <w:shd w:val="clear" w:color="auto" w:fill="FFFFFF"/>
          <w:lang w:val="en-US"/>
        </w:rPr>
        <w:t xml:space="preserve"> K.</w:t>
      </w:r>
      <w:r w:rsidR="009F149C">
        <w:rPr>
          <w:shd w:val="clear" w:color="auto" w:fill="FFFFFF"/>
          <w:lang w:val="en-US"/>
        </w:rPr>
        <w:t xml:space="preserve"> </w:t>
      </w:r>
      <w:r w:rsidR="009F149C"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1D7106">
        <w:rPr>
          <w:b/>
          <w:bCs/>
          <w:shd w:val="clear" w:color="auto" w:fill="FFFFFF"/>
          <w:rPrChange w:id="70" w:author="Dalton Solano dos Reis" w:date="2023-05-27T12:16:00Z">
            <w:rPr>
              <w:b/>
              <w:bCs/>
              <w:shd w:val="clear" w:color="auto" w:fill="FFFFFF"/>
              <w:lang w:val="en-US"/>
            </w:rPr>
          </w:rPrChange>
        </w:rPr>
        <w:t>The American Economic Review</w:t>
      </w:r>
      <w:r w:rsidRPr="001D7106">
        <w:rPr>
          <w:shd w:val="clear" w:color="auto" w:fill="FFFFFF"/>
          <w:rPrChange w:id="71" w:author="Dalton Solano dos Reis" w:date="2023-05-27T12:16:00Z">
            <w:rPr>
              <w:shd w:val="clear" w:color="auto" w:fill="FFFFFF"/>
              <w:lang w:val="en-US"/>
            </w:rPr>
          </w:rPrChange>
        </w:rPr>
        <w:t>, v. 95, n. 2, p. 334-339, 2005.</w:t>
      </w:r>
    </w:p>
    <w:p w14:paraId="4C384805" w14:textId="65F704A7" w:rsidR="00403D3F" w:rsidRDefault="00403D3F" w:rsidP="00403D3F">
      <w:pPr>
        <w:pStyle w:val="TF-REFERNCIASITEM0"/>
        <w:rPr>
          <w:shd w:val="clear" w:color="auto" w:fill="FFFFFF"/>
        </w:rPr>
      </w:pPr>
      <w:r w:rsidRPr="001D7106">
        <w:rPr>
          <w:shd w:val="clear" w:color="auto" w:fill="FFFFFF"/>
          <w:rPrChange w:id="72" w:author="Dalton Solano dos Reis" w:date="2023-05-27T12:16:00Z">
            <w:rPr>
              <w:shd w:val="clear" w:color="auto" w:fill="FFFFFF"/>
              <w:lang w:val="en-US"/>
            </w:rPr>
          </w:rPrChange>
        </w:rPr>
        <w:t xml:space="preserve">SIDRIM, Pedro Daniel BRAZ. </w:t>
      </w:r>
      <w:r w:rsidRPr="00403D3F">
        <w:rPr>
          <w:b/>
          <w:bCs/>
          <w:shd w:val="clear" w:color="auto" w:fill="FFFFFF"/>
        </w:rPr>
        <w:t>O mercado imobiliário Brasileiro</w:t>
      </w:r>
      <w:r w:rsidRPr="00403D3F">
        <w:rPr>
          <w:shd w:val="clear" w:color="auto" w:fill="FFFFFF"/>
        </w:rPr>
        <w:t xml:space="preserve">: Discussão sobre </w:t>
      </w:r>
      <w:proofErr w:type="gramStart"/>
      <w:r w:rsidRPr="00403D3F">
        <w:rPr>
          <w:shd w:val="clear" w:color="auto" w:fill="FFFFFF"/>
        </w:rPr>
        <w:t>a</w:t>
      </w:r>
      <w:proofErr w:type="gramEnd"/>
      <w:r w:rsidRPr="00403D3F">
        <w:rPr>
          <w:shd w:val="clear" w:color="auto" w:fill="FFFFFF"/>
        </w:rPr>
        <w:t xml:space="preserve"> existência de uma possível bolha imobiliária. Orientador: Prof. Paulo Neto. 2013. 1 f. Trabalho de Conclusão de Curso (Bacharel em Ciências Econômicas) - Universidade Federal do Ceará, Fortaleza, 2013.</w:t>
      </w:r>
    </w:p>
    <w:p w14:paraId="14FC0403" w14:textId="35B7BD68" w:rsidR="009F149C" w:rsidRPr="00E35083" w:rsidRDefault="009F149C" w:rsidP="00403D3F">
      <w:pPr>
        <w:pStyle w:val="TF-REFERNCIASITEM0"/>
        <w:rPr>
          <w:shd w:val="clear" w:color="auto" w:fill="FFFFFF"/>
          <w:lang w:val="en-US"/>
        </w:rPr>
      </w:pPr>
      <w:r w:rsidRPr="007A3993">
        <w:rPr>
          <w:szCs w:val="18"/>
          <w:shd w:val="clear" w:color="auto" w:fill="FFFFFF"/>
        </w:rPr>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proofErr w:type="spellStart"/>
      <w:r w:rsidRPr="00E35083">
        <w:rPr>
          <w:szCs w:val="18"/>
          <w:shd w:val="clear" w:color="auto" w:fill="FFFFFF"/>
          <w:lang w:val="en-US"/>
        </w:rPr>
        <w:t>Acesso</w:t>
      </w:r>
      <w:proofErr w:type="spellEnd"/>
      <w:r w:rsidRPr="00E35083">
        <w:rPr>
          <w:szCs w:val="18"/>
          <w:shd w:val="clear" w:color="auto" w:fill="FFFFFF"/>
          <w:lang w:val="en-US"/>
        </w:rPr>
        <w:t xml:space="preserve"> </w:t>
      </w:r>
      <w:proofErr w:type="spellStart"/>
      <w:r w:rsidRPr="00E35083">
        <w:rPr>
          <w:szCs w:val="18"/>
          <w:shd w:val="clear" w:color="auto" w:fill="FFFFFF"/>
          <w:lang w:val="en-US"/>
        </w:rPr>
        <w:t>em</w:t>
      </w:r>
      <w:proofErr w:type="spellEnd"/>
      <w:r w:rsidRPr="00E35083">
        <w:rPr>
          <w:szCs w:val="18"/>
          <w:shd w:val="clear" w:color="auto" w:fill="FFFFFF"/>
          <w:lang w:val="en-US"/>
        </w:rPr>
        <w:t xml:space="preserve">: 09 de </w:t>
      </w:r>
      <w:proofErr w:type="spellStart"/>
      <w:r w:rsidRPr="00E35083">
        <w:rPr>
          <w:szCs w:val="18"/>
          <w:shd w:val="clear" w:color="auto" w:fill="FFFFFF"/>
          <w:lang w:val="en-US"/>
        </w:rPr>
        <w:t>maio</w:t>
      </w:r>
      <w:proofErr w:type="spellEnd"/>
      <w:r w:rsidRPr="00E35083">
        <w:rPr>
          <w:szCs w:val="18"/>
          <w:shd w:val="clear" w:color="auto" w:fill="FFFFFF"/>
          <w:lang w:val="en-US"/>
        </w:rPr>
        <w:t xml:space="preserve"> 2023.</w:t>
      </w:r>
    </w:p>
    <w:p w14:paraId="661A23ED" w14:textId="77777777" w:rsidR="00403D3F" w:rsidRPr="0093188F" w:rsidRDefault="00403D3F" w:rsidP="00403D3F">
      <w:pPr>
        <w:pStyle w:val="TF-REFERNCIASITEM0"/>
        <w:rPr>
          <w:shd w:val="clear" w:color="auto" w:fill="FFFFFF"/>
          <w:lang w:val="en-US"/>
        </w:rPr>
      </w:pPr>
      <w:r w:rsidRPr="004C6DE7">
        <w:rPr>
          <w:shd w:val="clear" w:color="auto" w:fill="FFFFFF"/>
          <w:lang w:val="en-US"/>
        </w:rPr>
        <w:t xml:space="preserve">YANG, Xin-She. Nature-Inspired Metaheuristic Algorithms. </w:t>
      </w:r>
      <w:r w:rsidRPr="00D405FF">
        <w:rPr>
          <w:b/>
          <w:bCs/>
          <w:shd w:val="clear" w:color="auto" w:fill="FFFFFF"/>
          <w:lang w:val="en-US"/>
        </w:rPr>
        <w:t>ResearchGate</w:t>
      </w:r>
      <w:r w:rsidRPr="004C6DE7">
        <w:rPr>
          <w:shd w:val="clear" w:color="auto" w:fill="FFFFFF"/>
          <w:lang w:val="en-US"/>
        </w:rPr>
        <w:t xml:space="preserve">, </w:t>
      </w:r>
      <w:proofErr w:type="spellStart"/>
      <w:r w:rsidRPr="004C6DE7">
        <w:rPr>
          <w:shd w:val="clear" w:color="auto" w:fill="FFFFFF"/>
          <w:lang w:val="en-US"/>
        </w:rPr>
        <w:t>Luniver</w:t>
      </w:r>
      <w:proofErr w:type="spellEnd"/>
      <w:r w:rsidRPr="004C6DE7">
        <w:rPr>
          <w:shd w:val="clear" w:color="auto" w:fill="FFFFFF"/>
          <w:lang w:val="en-US"/>
        </w:rPr>
        <w:t xml:space="preserve"> Press, ed. 2, 2010.</w:t>
      </w:r>
    </w:p>
    <w:p w14:paraId="327423AD" w14:textId="507A7207" w:rsidR="00CA2E16" w:rsidRDefault="00403D3F" w:rsidP="00403D3F">
      <w:pPr>
        <w:pStyle w:val="TF-REFERNCIASITEM0"/>
        <w:rPr>
          <w:shd w:val="clear" w:color="auto" w:fill="FFFFFF"/>
          <w:lang w:val="en-US"/>
        </w:rPr>
      </w:pPr>
      <w:commentRangeStart w:id="73"/>
      <w:r w:rsidRPr="00D405FF">
        <w:rPr>
          <w:shd w:val="clear" w:color="auto" w:fill="FFFFFF"/>
          <w:lang w:val="en-US"/>
        </w:rPr>
        <w:t>ZHENG</w:t>
      </w:r>
      <w:commentRangeEnd w:id="73"/>
      <w:r w:rsidR="00A4102F">
        <w:rPr>
          <w:rStyle w:val="Refdecomentrio"/>
        </w:rPr>
        <w:commentReference w:id="73"/>
      </w:r>
      <w:r w:rsidRPr="00D405FF">
        <w:rPr>
          <w:shd w:val="clear" w:color="auto" w:fill="FFFFFF"/>
          <w:lang w:val="en-US"/>
        </w:rPr>
        <w:t xml:space="preserve">,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1A2B12DD" w14:textId="2F1FBBC5" w:rsidR="00E35083" w:rsidRDefault="00E35083">
      <w:pPr>
        <w:keepNext w:val="0"/>
        <w:keepLines w:val="0"/>
        <w:rPr>
          <w:sz w:val="18"/>
          <w:szCs w:val="20"/>
          <w:shd w:val="clear" w:color="auto" w:fill="FFFFFF"/>
          <w:lang w:val="en-US"/>
        </w:rPr>
      </w:pPr>
      <w:r>
        <w:rPr>
          <w:shd w:val="clear" w:color="auto" w:fill="FFFFFF"/>
          <w:lang w:val="en-US"/>
        </w:rPr>
        <w:br w:type="page"/>
      </w:r>
    </w:p>
    <w:p w14:paraId="7EE8904E" w14:textId="77777777" w:rsidR="00E35083" w:rsidRPr="00320BFA" w:rsidRDefault="00E35083" w:rsidP="00E35083">
      <w:pPr>
        <w:pStyle w:val="TF-xAvalTTULO"/>
      </w:pPr>
      <w:r>
        <w:lastRenderedPageBreak/>
        <w:t>FORMULÁRIO  DE  avaliação BCC</w:t>
      </w:r>
      <w:r w:rsidRPr="00320BFA">
        <w:t xml:space="preserve"> – PROFESSOR TCC I</w:t>
      </w:r>
      <w:r>
        <w:t xml:space="preserve"> – Pré-projeto</w:t>
      </w:r>
    </w:p>
    <w:p w14:paraId="3AF50A6E" w14:textId="77777777" w:rsidR="00E35083" w:rsidRDefault="00E35083" w:rsidP="00E35083">
      <w:pPr>
        <w:pStyle w:val="TF-xAvalLINHA"/>
      </w:pPr>
      <w:r w:rsidRPr="00320BFA">
        <w:t>Avaliador(a):</w:t>
      </w:r>
      <w:r w:rsidRPr="00320BFA">
        <w:tab/>
      </w:r>
      <w:r>
        <w:t>Dalton Solano dos Reis</w:t>
      </w:r>
    </w:p>
    <w:p w14:paraId="659DEECE" w14:textId="77777777" w:rsidR="00E35083" w:rsidRPr="00320BFA" w:rsidRDefault="00E35083" w:rsidP="00E3508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E35083" w:rsidRPr="00320BFA" w14:paraId="6B44D6C7"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6DF54A9" w14:textId="77777777" w:rsidR="00E35083" w:rsidRPr="00320BFA" w:rsidRDefault="00E35083"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0BFD2F3" w14:textId="77777777" w:rsidR="00E35083" w:rsidRPr="00320BFA" w:rsidRDefault="00E35083"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A0CA25A" w14:textId="77777777" w:rsidR="00E35083" w:rsidRPr="00320BFA" w:rsidRDefault="00E35083"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1BD03BB" w14:textId="77777777" w:rsidR="00E35083" w:rsidRPr="00320BFA" w:rsidRDefault="00E35083" w:rsidP="008E38BE">
            <w:pPr>
              <w:pStyle w:val="TF-xAvalITEMTABELA"/>
            </w:pPr>
            <w:r w:rsidRPr="00320BFA">
              <w:t>não atende</w:t>
            </w:r>
          </w:p>
        </w:tc>
      </w:tr>
      <w:tr w:rsidR="00E35083" w:rsidRPr="00320BFA" w14:paraId="0B46C449"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AF072D3" w14:textId="77777777" w:rsidR="00E35083" w:rsidRPr="00320BFA" w:rsidRDefault="00E35083"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571DD1A" w14:textId="77777777" w:rsidR="00E35083" w:rsidRPr="00821EE8" w:rsidRDefault="00E35083" w:rsidP="00E35083">
            <w:pPr>
              <w:pStyle w:val="TF-xAvalITEM"/>
              <w:numPr>
                <w:ilvl w:val="0"/>
                <w:numId w:val="12"/>
              </w:numPr>
            </w:pPr>
            <w:r w:rsidRPr="00821EE8">
              <w:t>INTRODUÇÃO</w:t>
            </w:r>
          </w:p>
          <w:p w14:paraId="7C3BD6C1" w14:textId="77777777" w:rsidR="00E35083" w:rsidRPr="00821EE8" w:rsidRDefault="00E35083"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EAA9FAE" w14:textId="35141353" w:rsidR="00E35083" w:rsidRPr="00320BFA" w:rsidRDefault="002F3A4D"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2BC898A" w14:textId="77777777" w:rsidR="00E35083" w:rsidRPr="00320BFA" w:rsidRDefault="00E3508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5F536DE" w14:textId="77777777" w:rsidR="00E35083" w:rsidRPr="00320BFA" w:rsidRDefault="00E35083" w:rsidP="008E38BE">
            <w:pPr>
              <w:keepNext w:val="0"/>
              <w:keepLines w:val="0"/>
              <w:ind w:left="709" w:hanging="709"/>
              <w:jc w:val="center"/>
              <w:rPr>
                <w:sz w:val="18"/>
              </w:rPr>
            </w:pPr>
          </w:p>
        </w:tc>
      </w:tr>
      <w:tr w:rsidR="00E35083" w:rsidRPr="00320BFA" w14:paraId="48401085"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E4CBA2"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64D8A6" w14:textId="77777777" w:rsidR="00E35083" w:rsidRPr="00821EE8" w:rsidRDefault="00E35083"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FD82721" w14:textId="19589F93"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61FA21"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C56F00" w14:textId="77777777" w:rsidR="00E35083" w:rsidRPr="00320BFA" w:rsidRDefault="00E35083" w:rsidP="008E38BE">
            <w:pPr>
              <w:keepNext w:val="0"/>
              <w:keepLines w:val="0"/>
              <w:ind w:left="709" w:hanging="709"/>
              <w:jc w:val="center"/>
              <w:rPr>
                <w:sz w:val="18"/>
              </w:rPr>
            </w:pPr>
          </w:p>
        </w:tc>
      </w:tr>
      <w:tr w:rsidR="00E35083" w:rsidRPr="00320BFA" w14:paraId="69BE5D6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C68DA8"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353E4C" w14:textId="77777777" w:rsidR="00E35083" w:rsidRPr="00320BFA" w:rsidRDefault="00E35083" w:rsidP="00E35083">
            <w:pPr>
              <w:pStyle w:val="TF-xAvalITEM"/>
              <w:numPr>
                <w:ilvl w:val="0"/>
                <w:numId w:val="12"/>
              </w:numPr>
            </w:pPr>
            <w:r w:rsidRPr="00320BFA">
              <w:t>OBJETIVOS</w:t>
            </w:r>
          </w:p>
          <w:p w14:paraId="3DA3C266" w14:textId="77777777" w:rsidR="00E35083" w:rsidRPr="00320BFA" w:rsidRDefault="00E35083"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E65A642" w14:textId="41CAA8D4"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A81EB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8AE8202" w14:textId="77777777" w:rsidR="00E35083" w:rsidRPr="00320BFA" w:rsidRDefault="00E35083" w:rsidP="008E38BE">
            <w:pPr>
              <w:keepNext w:val="0"/>
              <w:keepLines w:val="0"/>
              <w:ind w:left="709" w:hanging="709"/>
              <w:jc w:val="center"/>
              <w:rPr>
                <w:sz w:val="18"/>
              </w:rPr>
            </w:pPr>
          </w:p>
        </w:tc>
      </w:tr>
      <w:tr w:rsidR="00E35083" w:rsidRPr="00320BFA" w14:paraId="33D09FCA"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12B1C7"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3B0C51" w14:textId="77777777" w:rsidR="00E35083" w:rsidRPr="00320BFA" w:rsidRDefault="00E35083"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B543DEA" w14:textId="6468F78E"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D82694"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44CDD40" w14:textId="77777777" w:rsidR="00E35083" w:rsidRPr="00320BFA" w:rsidRDefault="00E35083" w:rsidP="008E38BE">
            <w:pPr>
              <w:keepNext w:val="0"/>
              <w:keepLines w:val="0"/>
              <w:ind w:left="709" w:hanging="709"/>
              <w:jc w:val="center"/>
              <w:rPr>
                <w:sz w:val="18"/>
              </w:rPr>
            </w:pPr>
          </w:p>
        </w:tc>
      </w:tr>
      <w:tr w:rsidR="00E35083" w:rsidRPr="00320BFA" w14:paraId="537E724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8EE36B"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B77450" w14:textId="77777777" w:rsidR="00E35083" w:rsidRPr="00EE20C1" w:rsidRDefault="00E35083" w:rsidP="00E35083">
            <w:pPr>
              <w:pStyle w:val="TF-xAvalITEM"/>
              <w:numPr>
                <w:ilvl w:val="0"/>
                <w:numId w:val="12"/>
              </w:numPr>
            </w:pPr>
            <w:r w:rsidRPr="00EE20C1">
              <w:t>JUSTIFICATIVA</w:t>
            </w:r>
          </w:p>
          <w:p w14:paraId="59F5DEE1" w14:textId="77777777" w:rsidR="00E35083" w:rsidRPr="00EE20C1" w:rsidRDefault="00E35083"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87431F5" w14:textId="502D80EB"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AD642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2E76E48" w14:textId="77777777" w:rsidR="00E35083" w:rsidRPr="00320BFA" w:rsidRDefault="00E35083" w:rsidP="008E38BE">
            <w:pPr>
              <w:keepNext w:val="0"/>
              <w:keepLines w:val="0"/>
              <w:ind w:left="709" w:hanging="709"/>
              <w:jc w:val="center"/>
              <w:rPr>
                <w:sz w:val="18"/>
              </w:rPr>
            </w:pPr>
          </w:p>
        </w:tc>
      </w:tr>
      <w:tr w:rsidR="00E35083" w:rsidRPr="00320BFA" w14:paraId="716423EF"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F321DA"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667F09" w14:textId="77777777" w:rsidR="00E35083" w:rsidRPr="00EE20C1" w:rsidRDefault="00E35083"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D246A1D" w14:textId="4CE342CB"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07BF77"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49057C" w14:textId="77777777" w:rsidR="00E35083" w:rsidRPr="00320BFA" w:rsidRDefault="00E35083" w:rsidP="008E38BE">
            <w:pPr>
              <w:keepNext w:val="0"/>
              <w:keepLines w:val="0"/>
              <w:ind w:left="709" w:hanging="709"/>
              <w:jc w:val="center"/>
              <w:rPr>
                <w:sz w:val="18"/>
              </w:rPr>
            </w:pPr>
          </w:p>
        </w:tc>
      </w:tr>
      <w:tr w:rsidR="00E35083" w:rsidRPr="00320BFA" w14:paraId="4DEFC69E"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C38960"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7A03F6" w14:textId="77777777" w:rsidR="00E35083" w:rsidRPr="00320BFA" w:rsidRDefault="00E35083" w:rsidP="00E35083">
            <w:pPr>
              <w:pStyle w:val="TF-xAvalITEM"/>
              <w:numPr>
                <w:ilvl w:val="0"/>
                <w:numId w:val="12"/>
              </w:numPr>
            </w:pPr>
            <w:r w:rsidRPr="00320BFA">
              <w:t>METODOLOGIA</w:t>
            </w:r>
          </w:p>
          <w:p w14:paraId="5CF6D745" w14:textId="77777777" w:rsidR="00E35083" w:rsidRPr="00320BFA" w:rsidRDefault="00E35083"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4AD6948" w14:textId="1AE813D0"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ACA24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8D9932B" w14:textId="77777777" w:rsidR="00E35083" w:rsidRPr="00320BFA" w:rsidRDefault="00E35083" w:rsidP="008E38BE">
            <w:pPr>
              <w:keepNext w:val="0"/>
              <w:keepLines w:val="0"/>
              <w:ind w:left="709" w:hanging="709"/>
              <w:jc w:val="center"/>
              <w:rPr>
                <w:sz w:val="18"/>
              </w:rPr>
            </w:pPr>
          </w:p>
        </w:tc>
      </w:tr>
      <w:tr w:rsidR="00E35083" w:rsidRPr="00320BFA" w14:paraId="5BC83BC0"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A367C1"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D00E1C" w14:textId="77777777" w:rsidR="00E35083" w:rsidRPr="00320BFA" w:rsidRDefault="00E35083"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5BA2E74" w14:textId="3009EDBE"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294E04C"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6D9A60" w14:textId="77777777" w:rsidR="00E35083" w:rsidRPr="00320BFA" w:rsidRDefault="00E35083" w:rsidP="008E38BE">
            <w:pPr>
              <w:keepNext w:val="0"/>
              <w:keepLines w:val="0"/>
              <w:ind w:left="709" w:hanging="709"/>
              <w:jc w:val="center"/>
              <w:rPr>
                <w:sz w:val="18"/>
              </w:rPr>
            </w:pPr>
          </w:p>
        </w:tc>
      </w:tr>
      <w:tr w:rsidR="00E35083" w:rsidRPr="00320BFA" w14:paraId="56EE0409"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A91DA7"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E34E89" w14:textId="77777777" w:rsidR="00E35083" w:rsidRPr="00801036" w:rsidRDefault="00E35083" w:rsidP="00E35083">
            <w:pPr>
              <w:pStyle w:val="TF-xAvalITEM"/>
              <w:numPr>
                <w:ilvl w:val="0"/>
                <w:numId w:val="12"/>
              </w:numPr>
            </w:pPr>
            <w:r w:rsidRPr="00801036">
              <w:t>REVISÃO BIBLIOGRÁFICA</w:t>
            </w:r>
          </w:p>
          <w:p w14:paraId="5848A074" w14:textId="77777777" w:rsidR="00E35083" w:rsidRPr="00801036" w:rsidRDefault="00E35083"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540754D" w14:textId="6AD7C987" w:rsidR="00E35083" w:rsidRPr="00801036"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E11225" w14:textId="77777777" w:rsidR="00E35083" w:rsidRPr="00801036"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81E2FF" w14:textId="77777777" w:rsidR="00E35083" w:rsidRPr="00320BFA" w:rsidRDefault="00E35083" w:rsidP="008E38BE">
            <w:pPr>
              <w:keepNext w:val="0"/>
              <w:keepLines w:val="0"/>
              <w:ind w:left="709" w:hanging="709"/>
              <w:jc w:val="center"/>
              <w:rPr>
                <w:sz w:val="18"/>
              </w:rPr>
            </w:pPr>
          </w:p>
        </w:tc>
      </w:tr>
      <w:tr w:rsidR="00E35083" w:rsidRPr="00320BFA" w14:paraId="572BC9DD"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41DBE57" w14:textId="77777777" w:rsidR="00E35083" w:rsidRPr="00320BFA" w:rsidRDefault="00E35083"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41BC6C2" w14:textId="77777777" w:rsidR="00E35083" w:rsidRPr="00320BFA" w:rsidRDefault="00E35083" w:rsidP="00E35083">
            <w:pPr>
              <w:pStyle w:val="TF-xAvalITEM"/>
              <w:numPr>
                <w:ilvl w:val="0"/>
                <w:numId w:val="12"/>
              </w:numPr>
            </w:pPr>
            <w:r w:rsidRPr="00320BFA">
              <w:t>LINGUAGEM USADA (redação)</w:t>
            </w:r>
          </w:p>
          <w:p w14:paraId="38A4A7F7" w14:textId="77777777" w:rsidR="00E35083" w:rsidRPr="00320BFA" w:rsidRDefault="00E35083"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FCC7E02" w14:textId="4FB8D29C" w:rsidR="00E35083" w:rsidRPr="00320BFA" w:rsidRDefault="002F3A4D"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30ACCF3" w14:textId="77777777" w:rsidR="00E35083" w:rsidRPr="00320BFA" w:rsidRDefault="00E3508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653EEC" w14:textId="77777777" w:rsidR="00E35083" w:rsidRPr="00320BFA" w:rsidRDefault="00E35083" w:rsidP="008E38BE">
            <w:pPr>
              <w:keepNext w:val="0"/>
              <w:keepLines w:val="0"/>
              <w:ind w:left="709" w:hanging="709"/>
              <w:jc w:val="center"/>
              <w:rPr>
                <w:sz w:val="18"/>
              </w:rPr>
            </w:pPr>
          </w:p>
        </w:tc>
      </w:tr>
      <w:tr w:rsidR="00E35083" w:rsidRPr="00320BFA" w14:paraId="066C5137"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EC03DE"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5D3AA9" w14:textId="77777777" w:rsidR="00E35083" w:rsidRPr="00320BFA" w:rsidRDefault="00E35083"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5A02529" w14:textId="7B7BD395"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BE5F79"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618D09" w14:textId="77777777" w:rsidR="00E35083" w:rsidRPr="00320BFA" w:rsidRDefault="00E35083" w:rsidP="008E38BE">
            <w:pPr>
              <w:keepNext w:val="0"/>
              <w:keepLines w:val="0"/>
              <w:ind w:left="709" w:hanging="709"/>
              <w:jc w:val="center"/>
              <w:rPr>
                <w:sz w:val="18"/>
              </w:rPr>
            </w:pPr>
          </w:p>
        </w:tc>
      </w:tr>
      <w:tr w:rsidR="00E35083" w:rsidRPr="00320BFA" w14:paraId="0EC8EA6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744E47"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EB9C1B" w14:textId="77777777" w:rsidR="00E35083" w:rsidRPr="00320BFA" w:rsidRDefault="00E35083" w:rsidP="00E35083">
            <w:pPr>
              <w:pStyle w:val="TF-xAvalITEM"/>
              <w:numPr>
                <w:ilvl w:val="0"/>
                <w:numId w:val="12"/>
              </w:numPr>
            </w:pPr>
            <w:r w:rsidRPr="00320BFA">
              <w:t>ORGANIZAÇÃO E APRESENTAÇÃO GRÁFICA DO TEXTO</w:t>
            </w:r>
          </w:p>
          <w:p w14:paraId="75D0BF5A" w14:textId="77777777" w:rsidR="00E35083" w:rsidRPr="00320BFA" w:rsidRDefault="00E35083"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449D029" w14:textId="1D99D223"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C3A775"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FC294B" w14:textId="77777777" w:rsidR="00E35083" w:rsidRPr="00320BFA" w:rsidRDefault="00E35083" w:rsidP="008E38BE">
            <w:pPr>
              <w:keepNext w:val="0"/>
              <w:keepLines w:val="0"/>
              <w:ind w:left="709" w:hanging="709"/>
              <w:jc w:val="center"/>
              <w:rPr>
                <w:sz w:val="18"/>
              </w:rPr>
            </w:pPr>
          </w:p>
        </w:tc>
      </w:tr>
      <w:tr w:rsidR="00E35083" w:rsidRPr="00320BFA" w14:paraId="74C43B5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D5482F"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3F19F4" w14:textId="77777777" w:rsidR="00E35083" w:rsidRPr="00320BFA" w:rsidRDefault="00E35083" w:rsidP="00E35083">
            <w:pPr>
              <w:pStyle w:val="TF-xAvalITEM"/>
              <w:numPr>
                <w:ilvl w:val="0"/>
                <w:numId w:val="12"/>
              </w:numPr>
            </w:pPr>
            <w:r w:rsidRPr="00320BFA">
              <w:t>ILUSTRAÇÕES (figuras, quadros, tabelas)</w:t>
            </w:r>
          </w:p>
          <w:p w14:paraId="68D3682D" w14:textId="77777777" w:rsidR="00E35083" w:rsidRPr="00320BFA" w:rsidRDefault="00E35083"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1506B94" w14:textId="20690DA3" w:rsidR="00E35083" w:rsidRPr="00320BFA" w:rsidRDefault="002F3A4D" w:rsidP="008E38BE">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3BCF73" w14:textId="77777777" w:rsidR="00E35083" w:rsidRPr="00320BFA" w:rsidRDefault="00E35083"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9261F0" w14:textId="77777777" w:rsidR="00E35083" w:rsidRPr="00320BFA" w:rsidRDefault="00E35083" w:rsidP="008E38BE">
            <w:pPr>
              <w:keepNext w:val="0"/>
              <w:keepLines w:val="0"/>
              <w:spacing w:before="80" w:after="80"/>
              <w:ind w:left="709" w:hanging="709"/>
              <w:jc w:val="center"/>
              <w:rPr>
                <w:sz w:val="18"/>
              </w:rPr>
            </w:pPr>
          </w:p>
        </w:tc>
      </w:tr>
      <w:tr w:rsidR="00E35083" w:rsidRPr="00320BFA" w14:paraId="322A74A9"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2605F9"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BFFB4B" w14:textId="77777777" w:rsidR="00E35083" w:rsidRPr="00320BFA" w:rsidRDefault="00E35083" w:rsidP="00E35083">
            <w:pPr>
              <w:pStyle w:val="TF-xAvalITEM"/>
              <w:numPr>
                <w:ilvl w:val="0"/>
                <w:numId w:val="12"/>
              </w:numPr>
            </w:pPr>
            <w:r w:rsidRPr="00320BFA">
              <w:t>REFERÊNCIAS E CITAÇÕES</w:t>
            </w:r>
          </w:p>
          <w:p w14:paraId="78186447" w14:textId="77777777" w:rsidR="00E35083" w:rsidRPr="00320BFA" w:rsidRDefault="00E35083"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ACBF7B2" w14:textId="48C977DC"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DEA43E6"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F3BBF65" w14:textId="77777777" w:rsidR="00E35083" w:rsidRPr="00320BFA" w:rsidRDefault="00E35083" w:rsidP="008E38BE">
            <w:pPr>
              <w:keepNext w:val="0"/>
              <w:keepLines w:val="0"/>
              <w:ind w:left="709" w:hanging="709"/>
              <w:jc w:val="center"/>
              <w:rPr>
                <w:sz w:val="18"/>
              </w:rPr>
            </w:pPr>
          </w:p>
        </w:tc>
      </w:tr>
      <w:tr w:rsidR="00E35083" w:rsidRPr="00320BFA" w14:paraId="5E7ECAFD"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CA51AF"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AC7BB1" w14:textId="77777777" w:rsidR="00E35083" w:rsidRPr="00320BFA" w:rsidRDefault="00E35083"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9121C54"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D592FD" w14:textId="6E8A82CA" w:rsidR="00E35083" w:rsidRPr="00320BFA" w:rsidRDefault="002F3A4D" w:rsidP="008E38BE">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A74D0E6" w14:textId="77777777" w:rsidR="00E35083" w:rsidRPr="00320BFA" w:rsidRDefault="00E35083" w:rsidP="008E38BE">
            <w:pPr>
              <w:keepNext w:val="0"/>
              <w:keepLines w:val="0"/>
              <w:ind w:left="709" w:hanging="709"/>
              <w:jc w:val="center"/>
              <w:rPr>
                <w:sz w:val="18"/>
              </w:rPr>
            </w:pPr>
          </w:p>
        </w:tc>
      </w:tr>
      <w:tr w:rsidR="00E35083" w:rsidRPr="00320BFA" w14:paraId="5195AD0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3E3808"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AF868DF" w14:textId="77777777" w:rsidR="00E35083" w:rsidRPr="00320BFA" w:rsidRDefault="00E35083"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6DBDDF1" w14:textId="714C29CE" w:rsidR="00E35083" w:rsidRPr="00320BFA" w:rsidRDefault="002F3A4D"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BDE69D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E8EA67B" w14:textId="77777777" w:rsidR="00E35083" w:rsidRPr="00320BFA" w:rsidRDefault="00E35083" w:rsidP="008E38BE">
            <w:pPr>
              <w:keepNext w:val="0"/>
              <w:keepLines w:val="0"/>
              <w:ind w:left="709" w:hanging="709"/>
              <w:jc w:val="center"/>
              <w:rPr>
                <w:sz w:val="18"/>
              </w:rPr>
            </w:pPr>
          </w:p>
        </w:tc>
      </w:tr>
    </w:tbl>
    <w:p w14:paraId="761ABD8D" w14:textId="77777777" w:rsidR="00E35083" w:rsidRDefault="00E35083" w:rsidP="00E35083">
      <w:pPr>
        <w:pStyle w:val="TF-xAvalITEMDETALHE"/>
      </w:pPr>
    </w:p>
    <w:p w14:paraId="6F73469C" w14:textId="77777777" w:rsidR="002B56DE" w:rsidRPr="00E35083" w:rsidRDefault="002B56DE" w:rsidP="00403D3F">
      <w:pPr>
        <w:pStyle w:val="TF-REFERNCIASITEM0"/>
        <w:rPr>
          <w:shd w:val="clear" w:color="auto" w:fill="FFFFFF"/>
        </w:rPr>
      </w:pPr>
    </w:p>
    <w:sectPr w:rsidR="002B56DE" w:rsidRPr="00E35083"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Dalton Solano dos Reis" w:date="2023-05-27T12:42:00Z" w:initials="DSdR">
    <w:p w14:paraId="3E4D7568" w14:textId="77777777" w:rsidR="00473FA9" w:rsidRDefault="00473FA9" w:rsidP="0013160A">
      <w:r>
        <w:rPr>
          <w:rStyle w:val="Refdecomentrio"/>
        </w:rPr>
        <w:annotationRef/>
      </w:r>
      <w:r>
        <w:rPr>
          <w:color w:val="000000"/>
          <w:sz w:val="20"/>
          <w:szCs w:val="20"/>
        </w:rPr>
        <w:t>Iniciar item o letra "a".</w:t>
      </w:r>
    </w:p>
  </w:comment>
  <w:comment w:id="67" w:author="Dalton Solano dos Reis" w:date="2023-05-27T12:55:00Z" w:initials="DSdR">
    <w:p w14:paraId="332C6CC6" w14:textId="77777777" w:rsidR="00A4102F" w:rsidRDefault="00A4102F" w:rsidP="002D33F7">
      <w:r>
        <w:rPr>
          <w:rStyle w:val="Refdecomentrio"/>
        </w:rPr>
        <w:annotationRef/>
      </w:r>
      <w:r>
        <w:rPr>
          <w:color w:val="000000"/>
          <w:sz w:val="20"/>
          <w:szCs w:val="20"/>
        </w:rPr>
        <w:t>As citações estão com ano 2022.</w:t>
      </w:r>
    </w:p>
  </w:comment>
  <w:comment w:id="69" w:author="Dalton Solano dos Reis" w:date="2023-05-27T12:56:00Z" w:initials="DSdR">
    <w:p w14:paraId="75880CCB" w14:textId="77777777" w:rsidR="00A4102F" w:rsidRDefault="00A4102F" w:rsidP="00FB28D7">
      <w:r>
        <w:rPr>
          <w:rStyle w:val="Refdecomentrio"/>
        </w:rPr>
        <w:annotationRef/>
      </w:r>
      <w:r>
        <w:rPr>
          <w:sz w:val="20"/>
          <w:szCs w:val="20"/>
        </w:rPr>
        <w:t>As citações estão com ano 2003.</w:t>
      </w:r>
    </w:p>
  </w:comment>
  <w:comment w:id="73" w:author="Dalton Solano dos Reis" w:date="2023-05-27T12:57:00Z" w:initials="DSdR">
    <w:p w14:paraId="656624A3" w14:textId="77777777" w:rsidR="00A4102F" w:rsidRDefault="00A4102F" w:rsidP="00392B56">
      <w:r>
        <w:rPr>
          <w:rStyle w:val="Refdecomentrio"/>
        </w:rPr>
        <w:annotationRef/>
      </w:r>
      <w:r>
        <w:rPr>
          <w:sz w:val="20"/>
          <w:szCs w:val="20"/>
        </w:rPr>
        <w:t>As citações estão com ano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4D7568" w15:done="0"/>
  <w15:commentEx w15:paraId="332C6CC6" w15:done="0"/>
  <w15:commentEx w15:paraId="75880CCB" w15:done="0"/>
  <w15:commentEx w15:paraId="65662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C7939" w16cex:dateUtc="2023-05-27T15:42:00Z"/>
  <w16cex:commentExtensible w16cex:durableId="281C7C2B" w16cex:dateUtc="2023-05-27T15:55:00Z"/>
  <w16cex:commentExtensible w16cex:durableId="281C7C79" w16cex:dateUtc="2023-05-27T15:56:00Z"/>
  <w16cex:commentExtensible w16cex:durableId="281C7CA2" w16cex:dateUtc="2023-05-27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4D7568" w16cid:durableId="281C7939"/>
  <w16cid:commentId w16cid:paraId="332C6CC6" w16cid:durableId="281C7C2B"/>
  <w16cid:commentId w16cid:paraId="75880CCB" w16cid:durableId="281C7C79"/>
  <w16cid:commentId w16cid:paraId="656624A3" w16cid:durableId="281C7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0E75" w14:textId="77777777" w:rsidR="00876D2B" w:rsidRDefault="00876D2B">
      <w:r>
        <w:separator/>
      </w:r>
    </w:p>
  </w:endnote>
  <w:endnote w:type="continuationSeparator" w:id="0">
    <w:p w14:paraId="6F0C16F0" w14:textId="77777777" w:rsidR="00876D2B" w:rsidRDefault="0087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B6CD" w14:textId="77777777" w:rsidR="00876D2B" w:rsidRDefault="00876D2B">
      <w:r>
        <w:separator/>
      </w:r>
    </w:p>
  </w:footnote>
  <w:footnote w:type="continuationSeparator" w:id="0">
    <w:p w14:paraId="5F085517" w14:textId="77777777" w:rsidR="00876D2B" w:rsidRDefault="0087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8C0B2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5B1"/>
    <w:rsid w:val="00031A27"/>
    <w:rsid w:val="00031B67"/>
    <w:rsid w:val="00031EE0"/>
    <w:rsid w:val="00035281"/>
    <w:rsid w:val="0004641A"/>
    <w:rsid w:val="00052A07"/>
    <w:rsid w:val="000533DA"/>
    <w:rsid w:val="0005457F"/>
    <w:rsid w:val="000608E9"/>
    <w:rsid w:val="00061FEB"/>
    <w:rsid w:val="000667DF"/>
    <w:rsid w:val="00066903"/>
    <w:rsid w:val="0007209B"/>
    <w:rsid w:val="00075792"/>
    <w:rsid w:val="00075934"/>
    <w:rsid w:val="00080F9C"/>
    <w:rsid w:val="0008164C"/>
    <w:rsid w:val="000826C9"/>
    <w:rsid w:val="000840C2"/>
    <w:rsid w:val="0008579A"/>
    <w:rsid w:val="00086AA8"/>
    <w:rsid w:val="0008732D"/>
    <w:rsid w:val="00093832"/>
    <w:rsid w:val="0009735C"/>
    <w:rsid w:val="00097E62"/>
    <w:rsid w:val="000A0E49"/>
    <w:rsid w:val="000A104C"/>
    <w:rsid w:val="000A138E"/>
    <w:rsid w:val="000A19DE"/>
    <w:rsid w:val="000A3EAB"/>
    <w:rsid w:val="000B12B2"/>
    <w:rsid w:val="000B3114"/>
    <w:rsid w:val="000B3868"/>
    <w:rsid w:val="000C1926"/>
    <w:rsid w:val="000C1A18"/>
    <w:rsid w:val="000C6101"/>
    <w:rsid w:val="000C648D"/>
    <w:rsid w:val="000D1294"/>
    <w:rsid w:val="000D593A"/>
    <w:rsid w:val="000D77C2"/>
    <w:rsid w:val="000E039E"/>
    <w:rsid w:val="000E27F9"/>
    <w:rsid w:val="000E2B1E"/>
    <w:rsid w:val="000E311F"/>
    <w:rsid w:val="000E3A68"/>
    <w:rsid w:val="000E6CE0"/>
    <w:rsid w:val="000F1323"/>
    <w:rsid w:val="000F3E60"/>
    <w:rsid w:val="000F77E3"/>
    <w:rsid w:val="000F7BD6"/>
    <w:rsid w:val="00107B02"/>
    <w:rsid w:val="00111785"/>
    <w:rsid w:val="00112C9D"/>
    <w:rsid w:val="0011363A"/>
    <w:rsid w:val="00113A3F"/>
    <w:rsid w:val="001164FE"/>
    <w:rsid w:val="00121714"/>
    <w:rsid w:val="00125084"/>
    <w:rsid w:val="00125277"/>
    <w:rsid w:val="001332E5"/>
    <w:rsid w:val="001342FB"/>
    <w:rsid w:val="001375F7"/>
    <w:rsid w:val="00142623"/>
    <w:rsid w:val="0014291A"/>
    <w:rsid w:val="00146363"/>
    <w:rsid w:val="001536B5"/>
    <w:rsid w:val="0015522C"/>
    <w:rsid w:val="001554E9"/>
    <w:rsid w:val="00162BF1"/>
    <w:rsid w:val="0016560C"/>
    <w:rsid w:val="00166D9D"/>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D7106"/>
    <w:rsid w:val="001E0782"/>
    <w:rsid w:val="001E1266"/>
    <w:rsid w:val="001E433D"/>
    <w:rsid w:val="001E646A"/>
    <w:rsid w:val="001E682E"/>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EDC"/>
    <w:rsid w:val="002B4718"/>
    <w:rsid w:val="002B56DE"/>
    <w:rsid w:val="002B66D9"/>
    <w:rsid w:val="002C0FE9"/>
    <w:rsid w:val="002C5E30"/>
    <w:rsid w:val="002E1E32"/>
    <w:rsid w:val="002E34DC"/>
    <w:rsid w:val="002E6A31"/>
    <w:rsid w:val="002E6DD1"/>
    <w:rsid w:val="002F027E"/>
    <w:rsid w:val="002F34DB"/>
    <w:rsid w:val="002F3A4D"/>
    <w:rsid w:val="002F562C"/>
    <w:rsid w:val="002F6021"/>
    <w:rsid w:val="00311BEC"/>
    <w:rsid w:val="00312CEA"/>
    <w:rsid w:val="00313469"/>
    <w:rsid w:val="00320BFA"/>
    <w:rsid w:val="0032378D"/>
    <w:rsid w:val="003255B3"/>
    <w:rsid w:val="003323B0"/>
    <w:rsid w:val="00335048"/>
    <w:rsid w:val="00336095"/>
    <w:rsid w:val="003372AA"/>
    <w:rsid w:val="00340AD0"/>
    <w:rsid w:val="00340B6D"/>
    <w:rsid w:val="00340C8E"/>
    <w:rsid w:val="0034386E"/>
    <w:rsid w:val="00344540"/>
    <w:rsid w:val="00347AC5"/>
    <w:rsid w:val="003519A3"/>
    <w:rsid w:val="00362443"/>
    <w:rsid w:val="00363833"/>
    <w:rsid w:val="0036641C"/>
    <w:rsid w:val="00366B4F"/>
    <w:rsid w:val="00367FF5"/>
    <w:rsid w:val="0037046F"/>
    <w:rsid w:val="00373879"/>
    <w:rsid w:val="003750C8"/>
    <w:rsid w:val="0037630C"/>
    <w:rsid w:val="00377DA7"/>
    <w:rsid w:val="00383087"/>
    <w:rsid w:val="00386FCC"/>
    <w:rsid w:val="00391B0B"/>
    <w:rsid w:val="00397EE2"/>
    <w:rsid w:val="003A2B7D"/>
    <w:rsid w:val="003A4A75"/>
    <w:rsid w:val="003A5366"/>
    <w:rsid w:val="003B647A"/>
    <w:rsid w:val="003B743E"/>
    <w:rsid w:val="003C3F4E"/>
    <w:rsid w:val="003C5262"/>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556"/>
    <w:rsid w:val="00463E56"/>
    <w:rsid w:val="004661F2"/>
    <w:rsid w:val="00466B75"/>
    <w:rsid w:val="00470C41"/>
    <w:rsid w:val="00473409"/>
    <w:rsid w:val="00473FA9"/>
    <w:rsid w:val="0047690F"/>
    <w:rsid w:val="00476C78"/>
    <w:rsid w:val="00482174"/>
    <w:rsid w:val="0048576D"/>
    <w:rsid w:val="00486D9E"/>
    <w:rsid w:val="00493B1A"/>
    <w:rsid w:val="0049495C"/>
    <w:rsid w:val="00496086"/>
    <w:rsid w:val="00496D97"/>
    <w:rsid w:val="00497EF6"/>
    <w:rsid w:val="004A2C59"/>
    <w:rsid w:val="004B42D8"/>
    <w:rsid w:val="004B6504"/>
    <w:rsid w:val="004B6B8F"/>
    <w:rsid w:val="004B6D9C"/>
    <w:rsid w:val="004B7511"/>
    <w:rsid w:val="004C2F67"/>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21FC"/>
    <w:rsid w:val="005C30AE"/>
    <w:rsid w:val="005C620A"/>
    <w:rsid w:val="005C7DA1"/>
    <w:rsid w:val="005D3524"/>
    <w:rsid w:val="005D3CB2"/>
    <w:rsid w:val="005E35F3"/>
    <w:rsid w:val="005E400D"/>
    <w:rsid w:val="005E51BA"/>
    <w:rsid w:val="005E698D"/>
    <w:rsid w:val="005F09F1"/>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66FF"/>
    <w:rsid w:val="00646A5F"/>
    <w:rsid w:val="006475C1"/>
    <w:rsid w:val="00650E0A"/>
    <w:rsid w:val="00655429"/>
    <w:rsid w:val="00656C00"/>
    <w:rsid w:val="00661967"/>
    <w:rsid w:val="00661F61"/>
    <w:rsid w:val="00671B49"/>
    <w:rsid w:val="006720EF"/>
    <w:rsid w:val="00674155"/>
    <w:rsid w:val="006746CA"/>
    <w:rsid w:val="006747DB"/>
    <w:rsid w:val="00676DDF"/>
    <w:rsid w:val="0068201A"/>
    <w:rsid w:val="00687F25"/>
    <w:rsid w:val="00692BC3"/>
    <w:rsid w:val="00695745"/>
    <w:rsid w:val="0069600B"/>
    <w:rsid w:val="006967A0"/>
    <w:rsid w:val="006A0A1A"/>
    <w:rsid w:val="006A6460"/>
    <w:rsid w:val="006B0760"/>
    <w:rsid w:val="006B104E"/>
    <w:rsid w:val="006B5AEA"/>
    <w:rsid w:val="006B6383"/>
    <w:rsid w:val="006B640D"/>
    <w:rsid w:val="006C02FA"/>
    <w:rsid w:val="006C61FA"/>
    <w:rsid w:val="006D01B2"/>
    <w:rsid w:val="006D0896"/>
    <w:rsid w:val="006D2982"/>
    <w:rsid w:val="006D68A8"/>
    <w:rsid w:val="006D7935"/>
    <w:rsid w:val="006E25D2"/>
    <w:rsid w:val="006E5CD2"/>
    <w:rsid w:val="006E7333"/>
    <w:rsid w:val="006F0754"/>
    <w:rsid w:val="006F1F71"/>
    <w:rsid w:val="006F7191"/>
    <w:rsid w:val="0070391A"/>
    <w:rsid w:val="00704C91"/>
    <w:rsid w:val="00705537"/>
    <w:rsid w:val="00706486"/>
    <w:rsid w:val="00715BAC"/>
    <w:rsid w:val="007214E3"/>
    <w:rsid w:val="007222F7"/>
    <w:rsid w:val="00724679"/>
    <w:rsid w:val="00725368"/>
    <w:rsid w:val="00727642"/>
    <w:rsid w:val="007304F3"/>
    <w:rsid w:val="00730839"/>
    <w:rsid w:val="00730F60"/>
    <w:rsid w:val="00733FF9"/>
    <w:rsid w:val="007362B2"/>
    <w:rsid w:val="00737655"/>
    <w:rsid w:val="00745244"/>
    <w:rsid w:val="00752038"/>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610A"/>
    <w:rsid w:val="007865F9"/>
    <w:rsid w:val="0078787D"/>
    <w:rsid w:val="00787FA8"/>
    <w:rsid w:val="007939B0"/>
    <w:rsid w:val="00793E09"/>
    <w:rsid w:val="007944F8"/>
    <w:rsid w:val="007973E3"/>
    <w:rsid w:val="007A1883"/>
    <w:rsid w:val="007B215B"/>
    <w:rsid w:val="007B4D71"/>
    <w:rsid w:val="007C12DD"/>
    <w:rsid w:val="007C290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65BB"/>
    <w:rsid w:val="00870802"/>
    <w:rsid w:val="00871A41"/>
    <w:rsid w:val="00875933"/>
    <w:rsid w:val="00876D2B"/>
    <w:rsid w:val="0088082A"/>
    <w:rsid w:val="00886D76"/>
    <w:rsid w:val="0088751E"/>
    <w:rsid w:val="00897019"/>
    <w:rsid w:val="008A3072"/>
    <w:rsid w:val="008B0A07"/>
    <w:rsid w:val="008B0CE3"/>
    <w:rsid w:val="008B5456"/>
    <w:rsid w:val="008B6EF4"/>
    <w:rsid w:val="008B781F"/>
    <w:rsid w:val="008C0069"/>
    <w:rsid w:val="008C1495"/>
    <w:rsid w:val="008C5E2A"/>
    <w:rsid w:val="008D4159"/>
    <w:rsid w:val="008D5522"/>
    <w:rsid w:val="008D69C5"/>
    <w:rsid w:val="008D7404"/>
    <w:rsid w:val="008E0F86"/>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683A"/>
    <w:rsid w:val="00966D67"/>
    <w:rsid w:val="00967611"/>
    <w:rsid w:val="0097332A"/>
    <w:rsid w:val="00974D05"/>
    <w:rsid w:val="009761E8"/>
    <w:rsid w:val="00981CC7"/>
    <w:rsid w:val="00984240"/>
    <w:rsid w:val="00985705"/>
    <w:rsid w:val="00985A56"/>
    <w:rsid w:val="00987F2B"/>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787B"/>
    <w:rsid w:val="00A307C7"/>
    <w:rsid w:val="00A4102F"/>
    <w:rsid w:val="00A44581"/>
    <w:rsid w:val="00A45093"/>
    <w:rsid w:val="00A50EAF"/>
    <w:rsid w:val="00A602F9"/>
    <w:rsid w:val="00A61501"/>
    <w:rsid w:val="00A650EE"/>
    <w:rsid w:val="00A662C8"/>
    <w:rsid w:val="00A71157"/>
    <w:rsid w:val="00A72AAB"/>
    <w:rsid w:val="00A83BC2"/>
    <w:rsid w:val="00A86CE0"/>
    <w:rsid w:val="00A87B97"/>
    <w:rsid w:val="00A916AC"/>
    <w:rsid w:val="00A950EE"/>
    <w:rsid w:val="00A966E6"/>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B00A13"/>
    <w:rsid w:val="00B00D69"/>
    <w:rsid w:val="00B00E04"/>
    <w:rsid w:val="00B04D09"/>
    <w:rsid w:val="00B05485"/>
    <w:rsid w:val="00B06F6A"/>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DCC"/>
    <w:rsid w:val="00B556E4"/>
    <w:rsid w:val="00B569F1"/>
    <w:rsid w:val="00B62979"/>
    <w:rsid w:val="00B70056"/>
    <w:rsid w:val="00B74D75"/>
    <w:rsid w:val="00B77F6A"/>
    <w:rsid w:val="00B823A7"/>
    <w:rsid w:val="00B90FA5"/>
    <w:rsid w:val="00B919F1"/>
    <w:rsid w:val="00BA2260"/>
    <w:rsid w:val="00BA4E56"/>
    <w:rsid w:val="00BB468D"/>
    <w:rsid w:val="00BB6511"/>
    <w:rsid w:val="00BC0E8D"/>
    <w:rsid w:val="00BC23CD"/>
    <w:rsid w:val="00BC2A82"/>
    <w:rsid w:val="00BC340F"/>
    <w:rsid w:val="00BC4F18"/>
    <w:rsid w:val="00BC711F"/>
    <w:rsid w:val="00BC7E71"/>
    <w:rsid w:val="00BD45F4"/>
    <w:rsid w:val="00BE1C6E"/>
    <w:rsid w:val="00BE3382"/>
    <w:rsid w:val="00BE4D94"/>
    <w:rsid w:val="00BE6551"/>
    <w:rsid w:val="00BF093B"/>
    <w:rsid w:val="00C00B88"/>
    <w:rsid w:val="00C06B2A"/>
    <w:rsid w:val="00C07D33"/>
    <w:rsid w:val="00C149D8"/>
    <w:rsid w:val="00C14C6C"/>
    <w:rsid w:val="00C1761D"/>
    <w:rsid w:val="00C238E3"/>
    <w:rsid w:val="00C32ED7"/>
    <w:rsid w:val="00C35E57"/>
    <w:rsid w:val="00C35E80"/>
    <w:rsid w:val="00C40AA2"/>
    <w:rsid w:val="00C4244F"/>
    <w:rsid w:val="00C42970"/>
    <w:rsid w:val="00C42EC8"/>
    <w:rsid w:val="00C458D3"/>
    <w:rsid w:val="00C50A79"/>
    <w:rsid w:val="00C5122E"/>
    <w:rsid w:val="00C52DD8"/>
    <w:rsid w:val="00C556CE"/>
    <w:rsid w:val="00C57FBF"/>
    <w:rsid w:val="00C632ED"/>
    <w:rsid w:val="00C66150"/>
    <w:rsid w:val="00C70EF5"/>
    <w:rsid w:val="00C756C5"/>
    <w:rsid w:val="00C82195"/>
    <w:rsid w:val="00C82CAE"/>
    <w:rsid w:val="00C8442E"/>
    <w:rsid w:val="00C92B96"/>
    <w:rsid w:val="00C930A8"/>
    <w:rsid w:val="00C939E1"/>
    <w:rsid w:val="00CA108B"/>
    <w:rsid w:val="00CA2E16"/>
    <w:rsid w:val="00CA4394"/>
    <w:rsid w:val="00CA5B5F"/>
    <w:rsid w:val="00CA6CDB"/>
    <w:rsid w:val="00CB5E13"/>
    <w:rsid w:val="00CC2748"/>
    <w:rsid w:val="00CC2889"/>
    <w:rsid w:val="00CC3524"/>
    <w:rsid w:val="00CC5403"/>
    <w:rsid w:val="00CD020F"/>
    <w:rsid w:val="00CD27BE"/>
    <w:rsid w:val="00CD29E9"/>
    <w:rsid w:val="00CD464F"/>
    <w:rsid w:val="00CD4BBC"/>
    <w:rsid w:val="00CD6F0F"/>
    <w:rsid w:val="00CE0BB7"/>
    <w:rsid w:val="00CE2A45"/>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E1B03"/>
    <w:rsid w:val="00DE23BF"/>
    <w:rsid w:val="00DE3981"/>
    <w:rsid w:val="00DE40DD"/>
    <w:rsid w:val="00DE7287"/>
    <w:rsid w:val="00DE7755"/>
    <w:rsid w:val="00DF059A"/>
    <w:rsid w:val="00DF3D56"/>
    <w:rsid w:val="00DF64E9"/>
    <w:rsid w:val="00DF6D19"/>
    <w:rsid w:val="00DF6ED2"/>
    <w:rsid w:val="00DF70F5"/>
    <w:rsid w:val="00E01173"/>
    <w:rsid w:val="00E047B3"/>
    <w:rsid w:val="00E17613"/>
    <w:rsid w:val="00E2252C"/>
    <w:rsid w:val="00E270C0"/>
    <w:rsid w:val="00E35083"/>
    <w:rsid w:val="00E36D82"/>
    <w:rsid w:val="00E41A76"/>
    <w:rsid w:val="00E460B9"/>
    <w:rsid w:val="00E51601"/>
    <w:rsid w:val="00E51965"/>
    <w:rsid w:val="00E576B8"/>
    <w:rsid w:val="00E613A1"/>
    <w:rsid w:val="00E638A0"/>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14812"/>
    <w:rsid w:val="00F1598C"/>
    <w:rsid w:val="00F20BC6"/>
    <w:rsid w:val="00F21403"/>
    <w:rsid w:val="00F22606"/>
    <w:rsid w:val="00F239FC"/>
    <w:rsid w:val="00F255FC"/>
    <w:rsid w:val="00F259B0"/>
    <w:rsid w:val="00F259D4"/>
    <w:rsid w:val="00F26A20"/>
    <w:rsid w:val="00F26FEB"/>
    <w:rsid w:val="00F274F1"/>
    <w:rsid w:val="00F276C9"/>
    <w:rsid w:val="00F31359"/>
    <w:rsid w:val="00F3649F"/>
    <w:rsid w:val="00F36561"/>
    <w:rsid w:val="00F37B3A"/>
    <w:rsid w:val="00F40690"/>
    <w:rsid w:val="00F43B8F"/>
    <w:rsid w:val="00F45949"/>
    <w:rsid w:val="00F51785"/>
    <w:rsid w:val="00F530D7"/>
    <w:rsid w:val="00F541E6"/>
    <w:rsid w:val="00F62F49"/>
    <w:rsid w:val="00F640BF"/>
    <w:rsid w:val="00F64545"/>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45E4"/>
    <w:rsid w:val="00FB4B02"/>
    <w:rsid w:val="00FC033B"/>
    <w:rsid w:val="00FC2831"/>
    <w:rsid w:val="00FC2D40"/>
    <w:rsid w:val="00FC3600"/>
    <w:rsid w:val="00FC4A9F"/>
    <w:rsid w:val="00FC565B"/>
    <w:rsid w:val="00FC795D"/>
    <w:rsid w:val="00FD26BF"/>
    <w:rsid w:val="00FD2E0B"/>
    <w:rsid w:val="00FD2FE2"/>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5548</Words>
  <Characters>29960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2015-03-26T13:00:00Z</cp:lastPrinted>
  <dcterms:created xsi:type="dcterms:W3CDTF">2023-05-09T13:30:00Z</dcterms:created>
  <dcterms:modified xsi:type="dcterms:W3CDTF">2023-05-27T15:57:00Z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