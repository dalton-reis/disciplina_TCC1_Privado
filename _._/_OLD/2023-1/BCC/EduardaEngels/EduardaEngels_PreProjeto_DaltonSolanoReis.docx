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3FD931AA" w:rsidR="00F0030C" w:rsidRPr="003C5262" w:rsidRDefault="00B82A2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21D472FF" w14:textId="2C7E390D" w:rsidR="00B109E3" w:rsidRDefault="00B109E3" w:rsidP="00752038">
      <w:pPr>
        <w:pStyle w:val="TF-AUTOR0"/>
        <w:rPr>
          <w:b/>
          <w:caps/>
          <w:color w:val="auto"/>
          <w:sz w:val="24"/>
        </w:rPr>
      </w:pPr>
      <w:r w:rsidRPr="00B109E3">
        <w:rPr>
          <w:b/>
          <w:caps/>
          <w:color w:val="auto"/>
          <w:sz w:val="24"/>
        </w:rPr>
        <w:t xml:space="preserve">MODELO DE APRENDIZADO DE MÁQUINA PARA </w:t>
      </w:r>
      <w:r w:rsidR="00D75DF3">
        <w:rPr>
          <w:b/>
          <w:caps/>
          <w:color w:val="auto"/>
          <w:sz w:val="24"/>
        </w:rPr>
        <w:t>ANÁLISE CINEMÁTICA DA MARCHA EM PACIENTES HEMIPLÉGICOS APÓS AVC</w:t>
      </w:r>
      <w:r w:rsidRPr="00B109E3">
        <w:rPr>
          <w:b/>
          <w:caps/>
          <w:color w:val="auto"/>
          <w:sz w:val="24"/>
        </w:rPr>
        <w:t xml:space="preserve"> </w:t>
      </w:r>
    </w:p>
    <w:p w14:paraId="0AA923EA" w14:textId="368B875B" w:rsidR="001E682E" w:rsidRDefault="00B82A2A" w:rsidP="00752038">
      <w:pPr>
        <w:pStyle w:val="TF-AUTOR0"/>
      </w:pPr>
      <w:r>
        <w:t>Eduarda Engels</w:t>
      </w:r>
    </w:p>
    <w:p w14:paraId="15D37EA2" w14:textId="32865517" w:rsidR="001E682E" w:rsidRDefault="00B82A2A" w:rsidP="001E682E">
      <w:pPr>
        <w:pStyle w:val="TF-AUTOR0"/>
      </w:pPr>
      <w:r w:rsidRPr="00C25ED0">
        <w:t xml:space="preserve">Prof. Aurélio Faustino </w:t>
      </w:r>
      <w:proofErr w:type="spellStart"/>
      <w:r w:rsidRPr="00C25ED0">
        <w:t>Hoppe</w:t>
      </w:r>
      <w:proofErr w:type="spellEnd"/>
      <w:r w:rsidRPr="00C25ED0">
        <w:t xml:space="preserve"> </w:t>
      </w:r>
      <w:r w:rsidR="001E682E">
        <w:t>– Orientador</w:t>
      </w:r>
    </w:p>
    <w:p w14:paraId="5748A4A9" w14:textId="156C2340" w:rsidR="001054EE" w:rsidRDefault="00F255FC" w:rsidP="001054E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60F053" w14:textId="73E47AD2" w:rsidR="006619AB" w:rsidRDefault="7944C338" w:rsidP="006619AB">
      <w:pPr>
        <w:pStyle w:val="TF-TEXTO"/>
      </w:pPr>
      <w:r>
        <w:t xml:space="preserve">Segundo dados oficiais do Ministério da Saúde e </w:t>
      </w:r>
      <w:r w:rsidR="00C26EA4">
        <w:t xml:space="preserve">das </w:t>
      </w:r>
      <w:r>
        <w:t xml:space="preserve">organizações mundiais de saúde, como </w:t>
      </w:r>
      <w:r w:rsidR="00382993">
        <w:t>a Organização Mundial de Saúde (OMS) e a Organização Pan-Americana da Saúde (OPAS), o</w:t>
      </w:r>
      <w:r w:rsidR="12C8F700">
        <w:t xml:space="preserve"> Brasil apresenta a quarta maior taxa de mortalidade por </w:t>
      </w:r>
      <w:r w:rsidR="6153663E">
        <w:t>A</w:t>
      </w:r>
      <w:r w:rsidR="23F059D4">
        <w:t xml:space="preserve">cidente </w:t>
      </w:r>
      <w:r w:rsidR="3D2A5F9C">
        <w:t>V</w:t>
      </w:r>
      <w:r w:rsidR="23F059D4">
        <w:t xml:space="preserve">ascular </w:t>
      </w:r>
      <w:r w:rsidR="57612D46">
        <w:t>C</w:t>
      </w:r>
      <w:r w:rsidR="23F059D4">
        <w:t xml:space="preserve">erebral (AVC) </w:t>
      </w:r>
      <w:r w:rsidR="12C8F700">
        <w:t>entre os países da América Latina e Caribe</w:t>
      </w:r>
      <w:r w:rsidR="073FCFE9">
        <w:t>.</w:t>
      </w:r>
      <w:r w:rsidR="3C52ACF6">
        <w:t xml:space="preserve"> </w:t>
      </w:r>
      <w:r w:rsidR="6504357D">
        <w:t>D</w:t>
      </w:r>
      <w:r w:rsidR="51DDC3AF">
        <w:t xml:space="preserve">e </w:t>
      </w:r>
      <w:r w:rsidR="00382993">
        <w:t xml:space="preserve">acordo com </w:t>
      </w:r>
      <w:r w:rsidR="119A3988">
        <w:t xml:space="preserve">o </w:t>
      </w:r>
      <w:commentRangeStart w:id="9"/>
      <w:r w:rsidR="119A3988">
        <w:t xml:space="preserve">Ministério da </w:t>
      </w:r>
      <w:r w:rsidR="119A3988" w:rsidRPr="00D466B3">
        <w:t>Saúde (</w:t>
      </w:r>
      <w:r w:rsidR="00D466B3" w:rsidRPr="00D466B3">
        <w:t>202</w:t>
      </w:r>
      <w:r w:rsidR="00D466B3">
        <w:t>2</w:t>
      </w:r>
      <w:r w:rsidR="00D466B3" w:rsidRPr="00D466B3">
        <w:t>)</w:t>
      </w:r>
      <w:commentRangeEnd w:id="9"/>
      <w:r w:rsidR="00C54C4E">
        <w:rPr>
          <w:rStyle w:val="Refdecomentrio"/>
        </w:rPr>
        <w:commentReference w:id="9"/>
      </w:r>
      <w:r w:rsidR="00D466B3" w:rsidRPr="00D466B3">
        <w:t>, em</w:t>
      </w:r>
      <w:r w:rsidR="00382993">
        <w:t xml:space="preserve"> 2020</w:t>
      </w:r>
      <w:r w:rsidR="40BE726C">
        <w:t>,</w:t>
      </w:r>
      <w:r w:rsidR="00382993">
        <w:t xml:space="preserve"> o AVC </w:t>
      </w:r>
      <w:r w:rsidR="30606BC4">
        <w:t xml:space="preserve">representava </w:t>
      </w:r>
      <w:r w:rsidR="00382993">
        <w:t xml:space="preserve">a segunda </w:t>
      </w:r>
      <w:r w:rsidR="3C080B03">
        <w:t xml:space="preserve">maior </w:t>
      </w:r>
      <w:r w:rsidR="00382993">
        <w:t>causa de mor</w:t>
      </w:r>
      <w:r w:rsidR="67AB3B98">
        <w:t>t</w:t>
      </w:r>
      <w:r w:rsidR="00382993">
        <w:t>e do país, ficando atrás apenas de doenças do aparelho circulatório</w:t>
      </w:r>
      <w:r w:rsidR="36609596">
        <w:t>, tendo</w:t>
      </w:r>
      <w:r w:rsidR="00382993">
        <w:t xml:space="preserve"> 43,9 óbitos por 100 mil habitantes</w:t>
      </w:r>
      <w:r w:rsidR="00EB27D3">
        <w:t>.</w:t>
      </w:r>
    </w:p>
    <w:p w14:paraId="7650E937" w14:textId="4A178DE0" w:rsidR="00F46375" w:rsidRDefault="23F059D4" w:rsidP="00F46375">
      <w:pPr>
        <w:pStyle w:val="TF-TEXTO"/>
      </w:pPr>
      <w:r>
        <w:t>De acordo com a Organização Mundial d</w:t>
      </w:r>
      <w:r w:rsidR="00883685">
        <w:t>e</w:t>
      </w:r>
      <w:r>
        <w:t xml:space="preserve"> Saúde (</w:t>
      </w:r>
      <w:r w:rsidR="6E09C76C">
        <w:t>2019</w:t>
      </w:r>
      <w:r>
        <w:t xml:space="preserve">), </w:t>
      </w:r>
      <w:r w:rsidR="00C971D3">
        <w:t xml:space="preserve">o AVC </w:t>
      </w:r>
      <w:r>
        <w:t>afeta um ou mais vasos sanguíneos por um processo patológico que pode ocorrer p</w:t>
      </w:r>
      <w:r w:rsidR="2F21DE3B">
        <w:t>e</w:t>
      </w:r>
      <w:r>
        <w:t xml:space="preserve">la falta de sangue nas veias, gerando isquemia, ou rompimento dos vasos sanguíneos causando hemorragia. </w:t>
      </w:r>
      <w:r w:rsidR="68862F9E">
        <w:t xml:space="preserve">Schmidt </w:t>
      </w:r>
      <w:r w:rsidR="68862F9E" w:rsidRPr="19A880B6">
        <w:rPr>
          <w:i/>
          <w:iCs/>
        </w:rPr>
        <w:t>et al</w:t>
      </w:r>
      <w:r w:rsidR="68862F9E">
        <w:t>. (2019) ressalta</w:t>
      </w:r>
      <w:r w:rsidR="5825D05A">
        <w:t>m</w:t>
      </w:r>
      <w:r w:rsidR="68862F9E">
        <w:t xml:space="preserve"> que a</w:t>
      </w:r>
      <w:r>
        <w:t xml:space="preserve"> maior parte dos sobreviventes d</w:t>
      </w:r>
      <w:r w:rsidR="36C14B4C">
        <w:t xml:space="preserve">e </w:t>
      </w:r>
      <w:r>
        <w:t>AVC permanecem com sequelas, podendo ser física, comunicativa, sensitivas, funcionais, entre outras.</w:t>
      </w:r>
    </w:p>
    <w:p w14:paraId="5FF9A0E0" w14:textId="4A58D561" w:rsidR="00F46375" w:rsidRDefault="2BE17861" w:rsidP="00F46375">
      <w:pPr>
        <w:pStyle w:val="TF-TEXTO"/>
      </w:pPr>
      <w:r>
        <w:t xml:space="preserve">Segundo </w:t>
      </w:r>
      <w:proofErr w:type="spellStart"/>
      <w:r>
        <w:t>Luo</w:t>
      </w:r>
      <w:proofErr w:type="spellEnd"/>
      <w:r>
        <w:t xml:space="preserve"> </w:t>
      </w:r>
      <w:r w:rsidRPr="7EFF6BA9">
        <w:rPr>
          <w:i/>
          <w:iCs/>
        </w:rPr>
        <w:t>et al</w:t>
      </w:r>
      <w:r>
        <w:t>. (2019)</w:t>
      </w:r>
      <w:r w:rsidR="1C399CF1">
        <w:t>,</w:t>
      </w:r>
      <w:r>
        <w:t xml:space="preserve"> a </w:t>
      </w:r>
      <w:r w:rsidR="2950286D">
        <w:t xml:space="preserve">sequela física mais comum </w:t>
      </w:r>
      <w:r w:rsidR="4FBE451C">
        <w:t xml:space="preserve">ocasionada pelo </w:t>
      </w:r>
      <w:r w:rsidR="2950286D">
        <w:t>AVC</w:t>
      </w:r>
      <w:r w:rsidR="404E9A06">
        <w:t xml:space="preserve"> </w:t>
      </w:r>
      <w:r w:rsidR="41D25B77">
        <w:t>é a</w:t>
      </w:r>
      <w:r w:rsidR="7F03B327">
        <w:t xml:space="preserve"> </w:t>
      </w:r>
      <w:r w:rsidR="00971DD6">
        <w:t>hemipl</w:t>
      </w:r>
      <w:r w:rsidR="41D25B77">
        <w:t>e</w:t>
      </w:r>
      <w:r w:rsidR="00971DD6">
        <w:t>gi</w:t>
      </w:r>
      <w:r w:rsidR="41D25B77">
        <w:t>a</w:t>
      </w:r>
      <w:r w:rsidR="49D67812">
        <w:t xml:space="preserve"> que</w:t>
      </w:r>
      <w:r w:rsidR="00971DD6">
        <w:t xml:space="preserve"> </w:t>
      </w:r>
      <w:r w:rsidR="331D19A5" w:rsidRPr="7EFF6BA9">
        <w:t>é uma condição neurológica que se caracteriza pela paralisia de</w:t>
      </w:r>
      <w:r w:rsidR="331FF777" w:rsidRPr="7EFF6BA9">
        <w:t xml:space="preserve"> </w:t>
      </w:r>
      <w:r w:rsidR="00971DD6">
        <w:t>um dos lados do corpo</w:t>
      </w:r>
      <w:r w:rsidR="1EF415BE">
        <w:t>,</w:t>
      </w:r>
      <w:r w:rsidR="00971DD6">
        <w:t xml:space="preserve"> </w:t>
      </w:r>
      <w:r w:rsidR="09B462E2">
        <w:t xml:space="preserve">afetando significativamente a cinemática da marcha, como a simetria entre as pernas e a coordenação dos movimentos. </w:t>
      </w:r>
      <w:r w:rsidR="738DE28E">
        <w:t>Ainda segundo os autores, a</w:t>
      </w:r>
      <w:r w:rsidR="2B5A8713">
        <w:t xml:space="preserve"> análise cinemática da marcha em pacientes hemiplégicos </w:t>
      </w:r>
      <w:r w:rsidR="20D6CE73">
        <w:t xml:space="preserve">fornece </w:t>
      </w:r>
      <w:r w:rsidR="2B5A8713">
        <w:t xml:space="preserve">informações importantes sobre as alterações no padrão de marcha, como </w:t>
      </w:r>
      <w:r w:rsidR="4D839708">
        <w:t>a</w:t>
      </w:r>
      <w:r w:rsidR="2B5A8713">
        <w:t xml:space="preserve"> redução no comprimento do passo, menor flexão do quadril e </w:t>
      </w:r>
      <w:r w:rsidR="6595E551">
        <w:t>diminuição</w:t>
      </w:r>
      <w:r w:rsidR="2B5A8713">
        <w:t xml:space="preserve"> do tempo de apoio do membro afetado.</w:t>
      </w:r>
    </w:p>
    <w:p w14:paraId="4FD8A633" w14:textId="7D757470" w:rsidR="00F46375" w:rsidRPr="00EC0406" w:rsidRDefault="002140D1" w:rsidP="19A880B6">
      <w:pPr>
        <w:pStyle w:val="TF-TEXTO"/>
      </w:pPr>
      <w:r>
        <w:t xml:space="preserve">De acordo com o </w:t>
      </w:r>
      <w:commentRangeStart w:id="10"/>
      <w:r>
        <w:t>Ministério da Saúde</w:t>
      </w:r>
      <w:r w:rsidR="183AB21C">
        <w:t xml:space="preserve"> (2022)</w:t>
      </w:r>
      <w:commentRangeEnd w:id="10"/>
      <w:r w:rsidR="00C54C4E">
        <w:rPr>
          <w:rStyle w:val="Refdecomentrio"/>
        </w:rPr>
        <w:commentReference w:id="10"/>
      </w:r>
      <w:r>
        <w:t>, o</w:t>
      </w:r>
      <w:r w:rsidR="61E51CCF">
        <w:t xml:space="preserve"> tratamento da hemiplegia geralmente envolve uma abordagem multidisciplinar, que inclui fisioterapia, terapia ocupacional e fonoaudiologia. O objetivo da terapia é maximizar a independência funcional do paciente, minimizando as limitações impostas pela paralisia. Uma das estratégias utilizadas na terapia é o treinamento </w:t>
      </w:r>
      <w:proofErr w:type="spellStart"/>
      <w:r w:rsidR="61E51CCF">
        <w:t>oromotor</w:t>
      </w:r>
      <w:proofErr w:type="spellEnd"/>
      <w:r w:rsidR="61E51CCF">
        <w:t xml:space="preserve"> precoce</w:t>
      </w:r>
      <w:r w:rsidR="780D941A">
        <w:t xml:space="preserve"> (</w:t>
      </w:r>
      <w:r w:rsidR="780D941A" w:rsidRPr="19A880B6">
        <w:rPr>
          <w:lang w:val="pt"/>
        </w:rPr>
        <w:t>desenvolvimento adequado da fala e da alimentação</w:t>
      </w:r>
      <w:r w:rsidR="780D941A">
        <w:t>)</w:t>
      </w:r>
      <w:r w:rsidR="61E51CCF">
        <w:t>, que tem como objetivo normalizar as funções respiratória, de deglutição e de mastigação</w:t>
      </w:r>
      <w:r>
        <w:t xml:space="preserve">. </w:t>
      </w:r>
      <w:r w:rsidR="21E7BA60">
        <w:t>Já as</w:t>
      </w:r>
      <w:r w:rsidR="2B5A8713">
        <w:t xml:space="preserve"> intervenções de reabilitação</w:t>
      </w:r>
      <w:r w:rsidR="52E9F95E">
        <w:t xml:space="preserve"> inclu</w:t>
      </w:r>
      <w:r w:rsidR="5ECE66B1">
        <w:t>em</w:t>
      </w:r>
      <w:r w:rsidR="2B5A8713">
        <w:t xml:space="preserve"> exercícios específicos para melhorar a cinemática da marcha, com treinamento de </w:t>
      </w:r>
      <w:r w:rsidR="043E7727">
        <w:t xml:space="preserve">passadas </w:t>
      </w:r>
      <w:r w:rsidR="2B5A8713">
        <w:t xml:space="preserve">em esteira com suporte de peso corporal e terapia manual para </w:t>
      </w:r>
      <w:r w:rsidR="74A04E7C">
        <w:t>aumentar o desempenho do</w:t>
      </w:r>
      <w:r w:rsidR="2B5A8713">
        <w:t xml:space="preserve"> movimento articular</w:t>
      </w:r>
      <w:r>
        <w:t xml:space="preserve"> (</w:t>
      </w:r>
      <w:r w:rsidR="4E3D78EE">
        <w:t>MINISTERIO DA SAÚDE, 2022</w:t>
      </w:r>
      <w:r>
        <w:t xml:space="preserve">).  </w:t>
      </w:r>
    </w:p>
    <w:p w14:paraId="4EDEDDF0" w14:textId="7FF5D3ED" w:rsidR="410F411C" w:rsidRDefault="410F411C" w:rsidP="7EFF6BA9">
      <w:pPr>
        <w:pStyle w:val="TF-TEXTO"/>
        <w:spacing w:line="259" w:lineRule="auto"/>
      </w:pPr>
      <w:r>
        <w:t xml:space="preserve">De acordo com </w:t>
      </w:r>
      <w:r w:rsidR="51A5CFED">
        <w:t>Harris</w:t>
      </w:r>
      <w:r w:rsidR="49C10CB4">
        <w:t xml:space="preserve">, </w:t>
      </w:r>
      <w:proofErr w:type="spellStart"/>
      <w:r w:rsidR="49C10CB4">
        <w:t>Khoo</w:t>
      </w:r>
      <w:proofErr w:type="spellEnd"/>
      <w:r w:rsidR="49C10CB4">
        <w:t xml:space="preserve"> e </w:t>
      </w:r>
      <w:proofErr w:type="spellStart"/>
      <w:r w:rsidR="49C10CB4">
        <w:t>Demircan</w:t>
      </w:r>
      <w:proofErr w:type="spellEnd"/>
      <w:r w:rsidR="51A5CFED">
        <w:t xml:space="preserve"> (2022)</w:t>
      </w:r>
      <w:r>
        <w:t>, além da análise cinemática, existem diversas ferramentas de análise da hemiplegia</w:t>
      </w:r>
      <w:r w:rsidR="00845180">
        <w:t xml:space="preserve"> que</w:t>
      </w:r>
      <w:r w:rsidR="00777A9E">
        <w:t xml:space="preserve"> </w:t>
      </w:r>
      <w:r w:rsidR="2422D0AF">
        <w:t xml:space="preserve">necessitam </w:t>
      </w:r>
      <w:r w:rsidR="5F5B09AE">
        <w:t xml:space="preserve">de equipamentos específicos e métodos de análise sofisticados, como sistemas de captura de movimento, plataformas de força e análise de imagem. </w:t>
      </w:r>
      <w:r w:rsidR="00587386">
        <w:t>Tais</w:t>
      </w:r>
      <w:r w:rsidR="5F5B09AE">
        <w:t xml:space="preserve"> equipamentos exigem um alto investimento financeiro e podem não estar disponíveis em todos os centros de reabilitação, limitando o acesso </w:t>
      </w:r>
      <w:r w:rsidR="532AC8D5">
        <w:t>e</w:t>
      </w:r>
      <w:r w:rsidR="579A6591">
        <w:t xml:space="preserve"> a</w:t>
      </w:r>
      <w:r w:rsidR="58D660CD">
        <w:t xml:space="preserve"> avaliação da efetividade das intervenções terapêuticas. Nesse contexto, a utilização de técnicas de aprendizado de máquina </w:t>
      </w:r>
      <w:r w:rsidR="6E2EFDC7">
        <w:t>apresenta-se como</w:t>
      </w:r>
      <w:r w:rsidR="58D660CD">
        <w:t xml:space="preserve"> uma ferramenta promissora para o desenvolvimento de modelos preditivos que</w:t>
      </w:r>
      <w:r w:rsidR="2950A7F4">
        <w:t xml:space="preserve"> possam</w:t>
      </w:r>
      <w:r w:rsidR="58D660CD">
        <w:t xml:space="preserve"> auxili</w:t>
      </w:r>
      <w:r w:rsidR="1972418C">
        <w:t>ar</w:t>
      </w:r>
      <w:r w:rsidR="58D660CD">
        <w:t xml:space="preserve"> na tomada de decisão clínica, possibilitando a identificação precoce de possíveis alterações na cinemática da marcha e o ajuste adequado do tratamento de acordo com as necessidades de cada paciente</w:t>
      </w:r>
      <w:r w:rsidR="62CB0A17">
        <w:t>.</w:t>
      </w:r>
    </w:p>
    <w:p w14:paraId="35C54C04" w14:textId="22F85D1A" w:rsidR="0F2CD6C6" w:rsidRDefault="0F2CD6C6" w:rsidP="7EFF6BA9">
      <w:pPr>
        <w:pStyle w:val="TF-TEXTO"/>
      </w:pPr>
      <w:r>
        <w:t>Diante d</w:t>
      </w:r>
      <w:r w:rsidR="7B0E5A5D">
        <w:t>este cenário</w:t>
      </w:r>
      <w:r>
        <w:t>, surge a seguinte pergunta de pesquisa: "Como o uso de técnicas de aprendizado de máquina pode auxiliar na análise cinemática da marcha em pacientes hemiplégicos após um AVC?".</w:t>
      </w:r>
    </w:p>
    <w:p w14:paraId="4DEEAE1F" w14:textId="352C5416" w:rsidR="00F255FC" w:rsidRPr="007D10F2" w:rsidRDefault="00F255FC" w:rsidP="00E638A0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2AB81EF" w14:textId="73B136F2" w:rsidR="006A253C" w:rsidRDefault="006A253C" w:rsidP="00C35E57">
      <w:pPr>
        <w:pStyle w:val="TF-TEXTO"/>
      </w:pPr>
      <w:r>
        <w:t>O objetivo deste trabalho é criar um modelo de aprendizado de máquina de análise cinemática capaz de identificar anomalias na marcha em pacientes hemiplégicos pós AVC.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424453EA" w14:textId="0CCC12E4" w:rsidR="495B293C" w:rsidRDefault="495B293C" w:rsidP="7EFF6BA9">
      <w:pPr>
        <w:pStyle w:val="TF-ALNEA"/>
      </w:pPr>
      <w:r w:rsidRPr="7EFF6BA9">
        <w:t xml:space="preserve">identificar padrões complexos nas séries temporais de cinemática da marcha </w:t>
      </w:r>
      <w:r w:rsidR="497092B4" w:rsidRPr="7EFF6BA9">
        <w:t>a partir de imagens</w:t>
      </w:r>
      <w:r w:rsidRPr="7EFF6BA9">
        <w:t>;</w:t>
      </w:r>
    </w:p>
    <w:p w14:paraId="5B36144A" w14:textId="09EEE79C" w:rsidR="05046998" w:rsidRDefault="05046998" w:rsidP="7EFF6BA9">
      <w:pPr>
        <w:pStyle w:val="TF-ALNEA"/>
      </w:pPr>
      <w:r w:rsidRPr="7EFF6BA9">
        <w:t>classificar automaticamente as fases da marcha em pacientes hemiplégicos e correlacioná-las com o nível de funcionalidade do paciente;</w:t>
      </w:r>
    </w:p>
    <w:p w14:paraId="788B10B2" w14:textId="2DA2702F" w:rsidR="00C35E57" w:rsidRDefault="495B293C" w:rsidP="00C35E57">
      <w:pPr>
        <w:pStyle w:val="TF-ALNEA"/>
      </w:pPr>
      <w:r w:rsidRPr="7EFF6BA9">
        <w:t>a</w:t>
      </w:r>
      <w:r w:rsidR="44F7A6D2" w:rsidRPr="7EFF6BA9">
        <w:t>valiar a eficácia do modelo em relação à avaliação tradicional da cinemática da marcha</w:t>
      </w:r>
      <w:r w:rsidR="006A253C">
        <w:t>;</w:t>
      </w:r>
    </w:p>
    <w:p w14:paraId="0A0C7DFF" w14:textId="3B0E036A" w:rsidR="00C35E57" w:rsidRDefault="6486E2CC" w:rsidP="00C35E57">
      <w:pPr>
        <w:pStyle w:val="TF-ALNEA"/>
      </w:pPr>
      <w:r>
        <w:t>i</w:t>
      </w:r>
      <w:r w:rsidR="6232B563">
        <w:t>dentificar possíveis limitações e desafios na utilização de técnicas de aprendizado de máquina</w:t>
      </w:r>
      <w:r w:rsidR="0E2BA4A5">
        <w:t xml:space="preserve"> no contexto de análise cinemática.</w:t>
      </w:r>
    </w:p>
    <w:p w14:paraId="431E6DF1" w14:textId="77777777" w:rsidR="006A253C" w:rsidRDefault="006A253C" w:rsidP="006A253C">
      <w:pPr>
        <w:pStyle w:val="TF-ALNEA"/>
        <w:numPr>
          <w:ilvl w:val="0"/>
          <w:numId w:val="0"/>
        </w:numPr>
        <w:ind w:left="1077"/>
      </w:pPr>
    </w:p>
    <w:p w14:paraId="6B0A09B4" w14:textId="77777777" w:rsidR="00A44581" w:rsidRDefault="00A44581" w:rsidP="00424AD5">
      <w:pPr>
        <w:pStyle w:val="Ttulo1"/>
      </w:pPr>
      <w:bookmarkStart w:id="25" w:name="_Toc419598587"/>
      <w:r>
        <w:lastRenderedPageBreak/>
        <w:t xml:space="preserve">trabalhos </w:t>
      </w:r>
      <w:r w:rsidRPr="00FC4A9F">
        <w:t>correlatos</w:t>
      </w:r>
    </w:p>
    <w:p w14:paraId="7FBE2823" w14:textId="5F0D6DCE" w:rsidR="00E34B74" w:rsidRPr="00495C9A" w:rsidRDefault="00E34B74" w:rsidP="0B589AD6">
      <w:pPr>
        <w:pStyle w:val="TF-TEXTO"/>
      </w:pPr>
      <w:r>
        <w:t xml:space="preserve">Nesta seção serão apresentados trabalhos que possuem características semelhantes aos principais objetivos do estudo proposto. Na subseção 2.1 é detalhado o trabalho de </w:t>
      </w: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0DF7DC28">
        <w:t xml:space="preserve">ao qual </w:t>
      </w:r>
      <w:r>
        <w:t>desenvolve</w:t>
      </w:r>
      <w:r w:rsidR="6D4A4EC0">
        <w:t>ram</w:t>
      </w:r>
      <w:r>
        <w:t xml:space="preserve"> uma aplicação para estimar o ângulo de flexão do joelho a fim de detectar anomalias na marcha humana por meio de redes neurais. </w:t>
      </w:r>
      <w:r w:rsidR="53C3CF67">
        <w:t>A</w:t>
      </w:r>
      <w:r>
        <w:t xml:space="preserve"> subseção 2.2</w:t>
      </w:r>
      <w:r w:rsidR="52B2EE18">
        <w:t xml:space="preserve"> descreve</w:t>
      </w:r>
      <w:r>
        <w:t xml:space="preserve"> o trabalho de </w:t>
      </w:r>
      <w:commentRangeStart w:id="26"/>
      <w:r>
        <w:t xml:space="preserve">Lu </w:t>
      </w:r>
      <w:r w:rsidRPr="19A880B6">
        <w:rPr>
          <w:i/>
          <w:iCs/>
        </w:rPr>
        <w:t>et al</w:t>
      </w:r>
      <w:r>
        <w:t>. (2019)</w:t>
      </w:r>
      <w:commentRangeEnd w:id="26"/>
      <w:r w:rsidR="002E22C2">
        <w:rPr>
          <w:rStyle w:val="Refdecomentrio"/>
        </w:rPr>
        <w:commentReference w:id="26"/>
      </w:r>
      <w:r>
        <w:t xml:space="preserve">, que busca medir o nível de marcha de pacientes com hemiplegia por meio de árvore de decisão. </w:t>
      </w:r>
      <w:r w:rsidR="210AC690">
        <w:t>Por fim</w:t>
      </w:r>
      <w:r w:rsidR="0A807B3A">
        <w:t>,</w:t>
      </w:r>
      <w:r>
        <w:t xml:space="preserve"> a subseção 2.3 apresenta o trabalho de </w:t>
      </w: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496F09BE">
        <w:t xml:space="preserve">que </w:t>
      </w:r>
      <w:r w:rsidR="00DF0271">
        <w:t>utilizam</w:t>
      </w:r>
      <w:r w:rsidR="496F09BE">
        <w:t xml:space="preserve"> o método </w:t>
      </w:r>
      <w:proofErr w:type="spellStart"/>
      <w:r w:rsidR="496F09BE" w:rsidRPr="0097569A">
        <w:rPr>
          <w:i/>
          <w:iCs/>
        </w:rPr>
        <w:t>Layer-wise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Relevance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Propagation</w:t>
      </w:r>
      <w:proofErr w:type="spellEnd"/>
      <w:r w:rsidR="496F09BE">
        <w:t xml:space="preserve"> (LRP), tendo como objetivo aumentar a</w:t>
      </w:r>
      <w:r w:rsidR="3F20E358">
        <w:t xml:space="preserve"> compreensão dos resultados dos classificadores de </w:t>
      </w:r>
      <w:r w:rsidR="00DF0271">
        <w:t>aprendizado de máquina</w:t>
      </w:r>
      <w:r w:rsidR="3F20E358">
        <w:t xml:space="preserve"> </w:t>
      </w:r>
      <w:r w:rsidR="3770B9E1">
        <w:t>em</w:t>
      </w:r>
      <w:r w:rsidR="496F09BE">
        <w:t xml:space="preserve"> </w:t>
      </w:r>
      <w:r w:rsidR="3770B9E1">
        <w:t xml:space="preserve">relação a análise </w:t>
      </w:r>
      <w:r w:rsidR="496F09BE">
        <w:t>automatizada da marcha</w:t>
      </w:r>
      <w:r w:rsidR="59FD6C38">
        <w:t>.</w:t>
      </w:r>
    </w:p>
    <w:p w14:paraId="3AFBACAA" w14:textId="55345E7A" w:rsidR="00A44581" w:rsidRPr="00ED5FDC" w:rsidRDefault="00ED5FDC" w:rsidP="00E638A0">
      <w:pPr>
        <w:pStyle w:val="Ttulo2"/>
        <w:rPr>
          <w:lang w:val="en-US"/>
        </w:rPr>
      </w:pPr>
      <w:r w:rsidRPr="00ED5FDC">
        <w:rPr>
          <w:lang w:val="en-US"/>
        </w:rPr>
        <w:t>Image Processing for the Rehabilitation Assessment of Locomotion Injuries and Post Stroke Disabilities</w:t>
      </w:r>
    </w:p>
    <w:p w14:paraId="143B9162" w14:textId="41F891FD" w:rsidR="00FB7AFF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 w:rsidR="25577E7D" w:rsidRPr="08CC2F0C">
        <w:rPr>
          <w:color w:val="FF0000"/>
        </w:rPr>
        <w:t xml:space="preserve"> </w:t>
      </w:r>
      <w:r w:rsidR="25577E7D">
        <w:t xml:space="preserve">(2021) </w:t>
      </w:r>
      <w:r w:rsidR="6D7FD53A">
        <w:t xml:space="preserve">utilizam </w:t>
      </w:r>
      <w:r w:rsidR="04BA4D0F">
        <w:t xml:space="preserve">a </w:t>
      </w:r>
      <w:r w:rsidR="73697DEE">
        <w:t>análise</w:t>
      </w:r>
      <w:r w:rsidR="04BA4D0F">
        <w:t xml:space="preserve"> de movimento para </w:t>
      </w:r>
      <w:r w:rsidR="085C66A5">
        <w:t>auxiliar na reabilitação locomotora</w:t>
      </w:r>
      <w:r w:rsidR="372ACE56">
        <w:t>,</w:t>
      </w:r>
      <w:r w:rsidR="45840A77">
        <w:t xml:space="preserve"> com</w:t>
      </w:r>
      <w:r w:rsidR="6CE94C02">
        <w:t xml:space="preserve"> foco</w:t>
      </w:r>
      <w:r w:rsidR="3659375D">
        <w:t xml:space="preserve"> </w:t>
      </w:r>
      <w:r w:rsidR="19FCF44E">
        <w:t xml:space="preserve">em </w:t>
      </w:r>
      <w:r w:rsidR="3A1683BD">
        <w:t>tratamento</w:t>
      </w:r>
      <w:r w:rsidR="19FCF44E">
        <w:t xml:space="preserve"> </w:t>
      </w:r>
      <w:r w:rsidR="75F5A068">
        <w:t xml:space="preserve">de </w:t>
      </w:r>
      <w:r w:rsidR="25889D8E">
        <w:t>A</w:t>
      </w:r>
      <w:r w:rsidR="75F5A068">
        <w:t xml:space="preserve">cidente </w:t>
      </w:r>
      <w:r w:rsidR="648A6032">
        <w:t>V</w:t>
      </w:r>
      <w:r w:rsidR="75F5A068">
        <w:t xml:space="preserve">ascular </w:t>
      </w:r>
      <w:r w:rsidR="07DBADB9">
        <w:t>C</w:t>
      </w:r>
      <w:r w:rsidR="75F5A068">
        <w:t>erebral (AVC)</w:t>
      </w:r>
      <w:r w:rsidR="3A1683BD">
        <w:t>,</w:t>
      </w:r>
      <w:r w:rsidR="75F5A068">
        <w:t xml:space="preserve"> n</w:t>
      </w:r>
      <w:r w:rsidR="672FD29F">
        <w:t xml:space="preserve">os membros </w:t>
      </w:r>
      <w:r w:rsidR="75F5A068">
        <w:t>inferiores do corpo.</w:t>
      </w:r>
      <w:r w:rsidR="23EADBF8">
        <w:t xml:space="preserve"> </w:t>
      </w:r>
      <w:r w:rsidR="11240ACD">
        <w:t xml:space="preserve">Os autores aplicaram </w:t>
      </w:r>
      <w:r w:rsidR="22C4140C">
        <w:t>métodos de</w:t>
      </w:r>
      <w:r w:rsidR="22C4140C" w:rsidRPr="08CC2F0C">
        <w:rPr>
          <w:i/>
          <w:iCs/>
        </w:rPr>
        <w:t xml:space="preserve"> </w:t>
      </w:r>
      <w:commentRangeStart w:id="27"/>
      <w:proofErr w:type="spellStart"/>
      <w:r w:rsidR="3B1163FF" w:rsidRPr="00723FA2">
        <w:rPr>
          <w:rPrChange w:id="28" w:author="Dalton Solano dos Reis" w:date="2023-05-30T18:28:00Z">
            <w:rPr>
              <w:i/>
              <w:iCs/>
            </w:rPr>
          </w:rPrChange>
        </w:rPr>
        <w:t>Machine</w:t>
      </w:r>
      <w:proofErr w:type="spellEnd"/>
      <w:r w:rsidR="3B1163FF" w:rsidRPr="00723FA2">
        <w:rPr>
          <w:rPrChange w:id="29" w:author="Dalton Solano dos Reis" w:date="2023-05-30T18:28:00Z">
            <w:rPr>
              <w:i/>
              <w:iCs/>
            </w:rPr>
          </w:rPrChange>
        </w:rPr>
        <w:t xml:space="preserve"> Learning</w:t>
      </w:r>
      <w:r w:rsidR="22C4140C">
        <w:t xml:space="preserve"> </w:t>
      </w:r>
      <w:commentRangeEnd w:id="27"/>
      <w:r w:rsidR="00723FA2">
        <w:rPr>
          <w:rStyle w:val="Refdecomentrio"/>
        </w:rPr>
        <w:commentReference w:id="27"/>
      </w:r>
      <w:r w:rsidR="00875A78">
        <w:t xml:space="preserve">(ML) </w:t>
      </w:r>
      <w:r w:rsidR="22C4140C">
        <w:t xml:space="preserve">para extração </w:t>
      </w:r>
      <w:r w:rsidR="1B9F4AC1">
        <w:t>e</w:t>
      </w:r>
      <w:r w:rsidR="79F361BE">
        <w:t xml:space="preserve"> análise d</w:t>
      </w:r>
      <w:r w:rsidR="3F1BE2B7">
        <w:t>a</w:t>
      </w:r>
      <w:r w:rsidR="79F361BE">
        <w:t xml:space="preserve"> marcha</w:t>
      </w:r>
      <w:r w:rsidR="5A400778">
        <w:t xml:space="preserve">. Os </w:t>
      </w:r>
      <w:r w:rsidR="474F99C1">
        <w:t xml:space="preserve">atribuídos </w:t>
      </w:r>
      <w:r w:rsidR="5A400778">
        <w:t>utilizados foram inerciais (acelerações), posturais (ângulos formados por segmento do corpo humano) ou espaço-temporal (comprimento da passada, frequência e variabilidade da passada)</w:t>
      </w:r>
    </w:p>
    <w:p w14:paraId="11D81A54" w14:textId="05FF1EA0" w:rsidR="006B2649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</w:t>
      </w:r>
      <w:r w:rsidR="3CE00690">
        <w:t>(2021) utilizaram</w:t>
      </w:r>
      <w:r w:rsidR="520223D7">
        <w:t xml:space="preserve"> como base de dados</w:t>
      </w:r>
      <w:r w:rsidR="3CE00690">
        <w:t xml:space="preserve"> vídeos adquiridos de pacientes que estão se recuperando de fraturas nos membros inferiores, </w:t>
      </w:r>
      <w:r w:rsidR="6F2CF4D5">
        <w:t xml:space="preserve">aos quais foram </w:t>
      </w:r>
      <w:r w:rsidR="3CE00690">
        <w:t>filmados em um plano frontal e sagital</w:t>
      </w:r>
      <w:r w:rsidR="4341E4F2">
        <w:t xml:space="preserve"> com uma taxa média de 30 segundos</w:t>
      </w:r>
      <w:r w:rsidR="3CE00690">
        <w:t>.</w:t>
      </w:r>
      <w:r w:rsidR="416CF873">
        <w:t xml:space="preserve"> </w:t>
      </w:r>
      <w:r w:rsidR="3CE00690">
        <w:t xml:space="preserve">Os autores </w:t>
      </w:r>
      <w:r w:rsidR="416CF873">
        <w:t>extraíram</w:t>
      </w:r>
      <w:r w:rsidR="3CE00690">
        <w:t xml:space="preserve"> os ângulos e a velocidade de diferentes articulações </w:t>
      </w:r>
      <w:r w:rsidR="4C4435F7">
        <w:t xml:space="preserve">em </w:t>
      </w:r>
      <w:r w:rsidR="3CE00690">
        <w:t>diferen</w:t>
      </w:r>
      <w:r w:rsidR="3A93ABD1">
        <w:t>tes</w:t>
      </w:r>
      <w:r w:rsidR="3CE00690">
        <w:t xml:space="preserve"> ações como caminhar, trotar e correr</w:t>
      </w:r>
      <w:r w:rsidR="52AACC5B">
        <w:t xml:space="preserve">. Para a </w:t>
      </w:r>
      <w:r w:rsidR="3CE00690">
        <w:t>classificação</w:t>
      </w:r>
      <w:r w:rsidR="31FD3EF4">
        <w:t>,</w:t>
      </w:r>
      <w:r w:rsidR="3CE00690">
        <w:t xml:space="preserve"> </w:t>
      </w:r>
      <w:r w:rsidR="00C42D6C">
        <w:t xml:space="preserve">utilizam </w:t>
      </w:r>
      <w:r w:rsidR="658F88CD">
        <w:t>o</w:t>
      </w:r>
      <w:r w:rsidR="3CE00690">
        <w:t xml:space="preserve"> classificador </w:t>
      </w:r>
      <w:proofErr w:type="spellStart"/>
      <w:r w:rsidR="6968ECB8" w:rsidRPr="08CC2F0C">
        <w:rPr>
          <w:i/>
          <w:iCs/>
        </w:rPr>
        <w:t>Random</w:t>
      </w:r>
      <w:proofErr w:type="spellEnd"/>
      <w:r w:rsidR="6968ECB8" w:rsidRPr="08CC2F0C">
        <w:rPr>
          <w:i/>
          <w:iCs/>
        </w:rPr>
        <w:t xml:space="preserve"> Forest</w:t>
      </w:r>
      <w:r w:rsidR="00E838B5">
        <w:rPr>
          <w:i/>
          <w:iCs/>
        </w:rPr>
        <w:t xml:space="preserve"> </w:t>
      </w:r>
      <w:r w:rsidR="00E838B5">
        <w:t>implementado</w:t>
      </w:r>
      <w:r w:rsidR="00792981">
        <w:t xml:space="preserve"> </w:t>
      </w:r>
      <w:r w:rsidR="00E838B5">
        <w:t>na linguagem de programação C++</w:t>
      </w:r>
      <w:r w:rsidR="00C42D6C">
        <w:t>.</w:t>
      </w:r>
    </w:p>
    <w:p w14:paraId="2EFBF1FF" w14:textId="700F188E" w:rsidR="0057499B" w:rsidRPr="00271BBF" w:rsidRDefault="1AE9DBCF" w:rsidP="00A44581">
      <w:pPr>
        <w:pStyle w:val="TF-TEXTO"/>
      </w:pPr>
      <w:r w:rsidRPr="08CC2F0C">
        <w:t xml:space="preserve">De acordo com </w:t>
      </w:r>
      <w:proofErr w:type="spellStart"/>
      <w:r w:rsidRPr="08CC2F0C">
        <w:t>Benjinariu</w:t>
      </w:r>
      <w:proofErr w:type="spellEnd"/>
      <w:r w:rsidRPr="08CC2F0C">
        <w:t xml:space="preserve"> </w:t>
      </w:r>
      <w:r w:rsidRPr="00792981">
        <w:rPr>
          <w:i/>
          <w:iCs/>
        </w:rPr>
        <w:t>et al</w:t>
      </w:r>
      <w:r w:rsidRPr="08CC2F0C">
        <w:t xml:space="preserve">. (2021), a </w:t>
      </w:r>
      <w:proofErr w:type="spellStart"/>
      <w:r w:rsidRPr="08CC2F0C">
        <w:rPr>
          <w:i/>
          <w:iCs/>
        </w:rPr>
        <w:t>Human</w:t>
      </w:r>
      <w:proofErr w:type="spellEnd"/>
      <w:r w:rsidRPr="08CC2F0C">
        <w:rPr>
          <w:i/>
          <w:iCs/>
        </w:rPr>
        <w:t xml:space="preserve"> Pose </w:t>
      </w:r>
      <w:proofErr w:type="spellStart"/>
      <w:r w:rsidRPr="08CC2F0C">
        <w:rPr>
          <w:i/>
          <w:iCs/>
        </w:rPr>
        <w:t>Estimation</w:t>
      </w:r>
      <w:proofErr w:type="spellEnd"/>
      <w:r>
        <w:t xml:space="preserve"> (HPE) consiste em determinar a posição do corpo humano utilizando imagens, tarefa desafiadora</w:t>
      </w:r>
      <w:r w:rsidR="76931DFE">
        <w:t>,</w:t>
      </w:r>
      <w:r>
        <w:t xml:space="preserve"> que pode ser abordada por meio de diversos métodos, que vão desde o uso de sensores até marcadores. Os modelos baseados em </w:t>
      </w:r>
      <w:proofErr w:type="spellStart"/>
      <w:r w:rsidR="0097569A" w:rsidRPr="19A880B6">
        <w:rPr>
          <w:i/>
          <w:iCs/>
        </w:rPr>
        <w:t>Convolutional</w:t>
      </w:r>
      <w:proofErr w:type="spellEnd"/>
      <w:r w:rsidR="0097569A" w:rsidRPr="19A880B6">
        <w:rPr>
          <w:i/>
          <w:iCs/>
        </w:rPr>
        <w:t xml:space="preserve"> Neural Network</w:t>
      </w:r>
      <w:r w:rsidR="0097569A">
        <w:t xml:space="preserve"> </w:t>
      </w:r>
      <w:r>
        <w:t xml:space="preserve">(CNN) utilizam esqueletos, contornos e volumes para modelar o corpo humano. No processo de detecção, um conjunto de pontos anatômicos-chave é calculado para cada indivíduo na imagem, utilizando-se o </w:t>
      </w:r>
      <w:proofErr w:type="spellStart"/>
      <w:r w:rsidRPr="001B3DEC">
        <w:t>OpenPose</w:t>
      </w:r>
      <w:proofErr w:type="spellEnd"/>
      <w:r>
        <w:t xml:space="preserve">, que processa o vídeo quadro a quadro, resultando em uma lista de </w:t>
      </w:r>
      <w:proofErr w:type="spellStart"/>
      <w:r>
        <w:t>pontos-chave</w:t>
      </w:r>
      <w:proofErr w:type="spellEnd"/>
      <w:r>
        <w:t xml:space="preserve"> especificados por coordenadas 2D. </w:t>
      </w:r>
      <w:r w:rsidR="00D0223F">
        <w:t>Segundo os autore</w:t>
      </w:r>
      <w:r w:rsidR="0081276A">
        <w:t>s</w:t>
      </w:r>
      <w:r w:rsidR="00D0223F">
        <w:t>, i</w:t>
      </w:r>
      <w:r>
        <w:t xml:space="preserve">sso permite identificar partes esquerda e direita do corpo, bem como se ele está sendo visto de frente ou de costas. A </w:t>
      </w:r>
      <w:r w:rsidR="00872A5D">
        <w:fldChar w:fldCharType="begin"/>
      </w:r>
      <w:r w:rsidR="00872A5D">
        <w:instrText xml:space="preserve"> REF _Ref132652191 \h </w:instrText>
      </w:r>
      <w:r w:rsidR="00872A5D">
        <w:fldChar w:fldCharType="separate"/>
      </w:r>
      <w:r w:rsidR="005E07C8">
        <w:t xml:space="preserve">Figura </w:t>
      </w:r>
      <w:r w:rsidR="005E07C8">
        <w:rPr>
          <w:noProof/>
        </w:rPr>
        <w:t>1</w:t>
      </w:r>
      <w:r w:rsidR="00872A5D">
        <w:fldChar w:fldCharType="end"/>
      </w:r>
      <w:r w:rsidR="00872A5D">
        <w:t xml:space="preserve"> </w:t>
      </w:r>
      <w:r w:rsidR="000749FA">
        <w:t>exemplifica o processo de</w:t>
      </w:r>
      <w:r>
        <w:t xml:space="preserve"> redução do número de pontos </w:t>
      </w:r>
      <w:r w:rsidR="3DA0C5C3">
        <w:t xml:space="preserve">e </w:t>
      </w:r>
      <w:r>
        <w:t xml:space="preserve">a posição correta das pernas por meio dos </w:t>
      </w:r>
      <w:proofErr w:type="spellStart"/>
      <w:r>
        <w:t>pontos-chave</w:t>
      </w:r>
      <w:proofErr w:type="spellEnd"/>
      <w:r w:rsidR="6D55BA20">
        <w:t>.</w:t>
      </w:r>
    </w:p>
    <w:p w14:paraId="63FDD2E6" w14:textId="2629C6A1" w:rsidR="00EE6DE9" w:rsidRDefault="00EE6DE9" w:rsidP="08CC2F0C">
      <w:pPr>
        <w:pStyle w:val="TF-LEGENDA"/>
        <w:rPr>
          <w:i/>
          <w:iCs/>
        </w:rPr>
      </w:pPr>
      <w:bookmarkStart w:id="30" w:name="_Ref13265219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30"/>
      <w:r>
        <w:t xml:space="preserve"> </w:t>
      </w:r>
      <w:r w:rsidR="00C22AE4" w:rsidRPr="00451C23">
        <w:t>–</w:t>
      </w:r>
      <w:r>
        <w:t xml:space="preserve"> </w:t>
      </w:r>
      <w:proofErr w:type="spellStart"/>
      <w:r>
        <w:t>Pontos-Chaves</w:t>
      </w:r>
      <w:proofErr w:type="spellEnd"/>
      <w:r>
        <w:t xml:space="preserve"> usando o </w:t>
      </w:r>
      <w:proofErr w:type="spellStart"/>
      <w:r w:rsidRPr="08CC2F0C">
        <w:rPr>
          <w:i/>
          <w:iCs/>
        </w:rPr>
        <w:t>OpenPose</w:t>
      </w:r>
      <w:proofErr w:type="spellEnd"/>
    </w:p>
    <w:tbl>
      <w:tblPr>
        <w:tblStyle w:val="Tabelacomgrade"/>
        <w:tblW w:w="8499" w:type="dxa"/>
        <w:jc w:val="center"/>
        <w:tblLayout w:type="fixed"/>
        <w:tblLook w:val="06A0" w:firstRow="1" w:lastRow="0" w:firstColumn="1" w:lastColumn="0" w:noHBand="1" w:noVBand="1"/>
      </w:tblPr>
      <w:tblGrid>
        <w:gridCol w:w="4255"/>
        <w:gridCol w:w="4244"/>
      </w:tblGrid>
      <w:tr w:rsidR="08CC2F0C" w14:paraId="727A2343" w14:textId="77777777" w:rsidTr="0081276A">
        <w:trPr>
          <w:trHeight w:val="2494"/>
          <w:jc w:val="center"/>
        </w:trPr>
        <w:tc>
          <w:tcPr>
            <w:tcW w:w="4255" w:type="dxa"/>
            <w:vAlign w:val="center"/>
          </w:tcPr>
          <w:p w14:paraId="1A597BC4" w14:textId="39BB3344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530532F" wp14:editId="23EA3DF8">
                  <wp:extent cx="2407110" cy="1468988"/>
                  <wp:effectExtent l="0" t="0" r="0" b="0"/>
                  <wp:docPr id="876237944" name="Imagem 1" descr="Uma imagem contendo no interior, brinquedo, lego, cozinh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6024" r="6222" b="1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10" cy="1468988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  <w:vAlign w:val="center"/>
          </w:tcPr>
          <w:p w14:paraId="213C08BE" w14:textId="5FBDBF0D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FE1961E" wp14:editId="77E03852">
                  <wp:extent cx="2479055" cy="1480122"/>
                  <wp:effectExtent l="0" t="0" r="0" b="6350"/>
                  <wp:docPr id="681312990" name="Imagem 1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3" r="1962" b="3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55" cy="148012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0353" w14:textId="1AE65B31" w:rsidR="00EE6DE9" w:rsidRDefault="00EE6DE9" w:rsidP="00ED729B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="00ED729B" w:rsidRPr="08CC2F0C">
        <w:rPr>
          <w:i/>
          <w:iCs/>
        </w:rPr>
        <w:t>et al</w:t>
      </w:r>
      <w:r w:rsidR="00ED729B">
        <w:t>.</w:t>
      </w:r>
      <w:r w:rsidR="7272440C">
        <w:t xml:space="preserve"> (</w:t>
      </w:r>
      <w:r w:rsidR="00ED729B">
        <w:t>2021</w:t>
      </w:r>
      <w:r w:rsidR="18A64126">
        <w:t>)</w:t>
      </w:r>
      <w:r w:rsidR="00ED729B">
        <w:t>.</w:t>
      </w:r>
    </w:p>
    <w:p w14:paraId="0C013DBA" w14:textId="28C3D0C7" w:rsidR="00A20128" w:rsidRDefault="119D3882" w:rsidP="08CC2F0C">
      <w:pPr>
        <w:pStyle w:val="TF-LEGENDA"/>
        <w:ind w:firstLine="680"/>
        <w:jc w:val="both"/>
      </w:pPr>
      <w:r>
        <w:t xml:space="preserve">Segundo </w:t>
      </w: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(2021), a</w:t>
      </w:r>
      <w:r w:rsidR="00AB6668">
        <w:t xml:space="preserve">s posições dos </w:t>
      </w:r>
      <w:proofErr w:type="spellStart"/>
      <w:r w:rsidR="00AB6668">
        <w:t>pontos</w:t>
      </w:r>
      <w:r w:rsidR="1A3D02BF">
        <w:t>-</w:t>
      </w:r>
      <w:r w:rsidR="00AB6668">
        <w:t>chave</w:t>
      </w:r>
      <w:proofErr w:type="spellEnd"/>
      <w:r w:rsidR="00AB6668">
        <w:t xml:space="preserve"> </w:t>
      </w:r>
      <w:r w:rsidR="17209A5A">
        <w:t xml:space="preserve">definem </w:t>
      </w:r>
      <w:r w:rsidR="00AB6668">
        <w:t>a condição patológica da pessoa</w:t>
      </w:r>
      <w:r w:rsidR="004624F6">
        <w:t xml:space="preserve">, </w:t>
      </w:r>
      <w:r w:rsidR="6CB7F712">
        <w:t>ao qual,</w:t>
      </w:r>
      <w:r w:rsidR="2F669C3D">
        <w:t xml:space="preserve"> realiza-se</w:t>
      </w:r>
      <w:r w:rsidR="6CB7F712">
        <w:t xml:space="preserve"> </w:t>
      </w:r>
      <w:r w:rsidR="004624F6">
        <w:t xml:space="preserve">a </w:t>
      </w:r>
      <w:r w:rsidR="00131637">
        <w:t>análise</w:t>
      </w:r>
      <w:r w:rsidR="004624F6">
        <w:t xml:space="preserve"> a</w:t>
      </w:r>
      <w:r w:rsidR="4D9BA46F">
        <w:t xml:space="preserve"> partir d</w:t>
      </w:r>
      <w:r w:rsidR="001F5298">
        <w:t xml:space="preserve">os ângulos dos segmentos das pernas. </w:t>
      </w:r>
      <w:r w:rsidR="24F645E0">
        <w:t xml:space="preserve">Os autores também destacam que o </w:t>
      </w:r>
      <w:r w:rsidR="001F5298">
        <w:t>ângulo do quadril</w:t>
      </w:r>
      <w:r w:rsidR="002F1E21">
        <w:t xml:space="preserve"> entre</w:t>
      </w:r>
      <w:r w:rsidR="00144A85">
        <w:t xml:space="preserve"> </w:t>
      </w:r>
      <w:r w:rsidR="00B74F15">
        <w:t>E</w:t>
      </w:r>
      <w:r w:rsidR="002F1E21">
        <w:t xml:space="preserve">spinha </w:t>
      </w:r>
      <w:r w:rsidR="00B74F15">
        <w:t>I</w:t>
      </w:r>
      <w:r w:rsidR="002F1E21">
        <w:t xml:space="preserve">líaca </w:t>
      </w:r>
      <w:proofErr w:type="spellStart"/>
      <w:r w:rsidR="001B3DEC">
        <w:t>A</w:t>
      </w:r>
      <w:r w:rsidR="00166B78">
        <w:t>ntero</w:t>
      </w:r>
      <w:r w:rsidR="001B3DEC">
        <w:t>S</w:t>
      </w:r>
      <w:r w:rsidR="00166B78">
        <w:t>uperior</w:t>
      </w:r>
      <w:proofErr w:type="spellEnd"/>
      <w:r w:rsidR="002F1E21">
        <w:t xml:space="preserve"> (</w:t>
      </w:r>
      <w:r w:rsidR="00D05AAF">
        <w:t>EIA</w:t>
      </w:r>
      <w:r w:rsidR="00B74F15">
        <w:t>S</w:t>
      </w:r>
      <w:r w:rsidR="002F1E21">
        <w:t>) e a linha média da coxa</w:t>
      </w:r>
      <w:r w:rsidR="001A7FBE">
        <w:t xml:space="preserve"> deve ser de 90º, </w:t>
      </w:r>
      <w:r w:rsidR="697D8F53">
        <w:t xml:space="preserve">assim como, </w:t>
      </w:r>
      <w:r w:rsidR="001A7FBE">
        <w:t>a linha média d</w:t>
      </w:r>
      <w:r w:rsidR="04843699">
        <w:t xml:space="preserve">a </w:t>
      </w:r>
      <w:r w:rsidR="001A7FBE">
        <w:t xml:space="preserve">coxa e </w:t>
      </w:r>
      <w:r w:rsidR="00007E57">
        <w:t>d</w:t>
      </w:r>
      <w:r w:rsidR="000C63C6">
        <w:t xml:space="preserve">o </w:t>
      </w:r>
      <w:r w:rsidR="001A7FBE">
        <w:t>torno</w:t>
      </w:r>
      <w:r w:rsidR="000C63C6">
        <w:t xml:space="preserve">zelo também </w:t>
      </w:r>
      <w:r w:rsidR="00041365">
        <w:t>precisa</w:t>
      </w:r>
      <w:r w:rsidR="7C2D205D">
        <w:t>m</w:t>
      </w:r>
      <w:r w:rsidR="00041365">
        <w:t xml:space="preserve"> </w:t>
      </w:r>
      <w:r w:rsidR="000C63C6">
        <w:t xml:space="preserve">estar </w:t>
      </w:r>
      <w:r w:rsidR="545BB683">
        <w:t xml:space="preserve">alinhados </w:t>
      </w:r>
      <w:r w:rsidR="00041365">
        <w:t xml:space="preserve">com o joelho </w:t>
      </w:r>
      <w:r w:rsidR="00FA5879">
        <w:t>na posição ortostática</w:t>
      </w:r>
      <w:r w:rsidR="00880E00">
        <w:t xml:space="preserve"> (</w:t>
      </w:r>
      <w:r w:rsidR="00FA5879">
        <w:t>quando estiver em pé</w:t>
      </w:r>
      <w:r w:rsidR="00880E00">
        <w:t xml:space="preserve">). </w:t>
      </w:r>
      <w:r w:rsidR="6B6384EB">
        <w:t>Outr</w:t>
      </w:r>
      <w:r w:rsidR="60D66643">
        <w:t xml:space="preserve">a </w:t>
      </w:r>
      <w:r w:rsidR="1E5E4A08">
        <w:t>constatação é que</w:t>
      </w:r>
      <w:r w:rsidR="759DF090">
        <w:t>, d</w:t>
      </w:r>
      <w:r w:rsidR="00DC293F">
        <w:t xml:space="preserve">urante o caminhar, os ângulos do joelho </w:t>
      </w:r>
      <w:r w:rsidR="00904440">
        <w:t>diminuem,</w:t>
      </w:r>
      <w:r w:rsidR="00DC293F">
        <w:t xml:space="preserve"> </w:t>
      </w:r>
      <w:r w:rsidR="7C8DAFED">
        <w:t>e</w:t>
      </w:r>
      <w:r w:rsidR="00DC293F">
        <w:t xml:space="preserve">, se </w:t>
      </w:r>
      <w:r w:rsidR="00992E7C">
        <w:t>chegar</w:t>
      </w:r>
      <w:r w:rsidR="0F3D40F8">
        <w:t>em</w:t>
      </w:r>
      <w:r w:rsidR="00992E7C">
        <w:t xml:space="preserve"> a 10º de variação, para dentro ou </w:t>
      </w:r>
      <w:r w:rsidR="007C63B5">
        <w:t xml:space="preserve">fora, </w:t>
      </w:r>
      <w:r w:rsidR="1080A7A9">
        <w:t xml:space="preserve">há indícios de </w:t>
      </w:r>
      <w:r w:rsidR="007C63B5">
        <w:t>um caso patológico</w:t>
      </w:r>
      <w:r w:rsidR="6D467AB1">
        <w:t>.</w:t>
      </w:r>
      <w:r w:rsidR="00992E7C">
        <w:t xml:space="preserve"> </w:t>
      </w:r>
    </w:p>
    <w:p w14:paraId="16AA094A" w14:textId="7B80EC52" w:rsidR="009F77A4" w:rsidRDefault="001D5E04" w:rsidP="08CC2F0C">
      <w:pPr>
        <w:pStyle w:val="TF-TEXTO"/>
        <w:spacing w:line="259" w:lineRule="auto"/>
      </w:pPr>
      <w:r>
        <w:t xml:space="preserve">De acordo com </w:t>
      </w:r>
      <w:proofErr w:type="spellStart"/>
      <w:r w:rsidR="00FB197D">
        <w:t>Benjinariu</w:t>
      </w:r>
      <w:proofErr w:type="spellEnd"/>
      <w:r w:rsidR="00FB197D">
        <w:t xml:space="preserve"> </w:t>
      </w:r>
      <w:r w:rsidR="00FB197D" w:rsidRPr="08CC2F0C">
        <w:rPr>
          <w:i/>
          <w:iCs/>
        </w:rPr>
        <w:t>et al.</w:t>
      </w:r>
      <w:r w:rsidR="00FB197D">
        <w:t xml:space="preserve"> </w:t>
      </w:r>
      <w:r>
        <w:t xml:space="preserve">(2021), </w:t>
      </w:r>
      <w:r w:rsidR="002F1E03">
        <w:t xml:space="preserve">nem todos os quadros foram considerados durante a implementação do </w:t>
      </w:r>
      <w:proofErr w:type="spellStart"/>
      <w:r w:rsidR="002F1E03" w:rsidRPr="001B3DEC">
        <w:t>OpenPose</w:t>
      </w:r>
      <w:proofErr w:type="spellEnd"/>
      <w:r w:rsidR="002F1E03">
        <w:t xml:space="preserve">, </w:t>
      </w:r>
      <w:r w:rsidR="003E3669">
        <w:t>pois nem sempre os</w:t>
      </w:r>
      <w:r w:rsidR="002F1E03">
        <w:t xml:space="preserve"> pontos podiam ser identificados</w:t>
      </w:r>
      <w:r w:rsidR="003E3669">
        <w:t xml:space="preserve"> ou a silhueta do paciente era visível</w:t>
      </w:r>
      <w:r w:rsidR="00DB5508">
        <w:t>.</w:t>
      </w:r>
      <w:r w:rsidR="002642E7">
        <w:t xml:space="preserve"> Analisando os ângulos obtidos, o valor máximo do ângulo no joelho direito é de 192º e no esquerdo é de 194º</w:t>
      </w:r>
      <w:r w:rsidR="0067511B">
        <w:t xml:space="preserve">, indicando uma situação patológica pois o joelho se move para fora enquanto caminha. </w:t>
      </w:r>
      <w:r w:rsidR="009A5F10">
        <w:t>O valor médio dos ângulos está</w:t>
      </w:r>
      <w:r w:rsidR="00A43AD2">
        <w:t xml:space="preserve"> dentro do limite de 10º na variação interna</w:t>
      </w:r>
      <w:r w:rsidR="00381303">
        <w:t xml:space="preserve">. Os valores de </w:t>
      </w:r>
      <w:r w:rsidR="00913A35">
        <w:t>â</w:t>
      </w:r>
      <w:r w:rsidR="00381303">
        <w:t xml:space="preserve">ngulos na linha </w:t>
      </w:r>
      <w:r w:rsidR="00913A35">
        <w:t>E</w:t>
      </w:r>
      <w:r w:rsidR="002252BC">
        <w:t>I</w:t>
      </w:r>
      <w:r w:rsidR="00381303">
        <w:t>AS trouxeram valores altos como 30º</w:t>
      </w:r>
      <w:r w:rsidR="00867CFA">
        <w:t xml:space="preserve"> </w:t>
      </w:r>
      <w:r w:rsidR="00381303">
        <w:t>por conta do posi</w:t>
      </w:r>
      <w:r w:rsidR="00867CFA">
        <w:t xml:space="preserve">cionamento </w:t>
      </w:r>
      <w:r w:rsidR="009A5F10">
        <w:t>dos pontos na</w:t>
      </w:r>
      <w:r w:rsidR="002A607C">
        <w:t xml:space="preserve"> detecção </w:t>
      </w:r>
      <w:r w:rsidR="00D475E5">
        <w:t>automática</w:t>
      </w:r>
      <w:r w:rsidR="2B06ED75">
        <w:t>.</w:t>
      </w:r>
      <w:r w:rsidR="00453D5F">
        <w:t xml:space="preserve"> </w:t>
      </w:r>
      <w:r w:rsidR="1080AF64">
        <w:t>N</w:t>
      </w:r>
      <w:r w:rsidR="00453D5F">
        <w:t xml:space="preserve">o entanto, a variação do ângulo </w:t>
      </w:r>
      <w:r w:rsidR="002252BC">
        <w:t xml:space="preserve">EIAS </w:t>
      </w:r>
      <w:r w:rsidR="00453D5F">
        <w:t>nas imagens dos pacientes é grande</w:t>
      </w:r>
      <w:r w:rsidR="055034F2">
        <w:t>.</w:t>
      </w:r>
      <w:r w:rsidR="000D3927">
        <w:t xml:space="preserve"> </w:t>
      </w:r>
      <w:r w:rsidR="1375E5DE">
        <w:t>A</w:t>
      </w:r>
      <w:r w:rsidR="00FB197D">
        <w:t xml:space="preserve"> </w:t>
      </w:r>
      <w:r>
        <w:fldChar w:fldCharType="begin"/>
      </w:r>
      <w:r>
        <w:instrText xml:space="preserve"> REF _Ref132653207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2</w:t>
      </w:r>
      <w:r>
        <w:fldChar w:fldCharType="end"/>
      </w:r>
      <w:r w:rsidR="59374D02">
        <w:t xml:space="preserve"> apresenta </w:t>
      </w:r>
      <w:r w:rsidR="000D3927">
        <w:t xml:space="preserve">a evolução dos ângulos dos </w:t>
      </w:r>
      <w:r w:rsidR="000D3927" w:rsidRPr="08CC2F0C">
        <w:rPr>
          <w:i/>
          <w:iCs/>
        </w:rPr>
        <w:t>frames</w:t>
      </w:r>
      <w:r w:rsidR="000D3927">
        <w:t xml:space="preserve"> 425 </w:t>
      </w:r>
      <w:r w:rsidR="31627906">
        <w:t>a</w:t>
      </w:r>
      <w:r w:rsidR="000D3927">
        <w:t xml:space="preserve"> 453, </w:t>
      </w:r>
      <w:r w:rsidR="12EE1F78">
        <w:t xml:space="preserve">no qual são </w:t>
      </w:r>
      <w:r w:rsidR="000D3927">
        <w:t xml:space="preserve">inferiores </w:t>
      </w:r>
      <w:r w:rsidR="00096179">
        <w:t xml:space="preserve">a </w:t>
      </w:r>
      <w:r w:rsidR="000D3927">
        <w:t>180º, a</w:t>
      </w:r>
      <w:r w:rsidR="72409210">
        <w:t xml:space="preserve">pontando </w:t>
      </w:r>
      <w:r w:rsidR="000D3927">
        <w:t>que ambos os joelhos estão para fora.</w:t>
      </w:r>
    </w:p>
    <w:p w14:paraId="25A2F228" w14:textId="01AC662A" w:rsidR="002C137D" w:rsidRDefault="002C137D" w:rsidP="00096179">
      <w:pPr>
        <w:pStyle w:val="TF-LEGENDA"/>
      </w:pPr>
      <w:bookmarkStart w:id="31" w:name="_Ref132653207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31"/>
      <w:r>
        <w:t xml:space="preserve"> </w:t>
      </w:r>
      <w:r w:rsidR="00C22AE4" w:rsidRPr="00451C23">
        <w:t>–</w:t>
      </w:r>
      <w:r>
        <w:t xml:space="preserve"> Variação </w:t>
      </w:r>
      <w:r w:rsidR="3D2E71E8">
        <w:t xml:space="preserve">angular </w:t>
      </w:r>
      <w:r w:rsidR="00096179">
        <w:t>dos joelhos</w:t>
      </w:r>
      <w:r>
        <w:t xml:space="preserve"> nos quadros 425-453</w:t>
      </w:r>
    </w:p>
    <w:p w14:paraId="2BF5218A" w14:textId="77777777" w:rsidR="002C137D" w:rsidRDefault="002C137D" w:rsidP="00C24404">
      <w:pPr>
        <w:pStyle w:val="TF-FIGURA"/>
      </w:pPr>
      <w:r>
        <w:rPr>
          <w:noProof/>
        </w:rPr>
        <w:drawing>
          <wp:inline distT="0" distB="0" distL="0" distR="0" wp14:anchorId="507E9529" wp14:editId="770E68B1">
            <wp:extent cx="2594336" cy="1554979"/>
            <wp:effectExtent l="19050" t="19050" r="0" b="7620"/>
            <wp:docPr id="1131323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1912" r="2752" b="4073"/>
                    <a:stretch/>
                  </pic:blipFill>
                  <pic:spPr bwMode="auto">
                    <a:xfrm>
                      <a:off x="0" y="0"/>
                      <a:ext cx="2594336" cy="1554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C661" w14:textId="194A5540" w:rsidR="00096179" w:rsidRDefault="002C137D" w:rsidP="00096179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Pr="08CC2F0C">
        <w:rPr>
          <w:i/>
          <w:iCs/>
        </w:rPr>
        <w:t>et al</w:t>
      </w:r>
      <w:r>
        <w:t>.</w:t>
      </w:r>
      <w:r w:rsidR="04F0231B">
        <w:t xml:space="preserve"> (</w:t>
      </w:r>
      <w:r>
        <w:t>2021</w:t>
      </w:r>
      <w:r w:rsidR="5D0B876D">
        <w:t>)</w:t>
      </w:r>
      <w:r>
        <w:t>.</w:t>
      </w:r>
    </w:p>
    <w:p w14:paraId="0880776C" w14:textId="0D17A9F4" w:rsidR="00BC4F14" w:rsidRPr="00096179" w:rsidRDefault="00096179" w:rsidP="19A880B6">
      <w:pPr>
        <w:pStyle w:val="TF-FONTE"/>
        <w:jc w:val="both"/>
        <w:rPr>
          <w:sz w:val="20"/>
        </w:rPr>
      </w:pPr>
      <w:r>
        <w:tab/>
      </w:r>
      <w:bookmarkStart w:id="32" w:name="_Hlk132653766"/>
      <w:proofErr w:type="spellStart"/>
      <w:r w:rsidR="6F217213" w:rsidRPr="19A880B6">
        <w:rPr>
          <w:sz w:val="20"/>
        </w:rPr>
        <w:t>B</w:t>
      </w:r>
      <w:r w:rsidR="00FB197D" w:rsidRPr="19A880B6">
        <w:rPr>
          <w:sz w:val="20"/>
        </w:rPr>
        <w:t>enjinariu</w:t>
      </w:r>
      <w:proofErr w:type="spellEnd"/>
      <w:r w:rsidR="6F217213" w:rsidRPr="19A880B6">
        <w:rPr>
          <w:sz w:val="20"/>
        </w:rPr>
        <w:t xml:space="preserve"> </w:t>
      </w:r>
      <w:bookmarkEnd w:id="32"/>
      <w:r w:rsidR="5C1B1DBE" w:rsidRPr="19A880B6">
        <w:rPr>
          <w:i/>
          <w:iCs/>
          <w:sz w:val="20"/>
        </w:rPr>
        <w:t>e</w:t>
      </w:r>
      <w:r w:rsidR="00FB197D" w:rsidRPr="19A880B6">
        <w:rPr>
          <w:i/>
          <w:iCs/>
          <w:sz w:val="20"/>
        </w:rPr>
        <w:t>t al.</w:t>
      </w:r>
      <w:r w:rsidR="00FB197D" w:rsidRPr="19A880B6">
        <w:rPr>
          <w:sz w:val="20"/>
        </w:rPr>
        <w:t xml:space="preserve"> </w:t>
      </w:r>
      <w:r w:rsidR="5C1B1DBE" w:rsidRPr="19A880B6">
        <w:rPr>
          <w:sz w:val="20"/>
        </w:rPr>
        <w:t>(2021)</w:t>
      </w:r>
      <w:r w:rsidR="6F217213" w:rsidRPr="19A880B6">
        <w:rPr>
          <w:sz w:val="20"/>
        </w:rPr>
        <w:t xml:space="preserve"> </w:t>
      </w:r>
      <w:r w:rsidR="4C5093BB" w:rsidRPr="19A880B6">
        <w:rPr>
          <w:sz w:val="20"/>
        </w:rPr>
        <w:t>afirmam que a pesquisa ainda está em andamento e os resultados obtidos</w:t>
      </w:r>
      <w:r w:rsidR="00BC6B4F" w:rsidRPr="19A880B6">
        <w:rPr>
          <w:sz w:val="20"/>
        </w:rPr>
        <w:t xml:space="preserve"> para avaliação de reabilitação da locomoção</w:t>
      </w:r>
      <w:r w:rsidR="4C5093BB" w:rsidRPr="19A880B6">
        <w:rPr>
          <w:sz w:val="20"/>
        </w:rPr>
        <w:t xml:space="preserve"> são promissores</w:t>
      </w:r>
      <w:r w:rsidR="00BC6B4F" w:rsidRPr="19A880B6">
        <w:rPr>
          <w:sz w:val="20"/>
        </w:rPr>
        <w:t xml:space="preserve">. </w:t>
      </w:r>
      <w:r w:rsidR="24F94A3B" w:rsidRPr="19A880B6">
        <w:rPr>
          <w:sz w:val="20"/>
        </w:rPr>
        <w:t xml:space="preserve">Para as próximas atualizações, pretendem aumentar o </w:t>
      </w:r>
      <w:r w:rsidR="108D6F6D" w:rsidRPr="19A880B6">
        <w:rPr>
          <w:sz w:val="20"/>
        </w:rPr>
        <w:t>número</w:t>
      </w:r>
      <w:r w:rsidR="24F94A3B" w:rsidRPr="19A880B6">
        <w:rPr>
          <w:sz w:val="20"/>
        </w:rPr>
        <w:t xml:space="preserve"> de sequências de </w:t>
      </w:r>
      <w:r w:rsidR="108D6F6D" w:rsidRPr="19A880B6">
        <w:rPr>
          <w:sz w:val="20"/>
        </w:rPr>
        <w:t xml:space="preserve">vídeos utilizados e incluir gravações com pacientes reabilitados ou saudáveis para comparação </w:t>
      </w:r>
      <w:r w:rsidR="74C991C6" w:rsidRPr="19A880B6">
        <w:rPr>
          <w:sz w:val="20"/>
        </w:rPr>
        <w:t xml:space="preserve">de avaliação automática. Também querem rever a detecção de </w:t>
      </w:r>
      <w:proofErr w:type="spellStart"/>
      <w:r w:rsidR="74C991C6" w:rsidRPr="19A880B6">
        <w:rPr>
          <w:sz w:val="20"/>
        </w:rPr>
        <w:t>pontos</w:t>
      </w:r>
      <w:r w:rsidR="75A47024" w:rsidRPr="19A880B6">
        <w:rPr>
          <w:sz w:val="20"/>
        </w:rPr>
        <w:t>-</w:t>
      </w:r>
      <w:r w:rsidR="74C991C6" w:rsidRPr="19A880B6">
        <w:rPr>
          <w:sz w:val="20"/>
        </w:rPr>
        <w:t>chave</w:t>
      </w:r>
      <w:proofErr w:type="spellEnd"/>
      <w:r w:rsidR="74C991C6" w:rsidRPr="19A880B6">
        <w:rPr>
          <w:sz w:val="20"/>
        </w:rPr>
        <w:t xml:space="preserve"> </w:t>
      </w:r>
      <w:r w:rsidR="26C6F26F" w:rsidRPr="19A880B6">
        <w:rPr>
          <w:sz w:val="20"/>
        </w:rPr>
        <w:t xml:space="preserve">aplicando outros métodos de </w:t>
      </w:r>
      <w:r w:rsidR="3ABA3B0E" w:rsidRPr="19A880B6">
        <w:rPr>
          <w:sz w:val="20"/>
        </w:rPr>
        <w:t>HPE.</w:t>
      </w:r>
    </w:p>
    <w:p w14:paraId="1ABB6976" w14:textId="4A7AA628" w:rsidR="00A44581" w:rsidRDefault="00E36BB9" w:rsidP="00E638A0">
      <w:pPr>
        <w:pStyle w:val="Ttulo2"/>
        <w:rPr>
          <w:lang w:val="en-US"/>
        </w:rPr>
      </w:pPr>
      <w:r w:rsidRPr="00E36BB9">
        <w:rPr>
          <w:lang w:val="en-US"/>
        </w:rPr>
        <w:t xml:space="preserve">Random forest–based classsification and analysis of hemiplegia gait using low-cost depth cameras </w:t>
      </w:r>
      <w:r w:rsidR="00A44581" w:rsidRPr="00E36BB9">
        <w:rPr>
          <w:lang w:val="en-US"/>
        </w:rPr>
        <w:t xml:space="preserve"> </w:t>
      </w:r>
    </w:p>
    <w:p w14:paraId="23B90272" w14:textId="77777777" w:rsidR="00C03886" w:rsidRDefault="00F00BA3" w:rsidP="00DF0271">
      <w:pPr>
        <w:pStyle w:val="TF-TEXTO"/>
      </w:pPr>
      <w:r>
        <w:rPr>
          <w:lang w:val="en-US"/>
        </w:rPr>
        <w:tab/>
      </w:r>
      <w:proofErr w:type="spellStart"/>
      <w:r w:rsidR="00FB197D" w:rsidRPr="00EF5426">
        <w:t>Lu</w:t>
      </w:r>
      <w:r w:rsidR="00D61E8A">
        <w:t>o</w:t>
      </w:r>
      <w:proofErr w:type="spellEnd"/>
      <w:r w:rsidR="00FB197D" w:rsidRPr="00EF5426">
        <w:t xml:space="preserve"> </w:t>
      </w:r>
      <w:r w:rsidR="00FB197D" w:rsidRPr="19A880B6">
        <w:rPr>
          <w:i/>
          <w:iCs/>
        </w:rPr>
        <w:t>et al</w:t>
      </w:r>
      <w:r w:rsidR="00FB197D">
        <w:t xml:space="preserve">. (2019) </w:t>
      </w:r>
      <w:r w:rsidRPr="00B26D38">
        <w:t>utiliza</w:t>
      </w:r>
      <w:r w:rsidR="00704D77">
        <w:t>ra</w:t>
      </w:r>
      <w:r w:rsidRPr="00B26D38">
        <w:t>m o sensor Microsoft K</w:t>
      </w:r>
      <w:r>
        <w:t xml:space="preserve">inect para capturar a marcha </w:t>
      </w:r>
      <w:r w:rsidR="003C0027">
        <w:t>n</w:t>
      </w:r>
      <w:r>
        <w:t xml:space="preserve">o espaço-tempo e a cinemática articular </w:t>
      </w:r>
      <w:r w:rsidR="0016036D">
        <w:t>a partir de</w:t>
      </w:r>
      <w:r>
        <w:t xml:space="preserve"> configurações simples a fim de investigar o potencial </w:t>
      </w:r>
      <w:r w:rsidR="0016036D">
        <w:t>da</w:t>
      </w:r>
      <w:r>
        <w:t xml:space="preserve"> ferramenta </w:t>
      </w:r>
      <w:r w:rsidR="0016036D">
        <w:t>em realizar</w:t>
      </w:r>
      <w:r>
        <w:t xml:space="preserve"> análise da marcha hemiplegia.</w:t>
      </w:r>
      <w:r w:rsidR="00DF0271">
        <w:t xml:space="preserve"> Os </w:t>
      </w:r>
      <w:r w:rsidR="443F766C">
        <w:t xml:space="preserve">autores </w:t>
      </w:r>
      <w:r w:rsidR="4B7C6014">
        <w:t>coletaram os dados no Departamento de Medicina de Reabilitação do Hospital Popular de Jiangxi</w:t>
      </w:r>
      <w:r w:rsidR="68278933">
        <w:t xml:space="preserve">. </w:t>
      </w:r>
    </w:p>
    <w:p w14:paraId="63BA47FC" w14:textId="105D91DA" w:rsidR="00DF0271" w:rsidRDefault="00C27173" w:rsidP="00DF0271">
      <w:pPr>
        <w:pStyle w:val="TF-TEXTO"/>
        <w:rPr>
          <w:color w:val="FF0000"/>
        </w:rPr>
      </w:pPr>
      <w:r>
        <w:t>Segundo</w:t>
      </w:r>
      <w:r w:rsidRPr="00EC0406">
        <w:tab/>
      </w:r>
      <w:proofErr w:type="spellStart"/>
      <w:r w:rsidRPr="00EF5426">
        <w:t>Lu</w:t>
      </w:r>
      <w:r>
        <w:t>o</w:t>
      </w:r>
      <w:proofErr w:type="spellEnd"/>
      <w:r w:rsidRPr="00EF5426">
        <w:t xml:space="preserve"> </w:t>
      </w:r>
      <w:r w:rsidRPr="19A880B6">
        <w:rPr>
          <w:i/>
          <w:iCs/>
        </w:rPr>
        <w:t>et al</w:t>
      </w:r>
      <w:r>
        <w:t>. (2019), f</w:t>
      </w:r>
      <w:r w:rsidR="68278933">
        <w:t xml:space="preserve">oram </w:t>
      </w:r>
      <w:r w:rsidR="4B7C6014">
        <w:t>recruta</w:t>
      </w:r>
      <w:r w:rsidR="3FA80BFE">
        <w:t>dos</w:t>
      </w:r>
      <w:r w:rsidR="4B7C6014">
        <w:t xml:space="preserve"> 60 indivíduos, sendo 40 saudáveis e 20 pacientes com hemiplegia, que tiveram que realizar o movimento padrão de andar em linha reta</w:t>
      </w:r>
      <w:r w:rsidR="6E565253">
        <w:t xml:space="preserve"> 4 metros</w:t>
      </w:r>
      <w:r w:rsidR="4B7C6014">
        <w:t xml:space="preserve"> em frente ao sensor Kinect, repetindo</w:t>
      </w:r>
      <w:r w:rsidR="6FF222B4">
        <w:t xml:space="preserve"> este processo</w:t>
      </w:r>
      <w:r w:rsidR="4B7C6014">
        <w:t xml:space="preserve"> 9 vezes.</w:t>
      </w:r>
      <w:r w:rsidR="4B7C6014" w:rsidRPr="41C0F22E">
        <w:rPr>
          <w:color w:val="FF0000"/>
        </w:rPr>
        <w:t xml:space="preserve"> </w:t>
      </w:r>
      <w:r w:rsidR="00DF0271">
        <w:t>O</w:t>
      </w:r>
      <w:r w:rsidR="00DF0271" w:rsidRPr="00DF0271">
        <w:t>s dados extraídos para compor as características espaço-tempo foram a velocidade e o comprimento da passada</w:t>
      </w:r>
      <w:ins w:id="33" w:author="Dalton Solano dos Reis" w:date="2023-05-30T19:29:00Z">
        <w:r w:rsidR="00B72FB7">
          <w:t>.</w:t>
        </w:r>
      </w:ins>
    </w:p>
    <w:p w14:paraId="3B0615CC" w14:textId="658B1164" w:rsidR="00F00BA3" w:rsidRDefault="00DF0271" w:rsidP="00DF0271">
      <w:pPr>
        <w:pStyle w:val="TF-TEXTO"/>
      </w:pPr>
      <w:proofErr w:type="spellStart"/>
      <w:r>
        <w:t>Luo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(2019) </w:t>
      </w:r>
      <w:r w:rsidR="4B7C6014">
        <w:t>calcul</w:t>
      </w:r>
      <w:r>
        <w:t>a</w:t>
      </w:r>
      <w:r w:rsidR="00B347F3">
        <w:t>ram</w:t>
      </w:r>
      <w:r w:rsidR="4B7C6014">
        <w:t xml:space="preserve"> o ponto médio das juntas </w:t>
      </w:r>
      <w:r w:rsidR="00734A84">
        <w:t>em relaçã</w:t>
      </w:r>
      <w:r w:rsidR="4B7C6014">
        <w:t xml:space="preserve">o </w:t>
      </w:r>
      <w:r w:rsidR="00734A84">
        <w:t xml:space="preserve">as </w:t>
      </w:r>
      <w:r w:rsidR="4B7C6014">
        <w:t>coordenadas do planar direito e esquerdo</w:t>
      </w:r>
      <w:r w:rsidR="1AA1E7B3">
        <w:t xml:space="preserve">. A partir disso, </w:t>
      </w:r>
      <w:r w:rsidR="00B347F3">
        <w:t xml:space="preserve">segundo os autores, </w:t>
      </w:r>
      <w:r w:rsidR="1AA1E7B3">
        <w:t xml:space="preserve">torna-se possível calcular a </w:t>
      </w:r>
      <w:r w:rsidR="4B7C6014">
        <w:t xml:space="preserve">distância euclidiana entre os dois para estimar o comprimento inicial. Na </w:t>
      </w:r>
      <w:r>
        <w:fldChar w:fldCharType="begin"/>
      </w:r>
      <w:r>
        <w:instrText xml:space="preserve"> REF _Ref132653257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3</w:t>
      </w:r>
      <w:r>
        <w:fldChar w:fldCharType="end"/>
      </w:r>
      <w:r>
        <w:t xml:space="preserve"> </w:t>
      </w:r>
      <w:r w:rsidR="2BE6A575" w:rsidRPr="00C6497B">
        <w:t xml:space="preserve">item </w:t>
      </w:r>
      <w:r w:rsidR="00C42D6C" w:rsidRPr="00C6497B">
        <w:t>(</w:t>
      </w:r>
      <w:r w:rsidR="5B6FC88E" w:rsidRPr="00C6497B">
        <w:t>A</w:t>
      </w:r>
      <w:r w:rsidR="00C42D6C" w:rsidRPr="00C6497B">
        <w:t>)</w:t>
      </w:r>
      <w:r w:rsidR="5B6FC88E" w:rsidRPr="00C6497B">
        <w:t xml:space="preserve"> </w:t>
      </w:r>
      <w:r w:rsidR="7A449160" w:rsidRPr="00C6497B">
        <w:t xml:space="preserve">pode-se </w:t>
      </w:r>
      <w:r w:rsidR="2BE6A575" w:rsidRPr="00C6497B">
        <w:t>observa</w:t>
      </w:r>
      <w:r w:rsidR="4E87B89C" w:rsidRPr="00C6497B">
        <w:t>r</w:t>
      </w:r>
      <w:r w:rsidR="2BE6A575" w:rsidRPr="00C6497B">
        <w:t xml:space="preserve"> a detecção do </w:t>
      </w:r>
      <w:r w:rsidR="4B7C6014" w:rsidRPr="00C6497B">
        <w:t>participante em tempo real,</w:t>
      </w:r>
      <w:r w:rsidR="4B9999D7" w:rsidRPr="00C6497B">
        <w:t xml:space="preserve"> no item </w:t>
      </w:r>
      <w:r w:rsidR="00C42D6C" w:rsidRPr="00C6497B">
        <w:t>(</w:t>
      </w:r>
      <w:r w:rsidR="7388B958" w:rsidRPr="00C6497B">
        <w:t>B</w:t>
      </w:r>
      <w:r w:rsidR="00C42D6C" w:rsidRPr="00C6497B">
        <w:t>)</w:t>
      </w:r>
      <w:r w:rsidRPr="00C6497B">
        <w:t xml:space="preserve"> </w:t>
      </w:r>
      <w:r w:rsidR="7388B958" w:rsidRPr="00C6497B">
        <w:t>o</w:t>
      </w:r>
      <w:r w:rsidR="4B7C6014" w:rsidRPr="00C6497B">
        <w:t xml:space="preserve"> esqueleto com as juntas enumeradas, </w:t>
      </w:r>
      <w:r w:rsidR="55EC5C77" w:rsidRPr="00C6497B">
        <w:t xml:space="preserve">no item </w:t>
      </w:r>
      <w:r w:rsidR="00C42D6C" w:rsidRPr="00C6497B">
        <w:t>(</w:t>
      </w:r>
      <w:r w:rsidR="55EC5C77" w:rsidRPr="00C6497B">
        <w:t>C</w:t>
      </w:r>
      <w:r w:rsidR="00C42D6C" w:rsidRPr="00C6497B">
        <w:t>)</w:t>
      </w:r>
      <w:r w:rsidR="55EC5C77" w:rsidRPr="00C6497B">
        <w:t>,</w:t>
      </w:r>
      <w:r w:rsidR="4B7C6014" w:rsidRPr="00C6497B">
        <w:t xml:space="preserve"> a marcha extraída d</w:t>
      </w:r>
      <w:r w:rsidR="28B2D897" w:rsidRPr="00C6497B">
        <w:t xml:space="preserve">urante a </w:t>
      </w:r>
      <w:r w:rsidR="4B7C6014" w:rsidRPr="00C6497B">
        <w:t>caminhada e</w:t>
      </w:r>
      <w:r w:rsidR="17BE4653" w:rsidRPr="00C6497B">
        <w:t xml:space="preserve">, por fim, no item </w:t>
      </w:r>
      <w:r w:rsidR="00C42D6C" w:rsidRPr="00C6497B">
        <w:t>(</w:t>
      </w:r>
      <w:r w:rsidR="17BE4653" w:rsidRPr="00C6497B">
        <w:t>D</w:t>
      </w:r>
      <w:r w:rsidR="00C42D6C" w:rsidRPr="00C6497B">
        <w:t>)</w:t>
      </w:r>
      <w:r w:rsidR="17BE4653" w:rsidRPr="00C6497B">
        <w:t xml:space="preserve"> a </w:t>
      </w:r>
      <w:r w:rsidR="4B7C6014" w:rsidRPr="00C6497B">
        <w:t>extração de esquerda e direita com movimentos para cima e para baixo do centro de massa</w:t>
      </w:r>
      <w:r w:rsidR="4B7C6014">
        <w:t>.</w:t>
      </w:r>
    </w:p>
    <w:p w14:paraId="72C92751" w14:textId="361BD5CF" w:rsidR="003F2DCC" w:rsidRPr="003F2DCC" w:rsidRDefault="7D7F8A80" w:rsidP="00FB197D">
      <w:pPr>
        <w:pStyle w:val="TF-LEGENDA"/>
        <w:rPr>
          <w:b/>
          <w:bCs/>
        </w:rPr>
      </w:pPr>
      <w:bookmarkStart w:id="34" w:name="_Ref13265325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3</w:t>
      </w:r>
      <w:r>
        <w:fldChar w:fldCharType="end"/>
      </w:r>
      <w:bookmarkEnd w:id="34"/>
      <w:r>
        <w:t xml:space="preserve"> </w:t>
      </w:r>
      <w:r w:rsidR="00C6497B" w:rsidRPr="00451C23">
        <w:t>–</w:t>
      </w:r>
      <w:r>
        <w:t xml:space="preserve"> Dados da marcha extraídos com MS Kinect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7"/>
        <w:gridCol w:w="1457"/>
        <w:gridCol w:w="2561"/>
        <w:gridCol w:w="2861"/>
      </w:tblGrid>
      <w:tr w:rsidR="0B589AD6" w14:paraId="4254310A" w14:textId="77777777" w:rsidTr="0B589AD6">
        <w:trPr>
          <w:trHeight w:val="2111"/>
          <w:jc w:val="center"/>
        </w:trPr>
        <w:tc>
          <w:tcPr>
            <w:tcW w:w="2267" w:type="dxa"/>
            <w:tcBorders>
              <w:bottom w:val="none" w:sz="4" w:space="0" w:color="000000" w:themeColor="text1"/>
            </w:tcBorders>
            <w:vAlign w:val="center"/>
          </w:tcPr>
          <w:p w14:paraId="09C2F3F4" w14:textId="21546AA1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90F5C9C" wp14:editId="24342ABD">
                  <wp:extent cx="1295400" cy="923925"/>
                  <wp:effectExtent l="0" t="0" r="0" b="0"/>
                  <wp:docPr id="1793712840" name="Imagem 179371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tcBorders>
              <w:bottom w:val="none" w:sz="4" w:space="0" w:color="000000" w:themeColor="text1"/>
            </w:tcBorders>
            <w:vAlign w:val="center"/>
          </w:tcPr>
          <w:p w14:paraId="4D4DA344" w14:textId="1282E4B6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FAD4F60" wp14:editId="3650285C">
                  <wp:extent cx="676275" cy="1295400"/>
                  <wp:effectExtent l="0" t="0" r="0" b="0"/>
                  <wp:docPr id="1219362729" name="Imagem 121936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  <w:tcBorders>
              <w:bottom w:val="none" w:sz="4" w:space="0" w:color="000000" w:themeColor="text1"/>
            </w:tcBorders>
            <w:vAlign w:val="center"/>
          </w:tcPr>
          <w:p w14:paraId="39B7D22F" w14:textId="00938239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26497D2A" wp14:editId="5D933CC0">
                  <wp:extent cx="1295400" cy="1038225"/>
                  <wp:effectExtent l="0" t="0" r="0" b="0"/>
                  <wp:docPr id="1576401603" name="Imagem 157640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  <w:tcBorders>
              <w:bottom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68A03F5A" w14:textId="2FBC0B92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42995367" wp14:editId="447AC792">
                  <wp:extent cx="1489624" cy="628952"/>
                  <wp:effectExtent l="0" t="0" r="0" b="0"/>
                  <wp:docPr id="1932201098" name="Imagem 193220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24" cy="62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B589AD6" w14:paraId="5A6755A9" w14:textId="77777777" w:rsidTr="0B589AD6">
        <w:trPr>
          <w:trHeight w:val="300"/>
          <w:jc w:val="center"/>
        </w:trPr>
        <w:tc>
          <w:tcPr>
            <w:tcW w:w="2267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26C091AC" w14:textId="5AA1A943" w:rsidR="6990F1A1" w:rsidRDefault="6990F1A1" w:rsidP="0B589AD6">
            <w:pPr>
              <w:pStyle w:val="TF-TEXTOQUADRO"/>
              <w:jc w:val="center"/>
              <w:rPr>
                <w:sz w:val="18"/>
                <w:szCs w:val="18"/>
              </w:rPr>
            </w:pPr>
            <w:r w:rsidRPr="0B589AD6">
              <w:rPr>
                <w:sz w:val="18"/>
                <w:szCs w:val="18"/>
              </w:rPr>
              <w:t>(A) Detecção</w:t>
            </w:r>
          </w:p>
        </w:tc>
        <w:tc>
          <w:tcPr>
            <w:tcW w:w="1457" w:type="dxa"/>
            <w:tcBorders>
              <w:top w:val="non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302C8" w14:textId="3C46C48D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(B) Esqueleto</w:t>
            </w:r>
          </w:p>
        </w:tc>
        <w:tc>
          <w:tcPr>
            <w:tcW w:w="2561" w:type="dxa"/>
            <w:tcBorders>
              <w:top w:val="none" w:sz="4" w:space="0" w:color="000000" w:themeColor="text1"/>
              <w:left w:val="single" w:sz="4" w:space="0" w:color="000000" w:themeColor="text1"/>
            </w:tcBorders>
            <w:vAlign w:val="center"/>
          </w:tcPr>
          <w:p w14:paraId="31E68EB3" w14:textId="5F305E69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(C) Extração Marcha</w:t>
            </w:r>
          </w:p>
        </w:tc>
        <w:tc>
          <w:tcPr>
            <w:tcW w:w="2861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34843EFA" w14:textId="2366F873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(D) Movimentos para cima e baixo</w:t>
            </w:r>
          </w:p>
        </w:tc>
      </w:tr>
    </w:tbl>
    <w:p w14:paraId="29C3281F" w14:textId="0E43E235" w:rsidR="00F00BA3" w:rsidRDefault="00F00BA3" w:rsidP="00F00BA3">
      <w:pPr>
        <w:pStyle w:val="TF-FONTE"/>
      </w:pPr>
      <w:r>
        <w:t xml:space="preserve">Fonte: </w:t>
      </w:r>
      <w:proofErr w:type="spellStart"/>
      <w:r>
        <w:t>L</w:t>
      </w:r>
      <w:r w:rsidR="00FB197D">
        <w:t>u</w:t>
      </w:r>
      <w:r w:rsidR="00D61E8A">
        <w:t>o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>.</w:t>
      </w:r>
      <w:r w:rsidR="3820F926">
        <w:t xml:space="preserve"> (</w:t>
      </w:r>
      <w:r>
        <w:t>2019</w:t>
      </w:r>
      <w:r w:rsidR="0902B6F4">
        <w:t>)</w:t>
      </w:r>
      <w:r w:rsidR="64F54EE8">
        <w:t>.</w:t>
      </w:r>
    </w:p>
    <w:p w14:paraId="4EEE4F3F" w14:textId="6303B95D" w:rsidR="00F00BA3" w:rsidRDefault="4B7C6014" w:rsidP="3E5C85D9">
      <w:pPr>
        <w:pStyle w:val="TF-TEXTO"/>
        <w:ind w:firstLine="567"/>
        <w:rPr>
          <w:sz w:val="18"/>
          <w:szCs w:val="18"/>
        </w:rPr>
      </w:pPr>
      <w:r>
        <w:t xml:space="preserve">Segundo </w:t>
      </w:r>
      <w:proofErr w:type="spellStart"/>
      <w:r w:rsidR="00FB197D">
        <w:t>Lu</w:t>
      </w:r>
      <w:r w:rsidR="00D61E8A">
        <w:t>o</w:t>
      </w:r>
      <w:proofErr w:type="spellEnd"/>
      <w:r w:rsidR="00FB197D">
        <w:t xml:space="preserve"> </w:t>
      </w:r>
      <w:r w:rsidR="00FB197D" w:rsidRPr="0B589AD6">
        <w:rPr>
          <w:i/>
          <w:iCs/>
        </w:rPr>
        <w:t>et al.</w:t>
      </w:r>
      <w:r w:rsidR="00FB197D">
        <w:t xml:space="preserve"> (2019), </w:t>
      </w:r>
      <w:r>
        <w:t xml:space="preserve">a característica chave para </w:t>
      </w:r>
      <w:r w:rsidR="53034394">
        <w:t xml:space="preserve">realizar a </w:t>
      </w:r>
      <w:r>
        <w:t>análise cinemática é o centro da massa do indivíduo</w:t>
      </w:r>
      <w:r w:rsidR="3A0A2E33">
        <w:t>.</w:t>
      </w:r>
      <w:r>
        <w:t xml:space="preserve"> </w:t>
      </w:r>
      <w:r w:rsidR="04453CD5">
        <w:t>P</w:t>
      </w:r>
      <w:r>
        <w:t xml:space="preserve">ara </w:t>
      </w:r>
      <w:r w:rsidR="4E8D96F8">
        <w:t xml:space="preserve">isso, </w:t>
      </w:r>
      <w:r w:rsidR="000E1796">
        <w:t xml:space="preserve">eles </w:t>
      </w:r>
      <w:r w:rsidR="4E8D96F8">
        <w:t>utiliza</w:t>
      </w:r>
      <w:r w:rsidR="000E1796">
        <w:t>ram</w:t>
      </w:r>
      <w:r>
        <w:t xml:space="preserve"> um método de segmentação corporal que corta o corpo humano em pequenos segmentos. </w:t>
      </w:r>
      <w:r w:rsidR="17736BBF">
        <w:t xml:space="preserve">Posteriormente, </w:t>
      </w:r>
      <w:r w:rsidR="00C42D6C">
        <w:t xml:space="preserve">na linguagem de programação Python, </w:t>
      </w:r>
      <w:r w:rsidR="17736BBF">
        <w:t>aplic</w:t>
      </w:r>
      <w:r w:rsidR="004B7802">
        <w:t>ou</w:t>
      </w:r>
      <w:r>
        <w:t xml:space="preserve">-se </w:t>
      </w:r>
      <w:r w:rsidR="183D5FE9">
        <w:t>o</w:t>
      </w:r>
      <w:r w:rsidR="183D5FE9" w:rsidRPr="0B589AD6">
        <w:rPr>
          <w:i/>
          <w:iCs/>
        </w:rPr>
        <w:t xml:space="preserve"> </w:t>
      </w:r>
      <w:proofErr w:type="spellStart"/>
      <w:r w:rsidR="183D5FE9" w:rsidRPr="0B589AD6">
        <w:rPr>
          <w:i/>
          <w:iCs/>
        </w:rPr>
        <w:t>Random</w:t>
      </w:r>
      <w:proofErr w:type="spellEnd"/>
      <w:r w:rsidR="183D5FE9" w:rsidRPr="0B589AD6">
        <w:rPr>
          <w:i/>
          <w:iCs/>
        </w:rPr>
        <w:t xml:space="preserve"> Forest</w:t>
      </w:r>
      <w:r w:rsidR="183D5FE9">
        <w:t xml:space="preserve"> (RF)</w:t>
      </w:r>
      <w:r>
        <w:t xml:space="preserve"> para</w:t>
      </w:r>
      <w:r w:rsidR="004B7802">
        <w:t xml:space="preserve"> realizar a</w:t>
      </w:r>
      <w:r>
        <w:t xml:space="preserve"> classificação d</w:t>
      </w:r>
      <w:r w:rsidR="455CEE98">
        <w:t>as</w:t>
      </w:r>
      <w:r>
        <w:t xml:space="preserve"> combinações</w:t>
      </w:r>
      <w:r w:rsidR="2B855862">
        <w:t>. Ainda segundo os autores</w:t>
      </w:r>
      <w:r>
        <w:t xml:space="preserve">, </w:t>
      </w:r>
      <w:r w:rsidR="33318FB0">
        <w:t xml:space="preserve">a partir de </w:t>
      </w:r>
      <w:r>
        <w:t xml:space="preserve">um conjunto de dados de treinamento aleatório, </w:t>
      </w:r>
      <w:r w:rsidR="210630C8">
        <w:t>utiliza-se</w:t>
      </w:r>
      <w:r>
        <w:t xml:space="preserve"> o </w:t>
      </w:r>
      <w:r w:rsidR="019F84E5">
        <w:t>Í</w:t>
      </w:r>
      <w:r>
        <w:t xml:space="preserve">ndice de </w:t>
      </w:r>
      <w:r w:rsidR="77F60C5C">
        <w:t>G</w:t>
      </w:r>
      <w:r>
        <w:t xml:space="preserve">ini para definir as características ótimas para </w:t>
      </w:r>
      <w:r w:rsidR="008D2B42">
        <w:t xml:space="preserve">efetuar </w:t>
      </w:r>
      <w:r>
        <w:t xml:space="preserve">a divisão dos participantes. A </w:t>
      </w:r>
      <w:r w:rsidR="009071A2">
        <w:fldChar w:fldCharType="begin"/>
      </w:r>
      <w:r w:rsidR="009071A2">
        <w:instrText xml:space="preserve"> REF _Ref132653649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4</w:t>
      </w:r>
      <w:r w:rsidR="009071A2">
        <w:fldChar w:fldCharType="end"/>
      </w:r>
      <w:r w:rsidR="009071A2">
        <w:t xml:space="preserve"> </w:t>
      </w:r>
      <w:r>
        <w:t>exemplifica a a</w:t>
      </w:r>
      <w:r w:rsidR="3896F22E">
        <w:t xml:space="preserve">plicação de múltiplas </w:t>
      </w:r>
      <w:r>
        <w:t>árvore</w:t>
      </w:r>
      <w:r w:rsidR="6611AC5D">
        <w:t>s</w:t>
      </w:r>
      <w:r>
        <w:t xml:space="preserve"> de decisão, </w:t>
      </w:r>
      <w:r w:rsidR="276CC72C">
        <w:t xml:space="preserve">no qual </w:t>
      </w:r>
      <w:r>
        <w:t xml:space="preserve">D denota o conjunto de dados de </w:t>
      </w:r>
      <w:r w:rsidR="5B285271">
        <w:t>entrada</w:t>
      </w:r>
      <w:r>
        <w:t>.</w:t>
      </w:r>
      <w:r w:rsidRPr="0B589AD6">
        <w:rPr>
          <w:sz w:val="18"/>
          <w:szCs w:val="18"/>
        </w:rPr>
        <w:t xml:space="preserve"> </w:t>
      </w:r>
    </w:p>
    <w:p w14:paraId="0452968B" w14:textId="274648DB" w:rsidR="003F2DCC" w:rsidRDefault="7D7F8A80" w:rsidP="002C39B5">
      <w:pPr>
        <w:pStyle w:val="TF-LEGENDA"/>
        <w:rPr>
          <w:b/>
          <w:bCs/>
          <w:color w:val="FF0000"/>
        </w:rPr>
      </w:pPr>
      <w:bookmarkStart w:id="35" w:name="_Ref132653649"/>
      <w:r w:rsidRPr="41C0F22E"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4</w:t>
      </w:r>
      <w:r>
        <w:fldChar w:fldCharType="end"/>
      </w:r>
      <w:bookmarkEnd w:id="35"/>
      <w:r w:rsidRPr="41C0F22E">
        <w:t xml:space="preserve"> </w:t>
      </w:r>
      <w:r w:rsidR="007D4719" w:rsidRPr="00451C23">
        <w:t>–</w:t>
      </w:r>
      <w:r w:rsidRPr="41C0F22E">
        <w:t xml:space="preserve"> Método de classificação </w:t>
      </w:r>
      <w:proofErr w:type="spellStart"/>
      <w:r w:rsidR="7FBE68F3" w:rsidRPr="41C0F22E">
        <w:rPr>
          <w:i/>
          <w:iCs/>
        </w:rPr>
        <w:t>Random</w:t>
      </w:r>
      <w:proofErr w:type="spellEnd"/>
      <w:r w:rsidR="7FBE68F3" w:rsidRPr="41C0F22E">
        <w:rPr>
          <w:i/>
          <w:iCs/>
        </w:rPr>
        <w:t xml:space="preserve"> Forest</w:t>
      </w:r>
    </w:p>
    <w:p w14:paraId="4E99E350" w14:textId="43D948F3" w:rsidR="00F00BA3" w:rsidRDefault="52268F55" w:rsidP="00C24404">
      <w:pPr>
        <w:pStyle w:val="TF-FIGURA"/>
      </w:pPr>
      <w:r>
        <w:rPr>
          <w:noProof/>
        </w:rPr>
        <w:drawing>
          <wp:inline distT="0" distB="0" distL="0" distR="0" wp14:anchorId="2AAB4F50" wp14:editId="32F738AE">
            <wp:extent cx="4011625" cy="2023516"/>
            <wp:effectExtent l="19050" t="19050" r="27305" b="15240"/>
            <wp:docPr id="118155185" name="Imagem 11815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815518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2976" r="7031"/>
                    <a:stretch>
                      <a:fillRect/>
                    </a:stretch>
                  </pic:blipFill>
                  <pic:spPr>
                    <a:xfrm>
                      <a:off x="0" y="0"/>
                      <a:ext cx="4045806" cy="2040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366EA" w14:textId="033FAF67" w:rsidR="00F00BA3" w:rsidRPr="0075487F" w:rsidRDefault="00F00BA3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</w:t>
      </w:r>
      <w:r w:rsidR="20AFC440" w:rsidRPr="0B589AD6">
        <w:t>(</w:t>
      </w:r>
      <w:r w:rsidRPr="0B589AD6">
        <w:t>2019</w:t>
      </w:r>
      <w:r w:rsidR="6757A2B2" w:rsidRPr="0B589AD6">
        <w:t>)</w:t>
      </w:r>
      <w:r w:rsidRPr="0B589AD6">
        <w:t>.</w:t>
      </w:r>
    </w:p>
    <w:p w14:paraId="22C9A192" w14:textId="64AE5B5F" w:rsidR="00A44581" w:rsidRDefault="3A4A384A" w:rsidP="00A44581">
      <w:pPr>
        <w:pStyle w:val="TF-TEXTO"/>
      </w:pPr>
      <w:bookmarkStart w:id="36" w:name="_Hlk134374866"/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bookmarkEnd w:id="36"/>
      <w:r w:rsidRPr="0B589AD6">
        <w:t xml:space="preserve">utilizaram um número maior de </w:t>
      </w:r>
      <w:r w:rsidR="66020DBF" w:rsidRPr="0B589AD6">
        <w:t xml:space="preserve">amostras de </w:t>
      </w:r>
      <w:r w:rsidRPr="0B589AD6">
        <w:t xml:space="preserve">pessoas saudáveis, </w:t>
      </w:r>
      <w:r w:rsidR="601FA97D" w:rsidRPr="0B589AD6">
        <w:t xml:space="preserve">tendo em vista sua proporção em relação a </w:t>
      </w:r>
      <w:r w:rsidRPr="0B589AD6">
        <w:t>população de indivíduos sem hemiplegia</w:t>
      </w:r>
      <w:r w:rsidR="243D65BC">
        <w:t xml:space="preserve">. Para </w:t>
      </w:r>
      <w:r w:rsidR="4BBB16BC">
        <w:t xml:space="preserve">estabelecer </w:t>
      </w:r>
      <w:r w:rsidR="243D65BC">
        <w:t xml:space="preserve">o melhor método de classificação, </w:t>
      </w:r>
      <w:r w:rsidR="0074608C">
        <w:t xml:space="preserve">os autores </w:t>
      </w:r>
      <w:r w:rsidR="243D65BC">
        <w:t>utiliz</w:t>
      </w:r>
      <w:r w:rsidR="0074608C">
        <w:t>aram</w:t>
      </w:r>
      <w:r w:rsidR="243D65BC">
        <w:t xml:space="preserve"> </w:t>
      </w:r>
      <w:r w:rsidR="5BBF22B4">
        <w:t>o</w:t>
      </w:r>
      <w:r w:rsidR="243D65BC">
        <w:t xml:space="preserve"> </w:t>
      </w:r>
      <w:commentRangeStart w:id="37"/>
      <w:proofErr w:type="spellStart"/>
      <w:r w:rsidR="440C811F" w:rsidRPr="0B589AD6">
        <w:rPr>
          <w:i/>
          <w:iCs/>
        </w:rPr>
        <w:t>Reciver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Operator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Characteristic</w:t>
      </w:r>
      <w:proofErr w:type="spellEnd"/>
      <w:r w:rsidR="440C811F" w:rsidRPr="0B589AD6">
        <w:rPr>
          <w:i/>
          <w:iCs/>
        </w:rPr>
        <w:t xml:space="preserve"> Curve</w:t>
      </w:r>
      <w:r w:rsidR="440C811F">
        <w:t xml:space="preserve"> </w:t>
      </w:r>
      <w:commentRangeEnd w:id="37"/>
      <w:r w:rsidR="00B72FB7">
        <w:rPr>
          <w:rStyle w:val="Refdecomentrio"/>
        </w:rPr>
        <w:commentReference w:id="37"/>
      </w:r>
      <w:r w:rsidR="440C811F">
        <w:t>(</w:t>
      </w:r>
      <w:r w:rsidR="243D65BC">
        <w:t>ROC</w:t>
      </w:r>
      <w:r w:rsidR="7D7B9DDA">
        <w:t>)</w:t>
      </w:r>
      <w:r w:rsidR="0074608C">
        <w:t>,</w:t>
      </w:r>
      <w:r w:rsidR="243D65BC">
        <w:t xml:space="preserve"> </w:t>
      </w:r>
      <w:r w:rsidR="73009EF9">
        <w:t xml:space="preserve">no qual </w:t>
      </w:r>
      <w:r w:rsidR="243D65BC">
        <w:t xml:space="preserve">cada ponto corresponde a um par </w:t>
      </w:r>
      <w:r w:rsidR="243D65BC" w:rsidRPr="41C0F22E">
        <w:t xml:space="preserve">de </w:t>
      </w:r>
      <w:r w:rsidR="5BA11473" w:rsidRPr="0B589AD6">
        <w:rPr>
          <w:i/>
          <w:iCs/>
        </w:rPr>
        <w:t>False-Positive Rate</w:t>
      </w:r>
      <w:r w:rsidR="243D65BC" w:rsidRPr="41C0F22E">
        <w:t xml:space="preserve"> (</w:t>
      </w:r>
      <w:r w:rsidR="20285DE7" w:rsidRPr="41C0F22E">
        <w:t>FPR</w:t>
      </w:r>
      <w:r w:rsidR="243D65BC" w:rsidRPr="41C0F22E">
        <w:t xml:space="preserve">) </w:t>
      </w:r>
      <w:r w:rsidR="62DB4F06" w:rsidRPr="41C0F22E">
        <w:t xml:space="preserve">ou </w:t>
      </w:r>
      <w:proofErr w:type="spellStart"/>
      <w:r w:rsidR="2186DA75" w:rsidRPr="0B589AD6">
        <w:rPr>
          <w:i/>
          <w:iCs/>
        </w:rPr>
        <w:t>True</w:t>
      </w:r>
      <w:proofErr w:type="spellEnd"/>
      <w:r w:rsidR="0DFCFEFF" w:rsidRPr="0B589AD6">
        <w:rPr>
          <w:i/>
          <w:iCs/>
        </w:rPr>
        <w:t>-</w:t>
      </w:r>
      <w:r w:rsidR="2186DA75" w:rsidRPr="0B589AD6">
        <w:rPr>
          <w:i/>
          <w:iCs/>
        </w:rPr>
        <w:t>Positive Rate</w:t>
      </w:r>
      <w:r w:rsidR="243D65BC" w:rsidRPr="41C0F22E">
        <w:t xml:space="preserve"> (</w:t>
      </w:r>
      <w:r w:rsidR="65DE1B79" w:rsidRPr="41C0F22E">
        <w:t>T</w:t>
      </w:r>
      <w:r w:rsidR="2157880A" w:rsidRPr="41C0F22E">
        <w:t>PR</w:t>
      </w:r>
      <w:r w:rsidR="243D65BC" w:rsidRPr="41C0F22E">
        <w:t>)</w:t>
      </w:r>
      <w:r w:rsidR="0B6ADD29" w:rsidRPr="41C0F22E">
        <w:t>.</w:t>
      </w:r>
      <w:r w:rsidR="12D7B6EA" w:rsidRPr="41C0F22E">
        <w:t xml:space="preserve"> </w:t>
      </w:r>
      <w:r w:rsidR="7106DAB7" w:rsidRPr="41C0F22E">
        <w:t>P</w:t>
      </w:r>
      <w:r w:rsidR="12D7B6EA" w:rsidRPr="41C0F22E">
        <w:t>ortan</w:t>
      </w:r>
      <w:r w:rsidR="3123406E" w:rsidRPr="41C0F22E">
        <w:t>t</w:t>
      </w:r>
      <w:r w:rsidR="12D7B6EA" w:rsidRPr="41C0F22E">
        <w:t>o</w:t>
      </w:r>
      <w:r w:rsidR="64A39C46" w:rsidRPr="41C0F22E">
        <w:t>,</w:t>
      </w:r>
      <w:r w:rsidR="12D7B6EA" w:rsidRPr="41C0F22E">
        <w:t xml:space="preserve"> a curva de ROC deveria ter o T</w:t>
      </w:r>
      <w:r w:rsidR="41729388" w:rsidRPr="41C0F22E">
        <w:t xml:space="preserve">PR </w:t>
      </w:r>
      <w:r w:rsidR="12D7B6EA" w:rsidRPr="41C0F22E">
        <w:t xml:space="preserve">mais alto e o </w:t>
      </w:r>
      <w:r w:rsidR="4D596485" w:rsidRPr="41C0F22E">
        <w:t xml:space="preserve">FPR </w:t>
      </w:r>
      <w:r w:rsidR="7005A734" w:rsidRPr="41C0F22E">
        <w:t xml:space="preserve">mais baixo, ou seja, </w:t>
      </w:r>
      <w:r w:rsidR="243D65BC" w:rsidRPr="41C0F22E">
        <w:t>q</w:t>
      </w:r>
      <w:r w:rsidR="243D65BC">
        <w:t>uanto mais próximo do canto superior esquerdo a curva estiver, melhor será a classificação</w:t>
      </w:r>
      <w:r w:rsidR="02278CC8">
        <w:t>, conforme ilustra</w:t>
      </w:r>
      <w:r w:rsidR="120B578D">
        <w:t xml:space="preserve"> </w:t>
      </w:r>
      <w:r w:rsidR="02278CC8">
        <w:t>a</w:t>
      </w:r>
      <w:r w:rsidR="00EF5426">
        <w:t xml:space="preserve"> </w:t>
      </w:r>
      <w:r w:rsidR="009071A2">
        <w:fldChar w:fldCharType="begin"/>
      </w:r>
      <w:r w:rsidR="009071A2">
        <w:instrText xml:space="preserve"> REF _Ref132653689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5</w:t>
      </w:r>
      <w:r w:rsidR="009071A2">
        <w:fldChar w:fldCharType="end"/>
      </w:r>
      <w:r w:rsidR="009071A2">
        <w:t>.</w:t>
      </w:r>
    </w:p>
    <w:p w14:paraId="3AF7526C" w14:textId="297E8867" w:rsidR="003F2DCC" w:rsidRDefault="7D7F8A80" w:rsidP="002C39B5">
      <w:pPr>
        <w:pStyle w:val="TF-LEGENDA"/>
      </w:pPr>
      <w:bookmarkStart w:id="38" w:name="_Ref132653689"/>
      <w:r w:rsidRPr="41C0F22E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5</w:t>
      </w:r>
      <w:r>
        <w:fldChar w:fldCharType="end"/>
      </w:r>
      <w:bookmarkEnd w:id="38"/>
      <w:r w:rsidRPr="41C0F22E">
        <w:t xml:space="preserve"> </w:t>
      </w:r>
      <w:r w:rsidR="003271BF" w:rsidRPr="00451C23">
        <w:t>–</w:t>
      </w:r>
      <w:r w:rsidR="00CC0E5F">
        <w:t xml:space="preserve"> </w:t>
      </w:r>
      <w:r w:rsidRPr="41C0F22E">
        <w:t xml:space="preserve">ROC </w:t>
      </w:r>
      <w:r w:rsidR="20AC9009" w:rsidRPr="41C0F22E">
        <w:t>comparando os</w:t>
      </w:r>
      <w:r w:rsidRPr="41C0F22E">
        <w:t xml:space="preserve"> métodos de classificação</w:t>
      </w:r>
    </w:p>
    <w:p w14:paraId="70180BEF" w14:textId="77777777" w:rsidR="003F2DCC" w:rsidRDefault="000A693C" w:rsidP="00C24404">
      <w:pPr>
        <w:pStyle w:val="TF-FIGURA"/>
      </w:pPr>
      <w:r>
        <w:rPr>
          <w:noProof/>
        </w:rPr>
        <w:drawing>
          <wp:inline distT="0" distB="0" distL="0" distR="0" wp14:anchorId="7DC1C610" wp14:editId="34222E93">
            <wp:extent cx="1993677" cy="1601957"/>
            <wp:effectExtent l="19050" t="19050" r="26035" b="17780"/>
            <wp:docPr id="5527069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77" cy="16019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6F8BE" w14:textId="7C438637" w:rsidR="003F2DCC" w:rsidRPr="00F00BA3" w:rsidRDefault="003F2DCC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al.</w:t>
      </w:r>
      <w:r w:rsidRPr="0B589AD6">
        <w:t xml:space="preserve"> </w:t>
      </w:r>
      <w:r w:rsidR="3DEE7ED1" w:rsidRPr="0B589AD6">
        <w:t>(</w:t>
      </w:r>
      <w:r w:rsidRPr="0B589AD6">
        <w:t>2019</w:t>
      </w:r>
      <w:r w:rsidR="660636CE" w:rsidRPr="0B589AD6">
        <w:t>)</w:t>
      </w:r>
      <w:r w:rsidRPr="0B589AD6">
        <w:t>.</w:t>
      </w:r>
    </w:p>
    <w:p w14:paraId="3A769857" w14:textId="45F04762" w:rsidR="00F00BA3" w:rsidRPr="00F00BA3" w:rsidRDefault="7793D83E" w:rsidP="00A44581">
      <w:pPr>
        <w:pStyle w:val="TF-TEXTO"/>
      </w:pPr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r w:rsidR="1E9BBA90" w:rsidRPr="0B589AD6">
        <w:t xml:space="preserve">comparam os resultados </w:t>
      </w:r>
      <w:r w:rsidR="61C83ADD" w:rsidRPr="0B589AD6">
        <w:t xml:space="preserve">da </w:t>
      </w:r>
      <w:r w:rsidR="1E9BBA90" w:rsidRPr="0B589AD6">
        <w:t>classificaçã</w:t>
      </w:r>
      <w:r w:rsidR="5828946F" w:rsidRPr="0B589AD6">
        <w:t xml:space="preserve">o </w:t>
      </w:r>
      <w:r w:rsidR="1E9BBA90" w:rsidRPr="0B589AD6">
        <w:t>d</w:t>
      </w:r>
      <w:r w:rsidR="334266F9" w:rsidRPr="0B589AD6">
        <w:t>o</w:t>
      </w:r>
      <w:r w:rsidR="1E9BBA90" w:rsidRPr="0B589AD6">
        <w:t xml:space="preserve"> </w:t>
      </w:r>
      <w:r w:rsidR="009071A2">
        <w:t>RF</w:t>
      </w:r>
      <w:r w:rsidR="3B384934" w:rsidRPr="0B589AD6">
        <w:t xml:space="preserve"> </w:t>
      </w:r>
      <w:r w:rsidR="28B8C2E9" w:rsidRPr="0B589AD6">
        <w:t>em relação as redes</w:t>
      </w:r>
      <w:r>
        <w:t xml:space="preserve"> </w:t>
      </w:r>
      <w:proofErr w:type="spellStart"/>
      <w:r w:rsidRPr="0B589AD6">
        <w:rPr>
          <w:i/>
          <w:iCs/>
        </w:rPr>
        <w:t>Baysiana</w:t>
      </w:r>
      <w:r w:rsidR="4CB735C8" w:rsidRPr="0B589AD6">
        <w:rPr>
          <w:i/>
          <w:iCs/>
        </w:rPr>
        <w:t>s</w:t>
      </w:r>
      <w:proofErr w:type="spellEnd"/>
      <w:r w:rsidRPr="0B589AD6">
        <w:rPr>
          <w:i/>
          <w:iCs/>
        </w:rPr>
        <w:t xml:space="preserve"> </w:t>
      </w:r>
      <w:r>
        <w:t>e</w:t>
      </w:r>
      <w:r w:rsidR="149BE66B">
        <w:t xml:space="preserve"> a</w:t>
      </w:r>
      <w:r>
        <w:t xml:space="preserve"> </w:t>
      </w:r>
      <w:proofErr w:type="spellStart"/>
      <w:r w:rsidRPr="0B589AD6">
        <w:rPr>
          <w:i/>
          <w:iCs/>
        </w:rPr>
        <w:t>Support</w:t>
      </w:r>
      <w:proofErr w:type="spellEnd"/>
      <w:r w:rsidRPr="0B589AD6">
        <w:rPr>
          <w:i/>
          <w:iCs/>
        </w:rPr>
        <w:t xml:space="preserve"> Vector </w:t>
      </w:r>
      <w:proofErr w:type="spellStart"/>
      <w:r w:rsidRPr="0B589AD6">
        <w:rPr>
          <w:i/>
          <w:iCs/>
        </w:rPr>
        <w:t>Machine</w:t>
      </w:r>
      <w:proofErr w:type="spellEnd"/>
      <w:r>
        <w:t xml:space="preserve"> (</w:t>
      </w:r>
      <w:r w:rsidR="001B3DEC">
        <w:t>SVM</w:t>
      </w:r>
      <w:r>
        <w:t>)</w:t>
      </w:r>
      <w:r w:rsidR="47127B30">
        <w:t xml:space="preserve">. Dentre eles, o </w:t>
      </w:r>
      <w:r w:rsidR="7011BAAC">
        <w:t>RF obteve</w:t>
      </w:r>
      <w:r w:rsidR="004F6ED1">
        <w:t>,</w:t>
      </w:r>
      <w:r w:rsidR="7011BAAC">
        <w:t xml:space="preserve"> em média</w:t>
      </w:r>
      <w:r w:rsidR="004F6ED1">
        <w:t>,</w:t>
      </w:r>
      <w:r w:rsidR="7011BAAC">
        <w:t xml:space="preserve"> 90% de precisão</w:t>
      </w:r>
      <w:r w:rsidR="04303634">
        <w:t xml:space="preserve"> entre todas as combinações de características</w:t>
      </w:r>
      <w:r w:rsidR="4BA7252F">
        <w:t>, pois as árvore</w:t>
      </w:r>
      <w:r w:rsidR="14A8578B">
        <w:t>s</w:t>
      </w:r>
      <w:r w:rsidR="4BA7252F">
        <w:t xml:space="preserve"> de decisão </w:t>
      </w:r>
      <w:r w:rsidR="07FAE0EA">
        <w:t xml:space="preserve">são </w:t>
      </w:r>
      <w:r w:rsidR="4BA7252F">
        <w:t>independentes entre si.</w:t>
      </w:r>
      <w:r w:rsidR="3E888F16">
        <w:t xml:space="preserve"> Os autores</w:t>
      </w:r>
      <w:r w:rsidR="009071A2">
        <w:t xml:space="preserve"> </w:t>
      </w:r>
      <w:r w:rsidR="3E888F16">
        <w:t xml:space="preserve">também afirmam que pretendem utilizar mais o MS Kinect para capturar </w:t>
      </w:r>
      <w:r w:rsidR="71C1964A">
        <w:t xml:space="preserve">as </w:t>
      </w:r>
      <w:r w:rsidR="3E888F16">
        <w:t xml:space="preserve">características </w:t>
      </w:r>
      <w:r w:rsidR="7D7F8A80">
        <w:t xml:space="preserve">das passadas </w:t>
      </w:r>
      <w:r w:rsidR="3E888F16">
        <w:t xml:space="preserve">e o ângulo do pé para </w:t>
      </w:r>
      <w:r w:rsidR="7D7F8A80">
        <w:t>análise da marcha</w:t>
      </w:r>
      <w:r w:rsidR="3E888F16">
        <w:t>.</w:t>
      </w:r>
    </w:p>
    <w:p w14:paraId="2C481F61" w14:textId="38CD27DC" w:rsidR="00A44581" w:rsidRPr="00A641FF" w:rsidRDefault="00A641FF" w:rsidP="00E638A0">
      <w:pPr>
        <w:pStyle w:val="Ttulo2"/>
        <w:rPr>
          <w:lang w:val="en-US"/>
        </w:rPr>
      </w:pPr>
      <w:r w:rsidRPr="0B589AD6">
        <w:rPr>
          <w:lang w:val="en-US"/>
        </w:rPr>
        <w:t>Explaining Machine Learning Models for Clinical Gait Analysis</w:t>
      </w:r>
    </w:p>
    <w:p w14:paraId="629D9C7D" w14:textId="634A7A50" w:rsidR="00A44581" w:rsidRDefault="260D9976" w:rsidP="00C11C29">
      <w:pPr>
        <w:pStyle w:val="TF-TEXTO"/>
      </w:pPr>
      <w:r w:rsidRPr="0B589AD6">
        <w:t xml:space="preserve">Segundo </w:t>
      </w:r>
      <w:proofErr w:type="spellStart"/>
      <w:r w:rsidR="71A5DD6C" w:rsidRPr="0B589AD6">
        <w:t>Slijepcevic</w:t>
      </w:r>
      <w:proofErr w:type="spellEnd"/>
      <w:r w:rsidR="71A5DD6C" w:rsidRPr="0B589AD6">
        <w:t xml:space="preserve"> </w:t>
      </w:r>
      <w:r w:rsidR="71A5DD6C" w:rsidRPr="0B589AD6">
        <w:rPr>
          <w:i/>
          <w:iCs/>
        </w:rPr>
        <w:t>et al</w:t>
      </w:r>
      <w:r w:rsidR="71A5DD6C" w:rsidRPr="0B589AD6">
        <w:t>. (2021), a Análise Clínica da Marcha (ACM) se concentra em analisar e descrever quantitativamente aspectos cinemáticos (ângulos articulares), cinéticos (forças de reação do solo e momentos articulares) e musculares (</w:t>
      </w:r>
      <w:r w:rsidR="009071A2" w:rsidRPr="009071A2">
        <w:t>eletromiografia</w:t>
      </w:r>
      <w:r w:rsidR="71A5DD6C" w:rsidRPr="0B589AD6">
        <w:t xml:space="preserve">). Neste contexto, os autores exploraram métodos de </w:t>
      </w:r>
      <w:proofErr w:type="spellStart"/>
      <w:r w:rsidR="71A5DD6C" w:rsidRPr="001B3DEC">
        <w:rPr>
          <w:i/>
          <w:iCs/>
        </w:rPr>
        <w:t>Explainable</w:t>
      </w:r>
      <w:proofErr w:type="spellEnd"/>
      <w:r w:rsidR="71A5DD6C" w:rsidRPr="001B3DEC">
        <w:rPr>
          <w:i/>
          <w:iCs/>
        </w:rPr>
        <w:t xml:space="preserve"> Artificial </w:t>
      </w:r>
      <w:proofErr w:type="spellStart"/>
      <w:r w:rsidR="71A5DD6C" w:rsidRPr="001B3DEC">
        <w:rPr>
          <w:i/>
          <w:iCs/>
        </w:rPr>
        <w:t>Intelligence</w:t>
      </w:r>
      <w:proofErr w:type="spellEnd"/>
      <w:r w:rsidR="71A5DD6C" w:rsidRPr="0B589AD6">
        <w:t xml:space="preserve"> (XAI) para identificar como os modelos de </w:t>
      </w:r>
      <w:r w:rsidR="009071A2">
        <w:t>ML</w:t>
      </w:r>
      <w:r w:rsidR="71A5DD6C" w:rsidRPr="0B589AD6">
        <w:t xml:space="preserve"> produzem suas previsões por meio do </w:t>
      </w:r>
      <w:proofErr w:type="spellStart"/>
      <w:r w:rsidR="71A5DD6C" w:rsidRPr="0097569A">
        <w:rPr>
          <w:i/>
          <w:iCs/>
        </w:rPr>
        <w:t>Layer-wise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Relevance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Propagation</w:t>
      </w:r>
      <w:proofErr w:type="spellEnd"/>
      <w:r w:rsidR="71A5DD6C" w:rsidRPr="0B589AD6">
        <w:t xml:space="preserve"> (LRP), </w:t>
      </w:r>
      <w:r w:rsidR="000910FE">
        <w:t xml:space="preserve">tendo </w:t>
      </w:r>
      <w:r w:rsidR="71A5DD6C" w:rsidRPr="0B589AD6">
        <w:t xml:space="preserve">como objetivo aumentar a transparência na classificação </w:t>
      </w:r>
      <w:r w:rsidR="001B3DEC" w:rsidRPr="0B589AD6">
        <w:t xml:space="preserve">método </w:t>
      </w:r>
      <w:r w:rsidR="71A5DD6C" w:rsidRPr="0B589AD6">
        <w:t>automatizada clínica da marcha baseada em séries temporais</w:t>
      </w:r>
      <w:r w:rsidR="00DC1AB5">
        <w:t>.</w:t>
      </w:r>
      <w:r w:rsidR="007E29A7">
        <w:t xml:space="preserve"> </w:t>
      </w:r>
    </w:p>
    <w:p w14:paraId="6DDAFF90" w14:textId="7942C2C6" w:rsidR="00A44581" w:rsidRDefault="1DA59039" w:rsidP="00C11C29">
      <w:pPr>
        <w:pStyle w:val="TF-TEXTO"/>
      </w:pP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optaram pelos classificadores </w:t>
      </w:r>
      <w:proofErr w:type="spellStart"/>
      <w:r w:rsidRPr="19A880B6">
        <w:rPr>
          <w:i/>
          <w:iCs/>
        </w:rPr>
        <w:t>Support</w:t>
      </w:r>
      <w:proofErr w:type="spellEnd"/>
      <w:r w:rsidRPr="19A880B6">
        <w:rPr>
          <w:i/>
          <w:iCs/>
        </w:rPr>
        <w:t xml:space="preserve"> Vector </w:t>
      </w:r>
      <w:proofErr w:type="spellStart"/>
      <w:r w:rsidRPr="19A880B6">
        <w:rPr>
          <w:i/>
          <w:iCs/>
        </w:rPr>
        <w:t>Machine</w:t>
      </w:r>
      <w:proofErr w:type="spellEnd"/>
      <w:r>
        <w:t xml:space="preserve"> (SVM), </w:t>
      </w:r>
      <w:proofErr w:type="spellStart"/>
      <w:r w:rsidRPr="19A880B6">
        <w:rPr>
          <w:i/>
          <w:iCs/>
        </w:rPr>
        <w:t>Multilayer</w:t>
      </w:r>
      <w:proofErr w:type="spellEnd"/>
      <w:r w:rsidRPr="19A880B6">
        <w:rPr>
          <w:i/>
          <w:iCs/>
        </w:rPr>
        <w:t xml:space="preserve"> </w:t>
      </w:r>
      <w:proofErr w:type="spellStart"/>
      <w:r w:rsidRPr="19A880B6">
        <w:rPr>
          <w:i/>
          <w:iCs/>
        </w:rPr>
        <w:t>Perceptron</w:t>
      </w:r>
      <w:proofErr w:type="spellEnd"/>
      <w:r>
        <w:t xml:space="preserve"> (MLP) e </w:t>
      </w:r>
      <w:proofErr w:type="spellStart"/>
      <w:r w:rsidRPr="19A880B6">
        <w:rPr>
          <w:i/>
          <w:iCs/>
        </w:rPr>
        <w:t>Convolutional</w:t>
      </w:r>
      <w:proofErr w:type="spellEnd"/>
      <w:r w:rsidRPr="19A880B6">
        <w:rPr>
          <w:i/>
          <w:iCs/>
        </w:rPr>
        <w:t xml:space="preserve"> Neural Network</w:t>
      </w:r>
      <w:r>
        <w:t xml:space="preserve"> (CNN) como abordagens de ML para comparar a precisão e os padrões de relevância d</w:t>
      </w:r>
      <w:r w:rsidR="2C968762">
        <w:t>as</w:t>
      </w:r>
      <w:r>
        <w:t xml:space="preserve"> entrada</w:t>
      </w:r>
      <w:r w:rsidR="4B4215CF">
        <w:t>s</w:t>
      </w:r>
      <w:r>
        <w:t xml:space="preserve">. O SVM foi treinado </w:t>
      </w:r>
      <w:r w:rsidR="6FE29BC8">
        <w:t xml:space="preserve">utilizando o método de </w:t>
      </w:r>
      <w:r>
        <w:t>otimização quadrática</w:t>
      </w:r>
      <w:r w:rsidR="007C27DD">
        <w:t>.</w:t>
      </w:r>
      <w:r>
        <w:t xml:space="preserve"> </w:t>
      </w:r>
      <w:r w:rsidR="007C27DD">
        <w:t>P</w:t>
      </w:r>
      <w:r>
        <w:t xml:space="preserve">ara </w:t>
      </w:r>
      <w:r w:rsidR="007C27DD">
        <w:t>a</w:t>
      </w:r>
      <w:r>
        <w:t xml:space="preserve"> MLP</w:t>
      </w:r>
      <w:r w:rsidR="007C27DD">
        <w:t>,</w:t>
      </w:r>
      <w:r>
        <w:t xml:space="preserve"> utilizou</w:t>
      </w:r>
      <w:r w:rsidR="3F36B122">
        <w:t>-se</w:t>
      </w:r>
      <w:r>
        <w:t xml:space="preserve"> três camadas não lineares e conectadas com a função </w:t>
      </w:r>
      <w:proofErr w:type="spellStart"/>
      <w:r>
        <w:t>SoftMax</w:t>
      </w:r>
      <w:proofErr w:type="spellEnd"/>
      <w:r>
        <w:t xml:space="preserve"> na camada de saída</w:t>
      </w:r>
      <w:r w:rsidR="1EB52585">
        <w:t xml:space="preserve">. Já </w:t>
      </w:r>
      <w:r w:rsidR="00041404">
        <w:t>n</w:t>
      </w:r>
      <w:r>
        <w:t>o modelo CNN</w:t>
      </w:r>
      <w:r w:rsidR="00041404">
        <w:t>,</w:t>
      </w:r>
      <w:r>
        <w:t xml:space="preserve"> </w:t>
      </w:r>
      <w:r w:rsidR="00041404">
        <w:t>aplicou-se</w:t>
      </w:r>
      <w:r>
        <w:t xml:space="preserve"> três camadas </w:t>
      </w:r>
      <w:proofErr w:type="spellStart"/>
      <w:r w:rsidRPr="19A880B6">
        <w:rPr>
          <w:i/>
          <w:iCs/>
        </w:rPr>
        <w:t>convolucionais</w:t>
      </w:r>
      <w:proofErr w:type="spellEnd"/>
      <w:r>
        <w:t xml:space="preserve"> consecutivas, </w:t>
      </w:r>
      <w:r w:rsidR="5944D52E">
        <w:t xml:space="preserve">sendo </w:t>
      </w:r>
      <w:r>
        <w:t xml:space="preserve">mapeado por </w:t>
      </w:r>
      <w:r w:rsidR="3AD07BA0">
        <w:t xml:space="preserve">um </w:t>
      </w:r>
      <w:r>
        <w:t xml:space="preserve">vetor com mais de 2 mil dimensões. </w:t>
      </w:r>
      <w:r w:rsidR="19D20AC8">
        <w:t>Segundo os autores, o</w:t>
      </w:r>
      <w:r>
        <w:t xml:space="preserve">s modelos MLP e CNN foram treinados usando o gradiente descendente estocástico e </w:t>
      </w:r>
      <w:r w:rsidR="002545F6">
        <w:t xml:space="preserve">a </w:t>
      </w:r>
      <w:r>
        <w:t>média absoluta</w:t>
      </w:r>
      <w:r w:rsidR="120F32A1">
        <w:t xml:space="preserve"> com</w:t>
      </w:r>
      <w:r>
        <w:t xml:space="preserve"> os pesos </w:t>
      </w:r>
      <w:r w:rsidR="1AB8502E">
        <w:t xml:space="preserve">sendo </w:t>
      </w:r>
      <w:r>
        <w:t>iniciados aleatoriament</w:t>
      </w:r>
      <w:r w:rsidR="1A22EE39">
        <w:t>e.</w:t>
      </w:r>
    </w:p>
    <w:p w14:paraId="65E88EB3" w14:textId="46E0DBC6" w:rsidR="00A44581" w:rsidRPr="000851AA" w:rsidRDefault="304AC29E" w:rsidP="000851AA">
      <w:pPr>
        <w:pStyle w:val="TF-TEXTO"/>
      </w:pPr>
      <w:proofErr w:type="spellStart"/>
      <w:r w:rsidRPr="000851AA">
        <w:t>Slijepcevic</w:t>
      </w:r>
      <w:proofErr w:type="spellEnd"/>
      <w:r w:rsidRPr="000851AA">
        <w:t xml:space="preserve"> </w:t>
      </w:r>
      <w:r w:rsidRPr="000851AA">
        <w:rPr>
          <w:i/>
          <w:iCs/>
        </w:rPr>
        <w:t>et al</w:t>
      </w:r>
      <w:r w:rsidRPr="000851AA">
        <w:t xml:space="preserve">. (2021) </w:t>
      </w:r>
      <w:r w:rsidR="6D2C662B" w:rsidRPr="000851AA">
        <w:t xml:space="preserve">estruturam </w:t>
      </w:r>
      <w:r w:rsidR="5C54EBBF" w:rsidRPr="000851AA">
        <w:t>os</w:t>
      </w:r>
      <w:r w:rsidR="004064E4" w:rsidRPr="000851AA">
        <w:t xml:space="preserve"> treinos </w:t>
      </w:r>
      <w:r w:rsidR="01101D26" w:rsidRPr="000851AA">
        <w:t>d</w:t>
      </w:r>
      <w:r w:rsidR="003648F6" w:rsidRPr="000851AA">
        <w:t xml:space="preserve">os </w:t>
      </w:r>
      <w:r w:rsidR="004064E4" w:rsidRPr="000851AA">
        <w:t>modelos</w:t>
      </w:r>
      <w:r w:rsidR="005E186C" w:rsidRPr="000851AA">
        <w:t xml:space="preserve"> de classificação </w:t>
      </w:r>
      <w:r w:rsidR="49423500" w:rsidRPr="000851AA">
        <w:t>de acordo com as etapas presentes n</w:t>
      </w:r>
      <w:r w:rsidR="40DA1E37" w:rsidRPr="000851AA">
        <w:t>o fluxo de classificação da</w:t>
      </w:r>
      <w:r w:rsidR="00C42D6C" w:rsidRPr="000851AA">
        <w:t xml:space="preserve"> </w:t>
      </w:r>
      <w:r w:rsidRPr="000851AA">
        <w:fldChar w:fldCharType="begin"/>
      </w:r>
      <w:r w:rsidRPr="000851AA">
        <w:instrText xml:space="preserve"> REF _Ref133167623 \h </w:instrText>
      </w:r>
      <w:r w:rsidR="000851AA">
        <w:instrText xml:space="preserve"> \* MERGEFORMAT </w:instrText>
      </w:r>
      <w:r w:rsidRPr="000851AA">
        <w:fldChar w:fldCharType="separate"/>
      </w:r>
      <w:r w:rsidR="005E07C8" w:rsidRPr="000851AA">
        <w:t>Figura 6</w:t>
      </w:r>
      <w:r w:rsidRPr="000851AA">
        <w:fldChar w:fldCharType="end"/>
      </w:r>
      <w:r w:rsidR="6510CE10" w:rsidRPr="000851AA">
        <w:t>.</w:t>
      </w:r>
      <w:r w:rsidR="00067DAB" w:rsidRPr="000851AA">
        <w:t xml:space="preserve"> </w:t>
      </w:r>
      <w:r w:rsidR="36F04565" w:rsidRPr="000851AA">
        <w:t xml:space="preserve">Inicialmente, obtém-se </w:t>
      </w:r>
      <w:r w:rsidR="00B67890" w:rsidRPr="000851AA">
        <w:t>os dados de entrada</w:t>
      </w:r>
      <w:r w:rsidR="008A73BB" w:rsidRPr="000851AA">
        <w:t xml:space="preserve"> </w:t>
      </w:r>
      <w:r w:rsidR="2BD14B5D" w:rsidRPr="000851AA">
        <w:t>através d</w:t>
      </w:r>
      <w:r w:rsidR="0069597E" w:rsidRPr="000851AA">
        <w:t>o</w:t>
      </w:r>
      <w:r w:rsidR="008A73BB" w:rsidRPr="000851AA">
        <w:t xml:space="preserve"> </w:t>
      </w:r>
      <w:proofErr w:type="spellStart"/>
      <w:r w:rsidR="00D213B1" w:rsidRPr="0097569A">
        <w:rPr>
          <w:i/>
          <w:iCs/>
        </w:rPr>
        <w:t>G</w:t>
      </w:r>
      <w:r w:rsidR="008A73BB" w:rsidRPr="0097569A">
        <w:rPr>
          <w:i/>
          <w:iCs/>
        </w:rPr>
        <w:t>round</w:t>
      </w:r>
      <w:proofErr w:type="spellEnd"/>
      <w:r w:rsidR="008A73BB" w:rsidRPr="0097569A">
        <w:rPr>
          <w:i/>
          <w:iCs/>
        </w:rPr>
        <w:t xml:space="preserve"> </w:t>
      </w:r>
      <w:proofErr w:type="spellStart"/>
      <w:r w:rsidR="00D213B1" w:rsidRPr="0097569A">
        <w:rPr>
          <w:i/>
          <w:iCs/>
        </w:rPr>
        <w:t>R</w:t>
      </w:r>
      <w:r w:rsidR="008A73BB" w:rsidRPr="0097569A">
        <w:rPr>
          <w:i/>
          <w:iCs/>
        </w:rPr>
        <w:t>eaction</w:t>
      </w:r>
      <w:proofErr w:type="spellEnd"/>
      <w:r w:rsidR="008A73BB" w:rsidRPr="0097569A">
        <w:rPr>
          <w:i/>
          <w:iCs/>
        </w:rPr>
        <w:t xml:space="preserve"> </w:t>
      </w:r>
      <w:r w:rsidR="00D213B1" w:rsidRPr="0097569A">
        <w:rPr>
          <w:i/>
          <w:iCs/>
        </w:rPr>
        <w:t>F</w:t>
      </w:r>
      <w:r w:rsidR="008A73BB" w:rsidRPr="0097569A">
        <w:rPr>
          <w:i/>
          <w:iCs/>
        </w:rPr>
        <w:t>orces</w:t>
      </w:r>
      <w:r w:rsidR="0097569A">
        <w:rPr>
          <w:i/>
          <w:iCs/>
        </w:rPr>
        <w:t xml:space="preserve"> </w:t>
      </w:r>
      <w:r w:rsidR="008A73BB" w:rsidRPr="0097569A">
        <w:t>(</w:t>
      </w:r>
      <w:proofErr w:type="spellStart"/>
      <w:r w:rsidR="008A73BB" w:rsidRPr="000851AA">
        <w:t>GRFs</w:t>
      </w:r>
      <w:proofErr w:type="spellEnd"/>
      <w:r w:rsidR="008A73BB" w:rsidRPr="000851AA">
        <w:t>)</w:t>
      </w:r>
      <w:r w:rsidR="00A15AD4" w:rsidRPr="000851AA">
        <w:t xml:space="preserve"> </w:t>
      </w:r>
      <w:r w:rsidR="008B0169" w:rsidRPr="000851AA">
        <w:t>de</w:t>
      </w:r>
      <w:r w:rsidR="00A15AD4" w:rsidRPr="000851AA">
        <w:t xml:space="preserve"> ambas as pernas</w:t>
      </w:r>
      <w:r w:rsidR="2EFD7A02" w:rsidRPr="000851AA">
        <w:t>.</w:t>
      </w:r>
      <w:r w:rsidR="00B67890" w:rsidRPr="000851AA">
        <w:t xml:space="preserve"> </w:t>
      </w:r>
      <w:r w:rsidR="02ED3588" w:rsidRPr="000851AA">
        <w:t>N</w:t>
      </w:r>
      <w:r w:rsidR="0B23BDF6" w:rsidRPr="000851AA">
        <w:t>o item</w:t>
      </w:r>
      <w:r w:rsidR="35641066" w:rsidRPr="000851AA">
        <w:t xml:space="preserve"> </w:t>
      </w:r>
      <w:r w:rsidR="00B67890" w:rsidRPr="000851AA">
        <w:t>(</w:t>
      </w:r>
      <w:r w:rsidR="00CF5050" w:rsidRPr="000851AA">
        <w:t>B</w:t>
      </w:r>
      <w:r w:rsidR="00B67890" w:rsidRPr="000851AA">
        <w:t>)</w:t>
      </w:r>
      <w:r w:rsidR="5D058AF3" w:rsidRPr="000851AA">
        <w:t>,</w:t>
      </w:r>
      <w:r w:rsidR="79ECE790" w:rsidRPr="000851AA">
        <w:t xml:space="preserve"> </w:t>
      </w:r>
      <w:r w:rsidR="10CAD7E7" w:rsidRPr="000851AA">
        <w:t>realiza-se a</w:t>
      </w:r>
      <w:r w:rsidR="00B67890" w:rsidRPr="000851AA">
        <w:t xml:space="preserve"> </w:t>
      </w:r>
      <w:r w:rsidR="00A67A21" w:rsidRPr="000851AA">
        <w:t>classifica</w:t>
      </w:r>
      <w:r w:rsidR="76BF2B34" w:rsidRPr="000851AA">
        <w:t>ção</w:t>
      </w:r>
      <w:r w:rsidR="00A67A21" w:rsidRPr="000851AA">
        <w:t xml:space="preserve"> com</w:t>
      </w:r>
      <w:r w:rsidR="00CF5050" w:rsidRPr="000851AA">
        <w:t xml:space="preserve"> base </w:t>
      </w:r>
      <w:r w:rsidR="002D6E08" w:rsidRPr="000851AA">
        <w:t>nas forças tridimensionais</w:t>
      </w:r>
      <w:r w:rsidR="00BA7D5B" w:rsidRPr="000851AA">
        <w:t xml:space="preserve"> </w:t>
      </w:r>
      <w:r w:rsidR="00A67A21" w:rsidRPr="000851AA">
        <w:t xml:space="preserve">de </w:t>
      </w:r>
      <w:proofErr w:type="spellStart"/>
      <w:r w:rsidR="00A67A21" w:rsidRPr="000851AA">
        <w:t>GRFs</w:t>
      </w:r>
      <w:proofErr w:type="spellEnd"/>
      <w:r w:rsidR="2DE91284" w:rsidRPr="000851AA">
        <w:t xml:space="preserve">. Posteriormente, </w:t>
      </w:r>
      <w:r w:rsidR="03B1F3DA" w:rsidRPr="000851AA">
        <w:t>no item (C),</w:t>
      </w:r>
      <w:r w:rsidR="00A67A21" w:rsidRPr="000851AA">
        <w:t xml:space="preserve"> </w:t>
      </w:r>
      <w:r w:rsidR="00401034" w:rsidRPr="000851AA">
        <w:t>utiliza</w:t>
      </w:r>
      <w:r w:rsidR="14452CA5" w:rsidRPr="000851AA">
        <w:t>-se</w:t>
      </w:r>
      <w:r w:rsidR="00401034" w:rsidRPr="000851AA">
        <w:t xml:space="preserve"> as pontuações relevantes </w:t>
      </w:r>
      <w:r w:rsidR="009426FD" w:rsidRPr="000851AA">
        <w:t>re</w:t>
      </w:r>
      <w:r w:rsidR="6DA25F33" w:rsidRPr="000851AA">
        <w:t>fe</w:t>
      </w:r>
      <w:r w:rsidR="2C6DD2CE" w:rsidRPr="000851AA">
        <w:t>re</w:t>
      </w:r>
      <w:r w:rsidR="6DA25F33" w:rsidRPr="000851AA">
        <w:t xml:space="preserve">ntes </w:t>
      </w:r>
      <w:r w:rsidR="009426FD" w:rsidRPr="000851AA">
        <w:t>ao espe</w:t>
      </w:r>
      <w:r w:rsidR="07F2F777" w:rsidRPr="000851AA">
        <w:t>ctro</w:t>
      </w:r>
      <w:r w:rsidR="009426FD" w:rsidRPr="000851AA">
        <w:t xml:space="preserve"> </w:t>
      </w:r>
      <w:r w:rsidR="009426FD" w:rsidRPr="000851AA">
        <w:lastRenderedPageBreak/>
        <w:t>d</w:t>
      </w:r>
      <w:r w:rsidR="00160FED" w:rsidRPr="000851AA">
        <w:t xml:space="preserve">o sinal de entrada </w:t>
      </w:r>
      <w:r w:rsidR="71CFC1BE" w:rsidRPr="000851AA">
        <w:t xml:space="preserve">através da </w:t>
      </w:r>
      <w:r w:rsidR="006D28E8" w:rsidRPr="000851AA">
        <w:t>LRP</w:t>
      </w:r>
      <w:r w:rsidR="4B369F98" w:rsidRPr="000851AA">
        <w:t>. Por fim, nos itens (D) e (E) busca-se</w:t>
      </w:r>
      <w:r w:rsidR="008A4546" w:rsidRPr="000851AA">
        <w:t xml:space="preserve"> explicar os resultados</w:t>
      </w:r>
      <w:r w:rsidR="00BC30CD" w:rsidRPr="000851AA">
        <w:t xml:space="preserve"> </w:t>
      </w:r>
      <w:r w:rsidR="7A6F8BFB" w:rsidRPr="000851AA">
        <w:t xml:space="preserve">de forma </w:t>
      </w:r>
      <w:r w:rsidR="00DE1BE8" w:rsidRPr="000851AA">
        <w:t>e</w:t>
      </w:r>
      <w:r w:rsidR="00DC1E65" w:rsidRPr="000851AA">
        <w:t>stat</w:t>
      </w:r>
      <w:r w:rsidR="5DEAB175" w:rsidRPr="000851AA">
        <w:t>í</w:t>
      </w:r>
      <w:r w:rsidR="00DC1E65" w:rsidRPr="000851AA">
        <w:t>stica</w:t>
      </w:r>
      <w:r w:rsidR="0B99B6FE" w:rsidRPr="000851AA">
        <w:t xml:space="preserve"> ou n</w:t>
      </w:r>
      <w:r w:rsidR="009054B4" w:rsidRPr="000851AA">
        <w:t xml:space="preserve">a </w:t>
      </w:r>
      <w:r w:rsidR="00731647" w:rsidRPr="000851AA">
        <w:t xml:space="preserve">perspectiva </w:t>
      </w:r>
      <w:r w:rsidR="00DE1BE8" w:rsidRPr="000851AA">
        <w:t>clínica</w:t>
      </w:r>
      <w:r w:rsidR="00731647" w:rsidRPr="000851AA">
        <w:t>.</w:t>
      </w:r>
      <w:r w:rsidR="00ED3C32" w:rsidRPr="000851AA">
        <w:t xml:space="preserve"> </w:t>
      </w:r>
    </w:p>
    <w:p w14:paraId="53F73DEA" w14:textId="797B8D15" w:rsidR="00BA12ED" w:rsidRDefault="00BA12ED" w:rsidP="00CC0E5F">
      <w:pPr>
        <w:pStyle w:val="TF-FIGURA"/>
      </w:pPr>
      <w:bookmarkStart w:id="39" w:name="_Ref13316762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6</w:t>
      </w:r>
      <w:r>
        <w:fldChar w:fldCharType="end"/>
      </w:r>
      <w:bookmarkEnd w:id="39"/>
      <w:r>
        <w:t xml:space="preserve"> </w:t>
      </w:r>
      <w:r w:rsidR="00CC0E5F">
        <w:t>–</w:t>
      </w:r>
      <w:r>
        <w:t xml:space="preserve"> </w:t>
      </w:r>
      <w:r w:rsidR="00CC0E5F">
        <w:t>Fluxo de classificação automatizada de marcha</w:t>
      </w:r>
    </w:p>
    <w:p w14:paraId="38AC6E88" w14:textId="5B0FD06E" w:rsidR="00F37311" w:rsidRDefault="00B1464C" w:rsidP="002C39B5">
      <w:pPr>
        <w:pStyle w:val="TF-FONTE"/>
      </w:pPr>
      <w:r>
        <w:rPr>
          <w:noProof/>
        </w:rPr>
        <w:drawing>
          <wp:inline distT="0" distB="0" distL="0" distR="0" wp14:anchorId="5686DE0A" wp14:editId="7573ACE5">
            <wp:extent cx="5650230" cy="2084502"/>
            <wp:effectExtent l="19050" t="19050" r="26670" b="11430"/>
            <wp:docPr id="2120553286" name="Imagem 1" descr="Interface gráfica do usuári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" r="2338" b="-1"/>
                    <a:stretch/>
                  </pic:blipFill>
                  <pic:spPr bwMode="auto">
                    <a:xfrm>
                      <a:off x="0" y="0"/>
                      <a:ext cx="5658514" cy="2087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E5F">
        <w:t xml:space="preserve">Fonte: </w:t>
      </w:r>
      <w:proofErr w:type="spellStart"/>
      <w:r w:rsidR="00D221FD">
        <w:t>Slijepcevic</w:t>
      </w:r>
      <w:proofErr w:type="spellEnd"/>
      <w:r w:rsidR="00D221FD">
        <w:t xml:space="preserve"> </w:t>
      </w:r>
      <w:r w:rsidR="00D221FD" w:rsidRPr="0B589AD6">
        <w:rPr>
          <w:i/>
          <w:iCs/>
        </w:rPr>
        <w:t>et al</w:t>
      </w:r>
      <w:r w:rsidR="00D221FD">
        <w:t xml:space="preserve">. </w:t>
      </w:r>
      <w:r w:rsidR="43009568">
        <w:t>(</w:t>
      </w:r>
      <w:r w:rsidR="00D221FD">
        <w:t>2021</w:t>
      </w:r>
      <w:r w:rsidR="5B453B9C">
        <w:t>)</w:t>
      </w:r>
      <w:r w:rsidR="00D221FD">
        <w:t>.</w:t>
      </w:r>
    </w:p>
    <w:p w14:paraId="73D6191A" w14:textId="5FCB5368" w:rsidR="3FD19BBB" w:rsidRDefault="3FD19BBB" w:rsidP="0B589AD6">
      <w:pPr>
        <w:pStyle w:val="TF-TEXTO"/>
        <w:spacing w:line="259" w:lineRule="auto"/>
      </w:pPr>
      <w:proofErr w:type="spellStart"/>
      <w:r w:rsidRPr="0B589AD6">
        <w:t>Slijepcevic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(2021) utilizaram dados de 132 pacientes com distúrbios da marcha e de 62 saudáveis, de ambos os gêneros e com diferentes características físicas, para medir as </w:t>
      </w:r>
      <w:proofErr w:type="spellStart"/>
      <w:r w:rsidRPr="0B589AD6">
        <w:t>GRFs</w:t>
      </w:r>
      <w:proofErr w:type="spellEnd"/>
      <w:r w:rsidRPr="0B589AD6">
        <w:t xml:space="preserve">. </w:t>
      </w:r>
      <w:r w:rsidR="00A13A60">
        <w:t>Segundo os autores, o</w:t>
      </w:r>
      <w:r w:rsidRPr="0B589AD6">
        <w:t xml:space="preserve"> conjunto de dados incluiu três classes de distúrbios ortopédicos da marcha associados ao quadril, joelho e tornozelo. Para capturar as </w:t>
      </w:r>
      <w:proofErr w:type="spellStart"/>
      <w:r w:rsidRPr="0B589AD6">
        <w:t>GRFs</w:t>
      </w:r>
      <w:proofErr w:type="spellEnd"/>
      <w:r w:rsidRPr="0B589AD6">
        <w:t xml:space="preserve"> tridimensionais, foram utilizados quatro componentes: força horizontal, força médio-lateral, força anteroposterior horizontal e força vertical, gerando um vetor de entrada com 1x606 dimensões para cada tentativa de marcha</w:t>
      </w:r>
      <w:r w:rsidR="54B4BD66" w:rsidRPr="0B589AD6">
        <w:t xml:space="preserve">. No entanto, segundo </w:t>
      </w:r>
      <w:proofErr w:type="spellStart"/>
      <w:r w:rsidR="54B4BD66" w:rsidRPr="0B589AD6">
        <w:t>Slijepcevic</w:t>
      </w:r>
      <w:proofErr w:type="spellEnd"/>
      <w:r w:rsidR="54B4BD66" w:rsidRPr="0B589AD6">
        <w:t xml:space="preserve"> </w:t>
      </w:r>
      <w:r w:rsidR="54B4BD66" w:rsidRPr="0B589AD6">
        <w:rPr>
          <w:i/>
          <w:iCs/>
        </w:rPr>
        <w:t>et al</w:t>
      </w:r>
      <w:r w:rsidR="54B4BD66" w:rsidRPr="0B589AD6">
        <w:t xml:space="preserve">. (2021), os resultados indicaram uma diferença mínima entre os classificadores. A </w:t>
      </w:r>
      <w:r w:rsidR="00A13A60">
        <w:fldChar w:fldCharType="begin"/>
      </w:r>
      <w:r w:rsidR="00A13A60">
        <w:instrText xml:space="preserve"> REF _Ref133171932 \h </w:instrText>
      </w:r>
      <w:r w:rsidR="00A13A60">
        <w:fldChar w:fldCharType="separate"/>
      </w:r>
      <w:r w:rsidR="00A13A60">
        <w:t xml:space="preserve">Figura </w:t>
      </w:r>
      <w:r w:rsidR="00A13A60">
        <w:rPr>
          <w:noProof/>
        </w:rPr>
        <w:t>7</w:t>
      </w:r>
      <w:r w:rsidR="00A13A60">
        <w:fldChar w:fldCharType="end"/>
      </w:r>
      <w:r w:rsidR="00A13A60">
        <w:t xml:space="preserve"> </w:t>
      </w:r>
      <w:r w:rsidR="54B4BD66" w:rsidRPr="0B589AD6">
        <w:t>apresenta a acurácia obtida pelos modelos CNN, SVM e MLP.</w:t>
      </w:r>
    </w:p>
    <w:p w14:paraId="48FA836B" w14:textId="630DECE1" w:rsidR="00AA321C" w:rsidRDefault="00AA321C" w:rsidP="00A1766A">
      <w:pPr>
        <w:pStyle w:val="TF-LEGENDA"/>
      </w:pPr>
      <w:bookmarkStart w:id="40" w:name="_Ref13317193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7</w:t>
      </w:r>
      <w:r>
        <w:fldChar w:fldCharType="end"/>
      </w:r>
      <w:bookmarkEnd w:id="40"/>
      <w:r>
        <w:t xml:space="preserve"> – </w:t>
      </w:r>
      <w:proofErr w:type="spellStart"/>
      <w:r w:rsidRPr="0B589AD6">
        <w:rPr>
          <w:i/>
          <w:iCs/>
        </w:rPr>
        <w:t>Accuracy</w:t>
      </w:r>
      <w:proofErr w:type="spellEnd"/>
      <w:r>
        <w:t xml:space="preserve"> d</w:t>
      </w:r>
      <w:r w:rsidR="004149F2">
        <w:t>os modelos ML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B589AD6" w14:paraId="4C22B061" w14:textId="77777777" w:rsidTr="00A1766A">
        <w:trPr>
          <w:trHeight w:val="300"/>
        </w:trPr>
        <w:tc>
          <w:tcPr>
            <w:tcW w:w="3020" w:type="dxa"/>
            <w:vAlign w:val="center"/>
          </w:tcPr>
          <w:p w14:paraId="49178B5C" w14:textId="5A770625" w:rsidR="57722361" w:rsidRDefault="57722361" w:rsidP="00A1766A">
            <w:pPr>
              <w:pStyle w:val="TF-FIGURA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2FB192" wp14:editId="6E58577B">
                  <wp:extent cx="1801582" cy="877696"/>
                  <wp:effectExtent l="0" t="0" r="0" b="0"/>
                  <wp:docPr id="148502850" name="Imagem 14850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82" cy="87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5282B9EB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5282B9EB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CNN</w:t>
            </w:r>
          </w:p>
        </w:tc>
        <w:tc>
          <w:tcPr>
            <w:tcW w:w="3020" w:type="dxa"/>
            <w:vAlign w:val="center"/>
          </w:tcPr>
          <w:p w14:paraId="062DA597" w14:textId="31F383AD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A2C609D" wp14:editId="52E44DCB">
                  <wp:extent cx="1764903" cy="873567"/>
                  <wp:effectExtent l="0" t="0" r="0" b="0"/>
                  <wp:docPr id="170023075" name="Imagem 17002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03" cy="8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70A6A520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70A6A520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SVM</w:t>
            </w:r>
          </w:p>
        </w:tc>
        <w:tc>
          <w:tcPr>
            <w:tcW w:w="3020" w:type="dxa"/>
            <w:vAlign w:val="center"/>
          </w:tcPr>
          <w:p w14:paraId="5E9C92C6" w14:textId="22E6BE37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908F28B" wp14:editId="55A6AE5A">
                  <wp:extent cx="1636556" cy="877661"/>
                  <wp:effectExtent l="0" t="0" r="0" b="0"/>
                  <wp:docPr id="1083625454" name="Imagem 1083625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56" cy="8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357B6909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357B6909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MLP</w:t>
            </w:r>
          </w:p>
        </w:tc>
      </w:tr>
    </w:tbl>
    <w:p w14:paraId="50B24AE3" w14:textId="40E62D57" w:rsidR="00AA321C" w:rsidRDefault="00AA321C" w:rsidP="00A1766A">
      <w:pPr>
        <w:pStyle w:val="TF-FONTE"/>
      </w:pPr>
      <w:r>
        <w:t xml:space="preserve">Fonte: </w:t>
      </w:r>
      <w:proofErr w:type="spellStart"/>
      <w:r>
        <w:t>Slijepcevic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 xml:space="preserve">. </w:t>
      </w:r>
      <w:r w:rsidR="751AF25C">
        <w:t>(</w:t>
      </w:r>
      <w:r>
        <w:t>2021</w:t>
      </w:r>
      <w:r w:rsidR="7779EB02">
        <w:t>)</w:t>
      </w:r>
      <w:r>
        <w:t>.</w:t>
      </w:r>
    </w:p>
    <w:p w14:paraId="0C5C12E0" w14:textId="4A4EB5AF" w:rsidR="00F568E0" w:rsidRDefault="00D35CC8" w:rsidP="00930EC2">
      <w:pPr>
        <w:pStyle w:val="TF-FIGURA"/>
        <w:jc w:val="both"/>
      </w:pPr>
      <w:r>
        <w:tab/>
        <w:t xml:space="preserve">De acordo com </w:t>
      </w:r>
      <w:proofErr w:type="spellStart"/>
      <w:r w:rsidRPr="001836A1">
        <w:t>Slijepcevic</w:t>
      </w:r>
      <w:proofErr w:type="spellEnd"/>
      <w:r w:rsidRPr="001836A1">
        <w:t xml:space="preserve"> </w:t>
      </w:r>
      <w:r w:rsidRPr="19A880B6">
        <w:rPr>
          <w:i/>
          <w:iCs/>
        </w:rPr>
        <w:t>et al</w:t>
      </w:r>
      <w:r w:rsidRPr="001836A1">
        <w:t>. (2021)</w:t>
      </w:r>
      <w:r>
        <w:t xml:space="preserve">, </w:t>
      </w:r>
      <w:r w:rsidR="00006276">
        <w:t xml:space="preserve">o LRP consegue </w:t>
      </w:r>
      <w:r w:rsidR="5B144B0E">
        <w:t xml:space="preserve">determinar </w:t>
      </w:r>
      <w:r w:rsidR="00006276">
        <w:t>onde a previsão está fundamentada, porém não explica o motivo para esses padrões</w:t>
      </w:r>
      <w:r w:rsidR="617AE172">
        <w:t>.</w:t>
      </w:r>
      <w:r w:rsidR="00006276">
        <w:t xml:space="preserve"> </w:t>
      </w:r>
      <w:r w:rsidR="6CA53428">
        <w:t>A</w:t>
      </w:r>
      <w:r w:rsidR="00434189">
        <w:t xml:space="preserve">lém disso, </w:t>
      </w:r>
      <w:r w:rsidR="692C3669">
        <w:t xml:space="preserve">segundo os autores, </w:t>
      </w:r>
      <w:r w:rsidR="0058508C">
        <w:t xml:space="preserve">a utilização </w:t>
      </w:r>
      <w:r w:rsidR="00027B62">
        <w:t>d</w:t>
      </w:r>
      <w:r w:rsidR="00434189">
        <w:t xml:space="preserve">ele </w:t>
      </w:r>
      <w:r w:rsidR="0058508C">
        <w:t xml:space="preserve">é </w:t>
      </w:r>
      <w:r w:rsidR="00186683">
        <w:t xml:space="preserve">apenas </w:t>
      </w:r>
      <w:r w:rsidR="2EF7DBEF">
        <w:t xml:space="preserve">indicada </w:t>
      </w:r>
      <w:r w:rsidR="0058508C">
        <w:t xml:space="preserve">se o </w:t>
      </w:r>
      <w:r w:rsidR="00186683">
        <w:t>método</w:t>
      </w:r>
      <w:r w:rsidR="0058508C">
        <w:t xml:space="preserve"> de classificação </w:t>
      </w:r>
      <w:r w:rsidR="003442D3">
        <w:t>alcance</w:t>
      </w:r>
      <w:r w:rsidR="0047389B">
        <w:t xml:space="preserve"> conclusões significativas</w:t>
      </w:r>
      <w:r w:rsidR="00A03007">
        <w:t xml:space="preserve">, pois </w:t>
      </w:r>
      <w:r w:rsidR="6B9A120A">
        <w:t xml:space="preserve">ao </w:t>
      </w:r>
      <w:r w:rsidR="00C96D79">
        <w:t>an</w:t>
      </w:r>
      <w:r w:rsidR="3BD2BFAF">
        <w:t>alisar</w:t>
      </w:r>
      <w:r w:rsidR="00C96D79">
        <w:t xml:space="preserve"> um modelo não confiável</w:t>
      </w:r>
      <w:r w:rsidR="5DA4C8D4">
        <w:t>,</w:t>
      </w:r>
      <w:r w:rsidR="00C96D79">
        <w:t xml:space="preserve"> pode</w:t>
      </w:r>
      <w:r w:rsidR="00A03007">
        <w:t xml:space="preserve"> </w:t>
      </w:r>
      <w:r w:rsidR="00FD2313">
        <w:t>resultar em</w:t>
      </w:r>
      <w:r w:rsidR="00A03007">
        <w:t xml:space="preserve"> </w:t>
      </w:r>
      <w:r w:rsidR="00435CEA">
        <w:t>ruídos e padrões instáveis</w:t>
      </w:r>
      <w:r w:rsidR="00006276">
        <w:t xml:space="preserve">. </w:t>
      </w:r>
      <w:r w:rsidR="008F1B17">
        <w:t>Além disso,</w:t>
      </w:r>
      <w:r w:rsidR="00B15427">
        <w:t xml:space="preserve"> </w:t>
      </w:r>
      <w:proofErr w:type="spellStart"/>
      <w:r w:rsidR="34845965">
        <w:t>Slijepcevic</w:t>
      </w:r>
      <w:proofErr w:type="spellEnd"/>
      <w:r w:rsidR="34845965">
        <w:t xml:space="preserve"> </w:t>
      </w:r>
      <w:r w:rsidR="34845965" w:rsidRPr="19A880B6">
        <w:rPr>
          <w:i/>
          <w:iCs/>
        </w:rPr>
        <w:t>et al</w:t>
      </w:r>
      <w:r w:rsidR="34845965">
        <w:t xml:space="preserve">. (2021) também </w:t>
      </w:r>
      <w:r w:rsidR="008F1B17">
        <w:t>observa</w:t>
      </w:r>
      <w:r w:rsidR="59927D69">
        <w:t>ram</w:t>
      </w:r>
      <w:r w:rsidR="00F959FE">
        <w:t xml:space="preserve"> que a normalização dos dados de entrada </w:t>
      </w:r>
      <w:r w:rsidR="30215B7E">
        <w:t>acabe sendo</w:t>
      </w:r>
      <w:r w:rsidR="00F959FE">
        <w:t xml:space="preserve"> um fator importante para o ML</w:t>
      </w:r>
      <w:r w:rsidR="00930EC2">
        <w:t>, pois caso os intervalos entre os valores forem divergentes</w:t>
      </w:r>
      <w:r w:rsidR="00775D32">
        <w:t xml:space="preserve"> afeta negativamente a previsão.</w:t>
      </w:r>
      <w:r w:rsidR="00D01DC3">
        <w:t xml:space="preserve"> </w:t>
      </w:r>
      <w:r w:rsidR="201FC6A4">
        <w:t>Por fim, o</w:t>
      </w:r>
      <w:r w:rsidR="00D01DC3">
        <w:t xml:space="preserve">s autores ressaltam </w:t>
      </w:r>
      <w:r w:rsidR="7F72393C">
        <w:t xml:space="preserve">que </w:t>
      </w:r>
      <w:r w:rsidR="002D489E">
        <w:t>os métodos de XAI</w:t>
      </w:r>
      <w:r w:rsidR="006A649A">
        <w:t>,</w:t>
      </w:r>
      <w:r w:rsidR="002D489E">
        <w:t xml:space="preserve"> para </w:t>
      </w:r>
      <w:r w:rsidR="002E5C42">
        <w:t>explicar as previsões de modelos ML</w:t>
      </w:r>
      <w:r w:rsidR="006A649A">
        <w:t>,</w:t>
      </w:r>
      <w:r w:rsidR="002E5C42">
        <w:t xml:space="preserve"> são promissor</w:t>
      </w:r>
      <w:r w:rsidR="00287C0A">
        <w:t>e</w:t>
      </w:r>
      <w:r w:rsidR="002E5C42">
        <w:t>s</w:t>
      </w:r>
      <w:r w:rsidR="000A30BB">
        <w:t xml:space="preserve"> e podem ajudar na justificativa das classificações automáticas de CGA.</w:t>
      </w:r>
    </w:p>
    <w:p w14:paraId="25B7474A" w14:textId="10FD87EE" w:rsidR="00451B94" w:rsidRDefault="00451B94" w:rsidP="00424AD5">
      <w:pPr>
        <w:pStyle w:val="Ttulo1"/>
      </w:pPr>
      <w:bookmarkStart w:id="41" w:name="_Toc54164921"/>
      <w:bookmarkStart w:id="42" w:name="_Toc54165675"/>
      <w:bookmarkStart w:id="43" w:name="_Toc54169333"/>
      <w:bookmarkStart w:id="44" w:name="_Toc96347439"/>
      <w:bookmarkStart w:id="45" w:name="_Toc96357723"/>
      <w:bookmarkStart w:id="46" w:name="_Toc96491866"/>
      <w:bookmarkStart w:id="47" w:name="_Toc411603107"/>
      <w:bookmarkEnd w:id="25"/>
      <w:r>
        <w:t>proposta</w:t>
      </w:r>
      <w:r w:rsidR="00971DD6">
        <w:t xml:space="preserve"> </w:t>
      </w:r>
      <w:r w:rsidR="006F0FE6">
        <w:t>DE MODELO</w:t>
      </w:r>
    </w:p>
    <w:p w14:paraId="7B517DD1" w14:textId="509D95B5" w:rsidR="006F0FE6" w:rsidRDefault="006F0FE6" w:rsidP="00971DD6">
      <w:pPr>
        <w:pStyle w:val="TF-TEXTO"/>
      </w:pPr>
      <w:bookmarkStart w:id="48" w:name="_Toc54164915"/>
      <w:bookmarkStart w:id="49" w:name="_Toc54165669"/>
      <w:bookmarkStart w:id="50" w:name="_Toc54169327"/>
      <w:bookmarkStart w:id="51" w:name="_Toc96347433"/>
      <w:bookmarkStart w:id="52" w:name="_Toc96357717"/>
      <w:bookmarkStart w:id="53" w:name="_Toc96491860"/>
      <w:bookmarkStart w:id="54" w:name="_Toc351015594"/>
      <w:r>
        <w:t>Est</w:t>
      </w:r>
      <w:r w:rsidR="031A71E9">
        <w:t xml:space="preserve">a seção </w:t>
      </w:r>
      <w:r>
        <w:t>apresenta a justificativa para o desenvolvimento deste trabalho, que tem como objetivo propor um modelo de aprendizado de máquina para análise cinemática da marcha em pacientes com AVC. A metodologia adotada para o desenvolvimento do modelo será detalhada, bem como os requisitos necessários para a sua implementação</w:t>
      </w:r>
      <w:commentRangeStart w:id="55"/>
      <w:del w:id="56" w:author="Dalton Solano dos Reis" w:date="2023-05-30T19:40:00Z">
        <w:r w:rsidR="006E7B1E" w:rsidDel="002D579B">
          <w:delText>, a</w:delText>
        </w:r>
        <w:r w:rsidDel="002D579B">
          <w:delText xml:space="preserve">lém disso, serão apresentados </w:delText>
        </w:r>
      </w:del>
      <w:commentRangeEnd w:id="55"/>
      <w:r w:rsidR="002D579B">
        <w:rPr>
          <w:rStyle w:val="Refdecomentrio"/>
        </w:rPr>
        <w:commentReference w:id="55"/>
      </w:r>
      <w:del w:id="57" w:author="Dalton Solano dos Reis" w:date="2023-05-30T19:40:00Z">
        <w:r w:rsidDel="002D579B">
          <w:delText xml:space="preserve">os principais assuntos e fontes bibliográficas </w:delText>
        </w:r>
        <w:r w:rsidR="006E7B1E" w:rsidDel="002D579B">
          <w:delText>que irão fundamentar o estudo proposto</w:delText>
        </w:r>
      </w:del>
      <w:r w:rsidR="006E7B1E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288A3BE7" w:rsidR="006B0760" w:rsidRDefault="006E7B1E" w:rsidP="006E7B1E">
      <w:pPr>
        <w:pStyle w:val="TF-ALNEA"/>
        <w:numPr>
          <w:ilvl w:val="0"/>
          <w:numId w:val="0"/>
        </w:numPr>
        <w:ind w:firstLine="567"/>
      </w:pPr>
      <w:r>
        <w:t xml:space="preserve">No </w:t>
      </w:r>
      <w:r>
        <w:fldChar w:fldCharType="begin"/>
      </w:r>
      <w:r>
        <w:instrText xml:space="preserve"> REF _Ref133340601 \h </w:instrText>
      </w:r>
      <w:r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>
        <w:fldChar w:fldCharType="end"/>
      </w:r>
      <w:r w:rsidR="00A66F07">
        <w:t xml:space="preserve"> </w:t>
      </w:r>
      <w:r w:rsidR="00053E9B">
        <w:t>é possível observar as principais características de cada trabalho correlato apresentado, onde as colunas são cada trabalho e as linhas as características, com elas podemos entender como será solucionado os problemas propostos por este trabalho</w:t>
      </w:r>
      <w:r w:rsidR="00A66F07" w:rsidRPr="00A66F07">
        <w:t>.</w:t>
      </w:r>
    </w:p>
    <w:p w14:paraId="5CA05A2C" w14:textId="6007A680" w:rsidR="006E7B1E" w:rsidRDefault="006E7B1E" w:rsidP="006E7B1E">
      <w:pPr>
        <w:pStyle w:val="TF-FIGURA"/>
      </w:pPr>
      <w:bookmarkStart w:id="58" w:name="_Ref133340601"/>
      <w:bookmarkStart w:id="59" w:name="_Ref133340597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58"/>
      <w:r>
        <w:t xml:space="preserve"> </w:t>
      </w:r>
      <w:r w:rsidR="00F92DA0">
        <w:t>–</w:t>
      </w:r>
      <w:r>
        <w:t xml:space="preserve"> Comparativo dos trabalhos correlatos</w:t>
      </w:r>
      <w:bookmarkEnd w:id="59"/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8"/>
        <w:gridCol w:w="1842"/>
        <w:gridCol w:w="1843"/>
        <w:gridCol w:w="2115"/>
      </w:tblGrid>
      <w:tr w:rsidR="00971DD6" w14:paraId="37B69022" w14:textId="77777777" w:rsidTr="002A6206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DEA785E" w14:textId="1A2D0992" w:rsidR="007E41D4" w:rsidRDefault="007E41D4" w:rsidP="007E41D4">
            <w:pPr>
              <w:pStyle w:val="TF-TEXTOQUADRO"/>
              <w:jc w:val="right"/>
            </w:pPr>
            <w:r>
              <w:t xml:space="preserve"> Trabalhos Correlatos</w:t>
            </w:r>
          </w:p>
          <w:p w14:paraId="68C9B4F6" w14:textId="025714A6" w:rsidR="00971DD6" w:rsidRPr="007D4566" w:rsidRDefault="007E41D4" w:rsidP="007E41D4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1D3028B2" w14:textId="5A24E0E5" w:rsidR="00971DD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Benjinariu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</w:t>
            </w:r>
            <w:r>
              <w:t>)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46C261D" w14:textId="16CF94FD" w:rsidR="00971DD6" w:rsidRDefault="0981084D" w:rsidP="002530D6">
            <w:pPr>
              <w:pStyle w:val="TF-TEXTOQUADRO"/>
              <w:jc w:val="center"/>
            </w:pPr>
            <w:proofErr w:type="spellStart"/>
            <w:r>
              <w:t>Luo</w:t>
            </w:r>
            <w:proofErr w:type="spellEnd"/>
            <w:r>
              <w:t xml:space="preserve"> </w:t>
            </w:r>
            <w:r w:rsidRPr="7EFF6BA9">
              <w:rPr>
                <w:i/>
                <w:iCs/>
              </w:rPr>
              <w:t>et al</w:t>
            </w:r>
            <w:r>
              <w:t xml:space="preserve">. </w:t>
            </w:r>
          </w:p>
          <w:p w14:paraId="5B95FAA5" w14:textId="3314A68C" w:rsidR="00971DD6" w:rsidRDefault="4C117488" w:rsidP="002530D6">
            <w:pPr>
              <w:pStyle w:val="TF-TEXTOQUADRO"/>
              <w:jc w:val="center"/>
            </w:pPr>
            <w:r>
              <w:t>(</w:t>
            </w:r>
            <w:r w:rsidR="0981084D">
              <w:t>2019</w:t>
            </w:r>
            <w:r>
              <w:t>)</w:t>
            </w:r>
          </w:p>
        </w:tc>
        <w:tc>
          <w:tcPr>
            <w:tcW w:w="2115" w:type="dxa"/>
            <w:shd w:val="clear" w:color="auto" w:fill="A6A6A6" w:themeFill="background1" w:themeFillShade="A6"/>
            <w:vAlign w:val="center"/>
          </w:tcPr>
          <w:p w14:paraId="23BD7ECF" w14:textId="502D5DBA" w:rsidR="00971DD6" w:rsidRPr="007D456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Slijepcevic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(2021)</w:t>
            </w:r>
          </w:p>
        </w:tc>
      </w:tr>
      <w:tr w:rsidR="00971DD6" w14:paraId="3E8C0026" w14:textId="77777777" w:rsidTr="002A6206">
        <w:tc>
          <w:tcPr>
            <w:tcW w:w="3148" w:type="dxa"/>
            <w:shd w:val="clear" w:color="auto" w:fill="auto"/>
            <w:vAlign w:val="center"/>
          </w:tcPr>
          <w:p w14:paraId="71C44662" w14:textId="77777777" w:rsidR="00971DD6" w:rsidRDefault="00971DD6" w:rsidP="007E41D4">
            <w:pPr>
              <w:pStyle w:val="TF-TEXTOQUADRO"/>
            </w:pPr>
            <w:r>
              <w:t>Patologia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CD1C3C" w14:textId="01C38CB8" w:rsidR="00971DD6" w:rsidRDefault="00971DD6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 xml:space="preserve">erebral </w:t>
            </w:r>
            <w:r w:rsidR="00CB000D">
              <w:t>(AVC)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0DC61" w14:textId="487B6A4B" w:rsidR="00971DD6" w:rsidRDefault="009E5D76" w:rsidP="007E41D4">
            <w:pPr>
              <w:pStyle w:val="TF-TEXTOQUADRO"/>
              <w:jc w:val="center"/>
            </w:pPr>
            <w:r>
              <w:t>Hemiplegia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5D319A7" w14:textId="28DCA204" w:rsidR="00971DD6" w:rsidRDefault="00CB000D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>erebral</w:t>
            </w:r>
            <w:r>
              <w:t xml:space="preserve"> (AVC)</w:t>
            </w:r>
          </w:p>
        </w:tc>
      </w:tr>
      <w:tr w:rsidR="00971DD6" w14:paraId="1CEFAA71" w14:textId="77777777" w:rsidTr="002A6206">
        <w:tc>
          <w:tcPr>
            <w:tcW w:w="3148" w:type="dxa"/>
            <w:shd w:val="clear" w:color="auto" w:fill="auto"/>
            <w:vAlign w:val="center"/>
          </w:tcPr>
          <w:p w14:paraId="1BEE7B9D" w14:textId="77777777" w:rsidR="00971DD6" w:rsidRPr="001054EE" w:rsidRDefault="00971DD6" w:rsidP="007E41D4">
            <w:pPr>
              <w:pStyle w:val="TF-TEXTOQUADRO"/>
            </w:pPr>
            <w:r w:rsidRPr="001054EE">
              <w:t>Objetivo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08E64A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777DD3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22D26E" w14:textId="3932F661" w:rsidR="00971DD6" w:rsidRDefault="009E5D76" w:rsidP="007E41D4">
            <w:pPr>
              <w:pStyle w:val="TF-TEXTOQUADRO"/>
              <w:jc w:val="center"/>
            </w:pPr>
            <w:r>
              <w:t>Esclarecer</w:t>
            </w:r>
            <w:r w:rsidR="00545928">
              <w:t xml:space="preserve"> </w:t>
            </w:r>
            <w:r>
              <w:t xml:space="preserve">as previsões de modelos de </w:t>
            </w:r>
            <w:r w:rsidR="00545928">
              <w:t>classificação</w:t>
            </w:r>
          </w:p>
        </w:tc>
      </w:tr>
      <w:tr w:rsidR="00971DD6" w14:paraId="739C8E80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316A7AC8" w14:textId="77777777" w:rsidR="00971DD6" w:rsidRPr="001054EE" w:rsidRDefault="00971DD6" w:rsidP="007E41D4">
            <w:pPr>
              <w:pStyle w:val="TF-TEXTOQUADRO"/>
            </w:pPr>
            <w:r w:rsidRPr="001054EE">
              <w:t>Membros da avaliação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F51A4E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EFF66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E98B675" w14:textId="00ABAE88" w:rsidR="00971DD6" w:rsidRDefault="00545928" w:rsidP="007E41D4">
            <w:pPr>
              <w:pStyle w:val="TF-TEXTOQUADRO"/>
              <w:jc w:val="center"/>
            </w:pPr>
            <w:r>
              <w:t>Inferiores</w:t>
            </w:r>
          </w:p>
        </w:tc>
      </w:tr>
      <w:tr w:rsidR="00971DD6" w14:paraId="5E1B1BFE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813C932" w14:textId="77777777" w:rsidR="00971DD6" w:rsidRPr="001054EE" w:rsidRDefault="00971DD6" w:rsidP="007E41D4">
            <w:pPr>
              <w:pStyle w:val="TF-TEXTOQUADRO"/>
            </w:pPr>
            <w:r w:rsidRPr="001054EE">
              <w:t>Técnica de análise utilizada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1A7762" w14:textId="678B4D6B" w:rsidR="00971DD6" w:rsidRPr="00C42D6C" w:rsidRDefault="00C42D6C" w:rsidP="007E41D4">
            <w:pPr>
              <w:pStyle w:val="TF-TEXTOQUADRO"/>
              <w:jc w:val="center"/>
              <w:rPr>
                <w:highlight w:val="red"/>
              </w:rPr>
            </w:pPr>
            <w:r w:rsidRPr="00C42D6C">
              <w:t>Aprendizado de máquina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629383" w14:textId="77777777" w:rsidR="00971DD6" w:rsidRPr="00C42D6C" w:rsidRDefault="00971DD6" w:rsidP="007E41D4">
            <w:pPr>
              <w:pStyle w:val="TF-TEXTOQUADRO"/>
              <w:jc w:val="center"/>
            </w:pPr>
            <w:r w:rsidRPr="00C42D6C">
              <w:t>Aprendizado de máquina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4C1E92C" w14:textId="0136C611" w:rsidR="00971DD6" w:rsidRPr="00C42D6C" w:rsidRDefault="4DF01728" w:rsidP="007E41D4">
            <w:pPr>
              <w:pStyle w:val="TF-TEXTOQUADRO"/>
              <w:jc w:val="center"/>
            </w:pPr>
            <w:r w:rsidRPr="00C42D6C">
              <w:t>Aprendizado de máquina e Inteligência artificial explicável</w:t>
            </w:r>
          </w:p>
        </w:tc>
      </w:tr>
      <w:tr w:rsidR="0B589AD6" w14:paraId="5151054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69B5546D" w14:textId="3B2C46DC" w:rsidR="0B589AD6" w:rsidRDefault="0B589AD6" w:rsidP="007E41D4">
            <w:pPr>
              <w:pStyle w:val="TF-TEXTOQUADRO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742BA2" w14:textId="62ACE7A7" w:rsidR="2309ABB6" w:rsidRPr="00C42D6C" w:rsidRDefault="2309ABB6" w:rsidP="007E41D4">
            <w:pPr>
              <w:pStyle w:val="TF-TEXTOQUADRO"/>
              <w:jc w:val="center"/>
            </w:pPr>
            <w:r w:rsidRPr="00C42D6C">
              <w:t>HPE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ADBD9" w14:textId="745BA155" w:rsidR="16912FDB" w:rsidRPr="00C42D6C" w:rsidRDefault="16912FDB" w:rsidP="007E41D4">
            <w:pPr>
              <w:pStyle w:val="TF-TEXTOQUADRO"/>
              <w:jc w:val="center"/>
            </w:pPr>
            <w:r w:rsidRPr="00C42D6C">
              <w:t>Pontos do esqueleto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56D65F7" w14:textId="31977340" w:rsidR="2309ABB6" w:rsidRPr="00C42D6C" w:rsidRDefault="2309ABB6" w:rsidP="007E41D4">
            <w:pPr>
              <w:pStyle w:val="TF-TEXTOQUADRO"/>
              <w:jc w:val="center"/>
            </w:pPr>
            <w:r w:rsidRPr="00C42D6C">
              <w:t>LRP</w:t>
            </w:r>
          </w:p>
        </w:tc>
      </w:tr>
      <w:tr w:rsidR="00971DD6" w14:paraId="7B2D12E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10DC566" w14:textId="77777777" w:rsidR="00971DD6" w:rsidRDefault="00971DD6" w:rsidP="007E41D4">
            <w:pPr>
              <w:pStyle w:val="TF-TEXTOQUADRO"/>
            </w:pPr>
            <w:r>
              <w:t>Número de pacientes avaliados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ACA00" w14:textId="77777777" w:rsidR="00971DD6" w:rsidRDefault="00971D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0423B6" w14:textId="5D468489" w:rsidR="00971DD6" w:rsidRDefault="00E90B41" w:rsidP="007E41D4">
            <w:pPr>
              <w:pStyle w:val="TF-TEXTOQUADRO"/>
              <w:ind w:left="408"/>
              <w:jc w:val="center"/>
            </w:pPr>
            <w:r>
              <w:t>60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FDAE26C" w14:textId="696352D4" w:rsidR="00971DD6" w:rsidRDefault="00545928" w:rsidP="007E41D4">
            <w:pPr>
              <w:pStyle w:val="TF-TEXTOQUADRO"/>
              <w:jc w:val="center"/>
            </w:pPr>
            <w:r>
              <w:t>194</w:t>
            </w:r>
          </w:p>
        </w:tc>
      </w:tr>
      <w:tr w:rsidR="00E90B41" w14:paraId="26218E36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0B3A7D83" w14:textId="77777777" w:rsidR="00E90B41" w:rsidRDefault="00E90B41" w:rsidP="007E41D4">
            <w:pPr>
              <w:pStyle w:val="TF-TEXTOQUADRO"/>
            </w:pPr>
            <w:r>
              <w:t>Taxa de acerto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EDC58F" w14:textId="426F197E" w:rsidR="00E90B41" w:rsidRDefault="00E90B41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C0D6EB" w14:textId="4363BF97" w:rsidR="00E90B41" w:rsidRDefault="00E90B41" w:rsidP="007E41D4">
            <w:pPr>
              <w:pStyle w:val="TF-TEXTOQUADRO"/>
              <w:jc w:val="center"/>
            </w:pPr>
            <w:r>
              <w:t>&gt;90%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01B249" w14:textId="63C315DB" w:rsidR="00E90B41" w:rsidRDefault="00545928" w:rsidP="007E41D4">
            <w:pPr>
              <w:pStyle w:val="TF-TEXTOQUADRO"/>
              <w:jc w:val="center"/>
            </w:pPr>
            <w:r>
              <w:t>Não menciona</w:t>
            </w:r>
            <w:r w:rsidR="002530D6">
              <w:t>do</w:t>
            </w:r>
          </w:p>
        </w:tc>
      </w:tr>
      <w:tr w:rsidR="00E90B41" w14:paraId="1CAD3CAF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70597279" w14:textId="333C1C27" w:rsidR="00E90B41" w:rsidRDefault="00E90B41" w:rsidP="007E41D4">
            <w:pPr>
              <w:pStyle w:val="TF-TEXTOQUADRO"/>
            </w:pPr>
            <w:r>
              <w:t>Dispositivo para captura de dados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898963" w14:textId="5555805F" w:rsidR="00E90B41" w:rsidRPr="00C7510A" w:rsidRDefault="70013E31" w:rsidP="007E41D4">
            <w:pPr>
              <w:pStyle w:val="TF-TEXTOQUADRO"/>
              <w:jc w:val="center"/>
              <w:rPr>
                <w:i/>
                <w:iCs/>
              </w:rPr>
            </w:pPr>
            <w:r w:rsidRPr="0B589AD6">
              <w:rPr>
                <w:i/>
                <w:iCs/>
              </w:rPr>
              <w:t>Smartphone</w:t>
            </w:r>
            <w:r w:rsidR="3D5EEAA8" w:rsidRPr="0B589AD6">
              <w:rPr>
                <w:i/>
                <w:iCs/>
              </w:rPr>
              <w:t xml:space="preserve"> (vídeo)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87780" w14:textId="3CABFA2F" w:rsidR="00E90B41" w:rsidRDefault="00E90B41" w:rsidP="007E41D4">
            <w:pPr>
              <w:pStyle w:val="TF-TEXTOQUADRO"/>
              <w:jc w:val="center"/>
            </w:pPr>
            <w:r>
              <w:t>MS Kinect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FBD4FD9" w14:textId="5AA4B2B6" w:rsidR="00E90B41" w:rsidRDefault="4E6A0536" w:rsidP="007E41D4">
            <w:pPr>
              <w:pStyle w:val="TF-TEXTOQUADRO"/>
              <w:jc w:val="center"/>
              <w:rPr>
                <w:highlight w:val="green"/>
              </w:rPr>
            </w:pPr>
            <w:r w:rsidRPr="00C42D6C">
              <w:t>Plataformas de força (</w:t>
            </w:r>
            <w:proofErr w:type="spellStart"/>
            <w:r w:rsidRPr="00C42D6C">
              <w:t>GRFs</w:t>
            </w:r>
            <w:proofErr w:type="spellEnd"/>
            <w:r w:rsidRPr="00C42D6C">
              <w:t>)</w:t>
            </w:r>
          </w:p>
        </w:tc>
      </w:tr>
      <w:tr w:rsidR="002530D6" w14:paraId="63C95CEA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2D5559A" w14:textId="0C877F24" w:rsidR="002530D6" w:rsidRDefault="002530D6" w:rsidP="007E41D4">
            <w:pPr>
              <w:pStyle w:val="TF-TEXTOQUADRO"/>
            </w:pPr>
            <w:r>
              <w:t>Linguagem de programação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41CE8F" w14:textId="7FED66E5" w:rsidR="002530D6" w:rsidRDefault="00DF7E59" w:rsidP="007E41D4">
            <w:pPr>
              <w:pStyle w:val="TF-TEXTOQUADRO"/>
              <w:jc w:val="center"/>
            </w:pPr>
            <w:r>
              <w:t>C++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9E2714" w14:textId="7894D666" w:rsidR="002530D6" w:rsidRDefault="002530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E4E1006" w14:textId="76915FD4" w:rsidR="002530D6" w:rsidRPr="00C42D6C" w:rsidRDefault="4C07CE03" w:rsidP="007E41D4">
            <w:pPr>
              <w:pStyle w:val="TF-TEXTOQUADRO"/>
              <w:jc w:val="center"/>
            </w:pPr>
            <w:r>
              <w:t>Python</w:t>
            </w:r>
          </w:p>
        </w:tc>
      </w:tr>
    </w:tbl>
    <w:p w14:paraId="19A8001A" w14:textId="2A429FCF" w:rsidR="00A66F07" w:rsidRDefault="006B0760" w:rsidP="00A66F07">
      <w:pPr>
        <w:pStyle w:val="TF-FONTE"/>
      </w:pPr>
      <w:r>
        <w:t>Fonte: elaborado pel</w:t>
      </w:r>
      <w:r w:rsidR="51E32989">
        <w:t>a</w:t>
      </w:r>
      <w:r>
        <w:t xml:space="preserve"> autor</w:t>
      </w:r>
      <w:r w:rsidR="08CEBB18">
        <w:t>a</w:t>
      </w:r>
      <w:r>
        <w:t>.</w:t>
      </w:r>
    </w:p>
    <w:p w14:paraId="575D32CE" w14:textId="28E4E509" w:rsidR="00CB000D" w:rsidRDefault="41BF571A" w:rsidP="00CB000D">
      <w:pPr>
        <w:pStyle w:val="TF-TEXTO"/>
      </w:pPr>
      <w:r>
        <w:t xml:space="preserve">A partir do </w:t>
      </w:r>
      <w:r w:rsidR="00C971D3">
        <w:fldChar w:fldCharType="begin"/>
      </w:r>
      <w:r w:rsidR="00C971D3">
        <w:instrText xml:space="preserve"> REF _Ref133340601 \h </w:instrText>
      </w:r>
      <w:r w:rsidR="00C971D3"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 w:rsidR="00C971D3">
        <w:fldChar w:fldCharType="end"/>
      </w:r>
      <w:r w:rsidR="261B597B">
        <w:t xml:space="preserve"> pode-se observar que todos </w:t>
      </w:r>
      <w:r w:rsidR="00C971D3">
        <w:t xml:space="preserve">os autores </w:t>
      </w:r>
      <w:r w:rsidR="3A6CBC76">
        <w:t xml:space="preserve">utilizam </w:t>
      </w:r>
      <w:r w:rsidR="00A66F07">
        <w:t xml:space="preserve">modelos </w:t>
      </w:r>
      <w:r w:rsidR="00C971D3">
        <w:t>de</w:t>
      </w:r>
      <w:r w:rsidR="00A66F07">
        <w:t xml:space="preserve"> avaliação dos membros inferiores para a identificação de anomalias da marcha</w:t>
      </w:r>
      <w:r w:rsidR="00852B45">
        <w:t xml:space="preserve">. </w:t>
      </w:r>
      <w:r w:rsidR="00CB000D">
        <w:t xml:space="preserve">Destaca-se o trabalho de </w:t>
      </w:r>
      <w:proofErr w:type="spellStart"/>
      <w:r w:rsidR="00CB000D">
        <w:t>Slijepcevic</w:t>
      </w:r>
      <w:proofErr w:type="spellEnd"/>
      <w:r w:rsidR="00CB000D">
        <w:t xml:space="preserve"> </w:t>
      </w:r>
      <w:r w:rsidR="00CB000D" w:rsidRPr="0B589AD6">
        <w:rPr>
          <w:i/>
          <w:iCs/>
        </w:rPr>
        <w:t>et al</w:t>
      </w:r>
      <w:r w:rsidR="00CB000D">
        <w:t xml:space="preserve">. (2021) </w:t>
      </w:r>
      <w:r w:rsidR="006C4C5E">
        <w:t xml:space="preserve">ao qual </w:t>
      </w:r>
      <w:r w:rsidR="00AF3CFE">
        <w:t>realiz</w:t>
      </w:r>
      <w:r w:rsidR="006C4C5E">
        <w:t>aram</w:t>
      </w:r>
      <w:r w:rsidR="00CB000D">
        <w:t xml:space="preserve"> uma comparação entre os modelos de classificação de marcha</w:t>
      </w:r>
      <w:r w:rsidR="49519866">
        <w:t xml:space="preserve"> (SVM, MLP e CNN)</w:t>
      </w:r>
      <w:r w:rsidR="00966260">
        <w:t xml:space="preserve">. Além disso, também </w:t>
      </w:r>
      <w:r w:rsidR="00F87D9A">
        <w:t xml:space="preserve">utilizaram </w:t>
      </w:r>
      <w:r w:rsidR="00CB000D">
        <w:t>inteligência artificial explicável</w:t>
      </w:r>
      <w:r w:rsidR="018FE734">
        <w:t xml:space="preserve"> (método </w:t>
      </w:r>
      <w:proofErr w:type="spellStart"/>
      <w:r w:rsidR="018FE734" w:rsidRPr="00DB694A">
        <w:rPr>
          <w:i/>
          <w:iCs/>
        </w:rPr>
        <w:t>Layer-wise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Relevance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Propagation</w:t>
      </w:r>
      <w:proofErr w:type="spellEnd"/>
      <w:r w:rsidR="018FE734">
        <w:t>)</w:t>
      </w:r>
      <w:r w:rsidR="00CB000D">
        <w:t xml:space="preserve"> para poder justificar os resultados das previsões e aprimorar a classificação clínica automatizada da marcha humana em pacientes com AVC. </w:t>
      </w:r>
      <w:r w:rsidR="6D2B5472">
        <w:t>Nos testes, o</w:t>
      </w:r>
      <w:r w:rsidR="77FD222A">
        <w:t xml:space="preserve">s autores </w:t>
      </w:r>
      <w:r w:rsidR="00CB000D">
        <w:t>utiliz</w:t>
      </w:r>
      <w:r w:rsidR="29EE66A7">
        <w:t>aram</w:t>
      </w:r>
      <w:r w:rsidR="00CB000D">
        <w:t xml:space="preserve"> dados </w:t>
      </w:r>
      <w:r w:rsidR="79D56989">
        <w:t xml:space="preserve">de </w:t>
      </w:r>
      <w:proofErr w:type="spellStart"/>
      <w:r w:rsidR="79D56989">
        <w:t>GRFs</w:t>
      </w:r>
      <w:proofErr w:type="spellEnd"/>
      <w:r w:rsidR="79D56989">
        <w:t xml:space="preserve"> </w:t>
      </w:r>
      <w:r w:rsidR="00CB000D">
        <w:t>de 194 pacientes.</w:t>
      </w:r>
      <w:r w:rsidR="00DF7E59">
        <w:t xml:space="preserve"> </w:t>
      </w:r>
      <w:r w:rsidR="7290B6F0">
        <w:t xml:space="preserve">Por fim, </w:t>
      </w:r>
      <w:proofErr w:type="spellStart"/>
      <w:r w:rsidR="7290B6F0">
        <w:t>Slijepcevic</w:t>
      </w:r>
      <w:proofErr w:type="spellEnd"/>
      <w:r w:rsidR="7290B6F0">
        <w:t xml:space="preserve"> </w:t>
      </w:r>
      <w:r w:rsidR="7290B6F0" w:rsidRPr="0B589AD6">
        <w:rPr>
          <w:i/>
          <w:iCs/>
        </w:rPr>
        <w:t>et al</w:t>
      </w:r>
      <w:r w:rsidR="7290B6F0">
        <w:t xml:space="preserve">. (2021) concluem que método o LRP consegue determinar onde a previsão está fundamentada, porém não explica o motivo para esses padrões. </w:t>
      </w:r>
    </w:p>
    <w:p w14:paraId="19D99A9B" w14:textId="5D4E9DAA" w:rsidR="00CB000D" w:rsidRDefault="00CB000D" w:rsidP="0B589AD6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</w:t>
      </w:r>
      <w:r w:rsidR="7F5DE3B8">
        <w:t>utilizaram r</w:t>
      </w:r>
      <w:r>
        <w:t>edes neurais para estimar o ângulo de flexão do joelho</w:t>
      </w:r>
      <w:r w:rsidR="6FDA8153">
        <w:t>, assim como</w:t>
      </w:r>
      <w:r>
        <w:t xml:space="preserve"> detectar anomalias na marcha humana</w:t>
      </w:r>
      <w:r w:rsidR="764117B7">
        <w:t xml:space="preserve"> de pacientes que sofreram</w:t>
      </w:r>
      <w:r>
        <w:t xml:space="preserve"> AVC</w:t>
      </w:r>
      <w:r w:rsidR="1FFD3806">
        <w:t>. Para isso, o</w:t>
      </w:r>
      <w:r w:rsidR="254663ED">
        <w:t>s</w:t>
      </w:r>
      <w:r w:rsidR="1FFD3806">
        <w:t xml:space="preserve"> autores utilizaram a</w:t>
      </w:r>
      <w:r w:rsidR="00DF7E59">
        <w:t xml:space="preserve"> biblioteca d</w:t>
      </w:r>
      <w:r>
        <w:t xml:space="preserve">o </w:t>
      </w:r>
      <w:proofErr w:type="spellStart"/>
      <w:r>
        <w:t>OpenPose</w:t>
      </w:r>
      <w:proofErr w:type="spellEnd"/>
      <w:r w:rsidR="180F5356">
        <w:t xml:space="preserve">, implementado em C++, </w:t>
      </w:r>
      <w:r w:rsidR="00DF7E59">
        <w:t>que permite</w:t>
      </w:r>
      <w:r>
        <w:t xml:space="preserve"> detectar a parte esquerda e direita do corpo, assim como a direção, se o corpo está sendo visto de frente ou de trás</w:t>
      </w:r>
      <w:r w:rsidR="00AF3CFE">
        <w:t xml:space="preserve">. A captura dos dados </w:t>
      </w:r>
      <w:r w:rsidR="135917AE">
        <w:t xml:space="preserve">foi </w:t>
      </w:r>
      <w:r w:rsidR="1A1AD3C4">
        <w:t>realizada</w:t>
      </w:r>
      <w:r w:rsidR="00AF3CFE">
        <w:t xml:space="preserve"> através de um </w:t>
      </w:r>
      <w:commentRangeStart w:id="60"/>
      <w:r w:rsidR="00AF3CFE" w:rsidRPr="002D579B">
        <w:rPr>
          <w:rPrChange w:id="61" w:author="Dalton Solano dos Reis" w:date="2023-05-30T19:45:00Z">
            <w:rPr>
              <w:i/>
              <w:iCs/>
            </w:rPr>
          </w:rPrChange>
        </w:rPr>
        <w:t>smartphone</w:t>
      </w:r>
      <w:r w:rsidR="00AF3CFE">
        <w:t xml:space="preserve"> </w:t>
      </w:r>
      <w:commentRangeEnd w:id="60"/>
      <w:r w:rsidR="002D579B">
        <w:rPr>
          <w:rStyle w:val="Refdecomentrio"/>
        </w:rPr>
        <w:commentReference w:id="60"/>
      </w:r>
      <w:r w:rsidR="00AF3CFE">
        <w:t>e</w:t>
      </w:r>
      <w:r>
        <w:t xml:space="preserve"> </w:t>
      </w:r>
      <w:r w:rsidR="62EA50D5">
        <w:t xml:space="preserve">os resultados </w:t>
      </w:r>
      <w:r w:rsidR="7FE393F2">
        <w:t>foram</w:t>
      </w:r>
      <w:r w:rsidR="62EA50D5">
        <w:t xml:space="preserve"> apresentados </w:t>
      </w:r>
      <w:r w:rsidR="00D222DE">
        <w:t>n</w:t>
      </w:r>
      <w:r w:rsidR="62EA50D5">
        <w:t>a forma de um gráfico que demonstra a variação angular dos joelhos</w:t>
      </w:r>
      <w:r w:rsidR="52165AB8">
        <w:t xml:space="preserve"> que são extraídos a partir da posição de </w:t>
      </w:r>
      <w:proofErr w:type="spellStart"/>
      <w:r w:rsidR="52165AB8">
        <w:t>pontos-chave</w:t>
      </w:r>
      <w:proofErr w:type="spellEnd"/>
      <w:r w:rsidR="52165AB8">
        <w:t xml:space="preserve"> </w:t>
      </w:r>
      <w:r w:rsidR="00741EC7">
        <w:t>para</w:t>
      </w:r>
      <w:r w:rsidR="52165AB8">
        <w:t xml:space="preserve"> indicar a condição patológica da pessoa</w:t>
      </w:r>
      <w:r w:rsidR="63EB491E">
        <w:t xml:space="preserve">. Por fim, </w:t>
      </w:r>
      <w:r w:rsidR="00457457">
        <w:t>os autores</w:t>
      </w:r>
      <w:r w:rsidR="63EB491E">
        <w:t xml:space="preserve"> apontam que</w:t>
      </w:r>
      <w:r w:rsidR="00457457">
        <w:t>,</w:t>
      </w:r>
      <w:r w:rsidR="63EB491E">
        <w:t xml:space="preserve"> </w:t>
      </w:r>
      <w:r w:rsidR="2575C471">
        <w:t>ape</w:t>
      </w:r>
      <w:r w:rsidR="1B1B14F2">
        <w:t>s</w:t>
      </w:r>
      <w:r w:rsidR="2575C471">
        <w:t>a</w:t>
      </w:r>
      <w:r w:rsidR="7EF484EC">
        <w:t>r</w:t>
      </w:r>
      <w:r w:rsidR="2575C471">
        <w:t xml:space="preserve"> da pesquisa estar em andamento, os resultados são promissores e que, ao longo do tempo, serão utilizados mais vídeos para aperfeiçoar o modelo.</w:t>
      </w:r>
    </w:p>
    <w:p w14:paraId="68F6EC70" w14:textId="6162DA3F" w:rsidR="7EFF6BA9" w:rsidRDefault="00C971D3" w:rsidP="7EFF6BA9">
      <w:pPr>
        <w:pStyle w:val="TF-TEXTO"/>
      </w:pPr>
      <w:commentRangeStart w:id="62"/>
      <w:r>
        <w:t xml:space="preserve">Lu </w:t>
      </w:r>
      <w:r w:rsidRPr="0B589AD6">
        <w:rPr>
          <w:i/>
          <w:iCs/>
        </w:rPr>
        <w:t>et al</w:t>
      </w:r>
      <w:r>
        <w:t>. (2019)</w:t>
      </w:r>
      <w:commentRangeEnd w:id="62"/>
      <w:r w:rsidR="002E22C2">
        <w:rPr>
          <w:rStyle w:val="Refdecomentrio"/>
        </w:rPr>
        <w:commentReference w:id="62"/>
      </w:r>
      <w:r>
        <w:t xml:space="preserve"> </w:t>
      </w:r>
      <w:r w:rsidR="0AFF948C">
        <w:t>tinham como intuito identificar anomalias</w:t>
      </w:r>
      <w:r w:rsidR="5600BF01">
        <w:t>, assim como</w:t>
      </w:r>
      <w:r w:rsidR="0AFF948C">
        <w:t xml:space="preserve"> estabelecer</w:t>
      </w:r>
      <w:r>
        <w:t xml:space="preserve"> o nível de marcha em pacientes com hemiplegia por meio de uma árvore de decisão </w:t>
      </w:r>
      <w:r w:rsidR="6A520724">
        <w:t xml:space="preserve">e </w:t>
      </w:r>
      <w:r>
        <w:t xml:space="preserve">um conjunto de entrada aleatório. </w:t>
      </w:r>
      <w:r w:rsidR="006E3F76">
        <w:t>Os autores utilizaram o sensor de profundidade Microsoft Kinect (MS Kinect) para detectar o movimento em tempo real</w:t>
      </w:r>
      <w:r w:rsidR="220163C2">
        <w:t xml:space="preserve">. </w:t>
      </w:r>
      <w:r w:rsidR="5531E480">
        <w:t>A partir d</w:t>
      </w:r>
      <w:r w:rsidR="220163C2">
        <w:t>isso,</w:t>
      </w:r>
      <w:r w:rsidR="006E3F76">
        <w:t xml:space="preserve"> </w:t>
      </w:r>
      <w:r w:rsidR="0E3F0DCF">
        <w:t xml:space="preserve">construíram uma base de dados </w:t>
      </w:r>
      <w:r w:rsidR="1F0C1DE8">
        <w:t>com as</w:t>
      </w:r>
      <w:r w:rsidR="0E3F0DCF">
        <w:t xml:space="preserve"> características de </w:t>
      </w:r>
      <w:r w:rsidR="006E3F76">
        <w:t>60 indivíduos.</w:t>
      </w:r>
      <w:r w:rsidR="34845719">
        <w:t xml:space="preserve"> Posteriormente, </w:t>
      </w:r>
      <w:commentRangeStart w:id="63"/>
      <w:r w:rsidR="34845719">
        <w:t xml:space="preserve">Lu </w:t>
      </w:r>
      <w:r w:rsidR="34845719" w:rsidRPr="0B589AD6">
        <w:rPr>
          <w:i/>
          <w:iCs/>
        </w:rPr>
        <w:t>et al</w:t>
      </w:r>
      <w:r w:rsidR="34845719">
        <w:t>. (2019)</w:t>
      </w:r>
      <w:commentRangeEnd w:id="63"/>
      <w:r w:rsidR="002E22C2">
        <w:rPr>
          <w:rStyle w:val="Refdecomentrio"/>
        </w:rPr>
        <w:commentReference w:id="63"/>
      </w:r>
      <w:r w:rsidR="006E3F76">
        <w:t xml:space="preserve"> </w:t>
      </w:r>
      <w:r w:rsidR="618EFEDF">
        <w:t>aplicaram um método de segmentação corporal para subdividir o corpo humano em pequenos segmentos</w:t>
      </w:r>
      <w:r w:rsidR="1F1E9072">
        <w:t>, aos quais foram utilizados como entrada pelo</w:t>
      </w:r>
      <w:r w:rsidR="18060F7A">
        <w:t>s</w:t>
      </w:r>
      <w:r w:rsidR="1F1E9072">
        <w:t xml:space="preserve"> algoritmo</w:t>
      </w:r>
      <w:r w:rsidR="14E9D3FF">
        <w:t>s</w:t>
      </w:r>
      <w:r w:rsidR="618EFEDF">
        <w:t xml:space="preserve"> </w:t>
      </w:r>
      <w:proofErr w:type="spellStart"/>
      <w:r w:rsidR="618EFEDF" w:rsidRPr="0B589AD6">
        <w:rPr>
          <w:i/>
          <w:iCs/>
        </w:rPr>
        <w:t>Random</w:t>
      </w:r>
      <w:proofErr w:type="spellEnd"/>
      <w:r w:rsidR="618EFEDF" w:rsidRPr="0B589AD6">
        <w:rPr>
          <w:i/>
          <w:iCs/>
        </w:rPr>
        <w:t xml:space="preserve"> Forest</w:t>
      </w:r>
      <w:r w:rsidR="618EFEDF">
        <w:t xml:space="preserve"> (RF)</w:t>
      </w:r>
      <w:r w:rsidR="386704E5">
        <w:t xml:space="preserve">, redes </w:t>
      </w:r>
      <w:proofErr w:type="spellStart"/>
      <w:r w:rsidR="386704E5" w:rsidRPr="0B589AD6">
        <w:rPr>
          <w:i/>
          <w:iCs/>
        </w:rPr>
        <w:t>Baysianas</w:t>
      </w:r>
      <w:proofErr w:type="spellEnd"/>
      <w:r w:rsidR="386704E5" w:rsidRPr="0B589AD6">
        <w:rPr>
          <w:i/>
          <w:iCs/>
        </w:rPr>
        <w:t xml:space="preserve"> </w:t>
      </w:r>
      <w:r w:rsidR="386704E5">
        <w:t xml:space="preserve">e a </w:t>
      </w:r>
      <w:proofErr w:type="spellStart"/>
      <w:r w:rsidR="386704E5" w:rsidRPr="0B589AD6">
        <w:rPr>
          <w:i/>
          <w:iCs/>
        </w:rPr>
        <w:t>Support</w:t>
      </w:r>
      <w:proofErr w:type="spellEnd"/>
      <w:r w:rsidR="386704E5" w:rsidRPr="0B589AD6">
        <w:rPr>
          <w:i/>
          <w:iCs/>
        </w:rPr>
        <w:t xml:space="preserve"> Vector </w:t>
      </w:r>
      <w:proofErr w:type="spellStart"/>
      <w:r w:rsidR="386704E5" w:rsidRPr="0B589AD6">
        <w:rPr>
          <w:i/>
          <w:iCs/>
        </w:rPr>
        <w:t>Machine</w:t>
      </w:r>
      <w:proofErr w:type="spellEnd"/>
      <w:r w:rsidR="386704E5">
        <w:t xml:space="preserve"> (</w:t>
      </w:r>
      <w:r w:rsidR="00DB694A">
        <w:t>SVM</w:t>
      </w:r>
      <w:r w:rsidR="386704E5">
        <w:t>)</w:t>
      </w:r>
      <w:r w:rsidR="0AB9FDB1">
        <w:t>. Segundo os autores, a</w:t>
      </w:r>
      <w:r w:rsidR="006E3F76">
        <w:t xml:space="preserve"> </w:t>
      </w:r>
      <w:r w:rsidR="47461F4B">
        <w:t>RF apres</w:t>
      </w:r>
      <w:r w:rsidR="04D7996F">
        <w:t>e</w:t>
      </w:r>
      <w:r w:rsidR="1223AB38">
        <w:t xml:space="preserve">ntou a melhor precisão, cerca de </w:t>
      </w:r>
      <w:r w:rsidR="006E3F76">
        <w:t>90%</w:t>
      </w:r>
      <w:r w:rsidR="6A501944">
        <w:t>.</w:t>
      </w:r>
    </w:p>
    <w:p w14:paraId="287568F2" w14:textId="77777777" w:rsidR="00DB694A" w:rsidRDefault="221388F8" w:rsidP="00DB694A">
      <w:pPr>
        <w:pStyle w:val="TF-TEXTO"/>
      </w:pPr>
      <w:r>
        <w:t>Com base no cenário</w:t>
      </w:r>
      <w:r w:rsidR="17FC0CA1">
        <w:t xml:space="preserve"> descrito</w:t>
      </w:r>
      <w:r>
        <w:t xml:space="preserve"> acima, pode-se observar que os trabalhos utilizam diferentes métodos de análise para identificar anomalias na marcha humana.</w:t>
      </w:r>
      <w:r w:rsidR="12902693">
        <w:t xml:space="preserve"> Contudo, percebe-se </w:t>
      </w:r>
      <w:r w:rsidR="26FCA308">
        <w:t xml:space="preserve">a necessidade </w:t>
      </w:r>
      <w:r w:rsidR="12902693">
        <w:t>do desenvolvimento de um modelo mais adequado para analisar as informações cinemáticas dos pacientes, considerando as limitações d</w:t>
      </w:r>
      <w:r w:rsidR="000B0F49">
        <w:t>e</w:t>
      </w:r>
      <w:r w:rsidR="12902693">
        <w:t xml:space="preserve"> equipamento </w:t>
      </w:r>
      <w:r w:rsidR="10DB24DC">
        <w:t xml:space="preserve">de </w:t>
      </w:r>
      <w:r w:rsidR="2888C367">
        <w:t xml:space="preserve">captura </w:t>
      </w:r>
      <w:r w:rsidR="12902693">
        <w:t xml:space="preserve">e </w:t>
      </w:r>
      <w:r w:rsidR="7A061AFA">
        <w:t>d</w:t>
      </w:r>
      <w:r w:rsidR="12902693">
        <w:t>a</w:t>
      </w:r>
      <w:r w:rsidR="3CD07903">
        <w:t xml:space="preserve"> quantidade e</w:t>
      </w:r>
      <w:r w:rsidR="12902693">
        <w:t xml:space="preserve"> especificidade da população estudada</w:t>
      </w:r>
      <w:r w:rsidR="344FA5EC">
        <w:t>.</w:t>
      </w:r>
      <w:r w:rsidR="761E1EF1">
        <w:t xml:space="preserve"> </w:t>
      </w:r>
      <w:r w:rsidR="59588D93">
        <w:t xml:space="preserve">Diante disso, </w:t>
      </w:r>
      <w:r w:rsidR="1B7E6655">
        <w:t xml:space="preserve">o diferencial do trabalho </w:t>
      </w:r>
      <w:r w:rsidR="57F8EDA5">
        <w:t xml:space="preserve">proposto </w:t>
      </w:r>
      <w:r w:rsidR="5E46F785">
        <w:t xml:space="preserve">encontra-se </w:t>
      </w:r>
      <w:r w:rsidR="1B7E6655">
        <w:t xml:space="preserve">justamente </w:t>
      </w:r>
      <w:r w:rsidR="64AD8DE9">
        <w:t>n</w:t>
      </w:r>
      <w:r w:rsidR="1B7E6655">
        <w:t>o desenvolvimento de um modelo de aprendizado de máquina específico para a análise cinemática da marcha em pacientes hemiplégicos após AVC</w:t>
      </w:r>
      <w:r w:rsidR="1DDFD707">
        <w:t xml:space="preserve">. Ao qual, poderá </w:t>
      </w:r>
      <w:r w:rsidR="1B7E6655">
        <w:t xml:space="preserve">trazer </w:t>
      </w:r>
      <w:r w:rsidR="07986A4F">
        <w:t xml:space="preserve">uma </w:t>
      </w:r>
      <w:r w:rsidR="1B7E6655">
        <w:t xml:space="preserve">contribuição significativa para a área da reabilitação, auxiliando na elaboração de terapias mais eficientes e personalizadas para os pacientes, além de poder ser aplicado em outras populações com problemas de locomoção. </w:t>
      </w:r>
    </w:p>
    <w:p w14:paraId="55B3C68B" w14:textId="5A0261F9" w:rsidR="7EFF6BA9" w:rsidRPr="00DB694A" w:rsidRDefault="1B7E6655" w:rsidP="00DB694A">
      <w:pPr>
        <w:pStyle w:val="TF-TEXTO"/>
      </w:pPr>
      <w:r>
        <w:t xml:space="preserve">Tecnologicamente, o uso do modelo de aprendizado de máquina permite uma análise </w:t>
      </w:r>
      <w:r w:rsidR="1C966FB3">
        <w:t>mais objetiva e contínua do progresso do paciente. Com isso, espera-se</w:t>
      </w:r>
      <w:r>
        <w:t xml:space="preserve"> facilita</w:t>
      </w:r>
      <w:r w:rsidR="7BE8E24B">
        <w:t>r</w:t>
      </w:r>
      <w:r>
        <w:t xml:space="preserve"> o trabalho do profissional de saúde</w:t>
      </w:r>
      <w:r w:rsidR="2B9CD054">
        <w:t>, possibilitando ajustes mais precisos e individualizados nas intervenções de reabilitação</w:t>
      </w:r>
      <w:r>
        <w:t xml:space="preserve"> </w:t>
      </w:r>
      <w:r w:rsidR="747A4AE2">
        <w:t>assim com</w:t>
      </w:r>
      <w:r w:rsidR="348C3EA3">
        <w:t>o,</w:t>
      </w:r>
      <w:r>
        <w:t xml:space="preserve"> reduzindo o tempo de diagnóstico e tratamento</w:t>
      </w:r>
      <w:r w:rsidR="5145B8F1">
        <w:t xml:space="preserve">. </w:t>
      </w:r>
      <w:r w:rsidR="551D552D">
        <w:t>Contudo</w:t>
      </w:r>
      <w:r w:rsidR="6C5EB2C7">
        <w:t xml:space="preserve">, impactando </w:t>
      </w:r>
      <w:r w:rsidR="36E75DF1">
        <w:t xml:space="preserve">significativamente </w:t>
      </w:r>
      <w:r w:rsidR="3EF3C956">
        <w:t>n</w:t>
      </w:r>
      <w:r w:rsidR="36E75DF1">
        <w:t xml:space="preserve">a qualidade de vida dos pacientes, bem como </w:t>
      </w:r>
      <w:r w:rsidR="0E69AE38">
        <w:t>n</w:t>
      </w:r>
      <w:r w:rsidR="36E75DF1">
        <w:t xml:space="preserve">a efetividade dos tratamentos </w:t>
      </w:r>
      <w:r w:rsidR="008C6795">
        <w:t xml:space="preserve">atualmente </w:t>
      </w:r>
      <w:r w:rsidR="36E75DF1">
        <w:t>oferecidos.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482817C9" w14:textId="2117B228" w:rsidR="15B57A73" w:rsidRDefault="15B57A73" w:rsidP="7EFF6BA9">
      <w:pPr>
        <w:ind w:firstLine="680"/>
        <w:jc w:val="both"/>
      </w:pPr>
      <w:r w:rsidRPr="0B589AD6">
        <w:rPr>
          <w:sz w:val="20"/>
          <w:szCs w:val="20"/>
        </w:rPr>
        <w:t xml:space="preserve">O trabalho proposto deverá </w:t>
      </w:r>
      <w:r w:rsidR="00F60C03">
        <w:rPr>
          <w:sz w:val="20"/>
          <w:szCs w:val="20"/>
        </w:rPr>
        <w:t>contemplar</w:t>
      </w:r>
      <w:r w:rsidRPr="0B589AD6">
        <w:rPr>
          <w:sz w:val="20"/>
          <w:szCs w:val="20"/>
        </w:rPr>
        <w:t xml:space="preserve"> os seguintes Requisitos Funcionais (RF) e Requisitos Não Funcionais (RNF):</w:t>
      </w:r>
    </w:p>
    <w:p w14:paraId="71198A87" w14:textId="0DBB53AD" w:rsidR="06ED310B" w:rsidRPr="00F60C03" w:rsidRDefault="06ED310B" w:rsidP="00F60C03">
      <w:pPr>
        <w:pStyle w:val="TF-ALNEA"/>
        <w:numPr>
          <w:ilvl w:val="0"/>
          <w:numId w:val="40"/>
        </w:numPr>
      </w:pPr>
      <w:r w:rsidRPr="00F60C03">
        <w:t>permitir o cadastro de pacientes (RF)</w:t>
      </w:r>
      <w:r w:rsidR="2236E2F0" w:rsidRPr="00F60C03">
        <w:t>;</w:t>
      </w:r>
    </w:p>
    <w:p w14:paraId="36872437" w14:textId="268A7355" w:rsidR="06ED310B" w:rsidRPr="00F60C03" w:rsidRDefault="06ED310B" w:rsidP="00F60C03">
      <w:pPr>
        <w:pStyle w:val="TF-ALNEA"/>
      </w:pPr>
      <w:r w:rsidRPr="00F60C03">
        <w:t xml:space="preserve">permitir ao usuário capturar </w:t>
      </w:r>
      <w:r w:rsidR="3B1386C5" w:rsidRPr="00F60C03">
        <w:t>ou importar vídeo</w:t>
      </w:r>
      <w:r w:rsidRPr="00F60C03">
        <w:t>s dos membros inferiores do corpo (RF);</w:t>
      </w:r>
    </w:p>
    <w:p w14:paraId="5CF3BA06" w14:textId="2D4D961F" w:rsidR="15B57A73" w:rsidRPr="00F60C03" w:rsidRDefault="15B57A73" w:rsidP="00F60C03">
      <w:pPr>
        <w:pStyle w:val="TF-ALNEA"/>
      </w:pPr>
      <w:r w:rsidRPr="00F60C03">
        <w:t>realizar o realce e melhoramento de ruídos, distorções e problemas de iluminação utilizando técnicas de processamento de imagens (RF);</w:t>
      </w:r>
    </w:p>
    <w:p w14:paraId="3F3D1F99" w14:textId="157B87FE" w:rsidR="00F60C03" w:rsidRPr="00F60C03" w:rsidRDefault="00F60C03" w:rsidP="00F60C03">
      <w:pPr>
        <w:pStyle w:val="TF-ALNEA"/>
      </w:pPr>
      <w:r w:rsidRPr="00F60C03">
        <w:t>efetuar a análise cinemática a partir dos membros inferiores utilizando redes neurais</w:t>
      </w:r>
      <w:r w:rsidR="0076635E">
        <w:t xml:space="preserve"> </w:t>
      </w:r>
      <w:proofErr w:type="spellStart"/>
      <w:r w:rsidR="0076635E">
        <w:t>convolucionais</w:t>
      </w:r>
      <w:proofErr w:type="spellEnd"/>
      <w:r w:rsidR="0076635E">
        <w:t xml:space="preserve"> e/ou</w:t>
      </w:r>
      <w:r w:rsidR="00CB52CF">
        <w:t xml:space="preserve"> recorrentes</w:t>
      </w:r>
      <w:r w:rsidRPr="00F60C03">
        <w:t xml:space="preserve"> (RF);</w:t>
      </w:r>
    </w:p>
    <w:p w14:paraId="6EAEB405" w14:textId="173D16E2" w:rsidR="00F60C03" w:rsidRPr="00F60C03" w:rsidRDefault="000244EA" w:rsidP="00F60C03">
      <w:pPr>
        <w:pStyle w:val="TF-ALNEA"/>
      </w:pPr>
      <w:r>
        <w:t xml:space="preserve">estabelecer o </w:t>
      </w:r>
      <w:r w:rsidR="000C1D2E" w:rsidRPr="7EFF6BA9">
        <w:t>nível de funcionalidade do paciente</w:t>
      </w:r>
      <w:r>
        <w:t xml:space="preserve"> a partir do movimento </w:t>
      </w:r>
      <w:r w:rsidR="0076635E">
        <w:t>corporal</w:t>
      </w:r>
      <w:r>
        <w:t xml:space="preserve"> (RF);</w:t>
      </w:r>
    </w:p>
    <w:p w14:paraId="7B45BB28" w14:textId="21C070A8" w:rsidR="15B57A73" w:rsidRPr="00F60C03" w:rsidRDefault="15B57A73" w:rsidP="00F60C03">
      <w:pPr>
        <w:pStyle w:val="TF-ALNEA"/>
      </w:pPr>
      <w:r w:rsidRPr="00F60C03">
        <w:t>manter o usuário informado sobre a situação do processamento das imagens/vídeos (RF);</w:t>
      </w:r>
    </w:p>
    <w:p w14:paraId="222E57D5" w14:textId="5D4046BA" w:rsidR="15B57A73" w:rsidRPr="00F60C03" w:rsidRDefault="15B57A73" w:rsidP="00F60C03">
      <w:pPr>
        <w:pStyle w:val="TF-ALNEA"/>
      </w:pPr>
      <w:r w:rsidRPr="00F60C03">
        <w:t xml:space="preserve">aprimorar </w:t>
      </w:r>
      <w:r w:rsidR="57D41B03" w:rsidRPr="00F60C03">
        <w:t xml:space="preserve">o modelo </w:t>
      </w:r>
      <w:r w:rsidRPr="00F60C03">
        <w:t>a partir de novos vídeos cadastros pelos usuários (RNF);</w:t>
      </w:r>
    </w:p>
    <w:p w14:paraId="31B0885F" w14:textId="79C3F35C" w:rsidR="15B57A73" w:rsidRPr="00F60C03" w:rsidRDefault="15B57A73" w:rsidP="00F60C03">
      <w:pPr>
        <w:pStyle w:val="TF-ALNEA"/>
      </w:pPr>
      <w:r w:rsidRPr="00F60C03">
        <w:t xml:space="preserve">utilizar as bibliotecas </w:t>
      </w:r>
      <w:proofErr w:type="spellStart"/>
      <w:r w:rsidRPr="00F60C03">
        <w:t>OpenCV</w:t>
      </w:r>
      <w:proofErr w:type="spellEnd"/>
      <w:r w:rsidRPr="00F60C03">
        <w:t xml:space="preserve"> para o processamento de imagens e o</w:t>
      </w:r>
      <w:r w:rsidR="00124F75">
        <w:t xml:space="preserve"> </w:t>
      </w:r>
      <w:proofErr w:type="spellStart"/>
      <w:r w:rsidR="00124F75">
        <w:t>Keras</w:t>
      </w:r>
      <w:proofErr w:type="spellEnd"/>
      <w:r w:rsidR="00124F75">
        <w:t xml:space="preserve"> ou</w:t>
      </w:r>
      <w:r w:rsidRPr="00F60C03">
        <w:t xml:space="preserve"> </w:t>
      </w:r>
      <w:proofErr w:type="spellStart"/>
      <w:r w:rsidRPr="00F60C03">
        <w:t>Tensorflow</w:t>
      </w:r>
      <w:proofErr w:type="spellEnd"/>
      <w:r w:rsidRPr="00F60C03">
        <w:t xml:space="preserve"> para a construção da rede neural artificial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>
        <w:t>O trabalho será desenvolvido observando as seguintes etapas:</w:t>
      </w:r>
    </w:p>
    <w:p w14:paraId="7C2EC0C3" w14:textId="54776F6A" w:rsidR="00451B94" w:rsidRDefault="17B3FAA2" w:rsidP="7EFF6BA9">
      <w:pPr>
        <w:pStyle w:val="TF-ALNEA"/>
        <w:numPr>
          <w:ilvl w:val="0"/>
          <w:numId w:val="16"/>
        </w:numPr>
        <w:spacing w:line="259" w:lineRule="auto"/>
      </w:pPr>
      <w:r w:rsidRPr="7EFF6BA9">
        <w:t>levantamento bibliográfico: estudar os assuntos relacionados à acidente vascular cerebral, análise cinemática, aprendizado de máquina e trabalhos correlatos;</w:t>
      </w:r>
    </w:p>
    <w:p w14:paraId="2E38ED3A" w14:textId="7FCD26D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acompanhamento clínico: acompanhar atendimentos realizados no Centro de Reabilitação da </w:t>
      </w:r>
      <w:proofErr w:type="spellStart"/>
      <w:r w:rsidRPr="0B589AD6">
        <w:t>Furb</w:t>
      </w:r>
      <w:proofErr w:type="spellEnd"/>
      <w:r w:rsidRPr="0B589AD6">
        <w:t xml:space="preserve"> II, com pacientes que sofreram AVC, para entendimento do problema e constatação de necessidades;</w:t>
      </w:r>
    </w:p>
    <w:p w14:paraId="53325F64" w14:textId="3CC7771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submissão ao conselho de ética: escrita e cadastro do trabalho na plataforma Brasil e submissão para o conselho de ética da FURB. Ressaltando que em cada experimento será solicitado aos pacientes a assinatura do Termo de Consentimento Livre e Esclarecido (TCLE);</w:t>
      </w:r>
    </w:p>
    <w:p w14:paraId="7F802167" w14:textId="2D9A7143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>
        <w:t>c</w:t>
      </w:r>
      <w:r w:rsidR="163CCDB4">
        <w:t xml:space="preserve">oleta de dados: </w:t>
      </w:r>
      <w:r w:rsidR="18FA33AF">
        <w:t>c</w:t>
      </w:r>
      <w:r w:rsidR="163CCDB4">
        <w:t>oleta de dados de cinemática da marcha em pacientes hemiplégicos após AVC</w:t>
      </w:r>
      <w:r w:rsidR="00C85154">
        <w:t>, realizando a gravação de</w:t>
      </w:r>
      <w:r w:rsidR="6126B508">
        <w:t xml:space="preserve"> </w:t>
      </w:r>
      <w:r w:rsidR="163CCDB4">
        <w:t>vídeo</w:t>
      </w:r>
      <w:r w:rsidR="6FC53C09">
        <w:t>s</w:t>
      </w:r>
      <w:r w:rsidR="163CCDB4">
        <w:t>;</w:t>
      </w:r>
    </w:p>
    <w:p w14:paraId="4F6DF916" w14:textId="2C305957" w:rsidR="00451B94" w:rsidRDefault="1F7F59D1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 extrair a cinemática da marcha: pesquisar métodos</w:t>
      </w:r>
      <w:r w:rsidR="002E2A71">
        <w:t xml:space="preserve"> de processamento de imagens </w:t>
      </w:r>
      <w:r w:rsidRPr="0B589AD6">
        <w:t xml:space="preserve">para extrair/estabelecer medidas a partir de </w:t>
      </w:r>
      <w:r w:rsidR="00CC1BAE">
        <w:t>imagens/vídeos</w:t>
      </w:r>
      <w:r w:rsidRPr="0B589AD6">
        <w:t>;</w:t>
      </w:r>
    </w:p>
    <w:p w14:paraId="19EE588A" w14:textId="40EC20F1" w:rsidR="00451B94" w:rsidRDefault="442D80E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</w:t>
      </w:r>
      <w:r w:rsidR="2EC7BA44" w:rsidRPr="0B589AD6">
        <w:t xml:space="preserve"> </w:t>
      </w:r>
      <w:r w:rsidR="02E17A4A" w:rsidRPr="0B589AD6">
        <w:t>c</w:t>
      </w:r>
      <w:r w:rsidR="163CCDB4" w:rsidRPr="0B589AD6">
        <w:t xml:space="preserve">lassificação das fases da marcha: </w:t>
      </w:r>
      <w:r w:rsidR="796C69EB" w:rsidRPr="0B589AD6">
        <w:t xml:space="preserve">pesquisar as </w:t>
      </w:r>
      <w:r w:rsidR="163CCDB4" w:rsidRPr="0B589AD6">
        <w:t xml:space="preserve">técnicas de aprendizado de máquina </w:t>
      </w:r>
      <w:r w:rsidR="00380035">
        <w:t>(</w:t>
      </w:r>
      <w:proofErr w:type="spellStart"/>
      <w:r w:rsidR="00380035">
        <w:t>convolucionais</w:t>
      </w:r>
      <w:proofErr w:type="spellEnd"/>
      <w:r w:rsidR="00380035">
        <w:t xml:space="preserve"> ou recorrentes) </w:t>
      </w:r>
      <w:r w:rsidR="163CCDB4" w:rsidRPr="0B589AD6">
        <w:t>para classificar automaticamente as fases da marcha em pacientes hemiplégicos e correlacioná-las com o nível de funcionalidade do paciente;</w:t>
      </w:r>
    </w:p>
    <w:p w14:paraId="05A85F50" w14:textId="181F9886" w:rsidR="00451B94" w:rsidRDefault="2AD559A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a</w:t>
      </w:r>
      <w:r w:rsidR="163CCDB4" w:rsidRPr="0B589AD6">
        <w:t xml:space="preserve">nálise temporal: </w:t>
      </w:r>
      <w:r w:rsidR="0C7F4EAA" w:rsidRPr="0B589AD6">
        <w:t>r</w:t>
      </w:r>
      <w:r w:rsidR="163CCDB4" w:rsidRPr="0B589AD6">
        <w:t>ealização de análises temporais para avaliar a variação temporal dos parâmetros de cinemática da marcha e identificar mudanças ao longo do tempo;</w:t>
      </w:r>
    </w:p>
    <w:p w14:paraId="5E9F26AC" w14:textId="74A58F0B" w:rsidR="00451B94" w:rsidRDefault="6F026F2A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desenvolvimento do modelo</w:t>
      </w:r>
      <w:r w:rsidR="163CCDB4" w:rsidRPr="0B589AD6">
        <w:t xml:space="preserve">: </w:t>
      </w:r>
      <w:r w:rsidR="199CF58F" w:rsidRPr="0B589AD6">
        <w:t>a partir dos itens (</w:t>
      </w:r>
      <w:r w:rsidR="11045BB0" w:rsidRPr="0B589AD6">
        <w:t>g</w:t>
      </w:r>
      <w:r w:rsidR="199CF58F" w:rsidRPr="0B589AD6">
        <w:t>)</w:t>
      </w:r>
      <w:r w:rsidR="1B31EF95" w:rsidRPr="0B589AD6">
        <w:t>, (h)</w:t>
      </w:r>
      <w:r w:rsidR="199CF58F" w:rsidRPr="0B589AD6">
        <w:t xml:space="preserve"> e (i), realizar a implementação da análise </w:t>
      </w:r>
      <w:r w:rsidR="5EA87124" w:rsidRPr="0B589AD6">
        <w:t>cinem</w:t>
      </w:r>
      <w:r w:rsidR="4942AA7D" w:rsidRPr="0B589AD6">
        <w:t>á</w:t>
      </w:r>
      <w:r w:rsidR="5EA87124" w:rsidRPr="0B589AD6">
        <w:t>tica</w:t>
      </w:r>
      <w:r w:rsidR="199CF58F" w:rsidRPr="0B589AD6">
        <w:t xml:space="preserve"> utilizando a biblioteca </w:t>
      </w:r>
      <w:proofErr w:type="spellStart"/>
      <w:r w:rsidR="199CF58F" w:rsidRPr="0B589AD6">
        <w:t>OpenCV</w:t>
      </w:r>
      <w:proofErr w:type="spellEnd"/>
      <w:r w:rsidR="199CF58F" w:rsidRPr="0B589AD6">
        <w:t xml:space="preserve">, a linguagem de programação Python e </w:t>
      </w:r>
      <w:r w:rsidR="0A9DC54C" w:rsidRPr="0B589AD6">
        <w:t>a</w:t>
      </w:r>
      <w:r w:rsidR="00962DA4">
        <w:t>s</w:t>
      </w:r>
      <w:r w:rsidR="0A9DC54C" w:rsidRPr="0B589AD6">
        <w:t xml:space="preserve"> biblioteca</w:t>
      </w:r>
      <w:r w:rsidR="00962DA4">
        <w:t xml:space="preserve">s </w:t>
      </w:r>
      <w:proofErr w:type="spellStart"/>
      <w:r w:rsidR="00962DA4">
        <w:t>Keras</w:t>
      </w:r>
      <w:proofErr w:type="spellEnd"/>
      <w:r w:rsidR="00962DA4">
        <w:t xml:space="preserve"> e</w:t>
      </w:r>
      <w:r w:rsidR="0A9DC54C" w:rsidRPr="0B589AD6">
        <w:t xml:space="preserve"> </w:t>
      </w:r>
      <w:proofErr w:type="spellStart"/>
      <w:r w:rsidR="0A9DC54C" w:rsidRPr="0B589AD6">
        <w:t>Tensorflow</w:t>
      </w:r>
      <w:proofErr w:type="spellEnd"/>
      <w:r w:rsidR="199CF58F" w:rsidRPr="0B589AD6">
        <w:t>;</w:t>
      </w:r>
    </w:p>
    <w:p w14:paraId="70F4FB32" w14:textId="3ABAFF62" w:rsidR="00451B94" w:rsidRDefault="753BD487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testes do modelo: paralelamente à implementação, realizar testes com base </w:t>
      </w:r>
      <w:r w:rsidR="00346B5E">
        <w:t>nos vídeos</w:t>
      </w:r>
      <w:r w:rsidRPr="0B589AD6">
        <w:t xml:space="preserve"> obtido</w:t>
      </w:r>
      <w:r w:rsidR="00346B5E">
        <w:t>s</w:t>
      </w:r>
      <w:r w:rsidRPr="0B589AD6">
        <w:t xml:space="preserve"> para verificar a eficiência e assertividade do modelo elaborado utilizando a validação cruzada assim como a comprovação dos resultados </w:t>
      </w:r>
      <w:r w:rsidR="00CD6A00">
        <w:t>a partir de u</w:t>
      </w:r>
      <w:r w:rsidRPr="0B589AD6">
        <w:t xml:space="preserve">m grupo de pacientes hemiplégicos após AVC </w:t>
      </w:r>
      <w:r w:rsidR="00F53E62">
        <w:t>em con</w:t>
      </w:r>
      <w:r w:rsidRPr="0B589AD6">
        <w:t xml:space="preserve">junto </w:t>
      </w:r>
      <w:r w:rsidR="00F53E62">
        <w:t>com</w:t>
      </w:r>
      <w:r w:rsidRPr="0B589AD6">
        <w:t xml:space="preserve"> profissionais da saúde.</w:t>
      </w:r>
    </w:p>
    <w:p w14:paraId="01558F06" w14:textId="7E17C0B0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E07C8">
        <w:t xml:space="preserve">Quadro </w:t>
      </w:r>
      <w:r w:rsidR="005E07C8">
        <w:rPr>
          <w:noProof/>
        </w:rPr>
        <w:t>2</w:t>
      </w:r>
      <w:r w:rsidR="0060060C">
        <w:fldChar w:fldCharType="end"/>
      </w:r>
      <w:r>
        <w:t>.</w:t>
      </w:r>
    </w:p>
    <w:p w14:paraId="4A5C9559" w14:textId="5177DAC4" w:rsidR="00451B94" w:rsidRPr="007E0D87" w:rsidRDefault="0060060C" w:rsidP="005B2E12">
      <w:pPr>
        <w:pStyle w:val="TF-LEGENDA"/>
      </w:pPr>
      <w:bookmarkStart w:id="64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64"/>
      <w:r w:rsidR="43292BE6">
        <w:t xml:space="preserve"> – </w:t>
      </w:r>
      <w:r w:rsidR="00451B94">
        <w:t>Cronograma</w:t>
      </w:r>
      <w:r w:rsidR="43292BE6">
        <w:t xml:space="preserve"> de atividades a serem realizadas</w:t>
      </w: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52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1F271A">
        <w:trPr>
          <w:cantSplit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41A712CC" w:rsidR="00451B94" w:rsidRPr="007E0D87" w:rsidRDefault="256FF72D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5B8DC15B" w:rsidR="00451B94" w:rsidRPr="007E0D87" w:rsidRDefault="256FF72D" w:rsidP="00470C41">
            <w:pPr>
              <w:pStyle w:val="TF-TEXTOQUADROCentralizado"/>
            </w:pPr>
            <w:r>
              <w:t>jul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82BE811" w:rsidR="00451B94" w:rsidRPr="007E0D87" w:rsidRDefault="52A4FBB1" w:rsidP="00470C41">
            <w:pPr>
              <w:pStyle w:val="TF-TEXTOQUADROCentralizado"/>
            </w:pPr>
            <w:r>
              <w:t>ago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2874C016" w:rsidR="00451B94" w:rsidRPr="007E0D87" w:rsidRDefault="00451B94" w:rsidP="00470C41">
            <w:pPr>
              <w:pStyle w:val="TF-TEXTOQUADROCentralizado"/>
            </w:pPr>
            <w:r>
              <w:t>s</w:t>
            </w:r>
            <w:r w:rsidR="5A81237B">
              <w:t>et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08AF43F" w:rsidR="00451B94" w:rsidRPr="007E0D87" w:rsidRDefault="4ABA7335" w:rsidP="00470C41">
            <w:pPr>
              <w:pStyle w:val="TF-TEXTOQUADROCentralizado"/>
            </w:pPr>
            <w:r>
              <w:t>out</w:t>
            </w:r>
            <w:r w:rsidR="00451B94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023F6F38" w:rsidR="00451B94" w:rsidRPr="007E0D87" w:rsidRDefault="02BF88C4" w:rsidP="00470C41">
            <w:pPr>
              <w:pStyle w:val="TF-TEXTOQUADROCentralizado"/>
            </w:pPr>
            <w:r>
              <w:t>nov</w:t>
            </w:r>
            <w:r w:rsidR="00451B94">
              <w:t>.</w:t>
            </w:r>
          </w:p>
        </w:tc>
      </w:tr>
      <w:tr w:rsidR="00451B94" w:rsidRPr="007E0D87" w14:paraId="3EFCC0CF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17D9F91" w14:textId="24FDE131" w:rsidR="00451B94" w:rsidRPr="007E0D87" w:rsidRDefault="68B5C3C5" w:rsidP="0B589AD6">
            <w:pPr>
              <w:pStyle w:val="TF-TEXTOQUADRO"/>
            </w:pPr>
            <w:r w:rsidRPr="0B589AD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9429F3F" w14:textId="375D1FB6" w:rsidR="00451B94" w:rsidRPr="007E0D87" w:rsidRDefault="451C50AE" w:rsidP="0B589AD6">
            <w:pPr>
              <w:pStyle w:val="TF-TEXTOQUADRO"/>
            </w:pPr>
            <w:r w:rsidRPr="0B589AD6">
              <w:t>acompanhamento clínico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4F6B51D7" w14:textId="50EDF5DC" w:rsidR="00451B94" w:rsidRPr="007E0D87" w:rsidRDefault="451C50AE" w:rsidP="0B589AD6">
            <w:pPr>
              <w:pStyle w:val="TF-TEXTOQUADRO"/>
            </w:pPr>
            <w:r w:rsidRPr="0B589AD6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9823551" w:rsidR="00451B94" w:rsidRPr="007E0D87" w:rsidRDefault="451C50AE" w:rsidP="0B589AD6">
            <w:pPr>
              <w:pStyle w:val="TF-TEXTOQUADRO"/>
            </w:pPr>
            <w:r w:rsidRPr="0B589AD6">
              <w:t>coleta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B589AD6" w14:paraId="77398471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4D90266B" w14:textId="1EF900B7" w:rsidR="3BC02677" w:rsidRDefault="3BC02677" w:rsidP="0B589AD6">
            <w:pPr>
              <w:pStyle w:val="TF-TEXTOQUADRO"/>
            </w:pPr>
            <w:r w:rsidRPr="0B589AD6">
              <w:t>definição de algoritmos para extrair a cinemática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7C45478" w14:textId="5D51CAF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A8AE52" w14:textId="7FE93FC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BDAFA6" w14:textId="5895E95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0FE606" w14:textId="05FDDA9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DBA3F" w14:textId="4DA79E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6B5D88" w14:textId="3D462F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33DE1A" w14:textId="7FCD000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1B03C6" w14:textId="40C9A4E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E7A5B1" w14:textId="4337717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CC3EA37" w14:textId="2623E3C6" w:rsidR="0B589AD6" w:rsidRDefault="0B589AD6" w:rsidP="0B589AD6">
            <w:pPr>
              <w:pStyle w:val="TF-TEXTOQUADROCentralizado"/>
            </w:pPr>
          </w:p>
        </w:tc>
      </w:tr>
      <w:tr w:rsidR="0B589AD6" w14:paraId="36BE072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22D50F9A" w14:textId="04A676D2" w:rsidR="451C50AE" w:rsidRDefault="451C50AE" w:rsidP="0B589AD6">
            <w:pPr>
              <w:pStyle w:val="TF-TEXTOQUADRO"/>
            </w:pPr>
            <w:r w:rsidRPr="0B589AD6">
              <w:t>definição de algoritmos para classificação das fases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727A423" w14:textId="30BDD4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93E90D" w14:textId="04683DC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8143CC" w14:textId="5070C3A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5F5E0" w14:textId="48E8540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FFE613" w14:textId="480B02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ADD723" w14:textId="54A3E19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D2BDC6" w14:textId="2D2892D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E17D7" w14:textId="5FABCFF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CA6AB" w14:textId="1F41816E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7D1A98D" w14:textId="5E5128D3" w:rsidR="0B589AD6" w:rsidRDefault="0B589AD6" w:rsidP="0B589AD6">
            <w:pPr>
              <w:pStyle w:val="TF-TEXTOQUADROCentralizado"/>
            </w:pPr>
          </w:p>
        </w:tc>
      </w:tr>
      <w:tr w:rsidR="0B589AD6" w14:paraId="589B546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C56E6EE" w14:textId="64BE2B43" w:rsidR="451C50AE" w:rsidRDefault="451C50AE" w:rsidP="0B589AD6">
            <w:pPr>
              <w:pStyle w:val="TF-TEXTOQUADRO"/>
            </w:pPr>
            <w:r w:rsidRPr="0B589AD6">
              <w:t>análise temporal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384D0A" w14:textId="6B83E43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7A09B" w14:textId="1F9EA85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8EA97" w14:textId="71A9B795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14A90A" w14:textId="65D3E65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33FB08" w14:textId="3B7EFA6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AD2363" w14:textId="582B766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C6D829" w14:textId="6CF6ECE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8DF997" w14:textId="39A78B7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060198" w14:textId="5ED984C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B355A23" w14:textId="6B77A9C4" w:rsidR="0B589AD6" w:rsidRDefault="0B589AD6" w:rsidP="0B589AD6">
            <w:pPr>
              <w:pStyle w:val="TF-TEXTOQUADROCentralizado"/>
            </w:pPr>
          </w:p>
        </w:tc>
      </w:tr>
      <w:tr w:rsidR="0B589AD6" w14:paraId="1B3F9548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9A6295B" w14:textId="594B1817" w:rsidR="20CF4A44" w:rsidRDefault="20CF4A44" w:rsidP="0B589AD6">
            <w:pPr>
              <w:pStyle w:val="TF-TEXTOQUADRO"/>
            </w:pPr>
            <w:r w:rsidRPr="0B589AD6">
              <w:t>desenvolvimento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093217" w14:textId="6CB36E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ED033" w14:textId="5A2844A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EB8577" w14:textId="129362D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C678E" w14:textId="70E5F8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439EB8" w14:textId="7F30756A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EF5CEC" w14:textId="3E0E67C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519273" w14:textId="2D0BDE4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5E854B5" w14:textId="2780483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7A4B8" w14:textId="13639D27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BABFF5" w14:textId="33361BC3" w:rsidR="0B589AD6" w:rsidRDefault="0B589AD6" w:rsidP="0B589AD6">
            <w:pPr>
              <w:pStyle w:val="TF-TEXTOQUADROCentralizado"/>
            </w:pPr>
          </w:p>
        </w:tc>
      </w:tr>
      <w:tr w:rsidR="0B589AD6" w14:paraId="0F8E878B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1DCF40E0" w14:textId="353C53CD" w:rsidR="02052B6D" w:rsidRDefault="02052B6D" w:rsidP="0B589AD6">
            <w:pPr>
              <w:pStyle w:val="TF-TEXTOQUADRO"/>
            </w:pPr>
            <w:r w:rsidRPr="0B589AD6">
              <w:t>testes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F3C6B1E" w14:textId="4D8FCF6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72FCBE" w14:textId="47975CA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A5FF26" w14:textId="077DB0C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5C6B5" w14:textId="1E3B159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A98072" w14:textId="7A0F4C4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590E4" w14:textId="28C20AA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E30A46" w14:textId="3E23935D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37BDDF" w14:textId="7BDF7F6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A2D29D" w14:textId="7440FD86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DC486F" w14:textId="63224668" w:rsidR="0B589AD6" w:rsidRDefault="0B589AD6" w:rsidP="0B589AD6">
            <w:pPr>
              <w:pStyle w:val="TF-TEXTOQUADROCentralizado"/>
            </w:pPr>
          </w:p>
        </w:tc>
      </w:tr>
    </w:tbl>
    <w:p w14:paraId="68B4DD69" w14:textId="670D5602" w:rsidR="00FC4A9F" w:rsidRDefault="00FC4A9F" w:rsidP="00FC4A9F">
      <w:pPr>
        <w:pStyle w:val="TF-FONTE"/>
      </w:pPr>
      <w:r>
        <w:t>Fonte: elaborado pel</w:t>
      </w:r>
      <w:r w:rsidR="4CF30B44">
        <w:t>a</w:t>
      </w:r>
      <w:r>
        <w:t xml:space="preserve"> autor</w:t>
      </w:r>
      <w:r w:rsidR="4CF30B44">
        <w:t>a</w:t>
      </w:r>
      <w:r>
        <w:t>.</w:t>
      </w:r>
    </w:p>
    <w:p w14:paraId="7D9EEAE5" w14:textId="77777777" w:rsidR="00A307C7" w:rsidRDefault="0037046F" w:rsidP="00424AD5">
      <w:pPr>
        <w:pStyle w:val="Ttulo1"/>
      </w:pPr>
      <w:r>
        <w:lastRenderedPageBreak/>
        <w:t>REVISÃO BIBLIOGRÁFICA</w:t>
      </w:r>
    </w:p>
    <w:p w14:paraId="34DE08EB" w14:textId="19E02C23" w:rsidR="00853DF3" w:rsidRDefault="00774F6B" w:rsidP="00BA6448">
      <w:pPr>
        <w:pStyle w:val="TF-TEXTO"/>
      </w:pPr>
      <w:r>
        <w:t>Nest</w:t>
      </w:r>
      <w:r w:rsidR="73D607B4">
        <w:t>a seção</w:t>
      </w:r>
      <w:r>
        <w:t xml:space="preserve"> serão</w:t>
      </w:r>
      <w:r w:rsidR="0053200E">
        <w:t xml:space="preserve"> apresentados </w:t>
      </w:r>
      <w:r>
        <w:t xml:space="preserve">os principais </w:t>
      </w:r>
      <w:r w:rsidR="0053200E">
        <w:t xml:space="preserve">conceitos que fundamentam o estudo proposto. Serão abordados de forma breve o </w:t>
      </w:r>
      <w:r>
        <w:t>Acidente Vascular Cerebral (AVC)</w:t>
      </w:r>
      <w:r w:rsidR="0053200E">
        <w:t>, considerando suas características e consequências, além da</w:t>
      </w:r>
      <w:r>
        <w:t xml:space="preserve"> análise cinemática da marcha</w:t>
      </w:r>
      <w:r w:rsidR="0053200E">
        <w:t>, que consiste na técnica de avaliação da locomoção humana, permitindo uma avaliação mais precisa das alterações motoras decorrentes do AVC</w:t>
      </w:r>
      <w:r>
        <w:t>.</w:t>
      </w:r>
      <w:r w:rsidR="001F0E33">
        <w:t xml:space="preserve"> Por fim, conceitua</w:t>
      </w:r>
      <w:r w:rsidR="005F71F9">
        <w:t>-se</w:t>
      </w:r>
      <w:r w:rsidR="62CC53BE">
        <w:t xml:space="preserve"> </w:t>
      </w:r>
      <w:r w:rsidR="001F0E33">
        <w:t>aprendizado de máquina</w:t>
      </w:r>
      <w:r w:rsidR="00276C35">
        <w:t xml:space="preserve"> e suas principais técnicas</w:t>
      </w:r>
      <w:r w:rsidR="001F0E33">
        <w:t>.</w:t>
      </w:r>
    </w:p>
    <w:p w14:paraId="4E9BDF90" w14:textId="680D1848" w:rsidR="00D850EE" w:rsidRDefault="00D850EE" w:rsidP="00BA6448">
      <w:pPr>
        <w:pStyle w:val="TF-TEXTO"/>
      </w:pPr>
      <w:r>
        <w:t xml:space="preserve">De acordo </w:t>
      </w:r>
      <w:r w:rsidR="008E0862">
        <w:t xml:space="preserve">com o </w:t>
      </w:r>
      <w:proofErr w:type="spellStart"/>
      <w:r w:rsidR="008E0862" w:rsidRPr="00EC0406">
        <w:t>National</w:t>
      </w:r>
      <w:proofErr w:type="spellEnd"/>
      <w:r w:rsidR="008E0862" w:rsidRPr="00EC0406">
        <w:t xml:space="preserve"> </w:t>
      </w:r>
      <w:proofErr w:type="spellStart"/>
      <w:r w:rsidR="008E0862" w:rsidRPr="00EC0406">
        <w:t>Institutes</w:t>
      </w:r>
      <w:proofErr w:type="spellEnd"/>
      <w:r w:rsidR="008E0862" w:rsidRPr="00EC0406">
        <w:t xml:space="preserve"> </w:t>
      </w:r>
      <w:proofErr w:type="spellStart"/>
      <w:r w:rsidR="008E0862" w:rsidRPr="00EC0406">
        <w:t>of</w:t>
      </w:r>
      <w:proofErr w:type="spellEnd"/>
      <w:r w:rsidR="008E0862" w:rsidRPr="00EC0406">
        <w:t xml:space="preserve"> Health</w:t>
      </w:r>
      <w:r w:rsidRPr="005F71F9">
        <w:rPr>
          <w:i/>
          <w:iCs/>
        </w:rPr>
        <w:t xml:space="preserve"> </w:t>
      </w:r>
      <w:r w:rsidRPr="005F71F9">
        <w:t>(</w:t>
      </w:r>
      <w:r w:rsidR="6FE51FD9" w:rsidRPr="00EC0406">
        <w:t>2023</w:t>
      </w:r>
      <w:r>
        <w:t>)</w:t>
      </w:r>
      <w:r w:rsidR="3C8ABF8B">
        <w:t>,</w:t>
      </w:r>
      <w:r w:rsidR="0053200E">
        <w:t xml:space="preserve"> </w:t>
      </w:r>
      <w:r>
        <w:t>o</w:t>
      </w:r>
      <w:r w:rsidR="00774F6B">
        <w:t xml:space="preserve"> AVC ocorre quando o fluxo sanguíneo de uma área do cérebro é interrompido</w:t>
      </w:r>
      <w:r w:rsidR="00FC3627">
        <w:t>. Sendo causado</w:t>
      </w:r>
      <w:r w:rsidR="00774F6B">
        <w:t xml:space="preserve"> por um coágulo sanguíneo, identificado como isquêmico, ou por um vaso sanguíneo rompido que é de</w:t>
      </w:r>
      <w:r w:rsidR="00FC3627">
        <w:t>nominado de hemorrágico. Essa condição pode levar a danos cerebrais permanentes ou a morte caso não seja tratado imediatamente. O diagnóstico é feito com base nos sintomas e em exames de imagem, como tomografias computadorizadas ou ressonância magnética do cérebro</w:t>
      </w:r>
      <w:r w:rsidR="007A6316">
        <w:t xml:space="preserve"> (</w:t>
      </w:r>
      <w:r w:rsidR="421EC657" w:rsidRPr="19A880B6">
        <w:t>SECRETARIA DE ATENÇÃO À SAÚDE</w:t>
      </w:r>
      <w:r w:rsidR="007A6316">
        <w:t>, 2022).</w:t>
      </w:r>
    </w:p>
    <w:p w14:paraId="538E05B3" w14:textId="62527CED" w:rsidR="003C6054" w:rsidRDefault="046CDBF2" w:rsidP="00BA6448">
      <w:pPr>
        <w:pStyle w:val="TF-TEXTO"/>
      </w:pPr>
      <w:r>
        <w:t>Segundo a Secretaria de atenção à saúde (2022), u</w:t>
      </w:r>
      <w:r w:rsidR="0053200E">
        <w:t>ma das consequências do AVC é a hemiplegia, uma condição que paralisa um lado do corpo humano e pode afetar a marcha do indivíduo. A análise cinemática da marcha é uma ferramenta importante para a avaliação e tratamento da hemiplegia</w:t>
      </w:r>
      <w:r w:rsidR="00845180">
        <w:t>,</w:t>
      </w:r>
      <w:r w:rsidR="00A528FF">
        <w:t xml:space="preserve"> </w:t>
      </w:r>
      <w:r w:rsidR="00D850EE">
        <w:t>permit</w:t>
      </w:r>
      <w:r w:rsidR="00A528FF">
        <w:t xml:space="preserve">e </w:t>
      </w:r>
      <w:r w:rsidR="00D850EE">
        <w:t xml:space="preserve">identificar alterações </w:t>
      </w:r>
      <w:r w:rsidR="00A528FF">
        <w:t xml:space="preserve">e anormalidades nas passadas. </w:t>
      </w:r>
      <w:r w:rsidR="00C6242A">
        <w:t>Normalmente, s</w:t>
      </w:r>
      <w:r w:rsidR="00A528FF">
        <w:t>ão utilizados equipamentos de alta tecnologia como as câmeras de captura de movimento e sensores que permitem avaliar o comprimento do passo, contato com o solo e a distribuição do peso, além de outros fatores que ajudam a identificar possíveis problemas</w:t>
      </w:r>
      <w:r w:rsidR="18546CEF">
        <w:t xml:space="preserve"> (SECRETARIA DE ATENÇÃO À SAÚDE, 2022)</w:t>
      </w:r>
      <w:r w:rsidR="00A528FF">
        <w:t>.</w:t>
      </w:r>
      <w:r w:rsidR="336DF38A">
        <w:t xml:space="preserve"> </w:t>
      </w:r>
    </w:p>
    <w:p w14:paraId="6E480683" w14:textId="7AC1FC7B" w:rsidR="00BA6448" w:rsidRDefault="2B03FDF9" w:rsidP="00BA6448">
      <w:pPr>
        <w:pStyle w:val="TF-TEXTO"/>
      </w:pPr>
      <w:r>
        <w:t xml:space="preserve">Segundo Kim </w:t>
      </w:r>
      <w:r w:rsidRPr="19A880B6">
        <w:rPr>
          <w:i/>
          <w:iCs/>
        </w:rPr>
        <w:t>et al.</w:t>
      </w:r>
      <w:r>
        <w:t xml:space="preserve"> (2018), i</w:t>
      </w:r>
      <w:r w:rsidR="003F57DA">
        <w:t xml:space="preserve">dentificar anormalidades na marcha é fundamental para o </w:t>
      </w:r>
      <w:r w:rsidR="0BCDD252">
        <w:t>diagnóstico</w:t>
      </w:r>
      <w:r w:rsidR="003F57DA">
        <w:t xml:space="preserve"> e tratamento de doenças e lesões que afetam o caminhar de uma pessoa, como o acidente vascular cerebral, lesões medulares, doenças neuromusculares e ortopédicas.</w:t>
      </w:r>
      <w:r w:rsidR="00C36C93">
        <w:t xml:space="preserve"> </w:t>
      </w:r>
      <w:r w:rsidR="2ACAD775">
        <w:t xml:space="preserve">Além disso, </w:t>
      </w:r>
      <w:r w:rsidR="07CFA821">
        <w:t xml:space="preserve">os autores também afirmam que </w:t>
      </w:r>
      <w:r w:rsidR="2ACAD775">
        <w:t>ao</w:t>
      </w:r>
      <w:r w:rsidR="00C36C93">
        <w:t xml:space="preserve"> utiliza</w:t>
      </w:r>
      <w:r w:rsidR="577FDB70">
        <w:t>r</w:t>
      </w:r>
      <w:r w:rsidR="00C36C93">
        <w:t xml:space="preserve"> a </w:t>
      </w:r>
      <w:r w:rsidR="0053200E">
        <w:t>análise</w:t>
      </w:r>
      <w:r w:rsidR="00C36C93">
        <w:t xml:space="preserve"> cinemática da marcha para avaliar os efeitos de um programa de treinamento em pacientes com hemiplegia </w:t>
      </w:r>
      <w:r w:rsidR="232E245B">
        <w:t>pod</w:t>
      </w:r>
      <w:r w:rsidR="00C36C93">
        <w:t>e</w:t>
      </w:r>
      <w:r w:rsidR="232E245B">
        <w:t>-se re</w:t>
      </w:r>
      <w:r w:rsidR="00C36C93">
        <w:t>duzi</w:t>
      </w:r>
      <w:r w:rsidR="314E4BD9">
        <w:t>r</w:t>
      </w:r>
      <w:r w:rsidR="00C36C93">
        <w:t xml:space="preserve"> e alcança</w:t>
      </w:r>
      <w:r w:rsidR="13CB7934">
        <w:t>r</w:t>
      </w:r>
      <w:r w:rsidR="0053200E">
        <w:t xml:space="preserve"> </w:t>
      </w:r>
      <w:r w:rsidR="00C36C93">
        <w:t>resultados</w:t>
      </w:r>
      <w:r w:rsidR="0053200E">
        <w:t xml:space="preserve"> </w:t>
      </w:r>
      <w:r w:rsidR="283CA4D6">
        <w:t xml:space="preserve">melhores </w:t>
      </w:r>
      <w:r w:rsidR="00C36C93">
        <w:t>na simetria da marcha em menos tempo.</w:t>
      </w:r>
    </w:p>
    <w:p w14:paraId="5DE8082D" w14:textId="0CD6BB63" w:rsidR="4EA4ED3D" w:rsidRDefault="5013D1E4" w:rsidP="00BA6448">
      <w:pPr>
        <w:pStyle w:val="TF-TEXTO"/>
      </w:pPr>
      <w:r>
        <w:t xml:space="preserve">De acordo com </w:t>
      </w:r>
      <w:proofErr w:type="spellStart"/>
      <w:r>
        <w:t>Alpaydin</w:t>
      </w:r>
      <w:proofErr w:type="spellEnd"/>
      <w:r>
        <w:t xml:space="preserve"> (2012), </w:t>
      </w:r>
      <w:proofErr w:type="spellStart"/>
      <w:r w:rsidR="00F0210C" w:rsidRPr="00DB694A">
        <w:rPr>
          <w:i/>
          <w:iCs/>
        </w:rPr>
        <w:t>Machine</w:t>
      </w:r>
      <w:proofErr w:type="spellEnd"/>
      <w:r w:rsidR="00F0210C" w:rsidRPr="00DB694A">
        <w:rPr>
          <w:i/>
          <w:iCs/>
        </w:rPr>
        <w:t xml:space="preserve"> Learning</w:t>
      </w:r>
      <w:r w:rsidR="00F0210C">
        <w:t xml:space="preserve"> (ML) </w:t>
      </w:r>
      <w:r w:rsidR="4EA4ED3D">
        <w:t xml:space="preserve">é um ramo da inteligência artificial que utiliza técnicas computacionais para permitir que um sistema aprenda e melhore com a experiência. Segundo </w:t>
      </w:r>
      <w:r w:rsidR="52E21263">
        <w:t>o autor,</w:t>
      </w:r>
      <w:r w:rsidR="4EA4ED3D">
        <w:t xml:space="preserve"> </w:t>
      </w:r>
      <w:r w:rsidR="00BA6448">
        <w:t xml:space="preserve">ML </w:t>
      </w:r>
      <w:r w:rsidR="4EA4ED3D">
        <w:t>é uma abordagem de modelagem de dados que automatiza a construção de modelos analíticos. Entre suas principais características, destacam-se</w:t>
      </w:r>
      <w:r w:rsidR="007652F6">
        <w:t xml:space="preserve"> (</w:t>
      </w:r>
      <w:r w:rsidR="00845180">
        <w:t>I</w:t>
      </w:r>
      <w:r w:rsidR="007652F6">
        <w:t>)</w:t>
      </w:r>
      <w:r w:rsidR="4EA4ED3D">
        <w:t xml:space="preserve"> o aprendizado automático, que aprendem a partir dos dados e se ajusta para melhoria de desempenho, </w:t>
      </w:r>
      <w:r w:rsidR="00E255F4">
        <w:t>(</w:t>
      </w:r>
      <w:r w:rsidR="00845180">
        <w:t>II</w:t>
      </w:r>
      <w:r w:rsidR="00E255F4">
        <w:t xml:space="preserve">) </w:t>
      </w:r>
      <w:r w:rsidR="4EA4ED3D">
        <w:t xml:space="preserve">a generalização, ou seja, fazer previsões e classificações em novos dados que não foram utilizados no treinamento, e </w:t>
      </w:r>
      <w:r w:rsidR="00E255F4">
        <w:t>(</w:t>
      </w:r>
      <w:r w:rsidR="00845180">
        <w:t>III</w:t>
      </w:r>
      <w:r w:rsidR="00E255F4">
        <w:t xml:space="preserve">) </w:t>
      </w:r>
      <w:r w:rsidR="4EA4ED3D">
        <w:t>a adaptabilidade, os modelos podem se adaptar as situações melhorando sua resposta com o tempo.</w:t>
      </w:r>
    </w:p>
    <w:p w14:paraId="6CD3A3B6" w14:textId="67F435B0" w:rsidR="00BA6448" w:rsidRDefault="7C9E32B1" w:rsidP="19A880B6">
      <w:pPr>
        <w:ind w:firstLine="709"/>
        <w:jc w:val="both"/>
        <w:rPr>
          <w:sz w:val="20"/>
          <w:szCs w:val="20"/>
        </w:rPr>
      </w:pP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 ainda destaca que</w:t>
      </w:r>
      <w:r w:rsidR="00C84A28">
        <w:rPr>
          <w:sz w:val="20"/>
          <w:szCs w:val="20"/>
        </w:rPr>
        <w:t xml:space="preserve"> o uso</w:t>
      </w:r>
      <w:r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de cada</w:t>
      </w:r>
      <w:r w:rsidR="4EA4ED3D" w:rsidRPr="19A880B6">
        <w:rPr>
          <w:sz w:val="20"/>
          <w:szCs w:val="20"/>
        </w:rPr>
        <w:t xml:space="preserve"> arquitetura</w:t>
      </w:r>
      <w:r w:rsidR="00C84A28">
        <w:rPr>
          <w:sz w:val="20"/>
          <w:szCs w:val="20"/>
        </w:rPr>
        <w:t xml:space="preserve"> ou</w:t>
      </w:r>
      <w:r w:rsidR="4EA4ED3D"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a</w:t>
      </w:r>
      <w:r w:rsidR="4EA4ED3D" w:rsidRPr="19A880B6">
        <w:rPr>
          <w:sz w:val="20"/>
          <w:szCs w:val="20"/>
        </w:rPr>
        <w:t xml:space="preserve">lgoritmo de </w:t>
      </w:r>
      <w:r w:rsidR="00F0210C" w:rsidRPr="19A880B6">
        <w:rPr>
          <w:sz w:val="20"/>
          <w:szCs w:val="20"/>
        </w:rPr>
        <w:t>ML</w:t>
      </w:r>
      <w:r w:rsidR="00C84A28">
        <w:rPr>
          <w:sz w:val="20"/>
          <w:szCs w:val="20"/>
        </w:rPr>
        <w:t xml:space="preserve"> </w:t>
      </w:r>
      <w:r w:rsidR="4EA4ED3D" w:rsidRPr="19A880B6">
        <w:rPr>
          <w:sz w:val="20"/>
          <w:szCs w:val="20"/>
        </w:rPr>
        <w:t>depende do tipo do problema a ser resolvido e as características dos dados</w:t>
      </w:r>
      <w:r w:rsidR="00EC1CAA">
        <w:rPr>
          <w:sz w:val="20"/>
          <w:szCs w:val="20"/>
        </w:rPr>
        <w:t xml:space="preserve"> existentes</w:t>
      </w:r>
      <w:r w:rsidR="4EA4ED3D" w:rsidRPr="19A880B6">
        <w:rPr>
          <w:sz w:val="20"/>
          <w:szCs w:val="20"/>
        </w:rPr>
        <w:t>. Dentre as principais</w:t>
      </w:r>
      <w:r w:rsidR="00EC1CAA">
        <w:rPr>
          <w:sz w:val="20"/>
          <w:szCs w:val="20"/>
        </w:rPr>
        <w:t xml:space="preserve"> técnicas</w:t>
      </w:r>
      <w:r w:rsidR="00034373" w:rsidRPr="19A880B6">
        <w:rPr>
          <w:sz w:val="20"/>
          <w:szCs w:val="20"/>
        </w:rPr>
        <w:t>,</w:t>
      </w:r>
      <w:r w:rsidR="00CF3288">
        <w:rPr>
          <w:sz w:val="20"/>
          <w:szCs w:val="20"/>
        </w:rPr>
        <w:t xml:space="preserve"> encontram a </w:t>
      </w:r>
      <w:r w:rsidR="00B26BC7">
        <w:rPr>
          <w:sz w:val="20"/>
          <w:szCs w:val="20"/>
        </w:rPr>
        <w:t xml:space="preserve">Árvore de Decisão, o </w:t>
      </w:r>
      <w:proofErr w:type="spellStart"/>
      <w:r w:rsidR="00B26BC7" w:rsidRPr="00DB694A">
        <w:rPr>
          <w:i/>
          <w:iCs/>
          <w:sz w:val="20"/>
          <w:szCs w:val="20"/>
        </w:rPr>
        <w:t>Support</w:t>
      </w:r>
      <w:proofErr w:type="spellEnd"/>
      <w:r w:rsidR="00B26BC7" w:rsidRPr="00DB694A">
        <w:rPr>
          <w:i/>
          <w:iCs/>
          <w:sz w:val="20"/>
          <w:szCs w:val="20"/>
        </w:rPr>
        <w:t xml:space="preserve"> Vector </w:t>
      </w:r>
      <w:proofErr w:type="spellStart"/>
      <w:r w:rsidR="00B26BC7" w:rsidRPr="00DB694A">
        <w:rPr>
          <w:i/>
          <w:iCs/>
          <w:sz w:val="20"/>
          <w:szCs w:val="20"/>
        </w:rPr>
        <w:t>Machine</w:t>
      </w:r>
      <w:proofErr w:type="spellEnd"/>
      <w:r w:rsidR="00B26BC7" w:rsidRPr="19A880B6">
        <w:rPr>
          <w:sz w:val="20"/>
          <w:szCs w:val="20"/>
        </w:rPr>
        <w:t xml:space="preserve"> (SVM)</w:t>
      </w:r>
      <w:r w:rsidR="00B26BC7">
        <w:rPr>
          <w:sz w:val="20"/>
          <w:szCs w:val="20"/>
        </w:rPr>
        <w:t xml:space="preserve"> e os algoritmos de </w:t>
      </w:r>
      <w:proofErr w:type="spellStart"/>
      <w:r w:rsidR="00B26BC7">
        <w:rPr>
          <w:sz w:val="20"/>
          <w:szCs w:val="20"/>
        </w:rPr>
        <w:t>clusterização</w:t>
      </w:r>
      <w:proofErr w:type="spellEnd"/>
      <w:r w:rsidR="00B26BC7">
        <w:rPr>
          <w:sz w:val="20"/>
          <w:szCs w:val="20"/>
        </w:rPr>
        <w:t xml:space="preserve">. </w:t>
      </w:r>
      <w:r w:rsidR="00034373" w:rsidRPr="19A880B6">
        <w:rPr>
          <w:sz w:val="20"/>
          <w:szCs w:val="20"/>
        </w:rPr>
        <w:t xml:space="preserve"> </w:t>
      </w:r>
      <w:r w:rsidR="00B26BC7">
        <w:rPr>
          <w:sz w:val="20"/>
          <w:szCs w:val="20"/>
        </w:rPr>
        <w:t>A</w:t>
      </w:r>
      <w:r w:rsidR="00034373" w:rsidRPr="19A880B6">
        <w:rPr>
          <w:sz w:val="20"/>
          <w:szCs w:val="20"/>
        </w:rPr>
        <w:t xml:space="preserve"> árvore de decisão utiliza um modelo de estrutura hierárquica para tomar decisões com bases nos dados, dividindo em subconjuntos menores e regras para a classificação dos dados.</w:t>
      </w:r>
      <w:r w:rsidR="00DB694A">
        <w:rPr>
          <w:sz w:val="20"/>
          <w:szCs w:val="20"/>
        </w:rPr>
        <w:t xml:space="preserve"> O SVM</w:t>
      </w:r>
      <w:r w:rsidR="00034373" w:rsidRPr="19A880B6">
        <w:rPr>
          <w:sz w:val="20"/>
          <w:szCs w:val="20"/>
        </w:rPr>
        <w:t xml:space="preserve">, separa as classes dos dados em um hiperplano. </w:t>
      </w:r>
      <w:r w:rsidR="1D02E84C" w:rsidRPr="19A880B6">
        <w:rPr>
          <w:sz w:val="20"/>
          <w:szCs w:val="20"/>
        </w:rPr>
        <w:t>Já</w:t>
      </w:r>
      <w:r w:rsidR="00034373" w:rsidRPr="19A880B6">
        <w:rPr>
          <w:sz w:val="20"/>
          <w:szCs w:val="20"/>
        </w:rPr>
        <w:t xml:space="preserve"> os algoritmos de agrupamento</w:t>
      </w:r>
      <w:r w:rsidR="1C6A4DC0" w:rsidRPr="19A880B6">
        <w:rPr>
          <w:sz w:val="20"/>
          <w:szCs w:val="20"/>
        </w:rPr>
        <w:t>,</w:t>
      </w:r>
      <w:r w:rsidR="00034373" w:rsidRPr="19A880B6">
        <w:rPr>
          <w:sz w:val="20"/>
          <w:szCs w:val="20"/>
        </w:rPr>
        <w:t xml:space="preserve"> utilizam caraterísticas semelhantes para dividir um conjunto de dados em </w:t>
      </w:r>
      <w:r w:rsidR="00034373" w:rsidRPr="19A880B6">
        <w:rPr>
          <w:i/>
          <w:iCs/>
          <w:sz w:val="20"/>
          <w:szCs w:val="20"/>
        </w:rPr>
        <w:t>clusters</w:t>
      </w:r>
      <w:r w:rsidR="00034373" w:rsidRPr="19A880B6">
        <w:rPr>
          <w:sz w:val="20"/>
          <w:szCs w:val="20"/>
        </w:rPr>
        <w:t xml:space="preserve"> (ALPAYDIN, 2012).</w:t>
      </w:r>
    </w:p>
    <w:p w14:paraId="71F44EB1" w14:textId="7DBE67BC" w:rsidR="00BA6448" w:rsidRDefault="004B18C1" w:rsidP="00BA6448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</w:t>
      </w:r>
      <w:r>
        <w:rPr>
          <w:sz w:val="20"/>
          <w:szCs w:val="20"/>
        </w:rPr>
        <w:t>, d</w:t>
      </w:r>
      <w:r w:rsidR="00F0210C" w:rsidRPr="19A880B6">
        <w:rPr>
          <w:sz w:val="20"/>
          <w:szCs w:val="20"/>
        </w:rPr>
        <w:t>entre os algoritmos de ML</w:t>
      </w:r>
      <w:r w:rsidR="00034373" w:rsidRPr="19A880B6">
        <w:rPr>
          <w:sz w:val="20"/>
          <w:szCs w:val="20"/>
        </w:rPr>
        <w:t xml:space="preserve">, destacam-se a redes neurais, inspirada no cérebro humano, </w:t>
      </w:r>
      <w:r w:rsidR="00180FE1">
        <w:rPr>
          <w:sz w:val="20"/>
          <w:szCs w:val="20"/>
        </w:rPr>
        <w:t xml:space="preserve">que </w:t>
      </w:r>
      <w:r w:rsidR="00034373" w:rsidRPr="19A880B6">
        <w:rPr>
          <w:sz w:val="20"/>
          <w:szCs w:val="20"/>
        </w:rPr>
        <w:t>consiste</w:t>
      </w:r>
      <w:r w:rsidR="00180FE1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em redes interconectadas que aprendem a partir dos dados. </w:t>
      </w:r>
      <w:r w:rsidR="26DE8522" w:rsidRPr="19A880B6">
        <w:rPr>
          <w:sz w:val="20"/>
          <w:szCs w:val="20"/>
        </w:rPr>
        <w:t>Já a</w:t>
      </w:r>
      <w:r w:rsidR="00034373" w:rsidRPr="19A880B6">
        <w:rPr>
          <w:sz w:val="20"/>
          <w:szCs w:val="20"/>
        </w:rPr>
        <w:t xml:space="preserve"> </w:t>
      </w:r>
      <w:proofErr w:type="spellStart"/>
      <w:r w:rsidR="00946DF9" w:rsidRPr="00946DF9">
        <w:rPr>
          <w:i/>
          <w:iCs/>
          <w:sz w:val="20"/>
          <w:szCs w:val="20"/>
        </w:rPr>
        <w:t>Convolutional</w:t>
      </w:r>
      <w:proofErr w:type="spellEnd"/>
      <w:r w:rsidR="00946DF9" w:rsidRPr="00946DF9">
        <w:rPr>
          <w:i/>
          <w:iCs/>
          <w:sz w:val="20"/>
          <w:szCs w:val="20"/>
        </w:rPr>
        <w:t xml:space="preserve"> Neural Network</w:t>
      </w:r>
      <w:r w:rsidR="00946DF9">
        <w:rPr>
          <w:i/>
          <w:iCs/>
          <w:sz w:val="20"/>
          <w:szCs w:val="20"/>
        </w:rPr>
        <w:t xml:space="preserve"> </w:t>
      </w:r>
      <w:r w:rsidR="00946DF9" w:rsidRPr="00946DF9">
        <w:rPr>
          <w:sz w:val="20"/>
          <w:szCs w:val="20"/>
        </w:rPr>
        <w:t>(CNN)</w:t>
      </w:r>
      <w:r w:rsidR="00946DF9" w:rsidRPr="00946DF9">
        <w:rPr>
          <w:i/>
          <w:iCs/>
          <w:sz w:val="20"/>
          <w:szCs w:val="20"/>
        </w:rPr>
        <w:t xml:space="preserve"> </w:t>
      </w:r>
      <w:r w:rsidR="3D1D58D2" w:rsidRPr="19A880B6">
        <w:rPr>
          <w:sz w:val="20"/>
          <w:szCs w:val="20"/>
        </w:rPr>
        <w:t xml:space="preserve">é </w:t>
      </w:r>
      <w:r w:rsidR="00034373" w:rsidRPr="19A880B6">
        <w:rPr>
          <w:sz w:val="20"/>
          <w:szCs w:val="20"/>
        </w:rPr>
        <w:t xml:space="preserve">capaz de extrair características relevantes das imagens, como bordas e texturas para a classificação ou reconhecimento de objetos. </w:t>
      </w:r>
      <w:r w:rsidR="20FC20E0" w:rsidRPr="19A880B6">
        <w:rPr>
          <w:sz w:val="20"/>
          <w:szCs w:val="20"/>
        </w:rPr>
        <w:t xml:space="preserve">Por outro lado, </w:t>
      </w:r>
      <w:r w:rsidR="00034373" w:rsidRPr="19A880B6">
        <w:rPr>
          <w:sz w:val="20"/>
          <w:szCs w:val="20"/>
        </w:rPr>
        <w:t xml:space="preserve">as redes </w:t>
      </w:r>
      <w:r w:rsidR="032AB9F3" w:rsidRPr="19A880B6">
        <w:rPr>
          <w:sz w:val="20"/>
          <w:szCs w:val="20"/>
        </w:rPr>
        <w:t xml:space="preserve">neurais </w:t>
      </w:r>
      <w:r w:rsidR="00034373" w:rsidRPr="19A880B6">
        <w:rPr>
          <w:sz w:val="20"/>
          <w:szCs w:val="20"/>
        </w:rPr>
        <w:t>recorrentes são usadas para técnicas de processamentos de sequência de dados, possuindo conexões que permite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que 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informaç</w:t>
      </w:r>
      <w:r w:rsidR="00A271F8">
        <w:rPr>
          <w:sz w:val="20"/>
          <w:szCs w:val="20"/>
        </w:rPr>
        <w:t>ões</w:t>
      </w:r>
      <w:r w:rsidR="00034373" w:rsidRPr="19A880B6">
        <w:rPr>
          <w:sz w:val="20"/>
          <w:szCs w:val="20"/>
        </w:rPr>
        <w:t xml:space="preserve"> seja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propagada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de uma etapa da sequência para a próxima, permitindo a captura de informações contextuais e para</w:t>
      </w:r>
      <w:r w:rsidR="00E808E8">
        <w:rPr>
          <w:sz w:val="20"/>
          <w:szCs w:val="20"/>
        </w:rPr>
        <w:t xml:space="preserve"> realizar</w:t>
      </w:r>
      <w:r w:rsidR="00034373" w:rsidRPr="19A880B6">
        <w:rPr>
          <w:sz w:val="20"/>
          <w:szCs w:val="20"/>
        </w:rPr>
        <w:t xml:space="preserve"> previsões.</w:t>
      </w:r>
    </w:p>
    <w:p w14:paraId="6FEAE5C1" w14:textId="77777777" w:rsidR="00451B94" w:rsidRPr="00EC0406" w:rsidRDefault="00451B94" w:rsidP="00F83A19">
      <w:pPr>
        <w:pStyle w:val="TF-refernciasbibliogrficasTTULO"/>
        <w:rPr>
          <w:lang w:val="en-US"/>
        </w:rPr>
      </w:pPr>
      <w:bookmarkStart w:id="65" w:name="_Toc351015602"/>
      <w:bookmarkEnd w:id="41"/>
      <w:bookmarkEnd w:id="42"/>
      <w:bookmarkEnd w:id="43"/>
      <w:bookmarkEnd w:id="44"/>
      <w:bookmarkEnd w:id="45"/>
      <w:bookmarkEnd w:id="46"/>
      <w:bookmarkEnd w:id="47"/>
      <w:r w:rsidRPr="00EC0406">
        <w:rPr>
          <w:lang w:val="en-US"/>
        </w:rPr>
        <w:t>Referências</w:t>
      </w:r>
      <w:bookmarkEnd w:id="65"/>
    </w:p>
    <w:p w14:paraId="26FBAC7E" w14:textId="37948F5C" w:rsidR="120B15DC" w:rsidRPr="00EC0406" w:rsidRDefault="120B15DC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ALPAYDIN, </w:t>
      </w:r>
      <w:proofErr w:type="spellStart"/>
      <w:r w:rsidRPr="00EC0406">
        <w:rPr>
          <w:lang w:val="en-US"/>
        </w:rPr>
        <w:t>Ethem</w:t>
      </w:r>
      <w:proofErr w:type="spellEnd"/>
      <w:r w:rsidRPr="00EC0406">
        <w:rPr>
          <w:lang w:val="en-US"/>
        </w:rPr>
        <w:t xml:space="preserve">. </w:t>
      </w:r>
      <w:r w:rsidRPr="00EC0406">
        <w:rPr>
          <w:b/>
          <w:bCs/>
          <w:lang w:val="en-US"/>
        </w:rPr>
        <w:t>Introduction to Machine Learning</w:t>
      </w:r>
      <w:r w:rsidR="00A012B0" w:rsidRPr="00EC0406">
        <w:rPr>
          <w:lang w:val="en-US"/>
        </w:rPr>
        <w:t xml:space="preserve">. </w:t>
      </w:r>
      <w:r w:rsidRPr="00EC0406">
        <w:rPr>
          <w:lang w:val="en-US"/>
        </w:rPr>
        <w:t>Cambridge</w:t>
      </w:r>
      <w:r w:rsidR="00AC4340" w:rsidRPr="00EC0406">
        <w:rPr>
          <w:lang w:val="en-US"/>
        </w:rPr>
        <w:t>:</w:t>
      </w:r>
      <w:r w:rsidRPr="00EC0406">
        <w:rPr>
          <w:lang w:val="en-US"/>
        </w:rPr>
        <w:t xml:space="preserve"> Cambridge University Press (CUP)</w:t>
      </w:r>
      <w:r w:rsidR="00A012B0" w:rsidRPr="00EC0406">
        <w:rPr>
          <w:lang w:val="en-US"/>
        </w:rPr>
        <w:t>,</w:t>
      </w:r>
      <w:r w:rsidRPr="00EC0406">
        <w:rPr>
          <w:lang w:val="en-US"/>
        </w:rPr>
        <w:t xml:space="preserve"> </w:t>
      </w:r>
      <w:r w:rsidR="00AC4340" w:rsidRPr="00EC0406">
        <w:rPr>
          <w:lang w:val="en-US"/>
        </w:rPr>
        <w:t>2012.</w:t>
      </w:r>
    </w:p>
    <w:p w14:paraId="0CB183E0" w14:textId="61FCD690" w:rsidR="00BA5DA7" w:rsidRPr="00EC0406" w:rsidRDefault="00BA5DA7" w:rsidP="007E37CC">
      <w:pPr>
        <w:pStyle w:val="TF-REFERNCIASITEM0"/>
        <w:rPr>
          <w:lang w:val="en-US"/>
        </w:rPr>
      </w:pPr>
      <w:bookmarkStart w:id="66" w:name="_Hlk132041798"/>
      <w:r w:rsidRPr="007E37CC">
        <w:t>BE</w:t>
      </w:r>
      <w:r w:rsidR="00CF1253" w:rsidRPr="007E37CC">
        <w:t>N</w:t>
      </w:r>
      <w:r w:rsidRPr="007E37CC">
        <w:t xml:space="preserve">JINARIU, </w:t>
      </w:r>
      <w:proofErr w:type="spellStart"/>
      <w:r w:rsidRPr="007E37CC">
        <w:t>Silviu-Ioan</w:t>
      </w:r>
      <w:proofErr w:type="spellEnd"/>
      <w:r w:rsidR="63A33F95" w:rsidRPr="007E37CC">
        <w:t xml:space="preserve"> </w:t>
      </w:r>
      <w:r w:rsidR="63A33F95" w:rsidRPr="00C9797C">
        <w:rPr>
          <w:i/>
          <w:iCs/>
        </w:rPr>
        <w:t>et al</w:t>
      </w:r>
      <w:r w:rsidRPr="007E37CC">
        <w:t xml:space="preserve">. </w:t>
      </w:r>
      <w:r w:rsidRPr="00811BC2">
        <w:rPr>
          <w:b/>
          <w:bCs/>
          <w:lang w:val="en-US"/>
        </w:rPr>
        <w:t>Image</w:t>
      </w:r>
      <w:r w:rsidRPr="00EC0406">
        <w:rPr>
          <w:lang w:val="en-US"/>
        </w:rPr>
        <w:t xml:space="preserve"> </w:t>
      </w:r>
      <w:r w:rsidRPr="00EC0406">
        <w:rPr>
          <w:b/>
          <w:bCs/>
          <w:lang w:val="en-US"/>
        </w:rPr>
        <w:t>Processing for the Rehabilitation Assessment of Locomotion Injuries and Post Stroke Disabilities</w:t>
      </w:r>
      <w:r w:rsidRPr="00EC0406">
        <w:rPr>
          <w:lang w:val="en-US"/>
        </w:rPr>
        <w:t xml:space="preserve">. 2021 International Conference On E-Health </w:t>
      </w:r>
      <w:proofErr w:type="gramStart"/>
      <w:r w:rsidRPr="00EC0406">
        <w:rPr>
          <w:lang w:val="en-US"/>
        </w:rPr>
        <w:t>And</w:t>
      </w:r>
      <w:proofErr w:type="gramEnd"/>
      <w:r w:rsidRPr="00EC0406">
        <w:rPr>
          <w:lang w:val="en-US"/>
        </w:rPr>
        <w:t xml:space="preserve"> Bioengineering (</w:t>
      </w:r>
      <w:proofErr w:type="spellStart"/>
      <w:r w:rsidRPr="00EC0406">
        <w:rPr>
          <w:lang w:val="en-US"/>
        </w:rPr>
        <w:t>Ehb</w:t>
      </w:r>
      <w:proofErr w:type="spellEnd"/>
      <w:r w:rsidRPr="00EC0406">
        <w:rPr>
          <w:lang w:val="en-US"/>
        </w:rPr>
        <w:t xml:space="preserve">), Iasi, Romania, p. 2-5, 2021. </w:t>
      </w:r>
    </w:p>
    <w:p w14:paraId="18253785" w14:textId="5D453FA1" w:rsidR="008527DD" w:rsidRPr="00EC0406" w:rsidRDefault="008527DD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HARRIS, Elsa J.; KHOO, I-Hung; DEMIRCAN, </w:t>
      </w:r>
      <w:proofErr w:type="spellStart"/>
      <w:r w:rsidRPr="00EC0406">
        <w:rPr>
          <w:lang w:val="en-US"/>
        </w:rPr>
        <w:t>Emel</w:t>
      </w:r>
      <w:proofErr w:type="spellEnd"/>
      <w:r w:rsidRPr="00EC0406">
        <w:rPr>
          <w:lang w:val="en-US"/>
        </w:rPr>
        <w:t xml:space="preserve">. A Survey of Human Gait-Based Artificial Intelligence Applications. Frontiers </w:t>
      </w:r>
      <w:r w:rsidRPr="00EC0406">
        <w:rPr>
          <w:b/>
          <w:bCs/>
          <w:lang w:val="en-US"/>
        </w:rPr>
        <w:t>In Robotics And A</w:t>
      </w:r>
      <w:r w:rsidR="004010F1" w:rsidRPr="00EC0406">
        <w:rPr>
          <w:b/>
          <w:bCs/>
          <w:lang w:val="en-US"/>
        </w:rPr>
        <w:t>I</w:t>
      </w:r>
      <w:r w:rsidRPr="00EC0406">
        <w:rPr>
          <w:lang w:val="en-US"/>
        </w:rPr>
        <w:t xml:space="preserve">, Long Beach, v. 8, p. 1-28, </w:t>
      </w:r>
      <w:proofErr w:type="spellStart"/>
      <w:r w:rsidRPr="00EC0406">
        <w:rPr>
          <w:lang w:val="en-US"/>
        </w:rPr>
        <w:t>jan.</w:t>
      </w:r>
      <w:proofErr w:type="spellEnd"/>
      <w:r w:rsidRPr="00EC0406">
        <w:rPr>
          <w:lang w:val="en-US"/>
        </w:rPr>
        <w:t xml:space="preserve"> 2022. Frontiers Media SA. </w:t>
      </w:r>
    </w:p>
    <w:p w14:paraId="4689BBFB" w14:textId="445784FE" w:rsidR="002A0E97" w:rsidRPr="00EC0406" w:rsidRDefault="002A0E97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KIM, JH. et al. Effect of gait training with functional electrical stimulation on gait capacity in stroke survivors with chronic hemiplegia: a randomized controlled trial. </w:t>
      </w:r>
      <w:r w:rsidRPr="00EC0406">
        <w:rPr>
          <w:b/>
          <w:bCs/>
          <w:lang w:val="en-US"/>
        </w:rPr>
        <w:t>Annals of Rehabilitation Medicine</w:t>
      </w:r>
      <w:r w:rsidRPr="00EC0406">
        <w:rPr>
          <w:lang w:val="en-US"/>
        </w:rPr>
        <w:t xml:space="preserve">, v. 42, n. 4, p. 560-571, 2018. </w:t>
      </w:r>
    </w:p>
    <w:p w14:paraId="1462F822" w14:textId="5DBE4943" w:rsidR="00D850EE" w:rsidRPr="00EC0406" w:rsidRDefault="00920E4D" w:rsidP="007E37CC">
      <w:pPr>
        <w:pStyle w:val="TF-REFERNCIASITEM0"/>
        <w:rPr>
          <w:lang w:val="en-US"/>
        </w:rPr>
      </w:pPr>
      <w:r w:rsidRPr="00EC0406">
        <w:rPr>
          <w:lang w:val="en-US"/>
        </w:rPr>
        <w:t>LUO, Guoliang</w:t>
      </w:r>
      <w:r w:rsidR="003C6054" w:rsidRPr="00EC0406">
        <w:rPr>
          <w:lang w:val="en-US"/>
        </w:rPr>
        <w:t>. et al.</w:t>
      </w:r>
      <w:r w:rsidR="05315A12" w:rsidRPr="00EC0406">
        <w:rPr>
          <w:lang w:val="en-US"/>
        </w:rPr>
        <w:t xml:space="preserve"> </w:t>
      </w:r>
      <w:proofErr w:type="gramStart"/>
      <w:r w:rsidRPr="00EC0406">
        <w:rPr>
          <w:lang w:val="en-US"/>
        </w:rPr>
        <w:t>Random forest</w:t>
      </w:r>
      <w:proofErr w:type="gramEnd"/>
      <w:r w:rsidRPr="00EC0406">
        <w:rPr>
          <w:lang w:val="en-US"/>
        </w:rPr>
        <w:t xml:space="preserve">–based </w:t>
      </w:r>
      <w:proofErr w:type="spellStart"/>
      <w:r w:rsidRPr="00EC0406">
        <w:rPr>
          <w:lang w:val="en-US"/>
        </w:rPr>
        <w:t>classsification</w:t>
      </w:r>
      <w:proofErr w:type="spellEnd"/>
      <w:r w:rsidRPr="00EC0406">
        <w:rPr>
          <w:lang w:val="en-US"/>
        </w:rPr>
        <w:t xml:space="preserve"> and analysis of hemiplegia gait using low-cost depth cameras. </w:t>
      </w:r>
      <w:r w:rsidRPr="00EC0406">
        <w:rPr>
          <w:b/>
          <w:bCs/>
          <w:lang w:val="en-US"/>
        </w:rPr>
        <w:t>Medical &amp; Biological Engineering &amp; Computing</w:t>
      </w:r>
      <w:r w:rsidRPr="00EC0406">
        <w:rPr>
          <w:lang w:val="en-US"/>
        </w:rPr>
        <w:t>, [</w:t>
      </w:r>
      <w:proofErr w:type="spellStart"/>
      <w:r w:rsidRPr="00EC0406">
        <w:rPr>
          <w:lang w:val="en-US"/>
        </w:rPr>
        <w:t>S.</w:t>
      </w:r>
      <w:r w:rsidR="00992107" w:rsidRPr="00EC0406">
        <w:rPr>
          <w:lang w:val="en-US"/>
        </w:rPr>
        <w:t>l</w:t>
      </w:r>
      <w:r w:rsidRPr="00EC0406">
        <w:rPr>
          <w:lang w:val="en-US"/>
        </w:rPr>
        <w:t>.</w:t>
      </w:r>
      <w:proofErr w:type="spellEnd"/>
      <w:r w:rsidRPr="00EC0406">
        <w:rPr>
          <w:lang w:val="en-US"/>
        </w:rPr>
        <w:t xml:space="preserve">], v. 58, n. 2, p. 373-382, 18 </w:t>
      </w:r>
      <w:proofErr w:type="spellStart"/>
      <w:r w:rsidRPr="00EC0406">
        <w:rPr>
          <w:lang w:val="en-US"/>
        </w:rPr>
        <w:t>dez</w:t>
      </w:r>
      <w:proofErr w:type="spellEnd"/>
      <w:r w:rsidRPr="00EC0406">
        <w:rPr>
          <w:lang w:val="en-US"/>
        </w:rPr>
        <w:t xml:space="preserve">. 2019. Springer Science and Business Media LLC. </w:t>
      </w:r>
    </w:p>
    <w:p w14:paraId="7A3D1E3A" w14:textId="4577D231" w:rsidR="6D36049E" w:rsidRPr="0031327A" w:rsidRDefault="6D36049E" w:rsidP="007E37CC">
      <w:pPr>
        <w:pStyle w:val="TF-REFERNCIASITEM0"/>
        <w:rPr>
          <w:lang w:val="en-US"/>
        </w:rPr>
      </w:pPr>
      <w:r w:rsidRPr="00EC0406">
        <w:rPr>
          <w:lang w:val="en-US"/>
        </w:rPr>
        <w:lastRenderedPageBreak/>
        <w:t xml:space="preserve">NATIONAL INSTITUTES OF HEALTH. </w:t>
      </w:r>
      <w:r w:rsidRPr="00EC0406">
        <w:rPr>
          <w:b/>
          <w:bCs/>
          <w:lang w:val="en-US"/>
        </w:rPr>
        <w:t xml:space="preserve">Stroke: </w:t>
      </w:r>
      <w:r w:rsidRPr="00EC0406">
        <w:rPr>
          <w:lang w:val="en-US"/>
        </w:rPr>
        <w:t xml:space="preserve">what is a stroke? National Institute </w:t>
      </w:r>
      <w:proofErr w:type="gramStart"/>
      <w:r w:rsidRPr="00EC0406">
        <w:rPr>
          <w:lang w:val="en-US"/>
        </w:rPr>
        <w:t>Of</w:t>
      </w:r>
      <w:proofErr w:type="gramEnd"/>
      <w:r w:rsidRPr="00EC0406">
        <w:rPr>
          <w:lang w:val="en-US"/>
        </w:rPr>
        <w:t xml:space="preserve"> Neurological </w:t>
      </w:r>
      <w:proofErr w:type="spellStart"/>
      <w:r w:rsidRPr="00EC0406">
        <w:rPr>
          <w:lang w:val="en-US"/>
        </w:rPr>
        <w:t>Disoders</w:t>
      </w:r>
      <w:proofErr w:type="spellEnd"/>
      <w:r w:rsidRPr="00EC0406">
        <w:rPr>
          <w:lang w:val="en-US"/>
        </w:rPr>
        <w:t xml:space="preserve"> And Stoke, Rockville. </w:t>
      </w:r>
      <w:r w:rsidRPr="007E37CC">
        <w:t xml:space="preserve">Disponível em: https://www.ninds.nih.gov/health-information/disorders/stroke. </w:t>
      </w:r>
      <w:proofErr w:type="spellStart"/>
      <w:r w:rsidRPr="0031327A">
        <w:rPr>
          <w:lang w:val="en-US"/>
        </w:rPr>
        <w:t>Acesso</w:t>
      </w:r>
      <w:proofErr w:type="spellEnd"/>
      <w:r w:rsidRPr="0031327A">
        <w:rPr>
          <w:lang w:val="en-US"/>
        </w:rPr>
        <w:t xml:space="preserve"> </w:t>
      </w:r>
      <w:proofErr w:type="spellStart"/>
      <w:r w:rsidRPr="0031327A">
        <w:rPr>
          <w:lang w:val="en-US"/>
        </w:rPr>
        <w:t>em</w:t>
      </w:r>
      <w:proofErr w:type="spellEnd"/>
      <w:r w:rsidRPr="0031327A">
        <w:rPr>
          <w:lang w:val="en-US"/>
        </w:rPr>
        <w:t xml:space="preserve">: 07 </w:t>
      </w:r>
      <w:proofErr w:type="spellStart"/>
      <w:r w:rsidRPr="0031327A">
        <w:rPr>
          <w:lang w:val="en-US"/>
        </w:rPr>
        <w:t>maio</w:t>
      </w:r>
      <w:proofErr w:type="spellEnd"/>
      <w:r w:rsidRPr="0031327A">
        <w:rPr>
          <w:lang w:val="en-US"/>
        </w:rPr>
        <w:t xml:space="preserve"> 2023.</w:t>
      </w:r>
    </w:p>
    <w:p w14:paraId="5A70E30D" w14:textId="1025781B" w:rsidR="00382993" w:rsidRPr="007E37CC" w:rsidRDefault="00382993" w:rsidP="007E37CC">
      <w:pPr>
        <w:pStyle w:val="TF-REFERNCIASITEM0"/>
      </w:pPr>
      <w:r w:rsidRPr="00EC0406">
        <w:rPr>
          <w:lang w:val="en-US"/>
        </w:rPr>
        <w:t>ORGANIZAÇÃO MUNDIAL D</w:t>
      </w:r>
      <w:r w:rsidR="00883685" w:rsidRPr="00EC0406">
        <w:rPr>
          <w:lang w:val="en-US"/>
        </w:rPr>
        <w:t>E</w:t>
      </w:r>
      <w:r w:rsidRPr="00EC0406">
        <w:rPr>
          <w:lang w:val="en-US"/>
        </w:rPr>
        <w:t xml:space="preserve"> SAÚDE. </w:t>
      </w:r>
      <w:r w:rsidRPr="00EC0406">
        <w:rPr>
          <w:b/>
          <w:bCs/>
          <w:lang w:val="en-US"/>
        </w:rPr>
        <w:t>Global Health Estimates 2019</w:t>
      </w:r>
      <w:r w:rsidRPr="00EC0406">
        <w:rPr>
          <w:lang w:val="en-US"/>
        </w:rPr>
        <w:t xml:space="preserve">: Deaths by Cause, Age, Sex, by Country and by </w:t>
      </w:r>
      <w:proofErr w:type="gramStart"/>
      <w:r w:rsidRPr="00EC0406">
        <w:rPr>
          <w:lang w:val="en-US"/>
        </w:rPr>
        <w:t>Region</w:t>
      </w:r>
      <w:proofErr w:type="gramEnd"/>
      <w:r w:rsidRPr="00EC0406">
        <w:rPr>
          <w:lang w:val="en-US"/>
        </w:rPr>
        <w:t xml:space="preserve">, 2000-2019. </w:t>
      </w:r>
      <w:r w:rsidRPr="007E37CC">
        <w:t xml:space="preserve">Disponível em: </w:t>
      </w:r>
      <w:r w:rsidR="004462CF" w:rsidRPr="007E37CC">
        <w:t>https://www.who.int/data/gho/data/themes/mortality-and-global-health-estimates/ghe-leading-causes-of-death</w:t>
      </w:r>
      <w:r w:rsidRPr="007E37CC">
        <w:t>.</w:t>
      </w:r>
      <w:r w:rsidR="004462CF" w:rsidRPr="007E37CC">
        <w:t xml:space="preserve"> Acesso em: 07 maio 2023.</w:t>
      </w:r>
    </w:p>
    <w:bookmarkEnd w:id="66"/>
    <w:p w14:paraId="6A6F0DDA" w14:textId="19A80165" w:rsidR="00920E4D" w:rsidRPr="007E37CC" w:rsidRDefault="00920E4D" w:rsidP="007E37CC">
      <w:pPr>
        <w:pStyle w:val="TF-REFERNCIASITEM0"/>
      </w:pPr>
      <w:r w:rsidRPr="007E37CC">
        <w:t xml:space="preserve">SCHMIDT, Michelle </w:t>
      </w:r>
      <w:proofErr w:type="spellStart"/>
      <w:r w:rsidRPr="007E37CC">
        <w:t>Hillig</w:t>
      </w:r>
      <w:proofErr w:type="spellEnd"/>
      <w:r w:rsidR="003C6054" w:rsidRPr="007E37CC">
        <w:t xml:space="preserve">. </w:t>
      </w:r>
      <w:r w:rsidR="003C6054" w:rsidRPr="00CC3F2D">
        <w:rPr>
          <w:i/>
          <w:iCs/>
        </w:rPr>
        <w:t>et al</w:t>
      </w:r>
      <w:r w:rsidR="003C6054" w:rsidRPr="007E37CC">
        <w:t>.</w:t>
      </w:r>
      <w:r w:rsidRPr="007E37CC">
        <w:t xml:space="preserve"> </w:t>
      </w:r>
      <w:r w:rsidR="00FF1ED2" w:rsidRPr="00CC3F2D">
        <w:rPr>
          <w:b/>
          <w:bCs/>
        </w:rPr>
        <w:t>Acidente Vascular Cerebral e diferentes limitações</w:t>
      </w:r>
      <w:r w:rsidRPr="007E37CC">
        <w:t>: uma análise interdisciplinar. Arquivos de Ciências da Saúde da Unipar, [</w:t>
      </w:r>
      <w:proofErr w:type="spellStart"/>
      <w:r w:rsidRPr="007E37CC">
        <w:t>S.</w:t>
      </w:r>
      <w:r w:rsidR="004462CF" w:rsidRPr="007E37CC">
        <w:t>l</w:t>
      </w:r>
      <w:proofErr w:type="spellEnd"/>
      <w:r w:rsidRPr="007E37CC">
        <w:t xml:space="preserve">.], v. 23, n. 2, p. 1-2, 16 maio 2019. Universidade Paranaense. </w:t>
      </w:r>
    </w:p>
    <w:p w14:paraId="1DDEC7B1" w14:textId="1FBBDB44" w:rsidR="4C887737" w:rsidRPr="0031327A" w:rsidRDefault="4C887737" w:rsidP="007E37CC">
      <w:pPr>
        <w:pStyle w:val="TF-REFERNCIASITEM0"/>
        <w:rPr>
          <w:lang w:val="en-US"/>
        </w:rPr>
      </w:pPr>
      <w:commentRangeStart w:id="67"/>
      <w:r w:rsidRPr="007E37CC">
        <w:t>SECRETARIA</w:t>
      </w:r>
      <w:commentRangeEnd w:id="67"/>
      <w:r w:rsidR="00C54C4E">
        <w:rPr>
          <w:rStyle w:val="Refdecomentrio"/>
        </w:rPr>
        <w:commentReference w:id="67"/>
      </w:r>
      <w:r w:rsidRPr="007E37CC">
        <w:t xml:space="preserve"> DE ATENÇÃO À SAÚDE. </w:t>
      </w:r>
      <w:r w:rsidRPr="0065479C">
        <w:rPr>
          <w:b/>
          <w:bCs/>
        </w:rPr>
        <w:t>Diretrizes de Atenção à Reabilitação de Pessoa com Acidente Vascular Cerebral</w:t>
      </w:r>
      <w:r w:rsidRPr="007E37CC">
        <w:t>. Ministério da Saúde, Brasília - D</w:t>
      </w:r>
      <w:r w:rsidR="007A4A1F" w:rsidRPr="007E37CC">
        <w:t>F</w:t>
      </w:r>
      <w:r w:rsidRPr="007E37CC">
        <w:t xml:space="preserve">, p. 3-74. Disponível em: https://www.gov.br/saude/pt-br/assuntos/saude-de-a-a-z/s/saude-da-pessoa-com-deficiencia/publicacoes/diretrizes-de-atencao-a-reabilitacao-da-pessoa-com-acidente-vascular-cerebral.pdf/view. </w:t>
      </w:r>
      <w:proofErr w:type="spellStart"/>
      <w:r w:rsidRPr="0031327A">
        <w:rPr>
          <w:lang w:val="en-US"/>
        </w:rPr>
        <w:t>Acesso</w:t>
      </w:r>
      <w:proofErr w:type="spellEnd"/>
      <w:r w:rsidRPr="0031327A">
        <w:rPr>
          <w:lang w:val="en-US"/>
        </w:rPr>
        <w:t xml:space="preserve"> </w:t>
      </w:r>
      <w:proofErr w:type="spellStart"/>
      <w:r w:rsidRPr="0031327A">
        <w:rPr>
          <w:lang w:val="en-US"/>
        </w:rPr>
        <w:t>em</w:t>
      </w:r>
      <w:proofErr w:type="spellEnd"/>
      <w:r w:rsidRPr="0031327A">
        <w:rPr>
          <w:lang w:val="en-US"/>
        </w:rPr>
        <w:t xml:space="preserve">: 07 </w:t>
      </w:r>
      <w:proofErr w:type="spellStart"/>
      <w:r w:rsidRPr="0031327A">
        <w:rPr>
          <w:lang w:val="en-US"/>
        </w:rPr>
        <w:t>maio</w:t>
      </w:r>
      <w:proofErr w:type="spellEnd"/>
      <w:r w:rsidRPr="0031327A">
        <w:rPr>
          <w:lang w:val="en-US"/>
        </w:rPr>
        <w:t xml:space="preserve"> 2023.</w:t>
      </w:r>
    </w:p>
    <w:p w14:paraId="2BEAC3A4" w14:textId="4C18C367" w:rsidR="00A063C8" w:rsidRPr="007E37CC" w:rsidRDefault="00940286" w:rsidP="007E37CC">
      <w:pPr>
        <w:pStyle w:val="TF-REFERNCIASITEM0"/>
      </w:pPr>
      <w:commentRangeStart w:id="68"/>
      <w:r w:rsidRPr="00EC0406">
        <w:rPr>
          <w:lang w:val="en-US"/>
        </w:rPr>
        <w:t>SLIJEPCEVIC</w:t>
      </w:r>
      <w:commentRangeEnd w:id="68"/>
      <w:r w:rsidR="00C54C4E">
        <w:rPr>
          <w:rStyle w:val="Refdecomentrio"/>
        </w:rPr>
        <w:commentReference w:id="68"/>
      </w:r>
      <w:r w:rsidRPr="00EC0406">
        <w:rPr>
          <w:lang w:val="en-US"/>
        </w:rPr>
        <w:t xml:space="preserve">, </w:t>
      </w:r>
      <w:proofErr w:type="spellStart"/>
      <w:r w:rsidRPr="00EC0406">
        <w:rPr>
          <w:lang w:val="en-US"/>
        </w:rPr>
        <w:t>Djordje</w:t>
      </w:r>
      <w:proofErr w:type="spellEnd"/>
      <w:r w:rsidRPr="00EC0406">
        <w:rPr>
          <w:lang w:val="en-US"/>
        </w:rPr>
        <w:t> </w:t>
      </w:r>
      <w:r w:rsidRPr="00EC0406">
        <w:rPr>
          <w:i/>
          <w:iCs/>
          <w:lang w:val="en-US"/>
        </w:rPr>
        <w:t>et al</w:t>
      </w:r>
      <w:r w:rsidRPr="00EC0406">
        <w:rPr>
          <w:lang w:val="en-US"/>
        </w:rPr>
        <w:t>. Explaining Machine Learning Models for Clinical Gait Analysis. </w:t>
      </w:r>
      <w:r w:rsidRPr="00EC0406">
        <w:rPr>
          <w:b/>
          <w:bCs/>
          <w:lang w:val="en-US"/>
        </w:rPr>
        <w:t>A</w:t>
      </w:r>
      <w:r w:rsidR="0065479C" w:rsidRPr="00EC0406">
        <w:rPr>
          <w:b/>
          <w:bCs/>
          <w:lang w:val="en-US"/>
        </w:rPr>
        <w:t>CM</w:t>
      </w:r>
      <w:r w:rsidRPr="00EC0406">
        <w:rPr>
          <w:b/>
          <w:bCs/>
          <w:lang w:val="en-US"/>
        </w:rPr>
        <w:t xml:space="preserve"> Transactions </w:t>
      </w:r>
      <w:proofErr w:type="gramStart"/>
      <w:r w:rsidRPr="00EC0406">
        <w:rPr>
          <w:b/>
          <w:bCs/>
          <w:lang w:val="en-US"/>
        </w:rPr>
        <w:t>On</w:t>
      </w:r>
      <w:proofErr w:type="gramEnd"/>
      <w:r w:rsidRPr="00EC0406">
        <w:rPr>
          <w:b/>
          <w:bCs/>
          <w:lang w:val="en-US"/>
        </w:rPr>
        <w:t xml:space="preserve"> Computing For Healthcare</w:t>
      </w:r>
      <w:r w:rsidRPr="00EC0406">
        <w:rPr>
          <w:lang w:val="en-US"/>
        </w:rPr>
        <w:t xml:space="preserve">, New York, v. 3, n. 2, p. 1-27. </w:t>
      </w:r>
      <w:proofErr w:type="spellStart"/>
      <w:r w:rsidRPr="007E37CC">
        <w:t>Association</w:t>
      </w:r>
      <w:proofErr w:type="spellEnd"/>
      <w:r w:rsidRPr="007E37CC">
        <w:t xml:space="preserve"> for </w:t>
      </w:r>
      <w:proofErr w:type="spellStart"/>
      <w:r w:rsidRPr="007E37CC">
        <w:t>Computing</w:t>
      </w:r>
      <w:proofErr w:type="spellEnd"/>
      <w:r w:rsidRPr="007E37CC">
        <w:t xml:space="preserve"> </w:t>
      </w:r>
      <w:proofErr w:type="spellStart"/>
      <w:r w:rsidRPr="007E37CC">
        <w:t>Machinery</w:t>
      </w:r>
      <w:proofErr w:type="spellEnd"/>
      <w:r w:rsidRPr="007E37CC">
        <w:t xml:space="preserve"> (ACM). </w:t>
      </w:r>
    </w:p>
    <w:p w14:paraId="3660DB8C" w14:textId="77777777" w:rsidR="0031327A" w:rsidRPr="00320BFA" w:rsidRDefault="0031327A" w:rsidP="0031327A">
      <w:pPr>
        <w:pStyle w:val="TF-xAvalTTULO"/>
      </w:pPr>
      <w:r>
        <w:rPr>
          <w:sz w:val="20"/>
          <w:szCs w:val="22"/>
        </w:rPr>
        <w:br w:type="column"/>
      </w: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3CD36413" w14:textId="77777777" w:rsidR="0031327A" w:rsidRDefault="0031327A" w:rsidP="0031327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4B2FB0E" w14:textId="77777777" w:rsidR="0031327A" w:rsidRPr="00320BFA" w:rsidRDefault="0031327A" w:rsidP="0031327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31327A" w:rsidRPr="00320BFA" w14:paraId="34DFF580" w14:textId="77777777" w:rsidTr="00574D7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560CDF" w14:textId="77777777" w:rsidR="0031327A" w:rsidRPr="00320BFA" w:rsidRDefault="0031327A" w:rsidP="00574D7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38971C" w14:textId="77777777" w:rsidR="0031327A" w:rsidRPr="00320BFA" w:rsidRDefault="0031327A" w:rsidP="00574D7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F09EDAF" w14:textId="77777777" w:rsidR="0031327A" w:rsidRPr="00320BFA" w:rsidRDefault="0031327A" w:rsidP="00574D7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AF00441" w14:textId="77777777" w:rsidR="0031327A" w:rsidRPr="00320BFA" w:rsidRDefault="0031327A" w:rsidP="00574D77">
            <w:pPr>
              <w:pStyle w:val="TF-xAvalITEMTABELA"/>
            </w:pPr>
            <w:r w:rsidRPr="00320BFA">
              <w:t>não atende</w:t>
            </w:r>
          </w:p>
        </w:tc>
      </w:tr>
      <w:tr w:rsidR="0031327A" w:rsidRPr="00320BFA" w14:paraId="3C5B77C0" w14:textId="77777777" w:rsidTr="00574D7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ED9F8B5" w14:textId="77777777" w:rsidR="0031327A" w:rsidRPr="00320BFA" w:rsidRDefault="0031327A" w:rsidP="00574D7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FCFC" w14:textId="77777777" w:rsidR="0031327A" w:rsidRPr="00821EE8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821EE8">
              <w:t>INTRODUÇÃO</w:t>
            </w:r>
          </w:p>
          <w:p w14:paraId="01C44976" w14:textId="77777777" w:rsidR="0031327A" w:rsidRPr="00821EE8" w:rsidRDefault="0031327A" w:rsidP="00574D7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D549" w14:textId="6E6B8410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2BD0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869052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ECE6B8A" w14:textId="77777777" w:rsidTr="00574D7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DD20D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F345" w14:textId="77777777" w:rsidR="0031327A" w:rsidRPr="00821EE8" w:rsidRDefault="0031327A" w:rsidP="00574D7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80E7" w14:textId="3BBE9308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16E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569CE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09FD6CF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005F54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FD51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OBJETIVOS</w:t>
            </w:r>
          </w:p>
          <w:p w14:paraId="22E40A88" w14:textId="77777777" w:rsidR="0031327A" w:rsidRPr="00320BFA" w:rsidRDefault="0031327A" w:rsidP="00574D7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C9" w14:textId="778089F7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F5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97D11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1266F92" w14:textId="77777777" w:rsidTr="00574D7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0090AD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0FA5" w14:textId="77777777" w:rsidR="0031327A" w:rsidRPr="00320BFA" w:rsidRDefault="0031327A" w:rsidP="00574D7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FBC3" w14:textId="3B3826CC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6B5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98BA0E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A0D242E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325A1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796A" w14:textId="77777777" w:rsidR="0031327A" w:rsidRPr="00EE20C1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EE20C1">
              <w:t>JUSTIFICATIVA</w:t>
            </w:r>
          </w:p>
          <w:p w14:paraId="6199AEDF" w14:textId="77777777" w:rsidR="0031327A" w:rsidRPr="00EE20C1" w:rsidRDefault="0031327A" w:rsidP="00574D7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9945" w14:textId="731000FB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DA5C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3FE3A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CDEE182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31E07C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E4EA" w14:textId="77777777" w:rsidR="0031327A" w:rsidRPr="00EE20C1" w:rsidRDefault="0031327A" w:rsidP="00574D7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61E" w14:textId="5E97720B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2FF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0B9A5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1760697" w14:textId="77777777" w:rsidTr="00574D7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7E07B9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39B1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METODOLOGIA</w:t>
            </w:r>
          </w:p>
          <w:p w14:paraId="4EE1344F" w14:textId="77777777" w:rsidR="0031327A" w:rsidRPr="00320BFA" w:rsidRDefault="0031327A" w:rsidP="00574D7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A1F4" w14:textId="2DF4CAF4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CCA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519A8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44A547AD" w14:textId="77777777" w:rsidTr="00574D7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7B069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992A" w14:textId="77777777" w:rsidR="0031327A" w:rsidRPr="00320BFA" w:rsidRDefault="0031327A" w:rsidP="00574D7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C51D" w14:textId="671B0D47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AFE5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E9AD2B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61840EF1" w14:textId="77777777" w:rsidTr="00574D7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B97C2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B423" w14:textId="77777777" w:rsidR="0031327A" w:rsidRPr="00801036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801036">
              <w:t>REVISÃO BIBLIOGRÁFICA</w:t>
            </w:r>
          </w:p>
          <w:p w14:paraId="55406134" w14:textId="77777777" w:rsidR="0031327A" w:rsidRPr="00801036" w:rsidRDefault="0031327A" w:rsidP="00574D7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F477" w14:textId="3B5EEB92" w:rsidR="0031327A" w:rsidRPr="00801036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446" w14:textId="77777777" w:rsidR="0031327A" w:rsidRPr="00801036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A405C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503FCD61" w14:textId="77777777" w:rsidTr="00574D7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3E27C4" w14:textId="77777777" w:rsidR="0031327A" w:rsidRPr="00320BFA" w:rsidRDefault="0031327A" w:rsidP="00574D7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597A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LINGUAGEM USADA (redação)</w:t>
            </w:r>
          </w:p>
          <w:p w14:paraId="1ADD7DE8" w14:textId="77777777" w:rsidR="0031327A" w:rsidRPr="00320BFA" w:rsidRDefault="0031327A" w:rsidP="00574D7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E5ED" w14:textId="28B4C531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B39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37C9A7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70FD4013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B6E78B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8927" w14:textId="77777777" w:rsidR="0031327A" w:rsidRPr="00320BFA" w:rsidRDefault="0031327A" w:rsidP="00574D7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65D9" w14:textId="5F76461D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1704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ABE90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8EA8AF5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007B9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108F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ORGANIZAÇÃO E APRESENTAÇÃO GRÁFICA DO TEXTO</w:t>
            </w:r>
          </w:p>
          <w:p w14:paraId="29D91B50" w14:textId="77777777" w:rsidR="0031327A" w:rsidRPr="00320BFA" w:rsidRDefault="0031327A" w:rsidP="00574D7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BFB" w14:textId="60EB6259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CD5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13C13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06DCFEB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19BC4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81FA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ILUSTRAÇÕES (figuras, quadros, tabelas)</w:t>
            </w:r>
          </w:p>
          <w:p w14:paraId="2A840A25" w14:textId="77777777" w:rsidR="0031327A" w:rsidRPr="00320BFA" w:rsidRDefault="0031327A" w:rsidP="00574D7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FB5E" w14:textId="404DE0FF" w:rsidR="0031327A" w:rsidRPr="00320BFA" w:rsidRDefault="00C54C4E" w:rsidP="00574D7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1B63" w14:textId="77777777" w:rsidR="0031327A" w:rsidRPr="00320BFA" w:rsidRDefault="0031327A" w:rsidP="00574D7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6CA7CA" w14:textId="77777777" w:rsidR="0031327A" w:rsidRPr="00320BFA" w:rsidRDefault="0031327A" w:rsidP="00574D7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6A86710D" w14:textId="77777777" w:rsidTr="00574D7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CE348D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D852" w14:textId="77777777" w:rsidR="0031327A" w:rsidRPr="00320BFA" w:rsidRDefault="0031327A" w:rsidP="0031327A">
            <w:pPr>
              <w:pStyle w:val="TF-xAvalITEM"/>
              <w:numPr>
                <w:ilvl w:val="0"/>
                <w:numId w:val="31"/>
              </w:numPr>
            </w:pPr>
            <w:r w:rsidRPr="00320BFA">
              <w:t>REFERÊNCIAS E CITAÇÕES</w:t>
            </w:r>
          </w:p>
          <w:p w14:paraId="11F18620" w14:textId="77777777" w:rsidR="0031327A" w:rsidRPr="00320BFA" w:rsidRDefault="0031327A" w:rsidP="00574D7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4646" w14:textId="1DFC0FB5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E4A9" w14:textId="5003BCD5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023B4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CB14443" w14:textId="77777777" w:rsidTr="00574D7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ABF68F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A8EF" w14:textId="77777777" w:rsidR="0031327A" w:rsidRPr="00320BFA" w:rsidRDefault="0031327A" w:rsidP="00574D7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9F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39E1" w14:textId="2412493F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4F7110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1327A" w:rsidRPr="00320BFA" w14:paraId="251A2342" w14:textId="77777777" w:rsidTr="00574D7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482D3" w14:textId="77777777" w:rsidR="0031327A" w:rsidRPr="00320BFA" w:rsidRDefault="0031327A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6BB33F" w14:textId="77777777" w:rsidR="0031327A" w:rsidRPr="00320BFA" w:rsidRDefault="0031327A" w:rsidP="00574D7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C81C27" w14:textId="1657DA29" w:rsidR="0031327A" w:rsidRPr="00320BFA" w:rsidRDefault="00C54C4E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ECDAB6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8F4A17" w14:textId="77777777" w:rsidR="0031327A" w:rsidRPr="00320BFA" w:rsidRDefault="0031327A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43A866C" w14:textId="04BDBA53" w:rsidR="00B62369" w:rsidRPr="007A6316" w:rsidRDefault="00B62369" w:rsidP="0031327A">
      <w:pPr>
        <w:pStyle w:val="TF-REFERNCIASITEM0"/>
        <w:jc w:val="both"/>
        <w:rPr>
          <w:sz w:val="20"/>
          <w:szCs w:val="22"/>
        </w:rPr>
      </w:pPr>
    </w:p>
    <w:sectPr w:rsidR="00B62369" w:rsidRPr="007A6316" w:rsidSect="008A3072">
      <w:headerReference w:type="default" r:id="rId28"/>
      <w:footerReference w:type="even" r:id="rId29"/>
      <w:footerReference w:type="default" r:id="rId30"/>
      <w:headerReference w:type="first" r:id="rId3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3-05-30T20:02:00Z" w:initials="DSdR">
    <w:p w14:paraId="480AF88B" w14:textId="77777777" w:rsidR="00C54C4E" w:rsidRDefault="00C54C4E" w:rsidP="00410C1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referência.</w:t>
      </w:r>
    </w:p>
  </w:comment>
  <w:comment w:id="10" w:author="Dalton Solano dos Reis" w:date="2023-05-30T20:02:00Z" w:initials="DSdR">
    <w:p w14:paraId="2E117C41" w14:textId="77777777" w:rsidR="00C54C4E" w:rsidRDefault="00C54C4E" w:rsidP="000434A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referência.</w:t>
      </w:r>
    </w:p>
  </w:comment>
  <w:comment w:id="26" w:author="Dalton Solano dos Reis" w:date="2023-05-30T19:57:00Z" w:initials="DSdR">
    <w:p w14:paraId="54864623" w14:textId="367E6088" w:rsidR="002E22C2" w:rsidRDefault="002E22C2" w:rsidP="003E452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Seria Luo et al.  (2019)</w:t>
      </w:r>
    </w:p>
  </w:comment>
  <w:comment w:id="27" w:author="Dalton Solano dos Reis" w:date="2023-05-30T18:28:00Z" w:initials="DS">
    <w:p w14:paraId="60201A57" w14:textId="50B28C00" w:rsidR="00723FA2" w:rsidRDefault="00723FA2" w:rsidP="001924F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37" w:author="Dalton Solano dos Reis" w:date="2023-05-30T19:35:00Z" w:initials="DSdR">
    <w:p w14:paraId="706639E3" w14:textId="77777777" w:rsidR="00B72FB7" w:rsidRDefault="00B72FB7" w:rsidP="00D25DC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As letras em Maiúsculo devem corresponder as da sigla. Neste caso um dos C deveria ser minúsculo.</w:t>
      </w:r>
    </w:p>
  </w:comment>
  <w:comment w:id="55" w:author="Dalton Solano dos Reis" w:date="2023-05-30T19:41:00Z" w:initials="DSdR">
    <w:p w14:paraId="7C1E3FB3" w14:textId="77777777" w:rsidR="002D579B" w:rsidRDefault="002D579B" w:rsidP="0065764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Conteúdo da próxima seção .. não precisa aparecer no preâmbulo desta seção.</w:t>
      </w:r>
    </w:p>
  </w:comment>
  <w:comment w:id="60" w:author="Dalton Solano dos Reis" w:date="2023-05-30T19:45:00Z" w:initials="DSdR">
    <w:p w14:paraId="01E88E71" w14:textId="77777777" w:rsidR="002D579B" w:rsidRDefault="002D579B" w:rsidP="00FA0F6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62" w:author="Dalton Solano dos Reis" w:date="2023-05-30T19:57:00Z" w:initials="DSdR">
    <w:p w14:paraId="42ADC5A0" w14:textId="77777777" w:rsidR="002E22C2" w:rsidRDefault="002E22C2" w:rsidP="0009555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Seria Luo et al.  (2019)</w:t>
      </w:r>
    </w:p>
  </w:comment>
  <w:comment w:id="63" w:author="Dalton Solano dos Reis" w:date="2023-05-30T19:57:00Z" w:initials="DSdR">
    <w:p w14:paraId="20945BAD" w14:textId="77777777" w:rsidR="002E22C2" w:rsidRDefault="002E22C2" w:rsidP="004527B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Seria Luo et al.  (2019)</w:t>
      </w:r>
    </w:p>
  </w:comment>
  <w:comment w:id="67" w:author="Dalton Solano dos Reis" w:date="2023-05-30T20:00:00Z" w:initials="DSdR">
    <w:p w14:paraId="3FAB8A7A" w14:textId="77777777" w:rsidR="00C54C4E" w:rsidRDefault="00C54C4E" w:rsidP="002561A4">
      <w:r>
        <w:rPr>
          <w:rStyle w:val="Refdecomentrio"/>
        </w:rPr>
        <w:annotationRef/>
      </w:r>
      <w:r>
        <w:rPr>
          <w:sz w:val="20"/>
          <w:szCs w:val="20"/>
        </w:rPr>
        <w:t>A citação está com ano de 2022</w:t>
      </w:r>
    </w:p>
  </w:comment>
  <w:comment w:id="68" w:author="Dalton Solano dos Reis" w:date="2023-05-30T20:01:00Z" w:initials="DSdR">
    <w:p w14:paraId="1821834D" w14:textId="5289DC78" w:rsidR="00C54C4E" w:rsidRDefault="00C54C4E" w:rsidP="002D3EE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citação está com ano de 2021.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0AF88B" w15:done="0"/>
  <w15:commentEx w15:paraId="2E117C41" w15:done="0"/>
  <w15:commentEx w15:paraId="54864623" w15:done="0"/>
  <w15:commentEx w15:paraId="60201A57" w15:done="0"/>
  <w15:commentEx w15:paraId="706639E3" w15:done="0"/>
  <w15:commentEx w15:paraId="7C1E3FB3" w15:done="0"/>
  <w15:commentEx w15:paraId="01E88E71" w15:done="0"/>
  <w15:commentEx w15:paraId="42ADC5A0" w15:done="0"/>
  <w15:commentEx w15:paraId="20945BAD" w15:done="0"/>
  <w15:commentEx w15:paraId="3FAB8A7A" w15:done="0"/>
  <w15:commentEx w15:paraId="182183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0D4D4" w16cex:dateUtc="2023-05-30T23:02:00Z"/>
  <w16cex:commentExtensible w16cex:durableId="2820D4F1" w16cex:dateUtc="2023-05-30T23:02:00Z"/>
  <w16cex:commentExtensible w16cex:durableId="2820D395" w16cex:dateUtc="2023-05-30T22:57:00Z"/>
  <w16cex:commentExtensible w16cex:durableId="2820BEE5" w16cex:dateUtc="2023-05-30T21:28:00Z"/>
  <w16cex:commentExtensible w16cex:durableId="2820CE6D" w16cex:dateUtc="2023-05-30T22:35:00Z"/>
  <w16cex:commentExtensible w16cex:durableId="2820CFD3" w16cex:dateUtc="2023-05-30T22:41:00Z"/>
  <w16cex:commentExtensible w16cex:durableId="2820D0C6" w16cex:dateUtc="2023-05-30T22:45:00Z"/>
  <w16cex:commentExtensible w16cex:durableId="2820D3B6" w16cex:dateUtc="2023-05-30T22:57:00Z"/>
  <w16cex:commentExtensible w16cex:durableId="2820D3C5" w16cex:dateUtc="2023-05-30T22:57:00Z"/>
  <w16cex:commentExtensible w16cex:durableId="2820D479" w16cex:dateUtc="2023-05-30T23:00:00Z"/>
  <w16cex:commentExtensible w16cex:durableId="2820D4A7" w16cex:dateUtc="2023-05-30T2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0AF88B" w16cid:durableId="2820D4D4"/>
  <w16cid:commentId w16cid:paraId="2E117C41" w16cid:durableId="2820D4F1"/>
  <w16cid:commentId w16cid:paraId="54864623" w16cid:durableId="2820D395"/>
  <w16cid:commentId w16cid:paraId="60201A57" w16cid:durableId="2820BEE5"/>
  <w16cid:commentId w16cid:paraId="706639E3" w16cid:durableId="2820CE6D"/>
  <w16cid:commentId w16cid:paraId="7C1E3FB3" w16cid:durableId="2820CFD3"/>
  <w16cid:commentId w16cid:paraId="01E88E71" w16cid:durableId="2820D0C6"/>
  <w16cid:commentId w16cid:paraId="42ADC5A0" w16cid:durableId="2820D3B6"/>
  <w16cid:commentId w16cid:paraId="20945BAD" w16cid:durableId="2820D3C5"/>
  <w16cid:commentId w16cid:paraId="3FAB8A7A" w16cid:durableId="2820D479"/>
  <w16cid:commentId w16cid:paraId="1821834D" w16cid:durableId="2820D4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5A6E" w14:textId="77777777" w:rsidR="00BE5D8B" w:rsidRDefault="00BE5D8B">
      <w:r>
        <w:separator/>
      </w:r>
    </w:p>
  </w:endnote>
  <w:endnote w:type="continuationSeparator" w:id="0">
    <w:p w14:paraId="27B01815" w14:textId="77777777" w:rsidR="00BE5D8B" w:rsidRDefault="00BE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2A48E191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012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A7D1" w14:textId="77777777" w:rsidR="00BE5D8B" w:rsidRDefault="00BE5D8B">
      <w:r>
        <w:separator/>
      </w:r>
    </w:p>
  </w:footnote>
  <w:footnote w:type="continuationSeparator" w:id="0">
    <w:p w14:paraId="1FF4FC62" w14:textId="77777777" w:rsidR="00BE5D8B" w:rsidRDefault="00BE5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5F4843"/>
    <w:multiLevelType w:val="hybridMultilevel"/>
    <w:tmpl w:val="C2D284C4"/>
    <w:lvl w:ilvl="0" w:tplc="B36E0584">
      <w:start w:val="100"/>
      <w:numFmt w:val="lowerRoman"/>
      <w:lvlText w:val="%1."/>
      <w:lvlJc w:val="right"/>
      <w:pPr>
        <w:ind w:left="720" w:hanging="360"/>
      </w:pPr>
    </w:lvl>
    <w:lvl w:ilvl="1" w:tplc="F1AAAF7A">
      <w:start w:val="1"/>
      <w:numFmt w:val="lowerLetter"/>
      <w:lvlText w:val="%2."/>
      <w:lvlJc w:val="left"/>
      <w:pPr>
        <w:ind w:left="1440" w:hanging="360"/>
      </w:pPr>
    </w:lvl>
    <w:lvl w:ilvl="2" w:tplc="4AFAA84A">
      <w:start w:val="1"/>
      <w:numFmt w:val="lowerRoman"/>
      <w:lvlText w:val="%3."/>
      <w:lvlJc w:val="right"/>
      <w:pPr>
        <w:ind w:left="2160" w:hanging="180"/>
      </w:pPr>
    </w:lvl>
    <w:lvl w:ilvl="3" w:tplc="98DA4B7E">
      <w:start w:val="1"/>
      <w:numFmt w:val="decimal"/>
      <w:lvlText w:val="%4."/>
      <w:lvlJc w:val="left"/>
      <w:pPr>
        <w:ind w:left="2880" w:hanging="360"/>
      </w:pPr>
    </w:lvl>
    <w:lvl w:ilvl="4" w:tplc="915ACB62">
      <w:start w:val="1"/>
      <w:numFmt w:val="lowerLetter"/>
      <w:lvlText w:val="%5."/>
      <w:lvlJc w:val="left"/>
      <w:pPr>
        <w:ind w:left="3600" w:hanging="360"/>
      </w:pPr>
    </w:lvl>
    <w:lvl w:ilvl="5" w:tplc="E7428FDC">
      <w:start w:val="1"/>
      <w:numFmt w:val="lowerRoman"/>
      <w:lvlText w:val="%6."/>
      <w:lvlJc w:val="right"/>
      <w:pPr>
        <w:ind w:left="4320" w:hanging="180"/>
      </w:pPr>
    </w:lvl>
    <w:lvl w:ilvl="6" w:tplc="7FE61F2A">
      <w:start w:val="1"/>
      <w:numFmt w:val="decimal"/>
      <w:lvlText w:val="%7."/>
      <w:lvlJc w:val="left"/>
      <w:pPr>
        <w:ind w:left="5040" w:hanging="360"/>
      </w:pPr>
    </w:lvl>
    <w:lvl w:ilvl="7" w:tplc="DFF2D0A8">
      <w:start w:val="1"/>
      <w:numFmt w:val="lowerLetter"/>
      <w:lvlText w:val="%8."/>
      <w:lvlJc w:val="left"/>
      <w:pPr>
        <w:ind w:left="5760" w:hanging="360"/>
      </w:pPr>
    </w:lvl>
    <w:lvl w:ilvl="8" w:tplc="3F38B8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3E98"/>
    <w:multiLevelType w:val="hybridMultilevel"/>
    <w:tmpl w:val="7F964556"/>
    <w:lvl w:ilvl="0" w:tplc="5E9A99F6">
      <w:start w:val="2"/>
      <w:numFmt w:val="lowerLetter"/>
      <w:lvlText w:val="%1."/>
      <w:lvlJc w:val="left"/>
      <w:pPr>
        <w:ind w:left="720" w:hanging="360"/>
      </w:pPr>
    </w:lvl>
    <w:lvl w:ilvl="1" w:tplc="1A90729A">
      <w:start w:val="1"/>
      <w:numFmt w:val="lowerLetter"/>
      <w:lvlText w:val="%2."/>
      <w:lvlJc w:val="left"/>
      <w:pPr>
        <w:ind w:left="1440" w:hanging="360"/>
      </w:pPr>
    </w:lvl>
    <w:lvl w:ilvl="2" w:tplc="EA60FBCC">
      <w:start w:val="1"/>
      <w:numFmt w:val="lowerRoman"/>
      <w:lvlText w:val="%3."/>
      <w:lvlJc w:val="right"/>
      <w:pPr>
        <w:ind w:left="2160" w:hanging="180"/>
      </w:pPr>
    </w:lvl>
    <w:lvl w:ilvl="3" w:tplc="5FCCA192">
      <w:start w:val="1"/>
      <w:numFmt w:val="decimal"/>
      <w:lvlText w:val="%4."/>
      <w:lvlJc w:val="left"/>
      <w:pPr>
        <w:ind w:left="2880" w:hanging="360"/>
      </w:pPr>
    </w:lvl>
    <w:lvl w:ilvl="4" w:tplc="CF4AFD06">
      <w:start w:val="1"/>
      <w:numFmt w:val="lowerLetter"/>
      <w:lvlText w:val="%5."/>
      <w:lvlJc w:val="left"/>
      <w:pPr>
        <w:ind w:left="3600" w:hanging="360"/>
      </w:pPr>
    </w:lvl>
    <w:lvl w:ilvl="5" w:tplc="71CACAFA">
      <w:start w:val="1"/>
      <w:numFmt w:val="lowerRoman"/>
      <w:lvlText w:val="%6."/>
      <w:lvlJc w:val="right"/>
      <w:pPr>
        <w:ind w:left="4320" w:hanging="180"/>
      </w:pPr>
    </w:lvl>
    <w:lvl w:ilvl="6" w:tplc="8CF87BF6">
      <w:start w:val="1"/>
      <w:numFmt w:val="decimal"/>
      <w:lvlText w:val="%7."/>
      <w:lvlJc w:val="left"/>
      <w:pPr>
        <w:ind w:left="5040" w:hanging="360"/>
      </w:pPr>
    </w:lvl>
    <w:lvl w:ilvl="7" w:tplc="F01AD2C0">
      <w:start w:val="1"/>
      <w:numFmt w:val="lowerLetter"/>
      <w:lvlText w:val="%8."/>
      <w:lvlJc w:val="left"/>
      <w:pPr>
        <w:ind w:left="5760" w:hanging="360"/>
      </w:pPr>
    </w:lvl>
    <w:lvl w:ilvl="8" w:tplc="B1D610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8A2"/>
    <w:multiLevelType w:val="hybridMultilevel"/>
    <w:tmpl w:val="FD88D4AA"/>
    <w:lvl w:ilvl="0" w:tplc="36E07DBC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0B3A2FF0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4F60A62A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20D605C4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98E63ED8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625CEFD6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A11C18C4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739A6E58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9A366FF6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03BF7BC"/>
    <w:multiLevelType w:val="hybridMultilevel"/>
    <w:tmpl w:val="676E58CC"/>
    <w:lvl w:ilvl="0" w:tplc="2288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4E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C7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8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E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82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5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92FEB"/>
    <w:multiLevelType w:val="hybridMultilevel"/>
    <w:tmpl w:val="55563B64"/>
    <w:lvl w:ilvl="0" w:tplc="C2A4889E">
      <w:start w:val="2"/>
      <w:numFmt w:val="lowerLetter"/>
      <w:lvlText w:val="%1."/>
      <w:lvlJc w:val="left"/>
      <w:pPr>
        <w:ind w:left="720" w:hanging="360"/>
      </w:pPr>
    </w:lvl>
    <w:lvl w:ilvl="1" w:tplc="91F4D622">
      <w:start w:val="1"/>
      <w:numFmt w:val="lowerLetter"/>
      <w:lvlText w:val="%2."/>
      <w:lvlJc w:val="left"/>
      <w:pPr>
        <w:ind w:left="1440" w:hanging="360"/>
      </w:pPr>
    </w:lvl>
    <w:lvl w:ilvl="2" w:tplc="6C3E1E48">
      <w:start w:val="1"/>
      <w:numFmt w:val="lowerRoman"/>
      <w:lvlText w:val="%3."/>
      <w:lvlJc w:val="right"/>
      <w:pPr>
        <w:ind w:left="2160" w:hanging="180"/>
      </w:pPr>
    </w:lvl>
    <w:lvl w:ilvl="3" w:tplc="154AF6AE">
      <w:start w:val="1"/>
      <w:numFmt w:val="decimal"/>
      <w:lvlText w:val="%4."/>
      <w:lvlJc w:val="left"/>
      <w:pPr>
        <w:ind w:left="2880" w:hanging="360"/>
      </w:pPr>
    </w:lvl>
    <w:lvl w:ilvl="4" w:tplc="F7E469FA">
      <w:start w:val="1"/>
      <w:numFmt w:val="lowerLetter"/>
      <w:lvlText w:val="%5."/>
      <w:lvlJc w:val="left"/>
      <w:pPr>
        <w:ind w:left="3600" w:hanging="360"/>
      </w:pPr>
    </w:lvl>
    <w:lvl w:ilvl="5" w:tplc="108E74E2">
      <w:start w:val="1"/>
      <w:numFmt w:val="lowerRoman"/>
      <w:lvlText w:val="%6."/>
      <w:lvlJc w:val="right"/>
      <w:pPr>
        <w:ind w:left="4320" w:hanging="180"/>
      </w:pPr>
    </w:lvl>
    <w:lvl w:ilvl="6" w:tplc="7F4AAEE6">
      <w:start w:val="1"/>
      <w:numFmt w:val="decimal"/>
      <w:lvlText w:val="%7."/>
      <w:lvlJc w:val="left"/>
      <w:pPr>
        <w:ind w:left="5040" w:hanging="360"/>
      </w:pPr>
    </w:lvl>
    <w:lvl w:ilvl="7" w:tplc="5FA26082">
      <w:start w:val="1"/>
      <w:numFmt w:val="lowerLetter"/>
      <w:lvlText w:val="%8."/>
      <w:lvlJc w:val="left"/>
      <w:pPr>
        <w:ind w:left="5760" w:hanging="360"/>
      </w:pPr>
    </w:lvl>
    <w:lvl w:ilvl="8" w:tplc="C0F89A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F4A1"/>
    <w:multiLevelType w:val="hybridMultilevel"/>
    <w:tmpl w:val="6712BB20"/>
    <w:lvl w:ilvl="0" w:tplc="50F07044">
      <w:start w:val="1"/>
      <w:numFmt w:val="lowerLetter"/>
      <w:lvlText w:val="%1."/>
      <w:lvlJc w:val="left"/>
      <w:pPr>
        <w:ind w:left="720" w:hanging="360"/>
      </w:pPr>
    </w:lvl>
    <w:lvl w:ilvl="1" w:tplc="7388A41E">
      <w:start w:val="1"/>
      <w:numFmt w:val="lowerLetter"/>
      <w:lvlText w:val="%2."/>
      <w:lvlJc w:val="left"/>
      <w:pPr>
        <w:ind w:left="1440" w:hanging="360"/>
      </w:pPr>
    </w:lvl>
    <w:lvl w:ilvl="2" w:tplc="AF4C7514">
      <w:start w:val="1"/>
      <w:numFmt w:val="lowerRoman"/>
      <w:lvlText w:val="%3."/>
      <w:lvlJc w:val="right"/>
      <w:pPr>
        <w:ind w:left="2160" w:hanging="180"/>
      </w:pPr>
    </w:lvl>
    <w:lvl w:ilvl="3" w:tplc="EA50AC0A">
      <w:start w:val="1"/>
      <w:numFmt w:val="decimal"/>
      <w:lvlText w:val="%4."/>
      <w:lvlJc w:val="left"/>
      <w:pPr>
        <w:ind w:left="2880" w:hanging="360"/>
      </w:pPr>
    </w:lvl>
    <w:lvl w:ilvl="4" w:tplc="9EBAD528">
      <w:start w:val="1"/>
      <w:numFmt w:val="lowerLetter"/>
      <w:lvlText w:val="%5."/>
      <w:lvlJc w:val="left"/>
      <w:pPr>
        <w:ind w:left="3600" w:hanging="360"/>
      </w:pPr>
    </w:lvl>
    <w:lvl w:ilvl="5" w:tplc="07E06EAC">
      <w:start w:val="1"/>
      <w:numFmt w:val="lowerRoman"/>
      <w:lvlText w:val="%6."/>
      <w:lvlJc w:val="right"/>
      <w:pPr>
        <w:ind w:left="4320" w:hanging="180"/>
      </w:pPr>
    </w:lvl>
    <w:lvl w:ilvl="6" w:tplc="2C0C3DFC">
      <w:start w:val="1"/>
      <w:numFmt w:val="decimal"/>
      <w:lvlText w:val="%7."/>
      <w:lvlJc w:val="left"/>
      <w:pPr>
        <w:ind w:left="5040" w:hanging="360"/>
      </w:pPr>
    </w:lvl>
    <w:lvl w:ilvl="7" w:tplc="81A4E2BE">
      <w:start w:val="1"/>
      <w:numFmt w:val="lowerLetter"/>
      <w:lvlText w:val="%8."/>
      <w:lvlJc w:val="left"/>
      <w:pPr>
        <w:ind w:left="5760" w:hanging="360"/>
      </w:pPr>
    </w:lvl>
    <w:lvl w:ilvl="8" w:tplc="33583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2609"/>
    <w:multiLevelType w:val="hybridMultilevel"/>
    <w:tmpl w:val="50E024C6"/>
    <w:lvl w:ilvl="0" w:tplc="1DFA468A">
      <w:start w:val="1"/>
      <w:numFmt w:val="lowerLetter"/>
      <w:lvlText w:val="%1)"/>
      <w:lvlJc w:val="left"/>
      <w:pPr>
        <w:ind w:left="1077" w:hanging="360"/>
      </w:pPr>
    </w:lvl>
    <w:lvl w:ilvl="1" w:tplc="6D142038">
      <w:start w:val="1"/>
      <w:numFmt w:val="lowerLetter"/>
      <w:lvlText w:val="%2."/>
      <w:lvlJc w:val="left"/>
      <w:pPr>
        <w:ind w:left="1418" w:hanging="360"/>
      </w:pPr>
    </w:lvl>
    <w:lvl w:ilvl="2" w:tplc="44284032">
      <w:start w:val="1"/>
      <w:numFmt w:val="lowerRoman"/>
      <w:lvlText w:val="%3."/>
      <w:lvlJc w:val="right"/>
      <w:pPr>
        <w:ind w:left="1758" w:hanging="180"/>
      </w:pPr>
    </w:lvl>
    <w:lvl w:ilvl="3" w:tplc="35EC1C36">
      <w:start w:val="1"/>
      <w:numFmt w:val="decimal"/>
      <w:lvlText w:val="%4."/>
      <w:lvlJc w:val="left"/>
      <w:pPr>
        <w:ind w:left="1440" w:hanging="360"/>
      </w:pPr>
    </w:lvl>
    <w:lvl w:ilvl="4" w:tplc="82BCF9BC">
      <w:start w:val="1"/>
      <w:numFmt w:val="lowerLetter"/>
      <w:lvlText w:val="%5."/>
      <w:lvlJc w:val="left"/>
      <w:pPr>
        <w:ind w:left="1800" w:hanging="360"/>
      </w:pPr>
    </w:lvl>
    <w:lvl w:ilvl="5" w:tplc="6484AFD2">
      <w:start w:val="1"/>
      <w:numFmt w:val="lowerRoman"/>
      <w:lvlText w:val="%6."/>
      <w:lvlJc w:val="right"/>
      <w:pPr>
        <w:ind w:left="2160" w:hanging="180"/>
      </w:pPr>
    </w:lvl>
    <w:lvl w:ilvl="6" w:tplc="79040EA4">
      <w:start w:val="1"/>
      <w:numFmt w:val="decimal"/>
      <w:lvlText w:val="%7."/>
      <w:lvlJc w:val="left"/>
      <w:pPr>
        <w:ind w:left="2520" w:hanging="360"/>
      </w:pPr>
    </w:lvl>
    <w:lvl w:ilvl="7" w:tplc="04DA9B56">
      <w:start w:val="1"/>
      <w:numFmt w:val="lowerLetter"/>
      <w:lvlText w:val="%8."/>
      <w:lvlJc w:val="left"/>
      <w:pPr>
        <w:ind w:left="2880" w:hanging="360"/>
      </w:pPr>
    </w:lvl>
    <w:lvl w:ilvl="8" w:tplc="BEC2CAEC">
      <w:start w:val="1"/>
      <w:numFmt w:val="lowerRoman"/>
      <w:lvlText w:val="%9."/>
      <w:lvlJc w:val="right"/>
      <w:pPr>
        <w:ind w:left="3240" w:hanging="180"/>
      </w:pPr>
    </w:lvl>
  </w:abstractNum>
  <w:abstractNum w:abstractNumId="10" w15:restartNumberingAfterBreak="0">
    <w:nsid w:val="289AFFD6"/>
    <w:multiLevelType w:val="hybridMultilevel"/>
    <w:tmpl w:val="DDEAD938"/>
    <w:lvl w:ilvl="0" w:tplc="EF623E9E">
      <w:start w:val="1"/>
      <w:numFmt w:val="lowerLetter"/>
      <w:lvlText w:val="%1."/>
      <w:lvlJc w:val="left"/>
      <w:pPr>
        <w:ind w:left="720" w:hanging="360"/>
      </w:pPr>
    </w:lvl>
    <w:lvl w:ilvl="1" w:tplc="9F4CD8C4">
      <w:start w:val="1"/>
      <w:numFmt w:val="lowerLetter"/>
      <w:lvlText w:val="%2."/>
      <w:lvlJc w:val="left"/>
      <w:pPr>
        <w:ind w:left="1440" w:hanging="360"/>
      </w:pPr>
    </w:lvl>
    <w:lvl w:ilvl="2" w:tplc="8974C5FC">
      <w:start w:val="1"/>
      <w:numFmt w:val="lowerRoman"/>
      <w:lvlText w:val="%3."/>
      <w:lvlJc w:val="right"/>
      <w:pPr>
        <w:ind w:left="2160" w:hanging="180"/>
      </w:pPr>
    </w:lvl>
    <w:lvl w:ilvl="3" w:tplc="E7E019C4">
      <w:start w:val="1"/>
      <w:numFmt w:val="decimal"/>
      <w:lvlText w:val="%4."/>
      <w:lvlJc w:val="left"/>
      <w:pPr>
        <w:ind w:left="2880" w:hanging="360"/>
      </w:pPr>
    </w:lvl>
    <w:lvl w:ilvl="4" w:tplc="EC704060">
      <w:start w:val="1"/>
      <w:numFmt w:val="lowerLetter"/>
      <w:lvlText w:val="%5."/>
      <w:lvlJc w:val="left"/>
      <w:pPr>
        <w:ind w:left="3600" w:hanging="360"/>
      </w:pPr>
    </w:lvl>
    <w:lvl w:ilvl="5" w:tplc="03BCC4C6">
      <w:start w:val="1"/>
      <w:numFmt w:val="lowerRoman"/>
      <w:lvlText w:val="%6."/>
      <w:lvlJc w:val="right"/>
      <w:pPr>
        <w:ind w:left="4320" w:hanging="180"/>
      </w:pPr>
    </w:lvl>
    <w:lvl w:ilvl="6" w:tplc="8C8A19EC">
      <w:start w:val="1"/>
      <w:numFmt w:val="decimal"/>
      <w:lvlText w:val="%7."/>
      <w:lvlJc w:val="left"/>
      <w:pPr>
        <w:ind w:left="5040" w:hanging="360"/>
      </w:pPr>
    </w:lvl>
    <w:lvl w:ilvl="7" w:tplc="E722C266">
      <w:start w:val="1"/>
      <w:numFmt w:val="lowerLetter"/>
      <w:lvlText w:val="%8."/>
      <w:lvlJc w:val="left"/>
      <w:pPr>
        <w:ind w:left="5760" w:hanging="360"/>
      </w:pPr>
    </w:lvl>
    <w:lvl w:ilvl="8" w:tplc="4B486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D9290"/>
    <w:multiLevelType w:val="hybridMultilevel"/>
    <w:tmpl w:val="1F963B80"/>
    <w:lvl w:ilvl="0" w:tplc="000416BC">
      <w:start w:val="500"/>
      <w:numFmt w:val="lowerRoman"/>
      <w:lvlText w:val="%1."/>
      <w:lvlJc w:val="right"/>
      <w:pPr>
        <w:ind w:left="720" w:hanging="360"/>
      </w:pPr>
    </w:lvl>
    <w:lvl w:ilvl="1" w:tplc="71E844CE">
      <w:start w:val="1"/>
      <w:numFmt w:val="lowerLetter"/>
      <w:lvlText w:val="%2."/>
      <w:lvlJc w:val="left"/>
      <w:pPr>
        <w:ind w:left="1440" w:hanging="360"/>
      </w:pPr>
    </w:lvl>
    <w:lvl w:ilvl="2" w:tplc="F566F3F0">
      <w:start w:val="1"/>
      <w:numFmt w:val="lowerRoman"/>
      <w:lvlText w:val="%3."/>
      <w:lvlJc w:val="right"/>
      <w:pPr>
        <w:ind w:left="2160" w:hanging="180"/>
      </w:pPr>
    </w:lvl>
    <w:lvl w:ilvl="3" w:tplc="CA20A194">
      <w:start w:val="1"/>
      <w:numFmt w:val="decimal"/>
      <w:lvlText w:val="%4."/>
      <w:lvlJc w:val="left"/>
      <w:pPr>
        <w:ind w:left="2880" w:hanging="360"/>
      </w:pPr>
    </w:lvl>
    <w:lvl w:ilvl="4" w:tplc="3DC8967C">
      <w:start w:val="1"/>
      <w:numFmt w:val="lowerLetter"/>
      <w:lvlText w:val="%5."/>
      <w:lvlJc w:val="left"/>
      <w:pPr>
        <w:ind w:left="3600" w:hanging="360"/>
      </w:pPr>
    </w:lvl>
    <w:lvl w:ilvl="5" w:tplc="C128CFF6">
      <w:start w:val="1"/>
      <w:numFmt w:val="lowerRoman"/>
      <w:lvlText w:val="%6."/>
      <w:lvlJc w:val="right"/>
      <w:pPr>
        <w:ind w:left="4320" w:hanging="180"/>
      </w:pPr>
    </w:lvl>
    <w:lvl w:ilvl="6" w:tplc="9D4E2DF8">
      <w:start w:val="1"/>
      <w:numFmt w:val="decimal"/>
      <w:lvlText w:val="%7."/>
      <w:lvlJc w:val="left"/>
      <w:pPr>
        <w:ind w:left="5040" w:hanging="360"/>
      </w:pPr>
    </w:lvl>
    <w:lvl w:ilvl="7" w:tplc="FDB6D4D6">
      <w:start w:val="1"/>
      <w:numFmt w:val="lowerLetter"/>
      <w:lvlText w:val="%8."/>
      <w:lvlJc w:val="left"/>
      <w:pPr>
        <w:ind w:left="5760" w:hanging="360"/>
      </w:pPr>
    </w:lvl>
    <w:lvl w:ilvl="8" w:tplc="986831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02EA"/>
    <w:multiLevelType w:val="hybridMultilevel"/>
    <w:tmpl w:val="34B425A6"/>
    <w:lvl w:ilvl="0" w:tplc="A6E413EC">
      <w:start w:val="1"/>
      <w:numFmt w:val="lowerLetter"/>
      <w:lvlText w:val="%1."/>
      <w:lvlJc w:val="left"/>
      <w:pPr>
        <w:ind w:left="720" w:hanging="360"/>
      </w:pPr>
    </w:lvl>
    <w:lvl w:ilvl="1" w:tplc="942283C8">
      <w:start w:val="1"/>
      <w:numFmt w:val="lowerLetter"/>
      <w:lvlText w:val="%2."/>
      <w:lvlJc w:val="left"/>
      <w:pPr>
        <w:ind w:left="1440" w:hanging="360"/>
      </w:pPr>
    </w:lvl>
    <w:lvl w:ilvl="2" w:tplc="026AD926">
      <w:start w:val="1"/>
      <w:numFmt w:val="lowerRoman"/>
      <w:lvlText w:val="%3."/>
      <w:lvlJc w:val="right"/>
      <w:pPr>
        <w:ind w:left="2160" w:hanging="180"/>
      </w:pPr>
    </w:lvl>
    <w:lvl w:ilvl="3" w:tplc="1060B202">
      <w:start w:val="1"/>
      <w:numFmt w:val="decimal"/>
      <w:lvlText w:val="%4."/>
      <w:lvlJc w:val="left"/>
      <w:pPr>
        <w:ind w:left="2880" w:hanging="360"/>
      </w:pPr>
    </w:lvl>
    <w:lvl w:ilvl="4" w:tplc="9E78CD90">
      <w:start w:val="1"/>
      <w:numFmt w:val="lowerLetter"/>
      <w:lvlText w:val="%5."/>
      <w:lvlJc w:val="left"/>
      <w:pPr>
        <w:ind w:left="3600" w:hanging="360"/>
      </w:pPr>
    </w:lvl>
    <w:lvl w:ilvl="5" w:tplc="8C2622F2">
      <w:start w:val="1"/>
      <w:numFmt w:val="lowerRoman"/>
      <w:lvlText w:val="%6."/>
      <w:lvlJc w:val="right"/>
      <w:pPr>
        <w:ind w:left="4320" w:hanging="180"/>
      </w:pPr>
    </w:lvl>
    <w:lvl w:ilvl="6" w:tplc="2722B3C2">
      <w:start w:val="1"/>
      <w:numFmt w:val="decimal"/>
      <w:lvlText w:val="%7."/>
      <w:lvlJc w:val="left"/>
      <w:pPr>
        <w:ind w:left="5040" w:hanging="360"/>
      </w:pPr>
    </w:lvl>
    <w:lvl w:ilvl="7" w:tplc="8DE02F26">
      <w:start w:val="1"/>
      <w:numFmt w:val="lowerLetter"/>
      <w:lvlText w:val="%8."/>
      <w:lvlJc w:val="left"/>
      <w:pPr>
        <w:ind w:left="5760" w:hanging="360"/>
      </w:pPr>
    </w:lvl>
    <w:lvl w:ilvl="8" w:tplc="290885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DE16"/>
    <w:multiLevelType w:val="hybridMultilevel"/>
    <w:tmpl w:val="B6DE133C"/>
    <w:lvl w:ilvl="0" w:tplc="277413DC">
      <w:start w:val="2"/>
      <w:numFmt w:val="lowerLetter"/>
      <w:lvlText w:val="%1."/>
      <w:lvlJc w:val="left"/>
      <w:pPr>
        <w:ind w:left="720" w:hanging="360"/>
      </w:pPr>
    </w:lvl>
    <w:lvl w:ilvl="1" w:tplc="1E9A549E">
      <w:start w:val="1"/>
      <w:numFmt w:val="lowerLetter"/>
      <w:lvlText w:val="%2."/>
      <w:lvlJc w:val="left"/>
      <w:pPr>
        <w:ind w:left="1440" w:hanging="360"/>
      </w:pPr>
    </w:lvl>
    <w:lvl w:ilvl="2" w:tplc="8B8CECC8">
      <w:start w:val="1"/>
      <w:numFmt w:val="lowerRoman"/>
      <w:lvlText w:val="%3."/>
      <w:lvlJc w:val="right"/>
      <w:pPr>
        <w:ind w:left="2160" w:hanging="180"/>
      </w:pPr>
    </w:lvl>
    <w:lvl w:ilvl="3" w:tplc="37A41BBC">
      <w:start w:val="1"/>
      <w:numFmt w:val="decimal"/>
      <w:lvlText w:val="%4."/>
      <w:lvlJc w:val="left"/>
      <w:pPr>
        <w:ind w:left="2880" w:hanging="360"/>
      </w:pPr>
    </w:lvl>
    <w:lvl w:ilvl="4" w:tplc="4EEC3166">
      <w:start w:val="1"/>
      <w:numFmt w:val="lowerLetter"/>
      <w:lvlText w:val="%5."/>
      <w:lvlJc w:val="left"/>
      <w:pPr>
        <w:ind w:left="3600" w:hanging="360"/>
      </w:pPr>
    </w:lvl>
    <w:lvl w:ilvl="5" w:tplc="8CB81B58">
      <w:start w:val="1"/>
      <w:numFmt w:val="lowerRoman"/>
      <w:lvlText w:val="%6."/>
      <w:lvlJc w:val="right"/>
      <w:pPr>
        <w:ind w:left="4320" w:hanging="180"/>
      </w:pPr>
    </w:lvl>
    <w:lvl w:ilvl="6" w:tplc="57861604">
      <w:start w:val="1"/>
      <w:numFmt w:val="decimal"/>
      <w:lvlText w:val="%7."/>
      <w:lvlJc w:val="left"/>
      <w:pPr>
        <w:ind w:left="5040" w:hanging="360"/>
      </w:pPr>
    </w:lvl>
    <w:lvl w:ilvl="7" w:tplc="081EE9BC">
      <w:start w:val="1"/>
      <w:numFmt w:val="lowerLetter"/>
      <w:lvlText w:val="%8."/>
      <w:lvlJc w:val="left"/>
      <w:pPr>
        <w:ind w:left="5760" w:hanging="360"/>
      </w:pPr>
    </w:lvl>
    <w:lvl w:ilvl="8" w:tplc="76B0CA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A44"/>
    <w:multiLevelType w:val="hybridMultilevel"/>
    <w:tmpl w:val="CE2E4986"/>
    <w:lvl w:ilvl="0" w:tplc="1F3A3598">
      <w:start w:val="1"/>
      <w:numFmt w:val="lowerLetter"/>
      <w:lvlText w:val="%1."/>
      <w:lvlJc w:val="left"/>
      <w:pPr>
        <w:ind w:left="720" w:hanging="360"/>
      </w:pPr>
    </w:lvl>
    <w:lvl w:ilvl="1" w:tplc="57FCB1D2">
      <w:start w:val="1"/>
      <w:numFmt w:val="lowerLetter"/>
      <w:lvlText w:val="%2."/>
      <w:lvlJc w:val="left"/>
      <w:pPr>
        <w:ind w:left="1440" w:hanging="360"/>
      </w:pPr>
    </w:lvl>
    <w:lvl w:ilvl="2" w:tplc="69A09008">
      <w:start w:val="1"/>
      <w:numFmt w:val="lowerRoman"/>
      <w:lvlText w:val="%3."/>
      <w:lvlJc w:val="right"/>
      <w:pPr>
        <w:ind w:left="2160" w:hanging="180"/>
      </w:pPr>
    </w:lvl>
    <w:lvl w:ilvl="3" w:tplc="E8A6BC54">
      <w:start w:val="1"/>
      <w:numFmt w:val="decimal"/>
      <w:lvlText w:val="%4."/>
      <w:lvlJc w:val="left"/>
      <w:pPr>
        <w:ind w:left="2880" w:hanging="360"/>
      </w:pPr>
    </w:lvl>
    <w:lvl w:ilvl="4" w:tplc="78F0EDFE">
      <w:start w:val="1"/>
      <w:numFmt w:val="lowerLetter"/>
      <w:lvlText w:val="%5."/>
      <w:lvlJc w:val="left"/>
      <w:pPr>
        <w:ind w:left="3600" w:hanging="360"/>
      </w:pPr>
    </w:lvl>
    <w:lvl w:ilvl="5" w:tplc="CAD83A70">
      <w:start w:val="1"/>
      <w:numFmt w:val="lowerRoman"/>
      <w:lvlText w:val="%6."/>
      <w:lvlJc w:val="right"/>
      <w:pPr>
        <w:ind w:left="4320" w:hanging="180"/>
      </w:pPr>
    </w:lvl>
    <w:lvl w:ilvl="6" w:tplc="3A96F862">
      <w:start w:val="1"/>
      <w:numFmt w:val="decimal"/>
      <w:lvlText w:val="%7."/>
      <w:lvlJc w:val="left"/>
      <w:pPr>
        <w:ind w:left="5040" w:hanging="360"/>
      </w:pPr>
    </w:lvl>
    <w:lvl w:ilvl="7" w:tplc="8056CEC4">
      <w:start w:val="1"/>
      <w:numFmt w:val="lowerLetter"/>
      <w:lvlText w:val="%8."/>
      <w:lvlJc w:val="left"/>
      <w:pPr>
        <w:ind w:left="5760" w:hanging="360"/>
      </w:pPr>
    </w:lvl>
    <w:lvl w:ilvl="8" w:tplc="C4FA40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82B11"/>
    <w:multiLevelType w:val="hybridMultilevel"/>
    <w:tmpl w:val="DC728BAA"/>
    <w:lvl w:ilvl="0" w:tplc="9DDCAD9C">
      <w:start w:val="1"/>
      <w:numFmt w:val="lowerLetter"/>
      <w:lvlText w:val="%1."/>
      <w:lvlJc w:val="left"/>
      <w:pPr>
        <w:ind w:left="720" w:hanging="360"/>
      </w:pPr>
    </w:lvl>
    <w:lvl w:ilvl="1" w:tplc="BCC45DCE">
      <w:start w:val="1"/>
      <w:numFmt w:val="lowerLetter"/>
      <w:lvlText w:val="%2."/>
      <w:lvlJc w:val="left"/>
      <w:pPr>
        <w:ind w:left="1440" w:hanging="360"/>
      </w:pPr>
    </w:lvl>
    <w:lvl w:ilvl="2" w:tplc="21507DB4">
      <w:start w:val="1"/>
      <w:numFmt w:val="lowerRoman"/>
      <w:lvlText w:val="%3."/>
      <w:lvlJc w:val="right"/>
      <w:pPr>
        <w:ind w:left="2160" w:hanging="180"/>
      </w:pPr>
    </w:lvl>
    <w:lvl w:ilvl="3" w:tplc="02BC5D2C">
      <w:start w:val="1"/>
      <w:numFmt w:val="decimal"/>
      <w:lvlText w:val="%4."/>
      <w:lvlJc w:val="left"/>
      <w:pPr>
        <w:ind w:left="2880" w:hanging="360"/>
      </w:pPr>
    </w:lvl>
    <w:lvl w:ilvl="4" w:tplc="C4C2DB2E">
      <w:start w:val="1"/>
      <w:numFmt w:val="lowerLetter"/>
      <w:lvlText w:val="%5."/>
      <w:lvlJc w:val="left"/>
      <w:pPr>
        <w:ind w:left="3600" w:hanging="360"/>
      </w:pPr>
    </w:lvl>
    <w:lvl w:ilvl="5" w:tplc="123A7AB0">
      <w:start w:val="1"/>
      <w:numFmt w:val="lowerRoman"/>
      <w:lvlText w:val="%6."/>
      <w:lvlJc w:val="right"/>
      <w:pPr>
        <w:ind w:left="4320" w:hanging="180"/>
      </w:pPr>
    </w:lvl>
    <w:lvl w:ilvl="6" w:tplc="28F8061C">
      <w:start w:val="1"/>
      <w:numFmt w:val="decimal"/>
      <w:lvlText w:val="%7."/>
      <w:lvlJc w:val="left"/>
      <w:pPr>
        <w:ind w:left="5040" w:hanging="360"/>
      </w:pPr>
    </w:lvl>
    <w:lvl w:ilvl="7" w:tplc="AEA6BDD2">
      <w:start w:val="1"/>
      <w:numFmt w:val="lowerLetter"/>
      <w:lvlText w:val="%8."/>
      <w:lvlJc w:val="left"/>
      <w:pPr>
        <w:ind w:left="5760" w:hanging="360"/>
      </w:pPr>
    </w:lvl>
    <w:lvl w:ilvl="8" w:tplc="97260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E6439"/>
    <w:multiLevelType w:val="hybridMultilevel"/>
    <w:tmpl w:val="F2DEB7FA"/>
    <w:lvl w:ilvl="0" w:tplc="56880A42">
      <w:start w:val="6"/>
      <w:numFmt w:val="bullet"/>
      <w:lvlText w:val="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52BA2A8B"/>
    <w:multiLevelType w:val="hybridMultilevel"/>
    <w:tmpl w:val="6BCC0F94"/>
    <w:lvl w:ilvl="0" w:tplc="16529038">
      <w:start w:val="1"/>
      <w:numFmt w:val="lowerLetter"/>
      <w:lvlText w:val="%1)"/>
      <w:lvlJc w:val="left"/>
      <w:pPr>
        <w:ind w:left="720" w:hanging="360"/>
      </w:pPr>
    </w:lvl>
    <w:lvl w:ilvl="1" w:tplc="571E6B7A">
      <w:start w:val="1"/>
      <w:numFmt w:val="lowerLetter"/>
      <w:lvlText w:val="%2."/>
      <w:lvlJc w:val="left"/>
      <w:pPr>
        <w:ind w:left="1440" w:hanging="360"/>
      </w:pPr>
    </w:lvl>
    <w:lvl w:ilvl="2" w:tplc="A274B42A">
      <w:start w:val="1"/>
      <w:numFmt w:val="lowerRoman"/>
      <w:lvlText w:val="%3."/>
      <w:lvlJc w:val="right"/>
      <w:pPr>
        <w:ind w:left="2160" w:hanging="180"/>
      </w:pPr>
    </w:lvl>
    <w:lvl w:ilvl="3" w:tplc="574C7F9A">
      <w:start w:val="1"/>
      <w:numFmt w:val="decimal"/>
      <w:lvlText w:val="%4."/>
      <w:lvlJc w:val="left"/>
      <w:pPr>
        <w:ind w:left="2880" w:hanging="360"/>
      </w:pPr>
    </w:lvl>
    <w:lvl w:ilvl="4" w:tplc="BAB66292">
      <w:start w:val="1"/>
      <w:numFmt w:val="lowerLetter"/>
      <w:lvlText w:val="%5."/>
      <w:lvlJc w:val="left"/>
      <w:pPr>
        <w:ind w:left="3600" w:hanging="360"/>
      </w:pPr>
    </w:lvl>
    <w:lvl w:ilvl="5" w:tplc="1862F19E">
      <w:start w:val="1"/>
      <w:numFmt w:val="lowerRoman"/>
      <w:lvlText w:val="%6."/>
      <w:lvlJc w:val="right"/>
      <w:pPr>
        <w:ind w:left="4320" w:hanging="180"/>
      </w:pPr>
    </w:lvl>
    <w:lvl w:ilvl="6" w:tplc="CC5222A6">
      <w:start w:val="1"/>
      <w:numFmt w:val="decimal"/>
      <w:lvlText w:val="%7."/>
      <w:lvlJc w:val="left"/>
      <w:pPr>
        <w:ind w:left="5040" w:hanging="360"/>
      </w:pPr>
    </w:lvl>
    <w:lvl w:ilvl="7" w:tplc="806AFD10">
      <w:start w:val="1"/>
      <w:numFmt w:val="lowerLetter"/>
      <w:lvlText w:val="%8."/>
      <w:lvlJc w:val="left"/>
      <w:pPr>
        <w:ind w:left="5760" w:hanging="360"/>
      </w:pPr>
    </w:lvl>
    <w:lvl w:ilvl="8" w:tplc="DE2E21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C01C5"/>
    <w:multiLevelType w:val="hybridMultilevel"/>
    <w:tmpl w:val="F2CAC55C"/>
    <w:lvl w:ilvl="0" w:tplc="F7481C0C">
      <w:start w:val="2"/>
      <w:numFmt w:val="lowerLetter"/>
      <w:lvlText w:val="%1."/>
      <w:lvlJc w:val="left"/>
      <w:pPr>
        <w:ind w:left="720" w:hanging="360"/>
      </w:pPr>
    </w:lvl>
    <w:lvl w:ilvl="1" w:tplc="74F8C148">
      <w:start w:val="1"/>
      <w:numFmt w:val="lowerLetter"/>
      <w:lvlText w:val="%2."/>
      <w:lvlJc w:val="left"/>
      <w:pPr>
        <w:ind w:left="1440" w:hanging="360"/>
      </w:pPr>
    </w:lvl>
    <w:lvl w:ilvl="2" w:tplc="74042B76">
      <w:start w:val="1"/>
      <w:numFmt w:val="lowerRoman"/>
      <w:lvlText w:val="%3."/>
      <w:lvlJc w:val="right"/>
      <w:pPr>
        <w:ind w:left="2160" w:hanging="180"/>
      </w:pPr>
    </w:lvl>
    <w:lvl w:ilvl="3" w:tplc="CB18E736">
      <w:start w:val="1"/>
      <w:numFmt w:val="decimal"/>
      <w:lvlText w:val="%4."/>
      <w:lvlJc w:val="left"/>
      <w:pPr>
        <w:ind w:left="2880" w:hanging="360"/>
      </w:pPr>
    </w:lvl>
    <w:lvl w:ilvl="4" w:tplc="B6928718">
      <w:start w:val="1"/>
      <w:numFmt w:val="lowerLetter"/>
      <w:lvlText w:val="%5."/>
      <w:lvlJc w:val="left"/>
      <w:pPr>
        <w:ind w:left="3600" w:hanging="360"/>
      </w:pPr>
    </w:lvl>
    <w:lvl w:ilvl="5" w:tplc="238AE8FC">
      <w:start w:val="1"/>
      <w:numFmt w:val="lowerRoman"/>
      <w:lvlText w:val="%6."/>
      <w:lvlJc w:val="right"/>
      <w:pPr>
        <w:ind w:left="4320" w:hanging="180"/>
      </w:pPr>
    </w:lvl>
    <w:lvl w:ilvl="6" w:tplc="C7AA4704">
      <w:start w:val="1"/>
      <w:numFmt w:val="decimal"/>
      <w:lvlText w:val="%7."/>
      <w:lvlJc w:val="left"/>
      <w:pPr>
        <w:ind w:left="5040" w:hanging="360"/>
      </w:pPr>
    </w:lvl>
    <w:lvl w:ilvl="7" w:tplc="B1B036AA">
      <w:start w:val="1"/>
      <w:numFmt w:val="lowerLetter"/>
      <w:lvlText w:val="%8."/>
      <w:lvlJc w:val="left"/>
      <w:pPr>
        <w:ind w:left="5760" w:hanging="360"/>
      </w:pPr>
    </w:lvl>
    <w:lvl w:ilvl="8" w:tplc="825EDC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C5515"/>
    <w:multiLevelType w:val="hybridMultilevel"/>
    <w:tmpl w:val="15162F86"/>
    <w:lvl w:ilvl="0" w:tplc="887A2728">
      <w:start w:val="1"/>
      <w:numFmt w:val="lowerLetter"/>
      <w:lvlText w:val="%1."/>
      <w:lvlJc w:val="left"/>
      <w:pPr>
        <w:ind w:left="720" w:hanging="360"/>
      </w:pPr>
    </w:lvl>
    <w:lvl w:ilvl="1" w:tplc="8378257A">
      <w:start w:val="1"/>
      <w:numFmt w:val="lowerLetter"/>
      <w:lvlText w:val="%2."/>
      <w:lvlJc w:val="left"/>
      <w:pPr>
        <w:ind w:left="1440" w:hanging="360"/>
      </w:pPr>
    </w:lvl>
    <w:lvl w:ilvl="2" w:tplc="3CEA48C0">
      <w:start w:val="1"/>
      <w:numFmt w:val="lowerRoman"/>
      <w:lvlText w:val="%3."/>
      <w:lvlJc w:val="right"/>
      <w:pPr>
        <w:ind w:left="2160" w:hanging="180"/>
      </w:pPr>
    </w:lvl>
    <w:lvl w:ilvl="3" w:tplc="547682B4">
      <w:start w:val="1"/>
      <w:numFmt w:val="decimal"/>
      <w:lvlText w:val="%4."/>
      <w:lvlJc w:val="left"/>
      <w:pPr>
        <w:ind w:left="2880" w:hanging="360"/>
      </w:pPr>
    </w:lvl>
    <w:lvl w:ilvl="4" w:tplc="B76EAE04">
      <w:start w:val="1"/>
      <w:numFmt w:val="lowerLetter"/>
      <w:lvlText w:val="%5."/>
      <w:lvlJc w:val="left"/>
      <w:pPr>
        <w:ind w:left="3600" w:hanging="360"/>
      </w:pPr>
    </w:lvl>
    <w:lvl w:ilvl="5" w:tplc="56B247CC">
      <w:start w:val="1"/>
      <w:numFmt w:val="lowerRoman"/>
      <w:lvlText w:val="%6."/>
      <w:lvlJc w:val="right"/>
      <w:pPr>
        <w:ind w:left="4320" w:hanging="180"/>
      </w:pPr>
    </w:lvl>
    <w:lvl w:ilvl="6" w:tplc="ED26621A">
      <w:start w:val="1"/>
      <w:numFmt w:val="decimal"/>
      <w:lvlText w:val="%7."/>
      <w:lvlJc w:val="left"/>
      <w:pPr>
        <w:ind w:left="5040" w:hanging="360"/>
      </w:pPr>
    </w:lvl>
    <w:lvl w:ilvl="7" w:tplc="0D40D58C">
      <w:start w:val="1"/>
      <w:numFmt w:val="lowerLetter"/>
      <w:lvlText w:val="%8."/>
      <w:lvlJc w:val="left"/>
      <w:pPr>
        <w:ind w:left="5760" w:hanging="360"/>
      </w:pPr>
    </w:lvl>
    <w:lvl w:ilvl="8" w:tplc="1CA678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9C6A9"/>
    <w:multiLevelType w:val="hybridMultilevel"/>
    <w:tmpl w:val="1A6CFBC8"/>
    <w:lvl w:ilvl="0" w:tplc="C324E092">
      <w:start w:val="1"/>
      <w:numFmt w:val="lowerLetter"/>
      <w:lvlText w:val="%1."/>
      <w:lvlJc w:val="left"/>
      <w:pPr>
        <w:ind w:left="720" w:hanging="360"/>
      </w:pPr>
    </w:lvl>
    <w:lvl w:ilvl="1" w:tplc="BB4E3688">
      <w:start w:val="1"/>
      <w:numFmt w:val="lowerLetter"/>
      <w:lvlText w:val="%2."/>
      <w:lvlJc w:val="left"/>
      <w:pPr>
        <w:ind w:left="1440" w:hanging="360"/>
      </w:pPr>
    </w:lvl>
    <w:lvl w:ilvl="2" w:tplc="4850830E">
      <w:start w:val="1"/>
      <w:numFmt w:val="lowerRoman"/>
      <w:lvlText w:val="%3."/>
      <w:lvlJc w:val="right"/>
      <w:pPr>
        <w:ind w:left="2160" w:hanging="180"/>
      </w:pPr>
    </w:lvl>
    <w:lvl w:ilvl="3" w:tplc="28E8C9B6">
      <w:start w:val="1"/>
      <w:numFmt w:val="decimal"/>
      <w:lvlText w:val="%4."/>
      <w:lvlJc w:val="left"/>
      <w:pPr>
        <w:ind w:left="2880" w:hanging="360"/>
      </w:pPr>
    </w:lvl>
    <w:lvl w:ilvl="4" w:tplc="EB549624">
      <w:start w:val="1"/>
      <w:numFmt w:val="lowerLetter"/>
      <w:lvlText w:val="%5."/>
      <w:lvlJc w:val="left"/>
      <w:pPr>
        <w:ind w:left="3600" w:hanging="360"/>
      </w:pPr>
    </w:lvl>
    <w:lvl w:ilvl="5" w:tplc="5C2A0CD2">
      <w:start w:val="1"/>
      <w:numFmt w:val="lowerRoman"/>
      <w:lvlText w:val="%6."/>
      <w:lvlJc w:val="right"/>
      <w:pPr>
        <w:ind w:left="4320" w:hanging="180"/>
      </w:pPr>
    </w:lvl>
    <w:lvl w:ilvl="6" w:tplc="54E6698C">
      <w:start w:val="1"/>
      <w:numFmt w:val="decimal"/>
      <w:lvlText w:val="%7."/>
      <w:lvlJc w:val="left"/>
      <w:pPr>
        <w:ind w:left="5040" w:hanging="360"/>
      </w:pPr>
    </w:lvl>
    <w:lvl w:ilvl="7" w:tplc="A59A953E">
      <w:start w:val="1"/>
      <w:numFmt w:val="lowerLetter"/>
      <w:lvlText w:val="%8."/>
      <w:lvlJc w:val="left"/>
      <w:pPr>
        <w:ind w:left="5760" w:hanging="360"/>
      </w:pPr>
    </w:lvl>
    <w:lvl w:ilvl="8" w:tplc="F1387A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4683"/>
    <w:multiLevelType w:val="hybridMultilevel"/>
    <w:tmpl w:val="858853F4"/>
    <w:lvl w:ilvl="0" w:tplc="2E0289A6">
      <w:start w:val="2"/>
      <w:numFmt w:val="lowerLetter"/>
      <w:lvlText w:val="%1."/>
      <w:lvlJc w:val="left"/>
      <w:pPr>
        <w:ind w:left="720" w:hanging="360"/>
      </w:pPr>
    </w:lvl>
    <w:lvl w:ilvl="1" w:tplc="1F160B94">
      <w:start w:val="1"/>
      <w:numFmt w:val="lowerLetter"/>
      <w:lvlText w:val="%2."/>
      <w:lvlJc w:val="left"/>
      <w:pPr>
        <w:ind w:left="1440" w:hanging="360"/>
      </w:pPr>
    </w:lvl>
    <w:lvl w:ilvl="2" w:tplc="914444DA">
      <w:start w:val="1"/>
      <w:numFmt w:val="lowerRoman"/>
      <w:lvlText w:val="%3."/>
      <w:lvlJc w:val="right"/>
      <w:pPr>
        <w:ind w:left="2160" w:hanging="180"/>
      </w:pPr>
    </w:lvl>
    <w:lvl w:ilvl="3" w:tplc="B7B04DB0">
      <w:start w:val="1"/>
      <w:numFmt w:val="decimal"/>
      <w:lvlText w:val="%4."/>
      <w:lvlJc w:val="left"/>
      <w:pPr>
        <w:ind w:left="2880" w:hanging="360"/>
      </w:pPr>
    </w:lvl>
    <w:lvl w:ilvl="4" w:tplc="CBCE14B4">
      <w:start w:val="1"/>
      <w:numFmt w:val="lowerLetter"/>
      <w:lvlText w:val="%5."/>
      <w:lvlJc w:val="left"/>
      <w:pPr>
        <w:ind w:left="3600" w:hanging="360"/>
      </w:pPr>
    </w:lvl>
    <w:lvl w:ilvl="5" w:tplc="990625B0">
      <w:start w:val="1"/>
      <w:numFmt w:val="lowerRoman"/>
      <w:lvlText w:val="%6."/>
      <w:lvlJc w:val="right"/>
      <w:pPr>
        <w:ind w:left="4320" w:hanging="180"/>
      </w:pPr>
    </w:lvl>
    <w:lvl w:ilvl="6" w:tplc="1570E954">
      <w:start w:val="1"/>
      <w:numFmt w:val="decimal"/>
      <w:lvlText w:val="%7."/>
      <w:lvlJc w:val="left"/>
      <w:pPr>
        <w:ind w:left="5040" w:hanging="360"/>
      </w:pPr>
    </w:lvl>
    <w:lvl w:ilvl="7" w:tplc="EA5EDC5C">
      <w:start w:val="1"/>
      <w:numFmt w:val="lowerLetter"/>
      <w:lvlText w:val="%8."/>
      <w:lvlJc w:val="left"/>
      <w:pPr>
        <w:ind w:left="5760" w:hanging="360"/>
      </w:pPr>
    </w:lvl>
    <w:lvl w:ilvl="8" w:tplc="762C03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8A13"/>
    <w:multiLevelType w:val="hybridMultilevel"/>
    <w:tmpl w:val="A1D4BA10"/>
    <w:lvl w:ilvl="0" w:tplc="6F48A130">
      <w:start w:val="1"/>
      <w:numFmt w:val="lowerLetter"/>
      <w:lvlText w:val="%1)"/>
      <w:lvlJc w:val="left"/>
      <w:pPr>
        <w:ind w:left="720" w:hanging="360"/>
      </w:pPr>
    </w:lvl>
    <w:lvl w:ilvl="1" w:tplc="378A145A">
      <w:start w:val="1"/>
      <w:numFmt w:val="lowerLetter"/>
      <w:lvlText w:val="%2."/>
      <w:lvlJc w:val="left"/>
      <w:pPr>
        <w:ind w:left="1440" w:hanging="360"/>
      </w:pPr>
    </w:lvl>
    <w:lvl w:ilvl="2" w:tplc="359ABD82">
      <w:start w:val="1"/>
      <w:numFmt w:val="lowerRoman"/>
      <w:lvlText w:val="%3."/>
      <w:lvlJc w:val="right"/>
      <w:pPr>
        <w:ind w:left="2160" w:hanging="180"/>
      </w:pPr>
    </w:lvl>
    <w:lvl w:ilvl="3" w:tplc="C01211C4">
      <w:start w:val="1"/>
      <w:numFmt w:val="decimal"/>
      <w:lvlText w:val="%4."/>
      <w:lvlJc w:val="left"/>
      <w:pPr>
        <w:ind w:left="2880" w:hanging="360"/>
      </w:pPr>
    </w:lvl>
    <w:lvl w:ilvl="4" w:tplc="E794D784">
      <w:start w:val="1"/>
      <w:numFmt w:val="lowerLetter"/>
      <w:lvlText w:val="%5."/>
      <w:lvlJc w:val="left"/>
      <w:pPr>
        <w:ind w:left="3600" w:hanging="360"/>
      </w:pPr>
    </w:lvl>
    <w:lvl w:ilvl="5" w:tplc="8788151A">
      <w:start w:val="1"/>
      <w:numFmt w:val="lowerRoman"/>
      <w:lvlText w:val="%6."/>
      <w:lvlJc w:val="right"/>
      <w:pPr>
        <w:ind w:left="4320" w:hanging="180"/>
      </w:pPr>
    </w:lvl>
    <w:lvl w:ilvl="6" w:tplc="08260A6E">
      <w:start w:val="1"/>
      <w:numFmt w:val="decimal"/>
      <w:lvlText w:val="%7."/>
      <w:lvlJc w:val="left"/>
      <w:pPr>
        <w:ind w:left="5040" w:hanging="360"/>
      </w:pPr>
    </w:lvl>
    <w:lvl w:ilvl="7" w:tplc="64860366">
      <w:start w:val="1"/>
      <w:numFmt w:val="lowerLetter"/>
      <w:lvlText w:val="%8."/>
      <w:lvlJc w:val="left"/>
      <w:pPr>
        <w:ind w:left="5760" w:hanging="360"/>
      </w:pPr>
    </w:lvl>
    <w:lvl w:ilvl="8" w:tplc="D3B2F3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AF938F9"/>
    <w:multiLevelType w:val="hybridMultilevel"/>
    <w:tmpl w:val="6DF0F978"/>
    <w:lvl w:ilvl="0" w:tplc="1C40140E">
      <w:start w:val="1"/>
      <w:numFmt w:val="lowerLetter"/>
      <w:lvlText w:val="%1."/>
      <w:lvlJc w:val="left"/>
      <w:pPr>
        <w:ind w:left="720" w:hanging="360"/>
      </w:pPr>
    </w:lvl>
    <w:lvl w:ilvl="1" w:tplc="B68A6AFE">
      <w:start w:val="1"/>
      <w:numFmt w:val="lowerLetter"/>
      <w:lvlText w:val="%2."/>
      <w:lvlJc w:val="left"/>
      <w:pPr>
        <w:ind w:left="1440" w:hanging="360"/>
      </w:pPr>
    </w:lvl>
    <w:lvl w:ilvl="2" w:tplc="021AE45A">
      <w:start w:val="1"/>
      <w:numFmt w:val="lowerRoman"/>
      <w:lvlText w:val="%3."/>
      <w:lvlJc w:val="right"/>
      <w:pPr>
        <w:ind w:left="2160" w:hanging="180"/>
      </w:pPr>
    </w:lvl>
    <w:lvl w:ilvl="3" w:tplc="E8A21D3E">
      <w:start w:val="1"/>
      <w:numFmt w:val="decimal"/>
      <w:lvlText w:val="%4."/>
      <w:lvlJc w:val="left"/>
      <w:pPr>
        <w:ind w:left="2880" w:hanging="360"/>
      </w:pPr>
    </w:lvl>
    <w:lvl w:ilvl="4" w:tplc="15B4131C">
      <w:start w:val="1"/>
      <w:numFmt w:val="lowerLetter"/>
      <w:lvlText w:val="%5."/>
      <w:lvlJc w:val="left"/>
      <w:pPr>
        <w:ind w:left="3600" w:hanging="360"/>
      </w:pPr>
    </w:lvl>
    <w:lvl w:ilvl="5" w:tplc="6092337C">
      <w:start w:val="1"/>
      <w:numFmt w:val="lowerRoman"/>
      <w:lvlText w:val="%6."/>
      <w:lvlJc w:val="right"/>
      <w:pPr>
        <w:ind w:left="4320" w:hanging="180"/>
      </w:pPr>
    </w:lvl>
    <w:lvl w:ilvl="6" w:tplc="AA806C9A">
      <w:start w:val="1"/>
      <w:numFmt w:val="decimal"/>
      <w:lvlText w:val="%7."/>
      <w:lvlJc w:val="left"/>
      <w:pPr>
        <w:ind w:left="5040" w:hanging="360"/>
      </w:pPr>
    </w:lvl>
    <w:lvl w:ilvl="7" w:tplc="C0200F76">
      <w:start w:val="1"/>
      <w:numFmt w:val="lowerLetter"/>
      <w:lvlText w:val="%8."/>
      <w:lvlJc w:val="left"/>
      <w:pPr>
        <w:ind w:left="5760" w:hanging="360"/>
      </w:pPr>
    </w:lvl>
    <w:lvl w:ilvl="8" w:tplc="834EE5B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79536555">
    <w:abstractNumId w:val="20"/>
  </w:num>
  <w:num w:numId="2" w16cid:durableId="1287197326">
    <w:abstractNumId w:val="10"/>
  </w:num>
  <w:num w:numId="3" w16cid:durableId="278682997">
    <w:abstractNumId w:val="25"/>
  </w:num>
  <w:num w:numId="4" w16cid:durableId="1726298959">
    <w:abstractNumId w:val="2"/>
  </w:num>
  <w:num w:numId="5" w16cid:durableId="828326074">
    <w:abstractNumId w:val="7"/>
  </w:num>
  <w:num w:numId="6" w16cid:durableId="471756910">
    <w:abstractNumId w:val="12"/>
  </w:num>
  <w:num w:numId="7" w16cid:durableId="1848906931">
    <w:abstractNumId w:val="21"/>
  </w:num>
  <w:num w:numId="8" w16cid:durableId="740102558">
    <w:abstractNumId w:val="15"/>
  </w:num>
  <w:num w:numId="9" w16cid:durableId="880560274">
    <w:abstractNumId w:val="11"/>
  </w:num>
  <w:num w:numId="10" w16cid:durableId="402408351">
    <w:abstractNumId w:val="17"/>
  </w:num>
  <w:num w:numId="11" w16cid:durableId="1276713094">
    <w:abstractNumId w:val="13"/>
  </w:num>
  <w:num w:numId="12" w16cid:durableId="48656001">
    <w:abstractNumId w:val="22"/>
  </w:num>
  <w:num w:numId="13" w16cid:durableId="1820726390">
    <w:abstractNumId w:val="3"/>
  </w:num>
  <w:num w:numId="14" w16cid:durableId="194388950">
    <w:abstractNumId w:val="14"/>
  </w:num>
  <w:num w:numId="15" w16cid:durableId="314142566">
    <w:abstractNumId w:val="19"/>
  </w:num>
  <w:num w:numId="16" w16cid:durableId="513422143">
    <w:abstractNumId w:val="9"/>
  </w:num>
  <w:num w:numId="17" w16cid:durableId="872425032">
    <w:abstractNumId w:val="18"/>
  </w:num>
  <w:num w:numId="18" w16cid:durableId="736249643">
    <w:abstractNumId w:val="8"/>
  </w:num>
  <w:num w:numId="19" w16cid:durableId="518586905">
    <w:abstractNumId w:val="6"/>
  </w:num>
  <w:num w:numId="20" w16cid:durableId="1263762718">
    <w:abstractNumId w:val="0"/>
  </w:num>
  <w:num w:numId="21" w16cid:durableId="407583022">
    <w:abstractNumId w:val="4"/>
  </w:num>
  <w:num w:numId="22" w16cid:durableId="1620797825">
    <w:abstractNumId w:val="4"/>
  </w:num>
  <w:num w:numId="23" w16cid:durableId="1176723425">
    <w:abstractNumId w:val="1"/>
  </w:num>
  <w:num w:numId="24" w16cid:durableId="302581821">
    <w:abstractNumId w:val="4"/>
  </w:num>
  <w:num w:numId="25" w16cid:durableId="854342001">
    <w:abstractNumId w:val="4"/>
  </w:num>
  <w:num w:numId="26" w16cid:durableId="1646854708">
    <w:abstractNumId w:val="4"/>
  </w:num>
  <w:num w:numId="27" w16cid:durableId="1489783593">
    <w:abstractNumId w:val="4"/>
  </w:num>
  <w:num w:numId="28" w16cid:durableId="1603029060">
    <w:abstractNumId w:val="24"/>
  </w:num>
  <w:num w:numId="29" w16cid:durableId="250745788">
    <w:abstractNumId w:val="4"/>
  </w:num>
  <w:num w:numId="30" w16cid:durableId="199167486">
    <w:abstractNumId w:val="5"/>
  </w:num>
  <w:num w:numId="31" w16cid:durableId="1732073986">
    <w:abstractNumId w:val="23"/>
  </w:num>
  <w:num w:numId="32" w16cid:durableId="13899580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82224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81728551">
    <w:abstractNumId w:val="26"/>
  </w:num>
  <w:num w:numId="35" w16cid:durableId="6705226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3028683">
    <w:abstractNumId w:val="26"/>
  </w:num>
  <w:num w:numId="37" w16cid:durableId="21469215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814082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07324009">
    <w:abstractNumId w:val="16"/>
  </w:num>
  <w:num w:numId="40" w16cid:durableId="1783725548">
    <w:abstractNumId w:val="4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877"/>
    <w:rsid w:val="00006247"/>
    <w:rsid w:val="00006276"/>
    <w:rsid w:val="000079B8"/>
    <w:rsid w:val="00007E57"/>
    <w:rsid w:val="00012922"/>
    <w:rsid w:val="00015392"/>
    <w:rsid w:val="0001575C"/>
    <w:rsid w:val="000179B5"/>
    <w:rsid w:val="00017B62"/>
    <w:rsid w:val="000204E7"/>
    <w:rsid w:val="00023FA0"/>
    <w:rsid w:val="000244EA"/>
    <w:rsid w:val="00024616"/>
    <w:rsid w:val="0002602F"/>
    <w:rsid w:val="00027B62"/>
    <w:rsid w:val="00030E4A"/>
    <w:rsid w:val="00031A27"/>
    <w:rsid w:val="00031EE0"/>
    <w:rsid w:val="00034373"/>
    <w:rsid w:val="00037D43"/>
    <w:rsid w:val="00041365"/>
    <w:rsid w:val="00041404"/>
    <w:rsid w:val="00041829"/>
    <w:rsid w:val="0004641A"/>
    <w:rsid w:val="00047733"/>
    <w:rsid w:val="0005028B"/>
    <w:rsid w:val="00051AEC"/>
    <w:rsid w:val="00052318"/>
    <w:rsid w:val="00052A07"/>
    <w:rsid w:val="000533DA"/>
    <w:rsid w:val="0005351D"/>
    <w:rsid w:val="00053E9B"/>
    <w:rsid w:val="0005457F"/>
    <w:rsid w:val="000608E9"/>
    <w:rsid w:val="00061FBD"/>
    <w:rsid w:val="00061FEB"/>
    <w:rsid w:val="0006251D"/>
    <w:rsid w:val="00065639"/>
    <w:rsid w:val="000667DF"/>
    <w:rsid w:val="00067DAB"/>
    <w:rsid w:val="0007209B"/>
    <w:rsid w:val="000727C9"/>
    <w:rsid w:val="000749FA"/>
    <w:rsid w:val="00075792"/>
    <w:rsid w:val="00080F9C"/>
    <w:rsid w:val="000851AA"/>
    <w:rsid w:val="0008579A"/>
    <w:rsid w:val="00086AA8"/>
    <w:rsid w:val="0008732D"/>
    <w:rsid w:val="000878D6"/>
    <w:rsid w:val="000910FE"/>
    <w:rsid w:val="00093C72"/>
    <w:rsid w:val="00096179"/>
    <w:rsid w:val="0009735C"/>
    <w:rsid w:val="000A104C"/>
    <w:rsid w:val="000A19DE"/>
    <w:rsid w:val="000A30BB"/>
    <w:rsid w:val="000A31CA"/>
    <w:rsid w:val="000A3EAB"/>
    <w:rsid w:val="000A693C"/>
    <w:rsid w:val="000B0F49"/>
    <w:rsid w:val="000B12B2"/>
    <w:rsid w:val="000B3868"/>
    <w:rsid w:val="000C1926"/>
    <w:rsid w:val="000C1A18"/>
    <w:rsid w:val="000C1D2E"/>
    <w:rsid w:val="000C63C6"/>
    <w:rsid w:val="000C648D"/>
    <w:rsid w:val="000D1294"/>
    <w:rsid w:val="000D289F"/>
    <w:rsid w:val="000D3927"/>
    <w:rsid w:val="000D77C2"/>
    <w:rsid w:val="000E039E"/>
    <w:rsid w:val="000E1796"/>
    <w:rsid w:val="000E27F9"/>
    <w:rsid w:val="000E2B1E"/>
    <w:rsid w:val="000E311F"/>
    <w:rsid w:val="000E3A68"/>
    <w:rsid w:val="000E6CE0"/>
    <w:rsid w:val="000F0F50"/>
    <w:rsid w:val="000F2167"/>
    <w:rsid w:val="000F2DD9"/>
    <w:rsid w:val="000F77E3"/>
    <w:rsid w:val="000F7A89"/>
    <w:rsid w:val="0010000C"/>
    <w:rsid w:val="00102490"/>
    <w:rsid w:val="001054EE"/>
    <w:rsid w:val="00107B02"/>
    <w:rsid w:val="0011363A"/>
    <w:rsid w:val="00113A3F"/>
    <w:rsid w:val="001164FE"/>
    <w:rsid w:val="00121714"/>
    <w:rsid w:val="00124F75"/>
    <w:rsid w:val="00125084"/>
    <w:rsid w:val="00125277"/>
    <w:rsid w:val="00126996"/>
    <w:rsid w:val="00127EFF"/>
    <w:rsid w:val="00131637"/>
    <w:rsid w:val="001373FB"/>
    <w:rsid w:val="001375F7"/>
    <w:rsid w:val="001406A6"/>
    <w:rsid w:val="001408A0"/>
    <w:rsid w:val="00144A85"/>
    <w:rsid w:val="00152C0E"/>
    <w:rsid w:val="001554E9"/>
    <w:rsid w:val="00156CC6"/>
    <w:rsid w:val="00157BB5"/>
    <w:rsid w:val="0016036D"/>
    <w:rsid w:val="00160FED"/>
    <w:rsid w:val="0016276C"/>
    <w:rsid w:val="00162BF1"/>
    <w:rsid w:val="0016560C"/>
    <w:rsid w:val="00166B78"/>
    <w:rsid w:val="00173123"/>
    <w:rsid w:val="00180FE1"/>
    <w:rsid w:val="001836A1"/>
    <w:rsid w:val="00186092"/>
    <w:rsid w:val="0018620A"/>
    <w:rsid w:val="00186683"/>
    <w:rsid w:val="001927A0"/>
    <w:rsid w:val="00193A97"/>
    <w:rsid w:val="001948BE"/>
    <w:rsid w:val="0019547B"/>
    <w:rsid w:val="001A11FC"/>
    <w:rsid w:val="001A12CE"/>
    <w:rsid w:val="001A58C1"/>
    <w:rsid w:val="001A6292"/>
    <w:rsid w:val="001A7511"/>
    <w:rsid w:val="001A7FBE"/>
    <w:rsid w:val="001B2F1E"/>
    <w:rsid w:val="001B3DEC"/>
    <w:rsid w:val="001C33B0"/>
    <w:rsid w:val="001C57E6"/>
    <w:rsid w:val="001C5CBB"/>
    <w:rsid w:val="001C60FE"/>
    <w:rsid w:val="001D465C"/>
    <w:rsid w:val="001D523E"/>
    <w:rsid w:val="001D5E04"/>
    <w:rsid w:val="001D6234"/>
    <w:rsid w:val="001E646A"/>
    <w:rsid w:val="001E682E"/>
    <w:rsid w:val="001F007F"/>
    <w:rsid w:val="001F0D36"/>
    <w:rsid w:val="001F0E33"/>
    <w:rsid w:val="001F271A"/>
    <w:rsid w:val="001F5298"/>
    <w:rsid w:val="001F6521"/>
    <w:rsid w:val="001F7839"/>
    <w:rsid w:val="00201D62"/>
    <w:rsid w:val="00202F3F"/>
    <w:rsid w:val="00207044"/>
    <w:rsid w:val="00207D66"/>
    <w:rsid w:val="002140D1"/>
    <w:rsid w:val="00222847"/>
    <w:rsid w:val="002230E3"/>
    <w:rsid w:val="00223DF8"/>
    <w:rsid w:val="00224BB2"/>
    <w:rsid w:val="002252BC"/>
    <w:rsid w:val="00230064"/>
    <w:rsid w:val="00234884"/>
    <w:rsid w:val="00235240"/>
    <w:rsid w:val="002368FD"/>
    <w:rsid w:val="0024110F"/>
    <w:rsid w:val="002423AB"/>
    <w:rsid w:val="002432E7"/>
    <w:rsid w:val="002440B0"/>
    <w:rsid w:val="00245E88"/>
    <w:rsid w:val="00252779"/>
    <w:rsid w:val="002530D6"/>
    <w:rsid w:val="002545F6"/>
    <w:rsid w:val="0025685C"/>
    <w:rsid w:val="002642E7"/>
    <w:rsid w:val="00271BBF"/>
    <w:rsid w:val="00273519"/>
    <w:rsid w:val="00276C35"/>
    <w:rsid w:val="00276E8F"/>
    <w:rsid w:val="0027792D"/>
    <w:rsid w:val="00282723"/>
    <w:rsid w:val="00282788"/>
    <w:rsid w:val="00283595"/>
    <w:rsid w:val="0028617A"/>
    <w:rsid w:val="00287C0A"/>
    <w:rsid w:val="002919A4"/>
    <w:rsid w:val="00295346"/>
    <w:rsid w:val="0029608A"/>
    <w:rsid w:val="002A0E97"/>
    <w:rsid w:val="002A607C"/>
    <w:rsid w:val="002A6206"/>
    <w:rsid w:val="002A6617"/>
    <w:rsid w:val="002A7E1B"/>
    <w:rsid w:val="002B0EDC"/>
    <w:rsid w:val="002B4718"/>
    <w:rsid w:val="002C137D"/>
    <w:rsid w:val="002C39B5"/>
    <w:rsid w:val="002D354E"/>
    <w:rsid w:val="002D489E"/>
    <w:rsid w:val="002D579B"/>
    <w:rsid w:val="002D6E08"/>
    <w:rsid w:val="002E03F2"/>
    <w:rsid w:val="002E1EB2"/>
    <w:rsid w:val="002E22C2"/>
    <w:rsid w:val="002E2A71"/>
    <w:rsid w:val="002E31D3"/>
    <w:rsid w:val="002E5797"/>
    <w:rsid w:val="002E5C42"/>
    <w:rsid w:val="002E61F8"/>
    <w:rsid w:val="002E6DD1"/>
    <w:rsid w:val="002F027E"/>
    <w:rsid w:val="002F1E03"/>
    <w:rsid w:val="002F1E21"/>
    <w:rsid w:val="002F49F0"/>
    <w:rsid w:val="002F4F7B"/>
    <w:rsid w:val="002F6021"/>
    <w:rsid w:val="002F669C"/>
    <w:rsid w:val="00301D47"/>
    <w:rsid w:val="00312CEA"/>
    <w:rsid w:val="0031327A"/>
    <w:rsid w:val="00314E19"/>
    <w:rsid w:val="00317DF6"/>
    <w:rsid w:val="00320BFA"/>
    <w:rsid w:val="0032378D"/>
    <w:rsid w:val="003255B3"/>
    <w:rsid w:val="003271BF"/>
    <w:rsid w:val="00330D6B"/>
    <w:rsid w:val="003323B0"/>
    <w:rsid w:val="00335048"/>
    <w:rsid w:val="00340AD0"/>
    <w:rsid w:val="00340B6D"/>
    <w:rsid w:val="00340C8E"/>
    <w:rsid w:val="00341207"/>
    <w:rsid w:val="00343D97"/>
    <w:rsid w:val="003442D3"/>
    <w:rsid w:val="00344540"/>
    <w:rsid w:val="00346B5E"/>
    <w:rsid w:val="00347AAB"/>
    <w:rsid w:val="00347AC5"/>
    <w:rsid w:val="003519A3"/>
    <w:rsid w:val="00354283"/>
    <w:rsid w:val="003559EA"/>
    <w:rsid w:val="00357051"/>
    <w:rsid w:val="00362443"/>
    <w:rsid w:val="003648F6"/>
    <w:rsid w:val="0037046F"/>
    <w:rsid w:val="0037051E"/>
    <w:rsid w:val="00377DA7"/>
    <w:rsid w:val="00380035"/>
    <w:rsid w:val="00381303"/>
    <w:rsid w:val="00382993"/>
    <w:rsid w:val="00382DFC"/>
    <w:rsid w:val="00383087"/>
    <w:rsid w:val="003835BF"/>
    <w:rsid w:val="00392CEA"/>
    <w:rsid w:val="003A2776"/>
    <w:rsid w:val="003A2B7D"/>
    <w:rsid w:val="003A4A75"/>
    <w:rsid w:val="003A5366"/>
    <w:rsid w:val="003B27EE"/>
    <w:rsid w:val="003B647A"/>
    <w:rsid w:val="003B67E1"/>
    <w:rsid w:val="003C0027"/>
    <w:rsid w:val="003C5262"/>
    <w:rsid w:val="003C6054"/>
    <w:rsid w:val="003D398C"/>
    <w:rsid w:val="003D473B"/>
    <w:rsid w:val="003D4A12"/>
    <w:rsid w:val="003D4B35"/>
    <w:rsid w:val="003E14B6"/>
    <w:rsid w:val="003E3669"/>
    <w:rsid w:val="003E4F19"/>
    <w:rsid w:val="003E57DE"/>
    <w:rsid w:val="003E6273"/>
    <w:rsid w:val="003F2DCC"/>
    <w:rsid w:val="003F5207"/>
    <w:rsid w:val="003F57DA"/>
    <w:rsid w:val="003F5F25"/>
    <w:rsid w:val="00401034"/>
    <w:rsid w:val="004010F1"/>
    <w:rsid w:val="0040436D"/>
    <w:rsid w:val="00404C3C"/>
    <w:rsid w:val="004064E4"/>
    <w:rsid w:val="00406B0E"/>
    <w:rsid w:val="00410543"/>
    <w:rsid w:val="004109DD"/>
    <w:rsid w:val="00410B87"/>
    <w:rsid w:val="004149F2"/>
    <w:rsid w:val="00415046"/>
    <w:rsid w:val="004173CC"/>
    <w:rsid w:val="0042356B"/>
    <w:rsid w:val="0042420A"/>
    <w:rsid w:val="004243D2"/>
    <w:rsid w:val="00424610"/>
    <w:rsid w:val="00424AD5"/>
    <w:rsid w:val="00426AC6"/>
    <w:rsid w:val="004305F1"/>
    <w:rsid w:val="00430B3D"/>
    <w:rsid w:val="00431C8E"/>
    <w:rsid w:val="00432CF2"/>
    <w:rsid w:val="004337D6"/>
    <w:rsid w:val="004340FB"/>
    <w:rsid w:val="00434189"/>
    <w:rsid w:val="00435424"/>
    <w:rsid w:val="00435CEA"/>
    <w:rsid w:val="00442380"/>
    <w:rsid w:val="004462CF"/>
    <w:rsid w:val="00451B94"/>
    <w:rsid w:val="00451F4D"/>
    <w:rsid w:val="00453D5F"/>
    <w:rsid w:val="004548E4"/>
    <w:rsid w:val="00455AED"/>
    <w:rsid w:val="00455D3C"/>
    <w:rsid w:val="00457457"/>
    <w:rsid w:val="0046051F"/>
    <w:rsid w:val="004624F6"/>
    <w:rsid w:val="004661F2"/>
    <w:rsid w:val="00470C41"/>
    <w:rsid w:val="0047389B"/>
    <w:rsid w:val="0047690F"/>
    <w:rsid w:val="00476C78"/>
    <w:rsid w:val="00482174"/>
    <w:rsid w:val="0048576D"/>
    <w:rsid w:val="00493B1A"/>
    <w:rsid w:val="0049495C"/>
    <w:rsid w:val="00495C9A"/>
    <w:rsid w:val="00497EF6"/>
    <w:rsid w:val="004B18C1"/>
    <w:rsid w:val="004B2A76"/>
    <w:rsid w:val="004B42D8"/>
    <w:rsid w:val="004B6B8F"/>
    <w:rsid w:val="004B7511"/>
    <w:rsid w:val="004B7802"/>
    <w:rsid w:val="004C1B79"/>
    <w:rsid w:val="004D51ED"/>
    <w:rsid w:val="004D56AC"/>
    <w:rsid w:val="004E1D26"/>
    <w:rsid w:val="004E23CE"/>
    <w:rsid w:val="004E516B"/>
    <w:rsid w:val="004F19BC"/>
    <w:rsid w:val="004F3C47"/>
    <w:rsid w:val="004F6ED1"/>
    <w:rsid w:val="00500539"/>
    <w:rsid w:val="00500B94"/>
    <w:rsid w:val="005027F3"/>
    <w:rsid w:val="00503373"/>
    <w:rsid w:val="00503F3F"/>
    <w:rsid w:val="00504693"/>
    <w:rsid w:val="00506314"/>
    <w:rsid w:val="00513427"/>
    <w:rsid w:val="0052058A"/>
    <w:rsid w:val="00526090"/>
    <w:rsid w:val="00527EB2"/>
    <w:rsid w:val="00527FC7"/>
    <w:rsid w:val="005312EB"/>
    <w:rsid w:val="0053200E"/>
    <w:rsid w:val="0053255C"/>
    <w:rsid w:val="00536336"/>
    <w:rsid w:val="0054044B"/>
    <w:rsid w:val="00542ED7"/>
    <w:rsid w:val="00545928"/>
    <w:rsid w:val="00550D4A"/>
    <w:rsid w:val="005524AE"/>
    <w:rsid w:val="00564A29"/>
    <w:rsid w:val="00564FBC"/>
    <w:rsid w:val="0056549F"/>
    <w:rsid w:val="005705A9"/>
    <w:rsid w:val="00571395"/>
    <w:rsid w:val="00572864"/>
    <w:rsid w:val="005733DB"/>
    <w:rsid w:val="0057499B"/>
    <w:rsid w:val="00581BD6"/>
    <w:rsid w:val="0058482B"/>
    <w:rsid w:val="0058508C"/>
    <w:rsid w:val="0058618A"/>
    <w:rsid w:val="00587002"/>
    <w:rsid w:val="00587386"/>
    <w:rsid w:val="00591111"/>
    <w:rsid w:val="00591611"/>
    <w:rsid w:val="00592BA8"/>
    <w:rsid w:val="00592C33"/>
    <w:rsid w:val="005A362B"/>
    <w:rsid w:val="005A4952"/>
    <w:rsid w:val="005A4CE8"/>
    <w:rsid w:val="005B20A1"/>
    <w:rsid w:val="005B2478"/>
    <w:rsid w:val="005B2E12"/>
    <w:rsid w:val="005C21FC"/>
    <w:rsid w:val="005C30AE"/>
    <w:rsid w:val="005D7A0F"/>
    <w:rsid w:val="005E07C8"/>
    <w:rsid w:val="005E13CA"/>
    <w:rsid w:val="005E186C"/>
    <w:rsid w:val="005E1B69"/>
    <w:rsid w:val="005E35F3"/>
    <w:rsid w:val="005E400D"/>
    <w:rsid w:val="005E698D"/>
    <w:rsid w:val="005F09F1"/>
    <w:rsid w:val="005F2314"/>
    <w:rsid w:val="005F645A"/>
    <w:rsid w:val="005F71F9"/>
    <w:rsid w:val="005F7EDE"/>
    <w:rsid w:val="0060060C"/>
    <w:rsid w:val="00605945"/>
    <w:rsid w:val="00607DDF"/>
    <w:rsid w:val="006118D1"/>
    <w:rsid w:val="00611F38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479C"/>
    <w:rsid w:val="00656C00"/>
    <w:rsid w:val="00661967"/>
    <w:rsid w:val="006619AB"/>
    <w:rsid w:val="00661F61"/>
    <w:rsid w:val="00671B49"/>
    <w:rsid w:val="00674155"/>
    <w:rsid w:val="006746CA"/>
    <w:rsid w:val="0067511B"/>
    <w:rsid w:val="0067669E"/>
    <w:rsid w:val="0068687C"/>
    <w:rsid w:val="006916F6"/>
    <w:rsid w:val="00693987"/>
    <w:rsid w:val="00695745"/>
    <w:rsid w:val="0069597E"/>
    <w:rsid w:val="0069600B"/>
    <w:rsid w:val="006974BF"/>
    <w:rsid w:val="006A0A1A"/>
    <w:rsid w:val="006A0BC2"/>
    <w:rsid w:val="006A253C"/>
    <w:rsid w:val="006A2F62"/>
    <w:rsid w:val="006A4477"/>
    <w:rsid w:val="006A5014"/>
    <w:rsid w:val="006A6460"/>
    <w:rsid w:val="006A649A"/>
    <w:rsid w:val="006B0350"/>
    <w:rsid w:val="006B0760"/>
    <w:rsid w:val="006B104E"/>
    <w:rsid w:val="006B2649"/>
    <w:rsid w:val="006B5AEA"/>
    <w:rsid w:val="006B6383"/>
    <w:rsid w:val="006B640D"/>
    <w:rsid w:val="006C4C5E"/>
    <w:rsid w:val="006C61FA"/>
    <w:rsid w:val="006C638D"/>
    <w:rsid w:val="006C783C"/>
    <w:rsid w:val="006D0896"/>
    <w:rsid w:val="006D28E8"/>
    <w:rsid w:val="006D2982"/>
    <w:rsid w:val="006D495C"/>
    <w:rsid w:val="006D6AB0"/>
    <w:rsid w:val="006D795C"/>
    <w:rsid w:val="006E25D2"/>
    <w:rsid w:val="006E394A"/>
    <w:rsid w:val="006E3F76"/>
    <w:rsid w:val="006E462A"/>
    <w:rsid w:val="006E6F5B"/>
    <w:rsid w:val="006E7B1E"/>
    <w:rsid w:val="006F0FE6"/>
    <w:rsid w:val="006F4D32"/>
    <w:rsid w:val="006F4FB0"/>
    <w:rsid w:val="00702097"/>
    <w:rsid w:val="0070391A"/>
    <w:rsid w:val="00704D77"/>
    <w:rsid w:val="00706486"/>
    <w:rsid w:val="00714E7D"/>
    <w:rsid w:val="007214E3"/>
    <w:rsid w:val="007222F7"/>
    <w:rsid w:val="00723FA2"/>
    <w:rsid w:val="00724679"/>
    <w:rsid w:val="00725368"/>
    <w:rsid w:val="00726CE5"/>
    <w:rsid w:val="007304F3"/>
    <w:rsid w:val="00730839"/>
    <w:rsid w:val="00730F60"/>
    <w:rsid w:val="00731041"/>
    <w:rsid w:val="00731647"/>
    <w:rsid w:val="00733FF9"/>
    <w:rsid w:val="00734A84"/>
    <w:rsid w:val="00741EC7"/>
    <w:rsid w:val="00743A21"/>
    <w:rsid w:val="0074608C"/>
    <w:rsid w:val="00746F76"/>
    <w:rsid w:val="00747349"/>
    <w:rsid w:val="00752038"/>
    <w:rsid w:val="0075487F"/>
    <w:rsid w:val="007554DF"/>
    <w:rsid w:val="0075776D"/>
    <w:rsid w:val="00757CA7"/>
    <w:rsid w:val="007613FB"/>
    <w:rsid w:val="00761E34"/>
    <w:rsid w:val="007652F6"/>
    <w:rsid w:val="0076635E"/>
    <w:rsid w:val="00766FAE"/>
    <w:rsid w:val="00770837"/>
    <w:rsid w:val="007722BF"/>
    <w:rsid w:val="00772D72"/>
    <w:rsid w:val="00774F6B"/>
    <w:rsid w:val="00775636"/>
    <w:rsid w:val="0077580B"/>
    <w:rsid w:val="00775D32"/>
    <w:rsid w:val="00777A9E"/>
    <w:rsid w:val="00781167"/>
    <w:rsid w:val="007839AC"/>
    <w:rsid w:val="007854B3"/>
    <w:rsid w:val="007859F8"/>
    <w:rsid w:val="00786CFC"/>
    <w:rsid w:val="0078787D"/>
    <w:rsid w:val="00787FA8"/>
    <w:rsid w:val="00792981"/>
    <w:rsid w:val="007944F8"/>
    <w:rsid w:val="007973E3"/>
    <w:rsid w:val="007974F3"/>
    <w:rsid w:val="007A1883"/>
    <w:rsid w:val="007A4A1F"/>
    <w:rsid w:val="007A6316"/>
    <w:rsid w:val="007A7AAB"/>
    <w:rsid w:val="007C1010"/>
    <w:rsid w:val="007C27DD"/>
    <w:rsid w:val="007C56F8"/>
    <w:rsid w:val="007C6202"/>
    <w:rsid w:val="007C63B5"/>
    <w:rsid w:val="007D0720"/>
    <w:rsid w:val="007D10F2"/>
    <w:rsid w:val="007D207E"/>
    <w:rsid w:val="007D4719"/>
    <w:rsid w:val="007D6046"/>
    <w:rsid w:val="007D6DEC"/>
    <w:rsid w:val="007E25B5"/>
    <w:rsid w:val="007E29A7"/>
    <w:rsid w:val="007E37CC"/>
    <w:rsid w:val="007E41D4"/>
    <w:rsid w:val="007E4284"/>
    <w:rsid w:val="007E468D"/>
    <w:rsid w:val="007E46A1"/>
    <w:rsid w:val="007E730D"/>
    <w:rsid w:val="007E7311"/>
    <w:rsid w:val="007F20C0"/>
    <w:rsid w:val="007F38A6"/>
    <w:rsid w:val="007F403E"/>
    <w:rsid w:val="007F72E1"/>
    <w:rsid w:val="00802D0F"/>
    <w:rsid w:val="008072AC"/>
    <w:rsid w:val="00810CEA"/>
    <w:rsid w:val="00811BC2"/>
    <w:rsid w:val="0081276A"/>
    <w:rsid w:val="00816CF8"/>
    <w:rsid w:val="00823236"/>
    <w:rsid w:val="008233E5"/>
    <w:rsid w:val="008259AD"/>
    <w:rsid w:val="0082665D"/>
    <w:rsid w:val="00831B65"/>
    <w:rsid w:val="008337AD"/>
    <w:rsid w:val="00833DE8"/>
    <w:rsid w:val="00833F47"/>
    <w:rsid w:val="008348C3"/>
    <w:rsid w:val="00834E02"/>
    <w:rsid w:val="008373B4"/>
    <w:rsid w:val="008404C4"/>
    <w:rsid w:val="00845180"/>
    <w:rsid w:val="008461D6"/>
    <w:rsid w:val="00847D37"/>
    <w:rsid w:val="0085001D"/>
    <w:rsid w:val="008527DD"/>
    <w:rsid w:val="00852B45"/>
    <w:rsid w:val="00853DF3"/>
    <w:rsid w:val="00860F63"/>
    <w:rsid w:val="00861B0A"/>
    <w:rsid w:val="008630F2"/>
    <w:rsid w:val="00867CFA"/>
    <w:rsid w:val="00870802"/>
    <w:rsid w:val="00871A41"/>
    <w:rsid w:val="00872A5D"/>
    <w:rsid w:val="00875A78"/>
    <w:rsid w:val="00877829"/>
    <w:rsid w:val="00877FB5"/>
    <w:rsid w:val="00880E00"/>
    <w:rsid w:val="00881734"/>
    <w:rsid w:val="00882F09"/>
    <w:rsid w:val="00883685"/>
    <w:rsid w:val="00886D76"/>
    <w:rsid w:val="00891A02"/>
    <w:rsid w:val="00895760"/>
    <w:rsid w:val="00897019"/>
    <w:rsid w:val="008A1730"/>
    <w:rsid w:val="008A3054"/>
    <w:rsid w:val="008A3072"/>
    <w:rsid w:val="008A37DB"/>
    <w:rsid w:val="008A3F31"/>
    <w:rsid w:val="008A4546"/>
    <w:rsid w:val="008A6E7B"/>
    <w:rsid w:val="008A73BB"/>
    <w:rsid w:val="008B0169"/>
    <w:rsid w:val="008B0A07"/>
    <w:rsid w:val="008B464F"/>
    <w:rsid w:val="008B5A2E"/>
    <w:rsid w:val="008B6C25"/>
    <w:rsid w:val="008B781F"/>
    <w:rsid w:val="008C0069"/>
    <w:rsid w:val="008C1495"/>
    <w:rsid w:val="008C4AD7"/>
    <w:rsid w:val="008C5E2A"/>
    <w:rsid w:val="008C6795"/>
    <w:rsid w:val="008D0565"/>
    <w:rsid w:val="008D2B42"/>
    <w:rsid w:val="008D4159"/>
    <w:rsid w:val="008D5522"/>
    <w:rsid w:val="008D69C5"/>
    <w:rsid w:val="008D7404"/>
    <w:rsid w:val="008E0862"/>
    <w:rsid w:val="008E0F86"/>
    <w:rsid w:val="008E6203"/>
    <w:rsid w:val="008F1B17"/>
    <w:rsid w:val="008F2DC1"/>
    <w:rsid w:val="008F2DEC"/>
    <w:rsid w:val="008F70AD"/>
    <w:rsid w:val="008F7CE2"/>
    <w:rsid w:val="00900DB1"/>
    <w:rsid w:val="009022BF"/>
    <w:rsid w:val="0090239D"/>
    <w:rsid w:val="00904440"/>
    <w:rsid w:val="009054B4"/>
    <w:rsid w:val="00905646"/>
    <w:rsid w:val="00905922"/>
    <w:rsid w:val="009071A2"/>
    <w:rsid w:val="00910A7D"/>
    <w:rsid w:val="00911CD9"/>
    <w:rsid w:val="00912B71"/>
    <w:rsid w:val="00913A35"/>
    <w:rsid w:val="00920E4D"/>
    <w:rsid w:val="009240EF"/>
    <w:rsid w:val="0092508A"/>
    <w:rsid w:val="00926079"/>
    <w:rsid w:val="009261DE"/>
    <w:rsid w:val="00930EC2"/>
    <w:rsid w:val="00931632"/>
    <w:rsid w:val="00932C92"/>
    <w:rsid w:val="00937ABB"/>
    <w:rsid w:val="00940286"/>
    <w:rsid w:val="009426FD"/>
    <w:rsid w:val="0094397F"/>
    <w:rsid w:val="009454E4"/>
    <w:rsid w:val="00946836"/>
    <w:rsid w:val="00946DF9"/>
    <w:rsid w:val="00950EA3"/>
    <w:rsid w:val="00953F41"/>
    <w:rsid w:val="00962DA4"/>
    <w:rsid w:val="00966260"/>
    <w:rsid w:val="0096683A"/>
    <w:rsid w:val="00967611"/>
    <w:rsid w:val="00971DD6"/>
    <w:rsid w:val="00972A6C"/>
    <w:rsid w:val="0097569A"/>
    <w:rsid w:val="009770E1"/>
    <w:rsid w:val="00984240"/>
    <w:rsid w:val="00987F2B"/>
    <w:rsid w:val="0099086E"/>
    <w:rsid w:val="00992107"/>
    <w:rsid w:val="00992E7C"/>
    <w:rsid w:val="00995B07"/>
    <w:rsid w:val="009A2619"/>
    <w:rsid w:val="009A55CC"/>
    <w:rsid w:val="009A5850"/>
    <w:rsid w:val="009A5F10"/>
    <w:rsid w:val="009B10D6"/>
    <w:rsid w:val="009B7355"/>
    <w:rsid w:val="009C02BD"/>
    <w:rsid w:val="009C5CED"/>
    <w:rsid w:val="009C78E6"/>
    <w:rsid w:val="009C7D20"/>
    <w:rsid w:val="009D3825"/>
    <w:rsid w:val="009D65D0"/>
    <w:rsid w:val="009D7E91"/>
    <w:rsid w:val="009E135E"/>
    <w:rsid w:val="009E3C92"/>
    <w:rsid w:val="009E54F4"/>
    <w:rsid w:val="009E5D76"/>
    <w:rsid w:val="009E5F23"/>
    <w:rsid w:val="009E71AD"/>
    <w:rsid w:val="009F06B7"/>
    <w:rsid w:val="009F20F5"/>
    <w:rsid w:val="009F2BFA"/>
    <w:rsid w:val="009F3317"/>
    <w:rsid w:val="009F3A52"/>
    <w:rsid w:val="009F77A4"/>
    <w:rsid w:val="00A012B0"/>
    <w:rsid w:val="00A017C9"/>
    <w:rsid w:val="00A03007"/>
    <w:rsid w:val="00A03A3D"/>
    <w:rsid w:val="00A045C4"/>
    <w:rsid w:val="00A063C8"/>
    <w:rsid w:val="00A07EF3"/>
    <w:rsid w:val="00A10DFA"/>
    <w:rsid w:val="00A13A60"/>
    <w:rsid w:val="00A15AD4"/>
    <w:rsid w:val="00A1766A"/>
    <w:rsid w:val="00A20128"/>
    <w:rsid w:val="00A21708"/>
    <w:rsid w:val="00A22362"/>
    <w:rsid w:val="00A249BA"/>
    <w:rsid w:val="00A271F8"/>
    <w:rsid w:val="00A30176"/>
    <w:rsid w:val="00A307C7"/>
    <w:rsid w:val="00A43AD2"/>
    <w:rsid w:val="00A44581"/>
    <w:rsid w:val="00A45093"/>
    <w:rsid w:val="00A46367"/>
    <w:rsid w:val="00A50EAF"/>
    <w:rsid w:val="00A528FF"/>
    <w:rsid w:val="00A601A7"/>
    <w:rsid w:val="00A602F9"/>
    <w:rsid w:val="00A62D77"/>
    <w:rsid w:val="00A641FF"/>
    <w:rsid w:val="00A650EE"/>
    <w:rsid w:val="00A662C8"/>
    <w:rsid w:val="00A66F07"/>
    <w:rsid w:val="00A67A21"/>
    <w:rsid w:val="00A707DD"/>
    <w:rsid w:val="00A71157"/>
    <w:rsid w:val="00A734E5"/>
    <w:rsid w:val="00A84AD5"/>
    <w:rsid w:val="00A85179"/>
    <w:rsid w:val="00A95B29"/>
    <w:rsid w:val="00A966E6"/>
    <w:rsid w:val="00AA321C"/>
    <w:rsid w:val="00AA56DA"/>
    <w:rsid w:val="00AB2BE3"/>
    <w:rsid w:val="00AB6668"/>
    <w:rsid w:val="00AB7834"/>
    <w:rsid w:val="00AC4340"/>
    <w:rsid w:val="00AC4D5F"/>
    <w:rsid w:val="00AD1D2C"/>
    <w:rsid w:val="00AE0525"/>
    <w:rsid w:val="00AE08DB"/>
    <w:rsid w:val="00AE2729"/>
    <w:rsid w:val="00AE3148"/>
    <w:rsid w:val="00AE3520"/>
    <w:rsid w:val="00AE5AE2"/>
    <w:rsid w:val="00AE5C32"/>
    <w:rsid w:val="00AE5EFA"/>
    <w:rsid w:val="00AE72DB"/>
    <w:rsid w:val="00AE7343"/>
    <w:rsid w:val="00AF21A5"/>
    <w:rsid w:val="00AF2C6A"/>
    <w:rsid w:val="00AF3CFE"/>
    <w:rsid w:val="00AF4431"/>
    <w:rsid w:val="00B00345"/>
    <w:rsid w:val="00B0034C"/>
    <w:rsid w:val="00B00A13"/>
    <w:rsid w:val="00B00D69"/>
    <w:rsid w:val="00B00E04"/>
    <w:rsid w:val="00B05485"/>
    <w:rsid w:val="00B109E3"/>
    <w:rsid w:val="00B1458E"/>
    <w:rsid w:val="00B1464C"/>
    <w:rsid w:val="00B14C51"/>
    <w:rsid w:val="00B15427"/>
    <w:rsid w:val="00B20021"/>
    <w:rsid w:val="00B20FDE"/>
    <w:rsid w:val="00B24506"/>
    <w:rsid w:val="00B266ED"/>
    <w:rsid w:val="00B26BC7"/>
    <w:rsid w:val="00B26C61"/>
    <w:rsid w:val="00B347F3"/>
    <w:rsid w:val="00B42041"/>
    <w:rsid w:val="00B43937"/>
    <w:rsid w:val="00B43FBF"/>
    <w:rsid w:val="00B44F11"/>
    <w:rsid w:val="00B51846"/>
    <w:rsid w:val="00B62369"/>
    <w:rsid w:val="00B62979"/>
    <w:rsid w:val="00B67890"/>
    <w:rsid w:val="00B70056"/>
    <w:rsid w:val="00B72FB7"/>
    <w:rsid w:val="00B73145"/>
    <w:rsid w:val="00B74013"/>
    <w:rsid w:val="00B74015"/>
    <w:rsid w:val="00B74D75"/>
    <w:rsid w:val="00B74F15"/>
    <w:rsid w:val="00B8218E"/>
    <w:rsid w:val="00B823A7"/>
    <w:rsid w:val="00B82A2A"/>
    <w:rsid w:val="00B83664"/>
    <w:rsid w:val="00B87023"/>
    <w:rsid w:val="00B90FA5"/>
    <w:rsid w:val="00B919F1"/>
    <w:rsid w:val="00BA0339"/>
    <w:rsid w:val="00BA12ED"/>
    <w:rsid w:val="00BA2260"/>
    <w:rsid w:val="00BA4758"/>
    <w:rsid w:val="00BA5DA7"/>
    <w:rsid w:val="00BA6448"/>
    <w:rsid w:val="00BA7D5B"/>
    <w:rsid w:val="00BB1195"/>
    <w:rsid w:val="00BB468D"/>
    <w:rsid w:val="00BC0E8D"/>
    <w:rsid w:val="00BC30CD"/>
    <w:rsid w:val="00BC4F14"/>
    <w:rsid w:val="00BC4F18"/>
    <w:rsid w:val="00BC6B4F"/>
    <w:rsid w:val="00BE2697"/>
    <w:rsid w:val="00BE5D8B"/>
    <w:rsid w:val="00BE6551"/>
    <w:rsid w:val="00BF093B"/>
    <w:rsid w:val="00BF751A"/>
    <w:rsid w:val="00C00B88"/>
    <w:rsid w:val="00C01C14"/>
    <w:rsid w:val="00C03886"/>
    <w:rsid w:val="00C06B2A"/>
    <w:rsid w:val="00C11C29"/>
    <w:rsid w:val="00C12EE2"/>
    <w:rsid w:val="00C14042"/>
    <w:rsid w:val="00C22AE4"/>
    <w:rsid w:val="00C22CFA"/>
    <w:rsid w:val="00C22E13"/>
    <w:rsid w:val="00C24404"/>
    <w:rsid w:val="00C26EA4"/>
    <w:rsid w:val="00C27173"/>
    <w:rsid w:val="00C35E57"/>
    <w:rsid w:val="00C35E80"/>
    <w:rsid w:val="00C36C93"/>
    <w:rsid w:val="00C40AA2"/>
    <w:rsid w:val="00C4244F"/>
    <w:rsid w:val="00C42D6C"/>
    <w:rsid w:val="00C458D3"/>
    <w:rsid w:val="00C4624F"/>
    <w:rsid w:val="00C51961"/>
    <w:rsid w:val="00C54C4E"/>
    <w:rsid w:val="00C57C23"/>
    <w:rsid w:val="00C6242A"/>
    <w:rsid w:val="00C632ED"/>
    <w:rsid w:val="00C6497B"/>
    <w:rsid w:val="00C66150"/>
    <w:rsid w:val="00C70596"/>
    <w:rsid w:val="00C70EF5"/>
    <w:rsid w:val="00C718E9"/>
    <w:rsid w:val="00C746F6"/>
    <w:rsid w:val="00C7510A"/>
    <w:rsid w:val="00C756C5"/>
    <w:rsid w:val="00C777D4"/>
    <w:rsid w:val="00C82195"/>
    <w:rsid w:val="00C82CAE"/>
    <w:rsid w:val="00C8442E"/>
    <w:rsid w:val="00C84A28"/>
    <w:rsid w:val="00C85154"/>
    <w:rsid w:val="00C86B0F"/>
    <w:rsid w:val="00C89CD1"/>
    <w:rsid w:val="00C90A62"/>
    <w:rsid w:val="00C930A8"/>
    <w:rsid w:val="00C96D79"/>
    <w:rsid w:val="00C971D3"/>
    <w:rsid w:val="00C9797C"/>
    <w:rsid w:val="00CA108B"/>
    <w:rsid w:val="00CA456F"/>
    <w:rsid w:val="00CA6CDB"/>
    <w:rsid w:val="00CB000D"/>
    <w:rsid w:val="00CB52CF"/>
    <w:rsid w:val="00CB5E13"/>
    <w:rsid w:val="00CC0E5F"/>
    <w:rsid w:val="00CC1BAE"/>
    <w:rsid w:val="00CC3524"/>
    <w:rsid w:val="00CC3F2D"/>
    <w:rsid w:val="00CD27BE"/>
    <w:rsid w:val="00CD29E9"/>
    <w:rsid w:val="00CD2AEC"/>
    <w:rsid w:val="00CD4BBC"/>
    <w:rsid w:val="00CD63E8"/>
    <w:rsid w:val="00CD6A00"/>
    <w:rsid w:val="00CD6F0F"/>
    <w:rsid w:val="00CE0BB7"/>
    <w:rsid w:val="00CE3E9A"/>
    <w:rsid w:val="00CE5C86"/>
    <w:rsid w:val="00CE708B"/>
    <w:rsid w:val="00CF1253"/>
    <w:rsid w:val="00CF26B7"/>
    <w:rsid w:val="00CF3288"/>
    <w:rsid w:val="00CF4892"/>
    <w:rsid w:val="00CF5050"/>
    <w:rsid w:val="00CF6E39"/>
    <w:rsid w:val="00CF72DA"/>
    <w:rsid w:val="00D00915"/>
    <w:rsid w:val="00D01DC3"/>
    <w:rsid w:val="00D0223F"/>
    <w:rsid w:val="00D03B57"/>
    <w:rsid w:val="00D04CE5"/>
    <w:rsid w:val="00D05AAF"/>
    <w:rsid w:val="00D05C1D"/>
    <w:rsid w:val="00D06F21"/>
    <w:rsid w:val="00D070EC"/>
    <w:rsid w:val="00D0769A"/>
    <w:rsid w:val="00D15B4A"/>
    <w:rsid w:val="00D15B4E"/>
    <w:rsid w:val="00D17595"/>
    <w:rsid w:val="00D177E7"/>
    <w:rsid w:val="00D2079F"/>
    <w:rsid w:val="00D213B1"/>
    <w:rsid w:val="00D21BF9"/>
    <w:rsid w:val="00D221FD"/>
    <w:rsid w:val="00D222DE"/>
    <w:rsid w:val="00D26C43"/>
    <w:rsid w:val="00D35CC8"/>
    <w:rsid w:val="00D35DA0"/>
    <w:rsid w:val="00D3713F"/>
    <w:rsid w:val="00D447EF"/>
    <w:rsid w:val="00D466B3"/>
    <w:rsid w:val="00D475E5"/>
    <w:rsid w:val="00D505E2"/>
    <w:rsid w:val="00D5321C"/>
    <w:rsid w:val="00D61E8A"/>
    <w:rsid w:val="00D62BFE"/>
    <w:rsid w:val="00D635C3"/>
    <w:rsid w:val="00D63F8D"/>
    <w:rsid w:val="00D6498F"/>
    <w:rsid w:val="00D7463D"/>
    <w:rsid w:val="00D75DF3"/>
    <w:rsid w:val="00D765F9"/>
    <w:rsid w:val="00D80C05"/>
    <w:rsid w:val="00D80F5A"/>
    <w:rsid w:val="00D80FDF"/>
    <w:rsid w:val="00D8136D"/>
    <w:rsid w:val="00D83DE8"/>
    <w:rsid w:val="00D84943"/>
    <w:rsid w:val="00D850EE"/>
    <w:rsid w:val="00D94AE7"/>
    <w:rsid w:val="00D9641B"/>
    <w:rsid w:val="00D966B3"/>
    <w:rsid w:val="00D970F0"/>
    <w:rsid w:val="00DA4540"/>
    <w:rsid w:val="00DA587E"/>
    <w:rsid w:val="00DA60F4"/>
    <w:rsid w:val="00DA6F41"/>
    <w:rsid w:val="00DA72D4"/>
    <w:rsid w:val="00DB0F8B"/>
    <w:rsid w:val="00DB13F7"/>
    <w:rsid w:val="00DB3052"/>
    <w:rsid w:val="00DB34E4"/>
    <w:rsid w:val="00DB5508"/>
    <w:rsid w:val="00DB694A"/>
    <w:rsid w:val="00DC1AB5"/>
    <w:rsid w:val="00DC1E65"/>
    <w:rsid w:val="00DC293F"/>
    <w:rsid w:val="00DC2B57"/>
    <w:rsid w:val="00DC2D17"/>
    <w:rsid w:val="00DE153C"/>
    <w:rsid w:val="00DE1BE8"/>
    <w:rsid w:val="00DE23BF"/>
    <w:rsid w:val="00DE2DEF"/>
    <w:rsid w:val="00DE3981"/>
    <w:rsid w:val="00DE40DD"/>
    <w:rsid w:val="00DE750F"/>
    <w:rsid w:val="00DE7755"/>
    <w:rsid w:val="00DF0271"/>
    <w:rsid w:val="00DF059A"/>
    <w:rsid w:val="00DF0888"/>
    <w:rsid w:val="00DF3D56"/>
    <w:rsid w:val="00DF6129"/>
    <w:rsid w:val="00DF618F"/>
    <w:rsid w:val="00DF64E9"/>
    <w:rsid w:val="00DF6D19"/>
    <w:rsid w:val="00DF6ED2"/>
    <w:rsid w:val="00DF70F5"/>
    <w:rsid w:val="00DF7E59"/>
    <w:rsid w:val="00E1369F"/>
    <w:rsid w:val="00E2252C"/>
    <w:rsid w:val="00E255F4"/>
    <w:rsid w:val="00E26C6A"/>
    <w:rsid w:val="00E270C0"/>
    <w:rsid w:val="00E34B74"/>
    <w:rsid w:val="00E36BB9"/>
    <w:rsid w:val="00E36D82"/>
    <w:rsid w:val="00E41DDF"/>
    <w:rsid w:val="00E460B9"/>
    <w:rsid w:val="00E50836"/>
    <w:rsid w:val="00E51601"/>
    <w:rsid w:val="00E51965"/>
    <w:rsid w:val="00E52BCB"/>
    <w:rsid w:val="00E55C2C"/>
    <w:rsid w:val="00E638A0"/>
    <w:rsid w:val="00E6552E"/>
    <w:rsid w:val="00E67121"/>
    <w:rsid w:val="00E7198D"/>
    <w:rsid w:val="00E735AF"/>
    <w:rsid w:val="00E74CA6"/>
    <w:rsid w:val="00E75E3D"/>
    <w:rsid w:val="00E808E8"/>
    <w:rsid w:val="00E80E65"/>
    <w:rsid w:val="00E82407"/>
    <w:rsid w:val="00E838B5"/>
    <w:rsid w:val="00E84491"/>
    <w:rsid w:val="00E84876"/>
    <w:rsid w:val="00E84AB9"/>
    <w:rsid w:val="00E86FB7"/>
    <w:rsid w:val="00E90B41"/>
    <w:rsid w:val="00E9731C"/>
    <w:rsid w:val="00E97EE7"/>
    <w:rsid w:val="00EA0E16"/>
    <w:rsid w:val="00EA1565"/>
    <w:rsid w:val="00EA4E4C"/>
    <w:rsid w:val="00EB04B7"/>
    <w:rsid w:val="00EB208D"/>
    <w:rsid w:val="00EB27D3"/>
    <w:rsid w:val="00EB422C"/>
    <w:rsid w:val="00EB775F"/>
    <w:rsid w:val="00EB7992"/>
    <w:rsid w:val="00EC0104"/>
    <w:rsid w:val="00EC0184"/>
    <w:rsid w:val="00EC0406"/>
    <w:rsid w:val="00EC1CAA"/>
    <w:rsid w:val="00EC2D7A"/>
    <w:rsid w:val="00EC5418"/>
    <w:rsid w:val="00EC60BE"/>
    <w:rsid w:val="00EC633A"/>
    <w:rsid w:val="00ED1B9D"/>
    <w:rsid w:val="00ED3C32"/>
    <w:rsid w:val="00ED5FDC"/>
    <w:rsid w:val="00ED729B"/>
    <w:rsid w:val="00EE056F"/>
    <w:rsid w:val="00EE067F"/>
    <w:rsid w:val="00EE6DE9"/>
    <w:rsid w:val="00EF43F5"/>
    <w:rsid w:val="00EF5426"/>
    <w:rsid w:val="00EF6DB3"/>
    <w:rsid w:val="00EF74D7"/>
    <w:rsid w:val="00EF77C9"/>
    <w:rsid w:val="00EF7BF1"/>
    <w:rsid w:val="00F0030C"/>
    <w:rsid w:val="00F00BA3"/>
    <w:rsid w:val="00F017AF"/>
    <w:rsid w:val="00F0210C"/>
    <w:rsid w:val="00F02811"/>
    <w:rsid w:val="00F02D9E"/>
    <w:rsid w:val="00F041C4"/>
    <w:rsid w:val="00F0634F"/>
    <w:rsid w:val="00F125D7"/>
    <w:rsid w:val="00F14812"/>
    <w:rsid w:val="00F1598C"/>
    <w:rsid w:val="00F17246"/>
    <w:rsid w:val="00F17E9B"/>
    <w:rsid w:val="00F20BC6"/>
    <w:rsid w:val="00F21403"/>
    <w:rsid w:val="00F255FC"/>
    <w:rsid w:val="00F259B0"/>
    <w:rsid w:val="00F26A20"/>
    <w:rsid w:val="00F276C9"/>
    <w:rsid w:val="00F31359"/>
    <w:rsid w:val="00F32CEC"/>
    <w:rsid w:val="00F34D8A"/>
    <w:rsid w:val="00F3649F"/>
    <w:rsid w:val="00F37311"/>
    <w:rsid w:val="00F40690"/>
    <w:rsid w:val="00F4255B"/>
    <w:rsid w:val="00F438AF"/>
    <w:rsid w:val="00F43B8F"/>
    <w:rsid w:val="00F46375"/>
    <w:rsid w:val="00F51785"/>
    <w:rsid w:val="00F530D7"/>
    <w:rsid w:val="00F53E62"/>
    <w:rsid w:val="00F541E6"/>
    <w:rsid w:val="00F568E0"/>
    <w:rsid w:val="00F60C03"/>
    <w:rsid w:val="00F62F49"/>
    <w:rsid w:val="00F640BF"/>
    <w:rsid w:val="00F64299"/>
    <w:rsid w:val="00F651CE"/>
    <w:rsid w:val="00F67DB8"/>
    <w:rsid w:val="00F70754"/>
    <w:rsid w:val="00F77926"/>
    <w:rsid w:val="00F80CAF"/>
    <w:rsid w:val="00F81DFD"/>
    <w:rsid w:val="00F83A19"/>
    <w:rsid w:val="00F879A1"/>
    <w:rsid w:val="00F87D9A"/>
    <w:rsid w:val="00F92DA0"/>
    <w:rsid w:val="00F92FC4"/>
    <w:rsid w:val="00F95558"/>
    <w:rsid w:val="00F959FE"/>
    <w:rsid w:val="00F9793C"/>
    <w:rsid w:val="00FA0C14"/>
    <w:rsid w:val="00FA137A"/>
    <w:rsid w:val="00FA5504"/>
    <w:rsid w:val="00FA5879"/>
    <w:rsid w:val="00FA7BAB"/>
    <w:rsid w:val="00FB197D"/>
    <w:rsid w:val="00FB28B3"/>
    <w:rsid w:val="00FB4B02"/>
    <w:rsid w:val="00FB7AFF"/>
    <w:rsid w:val="00FC01A0"/>
    <w:rsid w:val="00FC2831"/>
    <w:rsid w:val="00FC2D40"/>
    <w:rsid w:val="00FC3600"/>
    <w:rsid w:val="00FC3627"/>
    <w:rsid w:val="00FC4A9F"/>
    <w:rsid w:val="00FC565B"/>
    <w:rsid w:val="00FD2313"/>
    <w:rsid w:val="00FD49EB"/>
    <w:rsid w:val="00FD78A7"/>
    <w:rsid w:val="00FE006E"/>
    <w:rsid w:val="00FE197E"/>
    <w:rsid w:val="00FE20E3"/>
    <w:rsid w:val="00FE3660"/>
    <w:rsid w:val="00FF0DF1"/>
    <w:rsid w:val="00FF1ED2"/>
    <w:rsid w:val="00FF26AA"/>
    <w:rsid w:val="01101D26"/>
    <w:rsid w:val="012C0EA2"/>
    <w:rsid w:val="016DF0ED"/>
    <w:rsid w:val="01747C56"/>
    <w:rsid w:val="017BFBBD"/>
    <w:rsid w:val="017F906B"/>
    <w:rsid w:val="018FE734"/>
    <w:rsid w:val="019457E5"/>
    <w:rsid w:val="019F84E5"/>
    <w:rsid w:val="01C8F67D"/>
    <w:rsid w:val="01D83AF3"/>
    <w:rsid w:val="01EDF907"/>
    <w:rsid w:val="02052B6D"/>
    <w:rsid w:val="02278CC8"/>
    <w:rsid w:val="026FBEB0"/>
    <w:rsid w:val="02B97AFC"/>
    <w:rsid w:val="02BF88C4"/>
    <w:rsid w:val="02C7ED7C"/>
    <w:rsid w:val="02D019C2"/>
    <w:rsid w:val="02E17A4A"/>
    <w:rsid w:val="02ED3588"/>
    <w:rsid w:val="030B54CC"/>
    <w:rsid w:val="031A71E9"/>
    <w:rsid w:val="032AB9F3"/>
    <w:rsid w:val="0342A18E"/>
    <w:rsid w:val="034B3CD8"/>
    <w:rsid w:val="03B1F3DA"/>
    <w:rsid w:val="03C19B7B"/>
    <w:rsid w:val="03CA9633"/>
    <w:rsid w:val="03DE677E"/>
    <w:rsid w:val="04040FAA"/>
    <w:rsid w:val="0421B722"/>
    <w:rsid w:val="04303634"/>
    <w:rsid w:val="043E7727"/>
    <w:rsid w:val="04453CD5"/>
    <w:rsid w:val="046CDBF2"/>
    <w:rsid w:val="04843699"/>
    <w:rsid w:val="04BA4D0F"/>
    <w:rsid w:val="04D7996F"/>
    <w:rsid w:val="04DEA477"/>
    <w:rsid w:val="04F0231B"/>
    <w:rsid w:val="05046998"/>
    <w:rsid w:val="0515AB4C"/>
    <w:rsid w:val="0516F106"/>
    <w:rsid w:val="05315A12"/>
    <w:rsid w:val="0531AC5B"/>
    <w:rsid w:val="055034F2"/>
    <w:rsid w:val="056B6DDC"/>
    <w:rsid w:val="05BD8783"/>
    <w:rsid w:val="061A8F6D"/>
    <w:rsid w:val="066521B2"/>
    <w:rsid w:val="068221E5"/>
    <w:rsid w:val="06ED310B"/>
    <w:rsid w:val="070D4E1B"/>
    <w:rsid w:val="071D4E74"/>
    <w:rsid w:val="072A41ED"/>
    <w:rsid w:val="073FCFE9"/>
    <w:rsid w:val="07986A4F"/>
    <w:rsid w:val="079D7157"/>
    <w:rsid w:val="07CA5952"/>
    <w:rsid w:val="07CFA821"/>
    <w:rsid w:val="07DBADB9"/>
    <w:rsid w:val="07F2F777"/>
    <w:rsid w:val="07FAE0EA"/>
    <w:rsid w:val="085024C0"/>
    <w:rsid w:val="085C66A5"/>
    <w:rsid w:val="0862C35A"/>
    <w:rsid w:val="08AD2053"/>
    <w:rsid w:val="08BA8659"/>
    <w:rsid w:val="08CC2F0C"/>
    <w:rsid w:val="08CEBB18"/>
    <w:rsid w:val="08F891F0"/>
    <w:rsid w:val="0902B6F4"/>
    <w:rsid w:val="0915B728"/>
    <w:rsid w:val="095FDA75"/>
    <w:rsid w:val="0981084D"/>
    <w:rsid w:val="09AB8549"/>
    <w:rsid w:val="09B462E2"/>
    <w:rsid w:val="09D725DF"/>
    <w:rsid w:val="0A4A517A"/>
    <w:rsid w:val="0A807B3A"/>
    <w:rsid w:val="0A9DC54C"/>
    <w:rsid w:val="0AA1A8FB"/>
    <w:rsid w:val="0AA8A03E"/>
    <w:rsid w:val="0AB9FDB1"/>
    <w:rsid w:val="0AFF948C"/>
    <w:rsid w:val="0B23BDF6"/>
    <w:rsid w:val="0B3E8E39"/>
    <w:rsid w:val="0B589AD6"/>
    <w:rsid w:val="0B6ADD29"/>
    <w:rsid w:val="0B8009F0"/>
    <w:rsid w:val="0B86328A"/>
    <w:rsid w:val="0B87C582"/>
    <w:rsid w:val="0B99B6FE"/>
    <w:rsid w:val="0BCDD252"/>
    <w:rsid w:val="0BF737D2"/>
    <w:rsid w:val="0C26204B"/>
    <w:rsid w:val="0C5AA1E5"/>
    <w:rsid w:val="0C7F4EAA"/>
    <w:rsid w:val="0CBAD38B"/>
    <w:rsid w:val="0D41F5D9"/>
    <w:rsid w:val="0D9EC8C8"/>
    <w:rsid w:val="0DF7DC28"/>
    <w:rsid w:val="0DFCFEFF"/>
    <w:rsid w:val="0E0D88F5"/>
    <w:rsid w:val="0E207279"/>
    <w:rsid w:val="0E24CA13"/>
    <w:rsid w:val="0E2BA4A5"/>
    <w:rsid w:val="0E2CB799"/>
    <w:rsid w:val="0E3F0DCF"/>
    <w:rsid w:val="0E69AE38"/>
    <w:rsid w:val="0EBF6644"/>
    <w:rsid w:val="0EDEAACB"/>
    <w:rsid w:val="0F147451"/>
    <w:rsid w:val="0F2CD6C6"/>
    <w:rsid w:val="0F305E69"/>
    <w:rsid w:val="0F3D40F8"/>
    <w:rsid w:val="0F416305"/>
    <w:rsid w:val="0F90A607"/>
    <w:rsid w:val="1066140F"/>
    <w:rsid w:val="1080A7A9"/>
    <w:rsid w:val="1080AF64"/>
    <w:rsid w:val="108D6F6D"/>
    <w:rsid w:val="10CAA8F5"/>
    <w:rsid w:val="10CAD7E7"/>
    <w:rsid w:val="10DB24DC"/>
    <w:rsid w:val="10F3AF6D"/>
    <w:rsid w:val="11045BB0"/>
    <w:rsid w:val="11240ACD"/>
    <w:rsid w:val="113B2675"/>
    <w:rsid w:val="1142E706"/>
    <w:rsid w:val="11652F9A"/>
    <w:rsid w:val="1175DD91"/>
    <w:rsid w:val="119A3988"/>
    <w:rsid w:val="119D3882"/>
    <w:rsid w:val="11A407A5"/>
    <w:rsid w:val="11D08A55"/>
    <w:rsid w:val="120B15DC"/>
    <w:rsid w:val="120B578D"/>
    <w:rsid w:val="120F32A1"/>
    <w:rsid w:val="1223AB38"/>
    <w:rsid w:val="124C1513"/>
    <w:rsid w:val="1253B99D"/>
    <w:rsid w:val="12669222"/>
    <w:rsid w:val="12902693"/>
    <w:rsid w:val="12B9A094"/>
    <w:rsid w:val="12C8F700"/>
    <w:rsid w:val="12D7B6EA"/>
    <w:rsid w:val="12EE1F78"/>
    <w:rsid w:val="1300FFFB"/>
    <w:rsid w:val="135917AE"/>
    <w:rsid w:val="135B4B0A"/>
    <w:rsid w:val="1375E5DE"/>
    <w:rsid w:val="13781192"/>
    <w:rsid w:val="13CB7934"/>
    <w:rsid w:val="13FA114C"/>
    <w:rsid w:val="1400CEEC"/>
    <w:rsid w:val="1421B2DB"/>
    <w:rsid w:val="143D4B8E"/>
    <w:rsid w:val="14452CA5"/>
    <w:rsid w:val="14977E1F"/>
    <w:rsid w:val="149BE66B"/>
    <w:rsid w:val="149BF91D"/>
    <w:rsid w:val="14A8578B"/>
    <w:rsid w:val="14E9D3FF"/>
    <w:rsid w:val="15295888"/>
    <w:rsid w:val="158BA35B"/>
    <w:rsid w:val="15A3C664"/>
    <w:rsid w:val="15B57A73"/>
    <w:rsid w:val="15BE2331"/>
    <w:rsid w:val="15DD978C"/>
    <w:rsid w:val="16251342"/>
    <w:rsid w:val="16334E80"/>
    <w:rsid w:val="163CCDB4"/>
    <w:rsid w:val="168717CE"/>
    <w:rsid w:val="16896D4B"/>
    <w:rsid w:val="16912FDB"/>
    <w:rsid w:val="17209A5A"/>
    <w:rsid w:val="173418AE"/>
    <w:rsid w:val="17402B40"/>
    <w:rsid w:val="1740995F"/>
    <w:rsid w:val="17481AC8"/>
    <w:rsid w:val="175F04A9"/>
    <w:rsid w:val="176492EE"/>
    <w:rsid w:val="17736BBF"/>
    <w:rsid w:val="17AF2D56"/>
    <w:rsid w:val="17B3FAA2"/>
    <w:rsid w:val="17BE4653"/>
    <w:rsid w:val="17D399DF"/>
    <w:rsid w:val="17FC0CA1"/>
    <w:rsid w:val="18060F7A"/>
    <w:rsid w:val="180CB055"/>
    <w:rsid w:val="180CE33F"/>
    <w:rsid w:val="180F5356"/>
    <w:rsid w:val="183AB21C"/>
    <w:rsid w:val="183D5FE9"/>
    <w:rsid w:val="18546CEF"/>
    <w:rsid w:val="18A64126"/>
    <w:rsid w:val="18DBFBA1"/>
    <w:rsid w:val="18EDA497"/>
    <w:rsid w:val="18FA33AF"/>
    <w:rsid w:val="194DF8EB"/>
    <w:rsid w:val="196F6A40"/>
    <w:rsid w:val="1970417F"/>
    <w:rsid w:val="1972418C"/>
    <w:rsid w:val="1985A3C0"/>
    <w:rsid w:val="199CF58F"/>
    <w:rsid w:val="19A880B6"/>
    <w:rsid w:val="19AF198A"/>
    <w:rsid w:val="19D20AC8"/>
    <w:rsid w:val="19F62315"/>
    <w:rsid w:val="19FCF44E"/>
    <w:rsid w:val="1A1AD3C4"/>
    <w:rsid w:val="1A22EE39"/>
    <w:rsid w:val="1A3D02BF"/>
    <w:rsid w:val="1A42EE8F"/>
    <w:rsid w:val="1A5F147E"/>
    <w:rsid w:val="1A82C477"/>
    <w:rsid w:val="1A8974F8"/>
    <w:rsid w:val="1AA1E7B3"/>
    <w:rsid w:val="1AB8502E"/>
    <w:rsid w:val="1AE9DBCF"/>
    <w:rsid w:val="1B1B14F2"/>
    <w:rsid w:val="1B217421"/>
    <w:rsid w:val="1B31EF95"/>
    <w:rsid w:val="1B4DE695"/>
    <w:rsid w:val="1B7E6655"/>
    <w:rsid w:val="1B9F4AC1"/>
    <w:rsid w:val="1BCA5253"/>
    <w:rsid w:val="1BFAE4DF"/>
    <w:rsid w:val="1BFC3D6B"/>
    <w:rsid w:val="1C140A82"/>
    <w:rsid w:val="1C254559"/>
    <w:rsid w:val="1C399CF1"/>
    <w:rsid w:val="1C4B542E"/>
    <w:rsid w:val="1C6A4DC0"/>
    <w:rsid w:val="1C966FB3"/>
    <w:rsid w:val="1C9A97E6"/>
    <w:rsid w:val="1D02E84C"/>
    <w:rsid w:val="1D6622B4"/>
    <w:rsid w:val="1D8E88D5"/>
    <w:rsid w:val="1DA26F98"/>
    <w:rsid w:val="1DA59039"/>
    <w:rsid w:val="1DA92BFD"/>
    <w:rsid w:val="1DAFDAE3"/>
    <w:rsid w:val="1DBB1477"/>
    <w:rsid w:val="1DDFD707"/>
    <w:rsid w:val="1E31D4C0"/>
    <w:rsid w:val="1E343F0A"/>
    <w:rsid w:val="1E5E4A08"/>
    <w:rsid w:val="1E9BBA90"/>
    <w:rsid w:val="1EAE5105"/>
    <w:rsid w:val="1EB52585"/>
    <w:rsid w:val="1EF415BE"/>
    <w:rsid w:val="1F0C1DE8"/>
    <w:rsid w:val="1F1E9072"/>
    <w:rsid w:val="1F4AAE04"/>
    <w:rsid w:val="1F7F59D1"/>
    <w:rsid w:val="1FF54410"/>
    <w:rsid w:val="1FFD3806"/>
    <w:rsid w:val="201FC6A4"/>
    <w:rsid w:val="20264894"/>
    <w:rsid w:val="20285DE7"/>
    <w:rsid w:val="2097DE04"/>
    <w:rsid w:val="2098B847"/>
    <w:rsid w:val="20AC9009"/>
    <w:rsid w:val="20AFC440"/>
    <w:rsid w:val="20B23013"/>
    <w:rsid w:val="20C7A462"/>
    <w:rsid w:val="20CA8131"/>
    <w:rsid w:val="20CF4A44"/>
    <w:rsid w:val="20D6CE73"/>
    <w:rsid w:val="20DCD757"/>
    <w:rsid w:val="20FC20E0"/>
    <w:rsid w:val="210630C8"/>
    <w:rsid w:val="210AC690"/>
    <w:rsid w:val="2157880A"/>
    <w:rsid w:val="216B54F2"/>
    <w:rsid w:val="2186DA75"/>
    <w:rsid w:val="21A51BC7"/>
    <w:rsid w:val="21E7BA60"/>
    <w:rsid w:val="21E81CD6"/>
    <w:rsid w:val="21FD0FD8"/>
    <w:rsid w:val="220163C2"/>
    <w:rsid w:val="221388F8"/>
    <w:rsid w:val="22151856"/>
    <w:rsid w:val="2236E2F0"/>
    <w:rsid w:val="2249D28F"/>
    <w:rsid w:val="22798C1D"/>
    <w:rsid w:val="2282DDE7"/>
    <w:rsid w:val="22898200"/>
    <w:rsid w:val="22C4140C"/>
    <w:rsid w:val="22DBE820"/>
    <w:rsid w:val="22FFBF73"/>
    <w:rsid w:val="2305AB18"/>
    <w:rsid w:val="2309ABB6"/>
    <w:rsid w:val="232E245B"/>
    <w:rsid w:val="234C9CEB"/>
    <w:rsid w:val="237A33B0"/>
    <w:rsid w:val="23EADBF8"/>
    <w:rsid w:val="23F059D4"/>
    <w:rsid w:val="2422D0AF"/>
    <w:rsid w:val="243D65BC"/>
    <w:rsid w:val="2448B96F"/>
    <w:rsid w:val="24C33080"/>
    <w:rsid w:val="24E0915A"/>
    <w:rsid w:val="24EC21D0"/>
    <w:rsid w:val="24F645E0"/>
    <w:rsid w:val="24F94A3B"/>
    <w:rsid w:val="2509A82E"/>
    <w:rsid w:val="252A4288"/>
    <w:rsid w:val="254663ED"/>
    <w:rsid w:val="25577E7D"/>
    <w:rsid w:val="256FF72D"/>
    <w:rsid w:val="2575C471"/>
    <w:rsid w:val="25889D8E"/>
    <w:rsid w:val="25C26C2F"/>
    <w:rsid w:val="260D9976"/>
    <w:rsid w:val="261B597B"/>
    <w:rsid w:val="266B5177"/>
    <w:rsid w:val="268ED878"/>
    <w:rsid w:val="26AF12CF"/>
    <w:rsid w:val="26C612E9"/>
    <w:rsid w:val="26C6F26F"/>
    <w:rsid w:val="26DE8522"/>
    <w:rsid w:val="26FCA308"/>
    <w:rsid w:val="273317EC"/>
    <w:rsid w:val="2756BD29"/>
    <w:rsid w:val="276CC72C"/>
    <w:rsid w:val="282EB0A6"/>
    <w:rsid w:val="283CA4D6"/>
    <w:rsid w:val="2841E757"/>
    <w:rsid w:val="285041DB"/>
    <w:rsid w:val="2888C367"/>
    <w:rsid w:val="28A1D1A7"/>
    <w:rsid w:val="28B2D897"/>
    <w:rsid w:val="28B8C2E9"/>
    <w:rsid w:val="28FA0CF1"/>
    <w:rsid w:val="291813A2"/>
    <w:rsid w:val="2920E557"/>
    <w:rsid w:val="292B1777"/>
    <w:rsid w:val="2950286D"/>
    <w:rsid w:val="2950A7F4"/>
    <w:rsid w:val="295C84E3"/>
    <w:rsid w:val="296C0A3B"/>
    <w:rsid w:val="297D3129"/>
    <w:rsid w:val="29891450"/>
    <w:rsid w:val="29B4027D"/>
    <w:rsid w:val="29CD2820"/>
    <w:rsid w:val="29EE66A7"/>
    <w:rsid w:val="2A101D59"/>
    <w:rsid w:val="2A101D72"/>
    <w:rsid w:val="2A202A3B"/>
    <w:rsid w:val="2A6028A0"/>
    <w:rsid w:val="2A896600"/>
    <w:rsid w:val="2A95DD52"/>
    <w:rsid w:val="2ACAD775"/>
    <w:rsid w:val="2AD559AB"/>
    <w:rsid w:val="2B03FDF9"/>
    <w:rsid w:val="2B06ED75"/>
    <w:rsid w:val="2B1D6D50"/>
    <w:rsid w:val="2B5A8713"/>
    <w:rsid w:val="2B68FB3B"/>
    <w:rsid w:val="2B855862"/>
    <w:rsid w:val="2B9CD054"/>
    <w:rsid w:val="2BD14B5D"/>
    <w:rsid w:val="2BDB84C6"/>
    <w:rsid w:val="2BE17861"/>
    <w:rsid w:val="2BE6A575"/>
    <w:rsid w:val="2BFBF901"/>
    <w:rsid w:val="2C253661"/>
    <w:rsid w:val="2C36A34C"/>
    <w:rsid w:val="2C3A3A76"/>
    <w:rsid w:val="2C4B0E05"/>
    <w:rsid w:val="2C6DD2CE"/>
    <w:rsid w:val="2C968762"/>
    <w:rsid w:val="2CC18EFC"/>
    <w:rsid w:val="2CCD6905"/>
    <w:rsid w:val="2D04C8E2"/>
    <w:rsid w:val="2D8B8F48"/>
    <w:rsid w:val="2DB47D94"/>
    <w:rsid w:val="2DB4C3D6"/>
    <w:rsid w:val="2DC08528"/>
    <w:rsid w:val="2DE91284"/>
    <w:rsid w:val="2E09941E"/>
    <w:rsid w:val="2EC7BA44"/>
    <w:rsid w:val="2EF7DBEF"/>
    <w:rsid w:val="2EFA1D3D"/>
    <w:rsid w:val="2EFD7A02"/>
    <w:rsid w:val="2F21DE3B"/>
    <w:rsid w:val="2F669C3D"/>
    <w:rsid w:val="2F71AC82"/>
    <w:rsid w:val="2FC0F92E"/>
    <w:rsid w:val="30215B7E"/>
    <w:rsid w:val="303603BA"/>
    <w:rsid w:val="3049AA12"/>
    <w:rsid w:val="304AC29E"/>
    <w:rsid w:val="30606BC4"/>
    <w:rsid w:val="30B88F76"/>
    <w:rsid w:val="30D04163"/>
    <w:rsid w:val="30DE1E61"/>
    <w:rsid w:val="31051ED6"/>
    <w:rsid w:val="3123406E"/>
    <w:rsid w:val="314E4BD9"/>
    <w:rsid w:val="31627906"/>
    <w:rsid w:val="31FD3EF4"/>
    <w:rsid w:val="321E5D86"/>
    <w:rsid w:val="3279EEC2"/>
    <w:rsid w:val="32996FD0"/>
    <w:rsid w:val="32CA62E6"/>
    <w:rsid w:val="331D19A5"/>
    <w:rsid w:val="331FF777"/>
    <w:rsid w:val="332A5237"/>
    <w:rsid w:val="33318FB0"/>
    <w:rsid w:val="3335F6ED"/>
    <w:rsid w:val="334266F9"/>
    <w:rsid w:val="33570FF2"/>
    <w:rsid w:val="336DF38A"/>
    <w:rsid w:val="33740F76"/>
    <w:rsid w:val="3381C5FA"/>
    <w:rsid w:val="33BA0191"/>
    <w:rsid w:val="33EEB9C8"/>
    <w:rsid w:val="34070AE6"/>
    <w:rsid w:val="34100E14"/>
    <w:rsid w:val="3411A5E7"/>
    <w:rsid w:val="344FA5EC"/>
    <w:rsid w:val="346D7572"/>
    <w:rsid w:val="34845719"/>
    <w:rsid w:val="34845965"/>
    <w:rsid w:val="348C3EA3"/>
    <w:rsid w:val="35143B27"/>
    <w:rsid w:val="3544F7E8"/>
    <w:rsid w:val="35641066"/>
    <w:rsid w:val="357B6909"/>
    <w:rsid w:val="35C2FC4A"/>
    <w:rsid w:val="35D88FF9"/>
    <w:rsid w:val="3659375D"/>
    <w:rsid w:val="36609596"/>
    <w:rsid w:val="369A2A0F"/>
    <w:rsid w:val="36A1EB3F"/>
    <w:rsid w:val="36AF6353"/>
    <w:rsid w:val="36C14B4C"/>
    <w:rsid w:val="36D61279"/>
    <w:rsid w:val="36E75DF1"/>
    <w:rsid w:val="36F04565"/>
    <w:rsid w:val="3721084D"/>
    <w:rsid w:val="372ACE56"/>
    <w:rsid w:val="373EABA8"/>
    <w:rsid w:val="3754E528"/>
    <w:rsid w:val="375C3435"/>
    <w:rsid w:val="3770B9E1"/>
    <w:rsid w:val="37D947D9"/>
    <w:rsid w:val="3820A6E4"/>
    <w:rsid w:val="3820F926"/>
    <w:rsid w:val="3835FA70"/>
    <w:rsid w:val="383DBBA0"/>
    <w:rsid w:val="3843A972"/>
    <w:rsid w:val="3861D078"/>
    <w:rsid w:val="386704E5"/>
    <w:rsid w:val="3896F22E"/>
    <w:rsid w:val="38E8FD8E"/>
    <w:rsid w:val="393A86E2"/>
    <w:rsid w:val="397E33B5"/>
    <w:rsid w:val="39D37493"/>
    <w:rsid w:val="3A0A2E33"/>
    <w:rsid w:val="3A1683BD"/>
    <w:rsid w:val="3A17D668"/>
    <w:rsid w:val="3A19045D"/>
    <w:rsid w:val="3A4A384A"/>
    <w:rsid w:val="3A6CBC76"/>
    <w:rsid w:val="3A6D007C"/>
    <w:rsid w:val="3A93ABD1"/>
    <w:rsid w:val="3A9B5CDB"/>
    <w:rsid w:val="3ABA3B0E"/>
    <w:rsid w:val="3ACDF77F"/>
    <w:rsid w:val="3AD07BA0"/>
    <w:rsid w:val="3B1163FF"/>
    <w:rsid w:val="3B1386C5"/>
    <w:rsid w:val="3B384934"/>
    <w:rsid w:val="3B5DCA3D"/>
    <w:rsid w:val="3B65F6A8"/>
    <w:rsid w:val="3B9C6A65"/>
    <w:rsid w:val="3BA850D2"/>
    <w:rsid w:val="3BC02677"/>
    <w:rsid w:val="3BD2BFAF"/>
    <w:rsid w:val="3C080B03"/>
    <w:rsid w:val="3C3A50D3"/>
    <w:rsid w:val="3C52ACF6"/>
    <w:rsid w:val="3C584BC6"/>
    <w:rsid w:val="3C769769"/>
    <w:rsid w:val="3C8A426C"/>
    <w:rsid w:val="3C8ABF8B"/>
    <w:rsid w:val="3CA62F39"/>
    <w:rsid w:val="3CD07903"/>
    <w:rsid w:val="3CD9C413"/>
    <w:rsid w:val="3CE00690"/>
    <w:rsid w:val="3D096B93"/>
    <w:rsid w:val="3D1D58D2"/>
    <w:rsid w:val="3D22DA32"/>
    <w:rsid w:val="3D2A5F9C"/>
    <w:rsid w:val="3D2E71E8"/>
    <w:rsid w:val="3D5EEAA8"/>
    <w:rsid w:val="3DA0C5C3"/>
    <w:rsid w:val="3DEE7ED1"/>
    <w:rsid w:val="3DFD2E86"/>
    <w:rsid w:val="3E059841"/>
    <w:rsid w:val="3E0DAD05"/>
    <w:rsid w:val="3E220CAC"/>
    <w:rsid w:val="3E41FF9A"/>
    <w:rsid w:val="3E5C85D9"/>
    <w:rsid w:val="3E7ADD43"/>
    <w:rsid w:val="3E803ECA"/>
    <w:rsid w:val="3E888F16"/>
    <w:rsid w:val="3EC1D122"/>
    <w:rsid w:val="3EF2FD84"/>
    <w:rsid w:val="3EF3C956"/>
    <w:rsid w:val="3F1BE2B7"/>
    <w:rsid w:val="3F20E358"/>
    <w:rsid w:val="3F36B122"/>
    <w:rsid w:val="3FA168A2"/>
    <w:rsid w:val="3FA80BFE"/>
    <w:rsid w:val="3FC99E69"/>
    <w:rsid w:val="3FD19BBB"/>
    <w:rsid w:val="403AA3B1"/>
    <w:rsid w:val="404E9A06"/>
    <w:rsid w:val="406DE11D"/>
    <w:rsid w:val="40BE726C"/>
    <w:rsid w:val="40DA1E37"/>
    <w:rsid w:val="40E16DE9"/>
    <w:rsid w:val="40FF00AA"/>
    <w:rsid w:val="410F411C"/>
    <w:rsid w:val="412F8C0D"/>
    <w:rsid w:val="413A3C12"/>
    <w:rsid w:val="415BF72D"/>
    <w:rsid w:val="416CF873"/>
    <w:rsid w:val="41729388"/>
    <w:rsid w:val="41BF571A"/>
    <w:rsid w:val="41C0F22E"/>
    <w:rsid w:val="41D25B77"/>
    <w:rsid w:val="41D67412"/>
    <w:rsid w:val="41DCDCB6"/>
    <w:rsid w:val="421EC657"/>
    <w:rsid w:val="42514437"/>
    <w:rsid w:val="42EAAC6A"/>
    <w:rsid w:val="43009568"/>
    <w:rsid w:val="43292BE6"/>
    <w:rsid w:val="4341E4F2"/>
    <w:rsid w:val="439051B5"/>
    <w:rsid w:val="43A3336C"/>
    <w:rsid w:val="43A4B0D8"/>
    <w:rsid w:val="43D510EF"/>
    <w:rsid w:val="43F1411A"/>
    <w:rsid w:val="440C811F"/>
    <w:rsid w:val="442D80EB"/>
    <w:rsid w:val="44329EE2"/>
    <w:rsid w:val="443F766C"/>
    <w:rsid w:val="44646F18"/>
    <w:rsid w:val="44914E30"/>
    <w:rsid w:val="44AC109F"/>
    <w:rsid w:val="44B7CAE1"/>
    <w:rsid w:val="44CC6890"/>
    <w:rsid w:val="44F7A6D2"/>
    <w:rsid w:val="45147D78"/>
    <w:rsid w:val="451C50AE"/>
    <w:rsid w:val="4525FE91"/>
    <w:rsid w:val="45273D31"/>
    <w:rsid w:val="45408139"/>
    <w:rsid w:val="455CEE98"/>
    <w:rsid w:val="457E8BD9"/>
    <w:rsid w:val="45840A77"/>
    <w:rsid w:val="45E72FD8"/>
    <w:rsid w:val="461E873D"/>
    <w:rsid w:val="46A37616"/>
    <w:rsid w:val="46DAD42E"/>
    <w:rsid w:val="470FB3A3"/>
    <w:rsid w:val="47127B30"/>
    <w:rsid w:val="47461F4B"/>
    <w:rsid w:val="474F99C1"/>
    <w:rsid w:val="477CDDFB"/>
    <w:rsid w:val="47D4B04E"/>
    <w:rsid w:val="4806CD98"/>
    <w:rsid w:val="480B5113"/>
    <w:rsid w:val="482F6A08"/>
    <w:rsid w:val="484C1E3A"/>
    <w:rsid w:val="485903D6"/>
    <w:rsid w:val="48658CD9"/>
    <w:rsid w:val="4876A48F"/>
    <w:rsid w:val="48F88C25"/>
    <w:rsid w:val="4918AE5C"/>
    <w:rsid w:val="49423500"/>
    <w:rsid w:val="4942AA7D"/>
    <w:rsid w:val="49516246"/>
    <w:rsid w:val="49519866"/>
    <w:rsid w:val="495627FF"/>
    <w:rsid w:val="495B293C"/>
    <w:rsid w:val="496F09BE"/>
    <w:rsid w:val="497092B4"/>
    <w:rsid w:val="49C10CB4"/>
    <w:rsid w:val="49D67812"/>
    <w:rsid w:val="49E7EE9B"/>
    <w:rsid w:val="49FC9725"/>
    <w:rsid w:val="4A51FCFC"/>
    <w:rsid w:val="4A835717"/>
    <w:rsid w:val="4ABA7335"/>
    <w:rsid w:val="4AD40A4A"/>
    <w:rsid w:val="4AF4B20E"/>
    <w:rsid w:val="4AFE719B"/>
    <w:rsid w:val="4B369F98"/>
    <w:rsid w:val="4B4215CF"/>
    <w:rsid w:val="4B7C6014"/>
    <w:rsid w:val="4B9816BB"/>
    <w:rsid w:val="4B9999D7"/>
    <w:rsid w:val="4B9CBF7C"/>
    <w:rsid w:val="4BA7252F"/>
    <w:rsid w:val="4BBB16BC"/>
    <w:rsid w:val="4C07CE03"/>
    <w:rsid w:val="4C117488"/>
    <w:rsid w:val="4C24BACA"/>
    <w:rsid w:val="4C43B627"/>
    <w:rsid w:val="4C4435F7"/>
    <w:rsid w:val="4C5093BB"/>
    <w:rsid w:val="4C635ADC"/>
    <w:rsid w:val="4C887737"/>
    <w:rsid w:val="4CB735C8"/>
    <w:rsid w:val="4CE1F0DA"/>
    <w:rsid w:val="4CF30B44"/>
    <w:rsid w:val="4D1A877F"/>
    <w:rsid w:val="4D2C188B"/>
    <w:rsid w:val="4D311076"/>
    <w:rsid w:val="4D326AC1"/>
    <w:rsid w:val="4D596485"/>
    <w:rsid w:val="4D62CAD8"/>
    <w:rsid w:val="4D839708"/>
    <w:rsid w:val="4D9BA46F"/>
    <w:rsid w:val="4DBAF7D9"/>
    <w:rsid w:val="4DF01728"/>
    <w:rsid w:val="4E07D8F5"/>
    <w:rsid w:val="4E0F6337"/>
    <w:rsid w:val="4E0FE65A"/>
    <w:rsid w:val="4E1B8560"/>
    <w:rsid w:val="4E3D78EE"/>
    <w:rsid w:val="4E536575"/>
    <w:rsid w:val="4E6A0536"/>
    <w:rsid w:val="4E6BF726"/>
    <w:rsid w:val="4E87B89C"/>
    <w:rsid w:val="4E8D96F8"/>
    <w:rsid w:val="4EA4ED3D"/>
    <w:rsid w:val="4EBFEF28"/>
    <w:rsid w:val="4ECCE0D7"/>
    <w:rsid w:val="4ED4CE5D"/>
    <w:rsid w:val="4F2D352B"/>
    <w:rsid w:val="4F37B4C5"/>
    <w:rsid w:val="4FBE451C"/>
    <w:rsid w:val="4FD59F6D"/>
    <w:rsid w:val="4FDFF47E"/>
    <w:rsid w:val="500FAA1F"/>
    <w:rsid w:val="5013D1E4"/>
    <w:rsid w:val="501F39E9"/>
    <w:rsid w:val="50688E17"/>
    <w:rsid w:val="507900E9"/>
    <w:rsid w:val="508ACD33"/>
    <w:rsid w:val="50B5FE71"/>
    <w:rsid w:val="5118AC2C"/>
    <w:rsid w:val="512526F8"/>
    <w:rsid w:val="513213B1"/>
    <w:rsid w:val="5145B8F1"/>
    <w:rsid w:val="51A5CFED"/>
    <w:rsid w:val="51DDC3AF"/>
    <w:rsid w:val="51E32989"/>
    <w:rsid w:val="520223D7"/>
    <w:rsid w:val="52165AB8"/>
    <w:rsid w:val="52268F55"/>
    <w:rsid w:val="5236A0A2"/>
    <w:rsid w:val="5254FCD7"/>
    <w:rsid w:val="5259EC26"/>
    <w:rsid w:val="5282B9EB"/>
    <w:rsid w:val="52A4FBB1"/>
    <w:rsid w:val="52AACC5B"/>
    <w:rsid w:val="52B2EE18"/>
    <w:rsid w:val="52B8478A"/>
    <w:rsid w:val="52CD9B16"/>
    <w:rsid w:val="52E21263"/>
    <w:rsid w:val="52E9F95E"/>
    <w:rsid w:val="52FDC477"/>
    <w:rsid w:val="53034394"/>
    <w:rsid w:val="532AC8D5"/>
    <w:rsid w:val="535811CE"/>
    <w:rsid w:val="537D960A"/>
    <w:rsid w:val="5388683D"/>
    <w:rsid w:val="53B97E74"/>
    <w:rsid w:val="53C3CF67"/>
    <w:rsid w:val="53CFE44A"/>
    <w:rsid w:val="53D1DC88"/>
    <w:rsid w:val="545BB683"/>
    <w:rsid w:val="54B4BD66"/>
    <w:rsid w:val="54C963FD"/>
    <w:rsid w:val="54F56B55"/>
    <w:rsid w:val="551D552D"/>
    <w:rsid w:val="5531E480"/>
    <w:rsid w:val="556BB4AB"/>
    <w:rsid w:val="55EC5C77"/>
    <w:rsid w:val="55FED334"/>
    <w:rsid w:val="5600BF01"/>
    <w:rsid w:val="5601B451"/>
    <w:rsid w:val="560584D4"/>
    <w:rsid w:val="562262A2"/>
    <w:rsid w:val="56EFEC6C"/>
    <w:rsid w:val="56F4A490"/>
    <w:rsid w:val="57612D46"/>
    <w:rsid w:val="57722361"/>
    <w:rsid w:val="577FDB70"/>
    <w:rsid w:val="579A6591"/>
    <w:rsid w:val="57B9783E"/>
    <w:rsid w:val="57D41B03"/>
    <w:rsid w:val="57D964F4"/>
    <w:rsid w:val="57DAFA07"/>
    <w:rsid w:val="57F8EDA5"/>
    <w:rsid w:val="5806F330"/>
    <w:rsid w:val="5825D05A"/>
    <w:rsid w:val="5828946F"/>
    <w:rsid w:val="582AA9D5"/>
    <w:rsid w:val="584A9E89"/>
    <w:rsid w:val="588BBCCD"/>
    <w:rsid w:val="58D660CD"/>
    <w:rsid w:val="58E02A03"/>
    <w:rsid w:val="59374D02"/>
    <w:rsid w:val="5944D52E"/>
    <w:rsid w:val="59588D93"/>
    <w:rsid w:val="598A9E2A"/>
    <w:rsid w:val="59927D69"/>
    <w:rsid w:val="59CEE523"/>
    <w:rsid w:val="59D9A5DC"/>
    <w:rsid w:val="59FD6C38"/>
    <w:rsid w:val="5A31EA85"/>
    <w:rsid w:val="5A400778"/>
    <w:rsid w:val="5A7B425A"/>
    <w:rsid w:val="5A7BFA64"/>
    <w:rsid w:val="5A81237B"/>
    <w:rsid w:val="5AA16E2A"/>
    <w:rsid w:val="5AE3D563"/>
    <w:rsid w:val="5AEA2E14"/>
    <w:rsid w:val="5B144B0E"/>
    <w:rsid w:val="5B285271"/>
    <w:rsid w:val="5B3E93F2"/>
    <w:rsid w:val="5B453B9C"/>
    <w:rsid w:val="5B67DB08"/>
    <w:rsid w:val="5B6FC88E"/>
    <w:rsid w:val="5B9D6428"/>
    <w:rsid w:val="5BA11473"/>
    <w:rsid w:val="5BBF22B4"/>
    <w:rsid w:val="5BF55435"/>
    <w:rsid w:val="5C1B1DBE"/>
    <w:rsid w:val="5C274CD7"/>
    <w:rsid w:val="5C4754C9"/>
    <w:rsid w:val="5C4C26FB"/>
    <w:rsid w:val="5C54EBBF"/>
    <w:rsid w:val="5C6E14B8"/>
    <w:rsid w:val="5C8DEBFB"/>
    <w:rsid w:val="5CD43753"/>
    <w:rsid w:val="5D058AF3"/>
    <w:rsid w:val="5D0B876D"/>
    <w:rsid w:val="5DA4C8D4"/>
    <w:rsid w:val="5DB62B27"/>
    <w:rsid w:val="5DE15108"/>
    <w:rsid w:val="5DEAB175"/>
    <w:rsid w:val="5E05F2EF"/>
    <w:rsid w:val="5E197D05"/>
    <w:rsid w:val="5E46F785"/>
    <w:rsid w:val="5EA87124"/>
    <w:rsid w:val="5ECE66B1"/>
    <w:rsid w:val="5F382978"/>
    <w:rsid w:val="5F3CC119"/>
    <w:rsid w:val="5F5B09AE"/>
    <w:rsid w:val="5F90412B"/>
    <w:rsid w:val="5F933EBD"/>
    <w:rsid w:val="5FC1BAA6"/>
    <w:rsid w:val="601FA97D"/>
    <w:rsid w:val="604339B1"/>
    <w:rsid w:val="6081CA9D"/>
    <w:rsid w:val="6089E9F9"/>
    <w:rsid w:val="60D66643"/>
    <w:rsid w:val="60E6514F"/>
    <w:rsid w:val="6126B508"/>
    <w:rsid w:val="61400B10"/>
    <w:rsid w:val="61419EA7"/>
    <w:rsid w:val="6153663E"/>
    <w:rsid w:val="617AE172"/>
    <w:rsid w:val="618EFEDF"/>
    <w:rsid w:val="6190F7A8"/>
    <w:rsid w:val="61C83ADD"/>
    <w:rsid w:val="61E51CCF"/>
    <w:rsid w:val="6232B563"/>
    <w:rsid w:val="6275CE81"/>
    <w:rsid w:val="62CB0A17"/>
    <w:rsid w:val="62CC53BE"/>
    <w:rsid w:val="62DB4F06"/>
    <w:rsid w:val="62EA50D5"/>
    <w:rsid w:val="62EBAC66"/>
    <w:rsid w:val="62F67E99"/>
    <w:rsid w:val="634324AA"/>
    <w:rsid w:val="63902DFF"/>
    <w:rsid w:val="63A33F95"/>
    <w:rsid w:val="63EB491E"/>
    <w:rsid w:val="6404650D"/>
    <w:rsid w:val="6486E2CC"/>
    <w:rsid w:val="648A6032"/>
    <w:rsid w:val="649B63FA"/>
    <w:rsid w:val="64A39C46"/>
    <w:rsid w:val="64A8446D"/>
    <w:rsid w:val="64AD8DE9"/>
    <w:rsid w:val="64BDE074"/>
    <w:rsid w:val="64F54EE8"/>
    <w:rsid w:val="6504357D"/>
    <w:rsid w:val="6510CE10"/>
    <w:rsid w:val="6522B272"/>
    <w:rsid w:val="654C1F63"/>
    <w:rsid w:val="658F88CD"/>
    <w:rsid w:val="6595E551"/>
    <w:rsid w:val="659965C5"/>
    <w:rsid w:val="65DE1B79"/>
    <w:rsid w:val="65EB1612"/>
    <w:rsid w:val="65F8C29A"/>
    <w:rsid w:val="66020DBF"/>
    <w:rsid w:val="660636CE"/>
    <w:rsid w:val="6611AC5D"/>
    <w:rsid w:val="6617D3CD"/>
    <w:rsid w:val="666468CB"/>
    <w:rsid w:val="667A180C"/>
    <w:rsid w:val="6695AF5C"/>
    <w:rsid w:val="66C7CEC1"/>
    <w:rsid w:val="66E7EFC4"/>
    <w:rsid w:val="66FED5C2"/>
    <w:rsid w:val="672FD29F"/>
    <w:rsid w:val="673BA097"/>
    <w:rsid w:val="6742B76F"/>
    <w:rsid w:val="6757A2B2"/>
    <w:rsid w:val="677B2DAD"/>
    <w:rsid w:val="67AB3B98"/>
    <w:rsid w:val="67D456CD"/>
    <w:rsid w:val="6800392C"/>
    <w:rsid w:val="681F160F"/>
    <w:rsid w:val="68278933"/>
    <w:rsid w:val="68317FBD"/>
    <w:rsid w:val="68862F9E"/>
    <w:rsid w:val="68B5C3C5"/>
    <w:rsid w:val="68B7E342"/>
    <w:rsid w:val="68E37FFE"/>
    <w:rsid w:val="68EAD4A9"/>
    <w:rsid w:val="692C3669"/>
    <w:rsid w:val="695AEDEA"/>
    <w:rsid w:val="6960CFAA"/>
    <w:rsid w:val="6968ECB8"/>
    <w:rsid w:val="696ECC44"/>
    <w:rsid w:val="697D8F53"/>
    <w:rsid w:val="6990F1A1"/>
    <w:rsid w:val="699C098D"/>
    <w:rsid w:val="69BB1417"/>
    <w:rsid w:val="6A42D43E"/>
    <w:rsid w:val="6A501944"/>
    <w:rsid w:val="6A520724"/>
    <w:rsid w:val="6A73A691"/>
    <w:rsid w:val="6A7F505F"/>
    <w:rsid w:val="6A86790E"/>
    <w:rsid w:val="6ABEA41E"/>
    <w:rsid w:val="6AF69870"/>
    <w:rsid w:val="6B37D9EE"/>
    <w:rsid w:val="6B597B17"/>
    <w:rsid w:val="6B6384EB"/>
    <w:rsid w:val="6B9A120A"/>
    <w:rsid w:val="6B9B3FE4"/>
    <w:rsid w:val="6BA2CA26"/>
    <w:rsid w:val="6BEF8404"/>
    <w:rsid w:val="6BF6A295"/>
    <w:rsid w:val="6C5EB2C7"/>
    <w:rsid w:val="6C6120C4"/>
    <w:rsid w:val="6C8AEA22"/>
    <w:rsid w:val="6C8C2608"/>
    <w:rsid w:val="6C9268D1"/>
    <w:rsid w:val="6C928EAC"/>
    <w:rsid w:val="6CA40FC5"/>
    <w:rsid w:val="6CA53428"/>
    <w:rsid w:val="6CB1D27C"/>
    <w:rsid w:val="6CB7F712"/>
    <w:rsid w:val="6CE94C02"/>
    <w:rsid w:val="6D2B5472"/>
    <w:rsid w:val="6D2C662B"/>
    <w:rsid w:val="6D36049E"/>
    <w:rsid w:val="6D467AB1"/>
    <w:rsid w:val="6D4A4EC0"/>
    <w:rsid w:val="6D55BA20"/>
    <w:rsid w:val="6D603BE9"/>
    <w:rsid w:val="6D7FD53A"/>
    <w:rsid w:val="6D8AED47"/>
    <w:rsid w:val="6DA25F33"/>
    <w:rsid w:val="6DCB22B3"/>
    <w:rsid w:val="6E09C76C"/>
    <w:rsid w:val="6E183EDA"/>
    <w:rsid w:val="6E2EFDC7"/>
    <w:rsid w:val="6E38E65B"/>
    <w:rsid w:val="6E45D632"/>
    <w:rsid w:val="6E495DA6"/>
    <w:rsid w:val="6E565253"/>
    <w:rsid w:val="6EE61827"/>
    <w:rsid w:val="6F026F2A"/>
    <w:rsid w:val="6F217213"/>
    <w:rsid w:val="6F2CF4D5"/>
    <w:rsid w:val="6F4B0647"/>
    <w:rsid w:val="6F6104A3"/>
    <w:rsid w:val="6FB4773B"/>
    <w:rsid w:val="6FC53C09"/>
    <w:rsid w:val="6FC887D2"/>
    <w:rsid w:val="6FDA8153"/>
    <w:rsid w:val="6FE29BC8"/>
    <w:rsid w:val="6FE51FD9"/>
    <w:rsid w:val="6FF222B4"/>
    <w:rsid w:val="70013E31"/>
    <w:rsid w:val="7005A734"/>
    <w:rsid w:val="7011BAAC"/>
    <w:rsid w:val="7032193B"/>
    <w:rsid w:val="7042C371"/>
    <w:rsid w:val="70A6A520"/>
    <w:rsid w:val="70BA0348"/>
    <w:rsid w:val="70E2D087"/>
    <w:rsid w:val="7106DAB7"/>
    <w:rsid w:val="714A439F"/>
    <w:rsid w:val="715D4E53"/>
    <w:rsid w:val="7165FFCF"/>
    <w:rsid w:val="717780E8"/>
    <w:rsid w:val="71A5DD6C"/>
    <w:rsid w:val="71A9D1B5"/>
    <w:rsid w:val="71C1964A"/>
    <w:rsid w:val="71CDE99C"/>
    <w:rsid w:val="71CFC1BE"/>
    <w:rsid w:val="72409210"/>
    <w:rsid w:val="7272440C"/>
    <w:rsid w:val="7290B6F0"/>
    <w:rsid w:val="72989D2A"/>
    <w:rsid w:val="72B08DA6"/>
    <w:rsid w:val="72BBDCD1"/>
    <w:rsid w:val="73009EF9"/>
    <w:rsid w:val="7301A853"/>
    <w:rsid w:val="731A4184"/>
    <w:rsid w:val="73514DF8"/>
    <w:rsid w:val="73697DEE"/>
    <w:rsid w:val="7388B958"/>
    <w:rsid w:val="738C737B"/>
    <w:rsid w:val="738DE28E"/>
    <w:rsid w:val="73D607B4"/>
    <w:rsid w:val="741190D9"/>
    <w:rsid w:val="741A7149"/>
    <w:rsid w:val="74213BDA"/>
    <w:rsid w:val="742632A5"/>
    <w:rsid w:val="747A4AE2"/>
    <w:rsid w:val="748FAC57"/>
    <w:rsid w:val="74927195"/>
    <w:rsid w:val="74973574"/>
    <w:rsid w:val="74A04E7C"/>
    <w:rsid w:val="74AF21AA"/>
    <w:rsid w:val="74C991C6"/>
    <w:rsid w:val="7503AA12"/>
    <w:rsid w:val="751AF25C"/>
    <w:rsid w:val="753BD487"/>
    <w:rsid w:val="7580A4E2"/>
    <w:rsid w:val="7586AC7B"/>
    <w:rsid w:val="759DF090"/>
    <w:rsid w:val="75A47024"/>
    <w:rsid w:val="75BDD5E2"/>
    <w:rsid w:val="75E1F5F4"/>
    <w:rsid w:val="75F5A068"/>
    <w:rsid w:val="761077A0"/>
    <w:rsid w:val="761E1EF1"/>
    <w:rsid w:val="761F2102"/>
    <w:rsid w:val="7633084E"/>
    <w:rsid w:val="764117B7"/>
    <w:rsid w:val="766346B2"/>
    <w:rsid w:val="766E0A25"/>
    <w:rsid w:val="76931DFE"/>
    <w:rsid w:val="76BF2B34"/>
    <w:rsid w:val="7756793C"/>
    <w:rsid w:val="7779EB02"/>
    <w:rsid w:val="777F381D"/>
    <w:rsid w:val="7793D83E"/>
    <w:rsid w:val="77B97F61"/>
    <w:rsid w:val="77F60C5C"/>
    <w:rsid w:val="77F83C6B"/>
    <w:rsid w:val="77FD222A"/>
    <w:rsid w:val="780D941A"/>
    <w:rsid w:val="7811620E"/>
    <w:rsid w:val="785E13C6"/>
    <w:rsid w:val="78A19E8B"/>
    <w:rsid w:val="78A79C4E"/>
    <w:rsid w:val="7944C338"/>
    <w:rsid w:val="796AA910"/>
    <w:rsid w:val="796C69EB"/>
    <w:rsid w:val="797157F6"/>
    <w:rsid w:val="7983ED18"/>
    <w:rsid w:val="79945826"/>
    <w:rsid w:val="79C89490"/>
    <w:rsid w:val="79D390BB"/>
    <w:rsid w:val="79D56989"/>
    <w:rsid w:val="79E2E721"/>
    <w:rsid w:val="79ECE790"/>
    <w:rsid w:val="79F361BE"/>
    <w:rsid w:val="7A061AFA"/>
    <w:rsid w:val="7A061CA4"/>
    <w:rsid w:val="7A449160"/>
    <w:rsid w:val="7A6F8BFB"/>
    <w:rsid w:val="7A801FB0"/>
    <w:rsid w:val="7ADAD502"/>
    <w:rsid w:val="7B067971"/>
    <w:rsid w:val="7B0E5A5D"/>
    <w:rsid w:val="7B2FA4BC"/>
    <w:rsid w:val="7B6464F1"/>
    <w:rsid w:val="7B72C196"/>
    <w:rsid w:val="7B854347"/>
    <w:rsid w:val="7BE8E24B"/>
    <w:rsid w:val="7C2D205D"/>
    <w:rsid w:val="7C8DAFED"/>
    <w:rsid w:val="7C9E32B1"/>
    <w:rsid w:val="7CDD4BA9"/>
    <w:rsid w:val="7CF2B532"/>
    <w:rsid w:val="7CF4E230"/>
    <w:rsid w:val="7D386BE2"/>
    <w:rsid w:val="7D6DF980"/>
    <w:rsid w:val="7D7B9DDA"/>
    <w:rsid w:val="7D7F8A80"/>
    <w:rsid w:val="7DC9EB46"/>
    <w:rsid w:val="7E5603F0"/>
    <w:rsid w:val="7E6362F6"/>
    <w:rsid w:val="7E65294C"/>
    <w:rsid w:val="7E780E12"/>
    <w:rsid w:val="7E87BE52"/>
    <w:rsid w:val="7E9C05B3"/>
    <w:rsid w:val="7EB2F60B"/>
    <w:rsid w:val="7EF484EC"/>
    <w:rsid w:val="7EFE5086"/>
    <w:rsid w:val="7EFF6BA9"/>
    <w:rsid w:val="7F03B327"/>
    <w:rsid w:val="7F0DDB8D"/>
    <w:rsid w:val="7F138752"/>
    <w:rsid w:val="7F1B2E54"/>
    <w:rsid w:val="7F381DED"/>
    <w:rsid w:val="7F563904"/>
    <w:rsid w:val="7F5DE3B8"/>
    <w:rsid w:val="7F72393C"/>
    <w:rsid w:val="7F81DA39"/>
    <w:rsid w:val="7F8DF014"/>
    <w:rsid w:val="7FBE68F3"/>
    <w:rsid w:val="7FD9EA94"/>
    <w:rsid w:val="7FE3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20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20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20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20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20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0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0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0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0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23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30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3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A456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5DA7"/>
    <w:rPr>
      <w:b/>
      <w:bCs/>
    </w:rPr>
  </w:style>
  <w:style w:type="character" w:styleId="nfase">
    <w:name w:val="Emphasis"/>
    <w:basedOn w:val="Fontepargpadro"/>
    <w:uiPriority w:val="20"/>
    <w:qFormat/>
    <w:rsid w:val="00940286"/>
    <w:rPr>
      <w:i/>
      <w:iCs/>
    </w:rPr>
  </w:style>
  <w:style w:type="character" w:customStyle="1" w:styleId="normaltextrun">
    <w:name w:val="normaltextrun"/>
    <w:basedOn w:val="Fontepargpadro"/>
    <w:rsid w:val="009F3A52"/>
  </w:style>
  <w:style w:type="character" w:styleId="HiperlinkVisitado">
    <w:name w:val="FollowedHyperlink"/>
    <w:basedOn w:val="Fontepargpadro"/>
    <w:uiPriority w:val="99"/>
    <w:semiHidden/>
    <w:unhideWhenUsed/>
    <w:rsid w:val="00852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139">
                  <w:marLeft w:val="2899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98967B8EE3F4E8751ABE7EDEEAFB7" ma:contentTypeVersion="15" ma:contentTypeDescription="Crie um novo documento." ma:contentTypeScope="" ma:versionID="077d9908d84c087b71cf310c602198c5">
  <xsd:schema xmlns:xsd="http://www.w3.org/2001/XMLSchema" xmlns:xs="http://www.w3.org/2001/XMLSchema" xmlns:p="http://schemas.microsoft.com/office/2006/metadata/properties" xmlns:ns3="5d6a6c79-ea46-419e-ac37-19dce5d3e598" xmlns:ns4="319a0431-a3ea-4874-a4cd-aa8d7929279a" targetNamespace="http://schemas.microsoft.com/office/2006/metadata/properties" ma:root="true" ma:fieldsID="f5add6c5a7125e6ab096edf359f66862" ns3:_="" ns4:_="">
    <xsd:import namespace="5d6a6c79-ea46-419e-ac37-19dce5d3e598"/>
    <xsd:import namespace="319a0431-a3ea-4874-a4cd-aa8d79292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6c79-ea46-419e-ac37-19dce5d3e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0431-a3ea-4874-a4cd-aa8d79292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a0431-a3ea-4874-a4cd-aa8d792927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E0DFCB-D0D3-43FE-973F-953D87A8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6c79-ea46-419e-ac37-19dce5d3e598"/>
    <ds:schemaRef ds:uri="319a0431-a3ea-4874-a4cd-aa8d79292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319a0431-a3ea-4874-a4cd-aa8d7929279a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5270</Words>
  <Characters>28458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30</cp:revision>
  <cp:lastPrinted>2015-03-26T13:00:00Z</cp:lastPrinted>
  <dcterms:created xsi:type="dcterms:W3CDTF">2023-05-09T15:19:00Z</dcterms:created>
  <dcterms:modified xsi:type="dcterms:W3CDTF">2023-05-30T23:03:00Z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0x010100F2698967B8EE3F4E8751ABE7EDEEAFB7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2023-04-12T19:44:29Z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c721a3f4-00fd-4f9e-9252-31902a88a058</vt:lpwstr>
  </property>
  <property fmtid="{D5CDD505-2E9C-101B-9397-08002B2CF9AE}" pid="9" name="MSIP_Label_8c28577e-0e52-49e2-b52e-02bb75ccb8f1_ContentBits">
    <vt:lpwstr>0</vt:lpwstr>
  </property>
</Properties>
</file>