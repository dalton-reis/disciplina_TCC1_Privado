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4782697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>X</w:t>
            </w:r>
            <w:proofErr w:type="gramEnd"/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proofErr w:type="spellStart"/>
      <w:r>
        <w:t>Rossana</w:t>
      </w:r>
      <w:proofErr w:type="spellEnd"/>
      <w:r>
        <w:t xml:space="preserve"> Ariadna Schumann </w:t>
      </w:r>
      <w:proofErr w:type="spellStart"/>
      <w:r>
        <w:t>Dullius</w:t>
      </w:r>
      <w:proofErr w:type="spellEnd"/>
    </w:p>
    <w:p w14:paraId="15D37EA2" w14:textId="73741153" w:rsidR="001E682E" w:rsidRDefault="00CD6870" w:rsidP="001E682E">
      <w:pPr>
        <w:pStyle w:val="TF-AUTOR0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78449F12" w:rsidR="00A20936" w:rsidRDefault="00A20936" w:rsidP="00A20936">
      <w:pPr>
        <w:pStyle w:val="TF-TEXTO"/>
      </w:pPr>
      <w:r>
        <w:t xml:space="preserve">O contexto educacional do brasileiro ainda é desafiador,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>), a precariedade da infraestrutura das escolas é um obstáculo para a qualidade da educação no país. A infraestrutura precária dificulta a inclusão de tecnologia e de atividades extracurriculares nas escolas, também a falta de investimento em reformas e manutenção de prédios escolares resulta em problemas estruturais, como salas superlotadas, falta de acessibilidade, pouca ventilação, dentre outros.</w:t>
      </w:r>
    </w:p>
    <w:p w14:paraId="35EC1D89" w14:textId="1409E6B5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escolar, para tanto é fundamental o investimento em políticas públicas que ampliem a oferta de vagas, como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237F9CB0" w:rsidR="009D7878" w:rsidRDefault="009D7878" w:rsidP="00A20936">
      <w:pPr>
        <w:pStyle w:val="TF-TEXTO"/>
        <w:rPr>
          <w:rStyle w:val="fs-5"/>
        </w:rPr>
      </w:pPr>
      <w:r>
        <w:rPr>
          <w:rStyle w:val="fs-5"/>
        </w:rPr>
        <w:t xml:space="preserve">No que se refere aos números totais de matrículas, </w:t>
      </w:r>
      <w:r w:rsidR="002600C7">
        <w:rPr>
          <w:rStyle w:val="fs-5"/>
        </w:rPr>
        <w:t xml:space="preserve">segundo </w:t>
      </w:r>
      <w:r w:rsidR="0063229B">
        <w:t>Instituto Nacional de Estudos e Pesquisas Educacionais</w:t>
      </w:r>
      <w:r w:rsidR="00526A26">
        <w:rPr>
          <w:rStyle w:val="fs-5"/>
        </w:rPr>
        <w:t xml:space="preserve"> </w:t>
      </w:r>
      <w:r w:rsidR="0063229B">
        <w:rPr>
          <w:rStyle w:val="fs-5"/>
        </w:rPr>
        <w:t>(</w:t>
      </w:r>
      <w:r w:rsidR="00526A26">
        <w:rPr>
          <w:rStyle w:val="fs-5"/>
        </w:rPr>
        <w:t>2022)</w:t>
      </w:r>
      <w:r w:rsidR="002600C7">
        <w:rPr>
          <w:rStyle w:val="fs-5"/>
        </w:rPr>
        <w:t xml:space="preserve">, </w:t>
      </w:r>
      <w:r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>
        <w:rPr>
          <w:rStyle w:val="fs-5"/>
        </w:rPr>
        <w:t>.</w:t>
      </w:r>
      <w:r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59CE10D7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Dentre as técnicas de análise de séries temporais, destacam-se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043B3425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ins w:id="9" w:author="Dalton Solano dos Reis" w:date="2023-06-03T11:20:00Z">
        <w:r w:rsidR="00B03524">
          <w:t xml:space="preserve"> </w:t>
        </w:r>
        <w:proofErr w:type="spellStart"/>
        <w:r w:rsidR="00B03524">
          <w:t>Gartner</w:t>
        </w:r>
        <w:proofErr w:type="spellEnd"/>
        <w:r w:rsidR="00B03524">
          <w:t xml:space="preserve"> </w:t>
        </w:r>
      </w:ins>
      <w:del w:id="10" w:author="Dalton Solano dos Reis" w:date="2023-06-03T11:20:00Z">
        <w:r w:rsidR="00B13EA5" w:rsidDel="00B03524">
          <w:delText xml:space="preserve"> (</w:delText>
        </w:r>
        <w:r w:rsidR="001B0245" w:rsidDel="00B03524">
          <w:delText>GARTNER</w:delText>
        </w:r>
        <w:r w:rsidR="00B13EA5" w:rsidDel="00B03524">
          <w:delText xml:space="preserve">, </w:delText>
        </w:r>
      </w:del>
      <w:ins w:id="11" w:author="Dalton Solano dos Reis" w:date="2023-06-03T11:20:00Z">
        <w:r w:rsidR="00B03524">
          <w:t>(</w:t>
        </w:r>
      </w:ins>
      <w:r w:rsidR="00B13EA5">
        <w:t>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00C449B2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 xml:space="preserve">municipal de </w:t>
      </w:r>
      <w:r>
        <w:t>escolas</w:t>
      </w:r>
      <w:r w:rsidR="00902C75">
        <w:t xml:space="preserve"> e</w:t>
      </w:r>
      <w:r>
        <w:t xml:space="preserve"> professores</w:t>
      </w:r>
      <w:r w:rsidR="00B9071A">
        <w:t xml:space="preserve"> do ensino médio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89AA896" w14:textId="66DF85DE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 em conjunto com séries temporais pode contribuir para projeções precisas da demanda municipal de escolas e professores no ensino médio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t xml:space="preserve">identificar as variáveis relevantes para a predição da demanda de matrículas, como o número de </w:t>
      </w:r>
      <w:r>
        <w:lastRenderedPageBreak/>
        <w:t xml:space="preserve">alunos ingressantes no ensino fundamental e o índice de natalidade; </w:t>
      </w:r>
    </w:p>
    <w:p w14:paraId="5CDEF606" w14:textId="77777777" w:rsidR="00907988" w:rsidRDefault="00907988" w:rsidP="00907988">
      <w:pPr>
        <w:pStyle w:val="TF-ALNEA"/>
      </w:pPr>
      <w:r>
        <w:t xml:space="preserve">aplicar técnicas de análise de séries temporais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6" w:name="_Toc419598587"/>
      <w:r>
        <w:t xml:space="preserve">trabalhos </w:t>
      </w:r>
      <w:r w:rsidRPr="00FC4A9F">
        <w:t>correlatos</w:t>
      </w:r>
    </w:p>
    <w:p w14:paraId="0554A9CA" w14:textId="61C5A62C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>
        <w:t>s</w:t>
      </w:r>
      <w:r w:rsidR="00B322E9">
        <w:t>er</w:t>
      </w:r>
      <w:r>
        <w:t xml:space="preserve">ão apresentados três trabalhos que </w:t>
      </w:r>
      <w:r w:rsidR="00B322E9">
        <w:t>possuem</w:t>
      </w:r>
      <w:r>
        <w:t xml:space="preserve"> semelhanças com o trabalho proposta.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para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43F5D6CA" w:rsidR="00925004" w:rsidRDefault="00E612B3" w:rsidP="00E612B3">
      <w:pPr>
        <w:pStyle w:val="TF-TEXTO"/>
      </w:pPr>
      <w:r w:rsidRPr="00E612B3">
        <w:t>Piva (2021) desenvolveu um modelo utilizando a arquitetura de rede neural multicamadas visando prever a demanda da educação infantil em um município brasileiro</w:t>
      </w:r>
      <w:r>
        <w:t xml:space="preserve"> de 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7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7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232699A0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e, que houve decréscimo no orçamento destinado a melhorias e ampliação do atendimento da educação infantil.</w:t>
      </w:r>
    </w:p>
    <w:p w14:paraId="2FF81530" w14:textId="038298A8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 efeitos externos não podem ser previstos pelas séries temporais disponíveis atualmente, como a gestão da educação municipal sofre com influências externas. Tendo o trabalho abordado em apenas um município e a utilizam de apenas uma arquitetura de rede neural</w:t>
      </w:r>
      <w:r w:rsidR="00E821E5">
        <w:t>,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e,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3138A4A6" w:rsidR="00027067" w:rsidRPr="00027067" w:rsidRDefault="00027067" w:rsidP="00027067">
      <w:pPr>
        <w:pStyle w:val="TF-TEXTO"/>
      </w:pPr>
      <w:bookmarkStart w:id="28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IES. Sendo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5AFD34D7" w:rsidR="00027067" w:rsidRPr="00027067" w:rsidRDefault="00027067" w:rsidP="00027067">
      <w:pPr>
        <w:pStyle w:val="TF-TEXTO"/>
      </w:pPr>
      <w:r w:rsidRPr="00027067">
        <w:t xml:space="preserve">Segundo Pandolfi </w:t>
      </w:r>
      <w:r w:rsidRPr="00027067">
        <w:rPr>
          <w:i/>
          <w:iCs/>
        </w:rPr>
        <w:t>et al</w:t>
      </w:r>
      <w:r w:rsidRPr="00027067">
        <w:t>. (2014), 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0C2807BE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(2014), aplicaram o teste de </w:t>
      </w:r>
      <w:proofErr w:type="spellStart"/>
      <w:r w:rsidRPr="00027067">
        <w:t>Kolmogorov</w:t>
      </w:r>
      <w:proofErr w:type="spellEnd"/>
      <w:r w:rsidRPr="00027067">
        <w:t xml:space="preserve">-Smirnov,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cenário sem crise</w:t>
      </w:r>
      <w:r w:rsidR="00A974CF" w:rsidRPr="00C90EE1">
        <w:t>.</w:t>
      </w:r>
    </w:p>
    <w:p w14:paraId="3948E493" w14:textId="3A637903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ins w:id="29" w:author="Dalton Solano dos Reis" w:date="2023-06-03T11:28:00Z">
        <w:r w:rsidR="00A2164C">
          <w:t>(</w:t>
        </w:r>
      </w:ins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ins w:id="30" w:author="Dalton Solano dos Reis" w:date="2023-06-03T11:28:00Z">
        <w:r w:rsidR="00A2164C">
          <w:t>)</w:t>
        </w:r>
      </w:ins>
      <w:r w:rsidRPr="00027067">
        <w:t>, no qual no primeiro histograma</w:t>
      </w:r>
      <w:r w:rsidR="00373234">
        <w:t xml:space="preserve"> (item a)</w:t>
      </w:r>
      <w:r w:rsidRPr="00027067">
        <w:t xml:space="preserve"> têm-se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31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31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2CFFC73B" w:rsidR="008F5705" w:rsidRDefault="00027067" w:rsidP="00027067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 xml:space="preserve">. (2014) observaram que no primeiro semestre a média de matrículas foi de 544,7 com desvio padrão de 42,46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8"/>
    </w:p>
    <w:p w14:paraId="510D6DBD" w14:textId="49A88454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Séries Temporais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desenvolvidos,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6F2C96D8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3D5C19">
        <w:t xml:space="preserve"> </w:t>
      </w:r>
      <w:proofErr w:type="spellStart"/>
      <w:r w:rsidR="003D5C19">
        <w:t>AutoRegressive</w:t>
      </w:r>
      <w:proofErr w:type="spellEnd"/>
      <w:r w:rsidR="003D5C19">
        <w:t xml:space="preserve"> </w:t>
      </w:r>
      <w:proofErr w:type="spellStart"/>
      <w:r w:rsidR="003D5C19">
        <w:t>Integrated</w:t>
      </w:r>
      <w:proofErr w:type="spellEnd"/>
      <w:r w:rsidR="003D5C19">
        <w:t xml:space="preserve"> </w:t>
      </w:r>
      <w:proofErr w:type="spellStart"/>
      <w:r w:rsidR="003D5C19">
        <w:t>Moving</w:t>
      </w:r>
      <w:proofErr w:type="spellEnd"/>
      <w:r w:rsidR="003D5C19">
        <w:t xml:space="preserve"> </w:t>
      </w:r>
      <w:proofErr w:type="spellStart"/>
      <w:r w:rsidR="003D5C19">
        <w:t>Average</w:t>
      </w:r>
      <w:proofErr w:type="spellEnd"/>
      <w:r w:rsidR="003D69B5">
        <w:t xml:space="preserve"> </w:t>
      </w:r>
      <w:r w:rsidR="003D5C19">
        <w:t>(</w:t>
      </w:r>
      <w:r w:rsidR="003D69B5">
        <w:t>ARIMA</w:t>
      </w:r>
      <w:r w:rsidR="003D5C19">
        <w:t>)</w:t>
      </w:r>
      <w:r w:rsidR="003D69B5">
        <w:t xml:space="preserve">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32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32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6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40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0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5F35C140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ensinos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1CF2C493" w:rsidR="008C5FE1" w:rsidRPr="008C5FE1" w:rsidRDefault="008C5FE1" w:rsidP="008C5FE1">
      <w:pPr>
        <w:pStyle w:val="TF-TEXTO"/>
      </w:pPr>
      <w:r>
        <w:t>Nest</w:t>
      </w:r>
      <w:r w:rsidR="00693508">
        <w:t xml:space="preserve">a seção será </w:t>
      </w:r>
      <w:r>
        <w:t>apresentad</w:t>
      </w:r>
      <w:r w:rsidR="00693508">
        <w:t>a</w:t>
      </w:r>
      <w:r>
        <w:t xml:space="preserve"> a justificativa para o desenvolvimento do trabalho, onde é apresentado 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41" w:name="_Toc54164915"/>
      <w:bookmarkStart w:id="42" w:name="_Toc54165669"/>
      <w:bookmarkStart w:id="43" w:name="_Toc54169327"/>
      <w:bookmarkStart w:id="44" w:name="_Toc96347433"/>
      <w:bookmarkStart w:id="45" w:name="_Toc96357717"/>
      <w:bookmarkStart w:id="46" w:name="_Toc96491860"/>
      <w:bookmarkStart w:id="47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8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9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1843"/>
        <w:gridCol w:w="2126"/>
        <w:gridCol w:w="1973"/>
      </w:tblGrid>
      <w:tr w:rsidR="00DC665E" w14:paraId="4DC82DAE" w14:textId="77777777" w:rsidTr="00E30638">
        <w:trPr>
          <w:trHeight w:val="567"/>
        </w:trPr>
        <w:tc>
          <w:tcPr>
            <w:tcW w:w="3006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4D97FD72" w14:textId="42A15CEC" w:rsidR="006B076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>. 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E30638">
        <w:tc>
          <w:tcPr>
            <w:tcW w:w="3006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E30638">
        <w:tc>
          <w:tcPr>
            <w:tcW w:w="3006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E30638">
        <w:tc>
          <w:tcPr>
            <w:tcW w:w="3006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8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7246B78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Instituição de Ensino Superior (IES).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310F5D02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Instituição de Ensino Superior (IES),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222C8355" w:rsidR="00A8569B" w:rsidRDefault="00A8569B" w:rsidP="00457648">
      <w:pPr>
        <w:pStyle w:val="TF-TEXTO"/>
      </w:pPr>
      <w:r>
        <w:t xml:space="preserve">Diante do contexto </w:t>
      </w:r>
      <w:r w:rsidR="00807946">
        <w:t xml:space="preserve">acima, este trabalho torna-se </w:t>
      </w:r>
      <w:r w:rsidR="006B50DB">
        <w:t>relevante</w:t>
      </w:r>
      <w:r w:rsidR="00807946">
        <w:t xml:space="preserve"> pois</w:t>
      </w:r>
      <w:r w:rsidR="004C0A73">
        <w:t xml:space="preserve"> </w:t>
      </w:r>
      <w:r w:rsidR="00170325">
        <w:t>disponibilizará</w:t>
      </w:r>
      <w:r w:rsidR="004C0A73">
        <w:t xml:space="preserve"> uma</w:t>
      </w:r>
      <w:r w:rsidR="00807946">
        <w:t xml:space="preserve"> compreensão mais aprofundada dos fatores que influenciam a demanda por instituições de ensino. Além disso, el</w:t>
      </w:r>
      <w:r w:rsidR="009212E8">
        <w:t>e</w:t>
      </w:r>
      <w:r w:rsidR="00807946">
        <w:t xml:space="preserve"> </w:t>
      </w:r>
      <w:r w:rsidR="004C0A73">
        <w:t xml:space="preserve">também </w:t>
      </w:r>
      <w:r w:rsidR="00807946">
        <w:t>possibilita</w:t>
      </w:r>
      <w:r w:rsidR="00024B7E">
        <w:t>rá</w:t>
      </w:r>
      <w:r w:rsidR="00807946">
        <w:t xml:space="preserve"> a identificação de desafios e oportunidades para melhorar a qualidade da educação, bem como o desenvolvimento de estratégias educacionais mais eficazes tanto para o governo quanto para as instituições privada</w:t>
      </w:r>
      <w:r w:rsidR="006B50DB">
        <w:t>s.</w:t>
      </w:r>
    </w:p>
    <w:p w14:paraId="272A0AA0" w14:textId="3B7EA06C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informadas sobre a alocação de recursos, a expansão de escolas existentes ou a construção de novas instituições de ensino.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6BFEAD3A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proofErr w:type="gramStart"/>
      <w:r w:rsidRPr="0078029E">
        <w:t>período de tempo</w:t>
      </w:r>
      <w:proofErr w:type="gramEnd"/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>média absoluta dos erros (MAE) e a raiz quadrada do erro 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4D05F062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C6018C">
        <w:t>i</w:t>
      </w:r>
      <w:r w:rsidR="001C76E8" w:rsidRPr="004F1DC0">
        <w:t>nicialmente será utilizado o modelo ARIMA</w:t>
      </w:r>
      <w:r w:rsidR="00C6018C">
        <w:t xml:space="preserve">. Porém, serão realizadas </w:t>
      </w:r>
      <w:r w:rsidR="005B0764">
        <w:t xml:space="preserve">mais </w:t>
      </w:r>
      <w:r w:rsidR="00C6018C">
        <w:t>pesquisas</w:t>
      </w:r>
      <w:r w:rsidR="001C3F97">
        <w:t xml:space="preserve"> para identificar outros </w:t>
      </w:r>
      <w:r w:rsidR="005B0764">
        <w:t>modelos preditivos;</w:t>
      </w:r>
    </w:p>
    <w:p w14:paraId="2DAAFF16" w14:textId="499E369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a biblioteca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4F1DC0">
        <w:t>pmdarima</w:t>
      </w:r>
      <w:proofErr w:type="spellEnd"/>
      <w:r w:rsidR="00B60B17" w:rsidRPr="004F1DC0">
        <w:t xml:space="preserve">, </w:t>
      </w:r>
      <w:proofErr w:type="spellStart"/>
      <w:r w:rsidR="00B60B17" w:rsidRPr="004F1DC0">
        <w:t>statsmodels</w:t>
      </w:r>
      <w:proofErr w:type="spellEnd"/>
      <w:r w:rsidRPr="004F1DC0">
        <w:t>;</w:t>
      </w:r>
    </w:p>
    <w:p w14:paraId="1408BDAC" w14:textId="645A6F90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4F1DC0" w:rsidRPr="004F1DC0">
        <w:t>erro médio absoluto (MAE) e o erro médio percentual absoluto (MAPE).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50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50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4F7C624" w14:textId="77B4C33A" w:rsidR="007B1250" w:rsidRDefault="00143270" w:rsidP="007B1250">
      <w:pPr>
        <w:pStyle w:val="TF-TEXTO"/>
      </w:pPr>
      <w:r>
        <w:t>Est</w:t>
      </w:r>
      <w:r w:rsidR="00185627">
        <w:t xml:space="preserve">a seção </w:t>
      </w:r>
      <w:r>
        <w:t>descreve brevemente sobre os assuntos que fundamentarão o estudo a ser realizado: Sistema educacional, predição</w:t>
      </w:r>
      <w:r w:rsidR="007B1250">
        <w:t xml:space="preserve"> e </w:t>
      </w:r>
      <w:r>
        <w:t>séries temporais.</w:t>
      </w:r>
    </w:p>
    <w:p w14:paraId="6E893D1C" w14:textId="74674C0C" w:rsidR="00054EC2" w:rsidRDefault="00054EC2" w:rsidP="007B1250">
      <w:pPr>
        <w:pStyle w:val="TF-TEXTO"/>
      </w:pPr>
      <w:r>
        <w:t>Segundo Saviani (2010), sistemas educacionais são organizações complexas, instaladas em diferentes países, com o propósito de articular diversas atividades voltadas para a realização dos objetivos educativos das respectivas populações</w:t>
      </w:r>
      <w:r w:rsidR="00AF5911">
        <w:t xml:space="preserve">. Além disso, </w:t>
      </w:r>
      <w:r>
        <w:t xml:space="preserve">o sistema educacional é a unidade dos vários organismos e serviços educacionais intencionalmente reunidos de modo a formar um conjunto coerente que opera eficazmente no processo educativo da população a que se destina. </w:t>
      </w:r>
      <w:r w:rsidR="00A93896">
        <w:t>Neste caso, de acordo com Saviani (201</w:t>
      </w:r>
      <w:r w:rsidR="00514353">
        <w:t>0</w:t>
      </w:r>
      <w:r w:rsidR="00A93896">
        <w:t>), o</w:t>
      </w:r>
      <w:r>
        <w:t xml:space="preserve"> Estado é o responsável da gestão e a regularização do sistema educativo, e deve garantir que o sistema inclua todas as pessoas.</w:t>
      </w:r>
    </w:p>
    <w:p w14:paraId="0596BDB4" w14:textId="71CE4C4C" w:rsidR="00094434" w:rsidRDefault="000B5E18" w:rsidP="00325D22">
      <w:pPr>
        <w:pStyle w:val="TF-TEXTO"/>
      </w:pPr>
      <w:r>
        <w:t xml:space="preserve">Para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p</w:t>
      </w:r>
      <w:r w:rsidR="00325D22">
        <w:t xml:space="preserve">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De acordo com </w:t>
      </w:r>
      <w:del w:id="51" w:author="Dalton Solano dos Reis" w:date="2023-06-03T11:38:00Z">
        <w:r w:rsidR="00325D22" w:rsidDel="006E2C83">
          <w:delText xml:space="preserve">De </w:delText>
        </w:r>
      </w:del>
      <w:proofErr w:type="spellStart"/>
      <w:r w:rsidR="00325D22">
        <w:t>Gooijer</w:t>
      </w:r>
      <w:proofErr w:type="spellEnd"/>
      <w:r w:rsidR="00325D22">
        <w:t xml:space="preserve"> e </w:t>
      </w:r>
      <w:proofErr w:type="spellStart"/>
      <w:r w:rsidR="00325D22">
        <w:t>Hyndman</w:t>
      </w:r>
      <w:proofErr w:type="spellEnd"/>
      <w:r w:rsidR="00325D22"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2FF07CF0" w14:textId="7934D44C" w:rsidR="007B1250" w:rsidRPr="007B1250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A análise de séries temporais envolve muitas técnicas, incluindo métodos de previsão baseados em modelos estatísticos, como o modelo ARIMA.</w:t>
      </w:r>
      <w:r w:rsidR="001C4132">
        <w:t xml:space="preserve"> Segundo os autores, ele </w:t>
      </w:r>
      <w:r w:rsidR="007B1250" w:rsidRPr="007B1250">
        <w:t xml:space="preserve">é um modelo estatístico amplamente utilizado para previsão de séries temporais.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</w:t>
      </w:r>
      <w:r w:rsidR="00462961">
        <w:t xml:space="preserve"> também apontam que o</w:t>
      </w:r>
      <w:r w:rsidR="007B1250" w:rsidRPr="007B1250">
        <w:t xml:space="preserve"> ARIMA é um modelo que combina elementos de modelos de regressão (AR - </w:t>
      </w:r>
      <w:proofErr w:type="spellStart"/>
      <w:r w:rsidR="007B1250" w:rsidRPr="007B1250">
        <w:t>Autoregressive</w:t>
      </w:r>
      <w:proofErr w:type="spellEnd"/>
      <w:r w:rsidR="007B1250" w:rsidRPr="007B1250">
        <w:t xml:space="preserve">) e modelos de média móvel (MA - </w:t>
      </w:r>
      <w:proofErr w:type="spellStart"/>
      <w:r w:rsidR="007B1250" w:rsidRPr="007B1250">
        <w:t>Moving</w:t>
      </w:r>
      <w:proofErr w:type="spellEnd"/>
      <w:r w:rsidR="007B1250" w:rsidRPr="007B1250">
        <w:t xml:space="preserve"> </w:t>
      </w:r>
      <w:proofErr w:type="spellStart"/>
      <w:r w:rsidR="007B1250" w:rsidRPr="007B1250">
        <w:t>Average</w:t>
      </w:r>
      <w:proofErr w:type="spellEnd"/>
      <w:r w:rsidR="007B1250" w:rsidRPr="007B1250">
        <w:t>) com a capacidade de lidar com tendências e sazonalidade presentes em muitas séries temporais.</w:t>
      </w:r>
    </w:p>
    <w:p w14:paraId="5955B5FA" w14:textId="24881F82" w:rsidR="003F0BFC" w:rsidRPr="00B03524" w:rsidRDefault="00821990" w:rsidP="003824FD">
      <w:pPr>
        <w:pStyle w:val="TF-refernciasbibliogrficasTTULO"/>
        <w:rPr>
          <w:lang w:val="en-US"/>
          <w:rPrChange w:id="52" w:author="Dalton Solano dos Reis" w:date="2023-06-03T11:16:00Z">
            <w:rPr/>
          </w:rPrChange>
        </w:rPr>
      </w:pPr>
      <w:bookmarkStart w:id="53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B03524">
        <w:rPr>
          <w:lang w:val="en-US"/>
          <w:rPrChange w:id="54" w:author="Dalton Solano dos Reis" w:date="2023-06-03T11:16:00Z">
            <w:rPr/>
          </w:rPrChange>
        </w:rPr>
        <w:lastRenderedPageBreak/>
        <w:t>Referências</w:t>
      </w:r>
      <w:bookmarkEnd w:id="53"/>
    </w:p>
    <w:p w14:paraId="093ECF99" w14:textId="6A7CD1C1" w:rsidR="009C1E73" w:rsidRPr="00BE68DB" w:rsidRDefault="009C1E73" w:rsidP="009C1E73">
      <w:pPr>
        <w:pStyle w:val="TF-REFERNCIASITEM0"/>
      </w:pPr>
      <w:r w:rsidRPr="00B03524">
        <w:rPr>
          <w:lang w:val="en-US"/>
          <w:rPrChange w:id="55" w:author="Dalton Solano dos Reis" w:date="2023-06-03T11:16:00Z">
            <w:rPr/>
          </w:rPrChange>
        </w:rPr>
        <w:t xml:space="preserve">BODEWE, Robert-Jan. </w:t>
      </w:r>
      <w:r w:rsidRPr="00B03524">
        <w:rPr>
          <w:b/>
          <w:bCs/>
          <w:lang w:val="en-US"/>
          <w:rPrChange w:id="56" w:author="Dalton Solano dos Reis" w:date="2023-06-03T11:16:00Z">
            <w:rPr>
              <w:b/>
              <w:bCs/>
            </w:rPr>
          </w:rPrChange>
        </w:rPr>
        <w:t xml:space="preserve">Modelling and forecasting higher education Demand in the </w:t>
      </w:r>
      <w:proofErr w:type="spellStart"/>
      <w:r w:rsidRPr="00B03524">
        <w:rPr>
          <w:b/>
          <w:bCs/>
          <w:lang w:val="en-US"/>
          <w:rPrChange w:id="57" w:author="Dalton Solano dos Reis" w:date="2023-06-03T11:16:00Z">
            <w:rPr>
              <w:b/>
              <w:bCs/>
            </w:rPr>
          </w:rPrChange>
        </w:rPr>
        <w:t>netherlands</w:t>
      </w:r>
      <w:proofErr w:type="spellEnd"/>
      <w:r w:rsidRPr="00B03524">
        <w:rPr>
          <w:lang w:val="en-US"/>
          <w:rPrChange w:id="58" w:author="Dalton Solano dos Reis" w:date="2023-06-03T11:16:00Z">
            <w:rPr/>
          </w:rPrChange>
        </w:rPr>
        <w:t xml:space="preserve">. </w:t>
      </w:r>
      <w:r w:rsidRPr="00BE68DB">
        <w:t xml:space="preserve">2022. Teste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B03524">
        <w:rPr>
          <w:lang w:val="en-US"/>
          <w:rPrChange w:id="59" w:author="Dalton Solano dos Reis" w:date="2023-06-03T11:16:00Z">
            <w:rPr/>
          </w:rPrChange>
        </w:rPr>
        <w:t xml:space="preserve">CRONE, Sven F.; KOURENTZES, Nikolaos. Feature selection for time series prediction – a combined </w:t>
      </w:r>
      <w:r w:rsidRPr="00B03524">
        <w:rPr>
          <w:rFonts w:eastAsia="LNVRMD蠑ｫNimbusRomNo9L-Regu"/>
          <w:lang w:val="en-US"/>
          <w:rPrChange w:id="60" w:author="Dalton Solano dos Reis" w:date="2023-06-03T11:16:00Z">
            <w:rPr>
              <w:rFonts w:eastAsia="LNVRMD蠑ｫNimbusRomNo9L-Regu"/>
            </w:rPr>
          </w:rPrChange>
        </w:rPr>
        <w:t>fi</w:t>
      </w:r>
      <w:r w:rsidRPr="00B03524">
        <w:rPr>
          <w:lang w:val="en-US"/>
          <w:rPrChange w:id="61" w:author="Dalton Solano dos Reis" w:date="2023-06-03T11:16:00Z">
            <w:rPr/>
          </w:rPrChange>
        </w:rPr>
        <w:t xml:space="preserve">lter and wrapper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</w:t>
      </w:r>
      <w:proofErr w:type="gramStart"/>
      <w:r w:rsidRPr="00BE68DB">
        <w:t>Jun.</w:t>
      </w:r>
      <w:proofErr w:type="gramEnd"/>
      <w:r w:rsidRPr="00BE68DB">
        <w:t xml:space="preserve">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B03524">
        <w:rPr>
          <w:lang w:val="en-US"/>
          <w:rPrChange w:id="62" w:author="Dalton Solano dos Reis" w:date="2023-06-03T11:16:00Z">
            <w:rPr/>
          </w:rPrChange>
        </w:rPr>
        <w:t xml:space="preserve">Higher Education Institution (HEI) Enrollment Forecasting Using Data Mining Technique. </w:t>
      </w:r>
      <w:r w:rsidRPr="00B03524">
        <w:rPr>
          <w:b/>
          <w:bCs/>
          <w:lang w:val="en-US"/>
          <w:rPrChange w:id="63" w:author="Dalton Solano dos Reis" w:date="2023-06-03T11:16:00Z">
            <w:rPr>
              <w:b/>
              <w:bCs/>
            </w:rPr>
          </w:rPrChange>
        </w:rPr>
        <w:t>International Journal of Advanced Trends in Computer Science and Engineering</w:t>
      </w:r>
      <w:r w:rsidRPr="00B03524">
        <w:rPr>
          <w:lang w:val="en-US"/>
          <w:rPrChange w:id="64" w:author="Dalton Solano dos Reis" w:date="2023-06-03T11:16:00Z">
            <w:rPr/>
          </w:rPrChange>
        </w:rPr>
        <w:t>, [</w:t>
      </w:r>
      <w:proofErr w:type="spellStart"/>
      <w:r w:rsidRPr="00B03524">
        <w:rPr>
          <w:lang w:val="en-US"/>
          <w:rPrChange w:id="65" w:author="Dalton Solano dos Reis" w:date="2023-06-03T11:16:00Z">
            <w:rPr/>
          </w:rPrChange>
        </w:rPr>
        <w:t>S.</w:t>
      </w:r>
      <w:r w:rsidR="00244BC3" w:rsidRPr="00B03524">
        <w:rPr>
          <w:lang w:val="en-US"/>
          <w:rPrChange w:id="66" w:author="Dalton Solano dos Reis" w:date="2023-06-03T11:16:00Z">
            <w:rPr/>
          </w:rPrChange>
        </w:rPr>
        <w:t>l</w:t>
      </w:r>
      <w:proofErr w:type="spellEnd"/>
      <w:r w:rsidRPr="00B03524">
        <w:rPr>
          <w:lang w:val="en-US"/>
          <w:rPrChange w:id="67" w:author="Dalton Solano dos Reis" w:date="2023-06-03T11:16:00Z">
            <w:rPr/>
          </w:rPrChange>
        </w:rPr>
        <w:t xml:space="preserve">], v. 9, n. 2, Mar./Abr. 2020. </w:t>
      </w:r>
      <w:r w:rsidRPr="00BE68DB">
        <w:t>Disponível em: https://doi.org/10.30534/ijatcse/2020/179922020. Acesso em: 24 mar. 2023.</w:t>
      </w:r>
    </w:p>
    <w:p w14:paraId="596DF5D5" w14:textId="77777777" w:rsidR="001B0245" w:rsidRPr="00B03524" w:rsidRDefault="001B0245" w:rsidP="001B0245">
      <w:pPr>
        <w:pStyle w:val="TF-REFERNCIASITEM0"/>
        <w:rPr>
          <w:lang w:val="en-US"/>
          <w:rPrChange w:id="68" w:author="Dalton Solano dos Reis" w:date="2023-06-03T11:16:00Z">
            <w:rPr/>
          </w:rPrChange>
        </w:rPr>
      </w:pPr>
      <w:r>
        <w:t>GARTNER</w:t>
      </w:r>
      <w:r w:rsidRPr="00B13EA5">
        <w:t xml:space="preserve">. </w:t>
      </w:r>
      <w:r w:rsidRPr="00B03524">
        <w:rPr>
          <w:lang w:val="en-US"/>
          <w:rPrChange w:id="69" w:author="Dalton Solano dos Reis" w:date="2023-06-03T11:16:00Z">
            <w:rPr/>
          </w:rPrChange>
        </w:rPr>
        <w:t>In: Gartner Glossary. [</w:t>
      </w:r>
      <w:proofErr w:type="spellStart"/>
      <w:r w:rsidRPr="00B03524">
        <w:rPr>
          <w:lang w:val="en-US"/>
          <w:rPrChange w:id="70" w:author="Dalton Solano dos Reis" w:date="2023-06-03T11:16:00Z">
            <w:rPr/>
          </w:rPrChange>
        </w:rPr>
        <w:t>S.l</w:t>
      </w:r>
      <w:proofErr w:type="spellEnd"/>
      <w:r w:rsidRPr="00B03524">
        <w:rPr>
          <w:lang w:val="en-US"/>
          <w:rPrChange w:id="71" w:author="Dalton Solano dos Reis" w:date="2023-06-03T11:16:00Z">
            <w:rPr/>
          </w:rPrChange>
        </w:rPr>
        <w:t xml:space="preserve">]: Gartner, 2023. </w:t>
      </w:r>
      <w:r w:rsidRPr="00B13EA5">
        <w:t xml:space="preserve">Disponível em: https://www.gartner.com/en/information-technology/glossary/predictive-modeling. </w:t>
      </w:r>
      <w:proofErr w:type="spellStart"/>
      <w:r w:rsidRPr="00B03524">
        <w:rPr>
          <w:lang w:val="en-US"/>
          <w:rPrChange w:id="72" w:author="Dalton Solano dos Reis" w:date="2023-06-03T11:16:00Z">
            <w:rPr/>
          </w:rPrChange>
        </w:rPr>
        <w:t>Acesso</w:t>
      </w:r>
      <w:proofErr w:type="spellEnd"/>
      <w:r w:rsidRPr="00B03524">
        <w:rPr>
          <w:lang w:val="en-US"/>
          <w:rPrChange w:id="73" w:author="Dalton Solano dos Reis" w:date="2023-06-03T11:16:00Z">
            <w:rPr/>
          </w:rPrChange>
        </w:rPr>
        <w:t xml:space="preserve"> </w:t>
      </w:r>
      <w:proofErr w:type="spellStart"/>
      <w:r w:rsidRPr="00B03524">
        <w:rPr>
          <w:lang w:val="en-US"/>
          <w:rPrChange w:id="74" w:author="Dalton Solano dos Reis" w:date="2023-06-03T11:16:00Z">
            <w:rPr/>
          </w:rPrChange>
        </w:rPr>
        <w:t>em</w:t>
      </w:r>
      <w:proofErr w:type="spellEnd"/>
      <w:r w:rsidRPr="00B03524">
        <w:rPr>
          <w:lang w:val="en-US"/>
          <w:rPrChange w:id="75" w:author="Dalton Solano dos Reis" w:date="2023-06-03T11:16:00Z">
            <w:rPr/>
          </w:rPrChange>
        </w:rPr>
        <w:t>: 23 abr. 2023.</w:t>
      </w:r>
    </w:p>
    <w:p w14:paraId="2F012670" w14:textId="70C2B91E" w:rsidR="00B25A09" w:rsidRPr="00B03524" w:rsidRDefault="00B25A09" w:rsidP="00BE68DB">
      <w:pPr>
        <w:pStyle w:val="TF-REFERNCIASITEM0"/>
        <w:rPr>
          <w:lang w:val="en-US"/>
          <w:rPrChange w:id="76" w:author="Dalton Solano dos Reis" w:date="2023-06-03T11:16:00Z">
            <w:rPr/>
          </w:rPrChange>
        </w:rPr>
      </w:pPr>
      <w:r w:rsidRPr="00B03524">
        <w:rPr>
          <w:lang w:val="en-US"/>
          <w:rPrChange w:id="77" w:author="Dalton Solano dos Reis" w:date="2023-06-03T11:16:00Z">
            <w:rPr/>
          </w:rPrChange>
        </w:rPr>
        <w:t xml:space="preserve">GOOIJER, Jan G.; HYNDMAN, Rob J. 25 Years of Time Series Forecasting. </w:t>
      </w:r>
      <w:r w:rsidRPr="00B03524">
        <w:rPr>
          <w:b/>
          <w:bCs/>
          <w:lang w:val="en-US"/>
          <w:rPrChange w:id="78" w:author="Dalton Solano dos Reis" w:date="2023-06-03T11:16:00Z">
            <w:rPr>
              <w:b/>
              <w:bCs/>
            </w:rPr>
          </w:rPrChange>
        </w:rPr>
        <w:t>International Journal of Forecasting</w:t>
      </w:r>
      <w:r w:rsidRPr="00B03524">
        <w:rPr>
          <w:lang w:val="en-US"/>
          <w:rPrChange w:id="79" w:author="Dalton Solano dos Reis" w:date="2023-06-03T11:16:00Z">
            <w:rPr/>
          </w:rPrChange>
        </w:rPr>
        <w:t xml:space="preserve">, Jan. 2006. </w:t>
      </w:r>
      <w:proofErr w:type="spellStart"/>
      <w:r w:rsidRPr="00B03524">
        <w:rPr>
          <w:lang w:val="en-US"/>
          <w:rPrChange w:id="80" w:author="Dalton Solano dos Reis" w:date="2023-06-03T11:16:00Z">
            <w:rPr/>
          </w:rPrChange>
        </w:rPr>
        <w:t>Disponível</w:t>
      </w:r>
      <w:proofErr w:type="spellEnd"/>
      <w:r w:rsidRPr="00B03524">
        <w:rPr>
          <w:lang w:val="en-US"/>
          <w:rPrChange w:id="81" w:author="Dalton Solano dos Reis" w:date="2023-06-03T11:16:00Z">
            <w:rPr/>
          </w:rPrChange>
        </w:rPr>
        <w:t xml:space="preserve"> </w:t>
      </w:r>
      <w:proofErr w:type="spellStart"/>
      <w:r w:rsidRPr="00B03524">
        <w:rPr>
          <w:lang w:val="en-US"/>
          <w:rPrChange w:id="82" w:author="Dalton Solano dos Reis" w:date="2023-06-03T11:16:00Z">
            <w:rPr/>
          </w:rPrChange>
        </w:rPr>
        <w:t>em</w:t>
      </w:r>
      <w:proofErr w:type="spellEnd"/>
      <w:r w:rsidRPr="00B03524">
        <w:rPr>
          <w:lang w:val="en-US"/>
          <w:rPrChange w:id="83" w:author="Dalton Solano dos Reis" w:date="2023-06-03T11:16:00Z">
            <w:rPr/>
          </w:rPrChange>
        </w:rPr>
        <w:t xml:space="preserve">: https://www.robjhyndman.com/papers/ijf25.pdf. </w:t>
      </w:r>
      <w:proofErr w:type="spellStart"/>
      <w:r w:rsidRPr="00B03524">
        <w:rPr>
          <w:lang w:val="en-US"/>
          <w:rPrChange w:id="84" w:author="Dalton Solano dos Reis" w:date="2023-06-03T11:16:00Z">
            <w:rPr/>
          </w:rPrChange>
        </w:rPr>
        <w:t>Acesso</w:t>
      </w:r>
      <w:proofErr w:type="spellEnd"/>
      <w:r w:rsidRPr="00B03524">
        <w:rPr>
          <w:lang w:val="en-US"/>
          <w:rPrChange w:id="85" w:author="Dalton Solano dos Reis" w:date="2023-06-03T11:16:00Z">
            <w:rPr/>
          </w:rPrChange>
        </w:rPr>
        <w:t xml:space="preserve"> </w:t>
      </w:r>
      <w:proofErr w:type="spellStart"/>
      <w:r w:rsidRPr="00B03524">
        <w:rPr>
          <w:lang w:val="en-US"/>
          <w:rPrChange w:id="86" w:author="Dalton Solano dos Reis" w:date="2023-06-03T11:16:00Z">
            <w:rPr/>
          </w:rPrChange>
        </w:rPr>
        <w:t>em</w:t>
      </w:r>
      <w:proofErr w:type="spellEnd"/>
      <w:r w:rsidRPr="00B03524">
        <w:rPr>
          <w:lang w:val="en-US"/>
          <w:rPrChange w:id="87" w:author="Dalton Solano dos Reis" w:date="2023-06-03T11:16:00Z">
            <w:rPr/>
          </w:rPrChange>
        </w:rPr>
        <w:t>: 23 abr. 2023.</w:t>
      </w:r>
    </w:p>
    <w:p w14:paraId="5A2C709A" w14:textId="77777777" w:rsidR="00B25A09" w:rsidRDefault="00B25A09" w:rsidP="00BE68DB">
      <w:pPr>
        <w:pStyle w:val="TF-REFERNCIASITEM0"/>
      </w:pPr>
      <w:r w:rsidRPr="00B03524">
        <w:rPr>
          <w:lang w:val="en-US"/>
          <w:rPrChange w:id="88" w:author="Dalton Solano dos Reis" w:date="2023-06-03T11:16:00Z">
            <w:rPr/>
          </w:rPrChange>
        </w:rPr>
        <w:t xml:space="preserve">HYNDMAN, Rob J; ATHANASOPOULOS, George. </w:t>
      </w:r>
      <w:r w:rsidRPr="00B03524">
        <w:rPr>
          <w:b/>
          <w:bCs/>
          <w:lang w:val="en-US"/>
          <w:rPrChange w:id="89" w:author="Dalton Solano dos Reis" w:date="2023-06-03T11:16:00Z">
            <w:rPr>
              <w:b/>
              <w:bCs/>
            </w:rPr>
          </w:rPrChange>
        </w:rPr>
        <w:t>Forecasting: Principles and Practice</w:t>
      </w:r>
      <w:r w:rsidRPr="00B03524">
        <w:rPr>
          <w:lang w:val="en-US"/>
          <w:rPrChange w:id="90" w:author="Dalton Solano dos Reis" w:date="2023-06-03T11:16:00Z">
            <w:rPr/>
          </w:rPrChange>
        </w:rPr>
        <w:t xml:space="preserve">. 2. ed. </w:t>
      </w:r>
      <w:r w:rsidRPr="00BE68DB">
        <w:t xml:space="preserve">[S. l.]: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511C2E9C" w14:textId="77777777" w:rsidR="009C1E73" w:rsidRDefault="009C1E73" w:rsidP="009C1E73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[S.I], 2020. Disponível em: https://www.gov.br/inep/pt-br/acesso-a-informacao/dados-abertos/inep-data/consulta-matricula. Acesso em: 13 maio 2023.</w:t>
      </w:r>
    </w:p>
    <w:p w14:paraId="4134FBD3" w14:textId="6FFBE1D1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0D2CA029" w14:textId="7006D4F6" w:rsidR="009C1E73" w:rsidRPr="00BE68DB" w:rsidRDefault="009C1E73" w:rsidP="009C1E73">
      <w:pPr>
        <w:pStyle w:val="TF-REFERNCIASITEM0"/>
      </w:pPr>
      <w:r w:rsidRPr="00BE68DB">
        <w:t xml:space="preserve">NEVES, Alan Vítor Coelho; RIGOTTI, José Irineu Rangel. Projeções de matrículas: análise e validação de métodos aplicados para o sistema educacional brasileiro. In: Anais do XXI Encontro Nacional de Estudos Populacionais, 2018, [S.I].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5187D019" w:rsidR="00B25A09" w:rsidRPr="00BE68DB" w:rsidRDefault="00B25A09" w:rsidP="00BE68DB">
      <w:pPr>
        <w:pStyle w:val="TF-REFERNCIASITEM0"/>
      </w:pPr>
      <w:r w:rsidRPr="00BE68DB">
        <w:t xml:space="preserve">PIVA, </w:t>
      </w:r>
      <w:proofErr w:type="spellStart"/>
      <w:r w:rsidRPr="00BE68DB">
        <w:t>Guilhermo</w:t>
      </w:r>
      <w:proofErr w:type="spellEnd"/>
      <w:r w:rsidRPr="00BE68DB">
        <w:t xml:space="preserve">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 l.],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</w:t>
      </w:r>
      <w:proofErr w:type="spellStart"/>
      <w:r w:rsidRPr="00BE68DB">
        <w:t>Dermeval</w:t>
      </w:r>
      <w:proofErr w:type="spellEnd"/>
      <w:r w:rsidRPr="00BE68DB">
        <w:t xml:space="preserve">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0FAE7FE2" w14:textId="6FEF935D" w:rsidR="00B25A09" w:rsidRPr="00BE68DB" w:rsidRDefault="00B25A09" w:rsidP="00BE68DB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Acesso em: 23 abr. 2023.</w:t>
      </w:r>
    </w:p>
    <w:p w14:paraId="5CAD5FD1" w14:textId="54957E40" w:rsidR="00E464A7" w:rsidRDefault="00E464A7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3265F37" w14:textId="77777777" w:rsidR="00E464A7" w:rsidRPr="00320BFA" w:rsidRDefault="00E464A7" w:rsidP="00E464A7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21F8A09" w14:textId="77777777" w:rsidR="00E464A7" w:rsidRDefault="00E464A7" w:rsidP="00E464A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EFF58EE" w14:textId="77777777" w:rsidR="00E464A7" w:rsidRPr="00320BFA" w:rsidRDefault="00E464A7" w:rsidP="00E464A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E464A7" w:rsidRPr="00320BFA" w14:paraId="63A5A44E" w14:textId="77777777" w:rsidTr="00A7391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037E40" w14:textId="77777777" w:rsidR="00E464A7" w:rsidRPr="00320BFA" w:rsidRDefault="00E464A7" w:rsidP="00A7391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0F2448" w14:textId="77777777" w:rsidR="00E464A7" w:rsidRPr="00320BFA" w:rsidRDefault="00E464A7" w:rsidP="00A7391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9EFBF7C" w14:textId="77777777" w:rsidR="00E464A7" w:rsidRPr="00320BFA" w:rsidRDefault="00E464A7" w:rsidP="00A7391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D91F65F" w14:textId="77777777" w:rsidR="00E464A7" w:rsidRPr="00320BFA" w:rsidRDefault="00E464A7" w:rsidP="00A73911">
            <w:pPr>
              <w:pStyle w:val="TF-xAvalITEMTABELA"/>
            </w:pPr>
            <w:r w:rsidRPr="00320BFA">
              <w:t>não atende</w:t>
            </w:r>
          </w:p>
        </w:tc>
      </w:tr>
      <w:tr w:rsidR="00E464A7" w:rsidRPr="00320BFA" w14:paraId="51FBDDEE" w14:textId="77777777" w:rsidTr="00A7391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49D1FAC" w14:textId="77777777" w:rsidR="00E464A7" w:rsidRPr="00320BFA" w:rsidRDefault="00E464A7" w:rsidP="00A73911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F36E" w14:textId="77777777" w:rsidR="00E464A7" w:rsidRPr="00821EE8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68BBD05" w14:textId="77777777" w:rsidR="00E464A7" w:rsidRPr="00821EE8" w:rsidRDefault="00E464A7" w:rsidP="00A7391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3E9C" w14:textId="505185AD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BFB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D394A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135D04DA" w14:textId="77777777" w:rsidTr="00A7391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7DE414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AD54" w14:textId="77777777" w:rsidR="00E464A7" w:rsidRPr="00821EE8" w:rsidRDefault="00E464A7" w:rsidP="00A7391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5618" w14:textId="7E99D1E4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A3B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2A5B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7588DD34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8FD3B8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2059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977BC65" w14:textId="77777777" w:rsidR="00E464A7" w:rsidRPr="00320BFA" w:rsidRDefault="00E464A7" w:rsidP="00A7391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CC" w14:textId="1499D24D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4849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B7F6E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27CF5600" w14:textId="77777777" w:rsidTr="00A7391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9AFE71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F3EB" w14:textId="77777777" w:rsidR="00E464A7" w:rsidRPr="00320BFA" w:rsidRDefault="00E464A7" w:rsidP="00A7391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10E" w14:textId="6F5CEB1C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A94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0ADD0E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8653343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317C3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84E8" w14:textId="77777777" w:rsidR="00E464A7" w:rsidRPr="00EE20C1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01E95CC" w14:textId="77777777" w:rsidR="00E464A7" w:rsidRPr="00EE20C1" w:rsidRDefault="00E464A7" w:rsidP="00A73911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5A99" w14:textId="0C632FCC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6ED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6B687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25DE6117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6C3921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6BC6" w14:textId="77777777" w:rsidR="00E464A7" w:rsidRPr="00EE20C1" w:rsidRDefault="00E464A7" w:rsidP="00A7391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5B08" w14:textId="4C992BA4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FC0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556C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7B7B6BD6" w14:textId="77777777" w:rsidTr="00A7391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3F788F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F18C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C3F5B68" w14:textId="77777777" w:rsidR="00E464A7" w:rsidRPr="00320BFA" w:rsidRDefault="00E464A7" w:rsidP="00A7391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6C90" w14:textId="67C9349D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AA9A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CAB1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640FC07A" w14:textId="77777777" w:rsidTr="00A7391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4E794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F5E8" w14:textId="77777777" w:rsidR="00E464A7" w:rsidRPr="00320BFA" w:rsidRDefault="00E464A7" w:rsidP="00A7391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704A" w14:textId="20D94931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AAC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DD98C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BB4AEB7" w14:textId="77777777" w:rsidTr="00A7391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7E262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B02F" w14:textId="77777777" w:rsidR="00E464A7" w:rsidRPr="00801036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437A1BD" w14:textId="77777777" w:rsidR="00E464A7" w:rsidRPr="00801036" w:rsidRDefault="00E464A7" w:rsidP="00A7391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9F02" w14:textId="34CFFA6F" w:rsidR="00E464A7" w:rsidRPr="00801036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F747" w14:textId="77777777" w:rsidR="00E464A7" w:rsidRPr="00801036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F39AF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369CA37A" w14:textId="77777777" w:rsidTr="00A7391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9F688A" w14:textId="77777777" w:rsidR="00E464A7" w:rsidRPr="00320BFA" w:rsidRDefault="00E464A7" w:rsidP="00A7391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499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9668020" w14:textId="77777777" w:rsidR="00E464A7" w:rsidRPr="00320BFA" w:rsidRDefault="00E464A7" w:rsidP="00A7391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03AC" w14:textId="5A3FE359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B23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95459E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EA92474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385A6F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295E" w14:textId="77777777" w:rsidR="00E464A7" w:rsidRPr="00320BFA" w:rsidRDefault="00E464A7" w:rsidP="00A7391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DB36" w14:textId="21507809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54D8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82E572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33B1B56F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8280C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06C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AF2303A" w14:textId="77777777" w:rsidR="00E464A7" w:rsidRPr="00320BFA" w:rsidRDefault="00E464A7" w:rsidP="00A7391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E76D" w14:textId="54CD860B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2FF0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B073D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4016F9F5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8A29FB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70A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A72B0D8" w14:textId="77777777" w:rsidR="00E464A7" w:rsidRPr="00320BFA" w:rsidRDefault="00E464A7" w:rsidP="00A7391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0983" w14:textId="2E5BA7EE" w:rsidR="00E464A7" w:rsidRPr="00320BFA" w:rsidRDefault="006E2C83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C586" w14:textId="77777777" w:rsidR="00E464A7" w:rsidRPr="00320BFA" w:rsidRDefault="00E464A7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A84D7" w14:textId="77777777" w:rsidR="00E464A7" w:rsidRPr="00320BFA" w:rsidRDefault="00E464A7" w:rsidP="00A73911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07E3044E" w14:textId="77777777" w:rsidTr="00A7391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7FFB47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B360" w14:textId="77777777" w:rsidR="00E464A7" w:rsidRPr="00320BFA" w:rsidRDefault="00E464A7" w:rsidP="00E464A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20948E2" w14:textId="77777777" w:rsidR="00E464A7" w:rsidRPr="00320BFA" w:rsidRDefault="00E464A7" w:rsidP="00A7391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EC3A" w14:textId="0DDB8675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5D03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9245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6A551D2A" w14:textId="77777777" w:rsidTr="00A7391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28E5C0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C02E" w14:textId="77777777" w:rsidR="00E464A7" w:rsidRPr="00320BFA" w:rsidRDefault="00E464A7" w:rsidP="00A7391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7EDA" w14:textId="7100A8E3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861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5DAA24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64A7" w:rsidRPr="00320BFA" w14:paraId="1E85096E" w14:textId="77777777" w:rsidTr="00A7391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4CB849" w14:textId="77777777" w:rsidR="00E464A7" w:rsidRPr="00320BFA" w:rsidRDefault="00E464A7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46B52A" w14:textId="77777777" w:rsidR="00E464A7" w:rsidRPr="00320BFA" w:rsidRDefault="00E464A7" w:rsidP="00A7391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A0F4A1" w14:textId="4ECF66ED" w:rsidR="00E464A7" w:rsidRPr="00320BFA" w:rsidRDefault="006E2C83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D5C5A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0CEA4B" w14:textId="77777777" w:rsidR="00E464A7" w:rsidRPr="00320BFA" w:rsidRDefault="00E464A7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C77931" w14:textId="77777777" w:rsidR="00E464A7" w:rsidRDefault="00E464A7" w:rsidP="00E464A7">
      <w:pPr>
        <w:pStyle w:val="TF-xAvalITEMDETALHE"/>
      </w:pPr>
    </w:p>
    <w:p w14:paraId="06194986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222B" w14:textId="77777777" w:rsidR="008A4238" w:rsidRDefault="008A4238">
      <w:r>
        <w:separator/>
      </w:r>
    </w:p>
  </w:endnote>
  <w:endnote w:type="continuationSeparator" w:id="0">
    <w:p w14:paraId="5460D831" w14:textId="77777777" w:rsidR="008A4238" w:rsidRDefault="008A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69E3" w14:textId="77777777" w:rsidR="008A4238" w:rsidRDefault="008A4238">
      <w:r>
        <w:separator/>
      </w:r>
    </w:p>
  </w:footnote>
  <w:footnote w:type="continuationSeparator" w:id="0">
    <w:p w14:paraId="082DA991" w14:textId="77777777" w:rsidR="008A4238" w:rsidRDefault="008A4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7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5"/>
  </w:num>
  <w:num w:numId="13" w16cid:durableId="211539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8"/>
  </w:num>
  <w:num w:numId="16" w16cid:durableId="2098940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8"/>
  </w:num>
  <w:num w:numId="18" w16cid:durableId="127474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4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64FE"/>
    <w:rsid w:val="00121714"/>
    <w:rsid w:val="00125084"/>
    <w:rsid w:val="00125277"/>
    <w:rsid w:val="001315BB"/>
    <w:rsid w:val="001375F7"/>
    <w:rsid w:val="00143270"/>
    <w:rsid w:val="00145D1F"/>
    <w:rsid w:val="001554E9"/>
    <w:rsid w:val="00161020"/>
    <w:rsid w:val="00162BF1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12CEA"/>
    <w:rsid w:val="00315DC3"/>
    <w:rsid w:val="00320BFA"/>
    <w:rsid w:val="0032378D"/>
    <w:rsid w:val="003255B3"/>
    <w:rsid w:val="00325D22"/>
    <w:rsid w:val="00327537"/>
    <w:rsid w:val="003323B0"/>
    <w:rsid w:val="00332A90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64C3"/>
    <w:rsid w:val="00410543"/>
    <w:rsid w:val="00410D18"/>
    <w:rsid w:val="00414AB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B1A"/>
    <w:rsid w:val="0049495C"/>
    <w:rsid w:val="00497EF6"/>
    <w:rsid w:val="004B11D5"/>
    <w:rsid w:val="004B42D8"/>
    <w:rsid w:val="004B45AE"/>
    <w:rsid w:val="004B6B8F"/>
    <w:rsid w:val="004B7511"/>
    <w:rsid w:val="004B7D12"/>
    <w:rsid w:val="004C0A73"/>
    <w:rsid w:val="004C11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6460"/>
    <w:rsid w:val="006B0760"/>
    <w:rsid w:val="006B104E"/>
    <w:rsid w:val="006B33DF"/>
    <w:rsid w:val="006B50DB"/>
    <w:rsid w:val="006B5AEA"/>
    <w:rsid w:val="006B6383"/>
    <w:rsid w:val="006B640D"/>
    <w:rsid w:val="006C61FA"/>
    <w:rsid w:val="006C71D5"/>
    <w:rsid w:val="006D0896"/>
    <w:rsid w:val="006D0D73"/>
    <w:rsid w:val="006D2982"/>
    <w:rsid w:val="006E25D2"/>
    <w:rsid w:val="006E2C83"/>
    <w:rsid w:val="0070136F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8C3"/>
    <w:rsid w:val="008373B4"/>
    <w:rsid w:val="008404C4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4238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212E8"/>
    <w:rsid w:val="00925004"/>
    <w:rsid w:val="009261DE"/>
    <w:rsid w:val="00931632"/>
    <w:rsid w:val="00932C92"/>
    <w:rsid w:val="009353AD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D0C0B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20936"/>
    <w:rsid w:val="00A2164C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352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5287"/>
    <w:rsid w:val="00B25A09"/>
    <w:rsid w:val="00B322E9"/>
    <w:rsid w:val="00B42041"/>
    <w:rsid w:val="00B43FBF"/>
    <w:rsid w:val="00B44F11"/>
    <w:rsid w:val="00B47F4E"/>
    <w:rsid w:val="00B51846"/>
    <w:rsid w:val="00B60B17"/>
    <w:rsid w:val="00B62979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E4FFC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A108B"/>
    <w:rsid w:val="00CA55A5"/>
    <w:rsid w:val="00CA6CDB"/>
    <w:rsid w:val="00CB5D0C"/>
    <w:rsid w:val="00CB5E13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23CE"/>
    <w:rsid w:val="00D52A8C"/>
    <w:rsid w:val="00D53CFA"/>
    <w:rsid w:val="00D6225A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464A7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7992"/>
    <w:rsid w:val="00EC0104"/>
    <w:rsid w:val="00EC0184"/>
    <w:rsid w:val="00EC2D7A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30D7"/>
    <w:rsid w:val="00F541E6"/>
    <w:rsid w:val="00F54DDE"/>
    <w:rsid w:val="00F62F49"/>
    <w:rsid w:val="00F640BF"/>
    <w:rsid w:val="00F70754"/>
    <w:rsid w:val="00F77926"/>
    <w:rsid w:val="00F83A19"/>
    <w:rsid w:val="00F879A1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4334</Words>
  <Characters>23408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7</cp:revision>
  <cp:lastPrinted>2023-04-24T01:47:00Z</cp:lastPrinted>
  <dcterms:created xsi:type="dcterms:W3CDTF">2023-05-17T11:35:00Z</dcterms:created>
  <dcterms:modified xsi:type="dcterms:W3CDTF">2023-06-03T14:43:00Z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