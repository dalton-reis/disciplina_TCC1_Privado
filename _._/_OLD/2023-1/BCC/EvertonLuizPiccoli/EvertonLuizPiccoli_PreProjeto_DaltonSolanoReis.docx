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56F9677B" w14:textId="77777777" w:rsidTr="008F7CE2">
        <w:tc>
          <w:tcPr>
            <w:tcW w:w="9072" w:type="dxa"/>
            <w:gridSpan w:val="2"/>
            <w:shd w:val="clear" w:color="auto" w:fill="auto"/>
          </w:tcPr>
          <w:p w14:paraId="66188D80"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7FF8EDF0" w14:textId="77777777" w:rsidTr="008F7CE2">
        <w:tc>
          <w:tcPr>
            <w:tcW w:w="5387" w:type="dxa"/>
            <w:shd w:val="clear" w:color="auto" w:fill="auto"/>
          </w:tcPr>
          <w:p w14:paraId="3903AD74" w14:textId="7B9CBFF7" w:rsidR="00F0030C" w:rsidRPr="003C5262" w:rsidRDefault="00F0030C" w:rsidP="00BE39CF">
            <w:pPr>
              <w:pStyle w:val="Cabealho"/>
              <w:tabs>
                <w:tab w:val="clear" w:pos="8640"/>
                <w:tab w:val="right" w:pos="8931"/>
              </w:tabs>
              <w:ind w:right="141"/>
            </w:pPr>
            <w:r>
              <w:rPr>
                <w:rStyle w:val="Nmerodepgina"/>
              </w:rPr>
              <w:t>(</w:t>
            </w:r>
            <w:r w:rsidR="009F5C32">
              <w:rPr>
                <w:rStyle w:val="Nmerodepgina"/>
              </w:rPr>
              <w:t>X</w:t>
            </w:r>
            <w:r>
              <w:rPr>
                <w:rStyle w:val="Nmerodepgina"/>
              </w:rPr>
              <w:t>) PRÉ-PROJETO  </w:t>
            </w:r>
            <w:proofErr w:type="gramStart"/>
            <w:r>
              <w:rPr>
                <w:rStyle w:val="Nmerodepgina"/>
              </w:rPr>
              <w:t>   (</w:t>
            </w:r>
            <w:proofErr w:type="gramEnd"/>
            <w:r>
              <w:t xml:space="preserve">     ) </w:t>
            </w:r>
            <w:r>
              <w:rPr>
                <w:rStyle w:val="Nmerodepgina"/>
              </w:rPr>
              <w:t xml:space="preserve">PROJETO </w:t>
            </w:r>
          </w:p>
        </w:tc>
        <w:tc>
          <w:tcPr>
            <w:tcW w:w="3685" w:type="dxa"/>
            <w:shd w:val="clear" w:color="auto" w:fill="auto"/>
          </w:tcPr>
          <w:p w14:paraId="5D2217D3" w14:textId="3B45B14F"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9F5C32">
              <w:rPr>
                <w:rStyle w:val="Nmerodepgina"/>
              </w:rPr>
              <w:t>2023</w:t>
            </w:r>
            <w:r>
              <w:rPr>
                <w:rStyle w:val="Nmerodepgina"/>
              </w:rPr>
              <w:t>/</w:t>
            </w:r>
            <w:r w:rsidR="009F5C32">
              <w:rPr>
                <w:rStyle w:val="Nmerodepgina"/>
              </w:rPr>
              <w:t>1</w:t>
            </w:r>
          </w:p>
        </w:tc>
      </w:tr>
    </w:tbl>
    <w:p w14:paraId="0BCD0CCC" w14:textId="77777777" w:rsidR="00F0030C" w:rsidRDefault="00F0030C" w:rsidP="001E682E">
      <w:pPr>
        <w:pStyle w:val="TF-TTULO"/>
      </w:pPr>
    </w:p>
    <w:p w14:paraId="5470A448" w14:textId="1A9D1951" w:rsidR="002B0EDC" w:rsidRPr="00B00E04" w:rsidRDefault="008D1885" w:rsidP="001E682E">
      <w:pPr>
        <w:pStyle w:val="TF-TTULO"/>
      </w:pPr>
      <w:r>
        <w:t>DOGREC</w:t>
      </w:r>
      <w:r w:rsidR="002B0EDC">
        <w:t xml:space="preserve">: </w:t>
      </w:r>
      <w:r>
        <w:t>APLICATIVO PARA RECONHECIMENTO DE CACHORROS A PARTIR DE IMAGENS D</w:t>
      </w:r>
      <w:r w:rsidR="00FA65A3">
        <w:t>o</w:t>
      </w:r>
      <w:r>
        <w:t xml:space="preserve"> FOCINHO</w:t>
      </w:r>
    </w:p>
    <w:p w14:paraId="005B4483" w14:textId="7B8F11F7" w:rsidR="001E682E" w:rsidRDefault="008D1885" w:rsidP="00752038">
      <w:pPr>
        <w:pStyle w:val="TF-AUTOR0"/>
      </w:pPr>
      <w:r>
        <w:t>Everton Luiz Piccoli</w:t>
      </w:r>
    </w:p>
    <w:p w14:paraId="27FADAD5" w14:textId="04D8A51D" w:rsidR="001E682E" w:rsidRDefault="00273AAE" w:rsidP="008D1885">
      <w:pPr>
        <w:pStyle w:val="TF-AUTOR0"/>
      </w:pPr>
      <w:ins w:id="9" w:author="Dalton Solano dos Reis" w:date="2023-05-26T12:10:00Z">
        <w:r>
          <w:t xml:space="preserve">Prof. </w:t>
        </w:r>
      </w:ins>
      <w:r w:rsidR="008D1885">
        <w:t xml:space="preserve">Aurélio Faustino </w:t>
      </w:r>
      <w:proofErr w:type="spellStart"/>
      <w:r w:rsidR="008D1885">
        <w:t>Hoppe</w:t>
      </w:r>
      <w:proofErr w:type="spellEnd"/>
      <w:r w:rsidR="00150831">
        <w:t xml:space="preserve"> - Orientador</w:t>
      </w:r>
    </w:p>
    <w:p w14:paraId="4C445CAA" w14:textId="77777777" w:rsidR="008834FC" w:rsidRDefault="00F255FC" w:rsidP="00424AD5">
      <w:pPr>
        <w:pStyle w:val="Ttulo1"/>
      </w:pPr>
      <w:r w:rsidRPr="007D10F2">
        <w:t>Introdução</w:t>
      </w:r>
    </w:p>
    <w:p w14:paraId="4D3B5B7B" w14:textId="4C80F56B" w:rsidR="00E52164" w:rsidRDefault="00F255FC" w:rsidP="00975C26">
      <w:pPr>
        <w:pStyle w:val="TF-TEXTO"/>
      </w:pPr>
      <w:r w:rsidRPr="007D10F2">
        <w:t xml:space="preserve"> </w:t>
      </w:r>
      <w:bookmarkEnd w:id="0"/>
      <w:bookmarkEnd w:id="1"/>
      <w:bookmarkEnd w:id="2"/>
      <w:bookmarkEnd w:id="3"/>
      <w:bookmarkEnd w:id="4"/>
      <w:bookmarkEnd w:id="5"/>
      <w:bookmarkEnd w:id="6"/>
      <w:bookmarkEnd w:id="7"/>
      <w:bookmarkEnd w:id="8"/>
      <w:r w:rsidR="00057E14" w:rsidRPr="005E1E8C">
        <w:t xml:space="preserve">Nos dias de hoje, é muito comum encontrar famílias que adotam </w:t>
      </w:r>
      <w:commentRangeStart w:id="10"/>
      <w:r w:rsidR="00057E14" w:rsidRPr="005E1E8C">
        <w:t>pet</w:t>
      </w:r>
      <w:commentRangeEnd w:id="10"/>
      <w:r w:rsidR="00273AAE">
        <w:rPr>
          <w:rStyle w:val="Refdecomentrio"/>
        </w:rPr>
        <w:commentReference w:id="10"/>
      </w:r>
      <w:r w:rsidR="00057E14" w:rsidRPr="005E1E8C">
        <w:t>s pelo simples fato deles proporcionarem benefícios emociona</w:t>
      </w:r>
      <w:r w:rsidR="00E52164" w:rsidRPr="005E1E8C">
        <w:t>is</w:t>
      </w:r>
      <w:r w:rsidR="00057E14" w:rsidRPr="005E1E8C">
        <w:t xml:space="preserve"> </w:t>
      </w:r>
      <w:r w:rsidR="004F6E9F" w:rsidRPr="005E1E8C">
        <w:t>ou</w:t>
      </w:r>
      <w:r w:rsidR="00E52164" w:rsidRPr="005E1E8C">
        <w:t xml:space="preserve"> </w:t>
      </w:r>
      <w:r w:rsidR="00057E14" w:rsidRPr="005E1E8C">
        <w:t>até</w:t>
      </w:r>
      <w:r w:rsidR="004F6E9F" w:rsidRPr="005E1E8C">
        <w:t xml:space="preserve"> mesmo,</w:t>
      </w:r>
      <w:r w:rsidR="00057E14" w:rsidRPr="005E1E8C">
        <w:t xml:space="preserve"> </w:t>
      </w:r>
      <w:r w:rsidR="00E52164" w:rsidRPr="005E1E8C">
        <w:t>referente a parte</w:t>
      </w:r>
      <w:r w:rsidR="00057E14" w:rsidRPr="005E1E8C">
        <w:t xml:space="preserve"> física</w:t>
      </w:r>
      <w:r w:rsidR="00E52164" w:rsidRPr="005E1E8C">
        <w:t xml:space="preserve"> das pessoas</w:t>
      </w:r>
      <w:r w:rsidR="00057E14" w:rsidRPr="005E1E8C">
        <w:t>.</w:t>
      </w:r>
      <w:r w:rsidR="004F6E9F" w:rsidRPr="005E1E8C">
        <w:t xml:space="preserve"> Além disso, muitos adotam um pet para ter companhia, para ensinar às crianças sobre responsabilidade, para ter um animal de guarda, para ajudar a controlar a ansiedade e o estresse, entre outros motivos.</w:t>
      </w:r>
      <w:r w:rsidR="00057E14" w:rsidRPr="005E1E8C">
        <w:t xml:space="preserve"> Porém, cuidar de pet não é uma tarefa fácil</w:t>
      </w:r>
      <w:r w:rsidR="00E52164" w:rsidRPr="005E1E8C">
        <w:t>, pois eles precisam de cuidados constantes, como alimentação adequada, higiene, exercícios físicos</w:t>
      </w:r>
      <w:r w:rsidR="004F6E9F" w:rsidRPr="005E1E8C">
        <w:t xml:space="preserve"> e </w:t>
      </w:r>
      <w:r w:rsidR="00E52164" w:rsidRPr="005E1E8C">
        <w:t>atenção emocional</w:t>
      </w:r>
      <w:r w:rsidR="004F6E9F" w:rsidRPr="005E1E8C">
        <w:t xml:space="preserve"> ou médica</w:t>
      </w:r>
      <w:r w:rsidR="00E52164" w:rsidRPr="005E1E8C">
        <w:t xml:space="preserve">. </w:t>
      </w:r>
      <w:r w:rsidR="004F6E9F" w:rsidRPr="005E1E8C">
        <w:t>Destaca-se também que muitas pessoas adotam animais de estimação sem realmente entender o compromisso que é cuidar de um animal de forma responsável. Elas podem achar que ter um animal de estimação é divertido e fácil, mas quando percebem que é um trabalho árduo e que requer tempo, dinheiro e energia, acabam abandonando o animal</w:t>
      </w:r>
      <w:r w:rsidR="005E1E8C">
        <w:t xml:space="preserve"> (FERNANDES, 2019)</w:t>
      </w:r>
      <w:r w:rsidR="004F6E9F">
        <w:t>.</w:t>
      </w:r>
      <w:r w:rsidR="005375EB">
        <w:t xml:space="preserve"> </w:t>
      </w:r>
    </w:p>
    <w:p w14:paraId="75CF9D3E" w14:textId="4FDA582F" w:rsidR="00975C26" w:rsidRDefault="00057E14" w:rsidP="00975C26">
      <w:pPr>
        <w:pStyle w:val="TF-TEXTO"/>
      </w:pPr>
      <w:r w:rsidRPr="005E1E8C">
        <w:t>Segundo pesquisa realizada pelo Instituto Brasil Pet</w:t>
      </w:r>
      <w:r w:rsidR="00C83CD5" w:rsidRPr="005E1E8C">
        <w:t xml:space="preserve"> (IBP</w:t>
      </w:r>
      <w:r w:rsidRPr="005E1E8C">
        <w:t xml:space="preserve">), </w:t>
      </w:r>
      <w:r w:rsidR="00C83CD5" w:rsidRPr="005E1E8C">
        <w:t xml:space="preserve">atualmente </w:t>
      </w:r>
      <w:r w:rsidRPr="005E1E8C">
        <w:t xml:space="preserve">no Brasil existem mais de 185 milhões de animais abandonados ou resgatados após maus-tratos. </w:t>
      </w:r>
      <w:r w:rsidR="00C83CD5" w:rsidRPr="005E1E8C">
        <w:t>D</w:t>
      </w:r>
      <w:r w:rsidRPr="005E1E8C">
        <w:t>esses, 60% dos cachorros resgatados são por maus-tratos</w:t>
      </w:r>
      <w:r w:rsidR="00C83CD5" w:rsidRPr="005E1E8C">
        <w:t xml:space="preserve"> e</w:t>
      </w:r>
      <w:r w:rsidRPr="005E1E8C">
        <w:t xml:space="preserve"> 40% por abandono</w:t>
      </w:r>
      <w:r w:rsidR="005E1E8C" w:rsidRPr="005E1E8C">
        <w:t xml:space="preserve"> (PUENTE, 2022)</w:t>
      </w:r>
      <w:r w:rsidRPr="005E1E8C">
        <w:t xml:space="preserve">. </w:t>
      </w:r>
      <w:r w:rsidR="00C83CD5" w:rsidRPr="005E1E8C">
        <w:t xml:space="preserve">Para entender tal contexto, realizou-se uma </w:t>
      </w:r>
      <w:r w:rsidRPr="005E1E8C">
        <w:t>pesquisa para tentar identificar o</w:t>
      </w:r>
      <w:r w:rsidR="00FA65A3" w:rsidRPr="005E1E8C">
        <w:t>s</w:t>
      </w:r>
      <w:r w:rsidRPr="005E1E8C">
        <w:t xml:space="preserve"> motivo</w:t>
      </w:r>
      <w:r w:rsidR="00FA65A3" w:rsidRPr="005E1E8C">
        <w:t>s</w:t>
      </w:r>
      <w:r w:rsidRPr="005E1E8C">
        <w:t xml:space="preserve"> </w:t>
      </w:r>
      <w:r w:rsidR="00C83CD5" w:rsidRPr="005E1E8C">
        <w:t>dos abandonos</w:t>
      </w:r>
      <w:r w:rsidRPr="005E1E8C">
        <w:t xml:space="preserve">, </w:t>
      </w:r>
      <w:r w:rsidR="00FA65A3" w:rsidRPr="005E1E8C">
        <w:t xml:space="preserve">dentre </w:t>
      </w:r>
      <w:r w:rsidRPr="005E1E8C">
        <w:t>e</w:t>
      </w:r>
      <w:r w:rsidR="00FA65A3" w:rsidRPr="005E1E8C">
        <w:t xml:space="preserve">les, </w:t>
      </w:r>
      <w:r w:rsidRPr="005E1E8C">
        <w:t>os principais motivos</w:t>
      </w:r>
      <w:r w:rsidR="00FA65A3" w:rsidRPr="005E1E8C">
        <w:t xml:space="preserve"> apontados foram</w:t>
      </w:r>
      <w:r w:rsidRPr="005E1E8C">
        <w:t>: mau comportamento de seus cães (46,8%), mudança no espaço onde mora o ser humano (29,1%), estilo de vida do dono (25,4%) e expectativa frente à realidade de cuidar de um cachorro (14,9%)</w:t>
      </w:r>
      <w:r w:rsidR="00557BAF" w:rsidRPr="005E1E8C">
        <w:t xml:space="preserve"> (</w:t>
      </w:r>
      <w:r w:rsidR="005E1E8C" w:rsidRPr="005E1E8C">
        <w:t>ALVES</w:t>
      </w:r>
      <w:r w:rsidR="009A48C1" w:rsidRPr="005E1E8C">
        <w:t>, 20</w:t>
      </w:r>
      <w:r w:rsidR="005E1E8C" w:rsidRPr="005E1E8C">
        <w:t>1</w:t>
      </w:r>
      <w:r w:rsidR="009A48C1" w:rsidRPr="005E1E8C">
        <w:t>3).</w:t>
      </w:r>
      <w:r w:rsidR="009A48C1">
        <w:t xml:space="preserve"> </w:t>
      </w:r>
    </w:p>
    <w:p w14:paraId="1ED0603C" w14:textId="53EAFAB0" w:rsidR="00EE4053" w:rsidRPr="005E1E8C" w:rsidRDefault="00004464" w:rsidP="003723C1">
      <w:pPr>
        <w:pStyle w:val="TF-TEXTO"/>
      </w:pPr>
      <w:r w:rsidRPr="005E1E8C">
        <w:t xml:space="preserve">No Brasil, os animais abandonados são recolhidos por </w:t>
      </w:r>
      <w:r w:rsidRPr="005E1E8C">
        <w:rPr>
          <w:rStyle w:val="hgkelc"/>
          <w:lang w:val="pt-PT"/>
        </w:rPr>
        <w:t>Organizações Não Governamentais</w:t>
      </w:r>
      <w:r w:rsidRPr="005E1E8C">
        <w:t xml:space="preserve"> (</w:t>
      </w:r>
      <w:r w:rsidR="008F39D1" w:rsidRPr="005E1E8C">
        <w:t>ONGs</w:t>
      </w:r>
      <w:r w:rsidRPr="005E1E8C">
        <w:t>)</w:t>
      </w:r>
      <w:r w:rsidR="008F39D1" w:rsidRPr="005E1E8C">
        <w:t xml:space="preserve"> e abrigos de </w:t>
      </w:r>
      <w:r w:rsidRPr="005E1E8C">
        <w:t xml:space="preserve">cachorros. No entanto, os abrigos geralmente enfrentam vários desafios, como superlotação, falta de recursos financeiros e de pessoal, falta de espaço e instalações inadequadas. Além disso, muitos animais que são deixados nos abrigos têm problemas de saúde, comportamentais ou de idade, o que torna mais difícil encontrar lares adequados. Por </w:t>
      </w:r>
      <w:r w:rsidRPr="001B0668">
        <w:t xml:space="preserve">outro lado, </w:t>
      </w:r>
      <w:r w:rsidR="009E35C7" w:rsidRPr="001B0668">
        <w:t xml:space="preserve">existem pessoas </w:t>
      </w:r>
      <w:r w:rsidR="008F39D1" w:rsidRPr="001B0668">
        <w:t>preocupado</w:t>
      </w:r>
      <w:r w:rsidRPr="001B0668">
        <w:t>s</w:t>
      </w:r>
      <w:r w:rsidR="008F39D1" w:rsidRPr="001B0668">
        <w:t xml:space="preserve"> com </w:t>
      </w:r>
      <w:r w:rsidRPr="001B0668">
        <w:t>seus pets</w:t>
      </w:r>
      <w:r w:rsidR="008F39D1" w:rsidRPr="001B0668">
        <w:t>, tem buscado maneiras de monitorar seus cachorros, a fim de garantir a segurança e</w:t>
      </w:r>
      <w:r w:rsidR="008F39D1" w:rsidRPr="005E1E8C">
        <w:t xml:space="preserve"> conhecimento de onde </w:t>
      </w:r>
      <w:r w:rsidRPr="005E1E8C">
        <w:t>ele</w:t>
      </w:r>
      <w:r w:rsidR="008F39D1" w:rsidRPr="005E1E8C">
        <w:t xml:space="preserve"> se encontra. Para isso</w:t>
      </w:r>
      <w:r w:rsidRPr="005E1E8C">
        <w:t>,</w:t>
      </w:r>
      <w:r w:rsidR="008F39D1" w:rsidRPr="005E1E8C">
        <w:t xml:space="preserve"> muitas vezes</w:t>
      </w:r>
      <w:r w:rsidR="009021CE" w:rsidRPr="005E1E8C">
        <w:t xml:space="preserve">, optam pela </w:t>
      </w:r>
      <w:r w:rsidR="008F39D1" w:rsidRPr="005E1E8C">
        <w:t>utiliza</w:t>
      </w:r>
      <w:r w:rsidR="009021CE" w:rsidRPr="005E1E8C">
        <w:t>ção</w:t>
      </w:r>
      <w:r w:rsidR="008F39D1" w:rsidRPr="005E1E8C">
        <w:t xml:space="preserve"> de métodos de monitoramentos que são invasivos como os microchips de Radio-</w:t>
      </w:r>
      <w:proofErr w:type="spellStart"/>
      <w:r w:rsidR="008F39D1" w:rsidRPr="005E1E8C">
        <w:t>Frequency</w:t>
      </w:r>
      <w:proofErr w:type="spellEnd"/>
      <w:r w:rsidR="008F39D1" w:rsidRPr="005E1E8C">
        <w:t xml:space="preserve"> </w:t>
      </w:r>
      <w:proofErr w:type="spellStart"/>
      <w:r w:rsidR="008F39D1" w:rsidRPr="005E1E8C">
        <w:t>Identification</w:t>
      </w:r>
      <w:proofErr w:type="spellEnd"/>
      <w:r w:rsidR="008F39D1" w:rsidRPr="005E1E8C">
        <w:t xml:space="preserve"> (RFID</w:t>
      </w:r>
      <w:r w:rsidR="00890840" w:rsidRPr="005E1E8C">
        <w:t>),</w:t>
      </w:r>
      <w:r w:rsidR="008F39D1" w:rsidRPr="005E1E8C">
        <w:t xml:space="preserve"> </w:t>
      </w:r>
      <w:proofErr w:type="spellStart"/>
      <w:r w:rsidR="008F39D1" w:rsidRPr="005E1E8C">
        <w:t>Near</w:t>
      </w:r>
      <w:proofErr w:type="spellEnd"/>
      <w:r w:rsidR="008F39D1" w:rsidRPr="005E1E8C">
        <w:t xml:space="preserve"> Field Communication (NFD</w:t>
      </w:r>
      <w:r w:rsidR="00890840" w:rsidRPr="005E1E8C">
        <w:t xml:space="preserve">), </w:t>
      </w:r>
      <w:r w:rsidR="008F39D1" w:rsidRPr="005E1E8C">
        <w:t>entre outros</w:t>
      </w:r>
      <w:r w:rsidR="00890840" w:rsidRPr="005E1E8C">
        <w:t xml:space="preserve">. </w:t>
      </w:r>
      <w:r w:rsidR="009021CE" w:rsidRPr="005E1E8C">
        <w:t>No entanto</w:t>
      </w:r>
      <w:r w:rsidR="00890840" w:rsidRPr="005E1E8C">
        <w:t>, o custo des</w:t>
      </w:r>
      <w:r w:rsidR="009021CE" w:rsidRPr="005E1E8C">
        <w:t>s</w:t>
      </w:r>
      <w:r w:rsidR="00890840" w:rsidRPr="005E1E8C">
        <w:t>e</w:t>
      </w:r>
      <w:r w:rsidR="009021CE" w:rsidRPr="005E1E8C">
        <w:t>s</w:t>
      </w:r>
      <w:r w:rsidR="00890840" w:rsidRPr="005E1E8C">
        <w:t xml:space="preserve"> equipamento</w:t>
      </w:r>
      <w:r w:rsidR="009021CE" w:rsidRPr="005E1E8C">
        <w:t>s</w:t>
      </w:r>
      <w:r w:rsidR="00890840" w:rsidRPr="005E1E8C">
        <w:t xml:space="preserve"> </w:t>
      </w:r>
      <w:r w:rsidR="009021CE" w:rsidRPr="005E1E8C">
        <w:t xml:space="preserve">encontra-se fora da capacidade financeira, perfazendo que muitos brasileiros </w:t>
      </w:r>
      <w:r w:rsidR="00890840" w:rsidRPr="005E1E8C">
        <w:t xml:space="preserve">optem pelo uso de uma simples coleira para reconhecer seus cachorros, e caso fujam, utilizem muitas vezes cartazes e redes sociais </w:t>
      </w:r>
      <w:r w:rsidR="009021CE" w:rsidRPr="005E1E8C">
        <w:t>para encontrá-los</w:t>
      </w:r>
      <w:r w:rsidR="00890840" w:rsidRPr="005E1E8C">
        <w:t xml:space="preserve"> (MOREL, 2022).</w:t>
      </w:r>
    </w:p>
    <w:p w14:paraId="7CC0B4A3" w14:textId="093206EB" w:rsidR="00DC0659" w:rsidRPr="005E1E8C" w:rsidRDefault="003723C1" w:rsidP="003723C1">
      <w:pPr>
        <w:pStyle w:val="TF-TEXTO"/>
      </w:pPr>
      <w:r w:rsidRPr="005E1E8C">
        <w:t>Segundo Martins (2022)</w:t>
      </w:r>
      <w:r w:rsidR="009021CE" w:rsidRPr="005E1E8C">
        <w:t>,</w:t>
      </w:r>
      <w:r w:rsidRPr="005E1E8C">
        <w:t xml:space="preserve"> a </w:t>
      </w:r>
      <w:proofErr w:type="spellStart"/>
      <w:r w:rsidRPr="005E1E8C">
        <w:t>foto-identificação</w:t>
      </w:r>
      <w:proofErr w:type="spellEnd"/>
      <w:r w:rsidRPr="005E1E8C">
        <w:t xml:space="preserve"> é uma técnica que vem </w:t>
      </w:r>
      <w:r w:rsidR="008A6F82" w:rsidRPr="005E1E8C">
        <w:t>sendo</w:t>
      </w:r>
      <w:r w:rsidRPr="005E1E8C">
        <w:t xml:space="preserve"> utilizada nos últimos anos para reconhecimento de animais, pelo simples fato de ser um método totalmente simples e não invasivo, ou seja, um método que não causa nenhum tipo de stress ao animal. </w:t>
      </w:r>
      <w:commentRangeStart w:id="11"/>
      <w:r w:rsidR="0078097F" w:rsidRPr="005E1E8C">
        <w:t>Melo (2020</w:t>
      </w:r>
      <w:commentRangeEnd w:id="11"/>
      <w:r w:rsidR="00DA61C5">
        <w:rPr>
          <w:rStyle w:val="Refdecomentrio"/>
        </w:rPr>
        <w:commentReference w:id="11"/>
      </w:r>
      <w:r w:rsidR="0078097F" w:rsidRPr="005E1E8C">
        <w:t>) destaca que assim como o ser humano pode ser identificado pela impressão digital de sua mão, os cachorros também têm essas características, mas através de seu nariz ou focinho. Neste contexto</w:t>
      </w:r>
      <w:r w:rsidR="00335DDE" w:rsidRPr="005E1E8C">
        <w:t>,</w:t>
      </w:r>
      <w:r w:rsidR="0078097F" w:rsidRPr="005E1E8C">
        <w:t xml:space="preserve"> o uso da </w:t>
      </w:r>
      <w:proofErr w:type="spellStart"/>
      <w:r w:rsidR="0078097F" w:rsidRPr="005E1E8C">
        <w:t>foto-identificação</w:t>
      </w:r>
      <w:proofErr w:type="spellEnd"/>
      <w:r w:rsidR="0078097F" w:rsidRPr="005E1E8C">
        <w:t xml:space="preserve"> é uma grande aliada para este processo de identificação, porém para este processo se faz necessário encontrar padrões das marcas naturais </w:t>
      </w:r>
      <w:r w:rsidR="00792A5F" w:rsidRPr="005E1E8C">
        <w:t>dos narizes</w:t>
      </w:r>
      <w:r w:rsidR="0078097F" w:rsidRPr="005E1E8C">
        <w:t xml:space="preserve"> dos cachorros, como pigmentações, assimetrias entre outras características que devem ser consideradas pontos chaves para o processo de </w:t>
      </w:r>
      <w:proofErr w:type="spellStart"/>
      <w:r w:rsidR="0078097F" w:rsidRPr="005E1E8C">
        <w:t>foto-identificação</w:t>
      </w:r>
      <w:proofErr w:type="spellEnd"/>
      <w:r w:rsidR="0078097F" w:rsidRPr="005E1E8C">
        <w:t xml:space="preserve">. </w:t>
      </w:r>
      <w:r w:rsidR="00792A5F" w:rsidRPr="005E1E8C">
        <w:t xml:space="preserve">A autora ainda reforça que </w:t>
      </w:r>
      <w:r w:rsidR="00DC0659" w:rsidRPr="005E1E8C">
        <w:t>o focinho dos cachorros possui</w:t>
      </w:r>
      <w:r w:rsidR="00792A5F" w:rsidRPr="005E1E8C">
        <w:t xml:space="preserve"> padrões complexos, </w:t>
      </w:r>
      <w:r w:rsidR="00CA1709" w:rsidRPr="005E1E8C">
        <w:t>tornando-os</w:t>
      </w:r>
      <w:r w:rsidR="00792A5F" w:rsidRPr="005E1E8C">
        <w:t xml:space="preserve"> únicos, sendo possível identificá-los através do uso de imagens.</w:t>
      </w:r>
      <w:r w:rsidR="00335DDE" w:rsidRPr="005E1E8C">
        <w:t xml:space="preserve"> </w:t>
      </w:r>
      <w:proofErr w:type="spellStart"/>
      <w:r w:rsidR="00E854B8" w:rsidRPr="005E1E8C">
        <w:t>Jang</w:t>
      </w:r>
      <w:proofErr w:type="spellEnd"/>
      <w:r w:rsidR="00E854B8" w:rsidRPr="005E1E8C">
        <w:t xml:space="preserve"> </w:t>
      </w:r>
      <w:r w:rsidR="00E854B8" w:rsidRPr="005E1E8C">
        <w:rPr>
          <w:i/>
          <w:iCs/>
        </w:rPr>
        <w:t>et al.</w:t>
      </w:r>
      <w:r w:rsidR="00E854B8" w:rsidRPr="005E1E8C">
        <w:t xml:space="preserve"> (2020) mencionam que identificar cachorros não é simples, e que já foi tentado a utilização de métodos como o </w:t>
      </w:r>
      <w:proofErr w:type="spellStart"/>
      <w:r w:rsidR="00E854B8" w:rsidRPr="005E1E8C">
        <w:t>EigenFaces</w:t>
      </w:r>
      <w:proofErr w:type="spellEnd"/>
      <w:r w:rsidR="00E854B8" w:rsidRPr="005E1E8C">
        <w:t xml:space="preserve">, que é utilizado para reconhecimento de faces humanas, porém com cachorros não obteve muito sucesso. </w:t>
      </w:r>
      <w:r w:rsidR="002C4FB7" w:rsidRPr="005E1E8C">
        <w:t>Para o reconhecimento d</w:t>
      </w:r>
      <w:r w:rsidR="00335DDE" w:rsidRPr="005E1E8C">
        <w:t>os</w:t>
      </w:r>
      <w:r w:rsidR="002C4FB7" w:rsidRPr="005E1E8C">
        <w:t xml:space="preserve"> padr</w:t>
      </w:r>
      <w:r w:rsidR="00335DDE" w:rsidRPr="005E1E8C">
        <w:t>ões</w:t>
      </w:r>
      <w:r w:rsidR="002C4FB7" w:rsidRPr="005E1E8C">
        <w:t xml:space="preserve"> do focinho dos cachorros</w:t>
      </w:r>
      <w:r w:rsidR="00335DDE" w:rsidRPr="005E1E8C">
        <w:t>,</w:t>
      </w:r>
      <w:r w:rsidR="002C4FB7" w:rsidRPr="005E1E8C">
        <w:t xml:space="preserve"> </w:t>
      </w:r>
      <w:proofErr w:type="spellStart"/>
      <w:r w:rsidR="002C4FB7" w:rsidRPr="005E1E8C">
        <w:t>Jang</w:t>
      </w:r>
      <w:proofErr w:type="spellEnd"/>
      <w:r w:rsidR="002C4FB7" w:rsidRPr="005E1E8C">
        <w:t xml:space="preserve"> </w:t>
      </w:r>
      <w:r w:rsidR="002C4FB7" w:rsidRPr="00965C93">
        <w:rPr>
          <w:i/>
          <w:iCs/>
        </w:rPr>
        <w:t>et al</w:t>
      </w:r>
      <w:r w:rsidR="002C4FB7" w:rsidRPr="005E1E8C">
        <w:t xml:space="preserve">. (2020) optaram por utilizar </w:t>
      </w:r>
      <w:r w:rsidR="002C4FB7" w:rsidRPr="003276A1">
        <w:t xml:space="preserve">métodos como </w:t>
      </w:r>
      <w:proofErr w:type="spellStart"/>
      <w:r w:rsidR="006006AF" w:rsidRPr="003276A1">
        <w:rPr>
          <w:rStyle w:val="nfase"/>
        </w:rPr>
        <w:t>Scale-Invariant</w:t>
      </w:r>
      <w:proofErr w:type="spellEnd"/>
      <w:r w:rsidR="006006AF" w:rsidRPr="003276A1">
        <w:rPr>
          <w:rStyle w:val="nfase"/>
        </w:rPr>
        <w:t xml:space="preserve"> </w:t>
      </w:r>
      <w:proofErr w:type="spellStart"/>
      <w:r w:rsidR="006006AF" w:rsidRPr="003276A1">
        <w:rPr>
          <w:rStyle w:val="nfase"/>
        </w:rPr>
        <w:t>Feature</w:t>
      </w:r>
      <w:proofErr w:type="spellEnd"/>
      <w:r w:rsidR="006006AF" w:rsidRPr="003276A1">
        <w:rPr>
          <w:rStyle w:val="nfase"/>
        </w:rPr>
        <w:t xml:space="preserve"> </w:t>
      </w:r>
      <w:proofErr w:type="spellStart"/>
      <w:r w:rsidR="006006AF" w:rsidRPr="003276A1">
        <w:rPr>
          <w:rStyle w:val="nfase"/>
        </w:rPr>
        <w:t>Transform</w:t>
      </w:r>
      <w:proofErr w:type="spellEnd"/>
      <w:r w:rsidR="006006AF" w:rsidRPr="003276A1">
        <w:t xml:space="preserve"> (</w:t>
      </w:r>
      <w:r w:rsidR="002C4FB7" w:rsidRPr="003276A1">
        <w:t>SIFT</w:t>
      </w:r>
      <w:r w:rsidR="006006AF" w:rsidRPr="003276A1">
        <w:t>)</w:t>
      </w:r>
      <w:r w:rsidR="002C4FB7" w:rsidRPr="003276A1">
        <w:t>,</w:t>
      </w:r>
      <w:r w:rsidR="00D573CD" w:rsidRPr="003276A1">
        <w:t xml:space="preserve"> </w:t>
      </w:r>
      <w:proofErr w:type="spellStart"/>
      <w:r w:rsidR="00796EC3" w:rsidRPr="003276A1">
        <w:rPr>
          <w:i/>
          <w:iCs/>
        </w:rPr>
        <w:t>Binary</w:t>
      </w:r>
      <w:proofErr w:type="spellEnd"/>
      <w:r w:rsidR="00796EC3" w:rsidRPr="003276A1">
        <w:rPr>
          <w:i/>
          <w:iCs/>
        </w:rPr>
        <w:t xml:space="preserve"> </w:t>
      </w:r>
      <w:proofErr w:type="spellStart"/>
      <w:r w:rsidR="00796EC3" w:rsidRPr="003276A1">
        <w:rPr>
          <w:i/>
          <w:iCs/>
        </w:rPr>
        <w:t>Robust</w:t>
      </w:r>
      <w:proofErr w:type="spellEnd"/>
      <w:r w:rsidR="00796EC3" w:rsidRPr="003276A1">
        <w:rPr>
          <w:i/>
          <w:iCs/>
        </w:rPr>
        <w:t xml:space="preserve"> </w:t>
      </w:r>
      <w:proofErr w:type="spellStart"/>
      <w:r w:rsidR="00796EC3" w:rsidRPr="003276A1">
        <w:rPr>
          <w:i/>
          <w:iCs/>
        </w:rPr>
        <w:t>Invariant</w:t>
      </w:r>
      <w:proofErr w:type="spellEnd"/>
      <w:r w:rsidR="00796EC3" w:rsidRPr="003276A1">
        <w:rPr>
          <w:i/>
          <w:iCs/>
        </w:rPr>
        <w:t xml:space="preserve"> </w:t>
      </w:r>
      <w:proofErr w:type="spellStart"/>
      <w:r w:rsidR="00796EC3" w:rsidRPr="003276A1">
        <w:rPr>
          <w:i/>
          <w:iCs/>
        </w:rPr>
        <w:t>Scalable</w:t>
      </w:r>
      <w:proofErr w:type="spellEnd"/>
      <w:r w:rsidR="00796EC3" w:rsidRPr="003276A1">
        <w:rPr>
          <w:i/>
          <w:iCs/>
        </w:rPr>
        <w:t xml:space="preserve"> </w:t>
      </w:r>
      <w:proofErr w:type="spellStart"/>
      <w:r w:rsidR="00796EC3" w:rsidRPr="003276A1">
        <w:rPr>
          <w:i/>
          <w:iCs/>
        </w:rPr>
        <w:t>Keypoints</w:t>
      </w:r>
      <w:proofErr w:type="spellEnd"/>
      <w:r w:rsidR="002C4FB7" w:rsidRPr="003276A1">
        <w:t xml:space="preserve"> </w:t>
      </w:r>
      <w:r w:rsidR="00796EC3" w:rsidRPr="003276A1">
        <w:t>(</w:t>
      </w:r>
      <w:r w:rsidR="002C4FB7" w:rsidRPr="003276A1">
        <w:t>BRISK</w:t>
      </w:r>
      <w:r w:rsidR="00796EC3" w:rsidRPr="003276A1">
        <w:t>)</w:t>
      </w:r>
      <w:r w:rsidR="002C4FB7" w:rsidRPr="003276A1">
        <w:t xml:space="preserve">, </w:t>
      </w:r>
      <w:proofErr w:type="spellStart"/>
      <w:r w:rsidR="00A01B40" w:rsidRPr="001B0668">
        <w:rPr>
          <w:i/>
          <w:iCs/>
        </w:rPr>
        <w:t>Speeded-Up</w:t>
      </w:r>
      <w:proofErr w:type="spellEnd"/>
      <w:r w:rsidR="00A01B40" w:rsidRPr="001B0668">
        <w:rPr>
          <w:i/>
          <w:iCs/>
        </w:rPr>
        <w:t xml:space="preserve"> </w:t>
      </w:r>
      <w:proofErr w:type="spellStart"/>
      <w:r w:rsidR="00A01B40" w:rsidRPr="001B0668">
        <w:rPr>
          <w:i/>
          <w:iCs/>
        </w:rPr>
        <w:t>Robust</w:t>
      </w:r>
      <w:proofErr w:type="spellEnd"/>
      <w:r w:rsidR="00A01B40" w:rsidRPr="001B0668">
        <w:rPr>
          <w:i/>
          <w:iCs/>
        </w:rPr>
        <w:t xml:space="preserve"> </w:t>
      </w:r>
      <w:proofErr w:type="spellStart"/>
      <w:r w:rsidR="00A01B40" w:rsidRPr="001B0668">
        <w:rPr>
          <w:i/>
          <w:iCs/>
        </w:rPr>
        <w:t>Features</w:t>
      </w:r>
      <w:proofErr w:type="spellEnd"/>
      <w:r w:rsidR="00A01B40" w:rsidRPr="001B0668">
        <w:t xml:space="preserve"> (</w:t>
      </w:r>
      <w:r w:rsidR="002C4FB7" w:rsidRPr="001B0668">
        <w:t>SURF</w:t>
      </w:r>
      <w:r w:rsidR="00A01B40" w:rsidRPr="001B0668">
        <w:t>)</w:t>
      </w:r>
      <w:r w:rsidR="002C4FB7" w:rsidRPr="001B0668">
        <w:t xml:space="preserve"> e </w:t>
      </w:r>
      <w:proofErr w:type="spellStart"/>
      <w:r w:rsidR="00F049E2" w:rsidRPr="001B0668">
        <w:rPr>
          <w:i/>
          <w:iCs/>
        </w:rPr>
        <w:t>Oriented</w:t>
      </w:r>
      <w:proofErr w:type="spellEnd"/>
      <w:r w:rsidR="00F049E2" w:rsidRPr="001B0668">
        <w:rPr>
          <w:i/>
          <w:iCs/>
        </w:rPr>
        <w:t xml:space="preserve"> fast </w:t>
      </w:r>
      <w:proofErr w:type="spellStart"/>
      <w:r w:rsidR="00F049E2" w:rsidRPr="001B0668">
        <w:rPr>
          <w:i/>
          <w:iCs/>
        </w:rPr>
        <w:t>and</w:t>
      </w:r>
      <w:proofErr w:type="spellEnd"/>
      <w:r w:rsidR="00F049E2" w:rsidRPr="001B0668">
        <w:rPr>
          <w:i/>
          <w:iCs/>
        </w:rPr>
        <w:t xml:space="preserve"> </w:t>
      </w:r>
      <w:proofErr w:type="spellStart"/>
      <w:r w:rsidR="00F049E2" w:rsidRPr="001B0668">
        <w:rPr>
          <w:i/>
          <w:iCs/>
        </w:rPr>
        <w:t>Rotated</w:t>
      </w:r>
      <w:proofErr w:type="spellEnd"/>
      <w:r w:rsidR="00F049E2" w:rsidRPr="001B0668">
        <w:rPr>
          <w:i/>
          <w:iCs/>
        </w:rPr>
        <w:t xml:space="preserve"> </w:t>
      </w:r>
      <w:proofErr w:type="spellStart"/>
      <w:r w:rsidR="00F049E2" w:rsidRPr="001B0668">
        <w:rPr>
          <w:i/>
          <w:iCs/>
        </w:rPr>
        <w:t>Brief</w:t>
      </w:r>
      <w:proofErr w:type="spellEnd"/>
      <w:r w:rsidR="00F049E2" w:rsidRPr="001B0668">
        <w:t xml:space="preserve"> (</w:t>
      </w:r>
      <w:r w:rsidR="002C4FB7" w:rsidRPr="001B0668">
        <w:t>ORB</w:t>
      </w:r>
      <w:r w:rsidR="00F049E2" w:rsidRPr="001B0668">
        <w:t>)</w:t>
      </w:r>
      <w:r w:rsidR="002C4FB7" w:rsidRPr="001B0668">
        <w:t xml:space="preserve"> para recolher características do focinho e </w:t>
      </w:r>
      <w:r w:rsidR="0048585B" w:rsidRPr="001B0668">
        <w:t>através</w:t>
      </w:r>
      <w:r w:rsidR="00D8574B" w:rsidRPr="001B0668">
        <w:t xml:space="preserve"> de</w:t>
      </w:r>
      <w:r w:rsidR="002C4FB7" w:rsidRPr="001B0668">
        <w:t xml:space="preserve"> uma rede neural</w:t>
      </w:r>
      <w:r w:rsidR="00D8574B" w:rsidRPr="001B0668">
        <w:t>,</w:t>
      </w:r>
      <w:r w:rsidR="002C4FB7" w:rsidRPr="001B0668">
        <w:t xml:space="preserve"> </w:t>
      </w:r>
      <w:r w:rsidR="0048585B" w:rsidRPr="001B0668">
        <w:t xml:space="preserve">tenta-se </w:t>
      </w:r>
      <w:r w:rsidR="00477E81" w:rsidRPr="001B0668">
        <w:t>identificar o cachorro.</w:t>
      </w:r>
      <w:r w:rsidR="00335DDE" w:rsidRPr="001B0668">
        <w:t xml:space="preserve"> Outra forma seria através do uso de </w:t>
      </w:r>
      <w:proofErr w:type="spellStart"/>
      <w:r w:rsidR="00335DDE" w:rsidRPr="001B0668">
        <w:t>Convolutional</w:t>
      </w:r>
      <w:proofErr w:type="spellEnd"/>
      <w:r w:rsidR="00335DDE" w:rsidRPr="001B0668">
        <w:t xml:space="preserve"> Neural Network (</w:t>
      </w:r>
      <w:proofErr w:type="spellStart"/>
      <w:r w:rsidR="00335DDE" w:rsidRPr="001B0668">
        <w:t>CNNs</w:t>
      </w:r>
      <w:proofErr w:type="spellEnd"/>
      <w:r w:rsidR="00335DDE" w:rsidRPr="001B0668">
        <w:t>), que são projetadas especificamente</w:t>
      </w:r>
      <w:r w:rsidR="00335DDE" w:rsidRPr="005E1E8C">
        <w:t xml:space="preserve"> para o reconhecimento de padrões em imagens. Essas redes consistem em várias camadas de neurônios que são capazes de detectar características específicas em uma imagem, como bordas, texturas e formas, e, em seguida, usar essas informações para determinar a raça do cachorro.</w:t>
      </w:r>
    </w:p>
    <w:p w14:paraId="0A04B977" w14:textId="24A5F8B0" w:rsidR="00477E81" w:rsidRDefault="00057E14" w:rsidP="00057E14">
      <w:pPr>
        <w:pStyle w:val="TF-TEXTO"/>
      </w:pPr>
      <w:r w:rsidRPr="005E1E8C">
        <w:t xml:space="preserve">Diante deste contexto, este trabalho </w:t>
      </w:r>
      <w:r w:rsidR="00B068B2" w:rsidRPr="005E1E8C">
        <w:t>visa responder</w:t>
      </w:r>
      <w:r w:rsidRPr="005E1E8C">
        <w:t xml:space="preserve"> a seguinte pergunta de pesquisa: qual é a eficácia da técnica de </w:t>
      </w:r>
      <w:proofErr w:type="spellStart"/>
      <w:proofErr w:type="gramStart"/>
      <w:r w:rsidRPr="005E1E8C">
        <w:t>foto-identificação</w:t>
      </w:r>
      <w:proofErr w:type="spellEnd"/>
      <w:proofErr w:type="gramEnd"/>
      <w:r w:rsidRPr="005E1E8C">
        <w:t xml:space="preserve"> </w:t>
      </w:r>
      <w:r w:rsidR="00335DDE" w:rsidRPr="005E1E8C">
        <w:t xml:space="preserve">através de rede neurais </w:t>
      </w:r>
      <w:proofErr w:type="spellStart"/>
      <w:r w:rsidR="00335DDE" w:rsidRPr="005E1E8C">
        <w:t>convolucionais</w:t>
      </w:r>
      <w:proofErr w:type="spellEnd"/>
      <w:r w:rsidR="00335DDE" w:rsidRPr="005E1E8C">
        <w:t xml:space="preserve"> </w:t>
      </w:r>
      <w:r w:rsidRPr="005E1E8C">
        <w:t>para reconhecimento de cachorros, em comparação com outros métodos invasivos de monitoramento, como microchips e coleiras?</w:t>
      </w:r>
      <w:r>
        <w:t xml:space="preserve"> </w:t>
      </w:r>
    </w:p>
    <w:p w14:paraId="6E9B9E03" w14:textId="5E1246C5" w:rsidR="00477E81" w:rsidRDefault="00E22C9B" w:rsidP="00E22C9B">
      <w:pPr>
        <w:pStyle w:val="Ttulo2"/>
      </w:pPr>
      <w:r>
        <w:lastRenderedPageBreak/>
        <w:t>Objetivos</w:t>
      </w:r>
    </w:p>
    <w:p w14:paraId="5A9B9E2E" w14:textId="3A9D7238" w:rsidR="00E22C9B" w:rsidRPr="005E1E8C" w:rsidRDefault="003F3881" w:rsidP="003F3881">
      <w:pPr>
        <w:pStyle w:val="TF-TEXTO"/>
      </w:pPr>
      <w:r w:rsidRPr="005E1E8C">
        <w:t xml:space="preserve">O objetivo deste trabalho é disponibilizar uma aplicação que seja capaz de identificar cães por meio do processo de </w:t>
      </w:r>
      <w:proofErr w:type="spellStart"/>
      <w:r w:rsidRPr="005E1E8C">
        <w:t>foto-identificação</w:t>
      </w:r>
      <w:proofErr w:type="spellEnd"/>
      <w:r w:rsidRPr="005E1E8C">
        <w:t>, considerando marcas naturais presentes no focinho, buscando auxiliar no resgate e identificação de cães encontrados nas ruas (abandonados ou que foram perdidos pelos seus responsáveis)</w:t>
      </w:r>
      <w:r w:rsidR="00FB162D" w:rsidRPr="005E1E8C">
        <w:t>.</w:t>
      </w:r>
    </w:p>
    <w:p w14:paraId="4614C980" w14:textId="590B6EB0" w:rsidR="00FB162D" w:rsidRPr="005E1E8C" w:rsidRDefault="00FB162D" w:rsidP="00FB162D">
      <w:pPr>
        <w:pStyle w:val="TF-TEXTO"/>
      </w:pPr>
      <w:r w:rsidRPr="005E1E8C">
        <w:t>Os objetivos específicos são:</w:t>
      </w:r>
    </w:p>
    <w:p w14:paraId="71CAA710" w14:textId="77777777" w:rsidR="00502359" w:rsidRPr="005E1E8C" w:rsidRDefault="00502359" w:rsidP="003B1AE1">
      <w:pPr>
        <w:pStyle w:val="TF-TEXTO"/>
        <w:numPr>
          <w:ilvl w:val="0"/>
          <w:numId w:val="24"/>
        </w:numPr>
      </w:pPr>
      <w:r w:rsidRPr="005E1E8C">
        <w:t>reconhecer</w:t>
      </w:r>
      <w:r w:rsidR="00FB162D" w:rsidRPr="005E1E8C">
        <w:t xml:space="preserve"> cachorros a partir de imagens, utilizando </w:t>
      </w:r>
      <w:r w:rsidRPr="005E1E8C">
        <w:t>algoritmos de processamento de imagem e redes neurais para extrair características e padrões dos focinhos dos cachorros;</w:t>
      </w:r>
    </w:p>
    <w:p w14:paraId="4AA5012E" w14:textId="0677FF43" w:rsidR="00502359" w:rsidRPr="005E1E8C" w:rsidRDefault="00502359" w:rsidP="003B1AE1">
      <w:pPr>
        <w:pStyle w:val="TF-TEXTO"/>
        <w:numPr>
          <w:ilvl w:val="0"/>
          <w:numId w:val="24"/>
        </w:numPr>
      </w:pPr>
      <w:r w:rsidRPr="005E1E8C">
        <w:t>avaliar a precisão e eficácia do modelo desenvolvido em diferentes condições de iluminação, ângulos de captura de imagem e variações de características dos focinhos;</w:t>
      </w:r>
    </w:p>
    <w:p w14:paraId="520F2226" w14:textId="448856ED" w:rsidR="00502359" w:rsidRPr="005E1E8C" w:rsidRDefault="00502359" w:rsidP="00502359">
      <w:pPr>
        <w:pStyle w:val="TF-TEXTO"/>
        <w:numPr>
          <w:ilvl w:val="0"/>
          <w:numId w:val="24"/>
        </w:numPr>
      </w:pPr>
      <w:r w:rsidRPr="005E1E8C">
        <w:t>disponibilizar a aplicação desenvolvida em uma plataforma online para utilização por ONGs, abrigos de animais e proprietários de cachorros, visando auxiliar na identificação de animais perdidos ou abandonados.</w:t>
      </w:r>
    </w:p>
    <w:p w14:paraId="518A0B3A" w14:textId="0BEB9353" w:rsidR="00870802" w:rsidRDefault="00A44581" w:rsidP="006E2D47">
      <w:pPr>
        <w:pStyle w:val="Ttulo1"/>
      </w:pPr>
      <w:bookmarkStart w:id="12" w:name="_Toc419598587"/>
      <w:r>
        <w:t xml:space="preserve">trabalhos </w:t>
      </w:r>
      <w:r w:rsidRPr="00FC4A9F">
        <w:t>correlatos</w:t>
      </w:r>
    </w:p>
    <w:p w14:paraId="5EF1F15E" w14:textId="17F0B80E" w:rsidR="00F320F3" w:rsidRPr="00F320F3" w:rsidRDefault="00F320F3" w:rsidP="00F320F3">
      <w:pPr>
        <w:pStyle w:val="TF-TEXTO"/>
      </w:pPr>
      <w:del w:id="13" w:author="Dalton Solano dos Reis" w:date="2023-05-26T12:21:00Z">
        <w:r w:rsidRPr="00965C93" w:rsidDel="00634B95">
          <w:delText>Neste capítulo</w:delText>
        </w:r>
      </w:del>
      <w:ins w:id="14" w:author="Dalton Solano dos Reis" w:date="2023-05-26T12:21:00Z">
        <w:r w:rsidR="00634B95">
          <w:t>Nesta seção</w:t>
        </w:r>
      </w:ins>
      <w:r w:rsidRPr="00965C93">
        <w:t xml:space="preserve"> serão </w:t>
      </w:r>
      <w:r w:rsidR="00920BF8" w:rsidRPr="00965C93">
        <w:t>descritos</w:t>
      </w:r>
      <w:r w:rsidRPr="00965C93">
        <w:t xml:space="preserve"> trabalhos que possuem características semelhantes aos principais objetivos d</w:t>
      </w:r>
      <w:r w:rsidR="004178DB" w:rsidRPr="00965C93">
        <w:t>o</w:t>
      </w:r>
      <w:r w:rsidRPr="00965C93">
        <w:t xml:space="preserve"> estudo proposto. A </w:t>
      </w:r>
      <w:proofErr w:type="spellStart"/>
      <w:proofErr w:type="gramStart"/>
      <w:ins w:id="15" w:author="Dalton Solano dos Reis" w:date="2023-05-26T12:21:00Z">
        <w:r w:rsidR="00634B95">
          <w:t>sub-</w:t>
        </w:r>
      </w:ins>
      <w:r w:rsidRPr="00965C93">
        <w:t>seção</w:t>
      </w:r>
      <w:proofErr w:type="spellEnd"/>
      <w:proofErr w:type="gramEnd"/>
      <w:r w:rsidRPr="00965C93">
        <w:t xml:space="preserve"> 2.1 apresenta o trabalho de Tu </w:t>
      </w:r>
      <w:r w:rsidRPr="00965C93">
        <w:rPr>
          <w:i/>
          <w:iCs/>
        </w:rPr>
        <w:t xml:space="preserve">et al. </w:t>
      </w:r>
      <w:r w:rsidRPr="00965C93">
        <w:t xml:space="preserve">(2018) que desenvolveram uma aplicação capaz de detectar cachorros através do uso de imagens de seu corpo ou face. Na </w:t>
      </w:r>
      <w:proofErr w:type="spellStart"/>
      <w:proofErr w:type="gramStart"/>
      <w:ins w:id="16" w:author="Dalton Solano dos Reis" w:date="2023-05-26T12:21:00Z">
        <w:r w:rsidR="00634B95">
          <w:t>sub-</w:t>
        </w:r>
      </w:ins>
      <w:r w:rsidRPr="00965C93">
        <w:t>seção</w:t>
      </w:r>
      <w:proofErr w:type="spellEnd"/>
      <w:proofErr w:type="gramEnd"/>
      <w:r w:rsidRPr="00965C93">
        <w:t xml:space="preserve"> 2.2 é descrito o trabalho de </w:t>
      </w:r>
      <w:proofErr w:type="spellStart"/>
      <w:r w:rsidRPr="00965C93">
        <w:t>Bhavani</w:t>
      </w:r>
      <w:proofErr w:type="spellEnd"/>
      <w:r w:rsidRPr="00965C93">
        <w:t xml:space="preserve"> </w:t>
      </w:r>
      <w:r w:rsidRPr="00965C93">
        <w:rPr>
          <w:i/>
          <w:iCs/>
        </w:rPr>
        <w:t>et al.</w:t>
      </w:r>
      <w:r w:rsidRPr="00965C93">
        <w:t xml:space="preserve"> (2019), </w:t>
      </w:r>
      <w:r w:rsidR="00DE4BDB" w:rsidRPr="00965C93">
        <w:t xml:space="preserve">uma </w:t>
      </w:r>
      <w:r w:rsidRPr="00965C93">
        <w:t>aplicação Android</w:t>
      </w:r>
      <w:r>
        <w:t xml:space="preserve"> desenvolvida para identificar a raça de um cachorro através de imagens. Por fim, a </w:t>
      </w:r>
      <w:proofErr w:type="spellStart"/>
      <w:proofErr w:type="gramStart"/>
      <w:ins w:id="17" w:author="Dalton Solano dos Reis" w:date="2023-05-26T12:22:00Z">
        <w:r w:rsidR="00634B95">
          <w:t>sub-</w:t>
        </w:r>
      </w:ins>
      <w:r>
        <w:t>seção</w:t>
      </w:r>
      <w:proofErr w:type="spellEnd"/>
      <w:proofErr w:type="gramEnd"/>
      <w:r>
        <w:t xml:space="preserve"> 2.3 detalha o trabalho de </w:t>
      </w:r>
      <w:r w:rsidRPr="00F320F3">
        <w:t xml:space="preserve">Vaidya </w:t>
      </w:r>
      <w:r w:rsidRPr="00F320F3">
        <w:rPr>
          <w:i/>
          <w:iCs/>
        </w:rPr>
        <w:t>et al.</w:t>
      </w:r>
      <w:r w:rsidRPr="00F320F3">
        <w:t xml:space="preserve"> (2022)</w:t>
      </w:r>
      <w:r>
        <w:t xml:space="preserve"> que desenvolveram uma aplicação capaz de identificar a cachorros através de sua face, e ainda existindo a possibilidade de detectar a face de um humano e assemelha</w:t>
      </w:r>
      <w:r w:rsidR="00AA5E69">
        <w:t>-lo</w:t>
      </w:r>
      <w:r>
        <w:t xml:space="preserve"> a uma raça de cachorro.</w:t>
      </w:r>
    </w:p>
    <w:p w14:paraId="37DD8471" w14:textId="6FE0CF4C" w:rsidR="00A44581" w:rsidRPr="00283943" w:rsidRDefault="006E2D47" w:rsidP="00E638A0">
      <w:pPr>
        <w:pStyle w:val="Ttulo2"/>
        <w:rPr>
          <w:lang w:val="en-US"/>
        </w:rPr>
      </w:pPr>
      <w:r w:rsidRPr="00283943">
        <w:rPr>
          <w:lang w:val="en-US"/>
        </w:rPr>
        <w:t>Transfer learning on convultional neural networks for dog identification</w:t>
      </w:r>
    </w:p>
    <w:p w14:paraId="5E75E3AE" w14:textId="4FE79D12" w:rsidR="008A3DA6" w:rsidRPr="005E1E8C" w:rsidRDefault="008A3DA6" w:rsidP="008A3DA6">
      <w:pPr>
        <w:pStyle w:val="TF-TEXTO"/>
        <w:ind w:left="29"/>
      </w:pPr>
      <w:r w:rsidRPr="005E1E8C">
        <w:t xml:space="preserve">Tu </w:t>
      </w:r>
      <w:r w:rsidRPr="005E1E8C">
        <w:rPr>
          <w:i/>
          <w:iCs/>
        </w:rPr>
        <w:t>et al.</w:t>
      </w:r>
      <w:r w:rsidRPr="005E1E8C">
        <w:t xml:space="preserve"> (2018) desenvolveram uma aplicação para identificar cachorros através de imagens da face e do corpo do cachorro, tendo como intuito ajudar na gestão de práticas veterinárias. Os autores acreditavam que a combinação da biometria da raça e da face poderia melhorar a identificação dos cachorros. A partir disso, Tu </w:t>
      </w:r>
      <w:r w:rsidRPr="005E1E8C">
        <w:rPr>
          <w:i/>
          <w:iCs/>
        </w:rPr>
        <w:t>et al.</w:t>
      </w:r>
      <w:r w:rsidRPr="005E1E8C">
        <w:t xml:space="preserve"> (2018) optaram por dividir o processo em duas etapas. A primeira denominada de “</w:t>
      </w:r>
      <w:proofErr w:type="spellStart"/>
      <w:r w:rsidRPr="005E1E8C">
        <w:t>coarse</w:t>
      </w:r>
      <w:proofErr w:type="spellEnd"/>
      <w:r w:rsidRPr="005E1E8C">
        <w:t xml:space="preserve"> </w:t>
      </w:r>
      <w:proofErr w:type="spellStart"/>
      <w:r w:rsidRPr="005E1E8C">
        <w:t>stage</w:t>
      </w:r>
      <w:proofErr w:type="spellEnd"/>
      <w:r w:rsidRPr="005E1E8C">
        <w:t xml:space="preserve">”, transfere o aprendizado da </w:t>
      </w:r>
      <w:proofErr w:type="spellStart"/>
      <w:r w:rsidRPr="005E1E8C">
        <w:t>GoogLeNet</w:t>
      </w:r>
      <w:proofErr w:type="spellEnd"/>
      <w:r w:rsidRPr="005E1E8C">
        <w:t xml:space="preserve"> para a </w:t>
      </w:r>
      <w:proofErr w:type="spellStart"/>
      <w:r w:rsidRPr="005E1E8C">
        <w:t>BreedNet</w:t>
      </w:r>
      <w:proofErr w:type="spellEnd"/>
      <w:r w:rsidRPr="005E1E8C">
        <w:t xml:space="preserve">. Na segunda etapa, “fine </w:t>
      </w:r>
      <w:proofErr w:type="spellStart"/>
      <w:r w:rsidRPr="005E1E8C">
        <w:t>stage</w:t>
      </w:r>
      <w:proofErr w:type="spellEnd"/>
      <w:r w:rsidRPr="005E1E8C">
        <w:t>” realiza-se a identificação dos cachorros com base nos resultados obtidos no processo de classificação da raça dos cachorros, aumentando as chances de identificação correta dos cachorros.</w:t>
      </w:r>
    </w:p>
    <w:p w14:paraId="6BAC8025" w14:textId="0133FB38" w:rsidR="008A3DA6" w:rsidRPr="005E1E8C" w:rsidRDefault="008A3DA6" w:rsidP="008A3DA6">
      <w:pPr>
        <w:pStyle w:val="TF-TEXTO"/>
        <w:ind w:left="29"/>
      </w:pPr>
      <w:r w:rsidRPr="005E1E8C">
        <w:t xml:space="preserve">Segundo Tu </w:t>
      </w:r>
      <w:r w:rsidRPr="005E1E8C">
        <w:rPr>
          <w:i/>
          <w:iCs/>
        </w:rPr>
        <w:t>et al.</w:t>
      </w:r>
      <w:r w:rsidRPr="005E1E8C">
        <w:t xml:space="preserve"> (2018), foram utilizadas três bases de dados públicas para realizar a classificação de raças, sendo elas: (i) a Columbia Dogs </w:t>
      </w:r>
      <w:proofErr w:type="spellStart"/>
      <w:r w:rsidRPr="005E1E8C">
        <w:t>Dataset</w:t>
      </w:r>
      <w:proofErr w:type="spellEnd"/>
      <w:r w:rsidRPr="005E1E8C">
        <w:t xml:space="preserve"> (</w:t>
      </w:r>
      <w:proofErr w:type="spellStart"/>
      <w:r w:rsidRPr="005E1E8C">
        <w:t>CD_Dogs</w:t>
      </w:r>
      <w:proofErr w:type="spellEnd"/>
      <w:r w:rsidRPr="005E1E8C">
        <w:t>) no qual cada imagem possuía 8 características chaves: olho direito/esquerdo, nariz, ponta da orelha direita/esquerda, topo da cabeça e base da orelha direita/esquerda; (</w:t>
      </w:r>
      <w:proofErr w:type="spellStart"/>
      <w:r w:rsidRPr="005E1E8C">
        <w:t>ii</w:t>
      </w:r>
      <w:proofErr w:type="spellEnd"/>
      <w:r w:rsidRPr="005E1E8C">
        <w:t xml:space="preserve">) a Standard Dogs </w:t>
      </w:r>
      <w:proofErr w:type="spellStart"/>
      <w:r w:rsidRPr="005E1E8C">
        <w:t>Dataset</w:t>
      </w:r>
      <w:proofErr w:type="spellEnd"/>
      <w:r w:rsidRPr="005E1E8C">
        <w:t xml:space="preserve"> (</w:t>
      </w:r>
      <w:proofErr w:type="spellStart"/>
      <w:r w:rsidRPr="005E1E8C">
        <w:t>ST_Dogs</w:t>
      </w:r>
      <w:proofErr w:type="spellEnd"/>
      <w:r w:rsidRPr="005E1E8C">
        <w:t>) que possui mais partes do corpo do cachorro e, (</w:t>
      </w:r>
      <w:proofErr w:type="spellStart"/>
      <w:r w:rsidRPr="005E1E8C">
        <w:t>iii</w:t>
      </w:r>
      <w:proofErr w:type="spellEnd"/>
      <w:r w:rsidRPr="005E1E8C">
        <w:t xml:space="preserve">) a </w:t>
      </w:r>
      <w:proofErr w:type="spellStart"/>
      <w:r w:rsidRPr="005E1E8C">
        <w:t>Flickr</w:t>
      </w:r>
      <w:proofErr w:type="spellEnd"/>
      <w:r w:rsidRPr="005E1E8C">
        <w:t xml:space="preserve">-dog </w:t>
      </w:r>
      <w:proofErr w:type="spellStart"/>
      <w:r w:rsidRPr="005E1E8C">
        <w:t>Dataset</w:t>
      </w:r>
      <w:proofErr w:type="spellEnd"/>
      <w:r w:rsidRPr="005E1E8C">
        <w:t xml:space="preserve">, que possui apenas duas raças, a </w:t>
      </w:r>
      <w:proofErr w:type="spellStart"/>
      <w:r w:rsidRPr="005E1E8C">
        <w:t>Pug</w:t>
      </w:r>
      <w:proofErr w:type="spellEnd"/>
      <w:r w:rsidRPr="005E1E8C">
        <w:t xml:space="preserve"> e Husky. A </w:t>
      </w:r>
      <w:r w:rsidR="00C934D3" w:rsidRPr="005E1E8C">
        <w:fldChar w:fldCharType="begin"/>
      </w:r>
      <w:r w:rsidR="00C934D3" w:rsidRPr="005E1E8C">
        <w:instrText xml:space="preserve"> REF _Ref133069397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1</w:t>
      </w:r>
      <w:r w:rsidR="00C934D3" w:rsidRPr="005E1E8C">
        <w:fldChar w:fldCharType="end"/>
      </w:r>
      <w:r w:rsidR="00C934D3" w:rsidRPr="005E1E8C">
        <w:t xml:space="preserve"> </w:t>
      </w:r>
      <w:r w:rsidRPr="005E1E8C">
        <w:t>apresenta alguns exemplos de imagens existentes em cada uma das bases de dados.</w:t>
      </w:r>
    </w:p>
    <w:p w14:paraId="53BD07E5" w14:textId="39AFDB0A" w:rsidR="008A3DA6" w:rsidRPr="005E1E8C" w:rsidRDefault="00C934D3" w:rsidP="00C934D3">
      <w:pPr>
        <w:pStyle w:val="TF-LEGENDA"/>
      </w:pPr>
      <w:bookmarkStart w:id="18" w:name="_Ref133069397"/>
      <w:r w:rsidRPr="005E1E8C">
        <w:t xml:space="preserve">Figura </w:t>
      </w:r>
      <w:fldSimple w:instr=" SEQ Figura \* ARABIC ">
        <w:r w:rsidR="00F15FF0" w:rsidRPr="005E1E8C">
          <w:rPr>
            <w:noProof/>
          </w:rPr>
          <w:t>1</w:t>
        </w:r>
      </w:fldSimple>
      <w:bookmarkEnd w:id="18"/>
      <w:r w:rsidRPr="005E1E8C">
        <w:t xml:space="preserve"> </w:t>
      </w:r>
      <w:r w:rsidR="008A3DA6" w:rsidRPr="005E1E8C">
        <w:t>– Base pública de dados com imagens de cachorros</w:t>
      </w:r>
    </w:p>
    <w:p w14:paraId="15E4D128" w14:textId="77777777" w:rsidR="008A3DA6" w:rsidRPr="005E1E8C" w:rsidRDefault="008A3DA6" w:rsidP="008A3DA6">
      <w:pPr>
        <w:pStyle w:val="TF-FIGURA"/>
      </w:pPr>
      <w:r w:rsidRPr="005E1E8C">
        <w:rPr>
          <w:noProof/>
        </w:rPr>
        <w:drawing>
          <wp:inline distT="0" distB="0" distL="0" distR="0" wp14:anchorId="1982C5FD" wp14:editId="5967DC06">
            <wp:extent cx="4131773" cy="1287476"/>
            <wp:effectExtent l="0" t="0" r="2540" b="8255"/>
            <wp:docPr id="4" name="Imagem 4" descr="Texto sobre fo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 sobre foto de cachorr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9815" cy="1405275"/>
                    </a:xfrm>
                    <a:prstGeom prst="rect">
                      <a:avLst/>
                    </a:prstGeom>
                  </pic:spPr>
                </pic:pic>
              </a:graphicData>
            </a:graphic>
          </wp:inline>
        </w:drawing>
      </w:r>
    </w:p>
    <w:p w14:paraId="0638B3C4" w14:textId="4AB62CEB" w:rsidR="008A3DA6" w:rsidRPr="005E1E8C" w:rsidRDefault="008A3DA6" w:rsidP="008A3DA6">
      <w:pPr>
        <w:pStyle w:val="TF-FONTE"/>
      </w:pPr>
      <w:r w:rsidRPr="005E1E8C">
        <w:t xml:space="preserve">Fonte: Tu </w:t>
      </w:r>
      <w:r w:rsidRPr="005E1E8C">
        <w:rPr>
          <w:i/>
          <w:iCs/>
        </w:rPr>
        <w:t>et al</w:t>
      </w:r>
      <w:r w:rsidRPr="005E1E8C">
        <w:t>. (2018).</w:t>
      </w:r>
    </w:p>
    <w:p w14:paraId="48551D93" w14:textId="0BEC4353" w:rsidR="008A3DA6" w:rsidRPr="005E1E8C" w:rsidRDefault="008A3DA6" w:rsidP="008A3DA6">
      <w:pPr>
        <w:pStyle w:val="TF-TEXTO"/>
        <w:ind w:left="29"/>
      </w:pPr>
      <w:r w:rsidRPr="005E1E8C">
        <w:t xml:space="preserve">De acordo com Tu </w:t>
      </w:r>
      <w:r w:rsidRPr="005E1E8C">
        <w:rPr>
          <w:i/>
          <w:iCs/>
        </w:rPr>
        <w:t>et al.</w:t>
      </w:r>
      <w:r w:rsidRPr="005E1E8C">
        <w:t xml:space="preserve"> (2018), o processamento e classificação das imagens foi subdividido em três estágios: (i) a normalização da imagem de acordo com as características de cada base de dados; (</w:t>
      </w:r>
      <w:proofErr w:type="spellStart"/>
      <w:r w:rsidRPr="005E1E8C">
        <w:t>ii</w:t>
      </w:r>
      <w:proofErr w:type="spellEnd"/>
      <w:r w:rsidRPr="005E1E8C">
        <w:t>) separação dos dados a serem utilizados no treinamento; (</w:t>
      </w:r>
      <w:proofErr w:type="spellStart"/>
      <w:r w:rsidRPr="005E1E8C">
        <w:t>iii</w:t>
      </w:r>
      <w:proofErr w:type="spellEnd"/>
      <w:r w:rsidRPr="005E1E8C">
        <w:t>) classificação da raça. Os autores utilizaram no “</w:t>
      </w:r>
      <w:proofErr w:type="spellStart"/>
      <w:r w:rsidRPr="005E1E8C">
        <w:t>coarse</w:t>
      </w:r>
      <w:proofErr w:type="spellEnd"/>
      <w:r w:rsidRPr="005E1E8C">
        <w:t xml:space="preserve"> </w:t>
      </w:r>
      <w:proofErr w:type="spellStart"/>
      <w:r w:rsidRPr="005E1E8C">
        <w:t>stage</w:t>
      </w:r>
      <w:proofErr w:type="spellEnd"/>
      <w:r w:rsidR="003C4EFC">
        <w:t>”</w:t>
      </w:r>
      <w:r w:rsidRPr="005E1E8C">
        <w:t xml:space="preserve">, a </w:t>
      </w:r>
      <w:proofErr w:type="spellStart"/>
      <w:r w:rsidRPr="005E1E8C">
        <w:t>GoogLeNet</w:t>
      </w:r>
      <w:proofErr w:type="spellEnd"/>
      <w:r w:rsidRPr="005E1E8C">
        <w:t xml:space="preserve">, que serviu de base para a rede neural </w:t>
      </w:r>
      <w:proofErr w:type="spellStart"/>
      <w:r w:rsidRPr="005E1E8C">
        <w:t>convolucional</w:t>
      </w:r>
      <w:proofErr w:type="spellEnd"/>
      <w:r w:rsidRPr="005E1E8C">
        <w:t xml:space="preserve"> </w:t>
      </w:r>
      <w:proofErr w:type="spellStart"/>
      <w:r w:rsidRPr="005E1E8C">
        <w:t>BreedNet</w:t>
      </w:r>
      <w:proofErr w:type="spellEnd"/>
      <w:r w:rsidRPr="005E1E8C">
        <w:t xml:space="preserve">, responsável pela determinação das raças. Para a etapa de identificação, a partir da </w:t>
      </w:r>
      <w:proofErr w:type="spellStart"/>
      <w:r w:rsidRPr="005E1E8C">
        <w:t>BreedNet</w:t>
      </w:r>
      <w:proofErr w:type="spellEnd"/>
      <w:r w:rsidRPr="005E1E8C">
        <w:t xml:space="preserve">, criou-se a rede neural </w:t>
      </w:r>
      <w:proofErr w:type="spellStart"/>
      <w:r w:rsidRPr="005E1E8C">
        <w:t>DogNet</w:t>
      </w:r>
      <w:proofErr w:type="spellEnd"/>
      <w:r w:rsidRPr="005E1E8C">
        <w:t xml:space="preserve">. </w:t>
      </w:r>
    </w:p>
    <w:p w14:paraId="045C7329" w14:textId="42394313" w:rsidR="008A3DA6" w:rsidRDefault="008A3DA6" w:rsidP="008A3DA6">
      <w:pPr>
        <w:pStyle w:val="TF-TEXTO"/>
        <w:ind w:left="29"/>
      </w:pPr>
      <w:r w:rsidRPr="00B424F9">
        <w:t xml:space="preserve">Tu </w:t>
      </w:r>
      <w:r w:rsidRPr="00B424F9">
        <w:rPr>
          <w:i/>
          <w:iCs/>
        </w:rPr>
        <w:t>et al.</w:t>
      </w:r>
      <w:r w:rsidRPr="00B424F9">
        <w:t xml:space="preserve"> (2018) normalizaram as imagens considerando alguns pontos chaves. Na base de dados da </w:t>
      </w:r>
      <w:proofErr w:type="spellStart"/>
      <w:r w:rsidRPr="00B424F9">
        <w:t>St_Dogs</w:t>
      </w:r>
      <w:proofErr w:type="spellEnd"/>
      <w:r w:rsidRPr="00B424F9">
        <w:t xml:space="preserve"> são recortadas partes dos corpos dos cachorros com base nos rótulos para estabelecer a normalização. Já na </w:t>
      </w:r>
      <w:proofErr w:type="spellStart"/>
      <w:r w:rsidRPr="00B424F9">
        <w:t>Cd_Dogs</w:t>
      </w:r>
      <w:proofErr w:type="spellEnd"/>
      <w:r w:rsidRPr="00B424F9">
        <w:t xml:space="preserve">, 8 pontos chaves da face do cachorro são estabelecidos, com isto é realizado o cálculo do ângulo entre o eixo horizontal e a linha conectando os olhos do cachorro. Este ângulo é utilizado para girar a imagem em </w:t>
      </w:r>
      <w:r w:rsidRPr="00B424F9">
        <w:lastRenderedPageBreak/>
        <w:t>sentido horário com</w:t>
      </w:r>
      <w:r w:rsidRPr="005E1E8C">
        <w:t xml:space="preserve"> o objetivo de estimar a imagem final do cachorro com base em suas proporções. As imagens foram redimensionadas para 224x224 pixels e colocadas em uma base de teste para modelar e treinar os dados a partir de redes neurais. A </w:t>
      </w:r>
      <w:r w:rsidR="00C934D3" w:rsidRPr="005E1E8C">
        <w:fldChar w:fldCharType="begin"/>
      </w:r>
      <w:r w:rsidR="00C934D3" w:rsidRPr="005E1E8C">
        <w:instrText xml:space="preserve"> REF _Ref133069437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2</w:t>
      </w:r>
      <w:r w:rsidR="00C934D3" w:rsidRPr="005E1E8C">
        <w:fldChar w:fldCharType="end"/>
      </w:r>
      <w:r w:rsidR="00C934D3" w:rsidRPr="005E1E8C">
        <w:t xml:space="preserve"> </w:t>
      </w:r>
      <w:r w:rsidRPr="005E1E8C">
        <w:t xml:space="preserve">apresenta o processo utilizado por Tu </w:t>
      </w:r>
      <w:r w:rsidRPr="005E1E8C">
        <w:rPr>
          <w:i/>
          <w:iCs/>
        </w:rPr>
        <w:t>et al.</w:t>
      </w:r>
      <w:r w:rsidRPr="005E1E8C">
        <w:t xml:space="preserve"> (2018) para identificar raças de cachorros.</w:t>
      </w:r>
    </w:p>
    <w:p w14:paraId="609CF245" w14:textId="2747BCF4" w:rsidR="008A3DA6" w:rsidRDefault="00C934D3" w:rsidP="00C934D3">
      <w:pPr>
        <w:pStyle w:val="TF-LEGENDA"/>
      </w:pPr>
      <w:bookmarkStart w:id="19" w:name="_Ref133069437"/>
      <w:r>
        <w:t xml:space="preserve">Figura </w:t>
      </w:r>
      <w:fldSimple w:instr=" SEQ Figura \* ARABIC ">
        <w:r w:rsidR="00F15FF0">
          <w:rPr>
            <w:noProof/>
          </w:rPr>
          <w:t>2</w:t>
        </w:r>
      </w:fldSimple>
      <w:bookmarkEnd w:id="19"/>
      <w:r>
        <w:t xml:space="preserve"> </w:t>
      </w:r>
      <w:r w:rsidR="008A3DA6">
        <w:t>– Estrutura do processo da aplicação</w:t>
      </w:r>
    </w:p>
    <w:p w14:paraId="00071AAF" w14:textId="77777777" w:rsidR="008A3DA6" w:rsidRDefault="008A3DA6" w:rsidP="008A3DA6">
      <w:pPr>
        <w:pStyle w:val="TF-FIGURA"/>
      </w:pPr>
      <w:r>
        <w:rPr>
          <w:noProof/>
        </w:rPr>
        <w:drawing>
          <wp:inline distT="0" distB="0" distL="0" distR="0" wp14:anchorId="0D0467FC" wp14:editId="7D15F859">
            <wp:extent cx="3535876" cy="1815153"/>
            <wp:effectExtent l="0" t="0" r="762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543975" cy="1819311"/>
                    </a:xfrm>
                    <a:prstGeom prst="rect">
                      <a:avLst/>
                    </a:prstGeom>
                  </pic:spPr>
                </pic:pic>
              </a:graphicData>
            </a:graphic>
          </wp:inline>
        </w:drawing>
      </w:r>
    </w:p>
    <w:p w14:paraId="2B976858" w14:textId="5694B4E6" w:rsidR="008A3DA6" w:rsidRDefault="008A3DA6" w:rsidP="008A3DA6">
      <w:pPr>
        <w:pStyle w:val="TF-FONTE"/>
      </w:pPr>
      <w:r>
        <w:t xml:space="preserve">Fonte: </w:t>
      </w:r>
      <w:r w:rsidRPr="00CC083B">
        <w:t xml:space="preserve">Tu </w:t>
      </w:r>
      <w:r w:rsidRPr="00353FBF">
        <w:rPr>
          <w:i/>
          <w:iCs/>
        </w:rPr>
        <w:t>et al.</w:t>
      </w:r>
      <w:r w:rsidRPr="00CC083B">
        <w:t xml:space="preserve"> (2018)</w:t>
      </w:r>
      <w:r>
        <w:t>.</w:t>
      </w:r>
    </w:p>
    <w:p w14:paraId="6A8AB75B" w14:textId="11734FCE" w:rsidR="008A3DA6" w:rsidRPr="008B7572" w:rsidRDefault="008A3DA6" w:rsidP="008A3DA6">
      <w:pPr>
        <w:pStyle w:val="TF-TEXTO"/>
        <w:ind w:left="29"/>
        <w:rPr>
          <w:u w:val="single"/>
        </w:rPr>
      </w:pPr>
      <w:r w:rsidRPr="00B424F9">
        <w:t xml:space="preserve">Tu </w:t>
      </w:r>
      <w:r w:rsidRPr="00B424F9">
        <w:rPr>
          <w:i/>
          <w:iCs/>
        </w:rPr>
        <w:t>et al.</w:t>
      </w:r>
      <w:r w:rsidRPr="00B424F9">
        <w:t xml:space="preserve"> (2018) realizaram dois experimentos. O primeiro utilizou a </w:t>
      </w:r>
      <w:proofErr w:type="spellStart"/>
      <w:r w:rsidRPr="00B424F9">
        <w:t>BreedNet</w:t>
      </w:r>
      <w:proofErr w:type="spellEnd"/>
      <w:r w:rsidRPr="00B424F9">
        <w:t xml:space="preserve"> e dois conjuntos de dados, o </w:t>
      </w:r>
      <w:proofErr w:type="spellStart"/>
      <w:r w:rsidRPr="00B424F9">
        <w:t>Cd_Dogs</w:t>
      </w:r>
      <w:proofErr w:type="spellEnd"/>
      <w:r w:rsidRPr="00B424F9">
        <w:t xml:space="preserve"> e o </w:t>
      </w:r>
      <w:proofErr w:type="spellStart"/>
      <w:r w:rsidRPr="00B424F9">
        <w:t>St_Dogss</w:t>
      </w:r>
      <w:proofErr w:type="spellEnd"/>
      <w:r w:rsidRPr="00B424F9">
        <w:t xml:space="preserve">. O conjunto de imagens foi subdivido em 70% para treinamento e 30% para validação. Os autores relatam que a </w:t>
      </w:r>
      <w:proofErr w:type="spellStart"/>
      <w:r w:rsidRPr="00B424F9">
        <w:t>BreedNet</w:t>
      </w:r>
      <w:proofErr w:type="spellEnd"/>
      <w:r w:rsidRPr="00B424F9">
        <w:t xml:space="preserve">, utilizando normalização de imagens, obteve 81,74% de eficiência na </w:t>
      </w:r>
      <w:proofErr w:type="spellStart"/>
      <w:r w:rsidRPr="00B424F9">
        <w:t>St_Dogs</w:t>
      </w:r>
      <w:proofErr w:type="spellEnd"/>
      <w:r w:rsidRPr="00B424F9">
        <w:t xml:space="preserve"> e 86,63% na base da </w:t>
      </w:r>
      <w:proofErr w:type="spellStart"/>
      <w:r w:rsidRPr="00B424F9">
        <w:t>Cd_Dogs</w:t>
      </w:r>
      <w:proofErr w:type="spellEnd"/>
      <w:r w:rsidRPr="00B424F9">
        <w:t xml:space="preserve">. No segundo experimento, utilizou-se a base de dados </w:t>
      </w:r>
      <w:proofErr w:type="spellStart"/>
      <w:r w:rsidRPr="00B424F9">
        <w:t>Flickr</w:t>
      </w:r>
      <w:proofErr w:type="spellEnd"/>
      <w:r w:rsidRPr="00B424F9">
        <w:t xml:space="preserve">-dog. Segundo Tu </w:t>
      </w:r>
      <w:r w:rsidRPr="00B424F9">
        <w:rPr>
          <w:i/>
          <w:iCs/>
        </w:rPr>
        <w:t>et al.</w:t>
      </w:r>
      <w:r w:rsidRPr="00B424F9">
        <w:t xml:space="preserve"> (2018), a </w:t>
      </w:r>
      <w:proofErr w:type="spellStart"/>
      <w:r w:rsidRPr="00B424F9">
        <w:t>DogNet</w:t>
      </w:r>
      <w:proofErr w:type="spellEnd"/>
      <w:r w:rsidRPr="00B424F9">
        <w:t xml:space="preserve"> apresentou eficiência de 76,18% para detectar a raça </w:t>
      </w:r>
      <w:proofErr w:type="spellStart"/>
      <w:r w:rsidRPr="00B424F9">
        <w:t>Pug</w:t>
      </w:r>
      <w:proofErr w:type="spellEnd"/>
      <w:r w:rsidRPr="00B424F9">
        <w:t xml:space="preserve">, enquanto a raça Husky obteve 90,05%. Por fim, os autores concluem que a </w:t>
      </w:r>
      <w:proofErr w:type="spellStart"/>
      <w:r w:rsidRPr="00B424F9">
        <w:t>BreedNet</w:t>
      </w:r>
      <w:proofErr w:type="spellEnd"/>
      <w:r w:rsidRPr="00B424F9">
        <w:t xml:space="preserve"> pode</w:t>
      </w:r>
      <w:r w:rsidRPr="00CC083B">
        <w:t xml:space="preserve"> ser utilizada na classificação da raça de cachorros pois, em relação as arquiteturas de redes neurais </w:t>
      </w:r>
      <w:proofErr w:type="spellStart"/>
      <w:r w:rsidRPr="00CC083B">
        <w:t>convolucionais</w:t>
      </w:r>
      <w:proofErr w:type="spellEnd"/>
      <w:r w:rsidRPr="00CC083B">
        <w:t xml:space="preserve"> existentes, mostrou-se 15% mais eficiente.</w:t>
      </w:r>
    </w:p>
    <w:p w14:paraId="66A91F28" w14:textId="77777777" w:rsidR="008A3DA6" w:rsidRPr="00283943" w:rsidRDefault="008A3DA6" w:rsidP="008A3DA6">
      <w:pPr>
        <w:pStyle w:val="Ttulo2"/>
        <w:rPr>
          <w:lang w:val="en-US"/>
        </w:rPr>
      </w:pPr>
      <w:r w:rsidRPr="00283943">
        <w:rPr>
          <w:lang w:val="en-US"/>
        </w:rPr>
        <w:t>Dog breed identification using convolutional neural networks on android</w:t>
      </w:r>
    </w:p>
    <w:p w14:paraId="011D4077" w14:textId="3D027BD2" w:rsidR="008A3DA6" w:rsidRPr="005E1E8C" w:rsidRDefault="00E352E7" w:rsidP="008A3DA6">
      <w:pPr>
        <w:pStyle w:val="TF-TEXTO"/>
      </w:pPr>
      <w:proofErr w:type="spellStart"/>
      <w:r w:rsidRPr="005E1E8C">
        <w:t>Bhavani</w:t>
      </w:r>
      <w:proofErr w:type="spellEnd"/>
      <w:r w:rsidR="008A3DA6" w:rsidRPr="005E1E8C">
        <w:t xml:space="preserve"> </w:t>
      </w:r>
      <w:r w:rsidR="008A3DA6" w:rsidRPr="005E1E8C">
        <w:rPr>
          <w:i/>
          <w:iCs/>
        </w:rPr>
        <w:t>et al.</w:t>
      </w:r>
      <w:r w:rsidR="008A3DA6" w:rsidRPr="005E1E8C">
        <w:t xml:space="preserve"> (2019) desenvolveram um aplicativo Android que possibilita a identificação da raça de um cachorro através de um simples </w:t>
      </w:r>
      <w:r w:rsidR="008A3DA6" w:rsidRPr="005E1E8C">
        <w:rPr>
          <w:i/>
          <w:iCs/>
        </w:rPr>
        <w:t>upload</w:t>
      </w:r>
      <w:r w:rsidR="008A3DA6" w:rsidRPr="005E1E8C">
        <w:t xml:space="preserve"> de imagem no aplicativo. A partir disso, realiz</w:t>
      </w:r>
      <w:r w:rsidR="00E1600B" w:rsidRPr="005E1E8C">
        <w:t>ou</w:t>
      </w:r>
      <w:r w:rsidR="008A3DA6" w:rsidRPr="005E1E8C">
        <w:t xml:space="preserve">-se a identificação </w:t>
      </w:r>
      <w:r w:rsidR="00E1600B" w:rsidRPr="005E1E8C">
        <w:t>através de</w:t>
      </w:r>
      <w:r w:rsidR="008A3DA6" w:rsidRPr="005E1E8C">
        <w:t xml:space="preserve"> Redes Neurais </w:t>
      </w:r>
      <w:proofErr w:type="spellStart"/>
      <w:r w:rsidR="008A3DA6" w:rsidRPr="005E1E8C">
        <w:t>Convolucionais</w:t>
      </w:r>
      <w:proofErr w:type="spellEnd"/>
      <w:r w:rsidR="008A3DA6" w:rsidRPr="005E1E8C">
        <w:t xml:space="preserve"> e modelos de extração de dados </w:t>
      </w:r>
      <w:proofErr w:type="spellStart"/>
      <w:r w:rsidR="008A3DA6" w:rsidRPr="005E1E8C">
        <w:t>pré</w:t>
      </w:r>
      <w:proofErr w:type="spellEnd"/>
      <w:r w:rsidR="008A3DA6" w:rsidRPr="005E1E8C">
        <w:t>-treinados pel</w:t>
      </w:r>
      <w:r w:rsidR="00E1600B" w:rsidRPr="005E1E8C">
        <w:t>as bibliotecas</w:t>
      </w:r>
      <w:r w:rsidR="008A3DA6" w:rsidRPr="005E1E8C">
        <w:t xml:space="preserve"> </w:t>
      </w:r>
      <w:proofErr w:type="spellStart"/>
      <w:r w:rsidR="008A3DA6" w:rsidRPr="005E1E8C">
        <w:t>Keras</w:t>
      </w:r>
      <w:proofErr w:type="spellEnd"/>
      <w:r w:rsidR="008A3DA6" w:rsidRPr="005E1E8C">
        <w:t xml:space="preserve"> e </w:t>
      </w:r>
      <w:proofErr w:type="spellStart"/>
      <w:r w:rsidR="008A3DA6" w:rsidRPr="005E1E8C">
        <w:t>Tensorflow</w:t>
      </w:r>
      <w:proofErr w:type="spellEnd"/>
      <w:r w:rsidR="008A3DA6" w:rsidRPr="005E1E8C">
        <w:t>.</w:t>
      </w:r>
    </w:p>
    <w:p w14:paraId="5A3EBD2A" w14:textId="12C45155" w:rsidR="008A3DA6" w:rsidRPr="005E1E8C" w:rsidRDefault="008A3DA6" w:rsidP="008A3DA6">
      <w:pPr>
        <w:pStyle w:val="TF-TEXTO"/>
      </w:pPr>
      <w:r w:rsidRPr="005E1E8C">
        <w:t xml:space="preserve">Segundo </w:t>
      </w:r>
      <w:proofErr w:type="spellStart"/>
      <w:r w:rsidR="00E352E7" w:rsidRPr="005E1E8C">
        <w:t>Bhavani</w:t>
      </w:r>
      <w:proofErr w:type="spellEnd"/>
      <w:r w:rsidR="00E352E7" w:rsidRPr="005E1E8C">
        <w:t xml:space="preserve"> </w:t>
      </w:r>
      <w:r w:rsidRPr="005E1E8C">
        <w:rPr>
          <w:i/>
          <w:iCs/>
        </w:rPr>
        <w:t xml:space="preserve">et al. </w:t>
      </w:r>
      <w:r w:rsidRPr="005E1E8C">
        <w:t xml:space="preserve">(2019), no treinamento do modelo utilizou-se a base de dados públicas Stanford dogs. Esta base </w:t>
      </w:r>
      <w:r w:rsidR="00E1600B" w:rsidRPr="005E1E8C">
        <w:t>possui</w:t>
      </w:r>
      <w:r w:rsidRPr="005E1E8C">
        <w:t xml:space="preserve"> mais de 120 tipos de raças de cachorros e para cada raça</w:t>
      </w:r>
      <w:r w:rsidR="00E1600B" w:rsidRPr="005E1E8C">
        <w:t>, tem-se n</w:t>
      </w:r>
      <w:r w:rsidRPr="005E1E8C">
        <w:t xml:space="preserve">o mínimo de 60 imagens. Ainda de acordo com os autores, para extrair as características das imagens foram utilizados diferentes modelos </w:t>
      </w:r>
      <w:proofErr w:type="spellStart"/>
      <w:r w:rsidRPr="005E1E8C">
        <w:t>pré</w:t>
      </w:r>
      <w:proofErr w:type="spellEnd"/>
      <w:r w:rsidRPr="005E1E8C">
        <w:t xml:space="preserve">-treinados como Inception-v3, Inception-RestNet-v2, VGG16 e </w:t>
      </w:r>
      <w:proofErr w:type="spellStart"/>
      <w:r w:rsidRPr="005E1E8C">
        <w:t>Xception</w:t>
      </w:r>
      <w:proofErr w:type="spellEnd"/>
      <w:r w:rsidRPr="005E1E8C">
        <w:t xml:space="preserve">, que eram treinadas na </w:t>
      </w:r>
      <w:proofErr w:type="spellStart"/>
      <w:r w:rsidRPr="005E1E8C">
        <w:t>ImageNet</w:t>
      </w:r>
      <w:proofErr w:type="spellEnd"/>
      <w:r w:rsidRPr="005E1E8C">
        <w:t xml:space="preserve"> e enviados para uma nova camada da </w:t>
      </w:r>
      <w:r w:rsidRPr="003276A1">
        <w:t xml:space="preserve">aplicação. </w:t>
      </w:r>
      <w:proofErr w:type="spellStart"/>
      <w:r w:rsidR="00E15872" w:rsidRPr="003276A1">
        <w:t>Bhavani</w:t>
      </w:r>
      <w:proofErr w:type="spellEnd"/>
      <w:r w:rsidR="00E15872" w:rsidRPr="005E1E8C">
        <w:t xml:space="preserve"> </w:t>
      </w:r>
      <w:r w:rsidRPr="005E1E8C">
        <w:rPr>
          <w:i/>
          <w:iCs/>
        </w:rPr>
        <w:t xml:space="preserve">et al. </w:t>
      </w:r>
      <w:r w:rsidRPr="005E1E8C">
        <w:t xml:space="preserve">(2019), </w:t>
      </w:r>
      <w:r w:rsidR="00E1600B" w:rsidRPr="005E1E8C">
        <w:t xml:space="preserve">também </w:t>
      </w:r>
      <w:r w:rsidRPr="005E1E8C">
        <w:t xml:space="preserve">ressaltam que quando utilizados modelos </w:t>
      </w:r>
      <w:proofErr w:type="spellStart"/>
      <w:r w:rsidRPr="005E1E8C">
        <w:t>pré</w:t>
      </w:r>
      <w:proofErr w:type="spellEnd"/>
      <w:ins w:id="20" w:author="Dalton Solano dos Reis" w:date="2023-05-26T14:20:00Z">
        <w:r w:rsidR="00496555">
          <w:t>-</w:t>
        </w:r>
      </w:ins>
      <w:del w:id="21" w:author="Dalton Solano dos Reis" w:date="2023-05-26T14:20:00Z">
        <w:r w:rsidRPr="005E1E8C" w:rsidDel="00496555">
          <w:delText xml:space="preserve"> </w:delText>
        </w:r>
      </w:del>
      <w:r w:rsidRPr="005E1E8C">
        <w:t>treinados a precisão obtida na extração das características fic</w:t>
      </w:r>
      <w:r w:rsidR="00E1600B" w:rsidRPr="005E1E8C">
        <w:t>a</w:t>
      </w:r>
      <w:r w:rsidRPr="005E1E8C">
        <w:t xml:space="preserve"> acima de 80%.</w:t>
      </w:r>
    </w:p>
    <w:p w14:paraId="33EBED58" w14:textId="29CEFE6E" w:rsidR="008A3DA6" w:rsidRPr="005E1E8C" w:rsidRDefault="00E352E7" w:rsidP="008A3DA6">
      <w:pPr>
        <w:pStyle w:val="TF-TEXTO"/>
      </w:pPr>
      <w:proofErr w:type="spellStart"/>
      <w:r w:rsidRPr="005E1E8C">
        <w:t>Bhavani</w:t>
      </w:r>
      <w:proofErr w:type="spellEnd"/>
      <w:r w:rsidRPr="005E1E8C">
        <w:t xml:space="preserve"> </w:t>
      </w:r>
      <w:r w:rsidR="008A3DA6" w:rsidRPr="005E1E8C">
        <w:rPr>
          <w:i/>
          <w:iCs/>
        </w:rPr>
        <w:t>et al.</w:t>
      </w:r>
      <w:r w:rsidR="008A3DA6" w:rsidRPr="005E1E8C">
        <w:t xml:space="preserve"> (2019) destacam que para realizar a identificação da raça do cachorro é necessário (i) executar o modelo de rede neural no </w:t>
      </w:r>
      <w:proofErr w:type="spellStart"/>
      <w:r w:rsidR="008A3DA6" w:rsidRPr="005E1E8C">
        <w:t>Keras</w:t>
      </w:r>
      <w:proofErr w:type="spellEnd"/>
      <w:r w:rsidR="008A3DA6" w:rsidRPr="005E1E8C">
        <w:t>, (</w:t>
      </w:r>
      <w:proofErr w:type="spellStart"/>
      <w:r w:rsidR="008A3DA6" w:rsidRPr="005E1E8C">
        <w:t>ii</w:t>
      </w:r>
      <w:proofErr w:type="spellEnd"/>
      <w:r w:rsidR="008A3DA6" w:rsidRPr="005E1E8C">
        <w:t xml:space="preserve">) converter o modelo para um arquivo </w:t>
      </w:r>
      <w:proofErr w:type="spellStart"/>
      <w:r w:rsidR="008A3DA6" w:rsidRPr="005E1E8C">
        <w:t>Tensorflow</w:t>
      </w:r>
      <w:proofErr w:type="spellEnd"/>
      <w:r w:rsidR="008A3DA6" w:rsidRPr="005E1E8C">
        <w:t xml:space="preserve">, permitindo a geração de gráficos de acompanhamento para otimizar o modelo. Além disso, os autores mencionam que a arquitetura da aplicação é composta de dois repositórios: o Android Standard </w:t>
      </w:r>
      <w:proofErr w:type="spellStart"/>
      <w:r w:rsidR="008A3DA6" w:rsidRPr="005E1E8C">
        <w:t>Development</w:t>
      </w:r>
      <w:proofErr w:type="spellEnd"/>
      <w:r w:rsidR="008A3DA6" w:rsidRPr="005E1E8C">
        <w:t xml:space="preserve"> Kit (SDK) e o Android </w:t>
      </w:r>
      <w:proofErr w:type="spellStart"/>
      <w:r w:rsidR="008A3DA6" w:rsidRPr="005E1E8C">
        <w:t>Native</w:t>
      </w:r>
      <w:proofErr w:type="spellEnd"/>
      <w:r w:rsidR="008A3DA6" w:rsidRPr="005E1E8C">
        <w:t xml:space="preserve"> </w:t>
      </w:r>
      <w:proofErr w:type="spellStart"/>
      <w:r w:rsidR="008A3DA6" w:rsidRPr="005E1E8C">
        <w:t>Development</w:t>
      </w:r>
      <w:proofErr w:type="spellEnd"/>
      <w:r w:rsidR="008A3DA6" w:rsidRPr="005E1E8C">
        <w:t xml:space="preserve"> Kit (NDK) que é responsável por realizar a comunicação com a biblioteca </w:t>
      </w:r>
      <w:proofErr w:type="spellStart"/>
      <w:r w:rsidR="008A3DA6" w:rsidRPr="005E1E8C">
        <w:t>Tensorflow</w:t>
      </w:r>
      <w:proofErr w:type="spellEnd"/>
      <w:r w:rsidR="008A3DA6" w:rsidRPr="005E1E8C">
        <w:t xml:space="preserve">. A </w:t>
      </w:r>
      <w:r w:rsidR="00C934D3" w:rsidRPr="005E1E8C">
        <w:fldChar w:fldCharType="begin"/>
      </w:r>
      <w:r w:rsidR="00C934D3" w:rsidRPr="005E1E8C">
        <w:instrText xml:space="preserve"> REF _Ref133069484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3</w:t>
      </w:r>
      <w:r w:rsidR="00C934D3" w:rsidRPr="005E1E8C">
        <w:fldChar w:fldCharType="end"/>
      </w:r>
      <w:r w:rsidR="00C934D3" w:rsidRPr="005E1E8C">
        <w:t xml:space="preserve"> </w:t>
      </w:r>
      <w:r w:rsidR="008A3DA6" w:rsidRPr="005E1E8C">
        <w:t>demonstra o fluxo do aplicativo para definição da raça do cachorro.</w:t>
      </w:r>
    </w:p>
    <w:p w14:paraId="7CFD1C49" w14:textId="714C35B7" w:rsidR="008A3DA6" w:rsidRPr="005E1E8C" w:rsidRDefault="00C934D3" w:rsidP="00C934D3">
      <w:pPr>
        <w:pStyle w:val="TF-LEGENDA"/>
      </w:pPr>
      <w:bookmarkStart w:id="22" w:name="_Ref133069484"/>
      <w:r w:rsidRPr="005E1E8C">
        <w:t xml:space="preserve">Figura </w:t>
      </w:r>
      <w:fldSimple w:instr=" SEQ Figura \* ARABIC ">
        <w:r w:rsidR="00F15FF0" w:rsidRPr="005E1E8C">
          <w:rPr>
            <w:noProof/>
          </w:rPr>
          <w:t>3</w:t>
        </w:r>
      </w:fldSimple>
      <w:bookmarkEnd w:id="22"/>
      <w:r w:rsidRPr="005E1E8C">
        <w:t xml:space="preserve"> </w:t>
      </w:r>
      <w:r w:rsidR="008A3DA6" w:rsidRPr="005E1E8C">
        <w:t>– Fluxo do aplicativo Android para prever a raça do cachorro</w:t>
      </w:r>
    </w:p>
    <w:p w14:paraId="15331C20" w14:textId="77777777" w:rsidR="008A3DA6" w:rsidRPr="005E1E8C" w:rsidRDefault="008A3DA6" w:rsidP="008A3DA6">
      <w:pPr>
        <w:pStyle w:val="TF-FIGURA"/>
      </w:pPr>
      <w:r w:rsidRPr="005E1E8C">
        <w:rPr>
          <w:noProof/>
        </w:rPr>
        <w:drawing>
          <wp:inline distT="0" distB="0" distL="0" distR="0" wp14:anchorId="4EE56B50" wp14:editId="704ED7CA">
            <wp:extent cx="3206553" cy="1890217"/>
            <wp:effectExtent l="19050" t="19050" r="13335" b="15240"/>
            <wp:docPr id="919003801"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03801" name="Imagem 1" descr="Linha do tempo&#10;&#10;Descrição gerada automaticamente"/>
                    <pic:cNvPicPr/>
                  </pic:nvPicPr>
                  <pic:blipFill rotWithShape="1">
                    <a:blip r:embed="rId17">
                      <a:extLst>
                        <a:ext uri="{28A0092B-C50C-407E-A947-70E740481C1C}">
                          <a14:useLocalDpi xmlns:a14="http://schemas.microsoft.com/office/drawing/2010/main" val="0"/>
                        </a:ext>
                      </a:extLst>
                    </a:blip>
                    <a:srcRect b="8428"/>
                    <a:stretch/>
                  </pic:blipFill>
                  <pic:spPr bwMode="auto">
                    <a:xfrm>
                      <a:off x="0" y="0"/>
                      <a:ext cx="3263841" cy="19239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CAB7FD" w14:textId="7EF575E5" w:rsidR="008A3DA6" w:rsidRPr="005E1E8C" w:rsidRDefault="008A3DA6" w:rsidP="008A3DA6">
      <w:pPr>
        <w:pStyle w:val="TF-FONTE"/>
      </w:pPr>
      <w:r w:rsidRPr="005E1E8C">
        <w:t xml:space="preserve">Fonte: </w:t>
      </w:r>
      <w:proofErr w:type="spellStart"/>
      <w:r w:rsidR="00E352E7" w:rsidRPr="005E1E8C">
        <w:t>Bhavani</w:t>
      </w:r>
      <w:proofErr w:type="spellEnd"/>
      <w:r w:rsidRPr="005E1E8C">
        <w:t xml:space="preserve"> </w:t>
      </w:r>
      <w:r w:rsidRPr="005E1E8C">
        <w:rPr>
          <w:i/>
          <w:iCs/>
        </w:rPr>
        <w:t>et al.</w:t>
      </w:r>
      <w:r w:rsidRPr="005E1E8C">
        <w:t xml:space="preserve"> (2019).</w:t>
      </w:r>
    </w:p>
    <w:p w14:paraId="50013FDF" w14:textId="41BA96F2" w:rsidR="008A3DA6" w:rsidRPr="003276A1" w:rsidRDefault="00E352E7" w:rsidP="008A3DA6">
      <w:pPr>
        <w:pStyle w:val="TF-TEXTO"/>
      </w:pPr>
      <w:proofErr w:type="spellStart"/>
      <w:r w:rsidRPr="005E1E8C">
        <w:lastRenderedPageBreak/>
        <w:t>Bhavani</w:t>
      </w:r>
      <w:proofErr w:type="spellEnd"/>
      <w:r w:rsidR="008A3DA6" w:rsidRPr="005E1E8C">
        <w:t xml:space="preserve"> </w:t>
      </w:r>
      <w:r w:rsidR="008A3DA6" w:rsidRPr="005E1E8C">
        <w:rPr>
          <w:i/>
          <w:iCs/>
        </w:rPr>
        <w:t>et al.</w:t>
      </w:r>
      <w:r w:rsidR="008A3DA6" w:rsidRPr="005E1E8C">
        <w:t xml:space="preserve"> (2019) inicialmente envia</w:t>
      </w:r>
      <w:r w:rsidR="00AC6EAF" w:rsidRPr="005E1E8C">
        <w:t>m</w:t>
      </w:r>
      <w:r w:rsidR="008A3DA6" w:rsidRPr="005E1E8C">
        <w:t xml:space="preserve"> uma imagem </w:t>
      </w:r>
      <w:commentRangeStart w:id="23"/>
      <w:r w:rsidR="008A3DA6" w:rsidRPr="00496555">
        <w:rPr>
          <w:i/>
          <w:iCs/>
          <w:rPrChange w:id="24" w:author="Dalton Solano dos Reis" w:date="2023-05-26T14:19:00Z">
            <w:rPr/>
          </w:rPrChange>
        </w:rPr>
        <w:t>bitmap</w:t>
      </w:r>
      <w:r w:rsidR="008A3DA6" w:rsidRPr="005E1E8C">
        <w:t xml:space="preserve"> </w:t>
      </w:r>
      <w:commentRangeEnd w:id="23"/>
      <w:r w:rsidR="00496555">
        <w:rPr>
          <w:rStyle w:val="Refdecomentrio"/>
        </w:rPr>
        <w:commentReference w:id="23"/>
      </w:r>
      <w:r w:rsidR="008A3DA6" w:rsidRPr="005E1E8C">
        <w:t xml:space="preserve">do SDK para o repositório NDK. </w:t>
      </w:r>
      <w:r w:rsidR="000535EA">
        <w:t>Tal</w:t>
      </w:r>
      <w:r w:rsidR="008A3DA6" w:rsidRPr="005E1E8C">
        <w:t xml:space="preserve"> imagem é redimensionada e encaminhada para uma rede neural </w:t>
      </w:r>
      <w:proofErr w:type="spellStart"/>
      <w:r w:rsidR="008A3DA6" w:rsidRPr="005E1E8C">
        <w:t>convolucional</w:t>
      </w:r>
      <w:proofErr w:type="spellEnd"/>
      <w:r w:rsidR="008A3DA6" w:rsidRPr="005E1E8C">
        <w:t xml:space="preserve"> </w:t>
      </w:r>
      <w:proofErr w:type="spellStart"/>
      <w:r w:rsidR="008A3DA6" w:rsidRPr="005E1E8C">
        <w:t>pré</w:t>
      </w:r>
      <w:proofErr w:type="spellEnd"/>
      <w:r w:rsidR="008A3DA6" w:rsidRPr="005E1E8C">
        <w:t xml:space="preserve">-treinada </w:t>
      </w:r>
      <w:r w:rsidR="006E6DD1" w:rsidRPr="005E1E8C">
        <w:t>que</w:t>
      </w:r>
      <w:r w:rsidR="008A3DA6" w:rsidRPr="005E1E8C">
        <w:t xml:space="preserve"> retorna um arquivo para o repositório SDK com as possíveis </w:t>
      </w:r>
      <w:r w:rsidR="008A3DA6" w:rsidRPr="003276A1">
        <w:t>raça</w:t>
      </w:r>
      <w:r w:rsidR="006E6DD1" w:rsidRPr="003276A1">
        <w:t xml:space="preserve">s </w:t>
      </w:r>
      <w:r w:rsidR="00B2563A" w:rsidRPr="003276A1">
        <w:t>d</w:t>
      </w:r>
      <w:r w:rsidR="006E6DD1" w:rsidRPr="003276A1">
        <w:t>a imagem</w:t>
      </w:r>
      <w:r w:rsidR="008A3DA6" w:rsidRPr="003276A1">
        <w:t xml:space="preserve"> em questão. Ainda segundo os autores</w:t>
      </w:r>
      <w:r w:rsidR="006E6DD1" w:rsidRPr="003276A1">
        <w:t>, a</w:t>
      </w:r>
      <w:r w:rsidR="008A3DA6" w:rsidRPr="003276A1">
        <w:t xml:space="preserve"> </w:t>
      </w:r>
      <w:proofErr w:type="spellStart"/>
      <w:r w:rsidR="008A3DA6" w:rsidRPr="003276A1">
        <w:t>Xception</w:t>
      </w:r>
      <w:proofErr w:type="spellEnd"/>
      <w:r w:rsidR="008A3DA6" w:rsidRPr="003276A1">
        <w:t xml:space="preserve"> e a Inception-ResNet-v2 </w:t>
      </w:r>
      <w:r w:rsidR="006E6DD1" w:rsidRPr="003276A1">
        <w:t xml:space="preserve">obtiveram </w:t>
      </w:r>
      <w:r w:rsidR="008A3DA6" w:rsidRPr="003276A1">
        <w:t>93% e 94% de precisão. Já a Inception-v3 e a VGG16 alcançaram porcentagens um pouco mais baixas em relação aos dois primeiros</w:t>
      </w:r>
      <w:r w:rsidR="006E6DD1" w:rsidRPr="003276A1">
        <w:t>,</w:t>
      </w:r>
      <w:r w:rsidR="008A3DA6" w:rsidRPr="003276A1">
        <w:t xml:space="preserve"> sendo 89% e 81% de precisão. </w:t>
      </w:r>
    </w:p>
    <w:p w14:paraId="653442CE" w14:textId="06E1A031" w:rsidR="00886DE2" w:rsidRPr="003276A1" w:rsidRDefault="0040309A" w:rsidP="00B94D99">
      <w:pPr>
        <w:pStyle w:val="TF-TEXTO"/>
      </w:pPr>
      <w:r w:rsidRPr="003276A1">
        <w:t>Por fim</w:t>
      </w:r>
      <w:r w:rsidR="008A3DA6" w:rsidRPr="003276A1">
        <w:t xml:space="preserve">, </w:t>
      </w:r>
      <w:proofErr w:type="spellStart"/>
      <w:r w:rsidR="00E352E7" w:rsidRPr="003276A1">
        <w:t>Bhavani</w:t>
      </w:r>
      <w:proofErr w:type="spellEnd"/>
      <w:r w:rsidR="008A3DA6" w:rsidRPr="003276A1">
        <w:t xml:space="preserve"> </w:t>
      </w:r>
      <w:r w:rsidR="008A3DA6" w:rsidRPr="003276A1">
        <w:rPr>
          <w:i/>
          <w:iCs/>
        </w:rPr>
        <w:t>et al.</w:t>
      </w:r>
      <w:r w:rsidR="008A3DA6" w:rsidRPr="003276A1">
        <w:t xml:space="preserve"> (2019) concluem que as 4 redes neurais </w:t>
      </w:r>
      <w:proofErr w:type="spellStart"/>
      <w:r w:rsidR="008A3DA6" w:rsidRPr="003276A1">
        <w:t>convolucionais</w:t>
      </w:r>
      <w:proofErr w:type="spellEnd"/>
      <w:r w:rsidR="008A3DA6" w:rsidRPr="003276A1">
        <w:t xml:space="preserve"> utilizadas no processo de extração das características apresentam precisões promissoras e eficientes. Além disso, enfatizam que o aplicativo Android não precisa de internet para funcionar, </w:t>
      </w:r>
      <w:r w:rsidRPr="003276A1">
        <w:t>recebendo</w:t>
      </w:r>
      <w:r w:rsidR="008A3DA6" w:rsidRPr="003276A1">
        <w:t xml:space="preserve"> a resposta quase que instantânea após envio </w:t>
      </w:r>
      <w:r w:rsidRPr="003276A1">
        <w:t>feito pelo</w:t>
      </w:r>
      <w:r w:rsidR="008A3DA6" w:rsidRPr="003276A1">
        <w:t xml:space="preserve"> aplicativo.</w:t>
      </w:r>
      <w:r w:rsidRPr="003276A1">
        <w:t xml:space="preserve"> E</w:t>
      </w:r>
      <w:r w:rsidR="008A3DA6" w:rsidRPr="003276A1">
        <w:t>les também relatam que o aplicativo apresenta problemas com o tamanho da imagem e só funciona com imagens tiradas da câmera do celular</w:t>
      </w:r>
      <w:r w:rsidRPr="003276A1">
        <w:t xml:space="preserve">, apontando que tais </w:t>
      </w:r>
      <w:r w:rsidR="008A3DA6" w:rsidRPr="003276A1">
        <w:t>melhorias podem ser exploradas em trabalhos futuros.</w:t>
      </w:r>
    </w:p>
    <w:p w14:paraId="04713AFD" w14:textId="0F60EFA5" w:rsidR="00A44581" w:rsidRPr="00283943" w:rsidRDefault="00353FBF" w:rsidP="00E638A0">
      <w:pPr>
        <w:pStyle w:val="Ttulo2"/>
        <w:rPr>
          <w:lang w:val="en-US"/>
        </w:rPr>
      </w:pPr>
      <w:r w:rsidRPr="00283943">
        <w:rPr>
          <w:lang w:val="en-US"/>
        </w:rPr>
        <w:t>A NOVEL DOG BREED IDENTIFICATION USING CONVOLUTIONAL NEURAL NETWORK</w:t>
      </w:r>
    </w:p>
    <w:p w14:paraId="2CE2914C" w14:textId="6CED63E2" w:rsidR="000F233A" w:rsidRPr="003276A1" w:rsidRDefault="000F233A" w:rsidP="000F233A">
      <w:pPr>
        <w:pStyle w:val="TF-TEXTO"/>
      </w:pPr>
      <w:r w:rsidRPr="003276A1">
        <w:t xml:space="preserve">Vaidya </w:t>
      </w:r>
      <w:r w:rsidRPr="003276A1">
        <w:rPr>
          <w:i/>
          <w:iCs/>
        </w:rPr>
        <w:t>et al</w:t>
      </w:r>
      <w:r w:rsidR="001139EB" w:rsidRPr="003276A1">
        <w:rPr>
          <w:i/>
          <w:iCs/>
        </w:rPr>
        <w:t>.</w:t>
      </w:r>
      <w:r w:rsidRPr="003276A1">
        <w:t xml:space="preserve"> (2022) desenvolveram uma aplicação para identificar raças de cachorros utilizando sua face. Além disso, com a aplicação, também era possível detectar a face de um humano e dizer com qual tipo de </w:t>
      </w:r>
      <w:r w:rsidR="00957D8D">
        <w:t xml:space="preserve">raça </w:t>
      </w:r>
      <w:r w:rsidRPr="003276A1">
        <w:t>ele mais se assemelhava. Para isso, os autores subdividiram a aplicação em 3 etapas: (i) detecção de humanos; (</w:t>
      </w:r>
      <w:proofErr w:type="spellStart"/>
      <w:r w:rsidRPr="003276A1">
        <w:t>ii</w:t>
      </w:r>
      <w:proofErr w:type="spellEnd"/>
      <w:r w:rsidRPr="003276A1">
        <w:t xml:space="preserve">) utilização do modelo de rede neural </w:t>
      </w:r>
      <w:proofErr w:type="spellStart"/>
      <w:r w:rsidRPr="003276A1">
        <w:t>pré</w:t>
      </w:r>
      <w:proofErr w:type="spellEnd"/>
      <w:r w:rsidRPr="003276A1">
        <w:t>-treinado, VGG16, para reconhecer cachorros, (</w:t>
      </w:r>
      <w:proofErr w:type="spellStart"/>
      <w:r w:rsidRPr="003276A1">
        <w:t>iii</w:t>
      </w:r>
      <w:proofErr w:type="spellEnd"/>
      <w:r w:rsidRPr="003276A1">
        <w:t>) envio do resultado da classificação (humano ou cachorro).</w:t>
      </w:r>
    </w:p>
    <w:p w14:paraId="0AECD22D" w14:textId="1DAF9A9E" w:rsidR="000F233A" w:rsidRPr="003276A1" w:rsidRDefault="000F233A" w:rsidP="000F233A">
      <w:pPr>
        <w:pStyle w:val="TF-TEXTO"/>
      </w:pPr>
      <w:r w:rsidRPr="003276A1">
        <w:t xml:space="preserve">Segundo Vaidya </w:t>
      </w:r>
      <w:r w:rsidRPr="003276A1">
        <w:rPr>
          <w:i/>
          <w:iCs/>
        </w:rPr>
        <w:t>et al</w:t>
      </w:r>
      <w:r w:rsidR="001139EB" w:rsidRPr="003276A1">
        <w:rPr>
          <w:i/>
          <w:iCs/>
        </w:rPr>
        <w:t>.</w:t>
      </w:r>
      <w:r w:rsidRPr="003276A1">
        <w:t xml:space="preserve"> (2022), primeiramente realizou-se a importação dos dados e as bibliotecas para realizar o treino, validação e teste. Em seguida, Vaidya </w:t>
      </w:r>
      <w:r w:rsidRPr="003276A1">
        <w:rPr>
          <w:i/>
          <w:iCs/>
        </w:rPr>
        <w:t>et al</w:t>
      </w:r>
      <w:r w:rsidR="001139EB" w:rsidRPr="003276A1">
        <w:rPr>
          <w:i/>
          <w:iCs/>
        </w:rPr>
        <w:t>.</w:t>
      </w:r>
      <w:r w:rsidRPr="003276A1">
        <w:t xml:space="preserve"> (2022) explicam que para conseguirem realizar a detecção da imagem de um ser humano, utilizou-se a implementação de classificadores </w:t>
      </w:r>
      <w:proofErr w:type="spellStart"/>
      <w:r w:rsidRPr="003276A1">
        <w:t>HaarCascade</w:t>
      </w:r>
      <w:proofErr w:type="spellEnd"/>
      <w:r w:rsidRPr="003276A1">
        <w:t xml:space="preserve"> disponibilizados na biblioteca </w:t>
      </w:r>
      <w:proofErr w:type="spellStart"/>
      <w:r w:rsidRPr="003276A1">
        <w:t>OpenCV</w:t>
      </w:r>
      <w:proofErr w:type="spellEnd"/>
      <w:r w:rsidRPr="003276A1">
        <w:t xml:space="preserve">. Já para a detecção de cachorros, utilizou-se a rede neural </w:t>
      </w:r>
      <w:proofErr w:type="spellStart"/>
      <w:r w:rsidRPr="003276A1">
        <w:t>pré</w:t>
      </w:r>
      <w:proofErr w:type="spellEnd"/>
      <w:r w:rsidRPr="003276A1">
        <w:t xml:space="preserve">-treinada VGG16. </w:t>
      </w:r>
      <w:r w:rsidR="0018583F" w:rsidRPr="003276A1">
        <w:t xml:space="preserve">Além disso, Vaidya </w:t>
      </w:r>
      <w:r w:rsidR="0018583F" w:rsidRPr="003276A1">
        <w:rPr>
          <w:i/>
          <w:iCs/>
        </w:rPr>
        <w:t>et al</w:t>
      </w:r>
      <w:r w:rsidR="001139EB" w:rsidRPr="003276A1">
        <w:rPr>
          <w:i/>
          <w:iCs/>
        </w:rPr>
        <w:t>.</w:t>
      </w:r>
      <w:r w:rsidR="0018583F" w:rsidRPr="003276A1">
        <w:t xml:space="preserve"> (2022) também modelaram </w:t>
      </w:r>
      <w:r w:rsidRPr="003276A1">
        <w:t xml:space="preserve">uma </w:t>
      </w:r>
      <w:r w:rsidR="0018583F" w:rsidRPr="003276A1">
        <w:t>r</w:t>
      </w:r>
      <w:r w:rsidRPr="003276A1">
        <w:t xml:space="preserve">ede </w:t>
      </w:r>
      <w:r w:rsidR="0018583F" w:rsidRPr="003276A1">
        <w:t>n</w:t>
      </w:r>
      <w:r w:rsidRPr="003276A1">
        <w:t>eural do zero para conseguir identificar raças</w:t>
      </w:r>
      <w:r w:rsidR="0018583F" w:rsidRPr="003276A1">
        <w:t xml:space="preserve">, tendo como base a </w:t>
      </w:r>
      <w:r w:rsidRPr="003276A1">
        <w:t xml:space="preserve">arquitetura </w:t>
      </w:r>
      <w:r w:rsidR="0018583F" w:rsidRPr="003276A1">
        <w:t>R</w:t>
      </w:r>
      <w:r w:rsidRPr="003276A1">
        <w:t>es</w:t>
      </w:r>
      <w:r w:rsidR="0018583F" w:rsidRPr="003276A1">
        <w:t>N</w:t>
      </w:r>
      <w:r w:rsidRPr="003276A1">
        <w:t>et101.</w:t>
      </w:r>
    </w:p>
    <w:p w14:paraId="522EA0BA" w14:textId="1AEC3CDB" w:rsidR="009137A5" w:rsidRDefault="00967F45" w:rsidP="000F233A">
      <w:pPr>
        <w:pStyle w:val="TF-TEXTO"/>
      </w:pPr>
      <w:r w:rsidRPr="003276A1">
        <w:t xml:space="preserve">Vaidya </w:t>
      </w:r>
      <w:r w:rsidRPr="00F75EF6">
        <w:rPr>
          <w:i/>
          <w:iCs/>
        </w:rPr>
        <w:t>et al</w:t>
      </w:r>
      <w:r w:rsidRPr="003276A1">
        <w:t xml:space="preserve">. (2022) ressaltam que nos testes foram utilizadas imagens de cachorros e humanos. A base de dados de cachorros era composta por 8351 imagens, sendo subdividida em 6680 imagens para treinamento, 836 imagens para os testes e 835 imagens para validação. Os autores também destacam que para cada um desses 3 grupos de imagens, havia um total de 133 raças de cachorros. Já em relação aos humanos, a base de dados continha 13233 imagens ordenadas pelo nome dos indivíduos, com dimensão de 250x250 pixels. Além disso, Vaidya </w:t>
      </w:r>
      <w:r w:rsidRPr="007D4C2A">
        <w:rPr>
          <w:i/>
          <w:iCs/>
        </w:rPr>
        <w:t>et al</w:t>
      </w:r>
      <w:r w:rsidRPr="003276A1">
        <w:t xml:space="preserve">. (2022) apontam que o </w:t>
      </w:r>
      <w:proofErr w:type="spellStart"/>
      <w:r w:rsidRPr="003276A1">
        <w:t>HaarCascade</w:t>
      </w:r>
      <w:proofErr w:type="spellEnd"/>
      <w:r w:rsidRPr="003276A1">
        <w:t xml:space="preserve"> obteve 98% de eficiência para humanos e apenas 17% na base de dados de cachorro. Já a rede neural construída utilizando </w:t>
      </w:r>
      <w:proofErr w:type="spellStart"/>
      <w:r w:rsidRPr="003276A1">
        <w:t>transfer</w:t>
      </w:r>
      <w:proofErr w:type="spellEnd"/>
      <w:r w:rsidRPr="003276A1">
        <w:t xml:space="preserve"> </w:t>
      </w:r>
      <w:proofErr w:type="spellStart"/>
      <w:r w:rsidRPr="003276A1">
        <w:t>learning</w:t>
      </w:r>
      <w:proofErr w:type="spellEnd"/>
      <w:r w:rsidRPr="003276A1">
        <w:t xml:space="preserve"> da arquitetura ResNet101 obteve uma precisão de 81%, identificando corretamente a raça em 680 de um total de 836 imagens de cães. A </w:t>
      </w:r>
      <w:r w:rsidR="00E11168" w:rsidRPr="003276A1">
        <w:fldChar w:fldCharType="begin"/>
      </w:r>
      <w:r w:rsidR="00E11168" w:rsidRPr="003276A1">
        <w:instrText xml:space="preserve"> REF _Ref133072245 \h  \* MERGEFORMAT </w:instrText>
      </w:r>
      <w:r w:rsidR="00E11168" w:rsidRPr="003276A1">
        <w:fldChar w:fldCharType="separate"/>
      </w:r>
      <w:r w:rsidR="00E11168" w:rsidRPr="003276A1">
        <w:t xml:space="preserve">Figura </w:t>
      </w:r>
      <w:r w:rsidR="00E11168" w:rsidRPr="003276A1">
        <w:rPr>
          <w:noProof/>
        </w:rPr>
        <w:t>4</w:t>
      </w:r>
      <w:r w:rsidR="00E11168" w:rsidRPr="003276A1">
        <w:fldChar w:fldCharType="end"/>
      </w:r>
      <w:r w:rsidR="00E11168" w:rsidRPr="003276A1">
        <w:t xml:space="preserve"> </w:t>
      </w:r>
      <w:r w:rsidRPr="003276A1">
        <w:t>apresenta um exemplo de predição para imagens de entrada de cachorro e humano.</w:t>
      </w:r>
    </w:p>
    <w:p w14:paraId="6C9E8397" w14:textId="43378079" w:rsidR="000F233A" w:rsidRDefault="00F15FF0" w:rsidP="00F15FF0">
      <w:pPr>
        <w:pStyle w:val="TF-LEGENDA"/>
      </w:pPr>
      <w:bookmarkStart w:id="25" w:name="_Ref133072245"/>
      <w:r>
        <w:t xml:space="preserve">Figura </w:t>
      </w:r>
      <w:fldSimple w:instr=" SEQ Figura \* ARABIC ">
        <w:r>
          <w:rPr>
            <w:noProof/>
          </w:rPr>
          <w:t>4</w:t>
        </w:r>
      </w:fldSimple>
      <w:bookmarkEnd w:id="25"/>
      <w:r>
        <w:t xml:space="preserve"> </w:t>
      </w:r>
      <w:r w:rsidR="000F233A">
        <w:t xml:space="preserve">– </w:t>
      </w:r>
      <w:r w:rsidR="001139EB">
        <w:t>Resultado da predição para cachorros e humano</w:t>
      </w:r>
    </w:p>
    <w:p w14:paraId="182B2627" w14:textId="77777777" w:rsidR="000F233A" w:rsidRDefault="000F233A" w:rsidP="001139EB">
      <w:pPr>
        <w:pStyle w:val="TF-FIGURA"/>
      </w:pPr>
      <w:r>
        <w:rPr>
          <w:noProof/>
        </w:rPr>
        <w:drawing>
          <wp:inline distT="0" distB="0" distL="0" distR="0" wp14:anchorId="66EF2B6E" wp14:editId="0443B4AB">
            <wp:extent cx="2635929" cy="1392784"/>
            <wp:effectExtent l="19050" t="19050" r="12065" b="17145"/>
            <wp:docPr id="1059333466" name="Imagem 2" descr="Foto editada de ros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33466" name="Imagem 2" descr="Foto editada de rosto de cachorro&#10;&#10;Descrição gerada automaticamente"/>
                    <pic:cNvPicPr/>
                  </pic:nvPicPr>
                  <pic:blipFill rotWithShape="1">
                    <a:blip r:embed="rId18" cstate="print">
                      <a:extLst>
                        <a:ext uri="{28A0092B-C50C-407E-A947-70E740481C1C}">
                          <a14:useLocalDpi xmlns:a14="http://schemas.microsoft.com/office/drawing/2010/main" val="0"/>
                        </a:ext>
                      </a:extLst>
                    </a:blip>
                    <a:srcRect t="3451"/>
                    <a:stretch/>
                  </pic:blipFill>
                  <pic:spPr bwMode="auto">
                    <a:xfrm>
                      <a:off x="0" y="0"/>
                      <a:ext cx="2703809" cy="1428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636808" w14:textId="315C4E32" w:rsidR="000F233A" w:rsidRDefault="000F233A" w:rsidP="001139EB">
      <w:pPr>
        <w:pStyle w:val="TF-FONTE"/>
      </w:pPr>
      <w:r>
        <w:t xml:space="preserve">Fonte: Vaidya </w:t>
      </w:r>
      <w:r w:rsidRPr="00353FBF">
        <w:rPr>
          <w:i/>
          <w:iCs/>
        </w:rPr>
        <w:t>et al</w:t>
      </w:r>
      <w:r w:rsidR="001139EB">
        <w:rPr>
          <w:i/>
          <w:iCs/>
        </w:rPr>
        <w:t>.</w:t>
      </w:r>
      <w:r>
        <w:t xml:space="preserve"> (2022).</w:t>
      </w:r>
    </w:p>
    <w:p w14:paraId="6043F255" w14:textId="099F822B" w:rsidR="00573525" w:rsidRPr="00353FBF" w:rsidRDefault="00967F45" w:rsidP="000F233A">
      <w:pPr>
        <w:pStyle w:val="TF-TEXTO"/>
      </w:pPr>
      <w:r w:rsidRPr="003276A1">
        <w:t xml:space="preserve">Vaidya </w:t>
      </w:r>
      <w:r w:rsidRPr="00C253B9">
        <w:rPr>
          <w:i/>
          <w:iCs/>
        </w:rPr>
        <w:t>et al</w:t>
      </w:r>
      <w:r w:rsidRPr="003276A1">
        <w:t xml:space="preserve">. (2022) concluíram que, ao utilizar a biblioteca </w:t>
      </w:r>
      <w:proofErr w:type="spellStart"/>
      <w:r w:rsidRPr="003276A1">
        <w:t>OpenCV</w:t>
      </w:r>
      <w:proofErr w:type="spellEnd"/>
      <w:r w:rsidRPr="003276A1">
        <w:t xml:space="preserve"> em conjunto com a rede neural </w:t>
      </w:r>
      <w:proofErr w:type="spellStart"/>
      <w:r w:rsidRPr="003276A1">
        <w:t>pré</w:t>
      </w:r>
      <w:proofErr w:type="spellEnd"/>
      <w:r w:rsidRPr="003276A1">
        <w:t xml:space="preserve">-treinada VGG16, foi possível detectar com certa efetividade os rostos de humanos e cachorros. Além disso, enfatizaram que o desempenho do modelo construído por transferência de aprendizagem superou as expectativas, alcançando 81% de eficiência em comparação aos 13% do modelo CNN criado do zero. Vaidya </w:t>
      </w:r>
      <w:r w:rsidRPr="00C253B9">
        <w:rPr>
          <w:i/>
          <w:iCs/>
        </w:rPr>
        <w:t>et al</w:t>
      </w:r>
      <w:r w:rsidRPr="003276A1">
        <w:t>. (2022) também apontam que o modelo ainda pode ser aprimorado ao adicionar mais dados para treinamento e testes, uma vez que atualmente existem apenas 133 raças de cães na base de dados.</w:t>
      </w:r>
      <w:r w:rsidR="00861A1B">
        <w:t xml:space="preserve"> </w:t>
      </w:r>
    </w:p>
    <w:p w14:paraId="59A504B9" w14:textId="34FFB897"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12"/>
      <w:r>
        <w:t>proposta</w:t>
      </w:r>
      <w:r w:rsidR="009C1E85">
        <w:t xml:space="preserve"> Da aplicação</w:t>
      </w:r>
    </w:p>
    <w:p w14:paraId="2AB31522" w14:textId="236953D7" w:rsidR="00451B94" w:rsidRDefault="009C1E85" w:rsidP="00451B94">
      <w:pPr>
        <w:pStyle w:val="TF-TEXTO"/>
      </w:pPr>
      <w:del w:id="33" w:author="Dalton Solano dos Reis" w:date="2023-05-27T11:42:00Z">
        <w:r w:rsidDel="0015301E">
          <w:delText xml:space="preserve">Este </w:delText>
        </w:r>
        <w:r w:rsidR="008A4516" w:rsidDel="0015301E">
          <w:delText>capítulo</w:delText>
        </w:r>
      </w:del>
      <w:ins w:id="34" w:author="Dalton Solano dos Reis" w:date="2023-05-27T11:42:00Z">
        <w:r w:rsidR="0015301E">
          <w:t>Esta seção</w:t>
        </w:r>
      </w:ins>
      <w:r>
        <w:t xml:space="preserve"> tem como objetivo apresentar a justificativa </w:t>
      </w:r>
      <w:r w:rsidR="008A4516">
        <w:t>para a elaboração deste trabalho, assim como os requisitos e metodologias que serão adotados neste projeto. Também serão apresentadas revisões bibliográficas onde serão abordadas algumas partes dos estudos a serem explorados para elaboração do projeto.</w:t>
      </w:r>
    </w:p>
    <w:p w14:paraId="333E90B8" w14:textId="77777777" w:rsidR="00451B94" w:rsidRDefault="00451B94" w:rsidP="00E638A0">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lastRenderedPageBreak/>
        <w:t>JUSTIFICATIVA</w:t>
      </w:r>
    </w:p>
    <w:p w14:paraId="69C06F5D" w14:textId="476A730B" w:rsidR="006B0760" w:rsidRDefault="008A4516" w:rsidP="008A4516">
      <w:pPr>
        <w:pStyle w:val="TF-TEXTO"/>
      </w:pPr>
      <w:r>
        <w:t>No Quadro 1 é possível se observar um comparativo entre os trabalhos correlatos escolhidos, onde neles serão abordados as principais características consideradas e resolução de problemas propostos. As linhas contêm as características de cada trabalho e a coluna são os trabalhos correlatos.</w:t>
      </w:r>
    </w:p>
    <w:p w14:paraId="167D434A" w14:textId="5EE48624" w:rsidR="006B0760" w:rsidRDefault="006B0760" w:rsidP="006B0760">
      <w:pPr>
        <w:pStyle w:val="TF-LEGENDA"/>
      </w:pPr>
      <w:bookmarkStart w:id="42" w:name="_Ref52025161"/>
      <w:r>
        <w:t xml:space="preserve">Quadro </w:t>
      </w:r>
      <w:fldSimple w:instr=" SEQ Quadro \* ARABIC ">
        <w:r w:rsidR="006D2982">
          <w:rPr>
            <w:noProof/>
          </w:rPr>
          <w:t>1</w:t>
        </w:r>
      </w:fldSimple>
      <w:bookmarkEnd w:id="42"/>
      <w:r>
        <w:t xml:space="preserve"> </w:t>
      </w:r>
      <w:r w:rsidR="007E5FAC">
        <w:t>–</w:t>
      </w:r>
      <w:r>
        <w:t xml:space="preserve"> </w:t>
      </w:r>
      <w:r w:rsidR="00F3649F">
        <w:t>Comparativo</w:t>
      </w:r>
      <w:r>
        <w:t xml:space="preserve"> dos trabalhos correlatos</w:t>
      </w:r>
    </w:p>
    <w:tbl>
      <w:tblPr>
        <w:tblW w:w="92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3005"/>
        <w:gridCol w:w="2381"/>
        <w:gridCol w:w="1701"/>
      </w:tblGrid>
      <w:tr w:rsidR="00802D0F" w14:paraId="1313D0DB" w14:textId="77777777" w:rsidTr="000E633A">
        <w:trPr>
          <w:trHeight w:val="817"/>
        </w:trPr>
        <w:tc>
          <w:tcPr>
            <w:tcW w:w="2211" w:type="dxa"/>
            <w:tcBorders>
              <w:tl2br w:val="single" w:sz="4" w:space="0" w:color="auto"/>
            </w:tcBorders>
            <w:shd w:val="clear" w:color="auto" w:fill="A6A6A6"/>
          </w:tcPr>
          <w:p w14:paraId="2426FB1D" w14:textId="77777777" w:rsidR="000E633A" w:rsidRPr="000E633A" w:rsidRDefault="000E633A" w:rsidP="000E633A">
            <w:pPr>
              <w:pStyle w:val="TF-TEXTOQUADRO"/>
              <w:jc w:val="right"/>
              <w:rPr>
                <w:sz w:val="19"/>
                <w:szCs w:val="19"/>
              </w:rPr>
            </w:pPr>
            <w:r w:rsidRPr="000E633A">
              <w:rPr>
                <w:sz w:val="19"/>
                <w:szCs w:val="19"/>
              </w:rPr>
              <w:t>Trabalhos Correlatos</w:t>
            </w:r>
          </w:p>
          <w:p w14:paraId="45104C4E" w14:textId="77777777" w:rsidR="000E633A" w:rsidRPr="000E633A" w:rsidRDefault="000E633A" w:rsidP="000E633A">
            <w:pPr>
              <w:pStyle w:val="TF-TEXTOQUADRO"/>
              <w:rPr>
                <w:sz w:val="19"/>
                <w:szCs w:val="19"/>
              </w:rPr>
            </w:pPr>
          </w:p>
          <w:p w14:paraId="5E8B3510" w14:textId="4409BFCF" w:rsidR="006B0760" w:rsidRPr="000E633A" w:rsidRDefault="000E633A" w:rsidP="000E633A">
            <w:pPr>
              <w:pStyle w:val="TF-TEXTOQUADRO"/>
              <w:rPr>
                <w:sz w:val="19"/>
                <w:szCs w:val="19"/>
              </w:rPr>
            </w:pPr>
            <w:r w:rsidRPr="000E633A">
              <w:rPr>
                <w:sz w:val="19"/>
                <w:szCs w:val="19"/>
              </w:rPr>
              <w:t>Características</w:t>
            </w:r>
          </w:p>
        </w:tc>
        <w:tc>
          <w:tcPr>
            <w:tcW w:w="3005" w:type="dxa"/>
            <w:shd w:val="clear" w:color="auto" w:fill="A6A6A6"/>
            <w:vAlign w:val="center"/>
          </w:tcPr>
          <w:p w14:paraId="6D355319" w14:textId="48D43DCB" w:rsidR="000E633A" w:rsidRPr="000E633A" w:rsidRDefault="008A4516" w:rsidP="000E633A">
            <w:pPr>
              <w:pStyle w:val="TF-TEXTOQUADRO"/>
              <w:jc w:val="center"/>
              <w:rPr>
                <w:sz w:val="19"/>
                <w:szCs w:val="19"/>
              </w:rPr>
            </w:pPr>
            <w:r w:rsidRPr="000E633A">
              <w:rPr>
                <w:sz w:val="19"/>
                <w:szCs w:val="19"/>
              </w:rPr>
              <w:t xml:space="preserve">Tu </w:t>
            </w:r>
            <w:r w:rsidRPr="000E633A">
              <w:rPr>
                <w:i/>
                <w:iCs/>
                <w:sz w:val="19"/>
                <w:szCs w:val="19"/>
              </w:rPr>
              <w:t>et al.</w:t>
            </w:r>
          </w:p>
          <w:p w14:paraId="1D7F9615" w14:textId="0F91F374" w:rsidR="006B0760" w:rsidRPr="000E633A" w:rsidRDefault="008A4516" w:rsidP="000E633A">
            <w:pPr>
              <w:pStyle w:val="TF-TEXTOQUADRO"/>
              <w:jc w:val="center"/>
              <w:rPr>
                <w:sz w:val="19"/>
                <w:szCs w:val="19"/>
              </w:rPr>
            </w:pPr>
            <w:r w:rsidRPr="000E633A">
              <w:rPr>
                <w:sz w:val="19"/>
                <w:szCs w:val="19"/>
              </w:rPr>
              <w:t>(2018)</w:t>
            </w:r>
          </w:p>
        </w:tc>
        <w:tc>
          <w:tcPr>
            <w:tcW w:w="2381" w:type="dxa"/>
            <w:shd w:val="clear" w:color="auto" w:fill="A6A6A6"/>
            <w:vAlign w:val="center"/>
          </w:tcPr>
          <w:p w14:paraId="5BE51679" w14:textId="77777777" w:rsidR="000E633A" w:rsidRDefault="00E352E7" w:rsidP="000E633A">
            <w:pPr>
              <w:pStyle w:val="TF-TEXTOQUADRO"/>
              <w:jc w:val="center"/>
              <w:rPr>
                <w:sz w:val="19"/>
                <w:szCs w:val="19"/>
              </w:rPr>
            </w:pPr>
            <w:proofErr w:type="spellStart"/>
            <w:r w:rsidRPr="000E633A">
              <w:rPr>
                <w:sz w:val="19"/>
                <w:szCs w:val="19"/>
              </w:rPr>
              <w:t>Bhavani</w:t>
            </w:r>
            <w:proofErr w:type="spellEnd"/>
            <w:r w:rsidR="008A4516" w:rsidRPr="000E633A">
              <w:rPr>
                <w:sz w:val="19"/>
                <w:szCs w:val="19"/>
              </w:rPr>
              <w:t xml:space="preserve"> </w:t>
            </w:r>
            <w:r w:rsidR="008A4516" w:rsidRPr="000E633A">
              <w:rPr>
                <w:i/>
                <w:iCs/>
                <w:sz w:val="19"/>
                <w:szCs w:val="19"/>
              </w:rPr>
              <w:t>et al.</w:t>
            </w:r>
            <w:r w:rsidR="008A4516" w:rsidRPr="000E633A">
              <w:rPr>
                <w:sz w:val="19"/>
                <w:szCs w:val="19"/>
              </w:rPr>
              <w:t xml:space="preserve"> </w:t>
            </w:r>
          </w:p>
          <w:p w14:paraId="42AD735A" w14:textId="1ED491AB" w:rsidR="006B0760" w:rsidRPr="000E633A" w:rsidRDefault="008A4516" w:rsidP="000E633A">
            <w:pPr>
              <w:pStyle w:val="TF-TEXTOQUADRO"/>
              <w:jc w:val="center"/>
              <w:rPr>
                <w:sz w:val="19"/>
                <w:szCs w:val="19"/>
              </w:rPr>
            </w:pPr>
            <w:r w:rsidRPr="000E633A">
              <w:rPr>
                <w:sz w:val="19"/>
                <w:szCs w:val="19"/>
              </w:rPr>
              <w:t>(2019)</w:t>
            </w:r>
          </w:p>
        </w:tc>
        <w:tc>
          <w:tcPr>
            <w:tcW w:w="1701" w:type="dxa"/>
            <w:shd w:val="clear" w:color="auto" w:fill="A6A6A6"/>
            <w:vAlign w:val="center"/>
          </w:tcPr>
          <w:p w14:paraId="750E62E3" w14:textId="11536F7D" w:rsidR="000E633A" w:rsidRPr="000E633A" w:rsidRDefault="008A4516" w:rsidP="000E633A">
            <w:pPr>
              <w:pStyle w:val="TF-TEXTOQUADRO"/>
              <w:jc w:val="center"/>
              <w:rPr>
                <w:sz w:val="19"/>
                <w:szCs w:val="19"/>
              </w:rPr>
            </w:pPr>
            <w:r w:rsidRPr="000E633A">
              <w:rPr>
                <w:sz w:val="19"/>
                <w:szCs w:val="19"/>
              </w:rPr>
              <w:t xml:space="preserve">Vaidya </w:t>
            </w:r>
            <w:r w:rsidRPr="000E633A">
              <w:rPr>
                <w:i/>
                <w:iCs/>
                <w:sz w:val="19"/>
                <w:szCs w:val="19"/>
              </w:rPr>
              <w:t>et al</w:t>
            </w:r>
            <w:r w:rsidR="00F179DE" w:rsidRPr="000E633A">
              <w:rPr>
                <w:i/>
                <w:iCs/>
                <w:sz w:val="19"/>
                <w:szCs w:val="19"/>
              </w:rPr>
              <w:t>.</w:t>
            </w:r>
          </w:p>
          <w:p w14:paraId="132F27BA" w14:textId="31C1DB7F" w:rsidR="006B0760" w:rsidRPr="000E633A" w:rsidRDefault="008A4516" w:rsidP="000E633A">
            <w:pPr>
              <w:pStyle w:val="TF-TEXTOQUADRO"/>
              <w:jc w:val="center"/>
              <w:rPr>
                <w:sz w:val="19"/>
                <w:szCs w:val="19"/>
              </w:rPr>
            </w:pPr>
            <w:r w:rsidRPr="000E633A">
              <w:rPr>
                <w:sz w:val="19"/>
                <w:szCs w:val="19"/>
              </w:rPr>
              <w:t>(2022)</w:t>
            </w:r>
          </w:p>
        </w:tc>
      </w:tr>
      <w:tr w:rsidR="00802D0F" w14:paraId="3A9F4FA2" w14:textId="77777777" w:rsidTr="003D4A93">
        <w:trPr>
          <w:trHeight w:val="1020"/>
        </w:trPr>
        <w:tc>
          <w:tcPr>
            <w:tcW w:w="2211" w:type="dxa"/>
            <w:shd w:val="clear" w:color="auto" w:fill="auto"/>
            <w:vAlign w:val="center"/>
          </w:tcPr>
          <w:p w14:paraId="7A402391" w14:textId="264E8F8E" w:rsidR="006B0760" w:rsidRPr="000E633A" w:rsidRDefault="00693672" w:rsidP="000E633A">
            <w:pPr>
              <w:pStyle w:val="TF-TEXTOQUADRO"/>
              <w:rPr>
                <w:sz w:val="19"/>
                <w:szCs w:val="19"/>
              </w:rPr>
            </w:pPr>
            <w:r w:rsidRPr="000E633A">
              <w:rPr>
                <w:sz w:val="19"/>
                <w:szCs w:val="19"/>
              </w:rPr>
              <w:t>Objetivo Proposto</w:t>
            </w:r>
          </w:p>
        </w:tc>
        <w:tc>
          <w:tcPr>
            <w:tcW w:w="3005" w:type="dxa"/>
            <w:shd w:val="clear" w:color="auto" w:fill="auto"/>
            <w:vAlign w:val="center"/>
          </w:tcPr>
          <w:p w14:paraId="09A172DB" w14:textId="093D21EC"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w:t>
            </w:r>
            <w:r w:rsidRPr="000E633A">
              <w:rPr>
                <w:sz w:val="19"/>
                <w:szCs w:val="19"/>
              </w:rPr>
              <w:t xml:space="preserve"> </w:t>
            </w:r>
            <w:r w:rsidR="00E352E7" w:rsidRPr="000E633A">
              <w:rPr>
                <w:sz w:val="19"/>
                <w:szCs w:val="19"/>
              </w:rPr>
              <w:t>d</w:t>
            </w:r>
            <w:r w:rsidRPr="000E633A">
              <w:rPr>
                <w:sz w:val="19"/>
                <w:szCs w:val="19"/>
              </w:rPr>
              <w:t>a raça d</w:t>
            </w:r>
            <w:r w:rsidR="00E352E7" w:rsidRPr="000E633A">
              <w:rPr>
                <w:sz w:val="19"/>
                <w:szCs w:val="19"/>
              </w:rPr>
              <w:t>o</w:t>
            </w:r>
            <w:r w:rsidRPr="000E633A">
              <w:rPr>
                <w:sz w:val="19"/>
                <w:szCs w:val="19"/>
              </w:rPr>
              <w:t xml:space="preserve"> cachorro</w:t>
            </w:r>
            <w:r w:rsidR="00B8397E" w:rsidRPr="000E633A">
              <w:rPr>
                <w:sz w:val="19"/>
                <w:szCs w:val="19"/>
              </w:rPr>
              <w:t xml:space="preserve"> e sua identidade</w:t>
            </w:r>
          </w:p>
        </w:tc>
        <w:tc>
          <w:tcPr>
            <w:tcW w:w="2381" w:type="dxa"/>
            <w:shd w:val="clear" w:color="auto" w:fill="auto"/>
            <w:vAlign w:val="center"/>
          </w:tcPr>
          <w:p w14:paraId="11BFF4BB" w14:textId="04580C87"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 d</w:t>
            </w:r>
            <w:r w:rsidRPr="000E633A">
              <w:rPr>
                <w:sz w:val="19"/>
                <w:szCs w:val="19"/>
              </w:rPr>
              <w:t xml:space="preserve">a </w:t>
            </w:r>
            <w:r w:rsidR="00E352E7" w:rsidRPr="000E633A">
              <w:rPr>
                <w:sz w:val="19"/>
                <w:szCs w:val="19"/>
              </w:rPr>
              <w:t>raça do</w:t>
            </w:r>
            <w:r w:rsidRPr="000E633A">
              <w:rPr>
                <w:sz w:val="19"/>
                <w:szCs w:val="19"/>
              </w:rPr>
              <w:t xml:space="preserve"> cachorro</w:t>
            </w:r>
          </w:p>
        </w:tc>
        <w:tc>
          <w:tcPr>
            <w:tcW w:w="1701" w:type="dxa"/>
            <w:shd w:val="clear" w:color="auto" w:fill="auto"/>
            <w:vAlign w:val="center"/>
          </w:tcPr>
          <w:p w14:paraId="0C1C741E" w14:textId="64E7B445"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w:t>
            </w:r>
            <w:r w:rsidRPr="000E633A">
              <w:rPr>
                <w:sz w:val="19"/>
                <w:szCs w:val="19"/>
              </w:rPr>
              <w:t xml:space="preserve"> </w:t>
            </w:r>
            <w:r w:rsidR="00E352E7" w:rsidRPr="000E633A">
              <w:rPr>
                <w:sz w:val="19"/>
                <w:szCs w:val="19"/>
              </w:rPr>
              <w:t>d</w:t>
            </w:r>
            <w:r w:rsidRPr="000E633A">
              <w:rPr>
                <w:sz w:val="19"/>
                <w:szCs w:val="19"/>
              </w:rPr>
              <w:t xml:space="preserve">a raça </w:t>
            </w:r>
            <w:r w:rsidR="00E352E7" w:rsidRPr="000E633A">
              <w:rPr>
                <w:sz w:val="19"/>
                <w:szCs w:val="19"/>
              </w:rPr>
              <w:t>do</w:t>
            </w:r>
            <w:r w:rsidRPr="000E633A">
              <w:rPr>
                <w:sz w:val="19"/>
                <w:szCs w:val="19"/>
              </w:rPr>
              <w:t xml:space="preserve"> cachorro</w:t>
            </w:r>
            <w:r w:rsidR="00E352E7" w:rsidRPr="000E633A">
              <w:rPr>
                <w:sz w:val="19"/>
                <w:szCs w:val="19"/>
              </w:rPr>
              <w:t>, assemelhando-a a uma</w:t>
            </w:r>
            <w:r w:rsidRPr="000E633A">
              <w:rPr>
                <w:sz w:val="19"/>
                <w:szCs w:val="19"/>
              </w:rPr>
              <w:t xml:space="preserve"> face humana</w:t>
            </w:r>
          </w:p>
        </w:tc>
      </w:tr>
      <w:tr w:rsidR="00802D0F" w14:paraId="7E9D1A53" w14:textId="77777777" w:rsidTr="003D4A93">
        <w:trPr>
          <w:trHeight w:val="397"/>
        </w:trPr>
        <w:tc>
          <w:tcPr>
            <w:tcW w:w="2211" w:type="dxa"/>
            <w:shd w:val="clear" w:color="auto" w:fill="auto"/>
            <w:vAlign w:val="center"/>
          </w:tcPr>
          <w:p w14:paraId="7627C996" w14:textId="3D1DE22B" w:rsidR="006B0760" w:rsidRPr="000E633A" w:rsidRDefault="00693672" w:rsidP="000E633A">
            <w:pPr>
              <w:pStyle w:val="TF-TEXTOQUADRO"/>
              <w:rPr>
                <w:sz w:val="19"/>
                <w:szCs w:val="19"/>
              </w:rPr>
            </w:pPr>
            <w:r w:rsidRPr="000E633A">
              <w:rPr>
                <w:sz w:val="19"/>
                <w:szCs w:val="19"/>
              </w:rPr>
              <w:t>Tipo de aplicação</w:t>
            </w:r>
          </w:p>
        </w:tc>
        <w:tc>
          <w:tcPr>
            <w:tcW w:w="3005" w:type="dxa"/>
            <w:shd w:val="clear" w:color="auto" w:fill="auto"/>
            <w:vAlign w:val="center"/>
          </w:tcPr>
          <w:p w14:paraId="6F6D8217" w14:textId="4DED38DB" w:rsidR="006B0760" w:rsidRPr="000E633A" w:rsidRDefault="00693672" w:rsidP="000E633A">
            <w:pPr>
              <w:pStyle w:val="TF-TEXTOQUADRO"/>
              <w:jc w:val="center"/>
              <w:rPr>
                <w:sz w:val="19"/>
                <w:szCs w:val="19"/>
              </w:rPr>
            </w:pPr>
            <w:r w:rsidRPr="000E633A">
              <w:rPr>
                <w:sz w:val="19"/>
                <w:szCs w:val="19"/>
              </w:rPr>
              <w:t>Desktop</w:t>
            </w:r>
          </w:p>
        </w:tc>
        <w:tc>
          <w:tcPr>
            <w:tcW w:w="2381" w:type="dxa"/>
            <w:shd w:val="clear" w:color="auto" w:fill="auto"/>
            <w:vAlign w:val="center"/>
          </w:tcPr>
          <w:p w14:paraId="57249D45" w14:textId="3ABE94F0" w:rsidR="006B0760" w:rsidRPr="000E633A" w:rsidRDefault="00693672" w:rsidP="000E633A">
            <w:pPr>
              <w:pStyle w:val="TF-TEXTOQUADRO"/>
              <w:jc w:val="center"/>
              <w:rPr>
                <w:sz w:val="19"/>
                <w:szCs w:val="19"/>
              </w:rPr>
            </w:pPr>
            <w:r w:rsidRPr="000E633A">
              <w:rPr>
                <w:sz w:val="19"/>
                <w:szCs w:val="19"/>
              </w:rPr>
              <w:t>Android</w:t>
            </w:r>
          </w:p>
        </w:tc>
        <w:tc>
          <w:tcPr>
            <w:tcW w:w="1701" w:type="dxa"/>
            <w:shd w:val="clear" w:color="auto" w:fill="auto"/>
            <w:vAlign w:val="center"/>
          </w:tcPr>
          <w:p w14:paraId="32B25614" w14:textId="142F5F79" w:rsidR="006B0760" w:rsidRPr="000E633A" w:rsidRDefault="00693672" w:rsidP="000E633A">
            <w:pPr>
              <w:pStyle w:val="TF-TEXTOQUADRO"/>
              <w:jc w:val="center"/>
              <w:rPr>
                <w:sz w:val="19"/>
                <w:szCs w:val="19"/>
              </w:rPr>
            </w:pPr>
            <w:r w:rsidRPr="000E633A">
              <w:rPr>
                <w:sz w:val="19"/>
                <w:szCs w:val="19"/>
              </w:rPr>
              <w:t>Desktop</w:t>
            </w:r>
          </w:p>
        </w:tc>
      </w:tr>
      <w:tr w:rsidR="00E37A09" w14:paraId="00DBF724" w14:textId="77777777" w:rsidTr="003D4A93">
        <w:trPr>
          <w:trHeight w:val="1134"/>
        </w:trPr>
        <w:tc>
          <w:tcPr>
            <w:tcW w:w="2211" w:type="dxa"/>
            <w:shd w:val="clear" w:color="auto" w:fill="auto"/>
            <w:vAlign w:val="center"/>
          </w:tcPr>
          <w:p w14:paraId="240C06FA" w14:textId="202AEB01" w:rsidR="003D4A93" w:rsidRDefault="003D4A93" w:rsidP="000E633A">
            <w:pPr>
              <w:pStyle w:val="TF-TEXTOQUADRO"/>
              <w:rPr>
                <w:sz w:val="19"/>
                <w:szCs w:val="19"/>
              </w:rPr>
            </w:pPr>
            <w:r w:rsidRPr="000E633A">
              <w:rPr>
                <w:sz w:val="19"/>
                <w:szCs w:val="19"/>
              </w:rPr>
              <w:t>Redes Neural Utilizadas</w:t>
            </w:r>
            <w:r w:rsidR="00623964">
              <w:rPr>
                <w:sz w:val="19"/>
                <w:szCs w:val="19"/>
              </w:rPr>
              <w:t xml:space="preserve"> /</w:t>
            </w:r>
          </w:p>
          <w:p w14:paraId="6A4E070C" w14:textId="1EFFCD9B" w:rsidR="003D4A93" w:rsidRDefault="003D4A93" w:rsidP="000E633A">
            <w:pPr>
              <w:pStyle w:val="TF-TEXTOQUADRO"/>
              <w:rPr>
                <w:sz w:val="19"/>
                <w:szCs w:val="19"/>
              </w:rPr>
            </w:pPr>
            <w:r>
              <w:rPr>
                <w:sz w:val="19"/>
                <w:szCs w:val="19"/>
              </w:rPr>
              <w:t>Base de dados</w:t>
            </w:r>
            <w:r w:rsidR="00623964">
              <w:rPr>
                <w:sz w:val="19"/>
                <w:szCs w:val="19"/>
              </w:rPr>
              <w:t xml:space="preserve"> /</w:t>
            </w:r>
          </w:p>
          <w:p w14:paraId="2A31929D" w14:textId="263D9864" w:rsidR="00E37A09" w:rsidRPr="000E633A" w:rsidRDefault="00E37A09" w:rsidP="000E633A">
            <w:pPr>
              <w:pStyle w:val="TF-TEXTOQUADRO"/>
              <w:rPr>
                <w:sz w:val="19"/>
                <w:szCs w:val="19"/>
              </w:rPr>
            </w:pPr>
            <w:r w:rsidRPr="000E633A">
              <w:rPr>
                <w:sz w:val="19"/>
                <w:szCs w:val="19"/>
              </w:rPr>
              <w:t>Taxa de eficiência</w:t>
            </w:r>
          </w:p>
        </w:tc>
        <w:tc>
          <w:tcPr>
            <w:tcW w:w="3005" w:type="dxa"/>
            <w:shd w:val="clear" w:color="auto" w:fill="auto"/>
            <w:vAlign w:val="center"/>
          </w:tcPr>
          <w:p w14:paraId="75731B5A" w14:textId="5215A606" w:rsidR="00E37A09" w:rsidRPr="00273AAE" w:rsidRDefault="00D00863" w:rsidP="003D4A93">
            <w:pPr>
              <w:pStyle w:val="TF-TEXTOQUADRO"/>
              <w:jc w:val="center"/>
              <w:rPr>
                <w:sz w:val="19"/>
                <w:szCs w:val="19"/>
                <w:lang w:val="en-US"/>
              </w:rPr>
            </w:pPr>
            <w:proofErr w:type="spellStart"/>
            <w:r w:rsidRPr="00273AAE">
              <w:rPr>
                <w:sz w:val="19"/>
                <w:szCs w:val="19"/>
                <w:lang w:val="en-US"/>
              </w:rPr>
              <w:t>BreedNet</w:t>
            </w:r>
            <w:proofErr w:type="spellEnd"/>
            <w:r w:rsidR="00623964" w:rsidRPr="00273AAE">
              <w:rPr>
                <w:sz w:val="19"/>
                <w:szCs w:val="19"/>
                <w:lang w:val="en-US"/>
              </w:rPr>
              <w:t>/</w:t>
            </w:r>
            <w:r w:rsidRPr="00273AAE">
              <w:rPr>
                <w:sz w:val="19"/>
                <w:szCs w:val="19"/>
                <w:lang w:val="en-US"/>
              </w:rPr>
              <w:t>ST-Dogs</w:t>
            </w:r>
            <w:r w:rsidR="00623964" w:rsidRPr="00273AAE">
              <w:rPr>
                <w:sz w:val="19"/>
                <w:szCs w:val="19"/>
                <w:lang w:val="en-US"/>
              </w:rPr>
              <w:t>/</w:t>
            </w:r>
            <w:r w:rsidRPr="00273AAE">
              <w:rPr>
                <w:sz w:val="19"/>
                <w:szCs w:val="19"/>
                <w:lang w:val="en-US"/>
              </w:rPr>
              <w:t>81,74%</w:t>
            </w:r>
          </w:p>
          <w:p w14:paraId="11B49CCF" w14:textId="33FAAB57" w:rsidR="00D00863" w:rsidRPr="00273AAE" w:rsidRDefault="00D00863" w:rsidP="003D4A93">
            <w:pPr>
              <w:pStyle w:val="TF-TEXTOQUADRO"/>
              <w:jc w:val="center"/>
              <w:rPr>
                <w:sz w:val="19"/>
                <w:szCs w:val="19"/>
                <w:lang w:val="en-US"/>
              </w:rPr>
            </w:pPr>
            <w:proofErr w:type="spellStart"/>
            <w:r w:rsidRPr="00273AAE">
              <w:rPr>
                <w:sz w:val="19"/>
                <w:szCs w:val="19"/>
                <w:lang w:val="en-US"/>
              </w:rPr>
              <w:t>BreedNet</w:t>
            </w:r>
            <w:proofErr w:type="spellEnd"/>
            <w:r w:rsidR="00623964" w:rsidRPr="00273AAE">
              <w:rPr>
                <w:sz w:val="19"/>
                <w:szCs w:val="19"/>
                <w:lang w:val="en-US"/>
              </w:rPr>
              <w:t>/</w:t>
            </w:r>
            <w:r w:rsidRPr="00273AAE">
              <w:rPr>
                <w:sz w:val="19"/>
                <w:szCs w:val="19"/>
                <w:lang w:val="en-US"/>
              </w:rPr>
              <w:t>CD_DOGS</w:t>
            </w:r>
            <w:r w:rsidR="00623964" w:rsidRPr="00273AAE">
              <w:rPr>
                <w:sz w:val="19"/>
                <w:szCs w:val="19"/>
                <w:lang w:val="en-US"/>
              </w:rPr>
              <w:t>/</w:t>
            </w:r>
            <w:r w:rsidRPr="00273AAE">
              <w:rPr>
                <w:sz w:val="19"/>
                <w:szCs w:val="19"/>
                <w:lang w:val="en-US"/>
              </w:rPr>
              <w:t>86,63%</w:t>
            </w:r>
          </w:p>
          <w:p w14:paraId="1DFC61AC" w14:textId="3BD3A320" w:rsidR="00D00863" w:rsidRPr="00273AAE" w:rsidRDefault="00D00863" w:rsidP="003D4A93">
            <w:pPr>
              <w:pStyle w:val="TF-TEXTOQUADRO"/>
              <w:jc w:val="center"/>
              <w:rPr>
                <w:sz w:val="19"/>
                <w:szCs w:val="19"/>
                <w:lang w:val="en-US"/>
              </w:rPr>
            </w:pPr>
            <w:proofErr w:type="spellStart"/>
            <w:r w:rsidRPr="00273AAE">
              <w:rPr>
                <w:sz w:val="19"/>
                <w:szCs w:val="19"/>
                <w:lang w:val="en-US"/>
              </w:rPr>
              <w:t>DogNet</w:t>
            </w:r>
            <w:proofErr w:type="spellEnd"/>
            <w:r w:rsidR="00623964" w:rsidRPr="00273AAE">
              <w:rPr>
                <w:sz w:val="19"/>
                <w:szCs w:val="19"/>
                <w:lang w:val="en-US"/>
              </w:rPr>
              <w:t>/</w:t>
            </w:r>
            <w:r w:rsidRPr="00273AAE">
              <w:rPr>
                <w:sz w:val="19"/>
                <w:szCs w:val="19"/>
                <w:lang w:val="en-US"/>
              </w:rPr>
              <w:t>Flickr-dog Pug</w:t>
            </w:r>
            <w:r w:rsidR="00623964" w:rsidRPr="00273AAE">
              <w:rPr>
                <w:sz w:val="19"/>
                <w:szCs w:val="19"/>
                <w:lang w:val="en-US"/>
              </w:rPr>
              <w:t>/</w:t>
            </w:r>
            <w:r w:rsidRPr="00273AAE">
              <w:rPr>
                <w:sz w:val="19"/>
                <w:szCs w:val="19"/>
                <w:lang w:val="en-US"/>
              </w:rPr>
              <w:t>76,18%</w:t>
            </w:r>
          </w:p>
          <w:p w14:paraId="4AD2494E" w14:textId="20649BE1" w:rsidR="00D00863" w:rsidRPr="00273AAE" w:rsidRDefault="00D00863" w:rsidP="003D4A93">
            <w:pPr>
              <w:pStyle w:val="TF-TEXTOQUADRO"/>
              <w:jc w:val="center"/>
              <w:rPr>
                <w:sz w:val="19"/>
                <w:szCs w:val="19"/>
                <w:lang w:val="en-US"/>
              </w:rPr>
            </w:pPr>
            <w:proofErr w:type="spellStart"/>
            <w:r w:rsidRPr="00273AAE">
              <w:rPr>
                <w:sz w:val="19"/>
                <w:szCs w:val="19"/>
                <w:lang w:val="en-US"/>
              </w:rPr>
              <w:t>DogNet</w:t>
            </w:r>
            <w:proofErr w:type="spellEnd"/>
            <w:r w:rsidR="00623964" w:rsidRPr="00273AAE">
              <w:rPr>
                <w:sz w:val="19"/>
                <w:szCs w:val="19"/>
                <w:lang w:val="en-US"/>
              </w:rPr>
              <w:t>/</w:t>
            </w:r>
            <w:r w:rsidRPr="00273AAE">
              <w:rPr>
                <w:sz w:val="19"/>
                <w:szCs w:val="19"/>
                <w:lang w:val="en-US"/>
              </w:rPr>
              <w:t xml:space="preserve">Flickr-dog </w:t>
            </w:r>
            <w:r w:rsidR="00470A08" w:rsidRPr="00273AAE">
              <w:rPr>
                <w:sz w:val="19"/>
                <w:szCs w:val="19"/>
                <w:lang w:val="en-US"/>
              </w:rPr>
              <w:t>Husky</w:t>
            </w:r>
            <w:r w:rsidR="00623964" w:rsidRPr="00273AAE">
              <w:rPr>
                <w:sz w:val="19"/>
                <w:szCs w:val="19"/>
                <w:lang w:val="en-US"/>
              </w:rPr>
              <w:t>/</w:t>
            </w:r>
            <w:r w:rsidRPr="00273AAE">
              <w:rPr>
                <w:sz w:val="19"/>
                <w:szCs w:val="19"/>
                <w:lang w:val="en-US"/>
              </w:rPr>
              <w:t>90,05%</w:t>
            </w:r>
          </w:p>
        </w:tc>
        <w:tc>
          <w:tcPr>
            <w:tcW w:w="2381" w:type="dxa"/>
            <w:shd w:val="clear" w:color="auto" w:fill="auto"/>
            <w:vAlign w:val="center"/>
          </w:tcPr>
          <w:p w14:paraId="7AD4322E" w14:textId="6569BC10" w:rsidR="00E37A09" w:rsidRPr="00273AAE" w:rsidRDefault="00E37A09" w:rsidP="000E633A">
            <w:pPr>
              <w:pStyle w:val="TF-TEXTOQUADRO"/>
              <w:jc w:val="center"/>
              <w:rPr>
                <w:sz w:val="19"/>
                <w:szCs w:val="19"/>
                <w:lang w:val="en-US"/>
              </w:rPr>
            </w:pPr>
            <w:proofErr w:type="spellStart"/>
            <w:r w:rsidRPr="00273AAE">
              <w:rPr>
                <w:sz w:val="19"/>
                <w:szCs w:val="19"/>
                <w:lang w:val="en-US"/>
              </w:rPr>
              <w:t>Xception</w:t>
            </w:r>
            <w:proofErr w:type="spellEnd"/>
            <w:r w:rsidRPr="00273AAE">
              <w:rPr>
                <w:sz w:val="19"/>
                <w:szCs w:val="19"/>
                <w:lang w:val="en-US"/>
              </w:rPr>
              <w:t xml:space="preserve"> </w:t>
            </w:r>
            <w:r w:rsidR="00F035C1" w:rsidRPr="00273AAE">
              <w:rPr>
                <w:sz w:val="19"/>
                <w:szCs w:val="19"/>
                <w:lang w:val="en-US"/>
              </w:rPr>
              <w:t>/</w:t>
            </w:r>
            <w:r w:rsidRPr="00273AAE">
              <w:rPr>
                <w:sz w:val="19"/>
                <w:szCs w:val="19"/>
                <w:lang w:val="en-US"/>
              </w:rPr>
              <w:t xml:space="preserve"> 93%</w:t>
            </w:r>
          </w:p>
          <w:p w14:paraId="4E34E490" w14:textId="27B7AD62" w:rsidR="00E37A09" w:rsidRPr="00273AAE" w:rsidRDefault="00E37A09" w:rsidP="000E633A">
            <w:pPr>
              <w:pStyle w:val="TF-TEXTOQUADRO"/>
              <w:jc w:val="center"/>
              <w:rPr>
                <w:sz w:val="19"/>
                <w:szCs w:val="19"/>
                <w:lang w:val="en-US"/>
              </w:rPr>
            </w:pPr>
            <w:r w:rsidRPr="00273AAE">
              <w:rPr>
                <w:sz w:val="19"/>
                <w:szCs w:val="19"/>
                <w:lang w:val="en-US"/>
              </w:rPr>
              <w:t xml:space="preserve">Inception-ResNet-v2 </w:t>
            </w:r>
            <w:r w:rsidR="00F035C1" w:rsidRPr="00273AAE">
              <w:rPr>
                <w:sz w:val="19"/>
                <w:szCs w:val="19"/>
                <w:lang w:val="en-US"/>
              </w:rPr>
              <w:t>/</w:t>
            </w:r>
            <w:r w:rsidRPr="00273AAE">
              <w:rPr>
                <w:sz w:val="19"/>
                <w:szCs w:val="19"/>
                <w:lang w:val="en-US"/>
              </w:rPr>
              <w:t xml:space="preserve"> 94%</w:t>
            </w:r>
          </w:p>
          <w:p w14:paraId="096A7865" w14:textId="65C38D79" w:rsidR="00E37A09" w:rsidRPr="00273AAE" w:rsidRDefault="00E37A09" w:rsidP="000E633A">
            <w:pPr>
              <w:pStyle w:val="TF-TEXTOQUADRO"/>
              <w:jc w:val="center"/>
              <w:rPr>
                <w:sz w:val="19"/>
                <w:szCs w:val="19"/>
                <w:lang w:val="en-US"/>
              </w:rPr>
            </w:pPr>
            <w:r w:rsidRPr="00273AAE">
              <w:rPr>
                <w:sz w:val="19"/>
                <w:szCs w:val="19"/>
                <w:lang w:val="en-US"/>
              </w:rPr>
              <w:t xml:space="preserve">Inception-v3 </w:t>
            </w:r>
            <w:r w:rsidR="00F035C1" w:rsidRPr="00273AAE">
              <w:rPr>
                <w:sz w:val="19"/>
                <w:szCs w:val="19"/>
                <w:lang w:val="en-US"/>
              </w:rPr>
              <w:t>/</w:t>
            </w:r>
            <w:r w:rsidRPr="00273AAE">
              <w:rPr>
                <w:sz w:val="19"/>
                <w:szCs w:val="19"/>
                <w:lang w:val="en-US"/>
              </w:rPr>
              <w:t xml:space="preserve"> 89%</w:t>
            </w:r>
          </w:p>
          <w:p w14:paraId="00531EFD" w14:textId="0A900269" w:rsidR="00E37A09" w:rsidRPr="000E633A" w:rsidRDefault="00E37A09" w:rsidP="000E633A">
            <w:pPr>
              <w:pStyle w:val="TF-TEXTOQUADRO"/>
              <w:jc w:val="center"/>
              <w:rPr>
                <w:sz w:val="19"/>
                <w:szCs w:val="19"/>
              </w:rPr>
            </w:pPr>
            <w:r w:rsidRPr="000E633A">
              <w:rPr>
                <w:sz w:val="19"/>
                <w:szCs w:val="19"/>
              </w:rPr>
              <w:t xml:space="preserve">VGG16 </w:t>
            </w:r>
            <w:r w:rsidR="00F035C1">
              <w:rPr>
                <w:sz w:val="19"/>
                <w:szCs w:val="19"/>
              </w:rPr>
              <w:t>/</w:t>
            </w:r>
            <w:r w:rsidRPr="000E633A">
              <w:rPr>
                <w:sz w:val="19"/>
                <w:szCs w:val="19"/>
              </w:rPr>
              <w:t xml:space="preserve"> 81%</w:t>
            </w:r>
          </w:p>
        </w:tc>
        <w:tc>
          <w:tcPr>
            <w:tcW w:w="1701" w:type="dxa"/>
            <w:shd w:val="clear" w:color="auto" w:fill="auto"/>
            <w:vAlign w:val="center"/>
          </w:tcPr>
          <w:p w14:paraId="0FD887BC" w14:textId="472B2E2F" w:rsidR="00E37A09" w:rsidRPr="000E633A" w:rsidRDefault="003D4A93" w:rsidP="000E633A">
            <w:pPr>
              <w:pStyle w:val="TF-TEXTOQUADRO"/>
              <w:jc w:val="center"/>
              <w:rPr>
                <w:sz w:val="19"/>
                <w:szCs w:val="19"/>
              </w:rPr>
            </w:pPr>
            <w:r w:rsidRPr="000E633A">
              <w:rPr>
                <w:sz w:val="19"/>
                <w:szCs w:val="19"/>
              </w:rPr>
              <w:t>VGG16</w:t>
            </w:r>
            <w:r>
              <w:rPr>
                <w:sz w:val="19"/>
                <w:szCs w:val="19"/>
              </w:rPr>
              <w:t xml:space="preserve"> </w:t>
            </w:r>
            <w:r w:rsidR="00F035C1">
              <w:rPr>
                <w:sz w:val="19"/>
                <w:szCs w:val="19"/>
              </w:rPr>
              <w:t>/</w:t>
            </w:r>
            <w:r>
              <w:rPr>
                <w:sz w:val="19"/>
                <w:szCs w:val="19"/>
              </w:rPr>
              <w:t xml:space="preserve"> </w:t>
            </w:r>
            <w:r w:rsidR="00E37A09" w:rsidRPr="000E633A">
              <w:rPr>
                <w:sz w:val="19"/>
                <w:szCs w:val="19"/>
              </w:rPr>
              <w:t>81%</w:t>
            </w:r>
          </w:p>
        </w:tc>
      </w:tr>
    </w:tbl>
    <w:p w14:paraId="1F83BAEF" w14:textId="77777777" w:rsidR="006B0760" w:rsidRDefault="006B0760" w:rsidP="006B0760">
      <w:pPr>
        <w:pStyle w:val="TF-FONTE"/>
      </w:pPr>
      <w:r>
        <w:t>Fonte: elaborado pelo autor.</w:t>
      </w:r>
    </w:p>
    <w:p w14:paraId="32253753" w14:textId="543EE59C" w:rsidR="00B8397E" w:rsidRPr="00223107" w:rsidRDefault="00E352E7" w:rsidP="00B8397E">
      <w:pPr>
        <w:pStyle w:val="TF-TEXTO"/>
      </w:pPr>
      <w:r w:rsidRPr="00223107">
        <w:t xml:space="preserve">A partir do </w:t>
      </w:r>
      <w:r w:rsidR="00B8397E" w:rsidRPr="00223107">
        <w:t xml:space="preserve">Quadro 1, </w:t>
      </w:r>
      <w:r w:rsidRPr="00223107">
        <w:t>pode-se observar que todos os estudos visam a</w:t>
      </w:r>
      <w:r w:rsidR="00B8397E" w:rsidRPr="00223107">
        <w:t xml:space="preserve"> detecção de raças/cachorros via imagens. Tu </w:t>
      </w:r>
      <w:r w:rsidR="00B8397E" w:rsidRPr="00223107">
        <w:rPr>
          <w:i/>
          <w:iCs/>
        </w:rPr>
        <w:t>et al.</w:t>
      </w:r>
      <w:r w:rsidR="00B8397E" w:rsidRPr="00223107">
        <w:t xml:space="preserve"> (2018) </w:t>
      </w:r>
      <w:r w:rsidRPr="00223107">
        <w:t>busca</w:t>
      </w:r>
      <w:r w:rsidR="006575D3">
        <w:t>va</w:t>
      </w:r>
      <w:r w:rsidRPr="00223107">
        <w:t xml:space="preserve">m </w:t>
      </w:r>
      <w:r w:rsidR="00B8397E" w:rsidRPr="00223107">
        <w:t>detecta</w:t>
      </w:r>
      <w:r w:rsidRPr="00223107">
        <w:t xml:space="preserve">r </w:t>
      </w:r>
      <w:r w:rsidR="00B8397E" w:rsidRPr="00223107">
        <w:t>a raça d</w:t>
      </w:r>
      <w:r w:rsidRPr="00223107">
        <w:t xml:space="preserve">o </w:t>
      </w:r>
      <w:r w:rsidR="00B8397E" w:rsidRPr="00223107">
        <w:t>cachorro</w:t>
      </w:r>
      <w:r w:rsidRPr="00223107">
        <w:t xml:space="preserve">, tendo como intuito aumentar as </w:t>
      </w:r>
      <w:r w:rsidR="00B8397E" w:rsidRPr="00223107">
        <w:t xml:space="preserve">chances </w:t>
      </w:r>
      <w:r w:rsidRPr="00223107">
        <w:t>de identificação do cachorro.</w:t>
      </w:r>
      <w:r w:rsidR="00B8397E" w:rsidRPr="00223107">
        <w:t xml:space="preserve"> </w:t>
      </w:r>
      <w:proofErr w:type="spellStart"/>
      <w:r w:rsidRPr="00223107">
        <w:t>Bhavani</w:t>
      </w:r>
      <w:proofErr w:type="spellEnd"/>
      <w:r w:rsidRPr="00223107">
        <w:t xml:space="preserve"> </w:t>
      </w:r>
      <w:r w:rsidR="00B8397E" w:rsidRPr="00223107">
        <w:rPr>
          <w:i/>
          <w:iCs/>
        </w:rPr>
        <w:t>et al.</w:t>
      </w:r>
      <w:r w:rsidR="00B8397E" w:rsidRPr="00223107">
        <w:t xml:space="preserve"> (2019) </w:t>
      </w:r>
      <w:r w:rsidRPr="00223107">
        <w:t xml:space="preserve">apenas </w:t>
      </w:r>
      <w:r w:rsidR="00B8397E" w:rsidRPr="00223107">
        <w:t>detecta</w:t>
      </w:r>
      <w:r w:rsidRPr="00223107">
        <w:t>m</w:t>
      </w:r>
      <w:r w:rsidR="00B8397E" w:rsidRPr="00223107">
        <w:t xml:space="preserve"> a raça </w:t>
      </w:r>
      <w:r w:rsidRPr="00223107">
        <w:t>do</w:t>
      </w:r>
      <w:r w:rsidR="00B8397E" w:rsidRPr="00223107">
        <w:t xml:space="preserve"> cachorro e</w:t>
      </w:r>
      <w:r w:rsidRPr="00223107">
        <w:t>,</w:t>
      </w:r>
      <w:r w:rsidR="00B8397E" w:rsidRPr="00223107">
        <w:t xml:space="preserve"> Vaidya </w:t>
      </w:r>
      <w:r w:rsidR="00B8397E" w:rsidRPr="00223107">
        <w:rPr>
          <w:i/>
          <w:iCs/>
        </w:rPr>
        <w:t>et al</w:t>
      </w:r>
      <w:r w:rsidRPr="00223107">
        <w:rPr>
          <w:i/>
          <w:iCs/>
        </w:rPr>
        <w:t>.</w:t>
      </w:r>
      <w:r w:rsidR="00B8397E" w:rsidRPr="00223107">
        <w:t xml:space="preserve"> (2022) </w:t>
      </w:r>
      <w:r w:rsidRPr="00223107">
        <w:t xml:space="preserve">além de </w:t>
      </w:r>
      <w:r w:rsidR="00B8397E" w:rsidRPr="00223107">
        <w:t>identificar a raça</w:t>
      </w:r>
      <w:r w:rsidRPr="00223107">
        <w:t>,</w:t>
      </w:r>
      <w:r w:rsidR="00B8397E" w:rsidRPr="00223107">
        <w:t xml:space="preserve"> também </w:t>
      </w:r>
      <w:r w:rsidRPr="00223107">
        <w:t xml:space="preserve">a </w:t>
      </w:r>
      <w:r w:rsidR="000E633A">
        <w:t xml:space="preserve">associam </w:t>
      </w:r>
      <w:r w:rsidR="00B8397E" w:rsidRPr="00223107">
        <w:t>a face de um humano.</w:t>
      </w:r>
    </w:p>
    <w:p w14:paraId="7584D503" w14:textId="1B37D37D" w:rsidR="00B8397E" w:rsidRDefault="00E352E7" w:rsidP="00B8397E">
      <w:pPr>
        <w:pStyle w:val="TF-TEXTO"/>
      </w:pPr>
      <w:r w:rsidRPr="00223107">
        <w:t>Também é</w:t>
      </w:r>
      <w:r w:rsidR="00B8397E" w:rsidRPr="00223107">
        <w:t xml:space="preserve"> possível </w:t>
      </w:r>
      <w:r w:rsidRPr="00223107">
        <w:t xml:space="preserve">receber </w:t>
      </w:r>
      <w:r w:rsidR="00B8397E" w:rsidRPr="00223107">
        <w:t>que tod</w:t>
      </w:r>
      <w:r w:rsidRPr="00223107">
        <w:t>o</w:t>
      </w:r>
      <w:r w:rsidR="00B8397E" w:rsidRPr="00223107">
        <w:t xml:space="preserve">s </w:t>
      </w:r>
      <w:r w:rsidR="006F5DF1" w:rsidRPr="00223107">
        <w:t>os</w:t>
      </w:r>
      <w:r w:rsidRPr="00223107">
        <w:t xml:space="preserve"> trabalhos utilizaram </w:t>
      </w:r>
      <w:r w:rsidR="006F5DF1" w:rsidRPr="00223107">
        <w:t xml:space="preserve">Redes Neural </w:t>
      </w:r>
      <w:proofErr w:type="spellStart"/>
      <w:r w:rsidR="006F5DF1" w:rsidRPr="00223107">
        <w:t>Convolucional</w:t>
      </w:r>
      <w:proofErr w:type="spellEnd"/>
      <w:r w:rsidRPr="00223107">
        <w:t>.</w:t>
      </w:r>
      <w:r w:rsidR="006F5DF1" w:rsidRPr="00223107">
        <w:t xml:space="preserve"> Tu </w:t>
      </w:r>
      <w:r w:rsidR="006F5DF1" w:rsidRPr="00223107">
        <w:rPr>
          <w:i/>
          <w:iCs/>
        </w:rPr>
        <w:t>et al.</w:t>
      </w:r>
      <w:r w:rsidR="006F5DF1" w:rsidRPr="00223107">
        <w:t xml:space="preserve"> (2018) desenvolveram uma aplicação </w:t>
      </w:r>
      <w:r w:rsidR="00484D63" w:rsidRPr="00223107">
        <w:t>d</w:t>
      </w:r>
      <w:r w:rsidR="006F5DF1" w:rsidRPr="00223107">
        <w:t xml:space="preserve">esktop </w:t>
      </w:r>
      <w:r w:rsidR="00484D63" w:rsidRPr="00223107">
        <w:t>que utiliza</w:t>
      </w:r>
      <w:r w:rsidRPr="00223107">
        <w:t xml:space="preserve"> </w:t>
      </w:r>
      <w:r w:rsidR="006F5DF1" w:rsidRPr="00223107">
        <w:t xml:space="preserve">as redes neurais </w:t>
      </w:r>
      <w:proofErr w:type="spellStart"/>
      <w:r w:rsidR="006F5DF1" w:rsidRPr="00223107">
        <w:t>GoogLeNet</w:t>
      </w:r>
      <w:proofErr w:type="spellEnd"/>
      <w:r w:rsidR="006F5DF1" w:rsidRPr="00223107">
        <w:t xml:space="preserve">, </w:t>
      </w:r>
      <w:proofErr w:type="spellStart"/>
      <w:r w:rsidR="006F5DF1" w:rsidRPr="00223107">
        <w:t>BreedNet</w:t>
      </w:r>
      <w:proofErr w:type="spellEnd"/>
      <w:r w:rsidR="006F5DF1" w:rsidRPr="00223107">
        <w:t xml:space="preserve"> e </w:t>
      </w:r>
      <w:proofErr w:type="spellStart"/>
      <w:r w:rsidR="006F5DF1" w:rsidRPr="00223107">
        <w:t>DogNet</w:t>
      </w:r>
      <w:proofErr w:type="spellEnd"/>
      <w:r w:rsidRPr="00223107">
        <w:t>.</w:t>
      </w:r>
      <w:r w:rsidR="006F5DF1" w:rsidRPr="00223107">
        <w:t xml:space="preserve"> </w:t>
      </w:r>
      <w:proofErr w:type="spellStart"/>
      <w:r w:rsidRPr="00223107">
        <w:t>Bhavani</w:t>
      </w:r>
      <w:proofErr w:type="spellEnd"/>
      <w:r w:rsidRPr="00223107">
        <w:t xml:space="preserve"> </w:t>
      </w:r>
      <w:r w:rsidR="006F5DF1" w:rsidRPr="00223107">
        <w:rPr>
          <w:i/>
          <w:iCs/>
        </w:rPr>
        <w:t>et al.</w:t>
      </w:r>
      <w:r w:rsidR="006F5DF1" w:rsidRPr="00223107">
        <w:t xml:space="preserve"> (2019) desenvolveram uma aplicação Android</w:t>
      </w:r>
      <w:r w:rsidRPr="00223107">
        <w:t>, utilizando no processo de</w:t>
      </w:r>
      <w:r w:rsidR="006F5DF1" w:rsidRPr="00223107">
        <w:t xml:space="preserve"> extração das características modelos de redes neurais </w:t>
      </w:r>
      <w:proofErr w:type="spellStart"/>
      <w:r w:rsidRPr="00223107">
        <w:t>pré</w:t>
      </w:r>
      <w:proofErr w:type="spellEnd"/>
      <w:r w:rsidRPr="00223107">
        <w:t>-</w:t>
      </w:r>
      <w:r w:rsidR="006F5DF1" w:rsidRPr="00223107">
        <w:t>treinad</w:t>
      </w:r>
      <w:r w:rsidRPr="00223107">
        <w:t>o</w:t>
      </w:r>
      <w:r w:rsidR="006F5DF1" w:rsidRPr="00223107">
        <w:t>s, como</w:t>
      </w:r>
      <w:r w:rsidRPr="00223107">
        <w:t xml:space="preserve"> a</w:t>
      </w:r>
      <w:r w:rsidR="006F5DF1" w:rsidRPr="00223107">
        <w:t xml:space="preserve"> Inception-v</w:t>
      </w:r>
      <w:r w:rsidR="00470A08" w:rsidRPr="00223107">
        <w:t>3, Inception</w:t>
      </w:r>
      <w:r w:rsidR="006F5DF1" w:rsidRPr="00223107">
        <w:t>-RestNet-v2,</w:t>
      </w:r>
      <w:r w:rsidR="00E3458E">
        <w:t xml:space="preserve"> </w:t>
      </w:r>
      <w:r w:rsidR="006F5DF1" w:rsidRPr="00223107">
        <w:t xml:space="preserve">VGG16 e </w:t>
      </w:r>
      <w:proofErr w:type="spellStart"/>
      <w:r w:rsidR="006F5DF1" w:rsidRPr="00223107">
        <w:t>Xception</w:t>
      </w:r>
      <w:proofErr w:type="spellEnd"/>
      <w:r w:rsidRPr="00223107">
        <w:t>.</w:t>
      </w:r>
      <w:r w:rsidR="006F5DF1" w:rsidRPr="00223107">
        <w:t xml:space="preserve"> Vaidya </w:t>
      </w:r>
      <w:r w:rsidR="006F5DF1" w:rsidRPr="00223107">
        <w:rPr>
          <w:i/>
          <w:iCs/>
        </w:rPr>
        <w:t>et al</w:t>
      </w:r>
      <w:r w:rsidR="00BE6C32">
        <w:rPr>
          <w:i/>
          <w:iCs/>
        </w:rPr>
        <w:t>.</w:t>
      </w:r>
      <w:r w:rsidR="006F5DF1" w:rsidRPr="00223107">
        <w:t xml:space="preserve"> (2022) desenvolveram uma aplicação desktop capaz de identificar a raça d</w:t>
      </w:r>
      <w:r w:rsidR="00484D63" w:rsidRPr="00223107">
        <w:t xml:space="preserve">o </w:t>
      </w:r>
      <w:r w:rsidR="006F5DF1" w:rsidRPr="00223107">
        <w:t xml:space="preserve">cachorro </w:t>
      </w:r>
      <w:r w:rsidR="00484D63" w:rsidRPr="00223107">
        <w:t>e</w:t>
      </w:r>
      <w:r w:rsidR="006F5DF1" w:rsidRPr="00223107">
        <w:t xml:space="preserve"> </w:t>
      </w:r>
      <w:r w:rsidR="00470A08" w:rsidRPr="00223107">
        <w:t>assemelhá-la</w:t>
      </w:r>
      <w:r w:rsidR="006F5DF1" w:rsidRPr="00223107">
        <w:t xml:space="preserve"> a face de um humano</w:t>
      </w:r>
      <w:r w:rsidR="00484D63" w:rsidRPr="00223107">
        <w:t>. Para isso, os atores utilizaram a</w:t>
      </w:r>
      <w:r w:rsidR="006F5DF1" w:rsidRPr="00223107">
        <w:t xml:space="preserve"> rede neural VGG16.</w:t>
      </w:r>
    </w:p>
    <w:p w14:paraId="70A2B0DF" w14:textId="28F3D898" w:rsidR="006F5DF1" w:rsidRPr="003276A1" w:rsidRDefault="006F4771" w:rsidP="00B8397E">
      <w:pPr>
        <w:pStyle w:val="TF-TEXTO"/>
      </w:pPr>
      <w:r w:rsidRPr="003276A1">
        <w:t xml:space="preserve">Em relação aos resultados, todos alcançaram boas taxas de eficiência. Tu </w:t>
      </w:r>
      <w:r w:rsidRPr="003276A1">
        <w:rPr>
          <w:i/>
          <w:iCs/>
        </w:rPr>
        <w:t>et al</w:t>
      </w:r>
      <w:r w:rsidRPr="003276A1">
        <w:t>. (2018)</w:t>
      </w:r>
      <w:r w:rsidR="00D71FE2" w:rsidRPr="003276A1">
        <w:t xml:space="preserve"> obtiveram</w:t>
      </w:r>
      <w:r w:rsidR="00E3458E" w:rsidRPr="003276A1">
        <w:t xml:space="preserve"> n</w:t>
      </w:r>
      <w:r w:rsidR="00D71FE2" w:rsidRPr="003276A1">
        <w:t xml:space="preserve">a base de dados da ST_DOGS </w:t>
      </w:r>
      <w:r w:rsidR="00E3458E" w:rsidRPr="003276A1">
        <w:t>e com</w:t>
      </w:r>
      <w:r w:rsidR="00D71FE2" w:rsidRPr="003276A1">
        <w:t xml:space="preserve"> a rede neural </w:t>
      </w:r>
      <w:proofErr w:type="spellStart"/>
      <w:r w:rsidR="00D71FE2" w:rsidRPr="003276A1">
        <w:t>BreedNet</w:t>
      </w:r>
      <w:proofErr w:type="spellEnd"/>
      <w:r w:rsidR="00470A08" w:rsidRPr="003276A1">
        <w:t xml:space="preserve"> </w:t>
      </w:r>
      <w:r w:rsidR="00D71FE2" w:rsidRPr="003276A1">
        <w:t>uma taxa de 81,74%</w:t>
      </w:r>
      <w:r w:rsidR="00E3458E" w:rsidRPr="003276A1">
        <w:t xml:space="preserve"> para identificar a raça dos cachorros. Enquanto</w:t>
      </w:r>
      <w:r w:rsidR="00D71FE2" w:rsidRPr="003276A1">
        <w:t xml:space="preserve"> na base de dados CD_DOGS</w:t>
      </w:r>
      <w:r w:rsidR="00E3458E" w:rsidRPr="003276A1">
        <w:t>,</w:t>
      </w:r>
      <w:r w:rsidR="00D71FE2" w:rsidRPr="003276A1">
        <w:t xml:space="preserve"> a taxa foi de 86,63</w:t>
      </w:r>
      <w:r w:rsidR="00E3458E" w:rsidRPr="003276A1">
        <w:t>%. Através d</w:t>
      </w:r>
      <w:r w:rsidR="00470A08" w:rsidRPr="003276A1">
        <w:t>a</w:t>
      </w:r>
      <w:r w:rsidR="00E3458E" w:rsidRPr="003276A1">
        <w:t xml:space="preserve"> rede</w:t>
      </w:r>
      <w:r w:rsidR="00470A08" w:rsidRPr="003276A1">
        <w:t xml:space="preserve"> </w:t>
      </w:r>
      <w:proofErr w:type="spellStart"/>
      <w:r w:rsidR="00470A08" w:rsidRPr="003276A1">
        <w:t>DogNet</w:t>
      </w:r>
      <w:proofErr w:type="spellEnd"/>
      <w:r w:rsidR="00E3458E" w:rsidRPr="003276A1">
        <w:t xml:space="preserve">, </w:t>
      </w:r>
      <w:r w:rsidR="00470A08" w:rsidRPr="003276A1">
        <w:t>utiliza</w:t>
      </w:r>
      <w:r w:rsidR="00E3458E" w:rsidRPr="003276A1">
        <w:t>n</w:t>
      </w:r>
      <w:r w:rsidR="00470A08" w:rsidRPr="003276A1">
        <w:t>d</w:t>
      </w:r>
      <w:r w:rsidR="00E3458E" w:rsidRPr="003276A1">
        <w:t>o</w:t>
      </w:r>
      <w:r w:rsidR="00470A08" w:rsidRPr="003276A1">
        <w:t xml:space="preserve"> a </w:t>
      </w:r>
      <w:r w:rsidR="00E3458E" w:rsidRPr="003276A1">
        <w:t xml:space="preserve">base </w:t>
      </w:r>
      <w:proofErr w:type="spellStart"/>
      <w:r w:rsidR="00470A08" w:rsidRPr="003276A1">
        <w:t>Flickr</w:t>
      </w:r>
      <w:proofErr w:type="spellEnd"/>
      <w:r w:rsidR="00470A08" w:rsidRPr="003276A1">
        <w:t>-dog, obteve</w:t>
      </w:r>
      <w:r w:rsidR="00E3458E" w:rsidRPr="003276A1">
        <w:t>-se</w:t>
      </w:r>
      <w:r w:rsidR="00470A08" w:rsidRPr="003276A1">
        <w:t xml:space="preserve"> a taxa de 76,18%</w:t>
      </w:r>
      <w:r w:rsidR="00E3458E" w:rsidRPr="003276A1">
        <w:t xml:space="preserve"> para a raça </w:t>
      </w:r>
      <w:proofErr w:type="spellStart"/>
      <w:r w:rsidR="00E3458E" w:rsidRPr="003276A1">
        <w:t>Pug</w:t>
      </w:r>
      <w:proofErr w:type="spellEnd"/>
      <w:r w:rsidR="00E3458E" w:rsidRPr="003276A1">
        <w:t xml:space="preserve"> </w:t>
      </w:r>
      <w:r w:rsidR="00470A08" w:rsidRPr="003276A1">
        <w:t>e</w:t>
      </w:r>
      <w:r w:rsidR="00E3458E" w:rsidRPr="003276A1">
        <w:t xml:space="preserve"> 90,05% para </w:t>
      </w:r>
      <w:r w:rsidR="00470A08" w:rsidRPr="003276A1">
        <w:t>Husky.</w:t>
      </w:r>
      <w:r w:rsidRPr="003276A1">
        <w:t xml:space="preserve"> </w:t>
      </w:r>
      <w:proofErr w:type="spellStart"/>
      <w:r w:rsidRPr="003276A1">
        <w:t>Bhavani</w:t>
      </w:r>
      <w:proofErr w:type="spellEnd"/>
      <w:r w:rsidRPr="003276A1">
        <w:t xml:space="preserve"> </w:t>
      </w:r>
      <w:r w:rsidRPr="003276A1">
        <w:rPr>
          <w:i/>
          <w:iCs/>
        </w:rPr>
        <w:t>et al</w:t>
      </w:r>
      <w:r w:rsidRPr="003276A1">
        <w:t>. (2019)</w:t>
      </w:r>
      <w:r w:rsidR="00470A08" w:rsidRPr="003276A1">
        <w:t xml:space="preserve"> ressaltam que utilizando a base de dados pública da Stanford dogs</w:t>
      </w:r>
      <w:r w:rsidRPr="003276A1">
        <w:t xml:space="preserve"> obtiveram 93% de eficiência com a rede </w:t>
      </w:r>
      <w:proofErr w:type="spellStart"/>
      <w:r w:rsidRPr="003276A1">
        <w:t>Xception</w:t>
      </w:r>
      <w:proofErr w:type="spellEnd"/>
      <w:r w:rsidRPr="003276A1">
        <w:t xml:space="preserve">, 94% com a Inception-RestNet-v2, 89% com a Inception-v3 e 81% com a VGG16. Já Vaidya </w:t>
      </w:r>
      <w:r w:rsidRPr="003276A1">
        <w:rPr>
          <w:i/>
          <w:iCs/>
        </w:rPr>
        <w:t>et al</w:t>
      </w:r>
      <w:r w:rsidRPr="003276A1">
        <w:t>. (2022)</w:t>
      </w:r>
      <w:r w:rsidR="00DE3B80" w:rsidRPr="003276A1">
        <w:t xml:space="preserve"> utilizaram</w:t>
      </w:r>
      <w:r w:rsidR="00E3458E" w:rsidRPr="003276A1">
        <w:t xml:space="preserve"> um</w:t>
      </w:r>
      <w:r w:rsidR="00DE3B80" w:rsidRPr="003276A1">
        <w:t xml:space="preserve">a base de dados </w:t>
      </w:r>
      <w:r w:rsidR="00E3458E" w:rsidRPr="003276A1">
        <w:t xml:space="preserve">com </w:t>
      </w:r>
      <w:r w:rsidR="00DE3B80" w:rsidRPr="003276A1">
        <w:t>8351 imagens</w:t>
      </w:r>
      <w:r w:rsidR="00E3458E" w:rsidRPr="003276A1">
        <w:t xml:space="preserve"> de cachorros e outra que</w:t>
      </w:r>
      <w:r w:rsidR="00DE3B80" w:rsidRPr="003276A1">
        <w:t xml:space="preserve"> continha 13233 imagens</w:t>
      </w:r>
      <w:r w:rsidR="00E3458E" w:rsidRPr="003276A1">
        <w:t xml:space="preserve"> de humanos. Neste cenário, </w:t>
      </w:r>
      <w:r w:rsidRPr="003276A1">
        <w:t>atingir</w:t>
      </w:r>
      <w:r w:rsidR="00E3458E" w:rsidRPr="003276A1">
        <w:t>am</w:t>
      </w:r>
      <w:r w:rsidRPr="003276A1">
        <w:t xml:space="preserve"> 81% de eficiência utilizando a</w:t>
      </w:r>
      <w:r w:rsidR="00E3458E" w:rsidRPr="003276A1">
        <w:t xml:space="preserve"> rede</w:t>
      </w:r>
      <w:r w:rsidRPr="003276A1">
        <w:t xml:space="preserve"> VGG16.</w:t>
      </w:r>
      <w:r w:rsidR="00484D63" w:rsidRPr="003276A1">
        <w:t xml:space="preserve"> </w:t>
      </w:r>
    </w:p>
    <w:p w14:paraId="6FA70691" w14:textId="0E252D87" w:rsidR="00334624" w:rsidRPr="00223107" w:rsidRDefault="00001C84" w:rsidP="00150831">
      <w:pPr>
        <w:pStyle w:val="TF-TEXTO"/>
      </w:pPr>
      <w:r w:rsidRPr="003276A1">
        <w:t xml:space="preserve">Diante deste contexto, pode-se concluir </w:t>
      </w:r>
      <w:r w:rsidR="009B4713" w:rsidRPr="003276A1">
        <w:t>que dentr</w:t>
      </w:r>
      <w:r w:rsidRPr="003276A1">
        <w:t>e</w:t>
      </w:r>
      <w:r w:rsidR="009B4713" w:rsidRPr="003276A1">
        <w:t xml:space="preserve"> os trabalhos pesquisados não </w:t>
      </w:r>
      <w:r w:rsidR="00D96819" w:rsidRPr="003276A1">
        <w:t>há</w:t>
      </w:r>
      <w:r w:rsidR="009B4713" w:rsidRPr="003276A1">
        <w:t xml:space="preserve"> </w:t>
      </w:r>
      <w:r w:rsidRPr="003276A1">
        <w:t>nenhum</w:t>
      </w:r>
      <w:r w:rsidR="009B4713" w:rsidRPr="003276A1">
        <w:t xml:space="preserve"> que tenha como objetivo</w:t>
      </w:r>
      <w:r w:rsidR="00184446" w:rsidRPr="003276A1">
        <w:t xml:space="preserve"> primário</w:t>
      </w:r>
      <w:r w:rsidR="008D3F81" w:rsidRPr="003276A1">
        <w:t xml:space="preserve"> identificar</w:t>
      </w:r>
      <w:r w:rsidR="00184446" w:rsidRPr="003276A1">
        <w:t xml:space="preserve"> cachorro</w:t>
      </w:r>
      <w:r w:rsidR="008D3F81" w:rsidRPr="003276A1">
        <w:t>s a partir de marcas naturais</w:t>
      </w:r>
      <w:r w:rsidR="00184446" w:rsidRPr="003276A1">
        <w:t xml:space="preserve">. Percebe-se que a maioria dos trabalhos apenas </w:t>
      </w:r>
      <w:r w:rsidR="008D3F81" w:rsidRPr="003276A1">
        <w:t>visam</w:t>
      </w:r>
      <w:r w:rsidR="00184446" w:rsidRPr="003276A1">
        <w:t xml:space="preserve"> identificar a raça de um cachorro. Sendo assim, o trabalho proposto se difere dos demais, pois tem como objetivo </w:t>
      </w:r>
      <w:r w:rsidR="00334624" w:rsidRPr="003276A1">
        <w:t>reconhecer o</w:t>
      </w:r>
      <w:r w:rsidR="00184446" w:rsidRPr="003276A1">
        <w:t xml:space="preserve"> cachorro através d</w:t>
      </w:r>
      <w:r w:rsidR="00334624" w:rsidRPr="003276A1">
        <w:t xml:space="preserve">o processo de </w:t>
      </w:r>
      <w:proofErr w:type="spellStart"/>
      <w:r w:rsidR="00334624" w:rsidRPr="003276A1">
        <w:t>foto-identificação</w:t>
      </w:r>
      <w:proofErr w:type="spellEnd"/>
      <w:r w:rsidR="00334624" w:rsidRPr="003276A1">
        <w:t xml:space="preserve"> utilizando redes neurais </w:t>
      </w:r>
      <w:proofErr w:type="spellStart"/>
      <w:r w:rsidR="00334624" w:rsidRPr="003276A1">
        <w:t>convolucionais</w:t>
      </w:r>
      <w:proofErr w:type="spellEnd"/>
      <w:r w:rsidR="00334624" w:rsidRPr="003276A1">
        <w:t xml:space="preserve"> e imagens </w:t>
      </w:r>
      <w:r w:rsidR="00184446" w:rsidRPr="003276A1">
        <w:t xml:space="preserve">de seu focinho. </w:t>
      </w:r>
      <w:r w:rsidR="00334624" w:rsidRPr="003276A1">
        <w:t xml:space="preserve">Além disso, também pode-se destacar que a aplicação também poderá contribuir com a: </w:t>
      </w:r>
      <w:r w:rsidR="00334624" w:rsidRPr="003276A1">
        <w:rPr>
          <w:rFonts w:hAnsi="Symbol"/>
        </w:rPr>
        <w:t>(i) r</w:t>
      </w:r>
      <w:r w:rsidR="00334624" w:rsidRPr="003276A1">
        <w:t>edução do número de animais abandonados</w:t>
      </w:r>
      <w:r w:rsidR="00D96819" w:rsidRPr="003276A1">
        <w:t>.</w:t>
      </w:r>
      <w:r w:rsidR="00334624" w:rsidRPr="003276A1">
        <w:t xml:space="preserve"> </w:t>
      </w:r>
      <w:r w:rsidR="00D96819" w:rsidRPr="003276A1">
        <w:t>A</w:t>
      </w:r>
      <w:r w:rsidR="00334624" w:rsidRPr="003276A1">
        <w:t>o facilitar a identificação de cachorros perdidos ou abandonados, a aplicação pode ajudar a reduzir o número de animais que vagam pelas ruas e acabam em abrigos superlotados</w:t>
      </w:r>
      <w:r w:rsidR="008D3F81" w:rsidRPr="003276A1">
        <w:t>;</w:t>
      </w:r>
      <w:r w:rsidR="00334624" w:rsidRPr="003276A1">
        <w:t xml:space="preserve"> </w:t>
      </w:r>
      <w:r w:rsidR="00334624" w:rsidRPr="003276A1">
        <w:rPr>
          <w:rFonts w:hAnsi="Symbol"/>
        </w:rPr>
        <w:t>(</w:t>
      </w:r>
      <w:proofErr w:type="spellStart"/>
      <w:r w:rsidR="00334624" w:rsidRPr="003276A1">
        <w:rPr>
          <w:rFonts w:hAnsi="Symbol"/>
        </w:rPr>
        <w:t>ii</w:t>
      </w:r>
      <w:proofErr w:type="spellEnd"/>
      <w:r w:rsidR="00334624" w:rsidRPr="003276A1">
        <w:rPr>
          <w:rFonts w:hAnsi="Symbol"/>
        </w:rPr>
        <w:t xml:space="preserve">) </w:t>
      </w:r>
      <w:del w:id="43" w:author="Dalton Solano dos Reis" w:date="2023-05-27T11:47:00Z">
        <w:r w:rsidR="00334624" w:rsidRPr="003276A1" w:rsidDel="0015301E">
          <w:delText xml:space="preserve">Facilidade </w:delText>
        </w:r>
      </w:del>
      <w:ins w:id="44" w:author="Dalton Solano dos Reis" w:date="2023-05-27T11:47:00Z">
        <w:r w:rsidR="0015301E">
          <w:t>f</w:t>
        </w:r>
        <w:r w:rsidR="0015301E" w:rsidRPr="003276A1">
          <w:t xml:space="preserve">acilidade </w:t>
        </w:r>
      </w:ins>
      <w:r w:rsidR="00334624" w:rsidRPr="003276A1">
        <w:t>na identificação de cachorros</w:t>
      </w:r>
      <w:r w:rsidR="00D96819" w:rsidRPr="003276A1">
        <w:t>. A</w:t>
      </w:r>
      <w:r w:rsidR="00334624" w:rsidRPr="003276A1">
        <w:t xml:space="preserve"> aplicação pode ajudar na localização de animais de estimação, notificando os proprietários quando seus cachorros forem encontrados</w:t>
      </w:r>
      <w:r w:rsidR="008D3F81" w:rsidRPr="003276A1">
        <w:t>;</w:t>
      </w:r>
      <w:r w:rsidR="00334624" w:rsidRPr="003276A1">
        <w:t xml:space="preserve"> </w:t>
      </w:r>
      <w:r w:rsidR="00334624" w:rsidRPr="003276A1">
        <w:rPr>
          <w:rFonts w:hAnsi="Symbol"/>
        </w:rPr>
        <w:t>(</w:t>
      </w:r>
      <w:proofErr w:type="spellStart"/>
      <w:r w:rsidR="00334624" w:rsidRPr="003276A1">
        <w:rPr>
          <w:rFonts w:hAnsi="Symbol"/>
        </w:rPr>
        <w:t>iii</w:t>
      </w:r>
      <w:proofErr w:type="spellEnd"/>
      <w:r w:rsidR="00334624" w:rsidRPr="003276A1">
        <w:rPr>
          <w:rFonts w:hAnsi="Symbol"/>
        </w:rPr>
        <w:t xml:space="preserve">) </w:t>
      </w:r>
      <w:del w:id="45" w:author="Dalton Solano dos Reis" w:date="2023-05-27T11:47:00Z">
        <w:r w:rsidR="00334624" w:rsidRPr="003276A1" w:rsidDel="0015301E">
          <w:delText xml:space="preserve">Melhora </w:delText>
        </w:r>
      </w:del>
      <w:ins w:id="46" w:author="Dalton Solano dos Reis" w:date="2023-05-27T11:47:00Z">
        <w:r w:rsidR="0015301E">
          <w:t>m</w:t>
        </w:r>
        <w:r w:rsidR="0015301E" w:rsidRPr="003276A1">
          <w:t xml:space="preserve">elhora </w:t>
        </w:r>
      </w:ins>
      <w:r w:rsidR="00334624" w:rsidRPr="003276A1">
        <w:t>na segurança dos cachorros</w:t>
      </w:r>
      <w:r w:rsidR="00D96819" w:rsidRPr="003276A1">
        <w:t>.</w:t>
      </w:r>
      <w:r w:rsidR="00334624" w:rsidRPr="003276A1">
        <w:t xml:space="preserve"> </w:t>
      </w:r>
      <w:r w:rsidR="00D96819" w:rsidRPr="003276A1">
        <w:t>M</w:t>
      </w:r>
      <w:r w:rsidR="00334624" w:rsidRPr="003276A1">
        <w:t>uitos cachorros são roubados ou perdidos durante caminhadas ou passeios. Com a aplicação, os proprietários podem ter maior segurança em relação aos seus cachorros, pois podem identificá-los rapidamente se forem perdidos ou roubados</w:t>
      </w:r>
      <w:r w:rsidR="008D3F81" w:rsidRPr="003276A1">
        <w:t>;</w:t>
      </w:r>
      <w:r w:rsidR="00334624" w:rsidRPr="003276A1">
        <w:t xml:space="preserve"> </w:t>
      </w:r>
      <w:r w:rsidR="00334624" w:rsidRPr="003276A1">
        <w:rPr>
          <w:rFonts w:hAnsi="Symbol"/>
        </w:rPr>
        <w:t>(</w:t>
      </w:r>
      <w:proofErr w:type="spellStart"/>
      <w:r w:rsidR="00334624" w:rsidRPr="003276A1">
        <w:rPr>
          <w:rFonts w:hAnsi="Symbol"/>
        </w:rPr>
        <w:t>iv</w:t>
      </w:r>
      <w:proofErr w:type="spellEnd"/>
      <w:r w:rsidR="00334624" w:rsidRPr="003276A1">
        <w:rPr>
          <w:rFonts w:hAnsi="Symbol"/>
        </w:rPr>
        <w:t xml:space="preserve">) </w:t>
      </w:r>
      <w:del w:id="47" w:author="Dalton Solano dos Reis" w:date="2023-05-27T11:48:00Z">
        <w:r w:rsidR="00334624" w:rsidRPr="003276A1" w:rsidDel="0015301E">
          <w:delText xml:space="preserve">Aumento </w:delText>
        </w:r>
      </w:del>
      <w:ins w:id="48" w:author="Dalton Solano dos Reis" w:date="2023-05-27T11:48:00Z">
        <w:r w:rsidR="0015301E">
          <w:t>a</w:t>
        </w:r>
        <w:r w:rsidR="0015301E" w:rsidRPr="003276A1">
          <w:t xml:space="preserve">umento </w:t>
        </w:r>
      </w:ins>
      <w:r w:rsidR="00334624" w:rsidRPr="003276A1">
        <w:t>da conscientização sobre a importância da identificação de animais de estimação</w:t>
      </w:r>
      <w:r w:rsidR="00D96819" w:rsidRPr="003276A1">
        <w:t>. A</w:t>
      </w:r>
      <w:r w:rsidR="00334624" w:rsidRPr="003276A1">
        <w:t>o desenvolver e disponibilizar a aplicação, pode-se aumentar</w:t>
      </w:r>
      <w:r w:rsidR="00334624" w:rsidRPr="00223107">
        <w:t xml:space="preserve"> a conscientização sobre a importância da identificação de animais de estimação. Isso pode levar a um aumento na adoção de práticas de identificação e, por sua vez, ajudar a reduzir o número de animais perdidos ou abandonados. Em termos técnicos, este trabalho poderá contribuir para o desenvolvimento de tecnologias de detecção de identidade de animais</w:t>
      </w:r>
      <w:r w:rsidR="005B3EA2">
        <w:t xml:space="preserve"> através do processo de </w:t>
      </w:r>
      <w:proofErr w:type="spellStart"/>
      <w:r w:rsidR="005B3EA2">
        <w:t>foto-identificação</w:t>
      </w:r>
      <w:proofErr w:type="spellEnd"/>
      <w:r w:rsidR="00E26A1C" w:rsidRPr="00223107">
        <w:t>.</w:t>
      </w:r>
    </w:p>
    <w:p w14:paraId="1BA7260A" w14:textId="77777777" w:rsidR="00451B94" w:rsidRPr="00223107" w:rsidRDefault="00451B94" w:rsidP="00E638A0">
      <w:pPr>
        <w:pStyle w:val="Ttulo2"/>
      </w:pPr>
      <w:r w:rsidRPr="00223107">
        <w:lastRenderedPageBreak/>
        <w:t>REQUISITOS PRINCIPAIS DO PROBLEMA A SER TRABALHADO</w:t>
      </w:r>
      <w:bookmarkEnd w:id="35"/>
      <w:bookmarkEnd w:id="36"/>
      <w:bookmarkEnd w:id="37"/>
      <w:bookmarkEnd w:id="38"/>
      <w:bookmarkEnd w:id="39"/>
      <w:bookmarkEnd w:id="40"/>
      <w:bookmarkEnd w:id="41"/>
    </w:p>
    <w:p w14:paraId="0DACCAD5" w14:textId="2D84A34B" w:rsidR="00553DA6" w:rsidRPr="00223107" w:rsidRDefault="00553DA6" w:rsidP="00553DA6">
      <w:pPr>
        <w:pStyle w:val="TF-TEXTO"/>
      </w:pPr>
      <w:r w:rsidRPr="00223107">
        <w:t xml:space="preserve">Os requisitos do trabalho estão divididos em duas partes: requisitos da aplicação móvel e requisitos do módulo de </w:t>
      </w:r>
      <w:proofErr w:type="spellStart"/>
      <w:r w:rsidRPr="00223107">
        <w:t>foto-identificação</w:t>
      </w:r>
      <w:proofErr w:type="spellEnd"/>
      <w:r w:rsidRPr="00223107">
        <w:t xml:space="preserve"> através do focinho.</w:t>
      </w:r>
    </w:p>
    <w:p w14:paraId="38EE171C" w14:textId="77777777" w:rsidR="00553DA6" w:rsidRPr="00223107" w:rsidRDefault="00553DA6" w:rsidP="00553DA6">
      <w:pPr>
        <w:pStyle w:val="TF-TEXTO"/>
      </w:pPr>
      <w:r w:rsidRPr="00223107">
        <w:t>A aplicação móvel deverá:</w:t>
      </w:r>
    </w:p>
    <w:p w14:paraId="20F95CD3" w14:textId="4136C463" w:rsidR="00553DA6" w:rsidRPr="00223107" w:rsidRDefault="00553DA6" w:rsidP="00553DA6">
      <w:pPr>
        <w:pStyle w:val="TF-ALNEA"/>
        <w:numPr>
          <w:ilvl w:val="0"/>
          <w:numId w:val="5"/>
        </w:numPr>
      </w:pPr>
      <w:r w:rsidRPr="00223107">
        <w:t>manter o cadastro dos cachorros (Requisito Funcional - RF);</w:t>
      </w:r>
    </w:p>
    <w:p w14:paraId="196AC15A" w14:textId="6E3A0EA9" w:rsidR="00553DA6" w:rsidRPr="00223107" w:rsidRDefault="00553DA6" w:rsidP="00553DA6">
      <w:pPr>
        <w:pStyle w:val="TF-ALNEA"/>
        <w:numPr>
          <w:ilvl w:val="0"/>
          <w:numId w:val="2"/>
        </w:numPr>
      </w:pPr>
      <w:r w:rsidRPr="00223107">
        <w:t xml:space="preserve">permitir ao usuário carregar ou capturar imagens a partir de um dispositivo Android (RF); </w:t>
      </w:r>
    </w:p>
    <w:p w14:paraId="2AC51393" w14:textId="16A9FEFD" w:rsidR="00553DA6" w:rsidRPr="00223107" w:rsidRDefault="00553DA6" w:rsidP="00553DA6">
      <w:pPr>
        <w:pStyle w:val="TF-ALNEA"/>
        <w:numPr>
          <w:ilvl w:val="0"/>
          <w:numId w:val="2"/>
        </w:numPr>
      </w:pPr>
      <w:r w:rsidRPr="00223107">
        <w:t>enviar notificação para o responsável do cachorro (maior probabilidade) após reconhecimento, contendo a posição geográfica na qual ele possivelmente foi encontrado (RF);</w:t>
      </w:r>
    </w:p>
    <w:p w14:paraId="621C2486" w14:textId="77777777" w:rsidR="00553DA6" w:rsidRPr="00223107" w:rsidRDefault="00553DA6" w:rsidP="00553DA6">
      <w:pPr>
        <w:pStyle w:val="TF-ALNEA"/>
        <w:numPr>
          <w:ilvl w:val="0"/>
          <w:numId w:val="2"/>
        </w:numPr>
      </w:pPr>
      <w:r w:rsidRPr="00223107">
        <w:t>utilizar de armazenamento na nuvem do servidor de aplicação (RNF);</w:t>
      </w:r>
    </w:p>
    <w:p w14:paraId="08D132F8" w14:textId="5EB765F7" w:rsidR="00553DA6" w:rsidRPr="00223107" w:rsidRDefault="00553DA6" w:rsidP="00553DA6">
      <w:pPr>
        <w:pStyle w:val="TF-ALNEA"/>
        <w:numPr>
          <w:ilvl w:val="0"/>
          <w:numId w:val="2"/>
        </w:numPr>
      </w:pPr>
      <w:r w:rsidRPr="00223107">
        <w:t>ser desenvolvido para a plataforma Android (Requisito Não Funcional - RNF);</w:t>
      </w:r>
    </w:p>
    <w:p w14:paraId="5C9CFB81" w14:textId="2BF134D8" w:rsidR="00553DA6" w:rsidRPr="00223107" w:rsidRDefault="00553DA6" w:rsidP="00553DA6">
      <w:pPr>
        <w:pStyle w:val="TF-ALNEA"/>
        <w:numPr>
          <w:ilvl w:val="0"/>
          <w:numId w:val="2"/>
        </w:numPr>
      </w:pPr>
      <w:r w:rsidRPr="00223107">
        <w:t xml:space="preserve">utilizar a linguagem </w:t>
      </w:r>
      <w:del w:id="49" w:author="Dalton Solano dos Reis" w:date="2023-05-27T11:49:00Z">
        <w:r w:rsidRPr="00223107" w:rsidDel="00DA61C5">
          <w:delText xml:space="preserve">Flutter </w:delText>
        </w:r>
      </w:del>
      <w:proofErr w:type="spellStart"/>
      <w:ins w:id="50" w:author="Dalton Solano dos Reis" w:date="2023-05-27T11:49:00Z">
        <w:r w:rsidR="00DA61C5">
          <w:t>Dart</w:t>
        </w:r>
        <w:proofErr w:type="spellEnd"/>
        <w:r w:rsidR="00DA61C5">
          <w:t xml:space="preserve"> com </w:t>
        </w:r>
      </w:ins>
      <w:ins w:id="51" w:author="Dalton Solano dos Reis" w:date="2023-05-27T11:52:00Z">
        <w:r w:rsidR="00DA61C5">
          <w:t>o</w:t>
        </w:r>
      </w:ins>
      <w:ins w:id="52" w:author="Dalton Solano dos Reis" w:date="2023-05-27T11:49:00Z">
        <w:r w:rsidR="00DA61C5">
          <w:t xml:space="preserve"> S</w:t>
        </w:r>
      </w:ins>
      <w:ins w:id="53" w:author="Dalton Solano dos Reis" w:date="2023-05-27T11:50:00Z">
        <w:r w:rsidR="00DA61C5">
          <w:t xml:space="preserve">DK </w:t>
        </w:r>
        <w:proofErr w:type="spellStart"/>
        <w:r w:rsidR="00DA61C5">
          <w:t>Flutter</w:t>
        </w:r>
      </w:ins>
      <w:proofErr w:type="spellEnd"/>
      <w:ins w:id="54" w:author="Dalton Solano dos Reis" w:date="2023-05-27T11:49:00Z">
        <w:r w:rsidR="00DA61C5" w:rsidRPr="00223107">
          <w:t xml:space="preserve"> </w:t>
        </w:r>
      </w:ins>
      <w:r w:rsidRPr="00223107">
        <w:t>para o desenvolvimento (RNF);</w:t>
      </w:r>
    </w:p>
    <w:p w14:paraId="0D697289" w14:textId="77777777" w:rsidR="00553DA6" w:rsidRPr="00223107" w:rsidRDefault="00553DA6" w:rsidP="00553DA6">
      <w:pPr>
        <w:pStyle w:val="TF-ALNEA"/>
        <w:numPr>
          <w:ilvl w:val="0"/>
          <w:numId w:val="2"/>
        </w:numPr>
      </w:pPr>
      <w:r w:rsidRPr="00223107">
        <w:t xml:space="preserve">utilizar o ambiente de desenvolvimento Visual Studio </w:t>
      </w:r>
      <w:proofErr w:type="spellStart"/>
      <w:r w:rsidRPr="00223107">
        <w:t>Code</w:t>
      </w:r>
      <w:proofErr w:type="spellEnd"/>
      <w:r w:rsidRPr="00223107">
        <w:t xml:space="preserve"> (RNF);</w:t>
      </w:r>
    </w:p>
    <w:p w14:paraId="215BB01D" w14:textId="23AE806D" w:rsidR="00553DA6" w:rsidRPr="00223107" w:rsidRDefault="00553DA6" w:rsidP="00553DA6">
      <w:pPr>
        <w:pStyle w:val="TF-ALNEA"/>
        <w:numPr>
          <w:ilvl w:val="0"/>
          <w:numId w:val="2"/>
        </w:numPr>
      </w:pPr>
      <w:r w:rsidRPr="00223107">
        <w:t xml:space="preserve">utilizar o banco de dados </w:t>
      </w:r>
      <w:proofErr w:type="spellStart"/>
      <w:r w:rsidRPr="00223107">
        <w:t>SQLite</w:t>
      </w:r>
      <w:proofErr w:type="spellEnd"/>
      <w:r w:rsidRPr="00223107">
        <w:t xml:space="preserve"> para persistir os dados </w:t>
      </w:r>
      <w:del w:id="55" w:author="Dalton Solano dos Reis" w:date="2023-05-27T11:51:00Z">
        <w:r w:rsidRPr="00223107" w:rsidDel="00DA61C5">
          <w:delText xml:space="preserve">offline </w:delText>
        </w:r>
      </w:del>
      <w:ins w:id="56" w:author="Dalton Solano dos Reis" w:date="2023-05-27T11:51:00Z">
        <w:r w:rsidR="00DA61C5">
          <w:t>off-line</w:t>
        </w:r>
        <w:r w:rsidR="00DA61C5" w:rsidRPr="00223107">
          <w:t xml:space="preserve"> </w:t>
        </w:r>
      </w:ins>
      <w:r w:rsidRPr="00223107">
        <w:t>(RNF).</w:t>
      </w:r>
    </w:p>
    <w:p w14:paraId="558000CE" w14:textId="28AAFF40" w:rsidR="00553DA6" w:rsidRPr="00223107" w:rsidRDefault="00553DA6" w:rsidP="00553DA6">
      <w:pPr>
        <w:pStyle w:val="TF-TEXTO"/>
      </w:pPr>
      <w:r w:rsidRPr="00223107">
        <w:t xml:space="preserve">O módulo de </w:t>
      </w:r>
      <w:proofErr w:type="spellStart"/>
      <w:r w:rsidRPr="00223107">
        <w:t>foto-identificação</w:t>
      </w:r>
      <w:proofErr w:type="spellEnd"/>
      <w:r w:rsidRPr="00223107">
        <w:t xml:space="preserve"> deverá:</w:t>
      </w:r>
    </w:p>
    <w:p w14:paraId="2AABC87D" w14:textId="77777777" w:rsidR="00553DA6" w:rsidRPr="00223107" w:rsidRDefault="00553DA6" w:rsidP="001D0B40">
      <w:pPr>
        <w:pStyle w:val="TF-ALNEA"/>
        <w:numPr>
          <w:ilvl w:val="0"/>
          <w:numId w:val="27"/>
        </w:numPr>
      </w:pPr>
      <w:r w:rsidRPr="00223107">
        <w:t>realizar o realce e melhoramento de ruídos, distorções e problemas de iluminação utilizando técnicas de processamento de imagens (RF);</w:t>
      </w:r>
    </w:p>
    <w:p w14:paraId="257D3757" w14:textId="65888120" w:rsidR="00553DA6" w:rsidRPr="00223107" w:rsidRDefault="00553DA6" w:rsidP="00553DA6">
      <w:pPr>
        <w:pStyle w:val="TF-ALNEA"/>
        <w:numPr>
          <w:ilvl w:val="0"/>
          <w:numId w:val="5"/>
        </w:numPr>
      </w:pPr>
      <w:r w:rsidRPr="00223107">
        <w:t xml:space="preserve">efetuar o processo de </w:t>
      </w:r>
      <w:proofErr w:type="spellStart"/>
      <w:r w:rsidRPr="00223107">
        <w:t>foto-identificação</w:t>
      </w:r>
      <w:proofErr w:type="spellEnd"/>
      <w:r w:rsidRPr="00223107">
        <w:t xml:space="preserve"> do cachorro utilizando redes neurais </w:t>
      </w:r>
      <w:proofErr w:type="spellStart"/>
      <w:r w:rsidRPr="00223107">
        <w:t>convolucionais</w:t>
      </w:r>
      <w:proofErr w:type="spellEnd"/>
      <w:r w:rsidRPr="00223107">
        <w:t xml:space="preserve"> para segmentar o focinho e </w:t>
      </w:r>
      <w:r w:rsidR="001D0B40" w:rsidRPr="00223107">
        <w:t>identificar marcas naturais que possam caracterizar o indivíduo</w:t>
      </w:r>
      <w:r w:rsidR="009E2A37">
        <w:t xml:space="preserve">, inicialmente será utilizada a rede </w:t>
      </w:r>
      <w:proofErr w:type="spellStart"/>
      <w:r w:rsidR="009E2A37">
        <w:t>UNet</w:t>
      </w:r>
      <w:proofErr w:type="spellEnd"/>
      <w:r w:rsidRPr="00223107">
        <w:t xml:space="preserve"> (RF);</w:t>
      </w:r>
    </w:p>
    <w:p w14:paraId="4FC0D41B" w14:textId="77777777" w:rsidR="00553DA6" w:rsidRPr="00223107" w:rsidRDefault="00553DA6" w:rsidP="00553DA6">
      <w:pPr>
        <w:pStyle w:val="TF-ALNEA"/>
        <w:numPr>
          <w:ilvl w:val="0"/>
          <w:numId w:val="5"/>
        </w:numPr>
      </w:pPr>
      <w:r w:rsidRPr="00223107">
        <w:t>permitir ao usuário visualizar as detecções e resultados obtidos no processo (RF);</w:t>
      </w:r>
    </w:p>
    <w:p w14:paraId="5E4C19C3" w14:textId="479DD96E" w:rsidR="00553DA6" w:rsidRPr="00223107" w:rsidRDefault="00553DA6" w:rsidP="00553DA6">
      <w:pPr>
        <w:pStyle w:val="TF-ALNEA"/>
        <w:numPr>
          <w:ilvl w:val="0"/>
          <w:numId w:val="2"/>
        </w:numPr>
      </w:pPr>
      <w:r w:rsidRPr="00223107">
        <w:t>aprimorar a</w:t>
      </w:r>
      <w:r w:rsidR="001D0B40" w:rsidRPr="00223107">
        <w:t xml:space="preserve"> rede neural</w:t>
      </w:r>
      <w:r w:rsidRPr="00223107">
        <w:t xml:space="preserve"> a partir de nov</w:t>
      </w:r>
      <w:r w:rsidR="001D0B40" w:rsidRPr="00223107">
        <w:t>a</w:t>
      </w:r>
      <w:r w:rsidRPr="00223107">
        <w:t xml:space="preserve">s </w:t>
      </w:r>
      <w:r w:rsidR="001D0B40" w:rsidRPr="00223107">
        <w:t xml:space="preserve">imagens </w:t>
      </w:r>
      <w:r w:rsidRPr="00223107">
        <w:t>cadastr</w:t>
      </w:r>
      <w:r w:rsidR="001D0B40" w:rsidRPr="00223107">
        <w:t>ada</w:t>
      </w:r>
      <w:r w:rsidRPr="00223107">
        <w:t>s pelos usuários (RNF);</w:t>
      </w:r>
    </w:p>
    <w:p w14:paraId="288531CC" w14:textId="77777777" w:rsidR="00553DA6" w:rsidRPr="00223107" w:rsidRDefault="00553DA6" w:rsidP="00553DA6">
      <w:pPr>
        <w:pStyle w:val="TF-ALNEA"/>
        <w:numPr>
          <w:ilvl w:val="0"/>
          <w:numId w:val="2"/>
        </w:numPr>
      </w:pPr>
      <w:r w:rsidRPr="00223107">
        <w:t xml:space="preserve">utilizar as bibliotecas </w:t>
      </w:r>
      <w:proofErr w:type="spellStart"/>
      <w:r w:rsidRPr="00223107">
        <w:t>OpenCV</w:t>
      </w:r>
      <w:proofErr w:type="spellEnd"/>
      <w:r w:rsidRPr="00223107">
        <w:t xml:space="preserve"> para o processamento de imagens e o </w:t>
      </w:r>
      <w:proofErr w:type="spellStart"/>
      <w:r w:rsidRPr="00223107">
        <w:t>Tensorflow</w:t>
      </w:r>
      <w:proofErr w:type="spellEnd"/>
      <w:r w:rsidRPr="00223107">
        <w:t xml:space="preserve"> para a construção da rede neural artificial (RNF);</w:t>
      </w:r>
    </w:p>
    <w:p w14:paraId="18D41E6D" w14:textId="77777777" w:rsidR="00553DA6" w:rsidRPr="00223107" w:rsidRDefault="00553DA6" w:rsidP="00553DA6">
      <w:pPr>
        <w:pStyle w:val="TF-ALNEA"/>
        <w:numPr>
          <w:ilvl w:val="0"/>
          <w:numId w:val="2"/>
        </w:numPr>
      </w:pPr>
      <w:r w:rsidRPr="00223107">
        <w:t xml:space="preserve">utilizar a linguagem Python para desenvolvimento, utilizando a biblioteca </w:t>
      </w:r>
      <w:proofErr w:type="spellStart"/>
      <w:r w:rsidRPr="00223107">
        <w:t>Flask</w:t>
      </w:r>
      <w:proofErr w:type="spellEnd"/>
      <w:r w:rsidRPr="00223107">
        <w:t xml:space="preserve"> para elaborar o servidor REST (RNF);</w:t>
      </w:r>
    </w:p>
    <w:p w14:paraId="1CA001BC" w14:textId="7834678F" w:rsidR="00553DA6" w:rsidRPr="00223107" w:rsidRDefault="00553DA6" w:rsidP="00553DA6">
      <w:pPr>
        <w:pStyle w:val="TF-ALNEA"/>
        <w:numPr>
          <w:ilvl w:val="0"/>
          <w:numId w:val="2"/>
        </w:numPr>
      </w:pPr>
      <w:r w:rsidRPr="00223107">
        <w:t>utilizar um banco de dados No-SQL (RNF)</w:t>
      </w:r>
      <w:r w:rsidR="001D0B40" w:rsidRPr="00223107">
        <w:t>.</w:t>
      </w:r>
    </w:p>
    <w:p w14:paraId="036B0186" w14:textId="77777777" w:rsidR="00451B94" w:rsidRPr="00223107" w:rsidRDefault="00451B94" w:rsidP="00E638A0">
      <w:pPr>
        <w:pStyle w:val="Ttulo2"/>
      </w:pPr>
      <w:r w:rsidRPr="00223107">
        <w:t>METODOLOGIA</w:t>
      </w:r>
    </w:p>
    <w:p w14:paraId="3B261C04" w14:textId="11B1A6C1" w:rsidR="00451B94" w:rsidRPr="00223107" w:rsidRDefault="00D56D7A" w:rsidP="00451B94">
      <w:pPr>
        <w:pStyle w:val="TF-TEXTO"/>
      </w:pPr>
      <w:r w:rsidRPr="00223107">
        <w:t>O trabalho será desenvolvido observando as seguintes etapas:</w:t>
      </w:r>
    </w:p>
    <w:p w14:paraId="637FCA9E" w14:textId="07E6EB7D" w:rsidR="00451B94" w:rsidRPr="00223107" w:rsidRDefault="00D56D7A" w:rsidP="00424AD5">
      <w:pPr>
        <w:pStyle w:val="TF-ALNEA"/>
        <w:numPr>
          <w:ilvl w:val="0"/>
          <w:numId w:val="10"/>
        </w:numPr>
      </w:pPr>
      <w:r w:rsidRPr="00223107">
        <w:t>levantamento bibliográfico</w:t>
      </w:r>
      <w:r w:rsidR="00451B94" w:rsidRPr="00223107">
        <w:t xml:space="preserve">: </w:t>
      </w:r>
      <w:r w:rsidRPr="00223107">
        <w:t>pesquisar e estudar so</w:t>
      </w:r>
      <w:r w:rsidR="009E2A37">
        <w:t>bre</w:t>
      </w:r>
      <w:r w:rsidR="001F75B3" w:rsidRPr="00223107">
        <w:t xml:space="preserve"> </w:t>
      </w:r>
      <w:proofErr w:type="spellStart"/>
      <w:r w:rsidR="001F75B3" w:rsidRPr="00223107">
        <w:t>foto-identificação</w:t>
      </w:r>
      <w:proofErr w:type="spellEnd"/>
      <w:r w:rsidR="001F75B3" w:rsidRPr="00223107">
        <w:t>, reconhecimento de padrões</w:t>
      </w:r>
      <w:r w:rsidR="009E2A37">
        <w:t xml:space="preserve">, redes neurais </w:t>
      </w:r>
      <w:proofErr w:type="spellStart"/>
      <w:r w:rsidR="009E2A37">
        <w:t>convolucionais</w:t>
      </w:r>
      <w:proofErr w:type="spellEnd"/>
      <w:r w:rsidR="009E2A37">
        <w:t xml:space="preserve"> e trabalhos correlatos</w:t>
      </w:r>
      <w:r w:rsidR="00150831" w:rsidRPr="00223107">
        <w:t>;</w:t>
      </w:r>
    </w:p>
    <w:p w14:paraId="73591871" w14:textId="77777777" w:rsidR="00165555" w:rsidRPr="00223107" w:rsidRDefault="00165555" w:rsidP="00165555">
      <w:pPr>
        <w:pStyle w:val="TF-ALNEA"/>
        <w:numPr>
          <w:ilvl w:val="0"/>
          <w:numId w:val="10"/>
        </w:numPr>
      </w:pPr>
      <w:r w:rsidRPr="00223107">
        <w:t>elicitação de requisitos da aplicação móvel: baseando-se nas informações da etapa anterior, reavaliar os requisitos propostos para a aplicação;</w:t>
      </w:r>
    </w:p>
    <w:p w14:paraId="3C0BAA07" w14:textId="77777777" w:rsidR="00165555" w:rsidRPr="00223107" w:rsidRDefault="00165555" w:rsidP="00165555">
      <w:pPr>
        <w:pStyle w:val="TF-ALNEA"/>
        <w:numPr>
          <w:ilvl w:val="0"/>
          <w:numId w:val="10"/>
        </w:numPr>
      </w:pPr>
      <w:r w:rsidRPr="00223107">
        <w:t xml:space="preserve">especificação: utilizar a ferramenta de diagramação </w:t>
      </w:r>
      <w:r w:rsidRPr="00223107">
        <w:rPr>
          <w:i/>
          <w:iCs/>
        </w:rPr>
        <w:t>Enterprise Architect</w:t>
      </w:r>
      <w:r w:rsidRPr="00223107">
        <w:t xml:space="preserve"> (EA) para elaborar os diagramas de caso de uso e de atividades de acordo com a </w:t>
      </w:r>
      <w:proofErr w:type="spellStart"/>
      <w:r w:rsidRPr="00223107">
        <w:rPr>
          <w:i/>
          <w:iCs/>
        </w:rPr>
        <w:t>Unified</w:t>
      </w:r>
      <w:proofErr w:type="spellEnd"/>
      <w:r w:rsidRPr="00223107">
        <w:rPr>
          <w:i/>
          <w:iCs/>
        </w:rPr>
        <w:t xml:space="preserve"> </w:t>
      </w:r>
      <w:proofErr w:type="spellStart"/>
      <w:r w:rsidRPr="00223107">
        <w:rPr>
          <w:i/>
          <w:iCs/>
        </w:rPr>
        <w:t>Modeling</w:t>
      </w:r>
      <w:proofErr w:type="spellEnd"/>
      <w:r w:rsidRPr="00223107">
        <w:rPr>
          <w:i/>
          <w:iCs/>
        </w:rPr>
        <w:t xml:space="preserve"> </w:t>
      </w:r>
      <w:proofErr w:type="spellStart"/>
      <w:r w:rsidRPr="00223107">
        <w:rPr>
          <w:i/>
          <w:iCs/>
        </w:rPr>
        <w:t>Languag</w:t>
      </w:r>
      <w:r w:rsidRPr="00223107">
        <w:t>e</w:t>
      </w:r>
      <w:proofErr w:type="spellEnd"/>
      <w:r w:rsidRPr="00223107">
        <w:t xml:space="preserve"> (UML);</w:t>
      </w:r>
    </w:p>
    <w:p w14:paraId="26869580" w14:textId="3201C96C" w:rsidR="00165555" w:rsidRPr="00223107" w:rsidRDefault="00165555" w:rsidP="00165555">
      <w:pPr>
        <w:pStyle w:val="TF-ALNEA"/>
        <w:numPr>
          <w:ilvl w:val="0"/>
          <w:numId w:val="10"/>
        </w:numPr>
      </w:pPr>
      <w:r w:rsidRPr="00223107">
        <w:t xml:space="preserve">implementação: a partir do item (c) implementar a aplicação móvel para a plataforma Android utilizando a linguagem </w:t>
      </w:r>
      <w:proofErr w:type="spellStart"/>
      <w:ins w:id="57" w:author="Dalton Solano dos Reis" w:date="2023-05-27T11:52:00Z">
        <w:r w:rsidR="00DA61C5">
          <w:t>Dart</w:t>
        </w:r>
        <w:proofErr w:type="spellEnd"/>
        <w:r w:rsidR="00DA61C5">
          <w:t xml:space="preserve"> com o SDK </w:t>
        </w:r>
        <w:proofErr w:type="spellStart"/>
        <w:r w:rsidR="00DA61C5">
          <w:t>Flutter</w:t>
        </w:r>
      </w:ins>
      <w:proofErr w:type="spellEnd"/>
      <w:del w:id="58" w:author="Dalton Solano dos Reis" w:date="2023-05-27T11:52:00Z">
        <w:r w:rsidRPr="00223107" w:rsidDel="00DA61C5">
          <w:delText>Flutter</w:delText>
        </w:r>
      </w:del>
      <w:r w:rsidRPr="00223107">
        <w:t>;</w:t>
      </w:r>
    </w:p>
    <w:p w14:paraId="142229DE" w14:textId="1434F9A6" w:rsidR="00165555" w:rsidRPr="00223107" w:rsidRDefault="00165555" w:rsidP="00165555">
      <w:pPr>
        <w:pStyle w:val="TF-ALNEA"/>
        <w:numPr>
          <w:ilvl w:val="0"/>
          <w:numId w:val="10"/>
        </w:numPr>
        <w:rPr>
          <w:rStyle w:val="eop"/>
        </w:rPr>
      </w:pPr>
      <w:r w:rsidRPr="00223107">
        <w:rPr>
          <w:rStyle w:val="normaltextrun"/>
        </w:rPr>
        <w:t>testes da aplicação móvel: elaborar testes para validar </w:t>
      </w:r>
      <w:r w:rsidRPr="00223107">
        <w:rPr>
          <w:rStyle w:val="eop"/>
        </w:rPr>
        <w:t>a usabilidade da aplicação junto aos possíveis usuários;</w:t>
      </w:r>
    </w:p>
    <w:p w14:paraId="7DACDF5E" w14:textId="2106A599" w:rsidR="00165555" w:rsidRPr="00223107" w:rsidRDefault="00165555" w:rsidP="00165555">
      <w:pPr>
        <w:pStyle w:val="TF-ALNEA"/>
        <w:numPr>
          <w:ilvl w:val="0"/>
          <w:numId w:val="10"/>
        </w:numPr>
        <w:rPr>
          <w:rStyle w:val="hgkelc"/>
        </w:rPr>
      </w:pPr>
      <w:r w:rsidRPr="00223107">
        <w:t xml:space="preserve">coleta e montagem da base de dados: coletar imagens de cachorros e montar uma base de dados obtidas/cedidas junto a projetos já existentes na comunidade acadêmica. No caso das imagens coletadas durante a realização do trabalho será solicitado aos responsáveis a assinatura do </w:t>
      </w:r>
      <w:r w:rsidRPr="00223107">
        <w:rPr>
          <w:rStyle w:val="hgkelc"/>
        </w:rPr>
        <w:t>Termo de Consentimento Livre e Esclarecido (TCLE);</w:t>
      </w:r>
    </w:p>
    <w:p w14:paraId="35CBEEA2" w14:textId="5F64BD14" w:rsidR="00165555" w:rsidRPr="00223107" w:rsidRDefault="00165555" w:rsidP="00165555">
      <w:pPr>
        <w:pStyle w:val="TF-ALNEA"/>
        <w:numPr>
          <w:ilvl w:val="0"/>
          <w:numId w:val="10"/>
        </w:numPr>
      </w:pPr>
      <w:r w:rsidRPr="00223107">
        <w:t>pré-processamento de imagens: realizar a correção de imperfeições nas imagens, como ajuste de iluminação, corte e redimensionamento, para garantir a qualidade dos dados utilizados;</w:t>
      </w:r>
    </w:p>
    <w:p w14:paraId="46479792" w14:textId="1CC3C70D" w:rsidR="00800913" w:rsidRPr="00223107" w:rsidRDefault="00800913" w:rsidP="00424AD5">
      <w:pPr>
        <w:pStyle w:val="TF-ALNEA"/>
        <w:numPr>
          <w:ilvl w:val="0"/>
          <w:numId w:val="10"/>
        </w:numPr>
      </w:pPr>
      <w:r w:rsidRPr="00223107">
        <w:t>rotula</w:t>
      </w:r>
      <w:r w:rsidR="00847A58" w:rsidRPr="00223107">
        <w:t>ção das</w:t>
      </w:r>
      <w:r w:rsidRPr="00223107">
        <w:t xml:space="preserve"> imagens: rotular e validar das imagens coletadas a fim de buscar obter a maior eficiência possível nos resultados.</w:t>
      </w:r>
    </w:p>
    <w:p w14:paraId="5DA6B7C8" w14:textId="433591BD" w:rsidR="00165555" w:rsidRPr="00223107" w:rsidRDefault="00165555" w:rsidP="00165555">
      <w:pPr>
        <w:pStyle w:val="TF-ALNEA"/>
        <w:numPr>
          <w:ilvl w:val="0"/>
          <w:numId w:val="10"/>
        </w:numPr>
      </w:pPr>
      <w:r w:rsidRPr="00223107">
        <w:t xml:space="preserve">pesquisa e escolha do algoritmo de segmentação: pesquisar os principais algoritmos de segmentação e detecção de objetos, escolhendo o adequado para o desenvolvimento do trabalho. Inicialmente será utilizada a Rede Neural </w:t>
      </w:r>
      <w:proofErr w:type="spellStart"/>
      <w:r w:rsidRPr="00223107">
        <w:t>Convolucional</w:t>
      </w:r>
      <w:proofErr w:type="spellEnd"/>
      <w:r w:rsidRPr="00223107">
        <w:t xml:space="preserve"> </w:t>
      </w:r>
      <w:proofErr w:type="spellStart"/>
      <w:r w:rsidRPr="00223107">
        <w:t>UNet</w:t>
      </w:r>
      <w:proofErr w:type="spellEnd"/>
      <w:r w:rsidRPr="00223107">
        <w:t xml:space="preserve"> para detectar o focinho do cachorro;</w:t>
      </w:r>
    </w:p>
    <w:p w14:paraId="2FBE60B6" w14:textId="58A405DA" w:rsidR="00431909" w:rsidRPr="00223107" w:rsidRDefault="00431909" w:rsidP="00431909">
      <w:pPr>
        <w:pStyle w:val="TF-ALNEA"/>
        <w:numPr>
          <w:ilvl w:val="0"/>
          <w:numId w:val="10"/>
        </w:numPr>
      </w:pPr>
      <w:r w:rsidRPr="00223107">
        <w:t xml:space="preserve">pesquisa e escolha do algoritmo para </w:t>
      </w:r>
      <w:proofErr w:type="spellStart"/>
      <w:r w:rsidRPr="00223107">
        <w:t>foto-identificação</w:t>
      </w:r>
      <w:proofErr w:type="spellEnd"/>
      <w:r w:rsidRPr="00223107">
        <w:t xml:space="preserve">: pesquisar </w:t>
      </w:r>
      <w:r w:rsidR="00847A58" w:rsidRPr="00223107">
        <w:t>a</w:t>
      </w:r>
      <w:r w:rsidRPr="00223107">
        <w:t xml:space="preserve">s </w:t>
      </w:r>
      <w:r w:rsidR="00847A58" w:rsidRPr="00223107">
        <w:t xml:space="preserve">arquiteturas de RNA aderentes ao processo de </w:t>
      </w:r>
      <w:proofErr w:type="spellStart"/>
      <w:r w:rsidR="00847A58" w:rsidRPr="00223107">
        <w:t>foto-identificação</w:t>
      </w:r>
      <w:proofErr w:type="spellEnd"/>
      <w:r w:rsidR="00847A58" w:rsidRPr="00223107">
        <w:t xml:space="preserve"> de cachorros</w:t>
      </w:r>
      <w:r w:rsidRPr="00223107">
        <w:t>;</w:t>
      </w:r>
    </w:p>
    <w:p w14:paraId="7E4DABDB" w14:textId="25E231EE" w:rsidR="00847A58" w:rsidRPr="00223107" w:rsidRDefault="00847A58" w:rsidP="00847A58">
      <w:pPr>
        <w:pStyle w:val="TF-ALNEA"/>
        <w:numPr>
          <w:ilvl w:val="0"/>
          <w:numId w:val="10"/>
        </w:numPr>
      </w:pPr>
      <w:r w:rsidRPr="00223107">
        <w:t xml:space="preserve">desenvolvimento do modelo de </w:t>
      </w:r>
      <w:proofErr w:type="spellStart"/>
      <w:r w:rsidRPr="00223107">
        <w:t>foto-identificação</w:t>
      </w:r>
      <w:proofErr w:type="spellEnd"/>
      <w:r w:rsidRPr="00223107">
        <w:t xml:space="preserve">: a partir dos itens (i) e (j), realizar a implementação da arquitetura da rede neural artificial utilizando a biblioteca </w:t>
      </w:r>
      <w:proofErr w:type="spellStart"/>
      <w:r w:rsidRPr="00223107">
        <w:t>Tensorflow</w:t>
      </w:r>
      <w:proofErr w:type="spellEnd"/>
      <w:r w:rsidRPr="00223107">
        <w:t>;</w:t>
      </w:r>
    </w:p>
    <w:p w14:paraId="0B69D874" w14:textId="1D23B562" w:rsidR="00451B94" w:rsidRPr="00223107" w:rsidRDefault="008A2A01" w:rsidP="00847A58">
      <w:pPr>
        <w:pStyle w:val="TF-ALNEA"/>
      </w:pPr>
      <w:r w:rsidRPr="00223107">
        <w:t>testes</w:t>
      </w:r>
      <w:r w:rsidR="00385155" w:rsidRPr="00223107">
        <w:t xml:space="preserve"> do modelo</w:t>
      </w:r>
      <w:r w:rsidR="00451B94" w:rsidRPr="00223107">
        <w:t xml:space="preserve">: </w:t>
      </w:r>
      <w:r w:rsidR="00847A58" w:rsidRPr="00223107">
        <w:t>paralelamente à implementação, realizar testes com base no banco de imagens obtido para verificar a eficiência e assertividade do modelo desenvolvido</w:t>
      </w:r>
      <w:r w:rsidR="00451B94" w:rsidRPr="00223107">
        <w:t>.</w:t>
      </w:r>
    </w:p>
    <w:p w14:paraId="30102912" w14:textId="30B47382" w:rsidR="00451B94" w:rsidRDefault="00451B94" w:rsidP="00451B94">
      <w:pPr>
        <w:pStyle w:val="TF-TEXTO"/>
      </w:pPr>
      <w:r w:rsidRPr="00223107">
        <w:t xml:space="preserve">As etapas serão realizadas nos períodos relacionados no </w:t>
      </w:r>
      <w:r w:rsidR="0060060C" w:rsidRPr="00223107">
        <w:fldChar w:fldCharType="begin"/>
      </w:r>
      <w:r w:rsidR="0060060C" w:rsidRPr="00223107">
        <w:instrText xml:space="preserve"> REF _Ref98650273 \h </w:instrText>
      </w:r>
      <w:r w:rsidR="007F76DB" w:rsidRPr="00223107">
        <w:instrText xml:space="preserve"> \* MERGEFORMAT </w:instrText>
      </w:r>
      <w:r w:rsidR="0060060C" w:rsidRPr="00223107">
        <w:fldChar w:fldCharType="separate"/>
      </w:r>
      <w:r w:rsidR="006D2982" w:rsidRPr="00223107">
        <w:t xml:space="preserve">Quadro </w:t>
      </w:r>
      <w:r w:rsidR="006D2982" w:rsidRPr="00223107">
        <w:rPr>
          <w:noProof/>
        </w:rPr>
        <w:t>2</w:t>
      </w:r>
      <w:r w:rsidR="0060060C" w:rsidRPr="00223107">
        <w:fldChar w:fldCharType="end"/>
      </w:r>
      <w:r w:rsidRPr="00223107">
        <w:t>.</w:t>
      </w:r>
    </w:p>
    <w:p w14:paraId="77045F64" w14:textId="236A6351" w:rsidR="00451B94" w:rsidRDefault="0060060C" w:rsidP="005B2E12">
      <w:pPr>
        <w:pStyle w:val="TF-LEGENDA"/>
      </w:pPr>
      <w:bookmarkStart w:id="59" w:name="_Ref98650273"/>
      <w:r>
        <w:lastRenderedPageBreak/>
        <w:t xml:space="preserve">Quadro </w:t>
      </w:r>
      <w:fldSimple w:instr=" SEQ Quadro \* ARABIC ">
        <w:r w:rsidR="006D2982">
          <w:rPr>
            <w:noProof/>
          </w:rPr>
          <w:t>2</w:t>
        </w:r>
      </w:fldSimple>
      <w:bookmarkEnd w:id="59"/>
      <w:r w:rsidR="00451B94" w:rsidRPr="007E0D87">
        <w:t xml:space="preserve"> </w:t>
      </w:r>
      <w:r w:rsidR="00847A58">
        <w:t>–</w:t>
      </w:r>
      <w:r w:rsidR="00451B94" w:rsidRPr="007E0D87">
        <w:t xml:space="preserve"> Cronograma</w:t>
      </w:r>
      <w:r w:rsidR="00D92BCF">
        <w:t xml:space="preserve"> de atividades a serem desenvolvidas</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957"/>
        <w:gridCol w:w="284"/>
        <w:gridCol w:w="283"/>
        <w:gridCol w:w="284"/>
        <w:gridCol w:w="283"/>
        <w:gridCol w:w="284"/>
        <w:gridCol w:w="283"/>
        <w:gridCol w:w="284"/>
        <w:gridCol w:w="283"/>
        <w:gridCol w:w="284"/>
        <w:gridCol w:w="283"/>
      </w:tblGrid>
      <w:tr w:rsidR="009E2A37" w:rsidRPr="007E0D87" w14:paraId="7AE1252B" w14:textId="77777777" w:rsidTr="00665DBF">
        <w:trPr>
          <w:cantSplit/>
          <w:jc w:val="center"/>
        </w:trPr>
        <w:tc>
          <w:tcPr>
            <w:tcW w:w="4957" w:type="dxa"/>
            <w:tcBorders>
              <w:top w:val="single" w:sz="4" w:space="0" w:color="auto"/>
              <w:left w:val="single" w:sz="4" w:space="0" w:color="auto"/>
              <w:bottom w:val="nil"/>
              <w:right w:val="single" w:sz="4" w:space="0" w:color="auto"/>
            </w:tcBorders>
            <w:shd w:val="clear" w:color="auto" w:fill="A6A6A6"/>
          </w:tcPr>
          <w:p w14:paraId="56C4AB25" w14:textId="77777777" w:rsidR="009E2A37" w:rsidRPr="007E0D87" w:rsidRDefault="009E2A37" w:rsidP="00F158A0">
            <w:pPr>
              <w:pStyle w:val="TF-TEXTOQUADRO"/>
              <w:jc w:val="right"/>
            </w:pPr>
          </w:p>
        </w:tc>
        <w:tc>
          <w:tcPr>
            <w:tcW w:w="2835" w:type="dxa"/>
            <w:gridSpan w:val="10"/>
            <w:tcBorders>
              <w:top w:val="single" w:sz="4" w:space="0" w:color="auto"/>
              <w:left w:val="single" w:sz="4" w:space="0" w:color="auto"/>
              <w:right w:val="single" w:sz="4" w:space="0" w:color="auto"/>
            </w:tcBorders>
            <w:shd w:val="clear" w:color="auto" w:fill="A6A6A6"/>
          </w:tcPr>
          <w:p w14:paraId="0006C9CE" w14:textId="2EE1F3D6" w:rsidR="009E2A37" w:rsidRPr="007E0D87" w:rsidRDefault="009E2A37" w:rsidP="00F158A0">
            <w:pPr>
              <w:pStyle w:val="TF-TEXTOQUADROCentralizado"/>
            </w:pPr>
            <w:r>
              <w:t>2023</w:t>
            </w:r>
          </w:p>
        </w:tc>
      </w:tr>
      <w:tr w:rsidR="009E2A37" w:rsidRPr="007E0D87" w14:paraId="02DE5B66" w14:textId="77777777" w:rsidTr="009E2A37">
        <w:trPr>
          <w:cantSplit/>
          <w:jc w:val="center"/>
        </w:trPr>
        <w:tc>
          <w:tcPr>
            <w:tcW w:w="4957" w:type="dxa"/>
            <w:tcBorders>
              <w:top w:val="nil"/>
              <w:left w:val="single" w:sz="4" w:space="0" w:color="auto"/>
              <w:bottom w:val="nil"/>
            </w:tcBorders>
            <w:shd w:val="clear" w:color="auto" w:fill="A6A6A6"/>
          </w:tcPr>
          <w:p w14:paraId="2A5BEC91" w14:textId="77777777" w:rsidR="009E2A37" w:rsidRPr="007E0D87" w:rsidRDefault="009E2A37" w:rsidP="00F158A0">
            <w:pPr>
              <w:pStyle w:val="TF-TEXTOQUADRO"/>
              <w:jc w:val="right"/>
            </w:pPr>
          </w:p>
        </w:tc>
        <w:tc>
          <w:tcPr>
            <w:tcW w:w="567" w:type="dxa"/>
            <w:gridSpan w:val="2"/>
            <w:shd w:val="clear" w:color="auto" w:fill="A6A6A6"/>
          </w:tcPr>
          <w:p w14:paraId="1A751022" w14:textId="6D5D26CC" w:rsidR="009E2A37" w:rsidRPr="006D4F09" w:rsidRDefault="009E2A37" w:rsidP="00F158A0">
            <w:pPr>
              <w:pStyle w:val="TF-TEXTOQUADROCentralizado"/>
            </w:pPr>
            <w:r>
              <w:t>jul.</w:t>
            </w:r>
          </w:p>
        </w:tc>
        <w:tc>
          <w:tcPr>
            <w:tcW w:w="567" w:type="dxa"/>
            <w:gridSpan w:val="2"/>
            <w:shd w:val="clear" w:color="auto" w:fill="A6A6A6"/>
          </w:tcPr>
          <w:p w14:paraId="17F8B78E" w14:textId="12F6C1E9" w:rsidR="009E2A37" w:rsidRPr="007E0D87" w:rsidRDefault="009E2A37" w:rsidP="00F158A0">
            <w:pPr>
              <w:pStyle w:val="TF-TEXTOQUADROCentralizado"/>
            </w:pPr>
            <w:r>
              <w:t>ago</w:t>
            </w:r>
            <w:r w:rsidRPr="007E0D87">
              <w:t>.</w:t>
            </w:r>
          </w:p>
        </w:tc>
        <w:tc>
          <w:tcPr>
            <w:tcW w:w="567" w:type="dxa"/>
            <w:gridSpan w:val="2"/>
            <w:shd w:val="clear" w:color="auto" w:fill="A6A6A6"/>
          </w:tcPr>
          <w:p w14:paraId="3BA675D6" w14:textId="69AE7D21" w:rsidR="009E2A37" w:rsidRPr="007E0D87" w:rsidRDefault="009E2A37" w:rsidP="00F158A0">
            <w:pPr>
              <w:pStyle w:val="TF-TEXTOQUADROCentralizado"/>
            </w:pPr>
            <w:r>
              <w:t>set</w:t>
            </w:r>
            <w:r w:rsidRPr="007E0D87">
              <w:t>.</w:t>
            </w:r>
          </w:p>
        </w:tc>
        <w:tc>
          <w:tcPr>
            <w:tcW w:w="567" w:type="dxa"/>
            <w:gridSpan w:val="2"/>
            <w:shd w:val="clear" w:color="auto" w:fill="A6A6A6"/>
          </w:tcPr>
          <w:p w14:paraId="7C0375DE" w14:textId="6CA240A0" w:rsidR="009E2A37" w:rsidRPr="007E0D87" w:rsidRDefault="009E2A37" w:rsidP="00F158A0">
            <w:pPr>
              <w:pStyle w:val="TF-TEXTOQUADROCentralizado"/>
            </w:pPr>
            <w:r>
              <w:t>out</w:t>
            </w:r>
            <w:r w:rsidRPr="007E0D87">
              <w:t>.</w:t>
            </w:r>
          </w:p>
        </w:tc>
        <w:tc>
          <w:tcPr>
            <w:tcW w:w="567" w:type="dxa"/>
            <w:gridSpan w:val="2"/>
            <w:shd w:val="clear" w:color="auto" w:fill="A6A6A6"/>
          </w:tcPr>
          <w:p w14:paraId="2BCDD1C4" w14:textId="13C2A1DC" w:rsidR="009E2A37" w:rsidRPr="007E0D87" w:rsidRDefault="009E2A37" w:rsidP="00F158A0">
            <w:pPr>
              <w:pStyle w:val="TF-TEXTOQUADROCentralizado"/>
            </w:pPr>
            <w:r>
              <w:t>nov.</w:t>
            </w:r>
          </w:p>
        </w:tc>
      </w:tr>
      <w:tr w:rsidR="009E2A37" w:rsidRPr="007E0D87" w14:paraId="0764C739" w14:textId="77777777" w:rsidTr="009E2A37">
        <w:trPr>
          <w:cantSplit/>
          <w:jc w:val="center"/>
        </w:trPr>
        <w:tc>
          <w:tcPr>
            <w:tcW w:w="4957" w:type="dxa"/>
            <w:tcBorders>
              <w:top w:val="nil"/>
              <w:left w:val="single" w:sz="4" w:space="0" w:color="auto"/>
            </w:tcBorders>
            <w:shd w:val="clear" w:color="auto" w:fill="A6A6A6"/>
          </w:tcPr>
          <w:p w14:paraId="27650CE2" w14:textId="77777777" w:rsidR="009E2A37" w:rsidRPr="007E0D87" w:rsidRDefault="009E2A37" w:rsidP="00F158A0">
            <w:pPr>
              <w:pStyle w:val="TF-TEXTOQUADRO"/>
              <w:jc w:val="right"/>
            </w:pPr>
            <w:r w:rsidRPr="007E0D87">
              <w:t>etapas / quinzenas</w:t>
            </w:r>
          </w:p>
        </w:tc>
        <w:tc>
          <w:tcPr>
            <w:tcW w:w="284" w:type="dxa"/>
            <w:shd w:val="clear" w:color="auto" w:fill="A6A6A6"/>
          </w:tcPr>
          <w:p w14:paraId="69857C9A" w14:textId="77777777" w:rsidR="009E2A37" w:rsidRPr="007E0D87" w:rsidRDefault="009E2A37" w:rsidP="00F158A0">
            <w:pPr>
              <w:pStyle w:val="TF-TEXTOQUADROCentralizado"/>
            </w:pPr>
            <w:r>
              <w:t>1</w:t>
            </w:r>
          </w:p>
        </w:tc>
        <w:tc>
          <w:tcPr>
            <w:tcW w:w="283" w:type="dxa"/>
            <w:shd w:val="clear" w:color="auto" w:fill="A6A6A6"/>
          </w:tcPr>
          <w:p w14:paraId="410A1C7A" w14:textId="77777777" w:rsidR="009E2A37" w:rsidRPr="007E0D87" w:rsidRDefault="009E2A37" w:rsidP="00F158A0">
            <w:pPr>
              <w:pStyle w:val="TF-TEXTOQUADROCentralizado"/>
            </w:pPr>
            <w:r>
              <w:t>2</w:t>
            </w:r>
          </w:p>
        </w:tc>
        <w:tc>
          <w:tcPr>
            <w:tcW w:w="284" w:type="dxa"/>
            <w:tcBorders>
              <w:bottom w:val="single" w:sz="4" w:space="0" w:color="auto"/>
            </w:tcBorders>
            <w:shd w:val="clear" w:color="auto" w:fill="A6A6A6"/>
          </w:tcPr>
          <w:p w14:paraId="3BF349D0"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7F639410"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2A343269"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2F7E9EB7"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279BB1A4"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1AFAAE48"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1DFCC17F"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0497E79A" w14:textId="77777777" w:rsidR="009E2A37" w:rsidRPr="007E0D87" w:rsidRDefault="009E2A37" w:rsidP="00F158A0">
            <w:pPr>
              <w:pStyle w:val="TF-TEXTOQUADROCentralizado"/>
            </w:pPr>
            <w:r w:rsidRPr="007E0D87">
              <w:t>2</w:t>
            </w:r>
          </w:p>
        </w:tc>
      </w:tr>
      <w:tr w:rsidR="009E2A37" w:rsidRPr="007E0D87" w14:paraId="484DF099" w14:textId="77777777" w:rsidTr="009E2A37">
        <w:trPr>
          <w:jc w:val="center"/>
        </w:trPr>
        <w:tc>
          <w:tcPr>
            <w:tcW w:w="4957" w:type="dxa"/>
            <w:tcBorders>
              <w:left w:val="single" w:sz="4" w:space="0" w:color="auto"/>
            </w:tcBorders>
          </w:tcPr>
          <w:p w14:paraId="403B93AC" w14:textId="77777777" w:rsidR="009E2A37" w:rsidRPr="007E0D87" w:rsidRDefault="009E2A37" w:rsidP="00F158A0">
            <w:pPr>
              <w:pStyle w:val="TF-TEXTOQUADRO"/>
              <w:jc w:val="both"/>
              <w:rPr>
                <w:bCs/>
              </w:rPr>
            </w:pPr>
            <w:r>
              <w:t>levantamento bibliográfico</w:t>
            </w:r>
          </w:p>
        </w:tc>
        <w:tc>
          <w:tcPr>
            <w:tcW w:w="284" w:type="dxa"/>
          </w:tcPr>
          <w:p w14:paraId="293A807F" w14:textId="77777777" w:rsidR="009E2A37" w:rsidRPr="007E0D87" w:rsidRDefault="009E2A37" w:rsidP="00F158A0">
            <w:pPr>
              <w:pStyle w:val="TF-TEXTOQUADROCentralizado"/>
            </w:pPr>
          </w:p>
        </w:tc>
        <w:tc>
          <w:tcPr>
            <w:tcW w:w="283" w:type="dxa"/>
            <w:shd w:val="clear" w:color="auto" w:fill="FFFFFF" w:themeFill="background1"/>
          </w:tcPr>
          <w:p w14:paraId="44605EAE" w14:textId="77777777" w:rsidR="009E2A37" w:rsidRPr="007E0D87"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01D0B2F"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3542D8FA"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auto"/>
          </w:tcPr>
          <w:p w14:paraId="608AAC8F"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430ADD90"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12E2C192"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2028B2DE"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462A44C"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745D38B" w14:textId="77777777" w:rsidR="009E2A37" w:rsidRPr="007E0D87" w:rsidRDefault="009E2A37" w:rsidP="00F158A0">
            <w:pPr>
              <w:pStyle w:val="TF-TEXTOQUADROCentralizado"/>
            </w:pPr>
          </w:p>
        </w:tc>
      </w:tr>
      <w:tr w:rsidR="009E2A37" w:rsidRPr="007E0D87" w14:paraId="05164E19" w14:textId="77777777" w:rsidTr="009E2A37">
        <w:trPr>
          <w:jc w:val="center"/>
        </w:trPr>
        <w:tc>
          <w:tcPr>
            <w:tcW w:w="4957" w:type="dxa"/>
            <w:tcBorders>
              <w:left w:val="single" w:sz="4" w:space="0" w:color="auto"/>
            </w:tcBorders>
          </w:tcPr>
          <w:p w14:paraId="711400C9" w14:textId="77777777" w:rsidR="009E2A37" w:rsidRDefault="009E2A37" w:rsidP="00F158A0">
            <w:pPr>
              <w:pStyle w:val="TF-TEXTOQUADRO"/>
              <w:jc w:val="both"/>
            </w:pPr>
            <w:r>
              <w:t>elicitação de requisitos da aplicação móvel</w:t>
            </w:r>
          </w:p>
        </w:tc>
        <w:tc>
          <w:tcPr>
            <w:tcW w:w="284" w:type="dxa"/>
          </w:tcPr>
          <w:p w14:paraId="3AFB7F8F" w14:textId="77777777" w:rsidR="009E2A37" w:rsidRPr="007E0D87" w:rsidRDefault="009E2A37" w:rsidP="00F158A0">
            <w:pPr>
              <w:pStyle w:val="TF-TEXTOQUADROCentralizado"/>
            </w:pPr>
          </w:p>
        </w:tc>
        <w:tc>
          <w:tcPr>
            <w:tcW w:w="283" w:type="dxa"/>
            <w:shd w:val="clear" w:color="auto" w:fill="FFFFFF" w:themeFill="background1"/>
          </w:tcPr>
          <w:p w14:paraId="5D59743A" w14:textId="77777777" w:rsidR="009E2A37" w:rsidRPr="007E0D87" w:rsidRDefault="009E2A37" w:rsidP="00F158A0">
            <w:pPr>
              <w:pStyle w:val="TF-TEXTOQUADROCentralizado"/>
            </w:pPr>
          </w:p>
        </w:tc>
        <w:tc>
          <w:tcPr>
            <w:tcW w:w="284" w:type="dxa"/>
            <w:tcBorders>
              <w:top w:val="single" w:sz="4" w:space="0" w:color="auto"/>
            </w:tcBorders>
            <w:shd w:val="clear" w:color="auto" w:fill="A6A6A6" w:themeFill="background1" w:themeFillShade="A6"/>
          </w:tcPr>
          <w:p w14:paraId="4BCCC8C2" w14:textId="77777777" w:rsidR="009E2A37" w:rsidRPr="007E0D87"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0A3EA5B4" w14:textId="77777777" w:rsidR="009E2A37" w:rsidRPr="003C0030" w:rsidRDefault="009E2A37" w:rsidP="00F158A0">
            <w:pPr>
              <w:pStyle w:val="TF-TEXTOQUADROCentralizado"/>
              <w:rPr>
                <w:highlight w:val="darkGray"/>
              </w:rPr>
            </w:pPr>
          </w:p>
        </w:tc>
        <w:tc>
          <w:tcPr>
            <w:tcW w:w="284" w:type="dxa"/>
            <w:tcBorders>
              <w:top w:val="single" w:sz="4" w:space="0" w:color="auto"/>
            </w:tcBorders>
            <w:shd w:val="clear" w:color="auto" w:fill="auto"/>
          </w:tcPr>
          <w:p w14:paraId="20679B19"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41B5C41B"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75311839"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777B296E"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4AF1625D"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295757F0" w14:textId="77777777" w:rsidR="009E2A37" w:rsidRPr="007E0D87" w:rsidRDefault="009E2A37" w:rsidP="00F158A0">
            <w:pPr>
              <w:pStyle w:val="TF-TEXTOQUADROCentralizado"/>
            </w:pPr>
          </w:p>
        </w:tc>
      </w:tr>
      <w:tr w:rsidR="009E2A37" w:rsidRPr="007E0D87" w14:paraId="137694F0" w14:textId="77777777" w:rsidTr="009E2A37">
        <w:trPr>
          <w:jc w:val="center"/>
        </w:trPr>
        <w:tc>
          <w:tcPr>
            <w:tcW w:w="4957" w:type="dxa"/>
            <w:tcBorders>
              <w:left w:val="single" w:sz="4" w:space="0" w:color="auto"/>
            </w:tcBorders>
          </w:tcPr>
          <w:p w14:paraId="43BEC6C2" w14:textId="77777777" w:rsidR="009E2A37" w:rsidRPr="007E0D87" w:rsidRDefault="009E2A37" w:rsidP="00F158A0">
            <w:pPr>
              <w:pStyle w:val="TF-TEXTOQUADRO"/>
              <w:jc w:val="both"/>
            </w:pPr>
            <w:r>
              <w:t>especificação</w:t>
            </w:r>
          </w:p>
        </w:tc>
        <w:tc>
          <w:tcPr>
            <w:tcW w:w="284" w:type="dxa"/>
          </w:tcPr>
          <w:p w14:paraId="6D828BFB" w14:textId="77777777" w:rsidR="009E2A37" w:rsidRPr="007E0D87" w:rsidRDefault="009E2A37" w:rsidP="00F158A0">
            <w:pPr>
              <w:pStyle w:val="TF-TEXTOQUADROCentralizado"/>
            </w:pPr>
          </w:p>
        </w:tc>
        <w:tc>
          <w:tcPr>
            <w:tcW w:w="283" w:type="dxa"/>
          </w:tcPr>
          <w:p w14:paraId="44410336" w14:textId="77777777" w:rsidR="009E2A37" w:rsidRPr="007E0D87" w:rsidRDefault="009E2A37" w:rsidP="00F158A0">
            <w:pPr>
              <w:pStyle w:val="TF-TEXTOQUADROCentralizado"/>
            </w:pPr>
          </w:p>
        </w:tc>
        <w:tc>
          <w:tcPr>
            <w:tcW w:w="284" w:type="dxa"/>
            <w:tcBorders>
              <w:top w:val="single" w:sz="4" w:space="0" w:color="auto"/>
            </w:tcBorders>
            <w:shd w:val="clear" w:color="auto" w:fill="FFFFFF" w:themeFill="background1"/>
          </w:tcPr>
          <w:p w14:paraId="0D24FF2B" w14:textId="77777777" w:rsidR="009E2A37" w:rsidRPr="007E0D87"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5F5DD236" w14:textId="77777777" w:rsidR="009E2A37" w:rsidRPr="003C0030" w:rsidRDefault="009E2A37" w:rsidP="00F158A0">
            <w:pPr>
              <w:pStyle w:val="TF-TEXTOQUADROCentralizado"/>
              <w:rPr>
                <w:highlight w:val="darkGray"/>
              </w:rPr>
            </w:pPr>
          </w:p>
        </w:tc>
        <w:tc>
          <w:tcPr>
            <w:tcW w:w="284" w:type="dxa"/>
            <w:tcBorders>
              <w:top w:val="single" w:sz="4" w:space="0" w:color="auto"/>
            </w:tcBorders>
            <w:shd w:val="clear" w:color="auto" w:fill="auto"/>
          </w:tcPr>
          <w:p w14:paraId="2D56474C"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61F9F4BE"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4D2EF776"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1DD84CED"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0E0BD886"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777E3789" w14:textId="77777777" w:rsidR="009E2A37" w:rsidRPr="007E0D87" w:rsidRDefault="009E2A37" w:rsidP="00F158A0">
            <w:pPr>
              <w:pStyle w:val="TF-TEXTOQUADROCentralizado"/>
            </w:pPr>
          </w:p>
        </w:tc>
      </w:tr>
      <w:tr w:rsidR="009E2A37" w:rsidRPr="007E0D87" w14:paraId="1B09C1EE" w14:textId="77777777" w:rsidTr="009E2A37">
        <w:trPr>
          <w:jc w:val="center"/>
        </w:trPr>
        <w:tc>
          <w:tcPr>
            <w:tcW w:w="4957" w:type="dxa"/>
            <w:tcBorders>
              <w:left w:val="single" w:sz="4" w:space="0" w:color="auto"/>
            </w:tcBorders>
          </w:tcPr>
          <w:p w14:paraId="473C71F6" w14:textId="77777777" w:rsidR="009E2A37" w:rsidRPr="007E0D87" w:rsidRDefault="009E2A37" w:rsidP="00F158A0">
            <w:pPr>
              <w:pStyle w:val="TF-TEXTOQUADRO"/>
              <w:jc w:val="both"/>
            </w:pPr>
            <w:r>
              <w:t xml:space="preserve">implementação </w:t>
            </w:r>
          </w:p>
        </w:tc>
        <w:tc>
          <w:tcPr>
            <w:tcW w:w="284" w:type="dxa"/>
          </w:tcPr>
          <w:p w14:paraId="545E477C" w14:textId="77777777" w:rsidR="009E2A37" w:rsidRPr="007E0D87" w:rsidRDefault="009E2A37" w:rsidP="00F158A0">
            <w:pPr>
              <w:pStyle w:val="TF-TEXTOQUADROCentralizado"/>
            </w:pPr>
          </w:p>
        </w:tc>
        <w:tc>
          <w:tcPr>
            <w:tcW w:w="283" w:type="dxa"/>
          </w:tcPr>
          <w:p w14:paraId="3FE94F17"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748C0689"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3AE3A62A"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A6A6A6" w:themeFill="background1" w:themeFillShade="A6"/>
          </w:tcPr>
          <w:p w14:paraId="4A6A5E6B"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DB4FB72"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31F36AE"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F818B32"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7C60322"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27326DC" w14:textId="77777777" w:rsidR="009E2A37" w:rsidRPr="007E0D87" w:rsidRDefault="009E2A37" w:rsidP="00F158A0">
            <w:pPr>
              <w:pStyle w:val="TF-TEXTOQUADROCentralizado"/>
            </w:pPr>
          </w:p>
        </w:tc>
      </w:tr>
      <w:tr w:rsidR="009E2A37" w:rsidRPr="007E0D87" w14:paraId="5E70616E" w14:textId="77777777" w:rsidTr="009E2A37">
        <w:trPr>
          <w:jc w:val="center"/>
        </w:trPr>
        <w:tc>
          <w:tcPr>
            <w:tcW w:w="4957" w:type="dxa"/>
            <w:tcBorders>
              <w:left w:val="single" w:sz="4" w:space="0" w:color="auto"/>
            </w:tcBorders>
          </w:tcPr>
          <w:p w14:paraId="60618CC5" w14:textId="77777777" w:rsidR="009E2A37" w:rsidRDefault="009E2A37" w:rsidP="00F158A0">
            <w:pPr>
              <w:pStyle w:val="TF-TEXTOQUADRO"/>
              <w:jc w:val="both"/>
            </w:pPr>
            <w:r>
              <w:rPr>
                <w:rStyle w:val="normaltextrun"/>
              </w:rPr>
              <w:t>testes da aplicação móvel</w:t>
            </w:r>
          </w:p>
        </w:tc>
        <w:tc>
          <w:tcPr>
            <w:tcW w:w="284" w:type="dxa"/>
          </w:tcPr>
          <w:p w14:paraId="077216DF" w14:textId="77777777" w:rsidR="009E2A37" w:rsidRPr="007E0D87" w:rsidRDefault="009E2A37" w:rsidP="00F158A0">
            <w:pPr>
              <w:pStyle w:val="TF-TEXTOQUADROCentralizado"/>
            </w:pPr>
          </w:p>
        </w:tc>
        <w:tc>
          <w:tcPr>
            <w:tcW w:w="283" w:type="dxa"/>
          </w:tcPr>
          <w:p w14:paraId="3EE4191E"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4FA45EE7" w14:textId="77777777" w:rsidR="009E2A37" w:rsidRPr="007E0D87" w:rsidRDefault="009E2A37" w:rsidP="00F158A0">
            <w:pPr>
              <w:pStyle w:val="TF-TEXTOQUADROCentralizado"/>
            </w:pPr>
          </w:p>
        </w:tc>
        <w:tc>
          <w:tcPr>
            <w:tcW w:w="283" w:type="dxa"/>
            <w:tcBorders>
              <w:bottom w:val="single" w:sz="4" w:space="0" w:color="auto"/>
            </w:tcBorders>
            <w:shd w:val="clear" w:color="auto" w:fill="FFFFFF" w:themeFill="background1"/>
          </w:tcPr>
          <w:p w14:paraId="6FD996F0"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FFFFFF" w:themeFill="background1"/>
          </w:tcPr>
          <w:p w14:paraId="098058EC"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1BE00039"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7B753DCE"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5BD10364"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7C7C0165"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3C4E7960" w14:textId="77777777" w:rsidR="009E2A37" w:rsidRPr="007E0D87" w:rsidRDefault="009E2A37" w:rsidP="00F158A0">
            <w:pPr>
              <w:pStyle w:val="TF-TEXTOQUADROCentralizado"/>
            </w:pPr>
          </w:p>
        </w:tc>
      </w:tr>
      <w:tr w:rsidR="009E2A37" w:rsidRPr="007E0D87" w14:paraId="1E563384" w14:textId="77777777" w:rsidTr="009E2A37">
        <w:trPr>
          <w:jc w:val="center"/>
        </w:trPr>
        <w:tc>
          <w:tcPr>
            <w:tcW w:w="4957" w:type="dxa"/>
            <w:tcBorders>
              <w:left w:val="single" w:sz="4" w:space="0" w:color="auto"/>
            </w:tcBorders>
          </w:tcPr>
          <w:p w14:paraId="1856AA8E" w14:textId="77777777" w:rsidR="009E2A37" w:rsidRDefault="009E2A37" w:rsidP="00F158A0">
            <w:pPr>
              <w:pStyle w:val="TF-TEXTOQUADRO"/>
              <w:jc w:val="both"/>
            </w:pPr>
            <w:r>
              <w:t>coleta e montagem da base de imagens</w:t>
            </w:r>
          </w:p>
        </w:tc>
        <w:tc>
          <w:tcPr>
            <w:tcW w:w="284" w:type="dxa"/>
            <w:shd w:val="clear" w:color="auto" w:fill="A6A6A6" w:themeFill="background1" w:themeFillShade="A6"/>
          </w:tcPr>
          <w:p w14:paraId="418CF7AA" w14:textId="77777777" w:rsidR="009E2A37" w:rsidRPr="007E0D87" w:rsidRDefault="009E2A37" w:rsidP="00F158A0">
            <w:pPr>
              <w:pStyle w:val="TF-TEXTOQUADROCentralizado"/>
            </w:pPr>
          </w:p>
        </w:tc>
        <w:tc>
          <w:tcPr>
            <w:tcW w:w="283" w:type="dxa"/>
            <w:shd w:val="clear" w:color="auto" w:fill="A6A6A6" w:themeFill="background1" w:themeFillShade="A6"/>
          </w:tcPr>
          <w:p w14:paraId="58060096" w14:textId="77777777" w:rsidR="009E2A37" w:rsidRPr="007E0D87" w:rsidRDefault="009E2A37" w:rsidP="00F158A0">
            <w:pPr>
              <w:pStyle w:val="TF-TEXTOQUADROCentralizado"/>
            </w:pPr>
          </w:p>
        </w:tc>
        <w:tc>
          <w:tcPr>
            <w:tcW w:w="284" w:type="dxa"/>
            <w:shd w:val="clear" w:color="auto" w:fill="A6A6A6" w:themeFill="background1" w:themeFillShade="A6"/>
          </w:tcPr>
          <w:p w14:paraId="79514D6F" w14:textId="77777777" w:rsidR="009E2A37" w:rsidRPr="007E0D87" w:rsidRDefault="009E2A37" w:rsidP="00F158A0">
            <w:pPr>
              <w:pStyle w:val="TF-TEXTOQUADROCentralizado"/>
            </w:pPr>
          </w:p>
        </w:tc>
        <w:tc>
          <w:tcPr>
            <w:tcW w:w="283" w:type="dxa"/>
            <w:shd w:val="clear" w:color="auto" w:fill="A6A6A6" w:themeFill="background1" w:themeFillShade="A6"/>
          </w:tcPr>
          <w:p w14:paraId="3F149E73" w14:textId="77777777" w:rsidR="009E2A37" w:rsidRPr="007E0D87" w:rsidRDefault="009E2A37" w:rsidP="00F158A0">
            <w:pPr>
              <w:pStyle w:val="TF-TEXTOQUADROCentralizado"/>
            </w:pPr>
          </w:p>
        </w:tc>
        <w:tc>
          <w:tcPr>
            <w:tcW w:w="284" w:type="dxa"/>
            <w:shd w:val="clear" w:color="auto" w:fill="A6A6A6" w:themeFill="background1" w:themeFillShade="A6"/>
          </w:tcPr>
          <w:p w14:paraId="150F76D3" w14:textId="77777777" w:rsidR="009E2A37" w:rsidRPr="007E0D87" w:rsidRDefault="009E2A37" w:rsidP="00F158A0">
            <w:pPr>
              <w:pStyle w:val="TF-TEXTOQUADROCentralizado"/>
            </w:pPr>
          </w:p>
        </w:tc>
        <w:tc>
          <w:tcPr>
            <w:tcW w:w="283" w:type="dxa"/>
            <w:shd w:val="clear" w:color="auto" w:fill="A6A6A6" w:themeFill="background1" w:themeFillShade="A6"/>
          </w:tcPr>
          <w:p w14:paraId="0D4E365A" w14:textId="77777777" w:rsidR="009E2A37" w:rsidRPr="007E0D87" w:rsidRDefault="009E2A37" w:rsidP="00F158A0">
            <w:pPr>
              <w:pStyle w:val="TF-TEXTOQUADROCentralizado"/>
            </w:pPr>
          </w:p>
        </w:tc>
        <w:tc>
          <w:tcPr>
            <w:tcW w:w="284" w:type="dxa"/>
            <w:shd w:val="clear" w:color="auto" w:fill="auto"/>
          </w:tcPr>
          <w:p w14:paraId="0C87C8EE" w14:textId="77777777" w:rsidR="009E2A37" w:rsidRPr="007E0D87" w:rsidRDefault="009E2A37" w:rsidP="00F158A0">
            <w:pPr>
              <w:pStyle w:val="TF-TEXTOQUADROCentralizado"/>
            </w:pPr>
          </w:p>
        </w:tc>
        <w:tc>
          <w:tcPr>
            <w:tcW w:w="283" w:type="dxa"/>
            <w:shd w:val="clear" w:color="auto" w:fill="auto"/>
          </w:tcPr>
          <w:p w14:paraId="503408B5" w14:textId="77777777" w:rsidR="009E2A37" w:rsidRPr="007E0D87" w:rsidRDefault="009E2A37" w:rsidP="00F158A0">
            <w:pPr>
              <w:pStyle w:val="TF-TEXTOQUADROCentralizado"/>
            </w:pPr>
          </w:p>
        </w:tc>
        <w:tc>
          <w:tcPr>
            <w:tcW w:w="284" w:type="dxa"/>
            <w:shd w:val="clear" w:color="auto" w:fill="auto"/>
          </w:tcPr>
          <w:p w14:paraId="773EF512" w14:textId="77777777" w:rsidR="009E2A37" w:rsidRPr="007E0D87" w:rsidRDefault="009E2A37" w:rsidP="00F158A0">
            <w:pPr>
              <w:pStyle w:val="TF-TEXTOQUADROCentralizado"/>
            </w:pPr>
          </w:p>
        </w:tc>
        <w:tc>
          <w:tcPr>
            <w:tcW w:w="283" w:type="dxa"/>
            <w:shd w:val="clear" w:color="auto" w:fill="auto"/>
          </w:tcPr>
          <w:p w14:paraId="454CB444" w14:textId="77777777" w:rsidR="009E2A37" w:rsidRPr="007E0D87" w:rsidRDefault="009E2A37" w:rsidP="00F158A0">
            <w:pPr>
              <w:pStyle w:val="TF-TEXTOQUADROCentralizado"/>
            </w:pPr>
          </w:p>
        </w:tc>
      </w:tr>
      <w:tr w:rsidR="009E2A37" w:rsidRPr="007E0D87" w14:paraId="53C325F8" w14:textId="77777777" w:rsidTr="009E2A37">
        <w:trPr>
          <w:jc w:val="center"/>
        </w:trPr>
        <w:tc>
          <w:tcPr>
            <w:tcW w:w="4957" w:type="dxa"/>
            <w:tcBorders>
              <w:left w:val="single" w:sz="4" w:space="0" w:color="auto"/>
            </w:tcBorders>
          </w:tcPr>
          <w:p w14:paraId="6C0302CD" w14:textId="4FFCE1C4" w:rsidR="009E2A37" w:rsidRDefault="009E2A37" w:rsidP="00F158A0">
            <w:pPr>
              <w:pStyle w:val="TF-TEXTOQUADRO"/>
              <w:jc w:val="both"/>
            </w:pPr>
            <w:r>
              <w:t>pré-processamento de imagens</w:t>
            </w:r>
          </w:p>
        </w:tc>
        <w:tc>
          <w:tcPr>
            <w:tcW w:w="284" w:type="dxa"/>
            <w:shd w:val="clear" w:color="auto" w:fill="A6A6A6" w:themeFill="background1" w:themeFillShade="A6"/>
          </w:tcPr>
          <w:p w14:paraId="3F3C965B" w14:textId="77777777" w:rsidR="009E2A37" w:rsidRPr="007E0D87" w:rsidRDefault="009E2A37" w:rsidP="00F158A0">
            <w:pPr>
              <w:pStyle w:val="TF-TEXTOQUADROCentralizado"/>
            </w:pPr>
          </w:p>
        </w:tc>
        <w:tc>
          <w:tcPr>
            <w:tcW w:w="283" w:type="dxa"/>
            <w:shd w:val="clear" w:color="auto" w:fill="A6A6A6" w:themeFill="background1" w:themeFillShade="A6"/>
          </w:tcPr>
          <w:p w14:paraId="1261077D" w14:textId="77777777" w:rsidR="009E2A37" w:rsidRPr="007E0D87" w:rsidRDefault="009E2A37" w:rsidP="00F158A0">
            <w:pPr>
              <w:pStyle w:val="TF-TEXTOQUADROCentralizado"/>
            </w:pPr>
          </w:p>
        </w:tc>
        <w:tc>
          <w:tcPr>
            <w:tcW w:w="284" w:type="dxa"/>
            <w:shd w:val="clear" w:color="auto" w:fill="A6A6A6" w:themeFill="background1" w:themeFillShade="A6"/>
          </w:tcPr>
          <w:p w14:paraId="2F690580" w14:textId="77777777" w:rsidR="009E2A37" w:rsidRPr="007E0D87" w:rsidRDefault="009E2A37" w:rsidP="00F158A0">
            <w:pPr>
              <w:pStyle w:val="TF-TEXTOQUADROCentralizado"/>
            </w:pPr>
          </w:p>
        </w:tc>
        <w:tc>
          <w:tcPr>
            <w:tcW w:w="283" w:type="dxa"/>
            <w:shd w:val="clear" w:color="auto" w:fill="A6A6A6" w:themeFill="background1" w:themeFillShade="A6"/>
          </w:tcPr>
          <w:p w14:paraId="6B04D717" w14:textId="77777777" w:rsidR="009E2A37" w:rsidRPr="007E0D87" w:rsidRDefault="009E2A37" w:rsidP="00F158A0">
            <w:pPr>
              <w:pStyle w:val="TF-TEXTOQUADROCentralizado"/>
            </w:pPr>
          </w:p>
        </w:tc>
        <w:tc>
          <w:tcPr>
            <w:tcW w:w="284" w:type="dxa"/>
            <w:shd w:val="clear" w:color="auto" w:fill="A6A6A6" w:themeFill="background1" w:themeFillShade="A6"/>
          </w:tcPr>
          <w:p w14:paraId="33BC7428" w14:textId="77777777" w:rsidR="009E2A37" w:rsidRPr="007E0D87" w:rsidRDefault="009E2A37" w:rsidP="00F158A0">
            <w:pPr>
              <w:pStyle w:val="TF-TEXTOQUADROCentralizado"/>
            </w:pPr>
          </w:p>
        </w:tc>
        <w:tc>
          <w:tcPr>
            <w:tcW w:w="283" w:type="dxa"/>
            <w:shd w:val="clear" w:color="auto" w:fill="A6A6A6" w:themeFill="background1" w:themeFillShade="A6"/>
          </w:tcPr>
          <w:p w14:paraId="5FC10476" w14:textId="77777777" w:rsidR="009E2A37" w:rsidRPr="007E0D87" w:rsidRDefault="009E2A37" w:rsidP="00F158A0">
            <w:pPr>
              <w:pStyle w:val="TF-TEXTOQUADROCentralizado"/>
            </w:pPr>
          </w:p>
        </w:tc>
        <w:tc>
          <w:tcPr>
            <w:tcW w:w="284" w:type="dxa"/>
            <w:shd w:val="clear" w:color="auto" w:fill="auto"/>
          </w:tcPr>
          <w:p w14:paraId="0AD50C38" w14:textId="77777777" w:rsidR="009E2A37" w:rsidRPr="007E0D87" w:rsidRDefault="009E2A37" w:rsidP="00F158A0">
            <w:pPr>
              <w:pStyle w:val="TF-TEXTOQUADROCentralizado"/>
            </w:pPr>
          </w:p>
        </w:tc>
        <w:tc>
          <w:tcPr>
            <w:tcW w:w="283" w:type="dxa"/>
            <w:shd w:val="clear" w:color="auto" w:fill="auto"/>
          </w:tcPr>
          <w:p w14:paraId="2A4282A8" w14:textId="77777777" w:rsidR="009E2A37" w:rsidRPr="007E0D87" w:rsidRDefault="009E2A37" w:rsidP="00F158A0">
            <w:pPr>
              <w:pStyle w:val="TF-TEXTOQUADROCentralizado"/>
            </w:pPr>
          </w:p>
        </w:tc>
        <w:tc>
          <w:tcPr>
            <w:tcW w:w="284" w:type="dxa"/>
            <w:shd w:val="clear" w:color="auto" w:fill="auto"/>
          </w:tcPr>
          <w:p w14:paraId="549B375A" w14:textId="77777777" w:rsidR="009E2A37" w:rsidRPr="007E0D87" w:rsidRDefault="009E2A37" w:rsidP="00F158A0">
            <w:pPr>
              <w:pStyle w:val="TF-TEXTOQUADROCentralizado"/>
            </w:pPr>
          </w:p>
        </w:tc>
        <w:tc>
          <w:tcPr>
            <w:tcW w:w="283" w:type="dxa"/>
            <w:shd w:val="clear" w:color="auto" w:fill="auto"/>
          </w:tcPr>
          <w:p w14:paraId="61A76D1B" w14:textId="77777777" w:rsidR="009E2A37" w:rsidRPr="007E0D87" w:rsidRDefault="009E2A37" w:rsidP="00F158A0">
            <w:pPr>
              <w:pStyle w:val="TF-TEXTOQUADROCentralizado"/>
            </w:pPr>
          </w:p>
        </w:tc>
      </w:tr>
      <w:tr w:rsidR="009E2A37" w:rsidRPr="007E0D87" w14:paraId="2B3BA75F" w14:textId="77777777" w:rsidTr="009E2A37">
        <w:trPr>
          <w:jc w:val="center"/>
        </w:trPr>
        <w:tc>
          <w:tcPr>
            <w:tcW w:w="4957" w:type="dxa"/>
            <w:tcBorders>
              <w:left w:val="single" w:sz="4" w:space="0" w:color="auto"/>
            </w:tcBorders>
          </w:tcPr>
          <w:p w14:paraId="6A030A0F" w14:textId="79531210" w:rsidR="009E2A37" w:rsidRDefault="009E2A37" w:rsidP="00F158A0">
            <w:pPr>
              <w:pStyle w:val="TF-TEXTOQUADRO"/>
              <w:jc w:val="both"/>
            </w:pPr>
            <w:r>
              <w:t>rotulação das imagens</w:t>
            </w:r>
          </w:p>
        </w:tc>
        <w:tc>
          <w:tcPr>
            <w:tcW w:w="284" w:type="dxa"/>
            <w:shd w:val="clear" w:color="auto" w:fill="A6A6A6" w:themeFill="background1" w:themeFillShade="A6"/>
          </w:tcPr>
          <w:p w14:paraId="11A5C362" w14:textId="77777777" w:rsidR="009E2A37" w:rsidRPr="007E0D87" w:rsidRDefault="009E2A37" w:rsidP="00F158A0">
            <w:pPr>
              <w:pStyle w:val="TF-TEXTOQUADROCentralizado"/>
            </w:pPr>
          </w:p>
        </w:tc>
        <w:tc>
          <w:tcPr>
            <w:tcW w:w="283" w:type="dxa"/>
            <w:shd w:val="clear" w:color="auto" w:fill="A6A6A6" w:themeFill="background1" w:themeFillShade="A6"/>
          </w:tcPr>
          <w:p w14:paraId="1F454997" w14:textId="77777777" w:rsidR="009E2A37" w:rsidRPr="007E0D87" w:rsidRDefault="009E2A37" w:rsidP="00F158A0">
            <w:pPr>
              <w:pStyle w:val="TF-TEXTOQUADROCentralizado"/>
            </w:pPr>
          </w:p>
        </w:tc>
        <w:tc>
          <w:tcPr>
            <w:tcW w:w="284" w:type="dxa"/>
            <w:shd w:val="clear" w:color="auto" w:fill="A6A6A6" w:themeFill="background1" w:themeFillShade="A6"/>
          </w:tcPr>
          <w:p w14:paraId="4024E82B" w14:textId="77777777" w:rsidR="009E2A37" w:rsidRPr="007E0D87" w:rsidRDefault="009E2A37" w:rsidP="00F158A0">
            <w:pPr>
              <w:pStyle w:val="TF-TEXTOQUADROCentralizado"/>
            </w:pPr>
          </w:p>
        </w:tc>
        <w:tc>
          <w:tcPr>
            <w:tcW w:w="283" w:type="dxa"/>
            <w:shd w:val="clear" w:color="auto" w:fill="A6A6A6" w:themeFill="background1" w:themeFillShade="A6"/>
          </w:tcPr>
          <w:p w14:paraId="62EB89F1" w14:textId="77777777" w:rsidR="009E2A37" w:rsidRPr="007E0D87" w:rsidRDefault="009E2A37" w:rsidP="00F158A0">
            <w:pPr>
              <w:pStyle w:val="TF-TEXTOQUADROCentralizado"/>
            </w:pPr>
          </w:p>
        </w:tc>
        <w:tc>
          <w:tcPr>
            <w:tcW w:w="284" w:type="dxa"/>
            <w:shd w:val="clear" w:color="auto" w:fill="A6A6A6" w:themeFill="background1" w:themeFillShade="A6"/>
          </w:tcPr>
          <w:p w14:paraId="0117D7F8" w14:textId="77777777" w:rsidR="009E2A37" w:rsidRPr="007E0D87" w:rsidRDefault="009E2A37" w:rsidP="00F158A0">
            <w:pPr>
              <w:pStyle w:val="TF-TEXTOQUADROCentralizado"/>
            </w:pPr>
          </w:p>
        </w:tc>
        <w:tc>
          <w:tcPr>
            <w:tcW w:w="283" w:type="dxa"/>
            <w:shd w:val="clear" w:color="auto" w:fill="A6A6A6" w:themeFill="background1" w:themeFillShade="A6"/>
          </w:tcPr>
          <w:p w14:paraId="0AC4EA69" w14:textId="77777777" w:rsidR="009E2A37" w:rsidRPr="007E0D87" w:rsidRDefault="009E2A37" w:rsidP="00F158A0">
            <w:pPr>
              <w:pStyle w:val="TF-TEXTOQUADROCentralizado"/>
            </w:pPr>
          </w:p>
        </w:tc>
        <w:tc>
          <w:tcPr>
            <w:tcW w:w="284" w:type="dxa"/>
            <w:shd w:val="clear" w:color="auto" w:fill="auto"/>
          </w:tcPr>
          <w:p w14:paraId="3F618328" w14:textId="77777777" w:rsidR="009E2A37" w:rsidRPr="007E0D87" w:rsidRDefault="009E2A37" w:rsidP="00F158A0">
            <w:pPr>
              <w:pStyle w:val="TF-TEXTOQUADROCentralizado"/>
            </w:pPr>
          </w:p>
        </w:tc>
        <w:tc>
          <w:tcPr>
            <w:tcW w:w="283" w:type="dxa"/>
            <w:shd w:val="clear" w:color="auto" w:fill="auto"/>
          </w:tcPr>
          <w:p w14:paraId="1AF15FAD" w14:textId="77777777" w:rsidR="009E2A37" w:rsidRPr="007E0D87" w:rsidRDefault="009E2A37" w:rsidP="00F158A0">
            <w:pPr>
              <w:pStyle w:val="TF-TEXTOQUADROCentralizado"/>
            </w:pPr>
          </w:p>
        </w:tc>
        <w:tc>
          <w:tcPr>
            <w:tcW w:w="284" w:type="dxa"/>
            <w:shd w:val="clear" w:color="auto" w:fill="auto"/>
          </w:tcPr>
          <w:p w14:paraId="38F02C3E" w14:textId="77777777" w:rsidR="009E2A37" w:rsidRPr="007E0D87" w:rsidRDefault="009E2A37" w:rsidP="00F158A0">
            <w:pPr>
              <w:pStyle w:val="TF-TEXTOQUADROCentralizado"/>
            </w:pPr>
          </w:p>
        </w:tc>
        <w:tc>
          <w:tcPr>
            <w:tcW w:w="283" w:type="dxa"/>
            <w:shd w:val="clear" w:color="auto" w:fill="auto"/>
          </w:tcPr>
          <w:p w14:paraId="70DE096F" w14:textId="77777777" w:rsidR="009E2A37" w:rsidRPr="007E0D87" w:rsidRDefault="009E2A37" w:rsidP="00F158A0">
            <w:pPr>
              <w:pStyle w:val="TF-TEXTOQUADROCentralizado"/>
            </w:pPr>
          </w:p>
        </w:tc>
      </w:tr>
      <w:tr w:rsidR="009E2A37" w:rsidRPr="007E0D87" w14:paraId="4D146B46" w14:textId="77777777" w:rsidTr="009E2A37">
        <w:trPr>
          <w:jc w:val="center"/>
        </w:trPr>
        <w:tc>
          <w:tcPr>
            <w:tcW w:w="4957" w:type="dxa"/>
            <w:tcBorders>
              <w:left w:val="single" w:sz="4" w:space="0" w:color="auto"/>
            </w:tcBorders>
          </w:tcPr>
          <w:p w14:paraId="00947636" w14:textId="33DB5EE3" w:rsidR="009E2A37" w:rsidRDefault="009E2A37" w:rsidP="00F158A0">
            <w:pPr>
              <w:pStyle w:val="TF-TEXTOQUADRO"/>
              <w:jc w:val="both"/>
            </w:pPr>
            <w:r w:rsidRPr="00145E90">
              <w:t>pesquisa e escolha do algoritmo de segmentação</w:t>
            </w:r>
          </w:p>
        </w:tc>
        <w:tc>
          <w:tcPr>
            <w:tcW w:w="284" w:type="dxa"/>
          </w:tcPr>
          <w:p w14:paraId="66DEB929" w14:textId="77777777" w:rsidR="009E2A37" w:rsidRPr="007E0D87" w:rsidRDefault="009E2A37" w:rsidP="00F158A0">
            <w:pPr>
              <w:pStyle w:val="TF-TEXTOQUADROCentralizado"/>
            </w:pPr>
          </w:p>
        </w:tc>
        <w:tc>
          <w:tcPr>
            <w:tcW w:w="283" w:type="dxa"/>
          </w:tcPr>
          <w:p w14:paraId="097235FC" w14:textId="77777777" w:rsidR="009E2A37" w:rsidRPr="007E0D87" w:rsidRDefault="009E2A37" w:rsidP="00F158A0">
            <w:pPr>
              <w:pStyle w:val="TF-TEXTOQUADROCentralizado"/>
            </w:pPr>
          </w:p>
        </w:tc>
        <w:tc>
          <w:tcPr>
            <w:tcW w:w="284" w:type="dxa"/>
          </w:tcPr>
          <w:p w14:paraId="7D8DC116" w14:textId="77777777" w:rsidR="009E2A37" w:rsidRPr="007E0D87" w:rsidRDefault="009E2A37" w:rsidP="00F158A0">
            <w:pPr>
              <w:pStyle w:val="TF-TEXTOQUADROCentralizado"/>
            </w:pPr>
          </w:p>
        </w:tc>
        <w:tc>
          <w:tcPr>
            <w:tcW w:w="283" w:type="dxa"/>
            <w:shd w:val="clear" w:color="auto" w:fill="A6A6A6" w:themeFill="background1" w:themeFillShade="A6"/>
          </w:tcPr>
          <w:p w14:paraId="42356034" w14:textId="77777777" w:rsidR="009E2A37" w:rsidRPr="007E0D87" w:rsidRDefault="009E2A37" w:rsidP="00F158A0">
            <w:pPr>
              <w:pStyle w:val="TF-TEXTOQUADROCentralizado"/>
            </w:pPr>
          </w:p>
        </w:tc>
        <w:tc>
          <w:tcPr>
            <w:tcW w:w="284" w:type="dxa"/>
            <w:shd w:val="clear" w:color="auto" w:fill="A6A6A6" w:themeFill="background1" w:themeFillShade="A6"/>
          </w:tcPr>
          <w:p w14:paraId="14B8846F" w14:textId="77777777" w:rsidR="009E2A37" w:rsidRPr="007E0D87" w:rsidRDefault="009E2A37" w:rsidP="00F158A0">
            <w:pPr>
              <w:pStyle w:val="TF-TEXTOQUADROCentralizado"/>
            </w:pPr>
          </w:p>
        </w:tc>
        <w:tc>
          <w:tcPr>
            <w:tcW w:w="283" w:type="dxa"/>
            <w:shd w:val="clear" w:color="auto" w:fill="A6A6A6" w:themeFill="background1" w:themeFillShade="A6"/>
          </w:tcPr>
          <w:p w14:paraId="05BD4C20" w14:textId="77777777" w:rsidR="009E2A37" w:rsidRPr="007E0D87" w:rsidRDefault="009E2A37" w:rsidP="00F158A0">
            <w:pPr>
              <w:pStyle w:val="TF-TEXTOQUADROCentralizado"/>
            </w:pPr>
          </w:p>
        </w:tc>
        <w:tc>
          <w:tcPr>
            <w:tcW w:w="284" w:type="dxa"/>
            <w:shd w:val="clear" w:color="auto" w:fill="auto"/>
          </w:tcPr>
          <w:p w14:paraId="4A1E2B23" w14:textId="77777777" w:rsidR="009E2A37" w:rsidRPr="007E0D87" w:rsidRDefault="009E2A37" w:rsidP="00F158A0">
            <w:pPr>
              <w:pStyle w:val="TF-TEXTOQUADROCentralizado"/>
            </w:pPr>
          </w:p>
        </w:tc>
        <w:tc>
          <w:tcPr>
            <w:tcW w:w="283" w:type="dxa"/>
            <w:shd w:val="clear" w:color="auto" w:fill="auto"/>
          </w:tcPr>
          <w:p w14:paraId="0269AA72" w14:textId="77777777" w:rsidR="009E2A37" w:rsidRPr="007E0D87" w:rsidRDefault="009E2A37" w:rsidP="00F158A0">
            <w:pPr>
              <w:pStyle w:val="TF-TEXTOQUADROCentralizado"/>
            </w:pPr>
          </w:p>
        </w:tc>
        <w:tc>
          <w:tcPr>
            <w:tcW w:w="284" w:type="dxa"/>
            <w:shd w:val="clear" w:color="auto" w:fill="auto"/>
          </w:tcPr>
          <w:p w14:paraId="2ABC8AE4" w14:textId="77777777" w:rsidR="009E2A37" w:rsidRPr="007E0D87" w:rsidRDefault="009E2A37" w:rsidP="00F158A0">
            <w:pPr>
              <w:pStyle w:val="TF-TEXTOQUADROCentralizado"/>
            </w:pPr>
          </w:p>
        </w:tc>
        <w:tc>
          <w:tcPr>
            <w:tcW w:w="283" w:type="dxa"/>
            <w:shd w:val="clear" w:color="auto" w:fill="auto"/>
          </w:tcPr>
          <w:p w14:paraId="1E291E81" w14:textId="77777777" w:rsidR="009E2A37" w:rsidRPr="007E0D87" w:rsidRDefault="009E2A37" w:rsidP="00F158A0">
            <w:pPr>
              <w:pStyle w:val="TF-TEXTOQUADROCentralizado"/>
            </w:pPr>
          </w:p>
        </w:tc>
      </w:tr>
      <w:tr w:rsidR="009E2A37" w:rsidRPr="007E0D87" w14:paraId="7C1A8F7D" w14:textId="77777777" w:rsidTr="009E2A37">
        <w:trPr>
          <w:jc w:val="center"/>
        </w:trPr>
        <w:tc>
          <w:tcPr>
            <w:tcW w:w="4957" w:type="dxa"/>
            <w:tcBorders>
              <w:left w:val="single" w:sz="4" w:space="0" w:color="auto"/>
            </w:tcBorders>
          </w:tcPr>
          <w:p w14:paraId="23642856" w14:textId="078B857A" w:rsidR="009E2A37" w:rsidRDefault="009E2A37" w:rsidP="00F158A0">
            <w:pPr>
              <w:pStyle w:val="TF-TEXTOQUADRO"/>
            </w:pPr>
            <w:r w:rsidRPr="00847A58">
              <w:t xml:space="preserve">pesquisa e escolha do algoritmo para </w:t>
            </w:r>
            <w:proofErr w:type="spellStart"/>
            <w:r w:rsidRPr="00847A58">
              <w:t>foto-identificação</w:t>
            </w:r>
            <w:proofErr w:type="spellEnd"/>
          </w:p>
        </w:tc>
        <w:tc>
          <w:tcPr>
            <w:tcW w:w="284" w:type="dxa"/>
          </w:tcPr>
          <w:p w14:paraId="5404485E" w14:textId="77777777" w:rsidR="009E2A37" w:rsidRPr="007E0D87" w:rsidRDefault="009E2A37" w:rsidP="00F158A0">
            <w:pPr>
              <w:pStyle w:val="TF-TEXTOQUADROCentralizado"/>
            </w:pPr>
          </w:p>
        </w:tc>
        <w:tc>
          <w:tcPr>
            <w:tcW w:w="283" w:type="dxa"/>
          </w:tcPr>
          <w:p w14:paraId="4359276C" w14:textId="77777777" w:rsidR="009E2A37" w:rsidRPr="007E0D87" w:rsidRDefault="009E2A37" w:rsidP="00F158A0">
            <w:pPr>
              <w:pStyle w:val="TF-TEXTOQUADROCentralizado"/>
            </w:pPr>
          </w:p>
        </w:tc>
        <w:tc>
          <w:tcPr>
            <w:tcW w:w="284" w:type="dxa"/>
          </w:tcPr>
          <w:p w14:paraId="4E4A3BF1" w14:textId="77777777" w:rsidR="009E2A37" w:rsidRPr="007E0D87" w:rsidRDefault="009E2A37" w:rsidP="00F158A0">
            <w:pPr>
              <w:pStyle w:val="TF-TEXTOQUADROCentralizado"/>
            </w:pPr>
          </w:p>
        </w:tc>
        <w:tc>
          <w:tcPr>
            <w:tcW w:w="283" w:type="dxa"/>
            <w:shd w:val="clear" w:color="auto" w:fill="auto"/>
          </w:tcPr>
          <w:p w14:paraId="10EA6100" w14:textId="77777777" w:rsidR="009E2A37" w:rsidRPr="007E0D87" w:rsidRDefault="009E2A37" w:rsidP="00F158A0">
            <w:pPr>
              <w:pStyle w:val="TF-TEXTOQUADROCentralizado"/>
            </w:pPr>
          </w:p>
        </w:tc>
        <w:tc>
          <w:tcPr>
            <w:tcW w:w="284" w:type="dxa"/>
            <w:shd w:val="clear" w:color="auto" w:fill="FFFFFF" w:themeFill="background1"/>
          </w:tcPr>
          <w:p w14:paraId="0A97E551" w14:textId="77777777" w:rsidR="009E2A37" w:rsidRPr="007E0D87" w:rsidRDefault="009E2A37" w:rsidP="00F158A0">
            <w:pPr>
              <w:pStyle w:val="TF-TEXTOQUADROCentralizado"/>
            </w:pPr>
          </w:p>
        </w:tc>
        <w:tc>
          <w:tcPr>
            <w:tcW w:w="283" w:type="dxa"/>
            <w:shd w:val="clear" w:color="auto" w:fill="A6A6A6" w:themeFill="background1" w:themeFillShade="A6"/>
          </w:tcPr>
          <w:p w14:paraId="0044FD44" w14:textId="77777777" w:rsidR="009E2A37" w:rsidRPr="007E0D87" w:rsidRDefault="009E2A37" w:rsidP="00F158A0">
            <w:pPr>
              <w:pStyle w:val="TF-TEXTOQUADROCentralizado"/>
            </w:pPr>
          </w:p>
        </w:tc>
        <w:tc>
          <w:tcPr>
            <w:tcW w:w="284" w:type="dxa"/>
            <w:shd w:val="clear" w:color="auto" w:fill="A6A6A6" w:themeFill="background1" w:themeFillShade="A6"/>
          </w:tcPr>
          <w:p w14:paraId="71B4CCF4" w14:textId="77777777" w:rsidR="009E2A37" w:rsidRPr="007E0D87" w:rsidRDefault="009E2A37" w:rsidP="00F158A0">
            <w:pPr>
              <w:pStyle w:val="TF-TEXTOQUADROCentralizado"/>
            </w:pPr>
          </w:p>
        </w:tc>
        <w:tc>
          <w:tcPr>
            <w:tcW w:w="283" w:type="dxa"/>
            <w:shd w:val="clear" w:color="auto" w:fill="auto"/>
          </w:tcPr>
          <w:p w14:paraId="40278FC6" w14:textId="77777777" w:rsidR="009E2A37" w:rsidRPr="007E0D87" w:rsidRDefault="009E2A37" w:rsidP="00F158A0">
            <w:pPr>
              <w:pStyle w:val="TF-TEXTOQUADROCentralizado"/>
            </w:pPr>
          </w:p>
        </w:tc>
        <w:tc>
          <w:tcPr>
            <w:tcW w:w="284" w:type="dxa"/>
            <w:shd w:val="clear" w:color="auto" w:fill="auto"/>
          </w:tcPr>
          <w:p w14:paraId="48C36CC8" w14:textId="77777777" w:rsidR="009E2A37" w:rsidRPr="007E0D87" w:rsidRDefault="009E2A37" w:rsidP="00F158A0">
            <w:pPr>
              <w:pStyle w:val="TF-TEXTOQUADROCentralizado"/>
            </w:pPr>
          </w:p>
        </w:tc>
        <w:tc>
          <w:tcPr>
            <w:tcW w:w="283" w:type="dxa"/>
            <w:shd w:val="clear" w:color="auto" w:fill="auto"/>
          </w:tcPr>
          <w:p w14:paraId="0C3103EF" w14:textId="77777777" w:rsidR="009E2A37" w:rsidRPr="007E0D87" w:rsidRDefault="009E2A37" w:rsidP="00F158A0">
            <w:pPr>
              <w:pStyle w:val="TF-TEXTOQUADROCentralizado"/>
            </w:pPr>
          </w:p>
        </w:tc>
      </w:tr>
      <w:tr w:rsidR="009E2A37" w:rsidRPr="007E0D87" w14:paraId="07F7477F" w14:textId="77777777" w:rsidTr="009E2A37">
        <w:trPr>
          <w:jc w:val="center"/>
        </w:trPr>
        <w:tc>
          <w:tcPr>
            <w:tcW w:w="4957" w:type="dxa"/>
            <w:tcBorders>
              <w:left w:val="single" w:sz="4" w:space="0" w:color="auto"/>
            </w:tcBorders>
          </w:tcPr>
          <w:p w14:paraId="0B98A74E" w14:textId="2BFD0694" w:rsidR="009E2A37" w:rsidRPr="00847A58" w:rsidRDefault="009E2A37" w:rsidP="00F158A0">
            <w:pPr>
              <w:pStyle w:val="TF-TEXTOQUADRO"/>
            </w:pPr>
            <w:r w:rsidRPr="009B0D60">
              <w:t>desenvolvimento</w:t>
            </w:r>
            <w:r>
              <w:t xml:space="preserve"> do modelo de </w:t>
            </w:r>
            <w:proofErr w:type="spellStart"/>
            <w:r>
              <w:t>foto-identificação</w:t>
            </w:r>
            <w:proofErr w:type="spellEnd"/>
          </w:p>
        </w:tc>
        <w:tc>
          <w:tcPr>
            <w:tcW w:w="284" w:type="dxa"/>
          </w:tcPr>
          <w:p w14:paraId="7A570D29" w14:textId="77777777" w:rsidR="009E2A37" w:rsidRPr="007E0D87" w:rsidRDefault="009E2A37" w:rsidP="00F158A0">
            <w:pPr>
              <w:pStyle w:val="TF-TEXTOQUADROCentralizado"/>
            </w:pPr>
          </w:p>
        </w:tc>
        <w:tc>
          <w:tcPr>
            <w:tcW w:w="283" w:type="dxa"/>
          </w:tcPr>
          <w:p w14:paraId="78A0D614" w14:textId="77777777" w:rsidR="009E2A37" w:rsidRPr="007E0D87" w:rsidRDefault="009E2A37" w:rsidP="00F158A0">
            <w:pPr>
              <w:pStyle w:val="TF-TEXTOQUADROCentralizado"/>
            </w:pPr>
          </w:p>
        </w:tc>
        <w:tc>
          <w:tcPr>
            <w:tcW w:w="284" w:type="dxa"/>
          </w:tcPr>
          <w:p w14:paraId="4D41A497" w14:textId="77777777" w:rsidR="009E2A37" w:rsidRPr="007E0D87" w:rsidRDefault="009E2A37" w:rsidP="00F158A0">
            <w:pPr>
              <w:pStyle w:val="TF-TEXTOQUADROCentralizado"/>
            </w:pPr>
          </w:p>
        </w:tc>
        <w:tc>
          <w:tcPr>
            <w:tcW w:w="283" w:type="dxa"/>
            <w:shd w:val="clear" w:color="auto" w:fill="auto"/>
          </w:tcPr>
          <w:p w14:paraId="6A542146" w14:textId="77777777" w:rsidR="009E2A37" w:rsidRPr="007E0D87" w:rsidRDefault="009E2A37" w:rsidP="00F158A0">
            <w:pPr>
              <w:pStyle w:val="TF-TEXTOQUADROCentralizado"/>
            </w:pPr>
          </w:p>
        </w:tc>
        <w:tc>
          <w:tcPr>
            <w:tcW w:w="284" w:type="dxa"/>
            <w:shd w:val="clear" w:color="auto" w:fill="FFFFFF" w:themeFill="background1"/>
          </w:tcPr>
          <w:p w14:paraId="388D7444" w14:textId="77777777" w:rsidR="009E2A37" w:rsidRPr="007E0D87" w:rsidRDefault="009E2A37" w:rsidP="00F158A0">
            <w:pPr>
              <w:pStyle w:val="TF-TEXTOQUADROCentralizado"/>
            </w:pPr>
          </w:p>
        </w:tc>
        <w:tc>
          <w:tcPr>
            <w:tcW w:w="283" w:type="dxa"/>
            <w:shd w:val="clear" w:color="auto" w:fill="A6A6A6" w:themeFill="background1" w:themeFillShade="A6"/>
          </w:tcPr>
          <w:p w14:paraId="25B21585" w14:textId="77777777" w:rsidR="009E2A37" w:rsidRPr="007E0D87" w:rsidRDefault="009E2A37" w:rsidP="00F158A0">
            <w:pPr>
              <w:pStyle w:val="TF-TEXTOQUADROCentralizado"/>
            </w:pPr>
          </w:p>
        </w:tc>
        <w:tc>
          <w:tcPr>
            <w:tcW w:w="284" w:type="dxa"/>
            <w:shd w:val="clear" w:color="auto" w:fill="A6A6A6" w:themeFill="background1" w:themeFillShade="A6"/>
          </w:tcPr>
          <w:p w14:paraId="3BF0475D" w14:textId="77777777" w:rsidR="009E2A37" w:rsidRPr="007E0D87" w:rsidRDefault="009E2A37" w:rsidP="00F158A0">
            <w:pPr>
              <w:pStyle w:val="TF-TEXTOQUADROCentralizado"/>
            </w:pPr>
          </w:p>
        </w:tc>
        <w:tc>
          <w:tcPr>
            <w:tcW w:w="283" w:type="dxa"/>
            <w:shd w:val="clear" w:color="auto" w:fill="A6A6A6" w:themeFill="background1" w:themeFillShade="A6"/>
          </w:tcPr>
          <w:p w14:paraId="0BEE8F88" w14:textId="77777777" w:rsidR="009E2A37" w:rsidRPr="007E0D87" w:rsidRDefault="009E2A37" w:rsidP="00F158A0">
            <w:pPr>
              <w:pStyle w:val="TF-TEXTOQUADROCentralizado"/>
            </w:pPr>
          </w:p>
        </w:tc>
        <w:tc>
          <w:tcPr>
            <w:tcW w:w="284" w:type="dxa"/>
            <w:shd w:val="clear" w:color="auto" w:fill="A6A6A6" w:themeFill="background1" w:themeFillShade="A6"/>
          </w:tcPr>
          <w:p w14:paraId="5A051897" w14:textId="77777777" w:rsidR="009E2A37" w:rsidRPr="007E0D87" w:rsidRDefault="009E2A37" w:rsidP="00F158A0">
            <w:pPr>
              <w:pStyle w:val="TF-TEXTOQUADROCentralizado"/>
            </w:pPr>
          </w:p>
        </w:tc>
        <w:tc>
          <w:tcPr>
            <w:tcW w:w="283" w:type="dxa"/>
            <w:shd w:val="clear" w:color="auto" w:fill="auto"/>
          </w:tcPr>
          <w:p w14:paraId="108D3DF0" w14:textId="77777777" w:rsidR="009E2A37" w:rsidRPr="007E0D87" w:rsidRDefault="009E2A37" w:rsidP="00F158A0">
            <w:pPr>
              <w:pStyle w:val="TF-TEXTOQUADROCentralizado"/>
            </w:pPr>
          </w:p>
        </w:tc>
      </w:tr>
      <w:tr w:rsidR="009E2A37" w:rsidRPr="007E0D87" w14:paraId="27EA9E53" w14:textId="77777777" w:rsidTr="009E2A37">
        <w:trPr>
          <w:jc w:val="center"/>
        </w:trPr>
        <w:tc>
          <w:tcPr>
            <w:tcW w:w="4957" w:type="dxa"/>
            <w:tcBorders>
              <w:left w:val="single" w:sz="4" w:space="0" w:color="auto"/>
              <w:bottom w:val="single" w:sz="4" w:space="0" w:color="auto"/>
            </w:tcBorders>
          </w:tcPr>
          <w:p w14:paraId="21FF9E5B" w14:textId="24F236F5" w:rsidR="009E2A37" w:rsidRDefault="009E2A37" w:rsidP="00F158A0">
            <w:pPr>
              <w:pStyle w:val="TF-TEXTOQUADRO"/>
              <w:jc w:val="both"/>
            </w:pPr>
            <w:r>
              <w:t xml:space="preserve">testes do modelo </w:t>
            </w:r>
          </w:p>
        </w:tc>
        <w:tc>
          <w:tcPr>
            <w:tcW w:w="284" w:type="dxa"/>
            <w:tcBorders>
              <w:bottom w:val="single" w:sz="4" w:space="0" w:color="auto"/>
            </w:tcBorders>
          </w:tcPr>
          <w:p w14:paraId="542BDF48" w14:textId="77777777" w:rsidR="009E2A37" w:rsidRPr="007E0D87" w:rsidRDefault="009E2A37" w:rsidP="00F158A0">
            <w:pPr>
              <w:pStyle w:val="TF-TEXTOQUADROCentralizado"/>
            </w:pPr>
          </w:p>
        </w:tc>
        <w:tc>
          <w:tcPr>
            <w:tcW w:w="283" w:type="dxa"/>
            <w:tcBorders>
              <w:bottom w:val="single" w:sz="4" w:space="0" w:color="auto"/>
            </w:tcBorders>
          </w:tcPr>
          <w:p w14:paraId="32219CE2" w14:textId="77777777" w:rsidR="009E2A37" w:rsidRPr="007E0D87" w:rsidRDefault="009E2A37" w:rsidP="00F158A0">
            <w:pPr>
              <w:pStyle w:val="TF-TEXTOQUADROCentralizado"/>
            </w:pPr>
          </w:p>
        </w:tc>
        <w:tc>
          <w:tcPr>
            <w:tcW w:w="284" w:type="dxa"/>
            <w:tcBorders>
              <w:bottom w:val="single" w:sz="4" w:space="0" w:color="auto"/>
            </w:tcBorders>
          </w:tcPr>
          <w:p w14:paraId="4E8C47C4"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76AA16D9"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763B6B34"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08CAB24"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0F8E6AA9"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59E7C0E" w14:textId="77777777" w:rsidR="009E2A37" w:rsidRPr="007E0D87"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0C0A1ACD"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7AB2EBA8" w14:textId="77777777" w:rsidR="009E2A37" w:rsidRPr="007E0D87" w:rsidRDefault="009E2A37" w:rsidP="00F158A0">
            <w:pPr>
              <w:pStyle w:val="TF-TEXTOQUADROCentralizado"/>
            </w:pPr>
          </w:p>
        </w:tc>
      </w:tr>
    </w:tbl>
    <w:p w14:paraId="7198CF60" w14:textId="35D91087" w:rsidR="00FC4A9F" w:rsidRDefault="00FC4A9F" w:rsidP="00FC4A9F">
      <w:pPr>
        <w:pStyle w:val="TF-FONTE"/>
      </w:pPr>
      <w:r>
        <w:t>Fonte: elaborado pelo autor.</w:t>
      </w:r>
    </w:p>
    <w:p w14:paraId="0E58799C" w14:textId="77777777" w:rsidR="00A307C7" w:rsidRPr="007A1883" w:rsidRDefault="0037046F" w:rsidP="00424AD5">
      <w:pPr>
        <w:pStyle w:val="Ttulo1"/>
      </w:pPr>
      <w:r>
        <w:t>REVISÃO BIBLIOGRÁFICA</w:t>
      </w:r>
    </w:p>
    <w:p w14:paraId="733E0027" w14:textId="09FCF3AF" w:rsidR="00DF64E9" w:rsidRDefault="002A7132" w:rsidP="00DF64E9">
      <w:pPr>
        <w:pStyle w:val="TF-TEXTO"/>
      </w:pPr>
      <w:del w:id="60" w:author="Dalton Solano dos Reis" w:date="2023-05-27T11:55:00Z">
        <w:r w:rsidRPr="00223107" w:rsidDel="00DA61C5">
          <w:delText>Este capítulo</w:delText>
        </w:r>
      </w:del>
      <w:ins w:id="61" w:author="Dalton Solano dos Reis" w:date="2023-05-27T11:55:00Z">
        <w:r w:rsidR="00DA61C5">
          <w:t>Esta seção</w:t>
        </w:r>
      </w:ins>
      <w:r w:rsidRPr="00223107">
        <w:t xml:space="preserve"> descreve brevemente sobre os assuntos que fundamentarão o estudo a ser realizado e desenvolvido: </w:t>
      </w:r>
      <w:proofErr w:type="spellStart"/>
      <w:proofErr w:type="gramStart"/>
      <w:r w:rsidRPr="00223107">
        <w:t>foto-identificação</w:t>
      </w:r>
      <w:proofErr w:type="spellEnd"/>
      <w:proofErr w:type="gramEnd"/>
      <w:r w:rsidR="009E2A37">
        <w:t xml:space="preserve">, </w:t>
      </w:r>
      <w:r w:rsidRPr="00223107">
        <w:t>reconhecimento de padrões</w:t>
      </w:r>
      <w:r w:rsidR="009E2A37">
        <w:t xml:space="preserve"> e redes neurais </w:t>
      </w:r>
      <w:proofErr w:type="spellStart"/>
      <w:r w:rsidR="009E2A37">
        <w:t>convolucionais</w:t>
      </w:r>
      <w:proofErr w:type="spellEnd"/>
      <w:r w:rsidRPr="00223107">
        <w:t>.</w:t>
      </w:r>
    </w:p>
    <w:p w14:paraId="5005D560" w14:textId="6DABCAE8" w:rsidR="009E1C38" w:rsidRDefault="00B033BA" w:rsidP="00DF64E9">
      <w:pPr>
        <w:pStyle w:val="TF-TEXTO"/>
      </w:pPr>
      <w:r>
        <w:t>O uso de imagens na identificação de animais tem sido cada vez mais utilizadas nos dias de hoje</w:t>
      </w:r>
      <w:r w:rsidR="007F76DB">
        <w:t>.</w:t>
      </w:r>
      <w:r>
        <w:t xml:space="preserve"> </w:t>
      </w:r>
      <w:r w:rsidR="007F76DB">
        <w:t>P</w:t>
      </w:r>
      <w:r>
        <w:t>ara isso</w:t>
      </w:r>
      <w:r w:rsidR="007F76DB">
        <w:t>,</w:t>
      </w:r>
      <w:r>
        <w:t xml:space="preserve"> muitas técnicas vêm sendo produzidas a fim de alcançar o objetivo proposto, e uma dessas técnicas é a de </w:t>
      </w:r>
      <w:proofErr w:type="spellStart"/>
      <w:r>
        <w:t>foto-identificação</w:t>
      </w:r>
      <w:proofErr w:type="spellEnd"/>
      <w:r>
        <w:t xml:space="preserve">. A </w:t>
      </w:r>
      <w:proofErr w:type="spellStart"/>
      <w:r>
        <w:t>foto-identificação</w:t>
      </w:r>
      <w:proofErr w:type="spellEnd"/>
      <w:r>
        <w:t xml:space="preserve"> permite o reconhecimento individual de muitos animais que possuem um certo padrão de marcas naturais como formas, cores, cicatrizes, entre outras características. Esse método de marcação e recaptura é considerado não invasivo, o que é uma vantagem considerando que existem muitas outras técnicas de marcação artificiais que apresentam um risco maior (</w:t>
      </w:r>
      <w:r w:rsidR="007F76DB">
        <w:t>BRADFIELD</w:t>
      </w:r>
      <w:r>
        <w:t>, 2004).</w:t>
      </w:r>
    </w:p>
    <w:p w14:paraId="560B7EC6" w14:textId="147C5C0E" w:rsidR="00CE38ED" w:rsidRDefault="00073CE1" w:rsidP="00073CE1">
      <w:pPr>
        <w:pStyle w:val="TF-TEXTO"/>
      </w:pPr>
      <w:r>
        <w:t>O reconhecimento de padrões analisa os dados recebidos e tenta identificar padrões. A identificação de regularidades nos dados pode então ser usada para fazer previsões, categorizar informações e melhorar os processos de tomada de decisão. Enquanto o reconhecimento de padrão exploratório visa identificar padrões de dados em geral, o reconhecimento de padrão descritivo começa categorizando os padrões detectados. Portanto, o reconhecimento de padrões lida com esses dois cenários, e diferentes métodos de reconhecimento de padrões são aplicados, dependendo do caso de uso e da forma dos dados (BOESCH, 2023).</w:t>
      </w:r>
      <w:bookmarkStart w:id="62" w:name="_Toc351015602"/>
      <w:bookmarkEnd w:id="26"/>
      <w:bookmarkEnd w:id="27"/>
      <w:bookmarkEnd w:id="28"/>
      <w:bookmarkEnd w:id="29"/>
      <w:bookmarkEnd w:id="30"/>
      <w:bookmarkEnd w:id="31"/>
      <w:bookmarkEnd w:id="32"/>
    </w:p>
    <w:p w14:paraId="15233CF2" w14:textId="03E5BDBD" w:rsidR="00451B94" w:rsidRDefault="00D34BE1" w:rsidP="00D34BE1">
      <w:pPr>
        <w:pStyle w:val="TF-TEXTO"/>
      </w:pPr>
      <w:r w:rsidRPr="00D34BE1">
        <w:t xml:space="preserve">Rede Neural </w:t>
      </w:r>
      <w:proofErr w:type="spellStart"/>
      <w:r w:rsidRPr="00D34BE1">
        <w:t>Convolucional</w:t>
      </w:r>
      <w:proofErr w:type="spellEnd"/>
      <w:r w:rsidRPr="00D34BE1">
        <w:t>, também conhecida como CNN, é definida como uma classe de redes neurais que são especializadas no processamento de dados que possuem a topologia semelhante a uma grade, como uma imagem. Uma imagem digital basicamente é uma representação binária de dados visuais que possuem uma série de pixels dispostos em forma de grade que contém valores de pixel para denotar o brilho e a cor de cada pixe</w:t>
      </w:r>
      <w:r>
        <w:t>l</w:t>
      </w:r>
      <w:r w:rsidRPr="00D34BE1">
        <w:t>. O cérebro humano processa uma enorme quantidade de informações no segundo em que vemos uma imagem. Cada neurônio trabalha em seu próprio campo receptivo e está conectado a outros neurônios de forma que cobrem todo o campo visual. Assim como cada neurônio responde a estímulos apenas na região restrita do campo visual chamada de campo receptivo no sistema de visão biológica, cada neurônio em uma CNN também processa dados apenas em seu campo receptivo. As camadas são organizadas de forma a detectar padrões mais simples primeiro (linhas, curvas etc.) e padrões mais complexos (faces, objetos etc.). Ao usar uma CNN, pode-se habilitar a visão para computadores</w:t>
      </w:r>
      <w:bookmarkEnd w:id="62"/>
      <w:r>
        <w:t xml:space="preserve">. Dentro das principais CNN utilizadas podemos citar </w:t>
      </w:r>
      <w:r w:rsidRPr="00D34BE1">
        <w:t xml:space="preserve">R-CNN, Fast R-CNN </w:t>
      </w:r>
      <w:r>
        <w:t>e</w:t>
      </w:r>
      <w:r w:rsidRPr="00D34BE1">
        <w:t xml:space="preserve"> </w:t>
      </w:r>
      <w:proofErr w:type="spellStart"/>
      <w:r w:rsidRPr="00D34BE1">
        <w:t>Faster</w:t>
      </w:r>
      <w:proofErr w:type="spellEnd"/>
      <w:r w:rsidRPr="00D34BE1">
        <w:t xml:space="preserve"> R-CNN</w:t>
      </w:r>
      <w:r>
        <w:t>, que são utilizadas na detecção de objetos (MISHRA, 2020).</w:t>
      </w:r>
    </w:p>
    <w:p w14:paraId="63B58610" w14:textId="19C5618B" w:rsidR="00231DB4" w:rsidRDefault="00D34BE1" w:rsidP="00D34BE1">
      <w:pPr>
        <w:pStyle w:val="TF-refernciasbibliogrficasTTULO"/>
      </w:pPr>
      <w:r>
        <w:t>Referências</w:t>
      </w:r>
    </w:p>
    <w:p w14:paraId="46BAD6B4" w14:textId="77777777" w:rsidR="00D34BE1" w:rsidRPr="00D34BE1" w:rsidRDefault="00D34BE1" w:rsidP="00D34BE1">
      <w:pPr>
        <w:pStyle w:val="TF-refernciasITEM"/>
      </w:pPr>
    </w:p>
    <w:p w14:paraId="02BC5BF7" w14:textId="1582B68B" w:rsidR="00DD4306" w:rsidRPr="00CF2DDB" w:rsidRDefault="00A330B9" w:rsidP="00CF2DDB">
      <w:pPr>
        <w:pStyle w:val="TF-refernciasITEM"/>
      </w:pPr>
      <w:r w:rsidRPr="00A91586">
        <w:t>ALVES</w:t>
      </w:r>
      <w:r>
        <w:t>,</w:t>
      </w:r>
      <w:r w:rsidR="00571408">
        <w:t xml:space="preserve"> </w:t>
      </w:r>
      <w:r w:rsidR="00DD4306" w:rsidRPr="00A91586">
        <w:t>A. J. S.</w:t>
      </w:r>
      <w:r w:rsidR="00DD4306">
        <w:t xml:space="preserve"> </w:t>
      </w:r>
      <w:r w:rsidR="00DD4306" w:rsidRPr="00CF2DDB">
        <w:t xml:space="preserve">Abandono de cães na América Latina: revisão de literatura. </w:t>
      </w:r>
      <w:r w:rsidR="00DD4306" w:rsidRPr="00D34BE1">
        <w:rPr>
          <w:b/>
          <w:bCs/>
        </w:rPr>
        <w:t>Revista de Educação Continuada em Medicina Veterinária e Zootecnia do CRMV-SP</w:t>
      </w:r>
      <w:r w:rsidR="00DD4306" w:rsidRPr="00CF2DDB">
        <w:t>, v. 11, n. 2, p. 34-41, 1 jul. 2013.</w:t>
      </w:r>
    </w:p>
    <w:p w14:paraId="0F20B9FF" w14:textId="5566BE5D" w:rsidR="00DD4306" w:rsidRPr="00273AAE" w:rsidRDefault="00DD4306" w:rsidP="00CF2DDB">
      <w:pPr>
        <w:pStyle w:val="TF-refernciasITEM"/>
        <w:rPr>
          <w:lang w:val="en-US"/>
        </w:rPr>
      </w:pPr>
      <w:r w:rsidRPr="00273AAE">
        <w:rPr>
          <w:lang w:val="en-US"/>
        </w:rPr>
        <w:t xml:space="preserve">BHAVANI, D. </w:t>
      </w:r>
      <w:r w:rsidR="00F63996" w:rsidRPr="00273AAE">
        <w:rPr>
          <w:i/>
          <w:iCs/>
          <w:lang w:val="en-US"/>
        </w:rPr>
        <w:t>et al</w:t>
      </w:r>
      <w:r w:rsidRPr="00273AAE">
        <w:rPr>
          <w:lang w:val="en-US"/>
        </w:rPr>
        <w:t xml:space="preserve">. </w:t>
      </w:r>
      <w:r w:rsidRPr="00273AAE">
        <w:rPr>
          <w:b/>
          <w:bCs/>
          <w:lang w:val="en-US"/>
        </w:rPr>
        <w:t>Dog Breed Identification Using Convolutional Neural Networks on Android. CVR Journal of Science and Technology</w:t>
      </w:r>
      <w:r w:rsidRPr="00273AAE">
        <w:rPr>
          <w:lang w:val="en-US"/>
        </w:rPr>
        <w:t>, [</w:t>
      </w:r>
      <w:proofErr w:type="spellStart"/>
      <w:r w:rsidRPr="00273AAE">
        <w:rPr>
          <w:lang w:val="en-US"/>
        </w:rPr>
        <w:t>s.l</w:t>
      </w:r>
      <w:proofErr w:type="spellEnd"/>
      <w:r w:rsidRPr="00273AAE">
        <w:rPr>
          <w:lang w:val="en-US"/>
        </w:rPr>
        <w:t xml:space="preserve">], v. 17, n. 1, p. 62-66, </w:t>
      </w:r>
      <w:proofErr w:type="spellStart"/>
      <w:r w:rsidRPr="00273AAE">
        <w:rPr>
          <w:lang w:val="en-US"/>
        </w:rPr>
        <w:t>dez</w:t>
      </w:r>
      <w:proofErr w:type="spellEnd"/>
      <w:r w:rsidRPr="00273AAE">
        <w:rPr>
          <w:lang w:val="en-US"/>
        </w:rPr>
        <w:t>. 2019.</w:t>
      </w:r>
    </w:p>
    <w:p w14:paraId="758C2601" w14:textId="77777777" w:rsidR="00DD4306" w:rsidRPr="00CF2DDB" w:rsidRDefault="00DD4306" w:rsidP="00CF2DDB">
      <w:pPr>
        <w:pStyle w:val="TF-refernciasITEM"/>
      </w:pPr>
      <w:r w:rsidRPr="00273AAE">
        <w:rPr>
          <w:lang w:val="en-US"/>
        </w:rPr>
        <w:t xml:space="preserve">BOESCH, G. </w:t>
      </w:r>
      <w:r w:rsidRPr="00273AAE">
        <w:rPr>
          <w:b/>
          <w:bCs/>
          <w:lang w:val="en-US"/>
        </w:rPr>
        <w:t>What is Pattern Recognition? A Gentle Introduction (2023)</w:t>
      </w:r>
      <w:r w:rsidRPr="00273AAE">
        <w:rPr>
          <w:lang w:val="en-US"/>
        </w:rPr>
        <w:t>, [</w:t>
      </w:r>
      <w:proofErr w:type="spellStart"/>
      <w:r w:rsidRPr="00273AAE">
        <w:rPr>
          <w:lang w:val="en-US"/>
        </w:rPr>
        <w:t>s.l</w:t>
      </w:r>
      <w:proofErr w:type="spellEnd"/>
      <w:r w:rsidRPr="00273AAE">
        <w:rPr>
          <w:lang w:val="en-US"/>
        </w:rPr>
        <w:t xml:space="preserve">], 2023. </w:t>
      </w:r>
      <w:r w:rsidRPr="00CF2DDB">
        <w:t>Disponível em: &lt; http://viso.ai/deep-learning/pattern-recognition/&gt;. Acesso em: 20 abr. 2023.</w:t>
      </w:r>
    </w:p>
    <w:p w14:paraId="1C9AF851" w14:textId="77777777" w:rsidR="00DD4306" w:rsidRPr="00CF2DDB" w:rsidRDefault="00DD4306" w:rsidP="00CF2DDB">
      <w:pPr>
        <w:pStyle w:val="TF-refernciasITEM"/>
      </w:pPr>
      <w:r w:rsidRPr="00273AAE">
        <w:rPr>
          <w:lang w:val="en-US"/>
        </w:rPr>
        <w:t xml:space="preserve">BRADFIELD, S. K. </w:t>
      </w:r>
      <w:r w:rsidRPr="00273AAE">
        <w:rPr>
          <w:b/>
          <w:bCs/>
          <w:lang w:val="en-US"/>
        </w:rPr>
        <w:t xml:space="preserve">Photographic identification of individual </w:t>
      </w:r>
      <w:proofErr w:type="spellStart"/>
      <w:r w:rsidRPr="00273AAE">
        <w:rPr>
          <w:b/>
          <w:bCs/>
          <w:lang w:val="en-US"/>
        </w:rPr>
        <w:t>Archey’s</w:t>
      </w:r>
      <w:proofErr w:type="spellEnd"/>
      <w:r w:rsidRPr="00273AAE">
        <w:rPr>
          <w:b/>
          <w:bCs/>
          <w:lang w:val="en-US"/>
        </w:rPr>
        <w:t xml:space="preserve"> frogs, </w:t>
      </w:r>
      <w:proofErr w:type="spellStart"/>
      <w:r w:rsidRPr="00273AAE">
        <w:rPr>
          <w:b/>
          <w:bCs/>
          <w:lang w:val="en-US"/>
        </w:rPr>
        <w:t>Leiopelma</w:t>
      </w:r>
      <w:proofErr w:type="spellEnd"/>
      <w:r w:rsidRPr="00273AAE">
        <w:rPr>
          <w:b/>
          <w:bCs/>
          <w:lang w:val="en-US"/>
        </w:rPr>
        <w:t xml:space="preserve"> </w:t>
      </w:r>
      <w:proofErr w:type="spellStart"/>
      <w:r w:rsidRPr="00273AAE">
        <w:rPr>
          <w:b/>
          <w:bCs/>
          <w:lang w:val="en-US"/>
        </w:rPr>
        <w:t>archeyi</w:t>
      </w:r>
      <w:proofErr w:type="spellEnd"/>
      <w:r w:rsidRPr="00273AAE">
        <w:rPr>
          <w:b/>
          <w:bCs/>
          <w:lang w:val="en-US"/>
        </w:rPr>
        <w:t>, from natural markings</w:t>
      </w:r>
      <w:r w:rsidRPr="00273AAE">
        <w:rPr>
          <w:lang w:val="en-US"/>
        </w:rPr>
        <w:t xml:space="preserve">, 2004. </w:t>
      </w:r>
      <w:r w:rsidRPr="00CF2DDB">
        <w:t xml:space="preserve">DOC Science </w:t>
      </w:r>
      <w:proofErr w:type="spellStart"/>
      <w:r w:rsidRPr="00CF2DDB">
        <w:t>Internal</w:t>
      </w:r>
      <w:proofErr w:type="spellEnd"/>
      <w:r w:rsidRPr="00CF2DDB">
        <w:t xml:space="preserve"> Series 191. </w:t>
      </w:r>
      <w:proofErr w:type="spellStart"/>
      <w:r w:rsidRPr="00CF2DDB">
        <w:t>Department</w:t>
      </w:r>
      <w:proofErr w:type="spellEnd"/>
      <w:r w:rsidRPr="00CF2DDB">
        <w:t xml:space="preserve"> </w:t>
      </w:r>
      <w:proofErr w:type="spellStart"/>
      <w:r w:rsidRPr="00CF2DDB">
        <w:t>of</w:t>
      </w:r>
      <w:proofErr w:type="spellEnd"/>
      <w:r w:rsidRPr="00CF2DDB">
        <w:t xml:space="preserve"> </w:t>
      </w:r>
      <w:proofErr w:type="spellStart"/>
      <w:r w:rsidRPr="00CF2DDB">
        <w:t>Conservation</w:t>
      </w:r>
      <w:proofErr w:type="spellEnd"/>
      <w:r w:rsidRPr="00CF2DDB">
        <w:t>, Wellington. 36 p.</w:t>
      </w:r>
    </w:p>
    <w:p w14:paraId="0034E9F6" w14:textId="77777777" w:rsidR="00DD4306" w:rsidRPr="00273AAE" w:rsidRDefault="00DD4306" w:rsidP="00CF2DDB">
      <w:pPr>
        <w:pStyle w:val="TF-refernciasITEM"/>
        <w:rPr>
          <w:lang w:val="en-US"/>
        </w:rPr>
      </w:pPr>
      <w:r w:rsidRPr="00CF2DDB">
        <w:lastRenderedPageBreak/>
        <w:t xml:space="preserve">FERNANDES, C. </w:t>
      </w:r>
      <w:r w:rsidRPr="008A3E71">
        <w:rPr>
          <w:b/>
          <w:bCs/>
        </w:rPr>
        <w:t>O que ensinamos aos nossos filhos quando abandonamos animais nas ruas</w:t>
      </w:r>
      <w:r w:rsidRPr="00CF2DDB">
        <w:t>: Ter um pet é uma excelente oportunidade para as crianças desenvolverem maior senso de responsabilidade, solidariedade e afeto, [</w:t>
      </w:r>
      <w:proofErr w:type="spellStart"/>
      <w:r w:rsidRPr="00CF2DDB">
        <w:t>s.l</w:t>
      </w:r>
      <w:proofErr w:type="spellEnd"/>
      <w:r w:rsidRPr="00CF2DDB">
        <w:t xml:space="preserve">.], 2019. Disponível em: &lt;http://www.metropoles.com/e-ducacao/o-que-ensinamos-aos-nossos-filhos-quando-abandonamos-animais-nas-ruas&gt;. </w:t>
      </w:r>
      <w:proofErr w:type="spellStart"/>
      <w:r w:rsidRPr="00273AAE">
        <w:rPr>
          <w:lang w:val="en-US"/>
        </w:rPr>
        <w:t>Acesso</w:t>
      </w:r>
      <w:proofErr w:type="spellEnd"/>
      <w:r w:rsidRPr="00273AAE">
        <w:rPr>
          <w:lang w:val="en-US"/>
        </w:rPr>
        <w:t xml:space="preserve"> </w:t>
      </w:r>
      <w:proofErr w:type="spellStart"/>
      <w:r w:rsidRPr="00273AAE">
        <w:rPr>
          <w:lang w:val="en-US"/>
        </w:rPr>
        <w:t>em</w:t>
      </w:r>
      <w:proofErr w:type="spellEnd"/>
      <w:r w:rsidRPr="00273AAE">
        <w:rPr>
          <w:lang w:val="en-US"/>
        </w:rPr>
        <w:t>: 22 abr. 2023.</w:t>
      </w:r>
    </w:p>
    <w:p w14:paraId="09002E21" w14:textId="77777777" w:rsidR="00DD4306" w:rsidRPr="00CF2DDB" w:rsidRDefault="00DD4306" w:rsidP="00CF2DDB">
      <w:pPr>
        <w:pStyle w:val="TF-refernciasITEM"/>
      </w:pPr>
      <w:r w:rsidRPr="00273AAE">
        <w:rPr>
          <w:lang w:val="en-US"/>
        </w:rPr>
        <w:t xml:space="preserve">JANG, D. H. </w:t>
      </w:r>
      <w:r w:rsidRPr="00273AAE">
        <w:rPr>
          <w:i/>
          <w:iCs/>
          <w:lang w:val="en-US"/>
        </w:rPr>
        <w:t>et al</w:t>
      </w:r>
      <w:r w:rsidRPr="00273AAE">
        <w:rPr>
          <w:lang w:val="en-US"/>
        </w:rPr>
        <w:t xml:space="preserve">. </w:t>
      </w:r>
      <w:r w:rsidRPr="00273AAE">
        <w:rPr>
          <w:b/>
          <w:bCs/>
          <w:lang w:val="en-US"/>
        </w:rPr>
        <w:t>Dog Identification Method Based on Muzzle Pattern Image</w:t>
      </w:r>
      <w:r w:rsidRPr="00273AAE">
        <w:rPr>
          <w:lang w:val="en-US"/>
        </w:rPr>
        <w:t xml:space="preserve">. In: National Institute of Animal Science, Rural Development Administration, 2020, Sejong. </w:t>
      </w:r>
      <w:proofErr w:type="spellStart"/>
      <w:r w:rsidRPr="00CF2DDB">
        <w:t>Proceedings</w:t>
      </w:r>
      <w:proofErr w:type="spellEnd"/>
      <w:r w:rsidRPr="00CF2DDB">
        <w:t xml:space="preserve">... </w:t>
      </w:r>
      <w:proofErr w:type="spellStart"/>
      <w:r w:rsidRPr="00CF2DDB">
        <w:t>Sejong</w:t>
      </w:r>
      <w:proofErr w:type="spellEnd"/>
      <w:r w:rsidRPr="00CF2DDB">
        <w:t>: MDPI, 2020. p. 1-17</w:t>
      </w:r>
    </w:p>
    <w:p w14:paraId="66F65E76" w14:textId="77777777" w:rsidR="00DD4306" w:rsidRPr="00CF2DDB" w:rsidRDefault="00DD4306" w:rsidP="00CF2DDB">
      <w:pPr>
        <w:pStyle w:val="TF-refernciasITEM"/>
      </w:pPr>
      <w:r w:rsidRPr="00CF2DDB">
        <w:t xml:space="preserve">MARTINS, G. V. </w:t>
      </w:r>
      <w:r w:rsidRPr="008A3E71">
        <w:rPr>
          <w:b/>
          <w:bCs/>
        </w:rPr>
        <w:t xml:space="preserve">A </w:t>
      </w:r>
      <w:proofErr w:type="spellStart"/>
      <w:r w:rsidRPr="008A3E71">
        <w:rPr>
          <w:b/>
          <w:bCs/>
        </w:rPr>
        <w:t>Foto-Identificação</w:t>
      </w:r>
      <w:proofErr w:type="spellEnd"/>
      <w:r w:rsidRPr="008A3E71">
        <w:rPr>
          <w:b/>
          <w:bCs/>
        </w:rPr>
        <w:t xml:space="preserve"> como ferramenta de avaliação de populações de boto cinza (SOLTALIA GUIANESIS) (Van </w:t>
      </w:r>
      <w:proofErr w:type="spellStart"/>
      <w:r w:rsidRPr="008A3E71">
        <w:rPr>
          <w:b/>
          <w:bCs/>
        </w:rPr>
        <w:t>Beneden</w:t>
      </w:r>
      <w:proofErr w:type="spellEnd"/>
      <w:r w:rsidRPr="008A3E71">
        <w:rPr>
          <w:b/>
          <w:bCs/>
        </w:rPr>
        <w:t>, 1864):</w:t>
      </w:r>
      <w:r w:rsidRPr="00CF2DDB">
        <w:t xml:space="preserve"> Elaboração de catálogo para o litoral norte de São Paulo e comparação com áreas adjacentes. 2022. 125 f. Dissertação (Mestrado em Ecologia e Recursos Naturais) – Universidade Estadual do Norte Fluminense Darcy Ribeiro – UENF, Rio de Janeiro.</w:t>
      </w:r>
    </w:p>
    <w:p w14:paraId="1492BF1C" w14:textId="77777777" w:rsidR="00DD4306" w:rsidRPr="00CF2DDB" w:rsidRDefault="00DD4306" w:rsidP="00DD4306">
      <w:pPr>
        <w:pStyle w:val="TF-refernciasITEM"/>
      </w:pPr>
      <w:r w:rsidRPr="00273AAE">
        <w:rPr>
          <w:lang w:val="en-US"/>
        </w:rPr>
        <w:t xml:space="preserve">MISHRA, M. </w:t>
      </w:r>
      <w:r w:rsidRPr="00273AAE">
        <w:rPr>
          <w:b/>
          <w:bCs/>
          <w:lang w:val="en-US"/>
        </w:rPr>
        <w:t>Convolutional Neural Networks, Explained</w:t>
      </w:r>
      <w:r w:rsidRPr="00273AAE">
        <w:rPr>
          <w:lang w:val="en-US"/>
        </w:rPr>
        <w:t>, [</w:t>
      </w:r>
      <w:proofErr w:type="spellStart"/>
      <w:r w:rsidRPr="00273AAE">
        <w:rPr>
          <w:lang w:val="en-US"/>
        </w:rPr>
        <w:t>s.l</w:t>
      </w:r>
      <w:proofErr w:type="spellEnd"/>
      <w:r w:rsidRPr="00273AAE">
        <w:rPr>
          <w:lang w:val="en-US"/>
        </w:rPr>
        <w:t xml:space="preserve">], 2020. </w:t>
      </w:r>
      <w:r w:rsidRPr="00CF2DDB">
        <w:t>Disponível em: &lt;</w:t>
      </w:r>
      <w:r w:rsidRPr="00DD4306">
        <w:t xml:space="preserve"> http://towardsdatascience.com/convolutional-neural-networks-explained-9cc5188c4939</w:t>
      </w:r>
      <w:r w:rsidRPr="00CF2DDB">
        <w:t xml:space="preserve">&gt;. Acesso em: </w:t>
      </w:r>
      <w:r>
        <w:t>01</w:t>
      </w:r>
      <w:r w:rsidRPr="00CF2DDB">
        <w:t xml:space="preserve"> </w:t>
      </w:r>
      <w:r>
        <w:t>mai</w:t>
      </w:r>
      <w:r w:rsidRPr="00CF2DDB">
        <w:t>. 2023.</w:t>
      </w:r>
    </w:p>
    <w:p w14:paraId="5CBA4F17" w14:textId="77777777" w:rsidR="00DD4306" w:rsidRPr="00CF2DDB" w:rsidRDefault="00DD4306" w:rsidP="00CF2DDB">
      <w:pPr>
        <w:pStyle w:val="TF-refernciasITEM"/>
      </w:pPr>
      <w:r w:rsidRPr="00CF2DDB">
        <w:t xml:space="preserve">MOREL, L. </w:t>
      </w:r>
      <w:r w:rsidRPr="008A3E71">
        <w:rPr>
          <w:b/>
          <w:bCs/>
        </w:rPr>
        <w:t>Com abrigos lotados e sem espaço de resgate, leitor quer novo lar para cãozinho</w:t>
      </w:r>
      <w:r w:rsidRPr="00CF2DDB">
        <w:t>: Marcus lamenta não ter condições de cuidar do filhote que ele recolheu e mesmo assim, não ter onde deixá-lo, Campo Grande, 2022. Disponível em: &lt; http://www.campograndenews.com.br/direto-das-ruas/com-abrigos-lotados-e-sem-espaco-de-resgate-leitor-quer-novo-lar-para-caozinho&gt;. Acesso em: 21 abr. 2023.</w:t>
      </w:r>
    </w:p>
    <w:p w14:paraId="72790EDA" w14:textId="77777777" w:rsidR="00DD4306" w:rsidRPr="00273AAE" w:rsidRDefault="00DD4306" w:rsidP="00CF2DDB">
      <w:pPr>
        <w:pStyle w:val="TF-refernciasITEM"/>
        <w:rPr>
          <w:lang w:val="en-US"/>
        </w:rPr>
      </w:pPr>
      <w:r w:rsidRPr="00CF2DDB">
        <w:t xml:space="preserve">PUENTE, B. </w:t>
      </w:r>
      <w:r w:rsidRPr="008A3E71">
        <w:rPr>
          <w:b/>
          <w:bCs/>
        </w:rPr>
        <w:t>Brasil tem quase 185 mil animais resgatados por ONGs, diz instituto</w:t>
      </w:r>
      <w:r w:rsidRPr="00CF2DDB">
        <w:t xml:space="preserve">: Cerca de 60% deles foram salvos de situações de maus-tratos, Rio de Janeiro, 2022. Disponível em: &lt;http://www.cnnbrasil.com.br/nacional/brasil-tem-quase-185-mil-animais-resgatados-por-ongs-diz-instituto/&gt;. </w:t>
      </w:r>
      <w:proofErr w:type="spellStart"/>
      <w:r w:rsidRPr="00273AAE">
        <w:rPr>
          <w:lang w:val="en-US"/>
        </w:rPr>
        <w:t>Acesso</w:t>
      </w:r>
      <w:proofErr w:type="spellEnd"/>
      <w:r w:rsidRPr="00273AAE">
        <w:rPr>
          <w:lang w:val="en-US"/>
        </w:rPr>
        <w:t xml:space="preserve"> </w:t>
      </w:r>
      <w:proofErr w:type="spellStart"/>
      <w:r w:rsidRPr="00273AAE">
        <w:rPr>
          <w:lang w:val="en-US"/>
        </w:rPr>
        <w:t>em</w:t>
      </w:r>
      <w:proofErr w:type="spellEnd"/>
      <w:r w:rsidRPr="00273AAE">
        <w:rPr>
          <w:lang w:val="en-US"/>
        </w:rPr>
        <w:t>: 22 abr. 2023.</w:t>
      </w:r>
    </w:p>
    <w:p w14:paraId="293BB7CF" w14:textId="168917BD" w:rsidR="00DD4306" w:rsidRPr="00273AAE" w:rsidRDefault="00DD4306" w:rsidP="00CF2DDB">
      <w:pPr>
        <w:pStyle w:val="TF-refernciasITEM"/>
        <w:rPr>
          <w:lang w:val="en-US"/>
        </w:rPr>
      </w:pPr>
      <w:r w:rsidRPr="00273AAE">
        <w:rPr>
          <w:lang w:val="en-US"/>
        </w:rPr>
        <w:t xml:space="preserve">TU, X. </w:t>
      </w:r>
      <w:r w:rsidR="001B0668" w:rsidRPr="00273AAE">
        <w:rPr>
          <w:i/>
          <w:iCs/>
          <w:lang w:val="en-US"/>
        </w:rPr>
        <w:t>et al</w:t>
      </w:r>
      <w:r w:rsidRPr="00273AAE">
        <w:rPr>
          <w:lang w:val="en-US"/>
        </w:rPr>
        <w:t xml:space="preserve">. </w:t>
      </w:r>
      <w:r w:rsidRPr="00273AAE">
        <w:rPr>
          <w:b/>
          <w:bCs/>
          <w:lang w:val="en-US"/>
        </w:rPr>
        <w:t>Transfer Learning on Convolutional Neural Networks for Dog Identification</w:t>
      </w:r>
      <w:r w:rsidRPr="00273AAE">
        <w:rPr>
          <w:lang w:val="en-US"/>
        </w:rPr>
        <w:t>. In: 2018 IEEE 9th International Conference on Software Engineering and Service Science (ICSESS), 2018. Proceedings... Beijing: IEEE, 2018. p. 1-4</w:t>
      </w:r>
    </w:p>
    <w:p w14:paraId="7307485A" w14:textId="57737530" w:rsidR="00DD4306" w:rsidRDefault="00DD4306" w:rsidP="00CF2DDB">
      <w:pPr>
        <w:pStyle w:val="TF-refernciasITEM"/>
      </w:pPr>
      <w:r w:rsidRPr="00273AAE">
        <w:rPr>
          <w:lang w:val="en-US"/>
        </w:rPr>
        <w:t xml:space="preserve">VAIDYA, P. </w:t>
      </w:r>
      <w:r w:rsidR="001B0668" w:rsidRPr="00273AAE">
        <w:rPr>
          <w:i/>
          <w:iCs/>
          <w:lang w:val="en-US"/>
        </w:rPr>
        <w:t>et al</w:t>
      </w:r>
      <w:r w:rsidRPr="00273AAE">
        <w:rPr>
          <w:lang w:val="en-US"/>
        </w:rPr>
        <w:t xml:space="preserve">. </w:t>
      </w:r>
      <w:r w:rsidRPr="00273AAE">
        <w:rPr>
          <w:b/>
          <w:bCs/>
          <w:lang w:val="en-US"/>
        </w:rPr>
        <w:t xml:space="preserve">A Novel Dog Breed Identification using Convolutional Neural Network. </w:t>
      </w:r>
      <w:proofErr w:type="spellStart"/>
      <w:r w:rsidRPr="008A3E71">
        <w:rPr>
          <w:b/>
          <w:bCs/>
        </w:rPr>
        <w:t>PriMera</w:t>
      </w:r>
      <w:proofErr w:type="spellEnd"/>
      <w:r w:rsidRPr="008A3E71">
        <w:rPr>
          <w:b/>
          <w:bCs/>
        </w:rPr>
        <w:t xml:space="preserve"> </w:t>
      </w:r>
      <w:proofErr w:type="spellStart"/>
      <w:r w:rsidRPr="008A3E71">
        <w:rPr>
          <w:b/>
          <w:bCs/>
        </w:rPr>
        <w:t>Scientific</w:t>
      </w:r>
      <w:proofErr w:type="spellEnd"/>
      <w:r w:rsidRPr="008A3E71">
        <w:rPr>
          <w:b/>
          <w:bCs/>
        </w:rPr>
        <w:t xml:space="preserve"> </w:t>
      </w:r>
      <w:proofErr w:type="spellStart"/>
      <w:r w:rsidRPr="008A3E71">
        <w:rPr>
          <w:b/>
          <w:bCs/>
        </w:rPr>
        <w:t>Engineering</w:t>
      </w:r>
      <w:proofErr w:type="spellEnd"/>
      <w:r w:rsidRPr="00CF2DDB">
        <w:t>, [</w:t>
      </w:r>
      <w:proofErr w:type="spellStart"/>
      <w:r w:rsidRPr="00CF2DDB">
        <w:t>s.l</w:t>
      </w:r>
      <w:proofErr w:type="spellEnd"/>
      <w:r w:rsidRPr="00CF2DDB">
        <w:t>], v. 2, n. 1, p. 16-21, dez, 2022.</w:t>
      </w:r>
    </w:p>
    <w:p w14:paraId="4DBDC75B" w14:textId="4A18CC88" w:rsidR="00283943" w:rsidRDefault="00283943">
      <w:pPr>
        <w:keepNext w:val="0"/>
        <w:keepLines w:val="0"/>
        <w:rPr>
          <w:sz w:val="20"/>
          <w:szCs w:val="20"/>
          <w:u w:val="single"/>
        </w:rPr>
      </w:pPr>
      <w:r>
        <w:rPr>
          <w:u w:val="single"/>
        </w:rPr>
        <w:br w:type="page"/>
      </w:r>
    </w:p>
    <w:p w14:paraId="1338B1FF" w14:textId="77777777" w:rsidR="00283943" w:rsidRPr="00320BFA" w:rsidRDefault="00283943" w:rsidP="00283943">
      <w:pPr>
        <w:pStyle w:val="TF-xAvalTTULO"/>
      </w:pPr>
      <w:r>
        <w:lastRenderedPageBreak/>
        <w:t>FORMULÁRIO  DE  avaliação BCC</w:t>
      </w:r>
      <w:r w:rsidRPr="00320BFA">
        <w:t xml:space="preserve"> – PROFESSOR TCC I</w:t>
      </w:r>
      <w:r>
        <w:t xml:space="preserve"> – Pré-projeto</w:t>
      </w:r>
    </w:p>
    <w:p w14:paraId="0111359E" w14:textId="77777777" w:rsidR="00283943" w:rsidRDefault="00283943" w:rsidP="00283943">
      <w:pPr>
        <w:pStyle w:val="TF-xAvalLINHA"/>
      </w:pPr>
      <w:r w:rsidRPr="00320BFA">
        <w:t>Avaliador(a):</w:t>
      </w:r>
      <w:r w:rsidRPr="00320BFA">
        <w:tab/>
      </w:r>
      <w:r>
        <w:t>Dalton Solano dos Reis</w:t>
      </w:r>
    </w:p>
    <w:p w14:paraId="0C42A7CC" w14:textId="77777777" w:rsidR="00283943" w:rsidRPr="00320BFA" w:rsidRDefault="00283943" w:rsidP="00283943">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283943" w:rsidRPr="00320BFA" w14:paraId="5520430F" w14:textId="77777777" w:rsidTr="008E38BE">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42BF5D4" w14:textId="77777777" w:rsidR="00283943" w:rsidRPr="00320BFA" w:rsidRDefault="00283943" w:rsidP="008E38BE">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582BE9D" w14:textId="77777777" w:rsidR="00283943" w:rsidRPr="00320BFA" w:rsidRDefault="00283943" w:rsidP="008E38BE">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3D7612F" w14:textId="77777777" w:rsidR="00283943" w:rsidRPr="00320BFA" w:rsidRDefault="00283943" w:rsidP="008E38BE">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8B7FAE0" w14:textId="77777777" w:rsidR="00283943" w:rsidRPr="00320BFA" w:rsidRDefault="00283943" w:rsidP="008E38BE">
            <w:pPr>
              <w:pStyle w:val="TF-xAvalITEMTABELA"/>
            </w:pPr>
            <w:r w:rsidRPr="00320BFA">
              <w:t>não atende</w:t>
            </w:r>
          </w:p>
        </w:tc>
      </w:tr>
      <w:tr w:rsidR="00283943" w:rsidRPr="00320BFA" w14:paraId="11BFDBFF" w14:textId="77777777" w:rsidTr="008E38BE">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1B96E90" w14:textId="77777777" w:rsidR="00283943" w:rsidRPr="00320BFA" w:rsidRDefault="00283943" w:rsidP="008E38BE">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1D37B87" w14:textId="77777777" w:rsidR="00283943" w:rsidRPr="00821EE8" w:rsidRDefault="00283943" w:rsidP="00283943">
            <w:pPr>
              <w:pStyle w:val="TF-xAvalITEM"/>
              <w:numPr>
                <w:ilvl w:val="0"/>
                <w:numId w:val="12"/>
              </w:numPr>
            </w:pPr>
            <w:r w:rsidRPr="00821EE8">
              <w:t>INTRODUÇÃO</w:t>
            </w:r>
          </w:p>
          <w:p w14:paraId="3936D57E" w14:textId="77777777" w:rsidR="00283943" w:rsidRPr="00821EE8" w:rsidRDefault="00283943" w:rsidP="008E38BE">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07A90863" w14:textId="1A054780" w:rsidR="00283943" w:rsidRPr="00320BFA" w:rsidRDefault="00F142D0" w:rsidP="008E38BE">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AB3679F" w14:textId="77777777" w:rsidR="00283943" w:rsidRPr="00320BFA" w:rsidRDefault="00283943"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F9B3EAA" w14:textId="77777777" w:rsidR="00283943" w:rsidRPr="00320BFA" w:rsidRDefault="00283943" w:rsidP="008E38BE">
            <w:pPr>
              <w:keepNext w:val="0"/>
              <w:keepLines w:val="0"/>
              <w:ind w:left="709" w:hanging="709"/>
              <w:jc w:val="center"/>
              <w:rPr>
                <w:sz w:val="18"/>
              </w:rPr>
            </w:pPr>
          </w:p>
        </w:tc>
      </w:tr>
      <w:tr w:rsidR="00283943" w:rsidRPr="00320BFA" w14:paraId="23737D14" w14:textId="77777777" w:rsidTr="008E38BE">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867901F"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8109782" w14:textId="77777777" w:rsidR="00283943" w:rsidRPr="00821EE8" w:rsidRDefault="00283943" w:rsidP="008E38BE">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F910A13" w14:textId="04DE958F" w:rsidR="00283943" w:rsidRPr="00320BFA" w:rsidRDefault="00F142D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A3C6F6A"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B8B20BA" w14:textId="77777777" w:rsidR="00283943" w:rsidRPr="00320BFA" w:rsidRDefault="00283943" w:rsidP="008E38BE">
            <w:pPr>
              <w:keepNext w:val="0"/>
              <w:keepLines w:val="0"/>
              <w:ind w:left="709" w:hanging="709"/>
              <w:jc w:val="center"/>
              <w:rPr>
                <w:sz w:val="18"/>
              </w:rPr>
            </w:pPr>
          </w:p>
        </w:tc>
      </w:tr>
      <w:tr w:rsidR="00283943" w:rsidRPr="00320BFA" w14:paraId="6CB831B8"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922556"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1AF0925" w14:textId="77777777" w:rsidR="00283943" w:rsidRPr="00320BFA" w:rsidRDefault="00283943" w:rsidP="00283943">
            <w:pPr>
              <w:pStyle w:val="TF-xAvalITEM"/>
              <w:numPr>
                <w:ilvl w:val="0"/>
                <w:numId w:val="12"/>
              </w:numPr>
            </w:pPr>
            <w:r w:rsidRPr="00320BFA">
              <w:t>OBJETIVOS</w:t>
            </w:r>
          </w:p>
          <w:p w14:paraId="52FE8D0F" w14:textId="77777777" w:rsidR="00283943" w:rsidRPr="00320BFA" w:rsidRDefault="00283943" w:rsidP="008E38BE">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0A765045" w14:textId="5EAF2424" w:rsidR="00283943" w:rsidRPr="00320BFA" w:rsidRDefault="00F142D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7F2160B"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D449FEE" w14:textId="77777777" w:rsidR="00283943" w:rsidRPr="00320BFA" w:rsidRDefault="00283943" w:rsidP="008E38BE">
            <w:pPr>
              <w:keepNext w:val="0"/>
              <w:keepLines w:val="0"/>
              <w:ind w:left="709" w:hanging="709"/>
              <w:jc w:val="center"/>
              <w:rPr>
                <w:sz w:val="18"/>
              </w:rPr>
            </w:pPr>
          </w:p>
        </w:tc>
      </w:tr>
      <w:tr w:rsidR="00283943" w:rsidRPr="00320BFA" w14:paraId="03F7613A" w14:textId="77777777" w:rsidTr="008E38BE">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1584BE3"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6440F8" w14:textId="77777777" w:rsidR="00283943" w:rsidRPr="00320BFA" w:rsidRDefault="00283943" w:rsidP="008E38BE">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81D4D87" w14:textId="122EA2CC" w:rsidR="00283943" w:rsidRPr="00320BFA" w:rsidRDefault="00F142D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733E8F1"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D7C4888" w14:textId="77777777" w:rsidR="00283943" w:rsidRPr="00320BFA" w:rsidRDefault="00283943" w:rsidP="008E38BE">
            <w:pPr>
              <w:keepNext w:val="0"/>
              <w:keepLines w:val="0"/>
              <w:ind w:left="709" w:hanging="709"/>
              <w:jc w:val="center"/>
              <w:rPr>
                <w:sz w:val="18"/>
              </w:rPr>
            </w:pPr>
          </w:p>
        </w:tc>
      </w:tr>
      <w:tr w:rsidR="00283943" w:rsidRPr="00320BFA" w14:paraId="50B485A6"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599D0D"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EAD14B" w14:textId="77777777" w:rsidR="00283943" w:rsidRPr="00EE20C1" w:rsidRDefault="00283943" w:rsidP="00283943">
            <w:pPr>
              <w:pStyle w:val="TF-xAvalITEM"/>
              <w:numPr>
                <w:ilvl w:val="0"/>
                <w:numId w:val="12"/>
              </w:numPr>
            </w:pPr>
            <w:r w:rsidRPr="00EE20C1">
              <w:t>JUSTIFICATIVA</w:t>
            </w:r>
          </w:p>
          <w:p w14:paraId="176BEE5C" w14:textId="77777777" w:rsidR="00283943" w:rsidRPr="00EE20C1" w:rsidRDefault="00283943" w:rsidP="008E38BE">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2A3F72C" w14:textId="572B90A6" w:rsidR="00283943" w:rsidRPr="00320BFA" w:rsidRDefault="00F142D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74E0BDC"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29A53A" w14:textId="77777777" w:rsidR="00283943" w:rsidRPr="00320BFA" w:rsidRDefault="00283943" w:rsidP="008E38BE">
            <w:pPr>
              <w:keepNext w:val="0"/>
              <w:keepLines w:val="0"/>
              <w:ind w:left="709" w:hanging="709"/>
              <w:jc w:val="center"/>
              <w:rPr>
                <w:sz w:val="18"/>
              </w:rPr>
            </w:pPr>
          </w:p>
        </w:tc>
      </w:tr>
      <w:tr w:rsidR="00283943" w:rsidRPr="00320BFA" w14:paraId="1B43D9DD"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8781A81"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9DA199" w14:textId="77777777" w:rsidR="00283943" w:rsidRPr="00EE20C1" w:rsidRDefault="00283943" w:rsidP="008E38BE">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244D6983" w14:textId="097E7EC7" w:rsidR="00283943" w:rsidRPr="00320BFA" w:rsidRDefault="00F142D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8D5950A"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4C3814A" w14:textId="77777777" w:rsidR="00283943" w:rsidRPr="00320BFA" w:rsidRDefault="00283943" w:rsidP="008E38BE">
            <w:pPr>
              <w:keepNext w:val="0"/>
              <w:keepLines w:val="0"/>
              <w:ind w:left="709" w:hanging="709"/>
              <w:jc w:val="center"/>
              <w:rPr>
                <w:sz w:val="18"/>
              </w:rPr>
            </w:pPr>
          </w:p>
        </w:tc>
      </w:tr>
      <w:tr w:rsidR="00283943" w:rsidRPr="00320BFA" w14:paraId="00679221" w14:textId="77777777" w:rsidTr="008E38BE">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09AEEE"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88AA6B" w14:textId="77777777" w:rsidR="00283943" w:rsidRPr="00320BFA" w:rsidRDefault="00283943" w:rsidP="00283943">
            <w:pPr>
              <w:pStyle w:val="TF-xAvalITEM"/>
              <w:numPr>
                <w:ilvl w:val="0"/>
                <w:numId w:val="12"/>
              </w:numPr>
            </w:pPr>
            <w:r w:rsidRPr="00320BFA">
              <w:t>METODOLOGIA</w:t>
            </w:r>
          </w:p>
          <w:p w14:paraId="28FE8910" w14:textId="77777777" w:rsidR="00283943" w:rsidRPr="00320BFA" w:rsidRDefault="00283943" w:rsidP="008E38BE">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47DCFB83" w14:textId="48B2E7BA" w:rsidR="00283943" w:rsidRPr="00320BFA" w:rsidRDefault="00F142D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3A99C1F"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CD70856" w14:textId="77777777" w:rsidR="00283943" w:rsidRPr="00320BFA" w:rsidRDefault="00283943" w:rsidP="008E38BE">
            <w:pPr>
              <w:keepNext w:val="0"/>
              <w:keepLines w:val="0"/>
              <w:ind w:left="709" w:hanging="709"/>
              <w:jc w:val="center"/>
              <w:rPr>
                <w:sz w:val="18"/>
              </w:rPr>
            </w:pPr>
          </w:p>
        </w:tc>
      </w:tr>
      <w:tr w:rsidR="00283943" w:rsidRPr="00320BFA" w14:paraId="41B67726"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5DA906"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2A0507" w14:textId="77777777" w:rsidR="00283943" w:rsidRPr="00320BFA" w:rsidRDefault="00283943" w:rsidP="008E38BE">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B0FA819" w14:textId="71B36021" w:rsidR="00283943" w:rsidRPr="00320BFA" w:rsidRDefault="00F142D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2B096A8"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B908121" w14:textId="77777777" w:rsidR="00283943" w:rsidRPr="00320BFA" w:rsidRDefault="00283943" w:rsidP="008E38BE">
            <w:pPr>
              <w:keepNext w:val="0"/>
              <w:keepLines w:val="0"/>
              <w:ind w:left="709" w:hanging="709"/>
              <w:jc w:val="center"/>
              <w:rPr>
                <w:sz w:val="18"/>
              </w:rPr>
            </w:pPr>
          </w:p>
        </w:tc>
      </w:tr>
      <w:tr w:rsidR="00283943" w:rsidRPr="00320BFA" w14:paraId="146F7AA7" w14:textId="77777777" w:rsidTr="008E38BE">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005D46F"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B361D1" w14:textId="77777777" w:rsidR="00283943" w:rsidRPr="00801036" w:rsidRDefault="00283943" w:rsidP="00283943">
            <w:pPr>
              <w:pStyle w:val="TF-xAvalITEM"/>
              <w:numPr>
                <w:ilvl w:val="0"/>
                <w:numId w:val="12"/>
              </w:numPr>
            </w:pPr>
            <w:r w:rsidRPr="00801036">
              <w:t>REVISÃO BIBLIOGRÁFICA</w:t>
            </w:r>
          </w:p>
          <w:p w14:paraId="5EBC714E" w14:textId="77777777" w:rsidR="00283943" w:rsidRPr="00801036" w:rsidRDefault="00283943" w:rsidP="008E38BE">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E53AA21" w14:textId="6BDDF45D" w:rsidR="00283943" w:rsidRPr="00801036" w:rsidRDefault="00F142D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AB2AA4C" w14:textId="77777777" w:rsidR="00283943" w:rsidRPr="00801036"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33C1E9E" w14:textId="77777777" w:rsidR="00283943" w:rsidRPr="00320BFA" w:rsidRDefault="00283943" w:rsidP="008E38BE">
            <w:pPr>
              <w:keepNext w:val="0"/>
              <w:keepLines w:val="0"/>
              <w:ind w:left="709" w:hanging="709"/>
              <w:jc w:val="center"/>
              <w:rPr>
                <w:sz w:val="18"/>
              </w:rPr>
            </w:pPr>
          </w:p>
        </w:tc>
      </w:tr>
      <w:tr w:rsidR="00283943" w:rsidRPr="00320BFA" w14:paraId="3AD299E4" w14:textId="77777777" w:rsidTr="008E38BE">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3C117B0" w14:textId="77777777" w:rsidR="00283943" w:rsidRPr="00320BFA" w:rsidRDefault="00283943" w:rsidP="008E38BE">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1B66532" w14:textId="77777777" w:rsidR="00283943" w:rsidRPr="00320BFA" w:rsidRDefault="00283943" w:rsidP="00283943">
            <w:pPr>
              <w:pStyle w:val="TF-xAvalITEM"/>
              <w:numPr>
                <w:ilvl w:val="0"/>
                <w:numId w:val="12"/>
              </w:numPr>
            </w:pPr>
            <w:r w:rsidRPr="00320BFA">
              <w:t>LINGUAGEM USADA (redação)</w:t>
            </w:r>
          </w:p>
          <w:p w14:paraId="7D551A15" w14:textId="77777777" w:rsidR="00283943" w:rsidRPr="00320BFA" w:rsidRDefault="00283943" w:rsidP="008E38BE">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4D69FA0" w14:textId="63605030" w:rsidR="00283943" w:rsidRPr="00320BFA" w:rsidRDefault="00F142D0" w:rsidP="008E38BE">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8B68AAC" w14:textId="77777777" w:rsidR="00283943" w:rsidRPr="00320BFA" w:rsidRDefault="00283943" w:rsidP="008E38BE">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DF2E89D" w14:textId="77777777" w:rsidR="00283943" w:rsidRPr="00320BFA" w:rsidRDefault="00283943" w:rsidP="008E38BE">
            <w:pPr>
              <w:keepNext w:val="0"/>
              <w:keepLines w:val="0"/>
              <w:ind w:left="709" w:hanging="709"/>
              <w:jc w:val="center"/>
              <w:rPr>
                <w:sz w:val="18"/>
              </w:rPr>
            </w:pPr>
          </w:p>
        </w:tc>
      </w:tr>
      <w:tr w:rsidR="00283943" w:rsidRPr="00320BFA" w14:paraId="27C5673B"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6684EA"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05CA9E" w14:textId="77777777" w:rsidR="00283943" w:rsidRPr="00320BFA" w:rsidRDefault="00283943" w:rsidP="008E38BE">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D3ADF6C" w14:textId="6A3731AA" w:rsidR="00283943" w:rsidRPr="00320BFA" w:rsidRDefault="00F142D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69A0BC6"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EC28718" w14:textId="77777777" w:rsidR="00283943" w:rsidRPr="00320BFA" w:rsidRDefault="00283943" w:rsidP="008E38BE">
            <w:pPr>
              <w:keepNext w:val="0"/>
              <w:keepLines w:val="0"/>
              <w:ind w:left="709" w:hanging="709"/>
              <w:jc w:val="center"/>
              <w:rPr>
                <w:sz w:val="18"/>
              </w:rPr>
            </w:pPr>
          </w:p>
        </w:tc>
      </w:tr>
      <w:tr w:rsidR="00283943" w:rsidRPr="00320BFA" w14:paraId="63BBF075"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B160F29"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5071BB" w14:textId="77777777" w:rsidR="00283943" w:rsidRPr="00320BFA" w:rsidRDefault="00283943" w:rsidP="00283943">
            <w:pPr>
              <w:pStyle w:val="TF-xAvalITEM"/>
              <w:numPr>
                <w:ilvl w:val="0"/>
                <w:numId w:val="12"/>
              </w:numPr>
            </w:pPr>
            <w:r w:rsidRPr="00320BFA">
              <w:t>ORGANIZAÇÃO E APRESENTAÇÃO GRÁFICA DO TEXTO</w:t>
            </w:r>
          </w:p>
          <w:p w14:paraId="41280AF8" w14:textId="77777777" w:rsidR="00283943" w:rsidRPr="00320BFA" w:rsidRDefault="00283943" w:rsidP="008E38BE">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839A5A2" w14:textId="5CF5F962" w:rsidR="00283943" w:rsidRPr="00320BFA" w:rsidRDefault="00F142D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6941404"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9D0A0F7" w14:textId="77777777" w:rsidR="00283943" w:rsidRPr="00320BFA" w:rsidRDefault="00283943" w:rsidP="008E38BE">
            <w:pPr>
              <w:keepNext w:val="0"/>
              <w:keepLines w:val="0"/>
              <w:ind w:left="709" w:hanging="709"/>
              <w:jc w:val="center"/>
              <w:rPr>
                <w:sz w:val="18"/>
              </w:rPr>
            </w:pPr>
          </w:p>
        </w:tc>
      </w:tr>
      <w:tr w:rsidR="00283943" w:rsidRPr="00320BFA" w14:paraId="66E4D2D6"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C049258"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66F0BA5" w14:textId="77777777" w:rsidR="00283943" w:rsidRPr="00320BFA" w:rsidRDefault="00283943" w:rsidP="00283943">
            <w:pPr>
              <w:pStyle w:val="TF-xAvalITEM"/>
              <w:numPr>
                <w:ilvl w:val="0"/>
                <w:numId w:val="12"/>
              </w:numPr>
            </w:pPr>
            <w:r w:rsidRPr="00320BFA">
              <w:t>ILUSTRAÇÕES (figuras, quadros, tabelas)</w:t>
            </w:r>
          </w:p>
          <w:p w14:paraId="3D1E6BF8" w14:textId="77777777" w:rsidR="00283943" w:rsidRPr="00320BFA" w:rsidRDefault="00283943" w:rsidP="008E38BE">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320D751" w14:textId="7925386D" w:rsidR="00283943" w:rsidRPr="00320BFA" w:rsidRDefault="00F142D0" w:rsidP="008E38BE">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DF1308B" w14:textId="77777777" w:rsidR="00283943" w:rsidRPr="00320BFA" w:rsidRDefault="00283943" w:rsidP="008E38BE">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8E0107A" w14:textId="77777777" w:rsidR="00283943" w:rsidRPr="00320BFA" w:rsidRDefault="00283943" w:rsidP="008E38BE">
            <w:pPr>
              <w:keepNext w:val="0"/>
              <w:keepLines w:val="0"/>
              <w:spacing w:before="80" w:after="80"/>
              <w:ind w:left="709" w:hanging="709"/>
              <w:jc w:val="center"/>
              <w:rPr>
                <w:sz w:val="18"/>
              </w:rPr>
            </w:pPr>
          </w:p>
        </w:tc>
      </w:tr>
      <w:tr w:rsidR="00283943" w:rsidRPr="00320BFA" w14:paraId="0DFB2F49"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379569F"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FD0DC5" w14:textId="77777777" w:rsidR="00283943" w:rsidRPr="00320BFA" w:rsidRDefault="00283943" w:rsidP="00283943">
            <w:pPr>
              <w:pStyle w:val="TF-xAvalITEM"/>
              <w:numPr>
                <w:ilvl w:val="0"/>
                <w:numId w:val="12"/>
              </w:numPr>
            </w:pPr>
            <w:r w:rsidRPr="00320BFA">
              <w:t>REFERÊNCIAS E CITAÇÕES</w:t>
            </w:r>
          </w:p>
          <w:p w14:paraId="570609B8" w14:textId="77777777" w:rsidR="00283943" w:rsidRPr="00320BFA" w:rsidRDefault="00283943" w:rsidP="008E38BE">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1DAFB8CE" w14:textId="6315ADC9" w:rsidR="00283943" w:rsidRPr="00320BFA" w:rsidRDefault="00F142D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9516BF5"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A78DE4" w14:textId="77777777" w:rsidR="00283943" w:rsidRPr="00320BFA" w:rsidRDefault="00283943" w:rsidP="008E38BE">
            <w:pPr>
              <w:keepNext w:val="0"/>
              <w:keepLines w:val="0"/>
              <w:ind w:left="709" w:hanging="709"/>
              <w:jc w:val="center"/>
              <w:rPr>
                <w:sz w:val="18"/>
              </w:rPr>
            </w:pPr>
          </w:p>
        </w:tc>
      </w:tr>
      <w:tr w:rsidR="00283943" w:rsidRPr="00320BFA" w14:paraId="1B509A63" w14:textId="77777777" w:rsidTr="008E38BE">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851B39F"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164CC20" w14:textId="77777777" w:rsidR="00283943" w:rsidRPr="00320BFA" w:rsidRDefault="00283943" w:rsidP="008E38BE">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42F7E115" w14:textId="70EF740E" w:rsidR="00283943" w:rsidRPr="00320BFA" w:rsidRDefault="00F142D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A82CD67"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70EBC0A" w14:textId="77777777" w:rsidR="00283943" w:rsidRPr="00320BFA" w:rsidRDefault="00283943" w:rsidP="008E38BE">
            <w:pPr>
              <w:keepNext w:val="0"/>
              <w:keepLines w:val="0"/>
              <w:ind w:left="709" w:hanging="709"/>
              <w:jc w:val="center"/>
              <w:rPr>
                <w:sz w:val="18"/>
              </w:rPr>
            </w:pPr>
          </w:p>
        </w:tc>
      </w:tr>
      <w:tr w:rsidR="00283943" w:rsidRPr="00320BFA" w14:paraId="1C4FBA68" w14:textId="77777777" w:rsidTr="008E38BE">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E3F77C4" w14:textId="77777777" w:rsidR="00283943" w:rsidRPr="00320BFA" w:rsidRDefault="00283943" w:rsidP="008E38BE">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3E2960F" w14:textId="77777777" w:rsidR="00283943" w:rsidRPr="00320BFA" w:rsidRDefault="00283943" w:rsidP="008E38BE">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06A3A108" w14:textId="1D56641D" w:rsidR="00283943" w:rsidRPr="00320BFA" w:rsidRDefault="00F142D0" w:rsidP="008E38BE">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4E6572BE" w14:textId="77777777" w:rsidR="00283943" w:rsidRPr="00320BFA" w:rsidRDefault="00283943" w:rsidP="008E38BE">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24EFBDC3" w14:textId="77777777" w:rsidR="00283943" w:rsidRPr="00320BFA" w:rsidRDefault="00283943" w:rsidP="008E38BE">
            <w:pPr>
              <w:keepNext w:val="0"/>
              <w:keepLines w:val="0"/>
              <w:ind w:left="709" w:hanging="709"/>
              <w:jc w:val="center"/>
              <w:rPr>
                <w:sz w:val="18"/>
              </w:rPr>
            </w:pPr>
          </w:p>
        </w:tc>
      </w:tr>
    </w:tbl>
    <w:p w14:paraId="39AEF615" w14:textId="77777777" w:rsidR="00283943" w:rsidRDefault="00283943" w:rsidP="00283943">
      <w:pPr>
        <w:pStyle w:val="TF-xAvalITEMDETALHE"/>
      </w:pPr>
    </w:p>
    <w:p w14:paraId="346B4B68" w14:textId="77777777" w:rsidR="00DD4306" w:rsidRPr="00A91586" w:rsidRDefault="00DD4306" w:rsidP="00CF2DDB">
      <w:pPr>
        <w:pStyle w:val="TF-refernciasITEM"/>
        <w:rPr>
          <w:u w:val="single"/>
        </w:rPr>
      </w:pPr>
    </w:p>
    <w:sectPr w:rsidR="00DD4306" w:rsidRPr="00A91586" w:rsidSect="008A3072">
      <w:headerReference w:type="default" r:id="rId19"/>
      <w:footerReference w:type="even" r:id="rId20"/>
      <w:footerReference w:type="default" r:id="rId21"/>
      <w:headerReference w:type="first" r:id="rId22"/>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Dalton Solano dos Reis" w:date="2023-05-26T12:13:00Z" w:initials="DS">
    <w:p w14:paraId="5CD5C5B4" w14:textId="77777777" w:rsidR="00273AAE" w:rsidRDefault="00273AAE" w:rsidP="00241255">
      <w:r>
        <w:rPr>
          <w:rStyle w:val="Refdecomentrio"/>
        </w:rPr>
        <w:annotationRef/>
      </w:r>
      <w:r>
        <w:rPr>
          <w:color w:val="000000"/>
          <w:sz w:val="20"/>
          <w:szCs w:val="20"/>
        </w:rPr>
        <w:t>Palavra da língua inglesa.</w:t>
      </w:r>
    </w:p>
    <w:p w14:paraId="100E79F6" w14:textId="77777777" w:rsidR="00273AAE" w:rsidRDefault="00273AAE" w:rsidP="00241255">
      <w:r>
        <w:rPr>
          <w:color w:val="000000"/>
          <w:sz w:val="20"/>
          <w:szCs w:val="20"/>
        </w:rPr>
        <w:t>Em itálico ou mudar para animais de estimação.</w:t>
      </w:r>
    </w:p>
    <w:p w14:paraId="1669979B" w14:textId="77777777" w:rsidR="00273AAE" w:rsidRDefault="00273AAE" w:rsidP="00241255"/>
    <w:p w14:paraId="607C267F" w14:textId="77777777" w:rsidR="00273AAE" w:rsidRDefault="00273AAE" w:rsidP="00241255">
      <w:r>
        <w:rPr>
          <w:color w:val="000000"/>
          <w:sz w:val="20"/>
          <w:szCs w:val="20"/>
        </w:rPr>
        <w:t>Arrumar em todo o texto.</w:t>
      </w:r>
    </w:p>
  </w:comment>
  <w:comment w:id="11" w:author="Dalton Solano dos Reis" w:date="2023-05-27T11:59:00Z" w:initials="DSdR">
    <w:p w14:paraId="7117CE72" w14:textId="77777777" w:rsidR="00DA61C5" w:rsidRDefault="00DA61C5" w:rsidP="0077044B">
      <w:r>
        <w:rPr>
          <w:rStyle w:val="Refdecomentrio"/>
        </w:rPr>
        <w:annotationRef/>
      </w:r>
      <w:r>
        <w:rPr>
          <w:color w:val="000000"/>
          <w:sz w:val="20"/>
          <w:szCs w:val="20"/>
        </w:rPr>
        <w:t>Não encontrei a referência.</w:t>
      </w:r>
    </w:p>
  </w:comment>
  <w:comment w:id="23" w:author="Dalton Solano dos Reis" w:date="2023-05-26T14:19:00Z" w:initials="DS">
    <w:p w14:paraId="0DBB7E6A" w14:textId="61C7BD23" w:rsidR="00496555" w:rsidRDefault="00496555" w:rsidP="00B54653">
      <w:r>
        <w:rPr>
          <w:rStyle w:val="Refdecomentrio"/>
        </w:rPr>
        <w:annotationRef/>
      </w:r>
      <w:r>
        <w:rPr>
          <w:color w:val="000000"/>
          <w:sz w:val="20"/>
          <w:szCs w:val="20"/>
        </w:rPr>
        <w:t>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7C267F" w15:done="0"/>
  <w15:commentEx w15:paraId="7117CE72" w15:done="0"/>
  <w15:commentEx w15:paraId="0DBB7E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20F8" w16cex:dateUtc="2023-05-26T15:13:00Z"/>
  <w16cex:commentExtensible w16cex:durableId="281C6F18" w16cex:dateUtc="2023-05-27T14:59:00Z"/>
  <w16cex:commentExtensible w16cex:durableId="281B3E88" w16cex:dateUtc="2023-05-26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7C267F" w16cid:durableId="281B20F8"/>
  <w16cid:commentId w16cid:paraId="7117CE72" w16cid:durableId="281C6F18"/>
  <w16cid:commentId w16cid:paraId="0DBB7E6A" w16cid:durableId="281B3E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282F0" w14:textId="77777777" w:rsidR="00B140D3" w:rsidRDefault="00B140D3">
      <w:r>
        <w:separator/>
      </w:r>
    </w:p>
  </w:endnote>
  <w:endnote w:type="continuationSeparator" w:id="0">
    <w:p w14:paraId="58742D3C" w14:textId="77777777" w:rsidR="00B140D3" w:rsidRDefault="00B14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3E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30BDFACF"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D43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FE13333"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7FB54" w14:textId="77777777" w:rsidR="00B140D3" w:rsidRDefault="00B140D3">
      <w:r>
        <w:separator/>
      </w:r>
    </w:p>
  </w:footnote>
  <w:footnote w:type="continuationSeparator" w:id="0">
    <w:p w14:paraId="68A43EEA" w14:textId="77777777" w:rsidR="00B140D3" w:rsidRDefault="00B14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DCAF"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006FCD74" w14:textId="77777777" w:rsidTr="006746CA">
      <w:tc>
        <w:tcPr>
          <w:tcW w:w="3227" w:type="dxa"/>
          <w:shd w:val="clear" w:color="auto" w:fill="auto"/>
        </w:tcPr>
        <w:p w14:paraId="640E98F7"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F0F2143"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227BBF8A" w14:textId="77777777" w:rsidR="00320BFA" w:rsidRDefault="00320BFA" w:rsidP="00F31359">
          <w:pPr>
            <w:pStyle w:val="Cabealho"/>
            <w:tabs>
              <w:tab w:val="clear" w:pos="8640"/>
              <w:tab w:val="right" w:pos="8931"/>
            </w:tabs>
            <w:ind w:right="141"/>
            <w:jc w:val="right"/>
            <w:rPr>
              <w:rStyle w:val="Nmerodepgina"/>
            </w:rPr>
          </w:pPr>
        </w:p>
      </w:tc>
    </w:tr>
  </w:tbl>
  <w:p w14:paraId="5C299715"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E31F6"/>
    <w:multiLevelType w:val="hybridMultilevel"/>
    <w:tmpl w:val="F0CECF30"/>
    <w:lvl w:ilvl="0" w:tplc="6248045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FB699C"/>
    <w:multiLevelType w:val="multilevel"/>
    <w:tmpl w:val="C4EE88F8"/>
    <w:lvl w:ilvl="0">
      <w:start w:val="1"/>
      <w:numFmt w:val="lowerLetter"/>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3FB417C2"/>
    <w:multiLevelType w:val="hybridMultilevel"/>
    <w:tmpl w:val="23A4C148"/>
    <w:lvl w:ilvl="0" w:tplc="2922812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6B4B7195"/>
    <w:multiLevelType w:val="hybridMultilevel"/>
    <w:tmpl w:val="287ED3B2"/>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9" w15:restartNumberingAfterBreak="0">
    <w:nsid w:val="6FB96D2F"/>
    <w:multiLevelType w:val="hybridMultilevel"/>
    <w:tmpl w:val="EA381A1A"/>
    <w:lvl w:ilvl="0" w:tplc="81E0F6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78B1665A"/>
    <w:multiLevelType w:val="hybridMultilevel"/>
    <w:tmpl w:val="287ED3B2"/>
    <w:lvl w:ilvl="0" w:tplc="896684C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1"/>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5231223">
    <w:abstractNumId w:val="2"/>
  </w:num>
  <w:num w:numId="21" w16cid:durableId="1688561578">
    <w:abstractNumId w:val="9"/>
  </w:num>
  <w:num w:numId="22" w16cid:durableId="402217299">
    <w:abstractNumId w:val="6"/>
  </w:num>
  <w:num w:numId="23" w16cid:durableId="1611468685">
    <w:abstractNumId w:val="10"/>
  </w:num>
  <w:num w:numId="24" w16cid:durableId="594824428">
    <w:abstractNumId w:val="8"/>
  </w:num>
  <w:num w:numId="25" w16cid:durableId="1622494222">
    <w:abstractNumId w:val="5"/>
  </w:num>
  <w:num w:numId="26" w16cid:durableId="1261913915">
    <w:abstractNumId w:val="3"/>
  </w:num>
  <w:num w:numId="27" w16cid:durableId="198512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2461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AF"/>
    <w:rsid w:val="00001C84"/>
    <w:rsid w:val="0000224C"/>
    <w:rsid w:val="00004464"/>
    <w:rsid w:val="00012922"/>
    <w:rsid w:val="0001575C"/>
    <w:rsid w:val="000179B5"/>
    <w:rsid w:val="00017B62"/>
    <w:rsid w:val="000204A5"/>
    <w:rsid w:val="000204E7"/>
    <w:rsid w:val="00023FA0"/>
    <w:rsid w:val="0002602F"/>
    <w:rsid w:val="00030E4A"/>
    <w:rsid w:val="00031A27"/>
    <w:rsid w:val="00031EE0"/>
    <w:rsid w:val="000323B5"/>
    <w:rsid w:val="00040797"/>
    <w:rsid w:val="0004641A"/>
    <w:rsid w:val="00047B4D"/>
    <w:rsid w:val="00052A07"/>
    <w:rsid w:val="000533DA"/>
    <w:rsid w:val="000535EA"/>
    <w:rsid w:val="0005457F"/>
    <w:rsid w:val="0005536C"/>
    <w:rsid w:val="00057E14"/>
    <w:rsid w:val="000608E9"/>
    <w:rsid w:val="00061FEB"/>
    <w:rsid w:val="00062D54"/>
    <w:rsid w:val="000667DF"/>
    <w:rsid w:val="0007209B"/>
    <w:rsid w:val="00073CE1"/>
    <w:rsid w:val="00073ECF"/>
    <w:rsid w:val="00075792"/>
    <w:rsid w:val="00080F9C"/>
    <w:rsid w:val="00081214"/>
    <w:rsid w:val="000824FE"/>
    <w:rsid w:val="0008579A"/>
    <w:rsid w:val="00086AA8"/>
    <w:rsid w:val="0008732D"/>
    <w:rsid w:val="00090D60"/>
    <w:rsid w:val="0009735C"/>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33A"/>
    <w:rsid w:val="000E6CE0"/>
    <w:rsid w:val="000F202F"/>
    <w:rsid w:val="000F233A"/>
    <w:rsid w:val="000F2996"/>
    <w:rsid w:val="000F76EC"/>
    <w:rsid w:val="000F77E3"/>
    <w:rsid w:val="001030DB"/>
    <w:rsid w:val="00107B02"/>
    <w:rsid w:val="0011363A"/>
    <w:rsid w:val="001139EB"/>
    <w:rsid w:val="00113A3F"/>
    <w:rsid w:val="00115364"/>
    <w:rsid w:val="001164FE"/>
    <w:rsid w:val="00125084"/>
    <w:rsid w:val="00125277"/>
    <w:rsid w:val="001279C1"/>
    <w:rsid w:val="00136603"/>
    <w:rsid w:val="001375F7"/>
    <w:rsid w:val="00146701"/>
    <w:rsid w:val="00150831"/>
    <w:rsid w:val="0015301E"/>
    <w:rsid w:val="001554E9"/>
    <w:rsid w:val="00162BF1"/>
    <w:rsid w:val="00165555"/>
    <w:rsid w:val="0016560C"/>
    <w:rsid w:val="0017585E"/>
    <w:rsid w:val="00184446"/>
    <w:rsid w:val="0018583F"/>
    <w:rsid w:val="00186092"/>
    <w:rsid w:val="00187FDE"/>
    <w:rsid w:val="00193A97"/>
    <w:rsid w:val="001948BE"/>
    <w:rsid w:val="0019547B"/>
    <w:rsid w:val="001A12CE"/>
    <w:rsid w:val="001A6292"/>
    <w:rsid w:val="001A7511"/>
    <w:rsid w:val="001B0668"/>
    <w:rsid w:val="001B2F1E"/>
    <w:rsid w:val="001B5EAC"/>
    <w:rsid w:val="001C33B0"/>
    <w:rsid w:val="001C57E6"/>
    <w:rsid w:val="001C5CBB"/>
    <w:rsid w:val="001D0B40"/>
    <w:rsid w:val="001D465C"/>
    <w:rsid w:val="001D6234"/>
    <w:rsid w:val="001E646A"/>
    <w:rsid w:val="001E682E"/>
    <w:rsid w:val="001E691F"/>
    <w:rsid w:val="001F007F"/>
    <w:rsid w:val="001F0D36"/>
    <w:rsid w:val="001F75B3"/>
    <w:rsid w:val="00202C50"/>
    <w:rsid w:val="00202F3F"/>
    <w:rsid w:val="002108B3"/>
    <w:rsid w:val="00214D34"/>
    <w:rsid w:val="00223107"/>
    <w:rsid w:val="00224BB2"/>
    <w:rsid w:val="00231DB4"/>
    <w:rsid w:val="00235240"/>
    <w:rsid w:val="002368FD"/>
    <w:rsid w:val="0024066B"/>
    <w:rsid w:val="0024110F"/>
    <w:rsid w:val="002423AB"/>
    <w:rsid w:val="002440B0"/>
    <w:rsid w:val="00244D67"/>
    <w:rsid w:val="00247213"/>
    <w:rsid w:val="00252A96"/>
    <w:rsid w:val="00254B2C"/>
    <w:rsid w:val="0025685C"/>
    <w:rsid w:val="00256FBA"/>
    <w:rsid w:val="00260995"/>
    <w:rsid w:val="00273AAE"/>
    <w:rsid w:val="00276E8F"/>
    <w:rsid w:val="0027792D"/>
    <w:rsid w:val="00282723"/>
    <w:rsid w:val="00282788"/>
    <w:rsid w:val="00283943"/>
    <w:rsid w:val="0028617A"/>
    <w:rsid w:val="0029608A"/>
    <w:rsid w:val="002A6617"/>
    <w:rsid w:val="002A7132"/>
    <w:rsid w:val="002A7E1B"/>
    <w:rsid w:val="002B014D"/>
    <w:rsid w:val="002B0EDC"/>
    <w:rsid w:val="002B4718"/>
    <w:rsid w:val="002C3D2E"/>
    <w:rsid w:val="002C4D32"/>
    <w:rsid w:val="002C4FB7"/>
    <w:rsid w:val="002C7B2D"/>
    <w:rsid w:val="002E0BBD"/>
    <w:rsid w:val="002E6DD1"/>
    <w:rsid w:val="002F027E"/>
    <w:rsid w:val="00312CEA"/>
    <w:rsid w:val="00313EB2"/>
    <w:rsid w:val="00317344"/>
    <w:rsid w:val="00320BFA"/>
    <w:rsid w:val="00320CF7"/>
    <w:rsid w:val="0032378D"/>
    <w:rsid w:val="003255B3"/>
    <w:rsid w:val="0032764F"/>
    <w:rsid w:val="003276A1"/>
    <w:rsid w:val="003323B0"/>
    <w:rsid w:val="00334624"/>
    <w:rsid w:val="00335048"/>
    <w:rsid w:val="00335DDE"/>
    <w:rsid w:val="00340AD0"/>
    <w:rsid w:val="00340B6D"/>
    <w:rsid w:val="00340C8E"/>
    <w:rsid w:val="00344540"/>
    <w:rsid w:val="00347AC5"/>
    <w:rsid w:val="003519A3"/>
    <w:rsid w:val="00353FBF"/>
    <w:rsid w:val="00356433"/>
    <w:rsid w:val="0035643D"/>
    <w:rsid w:val="00362443"/>
    <w:rsid w:val="0037046F"/>
    <w:rsid w:val="003723C1"/>
    <w:rsid w:val="00377DA7"/>
    <w:rsid w:val="00383087"/>
    <w:rsid w:val="00383679"/>
    <w:rsid w:val="00385155"/>
    <w:rsid w:val="00394EB1"/>
    <w:rsid w:val="003A2B7D"/>
    <w:rsid w:val="003A4A75"/>
    <w:rsid w:val="003A5366"/>
    <w:rsid w:val="003A5AE6"/>
    <w:rsid w:val="003B102F"/>
    <w:rsid w:val="003B647A"/>
    <w:rsid w:val="003C4641"/>
    <w:rsid w:val="003C4EFC"/>
    <w:rsid w:val="003C5262"/>
    <w:rsid w:val="003D398C"/>
    <w:rsid w:val="003D473B"/>
    <w:rsid w:val="003D4A93"/>
    <w:rsid w:val="003D4B35"/>
    <w:rsid w:val="003D7289"/>
    <w:rsid w:val="003E09C5"/>
    <w:rsid w:val="003E255F"/>
    <w:rsid w:val="003E349B"/>
    <w:rsid w:val="003E4F19"/>
    <w:rsid w:val="003F3881"/>
    <w:rsid w:val="003F3C5D"/>
    <w:rsid w:val="003F5F25"/>
    <w:rsid w:val="003F6848"/>
    <w:rsid w:val="003F77D0"/>
    <w:rsid w:val="00402F0A"/>
    <w:rsid w:val="0040309A"/>
    <w:rsid w:val="0040436D"/>
    <w:rsid w:val="00410543"/>
    <w:rsid w:val="00417326"/>
    <w:rsid w:val="004173CC"/>
    <w:rsid w:val="004178DB"/>
    <w:rsid w:val="0042356B"/>
    <w:rsid w:val="0042420A"/>
    <w:rsid w:val="004243D2"/>
    <w:rsid w:val="00424610"/>
    <w:rsid w:val="00424AD5"/>
    <w:rsid w:val="0042501C"/>
    <w:rsid w:val="00431909"/>
    <w:rsid w:val="00431C8E"/>
    <w:rsid w:val="00435424"/>
    <w:rsid w:val="00436276"/>
    <w:rsid w:val="00436840"/>
    <w:rsid w:val="0045192E"/>
    <w:rsid w:val="00451B94"/>
    <w:rsid w:val="00455AED"/>
    <w:rsid w:val="0046260F"/>
    <w:rsid w:val="004661F2"/>
    <w:rsid w:val="00470A08"/>
    <w:rsid w:val="00470C41"/>
    <w:rsid w:val="0047516D"/>
    <w:rsid w:val="0047690F"/>
    <w:rsid w:val="00476C78"/>
    <w:rsid w:val="00477E81"/>
    <w:rsid w:val="00482174"/>
    <w:rsid w:val="00484D63"/>
    <w:rsid w:val="0048576D"/>
    <w:rsid w:val="0048585B"/>
    <w:rsid w:val="00493B1A"/>
    <w:rsid w:val="0049495C"/>
    <w:rsid w:val="00496555"/>
    <w:rsid w:val="00497EF6"/>
    <w:rsid w:val="004B0E6B"/>
    <w:rsid w:val="004B416D"/>
    <w:rsid w:val="004B42D8"/>
    <w:rsid w:val="004B6B8F"/>
    <w:rsid w:val="004B7511"/>
    <w:rsid w:val="004C589A"/>
    <w:rsid w:val="004D2551"/>
    <w:rsid w:val="004E23CE"/>
    <w:rsid w:val="004E516B"/>
    <w:rsid w:val="004F3C47"/>
    <w:rsid w:val="004F6E9F"/>
    <w:rsid w:val="00500539"/>
    <w:rsid w:val="005013A3"/>
    <w:rsid w:val="00502359"/>
    <w:rsid w:val="00503373"/>
    <w:rsid w:val="00503F3F"/>
    <w:rsid w:val="00504693"/>
    <w:rsid w:val="005255AD"/>
    <w:rsid w:val="005312EB"/>
    <w:rsid w:val="00536336"/>
    <w:rsid w:val="005375EB"/>
    <w:rsid w:val="0054044B"/>
    <w:rsid w:val="00542ED7"/>
    <w:rsid w:val="00550D4A"/>
    <w:rsid w:val="00553DA6"/>
    <w:rsid w:val="0055610D"/>
    <w:rsid w:val="00557BAF"/>
    <w:rsid w:val="00564A29"/>
    <w:rsid w:val="00564FBC"/>
    <w:rsid w:val="005705A9"/>
    <w:rsid w:val="00571408"/>
    <w:rsid w:val="00572864"/>
    <w:rsid w:val="0057341D"/>
    <w:rsid w:val="00573525"/>
    <w:rsid w:val="005775C9"/>
    <w:rsid w:val="00581BD6"/>
    <w:rsid w:val="0058482B"/>
    <w:rsid w:val="0058618A"/>
    <w:rsid w:val="00587002"/>
    <w:rsid w:val="00590007"/>
    <w:rsid w:val="00591611"/>
    <w:rsid w:val="00592BA8"/>
    <w:rsid w:val="005A362B"/>
    <w:rsid w:val="005A4952"/>
    <w:rsid w:val="005A4CE8"/>
    <w:rsid w:val="005B20A1"/>
    <w:rsid w:val="005B2478"/>
    <w:rsid w:val="005B2E12"/>
    <w:rsid w:val="005B3EA2"/>
    <w:rsid w:val="005C21FC"/>
    <w:rsid w:val="005C30AE"/>
    <w:rsid w:val="005C7259"/>
    <w:rsid w:val="005E1E8C"/>
    <w:rsid w:val="005E35F3"/>
    <w:rsid w:val="005E400D"/>
    <w:rsid w:val="005E698D"/>
    <w:rsid w:val="005E78F7"/>
    <w:rsid w:val="005F09F1"/>
    <w:rsid w:val="005F2D90"/>
    <w:rsid w:val="005F5212"/>
    <w:rsid w:val="005F645A"/>
    <w:rsid w:val="005F7EDE"/>
    <w:rsid w:val="0060060C"/>
    <w:rsid w:val="006006AF"/>
    <w:rsid w:val="006118D1"/>
    <w:rsid w:val="0061251F"/>
    <w:rsid w:val="00613B57"/>
    <w:rsid w:val="00617350"/>
    <w:rsid w:val="00620D93"/>
    <w:rsid w:val="0062386A"/>
    <w:rsid w:val="00623964"/>
    <w:rsid w:val="0062576D"/>
    <w:rsid w:val="00625788"/>
    <w:rsid w:val="006305AA"/>
    <w:rsid w:val="00631C96"/>
    <w:rsid w:val="0063223B"/>
    <w:rsid w:val="0063277E"/>
    <w:rsid w:val="00634B95"/>
    <w:rsid w:val="006364F4"/>
    <w:rsid w:val="00640352"/>
    <w:rsid w:val="006426D5"/>
    <w:rsid w:val="00642924"/>
    <w:rsid w:val="006466FF"/>
    <w:rsid w:val="00646A5F"/>
    <w:rsid w:val="006475C1"/>
    <w:rsid w:val="00656C00"/>
    <w:rsid w:val="006575D3"/>
    <w:rsid w:val="00661967"/>
    <w:rsid w:val="00661F61"/>
    <w:rsid w:val="00671B49"/>
    <w:rsid w:val="00674155"/>
    <w:rsid w:val="006746CA"/>
    <w:rsid w:val="00693672"/>
    <w:rsid w:val="00695745"/>
    <w:rsid w:val="0069600B"/>
    <w:rsid w:val="006A0A1A"/>
    <w:rsid w:val="006A50BD"/>
    <w:rsid w:val="006A6460"/>
    <w:rsid w:val="006B012C"/>
    <w:rsid w:val="006B0760"/>
    <w:rsid w:val="006B104E"/>
    <w:rsid w:val="006B36BD"/>
    <w:rsid w:val="006B5AEA"/>
    <w:rsid w:val="006B6383"/>
    <w:rsid w:val="006B640D"/>
    <w:rsid w:val="006B6B45"/>
    <w:rsid w:val="006C61FA"/>
    <w:rsid w:val="006C6F91"/>
    <w:rsid w:val="006D0896"/>
    <w:rsid w:val="006D1FEF"/>
    <w:rsid w:val="006D2982"/>
    <w:rsid w:val="006E25D2"/>
    <w:rsid w:val="006E2D47"/>
    <w:rsid w:val="006E4959"/>
    <w:rsid w:val="006E49A3"/>
    <w:rsid w:val="006E6DD1"/>
    <w:rsid w:val="006F4771"/>
    <w:rsid w:val="006F5DF1"/>
    <w:rsid w:val="006F69A9"/>
    <w:rsid w:val="0070391A"/>
    <w:rsid w:val="007063C8"/>
    <w:rsid w:val="00706486"/>
    <w:rsid w:val="007214E3"/>
    <w:rsid w:val="007222F7"/>
    <w:rsid w:val="00724679"/>
    <w:rsid w:val="00725368"/>
    <w:rsid w:val="007304F3"/>
    <w:rsid w:val="00730839"/>
    <w:rsid w:val="00730F60"/>
    <w:rsid w:val="00733FF9"/>
    <w:rsid w:val="00740239"/>
    <w:rsid w:val="00746435"/>
    <w:rsid w:val="00752038"/>
    <w:rsid w:val="007554DF"/>
    <w:rsid w:val="0075776D"/>
    <w:rsid w:val="007613FB"/>
    <w:rsid w:val="00761E34"/>
    <w:rsid w:val="00763FDB"/>
    <w:rsid w:val="00767E66"/>
    <w:rsid w:val="00770837"/>
    <w:rsid w:val="007722BF"/>
    <w:rsid w:val="0077580B"/>
    <w:rsid w:val="0078097F"/>
    <w:rsid w:val="00781167"/>
    <w:rsid w:val="00784188"/>
    <w:rsid w:val="007854B3"/>
    <w:rsid w:val="0078787D"/>
    <w:rsid w:val="00787FA8"/>
    <w:rsid w:val="00792A5F"/>
    <w:rsid w:val="007939A9"/>
    <w:rsid w:val="007944F8"/>
    <w:rsid w:val="00796EC3"/>
    <w:rsid w:val="007973E3"/>
    <w:rsid w:val="007A1883"/>
    <w:rsid w:val="007A3619"/>
    <w:rsid w:val="007A6780"/>
    <w:rsid w:val="007B07EB"/>
    <w:rsid w:val="007C39CD"/>
    <w:rsid w:val="007D0720"/>
    <w:rsid w:val="007D10F2"/>
    <w:rsid w:val="007D207E"/>
    <w:rsid w:val="007D4C2A"/>
    <w:rsid w:val="007D6DEC"/>
    <w:rsid w:val="007E15B6"/>
    <w:rsid w:val="007E46A1"/>
    <w:rsid w:val="007E5FAC"/>
    <w:rsid w:val="007E730D"/>
    <w:rsid w:val="007E7311"/>
    <w:rsid w:val="007E7A46"/>
    <w:rsid w:val="007F20C0"/>
    <w:rsid w:val="007F23E5"/>
    <w:rsid w:val="007F38A6"/>
    <w:rsid w:val="007F403E"/>
    <w:rsid w:val="007F6CAA"/>
    <w:rsid w:val="007F76DB"/>
    <w:rsid w:val="00800913"/>
    <w:rsid w:val="00802D0F"/>
    <w:rsid w:val="008072AC"/>
    <w:rsid w:val="00810CEA"/>
    <w:rsid w:val="008233E5"/>
    <w:rsid w:val="00833DE8"/>
    <w:rsid w:val="00833F47"/>
    <w:rsid w:val="008348C3"/>
    <w:rsid w:val="00834BD3"/>
    <w:rsid w:val="008372B4"/>
    <w:rsid w:val="008373B4"/>
    <w:rsid w:val="008404C4"/>
    <w:rsid w:val="00847A58"/>
    <w:rsid w:val="00847D37"/>
    <w:rsid w:val="0085001D"/>
    <w:rsid w:val="00861A1B"/>
    <w:rsid w:val="008646C3"/>
    <w:rsid w:val="00866ED7"/>
    <w:rsid w:val="00870802"/>
    <w:rsid w:val="00871A41"/>
    <w:rsid w:val="008834FC"/>
    <w:rsid w:val="00885155"/>
    <w:rsid w:val="00886D76"/>
    <w:rsid w:val="00886DE2"/>
    <w:rsid w:val="0088709C"/>
    <w:rsid w:val="00890840"/>
    <w:rsid w:val="00892265"/>
    <w:rsid w:val="00897019"/>
    <w:rsid w:val="008A1917"/>
    <w:rsid w:val="008A2A01"/>
    <w:rsid w:val="008A3072"/>
    <w:rsid w:val="008A3DA6"/>
    <w:rsid w:val="008A3E71"/>
    <w:rsid w:val="008A4516"/>
    <w:rsid w:val="008A6F82"/>
    <w:rsid w:val="008B0A07"/>
    <w:rsid w:val="008B7572"/>
    <w:rsid w:val="008B781F"/>
    <w:rsid w:val="008C0069"/>
    <w:rsid w:val="008C1495"/>
    <w:rsid w:val="008C5E2A"/>
    <w:rsid w:val="008D002F"/>
    <w:rsid w:val="008D1885"/>
    <w:rsid w:val="008D3F81"/>
    <w:rsid w:val="008D4159"/>
    <w:rsid w:val="008D5522"/>
    <w:rsid w:val="008D69C5"/>
    <w:rsid w:val="008D7404"/>
    <w:rsid w:val="008E0F86"/>
    <w:rsid w:val="008E41B8"/>
    <w:rsid w:val="008F2828"/>
    <w:rsid w:val="008F2DC1"/>
    <w:rsid w:val="008F3628"/>
    <w:rsid w:val="008F39D1"/>
    <w:rsid w:val="008F3FE2"/>
    <w:rsid w:val="008F70AD"/>
    <w:rsid w:val="008F7CE2"/>
    <w:rsid w:val="00900DB1"/>
    <w:rsid w:val="009016CF"/>
    <w:rsid w:val="009021CE"/>
    <w:rsid w:val="009022BF"/>
    <w:rsid w:val="00911CD9"/>
    <w:rsid w:val="0091272B"/>
    <w:rsid w:val="00912B71"/>
    <w:rsid w:val="009137A5"/>
    <w:rsid w:val="00920BF8"/>
    <w:rsid w:val="0092109E"/>
    <w:rsid w:val="00931632"/>
    <w:rsid w:val="00932C92"/>
    <w:rsid w:val="009454E4"/>
    <w:rsid w:val="00946836"/>
    <w:rsid w:val="0094695D"/>
    <w:rsid w:val="00946E02"/>
    <w:rsid w:val="0095623A"/>
    <w:rsid w:val="00957D8D"/>
    <w:rsid w:val="00965C93"/>
    <w:rsid w:val="0096683A"/>
    <w:rsid w:val="00967611"/>
    <w:rsid w:val="00967F45"/>
    <w:rsid w:val="00975C26"/>
    <w:rsid w:val="00984240"/>
    <w:rsid w:val="00987F2B"/>
    <w:rsid w:val="00995B07"/>
    <w:rsid w:val="009A2619"/>
    <w:rsid w:val="009A48C1"/>
    <w:rsid w:val="009A5850"/>
    <w:rsid w:val="009B10D6"/>
    <w:rsid w:val="009B2A06"/>
    <w:rsid w:val="009B4713"/>
    <w:rsid w:val="009B5260"/>
    <w:rsid w:val="009C1E85"/>
    <w:rsid w:val="009C652C"/>
    <w:rsid w:val="009D65D0"/>
    <w:rsid w:val="009D7E91"/>
    <w:rsid w:val="009E135E"/>
    <w:rsid w:val="009E1C38"/>
    <w:rsid w:val="009E2A37"/>
    <w:rsid w:val="009E35C7"/>
    <w:rsid w:val="009E3C92"/>
    <w:rsid w:val="009E54F4"/>
    <w:rsid w:val="009E71AD"/>
    <w:rsid w:val="009F2BFA"/>
    <w:rsid w:val="009F59F8"/>
    <w:rsid w:val="009F5C32"/>
    <w:rsid w:val="00A017C9"/>
    <w:rsid w:val="00A01B40"/>
    <w:rsid w:val="00A02DF8"/>
    <w:rsid w:val="00A03A3D"/>
    <w:rsid w:val="00A045C4"/>
    <w:rsid w:val="00A10DFA"/>
    <w:rsid w:val="00A21708"/>
    <w:rsid w:val="00A22362"/>
    <w:rsid w:val="00A249BA"/>
    <w:rsid w:val="00A307C7"/>
    <w:rsid w:val="00A32BDE"/>
    <w:rsid w:val="00A330B9"/>
    <w:rsid w:val="00A44581"/>
    <w:rsid w:val="00A45093"/>
    <w:rsid w:val="00A50EAF"/>
    <w:rsid w:val="00A51AD8"/>
    <w:rsid w:val="00A55D44"/>
    <w:rsid w:val="00A602F9"/>
    <w:rsid w:val="00A650EE"/>
    <w:rsid w:val="00A662C8"/>
    <w:rsid w:val="00A70EF6"/>
    <w:rsid w:val="00A71157"/>
    <w:rsid w:val="00A717B1"/>
    <w:rsid w:val="00A819B2"/>
    <w:rsid w:val="00A86453"/>
    <w:rsid w:val="00A91586"/>
    <w:rsid w:val="00A966E6"/>
    <w:rsid w:val="00AA5E69"/>
    <w:rsid w:val="00AA60B3"/>
    <w:rsid w:val="00AB2BE3"/>
    <w:rsid w:val="00AB7834"/>
    <w:rsid w:val="00AC4D5F"/>
    <w:rsid w:val="00AC6EAF"/>
    <w:rsid w:val="00AD1D2C"/>
    <w:rsid w:val="00AD25D3"/>
    <w:rsid w:val="00AE0525"/>
    <w:rsid w:val="00AE08DB"/>
    <w:rsid w:val="00AE2729"/>
    <w:rsid w:val="00AE3148"/>
    <w:rsid w:val="00AE5AE2"/>
    <w:rsid w:val="00AE7343"/>
    <w:rsid w:val="00AF502B"/>
    <w:rsid w:val="00B00A13"/>
    <w:rsid w:val="00B00D69"/>
    <w:rsid w:val="00B00E04"/>
    <w:rsid w:val="00B033BA"/>
    <w:rsid w:val="00B05485"/>
    <w:rsid w:val="00B068B2"/>
    <w:rsid w:val="00B11CFC"/>
    <w:rsid w:val="00B140D3"/>
    <w:rsid w:val="00B1458E"/>
    <w:rsid w:val="00B14C51"/>
    <w:rsid w:val="00B20021"/>
    <w:rsid w:val="00B20FDE"/>
    <w:rsid w:val="00B2563A"/>
    <w:rsid w:val="00B27FE2"/>
    <w:rsid w:val="00B42041"/>
    <w:rsid w:val="00B424F9"/>
    <w:rsid w:val="00B43FBF"/>
    <w:rsid w:val="00B44F11"/>
    <w:rsid w:val="00B45731"/>
    <w:rsid w:val="00B51846"/>
    <w:rsid w:val="00B6237D"/>
    <w:rsid w:val="00B62979"/>
    <w:rsid w:val="00B70056"/>
    <w:rsid w:val="00B74D75"/>
    <w:rsid w:val="00B823A7"/>
    <w:rsid w:val="00B8397E"/>
    <w:rsid w:val="00B8422E"/>
    <w:rsid w:val="00B86961"/>
    <w:rsid w:val="00B90ECA"/>
    <w:rsid w:val="00B90FA5"/>
    <w:rsid w:val="00B919F1"/>
    <w:rsid w:val="00B924D8"/>
    <w:rsid w:val="00B94D99"/>
    <w:rsid w:val="00BA2260"/>
    <w:rsid w:val="00BA7CCD"/>
    <w:rsid w:val="00BB3303"/>
    <w:rsid w:val="00BB468D"/>
    <w:rsid w:val="00BC034B"/>
    <w:rsid w:val="00BC0E8D"/>
    <w:rsid w:val="00BC4F18"/>
    <w:rsid w:val="00BD6273"/>
    <w:rsid w:val="00BE2081"/>
    <w:rsid w:val="00BE6551"/>
    <w:rsid w:val="00BE6C32"/>
    <w:rsid w:val="00BE751E"/>
    <w:rsid w:val="00BF093B"/>
    <w:rsid w:val="00BF281C"/>
    <w:rsid w:val="00BF46B7"/>
    <w:rsid w:val="00C006D8"/>
    <w:rsid w:val="00C00B88"/>
    <w:rsid w:val="00C06B2A"/>
    <w:rsid w:val="00C0798D"/>
    <w:rsid w:val="00C12FEF"/>
    <w:rsid w:val="00C216D7"/>
    <w:rsid w:val="00C23025"/>
    <w:rsid w:val="00C253B9"/>
    <w:rsid w:val="00C31B12"/>
    <w:rsid w:val="00C35E57"/>
    <w:rsid w:val="00C35E80"/>
    <w:rsid w:val="00C35EE1"/>
    <w:rsid w:val="00C40AA2"/>
    <w:rsid w:val="00C4244F"/>
    <w:rsid w:val="00C458D3"/>
    <w:rsid w:val="00C61BF0"/>
    <w:rsid w:val="00C6296B"/>
    <w:rsid w:val="00C632ED"/>
    <w:rsid w:val="00C66150"/>
    <w:rsid w:val="00C70EF5"/>
    <w:rsid w:val="00C756C5"/>
    <w:rsid w:val="00C76D17"/>
    <w:rsid w:val="00C82195"/>
    <w:rsid w:val="00C82CAE"/>
    <w:rsid w:val="00C83CD5"/>
    <w:rsid w:val="00C8442E"/>
    <w:rsid w:val="00C84F0F"/>
    <w:rsid w:val="00C8576F"/>
    <w:rsid w:val="00C930A8"/>
    <w:rsid w:val="00C934D3"/>
    <w:rsid w:val="00CA108B"/>
    <w:rsid w:val="00CA1709"/>
    <w:rsid w:val="00CA6CDB"/>
    <w:rsid w:val="00CB5111"/>
    <w:rsid w:val="00CB5E13"/>
    <w:rsid w:val="00CC083B"/>
    <w:rsid w:val="00CC3524"/>
    <w:rsid w:val="00CD27BE"/>
    <w:rsid w:val="00CD29E9"/>
    <w:rsid w:val="00CD4BBC"/>
    <w:rsid w:val="00CD6F0F"/>
    <w:rsid w:val="00CE0BB7"/>
    <w:rsid w:val="00CE37B8"/>
    <w:rsid w:val="00CE38ED"/>
    <w:rsid w:val="00CE3E9A"/>
    <w:rsid w:val="00CE708B"/>
    <w:rsid w:val="00CF26B7"/>
    <w:rsid w:val="00CF2DDB"/>
    <w:rsid w:val="00CF664C"/>
    <w:rsid w:val="00CF6E39"/>
    <w:rsid w:val="00CF72DA"/>
    <w:rsid w:val="00D00863"/>
    <w:rsid w:val="00D03B57"/>
    <w:rsid w:val="00D0769A"/>
    <w:rsid w:val="00D14A3F"/>
    <w:rsid w:val="00D15B4E"/>
    <w:rsid w:val="00D177E7"/>
    <w:rsid w:val="00D2079F"/>
    <w:rsid w:val="00D34BE1"/>
    <w:rsid w:val="00D35356"/>
    <w:rsid w:val="00D42AFF"/>
    <w:rsid w:val="00D447EF"/>
    <w:rsid w:val="00D45691"/>
    <w:rsid w:val="00D505E2"/>
    <w:rsid w:val="00D56D7A"/>
    <w:rsid w:val="00D573CD"/>
    <w:rsid w:val="00D6498F"/>
    <w:rsid w:val="00D71FE2"/>
    <w:rsid w:val="00D7463D"/>
    <w:rsid w:val="00D765F9"/>
    <w:rsid w:val="00D80F5A"/>
    <w:rsid w:val="00D83DE8"/>
    <w:rsid w:val="00D84943"/>
    <w:rsid w:val="00D8574B"/>
    <w:rsid w:val="00D92BCF"/>
    <w:rsid w:val="00D94AE7"/>
    <w:rsid w:val="00D95C32"/>
    <w:rsid w:val="00D966B3"/>
    <w:rsid w:val="00D96819"/>
    <w:rsid w:val="00D970F0"/>
    <w:rsid w:val="00DA06E6"/>
    <w:rsid w:val="00DA2EA5"/>
    <w:rsid w:val="00DA4540"/>
    <w:rsid w:val="00DA587E"/>
    <w:rsid w:val="00DA60F4"/>
    <w:rsid w:val="00DA61C5"/>
    <w:rsid w:val="00DA72D4"/>
    <w:rsid w:val="00DB0DFA"/>
    <w:rsid w:val="00DB0F8B"/>
    <w:rsid w:val="00DB3052"/>
    <w:rsid w:val="00DB6821"/>
    <w:rsid w:val="00DC0659"/>
    <w:rsid w:val="00DC2D17"/>
    <w:rsid w:val="00DC61E2"/>
    <w:rsid w:val="00DC72F6"/>
    <w:rsid w:val="00DD3557"/>
    <w:rsid w:val="00DD4306"/>
    <w:rsid w:val="00DE23BF"/>
    <w:rsid w:val="00DE3981"/>
    <w:rsid w:val="00DE3B80"/>
    <w:rsid w:val="00DE40DD"/>
    <w:rsid w:val="00DE4BDB"/>
    <w:rsid w:val="00DE5A95"/>
    <w:rsid w:val="00DE7755"/>
    <w:rsid w:val="00DF059A"/>
    <w:rsid w:val="00DF3D56"/>
    <w:rsid w:val="00DF64E9"/>
    <w:rsid w:val="00DF6D19"/>
    <w:rsid w:val="00DF6ED2"/>
    <w:rsid w:val="00DF70F5"/>
    <w:rsid w:val="00E11168"/>
    <w:rsid w:val="00E15872"/>
    <w:rsid w:val="00E1600B"/>
    <w:rsid w:val="00E2252C"/>
    <w:rsid w:val="00E22C9B"/>
    <w:rsid w:val="00E23123"/>
    <w:rsid w:val="00E26A1C"/>
    <w:rsid w:val="00E270C0"/>
    <w:rsid w:val="00E3458E"/>
    <w:rsid w:val="00E352E7"/>
    <w:rsid w:val="00E36D82"/>
    <w:rsid w:val="00E37A09"/>
    <w:rsid w:val="00E445E0"/>
    <w:rsid w:val="00E460B9"/>
    <w:rsid w:val="00E51601"/>
    <w:rsid w:val="00E51965"/>
    <w:rsid w:val="00E52164"/>
    <w:rsid w:val="00E52B7A"/>
    <w:rsid w:val="00E54C45"/>
    <w:rsid w:val="00E638A0"/>
    <w:rsid w:val="00E67121"/>
    <w:rsid w:val="00E7116E"/>
    <w:rsid w:val="00E7198D"/>
    <w:rsid w:val="00E735AF"/>
    <w:rsid w:val="00E74CA6"/>
    <w:rsid w:val="00E75088"/>
    <w:rsid w:val="00E75E3D"/>
    <w:rsid w:val="00E84491"/>
    <w:rsid w:val="00E854B8"/>
    <w:rsid w:val="00E95B21"/>
    <w:rsid w:val="00E96793"/>
    <w:rsid w:val="00E9731C"/>
    <w:rsid w:val="00EA1C9C"/>
    <w:rsid w:val="00EA4E4C"/>
    <w:rsid w:val="00EB04B7"/>
    <w:rsid w:val="00EB3847"/>
    <w:rsid w:val="00EB5280"/>
    <w:rsid w:val="00EB7992"/>
    <w:rsid w:val="00EC0104"/>
    <w:rsid w:val="00EC0184"/>
    <w:rsid w:val="00EC2D7A"/>
    <w:rsid w:val="00EC633A"/>
    <w:rsid w:val="00ED1B9D"/>
    <w:rsid w:val="00EE056F"/>
    <w:rsid w:val="00EE31E3"/>
    <w:rsid w:val="00EE4053"/>
    <w:rsid w:val="00EF43F5"/>
    <w:rsid w:val="00EF6DB3"/>
    <w:rsid w:val="00EF74D7"/>
    <w:rsid w:val="00F0030C"/>
    <w:rsid w:val="00F017AF"/>
    <w:rsid w:val="00F01930"/>
    <w:rsid w:val="00F035C1"/>
    <w:rsid w:val="00F041C4"/>
    <w:rsid w:val="00F049E2"/>
    <w:rsid w:val="00F142D0"/>
    <w:rsid w:val="00F14812"/>
    <w:rsid w:val="00F1598C"/>
    <w:rsid w:val="00F15FF0"/>
    <w:rsid w:val="00F179DE"/>
    <w:rsid w:val="00F20BC6"/>
    <w:rsid w:val="00F21403"/>
    <w:rsid w:val="00F255FC"/>
    <w:rsid w:val="00F259B0"/>
    <w:rsid w:val="00F26A20"/>
    <w:rsid w:val="00F276C9"/>
    <w:rsid w:val="00F31359"/>
    <w:rsid w:val="00F320F3"/>
    <w:rsid w:val="00F3649F"/>
    <w:rsid w:val="00F40690"/>
    <w:rsid w:val="00F43B8F"/>
    <w:rsid w:val="00F46A0B"/>
    <w:rsid w:val="00F51785"/>
    <w:rsid w:val="00F530D7"/>
    <w:rsid w:val="00F541E6"/>
    <w:rsid w:val="00F62F49"/>
    <w:rsid w:val="00F636AF"/>
    <w:rsid w:val="00F63996"/>
    <w:rsid w:val="00F640BF"/>
    <w:rsid w:val="00F6487E"/>
    <w:rsid w:val="00F70754"/>
    <w:rsid w:val="00F75EF6"/>
    <w:rsid w:val="00F77926"/>
    <w:rsid w:val="00F82C4F"/>
    <w:rsid w:val="00F83A19"/>
    <w:rsid w:val="00F84DD4"/>
    <w:rsid w:val="00F879A1"/>
    <w:rsid w:val="00F92FC4"/>
    <w:rsid w:val="00F9323B"/>
    <w:rsid w:val="00F94B7C"/>
    <w:rsid w:val="00F9793C"/>
    <w:rsid w:val="00FA0C14"/>
    <w:rsid w:val="00FA137A"/>
    <w:rsid w:val="00FA5504"/>
    <w:rsid w:val="00FA5A6B"/>
    <w:rsid w:val="00FA65A3"/>
    <w:rsid w:val="00FB162D"/>
    <w:rsid w:val="00FB1CB3"/>
    <w:rsid w:val="00FB4B02"/>
    <w:rsid w:val="00FC1DD0"/>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62C8"/>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Forte">
    <w:name w:val="Strong"/>
    <w:basedOn w:val="Fontepargpadro"/>
    <w:uiPriority w:val="22"/>
    <w:qFormat/>
    <w:rsid w:val="00557BAF"/>
    <w:rPr>
      <w:b/>
      <w:bCs/>
    </w:rPr>
  </w:style>
  <w:style w:type="character" w:styleId="MenoPendente">
    <w:name w:val="Unresolved Mention"/>
    <w:basedOn w:val="Fontepargpadro"/>
    <w:uiPriority w:val="99"/>
    <w:semiHidden/>
    <w:unhideWhenUsed/>
    <w:rsid w:val="003B102F"/>
    <w:rPr>
      <w:color w:val="605E5C"/>
      <w:shd w:val="clear" w:color="auto" w:fill="E1DFDD"/>
    </w:rPr>
  </w:style>
  <w:style w:type="character" w:customStyle="1" w:styleId="hgkelc">
    <w:name w:val="hgkelc"/>
    <w:basedOn w:val="Fontepargpadro"/>
    <w:rsid w:val="00004464"/>
  </w:style>
  <w:style w:type="paragraph" w:styleId="NormalWeb">
    <w:name w:val="Normal (Web)"/>
    <w:basedOn w:val="Normal"/>
    <w:uiPriority w:val="99"/>
    <w:semiHidden/>
    <w:unhideWhenUsed/>
    <w:rsid w:val="00334624"/>
    <w:pPr>
      <w:keepNext w:val="0"/>
      <w:keepLines w:val="0"/>
      <w:spacing w:before="100" w:beforeAutospacing="1" w:after="100" w:afterAutospacing="1"/>
    </w:pPr>
  </w:style>
  <w:style w:type="character" w:customStyle="1" w:styleId="normaltextrun">
    <w:name w:val="normaltextrun"/>
    <w:rsid w:val="00165555"/>
  </w:style>
  <w:style w:type="character" w:customStyle="1" w:styleId="eop">
    <w:name w:val="eop"/>
    <w:rsid w:val="00165555"/>
  </w:style>
  <w:style w:type="character" w:styleId="nfase">
    <w:name w:val="Emphasis"/>
    <w:basedOn w:val="Fontepargpadro"/>
    <w:uiPriority w:val="20"/>
    <w:qFormat/>
    <w:rsid w:val="00600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222053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5746388">
      <w:bodyDiv w:val="1"/>
      <w:marLeft w:val="0"/>
      <w:marRight w:val="0"/>
      <w:marTop w:val="0"/>
      <w:marBottom w:val="0"/>
      <w:divBdr>
        <w:top w:val="none" w:sz="0" w:space="0" w:color="auto"/>
        <w:left w:val="none" w:sz="0" w:space="0" w:color="auto"/>
        <w:bottom w:val="none" w:sz="0" w:space="0" w:color="auto"/>
        <w:right w:val="none" w:sz="0" w:space="0" w:color="auto"/>
      </w:divBdr>
    </w:div>
    <w:div w:id="684940815">
      <w:bodyDiv w:val="1"/>
      <w:marLeft w:val="0"/>
      <w:marRight w:val="0"/>
      <w:marTop w:val="0"/>
      <w:marBottom w:val="0"/>
      <w:divBdr>
        <w:top w:val="none" w:sz="0" w:space="0" w:color="auto"/>
        <w:left w:val="none" w:sz="0" w:space="0" w:color="auto"/>
        <w:bottom w:val="none" w:sz="0" w:space="0" w:color="auto"/>
        <w:right w:val="none" w:sz="0" w:space="0" w:color="auto"/>
      </w:divBdr>
    </w:div>
    <w:div w:id="72483855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76508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238411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78321582">
      <w:bodyDiv w:val="1"/>
      <w:marLeft w:val="0"/>
      <w:marRight w:val="0"/>
      <w:marTop w:val="0"/>
      <w:marBottom w:val="0"/>
      <w:divBdr>
        <w:top w:val="none" w:sz="0" w:space="0" w:color="auto"/>
        <w:left w:val="none" w:sz="0" w:space="0" w:color="auto"/>
        <w:bottom w:val="none" w:sz="0" w:space="0" w:color="auto"/>
        <w:right w:val="none" w:sz="0" w:space="0" w:color="auto"/>
      </w:divBdr>
    </w:div>
    <w:div w:id="1651250883">
      <w:bodyDiv w:val="1"/>
      <w:marLeft w:val="0"/>
      <w:marRight w:val="0"/>
      <w:marTop w:val="0"/>
      <w:marBottom w:val="0"/>
      <w:divBdr>
        <w:top w:val="none" w:sz="0" w:space="0" w:color="auto"/>
        <w:left w:val="none" w:sz="0" w:space="0" w:color="auto"/>
        <w:bottom w:val="none" w:sz="0" w:space="0" w:color="auto"/>
        <w:right w:val="none" w:sz="0" w:space="0" w:color="auto"/>
      </w:divBdr>
    </w:div>
    <w:div w:id="18662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5204</Words>
  <Characters>28107</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2023-05-04T18:35:00Z</dcterms:created>
  <dcterms:modified xsi:type="dcterms:W3CDTF">2023-05-27T15:00:00Z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