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0"/>
        <w:gridCol w:w="3682"/>
      </w:tblGrid>
      <w:tr w:rsidR="00735805" w:rsidRPr="00BC1340" w14:paraId="56D29A0C" w14:textId="77777777" w:rsidTr="002F646D">
        <w:trPr>
          <w:jc w:val="center"/>
        </w:trPr>
        <w:tc>
          <w:tcPr>
            <w:tcW w:w="9072" w:type="dxa"/>
            <w:gridSpan w:val="2"/>
            <w:shd w:val="clear" w:color="auto" w:fill="auto"/>
          </w:tcPr>
          <w:p w14:paraId="36C5A187" w14:textId="77777777" w:rsidR="00735805" w:rsidRPr="00BC1340" w:rsidRDefault="00735805" w:rsidP="002018EA">
            <w:pPr>
              <w:pStyle w:val="Cabealho"/>
              <w:tabs>
                <w:tab w:val="clear" w:pos="8640"/>
                <w:tab w:val="right" w:pos="8931"/>
              </w:tabs>
              <w:jc w:val="center"/>
              <w:rPr>
                <w:rStyle w:val="Nmerodepgina"/>
              </w:rPr>
            </w:pPr>
            <w:r w:rsidRPr="00BC1340">
              <w:rPr>
                <w:rStyle w:val="Nmerodepgina"/>
              </w:rPr>
              <w:t>CURSO DE CIÊNCIA DA COMPUTAÇÃO – TCC</w:t>
            </w:r>
          </w:p>
        </w:tc>
      </w:tr>
      <w:tr w:rsidR="00735805" w:rsidRPr="00BC1340" w14:paraId="4706CB1E" w14:textId="77777777" w:rsidTr="002F646D">
        <w:trPr>
          <w:jc w:val="center"/>
        </w:trPr>
        <w:tc>
          <w:tcPr>
            <w:tcW w:w="5387" w:type="dxa"/>
            <w:shd w:val="clear" w:color="auto" w:fill="auto"/>
          </w:tcPr>
          <w:p w14:paraId="686CAEAD" w14:textId="2FC080E8" w:rsidR="00735805" w:rsidRPr="00BC1340" w:rsidRDefault="00735805" w:rsidP="008239AA">
            <w:pPr>
              <w:pStyle w:val="Cabealho"/>
              <w:tabs>
                <w:tab w:val="clear" w:pos="8640"/>
                <w:tab w:val="right" w:pos="8931"/>
              </w:tabs>
              <w:jc w:val="center"/>
            </w:pPr>
            <w:r w:rsidRPr="00BC1340">
              <w:rPr>
                <w:rStyle w:val="Nmerodepgina"/>
              </w:rPr>
              <w:t>(X</w:t>
            </w:r>
            <w:r w:rsidR="00E52D19" w:rsidRPr="00BC1340">
              <w:rPr>
                <w:rStyle w:val="Nmerodepgina"/>
              </w:rPr>
              <w:t>) PRÉ-</w:t>
            </w:r>
            <w:r w:rsidR="003A707A" w:rsidRPr="00BC1340">
              <w:rPr>
                <w:rStyle w:val="Nmerodepgina"/>
              </w:rPr>
              <w:t>PROJETO</w:t>
            </w:r>
            <w:r w:rsidRPr="00BC1340">
              <w:rPr>
                <w:rStyle w:val="Nmerodepgina"/>
              </w:rPr>
              <w:t> </w:t>
            </w:r>
            <w:r w:rsidR="00A7795A" w:rsidRPr="00BC1340">
              <w:rPr>
                <w:rStyle w:val="Nmerodepgina"/>
              </w:rPr>
              <w:t>(</w:t>
            </w:r>
            <w:r w:rsidR="00A7795A">
              <w:rPr>
                <w:rStyle w:val="Nmerodepgina"/>
              </w:rPr>
              <w:t>_)</w:t>
            </w:r>
            <w:r w:rsidRPr="00BC1340">
              <w:t xml:space="preserve"> </w:t>
            </w:r>
            <w:r w:rsidRPr="00BC1340">
              <w:rPr>
                <w:rStyle w:val="Nmerodepgina"/>
              </w:rPr>
              <w:t>PROJETO</w:t>
            </w:r>
          </w:p>
        </w:tc>
        <w:tc>
          <w:tcPr>
            <w:tcW w:w="3685" w:type="dxa"/>
            <w:shd w:val="clear" w:color="auto" w:fill="auto"/>
          </w:tcPr>
          <w:p w14:paraId="2C760767" w14:textId="1A6B6FA7" w:rsidR="00735805" w:rsidRPr="00BC1340" w:rsidRDefault="007901C1" w:rsidP="007901C1">
            <w:pPr>
              <w:pStyle w:val="Cabealho"/>
              <w:tabs>
                <w:tab w:val="clear" w:pos="8640"/>
                <w:tab w:val="right" w:pos="8931"/>
              </w:tabs>
              <w:jc w:val="center"/>
              <w:rPr>
                <w:rStyle w:val="Nmerodepgina"/>
              </w:rPr>
            </w:pPr>
            <w:r>
              <w:rPr>
                <w:rStyle w:val="Nmerodepgina"/>
              </w:rPr>
              <w:t>ANO/SEMESTRE: 2024</w:t>
            </w:r>
            <w:r w:rsidR="00735805" w:rsidRPr="00BC1340">
              <w:rPr>
                <w:rStyle w:val="Nmerodepgina"/>
              </w:rPr>
              <w:t>/</w:t>
            </w:r>
            <w:r>
              <w:rPr>
                <w:rStyle w:val="Nmerodepgina"/>
              </w:rPr>
              <w:t>1</w:t>
            </w:r>
          </w:p>
        </w:tc>
      </w:tr>
    </w:tbl>
    <w:p w14:paraId="6AAB096D" w14:textId="77777777" w:rsidR="00735805" w:rsidRPr="00BC1340" w:rsidRDefault="00735805" w:rsidP="00735805">
      <w:pPr>
        <w:rPr>
          <w:sz w:val="28"/>
          <w:szCs w:val="28"/>
        </w:rPr>
      </w:pPr>
    </w:p>
    <w:p w14:paraId="7B9132ED" w14:textId="13929F24" w:rsidR="002018EA" w:rsidRPr="00BC1340" w:rsidRDefault="00735805" w:rsidP="00240F3E">
      <w:pPr>
        <w:pStyle w:val="TF-TTULO"/>
      </w:pPr>
      <w:r w:rsidRPr="00240F3E">
        <w:t>IMPLEMENTA</w:t>
      </w:r>
      <w:r w:rsidR="007901C1" w:rsidRPr="00240F3E">
        <w:t>çÃ</w:t>
      </w:r>
      <w:r w:rsidR="006F0BE3" w:rsidRPr="00240F3E">
        <w:t xml:space="preserve">o </w:t>
      </w:r>
      <w:r w:rsidRPr="00240F3E">
        <w:t>DE UM COMPUTADOR DE 8 BITS DENTRO DE UMA FPGA</w:t>
      </w:r>
    </w:p>
    <w:p w14:paraId="072AB828" w14:textId="77777777" w:rsidR="00735805" w:rsidRPr="00B8435A" w:rsidRDefault="00735805" w:rsidP="00B8435A">
      <w:pPr>
        <w:pStyle w:val="TF-AUTOR0"/>
      </w:pPr>
      <w:r w:rsidRPr="00B8435A">
        <w:t>Sézio Clener Nascimento</w:t>
      </w:r>
    </w:p>
    <w:p w14:paraId="0C5B9F8B" w14:textId="5F6C7ADD" w:rsidR="002018EA" w:rsidRPr="00BC1340" w:rsidRDefault="00735805" w:rsidP="00F9605E">
      <w:pPr>
        <w:pStyle w:val="TF-AUTOR0"/>
      </w:pPr>
      <w:r w:rsidRPr="00B8435A">
        <w:t xml:space="preserve"> Prof. Miguel Alexandre Wisintainer</w:t>
      </w:r>
      <w:r w:rsidR="00E03236" w:rsidRPr="00B8435A">
        <w:t xml:space="preserve"> </w:t>
      </w:r>
      <w:r w:rsidR="00457488" w:rsidRPr="00B8435A">
        <w:t>–</w:t>
      </w:r>
      <w:r w:rsidR="00457488">
        <w:t xml:space="preserve"> </w:t>
      </w:r>
      <w:r w:rsidR="00457488" w:rsidRPr="00B8435A">
        <w:t>Orientador</w:t>
      </w:r>
    </w:p>
    <w:p w14:paraId="4EC23836" w14:textId="77777777" w:rsidR="002018EA" w:rsidRPr="00BC1340" w:rsidRDefault="002018EA" w:rsidP="002018EA">
      <w:pPr>
        <w:jc w:val="right"/>
      </w:pPr>
    </w:p>
    <w:p w14:paraId="252D865C" w14:textId="6BCFF88D" w:rsidR="002018EA" w:rsidRPr="007B2AD2" w:rsidRDefault="00621085" w:rsidP="00F9605E">
      <w:pPr>
        <w:pStyle w:val="Ttulo1"/>
      </w:pPr>
      <w:r w:rsidRPr="007B2AD2">
        <w:t>Introdução</w:t>
      </w:r>
    </w:p>
    <w:p w14:paraId="71D8602E" w14:textId="101746C4" w:rsidR="002018EA" w:rsidRPr="00457488" w:rsidRDefault="00735805" w:rsidP="00457488">
      <w:pPr>
        <w:pStyle w:val="TF-TEXTO"/>
      </w:pPr>
      <w:r w:rsidRPr="00457488">
        <w:t>Raros são os produtos tecnológicos que evoluíram tão rapidamente quanto os comp</w:t>
      </w:r>
      <w:r w:rsidR="003B6F2B" w:rsidRPr="00457488">
        <w:t>utadores digitais. Há cerca de 4</w:t>
      </w:r>
      <w:r w:rsidRPr="00457488">
        <w:t xml:space="preserve">0 anos, os computadores utilizavam válvulas, requeriam enormes quantidades de energia e instalações de </w:t>
      </w:r>
      <w:r w:rsidR="00897091" w:rsidRPr="00457488">
        <w:t>ar-condicionado</w:t>
      </w:r>
      <w:r w:rsidRPr="00457488">
        <w:t xml:space="preserve">. </w:t>
      </w:r>
      <w:r w:rsidR="00E82F3B" w:rsidRPr="00457488">
        <w:t>A evo</w:t>
      </w:r>
      <w:r w:rsidR="00BC1340" w:rsidRPr="00457488">
        <w:t>lução</w:t>
      </w:r>
      <w:r w:rsidR="00D25675">
        <w:t xml:space="preserve"> tecnológica</w:t>
      </w:r>
      <w:r w:rsidR="00BC1340" w:rsidRPr="00457488">
        <w:t xml:space="preserve"> permitiu que </w:t>
      </w:r>
      <w:r w:rsidR="00C77829" w:rsidRPr="00457488">
        <w:t>isso pudesse ser feito com</w:t>
      </w:r>
      <w:r w:rsidRPr="00457488">
        <w:t xml:space="preserve"> poucos componentes integrados, </w:t>
      </w:r>
      <w:r w:rsidR="0056273F" w:rsidRPr="00457488">
        <w:t>consumindo</w:t>
      </w:r>
      <w:r w:rsidRPr="00457488">
        <w:t xml:space="preserve"> energia </w:t>
      </w:r>
      <w:r w:rsidR="00B76485" w:rsidRPr="00457488">
        <w:t xml:space="preserve">equivalente a pouco mais </w:t>
      </w:r>
      <w:r w:rsidR="00E82F3B" w:rsidRPr="00457488">
        <w:t>do</w:t>
      </w:r>
      <w:r w:rsidR="0056273F" w:rsidRPr="00457488">
        <w:t xml:space="preserve"> </w:t>
      </w:r>
      <w:r w:rsidRPr="00457488">
        <w:t>que um aparelho de televisão</w:t>
      </w:r>
      <w:r w:rsidR="00B76485" w:rsidRPr="00457488">
        <w:t>,</w:t>
      </w:r>
      <w:r w:rsidRPr="00457488">
        <w:t xml:space="preserve"> e</w:t>
      </w:r>
      <w:r w:rsidR="00B76485" w:rsidRPr="00457488">
        <w:t xml:space="preserve"> a</w:t>
      </w:r>
      <w:r w:rsidRPr="00457488">
        <w:t xml:space="preserve"> princípio, </w:t>
      </w:r>
      <w:r w:rsidR="00B76485" w:rsidRPr="00457488">
        <w:t>sem</w:t>
      </w:r>
      <w:r w:rsidRPr="00457488">
        <w:t xml:space="preserve"> </w:t>
      </w:r>
      <w:r w:rsidR="00B76485" w:rsidRPr="00457488">
        <w:t xml:space="preserve">a </w:t>
      </w:r>
      <w:r w:rsidRPr="00457488">
        <w:t>necessi</w:t>
      </w:r>
      <w:r w:rsidR="00B76485" w:rsidRPr="00457488">
        <w:t>dade</w:t>
      </w:r>
      <w:r w:rsidRPr="00457488">
        <w:t xml:space="preserve"> de </w:t>
      </w:r>
      <w:r w:rsidR="00B76485" w:rsidRPr="00457488">
        <w:t xml:space="preserve">um </w:t>
      </w:r>
      <w:r w:rsidRPr="00457488">
        <w:t>sistema de refrigeração (</w:t>
      </w:r>
      <w:r w:rsidR="003B6F2B" w:rsidRPr="00457488">
        <w:t>MONTEIRO</w:t>
      </w:r>
      <w:r w:rsidRPr="00457488">
        <w:t>, 1996).</w:t>
      </w:r>
      <w:r w:rsidR="002018EA" w:rsidRPr="00457488">
        <w:t xml:space="preserve"> </w:t>
      </w:r>
    </w:p>
    <w:p w14:paraId="12E12359" w14:textId="64E827FE" w:rsidR="000E277A" w:rsidRPr="00457488" w:rsidRDefault="000E277A" w:rsidP="00457488">
      <w:pPr>
        <w:pStyle w:val="TF-TEXTO"/>
      </w:pPr>
      <w:r w:rsidRPr="00457488">
        <w:t xml:space="preserve">Com isso, passou-se de computadores gigantes capazes de realizar algumas centenas de cálculos por segundo (VAUGHAN-NICHOLS, 2018), a minúsculos chips contendo bilhões de transistores e racks de servidores capazes de executar quadrilhões de operações por segundo e transferir dados a taxas gigantescas (CUTRESS, 2018). Atualmente, estes chips estão divididos em três categorias: </w:t>
      </w:r>
      <w:r w:rsidRPr="007904FE">
        <w:rPr>
          <w:i/>
        </w:rPr>
        <w:t>Application-Specific Standard Products</w:t>
      </w:r>
      <w:r w:rsidRPr="00457488">
        <w:t xml:space="preserve"> (ASSPs), </w:t>
      </w:r>
      <w:r w:rsidRPr="007904FE">
        <w:rPr>
          <w:i/>
        </w:rPr>
        <w:t>Application</w:t>
      </w:r>
      <w:r w:rsidR="00FC0692" w:rsidRPr="007904FE">
        <w:rPr>
          <w:i/>
        </w:rPr>
        <w:t>-</w:t>
      </w:r>
      <w:r w:rsidRPr="007904FE">
        <w:rPr>
          <w:i/>
        </w:rPr>
        <w:t>Specific Integrated Circuits</w:t>
      </w:r>
      <w:r w:rsidRPr="00457488">
        <w:t xml:space="preserve"> (ASICs) </w:t>
      </w:r>
      <w:r w:rsidRPr="007904FE">
        <w:rPr>
          <w:i/>
        </w:rPr>
        <w:t>e os Field Programmable Gate Array</w:t>
      </w:r>
      <w:r w:rsidRPr="00457488">
        <w:t xml:space="preserve"> (FPGAs). </w:t>
      </w:r>
    </w:p>
    <w:p w14:paraId="6215DA35" w14:textId="77777777" w:rsidR="000E277A" w:rsidRPr="00457488" w:rsidRDefault="000E277A" w:rsidP="00457488">
      <w:pPr>
        <w:pStyle w:val="TF-TEXTO"/>
      </w:pPr>
      <w:r w:rsidRPr="00457488">
        <w:t>Os ASICs são componentes criados para uma única aplicação e são desenvolvidos para serem usados, normalmente, por apenas uma empresa. Os ASSPs são desenvolvidos para aplicações de uso geral, como os processadores dos nossos computadores, e são vendidos para uma quantidade maior de clientes. Mas os ASICs e ASSPs tem suas limitações. Para cria-los é necessária uma equipe de engenheiros capazes e de grandes recursos financeiros. Além de demandar um tempo de desenvolvimento chegando a 1 ano (MURALI, 2013).</w:t>
      </w:r>
    </w:p>
    <w:p w14:paraId="0436F6C6" w14:textId="5FB25A4F" w:rsidR="00457488" w:rsidRPr="00457488" w:rsidRDefault="000E277A" w:rsidP="00457488">
      <w:pPr>
        <w:pStyle w:val="TF-TEXTO"/>
      </w:pPr>
      <w:r w:rsidRPr="00457488">
        <w:t>Os FPGAs, segundo Moore e Wilson (2017), são dispositivos semicondutores, cuja função pode ser definida após sua fabricação, através de uma linguagem de descrição de h</w:t>
      </w:r>
      <w:r w:rsidR="00A6753D">
        <w:t xml:space="preserve">ardware, como por exemplo: </w:t>
      </w:r>
      <w:r w:rsidRPr="00457488">
        <w:t>(</w:t>
      </w:r>
      <w:r w:rsidRPr="00F9605E">
        <w:t xml:space="preserve">VHSIC </w:t>
      </w:r>
      <w:r w:rsidRPr="007904FE">
        <w:rPr>
          <w:i/>
        </w:rPr>
        <w:t>Hardware Description Language</w:t>
      </w:r>
      <w:r w:rsidRPr="00457488">
        <w:t>)</w:t>
      </w:r>
      <w:r w:rsidR="00A6753D">
        <w:t xml:space="preserve"> VHDL</w:t>
      </w:r>
      <w:r w:rsidRPr="00457488">
        <w:t>, ou Verilog.</w:t>
      </w:r>
      <w:r w:rsidR="00457488" w:rsidRPr="00457488">
        <w:t xml:space="preserve"> </w:t>
      </w:r>
    </w:p>
    <w:p w14:paraId="686557AB" w14:textId="042CBEAF" w:rsidR="000E277A" w:rsidRPr="005F7BE6" w:rsidRDefault="005041C8" w:rsidP="005F7BE6">
      <w:pPr>
        <w:pStyle w:val="TF-TEXTO"/>
      </w:pPr>
      <w:r w:rsidRPr="005F7BE6">
        <w:t>Com base no que foi dito, este trabalho propõe implementar um computador de 8 bits dentro de uma FPGA,</w:t>
      </w:r>
      <w:r w:rsidR="00457488" w:rsidRPr="005F7BE6">
        <w:t xml:space="preserve"> a fim de demonstrar o funcionamento de um sistema computacional, proporcionando uma compreensão mais aprofundada do seu funcionamento.</w:t>
      </w:r>
    </w:p>
    <w:p w14:paraId="592CD847" w14:textId="6D0EF733" w:rsidR="00DB79AE" w:rsidRPr="00FF249A" w:rsidRDefault="00735805" w:rsidP="00D7412F">
      <w:pPr>
        <w:pStyle w:val="Ttulo2"/>
      </w:pPr>
      <w:r w:rsidRPr="00BC1340">
        <w:t>Objetivos</w:t>
      </w:r>
    </w:p>
    <w:p w14:paraId="2ABCCEEB" w14:textId="7401E897" w:rsidR="00735805" w:rsidRPr="00050343" w:rsidRDefault="001A213A" w:rsidP="00050343">
      <w:pPr>
        <w:pStyle w:val="TF-TEXTO"/>
      </w:pPr>
      <w:r w:rsidRPr="00050343">
        <w:t xml:space="preserve">Objetivo </w:t>
      </w:r>
      <w:r w:rsidR="00DB79AE" w:rsidRPr="00050343">
        <w:t xml:space="preserve">geral </w:t>
      </w:r>
      <w:r w:rsidRPr="00050343">
        <w:t>deste trabalho</w:t>
      </w:r>
      <w:r w:rsidR="00DB79AE" w:rsidRPr="00050343">
        <w:t xml:space="preserve"> será</w:t>
      </w:r>
      <w:r w:rsidR="009F0BD2" w:rsidRPr="00050343">
        <w:t xml:space="preserve"> portar</w:t>
      </w:r>
      <w:r w:rsidR="00735805" w:rsidRPr="00050343">
        <w:t xml:space="preserve"> um computador de 8 bits</w:t>
      </w:r>
      <w:r w:rsidR="009F0BD2" w:rsidRPr="00050343">
        <w:t xml:space="preserve"> para</w:t>
      </w:r>
      <w:r w:rsidR="00735805" w:rsidRPr="00050343">
        <w:t xml:space="preserve"> dentro de uma FPGA</w:t>
      </w:r>
      <w:r w:rsidR="004C658D" w:rsidRPr="00050343">
        <w:t>.</w:t>
      </w:r>
    </w:p>
    <w:p w14:paraId="7C18EF45" w14:textId="0B5062AD" w:rsidR="00DB79AE" w:rsidRPr="00050343" w:rsidRDefault="00735805" w:rsidP="00050343">
      <w:pPr>
        <w:pStyle w:val="TF-TEXTO"/>
      </w:pPr>
      <w:r w:rsidRPr="00050343">
        <w:t>Os Objetivos específicos s</w:t>
      </w:r>
      <w:r w:rsidR="00DB79AE" w:rsidRPr="00050343">
        <w:t>erão</w:t>
      </w:r>
      <w:r w:rsidRPr="00050343">
        <w:t>:</w:t>
      </w:r>
      <w:r w:rsidR="00DB79AE" w:rsidRPr="00050343">
        <w:t xml:space="preserve"> </w:t>
      </w:r>
    </w:p>
    <w:p w14:paraId="39A7727E" w14:textId="67E01ABF" w:rsidR="00C13A54" w:rsidRDefault="00220CBB" w:rsidP="00C13A54">
      <w:pPr>
        <w:pStyle w:val="TF-ALNEA"/>
        <w:numPr>
          <w:ilvl w:val="0"/>
          <w:numId w:val="28"/>
        </w:numPr>
      </w:pPr>
      <w:r w:rsidRPr="00050343">
        <w:t>carregar</w:t>
      </w:r>
      <w:r w:rsidR="00735805" w:rsidRPr="00050343">
        <w:t xml:space="preserve"> um programa pré-pro</w:t>
      </w:r>
      <w:r w:rsidR="00097A89" w:rsidRPr="00050343">
        <w:t>gramado em uma memória externa;</w:t>
      </w:r>
    </w:p>
    <w:p w14:paraId="78617645" w14:textId="77777777" w:rsidR="00C13A54" w:rsidRDefault="00220CBB" w:rsidP="00C13A54">
      <w:pPr>
        <w:pStyle w:val="TF-ALNEA"/>
        <w:numPr>
          <w:ilvl w:val="0"/>
          <w:numId w:val="28"/>
        </w:numPr>
      </w:pPr>
      <w:r w:rsidRPr="00050343">
        <w:t>realizar</w:t>
      </w:r>
      <w:r w:rsidR="005F67AA" w:rsidRPr="00050343">
        <w:t xml:space="preserve"> a leitura de entradas, process</w:t>
      </w:r>
      <w:r w:rsidR="006D2723" w:rsidRPr="00050343">
        <w:t>á</w:t>
      </w:r>
      <w:r w:rsidR="005F67AA" w:rsidRPr="00050343">
        <w:t xml:space="preserve">-las e </w:t>
      </w:r>
      <w:r w:rsidR="00274806" w:rsidRPr="00050343">
        <w:t>devolver</w:t>
      </w:r>
      <w:r w:rsidR="005F67AA" w:rsidRPr="00050343">
        <w:t xml:space="preserve"> o resultado </w:t>
      </w:r>
      <w:r w:rsidR="00274806" w:rsidRPr="00050343">
        <w:t>para a</w:t>
      </w:r>
      <w:r w:rsidR="005F67AA" w:rsidRPr="00050343">
        <w:t>s</w:t>
      </w:r>
      <w:r w:rsidR="00274806" w:rsidRPr="00050343">
        <w:t xml:space="preserve"> saídas</w:t>
      </w:r>
      <w:r w:rsidR="00097A89" w:rsidRPr="00050343">
        <w:t>;</w:t>
      </w:r>
    </w:p>
    <w:p w14:paraId="2A356C54" w14:textId="77777777" w:rsidR="00C13A54" w:rsidRDefault="00220CBB" w:rsidP="00C13A54">
      <w:pPr>
        <w:pStyle w:val="TF-ALNEA"/>
        <w:numPr>
          <w:ilvl w:val="0"/>
          <w:numId w:val="28"/>
        </w:numPr>
      </w:pPr>
      <w:r w:rsidRPr="00050343">
        <w:t>d</w:t>
      </w:r>
      <w:r w:rsidR="00735805" w:rsidRPr="00050343">
        <w:t xml:space="preserve">ocumentar de forma simples e detalhada </w:t>
      </w:r>
      <w:r w:rsidR="00274806" w:rsidRPr="00050343">
        <w:t xml:space="preserve">o funcionamento </w:t>
      </w:r>
      <w:r w:rsidR="00097A89" w:rsidRPr="00050343">
        <w:t xml:space="preserve">do </w:t>
      </w:r>
      <w:r w:rsidR="00274806" w:rsidRPr="00050343">
        <w:t>computador</w:t>
      </w:r>
      <w:r w:rsidR="00735805" w:rsidRPr="00050343">
        <w:t>;</w:t>
      </w:r>
    </w:p>
    <w:p w14:paraId="44227411" w14:textId="410CFC3C" w:rsidR="00DB79AE" w:rsidRPr="00050343" w:rsidRDefault="00220CBB" w:rsidP="00C13A54">
      <w:pPr>
        <w:pStyle w:val="TF-ALNEA"/>
        <w:numPr>
          <w:ilvl w:val="0"/>
          <w:numId w:val="28"/>
        </w:numPr>
      </w:pPr>
      <w:r w:rsidRPr="00050343">
        <w:t>compreender</w:t>
      </w:r>
      <w:r w:rsidR="00735805" w:rsidRPr="00050343">
        <w:t xml:space="preserve"> o funcionamento de sistemas</w:t>
      </w:r>
      <w:r w:rsidR="00F13262" w:rsidRPr="00050343">
        <w:t xml:space="preserve"> computacionais mais complexos.</w:t>
      </w:r>
    </w:p>
    <w:p w14:paraId="23E3A445" w14:textId="717DA972" w:rsidR="00735805" w:rsidRPr="00BC1340" w:rsidRDefault="00744579" w:rsidP="00F9605E">
      <w:pPr>
        <w:pStyle w:val="Ttulo1"/>
      </w:pPr>
      <w:r>
        <w:t>Trabalhos correlat</w:t>
      </w:r>
      <w:r w:rsidR="00735805" w:rsidRPr="00BC1340">
        <w:t>os</w:t>
      </w:r>
    </w:p>
    <w:p w14:paraId="35D9B81B" w14:textId="467B387B" w:rsidR="005F0A82" w:rsidRPr="00744579" w:rsidRDefault="001541B8" w:rsidP="00744579">
      <w:pPr>
        <w:pStyle w:val="TF-TEXTO"/>
      </w:pPr>
      <w:r w:rsidRPr="00744579">
        <w:t>F</w:t>
      </w:r>
      <w:r w:rsidR="008E16F4" w:rsidRPr="00744579">
        <w:t>oram</w:t>
      </w:r>
      <w:r w:rsidRPr="00744579">
        <w:t xml:space="preserve"> estudados </w:t>
      </w:r>
      <w:r w:rsidR="00F13262" w:rsidRPr="00744579">
        <w:t>quatro</w:t>
      </w:r>
      <w:r w:rsidRPr="00744579">
        <w:t xml:space="preserve"> trabalhos correlatos. O</w:t>
      </w:r>
      <w:r w:rsidR="00302989" w:rsidRPr="00744579">
        <w:t xml:space="preserve"> primeiro descreve o funcionamento da máquina M+</w:t>
      </w:r>
      <w:r w:rsidRPr="00744579">
        <w:t>+ dentro</w:t>
      </w:r>
      <w:r w:rsidR="00302989" w:rsidRPr="00744579">
        <w:t xml:space="preserve"> de uma FPGA (A</w:t>
      </w:r>
      <w:r w:rsidR="00076F61" w:rsidRPr="00744579">
        <w:t>NDRÉ LEONARDO BIEGING</w:t>
      </w:r>
      <w:r w:rsidR="00302989" w:rsidRPr="00744579">
        <w:t xml:space="preserve">, 2018). O segundo é outra CPU </w:t>
      </w:r>
      <w:r w:rsidR="00C0577E" w:rsidRPr="00744579">
        <w:t xml:space="preserve">também </w:t>
      </w:r>
      <w:r w:rsidR="00302989" w:rsidRPr="00744579">
        <w:t xml:space="preserve">implementada em </w:t>
      </w:r>
      <w:r w:rsidR="009266E0" w:rsidRPr="00744579">
        <w:t xml:space="preserve">uma </w:t>
      </w:r>
      <w:r w:rsidR="00302989" w:rsidRPr="00744579">
        <w:t>FPGA (</w:t>
      </w:r>
      <w:r w:rsidR="00076F61" w:rsidRPr="00744579">
        <w:t>NAYARA GUIMARÃES DUTRA</w:t>
      </w:r>
      <w:r w:rsidR="00302989" w:rsidRPr="00744579">
        <w:t xml:space="preserve">, 2016). </w:t>
      </w:r>
      <w:r w:rsidR="00A36700" w:rsidRPr="00744579">
        <w:t>O</w:t>
      </w:r>
      <w:r w:rsidR="00CA0CE8" w:rsidRPr="00744579">
        <w:t xml:space="preserve"> terceiro trabalho foi um videogame</w:t>
      </w:r>
      <w:r w:rsidR="00A36700" w:rsidRPr="00744579">
        <w:t xml:space="preserve"> desenvolvido dentro de uma FPGA (</w:t>
      </w:r>
      <w:r w:rsidR="00076F61" w:rsidRPr="00744579">
        <w:t>LAURA QUEVEDO JURGINA</w:t>
      </w:r>
      <w:r w:rsidR="00A36700" w:rsidRPr="00744579">
        <w:t xml:space="preserve"> </w:t>
      </w:r>
      <w:r w:rsidR="008442C6" w:rsidRPr="007904FE">
        <w:rPr>
          <w:i/>
        </w:rPr>
        <w:t>et al</w:t>
      </w:r>
      <w:r w:rsidR="00027D79" w:rsidRPr="00F9605E">
        <w:t>.</w:t>
      </w:r>
      <w:r w:rsidR="00E221FD" w:rsidRPr="00F9605E">
        <w:t>,</w:t>
      </w:r>
      <w:r w:rsidR="00E221FD" w:rsidRPr="00744579">
        <w:t xml:space="preserve"> 2019</w:t>
      </w:r>
      <w:r w:rsidR="00A36700" w:rsidRPr="00744579">
        <w:t xml:space="preserve">). </w:t>
      </w:r>
      <w:r w:rsidR="0028732A" w:rsidRPr="00744579">
        <w:t xml:space="preserve">O quarto trabalho foi um reprodutor de imagem </w:t>
      </w:r>
      <w:r w:rsidR="00A7795A" w:rsidRPr="00744579">
        <w:t>através de</w:t>
      </w:r>
      <w:r w:rsidR="0028732A" w:rsidRPr="00744579">
        <w:t xml:space="preserve"> uma entrada VGA usando um</w:t>
      </w:r>
      <w:r w:rsidR="002113BB" w:rsidRPr="00744579">
        <w:t>a</w:t>
      </w:r>
      <w:r w:rsidR="0028732A" w:rsidRPr="00744579">
        <w:t xml:space="preserve"> FPGA (</w:t>
      </w:r>
      <w:r w:rsidR="00076F61" w:rsidRPr="00744579">
        <w:t>MICHAEL ALEJANDRO DIAS</w:t>
      </w:r>
      <w:r w:rsidR="0028732A" w:rsidRPr="00744579">
        <w:t xml:space="preserve"> </w:t>
      </w:r>
      <w:r w:rsidR="0028732A" w:rsidRPr="007904FE">
        <w:rPr>
          <w:i/>
        </w:rPr>
        <w:t>et al</w:t>
      </w:r>
      <w:r w:rsidR="0028732A" w:rsidRPr="00F9605E">
        <w:t xml:space="preserve">., </w:t>
      </w:r>
      <w:r w:rsidR="0028732A" w:rsidRPr="00744579">
        <w:t>2007).</w:t>
      </w:r>
    </w:p>
    <w:p w14:paraId="46BDF5EC" w14:textId="1302E524" w:rsidR="007A44F8" w:rsidRPr="00FF249A" w:rsidRDefault="00735805" w:rsidP="00D7412F">
      <w:pPr>
        <w:pStyle w:val="Ttulo2"/>
      </w:pPr>
      <w:r w:rsidRPr="00BC1340">
        <w:t xml:space="preserve"> IMPLEMENTAÇÃO DA MÁQUINA</w:t>
      </w:r>
      <w:r w:rsidR="008A36C9" w:rsidRPr="00BC1340">
        <w:t xml:space="preserve"> M</w:t>
      </w:r>
      <w:r w:rsidRPr="00BC1340">
        <w:t>++ EM FPGA</w:t>
      </w:r>
    </w:p>
    <w:p w14:paraId="4B1E444D" w14:textId="583F635C" w:rsidR="007A44F8" w:rsidRPr="00240F3E" w:rsidRDefault="001541B8" w:rsidP="00240F3E">
      <w:pPr>
        <w:pStyle w:val="TF-TEXTO"/>
      </w:pPr>
      <w:r w:rsidRPr="00240F3E">
        <w:t>A máquina M++ dentro de um</w:t>
      </w:r>
      <w:r w:rsidR="0080705E">
        <w:t>a</w:t>
      </w:r>
      <w:r w:rsidRPr="00240F3E">
        <w:t xml:space="preserve"> FPGA</w:t>
      </w:r>
      <w:r w:rsidR="007A17C4" w:rsidRPr="00240F3E">
        <w:t xml:space="preserve"> foi</w:t>
      </w:r>
      <w:r w:rsidR="00735805" w:rsidRPr="00240F3E">
        <w:t xml:space="preserve"> desenvolvida pelo aluno André Leonardo Bieging</w:t>
      </w:r>
      <w:r w:rsidR="00D96271" w:rsidRPr="00240F3E">
        <w:t xml:space="preserve"> (2018)</w:t>
      </w:r>
      <w:r w:rsidR="00735805" w:rsidRPr="00240F3E">
        <w:t>, do curs</w:t>
      </w:r>
      <w:r w:rsidR="00B62A29" w:rsidRPr="00240F3E">
        <w:t>o de Ciências da C</w:t>
      </w:r>
      <w:r w:rsidR="00E44D6F" w:rsidRPr="00240F3E">
        <w:t>omputação da F</w:t>
      </w:r>
      <w:r w:rsidRPr="00240F3E">
        <w:t>URB</w:t>
      </w:r>
      <w:r w:rsidR="00E44D6F" w:rsidRPr="00240F3E">
        <w:t>. E</w:t>
      </w:r>
      <w:r w:rsidR="00735805" w:rsidRPr="00240F3E">
        <w:t xml:space="preserve">le </w:t>
      </w:r>
      <w:r w:rsidR="007A17C4" w:rsidRPr="00240F3E">
        <w:t>portou</w:t>
      </w:r>
      <w:r w:rsidR="00735805" w:rsidRPr="00240F3E">
        <w:t xml:space="preserve"> o projeto da máquina M++ (</w:t>
      </w:r>
      <w:r w:rsidR="00094843" w:rsidRPr="00240F3E">
        <w:t>desenvolvida por Borges</w:t>
      </w:r>
      <w:r w:rsidR="006D2723" w:rsidRPr="00240F3E">
        <w:t xml:space="preserve">, </w:t>
      </w:r>
      <w:r w:rsidR="00094843" w:rsidRPr="00240F3E">
        <w:t>2003)</w:t>
      </w:r>
      <w:r w:rsidR="00D96271" w:rsidRPr="00240F3E">
        <w:t>,</w:t>
      </w:r>
      <w:r w:rsidR="00B62A29" w:rsidRPr="00240F3E">
        <w:t xml:space="preserve"> </w:t>
      </w:r>
      <w:r w:rsidR="00094843" w:rsidRPr="00240F3E">
        <w:t>para d</w:t>
      </w:r>
      <w:r w:rsidR="00735805" w:rsidRPr="00240F3E">
        <w:t xml:space="preserve">entro de uma FPGA. </w:t>
      </w:r>
    </w:p>
    <w:p w14:paraId="6F49559A" w14:textId="63BEBE5D" w:rsidR="00F535D6" w:rsidRPr="00240F3E" w:rsidRDefault="002B6A9D" w:rsidP="00240F3E">
      <w:pPr>
        <w:pStyle w:val="TF-TEXTO"/>
      </w:pPr>
      <w:r w:rsidRPr="00240F3E">
        <w:t>T</w:t>
      </w:r>
      <w:r w:rsidR="007258FF" w:rsidRPr="00240F3E">
        <w:t>rabalho</w:t>
      </w:r>
      <w:r w:rsidRPr="00240F3E">
        <w:t xml:space="preserve"> este que já tinha</w:t>
      </w:r>
      <w:r w:rsidR="00735805" w:rsidRPr="00240F3E">
        <w:t xml:space="preserve"> </w:t>
      </w:r>
      <w:r w:rsidRPr="00240F3E">
        <w:t xml:space="preserve">sido </w:t>
      </w:r>
      <w:r w:rsidR="00735805" w:rsidRPr="00240F3E">
        <w:t>desenvolv</w:t>
      </w:r>
      <w:r w:rsidRPr="00240F3E">
        <w:t xml:space="preserve">ido </w:t>
      </w:r>
      <w:r w:rsidR="00B62A29" w:rsidRPr="00240F3E">
        <w:t>por outros alunos</w:t>
      </w:r>
      <w:r w:rsidR="009710B7" w:rsidRPr="00240F3E">
        <w:t xml:space="preserve"> </w:t>
      </w:r>
      <w:r w:rsidRPr="00240F3E">
        <w:t xml:space="preserve">dentro do simulador </w:t>
      </w:r>
      <w:r w:rsidRPr="0015030D">
        <w:rPr>
          <w:i/>
        </w:rPr>
        <w:t>Digital Works</w:t>
      </w:r>
      <w:r w:rsidRPr="00240F3E">
        <w:t xml:space="preserve">. </w:t>
      </w:r>
      <w:r w:rsidR="00517718" w:rsidRPr="00240F3E">
        <w:t>No entanto,</w:t>
      </w:r>
      <w:r w:rsidR="005A0F63" w:rsidRPr="00240F3E">
        <w:t xml:space="preserve"> o</w:t>
      </w:r>
      <w:r w:rsidR="00735805" w:rsidRPr="00240F3E">
        <w:t xml:space="preserve"> trabalho</w:t>
      </w:r>
      <w:r w:rsidR="00517718" w:rsidRPr="00240F3E">
        <w:t xml:space="preserve"> do aluno André Leonardo Bieging</w:t>
      </w:r>
      <w:r w:rsidR="00D96271" w:rsidRPr="00240F3E">
        <w:t xml:space="preserve"> (2018)</w:t>
      </w:r>
      <w:r w:rsidR="00735805" w:rsidRPr="00240F3E">
        <w:t xml:space="preserve"> foi desenvolvido como uma prova de conceito da </w:t>
      </w:r>
      <w:r w:rsidR="00735805" w:rsidRPr="00240F3E">
        <w:lastRenderedPageBreak/>
        <w:t>aplicação do processador dentro de um</w:t>
      </w:r>
      <w:r w:rsidR="007258FF" w:rsidRPr="00240F3E">
        <w:t>a</w:t>
      </w:r>
      <w:r w:rsidR="00735805" w:rsidRPr="00240F3E">
        <w:t xml:space="preserve"> FPGA. </w:t>
      </w:r>
      <w:r w:rsidR="00B62A29" w:rsidRPr="00240F3E">
        <w:t>O objetivo de seu trabalho</w:t>
      </w:r>
      <w:r w:rsidR="007A17C4" w:rsidRPr="00240F3E">
        <w:t xml:space="preserve"> fo</w:t>
      </w:r>
      <w:r w:rsidR="00EC2819" w:rsidRPr="00240F3E">
        <w:t>i</w:t>
      </w:r>
      <w:r w:rsidR="00735805" w:rsidRPr="00240F3E">
        <w:t xml:space="preserve"> implement</w:t>
      </w:r>
      <w:r w:rsidR="00E659EC" w:rsidRPr="00240F3E">
        <w:t>ar</w:t>
      </w:r>
      <w:r w:rsidR="00735805" w:rsidRPr="00240F3E">
        <w:t xml:space="preserve"> dentro d</w:t>
      </w:r>
      <w:r w:rsidR="000C4B15" w:rsidRPr="00240F3E">
        <w:t>e uma</w:t>
      </w:r>
      <w:r w:rsidR="00B62A29" w:rsidRPr="00240F3E">
        <w:t xml:space="preserve"> FPGA</w:t>
      </w:r>
      <w:r w:rsidR="00735805" w:rsidRPr="00240F3E">
        <w:t xml:space="preserve"> a arquitetura da máquina M++, criada na FURB e desenvolvida para funcionar apenas dentro de um </w:t>
      </w:r>
      <w:r w:rsidR="000D1EDD" w:rsidRPr="00240F3E">
        <w:t>ambiente de simulação</w:t>
      </w:r>
      <w:r w:rsidR="00B62A29" w:rsidRPr="00240F3E">
        <w:t>.</w:t>
      </w:r>
      <w:r w:rsidR="00735805" w:rsidRPr="00240F3E">
        <w:t xml:space="preserve"> </w:t>
      </w:r>
      <w:r w:rsidR="00B62A29" w:rsidRPr="00240F3E">
        <w:t>Seu</w:t>
      </w:r>
      <w:r w:rsidR="00735805" w:rsidRPr="00240F3E">
        <w:t xml:space="preserve"> trabalho </w:t>
      </w:r>
      <w:r w:rsidR="000C4B15" w:rsidRPr="00240F3E">
        <w:t>provou que a mesma pode</w:t>
      </w:r>
      <w:r w:rsidR="00735805" w:rsidRPr="00240F3E">
        <w:t xml:space="preserve"> funciona</w:t>
      </w:r>
      <w:r w:rsidR="00EC2819" w:rsidRPr="00240F3E">
        <w:t>r</w:t>
      </w:r>
      <w:r w:rsidR="00735805" w:rsidRPr="00240F3E">
        <w:t xml:space="preserve"> dentro de um chip real. </w:t>
      </w:r>
      <w:r w:rsidR="00F535D6" w:rsidRPr="00240F3E">
        <w:t>O que motivou ele a fazer isso foi poder aumentar a performance da arquitetura da máquina M++, podendo chegar à casa dos MHz.</w:t>
      </w:r>
    </w:p>
    <w:p w14:paraId="65EB9B0C" w14:textId="3317575D" w:rsidR="007A44F8" w:rsidRPr="00FF249A" w:rsidRDefault="00735805" w:rsidP="00D7412F">
      <w:pPr>
        <w:pStyle w:val="Ttulo2"/>
      </w:pPr>
      <w:r w:rsidRPr="00BC1340">
        <w:t>ESTUDO E IMPLEMENTAÇÃO EM FPGA DE UM MICROPROCESSADOR</w:t>
      </w:r>
    </w:p>
    <w:p w14:paraId="3DB4DACE" w14:textId="6A4BE4BA" w:rsidR="007A44F8" w:rsidRPr="00240F3E" w:rsidRDefault="00735805" w:rsidP="00240F3E">
      <w:pPr>
        <w:pStyle w:val="TF-TEXTO"/>
      </w:pPr>
      <w:r w:rsidRPr="00240F3E">
        <w:t>Este trabalho foi desenvolvido pela aluna Nayara Guimarães Dutra</w:t>
      </w:r>
      <w:r w:rsidR="00D96271" w:rsidRPr="00240F3E">
        <w:t xml:space="preserve"> (2016)</w:t>
      </w:r>
      <w:r w:rsidRPr="00240F3E">
        <w:t>, do curso de Engenharia Elétrica</w:t>
      </w:r>
      <w:r w:rsidR="00220D35" w:rsidRPr="00240F3E">
        <w:t>, do Centro Federal de Educação</w:t>
      </w:r>
      <w:r w:rsidR="00047348" w:rsidRPr="00240F3E">
        <w:t xml:space="preserve"> </w:t>
      </w:r>
      <w:r w:rsidRPr="00240F3E">
        <w:t xml:space="preserve">Tecnológica de Minas Gerais. </w:t>
      </w:r>
      <w:r w:rsidR="00047348" w:rsidRPr="00240F3E">
        <w:t>Nele,</w:t>
      </w:r>
      <w:r w:rsidRPr="00240F3E">
        <w:t xml:space="preserve"> ela desenvolveu um microprocessador</w:t>
      </w:r>
      <w:r w:rsidR="00047348" w:rsidRPr="00240F3E">
        <w:t xml:space="preserve"> por meio de lógica programável d</w:t>
      </w:r>
      <w:r w:rsidRPr="00240F3E">
        <w:t xml:space="preserve">entro de uma FPGA. </w:t>
      </w:r>
      <w:r w:rsidR="007A44F8" w:rsidRPr="00240F3E">
        <w:t xml:space="preserve"> </w:t>
      </w:r>
    </w:p>
    <w:p w14:paraId="1663E3A9" w14:textId="24E7EBE4" w:rsidR="007A44F8" w:rsidRDefault="00735805" w:rsidP="00240F3E">
      <w:pPr>
        <w:pStyle w:val="TF-TEXTO"/>
      </w:pPr>
      <w:r w:rsidRPr="00240F3E">
        <w:t>Inicialmente</w:t>
      </w:r>
      <w:r w:rsidR="00571D04" w:rsidRPr="00240F3E">
        <w:t>,</w:t>
      </w:r>
      <w:r w:rsidRPr="00240F3E">
        <w:t xml:space="preserve"> </w:t>
      </w:r>
      <w:r w:rsidR="00006091" w:rsidRPr="00240F3E">
        <w:t>ela</w:t>
      </w:r>
      <w:r w:rsidRPr="00240F3E">
        <w:t xml:space="preserve"> realiz</w:t>
      </w:r>
      <w:r w:rsidR="00006091" w:rsidRPr="00240F3E">
        <w:t>ou</w:t>
      </w:r>
      <w:r w:rsidRPr="00240F3E">
        <w:t xml:space="preserve"> um estudo a respeito dos microprocessadores, arquiteturas e das linguagens de descrição de hardware passíveis de utilização para a implementação do microprocessador de 8 bits, denominado de </w:t>
      </w:r>
      <w:r w:rsidR="000E380C">
        <w:t>(</w:t>
      </w:r>
      <w:r w:rsidR="000E380C" w:rsidRPr="0015030D">
        <w:rPr>
          <w:i/>
        </w:rPr>
        <w:t>Simple As Possible</w:t>
      </w:r>
      <w:r w:rsidR="000E380C">
        <w:t xml:space="preserve">) </w:t>
      </w:r>
      <w:r w:rsidRPr="00240F3E">
        <w:t>SAP-1</w:t>
      </w:r>
      <w:r w:rsidR="000E380C">
        <w:t>.</w:t>
      </w:r>
      <w:r w:rsidR="007A44F8" w:rsidRPr="00240F3E">
        <w:t xml:space="preserve"> </w:t>
      </w:r>
    </w:p>
    <w:p w14:paraId="28AB73FB" w14:textId="11B91A33" w:rsidR="00A41852" w:rsidRPr="00240F3E" w:rsidRDefault="00A41852" w:rsidP="00240F3E">
      <w:pPr>
        <w:pStyle w:val="TF-TEXTO"/>
      </w:pPr>
      <w:r>
        <w:t>O computador SAP-1 possui uma arquitetura projetada para fins acadêmicos. Sua simplicidade e inteligibilidade podem ser alcançadas com um número reduzido de instruções e baixa velocidade de processamento. Apesar de ser o primeiro estágio na evolução dos computadores, este computador possui muitos conceitos capazes de introduzir e exemplificar os sistemas básico de um computador.</w:t>
      </w:r>
    </w:p>
    <w:p w14:paraId="24D9E24F" w14:textId="2B93F792" w:rsidR="00240F3E" w:rsidRPr="00240F3E" w:rsidRDefault="00240F3E" w:rsidP="00240F3E">
      <w:pPr>
        <w:pStyle w:val="TF-TEXTO"/>
      </w:pPr>
      <w:r w:rsidRPr="00240F3E">
        <w:t xml:space="preserve">"O SAP-1 possuía um barramento de 8 bits por onde trafegavam os sinais para a execução das instruções do microprocessador. As saídas possuíam conexão com o barramento representadas por </w:t>
      </w:r>
      <w:r w:rsidRPr="0015030D">
        <w:rPr>
          <w:i/>
        </w:rPr>
        <w:t>tri-states</w:t>
      </w:r>
      <w:r w:rsidRPr="00240F3E">
        <w:t>, ou seja, saídas de três estados, permitindo a geração de valores 0 (baixo), 1 (alto) ou Z (alta impedância). Por ser formado por um conjunto de portas lógicas, a análise do sistema era feita com auxílio de funções booleanas."</w:t>
      </w:r>
    </w:p>
    <w:p w14:paraId="2B066397" w14:textId="6FFC494F" w:rsidR="00BB05E0" w:rsidRPr="00FF249A" w:rsidRDefault="006A76E3" w:rsidP="00D7412F">
      <w:pPr>
        <w:pStyle w:val="Ttulo2"/>
      </w:pPr>
      <w:r w:rsidRPr="00BC1340">
        <w:t>Prototipação em FPGA DE UM vIDEO GAME DESENVOLVIDO EM lINGUAGEM VHDL</w:t>
      </w:r>
    </w:p>
    <w:p w14:paraId="1720585C" w14:textId="0ABED0F1" w:rsidR="00BB05E0" w:rsidRDefault="006A76E3" w:rsidP="00240F3E">
      <w:pPr>
        <w:pStyle w:val="TF-TEXTO"/>
      </w:pPr>
      <w:r w:rsidRPr="00240F3E">
        <w:t>O pr</w:t>
      </w:r>
      <w:r w:rsidR="003069F0" w:rsidRPr="00240F3E">
        <w:t>ojeto desenvolvido pelos alunos</w:t>
      </w:r>
      <w:r w:rsidRPr="00240F3E">
        <w:t xml:space="preserve"> Laura Quevedo Jurgina,</w:t>
      </w:r>
      <w:r w:rsidR="001617A1" w:rsidRPr="00240F3E">
        <w:t xml:space="preserve"> </w:t>
      </w:r>
      <w:r w:rsidR="008442C6" w:rsidRPr="0015030D">
        <w:rPr>
          <w:i/>
        </w:rPr>
        <w:t>et al</w:t>
      </w:r>
      <w:r w:rsidRPr="00240F3E">
        <w:t>.</w:t>
      </w:r>
      <w:r w:rsidR="00027D79" w:rsidRPr="00240F3E">
        <w:t xml:space="preserve"> (2019)</w:t>
      </w:r>
      <w:r w:rsidR="003069F0" w:rsidRPr="00240F3E">
        <w:t>, c</w:t>
      </w:r>
      <w:r w:rsidRPr="00240F3E">
        <w:t>onsisti</w:t>
      </w:r>
      <w:r w:rsidR="003069F0" w:rsidRPr="00240F3E">
        <w:t>u</w:t>
      </w:r>
      <w:r w:rsidRPr="00240F3E">
        <w:t xml:space="preserve"> em desenvolver um jogo simples e intuitivo</w:t>
      </w:r>
      <w:r w:rsidR="00511C71">
        <w:t xml:space="preserve"> dentro de uma FPGA</w:t>
      </w:r>
      <w:r w:rsidR="003069F0" w:rsidRPr="00240F3E">
        <w:t>. Este</w:t>
      </w:r>
      <w:r w:rsidRPr="00240F3E">
        <w:t xml:space="preserve"> </w:t>
      </w:r>
      <w:r w:rsidR="00CC4FAF" w:rsidRPr="00240F3E">
        <w:t xml:space="preserve">projeto </w:t>
      </w:r>
      <w:r w:rsidR="003552DB" w:rsidRPr="00240F3E">
        <w:t>reproduz o</w:t>
      </w:r>
      <w:r w:rsidRPr="00240F3E">
        <w:t xml:space="preserve"> co</w:t>
      </w:r>
      <w:r w:rsidR="003069F0" w:rsidRPr="00240F3E">
        <w:t>nceito de projetos anteriores, nos quais</w:t>
      </w:r>
      <w:r w:rsidRPr="00240F3E">
        <w:t xml:space="preserve"> foram emulados outros jogos desenvolvidos para o Atari 2600 (</w:t>
      </w:r>
      <w:r w:rsidR="007A0F91" w:rsidRPr="00240F3E">
        <w:t>M</w:t>
      </w:r>
      <w:r w:rsidR="00CD1268" w:rsidRPr="00240F3E">
        <w:t>ONTFORT</w:t>
      </w:r>
      <w:r w:rsidR="007A0F91" w:rsidRPr="00240F3E">
        <w:t>; B</w:t>
      </w:r>
      <w:r w:rsidR="00CD1268" w:rsidRPr="00240F3E">
        <w:t>OGOST</w:t>
      </w:r>
      <w:r w:rsidRPr="00240F3E">
        <w:t>, 2009) e</w:t>
      </w:r>
      <w:r w:rsidR="003069F0" w:rsidRPr="00240F3E">
        <w:t>m uma placa FPGA (</w:t>
      </w:r>
      <w:r w:rsidR="007A0F91" w:rsidRPr="00240F3E">
        <w:t>F</w:t>
      </w:r>
      <w:r w:rsidR="00045C54" w:rsidRPr="00240F3E">
        <w:t>LACH</w:t>
      </w:r>
      <w:r w:rsidR="00E35778" w:rsidRPr="00240F3E">
        <w:t xml:space="preserve"> </w:t>
      </w:r>
      <w:r w:rsidR="00E35778" w:rsidRPr="0015030D">
        <w:rPr>
          <w:i/>
        </w:rPr>
        <w:t>et al</w:t>
      </w:r>
      <w:r w:rsidR="00E35778" w:rsidRPr="00240F3E">
        <w:t xml:space="preserve">., </w:t>
      </w:r>
      <w:r w:rsidR="003069F0" w:rsidRPr="00240F3E">
        <w:t>2012). O projeto</w:t>
      </w:r>
      <w:r w:rsidR="003552DB" w:rsidRPr="00240F3E">
        <w:t xml:space="preserve"> f</w:t>
      </w:r>
      <w:r w:rsidRPr="00240F3E">
        <w:t>oi completamente implementado em VHDL para ser executado no kit de desenvolvimento Altera DE2</w:t>
      </w:r>
      <w:r w:rsidR="003069F0" w:rsidRPr="00240F3E">
        <w:t>,</w:t>
      </w:r>
      <w:r w:rsidRPr="00240F3E">
        <w:t xml:space="preserve"> equipado com o FPGA Cyclone II. </w:t>
      </w:r>
      <w:r w:rsidR="00BB05E0" w:rsidRPr="00240F3E">
        <w:t xml:space="preserve"> </w:t>
      </w:r>
    </w:p>
    <w:p w14:paraId="25C13D78" w14:textId="24ED51FA" w:rsidR="0028732A" w:rsidRPr="00240F3E" w:rsidRDefault="00CC4FAF" w:rsidP="00240F3E">
      <w:pPr>
        <w:pStyle w:val="TF-TEXTO"/>
      </w:pPr>
      <w:r w:rsidRPr="00240F3E">
        <w:t xml:space="preserve">Para isso, foi utilizado </w:t>
      </w:r>
      <w:r w:rsidR="00940C4D" w:rsidRPr="00240F3E">
        <w:t xml:space="preserve">a </w:t>
      </w:r>
      <w:r w:rsidRPr="00240F3E">
        <w:t xml:space="preserve">saída </w:t>
      </w:r>
      <w:r w:rsidR="00940C4D" w:rsidRPr="00240F3E">
        <w:t>VGA fornecida</w:t>
      </w:r>
      <w:r w:rsidR="00893B37" w:rsidRPr="00240F3E">
        <w:t xml:space="preserve"> pela</w:t>
      </w:r>
      <w:r w:rsidR="00F83FDB" w:rsidRPr="00240F3E">
        <w:t xml:space="preserve"> placa</w:t>
      </w:r>
      <w:r w:rsidRPr="00240F3E">
        <w:t xml:space="preserve"> </w:t>
      </w:r>
      <w:r w:rsidR="00893B37" w:rsidRPr="00240F3E">
        <w:t>para se comunicar com um</w:t>
      </w:r>
      <w:r w:rsidRPr="00240F3E">
        <w:t xml:space="preserve"> monitor </w:t>
      </w:r>
      <w:r w:rsidR="00F726C1" w:rsidRPr="00240F3E">
        <w:t>de vídeo.</w:t>
      </w:r>
      <w:r w:rsidR="00893B37" w:rsidRPr="00240F3E">
        <w:t xml:space="preserve"> </w:t>
      </w:r>
      <w:r w:rsidR="00F726C1" w:rsidRPr="00240F3E">
        <w:t>O</w:t>
      </w:r>
      <w:r w:rsidR="00940C4D" w:rsidRPr="00240F3E">
        <w:t xml:space="preserve"> jogo foi apresentado em um monitor de vídeo, com u</w:t>
      </w:r>
      <w:r w:rsidR="00893B37" w:rsidRPr="00240F3E">
        <w:t>ma</w:t>
      </w:r>
      <w:r w:rsidRPr="00240F3E">
        <w:t xml:space="preserve"> resolução de 1280 </w:t>
      </w:r>
      <w:r w:rsidR="00F726C1" w:rsidRPr="00240F3E">
        <w:t>por</w:t>
      </w:r>
      <w:r w:rsidRPr="00240F3E">
        <w:t xml:space="preserve"> 1024 </w:t>
      </w:r>
      <w:r w:rsidRPr="00F9605E">
        <w:t>pix</w:t>
      </w:r>
      <w:r w:rsidR="00F83FDB" w:rsidRPr="00F9605E">
        <w:t>els</w:t>
      </w:r>
      <w:r w:rsidR="00940C4D" w:rsidRPr="00240F3E">
        <w:t xml:space="preserve"> e </w:t>
      </w:r>
      <w:r w:rsidRPr="00240F3E">
        <w:t xml:space="preserve">com </w:t>
      </w:r>
      <w:r w:rsidR="00940C4D" w:rsidRPr="00240F3E">
        <w:t xml:space="preserve">uma </w:t>
      </w:r>
      <w:r w:rsidRPr="00240F3E">
        <w:t>taxa de atualização de 60 Hz. A frequência necessária para a</w:t>
      </w:r>
      <w:r w:rsidR="00F83FDB" w:rsidRPr="00240F3E">
        <w:t xml:space="preserve"> atualização do</w:t>
      </w:r>
      <w:r w:rsidR="00F83FDB" w:rsidRPr="00F9605E">
        <w:t xml:space="preserve"> pixel</w:t>
      </w:r>
      <w:r w:rsidR="00F83FDB" w:rsidRPr="00240F3E">
        <w:t xml:space="preserve"> na imagem</w:t>
      </w:r>
      <w:r w:rsidRPr="00240F3E">
        <w:t xml:space="preserve"> era de 108 MHz. Contudo, o valor fornecido pela </w:t>
      </w:r>
      <w:r w:rsidR="002113BB" w:rsidRPr="00240F3E">
        <w:t>placa</w:t>
      </w:r>
      <w:r w:rsidRPr="00240F3E">
        <w:t xml:space="preserve"> </w:t>
      </w:r>
      <w:r w:rsidR="00940C4D" w:rsidRPr="00240F3E">
        <w:t>era</w:t>
      </w:r>
      <w:r w:rsidRPr="00240F3E">
        <w:t xml:space="preserve"> de 27 MHz. Sendo assim, </w:t>
      </w:r>
      <w:r w:rsidR="00ED41D9" w:rsidRPr="00240F3E">
        <w:t xml:space="preserve">foi </w:t>
      </w:r>
      <w:r w:rsidR="00F726C1" w:rsidRPr="00240F3E">
        <w:t>necessári</w:t>
      </w:r>
      <w:r w:rsidR="00F83FDB" w:rsidRPr="00240F3E">
        <w:t>o</w:t>
      </w:r>
      <w:r w:rsidR="00F726C1" w:rsidRPr="00240F3E">
        <w:t xml:space="preserve"> construir</w:t>
      </w:r>
      <w:r w:rsidR="00ED41D9" w:rsidRPr="00240F3E">
        <w:t xml:space="preserve"> </w:t>
      </w:r>
      <w:r w:rsidRPr="00240F3E">
        <w:t>um multiplicador de frequência para elevar a frequência original</w:t>
      </w:r>
      <w:r w:rsidR="00940C4D" w:rsidRPr="00240F3E">
        <w:t xml:space="preserve"> para frequência </w:t>
      </w:r>
      <w:r w:rsidR="00F726C1" w:rsidRPr="00240F3E">
        <w:t>desejada</w:t>
      </w:r>
      <w:r w:rsidRPr="00240F3E">
        <w:t xml:space="preserve">. </w:t>
      </w:r>
    </w:p>
    <w:p w14:paraId="6B233BD2" w14:textId="7389F8E5" w:rsidR="0028732A" w:rsidRDefault="00875B60" w:rsidP="00D7412F">
      <w:pPr>
        <w:pStyle w:val="Ttulo2"/>
      </w:pPr>
      <w:r w:rsidRPr="009E5917">
        <w:t>Reproduzindo uma imagem em um monitor VGA Usando um</w:t>
      </w:r>
      <w:r w:rsidR="00E209AA">
        <w:t>A</w:t>
      </w:r>
      <w:r w:rsidRPr="009E5917">
        <w:t xml:space="preserve"> FPGA</w:t>
      </w:r>
    </w:p>
    <w:p w14:paraId="1FF761D6" w14:textId="6FB1475D" w:rsidR="00A71AF4" w:rsidRPr="000C6E05" w:rsidRDefault="00A71AF4" w:rsidP="000C6E05">
      <w:pPr>
        <w:pStyle w:val="TF-TEXTO"/>
      </w:pPr>
      <w:r w:rsidRPr="000C6E05">
        <w:t>Este projeto foi desenvolvido pelos alunos Michael Alejandro Dias</w:t>
      </w:r>
      <w:r w:rsidR="002113BB" w:rsidRPr="000C6E05">
        <w:t xml:space="preserve">, </w:t>
      </w:r>
      <w:r w:rsidR="002113BB" w:rsidRPr="0015030D">
        <w:rPr>
          <w:i/>
        </w:rPr>
        <w:t>et al</w:t>
      </w:r>
      <w:r w:rsidR="002113BB" w:rsidRPr="000C6E05">
        <w:t>. (2007) e consistiu</w:t>
      </w:r>
      <w:r w:rsidRPr="000C6E05">
        <w:t xml:space="preserve"> em desenvolver um aplicativo em Visual Basic que po</w:t>
      </w:r>
      <w:r w:rsidR="00251C2A">
        <w:t>deria</w:t>
      </w:r>
      <w:r w:rsidRPr="000C6E05">
        <w:t xml:space="preserve"> capturar as informações de uma imagem para um periférico contendo um</w:t>
      </w:r>
      <w:r w:rsidR="00164377">
        <w:t>a</w:t>
      </w:r>
      <w:r w:rsidRPr="000C6E05">
        <w:t xml:space="preserve"> FPGA. </w:t>
      </w:r>
      <w:r w:rsidR="00164377">
        <w:t>A</w:t>
      </w:r>
      <w:r w:rsidR="002113BB" w:rsidRPr="000C6E05">
        <w:t xml:space="preserve"> </w:t>
      </w:r>
      <w:r w:rsidRPr="000C6E05">
        <w:t>FPGA processa</w:t>
      </w:r>
      <w:r w:rsidR="002113BB" w:rsidRPr="000C6E05">
        <w:t>va</w:t>
      </w:r>
      <w:r w:rsidRPr="000C6E05">
        <w:t xml:space="preserve"> </w:t>
      </w:r>
      <w:r w:rsidR="002113BB" w:rsidRPr="000C6E05">
        <w:t>est</w:t>
      </w:r>
      <w:r w:rsidRPr="000C6E05">
        <w:t>as informações d</w:t>
      </w:r>
      <w:r w:rsidR="002113BB" w:rsidRPr="000C6E05">
        <w:t>a</w:t>
      </w:r>
      <w:r w:rsidRPr="000C6E05">
        <w:t xml:space="preserve"> imagem e as envia</w:t>
      </w:r>
      <w:r w:rsidR="002113BB" w:rsidRPr="000C6E05">
        <w:t>va</w:t>
      </w:r>
      <w:r w:rsidRPr="000C6E05">
        <w:t xml:space="preserve"> para um monitor através da saída VGA d</w:t>
      </w:r>
      <w:r w:rsidR="00164377">
        <w:t>a própria</w:t>
      </w:r>
      <w:r w:rsidRPr="000C6E05">
        <w:t xml:space="preserve"> FPGA. Para isso, foi utilizada a linguagem VHDL e a implementação foi realizada utilizando a placa FPGA Cyclone II desenvolvida pela própria Altera e a ferramenta de síntese</w:t>
      </w:r>
      <w:r w:rsidR="00251C2A">
        <w:t xml:space="preserve"> foi o</w:t>
      </w:r>
      <w:r w:rsidRPr="000C6E05">
        <w:t xml:space="preserve"> Quartus II.</w:t>
      </w:r>
    </w:p>
    <w:p w14:paraId="4DDC3EC2" w14:textId="06E5345B" w:rsidR="00A71AF4" w:rsidRPr="00251C2A" w:rsidRDefault="0095132B" w:rsidP="00251C2A">
      <w:pPr>
        <w:pStyle w:val="TF-TEXTO"/>
      </w:pPr>
      <w:r w:rsidRPr="0095132B">
        <w:t xml:space="preserve">Este artigo descreve todo o processo de como capturar uma imagem a partir do Visual Basic, enviá-la para uma FPGA, processá-la e transmiti-la para um monitor de vídeo através da entrada VGA. O módulo receptor UART consiste em dois blocos projetados em VHDL que foram unidos: um dos blocos é para definir a taxa de transmissão e o segundo módulo é uma máquina de estado que é responsável por armazenar os dados que chegam. </w:t>
      </w:r>
    </w:p>
    <w:p w14:paraId="24D95FA9" w14:textId="5D68D925" w:rsidR="002A0E29" w:rsidRDefault="003D0A26" w:rsidP="00F9605E">
      <w:pPr>
        <w:pStyle w:val="Ttulo1"/>
      </w:pPr>
      <w:r w:rsidRPr="00D1067A">
        <w:t>ARQUITETURA ATUAL</w:t>
      </w:r>
    </w:p>
    <w:p w14:paraId="745EC994" w14:textId="77777777" w:rsidR="00C25DA6" w:rsidRDefault="00C25DA6" w:rsidP="00C25DA6">
      <w:pPr>
        <w:pStyle w:val="TF-TEXTO"/>
      </w:pPr>
      <w:r w:rsidRPr="00C25DA6">
        <w:t>A arquitetura da máquina M++, dentro de um FPGA, foi desenvolvida pelo aluno André Leonardo Bieging (2018). A partir da arquitetura da máquina M++, criada na FURB para funcionar apenas dentro de um simulador, o objetivo era demonstrar que ela poderia funcionar dentro de um chip real. Outro motivo era que essa tecnologia poderia aumentar a performance da arquitetura utilizada pela máquina M++ anterior, podendo atingir a casa dos MHz, assim como os outros projetos correlatos. A arquitetura também utiliza uma FPGA para a sua concepção. A arquitetura da máquina M++ consistia de várias partes de grande importância em qualquer arquitetura de computador, como:</w:t>
      </w:r>
    </w:p>
    <w:p w14:paraId="0EDEBC74" w14:textId="11F073D4" w:rsidR="00C13A54" w:rsidRDefault="004918F0" w:rsidP="00C13A54">
      <w:pPr>
        <w:pStyle w:val="TF-ALNEA"/>
        <w:numPr>
          <w:ilvl w:val="0"/>
          <w:numId w:val="29"/>
        </w:numPr>
      </w:pPr>
      <w:r w:rsidRPr="00C25DA6">
        <w:t>u</w:t>
      </w:r>
      <w:r w:rsidR="00746FD4" w:rsidRPr="00C25DA6">
        <w:t>nidade lógica e aritmética: é responsável por ler dados do acumulador e de algum registrador, e realizar operações lógicas e aritméticas com estes. As operações possíveis são: soma, subtração, A</w:t>
      </w:r>
      <w:r w:rsidR="001A213A" w:rsidRPr="00C25DA6">
        <w:t>ND</w:t>
      </w:r>
      <w:r w:rsidR="00746FD4" w:rsidRPr="00C25DA6">
        <w:t>, O</w:t>
      </w:r>
      <w:r w:rsidR="009523C6" w:rsidRPr="00C25DA6">
        <w:t>R</w:t>
      </w:r>
      <w:r w:rsidR="00746FD4" w:rsidRPr="00C25DA6">
        <w:t>, X</w:t>
      </w:r>
      <w:r w:rsidR="009523C6" w:rsidRPr="00C25DA6">
        <w:t>OR</w:t>
      </w:r>
      <w:r w:rsidR="00746FD4" w:rsidRPr="00C25DA6">
        <w:t xml:space="preserve"> e N</w:t>
      </w:r>
      <w:r w:rsidR="009523C6" w:rsidRPr="00C25DA6">
        <w:t>OT</w:t>
      </w:r>
      <w:r w:rsidR="00746FD4" w:rsidRPr="00C25DA6">
        <w:t>;</w:t>
      </w:r>
    </w:p>
    <w:p w14:paraId="22D1C1C4" w14:textId="26433D47" w:rsidR="00C13A54" w:rsidRDefault="0099265A" w:rsidP="00C13A54">
      <w:pPr>
        <w:pStyle w:val="TF-ALNEA"/>
        <w:numPr>
          <w:ilvl w:val="0"/>
          <w:numId w:val="29"/>
        </w:numPr>
      </w:pPr>
      <w:r>
        <w:t>registradores</w:t>
      </w:r>
      <w:r w:rsidR="00746FD4" w:rsidRPr="00C25DA6">
        <w:t>: responsável por conter um dado de 8 bits temporariamente</w:t>
      </w:r>
      <w:r w:rsidR="001A213A" w:rsidRPr="00C25DA6">
        <w:t>,</w:t>
      </w:r>
      <w:r w:rsidR="00746FD4" w:rsidRPr="00C25DA6">
        <w:t xml:space="preserve"> até que este seja utilizado </w:t>
      </w:r>
      <w:r w:rsidR="00746FD4" w:rsidRPr="00C25DA6">
        <w:lastRenderedPageBreak/>
        <w:t>por algum outro bloco;</w:t>
      </w:r>
    </w:p>
    <w:p w14:paraId="299060DE" w14:textId="3706C7D5" w:rsidR="00C13A54" w:rsidRDefault="0099265A" w:rsidP="00C13A54">
      <w:pPr>
        <w:pStyle w:val="TF-ALNEA"/>
        <w:numPr>
          <w:ilvl w:val="0"/>
          <w:numId w:val="29"/>
        </w:numPr>
      </w:pPr>
      <w:r>
        <w:t>acumulador</w:t>
      </w:r>
      <w:r w:rsidR="00746FD4" w:rsidRPr="00C25DA6">
        <w:t xml:space="preserve">: </w:t>
      </w:r>
      <w:r w:rsidR="000C2AEA" w:rsidRPr="00C25DA6">
        <w:t>contém uma célula memória de 8 bits</w:t>
      </w:r>
      <w:r w:rsidR="00DA0E17" w:rsidRPr="00C25DA6">
        <w:t>. Ess</w:t>
      </w:r>
      <w:r w:rsidR="00746FD4" w:rsidRPr="00C25DA6">
        <w:t>es valores podem ser utilizados para realizar operações na</w:t>
      </w:r>
      <w:r w:rsidR="00C21705">
        <w:t xml:space="preserve"> (Unidade Logica aritmética)</w:t>
      </w:r>
      <w:r w:rsidR="00746FD4" w:rsidRPr="00C25DA6">
        <w:t xml:space="preserve"> ULA ou podem ser mostrados nas saídas;</w:t>
      </w:r>
    </w:p>
    <w:p w14:paraId="1A63839B" w14:textId="77777777" w:rsidR="00C13A54" w:rsidRDefault="004918F0" w:rsidP="00C13A54">
      <w:pPr>
        <w:pStyle w:val="TF-ALNEA"/>
        <w:numPr>
          <w:ilvl w:val="0"/>
          <w:numId w:val="29"/>
        </w:numPr>
      </w:pPr>
      <w:r w:rsidRPr="00C25DA6">
        <w:t>b</w:t>
      </w:r>
      <w:r w:rsidR="00746FD4" w:rsidRPr="00C25DA6">
        <w:t>arramento de dados: responsável por transferir os dados entre todos os blocos do microprocessador. Pode transferir até 8 bits simultaneamente;</w:t>
      </w:r>
    </w:p>
    <w:p w14:paraId="293D24C2" w14:textId="4B3A6AB8" w:rsidR="00C13A54" w:rsidRDefault="004918F0" w:rsidP="00C13A54">
      <w:pPr>
        <w:pStyle w:val="TF-ALNEA"/>
        <w:numPr>
          <w:ilvl w:val="0"/>
          <w:numId w:val="29"/>
        </w:numPr>
      </w:pPr>
      <w:r w:rsidRPr="00C25DA6">
        <w:t>b</w:t>
      </w:r>
      <w:r w:rsidR="00746FD4" w:rsidRPr="00C25DA6">
        <w:t xml:space="preserve">anco de Portas: utilizado para realizar operações de </w:t>
      </w:r>
      <w:r w:rsidR="00B44C0B" w:rsidRPr="00C25DA6">
        <w:t>entradas e saídas</w:t>
      </w:r>
      <w:r w:rsidR="00746FD4" w:rsidRPr="00C25DA6">
        <w:t>. Pod</w:t>
      </w:r>
      <w:r w:rsidR="0054390C">
        <w:t>e ler entradas e acionar saídas.</w:t>
      </w:r>
    </w:p>
    <w:p w14:paraId="55EE8A3D" w14:textId="0C269A69" w:rsidR="003C2A92" w:rsidRPr="00D1067A" w:rsidRDefault="00735805" w:rsidP="00F9605E">
      <w:pPr>
        <w:pStyle w:val="Ttulo1"/>
      </w:pPr>
      <w:r w:rsidRPr="00D1067A">
        <w:t xml:space="preserve">PROPOSTA DO MICROPROCESSADOR </w:t>
      </w:r>
    </w:p>
    <w:p w14:paraId="4293B306" w14:textId="33DC3F95" w:rsidR="003C2A92" w:rsidRPr="00240F3E" w:rsidRDefault="00444098" w:rsidP="00240F3E">
      <w:pPr>
        <w:pStyle w:val="TF-TEXTO"/>
      </w:pPr>
      <w:r w:rsidRPr="00240F3E">
        <w:t>É</w:t>
      </w:r>
      <w:r w:rsidR="0036592F" w:rsidRPr="00240F3E">
        <w:t xml:space="preserve"> muito importante para a formação de um Cientista da Computação entender o funcionamento interno de um computador</w:t>
      </w:r>
      <w:r w:rsidR="00DF13B1" w:rsidRPr="00240F3E">
        <w:t>,</w:t>
      </w:r>
      <w:r w:rsidR="0036592F" w:rsidRPr="00240F3E">
        <w:t xml:space="preserve"> para ser capaz de elaborar soluções mais eficientes. Uma das disciplinas fundamentais para isso é a Arquitetura de Computadores</w:t>
      </w:r>
      <w:r w:rsidR="00D96271" w:rsidRPr="00240F3E">
        <w:t xml:space="preserve"> (V</w:t>
      </w:r>
      <w:r w:rsidR="00013FA2" w:rsidRPr="00240F3E">
        <w:t>IANA</w:t>
      </w:r>
      <w:r w:rsidR="00D96271" w:rsidRPr="00240F3E">
        <w:t xml:space="preserve"> </w:t>
      </w:r>
      <w:r w:rsidR="00D96271" w:rsidRPr="003D5180">
        <w:rPr>
          <w:i/>
        </w:rPr>
        <w:t>et al</w:t>
      </w:r>
      <w:r w:rsidR="00D96271" w:rsidRPr="00F9605E">
        <w:t>.,</w:t>
      </w:r>
      <w:r w:rsidR="00D96271" w:rsidRPr="00240F3E">
        <w:t xml:space="preserve"> 2009). </w:t>
      </w:r>
      <w:r w:rsidR="00DC0078" w:rsidRPr="00240F3E">
        <w:t xml:space="preserve"> </w:t>
      </w:r>
      <w:r w:rsidR="003C2A92" w:rsidRPr="00240F3E">
        <w:t xml:space="preserve"> </w:t>
      </w:r>
    </w:p>
    <w:p w14:paraId="4E362F80" w14:textId="2A27DB67" w:rsidR="003C2A92" w:rsidRPr="00240F3E" w:rsidRDefault="00F11BC0" w:rsidP="00240F3E">
      <w:pPr>
        <w:pStyle w:val="TF-TEXTO"/>
      </w:pPr>
      <w:r w:rsidRPr="00240F3E">
        <w:t>Este projeto</w:t>
      </w:r>
      <w:r w:rsidR="00272216" w:rsidRPr="00240F3E">
        <w:t xml:space="preserve"> tem como</w:t>
      </w:r>
      <w:r w:rsidRPr="00240F3E">
        <w:t xml:space="preserve"> proposta</w:t>
      </w:r>
      <w:r w:rsidR="000437E1" w:rsidRPr="00240F3E">
        <w:t xml:space="preserve"> </w:t>
      </w:r>
      <w:r w:rsidR="0008503F" w:rsidRPr="00240F3E">
        <w:t>o</w:t>
      </w:r>
      <w:r w:rsidR="000437E1" w:rsidRPr="00240F3E">
        <w:t xml:space="preserve"> desenvolv</w:t>
      </w:r>
      <w:r w:rsidR="0008503F" w:rsidRPr="00240F3E">
        <w:t>imento de</w:t>
      </w:r>
      <w:r w:rsidR="000437E1" w:rsidRPr="00240F3E">
        <w:t xml:space="preserve"> um computador</w:t>
      </w:r>
      <w:r w:rsidR="00DC0078" w:rsidRPr="00240F3E">
        <w:t xml:space="preserve"> simples</w:t>
      </w:r>
      <w:r w:rsidR="000B531C" w:rsidRPr="00240F3E">
        <w:t xml:space="preserve"> de 8 bits dentro de uma FPGA</w:t>
      </w:r>
      <w:r w:rsidR="00E66F3C" w:rsidRPr="00240F3E">
        <w:t>,</w:t>
      </w:r>
      <w:r w:rsidR="00DC0078" w:rsidRPr="00240F3E">
        <w:t xml:space="preserve"> </w:t>
      </w:r>
      <w:r w:rsidR="00E66F3C" w:rsidRPr="00240F3E">
        <w:t>q</w:t>
      </w:r>
      <w:r w:rsidR="00DC0078" w:rsidRPr="00240F3E">
        <w:t>ue possa demonstrar</w:t>
      </w:r>
      <w:r w:rsidRPr="00240F3E">
        <w:t>,</w:t>
      </w:r>
      <w:r w:rsidR="00DC0078" w:rsidRPr="00240F3E">
        <w:t xml:space="preserve"> através de exemplos de código, como </w:t>
      </w:r>
      <w:r w:rsidRPr="00240F3E">
        <w:t>o computador</w:t>
      </w:r>
      <w:r w:rsidR="000B531C" w:rsidRPr="00240F3E">
        <w:t xml:space="preserve"> realiza determinadas tarefas</w:t>
      </w:r>
      <w:r w:rsidR="00DC0078" w:rsidRPr="00240F3E">
        <w:t xml:space="preserve"> comuns do cotidiano. </w:t>
      </w:r>
      <w:r w:rsidR="00631EFD" w:rsidRPr="00240F3E">
        <w:t>Tra</w:t>
      </w:r>
      <w:r w:rsidRPr="00240F3E">
        <w:t>zendo assim um conhecimento</w:t>
      </w:r>
      <w:r w:rsidR="00631EFD" w:rsidRPr="00240F3E">
        <w:t xml:space="preserve"> ma</w:t>
      </w:r>
      <w:r w:rsidR="000B531C" w:rsidRPr="00240F3E">
        <w:t>i</w:t>
      </w:r>
      <w:r w:rsidR="00631EFD" w:rsidRPr="00240F3E">
        <w:t xml:space="preserve">s profundo do funcionamento de um sistema </w:t>
      </w:r>
      <w:r w:rsidR="00FE5068" w:rsidRPr="00240F3E">
        <w:t>micro processado</w:t>
      </w:r>
      <w:r w:rsidR="00AB16FB" w:rsidRPr="00240F3E">
        <w:t xml:space="preserve">, fazendo </w:t>
      </w:r>
      <w:r w:rsidRPr="00240F3E">
        <w:t>com que os alunos do curso de Ciências da Computação</w:t>
      </w:r>
      <w:r w:rsidR="00AB16FB" w:rsidRPr="00240F3E">
        <w:t xml:space="preserve"> tenha</w:t>
      </w:r>
      <w:r w:rsidRPr="00240F3E">
        <w:t>m uma ideia mais ampla</w:t>
      </w:r>
      <w:r w:rsidR="00AB16FB" w:rsidRPr="00240F3E">
        <w:t xml:space="preserve"> do funcionamento de um sistema computacional</w:t>
      </w:r>
      <w:r w:rsidR="00631EFD" w:rsidRPr="00240F3E">
        <w:t>.</w:t>
      </w:r>
      <w:r w:rsidR="000437E1" w:rsidRPr="00240F3E">
        <w:t xml:space="preserve"> </w:t>
      </w:r>
      <w:r w:rsidR="000B531C" w:rsidRPr="00240F3E">
        <w:t>E</w:t>
      </w:r>
      <w:r w:rsidR="00631EFD" w:rsidRPr="00240F3E">
        <w:t xml:space="preserve">ste </w:t>
      </w:r>
      <w:r w:rsidRPr="00240F3E">
        <w:t xml:space="preserve">projeto </w:t>
      </w:r>
      <w:r w:rsidR="000437E1" w:rsidRPr="00240F3E">
        <w:t>já</w:t>
      </w:r>
      <w:r w:rsidR="00DC10D7" w:rsidRPr="00240F3E">
        <w:t xml:space="preserve"> foi</w:t>
      </w:r>
      <w:r w:rsidR="000437E1" w:rsidRPr="00240F3E">
        <w:t xml:space="preserve"> implementado</w:t>
      </w:r>
      <w:r w:rsidR="00DC10D7" w:rsidRPr="00240F3E">
        <w:t xml:space="preserve"> por outros autores</w:t>
      </w:r>
      <w:r w:rsidR="000437E1" w:rsidRPr="00240F3E">
        <w:t xml:space="preserve"> em hardware,</w:t>
      </w:r>
      <w:r w:rsidR="0008503F" w:rsidRPr="00240F3E">
        <w:t xml:space="preserve"> como</w:t>
      </w:r>
      <w:r w:rsidRPr="00240F3E">
        <w:t>,</w:t>
      </w:r>
      <w:r w:rsidR="00EA1141" w:rsidRPr="00240F3E">
        <w:t xml:space="preserve"> por exemplo, o</w:t>
      </w:r>
      <w:r w:rsidR="0008503F" w:rsidRPr="00240F3E">
        <w:t xml:space="preserve"> descrito no livro </w:t>
      </w:r>
      <w:r w:rsidRPr="00240F3E">
        <w:t>“</w:t>
      </w:r>
      <w:r w:rsidR="00AB16FB" w:rsidRPr="003D5180">
        <w:rPr>
          <w:i/>
        </w:rPr>
        <w:t>digital computer electronics</w:t>
      </w:r>
      <w:r w:rsidRPr="00240F3E">
        <w:t>”</w:t>
      </w:r>
      <w:r w:rsidR="0008503F" w:rsidRPr="00240F3E">
        <w:t>.</w:t>
      </w:r>
      <w:r w:rsidR="000437E1" w:rsidRPr="00240F3E">
        <w:t xml:space="preserve"> </w:t>
      </w:r>
      <w:r w:rsidR="0008503F" w:rsidRPr="00240F3E">
        <w:t>No</w:t>
      </w:r>
      <w:r w:rsidR="00DC10D7" w:rsidRPr="00240F3E">
        <w:t xml:space="preserve"> entanto, </w:t>
      </w:r>
      <w:r w:rsidR="00DC0F38" w:rsidRPr="00240F3E">
        <w:t>este será implementado dentro de uma</w:t>
      </w:r>
      <w:r w:rsidR="0008503F" w:rsidRPr="00240F3E">
        <w:t xml:space="preserve"> FPGA</w:t>
      </w:r>
      <w:r w:rsidR="000B531C" w:rsidRPr="00240F3E">
        <w:t>, usando</w:t>
      </w:r>
      <w:r w:rsidRPr="00240F3E">
        <w:t>,</w:t>
      </w:r>
      <w:r w:rsidR="000B531C" w:rsidRPr="00240F3E">
        <w:t xml:space="preserve"> para isso, uma linguagem de descrição hardware</w:t>
      </w:r>
      <w:r w:rsidR="0008503F" w:rsidRPr="00240F3E">
        <w:t>.</w:t>
      </w:r>
      <w:r w:rsidR="003C2A92" w:rsidRPr="00240F3E">
        <w:t xml:space="preserve"> </w:t>
      </w:r>
    </w:p>
    <w:p w14:paraId="6E406A3A" w14:textId="60AFC7FD" w:rsidR="003C2A92" w:rsidRPr="00240F3E" w:rsidRDefault="0008503F" w:rsidP="00240F3E">
      <w:pPr>
        <w:pStyle w:val="TF-TEXTO"/>
      </w:pPr>
      <w:r w:rsidRPr="00240F3E">
        <w:t>Cada</w:t>
      </w:r>
      <w:r w:rsidR="000437E1" w:rsidRPr="00240F3E">
        <w:t xml:space="preserve"> bloco do computador</w:t>
      </w:r>
      <w:r w:rsidR="00DC10D7" w:rsidRPr="00240F3E">
        <w:t xml:space="preserve"> apresentado pelos autores anteriores, </w:t>
      </w:r>
      <w:r w:rsidR="007A5214" w:rsidRPr="00240F3E">
        <w:t>e</w:t>
      </w:r>
      <w:r w:rsidR="00655890" w:rsidRPr="00240F3E">
        <w:t xml:space="preserve"> descrito na</w:t>
      </w:r>
      <w:r w:rsidR="00D70FBD">
        <w:t xml:space="preserve"> </w:t>
      </w:r>
      <w:r w:rsidR="00D70FBD">
        <w:fldChar w:fldCharType="begin"/>
      </w:r>
      <w:r w:rsidR="00D70FBD">
        <w:instrText xml:space="preserve"> REF _Ref163750910 \h </w:instrText>
      </w:r>
      <w:r w:rsidR="00D70FBD">
        <w:fldChar w:fldCharType="separate"/>
      </w:r>
      <w:r w:rsidR="00E308AA" w:rsidRPr="001D6244">
        <w:t xml:space="preserve">Figura </w:t>
      </w:r>
      <w:r w:rsidR="00E308AA">
        <w:rPr>
          <w:noProof/>
        </w:rPr>
        <w:t>1</w:t>
      </w:r>
      <w:r w:rsidR="00D70FBD">
        <w:fldChar w:fldCharType="end"/>
      </w:r>
      <w:r w:rsidR="000437E1" w:rsidRPr="00240F3E">
        <w:t xml:space="preserve">, </w:t>
      </w:r>
      <w:r w:rsidR="005D5C5A">
        <w:t>pode ser</w:t>
      </w:r>
      <w:r w:rsidR="00663A1C" w:rsidRPr="00240F3E">
        <w:t xml:space="preserve"> </w:t>
      </w:r>
      <w:r w:rsidR="00D27297" w:rsidRPr="00240F3E">
        <w:t>montado em hardware</w:t>
      </w:r>
      <w:r w:rsidR="00663A1C" w:rsidRPr="00240F3E">
        <w:t>, usando para isso componentes</w:t>
      </w:r>
      <w:r w:rsidR="00D27297" w:rsidRPr="00240F3E">
        <w:t xml:space="preserve"> físico</w:t>
      </w:r>
      <w:r w:rsidR="00F11BC0" w:rsidRPr="00240F3E">
        <w:t>s, como</w:t>
      </w:r>
      <w:r w:rsidR="00663A1C" w:rsidRPr="00240F3E">
        <w:t xml:space="preserve"> portas lógicas, Flip Flop, registradores</w:t>
      </w:r>
      <w:r w:rsidR="00D27297" w:rsidRPr="00240F3E">
        <w:t>. No entanto</w:t>
      </w:r>
      <w:r w:rsidR="00F11BC0" w:rsidRPr="00240F3E">
        <w:t>,</w:t>
      </w:r>
      <w:r w:rsidR="00D27297" w:rsidRPr="00240F3E">
        <w:t xml:space="preserve"> est</w:t>
      </w:r>
      <w:r w:rsidR="00A97526" w:rsidRPr="00240F3E">
        <w:t>e projeto</w:t>
      </w:r>
      <w:r w:rsidR="00AB16FB" w:rsidRPr="00240F3E">
        <w:t xml:space="preserve"> ser</w:t>
      </w:r>
      <w:r w:rsidR="00A97526" w:rsidRPr="00240F3E">
        <w:t>á</w:t>
      </w:r>
      <w:r w:rsidR="00F11BC0" w:rsidRPr="00240F3E">
        <w:t xml:space="preserve"> feito</w:t>
      </w:r>
      <w:r w:rsidRPr="00240F3E">
        <w:t xml:space="preserve"> </w:t>
      </w:r>
      <w:r w:rsidR="00D27297" w:rsidRPr="00240F3E">
        <w:t>utilizando</w:t>
      </w:r>
      <w:r w:rsidRPr="00240F3E">
        <w:t xml:space="preserve"> </w:t>
      </w:r>
      <w:r w:rsidR="00D27297" w:rsidRPr="00240F3E">
        <w:t>um</w:t>
      </w:r>
      <w:r w:rsidRPr="00240F3E">
        <w:t>a linguagem de descrição de hardware</w:t>
      </w:r>
      <w:r w:rsidR="00A97526" w:rsidRPr="00240F3E">
        <w:t>,</w:t>
      </w:r>
      <w:r w:rsidR="00663A1C" w:rsidRPr="00240F3E">
        <w:t xml:space="preserve"> neste caso</w:t>
      </w:r>
      <w:r w:rsidR="00F11BC0" w:rsidRPr="00240F3E">
        <w:t>,</w:t>
      </w:r>
      <w:r w:rsidR="00663A1C" w:rsidRPr="00240F3E">
        <w:t xml:space="preserve"> </w:t>
      </w:r>
      <w:r w:rsidR="00A97526" w:rsidRPr="00240F3E">
        <w:t xml:space="preserve">o </w:t>
      </w:r>
      <w:r w:rsidR="00663A1C" w:rsidRPr="00240F3E">
        <w:t>Verilog.</w:t>
      </w:r>
      <w:r w:rsidRPr="00240F3E">
        <w:t xml:space="preserve"> </w:t>
      </w:r>
      <w:r w:rsidR="00663A1C" w:rsidRPr="00240F3E">
        <w:t>Sendo assim</w:t>
      </w:r>
      <w:r w:rsidR="00F11BC0" w:rsidRPr="00240F3E">
        <w:t>,</w:t>
      </w:r>
      <w:r w:rsidR="00D27297" w:rsidRPr="00240F3E">
        <w:t xml:space="preserve"> cada </w:t>
      </w:r>
      <w:r w:rsidR="00E66F3C" w:rsidRPr="00240F3E">
        <w:t xml:space="preserve">bloco </w:t>
      </w:r>
      <w:r w:rsidR="00F11BC0" w:rsidRPr="00240F3E">
        <w:t>descrito abaixo será representado</w:t>
      </w:r>
      <w:r w:rsidR="00D27297" w:rsidRPr="00240F3E">
        <w:t xml:space="preserve"> </w:t>
      </w:r>
      <w:r w:rsidR="000437E1" w:rsidRPr="00240F3E">
        <w:t xml:space="preserve">como um arquivo </w:t>
      </w:r>
      <w:r w:rsidR="007A5214" w:rsidRPr="00240F3E">
        <w:t xml:space="preserve">individual dentro </w:t>
      </w:r>
      <w:r w:rsidR="000B531C" w:rsidRPr="00240F3E">
        <w:t>de um</w:t>
      </w:r>
      <w:r w:rsidR="00A97526" w:rsidRPr="00240F3E">
        <w:t>a</w:t>
      </w:r>
      <w:r w:rsidR="007A5214" w:rsidRPr="00240F3E">
        <w:t xml:space="preserve"> FPGA</w:t>
      </w:r>
      <w:r w:rsidR="000437E1" w:rsidRPr="00240F3E">
        <w:t xml:space="preserve">. </w:t>
      </w:r>
      <w:r w:rsidR="003C2A92" w:rsidRPr="00240F3E">
        <w:t xml:space="preserve"> </w:t>
      </w:r>
    </w:p>
    <w:p w14:paraId="709CF2B0" w14:textId="06C6B383" w:rsidR="001C6571" w:rsidRDefault="00893DCA" w:rsidP="00D71C88">
      <w:pPr>
        <w:pStyle w:val="TF-TEXTO"/>
      </w:pPr>
      <w:r w:rsidRPr="00D01400">
        <w:t>Todo</w:t>
      </w:r>
      <w:r w:rsidRPr="00240F3E">
        <w:t xml:space="preserve"> código fonte </w:t>
      </w:r>
      <w:r w:rsidR="00874D03" w:rsidRPr="00240F3E">
        <w:t xml:space="preserve">será </w:t>
      </w:r>
      <w:r w:rsidRPr="00240F3E">
        <w:t>armazenado</w:t>
      </w:r>
      <w:r w:rsidR="00874D03" w:rsidRPr="00240F3E">
        <w:t xml:space="preserve"> </w:t>
      </w:r>
      <w:r w:rsidRPr="00240F3E">
        <w:t>em</w:t>
      </w:r>
      <w:r w:rsidR="00874D03" w:rsidRPr="00240F3E">
        <w:t xml:space="preserve"> </w:t>
      </w:r>
      <w:r w:rsidRPr="00240F3E">
        <w:t>uma</w:t>
      </w:r>
      <w:r w:rsidR="00874D03" w:rsidRPr="00240F3E">
        <w:t xml:space="preserve"> memória </w:t>
      </w:r>
      <w:r w:rsidRPr="00240F3E">
        <w:t>externa,</w:t>
      </w:r>
      <w:r w:rsidR="00874D03" w:rsidRPr="00240F3E">
        <w:t xml:space="preserve"> </w:t>
      </w:r>
      <w:r w:rsidR="00846E1A" w:rsidRPr="00240F3E">
        <w:t xml:space="preserve">a </w:t>
      </w:r>
      <w:r w:rsidR="00D52B09" w:rsidRPr="00240F3E">
        <w:t>qual</w:t>
      </w:r>
      <w:r w:rsidR="00846E1A" w:rsidRPr="00240F3E">
        <w:t xml:space="preserve"> </w:t>
      </w:r>
      <w:r w:rsidRPr="00240F3E">
        <w:t>não</w:t>
      </w:r>
      <w:r w:rsidR="00874D03" w:rsidRPr="00240F3E">
        <w:t xml:space="preserve"> </w:t>
      </w:r>
      <w:r w:rsidR="00846E1A" w:rsidRPr="00240F3E">
        <w:t>foi</w:t>
      </w:r>
      <w:r w:rsidR="00874D03" w:rsidRPr="00240F3E">
        <w:t xml:space="preserve"> </w:t>
      </w:r>
      <w:r w:rsidRPr="00240F3E">
        <w:t>apresentada</w:t>
      </w:r>
      <w:r w:rsidR="00874D03" w:rsidRPr="00240F3E">
        <w:t xml:space="preserve"> </w:t>
      </w:r>
      <w:r w:rsidRPr="00240F3E">
        <w:t>no</w:t>
      </w:r>
      <w:r w:rsidR="00874D03" w:rsidRPr="00240F3E">
        <w:t xml:space="preserve"> diagrama de bloco do </w:t>
      </w:r>
      <w:r w:rsidR="00D52B09" w:rsidRPr="00240F3E">
        <w:t>projeto</w:t>
      </w:r>
      <w:r w:rsidR="00B447DF" w:rsidRPr="00240F3E">
        <w:t xml:space="preserve"> </w:t>
      </w:r>
      <w:r w:rsidR="00D52B09" w:rsidRPr="00240F3E">
        <w:t>devido a</w:t>
      </w:r>
      <w:r w:rsidR="00874D03" w:rsidRPr="00240F3E">
        <w:t xml:space="preserve"> não fazer parte do hardware </w:t>
      </w:r>
      <w:r w:rsidRPr="00240F3E">
        <w:t>p</w:t>
      </w:r>
      <w:r w:rsidR="00874D03" w:rsidRPr="00240F3E">
        <w:t>r</w:t>
      </w:r>
      <w:r w:rsidRPr="00240F3E">
        <w:t>o</w:t>
      </w:r>
      <w:r w:rsidR="00874D03" w:rsidRPr="00240F3E">
        <w:t>po</w:t>
      </w:r>
      <w:r w:rsidRPr="00240F3E">
        <w:t>s</w:t>
      </w:r>
      <w:r w:rsidR="00D01400">
        <w:t>to pelo</w:t>
      </w:r>
      <w:r w:rsidR="00192674">
        <w:t xml:space="preserve"> autor. Assim</w:t>
      </w:r>
      <w:r w:rsidR="00F02E12">
        <w:t xml:space="preserve"> como a memória de programa,</w:t>
      </w:r>
      <w:r w:rsidR="00D52B09" w:rsidRPr="00240F3E">
        <w:t xml:space="preserve"> </w:t>
      </w:r>
      <w:r w:rsidR="00DC0051" w:rsidRPr="00240F3E">
        <w:t>o</w:t>
      </w:r>
      <w:r w:rsidR="00E12620" w:rsidRPr="00240F3E">
        <w:t>s</w:t>
      </w:r>
      <w:r w:rsidR="00DC0051" w:rsidRPr="00240F3E">
        <w:t xml:space="preserve"> periféricos </w:t>
      </w:r>
      <w:r w:rsidR="00E12620" w:rsidRPr="00240F3E">
        <w:t>de</w:t>
      </w:r>
      <w:r w:rsidR="00DC0051" w:rsidRPr="00240F3E">
        <w:t xml:space="preserve"> </w:t>
      </w:r>
      <w:r w:rsidR="00E12620" w:rsidRPr="00240F3E">
        <w:t>entrada</w:t>
      </w:r>
      <w:r w:rsidR="00DC0051" w:rsidRPr="00240F3E">
        <w:t xml:space="preserve"> </w:t>
      </w:r>
      <w:r w:rsidR="00E12620" w:rsidRPr="00240F3E">
        <w:t>e</w:t>
      </w:r>
      <w:r w:rsidR="00DC0051" w:rsidRPr="00240F3E">
        <w:t xml:space="preserve"> saída</w:t>
      </w:r>
      <w:r w:rsidR="00B9196E">
        <w:t>, como</w:t>
      </w:r>
      <w:r w:rsidR="00930C1C" w:rsidRPr="00240F3E">
        <w:t xml:space="preserve"> display</w:t>
      </w:r>
      <w:r w:rsidR="00B9196E">
        <w:t>s</w:t>
      </w:r>
      <w:r w:rsidR="001C6571">
        <w:t xml:space="preserve"> e</w:t>
      </w:r>
      <w:r w:rsidR="00930C1C" w:rsidRPr="00240F3E">
        <w:t xml:space="preserve"> botões</w:t>
      </w:r>
      <w:r w:rsidR="00D52B09" w:rsidRPr="00240F3E">
        <w:t>, tam</w:t>
      </w:r>
      <w:r w:rsidR="006B3979" w:rsidRPr="00240F3E">
        <w:t xml:space="preserve">bém foram omitidos do diagrama de </w:t>
      </w:r>
      <w:r w:rsidR="00D52B09" w:rsidRPr="00240F3E">
        <w:t>bloco. Isso ocorre</w:t>
      </w:r>
      <w:r w:rsidR="00DC0051" w:rsidRPr="00240F3E">
        <w:t xml:space="preserve"> </w:t>
      </w:r>
      <w:r w:rsidR="00D52B09" w:rsidRPr="00240F3E">
        <w:t>porque</w:t>
      </w:r>
      <w:r w:rsidR="00DC0051" w:rsidRPr="00240F3E">
        <w:t xml:space="preserve"> </w:t>
      </w:r>
      <w:r w:rsidR="00D01400">
        <w:t xml:space="preserve">estes periféricos </w:t>
      </w:r>
      <w:r w:rsidR="00E12620" w:rsidRPr="00240F3E">
        <w:t>não</w:t>
      </w:r>
      <w:r w:rsidR="00DC0051" w:rsidRPr="00240F3E">
        <w:t xml:space="preserve"> </w:t>
      </w:r>
      <w:r w:rsidR="00E12620" w:rsidRPr="00240F3E">
        <w:t>s</w:t>
      </w:r>
      <w:r w:rsidR="00D52B09" w:rsidRPr="00240F3E">
        <w:t>ão</w:t>
      </w:r>
      <w:r w:rsidR="00DC0051" w:rsidRPr="00240F3E">
        <w:t xml:space="preserve"> </w:t>
      </w:r>
      <w:r w:rsidR="00884A5B" w:rsidRPr="00240F3E">
        <w:t xml:space="preserve">o </w:t>
      </w:r>
      <w:r w:rsidR="00E12620" w:rsidRPr="00240F3E">
        <w:t>foco</w:t>
      </w:r>
      <w:r w:rsidR="00DC0051" w:rsidRPr="00240F3E">
        <w:t xml:space="preserve"> </w:t>
      </w:r>
      <w:r w:rsidR="00E12620" w:rsidRPr="00240F3E">
        <w:t>do</w:t>
      </w:r>
      <w:r w:rsidR="00DC0051" w:rsidRPr="00240F3E">
        <w:t xml:space="preserve"> </w:t>
      </w:r>
      <w:r w:rsidR="00E12620" w:rsidRPr="00240F3E">
        <w:t>projeto,</w:t>
      </w:r>
      <w:r w:rsidR="00DC0051" w:rsidRPr="00240F3E">
        <w:t xml:space="preserve"> </w:t>
      </w:r>
      <w:r w:rsidR="00D52B09" w:rsidRPr="00240F3E">
        <w:t>sendo</w:t>
      </w:r>
      <w:r w:rsidR="00884A5B" w:rsidRPr="00240F3E">
        <w:t xml:space="preserve"> </w:t>
      </w:r>
      <w:r w:rsidR="00E12620" w:rsidRPr="00240F3E">
        <w:t>apenas</w:t>
      </w:r>
      <w:r w:rsidR="00DC0051" w:rsidRPr="00240F3E">
        <w:t xml:space="preserve"> d</w:t>
      </w:r>
      <w:r w:rsidR="00930C1C" w:rsidRPr="00240F3E">
        <w:t>ispositivo</w:t>
      </w:r>
      <w:r w:rsidR="00D52B09" w:rsidRPr="00240F3E">
        <w:t>s</w:t>
      </w:r>
      <w:r w:rsidR="00930C1C" w:rsidRPr="00240F3E">
        <w:t xml:space="preserve"> usado</w:t>
      </w:r>
      <w:r w:rsidR="00D52B09" w:rsidRPr="00240F3E">
        <w:t>s</w:t>
      </w:r>
      <w:r w:rsidR="00D01400">
        <w:t xml:space="preserve"> para apresentar </w:t>
      </w:r>
      <w:r w:rsidR="00DC0051" w:rsidRPr="00240F3E">
        <w:t>os resultados</w:t>
      </w:r>
      <w:r w:rsidR="00930C1C" w:rsidRPr="00240F3E">
        <w:t xml:space="preserve"> finais.</w:t>
      </w:r>
    </w:p>
    <w:p w14:paraId="0276CA23" w14:textId="50173FB9" w:rsidR="00D71C88" w:rsidRPr="00D71C88" w:rsidRDefault="00D71C88" w:rsidP="00D71C88">
      <w:pPr>
        <w:pStyle w:val="TF-TEXTO"/>
      </w:pPr>
      <w:r w:rsidRPr="00D71C88">
        <w:t>A representação abaixo é um diagrama em bloco do computador de 8 bits proposto pelo autor.</w:t>
      </w:r>
    </w:p>
    <w:p w14:paraId="3C74CB15" w14:textId="28CE4B05" w:rsidR="00B72879" w:rsidRPr="001D6244" w:rsidRDefault="00B72879" w:rsidP="001D6244">
      <w:pPr>
        <w:pStyle w:val="TF-LEGENDA"/>
      </w:pPr>
      <w:bookmarkStart w:id="0" w:name="_Ref163750910"/>
      <w:r w:rsidRPr="001D6244">
        <w:t xml:space="preserve">Figura </w:t>
      </w:r>
      <w:r w:rsidR="003E7445">
        <w:rPr>
          <w:noProof/>
        </w:rPr>
        <w:fldChar w:fldCharType="begin"/>
      </w:r>
      <w:r w:rsidR="003E7445">
        <w:rPr>
          <w:noProof/>
        </w:rPr>
        <w:instrText xml:space="preserve"> SEQ Figura \* ARABIC </w:instrText>
      </w:r>
      <w:r w:rsidR="003E7445">
        <w:rPr>
          <w:noProof/>
        </w:rPr>
        <w:fldChar w:fldCharType="separate"/>
      </w:r>
      <w:r w:rsidR="00E308AA">
        <w:rPr>
          <w:noProof/>
        </w:rPr>
        <w:t>1</w:t>
      </w:r>
      <w:r w:rsidR="003E7445">
        <w:rPr>
          <w:noProof/>
        </w:rPr>
        <w:fldChar w:fldCharType="end"/>
      </w:r>
      <w:bookmarkEnd w:id="0"/>
      <w:r w:rsidR="008F506F" w:rsidRPr="001D6244">
        <w:t xml:space="preserve"> </w:t>
      </w:r>
      <w:r w:rsidR="00DD4BBA" w:rsidRPr="001D6244">
        <w:t>–</w:t>
      </w:r>
      <w:r w:rsidRPr="001D6244">
        <w:t xml:space="preserve"> Diagrama</w:t>
      </w:r>
      <w:r w:rsidR="00DD4BBA" w:rsidRPr="001D6244">
        <w:t xml:space="preserve"> </w:t>
      </w:r>
      <w:r w:rsidRPr="001D6244">
        <w:t>em bloco do processador</w:t>
      </w:r>
    </w:p>
    <w:p w14:paraId="26AAF47E" w14:textId="27EDCBEB" w:rsidR="00735805" w:rsidRPr="00951F2C" w:rsidRDefault="00831F2F" w:rsidP="00874F25">
      <w:pPr>
        <w:pStyle w:val="TF-FIGURA"/>
        <w:rPr>
          <w:noProof/>
          <w:highlight w:val="yellow"/>
        </w:rPr>
      </w:pPr>
      <w:r w:rsidRPr="00951F2C">
        <w:rPr>
          <w:noProof/>
          <w:highlight w:val="yellow"/>
        </w:rPr>
        <w:drawing>
          <wp:inline distT="0" distB="0" distL="0" distR="0" wp14:anchorId="68B4AFFD" wp14:editId="12EF03D1">
            <wp:extent cx="4248973" cy="3610935"/>
            <wp:effectExtent l="25400" t="25400" r="31115" b="215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TCC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535" cy="368449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B8F372" w14:textId="1EEFD298" w:rsidR="003C2A92" w:rsidRPr="00BC1340" w:rsidRDefault="00B72879" w:rsidP="00244462">
      <w:pPr>
        <w:pStyle w:val="TF-FONTE"/>
      </w:pPr>
      <w:r w:rsidRPr="00D1067A">
        <w:t xml:space="preserve">Fonte: </w:t>
      </w:r>
      <w:r w:rsidR="003C2A92" w:rsidRPr="00D1067A">
        <w:t>O autor (202</w:t>
      </w:r>
      <w:r w:rsidR="00915CC0">
        <w:t>4</w:t>
      </w:r>
      <w:r w:rsidR="003C2A92" w:rsidRPr="00D1067A">
        <w:t xml:space="preserve">). </w:t>
      </w:r>
    </w:p>
    <w:p w14:paraId="1FD3CA43" w14:textId="7AC000E2" w:rsidR="00E33257" w:rsidRPr="00817A52" w:rsidRDefault="00735805" w:rsidP="00817A52">
      <w:pPr>
        <w:pStyle w:val="Ttulo2"/>
      </w:pPr>
      <w:r w:rsidRPr="00817A52">
        <w:lastRenderedPageBreak/>
        <w:t>justificativa</w:t>
      </w:r>
    </w:p>
    <w:p w14:paraId="0172BCF6" w14:textId="100B7CA5" w:rsidR="00817A52" w:rsidRPr="00D9713A" w:rsidRDefault="00817A52" w:rsidP="00817A52">
      <w:pPr>
        <w:pStyle w:val="TF-TEXTO"/>
      </w:pPr>
      <w:r>
        <w:t>O</w:t>
      </w:r>
      <w:r w:rsidRPr="00817A52">
        <w:t xml:space="preserve"> </w:t>
      </w:r>
      <w:r w:rsidR="005D73B3" w:rsidRPr="00817A52">
        <w:fldChar w:fldCharType="begin"/>
      </w:r>
      <w:r w:rsidR="005D73B3" w:rsidRPr="00817A52">
        <w:instrText xml:space="preserve"> REF _Ref163751307 \h </w:instrText>
      </w:r>
      <w:r>
        <w:instrText xml:space="preserve"> \* MERGEFORMAT </w:instrText>
      </w:r>
      <w:r w:rsidR="005D73B3" w:rsidRPr="00817A52">
        <w:fldChar w:fldCharType="separate"/>
      </w:r>
      <w:r w:rsidR="00E308AA" w:rsidRPr="00D1067A">
        <w:t xml:space="preserve">Quadro </w:t>
      </w:r>
      <w:r w:rsidR="00E308AA">
        <w:rPr>
          <w:noProof/>
        </w:rPr>
        <w:t>1</w:t>
      </w:r>
      <w:r w:rsidR="005D73B3" w:rsidRPr="00817A52">
        <w:fldChar w:fldCharType="end"/>
      </w:r>
      <w:r w:rsidR="005D73B3" w:rsidRPr="00817A52">
        <w:t xml:space="preserve"> </w:t>
      </w:r>
      <w:r w:rsidR="00E33257" w:rsidRPr="00817A52">
        <w:t>faz uma comparação entre os trabalhos correlatos citados anteriormente.</w:t>
      </w:r>
      <w:bookmarkStart w:id="1" w:name="_Ref52025161"/>
      <w:r>
        <w:t xml:space="preserve"> </w:t>
      </w:r>
      <w:r w:rsidRPr="00817A52">
        <w:t>Todos os trabalhos</w:t>
      </w:r>
      <w:r>
        <w:t xml:space="preserve"> correlatos</w:t>
      </w:r>
      <w:r w:rsidRPr="00817A52">
        <w:t xml:space="preserve"> </w:t>
      </w:r>
      <w:r>
        <w:t>utilizaram</w:t>
      </w:r>
      <w:r w:rsidRPr="00817A52">
        <w:t xml:space="preserve"> os FPGAs do fabricante Altera. O primeiro trabalho correlato utilizou o Verilog como linguagem de descrição de hardware, enquanto os outros trabalhos correlatos optaram por usar o VHDL para a descrição de hardware. Este trabalho será desenvolvido utilizando também uma FPGA da Altera.</w:t>
      </w:r>
      <w:r w:rsidRPr="00240F3E">
        <w:t xml:space="preserve"> </w:t>
      </w:r>
    </w:p>
    <w:p w14:paraId="7C328A62" w14:textId="51631113" w:rsidR="00E33257" w:rsidRPr="00D1067A" w:rsidRDefault="00E33257" w:rsidP="00E33257">
      <w:pPr>
        <w:pStyle w:val="TF-LEGENDA"/>
      </w:pPr>
      <w:bookmarkStart w:id="2" w:name="_Ref163751307"/>
      <w:r w:rsidRPr="00D1067A">
        <w:t xml:space="preserve">Quadro </w:t>
      </w:r>
      <w:r w:rsidR="003E7445">
        <w:rPr>
          <w:noProof/>
        </w:rPr>
        <w:fldChar w:fldCharType="begin"/>
      </w:r>
      <w:r w:rsidR="003E7445">
        <w:rPr>
          <w:noProof/>
        </w:rPr>
        <w:instrText xml:space="preserve"> SEQ Quadro \* ARABIC </w:instrText>
      </w:r>
      <w:r w:rsidR="003E7445">
        <w:rPr>
          <w:noProof/>
        </w:rPr>
        <w:fldChar w:fldCharType="separate"/>
      </w:r>
      <w:r w:rsidR="00E308AA">
        <w:rPr>
          <w:noProof/>
        </w:rPr>
        <w:t>1</w:t>
      </w:r>
      <w:r w:rsidR="003E7445">
        <w:rPr>
          <w:noProof/>
        </w:rPr>
        <w:fldChar w:fldCharType="end"/>
      </w:r>
      <w:bookmarkEnd w:id="1"/>
      <w:bookmarkEnd w:id="2"/>
      <w:r w:rsidRPr="00D1067A">
        <w:t xml:space="preserve"> – Comparativo dos trabalhos correlatos</w:t>
      </w:r>
    </w:p>
    <w:tbl>
      <w:tblPr>
        <w:tblW w:w="86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7"/>
        <w:gridCol w:w="1408"/>
        <w:gridCol w:w="1701"/>
        <w:gridCol w:w="1637"/>
        <w:gridCol w:w="1637"/>
      </w:tblGrid>
      <w:tr w:rsidR="00E33257" w:rsidRPr="00BC1340" w14:paraId="2BDFE701" w14:textId="77777777" w:rsidTr="00DF4F54">
        <w:trPr>
          <w:trHeight w:val="756"/>
          <w:jc w:val="center"/>
        </w:trPr>
        <w:tc>
          <w:tcPr>
            <w:tcW w:w="2307" w:type="dxa"/>
            <w:tcBorders>
              <w:tl2br w:val="single" w:sz="4" w:space="0" w:color="auto"/>
            </w:tcBorders>
            <w:shd w:val="clear" w:color="auto" w:fill="A6A6A6"/>
          </w:tcPr>
          <w:p w14:paraId="39F3BC4D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419BA2B6" wp14:editId="7AEF9DCD">
                      <wp:simplePos x="0" y="0"/>
                      <wp:positionH relativeFrom="column">
                        <wp:posOffset>459105</wp:posOffset>
                      </wp:positionH>
                      <wp:positionV relativeFrom="paragraph">
                        <wp:posOffset>50800</wp:posOffset>
                      </wp:positionV>
                      <wp:extent cx="9340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9340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844368" w14:textId="77777777" w:rsidR="00DF4F54" w:rsidRDefault="00DF4F54" w:rsidP="00E33257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9BA2B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36.15pt;margin-top:4pt;width:73.55pt;height:2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" filled="f" stroked="f">
                      <v:path arrowok="t"/>
                      <v:textbox>
                        <w:txbxContent>
                          <w:p w14:paraId="0C844368" w14:textId="77777777" w:rsidR="00DF4F54" w:rsidRDefault="00DF4F54" w:rsidP="00E33257">
                            <w:pPr>
                              <w:pStyle w:val="TF-TEXTOQUADRO"/>
                              <w:jc w:val="center"/>
                            </w:pPr>
                            <w:r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72B96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68F6DA4" wp14:editId="376DF9A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1AA5F4" w14:textId="77777777" w:rsidR="00DF4F54" w:rsidRDefault="00DF4F54" w:rsidP="005D73B3">
                                  <w:pPr>
                                    <w:pStyle w:val="TF-TEXTO"/>
                                    <w:ind w:hanging="7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F6DA4" id="_x0000_s1027" type="#_x0000_t202" style="position:absolute;margin-left:-5.15pt;margin-top:21.5pt;width:79.5pt;height: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" filled="f" stroked="f">
                      <v:path arrowok="t"/>
                      <v:textbox>
                        <w:txbxContent>
                          <w:p w14:paraId="491AA5F4" w14:textId="77777777" w:rsidR="00DF4F54" w:rsidRDefault="00DF4F54" w:rsidP="005D73B3">
                            <w:pPr>
                              <w:pStyle w:val="TF-TEXTO"/>
                              <w:ind w:hanging="7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408" w:type="dxa"/>
            <w:shd w:val="clear" w:color="auto" w:fill="A6A6A6"/>
            <w:vAlign w:val="center"/>
          </w:tcPr>
          <w:p w14:paraId="568BA2A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André (2018)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45EAA6FF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Nayara (2016)</w:t>
            </w:r>
          </w:p>
        </w:tc>
        <w:tc>
          <w:tcPr>
            <w:tcW w:w="1637" w:type="dxa"/>
            <w:shd w:val="clear" w:color="auto" w:fill="A6A6A6"/>
            <w:vAlign w:val="center"/>
          </w:tcPr>
          <w:p w14:paraId="56155A6E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Laura et al. (2019)</w:t>
            </w:r>
          </w:p>
        </w:tc>
        <w:tc>
          <w:tcPr>
            <w:tcW w:w="1637" w:type="dxa"/>
            <w:shd w:val="clear" w:color="auto" w:fill="A6A6A6"/>
          </w:tcPr>
          <w:p w14:paraId="0C3B06FB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</w:p>
          <w:p w14:paraId="4F877691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Michael et al.</w:t>
            </w:r>
          </w:p>
          <w:p w14:paraId="1ADC7909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(2007).</w:t>
            </w:r>
          </w:p>
          <w:p w14:paraId="171C186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E33257" w:rsidRPr="00BC1340" w14:paraId="550AABBE" w14:textId="77777777" w:rsidTr="00972B96">
        <w:trPr>
          <w:trHeight w:val="244"/>
          <w:jc w:val="center"/>
        </w:trPr>
        <w:tc>
          <w:tcPr>
            <w:tcW w:w="2307" w:type="dxa"/>
            <w:shd w:val="clear" w:color="auto" w:fill="auto"/>
          </w:tcPr>
          <w:p w14:paraId="47ADD9D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Fabricante</w:t>
            </w:r>
          </w:p>
        </w:tc>
        <w:tc>
          <w:tcPr>
            <w:tcW w:w="1408" w:type="dxa"/>
            <w:shd w:val="clear" w:color="auto" w:fill="auto"/>
          </w:tcPr>
          <w:p w14:paraId="738A199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Altera</w:t>
            </w:r>
          </w:p>
        </w:tc>
        <w:tc>
          <w:tcPr>
            <w:tcW w:w="1701" w:type="dxa"/>
            <w:shd w:val="clear" w:color="auto" w:fill="auto"/>
          </w:tcPr>
          <w:p w14:paraId="1403A61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Altera</w:t>
            </w:r>
          </w:p>
        </w:tc>
        <w:tc>
          <w:tcPr>
            <w:tcW w:w="1637" w:type="dxa"/>
            <w:shd w:val="clear" w:color="auto" w:fill="auto"/>
          </w:tcPr>
          <w:p w14:paraId="6B06C4A6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Altera</w:t>
            </w:r>
          </w:p>
        </w:tc>
        <w:tc>
          <w:tcPr>
            <w:tcW w:w="1637" w:type="dxa"/>
          </w:tcPr>
          <w:p w14:paraId="7DB2F269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Altera</w:t>
            </w:r>
          </w:p>
        </w:tc>
      </w:tr>
      <w:tr w:rsidR="00E33257" w:rsidRPr="00BC1340" w14:paraId="5F7EE4F6" w14:textId="77777777" w:rsidTr="00972B96">
        <w:trPr>
          <w:trHeight w:val="262"/>
          <w:jc w:val="center"/>
        </w:trPr>
        <w:tc>
          <w:tcPr>
            <w:tcW w:w="2307" w:type="dxa"/>
            <w:shd w:val="clear" w:color="auto" w:fill="auto"/>
          </w:tcPr>
          <w:p w14:paraId="156B6CC5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Tecnologia</w:t>
            </w:r>
          </w:p>
        </w:tc>
        <w:tc>
          <w:tcPr>
            <w:tcW w:w="1408" w:type="dxa"/>
            <w:shd w:val="clear" w:color="auto" w:fill="auto"/>
          </w:tcPr>
          <w:p w14:paraId="553885C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FPGA</w:t>
            </w:r>
          </w:p>
        </w:tc>
        <w:tc>
          <w:tcPr>
            <w:tcW w:w="1701" w:type="dxa"/>
            <w:shd w:val="clear" w:color="auto" w:fill="auto"/>
          </w:tcPr>
          <w:p w14:paraId="746FFBD3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FPGA</w:t>
            </w:r>
          </w:p>
        </w:tc>
        <w:tc>
          <w:tcPr>
            <w:tcW w:w="1637" w:type="dxa"/>
            <w:shd w:val="clear" w:color="auto" w:fill="auto"/>
          </w:tcPr>
          <w:p w14:paraId="071CCF2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FPGA</w:t>
            </w:r>
          </w:p>
        </w:tc>
        <w:tc>
          <w:tcPr>
            <w:tcW w:w="1637" w:type="dxa"/>
          </w:tcPr>
          <w:p w14:paraId="7742FA07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FPGA</w:t>
            </w:r>
          </w:p>
        </w:tc>
      </w:tr>
      <w:tr w:rsidR="00E33257" w:rsidRPr="00BC1340" w14:paraId="692745B7" w14:textId="77777777" w:rsidTr="00972B96">
        <w:trPr>
          <w:trHeight w:val="124"/>
          <w:jc w:val="center"/>
        </w:trPr>
        <w:tc>
          <w:tcPr>
            <w:tcW w:w="2307" w:type="dxa"/>
            <w:shd w:val="clear" w:color="auto" w:fill="auto"/>
          </w:tcPr>
          <w:p w14:paraId="2222AC54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Ferramenta</w:t>
            </w:r>
          </w:p>
        </w:tc>
        <w:tc>
          <w:tcPr>
            <w:tcW w:w="1408" w:type="dxa"/>
            <w:shd w:val="clear" w:color="auto" w:fill="auto"/>
          </w:tcPr>
          <w:p w14:paraId="2739C8C4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Quartus prime</w:t>
            </w:r>
          </w:p>
        </w:tc>
        <w:tc>
          <w:tcPr>
            <w:tcW w:w="1701" w:type="dxa"/>
            <w:shd w:val="clear" w:color="auto" w:fill="auto"/>
          </w:tcPr>
          <w:p w14:paraId="6ED7CE28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Quartus II</w:t>
            </w:r>
          </w:p>
        </w:tc>
        <w:tc>
          <w:tcPr>
            <w:tcW w:w="1637" w:type="dxa"/>
            <w:shd w:val="clear" w:color="auto" w:fill="auto"/>
          </w:tcPr>
          <w:p w14:paraId="680CD54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Quartus II</w:t>
            </w:r>
          </w:p>
        </w:tc>
        <w:tc>
          <w:tcPr>
            <w:tcW w:w="1637" w:type="dxa"/>
          </w:tcPr>
          <w:p w14:paraId="4F5E211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Quartus II</w:t>
            </w:r>
          </w:p>
        </w:tc>
      </w:tr>
      <w:tr w:rsidR="00E33257" w:rsidRPr="00BC1340" w14:paraId="17A95E7E" w14:textId="77777777" w:rsidTr="00972B96">
        <w:trPr>
          <w:trHeight w:val="77"/>
          <w:jc w:val="center"/>
        </w:trPr>
        <w:tc>
          <w:tcPr>
            <w:tcW w:w="2307" w:type="dxa"/>
            <w:shd w:val="clear" w:color="auto" w:fill="auto"/>
          </w:tcPr>
          <w:p w14:paraId="22AA74B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Arquitetura</w:t>
            </w:r>
          </w:p>
        </w:tc>
        <w:tc>
          <w:tcPr>
            <w:tcW w:w="1408" w:type="dxa"/>
            <w:shd w:val="clear" w:color="auto" w:fill="auto"/>
          </w:tcPr>
          <w:p w14:paraId="004B83C5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8 bits</w:t>
            </w:r>
          </w:p>
        </w:tc>
        <w:tc>
          <w:tcPr>
            <w:tcW w:w="1701" w:type="dxa"/>
            <w:shd w:val="clear" w:color="auto" w:fill="auto"/>
          </w:tcPr>
          <w:p w14:paraId="6C0ACB65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8 bits</w:t>
            </w:r>
          </w:p>
        </w:tc>
        <w:tc>
          <w:tcPr>
            <w:tcW w:w="1637" w:type="dxa"/>
            <w:shd w:val="clear" w:color="auto" w:fill="auto"/>
          </w:tcPr>
          <w:p w14:paraId="7529CFAF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1637" w:type="dxa"/>
          </w:tcPr>
          <w:p w14:paraId="60116DAD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E33257" w:rsidRPr="00BC1340" w14:paraId="5E405DF6" w14:textId="77777777" w:rsidTr="00DF4F54">
        <w:trPr>
          <w:trHeight w:val="300"/>
          <w:jc w:val="center"/>
        </w:trPr>
        <w:tc>
          <w:tcPr>
            <w:tcW w:w="2307" w:type="dxa"/>
            <w:shd w:val="clear" w:color="auto" w:fill="auto"/>
          </w:tcPr>
          <w:p w14:paraId="579AB6AD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Linguagem</w:t>
            </w:r>
          </w:p>
        </w:tc>
        <w:tc>
          <w:tcPr>
            <w:tcW w:w="1408" w:type="dxa"/>
            <w:shd w:val="clear" w:color="auto" w:fill="auto"/>
          </w:tcPr>
          <w:p w14:paraId="655EFFCF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Verilog</w:t>
            </w:r>
          </w:p>
        </w:tc>
        <w:tc>
          <w:tcPr>
            <w:tcW w:w="1701" w:type="dxa"/>
            <w:shd w:val="clear" w:color="auto" w:fill="auto"/>
          </w:tcPr>
          <w:p w14:paraId="088896CC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VHDL</w:t>
            </w:r>
          </w:p>
        </w:tc>
        <w:tc>
          <w:tcPr>
            <w:tcW w:w="1637" w:type="dxa"/>
            <w:shd w:val="clear" w:color="auto" w:fill="auto"/>
          </w:tcPr>
          <w:p w14:paraId="7B0DC77A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VHDL</w:t>
            </w:r>
          </w:p>
        </w:tc>
        <w:tc>
          <w:tcPr>
            <w:tcW w:w="1637" w:type="dxa"/>
          </w:tcPr>
          <w:p w14:paraId="5AAA9C7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VHDL</w:t>
            </w:r>
          </w:p>
        </w:tc>
      </w:tr>
    </w:tbl>
    <w:p w14:paraId="66618812" w14:textId="77777777" w:rsidR="00E33257" w:rsidRPr="00D1067A" w:rsidRDefault="00E33257" w:rsidP="00E33257">
      <w:pPr>
        <w:pStyle w:val="TF-FONTE"/>
      </w:pPr>
      <w:r w:rsidRPr="00D1067A">
        <w:t>Fonte: O autor (202</w:t>
      </w:r>
      <w:r>
        <w:t>4</w:t>
      </w:r>
      <w:r w:rsidRPr="00D1067A">
        <w:t xml:space="preserve">). </w:t>
      </w:r>
    </w:p>
    <w:p w14:paraId="46AE1559" w14:textId="77777777" w:rsidR="00E33257" w:rsidRPr="00BC1340" w:rsidRDefault="00E33257" w:rsidP="00E33257">
      <w:pPr>
        <w:pStyle w:val="Partesuperior-zdoformulrio"/>
      </w:pPr>
      <w:r w:rsidRPr="00BC1340">
        <w:t>Parte superior do formulário</w:t>
      </w:r>
    </w:p>
    <w:p w14:paraId="43729560" w14:textId="76D0011B" w:rsidR="001B71EB" w:rsidRPr="00240F3E" w:rsidRDefault="00735805" w:rsidP="00240F3E">
      <w:pPr>
        <w:pStyle w:val="TF-TEXTO"/>
      </w:pPr>
      <w:r w:rsidRPr="00240F3E">
        <w:t>Este trabalho será desenvolvido com o propósito de criar um proc</w:t>
      </w:r>
      <w:r w:rsidR="00647D07" w:rsidRPr="00240F3E">
        <w:t xml:space="preserve">essador ou computador de 8 </w:t>
      </w:r>
      <w:r w:rsidR="006B3979" w:rsidRPr="00240F3E">
        <w:t>b</w:t>
      </w:r>
      <w:r w:rsidR="00647D07" w:rsidRPr="00240F3E">
        <w:t>its</w:t>
      </w:r>
      <w:r w:rsidRPr="00240F3E">
        <w:t xml:space="preserve"> para ser um concorrente direto da máquina M++,</w:t>
      </w:r>
      <w:r w:rsidR="005E5205" w:rsidRPr="00240F3E">
        <w:t xml:space="preserve"> que foi</w:t>
      </w:r>
      <w:r w:rsidRPr="00240F3E">
        <w:t xml:space="preserve"> desenvolvida no </w:t>
      </w:r>
      <w:r w:rsidRPr="00F02E12">
        <w:rPr>
          <w:i/>
        </w:rPr>
        <w:t xml:space="preserve">Logisim </w:t>
      </w:r>
      <w:r w:rsidRPr="00240F3E">
        <w:t>e</w:t>
      </w:r>
      <w:r w:rsidR="00647D07" w:rsidRPr="00240F3E">
        <w:t xml:space="preserve"> depois implementada em um FPGA</w:t>
      </w:r>
      <w:r w:rsidRPr="00240F3E">
        <w:t xml:space="preserve"> pelo</w:t>
      </w:r>
      <w:r w:rsidR="00647D07" w:rsidRPr="00240F3E">
        <w:t xml:space="preserve"> aluno André Leonardo Bieging</w:t>
      </w:r>
      <w:r w:rsidR="00D96271" w:rsidRPr="00240F3E">
        <w:t xml:space="preserve"> (2018)</w:t>
      </w:r>
      <w:r w:rsidR="00647D07" w:rsidRPr="00240F3E">
        <w:t xml:space="preserve">. </w:t>
      </w:r>
      <w:r w:rsidRPr="00240F3E">
        <w:t>Também</w:t>
      </w:r>
      <w:r w:rsidR="00647D07" w:rsidRPr="00240F3E">
        <w:t>, este projeto tem como objetivo fazer com que os alunos do curso de Ciência da Computação</w:t>
      </w:r>
      <w:r w:rsidRPr="00240F3E">
        <w:t xml:space="preserve"> tenham mais interesse em estudar os fundamentos da computação, tanto na áre</w:t>
      </w:r>
      <w:r w:rsidR="00647D07" w:rsidRPr="00240F3E">
        <w:t>a de hardware</w:t>
      </w:r>
      <w:r w:rsidRPr="00240F3E">
        <w:t xml:space="preserve"> quanto na área de software. A ideia</w:t>
      </w:r>
      <w:r w:rsidR="00647D07" w:rsidRPr="00240F3E">
        <w:t xml:space="preserve"> principal do projeto</w:t>
      </w:r>
      <w:r w:rsidRPr="00240F3E">
        <w:t xml:space="preserve"> é desenvolver um computador de 8 bits que suporte um </w:t>
      </w:r>
      <w:r w:rsidR="00647D07" w:rsidRPr="00240F3E">
        <w:t>conjunto</w:t>
      </w:r>
      <w:r w:rsidRPr="00240F3E">
        <w:t xml:space="preserve"> de instrução reduzido</w:t>
      </w:r>
      <w:r w:rsidR="00647D07" w:rsidRPr="00240F3E">
        <w:t>. A</w:t>
      </w:r>
      <w:r w:rsidRPr="00240F3E">
        <w:t>s instruçõe</w:t>
      </w:r>
      <w:r w:rsidR="00647D07" w:rsidRPr="00240F3E">
        <w:t>s que o computador deve aceitar</w:t>
      </w:r>
      <w:r w:rsidRPr="00240F3E">
        <w:t xml:space="preserve"> estão</w:t>
      </w:r>
      <w:r w:rsidR="00AC1847" w:rsidRPr="00240F3E">
        <w:t xml:space="preserve"> citadas no</w:t>
      </w:r>
      <w:r w:rsidR="005D73B3">
        <w:t xml:space="preserve"> </w:t>
      </w:r>
      <w:r w:rsidR="005D73B3">
        <w:fldChar w:fldCharType="begin"/>
      </w:r>
      <w:r w:rsidR="005D73B3">
        <w:instrText xml:space="preserve"> REF _Ref163751364 \h </w:instrText>
      </w:r>
      <w:r w:rsidR="005D73B3">
        <w:fldChar w:fldCharType="separate"/>
      </w:r>
      <w:r w:rsidR="00E308AA" w:rsidRPr="00D1067A">
        <w:t xml:space="preserve">Quadro </w:t>
      </w:r>
      <w:r w:rsidR="00E308AA">
        <w:rPr>
          <w:noProof/>
        </w:rPr>
        <w:t>2</w:t>
      </w:r>
      <w:r w:rsidR="005D73B3">
        <w:fldChar w:fldCharType="end"/>
      </w:r>
      <w:r w:rsidR="00AC1847" w:rsidRPr="00240F3E">
        <w:t>.</w:t>
      </w:r>
    </w:p>
    <w:p w14:paraId="3F8A4485" w14:textId="47856A99" w:rsidR="00AD12FF" w:rsidRPr="00D1067A" w:rsidRDefault="00402A22" w:rsidP="00D7412F">
      <w:pPr>
        <w:pStyle w:val="TF-LEGENDA"/>
      </w:pPr>
      <w:bookmarkStart w:id="3" w:name="_Ref163751364"/>
      <w:r w:rsidRPr="00D1067A">
        <w:t xml:space="preserve">Quadro </w:t>
      </w:r>
      <w:r w:rsidR="007758BC">
        <w:rPr>
          <w:noProof/>
        </w:rPr>
        <w:fldChar w:fldCharType="begin"/>
      </w:r>
      <w:r w:rsidR="007758BC">
        <w:rPr>
          <w:noProof/>
        </w:rPr>
        <w:instrText xml:space="preserve"> SEQ Quadro \* ARABIC </w:instrText>
      </w:r>
      <w:r w:rsidR="007758BC">
        <w:rPr>
          <w:noProof/>
        </w:rPr>
        <w:fldChar w:fldCharType="separate"/>
      </w:r>
      <w:r w:rsidR="00E308AA">
        <w:rPr>
          <w:noProof/>
        </w:rPr>
        <w:t>2</w:t>
      </w:r>
      <w:r w:rsidR="007758BC">
        <w:rPr>
          <w:noProof/>
        </w:rPr>
        <w:fldChar w:fldCharType="end"/>
      </w:r>
      <w:bookmarkEnd w:id="3"/>
      <w:r w:rsidRPr="00D1067A">
        <w:t xml:space="preserve"> </w:t>
      </w:r>
      <w:r w:rsidR="00DD4BBA" w:rsidRPr="00D1067A">
        <w:t>–</w:t>
      </w:r>
      <w:r w:rsidRPr="00D1067A">
        <w:t xml:space="preserve"> Instruções</w:t>
      </w:r>
      <w:r w:rsidR="00DD4BBA" w:rsidRPr="00D1067A">
        <w:t xml:space="preserve"> </w:t>
      </w:r>
      <w:r w:rsidRPr="00D1067A">
        <w:t>do processador</w:t>
      </w:r>
    </w:p>
    <w:tbl>
      <w:tblPr>
        <w:tblStyle w:val="Tabelacomgrade"/>
        <w:tblW w:w="9080" w:type="dxa"/>
        <w:jc w:val="center"/>
        <w:tblLook w:val="04A0" w:firstRow="1" w:lastRow="0" w:firstColumn="1" w:lastColumn="0" w:noHBand="0" w:noVBand="1"/>
      </w:tblPr>
      <w:tblGrid>
        <w:gridCol w:w="1086"/>
        <w:gridCol w:w="5894"/>
        <w:gridCol w:w="1118"/>
        <w:gridCol w:w="982"/>
      </w:tblGrid>
      <w:tr w:rsidR="00735805" w:rsidRPr="00BC1340" w14:paraId="37E6D533" w14:textId="77777777" w:rsidTr="00581AF3">
        <w:trPr>
          <w:trHeight w:val="453"/>
          <w:jc w:val="center"/>
        </w:trPr>
        <w:tc>
          <w:tcPr>
            <w:tcW w:w="704" w:type="dxa"/>
            <w:shd w:val="pct25" w:color="auto" w:fill="auto"/>
          </w:tcPr>
          <w:p w14:paraId="3EF2B701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Mnemônico</w:t>
            </w:r>
          </w:p>
        </w:tc>
        <w:tc>
          <w:tcPr>
            <w:tcW w:w="6237" w:type="dxa"/>
            <w:shd w:val="pct25" w:color="auto" w:fill="auto"/>
          </w:tcPr>
          <w:p w14:paraId="00637091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Descrição</w:t>
            </w:r>
          </w:p>
        </w:tc>
        <w:tc>
          <w:tcPr>
            <w:tcW w:w="1134" w:type="dxa"/>
            <w:shd w:val="pct25" w:color="auto" w:fill="auto"/>
          </w:tcPr>
          <w:p w14:paraId="01E21DEE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Código de Operação</w:t>
            </w:r>
          </w:p>
        </w:tc>
        <w:tc>
          <w:tcPr>
            <w:tcW w:w="1005" w:type="dxa"/>
            <w:shd w:val="pct25" w:color="auto" w:fill="auto"/>
          </w:tcPr>
          <w:p w14:paraId="5AA2F03A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Ciclos de Clock</w:t>
            </w:r>
          </w:p>
        </w:tc>
      </w:tr>
      <w:tr w:rsidR="00735805" w:rsidRPr="00BC1340" w14:paraId="4862778A" w14:textId="77777777" w:rsidTr="00581AF3">
        <w:trPr>
          <w:trHeight w:val="430"/>
          <w:jc w:val="center"/>
        </w:trPr>
        <w:tc>
          <w:tcPr>
            <w:tcW w:w="704" w:type="dxa"/>
          </w:tcPr>
          <w:p w14:paraId="2D8DCDE9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NOP</w:t>
            </w:r>
          </w:p>
        </w:tc>
        <w:tc>
          <w:tcPr>
            <w:tcW w:w="6237" w:type="dxa"/>
          </w:tcPr>
          <w:p w14:paraId="342128F4" w14:textId="4CBF1FE9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Sem operação</w:t>
            </w:r>
            <w:r w:rsidR="00C223B4" w:rsidRPr="00AD55A2">
              <w:rPr>
                <w:sz w:val="18"/>
                <w:szCs w:val="18"/>
              </w:rPr>
              <w:t>: p</w:t>
            </w:r>
            <w:r w:rsidRPr="00AD55A2">
              <w:rPr>
                <w:sz w:val="18"/>
                <w:szCs w:val="18"/>
              </w:rPr>
              <w:t>rocessa o ciclo de busca e não realiza qualquer movimentação de dados no ciclo de execução.</w:t>
            </w:r>
          </w:p>
        </w:tc>
        <w:tc>
          <w:tcPr>
            <w:tcW w:w="1134" w:type="dxa"/>
          </w:tcPr>
          <w:p w14:paraId="772CF327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0000</w:t>
            </w:r>
          </w:p>
        </w:tc>
        <w:tc>
          <w:tcPr>
            <w:tcW w:w="1005" w:type="dxa"/>
          </w:tcPr>
          <w:p w14:paraId="12790932" w14:textId="3031D99E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5BE75DB5" w14:textId="77777777" w:rsidTr="00581AF3">
        <w:trPr>
          <w:trHeight w:val="269"/>
          <w:jc w:val="center"/>
        </w:trPr>
        <w:tc>
          <w:tcPr>
            <w:tcW w:w="704" w:type="dxa"/>
          </w:tcPr>
          <w:p w14:paraId="0490C1B4" w14:textId="77777777" w:rsidR="00735805" w:rsidRPr="00AD55A2" w:rsidRDefault="00735805" w:rsidP="009F0174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LDA</w:t>
            </w:r>
          </w:p>
        </w:tc>
        <w:tc>
          <w:tcPr>
            <w:tcW w:w="6237" w:type="dxa"/>
          </w:tcPr>
          <w:p w14:paraId="4063BE54" w14:textId="77777777" w:rsidR="00735805" w:rsidRPr="00AD55A2" w:rsidRDefault="00735805" w:rsidP="00555335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Utilizada para mover um dado de 8 bits para o acumulador.</w:t>
            </w:r>
          </w:p>
        </w:tc>
        <w:tc>
          <w:tcPr>
            <w:tcW w:w="1134" w:type="dxa"/>
          </w:tcPr>
          <w:p w14:paraId="4D896F3C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0001</w:t>
            </w:r>
          </w:p>
        </w:tc>
        <w:tc>
          <w:tcPr>
            <w:tcW w:w="1005" w:type="dxa"/>
          </w:tcPr>
          <w:p w14:paraId="2C7D3F05" w14:textId="6BD7C332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076BCC2E" w14:textId="77777777" w:rsidTr="00581AF3">
        <w:trPr>
          <w:trHeight w:val="243"/>
          <w:jc w:val="center"/>
        </w:trPr>
        <w:tc>
          <w:tcPr>
            <w:tcW w:w="704" w:type="dxa"/>
          </w:tcPr>
          <w:p w14:paraId="5602E01D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LDI</w:t>
            </w:r>
          </w:p>
        </w:tc>
        <w:tc>
          <w:tcPr>
            <w:tcW w:w="6237" w:type="dxa"/>
          </w:tcPr>
          <w:p w14:paraId="475C9FF0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Carrega acumulador por endereçamento imediato.</w:t>
            </w:r>
          </w:p>
        </w:tc>
        <w:tc>
          <w:tcPr>
            <w:tcW w:w="1134" w:type="dxa"/>
          </w:tcPr>
          <w:p w14:paraId="47708724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0010</w:t>
            </w:r>
          </w:p>
        </w:tc>
        <w:tc>
          <w:tcPr>
            <w:tcW w:w="1005" w:type="dxa"/>
          </w:tcPr>
          <w:p w14:paraId="42FD3876" w14:textId="6EEADC8D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27D80C06" w14:textId="77777777" w:rsidTr="00581AF3">
        <w:trPr>
          <w:trHeight w:val="416"/>
          <w:jc w:val="center"/>
        </w:trPr>
        <w:tc>
          <w:tcPr>
            <w:tcW w:w="704" w:type="dxa"/>
          </w:tcPr>
          <w:p w14:paraId="4D84B4DC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STA</w:t>
            </w:r>
          </w:p>
        </w:tc>
        <w:tc>
          <w:tcPr>
            <w:tcW w:w="6237" w:type="dxa"/>
          </w:tcPr>
          <w:p w14:paraId="771B45F1" w14:textId="77777777" w:rsidR="00735805" w:rsidRPr="00AD55A2" w:rsidRDefault="00735805" w:rsidP="00555335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Armazena conteúdo do acumulador em um registrador de uso geral (uma das posições da memória RAM).</w:t>
            </w:r>
          </w:p>
        </w:tc>
        <w:tc>
          <w:tcPr>
            <w:tcW w:w="1134" w:type="dxa"/>
          </w:tcPr>
          <w:p w14:paraId="6C572F93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0011</w:t>
            </w:r>
          </w:p>
        </w:tc>
        <w:tc>
          <w:tcPr>
            <w:tcW w:w="1005" w:type="dxa"/>
          </w:tcPr>
          <w:p w14:paraId="67C91283" w14:textId="235921A8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6640C39B" w14:textId="77777777" w:rsidTr="00581AF3">
        <w:trPr>
          <w:trHeight w:val="379"/>
          <w:jc w:val="center"/>
        </w:trPr>
        <w:tc>
          <w:tcPr>
            <w:tcW w:w="704" w:type="dxa"/>
          </w:tcPr>
          <w:p w14:paraId="26521341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ADD</w:t>
            </w:r>
          </w:p>
        </w:tc>
        <w:tc>
          <w:tcPr>
            <w:tcW w:w="6237" w:type="dxa"/>
          </w:tcPr>
          <w:p w14:paraId="35B96C9F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Soma o conteúdo do acumulador com o conteúdo da posição de memória apontada pelo operando da instrução.</w:t>
            </w:r>
          </w:p>
        </w:tc>
        <w:tc>
          <w:tcPr>
            <w:tcW w:w="1134" w:type="dxa"/>
          </w:tcPr>
          <w:p w14:paraId="2588D898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0100</w:t>
            </w:r>
          </w:p>
        </w:tc>
        <w:tc>
          <w:tcPr>
            <w:tcW w:w="1005" w:type="dxa"/>
          </w:tcPr>
          <w:p w14:paraId="0DEA07FA" w14:textId="49FDF666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165B877F" w14:textId="77777777" w:rsidTr="00581AF3">
        <w:trPr>
          <w:trHeight w:val="527"/>
          <w:jc w:val="center"/>
        </w:trPr>
        <w:tc>
          <w:tcPr>
            <w:tcW w:w="704" w:type="dxa"/>
          </w:tcPr>
          <w:p w14:paraId="5D9CFD94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SUB</w:t>
            </w:r>
          </w:p>
        </w:tc>
        <w:tc>
          <w:tcPr>
            <w:tcW w:w="6237" w:type="dxa"/>
          </w:tcPr>
          <w:p w14:paraId="6AB902A9" w14:textId="191E5555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Subtrai o conteúdo da posição de memória apon</w:t>
            </w:r>
            <w:r w:rsidR="00BE34BB" w:rsidRPr="00AD55A2">
              <w:rPr>
                <w:sz w:val="18"/>
                <w:szCs w:val="18"/>
              </w:rPr>
              <w:t>tada pelo operando da instrução</w:t>
            </w:r>
            <w:r w:rsidRPr="00AD55A2">
              <w:rPr>
                <w:sz w:val="18"/>
                <w:szCs w:val="18"/>
              </w:rPr>
              <w:t xml:space="preserve"> do acumulador.</w:t>
            </w:r>
          </w:p>
        </w:tc>
        <w:tc>
          <w:tcPr>
            <w:tcW w:w="1134" w:type="dxa"/>
          </w:tcPr>
          <w:p w14:paraId="56A7FCD0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0101</w:t>
            </w:r>
          </w:p>
        </w:tc>
        <w:tc>
          <w:tcPr>
            <w:tcW w:w="1005" w:type="dxa"/>
          </w:tcPr>
          <w:p w14:paraId="059A953A" w14:textId="43DEF2B3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71B4332E" w14:textId="77777777" w:rsidTr="00581AF3">
        <w:trPr>
          <w:trHeight w:val="335"/>
          <w:jc w:val="center"/>
        </w:trPr>
        <w:tc>
          <w:tcPr>
            <w:tcW w:w="704" w:type="dxa"/>
          </w:tcPr>
          <w:p w14:paraId="5069DA2B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AND</w:t>
            </w:r>
          </w:p>
        </w:tc>
        <w:tc>
          <w:tcPr>
            <w:tcW w:w="6237" w:type="dxa"/>
          </w:tcPr>
          <w:p w14:paraId="07E384F5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a operação lógica AND bit a bit entre o conteúdo do acumulador e o conteúdo da posição de memória apontada pelo operando da instrução.</w:t>
            </w:r>
          </w:p>
        </w:tc>
        <w:tc>
          <w:tcPr>
            <w:tcW w:w="1134" w:type="dxa"/>
          </w:tcPr>
          <w:p w14:paraId="3E705C9B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0110</w:t>
            </w:r>
          </w:p>
        </w:tc>
        <w:tc>
          <w:tcPr>
            <w:tcW w:w="1005" w:type="dxa"/>
          </w:tcPr>
          <w:p w14:paraId="779D8996" w14:textId="4A4ED16B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45944F9F" w14:textId="77777777" w:rsidTr="00581AF3">
        <w:trPr>
          <w:trHeight w:val="403"/>
          <w:jc w:val="center"/>
        </w:trPr>
        <w:tc>
          <w:tcPr>
            <w:tcW w:w="704" w:type="dxa"/>
          </w:tcPr>
          <w:p w14:paraId="291C56EF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ORL</w:t>
            </w:r>
          </w:p>
        </w:tc>
        <w:tc>
          <w:tcPr>
            <w:tcW w:w="6237" w:type="dxa"/>
          </w:tcPr>
          <w:p w14:paraId="3F3FE5F7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a operação lógica OR bit a bit entre o conteúdo do acumulador e o conteúdo da posição de memória apontada pelo operando da instrução.</w:t>
            </w:r>
          </w:p>
        </w:tc>
        <w:tc>
          <w:tcPr>
            <w:tcW w:w="1134" w:type="dxa"/>
          </w:tcPr>
          <w:p w14:paraId="11661817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0111</w:t>
            </w:r>
          </w:p>
        </w:tc>
        <w:tc>
          <w:tcPr>
            <w:tcW w:w="1005" w:type="dxa"/>
          </w:tcPr>
          <w:p w14:paraId="14B6D84A" w14:textId="364A2051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2D98167D" w14:textId="77777777" w:rsidTr="00581AF3">
        <w:trPr>
          <w:trHeight w:val="423"/>
          <w:jc w:val="center"/>
        </w:trPr>
        <w:tc>
          <w:tcPr>
            <w:tcW w:w="704" w:type="dxa"/>
          </w:tcPr>
          <w:p w14:paraId="65BF5E33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XOR</w:t>
            </w:r>
          </w:p>
        </w:tc>
        <w:tc>
          <w:tcPr>
            <w:tcW w:w="6237" w:type="dxa"/>
          </w:tcPr>
          <w:p w14:paraId="798DC9C1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a operação lógica XOR bit a bit entre o conteúdo do acumulador e o conteúdo da posição de memória apontada pelo operando da instrução.</w:t>
            </w:r>
          </w:p>
        </w:tc>
        <w:tc>
          <w:tcPr>
            <w:tcW w:w="1134" w:type="dxa"/>
          </w:tcPr>
          <w:p w14:paraId="4F81DB49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1000</w:t>
            </w:r>
          </w:p>
        </w:tc>
        <w:tc>
          <w:tcPr>
            <w:tcW w:w="1005" w:type="dxa"/>
          </w:tcPr>
          <w:p w14:paraId="43C66832" w14:textId="442913EB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61A520D0" w14:textId="77777777" w:rsidTr="00581AF3">
        <w:trPr>
          <w:trHeight w:val="524"/>
          <w:jc w:val="center"/>
        </w:trPr>
        <w:tc>
          <w:tcPr>
            <w:tcW w:w="704" w:type="dxa"/>
          </w:tcPr>
          <w:p w14:paraId="3EA38876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NOT</w:t>
            </w:r>
          </w:p>
        </w:tc>
        <w:tc>
          <w:tcPr>
            <w:tcW w:w="6237" w:type="dxa"/>
          </w:tcPr>
          <w:p w14:paraId="22B6E28C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a operação lógica NOT bit a bit no acumulador. Salva o resultado no próprio acumulador.</w:t>
            </w:r>
          </w:p>
        </w:tc>
        <w:tc>
          <w:tcPr>
            <w:tcW w:w="1134" w:type="dxa"/>
          </w:tcPr>
          <w:p w14:paraId="5D1DD9DE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1001</w:t>
            </w:r>
          </w:p>
        </w:tc>
        <w:tc>
          <w:tcPr>
            <w:tcW w:w="1005" w:type="dxa"/>
          </w:tcPr>
          <w:p w14:paraId="5D3BFEA6" w14:textId="5E72DA94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3B883678" w14:textId="77777777" w:rsidTr="00581AF3">
        <w:trPr>
          <w:trHeight w:val="479"/>
          <w:jc w:val="center"/>
        </w:trPr>
        <w:tc>
          <w:tcPr>
            <w:tcW w:w="704" w:type="dxa"/>
          </w:tcPr>
          <w:p w14:paraId="16E8A4BB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JMP</w:t>
            </w:r>
          </w:p>
        </w:tc>
        <w:tc>
          <w:tcPr>
            <w:tcW w:w="6237" w:type="dxa"/>
          </w:tcPr>
          <w:p w14:paraId="76045340" w14:textId="6AC61E41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um desvio incondicional para o endereço de memória apontado pelo operando da instrução.</w:t>
            </w:r>
          </w:p>
        </w:tc>
        <w:tc>
          <w:tcPr>
            <w:tcW w:w="1134" w:type="dxa"/>
          </w:tcPr>
          <w:p w14:paraId="1EFABCBB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1010</w:t>
            </w:r>
          </w:p>
        </w:tc>
        <w:tc>
          <w:tcPr>
            <w:tcW w:w="1005" w:type="dxa"/>
          </w:tcPr>
          <w:p w14:paraId="14271CCA" w14:textId="2326F7FB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54DF0FB0" w14:textId="77777777" w:rsidTr="00581AF3">
        <w:trPr>
          <w:trHeight w:val="231"/>
          <w:jc w:val="center"/>
        </w:trPr>
        <w:tc>
          <w:tcPr>
            <w:tcW w:w="704" w:type="dxa"/>
          </w:tcPr>
          <w:p w14:paraId="739E5F33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OUT</w:t>
            </w:r>
          </w:p>
        </w:tc>
        <w:tc>
          <w:tcPr>
            <w:tcW w:w="6237" w:type="dxa"/>
          </w:tcPr>
          <w:p w14:paraId="1DB71DEB" w14:textId="148478E9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 xml:space="preserve">Envia o conteúdo do acumulador para o registrador de </w:t>
            </w:r>
            <w:r w:rsidR="00BB37A0" w:rsidRPr="00AD55A2">
              <w:rPr>
                <w:sz w:val="18"/>
                <w:szCs w:val="18"/>
              </w:rPr>
              <w:t xml:space="preserve">  entrada e </w:t>
            </w:r>
            <w:r w:rsidRPr="00AD55A2">
              <w:rPr>
                <w:sz w:val="18"/>
                <w:szCs w:val="18"/>
              </w:rPr>
              <w:t>saída.</w:t>
            </w:r>
          </w:p>
        </w:tc>
        <w:tc>
          <w:tcPr>
            <w:tcW w:w="1134" w:type="dxa"/>
          </w:tcPr>
          <w:p w14:paraId="1503738D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1011</w:t>
            </w:r>
          </w:p>
        </w:tc>
        <w:tc>
          <w:tcPr>
            <w:tcW w:w="1005" w:type="dxa"/>
          </w:tcPr>
          <w:p w14:paraId="40749E05" w14:textId="1CBB92FF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078ED" w:rsidRPr="00BC1340" w14:paraId="4529A00F" w14:textId="77777777" w:rsidTr="00581AF3">
        <w:trPr>
          <w:trHeight w:val="236"/>
          <w:jc w:val="center"/>
        </w:trPr>
        <w:tc>
          <w:tcPr>
            <w:tcW w:w="704" w:type="dxa"/>
          </w:tcPr>
          <w:p w14:paraId="5C5BDCC2" w14:textId="68EE334B" w:rsidR="007078ED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INPUT</w:t>
            </w:r>
          </w:p>
        </w:tc>
        <w:tc>
          <w:tcPr>
            <w:tcW w:w="6237" w:type="dxa"/>
          </w:tcPr>
          <w:p w14:paraId="4B30E534" w14:textId="38B80A1B" w:rsidR="007078ED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 xml:space="preserve">Envia o conteúdo </w:t>
            </w:r>
            <w:r w:rsidR="00BE34BB" w:rsidRPr="00AD55A2">
              <w:rPr>
                <w:sz w:val="18"/>
                <w:szCs w:val="18"/>
              </w:rPr>
              <w:t>da saída</w:t>
            </w:r>
            <w:r w:rsidRPr="00AD55A2">
              <w:rPr>
                <w:sz w:val="18"/>
                <w:szCs w:val="18"/>
              </w:rPr>
              <w:t xml:space="preserve"> para o registrador de entrada</w:t>
            </w:r>
            <w:r w:rsidR="00BB37A0" w:rsidRPr="00AD55A2">
              <w:rPr>
                <w:sz w:val="18"/>
                <w:szCs w:val="18"/>
              </w:rPr>
              <w:t xml:space="preserve"> e saída</w:t>
            </w:r>
            <w:r w:rsidRPr="00AD55A2"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2DD5D6DB" w14:textId="1532A7E7" w:rsidR="007078ED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1100</w:t>
            </w:r>
          </w:p>
        </w:tc>
        <w:tc>
          <w:tcPr>
            <w:tcW w:w="1005" w:type="dxa"/>
          </w:tcPr>
          <w:p w14:paraId="7FA056A9" w14:textId="4F0EBA6E" w:rsidR="007078ED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2539F184" w14:textId="77777777" w:rsidTr="00581AF3">
        <w:trPr>
          <w:trHeight w:val="325"/>
          <w:jc w:val="center"/>
        </w:trPr>
        <w:tc>
          <w:tcPr>
            <w:tcW w:w="704" w:type="dxa"/>
          </w:tcPr>
          <w:p w14:paraId="0C69C608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HLT</w:t>
            </w:r>
          </w:p>
        </w:tc>
        <w:tc>
          <w:tcPr>
            <w:tcW w:w="6237" w:type="dxa"/>
          </w:tcPr>
          <w:p w14:paraId="50DED462" w14:textId="0E3CE2C0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Para o processamento</w:t>
            </w:r>
            <w:r w:rsidR="00F474B1" w:rsidRPr="00AD55A2">
              <w:rPr>
                <w:sz w:val="18"/>
                <w:szCs w:val="18"/>
              </w:rPr>
              <w:t>,</w:t>
            </w:r>
            <w:r w:rsidRPr="00AD55A2">
              <w:rPr>
                <w:sz w:val="18"/>
                <w:szCs w:val="18"/>
              </w:rPr>
              <w:t xml:space="preserve"> desligamento do sinal de clock.</w:t>
            </w:r>
          </w:p>
        </w:tc>
        <w:tc>
          <w:tcPr>
            <w:tcW w:w="1134" w:type="dxa"/>
          </w:tcPr>
          <w:p w14:paraId="0F868547" w14:textId="27BB19D3" w:rsidR="00735805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1101</w:t>
            </w:r>
          </w:p>
        </w:tc>
        <w:tc>
          <w:tcPr>
            <w:tcW w:w="1005" w:type="dxa"/>
          </w:tcPr>
          <w:p w14:paraId="36B3A7D2" w14:textId="0801D8AB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B1180" w:rsidRPr="00BC1340" w14:paraId="74138873" w14:textId="77777777" w:rsidTr="00581AF3">
        <w:trPr>
          <w:trHeight w:val="304"/>
          <w:jc w:val="center"/>
        </w:trPr>
        <w:tc>
          <w:tcPr>
            <w:tcW w:w="704" w:type="dxa"/>
          </w:tcPr>
          <w:p w14:paraId="6F0C6D08" w14:textId="139AF36A" w:rsidR="007B1180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PUSH</w:t>
            </w:r>
          </w:p>
        </w:tc>
        <w:tc>
          <w:tcPr>
            <w:tcW w:w="6237" w:type="dxa"/>
          </w:tcPr>
          <w:p w14:paraId="4ABFB6D4" w14:textId="24789A9A" w:rsidR="007B1180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Empilha um elemento no topo da pilha.</w:t>
            </w:r>
          </w:p>
        </w:tc>
        <w:tc>
          <w:tcPr>
            <w:tcW w:w="1134" w:type="dxa"/>
          </w:tcPr>
          <w:p w14:paraId="37D5C4A6" w14:textId="0E506E00" w:rsidR="007B1180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11</w:t>
            </w:r>
            <w:r w:rsidR="007078ED" w:rsidRPr="00AD55A2">
              <w:rPr>
                <w:sz w:val="18"/>
                <w:szCs w:val="18"/>
              </w:rPr>
              <w:t>10</w:t>
            </w:r>
          </w:p>
        </w:tc>
        <w:tc>
          <w:tcPr>
            <w:tcW w:w="1005" w:type="dxa"/>
          </w:tcPr>
          <w:p w14:paraId="1EE5E1C8" w14:textId="061D139A" w:rsidR="007B1180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0A3DA5" w:rsidRPr="00BC1340" w14:paraId="7D5B8509" w14:textId="77777777" w:rsidTr="00581AF3">
        <w:trPr>
          <w:trHeight w:val="254"/>
          <w:jc w:val="center"/>
        </w:trPr>
        <w:tc>
          <w:tcPr>
            <w:tcW w:w="704" w:type="dxa"/>
          </w:tcPr>
          <w:p w14:paraId="75B6EB8D" w14:textId="3B0BA767" w:rsidR="000A3DA5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POP</w:t>
            </w:r>
          </w:p>
        </w:tc>
        <w:tc>
          <w:tcPr>
            <w:tcW w:w="6237" w:type="dxa"/>
          </w:tcPr>
          <w:p w14:paraId="057770B2" w14:textId="32651DAA" w:rsidR="000A3DA5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Desempilha um elemento do topo da pilha</w:t>
            </w:r>
          </w:p>
        </w:tc>
        <w:tc>
          <w:tcPr>
            <w:tcW w:w="1134" w:type="dxa"/>
          </w:tcPr>
          <w:p w14:paraId="522B0281" w14:textId="0342ACA2" w:rsidR="000A3DA5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111</w:t>
            </w:r>
            <w:r w:rsidR="007078ED" w:rsidRPr="00AD55A2">
              <w:rPr>
                <w:sz w:val="18"/>
                <w:szCs w:val="18"/>
              </w:rPr>
              <w:t>1</w:t>
            </w:r>
          </w:p>
        </w:tc>
        <w:tc>
          <w:tcPr>
            <w:tcW w:w="1005" w:type="dxa"/>
          </w:tcPr>
          <w:p w14:paraId="570BDE49" w14:textId="00BEE752" w:rsidR="000A3DA5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</w:tbl>
    <w:p w14:paraId="695A46AA" w14:textId="131A7044" w:rsidR="00C92322" w:rsidRPr="00D1067A" w:rsidRDefault="00402A22" w:rsidP="00D1067A">
      <w:pPr>
        <w:pStyle w:val="TF-FONTE"/>
      </w:pPr>
      <w:r w:rsidRPr="00D1067A">
        <w:t xml:space="preserve">Fonte: </w:t>
      </w:r>
      <w:r w:rsidR="001B71EB" w:rsidRPr="00D1067A">
        <w:t>O</w:t>
      </w:r>
      <w:r w:rsidR="00735805" w:rsidRPr="00D1067A">
        <w:t xml:space="preserve"> autor</w:t>
      </w:r>
      <w:r w:rsidR="001B71EB" w:rsidRPr="00D1067A">
        <w:t xml:space="preserve"> (202</w:t>
      </w:r>
      <w:r w:rsidR="00915CC0">
        <w:t>4</w:t>
      </w:r>
      <w:r w:rsidR="001B71EB" w:rsidRPr="00D1067A">
        <w:t xml:space="preserve">). </w:t>
      </w:r>
    </w:p>
    <w:p w14:paraId="5F657F50" w14:textId="74BC9FF1" w:rsidR="00BC7050" w:rsidRDefault="00F847CB" w:rsidP="00D1067A">
      <w:pPr>
        <w:pStyle w:val="TF-TEXTO"/>
      </w:pPr>
      <w:r w:rsidRPr="00240F3E">
        <w:t xml:space="preserve">Cada operação do processador, descrito no </w:t>
      </w:r>
      <w:r w:rsidR="00F02E12">
        <w:fldChar w:fldCharType="begin"/>
      </w:r>
      <w:r w:rsidR="00F02E12">
        <w:instrText xml:space="preserve"> REF _Ref163751364 \h </w:instrText>
      </w:r>
      <w:r w:rsidR="00F02E12">
        <w:fldChar w:fldCharType="separate"/>
      </w:r>
      <w:r w:rsidR="00E308AA" w:rsidRPr="00D1067A">
        <w:t xml:space="preserve">Quadro </w:t>
      </w:r>
      <w:r w:rsidR="00E308AA">
        <w:rPr>
          <w:noProof/>
        </w:rPr>
        <w:t>2</w:t>
      </w:r>
      <w:r w:rsidR="00F02E12">
        <w:fldChar w:fldCharType="end"/>
      </w:r>
      <w:r w:rsidRPr="00240F3E">
        <w:t xml:space="preserve">, terá um número binário de quatro bits, que é o código da operação. Esse </w:t>
      </w:r>
      <w:r w:rsidR="00667324">
        <w:t xml:space="preserve">código é representa </w:t>
      </w:r>
      <w:r w:rsidRPr="00D1067A">
        <w:t xml:space="preserve">os quatro bits mais significativos do byte, também conhecido como o </w:t>
      </w:r>
      <w:r w:rsidRPr="00AC28EC">
        <w:rPr>
          <w:i/>
        </w:rPr>
        <w:t>nibble</w:t>
      </w:r>
      <w:r w:rsidRPr="00D1067A">
        <w:t xml:space="preserve"> mais significativo. Junto com os quatros bits do contador de ciclo de instrução, que representa os quatro </w:t>
      </w:r>
      <w:r w:rsidRPr="00D1067A">
        <w:lastRenderedPageBreak/>
        <w:t>bits menos significativo do byte, também conhecido como o</w:t>
      </w:r>
      <w:r w:rsidRPr="00F9605E">
        <w:t xml:space="preserve"> </w:t>
      </w:r>
      <w:r w:rsidRPr="00AC28EC">
        <w:rPr>
          <w:i/>
        </w:rPr>
        <w:t>nibble</w:t>
      </w:r>
      <w:r w:rsidRPr="00D1067A">
        <w:t xml:space="preserve"> menos significativo</w:t>
      </w:r>
      <w:r w:rsidR="0058074D" w:rsidRPr="00D1067A">
        <w:t>, formarão o endereço</w:t>
      </w:r>
      <w:r w:rsidRPr="00D1067A">
        <w:t xml:space="preserve"> da palavra de controle da instrução resultante.</w:t>
      </w:r>
    </w:p>
    <w:p w14:paraId="1C3A8BBC" w14:textId="40881A9E" w:rsidR="00735805" w:rsidRPr="00D1067A" w:rsidRDefault="00B82914" w:rsidP="00BD6A56">
      <w:pPr>
        <w:pStyle w:val="TF-TEXTO"/>
      </w:pPr>
      <w:r>
        <w:t xml:space="preserve">O endereço da palavra de controle, nada mais é do que o código completo da instrução. </w:t>
      </w:r>
      <w:r w:rsidR="00BC7050">
        <w:t xml:space="preserve">No computador de 8 bits, toda esta programação será feita em binário. Podendo, em projetos futuros, ser desenvolvido um compilador para que este computador seja programado diretamente em </w:t>
      </w:r>
      <w:r w:rsidR="00BC7050" w:rsidRPr="00AC28EC">
        <w:rPr>
          <w:i/>
        </w:rPr>
        <w:t>assembly</w:t>
      </w:r>
      <w:r w:rsidR="00BC7050" w:rsidRPr="00F9605E">
        <w:t>.</w:t>
      </w:r>
      <w:r w:rsidR="00BD6A56">
        <w:t xml:space="preserve"> </w:t>
      </w:r>
      <w:r w:rsidR="00C43244" w:rsidRPr="00D1067A">
        <w:t xml:space="preserve">O </w:t>
      </w:r>
      <w:r w:rsidR="00BD6A56">
        <w:fldChar w:fldCharType="begin"/>
      </w:r>
      <w:r w:rsidR="00BD6A56">
        <w:instrText xml:space="preserve"> REF _Ref163751836 \h </w:instrText>
      </w:r>
      <w:r w:rsidR="00BD6A56">
        <w:fldChar w:fldCharType="separate"/>
      </w:r>
      <w:r w:rsidR="00E308AA" w:rsidRPr="00D1067A">
        <w:t xml:space="preserve">Quadro </w:t>
      </w:r>
      <w:r w:rsidR="00E308AA">
        <w:rPr>
          <w:noProof/>
        </w:rPr>
        <w:t>3</w:t>
      </w:r>
      <w:r w:rsidR="00BD6A56">
        <w:fldChar w:fldCharType="end"/>
      </w:r>
      <w:r w:rsidR="00735805" w:rsidRPr="00D1067A">
        <w:t>, representa o ciclo de busca do processador.</w:t>
      </w:r>
    </w:p>
    <w:p w14:paraId="1108EBF6" w14:textId="1E44CAA8" w:rsidR="00402A22" w:rsidRPr="00D1067A" w:rsidRDefault="00402A22" w:rsidP="00D1067A">
      <w:pPr>
        <w:pStyle w:val="TF-LEGENDA"/>
      </w:pPr>
      <w:bookmarkStart w:id="4" w:name="_Ref163751836"/>
      <w:r w:rsidRPr="00D1067A">
        <w:t xml:space="preserve">Quadro </w:t>
      </w:r>
      <w:r w:rsidR="003E7445">
        <w:rPr>
          <w:noProof/>
        </w:rPr>
        <w:fldChar w:fldCharType="begin"/>
      </w:r>
      <w:r w:rsidR="003E7445">
        <w:rPr>
          <w:noProof/>
        </w:rPr>
        <w:instrText xml:space="preserve"> SEQ Quadro \* ARABIC </w:instrText>
      </w:r>
      <w:r w:rsidR="003E7445">
        <w:rPr>
          <w:noProof/>
        </w:rPr>
        <w:fldChar w:fldCharType="separate"/>
      </w:r>
      <w:r w:rsidR="00E308AA">
        <w:rPr>
          <w:noProof/>
        </w:rPr>
        <w:t>3</w:t>
      </w:r>
      <w:r w:rsidR="003E7445">
        <w:rPr>
          <w:noProof/>
        </w:rPr>
        <w:fldChar w:fldCharType="end"/>
      </w:r>
      <w:bookmarkEnd w:id="4"/>
      <w:r w:rsidRPr="00D1067A">
        <w:t xml:space="preserve"> </w:t>
      </w:r>
      <w:r w:rsidR="00DD4BBA" w:rsidRPr="00D1067A">
        <w:t>–</w:t>
      </w:r>
      <w:r w:rsidRPr="00D1067A">
        <w:t xml:space="preserve"> Ciclo</w:t>
      </w:r>
      <w:r w:rsidR="00DD4BBA" w:rsidRPr="00D1067A">
        <w:t xml:space="preserve"> </w:t>
      </w:r>
      <w:r w:rsidRPr="00D1067A">
        <w:t xml:space="preserve">inicial de </w:t>
      </w:r>
      <w:r w:rsidR="00BD6A56" w:rsidRPr="00D1067A">
        <w:t>todas as instruções</w:t>
      </w:r>
    </w:p>
    <w:tbl>
      <w:tblPr>
        <w:tblStyle w:val="Tabelacomgrade"/>
        <w:tblW w:w="9142" w:type="dxa"/>
        <w:jc w:val="center"/>
        <w:tblLook w:val="04A0" w:firstRow="1" w:lastRow="0" w:firstColumn="1" w:lastColumn="0" w:noHBand="0" w:noVBand="1"/>
      </w:tblPr>
      <w:tblGrid>
        <w:gridCol w:w="3047"/>
        <w:gridCol w:w="3047"/>
        <w:gridCol w:w="3048"/>
      </w:tblGrid>
      <w:tr w:rsidR="00735805" w:rsidRPr="00BC1340" w14:paraId="33D16D09" w14:textId="77777777" w:rsidTr="00581AF3">
        <w:trPr>
          <w:trHeight w:val="359"/>
          <w:jc w:val="center"/>
        </w:trPr>
        <w:tc>
          <w:tcPr>
            <w:tcW w:w="3047" w:type="dxa"/>
            <w:shd w:val="pct25" w:color="auto" w:fill="auto"/>
          </w:tcPr>
          <w:p w14:paraId="22C1D77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Ciclo</w:t>
            </w:r>
          </w:p>
        </w:tc>
        <w:tc>
          <w:tcPr>
            <w:tcW w:w="3047" w:type="dxa"/>
            <w:shd w:val="pct25" w:color="auto" w:fill="auto"/>
          </w:tcPr>
          <w:p w14:paraId="01730610" w14:textId="77777777" w:rsidR="00735805" w:rsidRPr="00972B96" w:rsidRDefault="00735805" w:rsidP="00555335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Origem do dado</w:t>
            </w:r>
          </w:p>
        </w:tc>
        <w:tc>
          <w:tcPr>
            <w:tcW w:w="3048" w:type="dxa"/>
            <w:shd w:val="pct25" w:color="auto" w:fill="auto"/>
          </w:tcPr>
          <w:p w14:paraId="34BC388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Destino do dado</w:t>
            </w:r>
          </w:p>
        </w:tc>
      </w:tr>
      <w:tr w:rsidR="00735805" w:rsidRPr="00BC1340" w14:paraId="35E0E712" w14:textId="77777777" w:rsidTr="00581AF3">
        <w:trPr>
          <w:trHeight w:val="112"/>
          <w:jc w:val="center"/>
        </w:trPr>
        <w:tc>
          <w:tcPr>
            <w:tcW w:w="3047" w:type="dxa"/>
          </w:tcPr>
          <w:p w14:paraId="0450B705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T0</w:t>
            </w:r>
          </w:p>
        </w:tc>
        <w:tc>
          <w:tcPr>
            <w:tcW w:w="3047" w:type="dxa"/>
          </w:tcPr>
          <w:p w14:paraId="2789F440" w14:textId="19A550A2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</w:t>
            </w:r>
            <w:r w:rsidR="009B7A57" w:rsidRPr="00972B96">
              <w:rPr>
                <w:sz w:val="18"/>
                <w:szCs w:val="18"/>
              </w:rPr>
              <w:t>C</w:t>
            </w:r>
          </w:p>
        </w:tc>
        <w:tc>
          <w:tcPr>
            <w:tcW w:w="3048" w:type="dxa"/>
          </w:tcPr>
          <w:p w14:paraId="726C0AA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MAR</w:t>
            </w:r>
          </w:p>
        </w:tc>
      </w:tr>
      <w:tr w:rsidR="00735805" w:rsidRPr="00BC1340" w14:paraId="28C3623B" w14:textId="77777777" w:rsidTr="00581AF3">
        <w:trPr>
          <w:trHeight w:val="77"/>
          <w:jc w:val="center"/>
        </w:trPr>
        <w:tc>
          <w:tcPr>
            <w:tcW w:w="3047" w:type="dxa"/>
          </w:tcPr>
          <w:p w14:paraId="100D634D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T1</w:t>
            </w:r>
          </w:p>
        </w:tc>
        <w:tc>
          <w:tcPr>
            <w:tcW w:w="3047" w:type="dxa"/>
          </w:tcPr>
          <w:p w14:paraId="6CA73891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RAM</w:t>
            </w:r>
          </w:p>
        </w:tc>
        <w:tc>
          <w:tcPr>
            <w:tcW w:w="3048" w:type="dxa"/>
          </w:tcPr>
          <w:p w14:paraId="66320A56" w14:textId="77777777" w:rsidR="00735805" w:rsidRPr="00972B96" w:rsidRDefault="00735805" w:rsidP="00D1067A">
            <w:pPr>
              <w:pStyle w:val="TF-TEXTOQUADRO"/>
              <w:rPr>
                <w:i/>
                <w:sz w:val="18"/>
                <w:szCs w:val="18"/>
              </w:rPr>
            </w:pPr>
            <w:r w:rsidRPr="00972B96">
              <w:rPr>
                <w:i/>
                <w:sz w:val="18"/>
                <w:szCs w:val="18"/>
              </w:rPr>
              <w:t>Instruction register</w:t>
            </w:r>
          </w:p>
        </w:tc>
      </w:tr>
    </w:tbl>
    <w:p w14:paraId="375F494A" w14:textId="221D8E08" w:rsidR="00A325CA" w:rsidRPr="00D1067A" w:rsidRDefault="002A0AEF" w:rsidP="00330ECF">
      <w:pPr>
        <w:pStyle w:val="TF-FONTE"/>
      </w:pPr>
      <w:r w:rsidRPr="00D1067A">
        <w:t xml:space="preserve">Fonte: </w:t>
      </w:r>
      <w:r w:rsidR="001B71EB" w:rsidRPr="00D1067A">
        <w:t>O</w:t>
      </w:r>
      <w:r w:rsidR="00735805" w:rsidRPr="00D1067A">
        <w:t xml:space="preserve"> autor</w:t>
      </w:r>
      <w:r w:rsidR="001B71EB" w:rsidRPr="00D1067A">
        <w:t xml:space="preserve"> (202</w:t>
      </w:r>
      <w:r w:rsidR="004B2422">
        <w:t>4</w:t>
      </w:r>
      <w:r w:rsidR="001B71EB" w:rsidRPr="00D1067A">
        <w:t xml:space="preserve">). </w:t>
      </w:r>
    </w:p>
    <w:p w14:paraId="4E7A0EA0" w14:textId="4A3E60B0" w:rsidR="001B71EB" w:rsidRPr="00240F3E" w:rsidRDefault="005E5205" w:rsidP="00240F3E">
      <w:pPr>
        <w:pStyle w:val="TF-TEXTO"/>
      </w:pPr>
      <w:r w:rsidRPr="00240F3E">
        <w:t>O</w:t>
      </w:r>
      <w:r w:rsidR="00A325CA" w:rsidRPr="00240F3E">
        <w:t xml:space="preserve"> contador de ciclo de instrução</w:t>
      </w:r>
      <w:r w:rsidR="00F552F5" w:rsidRPr="00240F3E">
        <w:t xml:space="preserve"> </w:t>
      </w:r>
      <w:r w:rsidRPr="00240F3E">
        <w:t>serve para contar as o</w:t>
      </w:r>
      <w:r w:rsidR="00A325CA" w:rsidRPr="00240F3E">
        <w:t>perações que devem ser realizadas</w:t>
      </w:r>
      <w:r w:rsidRPr="00240F3E">
        <w:t xml:space="preserve"> dentro de uma única instrução</w:t>
      </w:r>
      <w:r w:rsidR="00F552F5" w:rsidRPr="00240F3E">
        <w:t>.</w:t>
      </w:r>
      <w:r w:rsidR="00C80539" w:rsidRPr="00240F3E">
        <w:t xml:space="preserve"> O</w:t>
      </w:r>
      <w:r w:rsidR="00C43244" w:rsidRPr="00240F3E">
        <w:t xml:space="preserve"> </w:t>
      </w:r>
      <w:r w:rsidR="00BD6A56">
        <w:fldChar w:fldCharType="begin"/>
      </w:r>
      <w:r w:rsidR="00BD6A56">
        <w:instrText xml:space="preserve"> REF _Ref163751881 \h </w:instrText>
      </w:r>
      <w:r w:rsidR="00BD6A56">
        <w:fldChar w:fldCharType="separate"/>
      </w:r>
      <w:r w:rsidR="00E308AA" w:rsidRPr="00D1067A">
        <w:t xml:space="preserve">Quadro </w:t>
      </w:r>
      <w:r w:rsidR="00E308AA">
        <w:rPr>
          <w:noProof/>
        </w:rPr>
        <w:t>4</w:t>
      </w:r>
      <w:r w:rsidR="00BD6A56">
        <w:fldChar w:fldCharType="end"/>
      </w:r>
      <w:r w:rsidR="00BD6A56">
        <w:t xml:space="preserve"> </w:t>
      </w:r>
      <w:r w:rsidR="00A325CA" w:rsidRPr="00240F3E">
        <w:t>tem como propó</w:t>
      </w:r>
      <w:r w:rsidR="00735805" w:rsidRPr="00240F3E">
        <w:t>s</w:t>
      </w:r>
      <w:r w:rsidR="00A859F0" w:rsidRPr="00240F3E">
        <w:t>i</w:t>
      </w:r>
      <w:r w:rsidR="00A325CA" w:rsidRPr="00240F3E">
        <w:t>to</w:t>
      </w:r>
      <w:r w:rsidR="00735805" w:rsidRPr="00240F3E">
        <w:t xml:space="preserve"> demonstrar o que será executado a cada ciclo de instrução do</w:t>
      </w:r>
      <w:r w:rsidR="00504242" w:rsidRPr="00240F3E">
        <w:t xml:space="preserve"> processador. Para</w:t>
      </w:r>
      <w:r w:rsidR="00735805" w:rsidRPr="00240F3E">
        <w:t xml:space="preserve"> simplificar a construção do projet</w:t>
      </w:r>
      <w:r w:rsidR="00387518" w:rsidRPr="00240F3E">
        <w:t>o, as instruções do processador</w:t>
      </w:r>
      <w:r w:rsidR="00735805" w:rsidRPr="00240F3E">
        <w:t xml:space="preserve"> foram todas definidas em </w:t>
      </w:r>
      <w:r w:rsidR="00C80539" w:rsidRPr="00240F3E">
        <w:t>5</w:t>
      </w:r>
      <w:r w:rsidR="00533227" w:rsidRPr="00240F3E">
        <w:t xml:space="preserve"> ciclos de má</w:t>
      </w:r>
      <w:r w:rsidR="0038149A" w:rsidRPr="00240F3E">
        <w:t>quina</w:t>
      </w:r>
      <w:r w:rsidR="00735805" w:rsidRPr="00240F3E">
        <w:t>, sendo que o primeiro e</w:t>
      </w:r>
      <w:r w:rsidR="00A325CA" w:rsidRPr="00240F3E">
        <w:t xml:space="preserve"> o segundo ciclo</w:t>
      </w:r>
      <w:r w:rsidR="00735805" w:rsidRPr="00240F3E">
        <w:t xml:space="preserve"> são os ciclos de busca (</w:t>
      </w:r>
      <w:r w:rsidR="00A325CA" w:rsidRPr="00240F3E">
        <w:t xml:space="preserve">chamado aqui </w:t>
      </w:r>
      <w:r w:rsidR="00735805" w:rsidRPr="00240F3E">
        <w:t xml:space="preserve">de </w:t>
      </w:r>
      <w:r w:rsidR="00735805" w:rsidRPr="00C06B68">
        <w:t>Tciclo</w:t>
      </w:r>
      <w:r w:rsidR="00735805" w:rsidRPr="00240F3E">
        <w:t>), já apresentado</w:t>
      </w:r>
      <w:r w:rsidR="00533227" w:rsidRPr="00240F3E">
        <w:t>s</w:t>
      </w:r>
      <w:r w:rsidR="00735805" w:rsidRPr="00240F3E">
        <w:t xml:space="preserve"> na tabela acima.</w:t>
      </w:r>
    </w:p>
    <w:p w14:paraId="25C0250A" w14:textId="225BF460" w:rsidR="00AD12FF" w:rsidRPr="00D1067A" w:rsidRDefault="008F506F" w:rsidP="00D1067A">
      <w:pPr>
        <w:pStyle w:val="TF-LEGENDA"/>
      </w:pPr>
      <w:bookmarkStart w:id="5" w:name="_Ref163751881"/>
      <w:r w:rsidRPr="00D1067A">
        <w:t xml:space="preserve">Quadro </w:t>
      </w:r>
      <w:r w:rsidR="003E7445">
        <w:rPr>
          <w:noProof/>
        </w:rPr>
        <w:fldChar w:fldCharType="begin"/>
      </w:r>
      <w:r w:rsidR="003E7445">
        <w:rPr>
          <w:noProof/>
        </w:rPr>
        <w:instrText xml:space="preserve"> SEQ Quadro \* ARABIC </w:instrText>
      </w:r>
      <w:r w:rsidR="003E7445">
        <w:rPr>
          <w:noProof/>
        </w:rPr>
        <w:fldChar w:fldCharType="separate"/>
      </w:r>
      <w:r w:rsidR="00E308AA">
        <w:rPr>
          <w:noProof/>
        </w:rPr>
        <w:t>4</w:t>
      </w:r>
      <w:r w:rsidR="003E7445">
        <w:rPr>
          <w:noProof/>
        </w:rPr>
        <w:fldChar w:fldCharType="end"/>
      </w:r>
      <w:bookmarkEnd w:id="5"/>
      <w:r w:rsidRPr="00D1067A">
        <w:t xml:space="preserve"> </w:t>
      </w:r>
      <w:r w:rsidR="00DD4BBA" w:rsidRPr="00D1067A">
        <w:t>–</w:t>
      </w:r>
      <w:r w:rsidRPr="00D1067A">
        <w:t xml:space="preserve"> </w:t>
      </w:r>
      <w:r w:rsidR="007901C1" w:rsidRPr="00D1067A">
        <w:t>Sequência de</w:t>
      </w:r>
      <w:r w:rsidRPr="00D1067A">
        <w:t xml:space="preserve"> registradores afetados</w:t>
      </w:r>
    </w:p>
    <w:tbl>
      <w:tblPr>
        <w:tblStyle w:val="Tabelacomgrade"/>
        <w:tblW w:w="9067" w:type="dxa"/>
        <w:jc w:val="center"/>
        <w:tblLook w:val="04A0" w:firstRow="1" w:lastRow="0" w:firstColumn="1" w:lastColumn="0" w:noHBand="0" w:noVBand="1"/>
      </w:tblPr>
      <w:tblGrid>
        <w:gridCol w:w="1183"/>
        <w:gridCol w:w="1080"/>
        <w:gridCol w:w="2835"/>
        <w:gridCol w:w="1843"/>
        <w:gridCol w:w="2126"/>
      </w:tblGrid>
      <w:tr w:rsidR="00735805" w:rsidRPr="00BC1340" w14:paraId="6DEAD3B5" w14:textId="77777777" w:rsidTr="00581AF3">
        <w:trPr>
          <w:trHeight w:val="314"/>
          <w:jc w:val="center"/>
        </w:trPr>
        <w:tc>
          <w:tcPr>
            <w:tcW w:w="1183" w:type="dxa"/>
            <w:shd w:val="pct25" w:color="auto" w:fill="auto"/>
          </w:tcPr>
          <w:p w14:paraId="6A1B618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Mnemônico</w:t>
            </w:r>
          </w:p>
        </w:tc>
        <w:tc>
          <w:tcPr>
            <w:tcW w:w="1080" w:type="dxa"/>
            <w:shd w:val="pct25" w:color="auto" w:fill="auto"/>
          </w:tcPr>
          <w:p w14:paraId="3778E7C9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OPCODE</w:t>
            </w:r>
          </w:p>
        </w:tc>
        <w:tc>
          <w:tcPr>
            <w:tcW w:w="2835" w:type="dxa"/>
            <w:shd w:val="pct25" w:color="auto" w:fill="auto"/>
          </w:tcPr>
          <w:p w14:paraId="3460D3E6" w14:textId="305BD9C1" w:rsidR="00735805" w:rsidRPr="00972B96" w:rsidRDefault="00C8053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T2</w:t>
            </w:r>
          </w:p>
        </w:tc>
        <w:tc>
          <w:tcPr>
            <w:tcW w:w="1843" w:type="dxa"/>
            <w:shd w:val="pct25" w:color="auto" w:fill="auto"/>
          </w:tcPr>
          <w:p w14:paraId="01ADFC25" w14:textId="5BE2A952" w:rsidR="00735805" w:rsidRPr="00972B96" w:rsidRDefault="00C8053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T3</w:t>
            </w:r>
          </w:p>
        </w:tc>
        <w:tc>
          <w:tcPr>
            <w:tcW w:w="2126" w:type="dxa"/>
            <w:shd w:val="pct25" w:color="auto" w:fill="auto"/>
          </w:tcPr>
          <w:p w14:paraId="0AAEC5E7" w14:textId="4062839A" w:rsidR="00735805" w:rsidRPr="00972B96" w:rsidRDefault="00C8053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T5</w:t>
            </w:r>
          </w:p>
        </w:tc>
      </w:tr>
      <w:tr w:rsidR="00735805" w:rsidRPr="00BC1340" w14:paraId="2C07F03A" w14:textId="77777777" w:rsidTr="00581AF3">
        <w:trPr>
          <w:trHeight w:val="163"/>
          <w:jc w:val="center"/>
        </w:trPr>
        <w:tc>
          <w:tcPr>
            <w:tcW w:w="1183" w:type="dxa"/>
          </w:tcPr>
          <w:p w14:paraId="64C8BEB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NOP</w:t>
            </w:r>
          </w:p>
        </w:tc>
        <w:tc>
          <w:tcPr>
            <w:tcW w:w="1080" w:type="dxa"/>
          </w:tcPr>
          <w:p w14:paraId="0448E8F8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0000</w:t>
            </w:r>
          </w:p>
        </w:tc>
        <w:tc>
          <w:tcPr>
            <w:tcW w:w="2835" w:type="dxa"/>
          </w:tcPr>
          <w:p w14:paraId="7C1E22F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14:paraId="2B2F883D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598A5C68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5FEE153F" w14:textId="77777777" w:rsidTr="00581AF3">
        <w:trPr>
          <w:trHeight w:val="82"/>
          <w:jc w:val="center"/>
        </w:trPr>
        <w:tc>
          <w:tcPr>
            <w:tcW w:w="1183" w:type="dxa"/>
          </w:tcPr>
          <w:p w14:paraId="4797B0D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LDA</w:t>
            </w:r>
          </w:p>
        </w:tc>
        <w:tc>
          <w:tcPr>
            <w:tcW w:w="1080" w:type="dxa"/>
          </w:tcPr>
          <w:p w14:paraId="21691FA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0001</w:t>
            </w:r>
          </w:p>
        </w:tc>
        <w:tc>
          <w:tcPr>
            <w:tcW w:w="2835" w:type="dxa"/>
          </w:tcPr>
          <w:p w14:paraId="58EFE57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0642EEF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ACI</w:t>
            </w:r>
          </w:p>
        </w:tc>
        <w:tc>
          <w:tcPr>
            <w:tcW w:w="2126" w:type="dxa"/>
          </w:tcPr>
          <w:p w14:paraId="50D6EA79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4FA18183" w14:textId="77777777" w:rsidTr="00581AF3">
        <w:trPr>
          <w:trHeight w:val="156"/>
          <w:jc w:val="center"/>
        </w:trPr>
        <w:tc>
          <w:tcPr>
            <w:tcW w:w="1183" w:type="dxa"/>
          </w:tcPr>
          <w:p w14:paraId="4BB2044D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LDI</w:t>
            </w:r>
          </w:p>
        </w:tc>
        <w:tc>
          <w:tcPr>
            <w:tcW w:w="1080" w:type="dxa"/>
          </w:tcPr>
          <w:p w14:paraId="075BE5D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0010</w:t>
            </w:r>
          </w:p>
        </w:tc>
        <w:tc>
          <w:tcPr>
            <w:tcW w:w="2835" w:type="dxa"/>
          </w:tcPr>
          <w:p w14:paraId="6B8CA00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ACI</w:t>
            </w:r>
          </w:p>
        </w:tc>
        <w:tc>
          <w:tcPr>
            <w:tcW w:w="1843" w:type="dxa"/>
          </w:tcPr>
          <w:p w14:paraId="0CE4E8B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44C1889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439C3FBB" w14:textId="77777777" w:rsidTr="00581AF3">
        <w:trPr>
          <w:trHeight w:val="215"/>
          <w:jc w:val="center"/>
        </w:trPr>
        <w:tc>
          <w:tcPr>
            <w:tcW w:w="1183" w:type="dxa"/>
          </w:tcPr>
          <w:p w14:paraId="01F26013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STA</w:t>
            </w:r>
          </w:p>
        </w:tc>
        <w:tc>
          <w:tcPr>
            <w:tcW w:w="1080" w:type="dxa"/>
          </w:tcPr>
          <w:p w14:paraId="4A5C7871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0011</w:t>
            </w:r>
          </w:p>
        </w:tc>
        <w:tc>
          <w:tcPr>
            <w:tcW w:w="2835" w:type="dxa"/>
          </w:tcPr>
          <w:p w14:paraId="58856217" w14:textId="77777777" w:rsidR="00735805" w:rsidRPr="00972B96" w:rsidRDefault="00735805" w:rsidP="00555335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1010F170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ACO, RMI</w:t>
            </w:r>
          </w:p>
        </w:tc>
        <w:tc>
          <w:tcPr>
            <w:tcW w:w="2126" w:type="dxa"/>
          </w:tcPr>
          <w:p w14:paraId="750B0A6F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5D630C57" w14:textId="77777777" w:rsidTr="00581AF3">
        <w:trPr>
          <w:trHeight w:val="120"/>
          <w:jc w:val="center"/>
        </w:trPr>
        <w:tc>
          <w:tcPr>
            <w:tcW w:w="1183" w:type="dxa"/>
          </w:tcPr>
          <w:p w14:paraId="5C45C911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ADD</w:t>
            </w:r>
          </w:p>
        </w:tc>
        <w:tc>
          <w:tcPr>
            <w:tcW w:w="1080" w:type="dxa"/>
          </w:tcPr>
          <w:p w14:paraId="7C3F6CB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0100</w:t>
            </w:r>
          </w:p>
        </w:tc>
        <w:tc>
          <w:tcPr>
            <w:tcW w:w="2835" w:type="dxa"/>
          </w:tcPr>
          <w:p w14:paraId="283B672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09F10A9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7F2F873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</w:t>
            </w:r>
          </w:p>
        </w:tc>
      </w:tr>
      <w:tr w:rsidR="00735805" w:rsidRPr="00BC1340" w14:paraId="51FB2366" w14:textId="77777777" w:rsidTr="00581AF3">
        <w:trPr>
          <w:trHeight w:val="193"/>
          <w:jc w:val="center"/>
        </w:trPr>
        <w:tc>
          <w:tcPr>
            <w:tcW w:w="1183" w:type="dxa"/>
          </w:tcPr>
          <w:p w14:paraId="3BDD4AD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SUB</w:t>
            </w:r>
          </w:p>
        </w:tc>
        <w:tc>
          <w:tcPr>
            <w:tcW w:w="1080" w:type="dxa"/>
          </w:tcPr>
          <w:p w14:paraId="338CB66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0101</w:t>
            </w:r>
          </w:p>
        </w:tc>
        <w:tc>
          <w:tcPr>
            <w:tcW w:w="2835" w:type="dxa"/>
          </w:tcPr>
          <w:p w14:paraId="383F66C3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735627A5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4B3BD8DB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SUB</w:t>
            </w:r>
          </w:p>
        </w:tc>
      </w:tr>
      <w:tr w:rsidR="00735805" w:rsidRPr="00BC1340" w14:paraId="661A5D34" w14:textId="77777777" w:rsidTr="00581AF3">
        <w:trPr>
          <w:trHeight w:val="254"/>
          <w:jc w:val="center"/>
        </w:trPr>
        <w:tc>
          <w:tcPr>
            <w:tcW w:w="1183" w:type="dxa"/>
          </w:tcPr>
          <w:p w14:paraId="2A89D1B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AND</w:t>
            </w:r>
          </w:p>
        </w:tc>
        <w:tc>
          <w:tcPr>
            <w:tcW w:w="1080" w:type="dxa"/>
          </w:tcPr>
          <w:p w14:paraId="043FA5F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0110</w:t>
            </w:r>
          </w:p>
        </w:tc>
        <w:tc>
          <w:tcPr>
            <w:tcW w:w="2835" w:type="dxa"/>
          </w:tcPr>
          <w:p w14:paraId="18CE9C98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495A3EF9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262EA270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AL0</w:t>
            </w:r>
          </w:p>
        </w:tc>
      </w:tr>
      <w:tr w:rsidR="00735805" w:rsidRPr="00BC1340" w14:paraId="77D820DD" w14:textId="77777777" w:rsidTr="00581AF3">
        <w:trPr>
          <w:trHeight w:val="144"/>
          <w:jc w:val="center"/>
        </w:trPr>
        <w:tc>
          <w:tcPr>
            <w:tcW w:w="1183" w:type="dxa"/>
          </w:tcPr>
          <w:p w14:paraId="1C768EC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ORL</w:t>
            </w:r>
          </w:p>
        </w:tc>
        <w:tc>
          <w:tcPr>
            <w:tcW w:w="1080" w:type="dxa"/>
          </w:tcPr>
          <w:p w14:paraId="0B50179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0111</w:t>
            </w:r>
          </w:p>
        </w:tc>
        <w:tc>
          <w:tcPr>
            <w:tcW w:w="2835" w:type="dxa"/>
          </w:tcPr>
          <w:p w14:paraId="1AA52D7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4DCEA1A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0B1D2319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AL1</w:t>
            </w:r>
          </w:p>
        </w:tc>
      </w:tr>
      <w:tr w:rsidR="00735805" w:rsidRPr="00BC1340" w14:paraId="54D8E408" w14:textId="77777777" w:rsidTr="00581AF3">
        <w:trPr>
          <w:trHeight w:val="217"/>
          <w:jc w:val="center"/>
        </w:trPr>
        <w:tc>
          <w:tcPr>
            <w:tcW w:w="1183" w:type="dxa"/>
          </w:tcPr>
          <w:p w14:paraId="3971B3A0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XOR</w:t>
            </w:r>
          </w:p>
        </w:tc>
        <w:tc>
          <w:tcPr>
            <w:tcW w:w="1080" w:type="dxa"/>
          </w:tcPr>
          <w:p w14:paraId="5A04C5F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1000</w:t>
            </w:r>
          </w:p>
        </w:tc>
        <w:tc>
          <w:tcPr>
            <w:tcW w:w="2835" w:type="dxa"/>
          </w:tcPr>
          <w:p w14:paraId="042C2B9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2D92026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5573C1A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AL1, AL0</w:t>
            </w:r>
          </w:p>
        </w:tc>
      </w:tr>
      <w:tr w:rsidR="00735805" w:rsidRPr="00BC1340" w14:paraId="17F8356E" w14:textId="77777777" w:rsidTr="00581AF3">
        <w:trPr>
          <w:trHeight w:val="122"/>
          <w:jc w:val="center"/>
        </w:trPr>
        <w:tc>
          <w:tcPr>
            <w:tcW w:w="1183" w:type="dxa"/>
          </w:tcPr>
          <w:p w14:paraId="1FB0E1DF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NOT</w:t>
            </w:r>
          </w:p>
        </w:tc>
        <w:tc>
          <w:tcPr>
            <w:tcW w:w="1080" w:type="dxa"/>
          </w:tcPr>
          <w:p w14:paraId="5FD5EF1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1001</w:t>
            </w:r>
          </w:p>
        </w:tc>
        <w:tc>
          <w:tcPr>
            <w:tcW w:w="2835" w:type="dxa"/>
          </w:tcPr>
          <w:p w14:paraId="2D433A33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AL1, AL0, NOT</w:t>
            </w:r>
          </w:p>
        </w:tc>
        <w:tc>
          <w:tcPr>
            <w:tcW w:w="1843" w:type="dxa"/>
          </w:tcPr>
          <w:p w14:paraId="071C8A60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6CF5422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3EDD529F" w14:textId="77777777" w:rsidTr="00581AF3">
        <w:trPr>
          <w:trHeight w:val="182"/>
          <w:jc w:val="center"/>
        </w:trPr>
        <w:tc>
          <w:tcPr>
            <w:tcW w:w="1183" w:type="dxa"/>
          </w:tcPr>
          <w:p w14:paraId="28266D4B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JMP</w:t>
            </w:r>
          </w:p>
        </w:tc>
        <w:tc>
          <w:tcPr>
            <w:tcW w:w="1080" w:type="dxa"/>
          </w:tcPr>
          <w:p w14:paraId="653B8FC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1010</w:t>
            </w:r>
          </w:p>
        </w:tc>
        <w:tc>
          <w:tcPr>
            <w:tcW w:w="2835" w:type="dxa"/>
          </w:tcPr>
          <w:p w14:paraId="39082567" w14:textId="70B20776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 xml:space="preserve">IRO, </w:t>
            </w:r>
            <w:r w:rsidR="007C14D6" w:rsidRPr="00972B96">
              <w:rPr>
                <w:sz w:val="18"/>
                <w:szCs w:val="18"/>
              </w:rPr>
              <w:t>PCI</w:t>
            </w:r>
          </w:p>
        </w:tc>
        <w:tc>
          <w:tcPr>
            <w:tcW w:w="1843" w:type="dxa"/>
          </w:tcPr>
          <w:p w14:paraId="088FC54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0E8FD4A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51E08C36" w14:textId="77777777" w:rsidTr="00581AF3">
        <w:trPr>
          <w:trHeight w:val="114"/>
          <w:jc w:val="center"/>
        </w:trPr>
        <w:tc>
          <w:tcPr>
            <w:tcW w:w="1183" w:type="dxa"/>
          </w:tcPr>
          <w:p w14:paraId="4BB77CB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OUT</w:t>
            </w:r>
          </w:p>
        </w:tc>
        <w:tc>
          <w:tcPr>
            <w:tcW w:w="1080" w:type="dxa"/>
          </w:tcPr>
          <w:p w14:paraId="593797D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1011</w:t>
            </w:r>
          </w:p>
        </w:tc>
        <w:tc>
          <w:tcPr>
            <w:tcW w:w="2835" w:type="dxa"/>
          </w:tcPr>
          <w:p w14:paraId="44C8475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ACO, ORI</w:t>
            </w:r>
          </w:p>
        </w:tc>
        <w:tc>
          <w:tcPr>
            <w:tcW w:w="1843" w:type="dxa"/>
          </w:tcPr>
          <w:p w14:paraId="52662F65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35351E8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24B56" w:rsidRPr="00BC1340" w14:paraId="3D8CD0F5" w14:textId="77777777" w:rsidTr="00581AF3">
        <w:trPr>
          <w:trHeight w:val="174"/>
          <w:jc w:val="center"/>
        </w:trPr>
        <w:tc>
          <w:tcPr>
            <w:tcW w:w="1183" w:type="dxa"/>
          </w:tcPr>
          <w:p w14:paraId="75C700B6" w14:textId="2BCC9331" w:rsidR="00724B56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INPUT</w:t>
            </w:r>
          </w:p>
        </w:tc>
        <w:tc>
          <w:tcPr>
            <w:tcW w:w="1080" w:type="dxa"/>
          </w:tcPr>
          <w:p w14:paraId="6E734079" w14:textId="623796D7" w:rsidR="00724B56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1100</w:t>
            </w:r>
          </w:p>
        </w:tc>
        <w:tc>
          <w:tcPr>
            <w:tcW w:w="2835" w:type="dxa"/>
          </w:tcPr>
          <w:p w14:paraId="567D539F" w14:textId="7775AC30" w:rsidR="00724B56" w:rsidRPr="00972B96" w:rsidRDefault="008F3F78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ORI, ACO</w:t>
            </w:r>
          </w:p>
        </w:tc>
        <w:tc>
          <w:tcPr>
            <w:tcW w:w="1843" w:type="dxa"/>
          </w:tcPr>
          <w:p w14:paraId="20FDE9BC" w14:textId="77777777" w:rsidR="00724B56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47FC8526" w14:textId="77777777" w:rsidR="00724B56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735805" w:rsidRPr="00BC1340" w14:paraId="4754842F" w14:textId="77777777" w:rsidTr="00581AF3">
        <w:trPr>
          <w:trHeight w:val="105"/>
          <w:jc w:val="center"/>
        </w:trPr>
        <w:tc>
          <w:tcPr>
            <w:tcW w:w="1183" w:type="dxa"/>
          </w:tcPr>
          <w:p w14:paraId="2E6FE0C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HLT</w:t>
            </w:r>
          </w:p>
        </w:tc>
        <w:tc>
          <w:tcPr>
            <w:tcW w:w="1080" w:type="dxa"/>
          </w:tcPr>
          <w:p w14:paraId="150F71D0" w14:textId="3EEE8C44" w:rsidR="00735805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1101</w:t>
            </w:r>
          </w:p>
        </w:tc>
        <w:tc>
          <w:tcPr>
            <w:tcW w:w="2835" w:type="dxa"/>
          </w:tcPr>
          <w:p w14:paraId="0C8DF688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HLT</w:t>
            </w:r>
          </w:p>
        </w:tc>
        <w:tc>
          <w:tcPr>
            <w:tcW w:w="1843" w:type="dxa"/>
          </w:tcPr>
          <w:p w14:paraId="3D377B33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147E2B6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C14D6" w:rsidRPr="00BC1340" w14:paraId="380F7252" w14:textId="77777777" w:rsidTr="00581AF3">
        <w:trPr>
          <w:trHeight w:val="166"/>
          <w:jc w:val="center"/>
        </w:trPr>
        <w:tc>
          <w:tcPr>
            <w:tcW w:w="1183" w:type="dxa"/>
          </w:tcPr>
          <w:p w14:paraId="422AA0E1" w14:textId="43A1914D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PUSH</w:t>
            </w:r>
          </w:p>
        </w:tc>
        <w:tc>
          <w:tcPr>
            <w:tcW w:w="1080" w:type="dxa"/>
          </w:tcPr>
          <w:p w14:paraId="786AA489" w14:textId="558DB7BB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11</w:t>
            </w:r>
            <w:r w:rsidR="00724B56" w:rsidRPr="00972B96">
              <w:rPr>
                <w:sz w:val="18"/>
                <w:szCs w:val="18"/>
              </w:rPr>
              <w:t>10</w:t>
            </w:r>
          </w:p>
        </w:tc>
        <w:tc>
          <w:tcPr>
            <w:tcW w:w="2835" w:type="dxa"/>
          </w:tcPr>
          <w:p w14:paraId="2E3722F1" w14:textId="39857AD6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PCO, MAI</w:t>
            </w:r>
          </w:p>
        </w:tc>
        <w:tc>
          <w:tcPr>
            <w:tcW w:w="1843" w:type="dxa"/>
          </w:tcPr>
          <w:p w14:paraId="1444451B" w14:textId="60A849A0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PCI, IRO</w:t>
            </w:r>
          </w:p>
        </w:tc>
        <w:tc>
          <w:tcPr>
            <w:tcW w:w="2126" w:type="dxa"/>
          </w:tcPr>
          <w:p w14:paraId="1A1BD036" w14:textId="331D737D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C14D6" w:rsidRPr="00BC1340" w14:paraId="5005B605" w14:textId="77777777" w:rsidTr="00581AF3">
        <w:trPr>
          <w:trHeight w:val="98"/>
          <w:jc w:val="center"/>
        </w:trPr>
        <w:tc>
          <w:tcPr>
            <w:tcW w:w="1183" w:type="dxa"/>
          </w:tcPr>
          <w:p w14:paraId="386593D9" w14:textId="0624B4BD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POP</w:t>
            </w:r>
          </w:p>
        </w:tc>
        <w:tc>
          <w:tcPr>
            <w:tcW w:w="1080" w:type="dxa"/>
          </w:tcPr>
          <w:p w14:paraId="2BE5AAD9" w14:textId="62882C8D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111</w:t>
            </w:r>
            <w:r w:rsidR="00724B56" w:rsidRPr="00972B96"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</w:tcPr>
          <w:p w14:paraId="24D81775" w14:textId="592AF041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MAO, PCI</w:t>
            </w:r>
          </w:p>
        </w:tc>
        <w:tc>
          <w:tcPr>
            <w:tcW w:w="1843" w:type="dxa"/>
          </w:tcPr>
          <w:p w14:paraId="1108A811" w14:textId="5F4FC414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14244F5F" w14:textId="122224A3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</w:tbl>
    <w:p w14:paraId="2B2C10D1" w14:textId="10A65B9E" w:rsidR="001B71EB" w:rsidRPr="00D1067A" w:rsidRDefault="008F506F" w:rsidP="00D1067A">
      <w:pPr>
        <w:pStyle w:val="TF-FONTE"/>
      </w:pPr>
      <w:r w:rsidRPr="00D1067A">
        <w:t xml:space="preserve">Fonte: </w:t>
      </w:r>
      <w:r w:rsidR="001B71EB" w:rsidRPr="00D1067A">
        <w:t>O</w:t>
      </w:r>
      <w:r w:rsidR="00735805" w:rsidRPr="00D1067A">
        <w:t xml:space="preserve"> autor</w:t>
      </w:r>
      <w:r w:rsidR="001B71EB" w:rsidRPr="00D1067A">
        <w:t xml:space="preserve"> (202</w:t>
      </w:r>
      <w:r w:rsidR="004B2422">
        <w:t>4</w:t>
      </w:r>
      <w:r w:rsidR="001B71EB" w:rsidRPr="00D1067A">
        <w:t xml:space="preserve">). </w:t>
      </w:r>
    </w:p>
    <w:p w14:paraId="25D74166" w14:textId="7A31D3B8" w:rsidR="00013FA2" w:rsidRPr="00240F3E" w:rsidRDefault="00EA7512" w:rsidP="00240F3E">
      <w:pPr>
        <w:pStyle w:val="TF-TEXTO"/>
      </w:pPr>
      <w:r w:rsidRPr="00240F3E">
        <w:t xml:space="preserve">O </w:t>
      </w:r>
      <w:r w:rsidR="005F18EC">
        <w:fldChar w:fldCharType="begin"/>
      </w:r>
      <w:r w:rsidR="005F18EC">
        <w:instrText xml:space="preserve"> REF _Ref163751913 \h </w:instrText>
      </w:r>
      <w:r w:rsidR="005F18EC">
        <w:fldChar w:fldCharType="separate"/>
      </w:r>
      <w:r w:rsidR="00E308AA" w:rsidRPr="00D1067A">
        <w:t xml:space="preserve">Quadro </w:t>
      </w:r>
      <w:r w:rsidR="00E308AA">
        <w:rPr>
          <w:noProof/>
        </w:rPr>
        <w:t>5</w:t>
      </w:r>
      <w:r w:rsidR="005F18EC">
        <w:fldChar w:fldCharType="end"/>
      </w:r>
      <w:r w:rsidR="005F18EC">
        <w:t xml:space="preserve"> </w:t>
      </w:r>
      <w:r w:rsidRPr="00240F3E">
        <w:t xml:space="preserve">descreve </w:t>
      </w:r>
      <w:r w:rsidR="00111C6F" w:rsidRPr="00240F3E">
        <w:t>as</w:t>
      </w:r>
      <w:r w:rsidR="000D42D3" w:rsidRPr="00240F3E">
        <w:t xml:space="preserve"> </w:t>
      </w:r>
      <w:r w:rsidR="007901C1" w:rsidRPr="00240F3E">
        <w:t>micro instruções</w:t>
      </w:r>
      <w:r w:rsidR="00111C6F" w:rsidRPr="00240F3E">
        <w:t xml:space="preserve"> que deve</w:t>
      </w:r>
      <w:r w:rsidR="00182D69" w:rsidRPr="00240F3E">
        <w:t>m</w:t>
      </w:r>
      <w:r w:rsidR="00111C6F" w:rsidRPr="00240F3E">
        <w:t xml:space="preserve"> ser</w:t>
      </w:r>
      <w:r w:rsidRPr="00240F3E">
        <w:t xml:space="preserve"> </w:t>
      </w:r>
      <w:r w:rsidR="00111C6F" w:rsidRPr="00240F3E">
        <w:t>realizada</w:t>
      </w:r>
      <w:r w:rsidR="00182D69" w:rsidRPr="00240F3E">
        <w:t>s</w:t>
      </w:r>
      <w:r w:rsidRPr="00240F3E">
        <w:t xml:space="preserve"> </w:t>
      </w:r>
      <w:r w:rsidR="00111C6F" w:rsidRPr="00240F3E">
        <w:t>pelo</w:t>
      </w:r>
      <w:r w:rsidR="009B7A57" w:rsidRPr="00240F3E">
        <w:t xml:space="preserve"> processador</w:t>
      </w:r>
      <w:r w:rsidR="00182D69" w:rsidRPr="00240F3E">
        <w:t xml:space="preserve"> a cada </w:t>
      </w:r>
      <w:r w:rsidR="00111C6F" w:rsidRPr="00240F3E">
        <w:t>instrução.</w:t>
      </w:r>
      <w:r w:rsidR="009B7A57" w:rsidRPr="00240F3E">
        <w:t xml:space="preserve"> </w:t>
      </w:r>
      <w:r w:rsidR="00111C6F" w:rsidRPr="00240F3E">
        <w:t>Cada</w:t>
      </w:r>
      <w:r w:rsidR="003A38F8" w:rsidRPr="00240F3E">
        <w:t xml:space="preserve"> </w:t>
      </w:r>
      <w:r w:rsidR="007901C1" w:rsidRPr="00240F3E">
        <w:t>micro instrução</w:t>
      </w:r>
      <w:r w:rsidR="00347644" w:rsidRPr="00240F3E">
        <w:t xml:space="preserve"> representa o acesso a um dos blocos do processador, sendo que </w:t>
      </w:r>
      <w:r w:rsidR="00373ACD" w:rsidRPr="00240F3E">
        <w:t xml:space="preserve">esta poderá </w:t>
      </w:r>
      <w:r w:rsidR="007C1A21" w:rsidRPr="00240F3E">
        <w:t>ser um acesso de</w:t>
      </w:r>
      <w:r w:rsidR="00347644" w:rsidRPr="00240F3E">
        <w:t xml:space="preserve"> entrada </w:t>
      </w:r>
      <w:r w:rsidR="00373ACD" w:rsidRPr="00240F3E">
        <w:t>a</w:t>
      </w:r>
      <w:r w:rsidR="003A38F8" w:rsidRPr="00240F3E">
        <w:t xml:space="preserve"> um bloco</w:t>
      </w:r>
      <w:r w:rsidR="00347644" w:rsidRPr="00240F3E">
        <w:t xml:space="preserve"> ou </w:t>
      </w:r>
      <w:r w:rsidR="007C1A21" w:rsidRPr="00240F3E">
        <w:t xml:space="preserve">um </w:t>
      </w:r>
      <w:r w:rsidR="00347644" w:rsidRPr="00240F3E">
        <w:t xml:space="preserve">acesso </w:t>
      </w:r>
      <w:r w:rsidR="007C1A21" w:rsidRPr="00240F3E">
        <w:t>de</w:t>
      </w:r>
      <w:r w:rsidR="00347644" w:rsidRPr="00240F3E">
        <w:t xml:space="preserve"> saída </w:t>
      </w:r>
      <w:r w:rsidR="00373ACD" w:rsidRPr="00240F3E">
        <w:t>a</w:t>
      </w:r>
      <w:r w:rsidR="00347644" w:rsidRPr="00240F3E">
        <w:t xml:space="preserve"> um bloco</w:t>
      </w:r>
      <w:r w:rsidR="00F33B17" w:rsidRPr="00240F3E">
        <w:t>.</w:t>
      </w:r>
    </w:p>
    <w:p w14:paraId="16E437D1" w14:textId="649424FD" w:rsidR="00791DEC" w:rsidRPr="00D1067A" w:rsidRDefault="00791DEC" w:rsidP="00D1067A">
      <w:pPr>
        <w:pStyle w:val="TF-LEGENDA"/>
      </w:pPr>
      <w:bookmarkStart w:id="6" w:name="_Ref163751913"/>
      <w:r w:rsidRPr="00D1067A">
        <w:t xml:space="preserve">Quadro </w:t>
      </w:r>
      <w:r w:rsidR="003E7445">
        <w:rPr>
          <w:noProof/>
        </w:rPr>
        <w:fldChar w:fldCharType="begin"/>
      </w:r>
      <w:r w:rsidR="003E7445">
        <w:rPr>
          <w:noProof/>
        </w:rPr>
        <w:instrText xml:space="preserve"> SEQ Quadro \* ARABIC </w:instrText>
      </w:r>
      <w:r w:rsidR="003E7445">
        <w:rPr>
          <w:noProof/>
        </w:rPr>
        <w:fldChar w:fldCharType="separate"/>
      </w:r>
      <w:r w:rsidR="00E308AA">
        <w:rPr>
          <w:noProof/>
        </w:rPr>
        <w:t>5</w:t>
      </w:r>
      <w:r w:rsidR="003E7445">
        <w:rPr>
          <w:noProof/>
        </w:rPr>
        <w:fldChar w:fldCharType="end"/>
      </w:r>
      <w:bookmarkEnd w:id="6"/>
      <w:r w:rsidR="002108EC" w:rsidRPr="00D1067A">
        <w:t xml:space="preserve"> – </w:t>
      </w:r>
      <w:r w:rsidR="00DD4BBA" w:rsidRPr="00D1067A">
        <w:t>M</w:t>
      </w:r>
      <w:r w:rsidR="002108EC" w:rsidRPr="00D1067A">
        <w:t>icro instruções com as respectivas descrições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210"/>
      </w:tblGrid>
      <w:tr w:rsidR="00EA7512" w:rsidRPr="00BC1340" w14:paraId="56946F6E" w14:textId="77777777" w:rsidTr="00581AF3">
        <w:trPr>
          <w:jc w:val="center"/>
        </w:trPr>
        <w:tc>
          <w:tcPr>
            <w:tcW w:w="846" w:type="dxa"/>
          </w:tcPr>
          <w:p w14:paraId="5EF77035" w14:textId="732D8C8C" w:rsidR="00EA7512" w:rsidRPr="00972B96" w:rsidRDefault="004C3CCF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ACI</w:t>
            </w:r>
          </w:p>
        </w:tc>
        <w:tc>
          <w:tcPr>
            <w:tcW w:w="8210" w:type="dxa"/>
          </w:tcPr>
          <w:p w14:paraId="559880DD" w14:textId="0F3B5328" w:rsidR="00EA7512" w:rsidRPr="00972B96" w:rsidRDefault="00523054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Acumulador</w:t>
            </w:r>
            <w:r w:rsidR="004C3CCF" w:rsidRPr="00972B96">
              <w:rPr>
                <w:sz w:val="18"/>
                <w:szCs w:val="18"/>
              </w:rPr>
              <w:t xml:space="preserve"> é posto como entrada.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EA7512" w:rsidRPr="00BC1340" w14:paraId="08B83CB5" w14:textId="77777777" w:rsidTr="00581AF3">
        <w:trPr>
          <w:trHeight w:val="143"/>
          <w:jc w:val="center"/>
        </w:trPr>
        <w:tc>
          <w:tcPr>
            <w:tcW w:w="846" w:type="dxa"/>
          </w:tcPr>
          <w:p w14:paraId="1783C44D" w14:textId="508837CB" w:rsidR="00EA7512" w:rsidRPr="00972B96" w:rsidRDefault="004C3CCF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</w:t>
            </w:r>
          </w:p>
        </w:tc>
        <w:tc>
          <w:tcPr>
            <w:tcW w:w="8210" w:type="dxa"/>
          </w:tcPr>
          <w:p w14:paraId="350E82AF" w14:textId="71F1E525" w:rsidR="00EA7512" w:rsidRPr="00972B96" w:rsidRDefault="00523054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Unidade L</w:t>
            </w:r>
            <w:r w:rsidR="004C3CCF" w:rsidRPr="00972B96">
              <w:rPr>
                <w:sz w:val="18"/>
                <w:szCs w:val="18"/>
              </w:rPr>
              <w:t>ógica aritmética.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EA7512" w:rsidRPr="00BC1340" w14:paraId="6525B174" w14:textId="77777777" w:rsidTr="00581AF3">
        <w:trPr>
          <w:jc w:val="center"/>
        </w:trPr>
        <w:tc>
          <w:tcPr>
            <w:tcW w:w="846" w:type="dxa"/>
          </w:tcPr>
          <w:p w14:paraId="1EFDAA06" w14:textId="38412F96" w:rsidR="00EA7512" w:rsidRPr="00972B96" w:rsidRDefault="004C3CCF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ACO</w:t>
            </w:r>
          </w:p>
        </w:tc>
        <w:tc>
          <w:tcPr>
            <w:tcW w:w="8210" w:type="dxa"/>
          </w:tcPr>
          <w:p w14:paraId="0470597D" w14:textId="67F09E72" w:rsidR="00EA7512" w:rsidRPr="00972B96" w:rsidRDefault="00671B17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Acumulador</w:t>
            </w:r>
            <w:r w:rsidR="004C3CCF" w:rsidRPr="00972B96">
              <w:rPr>
                <w:sz w:val="18"/>
                <w:szCs w:val="18"/>
              </w:rPr>
              <w:t xml:space="preserve"> é posto como saída.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AC4191" w:rsidRPr="00BC1340" w14:paraId="2316C404" w14:textId="77777777" w:rsidTr="00581AF3">
        <w:trPr>
          <w:jc w:val="center"/>
        </w:trPr>
        <w:tc>
          <w:tcPr>
            <w:tcW w:w="846" w:type="dxa"/>
          </w:tcPr>
          <w:p w14:paraId="5C49026D" w14:textId="7E3B7DA1" w:rsidR="00AC4191" w:rsidRPr="00972B96" w:rsidRDefault="00AC4191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BRI</w:t>
            </w:r>
          </w:p>
        </w:tc>
        <w:tc>
          <w:tcPr>
            <w:tcW w:w="8210" w:type="dxa"/>
          </w:tcPr>
          <w:p w14:paraId="77EEE6BC" w14:textId="14FB6BBC" w:rsidR="00AC4191" w:rsidRPr="00972B96" w:rsidRDefault="00671B17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B</w:t>
            </w:r>
            <w:r w:rsidR="00004692" w:rsidRPr="00972B96">
              <w:rPr>
                <w:sz w:val="18"/>
                <w:szCs w:val="18"/>
              </w:rPr>
              <w:t xml:space="preserve"> é posto como saída.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3DB7553B" w14:textId="77777777" w:rsidTr="00581AF3">
        <w:trPr>
          <w:jc w:val="center"/>
        </w:trPr>
        <w:tc>
          <w:tcPr>
            <w:tcW w:w="846" w:type="dxa"/>
          </w:tcPr>
          <w:p w14:paraId="72158CF3" w14:textId="663797E1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</w:t>
            </w:r>
          </w:p>
        </w:tc>
        <w:tc>
          <w:tcPr>
            <w:tcW w:w="8210" w:type="dxa"/>
          </w:tcPr>
          <w:p w14:paraId="3FCD3000" w14:textId="0C60C97E" w:rsidR="00C97329" w:rsidRPr="00972B96" w:rsidRDefault="00671B17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Instrução</w:t>
            </w:r>
            <w:r w:rsidR="00C97329" w:rsidRPr="00972B96">
              <w:rPr>
                <w:sz w:val="18"/>
                <w:szCs w:val="18"/>
              </w:rPr>
              <w:t xml:space="preserve"> é posto como saída.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21F6439F" w14:textId="77777777" w:rsidTr="00581AF3">
        <w:trPr>
          <w:jc w:val="center"/>
        </w:trPr>
        <w:tc>
          <w:tcPr>
            <w:tcW w:w="846" w:type="dxa"/>
          </w:tcPr>
          <w:p w14:paraId="3D4D7B1F" w14:textId="6DBF186D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MAI</w:t>
            </w:r>
          </w:p>
        </w:tc>
        <w:tc>
          <w:tcPr>
            <w:tcW w:w="8210" w:type="dxa"/>
          </w:tcPr>
          <w:p w14:paraId="60792110" w14:textId="781E911B" w:rsidR="00C97329" w:rsidRPr="00972B96" w:rsidRDefault="00C97329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endereço de memória é posto como entrada.</w:t>
            </w:r>
            <w:r w:rsidR="00671B17" w:rsidRPr="00972B96">
              <w:rPr>
                <w:sz w:val="18"/>
                <w:szCs w:val="18"/>
              </w:rPr>
              <w:t xml:space="preserve"> </w:t>
            </w:r>
          </w:p>
        </w:tc>
      </w:tr>
      <w:tr w:rsidR="00DA4A54" w:rsidRPr="00BC1340" w14:paraId="0AF31D0E" w14:textId="77777777" w:rsidTr="00581AF3">
        <w:trPr>
          <w:jc w:val="center"/>
        </w:trPr>
        <w:tc>
          <w:tcPr>
            <w:tcW w:w="846" w:type="dxa"/>
          </w:tcPr>
          <w:p w14:paraId="72D1E4DD" w14:textId="2BAE5CC2" w:rsidR="00DA4A54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MAO</w:t>
            </w:r>
          </w:p>
        </w:tc>
        <w:tc>
          <w:tcPr>
            <w:tcW w:w="8210" w:type="dxa"/>
          </w:tcPr>
          <w:p w14:paraId="7945EF1D" w14:textId="47B1AAB3" w:rsidR="00DA4A54" w:rsidRPr="00972B96" w:rsidRDefault="00DA4A54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endereço de me</w:t>
            </w:r>
            <w:r w:rsidR="00671B17" w:rsidRPr="00972B96">
              <w:rPr>
                <w:sz w:val="18"/>
                <w:szCs w:val="18"/>
              </w:rPr>
              <w:t>mória</w:t>
            </w:r>
            <w:r w:rsidRPr="00972B96">
              <w:rPr>
                <w:sz w:val="18"/>
                <w:szCs w:val="18"/>
              </w:rPr>
              <w:t xml:space="preserve"> é posto como saída.</w:t>
            </w:r>
            <w:r w:rsidR="00671B17"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5E6B09F1" w14:textId="77777777" w:rsidTr="00581AF3">
        <w:trPr>
          <w:jc w:val="center"/>
        </w:trPr>
        <w:tc>
          <w:tcPr>
            <w:tcW w:w="846" w:type="dxa"/>
          </w:tcPr>
          <w:p w14:paraId="7B6DF053" w14:textId="46255E8A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ORI</w:t>
            </w:r>
          </w:p>
        </w:tc>
        <w:tc>
          <w:tcPr>
            <w:tcW w:w="8210" w:type="dxa"/>
          </w:tcPr>
          <w:p w14:paraId="43A9A6A6" w14:textId="05EE7277" w:rsidR="00C97329" w:rsidRPr="00972B96" w:rsidRDefault="00C97329" w:rsidP="00555335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 xml:space="preserve">Acesso ao registrador de </w:t>
            </w:r>
            <w:r w:rsidR="006C0A50" w:rsidRPr="00972B96">
              <w:rPr>
                <w:sz w:val="18"/>
                <w:szCs w:val="18"/>
              </w:rPr>
              <w:t xml:space="preserve">entrada e </w:t>
            </w:r>
            <w:r w:rsidRPr="00972B96">
              <w:rPr>
                <w:sz w:val="18"/>
                <w:szCs w:val="18"/>
              </w:rPr>
              <w:t>saída.</w:t>
            </w:r>
            <w:r w:rsidR="00671B17"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620C1353" w14:textId="77777777" w:rsidTr="00581AF3">
        <w:trPr>
          <w:trHeight w:val="64"/>
          <w:jc w:val="center"/>
        </w:trPr>
        <w:tc>
          <w:tcPr>
            <w:tcW w:w="846" w:type="dxa"/>
          </w:tcPr>
          <w:p w14:paraId="65970118" w14:textId="761311BE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</w:t>
            </w:r>
          </w:p>
        </w:tc>
        <w:tc>
          <w:tcPr>
            <w:tcW w:w="8210" w:type="dxa"/>
          </w:tcPr>
          <w:p w14:paraId="6D11E1B0" w14:textId="27AA061D" w:rsidR="00C97329" w:rsidRPr="00972B96" w:rsidRDefault="00C97329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Contador de programa.</w:t>
            </w:r>
            <w:r w:rsidR="00671B17" w:rsidRPr="00972B96">
              <w:rPr>
                <w:sz w:val="18"/>
                <w:szCs w:val="18"/>
              </w:rPr>
              <w:t xml:space="preserve"> </w:t>
            </w:r>
          </w:p>
        </w:tc>
      </w:tr>
      <w:tr w:rsidR="007C14D6" w:rsidRPr="00BC1340" w14:paraId="0066556A" w14:textId="77777777" w:rsidTr="00581AF3">
        <w:trPr>
          <w:trHeight w:val="64"/>
          <w:jc w:val="center"/>
        </w:trPr>
        <w:tc>
          <w:tcPr>
            <w:tcW w:w="846" w:type="dxa"/>
          </w:tcPr>
          <w:p w14:paraId="7C3F9E21" w14:textId="70E76ED0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PCI</w:t>
            </w:r>
          </w:p>
        </w:tc>
        <w:tc>
          <w:tcPr>
            <w:tcW w:w="8210" w:type="dxa"/>
          </w:tcPr>
          <w:p w14:paraId="2FA24CBA" w14:textId="4B18C5DB" w:rsidR="007C14D6" w:rsidRPr="00972B96" w:rsidRDefault="00A9679C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Contador</w:t>
            </w:r>
            <w:r w:rsidR="007C14D6" w:rsidRPr="00972B96">
              <w:rPr>
                <w:sz w:val="18"/>
                <w:szCs w:val="18"/>
              </w:rPr>
              <w:t xml:space="preserve"> é posto como entrada.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7C14D6" w:rsidRPr="00BC1340" w14:paraId="47613555" w14:textId="77777777" w:rsidTr="00581AF3">
        <w:trPr>
          <w:trHeight w:val="64"/>
          <w:jc w:val="center"/>
        </w:trPr>
        <w:tc>
          <w:tcPr>
            <w:tcW w:w="846" w:type="dxa"/>
          </w:tcPr>
          <w:p w14:paraId="449377F2" w14:textId="7747E667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PCO</w:t>
            </w:r>
          </w:p>
        </w:tc>
        <w:tc>
          <w:tcPr>
            <w:tcW w:w="8210" w:type="dxa"/>
          </w:tcPr>
          <w:p w14:paraId="686D624E" w14:textId="106B356F" w:rsidR="007C14D6" w:rsidRPr="00972B96" w:rsidRDefault="00A9679C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Contador</w:t>
            </w:r>
            <w:r w:rsidR="007C14D6" w:rsidRPr="00972B96">
              <w:rPr>
                <w:sz w:val="18"/>
                <w:szCs w:val="18"/>
              </w:rPr>
              <w:t xml:space="preserve"> é posto como saída.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3BCCE2BE" w14:textId="77777777" w:rsidTr="00581AF3">
        <w:trPr>
          <w:jc w:val="center"/>
        </w:trPr>
        <w:tc>
          <w:tcPr>
            <w:tcW w:w="846" w:type="dxa"/>
          </w:tcPr>
          <w:p w14:paraId="044E30B2" w14:textId="36CA35FF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RMI</w:t>
            </w:r>
          </w:p>
        </w:tc>
        <w:tc>
          <w:tcPr>
            <w:tcW w:w="8210" w:type="dxa"/>
          </w:tcPr>
          <w:p w14:paraId="46AED276" w14:textId="7BED92C0" w:rsidR="00C97329" w:rsidRPr="00972B96" w:rsidRDefault="00A9679C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memória</w:t>
            </w:r>
            <w:r w:rsidR="00C97329" w:rsidRPr="00972B96">
              <w:rPr>
                <w:sz w:val="18"/>
                <w:szCs w:val="18"/>
              </w:rPr>
              <w:t xml:space="preserve"> é posto como entrada.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01779350" w14:textId="77777777" w:rsidTr="00581AF3">
        <w:trPr>
          <w:jc w:val="center"/>
        </w:trPr>
        <w:tc>
          <w:tcPr>
            <w:tcW w:w="846" w:type="dxa"/>
          </w:tcPr>
          <w:p w14:paraId="6D421A07" w14:textId="635B12AB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</w:t>
            </w:r>
          </w:p>
        </w:tc>
        <w:tc>
          <w:tcPr>
            <w:tcW w:w="8210" w:type="dxa"/>
          </w:tcPr>
          <w:p w14:paraId="1BED80EC" w14:textId="6423CF20" w:rsidR="00C97329" w:rsidRPr="00972B96" w:rsidRDefault="00C97329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memória é posto como saída.</w:t>
            </w:r>
            <w:r w:rsidR="00A9679C" w:rsidRPr="00972B96">
              <w:rPr>
                <w:sz w:val="18"/>
                <w:szCs w:val="18"/>
              </w:rPr>
              <w:t xml:space="preserve"> </w:t>
            </w:r>
          </w:p>
        </w:tc>
      </w:tr>
    </w:tbl>
    <w:p w14:paraId="46CF692A" w14:textId="24F08761" w:rsidR="00735805" w:rsidRPr="00D1067A" w:rsidRDefault="002108EC" w:rsidP="00D1067A">
      <w:pPr>
        <w:pStyle w:val="TF-FONTE"/>
      </w:pPr>
      <w:r w:rsidRPr="00D1067A">
        <w:t xml:space="preserve">Fonte: </w:t>
      </w:r>
      <w:r w:rsidR="00053F3A" w:rsidRPr="00D1067A">
        <w:t>O</w:t>
      </w:r>
      <w:r w:rsidRPr="00D1067A">
        <w:t xml:space="preserve"> autor</w:t>
      </w:r>
      <w:r w:rsidR="00053F3A" w:rsidRPr="00D1067A">
        <w:t xml:space="preserve"> (202</w:t>
      </w:r>
      <w:r w:rsidR="004B2422">
        <w:t>4</w:t>
      </w:r>
      <w:r w:rsidR="00053F3A" w:rsidRPr="00D1067A">
        <w:t xml:space="preserve">). </w:t>
      </w:r>
    </w:p>
    <w:p w14:paraId="6A5F4C12" w14:textId="6A52A282" w:rsidR="00053F3A" w:rsidRPr="00D1067A" w:rsidRDefault="00735805" w:rsidP="00D7412F">
      <w:pPr>
        <w:pStyle w:val="Ttulo2"/>
      </w:pPr>
      <w:r w:rsidRPr="00D1067A">
        <w:t xml:space="preserve">REQUISITOS PRINCIPAIS DO PROBLEMA A SER TRABALHADO </w:t>
      </w:r>
    </w:p>
    <w:p w14:paraId="690ADC21" w14:textId="77777777" w:rsidR="00053F3A" w:rsidRPr="00240F3E" w:rsidRDefault="00B02698" w:rsidP="00240F3E">
      <w:pPr>
        <w:pStyle w:val="TF-TEXTO"/>
      </w:pPr>
      <w:r w:rsidRPr="00240F3E">
        <w:t>Este trabalho tem como objetivo</w:t>
      </w:r>
      <w:r w:rsidR="00735805" w:rsidRPr="00240F3E">
        <w:t xml:space="preserve"> atender </w:t>
      </w:r>
      <w:r w:rsidRPr="00240F3E">
        <w:t>a</w:t>
      </w:r>
      <w:r w:rsidR="00735805" w:rsidRPr="00240F3E">
        <w:t xml:space="preserve">os </w:t>
      </w:r>
      <w:r w:rsidRPr="00240F3E">
        <w:t>seguintes requisitos funcionais</w:t>
      </w:r>
      <w:r w:rsidR="00735805" w:rsidRPr="00240F3E">
        <w:t xml:space="preserve"> e não funcionais:</w:t>
      </w:r>
      <w:r w:rsidR="00053F3A" w:rsidRPr="00240F3E">
        <w:t xml:space="preserve"> </w:t>
      </w:r>
    </w:p>
    <w:p w14:paraId="7DD28C05" w14:textId="1152A0F8" w:rsidR="00C13A54" w:rsidRDefault="00793529" w:rsidP="00C13A54">
      <w:pPr>
        <w:pStyle w:val="TF-ALNEA"/>
        <w:numPr>
          <w:ilvl w:val="0"/>
          <w:numId w:val="27"/>
        </w:numPr>
      </w:pPr>
      <w:r w:rsidRPr="00240F3E">
        <w:lastRenderedPageBreak/>
        <w:t>a</w:t>
      </w:r>
      <w:r w:rsidR="00175E58" w:rsidRPr="00240F3E">
        <w:t>rmazenar</w:t>
      </w:r>
      <w:r w:rsidR="00735805" w:rsidRPr="00240F3E">
        <w:t xml:space="preserve"> o código </w:t>
      </w:r>
      <w:r w:rsidR="00385A9C" w:rsidRPr="00240F3E">
        <w:t>objeto</w:t>
      </w:r>
      <w:r w:rsidR="00735805" w:rsidRPr="00240F3E">
        <w:t xml:space="preserve"> em uma memória externa (Requisito Funcional – RF);</w:t>
      </w:r>
    </w:p>
    <w:p w14:paraId="6A3F98BD" w14:textId="77777777" w:rsidR="00C13A54" w:rsidRDefault="00793529" w:rsidP="00C13A54">
      <w:pPr>
        <w:pStyle w:val="TF-ALNEA"/>
        <w:numPr>
          <w:ilvl w:val="0"/>
          <w:numId w:val="27"/>
        </w:numPr>
      </w:pPr>
      <w:r w:rsidRPr="00240F3E">
        <w:t>l</w:t>
      </w:r>
      <w:r w:rsidR="00175E58" w:rsidRPr="00240F3E">
        <w:t>er</w:t>
      </w:r>
      <w:r w:rsidRPr="00240F3E">
        <w:t xml:space="preserve"> o</w:t>
      </w:r>
      <w:r w:rsidR="00735805" w:rsidRPr="00240F3E">
        <w:t xml:space="preserve"> programa armazenado em memória externa (RF);</w:t>
      </w:r>
    </w:p>
    <w:p w14:paraId="3127AAEC" w14:textId="77777777" w:rsidR="00C13A54" w:rsidRDefault="00793529" w:rsidP="00C13A54">
      <w:pPr>
        <w:pStyle w:val="TF-ALNEA"/>
        <w:numPr>
          <w:ilvl w:val="0"/>
          <w:numId w:val="27"/>
        </w:numPr>
      </w:pPr>
      <w:r w:rsidRPr="00240F3E">
        <w:t>r</w:t>
      </w:r>
      <w:r w:rsidR="00385A9C" w:rsidRPr="00240F3E">
        <w:t xml:space="preserve">ealizar a </w:t>
      </w:r>
      <w:r w:rsidR="00175E58" w:rsidRPr="00240F3E">
        <w:t>le</w:t>
      </w:r>
      <w:r w:rsidR="00385A9C" w:rsidRPr="00240F3E">
        <w:t>itu</w:t>
      </w:r>
      <w:r w:rsidR="00175E58" w:rsidRPr="00240F3E">
        <w:t>r</w:t>
      </w:r>
      <w:r w:rsidR="00385A9C" w:rsidRPr="00240F3E">
        <w:t>a de entradas (</w:t>
      </w:r>
      <w:r w:rsidR="00735805" w:rsidRPr="00240F3E">
        <w:t>RF);</w:t>
      </w:r>
    </w:p>
    <w:p w14:paraId="1A279A7A" w14:textId="77777777" w:rsidR="00C13A54" w:rsidRDefault="00793529" w:rsidP="00C13A54">
      <w:pPr>
        <w:pStyle w:val="TF-ALNEA"/>
        <w:numPr>
          <w:ilvl w:val="0"/>
          <w:numId w:val="27"/>
        </w:numPr>
      </w:pPr>
      <w:r w:rsidRPr="00240F3E">
        <w:t>a</w:t>
      </w:r>
      <w:r w:rsidR="00EA663B" w:rsidRPr="00240F3E">
        <w:t>presentar</w:t>
      </w:r>
      <w:r w:rsidRPr="00240F3E">
        <w:t xml:space="preserve"> os</w:t>
      </w:r>
      <w:r w:rsidR="00EA663B" w:rsidRPr="00240F3E">
        <w:t xml:space="preserve"> dados em </w:t>
      </w:r>
      <w:r w:rsidR="00385A9C" w:rsidRPr="00240F3E">
        <w:t xml:space="preserve">suas saídas </w:t>
      </w:r>
      <w:r w:rsidR="004A0724" w:rsidRPr="00240F3E">
        <w:t>(RF);</w:t>
      </w:r>
    </w:p>
    <w:p w14:paraId="0A6497CD" w14:textId="77777777" w:rsidR="00C13A54" w:rsidRDefault="00793529" w:rsidP="00C13A54">
      <w:pPr>
        <w:pStyle w:val="TF-ALNEA"/>
        <w:numPr>
          <w:ilvl w:val="0"/>
          <w:numId w:val="27"/>
        </w:numPr>
      </w:pPr>
      <w:r w:rsidRPr="00240F3E">
        <w:t>a</w:t>
      </w:r>
      <w:r w:rsidR="00A21E34" w:rsidRPr="00240F3E">
        <w:t xml:space="preserve"> memória</w:t>
      </w:r>
      <w:r w:rsidR="002718A6">
        <w:t xml:space="preserve"> será gravada usando o gravador</w:t>
      </w:r>
      <w:r w:rsidR="00A21E34" w:rsidRPr="00240F3E">
        <w:t>, através de um software</w:t>
      </w:r>
      <w:r w:rsidR="002718A6">
        <w:t xml:space="preserve"> de gravação</w:t>
      </w:r>
      <w:r w:rsidR="00A21E34" w:rsidRPr="00240F3E">
        <w:t xml:space="preserve"> (Requisito Não Funcional – RNF);</w:t>
      </w:r>
    </w:p>
    <w:p w14:paraId="7E645205" w14:textId="0C96A5D5" w:rsidR="00053F3A" w:rsidRPr="00240F3E" w:rsidRDefault="004B2422" w:rsidP="00C13A54">
      <w:pPr>
        <w:pStyle w:val="TF-ALNEA"/>
        <w:numPr>
          <w:ilvl w:val="0"/>
          <w:numId w:val="27"/>
        </w:numPr>
      </w:pPr>
      <w:r>
        <w:t>o hardware será construído utilizando a</w:t>
      </w:r>
      <w:r w:rsidR="00735805" w:rsidRPr="00240F3E">
        <w:t xml:space="preserve"> linguagem de descrição de hardware Verilog no ambiente de programação Intel Quartus Prime </w:t>
      </w:r>
      <w:r w:rsidR="00203BED" w:rsidRPr="00240F3E">
        <w:t>(RNF).</w:t>
      </w:r>
    </w:p>
    <w:p w14:paraId="472CD3CE" w14:textId="24AD03A3" w:rsidR="00053F3A" w:rsidRPr="00D1067A" w:rsidRDefault="00735805" w:rsidP="00D7412F">
      <w:pPr>
        <w:pStyle w:val="Ttulo2"/>
      </w:pPr>
      <w:r w:rsidRPr="00D1067A">
        <w:t>METODOLOGIA</w:t>
      </w:r>
    </w:p>
    <w:p w14:paraId="5BDBC94E" w14:textId="77777777" w:rsidR="00053F3A" w:rsidRPr="00240F3E" w:rsidRDefault="00735805" w:rsidP="00240F3E">
      <w:pPr>
        <w:pStyle w:val="TF-TEXTO"/>
      </w:pPr>
      <w:r w:rsidRPr="00240F3E">
        <w:t>Este trabalho será desenvolvido observando as seguintes etapas:</w:t>
      </w:r>
    </w:p>
    <w:p w14:paraId="19CE1043" w14:textId="1152AC9D" w:rsidR="00C13A54" w:rsidRDefault="00862DB3" w:rsidP="00C13A54">
      <w:pPr>
        <w:pStyle w:val="TF-ALNEA"/>
        <w:numPr>
          <w:ilvl w:val="0"/>
          <w:numId w:val="26"/>
        </w:numPr>
      </w:pPr>
      <w:r w:rsidRPr="00240F3E">
        <w:t>l</w:t>
      </w:r>
      <w:r w:rsidR="00CC7371" w:rsidRPr="00240F3E">
        <w:t>evantamento</w:t>
      </w:r>
      <w:r w:rsidR="00735805" w:rsidRPr="00240F3E">
        <w:t xml:space="preserve"> bibliográfico: pesquisar trabalhos sobre assuntos relacionados, estudar os FPGAs, focar </w:t>
      </w:r>
      <w:r w:rsidR="00EA663B" w:rsidRPr="00240F3E">
        <w:t>no estudo das linguagens V</w:t>
      </w:r>
      <w:r w:rsidR="00B61566" w:rsidRPr="00240F3E">
        <w:t>erilog e VHDL, aprimorar</w:t>
      </w:r>
      <w:r w:rsidR="00735805" w:rsidRPr="00240F3E">
        <w:t xml:space="preserve"> </w:t>
      </w:r>
      <w:r w:rsidR="00DF13B1" w:rsidRPr="00240F3E">
        <w:t>os</w:t>
      </w:r>
      <w:r w:rsidR="00735805" w:rsidRPr="00240F3E">
        <w:t xml:space="preserve"> estudos </w:t>
      </w:r>
      <w:r w:rsidR="00940800" w:rsidRPr="00240F3E">
        <w:t xml:space="preserve">em </w:t>
      </w:r>
      <w:r w:rsidR="00735805" w:rsidRPr="00240F3E">
        <w:t xml:space="preserve">arquiteturas de computadores, </w:t>
      </w:r>
      <w:r w:rsidR="00940800" w:rsidRPr="00240F3E">
        <w:t>com</w:t>
      </w:r>
      <w:r w:rsidR="00735805" w:rsidRPr="00240F3E">
        <w:t xml:space="preserve">o </w:t>
      </w:r>
      <w:r w:rsidRPr="00240F3E">
        <w:t>o conjunto</w:t>
      </w:r>
      <w:r w:rsidR="00735805" w:rsidRPr="00240F3E">
        <w:t xml:space="preserve"> de instruções da</w:t>
      </w:r>
      <w:r w:rsidR="00940800" w:rsidRPr="00240F3E">
        <w:t xml:space="preserve"> máquina</w:t>
      </w:r>
      <w:r w:rsidR="00735805" w:rsidRPr="00240F3E">
        <w:t xml:space="preserve"> M++ e</w:t>
      </w:r>
      <w:r w:rsidR="00940800" w:rsidRPr="00240F3E">
        <w:t xml:space="preserve"> da máquina</w:t>
      </w:r>
      <w:r w:rsidR="00735805" w:rsidRPr="00240F3E">
        <w:t xml:space="preserve"> M+++</w:t>
      </w:r>
      <w:r w:rsidR="001541B8" w:rsidRPr="00240F3E">
        <w:t>, e estudar</w:t>
      </w:r>
      <w:r w:rsidR="00735805" w:rsidRPr="00240F3E">
        <w:t xml:space="preserve"> trabalhos correlatos;</w:t>
      </w:r>
    </w:p>
    <w:p w14:paraId="1A413612" w14:textId="77777777" w:rsidR="00C13A54" w:rsidRDefault="00862DB3" w:rsidP="00C13A54">
      <w:pPr>
        <w:pStyle w:val="TF-ALNEA"/>
        <w:numPr>
          <w:ilvl w:val="0"/>
          <w:numId w:val="26"/>
        </w:numPr>
      </w:pPr>
      <w:r w:rsidRPr="00240F3E">
        <w:t>l</w:t>
      </w:r>
      <w:r w:rsidR="00CC7371" w:rsidRPr="00240F3E">
        <w:t>icitação</w:t>
      </w:r>
      <w:r w:rsidR="00735805" w:rsidRPr="00240F3E">
        <w:t xml:space="preserve"> de requisitos: detalhar e reavaliar os requisitos e, se necessário, especificar outros a partir das necessidades observadas durante a revisão bibliográfica;</w:t>
      </w:r>
    </w:p>
    <w:p w14:paraId="78F4BDDA" w14:textId="77777777" w:rsidR="00C13A54" w:rsidRDefault="00862DB3" w:rsidP="00C13A54">
      <w:pPr>
        <w:pStyle w:val="TF-ALNEA"/>
        <w:numPr>
          <w:ilvl w:val="0"/>
          <w:numId w:val="26"/>
        </w:numPr>
      </w:pPr>
      <w:r w:rsidRPr="00240F3E">
        <w:t>i</w:t>
      </w:r>
      <w:r w:rsidR="00735805" w:rsidRPr="00240F3E">
        <w:t xml:space="preserve">mplementação: implementar o microprocessador proposto, utilizando um kit de desenvolvimento da Altera, </w:t>
      </w:r>
      <w:r w:rsidR="00F97BE2" w:rsidRPr="00240F3E">
        <w:t xml:space="preserve">que </w:t>
      </w:r>
      <w:r w:rsidR="00735805" w:rsidRPr="00240F3E">
        <w:t>possuindo um chip da família Cyclone IV</w:t>
      </w:r>
      <w:r w:rsidR="00840345" w:rsidRPr="00240F3E">
        <w:t>,</w:t>
      </w:r>
      <w:r w:rsidR="009877EB" w:rsidRPr="00240F3E">
        <w:t xml:space="preserve"> utilizando a linguagem de descrição</w:t>
      </w:r>
      <w:r w:rsidR="00735805" w:rsidRPr="00240F3E">
        <w:t xml:space="preserve"> de hardware Verilog e a IDE Intel Quartus Prime. A arquitetura será base</w:t>
      </w:r>
      <w:r w:rsidR="00840345" w:rsidRPr="00240F3E">
        <w:t>ada na Máquina</w:t>
      </w:r>
      <w:r w:rsidR="00A6509D" w:rsidRPr="00240F3E">
        <w:t xml:space="preserve"> M</w:t>
      </w:r>
      <w:r w:rsidR="00840345" w:rsidRPr="00240F3E">
        <w:t>++ (</w:t>
      </w:r>
      <w:r w:rsidR="00D96271" w:rsidRPr="00240F3E">
        <w:t>Borges</w:t>
      </w:r>
      <w:r w:rsidR="00840345" w:rsidRPr="00240F3E">
        <w:t>, 2003)</w:t>
      </w:r>
      <w:r w:rsidR="00735805" w:rsidRPr="00240F3E">
        <w:t xml:space="preserve"> e n</w:t>
      </w:r>
      <w:r w:rsidR="00840345" w:rsidRPr="00240F3E">
        <w:t>o projeto de conclusão de curso</w:t>
      </w:r>
      <w:r w:rsidR="00735805" w:rsidRPr="00240F3E">
        <w:t xml:space="preserve"> do André Leonardo Bieging</w:t>
      </w:r>
      <w:r w:rsidR="00D96271" w:rsidRPr="00240F3E">
        <w:t xml:space="preserve"> (2018)</w:t>
      </w:r>
      <w:r w:rsidR="00735805" w:rsidRPr="00240F3E">
        <w:t>;</w:t>
      </w:r>
    </w:p>
    <w:p w14:paraId="70CF6069" w14:textId="77777777" w:rsidR="00C13A54" w:rsidRDefault="00862DB3" w:rsidP="00C13A54">
      <w:pPr>
        <w:pStyle w:val="TF-ALNEA"/>
        <w:numPr>
          <w:ilvl w:val="0"/>
          <w:numId w:val="26"/>
        </w:numPr>
      </w:pPr>
      <w:r w:rsidRPr="00240F3E">
        <w:t>os</w:t>
      </w:r>
      <w:r w:rsidR="00CC7371" w:rsidRPr="00240F3E">
        <w:t xml:space="preserve"> </w:t>
      </w:r>
      <w:r w:rsidR="00B7530C" w:rsidRPr="00240F3E">
        <w:t>testes: serão baseados</w:t>
      </w:r>
      <w:r w:rsidR="00735805" w:rsidRPr="00240F3E">
        <w:t xml:space="preserve"> em elaborar programas de testes para verificar se o microprocessador está se comportando da maneira esperada, conforme o prometido na ementa do trabalho, processando as entradas e produzindo as saídas corretas no tempo esperado;</w:t>
      </w:r>
    </w:p>
    <w:p w14:paraId="45095ED1" w14:textId="77777777" w:rsidR="00C13A54" w:rsidRDefault="00862DB3" w:rsidP="00C13A54">
      <w:pPr>
        <w:pStyle w:val="TF-ALNEA"/>
        <w:numPr>
          <w:ilvl w:val="0"/>
          <w:numId w:val="26"/>
        </w:numPr>
      </w:pPr>
      <w:r w:rsidRPr="00240F3E">
        <w:t>o</w:t>
      </w:r>
      <w:r w:rsidR="00CC7371" w:rsidRPr="00240F3E">
        <w:t>timização</w:t>
      </w:r>
      <w:r w:rsidR="00735805" w:rsidRPr="00240F3E">
        <w:t>: conforme</w:t>
      </w:r>
      <w:r w:rsidR="008F3C63" w:rsidRPr="00240F3E">
        <w:t xml:space="preserve"> os</w:t>
      </w:r>
      <w:r w:rsidR="00735805" w:rsidRPr="00240F3E">
        <w:t xml:space="preserve"> resultados dos testes, verificar</w:t>
      </w:r>
      <w:r w:rsidR="008F3C63" w:rsidRPr="00240F3E">
        <w:t xml:space="preserve"> a</w:t>
      </w:r>
      <w:r w:rsidR="00735805" w:rsidRPr="00240F3E">
        <w:t xml:space="preserve"> possibilidade de melhorias </w:t>
      </w:r>
      <w:r w:rsidR="008F3C63" w:rsidRPr="00240F3E">
        <w:t>na implementação da arquitetura</w:t>
      </w:r>
      <w:r w:rsidR="00735805" w:rsidRPr="00240F3E">
        <w:t xml:space="preserve"> pelo p</w:t>
      </w:r>
      <w:r w:rsidR="008F3C63" w:rsidRPr="00240F3E">
        <w:t>róprio autor. T</w:t>
      </w:r>
      <w:r w:rsidR="00735805" w:rsidRPr="00240F3E">
        <w:t xml:space="preserve">ambém </w:t>
      </w:r>
      <w:r w:rsidR="008F3C63" w:rsidRPr="00240F3E">
        <w:t>é importante deixar documentadas tais possíveis mudanças</w:t>
      </w:r>
      <w:r w:rsidR="00735805" w:rsidRPr="00240F3E">
        <w:t xml:space="preserve"> para que outros autores, em atualizações futuras, possam vir a r</w:t>
      </w:r>
      <w:r w:rsidR="008F3C63" w:rsidRPr="00240F3E">
        <w:t>eali</w:t>
      </w:r>
      <w:r w:rsidR="0031642D" w:rsidRPr="00240F3E">
        <w:t>zar</w:t>
      </w:r>
      <w:r w:rsidR="00735805" w:rsidRPr="00240F3E">
        <w:t>;</w:t>
      </w:r>
    </w:p>
    <w:p w14:paraId="7D061884" w14:textId="0B8D4128" w:rsidR="005F4305" w:rsidRPr="00240F3E" w:rsidRDefault="00862DB3" w:rsidP="00C13A54">
      <w:pPr>
        <w:pStyle w:val="TF-ALNEA"/>
        <w:numPr>
          <w:ilvl w:val="0"/>
          <w:numId w:val="26"/>
        </w:numPr>
      </w:pPr>
      <w:r w:rsidRPr="00240F3E">
        <w:t>e</w:t>
      </w:r>
      <w:r w:rsidR="00CC7371" w:rsidRPr="00240F3E">
        <w:t>xtensão</w:t>
      </w:r>
      <w:r w:rsidR="00735805" w:rsidRPr="00240F3E">
        <w:t>: verificar a viabilidade de adicionar novas instruções, novas operações e melhorias gerais à arquitetura, conforme</w:t>
      </w:r>
      <w:r w:rsidR="00831F8C" w:rsidRPr="00240F3E">
        <w:t xml:space="preserve"> os resultados dos testes e </w:t>
      </w:r>
      <w:r w:rsidR="00735805" w:rsidRPr="00240F3E">
        <w:t>das otimizações.</w:t>
      </w:r>
    </w:p>
    <w:p w14:paraId="5E66C2E4" w14:textId="7AF38286" w:rsidR="007160D6" w:rsidRPr="00D1067A" w:rsidRDefault="00735805" w:rsidP="00F9605E">
      <w:pPr>
        <w:pStyle w:val="Ttulo1"/>
      </w:pPr>
      <w:r w:rsidRPr="00D1067A">
        <w:t>Revisão bibliográfica</w:t>
      </w:r>
    </w:p>
    <w:p w14:paraId="274F8244" w14:textId="7C9058D6" w:rsidR="007160D6" w:rsidRPr="009F0174" w:rsidRDefault="00735805" w:rsidP="009F0174">
      <w:pPr>
        <w:pStyle w:val="TF-TEXTO"/>
      </w:pPr>
      <w:r w:rsidRPr="009F0174">
        <w:t xml:space="preserve">A seguir serão </w:t>
      </w:r>
      <w:r w:rsidRPr="001D6244">
        <w:t>apresentadas as revisões bibliográficas do projeto proposto.</w:t>
      </w:r>
    </w:p>
    <w:p w14:paraId="7A553B2C" w14:textId="574C171E" w:rsidR="001E2214" w:rsidRPr="009F0174" w:rsidRDefault="00735805" w:rsidP="00D7412F">
      <w:pPr>
        <w:pStyle w:val="Ttulo2"/>
        <w:rPr>
          <w:rStyle w:val="TF-COURIER10"/>
          <w:rFonts w:ascii="Times New Roman" w:hAnsi="Times New Roman"/>
          <w:sz w:val="24"/>
        </w:rPr>
      </w:pPr>
      <w:r w:rsidRPr="009F0174">
        <w:t xml:space="preserve">FPGA </w:t>
      </w:r>
    </w:p>
    <w:p w14:paraId="618B6CD3" w14:textId="5BB94801" w:rsidR="008134A9" w:rsidRPr="009F0174" w:rsidRDefault="007160D6" w:rsidP="009F0174">
      <w:pPr>
        <w:pStyle w:val="TF-TEXTO"/>
      </w:pPr>
      <w:r w:rsidRPr="009F0174">
        <w:t xml:space="preserve">O FPGA </w:t>
      </w:r>
      <w:r w:rsidR="00A66EE3" w:rsidRPr="009F0174">
        <w:t>consiste em um grande arranjo de células lógicas ou blocos lógicos configuráveis, contidos em um único circuito integrad</w:t>
      </w:r>
      <w:r w:rsidR="00DF13B1" w:rsidRPr="009F0174">
        <w:t>o</w:t>
      </w:r>
      <w:r w:rsidR="00A66EE3" w:rsidRPr="009F0174">
        <w:t>. Cada célula contém capacidade computacional para implementar lógicas e realizar roteamento para comunicação entre elas</w:t>
      </w:r>
      <w:r w:rsidR="008134A9" w:rsidRPr="009F0174">
        <w:t xml:space="preserve">. O primeiro FPGA disponível comercialmente foi desenvolvido em 1983 (Costa, 2014). </w:t>
      </w:r>
    </w:p>
    <w:p w14:paraId="15694E54" w14:textId="3CDAD05D" w:rsidR="00254631" w:rsidRPr="009F0174" w:rsidRDefault="001A7A9D" w:rsidP="009F0174">
      <w:pPr>
        <w:pStyle w:val="TF-TEXTO"/>
      </w:pPr>
      <w:r w:rsidRPr="009F0174">
        <w:t xml:space="preserve">Barbosa (2019) relata que o FPGA não dispõe de unidade lógica aritmética, assim todas as operações envolvem combinações de blocos conectados eletricamente, que compõem um circuito de hardware customizado. </w:t>
      </w:r>
      <w:r w:rsidR="00254631" w:rsidRPr="009F0174">
        <w:t xml:space="preserve"> </w:t>
      </w:r>
      <w:r w:rsidRPr="009F0174">
        <w:t>Blocos lógicos podem ser criados, replicados e operar de forma paralela aos demais.</w:t>
      </w:r>
      <w:r w:rsidR="00E51F04" w:rsidRPr="009F0174">
        <w:t xml:space="preserve"> </w:t>
      </w:r>
    </w:p>
    <w:p w14:paraId="3493360C" w14:textId="5CE607F8" w:rsidR="00F847CB" w:rsidRDefault="00254631" w:rsidP="003A6B33">
      <w:pPr>
        <w:pStyle w:val="TF-TEXTO"/>
      </w:pPr>
      <w:r w:rsidRPr="009F0174">
        <w:t>Portanto, conforme Luiz (2021) FPGA é um dispositivo lógico programável constituído por um conjunto de elementos lógicos, dispostos na forma de uma matriz bidimensional, conectados uns aos outros, como apresentado na</w:t>
      </w:r>
      <w:r w:rsidR="00DF24A5">
        <w:t xml:space="preserve"> </w:t>
      </w:r>
      <w:r w:rsidR="00DF24A5">
        <w:fldChar w:fldCharType="begin"/>
      </w:r>
      <w:r w:rsidR="00DF24A5">
        <w:instrText xml:space="preserve"> REF _Ref163751065 \h </w:instrText>
      </w:r>
      <w:r w:rsidR="00DF24A5">
        <w:fldChar w:fldCharType="separate"/>
      </w:r>
      <w:r w:rsidR="00E308AA">
        <w:t xml:space="preserve">Figura </w:t>
      </w:r>
      <w:r w:rsidR="00E308AA">
        <w:rPr>
          <w:noProof/>
        </w:rPr>
        <w:t>2</w:t>
      </w:r>
      <w:r w:rsidR="00DF24A5">
        <w:fldChar w:fldCharType="end"/>
      </w:r>
      <w:r w:rsidRPr="009F0174">
        <w:t>. Além dos elementos lógicos, a FPGA é também composta por outros componentes, tais como blocos de memória dedicada, blocos de entrada e saída, entre outros.</w:t>
      </w:r>
    </w:p>
    <w:p w14:paraId="7A8191BF" w14:textId="2D5C31C3" w:rsidR="00D63B58" w:rsidRDefault="00D63B58" w:rsidP="00D63B58">
      <w:pPr>
        <w:pStyle w:val="TF-TEXTO"/>
      </w:pPr>
      <w:r w:rsidRPr="00240F3E">
        <w:t>Basicamente, a estrutura interna simplificada em um FPGA, segundo Costa (2014), é constituída de blocos lógicos, blocos de entrada e saída, e chaves de interconexão. Os blocos lógicos formam uma matriz bidimensional, e as chaves de interconexão são organizadas como canais de roteamento horizontal e vertical entre as linhas e colunas de blocos lógicos. Esses canais de roteamento possuem chaves de interligação programáveis que permitem conectar os blocos lógicos de maneira conveniente, em função das necessidades de cada projeto.</w:t>
      </w:r>
    </w:p>
    <w:p w14:paraId="6B9F8EBF" w14:textId="77777777" w:rsidR="00D63B58" w:rsidRPr="00240F3E" w:rsidRDefault="00D63B58" w:rsidP="00D63B58">
      <w:pPr>
        <w:pStyle w:val="TF-TEXTO"/>
      </w:pPr>
      <w:r w:rsidRPr="00240F3E">
        <w:t>No entendimento de Taschetto (2020), nos últimos anos, a tecnologia FPGA vem mostrando grandes melhorias, desde o processo de fabricação quanto na melhoria das ferramentas de desenvolvimento disponíveis. Por sua poderosa capacidade de cálculo e flexibilidade, o FPGA é considerado uma solução apropriada para aumentar a capacidade de processamento do inversor.</w:t>
      </w:r>
    </w:p>
    <w:p w14:paraId="56043567" w14:textId="04D4DBCD" w:rsidR="00D63B58" w:rsidRPr="003A6B33" w:rsidRDefault="00D63B58" w:rsidP="00D63B58">
      <w:pPr>
        <w:pStyle w:val="TF-TEXTO"/>
      </w:pPr>
      <w:r w:rsidRPr="00240F3E">
        <w:t xml:space="preserve">Assim, dentre as principais características que justificam a utilização desta tecnologia, no entendimento de Luiz (2021) destacam-se: a) a sua alta reconfigurabilidade, a qual torna possível a implementação de todo tipo de circuito digital; b) alta densidade de elementos lógicos, o que permite implementações mais complexas; </w:t>
      </w:r>
      <w:r w:rsidRPr="00240F3E">
        <w:lastRenderedPageBreak/>
        <w:t xml:space="preserve">paralelismo, isto é, circuitos lógicos independentes executados simultaneamente, até mesmo em domínios de clock diferentes; c) alta velocidade de operação, com clock da ordem de Giga-hertz; capacidade de </w:t>
      </w:r>
      <w:r w:rsidRPr="00F9605E">
        <w:t>time to market</w:t>
      </w:r>
      <w:r w:rsidRPr="00240F3E">
        <w:t xml:space="preserve">, ou seja, o tempo entre o desenvolvimento e a finalização de um produto comercial baseado em </w:t>
      </w:r>
      <w:r w:rsidRPr="00BC1340">
        <w:t xml:space="preserve">FPGA é reduzido, devido a sua capacidade de rápida implementação e execução de testes, e por fim, sua facilidade de sintetização de hardware, através da utilização de linguagens de alto nível, para descrição de hardware. </w:t>
      </w:r>
    </w:p>
    <w:p w14:paraId="55B42535" w14:textId="6944D752" w:rsidR="00254631" w:rsidRPr="001D6244" w:rsidRDefault="00DF24A5" w:rsidP="00DF24A5">
      <w:pPr>
        <w:pStyle w:val="TF-LEGENDA"/>
      </w:pPr>
      <w:bookmarkStart w:id="7" w:name="_Ref163751065"/>
      <w:r>
        <w:t xml:space="preserve">Figura </w:t>
      </w:r>
      <w:r w:rsidR="003E7445">
        <w:rPr>
          <w:noProof/>
        </w:rPr>
        <w:fldChar w:fldCharType="begin"/>
      </w:r>
      <w:r w:rsidR="003E7445">
        <w:rPr>
          <w:noProof/>
        </w:rPr>
        <w:instrText xml:space="preserve"> SEQ Figura \* ARABIC </w:instrText>
      </w:r>
      <w:r w:rsidR="003E7445">
        <w:rPr>
          <w:noProof/>
        </w:rPr>
        <w:fldChar w:fldCharType="separate"/>
      </w:r>
      <w:r w:rsidR="00E308AA">
        <w:rPr>
          <w:noProof/>
        </w:rPr>
        <w:t>2</w:t>
      </w:r>
      <w:r w:rsidR="003E7445">
        <w:rPr>
          <w:noProof/>
        </w:rPr>
        <w:fldChar w:fldCharType="end"/>
      </w:r>
      <w:bookmarkEnd w:id="7"/>
      <w:r>
        <w:t xml:space="preserve"> </w:t>
      </w:r>
      <w:r w:rsidR="00155314">
        <w:t>– Elementos que compõem a FPGA</w:t>
      </w:r>
    </w:p>
    <w:p w14:paraId="6F632724" w14:textId="6DBF8878" w:rsidR="00254631" w:rsidRPr="00951F2C" w:rsidRDefault="003F4EF4" w:rsidP="00874F25">
      <w:pPr>
        <w:pStyle w:val="TF-FIGURA"/>
        <w:rPr>
          <w:noProof/>
          <w:highlight w:val="yellow"/>
        </w:rPr>
      </w:pPr>
      <w:r w:rsidRPr="00951F2C">
        <w:rPr>
          <w:noProof/>
          <w:highlight w:val="yellow"/>
        </w:rPr>
        <w:drawing>
          <wp:inline distT="0" distB="0" distL="0" distR="0" wp14:anchorId="29905A11" wp14:editId="5AB839B7">
            <wp:extent cx="5715464" cy="3655532"/>
            <wp:effectExtent l="12700" t="12700" r="12700" b="152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779" cy="367172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AB4C7" w14:textId="0AF36150" w:rsidR="00254631" w:rsidRPr="003A6B33" w:rsidRDefault="00254631" w:rsidP="003A6B33">
      <w:pPr>
        <w:pStyle w:val="TF-FONTE"/>
      </w:pPr>
      <w:r w:rsidRPr="001D6244">
        <w:t>Fonte: Luiz (2021, p. 30).</w:t>
      </w:r>
    </w:p>
    <w:p w14:paraId="3325F8B8" w14:textId="65B55447" w:rsidR="00F94A7D" w:rsidRPr="00240F3E" w:rsidRDefault="00B51B2F" w:rsidP="00240F3E">
      <w:pPr>
        <w:pStyle w:val="TF-TEXTO"/>
      </w:pPr>
      <w:r w:rsidRPr="00240F3E">
        <w:t xml:space="preserve">Neste contexto de vantagens dos FPGA, Sousa (2019) comenta que em relação aos ASICs, seria que </w:t>
      </w:r>
      <w:r w:rsidR="009D5F4D" w:rsidRPr="00240F3E">
        <w:t>os primeiros</w:t>
      </w:r>
      <w:r w:rsidRPr="00240F3E">
        <w:t xml:space="preserve"> sempre podem ser reconfigurados para formar diferentes circuitos, enquanto que os ASICs não podem ser alterados após serem fabricados, sendo que este processo de fabricação pode exigir grandes investimento financeiros. </w:t>
      </w:r>
    </w:p>
    <w:p w14:paraId="5FA13380" w14:textId="1C458AD5" w:rsidR="00A949CC" w:rsidRPr="00BC1340" w:rsidRDefault="00A949CC" w:rsidP="00240F3E">
      <w:pPr>
        <w:pStyle w:val="TF-TEXTO"/>
      </w:pPr>
      <w:r w:rsidRPr="00240F3E">
        <w:t>Como principais desvantagens, quando comparadas a outros processadores, t</w:t>
      </w:r>
      <w:r w:rsidR="00CC5EF5" w:rsidRPr="00240F3E">
        <w:t>êm-se</w:t>
      </w:r>
      <w:r w:rsidRPr="00240F3E">
        <w:t xml:space="preserve"> o custo, que apesar da popularização dos últimos anos, ainda é maior, e a complexidade de implementação, uma vez que não possui ferramentas de debug, como é o caso de processadores</w:t>
      </w:r>
      <w:r w:rsidRPr="00BC1340">
        <w:t xml:space="preserve"> em geral</w:t>
      </w:r>
      <w:r w:rsidR="00CC5EF5" w:rsidRPr="00BC1340">
        <w:t>, relata Luiz (2021)</w:t>
      </w:r>
      <w:r w:rsidRPr="00BC1340">
        <w:t>.</w:t>
      </w:r>
      <w:r w:rsidR="00B51B2F" w:rsidRPr="00BC1340">
        <w:t xml:space="preserve"> Sousa (2019) acrescenta que em contrapartida a flexibilidade do FPGA, implica maior demanda em área de chip, maior </w:t>
      </w:r>
      <w:r w:rsidR="00B51B2F" w:rsidRPr="00F9605E">
        <w:t>delay</w:t>
      </w:r>
      <w:r w:rsidR="00B51B2F" w:rsidRPr="00BC1340">
        <w:t xml:space="preserve"> e maior consumo de energia, em relação aos ASICs. Estas desvantagens estão </w:t>
      </w:r>
      <w:r w:rsidR="006A06DA" w:rsidRPr="00BC1340">
        <w:t>relacionadas</w:t>
      </w:r>
      <w:r w:rsidR="00B51B2F" w:rsidRPr="00BC1340">
        <w:t xml:space="preserve"> à malha de roteamento reprogramável dos FPGAs, sendo que, de modo geral, os FPGAs demandam aproximadamente 20 a 35 vezes mais área que um ASIC padrão, com velocidade 4 vezes menor e consumo de energia 10 vezes maior. </w:t>
      </w:r>
    </w:p>
    <w:p w14:paraId="209069ED" w14:textId="4EE3591C" w:rsidR="00E35DB4" w:rsidRPr="00240F3E" w:rsidRDefault="004055B3" w:rsidP="00240F3E">
      <w:pPr>
        <w:pStyle w:val="TF-TEXTO"/>
      </w:pPr>
      <w:r w:rsidRPr="00240F3E">
        <w:t xml:space="preserve">Nesses debates, Taschetto (2020) </w:t>
      </w:r>
      <w:r w:rsidR="00E35DB4" w:rsidRPr="00240F3E">
        <w:t>explica</w:t>
      </w:r>
      <w:r w:rsidRPr="00240F3E">
        <w:t xml:space="preserve"> que, desta forma, </w:t>
      </w:r>
      <w:r w:rsidR="006A06DA" w:rsidRPr="00240F3E">
        <w:t>uma das grandes vantagens</w:t>
      </w:r>
      <w:r w:rsidRPr="00240F3E">
        <w:t xml:space="preserve"> do FPGA é a possibilidade do processamento paralelo o qual permite a criação de blocos independentes entre si, consequentemente não exigindo o compartilhamento de recursos e aumentando assim sua capacidade de processamento.</w:t>
      </w:r>
      <w:r w:rsidR="00E35DB4" w:rsidRPr="00240F3E">
        <w:t xml:space="preserve"> Nagai et al. (2023) assinalam que um FPGA é um dispositivo lógico programável, um tipo de circuito integrado que pode ser usado para implementar qualquer circuito digital. Estas características tornam este dispositivo uma excelente ferramenta de estudo e de desenvolvimento para diversas áreas da eletrônica e da computação.</w:t>
      </w:r>
    </w:p>
    <w:p w14:paraId="40D0F064" w14:textId="0352B51B" w:rsidR="00053F3A" w:rsidRPr="00BC1340" w:rsidRDefault="002A3184" w:rsidP="007943B2">
      <w:pPr>
        <w:pStyle w:val="TF-TEXTO"/>
      </w:pPr>
      <w:r w:rsidRPr="00240F3E">
        <w:t xml:space="preserve">Logo, para a construção do hardware em FPGA, </w:t>
      </w:r>
      <w:r w:rsidR="006D6AFE" w:rsidRPr="00240F3E">
        <w:t xml:space="preserve">segundo Penha Neto (2021), </w:t>
      </w:r>
      <w:r w:rsidRPr="00240F3E">
        <w:t>utiliza-se um software</w:t>
      </w:r>
      <w:r w:rsidRPr="00BC1340">
        <w:t xml:space="preserve"> responsável pelas etapas de configuração do dispositivo, conforme descrito na </w:t>
      </w:r>
      <w:r w:rsidR="00DF24A5">
        <w:fldChar w:fldCharType="begin"/>
      </w:r>
      <w:r w:rsidR="00DF24A5">
        <w:instrText xml:space="preserve"> REF _Ref163751130 \h </w:instrText>
      </w:r>
      <w:r w:rsidR="00DF24A5">
        <w:fldChar w:fldCharType="separate"/>
      </w:r>
      <w:r w:rsidR="00E308AA">
        <w:t xml:space="preserve">Figura </w:t>
      </w:r>
      <w:r w:rsidR="00E308AA">
        <w:rPr>
          <w:noProof/>
        </w:rPr>
        <w:t>3</w:t>
      </w:r>
      <w:r w:rsidR="00DF24A5">
        <w:fldChar w:fldCharType="end"/>
      </w:r>
      <w:r w:rsidRPr="00BC1340">
        <w:t>.</w:t>
      </w:r>
    </w:p>
    <w:p w14:paraId="4A0A7524" w14:textId="4493BD2D" w:rsidR="002A3184" w:rsidRPr="00D1067A" w:rsidRDefault="00DF24A5" w:rsidP="00DF24A5">
      <w:pPr>
        <w:pStyle w:val="TF-LEGENDA"/>
      </w:pPr>
      <w:bookmarkStart w:id="8" w:name="_Ref163751130"/>
      <w:r>
        <w:lastRenderedPageBreak/>
        <w:t xml:space="preserve">Figura </w:t>
      </w:r>
      <w:r w:rsidR="007758BC">
        <w:rPr>
          <w:noProof/>
        </w:rPr>
        <w:fldChar w:fldCharType="begin"/>
      </w:r>
      <w:r w:rsidR="007758BC">
        <w:rPr>
          <w:noProof/>
        </w:rPr>
        <w:instrText xml:space="preserve"> SEQ Figura \* ARABIC </w:instrText>
      </w:r>
      <w:r w:rsidR="007758BC">
        <w:rPr>
          <w:noProof/>
        </w:rPr>
        <w:fldChar w:fldCharType="separate"/>
      </w:r>
      <w:r w:rsidR="00E308AA">
        <w:rPr>
          <w:noProof/>
        </w:rPr>
        <w:t>3</w:t>
      </w:r>
      <w:r w:rsidR="007758BC">
        <w:rPr>
          <w:noProof/>
        </w:rPr>
        <w:fldChar w:fldCharType="end"/>
      </w:r>
      <w:bookmarkEnd w:id="8"/>
      <w:r w:rsidR="002A3184" w:rsidRPr="00D1067A">
        <w:t xml:space="preserve"> </w:t>
      </w:r>
      <w:r w:rsidR="0025361E" w:rsidRPr="00D1067A">
        <w:t>–</w:t>
      </w:r>
      <w:r w:rsidR="002A3184" w:rsidRPr="00D1067A">
        <w:t xml:space="preserve"> </w:t>
      </w:r>
      <w:r w:rsidR="0025361E" w:rsidRPr="00D1067A">
        <w:t>Fluxo de construção/c</w:t>
      </w:r>
      <w:r w:rsidR="00654EF8">
        <w:t>onfiguração do hardware em FPGA</w:t>
      </w:r>
    </w:p>
    <w:p w14:paraId="68D1556D" w14:textId="742C209B" w:rsidR="0025361E" w:rsidRPr="00951F2C" w:rsidRDefault="0025361E" w:rsidP="00874F25">
      <w:pPr>
        <w:pStyle w:val="TF-FIGURA"/>
        <w:rPr>
          <w:noProof/>
          <w:highlight w:val="yellow"/>
        </w:rPr>
      </w:pPr>
      <w:r w:rsidRPr="00951F2C">
        <w:rPr>
          <w:noProof/>
          <w:highlight w:val="yellow"/>
        </w:rPr>
        <w:drawing>
          <wp:inline distT="0" distB="0" distL="0" distR="0" wp14:anchorId="386B84D7" wp14:editId="609DC2DB">
            <wp:extent cx="5737498" cy="2188239"/>
            <wp:effectExtent l="12700" t="12700" r="15875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141" cy="220602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2ECA61" w14:textId="603D7AAB" w:rsidR="006D6AFE" w:rsidRPr="00D1067A" w:rsidRDefault="0025361E" w:rsidP="00D1067A">
      <w:pPr>
        <w:pStyle w:val="TF-FONTE"/>
      </w:pPr>
      <w:r w:rsidRPr="00D1067A">
        <w:t>Fonte: Penha Neto (2021, p. 54).</w:t>
      </w:r>
    </w:p>
    <w:p w14:paraId="3151F79D" w14:textId="1882BAAF" w:rsidR="008000D5" w:rsidRPr="009322A6" w:rsidRDefault="006D6AFE" w:rsidP="009322A6">
      <w:pPr>
        <w:pStyle w:val="TF-TEXTO"/>
      </w:pPr>
      <w:r w:rsidRPr="009322A6">
        <w:t xml:space="preserve">Conforme a Figura </w:t>
      </w:r>
      <w:r w:rsidR="00DD4BBA" w:rsidRPr="009322A6">
        <w:t>4</w:t>
      </w:r>
      <w:r w:rsidRPr="009322A6">
        <w:t xml:space="preserve"> e no entendimento de Penha Neto (2021), a primeira etapa é a sintetização do código fonte em VHDL, em que a sintetização transforma a lógica em alto nível em portas lógicas interconectadas. A próxima etapa é o processo de mapeamento, em que as portas lógicas são separadas em grupos, para serem melhor adaptadas aos recursos lógicos do dispositivo FPGA. Esta etapa é decisiva, pois nela é verificado se é possível a configuração no dispositivo, ou seja, se há blocos lógicos suficientes para construção do hardware. A terceira etapa é o posicionamento, em que ocorre a avaliação sobre qual bloco lógico cada grupo de portas lógicas deve ser configurado. Por fim, a última etapa é o roteamento, em que são definidas as interconexões que irão transportar os sinais entre os blocos. Ao final destas etapas, é gerado um bit</w:t>
      </w:r>
      <w:r w:rsidR="0085753E">
        <w:t xml:space="preserve"> </w:t>
      </w:r>
      <w:r w:rsidRPr="009322A6">
        <w:t>stream que contém as informações necessárias para configurar o dispositivo FPGA com a aplicação projetada.</w:t>
      </w:r>
    </w:p>
    <w:p w14:paraId="0E7173C7" w14:textId="02DE5C72" w:rsidR="009D0CB6" w:rsidRPr="007943B2" w:rsidRDefault="003B506B" w:rsidP="007943B2">
      <w:pPr>
        <w:pStyle w:val="TF-TEXTO"/>
      </w:pPr>
      <w:r w:rsidRPr="007943B2">
        <w:t xml:space="preserve">Oliveira (2020) </w:t>
      </w:r>
      <w:r w:rsidR="000E6A80" w:rsidRPr="007943B2">
        <w:t xml:space="preserve">explica, portanto, </w:t>
      </w:r>
      <w:r w:rsidRPr="007943B2">
        <w:t xml:space="preserve">que </w:t>
      </w:r>
      <w:r w:rsidR="00DA680E" w:rsidRPr="007943B2">
        <w:t>a</w:t>
      </w:r>
      <w:r w:rsidRPr="007943B2">
        <w:t xml:space="preserve">s tarefas de processamento do FPGA são enviadas para uma seção dedicada do chip que funciona de modo autônomo sem interferência de outros blocos lógicos. </w:t>
      </w:r>
      <w:r w:rsidR="00DA680E" w:rsidRPr="007943B2">
        <w:t xml:space="preserve"> Assim, </w:t>
      </w:r>
      <w:r w:rsidRPr="007943B2">
        <w:t>o desempenho da aplicação não é influenciado com a adição de mais tarefas. O funcionamento da FPGA depende exclusivamente da sua arquitetura. Ela pode operar em ciclos de c</w:t>
      </w:r>
      <w:r w:rsidR="006A06DA" w:rsidRPr="007943B2">
        <w:t>l</w:t>
      </w:r>
      <w:r w:rsidRPr="007943B2">
        <w:t xml:space="preserve">ock, onde cada operação matemática é executada a cada ciclo. O processamento é realizado em paralelo. </w:t>
      </w:r>
    </w:p>
    <w:p w14:paraId="0BED742C" w14:textId="77777777" w:rsidR="00CB3827" w:rsidRPr="007943B2" w:rsidRDefault="003B506B" w:rsidP="007943B2">
      <w:pPr>
        <w:pStyle w:val="TF-TEXTO"/>
      </w:pPr>
      <w:r w:rsidRPr="007943B2">
        <w:t>Há disponibilidade de diversos modos para implementações de funções lógicas e matemáticas em cada bloco lógico da FPGA. Em geral, o mais utilizado pelos fabricantes é o LUT, sendo responsável pelas células de armazenamento de memória volátil RAM (</w:t>
      </w:r>
      <w:r w:rsidRPr="00F9605E">
        <w:t>Random Access Memory</w:t>
      </w:r>
      <w:r w:rsidRPr="007943B2">
        <w:t>), na qual são implementas de forma otimizada as funções lógicas.</w:t>
      </w:r>
      <w:r w:rsidR="00DA680E" w:rsidRPr="007943B2">
        <w:t xml:space="preserve"> Além disso, a linguagem de descrição do hardware (HDL) é popularmente a mais utilizada para programação de FPGA.</w:t>
      </w:r>
      <w:r w:rsidR="009D0CB6" w:rsidRPr="007943B2">
        <w:t xml:space="preserve"> Entre as principais linguagens HDL, pode-se citar: VHDL (</w:t>
      </w:r>
      <w:r w:rsidR="009D0CB6" w:rsidRPr="00F9605E">
        <w:t>Very-High Integrated Circuit</w:t>
      </w:r>
      <w:r w:rsidR="009D0CB6" w:rsidRPr="007943B2">
        <w:t xml:space="preserve"> HDL) e Verilog</w:t>
      </w:r>
      <w:r w:rsidR="003F2BB2" w:rsidRPr="007943B2">
        <w:t>, ressalta Oliveira (2020).</w:t>
      </w:r>
      <w:r w:rsidR="00CB3827" w:rsidRPr="007943B2">
        <w:t xml:space="preserve"> </w:t>
      </w:r>
    </w:p>
    <w:p w14:paraId="5632D435" w14:textId="677F2244" w:rsidR="00CB3827" w:rsidRPr="007943B2" w:rsidRDefault="00CB3827" w:rsidP="007943B2">
      <w:pPr>
        <w:pStyle w:val="TF-TEXTO"/>
      </w:pPr>
      <w:r w:rsidRPr="007943B2">
        <w:t>Assim, as HDLs são utilizadas no projeto de circuitos eletrônicos, substituindo os diagramas esquemáticos por descrições textuais destes mesmos circuitos. O VHDL foi</w:t>
      </w:r>
      <w:r w:rsidRPr="00BC1340">
        <w:t xml:space="preserve"> desenvolvido na década de 1980, para documentar o projeto de circuitos integrados e substituir a utilização de diagramas esquemáticos. O Verilog, também da década de oitenta, foi desenvolvido como uma linguagem proprietária para o projeto de circuitos integrados, descrevem Nagai e</w:t>
      </w:r>
      <w:r w:rsidRPr="007943B2">
        <w:t xml:space="preserve">t al. (2023). </w:t>
      </w:r>
    </w:p>
    <w:p w14:paraId="2B0434AD" w14:textId="5967BB06" w:rsidR="0018741E" w:rsidRPr="007943B2" w:rsidRDefault="00CB3827" w:rsidP="007943B2">
      <w:pPr>
        <w:pStyle w:val="TF-TEXTO"/>
      </w:pPr>
      <w:r w:rsidRPr="007943B2">
        <w:t>Costa (2014) aponta que as linguagens de descrição de hardware como VHDL foram desenvolvidas para auxiliar os projetistas a documentarem projetos mais complexos, nos quais as descrições por meio de portas lógicas tornaram-se inviáveis. Essas linguagens descrevem o comportamento de circuitos digitais de diversas formas, como funcional, temporal, equações lógicas, tabela verdade, diagramas de forma de onda etc.</w:t>
      </w:r>
      <w:r w:rsidR="0018741E" w:rsidRPr="007943B2">
        <w:t xml:space="preserve"> Barbosa (2019) comenta que a descrição de hardware do modulador em Verilog pode facilmente ser alterada para operar em outras estruturas. Também pode ser observada a baixa utilização de recursos lógicos do FPGA.</w:t>
      </w:r>
    </w:p>
    <w:p w14:paraId="079A0F5A" w14:textId="2BFED9EC" w:rsidR="00CB3827" w:rsidRPr="007943B2" w:rsidRDefault="0018741E" w:rsidP="007943B2">
      <w:pPr>
        <w:pStyle w:val="TF-TEXTO"/>
      </w:pPr>
      <w:r w:rsidRPr="007943B2">
        <w:t xml:space="preserve">Penha Neto (2021) assinala, portanto, </w:t>
      </w:r>
      <w:r w:rsidR="00CB3827" w:rsidRPr="007943B2">
        <w:t>que de certo modo, essas linguagens se aproximam mais de linguagens de desenvolvimento de software e, por isso, costumam facilitar o desenvolvimento de aplicações em FPGAs.</w:t>
      </w:r>
    </w:p>
    <w:p w14:paraId="6A0A9A40" w14:textId="73DC0ADE" w:rsidR="007943B2" w:rsidRDefault="007943B2" w:rsidP="007943B2">
      <w:pPr>
        <w:pStyle w:val="TF-refernciasbibliogrficasTTULO"/>
      </w:pPr>
      <w:bookmarkStart w:id="9" w:name="_Toc351015602"/>
      <w:r>
        <w:t>Referências</w:t>
      </w:r>
      <w:bookmarkEnd w:id="9"/>
    </w:p>
    <w:p w14:paraId="5BD6E770" w14:textId="409FEFBE" w:rsidR="00C32572" w:rsidRPr="00C32572" w:rsidRDefault="00C32572" w:rsidP="00C32572">
      <w:pPr>
        <w:pStyle w:val="TF-REFERNCIASITEM0"/>
      </w:pPr>
      <w:r w:rsidRPr="00C32572">
        <w:t xml:space="preserve">ALMEIDA, </w:t>
      </w:r>
      <w:r w:rsidRPr="0072244E">
        <w:t>Ariane Alves</w:t>
      </w:r>
      <w:r w:rsidRPr="001F0677">
        <w:rPr>
          <w:b/>
        </w:rPr>
        <w:t>. Construção de um hardware criptográfico do algoritmo DES com a linguagem VHDL em um circuito FPGA</w:t>
      </w:r>
      <w:r w:rsidRPr="00C32572">
        <w:t xml:space="preserve">. 2012. 83 f. Trabalho de Conclusão de Curso (Bacharelado em Ciência da Computação), Departamento de Ciência da Computação, Universidade Federal de Goiás, Catalão, 2012. Disponível em: </w:t>
      </w:r>
      <w:hyperlink r:id="rId14" w:history="1">
        <w:r w:rsidRPr="00C32572">
          <w:rPr>
            <w:rStyle w:val="Hyperlink"/>
            <w:noProof w:val="0"/>
            <w:color w:val="auto"/>
            <w:u w:val="none"/>
          </w:rPr>
          <w:t>https://files.cercomp.ufg.br/weby/up/498/o/Ariane2012.pdf</w:t>
        </w:r>
      </w:hyperlink>
      <w:r w:rsidRPr="00C32572">
        <w:rPr>
          <w:rStyle w:val="Hyperlink"/>
          <w:noProof w:val="0"/>
          <w:color w:val="auto"/>
          <w:u w:val="none"/>
        </w:rPr>
        <w:t xml:space="preserve">. Acesso em: 01 nov. 2023. </w:t>
      </w:r>
    </w:p>
    <w:p w14:paraId="79DAF2D4" w14:textId="52BD1BE5" w:rsidR="00C32572" w:rsidRPr="00C32572" w:rsidRDefault="00C32572" w:rsidP="00C32572">
      <w:pPr>
        <w:pStyle w:val="TF-REFERNCIASITEM0"/>
      </w:pPr>
      <w:r w:rsidRPr="00C32572">
        <w:lastRenderedPageBreak/>
        <w:t>BARBOSA, Lucian M. </w:t>
      </w:r>
      <w:r w:rsidRPr="001F0677">
        <w:rPr>
          <w:b/>
        </w:rPr>
        <w:t>Filtro ativo empregando a célula de comutação de 4 estados para aplicação naval utilizando DSP e FPGA.</w:t>
      </w:r>
      <w:r w:rsidRPr="00C32572">
        <w:t xml:space="preserve"> 2019. 110 f. Dissertação (Mestrado em Engenharia Elétrica), Programa de Pós-Graduação em Engenharia Elétrica, Centro de Ciências Tecnológicas, Universidade Regional de Blumenau, Blumenau, 2019. Disponível em: http://www.bc.furb.br/docs/DS/2019/366604_1_1.pdf. Acesso em: 25 nov. 2023.</w:t>
      </w:r>
    </w:p>
    <w:p w14:paraId="00E934EB" w14:textId="3BE41228" w:rsidR="00C32572" w:rsidRPr="00C32572" w:rsidRDefault="00C32572" w:rsidP="00C32572">
      <w:pPr>
        <w:pStyle w:val="TF-REFERNCIASITEM0"/>
      </w:pPr>
      <w:r w:rsidRPr="00C32572">
        <w:t>BIEGING, André Leonardo. </w:t>
      </w:r>
      <w:r w:rsidRPr="001F0677">
        <w:rPr>
          <w:b/>
        </w:rPr>
        <w:t>Implementação da M++ em FPGA</w:t>
      </w:r>
      <w:r w:rsidRPr="00C32572">
        <w:t xml:space="preserve">. 2018. 74 f. Trabalho de Conclusão de Curso (Graduação em Ciência da Computação), Centro de Ciências Exatas e Naturais, Universidade Regional de Blumenau, Blumenau, 2018. </w:t>
      </w:r>
    </w:p>
    <w:p w14:paraId="492DB138" w14:textId="37996CF0" w:rsidR="00C32572" w:rsidRPr="00C32572" w:rsidRDefault="00C32572" w:rsidP="00C32572">
      <w:pPr>
        <w:pStyle w:val="TF-REFERNCIASITEM0"/>
      </w:pPr>
      <w:r w:rsidRPr="00C32572">
        <w:t xml:space="preserve">BORGES, Jonathan M. </w:t>
      </w:r>
      <w:r w:rsidRPr="001F0677">
        <w:rPr>
          <w:b/>
        </w:rPr>
        <w:t>Construção de uma UCP hipotética M++</w:t>
      </w:r>
      <w:r w:rsidRPr="00C32572">
        <w:t xml:space="preserve">. Blumenau, 2003. Disponível em: &lt;http://www.inf.furb.br/~maw/mmaismais/artigos/artigo.pdf&gt;. Acesso em: 01 nov. 2023. </w:t>
      </w:r>
    </w:p>
    <w:p w14:paraId="566024BB" w14:textId="13F4F5F4" w:rsidR="00C32572" w:rsidRPr="007904FE" w:rsidRDefault="00C32572" w:rsidP="00C32572">
      <w:pPr>
        <w:pStyle w:val="TF-REFERNCIASITEM0"/>
        <w:rPr>
          <w:lang w:val="en-US"/>
        </w:rPr>
      </w:pPr>
      <w:r w:rsidRPr="00C32572">
        <w:t>COSTA, Cesar da. </w:t>
      </w:r>
      <w:r w:rsidRPr="00A96D5B">
        <w:rPr>
          <w:b/>
        </w:rPr>
        <w:t>Projetos de circuitos digitais com FPGA</w:t>
      </w:r>
      <w:r w:rsidRPr="00C32572">
        <w:t xml:space="preserve">. 3 ed. São Paulo: Erica, 2014.  E-book. Disponível em: https://integrada.minhabiblioteca.com.br/books/9788536520117. </w:t>
      </w:r>
      <w:r w:rsidRPr="007904FE">
        <w:rPr>
          <w:lang w:val="en-US"/>
        </w:rPr>
        <w:t>Acesso em: 25 nov. 2023.</w:t>
      </w:r>
    </w:p>
    <w:p w14:paraId="36219714" w14:textId="378C3F0C" w:rsidR="00C32572" w:rsidRPr="00C32572" w:rsidRDefault="00C32572" w:rsidP="00C32572">
      <w:pPr>
        <w:pStyle w:val="TF-REFERNCIASITEM0"/>
      </w:pPr>
      <w:r w:rsidRPr="00DC0F1A">
        <w:rPr>
          <w:lang w:val="en-US"/>
        </w:rPr>
        <w:t xml:space="preserve">CUTRESS, Ian. </w:t>
      </w:r>
      <w:r w:rsidRPr="00A96D5B">
        <w:rPr>
          <w:b/>
          <w:lang w:val="en-US"/>
        </w:rPr>
        <w:t>NVIDIA’s DGX-2</w:t>
      </w:r>
      <w:r w:rsidRPr="00A96D5B">
        <w:rPr>
          <w:lang w:val="en-US"/>
        </w:rPr>
        <w:t>:</w:t>
      </w:r>
      <w:r w:rsidRPr="00DC0F1A">
        <w:rPr>
          <w:lang w:val="en-US"/>
        </w:rPr>
        <w:t xml:space="preserve"> Sixteen tesla V100s, 30 TB of NVMe, only $400K. </w:t>
      </w:r>
      <w:r w:rsidRPr="00C32572">
        <w:t>[S.l.], 2018. Disponível em: &lt;https://www.anandtech.com/show/12587/nvidias-dgx2- sixteen-v100-gpus-30-tb-of-nvme-only-400k&gt;. Acesso em: 01 nov. 2023.</w:t>
      </w:r>
    </w:p>
    <w:p w14:paraId="51151F3B" w14:textId="5C1E9C87" w:rsidR="00C32572" w:rsidRPr="00A96D5B" w:rsidRDefault="00C32572" w:rsidP="00A96D5B">
      <w:pPr>
        <w:pStyle w:val="TF-REFERNCIASITEM0"/>
      </w:pPr>
      <w:r w:rsidRPr="00A96D5B">
        <w:rPr>
          <w:rStyle w:val="Hyperlink"/>
          <w:noProof w:val="0"/>
          <w:color w:val="auto"/>
          <w:u w:val="none"/>
        </w:rPr>
        <w:t xml:space="preserve">DUTRA, Nayara G. </w:t>
      </w:r>
      <w:r w:rsidRPr="00A96D5B">
        <w:rPr>
          <w:rStyle w:val="Hyperlink"/>
          <w:b/>
          <w:noProof w:val="0"/>
          <w:color w:val="auto"/>
          <w:u w:val="none"/>
        </w:rPr>
        <w:t>E</w:t>
      </w:r>
      <w:r w:rsidRPr="00A96D5B">
        <w:rPr>
          <w:b/>
        </w:rPr>
        <w:t>studo e implementação em FPGA de um microprocessador</w:t>
      </w:r>
      <w:r w:rsidRPr="00A96D5B">
        <w:t xml:space="preserve">. 2016. 77 f. Trabalho de Conclusão de Curso (Bacharelado em Engenharia Elétrica), Departamento de Engenharia Elétrica, Centro Federal de Educação Tecnológica de Minas Gerais, Belo Horizonte, 2016. Disponível em: </w:t>
      </w:r>
      <w:r w:rsidRPr="00A96D5B">
        <w:rPr>
          <w:rStyle w:val="Hyperlink"/>
          <w:noProof w:val="0"/>
          <w:color w:val="auto"/>
          <w:u w:val="none"/>
        </w:rPr>
        <w:t xml:space="preserve">https://www2.dee.cefetmg.br/wp-content/uploads/sites/18/2017/11/TCC_2016_2_NGDutra.pdf. Acesso em: 01 nov. 2023. </w:t>
      </w:r>
    </w:p>
    <w:p w14:paraId="1006ECF4" w14:textId="2FBE7704" w:rsidR="00C32572" w:rsidRPr="00C32572" w:rsidRDefault="00A96D5B" w:rsidP="00C32572">
      <w:pPr>
        <w:pStyle w:val="TF-REFERNCIASITEM0"/>
        <w:rPr>
          <w:lang w:val="en-US"/>
        </w:rPr>
      </w:pPr>
      <w:r>
        <w:rPr>
          <w:lang w:val="en-US"/>
        </w:rPr>
        <w:t xml:space="preserve">FLACH, Guilherme </w:t>
      </w:r>
      <w:r w:rsidRPr="00A96D5B">
        <w:rPr>
          <w:i/>
          <w:lang w:val="en-US"/>
        </w:rPr>
        <w:t>et</w:t>
      </w:r>
      <w:r w:rsidR="00C32572" w:rsidRPr="00A96D5B">
        <w:rPr>
          <w:i/>
          <w:lang w:val="en-US"/>
        </w:rPr>
        <w:t xml:space="preserve"> al</w:t>
      </w:r>
      <w:r w:rsidR="00C32572" w:rsidRPr="00DC0F1A">
        <w:rPr>
          <w:lang w:val="en-US"/>
        </w:rPr>
        <w:t xml:space="preserve">. Revisiting Atari 2600 on an FPGA. </w:t>
      </w:r>
      <w:r w:rsidR="00C32572" w:rsidRPr="00C32572">
        <w:rPr>
          <w:lang w:val="en-US"/>
        </w:rPr>
        <w:t xml:space="preserve">In: </w:t>
      </w:r>
      <w:r w:rsidR="00C32572" w:rsidRPr="00A96D5B">
        <w:rPr>
          <w:b/>
          <w:lang w:val="en-US"/>
        </w:rPr>
        <w:t>Viii Southern Conference on Programmable Logic</w:t>
      </w:r>
      <w:r w:rsidR="00C32572" w:rsidRPr="00C32572">
        <w:rPr>
          <w:lang w:val="en-US"/>
        </w:rPr>
        <w:t>, Bento Gonçalves, Proceedings Piscataway: IEEE, 2012.</w:t>
      </w:r>
    </w:p>
    <w:p w14:paraId="13721CC9" w14:textId="567EA4C3" w:rsidR="00C32572" w:rsidRPr="00C32572" w:rsidRDefault="00C32572" w:rsidP="00C32572">
      <w:pPr>
        <w:pStyle w:val="TF-REFERNCIASITEM0"/>
      </w:pPr>
      <w:r w:rsidRPr="00C32572">
        <w:t xml:space="preserve">JURGINA, Laura Q. </w:t>
      </w:r>
      <w:r w:rsidRPr="00327B2E">
        <w:rPr>
          <w:i/>
        </w:rPr>
        <w:t>et al.</w:t>
      </w:r>
      <w:r w:rsidRPr="00C32572">
        <w:t xml:space="preserve"> Uno Raid: prototipação em FPGA de um vídeo game desenvolvido em linguagem VHDL. </w:t>
      </w:r>
      <w:r w:rsidRPr="00A96D5B">
        <w:rPr>
          <w:b/>
          <w:lang w:val="en-US"/>
        </w:rPr>
        <w:t>Revista ComIng – Communications and Innovations Gazzete</w:t>
      </w:r>
      <w:r w:rsidRPr="00DC0F1A">
        <w:rPr>
          <w:lang w:val="en-US"/>
        </w:rPr>
        <w:t xml:space="preserve">, Minas Gerais, v. 4, n. 1, p. 51-58, 2019. </w:t>
      </w:r>
      <w:r w:rsidRPr="00C32572">
        <w:t xml:space="preserve">Disponível em: https://periodicos.ufsm.br/coming/article/view/37747. Acesso em: 01 nov. 2023. </w:t>
      </w:r>
    </w:p>
    <w:p w14:paraId="1BC713C7" w14:textId="77777777" w:rsidR="00C32572" w:rsidRPr="00C32572" w:rsidRDefault="00C32572" w:rsidP="00C32572">
      <w:pPr>
        <w:pStyle w:val="TF-REFERNCIASITEM0"/>
      </w:pPr>
      <w:r w:rsidRPr="00C32572">
        <w:t xml:space="preserve">LUIZ, Max M. </w:t>
      </w:r>
      <w:r w:rsidRPr="00E034F3">
        <w:rPr>
          <w:b/>
        </w:rPr>
        <w:t>Desenvolvimento de um coprocessador de qualidade de energia padrão Classe A, baseado em processadores embarcados em FPGA</w:t>
      </w:r>
      <w:r w:rsidRPr="00C32572">
        <w:t xml:space="preserve">. 2021. 94 f. Dissertação (Mestrado em Engenharia Elétrica), Programa de Pós-Graduação em Engenharia Elétrica, Faculdade de Engenharia Elétrica, Universidade Federal de Juiz de Fora, Juiz de Fora, 2021. Disponível em: https://repositorio.ufjf.br/jspui/handle/ufjf/12472. Acesso em: 25 nov. 2023. </w:t>
      </w:r>
    </w:p>
    <w:p w14:paraId="40D49A8A" w14:textId="5383A94D" w:rsidR="00C32572" w:rsidRPr="00C32572" w:rsidRDefault="00C32572" w:rsidP="00C32572">
      <w:pPr>
        <w:pStyle w:val="TF-REFERNCIASITEM0"/>
      </w:pPr>
      <w:r w:rsidRPr="00C32572">
        <w:rPr>
          <w:rStyle w:val="Hyperlink"/>
          <w:noProof w:val="0"/>
          <w:color w:val="auto"/>
          <w:u w:val="none"/>
        </w:rPr>
        <w:t xml:space="preserve">MALVINO, Albert P. </w:t>
      </w:r>
      <w:r w:rsidRPr="00327B2E">
        <w:rPr>
          <w:rStyle w:val="Hyperlink"/>
          <w:i/>
          <w:noProof w:val="0"/>
          <w:color w:val="auto"/>
          <w:u w:val="none"/>
        </w:rPr>
        <w:t>et al.</w:t>
      </w:r>
      <w:r w:rsidRPr="00C32572">
        <w:rPr>
          <w:rStyle w:val="Hyperlink"/>
          <w:noProof w:val="0"/>
          <w:color w:val="auto"/>
          <w:u w:val="none"/>
        </w:rPr>
        <w:t xml:space="preserve"> </w:t>
      </w:r>
      <w:r w:rsidRPr="00E034F3">
        <w:rPr>
          <w:rStyle w:val="Hyperlink"/>
          <w:b/>
          <w:i/>
          <w:noProof w:val="0"/>
          <w:color w:val="auto"/>
          <w:u w:val="none"/>
        </w:rPr>
        <w:t>Digital computer electronics</w:t>
      </w:r>
      <w:r w:rsidRPr="00C32572">
        <w:rPr>
          <w:rStyle w:val="Hyperlink"/>
          <w:noProof w:val="0"/>
          <w:color w:val="auto"/>
          <w:u w:val="none"/>
        </w:rPr>
        <w:t xml:space="preserve">. São Paulo: Career Education, 1992. </w:t>
      </w:r>
    </w:p>
    <w:p w14:paraId="2FFE1A2D" w14:textId="7D02CE5A" w:rsidR="00C32572" w:rsidRPr="00C32572" w:rsidRDefault="00C32572" w:rsidP="00C32572">
      <w:pPr>
        <w:pStyle w:val="TF-REFERNCIASITEM0"/>
      </w:pPr>
      <w:r w:rsidRPr="00C32572">
        <w:t xml:space="preserve">MONTEIRO, Mário A. </w:t>
      </w:r>
      <w:r w:rsidRPr="00E034F3">
        <w:rPr>
          <w:b/>
        </w:rPr>
        <w:t>Introdução à organização de computadores</w:t>
      </w:r>
      <w:r w:rsidRPr="00C32572">
        <w:t xml:space="preserve">. Rio de Janeiro: Livros Técnicos e Científicos Editora S.A., 1996. </w:t>
      </w:r>
    </w:p>
    <w:p w14:paraId="08093E84" w14:textId="6FB35BA9" w:rsidR="00C32572" w:rsidRPr="0054390C" w:rsidRDefault="00C32572" w:rsidP="00C32572">
      <w:pPr>
        <w:pStyle w:val="TF-REFERNCIASITEM0"/>
        <w:rPr>
          <w:lang w:val="en-US"/>
        </w:rPr>
      </w:pPr>
      <w:r w:rsidRPr="00DC0F1A">
        <w:rPr>
          <w:rStyle w:val="Hyperlink"/>
          <w:noProof w:val="0"/>
          <w:color w:val="auto"/>
          <w:u w:val="none"/>
          <w:lang w:val="en-US"/>
        </w:rPr>
        <w:t xml:space="preserve">MOORE, Andrew; WILSON, Ron. </w:t>
      </w:r>
      <w:r w:rsidRPr="00E034F3">
        <w:rPr>
          <w:rStyle w:val="Hyperlink"/>
          <w:b/>
          <w:noProof w:val="0"/>
          <w:color w:val="auto"/>
          <w:u w:val="none"/>
          <w:lang w:val="en-US"/>
        </w:rPr>
        <w:t>FPGAs for dummies</w:t>
      </w:r>
      <w:r w:rsidRPr="00DC0F1A">
        <w:rPr>
          <w:rStyle w:val="Hyperlink"/>
          <w:noProof w:val="0"/>
          <w:color w:val="auto"/>
          <w:u w:val="none"/>
          <w:lang w:val="en-US"/>
        </w:rPr>
        <w:t xml:space="preserve">, 2 ed. </w:t>
      </w:r>
      <w:r w:rsidRPr="0054390C">
        <w:rPr>
          <w:rStyle w:val="Hyperlink"/>
          <w:noProof w:val="0"/>
          <w:color w:val="auto"/>
          <w:u w:val="none"/>
          <w:lang w:val="en-US"/>
        </w:rPr>
        <w:t>Wiley: 2017.</w:t>
      </w:r>
    </w:p>
    <w:p w14:paraId="2F21E8E1" w14:textId="4ED06418" w:rsidR="00C32572" w:rsidRPr="00C32572" w:rsidRDefault="00C32572" w:rsidP="00C32572">
      <w:pPr>
        <w:pStyle w:val="TF-REFERNCIASITEM0"/>
        <w:rPr>
          <w:lang w:val="en-US"/>
        </w:rPr>
      </w:pPr>
      <w:r w:rsidRPr="00DC0F1A">
        <w:rPr>
          <w:lang w:val="en-US"/>
        </w:rPr>
        <w:t>MONTFORT, Nick; BOGOST, Ian</w:t>
      </w:r>
      <w:r w:rsidRPr="00E034F3">
        <w:rPr>
          <w:b/>
          <w:lang w:val="en-US"/>
        </w:rPr>
        <w:t>. Racing the beam</w:t>
      </w:r>
      <w:r w:rsidRPr="00C32572">
        <w:rPr>
          <w:lang w:val="en-US"/>
        </w:rPr>
        <w:t>: the Atari Video Computer System.Cambridge, London: The MIT Press, 2009</w:t>
      </w:r>
    </w:p>
    <w:p w14:paraId="0632F7AD" w14:textId="2B9CD6BE" w:rsidR="00C32572" w:rsidRPr="00C32572" w:rsidRDefault="00C32572" w:rsidP="00C32572">
      <w:pPr>
        <w:pStyle w:val="TF-REFERNCIASITEM0"/>
      </w:pPr>
      <w:r w:rsidRPr="00C32572">
        <w:t xml:space="preserve">NAGAI, Diego S. </w:t>
      </w:r>
      <w:r w:rsidRPr="00327B2E">
        <w:rPr>
          <w:i/>
        </w:rPr>
        <w:t>et al.</w:t>
      </w:r>
      <w:r w:rsidRPr="00C32572">
        <w:t xml:space="preserve"> Portabilidade e customização de um Softcore Risc-V em FPGA. </w:t>
      </w:r>
      <w:r w:rsidRPr="00E034F3">
        <w:rPr>
          <w:b/>
        </w:rPr>
        <w:t>Revista Brasileira de Mecatrônica</w:t>
      </w:r>
      <w:r w:rsidRPr="00C32572">
        <w:t xml:space="preserve">, São Caetano do Sul, v. 5, n. 4, p. 77-105, abri./jun. 2023. Disponível em: https://revistabrmecatronica.sp.senai.br/ojs/index.php/revistabrmecatronica/article/view/212/163. Acesso em: 25 nov. 2023. </w:t>
      </w:r>
    </w:p>
    <w:p w14:paraId="7960466B" w14:textId="3AE711B0" w:rsidR="00C32572" w:rsidRPr="00C32572" w:rsidRDefault="00C32572" w:rsidP="00C32572">
      <w:pPr>
        <w:pStyle w:val="TF-REFERNCIASITEM0"/>
      </w:pPr>
      <w:r w:rsidRPr="00C32572">
        <w:t xml:space="preserve">OLIVEIRA, Jonathan de. </w:t>
      </w:r>
      <w:r w:rsidRPr="00E034F3">
        <w:rPr>
          <w:b/>
        </w:rPr>
        <w:t>Implementação de um sistema de transferência de dados de ultrassom via etherneti e processamento embarcado em dispositivo FPGA</w:t>
      </w:r>
      <w:r w:rsidRPr="00C32572">
        <w:t xml:space="preserve">. 2020. 109 f. Dissertação (Mestrado em Engenharia Elétrica), Programa de Pós-Graduação em Sistema de Energia, Universidade Tecnológica Federal do Paraná, Curitiba, 2020. Disponível em: http://repositorio.utfpr.edu.br/jspui/bitstream/1/5100/1/ultrassomethernetembarcadofpga.pdf. Acesso em: 25 nov. 2023. </w:t>
      </w:r>
    </w:p>
    <w:p w14:paraId="5DCF6A4E" w14:textId="4D9E5E89" w:rsidR="00C32572" w:rsidRPr="00C32572" w:rsidRDefault="00C32572" w:rsidP="00C32572">
      <w:pPr>
        <w:pStyle w:val="TF-REFERNCIASITEM0"/>
      </w:pPr>
      <w:r w:rsidRPr="00C32572">
        <w:t xml:space="preserve">PENHA NETO, Gérson. </w:t>
      </w:r>
      <w:r w:rsidRPr="00E034F3">
        <w:rPr>
          <w:b/>
        </w:rPr>
        <w:t>Navegação autônoma de vant por fusão de dados com rede neural artificial otimizada implementada em FPGA</w:t>
      </w:r>
      <w:r w:rsidRPr="00C32572">
        <w:t xml:space="preserve">. 2021. 215 f. Tese (Doutorado em Computação Aplicada), Curso de Pós-Graduação em Computação Aplicada, Instituto Nacional de Pesquisas Espaciais, São José dos Campos, 2021. Disponível em: http://mtc-m21c.sid.inpe.br/col/sid.inpe.br/mtc-m21c/2021/01.28.22.11/doc/publicacao.pdf. Acesso em: 25 nov. 2023. </w:t>
      </w:r>
    </w:p>
    <w:p w14:paraId="76CF696E" w14:textId="4F9D8031" w:rsidR="00C32572" w:rsidRPr="00C32572" w:rsidRDefault="00C32572" w:rsidP="00C32572">
      <w:pPr>
        <w:pStyle w:val="TF-REFERNCIASITEM0"/>
      </w:pPr>
      <w:r w:rsidRPr="00C32572">
        <w:t>SOUSA, Mark C. F</w:t>
      </w:r>
      <w:r w:rsidRPr="00E034F3">
        <w:rPr>
          <w:b/>
        </w:rPr>
        <w:t>. Módulo para execução de redes neurais convolucionais em FPGA</w:t>
      </w:r>
      <w:r w:rsidRPr="00C32572">
        <w:t xml:space="preserve">.  2019. 118 f. Dissertação (Mestrado em Ciências), Escola Politécnica, Departamento de Engenharia de Sistemas Eletrônicos, Universidade de São Paulo, São Paulo, 2019. Disponível em: https://teses.usp.br/teses/disponiveis/3/3140/tde-14082019-110912/publico/MarkCappelloFerreiradeSousaCorr19.pdf. Acesso em: 25 nov. 2023. </w:t>
      </w:r>
    </w:p>
    <w:p w14:paraId="14A9A45B" w14:textId="684BAA25" w:rsidR="00C32572" w:rsidRPr="00C32572" w:rsidRDefault="00C32572" w:rsidP="00C32572">
      <w:pPr>
        <w:pStyle w:val="TF-REFERNCIASITEM0"/>
      </w:pPr>
      <w:r w:rsidRPr="00C32572">
        <w:t xml:space="preserve">TASCHETTO, Rodrigo L. </w:t>
      </w:r>
      <w:r w:rsidRPr="00E034F3">
        <w:rPr>
          <w:b/>
        </w:rPr>
        <w:t>Análise e desenvolvimento de modulação vetorial espacial em FPGA aplicado em inversor trifásico multinível NPC</w:t>
      </w:r>
      <w:r w:rsidRPr="00C32572">
        <w:t xml:space="preserve">. 2020. 157 f. Dissertação (Mestrado em Engenharia Elétrica), Programa de Pós-Graduação em Sistemas de Energia, Universidade Tecnológica Federal do Paraná, Curitiba, 2020. Disponível em: http://repositorio.utfpr.edu.br/jspui/bitstream/1/5281/1/modulacaovetorialinversortrifasico.pdf. Acesso em: 25 nov. 2023. </w:t>
      </w:r>
    </w:p>
    <w:p w14:paraId="2E608B17" w14:textId="39CB3F2F" w:rsidR="00C32572" w:rsidRPr="00C32572" w:rsidRDefault="00C32572" w:rsidP="00C32572">
      <w:pPr>
        <w:pStyle w:val="TF-REFERNCIASITEM0"/>
      </w:pPr>
      <w:r w:rsidRPr="00DC0F1A">
        <w:rPr>
          <w:lang w:val="en-US"/>
        </w:rPr>
        <w:t xml:space="preserve">VAUGHAN-NICHOLS, Steven. </w:t>
      </w:r>
      <w:r w:rsidRPr="00E034F3">
        <w:rPr>
          <w:b/>
          <w:lang w:val="en-US"/>
        </w:rPr>
        <w:t>A super-fast history of supercomputers</w:t>
      </w:r>
      <w:r w:rsidRPr="00DC0F1A">
        <w:rPr>
          <w:lang w:val="en-US"/>
        </w:rPr>
        <w:t xml:space="preserve">: from the CDC 6600 to the sunway taihuLight. </w:t>
      </w:r>
      <w:r w:rsidRPr="00C32572">
        <w:t>[S.l.], 2017. Disponível em: https://www.hpe.com/us/en/insights/articles/a-super-fast-history-of-supercomputers-from-thecdc-6600-to-the-sunway-taihulight-1711.html#&gt;. Acesso em: 01 nov. 2023.</w:t>
      </w:r>
    </w:p>
    <w:p w14:paraId="48C4CAAB" w14:textId="77777777" w:rsidR="00C32572" w:rsidRDefault="00C32572" w:rsidP="00C32572">
      <w:pPr>
        <w:pStyle w:val="TF-REFERNCIASITEM0"/>
      </w:pPr>
      <w:r w:rsidRPr="00C32572">
        <w:t xml:space="preserve">VIANA, Eveli M. </w:t>
      </w:r>
      <w:r w:rsidRPr="00327B2E">
        <w:rPr>
          <w:i/>
        </w:rPr>
        <w:t>et al.</w:t>
      </w:r>
      <w:r w:rsidRPr="00C32572">
        <w:t xml:space="preserve"> Valorização acadêmica no processo de formação de um verdadeiro cientista da computação. In: </w:t>
      </w:r>
      <w:r w:rsidRPr="00E034F3">
        <w:rPr>
          <w:b/>
        </w:rPr>
        <w:t>WEAC 2009</w:t>
      </w:r>
      <w:r w:rsidRPr="00C32572">
        <w:t>, p 103-106, out. 2009.</w:t>
      </w:r>
    </w:p>
    <w:p w14:paraId="75F42FB4" w14:textId="3CE90264" w:rsidR="0027767F" w:rsidRDefault="0027767F">
      <w:pPr>
        <w:keepNext w:val="0"/>
        <w:keepLines w:val="0"/>
        <w:rPr>
          <w:sz w:val="18"/>
          <w:szCs w:val="20"/>
        </w:rPr>
      </w:pPr>
    </w:p>
    <w:p w14:paraId="56D2948C" w14:textId="77777777" w:rsidR="0027767F" w:rsidRPr="00320BFA" w:rsidRDefault="0027767F" w:rsidP="0027767F">
      <w:pPr>
        <w:pStyle w:val="TF-xAvalTTULO"/>
      </w:pPr>
      <w:r>
        <w:t>FORMULÁRIO  DE  avaliação BCC</w:t>
      </w:r>
      <w:r w:rsidRPr="00320BFA">
        <w:t xml:space="preserve"> – PROFESSOR TCC I</w:t>
      </w:r>
      <w:r>
        <w:t xml:space="preserve"> – Pré-projeto</w:t>
      </w:r>
    </w:p>
    <w:p w14:paraId="67999746" w14:textId="77777777" w:rsidR="0027767F" w:rsidRDefault="0027767F" w:rsidP="0027767F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0A4D3F29" w14:textId="77777777" w:rsidR="0027767F" w:rsidRPr="00320BFA" w:rsidRDefault="0027767F" w:rsidP="0027767F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27767F" w:rsidRPr="00320BFA" w14:paraId="6C591ECA" w14:textId="77777777" w:rsidTr="006C68B5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7CBC7E" w14:textId="77777777" w:rsidR="0027767F" w:rsidRPr="00320BFA" w:rsidRDefault="0027767F" w:rsidP="006C68B5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C581B3E" w14:textId="77777777" w:rsidR="0027767F" w:rsidRPr="00320BFA" w:rsidRDefault="0027767F" w:rsidP="006C68B5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B1A01D3" w14:textId="77777777" w:rsidR="0027767F" w:rsidRPr="00320BFA" w:rsidRDefault="0027767F" w:rsidP="006C68B5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FC4CF7F" w14:textId="77777777" w:rsidR="0027767F" w:rsidRPr="00320BFA" w:rsidRDefault="0027767F" w:rsidP="006C68B5">
            <w:pPr>
              <w:pStyle w:val="TF-xAvalITEMTABELA"/>
            </w:pPr>
            <w:r w:rsidRPr="00320BFA">
              <w:t>não atende</w:t>
            </w:r>
          </w:p>
        </w:tc>
      </w:tr>
      <w:tr w:rsidR="0027767F" w:rsidRPr="00320BFA" w14:paraId="7323CBBE" w14:textId="77777777" w:rsidTr="006C68B5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1FF1B8D" w14:textId="77777777" w:rsidR="0027767F" w:rsidRPr="00320BFA" w:rsidRDefault="0027767F" w:rsidP="006C68B5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0C6EB" w14:textId="77777777" w:rsidR="0027767F" w:rsidRPr="00821EE8" w:rsidRDefault="0027767F" w:rsidP="0027767F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3E6BDEEB" w14:textId="77777777" w:rsidR="0027767F" w:rsidRPr="00821EE8" w:rsidRDefault="0027767F" w:rsidP="006C68B5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3A407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8565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B26043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767F" w:rsidRPr="00320BFA" w14:paraId="236D37B5" w14:textId="77777777" w:rsidTr="006C68B5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4C3D52" w14:textId="77777777" w:rsidR="0027767F" w:rsidRPr="00320BFA" w:rsidRDefault="0027767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95205" w14:textId="77777777" w:rsidR="0027767F" w:rsidRPr="00821EE8" w:rsidRDefault="0027767F" w:rsidP="006C68B5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84DA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5C69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731158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767F" w:rsidRPr="00320BFA" w14:paraId="090BA878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FEF352" w14:textId="77777777" w:rsidR="0027767F" w:rsidRPr="00320BFA" w:rsidRDefault="0027767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95F16" w14:textId="77777777" w:rsidR="0027767F" w:rsidRPr="00320BFA" w:rsidRDefault="0027767F" w:rsidP="0027767F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6251C813" w14:textId="77777777" w:rsidR="0027767F" w:rsidRPr="00320BFA" w:rsidRDefault="0027767F" w:rsidP="006C68B5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6F1E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D986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899451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767F" w:rsidRPr="00320BFA" w14:paraId="0F7FB4C4" w14:textId="77777777" w:rsidTr="006C68B5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4AAA2F" w14:textId="77777777" w:rsidR="0027767F" w:rsidRPr="00320BFA" w:rsidRDefault="0027767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F9575" w14:textId="77777777" w:rsidR="0027767F" w:rsidRPr="00320BFA" w:rsidRDefault="0027767F" w:rsidP="006C68B5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56ECF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8FC13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2B4EED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767F" w:rsidRPr="00320BFA" w14:paraId="2CE9BE74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466E70" w14:textId="77777777" w:rsidR="0027767F" w:rsidRPr="00320BFA" w:rsidRDefault="0027767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7911B" w14:textId="77777777" w:rsidR="0027767F" w:rsidRPr="00EE20C1" w:rsidRDefault="0027767F" w:rsidP="0027767F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1B56B185" w14:textId="77777777" w:rsidR="0027767F" w:rsidRPr="00EE20C1" w:rsidRDefault="0027767F" w:rsidP="006C68B5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06C4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18A08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594645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767F" w:rsidRPr="00320BFA" w14:paraId="37681965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3C2582" w14:textId="77777777" w:rsidR="0027767F" w:rsidRPr="00320BFA" w:rsidRDefault="0027767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7BD01" w14:textId="77777777" w:rsidR="0027767F" w:rsidRPr="00EE20C1" w:rsidRDefault="0027767F" w:rsidP="006C68B5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7B80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09074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327965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767F" w:rsidRPr="00320BFA" w14:paraId="7CA810CE" w14:textId="77777777" w:rsidTr="006C68B5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A2FB5A" w14:textId="77777777" w:rsidR="0027767F" w:rsidRPr="00320BFA" w:rsidRDefault="0027767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865C" w14:textId="77777777" w:rsidR="0027767F" w:rsidRPr="00320BFA" w:rsidRDefault="0027767F" w:rsidP="0027767F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5BDC4904" w14:textId="77777777" w:rsidR="0027767F" w:rsidRPr="00320BFA" w:rsidRDefault="0027767F" w:rsidP="006C68B5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A173D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5182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65B39A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767F" w:rsidRPr="00320BFA" w14:paraId="46E213EB" w14:textId="77777777" w:rsidTr="006C68B5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99A466" w14:textId="77777777" w:rsidR="0027767F" w:rsidRPr="00320BFA" w:rsidRDefault="0027767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4B6BE" w14:textId="77777777" w:rsidR="0027767F" w:rsidRPr="00320BFA" w:rsidRDefault="0027767F" w:rsidP="006C68B5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811F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63E4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8E15AB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767F" w:rsidRPr="00320BFA" w14:paraId="420CCED0" w14:textId="77777777" w:rsidTr="006C68B5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22ED32" w14:textId="77777777" w:rsidR="0027767F" w:rsidRPr="00320BFA" w:rsidRDefault="0027767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2744C" w14:textId="77777777" w:rsidR="0027767F" w:rsidRPr="00801036" w:rsidRDefault="0027767F" w:rsidP="0027767F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</w:t>
            </w:r>
          </w:p>
          <w:p w14:paraId="68647F58" w14:textId="77777777" w:rsidR="0027767F" w:rsidRPr="00801036" w:rsidRDefault="0027767F" w:rsidP="006C68B5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636D8" w14:textId="77777777" w:rsidR="0027767F" w:rsidRPr="00801036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3018B" w14:textId="77777777" w:rsidR="0027767F" w:rsidRPr="00801036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FEFBC0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767F" w:rsidRPr="00320BFA" w14:paraId="3D3FB874" w14:textId="77777777" w:rsidTr="006C68B5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066E825" w14:textId="77777777" w:rsidR="0027767F" w:rsidRPr="00320BFA" w:rsidRDefault="0027767F" w:rsidP="006C68B5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47A1C" w14:textId="77777777" w:rsidR="0027767F" w:rsidRPr="00320BFA" w:rsidRDefault="0027767F" w:rsidP="0027767F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62D2D2A" w14:textId="77777777" w:rsidR="0027767F" w:rsidRPr="00320BFA" w:rsidRDefault="0027767F" w:rsidP="006C68B5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4D76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A6EB5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A5C33C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767F" w:rsidRPr="00320BFA" w14:paraId="7F3CDA65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9403F2" w14:textId="77777777" w:rsidR="0027767F" w:rsidRPr="00320BFA" w:rsidRDefault="0027767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83188" w14:textId="77777777" w:rsidR="0027767F" w:rsidRPr="00320BFA" w:rsidRDefault="0027767F" w:rsidP="006C68B5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10759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AC1D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AE92A6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767F" w:rsidRPr="00320BFA" w14:paraId="67899082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934AB4" w14:textId="77777777" w:rsidR="0027767F" w:rsidRPr="00320BFA" w:rsidRDefault="0027767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5B887" w14:textId="77777777" w:rsidR="0027767F" w:rsidRPr="00320BFA" w:rsidRDefault="0027767F" w:rsidP="0027767F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05A4E46B" w14:textId="77777777" w:rsidR="0027767F" w:rsidRPr="00320BFA" w:rsidRDefault="0027767F" w:rsidP="006C68B5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9A64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EA6AE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0D051A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767F" w:rsidRPr="00320BFA" w14:paraId="7392EA53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79BD4F" w14:textId="77777777" w:rsidR="0027767F" w:rsidRPr="00320BFA" w:rsidRDefault="0027767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0350D" w14:textId="77777777" w:rsidR="0027767F" w:rsidRPr="00320BFA" w:rsidRDefault="0027767F" w:rsidP="0027767F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55DFF3C9" w14:textId="77777777" w:rsidR="0027767F" w:rsidRPr="00320BFA" w:rsidRDefault="0027767F" w:rsidP="006C68B5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84B7A" w14:textId="77777777" w:rsidR="0027767F" w:rsidRPr="00320BFA" w:rsidRDefault="0027767F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388C" w14:textId="77777777" w:rsidR="0027767F" w:rsidRPr="00320BFA" w:rsidRDefault="0027767F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4A39AA" w14:textId="77777777" w:rsidR="0027767F" w:rsidRPr="00320BFA" w:rsidRDefault="0027767F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27767F" w:rsidRPr="00320BFA" w14:paraId="2CA4222D" w14:textId="77777777" w:rsidTr="006C68B5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345B80" w14:textId="77777777" w:rsidR="0027767F" w:rsidRPr="00320BFA" w:rsidRDefault="0027767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7262E" w14:textId="77777777" w:rsidR="0027767F" w:rsidRPr="00320BFA" w:rsidRDefault="0027767F" w:rsidP="0027767F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04705CAD" w14:textId="77777777" w:rsidR="0027767F" w:rsidRPr="00320BFA" w:rsidRDefault="0027767F" w:rsidP="006C68B5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00188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BBF3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A22CFA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767F" w:rsidRPr="00320BFA" w14:paraId="5945A710" w14:textId="77777777" w:rsidTr="006C68B5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BFEA65" w14:textId="77777777" w:rsidR="0027767F" w:rsidRPr="00320BFA" w:rsidRDefault="0027767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FFA8E" w14:textId="77777777" w:rsidR="0027767F" w:rsidRPr="00320BFA" w:rsidRDefault="0027767F" w:rsidP="006C68B5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C1FEE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E186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25B962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767F" w:rsidRPr="00320BFA" w14:paraId="7CAB875E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26EF13" w14:textId="77777777" w:rsidR="0027767F" w:rsidRPr="00320BFA" w:rsidRDefault="0027767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0AE89B6" w14:textId="77777777" w:rsidR="0027767F" w:rsidRPr="00320BFA" w:rsidRDefault="0027767F" w:rsidP="006C68B5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2E5F4D7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AEEC142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478E310" w14:textId="77777777" w:rsidR="0027767F" w:rsidRPr="00320BFA" w:rsidRDefault="0027767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B7527F1" w14:textId="77777777" w:rsidR="0027767F" w:rsidRDefault="0027767F" w:rsidP="0027767F">
      <w:pPr>
        <w:pStyle w:val="TF-xAvalITEMDETALHE"/>
      </w:pPr>
    </w:p>
    <w:p w14:paraId="5ADA42AC" w14:textId="77777777" w:rsidR="0027767F" w:rsidRPr="00C32572" w:rsidRDefault="0027767F" w:rsidP="00C32572">
      <w:pPr>
        <w:pStyle w:val="TF-REFERNCIASITEM0"/>
      </w:pPr>
    </w:p>
    <w:sectPr w:rsidR="0027767F" w:rsidRPr="00C32572" w:rsidSect="00086053">
      <w:headerReference w:type="default" r:id="rId15"/>
      <w:footerReference w:type="even" r:id="rId16"/>
      <w:footerReference w:type="default" r:id="rId17"/>
      <w:headerReference w:type="first" r:id="rId18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91D56" w14:textId="77777777" w:rsidR="00F341FC" w:rsidRDefault="00F341FC">
      <w:r>
        <w:separator/>
      </w:r>
    </w:p>
  </w:endnote>
  <w:endnote w:type="continuationSeparator" w:id="0">
    <w:p w14:paraId="6EF8A783" w14:textId="77777777" w:rsidR="00F341FC" w:rsidRDefault="00F34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DF4F54" w:rsidRDefault="00DF4F54" w:rsidP="00452DB9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DF4F54" w:rsidRDefault="00DF4F54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6D15B" w14:textId="77777777" w:rsidR="00DF4F54" w:rsidRDefault="00DF4F54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081D8" w14:textId="77777777" w:rsidR="00F341FC" w:rsidRDefault="00F341FC">
      <w:r>
        <w:separator/>
      </w:r>
    </w:p>
  </w:footnote>
  <w:footnote w:type="continuationSeparator" w:id="0">
    <w:p w14:paraId="46DCC9E3" w14:textId="77777777" w:rsidR="00F341FC" w:rsidRDefault="00F341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8056112"/>
      <w:docPartObj>
        <w:docPartGallery w:val="Page Numbers (Top of Page)"/>
        <w:docPartUnique/>
      </w:docPartObj>
    </w:sdtPr>
    <w:sdtContent>
      <w:p w14:paraId="7B2707F3" w14:textId="0CEBDE04" w:rsidR="00DF4F54" w:rsidRDefault="00DF4F54" w:rsidP="0035449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08AA">
          <w:rPr>
            <w:noProof/>
          </w:rPr>
          <w:t>9</w:t>
        </w:r>
        <w:r>
          <w:fldChar w:fldCharType="end"/>
        </w:r>
      </w:p>
    </w:sdtContent>
  </w:sdt>
  <w:p w14:paraId="0D8620BB" w14:textId="77777777" w:rsidR="00DF4F54" w:rsidRDefault="00DF4F54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DF4F54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DF4F54" w:rsidRDefault="00DF4F54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DF4F54" w:rsidRDefault="00DF4F54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DF4F54" w:rsidRDefault="00DF4F54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DF4F54" w:rsidRDefault="00DF4F5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B708259A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2D65D3B"/>
    <w:multiLevelType w:val="hybridMultilevel"/>
    <w:tmpl w:val="6D40B1DC"/>
    <w:lvl w:ilvl="0" w:tplc="EB304F3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247E3F90"/>
    <w:multiLevelType w:val="hybridMultilevel"/>
    <w:tmpl w:val="EE9EC8E4"/>
    <w:lvl w:ilvl="0" w:tplc="6E5052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A1BC5"/>
    <w:multiLevelType w:val="hybridMultilevel"/>
    <w:tmpl w:val="60A8948E"/>
    <w:lvl w:ilvl="0" w:tplc="55E6CB2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35F23647"/>
    <w:multiLevelType w:val="hybridMultilevel"/>
    <w:tmpl w:val="7BFE33EC"/>
    <w:lvl w:ilvl="0" w:tplc="2E8E573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54DA7AF6"/>
    <w:multiLevelType w:val="hybridMultilevel"/>
    <w:tmpl w:val="C8A02C22"/>
    <w:lvl w:ilvl="0" w:tplc="93105B4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666506F6"/>
    <w:multiLevelType w:val="multilevel"/>
    <w:tmpl w:val="8E30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6C914F2F"/>
    <w:multiLevelType w:val="hybridMultilevel"/>
    <w:tmpl w:val="035AF954"/>
    <w:lvl w:ilvl="0" w:tplc="F4C83DB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459831904">
    <w:abstractNumId w:val="0"/>
  </w:num>
  <w:num w:numId="2" w16cid:durableId="431514396">
    <w:abstractNumId w:val="2"/>
  </w:num>
  <w:num w:numId="3" w16cid:durableId="1197545722">
    <w:abstractNumId w:val="2"/>
  </w:num>
  <w:num w:numId="4" w16cid:durableId="412364232">
    <w:abstractNumId w:val="1"/>
  </w:num>
  <w:num w:numId="5" w16cid:durableId="10679971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010789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55940081">
    <w:abstractNumId w:val="2"/>
  </w:num>
  <w:num w:numId="8" w16cid:durableId="11777676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70477158">
    <w:abstractNumId w:val="12"/>
  </w:num>
  <w:num w:numId="10" w16cid:durableId="15571582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60868715">
    <w:abstractNumId w:val="3"/>
  </w:num>
  <w:num w:numId="12" w16cid:durableId="776289554">
    <w:abstractNumId w:val="10"/>
  </w:num>
  <w:num w:numId="13" w16cid:durableId="172786947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219365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44456183">
    <w:abstractNumId w:val="13"/>
  </w:num>
  <w:num w:numId="16" w16cid:durableId="16857895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91000991">
    <w:abstractNumId w:val="13"/>
  </w:num>
  <w:num w:numId="18" w16cid:durableId="138714389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8361167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64784739">
    <w:abstractNumId w:val="4"/>
  </w:num>
  <w:num w:numId="21" w16cid:durableId="10903511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509904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647980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29910142">
    <w:abstractNumId w:val="9"/>
  </w:num>
  <w:num w:numId="25" w16cid:durableId="308285802">
    <w:abstractNumId w:val="5"/>
  </w:num>
  <w:num w:numId="26" w16cid:durableId="1749888092">
    <w:abstractNumId w:val="6"/>
  </w:num>
  <w:num w:numId="27" w16cid:durableId="252785122">
    <w:abstractNumId w:val="11"/>
  </w:num>
  <w:num w:numId="28" w16cid:durableId="2002583951">
    <w:abstractNumId w:val="7"/>
  </w:num>
  <w:num w:numId="29" w16cid:durableId="8090577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4692"/>
    <w:rsid w:val="00006091"/>
    <w:rsid w:val="00012922"/>
    <w:rsid w:val="00013FA2"/>
    <w:rsid w:val="00015030"/>
    <w:rsid w:val="0001575C"/>
    <w:rsid w:val="0001589B"/>
    <w:rsid w:val="000179B5"/>
    <w:rsid w:val="00017B62"/>
    <w:rsid w:val="000204E7"/>
    <w:rsid w:val="00022E86"/>
    <w:rsid w:val="00023FA0"/>
    <w:rsid w:val="0002602F"/>
    <w:rsid w:val="00027D79"/>
    <w:rsid w:val="00030E4A"/>
    <w:rsid w:val="00031A27"/>
    <w:rsid w:val="00031EE0"/>
    <w:rsid w:val="00034003"/>
    <w:rsid w:val="0003720B"/>
    <w:rsid w:val="00037D07"/>
    <w:rsid w:val="00042106"/>
    <w:rsid w:val="000437E1"/>
    <w:rsid w:val="00045C54"/>
    <w:rsid w:val="0004641A"/>
    <w:rsid w:val="00047348"/>
    <w:rsid w:val="00050343"/>
    <w:rsid w:val="00052A07"/>
    <w:rsid w:val="000533DA"/>
    <w:rsid w:val="00053F3A"/>
    <w:rsid w:val="00054150"/>
    <w:rsid w:val="0005457F"/>
    <w:rsid w:val="000551AC"/>
    <w:rsid w:val="000608E9"/>
    <w:rsid w:val="00061FEB"/>
    <w:rsid w:val="000667DF"/>
    <w:rsid w:val="000719FE"/>
    <w:rsid w:val="00071A20"/>
    <w:rsid w:val="0007209B"/>
    <w:rsid w:val="00075792"/>
    <w:rsid w:val="00075D4D"/>
    <w:rsid w:val="00076F61"/>
    <w:rsid w:val="00080F9C"/>
    <w:rsid w:val="00082845"/>
    <w:rsid w:val="00082C4F"/>
    <w:rsid w:val="0008503F"/>
    <w:rsid w:val="0008579A"/>
    <w:rsid w:val="00086053"/>
    <w:rsid w:val="00086AA8"/>
    <w:rsid w:val="0008732D"/>
    <w:rsid w:val="0009346B"/>
    <w:rsid w:val="00094843"/>
    <w:rsid w:val="0009735C"/>
    <w:rsid w:val="00097A89"/>
    <w:rsid w:val="000A104C"/>
    <w:rsid w:val="000A12F4"/>
    <w:rsid w:val="000A19DE"/>
    <w:rsid w:val="000A366E"/>
    <w:rsid w:val="000A3DA5"/>
    <w:rsid w:val="000A3EAB"/>
    <w:rsid w:val="000A5F40"/>
    <w:rsid w:val="000B12B2"/>
    <w:rsid w:val="000B3868"/>
    <w:rsid w:val="000B42FC"/>
    <w:rsid w:val="000B531C"/>
    <w:rsid w:val="000C08B0"/>
    <w:rsid w:val="000C1926"/>
    <w:rsid w:val="000C1A18"/>
    <w:rsid w:val="000C2AEA"/>
    <w:rsid w:val="000C4B15"/>
    <w:rsid w:val="000C5873"/>
    <w:rsid w:val="000C5A92"/>
    <w:rsid w:val="000C648D"/>
    <w:rsid w:val="000C6E05"/>
    <w:rsid w:val="000C72C7"/>
    <w:rsid w:val="000D1294"/>
    <w:rsid w:val="000D16F0"/>
    <w:rsid w:val="000D1EDD"/>
    <w:rsid w:val="000D42D3"/>
    <w:rsid w:val="000D4AC7"/>
    <w:rsid w:val="000D6E67"/>
    <w:rsid w:val="000D77C2"/>
    <w:rsid w:val="000E0034"/>
    <w:rsid w:val="000E039E"/>
    <w:rsid w:val="000E277A"/>
    <w:rsid w:val="000E27F9"/>
    <w:rsid w:val="000E2B1E"/>
    <w:rsid w:val="000E311F"/>
    <w:rsid w:val="000E380C"/>
    <w:rsid w:val="000E3A68"/>
    <w:rsid w:val="000E4A33"/>
    <w:rsid w:val="000E6A80"/>
    <w:rsid w:val="000E6CE0"/>
    <w:rsid w:val="000F1512"/>
    <w:rsid w:val="000F3CB3"/>
    <w:rsid w:val="000F42A8"/>
    <w:rsid w:val="000F77E3"/>
    <w:rsid w:val="00102A2F"/>
    <w:rsid w:val="001030A3"/>
    <w:rsid w:val="00107B02"/>
    <w:rsid w:val="00111C6F"/>
    <w:rsid w:val="0011363A"/>
    <w:rsid w:val="00113A3F"/>
    <w:rsid w:val="0011532D"/>
    <w:rsid w:val="001153DE"/>
    <w:rsid w:val="001164FE"/>
    <w:rsid w:val="00117A95"/>
    <w:rsid w:val="00121714"/>
    <w:rsid w:val="001224D1"/>
    <w:rsid w:val="00125084"/>
    <w:rsid w:val="00125277"/>
    <w:rsid w:val="00130C45"/>
    <w:rsid w:val="0013705C"/>
    <w:rsid w:val="001375F7"/>
    <w:rsid w:val="00137785"/>
    <w:rsid w:val="001442D5"/>
    <w:rsid w:val="0014695A"/>
    <w:rsid w:val="00150273"/>
    <w:rsid w:val="0015030D"/>
    <w:rsid w:val="001524B5"/>
    <w:rsid w:val="001541B8"/>
    <w:rsid w:val="00155314"/>
    <w:rsid w:val="001554E9"/>
    <w:rsid w:val="00160BFC"/>
    <w:rsid w:val="001617A1"/>
    <w:rsid w:val="00162BF1"/>
    <w:rsid w:val="00164377"/>
    <w:rsid w:val="0016560C"/>
    <w:rsid w:val="00166401"/>
    <w:rsid w:val="001757A6"/>
    <w:rsid w:val="00175E58"/>
    <w:rsid w:val="00177953"/>
    <w:rsid w:val="001821DB"/>
    <w:rsid w:val="00182D69"/>
    <w:rsid w:val="001837DE"/>
    <w:rsid w:val="00186092"/>
    <w:rsid w:val="0018741E"/>
    <w:rsid w:val="00190546"/>
    <w:rsid w:val="0019156A"/>
    <w:rsid w:val="00191A20"/>
    <w:rsid w:val="00192674"/>
    <w:rsid w:val="00193A97"/>
    <w:rsid w:val="001948BE"/>
    <w:rsid w:val="0019547B"/>
    <w:rsid w:val="0019759F"/>
    <w:rsid w:val="001A12CE"/>
    <w:rsid w:val="001A213A"/>
    <w:rsid w:val="001A6292"/>
    <w:rsid w:val="001A7511"/>
    <w:rsid w:val="001A7A9D"/>
    <w:rsid w:val="001B0E08"/>
    <w:rsid w:val="001B2F1E"/>
    <w:rsid w:val="001B6182"/>
    <w:rsid w:val="001B71EB"/>
    <w:rsid w:val="001C33B0"/>
    <w:rsid w:val="001C57E6"/>
    <w:rsid w:val="001C5CBB"/>
    <w:rsid w:val="001C6571"/>
    <w:rsid w:val="001D230A"/>
    <w:rsid w:val="001D465C"/>
    <w:rsid w:val="001D6156"/>
    <w:rsid w:val="001D6234"/>
    <w:rsid w:val="001D6244"/>
    <w:rsid w:val="001E2079"/>
    <w:rsid w:val="001E2214"/>
    <w:rsid w:val="001E2539"/>
    <w:rsid w:val="001E646A"/>
    <w:rsid w:val="001E682E"/>
    <w:rsid w:val="001F007F"/>
    <w:rsid w:val="001F0677"/>
    <w:rsid w:val="001F0D36"/>
    <w:rsid w:val="001F297D"/>
    <w:rsid w:val="001F6225"/>
    <w:rsid w:val="001F65DB"/>
    <w:rsid w:val="001F6668"/>
    <w:rsid w:val="00200083"/>
    <w:rsid w:val="002018EA"/>
    <w:rsid w:val="00202F3F"/>
    <w:rsid w:val="00203BED"/>
    <w:rsid w:val="002061A9"/>
    <w:rsid w:val="002108EC"/>
    <w:rsid w:val="002111D9"/>
    <w:rsid w:val="002113BB"/>
    <w:rsid w:val="00211474"/>
    <w:rsid w:val="00211C4A"/>
    <w:rsid w:val="00212E30"/>
    <w:rsid w:val="00213E6D"/>
    <w:rsid w:val="00220CBB"/>
    <w:rsid w:val="00220D35"/>
    <w:rsid w:val="00224BB2"/>
    <w:rsid w:val="00231AF6"/>
    <w:rsid w:val="00235240"/>
    <w:rsid w:val="00235551"/>
    <w:rsid w:val="002368FD"/>
    <w:rsid w:val="00240164"/>
    <w:rsid w:val="00240F3E"/>
    <w:rsid w:val="0024110F"/>
    <w:rsid w:val="002423AB"/>
    <w:rsid w:val="002440B0"/>
    <w:rsid w:val="00244462"/>
    <w:rsid w:val="002466F0"/>
    <w:rsid w:val="00250FE2"/>
    <w:rsid w:val="00251C2A"/>
    <w:rsid w:val="00252F57"/>
    <w:rsid w:val="002532F9"/>
    <w:rsid w:val="0025361E"/>
    <w:rsid w:val="00254631"/>
    <w:rsid w:val="0025685C"/>
    <w:rsid w:val="00263AFE"/>
    <w:rsid w:val="00263F8F"/>
    <w:rsid w:val="002664D9"/>
    <w:rsid w:val="002665A1"/>
    <w:rsid w:val="00267D3D"/>
    <w:rsid w:val="002718A6"/>
    <w:rsid w:val="00272216"/>
    <w:rsid w:val="00274806"/>
    <w:rsid w:val="00276E8F"/>
    <w:rsid w:val="0027767F"/>
    <w:rsid w:val="0027792D"/>
    <w:rsid w:val="00282723"/>
    <w:rsid w:val="00282788"/>
    <w:rsid w:val="002853FA"/>
    <w:rsid w:val="0028617A"/>
    <w:rsid w:val="0028732A"/>
    <w:rsid w:val="0029073B"/>
    <w:rsid w:val="0029608A"/>
    <w:rsid w:val="002A0AEF"/>
    <w:rsid w:val="002A0E29"/>
    <w:rsid w:val="002A3184"/>
    <w:rsid w:val="002A6617"/>
    <w:rsid w:val="002A6A75"/>
    <w:rsid w:val="002A77D4"/>
    <w:rsid w:val="002A7E1B"/>
    <w:rsid w:val="002B0EDC"/>
    <w:rsid w:val="002B1577"/>
    <w:rsid w:val="002B1937"/>
    <w:rsid w:val="002B4718"/>
    <w:rsid w:val="002B6A9D"/>
    <w:rsid w:val="002D4C9C"/>
    <w:rsid w:val="002D5EBB"/>
    <w:rsid w:val="002E6DD1"/>
    <w:rsid w:val="002F027E"/>
    <w:rsid w:val="002F3ADB"/>
    <w:rsid w:val="002F6021"/>
    <w:rsid w:val="002F646D"/>
    <w:rsid w:val="00300905"/>
    <w:rsid w:val="00300C60"/>
    <w:rsid w:val="00302989"/>
    <w:rsid w:val="00304B2F"/>
    <w:rsid w:val="003069F0"/>
    <w:rsid w:val="00306B7A"/>
    <w:rsid w:val="00307D00"/>
    <w:rsid w:val="0031114B"/>
    <w:rsid w:val="003112F9"/>
    <w:rsid w:val="00312CEA"/>
    <w:rsid w:val="00314C9A"/>
    <w:rsid w:val="0031642D"/>
    <w:rsid w:val="00320BFA"/>
    <w:rsid w:val="0032378D"/>
    <w:rsid w:val="003255B3"/>
    <w:rsid w:val="00327B2E"/>
    <w:rsid w:val="00330ECF"/>
    <w:rsid w:val="003323B0"/>
    <w:rsid w:val="0033253F"/>
    <w:rsid w:val="00332B4E"/>
    <w:rsid w:val="00335048"/>
    <w:rsid w:val="0033733E"/>
    <w:rsid w:val="0033778C"/>
    <w:rsid w:val="00340107"/>
    <w:rsid w:val="00340AD0"/>
    <w:rsid w:val="00340B6D"/>
    <w:rsid w:val="00340C8E"/>
    <w:rsid w:val="00344540"/>
    <w:rsid w:val="00346EFA"/>
    <w:rsid w:val="0034737A"/>
    <w:rsid w:val="00347644"/>
    <w:rsid w:val="00347AC5"/>
    <w:rsid w:val="0035102E"/>
    <w:rsid w:val="003519A3"/>
    <w:rsid w:val="00354498"/>
    <w:rsid w:val="003552DB"/>
    <w:rsid w:val="00362443"/>
    <w:rsid w:val="0036592F"/>
    <w:rsid w:val="00367E8C"/>
    <w:rsid w:val="00367F7D"/>
    <w:rsid w:val="0037046F"/>
    <w:rsid w:val="003718E1"/>
    <w:rsid w:val="00373ACD"/>
    <w:rsid w:val="00375E65"/>
    <w:rsid w:val="00377DA7"/>
    <w:rsid w:val="0038149A"/>
    <w:rsid w:val="00382CD7"/>
    <w:rsid w:val="00383087"/>
    <w:rsid w:val="0038367A"/>
    <w:rsid w:val="00384E3C"/>
    <w:rsid w:val="00385A9C"/>
    <w:rsid w:val="00387518"/>
    <w:rsid w:val="00387C15"/>
    <w:rsid w:val="00391145"/>
    <w:rsid w:val="00397DE6"/>
    <w:rsid w:val="003A028F"/>
    <w:rsid w:val="003A2B7D"/>
    <w:rsid w:val="003A38F8"/>
    <w:rsid w:val="003A4A75"/>
    <w:rsid w:val="003A5366"/>
    <w:rsid w:val="003A6B33"/>
    <w:rsid w:val="003A707A"/>
    <w:rsid w:val="003B06A5"/>
    <w:rsid w:val="003B36D9"/>
    <w:rsid w:val="003B506B"/>
    <w:rsid w:val="003B55AD"/>
    <w:rsid w:val="003B647A"/>
    <w:rsid w:val="003B6F2B"/>
    <w:rsid w:val="003B7DBE"/>
    <w:rsid w:val="003C1028"/>
    <w:rsid w:val="003C2634"/>
    <w:rsid w:val="003C2A92"/>
    <w:rsid w:val="003C4354"/>
    <w:rsid w:val="003C4524"/>
    <w:rsid w:val="003C5262"/>
    <w:rsid w:val="003D0A26"/>
    <w:rsid w:val="003D0C14"/>
    <w:rsid w:val="003D398C"/>
    <w:rsid w:val="003D473B"/>
    <w:rsid w:val="003D4B35"/>
    <w:rsid w:val="003D5180"/>
    <w:rsid w:val="003D7665"/>
    <w:rsid w:val="003D7978"/>
    <w:rsid w:val="003E4F19"/>
    <w:rsid w:val="003E7445"/>
    <w:rsid w:val="003F2BB2"/>
    <w:rsid w:val="003F2CEE"/>
    <w:rsid w:val="003F4EF4"/>
    <w:rsid w:val="003F5F25"/>
    <w:rsid w:val="003F6615"/>
    <w:rsid w:val="003F7EC1"/>
    <w:rsid w:val="00401575"/>
    <w:rsid w:val="00402A22"/>
    <w:rsid w:val="0040436D"/>
    <w:rsid w:val="004055B3"/>
    <w:rsid w:val="00407539"/>
    <w:rsid w:val="00410543"/>
    <w:rsid w:val="00417373"/>
    <w:rsid w:val="004173CC"/>
    <w:rsid w:val="00417B7F"/>
    <w:rsid w:val="004211BA"/>
    <w:rsid w:val="0042356B"/>
    <w:rsid w:val="0042420A"/>
    <w:rsid w:val="004243D2"/>
    <w:rsid w:val="00424610"/>
    <w:rsid w:val="00424AD5"/>
    <w:rsid w:val="00425907"/>
    <w:rsid w:val="00431C8E"/>
    <w:rsid w:val="00434957"/>
    <w:rsid w:val="00435424"/>
    <w:rsid w:val="00440BB5"/>
    <w:rsid w:val="00443502"/>
    <w:rsid w:val="00444098"/>
    <w:rsid w:val="00445CB2"/>
    <w:rsid w:val="00446D4D"/>
    <w:rsid w:val="0044754E"/>
    <w:rsid w:val="0045030F"/>
    <w:rsid w:val="00451B94"/>
    <w:rsid w:val="00452DB9"/>
    <w:rsid w:val="00455AED"/>
    <w:rsid w:val="004567EC"/>
    <w:rsid w:val="00457488"/>
    <w:rsid w:val="004574B3"/>
    <w:rsid w:val="004661F2"/>
    <w:rsid w:val="00466909"/>
    <w:rsid w:val="00470C41"/>
    <w:rsid w:val="0047690F"/>
    <w:rsid w:val="00476C78"/>
    <w:rsid w:val="00482174"/>
    <w:rsid w:val="00482DB8"/>
    <w:rsid w:val="0048576D"/>
    <w:rsid w:val="004918F0"/>
    <w:rsid w:val="00493730"/>
    <w:rsid w:val="00493B1A"/>
    <w:rsid w:val="0049495C"/>
    <w:rsid w:val="00495AB7"/>
    <w:rsid w:val="00496099"/>
    <w:rsid w:val="00496376"/>
    <w:rsid w:val="004968B7"/>
    <w:rsid w:val="00497EF6"/>
    <w:rsid w:val="004A0724"/>
    <w:rsid w:val="004A28A9"/>
    <w:rsid w:val="004A2F1F"/>
    <w:rsid w:val="004B2422"/>
    <w:rsid w:val="004B3F5B"/>
    <w:rsid w:val="004B42D8"/>
    <w:rsid w:val="004B6B8F"/>
    <w:rsid w:val="004B6C91"/>
    <w:rsid w:val="004B7511"/>
    <w:rsid w:val="004C05B4"/>
    <w:rsid w:val="004C0DEF"/>
    <w:rsid w:val="004C3CCF"/>
    <w:rsid w:val="004C658D"/>
    <w:rsid w:val="004D0BD4"/>
    <w:rsid w:val="004D419A"/>
    <w:rsid w:val="004E1949"/>
    <w:rsid w:val="004E23CE"/>
    <w:rsid w:val="004E516B"/>
    <w:rsid w:val="004F1697"/>
    <w:rsid w:val="004F3C47"/>
    <w:rsid w:val="004F4AC5"/>
    <w:rsid w:val="004F6D9F"/>
    <w:rsid w:val="00500481"/>
    <w:rsid w:val="00500539"/>
    <w:rsid w:val="00502A63"/>
    <w:rsid w:val="00503373"/>
    <w:rsid w:val="00503F3F"/>
    <w:rsid w:val="005041C8"/>
    <w:rsid w:val="00504242"/>
    <w:rsid w:val="00504693"/>
    <w:rsid w:val="00511C71"/>
    <w:rsid w:val="00514343"/>
    <w:rsid w:val="00514C46"/>
    <w:rsid w:val="00517718"/>
    <w:rsid w:val="00523054"/>
    <w:rsid w:val="00525B49"/>
    <w:rsid w:val="00525C80"/>
    <w:rsid w:val="005269B7"/>
    <w:rsid w:val="005312EB"/>
    <w:rsid w:val="00533227"/>
    <w:rsid w:val="005347AF"/>
    <w:rsid w:val="00536336"/>
    <w:rsid w:val="0054044B"/>
    <w:rsid w:val="00541837"/>
    <w:rsid w:val="00542ED7"/>
    <w:rsid w:val="0054390C"/>
    <w:rsid w:val="00550D4A"/>
    <w:rsid w:val="005517EB"/>
    <w:rsid w:val="00552DF2"/>
    <w:rsid w:val="00555335"/>
    <w:rsid w:val="00556E79"/>
    <w:rsid w:val="0056273F"/>
    <w:rsid w:val="00564A29"/>
    <w:rsid w:val="00564FBC"/>
    <w:rsid w:val="00567A6C"/>
    <w:rsid w:val="005705A9"/>
    <w:rsid w:val="00570943"/>
    <w:rsid w:val="00571D04"/>
    <w:rsid w:val="00571F83"/>
    <w:rsid w:val="00572864"/>
    <w:rsid w:val="0058074D"/>
    <w:rsid w:val="0058157B"/>
    <w:rsid w:val="00581AF3"/>
    <w:rsid w:val="00581BD6"/>
    <w:rsid w:val="0058482B"/>
    <w:rsid w:val="0058618A"/>
    <w:rsid w:val="00587002"/>
    <w:rsid w:val="00591611"/>
    <w:rsid w:val="00592BA8"/>
    <w:rsid w:val="00594CE8"/>
    <w:rsid w:val="0059620D"/>
    <w:rsid w:val="0059658F"/>
    <w:rsid w:val="005A0F63"/>
    <w:rsid w:val="005A1FFF"/>
    <w:rsid w:val="005A362B"/>
    <w:rsid w:val="005A4952"/>
    <w:rsid w:val="005A4CE8"/>
    <w:rsid w:val="005A6402"/>
    <w:rsid w:val="005B0758"/>
    <w:rsid w:val="005B20A1"/>
    <w:rsid w:val="005B2478"/>
    <w:rsid w:val="005B2E12"/>
    <w:rsid w:val="005C21FC"/>
    <w:rsid w:val="005C30AE"/>
    <w:rsid w:val="005C4B62"/>
    <w:rsid w:val="005C60D4"/>
    <w:rsid w:val="005C6BAC"/>
    <w:rsid w:val="005D1F32"/>
    <w:rsid w:val="005D5C5A"/>
    <w:rsid w:val="005D73B3"/>
    <w:rsid w:val="005E35F3"/>
    <w:rsid w:val="005E400D"/>
    <w:rsid w:val="005E46F1"/>
    <w:rsid w:val="005E5205"/>
    <w:rsid w:val="005E698D"/>
    <w:rsid w:val="005E7400"/>
    <w:rsid w:val="005F09F1"/>
    <w:rsid w:val="005F0A82"/>
    <w:rsid w:val="005F18EC"/>
    <w:rsid w:val="005F4305"/>
    <w:rsid w:val="005F4D44"/>
    <w:rsid w:val="005F645A"/>
    <w:rsid w:val="005F67AA"/>
    <w:rsid w:val="005F6BE3"/>
    <w:rsid w:val="005F6E76"/>
    <w:rsid w:val="005F7BE6"/>
    <w:rsid w:val="005F7EDE"/>
    <w:rsid w:val="0060060C"/>
    <w:rsid w:val="00600B5B"/>
    <w:rsid w:val="00601537"/>
    <w:rsid w:val="0060344A"/>
    <w:rsid w:val="00604C3B"/>
    <w:rsid w:val="00607132"/>
    <w:rsid w:val="006118D1"/>
    <w:rsid w:val="00611EA6"/>
    <w:rsid w:val="0061251F"/>
    <w:rsid w:val="00613B57"/>
    <w:rsid w:val="00620D93"/>
    <w:rsid w:val="00621085"/>
    <w:rsid w:val="0062386A"/>
    <w:rsid w:val="006250BA"/>
    <w:rsid w:val="0062576D"/>
    <w:rsid w:val="00625788"/>
    <w:rsid w:val="006259F6"/>
    <w:rsid w:val="00627C07"/>
    <w:rsid w:val="006305AA"/>
    <w:rsid w:val="00630AC7"/>
    <w:rsid w:val="00630EF3"/>
    <w:rsid w:val="00631EFD"/>
    <w:rsid w:val="0063277E"/>
    <w:rsid w:val="006335D6"/>
    <w:rsid w:val="006364F4"/>
    <w:rsid w:val="00637ED4"/>
    <w:rsid w:val="00640352"/>
    <w:rsid w:val="006426D5"/>
    <w:rsid w:val="00642924"/>
    <w:rsid w:val="00643948"/>
    <w:rsid w:val="006466FF"/>
    <w:rsid w:val="00646A5F"/>
    <w:rsid w:val="006475C1"/>
    <w:rsid w:val="00647D07"/>
    <w:rsid w:val="00651232"/>
    <w:rsid w:val="00653E4B"/>
    <w:rsid w:val="00654EF8"/>
    <w:rsid w:val="00655890"/>
    <w:rsid w:val="00656C00"/>
    <w:rsid w:val="00660C08"/>
    <w:rsid w:val="00661967"/>
    <w:rsid w:val="00661F61"/>
    <w:rsid w:val="00663A1C"/>
    <w:rsid w:val="00667324"/>
    <w:rsid w:val="00670044"/>
    <w:rsid w:val="00671B17"/>
    <w:rsid w:val="00671B49"/>
    <w:rsid w:val="00671EF3"/>
    <w:rsid w:val="00671F42"/>
    <w:rsid w:val="00672D37"/>
    <w:rsid w:val="00674155"/>
    <w:rsid w:val="006746CA"/>
    <w:rsid w:val="0067588A"/>
    <w:rsid w:val="006764C3"/>
    <w:rsid w:val="00693D9F"/>
    <w:rsid w:val="00695745"/>
    <w:rsid w:val="0069600B"/>
    <w:rsid w:val="00696C60"/>
    <w:rsid w:val="006A06DA"/>
    <w:rsid w:val="006A0A1A"/>
    <w:rsid w:val="006A536A"/>
    <w:rsid w:val="006A6460"/>
    <w:rsid w:val="006A76E3"/>
    <w:rsid w:val="006B0760"/>
    <w:rsid w:val="006B0B4F"/>
    <w:rsid w:val="006B104E"/>
    <w:rsid w:val="006B25A1"/>
    <w:rsid w:val="006B3979"/>
    <w:rsid w:val="006B5AEA"/>
    <w:rsid w:val="006B6383"/>
    <w:rsid w:val="006B640D"/>
    <w:rsid w:val="006C0A50"/>
    <w:rsid w:val="006C0AD5"/>
    <w:rsid w:val="006C488B"/>
    <w:rsid w:val="006C61FA"/>
    <w:rsid w:val="006D0896"/>
    <w:rsid w:val="006D2723"/>
    <w:rsid w:val="006D2982"/>
    <w:rsid w:val="006D51A3"/>
    <w:rsid w:val="006D5C60"/>
    <w:rsid w:val="006D6AFE"/>
    <w:rsid w:val="006E0E7D"/>
    <w:rsid w:val="006E0F9C"/>
    <w:rsid w:val="006E25D2"/>
    <w:rsid w:val="006F0BE3"/>
    <w:rsid w:val="006F576A"/>
    <w:rsid w:val="006F7D73"/>
    <w:rsid w:val="00701DA5"/>
    <w:rsid w:val="00702F78"/>
    <w:rsid w:val="0070391A"/>
    <w:rsid w:val="00706486"/>
    <w:rsid w:val="007078ED"/>
    <w:rsid w:val="0071247F"/>
    <w:rsid w:val="00715C3C"/>
    <w:rsid w:val="007160D6"/>
    <w:rsid w:val="007214E3"/>
    <w:rsid w:val="007222F7"/>
    <w:rsid w:val="0072244E"/>
    <w:rsid w:val="007234EB"/>
    <w:rsid w:val="0072412A"/>
    <w:rsid w:val="00724679"/>
    <w:rsid w:val="00724B56"/>
    <w:rsid w:val="00725368"/>
    <w:rsid w:val="007258FF"/>
    <w:rsid w:val="00726CDC"/>
    <w:rsid w:val="00727596"/>
    <w:rsid w:val="00727DAA"/>
    <w:rsid w:val="007304F3"/>
    <w:rsid w:val="00730839"/>
    <w:rsid w:val="00730F60"/>
    <w:rsid w:val="00733FF9"/>
    <w:rsid w:val="00735805"/>
    <w:rsid w:val="00735B87"/>
    <w:rsid w:val="00744579"/>
    <w:rsid w:val="00744968"/>
    <w:rsid w:val="0074496A"/>
    <w:rsid w:val="00746FD4"/>
    <w:rsid w:val="00747131"/>
    <w:rsid w:val="0074726E"/>
    <w:rsid w:val="00752038"/>
    <w:rsid w:val="007554DF"/>
    <w:rsid w:val="0075776D"/>
    <w:rsid w:val="007613FB"/>
    <w:rsid w:val="00761E34"/>
    <w:rsid w:val="00762E09"/>
    <w:rsid w:val="0076475A"/>
    <w:rsid w:val="0076723F"/>
    <w:rsid w:val="00767CA9"/>
    <w:rsid w:val="00770837"/>
    <w:rsid w:val="007722BF"/>
    <w:rsid w:val="0077580B"/>
    <w:rsid w:val="007758BC"/>
    <w:rsid w:val="007774DD"/>
    <w:rsid w:val="00781167"/>
    <w:rsid w:val="00782D75"/>
    <w:rsid w:val="007854B3"/>
    <w:rsid w:val="0078787D"/>
    <w:rsid w:val="00787FA8"/>
    <w:rsid w:val="007901C1"/>
    <w:rsid w:val="007904FE"/>
    <w:rsid w:val="00791DEC"/>
    <w:rsid w:val="007930C0"/>
    <w:rsid w:val="00793529"/>
    <w:rsid w:val="007943B2"/>
    <w:rsid w:val="007944F8"/>
    <w:rsid w:val="007973E3"/>
    <w:rsid w:val="00797553"/>
    <w:rsid w:val="00797F16"/>
    <w:rsid w:val="007A0D1A"/>
    <w:rsid w:val="007A0F91"/>
    <w:rsid w:val="007A17C4"/>
    <w:rsid w:val="007A1883"/>
    <w:rsid w:val="007A44F8"/>
    <w:rsid w:val="007A469B"/>
    <w:rsid w:val="007A5214"/>
    <w:rsid w:val="007B1180"/>
    <w:rsid w:val="007B2AD2"/>
    <w:rsid w:val="007B3EE6"/>
    <w:rsid w:val="007C14D6"/>
    <w:rsid w:val="007C1A21"/>
    <w:rsid w:val="007C2796"/>
    <w:rsid w:val="007C2F4B"/>
    <w:rsid w:val="007C2F4D"/>
    <w:rsid w:val="007D054D"/>
    <w:rsid w:val="007D0720"/>
    <w:rsid w:val="007D10F2"/>
    <w:rsid w:val="007D207E"/>
    <w:rsid w:val="007D306A"/>
    <w:rsid w:val="007D6DEC"/>
    <w:rsid w:val="007E2699"/>
    <w:rsid w:val="007E46A1"/>
    <w:rsid w:val="007E730D"/>
    <w:rsid w:val="007E7311"/>
    <w:rsid w:val="007E7D6F"/>
    <w:rsid w:val="007F20C0"/>
    <w:rsid w:val="007F38A6"/>
    <w:rsid w:val="007F403E"/>
    <w:rsid w:val="008000D5"/>
    <w:rsid w:val="00802D0F"/>
    <w:rsid w:val="00803827"/>
    <w:rsid w:val="00805F80"/>
    <w:rsid w:val="0080705E"/>
    <w:rsid w:val="008072AC"/>
    <w:rsid w:val="00810CEA"/>
    <w:rsid w:val="00810E17"/>
    <w:rsid w:val="00811664"/>
    <w:rsid w:val="008134A9"/>
    <w:rsid w:val="00817A52"/>
    <w:rsid w:val="008207AB"/>
    <w:rsid w:val="008233E5"/>
    <w:rsid w:val="008239AA"/>
    <w:rsid w:val="008307F5"/>
    <w:rsid w:val="00831F2F"/>
    <w:rsid w:val="00831F8C"/>
    <w:rsid w:val="008323F1"/>
    <w:rsid w:val="008333C1"/>
    <w:rsid w:val="00833DE8"/>
    <w:rsid w:val="00833F47"/>
    <w:rsid w:val="008348C3"/>
    <w:rsid w:val="0083552D"/>
    <w:rsid w:val="00835A96"/>
    <w:rsid w:val="008373B4"/>
    <w:rsid w:val="00840345"/>
    <w:rsid w:val="008404C4"/>
    <w:rsid w:val="00843BFD"/>
    <w:rsid w:val="008442C6"/>
    <w:rsid w:val="0084557D"/>
    <w:rsid w:val="00846E1A"/>
    <w:rsid w:val="00847D37"/>
    <w:rsid w:val="0085001D"/>
    <w:rsid w:val="0085753E"/>
    <w:rsid w:val="00857E50"/>
    <w:rsid w:val="008625BC"/>
    <w:rsid w:val="00862DB3"/>
    <w:rsid w:val="00864871"/>
    <w:rsid w:val="00865E19"/>
    <w:rsid w:val="00870802"/>
    <w:rsid w:val="00871A41"/>
    <w:rsid w:val="00874D03"/>
    <w:rsid w:val="00874F25"/>
    <w:rsid w:val="00875B60"/>
    <w:rsid w:val="00875DBD"/>
    <w:rsid w:val="00884A5B"/>
    <w:rsid w:val="00886D76"/>
    <w:rsid w:val="00892807"/>
    <w:rsid w:val="00892A11"/>
    <w:rsid w:val="00893A4B"/>
    <w:rsid w:val="00893B37"/>
    <w:rsid w:val="00893DCA"/>
    <w:rsid w:val="00897019"/>
    <w:rsid w:val="00897091"/>
    <w:rsid w:val="008A03E3"/>
    <w:rsid w:val="008A12E1"/>
    <w:rsid w:val="008A3072"/>
    <w:rsid w:val="008A354B"/>
    <w:rsid w:val="008A36C9"/>
    <w:rsid w:val="008B0A07"/>
    <w:rsid w:val="008B3398"/>
    <w:rsid w:val="008B52F4"/>
    <w:rsid w:val="008B781F"/>
    <w:rsid w:val="008C0069"/>
    <w:rsid w:val="008C1495"/>
    <w:rsid w:val="008C5A55"/>
    <w:rsid w:val="008C5E2A"/>
    <w:rsid w:val="008D4159"/>
    <w:rsid w:val="008D42C1"/>
    <w:rsid w:val="008D5522"/>
    <w:rsid w:val="008D69C5"/>
    <w:rsid w:val="008D7404"/>
    <w:rsid w:val="008E0F86"/>
    <w:rsid w:val="008E16F4"/>
    <w:rsid w:val="008E52A3"/>
    <w:rsid w:val="008E5BA2"/>
    <w:rsid w:val="008F2DC1"/>
    <w:rsid w:val="008F3C63"/>
    <w:rsid w:val="008F3F78"/>
    <w:rsid w:val="008F506F"/>
    <w:rsid w:val="008F70AD"/>
    <w:rsid w:val="008F7CE2"/>
    <w:rsid w:val="00900DB1"/>
    <w:rsid w:val="009022BF"/>
    <w:rsid w:val="00907AE4"/>
    <w:rsid w:val="009103E5"/>
    <w:rsid w:val="00910767"/>
    <w:rsid w:val="00911100"/>
    <w:rsid w:val="00911CD9"/>
    <w:rsid w:val="00912B71"/>
    <w:rsid w:val="00915CC0"/>
    <w:rsid w:val="00917E4B"/>
    <w:rsid w:val="0092599D"/>
    <w:rsid w:val="00925EDF"/>
    <w:rsid w:val="009261DE"/>
    <w:rsid w:val="009266E0"/>
    <w:rsid w:val="009274D8"/>
    <w:rsid w:val="009309F6"/>
    <w:rsid w:val="00930C1C"/>
    <w:rsid w:val="00931632"/>
    <w:rsid w:val="009322A6"/>
    <w:rsid w:val="00932C92"/>
    <w:rsid w:val="0093357F"/>
    <w:rsid w:val="00936490"/>
    <w:rsid w:val="00936D8A"/>
    <w:rsid w:val="00940800"/>
    <w:rsid w:val="00940A0D"/>
    <w:rsid w:val="00940C4D"/>
    <w:rsid w:val="009417E5"/>
    <w:rsid w:val="00942BFC"/>
    <w:rsid w:val="009454E4"/>
    <w:rsid w:val="00946836"/>
    <w:rsid w:val="0095132B"/>
    <w:rsid w:val="00951F2C"/>
    <w:rsid w:val="009523C6"/>
    <w:rsid w:val="0095563F"/>
    <w:rsid w:val="00963E16"/>
    <w:rsid w:val="00963E22"/>
    <w:rsid w:val="009641BE"/>
    <w:rsid w:val="00964F10"/>
    <w:rsid w:val="0096683A"/>
    <w:rsid w:val="00967611"/>
    <w:rsid w:val="009702D5"/>
    <w:rsid w:val="009710B7"/>
    <w:rsid w:val="00972B96"/>
    <w:rsid w:val="00975C74"/>
    <w:rsid w:val="00982AC1"/>
    <w:rsid w:val="00984240"/>
    <w:rsid w:val="009877EB"/>
    <w:rsid w:val="00987F2B"/>
    <w:rsid w:val="0099265A"/>
    <w:rsid w:val="009944E4"/>
    <w:rsid w:val="009951ED"/>
    <w:rsid w:val="00995B07"/>
    <w:rsid w:val="00997397"/>
    <w:rsid w:val="009A2619"/>
    <w:rsid w:val="009A5850"/>
    <w:rsid w:val="009B10D6"/>
    <w:rsid w:val="009B3699"/>
    <w:rsid w:val="009B42EF"/>
    <w:rsid w:val="009B6244"/>
    <w:rsid w:val="009B7A57"/>
    <w:rsid w:val="009C0406"/>
    <w:rsid w:val="009C4063"/>
    <w:rsid w:val="009C5DEA"/>
    <w:rsid w:val="009D0CB6"/>
    <w:rsid w:val="009D18C0"/>
    <w:rsid w:val="009D41FD"/>
    <w:rsid w:val="009D4FE9"/>
    <w:rsid w:val="009D5349"/>
    <w:rsid w:val="009D5F4D"/>
    <w:rsid w:val="009D65D0"/>
    <w:rsid w:val="009D6BF3"/>
    <w:rsid w:val="009D7E91"/>
    <w:rsid w:val="009E007A"/>
    <w:rsid w:val="009E135E"/>
    <w:rsid w:val="009E2F7D"/>
    <w:rsid w:val="009E3C92"/>
    <w:rsid w:val="009E54F4"/>
    <w:rsid w:val="009E5917"/>
    <w:rsid w:val="009E71AD"/>
    <w:rsid w:val="009F0174"/>
    <w:rsid w:val="009F0BD2"/>
    <w:rsid w:val="009F2BFA"/>
    <w:rsid w:val="00A017C9"/>
    <w:rsid w:val="00A03A3D"/>
    <w:rsid w:val="00A045C4"/>
    <w:rsid w:val="00A0479F"/>
    <w:rsid w:val="00A10DFA"/>
    <w:rsid w:val="00A122F1"/>
    <w:rsid w:val="00A12575"/>
    <w:rsid w:val="00A129FA"/>
    <w:rsid w:val="00A12A9B"/>
    <w:rsid w:val="00A16B17"/>
    <w:rsid w:val="00A200BF"/>
    <w:rsid w:val="00A21708"/>
    <w:rsid w:val="00A21E34"/>
    <w:rsid w:val="00A22362"/>
    <w:rsid w:val="00A224C8"/>
    <w:rsid w:val="00A22EE7"/>
    <w:rsid w:val="00A249BA"/>
    <w:rsid w:val="00A307C7"/>
    <w:rsid w:val="00A325CA"/>
    <w:rsid w:val="00A36700"/>
    <w:rsid w:val="00A36AE4"/>
    <w:rsid w:val="00A41852"/>
    <w:rsid w:val="00A44581"/>
    <w:rsid w:val="00A45093"/>
    <w:rsid w:val="00A50EAF"/>
    <w:rsid w:val="00A57380"/>
    <w:rsid w:val="00A602F9"/>
    <w:rsid w:val="00A6509D"/>
    <w:rsid w:val="00A650EE"/>
    <w:rsid w:val="00A65182"/>
    <w:rsid w:val="00A662C8"/>
    <w:rsid w:val="00A66EE3"/>
    <w:rsid w:val="00A6753D"/>
    <w:rsid w:val="00A71157"/>
    <w:rsid w:val="00A71AF4"/>
    <w:rsid w:val="00A72704"/>
    <w:rsid w:val="00A7795A"/>
    <w:rsid w:val="00A85316"/>
    <w:rsid w:val="00A859F0"/>
    <w:rsid w:val="00A9093B"/>
    <w:rsid w:val="00A91326"/>
    <w:rsid w:val="00A949CC"/>
    <w:rsid w:val="00A95924"/>
    <w:rsid w:val="00A966E6"/>
    <w:rsid w:val="00A9679C"/>
    <w:rsid w:val="00A96D5B"/>
    <w:rsid w:val="00A97526"/>
    <w:rsid w:val="00A978D3"/>
    <w:rsid w:val="00AA4EC0"/>
    <w:rsid w:val="00AB16FB"/>
    <w:rsid w:val="00AB1D57"/>
    <w:rsid w:val="00AB2BE3"/>
    <w:rsid w:val="00AB318E"/>
    <w:rsid w:val="00AB39A0"/>
    <w:rsid w:val="00AB49A7"/>
    <w:rsid w:val="00AB612B"/>
    <w:rsid w:val="00AB7834"/>
    <w:rsid w:val="00AC157F"/>
    <w:rsid w:val="00AC1847"/>
    <w:rsid w:val="00AC28EC"/>
    <w:rsid w:val="00AC4191"/>
    <w:rsid w:val="00AC4D5F"/>
    <w:rsid w:val="00AD12FF"/>
    <w:rsid w:val="00AD1D2C"/>
    <w:rsid w:val="00AD55A2"/>
    <w:rsid w:val="00AE0525"/>
    <w:rsid w:val="00AE08DB"/>
    <w:rsid w:val="00AE2729"/>
    <w:rsid w:val="00AE3148"/>
    <w:rsid w:val="00AE5AE2"/>
    <w:rsid w:val="00AE6A93"/>
    <w:rsid w:val="00AE7343"/>
    <w:rsid w:val="00AF1C18"/>
    <w:rsid w:val="00AF6C7B"/>
    <w:rsid w:val="00B00A13"/>
    <w:rsid w:val="00B00D69"/>
    <w:rsid w:val="00B00E04"/>
    <w:rsid w:val="00B02698"/>
    <w:rsid w:val="00B05485"/>
    <w:rsid w:val="00B1458E"/>
    <w:rsid w:val="00B14C51"/>
    <w:rsid w:val="00B20021"/>
    <w:rsid w:val="00B20FDE"/>
    <w:rsid w:val="00B35C00"/>
    <w:rsid w:val="00B37BDD"/>
    <w:rsid w:val="00B40F04"/>
    <w:rsid w:val="00B42041"/>
    <w:rsid w:val="00B43FBF"/>
    <w:rsid w:val="00B447DF"/>
    <w:rsid w:val="00B44C0B"/>
    <w:rsid w:val="00B44EBE"/>
    <w:rsid w:val="00B44F11"/>
    <w:rsid w:val="00B50404"/>
    <w:rsid w:val="00B5045D"/>
    <w:rsid w:val="00B51846"/>
    <w:rsid w:val="00B51B2F"/>
    <w:rsid w:val="00B52EFA"/>
    <w:rsid w:val="00B61566"/>
    <w:rsid w:val="00B62979"/>
    <w:rsid w:val="00B62A29"/>
    <w:rsid w:val="00B67053"/>
    <w:rsid w:val="00B70056"/>
    <w:rsid w:val="00B72879"/>
    <w:rsid w:val="00B74D75"/>
    <w:rsid w:val="00B7530C"/>
    <w:rsid w:val="00B76485"/>
    <w:rsid w:val="00B823A7"/>
    <w:rsid w:val="00B82914"/>
    <w:rsid w:val="00B8435A"/>
    <w:rsid w:val="00B90FA5"/>
    <w:rsid w:val="00B9196E"/>
    <w:rsid w:val="00B919F1"/>
    <w:rsid w:val="00B91FBD"/>
    <w:rsid w:val="00B93490"/>
    <w:rsid w:val="00BA2260"/>
    <w:rsid w:val="00BA2301"/>
    <w:rsid w:val="00BA782B"/>
    <w:rsid w:val="00BB05E0"/>
    <w:rsid w:val="00BB0E4F"/>
    <w:rsid w:val="00BB0EA2"/>
    <w:rsid w:val="00BB1083"/>
    <w:rsid w:val="00BB37A0"/>
    <w:rsid w:val="00BB468D"/>
    <w:rsid w:val="00BC0E8D"/>
    <w:rsid w:val="00BC1340"/>
    <w:rsid w:val="00BC2173"/>
    <w:rsid w:val="00BC4F18"/>
    <w:rsid w:val="00BC7050"/>
    <w:rsid w:val="00BD5275"/>
    <w:rsid w:val="00BD6A56"/>
    <w:rsid w:val="00BE026F"/>
    <w:rsid w:val="00BE13B4"/>
    <w:rsid w:val="00BE1F20"/>
    <w:rsid w:val="00BE34BB"/>
    <w:rsid w:val="00BE3817"/>
    <w:rsid w:val="00BE632B"/>
    <w:rsid w:val="00BE6551"/>
    <w:rsid w:val="00BE73C4"/>
    <w:rsid w:val="00BF093B"/>
    <w:rsid w:val="00BF1842"/>
    <w:rsid w:val="00C00B88"/>
    <w:rsid w:val="00C04CF8"/>
    <w:rsid w:val="00C0577E"/>
    <w:rsid w:val="00C06B2A"/>
    <w:rsid w:val="00C06B68"/>
    <w:rsid w:val="00C07256"/>
    <w:rsid w:val="00C10D85"/>
    <w:rsid w:val="00C1312B"/>
    <w:rsid w:val="00C13A54"/>
    <w:rsid w:val="00C141F4"/>
    <w:rsid w:val="00C21705"/>
    <w:rsid w:val="00C22275"/>
    <w:rsid w:val="00C223B4"/>
    <w:rsid w:val="00C25DA6"/>
    <w:rsid w:val="00C32572"/>
    <w:rsid w:val="00C32F1D"/>
    <w:rsid w:val="00C35E57"/>
    <w:rsid w:val="00C35E80"/>
    <w:rsid w:val="00C365B8"/>
    <w:rsid w:val="00C4077C"/>
    <w:rsid w:val="00C40AA2"/>
    <w:rsid w:val="00C4244F"/>
    <w:rsid w:val="00C43244"/>
    <w:rsid w:val="00C453D5"/>
    <w:rsid w:val="00C458D3"/>
    <w:rsid w:val="00C46AFB"/>
    <w:rsid w:val="00C632ED"/>
    <w:rsid w:val="00C66150"/>
    <w:rsid w:val="00C70EF5"/>
    <w:rsid w:val="00C72FBB"/>
    <w:rsid w:val="00C756C5"/>
    <w:rsid w:val="00C77829"/>
    <w:rsid w:val="00C804D5"/>
    <w:rsid w:val="00C80539"/>
    <w:rsid w:val="00C82195"/>
    <w:rsid w:val="00C82CAE"/>
    <w:rsid w:val="00C8442E"/>
    <w:rsid w:val="00C86488"/>
    <w:rsid w:val="00C90296"/>
    <w:rsid w:val="00C92322"/>
    <w:rsid w:val="00C930A8"/>
    <w:rsid w:val="00C96854"/>
    <w:rsid w:val="00C97329"/>
    <w:rsid w:val="00CA02B5"/>
    <w:rsid w:val="00CA0CE8"/>
    <w:rsid w:val="00CA108B"/>
    <w:rsid w:val="00CA6CDB"/>
    <w:rsid w:val="00CA75F8"/>
    <w:rsid w:val="00CB3827"/>
    <w:rsid w:val="00CB59C3"/>
    <w:rsid w:val="00CB5E13"/>
    <w:rsid w:val="00CC3524"/>
    <w:rsid w:val="00CC4FAF"/>
    <w:rsid w:val="00CC57BB"/>
    <w:rsid w:val="00CC5EF5"/>
    <w:rsid w:val="00CC7371"/>
    <w:rsid w:val="00CD0F8D"/>
    <w:rsid w:val="00CD1268"/>
    <w:rsid w:val="00CD27BE"/>
    <w:rsid w:val="00CD29E9"/>
    <w:rsid w:val="00CD3198"/>
    <w:rsid w:val="00CD3DA5"/>
    <w:rsid w:val="00CD4BBC"/>
    <w:rsid w:val="00CD6F0F"/>
    <w:rsid w:val="00CE0BB7"/>
    <w:rsid w:val="00CE3E9A"/>
    <w:rsid w:val="00CE6241"/>
    <w:rsid w:val="00CE708B"/>
    <w:rsid w:val="00CF26B7"/>
    <w:rsid w:val="00CF6E39"/>
    <w:rsid w:val="00CF72DA"/>
    <w:rsid w:val="00D01400"/>
    <w:rsid w:val="00D020F1"/>
    <w:rsid w:val="00D03295"/>
    <w:rsid w:val="00D03B57"/>
    <w:rsid w:val="00D0769A"/>
    <w:rsid w:val="00D07D98"/>
    <w:rsid w:val="00D07E53"/>
    <w:rsid w:val="00D1014D"/>
    <w:rsid w:val="00D1067A"/>
    <w:rsid w:val="00D11893"/>
    <w:rsid w:val="00D15B4E"/>
    <w:rsid w:val="00D177E7"/>
    <w:rsid w:val="00D2079F"/>
    <w:rsid w:val="00D22225"/>
    <w:rsid w:val="00D2420E"/>
    <w:rsid w:val="00D2523F"/>
    <w:rsid w:val="00D25675"/>
    <w:rsid w:val="00D26393"/>
    <w:rsid w:val="00D27297"/>
    <w:rsid w:val="00D33FCC"/>
    <w:rsid w:val="00D447EF"/>
    <w:rsid w:val="00D505E2"/>
    <w:rsid w:val="00D52347"/>
    <w:rsid w:val="00D52B09"/>
    <w:rsid w:val="00D55696"/>
    <w:rsid w:val="00D56119"/>
    <w:rsid w:val="00D63B58"/>
    <w:rsid w:val="00D63C6C"/>
    <w:rsid w:val="00D64341"/>
    <w:rsid w:val="00D6498F"/>
    <w:rsid w:val="00D70FBD"/>
    <w:rsid w:val="00D71C88"/>
    <w:rsid w:val="00D72DF3"/>
    <w:rsid w:val="00D7412F"/>
    <w:rsid w:val="00D7463D"/>
    <w:rsid w:val="00D765F9"/>
    <w:rsid w:val="00D80F5A"/>
    <w:rsid w:val="00D82EBD"/>
    <w:rsid w:val="00D83DE8"/>
    <w:rsid w:val="00D83F28"/>
    <w:rsid w:val="00D8455C"/>
    <w:rsid w:val="00D84714"/>
    <w:rsid w:val="00D84943"/>
    <w:rsid w:val="00D905FF"/>
    <w:rsid w:val="00D94AE7"/>
    <w:rsid w:val="00D96271"/>
    <w:rsid w:val="00D966B3"/>
    <w:rsid w:val="00D970F0"/>
    <w:rsid w:val="00D9713A"/>
    <w:rsid w:val="00D97DF9"/>
    <w:rsid w:val="00DA0E17"/>
    <w:rsid w:val="00DA4540"/>
    <w:rsid w:val="00DA4A54"/>
    <w:rsid w:val="00DA587E"/>
    <w:rsid w:val="00DA60F4"/>
    <w:rsid w:val="00DA680E"/>
    <w:rsid w:val="00DA72D4"/>
    <w:rsid w:val="00DB0F8B"/>
    <w:rsid w:val="00DB3052"/>
    <w:rsid w:val="00DB6F2A"/>
    <w:rsid w:val="00DB79AE"/>
    <w:rsid w:val="00DC0051"/>
    <w:rsid w:val="00DC0078"/>
    <w:rsid w:val="00DC0F1A"/>
    <w:rsid w:val="00DC0F38"/>
    <w:rsid w:val="00DC10D7"/>
    <w:rsid w:val="00DC24FC"/>
    <w:rsid w:val="00DC2D17"/>
    <w:rsid w:val="00DC30A7"/>
    <w:rsid w:val="00DC40FC"/>
    <w:rsid w:val="00DD41C7"/>
    <w:rsid w:val="00DD4BBA"/>
    <w:rsid w:val="00DE23BF"/>
    <w:rsid w:val="00DE3981"/>
    <w:rsid w:val="00DE40DD"/>
    <w:rsid w:val="00DE598B"/>
    <w:rsid w:val="00DE7755"/>
    <w:rsid w:val="00DF059A"/>
    <w:rsid w:val="00DF13B1"/>
    <w:rsid w:val="00DF24A5"/>
    <w:rsid w:val="00DF3D56"/>
    <w:rsid w:val="00DF4F54"/>
    <w:rsid w:val="00DF64E9"/>
    <w:rsid w:val="00DF6D19"/>
    <w:rsid w:val="00DF6ED2"/>
    <w:rsid w:val="00DF70F5"/>
    <w:rsid w:val="00DF73F7"/>
    <w:rsid w:val="00E00D5A"/>
    <w:rsid w:val="00E01FA5"/>
    <w:rsid w:val="00E03236"/>
    <w:rsid w:val="00E034F3"/>
    <w:rsid w:val="00E05EB1"/>
    <w:rsid w:val="00E0758E"/>
    <w:rsid w:val="00E12620"/>
    <w:rsid w:val="00E12840"/>
    <w:rsid w:val="00E14E80"/>
    <w:rsid w:val="00E14F53"/>
    <w:rsid w:val="00E209AA"/>
    <w:rsid w:val="00E2177D"/>
    <w:rsid w:val="00E221FD"/>
    <w:rsid w:val="00E2252C"/>
    <w:rsid w:val="00E23143"/>
    <w:rsid w:val="00E255D4"/>
    <w:rsid w:val="00E270C0"/>
    <w:rsid w:val="00E308AA"/>
    <w:rsid w:val="00E33257"/>
    <w:rsid w:val="00E35778"/>
    <w:rsid w:val="00E35DB4"/>
    <w:rsid w:val="00E36D82"/>
    <w:rsid w:val="00E36FE6"/>
    <w:rsid w:val="00E44D6F"/>
    <w:rsid w:val="00E460B9"/>
    <w:rsid w:val="00E4627E"/>
    <w:rsid w:val="00E51601"/>
    <w:rsid w:val="00E51965"/>
    <w:rsid w:val="00E51F04"/>
    <w:rsid w:val="00E52D19"/>
    <w:rsid w:val="00E574E6"/>
    <w:rsid w:val="00E638A0"/>
    <w:rsid w:val="00E6446D"/>
    <w:rsid w:val="00E6592F"/>
    <w:rsid w:val="00E659EC"/>
    <w:rsid w:val="00E66F3C"/>
    <w:rsid w:val="00E67121"/>
    <w:rsid w:val="00E70D46"/>
    <w:rsid w:val="00E7198D"/>
    <w:rsid w:val="00E735AF"/>
    <w:rsid w:val="00E74CA6"/>
    <w:rsid w:val="00E75E3D"/>
    <w:rsid w:val="00E82F3B"/>
    <w:rsid w:val="00E84491"/>
    <w:rsid w:val="00E95D64"/>
    <w:rsid w:val="00E972FA"/>
    <w:rsid w:val="00E9731C"/>
    <w:rsid w:val="00E9762A"/>
    <w:rsid w:val="00EA1141"/>
    <w:rsid w:val="00EA1D98"/>
    <w:rsid w:val="00EA397A"/>
    <w:rsid w:val="00EA4E4C"/>
    <w:rsid w:val="00EA663B"/>
    <w:rsid w:val="00EA7512"/>
    <w:rsid w:val="00EB04B7"/>
    <w:rsid w:val="00EB2D59"/>
    <w:rsid w:val="00EB5C46"/>
    <w:rsid w:val="00EB7992"/>
    <w:rsid w:val="00EB7BF8"/>
    <w:rsid w:val="00EC0104"/>
    <w:rsid w:val="00EC0184"/>
    <w:rsid w:val="00EC0827"/>
    <w:rsid w:val="00EC232E"/>
    <w:rsid w:val="00EC2819"/>
    <w:rsid w:val="00EC2D7A"/>
    <w:rsid w:val="00EC4F3B"/>
    <w:rsid w:val="00EC633A"/>
    <w:rsid w:val="00ED0776"/>
    <w:rsid w:val="00ED1B9D"/>
    <w:rsid w:val="00ED2E22"/>
    <w:rsid w:val="00ED41D9"/>
    <w:rsid w:val="00EE056F"/>
    <w:rsid w:val="00EF119F"/>
    <w:rsid w:val="00EF43F5"/>
    <w:rsid w:val="00EF4D7E"/>
    <w:rsid w:val="00EF5FF4"/>
    <w:rsid w:val="00EF6DB3"/>
    <w:rsid w:val="00EF74D7"/>
    <w:rsid w:val="00EF7BF1"/>
    <w:rsid w:val="00F0030C"/>
    <w:rsid w:val="00F017AF"/>
    <w:rsid w:val="00F02E12"/>
    <w:rsid w:val="00F041C4"/>
    <w:rsid w:val="00F04B2C"/>
    <w:rsid w:val="00F06492"/>
    <w:rsid w:val="00F07EDF"/>
    <w:rsid w:val="00F11028"/>
    <w:rsid w:val="00F11BC0"/>
    <w:rsid w:val="00F13262"/>
    <w:rsid w:val="00F14812"/>
    <w:rsid w:val="00F1598C"/>
    <w:rsid w:val="00F20BC6"/>
    <w:rsid w:val="00F21403"/>
    <w:rsid w:val="00F255FC"/>
    <w:rsid w:val="00F259B0"/>
    <w:rsid w:val="00F26A20"/>
    <w:rsid w:val="00F276C9"/>
    <w:rsid w:val="00F27A69"/>
    <w:rsid w:val="00F30733"/>
    <w:rsid w:val="00F30C12"/>
    <w:rsid w:val="00F31359"/>
    <w:rsid w:val="00F33B17"/>
    <w:rsid w:val="00F341FC"/>
    <w:rsid w:val="00F3649F"/>
    <w:rsid w:val="00F37533"/>
    <w:rsid w:val="00F40690"/>
    <w:rsid w:val="00F42DA8"/>
    <w:rsid w:val="00F42EAB"/>
    <w:rsid w:val="00F43B8F"/>
    <w:rsid w:val="00F474B1"/>
    <w:rsid w:val="00F51785"/>
    <w:rsid w:val="00F530D7"/>
    <w:rsid w:val="00F535D6"/>
    <w:rsid w:val="00F541E6"/>
    <w:rsid w:val="00F54B38"/>
    <w:rsid w:val="00F552F5"/>
    <w:rsid w:val="00F563B4"/>
    <w:rsid w:val="00F62F49"/>
    <w:rsid w:val="00F630D4"/>
    <w:rsid w:val="00F6339E"/>
    <w:rsid w:val="00F640BF"/>
    <w:rsid w:val="00F65527"/>
    <w:rsid w:val="00F70754"/>
    <w:rsid w:val="00F71949"/>
    <w:rsid w:val="00F726C1"/>
    <w:rsid w:val="00F757A5"/>
    <w:rsid w:val="00F77926"/>
    <w:rsid w:val="00F819C6"/>
    <w:rsid w:val="00F83A19"/>
    <w:rsid w:val="00F83FDB"/>
    <w:rsid w:val="00F847CB"/>
    <w:rsid w:val="00F87313"/>
    <w:rsid w:val="00F879A1"/>
    <w:rsid w:val="00F90346"/>
    <w:rsid w:val="00F90F8F"/>
    <w:rsid w:val="00F91F23"/>
    <w:rsid w:val="00F92FC4"/>
    <w:rsid w:val="00F94A7D"/>
    <w:rsid w:val="00F9605E"/>
    <w:rsid w:val="00F9793C"/>
    <w:rsid w:val="00F97BB0"/>
    <w:rsid w:val="00F97BE2"/>
    <w:rsid w:val="00FA0C14"/>
    <w:rsid w:val="00FA137A"/>
    <w:rsid w:val="00FA3A2E"/>
    <w:rsid w:val="00FA4510"/>
    <w:rsid w:val="00FA5504"/>
    <w:rsid w:val="00FA6326"/>
    <w:rsid w:val="00FB278A"/>
    <w:rsid w:val="00FB4B02"/>
    <w:rsid w:val="00FC0692"/>
    <w:rsid w:val="00FC2831"/>
    <w:rsid w:val="00FC2D40"/>
    <w:rsid w:val="00FC311A"/>
    <w:rsid w:val="00FC3600"/>
    <w:rsid w:val="00FC4A9F"/>
    <w:rsid w:val="00FC565B"/>
    <w:rsid w:val="00FC637B"/>
    <w:rsid w:val="00FD15E3"/>
    <w:rsid w:val="00FE006E"/>
    <w:rsid w:val="00FE197E"/>
    <w:rsid w:val="00FE2BF0"/>
    <w:rsid w:val="00FE5068"/>
    <w:rsid w:val="00FF0AA4"/>
    <w:rsid w:val="00FF0DF1"/>
    <w:rsid w:val="00FF249A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docId w15:val="{AAB1BA5A-011B-46BC-BD67-389A0E81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F9605E"/>
    <w:pPr>
      <w:numPr>
        <w:numId w:val="1"/>
      </w:numPr>
      <w:shd w:val="clear" w:color="auto" w:fill="FFFFFF"/>
      <w:tabs>
        <w:tab w:val="left" w:pos="284"/>
      </w:tabs>
      <w:spacing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D7412F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szCs w:val="24"/>
      <w:shd w:val="clear" w:color="auto" w:fill="F8F9FA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701DA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3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735805"/>
    <w:rPr>
      <w:b/>
      <w:bCs/>
    </w:rPr>
  </w:style>
  <w:style w:type="character" w:customStyle="1" w:styleId="Ttulo1Char">
    <w:name w:val="Título 1 Char"/>
    <w:aliases w:val="TF-TÍTULO 1 Char"/>
    <w:basedOn w:val="Fontepargpadro"/>
    <w:link w:val="Ttulo1"/>
    <w:rsid w:val="00F9605E"/>
    <w:rPr>
      <w:b/>
      <w:caps/>
      <w:szCs w:val="24"/>
      <w:shd w:val="clear" w:color="auto" w:fill="FFFFFF"/>
    </w:rPr>
  </w:style>
  <w:style w:type="paragraph" w:styleId="PargrafodaLista">
    <w:name w:val="List Paragraph"/>
    <w:basedOn w:val="Normal"/>
    <w:uiPriority w:val="34"/>
    <w:qFormat/>
    <w:rsid w:val="00211C4A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B42EF"/>
    <w:pPr>
      <w:keepNext w:val="0"/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B42EF"/>
    <w:rPr>
      <w:rFonts w:ascii="Courier New" w:hAnsi="Courier New" w:cs="Courier New"/>
    </w:rPr>
  </w:style>
  <w:style w:type="character" w:customStyle="1" w:styleId="y2iqfc">
    <w:name w:val="y2iqfc"/>
    <w:basedOn w:val="Fontepargpadro"/>
    <w:rsid w:val="009B42EF"/>
  </w:style>
  <w:style w:type="character" w:styleId="nfase">
    <w:name w:val="Emphasis"/>
    <w:basedOn w:val="Fontepargpadro"/>
    <w:uiPriority w:val="20"/>
    <w:qFormat/>
    <w:rsid w:val="008A12E1"/>
    <w:rPr>
      <w:i/>
      <w:iCs/>
    </w:rPr>
  </w:style>
  <w:style w:type="paragraph" w:styleId="NormalWeb">
    <w:name w:val="Normal (Web)"/>
    <w:basedOn w:val="Normal"/>
    <w:uiPriority w:val="99"/>
    <w:unhideWhenUsed/>
    <w:rsid w:val="00C0577E"/>
    <w:pPr>
      <w:keepNext w:val="0"/>
      <w:keepLines w:val="0"/>
      <w:spacing w:before="100" w:beforeAutospacing="1" w:after="100" w:afterAutospacing="1"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C0577E"/>
    <w:pPr>
      <w:keepNext w:val="0"/>
      <w:keepLines w:val="0"/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C0577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1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5010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04448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003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60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85027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616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559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375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594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519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8739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3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6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30681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5339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4993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009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052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307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96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36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47942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26947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0149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417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971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096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217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442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031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911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3641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files.cercomp.ufg.br/weby/up/498/o/Ariane2012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006A445C-A070-48D4-8300-22D84CE282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5540</Words>
  <Characters>29921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creator>roque</dc:creator>
  <cp:lastModifiedBy>Dalton Solano dos Reis</cp:lastModifiedBy>
  <cp:revision>34</cp:revision>
  <cp:lastPrinted>2024-04-12T23:07:00Z</cp:lastPrinted>
  <dcterms:created xsi:type="dcterms:W3CDTF">2024-04-12T10:24:00Z</dcterms:created>
  <dcterms:modified xsi:type="dcterms:W3CDTF">2024-05-13T21:45:00Z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