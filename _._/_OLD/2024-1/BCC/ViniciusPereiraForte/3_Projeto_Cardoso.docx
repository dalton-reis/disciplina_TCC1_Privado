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</w:t>
            </w:r>
            <w:proofErr w:type="gramEnd"/>
            <w:r w:rsidR="00F0030C">
              <w:rPr>
                <w:rStyle w:val="Nmerodepgina"/>
              </w:rPr>
              <w:t xml:space="preserve">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</w:t>
      </w:r>
      <w:proofErr w:type="spellStart"/>
      <w:r w:rsidR="00F823AE">
        <w:t>Valdameri</w:t>
      </w:r>
      <w:proofErr w:type="spellEnd"/>
      <w:r w:rsidR="00F823AE">
        <w:t xml:space="preserve">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</w:t>
      </w:r>
      <w:proofErr w:type="spellStart"/>
      <w:r w:rsidR="00444F72" w:rsidRPr="00444F72">
        <w:t>Positioning</w:t>
      </w:r>
      <w:proofErr w:type="spellEnd"/>
      <w:r w:rsidR="00444F72" w:rsidRPr="00444F72">
        <w:t xml:space="preserve"> System </w:t>
      </w:r>
      <w:r w:rsidR="00444F72">
        <w:t xml:space="preserve">– </w:t>
      </w:r>
      <w:r w:rsidR="006F10E0" w:rsidRPr="006F10E0">
        <w:t>GPS</w:t>
      </w:r>
      <w:r w:rsidR="00444F72">
        <w:t>) (</w:t>
      </w:r>
      <w:proofErr w:type="spellStart"/>
      <w:r w:rsidR="00444F72">
        <w:t>Godfrid</w:t>
      </w:r>
      <w:proofErr w:type="spellEnd"/>
      <w:r w:rsidR="00444F72">
        <w:t xml:space="preserve">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proofErr w:type="spellStart"/>
      <w:r w:rsidR="00EB389D">
        <w:t>Godfrid</w:t>
      </w:r>
      <w:proofErr w:type="spellEnd"/>
      <w:r w:rsidR="00EB389D">
        <w:t xml:space="preserve">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proofErr w:type="spellStart"/>
      <w:r w:rsidR="00660431">
        <w:t>SGBDs</w:t>
      </w:r>
      <w:proofErr w:type="spellEnd"/>
      <w:r w:rsidR="00660431">
        <w:t>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</w:t>
      </w:r>
      <w:proofErr w:type="spellStart"/>
      <w:r w:rsidR="00660431">
        <w:t>SQLServer</w:t>
      </w:r>
      <w:proofErr w:type="spellEnd"/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 xml:space="preserve">Moreira, Freitas Junior e </w:t>
      </w:r>
      <w:proofErr w:type="spellStart"/>
      <w:r w:rsidR="00696CE6" w:rsidRPr="00696CE6">
        <w:t>Toloi</w:t>
      </w:r>
      <w:proofErr w:type="spellEnd"/>
      <w:r w:rsidR="00696CE6" w:rsidRPr="00696CE6">
        <w:t xml:space="preserve">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proofErr w:type="spellStart"/>
      <w:r w:rsidR="003455C1">
        <w:rPr>
          <w:i/>
          <w:iCs/>
        </w:rPr>
        <w:t>et</w:t>
      </w:r>
      <w:r w:rsidR="00AC014A" w:rsidRPr="00660FA3">
        <w:rPr>
          <w:i/>
          <w:iCs/>
        </w:rPr>
        <w:t>al</w:t>
      </w:r>
      <w:proofErr w:type="spellEnd"/>
      <w:r w:rsidR="00AC014A" w:rsidRPr="00660FA3">
        <w:rPr>
          <w:i/>
          <w:iCs/>
        </w:rPr>
        <w:t>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 xml:space="preserve">a extensão </w:t>
      </w:r>
      <w:proofErr w:type="spellStart"/>
      <w:r w:rsidR="006C7C70">
        <w:t>PostGIS</w:t>
      </w:r>
      <w:proofErr w:type="spellEnd"/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</w:t>
      </w:r>
      <w:proofErr w:type="spellStart"/>
      <w:r w:rsidR="00F5729B">
        <w:t>P</w:t>
      </w:r>
      <w:r w:rsidR="0055080E">
        <w:t>ostGIS</w:t>
      </w:r>
      <w:proofErr w:type="spellEnd"/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proofErr w:type="spellStart"/>
      <w:r w:rsidR="00541249">
        <w:t>PostGIS</w:t>
      </w:r>
      <w:proofErr w:type="spellEnd"/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</w:t>
      </w:r>
      <w:proofErr w:type="spellStart"/>
      <w:r w:rsidR="00604BD1">
        <w:t>PostGIS</w:t>
      </w:r>
      <w:proofErr w:type="spellEnd"/>
      <w:r w:rsidR="00604BD1">
        <w:t xml:space="preserve"> e </w:t>
      </w:r>
      <w:proofErr w:type="spellStart"/>
      <w:r w:rsidR="00B14EE7">
        <w:t>SpatiaLite</w:t>
      </w:r>
      <w:proofErr w:type="spellEnd"/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>integradora do PostgreSQL/</w:t>
      </w:r>
      <w:proofErr w:type="spellStart"/>
      <w:r w:rsidR="00926E2E">
        <w:t>PostGIS</w:t>
      </w:r>
      <w:proofErr w:type="spellEnd"/>
      <w:r w:rsidR="00926E2E">
        <w:t xml:space="preserve"> </w:t>
      </w:r>
      <w:r w:rsidR="00A54E08">
        <w:t>chamada</w:t>
      </w:r>
      <w:r w:rsidR="00926E2E">
        <w:t xml:space="preserve"> </w:t>
      </w:r>
      <w:proofErr w:type="spellStart"/>
      <w:r w:rsidR="0038583C">
        <w:t>M</w:t>
      </w:r>
      <w:r w:rsidR="00077DAC">
        <w:t>obilityDB</w:t>
      </w:r>
      <w:proofErr w:type="spellEnd"/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</w:t>
      </w:r>
      <w:proofErr w:type="spellStart"/>
      <w:r w:rsidR="00F30A84">
        <w:t>PostGIS</w:t>
      </w:r>
      <w:proofErr w:type="spellEnd"/>
      <w:r w:rsidR="00F30A84">
        <w:t xml:space="preserve">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</w:t>
      </w:r>
      <w:proofErr w:type="spellStart"/>
      <w:r w:rsidR="003C2CA5">
        <w:t>SGBDs</w:t>
      </w:r>
      <w:proofErr w:type="spellEnd"/>
      <w:r w:rsidR="003C2CA5">
        <w:t xml:space="preserve">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</w:t>
      </w:r>
      <w:proofErr w:type="spellStart"/>
      <w:r w:rsidR="00524F15">
        <w:t>SGBDs</w:t>
      </w:r>
      <w:proofErr w:type="spellEnd"/>
      <w:r w:rsidR="00524F15">
        <w:t xml:space="preserve">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proofErr w:type="spellStart"/>
      <w:r w:rsidR="002C3DC9">
        <w:t>PostGIS</w:t>
      </w:r>
      <w:proofErr w:type="spellEnd"/>
      <w:r w:rsidR="002C3DC9">
        <w:t xml:space="preserve">, Oracle </w:t>
      </w:r>
      <w:proofErr w:type="spellStart"/>
      <w:r w:rsidR="002C3DC9">
        <w:t>Spatial</w:t>
      </w:r>
      <w:proofErr w:type="spellEnd"/>
      <w:r w:rsidR="002C3DC9">
        <w:t xml:space="preserve">, IBM DB2 </w:t>
      </w:r>
      <w:proofErr w:type="spellStart"/>
      <w:r w:rsidR="002C3DC9">
        <w:t>Spatial</w:t>
      </w:r>
      <w:proofErr w:type="spellEnd"/>
      <w:r w:rsidR="002C3DC9">
        <w:t xml:space="preserve"> </w:t>
      </w:r>
      <w:proofErr w:type="spellStart"/>
      <w:r w:rsidR="002C3DC9">
        <w:t>Extender</w:t>
      </w:r>
      <w:proofErr w:type="spellEnd"/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 xml:space="preserve">realizado uma análise da ferramenta </w:t>
      </w:r>
      <w:proofErr w:type="spellStart"/>
      <w:r w:rsidR="00C877F1">
        <w:t>PostGIS</w:t>
      </w:r>
      <w:proofErr w:type="spellEnd"/>
      <w:r w:rsidR="00C877F1">
        <w:t xml:space="preserve">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 xml:space="preserve">. Além da utilização da ferramenta </w:t>
      </w:r>
      <w:proofErr w:type="spellStart"/>
      <w:r w:rsidR="00AF42AA">
        <w:t>PostGIS</w:t>
      </w:r>
      <w:proofErr w:type="spellEnd"/>
      <w:r w:rsidR="00AF42AA">
        <w:t>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</w:t>
      </w:r>
      <w:proofErr w:type="spellStart"/>
      <w:r w:rsidR="00F3332B">
        <w:t>PostGIS</w:t>
      </w:r>
      <w:proofErr w:type="spellEnd"/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 xml:space="preserve">dois diferentes </w:t>
      </w:r>
      <w:proofErr w:type="spellStart"/>
      <w:r w:rsidR="00D81F5D">
        <w:t>SGBDs</w:t>
      </w:r>
      <w:proofErr w:type="spellEnd"/>
      <w:r w:rsidR="00F90FCA">
        <w:t xml:space="preserve">, </w:t>
      </w:r>
      <w:proofErr w:type="spellStart"/>
      <w:r w:rsidR="00F90FCA">
        <w:t>PostGIS</w:t>
      </w:r>
      <w:proofErr w:type="spellEnd"/>
      <w:r w:rsidR="00F90FCA">
        <w:t xml:space="preserve"> e </w:t>
      </w:r>
      <w:proofErr w:type="spellStart"/>
      <w:r w:rsidR="00F90FCA">
        <w:t>S</w:t>
      </w:r>
      <w:r w:rsidR="00B90A4A">
        <w:t>patialLite</w:t>
      </w:r>
      <w:proofErr w:type="spellEnd"/>
      <w:r w:rsidR="00F90FCA">
        <w:t xml:space="preserve">, respectivamente, do PostgreSQL e </w:t>
      </w:r>
      <w:proofErr w:type="spellStart"/>
      <w:r w:rsidR="00F90FCA">
        <w:t>SQLLi</w:t>
      </w:r>
      <w:r w:rsidR="00212B02">
        <w:t>te</w:t>
      </w:r>
      <w:proofErr w:type="spellEnd"/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proofErr w:type="spellStart"/>
      <w:r w:rsidR="00A537A6" w:rsidRPr="00A537A6">
        <w:t>Structured</w:t>
      </w:r>
      <w:proofErr w:type="spellEnd"/>
      <w:r w:rsidR="00A537A6" w:rsidRPr="00A537A6">
        <w:t xml:space="preserve"> Query </w:t>
      </w:r>
      <w:proofErr w:type="spellStart"/>
      <w:r w:rsidR="00A537A6" w:rsidRPr="00A537A6">
        <w:t>Language</w:t>
      </w:r>
      <w:proofErr w:type="spellEnd"/>
      <w:r w:rsidR="00A537A6" w:rsidRPr="00A537A6">
        <w:t xml:space="preserve">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</w:t>
      </w:r>
      <w:proofErr w:type="spellStart"/>
      <w:r w:rsidR="00C402F6">
        <w:t>ms</w:t>
      </w:r>
      <w:proofErr w:type="spellEnd"/>
      <w:r w:rsidR="00C402F6">
        <w:t>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PostGIS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SpatiaLite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</w:t>
      </w:r>
      <w:proofErr w:type="spellStart"/>
      <w:r w:rsidR="00017712">
        <w:t>SpatiaLite</w:t>
      </w:r>
      <w:proofErr w:type="spellEnd"/>
      <w:r w:rsidR="00017712">
        <w:t xml:space="preserve">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proofErr w:type="spellStart"/>
      <w:r>
        <w:t>Zimány</w:t>
      </w:r>
      <w:r w:rsidR="004A7812">
        <w:t>i</w:t>
      </w:r>
      <w:proofErr w:type="spellEnd"/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 xml:space="preserve">. Após é apresentada a ferramenta </w:t>
      </w:r>
      <w:proofErr w:type="spellStart"/>
      <w:r w:rsidR="001B3E97">
        <w:t>MobilityDB</w:t>
      </w:r>
      <w:proofErr w:type="spellEnd"/>
      <w:r w:rsidR="001F5A60">
        <w:t xml:space="preserve"> que é MOD baseado no </w:t>
      </w:r>
      <w:proofErr w:type="spellStart"/>
      <w:r w:rsidR="001F5A60">
        <w:t>PostGIS</w:t>
      </w:r>
      <w:proofErr w:type="spellEnd"/>
      <w:r w:rsidR="001F5A60">
        <w:t xml:space="preserve">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proofErr w:type="spellStart"/>
      <w:r w:rsidR="003F6B41" w:rsidRPr="00CA22BA">
        <w:t>Zimány</w:t>
      </w:r>
      <w:r w:rsidR="004A7812" w:rsidRPr="00CA22BA">
        <w:t>i</w:t>
      </w:r>
      <w:proofErr w:type="spellEnd"/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 xml:space="preserve">Os resultados mostraram que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superou o SECONDO em várias consultas, graças ao seu uso eficiente de índices espaciais e ao uso de consultas comuns (</w:t>
      </w:r>
      <w:proofErr w:type="spellStart"/>
      <w:r w:rsidR="004042A6" w:rsidRPr="004042A6">
        <w:t>CTEs</w:t>
      </w:r>
      <w:proofErr w:type="spellEnd"/>
      <w:r w:rsidR="004042A6" w:rsidRPr="004042A6">
        <w:t xml:space="preserve">) para orientar o planejador SQL. Algumas diferenças entre os sistemas incluem o fato de que o SECONDO usa índices espaço-temporais com caixas delimitadoras de segmentos, enquanto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usa índices </w:t>
      </w:r>
      <w:proofErr w:type="spellStart"/>
      <w:r w:rsidR="004042A6" w:rsidRPr="004042A6">
        <w:t>GiST</w:t>
      </w:r>
      <w:proofErr w:type="spellEnd"/>
      <w:r w:rsidR="004042A6" w:rsidRPr="004042A6">
        <w:t xml:space="preserve"> e SP-</w:t>
      </w:r>
      <w:proofErr w:type="spellStart"/>
      <w:r w:rsidR="004042A6" w:rsidRPr="004042A6">
        <w:t>GiST</w:t>
      </w:r>
      <w:proofErr w:type="spellEnd"/>
      <w:r w:rsidR="004042A6" w:rsidRPr="004042A6">
        <w:t xml:space="preserve"> com caixas delimitadoras de trajetória completa. Além disso,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</w:t>
      </w:r>
      <w:proofErr w:type="spellStart"/>
      <w:r w:rsidR="004042A6" w:rsidRPr="004042A6">
        <w:t>pré</w:t>
      </w:r>
      <w:proofErr w:type="spellEnd"/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 xml:space="preserve">Benchmark das </w:t>
      </w:r>
      <w:proofErr w:type="spellStart"/>
      <w:r w:rsidRPr="00367295">
        <w:t>Querys</w:t>
      </w:r>
      <w:proofErr w:type="spellEnd"/>
      <w:r w:rsidRPr="00367295">
        <w:t xml:space="preserve"> (Comparação entre </w:t>
      </w:r>
      <w:proofErr w:type="spellStart"/>
      <w:r w:rsidRPr="00367295">
        <w:t>MobilityDB</w:t>
      </w:r>
      <w:proofErr w:type="spellEnd"/>
      <w:r w:rsidRPr="00367295">
        <w:t xml:space="preserve">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proofErr w:type="spellStart"/>
      <w:r w:rsidR="006D5258">
        <w:t>Zimányi</w:t>
      </w:r>
      <w:proofErr w:type="spellEnd"/>
      <w:r w:rsidR="006D5258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1091E4D0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 xml:space="preserve">a utilização da extensão </w:t>
      </w:r>
      <w:proofErr w:type="spellStart"/>
      <w:r w:rsidR="00BC6C38">
        <w:t>PostGIS</w:t>
      </w:r>
      <w:proofErr w:type="spellEnd"/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50BF3879">
                      <v:stroke joinstyle="miter"/>
                      <v:path gradientshapeok="t" o:connecttype="rect"/>
                    </v:shapetype>
                    <v:shape id="Caixa de Texto 3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>
                      <v:textbox>
                        <w:txbxContent>
                          <w:p w:rsidR="006B0760" w:rsidP="0054044B" w:rsidRDefault="0054044B" w14:paraId="307860C1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pic="http://schemas.openxmlformats.org/drawingml/2006/picture" xmlns:a="http://schemas.openxmlformats.org/drawingml/2006/main">
                  <w:pict>
                    <v:shape id="Caixa de Texto 217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w14:anchorId="6A5D1CF1">
                      <v:textbox>
                        <w:txbxContent>
                          <w:p w:rsidR="006B0760" w:rsidP="006B0760" w:rsidRDefault="006B0760" w14:paraId="368FBAE3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proofErr w:type="spellStart"/>
            <w:r w:rsidRPr="00520F8B">
              <w:t>Zimányi</w:t>
            </w:r>
            <w:proofErr w:type="spellEnd"/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 xml:space="preserve">Comparação entre </w:t>
            </w:r>
            <w:proofErr w:type="spellStart"/>
            <w:r>
              <w:t>PostGIS</w:t>
            </w:r>
            <w:proofErr w:type="spellEnd"/>
            <w:r>
              <w:t xml:space="preserve"> e </w:t>
            </w:r>
            <w:proofErr w:type="spellStart"/>
            <w:r>
              <w:t>SpatiaLite</w:t>
            </w:r>
            <w:proofErr w:type="spellEnd"/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</w:t>
            </w:r>
            <w:proofErr w:type="spellStart"/>
            <w:r w:rsidR="00B67718">
              <w:t>PostGIS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proofErr w:type="spellStart"/>
            <w:r w:rsidR="00FD45C9">
              <w:t>MobilityDB</w:t>
            </w:r>
            <w:proofErr w:type="spellEnd"/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 xml:space="preserve">Versão </w:t>
            </w:r>
            <w:proofErr w:type="spellStart"/>
            <w:r>
              <w:t>Po</w:t>
            </w:r>
            <w:r w:rsidR="003A6DDA">
              <w:t>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proofErr w:type="spellStart"/>
      <w:r w:rsidR="222EC26D">
        <w:t>Zimány</w:t>
      </w:r>
      <w:r w:rsidR="004A7812">
        <w:t>i</w:t>
      </w:r>
      <w:proofErr w:type="spellEnd"/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proofErr w:type="spellStart"/>
      <w:r w:rsidR="002737C9">
        <w:t>PostGIS</w:t>
      </w:r>
      <w:proofErr w:type="spellEnd"/>
      <w:r w:rsidR="002737C9">
        <w:t xml:space="preserve">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proofErr w:type="spellStart"/>
      <w:r w:rsidR="222EC26D">
        <w:t>Zimány</w:t>
      </w:r>
      <w:r w:rsidR="004A7812">
        <w:t>i</w:t>
      </w:r>
      <w:proofErr w:type="spellEnd"/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proofErr w:type="spellStart"/>
      <w:r w:rsidR="222EC26D">
        <w:t>Zimány</w:t>
      </w:r>
      <w:r w:rsidR="004A7812">
        <w:t>i</w:t>
      </w:r>
      <w:proofErr w:type="spellEnd"/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proofErr w:type="spellStart"/>
      <w:r w:rsidR="222EC26D">
        <w:t>Zimány</w:t>
      </w:r>
      <w:r w:rsidR="004A7812">
        <w:t>i</w:t>
      </w:r>
      <w:proofErr w:type="spellEnd"/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proofErr w:type="spellStart"/>
      <w:r w:rsidR="000557B3" w:rsidRPr="000557B3">
        <w:t>Agarwal</w:t>
      </w:r>
      <w:proofErr w:type="spellEnd"/>
      <w:r w:rsidR="000557B3" w:rsidRPr="000557B3">
        <w:t xml:space="preserve">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 xml:space="preserve">extensão </w:t>
      </w:r>
      <w:proofErr w:type="spellStart"/>
      <w:r w:rsidR="00BF4F88">
        <w:t>Pos</w:t>
      </w:r>
      <w:r w:rsidR="000865B2">
        <w:t>t</w:t>
      </w:r>
      <w:r w:rsidR="00BF4F88">
        <w:t>GIS</w:t>
      </w:r>
      <w:proofErr w:type="spellEnd"/>
      <w:r w:rsidR="00BF4F88">
        <w:t xml:space="preserve">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</w:t>
      </w:r>
      <w:proofErr w:type="spellStart"/>
      <w:r w:rsidR="001B0702">
        <w:t>PostGIS</w:t>
      </w:r>
      <w:proofErr w:type="spellEnd"/>
      <w:r w:rsidR="001B0702">
        <w:t xml:space="preserve">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 xml:space="preserve">efinição da base dados que será utilizada para elaboração do estudo de caso, buscando evidenciar a melhor forma da utilização da extensão </w:t>
      </w:r>
      <w:proofErr w:type="spellStart"/>
      <w:r w:rsidR="007A372E">
        <w:t>PostGIS</w:t>
      </w:r>
      <w:proofErr w:type="spellEnd"/>
      <w:r w:rsidR="007A372E">
        <w:t xml:space="preserve">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6" w:name="_Ref168822886"/>
      <w:r>
        <w:lastRenderedPageBreak/>
        <w:t>roteamento de cargas</w:t>
      </w:r>
      <w:bookmarkEnd w:id="46"/>
    </w:p>
    <w:p w14:paraId="193B0D8E" w14:textId="687915DD" w:rsidR="00FD4FAE" w:rsidRDefault="005A0822" w:rsidP="0037046F">
      <w:pPr>
        <w:pStyle w:val="TF-TEXTO"/>
      </w:pPr>
      <w:proofErr w:type="spellStart"/>
      <w:r w:rsidRPr="007E594B">
        <w:t>I</w:t>
      </w:r>
      <w:r w:rsidR="009A0DDF">
        <w:t>keuti</w:t>
      </w:r>
      <w:proofErr w:type="spellEnd"/>
      <w:r w:rsidR="009A0DDF">
        <w:t xml:space="preserve">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 xml:space="preserve">ssim, é imprescindível que as empresas realizem um planejamento de otimização de rotas para manter sua competitividade no mercado, sem comprometer suas margens de lucro. No contexto brasileiro, de acordo com o Instituto de Logística e </w:t>
      </w:r>
      <w:proofErr w:type="spellStart"/>
      <w:r w:rsidR="003B66C0" w:rsidRPr="003B66C0">
        <w:t>Supply</w:t>
      </w:r>
      <w:proofErr w:type="spellEnd"/>
      <w:r w:rsidR="003B66C0" w:rsidRPr="003B66C0">
        <w:t xml:space="preserve">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4C77EB71" w:rsidR="003A76BE" w:rsidRDefault="6D54CF33" w:rsidP="0037046F">
      <w:pPr>
        <w:pStyle w:val="TF-TEXTO"/>
      </w:pPr>
      <w:r>
        <w:t>Conforme aponta a CONFEDERAÇÃO NACIONAL DO TRANSPORTE (CNT,2019)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>Palhares 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47" w:name="_Ref168823105"/>
      <w:r>
        <w:t>CÁLCULO DE ROTAS E SUAS DIRETRIZES</w:t>
      </w:r>
      <w:bookmarkEnd w:id="47"/>
    </w:p>
    <w:p w14:paraId="664638F4" w14:textId="73A0FF15" w:rsidR="00AD00D5" w:rsidRDefault="0027259B" w:rsidP="0037046F">
      <w:pPr>
        <w:pStyle w:val="TF-TEXTO"/>
      </w:pPr>
      <w:r>
        <w:t>Pedro Leopoldo nos introduz o tema de</w:t>
      </w:r>
      <w:r w:rsidR="00A91A20">
        <w:t xml:space="preserve"> Vehicle </w:t>
      </w:r>
      <w:proofErr w:type="spellStart"/>
      <w:r w:rsidR="00A91A20">
        <w:t>Routinh</w:t>
      </w:r>
      <w:proofErr w:type="spellEnd"/>
      <w:r w:rsidR="00A91A20">
        <w:t xml:space="preserve"> </w:t>
      </w:r>
      <w:proofErr w:type="spellStart"/>
      <w:r w:rsidR="00A91A20">
        <w:t>Proble</w:t>
      </w:r>
      <w:proofErr w:type="spellEnd"/>
      <w:r w:rsidR="00A91A20">
        <w:t xml:space="preserve">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3BD8976D" w:rsidR="004B73C7" w:rsidRDefault="004B73C7" w:rsidP="0037046F">
      <w:pPr>
        <w:pStyle w:val="TF-TEXTO"/>
      </w:pPr>
      <w:proofErr w:type="spellStart"/>
      <w:r>
        <w:t>Ikeuti</w:t>
      </w:r>
      <w:proofErr w:type="spellEnd"/>
      <w:r>
        <w:t xml:space="preserve"> (2020) </w:t>
      </w:r>
      <w:r w:rsidR="00CD0B13">
        <w:t xml:space="preserve">introduz o termo </w:t>
      </w:r>
      <w:r w:rsidR="005D1D86" w:rsidRPr="005D1D86">
        <w:t xml:space="preserve">Vehicle </w:t>
      </w:r>
      <w:proofErr w:type="spellStart"/>
      <w:r w:rsidR="005D1D86" w:rsidRPr="005D1D86">
        <w:t>Routing</w:t>
      </w:r>
      <w:proofErr w:type="spellEnd"/>
      <w:r w:rsidR="005D1D86" w:rsidRPr="005D1D86">
        <w:t xml:space="preserve"> </w:t>
      </w:r>
      <w:proofErr w:type="spellStart"/>
      <w:r w:rsidR="005D1D86" w:rsidRPr="005D1D86">
        <w:t>Problem</w:t>
      </w:r>
      <w:proofErr w:type="spellEnd"/>
      <w:r w:rsidR="005D1D86" w:rsidRPr="005D1D86">
        <w:t xml:space="preserve">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proofErr w:type="spellStart"/>
      <w:r w:rsidR="005D1D86">
        <w:t>C</w:t>
      </w:r>
      <w:r w:rsidR="005D1D86" w:rsidRPr="005D1D86">
        <w:t>itaded</w:t>
      </w:r>
      <w:proofErr w:type="spellEnd"/>
      <w:r w:rsidR="005D1D86" w:rsidRPr="005D1D86">
        <w:t xml:space="preserve"> Vehicle </w:t>
      </w:r>
      <w:proofErr w:type="spellStart"/>
      <w:r w:rsidR="005D1D86" w:rsidRPr="005D1D86">
        <w:t>Routing</w:t>
      </w:r>
      <w:proofErr w:type="spellEnd"/>
      <w:r w:rsidR="005D1D86" w:rsidRPr="005D1D86">
        <w:t xml:space="preserve"> </w:t>
      </w:r>
      <w:proofErr w:type="spellStart"/>
      <w:r w:rsidR="005D1D86" w:rsidRPr="005D1D86">
        <w:t>Problem</w:t>
      </w:r>
      <w:proofErr w:type="spellEnd"/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48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48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RDefault="000A0D0B" w:rsidP="000A0D0B">
      <w:pPr>
        <w:pStyle w:val="TF-FONTE"/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37046F">
      <w:pPr>
        <w:pStyle w:val="TF-TEXTO"/>
      </w:pPr>
    </w:p>
    <w:p w14:paraId="2080084A" w14:textId="7B894FC0" w:rsidR="00440D8E" w:rsidRDefault="00440D8E" w:rsidP="00440D8E">
      <w:pPr>
        <w:pStyle w:val="Ttulo2"/>
      </w:pPr>
      <w:bookmarkStart w:id="49" w:name="_Ref168823143"/>
      <w:r>
        <w:t>EXTENSÃO POSTGIS</w:t>
      </w:r>
      <w:bookmarkEnd w:id="49"/>
    </w:p>
    <w:p w14:paraId="12E60783" w14:textId="1191B6B7" w:rsidR="00D255C8" w:rsidRDefault="00F23C95" w:rsidP="0037046F">
      <w:pPr>
        <w:pStyle w:val="TF-TEXTO"/>
      </w:pPr>
      <w:r>
        <w:t xml:space="preserve">O </w:t>
      </w:r>
      <w:proofErr w:type="spellStart"/>
      <w:r>
        <w:t>PostGIS</w:t>
      </w:r>
      <w:proofErr w:type="spellEnd"/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proofErr w:type="spellStart"/>
      <w:r w:rsidR="00FE7612">
        <w:t>Zimány</w:t>
      </w:r>
      <w:r w:rsidR="004A7812">
        <w:t>i</w:t>
      </w:r>
      <w:proofErr w:type="spellEnd"/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</w:t>
      </w:r>
      <w:proofErr w:type="spellStart"/>
      <w:r w:rsidR="00BA026F">
        <w:t>PostGIS</w:t>
      </w:r>
      <w:proofErr w:type="spellEnd"/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 xml:space="preserve">tornou o </w:t>
      </w:r>
      <w:proofErr w:type="spellStart"/>
      <w:r w:rsidR="004D5BE7">
        <w:t>PostGIS</w:t>
      </w:r>
      <w:proofErr w:type="spellEnd"/>
      <w:r w:rsidR="004D5BE7">
        <w:t xml:space="preserve">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4D46EFAD" w:rsidR="00C148A4" w:rsidRDefault="6D54CF33" w:rsidP="001E30AF">
      <w:pPr>
        <w:pStyle w:val="TF-TEXTO"/>
      </w:pP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>et. al.</w:t>
      </w:r>
      <w:r>
        <w:t xml:space="preserve"> (2021) aponta que com poucas linhas de código SQL (</w:t>
      </w:r>
      <w:proofErr w:type="spellStart"/>
      <w:r>
        <w:t>Structure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) é possível implementar grandes consultas com informações espaciais e georreferenciais. </w:t>
      </w:r>
      <w:proofErr w:type="spellStart"/>
      <w:r>
        <w:t>PostGIS</w:t>
      </w:r>
      <w:proofErr w:type="spellEnd"/>
      <w:r>
        <w:t xml:space="preserve"> começou como um projeto de uma companhia localizada em Victoria, no Canadá e desde então se destaca em universidades, organizações públicas e outras companhias privadas. Com </w:t>
      </w:r>
      <w:proofErr w:type="spellStart"/>
      <w:r>
        <w:t>PostGIS</w:t>
      </w:r>
      <w:proofErr w:type="spellEnd"/>
      <w:r>
        <w:t xml:space="preserve"> é possível trabalhar com suporte de projeção, suporte de processamento geométrico, processamento de recursos </w:t>
      </w:r>
      <w:proofErr w:type="spellStart"/>
      <w:r>
        <w:t>raster</w:t>
      </w:r>
      <w:proofErr w:type="spellEnd"/>
      <w:r>
        <w:t xml:space="preserve"> e permite ainda análises 3D. Ainda conforme </w:t>
      </w:r>
      <w:proofErr w:type="spellStart"/>
      <w:r>
        <w:t>Obe</w:t>
      </w:r>
      <w:proofErr w:type="spellEnd"/>
      <w:r>
        <w:t xml:space="preserve"> et. al. (2021) o </w:t>
      </w:r>
      <w:proofErr w:type="spellStart"/>
      <w:r>
        <w:t>PostGIS</w:t>
      </w:r>
      <w:proofErr w:type="spellEnd"/>
      <w:r>
        <w:t xml:space="preserve"> suporta muitos dos padrões ANSI SQL, além dos padrões da OGC e o SQL </w:t>
      </w:r>
      <w:proofErr w:type="spellStart"/>
      <w:r>
        <w:t>Multimedia-spec</w:t>
      </w:r>
      <w:proofErr w:type="spellEnd"/>
      <w:r>
        <w:t xml:space="preserve">. O </w:t>
      </w:r>
      <w:proofErr w:type="spellStart"/>
      <w:r>
        <w:t>PostGIS</w:t>
      </w:r>
      <w:proofErr w:type="spellEnd"/>
      <w:r>
        <w:t xml:space="preserve"> fornece ferramentas capazes de realizarem operações espaciais, funções espaciais e trabalhar com tipos de dados espaciais.</w:t>
      </w:r>
    </w:p>
    <w:p w14:paraId="2402252A" w14:textId="651CC8CF" w:rsidR="003F5E9D" w:rsidRPr="00147A21" w:rsidRDefault="6D54CF33" w:rsidP="001E30AF">
      <w:pPr>
        <w:pStyle w:val="TF-TEXTO"/>
      </w:pPr>
      <w:r>
        <w:t xml:space="preserve">Segundo </w:t>
      </w: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Keyhole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(KML) e </w:t>
      </w:r>
      <w:proofErr w:type="spellStart"/>
      <w:r>
        <w:t>Mapbox</w:t>
      </w:r>
      <w:proofErr w:type="spellEnd"/>
      <w:r>
        <w:t xml:space="preserve"> Vector Tiles (MVT). </w:t>
      </w:r>
      <w:proofErr w:type="spellStart"/>
      <w:r>
        <w:t>GeoJSON</w:t>
      </w:r>
      <w:proofErr w:type="spellEnd"/>
      <w:r>
        <w:t xml:space="preserve"> permite trabalhar com JSON para representar objetos </w:t>
      </w:r>
      <w:proofErr w:type="spellStart"/>
      <w:r>
        <w:t>JavaScript</w:t>
      </w:r>
      <w:proofErr w:type="spellEnd"/>
      <w:r>
        <w:t xml:space="preserve">. KML, é um formato XML que foi usado primeiramente nos mapas da Google e aceito em diversas APIs. E por fim, o MVT, um vetor binário preenchido por </w:t>
      </w:r>
      <w:proofErr w:type="spellStart"/>
      <w:r>
        <w:t>Mapbox</w:t>
      </w:r>
      <w:proofErr w:type="spellEnd"/>
      <w:r>
        <w:t xml:space="preserve">. Conforme </w:t>
      </w: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 xml:space="preserve">et. al. </w:t>
      </w:r>
      <w:r>
        <w:t xml:space="preserve">(2021) afirma, a razão pela qual se deve a grande facilidade e desenvolvimento do </w:t>
      </w:r>
      <w:proofErr w:type="spellStart"/>
      <w:r>
        <w:t>PostGIS</w:t>
      </w:r>
      <w:proofErr w:type="spellEnd"/>
      <w:r>
        <w:t xml:space="preserve">, é por conta </w:t>
      </w:r>
      <w:proofErr w:type="gramStart"/>
      <w:r>
        <w:t>do</w:t>
      </w:r>
      <w:proofErr w:type="gramEnd"/>
      <w:r>
        <w:t xml:space="preserve"> PostgreSQL ter uma maior facilidade de construção de novos tipos de operadores e para controlar operadores de índices. Além é claro de ser uma ferramenta gratuita e open </w:t>
      </w:r>
      <w:proofErr w:type="spellStart"/>
      <w:r>
        <w:t>source</w:t>
      </w:r>
      <w:proofErr w:type="spellEnd"/>
      <w:r>
        <w:t>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50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</w:t>
      </w:r>
      <w:proofErr w:type="spellStart"/>
      <w:r w:rsidRPr="007D29D0">
        <w:rPr>
          <w:b/>
          <w:bCs/>
          <w:lang w:val="en-US"/>
        </w:rPr>
        <w:t>PostGIS</w:t>
      </w:r>
      <w:proofErr w:type="spellEnd"/>
      <w:r w:rsidRPr="007D29D0">
        <w:rPr>
          <w:b/>
          <w:bCs/>
          <w:lang w:val="en-US"/>
        </w:rPr>
        <w:t>/</w:t>
      </w:r>
      <w:proofErr w:type="spellStart"/>
      <w:r w:rsidRPr="007D29D0">
        <w:rPr>
          <w:b/>
          <w:bCs/>
          <w:lang w:val="en-US"/>
        </w:rPr>
        <w:t>PostGreSQL</w:t>
      </w:r>
      <w:proofErr w:type="spellEnd"/>
      <w:r w:rsidRPr="007D29D0">
        <w:rPr>
          <w:b/>
          <w:bCs/>
          <w:lang w:val="en-US"/>
        </w:rPr>
        <w:t xml:space="preserve"> databases for line intersection and point containment spatial queries. </w:t>
      </w:r>
      <w:proofErr w:type="spellStart"/>
      <w:r w:rsidRPr="00B1519E">
        <w:rPr>
          <w:i/>
          <w:iCs/>
        </w:rPr>
        <w:t>Spat</w:t>
      </w:r>
      <w:proofErr w:type="spellEnd"/>
      <w:r w:rsidRPr="00B1519E">
        <w:rPr>
          <w:i/>
          <w:iCs/>
        </w:rPr>
        <w:t>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 xml:space="preserve">Comparação do desempenho de extensões espaciais de SGBD: </w:t>
      </w:r>
      <w:proofErr w:type="spellStart"/>
      <w:r w:rsidR="00915ECF" w:rsidRPr="00B0434B">
        <w:rPr>
          <w:b/>
          <w:bCs/>
        </w:rPr>
        <w:t>PostGIS</w:t>
      </w:r>
      <w:proofErr w:type="spellEnd"/>
      <w:r w:rsidR="00915ECF" w:rsidRPr="00B0434B">
        <w:rPr>
          <w:b/>
          <w:bCs/>
        </w:rPr>
        <w:t xml:space="preserve"> e </w:t>
      </w:r>
      <w:proofErr w:type="spellStart"/>
      <w:r w:rsidR="00915ECF" w:rsidRPr="00B0434B">
        <w:rPr>
          <w:b/>
          <w:bCs/>
        </w:rPr>
        <w:t>SpatiaLite</w:t>
      </w:r>
      <w:proofErr w:type="spellEnd"/>
      <w:r w:rsidR="00915ECF" w:rsidRPr="00A54E08">
        <w:t>. XVII SIMPÓSIO BRASILEIRO DE SENSORIAMENTO REMOTOSBSR, v. 4, p. 3326-3330, 2015.</w:t>
      </w:r>
    </w:p>
    <w:p w14:paraId="2EE1B772" w14:textId="77777777" w:rsidR="00AC1BC6" w:rsidRPr="0058611B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proofErr w:type="spellStart"/>
      <w:r w:rsidRPr="00472B7D">
        <w:rPr>
          <w:b/>
          <w:bCs/>
          <w:lang w:val="de-DE"/>
        </w:rPr>
        <w:t>Analyzing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public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transport</w:t>
      </w:r>
      <w:proofErr w:type="spellEnd"/>
      <w:r w:rsidRPr="00472B7D">
        <w:rPr>
          <w:b/>
          <w:bCs/>
          <w:lang w:val="de-DE"/>
        </w:rPr>
        <w:t xml:space="preserve"> in </w:t>
      </w:r>
      <w:proofErr w:type="spellStart"/>
      <w:r w:rsidRPr="00472B7D">
        <w:rPr>
          <w:b/>
          <w:bCs/>
          <w:lang w:val="de-DE"/>
        </w:rPr>
        <w:t>the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city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of</w:t>
      </w:r>
      <w:proofErr w:type="spellEnd"/>
      <w:r w:rsidRPr="00472B7D">
        <w:rPr>
          <w:b/>
          <w:bCs/>
          <w:lang w:val="de-DE"/>
        </w:rPr>
        <w:t xml:space="preserve"> Buenos Aires </w:t>
      </w:r>
      <w:proofErr w:type="spellStart"/>
      <w:r w:rsidRPr="00472B7D">
        <w:rPr>
          <w:b/>
          <w:bCs/>
          <w:lang w:val="de-DE"/>
        </w:rPr>
        <w:t>with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MobilityDB</w:t>
      </w:r>
      <w:proofErr w:type="spellEnd"/>
      <w:r w:rsidRPr="00472B7D">
        <w:rPr>
          <w:lang w:val="de-DE"/>
        </w:rPr>
        <w:t xml:space="preserve">. </w:t>
      </w:r>
      <w:proofErr w:type="spellStart"/>
      <w:r w:rsidRPr="0058611B">
        <w:t>Public</w:t>
      </w:r>
      <w:proofErr w:type="spellEnd"/>
      <w:r w:rsidRPr="0058611B">
        <w:t xml:space="preserve"> </w:t>
      </w:r>
      <w:proofErr w:type="spellStart"/>
      <w:r w:rsidRPr="0058611B">
        <w:t>Transp</w:t>
      </w:r>
      <w:proofErr w:type="spellEnd"/>
      <w:r w:rsidRPr="0058611B"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</w:t>
      </w:r>
      <w:proofErr w:type="spellStart"/>
      <w:r w:rsidRPr="007D29D0">
        <w:rPr>
          <w:lang w:val="en-US"/>
        </w:rPr>
        <w:t>Chuishi</w:t>
      </w:r>
      <w:proofErr w:type="spellEnd"/>
      <w:r w:rsidRPr="007D29D0">
        <w:rPr>
          <w:lang w:val="en-US"/>
        </w:rPr>
        <w:t xml:space="preserve">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 xml:space="preserve">ACM </w:t>
      </w:r>
      <w:proofErr w:type="spellStart"/>
      <w:r w:rsidRPr="006B4C8E">
        <w:t>Transactions</w:t>
      </w:r>
      <w:proofErr w:type="spellEnd"/>
      <w:r w:rsidRPr="006B4C8E">
        <w:t xml:space="preserve"> </w:t>
      </w:r>
      <w:proofErr w:type="spellStart"/>
      <w:r w:rsidRPr="006B4C8E">
        <w:t>on</w:t>
      </w:r>
      <w:proofErr w:type="spellEnd"/>
      <w:r w:rsidRPr="006B4C8E">
        <w:t xml:space="preserve"> </w:t>
      </w:r>
      <w:proofErr w:type="spellStart"/>
      <w:r w:rsidRPr="006B4C8E">
        <w:t>Database</w:t>
      </w:r>
      <w:proofErr w:type="spellEnd"/>
      <w:r w:rsidRPr="006B4C8E">
        <w:t xml:space="preserve">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proofErr w:type="spellStart"/>
      <w:r w:rsidRPr="005C7605">
        <w:t>Refas</w:t>
      </w:r>
      <w:proofErr w:type="spellEnd"/>
      <w:r w:rsidRPr="005C7605">
        <w:t xml:space="preserve">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proofErr w:type="spellStart"/>
      <w:r w:rsidRPr="007D29D0">
        <w:rPr>
          <w:lang w:val="en-US"/>
        </w:rPr>
        <w:t>Acesso</w:t>
      </w:r>
      <w:proofErr w:type="spellEnd"/>
      <w:r w:rsidRPr="007D29D0">
        <w:rPr>
          <w:lang w:val="en-US"/>
        </w:rPr>
        <w:t xml:space="preserve"> </w:t>
      </w:r>
      <w:proofErr w:type="spellStart"/>
      <w:r w:rsidRPr="007D29D0">
        <w:rPr>
          <w:lang w:val="en-US"/>
        </w:rPr>
        <w:t>em</w:t>
      </w:r>
      <w:proofErr w:type="spellEnd"/>
      <w:r w:rsidRPr="007D29D0">
        <w:rPr>
          <w:lang w:val="en-US"/>
        </w:rPr>
        <w:t>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Natalia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Peter </w:t>
      </w:r>
      <w:proofErr w:type="spellStart"/>
      <w:r w:rsidRPr="007D29D0">
        <w:rPr>
          <w:lang w:val="en-US"/>
        </w:rPr>
        <w:t>Bak</w:t>
      </w:r>
      <w:proofErr w:type="spellEnd"/>
      <w:r w:rsidRPr="007D29D0">
        <w:rPr>
          <w:lang w:val="en-US"/>
        </w:rPr>
        <w:t xml:space="preserve">, Daniel </w:t>
      </w:r>
      <w:proofErr w:type="spellStart"/>
      <w:r w:rsidRPr="007D29D0">
        <w:rPr>
          <w:lang w:val="en-US"/>
        </w:rPr>
        <w:t>Keim</w:t>
      </w:r>
      <w:proofErr w:type="spellEnd"/>
      <w:r w:rsidRPr="007D29D0">
        <w:rPr>
          <w:lang w:val="en-US"/>
        </w:rPr>
        <w:t xml:space="preserve">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proofErr w:type="spellStart"/>
      <w:r w:rsidRPr="00754B59">
        <w:rPr>
          <w:b/>
          <w:bCs/>
          <w:lang w:val="de-DE"/>
        </w:rPr>
        <w:t>PostGIS</w:t>
      </w:r>
      <w:proofErr w:type="spellEnd"/>
      <w:r w:rsidRPr="00754B59">
        <w:rPr>
          <w:b/>
          <w:bCs/>
          <w:lang w:val="de-DE"/>
        </w:rPr>
        <w:t xml:space="preserve"> in </w:t>
      </w:r>
      <w:proofErr w:type="spellStart"/>
      <w:r w:rsidRPr="00754B59">
        <w:rPr>
          <w:b/>
          <w:bCs/>
          <w:lang w:val="de-DE"/>
        </w:rPr>
        <w:t>action</w:t>
      </w:r>
      <w:proofErr w:type="spellEnd"/>
      <w:r w:rsidRPr="00754B59">
        <w:rPr>
          <w:lang w:val="de-DE"/>
        </w:rPr>
        <w:t xml:space="preserve">. 2. </w:t>
      </w:r>
      <w:proofErr w:type="spellStart"/>
      <w:r w:rsidRPr="00754B59">
        <w:rPr>
          <w:lang w:val="de-DE"/>
        </w:rPr>
        <w:t>ed</w:t>
      </w:r>
      <w:proofErr w:type="spellEnd"/>
      <w:r w:rsidRPr="00754B59">
        <w:rPr>
          <w:lang w:val="de-DE"/>
        </w:rPr>
        <w:t>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proofErr w:type="spellStart"/>
      <w:r w:rsidRPr="00472B7D">
        <w:rPr>
          <w:b/>
          <w:bCs/>
          <w:lang w:val="de-DE"/>
        </w:rPr>
        <w:t>OpenGIS</w:t>
      </w:r>
      <w:proofErr w:type="spellEnd"/>
      <w:r w:rsidRPr="00472B7D">
        <w:rPr>
          <w:b/>
          <w:bCs/>
          <w:lang w:val="de-DE"/>
        </w:rPr>
        <w:t xml:space="preserve"> Implementation Standard </w:t>
      </w:r>
      <w:proofErr w:type="spellStart"/>
      <w:r w:rsidRPr="00472B7D">
        <w:rPr>
          <w:b/>
          <w:bCs/>
          <w:lang w:val="de-DE"/>
        </w:rPr>
        <w:t>for</w:t>
      </w:r>
      <w:proofErr w:type="spellEnd"/>
      <w:r w:rsidRPr="00472B7D">
        <w:rPr>
          <w:b/>
          <w:bCs/>
          <w:lang w:val="de-DE"/>
        </w:rPr>
        <w:t xml:space="preserve"> Geographic </w:t>
      </w:r>
      <w:proofErr w:type="spellStart"/>
      <w:r w:rsidRPr="00472B7D">
        <w:rPr>
          <w:b/>
          <w:bCs/>
          <w:lang w:val="de-DE"/>
        </w:rPr>
        <w:t>information</w:t>
      </w:r>
      <w:proofErr w:type="spellEnd"/>
      <w:r w:rsidRPr="00472B7D">
        <w:rPr>
          <w:lang w:val="de-DE"/>
        </w:rPr>
        <w:t xml:space="preserve"> - Simple feature </w:t>
      </w:r>
      <w:proofErr w:type="spellStart"/>
      <w:r w:rsidRPr="00472B7D">
        <w:rPr>
          <w:lang w:val="de-DE"/>
        </w:rPr>
        <w:t>access</w:t>
      </w:r>
      <w:proofErr w:type="spellEnd"/>
      <w:r w:rsidRPr="00472B7D">
        <w:rPr>
          <w:lang w:val="de-DE"/>
        </w:rPr>
        <w:t xml:space="preserve"> - Part 2: SQL </w:t>
      </w:r>
      <w:proofErr w:type="spellStart"/>
      <w:r w:rsidRPr="00472B7D">
        <w:rPr>
          <w:lang w:val="de-DE"/>
        </w:rPr>
        <w:t>option</w:t>
      </w:r>
      <w:proofErr w:type="spellEnd"/>
      <w:r w:rsidRPr="00472B7D">
        <w:rPr>
          <w:lang w:val="de-DE"/>
        </w:rPr>
        <w:t xml:space="preserve">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</w:t>
      </w:r>
      <w:proofErr w:type="spellStart"/>
      <w:r w:rsidRPr="00110C3E">
        <w:t>Tetsuo</w:t>
      </w:r>
      <w:proofErr w:type="spellEnd"/>
      <w:r w:rsidRPr="00110C3E">
        <w:t xml:space="preserve">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r w:rsidRPr="006E5484">
        <w:t>PALHARES,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 xml:space="preserve">Documentação </w:t>
      </w:r>
      <w:proofErr w:type="spellStart"/>
      <w:r w:rsidRPr="00B0434B">
        <w:rPr>
          <w:b/>
          <w:bCs/>
        </w:rPr>
        <w:t>PostGIS</w:t>
      </w:r>
      <w:proofErr w:type="spellEnd"/>
      <w:r w:rsidRPr="00B0434B">
        <w:rPr>
          <w:b/>
          <w:bCs/>
        </w:rPr>
        <w:t>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</w:t>
      </w:r>
      <w:proofErr w:type="spellStart"/>
      <w:r w:rsidRPr="00A54E08">
        <w:t>Antonio</w:t>
      </w:r>
      <w:proofErr w:type="spellEnd"/>
      <w:r w:rsidRPr="00A54E08">
        <w:t xml:space="preserve">. </w:t>
      </w:r>
      <w:r w:rsidRPr="00801997">
        <w:rPr>
          <w:b/>
          <w:bCs/>
        </w:rPr>
        <w:t>Armazenamento e manipulação de dados espaciais no PostgreSQL/</w:t>
      </w:r>
      <w:proofErr w:type="spellStart"/>
      <w:r w:rsidRPr="00801997">
        <w:rPr>
          <w:b/>
          <w:bCs/>
        </w:rPr>
        <w:t>PostGIS</w:t>
      </w:r>
      <w:proofErr w:type="spellEnd"/>
      <w:r w:rsidRPr="00801997">
        <w:rPr>
          <w:b/>
          <w:bCs/>
        </w:rPr>
        <w:t>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58611B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58611B"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 xml:space="preserve">SOUZA, </w:t>
      </w:r>
      <w:proofErr w:type="spellStart"/>
      <w:r w:rsidRPr="00704DCA">
        <w:t>Leidiane</w:t>
      </w:r>
      <w:proofErr w:type="spellEnd"/>
      <w:r w:rsidRPr="00704DCA">
        <w:t xml:space="preserve">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A03260" w:rsidRDefault="00BC640D" w:rsidP="0040256E">
      <w:pPr>
        <w:pStyle w:val="TF-REFERNCIASITEM0"/>
        <w:rPr>
          <w:lang w:val="en-US"/>
        </w:rPr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</w:t>
      </w:r>
      <w:proofErr w:type="spellStart"/>
      <w:r w:rsidRPr="00DD3770">
        <w:rPr>
          <w:lang w:val="en-US"/>
        </w:rPr>
        <w:t>MobilityDB</w:t>
      </w:r>
      <w:proofErr w:type="spellEnd"/>
      <w:r w:rsidRPr="00DD3770">
        <w:rPr>
          <w:lang w:val="en-US"/>
        </w:rPr>
        <w:t xml:space="preserve">: A mobility database based on PostgreSQL and </w:t>
      </w:r>
      <w:proofErr w:type="spellStart"/>
      <w:r w:rsidRPr="00DD3770">
        <w:rPr>
          <w:lang w:val="en-US"/>
        </w:rPr>
        <w:t>PostGIS</w:t>
      </w:r>
      <w:proofErr w:type="spellEnd"/>
      <w:r w:rsidRPr="00DD3770">
        <w:rPr>
          <w:lang w:val="en-US"/>
        </w:rPr>
        <w:t xml:space="preserve">. </w:t>
      </w:r>
      <w:r w:rsidRPr="00A03260">
        <w:rPr>
          <w:b/>
          <w:bCs/>
          <w:lang w:val="en-US"/>
        </w:rPr>
        <w:t>ACM Transactions on Database Systems (TODS)</w:t>
      </w:r>
      <w:r w:rsidRPr="00A03260">
        <w:rPr>
          <w:lang w:val="en-US"/>
        </w:rPr>
        <w:t xml:space="preserve">, </w:t>
      </w:r>
      <w:r w:rsidR="00791E19" w:rsidRPr="00A03260">
        <w:rPr>
          <w:lang w:val="en-US"/>
        </w:rPr>
        <w:t xml:space="preserve">2020, </w:t>
      </w:r>
      <w:r w:rsidRPr="00A03260">
        <w:rPr>
          <w:lang w:val="en-US"/>
        </w:rPr>
        <w:t xml:space="preserve">v. 1, n. 1. </w:t>
      </w:r>
      <w:proofErr w:type="spellStart"/>
      <w:r w:rsidRPr="00A03260">
        <w:rPr>
          <w:lang w:val="en-US"/>
        </w:rPr>
        <w:t>Disponível</w:t>
      </w:r>
      <w:proofErr w:type="spellEnd"/>
      <w:r w:rsidRPr="00A03260">
        <w:rPr>
          <w:lang w:val="en-US"/>
        </w:rPr>
        <w:t xml:space="preserve"> </w:t>
      </w:r>
      <w:proofErr w:type="spellStart"/>
      <w:r w:rsidRPr="00A03260">
        <w:rPr>
          <w:lang w:val="en-US"/>
        </w:rPr>
        <w:t>em</w:t>
      </w:r>
      <w:proofErr w:type="spellEnd"/>
      <w:r w:rsidRPr="00A03260">
        <w:rPr>
          <w:lang w:val="en-US"/>
        </w:rPr>
        <w:t xml:space="preserve"> https://doi.org/10.1145/3406534. </w:t>
      </w:r>
      <w:proofErr w:type="spellStart"/>
      <w:r w:rsidRPr="00A03260">
        <w:rPr>
          <w:lang w:val="en-US"/>
        </w:rPr>
        <w:t>Acesso</w:t>
      </w:r>
      <w:proofErr w:type="spellEnd"/>
      <w:r w:rsidRPr="00A03260">
        <w:rPr>
          <w:lang w:val="en-US"/>
        </w:rPr>
        <w:t xml:space="preserve"> </w:t>
      </w:r>
      <w:proofErr w:type="spellStart"/>
      <w:r w:rsidRPr="00A03260">
        <w:rPr>
          <w:lang w:val="en-US"/>
        </w:rPr>
        <w:t>em</w:t>
      </w:r>
      <w:proofErr w:type="spellEnd"/>
      <w:r w:rsidRPr="00A03260">
        <w:rPr>
          <w:lang w:val="en-US"/>
        </w:rPr>
        <w:t xml:space="preserve"> 16 set. 2023.</w:t>
      </w:r>
    </w:p>
    <w:p w14:paraId="1323CF32" w14:textId="77777777" w:rsidR="00A03260" w:rsidRDefault="00A03260" w:rsidP="0040256E">
      <w:pPr>
        <w:pStyle w:val="TF-REFERNCIASITEM0"/>
        <w:rPr>
          <w:lang w:val="en-US"/>
        </w:rPr>
      </w:pPr>
    </w:p>
    <w:p w14:paraId="5C71CE0E" w14:textId="14FACD20" w:rsidR="00A03260" w:rsidRDefault="00A03260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1E4D71D6" w14:textId="77777777" w:rsidR="00A03260" w:rsidRPr="00320BFA" w:rsidRDefault="00A03260" w:rsidP="00A03260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1C14DBA9" w14:textId="20EFA6B6" w:rsidR="00A03260" w:rsidRDefault="00A03260" w:rsidP="00A03260">
      <w:pPr>
        <w:pStyle w:val="TF-xAvalLINHA"/>
      </w:pPr>
      <w:r w:rsidRPr="00320BFA">
        <w:t>Avaliador(a):</w:t>
      </w:r>
      <w:r w:rsidRPr="00320BFA">
        <w:tab/>
      </w:r>
      <w:r w:rsidR="0058611B" w:rsidRPr="0058611B">
        <w:t>Marcos Rogério Cardoso</w:t>
      </w:r>
    </w:p>
    <w:p w14:paraId="673BAFB8" w14:textId="77777777" w:rsidR="00A03260" w:rsidRPr="00C767AD" w:rsidRDefault="00A03260" w:rsidP="00A0326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A03260" w:rsidRPr="00320BFA" w14:paraId="3FF7A32D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D11110" w14:textId="77777777" w:rsidR="00A03260" w:rsidRPr="00320BFA" w:rsidRDefault="00A03260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88903E" w14:textId="77777777" w:rsidR="00A03260" w:rsidRPr="00320BFA" w:rsidRDefault="00A03260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1276E9" w14:textId="77777777" w:rsidR="00A03260" w:rsidRPr="00320BFA" w:rsidRDefault="00A03260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68A10F" w14:textId="77777777" w:rsidR="00A03260" w:rsidRPr="00320BFA" w:rsidRDefault="00A03260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03260" w:rsidRPr="00320BFA" w14:paraId="6E288653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3BD050" w14:textId="77777777" w:rsidR="00A03260" w:rsidRPr="0000224C" w:rsidRDefault="00A03260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542C" w14:textId="77777777" w:rsidR="00A03260" w:rsidRPr="00320BFA" w:rsidRDefault="00A03260" w:rsidP="00A0326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1B0DDED" w14:textId="77777777" w:rsidR="00A03260" w:rsidRPr="00320BFA" w:rsidRDefault="00A03260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7A9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636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7FF00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F03E94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5FE1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7279" w14:textId="77777777" w:rsidR="00A03260" w:rsidRPr="00320BFA" w:rsidRDefault="00A03260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A7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E3F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F1BF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0BC858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9D6C9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9E0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B6CC0CB" w14:textId="77777777" w:rsidR="00A03260" w:rsidRPr="00320BFA" w:rsidRDefault="00A03260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EE3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458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69FC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BDCFAF2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119CE6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7F4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93F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E3F2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C73A3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331AA13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401B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71D3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9026E09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4CE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B0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0379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200328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644F0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8135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52CACD0" w14:textId="77777777" w:rsidR="00A03260" w:rsidRPr="00320BFA" w:rsidRDefault="00A03260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8A3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4ED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EF00D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65EC1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9FAA53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3C53" w14:textId="77777777" w:rsidR="00A03260" w:rsidRPr="00320BFA" w:rsidRDefault="00A03260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ED8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48C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D9FA5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67F90F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E29CE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B7AD" w14:textId="77777777" w:rsidR="00A03260" w:rsidRPr="00320BFA" w:rsidRDefault="00A03260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3AA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9AC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52E5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2F22EDBA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9AAB2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73BC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2D2E3EB" w14:textId="77777777" w:rsidR="00A03260" w:rsidRPr="00320BFA" w:rsidRDefault="00A03260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2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12F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D3CD0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792718E3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06BD47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3C4A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E4DA126" w14:textId="77777777" w:rsidR="00A03260" w:rsidRPr="00320BFA" w:rsidRDefault="00A03260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067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175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A28AB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30293303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2A48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2782" w14:textId="77777777" w:rsidR="00A03260" w:rsidRPr="00320BFA" w:rsidRDefault="00A03260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9D4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EB69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8CF89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0F6F6D1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96CD7C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EE42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A21626" w14:textId="77777777" w:rsidR="00A03260" w:rsidRPr="00320BFA" w:rsidRDefault="00A03260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DCF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BC45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A7676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155A56F2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8546F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8BFAB1" w14:textId="77777777" w:rsidR="00A03260" w:rsidRPr="00320BFA" w:rsidRDefault="00A03260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1D465E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217DE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E80D7D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B98B3BC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C62FEC" w14:textId="77777777" w:rsidR="00A03260" w:rsidRPr="0000224C" w:rsidRDefault="00A03260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3870" w14:textId="77777777" w:rsidR="00A03260" w:rsidRPr="00320BFA" w:rsidRDefault="00A03260" w:rsidP="00A0326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B671A5F" w14:textId="77777777" w:rsidR="00A03260" w:rsidRPr="00320BFA" w:rsidRDefault="00A03260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87C0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B767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FBE6A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03260" w:rsidRPr="00320BFA" w14:paraId="5F14F4D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41B3A" w14:textId="77777777" w:rsidR="00A03260" w:rsidRPr="00320BFA" w:rsidRDefault="00A0326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053113" w14:textId="77777777" w:rsidR="00A03260" w:rsidRPr="00320BFA" w:rsidRDefault="00A03260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877CC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58BB68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1A46A4" w14:textId="77777777" w:rsidR="00A03260" w:rsidRPr="00320BFA" w:rsidRDefault="00A0326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00DDB4" w14:textId="77777777" w:rsidR="00A03260" w:rsidRPr="003F5F25" w:rsidRDefault="00A03260" w:rsidP="00A03260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A03260" w:rsidRPr="00320BFA" w14:paraId="2634DA0F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6460BD2" w14:textId="77777777" w:rsidR="00A03260" w:rsidRPr="00320BFA" w:rsidRDefault="00A03260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840516E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680B025" w14:textId="77777777" w:rsidR="00A03260" w:rsidRPr="00320BFA" w:rsidRDefault="00A0326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61F24458" w14:textId="77777777" w:rsidR="00A03260" w:rsidRPr="00320BFA" w:rsidRDefault="00A03260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A03260" w:rsidRPr="00320BFA" w14:paraId="55FEB7CE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49E2F1D" w14:textId="77777777" w:rsidR="00A03260" w:rsidRPr="00320BFA" w:rsidRDefault="00A03260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82582E" w14:textId="77777777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A7DC516" w14:textId="77777777" w:rsidR="00A03260" w:rsidRPr="00320BFA" w:rsidRDefault="00A03260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7DE395F" w14:textId="77777777" w:rsidR="00A03260" w:rsidRDefault="00A03260" w:rsidP="00A03260">
      <w:pPr>
        <w:pStyle w:val="TF-xAvalTTULO"/>
        <w:ind w:left="0" w:firstLine="0"/>
        <w:jc w:val="left"/>
      </w:pPr>
    </w:p>
    <w:p w14:paraId="749BF686" w14:textId="77777777" w:rsidR="00A03260" w:rsidRPr="00A03260" w:rsidRDefault="00A03260" w:rsidP="0040256E">
      <w:pPr>
        <w:pStyle w:val="TF-REFERNCIASITEM0"/>
        <w:rPr>
          <w:lang w:val="en-US"/>
        </w:rPr>
      </w:pPr>
    </w:p>
    <w:sectPr w:rsidR="00A03260" w:rsidRPr="00A03260" w:rsidSect="004F3CF6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2F47E" w14:textId="77777777" w:rsidR="003774A2" w:rsidRDefault="003774A2">
      <w:r>
        <w:separator/>
      </w:r>
    </w:p>
  </w:endnote>
  <w:endnote w:type="continuationSeparator" w:id="0">
    <w:p w14:paraId="6FB2A5CB" w14:textId="77777777" w:rsidR="003774A2" w:rsidRDefault="003774A2">
      <w:r>
        <w:continuationSeparator/>
      </w:r>
    </w:p>
  </w:endnote>
  <w:endnote w:type="continuationNotice" w:id="1">
    <w:p w14:paraId="1A4A51EE" w14:textId="77777777" w:rsidR="003774A2" w:rsidRDefault="003774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96DBE" w14:textId="77777777" w:rsidR="003774A2" w:rsidRDefault="003774A2">
      <w:r>
        <w:separator/>
      </w:r>
    </w:p>
  </w:footnote>
  <w:footnote w:type="continuationSeparator" w:id="0">
    <w:p w14:paraId="07053F71" w14:textId="77777777" w:rsidR="003774A2" w:rsidRDefault="003774A2">
      <w:r>
        <w:continuationSeparator/>
      </w:r>
    </w:p>
  </w:footnote>
  <w:footnote w:type="continuationNotice" w:id="1">
    <w:p w14:paraId="3F222E3E" w14:textId="77777777" w:rsidR="003774A2" w:rsidRDefault="003774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39AB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4A2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BD6"/>
    <w:rsid w:val="0058482B"/>
    <w:rsid w:val="0058611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0DE5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70802"/>
    <w:rsid w:val="00871A41"/>
    <w:rsid w:val="0087731B"/>
    <w:rsid w:val="00880A2A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1B4F"/>
    <w:rsid w:val="00984240"/>
    <w:rsid w:val="009853E9"/>
    <w:rsid w:val="00987F2B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260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7D3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4913</Words>
  <Characters>26536</Characters>
  <Application>Microsoft Office Word</Application>
  <DocSecurity>0</DocSecurity>
  <Lines>221</Lines>
  <Paragraphs>62</Paragraphs>
  <ScaleCrop>false</ScaleCrop>
  <Company>Universidade Regional de Blumenau (FURB)</Company>
  <LinksUpToDate>false</LinksUpToDate>
  <CharactersWithSpaces>31387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193</cp:revision>
  <cp:lastPrinted>2015-03-26T17:00:00Z</cp:lastPrinted>
  <dcterms:created xsi:type="dcterms:W3CDTF">2024-06-17T15:32:00Z</dcterms:created>
  <dcterms:modified xsi:type="dcterms:W3CDTF">2024-06-24T18:19:00Z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