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7B4B033C" w:rsidR="00F0030C" w:rsidRPr="003C5262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</w:t>
            </w:r>
            <w:r w:rsidR="007D26CA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 ) PRÉ-PROJETO     (</w:t>
            </w:r>
            <w:r>
              <w:t xml:space="preserve">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2E26C7F" w:rsidR="00F0030C" w:rsidRPr="00226E99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7D26CA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7D26CA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54FD2A97" w:rsidR="002B0EDC" w:rsidRPr="00B00E04" w:rsidRDefault="00F823AE" w:rsidP="001E682E">
      <w:pPr>
        <w:pStyle w:val="TF-TTULO"/>
      </w:pPr>
      <w:r>
        <w:t>estudo de caso aplicando a extensão espacial postgis para postgresql</w:t>
      </w:r>
    </w:p>
    <w:p w14:paraId="0AA923EA" w14:textId="32B7C554" w:rsidR="001E682E" w:rsidRDefault="00F823AE" w:rsidP="00752038">
      <w:pPr>
        <w:pStyle w:val="TF-AUTOR0"/>
      </w:pPr>
      <w:r>
        <w:t>Vinicius Pereira Forte</w:t>
      </w:r>
    </w:p>
    <w:p w14:paraId="15D37EA2" w14:textId="57B24431" w:rsidR="001E682E" w:rsidRDefault="001E682E" w:rsidP="001E682E">
      <w:pPr>
        <w:pStyle w:val="TF-AUTOR0"/>
      </w:pPr>
      <w:r>
        <w:t xml:space="preserve">Prof. </w:t>
      </w:r>
      <w:r w:rsidR="00F823AE">
        <w:t xml:space="preserve">Alexander Roberto </w:t>
      </w:r>
      <w:proofErr w:type="spellStart"/>
      <w:r w:rsidR="00F823AE">
        <w:t>Valdameri</w:t>
      </w:r>
      <w:proofErr w:type="spellEnd"/>
      <w:r w:rsidR="00F823AE">
        <w:t xml:space="preserve"> </w:t>
      </w:r>
      <w:r>
        <w:t>– Orientador</w:t>
      </w:r>
    </w:p>
    <w:p w14:paraId="401C6CA4" w14:textId="719B0EFD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9FB37FE" w14:textId="173BF42F" w:rsidR="006F10E0" w:rsidRDefault="00C83AC6" w:rsidP="003D398C">
      <w:pPr>
        <w:pStyle w:val="TF-TEXTO"/>
      </w:pPr>
      <w:moveFromRangeStart w:id="9" w:author="Dalton Solano dos Reis" w:date="2024-05-20T19:48:00Z" w:name="move167126900"/>
      <w:moveFrom w:id="10" w:author="Dalton Solano dos Reis" w:date="2024-05-20T19:48:00Z">
        <w:r w:rsidDel="00444F72">
          <w:t xml:space="preserve">Godfrid </w:t>
        </w:r>
        <w:r w:rsidR="00E64EC2" w:rsidRPr="00E64EC2" w:rsidDel="00444F72">
          <w:rPr>
            <w:i/>
            <w:iCs/>
          </w:rPr>
          <w:t>et. al</w:t>
        </w:r>
        <w:r w:rsidR="00E64EC2" w:rsidDel="00444F72">
          <w:t xml:space="preserve">. </w:t>
        </w:r>
        <w:r w:rsidDel="00444F72">
          <w:t>(2022)</w:t>
        </w:r>
        <w:r w:rsidR="00E64EC2" w:rsidDel="00444F72">
          <w:t xml:space="preserve"> </w:t>
        </w:r>
      </w:moveFrom>
      <w:moveFromRangeEnd w:id="9"/>
      <w:r w:rsidR="00E64EC2">
        <w:t>N</w:t>
      </w:r>
      <w:r w:rsidR="006F10E0" w:rsidRPr="006F10E0">
        <w:t xml:space="preserve">os últimos anos, </w:t>
      </w:r>
      <w:r w:rsidR="002D61FC">
        <w:t>testemunha-se</w:t>
      </w:r>
      <w:r w:rsidR="006F10E0" w:rsidRPr="006F10E0">
        <w:t xml:space="preserve"> um rápido avanço na aquisição de dados geoespaciais, impulsionado por tecnologias como satélites de alta resolução, sensores Internet das Coisas</w:t>
      </w:r>
      <w:r w:rsidR="00D83057" w:rsidRPr="00D83057">
        <w:t xml:space="preserve"> </w:t>
      </w:r>
      <w:r w:rsidR="00D83057">
        <w:t>(</w:t>
      </w:r>
      <w:r w:rsidR="00D83057" w:rsidRPr="006F10E0">
        <w:t>I</w:t>
      </w:r>
      <w:r w:rsidR="00D83057">
        <w:t>OT)</w:t>
      </w:r>
      <w:r w:rsidR="006F10E0" w:rsidRPr="006F10E0">
        <w:t xml:space="preserve"> e dispositivos móveis habilitados para </w:t>
      </w:r>
      <w:ins w:id="11" w:author="Dalton Solano dos Reis" w:date="2024-05-20T19:48:00Z">
        <w:r w:rsidR="00444F72">
          <w:t>Sistemas de Posicionamento Gl</w:t>
        </w:r>
      </w:ins>
      <w:ins w:id="12" w:author="Dalton Solano dos Reis" w:date="2024-05-20T19:49:00Z">
        <w:r w:rsidR="00444F72">
          <w:t>obal (</w:t>
        </w:r>
      </w:ins>
      <w:ins w:id="13" w:author="Dalton Solano dos Reis" w:date="2024-05-20T19:52:00Z">
        <w:r w:rsidR="00444F72" w:rsidRPr="00444F72">
          <w:t xml:space="preserve">Global </w:t>
        </w:r>
        <w:proofErr w:type="spellStart"/>
        <w:r w:rsidR="00444F72" w:rsidRPr="00444F72">
          <w:t>Positioning</w:t>
        </w:r>
        <w:proofErr w:type="spellEnd"/>
        <w:r w:rsidR="00444F72" w:rsidRPr="00444F72">
          <w:t xml:space="preserve"> System </w:t>
        </w:r>
        <w:r w:rsidR="00444F72">
          <w:t xml:space="preserve">– </w:t>
        </w:r>
      </w:ins>
      <w:r w:rsidR="006F10E0" w:rsidRPr="006F10E0">
        <w:t>GPS</w:t>
      </w:r>
      <w:ins w:id="14" w:author="Dalton Solano dos Reis" w:date="2024-05-20T19:52:00Z">
        <w:r w:rsidR="00444F72">
          <w:t>)</w:t>
        </w:r>
      </w:ins>
      <w:ins w:id="15" w:author="Dalton Solano dos Reis" w:date="2024-05-20T19:48:00Z">
        <w:r w:rsidR="00444F72">
          <w:t xml:space="preserve"> (</w:t>
        </w:r>
      </w:ins>
      <w:moveToRangeStart w:id="16" w:author="Dalton Solano dos Reis" w:date="2024-05-20T19:48:00Z" w:name="move167126900"/>
      <w:proofErr w:type="spellStart"/>
      <w:moveTo w:id="17" w:author="Dalton Solano dos Reis" w:date="2024-05-20T19:48:00Z">
        <w:r w:rsidR="00444F72">
          <w:t>Godfrid</w:t>
        </w:r>
        <w:proofErr w:type="spellEnd"/>
        <w:r w:rsidR="00444F72">
          <w:t xml:space="preserve"> </w:t>
        </w:r>
        <w:r w:rsidR="00444F72" w:rsidRPr="00E64EC2">
          <w:rPr>
            <w:i/>
            <w:iCs/>
          </w:rPr>
          <w:t>et al</w:t>
        </w:r>
        <w:r w:rsidR="00444F72">
          <w:t>.</w:t>
        </w:r>
      </w:moveTo>
      <w:ins w:id="18" w:author="Dalton Solano dos Reis" w:date="2024-05-20T19:48:00Z">
        <w:r w:rsidR="00444F72">
          <w:t xml:space="preserve">, </w:t>
        </w:r>
      </w:ins>
      <w:moveTo w:id="19" w:author="Dalton Solano dos Reis" w:date="2024-05-20T19:48:00Z">
        <w:del w:id="20" w:author="Dalton Solano dos Reis" w:date="2024-05-20T19:48:00Z">
          <w:r w:rsidR="00444F72" w:rsidDel="00444F72">
            <w:delText xml:space="preserve"> (</w:delText>
          </w:r>
        </w:del>
        <w:r w:rsidR="00444F72">
          <w:t>2022)</w:t>
        </w:r>
      </w:moveTo>
      <w:moveToRangeEnd w:id="16"/>
      <w:r w:rsidR="006F10E0" w:rsidRPr="006F10E0">
        <w:t xml:space="preserve">. </w:t>
      </w:r>
      <w:proofErr w:type="spellStart"/>
      <w:r w:rsidR="00EB389D">
        <w:t>Godfrid</w:t>
      </w:r>
      <w:proofErr w:type="spellEnd"/>
      <w:r w:rsidR="00EB389D">
        <w:t xml:space="preserve"> </w:t>
      </w:r>
      <w:r w:rsidR="00EB389D" w:rsidRPr="00EB389D">
        <w:rPr>
          <w:i/>
          <w:iCs/>
        </w:rPr>
        <w:t>et al.</w:t>
      </w:r>
      <w:r w:rsidR="00EB389D">
        <w:t xml:space="preserve"> (2022) afir</w:t>
      </w:r>
      <w:r w:rsidR="00B04C0B">
        <w:t>m</w:t>
      </w:r>
      <w:r w:rsidR="00EB389D">
        <w:t>am que e</w:t>
      </w:r>
      <w:r w:rsidR="006F10E0" w:rsidRPr="006F10E0">
        <w:t xml:space="preserve">sses avanços </w:t>
      </w:r>
      <w:r w:rsidR="002D61FC">
        <w:t>trazem</w:t>
      </w:r>
      <w:r w:rsidR="006F10E0" w:rsidRPr="006F10E0">
        <w:t xml:space="preserve"> uma quantidade sem precedentes de informações georreferenciadas à nossa disposição. No entanto, </w:t>
      </w:r>
      <w:r w:rsidR="008F4CDB">
        <w:t xml:space="preserve">a necessidade de </w:t>
      </w:r>
      <w:r w:rsidR="00AA7F42">
        <w:t>aplicação e processamento desses dados ainda é sinônimo de dúvida</w:t>
      </w:r>
      <w:r w:rsidR="00725350" w:rsidRPr="00A66F1D">
        <w:t>.</w:t>
      </w:r>
      <w:r w:rsidR="00D51313" w:rsidRPr="00A66F1D">
        <w:t xml:space="preserve"> No mundo todo,</w:t>
      </w:r>
      <w:r w:rsidR="00645E46" w:rsidRPr="00A66F1D">
        <w:t xml:space="preserve"> o termo</w:t>
      </w:r>
      <w:r w:rsidR="00D51313" w:rsidRPr="00A66F1D">
        <w:t xml:space="preserve"> </w:t>
      </w:r>
      <w:r w:rsidR="003E2F5D" w:rsidRPr="00A66F1D">
        <w:t xml:space="preserve">movimento é um </w:t>
      </w:r>
      <w:r w:rsidR="00615E2F" w:rsidRPr="00A66F1D">
        <w:t>aspecto</w:t>
      </w:r>
      <w:r w:rsidR="003E2F5D" w:rsidRPr="00A66F1D">
        <w:t xml:space="preserve"> muito importante na vida cotidiana</w:t>
      </w:r>
      <w:r w:rsidR="00B12369" w:rsidRPr="00A66F1D">
        <w:t xml:space="preserve"> e todo movimento que </w:t>
      </w:r>
      <w:r w:rsidR="000F4A3A" w:rsidRPr="00A66F1D">
        <w:t>é</w:t>
      </w:r>
      <w:r w:rsidR="00B12369" w:rsidRPr="00A66F1D">
        <w:t xml:space="preserve"> gravado</w:t>
      </w:r>
      <w:r w:rsidR="00B3204D" w:rsidRPr="00A66F1D">
        <w:t xml:space="preserve"> geograficamente, pode ser representado </w:t>
      </w:r>
      <w:r w:rsidR="000F4A3A" w:rsidRPr="00A66F1D">
        <w:t>em forma de um mapa com s</w:t>
      </w:r>
      <w:r w:rsidR="00F1151A" w:rsidRPr="00A66F1D">
        <w:t>ua linha de trajeto</w:t>
      </w:r>
      <w:r w:rsidR="000F4A3A" w:rsidRPr="00A66F1D">
        <w:t>, ou até mesmo co</w:t>
      </w:r>
      <w:r w:rsidR="00F1151A" w:rsidRPr="00A66F1D">
        <w:t xml:space="preserve">m pontos dos locais </w:t>
      </w:r>
      <w:r w:rsidR="006C4FF8" w:rsidRPr="00A66F1D">
        <w:t>visitados (</w:t>
      </w:r>
      <w:r w:rsidR="00EA763D">
        <w:t>Nara</w:t>
      </w:r>
      <w:r w:rsidR="00B663E3" w:rsidRPr="00A66F1D">
        <w:t>,</w:t>
      </w:r>
      <w:r w:rsidR="00F109D7">
        <w:t xml:space="preserve"> </w:t>
      </w:r>
      <w:r w:rsidR="00B663E3" w:rsidRPr="00A66F1D">
        <w:t>2015)</w:t>
      </w:r>
      <w:r w:rsidR="00363B0E" w:rsidRPr="00A66F1D">
        <w:t>.</w:t>
      </w:r>
    </w:p>
    <w:p w14:paraId="3500C315" w14:textId="42F0BB45" w:rsidR="00363B0E" w:rsidRDefault="00B0434B" w:rsidP="003D398C">
      <w:pPr>
        <w:pStyle w:val="TF-TEXTO"/>
      </w:pPr>
      <w:r>
        <w:t>Nara (2015) destaca que a</w:t>
      </w:r>
      <w:r w:rsidR="00363B0E">
        <w:t xml:space="preserve"> introdução do tema </w:t>
      </w:r>
      <w:r w:rsidR="00611048">
        <w:t xml:space="preserve">de espaços </w:t>
      </w:r>
      <w:r w:rsidR="006C4FF8">
        <w:t>geoespaciais</w:t>
      </w:r>
      <w:r w:rsidR="00611048">
        <w:t xml:space="preserve"> também aborda a semântica de que </w:t>
      </w:r>
      <w:r w:rsidR="00316181">
        <w:t>os dados de movimento são constituídos por coordenada</w:t>
      </w:r>
      <w:r w:rsidR="007B040C">
        <w:t>s</w:t>
      </w:r>
      <w:r w:rsidR="00EF0A8E">
        <w:t>,</w:t>
      </w:r>
      <w:r w:rsidR="00316181">
        <w:t xml:space="preserve"> </w:t>
      </w:r>
      <w:r w:rsidR="007B040C">
        <w:t>datas</w:t>
      </w:r>
      <w:r w:rsidR="00752E51">
        <w:t xml:space="preserve"> e hora</w:t>
      </w:r>
      <w:r w:rsidR="007B040C">
        <w:t>s</w:t>
      </w:r>
      <w:r w:rsidR="00752E51">
        <w:t>.</w:t>
      </w:r>
      <w:r w:rsidR="00F947A4">
        <w:t xml:space="preserve"> Nara (2015) ainda afirma</w:t>
      </w:r>
      <w:r w:rsidR="00833B44" w:rsidRPr="00833B44">
        <w:t xml:space="preserve"> que a</w:t>
      </w:r>
      <w:r w:rsidR="00752E51" w:rsidRPr="00833B44">
        <w:t xml:space="preserve"> partir do momento que</w:t>
      </w:r>
      <w:r w:rsidR="0004531A" w:rsidRPr="00833B44">
        <w:t xml:space="preserve"> se possui</w:t>
      </w:r>
      <w:r w:rsidR="00752E51" w:rsidRPr="00833B44">
        <w:t xml:space="preserve"> os dados respectivos, </w:t>
      </w:r>
      <w:r w:rsidR="0004531A" w:rsidRPr="00833B44">
        <w:t xml:space="preserve">pode-se </w:t>
      </w:r>
      <w:r w:rsidR="00EB10B3" w:rsidRPr="00833B44">
        <w:t xml:space="preserve">realizar análises </w:t>
      </w:r>
      <w:r w:rsidR="00EE7286" w:rsidRPr="00833B44">
        <w:t>aprofundadas com essas informações</w:t>
      </w:r>
      <w:r w:rsidR="00FC5973" w:rsidRPr="00833B44">
        <w:t xml:space="preserve"> </w:t>
      </w:r>
      <w:r w:rsidR="00300FA5" w:rsidRPr="00833B44">
        <w:t>e</w:t>
      </w:r>
      <w:r w:rsidR="00EE7286" w:rsidRPr="00833B44">
        <w:t xml:space="preserve"> essa é a grande vantagem da utilização de dados geoespaciais.</w:t>
      </w:r>
      <w:r w:rsidR="00F621C2">
        <w:t xml:space="preserve"> Por este motivo</w:t>
      </w:r>
      <w:r w:rsidR="00300FA5">
        <w:t>,</w:t>
      </w:r>
      <w:r w:rsidR="00F621C2">
        <w:t xml:space="preserve"> os grandes</w:t>
      </w:r>
      <w:r w:rsidR="009853E9" w:rsidRPr="009853E9">
        <w:rPr>
          <w:sz w:val="24"/>
          <w:szCs w:val="24"/>
        </w:rPr>
        <w:t xml:space="preserve"> </w:t>
      </w:r>
      <w:r w:rsidR="009853E9" w:rsidRPr="009853E9">
        <w:t>Sistemas de Gerenciamento de Banco de Dados</w:t>
      </w:r>
      <w:r w:rsidR="00F621C2">
        <w:t xml:space="preserve"> </w:t>
      </w:r>
      <w:r w:rsidR="009853E9">
        <w:t>(</w:t>
      </w:r>
      <w:proofErr w:type="spellStart"/>
      <w:r w:rsidR="00660431">
        <w:t>SGBDs</w:t>
      </w:r>
      <w:proofErr w:type="spellEnd"/>
      <w:r w:rsidR="00660431">
        <w:t>) estão</w:t>
      </w:r>
      <w:r w:rsidR="00F621C2">
        <w:t xml:space="preserve"> se aprofundando na questão do tratamento dos dados geoespaciais</w:t>
      </w:r>
      <w:r w:rsidR="009853E9">
        <w:t>.</w:t>
      </w:r>
      <w:r w:rsidR="00660431">
        <w:t xml:space="preserve"> </w:t>
      </w:r>
      <w:r w:rsidR="00E41987">
        <w:t>Exemplos disso são</w:t>
      </w:r>
      <w:r w:rsidR="00660431">
        <w:t xml:space="preserve"> Oracle, </w:t>
      </w:r>
      <w:proofErr w:type="spellStart"/>
      <w:r w:rsidR="00660431">
        <w:t>SQLServer</w:t>
      </w:r>
      <w:proofErr w:type="spellEnd"/>
      <w:r w:rsidR="00616FD3">
        <w:t xml:space="preserve"> e PostgreSQL</w:t>
      </w:r>
      <w:r w:rsidR="00D95D4C">
        <w:t>.</w:t>
      </w:r>
    </w:p>
    <w:p w14:paraId="08F77E47" w14:textId="743E86DF" w:rsidR="00366D14" w:rsidRDefault="00675BBF" w:rsidP="005E1787">
      <w:pPr>
        <w:pStyle w:val="TF-TEXTO"/>
      </w:pPr>
      <w:r w:rsidRPr="00F40947">
        <w:t>Alinhado a isso</w:t>
      </w:r>
      <w:r w:rsidR="000B1120">
        <w:t>, Araújo (2021) descreve que</w:t>
      </w:r>
      <w:r w:rsidRPr="00F40947">
        <w:t xml:space="preserve"> o desenvolvimento urbano das </w:t>
      </w:r>
      <w:r w:rsidR="007E3A33" w:rsidRPr="00F40947">
        <w:t>grandes</w:t>
      </w:r>
      <w:r w:rsidRPr="00F40947">
        <w:t xml:space="preserve"> metrópoles</w:t>
      </w:r>
      <w:r w:rsidR="000B1120">
        <w:t>,</w:t>
      </w:r>
      <w:r w:rsidRPr="00F40947">
        <w:t xml:space="preserve"> o aumento da cadeia de suprimentos</w:t>
      </w:r>
      <w:r w:rsidR="00B85E1B" w:rsidRPr="00F40947">
        <w:t xml:space="preserve"> e a exigência por um serviço de qualidade</w:t>
      </w:r>
      <w:r w:rsidRPr="00F40947">
        <w:t xml:space="preserve">, desencadeia </w:t>
      </w:r>
      <w:r w:rsidR="00E4498A" w:rsidRPr="00F40947">
        <w:t>a busca por sistema</w:t>
      </w:r>
      <w:r w:rsidR="007E3A33" w:rsidRPr="00F40947">
        <w:t>s</w:t>
      </w:r>
      <w:r w:rsidR="00E4498A" w:rsidRPr="00F40947">
        <w:t xml:space="preserve"> de roteamento e entregas de mercadoria mais eficazes</w:t>
      </w:r>
      <w:r w:rsidR="007E3A33" w:rsidRPr="00F40947">
        <w:t xml:space="preserve"> as empresas do setor.</w:t>
      </w:r>
      <w:r w:rsidR="004314D4" w:rsidRPr="00F40947">
        <w:t xml:space="preserve"> Os </w:t>
      </w:r>
      <w:r w:rsidR="00BC019B" w:rsidRPr="00F40947">
        <w:t>s</w:t>
      </w:r>
      <w:r w:rsidR="004314D4" w:rsidRPr="00F40947">
        <w:t xml:space="preserve">istemas de roteirização e programação de veículos </w:t>
      </w:r>
      <w:r w:rsidR="007950A4" w:rsidRPr="00F40947">
        <w:t>obtém um resultado geralmente satisfatório na organização e manipulação das entregas nos diversos meios modais</w:t>
      </w:r>
      <w:r w:rsidR="00212F90" w:rsidRPr="00F40947">
        <w:t>.</w:t>
      </w:r>
      <w:r w:rsidR="00F40947">
        <w:t xml:space="preserve"> Segundo o autor, esses softwares de roteirização normalmente possuem custo elevados de aquisição e manutenção</w:t>
      </w:r>
      <w:r w:rsidR="00D373BE">
        <w:t xml:space="preserve"> </w:t>
      </w:r>
      <w:r w:rsidR="00F40947">
        <w:t>e que se gerenciado da forma incorreta, pode vir a dar prejuízo a organização.</w:t>
      </w:r>
    </w:p>
    <w:p w14:paraId="5373C914" w14:textId="7213780D" w:rsidR="007B5E82" w:rsidRDefault="004C2C50" w:rsidP="00454469">
      <w:pPr>
        <w:pStyle w:val="TF-TEXTO"/>
      </w:pPr>
      <w:r>
        <w:t xml:space="preserve">A </w:t>
      </w:r>
      <w:r w:rsidR="004F62F7">
        <w:t xml:space="preserve">importância do modal </w:t>
      </w:r>
      <w:r w:rsidR="00686CD8">
        <w:t xml:space="preserve">rodoviário é evidente </w:t>
      </w:r>
      <w:r w:rsidR="002C2E41">
        <w:t>atualment</w:t>
      </w:r>
      <w:r w:rsidR="00686CD8">
        <w:t>e no país, segundo</w:t>
      </w:r>
      <w:r w:rsidR="00D54404">
        <w:t xml:space="preserve"> </w:t>
      </w:r>
      <w:r w:rsidR="00696CE6" w:rsidRPr="00696CE6">
        <w:t xml:space="preserve">Moreira, Freitas Junior e </w:t>
      </w:r>
      <w:proofErr w:type="spellStart"/>
      <w:r w:rsidR="00696CE6" w:rsidRPr="00696CE6">
        <w:t>Toloi</w:t>
      </w:r>
      <w:proofErr w:type="spellEnd"/>
      <w:r w:rsidR="00696CE6" w:rsidRPr="00696CE6">
        <w:t xml:space="preserve"> (2023, p. 1-13)</w:t>
      </w:r>
      <w:r w:rsidR="00D54404" w:rsidRPr="00696CE6">
        <w:t xml:space="preserve"> </w:t>
      </w:r>
      <w:r w:rsidR="00686CD8">
        <w:t>6</w:t>
      </w:r>
      <w:r w:rsidR="00D54404">
        <w:t>5</w:t>
      </w:r>
      <w:r w:rsidR="00686CD8">
        <w:t>%</w:t>
      </w:r>
      <w:r w:rsidR="00A0308E">
        <w:t xml:space="preserve"> das cargas gerais são movimentadas no modal rodoviário</w:t>
      </w:r>
      <w:r w:rsidR="004679D0">
        <w:t xml:space="preserve"> nos últimos 30 anos</w:t>
      </w:r>
      <w:r w:rsidR="00171A3A">
        <w:t>, sendo assim, o mais utilizado</w:t>
      </w:r>
      <w:r w:rsidR="00F47FE1">
        <w:t>.</w:t>
      </w:r>
      <w:r w:rsidR="00B5733F">
        <w:t xml:space="preserve"> </w:t>
      </w:r>
      <w:r w:rsidR="00AE3F7B">
        <w:t>Em justaposição a esses dados</w:t>
      </w:r>
      <w:r w:rsidR="005E1787" w:rsidRPr="005E1787">
        <w:rPr>
          <w:b/>
          <w:bCs/>
        </w:rPr>
        <w:t xml:space="preserve">, </w:t>
      </w:r>
      <w:proofErr w:type="spellStart"/>
      <w:r w:rsidR="00AC014A" w:rsidRPr="00660FA3">
        <w:t>Omija</w:t>
      </w:r>
      <w:proofErr w:type="spellEnd"/>
      <w:r w:rsidR="00AC014A" w:rsidRPr="00660FA3">
        <w:t xml:space="preserve"> </w:t>
      </w:r>
      <w:r w:rsidR="00AC014A" w:rsidRPr="00660FA3">
        <w:rPr>
          <w:i/>
          <w:iCs/>
        </w:rPr>
        <w:t>et al.</w:t>
      </w:r>
      <w:r w:rsidR="00AC014A" w:rsidRPr="00660FA3">
        <w:t xml:space="preserve"> (2021)</w:t>
      </w:r>
      <w:r w:rsidR="00AC014A">
        <w:t xml:space="preserve"> </w:t>
      </w:r>
      <w:r w:rsidR="005E1787">
        <w:t>destaca que a identificação dos fatores operacionais e o controle de custos nesta atividade são de extrema importância, tornando os estudos do assunto indispensáveis para comtemplar todas as falhas do sistema rodoviário.</w:t>
      </w:r>
    </w:p>
    <w:p w14:paraId="4A9A9080" w14:textId="31D80028" w:rsidR="00AC014A" w:rsidRDefault="003458AD" w:rsidP="001E2180">
      <w:pPr>
        <w:pStyle w:val="TF-TEXTO"/>
      </w:pPr>
      <w:r>
        <w:t xml:space="preserve">A flexibilidade e a facilidade de acesso ao meio rodoviário, </w:t>
      </w:r>
      <w:r w:rsidR="00AC014A" w:rsidRPr="00AC014A">
        <w:t xml:space="preserve">conforme </w:t>
      </w:r>
      <w:proofErr w:type="spellStart"/>
      <w:r w:rsidR="00AC014A" w:rsidRPr="00660FA3">
        <w:t>Omija</w:t>
      </w:r>
      <w:proofErr w:type="spellEnd"/>
      <w:r w:rsidR="00AC014A" w:rsidRPr="00660FA3">
        <w:t xml:space="preserve"> </w:t>
      </w:r>
      <w:proofErr w:type="spellStart"/>
      <w:r w:rsidR="003455C1">
        <w:rPr>
          <w:i/>
          <w:iCs/>
        </w:rPr>
        <w:t>et</w:t>
      </w:r>
      <w:r w:rsidR="00AC014A" w:rsidRPr="00660FA3">
        <w:rPr>
          <w:i/>
          <w:iCs/>
        </w:rPr>
        <w:t>al</w:t>
      </w:r>
      <w:proofErr w:type="spellEnd"/>
      <w:r w:rsidR="00AC014A" w:rsidRPr="00660FA3">
        <w:rPr>
          <w:i/>
          <w:iCs/>
        </w:rPr>
        <w:t>.</w:t>
      </w:r>
      <w:r w:rsidR="00AC014A" w:rsidRPr="00660FA3">
        <w:t xml:space="preserve"> (2021)</w:t>
      </w:r>
      <w:r w:rsidRPr="00660FA3">
        <w:t xml:space="preserve"> </w:t>
      </w:r>
      <w:r>
        <w:t>dá uma grande vantagem a esse modal, no que se refere aos outros modais de transporte. O atendimento de porta a porta, com rapidez e confiança, torna esse modal um dos mais utilizados no país.</w:t>
      </w:r>
      <w:r w:rsidR="00AC014A">
        <w:t xml:space="preserve"> O </w:t>
      </w:r>
      <w:r w:rsidR="001E2180">
        <w:t>a</w:t>
      </w:r>
      <w:r w:rsidR="00AC014A">
        <w:t>utor ainda acrescenta a importância de um planejamento cônscio para a conservação do meio ambiente e do custo do contribuinte.</w:t>
      </w:r>
    </w:p>
    <w:p w14:paraId="783A7059" w14:textId="7C0AEFB3" w:rsidR="009208E8" w:rsidRDefault="00947BAB" w:rsidP="00DB2F81">
      <w:pPr>
        <w:pStyle w:val="TF-TEXTO"/>
      </w:pPr>
      <w:r>
        <w:t xml:space="preserve">Diante desse cenário, esse trabalho </w:t>
      </w:r>
      <w:r w:rsidR="00B54BB5">
        <w:t>se propõe</w:t>
      </w:r>
      <w:r w:rsidR="00C12346">
        <w:t xml:space="preserve"> </w:t>
      </w:r>
      <w:r w:rsidR="00787769">
        <w:t xml:space="preserve">a disponibilizar uma </w:t>
      </w:r>
      <w:r w:rsidR="00294339">
        <w:t xml:space="preserve">ferramenta </w:t>
      </w:r>
      <w:r w:rsidR="007266DD">
        <w:t xml:space="preserve">para </w:t>
      </w:r>
      <w:r w:rsidR="0031070D">
        <w:t xml:space="preserve">amparar </w:t>
      </w:r>
      <w:r w:rsidR="005B215E">
        <w:t>a entrega mais rápida e definição de rotas utiliz</w:t>
      </w:r>
      <w:r w:rsidR="001E2214">
        <w:t xml:space="preserve">ando </w:t>
      </w:r>
      <w:r w:rsidR="006C7C70">
        <w:t xml:space="preserve">a extensão </w:t>
      </w:r>
      <w:proofErr w:type="spellStart"/>
      <w:r w:rsidR="006C7C70">
        <w:t>PostGIS</w:t>
      </w:r>
      <w:proofErr w:type="spellEnd"/>
      <w:r w:rsidR="001E2214">
        <w:t xml:space="preserve">, extensão do PostgreSQL para tratamento de referências </w:t>
      </w:r>
      <w:r w:rsidR="001A08DC">
        <w:t>geoespaciais</w:t>
      </w:r>
      <w:r w:rsidR="001E2214">
        <w:t>.</w:t>
      </w:r>
      <w:r w:rsidR="00AB43EB">
        <w:t xml:space="preserve"> A ferramenta auxiliará na definição de </w:t>
      </w:r>
      <w:r w:rsidR="00487C60">
        <w:t>roteamento com as informações capturadas do banco PostgreSQL, objetivando</w:t>
      </w:r>
      <w:r w:rsidR="00DB2F81">
        <w:t xml:space="preserve"> </w:t>
      </w:r>
      <w:r w:rsidR="005948B9">
        <w:t xml:space="preserve">a usabilidade da extensão para tratamento de localizações e </w:t>
      </w:r>
      <w:r w:rsidR="00DB2F81">
        <w:t>dados espaciais.</w:t>
      </w:r>
    </w:p>
    <w:p w14:paraId="4DEEAE1F" w14:textId="5E16B1E1" w:rsidR="00F255FC" w:rsidRPr="007D10F2" w:rsidRDefault="00F255FC" w:rsidP="00E638A0">
      <w:pPr>
        <w:pStyle w:val="Ttulo2"/>
      </w:pPr>
      <w:bookmarkStart w:id="21" w:name="_Toc419598576"/>
      <w:bookmarkStart w:id="22" w:name="_Toc420721317"/>
      <w:bookmarkStart w:id="23" w:name="_Toc420721467"/>
      <w:bookmarkStart w:id="24" w:name="_Toc420721562"/>
      <w:bookmarkStart w:id="25" w:name="_Toc420721768"/>
      <w:bookmarkStart w:id="26" w:name="_Toc420723209"/>
      <w:bookmarkStart w:id="27" w:name="_Toc482682370"/>
      <w:bookmarkStart w:id="28" w:name="_Toc54164904"/>
      <w:bookmarkStart w:id="29" w:name="_Toc54165664"/>
      <w:bookmarkStart w:id="30" w:name="_Toc54169316"/>
      <w:bookmarkStart w:id="31" w:name="_Toc96347426"/>
      <w:bookmarkStart w:id="32" w:name="_Toc96357710"/>
      <w:bookmarkStart w:id="33" w:name="_Toc96491850"/>
      <w:bookmarkStart w:id="34" w:name="_Toc411603090"/>
      <w:r w:rsidRPr="007D10F2">
        <w:t>OBJETIVOS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40426DB7" w14:textId="549A9A50" w:rsidR="00C35E57" w:rsidRDefault="00C35E57" w:rsidP="00C35E57">
      <w:pPr>
        <w:pStyle w:val="TF-TEXTO"/>
      </w:pPr>
      <w:r>
        <w:t xml:space="preserve">O objetivo </w:t>
      </w:r>
      <w:r w:rsidR="00EE096E">
        <w:t xml:space="preserve">do estudo é disponibilizar uma ferramenta </w:t>
      </w:r>
      <w:r w:rsidR="00AC0832">
        <w:t>para organização de rotas de caminhões</w:t>
      </w:r>
      <w:r w:rsidR="003F66E9">
        <w:t xml:space="preserve"> </w:t>
      </w:r>
      <w:r w:rsidR="004753A3">
        <w:t>direcionando ao motorista a rota prevista</w:t>
      </w:r>
      <w:r w:rsidR="008D1542">
        <w:t xml:space="preserve"> como foco no estudo da</w:t>
      </w:r>
      <w:r w:rsidR="00F5729B">
        <w:t xml:space="preserve"> extensão PostgreSQL/</w:t>
      </w:r>
      <w:proofErr w:type="spellStart"/>
      <w:r w:rsidR="00F5729B">
        <w:t>P</w:t>
      </w:r>
      <w:r w:rsidR="0055080E">
        <w:t>ostGIS</w:t>
      </w:r>
      <w:proofErr w:type="spellEnd"/>
      <w:r w:rsidR="00A05A10">
        <w:t>.</w:t>
      </w:r>
    </w:p>
    <w:p w14:paraId="4454C33F" w14:textId="63011FCA" w:rsidR="00C35E57" w:rsidRDefault="00C35E57" w:rsidP="00C35E57">
      <w:pPr>
        <w:pStyle w:val="TF-TEXTO"/>
      </w:pPr>
      <w:r>
        <w:t>Os objetivos específicos são</w:t>
      </w:r>
      <w:r w:rsidR="00103629" w:rsidRPr="00103629">
        <w:t>:</w:t>
      </w:r>
    </w:p>
    <w:p w14:paraId="02D3204E" w14:textId="7D437C62" w:rsidR="00C35E57" w:rsidRDefault="0042547A" w:rsidP="00C35E57">
      <w:pPr>
        <w:pStyle w:val="TF-ALNEA"/>
      </w:pPr>
      <w:r>
        <w:t>f</w:t>
      </w:r>
      <w:r w:rsidR="000054D2">
        <w:t xml:space="preserve">azer o tratamento </w:t>
      </w:r>
      <w:r w:rsidR="00910ED6">
        <w:t>e reconhecimento das distâncias entre os endereços geoespaciais</w:t>
      </w:r>
      <w:r w:rsidR="00B03131">
        <w:t>;</w:t>
      </w:r>
    </w:p>
    <w:p w14:paraId="579C94E1" w14:textId="6545BC6D" w:rsidR="00410D98" w:rsidRDefault="006A1808" w:rsidP="00084A68">
      <w:pPr>
        <w:pStyle w:val="TF-ALNEA"/>
      </w:pPr>
      <w:r>
        <w:t>explorar a utilização</w:t>
      </w:r>
      <w:r w:rsidR="00A81A7E">
        <w:t xml:space="preserve"> </w:t>
      </w:r>
      <w:r w:rsidR="006245ED">
        <w:t>d</w:t>
      </w:r>
      <w:r w:rsidR="00A81A7E">
        <w:t xml:space="preserve">a extensão </w:t>
      </w:r>
      <w:proofErr w:type="spellStart"/>
      <w:r w:rsidR="00541249">
        <w:t>PostGIS</w:t>
      </w:r>
      <w:proofErr w:type="spellEnd"/>
      <w:r w:rsidR="00A81A7E">
        <w:t>/PostgreSQL</w:t>
      </w:r>
      <w:r w:rsidR="006245ED">
        <w:t xml:space="preserve">, evidenciando </w:t>
      </w:r>
      <w:r w:rsidR="00571825">
        <w:t>o entendimento da extensão</w:t>
      </w:r>
      <w:r w:rsidR="00410D98">
        <w:t>;</w:t>
      </w:r>
    </w:p>
    <w:p w14:paraId="2D6C23AF" w14:textId="5B9D9EA2" w:rsidR="00410D98" w:rsidRDefault="00410D98" w:rsidP="00410D98">
      <w:pPr>
        <w:pStyle w:val="TF-ALNEA"/>
      </w:pPr>
      <w:r>
        <w:t>i</w:t>
      </w:r>
      <w:r w:rsidR="00103629">
        <w:t>nvestigar e disponibilizar</w:t>
      </w:r>
      <w:r w:rsidR="006B2BA0">
        <w:t xml:space="preserve"> um estudo de caso, utilizando sistema de </w:t>
      </w:r>
      <w:r>
        <w:t>roteamento</w:t>
      </w:r>
      <w:r w:rsidR="00084A68">
        <w:t>.</w:t>
      </w:r>
    </w:p>
    <w:p w14:paraId="6B0A09B4" w14:textId="77777777" w:rsidR="00A44581" w:rsidRDefault="00A44581" w:rsidP="00424AD5">
      <w:pPr>
        <w:pStyle w:val="Ttulo1"/>
      </w:pPr>
      <w:bookmarkStart w:id="35" w:name="_Toc419598587"/>
      <w:r>
        <w:t xml:space="preserve">trabalhos </w:t>
      </w:r>
      <w:r w:rsidRPr="00FC4A9F">
        <w:t>correlatos</w:t>
      </w:r>
    </w:p>
    <w:p w14:paraId="4002802A" w14:textId="5310DAA4" w:rsidR="00870802" w:rsidRPr="004E1041" w:rsidRDefault="0044337D" w:rsidP="00860734">
      <w:pPr>
        <w:pStyle w:val="TF-TEXTO"/>
      </w:pPr>
      <w:r>
        <w:t xml:space="preserve">A </w:t>
      </w:r>
      <w:r w:rsidR="004B1977">
        <w:t xml:space="preserve">seguir </w:t>
      </w:r>
      <w:r w:rsidR="00FD0D2D">
        <w:t>são apresentados</w:t>
      </w:r>
      <w:r w:rsidR="004B1977">
        <w:t xml:space="preserve"> os trabalhos correlatos </w:t>
      </w:r>
      <w:r w:rsidR="008D0B85">
        <w:t>ao proposto nesse trabalho</w:t>
      </w:r>
      <w:r w:rsidR="00A44581">
        <w:t>.</w:t>
      </w:r>
      <w:r w:rsidR="00E408E3">
        <w:t xml:space="preserve"> Esse</w:t>
      </w:r>
      <w:r w:rsidR="00544CA0">
        <w:t>s trabalhos buscam evidenciar e servir como ferramenta de unificação do conteúdo e</w:t>
      </w:r>
      <w:r w:rsidR="004C0532">
        <w:t xml:space="preserve"> </w:t>
      </w:r>
      <w:r w:rsidR="00A61CFA">
        <w:t xml:space="preserve">esclarecer </w:t>
      </w:r>
      <w:r w:rsidR="004C0532">
        <w:t>a temática</w:t>
      </w:r>
      <w:r w:rsidR="00A61CFA">
        <w:t xml:space="preserve"> do tema.</w:t>
      </w:r>
      <w:r w:rsidR="00A44581">
        <w:t xml:space="preserve"> </w:t>
      </w:r>
      <w:r w:rsidR="00E408E3">
        <w:t>A seção 2.1</w:t>
      </w:r>
      <w:r w:rsidR="00A61CFA">
        <w:t xml:space="preserve"> apresenta o trabalho</w:t>
      </w:r>
      <w:r w:rsidR="008935DE">
        <w:t xml:space="preserve"> de estudo </w:t>
      </w:r>
      <w:r w:rsidR="00DD0DFE">
        <w:t>sobre</w:t>
      </w:r>
      <w:r w:rsidR="00E869DA">
        <w:t xml:space="preserve"> base de dados do IBGE</w:t>
      </w:r>
      <w:r w:rsidR="00855BA0">
        <w:t xml:space="preserve"> </w:t>
      </w:r>
      <w:r w:rsidR="00E869DA">
        <w:t>(RODRIGUES</w:t>
      </w:r>
      <w:r w:rsidR="00312209">
        <w:t>,</w:t>
      </w:r>
      <w:r w:rsidR="000154D5">
        <w:t xml:space="preserve"> </w:t>
      </w:r>
      <w:r w:rsidR="003472B2">
        <w:t>2018), o segundo</w:t>
      </w:r>
      <w:r w:rsidR="00604BD1">
        <w:t xml:space="preserve"> </w:t>
      </w:r>
      <w:r w:rsidR="00093437">
        <w:t xml:space="preserve">ilustra </w:t>
      </w:r>
      <w:r w:rsidR="00604BD1">
        <w:t xml:space="preserve">uma </w:t>
      </w:r>
      <w:r w:rsidR="00604BD1">
        <w:lastRenderedPageBreak/>
        <w:t xml:space="preserve">comparação entre o sistema </w:t>
      </w:r>
      <w:proofErr w:type="spellStart"/>
      <w:r w:rsidR="00604BD1">
        <w:t>PostGIS</w:t>
      </w:r>
      <w:proofErr w:type="spellEnd"/>
      <w:r w:rsidR="00604BD1">
        <w:t xml:space="preserve"> e </w:t>
      </w:r>
      <w:proofErr w:type="spellStart"/>
      <w:r w:rsidR="00B14EE7">
        <w:t>SpatiaLite</w:t>
      </w:r>
      <w:proofErr w:type="spellEnd"/>
      <w:r w:rsidR="00855BA0">
        <w:t xml:space="preserve"> </w:t>
      </w:r>
      <w:r w:rsidR="00B14EE7">
        <w:t>(</w:t>
      </w:r>
      <w:r w:rsidR="00E04D6D">
        <w:t>DELGADO</w:t>
      </w:r>
      <w:r w:rsidR="00606103" w:rsidRPr="00606103">
        <w:rPr>
          <w:i/>
          <w:iCs/>
        </w:rPr>
        <w:t xml:space="preserve"> et al.</w:t>
      </w:r>
      <w:r w:rsidR="00606103">
        <w:rPr>
          <w:i/>
          <w:iCs/>
        </w:rPr>
        <w:t>,</w:t>
      </w:r>
      <w:r w:rsidR="000154D5">
        <w:rPr>
          <w:i/>
          <w:iCs/>
        </w:rPr>
        <w:t xml:space="preserve"> </w:t>
      </w:r>
      <w:r w:rsidR="000A7029">
        <w:t>2015)</w:t>
      </w:r>
      <w:r w:rsidR="0038583C">
        <w:t xml:space="preserve"> e o terceiro é a ferramenta </w:t>
      </w:r>
      <w:r w:rsidR="00926E2E">
        <w:t>integradora do PostgreSQL/</w:t>
      </w:r>
      <w:proofErr w:type="spellStart"/>
      <w:r w:rsidR="00926E2E">
        <w:t>PostGIS</w:t>
      </w:r>
      <w:proofErr w:type="spellEnd"/>
      <w:r w:rsidR="00926E2E">
        <w:t xml:space="preserve"> </w:t>
      </w:r>
      <w:r w:rsidR="00A54E08">
        <w:t>chamada</w:t>
      </w:r>
      <w:r w:rsidR="00926E2E">
        <w:t xml:space="preserve"> </w:t>
      </w:r>
      <w:proofErr w:type="spellStart"/>
      <w:r w:rsidR="0038583C">
        <w:t>M</w:t>
      </w:r>
      <w:r w:rsidR="00077DAC">
        <w:t>obilityDB</w:t>
      </w:r>
      <w:proofErr w:type="spellEnd"/>
      <w:r w:rsidR="00855BA0">
        <w:t xml:space="preserve"> </w:t>
      </w:r>
      <w:r w:rsidR="00077DAC">
        <w:t>(</w:t>
      </w:r>
      <w:r w:rsidR="00B5253A" w:rsidRPr="00926E2E">
        <w:t>ZIMÁNYI</w:t>
      </w:r>
      <w:r w:rsidR="00312209">
        <w:t xml:space="preserve"> </w:t>
      </w:r>
      <w:r w:rsidR="00312209" w:rsidRPr="00606103">
        <w:rPr>
          <w:i/>
          <w:iCs/>
        </w:rPr>
        <w:t xml:space="preserve">et </w:t>
      </w:r>
      <w:r w:rsidR="00606103" w:rsidRPr="00606103">
        <w:rPr>
          <w:i/>
          <w:iCs/>
        </w:rPr>
        <w:t>a</w:t>
      </w:r>
      <w:r w:rsidR="00312209" w:rsidRPr="00606103">
        <w:rPr>
          <w:i/>
          <w:iCs/>
        </w:rPr>
        <w:t>l.</w:t>
      </w:r>
      <w:r w:rsidR="00312209">
        <w:t>,</w:t>
      </w:r>
      <w:r w:rsidR="000154D5">
        <w:t xml:space="preserve"> </w:t>
      </w:r>
      <w:r w:rsidR="00926E2E" w:rsidRPr="00926E2E">
        <w:t>2020)</w:t>
      </w:r>
      <w:r w:rsidR="00433065">
        <w:t>.</w:t>
      </w:r>
    </w:p>
    <w:p w14:paraId="3AFBACAA" w14:textId="686E9C21" w:rsidR="00A44581" w:rsidRDefault="00927D42" w:rsidP="00E638A0">
      <w:pPr>
        <w:pStyle w:val="Ttulo2"/>
      </w:pPr>
      <w:r>
        <w:t xml:space="preserve">Armazenamento e </w:t>
      </w:r>
      <w:r w:rsidR="00E15F06">
        <w:t>MANIPULAÇÃO DE</w:t>
      </w:r>
      <w:r>
        <w:t xml:space="preserve"> dados espaciais no postgresql/postgis</w:t>
      </w:r>
    </w:p>
    <w:p w14:paraId="641BD4B1" w14:textId="5AEF2BF6" w:rsidR="00A44581" w:rsidRDefault="001C03E5" w:rsidP="00A44581">
      <w:pPr>
        <w:pStyle w:val="TF-TEXTO"/>
      </w:pPr>
      <w:r>
        <w:t>O</w:t>
      </w:r>
      <w:r w:rsidR="003B171D">
        <w:t xml:space="preserve"> trabalho </w:t>
      </w:r>
      <w:r w:rsidR="00DB4886">
        <w:t>disponibilizado</w:t>
      </w:r>
      <w:r w:rsidR="003B171D">
        <w:t xml:space="preserve"> por Rodrigues</w:t>
      </w:r>
      <w:r w:rsidR="005E37E9">
        <w:t xml:space="preserve"> (2018) </w:t>
      </w:r>
      <w:r w:rsidR="0059088C">
        <w:t>tem por objetivo contextualizar e apresentar formas de armazenamento de manipulação dos dados espaciais</w:t>
      </w:r>
      <w:r w:rsidR="000416DF">
        <w:t>. O</w:t>
      </w:r>
      <w:r w:rsidR="00F45C26">
        <w:t xml:space="preserve"> trabalho realiza uma contextualização sobre o assunto, além do motivo pelo qual</w:t>
      </w:r>
      <w:r w:rsidR="004F3AD2">
        <w:t xml:space="preserve"> o assunto é abordado. Além disso, </w:t>
      </w:r>
      <w:r w:rsidR="00756A27">
        <w:t xml:space="preserve">ao final do texto é </w:t>
      </w:r>
      <w:r w:rsidR="00761631">
        <w:t>apresenta</w:t>
      </w:r>
      <w:r w:rsidR="00A722FD">
        <w:t>da</w:t>
      </w:r>
      <w:r w:rsidR="00756A27">
        <w:t xml:space="preserve"> </w:t>
      </w:r>
      <w:r w:rsidR="00F30A84">
        <w:t xml:space="preserve">a metodologia, </w:t>
      </w:r>
      <w:r w:rsidR="00A722FD">
        <w:t>a</w:t>
      </w:r>
      <w:r w:rsidR="00F30A84">
        <w:t xml:space="preserve"> qual apresenta-se em forma de estudo de caso e que busca evidenciar a utilização da extensão </w:t>
      </w:r>
      <w:proofErr w:type="spellStart"/>
      <w:r w:rsidR="00F30A84">
        <w:t>PostGIS</w:t>
      </w:r>
      <w:proofErr w:type="spellEnd"/>
      <w:r w:rsidR="00F30A84">
        <w:t xml:space="preserve"> para o trabalho</w:t>
      </w:r>
      <w:r w:rsidR="00410478">
        <w:t>,</w:t>
      </w:r>
      <w:r w:rsidR="00201C49">
        <w:t xml:space="preserve"> buscando distinguir as diferenças existenciais entre os diversos </w:t>
      </w:r>
      <w:r w:rsidR="00274460">
        <w:t>Sistemas Gerenciadores de Banco de Dados (</w:t>
      </w:r>
      <w:r w:rsidR="00201C49">
        <w:t>SGBD</w:t>
      </w:r>
      <w:r w:rsidR="00274460">
        <w:t>)</w:t>
      </w:r>
      <w:r w:rsidR="00F30A84">
        <w:t>.</w:t>
      </w:r>
    </w:p>
    <w:p w14:paraId="72A07A99" w14:textId="314F5EA5" w:rsidR="00F30A84" w:rsidRDefault="002A1A35" w:rsidP="00A44581">
      <w:pPr>
        <w:pStyle w:val="TF-TEXTO"/>
      </w:pPr>
      <w:r>
        <w:t xml:space="preserve">Inicialmente, o trabalho apresenta </w:t>
      </w:r>
      <w:r w:rsidR="000D3435">
        <w:t>a</w:t>
      </w:r>
      <w:r w:rsidR="00D96B88">
        <w:t xml:space="preserve"> fundamentação </w:t>
      </w:r>
      <w:r w:rsidR="009A6E68">
        <w:t xml:space="preserve">para seu </w:t>
      </w:r>
      <w:r w:rsidR="00E41B62">
        <w:t>desenvolvimento</w:t>
      </w:r>
      <w:r w:rsidR="009A6E68">
        <w:t xml:space="preserve"> abordando a história da cartografia </w:t>
      </w:r>
      <w:r w:rsidR="00AF7450">
        <w:t xml:space="preserve">e dos mapas </w:t>
      </w:r>
      <w:r w:rsidR="009A6E68">
        <w:t>e posteriormente a</w:t>
      </w:r>
      <w:r w:rsidR="000D3435">
        <w:t>s diversas representações de dados espaciais</w:t>
      </w:r>
      <w:r w:rsidR="00D373BE">
        <w:t xml:space="preserve"> </w:t>
      </w:r>
      <w:r w:rsidR="00AF7450">
        <w:t xml:space="preserve">e como eles podem ser </w:t>
      </w:r>
      <w:r w:rsidR="00833B44">
        <w:t>representadas</w:t>
      </w:r>
      <w:r w:rsidR="00E41B62">
        <w:t xml:space="preserve"> dentro do contexto estudado. </w:t>
      </w:r>
      <w:r w:rsidR="003C2CA5">
        <w:t xml:space="preserve">Ademais, o autor aponta que os dados espaciais, dentro de </w:t>
      </w:r>
      <w:proofErr w:type="spellStart"/>
      <w:r w:rsidR="003C2CA5">
        <w:t>SGBDs</w:t>
      </w:r>
      <w:proofErr w:type="spellEnd"/>
      <w:r w:rsidR="003C2CA5">
        <w:t xml:space="preserve"> </w:t>
      </w:r>
      <w:r w:rsidR="002F79A6">
        <w:t>podem representar informações sobre o local físico ou até mesmo a forma dos objetos geométricos</w:t>
      </w:r>
      <w:r w:rsidR="00FE2ACB">
        <w:t>. É contextualizado as diferentes vertentes d</w:t>
      </w:r>
      <w:r w:rsidR="005C4CE0">
        <w:t xml:space="preserve">as informações espaciais, desde </w:t>
      </w:r>
      <w:r w:rsidR="00311D3C">
        <w:t>os modelos de</w:t>
      </w:r>
      <w:r w:rsidR="005C4CE0">
        <w:t xml:space="preserve"> representação, </w:t>
      </w:r>
      <w:r w:rsidR="00311D3C">
        <w:t>os diversos tipos de dados espaciais,</w:t>
      </w:r>
      <w:r w:rsidR="00057107">
        <w:t xml:space="preserve"> as operações realizáveis e até mesmo a modelagem </w:t>
      </w:r>
      <w:r w:rsidR="00BA4B46">
        <w:t>dos dados apresentados (RODRIGUES, 2018).</w:t>
      </w:r>
    </w:p>
    <w:p w14:paraId="0A3A40C8" w14:textId="1E57009E" w:rsidR="00BA4B46" w:rsidRDefault="00AF07D0" w:rsidP="009118BE">
      <w:pPr>
        <w:pStyle w:val="TF-TEXTO"/>
      </w:pPr>
      <w:r>
        <w:t>Ainda</w:t>
      </w:r>
      <w:r w:rsidR="001460E6">
        <w:t>,</w:t>
      </w:r>
      <w:r w:rsidR="00524F15">
        <w:t xml:space="preserve"> é abordado as diversas ferramentas de </w:t>
      </w:r>
      <w:proofErr w:type="spellStart"/>
      <w:r w:rsidR="00524F15">
        <w:t>SGBDs</w:t>
      </w:r>
      <w:proofErr w:type="spellEnd"/>
      <w:r w:rsidR="00524F15">
        <w:t xml:space="preserve"> possíveis para o desenvolvimento e tratamento desses dados</w:t>
      </w:r>
      <w:r w:rsidR="007C065A">
        <w:t>, destacando seus pontos positivos e negativos,</w:t>
      </w:r>
      <w:r w:rsidR="00FE54B0">
        <w:t xml:space="preserve"> além de toda uma contextualização da ferramenta. Dentre elas destacam-se: </w:t>
      </w:r>
      <w:proofErr w:type="spellStart"/>
      <w:r w:rsidR="002C3DC9">
        <w:t>PostGIS</w:t>
      </w:r>
      <w:proofErr w:type="spellEnd"/>
      <w:r w:rsidR="002C3DC9">
        <w:t xml:space="preserve">, Oracle </w:t>
      </w:r>
      <w:proofErr w:type="spellStart"/>
      <w:r w:rsidR="002C3DC9">
        <w:t>Spatial</w:t>
      </w:r>
      <w:proofErr w:type="spellEnd"/>
      <w:r w:rsidR="002C3DC9">
        <w:t xml:space="preserve">, IBM DB2 </w:t>
      </w:r>
      <w:proofErr w:type="spellStart"/>
      <w:r w:rsidR="002C3DC9">
        <w:t>Spatial</w:t>
      </w:r>
      <w:proofErr w:type="spellEnd"/>
      <w:r w:rsidR="002C3DC9">
        <w:t xml:space="preserve"> </w:t>
      </w:r>
      <w:proofErr w:type="spellStart"/>
      <w:r w:rsidR="002C3DC9">
        <w:t>Extender</w:t>
      </w:r>
      <w:proofErr w:type="spellEnd"/>
      <w:r w:rsidR="008C1FAD">
        <w:t xml:space="preserve"> e SPATIAL DATA do SQL Server</w:t>
      </w:r>
      <w:del w:id="36" w:author="Dalton Solano dos Reis" w:date="2024-05-20T19:59:00Z">
        <w:r w:rsidR="008C1FAD" w:rsidDel="00A92366">
          <w:delText>.</w:delText>
        </w:r>
      </w:del>
      <w:r w:rsidR="009118BE">
        <w:t xml:space="preserve"> (RODRIGUES, 2018).</w:t>
      </w:r>
    </w:p>
    <w:p w14:paraId="26AA6DAC" w14:textId="3B224B09" w:rsidR="008C1FAD" w:rsidRDefault="008C1FAD" w:rsidP="00A44581">
      <w:pPr>
        <w:pStyle w:val="TF-TEXTO"/>
      </w:pPr>
      <w:r>
        <w:t xml:space="preserve">Por </w:t>
      </w:r>
      <w:r w:rsidR="009E6FF0">
        <w:t>f</w:t>
      </w:r>
      <w:r>
        <w:t xml:space="preserve">im, </w:t>
      </w:r>
      <w:r w:rsidR="00500CCD">
        <w:t xml:space="preserve">é </w:t>
      </w:r>
      <w:r w:rsidR="00C877F1">
        <w:t xml:space="preserve">realizado uma análise da ferramenta </w:t>
      </w:r>
      <w:proofErr w:type="spellStart"/>
      <w:r w:rsidR="00C877F1">
        <w:t>PostGIS</w:t>
      </w:r>
      <w:proofErr w:type="spellEnd"/>
      <w:r w:rsidR="00C877F1">
        <w:t xml:space="preserve"> do PostgreSQL</w:t>
      </w:r>
      <w:r w:rsidR="000841B9">
        <w:t>, demonstra</w:t>
      </w:r>
      <w:r w:rsidR="00834D5B">
        <w:t>n</w:t>
      </w:r>
      <w:r w:rsidR="000841B9">
        <w:t xml:space="preserve">do em forma de estudo de caso, o qual </w:t>
      </w:r>
      <w:r w:rsidR="0042527C">
        <w:t xml:space="preserve">realiza um experimento prático das ferramentas abordadas, utilizando como dados do estudo uma base do </w:t>
      </w:r>
      <w:r w:rsidR="00946D8C">
        <w:t xml:space="preserve">Instituto Brasileiro Geografia e </w:t>
      </w:r>
      <w:r w:rsidR="0067457A">
        <w:t>Estatística (</w:t>
      </w:r>
      <w:r w:rsidR="0042527C">
        <w:t>IBGE</w:t>
      </w:r>
      <w:r w:rsidR="00BA6CA9">
        <w:t>)</w:t>
      </w:r>
      <w:r w:rsidR="00AF42AA">
        <w:t xml:space="preserve">. Além da utilização da ferramenta </w:t>
      </w:r>
      <w:proofErr w:type="spellStart"/>
      <w:r w:rsidR="00AF42AA">
        <w:t>PostGIS</w:t>
      </w:r>
      <w:proofErr w:type="spellEnd"/>
      <w:r w:rsidR="00AF42AA">
        <w:t>, também é utilizada a ferramenta QGIS</w:t>
      </w:r>
      <w:r w:rsidR="004B09A2">
        <w:t xml:space="preserve"> de código aberto. Utilizando </w:t>
      </w:r>
      <w:del w:id="37" w:author="Dalton Solano dos Reis" w:date="2024-05-20T20:00:00Z">
        <w:r w:rsidR="004B09A2" w:rsidDel="00A92366">
          <w:delText xml:space="preserve">essa </w:delText>
        </w:r>
      </w:del>
      <w:ins w:id="38" w:author="Dalton Solano dos Reis" w:date="2024-05-20T20:00:00Z">
        <w:r w:rsidR="00A92366">
          <w:t xml:space="preserve">esse </w:t>
        </w:r>
      </w:ins>
      <w:r w:rsidR="004B09A2">
        <w:t xml:space="preserve">Sistema de </w:t>
      </w:r>
      <w:r w:rsidR="00D57C75">
        <w:t>In</w:t>
      </w:r>
      <w:r w:rsidR="004B09A2">
        <w:t xml:space="preserve">formação </w:t>
      </w:r>
      <w:r w:rsidR="00D57C75">
        <w:t>G</w:t>
      </w:r>
      <w:r w:rsidR="004B09A2">
        <w:t>eográfico (SIG)</w:t>
      </w:r>
      <w:r w:rsidR="00F3332B">
        <w:t xml:space="preserve"> o autor demonstra os dados retirados com a extensão </w:t>
      </w:r>
      <w:proofErr w:type="spellStart"/>
      <w:r w:rsidR="00F3332B">
        <w:t>PostGIS</w:t>
      </w:r>
      <w:proofErr w:type="spellEnd"/>
      <w:r w:rsidR="00084A68">
        <w:t xml:space="preserve"> como pode ser observado na </w:t>
      </w:r>
      <w:r w:rsidR="00084A68">
        <w:fldChar w:fldCharType="begin"/>
      </w:r>
      <w:r w:rsidR="00084A68">
        <w:instrText xml:space="preserve"> REF _Ref112957716 \h </w:instrText>
      </w:r>
      <w:r w:rsidR="00084A68">
        <w:fldChar w:fldCharType="separate"/>
      </w:r>
      <w:r w:rsidR="00084A68">
        <w:t xml:space="preserve">Figura </w:t>
      </w:r>
      <w:r w:rsidR="00084A68">
        <w:rPr>
          <w:noProof/>
        </w:rPr>
        <w:t>1</w:t>
      </w:r>
      <w:r w:rsidR="00084A68">
        <w:fldChar w:fldCharType="end"/>
      </w:r>
      <w:r w:rsidR="00084A68">
        <w:t>, ao evidenciar as áreas sustentáveis do Brasil disponibilizados pelo I</w:t>
      </w:r>
      <w:r w:rsidR="00CB4B6E">
        <w:t xml:space="preserve">nstituto Brasileiro de </w:t>
      </w:r>
      <w:r w:rsidR="004C1973">
        <w:t>Geografia e Estatística (IBGE)</w:t>
      </w:r>
      <w:r w:rsidR="00F3332B">
        <w:t xml:space="preserve"> (RODRIGUES</w:t>
      </w:r>
      <w:r w:rsidR="00503723">
        <w:t>, 2018).</w:t>
      </w:r>
    </w:p>
    <w:p w14:paraId="179DFF95" w14:textId="13F5D9F5" w:rsidR="0067457A" w:rsidRDefault="0067457A" w:rsidP="0067457A">
      <w:pPr>
        <w:pStyle w:val="TF-LEGENDA"/>
      </w:pPr>
      <w:bookmarkStart w:id="39" w:name="_Ref112957716"/>
      <w:bookmarkStart w:id="40" w:name="_Ref53317281"/>
      <w:bookmarkStart w:id="41" w:name="_Ref147003040"/>
      <w:r>
        <w:t xml:space="preserve">Figura </w:t>
      </w:r>
      <w:r w:rsidR="00C75F2D">
        <w:fldChar w:fldCharType="begin"/>
      </w:r>
      <w:r w:rsidR="00C75F2D">
        <w:instrText xml:space="preserve"> SEQ Figura \* ARABIC </w:instrText>
      </w:r>
      <w:r w:rsidR="00C75F2D">
        <w:fldChar w:fldCharType="separate"/>
      </w:r>
      <w:r w:rsidR="004759E6">
        <w:rPr>
          <w:noProof/>
        </w:rPr>
        <w:t>1</w:t>
      </w:r>
      <w:r w:rsidR="00C75F2D">
        <w:rPr>
          <w:noProof/>
        </w:rPr>
        <w:fldChar w:fldCharType="end"/>
      </w:r>
      <w:bookmarkEnd w:id="39"/>
      <w:r>
        <w:t xml:space="preserve"> – </w:t>
      </w:r>
      <w:bookmarkEnd w:id="40"/>
      <w:r>
        <w:t>Estudo de Caso</w:t>
      </w:r>
      <w:r w:rsidR="00961453">
        <w:t xml:space="preserve"> de áreas sustentáveis</w:t>
      </w:r>
      <w:bookmarkEnd w:id="41"/>
    </w:p>
    <w:p w14:paraId="2362AA4F" w14:textId="460FF2F6" w:rsidR="0067457A" w:rsidRDefault="009118BE" w:rsidP="0067457A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964F679" wp14:editId="3B3DE926">
            <wp:extent cx="5756910" cy="3100705"/>
            <wp:effectExtent l="19050" t="19050" r="15240" b="23495"/>
            <wp:docPr id="964178392" name="Imagem 964178392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78392" name="Imagem 1" descr="Map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00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59E3C" w14:textId="329A9C3A" w:rsidR="0067457A" w:rsidRDefault="0067457A" w:rsidP="004B2E24">
      <w:pPr>
        <w:pStyle w:val="TF-FONTE"/>
      </w:pPr>
      <w:r>
        <w:t xml:space="preserve">Fonte: </w:t>
      </w:r>
      <w:r w:rsidR="00961453">
        <w:t>RODRIGUES</w:t>
      </w:r>
      <w:r>
        <w:t xml:space="preserve"> (201</w:t>
      </w:r>
      <w:r w:rsidR="00961453">
        <w:t>8</w:t>
      </w:r>
      <w:r>
        <w:t>).</w:t>
      </w:r>
    </w:p>
    <w:p w14:paraId="1ABB6976" w14:textId="7EDD0EB1" w:rsidR="00A44581" w:rsidRPr="00471EAF" w:rsidRDefault="00247A0E" w:rsidP="00E638A0">
      <w:pPr>
        <w:pStyle w:val="Ttulo2"/>
        <w:rPr>
          <w:caps w:val="0"/>
          <w:color w:val="auto"/>
        </w:rPr>
      </w:pPr>
      <w:r>
        <w:rPr>
          <w:caps w:val="0"/>
          <w:color w:val="auto"/>
        </w:rPr>
        <w:t>COMPARAÇÃO DE DESEMP</w:t>
      </w:r>
      <w:r w:rsidR="009E6FF0">
        <w:rPr>
          <w:caps w:val="0"/>
          <w:color w:val="auto"/>
        </w:rPr>
        <w:t>E</w:t>
      </w:r>
      <w:r>
        <w:rPr>
          <w:caps w:val="0"/>
          <w:color w:val="auto"/>
        </w:rPr>
        <w:t>NHO DE EXTENSÕES ESPACIAIS SGBD:POSTGIS E SPATIALITE</w:t>
      </w:r>
    </w:p>
    <w:p w14:paraId="22C9A192" w14:textId="47D47E4B" w:rsidR="00A44581" w:rsidRDefault="00DF48F5" w:rsidP="00FD0548">
      <w:pPr>
        <w:pStyle w:val="TF-TEXTO"/>
      </w:pPr>
      <w:r>
        <w:t xml:space="preserve">Delgado </w:t>
      </w:r>
      <w:r w:rsidRPr="006E6EA2">
        <w:rPr>
          <w:i/>
          <w:iCs/>
        </w:rPr>
        <w:t>et al</w:t>
      </w:r>
      <w:r w:rsidR="006E6EA2">
        <w:t xml:space="preserve">. (2015) analisaram </w:t>
      </w:r>
      <w:r w:rsidR="00C24896">
        <w:t>a performance e as diversas características entre</w:t>
      </w:r>
      <w:r w:rsidR="00F90FCA">
        <w:t xml:space="preserve"> duas extensões</w:t>
      </w:r>
      <w:r w:rsidR="0065510C">
        <w:t xml:space="preserve"> espaciais</w:t>
      </w:r>
      <w:r w:rsidR="00F90FCA">
        <w:t xml:space="preserve"> de</w:t>
      </w:r>
      <w:r w:rsidR="00C24896">
        <w:t xml:space="preserve"> </w:t>
      </w:r>
      <w:r w:rsidR="00D81F5D">
        <w:t xml:space="preserve">dois diferentes </w:t>
      </w:r>
      <w:proofErr w:type="spellStart"/>
      <w:r w:rsidR="00D81F5D">
        <w:t>SGBDs</w:t>
      </w:r>
      <w:proofErr w:type="spellEnd"/>
      <w:r w:rsidR="00F90FCA">
        <w:t xml:space="preserve">, </w:t>
      </w:r>
      <w:proofErr w:type="spellStart"/>
      <w:r w:rsidR="00F90FCA">
        <w:t>PostGIS</w:t>
      </w:r>
      <w:proofErr w:type="spellEnd"/>
      <w:r w:rsidR="00F90FCA">
        <w:t xml:space="preserve"> e </w:t>
      </w:r>
      <w:proofErr w:type="spellStart"/>
      <w:r w:rsidR="00F90FCA">
        <w:t>S</w:t>
      </w:r>
      <w:r w:rsidR="00B90A4A">
        <w:t>patialLite</w:t>
      </w:r>
      <w:proofErr w:type="spellEnd"/>
      <w:r w:rsidR="00F90FCA">
        <w:t xml:space="preserve">, respectivamente, do PostgreSQL e </w:t>
      </w:r>
      <w:proofErr w:type="spellStart"/>
      <w:r w:rsidR="00F90FCA">
        <w:t>SQLLi</w:t>
      </w:r>
      <w:r w:rsidR="00212B02">
        <w:t>te</w:t>
      </w:r>
      <w:proofErr w:type="spellEnd"/>
      <w:r w:rsidR="00B90A4A">
        <w:t xml:space="preserve">. Com objetivo de comparar </w:t>
      </w:r>
      <w:r w:rsidR="00C57F6E">
        <w:t xml:space="preserve">a quantidade de funções suportadas, espaço de armazenamento e a velocidade de consultas </w:t>
      </w:r>
      <w:proofErr w:type="spellStart"/>
      <w:ins w:id="42" w:author="Dalton Solano dos Reis" w:date="2024-05-20T20:05:00Z">
        <w:r w:rsidR="00A537A6" w:rsidRPr="00A537A6">
          <w:t>Structured</w:t>
        </w:r>
        <w:proofErr w:type="spellEnd"/>
        <w:r w:rsidR="00A537A6" w:rsidRPr="00A537A6">
          <w:t xml:space="preserve"> Query </w:t>
        </w:r>
        <w:proofErr w:type="spellStart"/>
        <w:r w:rsidR="00A537A6" w:rsidRPr="00A537A6">
          <w:t>Language</w:t>
        </w:r>
        <w:proofErr w:type="spellEnd"/>
        <w:r w:rsidR="00A537A6" w:rsidRPr="00A537A6">
          <w:t xml:space="preserve"> </w:t>
        </w:r>
        <w:r w:rsidR="00A537A6">
          <w:t>(</w:t>
        </w:r>
      </w:ins>
      <w:r w:rsidR="00C57F6E">
        <w:t>SQL</w:t>
      </w:r>
      <w:ins w:id="43" w:author="Dalton Solano dos Reis" w:date="2024-05-20T20:05:00Z">
        <w:r w:rsidR="00A537A6">
          <w:t>)</w:t>
        </w:r>
      </w:ins>
      <w:r w:rsidR="00C57F6E">
        <w:t>, foi</w:t>
      </w:r>
      <w:r w:rsidR="00DA1868">
        <w:t xml:space="preserve"> </w:t>
      </w:r>
      <w:r w:rsidR="00C57F6E">
        <w:t xml:space="preserve">apresentado uma </w:t>
      </w:r>
      <w:r w:rsidR="0065510C">
        <w:t>metodologia</w:t>
      </w:r>
      <w:r w:rsidR="00C57F6E">
        <w:t xml:space="preserve"> </w:t>
      </w:r>
      <w:r w:rsidR="005A2E2F">
        <w:t xml:space="preserve">de </w:t>
      </w:r>
      <w:r w:rsidR="0065510C">
        <w:t>avaliação</w:t>
      </w:r>
      <w:r w:rsidR="005A2E2F">
        <w:t xml:space="preserve"> de desempenho dos testes </w:t>
      </w:r>
      <w:r w:rsidR="0065510C">
        <w:t>avaliados</w:t>
      </w:r>
      <w:r w:rsidR="005A2E2F">
        <w:t xml:space="preserve">. Ao final, é apresentado as </w:t>
      </w:r>
      <w:r w:rsidR="0065510C">
        <w:t>considerações</w:t>
      </w:r>
      <w:r w:rsidR="005A2E2F">
        <w:t xml:space="preserve"> do autor.</w:t>
      </w:r>
    </w:p>
    <w:p w14:paraId="791EAE47" w14:textId="0A14CFAB" w:rsidR="00C402F6" w:rsidRDefault="00E67284" w:rsidP="00444F78">
      <w:pPr>
        <w:pStyle w:val="TF-TEXTO"/>
      </w:pPr>
      <w:r>
        <w:lastRenderedPageBreak/>
        <w:t xml:space="preserve">Delgado </w:t>
      </w:r>
      <w:r w:rsidRPr="006E6EA2">
        <w:rPr>
          <w:i/>
          <w:iCs/>
        </w:rPr>
        <w:t>et al</w:t>
      </w:r>
      <w:r>
        <w:t xml:space="preserve">. (2015) definiram critérios de avaliação para chegar a uma conclusão de desempenho entre as duas </w:t>
      </w:r>
      <w:r w:rsidR="00E10AB9">
        <w:t>e</w:t>
      </w:r>
      <w:r>
        <w:t xml:space="preserve">xtensões espaciais. </w:t>
      </w:r>
      <w:r w:rsidR="00E12A2A">
        <w:t>Primeiros critérios dizem</w:t>
      </w:r>
      <w:r>
        <w:t xml:space="preserve"> respeito ao suporte as funções estabelecidas</w:t>
      </w:r>
      <w:r w:rsidR="00084A68">
        <w:t xml:space="preserve"> </w:t>
      </w:r>
      <w:r w:rsidR="00C402F6">
        <w:t>conforme em</w:t>
      </w:r>
      <w:r w:rsidR="00084A68">
        <w:t xml:space="preserve"> </w:t>
      </w:r>
      <w:r w:rsidR="00084A68" w:rsidRPr="00084A68">
        <w:t xml:space="preserve">Consórcio Geoespacial Aberto </w:t>
      </w:r>
      <w:r w:rsidR="00084A68">
        <w:t>(OGC)</w:t>
      </w:r>
      <w:r>
        <w:t>. O segundo critério é o tamanho das tabelas após população dos dados e por fim o último critério é o tempo de execução das consultas envolvendo as funções espaciais. N</w:t>
      </w:r>
      <w:r w:rsidR="00611857">
        <w:t xml:space="preserve">o </w:t>
      </w:r>
      <w:r w:rsidR="008E582D">
        <w:fldChar w:fldCharType="begin"/>
      </w:r>
      <w:r w:rsidR="008E582D">
        <w:instrText xml:space="preserve"> REF _Ref151840661 \h </w:instrText>
      </w:r>
      <w:r w:rsidR="008E582D">
        <w:fldChar w:fldCharType="separate"/>
      </w:r>
      <w:r w:rsidR="008E582D">
        <w:t xml:space="preserve">Quadro </w:t>
      </w:r>
      <w:r w:rsidR="008E582D">
        <w:rPr>
          <w:noProof/>
        </w:rPr>
        <w:t>1</w:t>
      </w:r>
      <w:r w:rsidR="008E582D">
        <w:fldChar w:fldCharType="end"/>
      </w:r>
      <w:r w:rsidR="008E582D">
        <w:t xml:space="preserve"> </w:t>
      </w:r>
      <w:r>
        <w:t xml:space="preserve">é possível observar </w:t>
      </w:r>
      <w:r w:rsidR="001F4133">
        <w:t>os tempos decorridos</w:t>
      </w:r>
      <w:r w:rsidR="00C402F6">
        <w:t xml:space="preserve"> em </w:t>
      </w:r>
      <w:r w:rsidR="008131D0">
        <w:t>m</w:t>
      </w:r>
      <w:r w:rsidR="00E12A2A">
        <w:t>ilissegundo</w:t>
      </w:r>
      <w:r w:rsidR="008131D0">
        <w:t>s</w:t>
      </w:r>
      <w:r w:rsidR="00444F78">
        <w:t xml:space="preserve"> </w:t>
      </w:r>
      <w:r w:rsidR="00C402F6">
        <w:t>(</w:t>
      </w:r>
      <w:proofErr w:type="spellStart"/>
      <w:r w:rsidR="00C402F6">
        <w:t>ms</w:t>
      </w:r>
      <w:proofErr w:type="spellEnd"/>
      <w:r w:rsidR="00C402F6">
        <w:t>)</w:t>
      </w:r>
      <w:r w:rsidR="00444F78">
        <w:t xml:space="preserve"> </w:t>
      </w:r>
      <w:r w:rsidR="001F4133">
        <w:t>e que foram comparadas para publicação do trabalho.</w:t>
      </w:r>
    </w:p>
    <w:p w14:paraId="1912D056" w14:textId="25AD02A4" w:rsidR="008E582D" w:rsidRDefault="008E582D" w:rsidP="008E582D">
      <w:pPr>
        <w:pStyle w:val="TF-TEXTOQUADRO"/>
        <w:jc w:val="center"/>
      </w:pPr>
      <w:bookmarkStart w:id="44" w:name="_Ref151840661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 w:rsidR="00C9314C">
        <w:rPr>
          <w:noProof/>
        </w:rPr>
        <w:t>1</w:t>
      </w:r>
      <w:r w:rsidR="00C75F2D">
        <w:rPr>
          <w:noProof/>
        </w:rPr>
        <w:fldChar w:fldCharType="end"/>
      </w:r>
      <w:bookmarkEnd w:id="44"/>
      <w:r>
        <w:t xml:space="preserve"> - Tempo decorrido na execução das consultas não-espaciais</w:t>
      </w:r>
    </w:p>
    <w:tbl>
      <w:tblPr>
        <w:tblW w:w="7869" w:type="dxa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PrChange w:id="45" w:author="Dalton Solano dos Reis" w:date="2024-05-20T20:09:00Z">
          <w:tblPr>
            <w:tblW w:w="7869" w:type="dxa"/>
            <w:tblInd w:w="308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</w:tblPrChange>
      </w:tblPr>
      <w:tblGrid>
        <w:gridCol w:w="3940"/>
        <w:gridCol w:w="1984"/>
        <w:gridCol w:w="1945"/>
        <w:tblGridChange w:id="46">
          <w:tblGrid>
            <w:gridCol w:w="3646"/>
            <w:gridCol w:w="294"/>
            <w:gridCol w:w="1661"/>
            <w:gridCol w:w="323"/>
            <w:gridCol w:w="1945"/>
          </w:tblGrid>
        </w:tblGridChange>
      </w:tblGrid>
      <w:tr w:rsidR="00C402F6" w14:paraId="72C21DCE" w14:textId="77777777" w:rsidTr="00A537A6">
        <w:tc>
          <w:tcPr>
            <w:tcW w:w="3940" w:type="dxa"/>
            <w:shd w:val="clear" w:color="auto" w:fill="auto"/>
            <w:vAlign w:val="center"/>
            <w:tcPrChange w:id="47" w:author="Dalton Solano dos Reis" w:date="2024-05-20T20:09:00Z">
              <w:tcPr>
                <w:tcW w:w="3646" w:type="dxa"/>
                <w:shd w:val="clear" w:color="auto" w:fill="auto"/>
                <w:vAlign w:val="center"/>
              </w:tcPr>
            </w:tcPrChange>
          </w:tcPr>
          <w:p w14:paraId="40A1561A" w14:textId="6CBC3F2B" w:rsidR="00C402F6" w:rsidRDefault="00C402F6" w:rsidP="00444F78">
            <w:pPr>
              <w:pStyle w:val="TF-xAvalITEMTABELA"/>
            </w:pPr>
            <w:r>
              <w:t>Consulta</w:t>
            </w:r>
          </w:p>
        </w:tc>
        <w:tc>
          <w:tcPr>
            <w:tcW w:w="1984" w:type="dxa"/>
            <w:shd w:val="clear" w:color="auto" w:fill="auto"/>
            <w:vAlign w:val="center"/>
            <w:tcPrChange w:id="48" w:author="Dalton Solano dos Reis" w:date="2024-05-20T20:09:00Z">
              <w:tcPr>
                <w:tcW w:w="1955" w:type="dxa"/>
                <w:gridSpan w:val="2"/>
                <w:shd w:val="clear" w:color="auto" w:fill="auto"/>
                <w:vAlign w:val="center"/>
              </w:tcPr>
            </w:tcPrChange>
          </w:tcPr>
          <w:p w14:paraId="08710023" w14:textId="28D42A6D" w:rsidR="00C402F6" w:rsidRDefault="00C402F6" w:rsidP="00444F78">
            <w:pPr>
              <w:pStyle w:val="TF-xAvalITEMTABELA"/>
            </w:pPr>
            <w:r>
              <w:t xml:space="preserve">Tempo </w:t>
            </w:r>
            <w:proofErr w:type="spellStart"/>
            <w:r>
              <w:t>PostGIS</w:t>
            </w:r>
            <w:proofErr w:type="spellEnd"/>
            <w:r>
              <w:t xml:space="preserve">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945" w:type="dxa"/>
            <w:shd w:val="clear" w:color="auto" w:fill="auto"/>
            <w:vAlign w:val="center"/>
            <w:tcPrChange w:id="49" w:author="Dalton Solano dos Reis" w:date="2024-05-20T20:09:00Z">
              <w:tcPr>
                <w:tcW w:w="2268" w:type="dxa"/>
                <w:gridSpan w:val="2"/>
                <w:shd w:val="clear" w:color="auto" w:fill="auto"/>
                <w:vAlign w:val="center"/>
              </w:tcPr>
            </w:tcPrChange>
          </w:tcPr>
          <w:p w14:paraId="721EE646" w14:textId="59722CA8" w:rsidR="00C402F6" w:rsidRDefault="00C402F6" w:rsidP="00444F78">
            <w:pPr>
              <w:pStyle w:val="TF-xAvalITEMTABELA"/>
            </w:pPr>
            <w:r>
              <w:t xml:space="preserve">Tempo </w:t>
            </w:r>
            <w:proofErr w:type="spellStart"/>
            <w:r>
              <w:t>SpatiaLite</w:t>
            </w:r>
            <w:proofErr w:type="spellEnd"/>
            <w:r>
              <w:t xml:space="preserve">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C402F6" w14:paraId="64F9A6F6" w14:textId="77777777" w:rsidTr="00A537A6">
        <w:tc>
          <w:tcPr>
            <w:tcW w:w="3940" w:type="dxa"/>
            <w:shd w:val="clear" w:color="auto" w:fill="auto"/>
            <w:vAlign w:val="center"/>
            <w:tcPrChange w:id="50" w:author="Dalton Solano dos Reis" w:date="2024-05-20T20:09:00Z">
              <w:tcPr>
                <w:tcW w:w="3646" w:type="dxa"/>
                <w:shd w:val="clear" w:color="auto" w:fill="auto"/>
                <w:vAlign w:val="center"/>
              </w:tcPr>
            </w:tcPrChange>
          </w:tcPr>
          <w:p w14:paraId="1BFE4E31" w14:textId="1598B82F" w:rsidR="00C402F6" w:rsidRDefault="00C402F6">
            <w:pPr>
              <w:pStyle w:val="TF-xAvalITEMTABELA"/>
              <w:jc w:val="left"/>
              <w:pPrChange w:id="51" w:author="Dalton Solano dos Reis" w:date="2024-05-20T20:08:00Z">
                <w:pPr>
                  <w:pStyle w:val="TF-xAvalITEMTABELA"/>
                </w:pPr>
              </w:pPrChange>
            </w:pPr>
            <w:r>
              <w:t>Exibir uma tabela</w:t>
            </w:r>
          </w:p>
        </w:tc>
        <w:tc>
          <w:tcPr>
            <w:tcW w:w="1984" w:type="dxa"/>
            <w:shd w:val="clear" w:color="auto" w:fill="auto"/>
            <w:vAlign w:val="center"/>
            <w:tcPrChange w:id="52" w:author="Dalton Solano dos Reis" w:date="2024-05-20T20:09:00Z">
              <w:tcPr>
                <w:tcW w:w="1955" w:type="dxa"/>
                <w:gridSpan w:val="2"/>
                <w:shd w:val="clear" w:color="auto" w:fill="auto"/>
                <w:vAlign w:val="center"/>
              </w:tcPr>
            </w:tcPrChange>
          </w:tcPr>
          <w:p w14:paraId="060A6613" w14:textId="736323E0" w:rsidR="00C402F6" w:rsidRDefault="00C402F6" w:rsidP="00444F78">
            <w:pPr>
              <w:pStyle w:val="TF-xAvalITEMTABELA"/>
            </w:pPr>
            <w:r>
              <w:t>18</w:t>
            </w:r>
          </w:p>
        </w:tc>
        <w:tc>
          <w:tcPr>
            <w:tcW w:w="1945" w:type="dxa"/>
            <w:shd w:val="clear" w:color="auto" w:fill="auto"/>
            <w:vAlign w:val="center"/>
            <w:tcPrChange w:id="53" w:author="Dalton Solano dos Reis" w:date="2024-05-20T20:09:00Z">
              <w:tcPr>
                <w:tcW w:w="2268" w:type="dxa"/>
                <w:gridSpan w:val="2"/>
                <w:shd w:val="clear" w:color="auto" w:fill="auto"/>
                <w:vAlign w:val="center"/>
              </w:tcPr>
            </w:tcPrChange>
          </w:tcPr>
          <w:p w14:paraId="57FAAA30" w14:textId="588A435C" w:rsidR="00C402F6" w:rsidRDefault="00C402F6" w:rsidP="00444F78">
            <w:pPr>
              <w:pStyle w:val="TF-xAvalITEMTABELA"/>
            </w:pPr>
            <w:r>
              <w:t>28</w:t>
            </w:r>
          </w:p>
        </w:tc>
      </w:tr>
      <w:tr w:rsidR="00C402F6" w14:paraId="7E8E4D22" w14:textId="77777777" w:rsidTr="00A537A6">
        <w:tc>
          <w:tcPr>
            <w:tcW w:w="3940" w:type="dxa"/>
            <w:shd w:val="clear" w:color="auto" w:fill="auto"/>
            <w:vAlign w:val="center"/>
            <w:tcPrChange w:id="54" w:author="Dalton Solano dos Reis" w:date="2024-05-20T20:09:00Z">
              <w:tcPr>
                <w:tcW w:w="3646" w:type="dxa"/>
                <w:shd w:val="clear" w:color="auto" w:fill="auto"/>
                <w:vAlign w:val="center"/>
              </w:tcPr>
            </w:tcPrChange>
          </w:tcPr>
          <w:p w14:paraId="58872247" w14:textId="58D13DEA" w:rsidR="00C402F6" w:rsidRDefault="00C402F6">
            <w:pPr>
              <w:pStyle w:val="TF-xAvalITEMTABELA"/>
              <w:jc w:val="left"/>
              <w:pPrChange w:id="55" w:author="Dalton Solano dos Reis" w:date="2024-05-20T20:08:00Z">
                <w:pPr>
                  <w:pStyle w:val="TF-xAvalITEMTABELA"/>
                </w:pPr>
              </w:pPrChange>
            </w:pPr>
            <w:r>
              <w:t>Exibir uma tabela obedecendo uma restrição</w:t>
            </w:r>
          </w:p>
        </w:tc>
        <w:tc>
          <w:tcPr>
            <w:tcW w:w="1984" w:type="dxa"/>
            <w:shd w:val="clear" w:color="auto" w:fill="auto"/>
            <w:vAlign w:val="center"/>
            <w:tcPrChange w:id="56" w:author="Dalton Solano dos Reis" w:date="2024-05-20T20:09:00Z">
              <w:tcPr>
                <w:tcW w:w="1955" w:type="dxa"/>
                <w:gridSpan w:val="2"/>
                <w:shd w:val="clear" w:color="auto" w:fill="auto"/>
                <w:vAlign w:val="center"/>
              </w:tcPr>
            </w:tcPrChange>
          </w:tcPr>
          <w:p w14:paraId="533AE1BF" w14:textId="0788E9C5" w:rsidR="00C402F6" w:rsidRDefault="00C402F6" w:rsidP="00444F78">
            <w:pPr>
              <w:pStyle w:val="TF-xAvalITEMTABELA"/>
            </w:pPr>
            <w:r>
              <w:t>17</w:t>
            </w:r>
          </w:p>
        </w:tc>
        <w:tc>
          <w:tcPr>
            <w:tcW w:w="1945" w:type="dxa"/>
            <w:shd w:val="clear" w:color="auto" w:fill="auto"/>
            <w:vAlign w:val="center"/>
            <w:tcPrChange w:id="57" w:author="Dalton Solano dos Reis" w:date="2024-05-20T20:09:00Z">
              <w:tcPr>
                <w:tcW w:w="2268" w:type="dxa"/>
                <w:gridSpan w:val="2"/>
                <w:shd w:val="clear" w:color="auto" w:fill="auto"/>
                <w:vAlign w:val="center"/>
              </w:tcPr>
            </w:tcPrChange>
          </w:tcPr>
          <w:p w14:paraId="14F34211" w14:textId="6C8C4EB0" w:rsidR="00C402F6" w:rsidRDefault="00C402F6" w:rsidP="00444F78">
            <w:pPr>
              <w:pStyle w:val="TF-xAvalITEMTABELA"/>
            </w:pPr>
            <w:r>
              <w:t>25</w:t>
            </w:r>
          </w:p>
        </w:tc>
      </w:tr>
      <w:tr w:rsidR="00C402F6" w14:paraId="60E4EBEB" w14:textId="77777777" w:rsidTr="00A537A6">
        <w:tc>
          <w:tcPr>
            <w:tcW w:w="3940" w:type="dxa"/>
            <w:shd w:val="clear" w:color="auto" w:fill="auto"/>
            <w:vAlign w:val="center"/>
            <w:tcPrChange w:id="58" w:author="Dalton Solano dos Reis" w:date="2024-05-20T20:09:00Z">
              <w:tcPr>
                <w:tcW w:w="3646" w:type="dxa"/>
                <w:shd w:val="clear" w:color="auto" w:fill="auto"/>
                <w:vAlign w:val="center"/>
              </w:tcPr>
            </w:tcPrChange>
          </w:tcPr>
          <w:p w14:paraId="34321AC5" w14:textId="6C3274D2" w:rsidR="00C402F6" w:rsidRDefault="00C402F6">
            <w:pPr>
              <w:pStyle w:val="TF-xAvalITEMTABELA"/>
              <w:jc w:val="left"/>
              <w:pPrChange w:id="59" w:author="Dalton Solano dos Reis" w:date="2024-05-20T20:08:00Z">
                <w:pPr>
                  <w:pStyle w:val="TF-xAvalITEMTABELA"/>
                </w:pPr>
              </w:pPrChange>
            </w:pPr>
            <w:r>
              <w:t>Exibir uma tabela ordenada obedecendo uma restrição</w:t>
            </w:r>
          </w:p>
        </w:tc>
        <w:tc>
          <w:tcPr>
            <w:tcW w:w="1984" w:type="dxa"/>
            <w:shd w:val="clear" w:color="auto" w:fill="auto"/>
            <w:vAlign w:val="center"/>
            <w:tcPrChange w:id="60" w:author="Dalton Solano dos Reis" w:date="2024-05-20T20:09:00Z">
              <w:tcPr>
                <w:tcW w:w="1955" w:type="dxa"/>
                <w:gridSpan w:val="2"/>
                <w:shd w:val="clear" w:color="auto" w:fill="auto"/>
                <w:vAlign w:val="center"/>
              </w:tcPr>
            </w:tcPrChange>
          </w:tcPr>
          <w:p w14:paraId="0139D681" w14:textId="7F467AA0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1945" w:type="dxa"/>
            <w:shd w:val="clear" w:color="auto" w:fill="auto"/>
            <w:vAlign w:val="center"/>
            <w:tcPrChange w:id="61" w:author="Dalton Solano dos Reis" w:date="2024-05-20T20:09:00Z">
              <w:tcPr>
                <w:tcW w:w="2268" w:type="dxa"/>
                <w:gridSpan w:val="2"/>
                <w:shd w:val="clear" w:color="auto" w:fill="auto"/>
                <w:vAlign w:val="center"/>
              </w:tcPr>
            </w:tcPrChange>
          </w:tcPr>
          <w:p w14:paraId="22E6CBA9" w14:textId="3C23BF53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04E38754" w14:textId="77777777" w:rsidTr="00A537A6">
        <w:tc>
          <w:tcPr>
            <w:tcW w:w="3940" w:type="dxa"/>
            <w:shd w:val="clear" w:color="auto" w:fill="auto"/>
            <w:vAlign w:val="center"/>
            <w:tcPrChange w:id="62" w:author="Dalton Solano dos Reis" w:date="2024-05-20T20:09:00Z">
              <w:tcPr>
                <w:tcW w:w="3646" w:type="dxa"/>
                <w:shd w:val="clear" w:color="auto" w:fill="auto"/>
                <w:vAlign w:val="center"/>
              </w:tcPr>
            </w:tcPrChange>
          </w:tcPr>
          <w:p w14:paraId="493B8DD8" w14:textId="179F3411" w:rsidR="00C402F6" w:rsidRDefault="00C402F6">
            <w:pPr>
              <w:pStyle w:val="TF-xAvalITEMTABELA"/>
              <w:jc w:val="left"/>
              <w:pPrChange w:id="63" w:author="Dalton Solano dos Reis" w:date="2024-05-20T20:08:00Z">
                <w:pPr>
                  <w:pStyle w:val="TF-xAvalITEMTABELA"/>
                </w:pPr>
              </w:pPrChange>
            </w:pPr>
            <w:r>
              <w:t>Exibir a quantidade de elementos que obedecem a uma restrição</w:t>
            </w:r>
          </w:p>
        </w:tc>
        <w:tc>
          <w:tcPr>
            <w:tcW w:w="1984" w:type="dxa"/>
            <w:shd w:val="clear" w:color="auto" w:fill="auto"/>
            <w:vAlign w:val="center"/>
            <w:tcPrChange w:id="64" w:author="Dalton Solano dos Reis" w:date="2024-05-20T20:09:00Z">
              <w:tcPr>
                <w:tcW w:w="1955" w:type="dxa"/>
                <w:gridSpan w:val="2"/>
                <w:shd w:val="clear" w:color="auto" w:fill="auto"/>
                <w:vAlign w:val="center"/>
              </w:tcPr>
            </w:tcPrChange>
          </w:tcPr>
          <w:p w14:paraId="0CBD762E" w14:textId="4817E17E" w:rsidR="00C402F6" w:rsidRDefault="00C402F6" w:rsidP="00444F78">
            <w:pPr>
              <w:pStyle w:val="TF-xAvalITEMTABELA"/>
            </w:pPr>
            <w:r>
              <w:t>13</w:t>
            </w:r>
          </w:p>
        </w:tc>
        <w:tc>
          <w:tcPr>
            <w:tcW w:w="1945" w:type="dxa"/>
            <w:shd w:val="clear" w:color="auto" w:fill="auto"/>
            <w:vAlign w:val="center"/>
            <w:tcPrChange w:id="65" w:author="Dalton Solano dos Reis" w:date="2024-05-20T20:09:00Z">
              <w:tcPr>
                <w:tcW w:w="2268" w:type="dxa"/>
                <w:gridSpan w:val="2"/>
                <w:shd w:val="clear" w:color="auto" w:fill="auto"/>
                <w:vAlign w:val="center"/>
              </w:tcPr>
            </w:tcPrChange>
          </w:tcPr>
          <w:p w14:paraId="5B6B8CF7" w14:textId="7C11AE89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1F64AB57" w14:textId="77777777" w:rsidTr="00A537A6">
        <w:tc>
          <w:tcPr>
            <w:tcW w:w="3940" w:type="dxa"/>
            <w:shd w:val="clear" w:color="auto" w:fill="auto"/>
            <w:vAlign w:val="center"/>
            <w:tcPrChange w:id="66" w:author="Dalton Solano dos Reis" w:date="2024-05-20T20:09:00Z">
              <w:tcPr>
                <w:tcW w:w="3646" w:type="dxa"/>
                <w:shd w:val="clear" w:color="auto" w:fill="auto"/>
                <w:vAlign w:val="center"/>
              </w:tcPr>
            </w:tcPrChange>
          </w:tcPr>
          <w:p w14:paraId="7EA44EF4" w14:textId="792EC41B" w:rsidR="00C402F6" w:rsidRDefault="00C402F6">
            <w:pPr>
              <w:pStyle w:val="TF-xAvalITEMTABELA"/>
              <w:jc w:val="left"/>
              <w:pPrChange w:id="67" w:author="Dalton Solano dos Reis" w:date="2024-05-20T20:08:00Z">
                <w:pPr>
                  <w:pStyle w:val="TF-xAvalITEMTABELA"/>
                </w:pPr>
              </w:pPrChange>
            </w:pPr>
            <w:r>
              <w:t>Exibir o SRID de uma tabela</w:t>
            </w:r>
          </w:p>
        </w:tc>
        <w:tc>
          <w:tcPr>
            <w:tcW w:w="1984" w:type="dxa"/>
            <w:shd w:val="clear" w:color="auto" w:fill="auto"/>
            <w:vAlign w:val="center"/>
            <w:tcPrChange w:id="68" w:author="Dalton Solano dos Reis" w:date="2024-05-20T20:09:00Z">
              <w:tcPr>
                <w:tcW w:w="1955" w:type="dxa"/>
                <w:gridSpan w:val="2"/>
                <w:shd w:val="clear" w:color="auto" w:fill="auto"/>
                <w:vAlign w:val="center"/>
              </w:tcPr>
            </w:tcPrChange>
          </w:tcPr>
          <w:p w14:paraId="0075E20D" w14:textId="639D99E6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1945" w:type="dxa"/>
            <w:shd w:val="clear" w:color="auto" w:fill="auto"/>
            <w:vAlign w:val="center"/>
            <w:tcPrChange w:id="69" w:author="Dalton Solano dos Reis" w:date="2024-05-20T20:09:00Z">
              <w:tcPr>
                <w:tcW w:w="2268" w:type="dxa"/>
                <w:gridSpan w:val="2"/>
                <w:shd w:val="clear" w:color="auto" w:fill="auto"/>
                <w:vAlign w:val="center"/>
              </w:tcPr>
            </w:tcPrChange>
          </w:tcPr>
          <w:p w14:paraId="456DC67E" w14:textId="2F4DF2F7" w:rsidR="00C402F6" w:rsidRDefault="00C402F6" w:rsidP="00444F78">
            <w:pPr>
              <w:pStyle w:val="TF-xAvalITEMTABELA"/>
            </w:pPr>
            <w:r>
              <w:t>24</w:t>
            </w:r>
          </w:p>
        </w:tc>
      </w:tr>
      <w:tr w:rsidR="00C402F6" w14:paraId="7E1E4BBB" w14:textId="77777777" w:rsidTr="00A537A6">
        <w:tc>
          <w:tcPr>
            <w:tcW w:w="3940" w:type="dxa"/>
            <w:shd w:val="clear" w:color="auto" w:fill="auto"/>
            <w:vAlign w:val="center"/>
            <w:tcPrChange w:id="70" w:author="Dalton Solano dos Reis" w:date="2024-05-20T20:09:00Z">
              <w:tcPr>
                <w:tcW w:w="3646" w:type="dxa"/>
                <w:shd w:val="clear" w:color="auto" w:fill="auto"/>
                <w:vAlign w:val="center"/>
              </w:tcPr>
            </w:tcPrChange>
          </w:tcPr>
          <w:p w14:paraId="34623F5B" w14:textId="42100EF1" w:rsidR="00C402F6" w:rsidRDefault="00C402F6">
            <w:pPr>
              <w:pStyle w:val="TF-xAvalITEMTABELA"/>
              <w:jc w:val="left"/>
              <w:pPrChange w:id="71" w:author="Dalton Solano dos Reis" w:date="2024-05-20T20:08:00Z">
                <w:pPr>
                  <w:pStyle w:val="TF-xAvalITEMTABELA"/>
                </w:pPr>
              </w:pPrChange>
            </w:pPr>
            <w:r>
              <w:t>Exibir o tipo de geometria de uma tabela</w:t>
            </w:r>
          </w:p>
        </w:tc>
        <w:tc>
          <w:tcPr>
            <w:tcW w:w="1984" w:type="dxa"/>
            <w:shd w:val="clear" w:color="auto" w:fill="auto"/>
            <w:vAlign w:val="center"/>
            <w:tcPrChange w:id="72" w:author="Dalton Solano dos Reis" w:date="2024-05-20T20:09:00Z">
              <w:tcPr>
                <w:tcW w:w="1955" w:type="dxa"/>
                <w:gridSpan w:val="2"/>
                <w:shd w:val="clear" w:color="auto" w:fill="auto"/>
                <w:vAlign w:val="center"/>
              </w:tcPr>
            </w:tcPrChange>
          </w:tcPr>
          <w:p w14:paraId="3825540F" w14:textId="7DA22096" w:rsidR="00C402F6" w:rsidRDefault="00C402F6" w:rsidP="00444F78">
            <w:pPr>
              <w:pStyle w:val="TF-xAvalITEMTABELA"/>
            </w:pPr>
            <w:r>
              <w:t>14</w:t>
            </w:r>
          </w:p>
        </w:tc>
        <w:tc>
          <w:tcPr>
            <w:tcW w:w="1945" w:type="dxa"/>
            <w:shd w:val="clear" w:color="auto" w:fill="auto"/>
            <w:vAlign w:val="center"/>
            <w:tcPrChange w:id="73" w:author="Dalton Solano dos Reis" w:date="2024-05-20T20:09:00Z">
              <w:tcPr>
                <w:tcW w:w="2268" w:type="dxa"/>
                <w:gridSpan w:val="2"/>
                <w:shd w:val="clear" w:color="auto" w:fill="auto"/>
                <w:vAlign w:val="center"/>
              </w:tcPr>
            </w:tcPrChange>
          </w:tcPr>
          <w:p w14:paraId="0B16A0AA" w14:textId="5628AC7F" w:rsidR="00C402F6" w:rsidRDefault="00C402F6" w:rsidP="00444F78">
            <w:pPr>
              <w:pStyle w:val="TF-xAvalITEMTABELA"/>
            </w:pPr>
            <w:r>
              <w:t>21</w:t>
            </w:r>
          </w:p>
        </w:tc>
      </w:tr>
    </w:tbl>
    <w:p w14:paraId="09FC405F" w14:textId="68CEDE74" w:rsidR="00C402F6" w:rsidRDefault="00C402F6" w:rsidP="00C402F6">
      <w:pPr>
        <w:pStyle w:val="TF-FONTE"/>
      </w:pPr>
      <w:r>
        <w:t xml:space="preserve">Fonte: </w:t>
      </w:r>
      <w:r w:rsidR="00A537A6">
        <w:t xml:space="preserve">Delgado </w:t>
      </w:r>
      <w:r w:rsidRPr="00606103">
        <w:rPr>
          <w:i/>
          <w:iCs/>
        </w:rPr>
        <w:t>et al.</w:t>
      </w:r>
      <w:r>
        <w:t xml:space="preserve"> (2015).</w:t>
      </w:r>
    </w:p>
    <w:p w14:paraId="3E5E7972" w14:textId="72BDF200" w:rsidR="00383FE2" w:rsidRPr="00FD0548" w:rsidRDefault="001F4133" w:rsidP="00FD0548">
      <w:pPr>
        <w:pStyle w:val="TF-TEXTO"/>
      </w:pPr>
      <w:r>
        <w:t xml:space="preserve">Os testes realizados </w:t>
      </w:r>
      <w:r w:rsidR="00E10AB9">
        <w:t>abordam</w:t>
      </w:r>
      <w:r>
        <w:t xml:space="preserve"> </w:t>
      </w:r>
      <w:r w:rsidR="009B2B86">
        <w:t xml:space="preserve">dados da Prefeitura do Rio de </w:t>
      </w:r>
      <w:r w:rsidR="00BE6BD5">
        <w:t>Janeiro</w:t>
      </w:r>
      <w:r w:rsidR="009B2B86">
        <w:t xml:space="preserve">, </w:t>
      </w:r>
      <w:r w:rsidR="00F40FA4">
        <w:t xml:space="preserve">contendo 106 </w:t>
      </w:r>
      <w:r w:rsidR="00227AA3">
        <w:t>hotéis, 382</w:t>
      </w:r>
      <w:r w:rsidR="00F40FA4">
        <w:t xml:space="preserve"> </w:t>
      </w:r>
      <w:r w:rsidR="00BE6BD5">
        <w:t>m</w:t>
      </w:r>
      <w:r w:rsidR="00F40FA4">
        <w:t xml:space="preserve">onumentos, 20 praias, </w:t>
      </w:r>
      <w:r w:rsidR="00017712">
        <w:t>18 museus e 136 pontos turísticos. Ao final do estudo o resultado</w:t>
      </w:r>
      <w:r w:rsidR="008B0E5D">
        <w:t xml:space="preserve"> </w:t>
      </w:r>
      <w:r w:rsidR="00017712">
        <w:t xml:space="preserve">determinou pouca diferença entre as duas extensões, </w:t>
      </w:r>
      <w:r w:rsidR="00227AA3">
        <w:t>assim</w:t>
      </w:r>
      <w:r w:rsidR="00017712">
        <w:t xml:space="preserve"> possibilitando a utilização do </w:t>
      </w:r>
      <w:proofErr w:type="spellStart"/>
      <w:r w:rsidR="00017712">
        <w:t>SpatiaLite</w:t>
      </w:r>
      <w:proofErr w:type="spellEnd"/>
      <w:r w:rsidR="00017712">
        <w:t xml:space="preserve"> para </w:t>
      </w:r>
      <w:r w:rsidR="00CF777B">
        <w:t xml:space="preserve">consultas não muito complexas e </w:t>
      </w:r>
      <w:r w:rsidR="00227AA3">
        <w:t xml:space="preserve">com </w:t>
      </w:r>
      <w:r w:rsidR="00CF777B">
        <w:t xml:space="preserve">base </w:t>
      </w:r>
      <w:r w:rsidR="00227AA3">
        <w:t>de dados pequenas</w:t>
      </w:r>
      <w:r w:rsidR="005E642A">
        <w:t xml:space="preserve"> (D</w:t>
      </w:r>
      <w:r w:rsidR="00DB06C1">
        <w:t>ELGADO</w:t>
      </w:r>
      <w:r w:rsidR="005E642A">
        <w:t xml:space="preserve"> </w:t>
      </w:r>
      <w:r w:rsidR="00026B12">
        <w:rPr>
          <w:i/>
          <w:iCs/>
        </w:rPr>
        <w:t>et al.,</w:t>
      </w:r>
      <w:r w:rsidR="00F109D7">
        <w:rPr>
          <w:i/>
          <w:iCs/>
        </w:rPr>
        <w:t xml:space="preserve"> </w:t>
      </w:r>
      <w:r w:rsidR="005E642A">
        <w:t>2015).</w:t>
      </w:r>
    </w:p>
    <w:p w14:paraId="2C481F61" w14:textId="25A0B9F3" w:rsidR="00A44581" w:rsidRPr="00444F72" w:rsidRDefault="00E15F06" w:rsidP="00E638A0">
      <w:pPr>
        <w:pStyle w:val="Ttulo2"/>
        <w:rPr>
          <w:lang w:val="en-US"/>
          <w:rPrChange w:id="74" w:author="Dalton Solano dos Reis" w:date="2024-05-20T19:43:00Z">
            <w:rPr/>
          </w:rPrChange>
        </w:rPr>
      </w:pPr>
      <w:r w:rsidRPr="00444F72">
        <w:rPr>
          <w:lang w:val="en-US"/>
          <w:rPrChange w:id="75" w:author="Dalton Solano dos Reis" w:date="2024-05-20T19:43:00Z">
            <w:rPr/>
          </w:rPrChange>
        </w:rPr>
        <w:t>MOBILITYDB: A MOBILITY DATABASE BASED ON POSTGRESQL AND POSTGIS</w:t>
      </w:r>
    </w:p>
    <w:p w14:paraId="65E88EB3" w14:textId="1FF2BD47" w:rsidR="00A44581" w:rsidRDefault="222EC26D" w:rsidP="00A44581">
      <w:pPr>
        <w:pStyle w:val="TF-TEXTO"/>
      </w:pPr>
      <w:proofErr w:type="spellStart"/>
      <w:r>
        <w:t>Zimány</w:t>
      </w:r>
      <w:ins w:id="76" w:author="Dalton Solano dos Reis" w:date="2024-05-20T20:37:00Z">
        <w:r w:rsidR="004A7812">
          <w:t>i</w:t>
        </w:r>
      </w:ins>
      <w:proofErr w:type="spellEnd"/>
      <w:del w:id="77" w:author="Dalton Solano dos Reis" w:date="2024-05-20T20:37:00Z">
        <w:r w:rsidDel="004A7812">
          <w:delText>l</w:delText>
        </w:r>
      </w:del>
      <w:r w:rsidR="00520F8B">
        <w:t xml:space="preserve"> </w:t>
      </w:r>
      <w:r w:rsidR="003455C1">
        <w:rPr>
          <w:i/>
          <w:iCs/>
        </w:rPr>
        <w:t>et</w:t>
      </w:r>
      <w:r w:rsidR="00520F8B" w:rsidRPr="00444F78">
        <w:rPr>
          <w:i/>
          <w:iCs/>
        </w:rPr>
        <w:t xml:space="preserve"> </w:t>
      </w:r>
      <w:r w:rsidR="00444F78" w:rsidRPr="00444F78">
        <w:rPr>
          <w:i/>
          <w:iCs/>
        </w:rPr>
        <w:t>a</w:t>
      </w:r>
      <w:r w:rsidR="00520F8B" w:rsidRPr="00444F78">
        <w:rPr>
          <w:i/>
          <w:iCs/>
        </w:rPr>
        <w:t>l.</w:t>
      </w:r>
      <w:r w:rsidR="00520F8B">
        <w:t xml:space="preserve"> (202</w:t>
      </w:r>
      <w:r w:rsidR="00E12A2A">
        <w:t>0</w:t>
      </w:r>
      <w:r w:rsidR="00520F8B">
        <w:t>)</w:t>
      </w:r>
      <w:r w:rsidR="00E12A2A">
        <w:t xml:space="preserve"> </w:t>
      </w:r>
      <w:r w:rsidR="007C68B9">
        <w:t>disponibilizaram uma solução completa capaz de realizar o tratamento de dados móveis (MO</w:t>
      </w:r>
      <w:r w:rsidR="00D70762">
        <w:t>D</w:t>
      </w:r>
      <w:r w:rsidR="007C68B9">
        <w:t>)</w:t>
      </w:r>
      <w:r w:rsidR="00D70762">
        <w:t xml:space="preserve">. Em primeiro momento é contextualizado a respeito da </w:t>
      </w:r>
      <w:r w:rsidR="00C94256">
        <w:t xml:space="preserve">motivação do tema, </w:t>
      </w:r>
      <w:r w:rsidR="00E96538">
        <w:t xml:space="preserve">no qual aborda a necessidade do tratamento de </w:t>
      </w:r>
      <w:r w:rsidR="00CD565B">
        <w:t xml:space="preserve">dados </w:t>
      </w:r>
      <w:r w:rsidR="002C5C62">
        <w:t>espaciais e temporais</w:t>
      </w:r>
      <w:r w:rsidR="001B3E97">
        <w:t xml:space="preserve">. Após é apresentada a ferramenta </w:t>
      </w:r>
      <w:proofErr w:type="spellStart"/>
      <w:r w:rsidR="001B3E97">
        <w:t>MobilityDB</w:t>
      </w:r>
      <w:proofErr w:type="spellEnd"/>
      <w:r w:rsidR="001F5A60">
        <w:t xml:space="preserve"> que é MOD baseado no </w:t>
      </w:r>
      <w:proofErr w:type="spellStart"/>
      <w:r w:rsidR="001F5A60">
        <w:t>PostGIS</w:t>
      </w:r>
      <w:proofErr w:type="spellEnd"/>
      <w:r w:rsidR="001F5A60">
        <w:t xml:space="preserve"> e PostgreSQL</w:t>
      </w:r>
      <w:r w:rsidR="000F7FF9">
        <w:t>, com todas suas funções e ao final demonstrado todos os testes</w:t>
      </w:r>
      <w:r w:rsidR="00DD2C07">
        <w:t xml:space="preserve"> de </w:t>
      </w:r>
      <w:r w:rsidR="00DD2C07" w:rsidRPr="00A537A6">
        <w:rPr>
          <w:i/>
          <w:iCs/>
          <w:rPrChange w:id="78" w:author="Dalton Solano dos Reis" w:date="2024-05-20T20:11:00Z">
            <w:rPr/>
          </w:rPrChange>
        </w:rPr>
        <w:t>benchmark</w:t>
      </w:r>
      <w:r w:rsidR="000F7FF9">
        <w:t xml:space="preserve"> </w:t>
      </w:r>
      <w:r w:rsidR="000A276B">
        <w:t>utilizando</w:t>
      </w:r>
      <w:r w:rsidR="00DD2C07">
        <w:t xml:space="preserve"> as</w:t>
      </w:r>
      <w:r w:rsidR="000A276B">
        <w:t xml:space="preserve"> mais diversas consultas em SQL</w:t>
      </w:r>
      <w:r w:rsidR="000F4CCB">
        <w:t>.</w:t>
      </w:r>
    </w:p>
    <w:p w14:paraId="61F89945" w14:textId="12D30F7E" w:rsidR="000F4CCB" w:rsidRDefault="00690B70" w:rsidP="00A44581">
      <w:pPr>
        <w:pStyle w:val="TF-TEXTO"/>
      </w:pPr>
      <w:r>
        <w:t xml:space="preserve">Os autores do trabalho </w:t>
      </w:r>
      <w:r w:rsidR="000F4CCB">
        <w:t>destaca</w:t>
      </w:r>
      <w:r>
        <w:t>m</w:t>
      </w:r>
      <w:r w:rsidR="000F4CCB">
        <w:t xml:space="preserve"> </w:t>
      </w:r>
      <w:r w:rsidR="00325EC1">
        <w:t xml:space="preserve">as funções </w:t>
      </w:r>
      <w:r w:rsidR="001F3BC2">
        <w:t xml:space="preserve">disponíveis dentro da ferramenta </w:t>
      </w:r>
      <w:r w:rsidR="0019085D">
        <w:t>como o tratamento de dados de tempo, assim como caixa</w:t>
      </w:r>
      <w:r w:rsidR="00590104">
        <w:t>s</w:t>
      </w:r>
      <w:r w:rsidR="0019085D">
        <w:t xml:space="preserve"> delimitador</w:t>
      </w:r>
      <w:r w:rsidR="00590104">
        <w:t>a</w:t>
      </w:r>
      <w:r w:rsidR="0019085D">
        <w:t>s</w:t>
      </w:r>
      <w:r w:rsidR="00CC185E">
        <w:t xml:space="preserve">, ou seja, </w:t>
      </w:r>
      <w:r w:rsidR="00590104">
        <w:t>a</w:t>
      </w:r>
      <w:r w:rsidR="00590104" w:rsidRPr="00590104">
        <w:t>presentar a área de abrangência de um objeto geoespacial</w:t>
      </w:r>
      <w:r w:rsidR="0019085D">
        <w:t>, conversão entre tipos</w:t>
      </w:r>
      <w:r w:rsidR="009D7FA5">
        <w:t xml:space="preserve"> e diversas funções com dados prontos para utilização.</w:t>
      </w:r>
      <w:r w:rsidR="008B7BAA">
        <w:t xml:space="preserve"> </w:t>
      </w:r>
      <w:r w:rsidR="00C35EC6">
        <w:t xml:space="preserve">Conforme especificações da </w:t>
      </w:r>
      <w:r w:rsidR="00F53765">
        <w:t>OGC</w:t>
      </w:r>
      <w:r w:rsidR="00090514">
        <w:t xml:space="preserve"> (2010),</w:t>
      </w:r>
      <w:r w:rsidR="00F53765">
        <w:t xml:space="preserve"> </w:t>
      </w:r>
      <w:r w:rsidR="00C35EC6">
        <w:t xml:space="preserve">o autor descreve </w:t>
      </w:r>
      <w:r w:rsidR="001C5161">
        <w:t>as principais</w:t>
      </w:r>
      <w:r w:rsidR="00F53765">
        <w:t xml:space="preserve"> funções do sistema as quais podemos destacar </w:t>
      </w:r>
      <w:r w:rsidR="00347EB9">
        <w:t xml:space="preserve">os tipos </w:t>
      </w:r>
      <w:r w:rsidR="00F53765">
        <w:t>temporais</w:t>
      </w:r>
      <w:r w:rsidR="00347EB9">
        <w:t xml:space="preserve"> e de tempos</w:t>
      </w:r>
      <w:r w:rsidR="001C5161">
        <w:t xml:space="preserve">, esses </w:t>
      </w:r>
      <w:r w:rsidR="0031519E">
        <w:t>tipos</w:t>
      </w:r>
      <w:r w:rsidR="001C5161">
        <w:t xml:space="preserve"> buscam representar dad</w:t>
      </w:r>
      <w:r w:rsidR="0031519E">
        <w:t xml:space="preserve">os que evoluem </w:t>
      </w:r>
      <w:r w:rsidR="00027259">
        <w:t>com o passar do tempo.</w:t>
      </w:r>
    </w:p>
    <w:p w14:paraId="48C5E808" w14:textId="3B893B7A" w:rsidR="0010260B" w:rsidRDefault="000157F2" w:rsidP="00A44581">
      <w:pPr>
        <w:pStyle w:val="TF-TEXTO"/>
      </w:pPr>
      <w:r>
        <w:t xml:space="preserve">Ainda, </w:t>
      </w:r>
      <w:proofErr w:type="spellStart"/>
      <w:r w:rsidR="003F6B41">
        <w:t>Zimány</w:t>
      </w:r>
      <w:ins w:id="79" w:author="Dalton Solano dos Reis" w:date="2024-05-20T20:38:00Z">
        <w:r w:rsidR="004A7812">
          <w:t>i</w:t>
        </w:r>
      </w:ins>
      <w:proofErr w:type="spellEnd"/>
      <w:del w:id="80" w:author="Dalton Solano dos Reis" w:date="2024-05-20T20:38:00Z">
        <w:r w:rsidR="003F6B41" w:rsidDel="004A7812">
          <w:delText>l</w:delText>
        </w:r>
      </w:del>
      <w:r w:rsidR="0095606A">
        <w:t xml:space="preserve"> </w:t>
      </w:r>
      <w:r w:rsidR="003455C1">
        <w:rPr>
          <w:i/>
          <w:iCs/>
        </w:rPr>
        <w:t>et</w:t>
      </w:r>
      <w:r w:rsidR="0095606A" w:rsidRPr="00444F78">
        <w:rPr>
          <w:i/>
          <w:iCs/>
        </w:rPr>
        <w:t xml:space="preserve"> </w:t>
      </w:r>
      <w:r w:rsidR="00444F78" w:rsidRPr="00444F78">
        <w:rPr>
          <w:i/>
          <w:iCs/>
        </w:rPr>
        <w:t>al</w:t>
      </w:r>
      <w:r w:rsidR="0095606A" w:rsidRPr="00444F78">
        <w:rPr>
          <w:i/>
          <w:iCs/>
        </w:rPr>
        <w:t>.</w:t>
      </w:r>
      <w:r w:rsidR="0095606A">
        <w:t xml:space="preserve"> (2020)</w:t>
      </w:r>
      <w:r w:rsidR="000F7FF9">
        <w:t xml:space="preserve"> por fim pon</w:t>
      </w:r>
      <w:r w:rsidR="000A276B">
        <w:t>dera</w:t>
      </w:r>
      <w:r w:rsidR="009A710A">
        <w:t>m</w:t>
      </w:r>
      <w:r w:rsidR="000A276B">
        <w:t xml:space="preserve"> o resultado do estudo utilizando </w:t>
      </w:r>
      <w:r w:rsidR="00B55A56">
        <w:t xml:space="preserve">17 </w:t>
      </w:r>
      <w:r w:rsidR="00406960">
        <w:t>consultas em diferentes escalas de dados</w:t>
      </w:r>
      <w:r w:rsidR="00B768F4">
        <w:t xml:space="preserve"> em comparação </w:t>
      </w:r>
      <w:r w:rsidR="0010260B">
        <w:t>a uma pesquisa anterior de um protótipo de objetos móveis, denominado SECONDO</w:t>
      </w:r>
      <w:r w:rsidR="009A710A">
        <w:t xml:space="preserve">. </w:t>
      </w:r>
      <w:r w:rsidR="004042A6" w:rsidRPr="004042A6">
        <w:t xml:space="preserve">Os resultados mostraram que o </w:t>
      </w:r>
      <w:proofErr w:type="spellStart"/>
      <w:r w:rsidR="004042A6" w:rsidRPr="004042A6">
        <w:t>MobilityDB</w:t>
      </w:r>
      <w:proofErr w:type="spellEnd"/>
      <w:r w:rsidR="004042A6" w:rsidRPr="004042A6">
        <w:t xml:space="preserve"> superou o SECONDO em várias consultas, graças ao seu uso eficiente de índices espaciais e ao uso de consultas comuns (</w:t>
      </w:r>
      <w:proofErr w:type="spellStart"/>
      <w:r w:rsidR="004042A6" w:rsidRPr="004042A6">
        <w:t>CTEs</w:t>
      </w:r>
      <w:proofErr w:type="spellEnd"/>
      <w:r w:rsidR="004042A6" w:rsidRPr="004042A6">
        <w:t xml:space="preserve">) para orientar o planejador SQL. Algumas diferenças entre os sistemas incluem o fato de que o SECONDO usa índices espaço-temporais com caixas delimitadoras de segmentos, enquanto o </w:t>
      </w:r>
      <w:proofErr w:type="spellStart"/>
      <w:r w:rsidR="004042A6" w:rsidRPr="004042A6">
        <w:t>MobilityDB</w:t>
      </w:r>
      <w:proofErr w:type="spellEnd"/>
      <w:r w:rsidR="004042A6" w:rsidRPr="004042A6">
        <w:t xml:space="preserve"> usa índices </w:t>
      </w:r>
      <w:proofErr w:type="spellStart"/>
      <w:r w:rsidR="004042A6" w:rsidRPr="004042A6">
        <w:t>GiST</w:t>
      </w:r>
      <w:proofErr w:type="spellEnd"/>
      <w:r w:rsidR="004042A6" w:rsidRPr="004042A6">
        <w:t xml:space="preserve"> e SP-</w:t>
      </w:r>
      <w:proofErr w:type="spellStart"/>
      <w:r w:rsidR="004042A6" w:rsidRPr="004042A6">
        <w:t>GiST</w:t>
      </w:r>
      <w:proofErr w:type="spellEnd"/>
      <w:r w:rsidR="004042A6" w:rsidRPr="004042A6">
        <w:t xml:space="preserve"> com caixas delimitadoras de trajetória completa. Além disso, o </w:t>
      </w:r>
      <w:proofErr w:type="spellStart"/>
      <w:r w:rsidR="004042A6" w:rsidRPr="004042A6">
        <w:t>MobilityDB</w:t>
      </w:r>
      <w:proofErr w:type="spellEnd"/>
      <w:r w:rsidR="004042A6" w:rsidRPr="004042A6">
        <w:t xml:space="preserve"> </w:t>
      </w:r>
      <w:proofErr w:type="spellStart"/>
      <w:r w:rsidR="004042A6" w:rsidRPr="004042A6">
        <w:t>pré</w:t>
      </w:r>
      <w:proofErr w:type="spellEnd"/>
      <w:r w:rsidR="005F3DCB">
        <w:t>-</w:t>
      </w:r>
      <w:r w:rsidR="004042A6" w:rsidRPr="004042A6">
        <w:t>computa e armazena projeções espaciais para acelerar operações topológicas.</w:t>
      </w:r>
      <w:r w:rsidR="00DF05CD">
        <w:t xml:space="preserve"> </w:t>
      </w:r>
    </w:p>
    <w:p w14:paraId="60BFE383" w14:textId="2560FAAA" w:rsidR="0095606A" w:rsidRDefault="00DF05CD" w:rsidP="00A44581">
      <w:pPr>
        <w:pStyle w:val="TF-TEXTO"/>
      </w:pPr>
      <w:r>
        <w:t xml:space="preserve">Os testes de algumas </w:t>
      </w:r>
      <w:r w:rsidR="00B96C89">
        <w:t>consultas</w:t>
      </w:r>
      <w:r>
        <w:t xml:space="preserve"> podem ser </w:t>
      </w:r>
      <w:r w:rsidR="0031519E">
        <w:t>observados</w:t>
      </w:r>
      <w:r>
        <w:t xml:space="preserve"> na</w:t>
      </w:r>
      <w:r w:rsidR="004759E6">
        <w:t xml:space="preserve"> </w:t>
      </w:r>
      <w:r w:rsidR="004759E6">
        <w:fldChar w:fldCharType="begin"/>
      </w:r>
      <w:r w:rsidR="004759E6">
        <w:instrText xml:space="preserve"> REF _Ref146563916 \h </w:instrText>
      </w:r>
      <w:r w:rsidR="004759E6">
        <w:fldChar w:fldCharType="separate"/>
      </w:r>
      <w:r w:rsidR="004759E6">
        <w:t xml:space="preserve">Figura </w:t>
      </w:r>
      <w:r w:rsidR="004759E6">
        <w:rPr>
          <w:noProof/>
        </w:rPr>
        <w:t>3</w:t>
      </w:r>
      <w:r w:rsidR="004759E6">
        <w:fldChar w:fldCharType="end"/>
      </w:r>
      <w:r w:rsidR="0010260B">
        <w:t xml:space="preserve">, o qual há comparação de diversas </w:t>
      </w:r>
      <w:r w:rsidR="004C714C">
        <w:t>consultas</w:t>
      </w:r>
      <w:r w:rsidR="0010260B">
        <w:t xml:space="preserve"> de SQL na implementação do estudo e do estudo anterior, denominado SECONDO. N</w:t>
      </w:r>
      <w:r w:rsidR="004C714C">
        <w:t>a</w:t>
      </w:r>
      <w:r w:rsidR="0010260B">
        <w:t xml:space="preserve"> </w:t>
      </w:r>
      <w:ins w:id="81" w:author="Dalton Solano dos Reis" w:date="2024-05-20T20:14:00Z">
        <w:r w:rsidR="006D5258">
          <w:fldChar w:fldCharType="begin"/>
        </w:r>
        <w:r w:rsidR="006D5258">
          <w:instrText xml:space="preserve"> REF _Ref146563916 \h </w:instrText>
        </w:r>
      </w:ins>
      <w:r w:rsidR="006D5258">
        <w:fldChar w:fldCharType="separate"/>
      </w:r>
      <w:ins w:id="82" w:author="Dalton Solano dos Reis" w:date="2024-05-20T20:14:00Z">
        <w:r w:rsidR="006D5258">
          <w:t xml:space="preserve">Figura </w:t>
        </w:r>
        <w:r w:rsidR="006D5258">
          <w:rPr>
            <w:noProof/>
          </w:rPr>
          <w:t>2</w:t>
        </w:r>
        <w:r w:rsidR="006D5258">
          <w:fldChar w:fldCharType="end"/>
        </w:r>
      </w:ins>
      <w:del w:id="83" w:author="Dalton Solano dos Reis" w:date="2024-05-20T20:14:00Z">
        <w:r w:rsidR="0010260B" w:rsidDel="006D5258">
          <w:delText>figura</w:delText>
        </w:r>
      </w:del>
      <w:r w:rsidR="0010260B">
        <w:t xml:space="preserve"> pode ser observado </w:t>
      </w:r>
      <w:r w:rsidR="00BF64D4">
        <w:t xml:space="preserve">o tempo em segundos de </w:t>
      </w:r>
      <w:r w:rsidR="004C714C">
        <w:t>resposta das implementações comparadas</w:t>
      </w:r>
      <w:r w:rsidR="00D373BE">
        <w:t xml:space="preserve"> </w:t>
      </w:r>
      <w:r w:rsidR="004C714C">
        <w:t>e observado uma boa equivalência entre elas.</w:t>
      </w:r>
    </w:p>
    <w:p w14:paraId="235DF233" w14:textId="06C1F718" w:rsidR="004759E6" w:rsidRDefault="004759E6" w:rsidP="004759E6">
      <w:pPr>
        <w:pStyle w:val="TF-LEGENDA"/>
      </w:pPr>
      <w:bookmarkStart w:id="84" w:name="_Ref146563916"/>
      <w:r>
        <w:t xml:space="preserve">Figura </w:t>
      </w:r>
      <w:r w:rsidR="00C75F2D">
        <w:fldChar w:fldCharType="begin"/>
      </w:r>
      <w:r w:rsidR="00C75F2D">
        <w:instrText xml:space="preserve"> SEQ Figura \* ARABIC </w:instrText>
      </w:r>
      <w:r w:rsidR="00C75F2D">
        <w:fldChar w:fldCharType="separate"/>
      </w:r>
      <w:ins w:id="85" w:author="Dalton Solano dos Reis" w:date="2024-05-20T20:14:00Z">
        <w:r w:rsidR="006D5258">
          <w:rPr>
            <w:noProof/>
          </w:rPr>
          <w:t>2</w:t>
        </w:r>
      </w:ins>
      <w:del w:id="86" w:author="Dalton Solano dos Reis" w:date="2024-05-20T20:14:00Z">
        <w:r w:rsidDel="006D5258">
          <w:rPr>
            <w:noProof/>
          </w:rPr>
          <w:delText>3</w:delText>
        </w:r>
      </w:del>
      <w:r w:rsidR="00C75F2D">
        <w:rPr>
          <w:noProof/>
        </w:rPr>
        <w:fldChar w:fldCharType="end"/>
      </w:r>
      <w:bookmarkEnd w:id="84"/>
      <w:r>
        <w:t xml:space="preserve"> - </w:t>
      </w:r>
      <w:r w:rsidRPr="00367295">
        <w:t xml:space="preserve">Benchmark das </w:t>
      </w:r>
      <w:proofErr w:type="spellStart"/>
      <w:r w:rsidRPr="00367295">
        <w:t>Querys</w:t>
      </w:r>
      <w:proofErr w:type="spellEnd"/>
      <w:r w:rsidRPr="00367295">
        <w:t xml:space="preserve"> (Comparação entre </w:t>
      </w:r>
      <w:proofErr w:type="spellStart"/>
      <w:r w:rsidRPr="00367295">
        <w:t>MobilityDB</w:t>
      </w:r>
      <w:proofErr w:type="spellEnd"/>
      <w:r w:rsidRPr="00367295">
        <w:t xml:space="preserve"> e SECONDO)</w:t>
      </w:r>
    </w:p>
    <w:p w14:paraId="54CDCB35" w14:textId="77777777" w:rsidR="00DF05CD" w:rsidRPr="00C458D3" w:rsidRDefault="00DF05CD" w:rsidP="00DF05C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3A07076" wp14:editId="44BDCD16">
            <wp:extent cx="4065270" cy="1440815"/>
            <wp:effectExtent l="19050" t="19050" r="11430" b="26035"/>
            <wp:docPr id="1074758306" name="Imagem 107475830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58306" name="Imagem 1" descr="Gráfico, Gráfico de barr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126" cy="14567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99A46" w14:textId="6F9E0E21" w:rsidR="00DF05CD" w:rsidRDefault="00DF05CD" w:rsidP="00DF05CD">
      <w:pPr>
        <w:pStyle w:val="TF-FONTE"/>
      </w:pPr>
      <w:r w:rsidRPr="00F3649F">
        <w:t xml:space="preserve">Fonte: </w:t>
      </w:r>
      <w:del w:id="87" w:author="Dalton Solano dos Reis" w:date="2024-05-20T20:18:00Z">
        <w:r w:rsidR="00CE5EE9" w:rsidDel="006D5258">
          <w:delText>zim</w:delText>
        </w:r>
        <w:r w:rsidR="00704D69" w:rsidDel="006D5258">
          <w:delText>ányi</w:delText>
        </w:r>
        <w:r w:rsidR="00B96C89" w:rsidDel="006D5258">
          <w:delText xml:space="preserve"> </w:delText>
        </w:r>
      </w:del>
      <w:proofErr w:type="spellStart"/>
      <w:ins w:id="88" w:author="Dalton Solano dos Reis" w:date="2024-05-20T20:18:00Z">
        <w:r w:rsidR="006D5258">
          <w:t>Zimányi</w:t>
        </w:r>
        <w:proofErr w:type="spellEnd"/>
        <w:r w:rsidR="006D5258">
          <w:t xml:space="preserve"> </w:t>
        </w:r>
      </w:ins>
      <w:r w:rsidR="004759E6" w:rsidRPr="00606103">
        <w:rPr>
          <w:i/>
          <w:iCs/>
        </w:rPr>
        <w:t>et al.</w:t>
      </w:r>
      <w:r w:rsidR="004759E6">
        <w:t xml:space="preserve"> </w:t>
      </w:r>
      <w:r w:rsidR="00B96C89">
        <w:t>(2020).</w:t>
      </w:r>
    </w:p>
    <w:p w14:paraId="39F0DDBB" w14:textId="77777777" w:rsidR="00DF05CD" w:rsidRDefault="00DF05CD" w:rsidP="00A44581">
      <w:pPr>
        <w:pStyle w:val="TF-TEXTO"/>
      </w:pPr>
    </w:p>
    <w:p w14:paraId="25B7474A" w14:textId="51C63CDA" w:rsidR="00451B94" w:rsidRDefault="00451B94" w:rsidP="00424AD5">
      <w:pPr>
        <w:pStyle w:val="Ttulo1"/>
      </w:pPr>
      <w:bookmarkStart w:id="89" w:name="_Toc54164921"/>
      <w:bookmarkStart w:id="90" w:name="_Toc54165675"/>
      <w:bookmarkStart w:id="91" w:name="_Toc54169333"/>
      <w:bookmarkStart w:id="92" w:name="_Toc96347439"/>
      <w:bookmarkStart w:id="93" w:name="_Toc96357723"/>
      <w:bookmarkStart w:id="94" w:name="_Toc96491866"/>
      <w:bookmarkStart w:id="95" w:name="_Toc411603107"/>
      <w:bookmarkEnd w:id="35"/>
      <w:r>
        <w:lastRenderedPageBreak/>
        <w:t>proposta</w:t>
      </w:r>
      <w:r w:rsidR="00BB3736">
        <w:t xml:space="preserve"> d</w:t>
      </w:r>
      <w:r w:rsidR="00CA4D7D">
        <w:t xml:space="preserve">o </w:t>
      </w:r>
      <w:r w:rsidR="003452D2">
        <w:t>software</w:t>
      </w:r>
    </w:p>
    <w:p w14:paraId="13325262" w14:textId="072302D5" w:rsidR="00A04D25" w:rsidRDefault="00A04D25" w:rsidP="00A04D25">
      <w:pPr>
        <w:pStyle w:val="TF-TEXTO"/>
      </w:pPr>
      <w:bookmarkStart w:id="96" w:name="_Toc54164915"/>
      <w:bookmarkStart w:id="97" w:name="_Toc54165669"/>
      <w:bookmarkStart w:id="98" w:name="_Toc54169327"/>
      <w:bookmarkStart w:id="99" w:name="_Toc96347433"/>
      <w:bookmarkStart w:id="100" w:name="_Toc96357717"/>
      <w:bookmarkStart w:id="101" w:name="_Toc96491860"/>
      <w:bookmarkStart w:id="102" w:name="_Toc351015594"/>
      <w:r>
        <w:t>Nest</w:t>
      </w:r>
      <w:ins w:id="103" w:author="Dalton Solano dos Reis" w:date="2024-05-20T20:19:00Z">
        <w:r w:rsidR="006D5258">
          <w:t>a</w:t>
        </w:r>
      </w:ins>
      <w:del w:id="104" w:author="Dalton Solano dos Reis" w:date="2024-05-20T20:19:00Z">
        <w:r w:rsidR="00602486" w:rsidDel="006D5258">
          <w:delText>e</w:delText>
        </w:r>
      </w:del>
      <w:r w:rsidR="00602486">
        <w:t xml:space="preserve"> </w:t>
      </w:r>
      <w:del w:id="105" w:author="Dalton Solano dos Reis" w:date="2024-05-20T20:19:00Z">
        <w:r w:rsidR="00BC6C38" w:rsidDel="006D5258">
          <w:delText>capítulo</w:delText>
        </w:r>
        <w:r w:rsidDel="006D5258">
          <w:delText xml:space="preserve"> </w:delText>
        </w:r>
      </w:del>
      <w:ins w:id="106" w:author="Dalton Solano dos Reis" w:date="2024-05-20T20:19:00Z">
        <w:r w:rsidR="006D5258">
          <w:t xml:space="preserve">seção </w:t>
        </w:r>
      </w:ins>
      <w:r>
        <w:t xml:space="preserve">será apresentada a relevância e a importância deste trabalho para a área </w:t>
      </w:r>
      <w:r w:rsidR="0098119F">
        <w:t>acadêmica e industrial</w:t>
      </w:r>
      <w:r w:rsidR="001D273A">
        <w:t xml:space="preserve"> buscando evidenciar estudo de caso sobre </w:t>
      </w:r>
      <w:r w:rsidR="00BC6C38">
        <w:t xml:space="preserve">a utilização da extensão </w:t>
      </w:r>
      <w:proofErr w:type="spellStart"/>
      <w:r w:rsidR="00BC6C38">
        <w:t>PostGIS</w:t>
      </w:r>
      <w:proofErr w:type="spellEnd"/>
      <w:r w:rsidR="00310C8F">
        <w:t>/</w:t>
      </w:r>
      <w:r w:rsidR="00BC6C38">
        <w:t>PostgreS</w:t>
      </w:r>
      <w:r w:rsidR="00A67A01">
        <w:t>QL</w:t>
      </w:r>
      <w:r>
        <w:t xml:space="preserve">. Também serão </w:t>
      </w:r>
      <w:r w:rsidR="00310C8F">
        <w:t xml:space="preserve">apresentados </w:t>
      </w:r>
      <w:r>
        <w:t>os principais Requisitos Funcionais (RF) e Requisitos Não Funcionais (RNF), a metodologia a ser utilizada e o cronograma a ser seguido no desenvolvimento do trabalho</w:t>
      </w:r>
      <w:r w:rsidR="00BC6C38">
        <w:t>.</w:t>
      </w:r>
    </w:p>
    <w:p w14:paraId="62F25ABA" w14:textId="77777777" w:rsidR="00451B94" w:rsidRDefault="00451B94" w:rsidP="00E638A0">
      <w:pPr>
        <w:pStyle w:val="Ttulo2"/>
      </w:pPr>
      <w:r>
        <w:t>JUSTIFICATIVA</w:t>
      </w:r>
    </w:p>
    <w:p w14:paraId="78305E65" w14:textId="1E6EC3E6" w:rsidR="006B0760" w:rsidRDefault="00216D57" w:rsidP="009E2870">
      <w:pPr>
        <w:pStyle w:val="TF-TEXTO"/>
      </w:pPr>
      <w:r>
        <w:t>No</w:t>
      </w:r>
      <w:r w:rsidR="008E582D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C9314C">
        <w:t xml:space="preserve"> </w:t>
      </w:r>
      <w:r>
        <w:t>são apresentadas características dos trabalhos correlatos que podem contribuir para o desenvolvimento da ferramenta proposta nesse trabalho. Nas linhas são descritas as características e nas colunas os trabalhos.</w:t>
      </w:r>
    </w:p>
    <w:p w14:paraId="348B9F77" w14:textId="512F9FA8" w:rsidR="00C9314C" w:rsidRDefault="00C9314C" w:rsidP="00C9314C">
      <w:pPr>
        <w:pStyle w:val="TF-TEXTOQUADROCentralizado"/>
      </w:pPr>
      <w:bookmarkStart w:id="107" w:name="_Ref151840812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>
        <w:rPr>
          <w:noProof/>
        </w:rPr>
        <w:t>2</w:t>
      </w:r>
      <w:r w:rsidR="00C75F2D">
        <w:rPr>
          <w:noProof/>
        </w:rPr>
        <w:fldChar w:fldCharType="end"/>
      </w:r>
      <w:bookmarkEnd w:id="107"/>
      <w:r w:rsidRPr="00D06C29">
        <w:rPr>
          <w:noProof/>
        </w:rP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6"/>
        <w:gridCol w:w="1727"/>
        <w:gridCol w:w="1721"/>
        <w:gridCol w:w="1854"/>
      </w:tblGrid>
      <w:tr w:rsidR="005E4141" w14:paraId="4DC82DAE" w14:textId="77777777" w:rsidTr="00B67718">
        <w:trPr>
          <w:trHeight w:val="567"/>
        </w:trPr>
        <w:tc>
          <w:tcPr>
            <w:tcW w:w="3646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" o:spid="_x0000_s1026" type="#_x0000_t202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Caixa de Texto 217" o:spid="_x0000_s1027" type="#_x0000_t202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7" w:type="dxa"/>
            <w:shd w:val="clear" w:color="auto" w:fill="A6A6A6"/>
            <w:vAlign w:val="center"/>
          </w:tcPr>
          <w:p w14:paraId="346CD0EE" w14:textId="22AD0F66" w:rsidR="006B0760" w:rsidRDefault="006D5258" w:rsidP="00B42A25">
            <w:pPr>
              <w:pStyle w:val="TF-TEXTOQUADRO"/>
            </w:pPr>
            <w:r>
              <w:t xml:space="preserve">Rodrigues </w:t>
            </w:r>
            <w:r w:rsidR="00B42A25">
              <w:t>(2018)</w:t>
            </w:r>
            <w:del w:id="108" w:author="Dalton Solano dos Reis" w:date="2024-05-20T20:21:00Z">
              <w:r w:rsidR="00B42A25" w:rsidDel="006D5258">
                <w:delText>.</w:delText>
              </w:r>
            </w:del>
          </w:p>
        </w:tc>
        <w:tc>
          <w:tcPr>
            <w:tcW w:w="1721" w:type="dxa"/>
            <w:shd w:val="clear" w:color="auto" w:fill="A6A6A6"/>
            <w:vAlign w:val="center"/>
          </w:tcPr>
          <w:p w14:paraId="4D97FD72" w14:textId="6F5010B6" w:rsidR="006B0760" w:rsidRDefault="006D5258" w:rsidP="00802D0F">
            <w:pPr>
              <w:pStyle w:val="TF-TEXTOQUADRO"/>
              <w:jc w:val="center"/>
            </w:pPr>
            <w:r>
              <w:t xml:space="preserve">Delgado </w:t>
            </w:r>
            <w:r w:rsidR="00B42A25" w:rsidRPr="00E67284">
              <w:rPr>
                <w:i/>
                <w:iCs/>
              </w:rPr>
              <w:t>et al.</w:t>
            </w:r>
            <w:r w:rsidR="00B42A25">
              <w:t xml:space="preserve"> (2015)</w:t>
            </w:r>
            <w:del w:id="109" w:author="Dalton Solano dos Reis" w:date="2024-05-20T20:21:00Z">
              <w:r w:rsidR="00B42A25" w:rsidDel="006D5258">
                <w:delText>.</w:delText>
              </w:r>
            </w:del>
          </w:p>
        </w:tc>
        <w:tc>
          <w:tcPr>
            <w:tcW w:w="1854" w:type="dxa"/>
            <w:shd w:val="clear" w:color="auto" w:fill="A6A6A6"/>
            <w:vAlign w:val="center"/>
          </w:tcPr>
          <w:p w14:paraId="5AE2E716" w14:textId="18A40F51" w:rsidR="006B0760" w:rsidRPr="007D4566" w:rsidRDefault="006D5258" w:rsidP="00802D0F">
            <w:pPr>
              <w:pStyle w:val="TF-TEXTOQUADRO"/>
              <w:jc w:val="center"/>
            </w:pPr>
            <w:proofErr w:type="spellStart"/>
            <w:r w:rsidRPr="00520F8B">
              <w:t>Zimányi</w:t>
            </w:r>
            <w:proofErr w:type="spellEnd"/>
            <w:r>
              <w:t xml:space="preserve"> </w:t>
            </w:r>
            <w:r w:rsidR="00952053">
              <w:rPr>
                <w:i/>
                <w:iCs/>
              </w:rPr>
              <w:t>et al.</w:t>
            </w:r>
            <w:r w:rsidR="00952053">
              <w:t xml:space="preserve"> </w:t>
            </w:r>
            <w:r w:rsidR="00B42A25">
              <w:t>(2020)</w:t>
            </w:r>
            <w:del w:id="110" w:author="Dalton Solano dos Reis" w:date="2024-05-20T20:21:00Z">
              <w:r w:rsidR="00B42A25" w:rsidDel="006D5258">
                <w:delText>.</w:delText>
              </w:r>
            </w:del>
          </w:p>
        </w:tc>
      </w:tr>
      <w:tr w:rsidR="005E4141" w14:paraId="3380952D" w14:textId="77777777" w:rsidTr="00B67718">
        <w:tc>
          <w:tcPr>
            <w:tcW w:w="3646" w:type="dxa"/>
            <w:shd w:val="clear" w:color="auto" w:fill="auto"/>
          </w:tcPr>
          <w:p w14:paraId="138D3B43" w14:textId="624D3A2A" w:rsidR="006B0760" w:rsidRDefault="00C942B4">
            <w:pPr>
              <w:pStyle w:val="TF-TEXTOQUADRO"/>
              <w:pPrChange w:id="111" w:author="Dalton Solano dos Reis" w:date="2024-05-20T20:21:00Z">
                <w:pPr>
                  <w:pStyle w:val="TF-TEXTOQUADRO"/>
                  <w:jc w:val="center"/>
                </w:pPr>
              </w:pPrChange>
            </w:pPr>
            <w:r>
              <w:t>Cenário</w:t>
            </w:r>
            <w:r w:rsidR="00DE0553">
              <w:t xml:space="preserve"> /</w:t>
            </w:r>
            <w:r>
              <w:t xml:space="preserve"> Objetivo</w:t>
            </w:r>
          </w:p>
        </w:tc>
        <w:tc>
          <w:tcPr>
            <w:tcW w:w="1727" w:type="dxa"/>
            <w:shd w:val="clear" w:color="auto" w:fill="auto"/>
          </w:tcPr>
          <w:p w14:paraId="2C274505" w14:textId="7BEED126" w:rsidR="006B0760" w:rsidRDefault="00202EDE" w:rsidP="00EE036F">
            <w:pPr>
              <w:pStyle w:val="TF-TEXTOQUADRO"/>
              <w:jc w:val="center"/>
            </w:pPr>
            <w:r>
              <w:t>Manipulação dados espaciais</w:t>
            </w:r>
          </w:p>
        </w:tc>
        <w:tc>
          <w:tcPr>
            <w:tcW w:w="1721" w:type="dxa"/>
            <w:shd w:val="clear" w:color="auto" w:fill="auto"/>
          </w:tcPr>
          <w:p w14:paraId="798F95D2" w14:textId="6543AB72" w:rsidR="006B0760" w:rsidRDefault="00202EDE" w:rsidP="00EE036F">
            <w:pPr>
              <w:pStyle w:val="TF-TEXTOQUADRO"/>
              <w:jc w:val="center"/>
            </w:pPr>
            <w:r>
              <w:t xml:space="preserve">Comparação entre </w:t>
            </w:r>
            <w:proofErr w:type="spellStart"/>
            <w:r>
              <w:t>PostGIS</w:t>
            </w:r>
            <w:proofErr w:type="spellEnd"/>
            <w:r>
              <w:t xml:space="preserve"> e </w:t>
            </w:r>
            <w:proofErr w:type="spellStart"/>
            <w:r>
              <w:t>SpatiaLite</w:t>
            </w:r>
            <w:proofErr w:type="spellEnd"/>
            <w:del w:id="112" w:author="Dalton Solano dos Reis" w:date="2024-05-20T20:21:00Z">
              <w:r w:rsidR="00FD45C9" w:rsidDel="006D5258">
                <w:delText>.</w:delText>
              </w:r>
            </w:del>
          </w:p>
        </w:tc>
        <w:tc>
          <w:tcPr>
            <w:tcW w:w="1854" w:type="dxa"/>
            <w:shd w:val="clear" w:color="auto" w:fill="auto"/>
          </w:tcPr>
          <w:p w14:paraId="1473A4A9" w14:textId="1811284C" w:rsidR="006B0760" w:rsidRDefault="005E4141" w:rsidP="00EE036F">
            <w:pPr>
              <w:pStyle w:val="TF-TEXTOQUADRO"/>
              <w:jc w:val="center"/>
            </w:pPr>
            <w:r>
              <w:t xml:space="preserve">Solução para </w:t>
            </w:r>
            <w:r w:rsidR="00FD45C9">
              <w:t>tratamento de dados móveis</w:t>
            </w:r>
            <w:del w:id="113" w:author="Dalton Solano dos Reis" w:date="2024-05-20T20:21:00Z">
              <w:r w:rsidR="00FD45C9" w:rsidDel="006D5258">
                <w:delText>.</w:delText>
              </w:r>
            </w:del>
          </w:p>
        </w:tc>
      </w:tr>
      <w:tr w:rsidR="005E4141" w14:paraId="615D3CA3" w14:textId="77777777" w:rsidTr="00B67718">
        <w:tc>
          <w:tcPr>
            <w:tcW w:w="3646" w:type="dxa"/>
            <w:shd w:val="clear" w:color="auto" w:fill="auto"/>
          </w:tcPr>
          <w:p w14:paraId="66E7B883" w14:textId="19A91C62" w:rsidR="006B0760" w:rsidRDefault="00DE0553">
            <w:pPr>
              <w:pStyle w:val="TF-TEXTOQUADRO"/>
              <w:pPrChange w:id="114" w:author="Dalton Solano dos Reis" w:date="2024-05-20T20:21:00Z">
                <w:pPr>
                  <w:pStyle w:val="TF-TEXTOQUADRO"/>
                  <w:jc w:val="center"/>
                </w:pPr>
              </w:pPrChange>
            </w:pPr>
            <w:r>
              <w:t>Estudo de Caso</w:t>
            </w:r>
            <w:r w:rsidR="00333DDE">
              <w:t xml:space="preserve"> / Sistema</w:t>
            </w:r>
            <w:r w:rsidR="00B67718">
              <w:t xml:space="preserve"> c/ </w:t>
            </w:r>
            <w:proofErr w:type="spellStart"/>
            <w:r w:rsidR="00B67718">
              <w:t>PostGIS</w:t>
            </w:r>
            <w:proofErr w:type="spellEnd"/>
          </w:p>
        </w:tc>
        <w:tc>
          <w:tcPr>
            <w:tcW w:w="1727" w:type="dxa"/>
            <w:shd w:val="clear" w:color="auto" w:fill="auto"/>
          </w:tcPr>
          <w:p w14:paraId="629E5946" w14:textId="395899D5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(estudo caso)</w:t>
            </w:r>
          </w:p>
        </w:tc>
        <w:tc>
          <w:tcPr>
            <w:tcW w:w="1721" w:type="dxa"/>
            <w:shd w:val="clear" w:color="auto" w:fill="auto"/>
          </w:tcPr>
          <w:p w14:paraId="6FD3AA8B" w14:textId="0ACE5966" w:rsidR="006B0760" w:rsidRDefault="00FC5345" w:rsidP="00EE036F">
            <w:pPr>
              <w:pStyle w:val="TF-TEXTOQUADRO"/>
              <w:jc w:val="center"/>
            </w:pPr>
            <w:r>
              <w:t>Sim (estudo caso)</w:t>
            </w:r>
          </w:p>
        </w:tc>
        <w:tc>
          <w:tcPr>
            <w:tcW w:w="1854" w:type="dxa"/>
            <w:shd w:val="clear" w:color="auto" w:fill="auto"/>
          </w:tcPr>
          <w:p w14:paraId="264287B7" w14:textId="64CA20C9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</w:t>
            </w:r>
            <w:proofErr w:type="spellStart"/>
            <w:r w:rsidR="00FD45C9">
              <w:t>MobilityDB</w:t>
            </w:r>
            <w:proofErr w:type="spellEnd"/>
            <w:r>
              <w:t>)</w:t>
            </w:r>
          </w:p>
        </w:tc>
      </w:tr>
      <w:tr w:rsidR="005E4141" w14:paraId="11F453D2" w14:textId="77777777" w:rsidTr="00B67718">
        <w:tc>
          <w:tcPr>
            <w:tcW w:w="3646" w:type="dxa"/>
            <w:shd w:val="clear" w:color="auto" w:fill="auto"/>
          </w:tcPr>
          <w:p w14:paraId="50EC2C27" w14:textId="6F77EFCA" w:rsidR="006B0760" w:rsidRDefault="00A67A01">
            <w:pPr>
              <w:pStyle w:val="TF-TEXTOQUADRO"/>
              <w:pPrChange w:id="115" w:author="Dalton Solano dos Reis" w:date="2024-05-20T20:21:00Z">
                <w:pPr>
                  <w:pStyle w:val="TF-TEXTOQUADRO"/>
                  <w:jc w:val="center"/>
                </w:pPr>
              </w:pPrChange>
            </w:pPr>
            <w:r>
              <w:t>Base de Dados</w:t>
            </w:r>
          </w:p>
        </w:tc>
        <w:tc>
          <w:tcPr>
            <w:tcW w:w="1727" w:type="dxa"/>
            <w:shd w:val="clear" w:color="auto" w:fill="auto"/>
          </w:tcPr>
          <w:p w14:paraId="0F66C670" w14:textId="66B8EC88" w:rsidR="006B0760" w:rsidRDefault="00FC5345" w:rsidP="00EE036F">
            <w:pPr>
              <w:pStyle w:val="TF-TEXTOQUADRO"/>
              <w:jc w:val="center"/>
            </w:pPr>
            <w:r>
              <w:t>Dados do IBGE</w:t>
            </w:r>
          </w:p>
        </w:tc>
        <w:tc>
          <w:tcPr>
            <w:tcW w:w="1721" w:type="dxa"/>
            <w:shd w:val="clear" w:color="auto" w:fill="auto"/>
          </w:tcPr>
          <w:p w14:paraId="74D76A3C" w14:textId="09770FDC" w:rsidR="006B0760" w:rsidRDefault="003C3BC8" w:rsidP="00EE036F">
            <w:pPr>
              <w:pStyle w:val="TF-TEXTOQUADRO"/>
              <w:jc w:val="center"/>
            </w:pPr>
            <w:r>
              <w:t>Dados da Prefeitura do RJ</w:t>
            </w:r>
          </w:p>
        </w:tc>
        <w:tc>
          <w:tcPr>
            <w:tcW w:w="1854" w:type="dxa"/>
            <w:shd w:val="clear" w:color="auto" w:fill="auto"/>
          </w:tcPr>
          <w:p w14:paraId="07137ECE" w14:textId="20C190FD" w:rsidR="006B0760" w:rsidRDefault="00FD45C9" w:rsidP="00EE036F">
            <w:pPr>
              <w:pStyle w:val="TF-TEXTOQUADRO"/>
              <w:jc w:val="center"/>
            </w:pPr>
            <w:r>
              <w:t>Não Possui</w:t>
            </w:r>
          </w:p>
        </w:tc>
      </w:tr>
      <w:tr w:rsidR="005E4141" w14:paraId="4BD4C8AE" w14:textId="77777777" w:rsidTr="00B67718">
        <w:tc>
          <w:tcPr>
            <w:tcW w:w="3646" w:type="dxa"/>
            <w:shd w:val="clear" w:color="auto" w:fill="auto"/>
          </w:tcPr>
          <w:p w14:paraId="65404E7E" w14:textId="6872F1D0" w:rsidR="006B0760" w:rsidRDefault="00A67A01">
            <w:pPr>
              <w:pStyle w:val="TF-TEXTOQUADRO"/>
              <w:pPrChange w:id="116" w:author="Dalton Solano dos Reis" w:date="2024-05-20T20:21:00Z">
                <w:pPr>
                  <w:pStyle w:val="TF-TEXTOQUADRO"/>
                  <w:jc w:val="center"/>
                </w:pPr>
              </w:pPrChange>
            </w:pPr>
            <w:r>
              <w:t>Utilização de SIG</w:t>
            </w:r>
          </w:p>
        </w:tc>
        <w:tc>
          <w:tcPr>
            <w:tcW w:w="1727" w:type="dxa"/>
            <w:shd w:val="clear" w:color="auto" w:fill="auto"/>
          </w:tcPr>
          <w:p w14:paraId="6F10223E" w14:textId="1849D905" w:rsidR="006B0760" w:rsidRDefault="00FC5345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58FEA8FF" w14:textId="65D27E73" w:rsidR="006B0760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54" w:type="dxa"/>
            <w:shd w:val="clear" w:color="auto" w:fill="auto"/>
          </w:tcPr>
          <w:p w14:paraId="3CA61DDF" w14:textId="29F4135F" w:rsidR="00FC5345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</w:tr>
      <w:tr w:rsidR="00B67718" w14:paraId="341DF48C" w14:textId="77777777" w:rsidTr="00B67718">
        <w:tc>
          <w:tcPr>
            <w:tcW w:w="3646" w:type="dxa"/>
            <w:shd w:val="clear" w:color="auto" w:fill="auto"/>
          </w:tcPr>
          <w:p w14:paraId="05E18FEB" w14:textId="154E2B3F" w:rsidR="00B67718" w:rsidRDefault="00B67718">
            <w:pPr>
              <w:pStyle w:val="TF-TEXTOQUADRO"/>
              <w:pPrChange w:id="117" w:author="Dalton Solano dos Reis" w:date="2024-05-20T20:21:00Z">
                <w:pPr>
                  <w:pStyle w:val="TF-TEXTOQUADRO"/>
                  <w:jc w:val="center"/>
                </w:pPr>
              </w:pPrChange>
            </w:pPr>
            <w:r>
              <w:t>Padrões definido pela OGC</w:t>
            </w:r>
            <w:r w:rsidR="009A54BB">
              <w:t xml:space="preserve"> (2010)</w:t>
            </w:r>
          </w:p>
        </w:tc>
        <w:tc>
          <w:tcPr>
            <w:tcW w:w="1727" w:type="dxa"/>
            <w:shd w:val="clear" w:color="auto" w:fill="auto"/>
          </w:tcPr>
          <w:p w14:paraId="395AE21E" w14:textId="4D01C2FB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6EA17821" w14:textId="79E7AD83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438A8505" w14:textId="239CA349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B67718" w14:paraId="19269749" w14:textId="77777777" w:rsidTr="00B67718">
        <w:tc>
          <w:tcPr>
            <w:tcW w:w="3646" w:type="dxa"/>
            <w:shd w:val="clear" w:color="auto" w:fill="auto"/>
          </w:tcPr>
          <w:p w14:paraId="3D239ECB" w14:textId="2D25D09C" w:rsidR="00B67718" w:rsidRDefault="00B67718">
            <w:pPr>
              <w:pStyle w:val="TF-TEXTOQUADRO"/>
              <w:pPrChange w:id="118" w:author="Dalton Solano dos Reis" w:date="2024-05-20T20:21:00Z">
                <w:pPr>
                  <w:pStyle w:val="TF-TEXTOQUADRO"/>
                  <w:jc w:val="center"/>
                </w:pPr>
              </w:pPrChange>
            </w:pPr>
            <w:r>
              <w:t>Qual modelagem de dado espacial</w:t>
            </w:r>
          </w:p>
        </w:tc>
        <w:tc>
          <w:tcPr>
            <w:tcW w:w="1727" w:type="dxa"/>
            <w:shd w:val="clear" w:color="auto" w:fill="auto"/>
          </w:tcPr>
          <w:p w14:paraId="1A8F9496" w14:textId="64C139C9" w:rsidR="00B67718" w:rsidRDefault="00B67718" w:rsidP="00EE036F">
            <w:pPr>
              <w:pStyle w:val="TF-TEXTOQUADRO"/>
              <w:jc w:val="center"/>
            </w:pPr>
            <w:r>
              <w:t>Diversos</w:t>
            </w:r>
          </w:p>
        </w:tc>
        <w:tc>
          <w:tcPr>
            <w:tcW w:w="1721" w:type="dxa"/>
            <w:shd w:val="clear" w:color="auto" w:fill="auto"/>
          </w:tcPr>
          <w:p w14:paraId="1143F2DF" w14:textId="28B19110" w:rsidR="00B67718" w:rsidRDefault="00B67718" w:rsidP="00EE036F">
            <w:pPr>
              <w:pStyle w:val="TF-TEXTOQUADRO"/>
              <w:jc w:val="center"/>
            </w:pPr>
            <w:r>
              <w:t>Pontos</w:t>
            </w:r>
          </w:p>
        </w:tc>
        <w:tc>
          <w:tcPr>
            <w:tcW w:w="1854" w:type="dxa"/>
            <w:shd w:val="clear" w:color="auto" w:fill="auto"/>
          </w:tcPr>
          <w:p w14:paraId="76C90736" w14:textId="6C9E7E8E" w:rsidR="00B67718" w:rsidRDefault="00B67718" w:rsidP="00EE036F">
            <w:pPr>
              <w:pStyle w:val="TF-TEXTOQUADRO"/>
              <w:jc w:val="center"/>
            </w:pPr>
            <w:r>
              <w:t>Temporais</w:t>
            </w:r>
          </w:p>
        </w:tc>
      </w:tr>
      <w:tr w:rsidR="00B67718" w14:paraId="7B8B8132" w14:textId="77777777" w:rsidTr="00B67718">
        <w:tc>
          <w:tcPr>
            <w:tcW w:w="3646" w:type="dxa"/>
            <w:shd w:val="clear" w:color="auto" w:fill="auto"/>
          </w:tcPr>
          <w:p w14:paraId="788677F3" w14:textId="61292E4A" w:rsidR="00B67718" w:rsidRDefault="006A19A3">
            <w:pPr>
              <w:pStyle w:val="TF-TEXTOQUADRO"/>
              <w:pPrChange w:id="119" w:author="Dalton Solano dos Reis" w:date="2024-05-20T20:21:00Z">
                <w:pPr>
                  <w:pStyle w:val="TF-TEXTOQUADRO"/>
                  <w:jc w:val="center"/>
                </w:pPr>
              </w:pPrChange>
            </w:pPr>
            <w:r>
              <w:t>Possui relatórios de análise e impacto</w:t>
            </w:r>
          </w:p>
        </w:tc>
        <w:tc>
          <w:tcPr>
            <w:tcW w:w="1727" w:type="dxa"/>
            <w:shd w:val="clear" w:color="auto" w:fill="auto"/>
          </w:tcPr>
          <w:p w14:paraId="59B49A77" w14:textId="60DFDDC8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0096A45F" w14:textId="0FC471EC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2E2C7B86" w14:textId="559570F8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5D1300" w14:paraId="66CA4261" w14:textId="77777777" w:rsidTr="00B67718">
        <w:tc>
          <w:tcPr>
            <w:tcW w:w="3646" w:type="dxa"/>
            <w:shd w:val="clear" w:color="auto" w:fill="auto"/>
          </w:tcPr>
          <w:p w14:paraId="386126D1" w14:textId="274C6F37" w:rsidR="005D1300" w:rsidRDefault="005D1300">
            <w:pPr>
              <w:pStyle w:val="TF-TEXTOQUADRO"/>
              <w:pPrChange w:id="120" w:author="Dalton Solano dos Reis" w:date="2024-05-20T20:21:00Z">
                <w:pPr>
                  <w:pStyle w:val="TF-TEXTOQUADRO"/>
                  <w:jc w:val="center"/>
                </w:pPr>
              </w:pPrChange>
            </w:pPr>
            <w:r>
              <w:t xml:space="preserve">Versão </w:t>
            </w:r>
            <w:proofErr w:type="spellStart"/>
            <w:r>
              <w:t>Po</w:t>
            </w:r>
            <w:r w:rsidR="003A6DDA">
              <w:t>stGIS</w:t>
            </w:r>
            <w:proofErr w:type="spellEnd"/>
          </w:p>
        </w:tc>
        <w:tc>
          <w:tcPr>
            <w:tcW w:w="1727" w:type="dxa"/>
            <w:shd w:val="clear" w:color="auto" w:fill="auto"/>
          </w:tcPr>
          <w:p w14:paraId="021AED8E" w14:textId="64CF231F" w:rsidR="005D1300" w:rsidRDefault="00EE036F" w:rsidP="00EE036F">
            <w:pPr>
              <w:pStyle w:val="TF-TEXTOQUADRO"/>
              <w:jc w:val="center"/>
            </w:pPr>
            <w:r>
              <w:t>2.5</w:t>
            </w:r>
          </w:p>
        </w:tc>
        <w:tc>
          <w:tcPr>
            <w:tcW w:w="1721" w:type="dxa"/>
            <w:shd w:val="clear" w:color="auto" w:fill="auto"/>
          </w:tcPr>
          <w:p w14:paraId="5E181AF4" w14:textId="7B66C214" w:rsidR="005D1300" w:rsidRDefault="008B5564" w:rsidP="00EE036F">
            <w:pPr>
              <w:pStyle w:val="TF-TEXTOQUADRO"/>
              <w:jc w:val="center"/>
            </w:pPr>
            <w:r>
              <w:t>1.5</w:t>
            </w:r>
          </w:p>
        </w:tc>
        <w:tc>
          <w:tcPr>
            <w:tcW w:w="1854" w:type="dxa"/>
            <w:shd w:val="clear" w:color="auto" w:fill="auto"/>
          </w:tcPr>
          <w:p w14:paraId="5DCEEF96" w14:textId="79835BA3" w:rsidR="005D1300" w:rsidRDefault="00EE036F" w:rsidP="00EE036F">
            <w:pPr>
              <w:pStyle w:val="TF-TEXTOQUADRO"/>
              <w:jc w:val="center"/>
            </w:pPr>
            <w:r>
              <w:t>X</w:t>
            </w:r>
          </w:p>
        </w:tc>
      </w:tr>
    </w:tbl>
    <w:p w14:paraId="2E8849AC" w14:textId="70B0BFEB" w:rsidR="006B0760" w:rsidRDefault="006B0760" w:rsidP="006B0760">
      <w:pPr>
        <w:pStyle w:val="TF-FONTE"/>
      </w:pPr>
      <w:r>
        <w:t>Fonte: elaborado pelo autor</w:t>
      </w:r>
      <w:r w:rsidR="00FC287F">
        <w:t xml:space="preserve"> (202</w:t>
      </w:r>
      <w:r w:rsidR="00607677">
        <w:t>4</w:t>
      </w:r>
      <w:r w:rsidR="00FC287F">
        <w:t>)</w:t>
      </w:r>
      <w:r>
        <w:t>.</w:t>
      </w:r>
    </w:p>
    <w:p w14:paraId="59797576" w14:textId="26C9F81F" w:rsidR="00216D57" w:rsidRDefault="00216D57" w:rsidP="00216D57">
      <w:pPr>
        <w:pStyle w:val="TF-TEXTO"/>
      </w:pPr>
      <w:r>
        <w:tab/>
      </w:r>
      <w:r w:rsidR="00976CB1">
        <w:t xml:space="preserve">Conforme </w:t>
      </w:r>
      <w:r w:rsidR="009C6C1F">
        <w:t xml:space="preserve">sintetizado </w:t>
      </w:r>
      <w:r w:rsidR="009568AD">
        <w:t>no</w:t>
      </w:r>
      <w:r w:rsidR="00C9314C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9568AD">
        <w:t xml:space="preserve">, </w:t>
      </w:r>
      <w:r w:rsidR="00765A1C">
        <w:t>os trabalhos possuem diferentes objetivos de estudo,</w:t>
      </w:r>
      <w:r w:rsidR="00571A35">
        <w:t xml:space="preserve"> Rodrigues (2018) </w:t>
      </w:r>
      <w:r w:rsidR="00837AFA">
        <w:t xml:space="preserve">e Delgado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(2015) </w:t>
      </w:r>
      <w:r w:rsidR="00571A35">
        <w:t>estimula</w:t>
      </w:r>
      <w:r w:rsidR="00837AFA">
        <w:t>m</w:t>
      </w:r>
      <w:r w:rsidR="00571A35">
        <w:t xml:space="preserve"> a contextualização da manipulação dos dados</w:t>
      </w:r>
      <w:r w:rsidR="00837AFA">
        <w:t xml:space="preserve"> e como a ferramenta é utilizada a partir desses estudos </w:t>
      </w:r>
      <w:r w:rsidR="00B646E6">
        <w:t>propiciando em futuros</w:t>
      </w:r>
      <w:r w:rsidR="00837AFA">
        <w:t xml:space="preserve"> estudo</w:t>
      </w:r>
      <w:r w:rsidR="00B646E6">
        <w:t>s</w:t>
      </w:r>
      <w:r w:rsidR="00837AFA">
        <w:t xml:space="preserve"> mais abrangentes</w:t>
      </w:r>
      <w:r w:rsidR="00B646E6">
        <w:t xml:space="preserve"> sobre o assunto</w:t>
      </w:r>
      <w:r w:rsidR="00837AFA">
        <w:t xml:space="preserve">. </w:t>
      </w:r>
      <w:proofErr w:type="spellStart"/>
      <w:r w:rsidR="222EC26D">
        <w:t>Zimány</w:t>
      </w:r>
      <w:ins w:id="121" w:author="Dalton Solano dos Reis" w:date="2024-05-20T20:38:00Z">
        <w:r w:rsidR="004A7812">
          <w:t>i</w:t>
        </w:r>
      </w:ins>
      <w:proofErr w:type="spellEnd"/>
      <w:del w:id="122" w:author="Dalton Solano dos Reis" w:date="2024-05-20T20:38:00Z">
        <w:r w:rsidR="222EC26D" w:rsidDel="004A7812">
          <w:delText>l</w:delText>
        </w:r>
      </w:del>
      <w:r w:rsidR="00837AFA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(2020) </w:t>
      </w:r>
      <w:r w:rsidR="00DF36D1">
        <w:t xml:space="preserve">já apresenta uma solução para o tratamento de </w:t>
      </w:r>
      <w:r w:rsidR="00BA5E5B">
        <w:t xml:space="preserve">dados </w:t>
      </w:r>
      <w:r w:rsidR="002C6CE6">
        <w:t xml:space="preserve">espaciais </w:t>
      </w:r>
      <w:r w:rsidR="002902E2">
        <w:t>tratados quando são objetos em movimento principalmente.</w:t>
      </w:r>
      <w:r w:rsidR="00B67718">
        <w:t xml:space="preserve"> Todas as ferramentas aplicam a extensão </w:t>
      </w:r>
      <w:proofErr w:type="spellStart"/>
      <w:r w:rsidR="002737C9">
        <w:t>PostGIS</w:t>
      </w:r>
      <w:proofErr w:type="spellEnd"/>
      <w:r w:rsidR="002737C9">
        <w:t xml:space="preserve"> em seus estudos.</w:t>
      </w:r>
    </w:p>
    <w:p w14:paraId="11AB26EB" w14:textId="03653C26" w:rsidR="002737C9" w:rsidRDefault="004C714C" w:rsidP="00216D57">
      <w:pPr>
        <w:pStyle w:val="TF-TEXTO"/>
      </w:pPr>
      <w:r>
        <w:t>A abordagem dos dados utilizados, se difere entre as três pesquisas.</w:t>
      </w:r>
      <w:r w:rsidR="00C03029">
        <w:t xml:space="preserve"> Rodrigues (2018) utiliza </w:t>
      </w:r>
      <w:r w:rsidR="00235BC1">
        <w:t>uma base do IBGE</w:t>
      </w:r>
      <w:r w:rsidR="00F971E5">
        <w:t xml:space="preserve"> com 61 tabelas com informações de </w:t>
      </w:r>
      <w:r w:rsidR="00E761BC">
        <w:t>h</w:t>
      </w:r>
      <w:r w:rsidR="00F971E5">
        <w:t>idrografia,</w:t>
      </w:r>
      <w:r w:rsidR="00E761BC">
        <w:t xml:space="preserve"> s</w:t>
      </w:r>
      <w:r w:rsidR="00F971E5">
        <w:t xml:space="preserve">istema de </w:t>
      </w:r>
      <w:r w:rsidR="00E761BC">
        <w:t>t</w:t>
      </w:r>
      <w:r w:rsidR="00F971E5">
        <w:t>ransportes</w:t>
      </w:r>
      <w:r w:rsidR="00E761BC">
        <w:t xml:space="preserve">, energia e comunicação, abastecimento de água, entre outros dados.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761BC">
        <w:t xml:space="preserve">(2015) </w:t>
      </w:r>
      <w:r w:rsidR="000D078F">
        <w:t xml:space="preserve">utiliza uma base de dados da prefeitura do Rio de Janeiro, que possui informações </w:t>
      </w:r>
      <w:r w:rsidR="00616F3F">
        <w:t xml:space="preserve">de pontos turísticos da cidade. </w:t>
      </w:r>
      <w:r w:rsidR="00D52813">
        <w:t xml:space="preserve">Já </w:t>
      </w:r>
      <w:proofErr w:type="spellStart"/>
      <w:r w:rsidR="222EC26D">
        <w:t>Zimány</w:t>
      </w:r>
      <w:ins w:id="123" w:author="Dalton Solano dos Reis" w:date="2024-05-20T20:38:00Z">
        <w:r w:rsidR="004A7812">
          <w:t>i</w:t>
        </w:r>
      </w:ins>
      <w:proofErr w:type="spellEnd"/>
      <w:del w:id="124" w:author="Dalton Solano dos Reis" w:date="2024-05-20T20:38:00Z">
        <w:r w:rsidR="222EC26D" w:rsidDel="004A7812">
          <w:delText>l</w:delText>
        </w:r>
      </w:del>
      <w:r w:rsidR="00D52813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D52813">
        <w:t xml:space="preserve">(2020) não aplica a utilização de uma base de dados, diferente disso, ele desenvolve uma extensão </w:t>
      </w:r>
      <w:r w:rsidR="00FF695F">
        <w:t xml:space="preserve">para o banco PostgreSQL </w:t>
      </w:r>
      <w:r w:rsidR="006725F4">
        <w:t>capaz de lidar com informações de mobilidade que variam no tempo.</w:t>
      </w:r>
    </w:p>
    <w:p w14:paraId="530F96D0" w14:textId="7EBEC2A5" w:rsidR="002952D1" w:rsidRDefault="004C714C" w:rsidP="002952D1">
      <w:pPr>
        <w:pStyle w:val="TF-TEXTO"/>
      </w:pPr>
      <w:r>
        <w:t xml:space="preserve">De acordo com </w:t>
      </w:r>
      <w:r w:rsidR="000557B3">
        <w:t>OGC</w:t>
      </w:r>
      <w:r w:rsidR="00C523F6">
        <w:t xml:space="preserve"> (2010)</w:t>
      </w:r>
      <w:r>
        <w:t>,</w:t>
      </w:r>
      <w:r w:rsidR="00C523F6">
        <w:t xml:space="preserve"> </w:t>
      </w:r>
      <w:r>
        <w:t>o</w:t>
      </w:r>
      <w:r w:rsidR="00DF1BCE" w:rsidRPr="007F168D">
        <w:t xml:space="preserve">s padrões da </w:t>
      </w:r>
      <w:r w:rsidRPr="004C714C">
        <w:t>Consórcio Geoespacial Aberto</w:t>
      </w:r>
      <w:r>
        <w:t xml:space="preserve"> (OGC) </w:t>
      </w:r>
      <w:r w:rsidR="008D19AD">
        <w:t xml:space="preserve">uma organização sem fins lucrativos </w:t>
      </w:r>
      <w:r w:rsidR="003016CD">
        <w:t xml:space="preserve">composta por uma comunidade de empresas, governo, organização </w:t>
      </w:r>
      <w:r w:rsidR="001158BC">
        <w:t>acadêmica</w:t>
      </w:r>
      <w:r w:rsidR="003016CD">
        <w:t xml:space="preserve"> e </w:t>
      </w:r>
      <w:r w:rsidR="006E2306">
        <w:t>outras parte interessadas da comunidade geoespacial,</w:t>
      </w:r>
      <w:r w:rsidR="007F168D">
        <w:t xml:space="preserve"> definem </w:t>
      </w:r>
      <w:r w:rsidR="008D19AD">
        <w:t xml:space="preserve">alguns </w:t>
      </w:r>
      <w:r w:rsidR="00DF5D92">
        <w:t>padrõe</w:t>
      </w:r>
      <w:r w:rsidR="008D19AD">
        <w:t>s</w:t>
      </w:r>
      <w:r w:rsidR="007F168D">
        <w:t xml:space="preserve"> para utilização d</w:t>
      </w:r>
      <w:r w:rsidR="006E2306">
        <w:t>as</w:t>
      </w:r>
      <w:r w:rsidR="007F168D">
        <w:t xml:space="preserve"> </w:t>
      </w:r>
      <w:r w:rsidR="002A0BF2">
        <w:t>informações geoespaciais</w:t>
      </w:r>
      <w:r w:rsidR="00DF5D92">
        <w:t xml:space="preserve">, tendo por objetivo que </w:t>
      </w:r>
      <w:r w:rsidR="00D75CA0">
        <w:t>sistemas de informações geográficas (</w:t>
      </w:r>
      <w:r w:rsidR="00DF5D92">
        <w:t>SIG</w:t>
      </w:r>
      <w:r w:rsidR="00A926E0">
        <w:t>)</w:t>
      </w:r>
      <w:r w:rsidR="009C1F55">
        <w:t>, Sistema de Posicionamento Global (GPS) e sensoriamento remoto</w:t>
      </w:r>
      <w:r w:rsidR="001158BC">
        <w:t xml:space="preserve"> possam funcionar independentemente de quem os desenvolveu.</w:t>
      </w:r>
      <w:r w:rsidR="00D25473">
        <w:t xml:space="preserve"> Com </w:t>
      </w:r>
      <w:r w:rsidR="00E1216D">
        <w:t>exceção</w:t>
      </w:r>
      <w:r w:rsidR="00D25473">
        <w:t xml:space="preserve"> </w:t>
      </w:r>
      <w:r w:rsidR="00E1216D">
        <w:t xml:space="preserve">de </w:t>
      </w:r>
      <w:r w:rsidR="222EC26D">
        <w:t>Rodrigues</w:t>
      </w:r>
      <w:r w:rsidR="00E1216D">
        <w:t xml:space="preserve"> (2018) que não aborda </w:t>
      </w:r>
      <w:r w:rsidR="00A926E0">
        <w:t>a temática dos padrões definidos pela</w:t>
      </w:r>
      <w:r w:rsidR="00D92B7E">
        <w:t xml:space="preserve"> organização</w:t>
      </w:r>
      <w:r w:rsidR="00E1216D">
        <w:t xml:space="preserve">, todos os outros deixam claro </w:t>
      </w:r>
      <w:r w:rsidR="00C523F6">
        <w:t xml:space="preserve">que utilizam os padrões </w:t>
      </w:r>
      <w:r w:rsidR="00490D17">
        <w:t xml:space="preserve">definidos </w:t>
      </w:r>
      <w:r w:rsidR="009A54BB">
        <w:t>pela organização</w:t>
      </w:r>
      <w:r w:rsidR="00C523F6">
        <w:t>.</w:t>
      </w:r>
    </w:p>
    <w:p w14:paraId="11D9C060" w14:textId="3686760C" w:rsidR="00800D2E" w:rsidRDefault="002952D1" w:rsidP="002952D1">
      <w:pPr>
        <w:pStyle w:val="TF-TEXTO"/>
      </w:pPr>
      <w:r>
        <w:t xml:space="preserve"> A modelagem dos dados difere nos três trabalhos. </w:t>
      </w:r>
      <w:r w:rsidR="00EE7BB0">
        <w:t xml:space="preserve">No estudo de caso de </w:t>
      </w:r>
      <w:r w:rsidR="222EC26D">
        <w:t>Rodrigues</w:t>
      </w:r>
      <w:r w:rsidR="00EE7BB0">
        <w:t xml:space="preserve"> (2018) é demonstrado algu</w:t>
      </w:r>
      <w:r w:rsidR="00ED1A4A">
        <w:t xml:space="preserve">ns tipos trabalhos como </w:t>
      </w:r>
      <w:r w:rsidR="009B58B9">
        <w:t>polígono, linha</w:t>
      </w:r>
      <w:r w:rsidR="00E65C81">
        <w:t xml:space="preserve"> e pontos.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65C81">
        <w:t xml:space="preserve">(2015) utiliza apenas o tipo ponto. Enquanto </w:t>
      </w:r>
      <w:proofErr w:type="spellStart"/>
      <w:r w:rsidR="222EC26D">
        <w:t>Zimány</w:t>
      </w:r>
      <w:ins w:id="125" w:author="Dalton Solano dos Reis" w:date="2024-05-20T20:38:00Z">
        <w:r w:rsidR="004A7812">
          <w:t>i</w:t>
        </w:r>
      </w:ins>
      <w:proofErr w:type="spellEnd"/>
      <w:del w:id="126" w:author="Dalton Solano dos Reis" w:date="2024-05-20T20:38:00Z">
        <w:r w:rsidR="222EC26D" w:rsidDel="004A7812">
          <w:delText>l</w:delText>
        </w:r>
      </w:del>
      <w:r w:rsidR="00E65C81">
        <w:t xml:space="preserve"> </w:t>
      </w:r>
      <w:r w:rsidR="004759E6">
        <w:rPr>
          <w:i/>
          <w:iCs/>
        </w:rPr>
        <w:t>et al.</w:t>
      </w:r>
      <w:r w:rsidR="00E65C81">
        <w:t xml:space="preserve"> (2020) disponibiliza com sua ferramenta o tratamento de dados temporais.</w:t>
      </w:r>
    </w:p>
    <w:p w14:paraId="154759DB" w14:textId="6A23A6B4" w:rsidR="00C523F6" w:rsidRDefault="00BF042C" w:rsidP="007F168D">
      <w:pPr>
        <w:pStyle w:val="TF-TEXTO"/>
      </w:pPr>
      <w:r>
        <w:t>Os resultados são de extrema importância para avaliação do estudo comtemplado</w:t>
      </w:r>
      <w:r w:rsidR="00A6587D">
        <w:t>,</w:t>
      </w:r>
      <w:r w:rsidR="008049AF">
        <w:t xml:space="preserve"> </w:t>
      </w:r>
      <w:proofErr w:type="spellStart"/>
      <w:r w:rsidR="222EC26D">
        <w:t>Zimány</w:t>
      </w:r>
      <w:ins w:id="127" w:author="Dalton Solano dos Reis" w:date="2024-05-20T20:38:00Z">
        <w:r w:rsidR="004A7812">
          <w:t>i</w:t>
        </w:r>
      </w:ins>
      <w:proofErr w:type="spellEnd"/>
      <w:del w:id="128" w:author="Dalton Solano dos Reis" w:date="2024-05-20T20:38:00Z">
        <w:r w:rsidR="222EC26D" w:rsidDel="004A7812">
          <w:delText>l</w:delText>
        </w:r>
      </w:del>
      <w:r w:rsidR="008049AF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049AF">
        <w:t xml:space="preserve">(2020) e Delgado </w:t>
      </w:r>
      <w:r w:rsidR="004759E6">
        <w:rPr>
          <w:i/>
          <w:iCs/>
        </w:rPr>
        <w:t>et al.</w:t>
      </w:r>
      <w:r w:rsidR="008049AF">
        <w:t xml:space="preserve"> (2015) trazem resultados d</w:t>
      </w:r>
      <w:r w:rsidR="00EF0EFC">
        <w:t xml:space="preserve">e </w:t>
      </w:r>
      <w:r w:rsidR="00EF0EFC" w:rsidRPr="00AF53C8">
        <w:rPr>
          <w:i/>
          <w:iCs/>
          <w:rPrChange w:id="129" w:author="Dalton Solano dos Reis" w:date="2024-05-20T20:24:00Z">
            <w:rPr/>
          </w:rPrChange>
        </w:rPr>
        <w:t>benchmark</w:t>
      </w:r>
      <w:r w:rsidR="008049AF">
        <w:t xml:space="preserve"> e do comparativo</w:t>
      </w:r>
      <w:r w:rsidR="00040B34">
        <w:t xml:space="preserve"> entre as ferramentas de estudo</w:t>
      </w:r>
      <w:r w:rsidR="008049AF">
        <w:t xml:space="preserve"> respectivamente</w:t>
      </w:r>
      <w:r w:rsidR="00040B34">
        <w:t xml:space="preserve">. A utilização de resultados gráficos demonstra graficamente </w:t>
      </w:r>
      <w:r w:rsidR="00F12010">
        <w:t>para o leitor os resultados obtidos.</w:t>
      </w:r>
    </w:p>
    <w:p w14:paraId="322879A0" w14:textId="253BCBEB" w:rsidR="008220DE" w:rsidRDefault="00DA1D0C" w:rsidP="00CD1E97">
      <w:pPr>
        <w:pStyle w:val="TF-TEXTO"/>
      </w:pPr>
      <w:r>
        <w:t xml:space="preserve">Conforme descrevem </w:t>
      </w:r>
      <w:r w:rsidRPr="004F4203">
        <w:t xml:space="preserve">Meng </w:t>
      </w:r>
      <w:r w:rsidR="003455C1">
        <w:rPr>
          <w:i/>
          <w:iCs/>
        </w:rPr>
        <w:t>et</w:t>
      </w:r>
      <w:r w:rsidRPr="004F4203">
        <w:rPr>
          <w:i/>
          <w:iCs/>
        </w:rPr>
        <w:t xml:space="preserve"> al. (</w:t>
      </w:r>
      <w:r w:rsidRPr="004F4203">
        <w:t>2017),</w:t>
      </w:r>
      <w:r>
        <w:t xml:space="preserve"> com o crescimento urbano as cidades cada vez mais enfrentam numerosos desafios para satisfazer a necessidade de sua população, refletindo especialmente no setor de transportes</w:t>
      </w:r>
      <w:r w:rsidR="000D36C8">
        <w:t>, o qual necessita cada vez mais de sistemas capazes de lidar com informações geoespaciais</w:t>
      </w:r>
      <w:r w:rsidR="000D36C8" w:rsidRPr="00F12419">
        <w:rPr>
          <w:b/>
          <w:bCs/>
        </w:rPr>
        <w:t xml:space="preserve">. </w:t>
      </w:r>
      <w:proofErr w:type="spellStart"/>
      <w:r w:rsidR="000557B3" w:rsidRPr="000557B3">
        <w:t>Agarwal</w:t>
      </w:r>
      <w:proofErr w:type="spellEnd"/>
      <w:r w:rsidR="000557B3" w:rsidRPr="000557B3">
        <w:t xml:space="preserve"> e Rajan (2016)</w:t>
      </w:r>
      <w:r w:rsidR="00CD1E97" w:rsidRPr="000557B3">
        <w:rPr>
          <w:i/>
          <w:iCs/>
        </w:rPr>
        <w:t xml:space="preserve"> </w:t>
      </w:r>
      <w:r w:rsidR="00CD1E97" w:rsidRPr="00CD1E97">
        <w:t xml:space="preserve">destacam </w:t>
      </w:r>
      <w:r w:rsidR="00CD1E97">
        <w:t>a necessidade do aprofundamento do estudo em bancos de dados, visando encontrar soluções para os tratamentos de dados contemporâneos.</w:t>
      </w:r>
    </w:p>
    <w:p w14:paraId="3D7F289F" w14:textId="77777777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96"/>
      <w:bookmarkEnd w:id="97"/>
      <w:bookmarkEnd w:id="98"/>
      <w:bookmarkEnd w:id="99"/>
      <w:bookmarkEnd w:id="100"/>
      <w:bookmarkEnd w:id="101"/>
      <w:bookmarkEnd w:id="102"/>
    </w:p>
    <w:p w14:paraId="105FDB21" w14:textId="77777777" w:rsidR="00961B48" w:rsidRDefault="00961B48" w:rsidP="00961B48">
      <w:pPr>
        <w:pStyle w:val="TF-TEXTO"/>
      </w:pPr>
      <w:r>
        <w:t>Os requisitos da ferramenta são:</w:t>
      </w:r>
    </w:p>
    <w:p w14:paraId="486648EB" w14:textId="6D3253D3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B77B24">
        <w:t>clientes</w:t>
      </w:r>
      <w:r>
        <w:t xml:space="preserve"> (Requisito Funcional - RF);</w:t>
      </w:r>
    </w:p>
    <w:p w14:paraId="17084799" w14:textId="3088672F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</w:t>
      </w:r>
      <w:r w:rsidR="00C66669">
        <w:t>de localizações dos clientes</w:t>
      </w:r>
      <w:r>
        <w:t xml:space="preserve"> (RF);</w:t>
      </w:r>
    </w:p>
    <w:p w14:paraId="33AF8576" w14:textId="789714CD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5063DE">
        <w:t>observações</w:t>
      </w:r>
      <w:r>
        <w:t xml:space="preserve"> (RF);</w:t>
      </w:r>
    </w:p>
    <w:p w14:paraId="5EC6B096" w14:textId="2FDBF7F1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</w:t>
      </w:r>
      <w:r w:rsidR="00824E4B">
        <w:t xml:space="preserve">a importação de dados pelo usuário </w:t>
      </w:r>
      <w:r>
        <w:t>(RF);</w:t>
      </w:r>
    </w:p>
    <w:p w14:paraId="1F62C209" w14:textId="0233CD64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AC470F">
        <w:t>veículos</w:t>
      </w:r>
      <w:r>
        <w:t xml:space="preserve"> (RF);</w:t>
      </w:r>
    </w:p>
    <w:p w14:paraId="729F1F09" w14:textId="150D304F" w:rsidR="0013549E" w:rsidRDefault="0013549E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desativar </w:t>
      </w:r>
      <w:r w:rsidR="007A44B6">
        <w:t>clientes na rota</w:t>
      </w:r>
      <w:r w:rsidR="00CE0AC4">
        <w:t xml:space="preserve"> </w:t>
      </w:r>
      <w:r w:rsidR="007A44B6">
        <w:t>(RF);</w:t>
      </w:r>
    </w:p>
    <w:p w14:paraId="0DEEA892" w14:textId="1C27984E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>permitir o acompanhamento d</w:t>
      </w:r>
      <w:r w:rsidR="00AC470F">
        <w:t>as rotas</w:t>
      </w:r>
      <w:r>
        <w:t xml:space="preserve"> (RF);</w:t>
      </w:r>
    </w:p>
    <w:p w14:paraId="5F847C06" w14:textId="50E0871A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disponibilizar relatório </w:t>
      </w:r>
      <w:r w:rsidR="005063DE">
        <w:t>de rotas</w:t>
      </w:r>
      <w:r>
        <w:t xml:space="preserve"> (RF);</w:t>
      </w:r>
    </w:p>
    <w:p w14:paraId="5EA31305" w14:textId="33146915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a </w:t>
      </w:r>
      <w:r w:rsidR="00BF4F88">
        <w:t xml:space="preserve">extensão </w:t>
      </w:r>
      <w:proofErr w:type="spellStart"/>
      <w:r w:rsidR="00BF4F88">
        <w:t>Pos</w:t>
      </w:r>
      <w:r w:rsidR="000865B2">
        <w:t>t</w:t>
      </w:r>
      <w:r w:rsidR="00BF4F88">
        <w:t>GIS</w:t>
      </w:r>
      <w:proofErr w:type="spellEnd"/>
      <w:r w:rsidR="00BF4F88">
        <w:t xml:space="preserve"> do PostgreSQL</w:t>
      </w:r>
      <w:r>
        <w:t xml:space="preserve"> (Requisito </w:t>
      </w:r>
      <w:del w:id="130" w:author="Dalton Solano dos Reis" w:date="2024-05-20T20:26:00Z">
        <w:r w:rsidDel="00AF53C8">
          <w:delText xml:space="preserve">não </w:delText>
        </w:r>
      </w:del>
      <w:ins w:id="131" w:author="Dalton Solano dos Reis" w:date="2024-05-20T20:26:00Z">
        <w:r w:rsidR="00AF53C8">
          <w:t xml:space="preserve">Não </w:t>
        </w:r>
      </w:ins>
      <w:r>
        <w:t>Funcional - RNF);</w:t>
      </w:r>
    </w:p>
    <w:p w14:paraId="311D8C45" w14:textId="643C6F6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HTML, CSS e Javascript para desenvolver </w:t>
      </w:r>
      <w:r w:rsidR="004B425E">
        <w:t>o visual da ferramenta</w:t>
      </w:r>
      <w:r>
        <w:t xml:space="preserve"> (RNF);</w:t>
      </w:r>
    </w:p>
    <w:p w14:paraId="559B0AA8" w14:textId="38705A1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</w:t>
      </w:r>
      <w:r w:rsidR="004B425E">
        <w:t>Python</w:t>
      </w:r>
      <w:r>
        <w:t xml:space="preserve"> para desenvolver </w:t>
      </w:r>
      <w:r w:rsidR="007832A5">
        <w:t>a</w:t>
      </w:r>
      <w:r>
        <w:t xml:space="preserve"> ferramenta do usuário (RNF);</w:t>
      </w:r>
    </w:p>
    <w:p w14:paraId="125FB63E" w14:textId="602880AC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>d</w:t>
      </w:r>
      <w:r w:rsidR="007A44B6">
        <w:t xml:space="preserve">isponibilizar </w:t>
      </w:r>
      <w:r>
        <w:t>a ferramenta para rodar em navegadores (RNF).</w:t>
      </w:r>
    </w:p>
    <w:p w14:paraId="693E553B" w14:textId="77777777" w:rsidR="00451B94" w:rsidRDefault="00451B94" w:rsidP="00E638A0">
      <w:pPr>
        <w:pStyle w:val="Ttulo2"/>
      </w:pPr>
      <w:commentRangeStart w:id="132"/>
      <w:r>
        <w:t>METODOLOGIA</w:t>
      </w:r>
      <w:commentRangeEnd w:id="132"/>
      <w:r w:rsidR="00AF53C8">
        <w:rPr>
          <w:rStyle w:val="Refdecomentrio"/>
          <w:caps w:val="0"/>
          <w:color w:val="auto"/>
        </w:rPr>
        <w:commentReference w:id="132"/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55D58300" w:rsidR="00451B94" w:rsidRPr="00424AD5" w:rsidRDefault="002B5D60" w:rsidP="00424AD5">
      <w:pPr>
        <w:pStyle w:val="TF-ALNEA"/>
        <w:numPr>
          <w:ilvl w:val="0"/>
          <w:numId w:val="10"/>
        </w:numPr>
      </w:pPr>
      <w:r>
        <w:t>l</w:t>
      </w:r>
      <w:r w:rsidR="0041681D">
        <w:t xml:space="preserve">evantamento </w:t>
      </w:r>
      <w:r w:rsidR="00BE0DEE">
        <w:t>b</w:t>
      </w:r>
      <w:r w:rsidR="0041681D">
        <w:t>ibliográfico:</w:t>
      </w:r>
      <w:r w:rsidR="001B0702">
        <w:t xml:space="preserve"> </w:t>
      </w:r>
      <w:r w:rsidR="00CD79F2">
        <w:t>f</w:t>
      </w:r>
      <w:r w:rsidR="001B0702">
        <w:t xml:space="preserve">azer pesquisa bibliográfica sobre extensão </w:t>
      </w:r>
      <w:proofErr w:type="spellStart"/>
      <w:r w:rsidR="001B0702">
        <w:t>PostGIS</w:t>
      </w:r>
      <w:proofErr w:type="spellEnd"/>
      <w:r w:rsidR="001B0702">
        <w:t xml:space="preserve">/PostgreSQL, aplicações </w:t>
      </w:r>
      <w:r w:rsidR="00B531CA">
        <w:t xml:space="preserve">de roteamento, </w:t>
      </w:r>
      <w:r w:rsidR="002C3B2C">
        <w:t>Python, SQL e desenvolvimento similares</w:t>
      </w:r>
      <w:r w:rsidR="008B075A">
        <w:t>;</w:t>
      </w:r>
    </w:p>
    <w:p w14:paraId="2B412426" w14:textId="7579B4D7" w:rsidR="00451B94" w:rsidRDefault="002B5D60" w:rsidP="00424AD5">
      <w:pPr>
        <w:pStyle w:val="TF-ALNEA"/>
      </w:pPr>
      <w:r>
        <w:t>e</w:t>
      </w:r>
      <w:r w:rsidR="00A978EE">
        <w:t xml:space="preserve">licitação de </w:t>
      </w:r>
      <w:r w:rsidR="007F3E89">
        <w:t>r</w:t>
      </w:r>
      <w:r w:rsidR="00A978EE">
        <w:t>equisitos:</w:t>
      </w:r>
      <w:r w:rsidR="00EE2AA1">
        <w:t xml:space="preserve"> </w:t>
      </w:r>
      <w:r w:rsidR="00BA017D">
        <w:t>a</w:t>
      </w:r>
      <w:r w:rsidR="00EE2AA1">
        <w:t xml:space="preserve">nálise </w:t>
      </w:r>
      <w:r w:rsidR="00BA017D">
        <w:t xml:space="preserve">e revisão </w:t>
      </w:r>
      <w:r w:rsidR="00EE2AA1">
        <w:t>dos requisitos destacados, evidenciando o objetivo do trabalho</w:t>
      </w:r>
      <w:r w:rsidR="00BA017D">
        <w:t>;</w:t>
      </w:r>
    </w:p>
    <w:p w14:paraId="7D1492D4" w14:textId="496BE513" w:rsidR="00451B94" w:rsidRDefault="002B5D60" w:rsidP="00424AD5">
      <w:pPr>
        <w:pStyle w:val="TF-ALNEA"/>
      </w:pPr>
      <w:r>
        <w:t>p</w:t>
      </w:r>
      <w:r w:rsidR="00721FD0">
        <w:t xml:space="preserve">esquisa e análise </w:t>
      </w:r>
      <w:r w:rsidR="0054097A">
        <w:t xml:space="preserve">de algoritmo para definição </w:t>
      </w:r>
      <w:r w:rsidR="00E01491">
        <w:t>do estudo de caso</w:t>
      </w:r>
      <w:r w:rsidR="00326FB8">
        <w:t>:</w:t>
      </w:r>
      <w:r w:rsidR="004C4427">
        <w:t xml:space="preserve"> </w:t>
      </w:r>
      <w:r w:rsidR="00BA017D">
        <w:t>p</w:t>
      </w:r>
      <w:r w:rsidR="006F1EA2">
        <w:t>esquisar e montar a estrutura do estudo de caso, definindo as ferramentas</w:t>
      </w:r>
      <w:r w:rsidR="00DD5AC0">
        <w:t>/componentes</w:t>
      </w:r>
      <w:r w:rsidR="006F1EA2">
        <w:t xml:space="preserve"> </w:t>
      </w:r>
      <w:r w:rsidR="00DD5AC0">
        <w:t>necessários</w:t>
      </w:r>
      <w:r w:rsidR="001F16F8">
        <w:t xml:space="preserve"> para o desenvolvimento do estudo de caso</w:t>
      </w:r>
      <w:r w:rsidR="008B075A">
        <w:t>;</w:t>
      </w:r>
    </w:p>
    <w:p w14:paraId="631B2555" w14:textId="6AFA19BF" w:rsidR="009C4014" w:rsidRDefault="002B5D60" w:rsidP="00424AD5">
      <w:pPr>
        <w:pStyle w:val="TF-ALNEA"/>
      </w:pPr>
      <w:r>
        <w:t>b</w:t>
      </w:r>
      <w:r w:rsidR="00FA7868">
        <w:t xml:space="preserve">usca de </w:t>
      </w:r>
      <w:r w:rsidR="00811D30">
        <w:t>i</w:t>
      </w:r>
      <w:r w:rsidR="00FA7868">
        <w:t>nformação</w:t>
      </w:r>
      <w:r w:rsidR="00811D30">
        <w:t xml:space="preserve"> </w:t>
      </w:r>
      <w:r w:rsidR="00E01491">
        <w:t>e definição dos dados</w:t>
      </w:r>
      <w:r w:rsidR="008B075A">
        <w:t xml:space="preserve"> geográficos</w:t>
      </w:r>
      <w:r w:rsidR="00326FB8">
        <w:t>:</w:t>
      </w:r>
      <w:r w:rsidR="007A372E">
        <w:t xml:space="preserve"> </w:t>
      </w:r>
      <w:r w:rsidR="00DD5AC0">
        <w:t>d</w:t>
      </w:r>
      <w:r w:rsidR="007A372E">
        <w:t xml:space="preserve">efinição da base dados que será utilizada para elaboração do estudo de caso, buscando evidenciar a melhor forma da utilização da extensão </w:t>
      </w:r>
      <w:proofErr w:type="spellStart"/>
      <w:r w:rsidR="007A372E">
        <w:t>PostGIS</w:t>
      </w:r>
      <w:proofErr w:type="spellEnd"/>
      <w:r w:rsidR="007A372E">
        <w:t xml:space="preserve"> e PostgreSQL</w:t>
      </w:r>
      <w:r w:rsidR="008B075A">
        <w:t>. Montagem da arquitetura do banco para operacionalizar o estudo de caso</w:t>
      </w:r>
    </w:p>
    <w:p w14:paraId="63121C57" w14:textId="0DDB40EA" w:rsidR="00A978EE" w:rsidRDefault="002B5D60" w:rsidP="00424AD5">
      <w:pPr>
        <w:pStyle w:val="TF-ALNEA"/>
      </w:pPr>
      <w:r>
        <w:t>i</w:t>
      </w:r>
      <w:r w:rsidR="00A978EE">
        <w:t>mplementação:</w:t>
      </w:r>
      <w:r w:rsidR="005C5141">
        <w:t xml:space="preserve"> </w:t>
      </w:r>
      <w:ins w:id="133" w:author="Dalton Solano dos Reis" w:date="2024-05-20T20:27:00Z">
        <w:r w:rsidR="00AF53C8">
          <w:t>d</w:t>
        </w:r>
      </w:ins>
      <w:del w:id="134" w:author="Dalton Solano dos Reis" w:date="2024-05-20T20:27:00Z">
        <w:r w:rsidR="005C5141" w:rsidDel="00AF53C8">
          <w:delText>D</w:delText>
        </w:r>
      </w:del>
      <w:r w:rsidR="005C5141">
        <w:t>esenvolvimento do estudo de caso utilizand</w:t>
      </w:r>
      <w:r w:rsidR="009F6222">
        <w:t>o Python</w:t>
      </w:r>
      <w:r w:rsidR="008B075A">
        <w:t>;</w:t>
      </w:r>
    </w:p>
    <w:p w14:paraId="4A89FE55" w14:textId="18373457" w:rsidR="00A978EE" w:rsidRPr="00424AD5" w:rsidRDefault="002B5D60" w:rsidP="00424AD5">
      <w:pPr>
        <w:pStyle w:val="TF-ALNEA"/>
      </w:pPr>
      <w:r>
        <w:t>t</w:t>
      </w:r>
      <w:r w:rsidR="00A978EE">
        <w:t>estes</w:t>
      </w:r>
      <w:r w:rsidR="006344B8">
        <w:t xml:space="preserve">: </w:t>
      </w:r>
      <w:r w:rsidR="008B075A">
        <w:t>t</w:t>
      </w:r>
      <w:r w:rsidR="006344B8">
        <w:t>estes</w:t>
      </w:r>
      <w:r w:rsidR="006344B8" w:rsidRPr="006344B8">
        <w:t xml:space="preserve"> </w:t>
      </w:r>
      <w:r w:rsidR="00E355FC">
        <w:t xml:space="preserve">unitários e </w:t>
      </w:r>
      <w:r w:rsidR="0015261F">
        <w:t>funcionais</w:t>
      </w:r>
      <w:r w:rsidR="006344B8" w:rsidRPr="006344B8">
        <w:t xml:space="preserve"> para garantir que </w:t>
      </w:r>
      <w:r w:rsidR="006A15FC">
        <w:t>a</w:t>
      </w:r>
      <w:r w:rsidR="006344B8" w:rsidRPr="006344B8">
        <w:t xml:space="preserve"> aplicação Python funcione de maneira confiável. Isso envolve a criação de casos de teste, simulações de uso e verificações minuciosas para identificar e corrigir possíveis problemas</w:t>
      </w:r>
      <w:r w:rsidR="008B075A">
        <w:t>;</w:t>
      </w:r>
    </w:p>
    <w:p w14:paraId="1951C4BB" w14:textId="362DF6D1" w:rsidR="00451B94" w:rsidRPr="00424AD5" w:rsidRDefault="002B5D60" w:rsidP="00424AD5">
      <w:pPr>
        <w:pStyle w:val="TF-ALNEA"/>
      </w:pPr>
      <w:r>
        <w:t>v</w:t>
      </w:r>
      <w:r w:rsidR="00C07F4F">
        <w:t>alidação:</w:t>
      </w:r>
      <w:r w:rsidR="002E7392">
        <w:t xml:space="preserve"> </w:t>
      </w:r>
      <w:r w:rsidR="008B075A">
        <w:t>v</w:t>
      </w:r>
      <w:r w:rsidR="002E7392">
        <w:t xml:space="preserve">alidação </w:t>
      </w:r>
      <w:r w:rsidR="00510742">
        <w:t xml:space="preserve">da ferramenta com base </w:t>
      </w:r>
      <w:r w:rsidR="006C5F6A">
        <w:t>na revisão por pares</w:t>
      </w:r>
      <w:r w:rsidR="00510742">
        <w:t xml:space="preserve"> para </w:t>
      </w:r>
      <w:r w:rsidR="00AE01C6">
        <w:t>validar e resultar o trabalho de estudo.</w:t>
      </w:r>
      <w:r w:rsidR="004A3A9D">
        <w:t xml:space="preserve"> Além da avaliação de usabilidade de usuários e avaliação estatística.</w:t>
      </w:r>
    </w:p>
    <w:p w14:paraId="01558F06" w14:textId="4A18B24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C9314C">
        <w:fldChar w:fldCharType="begin"/>
      </w:r>
      <w:r w:rsidR="00C9314C">
        <w:instrText xml:space="preserve"> REF _Ref98650273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3</w:t>
      </w:r>
      <w:r w:rsidR="00C9314C">
        <w:fldChar w:fldCharType="end"/>
      </w:r>
      <w:r w:rsidR="0060060C">
        <w:fldChar w:fldCharType="begin"/>
      </w:r>
      <w:r w:rsidR="0060060C">
        <w:instrText xml:space="preserve"> REF _Ref98650273 \h </w:instrText>
      </w:r>
      <w:r w:rsidR="00000000">
        <w:fldChar w:fldCharType="separate"/>
      </w:r>
      <w:r w:rsidR="0060060C">
        <w:fldChar w:fldCharType="end"/>
      </w:r>
      <w:r>
        <w:t>.</w:t>
      </w:r>
    </w:p>
    <w:p w14:paraId="4A5C9559" w14:textId="550471EF" w:rsidR="00451B94" w:rsidRPr="007E0D87" w:rsidRDefault="0060060C" w:rsidP="005B2E12">
      <w:pPr>
        <w:pStyle w:val="TF-LEGENDA"/>
      </w:pPr>
      <w:bookmarkStart w:id="135" w:name="_Ref98650273"/>
      <w:bookmarkStart w:id="136" w:name="_Ref151840541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 w:rsidR="00C9314C">
        <w:rPr>
          <w:noProof/>
        </w:rPr>
        <w:t>3</w:t>
      </w:r>
      <w:r w:rsidR="00C75F2D">
        <w:rPr>
          <w:noProof/>
        </w:rPr>
        <w:fldChar w:fldCharType="end"/>
      </w:r>
      <w:bookmarkEnd w:id="135"/>
      <w:r w:rsidR="00451B94" w:rsidRPr="007E0D87">
        <w:t xml:space="preserve"> - Cronograma</w:t>
      </w:r>
      <w:bookmarkEnd w:id="136"/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2C3FEBE2" w:rsidR="00451B94" w:rsidRPr="007E0D87" w:rsidRDefault="00DD2682" w:rsidP="00470C41">
            <w:pPr>
              <w:pStyle w:val="TF-TEXTOQUADROCentralizado"/>
            </w:pPr>
            <w:r>
              <w:t>2024</w:t>
            </w:r>
          </w:p>
        </w:tc>
      </w:tr>
      <w:tr w:rsidR="00133068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133068" w:rsidRPr="007E0D87" w:rsidRDefault="00133068" w:rsidP="00133068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2EFB5506" w:rsidR="00133068" w:rsidRPr="007E0D87" w:rsidRDefault="00C167F2" w:rsidP="00133068">
            <w:pPr>
              <w:pStyle w:val="TF-TEXTOQUADROCentralizado"/>
            </w:pPr>
            <w:r>
              <w:t>jun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1C38DEDB" w:rsidR="00133068" w:rsidRPr="007E0D87" w:rsidRDefault="00C167F2" w:rsidP="00133068">
            <w:pPr>
              <w:pStyle w:val="TF-TEXTOQUADROCentralizado"/>
            </w:pPr>
            <w:r>
              <w:t>jul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27E72157" w:rsidR="00133068" w:rsidRPr="007E0D87" w:rsidRDefault="00C167F2" w:rsidP="00133068">
            <w:pPr>
              <w:pStyle w:val="TF-TEXTOQUADROCentralizado"/>
            </w:pPr>
            <w:r>
              <w:t>ago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11D26984" w:rsidR="00133068" w:rsidRPr="007E0D87" w:rsidRDefault="00CE5EE9" w:rsidP="00133068">
            <w:pPr>
              <w:pStyle w:val="TF-TEXTOQUADROCentralizado"/>
            </w:pPr>
            <w:r>
              <w:t>set</w:t>
            </w:r>
            <w:r w:rsidR="00C167F2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8740B6D" w:rsidR="00133068" w:rsidRPr="007E0D87" w:rsidRDefault="00CE5EE9" w:rsidP="00133068">
            <w:pPr>
              <w:pStyle w:val="TF-TEXTOQUADROCentralizado"/>
            </w:pPr>
            <w:r>
              <w:t>nov</w:t>
            </w:r>
            <w:r w:rsidR="00133068">
              <w:t>.</w:t>
            </w:r>
          </w:p>
        </w:tc>
      </w:tr>
      <w:tr w:rsidR="001352D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1352D4" w:rsidRPr="007E0D87" w:rsidRDefault="001352D4" w:rsidP="001352D4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2AB584BD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1B5C4E4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350DB800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65978EB3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AE7B749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194E3A70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3AFB8C98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392E2C5B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32B9384E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6ECEE61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</w:tr>
      <w:tr w:rsidR="00451B94" w:rsidRPr="007E0D87" w14:paraId="5A083E15" w14:textId="77777777" w:rsidTr="009E36E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217451F9" w:rsidR="00451B94" w:rsidRPr="007E0D87" w:rsidRDefault="00AF53C8" w:rsidP="00470C41">
            <w:pPr>
              <w:pStyle w:val="TF-TEXTOQUADRO"/>
              <w:rPr>
                <w:bCs/>
              </w:rPr>
            </w:pPr>
            <w:ins w:id="137" w:author="Dalton Solano dos Reis" w:date="2024-05-20T20:28:00Z">
              <w:r>
                <w:rPr>
                  <w:bCs/>
                </w:rPr>
                <w:t>l</w:t>
              </w:r>
            </w:ins>
            <w:del w:id="138" w:author="Dalton Solano dos Reis" w:date="2024-05-20T20:28:00Z">
              <w:r w:rsidR="0070227A" w:rsidDel="00AF53C8">
                <w:rPr>
                  <w:bCs/>
                </w:rPr>
                <w:delText>L</w:delText>
              </w:r>
            </w:del>
            <w:r w:rsidR="0070227A">
              <w:rPr>
                <w:bCs/>
              </w:rPr>
              <w:t xml:space="preserve">evantamento </w:t>
            </w:r>
            <w:ins w:id="139" w:author="Dalton Solano dos Reis" w:date="2024-05-20T20:28:00Z">
              <w:r>
                <w:rPr>
                  <w:bCs/>
                </w:rPr>
                <w:t>b</w:t>
              </w:r>
            </w:ins>
            <w:del w:id="140" w:author="Dalton Solano dos Reis" w:date="2024-05-20T20:28:00Z">
              <w:r w:rsidR="00A7128F" w:rsidDel="00AF53C8">
                <w:rPr>
                  <w:bCs/>
                </w:rPr>
                <w:delText>B</w:delText>
              </w:r>
            </w:del>
            <w:r w:rsidR="00A7128F">
              <w:rPr>
                <w:bCs/>
              </w:rPr>
              <w:t>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B5F3366" w14:textId="77777777" w:rsidR="00451B94" w:rsidRPr="007E0D87" w:rsidRDefault="00451B94" w:rsidP="009E36E1">
            <w:pPr>
              <w:pStyle w:val="TF-TEXTOQUADR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5229FEF9" w:rsidR="00451B94" w:rsidRPr="007E0D87" w:rsidRDefault="00AF53C8" w:rsidP="00470C41">
            <w:pPr>
              <w:pStyle w:val="TF-TEXTOQUADRO"/>
            </w:pPr>
            <w:ins w:id="141" w:author="Dalton Solano dos Reis" w:date="2024-05-20T20:28:00Z">
              <w:r>
                <w:t>e</w:t>
              </w:r>
            </w:ins>
            <w:del w:id="142" w:author="Dalton Solano dos Reis" w:date="2024-05-20T20:28:00Z">
              <w:r w:rsidR="00F47BF8" w:rsidDel="00AF53C8">
                <w:delText>E</w:delText>
              </w:r>
            </w:del>
            <w:r w:rsidR="00F47BF8">
              <w:t xml:space="preserve">licitação de </w:t>
            </w:r>
            <w:ins w:id="143" w:author="Dalton Solano dos Reis" w:date="2024-05-20T20:29:00Z">
              <w:r>
                <w:t>r</w:t>
              </w:r>
            </w:ins>
            <w:del w:id="144" w:author="Dalton Solano dos Reis" w:date="2024-05-20T20:29:00Z">
              <w:r w:rsidR="00F47BF8" w:rsidDel="00AF53C8">
                <w:delText>R</w:delText>
              </w:r>
            </w:del>
            <w:r w:rsidR="00F47BF8">
              <w:t>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7B3901" w:rsidRPr="007E0D87" w14:paraId="6D738C55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6D64BAB" w14:textId="5B17DF54" w:rsidR="007B3901" w:rsidRDefault="009C60D3" w:rsidP="00470C41">
            <w:pPr>
              <w:pStyle w:val="TF-TEXTOQUADRO"/>
            </w:pPr>
            <w:del w:id="145" w:author="Dalton Solano dos Reis" w:date="2024-05-20T20:29:00Z">
              <w:r w:rsidDel="00AF53C8">
                <w:delText xml:space="preserve">Pesquisa </w:delText>
              </w:r>
            </w:del>
            <w:ins w:id="146" w:author="Dalton Solano dos Reis" w:date="2024-05-20T20:29:00Z">
              <w:r w:rsidR="00AF53C8">
                <w:t xml:space="preserve">pesquisa </w:t>
              </w:r>
            </w:ins>
            <w:r>
              <w:t>e análise de algoritmo para definição do estudo de caso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7621CB77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9878719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F568F1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BC4A5C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07D7F92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993B6D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2DA35C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4E5E81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18C1F5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79BC223" w14:textId="77777777" w:rsidR="007B3901" w:rsidRPr="007E0D87" w:rsidRDefault="007B3901" w:rsidP="00470C41">
            <w:pPr>
              <w:pStyle w:val="TF-TEXTOQUADROCentralizado"/>
            </w:pPr>
          </w:p>
        </w:tc>
      </w:tr>
      <w:tr w:rsidR="00451B94" w:rsidRPr="007E0D87" w14:paraId="163ADF4C" w14:textId="77777777" w:rsidTr="003019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2DCE74E8" w:rsidR="00451B94" w:rsidRPr="007E0D87" w:rsidRDefault="009C60D3" w:rsidP="00470C41">
            <w:pPr>
              <w:pStyle w:val="TF-TEXTOQUADRO"/>
            </w:pPr>
            <w:del w:id="147" w:author="Dalton Solano dos Reis" w:date="2024-05-20T20:29:00Z">
              <w:r w:rsidDel="00AF53C8">
                <w:delText xml:space="preserve">Busca </w:delText>
              </w:r>
            </w:del>
            <w:ins w:id="148" w:author="Dalton Solano dos Reis" w:date="2024-05-20T20:29:00Z">
              <w:r w:rsidR="00AF53C8">
                <w:t xml:space="preserve">busca </w:t>
              </w:r>
            </w:ins>
            <w:r>
              <w:t>de informação e definição dos dados</w:t>
            </w:r>
            <w:r w:rsidR="008B075A">
              <w:t xml:space="preserve"> geográficos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8B075A" w:rsidRPr="007E0D87" w14:paraId="448DE482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1DE2DB7" w14:textId="703D6A56" w:rsidR="008B075A" w:rsidRDefault="008B075A" w:rsidP="009C60D3">
            <w:pPr>
              <w:pStyle w:val="TF-TEXTOQUADRO"/>
            </w:pPr>
            <w:del w:id="149" w:author="Dalton Solano dos Reis" w:date="2024-05-20T20:29:00Z">
              <w:r w:rsidDel="00AF53C8">
                <w:delText>Implementação</w:delText>
              </w:r>
            </w:del>
            <w:ins w:id="150" w:author="Dalton Solano dos Reis" w:date="2024-05-20T20:29:00Z">
              <w:r w:rsidR="00AF53C8">
                <w:t>implementação</w:t>
              </w:r>
            </w:ins>
          </w:p>
        </w:tc>
        <w:tc>
          <w:tcPr>
            <w:tcW w:w="273" w:type="dxa"/>
          </w:tcPr>
          <w:p w14:paraId="138C7B3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0F5F5CCD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5877CEF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074B667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72A6DEC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06BDB30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6896CCE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11FF832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52817C71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9" w:type="dxa"/>
          </w:tcPr>
          <w:p w14:paraId="4C8FD291" w14:textId="77777777" w:rsidR="008B075A" w:rsidRPr="007E0D87" w:rsidRDefault="008B075A" w:rsidP="009C60D3">
            <w:pPr>
              <w:pStyle w:val="TF-TEXTOQUADROCentralizado"/>
            </w:pPr>
          </w:p>
        </w:tc>
      </w:tr>
      <w:tr w:rsidR="008B075A" w:rsidRPr="007E0D87" w14:paraId="0DA4497E" w14:textId="77777777">
        <w:trPr>
          <w:trHeight w:val="200"/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DF85C65" w14:textId="148ECADF" w:rsidR="008B075A" w:rsidRDefault="008B075A" w:rsidP="009C60D3">
            <w:pPr>
              <w:pStyle w:val="TF-TEXTOQUADRO"/>
            </w:pPr>
            <w:del w:id="151" w:author="Dalton Solano dos Reis" w:date="2024-05-20T20:29:00Z">
              <w:r w:rsidDel="00AF53C8">
                <w:delText>Testes</w:delText>
              </w:r>
            </w:del>
            <w:ins w:id="152" w:author="Dalton Solano dos Reis" w:date="2024-05-20T20:29:00Z">
              <w:r w:rsidR="00AF53C8">
                <w:t>testes</w:t>
              </w:r>
            </w:ins>
          </w:p>
        </w:tc>
        <w:tc>
          <w:tcPr>
            <w:tcW w:w="273" w:type="dxa"/>
          </w:tcPr>
          <w:p w14:paraId="2BFD5AB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8F12E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D3EBC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508E0F2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AA91D5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A9842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43EA11C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41B76EB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51F172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4C8279C" w14:textId="77777777" w:rsidR="008B075A" w:rsidRPr="007E0D87" w:rsidRDefault="008B075A" w:rsidP="00470C41">
            <w:pPr>
              <w:pStyle w:val="TF-TEXTOQUADROCentralizado"/>
            </w:pPr>
          </w:p>
        </w:tc>
      </w:tr>
      <w:tr w:rsidR="008B075A" w:rsidRPr="007E0D87" w14:paraId="261AAEE9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6A490E9F" w:rsidR="008B075A" w:rsidRPr="007E0D87" w:rsidRDefault="008B075A" w:rsidP="00470C41">
            <w:pPr>
              <w:pStyle w:val="TF-TEXTOQUADRO"/>
            </w:pPr>
            <w:del w:id="153" w:author="Dalton Solano dos Reis" w:date="2024-05-20T20:29:00Z">
              <w:r w:rsidDel="00AF53C8">
                <w:delText>Validação</w:delText>
              </w:r>
            </w:del>
            <w:ins w:id="154" w:author="Dalton Solano dos Reis" w:date="2024-05-20T20:29:00Z">
              <w:r w:rsidR="00AF53C8">
                <w:t>validação</w:t>
              </w:r>
            </w:ins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B9725A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4B871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4A1A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D49DFC7" w14:textId="77777777" w:rsidR="008B075A" w:rsidRPr="007E0D87" w:rsidRDefault="008B075A" w:rsidP="00470C41">
            <w:pPr>
              <w:pStyle w:val="TF-TEXTOQUADROCentralizado"/>
            </w:pPr>
          </w:p>
        </w:tc>
      </w:tr>
    </w:tbl>
    <w:p w14:paraId="68B4DD69" w14:textId="47A49CDE" w:rsidR="00FC4A9F" w:rsidRDefault="00FC4A9F" w:rsidP="00FC4A9F">
      <w:pPr>
        <w:pStyle w:val="TF-FONTE"/>
      </w:pPr>
      <w:r>
        <w:t>Fonte: elaborado pelo autor</w:t>
      </w:r>
      <w:r w:rsidR="00CE5EE9">
        <w:t xml:space="preserve"> (2024)</w:t>
      </w:r>
      <w:r>
        <w:t>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75AA6ECA" w14:textId="0AC81C78" w:rsidR="003D7A9B" w:rsidRDefault="003D7A9B" w:rsidP="0037046F">
      <w:pPr>
        <w:pStyle w:val="TF-TEXTO"/>
      </w:pPr>
      <w:del w:id="155" w:author="Dalton Solano dos Reis" w:date="2024-05-20T20:29:00Z">
        <w:r w:rsidDel="00AF53C8">
          <w:delText>Este capítulo</w:delText>
        </w:r>
      </w:del>
      <w:ins w:id="156" w:author="Dalton Solano dos Reis" w:date="2024-05-20T20:29:00Z">
        <w:r w:rsidR="00AF53C8">
          <w:t>Esta seção</w:t>
        </w:r>
      </w:ins>
      <w:r>
        <w:t xml:space="preserve"> descreve brevemente sobre os assuntos que fundamentarão o estudo a ser realizado</w:t>
      </w:r>
      <w:r w:rsidR="00C076A9">
        <w:t>, assim como também o estudo de caso aqui apresentado.</w:t>
      </w:r>
    </w:p>
    <w:p w14:paraId="193B0D8E" w14:textId="687915DD" w:rsidR="00FD4FAE" w:rsidRDefault="005A0822" w:rsidP="0037046F">
      <w:pPr>
        <w:pStyle w:val="TF-TEXTO"/>
      </w:pPr>
      <w:proofErr w:type="spellStart"/>
      <w:r w:rsidRPr="007E594B">
        <w:t>I</w:t>
      </w:r>
      <w:r w:rsidR="009A0DDF">
        <w:t>keuti</w:t>
      </w:r>
      <w:proofErr w:type="spellEnd"/>
      <w:r w:rsidR="009A0DDF">
        <w:t xml:space="preserve"> (2020) </w:t>
      </w:r>
      <w:r w:rsidR="00FD4FAE">
        <w:t xml:space="preserve">descreve </w:t>
      </w:r>
      <w:r w:rsidR="007912E3">
        <w:t>que os cus</w:t>
      </w:r>
      <w:r w:rsidR="003B4F94">
        <w:t xml:space="preserve">tos de transportes </w:t>
      </w:r>
      <w:r w:rsidR="00B9176C">
        <w:t>englobam</w:t>
      </w:r>
      <w:r w:rsidR="003B4F94">
        <w:t xml:space="preserve"> uma grande fatia do custo da cadeia de suprimentos</w:t>
      </w:r>
      <w:r w:rsidR="00B9176C">
        <w:t xml:space="preserve">, </w:t>
      </w:r>
      <w:r w:rsidR="003B66C0">
        <w:t>a</w:t>
      </w:r>
      <w:r w:rsidR="003B66C0" w:rsidRPr="003B66C0">
        <w:t xml:space="preserve">ssim, é imprescindível que as empresas realizem um planejamento de otimização de rotas para manter sua competitividade no mercado, sem comprometer suas margens de lucro. No contexto brasileiro, de acordo com o Instituto de Logística e </w:t>
      </w:r>
      <w:proofErr w:type="spellStart"/>
      <w:r w:rsidR="003B66C0" w:rsidRPr="003B66C0">
        <w:t>Supply</w:t>
      </w:r>
      <w:proofErr w:type="spellEnd"/>
      <w:r w:rsidR="003B66C0" w:rsidRPr="003B66C0">
        <w:t xml:space="preserve"> Chain (2017), em 2015, os gastos com transporte representaram 56,5% dos custos logísticos totais e 6,9% do Produto Interno Bruto (PIB) do Brasil, um valor superior ao investimento total na Educação (6,2%) no mesmo ano</w:t>
      </w:r>
      <w:r w:rsidR="007065A1">
        <w:t>.</w:t>
      </w:r>
    </w:p>
    <w:p w14:paraId="5CC84E3D" w14:textId="71085A23" w:rsidR="004B73C7" w:rsidRDefault="004B73C7" w:rsidP="0037046F">
      <w:pPr>
        <w:pStyle w:val="TF-TEXTO"/>
      </w:pPr>
      <w:proofErr w:type="spellStart"/>
      <w:r>
        <w:lastRenderedPageBreak/>
        <w:t>Ikeuti</w:t>
      </w:r>
      <w:proofErr w:type="spellEnd"/>
      <w:r>
        <w:t xml:space="preserve"> (2020) </w:t>
      </w:r>
      <w:r w:rsidR="00CD0B13">
        <w:t xml:space="preserve">introduz </w:t>
      </w:r>
      <w:del w:id="157" w:author="Dalton Solano dos Reis" w:date="2024-05-20T20:30:00Z">
        <w:r w:rsidR="00CD0B13" w:rsidDel="00AF53C8">
          <w:delText xml:space="preserve">a nós </w:delText>
        </w:r>
      </w:del>
      <w:r w:rsidR="00CD0B13">
        <w:t xml:space="preserve">o termo </w:t>
      </w:r>
      <w:ins w:id="158" w:author="Dalton Solano dos Reis" w:date="2024-05-20T20:33:00Z">
        <w:r w:rsidR="005D1D86" w:rsidRPr="005D1D86">
          <w:t xml:space="preserve">Vehicle </w:t>
        </w:r>
        <w:proofErr w:type="spellStart"/>
        <w:r w:rsidR="005D1D86" w:rsidRPr="005D1D86">
          <w:t>Routing</w:t>
        </w:r>
        <w:proofErr w:type="spellEnd"/>
        <w:r w:rsidR="005D1D86" w:rsidRPr="005D1D86">
          <w:t xml:space="preserve"> </w:t>
        </w:r>
        <w:proofErr w:type="spellStart"/>
        <w:r w:rsidR="005D1D86" w:rsidRPr="005D1D86">
          <w:t>Problem</w:t>
        </w:r>
        <w:proofErr w:type="spellEnd"/>
        <w:r w:rsidR="005D1D86" w:rsidRPr="005D1D86">
          <w:t xml:space="preserve"> </w:t>
        </w:r>
        <w:r w:rsidR="005D1D86">
          <w:t>(</w:t>
        </w:r>
      </w:ins>
      <w:r w:rsidR="00CD0B13">
        <w:t>VPR</w:t>
      </w:r>
      <w:ins w:id="159" w:author="Dalton Solano dos Reis" w:date="2024-05-20T20:33:00Z">
        <w:r w:rsidR="005D1D86">
          <w:t>)</w:t>
        </w:r>
      </w:ins>
      <w:r w:rsidR="007D5E67">
        <w:t xml:space="preserve">, conhecido como o problema de roteamento de veículos </w:t>
      </w:r>
      <w:r w:rsidR="00B204E3">
        <w:t xml:space="preserve">e suas </w:t>
      </w:r>
      <w:r w:rsidR="009C2E04">
        <w:t>diversas diretrizes</w:t>
      </w:r>
      <w:r w:rsidR="00DD7068">
        <w:t xml:space="preserve"> como o VPR capacitado (</w:t>
      </w:r>
      <w:proofErr w:type="spellStart"/>
      <w:ins w:id="160" w:author="Dalton Solano dos Reis" w:date="2024-05-20T20:36:00Z">
        <w:r w:rsidR="005D1D86">
          <w:t>C</w:t>
        </w:r>
      </w:ins>
      <w:ins w:id="161" w:author="Dalton Solano dos Reis" w:date="2024-05-20T20:35:00Z">
        <w:r w:rsidR="005D1D86" w:rsidRPr="005D1D86">
          <w:t>itaded</w:t>
        </w:r>
        <w:proofErr w:type="spellEnd"/>
        <w:r w:rsidR="005D1D86" w:rsidRPr="005D1D86">
          <w:t xml:space="preserve"> Vehicle </w:t>
        </w:r>
        <w:proofErr w:type="spellStart"/>
        <w:r w:rsidR="005D1D86" w:rsidRPr="005D1D86">
          <w:t>Routing</w:t>
        </w:r>
        <w:proofErr w:type="spellEnd"/>
        <w:r w:rsidR="005D1D86" w:rsidRPr="005D1D86">
          <w:t xml:space="preserve"> </w:t>
        </w:r>
        <w:proofErr w:type="spellStart"/>
        <w:r w:rsidR="005D1D86" w:rsidRPr="005D1D86">
          <w:t>Problem</w:t>
        </w:r>
        <w:proofErr w:type="spellEnd"/>
        <w:r w:rsidR="005D1D86">
          <w:t xml:space="preserve"> - </w:t>
        </w:r>
      </w:ins>
      <w:r w:rsidR="00DD7068">
        <w:t>CVRP)</w:t>
      </w:r>
      <w:r w:rsidR="007F1A9F">
        <w:t xml:space="preserve">, </w:t>
      </w:r>
      <w:r w:rsidR="00021E20">
        <w:t xml:space="preserve">para a resolução </w:t>
      </w:r>
      <w:r w:rsidR="00DD7068">
        <w:t>do problema do caixeiro viajante</w:t>
      </w:r>
      <w:r w:rsidR="00C46F9E">
        <w:t>. O CVRP consiste na elaboração de rotas ótimas dos veículos para diversos clientes, onde cada veículo possui um limite de carga</w:t>
      </w:r>
      <w:del w:id="162" w:author="Dalton Solano dos Reis" w:date="2024-05-20T20:31:00Z">
        <w:r w:rsidR="002268D2" w:rsidDel="00AF53C8">
          <w:delText>, o</w:delText>
        </w:r>
      </w:del>
      <w:ins w:id="163" w:author="Dalton Solano dos Reis" w:date="2024-05-20T20:31:00Z">
        <w:r w:rsidR="00AF53C8">
          <w:t>. O</w:t>
        </w:r>
      </w:ins>
      <w:r w:rsidR="002268D2">
        <w:t xml:space="preserve"> CVRP pretende minimizar a distância percorrida</w:t>
      </w:r>
      <w:r w:rsidR="005246AF">
        <w:t>, contudo que as rotas iniciem e terminem no mesmo ponto, os locais visitados apenas uma vez</w:t>
      </w:r>
      <w:r w:rsidR="009C2E04">
        <w:t>, além de todos os pontos obrigatoriamente serem visitados.</w:t>
      </w:r>
      <w:r w:rsidR="0007222F">
        <w:t xml:space="preserve"> Silva </w:t>
      </w:r>
      <w:r w:rsidR="003455C1">
        <w:rPr>
          <w:i/>
          <w:iCs/>
        </w:rPr>
        <w:t>et</w:t>
      </w:r>
      <w:r w:rsidR="0007222F" w:rsidRPr="0007222F">
        <w:rPr>
          <w:i/>
          <w:iCs/>
        </w:rPr>
        <w:t xml:space="preserve"> al.</w:t>
      </w:r>
      <w:r w:rsidR="0007222F">
        <w:t xml:space="preserve"> (2019) </w:t>
      </w:r>
      <w:r w:rsidR="00493D98">
        <w:t xml:space="preserve">afirma </w:t>
      </w:r>
      <w:r w:rsidR="005977CA">
        <w:t>que o objetivo dessa metodologia é encontrar o caminho hamiltoniano</w:t>
      </w:r>
      <w:r w:rsidR="0013078C">
        <w:t>, definido como a rota que será percorrida atendendo uma demanda de cidades</w:t>
      </w:r>
      <w:r w:rsidR="007E44D5">
        <w:t xml:space="preserve"> sem precisar passar mais de uma vez no mesmo ponto.</w:t>
      </w:r>
    </w:p>
    <w:p w14:paraId="12E60783" w14:textId="171E6F24" w:rsidR="00D255C8" w:rsidRDefault="00F23C95" w:rsidP="0037046F">
      <w:pPr>
        <w:pStyle w:val="TF-TEXTO"/>
      </w:pPr>
      <w:r>
        <w:t xml:space="preserve">O </w:t>
      </w:r>
      <w:proofErr w:type="spellStart"/>
      <w:r>
        <w:t>PostGIS</w:t>
      </w:r>
      <w:proofErr w:type="spellEnd"/>
      <w:r w:rsidR="00C94F17">
        <w:t xml:space="preserve"> tem sua história iniciada em 2001, na necessidade de uma ferra</w:t>
      </w:r>
      <w:r w:rsidR="00E74A19">
        <w:t xml:space="preserve">menta que ao invés de tratar os </w:t>
      </w:r>
      <w:r w:rsidR="005D11CB">
        <w:t>dados</w:t>
      </w:r>
      <w:r w:rsidR="00E74A19">
        <w:t xml:space="preserve"> </w:t>
      </w:r>
      <w:r w:rsidR="003B66C0">
        <w:t>geoespaciais</w:t>
      </w:r>
      <w:r w:rsidR="00E74A19">
        <w:t xml:space="preserve"> como arquivos, </w:t>
      </w:r>
      <w:r w:rsidR="008819AD">
        <w:t>trate</w:t>
      </w:r>
      <w:r w:rsidR="005F62E7">
        <w:t xml:space="preserve"> como um banco espacial</w:t>
      </w:r>
      <w:r w:rsidR="00FE7612">
        <w:t xml:space="preserve"> (POSTGIS,</w:t>
      </w:r>
      <w:ins w:id="164" w:author="Dalton Solano dos Reis" w:date="2024-05-20T20:32:00Z">
        <w:r w:rsidR="00AF53C8">
          <w:t xml:space="preserve"> </w:t>
        </w:r>
      </w:ins>
      <w:r w:rsidR="00FE7612">
        <w:t>2012)</w:t>
      </w:r>
      <w:r w:rsidR="005F62E7">
        <w:t>.</w:t>
      </w:r>
      <w:r w:rsidR="005025E9">
        <w:t xml:space="preserve"> </w:t>
      </w:r>
      <w:proofErr w:type="spellStart"/>
      <w:r w:rsidR="00FE7612">
        <w:t>Zimány</w:t>
      </w:r>
      <w:ins w:id="165" w:author="Dalton Solano dos Reis" w:date="2024-05-20T20:38:00Z">
        <w:r w:rsidR="004A7812">
          <w:t>i</w:t>
        </w:r>
      </w:ins>
      <w:proofErr w:type="spellEnd"/>
      <w:del w:id="166" w:author="Dalton Solano dos Reis" w:date="2024-05-20T20:38:00Z">
        <w:r w:rsidR="00FE7612" w:rsidDel="004A7812">
          <w:delText>l</w:delText>
        </w:r>
      </w:del>
      <w:r w:rsidR="00FE7612">
        <w:t xml:space="preserve"> </w:t>
      </w:r>
      <w:r w:rsidR="00FE7612">
        <w:rPr>
          <w:i/>
          <w:iCs/>
        </w:rPr>
        <w:t>et al.</w:t>
      </w:r>
      <w:r w:rsidR="00FE7612">
        <w:t xml:space="preserve"> (2020)</w:t>
      </w:r>
      <w:r w:rsidR="00BA026F">
        <w:t xml:space="preserve"> afirma que o </w:t>
      </w:r>
      <w:proofErr w:type="spellStart"/>
      <w:r w:rsidR="00BA026F">
        <w:t>PostGIS</w:t>
      </w:r>
      <w:proofErr w:type="spellEnd"/>
      <w:r w:rsidR="005F62E7">
        <w:t xml:space="preserve"> veio a co</w:t>
      </w:r>
      <w:r w:rsidR="0047668F">
        <w:t>n</w:t>
      </w:r>
      <w:r w:rsidR="005F62E7">
        <w:t xml:space="preserve">templar </w:t>
      </w:r>
      <w:r w:rsidR="00CC7C3F">
        <w:t>soluções de problemas como o acesso simultâneo de diversos usuários</w:t>
      </w:r>
      <w:r w:rsidR="00094CA4">
        <w:t xml:space="preserve"> e</w:t>
      </w:r>
      <w:r w:rsidR="00EB2FEB">
        <w:t xml:space="preserve"> softwares especiais para ler e gravar os dados</w:t>
      </w:r>
      <w:r w:rsidR="00094CA4">
        <w:t xml:space="preserve">, além da </w:t>
      </w:r>
      <w:r w:rsidR="00EB2FEB">
        <w:t xml:space="preserve">simplificação </w:t>
      </w:r>
      <w:r w:rsidR="00094CA4">
        <w:t>d</w:t>
      </w:r>
      <w:r w:rsidR="00734FD6">
        <w:t xml:space="preserve">o código de tratamento, evitando centenas de linhas para executar comandos simples. </w:t>
      </w:r>
      <w:r w:rsidR="00447D05">
        <w:t xml:space="preserve">A </w:t>
      </w:r>
      <w:r w:rsidR="004D5BE7">
        <w:t>evolução durante</w:t>
      </w:r>
      <w:r w:rsidR="00447D05">
        <w:t xml:space="preserve"> os anos, </w:t>
      </w:r>
      <w:r w:rsidR="004D5BE7">
        <w:t xml:space="preserve">tornou o </w:t>
      </w:r>
      <w:proofErr w:type="spellStart"/>
      <w:r w:rsidR="004D5BE7">
        <w:t>PostGIS</w:t>
      </w:r>
      <w:proofErr w:type="spellEnd"/>
      <w:r w:rsidR="004D5BE7">
        <w:t xml:space="preserve"> uma das f</w:t>
      </w:r>
      <w:r w:rsidR="004814E1">
        <w:t>erramentas de código aberto mais utilizada, permitindo a grandes empresas a sua utilização</w:t>
      </w:r>
      <w:r w:rsidR="00BA026F">
        <w:t xml:space="preserve"> (POSTGIS,</w:t>
      </w:r>
      <w:ins w:id="167" w:author="Dalton Solano dos Reis" w:date="2024-05-20T20:32:00Z">
        <w:r w:rsidR="00AF53C8">
          <w:t xml:space="preserve"> </w:t>
        </w:r>
      </w:ins>
      <w:r w:rsidR="00BA026F">
        <w:t>2012).</w:t>
      </w:r>
    </w:p>
    <w:p w14:paraId="6FEAE5C1" w14:textId="1ECE7AFA" w:rsidR="00451B94" w:rsidRPr="007D29D0" w:rsidRDefault="00451B94" w:rsidP="00F83A19">
      <w:pPr>
        <w:pStyle w:val="TF-refernciasbibliogrficasTTULO"/>
        <w:rPr>
          <w:lang w:val="en-US"/>
        </w:rPr>
      </w:pPr>
      <w:bookmarkStart w:id="168" w:name="_Toc351015602"/>
      <w:bookmarkEnd w:id="89"/>
      <w:bookmarkEnd w:id="90"/>
      <w:bookmarkEnd w:id="91"/>
      <w:bookmarkEnd w:id="92"/>
      <w:bookmarkEnd w:id="93"/>
      <w:bookmarkEnd w:id="94"/>
      <w:bookmarkEnd w:id="95"/>
      <w:r w:rsidRPr="007D29D0">
        <w:rPr>
          <w:lang w:val="en-US"/>
        </w:rPr>
        <w:t>Referências</w:t>
      </w:r>
      <w:bookmarkEnd w:id="168"/>
    </w:p>
    <w:p w14:paraId="0F221396" w14:textId="0969E830" w:rsidR="00E85CE4" w:rsidRDefault="00E85CE4" w:rsidP="00E85CE4">
      <w:pPr>
        <w:pStyle w:val="TF-REFERNCIASITEM0"/>
      </w:pPr>
      <w:r w:rsidRPr="007D29D0">
        <w:rPr>
          <w:lang w:val="en-US"/>
        </w:rPr>
        <w:t xml:space="preserve">AGARWAL, S., RAJAN, K.S. </w:t>
      </w:r>
      <w:r w:rsidRPr="007D29D0">
        <w:rPr>
          <w:b/>
          <w:bCs/>
          <w:lang w:val="en-US"/>
        </w:rPr>
        <w:t xml:space="preserve">Performance analysis of MongoDB versus </w:t>
      </w:r>
      <w:proofErr w:type="spellStart"/>
      <w:r w:rsidRPr="007D29D0">
        <w:rPr>
          <w:b/>
          <w:bCs/>
          <w:lang w:val="en-US"/>
        </w:rPr>
        <w:t>PostGIS</w:t>
      </w:r>
      <w:proofErr w:type="spellEnd"/>
      <w:r w:rsidRPr="007D29D0">
        <w:rPr>
          <w:b/>
          <w:bCs/>
          <w:lang w:val="en-US"/>
        </w:rPr>
        <w:t>/</w:t>
      </w:r>
      <w:proofErr w:type="spellStart"/>
      <w:r w:rsidRPr="007D29D0">
        <w:rPr>
          <w:b/>
          <w:bCs/>
          <w:lang w:val="en-US"/>
        </w:rPr>
        <w:t>PostGreSQL</w:t>
      </w:r>
      <w:proofErr w:type="spellEnd"/>
      <w:r w:rsidRPr="007D29D0">
        <w:rPr>
          <w:b/>
          <w:bCs/>
          <w:lang w:val="en-US"/>
        </w:rPr>
        <w:t xml:space="preserve"> databases for line intersection and point containment spatial queries. </w:t>
      </w:r>
      <w:proofErr w:type="spellStart"/>
      <w:r w:rsidRPr="00B1519E">
        <w:rPr>
          <w:i/>
          <w:iCs/>
        </w:rPr>
        <w:t>Spat</w:t>
      </w:r>
      <w:proofErr w:type="spellEnd"/>
      <w:r w:rsidRPr="00B1519E">
        <w:rPr>
          <w:i/>
          <w:iCs/>
        </w:rPr>
        <w:t>. Inf. Res.</w:t>
      </w:r>
      <w:r w:rsidRPr="00B1519E">
        <w:t> V.24, p. 671-677,</w:t>
      </w:r>
      <w:ins w:id="169" w:author="Dalton Solano dos Reis" w:date="2024-05-20T20:41:00Z">
        <w:r w:rsidR="004A7812">
          <w:t xml:space="preserve"> </w:t>
        </w:r>
      </w:ins>
      <w:r w:rsidRPr="00B1519E">
        <w:t>2016.</w:t>
      </w:r>
    </w:p>
    <w:p w14:paraId="607A9A7A" w14:textId="77777777" w:rsidR="00E85CE4" w:rsidRDefault="00E85CE4" w:rsidP="00E85CE4">
      <w:pPr>
        <w:pStyle w:val="TF-REFERNCIASITEM0"/>
      </w:pPr>
      <w:r>
        <w:t>ARAÚJO</w:t>
      </w:r>
      <w:r w:rsidRPr="008F415B">
        <w:t xml:space="preserve">, Filipe </w:t>
      </w:r>
      <w:r w:rsidRPr="004F5FB3">
        <w:t>Naves</w:t>
      </w:r>
      <w:r w:rsidRPr="008F415B">
        <w:t>.</w:t>
      </w:r>
      <w:r w:rsidRPr="008F415B">
        <w:rPr>
          <w:b/>
          <w:bCs/>
        </w:rPr>
        <w:t xml:space="preserve"> Análise do desempenho logístico da roteirização em uma varejista de autopeças em Goiânia-GO</w:t>
      </w:r>
      <w:r w:rsidRPr="008F415B">
        <w:t>.</w:t>
      </w:r>
      <w:r>
        <w:t xml:space="preserve"> </w:t>
      </w:r>
      <w:r w:rsidRPr="008F415B">
        <w:t>2021.</w:t>
      </w:r>
      <w:r>
        <w:t xml:space="preserve"> 44 f. </w:t>
      </w:r>
      <w:r w:rsidRPr="00A54E08">
        <w:t xml:space="preserve">Trabalho de Conclusão de Curso (Graduação em </w:t>
      </w:r>
      <w:r>
        <w:t>Engenharia de Produção</w:t>
      </w:r>
      <w:r w:rsidRPr="00A54E08">
        <w:t xml:space="preserve">) – </w:t>
      </w:r>
      <w:r w:rsidRPr="008F415B">
        <w:t>Pontifícia Universidade Católica de Goiás</w:t>
      </w:r>
      <w:r w:rsidRPr="00A54E08">
        <w:t xml:space="preserve">, </w:t>
      </w:r>
      <w:r>
        <w:t>Goiânia.</w:t>
      </w:r>
    </w:p>
    <w:p w14:paraId="16497B00" w14:textId="596DA2DB" w:rsidR="00E85CE4" w:rsidRDefault="003D4418" w:rsidP="00AC1BC6">
      <w:pPr>
        <w:pStyle w:val="TF-REFERNCIASITEM0"/>
      </w:pPr>
      <w:r w:rsidRPr="003D4418">
        <w:t>DELGADO,</w:t>
      </w:r>
      <w:r>
        <w:t xml:space="preserve"> </w:t>
      </w:r>
      <w:r w:rsidR="00077608" w:rsidRPr="00077608">
        <w:t>Rodrigo Evangelista et al</w:t>
      </w:r>
      <w:r w:rsidR="00915ECF" w:rsidRPr="00A54E08">
        <w:t xml:space="preserve">. </w:t>
      </w:r>
      <w:r w:rsidR="00915ECF" w:rsidRPr="00B0434B">
        <w:rPr>
          <w:b/>
          <w:bCs/>
        </w:rPr>
        <w:t xml:space="preserve">Comparação do desempenho de extensões espaciais de SGBD: </w:t>
      </w:r>
      <w:proofErr w:type="spellStart"/>
      <w:r w:rsidR="00915ECF" w:rsidRPr="00B0434B">
        <w:rPr>
          <w:b/>
          <w:bCs/>
        </w:rPr>
        <w:t>PostGIS</w:t>
      </w:r>
      <w:proofErr w:type="spellEnd"/>
      <w:r w:rsidR="00915ECF" w:rsidRPr="00B0434B">
        <w:rPr>
          <w:b/>
          <w:bCs/>
        </w:rPr>
        <w:t xml:space="preserve"> e </w:t>
      </w:r>
      <w:proofErr w:type="spellStart"/>
      <w:r w:rsidR="00915ECF" w:rsidRPr="00B0434B">
        <w:rPr>
          <w:b/>
          <w:bCs/>
        </w:rPr>
        <w:t>SpatiaLite</w:t>
      </w:r>
      <w:proofErr w:type="spellEnd"/>
      <w:r w:rsidR="00915ECF" w:rsidRPr="00A54E08">
        <w:t>. XVII SIMPÓSIO BRASILEIRO DE SENSORIAMENTO REMOTOSBSR, v. 4, p. 3326-3330, 2015.</w:t>
      </w:r>
    </w:p>
    <w:p w14:paraId="2EE1B772" w14:textId="77777777" w:rsidR="00AC1BC6" w:rsidRPr="00B1519E" w:rsidRDefault="00AC1BC6" w:rsidP="00AC1BC6">
      <w:pPr>
        <w:pStyle w:val="TF-REFERNCIASITEM0"/>
      </w:pPr>
      <w:r>
        <w:t xml:space="preserve">GODFRID, J. </w:t>
      </w:r>
      <w:r w:rsidRPr="009D319A">
        <w:rPr>
          <w:i/>
          <w:iCs/>
        </w:rPr>
        <w:t>et. al.</w:t>
      </w:r>
      <w:r>
        <w:rPr>
          <w:sz w:val="24"/>
          <w:szCs w:val="24"/>
        </w:rPr>
        <w:t xml:space="preserve"> </w:t>
      </w:r>
      <w:proofErr w:type="spellStart"/>
      <w:r w:rsidRPr="00472B7D">
        <w:rPr>
          <w:b/>
          <w:bCs/>
          <w:lang w:val="de-DE"/>
        </w:rPr>
        <w:t>Analyzing</w:t>
      </w:r>
      <w:proofErr w:type="spellEnd"/>
      <w:r w:rsidRPr="00472B7D">
        <w:rPr>
          <w:b/>
          <w:bCs/>
          <w:lang w:val="de-DE"/>
        </w:rPr>
        <w:t xml:space="preserve"> </w:t>
      </w:r>
      <w:proofErr w:type="spellStart"/>
      <w:r w:rsidRPr="00472B7D">
        <w:rPr>
          <w:b/>
          <w:bCs/>
          <w:lang w:val="de-DE"/>
        </w:rPr>
        <w:t>public</w:t>
      </w:r>
      <w:proofErr w:type="spellEnd"/>
      <w:r w:rsidRPr="00472B7D">
        <w:rPr>
          <w:b/>
          <w:bCs/>
          <w:lang w:val="de-DE"/>
        </w:rPr>
        <w:t xml:space="preserve"> </w:t>
      </w:r>
      <w:proofErr w:type="spellStart"/>
      <w:r w:rsidRPr="00472B7D">
        <w:rPr>
          <w:b/>
          <w:bCs/>
          <w:lang w:val="de-DE"/>
        </w:rPr>
        <w:t>transport</w:t>
      </w:r>
      <w:proofErr w:type="spellEnd"/>
      <w:r w:rsidRPr="00472B7D">
        <w:rPr>
          <w:b/>
          <w:bCs/>
          <w:lang w:val="de-DE"/>
        </w:rPr>
        <w:t xml:space="preserve"> in </w:t>
      </w:r>
      <w:proofErr w:type="spellStart"/>
      <w:r w:rsidRPr="00472B7D">
        <w:rPr>
          <w:b/>
          <w:bCs/>
          <w:lang w:val="de-DE"/>
        </w:rPr>
        <w:t>the</w:t>
      </w:r>
      <w:proofErr w:type="spellEnd"/>
      <w:r w:rsidRPr="00472B7D">
        <w:rPr>
          <w:b/>
          <w:bCs/>
          <w:lang w:val="de-DE"/>
        </w:rPr>
        <w:t xml:space="preserve"> </w:t>
      </w:r>
      <w:proofErr w:type="spellStart"/>
      <w:r w:rsidRPr="00472B7D">
        <w:rPr>
          <w:b/>
          <w:bCs/>
          <w:lang w:val="de-DE"/>
        </w:rPr>
        <w:t>city</w:t>
      </w:r>
      <w:proofErr w:type="spellEnd"/>
      <w:r w:rsidRPr="00472B7D">
        <w:rPr>
          <w:b/>
          <w:bCs/>
          <w:lang w:val="de-DE"/>
        </w:rPr>
        <w:t xml:space="preserve"> </w:t>
      </w:r>
      <w:proofErr w:type="spellStart"/>
      <w:r w:rsidRPr="00472B7D">
        <w:rPr>
          <w:b/>
          <w:bCs/>
          <w:lang w:val="de-DE"/>
        </w:rPr>
        <w:t>of</w:t>
      </w:r>
      <w:proofErr w:type="spellEnd"/>
      <w:r w:rsidRPr="00472B7D">
        <w:rPr>
          <w:b/>
          <w:bCs/>
          <w:lang w:val="de-DE"/>
        </w:rPr>
        <w:t xml:space="preserve"> Buenos Aires </w:t>
      </w:r>
      <w:proofErr w:type="spellStart"/>
      <w:r w:rsidRPr="00472B7D">
        <w:rPr>
          <w:b/>
          <w:bCs/>
          <w:lang w:val="de-DE"/>
        </w:rPr>
        <w:t>with</w:t>
      </w:r>
      <w:proofErr w:type="spellEnd"/>
      <w:r w:rsidRPr="00472B7D">
        <w:rPr>
          <w:b/>
          <w:bCs/>
          <w:lang w:val="de-DE"/>
        </w:rPr>
        <w:t xml:space="preserve"> </w:t>
      </w:r>
      <w:proofErr w:type="spellStart"/>
      <w:r w:rsidRPr="00472B7D">
        <w:rPr>
          <w:b/>
          <w:bCs/>
          <w:lang w:val="de-DE"/>
        </w:rPr>
        <w:t>MobilityDB</w:t>
      </w:r>
      <w:proofErr w:type="spellEnd"/>
      <w:r w:rsidRPr="00472B7D">
        <w:rPr>
          <w:lang w:val="de-DE"/>
        </w:rPr>
        <w:t xml:space="preserve">. </w:t>
      </w:r>
      <w:proofErr w:type="spellStart"/>
      <w:r w:rsidRPr="009D319A">
        <w:t>Public</w:t>
      </w:r>
      <w:proofErr w:type="spellEnd"/>
      <w:r w:rsidRPr="009D319A">
        <w:t xml:space="preserve"> </w:t>
      </w:r>
      <w:proofErr w:type="spellStart"/>
      <w:r w:rsidRPr="009D319A">
        <w:t>Transp</w:t>
      </w:r>
      <w:proofErr w:type="spellEnd"/>
      <w:r>
        <w:t xml:space="preserve"> v.14, p. 287-321, 2022.</w:t>
      </w:r>
    </w:p>
    <w:p w14:paraId="4FA5C388" w14:textId="77777777" w:rsidR="00AC1BC6" w:rsidRDefault="00AC1BC6" w:rsidP="00AC1BC6">
      <w:pPr>
        <w:pStyle w:val="TF-REFERNCIASITEM0"/>
      </w:pPr>
      <w:r w:rsidRPr="007E594B">
        <w:t>IKEUTI, André Kenji. </w:t>
      </w:r>
      <w:r w:rsidRPr="007E594B">
        <w:rPr>
          <w:b/>
          <w:bCs/>
        </w:rPr>
        <w:t>Roteamento do sistema de transporte intermodal de cargas</w:t>
      </w:r>
      <w:r w:rsidRPr="007E594B">
        <w:t>. 2020. Disponível em: https://www.maxwell.vrac.puc-rio.br/50017/50017.PDF. Acesso em: 24 set. 2023.</w:t>
      </w:r>
    </w:p>
    <w:p w14:paraId="066A616E" w14:textId="05669F2D" w:rsidR="00322E7A" w:rsidRDefault="00322E7A" w:rsidP="00322E7A">
      <w:pPr>
        <w:pStyle w:val="TF-REFERNCIASITEM0"/>
      </w:pPr>
      <w:r w:rsidRPr="007D29D0">
        <w:rPr>
          <w:lang w:val="en-US"/>
        </w:rPr>
        <w:t xml:space="preserve">MENG, </w:t>
      </w:r>
      <w:proofErr w:type="spellStart"/>
      <w:r w:rsidRPr="007D29D0">
        <w:rPr>
          <w:lang w:val="en-US"/>
        </w:rPr>
        <w:t>Chuishi</w:t>
      </w:r>
      <w:proofErr w:type="spellEnd"/>
      <w:r w:rsidRPr="007D29D0">
        <w:rPr>
          <w:lang w:val="en-US"/>
        </w:rPr>
        <w:t xml:space="preserve"> et.al. </w:t>
      </w:r>
      <w:r w:rsidRPr="007D29D0">
        <w:rPr>
          <w:b/>
          <w:bCs/>
          <w:lang w:val="en-US"/>
        </w:rPr>
        <w:t>City-wide Traffic Volume Inference with Loop Detector Data and Taxi Trajectories.</w:t>
      </w:r>
      <w:r w:rsidRPr="007D29D0">
        <w:rPr>
          <w:lang w:val="en-US"/>
        </w:rPr>
        <w:t xml:space="preserve"> </w:t>
      </w:r>
      <w:r w:rsidRPr="006B4C8E">
        <w:t xml:space="preserve">ACM </w:t>
      </w:r>
      <w:proofErr w:type="spellStart"/>
      <w:r w:rsidRPr="006B4C8E">
        <w:t>Transactions</w:t>
      </w:r>
      <w:proofErr w:type="spellEnd"/>
      <w:r w:rsidRPr="006B4C8E">
        <w:t xml:space="preserve"> </w:t>
      </w:r>
      <w:proofErr w:type="spellStart"/>
      <w:r w:rsidRPr="006B4C8E">
        <w:t>on</w:t>
      </w:r>
      <w:proofErr w:type="spellEnd"/>
      <w:r w:rsidRPr="006B4C8E">
        <w:t xml:space="preserve"> </w:t>
      </w:r>
      <w:proofErr w:type="spellStart"/>
      <w:r w:rsidRPr="006B4C8E">
        <w:t>Database</w:t>
      </w:r>
      <w:proofErr w:type="spellEnd"/>
      <w:r w:rsidRPr="006B4C8E">
        <w:t xml:space="preserve"> Systems (TODS)</w:t>
      </w:r>
      <w:r w:rsidR="00E0526E">
        <w:t>, 2017</w:t>
      </w:r>
      <w:r w:rsidR="00DE501C">
        <w:t>.</w:t>
      </w:r>
      <w:r>
        <w:t xml:space="preserve"> Disponível em </w:t>
      </w:r>
      <w:r w:rsidRPr="006B4C8E">
        <w:t>https://doi.org/10.1145/3139958.3139984</w:t>
      </w:r>
      <w:r>
        <w:t>. Acesso em 18 ago. 2023.</w:t>
      </w:r>
    </w:p>
    <w:p w14:paraId="62A41951" w14:textId="722A9504" w:rsidR="00322E7A" w:rsidRPr="007D29D0" w:rsidRDefault="00322E7A" w:rsidP="00322E7A">
      <w:pPr>
        <w:pStyle w:val="TF-REFERNCIASITEM0"/>
        <w:rPr>
          <w:lang w:val="en-US"/>
        </w:rPr>
      </w:pPr>
      <w:r>
        <w:t xml:space="preserve">MOREIRA, M. A. L., FREITAS, M. de Junior, TOLOI, R. C.  </w:t>
      </w:r>
      <w:r w:rsidRPr="222EC26D">
        <w:rPr>
          <w:b/>
          <w:bCs/>
        </w:rPr>
        <w:t>O transporte rodoviário no Brasil e suas deficiências.</w:t>
      </w:r>
      <w:r>
        <w:rPr>
          <w:b/>
          <w:bCs/>
        </w:rPr>
        <w:t xml:space="preserve"> </w:t>
      </w:r>
      <w:proofErr w:type="spellStart"/>
      <w:r w:rsidRPr="005C7605">
        <w:t>Refas</w:t>
      </w:r>
      <w:proofErr w:type="spellEnd"/>
      <w:r w:rsidRPr="005C7605">
        <w:t xml:space="preserve"> - Revista Fatec Zona Sul, 4(4), 1–13</w:t>
      </w:r>
      <w:r w:rsidR="00FC7188">
        <w:t>, 2018</w:t>
      </w:r>
      <w:r w:rsidRPr="005C7605">
        <w:t xml:space="preserve">. Disponível em: https://revistarefas.com.br/RevFATECZS/article/view/191. </w:t>
      </w:r>
      <w:proofErr w:type="spellStart"/>
      <w:r w:rsidRPr="007D29D0">
        <w:rPr>
          <w:lang w:val="en-US"/>
        </w:rPr>
        <w:t>Acesso</w:t>
      </w:r>
      <w:proofErr w:type="spellEnd"/>
      <w:r w:rsidRPr="007D29D0">
        <w:rPr>
          <w:lang w:val="en-US"/>
        </w:rPr>
        <w:t xml:space="preserve"> </w:t>
      </w:r>
      <w:proofErr w:type="spellStart"/>
      <w:r w:rsidRPr="007D29D0">
        <w:rPr>
          <w:lang w:val="en-US"/>
        </w:rPr>
        <w:t>em</w:t>
      </w:r>
      <w:proofErr w:type="spellEnd"/>
      <w:r w:rsidRPr="007D29D0">
        <w:rPr>
          <w:lang w:val="en-US"/>
        </w:rPr>
        <w:t>: 25 ago. 2023.</w:t>
      </w:r>
    </w:p>
    <w:p w14:paraId="1F122C3E" w14:textId="77777777" w:rsidR="00322E7A" w:rsidRPr="00472B7D" w:rsidRDefault="00322E7A" w:rsidP="00322E7A">
      <w:pPr>
        <w:pStyle w:val="TF-REFERNCIASITEM0"/>
        <w:rPr>
          <w:lang w:val="de-DE"/>
        </w:rPr>
      </w:pPr>
      <w:r w:rsidRPr="007D29D0">
        <w:rPr>
          <w:lang w:val="en-US"/>
        </w:rPr>
        <w:t xml:space="preserve">NARA, Atsushi. </w:t>
      </w:r>
      <w:r w:rsidRPr="007D29D0">
        <w:rPr>
          <w:b/>
          <w:bCs/>
          <w:lang w:val="en-US"/>
        </w:rPr>
        <w:t>Visual analytics of movement</w:t>
      </w:r>
      <w:r w:rsidRPr="007D29D0">
        <w:rPr>
          <w:lang w:val="en-US"/>
        </w:rPr>
        <w:t xml:space="preserve">, by Gennady </w:t>
      </w:r>
      <w:proofErr w:type="spellStart"/>
      <w:r w:rsidRPr="007D29D0">
        <w:rPr>
          <w:lang w:val="en-US"/>
        </w:rPr>
        <w:t>Andrienko</w:t>
      </w:r>
      <w:proofErr w:type="spellEnd"/>
      <w:r w:rsidRPr="007D29D0">
        <w:rPr>
          <w:lang w:val="en-US"/>
        </w:rPr>
        <w:t xml:space="preserve">, Natalia </w:t>
      </w:r>
      <w:proofErr w:type="spellStart"/>
      <w:r w:rsidRPr="007D29D0">
        <w:rPr>
          <w:lang w:val="en-US"/>
        </w:rPr>
        <w:t>Andrienko</w:t>
      </w:r>
      <w:proofErr w:type="spellEnd"/>
      <w:r w:rsidRPr="007D29D0">
        <w:rPr>
          <w:lang w:val="en-US"/>
        </w:rPr>
        <w:t xml:space="preserve">, Peter </w:t>
      </w:r>
      <w:proofErr w:type="spellStart"/>
      <w:r w:rsidRPr="007D29D0">
        <w:rPr>
          <w:lang w:val="en-US"/>
        </w:rPr>
        <w:t>Bak</w:t>
      </w:r>
      <w:proofErr w:type="spellEnd"/>
      <w:r w:rsidRPr="007D29D0">
        <w:rPr>
          <w:lang w:val="en-US"/>
        </w:rPr>
        <w:t xml:space="preserve">, Daniel </w:t>
      </w:r>
      <w:proofErr w:type="spellStart"/>
      <w:r w:rsidRPr="007D29D0">
        <w:rPr>
          <w:lang w:val="en-US"/>
        </w:rPr>
        <w:t>Keim</w:t>
      </w:r>
      <w:proofErr w:type="spellEnd"/>
      <w:r w:rsidRPr="007D29D0">
        <w:rPr>
          <w:lang w:val="en-US"/>
        </w:rPr>
        <w:t xml:space="preserve"> and Stefan Wrobel, Berlin Heidelberg, Springer-Verlag, p. 280. </w:t>
      </w:r>
      <w:r w:rsidRPr="00472B7D">
        <w:rPr>
          <w:lang w:val="de-DE"/>
        </w:rPr>
        <w:t>2015.</w:t>
      </w:r>
    </w:p>
    <w:p w14:paraId="1F6D90FA" w14:textId="77777777" w:rsidR="00322E7A" w:rsidRPr="00B0434B" w:rsidRDefault="00322E7A" w:rsidP="00322E7A">
      <w:pPr>
        <w:pStyle w:val="TF-REFERNCIASITEM0"/>
      </w:pPr>
      <w:r w:rsidRPr="00472B7D">
        <w:rPr>
          <w:lang w:val="de-DE"/>
        </w:rPr>
        <w:t xml:space="preserve">OGC. </w:t>
      </w:r>
      <w:proofErr w:type="spellStart"/>
      <w:r w:rsidRPr="00472B7D">
        <w:rPr>
          <w:b/>
          <w:bCs/>
          <w:lang w:val="de-DE"/>
        </w:rPr>
        <w:t>OpenGIS</w:t>
      </w:r>
      <w:proofErr w:type="spellEnd"/>
      <w:r w:rsidRPr="00472B7D">
        <w:rPr>
          <w:b/>
          <w:bCs/>
          <w:lang w:val="de-DE"/>
        </w:rPr>
        <w:t xml:space="preserve"> Implementation Standard </w:t>
      </w:r>
      <w:proofErr w:type="spellStart"/>
      <w:r w:rsidRPr="00472B7D">
        <w:rPr>
          <w:b/>
          <w:bCs/>
          <w:lang w:val="de-DE"/>
        </w:rPr>
        <w:t>for</w:t>
      </w:r>
      <w:proofErr w:type="spellEnd"/>
      <w:r w:rsidRPr="00472B7D">
        <w:rPr>
          <w:b/>
          <w:bCs/>
          <w:lang w:val="de-DE"/>
        </w:rPr>
        <w:t xml:space="preserve"> Geographic </w:t>
      </w:r>
      <w:proofErr w:type="spellStart"/>
      <w:r w:rsidRPr="00472B7D">
        <w:rPr>
          <w:b/>
          <w:bCs/>
          <w:lang w:val="de-DE"/>
        </w:rPr>
        <w:t>information</w:t>
      </w:r>
      <w:proofErr w:type="spellEnd"/>
      <w:r w:rsidRPr="00472B7D">
        <w:rPr>
          <w:lang w:val="de-DE"/>
        </w:rPr>
        <w:t xml:space="preserve"> - Simple feature </w:t>
      </w:r>
      <w:proofErr w:type="spellStart"/>
      <w:r w:rsidRPr="00472B7D">
        <w:rPr>
          <w:lang w:val="de-DE"/>
        </w:rPr>
        <w:t>access</w:t>
      </w:r>
      <w:proofErr w:type="spellEnd"/>
      <w:r w:rsidRPr="00472B7D">
        <w:rPr>
          <w:lang w:val="de-DE"/>
        </w:rPr>
        <w:t xml:space="preserve"> - Part 2: SQL </w:t>
      </w:r>
      <w:proofErr w:type="spellStart"/>
      <w:r w:rsidRPr="00472B7D">
        <w:rPr>
          <w:lang w:val="de-DE"/>
        </w:rPr>
        <w:t>option</w:t>
      </w:r>
      <w:proofErr w:type="spellEnd"/>
      <w:r w:rsidRPr="00472B7D">
        <w:rPr>
          <w:lang w:val="de-DE"/>
        </w:rPr>
        <w:t xml:space="preserve">, Arlington 2010. </w:t>
      </w:r>
      <w:r w:rsidRPr="00281557">
        <w:t>Disponível em:  http://www.opengeospatial.org. Acesso em 17 set. 2023.</w:t>
      </w:r>
    </w:p>
    <w:p w14:paraId="3CD3B851" w14:textId="77777777" w:rsidR="00322E7A" w:rsidRDefault="00322E7A" w:rsidP="00322E7A">
      <w:pPr>
        <w:pStyle w:val="TF-REFERNCIASITEM0"/>
      </w:pPr>
      <w:commentRangeStart w:id="170"/>
      <w:r w:rsidRPr="00110C3E">
        <w:t>OMIJA</w:t>
      </w:r>
      <w:commentRangeEnd w:id="170"/>
      <w:r w:rsidR="004A7812">
        <w:rPr>
          <w:rStyle w:val="Refdecomentrio"/>
        </w:rPr>
        <w:commentReference w:id="170"/>
      </w:r>
      <w:r w:rsidRPr="00110C3E">
        <w:t xml:space="preserve">, Fernando </w:t>
      </w:r>
      <w:proofErr w:type="spellStart"/>
      <w:r w:rsidRPr="00110C3E">
        <w:t>Tetsuo</w:t>
      </w:r>
      <w:proofErr w:type="spellEnd"/>
      <w:r w:rsidRPr="00110C3E">
        <w:t xml:space="preserve">; FATEC ZONA LESTE; FATEC SP; LEYWYSON RAMON; FATEC ZONA LESTE SILVA; JOÃO ALMEIDA SANTOS. </w:t>
      </w:r>
      <w:r w:rsidRPr="00110C3E">
        <w:rPr>
          <w:b/>
          <w:bCs/>
        </w:rPr>
        <w:t>Estudo do Impacto Ambiental do Modal Rodoviário Brasileiro</w:t>
      </w:r>
      <w:r w:rsidRPr="00110C3E">
        <w:t>. 2021.</w:t>
      </w:r>
    </w:p>
    <w:p w14:paraId="3E2358AE" w14:textId="77777777" w:rsidR="00322E7A" w:rsidRDefault="00322E7A" w:rsidP="00322E7A">
      <w:pPr>
        <w:pStyle w:val="TF-REFERNCIASITEM0"/>
      </w:pPr>
      <w:r w:rsidRPr="00A54E08">
        <w:t>POSTGIS. </w:t>
      </w:r>
      <w:r w:rsidRPr="00B0434B">
        <w:rPr>
          <w:b/>
          <w:bCs/>
        </w:rPr>
        <w:t xml:space="preserve">Documentação </w:t>
      </w:r>
      <w:proofErr w:type="spellStart"/>
      <w:r w:rsidRPr="00B0434B">
        <w:rPr>
          <w:b/>
          <w:bCs/>
        </w:rPr>
        <w:t>PostGIS</w:t>
      </w:r>
      <w:proofErr w:type="spellEnd"/>
      <w:r w:rsidRPr="00B0434B">
        <w:rPr>
          <w:b/>
          <w:bCs/>
        </w:rPr>
        <w:t>.</w:t>
      </w:r>
      <w:r w:rsidRPr="00A54E08">
        <w:t xml:space="preserve"> 20</w:t>
      </w:r>
      <w:r>
        <w:t>12</w:t>
      </w:r>
      <w:r w:rsidRPr="00A54E08">
        <w:t>. Disponível em: https://postgis.net/documentation/. Acesso em: 17 ago. 2023.</w:t>
      </w:r>
    </w:p>
    <w:p w14:paraId="3B48799D" w14:textId="77777777" w:rsidR="00322E7A" w:rsidRPr="00A54E08" w:rsidRDefault="00322E7A" w:rsidP="00322E7A">
      <w:pPr>
        <w:pStyle w:val="TF-REFERNCIASITEM0"/>
      </w:pPr>
      <w:r w:rsidRPr="00A54E08">
        <w:t xml:space="preserve">RODRIGUES, Marco </w:t>
      </w:r>
      <w:proofErr w:type="spellStart"/>
      <w:r w:rsidRPr="00A54E08">
        <w:t>Antonio</w:t>
      </w:r>
      <w:proofErr w:type="spellEnd"/>
      <w:r w:rsidRPr="00A54E08">
        <w:t xml:space="preserve">. </w:t>
      </w:r>
      <w:r w:rsidRPr="00801997">
        <w:rPr>
          <w:b/>
          <w:bCs/>
        </w:rPr>
        <w:t>Armazenamento e manipulação de dados espaciais no PostgreSQL/</w:t>
      </w:r>
      <w:proofErr w:type="spellStart"/>
      <w:r w:rsidRPr="00801997">
        <w:rPr>
          <w:b/>
          <w:bCs/>
        </w:rPr>
        <w:t>PostGIS</w:t>
      </w:r>
      <w:proofErr w:type="spellEnd"/>
      <w:r w:rsidRPr="00801997">
        <w:rPr>
          <w:b/>
          <w:bCs/>
        </w:rPr>
        <w:t>.</w:t>
      </w:r>
      <w:r w:rsidRPr="00A54E08">
        <w:t xml:space="preserve"> 2018. 70 f. Trabalho de Conclusão de Curso (Graduação em Sistemas de Informação) – Universidade Federal de Uberlândia, Uberlândia</w:t>
      </w:r>
      <w:r>
        <w:t>.</w:t>
      </w:r>
    </w:p>
    <w:p w14:paraId="1C98FDF9" w14:textId="77777777" w:rsidR="00322E7A" w:rsidRPr="00444F72" w:rsidRDefault="00322E7A" w:rsidP="00322E7A">
      <w:pPr>
        <w:pStyle w:val="TF-REFERNCIASITEM0"/>
        <w:rPr>
          <w:lang w:val="en-US"/>
          <w:rPrChange w:id="171" w:author="Dalton Solano dos Reis" w:date="2024-05-20T19:43:00Z">
            <w:rPr/>
          </w:rPrChange>
        </w:rPr>
      </w:pPr>
      <w:commentRangeStart w:id="172"/>
      <w:r w:rsidRPr="009A0B28">
        <w:t>SILVA</w:t>
      </w:r>
      <w:commentRangeEnd w:id="172"/>
      <w:r w:rsidR="00ED0C7C">
        <w:rPr>
          <w:rStyle w:val="Refdecomentrio"/>
        </w:rPr>
        <w:commentReference w:id="172"/>
      </w:r>
      <w:r w:rsidRPr="009A0B28">
        <w:t xml:space="preserve">, Viviane Rodrigues da; BARCELOS, Bráulio Frances. </w:t>
      </w:r>
      <w:r w:rsidRPr="009A0B28">
        <w:rPr>
          <w:b/>
          <w:bCs/>
        </w:rPr>
        <w:t>Aplicação do Problema do Caixeiro Viajante para Otimizar Rota de Entrega em uma Distribuidora.</w:t>
      </w:r>
      <w:r w:rsidRPr="009A0B28">
        <w:t xml:space="preserve"> </w:t>
      </w:r>
      <w:r w:rsidRPr="00444F72">
        <w:rPr>
          <w:lang w:val="en-US"/>
          <w:rPrChange w:id="173" w:author="Dalton Solano dos Reis" w:date="2024-05-20T19:43:00Z">
            <w:rPr/>
          </w:rPrChange>
        </w:rPr>
        <w:t>2019.</w:t>
      </w:r>
    </w:p>
    <w:p w14:paraId="220021BF" w14:textId="68D3BA88" w:rsidR="002A167F" w:rsidRDefault="00BC640D" w:rsidP="00A54E08">
      <w:pPr>
        <w:pStyle w:val="TF-REFERNCIASITEM0"/>
      </w:pPr>
      <w:r w:rsidRPr="00444F72">
        <w:rPr>
          <w:lang w:val="en-US"/>
          <w:rPrChange w:id="174" w:author="Dalton Solano dos Reis" w:date="2024-05-20T19:43:00Z">
            <w:rPr/>
          </w:rPrChange>
        </w:rPr>
        <w:t xml:space="preserve">ZIMÁNYI, Esteban </w:t>
      </w:r>
      <w:r w:rsidRPr="00444F72">
        <w:rPr>
          <w:i/>
          <w:iCs/>
          <w:lang w:val="en-US"/>
          <w:rPrChange w:id="175" w:author="Dalton Solano dos Reis" w:date="2024-05-20T19:43:00Z">
            <w:rPr>
              <w:i/>
              <w:iCs/>
            </w:rPr>
          </w:rPrChange>
        </w:rPr>
        <w:t>et al.</w:t>
      </w:r>
      <w:r w:rsidRPr="00444F72">
        <w:rPr>
          <w:lang w:val="en-US"/>
          <w:rPrChange w:id="176" w:author="Dalton Solano dos Reis" w:date="2024-05-20T19:43:00Z">
            <w:rPr/>
          </w:rPrChange>
        </w:rPr>
        <w:t xml:space="preserve"> </w:t>
      </w:r>
      <w:proofErr w:type="spellStart"/>
      <w:r w:rsidRPr="00444F72">
        <w:rPr>
          <w:lang w:val="en-US"/>
          <w:rPrChange w:id="177" w:author="Dalton Solano dos Reis" w:date="2024-05-20T19:43:00Z">
            <w:rPr/>
          </w:rPrChange>
        </w:rPr>
        <w:t>MobilityDB</w:t>
      </w:r>
      <w:proofErr w:type="spellEnd"/>
      <w:r w:rsidRPr="00444F72">
        <w:rPr>
          <w:lang w:val="en-US"/>
          <w:rPrChange w:id="178" w:author="Dalton Solano dos Reis" w:date="2024-05-20T19:43:00Z">
            <w:rPr/>
          </w:rPrChange>
        </w:rPr>
        <w:t xml:space="preserve">: A mobility database based on PostgreSQL and </w:t>
      </w:r>
      <w:proofErr w:type="spellStart"/>
      <w:r w:rsidRPr="00444F72">
        <w:rPr>
          <w:lang w:val="en-US"/>
          <w:rPrChange w:id="179" w:author="Dalton Solano dos Reis" w:date="2024-05-20T19:43:00Z">
            <w:rPr/>
          </w:rPrChange>
        </w:rPr>
        <w:t>PostGIS</w:t>
      </w:r>
      <w:proofErr w:type="spellEnd"/>
      <w:r w:rsidRPr="00444F72">
        <w:rPr>
          <w:lang w:val="en-US"/>
          <w:rPrChange w:id="180" w:author="Dalton Solano dos Reis" w:date="2024-05-20T19:43:00Z">
            <w:rPr/>
          </w:rPrChange>
        </w:rPr>
        <w:t xml:space="preserve">. </w:t>
      </w:r>
      <w:r w:rsidRPr="00BC640D">
        <w:rPr>
          <w:b/>
          <w:bCs/>
        </w:rPr>
        <w:t xml:space="preserve">ACM </w:t>
      </w:r>
      <w:proofErr w:type="spellStart"/>
      <w:r w:rsidRPr="00BC640D">
        <w:rPr>
          <w:b/>
          <w:bCs/>
        </w:rPr>
        <w:t>Transactions</w:t>
      </w:r>
      <w:proofErr w:type="spellEnd"/>
      <w:r w:rsidRPr="00BC640D">
        <w:rPr>
          <w:b/>
          <w:bCs/>
        </w:rPr>
        <w:t xml:space="preserve"> </w:t>
      </w:r>
      <w:proofErr w:type="spellStart"/>
      <w:r w:rsidRPr="00BC640D">
        <w:rPr>
          <w:b/>
          <w:bCs/>
        </w:rPr>
        <w:t>on</w:t>
      </w:r>
      <w:proofErr w:type="spellEnd"/>
      <w:r w:rsidRPr="00BC640D">
        <w:rPr>
          <w:b/>
          <w:bCs/>
        </w:rPr>
        <w:t xml:space="preserve"> </w:t>
      </w:r>
      <w:proofErr w:type="spellStart"/>
      <w:r w:rsidRPr="00BC640D">
        <w:rPr>
          <w:b/>
          <w:bCs/>
        </w:rPr>
        <w:t>Database</w:t>
      </w:r>
      <w:proofErr w:type="spellEnd"/>
      <w:r w:rsidRPr="00BC640D">
        <w:rPr>
          <w:b/>
          <w:bCs/>
        </w:rPr>
        <w:t xml:space="preserve"> Systems (TODS)</w:t>
      </w:r>
      <w:r>
        <w:t xml:space="preserve">, </w:t>
      </w:r>
      <w:r w:rsidR="00791E19">
        <w:t xml:space="preserve">2020, </w:t>
      </w:r>
      <w:r>
        <w:t>v. 1, n. 1. Disponível em https://doi.org/10.1145/3406534. Acesso em 16 set. 2023.</w:t>
      </w:r>
    </w:p>
    <w:p w14:paraId="3D17C144" w14:textId="535E1B54" w:rsidR="007D29D0" w:rsidRDefault="007D29D0">
      <w:pPr>
        <w:keepNext w:val="0"/>
        <w:keepLines w:val="0"/>
        <w:rPr>
          <w:sz w:val="18"/>
          <w:szCs w:val="20"/>
        </w:rPr>
      </w:pPr>
      <w:r>
        <w:br w:type="page"/>
      </w:r>
    </w:p>
    <w:p w14:paraId="7E23F72D" w14:textId="77777777" w:rsidR="007D29D0" w:rsidRPr="00320BFA" w:rsidRDefault="007D29D0" w:rsidP="007D29D0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44CE7162" w14:textId="77777777" w:rsidR="007D29D0" w:rsidRDefault="007D29D0" w:rsidP="007D29D0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EE095FE" w14:textId="77777777" w:rsidR="007D29D0" w:rsidRPr="00320BFA" w:rsidRDefault="007D29D0" w:rsidP="007D29D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7D29D0" w:rsidRPr="00320BFA" w14:paraId="412AA62E" w14:textId="77777777" w:rsidTr="006C68B5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E6FF80" w14:textId="77777777" w:rsidR="007D29D0" w:rsidRPr="00320BFA" w:rsidRDefault="007D29D0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0E49D40" w14:textId="77777777" w:rsidR="007D29D0" w:rsidRPr="00320BFA" w:rsidRDefault="007D29D0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D719297" w14:textId="77777777" w:rsidR="007D29D0" w:rsidRPr="00320BFA" w:rsidRDefault="007D29D0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9118BBD" w14:textId="77777777" w:rsidR="007D29D0" w:rsidRPr="00320BFA" w:rsidRDefault="007D29D0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7D29D0" w:rsidRPr="00320BFA" w14:paraId="4C03C95D" w14:textId="77777777" w:rsidTr="006C68B5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C36085B" w14:textId="77777777" w:rsidR="007D29D0" w:rsidRPr="00320BFA" w:rsidRDefault="007D29D0" w:rsidP="006C68B5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5623" w14:textId="77777777" w:rsidR="007D29D0" w:rsidRPr="00821EE8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625456B4" w14:textId="77777777" w:rsidR="007D29D0" w:rsidRPr="00821EE8" w:rsidRDefault="007D29D0" w:rsidP="006C68B5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16FF" w14:textId="744F784E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2C27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147CC8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741A4717" w14:textId="77777777" w:rsidTr="006C68B5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50E447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5C6B" w14:textId="77777777" w:rsidR="007D29D0" w:rsidRPr="00821EE8" w:rsidRDefault="007D29D0" w:rsidP="006C68B5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72E7" w14:textId="34BFA8C0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CF53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0280F6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379B4374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262283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B74E" w14:textId="77777777" w:rsidR="007D29D0" w:rsidRPr="00320BFA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4DB3229F" w14:textId="77777777" w:rsidR="007D29D0" w:rsidRPr="00320BFA" w:rsidRDefault="007D29D0" w:rsidP="006C68B5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0E31" w14:textId="2735903F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653D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F59D2B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1485C4C9" w14:textId="77777777" w:rsidTr="006C68B5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7781E5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F1658" w14:textId="77777777" w:rsidR="007D29D0" w:rsidRPr="00320BFA" w:rsidRDefault="007D29D0" w:rsidP="006C68B5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F3E0" w14:textId="2E2C5B6C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C445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B67A7D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650B54AC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DB0F69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186B" w14:textId="77777777" w:rsidR="007D29D0" w:rsidRPr="00EE20C1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0614A2A8" w14:textId="77777777" w:rsidR="007D29D0" w:rsidRPr="00EE20C1" w:rsidRDefault="007D29D0" w:rsidP="006C68B5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BC27" w14:textId="65289440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1C0D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541089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3D8138F8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BC42D1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4131" w14:textId="77777777" w:rsidR="007D29D0" w:rsidRPr="00EE20C1" w:rsidRDefault="007D29D0" w:rsidP="006C68B5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B29E" w14:textId="799A95D2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2B9E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682C88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3A7EAFCE" w14:textId="77777777" w:rsidTr="006C68B5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735A96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6F3D2" w14:textId="77777777" w:rsidR="007D29D0" w:rsidRPr="00320BFA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45A4BC7F" w14:textId="77777777" w:rsidR="007D29D0" w:rsidRPr="00320BFA" w:rsidRDefault="007D29D0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1B9E" w14:textId="1937823A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612D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ECE0F4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73C48745" w14:textId="77777777" w:rsidTr="006C68B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2B5066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155E" w14:textId="77777777" w:rsidR="007D29D0" w:rsidRPr="00320BFA" w:rsidRDefault="007D29D0" w:rsidP="006C68B5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BFD2" w14:textId="24213E8B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9AC1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D4B22F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07EB3673" w14:textId="77777777" w:rsidTr="006C68B5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8645DF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53C1" w14:textId="77777777" w:rsidR="007D29D0" w:rsidRPr="00801036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1B20E17E" w14:textId="77777777" w:rsidR="007D29D0" w:rsidRPr="00801036" w:rsidRDefault="007D29D0" w:rsidP="006C68B5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5219" w14:textId="4B91268F" w:rsidR="007D29D0" w:rsidRPr="00801036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732F" w14:textId="77777777" w:rsidR="007D29D0" w:rsidRPr="00801036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708D57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47401513" w14:textId="77777777" w:rsidTr="006C68B5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5948635" w14:textId="77777777" w:rsidR="007D29D0" w:rsidRPr="00320BFA" w:rsidRDefault="007D29D0" w:rsidP="006C68B5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9472" w14:textId="77777777" w:rsidR="007D29D0" w:rsidRPr="00320BFA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E64902F" w14:textId="77777777" w:rsidR="007D29D0" w:rsidRPr="00320BFA" w:rsidRDefault="007D29D0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52D0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B314" w14:textId="62BBE1CF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3FE4F9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5D70FDC1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75540C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F12E" w14:textId="77777777" w:rsidR="007D29D0" w:rsidRPr="00320BFA" w:rsidRDefault="007D29D0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3A9E" w14:textId="6C743D4A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A9F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CBB879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14EC863C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C3C26F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6F6B0" w14:textId="77777777" w:rsidR="007D29D0" w:rsidRPr="00320BFA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15329A07" w14:textId="77777777" w:rsidR="007D29D0" w:rsidRPr="00320BFA" w:rsidRDefault="007D29D0" w:rsidP="006C68B5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B16" w14:textId="7E7D601A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0BD7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B41093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5BE71FB4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E6736D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0F50" w14:textId="77777777" w:rsidR="007D29D0" w:rsidRPr="00320BFA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42434D6C" w14:textId="77777777" w:rsidR="007D29D0" w:rsidRPr="00320BFA" w:rsidRDefault="007D29D0" w:rsidP="006C68B5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E83" w14:textId="1A92D09C" w:rsidR="007D29D0" w:rsidRPr="00320BFA" w:rsidRDefault="00F03E4D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8F1B" w14:textId="77777777" w:rsidR="007D29D0" w:rsidRPr="00320BFA" w:rsidRDefault="007D29D0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A1DEA5" w14:textId="77777777" w:rsidR="007D29D0" w:rsidRPr="00320BFA" w:rsidRDefault="007D29D0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216D9193" w14:textId="77777777" w:rsidTr="006C68B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B82C55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A0F4" w14:textId="77777777" w:rsidR="007D29D0" w:rsidRPr="00320BFA" w:rsidRDefault="007D29D0" w:rsidP="007D29D0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AF095F1" w14:textId="77777777" w:rsidR="007D29D0" w:rsidRPr="00320BFA" w:rsidRDefault="007D29D0" w:rsidP="006C68B5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2E92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5FB8" w14:textId="5654B0FC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0CF707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6EBD741D" w14:textId="77777777" w:rsidTr="006C68B5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767991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255E3" w14:textId="77777777" w:rsidR="007D29D0" w:rsidRPr="00320BFA" w:rsidRDefault="007D29D0" w:rsidP="006C68B5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D7BC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FAED" w14:textId="3D6C56C0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B40F58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29D0" w:rsidRPr="00320BFA" w14:paraId="7B2CA6BE" w14:textId="77777777" w:rsidTr="006C68B5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1C71DF" w14:textId="77777777" w:rsidR="007D29D0" w:rsidRPr="00320BFA" w:rsidRDefault="007D29D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F496315" w14:textId="77777777" w:rsidR="007D29D0" w:rsidRPr="00320BFA" w:rsidRDefault="007D29D0" w:rsidP="006C68B5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D6B0C33" w14:textId="33F6085D" w:rsidR="007D29D0" w:rsidRPr="00320BFA" w:rsidRDefault="00F03E4D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BFC5C3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E129D63" w14:textId="77777777" w:rsidR="007D29D0" w:rsidRPr="00320BFA" w:rsidRDefault="007D29D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B05C7AC" w14:textId="77777777" w:rsidR="007D29D0" w:rsidRDefault="007D29D0" w:rsidP="007D29D0">
      <w:pPr>
        <w:pStyle w:val="TF-xAvalITEMDETALHE"/>
      </w:pPr>
    </w:p>
    <w:p w14:paraId="5C4B463F" w14:textId="77777777" w:rsidR="007D29D0" w:rsidRPr="00A54E08" w:rsidRDefault="007D29D0" w:rsidP="00A54E08">
      <w:pPr>
        <w:pStyle w:val="TF-REFERNCIASITEM0"/>
      </w:pPr>
    </w:p>
    <w:sectPr w:rsidR="007D29D0" w:rsidRPr="00A54E08" w:rsidSect="004F3CF6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2" w:author="Dalton Solano dos Reis" w:date="2024-05-20T20:28:00Z" w:initials="DS">
    <w:p w14:paraId="72008CCA" w14:textId="77777777" w:rsidR="00AF53C8" w:rsidRDefault="00AF53C8" w:rsidP="00AF53C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Acho que falta uma etapa de especificação (diagrama …).</w:t>
      </w:r>
    </w:p>
  </w:comment>
  <w:comment w:id="170" w:author="Dalton Solano dos Reis" w:date="2024-05-20T20:43:00Z" w:initials="DS">
    <w:p w14:paraId="356A96BC" w14:textId="77777777" w:rsidR="004A7812" w:rsidRDefault="004A7812" w:rsidP="004A781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Na citação está</w:t>
      </w:r>
    </w:p>
    <w:p w14:paraId="55257F57" w14:textId="77777777" w:rsidR="004A7812" w:rsidRDefault="004A7812" w:rsidP="004A7812">
      <w:r>
        <w:rPr>
          <w:color w:val="000000"/>
          <w:sz w:val="20"/>
          <w:szCs w:val="20"/>
        </w:rPr>
        <w:t>Omija et. al. (2021</w:t>
      </w:r>
    </w:p>
    <w:p w14:paraId="1A930CAB" w14:textId="77777777" w:rsidR="004A7812" w:rsidRDefault="004A7812" w:rsidP="004A7812"/>
    <w:p w14:paraId="48303B31" w14:textId="77777777" w:rsidR="004A7812" w:rsidRDefault="004A7812" w:rsidP="004A7812">
      <w:r>
        <w:rPr>
          <w:color w:val="000000"/>
          <w:sz w:val="20"/>
          <w:szCs w:val="20"/>
        </w:rPr>
        <w:t>É mesmo et. al.</w:t>
      </w:r>
    </w:p>
  </w:comment>
  <w:comment w:id="172" w:author="Dalton Solano dos Reis" w:date="2024-05-20T20:44:00Z" w:initials="DS">
    <w:p w14:paraId="394A454D" w14:textId="77777777" w:rsidR="00ED0C7C" w:rsidRDefault="00ED0C7C" w:rsidP="00ED0C7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Silva et. al. (2019</w:t>
      </w:r>
    </w:p>
    <w:p w14:paraId="7151770F" w14:textId="77777777" w:rsidR="00ED0C7C" w:rsidRDefault="00ED0C7C" w:rsidP="00ED0C7C"/>
    <w:p w14:paraId="3B2416B9" w14:textId="77777777" w:rsidR="00ED0C7C" w:rsidRDefault="00ED0C7C" w:rsidP="00ED0C7C">
      <w:r>
        <w:rPr>
          <w:color w:val="000000"/>
          <w:sz w:val="20"/>
          <w:szCs w:val="20"/>
        </w:rPr>
        <w:t>Dois autores não é et. 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008CCA" w15:done="0"/>
  <w15:commentEx w15:paraId="48303B31" w15:done="0"/>
  <w15:commentEx w15:paraId="3B2416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EFC1A63" w16cex:dateUtc="2024-05-20T23:28:00Z"/>
  <w16cex:commentExtensible w16cex:durableId="537BF917" w16cex:dateUtc="2024-05-20T23:43:00Z"/>
  <w16cex:commentExtensible w16cex:durableId="53D83FF2" w16cex:dateUtc="2024-05-20T23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008CCA" w16cid:durableId="7EFC1A63"/>
  <w16cid:commentId w16cid:paraId="48303B31" w16cid:durableId="537BF917"/>
  <w16cid:commentId w16cid:paraId="3B2416B9" w16cid:durableId="53D83F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038C" w14:textId="77777777" w:rsidR="00FF24A0" w:rsidRDefault="00FF24A0">
      <w:r>
        <w:separator/>
      </w:r>
    </w:p>
  </w:endnote>
  <w:endnote w:type="continuationSeparator" w:id="0">
    <w:p w14:paraId="32155AC7" w14:textId="77777777" w:rsidR="00FF24A0" w:rsidRDefault="00FF24A0">
      <w:r>
        <w:continuationSeparator/>
      </w:r>
    </w:p>
  </w:endnote>
  <w:endnote w:type="continuationNotice" w:id="1">
    <w:p w14:paraId="08E04C17" w14:textId="77777777" w:rsidR="00FF24A0" w:rsidRDefault="00FF2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7D9A8" w14:textId="77777777" w:rsidR="00FF24A0" w:rsidRDefault="00FF24A0">
      <w:r>
        <w:separator/>
      </w:r>
    </w:p>
  </w:footnote>
  <w:footnote w:type="continuationSeparator" w:id="0">
    <w:p w14:paraId="402DEBD0" w14:textId="77777777" w:rsidR="00FF24A0" w:rsidRDefault="00FF24A0">
      <w:r>
        <w:continuationSeparator/>
      </w:r>
    </w:p>
  </w:footnote>
  <w:footnote w:type="continuationNotice" w:id="1">
    <w:p w14:paraId="22F16EC1" w14:textId="77777777" w:rsidR="00FF24A0" w:rsidRDefault="00FF24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52D4817"/>
    <w:multiLevelType w:val="hybridMultilevel"/>
    <w:tmpl w:val="211ED0AC"/>
    <w:lvl w:ilvl="0" w:tplc="427E3942">
      <w:start w:val="1"/>
      <w:numFmt w:val="lowerLetter"/>
      <w:lvlText w:val="%1)"/>
      <w:lvlJc w:val="left"/>
      <w:pPr>
        <w:ind w:left="1040" w:hanging="360"/>
      </w:p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>
      <w:start w:val="1"/>
      <w:numFmt w:val="lowerRoman"/>
      <w:lvlText w:val="%3."/>
      <w:lvlJc w:val="right"/>
      <w:pPr>
        <w:ind w:left="2480" w:hanging="180"/>
      </w:pPr>
    </w:lvl>
    <w:lvl w:ilvl="3" w:tplc="0416000F">
      <w:start w:val="1"/>
      <w:numFmt w:val="decimal"/>
      <w:lvlText w:val="%4."/>
      <w:lvlJc w:val="left"/>
      <w:pPr>
        <w:ind w:left="3200" w:hanging="360"/>
      </w:pPr>
    </w:lvl>
    <w:lvl w:ilvl="4" w:tplc="04160019">
      <w:start w:val="1"/>
      <w:numFmt w:val="lowerLetter"/>
      <w:lvlText w:val="%5."/>
      <w:lvlJc w:val="left"/>
      <w:pPr>
        <w:ind w:left="3920" w:hanging="360"/>
      </w:pPr>
    </w:lvl>
    <w:lvl w:ilvl="5" w:tplc="0416001B">
      <w:start w:val="1"/>
      <w:numFmt w:val="lowerRoman"/>
      <w:lvlText w:val="%6."/>
      <w:lvlJc w:val="right"/>
      <w:pPr>
        <w:ind w:left="4640" w:hanging="180"/>
      </w:pPr>
    </w:lvl>
    <w:lvl w:ilvl="6" w:tplc="0416000F">
      <w:start w:val="1"/>
      <w:numFmt w:val="decimal"/>
      <w:lvlText w:val="%7."/>
      <w:lvlJc w:val="left"/>
      <w:pPr>
        <w:ind w:left="5360" w:hanging="360"/>
      </w:pPr>
    </w:lvl>
    <w:lvl w:ilvl="7" w:tplc="04160019">
      <w:start w:val="1"/>
      <w:numFmt w:val="lowerLetter"/>
      <w:lvlText w:val="%8."/>
      <w:lvlJc w:val="left"/>
      <w:pPr>
        <w:ind w:left="6080" w:hanging="360"/>
      </w:pPr>
    </w:lvl>
    <w:lvl w:ilvl="8" w:tplc="0416001B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6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5"/>
  </w:num>
  <w:num w:numId="13" w16cid:durableId="1389958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7"/>
  </w:num>
  <w:num w:numId="16" w16cid:durableId="670522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7"/>
  </w:num>
  <w:num w:numId="18" w16cid:durableId="2146921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71687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37762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177"/>
    <w:rsid w:val="0000224C"/>
    <w:rsid w:val="000054D2"/>
    <w:rsid w:val="00012922"/>
    <w:rsid w:val="000154D5"/>
    <w:rsid w:val="0001575C"/>
    <w:rsid w:val="000157F2"/>
    <w:rsid w:val="00015D4D"/>
    <w:rsid w:val="00017712"/>
    <w:rsid w:val="000179B5"/>
    <w:rsid w:val="00017B62"/>
    <w:rsid w:val="000204E7"/>
    <w:rsid w:val="00021E20"/>
    <w:rsid w:val="00023FA0"/>
    <w:rsid w:val="0002602F"/>
    <w:rsid w:val="00026B12"/>
    <w:rsid w:val="00027259"/>
    <w:rsid w:val="00030E4A"/>
    <w:rsid w:val="00031A27"/>
    <w:rsid w:val="00031EE0"/>
    <w:rsid w:val="00040B34"/>
    <w:rsid w:val="000416DF"/>
    <w:rsid w:val="0004531A"/>
    <w:rsid w:val="00045EC6"/>
    <w:rsid w:val="0004641A"/>
    <w:rsid w:val="00052A07"/>
    <w:rsid w:val="000533DA"/>
    <w:rsid w:val="0005457F"/>
    <w:rsid w:val="00054BA5"/>
    <w:rsid w:val="000557B3"/>
    <w:rsid w:val="00057107"/>
    <w:rsid w:val="000608E9"/>
    <w:rsid w:val="00061FEB"/>
    <w:rsid w:val="000667DF"/>
    <w:rsid w:val="0006726C"/>
    <w:rsid w:val="00070C4D"/>
    <w:rsid w:val="0007209B"/>
    <w:rsid w:val="0007222F"/>
    <w:rsid w:val="00075792"/>
    <w:rsid w:val="00077608"/>
    <w:rsid w:val="00077DAC"/>
    <w:rsid w:val="00080F9C"/>
    <w:rsid w:val="00083862"/>
    <w:rsid w:val="000841B9"/>
    <w:rsid w:val="00084A68"/>
    <w:rsid w:val="0008579A"/>
    <w:rsid w:val="000865B2"/>
    <w:rsid w:val="00086AA8"/>
    <w:rsid w:val="0008732D"/>
    <w:rsid w:val="00090514"/>
    <w:rsid w:val="00093437"/>
    <w:rsid w:val="00094CA4"/>
    <w:rsid w:val="0009735C"/>
    <w:rsid w:val="000A104C"/>
    <w:rsid w:val="000A19DE"/>
    <w:rsid w:val="000A276B"/>
    <w:rsid w:val="000A3EAB"/>
    <w:rsid w:val="000A49D2"/>
    <w:rsid w:val="000A7029"/>
    <w:rsid w:val="000B0979"/>
    <w:rsid w:val="000B1120"/>
    <w:rsid w:val="000B12B2"/>
    <w:rsid w:val="000B3868"/>
    <w:rsid w:val="000C1926"/>
    <w:rsid w:val="000C1A18"/>
    <w:rsid w:val="000C648D"/>
    <w:rsid w:val="000D078F"/>
    <w:rsid w:val="000D10A8"/>
    <w:rsid w:val="000D1294"/>
    <w:rsid w:val="000D3435"/>
    <w:rsid w:val="000D36C8"/>
    <w:rsid w:val="000D57F6"/>
    <w:rsid w:val="000D76F1"/>
    <w:rsid w:val="000D77C2"/>
    <w:rsid w:val="000E039E"/>
    <w:rsid w:val="000E27F9"/>
    <w:rsid w:val="000E2B1E"/>
    <w:rsid w:val="000E311F"/>
    <w:rsid w:val="000E3766"/>
    <w:rsid w:val="000E3A68"/>
    <w:rsid w:val="000E3AAF"/>
    <w:rsid w:val="000E6CE0"/>
    <w:rsid w:val="000F1BAE"/>
    <w:rsid w:val="000F3B43"/>
    <w:rsid w:val="000F4A3A"/>
    <w:rsid w:val="000F4CCB"/>
    <w:rsid w:val="000F77E3"/>
    <w:rsid w:val="000F7FF9"/>
    <w:rsid w:val="0010260B"/>
    <w:rsid w:val="00103629"/>
    <w:rsid w:val="00107B02"/>
    <w:rsid w:val="001104BB"/>
    <w:rsid w:val="00110C3E"/>
    <w:rsid w:val="001133A9"/>
    <w:rsid w:val="0011363A"/>
    <w:rsid w:val="00113A3F"/>
    <w:rsid w:val="00113CBE"/>
    <w:rsid w:val="0011506D"/>
    <w:rsid w:val="001158BC"/>
    <w:rsid w:val="001164FE"/>
    <w:rsid w:val="00121714"/>
    <w:rsid w:val="00125084"/>
    <w:rsid w:val="00125277"/>
    <w:rsid w:val="0013078C"/>
    <w:rsid w:val="00133068"/>
    <w:rsid w:val="001352D4"/>
    <w:rsid w:val="0013549E"/>
    <w:rsid w:val="001375F7"/>
    <w:rsid w:val="0014049C"/>
    <w:rsid w:val="00144825"/>
    <w:rsid w:val="0014563C"/>
    <w:rsid w:val="001460E6"/>
    <w:rsid w:val="0015261F"/>
    <w:rsid w:val="001554E9"/>
    <w:rsid w:val="00162BF1"/>
    <w:rsid w:val="0016560C"/>
    <w:rsid w:val="00165B69"/>
    <w:rsid w:val="001711E9"/>
    <w:rsid w:val="00171A3A"/>
    <w:rsid w:val="00172A12"/>
    <w:rsid w:val="0017484E"/>
    <w:rsid w:val="00177B43"/>
    <w:rsid w:val="001811E5"/>
    <w:rsid w:val="00186092"/>
    <w:rsid w:val="0019085D"/>
    <w:rsid w:val="001931D6"/>
    <w:rsid w:val="00193A97"/>
    <w:rsid w:val="00194475"/>
    <w:rsid w:val="001948BE"/>
    <w:rsid w:val="0019547B"/>
    <w:rsid w:val="001A08DC"/>
    <w:rsid w:val="001A12CE"/>
    <w:rsid w:val="001A2AE0"/>
    <w:rsid w:val="001A5E24"/>
    <w:rsid w:val="001A6292"/>
    <w:rsid w:val="001A6F58"/>
    <w:rsid w:val="001A7511"/>
    <w:rsid w:val="001B0702"/>
    <w:rsid w:val="001B2F1E"/>
    <w:rsid w:val="001B3E97"/>
    <w:rsid w:val="001B5E7E"/>
    <w:rsid w:val="001C03E5"/>
    <w:rsid w:val="001C2716"/>
    <w:rsid w:val="001C33B0"/>
    <w:rsid w:val="001C5161"/>
    <w:rsid w:val="001C57E6"/>
    <w:rsid w:val="001C5CBB"/>
    <w:rsid w:val="001D273A"/>
    <w:rsid w:val="001D465C"/>
    <w:rsid w:val="001D54A2"/>
    <w:rsid w:val="001D5E7A"/>
    <w:rsid w:val="001D6234"/>
    <w:rsid w:val="001E2180"/>
    <w:rsid w:val="001E2214"/>
    <w:rsid w:val="001E4562"/>
    <w:rsid w:val="001E646A"/>
    <w:rsid w:val="001E682E"/>
    <w:rsid w:val="001F007F"/>
    <w:rsid w:val="001F0D36"/>
    <w:rsid w:val="001F16F8"/>
    <w:rsid w:val="001F3BC2"/>
    <w:rsid w:val="001F4133"/>
    <w:rsid w:val="001F5A60"/>
    <w:rsid w:val="00201C49"/>
    <w:rsid w:val="00202EDE"/>
    <w:rsid w:val="00202F3F"/>
    <w:rsid w:val="00212B02"/>
    <w:rsid w:val="00212F90"/>
    <w:rsid w:val="00216D57"/>
    <w:rsid w:val="00224BB2"/>
    <w:rsid w:val="002268D2"/>
    <w:rsid w:val="00226E99"/>
    <w:rsid w:val="00227AA3"/>
    <w:rsid w:val="00235230"/>
    <w:rsid w:val="00235240"/>
    <w:rsid w:val="00235BC1"/>
    <w:rsid w:val="002368FD"/>
    <w:rsid w:val="00236F9E"/>
    <w:rsid w:val="002374F5"/>
    <w:rsid w:val="0024110F"/>
    <w:rsid w:val="002423AB"/>
    <w:rsid w:val="002440B0"/>
    <w:rsid w:val="00247A0E"/>
    <w:rsid w:val="0025685C"/>
    <w:rsid w:val="0026315A"/>
    <w:rsid w:val="0026774F"/>
    <w:rsid w:val="00272A0B"/>
    <w:rsid w:val="002737C9"/>
    <w:rsid w:val="00274460"/>
    <w:rsid w:val="00276E8F"/>
    <w:rsid w:val="0027792D"/>
    <w:rsid w:val="00281557"/>
    <w:rsid w:val="00282723"/>
    <w:rsid w:val="00282788"/>
    <w:rsid w:val="00282E87"/>
    <w:rsid w:val="0028617A"/>
    <w:rsid w:val="002902E2"/>
    <w:rsid w:val="00290EA2"/>
    <w:rsid w:val="00294339"/>
    <w:rsid w:val="00294468"/>
    <w:rsid w:val="002952D1"/>
    <w:rsid w:val="0029608A"/>
    <w:rsid w:val="002A0BF2"/>
    <w:rsid w:val="002A167F"/>
    <w:rsid w:val="002A1A35"/>
    <w:rsid w:val="002A6617"/>
    <w:rsid w:val="002A7E1B"/>
    <w:rsid w:val="002B0EDC"/>
    <w:rsid w:val="002B1341"/>
    <w:rsid w:val="002B36BA"/>
    <w:rsid w:val="002B4718"/>
    <w:rsid w:val="002B5D60"/>
    <w:rsid w:val="002B69AC"/>
    <w:rsid w:val="002C1C27"/>
    <w:rsid w:val="002C2E41"/>
    <w:rsid w:val="002C3B2C"/>
    <w:rsid w:val="002C3DC9"/>
    <w:rsid w:val="002C5C62"/>
    <w:rsid w:val="002C6CE6"/>
    <w:rsid w:val="002D61FC"/>
    <w:rsid w:val="002E0093"/>
    <w:rsid w:val="002E1C58"/>
    <w:rsid w:val="002E6DD1"/>
    <w:rsid w:val="002E7392"/>
    <w:rsid w:val="002F027E"/>
    <w:rsid w:val="002F0DEE"/>
    <w:rsid w:val="002F4514"/>
    <w:rsid w:val="002F584C"/>
    <w:rsid w:val="002F6021"/>
    <w:rsid w:val="002F79A6"/>
    <w:rsid w:val="00300FA5"/>
    <w:rsid w:val="003016CD"/>
    <w:rsid w:val="0030193B"/>
    <w:rsid w:val="0031070D"/>
    <w:rsid w:val="00310C8F"/>
    <w:rsid w:val="00311D3C"/>
    <w:rsid w:val="00312209"/>
    <w:rsid w:val="00312CEA"/>
    <w:rsid w:val="0031519E"/>
    <w:rsid w:val="00316181"/>
    <w:rsid w:val="00320BFA"/>
    <w:rsid w:val="00322AAA"/>
    <w:rsid w:val="00322E7A"/>
    <w:rsid w:val="0032378D"/>
    <w:rsid w:val="00324E33"/>
    <w:rsid w:val="003255B3"/>
    <w:rsid w:val="00325EC1"/>
    <w:rsid w:val="00326FB8"/>
    <w:rsid w:val="003323B0"/>
    <w:rsid w:val="003335DC"/>
    <w:rsid w:val="00333DDE"/>
    <w:rsid w:val="00335048"/>
    <w:rsid w:val="00340AD0"/>
    <w:rsid w:val="00340B6D"/>
    <w:rsid w:val="00340C8E"/>
    <w:rsid w:val="00344540"/>
    <w:rsid w:val="003452D2"/>
    <w:rsid w:val="003455C1"/>
    <w:rsid w:val="003458AD"/>
    <w:rsid w:val="003472B2"/>
    <w:rsid w:val="00347AC5"/>
    <w:rsid w:val="00347EB9"/>
    <w:rsid w:val="003519A3"/>
    <w:rsid w:val="00354DB9"/>
    <w:rsid w:val="00357E5F"/>
    <w:rsid w:val="00362443"/>
    <w:rsid w:val="00363B0E"/>
    <w:rsid w:val="00366D14"/>
    <w:rsid w:val="0037046F"/>
    <w:rsid w:val="00370ED6"/>
    <w:rsid w:val="00377DA7"/>
    <w:rsid w:val="00383087"/>
    <w:rsid w:val="00383FE2"/>
    <w:rsid w:val="0038583C"/>
    <w:rsid w:val="003A2B7D"/>
    <w:rsid w:val="003A4A75"/>
    <w:rsid w:val="003A5366"/>
    <w:rsid w:val="003A6DDA"/>
    <w:rsid w:val="003B171D"/>
    <w:rsid w:val="003B4127"/>
    <w:rsid w:val="003B4F94"/>
    <w:rsid w:val="003B52BD"/>
    <w:rsid w:val="003B647A"/>
    <w:rsid w:val="003B66C0"/>
    <w:rsid w:val="003C2CA5"/>
    <w:rsid w:val="003C3BC8"/>
    <w:rsid w:val="003C4E02"/>
    <w:rsid w:val="003C5262"/>
    <w:rsid w:val="003D398C"/>
    <w:rsid w:val="003D4418"/>
    <w:rsid w:val="003D473B"/>
    <w:rsid w:val="003D4B35"/>
    <w:rsid w:val="003D53EE"/>
    <w:rsid w:val="003D7A9B"/>
    <w:rsid w:val="003E08BF"/>
    <w:rsid w:val="003E2B2B"/>
    <w:rsid w:val="003E2F5D"/>
    <w:rsid w:val="003E4F19"/>
    <w:rsid w:val="003F0132"/>
    <w:rsid w:val="003F5F25"/>
    <w:rsid w:val="003F6133"/>
    <w:rsid w:val="003F66E9"/>
    <w:rsid w:val="003F6B41"/>
    <w:rsid w:val="00400A06"/>
    <w:rsid w:val="004042A6"/>
    <w:rsid w:val="0040436D"/>
    <w:rsid w:val="00406960"/>
    <w:rsid w:val="00406BA1"/>
    <w:rsid w:val="00410478"/>
    <w:rsid w:val="00410543"/>
    <w:rsid w:val="00410D98"/>
    <w:rsid w:val="00415E8D"/>
    <w:rsid w:val="0041681D"/>
    <w:rsid w:val="004173CC"/>
    <w:rsid w:val="0042356B"/>
    <w:rsid w:val="0042420A"/>
    <w:rsid w:val="004243D2"/>
    <w:rsid w:val="00424610"/>
    <w:rsid w:val="00424AD5"/>
    <w:rsid w:val="0042527C"/>
    <w:rsid w:val="0042547A"/>
    <w:rsid w:val="004256C2"/>
    <w:rsid w:val="00425E22"/>
    <w:rsid w:val="00430C90"/>
    <w:rsid w:val="004314D4"/>
    <w:rsid w:val="00431C8E"/>
    <w:rsid w:val="00433065"/>
    <w:rsid w:val="0043492A"/>
    <w:rsid w:val="00435424"/>
    <w:rsid w:val="00437EF0"/>
    <w:rsid w:val="0044337D"/>
    <w:rsid w:val="00443577"/>
    <w:rsid w:val="00444F72"/>
    <w:rsid w:val="00444F78"/>
    <w:rsid w:val="00447D05"/>
    <w:rsid w:val="00451B94"/>
    <w:rsid w:val="00454469"/>
    <w:rsid w:val="00455AED"/>
    <w:rsid w:val="00456446"/>
    <w:rsid w:val="00457469"/>
    <w:rsid w:val="00463FCE"/>
    <w:rsid w:val="004661F2"/>
    <w:rsid w:val="004679D0"/>
    <w:rsid w:val="00470C41"/>
    <w:rsid w:val="00471EAF"/>
    <w:rsid w:val="00472B7D"/>
    <w:rsid w:val="0047305D"/>
    <w:rsid w:val="004753A3"/>
    <w:rsid w:val="004759E6"/>
    <w:rsid w:val="0047668F"/>
    <w:rsid w:val="0047690F"/>
    <w:rsid w:val="00476C78"/>
    <w:rsid w:val="004814E1"/>
    <w:rsid w:val="00482174"/>
    <w:rsid w:val="0048576D"/>
    <w:rsid w:val="00487C60"/>
    <w:rsid w:val="00490D17"/>
    <w:rsid w:val="00491007"/>
    <w:rsid w:val="00493B1A"/>
    <w:rsid w:val="00493D98"/>
    <w:rsid w:val="0049495C"/>
    <w:rsid w:val="00497EF6"/>
    <w:rsid w:val="004A3A9D"/>
    <w:rsid w:val="004A7812"/>
    <w:rsid w:val="004A7ED7"/>
    <w:rsid w:val="004B09A2"/>
    <w:rsid w:val="004B1977"/>
    <w:rsid w:val="004B2E24"/>
    <w:rsid w:val="004B425E"/>
    <w:rsid w:val="004B42D8"/>
    <w:rsid w:val="004B6B8F"/>
    <w:rsid w:val="004B7278"/>
    <w:rsid w:val="004B73C7"/>
    <w:rsid w:val="004B7511"/>
    <w:rsid w:val="004C0532"/>
    <w:rsid w:val="004C1973"/>
    <w:rsid w:val="004C2C50"/>
    <w:rsid w:val="004C4427"/>
    <w:rsid w:val="004C5945"/>
    <w:rsid w:val="004C59BD"/>
    <w:rsid w:val="004C714C"/>
    <w:rsid w:val="004D5BE7"/>
    <w:rsid w:val="004D7932"/>
    <w:rsid w:val="004E23CE"/>
    <w:rsid w:val="004E516B"/>
    <w:rsid w:val="004F035A"/>
    <w:rsid w:val="004F3AD2"/>
    <w:rsid w:val="004F3C47"/>
    <w:rsid w:val="004F3CF6"/>
    <w:rsid w:val="004F4203"/>
    <w:rsid w:val="004F5FB3"/>
    <w:rsid w:val="004F62F7"/>
    <w:rsid w:val="00500539"/>
    <w:rsid w:val="00500CCD"/>
    <w:rsid w:val="005025E9"/>
    <w:rsid w:val="00503373"/>
    <w:rsid w:val="00503723"/>
    <w:rsid w:val="00503F3F"/>
    <w:rsid w:val="00504693"/>
    <w:rsid w:val="005063DE"/>
    <w:rsid w:val="00510742"/>
    <w:rsid w:val="00517828"/>
    <w:rsid w:val="00520F8B"/>
    <w:rsid w:val="00521E42"/>
    <w:rsid w:val="005246AF"/>
    <w:rsid w:val="00524F15"/>
    <w:rsid w:val="005312EB"/>
    <w:rsid w:val="005362E3"/>
    <w:rsid w:val="00536336"/>
    <w:rsid w:val="0054044B"/>
    <w:rsid w:val="0054097A"/>
    <w:rsid w:val="00541249"/>
    <w:rsid w:val="00542ED7"/>
    <w:rsid w:val="00544CA0"/>
    <w:rsid w:val="0055080E"/>
    <w:rsid w:val="00550D4A"/>
    <w:rsid w:val="00550FDB"/>
    <w:rsid w:val="00552B11"/>
    <w:rsid w:val="00564A29"/>
    <w:rsid w:val="00564FBC"/>
    <w:rsid w:val="005705A9"/>
    <w:rsid w:val="00571825"/>
    <w:rsid w:val="00571A35"/>
    <w:rsid w:val="0057210D"/>
    <w:rsid w:val="00572864"/>
    <w:rsid w:val="005739B0"/>
    <w:rsid w:val="00581BD6"/>
    <w:rsid w:val="0058482B"/>
    <w:rsid w:val="0058618A"/>
    <w:rsid w:val="00587002"/>
    <w:rsid w:val="00590104"/>
    <w:rsid w:val="0059088C"/>
    <w:rsid w:val="00591611"/>
    <w:rsid w:val="00592BA8"/>
    <w:rsid w:val="005948B9"/>
    <w:rsid w:val="00596083"/>
    <w:rsid w:val="00596344"/>
    <w:rsid w:val="00596404"/>
    <w:rsid w:val="005977CA"/>
    <w:rsid w:val="005A0822"/>
    <w:rsid w:val="005A2E2F"/>
    <w:rsid w:val="005A362B"/>
    <w:rsid w:val="005A4952"/>
    <w:rsid w:val="005A4CE8"/>
    <w:rsid w:val="005A6BD0"/>
    <w:rsid w:val="005A76C3"/>
    <w:rsid w:val="005B0B2F"/>
    <w:rsid w:val="005B20A1"/>
    <w:rsid w:val="005B215E"/>
    <w:rsid w:val="005B2478"/>
    <w:rsid w:val="005B2C61"/>
    <w:rsid w:val="005B2E12"/>
    <w:rsid w:val="005C1B19"/>
    <w:rsid w:val="005C21FC"/>
    <w:rsid w:val="005C30AE"/>
    <w:rsid w:val="005C4CE0"/>
    <w:rsid w:val="005C5141"/>
    <w:rsid w:val="005C7605"/>
    <w:rsid w:val="005D11CB"/>
    <w:rsid w:val="005D1300"/>
    <w:rsid w:val="005D1D86"/>
    <w:rsid w:val="005D7615"/>
    <w:rsid w:val="005E1787"/>
    <w:rsid w:val="005E2C91"/>
    <w:rsid w:val="005E35F3"/>
    <w:rsid w:val="005E37E9"/>
    <w:rsid w:val="005E400D"/>
    <w:rsid w:val="005E4141"/>
    <w:rsid w:val="005E642A"/>
    <w:rsid w:val="005E698D"/>
    <w:rsid w:val="005F09F1"/>
    <w:rsid w:val="005F39E7"/>
    <w:rsid w:val="005F3DCB"/>
    <w:rsid w:val="005F62E7"/>
    <w:rsid w:val="005F645A"/>
    <w:rsid w:val="005F7EDE"/>
    <w:rsid w:val="0060060C"/>
    <w:rsid w:val="00602486"/>
    <w:rsid w:val="00604BD1"/>
    <w:rsid w:val="00606103"/>
    <w:rsid w:val="00607677"/>
    <w:rsid w:val="00611048"/>
    <w:rsid w:val="00611857"/>
    <w:rsid w:val="006118D1"/>
    <w:rsid w:val="00611DBE"/>
    <w:rsid w:val="0061251F"/>
    <w:rsid w:val="00613B57"/>
    <w:rsid w:val="00615E2F"/>
    <w:rsid w:val="00616F3F"/>
    <w:rsid w:val="00616FD3"/>
    <w:rsid w:val="0061716A"/>
    <w:rsid w:val="00620D93"/>
    <w:rsid w:val="0062307C"/>
    <w:rsid w:val="0062386A"/>
    <w:rsid w:val="006245ED"/>
    <w:rsid w:val="0062576D"/>
    <w:rsid w:val="00625788"/>
    <w:rsid w:val="00627EA5"/>
    <w:rsid w:val="006305AA"/>
    <w:rsid w:val="006312BC"/>
    <w:rsid w:val="0063277E"/>
    <w:rsid w:val="006344B8"/>
    <w:rsid w:val="006364F4"/>
    <w:rsid w:val="00636BB5"/>
    <w:rsid w:val="00640352"/>
    <w:rsid w:val="006426D5"/>
    <w:rsid w:val="00642924"/>
    <w:rsid w:val="00645E46"/>
    <w:rsid w:val="00646366"/>
    <w:rsid w:val="006466FF"/>
    <w:rsid w:val="00646A5F"/>
    <w:rsid w:val="006475C1"/>
    <w:rsid w:val="00650C09"/>
    <w:rsid w:val="0065510C"/>
    <w:rsid w:val="00656C00"/>
    <w:rsid w:val="00660431"/>
    <w:rsid w:val="00660FA3"/>
    <w:rsid w:val="00661967"/>
    <w:rsid w:val="00661F61"/>
    <w:rsid w:val="00671B49"/>
    <w:rsid w:val="006725F4"/>
    <w:rsid w:val="00674155"/>
    <w:rsid w:val="0067457A"/>
    <w:rsid w:val="006746CA"/>
    <w:rsid w:val="00675BBF"/>
    <w:rsid w:val="00682F3C"/>
    <w:rsid w:val="00683BF4"/>
    <w:rsid w:val="006841D0"/>
    <w:rsid w:val="0068561D"/>
    <w:rsid w:val="00686CD8"/>
    <w:rsid w:val="00690B70"/>
    <w:rsid w:val="00695745"/>
    <w:rsid w:val="0069600B"/>
    <w:rsid w:val="00696CE6"/>
    <w:rsid w:val="00696D04"/>
    <w:rsid w:val="006A0A1A"/>
    <w:rsid w:val="006A15FC"/>
    <w:rsid w:val="006A1808"/>
    <w:rsid w:val="006A19A3"/>
    <w:rsid w:val="006A6460"/>
    <w:rsid w:val="006B0760"/>
    <w:rsid w:val="006B104E"/>
    <w:rsid w:val="006B2BA0"/>
    <w:rsid w:val="006B4C8E"/>
    <w:rsid w:val="006B5AEA"/>
    <w:rsid w:val="006B6383"/>
    <w:rsid w:val="006B63C4"/>
    <w:rsid w:val="006B640D"/>
    <w:rsid w:val="006C258F"/>
    <w:rsid w:val="006C4FF8"/>
    <w:rsid w:val="006C5F6A"/>
    <w:rsid w:val="006C61FA"/>
    <w:rsid w:val="006C7C70"/>
    <w:rsid w:val="006D0896"/>
    <w:rsid w:val="006D2982"/>
    <w:rsid w:val="006D43FD"/>
    <w:rsid w:val="006D5258"/>
    <w:rsid w:val="006E2306"/>
    <w:rsid w:val="006E25D2"/>
    <w:rsid w:val="006E3BF3"/>
    <w:rsid w:val="006E6EA2"/>
    <w:rsid w:val="006F10E0"/>
    <w:rsid w:val="006F16F6"/>
    <w:rsid w:val="006F1EA2"/>
    <w:rsid w:val="006F5E70"/>
    <w:rsid w:val="006F606E"/>
    <w:rsid w:val="0070227A"/>
    <w:rsid w:val="0070391A"/>
    <w:rsid w:val="00704D69"/>
    <w:rsid w:val="00706486"/>
    <w:rsid w:val="007065A1"/>
    <w:rsid w:val="007214E3"/>
    <w:rsid w:val="00721FD0"/>
    <w:rsid w:val="007222F7"/>
    <w:rsid w:val="00724679"/>
    <w:rsid w:val="00725350"/>
    <w:rsid w:val="00725368"/>
    <w:rsid w:val="007266DD"/>
    <w:rsid w:val="007274EA"/>
    <w:rsid w:val="007304F3"/>
    <w:rsid w:val="00730839"/>
    <w:rsid w:val="00730F60"/>
    <w:rsid w:val="00733FF9"/>
    <w:rsid w:val="00734FD6"/>
    <w:rsid w:val="00735AE4"/>
    <w:rsid w:val="0074468E"/>
    <w:rsid w:val="007467B4"/>
    <w:rsid w:val="00746AF4"/>
    <w:rsid w:val="00750E5B"/>
    <w:rsid w:val="00752038"/>
    <w:rsid w:val="00752E51"/>
    <w:rsid w:val="007554DF"/>
    <w:rsid w:val="00756A27"/>
    <w:rsid w:val="0075776D"/>
    <w:rsid w:val="007613FB"/>
    <w:rsid w:val="00761631"/>
    <w:rsid w:val="00761E34"/>
    <w:rsid w:val="00764261"/>
    <w:rsid w:val="00764367"/>
    <w:rsid w:val="00765A1C"/>
    <w:rsid w:val="007670D2"/>
    <w:rsid w:val="00767B1E"/>
    <w:rsid w:val="00770837"/>
    <w:rsid w:val="007714CF"/>
    <w:rsid w:val="007722BF"/>
    <w:rsid w:val="00772473"/>
    <w:rsid w:val="0077476B"/>
    <w:rsid w:val="0077580B"/>
    <w:rsid w:val="0078092F"/>
    <w:rsid w:val="00781167"/>
    <w:rsid w:val="007832A5"/>
    <w:rsid w:val="007854B3"/>
    <w:rsid w:val="00787769"/>
    <w:rsid w:val="0078787D"/>
    <w:rsid w:val="00787FA8"/>
    <w:rsid w:val="007912E3"/>
    <w:rsid w:val="00791E19"/>
    <w:rsid w:val="007922FC"/>
    <w:rsid w:val="00792A48"/>
    <w:rsid w:val="007944F8"/>
    <w:rsid w:val="007950A4"/>
    <w:rsid w:val="007955E0"/>
    <w:rsid w:val="007973E3"/>
    <w:rsid w:val="007A1883"/>
    <w:rsid w:val="007A372E"/>
    <w:rsid w:val="007A44B6"/>
    <w:rsid w:val="007B040C"/>
    <w:rsid w:val="007B3901"/>
    <w:rsid w:val="007B5DBD"/>
    <w:rsid w:val="007B5E82"/>
    <w:rsid w:val="007C065A"/>
    <w:rsid w:val="007C68B9"/>
    <w:rsid w:val="007D0720"/>
    <w:rsid w:val="007D10F2"/>
    <w:rsid w:val="007D207E"/>
    <w:rsid w:val="007D26CA"/>
    <w:rsid w:val="007D29D0"/>
    <w:rsid w:val="007D2C0E"/>
    <w:rsid w:val="007D5E67"/>
    <w:rsid w:val="007D6DEC"/>
    <w:rsid w:val="007E3A33"/>
    <w:rsid w:val="007E44D5"/>
    <w:rsid w:val="007E46A1"/>
    <w:rsid w:val="007E594B"/>
    <w:rsid w:val="007E730D"/>
    <w:rsid w:val="007E7311"/>
    <w:rsid w:val="007F168D"/>
    <w:rsid w:val="007F1A9F"/>
    <w:rsid w:val="007F20C0"/>
    <w:rsid w:val="007F38A6"/>
    <w:rsid w:val="007F3E89"/>
    <w:rsid w:val="007F403E"/>
    <w:rsid w:val="007F7307"/>
    <w:rsid w:val="007F735E"/>
    <w:rsid w:val="00800D2E"/>
    <w:rsid w:val="00801997"/>
    <w:rsid w:val="00802D0F"/>
    <w:rsid w:val="008036F4"/>
    <w:rsid w:val="008049AF"/>
    <w:rsid w:val="008072AC"/>
    <w:rsid w:val="00810CEA"/>
    <w:rsid w:val="00811D30"/>
    <w:rsid w:val="008131D0"/>
    <w:rsid w:val="0082189D"/>
    <w:rsid w:val="008220DE"/>
    <w:rsid w:val="008233E5"/>
    <w:rsid w:val="00824E4B"/>
    <w:rsid w:val="00833B44"/>
    <w:rsid w:val="00833DE8"/>
    <w:rsid w:val="00833F47"/>
    <w:rsid w:val="008348C3"/>
    <w:rsid w:val="00834D5B"/>
    <w:rsid w:val="008373B4"/>
    <w:rsid w:val="00837AFA"/>
    <w:rsid w:val="008404C4"/>
    <w:rsid w:val="00847B4C"/>
    <w:rsid w:val="00847D37"/>
    <w:rsid w:val="0085001D"/>
    <w:rsid w:val="00855BA0"/>
    <w:rsid w:val="00860734"/>
    <w:rsid w:val="00870802"/>
    <w:rsid w:val="00871A41"/>
    <w:rsid w:val="00880A2A"/>
    <w:rsid w:val="00880DFF"/>
    <w:rsid w:val="008819AD"/>
    <w:rsid w:val="00886D76"/>
    <w:rsid w:val="008935DE"/>
    <w:rsid w:val="00897019"/>
    <w:rsid w:val="008A3072"/>
    <w:rsid w:val="008A30EF"/>
    <w:rsid w:val="008B075A"/>
    <w:rsid w:val="008B0A07"/>
    <w:rsid w:val="008B0E5D"/>
    <w:rsid w:val="008B287C"/>
    <w:rsid w:val="008B293E"/>
    <w:rsid w:val="008B5564"/>
    <w:rsid w:val="008B781F"/>
    <w:rsid w:val="008B7BAA"/>
    <w:rsid w:val="008C0069"/>
    <w:rsid w:val="008C1495"/>
    <w:rsid w:val="008C1FAD"/>
    <w:rsid w:val="008C2C6B"/>
    <w:rsid w:val="008C5E2A"/>
    <w:rsid w:val="008C796A"/>
    <w:rsid w:val="008D0B85"/>
    <w:rsid w:val="008D1542"/>
    <w:rsid w:val="008D19AD"/>
    <w:rsid w:val="008D4159"/>
    <w:rsid w:val="008D5522"/>
    <w:rsid w:val="008D69C5"/>
    <w:rsid w:val="008D7404"/>
    <w:rsid w:val="008D7F9C"/>
    <w:rsid w:val="008E0475"/>
    <w:rsid w:val="008E0F86"/>
    <w:rsid w:val="008E189B"/>
    <w:rsid w:val="008E25F4"/>
    <w:rsid w:val="008E4A72"/>
    <w:rsid w:val="008E52A3"/>
    <w:rsid w:val="008E582D"/>
    <w:rsid w:val="008E6A80"/>
    <w:rsid w:val="008F2DC1"/>
    <w:rsid w:val="008F415B"/>
    <w:rsid w:val="008F4CDB"/>
    <w:rsid w:val="008F69D1"/>
    <w:rsid w:val="008F70AD"/>
    <w:rsid w:val="008F7CE2"/>
    <w:rsid w:val="00900DB1"/>
    <w:rsid w:val="009022BF"/>
    <w:rsid w:val="00902B06"/>
    <w:rsid w:val="00904138"/>
    <w:rsid w:val="00910413"/>
    <w:rsid w:val="00910ED6"/>
    <w:rsid w:val="009118BE"/>
    <w:rsid w:val="00911CD9"/>
    <w:rsid w:val="00912B71"/>
    <w:rsid w:val="00912D0D"/>
    <w:rsid w:val="00913D17"/>
    <w:rsid w:val="00915ECF"/>
    <w:rsid w:val="009208E8"/>
    <w:rsid w:val="009261DE"/>
    <w:rsid w:val="00926E2E"/>
    <w:rsid w:val="00927D42"/>
    <w:rsid w:val="00930319"/>
    <w:rsid w:val="00931632"/>
    <w:rsid w:val="0093265E"/>
    <w:rsid w:val="00932C92"/>
    <w:rsid w:val="00941169"/>
    <w:rsid w:val="00944B88"/>
    <w:rsid w:val="009454E4"/>
    <w:rsid w:val="00946836"/>
    <w:rsid w:val="00946D8C"/>
    <w:rsid w:val="00947BAB"/>
    <w:rsid w:val="00952053"/>
    <w:rsid w:val="0095606A"/>
    <w:rsid w:val="009568AD"/>
    <w:rsid w:val="00961453"/>
    <w:rsid w:val="00961B48"/>
    <w:rsid w:val="0096683A"/>
    <w:rsid w:val="00967611"/>
    <w:rsid w:val="00976CB1"/>
    <w:rsid w:val="0098119F"/>
    <w:rsid w:val="00984240"/>
    <w:rsid w:val="009853E9"/>
    <w:rsid w:val="00987F2B"/>
    <w:rsid w:val="00995B07"/>
    <w:rsid w:val="009A0B28"/>
    <w:rsid w:val="009A0DDF"/>
    <w:rsid w:val="009A2619"/>
    <w:rsid w:val="009A54BB"/>
    <w:rsid w:val="009A5850"/>
    <w:rsid w:val="009A6E68"/>
    <w:rsid w:val="009A710A"/>
    <w:rsid w:val="009B10D6"/>
    <w:rsid w:val="009B2B86"/>
    <w:rsid w:val="009B47FE"/>
    <w:rsid w:val="009B4DC0"/>
    <w:rsid w:val="009B58B9"/>
    <w:rsid w:val="009B58C9"/>
    <w:rsid w:val="009C1F55"/>
    <w:rsid w:val="009C2E04"/>
    <w:rsid w:val="009C4014"/>
    <w:rsid w:val="009C60D3"/>
    <w:rsid w:val="009C6C1F"/>
    <w:rsid w:val="009D319A"/>
    <w:rsid w:val="009D54EC"/>
    <w:rsid w:val="009D5DD0"/>
    <w:rsid w:val="009D5DE2"/>
    <w:rsid w:val="009D65D0"/>
    <w:rsid w:val="009D7E91"/>
    <w:rsid w:val="009D7FA5"/>
    <w:rsid w:val="009E135E"/>
    <w:rsid w:val="009E2870"/>
    <w:rsid w:val="009E36E1"/>
    <w:rsid w:val="009E3C92"/>
    <w:rsid w:val="009E54F4"/>
    <w:rsid w:val="009E638E"/>
    <w:rsid w:val="009E6FF0"/>
    <w:rsid w:val="009E71AD"/>
    <w:rsid w:val="009F2BFA"/>
    <w:rsid w:val="009F6222"/>
    <w:rsid w:val="00A017C9"/>
    <w:rsid w:val="00A0308E"/>
    <w:rsid w:val="00A03A3D"/>
    <w:rsid w:val="00A045C4"/>
    <w:rsid w:val="00A04D25"/>
    <w:rsid w:val="00A05A10"/>
    <w:rsid w:val="00A10DFA"/>
    <w:rsid w:val="00A12941"/>
    <w:rsid w:val="00A21708"/>
    <w:rsid w:val="00A22362"/>
    <w:rsid w:val="00A249BA"/>
    <w:rsid w:val="00A307C7"/>
    <w:rsid w:val="00A32326"/>
    <w:rsid w:val="00A358C4"/>
    <w:rsid w:val="00A369F2"/>
    <w:rsid w:val="00A43231"/>
    <w:rsid w:val="00A44581"/>
    <w:rsid w:val="00A45093"/>
    <w:rsid w:val="00A50252"/>
    <w:rsid w:val="00A50EAF"/>
    <w:rsid w:val="00A51F0F"/>
    <w:rsid w:val="00A537A6"/>
    <w:rsid w:val="00A54E08"/>
    <w:rsid w:val="00A602F9"/>
    <w:rsid w:val="00A61CFA"/>
    <w:rsid w:val="00A650EE"/>
    <w:rsid w:val="00A6587D"/>
    <w:rsid w:val="00A662C8"/>
    <w:rsid w:val="00A66F1D"/>
    <w:rsid w:val="00A67A01"/>
    <w:rsid w:val="00A71157"/>
    <w:rsid w:val="00A7128F"/>
    <w:rsid w:val="00A722FD"/>
    <w:rsid w:val="00A77392"/>
    <w:rsid w:val="00A81A7E"/>
    <w:rsid w:val="00A83DC6"/>
    <w:rsid w:val="00A92366"/>
    <w:rsid w:val="00A926E0"/>
    <w:rsid w:val="00A955B2"/>
    <w:rsid w:val="00A966E6"/>
    <w:rsid w:val="00A978EE"/>
    <w:rsid w:val="00AA7F42"/>
    <w:rsid w:val="00AB2BE3"/>
    <w:rsid w:val="00AB3654"/>
    <w:rsid w:val="00AB43EB"/>
    <w:rsid w:val="00AB7834"/>
    <w:rsid w:val="00AC014A"/>
    <w:rsid w:val="00AC0832"/>
    <w:rsid w:val="00AC1BC6"/>
    <w:rsid w:val="00AC470F"/>
    <w:rsid w:val="00AC4D5F"/>
    <w:rsid w:val="00AD1D2C"/>
    <w:rsid w:val="00AD25A9"/>
    <w:rsid w:val="00AE01C6"/>
    <w:rsid w:val="00AE0525"/>
    <w:rsid w:val="00AE08DB"/>
    <w:rsid w:val="00AE2729"/>
    <w:rsid w:val="00AE3148"/>
    <w:rsid w:val="00AE3F7B"/>
    <w:rsid w:val="00AE4645"/>
    <w:rsid w:val="00AE5AE2"/>
    <w:rsid w:val="00AE7343"/>
    <w:rsid w:val="00AF07D0"/>
    <w:rsid w:val="00AF17CE"/>
    <w:rsid w:val="00AF42AA"/>
    <w:rsid w:val="00AF507A"/>
    <w:rsid w:val="00AF53C8"/>
    <w:rsid w:val="00AF7450"/>
    <w:rsid w:val="00B00A13"/>
    <w:rsid w:val="00B00D69"/>
    <w:rsid w:val="00B00E04"/>
    <w:rsid w:val="00B03131"/>
    <w:rsid w:val="00B0434B"/>
    <w:rsid w:val="00B04C0B"/>
    <w:rsid w:val="00B05485"/>
    <w:rsid w:val="00B12369"/>
    <w:rsid w:val="00B1458E"/>
    <w:rsid w:val="00B14C51"/>
    <w:rsid w:val="00B14EE7"/>
    <w:rsid w:val="00B1519E"/>
    <w:rsid w:val="00B15E50"/>
    <w:rsid w:val="00B20021"/>
    <w:rsid w:val="00B204E3"/>
    <w:rsid w:val="00B20FDE"/>
    <w:rsid w:val="00B23478"/>
    <w:rsid w:val="00B2494E"/>
    <w:rsid w:val="00B265D3"/>
    <w:rsid w:val="00B3204D"/>
    <w:rsid w:val="00B34177"/>
    <w:rsid w:val="00B350F3"/>
    <w:rsid w:val="00B355F7"/>
    <w:rsid w:val="00B40CDC"/>
    <w:rsid w:val="00B42041"/>
    <w:rsid w:val="00B42A25"/>
    <w:rsid w:val="00B43FBF"/>
    <w:rsid w:val="00B44F11"/>
    <w:rsid w:val="00B45A8B"/>
    <w:rsid w:val="00B51846"/>
    <w:rsid w:val="00B5253A"/>
    <w:rsid w:val="00B531CA"/>
    <w:rsid w:val="00B54BB5"/>
    <w:rsid w:val="00B55A56"/>
    <w:rsid w:val="00B5733F"/>
    <w:rsid w:val="00B60E72"/>
    <w:rsid w:val="00B62979"/>
    <w:rsid w:val="00B646E6"/>
    <w:rsid w:val="00B663E3"/>
    <w:rsid w:val="00B67718"/>
    <w:rsid w:val="00B70056"/>
    <w:rsid w:val="00B74D75"/>
    <w:rsid w:val="00B75D03"/>
    <w:rsid w:val="00B768F4"/>
    <w:rsid w:val="00B77B24"/>
    <w:rsid w:val="00B823A7"/>
    <w:rsid w:val="00B83DA8"/>
    <w:rsid w:val="00B83EF4"/>
    <w:rsid w:val="00B854AC"/>
    <w:rsid w:val="00B85E1B"/>
    <w:rsid w:val="00B90A4A"/>
    <w:rsid w:val="00B90FA5"/>
    <w:rsid w:val="00B9176C"/>
    <w:rsid w:val="00B919F1"/>
    <w:rsid w:val="00B92CAD"/>
    <w:rsid w:val="00B94B1A"/>
    <w:rsid w:val="00B96C89"/>
    <w:rsid w:val="00B97A48"/>
    <w:rsid w:val="00BA017D"/>
    <w:rsid w:val="00BA026F"/>
    <w:rsid w:val="00BA2260"/>
    <w:rsid w:val="00BA4B46"/>
    <w:rsid w:val="00BA5E5B"/>
    <w:rsid w:val="00BA6CA9"/>
    <w:rsid w:val="00BB1C1A"/>
    <w:rsid w:val="00BB3736"/>
    <w:rsid w:val="00BB468D"/>
    <w:rsid w:val="00BC019B"/>
    <w:rsid w:val="00BC0E8D"/>
    <w:rsid w:val="00BC4F18"/>
    <w:rsid w:val="00BC5DD4"/>
    <w:rsid w:val="00BC640D"/>
    <w:rsid w:val="00BC6C38"/>
    <w:rsid w:val="00BD7584"/>
    <w:rsid w:val="00BE0DEE"/>
    <w:rsid w:val="00BE6551"/>
    <w:rsid w:val="00BE6BD5"/>
    <w:rsid w:val="00BF042C"/>
    <w:rsid w:val="00BF093B"/>
    <w:rsid w:val="00BF2DB5"/>
    <w:rsid w:val="00BF4F88"/>
    <w:rsid w:val="00BF64D4"/>
    <w:rsid w:val="00C00B88"/>
    <w:rsid w:val="00C03029"/>
    <w:rsid w:val="00C06B2A"/>
    <w:rsid w:val="00C076A9"/>
    <w:rsid w:val="00C07F4F"/>
    <w:rsid w:val="00C11335"/>
    <w:rsid w:val="00C12346"/>
    <w:rsid w:val="00C167F2"/>
    <w:rsid w:val="00C21D67"/>
    <w:rsid w:val="00C24896"/>
    <w:rsid w:val="00C266FB"/>
    <w:rsid w:val="00C35E57"/>
    <w:rsid w:val="00C35E80"/>
    <w:rsid w:val="00C35EC6"/>
    <w:rsid w:val="00C402F6"/>
    <w:rsid w:val="00C40AA2"/>
    <w:rsid w:val="00C4244F"/>
    <w:rsid w:val="00C44CAB"/>
    <w:rsid w:val="00C458D3"/>
    <w:rsid w:val="00C46F9E"/>
    <w:rsid w:val="00C523F6"/>
    <w:rsid w:val="00C55434"/>
    <w:rsid w:val="00C5558F"/>
    <w:rsid w:val="00C57F6E"/>
    <w:rsid w:val="00C632ED"/>
    <w:rsid w:val="00C66150"/>
    <w:rsid w:val="00C66669"/>
    <w:rsid w:val="00C70EF5"/>
    <w:rsid w:val="00C74661"/>
    <w:rsid w:val="00C756C5"/>
    <w:rsid w:val="00C75F2D"/>
    <w:rsid w:val="00C82195"/>
    <w:rsid w:val="00C82CAE"/>
    <w:rsid w:val="00C83AC6"/>
    <w:rsid w:val="00C8442E"/>
    <w:rsid w:val="00C85EBA"/>
    <w:rsid w:val="00C877F1"/>
    <w:rsid w:val="00C90512"/>
    <w:rsid w:val="00C930A8"/>
    <w:rsid w:val="00C9314C"/>
    <w:rsid w:val="00C94256"/>
    <w:rsid w:val="00C942B4"/>
    <w:rsid w:val="00C94F17"/>
    <w:rsid w:val="00C961ED"/>
    <w:rsid w:val="00CA108B"/>
    <w:rsid w:val="00CA4D7D"/>
    <w:rsid w:val="00CA5F42"/>
    <w:rsid w:val="00CA6CDB"/>
    <w:rsid w:val="00CA7424"/>
    <w:rsid w:val="00CB12DB"/>
    <w:rsid w:val="00CB1A14"/>
    <w:rsid w:val="00CB4B6E"/>
    <w:rsid w:val="00CB5E13"/>
    <w:rsid w:val="00CC185E"/>
    <w:rsid w:val="00CC3524"/>
    <w:rsid w:val="00CC3C55"/>
    <w:rsid w:val="00CC4365"/>
    <w:rsid w:val="00CC56E7"/>
    <w:rsid w:val="00CC7C3F"/>
    <w:rsid w:val="00CD0B13"/>
    <w:rsid w:val="00CD1E97"/>
    <w:rsid w:val="00CD2189"/>
    <w:rsid w:val="00CD27BE"/>
    <w:rsid w:val="00CD29E9"/>
    <w:rsid w:val="00CD4BBC"/>
    <w:rsid w:val="00CD565B"/>
    <w:rsid w:val="00CD6F0F"/>
    <w:rsid w:val="00CD79F2"/>
    <w:rsid w:val="00CE0AC4"/>
    <w:rsid w:val="00CE0BB7"/>
    <w:rsid w:val="00CE3D42"/>
    <w:rsid w:val="00CE3E9A"/>
    <w:rsid w:val="00CE5EE9"/>
    <w:rsid w:val="00CE708B"/>
    <w:rsid w:val="00CF26B7"/>
    <w:rsid w:val="00CF6903"/>
    <w:rsid w:val="00CF6E39"/>
    <w:rsid w:val="00CF72DA"/>
    <w:rsid w:val="00CF777B"/>
    <w:rsid w:val="00D00CEB"/>
    <w:rsid w:val="00D02BFD"/>
    <w:rsid w:val="00D03B57"/>
    <w:rsid w:val="00D0769A"/>
    <w:rsid w:val="00D15B4E"/>
    <w:rsid w:val="00D15FA3"/>
    <w:rsid w:val="00D177E7"/>
    <w:rsid w:val="00D2079F"/>
    <w:rsid w:val="00D20D3E"/>
    <w:rsid w:val="00D25473"/>
    <w:rsid w:val="00D255C8"/>
    <w:rsid w:val="00D373BE"/>
    <w:rsid w:val="00D3761C"/>
    <w:rsid w:val="00D447EF"/>
    <w:rsid w:val="00D505E2"/>
    <w:rsid w:val="00D51313"/>
    <w:rsid w:val="00D52813"/>
    <w:rsid w:val="00D53103"/>
    <w:rsid w:val="00D54404"/>
    <w:rsid w:val="00D5669F"/>
    <w:rsid w:val="00D57C75"/>
    <w:rsid w:val="00D6498F"/>
    <w:rsid w:val="00D703B4"/>
    <w:rsid w:val="00D70762"/>
    <w:rsid w:val="00D7463D"/>
    <w:rsid w:val="00D75CA0"/>
    <w:rsid w:val="00D765F9"/>
    <w:rsid w:val="00D80F5A"/>
    <w:rsid w:val="00D81F5D"/>
    <w:rsid w:val="00D83057"/>
    <w:rsid w:val="00D83DE8"/>
    <w:rsid w:val="00D84943"/>
    <w:rsid w:val="00D85B2F"/>
    <w:rsid w:val="00D92B7E"/>
    <w:rsid w:val="00D94AE7"/>
    <w:rsid w:val="00D95D4C"/>
    <w:rsid w:val="00D966B3"/>
    <w:rsid w:val="00D96B88"/>
    <w:rsid w:val="00D970F0"/>
    <w:rsid w:val="00D9722D"/>
    <w:rsid w:val="00DA1868"/>
    <w:rsid w:val="00DA1D0C"/>
    <w:rsid w:val="00DA2077"/>
    <w:rsid w:val="00DA4540"/>
    <w:rsid w:val="00DA587E"/>
    <w:rsid w:val="00DA60F4"/>
    <w:rsid w:val="00DA72D4"/>
    <w:rsid w:val="00DA7D60"/>
    <w:rsid w:val="00DB06C1"/>
    <w:rsid w:val="00DB0F8B"/>
    <w:rsid w:val="00DB2B2C"/>
    <w:rsid w:val="00DB2F81"/>
    <w:rsid w:val="00DB3052"/>
    <w:rsid w:val="00DB4886"/>
    <w:rsid w:val="00DB6F06"/>
    <w:rsid w:val="00DC2D17"/>
    <w:rsid w:val="00DC6304"/>
    <w:rsid w:val="00DC6EA9"/>
    <w:rsid w:val="00DD0DFE"/>
    <w:rsid w:val="00DD2682"/>
    <w:rsid w:val="00DD2C07"/>
    <w:rsid w:val="00DD5AC0"/>
    <w:rsid w:val="00DD5D4C"/>
    <w:rsid w:val="00DD7068"/>
    <w:rsid w:val="00DD74F3"/>
    <w:rsid w:val="00DE0553"/>
    <w:rsid w:val="00DE23BF"/>
    <w:rsid w:val="00DE3981"/>
    <w:rsid w:val="00DE40DD"/>
    <w:rsid w:val="00DE501C"/>
    <w:rsid w:val="00DE5A2E"/>
    <w:rsid w:val="00DE7755"/>
    <w:rsid w:val="00DF041E"/>
    <w:rsid w:val="00DF059A"/>
    <w:rsid w:val="00DF05CD"/>
    <w:rsid w:val="00DF0A57"/>
    <w:rsid w:val="00DF1BCE"/>
    <w:rsid w:val="00DF36D1"/>
    <w:rsid w:val="00DF3D56"/>
    <w:rsid w:val="00DF48F5"/>
    <w:rsid w:val="00DF5D92"/>
    <w:rsid w:val="00DF64E9"/>
    <w:rsid w:val="00DF6D19"/>
    <w:rsid w:val="00DF6ED2"/>
    <w:rsid w:val="00DF70F5"/>
    <w:rsid w:val="00E01491"/>
    <w:rsid w:val="00E02A70"/>
    <w:rsid w:val="00E044D5"/>
    <w:rsid w:val="00E04D6D"/>
    <w:rsid w:val="00E0526E"/>
    <w:rsid w:val="00E10AB9"/>
    <w:rsid w:val="00E1216D"/>
    <w:rsid w:val="00E12A2A"/>
    <w:rsid w:val="00E13EE9"/>
    <w:rsid w:val="00E15F06"/>
    <w:rsid w:val="00E2241A"/>
    <w:rsid w:val="00E2252C"/>
    <w:rsid w:val="00E228D5"/>
    <w:rsid w:val="00E270C0"/>
    <w:rsid w:val="00E355FC"/>
    <w:rsid w:val="00E36D82"/>
    <w:rsid w:val="00E37514"/>
    <w:rsid w:val="00E408E3"/>
    <w:rsid w:val="00E41987"/>
    <w:rsid w:val="00E41B62"/>
    <w:rsid w:val="00E4498A"/>
    <w:rsid w:val="00E460B9"/>
    <w:rsid w:val="00E5021F"/>
    <w:rsid w:val="00E51601"/>
    <w:rsid w:val="00E51965"/>
    <w:rsid w:val="00E638A0"/>
    <w:rsid w:val="00E64EC2"/>
    <w:rsid w:val="00E65C81"/>
    <w:rsid w:val="00E67121"/>
    <w:rsid w:val="00E67284"/>
    <w:rsid w:val="00E7198D"/>
    <w:rsid w:val="00E735AF"/>
    <w:rsid w:val="00E74A19"/>
    <w:rsid w:val="00E74CA6"/>
    <w:rsid w:val="00E75E3D"/>
    <w:rsid w:val="00E761BC"/>
    <w:rsid w:val="00E83A88"/>
    <w:rsid w:val="00E84491"/>
    <w:rsid w:val="00E85CE4"/>
    <w:rsid w:val="00E868EF"/>
    <w:rsid w:val="00E869DA"/>
    <w:rsid w:val="00E96538"/>
    <w:rsid w:val="00E9731C"/>
    <w:rsid w:val="00EA43E4"/>
    <w:rsid w:val="00EA4E4C"/>
    <w:rsid w:val="00EA763D"/>
    <w:rsid w:val="00EB04B7"/>
    <w:rsid w:val="00EB10B3"/>
    <w:rsid w:val="00EB15C6"/>
    <w:rsid w:val="00EB2FEB"/>
    <w:rsid w:val="00EB389D"/>
    <w:rsid w:val="00EB7992"/>
    <w:rsid w:val="00EC0104"/>
    <w:rsid w:val="00EC0184"/>
    <w:rsid w:val="00EC2D7A"/>
    <w:rsid w:val="00EC3BB9"/>
    <w:rsid w:val="00EC633A"/>
    <w:rsid w:val="00EC7BE8"/>
    <w:rsid w:val="00ED0303"/>
    <w:rsid w:val="00ED0C7C"/>
    <w:rsid w:val="00ED1A4A"/>
    <w:rsid w:val="00ED1B9D"/>
    <w:rsid w:val="00EE036F"/>
    <w:rsid w:val="00EE056F"/>
    <w:rsid w:val="00EE096E"/>
    <w:rsid w:val="00EE0CEB"/>
    <w:rsid w:val="00EE2AA1"/>
    <w:rsid w:val="00EE6927"/>
    <w:rsid w:val="00EE7286"/>
    <w:rsid w:val="00EE7BB0"/>
    <w:rsid w:val="00EF0A8E"/>
    <w:rsid w:val="00EF0EFC"/>
    <w:rsid w:val="00EF43F5"/>
    <w:rsid w:val="00EF6DB3"/>
    <w:rsid w:val="00EF74D7"/>
    <w:rsid w:val="00EF7BF1"/>
    <w:rsid w:val="00F0030C"/>
    <w:rsid w:val="00F0051D"/>
    <w:rsid w:val="00F017AF"/>
    <w:rsid w:val="00F019B5"/>
    <w:rsid w:val="00F03E4D"/>
    <w:rsid w:val="00F041C4"/>
    <w:rsid w:val="00F109D7"/>
    <w:rsid w:val="00F10DEE"/>
    <w:rsid w:val="00F1151A"/>
    <w:rsid w:val="00F12010"/>
    <w:rsid w:val="00F12419"/>
    <w:rsid w:val="00F14812"/>
    <w:rsid w:val="00F1598C"/>
    <w:rsid w:val="00F20BC6"/>
    <w:rsid w:val="00F21403"/>
    <w:rsid w:val="00F23A31"/>
    <w:rsid w:val="00F23C95"/>
    <w:rsid w:val="00F255FC"/>
    <w:rsid w:val="00F259B0"/>
    <w:rsid w:val="00F26A20"/>
    <w:rsid w:val="00F276C9"/>
    <w:rsid w:val="00F30A84"/>
    <w:rsid w:val="00F31359"/>
    <w:rsid w:val="00F3332B"/>
    <w:rsid w:val="00F36139"/>
    <w:rsid w:val="00F3649F"/>
    <w:rsid w:val="00F369A5"/>
    <w:rsid w:val="00F37CFA"/>
    <w:rsid w:val="00F40690"/>
    <w:rsid w:val="00F40947"/>
    <w:rsid w:val="00F40FA4"/>
    <w:rsid w:val="00F43B8F"/>
    <w:rsid w:val="00F45C26"/>
    <w:rsid w:val="00F47BF8"/>
    <w:rsid w:val="00F47FE1"/>
    <w:rsid w:val="00F51785"/>
    <w:rsid w:val="00F530D7"/>
    <w:rsid w:val="00F53765"/>
    <w:rsid w:val="00F541E6"/>
    <w:rsid w:val="00F5729B"/>
    <w:rsid w:val="00F621C2"/>
    <w:rsid w:val="00F62F49"/>
    <w:rsid w:val="00F63A5E"/>
    <w:rsid w:val="00F63AA8"/>
    <w:rsid w:val="00F640BF"/>
    <w:rsid w:val="00F70754"/>
    <w:rsid w:val="00F70F44"/>
    <w:rsid w:val="00F77926"/>
    <w:rsid w:val="00F80544"/>
    <w:rsid w:val="00F823AE"/>
    <w:rsid w:val="00F833CF"/>
    <w:rsid w:val="00F83A19"/>
    <w:rsid w:val="00F879A1"/>
    <w:rsid w:val="00F90FCA"/>
    <w:rsid w:val="00F9193F"/>
    <w:rsid w:val="00F92FC4"/>
    <w:rsid w:val="00F947A4"/>
    <w:rsid w:val="00F971E5"/>
    <w:rsid w:val="00F9793C"/>
    <w:rsid w:val="00FA0C14"/>
    <w:rsid w:val="00FA137A"/>
    <w:rsid w:val="00FA5504"/>
    <w:rsid w:val="00FA7868"/>
    <w:rsid w:val="00FB4B02"/>
    <w:rsid w:val="00FC050C"/>
    <w:rsid w:val="00FC2831"/>
    <w:rsid w:val="00FC287F"/>
    <w:rsid w:val="00FC2D40"/>
    <w:rsid w:val="00FC3600"/>
    <w:rsid w:val="00FC4736"/>
    <w:rsid w:val="00FC4A9F"/>
    <w:rsid w:val="00FC5345"/>
    <w:rsid w:val="00FC565B"/>
    <w:rsid w:val="00FC5973"/>
    <w:rsid w:val="00FC7188"/>
    <w:rsid w:val="00FD0548"/>
    <w:rsid w:val="00FD0D2D"/>
    <w:rsid w:val="00FD42EF"/>
    <w:rsid w:val="00FD45C9"/>
    <w:rsid w:val="00FD4FAE"/>
    <w:rsid w:val="00FE006E"/>
    <w:rsid w:val="00FE124A"/>
    <w:rsid w:val="00FE197E"/>
    <w:rsid w:val="00FE2ACB"/>
    <w:rsid w:val="00FE54B0"/>
    <w:rsid w:val="00FE760D"/>
    <w:rsid w:val="00FE7612"/>
    <w:rsid w:val="00FE78E3"/>
    <w:rsid w:val="00FE7F02"/>
    <w:rsid w:val="00FF0DF1"/>
    <w:rsid w:val="00FF24A0"/>
    <w:rsid w:val="00FF26AA"/>
    <w:rsid w:val="00FF695F"/>
    <w:rsid w:val="222EC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60B6BD7B-DC3F-44F8-8D30-18774A35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02F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627EA5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5F39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7D60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7</Pages>
  <Words>3884</Words>
  <Characters>20978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184</cp:revision>
  <cp:lastPrinted>2015-03-26T17:00:00Z</cp:lastPrinted>
  <dcterms:created xsi:type="dcterms:W3CDTF">2023-09-26T15:07:00Z</dcterms:created>
  <dcterms:modified xsi:type="dcterms:W3CDTF">2024-05-21T14:21:00Z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