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C496279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097B92">
              <w:rPr>
                <w:rStyle w:val="Nmerodepgina"/>
              </w:rPr>
              <w:t xml:space="preserve">  </w:t>
            </w:r>
            <w:proofErr w:type="gramEnd"/>
            <w:r w:rsidR="00097B92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097B92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 xml:space="preserve">Matheus Felipe </w:t>
      </w:r>
      <w:proofErr w:type="spellStart"/>
      <w:r>
        <w:t>Pasold</w:t>
      </w:r>
      <w:proofErr w:type="spellEnd"/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 xml:space="preserve">Alexander Roberto </w:t>
      </w:r>
      <w:proofErr w:type="spellStart"/>
      <w:r w:rsidR="009D6DC6">
        <w:t>Valdameri</w:t>
      </w:r>
      <w:proofErr w:type="spellEnd"/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 xml:space="preserve">Van </w:t>
      </w:r>
      <w:proofErr w:type="spellStart"/>
      <w:r w:rsidR="00C33E77">
        <w:t>Bulck</w:t>
      </w:r>
      <w:proofErr w:type="spellEnd"/>
      <w:r w:rsidR="00283EA0">
        <w:t xml:space="preserve"> </w:t>
      </w:r>
      <w:r w:rsidR="001B17BE">
        <w:rPr>
          <w:i/>
          <w:iCs/>
        </w:rPr>
        <w:t>et</w:t>
      </w:r>
      <w:r w:rsidR="00283EA0" w:rsidRPr="00163A98">
        <w:rPr>
          <w:i/>
          <w:iCs/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</w:t>
      </w:r>
      <w:proofErr w:type="spellStart"/>
      <w:r>
        <w:t>mata-mata</w:t>
      </w:r>
      <w:proofErr w:type="spellEnd"/>
      <w:r>
        <w:t xml:space="preserve">. </w:t>
      </w:r>
    </w:p>
    <w:p w14:paraId="38D65895" w14:textId="265F83ED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</w:t>
      </w:r>
      <w:r w:rsidR="00A151B5">
        <w:t xml:space="preserve">a </w:t>
      </w:r>
      <w:r w:rsidR="00196B4F">
        <w:t xml:space="preserve">todos os outros dentro da competição em rodadas, por isso também é conhecido como </w:t>
      </w:r>
      <w:r w:rsidR="00196B4F" w:rsidRPr="00A151B5">
        <w:rPr>
          <w:i/>
          <w:iCs/>
        </w:rPr>
        <w:t>Round-Robin</w:t>
      </w:r>
      <w:r w:rsidR="00196B4F">
        <w:t xml:space="preserve">. Para Dong </w:t>
      </w:r>
      <w:r w:rsidR="001B17BE">
        <w:rPr>
          <w:i/>
          <w:iCs/>
        </w:rPr>
        <w:t>et</w:t>
      </w:r>
      <w:r w:rsidR="00196B4F" w:rsidRPr="00163A98">
        <w:rPr>
          <w:i/>
          <w:iCs/>
        </w:rPr>
        <w:t xml:space="preserve"> al.</w:t>
      </w:r>
      <w:r w:rsidR="00196B4F">
        <w:t xml:space="preserve"> (2023), em princípio, esse formato seria o mais ju</w:t>
      </w:r>
      <w:r w:rsidR="00C55C14">
        <w:t>n</w:t>
      </w:r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 xml:space="preserve">Para competições com grande número de participantes e curto duração, existe o Sistema Suíço, muito utilizado em torneios de Xadrez. Para Sato (2023) apud </w:t>
      </w:r>
      <w:proofErr w:type="spellStart"/>
      <w:r w:rsidR="008126F9">
        <w:t>Fuhrlich</w:t>
      </w:r>
      <w:proofErr w:type="spellEnd"/>
      <w:r w:rsidR="008126F9">
        <w:t xml:space="preserve">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7478881E" w:rsidR="00C95FFD" w:rsidRDefault="00F90CA9" w:rsidP="00F77926">
      <w:pPr>
        <w:pStyle w:val="TF-ALNEA"/>
      </w:pPr>
      <w:r>
        <w:t xml:space="preserve">criar </w:t>
      </w:r>
      <w:r w:rsidR="007A0DBE">
        <w:t>um sistema que seja poliesportivo</w:t>
      </w:r>
      <w:r w:rsidR="00C95FFD">
        <w:t>;</w:t>
      </w:r>
    </w:p>
    <w:p w14:paraId="1C4A5776" w14:textId="4F0AE168" w:rsidR="00C35E57" w:rsidRDefault="00F90CA9" w:rsidP="00F77926">
      <w:pPr>
        <w:pStyle w:val="TF-ALNEA"/>
      </w:pPr>
      <w:r>
        <w:t xml:space="preserve">considerar </w:t>
      </w:r>
      <w:r w:rsidR="00C95FFD">
        <w:t xml:space="preserve">para cada padrão de esporte definido os </w:t>
      </w:r>
      <w:r w:rsidR="007A0DBE">
        <w:t xml:space="preserve">tipos de </w:t>
      </w:r>
      <w:r w:rsidR="00C95FFD">
        <w:t xml:space="preserve">disputas baseadas </w:t>
      </w:r>
      <w:r w:rsidR="007A0DBE">
        <w:t>nos padrões do esporte;</w:t>
      </w:r>
    </w:p>
    <w:p w14:paraId="3B215FAC" w14:textId="646121D4" w:rsidR="00C95FFD" w:rsidRDefault="00F90CA9" w:rsidP="00F77926">
      <w:pPr>
        <w:pStyle w:val="TF-ALNEA"/>
      </w:pPr>
      <w:r>
        <w:t xml:space="preserve">avaliar </w:t>
      </w:r>
      <w:r w:rsidR="00C95FFD">
        <w:t>alternativas para persistência de dados flexíveis, ou não convencionais (semiestruturados)</w:t>
      </w:r>
      <w:r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5A947BB" w:rsidR="007F7EAD" w:rsidRPr="004E1041" w:rsidRDefault="00F90CA9" w:rsidP="00FA5504">
      <w:pPr>
        <w:pStyle w:val="TF-TEXTO"/>
      </w:pPr>
      <w:r>
        <w:t>Nesta seção</w:t>
      </w:r>
      <w:r w:rsidR="007F7EAD"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 w:rsidR="007F7EAD">
        <w:t xml:space="preserve"> é um sistema Web para o gerenciamento de um campeonato amador de futebol na cidade de João Monlevade (Santos,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proofErr w:type="spellStart"/>
      <w:r w:rsidR="006A37EA">
        <w:t>Clupik</w:t>
      </w:r>
      <w:proofErr w:type="spellEnd"/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proofErr w:type="spellStart"/>
      <w:r w:rsidRPr="00A151B5">
        <w:rPr>
          <w:i/>
          <w:iCs/>
        </w:rPr>
        <w:t>Goal</w:t>
      </w:r>
      <w:proofErr w:type="spellEnd"/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</w:t>
      </w:r>
      <w:proofErr w:type="spellStart"/>
      <w:r w:rsidR="00075597">
        <w:t>International</w:t>
      </w:r>
      <w:proofErr w:type="spellEnd"/>
      <w:r w:rsidR="00075597">
        <w:t xml:space="preserve"> </w:t>
      </w:r>
      <w:proofErr w:type="spellStart"/>
      <w:r w:rsidR="00075597">
        <w:t>Timetabling</w:t>
      </w:r>
      <w:proofErr w:type="spellEnd"/>
      <w:r w:rsidR="00075597">
        <w:t xml:space="preserve"> </w:t>
      </w:r>
      <w:proofErr w:type="spellStart"/>
      <w:r w:rsidR="00075597">
        <w:t>Competition</w:t>
      </w:r>
      <w:proofErr w:type="spellEnd"/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</w:t>
      </w:r>
      <w:proofErr w:type="spellStart"/>
      <w:r w:rsidR="00F80C59">
        <w:t>Nodejs</w:t>
      </w:r>
      <w:proofErr w:type="spellEnd"/>
      <w:r w:rsidR="00F80C59">
        <w:t xml:space="preserve"> e a camada de apresentação utilizou </w:t>
      </w:r>
      <w:proofErr w:type="spellStart"/>
      <w:r w:rsidR="00F80C59">
        <w:t>ReactJs</w:t>
      </w:r>
      <w:proofErr w:type="spellEnd"/>
      <w:r w:rsidR="00F80C59">
        <w:t>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</w:t>
      </w:r>
      <w:proofErr w:type="spellStart"/>
      <w:r w:rsidR="00BB3119">
        <w:t>eXtensible</w:t>
      </w:r>
      <w:proofErr w:type="spellEnd"/>
      <w:r w:rsidR="00BB3119">
        <w:t xml:space="preserve"> Markup </w:t>
      </w:r>
      <w:proofErr w:type="spellStart"/>
      <w:r w:rsidR="00BB3119">
        <w:t>Language</w:t>
      </w:r>
      <w:proofErr w:type="spellEnd"/>
      <w:r w:rsidR="00BB3119">
        <w:t xml:space="preserve"> (XML). </w:t>
      </w:r>
    </w:p>
    <w:p w14:paraId="23F85272" w14:textId="165E9323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r w:rsidR="00871A8D">
        <w:t xml:space="preserve">Figura </w:t>
      </w:r>
      <w:r w:rsidR="00F60160">
        <w:t>1.</w:t>
      </w:r>
    </w:p>
    <w:p w14:paraId="21283BCD" w14:textId="3718041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r w:rsidR="00871A8D">
        <w:t>F</w:t>
      </w:r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5DF2E4EB">
            <wp:extent cx="3567133" cy="1757991"/>
            <wp:effectExtent l="19050" t="19050" r="14605" b="139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43" cy="18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24"/>
      <w:r>
        <w:t xml:space="preserve">Figura </w:t>
      </w:r>
      <w:commentRangeEnd w:id="24"/>
      <w:r w:rsidR="00871A8D">
        <w:rPr>
          <w:rStyle w:val="Refdecomentrio"/>
        </w:rPr>
        <w:commentReference w:id="24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C53C416">
            <wp:extent cx="3607472" cy="1591271"/>
            <wp:effectExtent l="0" t="0" r="0" b="9525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6"/>
                    <a:srcRect l="2099" t="3903" r="1402" b="3709"/>
                    <a:stretch/>
                  </pic:blipFill>
                  <pic:spPr bwMode="auto">
                    <a:xfrm>
                      <a:off x="0" y="0"/>
                      <a:ext cx="3744391" cy="16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DF04" w14:textId="3975AE38" w:rsidR="00FD1F56" w:rsidRDefault="00695A8E" w:rsidP="00163A98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ABB6976" w14:textId="43A457F4" w:rsidR="00A44581" w:rsidRDefault="00C17123" w:rsidP="00E638A0">
      <w:pPr>
        <w:pStyle w:val="Ttulo2"/>
      </w:pPr>
      <w:r>
        <w:lastRenderedPageBreak/>
        <w:t>MÓDULO WEB PARA GERENCIAMENTO DE CAMPEONATOS AMADORES DE FUTEBOL NO MUNICÍPIO DE JOÃO MONLEVADE E REGIÃO </w:t>
      </w:r>
    </w:p>
    <w:p w14:paraId="5B40D2D2" w14:textId="77BA5B7E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Santos (2023) </w:t>
      </w:r>
      <w:r w:rsidR="00AB0675">
        <w:t>apresenta</w:t>
      </w:r>
      <w:r w:rsidR="004B5745">
        <w:t xml:space="preserve"> um sistema Web para o gerenciamento da Liga </w:t>
      </w:r>
      <w:proofErr w:type="spellStart"/>
      <w:r w:rsidR="004B5745">
        <w:t>Monlevadense</w:t>
      </w:r>
      <w:proofErr w:type="spellEnd"/>
      <w:r w:rsidR="004B5745">
        <w:t xml:space="preserve">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 xml:space="preserve">Para o desenvolvimento de uma aplicação Web, Santos (2023) utiliza frameworks </w:t>
      </w:r>
      <w:proofErr w:type="spellStart"/>
      <w:r w:rsidR="00625B52">
        <w:t>Lavavel</w:t>
      </w:r>
      <w:proofErr w:type="spellEnd"/>
      <w:r w:rsidR="00625B52">
        <w:t xml:space="preserve">, baseado em PHP, e o </w:t>
      </w:r>
      <w:proofErr w:type="spellStart"/>
      <w:r w:rsidR="00625B52">
        <w:t>Bootstrap</w:t>
      </w:r>
      <w:proofErr w:type="spellEnd"/>
      <w:r w:rsidR="00625B52">
        <w:t xml:space="preserve"> para os estilos para uma interface de usuário, com um servidor Apache </w:t>
      </w:r>
      <w:proofErr w:type="spellStart"/>
      <w:r w:rsidR="00625B52">
        <w:t>Tomcat</w:t>
      </w:r>
      <w:proofErr w:type="spellEnd"/>
      <w:r w:rsidR="00625B52">
        <w:t xml:space="preserve"> versão 2.5</w:t>
      </w:r>
      <w:r w:rsidR="00F60160">
        <w:t xml:space="preserve">, com um banco de dados </w:t>
      </w:r>
      <w:proofErr w:type="spellStart"/>
      <w:r w:rsidR="00F60160">
        <w:t>MariaDB</w:t>
      </w:r>
      <w:proofErr w:type="spellEnd"/>
      <w:r w:rsidR="00625B52">
        <w:t>.</w:t>
      </w:r>
      <w:r w:rsidR="005A1A3F">
        <w:t xml:space="preserve"> </w:t>
      </w:r>
    </w:p>
    <w:p w14:paraId="52182D3F" w14:textId="6112761F" w:rsidR="00694E8E" w:rsidRDefault="00FA7819" w:rsidP="00FB05D3">
      <w:pPr>
        <w:pStyle w:val="TF-TEXTO"/>
        <w:ind w:left="29"/>
      </w:pPr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153E22E0" w:rsidR="00625B52" w:rsidRDefault="00694E8E" w:rsidP="00FB05D3">
      <w:pPr>
        <w:pStyle w:val="TF-TEXTO"/>
        <w:ind w:left="29"/>
      </w:pPr>
      <w:r>
        <w:t xml:space="preserve">Conforme visualizado na </w:t>
      </w:r>
      <w:r w:rsidR="00871A8D">
        <w:t xml:space="preserve">Figura </w:t>
      </w:r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r w:rsidR="00871A8D">
        <w:t xml:space="preserve">Figura </w:t>
      </w:r>
      <w:r w:rsidR="001E1996">
        <w:t>4</w:t>
      </w:r>
      <w:r>
        <w:t xml:space="preserve">. </w:t>
      </w:r>
      <w:r w:rsidR="00707424">
        <w:t xml:space="preserve">O sistema também permite uma súmula no formato </w:t>
      </w:r>
      <w:proofErr w:type="spellStart"/>
      <w:r w:rsidR="00707424" w:rsidRPr="00A151B5">
        <w:rPr>
          <w:i/>
          <w:iCs/>
        </w:rPr>
        <w:t>Portable</w:t>
      </w:r>
      <w:proofErr w:type="spellEnd"/>
      <w:r w:rsidR="00707424" w:rsidRPr="00A151B5">
        <w:rPr>
          <w:i/>
          <w:iCs/>
        </w:rPr>
        <w:t xml:space="preserve"> </w:t>
      </w:r>
      <w:proofErr w:type="spellStart"/>
      <w:r w:rsidR="00707424" w:rsidRPr="00A151B5">
        <w:rPr>
          <w:i/>
          <w:iCs/>
        </w:rPr>
        <w:t>Document</w:t>
      </w:r>
      <w:proofErr w:type="spellEnd"/>
      <w:r w:rsidR="00707424" w:rsidRPr="00A151B5">
        <w:rPr>
          <w:i/>
          <w:iCs/>
        </w:rPr>
        <w:t xml:space="preserve"> Format</w:t>
      </w:r>
      <w:r w:rsidR="00707424">
        <w:t xml:space="preserve">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25"/>
      <w:r>
        <w:t xml:space="preserve">Figura </w:t>
      </w:r>
      <w:commentRangeEnd w:id="25"/>
      <w:r w:rsidR="00871A8D">
        <w:rPr>
          <w:rStyle w:val="Refdecomentrio"/>
        </w:rPr>
        <w:commentReference w:id="25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11E8309E">
            <wp:extent cx="4405065" cy="2128678"/>
            <wp:effectExtent l="19050" t="19050" r="14605" b="24130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54" cy="215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0BCCA1DA" w:rsidR="00695A8E" w:rsidRDefault="00695A8E" w:rsidP="00695A8E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42EAF028">
            <wp:extent cx="4515455" cy="2172060"/>
            <wp:effectExtent l="19050" t="19050" r="19050" b="1905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21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A757C" w14:textId="2C6AC3AA" w:rsidR="00695A8E" w:rsidRDefault="00696019" w:rsidP="006151BB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6A1E162" w14:textId="57AD5B6F" w:rsidR="00696019" w:rsidRDefault="00367EE0" w:rsidP="00871A8D">
      <w:pPr>
        <w:pStyle w:val="TF-TEXTO"/>
        <w:ind w:left="29"/>
      </w:pPr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163A98">
        <w:rPr>
          <w:i/>
          <w:iCs/>
        </w:rPr>
        <w:t>dashboards</w:t>
      </w:r>
      <w:r>
        <w:t xml:space="preserve"> e extração dos dados como artilharia e times de melhor defesa.</w:t>
      </w:r>
    </w:p>
    <w:p w14:paraId="2C481F61" w14:textId="06769F6B" w:rsidR="00A44581" w:rsidRDefault="00E91C96" w:rsidP="0045347D">
      <w:pPr>
        <w:pStyle w:val="Ttulo2"/>
      </w:pPr>
      <w:r>
        <w:lastRenderedPageBreak/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 xml:space="preserve">O </w:t>
      </w:r>
      <w:proofErr w:type="spellStart"/>
      <w:r>
        <w:t>Clupik</w:t>
      </w:r>
      <w:proofErr w:type="spellEnd"/>
      <w:r>
        <w:t xml:space="preserve">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C047340" w:rsidR="00A57739" w:rsidRDefault="00F35D03" w:rsidP="00A44581">
      <w:pPr>
        <w:pStyle w:val="TF-TEXTO"/>
      </w:pPr>
      <w:r>
        <w:t xml:space="preserve">Conforme mostrado na </w:t>
      </w:r>
      <w:r w:rsidR="00871A8D">
        <w:t>F</w:t>
      </w:r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</w:t>
      </w:r>
      <w:r w:rsidR="00685B2A">
        <w:t>usuário (</w:t>
      </w:r>
      <w:r w:rsidR="00871A8D">
        <w:t>F</w:t>
      </w:r>
      <w:r w:rsidR="00990703">
        <w:t>igura 6</w:t>
      </w:r>
      <w:r w:rsidR="00871A8D">
        <w:t>)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6E108370" w:rsidR="00863F1D" w:rsidRDefault="00863F1D" w:rsidP="00A44581">
      <w:pPr>
        <w:pStyle w:val="TF-TEXTO"/>
      </w:pPr>
      <w:r>
        <w:t xml:space="preserve">Para a organização do calendário, o </w:t>
      </w:r>
      <w:proofErr w:type="spellStart"/>
      <w:r>
        <w:t>Clupik</w:t>
      </w:r>
      <w:proofErr w:type="spellEnd"/>
      <w:r>
        <w:t xml:space="preserve"> permite um preenchimento automático dos participantes em cada jogo de cada rodada, como também manual. Conforme a </w:t>
      </w:r>
      <w:r w:rsidR="00871A8D">
        <w:t>F</w:t>
      </w:r>
      <w:r>
        <w:t xml:space="preserve">igura </w:t>
      </w:r>
      <w:r w:rsidR="0061779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</w:t>
      </w:r>
      <w:r w:rsidR="00112A61" w:rsidRPr="00181520">
        <w:rPr>
          <w:i/>
          <w:iCs/>
        </w:rPr>
        <w:t>Single Round-Robin</w:t>
      </w:r>
      <w:r w:rsidR="00112A61">
        <w:t>) ou duplo (</w:t>
      </w:r>
      <w:r w:rsidR="00112A61" w:rsidRPr="00181520">
        <w:rPr>
          <w:i/>
          <w:iCs/>
        </w:rPr>
        <w:t>Double Round-Robin</w:t>
      </w:r>
      <w:r w:rsidR="00112A61">
        <w:t>).</w:t>
      </w:r>
    </w:p>
    <w:p w14:paraId="6087A333" w14:textId="2B35FFC0" w:rsidR="00112A61" w:rsidRDefault="00112A61" w:rsidP="00A44581">
      <w:pPr>
        <w:pStyle w:val="TF-TEXTO"/>
      </w:pPr>
      <w:r>
        <w:t xml:space="preserve">Para os campeonatos criados no </w:t>
      </w:r>
      <w:proofErr w:type="spellStart"/>
      <w:r>
        <w:t>Clupik</w:t>
      </w:r>
      <w:proofErr w:type="spellEnd"/>
      <w:r>
        <w:t>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26"/>
      <w:r>
        <w:t xml:space="preserve">Figura </w:t>
      </w:r>
      <w:commentRangeEnd w:id="26"/>
      <w:r w:rsidR="00617793">
        <w:rPr>
          <w:rStyle w:val="Refdecomentrio"/>
        </w:rPr>
        <w:commentReference w:id="26"/>
      </w:r>
      <w:r>
        <w:t xml:space="preserve">5 </w:t>
      </w:r>
      <w:r w:rsidRPr="00F3649F">
        <w:t xml:space="preserve">– </w:t>
      </w:r>
      <w:r>
        <w:t xml:space="preserve">Tela de cadastro de competição do </w:t>
      </w:r>
      <w:proofErr w:type="spellStart"/>
      <w:r>
        <w:t>Clupik</w:t>
      </w:r>
      <w:proofErr w:type="spellEnd"/>
      <w:r>
        <w:t xml:space="preserve">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0BAB9096">
            <wp:extent cx="3051954" cy="2477650"/>
            <wp:effectExtent l="19050" t="19050" r="15240" b="18415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3" cy="252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t xml:space="preserve">Figura 6 </w:t>
      </w:r>
      <w:r w:rsidRPr="00F3649F">
        <w:t xml:space="preserve">– </w:t>
      </w:r>
      <w:r>
        <w:t xml:space="preserve">Tela de visualização do formato eliminatório na competição registrada no </w:t>
      </w:r>
      <w:proofErr w:type="spellStart"/>
      <w:r>
        <w:t>Clupik</w:t>
      </w:r>
      <w:proofErr w:type="spellEnd"/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5F1ACA26">
            <wp:extent cx="3104264" cy="2363637"/>
            <wp:effectExtent l="19050" t="19050" r="20320" b="1778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53" cy="240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27"/>
      <w:r>
        <w:t xml:space="preserve">Tela </w:t>
      </w:r>
      <w:commentRangeEnd w:id="27"/>
      <w:r w:rsidR="00617793">
        <w:rPr>
          <w:rStyle w:val="Refdecomentrio"/>
        </w:rPr>
        <w:commentReference w:id="27"/>
      </w:r>
      <w:r>
        <w:t xml:space="preserve">de visualização das rodadas do formato classificatório na competição registrada no </w:t>
      </w:r>
      <w:proofErr w:type="spellStart"/>
      <w:r>
        <w:t>Clupik</w:t>
      </w:r>
      <w:proofErr w:type="spellEnd"/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51770C2C">
            <wp:extent cx="3347720" cy="3485071"/>
            <wp:effectExtent l="19050" t="19050" r="24130" b="2032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"/>
                    <a:stretch/>
                  </pic:blipFill>
                  <pic:spPr bwMode="auto">
                    <a:xfrm>
                      <a:off x="0" y="0"/>
                      <a:ext cx="3357876" cy="3495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350E4BF8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4235EA">
        <w:t xml:space="preserve"> da </w:t>
      </w:r>
      <w:r w:rsidR="004C6DB1">
        <w:t>APLICAÇão</w:t>
      </w:r>
    </w:p>
    <w:p w14:paraId="0B97548A" w14:textId="61798AC4" w:rsidR="004235EA" w:rsidRPr="004235EA" w:rsidRDefault="0087674E" w:rsidP="00451B94">
      <w:pPr>
        <w:pStyle w:val="TF-TEXTO"/>
      </w:pPr>
      <w:r>
        <w:t>Nesta seção</w:t>
      </w:r>
      <w:r w:rsidR="00FE127E"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 w:rsidR="00FE127E">
        <w:t xml:space="preserve">, </w:t>
      </w:r>
      <w:r w:rsidR="004E1D6E">
        <w:t xml:space="preserve">aplicando em </w:t>
      </w:r>
      <w:r w:rsidR="00FE127E">
        <w:t xml:space="preserve">uma </w:t>
      </w:r>
      <w:r w:rsidR="004235EA">
        <w:t>aplica</w:t>
      </w:r>
      <w:r w:rsidR="00FE127E"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 w:rsidR="00FE127E">
        <w:t xml:space="preserve">. </w:t>
      </w:r>
      <w:r w:rsidR="004E1D6E">
        <w:t xml:space="preserve">Ainda será apresentado os </w:t>
      </w:r>
      <w:r>
        <w:t xml:space="preserve">Requisitos Funcionais </w:t>
      </w:r>
      <w:r w:rsidR="004E1D6E">
        <w:t>(</w:t>
      </w:r>
      <w:proofErr w:type="spellStart"/>
      <w:r w:rsidR="004E1D6E">
        <w:t>RF</w:t>
      </w:r>
      <w:ins w:id="35" w:author="Dalton Solano dos Reis" w:date="2024-07-08T15:28:00Z" w16du:dateUtc="2024-07-08T18:28:00Z">
        <w:r w:rsidR="00CE2738">
          <w:t>s</w:t>
        </w:r>
      </w:ins>
      <w:proofErr w:type="spellEnd"/>
      <w:r w:rsidR="004E1D6E">
        <w:t xml:space="preserve">) e </w:t>
      </w:r>
      <w:r>
        <w:t xml:space="preserve">Requisitos Não Funcionais </w:t>
      </w:r>
      <w:r w:rsidR="004E1D6E">
        <w:t>(</w:t>
      </w:r>
      <w:proofErr w:type="spellStart"/>
      <w:r w:rsidR="004E1D6E">
        <w:t>RNF</w:t>
      </w:r>
      <w:ins w:id="36" w:author="Dalton Solano dos Reis" w:date="2024-07-08T15:28:00Z" w16du:dateUtc="2024-07-08T18:28:00Z">
        <w:r w:rsidR="00CE2738">
          <w:t>s</w:t>
        </w:r>
      </w:ins>
      <w:proofErr w:type="spellEnd"/>
      <w:r w:rsidR="004E1D6E">
        <w:t>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78305E65" w14:textId="7EA4CD63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r w:rsidR="0087674E">
        <w:t>.</w:t>
      </w:r>
    </w:p>
    <w:p w14:paraId="72A23E67" w14:textId="77777777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4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13685790" w:rsidR="006B0760" w:rsidRDefault="009771DA" w:rsidP="00802D0F">
            <w:pPr>
              <w:pStyle w:val="TF-TEXTOQUADRO"/>
              <w:jc w:val="center"/>
            </w:pPr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proofErr w:type="spellStart"/>
            <w:r>
              <w:t>Clupik</w:t>
            </w:r>
            <w:proofErr w:type="spellEnd"/>
            <w:r>
              <w:t xml:space="preserve">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proofErr w:type="spellStart"/>
            <w:r>
              <w:t>MariaDB</w:t>
            </w:r>
            <w:proofErr w:type="spellEnd"/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proofErr w:type="spellStart"/>
            <w:r>
              <w:t>GoalUFOP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24F3E7E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3C13A843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se destaca por permitir mais esportes em vários formatos para as competições.</w:t>
      </w:r>
    </w:p>
    <w:p w14:paraId="27FAA08D" w14:textId="592AE00A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068241E4" w14:textId="003E499F" w:rsidR="00A8011C" w:rsidRDefault="00A8011C" w:rsidP="004162DB">
      <w:pPr>
        <w:ind w:firstLine="709"/>
        <w:jc w:val="both"/>
        <w:rPr>
          <w:sz w:val="20"/>
          <w:szCs w:val="20"/>
        </w:rPr>
      </w:pPr>
      <w:r w:rsidRPr="00F74E30">
        <w:rPr>
          <w:sz w:val="20"/>
          <w:szCs w:val="20"/>
        </w:rPr>
        <w:t xml:space="preserve">O </w:t>
      </w:r>
      <w:proofErr w:type="spellStart"/>
      <w:r w:rsidRPr="00F74E30">
        <w:rPr>
          <w:sz w:val="20"/>
          <w:szCs w:val="20"/>
        </w:rPr>
        <w:t>Clupik</w:t>
      </w:r>
      <w:proofErr w:type="spellEnd"/>
      <w:r w:rsidRPr="00F74E30">
        <w:rPr>
          <w:sz w:val="20"/>
          <w:szCs w:val="20"/>
        </w:rPr>
        <w:t xml:space="preserve"> (2024) se mostra mais eficiente pois é mais abrangente pela </w:t>
      </w:r>
      <w:proofErr w:type="spellStart"/>
      <w:r w:rsidRPr="00F74E30">
        <w:rPr>
          <w:sz w:val="20"/>
          <w:szCs w:val="20"/>
        </w:rPr>
        <w:t>poliesportividade</w:t>
      </w:r>
      <w:proofErr w:type="spellEnd"/>
      <w:r w:rsidRPr="00F74E30">
        <w:rPr>
          <w:sz w:val="20"/>
          <w:szCs w:val="20"/>
        </w:rPr>
        <w:t xml:space="preserve"> e permitir escolher um formato, </w:t>
      </w:r>
      <w:r w:rsidR="00315EC2" w:rsidRPr="00F74E30">
        <w:rPr>
          <w:sz w:val="20"/>
          <w:szCs w:val="20"/>
        </w:rPr>
        <w:t>possibilitando</w:t>
      </w:r>
      <w:r w:rsidRPr="00F74E30">
        <w:rPr>
          <w:sz w:val="20"/>
          <w:szCs w:val="20"/>
        </w:rPr>
        <w:t xml:space="preserve"> certa personalização</w:t>
      </w:r>
      <w:r w:rsidR="00D116B0" w:rsidRPr="00F74E30">
        <w:rPr>
          <w:sz w:val="20"/>
          <w:szCs w:val="20"/>
        </w:rPr>
        <w:t>.</w:t>
      </w:r>
      <w:r w:rsidRPr="00F74E30">
        <w:rPr>
          <w:sz w:val="20"/>
          <w:szCs w:val="20"/>
        </w:rPr>
        <w:t xml:space="preserve"> </w:t>
      </w:r>
      <w:r w:rsidR="00795C79" w:rsidRPr="00F74E30">
        <w:rPr>
          <w:sz w:val="20"/>
          <w:szCs w:val="20"/>
        </w:rPr>
        <w:t>A</w:t>
      </w:r>
      <w:r w:rsidRPr="00F74E30">
        <w:rPr>
          <w:sz w:val="20"/>
          <w:szCs w:val="20"/>
        </w:rPr>
        <w:t xml:space="preserve"> geração dos calendários </w:t>
      </w:r>
      <w:r w:rsidR="00795C79" w:rsidRPr="00F74E30">
        <w:rPr>
          <w:sz w:val="20"/>
          <w:szCs w:val="20"/>
        </w:rPr>
        <w:t xml:space="preserve">considera </w:t>
      </w:r>
      <w:r w:rsidRPr="00F74E30">
        <w:rPr>
          <w:sz w:val="20"/>
          <w:szCs w:val="20"/>
        </w:rPr>
        <w:t>alguns pontos, como limi</w:t>
      </w:r>
      <w:r w:rsidR="00037270" w:rsidRPr="00F74E30">
        <w:rPr>
          <w:sz w:val="20"/>
          <w:szCs w:val="20"/>
        </w:rPr>
        <w:t>tações do campeonato</w:t>
      </w:r>
      <w:r w:rsidR="000D309F" w:rsidRPr="00F74E30">
        <w:rPr>
          <w:sz w:val="20"/>
          <w:szCs w:val="20"/>
        </w:rPr>
        <w:t>,</w:t>
      </w:r>
      <w:r w:rsidR="00037270" w:rsidRPr="00F74E30">
        <w:rPr>
          <w:sz w:val="20"/>
          <w:szCs w:val="20"/>
        </w:rPr>
        <w:t xml:space="preserve"> regras e otimizações de calendários automáticas, deixando a cargo do usuário alterar os participantes para adequar-se a suas demandas. Este conceito, por parte das competições do formato classificatório, é bem explorado no trabalho de Teotonio (2023) por considerar um algoritmo de otimização. Sendo assim, a combinação das soluções de otimização considerando restrições, abrangência poliesportiva e de formatos é essencial para facilitar o processo de gerenciamento e evolução das competições esportivas.</w:t>
      </w:r>
    </w:p>
    <w:p w14:paraId="4C1BC186" w14:textId="703BE077" w:rsidR="005B52D2" w:rsidRDefault="005B52D2" w:rsidP="005B52D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do cenário </w:t>
      </w:r>
      <w:r w:rsidR="00EA0B8E">
        <w:rPr>
          <w:sz w:val="20"/>
          <w:szCs w:val="20"/>
        </w:rPr>
        <w:t>exposto</w:t>
      </w:r>
      <w:r>
        <w:rPr>
          <w:sz w:val="20"/>
          <w:szCs w:val="20"/>
        </w:rPr>
        <w:t>, demonstra-se a importância do estudo de modelos 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5FDC0C91" w14:textId="77777777" w:rsidR="005B52D2" w:rsidRDefault="005B52D2" w:rsidP="005B52D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74E30">
        <w:rPr>
          <w:sz w:val="20"/>
          <w:szCs w:val="20"/>
        </w:rPr>
        <w:t>Conforme apresentado, o tema envolvendo flexibilização nas estruturas de armazenamento ainda carece de ser explorado, visto que pesquisas não apresentam indícios de sua utilização em aplicações fora do ambiente de redes sociais e colaborativos.</w:t>
      </w:r>
      <w:r>
        <w:rPr>
          <w:sz w:val="20"/>
          <w:szCs w:val="20"/>
        </w:rPr>
        <w:t xml:space="preserve"> Embora exista material sobre o uso dos algoritmos que otimizam o calendário das partidas numa competição esportiva, estes não foram identificados trabalhos nos quais a proposta envolvia flexibilização da modalidade. Sendo assim, uma solução que possibilita um acesso dinâmico para esses algoritmos aumentará o desempenho das aplicações voltadas para o tema deste trabalho, pretendendo também a colaboração para criação de soluções mais elaboradas.</w:t>
      </w:r>
    </w:p>
    <w:p w14:paraId="3D7F289F" w14:textId="265275D3" w:rsidR="00451B94" w:rsidRDefault="00451B94" w:rsidP="00E638A0">
      <w:pPr>
        <w:pStyle w:val="Ttulo2"/>
      </w:pPr>
      <w:r>
        <w:t>REQUISITOS PRINCIPAIS D</w:t>
      </w:r>
      <w:bookmarkEnd w:id="37"/>
      <w:bookmarkEnd w:id="38"/>
      <w:bookmarkEnd w:id="39"/>
      <w:bookmarkEnd w:id="40"/>
      <w:bookmarkEnd w:id="41"/>
      <w:bookmarkEnd w:id="42"/>
      <w:bookmarkEnd w:id="43"/>
      <w:r w:rsidR="004C6DB1">
        <w:t>a aplicação</w:t>
      </w:r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CA8F0B4" w:rsidR="0031371C" w:rsidRDefault="000F6703" w:rsidP="00163A98">
      <w:pPr>
        <w:pStyle w:val="TF-ALNEA"/>
        <w:numPr>
          <w:ilvl w:val="0"/>
          <w:numId w:val="21"/>
        </w:numPr>
      </w:pPr>
      <w:r>
        <w:t xml:space="preserve">permitir </w:t>
      </w:r>
      <w:r w:rsidR="0031371C">
        <w:t>criar campeonatos (Requisito Funcional - RF)</w:t>
      </w:r>
      <w:r w:rsidR="00A42821">
        <w:t>;</w:t>
      </w:r>
    </w:p>
    <w:p w14:paraId="4F054569" w14:textId="582707A6" w:rsidR="002C26E4" w:rsidRDefault="000F6703" w:rsidP="00163A98">
      <w:pPr>
        <w:pStyle w:val="TF-ALNEA"/>
      </w:pPr>
      <w:r>
        <w:t xml:space="preserve">permitir </w:t>
      </w:r>
      <w:r w:rsidR="002C26E4">
        <w:t>cadastrar as modalidades esportivas (RF)</w:t>
      </w:r>
      <w:r w:rsidR="00A42821">
        <w:t>;</w:t>
      </w:r>
    </w:p>
    <w:p w14:paraId="3BCE0C8F" w14:textId="6C5D5879" w:rsidR="0031371C" w:rsidRDefault="000F6703" w:rsidP="00163A98">
      <w:pPr>
        <w:pStyle w:val="TF-ALNEA"/>
      </w:pPr>
      <w:r>
        <w:t xml:space="preserve">permitir </w:t>
      </w:r>
      <w:r w:rsidR="0031371C">
        <w:t>cadastrar restrições de calendário (RF)</w:t>
      </w:r>
      <w:r w:rsidR="00A42821">
        <w:t>;</w:t>
      </w:r>
    </w:p>
    <w:p w14:paraId="52C6DB7B" w14:textId="54180CBF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</w:t>
      </w:r>
      <w:r w:rsidR="001D0B7B" w:rsidRPr="00B8281F">
        <w:rPr>
          <w:i/>
          <w:iCs/>
        </w:rPr>
        <w:t>Round-Robin</w:t>
      </w:r>
      <w:r w:rsidR="001D0B7B">
        <w:t xml:space="preserve"> (RF)</w:t>
      </w:r>
      <w:r w:rsidR="00A42821">
        <w:t>;</w:t>
      </w:r>
    </w:p>
    <w:p w14:paraId="0CDD65E6" w14:textId="35066163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Eliminatório </w:t>
      </w:r>
      <w:r w:rsidR="00BD475E">
        <w:t>(RF);</w:t>
      </w:r>
    </w:p>
    <w:p w14:paraId="4AEF280D" w14:textId="4D746BD1" w:rsidR="00A1494E" w:rsidRDefault="000F6703" w:rsidP="00163A98">
      <w:pPr>
        <w:pStyle w:val="TF-ALNEA"/>
      </w:pPr>
      <w:r>
        <w:t xml:space="preserve">permitir </w:t>
      </w:r>
      <w:r w:rsidR="00A1494E">
        <w:t xml:space="preserve">o usuário definir as fases do campeonato </w:t>
      </w:r>
      <w:r w:rsidR="00BD475E">
        <w:t>(RF);</w:t>
      </w:r>
    </w:p>
    <w:p w14:paraId="45050148" w14:textId="7FEE1DE0" w:rsidR="0031371C" w:rsidRDefault="000F6703" w:rsidP="00163A98">
      <w:pPr>
        <w:pStyle w:val="TF-ALNEA"/>
      </w:pPr>
      <w:r>
        <w:t xml:space="preserve">utilizar </w:t>
      </w:r>
      <w:r w:rsidR="00131453">
        <w:t xml:space="preserve">banco </w:t>
      </w:r>
      <w:r w:rsidR="00FD04C2">
        <w:t xml:space="preserve">de dados </w:t>
      </w:r>
      <w:r w:rsidR="00131453">
        <w:t xml:space="preserve">para o armazenamento dos dados </w:t>
      </w:r>
      <w:r w:rsidR="00BD475E">
        <w:t>(Requisito Não Funcional - RNF);</w:t>
      </w:r>
    </w:p>
    <w:p w14:paraId="06436BE1" w14:textId="2B398A9A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HTML, Javascript e CSS </w:t>
      </w:r>
      <w:r w:rsidR="00131453">
        <w:t>para a criação de interface visual de usuário (RNF)</w:t>
      </w:r>
      <w:r w:rsidR="00A42821">
        <w:t>;</w:t>
      </w:r>
    </w:p>
    <w:p w14:paraId="01A0DBAA" w14:textId="598710AF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</w:t>
      </w:r>
      <w:r w:rsidR="00131453">
        <w:t>Java para desenvolver a API do sistema (RNF)</w:t>
      </w:r>
      <w:r w:rsidR="00A42821">
        <w:t>;</w:t>
      </w:r>
    </w:p>
    <w:p w14:paraId="660FE656" w14:textId="2D97E224" w:rsidR="00A1494E" w:rsidRDefault="000F6703" w:rsidP="00163A98">
      <w:pPr>
        <w:pStyle w:val="TF-ALNEA"/>
      </w:pPr>
      <w:r>
        <w:t xml:space="preserve">utilizar </w:t>
      </w:r>
      <w:r w:rsidR="00A1494E">
        <w:t>algoritmo heurísticos para as fases eliminatórias (RNF)</w:t>
      </w:r>
      <w:r w:rsidR="00A42821">
        <w:t>;</w:t>
      </w:r>
    </w:p>
    <w:p w14:paraId="48FBEBE6" w14:textId="36CB4D61" w:rsidR="00A1494E" w:rsidRPr="00286FED" w:rsidRDefault="000F6703" w:rsidP="00163A98">
      <w:pPr>
        <w:pStyle w:val="TF-ALNEA"/>
      </w:pPr>
      <w:r>
        <w:t xml:space="preserve">utilizar </w:t>
      </w:r>
      <w:r w:rsidR="00A1494E"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06454F6" w:rsidR="00451B94" w:rsidRPr="00424AD5" w:rsidRDefault="000F6703" w:rsidP="00424AD5">
      <w:pPr>
        <w:pStyle w:val="TF-ALNEA"/>
        <w:numPr>
          <w:ilvl w:val="0"/>
          <w:numId w:val="10"/>
        </w:numPr>
      </w:pPr>
      <w:r>
        <w:t xml:space="preserve">levantamento </w:t>
      </w:r>
      <w:r w:rsidR="002E47C7">
        <w:t>bibliográfico</w:t>
      </w:r>
      <w:r w:rsidR="00451B94" w:rsidRPr="00424AD5">
        <w:t>:</w:t>
      </w:r>
      <w:r w:rsidR="002E47C7">
        <w:t xml:space="preserve"> fazer uma pesquisa </w:t>
      </w:r>
      <w:r w:rsidR="00DF5DDC">
        <w:t xml:space="preserve">bibliográfica </w:t>
      </w:r>
      <w:r w:rsidR="002E47C7">
        <w:t>sobre os algoritmos heurísticos</w:t>
      </w:r>
      <w:r w:rsidR="00360315">
        <w:t xml:space="preserve">, inteiros e programação linear </w:t>
      </w:r>
      <w:r w:rsidR="002E47C7">
        <w:t xml:space="preserve">para torneios </w:t>
      </w:r>
      <w:r w:rsidR="002E47C7" w:rsidRPr="00B8281F">
        <w:rPr>
          <w:i/>
          <w:iCs/>
        </w:rPr>
        <w:t>Single Round-Robin</w:t>
      </w:r>
      <w:r>
        <w:t xml:space="preserve"> </w:t>
      </w:r>
      <w:r w:rsidR="002E47C7">
        <w:t>(RR)</w:t>
      </w:r>
      <w:r w:rsidR="00360315">
        <w:t xml:space="preserve">, </w:t>
      </w:r>
      <w:r w:rsidR="002E47C7" w:rsidRPr="00B8281F">
        <w:rPr>
          <w:i/>
          <w:iCs/>
        </w:rPr>
        <w:t>Double-Round-Robin</w:t>
      </w:r>
      <w:r w:rsidR="002E47C7">
        <w:t>(2RR)</w:t>
      </w:r>
      <w:r w:rsidR="00360315">
        <w:t xml:space="preserve"> e </w:t>
      </w:r>
      <w:r w:rsidR="00360315" w:rsidRPr="00B8281F">
        <w:rPr>
          <w:i/>
          <w:iCs/>
        </w:rPr>
        <w:t>Knockout</w:t>
      </w:r>
      <w:r w:rsidR="00360315">
        <w:t xml:space="preserve">, bancos </w:t>
      </w:r>
      <w:proofErr w:type="spellStart"/>
      <w:r w:rsidR="00360315">
        <w:t>NoSQL</w:t>
      </w:r>
      <w:proofErr w:type="spellEnd"/>
      <w:r w:rsidR="00360315">
        <w:t xml:space="preserve">, </w:t>
      </w:r>
      <w:r w:rsidR="00360315" w:rsidRPr="00B8281F">
        <w:rPr>
          <w:i/>
          <w:iCs/>
        </w:rPr>
        <w:t>Spring Boot</w:t>
      </w:r>
      <w:r w:rsidR="00360315">
        <w:t xml:space="preserve">, </w:t>
      </w:r>
      <w:proofErr w:type="spellStart"/>
      <w:r w:rsidR="00360315" w:rsidRPr="00B8281F">
        <w:rPr>
          <w:i/>
          <w:iCs/>
        </w:rPr>
        <w:t>AngularJS</w:t>
      </w:r>
      <w:proofErr w:type="spellEnd"/>
      <w:r w:rsidR="00360315">
        <w:t xml:space="preserve"> e desenvolvimentos similares</w:t>
      </w:r>
      <w:r w:rsidR="00451B94" w:rsidRPr="00424AD5">
        <w:t>;</w:t>
      </w:r>
    </w:p>
    <w:p w14:paraId="2B412426" w14:textId="28BEEC1A" w:rsidR="00451B94" w:rsidRDefault="000F6703" w:rsidP="00424AD5">
      <w:pPr>
        <w:pStyle w:val="TF-ALNEA"/>
      </w:pPr>
      <w:r>
        <w:t xml:space="preserve">elicitação </w:t>
      </w:r>
      <w:r w:rsidR="00360315">
        <w:t>de requisitos</w:t>
      </w:r>
      <w:r w:rsidR="00451B94" w:rsidRPr="00424AD5">
        <w:t xml:space="preserve">: </w:t>
      </w:r>
      <w:r w:rsidR="00360315"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23C92C52" w:rsidR="00DF5DDC" w:rsidRPr="00F74E30" w:rsidRDefault="001E5A12" w:rsidP="00424AD5">
      <w:pPr>
        <w:pStyle w:val="TF-ALNEA"/>
      </w:pPr>
      <w:r>
        <w:rPr>
          <w:rStyle w:val="ui-provider"/>
        </w:rPr>
        <w:lastRenderedPageBreak/>
        <w:t>definição dos algoritmos heurísticos que serão implementados na aplicação</w:t>
      </w:r>
      <w:r w:rsidR="00997384">
        <w:t xml:space="preserve">: </w:t>
      </w:r>
      <w:r w:rsidR="00997384" w:rsidRPr="00F74E30">
        <w:t xml:space="preserve">pesquisar e montar a estrutura do estudo de caso, definindo </w:t>
      </w:r>
      <w:r w:rsidR="00A37E5D" w:rsidRPr="00F74E30">
        <w:t xml:space="preserve">a linguagem que será desenvolvido os algoritmos, </w:t>
      </w:r>
      <w:r w:rsidR="00997384" w:rsidRPr="00F74E30">
        <w:t xml:space="preserve">as ferramentas e componentes </w:t>
      </w:r>
      <w:r w:rsidR="00A37E5D" w:rsidRPr="00F74E30">
        <w:t xml:space="preserve">da aplicação Web </w:t>
      </w:r>
      <w:r w:rsidR="00037940" w:rsidRPr="00F74E30">
        <w:t xml:space="preserve">e os algoritmos heurísticos </w:t>
      </w:r>
      <w:r w:rsidR="00997384" w:rsidRPr="00F74E30">
        <w:t>para o desenvolvimento do estudo</w:t>
      </w:r>
      <w:r w:rsidR="009C182E" w:rsidRPr="00F74E30">
        <w:t>;</w:t>
      </w:r>
    </w:p>
    <w:p w14:paraId="3356D710" w14:textId="4B3CE4BA" w:rsidR="00A908E0" w:rsidRDefault="000F6703" w:rsidP="00AD1433">
      <w:pPr>
        <w:pStyle w:val="TF-ALNEA"/>
      </w:pPr>
      <w:r>
        <w:rPr>
          <w:rStyle w:val="ui-provider"/>
        </w:rPr>
        <w:t xml:space="preserve">especificação </w:t>
      </w:r>
      <w:r w:rsidR="001E5A12">
        <w:rPr>
          <w:rStyle w:val="ui-provider"/>
        </w:rPr>
        <w:t xml:space="preserve">do software com a construção de diagramas da </w:t>
      </w:r>
      <w:proofErr w:type="spellStart"/>
      <w:r w:rsidRPr="000F6703">
        <w:rPr>
          <w:rStyle w:val="ui-provider"/>
        </w:rPr>
        <w:t>Unified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Modeling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Language</w:t>
      </w:r>
      <w:proofErr w:type="spellEnd"/>
      <w:r w:rsidRPr="000F6703">
        <w:rPr>
          <w:rStyle w:val="ui-provider"/>
        </w:rPr>
        <w:t xml:space="preserve"> </w:t>
      </w:r>
      <w:r>
        <w:rPr>
          <w:rStyle w:val="ui-provider"/>
        </w:rPr>
        <w:t>(</w:t>
      </w:r>
      <w:r w:rsidR="001E5A12">
        <w:rPr>
          <w:rStyle w:val="ui-provider"/>
        </w:rPr>
        <w:t>UML</w:t>
      </w:r>
      <w:r>
        <w:rPr>
          <w:rStyle w:val="ui-provider"/>
        </w:rPr>
        <w:t>)</w:t>
      </w:r>
      <w:r w:rsidR="001E5A12"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r>
        <w:t xml:space="preserve">modelar </w:t>
      </w:r>
      <w:r w:rsidR="009C182E">
        <w:t>uma arquitetura de banco de dados para operacionalizar o estudo de caso;</w:t>
      </w:r>
      <w:r w:rsidR="00A908E0">
        <w:t xml:space="preserve"> </w:t>
      </w:r>
    </w:p>
    <w:p w14:paraId="02453465" w14:textId="67954934" w:rsidR="00997384" w:rsidRPr="00ED1DFA" w:rsidRDefault="000F6703" w:rsidP="00424AD5">
      <w:pPr>
        <w:pStyle w:val="TF-ALNEA"/>
      </w:pPr>
      <w:r w:rsidRPr="00ED1DFA">
        <w:t>implementação</w:t>
      </w:r>
      <w:r w:rsidR="00997384" w:rsidRPr="00ED1DFA">
        <w:t xml:space="preserve">: </w:t>
      </w:r>
      <w:r w:rsidRPr="00ED1DFA">
        <w:t xml:space="preserve">desenvolvimento </w:t>
      </w:r>
      <w:r w:rsidR="00A37E5D" w:rsidRPr="00ED1DFA">
        <w:t xml:space="preserve">da aplicação Web e do banco de dados para a persistência utilizando as ferramentas, os algoritmos e </w:t>
      </w:r>
      <w:r w:rsidR="00E66A6A" w:rsidRPr="00ED1DFA">
        <w:t>o modelo definido nas duas etapas anteriores</w:t>
      </w:r>
      <w:r w:rsidR="009C182E" w:rsidRPr="00ED1DFA">
        <w:t>;</w:t>
      </w:r>
    </w:p>
    <w:p w14:paraId="00B52DDA" w14:textId="0DB798C1" w:rsidR="00997384" w:rsidRPr="00ED1DFA" w:rsidRDefault="000F6703" w:rsidP="00424AD5">
      <w:pPr>
        <w:pStyle w:val="TF-ALNEA"/>
      </w:pPr>
      <w:r w:rsidRPr="00ED1DFA">
        <w:t xml:space="preserve">teste: </w:t>
      </w:r>
      <w:r w:rsidR="004D5DE6" w:rsidRPr="00ED1DFA">
        <w:t xml:space="preserve">avaliar ferramentas de </w:t>
      </w:r>
      <w:r w:rsidR="00A908E0" w:rsidRPr="00ED1DFA">
        <w:t xml:space="preserve">teste unitários e funcionais </w:t>
      </w:r>
      <w:r w:rsidR="004D5DE6" w:rsidRPr="00ED1DFA">
        <w:t xml:space="preserve">que garantam um funcionamento correto da </w:t>
      </w:r>
      <w:r w:rsidR="00A908E0" w:rsidRPr="00ED1DFA">
        <w:t>aplicação</w:t>
      </w:r>
      <w:r w:rsidR="004D5DE6" w:rsidRPr="00ED1DFA">
        <w:t xml:space="preserve"> conforme o levantamento dos requisitos</w:t>
      </w:r>
      <w:r w:rsidR="00A908E0" w:rsidRPr="00ED1DFA">
        <w:t>. Para isso, serão criados casos de testes, simulações de uso e verificação minuciosa para identificar falhas e corrigir problemas encontrados</w:t>
      </w:r>
      <w:r w:rsidR="009C182E" w:rsidRPr="00ED1DFA">
        <w:t>;</w:t>
      </w:r>
    </w:p>
    <w:p w14:paraId="7F6B9D11" w14:textId="5DB9432C" w:rsidR="00A908E0" w:rsidRPr="00ED1DFA" w:rsidRDefault="000F6703" w:rsidP="00424AD5">
      <w:pPr>
        <w:pStyle w:val="TF-ALNEA"/>
      </w:pPr>
      <w:r w:rsidRPr="00ED1DFA">
        <w:t>validação</w:t>
      </w:r>
      <w:r w:rsidR="00A908E0" w:rsidRPr="00ED1DFA">
        <w:t xml:space="preserve">: </w:t>
      </w:r>
      <w:r w:rsidR="00B151F9" w:rsidRPr="00ED1DFA">
        <w:t>propor critérios e parâmetros para avaliar a usabilidade pelos usuários e estatística;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BA6DAD3" w:rsidR="00451B94" w:rsidRPr="007E0D87" w:rsidRDefault="000F6703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B25B401" w:rsidR="00451B94" w:rsidRPr="007E0D87" w:rsidRDefault="000F6703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r w:rsidR="009C182E"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077852B" w:rsidR="00451B94" w:rsidRPr="007E0D87" w:rsidRDefault="000F6703" w:rsidP="00470C41">
            <w:pPr>
              <w:pStyle w:val="TF-TEXTOQUADRO"/>
            </w:pPr>
            <w:r>
              <w:t xml:space="preserve">elicitação </w:t>
            </w:r>
            <w:r w:rsidR="009C182E"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43CB7BC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definição </w:t>
            </w:r>
            <w:r w:rsidR="00840603"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8617D8B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especificação </w:t>
            </w:r>
            <w:r w:rsidR="00840603"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F19F397" w:rsidR="009C182E" w:rsidRDefault="000F670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1A2ED9A" w:rsidR="009C182E" w:rsidRDefault="000F6703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72820FA0" w:rsidR="009C182E" w:rsidRDefault="000F6703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029E4F6F" w:rsidR="00BA1277" w:rsidRDefault="009309A7" w:rsidP="0037046F">
      <w:pPr>
        <w:pStyle w:val="TF-TEXTO"/>
      </w:pPr>
      <w:r>
        <w:t>Nesta seção</w:t>
      </w:r>
      <w:r w:rsidR="001812B6">
        <w:t xml:space="preserve"> serão apresentados os conceitos que fundamentarão o trabalho e o estudo de caso a ser realizado.</w:t>
      </w:r>
    </w:p>
    <w:p w14:paraId="16534548" w14:textId="1199E2FB" w:rsidR="000A2067" w:rsidRDefault="000A2067" w:rsidP="000A2067">
      <w:pPr>
        <w:pStyle w:val="Ttulo2"/>
      </w:pPr>
      <w:r>
        <w:t>sistema classificatório</w:t>
      </w:r>
    </w:p>
    <w:p w14:paraId="1EE18C00" w14:textId="655C7EC2" w:rsidR="000A2067" w:rsidRDefault="000A2067" w:rsidP="000A2067">
      <w:pPr>
        <w:pStyle w:val="TF-TEXTO"/>
      </w:pPr>
      <w:r>
        <w:t>No sistema classificatório, para Rezende</w:t>
      </w:r>
      <w:r w:rsidR="008E71C5">
        <w:t xml:space="preserve"> </w:t>
      </w:r>
      <w:r>
        <w:t xml:space="preserve">(2007), os times </w:t>
      </w:r>
      <w:r w:rsidRPr="00C02B74">
        <w:rPr>
          <w:rFonts w:ascii="Courier New" w:hAnsi="Courier New" w:cs="Courier New"/>
        </w:rPr>
        <w:t>T</w:t>
      </w:r>
      <w:r>
        <w:t xml:space="preserve"> são colocados em duas colunas, onde um competidor é fixo na coluna da esquerda, enquanto os outros são realocados numa rotação no sentido anti-horário, repetindo a operação o número de </w:t>
      </w:r>
      <w:r w:rsidRPr="000B7804">
        <w:rPr>
          <w:i/>
          <w:iCs/>
        </w:rPr>
        <w:t>T</w:t>
      </w:r>
      <w:r>
        <w:t xml:space="preserve"> menos um. Cada rotação determina a rodada. Quando o número de participantes for ímpar, um dos times ficará no centro da coluna, sendo esse time isento da rodada em questão. Neste trabalho, será referenciado esse formato como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>.</w:t>
      </w:r>
      <w:r>
        <w:t xml:space="preserve"> </w:t>
      </w:r>
    </w:p>
    <w:p w14:paraId="7C41AC4A" w14:textId="02DBF5B3" w:rsidR="000A2875" w:rsidRDefault="00AE1067" w:rsidP="000A2067">
      <w:pPr>
        <w:pStyle w:val="TF-TEXTO"/>
      </w:pPr>
      <w:r>
        <w:t xml:space="preserve">Neste formato é comum expandir o calendário das disputas repetindo-as num sistema classificatório duplo, ou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t xml:space="preserve">. </w:t>
      </w:r>
      <w:proofErr w:type="spellStart"/>
      <w:r>
        <w:t>Lamaz</w:t>
      </w:r>
      <w:proofErr w:type="spellEnd"/>
      <w:r>
        <w:t xml:space="preserve">-Fernandez </w:t>
      </w:r>
      <w:r>
        <w:rPr>
          <w:i/>
          <w:iCs/>
        </w:rPr>
        <w:t xml:space="preserve">et al. </w:t>
      </w:r>
      <w:r>
        <w:t>(2021) mencionam o fato desta forma ser a mais utilizado nos principais campeonatos da América do Sul e Europa, o qual cada time participante disputa uma vez em casa e outra fora de casa</w:t>
      </w:r>
      <w:r w:rsidR="00E23F27">
        <w:t>, sendo o mais preferível que estas disputas sejam alternadas</w:t>
      </w:r>
      <w:r>
        <w:t xml:space="preserve">. Neste caso, um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>
        <w:t xml:space="preserve">pode ser organizado em duas fases o qual o mesmo calendário organizado num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 w:rsidR="00E23F27">
        <w:t xml:space="preserve">é repetido da mesma forma, onde é mencionado com </w:t>
      </w:r>
      <w:proofErr w:type="spellStart"/>
      <w:r w:rsidR="00E23F27">
        <w:rPr>
          <w:i/>
          <w:iCs/>
        </w:rPr>
        <w:t>phased</w:t>
      </w:r>
      <w:proofErr w:type="spellEnd"/>
      <w:r w:rsidR="00E23F27">
        <w:t xml:space="preserve">, ou sem essas fases, </w:t>
      </w:r>
      <w:proofErr w:type="spellStart"/>
      <w:r w:rsidR="00E23F27">
        <w:rPr>
          <w:i/>
          <w:iCs/>
        </w:rPr>
        <w:t>unphased</w:t>
      </w:r>
      <w:proofErr w:type="spellEnd"/>
      <w:r w:rsidR="00E23F27">
        <w:t xml:space="preserve">, porém ainda assim cada participante enfrenta os outros duas vezes. A forma como o </w:t>
      </w:r>
      <w:r w:rsidR="00E23F27">
        <w:rPr>
          <w:i/>
          <w:iCs/>
        </w:rPr>
        <w:t xml:space="preserve">Round-Robin </w:t>
      </w:r>
      <w:proofErr w:type="spellStart"/>
      <w:r w:rsidR="00E23F27">
        <w:rPr>
          <w:i/>
          <w:iCs/>
        </w:rPr>
        <w:t>Tournament</w:t>
      </w:r>
      <w:proofErr w:type="spellEnd"/>
      <w:r w:rsidR="00E23F27">
        <w:t xml:space="preserve"> é organizada leva em consideração as limitações que dependem das partes interessadas, como os torcedores, local, policiamento, TV etc. A proposta do estudo ressalta a importância de considerar cada instância </w:t>
      </w:r>
      <w:r w:rsidR="001A0AB3">
        <w:t>dessas limitações no desenvolvimento de um algoritmo.</w:t>
      </w:r>
    </w:p>
    <w:p w14:paraId="02668B23" w14:textId="41163D9C" w:rsidR="000A2067" w:rsidRDefault="000A2067" w:rsidP="000A2067">
      <w:pPr>
        <w:pStyle w:val="Ttulo2"/>
      </w:pPr>
      <w:r>
        <w:t xml:space="preserve">sistema </w:t>
      </w:r>
      <w:r w:rsidR="00657CAB">
        <w:t>eliminatório</w:t>
      </w:r>
    </w:p>
    <w:p w14:paraId="3820576B" w14:textId="0E60135A" w:rsidR="00657CAB" w:rsidRDefault="00657CAB" w:rsidP="00657CAB">
      <w:pPr>
        <w:pStyle w:val="TF-TEXTO"/>
        <w:rPr>
          <w:color w:val="222222"/>
          <w:shd w:val="clear" w:color="auto" w:fill="FFFFFF"/>
        </w:rPr>
      </w:pPr>
      <w:r>
        <w:t xml:space="preserve">Segundo </w:t>
      </w:r>
      <w:r w:rsidR="00F34B22">
        <w:t>Rezende (</w:t>
      </w:r>
      <w:r>
        <w:t xml:space="preserve">2007), no sistema eliminatório, o formato das chaves é definido pelo número de participantes que, se for potência de 2, são definidos os jogos por “cabeças de chave”, sorteio ou ordem de inscrição e os que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 Neste trabalho, será referenciado esse formato como </w:t>
      </w:r>
      <w:r w:rsidRPr="00A4028E">
        <w:rPr>
          <w:i/>
          <w:iCs/>
        </w:rPr>
        <w:t xml:space="preserve">Knockout </w:t>
      </w:r>
      <w:proofErr w:type="spellStart"/>
      <w:r w:rsidRPr="00A4028E">
        <w:rPr>
          <w:i/>
          <w:iCs/>
        </w:rPr>
        <w:t>Tournamet</w:t>
      </w:r>
      <w:proofErr w:type="spellEnd"/>
      <w:r w:rsidRPr="00A4028E">
        <w:rPr>
          <w:i/>
          <w:iCs/>
        </w:rPr>
        <w:t>.</w:t>
      </w:r>
    </w:p>
    <w:p w14:paraId="4BC686A0" w14:textId="4E8F87CE" w:rsidR="00657CAB" w:rsidRDefault="00657CAB" w:rsidP="00657CAB">
      <w:pPr>
        <w:pStyle w:val="TF-TEXTO"/>
      </w:pPr>
      <w:proofErr w:type="spellStart"/>
      <w:r w:rsidRPr="00F95B62">
        <w:rPr>
          <w:color w:val="222222"/>
          <w:shd w:val="clear" w:color="auto" w:fill="FFFFFF"/>
        </w:rPr>
        <w:lastRenderedPageBreak/>
        <w:t>Bădică</w:t>
      </w:r>
      <w:proofErr w:type="spellEnd"/>
      <w:r w:rsidRPr="00F95B62">
        <w:rPr>
          <w:color w:val="222222"/>
          <w:shd w:val="clear" w:color="auto" w:fill="FFFFFF"/>
        </w:rPr>
        <w:t xml:space="preserve"> (2021) </w:t>
      </w:r>
      <w:r>
        <w:rPr>
          <w:color w:val="222222"/>
          <w:shd w:val="clear" w:color="auto" w:fill="FFFFFF"/>
        </w:rPr>
        <w:t xml:space="preserve">introduz </w:t>
      </w:r>
      <w:r w:rsidR="00F34B22">
        <w:rPr>
          <w:color w:val="222222"/>
          <w:shd w:val="clear" w:color="auto" w:fill="FFFFFF"/>
        </w:rPr>
        <w:t>um</w:t>
      </w:r>
      <w:r>
        <w:rPr>
          <w:color w:val="222222"/>
          <w:shd w:val="clear" w:color="auto" w:fill="FFFFFF"/>
        </w:rPr>
        <w:t xml:space="preserve"> </w:t>
      </w:r>
      <w:r w:rsidRPr="001F7BB2">
        <w:rPr>
          <w:i/>
          <w:iCs/>
          <w:color w:val="222222"/>
          <w:shd w:val="clear" w:color="auto" w:fill="FFFFFF"/>
        </w:rPr>
        <w:t xml:space="preserve">Knockout </w:t>
      </w:r>
      <w:proofErr w:type="spellStart"/>
      <w:r w:rsidRPr="001F7BB2">
        <w:rPr>
          <w:i/>
          <w:iCs/>
          <w:color w:val="222222"/>
          <w:shd w:val="clear" w:color="auto" w:fill="FFFFFF"/>
        </w:rPr>
        <w:t>Tournamen</w:t>
      </w:r>
      <w:r w:rsidR="002060EF">
        <w:rPr>
          <w:i/>
          <w:iCs/>
          <w:color w:val="222222"/>
          <w:shd w:val="clear" w:color="auto" w:fill="FFFFFF"/>
        </w:rPr>
        <w:t>t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2060EF">
        <w:rPr>
          <w:color w:val="222222"/>
          <w:shd w:val="clear" w:color="auto" w:fill="FFFFFF"/>
        </w:rPr>
        <w:t>c</w:t>
      </w:r>
      <w:r w:rsidR="00F34B22">
        <w:rPr>
          <w:color w:val="222222"/>
          <w:shd w:val="clear" w:color="auto" w:fill="FFFFFF"/>
        </w:rPr>
        <w:t xml:space="preserve">omo </w:t>
      </w:r>
      <w:r>
        <w:rPr>
          <w:color w:val="222222"/>
          <w:shd w:val="clear" w:color="auto" w:fill="FFFFFF"/>
        </w:rPr>
        <w:t>totalmente balanceados, com número de participantes potencial a 2 ou parcialmente balanceados para não potencialmente a 2</w:t>
      </w:r>
      <w:r w:rsidR="002060EF">
        <w:rPr>
          <w:color w:val="222222"/>
          <w:shd w:val="clear" w:color="auto" w:fill="FFFFFF"/>
        </w:rPr>
        <w:t>, assim como descrito por Rezende (2007)</w:t>
      </w:r>
      <w:r>
        <w:rPr>
          <w:color w:val="222222"/>
          <w:shd w:val="clear" w:color="auto" w:fill="FFFFFF"/>
        </w:rPr>
        <w:t>.</w:t>
      </w:r>
      <w:r w:rsidR="00813A30">
        <w:rPr>
          <w:color w:val="222222"/>
          <w:shd w:val="clear" w:color="auto" w:fill="FFFFFF"/>
        </w:rPr>
        <w:t xml:space="preserve"> Porém, um torneio pode ser não balanceado</w:t>
      </w:r>
      <w:r w:rsidR="002060EF">
        <w:rPr>
          <w:color w:val="222222"/>
          <w:shd w:val="clear" w:color="auto" w:fill="FFFFFF"/>
        </w:rPr>
        <w:t xml:space="preserve">, mesmo com número potencial a 2 </w:t>
      </w:r>
      <w:r w:rsidR="00F653C8">
        <w:rPr>
          <w:color w:val="222222"/>
          <w:shd w:val="clear" w:color="auto" w:fill="FFFFFF"/>
        </w:rPr>
        <w:t xml:space="preserve">de participantes, </w:t>
      </w:r>
      <w:r w:rsidR="002060EF">
        <w:rPr>
          <w:color w:val="222222"/>
          <w:shd w:val="clear" w:color="auto" w:fill="FFFFFF"/>
        </w:rPr>
        <w:t>porém com um participante isento de muitas rodadas, assim tendo um número desigual de disputas em relação aos oponentes.</w:t>
      </w:r>
      <w:r w:rsidR="00F653C8">
        <w:rPr>
          <w:color w:val="222222"/>
          <w:shd w:val="clear" w:color="auto" w:fill="FFFFFF"/>
        </w:rPr>
        <w:t xml:space="preserve"> Torneios balanceados e parcialmente balanceados são considerados justos, pois há um número igual de disputas para muitos competidores para vencer a competição com apenas 1 exceção, e os não balanceados são injustos, pois muitos números diferentes de disputas para os participantes para vencer com muitas exceções, sendo uns dependendo de menos disputas que os outros.</w:t>
      </w:r>
      <w:r w:rsidR="00AC7433">
        <w:rPr>
          <w:color w:val="222222"/>
          <w:shd w:val="clear" w:color="auto" w:fill="FFFFFF"/>
        </w:rPr>
        <w:t xml:space="preserve"> O torneio pode ser dividido em múltiplas árvores, balanceadas ou parcialmente balanceadas, que se juntam.</w:t>
      </w:r>
      <w:r>
        <w:rPr>
          <w:color w:val="222222"/>
          <w:shd w:val="clear" w:color="auto" w:fill="FFFFFF"/>
        </w:rPr>
        <w:t xml:space="preserve"> Nesse contexto, existe algoritmos para a optimização do sistema Knockout </w:t>
      </w:r>
      <w:proofErr w:type="spellStart"/>
      <w:r>
        <w:rPr>
          <w:color w:val="222222"/>
          <w:shd w:val="clear" w:color="auto" w:fill="FFFFFF"/>
        </w:rPr>
        <w:t>Tournament</w:t>
      </w:r>
      <w:proofErr w:type="spellEnd"/>
      <w:r>
        <w:rPr>
          <w:color w:val="222222"/>
          <w:shd w:val="clear" w:color="auto" w:fill="FFFFFF"/>
        </w:rPr>
        <w:t xml:space="preserve">, entre eles estão o Top-Down com memorização e o </w:t>
      </w:r>
      <w:proofErr w:type="spellStart"/>
      <w:r>
        <w:rPr>
          <w:color w:val="222222"/>
          <w:shd w:val="clear" w:color="auto" w:fill="FFFFFF"/>
        </w:rPr>
        <w:t>Bottom-Up</w:t>
      </w:r>
      <w:proofErr w:type="spellEnd"/>
      <w:r>
        <w:rPr>
          <w:color w:val="222222"/>
          <w:shd w:val="clear" w:color="auto" w:fill="FFFFFF"/>
        </w:rPr>
        <w:t xml:space="preserve"> para balanceamento.</w:t>
      </w:r>
      <w:r>
        <w:t xml:space="preserve"> </w:t>
      </w:r>
    </w:p>
    <w:p w14:paraId="537E877B" w14:textId="77777777" w:rsidR="00657CAB" w:rsidRDefault="00657CAB" w:rsidP="000318CA">
      <w:pPr>
        <w:pStyle w:val="TF-TEXTO"/>
      </w:pPr>
    </w:p>
    <w:p w14:paraId="56FCF790" w14:textId="5DDDA75C" w:rsidR="000A2067" w:rsidRPr="007B47E3" w:rsidRDefault="000A2067" w:rsidP="000A2067">
      <w:pPr>
        <w:pStyle w:val="Ttulo2"/>
      </w:pPr>
      <w:r>
        <w:t xml:space="preserve">sistema </w:t>
      </w:r>
      <w:r w:rsidR="00657CAB">
        <w:t>suíço</w:t>
      </w:r>
    </w:p>
    <w:p w14:paraId="7C82B2C4" w14:textId="77777777" w:rsidR="00657CAB" w:rsidRDefault="00657CAB" w:rsidP="00657CAB">
      <w:pPr>
        <w:pStyle w:val="TF-TEXT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Dong </w:t>
      </w:r>
      <w:r w:rsidRPr="000B7804">
        <w:rPr>
          <w:i/>
          <w:iCs/>
        </w:rPr>
        <w:t>et al.</w:t>
      </w:r>
      <w:r>
        <w:t xml:space="preserve"> (2023) destaca também o chamado Sistema Suíço</w:t>
      </w:r>
      <w:r w:rsidRPr="000318CA">
        <w:rPr>
          <w:i/>
          <w:iCs/>
        </w:rPr>
        <w:t xml:space="preserve">,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, </w:t>
      </w:r>
      <w:r w:rsidRPr="00080977">
        <w:t>que leva esse nome pois foi criado em 1985 para competições de xadrez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contra outros times com a mesma pontuação acumulada enquanto evita confrontos repetidos baseado numa série de regras. O vencedor é definido por pontuação assim como no Round-Robin. Esse formato é apropriado para eventos que tem grande número de participantes e espaço mais curto de tempo, sem eliminar os jogadores após a derrota. Dong </w:t>
      </w:r>
      <w:r w:rsidRPr="000B7804">
        <w:rPr>
          <w:i/>
          <w:iCs/>
        </w:rPr>
        <w:t>et al.</w:t>
      </w:r>
      <w:r>
        <w:t xml:space="preserve"> (2023) ainda propõe o uso do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junto com o </w:t>
      </w:r>
      <w:r w:rsidRPr="000318CA">
        <w:rPr>
          <w:i/>
          <w:iCs/>
        </w:rPr>
        <w:t xml:space="preserve">Knockout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para as competições de </w:t>
      </w:r>
      <w:r w:rsidRPr="000318CA">
        <w:rPr>
          <w:i/>
          <w:iCs/>
        </w:rPr>
        <w:t>E-Sports</w:t>
      </w:r>
      <w:r>
        <w:rPr>
          <w:i/>
          <w:iCs/>
        </w:rPr>
        <w:t xml:space="preserve">. </w:t>
      </w:r>
      <w:r>
        <w:t xml:space="preserve">O sistema suíço é apropriado em casos de eventos em uma única sede, sem a necessidade de deslocamentos, no caso de </w:t>
      </w:r>
      <w:r w:rsidRPr="000318CA">
        <w:rPr>
          <w:i/>
          <w:iCs/>
        </w:rPr>
        <w:t>E-Sports</w:t>
      </w:r>
      <w:r>
        <w:t>,</w:t>
      </w:r>
      <w:r>
        <w:rPr>
          <w:i/>
          <w:iCs/>
        </w:rPr>
        <w:t xml:space="preserve"> </w:t>
      </w:r>
      <w:r>
        <w:t>pode ser disputado em uma arena grande ou pela internet.</w:t>
      </w:r>
    </w:p>
    <w:p w14:paraId="3D10F57A" w14:textId="77777777" w:rsidR="00657CAB" w:rsidRPr="00EA6434" w:rsidRDefault="00657CAB" w:rsidP="00657CAB">
      <w:pPr>
        <w:pStyle w:val="TF-TEXTO"/>
      </w:pPr>
      <w:r>
        <w:t xml:space="preserve">Sendo o Sistema Suíço contextualizado, </w:t>
      </w:r>
      <w:proofErr w:type="spellStart"/>
      <w:r>
        <w:t>Sziklai</w:t>
      </w:r>
      <w:proofErr w:type="spellEnd"/>
      <w:r>
        <w:t xml:space="preserve"> </w:t>
      </w:r>
      <w:r w:rsidRPr="00776719">
        <w:rPr>
          <w:i/>
          <w:iCs/>
        </w:rPr>
        <w:t>et al.</w:t>
      </w:r>
      <w:r>
        <w:t xml:space="preserve"> (2022) simula os pares das partidas das rodadas com programação inteira. A simulação utiliza um algoritmo inteiro de grafos que, primeiramente, mira os participantes de maior pontuação baseado em pesos das arestas dos nós, o qual cada nó representa um competidor e cada par de nós uma disputa, e os pares são conectados quando ambos os representantes não se enfrentaram ainda na competição. Para evitar que os competidores que não venceram nenhuma disputa fiquem sem pesos, a simulação incrementa os pesos em 1 a cada disputa para ambos os participantes. Nos casos de empates, </w:t>
      </w:r>
      <w:proofErr w:type="spellStart"/>
      <w:r>
        <w:t>Sziklai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 (2022) menciona o sistema </w:t>
      </w:r>
      <w:proofErr w:type="spellStart"/>
      <w:r>
        <w:t>B</w:t>
      </w:r>
      <w:r w:rsidRPr="00EA6434">
        <w:t>uchholz</w:t>
      </w:r>
      <w:proofErr w:type="spellEnd"/>
      <w:r>
        <w:t xml:space="preserve"> como critério de desempate, que consiste na soma da pontuação dos oponentes enfrentados pelo participante durante a competição.</w:t>
      </w:r>
    </w:p>
    <w:p w14:paraId="74BE7816" w14:textId="77777777" w:rsidR="000A2067" w:rsidRDefault="000A2067" w:rsidP="000A2067">
      <w:pPr>
        <w:pStyle w:val="TF-TEXTO"/>
      </w:pPr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6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097B92" w:rsidRDefault="001407A3" w:rsidP="009E71AD">
      <w:pPr>
        <w:pStyle w:val="TF-REFERNCIASITEM0"/>
        <w:rPr>
          <w:color w:val="222222"/>
          <w:sz w:val="20"/>
          <w:shd w:val="clear" w:color="auto" w:fill="FFFFFF"/>
        </w:rPr>
      </w:pPr>
      <w:r w:rsidRPr="00097B92">
        <w:rPr>
          <w:color w:val="222222"/>
          <w:sz w:val="20"/>
          <w:shd w:val="clear" w:color="auto" w:fill="FFFFFF"/>
        </w:rPr>
        <w:t xml:space="preserve">BĂDICĂ, Amelia et al. </w:t>
      </w:r>
      <w:r w:rsidRPr="001C2929">
        <w:rPr>
          <w:color w:val="222222"/>
          <w:sz w:val="20"/>
          <w:shd w:val="clear" w:color="auto" w:fill="FFFFFF"/>
          <w:lang w:val="de-DE"/>
        </w:rPr>
        <w:t xml:space="preserve">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Programming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Algorithms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for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Computing Optimal Knockout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proofErr w:type="spellStart"/>
      <w:r w:rsidRPr="00097B92">
        <w:rPr>
          <w:b/>
          <w:bCs/>
          <w:color w:val="222222"/>
          <w:sz w:val="20"/>
          <w:shd w:val="clear" w:color="auto" w:fill="FFFFFF"/>
        </w:rPr>
        <w:t>Mathematics</w:t>
      </w:r>
      <w:proofErr w:type="spellEnd"/>
      <w:r w:rsidRPr="00097B92">
        <w:rPr>
          <w:color w:val="222222"/>
          <w:sz w:val="20"/>
          <w:shd w:val="clear" w:color="auto" w:fill="FFFFFF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proofErr w:type="spellStart"/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</w:t>
      </w:r>
      <w:proofErr w:type="spellEnd"/>
      <w:r w:rsidR="005E2B5B" w:rsidRPr="001C2929">
        <w:rPr>
          <w:color w:val="222222"/>
          <w:sz w:val="20"/>
          <w:shd w:val="clear" w:color="auto" w:fill="FFFFFF"/>
        </w:rPr>
        <w:t>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DONG, Zhi-Long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scheduling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of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e-sports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Transportation Research Part E: 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Logistics</w:t>
      </w:r>
      <w:proofErr w:type="spellEnd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 xml:space="preserve">: torneios &amp; campeonatos. São </w:t>
      </w:r>
      <w:proofErr w:type="gramStart"/>
      <w:r w:rsidRPr="001C2929">
        <w:rPr>
          <w:color w:val="000000"/>
          <w:sz w:val="20"/>
          <w:shd w:val="clear" w:color="auto" w:fill="FFFFFF"/>
        </w:rPr>
        <w:t>Paulo :</w:t>
      </w:r>
      <w:proofErr w:type="gramEnd"/>
      <w:r w:rsidRPr="001C2929">
        <w:rPr>
          <w:color w:val="000000"/>
          <w:sz w:val="20"/>
          <w:shd w:val="clear" w:color="auto" w:fill="FFFFFF"/>
        </w:rPr>
        <w:t xml:space="preserve"> </w:t>
      </w:r>
      <w:proofErr w:type="spellStart"/>
      <w:r w:rsidRPr="001C2929">
        <w:rPr>
          <w:color w:val="000000"/>
          <w:sz w:val="20"/>
          <w:shd w:val="clear" w:color="auto" w:fill="FFFFFF"/>
        </w:rPr>
        <w:t>Phorte</w:t>
      </w:r>
      <w:proofErr w:type="spellEnd"/>
      <w:r w:rsidRPr="001C2929">
        <w:rPr>
          <w:color w:val="000000"/>
          <w:sz w:val="20"/>
          <w:shd w:val="clear" w:color="auto" w:fill="FFFFFF"/>
        </w:rPr>
        <w:t>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097B92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097B92">
        <w:rPr>
          <w:sz w:val="20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proofErr w:type="gramStart"/>
      <w:r w:rsidRPr="001C2929">
        <w:rPr>
          <w:b/>
          <w:bCs/>
          <w:sz w:val="20"/>
          <w:lang w:val="de-DE"/>
        </w:rPr>
        <w:t>International</w:t>
      </w:r>
      <w:proofErr w:type="gram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timetabling</w:t>
      </w:r>
      <w:proofErr w:type="spell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competition</w:t>
      </w:r>
      <w:proofErr w:type="spellEnd"/>
      <w:r w:rsidRPr="001C2929">
        <w:rPr>
          <w:b/>
          <w:bCs/>
          <w:sz w:val="20"/>
          <w:lang w:val="de-DE"/>
        </w:rPr>
        <w:t xml:space="preserve"> 2021</w:t>
      </w:r>
      <w:r w:rsidRPr="001C2929">
        <w:rPr>
          <w:sz w:val="20"/>
          <w:lang w:val="de-DE"/>
        </w:rPr>
        <w:t xml:space="preserve">: </w:t>
      </w:r>
      <w:proofErr w:type="spellStart"/>
      <w:r w:rsidRPr="001C2929">
        <w:rPr>
          <w:sz w:val="20"/>
          <w:lang w:val="de-DE"/>
        </w:rPr>
        <w:t>sports</w:t>
      </w:r>
      <w:proofErr w:type="spellEnd"/>
      <w:r w:rsidRPr="001C2929">
        <w:rPr>
          <w:sz w:val="20"/>
          <w:lang w:val="de-DE"/>
        </w:rPr>
        <w:t xml:space="preserve"> </w:t>
      </w:r>
      <w:proofErr w:type="spellStart"/>
      <w:r w:rsidRPr="001C2929">
        <w:rPr>
          <w:sz w:val="20"/>
          <w:lang w:val="de-DE"/>
        </w:rPr>
        <w:t>timetabling</w:t>
      </w:r>
      <w:proofErr w:type="spellEnd"/>
      <w:r w:rsidRPr="001C2929">
        <w:rPr>
          <w:sz w:val="20"/>
          <w:lang w:val="de-DE"/>
        </w:rPr>
        <w:t>. 2022.</w:t>
      </w:r>
    </w:p>
    <w:p w14:paraId="6599837A" w14:textId="5C67310B" w:rsidR="00DC3843" w:rsidRDefault="00DC3843" w:rsidP="009E71AD">
      <w:pPr>
        <w:pStyle w:val="TF-REFERNCIASITEM0"/>
        <w:rPr>
          <w:sz w:val="20"/>
          <w:lang w:val="de-DE"/>
        </w:rPr>
      </w:pPr>
      <w:r w:rsidRPr="00DC3843">
        <w:rPr>
          <w:sz w:val="20"/>
          <w:lang w:val="de-DE"/>
        </w:rPr>
        <w:lastRenderedPageBreak/>
        <w:t xml:space="preserve">SZIKLAI, Balázs R.; BIRÓ, </w:t>
      </w:r>
      <w:proofErr w:type="spellStart"/>
      <w:r w:rsidRPr="00DC3843">
        <w:rPr>
          <w:sz w:val="20"/>
          <w:lang w:val="de-DE"/>
        </w:rPr>
        <w:t>Péter</w:t>
      </w:r>
      <w:proofErr w:type="spellEnd"/>
      <w:r w:rsidRPr="00DC3843">
        <w:rPr>
          <w:sz w:val="20"/>
          <w:lang w:val="de-DE"/>
        </w:rPr>
        <w:t xml:space="preserve">; CSATÓ, László. </w:t>
      </w:r>
      <w:r w:rsidRPr="00DC3843">
        <w:rPr>
          <w:b/>
          <w:bCs/>
          <w:sz w:val="20"/>
          <w:lang w:val="de-DE"/>
        </w:rPr>
        <w:t xml:space="preserve">The </w:t>
      </w:r>
      <w:proofErr w:type="spellStart"/>
      <w:r w:rsidRPr="00DC3843">
        <w:rPr>
          <w:b/>
          <w:bCs/>
          <w:sz w:val="20"/>
          <w:lang w:val="de-DE"/>
        </w:rPr>
        <w:t>efficacy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of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tournament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designs</w:t>
      </w:r>
      <w:proofErr w:type="spellEnd"/>
      <w:r w:rsidRPr="00DC3843">
        <w:rPr>
          <w:sz w:val="20"/>
          <w:lang w:val="de-DE"/>
        </w:rPr>
        <w:t xml:space="preserve">. Computers &amp; </w:t>
      </w:r>
      <w:proofErr w:type="spellStart"/>
      <w:r w:rsidRPr="00DC3843">
        <w:rPr>
          <w:sz w:val="20"/>
          <w:lang w:val="de-DE"/>
        </w:rPr>
        <w:t>Operations</w:t>
      </w:r>
      <w:proofErr w:type="spellEnd"/>
      <w:r w:rsidRPr="00DC3843">
        <w:rPr>
          <w:sz w:val="20"/>
          <w:lang w:val="de-DE"/>
        </w:rPr>
        <w:t xml:space="preserve"> Research, v. 144, p. 105821, 2022.</w:t>
      </w:r>
    </w:p>
    <w:p w14:paraId="1ADA11BF" w14:textId="259DC176" w:rsidR="00AE1067" w:rsidRDefault="00AE1067" w:rsidP="009E71AD">
      <w:pPr>
        <w:pStyle w:val="TF-REFERNCIASITEM0"/>
        <w:rPr>
          <w:sz w:val="20"/>
          <w:lang w:val="de-DE"/>
        </w:rPr>
      </w:pPr>
      <w:r w:rsidRPr="00AE1067">
        <w:rPr>
          <w:sz w:val="20"/>
          <w:lang w:val="de-DE"/>
        </w:rPr>
        <w:t xml:space="preserve">LAMAZ-FERNANDEZ, C.; MARTINEZ-SYKORA, Antonio; POTTS, C. </w:t>
      </w:r>
      <w:r w:rsidRPr="00AE1067">
        <w:rPr>
          <w:b/>
          <w:bCs/>
          <w:sz w:val="20"/>
          <w:lang w:val="de-DE"/>
        </w:rPr>
        <w:t xml:space="preserve">Scheduling double </w:t>
      </w:r>
      <w:proofErr w:type="spellStart"/>
      <w:r w:rsidRPr="00AE1067">
        <w:rPr>
          <w:b/>
          <w:bCs/>
          <w:sz w:val="20"/>
          <w:lang w:val="de-DE"/>
        </w:rPr>
        <w:t>round-robin</w:t>
      </w:r>
      <w:proofErr w:type="spellEnd"/>
      <w:r w:rsidRPr="00AE1067">
        <w:rPr>
          <w:b/>
          <w:bCs/>
          <w:sz w:val="20"/>
          <w:lang w:val="de-DE"/>
        </w:rPr>
        <w:t xml:space="preserve"> </w:t>
      </w:r>
      <w:proofErr w:type="spellStart"/>
      <w:r w:rsidRPr="00AE1067">
        <w:rPr>
          <w:b/>
          <w:bCs/>
          <w:sz w:val="20"/>
          <w:lang w:val="de-DE"/>
        </w:rPr>
        <w:t>sports</w:t>
      </w:r>
      <w:proofErr w:type="spellEnd"/>
      <w:r w:rsidRPr="00AE1067">
        <w:rPr>
          <w:b/>
          <w:bCs/>
          <w:sz w:val="20"/>
          <w:lang w:val="de-DE"/>
        </w:rPr>
        <w:t xml:space="preserve"> </w:t>
      </w:r>
      <w:proofErr w:type="spellStart"/>
      <w:r w:rsidRPr="00AE1067">
        <w:rPr>
          <w:b/>
          <w:bCs/>
          <w:sz w:val="20"/>
          <w:lang w:val="de-DE"/>
        </w:rPr>
        <w:t>tournaments</w:t>
      </w:r>
      <w:proofErr w:type="spellEnd"/>
      <w:r w:rsidRPr="00AE1067">
        <w:rPr>
          <w:sz w:val="20"/>
          <w:lang w:val="de-DE"/>
        </w:rPr>
        <w:t xml:space="preserve">. In: Proceedings </w:t>
      </w:r>
      <w:proofErr w:type="spellStart"/>
      <w:r w:rsidRPr="00AE1067">
        <w:rPr>
          <w:sz w:val="20"/>
          <w:lang w:val="de-DE"/>
        </w:rPr>
        <w:t>of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the</w:t>
      </w:r>
      <w:proofErr w:type="spellEnd"/>
      <w:r w:rsidRPr="00AE1067">
        <w:rPr>
          <w:sz w:val="20"/>
          <w:lang w:val="de-DE"/>
        </w:rPr>
        <w:t xml:space="preserve"> 13th International Conference on </w:t>
      </w:r>
      <w:proofErr w:type="spellStart"/>
      <w:r w:rsidRPr="00AE1067">
        <w:rPr>
          <w:sz w:val="20"/>
          <w:lang w:val="de-DE"/>
        </w:rPr>
        <w:t>the</w:t>
      </w:r>
      <w:proofErr w:type="spellEnd"/>
      <w:r w:rsidRPr="00AE1067">
        <w:rPr>
          <w:sz w:val="20"/>
          <w:lang w:val="de-DE"/>
        </w:rPr>
        <w:t xml:space="preserve"> Practice and Theory </w:t>
      </w:r>
      <w:proofErr w:type="spellStart"/>
      <w:r w:rsidRPr="00AE1067">
        <w:rPr>
          <w:sz w:val="20"/>
          <w:lang w:val="de-DE"/>
        </w:rPr>
        <w:t>of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Automated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Timetabling</w:t>
      </w:r>
      <w:proofErr w:type="spellEnd"/>
      <w:r w:rsidRPr="00AE1067">
        <w:rPr>
          <w:sz w:val="20"/>
          <w:lang w:val="de-DE"/>
        </w:rPr>
        <w:t>. 2021.</w:t>
      </w:r>
    </w:p>
    <w:p w14:paraId="4562456E" w14:textId="235D6340" w:rsidR="00FA0EBE" w:rsidRDefault="00FA0EBE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br w:type="page"/>
      </w:r>
    </w:p>
    <w:p w14:paraId="52BC8587" w14:textId="77777777" w:rsidR="00FA0EBE" w:rsidRPr="00320BFA" w:rsidRDefault="00FA0EBE" w:rsidP="00FA0EBE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55B5F84" w14:textId="77777777" w:rsidR="00FA0EBE" w:rsidRDefault="00FA0EBE" w:rsidP="00FA0EB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D6C0BC4" w14:textId="77777777" w:rsidR="00FA0EBE" w:rsidRPr="00320BFA" w:rsidRDefault="00FA0EBE" w:rsidP="00FA0EB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FA0EBE" w:rsidRPr="00320BFA" w14:paraId="2B5717F3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C3C9C" w14:textId="77777777" w:rsidR="00FA0EBE" w:rsidRPr="00320BFA" w:rsidRDefault="00FA0EBE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7E27C7" w14:textId="77777777" w:rsidR="00FA0EBE" w:rsidRPr="00320BFA" w:rsidRDefault="00FA0EBE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C8E7EB" w14:textId="77777777" w:rsidR="00FA0EBE" w:rsidRPr="00320BFA" w:rsidRDefault="00FA0EBE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975E822" w14:textId="77777777" w:rsidR="00FA0EBE" w:rsidRPr="00320BFA" w:rsidRDefault="00FA0EBE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FA0EBE" w:rsidRPr="00320BFA" w14:paraId="45916091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3E9693" w14:textId="77777777" w:rsidR="00FA0EBE" w:rsidRPr="00320BFA" w:rsidRDefault="00FA0EBE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250" w14:textId="77777777" w:rsidR="00FA0EBE" w:rsidRPr="00821EE8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337F79E5" w14:textId="77777777" w:rsidR="00FA0EBE" w:rsidRPr="00821EE8" w:rsidRDefault="00FA0EBE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1012" w14:textId="1074057E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602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98071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199E79A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27BA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D157" w14:textId="77777777" w:rsidR="00FA0EBE" w:rsidRPr="00821EE8" w:rsidRDefault="00FA0EBE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C835" w14:textId="71BB723E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454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CE06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5620F3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56AF0E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50BB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BD3CE18" w14:textId="77777777" w:rsidR="00FA0EBE" w:rsidRPr="00320BFA" w:rsidRDefault="00FA0EBE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3ABC" w14:textId="53728B3E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AF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0037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7871438C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DF410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F02A" w14:textId="77777777" w:rsidR="00FA0EBE" w:rsidRPr="00320BFA" w:rsidRDefault="00FA0EBE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59BF" w14:textId="0C2F7537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A9D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4579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D62480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9503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24B8" w14:textId="77777777" w:rsidR="00FA0EBE" w:rsidRPr="00EE20C1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57B742C" w14:textId="77777777" w:rsidR="00FA0EBE" w:rsidRPr="00EE20C1" w:rsidRDefault="00FA0EBE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80D9" w14:textId="443BCF40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B58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94252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43B2FF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71D582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D96F" w14:textId="77777777" w:rsidR="00FA0EBE" w:rsidRPr="00EE20C1" w:rsidRDefault="00FA0EBE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EE1" w14:textId="458A9E3F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297C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35B88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AB89D91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AB31F4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2BB7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DA1EFA9" w14:textId="77777777" w:rsidR="00FA0EBE" w:rsidRPr="00320BFA" w:rsidRDefault="00FA0EBE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A9E" w14:textId="71E5A21D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392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38022F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39152A5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818B03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A292" w14:textId="77777777" w:rsidR="00FA0EBE" w:rsidRPr="00320BFA" w:rsidRDefault="00FA0EBE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8286" w14:textId="11891A77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0D1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D63752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E19F2A6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0543FB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FD3A" w14:textId="77777777" w:rsidR="00FA0EBE" w:rsidRPr="00801036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40B87C74" w14:textId="77777777" w:rsidR="00FA0EBE" w:rsidRPr="00801036" w:rsidRDefault="00FA0EBE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34A7" w14:textId="53C8F84F" w:rsidR="00FA0EBE" w:rsidRPr="00801036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9B38" w14:textId="77777777" w:rsidR="00FA0EBE" w:rsidRPr="00801036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2A82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565E8ECE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7ECEA0" w14:textId="77777777" w:rsidR="00FA0EBE" w:rsidRPr="00320BFA" w:rsidRDefault="00FA0EBE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C7C9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B024702" w14:textId="77777777" w:rsidR="00FA0EBE" w:rsidRPr="00320BFA" w:rsidRDefault="00FA0EBE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DB29" w14:textId="5FEAC790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A004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5976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34078E5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951C0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EF39" w14:textId="77777777" w:rsidR="00FA0EBE" w:rsidRPr="00320BFA" w:rsidRDefault="00FA0EBE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139" w14:textId="4CF6C97C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54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07A312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603E5E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EC0D7A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B672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0DD04EF" w14:textId="77777777" w:rsidR="00FA0EBE" w:rsidRPr="00320BFA" w:rsidRDefault="00FA0EBE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36A5" w14:textId="329C82A6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080B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57F5C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276CA5B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96D382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C35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270125D" w14:textId="77777777" w:rsidR="00FA0EBE" w:rsidRPr="00320BFA" w:rsidRDefault="00FA0EBE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7664" w14:textId="394CE3A9" w:rsidR="00FA0EBE" w:rsidRPr="00320BFA" w:rsidRDefault="00CE273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B6DD" w14:textId="77777777" w:rsidR="00FA0EBE" w:rsidRPr="00320BFA" w:rsidRDefault="00FA0EB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B22A2" w14:textId="77777777" w:rsidR="00FA0EBE" w:rsidRPr="00320BFA" w:rsidRDefault="00FA0EB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96D56F2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D9FD1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DBF6" w14:textId="77777777" w:rsidR="00FA0EBE" w:rsidRPr="00320BFA" w:rsidRDefault="00FA0EBE" w:rsidP="00FA0EB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A6B2757" w14:textId="77777777" w:rsidR="00FA0EBE" w:rsidRPr="00320BFA" w:rsidRDefault="00FA0EBE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E636" w14:textId="55C69D90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628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FCEF19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021C270C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AD329E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B3CA" w14:textId="77777777" w:rsidR="00FA0EBE" w:rsidRPr="00320BFA" w:rsidRDefault="00FA0EBE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E6F" w14:textId="3F978EFB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CF0D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7900B0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A0EBE" w:rsidRPr="00320BFA" w14:paraId="67892786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12B94D" w14:textId="77777777" w:rsidR="00FA0EBE" w:rsidRPr="00320BFA" w:rsidRDefault="00FA0EB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5B6C75" w14:textId="77777777" w:rsidR="00FA0EBE" w:rsidRPr="00320BFA" w:rsidRDefault="00FA0EBE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5C98CA" w14:textId="3454FBB7" w:rsidR="00FA0EBE" w:rsidRPr="00320BFA" w:rsidRDefault="00CE273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5E553E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F8CACE" w14:textId="77777777" w:rsidR="00FA0EBE" w:rsidRPr="00320BFA" w:rsidRDefault="00FA0EB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3BE2A61" w14:textId="77777777" w:rsidR="00FA0EBE" w:rsidRPr="003F5F25" w:rsidRDefault="00FA0EBE" w:rsidP="00FA0EB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FA0EBE" w:rsidRPr="00320BFA" w14:paraId="0015DB4D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16C97E5" w14:textId="77777777" w:rsidR="00FA0EBE" w:rsidRPr="00320BFA" w:rsidRDefault="00FA0EBE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E0BD8B3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78520D2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948FCC4" w14:textId="77777777" w:rsidR="00FA0EBE" w:rsidRPr="00320BFA" w:rsidRDefault="00FA0EB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FA0EBE" w:rsidRPr="00320BFA" w14:paraId="55E69EB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18AC242" w14:textId="77777777" w:rsidR="00FA0EBE" w:rsidRPr="00320BFA" w:rsidRDefault="00FA0EBE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34B3B0A" w14:textId="4A9F045C" w:rsidR="00FA0EBE" w:rsidRPr="00320BFA" w:rsidRDefault="00FA0EBE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CE2738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824C6AD" w14:textId="77777777" w:rsidR="00FA0EBE" w:rsidRPr="00320BFA" w:rsidRDefault="00FA0EBE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B645B81" w14:textId="77777777" w:rsidR="00FA0EBE" w:rsidRDefault="00FA0EBE" w:rsidP="00FA0EBE">
      <w:pPr>
        <w:pStyle w:val="TF-xAvalTTULO"/>
        <w:ind w:left="0" w:firstLine="0"/>
        <w:jc w:val="left"/>
      </w:pPr>
    </w:p>
    <w:p w14:paraId="50B55F06" w14:textId="77777777" w:rsidR="00DC3843" w:rsidRPr="00685B2A" w:rsidRDefault="00DC3843" w:rsidP="00685B2A">
      <w:pPr>
        <w:keepNext w:val="0"/>
        <w:keepLines w:val="0"/>
        <w:rPr>
          <w:sz w:val="20"/>
          <w:szCs w:val="20"/>
          <w:lang w:val="de-DE"/>
        </w:rPr>
      </w:pPr>
    </w:p>
    <w:sectPr w:rsidR="00DC3843" w:rsidRPr="00685B2A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4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25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2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2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6F13C9" w15:done="1"/>
  <w15:commentEx w15:paraId="796032FC" w15:done="1"/>
  <w15:commentEx w15:paraId="7A1A4A81" w15:done="1"/>
  <w15:commentEx w15:paraId="3ED64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20B9B" w14:textId="77777777" w:rsidR="00D435BF" w:rsidRDefault="00D435BF">
      <w:r>
        <w:separator/>
      </w:r>
    </w:p>
  </w:endnote>
  <w:endnote w:type="continuationSeparator" w:id="0">
    <w:p w14:paraId="6A4F6639" w14:textId="77777777" w:rsidR="00D435BF" w:rsidRDefault="00D4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44FB" w14:textId="77777777" w:rsidR="00D435BF" w:rsidRDefault="00D435BF">
      <w:r>
        <w:separator/>
      </w:r>
    </w:p>
  </w:footnote>
  <w:footnote w:type="continuationSeparator" w:id="0">
    <w:p w14:paraId="3F90A598" w14:textId="77777777" w:rsidR="00D435BF" w:rsidRDefault="00D43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71F"/>
    <w:rsid w:val="00030CB1"/>
    <w:rsid w:val="00030E4A"/>
    <w:rsid w:val="000318CA"/>
    <w:rsid w:val="00031A27"/>
    <w:rsid w:val="00031EE0"/>
    <w:rsid w:val="00035A0A"/>
    <w:rsid w:val="00037270"/>
    <w:rsid w:val="00037735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977"/>
    <w:rsid w:val="00080F9C"/>
    <w:rsid w:val="0008579A"/>
    <w:rsid w:val="00086AA8"/>
    <w:rsid w:val="0008732D"/>
    <w:rsid w:val="0009735C"/>
    <w:rsid w:val="00097B92"/>
    <w:rsid w:val="000A07E3"/>
    <w:rsid w:val="000A104C"/>
    <w:rsid w:val="000A19DE"/>
    <w:rsid w:val="000A2067"/>
    <w:rsid w:val="000A24AA"/>
    <w:rsid w:val="000A2875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309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3A98"/>
    <w:rsid w:val="0016560C"/>
    <w:rsid w:val="001812B6"/>
    <w:rsid w:val="00181520"/>
    <w:rsid w:val="00183C54"/>
    <w:rsid w:val="00186092"/>
    <w:rsid w:val="00193A97"/>
    <w:rsid w:val="001948BE"/>
    <w:rsid w:val="0019547B"/>
    <w:rsid w:val="00196B4F"/>
    <w:rsid w:val="001A0AB3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060EF"/>
    <w:rsid w:val="00224109"/>
    <w:rsid w:val="00224BB2"/>
    <w:rsid w:val="002345F7"/>
    <w:rsid w:val="00234616"/>
    <w:rsid w:val="00235240"/>
    <w:rsid w:val="002368FD"/>
    <w:rsid w:val="00237875"/>
    <w:rsid w:val="0024110F"/>
    <w:rsid w:val="002423AB"/>
    <w:rsid w:val="002440B0"/>
    <w:rsid w:val="0025685C"/>
    <w:rsid w:val="00262012"/>
    <w:rsid w:val="0026412D"/>
    <w:rsid w:val="0027270B"/>
    <w:rsid w:val="00276E8F"/>
    <w:rsid w:val="0027792D"/>
    <w:rsid w:val="00282723"/>
    <w:rsid w:val="00282788"/>
    <w:rsid w:val="00283C96"/>
    <w:rsid w:val="00283EA0"/>
    <w:rsid w:val="0028617A"/>
    <w:rsid w:val="00292703"/>
    <w:rsid w:val="0029608A"/>
    <w:rsid w:val="002A6617"/>
    <w:rsid w:val="002A7E1B"/>
    <w:rsid w:val="002B0EDC"/>
    <w:rsid w:val="002B4718"/>
    <w:rsid w:val="002C1077"/>
    <w:rsid w:val="002C26E4"/>
    <w:rsid w:val="002C2F29"/>
    <w:rsid w:val="002C7600"/>
    <w:rsid w:val="002D63D5"/>
    <w:rsid w:val="002E47C7"/>
    <w:rsid w:val="002E6DD1"/>
    <w:rsid w:val="002F027E"/>
    <w:rsid w:val="002F6021"/>
    <w:rsid w:val="002F7B3B"/>
    <w:rsid w:val="003118CC"/>
    <w:rsid w:val="00312CEA"/>
    <w:rsid w:val="0031371C"/>
    <w:rsid w:val="00315EC2"/>
    <w:rsid w:val="00320BFA"/>
    <w:rsid w:val="0032378D"/>
    <w:rsid w:val="003250A3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54C93"/>
    <w:rsid w:val="00360315"/>
    <w:rsid w:val="00362443"/>
    <w:rsid w:val="00367EE0"/>
    <w:rsid w:val="0037046F"/>
    <w:rsid w:val="0037535A"/>
    <w:rsid w:val="00377DA7"/>
    <w:rsid w:val="00383087"/>
    <w:rsid w:val="003943E6"/>
    <w:rsid w:val="003A2B7D"/>
    <w:rsid w:val="003A3CC0"/>
    <w:rsid w:val="003A4A75"/>
    <w:rsid w:val="003A5366"/>
    <w:rsid w:val="003B647A"/>
    <w:rsid w:val="003C06CA"/>
    <w:rsid w:val="003C51FB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3C1E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24BF1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C6DB1"/>
    <w:rsid w:val="004D2F15"/>
    <w:rsid w:val="004D3D02"/>
    <w:rsid w:val="004D59FF"/>
    <w:rsid w:val="004D5DE6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B48A1"/>
    <w:rsid w:val="005B52D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51BB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373E"/>
    <w:rsid w:val="00656C00"/>
    <w:rsid w:val="00657CAB"/>
    <w:rsid w:val="00661967"/>
    <w:rsid w:val="00661F61"/>
    <w:rsid w:val="00664775"/>
    <w:rsid w:val="00671B49"/>
    <w:rsid w:val="006727EF"/>
    <w:rsid w:val="00674155"/>
    <w:rsid w:val="006746CA"/>
    <w:rsid w:val="00685B2A"/>
    <w:rsid w:val="006875E5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6E3FEC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76719"/>
    <w:rsid w:val="00781167"/>
    <w:rsid w:val="00783646"/>
    <w:rsid w:val="007854B3"/>
    <w:rsid w:val="00786DC4"/>
    <w:rsid w:val="0078787D"/>
    <w:rsid w:val="00787FA8"/>
    <w:rsid w:val="007944F8"/>
    <w:rsid w:val="00795B6A"/>
    <w:rsid w:val="00795C79"/>
    <w:rsid w:val="007973E3"/>
    <w:rsid w:val="007A0DBE"/>
    <w:rsid w:val="007A1307"/>
    <w:rsid w:val="007A1883"/>
    <w:rsid w:val="007B47E3"/>
    <w:rsid w:val="007C710F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1791"/>
    <w:rsid w:val="00802D0F"/>
    <w:rsid w:val="008072AC"/>
    <w:rsid w:val="00807E5C"/>
    <w:rsid w:val="00810CEA"/>
    <w:rsid w:val="008126F9"/>
    <w:rsid w:val="00813A30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767C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E71C5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1A8C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833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5A4A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9F6EE9"/>
    <w:rsid w:val="00A017C9"/>
    <w:rsid w:val="00A03A3D"/>
    <w:rsid w:val="00A045C4"/>
    <w:rsid w:val="00A10DFA"/>
    <w:rsid w:val="00A1494E"/>
    <w:rsid w:val="00A151B5"/>
    <w:rsid w:val="00A200AA"/>
    <w:rsid w:val="00A21708"/>
    <w:rsid w:val="00A22362"/>
    <w:rsid w:val="00A249BA"/>
    <w:rsid w:val="00A307C7"/>
    <w:rsid w:val="00A37E5D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8011C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C7433"/>
    <w:rsid w:val="00AD0C3A"/>
    <w:rsid w:val="00AD1ADD"/>
    <w:rsid w:val="00AD1D2C"/>
    <w:rsid w:val="00AD1D58"/>
    <w:rsid w:val="00AD1EA5"/>
    <w:rsid w:val="00AD5BCC"/>
    <w:rsid w:val="00AE0525"/>
    <w:rsid w:val="00AE08DB"/>
    <w:rsid w:val="00AE1067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151F9"/>
    <w:rsid w:val="00B20021"/>
    <w:rsid w:val="00B20FDE"/>
    <w:rsid w:val="00B25BFA"/>
    <w:rsid w:val="00B27E57"/>
    <w:rsid w:val="00B42041"/>
    <w:rsid w:val="00B43FBF"/>
    <w:rsid w:val="00B44F11"/>
    <w:rsid w:val="00B51846"/>
    <w:rsid w:val="00B62979"/>
    <w:rsid w:val="00B67F61"/>
    <w:rsid w:val="00B70056"/>
    <w:rsid w:val="00B715CA"/>
    <w:rsid w:val="00B74D75"/>
    <w:rsid w:val="00B823A7"/>
    <w:rsid w:val="00B8281F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D475E"/>
    <w:rsid w:val="00BD6CF9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55C14"/>
    <w:rsid w:val="00C563B7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1D83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2738"/>
    <w:rsid w:val="00CE3E9A"/>
    <w:rsid w:val="00CE708B"/>
    <w:rsid w:val="00CF26B7"/>
    <w:rsid w:val="00CF4ADF"/>
    <w:rsid w:val="00CF6E39"/>
    <w:rsid w:val="00CF72DA"/>
    <w:rsid w:val="00D03B57"/>
    <w:rsid w:val="00D0769A"/>
    <w:rsid w:val="00D116B0"/>
    <w:rsid w:val="00D1397C"/>
    <w:rsid w:val="00D14460"/>
    <w:rsid w:val="00D15B4E"/>
    <w:rsid w:val="00D177E7"/>
    <w:rsid w:val="00D2079F"/>
    <w:rsid w:val="00D2697A"/>
    <w:rsid w:val="00D2761E"/>
    <w:rsid w:val="00D33425"/>
    <w:rsid w:val="00D41375"/>
    <w:rsid w:val="00D42B7B"/>
    <w:rsid w:val="00D435BF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27D3"/>
    <w:rsid w:val="00DB3052"/>
    <w:rsid w:val="00DC2D17"/>
    <w:rsid w:val="00DC3843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DF76C7"/>
    <w:rsid w:val="00E064FB"/>
    <w:rsid w:val="00E075A7"/>
    <w:rsid w:val="00E17FC3"/>
    <w:rsid w:val="00E2252C"/>
    <w:rsid w:val="00E23F27"/>
    <w:rsid w:val="00E270C0"/>
    <w:rsid w:val="00E36D82"/>
    <w:rsid w:val="00E460B9"/>
    <w:rsid w:val="00E47B91"/>
    <w:rsid w:val="00E51601"/>
    <w:rsid w:val="00E51965"/>
    <w:rsid w:val="00E638A0"/>
    <w:rsid w:val="00E66A6A"/>
    <w:rsid w:val="00E67121"/>
    <w:rsid w:val="00E7198D"/>
    <w:rsid w:val="00E733BA"/>
    <w:rsid w:val="00E735AF"/>
    <w:rsid w:val="00E74CA6"/>
    <w:rsid w:val="00E75E3D"/>
    <w:rsid w:val="00E84491"/>
    <w:rsid w:val="00E91C96"/>
    <w:rsid w:val="00E96D5B"/>
    <w:rsid w:val="00E9731C"/>
    <w:rsid w:val="00EA0B8E"/>
    <w:rsid w:val="00EA4E4C"/>
    <w:rsid w:val="00EA6434"/>
    <w:rsid w:val="00EB04B7"/>
    <w:rsid w:val="00EB7992"/>
    <w:rsid w:val="00EC0104"/>
    <w:rsid w:val="00EC0184"/>
    <w:rsid w:val="00EC1527"/>
    <w:rsid w:val="00EC2D7A"/>
    <w:rsid w:val="00EC633A"/>
    <w:rsid w:val="00ED1B9D"/>
    <w:rsid w:val="00ED1DFA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4B22"/>
    <w:rsid w:val="00F35D03"/>
    <w:rsid w:val="00F3649F"/>
    <w:rsid w:val="00F40690"/>
    <w:rsid w:val="00F43B8F"/>
    <w:rsid w:val="00F51785"/>
    <w:rsid w:val="00F530D7"/>
    <w:rsid w:val="00F541E6"/>
    <w:rsid w:val="00F5699E"/>
    <w:rsid w:val="00F60160"/>
    <w:rsid w:val="00F62F49"/>
    <w:rsid w:val="00F640BF"/>
    <w:rsid w:val="00F653C8"/>
    <w:rsid w:val="00F67935"/>
    <w:rsid w:val="00F70754"/>
    <w:rsid w:val="00F74E30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0EBE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E49F6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10</Pages>
  <Words>4618</Words>
  <Characters>24942</Characters>
  <Application>Microsoft Office Word</Application>
  <DocSecurity>0</DocSecurity>
  <Lines>207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163</cp:revision>
  <cp:lastPrinted>2015-03-26T13:00:00Z</cp:lastPrinted>
  <dcterms:created xsi:type="dcterms:W3CDTF">2024-04-04T23:46:00Z</dcterms:created>
  <dcterms:modified xsi:type="dcterms:W3CDTF">2024-07-08T18:29:00Z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