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CB5A4A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proofErr w:type="gramStart"/>
            <w:r w:rsidR="009D6DC6">
              <w:rPr>
                <w:rStyle w:val="Nmerodepgina"/>
              </w:rPr>
              <w:t>X</w:t>
            </w:r>
            <w:r>
              <w:rPr>
                <w:rStyle w:val="Nmerodepgina"/>
              </w:rPr>
              <w:t> 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 xml:space="preserve">Matheus Felipe </w:t>
      </w:r>
      <w:proofErr w:type="spellStart"/>
      <w:r>
        <w:t>Pasold</w:t>
      </w:r>
      <w:proofErr w:type="spellEnd"/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 xml:space="preserve">Alexander Roberto </w:t>
      </w:r>
      <w:proofErr w:type="spellStart"/>
      <w:r w:rsidR="009D6DC6">
        <w:t>Valdameri</w:t>
      </w:r>
      <w:proofErr w:type="spellEnd"/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717EC8C3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 xml:space="preserve">Van </w:t>
      </w:r>
      <w:proofErr w:type="spellStart"/>
      <w:r w:rsidR="00C33E77">
        <w:t>Bulck</w:t>
      </w:r>
      <w:proofErr w:type="spellEnd"/>
      <w:r w:rsidR="00283EA0">
        <w:t xml:space="preserve"> </w:t>
      </w:r>
      <w:r w:rsidR="001B17BE">
        <w:rPr>
          <w:i/>
          <w:iCs/>
        </w:rPr>
        <w:t>et</w:t>
      </w:r>
      <w:r w:rsidR="00283EA0" w:rsidRPr="00F90CA9">
        <w:rPr>
          <w:i/>
          <w:iCs/>
          <w:rPrChange w:id="9" w:author="Dalton Solano dos Reis" w:date="2024-05-20T20:56:00Z">
            <w:rPr/>
          </w:rPrChange>
        </w:rPr>
        <w:t xml:space="preserve"> al.</w:t>
      </w:r>
      <w:r w:rsidR="00283EA0">
        <w:t xml:space="preserve">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</w:t>
      </w:r>
      <w:proofErr w:type="spellStart"/>
      <w:r>
        <w:t>mata-mata</w:t>
      </w:r>
      <w:proofErr w:type="spellEnd"/>
      <w:r>
        <w:t xml:space="preserve">. </w:t>
      </w:r>
    </w:p>
    <w:p w14:paraId="38D65895" w14:textId="281A6244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 xml:space="preserve">. Dessa forma, cada participante enfrente todos os outros dentro da competição em rodadas, por isso também é conhecido como Round-Robin. Para Dong </w:t>
      </w:r>
      <w:r w:rsidR="001B17BE">
        <w:rPr>
          <w:i/>
          <w:iCs/>
        </w:rPr>
        <w:t>et</w:t>
      </w:r>
      <w:r w:rsidR="00196B4F" w:rsidRPr="00F90CA9">
        <w:rPr>
          <w:i/>
          <w:iCs/>
          <w:rPrChange w:id="10" w:author="Dalton Solano dos Reis" w:date="2024-05-20T20:58:00Z">
            <w:rPr/>
          </w:rPrChange>
        </w:rPr>
        <w:t xml:space="preserve"> al.</w:t>
      </w:r>
      <w:r w:rsidR="00196B4F">
        <w:t xml:space="preserve"> (2023), em princípio, esse formato seria o mais ju</w:t>
      </w:r>
      <w:ins w:id="11" w:author="Dalton Solano dos Reis" w:date="2024-05-20T20:59:00Z">
        <w:r w:rsidR="00F90CA9">
          <w:t>s</w:t>
        </w:r>
      </w:ins>
      <w:del w:id="12" w:author="Dalton Solano dos Reis" w:date="2024-05-20T20:59:00Z">
        <w:r w:rsidR="00196B4F" w:rsidDel="00F90CA9">
          <w:delText>n</w:delText>
        </w:r>
      </w:del>
      <w:r w:rsidR="00196B4F">
        <w:t>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 xml:space="preserve">Para competições com grande número de participantes e curto duração, existe o Sistema Suíço, muito utilizado em torneios de Xadrez. Para Sato (2023) apud </w:t>
      </w:r>
      <w:proofErr w:type="spellStart"/>
      <w:r w:rsidR="008126F9">
        <w:t>Fuhrlich</w:t>
      </w:r>
      <w:proofErr w:type="spellEnd"/>
      <w:r w:rsidR="008126F9">
        <w:t xml:space="preserve">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13" w:name="_Toc419598576"/>
      <w:bookmarkStart w:id="14" w:name="_Toc420721317"/>
      <w:bookmarkStart w:id="15" w:name="_Toc420721467"/>
      <w:bookmarkStart w:id="16" w:name="_Toc420721562"/>
      <w:bookmarkStart w:id="17" w:name="_Toc420721768"/>
      <w:bookmarkStart w:id="18" w:name="_Toc420723209"/>
      <w:bookmarkStart w:id="19" w:name="_Toc482682370"/>
      <w:bookmarkStart w:id="20" w:name="_Toc54164904"/>
      <w:bookmarkStart w:id="21" w:name="_Toc54165664"/>
      <w:bookmarkStart w:id="22" w:name="_Toc54169316"/>
      <w:bookmarkStart w:id="23" w:name="_Toc96347426"/>
      <w:bookmarkStart w:id="24" w:name="_Toc96357710"/>
      <w:bookmarkStart w:id="25" w:name="_Toc96491850"/>
      <w:bookmarkStart w:id="26" w:name="_Toc411603090"/>
      <w:r w:rsidRPr="007D10F2">
        <w:t>OBJETIVOS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4D3E2D32" w:rsidR="00C95FFD" w:rsidRDefault="007A0DBE" w:rsidP="00F77926">
      <w:pPr>
        <w:pStyle w:val="TF-ALNEA"/>
      </w:pPr>
      <w:del w:id="27" w:author="Dalton Solano dos Reis" w:date="2024-05-20T21:02:00Z">
        <w:r w:rsidDel="00F90CA9">
          <w:delText xml:space="preserve">Criar </w:delText>
        </w:r>
      </w:del>
      <w:ins w:id="28" w:author="Dalton Solano dos Reis" w:date="2024-05-20T21:02:00Z">
        <w:r w:rsidR="00F90CA9">
          <w:t xml:space="preserve">criar </w:t>
        </w:r>
      </w:ins>
      <w:r>
        <w:t>um sistema que seja poliesportivo</w:t>
      </w:r>
      <w:r w:rsidR="00C95FFD">
        <w:t>;</w:t>
      </w:r>
    </w:p>
    <w:p w14:paraId="1C4A5776" w14:textId="6DEE3DBB" w:rsidR="00C35E57" w:rsidRDefault="00C95FFD" w:rsidP="00F77926">
      <w:pPr>
        <w:pStyle w:val="TF-ALNEA"/>
      </w:pPr>
      <w:del w:id="29" w:author="Dalton Solano dos Reis" w:date="2024-05-20T21:02:00Z">
        <w:r w:rsidDel="00F90CA9">
          <w:delText xml:space="preserve">Considerar </w:delText>
        </w:r>
      </w:del>
      <w:ins w:id="30" w:author="Dalton Solano dos Reis" w:date="2024-05-20T21:02:00Z">
        <w:r w:rsidR="00F90CA9">
          <w:t xml:space="preserve">considerar </w:t>
        </w:r>
      </w:ins>
      <w:r>
        <w:t xml:space="preserve">para cada padrão de esporte definido os </w:t>
      </w:r>
      <w:r w:rsidR="007A0DBE">
        <w:t xml:space="preserve">tipos de </w:t>
      </w:r>
      <w:r>
        <w:t xml:space="preserve">disputas baseadas </w:t>
      </w:r>
      <w:r w:rsidR="007A0DBE">
        <w:t>nos padrões do esporte;</w:t>
      </w:r>
    </w:p>
    <w:p w14:paraId="3B215FAC" w14:textId="43DD87FA" w:rsidR="00C95FFD" w:rsidRDefault="00C95FFD" w:rsidP="00F77926">
      <w:pPr>
        <w:pStyle w:val="TF-ALNEA"/>
      </w:pPr>
      <w:del w:id="31" w:author="Dalton Solano dos Reis" w:date="2024-05-20T21:02:00Z">
        <w:r w:rsidDel="00F90CA9">
          <w:delText xml:space="preserve">Avaliar </w:delText>
        </w:r>
      </w:del>
      <w:ins w:id="32" w:author="Dalton Solano dos Reis" w:date="2024-05-20T21:02:00Z">
        <w:r w:rsidR="00F90CA9">
          <w:t xml:space="preserve">avaliar </w:t>
        </w:r>
      </w:ins>
      <w:r>
        <w:t>alternativas para persistência de dados flexíveis, ou não convencionais (semiestruturados)</w:t>
      </w:r>
      <w:ins w:id="33" w:author="Dalton Solano dos Reis" w:date="2024-05-20T21:02:00Z">
        <w:r w:rsidR="00F90CA9">
          <w:t>.</w:t>
        </w:r>
      </w:ins>
      <w:del w:id="34" w:author="Dalton Solano dos Reis" w:date="2024-05-20T21:02:00Z">
        <w:r w:rsidDel="00F90CA9">
          <w:delText>;</w:delText>
        </w:r>
      </w:del>
    </w:p>
    <w:p w14:paraId="6B0A09B4" w14:textId="77777777" w:rsidR="00A44581" w:rsidRDefault="00A44581" w:rsidP="00424AD5">
      <w:pPr>
        <w:pStyle w:val="Ttulo1"/>
      </w:pPr>
      <w:bookmarkStart w:id="35" w:name="_Toc419598587"/>
      <w:r>
        <w:lastRenderedPageBreak/>
        <w:t xml:space="preserve">trabalhos </w:t>
      </w:r>
      <w:r w:rsidRPr="00FC4A9F">
        <w:t>correlatos</w:t>
      </w:r>
    </w:p>
    <w:p w14:paraId="6EFCAAD2" w14:textId="6A95E9CC" w:rsidR="007F7EAD" w:rsidRPr="004E1041" w:rsidRDefault="007F7EAD" w:rsidP="00FA5504">
      <w:pPr>
        <w:pStyle w:val="TF-TEXTO"/>
      </w:pPr>
      <w:del w:id="36" w:author="Dalton Solano dos Reis" w:date="2024-05-20T21:02:00Z">
        <w:r w:rsidDel="00F90CA9">
          <w:delText>Neste tópico</w:delText>
        </w:r>
      </w:del>
      <w:ins w:id="37" w:author="Dalton Solano dos Reis" w:date="2024-05-20T21:02:00Z">
        <w:r w:rsidR="00F90CA9">
          <w:t>Nesta seção</w:t>
        </w:r>
      </w:ins>
      <w:r>
        <w:t xml:space="preserve">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>
        <w:t xml:space="preserve"> é um sistema Web para o gerenciamento de um campeonato amador de futebol na cidade de João Monlevade (</w:t>
      </w:r>
      <w:del w:id="38" w:author="Dalton Solano dos Reis" w:date="2024-05-20T21:03:00Z">
        <w:r w:rsidDel="00F90CA9">
          <w:delText xml:space="preserve">Dos </w:delText>
        </w:r>
      </w:del>
      <w:r>
        <w:t>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proofErr w:type="spellStart"/>
      <w:r w:rsidR="006A37EA">
        <w:t>Clupik</w:t>
      </w:r>
      <w:proofErr w:type="spellEnd"/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 xml:space="preserve">O trabalho de Teotonio (2023) utiliza o algoritmo </w:t>
      </w:r>
      <w:proofErr w:type="spellStart"/>
      <w:r>
        <w:t>Goal</w:t>
      </w:r>
      <w:proofErr w:type="spellEnd"/>
      <w:r>
        <w:t xml:space="preserve">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</w:t>
      </w:r>
      <w:proofErr w:type="spellStart"/>
      <w:r w:rsidR="00075597">
        <w:t>International</w:t>
      </w:r>
      <w:proofErr w:type="spellEnd"/>
      <w:r w:rsidR="00075597">
        <w:t xml:space="preserve"> </w:t>
      </w:r>
      <w:proofErr w:type="spellStart"/>
      <w:r w:rsidR="00075597">
        <w:t>Timetabling</w:t>
      </w:r>
      <w:proofErr w:type="spellEnd"/>
      <w:r w:rsidR="00075597">
        <w:t xml:space="preserve"> </w:t>
      </w:r>
      <w:proofErr w:type="spellStart"/>
      <w:r w:rsidR="00075597">
        <w:t>Competition</w:t>
      </w:r>
      <w:proofErr w:type="spellEnd"/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</w:t>
      </w:r>
      <w:proofErr w:type="spellStart"/>
      <w:r w:rsidR="00F80C59">
        <w:t>Nodejs</w:t>
      </w:r>
      <w:proofErr w:type="spellEnd"/>
      <w:r w:rsidR="00F80C59">
        <w:t xml:space="preserve"> e a camada de apresentação utilizou </w:t>
      </w:r>
      <w:proofErr w:type="spellStart"/>
      <w:r w:rsidR="00F80C59">
        <w:t>ReactJs</w:t>
      </w:r>
      <w:proofErr w:type="spellEnd"/>
      <w:r w:rsidR="00F80C59">
        <w:t>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</w:t>
      </w:r>
      <w:proofErr w:type="spellStart"/>
      <w:r w:rsidR="00BB3119">
        <w:t>eXtensible</w:t>
      </w:r>
      <w:proofErr w:type="spellEnd"/>
      <w:r w:rsidR="00BB3119">
        <w:t xml:space="preserve"> Markup </w:t>
      </w:r>
      <w:proofErr w:type="spellStart"/>
      <w:r w:rsidR="00BB3119">
        <w:t>Language</w:t>
      </w:r>
      <w:proofErr w:type="spellEnd"/>
      <w:r w:rsidR="00BB3119">
        <w:t xml:space="preserve"> (XML). </w:t>
      </w:r>
    </w:p>
    <w:p w14:paraId="23F85272" w14:textId="1F1E5287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 xml:space="preserve">nvolvido cada restrição pode ser cadastrada manualmente de acordo com a preferência do usuário, conforme a </w:t>
      </w:r>
      <w:del w:id="39" w:author="Dalton Solano dos Reis" w:date="2024-05-20T21:06:00Z">
        <w:r w:rsidR="00F60160" w:rsidDel="00871A8D">
          <w:delText xml:space="preserve">figura </w:delText>
        </w:r>
      </w:del>
      <w:ins w:id="40" w:author="Dalton Solano dos Reis" w:date="2024-05-20T21:06:00Z">
        <w:r w:rsidR="00871A8D">
          <w:t xml:space="preserve">Figura </w:t>
        </w:r>
      </w:ins>
      <w:r w:rsidR="00F60160">
        <w:t>1.</w:t>
      </w:r>
    </w:p>
    <w:p w14:paraId="21283BCD" w14:textId="65EA4CAA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 xml:space="preserve">que determinam os horários dos jogos e telas de restrições onde o usuário cadastras as restrições da ITC2021. A tela de soluções visualizada na </w:t>
      </w:r>
      <w:ins w:id="41" w:author="Dalton Solano dos Reis" w:date="2024-05-20T21:07:00Z">
        <w:r w:rsidR="00871A8D">
          <w:t>F</w:t>
        </w:r>
      </w:ins>
      <w:del w:id="42" w:author="Dalton Solano dos Reis" w:date="2024-05-20T21:07:00Z">
        <w:r w:rsidDel="00871A8D">
          <w:delText>f</w:delText>
        </w:r>
      </w:del>
      <w:r>
        <w:t>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03B63DF3">
            <wp:extent cx="5756910" cy="2837180"/>
            <wp:effectExtent l="0" t="0" r="0" b="12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commentRangeStart w:id="43"/>
      <w:r>
        <w:lastRenderedPageBreak/>
        <w:t xml:space="preserve">Figura </w:t>
      </w:r>
      <w:commentRangeEnd w:id="43"/>
      <w:r w:rsidR="00871A8D">
        <w:rPr>
          <w:rStyle w:val="Refdecomentrio"/>
        </w:rPr>
        <w:commentReference w:id="43"/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B0C38A3">
            <wp:extent cx="5756910" cy="2652395"/>
            <wp:effectExtent l="0" t="0" r="0" b="0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9BF6" w14:textId="307C494D" w:rsidR="007F7EAD" w:rsidDel="00871A8D" w:rsidRDefault="00695A8E" w:rsidP="00695A8E">
      <w:pPr>
        <w:pStyle w:val="TF-FONTE"/>
        <w:rPr>
          <w:del w:id="44" w:author="Dalton Solano dos Reis" w:date="2024-05-20T21:08:00Z"/>
        </w:rPr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10FDF04" w14:textId="77777777" w:rsidR="00FD1F56" w:rsidRDefault="00FD1F56">
      <w:pPr>
        <w:pStyle w:val="TF-FONTE"/>
        <w:pPrChange w:id="45" w:author="Dalton Solano dos Reis" w:date="2024-05-20T21:08:00Z">
          <w:pPr>
            <w:pStyle w:val="TF-TEXTO"/>
          </w:pPr>
        </w:pPrChange>
      </w:pPr>
    </w:p>
    <w:p w14:paraId="1ABB6976" w14:textId="43A457F4" w:rsidR="00A44581" w:rsidRDefault="00C17123" w:rsidP="00E638A0">
      <w:pPr>
        <w:pStyle w:val="Ttulo2"/>
      </w:pPr>
      <w:r>
        <w:t>MÓDULO WEB PARA GERENCIAMENTO DE CAMPEONATOS AMADORES DE FUTEBOL NO MUNICÍPIO DE JOÃO MONLEVADE E REGIÃO </w:t>
      </w:r>
    </w:p>
    <w:p w14:paraId="5B40D2D2" w14:textId="5A8C7A73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</w:t>
      </w:r>
      <w:del w:id="46" w:author="Dalton Solano dos Reis" w:date="2024-05-20T21:08:00Z">
        <w:r w:rsidR="004B5745" w:rsidDel="00871A8D">
          <w:delText xml:space="preserve">Dos </w:delText>
        </w:r>
      </w:del>
      <w:r w:rsidR="004B5745">
        <w:t xml:space="preserve">Santos (2023) </w:t>
      </w:r>
      <w:r w:rsidR="00AB0675">
        <w:t>apresenta</w:t>
      </w:r>
      <w:r w:rsidR="004B5745">
        <w:t xml:space="preserve"> um sistema Web para o gerenciamento da Liga </w:t>
      </w:r>
      <w:proofErr w:type="spellStart"/>
      <w:r w:rsidR="004B5745">
        <w:t>Monlevadense</w:t>
      </w:r>
      <w:proofErr w:type="spellEnd"/>
      <w:r w:rsidR="004B5745">
        <w:t xml:space="preserve">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 xml:space="preserve">Para o desenvolvimento de uma aplicação Web, </w:t>
      </w:r>
      <w:del w:id="47" w:author="Dalton Solano dos Reis" w:date="2024-05-20T21:09:00Z">
        <w:r w:rsidR="00625B52" w:rsidDel="00871A8D">
          <w:delText xml:space="preserve">Dos </w:delText>
        </w:r>
      </w:del>
      <w:r w:rsidR="00625B52">
        <w:t xml:space="preserve">Santos (2023) utiliza frameworks </w:t>
      </w:r>
      <w:proofErr w:type="spellStart"/>
      <w:r w:rsidR="00625B52">
        <w:t>Lavavel</w:t>
      </w:r>
      <w:proofErr w:type="spellEnd"/>
      <w:r w:rsidR="00625B52">
        <w:t xml:space="preserve">, baseado em PHP, e o </w:t>
      </w:r>
      <w:proofErr w:type="spellStart"/>
      <w:r w:rsidR="00625B52">
        <w:t>Bootstrap</w:t>
      </w:r>
      <w:proofErr w:type="spellEnd"/>
      <w:r w:rsidR="00625B52">
        <w:t xml:space="preserve"> para os estilos para uma interface de usuário, com um servidor Apache </w:t>
      </w:r>
      <w:proofErr w:type="spellStart"/>
      <w:r w:rsidR="00625B52">
        <w:t>Tomcat</w:t>
      </w:r>
      <w:proofErr w:type="spellEnd"/>
      <w:r w:rsidR="00625B52">
        <w:t xml:space="preserve"> versão 2.5</w:t>
      </w:r>
      <w:r w:rsidR="00F60160">
        <w:t xml:space="preserve">, com um banco de dados </w:t>
      </w:r>
      <w:proofErr w:type="spellStart"/>
      <w:r w:rsidR="00F60160">
        <w:t>MariaDB</w:t>
      </w:r>
      <w:proofErr w:type="spellEnd"/>
      <w:r w:rsidR="00625B52">
        <w:t>.</w:t>
      </w:r>
      <w:r w:rsidR="005A1A3F">
        <w:t xml:space="preserve"> </w:t>
      </w:r>
    </w:p>
    <w:p w14:paraId="52182D3F" w14:textId="2EEB1F4E" w:rsidR="00694E8E" w:rsidRDefault="00FA7819" w:rsidP="00FB05D3">
      <w:pPr>
        <w:pStyle w:val="TF-TEXTO"/>
        <w:ind w:left="29"/>
      </w:pPr>
      <w:del w:id="48" w:author="Dalton Solano dos Reis" w:date="2024-05-20T21:09:00Z">
        <w:r w:rsidDel="00871A8D">
          <w:delText xml:space="preserve">Dos </w:delText>
        </w:r>
      </w:del>
      <w:r>
        <w:t xml:space="preserve">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2E8BC39A" w:rsidR="00625B52" w:rsidRDefault="00694E8E" w:rsidP="00FB05D3">
      <w:pPr>
        <w:pStyle w:val="TF-TEXTO"/>
        <w:ind w:left="29"/>
      </w:pPr>
      <w:r>
        <w:t xml:space="preserve">Conforme visualizado na </w:t>
      </w:r>
      <w:del w:id="49" w:author="Dalton Solano dos Reis" w:date="2024-05-20T21:10:00Z">
        <w:r w:rsidDel="00871A8D">
          <w:delText xml:space="preserve">figura </w:delText>
        </w:r>
      </w:del>
      <w:ins w:id="50" w:author="Dalton Solano dos Reis" w:date="2024-05-20T21:10:00Z">
        <w:r w:rsidR="00871A8D">
          <w:t xml:space="preserve">Figura </w:t>
        </w:r>
      </w:ins>
      <w:r>
        <w:t>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 xml:space="preserve">, conforme a </w:t>
      </w:r>
      <w:del w:id="51" w:author="Dalton Solano dos Reis" w:date="2024-05-20T21:11:00Z">
        <w:r w:rsidR="001E1996" w:rsidDel="00871A8D">
          <w:delText xml:space="preserve">figura </w:delText>
        </w:r>
      </w:del>
      <w:ins w:id="52" w:author="Dalton Solano dos Reis" w:date="2024-05-20T21:11:00Z">
        <w:r w:rsidR="00871A8D">
          <w:t xml:space="preserve">Figura </w:t>
        </w:r>
      </w:ins>
      <w:r w:rsidR="001E1996">
        <w:t>4</w:t>
      </w:r>
      <w:r>
        <w:t xml:space="preserve">. </w:t>
      </w:r>
      <w:r w:rsidR="00707424">
        <w:t xml:space="preserve">O sistema também permite uma súmula no formato </w:t>
      </w:r>
      <w:proofErr w:type="spellStart"/>
      <w:r w:rsidR="00707424">
        <w:t>Portable</w:t>
      </w:r>
      <w:proofErr w:type="spellEnd"/>
      <w:r w:rsidR="00707424">
        <w:t xml:space="preserve"> </w:t>
      </w:r>
      <w:proofErr w:type="spellStart"/>
      <w:r w:rsidR="00707424">
        <w:t>Document</w:t>
      </w:r>
      <w:proofErr w:type="spellEnd"/>
      <w:r w:rsidR="00707424">
        <w:t xml:space="preserve"> Format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commentRangeStart w:id="53"/>
      <w:r>
        <w:lastRenderedPageBreak/>
        <w:t xml:space="preserve">Figura </w:t>
      </w:r>
      <w:commentRangeEnd w:id="53"/>
      <w:r w:rsidR="00871A8D">
        <w:rPr>
          <w:rStyle w:val="Refdecomentrio"/>
        </w:rPr>
        <w:commentReference w:id="53"/>
      </w:r>
      <w:r>
        <w:t xml:space="preserve">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75A8B55E">
            <wp:extent cx="5756910" cy="2781935"/>
            <wp:effectExtent l="19050" t="19050" r="15240" b="18415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456BEF94" w:rsidR="00695A8E" w:rsidRDefault="00695A8E" w:rsidP="00695A8E">
      <w:pPr>
        <w:pStyle w:val="TF-FONTE"/>
      </w:pPr>
      <w:r w:rsidRPr="00F3649F">
        <w:t xml:space="preserve">Fonte: </w:t>
      </w:r>
      <w:del w:id="54" w:author="Dalton Solano dos Reis" w:date="2024-05-20T21:13:00Z">
        <w:r w:rsidDel="00871A8D">
          <w:delText xml:space="preserve">Dos </w:delText>
        </w:r>
      </w:del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66A692D5">
            <wp:extent cx="5756910" cy="2769235"/>
            <wp:effectExtent l="0" t="0" r="0" b="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252" w14:textId="01615E02" w:rsidR="00696019" w:rsidDel="00871A8D" w:rsidRDefault="00696019" w:rsidP="00696019">
      <w:pPr>
        <w:pStyle w:val="TF-FONTE"/>
        <w:rPr>
          <w:del w:id="55" w:author="Dalton Solano dos Reis" w:date="2024-05-20T21:13:00Z"/>
        </w:rPr>
      </w:pPr>
      <w:r w:rsidRPr="00F3649F">
        <w:t xml:space="preserve">Fonte: </w:t>
      </w:r>
      <w:del w:id="56" w:author="Dalton Solano dos Reis" w:date="2024-05-20T21:13:00Z">
        <w:r w:rsidDel="00871A8D">
          <w:delText xml:space="preserve">Dos </w:delText>
        </w:r>
      </w:del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2EA757C" w14:textId="77777777" w:rsidR="00695A8E" w:rsidRDefault="00695A8E">
      <w:pPr>
        <w:pStyle w:val="TF-FONTE"/>
        <w:pPrChange w:id="57" w:author="Dalton Solano dos Reis" w:date="2024-05-20T21:13:00Z">
          <w:pPr>
            <w:pStyle w:val="TF-TEXTO"/>
            <w:ind w:left="29"/>
          </w:pPr>
        </w:pPrChange>
      </w:pPr>
    </w:p>
    <w:p w14:paraId="39ADD02E" w14:textId="01EBE52C" w:rsidR="00367EE0" w:rsidDel="00871A8D" w:rsidRDefault="00367EE0" w:rsidP="00367EE0">
      <w:pPr>
        <w:pStyle w:val="TF-TEXTO"/>
        <w:ind w:left="29"/>
        <w:rPr>
          <w:del w:id="58" w:author="Dalton Solano dos Reis" w:date="2024-05-20T21:13:00Z"/>
        </w:rPr>
      </w:pPr>
      <w:del w:id="59" w:author="Dalton Solano dos Reis" w:date="2024-05-20T21:13:00Z">
        <w:r w:rsidDel="00871A8D">
          <w:delText xml:space="preserve">Dos </w:delText>
        </w:r>
      </w:del>
      <w:r>
        <w:t xml:space="preserve">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</w:t>
      </w:r>
      <w:r w:rsidRPr="00871A8D">
        <w:rPr>
          <w:i/>
          <w:iCs/>
          <w:rPrChange w:id="60" w:author="Dalton Solano dos Reis" w:date="2024-05-20T21:13:00Z">
            <w:rPr/>
          </w:rPrChange>
        </w:rPr>
        <w:t>dashboards</w:t>
      </w:r>
      <w:r>
        <w:t xml:space="preserve"> e extração dos dados como artilharia e times de melhor defesa.</w:t>
      </w:r>
    </w:p>
    <w:p w14:paraId="36A1E162" w14:textId="77777777" w:rsidR="00696019" w:rsidRDefault="00696019" w:rsidP="00871A8D">
      <w:pPr>
        <w:pStyle w:val="TF-TEXTO"/>
        <w:ind w:left="29"/>
      </w:pPr>
    </w:p>
    <w:p w14:paraId="2C481F61" w14:textId="06769F6B" w:rsidR="00A44581" w:rsidRDefault="00E91C96" w:rsidP="0045347D">
      <w:pPr>
        <w:pStyle w:val="Ttulo2"/>
      </w:pPr>
      <w:r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 xml:space="preserve">O </w:t>
      </w:r>
      <w:proofErr w:type="spellStart"/>
      <w:r>
        <w:t>Clupik</w:t>
      </w:r>
      <w:proofErr w:type="spellEnd"/>
      <w:r>
        <w:t xml:space="preserve">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744D9D36" w:rsidR="00A57739" w:rsidRDefault="00F35D03" w:rsidP="00A44581">
      <w:pPr>
        <w:pStyle w:val="TF-TEXTO"/>
      </w:pPr>
      <w:r>
        <w:t xml:space="preserve">Conforme mostrado na </w:t>
      </w:r>
      <w:ins w:id="61" w:author="Dalton Solano dos Reis" w:date="2024-05-20T21:14:00Z">
        <w:r w:rsidR="00871A8D">
          <w:t>F</w:t>
        </w:r>
      </w:ins>
      <w:del w:id="62" w:author="Dalton Solano dos Reis" w:date="2024-05-20T21:14:00Z">
        <w:r w:rsidDel="00871A8D">
          <w:delText>f</w:delText>
        </w:r>
      </w:del>
      <w:r>
        <w:t xml:space="preserve">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usuário</w:t>
      </w:r>
      <w:del w:id="63" w:author="Dalton Solano dos Reis" w:date="2024-05-20T21:14:00Z">
        <w:r w:rsidR="00990703" w:rsidDel="00871A8D">
          <w:delText>, conforme a f</w:delText>
        </w:r>
      </w:del>
      <w:ins w:id="64" w:author="Dalton Solano dos Reis" w:date="2024-05-20T21:14:00Z">
        <w:r w:rsidR="00871A8D">
          <w:t>(F</w:t>
        </w:r>
      </w:ins>
      <w:r w:rsidR="00990703">
        <w:t>igura 6</w:t>
      </w:r>
      <w:ins w:id="65" w:author="Dalton Solano dos Reis" w:date="2024-05-20T21:14:00Z">
        <w:r w:rsidR="00871A8D">
          <w:t>)</w:t>
        </w:r>
      </w:ins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da divisão superior. O sistema também permite adicionar fases na competição com os formatos citados acima, não limitando o usuário a utilizar apenas um para a competição.</w:t>
      </w:r>
    </w:p>
    <w:p w14:paraId="3C0647EF" w14:textId="2C789C89" w:rsidR="00863F1D" w:rsidRDefault="00863F1D" w:rsidP="00A44581">
      <w:pPr>
        <w:pStyle w:val="TF-TEXTO"/>
      </w:pPr>
      <w:r>
        <w:lastRenderedPageBreak/>
        <w:t xml:space="preserve">Para a organização do calendário, o </w:t>
      </w:r>
      <w:proofErr w:type="spellStart"/>
      <w:r>
        <w:t>Clupik</w:t>
      </w:r>
      <w:proofErr w:type="spellEnd"/>
      <w:r>
        <w:t xml:space="preserve"> permite um preenchimento automático dos participantes em cada jogo de cada rodada, como também manual. Conforme a </w:t>
      </w:r>
      <w:ins w:id="66" w:author="Dalton Solano dos Reis" w:date="2024-05-20T21:15:00Z">
        <w:r w:rsidR="00871A8D">
          <w:t>F</w:t>
        </w:r>
      </w:ins>
      <w:del w:id="67" w:author="Dalton Solano dos Reis" w:date="2024-05-20T21:15:00Z">
        <w:r w:rsidDel="00871A8D">
          <w:delText>f</w:delText>
        </w:r>
      </w:del>
      <w:r>
        <w:t xml:space="preserve">igura </w:t>
      </w:r>
      <w:ins w:id="68" w:author="Dalton Solano dos Reis" w:date="2024-05-20T21:17:00Z">
        <w:r w:rsidR="00617793">
          <w:t>7</w:t>
        </w:r>
      </w:ins>
      <w:del w:id="69" w:author="Dalton Solano dos Reis" w:date="2024-05-20T21:15:00Z">
        <w:r w:rsidR="00990703" w:rsidDel="00871A8D">
          <w:delText>7</w:delText>
        </w:r>
      </w:del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(Single Round-Robin) ou duplo (Double Round-Robin).</w:t>
      </w:r>
    </w:p>
    <w:p w14:paraId="6087A333" w14:textId="2B35FFC0" w:rsidR="00112A61" w:rsidRDefault="00112A61" w:rsidP="00A44581">
      <w:pPr>
        <w:pStyle w:val="TF-TEXTO"/>
      </w:pPr>
      <w:r>
        <w:t xml:space="preserve">Para os campeonatos criados no </w:t>
      </w:r>
      <w:proofErr w:type="spellStart"/>
      <w:r>
        <w:t>Clupik</w:t>
      </w:r>
      <w:proofErr w:type="spellEnd"/>
      <w:r>
        <w:t>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commentRangeStart w:id="70"/>
      <w:r>
        <w:t xml:space="preserve">Figura </w:t>
      </w:r>
      <w:commentRangeEnd w:id="70"/>
      <w:r w:rsidR="00617793">
        <w:rPr>
          <w:rStyle w:val="Refdecomentrio"/>
        </w:rPr>
        <w:commentReference w:id="70"/>
      </w:r>
      <w:r>
        <w:t xml:space="preserve">5 </w:t>
      </w:r>
      <w:r w:rsidRPr="00F3649F">
        <w:t xml:space="preserve">– </w:t>
      </w:r>
      <w:r>
        <w:t xml:space="preserve">Tela de cadastro de competição do </w:t>
      </w:r>
      <w:proofErr w:type="spellStart"/>
      <w:r>
        <w:t>Clupik</w:t>
      </w:r>
      <w:proofErr w:type="spellEnd"/>
      <w:r>
        <w:t xml:space="preserve">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673285B3">
            <wp:extent cx="5756910" cy="4673600"/>
            <wp:effectExtent l="19050" t="19050" r="15240" b="12700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7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lastRenderedPageBreak/>
        <w:t xml:space="preserve">Figura 6 </w:t>
      </w:r>
      <w:r w:rsidRPr="00F3649F">
        <w:t xml:space="preserve">– </w:t>
      </w:r>
      <w:r>
        <w:t xml:space="preserve">Tela de visualização do formato eliminatório na competição registrada no </w:t>
      </w:r>
      <w:proofErr w:type="spellStart"/>
      <w:r>
        <w:t>Clupik</w:t>
      </w:r>
      <w:proofErr w:type="spellEnd"/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611214FA">
            <wp:extent cx="5756910" cy="4383405"/>
            <wp:effectExtent l="0" t="0" r="0" b="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commentRangeStart w:id="71"/>
      <w:r>
        <w:t xml:space="preserve">Tela </w:t>
      </w:r>
      <w:commentRangeEnd w:id="71"/>
      <w:r w:rsidR="00617793">
        <w:rPr>
          <w:rStyle w:val="Refdecomentrio"/>
        </w:rPr>
        <w:commentReference w:id="71"/>
      </w:r>
      <w:r>
        <w:t xml:space="preserve">de visualização das rodadas do formato classificatório na competição registrada no </w:t>
      </w:r>
      <w:proofErr w:type="spellStart"/>
      <w:r>
        <w:t>Clupik</w:t>
      </w:r>
      <w:proofErr w:type="spellEnd"/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238FE11C">
            <wp:extent cx="5756910" cy="6102985"/>
            <wp:effectExtent l="0" t="0" r="0" b="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7908961E" w:rsidR="00451B94" w:rsidRDefault="00451B94" w:rsidP="00424AD5">
      <w:pPr>
        <w:pStyle w:val="Ttulo1"/>
      </w:pPr>
      <w:bookmarkStart w:id="72" w:name="_Toc54164921"/>
      <w:bookmarkStart w:id="73" w:name="_Toc54165675"/>
      <w:bookmarkStart w:id="74" w:name="_Toc54169333"/>
      <w:bookmarkStart w:id="75" w:name="_Toc96347439"/>
      <w:bookmarkStart w:id="76" w:name="_Toc96357723"/>
      <w:bookmarkStart w:id="77" w:name="_Toc96491866"/>
      <w:bookmarkStart w:id="78" w:name="_Toc411603107"/>
      <w:bookmarkEnd w:id="35"/>
      <w:r>
        <w:t>proposta</w:t>
      </w:r>
      <w:r w:rsidR="004235EA">
        <w:t xml:space="preserve"> da software</w:t>
      </w:r>
    </w:p>
    <w:p w14:paraId="0B97548A" w14:textId="22A9CDC8" w:rsidR="004235EA" w:rsidRPr="004235EA" w:rsidRDefault="00FE127E" w:rsidP="00451B94">
      <w:pPr>
        <w:pStyle w:val="TF-TEXTO"/>
      </w:pPr>
      <w:del w:id="79" w:author="Dalton Solano dos Reis" w:date="2024-05-20T21:18:00Z">
        <w:r w:rsidDel="0087674E">
          <w:delText>Neste</w:delText>
        </w:r>
        <w:r w:rsidR="004235EA" w:rsidDel="0087674E">
          <w:delText xml:space="preserve"> </w:delText>
        </w:r>
        <w:r w:rsidDel="0087674E">
          <w:delText>tópico</w:delText>
        </w:r>
      </w:del>
      <w:ins w:id="80" w:author="Dalton Solano dos Reis" w:date="2024-05-20T21:18:00Z">
        <w:r w:rsidR="0087674E">
          <w:t>Nesta seção</w:t>
        </w:r>
      </w:ins>
      <w:r>
        <w:t xml:space="preserve">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>
        <w:t xml:space="preserve">, </w:t>
      </w:r>
      <w:r w:rsidR="004E1D6E">
        <w:t xml:space="preserve">aplicando em </w:t>
      </w:r>
      <w:r>
        <w:t xml:space="preserve">uma </w:t>
      </w:r>
      <w:r w:rsidR="004235EA">
        <w:t>aplica</w:t>
      </w:r>
      <w:r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>
        <w:t xml:space="preserve">. </w:t>
      </w:r>
      <w:r w:rsidR="004E1D6E">
        <w:t xml:space="preserve">Ainda será apresentado os </w:t>
      </w:r>
      <w:del w:id="81" w:author="Dalton Solano dos Reis" w:date="2024-05-20T21:19:00Z">
        <w:r w:rsidR="004E1D6E" w:rsidDel="0087674E">
          <w:delText xml:space="preserve">requisitos </w:delText>
        </w:r>
      </w:del>
      <w:ins w:id="82" w:author="Dalton Solano dos Reis" w:date="2024-05-20T21:19:00Z">
        <w:r w:rsidR="0087674E">
          <w:t xml:space="preserve">Requisitos </w:t>
        </w:r>
      </w:ins>
      <w:del w:id="83" w:author="Dalton Solano dos Reis" w:date="2024-05-20T21:19:00Z">
        <w:r w:rsidR="004E1D6E" w:rsidDel="0087674E">
          <w:delText xml:space="preserve">funcionais </w:delText>
        </w:r>
      </w:del>
      <w:ins w:id="84" w:author="Dalton Solano dos Reis" w:date="2024-05-20T21:19:00Z">
        <w:r w:rsidR="0087674E">
          <w:t xml:space="preserve">Funcionais </w:t>
        </w:r>
      </w:ins>
      <w:r w:rsidR="004E1D6E">
        <w:t xml:space="preserve">(RF) e </w:t>
      </w:r>
      <w:ins w:id="85" w:author="Dalton Solano dos Reis" w:date="2024-05-20T21:19:00Z">
        <w:r w:rsidR="0087674E">
          <w:t xml:space="preserve">Requisitos </w:t>
        </w:r>
      </w:ins>
      <w:del w:id="86" w:author="Dalton Solano dos Reis" w:date="2024-05-20T21:19:00Z">
        <w:r w:rsidR="004E1D6E" w:rsidDel="0087674E">
          <w:delText xml:space="preserve">não </w:delText>
        </w:r>
      </w:del>
      <w:ins w:id="87" w:author="Dalton Solano dos Reis" w:date="2024-05-20T21:19:00Z">
        <w:r w:rsidR="0087674E">
          <w:t xml:space="preserve">Não </w:t>
        </w:r>
      </w:ins>
      <w:del w:id="88" w:author="Dalton Solano dos Reis" w:date="2024-05-20T21:19:00Z">
        <w:r w:rsidR="004E1D6E" w:rsidDel="0087674E">
          <w:delText xml:space="preserve">funcionais </w:delText>
        </w:r>
      </w:del>
      <w:ins w:id="89" w:author="Dalton Solano dos Reis" w:date="2024-05-20T21:19:00Z">
        <w:r w:rsidR="0087674E">
          <w:t xml:space="preserve">Funcionais </w:t>
        </w:r>
      </w:ins>
      <w:r w:rsidR="004E1D6E">
        <w:t>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90" w:name="_Toc54164915"/>
      <w:bookmarkStart w:id="91" w:name="_Toc54165669"/>
      <w:bookmarkStart w:id="92" w:name="_Toc54169327"/>
      <w:bookmarkStart w:id="93" w:name="_Toc96347433"/>
      <w:bookmarkStart w:id="94" w:name="_Toc96357717"/>
      <w:bookmarkStart w:id="95" w:name="_Toc96491860"/>
      <w:bookmarkStart w:id="96" w:name="_Toc351015594"/>
      <w:r>
        <w:t>JUSTIFICATIVA</w:t>
      </w:r>
    </w:p>
    <w:p w14:paraId="78305E65" w14:textId="216ADE14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</w:t>
      </w:r>
      <w:del w:id="97" w:author="Dalton Solano dos Reis" w:date="2024-05-20T21:19:00Z">
        <w:r w:rsidDel="0087674E">
          <w:delText>:</w:delText>
        </w:r>
      </w:del>
      <w:ins w:id="98" w:author="Dalton Solano dos Reis" w:date="2024-05-20T21:19:00Z">
        <w:r w:rsidR="0087674E">
          <w:t>.</w:t>
        </w:r>
      </w:ins>
    </w:p>
    <w:p w14:paraId="72A23E67" w14:textId="77777777" w:rsidR="006B0760" w:rsidRDefault="006B0760" w:rsidP="006B0760">
      <w:pPr>
        <w:pStyle w:val="TF-LEGENDA"/>
      </w:pPr>
      <w:bookmarkStart w:id="99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9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6E03A023" w:rsidR="006B0760" w:rsidRDefault="009771DA" w:rsidP="00802D0F">
            <w:pPr>
              <w:pStyle w:val="TF-TEXTOQUADRO"/>
              <w:jc w:val="center"/>
            </w:pPr>
            <w:del w:id="100" w:author="Dalton Solano dos Reis" w:date="2024-05-20T21:20:00Z">
              <w:r w:rsidDel="0087674E">
                <w:delText xml:space="preserve">Dos </w:delText>
              </w:r>
            </w:del>
            <w:r>
              <w:t>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proofErr w:type="spellStart"/>
            <w:r>
              <w:t>Clupik</w:t>
            </w:r>
            <w:proofErr w:type="spellEnd"/>
            <w:r>
              <w:t xml:space="preserve">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proofErr w:type="spellStart"/>
            <w:r>
              <w:t>MariaDB</w:t>
            </w:r>
            <w:proofErr w:type="spellEnd"/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proofErr w:type="spellStart"/>
            <w:r>
              <w:t>GoalUFOP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05264F83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apresentado no Quadro 1, </w:t>
      </w:r>
      <w:r w:rsidR="00A200AA">
        <w:rPr>
          <w:sz w:val="20"/>
          <w:szCs w:val="20"/>
        </w:rPr>
        <w:t xml:space="preserve">o trabalho de Teotonio (2023) utiliza um algoritmo específico para organizar uma competição, principalmente por se tratar de uma extensão do algoritmo formulado para o ITC2021. Já o trabalho de </w:t>
      </w:r>
      <w:del w:id="101" w:author="Dalton Solano dos Reis" w:date="2024-05-21T09:26:00Z">
        <w:r w:rsidR="00A200AA" w:rsidDel="000F6703">
          <w:rPr>
            <w:sz w:val="20"/>
            <w:szCs w:val="20"/>
          </w:rPr>
          <w:delText xml:space="preserve">Dos </w:delText>
        </w:r>
      </w:del>
      <w:r w:rsidR="00A200AA">
        <w:rPr>
          <w:sz w:val="20"/>
          <w:szCs w:val="20"/>
        </w:rPr>
        <w:t>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0E5E8002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Apenas o estudo de Teotonio (2023) consegue ser um modelo que abrange mais esportes, porém não garante que possa haver mais fases na competição, restringindo a classificatória obedecendo os critérios definidos pelo ITC2021. </w:t>
      </w:r>
      <w:del w:id="102" w:author="Dalton Solano dos Reis" w:date="2024-05-21T09:27:00Z">
        <w:r w:rsidDel="000F6703">
          <w:rPr>
            <w:sz w:val="20"/>
            <w:szCs w:val="20"/>
          </w:rPr>
          <w:delText xml:space="preserve">Dos </w:delText>
        </w:r>
      </w:del>
      <w:r>
        <w:rPr>
          <w:sz w:val="20"/>
          <w:szCs w:val="20"/>
        </w:rPr>
        <w:t>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se destaca por permitir mais esportes em vários formatos para as competições.</w:t>
      </w:r>
    </w:p>
    <w:p w14:paraId="27FAA08D" w14:textId="686157FB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 xml:space="preserve">. Teotonio (2023), conforme visto na seção 2.1, utiliza a especificação de um arquivo XML para a criação das tabelas no banco de dados, enquanto </w:t>
      </w:r>
      <w:del w:id="103" w:author="Dalton Solano dos Reis" w:date="2024-05-21T09:28:00Z">
        <w:r w:rsidR="002C1077" w:rsidDel="000F6703">
          <w:rPr>
            <w:sz w:val="20"/>
            <w:szCs w:val="20"/>
          </w:rPr>
          <w:delText xml:space="preserve">Dos </w:delText>
        </w:r>
      </w:del>
      <w:r w:rsidR="002C1077">
        <w:rPr>
          <w:sz w:val="20"/>
          <w:szCs w:val="20"/>
        </w:rPr>
        <w:t>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6A52A0DB" w14:textId="152CA676" w:rsidR="000A07E3" w:rsidRDefault="00AA6E78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o cenário apresentado, demonstra-se a importância do estudo de modelos </w:t>
      </w:r>
      <w:r w:rsidR="003943E6">
        <w:rPr>
          <w:sz w:val="20"/>
          <w:szCs w:val="20"/>
        </w:rPr>
        <w:t>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09677101" w14:textId="53D229EA" w:rsidR="000A07E3" w:rsidDel="000F6703" w:rsidRDefault="000A07E3" w:rsidP="004162DB">
      <w:pPr>
        <w:jc w:val="both"/>
        <w:rPr>
          <w:del w:id="104" w:author="Dalton Solano dos Reis" w:date="2024-05-21T09:29:00Z"/>
          <w:sz w:val="20"/>
          <w:szCs w:val="20"/>
        </w:rPr>
      </w:pPr>
      <w:r>
        <w:rPr>
          <w:sz w:val="20"/>
          <w:szCs w:val="20"/>
        </w:rPr>
        <w:tab/>
        <w:t xml:space="preserve">Conforme apresentado, </w:t>
      </w:r>
      <w:r w:rsidR="00074BAD">
        <w:rPr>
          <w:sz w:val="20"/>
          <w:szCs w:val="20"/>
        </w:rPr>
        <w:t xml:space="preserve">o tema abordado no trabalho ainda é pouco explorado dentro da área de banco de dados, embora exista material sobre o uso dos algoritmos que otimizam </w:t>
      </w:r>
      <w:r w:rsidR="00054D58">
        <w:rPr>
          <w:sz w:val="20"/>
          <w:szCs w:val="20"/>
        </w:rPr>
        <w:t>o calendário das partidas numa competição esportiva. Sendo assim, um</w:t>
      </w:r>
      <w:r w:rsidR="0005332B">
        <w:rPr>
          <w:sz w:val="20"/>
          <w:szCs w:val="20"/>
        </w:rPr>
        <w:t>a</w:t>
      </w:r>
      <w:r w:rsidR="00054D58">
        <w:rPr>
          <w:sz w:val="20"/>
          <w:szCs w:val="20"/>
        </w:rPr>
        <w:t xml:space="preserve"> </w:t>
      </w:r>
      <w:r w:rsidR="009B722D">
        <w:rPr>
          <w:sz w:val="20"/>
          <w:szCs w:val="20"/>
        </w:rPr>
        <w:t>solução</w:t>
      </w:r>
      <w:r w:rsidR="00054D58">
        <w:rPr>
          <w:sz w:val="20"/>
          <w:szCs w:val="20"/>
        </w:rPr>
        <w:t xml:space="preserve"> que possibilita um acesso dinâmico para esses algoritmos aumentará o desempenho das aplicações voltadas para o tema deste trabalho</w:t>
      </w:r>
      <w:r w:rsidR="00C82161">
        <w:rPr>
          <w:sz w:val="20"/>
          <w:szCs w:val="20"/>
        </w:rPr>
        <w:t xml:space="preserve">, pretendendo também </w:t>
      </w:r>
      <w:r w:rsidR="00D1397C">
        <w:rPr>
          <w:sz w:val="20"/>
          <w:szCs w:val="20"/>
        </w:rPr>
        <w:t>a colaboração</w:t>
      </w:r>
      <w:r w:rsidR="00C82161">
        <w:rPr>
          <w:sz w:val="20"/>
          <w:szCs w:val="20"/>
        </w:rPr>
        <w:t xml:space="preserve"> para criação de soluções mais elaboradas.</w:t>
      </w:r>
    </w:p>
    <w:p w14:paraId="30E9BA75" w14:textId="77777777" w:rsidR="00054D58" w:rsidRPr="00AA6E78" w:rsidRDefault="00054D58">
      <w:pPr>
        <w:jc w:val="both"/>
        <w:rPr>
          <w:sz w:val="20"/>
          <w:szCs w:val="20"/>
        </w:rPr>
        <w:pPrChange w:id="105" w:author="Dalton Solano dos Reis" w:date="2024-05-21T09:29:00Z">
          <w:pPr/>
        </w:pPrChange>
      </w:pPr>
    </w:p>
    <w:p w14:paraId="3D7F289F" w14:textId="40BF23D4" w:rsidR="00451B94" w:rsidRDefault="00451B94" w:rsidP="00E638A0">
      <w:pPr>
        <w:pStyle w:val="Ttulo2"/>
      </w:pPr>
      <w:r>
        <w:t>REQUISITOS PRINCIPAIS DO PROBLEMA A SER TRABALHADO</w:t>
      </w:r>
      <w:bookmarkEnd w:id="90"/>
      <w:bookmarkEnd w:id="91"/>
      <w:bookmarkEnd w:id="92"/>
      <w:bookmarkEnd w:id="93"/>
      <w:bookmarkEnd w:id="94"/>
      <w:bookmarkEnd w:id="95"/>
      <w:bookmarkEnd w:id="96"/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54EAEE07" w:rsidR="0031371C" w:rsidRDefault="0031371C">
      <w:pPr>
        <w:pStyle w:val="TF-ALNEA"/>
        <w:numPr>
          <w:ilvl w:val="0"/>
          <w:numId w:val="21"/>
        </w:numPr>
        <w:pPrChange w:id="106" w:author="Dalton Solano dos Reis" w:date="2024-05-21T09:32:00Z">
          <w:pPr>
            <w:pStyle w:val="TF-TEXTO"/>
            <w:numPr>
              <w:numId w:val="20"/>
            </w:numPr>
            <w:ind w:left="1040" w:hanging="360"/>
          </w:pPr>
        </w:pPrChange>
      </w:pPr>
      <w:del w:id="107" w:author="Dalton Solano dos Reis" w:date="2024-05-21T09:30:00Z">
        <w:r w:rsidDel="000F6703">
          <w:delText xml:space="preserve">Permitir </w:delText>
        </w:r>
      </w:del>
      <w:ins w:id="108" w:author="Dalton Solano dos Reis" w:date="2024-05-21T09:30:00Z">
        <w:r w:rsidR="000F6703">
          <w:t xml:space="preserve">permitir </w:t>
        </w:r>
      </w:ins>
      <w:r>
        <w:t>criar campeonatos (Requisito Funcional - RF)</w:t>
      </w:r>
      <w:r w:rsidR="00A42821">
        <w:t>;</w:t>
      </w:r>
    </w:p>
    <w:p w14:paraId="4F054569" w14:textId="02EE70DD" w:rsidR="002C26E4" w:rsidRDefault="002C26E4">
      <w:pPr>
        <w:pStyle w:val="TF-ALNEA"/>
        <w:pPrChange w:id="109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10" w:author="Dalton Solano dos Reis" w:date="2024-05-21T09:30:00Z">
        <w:r w:rsidDel="000F6703">
          <w:delText xml:space="preserve">Permitir </w:delText>
        </w:r>
      </w:del>
      <w:ins w:id="111" w:author="Dalton Solano dos Reis" w:date="2024-05-21T09:30:00Z">
        <w:r w:rsidR="000F6703">
          <w:t xml:space="preserve">permitir </w:t>
        </w:r>
      </w:ins>
      <w:r>
        <w:t>cadastrar as modalidades esportivas (RF)</w:t>
      </w:r>
      <w:r w:rsidR="00A42821">
        <w:t>;</w:t>
      </w:r>
    </w:p>
    <w:p w14:paraId="3BCE0C8F" w14:textId="1BC18C12" w:rsidR="0031371C" w:rsidRDefault="0031371C">
      <w:pPr>
        <w:pStyle w:val="TF-ALNEA"/>
        <w:pPrChange w:id="112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13" w:author="Dalton Solano dos Reis" w:date="2024-05-21T09:30:00Z">
        <w:r w:rsidDel="000F6703">
          <w:delText xml:space="preserve">Permitir </w:delText>
        </w:r>
      </w:del>
      <w:ins w:id="114" w:author="Dalton Solano dos Reis" w:date="2024-05-21T09:30:00Z">
        <w:r w:rsidR="000F6703">
          <w:t xml:space="preserve">permitir </w:t>
        </w:r>
      </w:ins>
      <w:r>
        <w:t>cadastrar restrições de calendário (RF)</w:t>
      </w:r>
      <w:r w:rsidR="00A42821">
        <w:t>;</w:t>
      </w:r>
    </w:p>
    <w:p w14:paraId="52C6DB7B" w14:textId="42B3706C" w:rsidR="001D0B7B" w:rsidRDefault="001D0B7B">
      <w:pPr>
        <w:pStyle w:val="TF-ALNEA"/>
        <w:pPrChange w:id="115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16" w:author="Dalton Solano dos Reis" w:date="2024-05-21T09:30:00Z">
        <w:r w:rsidDel="000F6703">
          <w:delText xml:space="preserve">Permitir </w:delText>
        </w:r>
      </w:del>
      <w:ins w:id="117" w:author="Dalton Solano dos Reis" w:date="2024-05-21T09:30:00Z">
        <w:r w:rsidR="000F6703">
          <w:t xml:space="preserve">permitir </w:t>
        </w:r>
      </w:ins>
      <w:r>
        <w:t>organizar os jogos no formato Round-Robin (RF)</w:t>
      </w:r>
      <w:r w:rsidR="00A42821">
        <w:t>;</w:t>
      </w:r>
    </w:p>
    <w:p w14:paraId="0CDD65E6" w14:textId="563F8244" w:rsidR="001D0B7B" w:rsidRDefault="001D0B7B">
      <w:pPr>
        <w:pStyle w:val="TF-ALNEA"/>
        <w:pPrChange w:id="118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19" w:author="Dalton Solano dos Reis" w:date="2024-05-21T09:30:00Z">
        <w:r w:rsidDel="000F6703">
          <w:delText xml:space="preserve">Permitir </w:delText>
        </w:r>
      </w:del>
      <w:ins w:id="120" w:author="Dalton Solano dos Reis" w:date="2024-05-21T09:30:00Z">
        <w:r w:rsidR="000F6703">
          <w:t xml:space="preserve">permitir </w:t>
        </w:r>
      </w:ins>
      <w:r>
        <w:t>organizar os jogos no formato Eliminatório (RF)</w:t>
      </w:r>
      <w:r w:rsidR="00A42821">
        <w:t>;</w:t>
      </w:r>
    </w:p>
    <w:p w14:paraId="4AEF280D" w14:textId="51783EDC" w:rsidR="00A1494E" w:rsidRDefault="00A1494E">
      <w:pPr>
        <w:pStyle w:val="TF-ALNEA"/>
        <w:pPrChange w:id="121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22" w:author="Dalton Solano dos Reis" w:date="2024-05-21T09:30:00Z">
        <w:r w:rsidDel="000F6703">
          <w:delText xml:space="preserve">Permitir </w:delText>
        </w:r>
      </w:del>
      <w:ins w:id="123" w:author="Dalton Solano dos Reis" w:date="2024-05-21T09:30:00Z">
        <w:r w:rsidR="000F6703">
          <w:t xml:space="preserve">permitir </w:t>
        </w:r>
      </w:ins>
      <w:r>
        <w:t xml:space="preserve">o usuário definir as fases do campeonato (Requisito </w:t>
      </w:r>
      <w:del w:id="124" w:author="Dalton Solano dos Reis" w:date="2024-05-21T09:30:00Z">
        <w:r w:rsidDel="000F6703">
          <w:delText xml:space="preserve">não </w:delText>
        </w:r>
      </w:del>
      <w:ins w:id="125" w:author="Dalton Solano dos Reis" w:date="2024-05-21T09:30:00Z">
        <w:r w:rsidR="000F6703">
          <w:t xml:space="preserve">Não </w:t>
        </w:r>
      </w:ins>
      <w:del w:id="126" w:author="Dalton Solano dos Reis" w:date="2024-05-21T09:30:00Z">
        <w:r w:rsidDel="000F6703">
          <w:delText xml:space="preserve">funcional </w:delText>
        </w:r>
      </w:del>
      <w:ins w:id="127" w:author="Dalton Solano dos Reis" w:date="2024-05-21T09:30:00Z">
        <w:r w:rsidR="000F6703">
          <w:t xml:space="preserve">Funcional </w:t>
        </w:r>
      </w:ins>
      <w:r>
        <w:t>- RNF)</w:t>
      </w:r>
      <w:r w:rsidR="00A42821">
        <w:t>;</w:t>
      </w:r>
    </w:p>
    <w:p w14:paraId="45050148" w14:textId="3FB02F6B" w:rsidR="0031371C" w:rsidRDefault="00131453">
      <w:pPr>
        <w:pStyle w:val="TF-ALNEA"/>
        <w:pPrChange w:id="128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29" w:author="Dalton Solano dos Reis" w:date="2024-05-21T09:30:00Z">
        <w:r w:rsidDel="000F6703">
          <w:delText xml:space="preserve">Utilizar </w:delText>
        </w:r>
      </w:del>
      <w:ins w:id="130" w:author="Dalton Solano dos Reis" w:date="2024-05-21T09:30:00Z">
        <w:r w:rsidR="000F6703">
          <w:t xml:space="preserve">utilizar </w:t>
        </w:r>
      </w:ins>
      <w:r>
        <w:t xml:space="preserve">banco </w:t>
      </w:r>
      <w:r w:rsidR="00FD04C2">
        <w:t xml:space="preserve">de dados </w:t>
      </w:r>
      <w:r>
        <w:t>para o armazenamento dos dados (RNF)</w:t>
      </w:r>
      <w:r w:rsidR="00A42821">
        <w:t>;</w:t>
      </w:r>
    </w:p>
    <w:p w14:paraId="06436BE1" w14:textId="11C2A6F7" w:rsidR="00131453" w:rsidRDefault="00131453">
      <w:pPr>
        <w:pStyle w:val="TF-ALNEA"/>
        <w:pPrChange w:id="131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32" w:author="Dalton Solano dos Reis" w:date="2024-05-21T09:30:00Z">
        <w:r w:rsidDel="000F6703">
          <w:delText xml:space="preserve">Utilizar </w:delText>
        </w:r>
      </w:del>
      <w:ins w:id="133" w:author="Dalton Solano dos Reis" w:date="2024-05-21T09:30:00Z">
        <w:r w:rsidR="000F6703">
          <w:t xml:space="preserve">utilizar </w:t>
        </w:r>
      </w:ins>
      <w:r w:rsidR="00030CB1">
        <w:t xml:space="preserve">framework de HTML, Javascript e CSS </w:t>
      </w:r>
      <w:r>
        <w:t>para a criação de interface visual de usuário (RNF)</w:t>
      </w:r>
      <w:r w:rsidR="00A42821">
        <w:t>;</w:t>
      </w:r>
    </w:p>
    <w:p w14:paraId="01A0DBAA" w14:textId="38167232" w:rsidR="00131453" w:rsidRDefault="00131453">
      <w:pPr>
        <w:pStyle w:val="TF-ALNEA"/>
        <w:pPrChange w:id="134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35" w:author="Dalton Solano dos Reis" w:date="2024-05-21T09:30:00Z">
        <w:r w:rsidDel="000F6703">
          <w:delText xml:space="preserve">Utilizar </w:delText>
        </w:r>
      </w:del>
      <w:ins w:id="136" w:author="Dalton Solano dos Reis" w:date="2024-05-21T09:30:00Z">
        <w:r w:rsidR="000F6703">
          <w:t xml:space="preserve">utilizar </w:t>
        </w:r>
      </w:ins>
      <w:r w:rsidR="00030CB1">
        <w:t xml:space="preserve">framework de </w:t>
      </w:r>
      <w:r>
        <w:t>Java para desenvolver a API do sistema (RNF)</w:t>
      </w:r>
      <w:r w:rsidR="00A42821">
        <w:t>;</w:t>
      </w:r>
    </w:p>
    <w:p w14:paraId="660FE656" w14:textId="10669F49" w:rsidR="00A1494E" w:rsidRDefault="00A1494E">
      <w:pPr>
        <w:pStyle w:val="TF-ALNEA"/>
        <w:pPrChange w:id="137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38" w:author="Dalton Solano dos Reis" w:date="2024-05-21T09:31:00Z">
        <w:r w:rsidDel="000F6703">
          <w:delText xml:space="preserve">Utilizar </w:delText>
        </w:r>
      </w:del>
      <w:ins w:id="139" w:author="Dalton Solano dos Reis" w:date="2024-05-21T09:31:00Z">
        <w:r w:rsidR="000F6703">
          <w:t xml:space="preserve">utilizar </w:t>
        </w:r>
      </w:ins>
      <w:r>
        <w:t>algoritmo heurísticos para as fases eliminatórias (RNF)</w:t>
      </w:r>
      <w:r w:rsidR="00A42821">
        <w:t>;</w:t>
      </w:r>
    </w:p>
    <w:p w14:paraId="48FBEBE6" w14:textId="37D22A5C" w:rsidR="00A1494E" w:rsidRPr="00286FED" w:rsidRDefault="00A1494E">
      <w:pPr>
        <w:pStyle w:val="TF-ALNEA"/>
        <w:pPrChange w:id="140" w:author="Dalton Solano dos Reis" w:date="2024-05-21T09:31:00Z">
          <w:pPr>
            <w:pStyle w:val="TF-TEXTO"/>
            <w:numPr>
              <w:numId w:val="20"/>
            </w:numPr>
            <w:ind w:left="1040" w:hanging="360"/>
          </w:pPr>
        </w:pPrChange>
      </w:pPr>
      <w:del w:id="141" w:author="Dalton Solano dos Reis" w:date="2024-05-21T09:31:00Z">
        <w:r w:rsidDel="000F6703">
          <w:delText xml:space="preserve">Utilizar </w:delText>
        </w:r>
      </w:del>
      <w:ins w:id="142" w:author="Dalton Solano dos Reis" w:date="2024-05-21T09:31:00Z">
        <w:r w:rsidR="000F6703">
          <w:t xml:space="preserve">utilizar </w:t>
        </w:r>
      </w:ins>
      <w:r>
        <w:t>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3598385A" w:rsidR="00451B94" w:rsidRPr="00424AD5" w:rsidRDefault="002E47C7" w:rsidP="00424AD5">
      <w:pPr>
        <w:pStyle w:val="TF-ALNEA"/>
        <w:numPr>
          <w:ilvl w:val="0"/>
          <w:numId w:val="10"/>
        </w:numPr>
      </w:pPr>
      <w:del w:id="143" w:author="Dalton Solano dos Reis" w:date="2024-05-21T09:32:00Z">
        <w:r w:rsidDel="000F6703">
          <w:delText xml:space="preserve">Levantamento </w:delText>
        </w:r>
      </w:del>
      <w:ins w:id="144" w:author="Dalton Solano dos Reis" w:date="2024-05-21T09:32:00Z">
        <w:r w:rsidR="000F6703">
          <w:t xml:space="preserve">levantamento </w:t>
        </w:r>
      </w:ins>
      <w:r>
        <w:t>bibliográfico</w:t>
      </w:r>
      <w:r w:rsidR="00451B94" w:rsidRPr="00424AD5">
        <w:t>:</w:t>
      </w:r>
      <w:r>
        <w:t xml:space="preserve"> fazer uma pesquisa </w:t>
      </w:r>
      <w:r w:rsidR="00DF5DDC">
        <w:t xml:space="preserve">bibliográfica </w:t>
      </w:r>
      <w:r>
        <w:t>sobre os algoritmos heurísticos</w:t>
      </w:r>
      <w:r w:rsidR="00360315">
        <w:t xml:space="preserve">, inteiros e programação linear </w:t>
      </w:r>
      <w:r>
        <w:t>para torneios Single Round-Robin</w:t>
      </w:r>
      <w:ins w:id="145" w:author="Dalton Solano dos Reis" w:date="2024-05-21T09:32:00Z">
        <w:r w:rsidR="000F6703">
          <w:t xml:space="preserve"> </w:t>
        </w:r>
      </w:ins>
      <w:r>
        <w:t>(RR)</w:t>
      </w:r>
      <w:r w:rsidR="00360315">
        <w:t xml:space="preserve">, </w:t>
      </w:r>
      <w:r>
        <w:t>Double-Round-Robin(2RR)</w:t>
      </w:r>
      <w:r w:rsidR="00360315">
        <w:t xml:space="preserve"> e Knockout, bancos </w:t>
      </w:r>
      <w:proofErr w:type="spellStart"/>
      <w:r w:rsidR="00360315">
        <w:t>NoSQL</w:t>
      </w:r>
      <w:proofErr w:type="spellEnd"/>
      <w:r w:rsidR="00360315">
        <w:t xml:space="preserve">, Spring Boot, </w:t>
      </w:r>
      <w:proofErr w:type="spellStart"/>
      <w:r w:rsidR="00360315">
        <w:t>AngularJS</w:t>
      </w:r>
      <w:proofErr w:type="spellEnd"/>
      <w:r w:rsidR="00360315">
        <w:t xml:space="preserve"> e desenvolvimentos similares</w:t>
      </w:r>
      <w:r w:rsidR="00451B94" w:rsidRPr="00424AD5">
        <w:t>;</w:t>
      </w:r>
    </w:p>
    <w:p w14:paraId="2B412426" w14:textId="33596271" w:rsidR="00451B94" w:rsidRDefault="00360315" w:rsidP="00424AD5">
      <w:pPr>
        <w:pStyle w:val="TF-ALNEA"/>
      </w:pPr>
      <w:del w:id="146" w:author="Dalton Solano dos Reis" w:date="2024-05-21T09:32:00Z">
        <w:r w:rsidDel="000F6703">
          <w:delText xml:space="preserve">Elicitação </w:delText>
        </w:r>
      </w:del>
      <w:ins w:id="147" w:author="Dalton Solano dos Reis" w:date="2024-05-21T09:32:00Z">
        <w:r w:rsidR="000F6703">
          <w:t xml:space="preserve">elicitação </w:t>
        </w:r>
      </w:ins>
      <w:r>
        <w:t>de requisitos</w:t>
      </w:r>
      <w:r w:rsidR="00451B94" w:rsidRPr="00424AD5">
        <w:t xml:space="preserve">: </w:t>
      </w:r>
      <w:r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75324585" w:rsidR="00DF5DDC" w:rsidRDefault="001E5A12" w:rsidP="00424AD5">
      <w:pPr>
        <w:pStyle w:val="TF-ALNEA"/>
      </w:pPr>
      <w:r>
        <w:rPr>
          <w:rStyle w:val="ui-provider"/>
        </w:rPr>
        <w:t>definição dos algoritmos heurísticos que serão implementados na aplicação</w:t>
      </w:r>
      <w:r w:rsidR="00997384">
        <w:t xml:space="preserve">: pesquisar e montar a estrutura do estudo de caso, definindo as ferramentas e componentes </w:t>
      </w:r>
      <w:r w:rsidR="00037940">
        <w:t xml:space="preserve">e os algoritmos heurísticos </w:t>
      </w:r>
      <w:r w:rsidR="00997384">
        <w:t>para o desenvolvimento do estudo</w:t>
      </w:r>
      <w:r w:rsidR="009C182E">
        <w:t>;</w:t>
      </w:r>
    </w:p>
    <w:p w14:paraId="3356D710" w14:textId="52A5C571" w:rsidR="00A908E0" w:rsidRDefault="001E5A12" w:rsidP="00AD1433">
      <w:pPr>
        <w:pStyle w:val="TF-ALNEA"/>
      </w:pPr>
      <w:del w:id="148" w:author="Dalton Solano dos Reis" w:date="2024-05-21T09:32:00Z">
        <w:r w:rsidDel="000F6703">
          <w:rPr>
            <w:rStyle w:val="ui-provider"/>
          </w:rPr>
          <w:delText xml:space="preserve">Especificação </w:delText>
        </w:r>
      </w:del>
      <w:ins w:id="149" w:author="Dalton Solano dos Reis" w:date="2024-05-21T09:32:00Z">
        <w:r w:rsidR="000F6703">
          <w:rPr>
            <w:rStyle w:val="ui-provider"/>
          </w:rPr>
          <w:t xml:space="preserve">especificação </w:t>
        </w:r>
      </w:ins>
      <w:r>
        <w:rPr>
          <w:rStyle w:val="ui-provider"/>
        </w:rPr>
        <w:t xml:space="preserve">do software com a construção de diagramas da </w:t>
      </w:r>
      <w:proofErr w:type="spellStart"/>
      <w:ins w:id="150" w:author="Dalton Solano dos Reis" w:date="2024-05-21T09:36:00Z">
        <w:r w:rsidR="000F6703" w:rsidRPr="000F6703">
          <w:rPr>
            <w:rStyle w:val="ui-provider"/>
          </w:rPr>
          <w:t>Unified</w:t>
        </w:r>
        <w:proofErr w:type="spellEnd"/>
        <w:r w:rsidR="000F6703" w:rsidRPr="000F6703">
          <w:rPr>
            <w:rStyle w:val="ui-provider"/>
          </w:rPr>
          <w:t xml:space="preserve"> </w:t>
        </w:r>
        <w:proofErr w:type="spellStart"/>
        <w:r w:rsidR="000F6703" w:rsidRPr="000F6703">
          <w:rPr>
            <w:rStyle w:val="ui-provider"/>
          </w:rPr>
          <w:t>Modeling</w:t>
        </w:r>
        <w:proofErr w:type="spellEnd"/>
        <w:r w:rsidR="000F6703" w:rsidRPr="000F6703">
          <w:rPr>
            <w:rStyle w:val="ui-provider"/>
          </w:rPr>
          <w:t xml:space="preserve"> </w:t>
        </w:r>
        <w:proofErr w:type="spellStart"/>
        <w:r w:rsidR="000F6703" w:rsidRPr="000F6703">
          <w:rPr>
            <w:rStyle w:val="ui-provider"/>
          </w:rPr>
          <w:t>Language</w:t>
        </w:r>
        <w:proofErr w:type="spellEnd"/>
        <w:r w:rsidR="000F6703" w:rsidRPr="000F6703">
          <w:rPr>
            <w:rStyle w:val="ui-provider"/>
          </w:rPr>
          <w:t xml:space="preserve"> </w:t>
        </w:r>
        <w:r w:rsidR="000F6703">
          <w:rPr>
            <w:rStyle w:val="ui-provider"/>
          </w:rPr>
          <w:t>(</w:t>
        </w:r>
      </w:ins>
      <w:r>
        <w:rPr>
          <w:rStyle w:val="ui-provider"/>
        </w:rPr>
        <w:t>UML</w:t>
      </w:r>
      <w:ins w:id="151" w:author="Dalton Solano dos Reis" w:date="2024-05-21T09:36:00Z">
        <w:r w:rsidR="000F6703">
          <w:rPr>
            <w:rStyle w:val="ui-provider"/>
          </w:rPr>
          <w:t>)</w:t>
        </w:r>
      </w:ins>
      <w:r>
        <w:rPr>
          <w:rStyle w:val="ui-provider"/>
        </w:rPr>
        <w:t xml:space="preserve"> e para a representação dos dados a serem persistidos</w:t>
      </w:r>
      <w:r w:rsidR="00A908E0">
        <w:t xml:space="preserve">: </w:t>
      </w:r>
      <w:del w:id="152" w:author="Dalton Solano dos Reis" w:date="2024-05-21T09:34:00Z">
        <w:r w:rsidR="009C182E" w:rsidDel="000F6703">
          <w:delText xml:space="preserve">Modelar </w:delText>
        </w:r>
      </w:del>
      <w:ins w:id="153" w:author="Dalton Solano dos Reis" w:date="2024-05-21T09:34:00Z">
        <w:r w:rsidR="000F6703">
          <w:t xml:space="preserve">modelar </w:t>
        </w:r>
      </w:ins>
      <w:r w:rsidR="009C182E">
        <w:t>uma arquitetura de banco de dados para operacionalizar o estudo de caso;</w:t>
      </w:r>
      <w:r w:rsidR="00A908E0">
        <w:t xml:space="preserve"> </w:t>
      </w:r>
    </w:p>
    <w:p w14:paraId="02453465" w14:textId="580B07E6" w:rsidR="00997384" w:rsidRDefault="00997384" w:rsidP="00424AD5">
      <w:pPr>
        <w:pStyle w:val="TF-ALNEA"/>
      </w:pPr>
      <w:del w:id="154" w:author="Dalton Solano dos Reis" w:date="2024-05-21T09:32:00Z">
        <w:r w:rsidDel="000F6703">
          <w:delText>Implementação</w:delText>
        </w:r>
      </w:del>
      <w:ins w:id="155" w:author="Dalton Solano dos Reis" w:date="2024-05-21T09:32:00Z">
        <w:r w:rsidR="000F6703">
          <w:t>implementação</w:t>
        </w:r>
      </w:ins>
      <w:r>
        <w:t xml:space="preserve">: </w:t>
      </w:r>
      <w:del w:id="156" w:author="Dalton Solano dos Reis" w:date="2024-05-21T09:34:00Z">
        <w:r w:rsidDel="000F6703">
          <w:delText xml:space="preserve">Desenvolvimento </w:delText>
        </w:r>
      </w:del>
      <w:ins w:id="157" w:author="Dalton Solano dos Reis" w:date="2024-05-21T09:34:00Z">
        <w:r w:rsidR="000F6703">
          <w:t xml:space="preserve">desenvolvimento </w:t>
        </w:r>
      </w:ins>
      <w:r>
        <w:t xml:space="preserve">do estudo de caso utilizando Java e </w:t>
      </w:r>
      <w:proofErr w:type="spellStart"/>
      <w:r>
        <w:t>AngularJS</w:t>
      </w:r>
      <w:proofErr w:type="spellEnd"/>
      <w:r w:rsidR="009C182E">
        <w:t>;</w:t>
      </w:r>
    </w:p>
    <w:p w14:paraId="00B52DDA" w14:textId="1334BEA2" w:rsidR="00997384" w:rsidRDefault="00997384" w:rsidP="00424AD5">
      <w:pPr>
        <w:pStyle w:val="TF-ALNEA"/>
      </w:pPr>
      <w:del w:id="158" w:author="Dalton Solano dos Reis" w:date="2024-05-21T09:32:00Z">
        <w:r w:rsidDel="000F6703">
          <w:delText>Teste</w:delText>
        </w:r>
      </w:del>
      <w:ins w:id="159" w:author="Dalton Solano dos Reis" w:date="2024-05-21T09:32:00Z">
        <w:r w:rsidR="000F6703">
          <w:t>teste</w:t>
        </w:r>
      </w:ins>
      <w:del w:id="160" w:author="Dalton Solano dos Reis" w:date="2024-05-21T09:34:00Z">
        <w:r w:rsidDel="000F6703">
          <w:delText xml:space="preserve">: </w:delText>
        </w:r>
      </w:del>
      <w:ins w:id="161" w:author="Dalton Solano dos Reis" w:date="2024-05-21T09:34:00Z">
        <w:r w:rsidR="000F6703">
          <w:t xml:space="preserve">: </w:t>
        </w:r>
      </w:ins>
      <w:r w:rsidR="00A908E0">
        <w:t xml:space="preserve">teste unitários e funcionais para garantir que a aplicação </w:t>
      </w:r>
      <w:proofErr w:type="spellStart"/>
      <w:r w:rsidR="00A908E0">
        <w:t>AngularJS</w:t>
      </w:r>
      <w:proofErr w:type="spellEnd"/>
      <w:r w:rsidR="00A908E0">
        <w:t>/Java funcione corretamente. Para isso, serão criados casos de testes, simulações de uso e verificação minuciosa para identificar falhas e corrigir problemas encontrados</w:t>
      </w:r>
      <w:r w:rsidR="009C182E">
        <w:t>;</w:t>
      </w:r>
    </w:p>
    <w:p w14:paraId="7F6B9D11" w14:textId="241ED49D" w:rsidR="00A908E0" w:rsidRPr="00424AD5" w:rsidRDefault="00A908E0" w:rsidP="00424AD5">
      <w:pPr>
        <w:pStyle w:val="TF-ALNEA"/>
      </w:pPr>
      <w:del w:id="162" w:author="Dalton Solano dos Reis" w:date="2024-05-21T09:32:00Z">
        <w:r w:rsidDel="000F6703">
          <w:delText>Validação</w:delText>
        </w:r>
      </w:del>
      <w:ins w:id="163" w:author="Dalton Solano dos Reis" w:date="2024-05-21T09:32:00Z">
        <w:r w:rsidR="000F6703">
          <w:t>validação</w:t>
        </w:r>
      </w:ins>
      <w:r>
        <w:t>: validação do software baseado na revisão por pares para validar e entregar um trabalho de estudo, assim como a avaliação de usabilidade pelos usuários e estatística</w:t>
      </w:r>
      <w:ins w:id="164" w:author="Dalton Solano dos Reis" w:date="2024-05-21T09:32:00Z">
        <w:r w:rsidR="000F6703">
          <w:t>.</w:t>
        </w:r>
      </w:ins>
      <w:del w:id="165" w:author="Dalton Solano dos Reis" w:date="2024-05-21T09:32:00Z">
        <w:r w:rsidR="009C182E" w:rsidDel="000F6703">
          <w:delText>;</w:delText>
        </w:r>
      </w:del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166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16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530D0C4" w:rsidR="00451B94" w:rsidRPr="007E0D87" w:rsidRDefault="00451B94" w:rsidP="00470C41">
            <w:pPr>
              <w:pStyle w:val="TF-TEXTOQUADROCentralizado"/>
            </w:pPr>
            <w:del w:id="167" w:author="Dalton Solano dos Reis" w:date="2024-05-21T09:33:00Z">
              <w:r w:rsidRPr="007E0D87" w:rsidDel="000F6703">
                <w:delText>ano</w:delText>
              </w:r>
            </w:del>
            <w:ins w:id="168" w:author="Dalton Solano dos Reis" w:date="2024-05-21T09:33:00Z">
              <w:r w:rsidR="000F6703">
                <w:t>2024</w:t>
              </w:r>
            </w:ins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23AF3827" w:rsidR="00451B94" w:rsidRPr="007E0D87" w:rsidRDefault="009C182E" w:rsidP="00470C41">
            <w:pPr>
              <w:pStyle w:val="TF-TEXTOQUADRO"/>
              <w:rPr>
                <w:bCs/>
              </w:rPr>
            </w:pPr>
            <w:del w:id="169" w:author="Dalton Solano dos Reis" w:date="2024-05-21T09:33:00Z">
              <w:r w:rsidDel="000F6703">
                <w:delText xml:space="preserve">Levantamento </w:delText>
              </w:r>
            </w:del>
            <w:ins w:id="170" w:author="Dalton Solano dos Reis" w:date="2024-05-21T09:33:00Z">
              <w:r w:rsidR="000F6703">
                <w:t xml:space="preserve">levantamento </w:t>
              </w:r>
            </w:ins>
            <w:r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5B754D0D" w:rsidR="00451B94" w:rsidRPr="007E0D87" w:rsidRDefault="009C182E" w:rsidP="00470C41">
            <w:pPr>
              <w:pStyle w:val="TF-TEXTOQUADRO"/>
            </w:pPr>
            <w:del w:id="171" w:author="Dalton Solano dos Reis" w:date="2024-05-21T09:33:00Z">
              <w:r w:rsidDel="000F6703">
                <w:delText xml:space="preserve">Elicitação </w:delText>
              </w:r>
            </w:del>
            <w:ins w:id="172" w:author="Dalton Solano dos Reis" w:date="2024-05-21T09:33:00Z">
              <w:r w:rsidR="000F6703">
                <w:t xml:space="preserve">elicitação </w:t>
              </w:r>
            </w:ins>
            <w:r>
              <w:t>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65D33CD" w:rsidR="00451B94" w:rsidRPr="007E0D87" w:rsidRDefault="00840603" w:rsidP="00470C41">
            <w:pPr>
              <w:pStyle w:val="TF-TEXTOQUADRO"/>
            </w:pPr>
            <w:del w:id="173" w:author="Dalton Solano dos Reis" w:date="2024-05-21T09:33:00Z">
              <w:r w:rsidDel="000F6703">
                <w:rPr>
                  <w:rStyle w:val="ui-provider"/>
                </w:rPr>
                <w:delText xml:space="preserve">Definição </w:delText>
              </w:r>
            </w:del>
            <w:ins w:id="174" w:author="Dalton Solano dos Reis" w:date="2024-05-21T09:33:00Z">
              <w:r w:rsidR="000F6703">
                <w:rPr>
                  <w:rStyle w:val="ui-provider"/>
                </w:rPr>
                <w:t xml:space="preserve">definição </w:t>
              </w:r>
            </w:ins>
            <w:r>
              <w:rPr>
                <w:rStyle w:val="ui-provider"/>
              </w:rPr>
              <w:t>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6C609AAC" w:rsidR="00451B94" w:rsidRPr="007E0D87" w:rsidRDefault="00840603" w:rsidP="00470C41">
            <w:pPr>
              <w:pStyle w:val="TF-TEXTOQUADRO"/>
            </w:pPr>
            <w:del w:id="175" w:author="Dalton Solano dos Reis" w:date="2024-05-21T09:33:00Z">
              <w:r w:rsidDel="000F6703">
                <w:rPr>
                  <w:rStyle w:val="ui-provider"/>
                </w:rPr>
                <w:delText xml:space="preserve">Especificação </w:delText>
              </w:r>
            </w:del>
            <w:ins w:id="176" w:author="Dalton Solano dos Reis" w:date="2024-05-21T09:33:00Z">
              <w:r w:rsidR="000F6703">
                <w:rPr>
                  <w:rStyle w:val="ui-provider"/>
                </w:rPr>
                <w:t xml:space="preserve">especificação </w:t>
              </w:r>
            </w:ins>
            <w:r>
              <w:rPr>
                <w:rStyle w:val="ui-provider"/>
              </w:rPr>
              <w:t>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E6D050D" w:rsidR="009C182E" w:rsidRDefault="009C182E" w:rsidP="00470C41">
            <w:pPr>
              <w:pStyle w:val="TF-TEXTOQUADRO"/>
            </w:pPr>
            <w:del w:id="177" w:author="Dalton Solano dos Reis" w:date="2024-05-21T09:33:00Z">
              <w:r w:rsidDel="000F6703">
                <w:delText>Implementação</w:delText>
              </w:r>
            </w:del>
            <w:ins w:id="178" w:author="Dalton Solano dos Reis" w:date="2024-05-21T09:33:00Z">
              <w:r w:rsidR="000F6703">
                <w:t>implementação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167B2934" w:rsidR="009C182E" w:rsidRDefault="009C182E" w:rsidP="00470C41">
            <w:pPr>
              <w:pStyle w:val="TF-TEXTOQUADRO"/>
            </w:pPr>
            <w:del w:id="179" w:author="Dalton Solano dos Reis" w:date="2024-05-21T09:33:00Z">
              <w:r w:rsidDel="000F6703">
                <w:delText>Teste</w:delText>
              </w:r>
            </w:del>
            <w:ins w:id="180" w:author="Dalton Solano dos Reis" w:date="2024-05-21T09:33:00Z">
              <w:r w:rsidR="000F6703">
                <w:t>teste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64D0D5F8" w:rsidR="009C182E" w:rsidRDefault="009C182E" w:rsidP="00470C41">
            <w:pPr>
              <w:pStyle w:val="TF-TEXTOQUADRO"/>
            </w:pPr>
            <w:del w:id="181" w:author="Dalton Solano dos Reis" w:date="2024-05-21T09:33:00Z">
              <w:r w:rsidDel="000F6703">
                <w:delText>Validação</w:delText>
              </w:r>
            </w:del>
            <w:ins w:id="182" w:author="Dalton Solano dos Reis" w:date="2024-05-21T09:33:00Z">
              <w:r w:rsidR="000F6703">
                <w:t>validação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3B92C21E" w:rsidR="00BA1277" w:rsidRDefault="001812B6" w:rsidP="0037046F">
      <w:pPr>
        <w:pStyle w:val="TF-TEXTO"/>
      </w:pPr>
      <w:del w:id="183" w:author="Dalton Solano dos Reis" w:date="2024-05-21T09:36:00Z">
        <w:r w:rsidDel="009309A7">
          <w:delText>Neste capítulo</w:delText>
        </w:r>
      </w:del>
      <w:ins w:id="184" w:author="Dalton Solano dos Reis" w:date="2024-05-21T09:36:00Z">
        <w:r w:rsidR="009309A7">
          <w:t>Nesta seção</w:t>
        </w:r>
      </w:ins>
      <w:r>
        <w:t xml:space="preserve"> serão apresentados os conceitos que fundamentarão o trabalho e o estudo de caso a ser realizado.</w:t>
      </w:r>
    </w:p>
    <w:p w14:paraId="7EBA7B6A" w14:textId="3968BEE1" w:rsidR="00D2697A" w:rsidRDefault="00D2697A" w:rsidP="0037046F">
      <w:pPr>
        <w:pStyle w:val="TF-TEXTO"/>
      </w:pPr>
      <w:r>
        <w:t>Rezende (2007)</w:t>
      </w:r>
      <w:r w:rsidR="00C601F1">
        <w:t xml:space="preserve"> determina que um campeonato é feito na forma de sistema classificatório, enquanto um torneio é feito pelo sistema eliminatório. No sistema eliminatório, o formato das chaves é definido pelo número de participantes que, se for potência de 2, são definidos os jogos por “cabeças de chave”, sorteio ou ordem de inscrição e </w:t>
      </w:r>
      <w:ins w:id="185" w:author="Dalton Solano dos Reis" w:date="2024-05-21T09:37:00Z">
        <w:r w:rsidR="0037535A">
          <w:t xml:space="preserve">os que </w:t>
        </w:r>
      </w:ins>
      <w:r w:rsidR="00C601F1">
        <w:t>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</w:t>
      </w:r>
      <w:r w:rsidR="00A4028E">
        <w:t xml:space="preserve"> Neste trabalho, será referenciado esse formato como </w:t>
      </w:r>
      <w:r w:rsidR="00A4028E" w:rsidRPr="00A4028E">
        <w:rPr>
          <w:i/>
          <w:iCs/>
        </w:rPr>
        <w:t xml:space="preserve">Knockout </w:t>
      </w:r>
      <w:proofErr w:type="spellStart"/>
      <w:r w:rsidR="00A4028E" w:rsidRPr="00A4028E">
        <w:rPr>
          <w:i/>
          <w:iCs/>
        </w:rPr>
        <w:t>Tournamet</w:t>
      </w:r>
      <w:proofErr w:type="spellEnd"/>
      <w:r w:rsidR="00A4028E" w:rsidRPr="00A4028E">
        <w:rPr>
          <w:i/>
          <w:iCs/>
        </w:rPr>
        <w:t>.</w:t>
      </w:r>
      <w:r w:rsidR="00C601F1" w:rsidRPr="00A4028E">
        <w:rPr>
          <w:i/>
          <w:iCs/>
        </w:rPr>
        <w:t xml:space="preserve"> </w:t>
      </w:r>
      <w:r w:rsidR="00C601F1">
        <w:t xml:space="preserve">No sistema classificatório, os times </w:t>
      </w:r>
      <w:r w:rsidR="00A4028E" w:rsidRPr="0037535A">
        <w:rPr>
          <w:rStyle w:val="TF-COURIER10"/>
          <w:rPrChange w:id="186" w:author="Dalton Solano dos Reis" w:date="2024-05-21T09:38:00Z">
            <w:rPr/>
          </w:rPrChange>
        </w:rPr>
        <w:t>T</w:t>
      </w:r>
      <w:r w:rsidR="00A4028E">
        <w:t xml:space="preserve"> </w:t>
      </w:r>
      <w:r w:rsidR="00C601F1">
        <w:t>são colocados em duas colunas, onde um competidor é fixo na coluna da esquerda, enquanto os outros são</w:t>
      </w:r>
      <w:r w:rsidR="00A4028E">
        <w:t xml:space="preserve"> realocados numa rotação no sentido anti-horário, repetindo a operação o número de </w:t>
      </w:r>
      <w:ins w:id="187" w:author="Dalton Solano dos Reis" w:date="2024-05-21T09:38:00Z">
        <w:r w:rsidR="0037535A" w:rsidRPr="007B37D9">
          <w:rPr>
            <w:rStyle w:val="TF-COURIER10"/>
          </w:rPr>
          <w:t>T</w:t>
        </w:r>
        <w:r w:rsidR="0037535A" w:rsidDel="0037535A">
          <w:t xml:space="preserve"> </w:t>
        </w:r>
      </w:ins>
      <w:del w:id="188" w:author="Dalton Solano dos Reis" w:date="2024-05-21T09:38:00Z">
        <w:r w:rsidR="00A4028E" w:rsidDel="0037535A">
          <w:delText xml:space="preserve">T </w:delText>
        </w:r>
      </w:del>
      <w:r w:rsidR="00A4028E">
        <w:t xml:space="preserve">menos um. Cada rotação determina a rodada. Quando o número de participantes for ímpar, um dos times ficará no centro da coluna, sendo esse time isento da rodada em questão. Neste trabalho, será referenciado esse formato como </w:t>
      </w:r>
      <w:r w:rsidR="00A4028E">
        <w:rPr>
          <w:i/>
          <w:iCs/>
        </w:rPr>
        <w:t xml:space="preserve">Round-Robin </w:t>
      </w:r>
      <w:proofErr w:type="spellStart"/>
      <w:r w:rsidR="00A4028E">
        <w:rPr>
          <w:i/>
          <w:iCs/>
        </w:rPr>
        <w:t>Tournament</w:t>
      </w:r>
      <w:proofErr w:type="spellEnd"/>
      <w:r w:rsidR="00A4028E">
        <w:rPr>
          <w:i/>
          <w:iCs/>
        </w:rPr>
        <w:t>.</w:t>
      </w:r>
      <w:r w:rsidR="00A4028E">
        <w:t xml:space="preserve"> </w:t>
      </w:r>
    </w:p>
    <w:p w14:paraId="43A81AA4" w14:textId="72F35B54" w:rsidR="00A4028E" w:rsidRDefault="00A4028E" w:rsidP="0037046F">
      <w:pPr>
        <w:pStyle w:val="TF-TEXTO"/>
      </w:pPr>
      <w:del w:id="189" w:author="Dalton Solano dos Reis" w:date="2024-05-21T09:42:00Z">
        <w:r w:rsidDel="0037535A">
          <w:delText xml:space="preserve">Dong </w:delText>
        </w:r>
      </w:del>
      <w:ins w:id="190" w:author="Dalton Solano dos Reis" w:date="2024-05-21T09:42:00Z">
        <w:r w:rsidR="0037535A">
          <w:t xml:space="preserve">Dong </w:t>
        </w:r>
      </w:ins>
      <w:r w:rsidR="001B17BE">
        <w:rPr>
          <w:i/>
          <w:iCs/>
        </w:rPr>
        <w:t>et</w:t>
      </w:r>
      <w:ins w:id="191" w:author="Dalton Solano dos Reis" w:date="2024-05-21T09:42:00Z">
        <w:r w:rsidR="0037535A" w:rsidRPr="007B37D9">
          <w:rPr>
            <w:i/>
            <w:iCs/>
          </w:rPr>
          <w:t xml:space="preserve"> al.</w:t>
        </w:r>
        <w:r w:rsidR="0037535A">
          <w:t xml:space="preserve"> </w:t>
        </w:r>
      </w:ins>
      <w:r>
        <w:t>(2023) destaca também o chamado Sistema Suíço</w:t>
      </w:r>
      <w:r w:rsidRPr="00A4028E">
        <w:rPr>
          <w:i/>
          <w:iCs/>
        </w:rPr>
        <w:t xml:space="preserve">, </w:t>
      </w:r>
      <w:proofErr w:type="spellStart"/>
      <w:r w:rsidRPr="0037535A">
        <w:rPr>
          <w:rPrChange w:id="192" w:author="Dalton Solano dos Reis" w:date="2024-05-21T09:39:00Z">
            <w:rPr>
              <w:i/>
              <w:iCs/>
            </w:rPr>
          </w:rPrChange>
        </w:rPr>
        <w:t>Swiss</w:t>
      </w:r>
      <w:proofErr w:type="spellEnd"/>
      <w:r w:rsidRPr="0037535A">
        <w:rPr>
          <w:rPrChange w:id="193" w:author="Dalton Solano dos Reis" w:date="2024-05-21T09:39:00Z">
            <w:rPr>
              <w:i/>
              <w:iCs/>
            </w:rPr>
          </w:rPrChange>
        </w:rPr>
        <w:t xml:space="preserve"> System </w:t>
      </w:r>
      <w:proofErr w:type="spellStart"/>
      <w:r w:rsidRPr="0037535A">
        <w:rPr>
          <w:rPrChange w:id="194" w:author="Dalton Solano dos Reis" w:date="2024-05-21T09:39:00Z">
            <w:rPr>
              <w:i/>
              <w:iCs/>
            </w:rPr>
          </w:rPrChange>
        </w:rPr>
        <w:t>Tournament</w:t>
      </w:r>
      <w:proofErr w:type="spellEnd"/>
      <w:r>
        <w:t xml:space="preserve">, onde os times jogam uma competição não eliminatória com número fixo de rodadas, porém menor que no Round-Robin, pois cada competidor não joga contra todos os outros. Aqui, as rodadas são feitas para que os times joguem </w:t>
      </w:r>
      <w:r w:rsidR="000F2310">
        <w:t>contra outros times com a mesma pontuação acumulada enquanto evita confrontos repetidos baseado numa série de regras.</w:t>
      </w:r>
      <w:r w:rsidR="00003D6F">
        <w:t xml:space="preserve"> O vencedor é definido por pontuação assim como no Round-Robin.</w:t>
      </w:r>
      <w:r w:rsidR="000F2310">
        <w:t xml:space="preserve"> Esse formato foi criado em 1985 para competições de xadrez.</w:t>
      </w:r>
      <w:r w:rsidR="00003D6F">
        <w:t xml:space="preserve"> Esse formato é apropriado para eventos que tem grande número de participantes e espaço mais curto de tempo, sem eliminar os jogadores após a derrota.</w:t>
      </w:r>
    </w:p>
    <w:p w14:paraId="60BDB51C" w14:textId="0FB7387E" w:rsidR="00F95B62" w:rsidRPr="007B47E3" w:rsidRDefault="0037535A" w:rsidP="0037046F">
      <w:pPr>
        <w:pStyle w:val="TF-TEXTO"/>
      </w:pPr>
      <w:ins w:id="195" w:author="Dalton Solano dos Reis" w:date="2024-05-21T09:42:00Z">
        <w:r>
          <w:lastRenderedPageBreak/>
          <w:t xml:space="preserve">Dong </w:t>
        </w:r>
      </w:ins>
      <w:r w:rsidR="001B17BE">
        <w:rPr>
          <w:i/>
          <w:iCs/>
        </w:rPr>
        <w:t>et</w:t>
      </w:r>
      <w:ins w:id="196" w:author="Dalton Solano dos Reis" w:date="2024-05-21T09:42:00Z">
        <w:r w:rsidRPr="007B37D9">
          <w:rPr>
            <w:i/>
            <w:iCs/>
          </w:rPr>
          <w:t xml:space="preserve"> al.</w:t>
        </w:r>
        <w:r>
          <w:t xml:space="preserve"> </w:t>
        </w:r>
      </w:ins>
      <w:del w:id="197" w:author="Dalton Solano dos Reis" w:date="2024-05-21T09:42:00Z">
        <w:r w:rsidR="00127ADC" w:rsidDel="0037535A">
          <w:delText xml:space="preserve">Dong </w:delText>
        </w:r>
      </w:del>
      <w:r w:rsidR="00127ADC">
        <w:t xml:space="preserve">(2023) propõe o uso do </w:t>
      </w:r>
      <w:proofErr w:type="spellStart"/>
      <w:r w:rsidR="00127ADC">
        <w:t>Swiss</w:t>
      </w:r>
      <w:proofErr w:type="spellEnd"/>
      <w:r w:rsidR="00127ADC">
        <w:t xml:space="preserve"> System </w:t>
      </w:r>
      <w:proofErr w:type="spellStart"/>
      <w:r w:rsidR="00127ADC">
        <w:t>Tournament</w:t>
      </w:r>
      <w:proofErr w:type="spellEnd"/>
      <w:r w:rsidR="00127ADC">
        <w:t xml:space="preserve"> junto com o Knockout </w:t>
      </w:r>
      <w:proofErr w:type="spellStart"/>
      <w:r w:rsidR="00127ADC">
        <w:t>Tournament</w:t>
      </w:r>
      <w:proofErr w:type="spellEnd"/>
      <w:r w:rsidR="007B47E3">
        <w:t xml:space="preserve"> para as competições de </w:t>
      </w:r>
      <w:r w:rsidR="007B47E3" w:rsidRPr="0037535A">
        <w:rPr>
          <w:rPrChange w:id="198" w:author="Dalton Solano dos Reis" w:date="2024-05-21T09:40:00Z">
            <w:rPr>
              <w:i/>
              <w:iCs/>
            </w:rPr>
          </w:rPrChange>
        </w:rPr>
        <w:t>E-Sports</w:t>
      </w:r>
      <w:r w:rsidR="007B47E3">
        <w:rPr>
          <w:i/>
          <w:iCs/>
        </w:rPr>
        <w:t xml:space="preserve">. </w:t>
      </w:r>
      <w:r w:rsidR="007B47E3">
        <w:t xml:space="preserve">O sistema suíço é apropriado em casos de eventos em uma única sede, sem a necessidade de deslocamentos. No caso de </w:t>
      </w:r>
      <w:r w:rsidR="007B47E3" w:rsidRPr="0037535A">
        <w:rPr>
          <w:rPrChange w:id="199" w:author="Dalton Solano dos Reis" w:date="2024-05-21T09:40:00Z">
            <w:rPr>
              <w:i/>
              <w:iCs/>
            </w:rPr>
          </w:rPrChange>
        </w:rPr>
        <w:t>E-Sports</w:t>
      </w:r>
      <w:r w:rsidR="007B47E3">
        <w:rPr>
          <w:i/>
          <w:iCs/>
        </w:rPr>
        <w:t xml:space="preserve"> </w:t>
      </w:r>
      <w:r w:rsidR="007B47E3">
        <w:t>pode ser disputado em uma arena grande ou pela internet.</w:t>
      </w:r>
      <w:r w:rsidR="00BC60B9">
        <w:t xml:space="preserve"> </w:t>
      </w:r>
    </w:p>
    <w:p w14:paraId="543911D9" w14:textId="3070F512" w:rsidR="00613075" w:rsidRDefault="00003D6F" w:rsidP="00416FCC">
      <w:pPr>
        <w:pStyle w:val="TF-TEXTO"/>
      </w:pPr>
      <w:proofErr w:type="spellStart"/>
      <w:r w:rsidRPr="00F95B62">
        <w:rPr>
          <w:color w:val="222222"/>
          <w:shd w:val="clear" w:color="auto" w:fill="FFFFFF"/>
        </w:rPr>
        <w:t>Bădică</w:t>
      </w:r>
      <w:proofErr w:type="spellEnd"/>
      <w:r w:rsidRPr="00F95B62">
        <w:rPr>
          <w:color w:val="222222"/>
          <w:shd w:val="clear" w:color="auto" w:fill="FFFFFF"/>
        </w:rPr>
        <w:t xml:space="preserve"> (2021) </w:t>
      </w:r>
      <w:r w:rsidR="00416FCC">
        <w:rPr>
          <w:color w:val="222222"/>
          <w:shd w:val="clear" w:color="auto" w:fill="FFFFFF"/>
        </w:rPr>
        <w:t xml:space="preserve">introduz algumas formas do qual um Knockout </w:t>
      </w:r>
      <w:proofErr w:type="spellStart"/>
      <w:r w:rsidR="00416FCC">
        <w:rPr>
          <w:color w:val="222222"/>
          <w:shd w:val="clear" w:color="auto" w:fill="FFFFFF"/>
        </w:rPr>
        <w:t>Tournament</w:t>
      </w:r>
      <w:proofErr w:type="spellEnd"/>
      <w:r w:rsidR="00416FCC">
        <w:rPr>
          <w:color w:val="222222"/>
          <w:shd w:val="clear" w:color="auto" w:fill="FFFFFF"/>
        </w:rPr>
        <w:t xml:space="preserve">. Existem torneios totalmente balanceados, com número de participantes potencial a 2 ou parcialmente balanceados para não potencialmente a 2 conforme já descrito por Rezende (2007). Nesse contexto, existe </w:t>
      </w:r>
      <w:r w:rsidR="00F95B62">
        <w:rPr>
          <w:color w:val="222222"/>
          <w:shd w:val="clear" w:color="auto" w:fill="FFFFFF"/>
        </w:rPr>
        <w:t xml:space="preserve">algoritmos para a optimização do sistema Knockout </w:t>
      </w:r>
      <w:proofErr w:type="spellStart"/>
      <w:r w:rsidR="00F95B62">
        <w:rPr>
          <w:color w:val="222222"/>
          <w:shd w:val="clear" w:color="auto" w:fill="FFFFFF"/>
        </w:rPr>
        <w:t>Tournament</w:t>
      </w:r>
      <w:proofErr w:type="spellEnd"/>
      <w:r w:rsidR="00F95B62">
        <w:rPr>
          <w:color w:val="222222"/>
          <w:shd w:val="clear" w:color="auto" w:fill="FFFFFF"/>
        </w:rPr>
        <w:t xml:space="preserve">, entre eles estão o Top-Down com memorização e o </w:t>
      </w:r>
      <w:proofErr w:type="spellStart"/>
      <w:r w:rsidR="00F95B62">
        <w:rPr>
          <w:color w:val="222222"/>
          <w:shd w:val="clear" w:color="auto" w:fill="FFFFFF"/>
        </w:rPr>
        <w:t>Bottom-Up</w:t>
      </w:r>
      <w:proofErr w:type="spellEnd"/>
      <w:r w:rsidR="00F95B62">
        <w:rPr>
          <w:color w:val="222222"/>
          <w:shd w:val="clear" w:color="auto" w:fill="FFFFFF"/>
        </w:rPr>
        <w:t xml:space="preserve"> para balanceamento.</w:t>
      </w:r>
      <w:r w:rsidR="002345F7">
        <w:t xml:space="preserve"> </w:t>
      </w:r>
    </w:p>
    <w:p w14:paraId="10BDBB82" w14:textId="77777777" w:rsidR="001C2929" w:rsidRDefault="001C2929" w:rsidP="002345F7">
      <w:pPr>
        <w:pStyle w:val="TF-refernciasbibliogrficasTTULO"/>
      </w:pPr>
      <w:bookmarkStart w:id="200" w:name="_Toc351015602"/>
      <w:bookmarkEnd w:id="72"/>
      <w:bookmarkEnd w:id="73"/>
      <w:bookmarkEnd w:id="74"/>
      <w:bookmarkEnd w:id="75"/>
      <w:bookmarkEnd w:id="76"/>
      <w:bookmarkEnd w:id="77"/>
      <w:bookmarkEnd w:id="78"/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200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 xml:space="preserve">BĂDICĂ, Amelia et al. Dynamic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Programming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Algorithms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for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Computing Optimal Knockout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Tournaments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. </w:t>
      </w:r>
      <w:proofErr w:type="spellStart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Mathematics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proofErr w:type="spellStart"/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</w:t>
      </w:r>
      <w:proofErr w:type="spellEnd"/>
      <w:r w:rsidR="005E2B5B" w:rsidRPr="001C2929">
        <w:rPr>
          <w:color w:val="222222"/>
          <w:sz w:val="20"/>
          <w:shd w:val="clear" w:color="auto" w:fill="FFFFFF"/>
        </w:rPr>
        <w:t>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22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 xml:space="preserve">DONG, Zhi-Long et al. Dynamic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scheduling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of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e-sports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tournaments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 xml:space="preserve">Transportation Research Part E: </w:t>
      </w:r>
      <w:proofErr w:type="spellStart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Logistics</w:t>
      </w:r>
      <w:proofErr w:type="spellEnd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 xml:space="preserve">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 xml:space="preserve">: torneios &amp; campeonatos. São </w:t>
      </w:r>
      <w:proofErr w:type="gramStart"/>
      <w:r w:rsidRPr="001C2929">
        <w:rPr>
          <w:color w:val="000000"/>
          <w:sz w:val="20"/>
          <w:shd w:val="clear" w:color="auto" w:fill="FFFFFF"/>
        </w:rPr>
        <w:t>Paulo :</w:t>
      </w:r>
      <w:proofErr w:type="gramEnd"/>
      <w:r w:rsidRPr="001C2929">
        <w:rPr>
          <w:color w:val="000000"/>
          <w:sz w:val="20"/>
          <w:shd w:val="clear" w:color="auto" w:fill="FFFFFF"/>
        </w:rPr>
        <w:t xml:space="preserve"> </w:t>
      </w:r>
      <w:proofErr w:type="spellStart"/>
      <w:r w:rsidRPr="001C2929">
        <w:rPr>
          <w:color w:val="000000"/>
          <w:sz w:val="20"/>
          <w:shd w:val="clear" w:color="auto" w:fill="FFFFFF"/>
        </w:rPr>
        <w:t>Phorte</w:t>
      </w:r>
      <w:proofErr w:type="spellEnd"/>
      <w:r w:rsidRPr="001C2929">
        <w:rPr>
          <w:color w:val="000000"/>
          <w:sz w:val="20"/>
          <w:shd w:val="clear" w:color="auto" w:fill="FFFFFF"/>
        </w:rPr>
        <w:t>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1C2929" w:rsidRDefault="001407A3" w:rsidP="009E71AD">
      <w:pPr>
        <w:pStyle w:val="TF-REFERNCIASITEM0"/>
        <w:rPr>
          <w:sz w:val="20"/>
          <w:lang w:val="de-DE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proofErr w:type="spellStart"/>
      <w:r w:rsidRPr="001C2929">
        <w:rPr>
          <w:sz w:val="20"/>
          <w:lang w:val="de-DE"/>
        </w:rPr>
        <w:t>Valença</w:t>
      </w:r>
      <w:proofErr w:type="spellEnd"/>
      <w:r w:rsidRPr="001C2929">
        <w:rPr>
          <w:sz w:val="20"/>
          <w:lang w:val="de-DE"/>
        </w:rPr>
        <w:t>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723167">
        <w:rPr>
          <w:sz w:val="20"/>
          <w:lang w:val="en-US"/>
        </w:rPr>
        <w:t xml:space="preserve">VAN BULCK, D. et al. </w:t>
      </w:r>
      <w:proofErr w:type="gramStart"/>
      <w:r w:rsidRPr="001C2929">
        <w:rPr>
          <w:b/>
          <w:bCs/>
          <w:sz w:val="20"/>
          <w:lang w:val="de-DE"/>
        </w:rPr>
        <w:t>International</w:t>
      </w:r>
      <w:proofErr w:type="gramEnd"/>
      <w:r w:rsidRPr="001C2929">
        <w:rPr>
          <w:b/>
          <w:bCs/>
          <w:sz w:val="20"/>
          <w:lang w:val="de-DE"/>
        </w:rPr>
        <w:t xml:space="preserve"> </w:t>
      </w:r>
      <w:proofErr w:type="spellStart"/>
      <w:r w:rsidRPr="001C2929">
        <w:rPr>
          <w:b/>
          <w:bCs/>
          <w:sz w:val="20"/>
          <w:lang w:val="de-DE"/>
        </w:rPr>
        <w:t>timetabling</w:t>
      </w:r>
      <w:proofErr w:type="spellEnd"/>
      <w:r w:rsidRPr="001C2929">
        <w:rPr>
          <w:b/>
          <w:bCs/>
          <w:sz w:val="20"/>
          <w:lang w:val="de-DE"/>
        </w:rPr>
        <w:t xml:space="preserve"> </w:t>
      </w:r>
      <w:proofErr w:type="spellStart"/>
      <w:r w:rsidRPr="001C2929">
        <w:rPr>
          <w:b/>
          <w:bCs/>
          <w:sz w:val="20"/>
          <w:lang w:val="de-DE"/>
        </w:rPr>
        <w:t>competition</w:t>
      </w:r>
      <w:proofErr w:type="spellEnd"/>
      <w:r w:rsidRPr="001C2929">
        <w:rPr>
          <w:b/>
          <w:bCs/>
          <w:sz w:val="20"/>
          <w:lang w:val="de-DE"/>
        </w:rPr>
        <w:t xml:space="preserve"> 2021</w:t>
      </w:r>
      <w:r w:rsidRPr="001C2929">
        <w:rPr>
          <w:sz w:val="20"/>
          <w:lang w:val="de-DE"/>
        </w:rPr>
        <w:t xml:space="preserve">: </w:t>
      </w:r>
      <w:proofErr w:type="spellStart"/>
      <w:r w:rsidRPr="001C2929">
        <w:rPr>
          <w:sz w:val="20"/>
          <w:lang w:val="de-DE"/>
        </w:rPr>
        <w:t>sports</w:t>
      </w:r>
      <w:proofErr w:type="spellEnd"/>
      <w:r w:rsidRPr="001C2929">
        <w:rPr>
          <w:sz w:val="20"/>
          <w:lang w:val="de-DE"/>
        </w:rPr>
        <w:t xml:space="preserve"> </w:t>
      </w:r>
      <w:proofErr w:type="spellStart"/>
      <w:r w:rsidRPr="001C2929">
        <w:rPr>
          <w:sz w:val="20"/>
          <w:lang w:val="de-DE"/>
        </w:rPr>
        <w:t>timetabling</w:t>
      </w:r>
      <w:proofErr w:type="spellEnd"/>
      <w:r w:rsidRPr="001C2929">
        <w:rPr>
          <w:sz w:val="20"/>
          <w:lang w:val="de-DE"/>
        </w:rPr>
        <w:t>. 2022.</w:t>
      </w:r>
    </w:p>
    <w:p w14:paraId="4EB03FCC" w14:textId="5A8C5A56" w:rsidR="00723167" w:rsidRDefault="00723167">
      <w:pPr>
        <w:keepNext w:val="0"/>
        <w:keepLines w:val="0"/>
        <w:rPr>
          <w:sz w:val="20"/>
          <w:szCs w:val="20"/>
          <w:lang w:val="de-DE"/>
        </w:rPr>
      </w:pPr>
      <w:r>
        <w:rPr>
          <w:sz w:val="20"/>
          <w:lang w:val="de-DE"/>
        </w:rPr>
        <w:br w:type="page"/>
      </w:r>
    </w:p>
    <w:p w14:paraId="3D029FA8" w14:textId="77777777" w:rsidR="00723167" w:rsidRPr="00320BFA" w:rsidRDefault="00723167" w:rsidP="00723167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28B3C54D" w14:textId="77777777" w:rsidR="00723167" w:rsidRDefault="00723167" w:rsidP="0072316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3A4E993" w14:textId="77777777" w:rsidR="00723167" w:rsidRPr="00320BFA" w:rsidRDefault="00723167" w:rsidP="0072316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723167" w:rsidRPr="00320BFA" w14:paraId="7A502599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A174A2" w14:textId="77777777" w:rsidR="00723167" w:rsidRPr="00320BFA" w:rsidRDefault="00723167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44897" w14:textId="77777777" w:rsidR="00723167" w:rsidRPr="00320BFA" w:rsidRDefault="00723167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618540" w14:textId="77777777" w:rsidR="00723167" w:rsidRPr="00320BFA" w:rsidRDefault="00723167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841AB2A" w14:textId="77777777" w:rsidR="00723167" w:rsidRPr="00320BFA" w:rsidRDefault="00723167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23167" w:rsidRPr="00320BFA" w14:paraId="2E24A908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FBF5963" w14:textId="77777777" w:rsidR="00723167" w:rsidRPr="00320BFA" w:rsidRDefault="00723167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2015" w14:textId="77777777" w:rsidR="00723167" w:rsidRPr="00821EE8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D3C7581" w14:textId="77777777" w:rsidR="00723167" w:rsidRPr="00821EE8" w:rsidRDefault="00723167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D8B1" w14:textId="0566104C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B75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AA764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45332A86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55B91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A456" w14:textId="77777777" w:rsidR="00723167" w:rsidRPr="00821EE8" w:rsidRDefault="00723167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6F35" w14:textId="54527BDE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F05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60FF69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8EB1FCB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F3262D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81D6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FDDC162" w14:textId="77777777" w:rsidR="00723167" w:rsidRPr="00320BFA" w:rsidRDefault="00723167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DA36" w14:textId="6486752A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55C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677B1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07464B49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2F65D2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F02C" w14:textId="77777777" w:rsidR="00723167" w:rsidRPr="00320BFA" w:rsidRDefault="00723167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9B61" w14:textId="317EA1CE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B87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50CFF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07A80CDB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C2F73A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3F65" w14:textId="77777777" w:rsidR="00723167" w:rsidRPr="00EE20C1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3F3B892" w14:textId="77777777" w:rsidR="00723167" w:rsidRPr="00EE20C1" w:rsidRDefault="00723167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7955" w14:textId="4A3A3FD5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5F8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A7EFD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594B466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01DE90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0C36" w14:textId="77777777" w:rsidR="00723167" w:rsidRPr="00EE20C1" w:rsidRDefault="00723167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3B8C" w14:textId="010B1780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5215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4BE2DE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B82C683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D98D1A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FF8E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786ADA6" w14:textId="77777777" w:rsidR="00723167" w:rsidRPr="00320BFA" w:rsidRDefault="00723167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8296" w14:textId="0BDC2C71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80B3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7BFC17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E1BA0AD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06665B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97F0" w14:textId="77777777" w:rsidR="00723167" w:rsidRPr="00320BFA" w:rsidRDefault="00723167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4B9" w14:textId="0AF829D2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626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92560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2A95DE0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EFEDA8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1394" w14:textId="77777777" w:rsidR="00723167" w:rsidRPr="00801036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206514E5" w14:textId="77777777" w:rsidR="00723167" w:rsidRPr="00801036" w:rsidRDefault="00723167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FE5" w14:textId="4F045C10" w:rsidR="00723167" w:rsidRPr="00801036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B1B3" w14:textId="77777777" w:rsidR="00723167" w:rsidRPr="00801036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A4143D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FF7DECE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831B91" w14:textId="77777777" w:rsidR="00723167" w:rsidRPr="00320BFA" w:rsidRDefault="00723167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E33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FF01108" w14:textId="77777777" w:rsidR="00723167" w:rsidRPr="00320BFA" w:rsidRDefault="00723167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25F7" w14:textId="63A2EF61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834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21B3B5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1FE757A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2B3EB8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EBAD" w14:textId="77777777" w:rsidR="00723167" w:rsidRPr="00320BFA" w:rsidRDefault="00723167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315F" w14:textId="0435692C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E6F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209B0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C925D2F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1B20F4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DE58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81DCE87" w14:textId="77777777" w:rsidR="00723167" w:rsidRPr="00320BFA" w:rsidRDefault="00723167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F4ED" w14:textId="68E4A47F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E072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373FAC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57D6B26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DBAA7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65C6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530CE1" w14:textId="77777777" w:rsidR="00723167" w:rsidRPr="00320BFA" w:rsidRDefault="00723167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1D88" w14:textId="77777777" w:rsidR="00723167" w:rsidRPr="00320BFA" w:rsidRDefault="0072316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BE" w14:textId="798D9027" w:rsidR="00723167" w:rsidRPr="00320BFA" w:rsidRDefault="00A95544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5F3F8" w14:textId="77777777" w:rsidR="00723167" w:rsidRPr="00320BFA" w:rsidRDefault="0072316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540491A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848CF7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9262" w14:textId="77777777" w:rsidR="00723167" w:rsidRPr="00320BFA" w:rsidRDefault="00723167" w:rsidP="0072316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39C8B5A" w14:textId="77777777" w:rsidR="00723167" w:rsidRPr="00320BFA" w:rsidRDefault="00723167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B5B1" w14:textId="0FE7EDDF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1168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5D8EE8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603E7A85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4136B9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2D9A" w14:textId="77777777" w:rsidR="00723167" w:rsidRPr="00320BFA" w:rsidRDefault="00723167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30FB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E454" w14:textId="4113012C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FE2781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3167" w:rsidRPr="00320BFA" w14:paraId="23371162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F277E" w14:textId="77777777" w:rsidR="00723167" w:rsidRPr="00320BFA" w:rsidRDefault="0072316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CAEB30" w14:textId="77777777" w:rsidR="00723167" w:rsidRPr="00320BFA" w:rsidRDefault="00723167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AD3ED1" w14:textId="1EA344E4" w:rsidR="00723167" w:rsidRPr="00320BFA" w:rsidRDefault="00A95544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4FC27A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E48109" w14:textId="77777777" w:rsidR="00723167" w:rsidRPr="00320BFA" w:rsidRDefault="0072316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2A2B1A6" w14:textId="77777777" w:rsidR="00723167" w:rsidRDefault="00723167" w:rsidP="00723167">
      <w:pPr>
        <w:pStyle w:val="TF-xAvalITEMDETALHE"/>
      </w:pPr>
    </w:p>
    <w:p w14:paraId="55727E4A" w14:textId="77777777" w:rsidR="00723167" w:rsidRPr="00723167" w:rsidRDefault="00723167" w:rsidP="009E71AD">
      <w:pPr>
        <w:pStyle w:val="TF-REFERNCIASITEM0"/>
        <w:rPr>
          <w:sz w:val="20"/>
        </w:rPr>
      </w:pPr>
    </w:p>
    <w:sectPr w:rsidR="00723167" w:rsidRPr="00723167" w:rsidSect="00801284">
      <w:headerReference w:type="default" r:id="rId23"/>
      <w:footerReference w:type="even" r:id="rId24"/>
      <w:footerReference w:type="default" r:id="rId25"/>
      <w:headerReference w:type="first" r:id="rId2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3" w:author="Dalton Solano dos Reis" w:date="2024-05-20T21:08:00Z" w:initials="DS">
    <w:p w14:paraId="6C6F13C9" w14:textId="77777777" w:rsidR="00871A8D" w:rsidRDefault="00871A8D" w:rsidP="00871A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figura tem uma borda branca envolta da borda de linha em si. Remover está borda para dar certo o espaçamento entre legenda/figura e figura/fonte.</w:t>
      </w:r>
    </w:p>
  </w:comment>
  <w:comment w:id="53" w:author="Dalton Solano dos Reis" w:date="2024-05-20T21:12:00Z" w:initials="DS">
    <w:p w14:paraId="796032FC" w14:textId="77777777" w:rsidR="00871A8D" w:rsidRDefault="00871A8D" w:rsidP="00871A8D">
      <w:r>
        <w:rPr>
          <w:rStyle w:val="Refdecomentrio"/>
        </w:rPr>
        <w:annotationRef/>
      </w:r>
      <w:r>
        <w:rPr>
          <w:sz w:val="20"/>
          <w:szCs w:val="20"/>
        </w:rPr>
        <w:t>Se reduzir um pouco o tamanho das figuras 1,2,3 e 4, podes evitar o espaço em branco acima da figura 3.</w:t>
      </w:r>
    </w:p>
  </w:comment>
  <w:comment w:id="70" w:author="Dalton Solano dos Reis" w:date="2024-05-20T21:17:00Z" w:initials="DS">
    <w:p w14:paraId="7A1A4A81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Diminuir um pouco o tamanho das figuras 5, 6 e 7 para evitar os espaços em branco nas páginas.</w:t>
      </w:r>
    </w:p>
  </w:comment>
  <w:comment w:id="71" w:author="Dalton Solano dos Reis" w:date="2024-05-20T21:18:00Z" w:initials="DS">
    <w:p w14:paraId="3ED641C5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na parte inferior da figura.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6F13C9" w15:done="0"/>
  <w15:commentEx w15:paraId="796032FC" w15:done="0"/>
  <w15:commentEx w15:paraId="7A1A4A81" w15:done="0"/>
  <w15:commentEx w15:paraId="3ED641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766F37" w16cex:dateUtc="2024-05-21T00:08:00Z"/>
  <w16cex:commentExtensible w16cex:durableId="4897093A" w16cex:dateUtc="2024-05-21T00:12:00Z"/>
  <w16cex:commentExtensible w16cex:durableId="0EFE496B" w16cex:dateUtc="2024-05-21T00:17:00Z"/>
  <w16cex:commentExtensible w16cex:durableId="10C1B8BD" w16cex:dateUtc="2024-05-21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6F13C9" w16cid:durableId="5E766F37"/>
  <w16cid:commentId w16cid:paraId="796032FC" w16cid:durableId="4897093A"/>
  <w16cid:commentId w16cid:paraId="7A1A4A81" w16cid:durableId="0EFE496B"/>
  <w16cid:commentId w16cid:paraId="3ED641C5" w16cid:durableId="10C1B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F1D0" w14:textId="77777777" w:rsidR="00134239" w:rsidRDefault="00134239">
      <w:r>
        <w:separator/>
      </w:r>
    </w:p>
  </w:endnote>
  <w:endnote w:type="continuationSeparator" w:id="0">
    <w:p w14:paraId="6B94A341" w14:textId="77777777" w:rsidR="00134239" w:rsidRDefault="0013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173B" w14:textId="77777777" w:rsidR="00134239" w:rsidRDefault="00134239">
      <w:r>
        <w:separator/>
      </w:r>
    </w:p>
  </w:footnote>
  <w:footnote w:type="continuationSeparator" w:id="0">
    <w:p w14:paraId="0682CE48" w14:textId="77777777" w:rsidR="00134239" w:rsidRDefault="0013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248"/>
        </w:tabs>
        <w:ind w:left="1248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  <w:num w:numId="21" w16cid:durableId="1416593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CB1"/>
    <w:rsid w:val="00030E4A"/>
    <w:rsid w:val="00031A27"/>
    <w:rsid w:val="00031EE0"/>
    <w:rsid w:val="00035A0A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F9C"/>
    <w:rsid w:val="0008579A"/>
    <w:rsid w:val="00086AA8"/>
    <w:rsid w:val="0008732D"/>
    <w:rsid w:val="0009735C"/>
    <w:rsid w:val="000A07E3"/>
    <w:rsid w:val="000A104C"/>
    <w:rsid w:val="000A19DE"/>
    <w:rsid w:val="000A24AA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6703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4239"/>
    <w:rsid w:val="001375F7"/>
    <w:rsid w:val="001407A3"/>
    <w:rsid w:val="001459F0"/>
    <w:rsid w:val="001521BD"/>
    <w:rsid w:val="001554E9"/>
    <w:rsid w:val="00162BF1"/>
    <w:rsid w:val="0016560C"/>
    <w:rsid w:val="001812B6"/>
    <w:rsid w:val="00186092"/>
    <w:rsid w:val="00193A97"/>
    <w:rsid w:val="001948BE"/>
    <w:rsid w:val="0019547B"/>
    <w:rsid w:val="00196B4F"/>
    <w:rsid w:val="001A12CE"/>
    <w:rsid w:val="001A6292"/>
    <w:rsid w:val="001A7511"/>
    <w:rsid w:val="001B17BE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24109"/>
    <w:rsid w:val="00224BB2"/>
    <w:rsid w:val="002345F7"/>
    <w:rsid w:val="00235240"/>
    <w:rsid w:val="002368FD"/>
    <w:rsid w:val="00237875"/>
    <w:rsid w:val="0024110F"/>
    <w:rsid w:val="002423AB"/>
    <w:rsid w:val="002440B0"/>
    <w:rsid w:val="0025685C"/>
    <w:rsid w:val="00262012"/>
    <w:rsid w:val="0027270B"/>
    <w:rsid w:val="00276E8F"/>
    <w:rsid w:val="0027792D"/>
    <w:rsid w:val="00282723"/>
    <w:rsid w:val="00282788"/>
    <w:rsid w:val="00283C96"/>
    <w:rsid w:val="00283EA0"/>
    <w:rsid w:val="0028617A"/>
    <w:rsid w:val="0029608A"/>
    <w:rsid w:val="002A6617"/>
    <w:rsid w:val="002A7E1B"/>
    <w:rsid w:val="002B0EDC"/>
    <w:rsid w:val="002B4718"/>
    <w:rsid w:val="002C1077"/>
    <w:rsid w:val="002C26E4"/>
    <w:rsid w:val="002C2F29"/>
    <w:rsid w:val="002D63D5"/>
    <w:rsid w:val="002E47C7"/>
    <w:rsid w:val="002E6DD1"/>
    <w:rsid w:val="002F027E"/>
    <w:rsid w:val="002F6021"/>
    <w:rsid w:val="00312CEA"/>
    <w:rsid w:val="0031371C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60315"/>
    <w:rsid w:val="00362443"/>
    <w:rsid w:val="00367EE0"/>
    <w:rsid w:val="0037046F"/>
    <w:rsid w:val="0037535A"/>
    <w:rsid w:val="00377DA7"/>
    <w:rsid w:val="00383087"/>
    <w:rsid w:val="003943E6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D2F15"/>
    <w:rsid w:val="004D3D02"/>
    <w:rsid w:val="004D59FF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17793"/>
    <w:rsid w:val="00620D93"/>
    <w:rsid w:val="0062386A"/>
    <w:rsid w:val="006252F5"/>
    <w:rsid w:val="0062576D"/>
    <w:rsid w:val="00625788"/>
    <w:rsid w:val="00625B52"/>
    <w:rsid w:val="006305AA"/>
    <w:rsid w:val="0063277E"/>
    <w:rsid w:val="00633116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27EF"/>
    <w:rsid w:val="00674155"/>
    <w:rsid w:val="006746CA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D4A9D"/>
    <w:rsid w:val="006E25D2"/>
    <w:rsid w:val="0070391A"/>
    <w:rsid w:val="00706486"/>
    <w:rsid w:val="00707424"/>
    <w:rsid w:val="007109DF"/>
    <w:rsid w:val="007214E3"/>
    <w:rsid w:val="007222F7"/>
    <w:rsid w:val="00723167"/>
    <w:rsid w:val="00724679"/>
    <w:rsid w:val="00725368"/>
    <w:rsid w:val="007304F3"/>
    <w:rsid w:val="00730839"/>
    <w:rsid w:val="00730F60"/>
    <w:rsid w:val="00733FF9"/>
    <w:rsid w:val="00734F6F"/>
    <w:rsid w:val="00744767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81167"/>
    <w:rsid w:val="00783646"/>
    <w:rsid w:val="007854B3"/>
    <w:rsid w:val="0078787D"/>
    <w:rsid w:val="00787FA8"/>
    <w:rsid w:val="007944F8"/>
    <w:rsid w:val="00795B6A"/>
    <w:rsid w:val="007973E3"/>
    <w:rsid w:val="007A0DBE"/>
    <w:rsid w:val="007A1307"/>
    <w:rsid w:val="007A1883"/>
    <w:rsid w:val="007B47E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2D0F"/>
    <w:rsid w:val="008072AC"/>
    <w:rsid w:val="00810CEA"/>
    <w:rsid w:val="008126F9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71A8D"/>
    <w:rsid w:val="0087674E"/>
    <w:rsid w:val="00880A2A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768"/>
    <w:rsid w:val="008E52A3"/>
    <w:rsid w:val="008F2DC1"/>
    <w:rsid w:val="008F70AD"/>
    <w:rsid w:val="008F7CE2"/>
    <w:rsid w:val="00900DB1"/>
    <w:rsid w:val="009022BF"/>
    <w:rsid w:val="00911CD9"/>
    <w:rsid w:val="00912B71"/>
    <w:rsid w:val="009261DE"/>
    <w:rsid w:val="009309A7"/>
    <w:rsid w:val="00931632"/>
    <w:rsid w:val="00932C92"/>
    <w:rsid w:val="0093657C"/>
    <w:rsid w:val="0093658E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A017C9"/>
    <w:rsid w:val="00A03A3D"/>
    <w:rsid w:val="00A045C4"/>
    <w:rsid w:val="00A10DFA"/>
    <w:rsid w:val="00A1494E"/>
    <w:rsid w:val="00A200AA"/>
    <w:rsid w:val="00A21708"/>
    <w:rsid w:val="00A22362"/>
    <w:rsid w:val="00A249BA"/>
    <w:rsid w:val="00A307C7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908E0"/>
    <w:rsid w:val="00A95544"/>
    <w:rsid w:val="00A966E6"/>
    <w:rsid w:val="00AA6E78"/>
    <w:rsid w:val="00AB0675"/>
    <w:rsid w:val="00AB2BE3"/>
    <w:rsid w:val="00AB7834"/>
    <w:rsid w:val="00AC3570"/>
    <w:rsid w:val="00AC4D5F"/>
    <w:rsid w:val="00AC5908"/>
    <w:rsid w:val="00AD0C3A"/>
    <w:rsid w:val="00AD1ADD"/>
    <w:rsid w:val="00AD1D2C"/>
    <w:rsid w:val="00AD1D58"/>
    <w:rsid w:val="00AD1EA5"/>
    <w:rsid w:val="00AD5BCC"/>
    <w:rsid w:val="00AE0525"/>
    <w:rsid w:val="00AE08DB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20021"/>
    <w:rsid w:val="00B20FDE"/>
    <w:rsid w:val="00B25BFA"/>
    <w:rsid w:val="00B42041"/>
    <w:rsid w:val="00B43FBF"/>
    <w:rsid w:val="00B44F11"/>
    <w:rsid w:val="00B51846"/>
    <w:rsid w:val="00B62979"/>
    <w:rsid w:val="00B67F61"/>
    <w:rsid w:val="00B70056"/>
    <w:rsid w:val="00B74D75"/>
    <w:rsid w:val="00B823A7"/>
    <w:rsid w:val="00B90FA5"/>
    <w:rsid w:val="00B919F1"/>
    <w:rsid w:val="00BA1277"/>
    <w:rsid w:val="00BA2260"/>
    <w:rsid w:val="00BB24E4"/>
    <w:rsid w:val="00BB3119"/>
    <w:rsid w:val="00BB468D"/>
    <w:rsid w:val="00BC0E8D"/>
    <w:rsid w:val="00BC4F18"/>
    <w:rsid w:val="00BC60B9"/>
    <w:rsid w:val="00BE2C41"/>
    <w:rsid w:val="00BE6551"/>
    <w:rsid w:val="00BF093B"/>
    <w:rsid w:val="00C00B88"/>
    <w:rsid w:val="00C06418"/>
    <w:rsid w:val="00C06B2A"/>
    <w:rsid w:val="00C110F5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397C"/>
    <w:rsid w:val="00D14460"/>
    <w:rsid w:val="00D15B4E"/>
    <w:rsid w:val="00D177E7"/>
    <w:rsid w:val="00D2079F"/>
    <w:rsid w:val="00D2697A"/>
    <w:rsid w:val="00D2761E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E064FB"/>
    <w:rsid w:val="00E075A7"/>
    <w:rsid w:val="00E17FC3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3BA"/>
    <w:rsid w:val="00E735AF"/>
    <w:rsid w:val="00E74CA6"/>
    <w:rsid w:val="00E75E3D"/>
    <w:rsid w:val="00E84491"/>
    <w:rsid w:val="00E91C96"/>
    <w:rsid w:val="00E9731C"/>
    <w:rsid w:val="00EA4E4C"/>
    <w:rsid w:val="00EB04B7"/>
    <w:rsid w:val="00EB7992"/>
    <w:rsid w:val="00EC0104"/>
    <w:rsid w:val="00EC0184"/>
    <w:rsid w:val="00EC1527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D03"/>
    <w:rsid w:val="00F3649F"/>
    <w:rsid w:val="00F40690"/>
    <w:rsid w:val="00F43B8F"/>
    <w:rsid w:val="00F51785"/>
    <w:rsid w:val="00F530D7"/>
    <w:rsid w:val="00F541E6"/>
    <w:rsid w:val="00F60160"/>
    <w:rsid w:val="00F62F49"/>
    <w:rsid w:val="00F640BF"/>
    <w:rsid w:val="00F67935"/>
    <w:rsid w:val="00F70754"/>
    <w:rsid w:val="00F77926"/>
    <w:rsid w:val="00F80C59"/>
    <w:rsid w:val="00F83A19"/>
    <w:rsid w:val="00F84000"/>
    <w:rsid w:val="00F8603C"/>
    <w:rsid w:val="00F879A1"/>
    <w:rsid w:val="00F90CA9"/>
    <w:rsid w:val="00F92FC4"/>
    <w:rsid w:val="00F953EB"/>
    <w:rsid w:val="00F95B62"/>
    <w:rsid w:val="00F9793C"/>
    <w:rsid w:val="00FA0C14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lupik.com/pt-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11</Pages>
  <Words>4024</Words>
  <Characters>21732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108</cp:revision>
  <cp:lastPrinted>2015-03-26T13:00:00Z</cp:lastPrinted>
  <dcterms:created xsi:type="dcterms:W3CDTF">2024-04-04T23:46:00Z</dcterms:created>
  <dcterms:modified xsi:type="dcterms:W3CDTF">2024-05-21T14:22:00Z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