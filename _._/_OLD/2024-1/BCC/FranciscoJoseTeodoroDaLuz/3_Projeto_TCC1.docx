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0"/>
        <w:gridCol w:w="3486"/>
      </w:tblGrid>
      <w:tr w:rsidR="00BA4B6B" w14:paraId="2CCFD71C" w14:textId="77777777" w:rsidTr="63C3BF9B">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63C3BF9B">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42F5681B" w:rsidR="00BA4B6B" w:rsidRDefault="00BA4B6B" w:rsidP="4AD6E552">
            <w:pPr>
              <w:pStyle w:val="Cabealho"/>
              <w:tabs>
                <w:tab w:val="clear" w:pos="8640"/>
                <w:tab w:val="right" w:pos="8931"/>
              </w:tabs>
              <w:ind w:right="141"/>
              <w:rPr>
                <w:rStyle w:val="Nmerodepgina"/>
              </w:rPr>
            </w:pPr>
            <w:r w:rsidRPr="63C3BF9B">
              <w:rPr>
                <w:rStyle w:val="Nmerodepgina"/>
              </w:rPr>
              <w:t>(</w:t>
            </w:r>
            <w:r w:rsidR="274F4D84" w:rsidRPr="63C3BF9B">
              <w:rPr>
                <w:rStyle w:val="Nmerodepgina"/>
              </w:rPr>
              <w:t xml:space="preserve">  </w:t>
            </w:r>
            <w:r w:rsidRPr="63C3BF9B">
              <w:rPr>
                <w:rStyle w:val="Nmerodepgina"/>
              </w:rPr>
              <w:t>) PRÉ-</w:t>
            </w:r>
            <w:bookmarkStart w:id="9" w:name="_Int_sjjhdjv9"/>
            <w:r w:rsidRPr="63C3BF9B">
              <w:rPr>
                <w:rStyle w:val="Nmerodepgina"/>
              </w:rPr>
              <w:t>PROJETO</w:t>
            </w:r>
            <w:r w:rsidR="4E03A870" w:rsidRPr="63C3BF9B">
              <w:rPr>
                <w:rStyle w:val="Nmerodepgina"/>
              </w:rPr>
              <w:t>  (</w:t>
            </w:r>
            <w:bookmarkEnd w:id="9"/>
            <w:r w:rsidR="6885BA1B" w:rsidRPr="63C3BF9B">
              <w:rPr>
                <w:rStyle w:val="Nmerodepgina"/>
              </w:rPr>
              <w:t>X</w:t>
            </w:r>
            <w:r w:rsidR="4E03A870" w:rsidRPr="63C3BF9B">
              <w:rPr>
                <w:rStyle w:val="Nmerodepgina"/>
              </w:rPr>
              <w:t>)</w:t>
            </w:r>
            <w:r>
              <w:t xml:space="preserve"> </w:t>
            </w:r>
            <w:r w:rsidRPr="63C3BF9B">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Hoppe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64668A9B" w:rsidR="005F1386" w:rsidRDefault="004F45B3" w:rsidP="4AD6E552">
      <w:pPr>
        <w:pStyle w:val="TF-TEXTO"/>
      </w:pPr>
      <w:r>
        <w:t xml:space="preserve"> Para Ravandi e Jovanovic (2019), t</w:t>
      </w:r>
      <w:r w:rsidR="3B9EEAFE">
        <w:t xml:space="preserve">al insegurança provém dos comportamentos de aquisição e do desperdício de </w:t>
      </w:r>
      <w:r w:rsidR="3E969A13">
        <w:t>comida</w:t>
      </w:r>
      <w:r w:rsidR="3B9EEAFE">
        <w:t>.</w:t>
      </w:r>
      <w:r w:rsidR="3E6D7CBD">
        <w:t xml:space="preserve"> </w:t>
      </w:r>
      <w:r w:rsidR="46E0D309">
        <w:t>Além disso</w:t>
      </w:r>
      <w:r w:rsidR="0003710F">
        <w:t xml:space="preserve">, </w:t>
      </w:r>
      <w:r w:rsidR="005F1386">
        <w:t xml:space="preserve">Stöckli, Niklaus e Dorn (2018), </w:t>
      </w:r>
      <w:r w:rsidR="00116297">
        <w:t xml:space="preserve">ressaltam que </w:t>
      </w:r>
      <w:r w:rsidR="005F1386">
        <w:t>o desperdício de alimentos é um desafio global que afeta não apenas a segurança alimentar, mas também a sustentabilidade ambiental. A quantidade significativa de alimentos desperdiçados diariamente destaca a necessidade urgente de estratégias eficazes de gerenciamento</w:t>
      </w:r>
      <w:r w:rsidR="67ABAD8C">
        <w:t xml:space="preserve"> </w:t>
      </w:r>
      <w:r w:rsidR="67ABAD8C" w:rsidRPr="63C3BF9B">
        <w:t>d</w:t>
      </w:r>
      <w:r w:rsidR="6E1243F0" w:rsidRPr="63C3BF9B">
        <w:t>o processo de aquisição e consumo de alimentos</w:t>
      </w:r>
      <w:r w:rsidR="005F1386">
        <w:t xml:space="preserve">.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F88E5C8"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r w:rsidR="73FCDFDD">
        <w:t xml:space="preserve">Stöckli, Niklaus e Dorn (2018) </w:t>
      </w:r>
      <w:r w:rsidR="009A2DC2">
        <w:t>destacam</w:t>
      </w:r>
      <w:r w:rsidR="73FCDFDD">
        <w:t xml:space="preserve"> que </w:t>
      </w:r>
      <w:r w:rsidR="1FF23405">
        <w:t xml:space="preserve">a identificação de padrões e mudanças </w:t>
      </w:r>
      <w:r w:rsidR="1032C092">
        <w:t xml:space="preserve">nos comportamentos de compra </w:t>
      </w:r>
      <w:r w:rsidR="1FF23405">
        <w:t>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0D8F34C5">
        <w:t xml:space="preserve">serviços de comida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t>Ellison, Fan e Wilson (2022) apontam duas formas de mitigar o desperdício: (i) implementar alterações nos ambientes dos estabelecimentos em que os consumidores compram os seus alimentos</w:t>
      </w:r>
      <w:r w:rsidR="21B2ABEE">
        <w:t>, ta</w:t>
      </w:r>
      <w:r w:rsidR="66608A9D">
        <w:t>l</w:t>
      </w:r>
      <w:r w:rsidR="21B2ABEE">
        <w:t xml:space="preserve"> como, porções de tamanhos variados</w:t>
      </w:r>
      <w:r w:rsidR="005A438D">
        <w:t>; e (ii) alterar o gerenciamento de alimentos no ambiente doméstico</w:t>
      </w:r>
      <w:r w:rsidR="44578D7A">
        <w:t>, como planejamento de refeições e utilização de listas de compras</w:t>
      </w:r>
      <w:r w:rsidR="005A438D">
        <w:t>.</w:t>
      </w:r>
    </w:p>
    <w:p w14:paraId="523A70BF" w14:textId="4C055BC9" w:rsidR="00257949" w:rsidRDefault="00F158F3" w:rsidP="000766FD">
      <w:pPr>
        <w:pStyle w:val="TF-TEXTO"/>
      </w:pPr>
      <w:r>
        <w:t>Nesse sentido, segundo Ravandi e Jovanovic (2019),</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r w:rsidR="071DDE45">
        <w:t xml:space="preserve"> (RAVANDI; JOVANIC, 2019)</w:t>
      </w:r>
      <w:r w:rsidR="00257949">
        <w:t>.</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1D70FCE5" w:rsidR="5CDD3BC1" w:rsidRDefault="5CDD3BC1" w:rsidP="5815BFF7">
      <w:pPr>
        <w:pStyle w:val="TF-TEXTO"/>
        <w:rPr>
          <w:highlight w:val="magenta"/>
        </w:rPr>
      </w:pPr>
      <w:r>
        <w:t xml:space="preserve">Portanto, torna-se fundamental investigar padrões entre os diversos comportamentos de compra. </w:t>
      </w:r>
      <w:r w:rsidR="0053070F">
        <w:t>Neste contexto,</w:t>
      </w:r>
      <w:r w:rsidR="0041472E">
        <w:t xml:space="preserve"> segundo Ravandi e Jovanovic (2019),</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possibilitando a introdução de alterações aos comportamentos pré-</w:t>
      </w:r>
      <w:r w:rsidR="36D17C3A">
        <w:lastRenderedPageBreak/>
        <w:t xml:space="preserve">existentes a fim de </w:t>
      </w:r>
      <w:r w:rsidR="421942FA">
        <w:t>otimizar a operação d</w:t>
      </w:r>
      <w:r w:rsidR="00C74794">
        <w:t>o</w:t>
      </w:r>
      <w:r w:rsidR="421942FA">
        <w:t xml:space="preserve"> manejo de comida.</w:t>
      </w:r>
      <w:r w:rsidR="7ED5ECFE">
        <w:t xml:space="preserve"> </w:t>
      </w:r>
      <w:r w:rsidR="00010460">
        <w:t>Contudo, a</w:t>
      </w:r>
      <w:r w:rsidR="0049512C">
        <w:t xml:space="preserve"> partir deste cenário</w:t>
      </w:r>
      <w:r w:rsidR="421942FA">
        <w:t>, a pergunta 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12"/>
        </w:numPr>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bookmarkStart w:id="24" w:name="_Hlk146823666"/>
      <w:r>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t>e</w:t>
      </w:r>
      <w:r w:rsidR="008451D3">
        <w:t>ntender como mudanças no meio podem afetar os padrões de consumo, considerando fatores como mudanças econômicas, climáticas, demográficas e sociais</w:t>
      </w:r>
      <w:r w:rsidR="005F5276">
        <w:t>;</w:t>
      </w:r>
    </w:p>
    <w:p w14:paraId="17560D28" w14:textId="01ADFE04" w:rsidR="1D3FA41F" w:rsidRDefault="1D3FA41F" w:rsidP="63C3BF9B">
      <w:pPr>
        <w:pStyle w:val="TF-ALNEA"/>
      </w:pPr>
      <w:r>
        <w:t>realizar uma análise exploratória e i</w:t>
      </w:r>
      <w:r w:rsidR="4D76E3C3">
        <w:t xml:space="preserve">terativa </w:t>
      </w:r>
      <w:r>
        <w:t xml:space="preserve">da modelagem, </w:t>
      </w:r>
      <w:r w:rsidR="2196B430">
        <w:t xml:space="preserve">adicionando refinamentos ao modelo conforme este vai se desenvolvendo, como exemplo, </w:t>
      </w:r>
      <w:r>
        <w:t>segmenta</w:t>
      </w:r>
      <w:r w:rsidR="5775A26F">
        <w:t>ção</w:t>
      </w:r>
      <w:r>
        <w:t xml:space="preserve"> </w:t>
      </w:r>
      <w:r w:rsidR="35E1B8E1">
        <w:t>d</w:t>
      </w:r>
      <w:r>
        <w:t>os tipos de consumidores em grupos mais específico</w:t>
      </w:r>
      <w:r w:rsidR="03A8AF42">
        <w:t xml:space="preserve">s e </w:t>
      </w:r>
      <w:r>
        <w:t>a</w:t>
      </w:r>
      <w:r w:rsidR="6396C031">
        <w:t xml:space="preserve">créscimo de </w:t>
      </w:r>
      <w:r>
        <w:t>novas vari</w:t>
      </w:r>
      <w:r w:rsidR="64F15E83">
        <w:t>áveis e tipos de agentes;</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Janssens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Ravandi e Jovanovic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r w:rsidR="32BA014D">
        <w:t xml:space="preserve">Janssens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 xml:space="preserve">(ii)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(iii)</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 xml:space="preserve">(iv)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 xml:space="preserve">(vii)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Janssens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 xml:space="preserve">(ii) </w:t>
      </w:r>
      <w:r w:rsidR="3B5B4B5A">
        <w:t xml:space="preserve">intenção de não desperdiçar; </w:t>
      </w:r>
      <w:r w:rsidR="001A4C89">
        <w:t xml:space="preserve">(iii) </w:t>
      </w:r>
      <w:r w:rsidR="3B5B4B5A">
        <w:t xml:space="preserve">preocupação (ou ausência) </w:t>
      </w:r>
      <w:r w:rsidR="4A0C3512">
        <w:t xml:space="preserve">sobre o DC; </w:t>
      </w:r>
      <w:r w:rsidR="001A4C89">
        <w:t xml:space="preserve">(iv) </w:t>
      </w:r>
      <w:r w:rsidR="4A0C3512">
        <w:t xml:space="preserve">quantidade de DC na moradia do respondente; e </w:t>
      </w:r>
      <w:r w:rsidR="001A4C89">
        <w:t xml:space="preserve">(v) </w:t>
      </w:r>
      <w:r w:rsidR="4A0C3512">
        <w:t>dados sociodemográficos.</w:t>
      </w:r>
    </w:p>
    <w:p w14:paraId="7D49DFB2" w14:textId="1448C457" w:rsidR="26891AD6" w:rsidRDefault="00DC2BBB" w:rsidP="5815BFF7">
      <w:pPr>
        <w:pStyle w:val="TF-TEXTO"/>
      </w:pPr>
      <w:r>
        <w:t xml:space="preserve">Janssens </w:t>
      </w:r>
      <w:r w:rsidRPr="63C3BF9B">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 xml:space="preserve">realiza correlações </w:t>
      </w:r>
      <w:r w:rsidR="084B8CBB">
        <w:t>dos constructos</w:t>
      </w:r>
      <w:r w:rsidR="53396C92">
        <w:t>:</w:t>
      </w:r>
      <w:r w:rsidR="084B8CBB">
        <w:t xml:space="preserve"> </w:t>
      </w:r>
      <w:r w:rsidR="084B8CBB">
        <w:lastRenderedPageBreak/>
        <w:t xml:space="preserve">com </w:t>
      </w:r>
      <w:r w:rsidR="4CA31377">
        <w:t>seus itens</w:t>
      </w:r>
      <w:r w:rsidR="4089DB88">
        <w:t>,</w:t>
      </w:r>
      <w:r w:rsidR="5803386A">
        <w:t xml:space="preserve"> baseada na variância</w:t>
      </w:r>
      <w:r w:rsidR="1C2441F2">
        <w:t>;</w:t>
      </w:r>
      <w:r w:rsidR="4CA31377">
        <w:t xml:space="preserve"> e </w:t>
      </w:r>
      <w:r w:rsidR="48E985B7">
        <w:t xml:space="preserve">com </w:t>
      </w:r>
      <w:r w:rsidR="4CA31377">
        <w:t>regressões lineares</w:t>
      </w:r>
      <w:r w:rsidR="2CE0D512">
        <w:t>.</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r w:rsidR="00C42430">
        <w:t xml:space="preserve">Janssens </w:t>
      </w:r>
      <w:r w:rsidR="00C42430" w:rsidRPr="63C3BF9B">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Janssens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r w:rsidR="0024726C">
        <w:t xml:space="preserve">Janssens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Janssens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r>
        <w:t xml:space="preserve">Janssens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Janssens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4B5A8931" w:rsidR="61A6855B" w:rsidRDefault="61A6855B" w:rsidP="56B57D91">
      <w:pPr>
        <w:pStyle w:val="TF-TEXTO"/>
      </w:pPr>
      <w:r>
        <w:t xml:space="preserve">Ravandi e Jovanovic (2019) </w:t>
      </w:r>
      <w:r w:rsidR="0031111B">
        <w:t xml:space="preserve">abordam </w:t>
      </w:r>
      <w:r w:rsidR="0063094D">
        <w:t>como</w:t>
      </w:r>
      <w:r w:rsidR="265735E6">
        <w:t xml:space="preserve"> o </w:t>
      </w:r>
      <w:r w:rsidR="1AA45BA4">
        <w:t>D</w:t>
      </w:r>
      <w:r w:rsidR="265735E6">
        <w:t xml:space="preserve">esperdício de </w:t>
      </w:r>
      <w:r w:rsidR="1476646E">
        <w:t>C</w:t>
      </w:r>
      <w:r w:rsidR="265735E6">
        <w:t>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os SAVs</w:t>
      </w:r>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r w:rsidR="00B13164">
        <w:t xml:space="preserve">Ravandi e Jovanovic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(ii)</w:t>
      </w:r>
      <w:r w:rsidR="3F5366E4">
        <w:t xml:space="preserve"> tipo de comida disponível e </w:t>
      </w:r>
      <w:r w:rsidR="0085681C">
        <w:t xml:space="preserve">(iii)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r w:rsidR="00140333">
        <w:t>Ravandi e Jovanovic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 xml:space="preserve">(ii)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 xml:space="preserve">ir para uma outra estação (recomeçando a </w:t>
      </w:r>
      <w:r w:rsidR="4F1FBD5E">
        <w:lastRenderedPageBreak/>
        <w:t>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Ravandi e Jovanovic (2019) </w:t>
      </w:r>
      <w:r w:rsidR="001C69C9">
        <w:t>utilizaram</w:t>
      </w:r>
      <w:r w:rsidR="7D139887">
        <w:t xml:space="preserve"> </w:t>
      </w:r>
      <w:r>
        <w:t>funções objetivo</w:t>
      </w:r>
      <w:r w:rsidR="1D85FF0B">
        <w:t xml:space="preserve"> (FOs)</w:t>
      </w:r>
      <w:r w:rsidR="00147A5E">
        <w:t xml:space="preserve"> para calcular </w:t>
      </w:r>
      <w:r w:rsidR="00C53186">
        <w:t xml:space="preserve">(i) </w:t>
      </w:r>
      <w:r w:rsidR="0BE0C502">
        <w:t>o excesso total de comida</w:t>
      </w:r>
      <w:r w:rsidR="00C53186">
        <w:t>,</w:t>
      </w:r>
      <w:r w:rsidR="0BE0C502">
        <w:t xml:space="preserve"> </w:t>
      </w:r>
      <w:r w:rsidR="00C53186">
        <w:t xml:space="preserve">(ii) </w:t>
      </w:r>
      <w:r w:rsidR="0BE0C502">
        <w:t>o desperdício total nos pratos</w:t>
      </w:r>
      <w:r w:rsidR="00C53186">
        <w:t>,</w:t>
      </w:r>
      <w:r w:rsidR="0BE0C502">
        <w:t xml:space="preserve"> </w:t>
      </w:r>
      <w:r w:rsidR="00C53186">
        <w:t xml:space="preserve">(iii) </w:t>
      </w:r>
      <w:r w:rsidR="13104A3B">
        <w:t xml:space="preserve">o cumulativo da </w:t>
      </w:r>
      <w:r w:rsidR="0BE0C502">
        <w:t xml:space="preserve">fome </w:t>
      </w:r>
      <w:r w:rsidR="0D2DE5F9">
        <w:t xml:space="preserve">não </w:t>
      </w:r>
      <w:r w:rsidR="0237636C">
        <w:t>saciada</w:t>
      </w:r>
      <w:r w:rsidR="00C53186">
        <w:t>,</w:t>
      </w:r>
      <w:r w:rsidR="2CD11E26">
        <w:t xml:space="preserve"> </w:t>
      </w:r>
      <w:r w:rsidR="00C53186">
        <w:t xml:space="preserve">(iv)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quantidade de tipos disponíveis através de todas as EAs; quantidade EAs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r w:rsidR="00AB5668">
        <w:t xml:space="preserve">Ravandi e Jovanovic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r w:rsidR="112444E1">
        <w:t>FOs</w:t>
      </w:r>
      <w:r>
        <w:t xml:space="preserve"> </w:t>
      </w:r>
      <w:r w:rsidR="000430D3">
        <w:t>em relação a</w:t>
      </w:r>
      <w:r w:rsidR="29AF99DF">
        <w:t xml:space="preserve"> quantidade de EAs. </w:t>
      </w:r>
      <w:r w:rsidR="459A310E">
        <w:t>No primeiro cenário, as</w:t>
      </w:r>
      <w:r w:rsidR="29AF99DF">
        <w:t xml:space="preserve"> funções atingiram um ponto de minimização coletivo para tamanhos de prato pequeno, médio e grande em 7, 9 e 1</w:t>
      </w:r>
      <w:r w:rsidR="46C51D95">
        <w:t>2</w:t>
      </w:r>
      <w:r w:rsidR="056A02C7">
        <w:t xml:space="preserve"> EAs</w:t>
      </w:r>
      <w:r w:rsidR="29AF99DF">
        <w:t>, respectivamente.</w:t>
      </w:r>
      <w:r w:rsidR="2617902E">
        <w:t xml:space="preserve"> Já para o segundo, o mesmo ponto foi atingido com 12, 14 e 16 EAs.</w:t>
      </w:r>
      <w:r w:rsidR="08203864">
        <w:t xml:space="preserve"> Em ambos os cenários, as </w:t>
      </w:r>
      <w:r w:rsidR="6846FB97">
        <w:t>FOs</w:t>
      </w:r>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 xml:space="preserve">(ii) </w:t>
      </w:r>
      <w:r w:rsidR="31EA91CC">
        <w:t>o DC nos pratos é maior em pratos maiores; a fome não s</w:t>
      </w:r>
      <w:r w:rsidR="3E4B9810">
        <w:t>a</w:t>
      </w:r>
      <w:r w:rsidR="31EA91CC">
        <w:t>ciada é</w:t>
      </w:r>
      <w:r w:rsidR="52981F33">
        <w:t xml:space="preserve"> extremamente superior em pratos menores; </w:t>
      </w:r>
      <w:r w:rsidR="00BF5A80">
        <w:t xml:space="preserve">(iii) </w:t>
      </w:r>
      <w:r w:rsidR="52981F33">
        <w:t xml:space="preserve">o tempo de hora extra é maior em pratos menores; </w:t>
      </w:r>
      <w:r w:rsidR="00BF5A80">
        <w:t xml:space="preserve">(iv)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Ravandi e Jovanovic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erado pelo estabelecimento, é superior para TP</w:t>
      </w:r>
      <w:r w:rsidR="322FB5A2">
        <w:t>s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 xml:space="preserve">(ii)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Qualtrics</w:t>
      </w:r>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lastRenderedPageBreak/>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MCL é calculado através do NLOGIT 6 utilizando o algoritmo de Broyden–Fletcher–Goldfarb–Shanno</w:t>
      </w:r>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(ii)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(iii)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(iv)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6F4A8833" w:rsidR="007C7DC4" w:rsidRDefault="67C59346" w:rsidP="5CB28D81">
      <w:pPr>
        <w:pStyle w:val="TF-TEXTO"/>
      </w:pPr>
      <w:r>
        <w:t>Nest</w:t>
      </w:r>
      <w:r w:rsidR="4A6E7549">
        <w:t>a seção</w:t>
      </w:r>
      <w:r>
        <w:t xml:space="preserve"> são definidas as justificativas para a elaboração deste trabalho, assim como os requisitos funcionais, não funcionais e a</w:t>
      </w:r>
      <w:r w:rsidR="0595571E">
        <w:t>s etapas da</w:t>
      </w:r>
      <w:r>
        <w:t xml:space="preserve">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5" w:name="_Ref165228329"/>
      <w:r w:rsidRPr="00515797">
        <w:lastRenderedPageBreak/>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5"/>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5815BFF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r w:rsidRPr="4AD6E552">
              <w:t xml:space="preserve">Janssens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r w:rsidRPr="4AD6E552">
              <w:t>Ravandi e Jovanovic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5815BFF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5815BFF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5815BFF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5815BFF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19DE9914" w:rsidR="4AD6E552" w:rsidRDefault="3BFE93A6" w:rsidP="00472136">
            <w:pPr>
              <w:pStyle w:val="TF-TEXTOQUADRO"/>
              <w:jc w:val="center"/>
            </w:pPr>
            <w:r>
              <w:t>Box plot</w:t>
            </w:r>
            <w:r w:rsidR="4A572838">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15644FA5" w:rsidR="009A46C7" w:rsidRDefault="0CC6584C" w:rsidP="4AD6E552">
      <w:pPr>
        <w:pStyle w:val="TF-TEXTO"/>
        <w:ind w:firstLine="0"/>
        <w:jc w:val="center"/>
      </w:pPr>
      <w:r>
        <w:t>Fonte: elaborado pelo aut</w:t>
      </w:r>
      <w:commentRangeStart w:id="26"/>
      <w:r>
        <w:t>or</w:t>
      </w:r>
      <w:ins w:id="27" w:author="Dalton Solano dos Reis" w:date="2024-07-08T08:07:00Z" w16du:dateUtc="2024-07-08T11:07:00Z">
        <w:r w:rsidR="00B029C5">
          <w:t>.</w:t>
        </w:r>
      </w:ins>
      <w:commentRangeEnd w:id="26"/>
      <w:ins w:id="28" w:author="Dalton Solano dos Reis" w:date="2024-07-08T08:08:00Z" w16du:dateUtc="2024-07-08T11:08:00Z">
        <w:r w:rsidR="00B029C5">
          <w:rPr>
            <w:rStyle w:val="Refdecomentrio"/>
          </w:rPr>
          <w:commentReference w:id="26"/>
        </w:r>
      </w:ins>
    </w:p>
    <w:p w14:paraId="57EE2147" w14:textId="60D3B0F2" w:rsidR="009A46C7" w:rsidRDefault="526C549D" w:rsidP="5CB28D81">
      <w:pPr>
        <w:pStyle w:val="TF-TEXTO"/>
        <w:ind w:firstLine="708"/>
      </w:pPr>
      <w:r>
        <w:t xml:space="preserve">A partir do </w:t>
      </w:r>
      <w:r>
        <w:fldChar w:fldCharType="begin"/>
      </w:r>
      <w:r>
        <w:instrText xml:space="preserve"> REF _Ref165228329 \h  \* MERGEFORMAT </w:instrText>
      </w:r>
      <w:r>
        <w:fldChar w:fldCharType="separate"/>
      </w:r>
      <w:r w:rsidR="00E85FAC">
        <w:t xml:space="preserve">Quadro </w:t>
      </w:r>
      <w:r w:rsidR="00E85FAC" w:rsidRPr="5815BFF7">
        <w:rPr>
          <w:noProof/>
        </w:rPr>
        <w:t>1</w:t>
      </w:r>
      <w:r>
        <w:fldChar w:fldCharType="end"/>
      </w:r>
      <w:r w:rsidR="007A4EEC">
        <w:t xml:space="preserve">, </w:t>
      </w:r>
      <w:r>
        <w:t xml:space="preserve">pode-se observar que </w:t>
      </w:r>
      <w:r w:rsidR="58D2EB01">
        <w:t xml:space="preserve">Janssens </w:t>
      </w:r>
      <w:r w:rsidR="58D2EB01" w:rsidRPr="5815BFF7">
        <w:rPr>
          <w:i/>
          <w:iCs/>
        </w:rPr>
        <w:t>et al</w:t>
      </w:r>
      <w:r w:rsidR="58D2EB01">
        <w:t xml:space="preserve">. (2019) focaram em identificar os </w:t>
      </w:r>
      <w:r w:rsidR="3242F958">
        <w:t>hábitos</w:t>
      </w:r>
      <w:r w:rsidR="58D2EB01">
        <w:t xml:space="preserve"> de consumo e como estes afetam o </w:t>
      </w:r>
      <w:r w:rsidR="65F8DEFA">
        <w:t>D</w:t>
      </w:r>
      <w:r w:rsidR="58D2EB01">
        <w:t xml:space="preserve">esperdício de </w:t>
      </w:r>
      <w:r w:rsidR="287EE1A3">
        <w:t>C</w:t>
      </w:r>
      <w:r w:rsidR="58D2EB01">
        <w:t>omida (DC)</w:t>
      </w:r>
      <w:r w:rsidR="0FEC269F">
        <w:t>, enquanto Ravandi e Jovanovic (2019),</w:t>
      </w:r>
      <w:r w:rsidR="2C78EC83">
        <w:t xml:space="preserve"> buscaram aferir o impacto que o tamanho do prato teria no desperdício de comida, num âmbito de serviço. Por fim, </w:t>
      </w:r>
      <w:r w:rsidR="08789FF0">
        <w:t>Ellison, Fan e Wilson (2022) realizaram uma</w:t>
      </w:r>
      <w:r w:rsidR="57175E47">
        <w:t xml:space="preserve"> pesquisa para determinar a possibilidade de adoção de um modelo </w:t>
      </w:r>
      <w:r w:rsidR="57175E47" w:rsidRPr="5815BFF7">
        <w:rPr>
          <w:i/>
          <w:iCs/>
        </w:rPr>
        <w:t xml:space="preserve">Just-in-time </w:t>
      </w:r>
      <w:r w:rsidR="22DC2323">
        <w:t>(JIT)</w:t>
      </w:r>
      <w:r w:rsidR="22DC2323" w:rsidRPr="5815BFF7">
        <w:rPr>
          <w:i/>
          <w:iCs/>
        </w:rPr>
        <w:t xml:space="preserve"> </w:t>
      </w:r>
      <w:r w:rsidR="57175E47">
        <w:t>na rotina de compras.</w:t>
      </w:r>
    </w:p>
    <w:p w14:paraId="4D15D0D7" w14:textId="55E449D7" w:rsidR="009A46C7" w:rsidRDefault="63E48B0F" w:rsidP="5CB28D81">
      <w:pPr>
        <w:pStyle w:val="TF-TEXTO"/>
        <w:ind w:firstLine="708"/>
      </w:pPr>
      <w:r>
        <w:t xml:space="preserve">Janssens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r w:rsidR="546128AA">
        <w:t xml:space="preserve">Janssens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Ravandi e Jovanovic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Janssens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r w:rsidR="7D908ED8">
        <w:t>Ravandi e Jovanovic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28FA89DC" w:rsidR="009E71C0" w:rsidRDefault="7EDE596D" w:rsidP="000F23DE">
      <w:pPr>
        <w:pStyle w:val="TF-TEXTO"/>
      </w:pPr>
      <w:r>
        <w:t xml:space="preserve">Diante </w:t>
      </w:r>
      <w:r w:rsidR="00E77408">
        <w:t>do exposto</w:t>
      </w:r>
      <w:r>
        <w:t>,</w:t>
      </w:r>
      <w:r w:rsidR="6844BC8C">
        <w:t xml:space="preserve"> </w:t>
      </w:r>
      <w:r w:rsidR="009B553C">
        <w:t xml:space="preserve">este </w:t>
      </w:r>
      <w:r>
        <w:t>trabalho</w:t>
      </w:r>
      <w:r w:rsidR="2CF0264B">
        <w:t xml:space="preserve"> </w:t>
      </w:r>
      <w:r w:rsidR="00FF25C1">
        <w:t>torna-se</w:t>
      </w:r>
      <w:r w:rsidR="2CF0264B">
        <w:t xml:space="preserve"> relev</w:t>
      </w:r>
      <w:r w:rsidR="009E71C0">
        <w:t>ante</w:t>
      </w:r>
      <w:r w:rsidR="00FF25C1">
        <w:t xml:space="preserve"> pois aplicará modelagem baseada em agentes </w:t>
      </w:r>
      <w:r w:rsidR="003A721B">
        <w:t xml:space="preserve">para </w:t>
      </w:r>
      <w:r w:rsidR="00FF25C1">
        <w:t xml:space="preserve">simular </w:t>
      </w:r>
      <w:r w:rsidR="5F735D5E">
        <w:t>comportamentos de compra</w:t>
      </w:r>
      <w:r w:rsidR="5BECC9D0">
        <w:t>s</w:t>
      </w:r>
      <w:r w:rsidR="5F735D5E">
        <w:t xml:space="preserve"> de alimentos tanto das residências quanto dos serviços de alimentos</w:t>
      </w:r>
      <w:r w:rsidR="6AEB9109">
        <w:t>, analisando os impactos que um tem perante o outro</w:t>
      </w:r>
      <w:r w:rsidR="2764D320">
        <w:t>, entendendo</w:t>
      </w:r>
      <w:r w:rsidR="6AEB9109">
        <w:t xml:space="preserve"> como </w:t>
      </w:r>
      <w:r w:rsidR="046BF119">
        <w:t>mudanças</w:t>
      </w:r>
      <w:r w:rsidR="4EE50925">
        <w:t xml:space="preserve"> do meio</w:t>
      </w:r>
      <w:r w:rsidR="6AEB9109">
        <w:t xml:space="preserve"> afetam </w:t>
      </w:r>
      <w:r w:rsidR="57837678">
        <w:t>cada tipo de consumidor</w:t>
      </w:r>
      <w:r w:rsidR="5ABD6A42">
        <w:t>, e aferindo como estes impactam no desperdício de comida</w:t>
      </w:r>
      <w:r w:rsidR="6AEB9109">
        <w:t xml:space="preserve">. </w:t>
      </w:r>
      <w:r w:rsidR="0088279E">
        <w:t xml:space="preserve">Esta abordagem </w:t>
      </w:r>
      <w:r w:rsidR="006549F5">
        <w:t>fará</w:t>
      </w:r>
      <w:r w:rsidR="0088279E">
        <w:t xml:space="preserve"> a integração de dados e informações complexas de diversas fontes, </w:t>
      </w:r>
      <w:r w:rsidR="009E71C0">
        <w:t>tais como,</w:t>
      </w:r>
      <w:r w:rsidR="0088279E">
        <w:t xml:space="preserve"> dados demográficos</w:t>
      </w:r>
      <w:r w:rsidR="009E71C0">
        <w:t>;</w:t>
      </w:r>
      <w:r w:rsidR="0088279E">
        <w:t xml:space="preserve"> padrões de consumo</w:t>
      </w:r>
      <w:r w:rsidR="009E71C0">
        <w:t>;</w:t>
      </w:r>
      <w:r w:rsidR="0088279E">
        <w:t xml:space="preserve"> fluxos logísticos</w:t>
      </w:r>
      <w:r w:rsidR="009E71C0">
        <w:t>;</w:t>
      </w:r>
      <w:r w:rsidR="0088279E">
        <w:t xml:space="preserve"> e comportamentos individuais</w:t>
      </w:r>
      <w:r w:rsidR="002A472C">
        <w:t>.</w:t>
      </w:r>
      <w:r w:rsidR="00732393">
        <w:t xml:space="preserve"> </w:t>
      </w:r>
      <w:r w:rsidR="0075221D">
        <w:t>Acredita-se que a</w:t>
      </w:r>
      <w:r w:rsidR="00CF52C2">
        <w:t>través da criação de modelos computacionais que representam diferentes agentes</w:t>
      </w:r>
      <w:r w:rsidR="009E71C0">
        <w:t xml:space="preserve"> –</w:t>
      </w:r>
      <w:r w:rsidR="00CF52C2">
        <w:t xml:space="preserve"> como consumidores, estabelecimentos e cadeia de abastecimento</w:t>
      </w:r>
      <w:r w:rsidR="009E71C0">
        <w:t xml:space="preserve"> –</w:t>
      </w:r>
      <w:r w:rsidR="00CF52C2">
        <w:t xml:space="preserve"> </w:t>
      </w:r>
      <w:r w:rsidR="007D5131">
        <w:t>será possível</w:t>
      </w:r>
      <w:r w:rsidR="00CF52C2">
        <w:t xml:space="preserve"> simular cenários realistas e explorar o impacto de variáveis ​​como hábitos de compra, comportamentos de consumo e práticas de gestão de estoque.</w:t>
      </w:r>
    </w:p>
    <w:p w14:paraId="267D5D6B" w14:textId="62F39A0B" w:rsidR="009A46C7" w:rsidRPr="000F23DE" w:rsidRDefault="005632F8" w:rsidP="000F23DE">
      <w:pPr>
        <w:pStyle w:val="TF-TEXTO"/>
      </w:pPr>
      <w:r>
        <w:t>Portanto, e</w:t>
      </w:r>
      <w:r w:rsidR="006A41F0">
        <w:t>spera-se que e</w:t>
      </w:r>
      <w:r w:rsidR="00CF52C2">
        <w:t xml:space="preserve">sses modelos </w:t>
      </w:r>
      <w:r w:rsidR="006A41F0">
        <w:t>possam</w:t>
      </w:r>
      <w:r w:rsidR="00CF52C2">
        <w:t xml:space="preserve"> </w:t>
      </w:r>
      <w:r w:rsidR="002A472C">
        <w:t xml:space="preserve">(i) compreender as motivações por </w:t>
      </w:r>
      <w:r w:rsidR="009E71C0">
        <w:t>de</w:t>
      </w:r>
      <w:r w:rsidR="002A472C">
        <w:t>trás do aumento nas compras de alimentos; (ii) destacar as disparidades nos hábitos alimentares em diferentes contextos de consumo; (iii) examinar de que forma mudanças externas</w:t>
      </w:r>
      <w:r w:rsidR="255395B9">
        <w:t xml:space="preserve"> sociais e ambientais</w:t>
      </w:r>
      <w:r w:rsidR="002A472C">
        <w:t xml:space="preserve"> influenciam os hábitos de compra e consumo alimentar dos indivíduos; (iv) entender como o desperdício de </w:t>
      </w:r>
      <w:r w:rsidR="009E71C0">
        <w:t>comida</w:t>
      </w:r>
      <w:r w:rsidR="002A472C">
        <w:t xml:space="preserve"> influencia as escolhas e hábitos alimentares das pessoas; (v) </w:t>
      </w:r>
      <w:r w:rsidR="00CF52C2">
        <w:t>prever tendências de desperdício</w:t>
      </w:r>
      <w:r w:rsidR="00C56008">
        <w:t xml:space="preserve"> e; (vi)</w:t>
      </w:r>
      <w:r w:rsidR="00CF52C2">
        <w:t>, identificar pontos críticos</w:t>
      </w:r>
      <w:r w:rsidR="009E71C0">
        <w:t xml:space="preserve"> onde ocorre o maior desperdício</w:t>
      </w:r>
      <w:r w:rsidR="00CF52C2">
        <w:t xml:space="preserve"> na cadeia de abastecimento e testar intervenções potenciais para reduzir o desperdício em diferentes contextos, como supermercados, restaurantes e lares.</w:t>
      </w:r>
      <w:r w:rsidR="00CA1E50">
        <w:t xml:space="preserve"> </w:t>
      </w:r>
      <w:r w:rsidR="00944A32">
        <w:t>Portanto</w:t>
      </w:r>
      <w:r w:rsidR="00CA1E50">
        <w:t xml:space="preserve">, </w:t>
      </w:r>
      <w:r w:rsidR="00DD2F82">
        <w:t xml:space="preserve">ao integrar dados sobre padrões de compra e consumo em um modelo baseado em agentes, </w:t>
      </w:r>
      <w:r w:rsidR="00856D01">
        <w:t>almeja</w:t>
      </w:r>
      <w:r w:rsidR="009F4F1C">
        <w:t xml:space="preserve">-se </w:t>
      </w:r>
      <w:r w:rsidR="000E3698">
        <w:t xml:space="preserve">também </w:t>
      </w:r>
      <w:r w:rsidR="00DD2F82">
        <w:t>simular o efeito de estratégias como a implementação de políticas de precificação dinâmica, promoções de produtos próximos à data de vencimento e iniciativas de conscientização do consumidor sobre práticas de compra mais sustentáveis</w:t>
      </w:r>
      <w:r w:rsidR="00654AA8">
        <w:t>.</w:t>
      </w:r>
    </w:p>
    <w:p w14:paraId="0F735F5B" w14:textId="44AF353A" w:rsidR="009A46C7" w:rsidRDefault="1C1C9C5C" w:rsidP="47F3029D">
      <w:pPr>
        <w:pStyle w:val="Ttulo2"/>
        <w:numPr>
          <w:ilvl w:val="1"/>
          <w:numId w:val="0"/>
        </w:numPr>
      </w:pPr>
      <w:r>
        <w:lastRenderedPageBreak/>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00744DB7">
      <w:pPr>
        <w:pStyle w:val="TF-ALNEA"/>
        <w:numPr>
          <w:ilvl w:val="0"/>
          <w:numId w:val="22"/>
        </w:numPr>
      </w:pPr>
      <w:r w:rsidRPr="00744DB7">
        <w:rPr>
          <w:rStyle w:val="Forte"/>
          <w:b w:val="0"/>
          <w:bCs w:val="0"/>
        </w:rPr>
        <w:t>e</w:t>
      </w:r>
      <w:r w:rsidR="007D5C97" w:rsidRPr="00744DB7">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63C3BF9B">
        <w:rPr>
          <w:rStyle w:val="Forte"/>
          <w:b w:val="0"/>
          <w:bCs w:val="0"/>
        </w:rPr>
        <w:t>c</w:t>
      </w:r>
      <w:r w:rsidR="007D5C97" w:rsidRPr="63C3BF9B">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63C3BF9B">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63C3BF9B">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63C3BF9B">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63C3BF9B">
        <w:rPr>
          <w:rStyle w:val="Forte"/>
          <w:b w:val="0"/>
          <w:bCs w:val="0"/>
        </w:rPr>
        <w:t>ariar a quantidade deduzida do estoque com base na quantidade de moradores para agentes 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63C3BF9B">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63C3BF9B">
        <w:rPr>
          <w:rStyle w:val="Forte"/>
          <w:b w:val="0"/>
          <w:bCs w:val="0"/>
        </w:rPr>
        <w:t>m</w:t>
      </w:r>
      <w:r w:rsidR="00EC3F1C" w:rsidRPr="63C3BF9B">
        <w:rPr>
          <w:rStyle w:val="Forte"/>
          <w:b w:val="0"/>
          <w:bCs w:val="0"/>
        </w:rPr>
        <w:t>odelagem</w:t>
      </w:r>
      <w:r w:rsidR="00DC19C2" w:rsidRPr="63C3BF9B">
        <w:rPr>
          <w:rStyle w:val="Forte"/>
          <w:b w:val="0"/>
          <w:bCs w:val="0"/>
        </w:rPr>
        <w:t xml:space="preserve"> </w:t>
      </w:r>
      <w:r w:rsidR="00DC19C2">
        <w:t>basead</w:t>
      </w:r>
      <w:r w:rsidR="004E15FA">
        <w:t>a</w:t>
      </w:r>
      <w:r w:rsidR="00DC19C2">
        <w:t xml:space="preserve"> em agentes</w:t>
      </w:r>
      <w:r w:rsidRPr="63C3BF9B">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NetLogo</w:t>
      </w:r>
      <w:r w:rsidR="00DC19C2">
        <w:t xml:space="preserve"> ou</w:t>
      </w:r>
      <w:r w:rsidR="00EC3F1C">
        <w:t xml:space="preserve"> Repast,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63C3BF9B">
        <w:rPr>
          <w:rStyle w:val="Forte"/>
          <w:b w:val="0"/>
          <w:bCs w:val="0"/>
        </w:rPr>
        <w:t>s</w:t>
      </w:r>
      <w:r w:rsidR="00156B7B" w:rsidRPr="63C3BF9B">
        <w:rPr>
          <w:rStyle w:val="Forte"/>
          <w:b w:val="0"/>
          <w:bCs w:val="0"/>
        </w:rPr>
        <w:t xml:space="preserve">uporte a </w:t>
      </w:r>
      <w:r w:rsidR="004E15FA" w:rsidRPr="63C3BF9B">
        <w:rPr>
          <w:rStyle w:val="Forte"/>
          <w:b w:val="0"/>
          <w:bCs w:val="0"/>
        </w:rPr>
        <w:t>m</w:t>
      </w:r>
      <w:r w:rsidR="00156B7B" w:rsidRPr="63C3BF9B">
        <w:rPr>
          <w:rStyle w:val="Forte"/>
          <w:b w:val="0"/>
          <w:bCs w:val="0"/>
        </w:rPr>
        <w:t xml:space="preserve">odelagem </w:t>
      </w:r>
      <w:r w:rsidR="004E15FA" w:rsidRPr="63C3BF9B">
        <w:rPr>
          <w:rStyle w:val="Forte"/>
          <w:b w:val="0"/>
          <w:bCs w:val="0"/>
        </w:rPr>
        <w:t>b</w:t>
      </w:r>
      <w:r w:rsidR="00156B7B" w:rsidRPr="63C3BF9B">
        <w:rPr>
          <w:rStyle w:val="Forte"/>
          <w:b w:val="0"/>
          <w:bCs w:val="0"/>
        </w:rPr>
        <w:t xml:space="preserve">aseada em </w:t>
      </w:r>
      <w:r w:rsidR="004E15FA" w:rsidRPr="63C3BF9B">
        <w:rPr>
          <w:rStyle w:val="Forte"/>
          <w:b w:val="0"/>
          <w:bCs w:val="0"/>
        </w:rPr>
        <w:t>a</w:t>
      </w:r>
      <w:r w:rsidR="00156B7B" w:rsidRPr="63C3BF9B">
        <w:rPr>
          <w:rStyle w:val="Forte"/>
          <w:b w:val="0"/>
          <w:bCs w:val="0"/>
        </w:rPr>
        <w:t>gentes</w:t>
      </w:r>
      <w:r w:rsidR="00E90F82" w:rsidRPr="63C3BF9B">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428E5C6B" w14:textId="163253E6" w:rsidR="7E43DC5D" w:rsidRPr="0093272A" w:rsidRDefault="428D9D94" w:rsidP="00744DB7">
      <w:pPr>
        <w:pStyle w:val="TF-ALNEA"/>
        <w:numPr>
          <w:ilvl w:val="0"/>
          <w:numId w:val="23"/>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2329205A" w14:textId="52F36678" w:rsidR="7E43DC5D" w:rsidRPr="0093272A" w:rsidRDefault="428D9D94" w:rsidP="63C3BF9B">
      <w:pPr>
        <w:pStyle w:val="TF-ALNEA"/>
      </w:pPr>
      <w:r>
        <w:t>levantamento dos requisitos: baseando-se nos resultados encontrados na etapa anterior, redefinir os requisitos propostos para a solução;</w:t>
      </w:r>
    </w:p>
    <w:p w14:paraId="40372372" w14:textId="337BAD88" w:rsidR="7E43DC5D" w:rsidRPr="0093272A" w:rsidRDefault="00AF4CD6" w:rsidP="63C3BF9B">
      <w:pPr>
        <w:pStyle w:val="TF-ALNEA"/>
      </w:pPr>
      <w:r>
        <w:t>definição do cenário de simulação: identificar os aspectos relevantes (estado global, dinâmicas globais/ entidades locais) que representem o ambiente dos agentes;</w:t>
      </w:r>
    </w:p>
    <w:p w14:paraId="14BF85E2" w14:textId="2C277579" w:rsidR="7E43DC5D" w:rsidRPr="0093272A" w:rsidRDefault="00AF4CD6" w:rsidP="63C3BF9B">
      <w:pPr>
        <w:pStyle w:val="TF-ALNEA"/>
      </w:pPr>
      <w:r>
        <w:t>definição de parâmetros iniciais: determinar as informações do ambiente, as quais devem ser fornecidas aos agentes para que estes possam selecionar as ações a serem praticadas;</w:t>
      </w:r>
    </w:p>
    <w:p w14:paraId="4BFAA345" w14:textId="691EC372" w:rsidR="7E43DC5D" w:rsidRPr="0093272A" w:rsidRDefault="428D9D94" w:rsidP="63C3BF9B">
      <w:pPr>
        <w:pStyle w:val="TF-ALNEA"/>
      </w:pPr>
      <w:r>
        <w:t>definições das ferramentas utilizadas: pesquisar e escolher as ferramentas mais adequadas para simulações baseada em agentes que atendam os requisitos do trabalho</w:t>
      </w:r>
      <w:r w:rsidR="5F1A637E">
        <w:t>;</w:t>
      </w:r>
    </w:p>
    <w:p w14:paraId="40FF0FEB" w14:textId="0C6DD695" w:rsidR="7E43DC5D" w:rsidRPr="0093272A" w:rsidRDefault="002D6F86" w:rsidP="63C3BF9B">
      <w:pPr>
        <w:pStyle w:val="TF-ALNEA"/>
      </w:pPr>
      <w:r>
        <w:t>modelagem dos agentes: determinar das ações básicas dos agentes, e suas reações às entidades do ambiente;</w:t>
      </w:r>
    </w:p>
    <w:p w14:paraId="4692E32F" w14:textId="2C27ED0D" w:rsidR="7E43DC5D" w:rsidRPr="0093272A" w:rsidRDefault="428D9D94" w:rsidP="63C3BF9B">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1404E450" w14:textId="2422B7A8" w:rsidR="7E43DC5D" w:rsidRPr="0093272A" w:rsidRDefault="006127A0" w:rsidP="63C3BF9B">
      <w:pPr>
        <w:pStyle w:val="TF-ALNEA"/>
      </w:pPr>
      <w:r>
        <w:t>coleta e integração de dados: coletar e integrar dados geográficos</w:t>
      </w:r>
      <w:r w:rsidR="00FC04BA">
        <w:t xml:space="preserve">, </w:t>
      </w:r>
      <w:r>
        <w:t>sociais</w:t>
      </w:r>
      <w:r w:rsidR="00FC04BA">
        <w:t xml:space="preserve"> e de consumo</w:t>
      </w:r>
      <w:r w:rsidR="002D6F86">
        <w:t xml:space="preserve"> </w:t>
      </w:r>
      <w:r w:rsidR="002D6F86">
        <w:lastRenderedPageBreak/>
        <w:t>alimentar</w:t>
      </w:r>
      <w:r>
        <w:t>;</w:t>
      </w:r>
    </w:p>
    <w:p w14:paraId="06FF877A" w14:textId="7EC8406B" w:rsidR="7E43DC5D" w:rsidRPr="0093272A" w:rsidRDefault="006127A0" w:rsidP="63C3BF9B">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63C3BF9B">
        <w:rPr>
          <w:rFonts w:eastAsiaTheme="majorEastAsia"/>
        </w:rPr>
        <w:t>imula</w:t>
      </w:r>
      <w:r>
        <w:t>r os</w:t>
      </w:r>
      <w:r w:rsidRPr="63C3BF9B">
        <w:rPr>
          <w:rFonts w:eastAsiaTheme="majorEastAsia"/>
        </w:rPr>
        <w:t xml:space="preserve"> </w:t>
      </w:r>
      <w:r>
        <w:t>c</w:t>
      </w:r>
      <w:r w:rsidRPr="63C3BF9B">
        <w:rPr>
          <w:rFonts w:eastAsiaTheme="majorEastAsia"/>
        </w:rPr>
        <w:t xml:space="preserve">omportamentos e </w:t>
      </w:r>
      <w:r>
        <w:t>i</w:t>
      </w:r>
      <w:r w:rsidRPr="63C3BF9B">
        <w:rPr>
          <w:rFonts w:eastAsiaTheme="majorEastAsia"/>
        </w:rPr>
        <w:t>nterações</w:t>
      </w:r>
      <w:r>
        <w:t xml:space="preserve"> por meio da programação das interações entre os agentes e com o ambiente;</w:t>
      </w:r>
    </w:p>
    <w:p w14:paraId="4D7E616D" w14:textId="36EDF7A1" w:rsidR="7E43DC5D" w:rsidRPr="0093272A" w:rsidRDefault="006127A0" w:rsidP="63C3BF9B">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9"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9"/>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63C3BF9B">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63C3BF9B">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63C3BF9B">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63C3BF9B">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63C3BF9B">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63C3BF9B">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63C3BF9B">
        <w:trPr>
          <w:gridAfter w:val="1"/>
          <w:wAfter w:w="12" w:type="dxa"/>
          <w:trHeight w:val="20"/>
        </w:trPr>
        <w:tc>
          <w:tcPr>
            <w:tcW w:w="4531" w:type="dxa"/>
          </w:tcPr>
          <w:p w14:paraId="55FAE8E3" w14:textId="59130D4D" w:rsidR="00F52EE7" w:rsidRDefault="2AC62F8A" w:rsidP="00520627">
            <w:pPr>
              <w:pStyle w:val="TF-TEXTOQUADRO"/>
            </w:pPr>
            <w:r>
              <w:t>d</w:t>
            </w:r>
            <w:r w:rsidR="1714DF85">
              <w:t>efini</w:t>
            </w:r>
            <w:r w:rsidR="28346B3C">
              <w:t xml:space="preserve">ção </w:t>
            </w:r>
            <w:r w:rsidR="2014641E">
              <w:t>de</w:t>
            </w:r>
            <w:r w:rsidR="1714DF85">
              <w:t xml:space="preserve"> parâmetros </w:t>
            </w:r>
            <w:r w:rsidR="5F61C08E">
              <w:t>iniciais</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63C3BF9B">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63C3BF9B" w14:paraId="7D34A668" w14:textId="77777777" w:rsidTr="63C3BF9B">
        <w:trPr>
          <w:gridAfter w:val="1"/>
          <w:wAfter w:w="12" w:type="dxa"/>
          <w:trHeight w:val="20"/>
        </w:trPr>
        <w:tc>
          <w:tcPr>
            <w:tcW w:w="4531" w:type="dxa"/>
          </w:tcPr>
          <w:p w14:paraId="74154EEB" w14:textId="6EFB894B" w:rsidR="5B97BAEA" w:rsidRDefault="5B97BAEA" w:rsidP="63C3BF9B">
            <w:pPr>
              <w:pStyle w:val="TF-TEXTOQUADRO"/>
            </w:pPr>
            <w:r>
              <w:t>modelagem dos agentes</w:t>
            </w:r>
          </w:p>
        </w:tc>
        <w:tc>
          <w:tcPr>
            <w:tcW w:w="330" w:type="dxa"/>
          </w:tcPr>
          <w:p w14:paraId="1B888806" w14:textId="17D77D62" w:rsidR="63C3BF9B" w:rsidRDefault="63C3BF9B" w:rsidP="63C3BF9B">
            <w:pPr>
              <w:pStyle w:val="TF-TEXTOQUADRO"/>
            </w:pPr>
          </w:p>
        </w:tc>
        <w:tc>
          <w:tcPr>
            <w:tcW w:w="332" w:type="dxa"/>
          </w:tcPr>
          <w:p w14:paraId="10937E84" w14:textId="308A6430" w:rsidR="63C3BF9B" w:rsidRDefault="63C3BF9B" w:rsidP="63C3BF9B">
            <w:pPr>
              <w:pStyle w:val="TF-TEXTOQUADRO"/>
            </w:pPr>
          </w:p>
        </w:tc>
        <w:tc>
          <w:tcPr>
            <w:tcW w:w="330" w:type="dxa"/>
          </w:tcPr>
          <w:p w14:paraId="1A379AFA" w14:textId="4A854FA5" w:rsidR="63C3BF9B" w:rsidRDefault="63C3BF9B" w:rsidP="63C3BF9B">
            <w:pPr>
              <w:pStyle w:val="TF-TEXTOQUADRO"/>
            </w:pPr>
          </w:p>
        </w:tc>
        <w:tc>
          <w:tcPr>
            <w:tcW w:w="332" w:type="dxa"/>
          </w:tcPr>
          <w:p w14:paraId="6F70E571" w14:textId="10F81E34" w:rsidR="63C3BF9B" w:rsidRDefault="63C3BF9B" w:rsidP="63C3BF9B">
            <w:pPr>
              <w:pStyle w:val="TF-TEXTOQUADRO"/>
            </w:pPr>
          </w:p>
        </w:tc>
        <w:tc>
          <w:tcPr>
            <w:tcW w:w="330" w:type="dxa"/>
            <w:shd w:val="clear" w:color="auto" w:fill="BFBFBF" w:themeFill="background1" w:themeFillShade="BF"/>
          </w:tcPr>
          <w:p w14:paraId="62F087E5" w14:textId="5FFFF4C4" w:rsidR="63C3BF9B" w:rsidRDefault="63C3BF9B" w:rsidP="63C3BF9B">
            <w:pPr>
              <w:pStyle w:val="TF-TEXTOQUADRO"/>
            </w:pPr>
          </w:p>
        </w:tc>
        <w:tc>
          <w:tcPr>
            <w:tcW w:w="335" w:type="dxa"/>
            <w:shd w:val="clear" w:color="auto" w:fill="BFBFBF" w:themeFill="background1" w:themeFillShade="BF"/>
          </w:tcPr>
          <w:p w14:paraId="4B5FB1A6" w14:textId="2ECD4217" w:rsidR="63C3BF9B" w:rsidRDefault="63C3BF9B" w:rsidP="63C3BF9B">
            <w:pPr>
              <w:pStyle w:val="TF-TEXTOQUADRO"/>
            </w:pPr>
          </w:p>
        </w:tc>
        <w:tc>
          <w:tcPr>
            <w:tcW w:w="332" w:type="dxa"/>
            <w:shd w:val="clear" w:color="auto" w:fill="BFBFBF" w:themeFill="background1" w:themeFillShade="BF"/>
          </w:tcPr>
          <w:p w14:paraId="72963AC8" w14:textId="59175B0C" w:rsidR="63C3BF9B" w:rsidRDefault="63C3BF9B" w:rsidP="63C3BF9B">
            <w:pPr>
              <w:pStyle w:val="TF-TEXTOQUADRO"/>
            </w:pPr>
          </w:p>
        </w:tc>
        <w:tc>
          <w:tcPr>
            <w:tcW w:w="330" w:type="dxa"/>
            <w:shd w:val="clear" w:color="auto" w:fill="auto"/>
          </w:tcPr>
          <w:p w14:paraId="757E410C" w14:textId="51C45173" w:rsidR="63C3BF9B" w:rsidRDefault="63C3BF9B" w:rsidP="63C3BF9B">
            <w:pPr>
              <w:pStyle w:val="TF-TEXTOQUADRO"/>
            </w:pPr>
          </w:p>
        </w:tc>
        <w:tc>
          <w:tcPr>
            <w:tcW w:w="330" w:type="dxa"/>
            <w:shd w:val="clear" w:color="auto" w:fill="auto"/>
          </w:tcPr>
          <w:p w14:paraId="62238608" w14:textId="239ADA76" w:rsidR="63C3BF9B" w:rsidRDefault="63C3BF9B" w:rsidP="63C3BF9B">
            <w:pPr>
              <w:pStyle w:val="TF-TEXTOQUADRO"/>
            </w:pPr>
          </w:p>
        </w:tc>
        <w:tc>
          <w:tcPr>
            <w:tcW w:w="330" w:type="dxa"/>
            <w:shd w:val="clear" w:color="auto" w:fill="auto"/>
          </w:tcPr>
          <w:p w14:paraId="5BC122F7" w14:textId="28BCBE5F" w:rsidR="63C3BF9B" w:rsidRDefault="63C3BF9B" w:rsidP="63C3BF9B">
            <w:pPr>
              <w:pStyle w:val="TF-TEXTOQUADRO"/>
            </w:pPr>
          </w:p>
        </w:tc>
        <w:tc>
          <w:tcPr>
            <w:tcW w:w="330" w:type="dxa"/>
            <w:shd w:val="clear" w:color="auto" w:fill="auto"/>
          </w:tcPr>
          <w:p w14:paraId="18BACE19" w14:textId="7EF3EB09" w:rsidR="63C3BF9B" w:rsidRDefault="63C3BF9B" w:rsidP="63C3BF9B">
            <w:pPr>
              <w:pStyle w:val="TF-TEXTOQUADRO"/>
            </w:pPr>
          </w:p>
        </w:tc>
        <w:tc>
          <w:tcPr>
            <w:tcW w:w="332" w:type="dxa"/>
            <w:shd w:val="clear" w:color="auto" w:fill="auto"/>
          </w:tcPr>
          <w:p w14:paraId="5F8D6139" w14:textId="7F9EC6A8" w:rsidR="63C3BF9B" w:rsidRDefault="63C3BF9B" w:rsidP="63C3BF9B">
            <w:pPr>
              <w:pStyle w:val="TF-TEXTOQUADRO"/>
            </w:pPr>
          </w:p>
        </w:tc>
      </w:tr>
      <w:tr w:rsidR="00F52EE7" w14:paraId="79386E43" w14:textId="77777777" w:rsidTr="63C3BF9B">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63C3BF9B">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63C3BF9B">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63C3BF9B">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t>4</w:t>
      </w:r>
      <w:r>
        <w:tab/>
      </w:r>
      <w:r>
        <w:tab/>
      </w:r>
      <w:r w:rsidR="00A12354">
        <w:t>REVISÃO BIBLIOGRÁFICA</w:t>
      </w:r>
    </w:p>
    <w:p w14:paraId="19DCE439" w14:textId="204F4C41" w:rsidR="680EE246" w:rsidRDefault="680EE246" w:rsidP="63C3BF9B">
      <w:pPr>
        <w:pStyle w:val="TF-TEXTO"/>
      </w:pPr>
      <w:r>
        <w:t>Nesta seção serão apresentados os principais conceitos que fundamentam o estudo proposto. A subseção 4.1 aborda</w:t>
      </w:r>
      <w:r w:rsidR="2A3408BC">
        <w:t xml:space="preserve"> uma análise do desperdício de alimentos e uma análise</w:t>
      </w:r>
      <w:r>
        <w:t xml:space="preserve"> comportamento de consumo de alimentos, considerando suas características e motivações. Por fim,</w:t>
      </w:r>
      <w:r w:rsidR="21AE964D">
        <w:t xml:space="preserve"> </w:t>
      </w:r>
      <w:r>
        <w:t>na subseção 4.</w:t>
      </w:r>
      <w:r w:rsidR="5923CFC7">
        <w:t>2</w:t>
      </w:r>
      <w:r>
        <w:t xml:space="preserve"> conceitua-se </w:t>
      </w:r>
      <w:r w:rsidR="0C145544">
        <w:t>a modelagem baseada em agentes</w:t>
      </w:r>
      <w:r>
        <w:t xml:space="preserve"> e suas principais técnicas.</w:t>
      </w:r>
    </w:p>
    <w:p w14:paraId="485FC2B1" w14:textId="1F501E2E" w:rsidR="5A787E35" w:rsidRDefault="5A787E35" w:rsidP="63C3BF9B">
      <w:pPr>
        <w:pStyle w:val="TF-TEXTO"/>
        <w:ind w:firstLine="0"/>
      </w:pPr>
      <w:r>
        <w:t>4.</w:t>
      </w:r>
      <w:r w:rsidR="523045F5">
        <w:t>1</w:t>
      </w:r>
      <w:r>
        <w:tab/>
        <w:t>DESPERDÍCIO DE ALIMENTOS</w:t>
      </w:r>
      <w:r w:rsidR="7E3EB494">
        <w:t xml:space="preserve"> E COMPORTAMENTO DE CONSUMO DE ALIMENTOS</w:t>
      </w:r>
    </w:p>
    <w:p w14:paraId="19B82391" w14:textId="053CA2F2" w:rsidR="5A787E35" w:rsidRPr="00673907" w:rsidRDefault="1DA18891" w:rsidP="00673907">
      <w:pPr>
        <w:pStyle w:val="TF-TEXTO"/>
        <w:rPr>
          <w:highlight w:val="red"/>
        </w:rPr>
      </w:pPr>
      <w:r w:rsidRPr="00673907">
        <w:t xml:space="preserve">De acordo com </w:t>
      </w:r>
      <w:r w:rsidR="2315529E" w:rsidRPr="00673907">
        <w:t xml:space="preserve">Gustavsson </w:t>
      </w:r>
      <w:r w:rsidRPr="00673907">
        <w:t>(20</w:t>
      </w:r>
      <w:r w:rsidR="5FF7EAFF" w:rsidRPr="00673907">
        <w:t>11</w:t>
      </w:r>
      <w:r w:rsidRPr="00673907">
        <w:t>)</w:t>
      </w:r>
      <w:r w:rsidR="47B2BDF1" w:rsidRPr="00673907">
        <w:t>, o desperdício de comida é categorizado como</w:t>
      </w:r>
      <w:r w:rsidR="0D844876" w:rsidRPr="00673907">
        <w:t xml:space="preserve"> o alimento que é perdido quando este já se encontra em posse do consumidor final.</w:t>
      </w:r>
      <w:r w:rsidR="26C3A430" w:rsidRPr="00673907">
        <w:t xml:space="preserve"> O autor também afirma que aproximadamente um terço das partes comestíveis dos alimentos é desperdiçada, acumulando</w:t>
      </w:r>
      <w:r w:rsidR="1CAEBC3A" w:rsidRPr="00673907">
        <w:t xml:space="preserve"> um </w:t>
      </w:r>
      <w:r w:rsidR="32332E78" w:rsidRPr="00673907">
        <w:t xml:space="preserve">montante </w:t>
      </w:r>
      <w:r w:rsidR="1CAEBC3A" w:rsidRPr="00673907">
        <w:t>de 1,3 bilhões de toneladas por ano.</w:t>
      </w:r>
      <w:r w:rsidR="05051FA3" w:rsidRPr="00673907">
        <w:t xml:space="preserve"> </w:t>
      </w:r>
      <w:r w:rsidR="4E76A1B0" w:rsidRPr="00673907">
        <w:t xml:space="preserve">Com o intuito de combater </w:t>
      </w:r>
      <w:r w:rsidR="4F48200D" w:rsidRPr="00673907">
        <w:t>este problema</w:t>
      </w:r>
      <w:r w:rsidR="4E76A1B0" w:rsidRPr="00673907">
        <w:t>, a</w:t>
      </w:r>
      <w:r w:rsidR="04C0DD7F" w:rsidRPr="00673907">
        <w:t xml:space="preserve"> Organização das Nações Unidas (2015) criou um projeto </w:t>
      </w:r>
      <w:r w:rsidR="2AAFF616" w:rsidRPr="00673907">
        <w:t xml:space="preserve">com o </w:t>
      </w:r>
      <w:r w:rsidR="75D0E135" w:rsidRPr="00673907">
        <w:t xml:space="preserve">objetivo </w:t>
      </w:r>
      <w:r w:rsidR="2AAFF616" w:rsidRPr="00673907">
        <w:t xml:space="preserve">de promover a redução de </w:t>
      </w:r>
      <w:del w:id="30" w:author="Dalton Solano dos Reis" w:date="2024-07-08T08:10:00Z" w16du:dateUtc="2024-07-08T11:10:00Z">
        <w:r w:rsidR="2AAFF616" w:rsidRPr="00673907" w:rsidDel="00B029C5">
          <w:delText xml:space="preserve">desperdício </w:delText>
        </w:r>
      </w:del>
      <w:ins w:id="31" w:author="Dalton Solano dos Reis" w:date="2024-07-08T08:10:00Z" w16du:dateUtc="2024-07-08T11:10:00Z">
        <w:r w:rsidR="00B029C5">
          <w:t>D</w:t>
        </w:r>
        <w:r w:rsidR="00B029C5" w:rsidRPr="00673907">
          <w:t xml:space="preserve">esperdício </w:t>
        </w:r>
      </w:ins>
      <w:r w:rsidR="2AAFF616" w:rsidRPr="00673907">
        <w:t xml:space="preserve">de </w:t>
      </w:r>
      <w:del w:id="32" w:author="Dalton Solano dos Reis" w:date="2024-07-08T08:10:00Z" w16du:dateUtc="2024-07-08T11:10:00Z">
        <w:r w:rsidR="2AAFF616" w:rsidRPr="00673907" w:rsidDel="00B029C5">
          <w:delText xml:space="preserve">comida </w:delText>
        </w:r>
      </w:del>
      <w:ins w:id="33" w:author="Dalton Solano dos Reis" w:date="2024-07-08T08:10:00Z" w16du:dateUtc="2024-07-08T11:10:00Z">
        <w:r w:rsidR="00B029C5">
          <w:t>C</w:t>
        </w:r>
        <w:r w:rsidR="00B029C5" w:rsidRPr="00673907">
          <w:t xml:space="preserve">omida </w:t>
        </w:r>
      </w:ins>
      <w:r w:rsidR="2AAFF616" w:rsidRPr="00673907">
        <w:t>(DC), busca</w:t>
      </w:r>
      <w:r w:rsidR="00CD096C">
        <w:t>ndo</w:t>
      </w:r>
      <w:r w:rsidR="2AAFF616" w:rsidRPr="00673907">
        <w:t xml:space="preserve"> um decréscimo de 50% até o ano de 2030</w:t>
      </w:r>
      <w:r w:rsidR="2B15186A" w:rsidRPr="00673907">
        <w:t>.</w:t>
      </w:r>
    </w:p>
    <w:p w14:paraId="2EF377EF" w14:textId="5B808447" w:rsidR="2AAFF616" w:rsidRPr="00673907" w:rsidRDefault="795DF18D" w:rsidP="00673907">
      <w:pPr>
        <w:pStyle w:val="TF-TEXTO"/>
      </w:pPr>
      <w:r w:rsidRPr="00673907">
        <w:t xml:space="preserve">Schanes, Dobernig e Gözet (2018) afirmam que </w:t>
      </w:r>
      <w:r w:rsidR="7ACEC53F" w:rsidRPr="00673907">
        <w:t>o</w:t>
      </w:r>
      <w:r w:rsidRPr="00673907">
        <w:t xml:space="preserve"> entendimento referente ao desperdício de comida e suas caus</w:t>
      </w:r>
      <w:r w:rsidR="20A32D45" w:rsidRPr="00673907">
        <w:t>a</w:t>
      </w:r>
      <w:r w:rsidRPr="00673907">
        <w:t>s</w:t>
      </w:r>
      <w:r w:rsidR="0BC6960E" w:rsidRPr="00673907">
        <w:t>,</w:t>
      </w:r>
      <w:r w:rsidRPr="00673907">
        <w:t xml:space="preserve"> é a melhor forma de </w:t>
      </w:r>
      <w:commentRangeStart w:id="34"/>
      <w:r w:rsidRPr="00673907">
        <w:t>com</w:t>
      </w:r>
      <w:r w:rsidR="548B8A7E" w:rsidRPr="00673907">
        <w:t>bate</w:t>
      </w:r>
      <w:commentRangeEnd w:id="34"/>
      <w:r w:rsidR="00B029C5">
        <w:rPr>
          <w:rStyle w:val="Refdecomentrio"/>
        </w:rPr>
        <w:commentReference w:id="34"/>
      </w:r>
      <w:r w:rsidR="548B8A7E" w:rsidRPr="00673907">
        <w:t xml:space="preserve">. Os autores trazem dois tipos de fatores que </w:t>
      </w:r>
      <w:r w:rsidR="235CCF7E" w:rsidRPr="00673907">
        <w:t>influenciam</w:t>
      </w:r>
      <w:r w:rsidR="39D2BBB5" w:rsidRPr="00673907">
        <w:t xml:space="preserve"> DC – seja positiva ou negativamente: fatores</w:t>
      </w:r>
      <w:r w:rsidR="11648FB2" w:rsidRPr="00673907">
        <w:t xml:space="preserve"> psicológicos, fo</w:t>
      </w:r>
      <w:r w:rsidR="7DC7BA8C" w:rsidRPr="00673907">
        <w:t xml:space="preserve">cados em medir </w:t>
      </w:r>
      <w:r w:rsidR="0F8C5871" w:rsidRPr="00673907">
        <w:t xml:space="preserve">elementos </w:t>
      </w:r>
      <w:r w:rsidR="7DC7BA8C" w:rsidRPr="00673907">
        <w:t>intrapessoais e motivacionais</w:t>
      </w:r>
      <w:r w:rsidR="11648FB2" w:rsidRPr="00673907">
        <w:t>; e fatores sociais</w:t>
      </w:r>
      <w:r w:rsidR="02DF32E9" w:rsidRPr="00673907">
        <w:t xml:space="preserve">, </w:t>
      </w:r>
      <w:r w:rsidR="1A34BA55" w:rsidRPr="00673907">
        <w:t xml:space="preserve">os quais </w:t>
      </w:r>
      <w:r w:rsidR="02DF32E9" w:rsidRPr="00673907">
        <w:t>analis</w:t>
      </w:r>
      <w:r w:rsidR="4B7D5245" w:rsidRPr="00673907">
        <w:t>am</w:t>
      </w:r>
      <w:r w:rsidR="02DF32E9" w:rsidRPr="00673907">
        <w:t xml:space="preserve"> a </w:t>
      </w:r>
      <w:r w:rsidR="3DCBA6C8" w:rsidRPr="00673907">
        <w:t>influência</w:t>
      </w:r>
      <w:r w:rsidR="02DF32E9" w:rsidRPr="00673907">
        <w:t xml:space="preserve"> de </w:t>
      </w:r>
      <w:r w:rsidR="1CC31F79" w:rsidRPr="00673907">
        <w:t>aspectos</w:t>
      </w:r>
      <w:r w:rsidR="02DF32E9" w:rsidRPr="00673907">
        <w:t xml:space="preserve"> sociais, econômicos e culturais.</w:t>
      </w:r>
      <w:r w:rsidR="1EF781BA" w:rsidRPr="00673907">
        <w:t xml:space="preserve"> Embora </w:t>
      </w:r>
      <w:r w:rsidR="470BCB09" w:rsidRPr="00673907">
        <w:t xml:space="preserve">fatores psicológicos </w:t>
      </w:r>
      <w:r w:rsidR="1EF781BA" w:rsidRPr="00673907">
        <w:t>tenha</w:t>
      </w:r>
      <w:r w:rsidR="77D71588" w:rsidRPr="00673907">
        <w:t>m</w:t>
      </w:r>
      <w:r w:rsidR="1EF781BA" w:rsidRPr="00673907">
        <w:t xml:space="preserve"> sido visto</w:t>
      </w:r>
      <w:r w:rsidR="043694FA" w:rsidRPr="00673907">
        <w:t>s</w:t>
      </w:r>
      <w:r w:rsidR="1EF781BA" w:rsidRPr="00673907">
        <w:t xml:space="preserve"> como de pouco impacto na redução de DC</w:t>
      </w:r>
      <w:r w:rsidR="3EF4604A" w:rsidRPr="00673907">
        <w:t xml:space="preserve"> (STANCU </w:t>
      </w:r>
      <w:r w:rsidR="3EF4604A" w:rsidRPr="00F032E6">
        <w:rPr>
          <w:i/>
          <w:iCs/>
        </w:rPr>
        <w:t>et al</w:t>
      </w:r>
      <w:r w:rsidR="3EF4604A" w:rsidRPr="00673907">
        <w:t>., 2016)</w:t>
      </w:r>
      <w:r w:rsidR="130F4EDC" w:rsidRPr="00673907">
        <w:t xml:space="preserve">, </w:t>
      </w:r>
      <w:r w:rsidR="0EFFE59A" w:rsidRPr="00673907">
        <w:t xml:space="preserve">os </w:t>
      </w:r>
      <w:r w:rsidR="23C10759" w:rsidRPr="00673907">
        <w:t>fatores sociais</w:t>
      </w:r>
      <w:r w:rsidR="4192CA88" w:rsidRPr="00673907">
        <w:t xml:space="preserve"> têm trazido uma visão complementar e positiva</w:t>
      </w:r>
      <w:r w:rsidR="1EC87AE0" w:rsidRPr="00673907">
        <w:t>.</w:t>
      </w:r>
      <w:r w:rsidR="741AC1B3" w:rsidRPr="00673907">
        <w:t xml:space="preserve"> </w:t>
      </w:r>
      <w:r w:rsidR="1EC87AE0" w:rsidRPr="00673907">
        <w:t xml:space="preserve">Dentre </w:t>
      </w:r>
      <w:r w:rsidR="7F628873" w:rsidRPr="00673907">
        <w:t>estes</w:t>
      </w:r>
      <w:r w:rsidR="1EC87AE0" w:rsidRPr="00673907">
        <w:t>, destaca</w:t>
      </w:r>
      <w:r w:rsidR="1B6113AE" w:rsidRPr="00673907">
        <w:t>m</w:t>
      </w:r>
      <w:r w:rsidR="1EC87AE0" w:rsidRPr="00673907">
        <w:t>-se</w:t>
      </w:r>
      <w:r w:rsidR="28331D63" w:rsidRPr="00673907">
        <w:t xml:space="preserve"> os </w:t>
      </w:r>
      <w:r w:rsidR="05D02794" w:rsidRPr="00673907">
        <w:t>elementos</w:t>
      </w:r>
      <w:r w:rsidR="1EC87AE0" w:rsidRPr="00673907">
        <w:t xml:space="preserve">: </w:t>
      </w:r>
      <w:r w:rsidR="02CBD017" w:rsidRPr="00673907">
        <w:t>financeiros (SCHANES; DOBERNIG; GÖZET, 2018)</w:t>
      </w:r>
      <w:r w:rsidR="4177E0AE" w:rsidRPr="00673907">
        <w:t xml:space="preserve">; religiosos (AKTAS </w:t>
      </w:r>
      <w:r w:rsidR="4177E0AE" w:rsidRPr="00673907">
        <w:rPr>
          <w:i/>
          <w:iCs/>
        </w:rPr>
        <w:t>et al</w:t>
      </w:r>
      <w:r w:rsidR="4177E0AE" w:rsidRPr="00673907">
        <w:t>., 2018)</w:t>
      </w:r>
      <w:r w:rsidR="13C143C1" w:rsidRPr="00673907">
        <w:t>;</w:t>
      </w:r>
      <w:r w:rsidR="3D426C5D" w:rsidRPr="00673907">
        <w:t xml:space="preserve"> e</w:t>
      </w:r>
      <w:r w:rsidR="13C143C1" w:rsidRPr="00673907">
        <w:t xml:space="preserve"> </w:t>
      </w:r>
      <w:r w:rsidR="230FD60C" w:rsidRPr="00673907">
        <w:t xml:space="preserve">etários </w:t>
      </w:r>
      <w:r w:rsidR="13C143C1" w:rsidRPr="00673907">
        <w:t xml:space="preserve">(SCHANES; DOBERNIG; GÖZET, 2018; </w:t>
      </w:r>
      <w:r w:rsidR="5081B5F0" w:rsidRPr="00673907">
        <w:t>FLANAGAN; PRIYADARSHINI, 2021)</w:t>
      </w:r>
      <w:r w:rsidR="6372B84D" w:rsidRPr="00673907">
        <w:t xml:space="preserve">. </w:t>
      </w:r>
    </w:p>
    <w:p w14:paraId="408759D2" w14:textId="1B08642A" w:rsidR="44E6C1F8" w:rsidRDefault="44E6C1F8" w:rsidP="63C3BF9B">
      <w:pPr>
        <w:pStyle w:val="TF-TEXTO"/>
        <w:ind w:firstLine="708"/>
      </w:pPr>
      <w:r w:rsidRPr="63C3BF9B">
        <w:t xml:space="preserve">Papargyropoulou </w:t>
      </w:r>
      <w:r w:rsidRPr="63C3BF9B">
        <w:rPr>
          <w:i/>
          <w:iCs/>
        </w:rPr>
        <w:t>et al.</w:t>
      </w:r>
      <w:r w:rsidRPr="63C3BF9B">
        <w:t xml:space="preserve"> (2019) ressaltam que o</w:t>
      </w:r>
      <w:r w:rsidR="689B8CE2" w:rsidRPr="63C3BF9B">
        <w:t xml:space="preserve"> desperdício de alimentos </w:t>
      </w:r>
      <w:r w:rsidR="172D8551" w:rsidRPr="63C3BF9B">
        <w:t xml:space="preserve">não se </w:t>
      </w:r>
      <w:r w:rsidR="7F1E1719" w:rsidRPr="63C3BF9B">
        <w:t>restringe apenas</w:t>
      </w:r>
      <w:r w:rsidR="172D8551" w:rsidRPr="63C3BF9B">
        <w:t xml:space="preserve"> ao âmbito familiar</w:t>
      </w:r>
      <w:r w:rsidR="23C77F5E" w:rsidRPr="63C3BF9B">
        <w:t>, sabe-se que uma porção considerável do desperdício gerado provém de estabelecimentos</w:t>
      </w:r>
      <w:r w:rsidR="3595D3F6" w:rsidRPr="63C3BF9B">
        <w:t xml:space="preserve"> </w:t>
      </w:r>
      <w:r w:rsidR="211149C1" w:rsidRPr="63C3BF9B">
        <w:t>alimentícios</w:t>
      </w:r>
      <w:r w:rsidR="4373D8DF" w:rsidRPr="63C3BF9B">
        <w:t>.</w:t>
      </w:r>
      <w:r w:rsidR="071606FE" w:rsidRPr="63C3BF9B">
        <w:t xml:space="preserve"> </w:t>
      </w:r>
      <w:r w:rsidR="595076C7" w:rsidRPr="63C3BF9B">
        <w:t>O</w:t>
      </w:r>
      <w:r w:rsidR="6084BC95" w:rsidRPr="63C3BF9B">
        <w:t>s</w:t>
      </w:r>
      <w:r w:rsidR="595076C7" w:rsidRPr="63C3BF9B">
        <w:t xml:space="preserve"> </w:t>
      </w:r>
      <w:r w:rsidR="1A251927" w:rsidRPr="63C3BF9B">
        <w:t>ambientes</w:t>
      </w:r>
      <w:r w:rsidR="595076C7" w:rsidRPr="63C3BF9B">
        <w:t xml:space="preserve"> comercia</w:t>
      </w:r>
      <w:r w:rsidR="575E8B7F" w:rsidRPr="63C3BF9B">
        <w:t>is</w:t>
      </w:r>
      <w:r w:rsidR="595076C7" w:rsidRPr="63C3BF9B">
        <w:t xml:space="preserve"> </w:t>
      </w:r>
      <w:r w:rsidR="3529F1B8" w:rsidRPr="63C3BF9B">
        <w:t xml:space="preserve">também </w:t>
      </w:r>
      <w:r w:rsidR="595076C7" w:rsidRPr="63C3BF9B">
        <w:t>apresenta</w:t>
      </w:r>
      <w:r w:rsidR="2ABF4BE1" w:rsidRPr="63C3BF9B">
        <w:t>m</w:t>
      </w:r>
      <w:r w:rsidR="595076C7" w:rsidRPr="63C3BF9B">
        <w:t xml:space="preserve"> seus </w:t>
      </w:r>
      <w:r w:rsidR="73AC4FD0" w:rsidRPr="63C3BF9B">
        <w:t>próprios desafios</w:t>
      </w:r>
      <w:r w:rsidR="595076C7" w:rsidRPr="63C3BF9B">
        <w:t xml:space="preserve"> ao lidar com o desperdício de alimentos.</w:t>
      </w:r>
      <w:r w:rsidR="777C3918" w:rsidRPr="63C3BF9B">
        <w:t xml:space="preserve"> </w:t>
      </w:r>
      <w:r w:rsidR="4AD67CD3" w:rsidRPr="63C3BF9B">
        <w:t>Além disso, ainda segundo os autores, a p</w:t>
      </w:r>
      <w:r w:rsidR="777C3918" w:rsidRPr="63C3BF9B">
        <w:t xml:space="preserve">rodução excessiva de </w:t>
      </w:r>
      <w:r w:rsidR="562369E9" w:rsidRPr="63C3BF9B">
        <w:t>comida</w:t>
      </w:r>
      <w:r w:rsidR="777C3918" w:rsidRPr="63C3BF9B">
        <w:t>, políticas gerenciais</w:t>
      </w:r>
      <w:r w:rsidR="37B39131" w:rsidRPr="63C3BF9B">
        <w:t xml:space="preserve"> sobre segurança alimentar</w:t>
      </w:r>
      <w:r w:rsidR="7EF375A5" w:rsidRPr="63C3BF9B">
        <w:t>, falta de coordenação e cooperação entre departamentos, menu</w:t>
      </w:r>
      <w:r w:rsidR="3575DC82" w:rsidRPr="63C3BF9B">
        <w:t>s</w:t>
      </w:r>
      <w:r w:rsidR="7EF375A5" w:rsidRPr="63C3BF9B">
        <w:t xml:space="preserve"> inapropriado</w:t>
      </w:r>
      <w:r w:rsidR="1D11790A" w:rsidRPr="63C3BF9B">
        <w:t>s</w:t>
      </w:r>
      <w:r w:rsidR="7EF375A5" w:rsidRPr="63C3BF9B">
        <w:t xml:space="preserve"> para</w:t>
      </w:r>
      <w:r w:rsidR="1F64F62D" w:rsidRPr="63C3BF9B">
        <w:t xml:space="preserve"> certas</w:t>
      </w:r>
      <w:r w:rsidR="7EF375A5" w:rsidRPr="63C3BF9B">
        <w:t xml:space="preserve"> ocasi</w:t>
      </w:r>
      <w:r w:rsidR="0FE9ACAA" w:rsidRPr="63C3BF9B">
        <w:t>ões</w:t>
      </w:r>
      <w:r w:rsidR="24326EB5" w:rsidRPr="63C3BF9B">
        <w:t xml:space="preserve"> e</w:t>
      </w:r>
      <w:r w:rsidR="7EF375A5" w:rsidRPr="63C3BF9B">
        <w:t xml:space="preserve"> comidas meramente estéticas</w:t>
      </w:r>
      <w:r w:rsidR="1F479AB1" w:rsidRPr="63C3BF9B">
        <w:t>,</w:t>
      </w:r>
      <w:r w:rsidR="7EF375A5" w:rsidRPr="63C3BF9B">
        <w:t xml:space="preserve"> são apenas alguns dos</w:t>
      </w:r>
      <w:r w:rsidR="1F2EBCD5" w:rsidRPr="63C3BF9B">
        <w:t xml:space="preserve"> problemas enfrentados pelos estabelecimentos que ocasionam na geração de desperdício</w:t>
      </w:r>
      <w:r w:rsidR="465389BF" w:rsidRPr="63C3BF9B">
        <w:t xml:space="preserve"> </w:t>
      </w:r>
      <w:r w:rsidR="595076C7" w:rsidRPr="63C3BF9B">
        <w:t xml:space="preserve">(PAPARGYROPOULOU </w:t>
      </w:r>
      <w:r w:rsidR="595076C7" w:rsidRPr="63C3BF9B">
        <w:rPr>
          <w:i/>
          <w:iCs/>
        </w:rPr>
        <w:t>et al.</w:t>
      </w:r>
      <w:r w:rsidR="595076C7" w:rsidRPr="63C3BF9B">
        <w:t>, 2019)</w:t>
      </w:r>
      <w:r w:rsidR="5A5EF2BC" w:rsidRPr="63C3BF9B">
        <w:t>.</w:t>
      </w:r>
    </w:p>
    <w:p w14:paraId="353BD0DE" w14:textId="2B0BE33A" w:rsidR="039E6FB9" w:rsidRPr="00673907" w:rsidRDefault="5345F0AD" w:rsidP="00673907">
      <w:pPr>
        <w:pStyle w:val="TF-TEXTO"/>
      </w:pPr>
      <w:r w:rsidRPr="00673907">
        <w:t xml:space="preserve">De acordo com Dadamo </w:t>
      </w:r>
      <w:r w:rsidRPr="00E16A37">
        <w:rPr>
          <w:i/>
          <w:iCs/>
        </w:rPr>
        <w:t>et al</w:t>
      </w:r>
      <w:r w:rsidRPr="00673907">
        <w:t>. (2023), e</w:t>
      </w:r>
      <w:r w:rsidR="039E6FB9" w:rsidRPr="00673907">
        <w:t xml:space="preserve">xistem várias propostas com o intuito de reduzir </w:t>
      </w:r>
      <w:r w:rsidR="56B85448" w:rsidRPr="00673907">
        <w:t>DC</w:t>
      </w:r>
      <w:r w:rsidR="1E8D4632" w:rsidRPr="00673907">
        <w:t xml:space="preserve"> – tanto para o ambiente doméstico quanto para estabelecimentos –</w:t>
      </w:r>
      <w:r w:rsidR="56B85448" w:rsidRPr="00673907">
        <w:t>, algumas são: implementação de políticas econômicas e regulamentares</w:t>
      </w:r>
      <w:r w:rsidR="595870C8" w:rsidRPr="00673907">
        <w:t>; introdução de campanhas de conscientização;</w:t>
      </w:r>
      <w:r w:rsidR="08D764C7" w:rsidRPr="00673907">
        <w:t xml:space="preserve"> produtos em pacotes mais </w:t>
      </w:r>
      <w:r w:rsidR="08D764C7" w:rsidRPr="00673907">
        <w:lastRenderedPageBreak/>
        <w:t>acessíveis; melhor categorização das datas de expiração; oferta de descontos para produ</w:t>
      </w:r>
      <w:r w:rsidR="65242752" w:rsidRPr="00673907">
        <w:t>tos</w:t>
      </w:r>
      <w:r w:rsidR="08D764C7" w:rsidRPr="00673907">
        <w:t xml:space="preserve"> próximos da validade; </w:t>
      </w:r>
      <w:r w:rsidR="082EE570" w:rsidRPr="00673907">
        <w:t xml:space="preserve">e a </w:t>
      </w:r>
      <w:r w:rsidR="08D764C7" w:rsidRPr="00673907">
        <w:t>apresentação de apl</w:t>
      </w:r>
      <w:r w:rsidR="080E441B" w:rsidRPr="00673907">
        <w:t xml:space="preserve">icativos que </w:t>
      </w:r>
      <w:r w:rsidR="447699EB" w:rsidRPr="00673907">
        <w:t>ofertem</w:t>
      </w:r>
      <w:r w:rsidR="080E441B" w:rsidRPr="00673907">
        <w:t xml:space="preserve"> produtos prestes a expirar, mas que ainda retém qualidade</w:t>
      </w:r>
      <w:r w:rsidR="0CD952DD" w:rsidRPr="00673907">
        <w:t xml:space="preserve"> (SCHANES; DOBERNIG; GÖZET, 2018; </w:t>
      </w:r>
      <w:r w:rsidR="02436918" w:rsidRPr="00673907">
        <w:t xml:space="preserve">DADAMO </w:t>
      </w:r>
      <w:r w:rsidR="02436918" w:rsidRPr="00E16A37">
        <w:rPr>
          <w:i/>
          <w:iCs/>
        </w:rPr>
        <w:t>et al</w:t>
      </w:r>
      <w:r w:rsidR="02436918" w:rsidRPr="00673907">
        <w:t>., 2023</w:t>
      </w:r>
      <w:r w:rsidR="0CD952DD" w:rsidRPr="00673907">
        <w:t>).</w:t>
      </w:r>
    </w:p>
    <w:p w14:paraId="146F89A9" w14:textId="24545B90" w:rsidR="54AF828B" w:rsidRPr="00673907" w:rsidRDefault="54AF828B" w:rsidP="00673907">
      <w:pPr>
        <w:pStyle w:val="TF-TEXTO"/>
      </w:pPr>
      <w:r w:rsidRPr="00673907">
        <w:t>A</w:t>
      </w:r>
      <w:r w:rsidR="1DE6A842" w:rsidRPr="00673907">
        <w:t>pesar disso</w:t>
      </w:r>
      <w:r w:rsidRPr="00673907">
        <w:t xml:space="preserve">, </w:t>
      </w:r>
      <w:r w:rsidR="72CB68E3" w:rsidRPr="00673907">
        <w:t xml:space="preserve">segundo Janssens </w:t>
      </w:r>
      <w:r w:rsidR="72CB68E3" w:rsidRPr="004050F5">
        <w:rPr>
          <w:i/>
          <w:iCs/>
        </w:rPr>
        <w:t>et al</w:t>
      </w:r>
      <w:r w:rsidR="72CB68E3" w:rsidRPr="00673907">
        <w:t xml:space="preserve">. (2019), </w:t>
      </w:r>
      <w:r w:rsidRPr="00673907">
        <w:t xml:space="preserve">o desperdício doméstico ainda </w:t>
      </w:r>
      <w:r w:rsidR="15CF75FB" w:rsidRPr="00673907">
        <w:t xml:space="preserve">é registrado como o maior </w:t>
      </w:r>
      <w:r w:rsidR="764C1AF0" w:rsidRPr="00673907">
        <w:t xml:space="preserve">causador </w:t>
      </w:r>
      <w:r w:rsidR="15CF75FB" w:rsidRPr="00673907">
        <w:t xml:space="preserve">neste problema. Abordagens como a utilização de listas </w:t>
      </w:r>
      <w:r w:rsidR="54745B2C" w:rsidRPr="00673907">
        <w:t xml:space="preserve">de compras </w:t>
      </w:r>
      <w:r w:rsidR="15CF75FB" w:rsidRPr="00673907">
        <w:t xml:space="preserve">e </w:t>
      </w:r>
      <w:r w:rsidR="76420A64" w:rsidRPr="00673907">
        <w:t xml:space="preserve">tomada de inventário </w:t>
      </w:r>
      <w:r w:rsidR="348B3D96" w:rsidRPr="00673907">
        <w:t>do estoque atual</w:t>
      </w:r>
      <w:r w:rsidR="12A65488" w:rsidRPr="00673907">
        <w:t>,</w:t>
      </w:r>
      <w:r w:rsidR="348B3D96" w:rsidRPr="00673907">
        <w:t xml:space="preserve"> são ações que auxiliam imensamente na redução do desperdício (JANSSENS </w:t>
      </w:r>
      <w:r w:rsidR="348B3D96" w:rsidRPr="003474CD">
        <w:rPr>
          <w:i/>
          <w:iCs/>
        </w:rPr>
        <w:t>et al</w:t>
      </w:r>
      <w:r w:rsidR="348B3D96" w:rsidRPr="00673907">
        <w:t>., 2019)</w:t>
      </w:r>
      <w:r w:rsidR="3A899B8B" w:rsidRPr="00673907">
        <w:t xml:space="preserve">. </w:t>
      </w:r>
      <w:r w:rsidR="4D50CF61" w:rsidRPr="00673907">
        <w:t>Comportamentos de compra no geral</w:t>
      </w:r>
      <w:r w:rsidR="65AAE7E3" w:rsidRPr="00673907">
        <w:t xml:space="preserve"> também</w:t>
      </w:r>
      <w:r w:rsidR="4D50CF61" w:rsidRPr="00673907">
        <w:t xml:space="preserve"> possuem uma relação direta com a geração de desperdício de comida (</w:t>
      </w:r>
      <w:r w:rsidR="205A4754" w:rsidRPr="00673907">
        <w:t>ELLISON; FAN; WILSON, 2022).</w:t>
      </w:r>
    </w:p>
    <w:p w14:paraId="78961A9D" w14:textId="31EFDC6E" w:rsidR="23D4E127" w:rsidRDefault="3DE05421" w:rsidP="63C3BF9B">
      <w:pPr>
        <w:pStyle w:val="TF-TEXTO"/>
      </w:pPr>
      <w:r w:rsidRPr="63C3BF9B">
        <w:t xml:space="preserve">Ananda </w:t>
      </w:r>
      <w:r w:rsidRPr="63C3BF9B">
        <w:rPr>
          <w:i/>
          <w:iCs/>
        </w:rPr>
        <w:t>et al.</w:t>
      </w:r>
      <w:r w:rsidRPr="63C3BF9B">
        <w:t xml:space="preserve"> (2023) realizaram um</w:t>
      </w:r>
      <w:r w:rsidR="7941DCF1" w:rsidRPr="63C3BF9B">
        <w:t>a análise dos tipos de</w:t>
      </w:r>
      <w:r w:rsidRPr="63C3BF9B">
        <w:t xml:space="preserve"> comportamentos de compra de alimentos</w:t>
      </w:r>
      <w:r w:rsidR="7DFAB266" w:rsidRPr="63C3BF9B">
        <w:t>, os quais podem ser</w:t>
      </w:r>
      <w:r w:rsidR="5FF540AE" w:rsidRPr="63C3BF9B">
        <w:t xml:space="preserve"> </w:t>
      </w:r>
      <w:r w:rsidRPr="63C3BF9B">
        <w:rPr>
          <w:i/>
          <w:iCs/>
        </w:rPr>
        <w:t>online</w:t>
      </w:r>
      <w:r w:rsidR="69B4060E" w:rsidRPr="63C3BF9B">
        <w:t xml:space="preserve"> </w:t>
      </w:r>
      <w:r w:rsidR="7CA91B29" w:rsidRPr="63C3BF9B">
        <w:t>ou</w:t>
      </w:r>
      <w:r w:rsidR="6D1D5778" w:rsidRPr="63C3BF9B">
        <w:t xml:space="preserve"> presenc</w:t>
      </w:r>
      <w:r w:rsidR="7031D0DF" w:rsidRPr="63C3BF9B">
        <w:t>ial,</w:t>
      </w:r>
      <w:r w:rsidR="6DCFE7F5" w:rsidRPr="63C3BF9B">
        <w:t xml:space="preserve"> comparando os efeitos que cada tipo possuía em</w:t>
      </w:r>
      <w:r w:rsidR="484076E9" w:rsidRPr="63C3BF9B">
        <w:t xml:space="preserve"> relação ao</w:t>
      </w:r>
      <w:r w:rsidR="6DCFE7F5" w:rsidRPr="63C3BF9B">
        <w:t xml:space="preserve"> DC. Os autores af</w:t>
      </w:r>
      <w:r w:rsidR="0F102F68" w:rsidRPr="63C3BF9B">
        <w:t xml:space="preserve">irmam </w:t>
      </w:r>
      <w:r w:rsidR="6909A8F5" w:rsidRPr="63C3BF9B">
        <w:t xml:space="preserve">que </w:t>
      </w:r>
      <w:r w:rsidR="0F102F68" w:rsidRPr="63C3BF9B">
        <w:t xml:space="preserve">pessoas que fazem suas compras </w:t>
      </w:r>
      <w:r w:rsidR="0F102F68" w:rsidRPr="63C3BF9B">
        <w:rPr>
          <w:i/>
          <w:iCs/>
        </w:rPr>
        <w:t>online</w:t>
      </w:r>
      <w:r w:rsidR="0F102F68" w:rsidRPr="63C3BF9B">
        <w:t xml:space="preserve"> são mais propensas a desperdiçar comida, devido ao</w:t>
      </w:r>
      <w:r w:rsidR="7B70AF57" w:rsidRPr="63C3BF9B">
        <w:t xml:space="preserve"> pouco esforço relacionado à aquisição dos alimentos. Também é </w:t>
      </w:r>
      <w:r w:rsidR="7DC2736B" w:rsidRPr="63C3BF9B">
        <w:t xml:space="preserve">apresentado </w:t>
      </w:r>
      <w:r w:rsidR="7B70AF57" w:rsidRPr="63C3BF9B">
        <w:t xml:space="preserve">que </w:t>
      </w:r>
      <w:r w:rsidR="4598394B" w:rsidRPr="63C3BF9B">
        <w:t xml:space="preserve">apenas </w:t>
      </w:r>
      <w:r w:rsidR="318B2A05" w:rsidRPr="63C3BF9B">
        <w:t xml:space="preserve">uma parcela pequena de consumidores realiza </w:t>
      </w:r>
      <w:r w:rsidR="58EE4880" w:rsidRPr="63C3BF9B">
        <w:t xml:space="preserve">suas </w:t>
      </w:r>
      <w:r w:rsidR="318B2A05" w:rsidRPr="63C3BF9B">
        <w:t xml:space="preserve">compras </w:t>
      </w:r>
      <w:r w:rsidR="070F0525" w:rsidRPr="63C3BF9B">
        <w:t xml:space="preserve">de modo </w:t>
      </w:r>
      <w:r w:rsidR="318B2A05" w:rsidRPr="63C3BF9B">
        <w:rPr>
          <w:i/>
          <w:iCs/>
        </w:rPr>
        <w:t>online</w:t>
      </w:r>
      <w:r w:rsidR="318B2A05" w:rsidRPr="63C3BF9B">
        <w:t>, preferindo ir pessoal</w:t>
      </w:r>
      <w:r w:rsidR="213DDFA3" w:rsidRPr="63C3BF9B">
        <w:t>mente</w:t>
      </w:r>
      <w:r w:rsidR="318B2A05" w:rsidRPr="63C3BF9B">
        <w:t xml:space="preserve"> </w:t>
      </w:r>
      <w:r w:rsidR="3F011A7F" w:rsidRPr="63C3BF9B">
        <w:t>à</w:t>
      </w:r>
      <w:r w:rsidR="318B2A05" w:rsidRPr="63C3BF9B">
        <w:t xml:space="preserve">s compras – </w:t>
      </w:r>
      <w:r w:rsidR="4636DA17" w:rsidRPr="63C3BF9B">
        <w:t>obtendo</w:t>
      </w:r>
      <w:r w:rsidR="318B2A05" w:rsidRPr="63C3BF9B">
        <w:t xml:space="preserve"> satisfação e contentamento </w:t>
      </w:r>
      <w:r w:rsidR="7B101B60" w:rsidRPr="63C3BF9B">
        <w:t>no ato. Entretanto, esse conceito é contraditório com o que foi concluído por Ellison, Fan e Wilson (202</w:t>
      </w:r>
      <w:del w:id="35" w:author="Dalton Solano dos Reis" w:date="2024-07-08T08:15:00Z" w16du:dateUtc="2024-07-08T11:15:00Z">
        <w:r w:rsidR="7B101B60" w:rsidRPr="63C3BF9B" w:rsidDel="00B029C5">
          <w:delText>2</w:delText>
        </w:r>
      </w:del>
      <w:r w:rsidR="7B101B60" w:rsidRPr="63C3BF9B">
        <w:t xml:space="preserve">0), que </w:t>
      </w:r>
      <w:r w:rsidR="78EB63CE" w:rsidRPr="63C3BF9B">
        <w:t xml:space="preserve">observaram </w:t>
      </w:r>
      <w:r w:rsidR="351ACFF1" w:rsidRPr="63C3BF9B">
        <w:t>um alto nível de insatisfação</w:t>
      </w:r>
      <w:r w:rsidR="779163AE" w:rsidRPr="63C3BF9B">
        <w:t xml:space="preserve"> por parte dos consumidores</w:t>
      </w:r>
      <w:r w:rsidR="351ACFF1" w:rsidRPr="63C3BF9B">
        <w:t xml:space="preserve"> nas </w:t>
      </w:r>
      <w:r w:rsidR="55920BAE" w:rsidRPr="63C3BF9B">
        <w:t>idas ao mercado</w:t>
      </w:r>
      <w:r w:rsidR="351ACFF1" w:rsidRPr="63C3BF9B">
        <w:t xml:space="preserve">, fazendo-as apenas pela sua necessidade. </w:t>
      </w:r>
    </w:p>
    <w:p w14:paraId="24655F44" w14:textId="399158F6" w:rsidR="242BDF4C" w:rsidRDefault="242BDF4C" w:rsidP="63C3BF9B">
      <w:pPr>
        <w:pStyle w:val="TF-TEXTO"/>
      </w:pPr>
      <w:r w:rsidRPr="63C3BF9B">
        <w:t>Embora seja importante, o desperdício de comida não é o único fator que influência os comportamentos de consumo.</w:t>
      </w:r>
      <w:r w:rsidR="5AD2612E" w:rsidRPr="63C3BF9B">
        <w:t xml:space="preserve"> Scholdra </w:t>
      </w:r>
      <w:r w:rsidR="5AD2612E" w:rsidRPr="63C3BF9B">
        <w:rPr>
          <w:i/>
          <w:iCs/>
        </w:rPr>
        <w:t>et al.</w:t>
      </w:r>
      <w:r w:rsidR="5AD2612E" w:rsidRPr="63C3BF9B">
        <w:t xml:space="preserve"> (2022) buscaram entender como mudanças econômicas afetam os comportamentos de consumo de alimentos. Os autores </w:t>
      </w:r>
      <w:r w:rsidR="3FE8FBBB" w:rsidRPr="63C3BF9B">
        <w:t xml:space="preserve">analisaram o contraste em mudanças em nível micro – referente aos proventos familiares –, e macro – referente a economia do </w:t>
      </w:r>
      <w:r w:rsidR="79575D0C" w:rsidRPr="63C3BF9B">
        <w:t>país. Concluíram que mudanças micro</w:t>
      </w:r>
      <w:r w:rsidR="490AEA97" w:rsidRPr="63C3BF9B">
        <w:t xml:space="preserve"> afetam a quantidade consumida e não a qualidade do produto (</w:t>
      </w:r>
      <w:r w:rsidR="374FE425" w:rsidRPr="63C3BF9B">
        <w:t>i.e.,</w:t>
      </w:r>
      <w:r w:rsidR="490AEA97" w:rsidRPr="63C3BF9B">
        <w:t xml:space="preserve"> os consumidores continuam comprando as marcas que compravam anteriormente, mas em menor quantidad</w:t>
      </w:r>
      <w:r w:rsidR="13A3036D" w:rsidRPr="63C3BF9B">
        <w:t>e)</w:t>
      </w:r>
      <w:r w:rsidR="6DF6AE37" w:rsidRPr="63C3BF9B">
        <w:t>, enquanto mudanças macro tem o efeito contrário, afetando a qualidade do produto e não a quantidade consumida.</w:t>
      </w:r>
    </w:p>
    <w:p w14:paraId="7145560A" w14:textId="20BA61E2" w:rsidR="173AC640" w:rsidRDefault="173AC640" w:rsidP="63C3BF9B">
      <w:pPr>
        <w:pStyle w:val="TF-TEXTO"/>
        <w:rPr>
          <w:highlight w:val="red"/>
        </w:rPr>
      </w:pPr>
      <w:r w:rsidRPr="63C3BF9B">
        <w:t>Kokkoris e Stavrova (2021)</w:t>
      </w:r>
      <w:r w:rsidR="6512F039" w:rsidRPr="63C3BF9B">
        <w:t xml:space="preserve"> </w:t>
      </w:r>
      <w:r w:rsidR="7C5588B1" w:rsidRPr="63C3BF9B">
        <w:t>analisaram</w:t>
      </w:r>
      <w:r w:rsidR="6512F039" w:rsidRPr="63C3BF9B">
        <w:t xml:space="preserve"> os </w:t>
      </w:r>
      <w:r w:rsidR="384FF447" w:rsidRPr="63C3BF9B">
        <w:t xml:space="preserve">possíveis </w:t>
      </w:r>
      <w:r w:rsidR="6512F039" w:rsidRPr="63C3BF9B">
        <w:t>significados que os consumidores aplicam aos ali</w:t>
      </w:r>
      <w:r w:rsidR="07DA3D08" w:rsidRPr="63C3BF9B">
        <w:t xml:space="preserve">mentos e como essas concepções afetam </w:t>
      </w:r>
      <w:r w:rsidR="3044D219" w:rsidRPr="63C3BF9B">
        <w:t xml:space="preserve">os </w:t>
      </w:r>
      <w:r w:rsidR="021BF9FE" w:rsidRPr="63C3BF9B">
        <w:t>padrõe</w:t>
      </w:r>
      <w:r w:rsidR="18DBEDA5" w:rsidRPr="63C3BF9B">
        <w:t>s de consumo.</w:t>
      </w:r>
      <w:r w:rsidR="22EC3F88" w:rsidRPr="63C3BF9B">
        <w:t xml:space="preserve"> Os autores</w:t>
      </w:r>
      <w:r w:rsidR="18DBEDA5" w:rsidRPr="63C3BF9B">
        <w:t xml:space="preserve"> categoriza</w:t>
      </w:r>
      <w:r w:rsidR="769B99BD" w:rsidRPr="63C3BF9B">
        <w:t>ram as descobertas</w:t>
      </w:r>
      <w:r w:rsidR="18DBEDA5" w:rsidRPr="63C3BF9B">
        <w:t xml:space="preserve"> em 5</w:t>
      </w:r>
      <w:r w:rsidR="4A3C64AA" w:rsidRPr="63C3BF9B">
        <w:t xml:space="preserve"> grupos de alimentos: </w:t>
      </w:r>
      <w:r w:rsidR="7ED7A8B7" w:rsidRPr="63C3BF9B">
        <w:t xml:space="preserve">(i) </w:t>
      </w:r>
      <w:r w:rsidR="4A3C64AA" w:rsidRPr="63C3BF9B">
        <w:t>sagrados</w:t>
      </w:r>
      <w:r w:rsidR="35A7C2FD" w:rsidRPr="63C3BF9B">
        <w:t>, mais comumente utilizados para celebrar ocasiões religiosas</w:t>
      </w:r>
      <w:r w:rsidR="4A3C64AA" w:rsidRPr="63C3BF9B">
        <w:t xml:space="preserve">; </w:t>
      </w:r>
      <w:r w:rsidR="4B7BC5E5" w:rsidRPr="63C3BF9B">
        <w:t xml:space="preserve">(ii) </w:t>
      </w:r>
      <w:r w:rsidR="4A3C64AA" w:rsidRPr="63C3BF9B">
        <w:t>morais</w:t>
      </w:r>
      <w:r w:rsidR="602993DF" w:rsidRPr="63C3BF9B">
        <w:t>, refletido em considerações em como escolhas alimentares fazem as pessoas se verem como boas ou más</w:t>
      </w:r>
      <w:r w:rsidR="4A3C64AA" w:rsidRPr="63C3BF9B">
        <w:t xml:space="preserve">; </w:t>
      </w:r>
      <w:r w:rsidR="7A081849" w:rsidRPr="63C3BF9B">
        <w:t xml:space="preserve">(iii) </w:t>
      </w:r>
      <w:r w:rsidR="4A3C64AA" w:rsidRPr="63C3BF9B">
        <w:t>saudáveis</w:t>
      </w:r>
      <w:r w:rsidR="304D17E3" w:rsidRPr="63C3BF9B">
        <w:t>, referente a acreditar que a alimentação é o meio principal para atingir uma vida saudável</w:t>
      </w:r>
      <w:r w:rsidR="4A3C64AA" w:rsidRPr="63C3BF9B">
        <w:t xml:space="preserve">; </w:t>
      </w:r>
      <w:r w:rsidR="728151F4" w:rsidRPr="63C3BF9B">
        <w:t xml:space="preserve">(iv) </w:t>
      </w:r>
      <w:r w:rsidR="4A3C64AA" w:rsidRPr="63C3BF9B">
        <w:t>sociais</w:t>
      </w:r>
      <w:r w:rsidR="74A21CAD" w:rsidRPr="63C3BF9B">
        <w:t>, são os alimentos capaz de reunir grupos e comunidades</w:t>
      </w:r>
      <w:r w:rsidR="4A3C64AA" w:rsidRPr="63C3BF9B">
        <w:t xml:space="preserve">; e </w:t>
      </w:r>
      <w:r w:rsidR="22F82553" w:rsidRPr="63C3BF9B">
        <w:t xml:space="preserve">(v) </w:t>
      </w:r>
      <w:r w:rsidR="4A3C64AA" w:rsidRPr="63C3BF9B">
        <w:t>estéticos</w:t>
      </w:r>
      <w:r w:rsidR="0D10550F" w:rsidRPr="63C3BF9B">
        <w:t>, relacionado a apreciação do alimento como forma de arte</w:t>
      </w:r>
      <w:r w:rsidR="4A3C64AA" w:rsidRPr="63C3BF9B">
        <w:t>.</w:t>
      </w:r>
      <w:r w:rsidR="33CF6603" w:rsidRPr="63C3BF9B">
        <w:t xml:space="preserve"> </w:t>
      </w:r>
    </w:p>
    <w:p w14:paraId="0024C519" w14:textId="159A21F4" w:rsidR="7DC0A1A7" w:rsidRDefault="7DC0A1A7" w:rsidP="63C3BF9B">
      <w:pPr>
        <w:pStyle w:val="TF-TEXTO"/>
      </w:pPr>
      <w:r w:rsidRPr="63C3BF9B">
        <w:t xml:space="preserve">Com os cinco significados de alimentos definidos, Kokkoris e Stavrova (2021) </w:t>
      </w:r>
      <w:r w:rsidR="0CD8259E" w:rsidRPr="63C3BF9B">
        <w:t xml:space="preserve">estabeleceram </w:t>
      </w:r>
      <w:r w:rsidRPr="63C3BF9B">
        <w:t>4 padrões de co</w:t>
      </w:r>
      <w:r w:rsidR="42F80E3C" w:rsidRPr="63C3BF9B">
        <w:t>nsumidores</w:t>
      </w:r>
      <w:r w:rsidR="08DE490B" w:rsidRPr="63C3BF9B">
        <w:t xml:space="preserve"> com base na pesquisa realizada, </w:t>
      </w:r>
      <w:r w:rsidRPr="63C3BF9B">
        <w:t xml:space="preserve">e buscaram entender a relação </w:t>
      </w:r>
      <w:r w:rsidR="761CF272" w:rsidRPr="63C3BF9B">
        <w:t xml:space="preserve">entre os significados e os </w:t>
      </w:r>
      <w:r w:rsidR="5AC65CCB" w:rsidRPr="63C3BF9B">
        <w:t>padrões</w:t>
      </w:r>
      <w:r w:rsidR="761CF272" w:rsidRPr="63C3BF9B">
        <w:t xml:space="preserve">. O primeiro foi </w:t>
      </w:r>
      <w:r w:rsidR="30A14E9E" w:rsidRPr="63C3BF9B">
        <w:t xml:space="preserve">“consciente à saúde” – que reflete a preocupação do consumidor com alimentação saudável –, </w:t>
      </w:r>
      <w:r w:rsidR="39124E25" w:rsidRPr="63C3BF9B">
        <w:t xml:space="preserve">entretanto, </w:t>
      </w:r>
      <w:r w:rsidR="54206A8C" w:rsidRPr="63C3BF9B">
        <w:t xml:space="preserve">este </w:t>
      </w:r>
      <w:r w:rsidR="3D2AC85E" w:rsidRPr="63C3BF9B">
        <w:t xml:space="preserve">padrão </w:t>
      </w:r>
      <w:r w:rsidR="1F0EE28C" w:rsidRPr="63C3BF9B">
        <w:t>teve uma melhor correlação com significados</w:t>
      </w:r>
      <w:r w:rsidR="54206A8C" w:rsidRPr="63C3BF9B">
        <w:t xml:space="preserve"> morais e sociais, ao invés de saudáveis. Os autores afirmam que tal descoberta está de acordo com a literatura, d</w:t>
      </w:r>
      <w:r w:rsidR="3D93ADD2" w:rsidRPr="63C3BF9B">
        <w:t>evido à influência da pressão social em ter uma vida saudável. O segundo padrão é um consumidor “</w:t>
      </w:r>
      <w:r w:rsidR="218E11DC" w:rsidRPr="63C3BF9B">
        <w:t>criterioso</w:t>
      </w:r>
      <w:r w:rsidR="3D93ADD2" w:rsidRPr="63C3BF9B">
        <w:t>”</w:t>
      </w:r>
      <w:r w:rsidR="503EEC5F" w:rsidRPr="63C3BF9B">
        <w:t>,</w:t>
      </w:r>
      <w:r w:rsidR="55A36A0E" w:rsidRPr="63C3BF9B">
        <w:t xml:space="preserve"> que busca</w:t>
      </w:r>
      <w:r w:rsidR="4CEA657F" w:rsidRPr="63C3BF9B">
        <w:t xml:space="preserve"> consumir</w:t>
      </w:r>
      <w:r w:rsidR="55A36A0E" w:rsidRPr="63C3BF9B">
        <w:t xml:space="preserve"> produtos de maior qualidade</w:t>
      </w:r>
      <w:r w:rsidR="046E108B" w:rsidRPr="63C3BF9B">
        <w:t>.</w:t>
      </w:r>
      <w:r w:rsidR="5E59ADFC" w:rsidRPr="63C3BF9B">
        <w:t xml:space="preserve"> </w:t>
      </w:r>
      <w:r w:rsidR="3005DF13" w:rsidRPr="63C3BF9B">
        <w:t>E</w:t>
      </w:r>
      <w:r w:rsidR="5E59ADFC" w:rsidRPr="63C3BF9B">
        <w:t>ste</w:t>
      </w:r>
      <w:r w:rsidR="4803EC28" w:rsidRPr="63C3BF9B">
        <w:t>,</w:t>
      </w:r>
      <w:r w:rsidR="5E59ADFC" w:rsidRPr="63C3BF9B">
        <w:t xml:space="preserve"> por sua vez</w:t>
      </w:r>
      <w:r w:rsidR="4803EC28" w:rsidRPr="63C3BF9B">
        <w:t>,</w:t>
      </w:r>
      <w:r w:rsidR="5E59ADFC" w:rsidRPr="63C3BF9B">
        <w:t xml:space="preserve"> também é influenciado pelo significado moral do alimento.</w:t>
      </w:r>
    </w:p>
    <w:p w14:paraId="603512A1" w14:textId="02DC5919" w:rsidR="5E59ADFC" w:rsidRDefault="5E59ADFC" w:rsidP="63C3BF9B">
      <w:pPr>
        <w:pStyle w:val="TF-TEXTO"/>
      </w:pPr>
      <w:r w:rsidRPr="63C3BF9B">
        <w:t>O terceiro</w:t>
      </w:r>
      <w:r w:rsidR="28A7EFCB" w:rsidRPr="63C3BF9B">
        <w:t xml:space="preserve"> </w:t>
      </w:r>
      <w:r w:rsidR="33E94FEB" w:rsidRPr="63C3BF9B">
        <w:t>refere-se a</w:t>
      </w:r>
      <w:r w:rsidR="28A7EFCB" w:rsidRPr="63C3BF9B">
        <w:t xml:space="preserve"> um consumidor “indulgente”</w:t>
      </w:r>
      <w:r w:rsidR="51E37A2F" w:rsidRPr="63C3BF9B">
        <w:t>,</w:t>
      </w:r>
      <w:r w:rsidR="28A7EFCB" w:rsidRPr="63C3BF9B">
        <w:t xml:space="preserve"> </w:t>
      </w:r>
      <w:r w:rsidR="25E6AFCC" w:rsidRPr="63C3BF9B">
        <w:t>o qual busca</w:t>
      </w:r>
      <w:r w:rsidR="28A7EFCB" w:rsidRPr="63C3BF9B">
        <w:t xml:space="preserve"> comidas que tragam prazer ou conveniência</w:t>
      </w:r>
      <w:r w:rsidR="3149176D" w:rsidRPr="63C3BF9B">
        <w:t>. E</w:t>
      </w:r>
      <w:r w:rsidR="12294ECF" w:rsidRPr="63C3BF9B">
        <w:t xml:space="preserve">ste se destaca por ter um relacionamento positivo com o significado estético </w:t>
      </w:r>
      <w:r w:rsidR="36F9D88A" w:rsidRPr="63C3BF9B">
        <w:t>e negativo com o saudável. Por fim, o último padrão definido foi o “funcional”</w:t>
      </w:r>
      <w:r w:rsidR="60A44DA9" w:rsidRPr="63C3BF9B">
        <w:t>,</w:t>
      </w:r>
      <w:r w:rsidR="36F9D88A" w:rsidRPr="63C3BF9B">
        <w:t xml:space="preserve"> que descreve um consumidor </w:t>
      </w:r>
      <w:r w:rsidR="40BF62CA" w:rsidRPr="63C3BF9B">
        <w:t>altamente racional</w:t>
      </w:r>
      <w:r w:rsidR="58900933" w:rsidRPr="63C3BF9B">
        <w:t>,</w:t>
      </w:r>
      <w:r w:rsidR="40BF62CA" w:rsidRPr="63C3BF9B">
        <w:t xml:space="preserve"> com ênfase no conhecimento dos produtos</w:t>
      </w:r>
      <w:r w:rsidR="69FAEBB6" w:rsidRPr="63C3BF9B">
        <w:t>. Tal padrão teve</w:t>
      </w:r>
      <w:r w:rsidR="323F477F" w:rsidRPr="63C3BF9B">
        <w:t xml:space="preserve"> um relacionamento forte e negativo com o significado estético</w:t>
      </w:r>
      <w:r w:rsidR="1E70A2B1" w:rsidRPr="63C3BF9B">
        <w:t xml:space="preserve"> </w:t>
      </w:r>
      <w:del w:id="36" w:author="Dalton Solano dos Reis" w:date="2024-07-08T08:18:00Z" w16du:dateUtc="2024-07-08T11:18:00Z">
        <w:r w:rsidR="1E70A2B1" w:rsidRPr="63C3BF9B" w:rsidDel="002923B2">
          <w:delText xml:space="preserve">e </w:delText>
        </w:r>
        <w:r w:rsidR="323F477F" w:rsidRPr="63C3BF9B" w:rsidDel="002923B2">
          <w:delText>também</w:delText>
        </w:r>
      </w:del>
      <w:ins w:id="37" w:author="Dalton Solano dos Reis" w:date="2024-07-08T08:18:00Z" w16du:dateUtc="2024-07-08T11:18:00Z">
        <w:r w:rsidR="002923B2" w:rsidRPr="63C3BF9B">
          <w:t>e</w:t>
        </w:r>
      </w:ins>
      <w:r w:rsidR="323F477F" w:rsidRPr="63C3BF9B">
        <w:t xml:space="preserve"> foi o único a possuir um relacionament</w:t>
      </w:r>
      <w:r w:rsidR="5EB92D8F" w:rsidRPr="63C3BF9B">
        <w:t>o moderado com o significado sagrado</w:t>
      </w:r>
      <w:r w:rsidR="5DDC170C" w:rsidRPr="63C3BF9B">
        <w:t>.</w:t>
      </w:r>
      <w:r w:rsidR="5EB92D8F" w:rsidRPr="63C3BF9B">
        <w:t xml:space="preserve"> </w:t>
      </w:r>
      <w:r w:rsidR="2FAEDF4D" w:rsidRPr="63C3BF9B">
        <w:t>O</w:t>
      </w:r>
      <w:r w:rsidR="5EB92D8F" w:rsidRPr="63C3BF9B">
        <w:t>s autores sugerem que ver</w:t>
      </w:r>
      <w:r w:rsidR="374302E1" w:rsidRPr="63C3BF9B">
        <w:t xml:space="preserve"> a comida </w:t>
      </w:r>
      <w:r w:rsidR="5EB92D8F" w:rsidRPr="63C3BF9B">
        <w:t>como algo sagrado, pode levar o</w:t>
      </w:r>
      <w:r w:rsidR="6F903678" w:rsidRPr="63C3BF9B">
        <w:t xml:space="preserve"> consumidor a buscar um conhecimento maior sobre o alimento consumido.</w:t>
      </w:r>
    </w:p>
    <w:p w14:paraId="71DAFD7B" w14:textId="53615304" w:rsidR="5A787E35" w:rsidRDefault="5A787E35" w:rsidP="63C3BF9B">
      <w:pPr>
        <w:pStyle w:val="TF-TEXTO"/>
        <w:ind w:firstLine="0"/>
      </w:pPr>
      <w:r>
        <w:t>4.</w:t>
      </w:r>
      <w:r w:rsidR="713C4875">
        <w:t>2</w:t>
      </w:r>
      <w:r>
        <w:tab/>
        <w:t>MODELAGEM BASEADA EM AGENTES</w:t>
      </w:r>
    </w:p>
    <w:p w14:paraId="4F73B326" w14:textId="78CF9D38" w:rsidR="5A787E35" w:rsidRDefault="396318EE" w:rsidP="00E16A37">
      <w:pPr>
        <w:pStyle w:val="TF-TEXTO"/>
      </w:pPr>
      <w:r>
        <w:t>Modelagem baseada em agentes</w:t>
      </w:r>
      <w:r w:rsidR="5E6D6458">
        <w:t xml:space="preserve"> </w:t>
      </w:r>
      <w:r>
        <w:t xml:space="preserve">é </w:t>
      </w:r>
      <w:r w:rsidR="6EBCD8C9">
        <w:t>uma técnica que envolve a representação de processos sociais</w:t>
      </w:r>
      <w:r w:rsidR="6D6BD0BE">
        <w:t xml:space="preserve"> como programas de computador, ao invés de equações ou narrativas</w:t>
      </w:r>
      <w:r w:rsidR="2D3ABDE0">
        <w:t xml:space="preserve"> (CHATTOE-BROWN, 2022)</w:t>
      </w:r>
      <w:r w:rsidR="6D6BD0BE">
        <w:t>.</w:t>
      </w:r>
      <w:r w:rsidR="76E79D0E">
        <w:t xml:space="preserve"> </w:t>
      </w:r>
      <w:r w:rsidR="041CDE4D">
        <w:t xml:space="preserve">Tais processos sociais tomam a forma de agentes. </w:t>
      </w:r>
      <w:r w:rsidR="5BD36DCB">
        <w:t xml:space="preserve">Existem diversas definições para o que deve consistir em um agente, porém </w:t>
      </w:r>
      <w:r w:rsidR="101998C5" w:rsidRPr="63C3BF9B">
        <w:t>Macal e North (2014) trazem algumas características essenciais que auxiliam na sua definição. Um agente deve possuir limites definidos para que seja possível determ</w:t>
      </w:r>
      <w:r w:rsidR="27BBB929" w:rsidRPr="63C3BF9B">
        <w:t>inar o que pertence a</w:t>
      </w:r>
      <w:r w:rsidR="2B837441" w:rsidRPr="63C3BF9B">
        <w:t xml:space="preserve"> ele</w:t>
      </w:r>
      <w:r w:rsidR="27BBB929" w:rsidRPr="63C3BF9B">
        <w:t xml:space="preserve">, o que pertence ao ambiente e o que pertence a outro agente. </w:t>
      </w:r>
      <w:r w:rsidR="7B0DFE25" w:rsidRPr="63C3BF9B">
        <w:t>Ele também</w:t>
      </w:r>
      <w:r w:rsidR="27BBB929" w:rsidRPr="63C3BF9B">
        <w:t xml:space="preserve"> deve ser autônomo</w:t>
      </w:r>
      <w:r w:rsidR="5AF2956F" w:rsidRPr="63C3BF9B">
        <w:t>, capaz de funcionar inde</w:t>
      </w:r>
      <w:r w:rsidR="36E6403F" w:rsidRPr="63C3BF9B">
        <w:t>p</w:t>
      </w:r>
      <w:r w:rsidR="5AF2956F" w:rsidRPr="63C3BF9B">
        <w:t>en</w:t>
      </w:r>
      <w:r w:rsidR="1EFB76FE" w:rsidRPr="63C3BF9B">
        <w:t>den</w:t>
      </w:r>
      <w:r w:rsidR="5AF2956F" w:rsidRPr="63C3BF9B">
        <w:t>temente do seu ambiente e de suas interações outros agentes.</w:t>
      </w:r>
      <w:r w:rsidR="2F2977AA" w:rsidRPr="63C3BF9B">
        <w:t xml:space="preserve"> Além disso, ele deve dispor de um estado que varia com o tempo, </w:t>
      </w:r>
      <w:r w:rsidR="27E5C9BD" w:rsidRPr="63C3BF9B">
        <w:t xml:space="preserve">estando </w:t>
      </w:r>
      <w:r w:rsidR="100CEB80" w:rsidRPr="63C3BF9B">
        <w:t>apto a</w:t>
      </w:r>
      <w:r w:rsidR="2F2977AA" w:rsidRPr="63C3BF9B">
        <w:t xml:space="preserve"> manter registro</w:t>
      </w:r>
      <w:r w:rsidR="03B9885B" w:rsidRPr="63C3BF9B">
        <w:t>s de condições referentes ao ambiente e aos outro agentes</w:t>
      </w:r>
      <w:r w:rsidR="5F207519" w:rsidRPr="63C3BF9B">
        <w:t xml:space="preserve">, </w:t>
      </w:r>
      <w:r w:rsidR="54FCB7DF" w:rsidRPr="63C3BF9B">
        <w:t>auxilia</w:t>
      </w:r>
      <w:r w:rsidR="03C72E9C" w:rsidRPr="63C3BF9B">
        <w:t xml:space="preserve">ndo </w:t>
      </w:r>
      <w:r w:rsidR="54FCB7DF" w:rsidRPr="63C3BF9B">
        <w:t>nas suas tomadas de decisões</w:t>
      </w:r>
      <w:r w:rsidR="2F2977AA" w:rsidRPr="63C3BF9B">
        <w:t>. Por fim,</w:t>
      </w:r>
      <w:r w:rsidR="02128A74" w:rsidRPr="63C3BF9B">
        <w:t xml:space="preserve"> um agente deve ser social, possuindo interações dinâmicas com outros agentes que influenciem o seu </w:t>
      </w:r>
      <w:r w:rsidR="4C506B92" w:rsidRPr="63C3BF9B">
        <w:t>comportamento.</w:t>
      </w:r>
    </w:p>
    <w:p w14:paraId="45241B2A" w14:textId="6A61D72A" w:rsidR="15BD5E66" w:rsidRDefault="15BD5E66" w:rsidP="63C3BF9B">
      <w:pPr>
        <w:pStyle w:val="TF-TEXTO"/>
      </w:pPr>
      <w:r>
        <w:lastRenderedPageBreak/>
        <w:t xml:space="preserve">Além </w:t>
      </w:r>
      <w:r w:rsidR="24943307">
        <w:t>desses aspectos fundamentais</w:t>
      </w:r>
      <w:r w:rsidR="2F142411">
        <w:t xml:space="preserve">, </w:t>
      </w:r>
      <w:r w:rsidR="00202B2F" w:rsidRPr="63C3BF9B">
        <w:t>Macal e North (2014</w:t>
      </w:r>
      <w:r w:rsidR="00A353E8">
        <w:t xml:space="preserve">) </w:t>
      </w:r>
      <w:r w:rsidR="6C36755C">
        <w:t xml:space="preserve">também destacam algumas </w:t>
      </w:r>
      <w:r w:rsidR="0173C20B">
        <w:t xml:space="preserve">qualidades adicionais que ajudam a enriquecer o agente e a modelagem como um todo. </w:t>
      </w:r>
      <w:r w:rsidR="238450D7">
        <w:t>O primeiro item</w:t>
      </w:r>
      <w:r w:rsidR="0173C20B">
        <w:t xml:space="preserve"> des</w:t>
      </w:r>
      <w:r w:rsidR="2914D596">
        <w:t xml:space="preserve">tacado é </w:t>
      </w:r>
      <w:r w:rsidR="0173C20B">
        <w:t>a importância</w:t>
      </w:r>
      <w:r w:rsidR="51096459">
        <w:t xml:space="preserve"> da</w:t>
      </w:r>
      <w:r w:rsidR="0173C20B">
        <w:t xml:space="preserve"> adaptabilidade do agente, descrevendo regras ou mecanismos capazes de alterar os seus comportamentos</w:t>
      </w:r>
      <w:r w:rsidR="69497D28">
        <w:t>. Um agente adaptável consegue alterar os seus comportamentos com bases em experiências</w:t>
      </w:r>
      <w:r w:rsidR="71761236">
        <w:t xml:space="preserve"> acumuladas.</w:t>
      </w:r>
      <w:r w:rsidR="3001798A">
        <w:t xml:space="preserve"> Já o segundo atributo é a heterogeneidade do agente. Um</w:t>
      </w:r>
      <w:r w:rsidR="3234BF4C">
        <w:t xml:space="preserve"> modelo </w:t>
      </w:r>
      <w:r w:rsidR="3001798A">
        <w:t xml:space="preserve">pode </w:t>
      </w:r>
      <w:r w:rsidR="15616024">
        <w:t xml:space="preserve">possuir agentes cujos comportamentos e especificações variam uns dos outros. </w:t>
      </w:r>
      <w:r w:rsidR="217564F5">
        <w:t xml:space="preserve">Os autores ressaltam que tal variância se torna um diferencial que sistemas baseados em agentes </w:t>
      </w:r>
      <w:r w:rsidR="00107D04">
        <w:t>possuem</w:t>
      </w:r>
      <w:r w:rsidR="217564F5">
        <w:t xml:space="preserve"> em relação a simulações m</w:t>
      </w:r>
      <w:r w:rsidR="3D6E0A17">
        <w:t>ais tradicionais.</w:t>
      </w:r>
    </w:p>
    <w:p w14:paraId="2328BFCB" w14:textId="061DBA6C" w:rsidR="00420AB6" w:rsidRPr="00C021E8" w:rsidRDefault="002E4A33" w:rsidP="00420AB6">
      <w:pPr>
        <w:pStyle w:val="TF-TEXTO"/>
      </w:pPr>
      <w:r>
        <w:t xml:space="preserve">Segundo </w:t>
      </w:r>
      <w:r w:rsidR="00420AB6" w:rsidRPr="00C021E8">
        <w:t>Juchem e Bastos (2001)</w:t>
      </w:r>
      <w:r>
        <w:t>,</w:t>
      </w:r>
      <w:r w:rsidR="00D734B4">
        <w:t xml:space="preserve"> </w:t>
      </w:r>
      <w:r w:rsidR="00420AB6" w:rsidRPr="00C021E8">
        <w:t>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00420AB6" w:rsidRPr="00C021E8">
        <w:rPr>
          <w:i/>
          <w:iCs/>
        </w:rPr>
        <w:t>Belief, Desire and Intention</w:t>
      </w:r>
      <w:r w:rsidR="00420AB6" w:rsidRPr="00C021E8">
        <w:t>). A arquitetura BDI permite que o agente possa decidir, momento a momento, qual ação desempenhar na direção de seus objetivos (JUCHEM; BASTOS, 2001).</w:t>
      </w:r>
    </w:p>
    <w:p w14:paraId="2586E302" w14:textId="37F1E4BA" w:rsidR="76979E1B" w:rsidRDefault="000B5865" w:rsidP="63C3BF9B">
      <w:pPr>
        <w:pStyle w:val="TF-TEXTO"/>
      </w:pPr>
      <w:r>
        <w:t xml:space="preserve">Doniec </w:t>
      </w:r>
      <w:r w:rsidRPr="63C3BF9B">
        <w:rPr>
          <w:i/>
          <w:iCs/>
        </w:rPr>
        <w:t>et al.</w:t>
      </w:r>
      <w:r w:rsidRPr="63C3BF9B">
        <w:t xml:space="preserve"> </w:t>
      </w:r>
      <w:r>
        <w:t>(</w:t>
      </w:r>
      <w:r w:rsidRPr="63C3BF9B">
        <w:t>2020</w:t>
      </w:r>
      <w:r>
        <w:t xml:space="preserve">) </w:t>
      </w:r>
      <w:r w:rsidR="007D08E7">
        <w:t>destacam que a</w:t>
      </w:r>
      <w:r w:rsidR="76979E1B">
        <w:t xml:space="preserve"> utilização de sistemas baseados em agentes (SBA) está presente em diversas áreas, como: saúde, transporte, planejamento urbano, economia, sociologia (CENANİ, 2021), e lojas de departamento (DONIEC </w:t>
      </w:r>
      <w:r w:rsidR="76979E1B" w:rsidRPr="63C3BF9B">
        <w:rPr>
          <w:i/>
          <w:iCs/>
        </w:rPr>
        <w:t>et al.</w:t>
      </w:r>
      <w:r w:rsidR="76979E1B" w:rsidRPr="63C3BF9B">
        <w:t xml:space="preserve">, 2020). </w:t>
      </w:r>
      <w:r w:rsidR="004A16DA">
        <w:t xml:space="preserve">Já </w:t>
      </w:r>
      <w:r w:rsidR="76979E1B" w:rsidRPr="63C3BF9B">
        <w:t xml:space="preserve">Chattoe-Brown (2022) traz o impacto que SBAs podem ter no processo de predição. </w:t>
      </w:r>
      <w:r w:rsidR="0041386C">
        <w:t>Segundo o autor,</w:t>
      </w:r>
      <w:r w:rsidR="00E32EDB">
        <w:t xml:space="preserve"> </w:t>
      </w:r>
      <w:r w:rsidR="0041386C">
        <w:t>é</w:t>
      </w:r>
      <w:r w:rsidR="76979E1B" w:rsidRPr="63C3BF9B">
        <w:t xml:space="preserve"> importante ressaltar, porém, que os SBAs também </w:t>
      </w:r>
      <w:r w:rsidR="00E32EDB">
        <w:t xml:space="preserve">possuem </w:t>
      </w:r>
      <w:r w:rsidR="76979E1B" w:rsidRPr="63C3BF9B">
        <w:t xml:space="preserve">pontos negativos, </w:t>
      </w:r>
      <w:r w:rsidR="009B26F9">
        <w:t xml:space="preserve">pois </w:t>
      </w:r>
      <w:r w:rsidR="76979E1B" w:rsidRPr="63C3BF9B">
        <w:t xml:space="preserve">ao executar </w:t>
      </w:r>
      <w:r w:rsidR="3B26247E" w:rsidRPr="63C3BF9B">
        <w:t>uma</w:t>
      </w:r>
      <w:r w:rsidR="76979E1B" w:rsidRPr="63C3BF9B">
        <w:t xml:space="preserve"> simulação duas vezes, torna-se evidente que o sistema não consegue garantir os mesmos resultados em ambas as execuções – embora estes possam ser semelhantes. Outro ponto importante </w:t>
      </w:r>
      <w:r w:rsidR="00AA4876">
        <w:t xml:space="preserve">levantado por </w:t>
      </w:r>
      <w:r w:rsidR="00E5328E" w:rsidRPr="63C3BF9B">
        <w:t xml:space="preserve">Chattoe-Brown (2022) </w:t>
      </w:r>
      <w:r w:rsidR="76979E1B" w:rsidRPr="63C3BF9B">
        <w:t>é a limitação de previsibilidade dos SBA, no sentido que o sistema irá apenas realizar previsões dentro do escopo definido. Por exemplo, dada uma corrida entre dois competidores, a modelagem consegue prever quem pode ser o ganhador, porém, não tem como prever caso um dos competidores não apareça na corrida. Neste caso, a previsão realizada não estava incorreta, pois a corrida simplesmente não ocorreu e não havia meio de o modelo prever essa possibilidade.</w:t>
      </w:r>
    </w:p>
    <w:p w14:paraId="5481BA9D" w14:textId="3BF0E3CF" w:rsidR="00C834B7" w:rsidRDefault="00C834B7" w:rsidP="63C3BF9B">
      <w:pPr>
        <w:pStyle w:val="TF-TEXTO"/>
      </w:pPr>
      <w:r>
        <w:t xml:space="preserve">Por fim, </w:t>
      </w:r>
      <w:r w:rsidRPr="63C3BF9B">
        <w:t>Cenani̇ (2021)</w:t>
      </w:r>
      <w:r>
        <w:t xml:space="preserve">, </w:t>
      </w:r>
      <w:r w:rsidR="00F8698B">
        <w:t>afirma</w:t>
      </w:r>
      <w:r w:rsidR="0093743E">
        <w:t xml:space="preserve"> que</w:t>
      </w:r>
      <w:r w:rsidR="00C205DD">
        <w:t xml:space="preserve"> o</w:t>
      </w:r>
      <w:r w:rsidR="0093743E">
        <w:t xml:space="preserve"> </w:t>
      </w:r>
      <w:r>
        <w:t xml:space="preserve">NetLogo </w:t>
      </w:r>
      <w:r w:rsidR="00863D62" w:rsidRPr="63C3BF9B">
        <w:t>é a ferramenta de modelagem baseada em agentes mais utilizada no mundo</w:t>
      </w:r>
      <w:r w:rsidR="00863D62">
        <w:t xml:space="preserve"> </w:t>
      </w:r>
      <w:r>
        <w:t xml:space="preserve">devido à sua capacidade de simular interações complexas entre entidades individuais e seus ambientes dinâmicos. </w:t>
      </w:r>
      <w:r w:rsidR="00D46ADF">
        <w:t>Segundo o autor, ela</w:t>
      </w:r>
      <w:r>
        <w:t xml:space="preserve"> permite a criação de modelos computacionais detalhados que replicam cenários da vida real, como padrões de evacuação durante emergências, fluxos de tráfego em áreas urbanas e até mesmo a propagação de doenças em populações. Essa capacidade de modelagem em tempo real não só facilita a análise de sistemas complexos, mas também promove uma compreensão mais profunda dos fenômenos estudados.</w:t>
      </w:r>
    </w:p>
    <w:p w14:paraId="3BC5CCA1" w14:textId="6E3190EC" w:rsidR="003378CB" w:rsidRDefault="00E760F8" w:rsidP="006E4CAA">
      <w:pPr>
        <w:pStyle w:val="TF-refernciasbibliogrficasTTULO"/>
      </w:pPr>
      <w:bookmarkStart w:id="38" w:name="_Toc351015602"/>
      <w:bookmarkEnd w:id="24"/>
      <w:r>
        <w:t>Referências</w:t>
      </w:r>
      <w:bookmarkEnd w:id="38"/>
    </w:p>
    <w:p w14:paraId="36D50E0C" w14:textId="43BAB1C4" w:rsidR="359FAF53" w:rsidRDefault="359FAF53" w:rsidP="63C3BF9B">
      <w:pPr>
        <w:pStyle w:val="TF-REFERNCIASITEM"/>
        <w:jc w:val="both"/>
        <w:rPr>
          <w:lang w:val="en-US"/>
        </w:rPr>
      </w:pPr>
      <w:r w:rsidRPr="00B029C5">
        <w:rPr>
          <w:rPrChange w:id="39" w:author="Dalton Solano dos Reis" w:date="2024-07-08T08:06:00Z" w16du:dateUtc="2024-07-08T11:06:00Z">
            <w:rPr>
              <w:lang w:val="en-US"/>
            </w:rPr>
          </w:rPrChange>
        </w:rPr>
        <w:t xml:space="preserve">AKTAS, Emel </w:t>
      </w:r>
      <w:r w:rsidRPr="00B029C5">
        <w:rPr>
          <w:i/>
          <w:iCs/>
          <w:rPrChange w:id="40" w:author="Dalton Solano dos Reis" w:date="2024-07-08T08:06:00Z" w16du:dateUtc="2024-07-08T11:06:00Z">
            <w:rPr>
              <w:i/>
              <w:iCs/>
              <w:lang w:val="en-US"/>
            </w:rPr>
          </w:rPrChange>
        </w:rPr>
        <w:t>et al</w:t>
      </w:r>
      <w:r w:rsidRPr="00B029C5">
        <w:rPr>
          <w:rPrChange w:id="41" w:author="Dalton Solano dos Reis" w:date="2024-07-08T08:06:00Z" w16du:dateUtc="2024-07-08T11:06:00Z">
            <w:rPr>
              <w:lang w:val="en-US"/>
            </w:rPr>
          </w:rPrChange>
        </w:rPr>
        <w:t xml:space="preserve">. </w:t>
      </w:r>
      <w:r w:rsidRPr="63C3BF9B">
        <w:rPr>
          <w:lang w:val="en-US"/>
        </w:rPr>
        <w:t xml:space="preserve">A consumer behavioural approach to food waste. </w:t>
      </w:r>
      <w:r w:rsidRPr="63C3BF9B">
        <w:rPr>
          <w:b/>
          <w:bCs/>
          <w:lang w:val="en-US"/>
        </w:rPr>
        <w:t>Journal Of Enterprise Information Management</w:t>
      </w:r>
      <w:r w:rsidRPr="63C3BF9B">
        <w:rPr>
          <w:lang w:val="en-US"/>
        </w:rPr>
        <w:t>, [S.L.], v. 31, n. 5, p. 658-673, 3 ago. 2018. Emerald. http://dx.doi.org/10.1108/jeim-03-2018-0051.</w:t>
      </w:r>
    </w:p>
    <w:p w14:paraId="3F2BBFE0" w14:textId="629DE704" w:rsidR="7CDA4C00" w:rsidRDefault="7CDA4C00" w:rsidP="63C3BF9B">
      <w:pPr>
        <w:pStyle w:val="TF-REFERNCIASITEM"/>
        <w:jc w:val="both"/>
        <w:rPr>
          <w:lang w:val="en-US"/>
        </w:rPr>
      </w:pPr>
      <w:r w:rsidRPr="63C3BF9B">
        <w:rPr>
          <w:lang w:val="en-US"/>
        </w:rPr>
        <w:t xml:space="preserve">ANANDA, Jayanath </w:t>
      </w:r>
      <w:r w:rsidRPr="63C3BF9B">
        <w:rPr>
          <w:i/>
          <w:iCs/>
          <w:lang w:val="en-US"/>
        </w:rPr>
        <w:t>et al</w:t>
      </w:r>
      <w:r w:rsidRPr="63C3BF9B">
        <w:rPr>
          <w:lang w:val="en-US"/>
        </w:rPr>
        <w:t xml:space="preserve">. A comparison of online and in-store grocery shopping behaviour and its effects on household food waste. </w:t>
      </w:r>
      <w:r w:rsidRPr="63C3BF9B">
        <w:rPr>
          <w:b/>
          <w:bCs/>
          <w:lang w:val="en-US"/>
        </w:rPr>
        <w:t>Technological Forecasting And Social Change</w:t>
      </w:r>
      <w:r w:rsidRPr="63C3BF9B">
        <w:rPr>
          <w:lang w:val="en-US"/>
        </w:rPr>
        <w:t xml:space="preserve">, [S.L.], v. 194, p. 122698, set. 2023. Elsevier BV. </w:t>
      </w:r>
      <w:r w:rsidRPr="00E16A37">
        <w:rPr>
          <w:lang w:val="en-US"/>
        </w:rPr>
        <w:t>http://dx.doi.org/10.1016/j.techfore.2023.122698</w:t>
      </w:r>
      <w:r w:rsidRPr="63C3BF9B">
        <w:rPr>
          <w:lang w:val="en-US"/>
        </w:rPr>
        <w:t>.</w:t>
      </w:r>
    </w:p>
    <w:p w14:paraId="46D0A915" w14:textId="0DF7DB13" w:rsidR="4BDC7D81" w:rsidRPr="00B029C5" w:rsidRDefault="4BDC7D81" w:rsidP="63C3BF9B">
      <w:pPr>
        <w:pStyle w:val="TF-REFERNCIASITEM"/>
        <w:jc w:val="both"/>
        <w:rPr>
          <w:lang w:val="en-US"/>
          <w:rPrChange w:id="42" w:author="Dalton Solano dos Reis" w:date="2024-07-08T08:06:00Z" w16du:dateUtc="2024-07-08T11:06:00Z">
            <w:rPr/>
          </w:rPrChange>
        </w:rPr>
      </w:pPr>
      <w:r w:rsidRPr="00B029C5">
        <w:rPr>
          <w:lang w:val="en-US"/>
          <w:rPrChange w:id="43" w:author="Dalton Solano dos Reis" w:date="2024-07-08T08:06:00Z" w16du:dateUtc="2024-07-08T11:06:00Z">
            <w:rPr/>
          </w:rPrChange>
        </w:rPr>
        <w:t xml:space="preserve">CENANİ, Şehnaz. Etmen-tabanlı modellemede belirme ve karmaşıklık: güncel araştırmaların incelenmesi. </w:t>
      </w:r>
      <w:r w:rsidRPr="00B029C5">
        <w:rPr>
          <w:b/>
          <w:bCs/>
          <w:lang w:val="en-US"/>
          <w:rPrChange w:id="44" w:author="Dalton Solano dos Reis" w:date="2024-07-08T08:06:00Z" w16du:dateUtc="2024-07-08T11:06:00Z">
            <w:rPr>
              <w:b/>
              <w:bCs/>
            </w:rPr>
          </w:rPrChange>
        </w:rPr>
        <w:t>Journal Of Computational Design</w:t>
      </w:r>
      <w:r w:rsidRPr="00B029C5">
        <w:rPr>
          <w:lang w:val="en-US"/>
          <w:rPrChange w:id="45" w:author="Dalton Solano dos Reis" w:date="2024-07-08T08:06:00Z" w16du:dateUtc="2024-07-08T11:06:00Z">
            <w:rPr/>
          </w:rPrChange>
        </w:rPr>
        <w:t>, [S.L.], v. 2, n. 2, p. 1-24, 30 set. 2021. Istanbul Technical University. http://dx.doi.org/10.53710/jcode.983476.</w:t>
      </w:r>
    </w:p>
    <w:p w14:paraId="1BB49E6E" w14:textId="320A6236" w:rsidR="455D188F" w:rsidRDefault="455D188F" w:rsidP="63C3BF9B">
      <w:pPr>
        <w:pStyle w:val="TF-REFERNCIASITEM"/>
        <w:jc w:val="both"/>
        <w:rPr>
          <w:lang w:val="en-US"/>
        </w:rPr>
      </w:pPr>
      <w:r w:rsidRPr="63C3BF9B">
        <w:rPr>
          <w:lang w:val="en-US"/>
        </w:rPr>
        <w:t xml:space="preserve">CHATTOE-BROWN, Edmund. Is agent-based modelling the future of prediction? </w:t>
      </w:r>
      <w:r w:rsidRPr="63C3BF9B">
        <w:rPr>
          <w:b/>
          <w:bCs/>
          <w:lang w:val="en-US"/>
        </w:rPr>
        <w:t>International Journal Of Social Research Methodology</w:t>
      </w:r>
      <w:r w:rsidRPr="63C3BF9B">
        <w:rPr>
          <w:lang w:val="en-US"/>
        </w:rPr>
        <w:t>, [S.L.], v. 26, n. 2, p. 143-155, 25 out. 2022. Informa UK Limited. http://dx.doi.org/10.1080/13645579.2022.2137923.</w:t>
      </w:r>
    </w:p>
    <w:p w14:paraId="3BEB28E9" w14:textId="77777777" w:rsidR="00620D06" w:rsidRPr="00076860" w:rsidRDefault="00620D06" w:rsidP="63C3BF9B">
      <w:pPr>
        <w:pStyle w:val="TF-REFERNCIASITEM"/>
        <w:jc w:val="both"/>
        <w:rPr>
          <w:lang w:val="en-US"/>
        </w:rPr>
      </w:pPr>
      <w:r w:rsidRPr="63C3BF9B">
        <w:rPr>
          <w:lang w:val="en-US"/>
        </w:rPr>
        <w:t xml:space="preserve">CHEN, Liang </w:t>
      </w:r>
      <w:r w:rsidRPr="63C3BF9B">
        <w:rPr>
          <w:i/>
          <w:iCs/>
          <w:lang w:val="en-US"/>
        </w:rPr>
        <w:t>et al</w:t>
      </w:r>
      <w:r w:rsidRPr="63C3BF9B">
        <w:rPr>
          <w:lang w:val="en-US"/>
        </w:rPr>
        <w:t xml:space="preserve">. Survey of Multi-Agent Strategy Based on Reinforcement Learning. </w:t>
      </w:r>
      <w:r w:rsidRPr="63C3BF9B">
        <w:rPr>
          <w:b/>
          <w:bCs/>
          <w:lang w:val="en-US"/>
        </w:rPr>
        <w:t>Chinese Control And Decision Conference (CCDC)</w:t>
      </w:r>
      <w:r w:rsidRPr="63C3BF9B">
        <w:rPr>
          <w:lang w:val="en-US"/>
        </w:rPr>
        <w:t>, Hefei, p. 604-609, 2020.</w:t>
      </w:r>
    </w:p>
    <w:p w14:paraId="140D0DE4" w14:textId="7F1836D0" w:rsidR="42D3C1DF" w:rsidRDefault="42D3C1DF" w:rsidP="63C3BF9B">
      <w:pPr>
        <w:pStyle w:val="TF-REFERNCIASITEM"/>
        <w:jc w:val="both"/>
        <w:rPr>
          <w:lang w:val="en-US"/>
        </w:rPr>
      </w:pPr>
      <w:r w:rsidRPr="63C3BF9B">
        <w:rPr>
          <w:lang w:val="en-US"/>
        </w:rPr>
        <w:lastRenderedPageBreak/>
        <w:t xml:space="preserve">D'ADAMO, Idiano </w:t>
      </w:r>
      <w:r w:rsidRPr="63C3BF9B">
        <w:rPr>
          <w:i/>
          <w:iCs/>
          <w:lang w:val="en-US"/>
        </w:rPr>
        <w:t>et al</w:t>
      </w:r>
      <w:r w:rsidRPr="63C3BF9B">
        <w:rPr>
          <w:lang w:val="en-US"/>
        </w:rPr>
        <w:t xml:space="preserve">. Sustainable food waste management in supermarkets. </w:t>
      </w:r>
      <w:r w:rsidRPr="63C3BF9B">
        <w:rPr>
          <w:b/>
          <w:bCs/>
          <w:lang w:val="en-US"/>
        </w:rPr>
        <w:t>Sustainable Production And Consumption</w:t>
      </w:r>
      <w:r w:rsidRPr="63C3BF9B">
        <w:rPr>
          <w:lang w:val="en-US"/>
        </w:rPr>
        <w:t>, [S.L.], v. 43, p. 204-216, dez. 2023. Elsevier BV. http://dx.doi.org/10.1016/j.spc.2023.11.005.</w:t>
      </w:r>
    </w:p>
    <w:p w14:paraId="0340B0F7" w14:textId="547573C4" w:rsidR="16D911DF" w:rsidRDefault="16D911DF" w:rsidP="63C3BF9B">
      <w:pPr>
        <w:pStyle w:val="TF-REFERNCIASITEM"/>
        <w:jc w:val="both"/>
        <w:rPr>
          <w:lang w:val="en-US"/>
        </w:rPr>
      </w:pPr>
      <w:r w:rsidRPr="63C3BF9B">
        <w:rPr>
          <w:lang w:val="en-US"/>
        </w:rPr>
        <w:t xml:space="preserve">DONIEC, Arnaud </w:t>
      </w:r>
      <w:r w:rsidRPr="63C3BF9B">
        <w:rPr>
          <w:i/>
          <w:iCs/>
          <w:lang w:val="en-US"/>
        </w:rPr>
        <w:t>et al</w:t>
      </w:r>
      <w:r w:rsidRPr="63C3BF9B">
        <w:rPr>
          <w:lang w:val="en-US"/>
        </w:rPr>
        <w:t xml:space="preserve">. Purchase intention-based agent for customer behaviours. </w:t>
      </w:r>
      <w:r w:rsidRPr="63C3BF9B">
        <w:rPr>
          <w:b/>
          <w:bCs/>
          <w:lang w:val="en-US"/>
        </w:rPr>
        <w:t>Information Sciences</w:t>
      </w:r>
      <w:r w:rsidRPr="63C3BF9B">
        <w:rPr>
          <w:lang w:val="en-US"/>
        </w:rPr>
        <w:t>, [S.L.], v. 521, p. 380-397, jun. 2020. Elsevier BV. http://dx.doi.org/10.1016/j.ins.2020.02.054.</w:t>
      </w:r>
    </w:p>
    <w:p w14:paraId="57A10FFB" w14:textId="40ED553B" w:rsidR="755FA34D" w:rsidRPr="00E565D8" w:rsidRDefault="755FA34D" w:rsidP="63C3BF9B">
      <w:pPr>
        <w:pStyle w:val="TF-REFERNCIASITEM"/>
        <w:jc w:val="both"/>
      </w:pPr>
      <w:r w:rsidRPr="63C3BF9B">
        <w:rPr>
          <w:lang w:val="en-US"/>
        </w:rPr>
        <w:t xml:space="preserve">ELLISON, Brenna; FAN, Linlin; WILSON, Norbert L.W. Is it more convenient to waste? Trade‐offs between grocery shopping and waste behaviors. </w:t>
      </w:r>
      <w:r w:rsidRPr="63C3BF9B">
        <w:rPr>
          <w:b/>
          <w:bCs/>
          <w:lang w:val="en-US"/>
        </w:rPr>
        <w:t>Agricultural Economics</w:t>
      </w:r>
      <w:r w:rsidRPr="63C3BF9B">
        <w:rPr>
          <w:lang w:val="en-US"/>
        </w:rPr>
        <w:t>, [S.</w:t>
      </w:r>
      <w:r w:rsidR="00EA4909" w:rsidRPr="63C3BF9B">
        <w:rPr>
          <w:lang w:val="en-US"/>
        </w:rPr>
        <w:t>l</w:t>
      </w:r>
      <w:r w:rsidRPr="63C3BF9B">
        <w:rPr>
          <w:lang w:val="en-US"/>
        </w:rPr>
        <w:t xml:space="preserve">.], v. 53, n. 1, p. 75-89, 16 jun. 2022. </w:t>
      </w:r>
      <w:r>
        <w:t xml:space="preserve">Wiley. Disponível em: http://dx.doi.org/10.1111/agec.12720. Acesso em: 24 de abril de 2024. </w:t>
      </w:r>
    </w:p>
    <w:p w14:paraId="65DEF539" w14:textId="7AA50DD9" w:rsidR="136E6E9F" w:rsidRDefault="136E6E9F" w:rsidP="63C3BF9B">
      <w:pPr>
        <w:pStyle w:val="TF-REFERNCIASITEM"/>
        <w:jc w:val="both"/>
        <w:rPr>
          <w:lang w:val="en-US"/>
        </w:rPr>
      </w:pPr>
      <w:r w:rsidRPr="63C3BF9B">
        <w:rPr>
          <w:lang w:val="en-US"/>
        </w:rPr>
        <w:t xml:space="preserve">FLANAGAN, Angela; PRIYADARSHINI, Anushree. A study of consumer behaviour towards food-waste in Ireland: attitudes, quantities and global warming potentials. </w:t>
      </w:r>
      <w:r w:rsidRPr="63C3BF9B">
        <w:rPr>
          <w:b/>
          <w:bCs/>
          <w:lang w:val="en-US"/>
        </w:rPr>
        <w:t>Journal Of Environmental Management</w:t>
      </w:r>
      <w:r w:rsidRPr="63C3BF9B">
        <w:rPr>
          <w:lang w:val="en-US"/>
        </w:rPr>
        <w:t>, [S.L.], v. 284, p. 112046, abr. 2021. Elsevier BV. http://dx.doi.org/10.1016/j.jenvman.2021.112046.</w:t>
      </w:r>
    </w:p>
    <w:p w14:paraId="620B3523" w14:textId="19AB8808" w:rsidR="755FA34D" w:rsidRDefault="755FA34D" w:rsidP="63C3BF9B">
      <w:pPr>
        <w:pStyle w:val="TF-REFERNCIASITEM"/>
        <w:jc w:val="both"/>
      </w:pPr>
      <w:r w:rsidRPr="63C3BF9B">
        <w:rPr>
          <w:lang w:val="en-US"/>
        </w:rPr>
        <w:t xml:space="preserve">GUSTAVSSON, Jenny </w:t>
      </w:r>
      <w:r w:rsidRPr="63C3BF9B">
        <w:rPr>
          <w:i/>
          <w:iCs/>
          <w:lang w:val="en-US"/>
        </w:rPr>
        <w:t>et al</w:t>
      </w:r>
      <w:r w:rsidRPr="63C3BF9B">
        <w:rPr>
          <w:lang w:val="en-US"/>
        </w:rPr>
        <w:t xml:space="preserve">. </w:t>
      </w:r>
      <w:r w:rsidRPr="63C3BF9B">
        <w:rPr>
          <w:b/>
          <w:bCs/>
          <w:lang w:val="en-US"/>
        </w:rPr>
        <w:t>Global food losses and food waste</w:t>
      </w:r>
      <w:r w:rsidRPr="63C3BF9B">
        <w:rPr>
          <w:lang w:val="en-US"/>
        </w:rPr>
        <w:t xml:space="preserve">: extent, causes and prevention. </w:t>
      </w:r>
      <w:r w:rsidRPr="00B029C5">
        <w:rPr>
          <w:lang w:val="en-US"/>
          <w:rPrChange w:id="46" w:author="Dalton Solano dos Reis" w:date="2024-07-08T08:07:00Z" w16du:dateUtc="2024-07-08T11:07:00Z">
            <w:rPr/>
          </w:rPrChange>
        </w:rPr>
        <w:t xml:space="preserve">2011. </w:t>
      </w:r>
      <w:r>
        <w:t xml:space="preserve">Roma. Disponível em: https://www.fao.org/3/mb060e/mb060e.pdf. Acesso em: 22 abr. 2024. </w:t>
      </w:r>
    </w:p>
    <w:p w14:paraId="5AE49C16" w14:textId="71C3EF29" w:rsidR="755FA34D" w:rsidRDefault="755FA34D" w:rsidP="63C3BF9B">
      <w:pPr>
        <w:pStyle w:val="TF-REFERNCIASITEM"/>
        <w:jc w:val="both"/>
      </w:pPr>
      <w:r w:rsidRPr="63C3BF9B">
        <w:rPr>
          <w:lang w:val="en-US"/>
        </w:rPr>
        <w:t xml:space="preserve">JANSSENS </w:t>
      </w:r>
      <w:r w:rsidRPr="63C3BF9B">
        <w:rPr>
          <w:i/>
          <w:iCs/>
          <w:lang w:val="en-US"/>
        </w:rPr>
        <w:t>et al</w:t>
      </w:r>
      <w:r w:rsidRPr="63C3BF9B">
        <w:rPr>
          <w:lang w:val="en-US"/>
        </w:rPr>
        <w:t xml:space="preserve">. How Consumer Behavior in Daily Food Provisioning Affects Food Waste at Household Level in the Netherlands. </w:t>
      </w:r>
      <w:r w:rsidRPr="63C3BF9B">
        <w:rPr>
          <w:b/>
          <w:bCs/>
        </w:rPr>
        <w:t>Foods</w:t>
      </w:r>
      <w:r>
        <w:t>, [S.</w:t>
      </w:r>
      <w:r w:rsidR="00EA4909">
        <w:t>l</w:t>
      </w:r>
      <w:r>
        <w:t xml:space="preserve">.], v. 8, n. 10, p. 428-447, 20 set. 2019. MDPI AG. Disponível em: http://dx.doi.org/10.3390/foods8100428. Acesso em: 19 de abril de 2024. </w:t>
      </w:r>
    </w:p>
    <w:p w14:paraId="0BF26260" w14:textId="77777777" w:rsidR="004F498D" w:rsidRPr="00B029C5" w:rsidRDefault="004F498D" w:rsidP="004F498D">
      <w:pPr>
        <w:pStyle w:val="TF-REFERNCIASITEM"/>
        <w:rPr>
          <w:lang w:val="en-US"/>
          <w:rPrChange w:id="47" w:author="Dalton Solano dos Reis" w:date="2024-07-08T08:06:00Z" w16du:dateUtc="2024-07-08T11:06:00Z">
            <w:rPr/>
          </w:rPrChange>
        </w:rPr>
      </w:pPr>
      <w:r>
        <w:t xml:space="preserve">JUCHEM, Murilo; BASTOS, Ricardo Melo. </w:t>
      </w:r>
      <w:r w:rsidRPr="1F7CCB4A">
        <w:rPr>
          <w:b/>
          <w:bCs/>
        </w:rPr>
        <w:t>Arquitetura de Agente</w:t>
      </w:r>
      <w:r>
        <w:t xml:space="preserve">s. Relatório Técnico, n. 013 arquivado na Pró-Reitoria de Pesquisa, Faculdade de Informática PUCRS, Porto Alegre. </w:t>
      </w:r>
      <w:r w:rsidRPr="00B029C5">
        <w:rPr>
          <w:lang w:val="en-US"/>
          <w:rPrChange w:id="48" w:author="Dalton Solano dos Reis" w:date="2024-07-08T08:06:00Z" w16du:dateUtc="2024-07-08T11:06:00Z">
            <w:rPr/>
          </w:rPrChange>
        </w:rPr>
        <w:t>2001.</w:t>
      </w:r>
    </w:p>
    <w:p w14:paraId="4D7B751F" w14:textId="4FDBC7FF" w:rsidR="36C4C02C" w:rsidRDefault="36C4C02C" w:rsidP="63C3BF9B">
      <w:pPr>
        <w:pStyle w:val="TF-REFERNCIASITEM"/>
        <w:jc w:val="both"/>
        <w:rPr>
          <w:lang w:val="en-US"/>
        </w:rPr>
      </w:pPr>
      <w:r w:rsidRPr="63C3BF9B">
        <w:rPr>
          <w:lang w:val="en-US"/>
        </w:rPr>
        <w:t xml:space="preserve">KOKKORIS, Michail D.; STAVROVA, Olga. Meaning of food and consumer eating behaviors. </w:t>
      </w:r>
      <w:r w:rsidRPr="63C3BF9B">
        <w:rPr>
          <w:b/>
          <w:bCs/>
          <w:lang w:val="en-US"/>
        </w:rPr>
        <w:t>Food Quality And Preference</w:t>
      </w:r>
      <w:r w:rsidRPr="63C3BF9B">
        <w:rPr>
          <w:lang w:val="en-US"/>
        </w:rPr>
        <w:t>, [S.L.], v. 94, p. 104343, dez. 2021. Elsevier BV. http://dx.doi.org/10.1016/j.foodqual.2021.104343.</w:t>
      </w:r>
    </w:p>
    <w:p w14:paraId="44541FDD" w14:textId="11908DA3" w:rsidR="232B2CCF" w:rsidRDefault="232B2CCF" w:rsidP="63C3BF9B">
      <w:pPr>
        <w:pStyle w:val="TF-REFERNCIASITEM"/>
        <w:jc w:val="both"/>
      </w:pPr>
      <w:r w:rsidRPr="63C3BF9B">
        <w:rPr>
          <w:lang w:val="en-US"/>
        </w:rPr>
        <w:t xml:space="preserve">MACAL, Cm; NORTH, Mj. Tutorial on agent-based modeling and simulation. In: TAYLOR, Simon J. E.. </w:t>
      </w:r>
      <w:r w:rsidRPr="63C3BF9B">
        <w:rPr>
          <w:b/>
          <w:bCs/>
          <w:lang w:val="en-US"/>
        </w:rPr>
        <w:t>Agent-based Modeling and Simulation</w:t>
      </w:r>
      <w:r w:rsidRPr="63C3BF9B">
        <w:rPr>
          <w:lang w:val="en-US"/>
        </w:rPr>
        <w:t xml:space="preserve">. </w:t>
      </w:r>
      <w:r w:rsidRPr="00B029C5">
        <w:rPr>
          <w:rPrChange w:id="49" w:author="Dalton Solano dos Reis" w:date="2024-07-08T08:06:00Z" w16du:dateUtc="2024-07-08T11:06:00Z">
            <w:rPr>
              <w:lang w:val="en-US"/>
            </w:rPr>
          </w:rPrChange>
        </w:rPr>
        <w:t>Londres: Palgrave Macmillan Uk, 2014. Cap. 2. p. 11-31.</w:t>
      </w:r>
    </w:p>
    <w:p w14:paraId="4329C4ED" w14:textId="01B0CA7B" w:rsidR="75EFD82A" w:rsidRDefault="75EFD82A" w:rsidP="63C3BF9B">
      <w:pPr>
        <w:pStyle w:val="TF-REFERNCIASITEM"/>
        <w:jc w:val="both"/>
      </w:pPr>
      <w:r w:rsidRPr="63C3BF9B">
        <w:t xml:space="preserve">ORGANIZAÇÃO DAS NAÇÕES UNIDAS. </w:t>
      </w:r>
      <w:r w:rsidRPr="00B029C5">
        <w:rPr>
          <w:b/>
          <w:bCs/>
          <w:lang w:val="en-US"/>
          <w:rPrChange w:id="50" w:author="Dalton Solano dos Reis" w:date="2024-07-08T08:06:00Z" w16du:dateUtc="2024-07-08T11:06:00Z">
            <w:rPr>
              <w:b/>
              <w:bCs/>
            </w:rPr>
          </w:rPrChange>
        </w:rPr>
        <w:t>TRANSFORMING OUR WORLD</w:t>
      </w:r>
      <w:r w:rsidRPr="00B029C5">
        <w:rPr>
          <w:lang w:val="en-US"/>
          <w:rPrChange w:id="51" w:author="Dalton Solano dos Reis" w:date="2024-07-08T08:06:00Z" w16du:dateUtc="2024-07-08T11:06:00Z">
            <w:rPr/>
          </w:rPrChange>
        </w:rPr>
        <w:t xml:space="preserve">: the 2030 agenda for sustainable development. </w:t>
      </w:r>
      <w:r w:rsidRPr="63C3BF9B">
        <w:rPr>
          <w:b/>
          <w:bCs/>
        </w:rPr>
        <w:t>Organização das Nações Unidas</w:t>
      </w:r>
      <w:r w:rsidRPr="63C3BF9B">
        <w:t>, Organização das Nações Unidas, 2015. Disponível em: https://sdgs.un.org/sites/default/files/publications/21252030%20Agenda%20for%20Sustainable%20Development%20web.pdf. Acesso em: 11 jun. 2024.</w:t>
      </w:r>
    </w:p>
    <w:p w14:paraId="61201CBA" w14:textId="0477ADAA" w:rsidR="000C676A" w:rsidRDefault="000C676A" w:rsidP="63C3BF9B">
      <w:pPr>
        <w:pStyle w:val="TF-REFERNCIASITEM"/>
        <w:jc w:val="both"/>
      </w:pPr>
      <w:r>
        <w:t xml:space="preserve">ORGANIZAÇÃO DE ALIMENTO E AGRICULTURA. </w:t>
      </w:r>
      <w:r w:rsidRPr="63C3BF9B">
        <w:rPr>
          <w:lang w:val="en-US"/>
        </w:rPr>
        <w:t xml:space="preserve">World Food and Agriculture – Statistical Yearbook 2022. </w:t>
      </w:r>
      <w:r w:rsidRPr="63C3BF9B">
        <w:rPr>
          <w:b/>
          <w:bCs/>
          <w:lang w:val="en-US"/>
        </w:rPr>
        <w:t>World Food And Agriculture – Statistical Yearbook 2022</w:t>
      </w:r>
      <w:r w:rsidRPr="63C3BF9B">
        <w:rPr>
          <w:lang w:val="en-US"/>
        </w:rPr>
        <w:t xml:space="preserve">, [S.l.], p. 31-32, 12 dez. 2022. </w:t>
      </w:r>
      <w:r>
        <w:t>FAO. Disponível em: http://dx.doi.org/10.4060/cc2211en. Acesso em: 01 maio 2024.</w:t>
      </w:r>
    </w:p>
    <w:p w14:paraId="0A36F84B" w14:textId="7059705D" w:rsidR="5499C6DD" w:rsidRDefault="5499C6DD" w:rsidP="63C3BF9B">
      <w:pPr>
        <w:pStyle w:val="TF-REFERNCIASITEM"/>
        <w:jc w:val="both"/>
        <w:rPr>
          <w:lang w:val="en-US"/>
        </w:rPr>
      </w:pPr>
      <w:r w:rsidRPr="63C3BF9B">
        <w:rPr>
          <w:lang w:val="en-US"/>
        </w:rPr>
        <w:t xml:space="preserve">PAPARGYROPOULOU, Effie </w:t>
      </w:r>
      <w:r w:rsidRPr="63C3BF9B">
        <w:rPr>
          <w:i/>
          <w:iCs/>
          <w:lang w:val="en-US"/>
        </w:rPr>
        <w:t>et al</w:t>
      </w:r>
      <w:r w:rsidRPr="63C3BF9B">
        <w:rPr>
          <w:lang w:val="en-US"/>
        </w:rPr>
        <w:t xml:space="preserve">. Patterns and Causes of Food Waste in the Hospitality and Food Service Sector: food waste prevention insights from malaysia. </w:t>
      </w:r>
      <w:r w:rsidRPr="63C3BF9B">
        <w:rPr>
          <w:b/>
          <w:bCs/>
          <w:lang w:val="en-US"/>
        </w:rPr>
        <w:t>Sustainability</w:t>
      </w:r>
      <w:r w:rsidRPr="63C3BF9B">
        <w:rPr>
          <w:lang w:val="en-US"/>
        </w:rPr>
        <w:t>, [S.L.], v. 11, n. 21, p. 6016, 29 out. 2019. MDPI AG. http://dx.doi.org/10.3390/su11216016.</w:t>
      </w:r>
    </w:p>
    <w:p w14:paraId="67A56FDA" w14:textId="12AD35C4" w:rsidR="755FA34D" w:rsidRDefault="755FA34D" w:rsidP="63C3BF9B">
      <w:pPr>
        <w:pStyle w:val="TF-REFERNCIASITEM"/>
        <w:jc w:val="both"/>
      </w:pPr>
      <w:r w:rsidRPr="63C3BF9B">
        <w:rPr>
          <w:lang w:val="en-US"/>
        </w:rPr>
        <w:t xml:space="preserve">RAVANDI, Babak; JOVANOVIC, Nina. Impact of plate size on food waste: agent-based simulation of food consumption. </w:t>
      </w:r>
      <w:r w:rsidRPr="63C3BF9B">
        <w:rPr>
          <w:b/>
          <w:bCs/>
          <w:lang w:val="en-US"/>
        </w:rPr>
        <w:t>Resources, Conservation And Recycling</w:t>
      </w:r>
      <w:r w:rsidRPr="63C3BF9B">
        <w:rPr>
          <w:lang w:val="en-US"/>
        </w:rPr>
        <w:t>, [S.</w:t>
      </w:r>
      <w:r w:rsidR="00EA4909" w:rsidRPr="63C3BF9B">
        <w:rPr>
          <w:lang w:val="en-US"/>
        </w:rPr>
        <w:t>l</w:t>
      </w:r>
      <w:r w:rsidRPr="63C3BF9B">
        <w:rPr>
          <w:lang w:val="en-US"/>
        </w:rPr>
        <w:t xml:space="preserve">.], v. 149, p. 550-565, out. 2019. Elsevier BV. </w:t>
      </w:r>
      <w:r>
        <w:t>Disponível em: http://dx.doi.org/10.1016/j.resconrec.2019.05.033. Acesso em: 20 de abril de 2024.</w:t>
      </w:r>
    </w:p>
    <w:p w14:paraId="62C82CB9" w14:textId="32A980B2" w:rsidR="570540F2" w:rsidRDefault="570540F2" w:rsidP="63C3BF9B">
      <w:pPr>
        <w:pStyle w:val="TF-REFERNCIASITEM"/>
        <w:jc w:val="both"/>
        <w:rPr>
          <w:lang w:val="en-US"/>
        </w:rPr>
      </w:pPr>
      <w:r w:rsidRPr="63C3BF9B">
        <w:rPr>
          <w:lang w:val="en-US"/>
        </w:rPr>
        <w:t xml:space="preserve">SCHANES, Karin; DOBERNIG, Karin; GÖZET, Burcu. Food waste matters - A systematic review of household food waste practices and their policy implications. </w:t>
      </w:r>
      <w:r w:rsidRPr="63C3BF9B">
        <w:rPr>
          <w:b/>
          <w:bCs/>
          <w:lang w:val="en-US"/>
        </w:rPr>
        <w:t>Journal Of Cleaner Production</w:t>
      </w:r>
      <w:r w:rsidRPr="63C3BF9B">
        <w:rPr>
          <w:lang w:val="en-US"/>
        </w:rPr>
        <w:t>, [S.L.], v. 182, p. 978-991, maio 2018. Elsevier BV. http://dx.doi.org/10.1016/j.jclepro.2018.02.030.</w:t>
      </w:r>
    </w:p>
    <w:p w14:paraId="44F389B0" w14:textId="07CA210C" w:rsidR="479C7D5A" w:rsidRDefault="479C7D5A" w:rsidP="63C3BF9B">
      <w:pPr>
        <w:pStyle w:val="TF-REFERNCIASITEM"/>
        <w:jc w:val="both"/>
        <w:rPr>
          <w:lang w:val="en-US"/>
        </w:rPr>
      </w:pPr>
      <w:r w:rsidRPr="63C3BF9B">
        <w:rPr>
          <w:lang w:val="en-US"/>
        </w:rPr>
        <w:t xml:space="preserve">SCHOLDRA, Thomas P. </w:t>
      </w:r>
      <w:r w:rsidRPr="63C3BF9B">
        <w:rPr>
          <w:i/>
          <w:iCs/>
          <w:lang w:val="en-US"/>
        </w:rPr>
        <w:t>et al</w:t>
      </w:r>
      <w:r w:rsidRPr="63C3BF9B">
        <w:rPr>
          <w:lang w:val="en-US"/>
        </w:rPr>
        <w:t xml:space="preserve">. Households Under Economic Change: how micro- and macroeconomic conditions shape grocery shopping behavior. </w:t>
      </w:r>
      <w:r w:rsidRPr="63C3BF9B">
        <w:rPr>
          <w:b/>
          <w:bCs/>
          <w:lang w:val="en-US"/>
        </w:rPr>
        <w:t>Journal Of Marketing</w:t>
      </w:r>
      <w:r w:rsidRPr="63C3BF9B">
        <w:rPr>
          <w:lang w:val="en-US"/>
        </w:rPr>
        <w:t>, [S.L.], v. 86, n. 4, p. 95-117, 7 jan. 2022. SAGE Publications. http://dx.doi.org/10.1177/00222429211036882.</w:t>
      </w:r>
    </w:p>
    <w:p w14:paraId="304A38C6" w14:textId="4CB9B1B4" w:rsidR="04C05E28" w:rsidRDefault="04C05E28" w:rsidP="63C3BF9B">
      <w:pPr>
        <w:pStyle w:val="TF-REFERNCIASITEM"/>
        <w:jc w:val="both"/>
      </w:pPr>
      <w:r w:rsidRPr="63C3BF9B">
        <w:rPr>
          <w:lang w:val="en-US"/>
        </w:rPr>
        <w:t xml:space="preserve">STÖCKLI, Sabrina; NIKLAUS, Eva; DORN, Michael. Call for testing interventions to prevent consumer food waste. </w:t>
      </w:r>
      <w:r w:rsidRPr="63C3BF9B">
        <w:rPr>
          <w:b/>
          <w:bCs/>
          <w:lang w:val="en-US"/>
        </w:rPr>
        <w:t>Resources, Conservation And Recycling</w:t>
      </w:r>
      <w:r w:rsidRPr="63C3BF9B">
        <w:rPr>
          <w:lang w:val="en-US"/>
        </w:rPr>
        <w:t>, [S.</w:t>
      </w:r>
      <w:r w:rsidR="00EA4909" w:rsidRPr="63C3BF9B">
        <w:rPr>
          <w:lang w:val="en-US"/>
        </w:rPr>
        <w:t>l</w:t>
      </w:r>
      <w:r w:rsidRPr="63C3BF9B">
        <w:rPr>
          <w:lang w:val="en-US"/>
        </w:rPr>
        <w:t xml:space="preserve">.], v. 136, p. 445-462, set. 2018. Elsevier BV. </w:t>
      </w:r>
      <w:r w:rsidR="00F179D3" w:rsidRPr="63C3BF9B">
        <w:rPr>
          <w:lang w:val="en-US"/>
        </w:rPr>
        <w:t xml:space="preserve"> </w:t>
      </w:r>
      <w:r w:rsidR="00F179D3">
        <w:t xml:space="preserve">Disponível em: </w:t>
      </w:r>
      <w:r>
        <w:t>http://dx.doi.org/10.1016/j.resconrec.2018.03.029.</w:t>
      </w:r>
      <w:r w:rsidR="00F179D3">
        <w:t xml:space="preserve"> Acesso em: 20 de abril de 2024.</w:t>
      </w:r>
    </w:p>
    <w:p w14:paraId="564715FC" w14:textId="4173E0AE" w:rsidR="0EE0BC3C" w:rsidRPr="00B029C5" w:rsidRDefault="0EE0BC3C" w:rsidP="63C3BF9B">
      <w:pPr>
        <w:pStyle w:val="TF-REFERNCIASITEM"/>
        <w:jc w:val="both"/>
        <w:rPr>
          <w:lang w:val="en-US"/>
          <w:rPrChange w:id="52" w:author="Dalton Solano dos Reis" w:date="2024-07-08T08:06:00Z" w16du:dateUtc="2024-07-08T11:06:00Z">
            <w:rPr/>
          </w:rPrChange>
        </w:rPr>
      </w:pPr>
      <w:r w:rsidRPr="63C3BF9B">
        <w:rPr>
          <w:lang w:val="en-US"/>
        </w:rPr>
        <w:t xml:space="preserve">STANCU, V., Haugaard, P., Lähteenmäki, L., 2016. Determinants of </w:t>
      </w:r>
      <w:r w:rsidR="25288B5C" w:rsidRPr="63C3BF9B">
        <w:rPr>
          <w:lang w:val="en-US"/>
        </w:rPr>
        <w:t>consumer</w:t>
      </w:r>
      <w:r w:rsidRPr="63C3BF9B">
        <w:rPr>
          <w:lang w:val="en-US"/>
        </w:rPr>
        <w:t xml:space="preserve"> food waste behaviour: two routes to food waste. Appetite 96, 7-17</w:t>
      </w:r>
    </w:p>
    <w:p w14:paraId="3AC30515" w14:textId="7878A777" w:rsidR="003378CB" w:rsidRPr="00B029C5" w:rsidRDefault="5D4B65D0" w:rsidP="63C3BF9B">
      <w:pPr>
        <w:pStyle w:val="TF-REFERNCIASITEM"/>
        <w:jc w:val="both"/>
        <w:rPr>
          <w:rPrChange w:id="53" w:author="Dalton Solano dos Reis" w:date="2024-07-08T08:06:00Z" w16du:dateUtc="2024-07-08T11:06:00Z">
            <w:rPr>
              <w:lang w:val="en-US"/>
            </w:rPr>
          </w:rPrChange>
        </w:rPr>
      </w:pPr>
      <w:r w:rsidRPr="63C3BF9B">
        <w:rPr>
          <w:lang w:val="en-US"/>
        </w:rPr>
        <w:t xml:space="preserve">WILENSKY, Uri; RAND, William. What Is Agent-Based Modeling? In: WILENSKY, Uri; RAND, William. </w:t>
      </w:r>
      <w:r w:rsidRPr="63C3BF9B">
        <w:rPr>
          <w:b/>
          <w:bCs/>
          <w:lang w:val="en-US"/>
        </w:rPr>
        <w:t>An Introduction to Agent-Based Modeling</w:t>
      </w:r>
      <w:r w:rsidRPr="63C3BF9B">
        <w:rPr>
          <w:lang w:val="en-US"/>
        </w:rPr>
        <w:t xml:space="preserve">: modeling natural, social, and engineered complex systems with netlogo. </w:t>
      </w:r>
      <w:r w:rsidRPr="00B029C5">
        <w:rPr>
          <w:rPrChange w:id="54" w:author="Dalton Solano dos Reis" w:date="2024-07-08T08:06:00Z" w16du:dateUtc="2024-07-08T11:06:00Z">
            <w:rPr>
              <w:lang w:val="en-US"/>
            </w:rPr>
          </w:rPrChange>
        </w:rPr>
        <w:t>Cambridge: The Mit Press, 2015. Cap. 1. p. 32-39.</w:t>
      </w:r>
    </w:p>
    <w:p w14:paraId="2CE6E9E8" w14:textId="6CD02F68" w:rsidR="00D84AEB" w:rsidRPr="00B029C5" w:rsidRDefault="00D84AEB">
      <w:pPr>
        <w:keepNext w:val="0"/>
        <w:keepLines w:val="0"/>
        <w:spacing w:after="160" w:line="259" w:lineRule="auto"/>
        <w:rPr>
          <w:sz w:val="18"/>
          <w:szCs w:val="20"/>
          <w:rPrChange w:id="55" w:author="Dalton Solano dos Reis" w:date="2024-07-08T08:06:00Z" w16du:dateUtc="2024-07-08T11:06:00Z">
            <w:rPr>
              <w:sz w:val="18"/>
              <w:szCs w:val="20"/>
              <w:lang w:val="en-US"/>
            </w:rPr>
          </w:rPrChange>
        </w:rPr>
      </w:pPr>
      <w:r w:rsidRPr="00B029C5">
        <w:rPr>
          <w:rPrChange w:id="56" w:author="Dalton Solano dos Reis" w:date="2024-07-08T08:06:00Z" w16du:dateUtc="2024-07-08T11:06:00Z">
            <w:rPr>
              <w:lang w:val="en-US"/>
            </w:rPr>
          </w:rPrChange>
        </w:rPr>
        <w:br w:type="page"/>
      </w:r>
    </w:p>
    <w:p w14:paraId="36BA79CA" w14:textId="77777777" w:rsidR="00D84AEB" w:rsidRPr="00320BFA" w:rsidRDefault="00D84AEB" w:rsidP="00D84AEB">
      <w:pPr>
        <w:pStyle w:val="TF-xAvalTTULO"/>
      </w:pPr>
      <w:r>
        <w:lastRenderedPageBreak/>
        <w:t>FORMULÁRIO  DE  avaliação BCC</w:t>
      </w:r>
      <w:r w:rsidRPr="00320BFA">
        <w:t xml:space="preserve"> – PROFESSOR TCC I</w:t>
      </w:r>
      <w:r>
        <w:t xml:space="preserve"> – projeto</w:t>
      </w:r>
    </w:p>
    <w:p w14:paraId="2ADEFA60" w14:textId="77777777" w:rsidR="00D84AEB" w:rsidRDefault="00D84AEB" w:rsidP="00D84AEB">
      <w:pPr>
        <w:pStyle w:val="TF-xAvalLINHA"/>
      </w:pPr>
      <w:r w:rsidRPr="00320BFA">
        <w:t>Avaliador(a):</w:t>
      </w:r>
      <w:r w:rsidRPr="00320BFA">
        <w:tab/>
      </w:r>
      <w:r>
        <w:t>Dalton Solano dos Reis</w:t>
      </w:r>
    </w:p>
    <w:p w14:paraId="4737ECFF" w14:textId="77777777" w:rsidR="00D84AEB" w:rsidRPr="00320BFA" w:rsidRDefault="00D84AEB" w:rsidP="00D84AE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D84AEB" w:rsidRPr="00320BFA" w14:paraId="2AB05C9A" w14:textId="77777777" w:rsidTr="0053214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78BCE59" w14:textId="77777777" w:rsidR="00D84AEB" w:rsidRPr="00320BFA" w:rsidRDefault="00D84AEB" w:rsidP="0053214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97812C2" w14:textId="77777777" w:rsidR="00D84AEB" w:rsidRPr="00320BFA" w:rsidRDefault="00D84AEB" w:rsidP="0053214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E7481ED" w14:textId="77777777" w:rsidR="00D84AEB" w:rsidRPr="00320BFA" w:rsidRDefault="00D84AEB" w:rsidP="0053214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6A95F0E" w14:textId="77777777" w:rsidR="00D84AEB" w:rsidRPr="00320BFA" w:rsidRDefault="00D84AEB" w:rsidP="00532147">
            <w:pPr>
              <w:pStyle w:val="TF-xAvalITEMTABELA"/>
            </w:pPr>
            <w:r w:rsidRPr="00320BFA">
              <w:t>não atende</w:t>
            </w:r>
          </w:p>
        </w:tc>
      </w:tr>
      <w:tr w:rsidR="00D84AEB" w:rsidRPr="00320BFA" w14:paraId="0DE216BB" w14:textId="77777777" w:rsidTr="0053214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ADD427B" w14:textId="77777777" w:rsidR="00D84AEB" w:rsidRPr="00320BFA" w:rsidRDefault="00D84AEB" w:rsidP="0053214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54C4DEA" w14:textId="77777777" w:rsidR="00D84AEB" w:rsidRPr="00821EE8" w:rsidRDefault="00D84AEB" w:rsidP="00532147">
            <w:pPr>
              <w:pStyle w:val="TF-xAvalITEM"/>
            </w:pPr>
            <w:r w:rsidRPr="00821EE8">
              <w:t>INTRODUÇÃO</w:t>
            </w:r>
          </w:p>
          <w:p w14:paraId="7B55CCB1" w14:textId="77777777" w:rsidR="00D84AEB" w:rsidRPr="00821EE8" w:rsidRDefault="00D84AEB" w:rsidP="0053214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59A9578" w14:textId="3463B3B4" w:rsidR="00D84AEB" w:rsidRPr="00320BFA" w:rsidRDefault="002923B2"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664D71D" w14:textId="77777777" w:rsidR="00D84AEB" w:rsidRPr="00320BFA" w:rsidRDefault="00D84AEB"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59D480E" w14:textId="77777777" w:rsidR="00D84AEB" w:rsidRPr="00320BFA" w:rsidRDefault="00D84AEB" w:rsidP="00532147">
            <w:pPr>
              <w:keepNext w:val="0"/>
              <w:keepLines w:val="0"/>
              <w:ind w:left="709" w:hanging="709"/>
              <w:jc w:val="center"/>
              <w:rPr>
                <w:sz w:val="18"/>
              </w:rPr>
            </w:pPr>
          </w:p>
        </w:tc>
      </w:tr>
      <w:tr w:rsidR="00D84AEB" w:rsidRPr="00320BFA" w14:paraId="295F30BE" w14:textId="77777777" w:rsidTr="0053214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8ECF03"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A88014" w14:textId="77777777" w:rsidR="00D84AEB" w:rsidRPr="00821EE8" w:rsidRDefault="00D84AEB" w:rsidP="0053214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5465EE0" w14:textId="135B4724"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7B28887"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2C4BA7" w14:textId="77777777" w:rsidR="00D84AEB" w:rsidRPr="00320BFA" w:rsidRDefault="00D84AEB" w:rsidP="00532147">
            <w:pPr>
              <w:keepNext w:val="0"/>
              <w:keepLines w:val="0"/>
              <w:ind w:left="709" w:hanging="709"/>
              <w:jc w:val="center"/>
              <w:rPr>
                <w:sz w:val="18"/>
              </w:rPr>
            </w:pPr>
          </w:p>
        </w:tc>
      </w:tr>
      <w:tr w:rsidR="00D84AEB" w:rsidRPr="00320BFA" w14:paraId="0AD2BE35"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DDB227"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0866CC" w14:textId="77777777" w:rsidR="00D84AEB" w:rsidRPr="00320BFA" w:rsidRDefault="00D84AEB" w:rsidP="00532147">
            <w:pPr>
              <w:pStyle w:val="TF-xAvalITEM"/>
            </w:pPr>
            <w:r w:rsidRPr="00320BFA">
              <w:t>OBJETIVOS</w:t>
            </w:r>
          </w:p>
          <w:p w14:paraId="7C5C77C6" w14:textId="77777777" w:rsidR="00D84AEB" w:rsidRPr="00320BFA" w:rsidRDefault="00D84AEB" w:rsidP="0053214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26BD4B4" w14:textId="2CBFA8C1"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DCBB4E9"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E83F58" w14:textId="77777777" w:rsidR="00D84AEB" w:rsidRPr="00320BFA" w:rsidRDefault="00D84AEB" w:rsidP="00532147">
            <w:pPr>
              <w:keepNext w:val="0"/>
              <w:keepLines w:val="0"/>
              <w:ind w:left="709" w:hanging="709"/>
              <w:jc w:val="center"/>
              <w:rPr>
                <w:sz w:val="18"/>
              </w:rPr>
            </w:pPr>
          </w:p>
        </w:tc>
      </w:tr>
      <w:tr w:rsidR="00D84AEB" w:rsidRPr="00320BFA" w14:paraId="09F47864" w14:textId="77777777" w:rsidTr="0053214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D7A350"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A10668" w14:textId="77777777" w:rsidR="00D84AEB" w:rsidRPr="00320BFA" w:rsidRDefault="00D84AEB" w:rsidP="0053214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47FB586" w14:textId="1E88CAED"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263A52E"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C4A4D5" w14:textId="77777777" w:rsidR="00D84AEB" w:rsidRPr="00320BFA" w:rsidRDefault="00D84AEB" w:rsidP="00532147">
            <w:pPr>
              <w:keepNext w:val="0"/>
              <w:keepLines w:val="0"/>
              <w:ind w:left="709" w:hanging="709"/>
              <w:jc w:val="center"/>
              <w:rPr>
                <w:sz w:val="18"/>
              </w:rPr>
            </w:pPr>
          </w:p>
        </w:tc>
      </w:tr>
      <w:tr w:rsidR="00D84AEB" w:rsidRPr="00320BFA" w14:paraId="1480F543"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BB5538"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C1045B" w14:textId="77777777" w:rsidR="00D84AEB" w:rsidRPr="00EE20C1" w:rsidRDefault="00D84AEB" w:rsidP="00532147">
            <w:pPr>
              <w:pStyle w:val="TF-xAvalITEM"/>
            </w:pPr>
            <w:r w:rsidRPr="00EE20C1">
              <w:t>JUSTIFICATIVA</w:t>
            </w:r>
          </w:p>
          <w:p w14:paraId="72D10E0B" w14:textId="77777777" w:rsidR="00D84AEB" w:rsidRPr="00EE20C1" w:rsidRDefault="00D84AEB" w:rsidP="0053214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914BDEC" w14:textId="21BD7D2A"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C6DF3A"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6E7B66" w14:textId="77777777" w:rsidR="00D84AEB" w:rsidRPr="00320BFA" w:rsidRDefault="00D84AEB" w:rsidP="00532147">
            <w:pPr>
              <w:keepNext w:val="0"/>
              <w:keepLines w:val="0"/>
              <w:ind w:left="709" w:hanging="709"/>
              <w:jc w:val="center"/>
              <w:rPr>
                <w:sz w:val="18"/>
              </w:rPr>
            </w:pPr>
          </w:p>
        </w:tc>
      </w:tr>
      <w:tr w:rsidR="00D84AEB" w:rsidRPr="00320BFA" w14:paraId="4D2CE083"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4DD2D3"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9DA711" w14:textId="77777777" w:rsidR="00D84AEB" w:rsidRPr="00EE20C1" w:rsidRDefault="00D84AEB" w:rsidP="0053214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11F1CC8" w14:textId="6063B687"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9FE3D3"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F3CDD9" w14:textId="77777777" w:rsidR="00D84AEB" w:rsidRPr="00320BFA" w:rsidRDefault="00D84AEB" w:rsidP="00532147">
            <w:pPr>
              <w:keepNext w:val="0"/>
              <w:keepLines w:val="0"/>
              <w:ind w:left="709" w:hanging="709"/>
              <w:jc w:val="center"/>
              <w:rPr>
                <w:sz w:val="18"/>
              </w:rPr>
            </w:pPr>
          </w:p>
        </w:tc>
      </w:tr>
      <w:tr w:rsidR="00D84AEB" w:rsidRPr="00320BFA" w14:paraId="0065A772" w14:textId="77777777" w:rsidTr="0053214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ADE3E5"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0CAE05" w14:textId="77777777" w:rsidR="00D84AEB" w:rsidRPr="00320BFA" w:rsidRDefault="00D84AEB" w:rsidP="00532147">
            <w:pPr>
              <w:pStyle w:val="TF-xAvalITEM"/>
            </w:pPr>
            <w:r w:rsidRPr="00320BFA">
              <w:t>METODOLOGIA</w:t>
            </w:r>
          </w:p>
          <w:p w14:paraId="387CC9E3" w14:textId="77777777" w:rsidR="00D84AEB" w:rsidRPr="00320BFA" w:rsidRDefault="00D84AEB" w:rsidP="0053214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659DBAA" w14:textId="77D1F601"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04CC633"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C5C6A44" w14:textId="77777777" w:rsidR="00D84AEB" w:rsidRPr="00320BFA" w:rsidRDefault="00D84AEB" w:rsidP="00532147">
            <w:pPr>
              <w:keepNext w:val="0"/>
              <w:keepLines w:val="0"/>
              <w:ind w:left="709" w:hanging="709"/>
              <w:jc w:val="center"/>
              <w:rPr>
                <w:sz w:val="18"/>
              </w:rPr>
            </w:pPr>
          </w:p>
        </w:tc>
      </w:tr>
      <w:tr w:rsidR="00D84AEB" w:rsidRPr="00320BFA" w14:paraId="137B5047"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D573BD"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5C603C2" w14:textId="77777777" w:rsidR="00D84AEB" w:rsidRPr="00320BFA" w:rsidRDefault="00D84AEB" w:rsidP="0053214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88B197F" w14:textId="685C6E28"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B5DE5D0"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46641B" w14:textId="77777777" w:rsidR="00D84AEB" w:rsidRPr="00320BFA" w:rsidRDefault="00D84AEB" w:rsidP="00532147">
            <w:pPr>
              <w:keepNext w:val="0"/>
              <w:keepLines w:val="0"/>
              <w:ind w:left="709" w:hanging="709"/>
              <w:jc w:val="center"/>
              <w:rPr>
                <w:sz w:val="18"/>
              </w:rPr>
            </w:pPr>
          </w:p>
        </w:tc>
      </w:tr>
      <w:tr w:rsidR="00D84AEB" w:rsidRPr="00320BFA" w14:paraId="7941485E" w14:textId="77777777" w:rsidTr="0053214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C37FEB"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0F4930" w14:textId="77777777" w:rsidR="00D84AEB" w:rsidRPr="00801036" w:rsidRDefault="00D84AEB" w:rsidP="00532147">
            <w:pPr>
              <w:pStyle w:val="TF-xAvalITEM"/>
            </w:pPr>
            <w:r w:rsidRPr="00801036">
              <w:t>REVISÃO BIBLIOGRÁFICA (atenção para a diferença de conteúdo entre projeto e pré-projeto)</w:t>
            </w:r>
          </w:p>
          <w:p w14:paraId="2C77A927" w14:textId="77777777" w:rsidR="00D84AEB" w:rsidRPr="00801036" w:rsidRDefault="00D84AEB" w:rsidP="0053214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05A11A9C" w14:textId="3F139AB1" w:rsidR="00D84AEB" w:rsidRPr="00801036"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0867332" w14:textId="77777777" w:rsidR="00D84AEB" w:rsidRPr="00801036"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FDF233" w14:textId="77777777" w:rsidR="00D84AEB" w:rsidRPr="00320BFA" w:rsidRDefault="00D84AEB" w:rsidP="00532147">
            <w:pPr>
              <w:keepNext w:val="0"/>
              <w:keepLines w:val="0"/>
              <w:ind w:left="709" w:hanging="709"/>
              <w:jc w:val="center"/>
              <w:rPr>
                <w:sz w:val="18"/>
              </w:rPr>
            </w:pPr>
          </w:p>
        </w:tc>
      </w:tr>
      <w:tr w:rsidR="00D84AEB" w:rsidRPr="00320BFA" w14:paraId="4DC393DC" w14:textId="77777777" w:rsidTr="0053214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82470B" w14:textId="77777777" w:rsidR="00D84AEB" w:rsidRPr="00320BFA" w:rsidRDefault="00D84AEB" w:rsidP="0053214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8EC4571" w14:textId="77777777" w:rsidR="00D84AEB" w:rsidRPr="00320BFA" w:rsidRDefault="00D84AEB" w:rsidP="00532147">
            <w:pPr>
              <w:pStyle w:val="TF-xAvalITEM"/>
            </w:pPr>
            <w:r w:rsidRPr="00320BFA">
              <w:t>LINGUAGEM USADA (redação)</w:t>
            </w:r>
          </w:p>
          <w:p w14:paraId="3B30CEBA" w14:textId="77777777" w:rsidR="00D84AEB" w:rsidRPr="00320BFA" w:rsidRDefault="00D84AEB" w:rsidP="0053214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A7784C5" w14:textId="16A1250D" w:rsidR="00D84AEB" w:rsidRPr="00320BFA" w:rsidRDefault="002923B2" w:rsidP="0053214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62D532E" w14:textId="77777777" w:rsidR="00D84AEB" w:rsidRPr="00320BFA" w:rsidRDefault="00D84AEB" w:rsidP="0053214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DCEED8" w14:textId="77777777" w:rsidR="00D84AEB" w:rsidRPr="00320BFA" w:rsidRDefault="00D84AEB" w:rsidP="00532147">
            <w:pPr>
              <w:keepNext w:val="0"/>
              <w:keepLines w:val="0"/>
              <w:ind w:left="709" w:hanging="709"/>
              <w:jc w:val="center"/>
              <w:rPr>
                <w:sz w:val="18"/>
              </w:rPr>
            </w:pPr>
          </w:p>
        </w:tc>
      </w:tr>
      <w:tr w:rsidR="00D84AEB" w:rsidRPr="00320BFA" w14:paraId="0CFD4771"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0C2C05"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01B87F" w14:textId="77777777" w:rsidR="00D84AEB" w:rsidRPr="00320BFA" w:rsidRDefault="00D84AEB" w:rsidP="0053214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E0FC392" w14:textId="70017B42"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CE6CF1"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36162B" w14:textId="77777777" w:rsidR="00D84AEB" w:rsidRPr="00320BFA" w:rsidRDefault="00D84AEB" w:rsidP="00532147">
            <w:pPr>
              <w:keepNext w:val="0"/>
              <w:keepLines w:val="0"/>
              <w:ind w:left="709" w:hanging="709"/>
              <w:jc w:val="center"/>
              <w:rPr>
                <w:sz w:val="18"/>
              </w:rPr>
            </w:pPr>
          </w:p>
        </w:tc>
      </w:tr>
      <w:tr w:rsidR="00D84AEB" w:rsidRPr="00320BFA" w14:paraId="4ABB6129"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AA6907"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8C2D7A" w14:textId="77777777" w:rsidR="00D84AEB" w:rsidRPr="00320BFA" w:rsidRDefault="00D84AEB" w:rsidP="00532147">
            <w:pPr>
              <w:pStyle w:val="TF-xAvalITEM"/>
            </w:pPr>
            <w:r w:rsidRPr="00320BFA">
              <w:t>ORGANIZAÇÃO E APRESENTAÇÃO GRÁFICA DO TEXTO</w:t>
            </w:r>
          </w:p>
          <w:p w14:paraId="33B9656E" w14:textId="77777777" w:rsidR="00D84AEB" w:rsidRPr="00320BFA" w:rsidRDefault="00D84AEB" w:rsidP="0053214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A750B12" w14:textId="63527A79"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3690C6"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35CD099" w14:textId="77777777" w:rsidR="00D84AEB" w:rsidRPr="00320BFA" w:rsidRDefault="00D84AEB" w:rsidP="00532147">
            <w:pPr>
              <w:keepNext w:val="0"/>
              <w:keepLines w:val="0"/>
              <w:ind w:left="709" w:hanging="709"/>
              <w:jc w:val="center"/>
              <w:rPr>
                <w:sz w:val="18"/>
              </w:rPr>
            </w:pPr>
          </w:p>
        </w:tc>
      </w:tr>
      <w:tr w:rsidR="00D84AEB" w:rsidRPr="00320BFA" w14:paraId="66533D6C"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18B4B2C"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CF9254" w14:textId="77777777" w:rsidR="00D84AEB" w:rsidRPr="00320BFA" w:rsidRDefault="00D84AEB" w:rsidP="00532147">
            <w:pPr>
              <w:pStyle w:val="TF-xAvalITEM"/>
            </w:pPr>
            <w:r w:rsidRPr="00320BFA">
              <w:t>ILUSTRAÇÕES (figuras, quadros, tabelas)</w:t>
            </w:r>
          </w:p>
          <w:p w14:paraId="612D74F5" w14:textId="77777777" w:rsidR="00D84AEB" w:rsidRPr="00320BFA" w:rsidRDefault="00D84AEB" w:rsidP="0053214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7ECD00B" w14:textId="5C9C2F60" w:rsidR="00D84AEB" w:rsidRPr="00320BFA" w:rsidRDefault="002923B2" w:rsidP="0053214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2F60532" w14:textId="77777777" w:rsidR="00D84AEB" w:rsidRPr="00320BFA" w:rsidRDefault="00D84AEB" w:rsidP="0053214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33228C7" w14:textId="77777777" w:rsidR="00D84AEB" w:rsidRPr="00320BFA" w:rsidRDefault="00D84AEB" w:rsidP="00532147">
            <w:pPr>
              <w:keepNext w:val="0"/>
              <w:keepLines w:val="0"/>
              <w:spacing w:before="80" w:after="80"/>
              <w:ind w:left="709" w:hanging="709"/>
              <w:jc w:val="center"/>
              <w:rPr>
                <w:sz w:val="18"/>
              </w:rPr>
            </w:pPr>
          </w:p>
        </w:tc>
      </w:tr>
      <w:tr w:rsidR="00D84AEB" w:rsidRPr="00320BFA" w14:paraId="458674D0"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683E10"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421BFE3" w14:textId="77777777" w:rsidR="00D84AEB" w:rsidRPr="00320BFA" w:rsidRDefault="00D84AEB" w:rsidP="00532147">
            <w:pPr>
              <w:pStyle w:val="TF-xAvalITEM"/>
            </w:pPr>
            <w:r w:rsidRPr="00320BFA">
              <w:t>REFERÊNCIAS E CITAÇÕES</w:t>
            </w:r>
          </w:p>
          <w:p w14:paraId="6DCB134C" w14:textId="77777777" w:rsidR="00D84AEB" w:rsidRPr="00320BFA" w:rsidRDefault="00D84AEB" w:rsidP="0053214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2B02E6A" w14:textId="77777777" w:rsidR="00D84AEB" w:rsidRPr="00320BFA" w:rsidRDefault="00D84AEB"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BF1703F" w14:textId="5235905E" w:rsidR="00D84AEB" w:rsidRPr="00320BFA" w:rsidRDefault="002923B2" w:rsidP="0053214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86C15A0" w14:textId="77777777" w:rsidR="00D84AEB" w:rsidRPr="00320BFA" w:rsidRDefault="00D84AEB" w:rsidP="00532147">
            <w:pPr>
              <w:keepNext w:val="0"/>
              <w:keepLines w:val="0"/>
              <w:ind w:left="709" w:hanging="709"/>
              <w:jc w:val="center"/>
              <w:rPr>
                <w:sz w:val="18"/>
              </w:rPr>
            </w:pPr>
          </w:p>
        </w:tc>
      </w:tr>
      <w:tr w:rsidR="00D84AEB" w:rsidRPr="00320BFA" w14:paraId="5726A40F" w14:textId="77777777" w:rsidTr="0053214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3C39A9"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7CEA06" w14:textId="77777777" w:rsidR="00D84AEB" w:rsidRPr="00320BFA" w:rsidRDefault="00D84AEB" w:rsidP="0053214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22ADC05" w14:textId="38276421"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1477E9D"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ED11BDD" w14:textId="77777777" w:rsidR="00D84AEB" w:rsidRPr="00320BFA" w:rsidRDefault="00D84AEB" w:rsidP="00532147">
            <w:pPr>
              <w:keepNext w:val="0"/>
              <w:keepLines w:val="0"/>
              <w:ind w:left="709" w:hanging="709"/>
              <w:jc w:val="center"/>
              <w:rPr>
                <w:sz w:val="18"/>
              </w:rPr>
            </w:pPr>
          </w:p>
        </w:tc>
      </w:tr>
      <w:tr w:rsidR="00D84AEB" w:rsidRPr="00320BFA" w14:paraId="7875C51D" w14:textId="77777777" w:rsidTr="0053214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70A4D3" w14:textId="77777777" w:rsidR="00D84AEB" w:rsidRPr="00320BFA" w:rsidRDefault="00D84AEB" w:rsidP="0053214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C6FF02A" w14:textId="77777777" w:rsidR="00D84AEB" w:rsidRPr="00320BFA" w:rsidRDefault="00D84AEB" w:rsidP="0053214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D5D8054" w14:textId="3BBE1AD4" w:rsidR="00D84AEB" w:rsidRPr="00320BFA" w:rsidRDefault="002923B2"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71112AC" w14:textId="77777777" w:rsidR="00D84AEB" w:rsidRPr="00320BFA" w:rsidRDefault="00D84AEB" w:rsidP="0053214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5062993" w14:textId="77777777" w:rsidR="00D84AEB" w:rsidRPr="00320BFA" w:rsidRDefault="00D84AEB" w:rsidP="00532147">
            <w:pPr>
              <w:keepNext w:val="0"/>
              <w:keepLines w:val="0"/>
              <w:ind w:left="709" w:hanging="709"/>
              <w:jc w:val="center"/>
              <w:rPr>
                <w:sz w:val="18"/>
              </w:rPr>
            </w:pPr>
          </w:p>
        </w:tc>
      </w:tr>
    </w:tbl>
    <w:p w14:paraId="5917EC22" w14:textId="77777777" w:rsidR="00D84AEB" w:rsidRPr="003F5F25" w:rsidRDefault="00D84AEB" w:rsidP="00D84AEB">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D84AEB" w:rsidRPr="00320BFA" w14:paraId="5705595A"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05CAC546" w14:textId="77777777" w:rsidR="00D84AEB" w:rsidRPr="00320BFA" w:rsidRDefault="00D84AEB" w:rsidP="00532147">
            <w:pPr>
              <w:keepNext w:val="0"/>
              <w:keepLines w:val="0"/>
              <w:spacing w:before="60"/>
              <w:jc w:val="both"/>
              <w:rPr>
                <w:sz w:val="18"/>
              </w:rPr>
            </w:pPr>
            <w:r w:rsidRPr="00320BFA">
              <w:rPr>
                <w:sz w:val="18"/>
              </w:rPr>
              <w:t>O projeto de TCC será reprovado se:</w:t>
            </w:r>
          </w:p>
          <w:p w14:paraId="4EFEB7A4" w14:textId="77777777" w:rsidR="00D84AEB" w:rsidRPr="00320BFA" w:rsidRDefault="00D84AEB" w:rsidP="00D84AEB">
            <w:pPr>
              <w:keepNext w:val="0"/>
              <w:keepLines w:val="0"/>
              <w:numPr>
                <w:ilvl w:val="0"/>
                <w:numId w:val="25"/>
              </w:numPr>
              <w:ind w:left="357" w:hanging="357"/>
              <w:jc w:val="both"/>
              <w:rPr>
                <w:sz w:val="18"/>
              </w:rPr>
            </w:pPr>
            <w:r w:rsidRPr="00320BFA">
              <w:rPr>
                <w:sz w:val="18"/>
              </w:rPr>
              <w:t>qualquer um dos itens tiver resposta NÃO ATENDE;</w:t>
            </w:r>
          </w:p>
          <w:p w14:paraId="1CD7E4AC" w14:textId="77777777" w:rsidR="00D84AEB" w:rsidRPr="00320BFA" w:rsidRDefault="00D84AEB" w:rsidP="00D84AEB">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16C6903" w14:textId="77777777" w:rsidR="00D84AEB" w:rsidRPr="00320BFA" w:rsidRDefault="00D84AEB" w:rsidP="00D84AEB">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84AEB" w:rsidRPr="00320BFA" w14:paraId="634939F7" w14:textId="77777777" w:rsidTr="00532147">
        <w:trPr>
          <w:cantSplit/>
          <w:jc w:val="center"/>
        </w:trPr>
        <w:tc>
          <w:tcPr>
            <w:tcW w:w="1250" w:type="pct"/>
            <w:tcBorders>
              <w:top w:val="nil"/>
              <w:left w:val="single" w:sz="12" w:space="0" w:color="auto"/>
              <w:bottom w:val="single" w:sz="12" w:space="0" w:color="auto"/>
              <w:right w:val="nil"/>
            </w:tcBorders>
            <w:hideMark/>
          </w:tcPr>
          <w:p w14:paraId="0341B38E" w14:textId="77777777" w:rsidR="00D84AEB" w:rsidRPr="00320BFA" w:rsidRDefault="00D84AEB"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A920A9B" w14:textId="285E1245" w:rsidR="00D84AEB" w:rsidRPr="00320BFA" w:rsidRDefault="00D84AEB" w:rsidP="00532147">
            <w:pPr>
              <w:keepNext w:val="0"/>
              <w:keepLines w:val="0"/>
              <w:spacing w:before="60" w:after="60"/>
              <w:jc w:val="center"/>
              <w:rPr>
                <w:sz w:val="18"/>
              </w:rPr>
            </w:pPr>
            <w:r w:rsidRPr="00320BFA">
              <w:rPr>
                <w:sz w:val="20"/>
              </w:rPr>
              <w:t xml:space="preserve">(   </w:t>
            </w:r>
            <w:r w:rsidR="002923B2">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FADA2BF" w14:textId="77777777" w:rsidR="00D84AEB" w:rsidRPr="00320BFA" w:rsidRDefault="00D84AEB" w:rsidP="00532147">
            <w:pPr>
              <w:keepNext w:val="0"/>
              <w:keepLines w:val="0"/>
              <w:spacing w:before="60" w:after="60"/>
              <w:jc w:val="center"/>
              <w:rPr>
                <w:sz w:val="20"/>
              </w:rPr>
            </w:pPr>
            <w:r w:rsidRPr="00320BFA">
              <w:rPr>
                <w:sz w:val="20"/>
              </w:rPr>
              <w:t>(      ) REPROVADO</w:t>
            </w:r>
          </w:p>
        </w:tc>
      </w:tr>
    </w:tbl>
    <w:p w14:paraId="0B41995B" w14:textId="77777777" w:rsidR="00D84AEB" w:rsidRDefault="00D84AEB" w:rsidP="00D84AEB">
      <w:pPr>
        <w:pStyle w:val="TF-xAvalTTULO"/>
        <w:ind w:left="0" w:firstLine="0"/>
        <w:jc w:val="left"/>
      </w:pPr>
    </w:p>
    <w:p w14:paraId="09B7925C" w14:textId="77777777" w:rsidR="00D84AEB" w:rsidRDefault="00D84AEB" w:rsidP="63C3BF9B">
      <w:pPr>
        <w:pStyle w:val="TF-REFERNCIASITEM"/>
        <w:jc w:val="both"/>
        <w:rPr>
          <w:lang w:val="en-US"/>
        </w:rPr>
      </w:pPr>
    </w:p>
    <w:sectPr w:rsidR="00D84A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Dalton Solano dos Reis" w:date="2024-07-08T08:08:00Z" w:initials="DS">
    <w:p w14:paraId="1E844614" w14:textId="77777777" w:rsidR="00B029C5" w:rsidRDefault="00B029C5" w:rsidP="00B029C5">
      <w:r>
        <w:rPr>
          <w:rStyle w:val="Refdecomentrio"/>
        </w:rPr>
        <w:annotationRef/>
      </w:r>
      <w:r>
        <w:rPr>
          <w:color w:val="000000"/>
          <w:sz w:val="20"/>
          <w:szCs w:val="20"/>
        </w:rPr>
        <w:t>Ponto final.</w:t>
      </w:r>
    </w:p>
  </w:comment>
  <w:comment w:id="34" w:author="Dalton Solano dos Reis" w:date="2024-07-08T08:11:00Z" w:initials="DS">
    <w:p w14:paraId="03F80D55" w14:textId="77777777" w:rsidR="00B029C5" w:rsidRDefault="00B029C5" w:rsidP="00B029C5">
      <w:r>
        <w:rPr>
          <w:rStyle w:val="Refdecomentrio"/>
        </w:rPr>
        <w:annotationRef/>
      </w:r>
      <w:r>
        <w:rPr>
          <w:color w:val="000000"/>
          <w:sz w:val="20"/>
          <w:szCs w:val="20"/>
        </w:rPr>
        <w:t>Combate para que ??</w:t>
      </w:r>
    </w:p>
    <w:p w14:paraId="31358E36" w14:textId="77777777" w:rsidR="00B029C5" w:rsidRDefault="00B029C5" w:rsidP="00B029C5">
      <w:r>
        <w:rPr>
          <w:color w:val="000000"/>
          <w:sz w:val="20"/>
          <w:szCs w:val="20"/>
        </w:rPr>
        <w:t xml:space="preserve">combate a fome.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844614" w15:done="0"/>
  <w15:commentEx w15:paraId="31358E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975FEA" w16cex:dateUtc="2024-07-08T11:08:00Z"/>
  <w16cex:commentExtensible w16cex:durableId="6FC4869D" w16cex:dateUtc="2024-07-08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844614" w16cid:durableId="1D975FEA"/>
  <w16cid:commentId w16cid:paraId="31358E36" w16cid:durableId="6FC48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91124" w14:textId="77777777" w:rsidR="008721E0" w:rsidRDefault="008721E0" w:rsidP="008B06C0">
      <w:r>
        <w:separator/>
      </w:r>
    </w:p>
  </w:endnote>
  <w:endnote w:type="continuationSeparator" w:id="0">
    <w:p w14:paraId="51829C67" w14:textId="77777777" w:rsidR="008721E0" w:rsidRDefault="008721E0"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D40BD" w14:textId="77777777" w:rsidR="008721E0" w:rsidRDefault="008721E0" w:rsidP="008B06C0">
      <w:r>
        <w:separator/>
      </w:r>
    </w:p>
  </w:footnote>
  <w:footnote w:type="continuationSeparator" w:id="0">
    <w:p w14:paraId="18BF964C" w14:textId="77777777" w:rsidR="008721E0" w:rsidRDefault="008721E0"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mUJlQATnyPdb6" int2:id="1XiBTy8L">
      <int2:state int2:value="Rejected" int2:type="AugLoop_Text_Critique"/>
    </int2:textHash>
    <int2:textHash int2:hashCode="v3jXqOAVqWKVSe" int2:id="1e7TbyMx">
      <int2:state int2:value="Rejected" int2:type="AugLoop_Text_Critique"/>
    </int2:textHash>
    <int2:textHash int2:hashCode="2kkDI6bGvMAIUR" int2:id="3Pdgcap1">
      <int2:state int2:value="Rejected" int2:type="AugLoop_Text_Critique"/>
    </int2:textHash>
    <int2:textHash int2:hashCode="3bXlDVKuKGH/ZD" int2:id="WNyVIkyu">
      <int2:state int2:value="Rejected" int2:type="AugLoop_Text_Critique"/>
    </int2:textHash>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sjjhdjv9" int2:invalidationBookmarkName="" int2:hashCode="GxZwNR9rNKYk5u" int2:id="ROY1K0h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hybridMultilevel"/>
    <w:tmpl w:val="FD88D4AA"/>
    <w:lvl w:ilvl="0" w:tplc="12EC561E">
      <w:start w:val="1"/>
      <w:numFmt w:val="lowerLetter"/>
      <w:pStyle w:val="TF-ALNEA"/>
      <w:lvlText w:val="%1)"/>
      <w:lvlJc w:val="left"/>
      <w:pPr>
        <w:tabs>
          <w:tab w:val="num" w:pos="1077"/>
        </w:tabs>
        <w:ind w:left="1077" w:hanging="397"/>
      </w:pPr>
    </w:lvl>
    <w:lvl w:ilvl="1" w:tplc="50E24ED4">
      <w:start w:val="1"/>
      <w:numFmt w:val="decimal"/>
      <w:pStyle w:val="TF-SUBALNEAnvel1"/>
      <w:lvlText w:val="-"/>
      <w:lvlJc w:val="left"/>
      <w:pPr>
        <w:tabs>
          <w:tab w:val="num" w:pos="1418"/>
        </w:tabs>
        <w:ind w:left="1418" w:hanging="380"/>
      </w:pPr>
    </w:lvl>
    <w:lvl w:ilvl="2" w:tplc="808ACEE8">
      <w:start w:val="1"/>
      <w:numFmt w:val="decimal"/>
      <w:pStyle w:val="TF-SUBALNEAnvel2"/>
      <w:lvlText w:val="%3-"/>
      <w:lvlJc w:val="left"/>
      <w:pPr>
        <w:tabs>
          <w:tab w:val="num" w:pos="1758"/>
        </w:tabs>
        <w:ind w:left="1758" w:hanging="397"/>
      </w:pPr>
    </w:lvl>
    <w:lvl w:ilvl="3" w:tplc="3D7077EA">
      <w:start w:val="1"/>
      <w:numFmt w:val="decimal"/>
      <w:lvlText w:val="-"/>
      <w:lvlJc w:val="left"/>
      <w:pPr>
        <w:tabs>
          <w:tab w:val="num" w:pos="1440"/>
        </w:tabs>
        <w:ind w:left="1440" w:hanging="360"/>
      </w:pPr>
    </w:lvl>
    <w:lvl w:ilvl="4" w:tplc="ECDEBF2A">
      <w:start w:val="1"/>
      <w:numFmt w:val="decimal"/>
      <w:lvlText w:val="-"/>
      <w:lvlJc w:val="left"/>
      <w:pPr>
        <w:tabs>
          <w:tab w:val="num" w:pos="1800"/>
        </w:tabs>
        <w:ind w:left="1800" w:hanging="360"/>
      </w:pPr>
    </w:lvl>
    <w:lvl w:ilvl="5" w:tplc="497A455C">
      <w:start w:val="1"/>
      <w:numFmt w:val="decimal"/>
      <w:lvlText w:val="-"/>
      <w:lvlJc w:val="left"/>
      <w:pPr>
        <w:tabs>
          <w:tab w:val="num" w:pos="2160"/>
        </w:tabs>
        <w:ind w:left="2160" w:hanging="360"/>
      </w:pPr>
    </w:lvl>
    <w:lvl w:ilvl="6" w:tplc="3C6A25D2">
      <w:start w:val="1"/>
      <w:numFmt w:val="decimal"/>
      <w:lvlText w:val="%7-"/>
      <w:lvlJc w:val="left"/>
      <w:pPr>
        <w:tabs>
          <w:tab w:val="num" w:pos="2520"/>
        </w:tabs>
        <w:ind w:left="2520" w:hanging="360"/>
      </w:pPr>
    </w:lvl>
    <w:lvl w:ilvl="7" w:tplc="32E4BE0A">
      <w:start w:val="1"/>
      <w:numFmt w:val="decimal"/>
      <w:lvlText w:val="%8-"/>
      <w:lvlJc w:val="left"/>
      <w:pPr>
        <w:tabs>
          <w:tab w:val="num" w:pos="2880"/>
        </w:tabs>
        <w:ind w:left="2880" w:hanging="360"/>
      </w:pPr>
    </w:lvl>
    <w:lvl w:ilvl="8" w:tplc="FF24C534">
      <w:start w:val="1"/>
      <w:numFmt w:val="decimal"/>
      <w:lvlText w:val="%9-"/>
      <w:lvlJc w:val="left"/>
      <w:pPr>
        <w:tabs>
          <w:tab w:val="num" w:pos="3240"/>
        </w:tabs>
        <w:ind w:left="3240" w:hanging="360"/>
      </w:pPr>
    </w:lvl>
  </w:abstractNum>
  <w:abstractNum w:abstractNumId="4" w15:restartNumberingAfterBreak="0">
    <w:nsid w:val="2E65D94B"/>
    <w:multiLevelType w:val="hybridMultilevel"/>
    <w:tmpl w:val="818AEE6E"/>
    <w:lvl w:ilvl="0" w:tplc="7F74E2AC">
      <w:start w:val="1"/>
      <w:numFmt w:val="lowerLetter"/>
      <w:lvlText w:val="%1)"/>
      <w:lvlJc w:val="left"/>
      <w:pPr>
        <w:ind w:left="1077" w:hanging="360"/>
      </w:pPr>
    </w:lvl>
    <w:lvl w:ilvl="1" w:tplc="6C4ADC54">
      <w:start w:val="1"/>
      <w:numFmt w:val="lowerLetter"/>
      <w:lvlText w:val="%2."/>
      <w:lvlJc w:val="left"/>
      <w:pPr>
        <w:ind w:left="1418" w:hanging="360"/>
      </w:pPr>
    </w:lvl>
    <w:lvl w:ilvl="2" w:tplc="3AA416BE">
      <w:start w:val="1"/>
      <w:numFmt w:val="lowerRoman"/>
      <w:lvlText w:val="%3."/>
      <w:lvlJc w:val="right"/>
      <w:pPr>
        <w:ind w:left="1758" w:hanging="180"/>
      </w:pPr>
    </w:lvl>
    <w:lvl w:ilvl="3" w:tplc="BA24908E">
      <w:start w:val="1"/>
      <w:numFmt w:val="decimal"/>
      <w:lvlText w:val="%4."/>
      <w:lvlJc w:val="left"/>
      <w:pPr>
        <w:ind w:left="1440" w:hanging="360"/>
      </w:pPr>
    </w:lvl>
    <w:lvl w:ilvl="4" w:tplc="19F40116">
      <w:start w:val="1"/>
      <w:numFmt w:val="lowerLetter"/>
      <w:lvlText w:val="%5."/>
      <w:lvlJc w:val="left"/>
      <w:pPr>
        <w:ind w:left="1800" w:hanging="360"/>
      </w:pPr>
    </w:lvl>
    <w:lvl w:ilvl="5" w:tplc="0408053A">
      <w:start w:val="1"/>
      <w:numFmt w:val="lowerRoman"/>
      <w:lvlText w:val="%6."/>
      <w:lvlJc w:val="right"/>
      <w:pPr>
        <w:ind w:left="2160" w:hanging="180"/>
      </w:pPr>
    </w:lvl>
    <w:lvl w:ilvl="6" w:tplc="F7A062A0">
      <w:start w:val="1"/>
      <w:numFmt w:val="decimal"/>
      <w:lvlText w:val="%7."/>
      <w:lvlJc w:val="left"/>
      <w:pPr>
        <w:ind w:left="2520" w:hanging="360"/>
      </w:pPr>
    </w:lvl>
    <w:lvl w:ilvl="7" w:tplc="1638D6E4">
      <w:start w:val="1"/>
      <w:numFmt w:val="lowerLetter"/>
      <w:lvlText w:val="%8."/>
      <w:lvlJc w:val="left"/>
      <w:pPr>
        <w:ind w:left="2880" w:hanging="360"/>
      </w:pPr>
    </w:lvl>
    <w:lvl w:ilvl="8" w:tplc="7B1C6690">
      <w:start w:val="1"/>
      <w:numFmt w:val="lowerRoman"/>
      <w:lvlText w:val="%9."/>
      <w:lvlJc w:val="right"/>
      <w:pPr>
        <w:ind w:left="3240" w:hanging="180"/>
      </w:pPr>
    </w:lvl>
  </w:abstractNum>
  <w:abstractNum w:abstractNumId="5"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0FCA0"/>
    <w:multiLevelType w:val="hybridMultilevel"/>
    <w:tmpl w:val="35764F48"/>
    <w:lvl w:ilvl="0" w:tplc="F4C61218">
      <w:start w:val="1"/>
      <w:numFmt w:val="lowerLetter"/>
      <w:lvlText w:val="%1)"/>
      <w:lvlJc w:val="left"/>
      <w:pPr>
        <w:ind w:left="1077" w:hanging="360"/>
      </w:pPr>
    </w:lvl>
    <w:lvl w:ilvl="1" w:tplc="89F05AF0">
      <w:start w:val="1"/>
      <w:numFmt w:val="lowerLetter"/>
      <w:lvlText w:val="%2."/>
      <w:lvlJc w:val="left"/>
      <w:pPr>
        <w:ind w:left="1418" w:hanging="360"/>
      </w:pPr>
    </w:lvl>
    <w:lvl w:ilvl="2" w:tplc="26562EDE">
      <w:start w:val="1"/>
      <w:numFmt w:val="lowerRoman"/>
      <w:lvlText w:val="%3."/>
      <w:lvlJc w:val="right"/>
      <w:pPr>
        <w:ind w:left="1758" w:hanging="180"/>
      </w:pPr>
    </w:lvl>
    <w:lvl w:ilvl="3" w:tplc="5B228770">
      <w:start w:val="1"/>
      <w:numFmt w:val="decimal"/>
      <w:lvlText w:val="%4."/>
      <w:lvlJc w:val="left"/>
      <w:pPr>
        <w:ind w:left="1440" w:hanging="360"/>
      </w:pPr>
    </w:lvl>
    <w:lvl w:ilvl="4" w:tplc="3B2C93A0">
      <w:start w:val="1"/>
      <w:numFmt w:val="lowerLetter"/>
      <w:lvlText w:val="%5."/>
      <w:lvlJc w:val="left"/>
      <w:pPr>
        <w:ind w:left="1800" w:hanging="360"/>
      </w:pPr>
    </w:lvl>
    <w:lvl w:ilvl="5" w:tplc="DC3EBFDE">
      <w:start w:val="1"/>
      <w:numFmt w:val="lowerRoman"/>
      <w:lvlText w:val="%6."/>
      <w:lvlJc w:val="right"/>
      <w:pPr>
        <w:ind w:left="2160" w:hanging="180"/>
      </w:pPr>
    </w:lvl>
    <w:lvl w:ilvl="6" w:tplc="414C5E86">
      <w:start w:val="1"/>
      <w:numFmt w:val="decimal"/>
      <w:lvlText w:val="%7."/>
      <w:lvlJc w:val="left"/>
      <w:pPr>
        <w:ind w:left="2520" w:hanging="360"/>
      </w:pPr>
    </w:lvl>
    <w:lvl w:ilvl="7" w:tplc="9DA67072">
      <w:start w:val="1"/>
      <w:numFmt w:val="lowerLetter"/>
      <w:lvlText w:val="%8."/>
      <w:lvlJc w:val="left"/>
      <w:pPr>
        <w:ind w:left="2880" w:hanging="360"/>
      </w:pPr>
    </w:lvl>
    <w:lvl w:ilvl="8" w:tplc="2D4888BC">
      <w:start w:val="1"/>
      <w:numFmt w:val="lowerRoman"/>
      <w:lvlText w:val="%9."/>
      <w:lvlJc w:val="right"/>
      <w:pPr>
        <w:ind w:left="3240" w:hanging="180"/>
      </w:pPr>
    </w:lvl>
  </w:abstractNum>
  <w:abstractNum w:abstractNumId="8"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2" w15:restartNumberingAfterBreak="0">
    <w:nsid w:val="6E00CA2D"/>
    <w:multiLevelType w:val="hybridMultilevel"/>
    <w:tmpl w:val="9D8A676A"/>
    <w:lvl w:ilvl="0" w:tplc="E5CC7ABA">
      <w:start w:val="1"/>
      <w:numFmt w:val="lowerLetter"/>
      <w:lvlText w:val="%1)"/>
      <w:lvlJc w:val="left"/>
      <w:pPr>
        <w:ind w:left="1077" w:hanging="360"/>
      </w:pPr>
    </w:lvl>
    <w:lvl w:ilvl="1" w:tplc="98C8A6A2">
      <w:start w:val="1"/>
      <w:numFmt w:val="lowerLetter"/>
      <w:lvlText w:val="%2."/>
      <w:lvlJc w:val="left"/>
      <w:pPr>
        <w:ind w:left="1418" w:hanging="360"/>
      </w:pPr>
    </w:lvl>
    <w:lvl w:ilvl="2" w:tplc="4358F9D0">
      <w:start w:val="1"/>
      <w:numFmt w:val="lowerRoman"/>
      <w:lvlText w:val="%3."/>
      <w:lvlJc w:val="right"/>
      <w:pPr>
        <w:ind w:left="1758" w:hanging="180"/>
      </w:pPr>
    </w:lvl>
    <w:lvl w:ilvl="3" w:tplc="42B80B54">
      <w:start w:val="1"/>
      <w:numFmt w:val="decimal"/>
      <w:lvlText w:val="%4."/>
      <w:lvlJc w:val="left"/>
      <w:pPr>
        <w:ind w:left="1440" w:hanging="360"/>
      </w:pPr>
    </w:lvl>
    <w:lvl w:ilvl="4" w:tplc="DE4CCD52">
      <w:start w:val="1"/>
      <w:numFmt w:val="lowerLetter"/>
      <w:lvlText w:val="%5."/>
      <w:lvlJc w:val="left"/>
      <w:pPr>
        <w:ind w:left="1800" w:hanging="360"/>
      </w:pPr>
    </w:lvl>
    <w:lvl w:ilvl="5" w:tplc="54C0C552">
      <w:start w:val="1"/>
      <w:numFmt w:val="lowerRoman"/>
      <w:lvlText w:val="%6."/>
      <w:lvlJc w:val="right"/>
      <w:pPr>
        <w:ind w:left="2160" w:hanging="180"/>
      </w:pPr>
    </w:lvl>
    <w:lvl w:ilvl="6" w:tplc="61382E2A">
      <w:start w:val="1"/>
      <w:numFmt w:val="decimal"/>
      <w:lvlText w:val="%7."/>
      <w:lvlJc w:val="left"/>
      <w:pPr>
        <w:ind w:left="2520" w:hanging="360"/>
      </w:pPr>
    </w:lvl>
    <w:lvl w:ilvl="7" w:tplc="82660602">
      <w:start w:val="1"/>
      <w:numFmt w:val="lowerLetter"/>
      <w:lvlText w:val="%8."/>
      <w:lvlJc w:val="left"/>
      <w:pPr>
        <w:ind w:left="2880" w:hanging="360"/>
      </w:pPr>
    </w:lvl>
    <w:lvl w:ilvl="8" w:tplc="D3448854">
      <w:start w:val="1"/>
      <w:numFmt w:val="lowerRoman"/>
      <w:lvlText w:val="%9."/>
      <w:lvlJc w:val="right"/>
      <w:pPr>
        <w:ind w:left="3240" w:hanging="180"/>
      </w:pPr>
    </w:lvl>
  </w:abstractNum>
  <w:abstractNum w:abstractNumId="13"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41213335">
    <w:abstractNumId w:val="7"/>
  </w:num>
  <w:num w:numId="2" w16cid:durableId="1584609337">
    <w:abstractNumId w:val="12"/>
  </w:num>
  <w:num w:numId="3" w16cid:durableId="820659107">
    <w:abstractNumId w:val="4"/>
  </w:num>
  <w:num w:numId="4" w16cid:durableId="1473594673">
    <w:abstractNumId w:val="1"/>
  </w:num>
  <w:num w:numId="5" w16cid:durableId="471799102">
    <w:abstractNumId w:val="13"/>
  </w:num>
  <w:num w:numId="6" w16cid:durableId="146941237">
    <w:abstractNumId w:val="11"/>
  </w:num>
  <w:num w:numId="7"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3237221">
    <w:abstractNumId w:val="3"/>
  </w:num>
  <w:num w:numId="9" w16cid:durableId="1021929541">
    <w:abstractNumId w:val="0"/>
    <w:lvlOverride w:ilvl="0">
      <w:startOverride w:val="2"/>
    </w:lvlOverride>
    <w:lvlOverride w:ilvl="1">
      <w:startOverride w:val="2"/>
    </w:lvlOverride>
  </w:num>
  <w:num w:numId="10" w16cid:durableId="159153552">
    <w:abstractNumId w:val="0"/>
    <w:lvlOverride w:ilvl="0">
      <w:startOverride w:val="2"/>
    </w:lvlOverride>
    <w:lvlOverride w:ilvl="1">
      <w:startOverride w:val="2"/>
    </w:lvlOverride>
  </w:num>
  <w:num w:numId="11" w16cid:durableId="998189533">
    <w:abstractNumId w:val="0"/>
    <w:lvlOverride w:ilvl="0">
      <w:startOverride w:val="2"/>
    </w:lvlOverride>
    <w:lvlOverride w:ilvl="1">
      <w:startOverride w:val="1"/>
    </w:lvlOverride>
  </w:num>
  <w:num w:numId="12" w16cid:durableId="1549562640">
    <w:abstractNumId w:val="9"/>
  </w:num>
  <w:num w:numId="13" w16cid:durableId="1706248364">
    <w:abstractNumId w:val="2"/>
  </w:num>
  <w:num w:numId="14" w16cid:durableId="1925020551">
    <w:abstractNumId w:val="5"/>
  </w:num>
  <w:num w:numId="15" w16cid:durableId="1752777395">
    <w:abstractNumId w:val="8"/>
  </w:num>
  <w:num w:numId="16" w16cid:durableId="1211917526">
    <w:abstractNumId w:val="6"/>
  </w:num>
  <w:num w:numId="17" w16cid:durableId="2072539482">
    <w:abstractNumId w:val="3"/>
  </w:num>
  <w:num w:numId="18" w16cid:durableId="957102866">
    <w:abstractNumId w:val="3"/>
  </w:num>
  <w:num w:numId="19" w16cid:durableId="2074812154">
    <w:abstractNumId w:val="6"/>
  </w:num>
  <w:num w:numId="20" w16cid:durableId="1423990312">
    <w:abstractNumId w:val="3"/>
  </w:num>
  <w:num w:numId="21" w16cid:durableId="689722653">
    <w:abstractNumId w:val="3"/>
  </w:num>
  <w:num w:numId="22" w16cid:durableId="1564440665">
    <w:abstractNumId w:val="3"/>
    <w:lvlOverride w:ilvl="0">
      <w:startOverride w:val="1"/>
    </w:lvlOverride>
  </w:num>
  <w:num w:numId="23" w16cid:durableId="932780272">
    <w:abstractNumId w:val="3"/>
    <w:lvlOverride w:ilvl="0">
      <w:startOverride w:val="1"/>
    </w:lvlOverride>
  </w:num>
  <w:num w:numId="24" w16cid:durableId="1281304190">
    <w:abstractNumId w:val="10"/>
  </w:num>
  <w:num w:numId="25" w16cid:durableId="1404004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74E4"/>
    <w:rsid w:val="00010460"/>
    <w:rsid w:val="00014F92"/>
    <w:rsid w:val="00014F97"/>
    <w:rsid w:val="0001532E"/>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865"/>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07D04"/>
    <w:rsid w:val="001113EB"/>
    <w:rsid w:val="00114C60"/>
    <w:rsid w:val="00115C58"/>
    <w:rsid w:val="00116297"/>
    <w:rsid w:val="001219EE"/>
    <w:rsid w:val="00121BEF"/>
    <w:rsid w:val="001225F0"/>
    <w:rsid w:val="001227FF"/>
    <w:rsid w:val="0012C6FB"/>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5943"/>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2B2F"/>
    <w:rsid w:val="00203755"/>
    <w:rsid w:val="0020474A"/>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3B2"/>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4A33"/>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474CD"/>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569F"/>
    <w:rsid w:val="003A721B"/>
    <w:rsid w:val="003C00EC"/>
    <w:rsid w:val="003C06B2"/>
    <w:rsid w:val="003C070C"/>
    <w:rsid w:val="003C20C8"/>
    <w:rsid w:val="003C2E61"/>
    <w:rsid w:val="003C3562"/>
    <w:rsid w:val="003C5389"/>
    <w:rsid w:val="003C59FE"/>
    <w:rsid w:val="003C5C5D"/>
    <w:rsid w:val="003C6C80"/>
    <w:rsid w:val="003C739C"/>
    <w:rsid w:val="003C984D"/>
    <w:rsid w:val="003D31E3"/>
    <w:rsid w:val="003D5A98"/>
    <w:rsid w:val="003E221C"/>
    <w:rsid w:val="003E4B20"/>
    <w:rsid w:val="003E5F8E"/>
    <w:rsid w:val="003E6583"/>
    <w:rsid w:val="003F1FA4"/>
    <w:rsid w:val="003F2C53"/>
    <w:rsid w:val="003F5664"/>
    <w:rsid w:val="003F7877"/>
    <w:rsid w:val="00400D38"/>
    <w:rsid w:val="00403AE3"/>
    <w:rsid w:val="004050F5"/>
    <w:rsid w:val="00405EA2"/>
    <w:rsid w:val="00410B46"/>
    <w:rsid w:val="004116D1"/>
    <w:rsid w:val="00412F56"/>
    <w:rsid w:val="004137D3"/>
    <w:rsid w:val="0041386C"/>
    <w:rsid w:val="0041472E"/>
    <w:rsid w:val="0042018A"/>
    <w:rsid w:val="00420AB6"/>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16DA"/>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98D"/>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53CA"/>
    <w:rsid w:val="00526380"/>
    <w:rsid w:val="0053070F"/>
    <w:rsid w:val="0053297A"/>
    <w:rsid w:val="00536701"/>
    <w:rsid w:val="005379C6"/>
    <w:rsid w:val="0054058F"/>
    <w:rsid w:val="00540638"/>
    <w:rsid w:val="0054130C"/>
    <w:rsid w:val="00541A72"/>
    <w:rsid w:val="005422F1"/>
    <w:rsid w:val="0054611A"/>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3907"/>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4DB7"/>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6ED37"/>
    <w:rsid w:val="0077021C"/>
    <w:rsid w:val="007738BB"/>
    <w:rsid w:val="00773EAE"/>
    <w:rsid w:val="0077501F"/>
    <w:rsid w:val="0077584D"/>
    <w:rsid w:val="00775F2B"/>
    <w:rsid w:val="007774D0"/>
    <w:rsid w:val="00785568"/>
    <w:rsid w:val="0079004D"/>
    <w:rsid w:val="00796D65"/>
    <w:rsid w:val="0079791F"/>
    <w:rsid w:val="007A239D"/>
    <w:rsid w:val="007A4EEC"/>
    <w:rsid w:val="007A734C"/>
    <w:rsid w:val="007A7A28"/>
    <w:rsid w:val="007A7DA0"/>
    <w:rsid w:val="007B388C"/>
    <w:rsid w:val="007B49E7"/>
    <w:rsid w:val="007B56A5"/>
    <w:rsid w:val="007B6A2A"/>
    <w:rsid w:val="007C05B6"/>
    <w:rsid w:val="007C4EE2"/>
    <w:rsid w:val="007C75E6"/>
    <w:rsid w:val="007C7DC4"/>
    <w:rsid w:val="007D08E7"/>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2C4"/>
    <w:rsid w:val="008139B7"/>
    <w:rsid w:val="00814D30"/>
    <w:rsid w:val="008152E8"/>
    <w:rsid w:val="008175DD"/>
    <w:rsid w:val="00820233"/>
    <w:rsid w:val="00820958"/>
    <w:rsid w:val="00821FE8"/>
    <w:rsid w:val="00825A1C"/>
    <w:rsid w:val="0082670E"/>
    <w:rsid w:val="008267E9"/>
    <w:rsid w:val="0082792B"/>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3D62"/>
    <w:rsid w:val="00867545"/>
    <w:rsid w:val="00871C2F"/>
    <w:rsid w:val="00871F3E"/>
    <w:rsid w:val="008721E0"/>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63C9"/>
    <w:rsid w:val="00936C85"/>
    <w:rsid w:val="0093743E"/>
    <w:rsid w:val="009405D7"/>
    <w:rsid w:val="00943CDF"/>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26F9"/>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53E8"/>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788A6"/>
    <w:rsid w:val="00A808E2"/>
    <w:rsid w:val="00A828A8"/>
    <w:rsid w:val="00A83947"/>
    <w:rsid w:val="00A87809"/>
    <w:rsid w:val="00A962A4"/>
    <w:rsid w:val="00A967FD"/>
    <w:rsid w:val="00AA0735"/>
    <w:rsid w:val="00AA132B"/>
    <w:rsid w:val="00AA1E0F"/>
    <w:rsid w:val="00AA2D33"/>
    <w:rsid w:val="00AA4876"/>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29C5"/>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6CF9"/>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5DD"/>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34B7"/>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096C"/>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46ADF"/>
    <w:rsid w:val="00D51709"/>
    <w:rsid w:val="00D523DC"/>
    <w:rsid w:val="00D538CB"/>
    <w:rsid w:val="00D56146"/>
    <w:rsid w:val="00D56DCF"/>
    <w:rsid w:val="00D644AF"/>
    <w:rsid w:val="00D66B7E"/>
    <w:rsid w:val="00D67B67"/>
    <w:rsid w:val="00D7309F"/>
    <w:rsid w:val="00D731D2"/>
    <w:rsid w:val="00D734B4"/>
    <w:rsid w:val="00D738E1"/>
    <w:rsid w:val="00D758D0"/>
    <w:rsid w:val="00D75AE3"/>
    <w:rsid w:val="00D7621E"/>
    <w:rsid w:val="00D80506"/>
    <w:rsid w:val="00D810A5"/>
    <w:rsid w:val="00D8239C"/>
    <w:rsid w:val="00D83878"/>
    <w:rsid w:val="00D84AEB"/>
    <w:rsid w:val="00D860FC"/>
    <w:rsid w:val="00D8798B"/>
    <w:rsid w:val="00D90E07"/>
    <w:rsid w:val="00D93465"/>
    <w:rsid w:val="00D95ACB"/>
    <w:rsid w:val="00D967AD"/>
    <w:rsid w:val="00D97DD1"/>
    <w:rsid w:val="00DA21C4"/>
    <w:rsid w:val="00DA45F2"/>
    <w:rsid w:val="00DA7A1A"/>
    <w:rsid w:val="00DB07DC"/>
    <w:rsid w:val="00DB1419"/>
    <w:rsid w:val="00DB27D3"/>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074"/>
    <w:rsid w:val="00DD4ABA"/>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16A37"/>
    <w:rsid w:val="00E21675"/>
    <w:rsid w:val="00E2212E"/>
    <w:rsid w:val="00E22F84"/>
    <w:rsid w:val="00E242B7"/>
    <w:rsid w:val="00E24650"/>
    <w:rsid w:val="00E2490D"/>
    <w:rsid w:val="00E26B43"/>
    <w:rsid w:val="00E31384"/>
    <w:rsid w:val="00E32EDB"/>
    <w:rsid w:val="00E42525"/>
    <w:rsid w:val="00E42FC5"/>
    <w:rsid w:val="00E4370C"/>
    <w:rsid w:val="00E45D4B"/>
    <w:rsid w:val="00E474BC"/>
    <w:rsid w:val="00E50FA4"/>
    <w:rsid w:val="00E5328E"/>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32E6"/>
    <w:rsid w:val="00F059BE"/>
    <w:rsid w:val="00F07146"/>
    <w:rsid w:val="00F10968"/>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8698B"/>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78123"/>
    <w:rsid w:val="011A225D"/>
    <w:rsid w:val="01346708"/>
    <w:rsid w:val="01405238"/>
    <w:rsid w:val="01446CE3"/>
    <w:rsid w:val="016A57ED"/>
    <w:rsid w:val="0173C20B"/>
    <w:rsid w:val="018D63BD"/>
    <w:rsid w:val="01979CA2"/>
    <w:rsid w:val="0199D3AD"/>
    <w:rsid w:val="01B9A69C"/>
    <w:rsid w:val="01C4CA75"/>
    <w:rsid w:val="01D868AE"/>
    <w:rsid w:val="01E8E6CE"/>
    <w:rsid w:val="01F156D1"/>
    <w:rsid w:val="01F7E7CE"/>
    <w:rsid w:val="01FC54E3"/>
    <w:rsid w:val="02128A74"/>
    <w:rsid w:val="02184796"/>
    <w:rsid w:val="021BF9FE"/>
    <w:rsid w:val="021FAFB6"/>
    <w:rsid w:val="0237636C"/>
    <w:rsid w:val="02436918"/>
    <w:rsid w:val="0254B6D0"/>
    <w:rsid w:val="025D142C"/>
    <w:rsid w:val="02689331"/>
    <w:rsid w:val="0278D21B"/>
    <w:rsid w:val="0286BE56"/>
    <w:rsid w:val="028E8CAA"/>
    <w:rsid w:val="02AE87E1"/>
    <w:rsid w:val="02C9A1CA"/>
    <w:rsid w:val="02CBD017"/>
    <w:rsid w:val="02CFC1B8"/>
    <w:rsid w:val="02D06F15"/>
    <w:rsid w:val="02D4E847"/>
    <w:rsid w:val="02D88B27"/>
    <w:rsid w:val="02DF32E9"/>
    <w:rsid w:val="02E0852E"/>
    <w:rsid w:val="02F372E2"/>
    <w:rsid w:val="0305F810"/>
    <w:rsid w:val="030F58CF"/>
    <w:rsid w:val="03107946"/>
    <w:rsid w:val="03188AAA"/>
    <w:rsid w:val="0328A992"/>
    <w:rsid w:val="03397462"/>
    <w:rsid w:val="03439F65"/>
    <w:rsid w:val="034DD76F"/>
    <w:rsid w:val="035576FD"/>
    <w:rsid w:val="035BF639"/>
    <w:rsid w:val="035CB515"/>
    <w:rsid w:val="035ECDAE"/>
    <w:rsid w:val="0374390F"/>
    <w:rsid w:val="038A766B"/>
    <w:rsid w:val="039E6FB9"/>
    <w:rsid w:val="03A698B0"/>
    <w:rsid w:val="03A8AF42"/>
    <w:rsid w:val="03AA2B58"/>
    <w:rsid w:val="03B9885B"/>
    <w:rsid w:val="03BF5F42"/>
    <w:rsid w:val="03C619D2"/>
    <w:rsid w:val="03C72E9C"/>
    <w:rsid w:val="03CFF1FE"/>
    <w:rsid w:val="03D030B1"/>
    <w:rsid w:val="0410DDC8"/>
    <w:rsid w:val="041CDE4D"/>
    <w:rsid w:val="04242CF2"/>
    <w:rsid w:val="04278D93"/>
    <w:rsid w:val="04315589"/>
    <w:rsid w:val="043694FA"/>
    <w:rsid w:val="0437AA20"/>
    <w:rsid w:val="0451C31F"/>
    <w:rsid w:val="04533B26"/>
    <w:rsid w:val="046BF119"/>
    <w:rsid w:val="046E108B"/>
    <w:rsid w:val="04701E38"/>
    <w:rsid w:val="047B5063"/>
    <w:rsid w:val="04AF78D0"/>
    <w:rsid w:val="04C05E28"/>
    <w:rsid w:val="04C0DD7F"/>
    <w:rsid w:val="04D0C4AC"/>
    <w:rsid w:val="04D4B1EA"/>
    <w:rsid w:val="04D710DC"/>
    <w:rsid w:val="04F7C69A"/>
    <w:rsid w:val="04FA10B0"/>
    <w:rsid w:val="04FB583E"/>
    <w:rsid w:val="05051FA3"/>
    <w:rsid w:val="050F26EA"/>
    <w:rsid w:val="05163389"/>
    <w:rsid w:val="051F749C"/>
    <w:rsid w:val="053CF3F3"/>
    <w:rsid w:val="053F78F7"/>
    <w:rsid w:val="0542BBA5"/>
    <w:rsid w:val="0559A12E"/>
    <w:rsid w:val="055A680F"/>
    <w:rsid w:val="056A02C7"/>
    <w:rsid w:val="056C0112"/>
    <w:rsid w:val="056ECA30"/>
    <w:rsid w:val="05742CC3"/>
    <w:rsid w:val="0574A3D4"/>
    <w:rsid w:val="058A9118"/>
    <w:rsid w:val="058CB28C"/>
    <w:rsid w:val="0594B4EE"/>
    <w:rsid w:val="0595571E"/>
    <w:rsid w:val="05A478A5"/>
    <w:rsid w:val="05A5CF9C"/>
    <w:rsid w:val="05AC9A08"/>
    <w:rsid w:val="05AD2714"/>
    <w:rsid w:val="05CD25EA"/>
    <w:rsid w:val="05D02794"/>
    <w:rsid w:val="05EDF3A4"/>
    <w:rsid w:val="05F23BC7"/>
    <w:rsid w:val="05F3B354"/>
    <w:rsid w:val="05F6ED11"/>
    <w:rsid w:val="05FA1F4F"/>
    <w:rsid w:val="05FCC08D"/>
    <w:rsid w:val="0601BBC9"/>
    <w:rsid w:val="060E4615"/>
    <w:rsid w:val="064471BD"/>
    <w:rsid w:val="066AA90A"/>
    <w:rsid w:val="067F8018"/>
    <w:rsid w:val="0681872D"/>
    <w:rsid w:val="0697708E"/>
    <w:rsid w:val="06BD0148"/>
    <w:rsid w:val="06C94A88"/>
    <w:rsid w:val="06DDC330"/>
    <w:rsid w:val="06FEC68A"/>
    <w:rsid w:val="0707D173"/>
    <w:rsid w:val="070A9A91"/>
    <w:rsid w:val="070F0525"/>
    <w:rsid w:val="071606FE"/>
    <w:rsid w:val="071C62A5"/>
    <w:rsid w:val="071DDE45"/>
    <w:rsid w:val="0722D51D"/>
    <w:rsid w:val="07370C58"/>
    <w:rsid w:val="075C5945"/>
    <w:rsid w:val="0765AE6D"/>
    <w:rsid w:val="0768F64B"/>
    <w:rsid w:val="07783A40"/>
    <w:rsid w:val="077EEA43"/>
    <w:rsid w:val="07801F2D"/>
    <w:rsid w:val="078062D8"/>
    <w:rsid w:val="0785DF4A"/>
    <w:rsid w:val="078E0C28"/>
    <w:rsid w:val="07933CD9"/>
    <w:rsid w:val="07B066C9"/>
    <w:rsid w:val="07BE3EB0"/>
    <w:rsid w:val="07BF5CEF"/>
    <w:rsid w:val="07DA3D08"/>
    <w:rsid w:val="080635BC"/>
    <w:rsid w:val="08078D66"/>
    <w:rsid w:val="0809A9A7"/>
    <w:rsid w:val="0809AFA4"/>
    <w:rsid w:val="080E441B"/>
    <w:rsid w:val="08203864"/>
    <w:rsid w:val="08254514"/>
    <w:rsid w:val="082C8601"/>
    <w:rsid w:val="082D377D"/>
    <w:rsid w:val="082EE570"/>
    <w:rsid w:val="0834C431"/>
    <w:rsid w:val="083BF97F"/>
    <w:rsid w:val="084390E1"/>
    <w:rsid w:val="084B8CBB"/>
    <w:rsid w:val="084F5957"/>
    <w:rsid w:val="085A28AF"/>
    <w:rsid w:val="08672952"/>
    <w:rsid w:val="086C00BD"/>
    <w:rsid w:val="0877A480"/>
    <w:rsid w:val="08789FF0"/>
    <w:rsid w:val="088F431C"/>
    <w:rsid w:val="08968642"/>
    <w:rsid w:val="08A3A1D4"/>
    <w:rsid w:val="08A46A2F"/>
    <w:rsid w:val="08A5C689"/>
    <w:rsid w:val="08A5F0EF"/>
    <w:rsid w:val="08B9A6D4"/>
    <w:rsid w:val="08CA9054"/>
    <w:rsid w:val="08CD46F1"/>
    <w:rsid w:val="08D764C7"/>
    <w:rsid w:val="08D76BA7"/>
    <w:rsid w:val="08DE490B"/>
    <w:rsid w:val="08DF9591"/>
    <w:rsid w:val="08E4D8B6"/>
    <w:rsid w:val="08E979EA"/>
    <w:rsid w:val="08EDDB10"/>
    <w:rsid w:val="08F20B29"/>
    <w:rsid w:val="0905768E"/>
    <w:rsid w:val="09135D3E"/>
    <w:rsid w:val="092DE9C2"/>
    <w:rsid w:val="0942200C"/>
    <w:rsid w:val="094AFD64"/>
    <w:rsid w:val="094CFD17"/>
    <w:rsid w:val="095C1137"/>
    <w:rsid w:val="0967251F"/>
    <w:rsid w:val="096E4B30"/>
    <w:rsid w:val="097CC2B4"/>
    <w:rsid w:val="097D3BEB"/>
    <w:rsid w:val="0988BF31"/>
    <w:rsid w:val="098EDFA7"/>
    <w:rsid w:val="09940ED7"/>
    <w:rsid w:val="09978F60"/>
    <w:rsid w:val="09A37719"/>
    <w:rsid w:val="09BB7053"/>
    <w:rsid w:val="09BD2414"/>
    <w:rsid w:val="09C064BA"/>
    <w:rsid w:val="09C1939D"/>
    <w:rsid w:val="09C62017"/>
    <w:rsid w:val="09CC2A2E"/>
    <w:rsid w:val="09CCB476"/>
    <w:rsid w:val="09E15CA5"/>
    <w:rsid w:val="09EB29B8"/>
    <w:rsid w:val="09F37E3A"/>
    <w:rsid w:val="0A10050C"/>
    <w:rsid w:val="0A179927"/>
    <w:rsid w:val="0A198A53"/>
    <w:rsid w:val="0A1FD1AF"/>
    <w:rsid w:val="0A2E4B9E"/>
    <w:rsid w:val="0A332E88"/>
    <w:rsid w:val="0A4822F6"/>
    <w:rsid w:val="0A535B49"/>
    <w:rsid w:val="0A720905"/>
    <w:rsid w:val="0A82A93C"/>
    <w:rsid w:val="0A854A4B"/>
    <w:rsid w:val="0A85CE48"/>
    <w:rsid w:val="0AB12D81"/>
    <w:rsid w:val="0ABEF501"/>
    <w:rsid w:val="0AC104A3"/>
    <w:rsid w:val="0AC47B57"/>
    <w:rsid w:val="0ACDE4CA"/>
    <w:rsid w:val="0B0E6CF3"/>
    <w:rsid w:val="0B1613B9"/>
    <w:rsid w:val="0B1A8BEF"/>
    <w:rsid w:val="0B1CBDBB"/>
    <w:rsid w:val="0B248F92"/>
    <w:rsid w:val="0B2FE47A"/>
    <w:rsid w:val="0B53C328"/>
    <w:rsid w:val="0B65DA6B"/>
    <w:rsid w:val="0B6C64F3"/>
    <w:rsid w:val="0B7211CC"/>
    <w:rsid w:val="0B7801EF"/>
    <w:rsid w:val="0B8CEC80"/>
    <w:rsid w:val="0B9A0458"/>
    <w:rsid w:val="0B9BB9BE"/>
    <w:rsid w:val="0BC6960E"/>
    <w:rsid w:val="0BDFAF92"/>
    <w:rsid w:val="0BE0C502"/>
    <w:rsid w:val="0BEA4DD0"/>
    <w:rsid w:val="0BFD512F"/>
    <w:rsid w:val="0C145544"/>
    <w:rsid w:val="0C182B3F"/>
    <w:rsid w:val="0C211AAC"/>
    <w:rsid w:val="0C222494"/>
    <w:rsid w:val="0C2484FF"/>
    <w:rsid w:val="0C24E14C"/>
    <w:rsid w:val="0C29EACD"/>
    <w:rsid w:val="0C2BDB9D"/>
    <w:rsid w:val="0C354F52"/>
    <w:rsid w:val="0C4B0821"/>
    <w:rsid w:val="0C5AC562"/>
    <w:rsid w:val="0C5B7468"/>
    <w:rsid w:val="0C5CD504"/>
    <w:rsid w:val="0C6C1053"/>
    <w:rsid w:val="0C72F654"/>
    <w:rsid w:val="0C82C5B7"/>
    <w:rsid w:val="0C83CBC2"/>
    <w:rsid w:val="0C8EEBD0"/>
    <w:rsid w:val="0C8FF564"/>
    <w:rsid w:val="0CC6584C"/>
    <w:rsid w:val="0CD8259E"/>
    <w:rsid w:val="0CD952DD"/>
    <w:rsid w:val="0CDF6CE1"/>
    <w:rsid w:val="0CF0C8B1"/>
    <w:rsid w:val="0CF3C3E5"/>
    <w:rsid w:val="0CFE5893"/>
    <w:rsid w:val="0D0990E6"/>
    <w:rsid w:val="0D10550F"/>
    <w:rsid w:val="0D14F262"/>
    <w:rsid w:val="0D1C651C"/>
    <w:rsid w:val="0D22BAA0"/>
    <w:rsid w:val="0D2DE5F9"/>
    <w:rsid w:val="0D321484"/>
    <w:rsid w:val="0D40CFE5"/>
    <w:rsid w:val="0D4639AA"/>
    <w:rsid w:val="0D4B15A3"/>
    <w:rsid w:val="0D5821B0"/>
    <w:rsid w:val="0D79EEDB"/>
    <w:rsid w:val="0D7B7FF3"/>
    <w:rsid w:val="0D844876"/>
    <w:rsid w:val="0D8F34C5"/>
    <w:rsid w:val="0DA9A9C7"/>
    <w:rsid w:val="0DBCEB0D"/>
    <w:rsid w:val="0DC4A290"/>
    <w:rsid w:val="0DCA2997"/>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B516B"/>
    <w:rsid w:val="0EBE18EF"/>
    <w:rsid w:val="0ED0D22A"/>
    <w:rsid w:val="0EDF9FED"/>
    <w:rsid w:val="0EE0BC3C"/>
    <w:rsid w:val="0EED0AC1"/>
    <w:rsid w:val="0EFA498C"/>
    <w:rsid w:val="0EFE9AD5"/>
    <w:rsid w:val="0EFFE59A"/>
    <w:rsid w:val="0F04D53A"/>
    <w:rsid w:val="0F0C753B"/>
    <w:rsid w:val="0F102F68"/>
    <w:rsid w:val="0F15D4DC"/>
    <w:rsid w:val="0F1C0F2B"/>
    <w:rsid w:val="0F1C5794"/>
    <w:rsid w:val="0F1DA28D"/>
    <w:rsid w:val="0F1E27BB"/>
    <w:rsid w:val="0F227718"/>
    <w:rsid w:val="0F292BDE"/>
    <w:rsid w:val="0F41BED9"/>
    <w:rsid w:val="0F421E3D"/>
    <w:rsid w:val="0F5A2F0E"/>
    <w:rsid w:val="0F75B18F"/>
    <w:rsid w:val="0F8C5871"/>
    <w:rsid w:val="0F8EB750"/>
    <w:rsid w:val="0FAC5E47"/>
    <w:rsid w:val="0FBC0A2F"/>
    <w:rsid w:val="0FC29A6F"/>
    <w:rsid w:val="0FC3AE1E"/>
    <w:rsid w:val="0FD0B614"/>
    <w:rsid w:val="0FD29AB9"/>
    <w:rsid w:val="0FDB30F8"/>
    <w:rsid w:val="0FE9ACAA"/>
    <w:rsid w:val="0FEC269F"/>
    <w:rsid w:val="0FEE187C"/>
    <w:rsid w:val="0FF06A5A"/>
    <w:rsid w:val="0FFFD5E9"/>
    <w:rsid w:val="100CEB80"/>
    <w:rsid w:val="101257DF"/>
    <w:rsid w:val="101998C5"/>
    <w:rsid w:val="1032C092"/>
    <w:rsid w:val="103450DD"/>
    <w:rsid w:val="1034F4F7"/>
    <w:rsid w:val="104B05C2"/>
    <w:rsid w:val="104FD83F"/>
    <w:rsid w:val="1056CCDB"/>
    <w:rsid w:val="1057651F"/>
    <w:rsid w:val="105F05DD"/>
    <w:rsid w:val="1067552F"/>
    <w:rsid w:val="1069C7E5"/>
    <w:rsid w:val="1096962E"/>
    <w:rsid w:val="109F32F3"/>
    <w:rsid w:val="10ADCEA7"/>
    <w:rsid w:val="10AEB95A"/>
    <w:rsid w:val="10AEC94D"/>
    <w:rsid w:val="10BCB912"/>
    <w:rsid w:val="10BDF803"/>
    <w:rsid w:val="10C0C515"/>
    <w:rsid w:val="10C4712B"/>
    <w:rsid w:val="10D082F7"/>
    <w:rsid w:val="10DBE561"/>
    <w:rsid w:val="10DDEE9E"/>
    <w:rsid w:val="10EAB850"/>
    <w:rsid w:val="10F24EFE"/>
    <w:rsid w:val="111248BC"/>
    <w:rsid w:val="111A0EA9"/>
    <w:rsid w:val="111B97A8"/>
    <w:rsid w:val="112444E1"/>
    <w:rsid w:val="11281765"/>
    <w:rsid w:val="112A4300"/>
    <w:rsid w:val="112DC5FF"/>
    <w:rsid w:val="113CCE5A"/>
    <w:rsid w:val="1144E6BA"/>
    <w:rsid w:val="1152776B"/>
    <w:rsid w:val="116412EA"/>
    <w:rsid w:val="11648FB2"/>
    <w:rsid w:val="1173C429"/>
    <w:rsid w:val="11A0277E"/>
    <w:rsid w:val="11BE9DFE"/>
    <w:rsid w:val="11C2928A"/>
    <w:rsid w:val="11C9B368"/>
    <w:rsid w:val="11DBFCD5"/>
    <w:rsid w:val="11EAFC5F"/>
    <w:rsid w:val="120872EC"/>
    <w:rsid w:val="120B60D1"/>
    <w:rsid w:val="121BEF2A"/>
    <w:rsid w:val="12234D9F"/>
    <w:rsid w:val="12294ECF"/>
    <w:rsid w:val="12399B11"/>
    <w:rsid w:val="124EA5BD"/>
    <w:rsid w:val="1266ECE4"/>
    <w:rsid w:val="126C6D05"/>
    <w:rsid w:val="12905C30"/>
    <w:rsid w:val="1292F1F4"/>
    <w:rsid w:val="12A5283E"/>
    <w:rsid w:val="12A65488"/>
    <w:rsid w:val="12AD2897"/>
    <w:rsid w:val="12B7D60F"/>
    <w:rsid w:val="12BA7CC5"/>
    <w:rsid w:val="12C193F3"/>
    <w:rsid w:val="12CC1688"/>
    <w:rsid w:val="12EB950F"/>
    <w:rsid w:val="13060DDC"/>
    <w:rsid w:val="130D2347"/>
    <w:rsid w:val="130F4EDC"/>
    <w:rsid w:val="13104A3B"/>
    <w:rsid w:val="1320B599"/>
    <w:rsid w:val="132C7574"/>
    <w:rsid w:val="132CD18D"/>
    <w:rsid w:val="132DAFE2"/>
    <w:rsid w:val="132FFDA8"/>
    <w:rsid w:val="133709A1"/>
    <w:rsid w:val="1344324F"/>
    <w:rsid w:val="134B3282"/>
    <w:rsid w:val="135DF7FC"/>
    <w:rsid w:val="1367F7BB"/>
    <w:rsid w:val="136E6E9F"/>
    <w:rsid w:val="136FEA24"/>
    <w:rsid w:val="137A9F71"/>
    <w:rsid w:val="137E9AB3"/>
    <w:rsid w:val="138163F6"/>
    <w:rsid w:val="13864388"/>
    <w:rsid w:val="13918A12"/>
    <w:rsid w:val="13A3036D"/>
    <w:rsid w:val="13A5FFB8"/>
    <w:rsid w:val="13C143C1"/>
    <w:rsid w:val="13C7D891"/>
    <w:rsid w:val="13D51CBD"/>
    <w:rsid w:val="13E0B2F3"/>
    <w:rsid w:val="13E5BC8E"/>
    <w:rsid w:val="13F6223D"/>
    <w:rsid w:val="13F7F5A7"/>
    <w:rsid w:val="13FFFF59"/>
    <w:rsid w:val="1400FB3D"/>
    <w:rsid w:val="140A3C0D"/>
    <w:rsid w:val="140F0857"/>
    <w:rsid w:val="1418EB4B"/>
    <w:rsid w:val="142C2C91"/>
    <w:rsid w:val="14477953"/>
    <w:rsid w:val="14553A04"/>
    <w:rsid w:val="14623005"/>
    <w:rsid w:val="146B6E56"/>
    <w:rsid w:val="1476646E"/>
    <w:rsid w:val="1478662D"/>
    <w:rsid w:val="148DD79C"/>
    <w:rsid w:val="14A131FC"/>
    <w:rsid w:val="14A48527"/>
    <w:rsid w:val="14BD7E62"/>
    <w:rsid w:val="14CAB0E1"/>
    <w:rsid w:val="14CCA76D"/>
    <w:rsid w:val="14DEABA8"/>
    <w:rsid w:val="150BBA85"/>
    <w:rsid w:val="1511125B"/>
    <w:rsid w:val="1530C171"/>
    <w:rsid w:val="153EAE30"/>
    <w:rsid w:val="15616024"/>
    <w:rsid w:val="1565850A"/>
    <w:rsid w:val="1568F2E2"/>
    <w:rsid w:val="156E00A1"/>
    <w:rsid w:val="157CB1B0"/>
    <w:rsid w:val="157E470C"/>
    <w:rsid w:val="15847951"/>
    <w:rsid w:val="158C5D9C"/>
    <w:rsid w:val="1597C7B2"/>
    <w:rsid w:val="15AAD8B8"/>
    <w:rsid w:val="15B4BBAC"/>
    <w:rsid w:val="15BC8C3D"/>
    <w:rsid w:val="15BD5E66"/>
    <w:rsid w:val="15C7FCF2"/>
    <w:rsid w:val="15CBC392"/>
    <w:rsid w:val="15CF75FB"/>
    <w:rsid w:val="15D0F497"/>
    <w:rsid w:val="15D138F0"/>
    <w:rsid w:val="15D2C2C4"/>
    <w:rsid w:val="15DA6630"/>
    <w:rsid w:val="15ECE79D"/>
    <w:rsid w:val="15EF76D1"/>
    <w:rsid w:val="15F35C45"/>
    <w:rsid w:val="15F934B5"/>
    <w:rsid w:val="15FE0066"/>
    <w:rsid w:val="16037568"/>
    <w:rsid w:val="16040D27"/>
    <w:rsid w:val="16075E70"/>
    <w:rsid w:val="16156760"/>
    <w:rsid w:val="162046F0"/>
    <w:rsid w:val="1625761C"/>
    <w:rsid w:val="1629C13A"/>
    <w:rsid w:val="162EA3F9"/>
    <w:rsid w:val="16361D5E"/>
    <w:rsid w:val="1638876B"/>
    <w:rsid w:val="16548829"/>
    <w:rsid w:val="1662D19E"/>
    <w:rsid w:val="166DEA18"/>
    <w:rsid w:val="1673A140"/>
    <w:rsid w:val="167BEA8C"/>
    <w:rsid w:val="168E6289"/>
    <w:rsid w:val="16908CB9"/>
    <w:rsid w:val="169F56B6"/>
    <w:rsid w:val="16D911DF"/>
    <w:rsid w:val="16E58B30"/>
    <w:rsid w:val="16FFE463"/>
    <w:rsid w:val="1714CAD6"/>
    <w:rsid w:val="1714DF85"/>
    <w:rsid w:val="172CEAD9"/>
    <w:rsid w:val="172D8551"/>
    <w:rsid w:val="173AC640"/>
    <w:rsid w:val="173AF22D"/>
    <w:rsid w:val="1746A919"/>
    <w:rsid w:val="175D536D"/>
    <w:rsid w:val="175FB14D"/>
    <w:rsid w:val="1763CD53"/>
    <w:rsid w:val="1789502D"/>
    <w:rsid w:val="178CDAC6"/>
    <w:rsid w:val="17968119"/>
    <w:rsid w:val="1797CA8D"/>
    <w:rsid w:val="179C9831"/>
    <w:rsid w:val="17A364BE"/>
    <w:rsid w:val="17AAE948"/>
    <w:rsid w:val="17B5822D"/>
    <w:rsid w:val="17CABEBB"/>
    <w:rsid w:val="17D1EDBF"/>
    <w:rsid w:val="17D677AA"/>
    <w:rsid w:val="17DC29FC"/>
    <w:rsid w:val="17FEA8B9"/>
    <w:rsid w:val="1809BA79"/>
    <w:rsid w:val="182D945D"/>
    <w:rsid w:val="183FDB8E"/>
    <w:rsid w:val="185EF81E"/>
    <w:rsid w:val="188B235C"/>
    <w:rsid w:val="188FD96F"/>
    <w:rsid w:val="18934856"/>
    <w:rsid w:val="18986DB7"/>
    <w:rsid w:val="189C5FC5"/>
    <w:rsid w:val="18A31D3A"/>
    <w:rsid w:val="18B74E5F"/>
    <w:rsid w:val="18C0B8D7"/>
    <w:rsid w:val="18C8BB3A"/>
    <w:rsid w:val="18CBF893"/>
    <w:rsid w:val="18D15A31"/>
    <w:rsid w:val="18DBEDA5"/>
    <w:rsid w:val="18EC5C6E"/>
    <w:rsid w:val="18FB81AE"/>
    <w:rsid w:val="18FED1FB"/>
    <w:rsid w:val="18FF9DB4"/>
    <w:rsid w:val="1908D9B2"/>
    <w:rsid w:val="191A37A3"/>
    <w:rsid w:val="191C6078"/>
    <w:rsid w:val="1934DA96"/>
    <w:rsid w:val="1938C205"/>
    <w:rsid w:val="1955D949"/>
    <w:rsid w:val="195BD371"/>
    <w:rsid w:val="1969756D"/>
    <w:rsid w:val="196CA440"/>
    <w:rsid w:val="19A52915"/>
    <w:rsid w:val="19A58ADA"/>
    <w:rsid w:val="19A5AFD1"/>
    <w:rsid w:val="19A880CC"/>
    <w:rsid w:val="19AA4716"/>
    <w:rsid w:val="19ACCCE0"/>
    <w:rsid w:val="19DCB6AD"/>
    <w:rsid w:val="1A0EAD69"/>
    <w:rsid w:val="1A251927"/>
    <w:rsid w:val="1A26F3BD"/>
    <w:rsid w:val="1A306EF9"/>
    <w:rsid w:val="1A30A547"/>
    <w:rsid w:val="1A3245DA"/>
    <w:rsid w:val="1A34BA55"/>
    <w:rsid w:val="1A44E366"/>
    <w:rsid w:val="1A4728EC"/>
    <w:rsid w:val="1A572A11"/>
    <w:rsid w:val="1A599A5B"/>
    <w:rsid w:val="1A5AB644"/>
    <w:rsid w:val="1A62340C"/>
    <w:rsid w:val="1A6B8F28"/>
    <w:rsid w:val="1A7E49DB"/>
    <w:rsid w:val="1A80BF10"/>
    <w:rsid w:val="1A8245B8"/>
    <w:rsid w:val="1A95B65A"/>
    <w:rsid w:val="1A97AB9F"/>
    <w:rsid w:val="1AA45BA4"/>
    <w:rsid w:val="1AABFEC8"/>
    <w:rsid w:val="1AADD753"/>
    <w:rsid w:val="1AB3272C"/>
    <w:rsid w:val="1AED767B"/>
    <w:rsid w:val="1AF3D112"/>
    <w:rsid w:val="1B01C6C4"/>
    <w:rsid w:val="1B0545CE"/>
    <w:rsid w:val="1B0D3C14"/>
    <w:rsid w:val="1B2CC5A2"/>
    <w:rsid w:val="1B39DA5A"/>
    <w:rsid w:val="1B39F3B9"/>
    <w:rsid w:val="1B3C2B84"/>
    <w:rsid w:val="1B505185"/>
    <w:rsid w:val="1B51BB8F"/>
    <w:rsid w:val="1B5FF9C1"/>
    <w:rsid w:val="1B6113AE"/>
    <w:rsid w:val="1B61D3AC"/>
    <w:rsid w:val="1B6BE663"/>
    <w:rsid w:val="1B7095AE"/>
    <w:rsid w:val="1B8A61A9"/>
    <w:rsid w:val="1B922C12"/>
    <w:rsid w:val="1B94C0AA"/>
    <w:rsid w:val="1BB45573"/>
    <w:rsid w:val="1BBFA437"/>
    <w:rsid w:val="1BC81A12"/>
    <w:rsid w:val="1BCE163B"/>
    <w:rsid w:val="1BDB5047"/>
    <w:rsid w:val="1C11181C"/>
    <w:rsid w:val="1C154DF2"/>
    <w:rsid w:val="1C1C9C5C"/>
    <w:rsid w:val="1C207941"/>
    <w:rsid w:val="1C2441F2"/>
    <w:rsid w:val="1C2532CA"/>
    <w:rsid w:val="1C34A911"/>
    <w:rsid w:val="1C3B3428"/>
    <w:rsid w:val="1C407A74"/>
    <w:rsid w:val="1C43D7B0"/>
    <w:rsid w:val="1C491F9F"/>
    <w:rsid w:val="1C4AEDAE"/>
    <w:rsid w:val="1C527FAB"/>
    <w:rsid w:val="1C5CC150"/>
    <w:rsid w:val="1C6065C0"/>
    <w:rsid w:val="1C6D41EA"/>
    <w:rsid w:val="1C6E1331"/>
    <w:rsid w:val="1C7BFDC4"/>
    <w:rsid w:val="1C876581"/>
    <w:rsid w:val="1C9B14D5"/>
    <w:rsid w:val="1CAEBC3A"/>
    <w:rsid w:val="1CC31F79"/>
    <w:rsid w:val="1CCECA14"/>
    <w:rsid w:val="1CFB1903"/>
    <w:rsid w:val="1D06F891"/>
    <w:rsid w:val="1D0EDA01"/>
    <w:rsid w:val="1D0EDFFA"/>
    <w:rsid w:val="1D0FCFF8"/>
    <w:rsid w:val="1D11790A"/>
    <w:rsid w:val="1D347044"/>
    <w:rsid w:val="1D3A69E5"/>
    <w:rsid w:val="1D3FA41F"/>
    <w:rsid w:val="1D4E606D"/>
    <w:rsid w:val="1D64F13B"/>
    <w:rsid w:val="1D6EC036"/>
    <w:rsid w:val="1D740C61"/>
    <w:rsid w:val="1D7BB985"/>
    <w:rsid w:val="1D7D2133"/>
    <w:rsid w:val="1D81B78C"/>
    <w:rsid w:val="1D8512D0"/>
    <w:rsid w:val="1D85FF0B"/>
    <w:rsid w:val="1D902F2D"/>
    <w:rsid w:val="1D920905"/>
    <w:rsid w:val="1DA18891"/>
    <w:rsid w:val="1DB11E53"/>
    <w:rsid w:val="1DB5EA9D"/>
    <w:rsid w:val="1DE6A842"/>
    <w:rsid w:val="1DE700A5"/>
    <w:rsid w:val="1DE97497"/>
    <w:rsid w:val="1E0051B0"/>
    <w:rsid w:val="1E18AEC6"/>
    <w:rsid w:val="1E1BE832"/>
    <w:rsid w:val="1E2B58D5"/>
    <w:rsid w:val="1E338496"/>
    <w:rsid w:val="1E44CFAE"/>
    <w:rsid w:val="1E4AEA5F"/>
    <w:rsid w:val="1E60F934"/>
    <w:rsid w:val="1E6FBF93"/>
    <w:rsid w:val="1E70A2B1"/>
    <w:rsid w:val="1E7565D1"/>
    <w:rsid w:val="1E8D4632"/>
    <w:rsid w:val="1EAAAA62"/>
    <w:rsid w:val="1EB63D47"/>
    <w:rsid w:val="1EC87AE0"/>
    <w:rsid w:val="1ED97BD7"/>
    <w:rsid w:val="1EE963C5"/>
    <w:rsid w:val="1EF781BA"/>
    <w:rsid w:val="1EFB76FE"/>
    <w:rsid w:val="1F006B47"/>
    <w:rsid w:val="1F059B50"/>
    <w:rsid w:val="1F09B39E"/>
    <w:rsid w:val="1F0BFB5A"/>
    <w:rsid w:val="1F0EE28C"/>
    <w:rsid w:val="1F2EBCD5"/>
    <w:rsid w:val="1F326865"/>
    <w:rsid w:val="1F3307CA"/>
    <w:rsid w:val="1F390E4D"/>
    <w:rsid w:val="1F3D9B1E"/>
    <w:rsid w:val="1F479AB1"/>
    <w:rsid w:val="1F491DA6"/>
    <w:rsid w:val="1F4A8343"/>
    <w:rsid w:val="1F5996FE"/>
    <w:rsid w:val="1F64F62D"/>
    <w:rsid w:val="1F686552"/>
    <w:rsid w:val="1F6C6BC7"/>
    <w:rsid w:val="1F6D889C"/>
    <w:rsid w:val="1F8544F8"/>
    <w:rsid w:val="1F900393"/>
    <w:rsid w:val="1F9C2220"/>
    <w:rsid w:val="1F9CB20B"/>
    <w:rsid w:val="1FAA9990"/>
    <w:rsid w:val="1FB39426"/>
    <w:rsid w:val="1FC51597"/>
    <w:rsid w:val="1FC72936"/>
    <w:rsid w:val="1FC8A866"/>
    <w:rsid w:val="1FCD48BA"/>
    <w:rsid w:val="1FE56165"/>
    <w:rsid w:val="1FF17F41"/>
    <w:rsid w:val="1FF23405"/>
    <w:rsid w:val="1FF37D7D"/>
    <w:rsid w:val="1FFAC22A"/>
    <w:rsid w:val="2014641E"/>
    <w:rsid w:val="201AC477"/>
    <w:rsid w:val="202A41FE"/>
    <w:rsid w:val="2041ED73"/>
    <w:rsid w:val="20467AC3"/>
    <w:rsid w:val="204D5FF7"/>
    <w:rsid w:val="20504917"/>
    <w:rsid w:val="205A4754"/>
    <w:rsid w:val="206CB416"/>
    <w:rsid w:val="2087C696"/>
    <w:rsid w:val="20A3249B"/>
    <w:rsid w:val="20A32D45"/>
    <w:rsid w:val="20D678AF"/>
    <w:rsid w:val="20E38250"/>
    <w:rsid w:val="20F7E3CF"/>
    <w:rsid w:val="21024842"/>
    <w:rsid w:val="211149C1"/>
    <w:rsid w:val="211EA167"/>
    <w:rsid w:val="2123B11A"/>
    <w:rsid w:val="2137454F"/>
    <w:rsid w:val="213DDFA3"/>
    <w:rsid w:val="2141E227"/>
    <w:rsid w:val="214669F1"/>
    <w:rsid w:val="21677CB3"/>
    <w:rsid w:val="217564F5"/>
    <w:rsid w:val="2179A903"/>
    <w:rsid w:val="218E11DC"/>
    <w:rsid w:val="219089D5"/>
    <w:rsid w:val="2196B430"/>
    <w:rsid w:val="21ACA570"/>
    <w:rsid w:val="21AE964D"/>
    <w:rsid w:val="21B030F7"/>
    <w:rsid w:val="21B2ABEE"/>
    <w:rsid w:val="21D20822"/>
    <w:rsid w:val="21DFDB0C"/>
    <w:rsid w:val="21E333C3"/>
    <w:rsid w:val="21F22A5E"/>
    <w:rsid w:val="2212A042"/>
    <w:rsid w:val="221EF4E5"/>
    <w:rsid w:val="2227A44C"/>
    <w:rsid w:val="222D51F0"/>
    <w:rsid w:val="2234D1D3"/>
    <w:rsid w:val="223B2804"/>
    <w:rsid w:val="226DFE76"/>
    <w:rsid w:val="228E3DEC"/>
    <w:rsid w:val="2297D9CE"/>
    <w:rsid w:val="229DD662"/>
    <w:rsid w:val="229F2E59"/>
    <w:rsid w:val="22A132E1"/>
    <w:rsid w:val="22AA1FB2"/>
    <w:rsid w:val="22B20A0F"/>
    <w:rsid w:val="22B23420"/>
    <w:rsid w:val="22CA7338"/>
    <w:rsid w:val="22CBA6E6"/>
    <w:rsid w:val="22D92B90"/>
    <w:rsid w:val="22DC2323"/>
    <w:rsid w:val="22E6E743"/>
    <w:rsid w:val="22EC3F88"/>
    <w:rsid w:val="22F5291F"/>
    <w:rsid w:val="22F82553"/>
    <w:rsid w:val="23067EB4"/>
    <w:rsid w:val="230FD60C"/>
    <w:rsid w:val="2315529E"/>
    <w:rsid w:val="23157964"/>
    <w:rsid w:val="232B2CCF"/>
    <w:rsid w:val="233C1A11"/>
    <w:rsid w:val="233E49D3"/>
    <w:rsid w:val="23438FAB"/>
    <w:rsid w:val="23522E9F"/>
    <w:rsid w:val="235CCF7E"/>
    <w:rsid w:val="23726329"/>
    <w:rsid w:val="23835100"/>
    <w:rsid w:val="238450D7"/>
    <w:rsid w:val="2393965F"/>
    <w:rsid w:val="23B468CF"/>
    <w:rsid w:val="23C10759"/>
    <w:rsid w:val="23C77F5E"/>
    <w:rsid w:val="23D4E127"/>
    <w:rsid w:val="23D6018C"/>
    <w:rsid w:val="23F23C71"/>
    <w:rsid w:val="23F4B9B6"/>
    <w:rsid w:val="2427B580"/>
    <w:rsid w:val="242BDF4C"/>
    <w:rsid w:val="242EE9AC"/>
    <w:rsid w:val="24326EB5"/>
    <w:rsid w:val="24385A50"/>
    <w:rsid w:val="244458DE"/>
    <w:rsid w:val="24564229"/>
    <w:rsid w:val="2458B61B"/>
    <w:rsid w:val="24692664"/>
    <w:rsid w:val="247E0AB3"/>
    <w:rsid w:val="24943307"/>
    <w:rsid w:val="24A1D7FF"/>
    <w:rsid w:val="24A76F5A"/>
    <w:rsid w:val="24B8B2B5"/>
    <w:rsid w:val="24C2CD7C"/>
    <w:rsid w:val="24D08FD0"/>
    <w:rsid w:val="24D408B7"/>
    <w:rsid w:val="24DB85E5"/>
    <w:rsid w:val="24EC17EB"/>
    <w:rsid w:val="24FB3D58"/>
    <w:rsid w:val="2509A9AB"/>
    <w:rsid w:val="2513920D"/>
    <w:rsid w:val="2515F942"/>
    <w:rsid w:val="251777F4"/>
    <w:rsid w:val="251F2161"/>
    <w:rsid w:val="2521DE4F"/>
    <w:rsid w:val="25288B5C"/>
    <w:rsid w:val="253180D1"/>
    <w:rsid w:val="255395B9"/>
    <w:rsid w:val="255D0637"/>
    <w:rsid w:val="256092CF"/>
    <w:rsid w:val="2571D1ED"/>
    <w:rsid w:val="258803F5"/>
    <w:rsid w:val="25916480"/>
    <w:rsid w:val="2594BF20"/>
    <w:rsid w:val="2596FEB8"/>
    <w:rsid w:val="25BADCEE"/>
    <w:rsid w:val="25C48233"/>
    <w:rsid w:val="25C4F85F"/>
    <w:rsid w:val="25D9B94D"/>
    <w:rsid w:val="25DAB617"/>
    <w:rsid w:val="25DF945C"/>
    <w:rsid w:val="25E6AFCC"/>
    <w:rsid w:val="25F2128A"/>
    <w:rsid w:val="26087EED"/>
    <w:rsid w:val="260D7745"/>
    <w:rsid w:val="2617902E"/>
    <w:rsid w:val="2643317A"/>
    <w:rsid w:val="2655F6E6"/>
    <w:rsid w:val="265735E6"/>
    <w:rsid w:val="26640330"/>
    <w:rsid w:val="26775646"/>
    <w:rsid w:val="267E652F"/>
    <w:rsid w:val="26891AD6"/>
    <w:rsid w:val="269D1E53"/>
    <w:rsid w:val="26A0900F"/>
    <w:rsid w:val="26AA03EB"/>
    <w:rsid w:val="26C3A430"/>
    <w:rsid w:val="26CE16DD"/>
    <w:rsid w:val="26D23283"/>
    <w:rsid w:val="26D85896"/>
    <w:rsid w:val="26DBF59A"/>
    <w:rsid w:val="26E4AC84"/>
    <w:rsid w:val="26E75B42"/>
    <w:rsid w:val="26EA7A5A"/>
    <w:rsid w:val="26ED7C8B"/>
    <w:rsid w:val="26F43C1F"/>
    <w:rsid w:val="26F7081A"/>
    <w:rsid w:val="270DC209"/>
    <w:rsid w:val="271A665D"/>
    <w:rsid w:val="2724FB7D"/>
    <w:rsid w:val="2727BE0A"/>
    <w:rsid w:val="272C5A78"/>
    <w:rsid w:val="274C98C0"/>
    <w:rsid w:val="274F4D84"/>
    <w:rsid w:val="2764D320"/>
    <w:rsid w:val="276E946B"/>
    <w:rsid w:val="276E9D5D"/>
    <w:rsid w:val="27768678"/>
    <w:rsid w:val="277D3304"/>
    <w:rsid w:val="27856CDF"/>
    <w:rsid w:val="278BECFF"/>
    <w:rsid w:val="27A3B523"/>
    <w:rsid w:val="27BBB929"/>
    <w:rsid w:val="27C8FCB5"/>
    <w:rsid w:val="27CA688D"/>
    <w:rsid w:val="27D23B1B"/>
    <w:rsid w:val="27D51562"/>
    <w:rsid w:val="27DB1323"/>
    <w:rsid w:val="27E5C9BD"/>
    <w:rsid w:val="27E5F6B7"/>
    <w:rsid w:val="27E8EA87"/>
    <w:rsid w:val="27F0734A"/>
    <w:rsid w:val="27F50109"/>
    <w:rsid w:val="28037E74"/>
    <w:rsid w:val="28156BD1"/>
    <w:rsid w:val="28259FC2"/>
    <w:rsid w:val="28331D63"/>
    <w:rsid w:val="28336CB1"/>
    <w:rsid w:val="28346B3C"/>
    <w:rsid w:val="28414A6D"/>
    <w:rsid w:val="286BE132"/>
    <w:rsid w:val="286FD875"/>
    <w:rsid w:val="287D9926"/>
    <w:rsid w:val="287EE1A3"/>
    <w:rsid w:val="2884BA2D"/>
    <w:rsid w:val="28A30A22"/>
    <w:rsid w:val="28A7EFCB"/>
    <w:rsid w:val="28A972AF"/>
    <w:rsid w:val="28DE3503"/>
    <w:rsid w:val="28E86921"/>
    <w:rsid w:val="28ECFDC1"/>
    <w:rsid w:val="28F051A8"/>
    <w:rsid w:val="2907B616"/>
    <w:rsid w:val="2914D596"/>
    <w:rsid w:val="29177CBF"/>
    <w:rsid w:val="2922CF2B"/>
    <w:rsid w:val="292C273E"/>
    <w:rsid w:val="292EADD8"/>
    <w:rsid w:val="293B9DAB"/>
    <w:rsid w:val="293E9A11"/>
    <w:rsid w:val="29517BD6"/>
    <w:rsid w:val="29660098"/>
    <w:rsid w:val="296E0B7C"/>
    <w:rsid w:val="296ED255"/>
    <w:rsid w:val="297A41B3"/>
    <w:rsid w:val="297D0CFF"/>
    <w:rsid w:val="2980F862"/>
    <w:rsid w:val="2984F90E"/>
    <w:rsid w:val="298C43AB"/>
    <w:rsid w:val="29963B7B"/>
    <w:rsid w:val="29A535D0"/>
    <w:rsid w:val="29A8B3CF"/>
    <w:rsid w:val="29AC7EE8"/>
    <w:rsid w:val="29AF99DF"/>
    <w:rsid w:val="29BD7358"/>
    <w:rsid w:val="29C086C5"/>
    <w:rsid w:val="29DAB553"/>
    <w:rsid w:val="29DD1ACE"/>
    <w:rsid w:val="29E9618D"/>
    <w:rsid w:val="29F422B4"/>
    <w:rsid w:val="2A05BF53"/>
    <w:rsid w:val="2A10774E"/>
    <w:rsid w:val="2A1698CD"/>
    <w:rsid w:val="2A3408BC"/>
    <w:rsid w:val="2A35CA2A"/>
    <w:rsid w:val="2A3B268D"/>
    <w:rsid w:val="2A81C8A4"/>
    <w:rsid w:val="2A843982"/>
    <w:rsid w:val="2A92554E"/>
    <w:rsid w:val="2AA1AA35"/>
    <w:rsid w:val="2AA5FCE0"/>
    <w:rsid w:val="2AAFF616"/>
    <w:rsid w:val="2AB3057F"/>
    <w:rsid w:val="2AB860C3"/>
    <w:rsid w:val="2ABF4BE1"/>
    <w:rsid w:val="2AC11DA0"/>
    <w:rsid w:val="2AC44BD0"/>
    <w:rsid w:val="2AC62F8A"/>
    <w:rsid w:val="2AC7F79F"/>
    <w:rsid w:val="2AD1C25C"/>
    <w:rsid w:val="2AE2AD47"/>
    <w:rsid w:val="2B092621"/>
    <w:rsid w:val="2B13BCE6"/>
    <w:rsid w:val="2B15186A"/>
    <w:rsid w:val="2B170317"/>
    <w:rsid w:val="2B394601"/>
    <w:rsid w:val="2B462FC7"/>
    <w:rsid w:val="2B4A1DF1"/>
    <w:rsid w:val="2B4DE8BB"/>
    <w:rsid w:val="2B59129F"/>
    <w:rsid w:val="2B59A41C"/>
    <w:rsid w:val="2B66DF69"/>
    <w:rsid w:val="2B787091"/>
    <w:rsid w:val="2B82CD99"/>
    <w:rsid w:val="2B837441"/>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66719"/>
    <w:rsid w:val="2C771D7F"/>
    <w:rsid w:val="2C78EC83"/>
    <w:rsid w:val="2CA5AC3E"/>
    <w:rsid w:val="2CAB8B5B"/>
    <w:rsid w:val="2CAEFC1F"/>
    <w:rsid w:val="2CB1CD3C"/>
    <w:rsid w:val="2CBC5BAA"/>
    <w:rsid w:val="2CC228B1"/>
    <w:rsid w:val="2CCC57D0"/>
    <w:rsid w:val="2CCFCFC0"/>
    <w:rsid w:val="2CD11E26"/>
    <w:rsid w:val="2CD5C041"/>
    <w:rsid w:val="2CE0D512"/>
    <w:rsid w:val="2CE22ABC"/>
    <w:rsid w:val="2CE2FB4F"/>
    <w:rsid w:val="2CF0264B"/>
    <w:rsid w:val="2D07CEDD"/>
    <w:rsid w:val="2D172EF4"/>
    <w:rsid w:val="2D1CEAFE"/>
    <w:rsid w:val="2D1DDF8D"/>
    <w:rsid w:val="2D245EE0"/>
    <w:rsid w:val="2D32A3BA"/>
    <w:rsid w:val="2D36BDF5"/>
    <w:rsid w:val="2D3ABDE0"/>
    <w:rsid w:val="2D4B371E"/>
    <w:rsid w:val="2D740BA1"/>
    <w:rsid w:val="2D759BBB"/>
    <w:rsid w:val="2D81F628"/>
    <w:rsid w:val="2D841196"/>
    <w:rsid w:val="2D9A9C8C"/>
    <w:rsid w:val="2D9D0785"/>
    <w:rsid w:val="2DA7C978"/>
    <w:rsid w:val="2DA99218"/>
    <w:rsid w:val="2DB4B039"/>
    <w:rsid w:val="2DB7E61E"/>
    <w:rsid w:val="2DBF6B0E"/>
    <w:rsid w:val="2DEAA641"/>
    <w:rsid w:val="2DED8E03"/>
    <w:rsid w:val="2DEDB5A7"/>
    <w:rsid w:val="2DEE626D"/>
    <w:rsid w:val="2DF97A4D"/>
    <w:rsid w:val="2DFC230B"/>
    <w:rsid w:val="2DFD246F"/>
    <w:rsid w:val="2E01F8FA"/>
    <w:rsid w:val="2E17F4F0"/>
    <w:rsid w:val="2E2850F9"/>
    <w:rsid w:val="2E3187D1"/>
    <w:rsid w:val="2E31B6DA"/>
    <w:rsid w:val="2E4B6573"/>
    <w:rsid w:val="2E4C32F8"/>
    <w:rsid w:val="2E5FB4CE"/>
    <w:rsid w:val="2E6CB46D"/>
    <w:rsid w:val="2E72BFF8"/>
    <w:rsid w:val="2E78F0FD"/>
    <w:rsid w:val="2E7ECBB0"/>
    <w:rsid w:val="2E82C8B9"/>
    <w:rsid w:val="2E8F964D"/>
    <w:rsid w:val="2E9A7EA9"/>
    <w:rsid w:val="2EA9DE9B"/>
    <w:rsid w:val="2EBCAB61"/>
    <w:rsid w:val="2EBE5A3A"/>
    <w:rsid w:val="2EBEDEF2"/>
    <w:rsid w:val="2ECBE0E4"/>
    <w:rsid w:val="2EE118CB"/>
    <w:rsid w:val="2EE3BC76"/>
    <w:rsid w:val="2EE63192"/>
    <w:rsid w:val="2EE7DEDE"/>
    <w:rsid w:val="2EECDAAA"/>
    <w:rsid w:val="2EF1743F"/>
    <w:rsid w:val="2EFD127D"/>
    <w:rsid w:val="2F142411"/>
    <w:rsid w:val="2F1F6F2F"/>
    <w:rsid w:val="2F27427F"/>
    <w:rsid w:val="2F2977AA"/>
    <w:rsid w:val="2F29A659"/>
    <w:rsid w:val="2F2D65C8"/>
    <w:rsid w:val="2F2DA080"/>
    <w:rsid w:val="2F2E42F7"/>
    <w:rsid w:val="2F391C84"/>
    <w:rsid w:val="2F3B8C19"/>
    <w:rsid w:val="2F43D50B"/>
    <w:rsid w:val="2F6300D3"/>
    <w:rsid w:val="2F859E9A"/>
    <w:rsid w:val="2F8676A2"/>
    <w:rsid w:val="2F905B41"/>
    <w:rsid w:val="2F9208A9"/>
    <w:rsid w:val="2F994E5C"/>
    <w:rsid w:val="2F9B3130"/>
    <w:rsid w:val="2F9B68C2"/>
    <w:rsid w:val="2FAEDF4D"/>
    <w:rsid w:val="2FC5C6BC"/>
    <w:rsid w:val="2FE78EC6"/>
    <w:rsid w:val="2FF34A82"/>
    <w:rsid w:val="2FFE633F"/>
    <w:rsid w:val="3001798A"/>
    <w:rsid w:val="3005DF13"/>
    <w:rsid w:val="3013D12F"/>
    <w:rsid w:val="3016AB5C"/>
    <w:rsid w:val="3018F202"/>
    <w:rsid w:val="301A9C11"/>
    <w:rsid w:val="301E9271"/>
    <w:rsid w:val="302159DE"/>
    <w:rsid w:val="302449B8"/>
    <w:rsid w:val="3027F1D0"/>
    <w:rsid w:val="3044D219"/>
    <w:rsid w:val="30463A73"/>
    <w:rsid w:val="3048F39E"/>
    <w:rsid w:val="304C5C52"/>
    <w:rsid w:val="304D17E3"/>
    <w:rsid w:val="305A2A9B"/>
    <w:rsid w:val="305DDA20"/>
    <w:rsid w:val="306D8114"/>
    <w:rsid w:val="30802820"/>
    <w:rsid w:val="3082D7E0"/>
    <w:rsid w:val="3089E0EC"/>
    <w:rsid w:val="308D44A0"/>
    <w:rsid w:val="3098E94C"/>
    <w:rsid w:val="30A14E9E"/>
    <w:rsid w:val="30B2EFA5"/>
    <w:rsid w:val="30B44691"/>
    <w:rsid w:val="30B4802B"/>
    <w:rsid w:val="30B677E1"/>
    <w:rsid w:val="30C97551"/>
    <w:rsid w:val="30E74F32"/>
    <w:rsid w:val="30E77A73"/>
    <w:rsid w:val="30FD65A6"/>
    <w:rsid w:val="3102C2B8"/>
    <w:rsid w:val="31155CD6"/>
    <w:rsid w:val="31157FA3"/>
    <w:rsid w:val="311E15A0"/>
    <w:rsid w:val="31216EFB"/>
    <w:rsid w:val="3126032F"/>
    <w:rsid w:val="313C6123"/>
    <w:rsid w:val="313CB2B7"/>
    <w:rsid w:val="3149176D"/>
    <w:rsid w:val="3153C065"/>
    <w:rsid w:val="317EFC7E"/>
    <w:rsid w:val="31810AE7"/>
    <w:rsid w:val="3183D3BA"/>
    <w:rsid w:val="318B2A05"/>
    <w:rsid w:val="31968E06"/>
    <w:rsid w:val="319D5782"/>
    <w:rsid w:val="319F8A9D"/>
    <w:rsid w:val="31D1EF66"/>
    <w:rsid w:val="31D93E8D"/>
    <w:rsid w:val="31DD781C"/>
    <w:rsid w:val="31E4C3FF"/>
    <w:rsid w:val="31EA91CC"/>
    <w:rsid w:val="32095175"/>
    <w:rsid w:val="3211A051"/>
    <w:rsid w:val="3220A0D9"/>
    <w:rsid w:val="3225B1DD"/>
    <w:rsid w:val="32291501"/>
    <w:rsid w:val="322FB5A2"/>
    <w:rsid w:val="32332E78"/>
    <w:rsid w:val="3234A7F4"/>
    <w:rsid w:val="3234BF4C"/>
    <w:rsid w:val="323921EF"/>
    <w:rsid w:val="323F477F"/>
    <w:rsid w:val="3242F958"/>
    <w:rsid w:val="32475084"/>
    <w:rsid w:val="3256A54E"/>
    <w:rsid w:val="3261471B"/>
    <w:rsid w:val="326F98DA"/>
    <w:rsid w:val="3270530B"/>
    <w:rsid w:val="32717EAC"/>
    <w:rsid w:val="32863A1C"/>
    <w:rsid w:val="3287B310"/>
    <w:rsid w:val="328F4B67"/>
    <w:rsid w:val="32967538"/>
    <w:rsid w:val="32A24F1B"/>
    <w:rsid w:val="32A4CF57"/>
    <w:rsid w:val="32BA014D"/>
    <w:rsid w:val="32C4FFD5"/>
    <w:rsid w:val="32CB58F4"/>
    <w:rsid w:val="32CD4068"/>
    <w:rsid w:val="32E112EB"/>
    <w:rsid w:val="32EAE7FE"/>
    <w:rsid w:val="32F35646"/>
    <w:rsid w:val="32F942D7"/>
    <w:rsid w:val="33011AE2"/>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CF6603"/>
    <w:rsid w:val="33D062AB"/>
    <w:rsid w:val="33E7AC06"/>
    <w:rsid w:val="33E94FEB"/>
    <w:rsid w:val="33F3BCD3"/>
    <w:rsid w:val="33FC130A"/>
    <w:rsid w:val="3400D6EB"/>
    <w:rsid w:val="340CBF2A"/>
    <w:rsid w:val="341826E7"/>
    <w:rsid w:val="34211859"/>
    <w:rsid w:val="3421AF15"/>
    <w:rsid w:val="3422278E"/>
    <w:rsid w:val="343EE2D0"/>
    <w:rsid w:val="343F34D9"/>
    <w:rsid w:val="34538D1F"/>
    <w:rsid w:val="3456A40B"/>
    <w:rsid w:val="34756FA6"/>
    <w:rsid w:val="3476908E"/>
    <w:rsid w:val="3482B1C4"/>
    <w:rsid w:val="34864688"/>
    <w:rsid w:val="348B3D96"/>
    <w:rsid w:val="348BDA69"/>
    <w:rsid w:val="348DC8BD"/>
    <w:rsid w:val="349E4100"/>
    <w:rsid w:val="34A0915E"/>
    <w:rsid w:val="34A9DDE8"/>
    <w:rsid w:val="34B4647F"/>
    <w:rsid w:val="34B761EF"/>
    <w:rsid w:val="34BDC594"/>
    <w:rsid w:val="34CF5B15"/>
    <w:rsid w:val="34DBA2A4"/>
    <w:rsid w:val="34E38B28"/>
    <w:rsid w:val="34EAB09B"/>
    <w:rsid w:val="34FED7D1"/>
    <w:rsid w:val="3504F2A9"/>
    <w:rsid w:val="351ACFF1"/>
    <w:rsid w:val="35278C7B"/>
    <w:rsid w:val="3529F1B8"/>
    <w:rsid w:val="352C4024"/>
    <w:rsid w:val="353C6FB9"/>
    <w:rsid w:val="356EC913"/>
    <w:rsid w:val="3571B685"/>
    <w:rsid w:val="3572A22A"/>
    <w:rsid w:val="3573F70B"/>
    <w:rsid w:val="3575DC82"/>
    <w:rsid w:val="3576B699"/>
    <w:rsid w:val="357EEE65"/>
    <w:rsid w:val="358ADEE2"/>
    <w:rsid w:val="3595D3F6"/>
    <w:rsid w:val="3598E7DD"/>
    <w:rsid w:val="359CA74C"/>
    <w:rsid w:val="359FAF53"/>
    <w:rsid w:val="35A7C2FD"/>
    <w:rsid w:val="35BE0E19"/>
    <w:rsid w:val="35BE9FC2"/>
    <w:rsid w:val="35C2949D"/>
    <w:rsid w:val="35C84743"/>
    <w:rsid w:val="35E1B8E1"/>
    <w:rsid w:val="35EBC60D"/>
    <w:rsid w:val="35EFFEC8"/>
    <w:rsid w:val="35F32060"/>
    <w:rsid w:val="360508F0"/>
    <w:rsid w:val="36113831"/>
    <w:rsid w:val="36172FEE"/>
    <w:rsid w:val="361AE835"/>
    <w:rsid w:val="361CBA14"/>
    <w:rsid w:val="36317A28"/>
    <w:rsid w:val="3638F279"/>
    <w:rsid w:val="365D12B5"/>
    <w:rsid w:val="36640B64"/>
    <w:rsid w:val="36723D84"/>
    <w:rsid w:val="369A7504"/>
    <w:rsid w:val="369AA832"/>
    <w:rsid w:val="36AD1230"/>
    <w:rsid w:val="36B04BCD"/>
    <w:rsid w:val="36B83522"/>
    <w:rsid w:val="36C2F4C7"/>
    <w:rsid w:val="36C4C02C"/>
    <w:rsid w:val="36C5078C"/>
    <w:rsid w:val="36C870D4"/>
    <w:rsid w:val="36C8B1FB"/>
    <w:rsid w:val="36D17C3A"/>
    <w:rsid w:val="36E3D4D2"/>
    <w:rsid w:val="36E6403F"/>
    <w:rsid w:val="36EEBAB1"/>
    <w:rsid w:val="36F9D88A"/>
    <w:rsid w:val="37021590"/>
    <w:rsid w:val="370611AA"/>
    <w:rsid w:val="3706DA88"/>
    <w:rsid w:val="371273F0"/>
    <w:rsid w:val="371645F2"/>
    <w:rsid w:val="37172F41"/>
    <w:rsid w:val="37190C13"/>
    <w:rsid w:val="3721C249"/>
    <w:rsid w:val="3733B3CC"/>
    <w:rsid w:val="373877AD"/>
    <w:rsid w:val="37418903"/>
    <w:rsid w:val="374302E1"/>
    <w:rsid w:val="374FE425"/>
    <w:rsid w:val="3755D6FD"/>
    <w:rsid w:val="377AB019"/>
    <w:rsid w:val="3782F74F"/>
    <w:rsid w:val="378BCF29"/>
    <w:rsid w:val="37B39131"/>
    <w:rsid w:val="37B7D930"/>
    <w:rsid w:val="37BC2AE2"/>
    <w:rsid w:val="37BDE74A"/>
    <w:rsid w:val="37CCB3FA"/>
    <w:rsid w:val="37E85EE5"/>
    <w:rsid w:val="37EADE41"/>
    <w:rsid w:val="37EBAF82"/>
    <w:rsid w:val="37F04C6B"/>
    <w:rsid w:val="38003C35"/>
    <w:rsid w:val="380D1C90"/>
    <w:rsid w:val="3811F7D0"/>
    <w:rsid w:val="382CEE8B"/>
    <w:rsid w:val="38333D25"/>
    <w:rsid w:val="38440E80"/>
    <w:rsid w:val="384FF447"/>
    <w:rsid w:val="3857AED3"/>
    <w:rsid w:val="385FA5C9"/>
    <w:rsid w:val="3879015B"/>
    <w:rsid w:val="388A6D0C"/>
    <w:rsid w:val="389309A8"/>
    <w:rsid w:val="389CC104"/>
    <w:rsid w:val="38A0D1C2"/>
    <w:rsid w:val="38BD92AA"/>
    <w:rsid w:val="38BE8EC9"/>
    <w:rsid w:val="38C27FA4"/>
    <w:rsid w:val="38D0889F"/>
    <w:rsid w:val="38D4480E"/>
    <w:rsid w:val="38DA7FF9"/>
    <w:rsid w:val="38E28B05"/>
    <w:rsid w:val="38F899DA"/>
    <w:rsid w:val="38FE8CEB"/>
    <w:rsid w:val="3903B97F"/>
    <w:rsid w:val="390E8B2F"/>
    <w:rsid w:val="39124E25"/>
    <w:rsid w:val="392A0802"/>
    <w:rsid w:val="392B2936"/>
    <w:rsid w:val="39306829"/>
    <w:rsid w:val="393F98F7"/>
    <w:rsid w:val="396318EE"/>
    <w:rsid w:val="396871E3"/>
    <w:rsid w:val="39744CD1"/>
    <w:rsid w:val="39842F46"/>
    <w:rsid w:val="398C1CCC"/>
    <w:rsid w:val="399ABC57"/>
    <w:rsid w:val="39A2CC38"/>
    <w:rsid w:val="39A746AD"/>
    <w:rsid w:val="39B1C940"/>
    <w:rsid w:val="39BA434F"/>
    <w:rsid w:val="39D2BBB5"/>
    <w:rsid w:val="39D5F4EE"/>
    <w:rsid w:val="39EC96B6"/>
    <w:rsid w:val="39EFD5E4"/>
    <w:rsid w:val="39F128F7"/>
    <w:rsid w:val="39F4D7EA"/>
    <w:rsid w:val="39FEAA45"/>
    <w:rsid w:val="39FFB5FD"/>
    <w:rsid w:val="3A18E91C"/>
    <w:rsid w:val="3A222971"/>
    <w:rsid w:val="3A2E2FAC"/>
    <w:rsid w:val="3A41169E"/>
    <w:rsid w:val="3A4E8290"/>
    <w:rsid w:val="3A5BF460"/>
    <w:rsid w:val="3A5E5005"/>
    <w:rsid w:val="3A693C7D"/>
    <w:rsid w:val="3A7AAABF"/>
    <w:rsid w:val="3A810EA1"/>
    <w:rsid w:val="3A899B8B"/>
    <w:rsid w:val="3A9C18ED"/>
    <w:rsid w:val="3A9E0B7C"/>
    <w:rsid w:val="3A9FD56A"/>
    <w:rsid w:val="3AA19EC7"/>
    <w:rsid w:val="3ABA6DAF"/>
    <w:rsid w:val="3ABA9811"/>
    <w:rsid w:val="3AC5D863"/>
    <w:rsid w:val="3AC6F997"/>
    <w:rsid w:val="3ADB9337"/>
    <w:rsid w:val="3AE5B2F1"/>
    <w:rsid w:val="3AE88F89"/>
    <w:rsid w:val="3AF5880C"/>
    <w:rsid w:val="3AFA441D"/>
    <w:rsid w:val="3B0507F2"/>
    <w:rsid w:val="3B075DCD"/>
    <w:rsid w:val="3B26247E"/>
    <w:rsid w:val="3B30A017"/>
    <w:rsid w:val="3B31C1AF"/>
    <w:rsid w:val="3B3E9C99"/>
    <w:rsid w:val="3B4C21F5"/>
    <w:rsid w:val="3B501D2C"/>
    <w:rsid w:val="3B581655"/>
    <w:rsid w:val="3B5B4B5A"/>
    <w:rsid w:val="3B66C191"/>
    <w:rsid w:val="3B7B51D4"/>
    <w:rsid w:val="3B9592C4"/>
    <w:rsid w:val="3B9EEAFE"/>
    <w:rsid w:val="3BA3C3DF"/>
    <w:rsid w:val="3BD42B3A"/>
    <w:rsid w:val="3BD8952E"/>
    <w:rsid w:val="3BD982CD"/>
    <w:rsid w:val="3BE49781"/>
    <w:rsid w:val="3BEC9BF7"/>
    <w:rsid w:val="3BF73AB5"/>
    <w:rsid w:val="3BFD7A15"/>
    <w:rsid w:val="3BFE93A6"/>
    <w:rsid w:val="3BFF24C1"/>
    <w:rsid w:val="3C0FF95C"/>
    <w:rsid w:val="3C18FF25"/>
    <w:rsid w:val="3C2D8510"/>
    <w:rsid w:val="3C303A9C"/>
    <w:rsid w:val="3C4957F2"/>
    <w:rsid w:val="3C4B1297"/>
    <w:rsid w:val="3C5936E6"/>
    <w:rsid w:val="3C5FA0F2"/>
    <w:rsid w:val="3C60031A"/>
    <w:rsid w:val="3C61A8C4"/>
    <w:rsid w:val="3C62E141"/>
    <w:rsid w:val="3C72059F"/>
    <w:rsid w:val="3C7777D8"/>
    <w:rsid w:val="3C845FEA"/>
    <w:rsid w:val="3CA0DCB5"/>
    <w:rsid w:val="3CBEF7D2"/>
    <w:rsid w:val="3CC24237"/>
    <w:rsid w:val="3CC4A86B"/>
    <w:rsid w:val="3CCAA1C8"/>
    <w:rsid w:val="3CDC4637"/>
    <w:rsid w:val="3CE0F50F"/>
    <w:rsid w:val="3CE568F3"/>
    <w:rsid w:val="3CE6AB86"/>
    <w:rsid w:val="3CE6B489"/>
    <w:rsid w:val="3CE9C38C"/>
    <w:rsid w:val="3CEE9AF9"/>
    <w:rsid w:val="3CFD80C5"/>
    <w:rsid w:val="3D04A30C"/>
    <w:rsid w:val="3D07D409"/>
    <w:rsid w:val="3D09E9B6"/>
    <w:rsid w:val="3D133A63"/>
    <w:rsid w:val="3D1651D6"/>
    <w:rsid w:val="3D2776A6"/>
    <w:rsid w:val="3D2A1DC5"/>
    <w:rsid w:val="3D2AC85E"/>
    <w:rsid w:val="3D2F9906"/>
    <w:rsid w:val="3D3756BF"/>
    <w:rsid w:val="3D405402"/>
    <w:rsid w:val="3D426C5D"/>
    <w:rsid w:val="3D49D4C6"/>
    <w:rsid w:val="3D646A56"/>
    <w:rsid w:val="3D67DC3F"/>
    <w:rsid w:val="3D6E0A17"/>
    <w:rsid w:val="3D7B47B3"/>
    <w:rsid w:val="3D81C87E"/>
    <w:rsid w:val="3D93ADD2"/>
    <w:rsid w:val="3DA7B931"/>
    <w:rsid w:val="3DB20E1B"/>
    <w:rsid w:val="3DCBA6C8"/>
    <w:rsid w:val="3DCC0AFD"/>
    <w:rsid w:val="3DCC59EE"/>
    <w:rsid w:val="3DE05421"/>
    <w:rsid w:val="3DE2276A"/>
    <w:rsid w:val="3DE5AAE1"/>
    <w:rsid w:val="3DE6E2F8"/>
    <w:rsid w:val="3DE7F74C"/>
    <w:rsid w:val="3DFD7925"/>
    <w:rsid w:val="3E003645"/>
    <w:rsid w:val="3E2D28CE"/>
    <w:rsid w:val="3E2E73AA"/>
    <w:rsid w:val="3E473C08"/>
    <w:rsid w:val="3E4B9810"/>
    <w:rsid w:val="3E5A42F6"/>
    <w:rsid w:val="3E62473E"/>
    <w:rsid w:val="3E6CA96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4604A"/>
    <w:rsid w:val="3EF9C521"/>
    <w:rsid w:val="3EFFA9B8"/>
    <w:rsid w:val="3F011A7F"/>
    <w:rsid w:val="3F0E497A"/>
    <w:rsid w:val="3F14A7F0"/>
    <w:rsid w:val="3F1717EB"/>
    <w:rsid w:val="3F18CA9C"/>
    <w:rsid w:val="3F1D98DF"/>
    <w:rsid w:val="3F28B3A4"/>
    <w:rsid w:val="3F36C583"/>
    <w:rsid w:val="3F37F419"/>
    <w:rsid w:val="3F438992"/>
    <w:rsid w:val="3F4537AE"/>
    <w:rsid w:val="3F4DDE7C"/>
    <w:rsid w:val="3F5366E4"/>
    <w:rsid w:val="3F5475D4"/>
    <w:rsid w:val="3F5CD2C3"/>
    <w:rsid w:val="3F6F371E"/>
    <w:rsid w:val="3F7877D4"/>
    <w:rsid w:val="3F994986"/>
    <w:rsid w:val="3F9B9D56"/>
    <w:rsid w:val="3FA0668E"/>
    <w:rsid w:val="3FACBE13"/>
    <w:rsid w:val="3FBC00AC"/>
    <w:rsid w:val="3FBD3910"/>
    <w:rsid w:val="3FC6C690"/>
    <w:rsid w:val="3FC8F92F"/>
    <w:rsid w:val="3FE30C69"/>
    <w:rsid w:val="3FE8FBBB"/>
    <w:rsid w:val="3FF83375"/>
    <w:rsid w:val="3FFF5610"/>
    <w:rsid w:val="4011766E"/>
    <w:rsid w:val="40120DBC"/>
    <w:rsid w:val="401668C0"/>
    <w:rsid w:val="40418A78"/>
    <w:rsid w:val="40429607"/>
    <w:rsid w:val="4047FE71"/>
    <w:rsid w:val="404ADB25"/>
    <w:rsid w:val="405EDC07"/>
    <w:rsid w:val="40684D59"/>
    <w:rsid w:val="4068F41A"/>
    <w:rsid w:val="40817588"/>
    <w:rsid w:val="4089DB88"/>
    <w:rsid w:val="4090FCF5"/>
    <w:rsid w:val="40BF62CA"/>
    <w:rsid w:val="40D4977F"/>
    <w:rsid w:val="41066682"/>
    <w:rsid w:val="410B5A71"/>
    <w:rsid w:val="412BA387"/>
    <w:rsid w:val="41302DFF"/>
    <w:rsid w:val="413519E7"/>
    <w:rsid w:val="4139B1FE"/>
    <w:rsid w:val="413C26F9"/>
    <w:rsid w:val="413CB17F"/>
    <w:rsid w:val="41463EAF"/>
    <w:rsid w:val="4158B25B"/>
    <w:rsid w:val="415A4029"/>
    <w:rsid w:val="41683260"/>
    <w:rsid w:val="4177E0AE"/>
    <w:rsid w:val="418E898A"/>
    <w:rsid w:val="4192CA88"/>
    <w:rsid w:val="4194E118"/>
    <w:rsid w:val="4195EBEA"/>
    <w:rsid w:val="41A45374"/>
    <w:rsid w:val="41A6C08F"/>
    <w:rsid w:val="41A6CC92"/>
    <w:rsid w:val="41A7ECA5"/>
    <w:rsid w:val="41B857D6"/>
    <w:rsid w:val="41C67FB9"/>
    <w:rsid w:val="41FE2B14"/>
    <w:rsid w:val="42130563"/>
    <w:rsid w:val="421942FA"/>
    <w:rsid w:val="421E3AC3"/>
    <w:rsid w:val="421F98A9"/>
    <w:rsid w:val="422EAD71"/>
    <w:rsid w:val="4233103B"/>
    <w:rsid w:val="423F0223"/>
    <w:rsid w:val="424C54E5"/>
    <w:rsid w:val="425539A1"/>
    <w:rsid w:val="425CD70E"/>
    <w:rsid w:val="425F36E6"/>
    <w:rsid w:val="42693DB1"/>
    <w:rsid w:val="428C1696"/>
    <w:rsid w:val="428D9D94"/>
    <w:rsid w:val="428EF916"/>
    <w:rsid w:val="42B8F2D5"/>
    <w:rsid w:val="42C02DA9"/>
    <w:rsid w:val="42D0EA48"/>
    <w:rsid w:val="42D2B571"/>
    <w:rsid w:val="42D3C1DF"/>
    <w:rsid w:val="42DADF57"/>
    <w:rsid w:val="42E5DA10"/>
    <w:rsid w:val="42E6B95C"/>
    <w:rsid w:val="42F80E3C"/>
    <w:rsid w:val="4322C0D7"/>
    <w:rsid w:val="432A51E3"/>
    <w:rsid w:val="432A7921"/>
    <w:rsid w:val="432AF1F2"/>
    <w:rsid w:val="4332685A"/>
    <w:rsid w:val="4332FF12"/>
    <w:rsid w:val="43467185"/>
    <w:rsid w:val="4355ED0A"/>
    <w:rsid w:val="4362501A"/>
    <w:rsid w:val="436608EB"/>
    <w:rsid w:val="4373D8DF"/>
    <w:rsid w:val="43792B3A"/>
    <w:rsid w:val="437A36C9"/>
    <w:rsid w:val="4385EA8C"/>
    <w:rsid w:val="4391A462"/>
    <w:rsid w:val="4396B82A"/>
    <w:rsid w:val="43A0304B"/>
    <w:rsid w:val="43B6F471"/>
    <w:rsid w:val="43C5A664"/>
    <w:rsid w:val="43DB988E"/>
    <w:rsid w:val="43E91C7C"/>
    <w:rsid w:val="43F10A02"/>
    <w:rsid w:val="440EE7F8"/>
    <w:rsid w:val="44139678"/>
    <w:rsid w:val="443AABC0"/>
    <w:rsid w:val="4451A184"/>
    <w:rsid w:val="445683CD"/>
    <w:rsid w:val="44578D7A"/>
    <w:rsid w:val="4467CEC1"/>
    <w:rsid w:val="44750CC5"/>
    <w:rsid w:val="447699EB"/>
    <w:rsid w:val="448289BD"/>
    <w:rsid w:val="448C13CA"/>
    <w:rsid w:val="44999533"/>
    <w:rsid w:val="449FC9D8"/>
    <w:rsid w:val="44A8DDCE"/>
    <w:rsid w:val="44AD187B"/>
    <w:rsid w:val="44ADAC64"/>
    <w:rsid w:val="44B00B4C"/>
    <w:rsid w:val="44BE3D58"/>
    <w:rsid w:val="44C62244"/>
    <w:rsid w:val="44CE2478"/>
    <w:rsid w:val="44D94C51"/>
    <w:rsid w:val="44DCA5B3"/>
    <w:rsid w:val="44DE6151"/>
    <w:rsid w:val="44E28CB4"/>
    <w:rsid w:val="44E6C1F8"/>
    <w:rsid w:val="44EDE21C"/>
    <w:rsid w:val="44F1BD6B"/>
    <w:rsid w:val="45091322"/>
    <w:rsid w:val="451BDA28"/>
    <w:rsid w:val="451CE921"/>
    <w:rsid w:val="452D74C3"/>
    <w:rsid w:val="45467105"/>
    <w:rsid w:val="4552541D"/>
    <w:rsid w:val="4556A42C"/>
    <w:rsid w:val="455A5C09"/>
    <w:rsid w:val="455D188F"/>
    <w:rsid w:val="455DD74B"/>
    <w:rsid w:val="45666255"/>
    <w:rsid w:val="456F2872"/>
    <w:rsid w:val="45754C4D"/>
    <w:rsid w:val="4582A861"/>
    <w:rsid w:val="4584ECDD"/>
    <w:rsid w:val="458D1FF7"/>
    <w:rsid w:val="4598394B"/>
    <w:rsid w:val="459A310E"/>
    <w:rsid w:val="45A77F6E"/>
    <w:rsid w:val="45B4A86D"/>
    <w:rsid w:val="45B92341"/>
    <w:rsid w:val="45C7D73B"/>
    <w:rsid w:val="45ED0BAC"/>
    <w:rsid w:val="4607E609"/>
    <w:rsid w:val="460A939E"/>
    <w:rsid w:val="460F981C"/>
    <w:rsid w:val="46144EDF"/>
    <w:rsid w:val="461AD3FC"/>
    <w:rsid w:val="462647A4"/>
    <w:rsid w:val="4636DA17"/>
    <w:rsid w:val="465389BF"/>
    <w:rsid w:val="466E9794"/>
    <w:rsid w:val="4680B7F2"/>
    <w:rsid w:val="4682C148"/>
    <w:rsid w:val="468B55C1"/>
    <w:rsid w:val="469A61EC"/>
    <w:rsid w:val="469D55CF"/>
    <w:rsid w:val="469FDD15"/>
    <w:rsid w:val="46B7AA89"/>
    <w:rsid w:val="46C51D95"/>
    <w:rsid w:val="46C67EA9"/>
    <w:rsid w:val="46CAFFE8"/>
    <w:rsid w:val="46D563FA"/>
    <w:rsid w:val="46E0D309"/>
    <w:rsid w:val="46E9ABC7"/>
    <w:rsid w:val="46F1D5AA"/>
    <w:rsid w:val="46FB41EE"/>
    <w:rsid w:val="46FD1C87"/>
    <w:rsid w:val="46FDA966"/>
    <w:rsid w:val="470232B6"/>
    <w:rsid w:val="470BCB09"/>
    <w:rsid w:val="4715FDDF"/>
    <w:rsid w:val="472B0FB9"/>
    <w:rsid w:val="47329888"/>
    <w:rsid w:val="474AABBA"/>
    <w:rsid w:val="475B10D8"/>
    <w:rsid w:val="4783C303"/>
    <w:rsid w:val="479C7D5A"/>
    <w:rsid w:val="47A8F382"/>
    <w:rsid w:val="47B005C6"/>
    <w:rsid w:val="47B2BDF1"/>
    <w:rsid w:val="47B36614"/>
    <w:rsid w:val="47C21805"/>
    <w:rsid w:val="47EA1CFD"/>
    <w:rsid w:val="47F3029D"/>
    <w:rsid w:val="47FAD3D2"/>
    <w:rsid w:val="4803EC28"/>
    <w:rsid w:val="480BAC47"/>
    <w:rsid w:val="481111B3"/>
    <w:rsid w:val="481C8853"/>
    <w:rsid w:val="4824722C"/>
    <w:rsid w:val="484076E9"/>
    <w:rsid w:val="48411123"/>
    <w:rsid w:val="48458737"/>
    <w:rsid w:val="4849FAB1"/>
    <w:rsid w:val="4866D049"/>
    <w:rsid w:val="48715D58"/>
    <w:rsid w:val="4889BC0D"/>
    <w:rsid w:val="48957892"/>
    <w:rsid w:val="4897124F"/>
    <w:rsid w:val="48AFC48A"/>
    <w:rsid w:val="48C47B25"/>
    <w:rsid w:val="48CD840C"/>
    <w:rsid w:val="48D8C4E2"/>
    <w:rsid w:val="48E0FA18"/>
    <w:rsid w:val="48E985B7"/>
    <w:rsid w:val="48ED0827"/>
    <w:rsid w:val="48F95F1D"/>
    <w:rsid w:val="48FDDDD2"/>
    <w:rsid w:val="490731DD"/>
    <w:rsid w:val="490AEA97"/>
    <w:rsid w:val="4914B0B5"/>
    <w:rsid w:val="4924FB9D"/>
    <w:rsid w:val="4931A3E5"/>
    <w:rsid w:val="4949AFFD"/>
    <w:rsid w:val="495A0A8E"/>
    <w:rsid w:val="4963D37E"/>
    <w:rsid w:val="49655E30"/>
    <w:rsid w:val="496E491F"/>
    <w:rsid w:val="497CB446"/>
    <w:rsid w:val="497DED8E"/>
    <w:rsid w:val="4984AC89"/>
    <w:rsid w:val="49988FBC"/>
    <w:rsid w:val="49999367"/>
    <w:rsid w:val="49A24096"/>
    <w:rsid w:val="49A3AE33"/>
    <w:rsid w:val="49A77CA8"/>
    <w:rsid w:val="49B858B4"/>
    <w:rsid w:val="49BE9773"/>
    <w:rsid w:val="49C5066E"/>
    <w:rsid w:val="49CBF37A"/>
    <w:rsid w:val="49D3BABE"/>
    <w:rsid w:val="49DBB960"/>
    <w:rsid w:val="49E65711"/>
    <w:rsid w:val="49EB9E1A"/>
    <w:rsid w:val="49ECDDDA"/>
    <w:rsid w:val="49F53BDF"/>
    <w:rsid w:val="4A0C3512"/>
    <w:rsid w:val="4A267EA5"/>
    <w:rsid w:val="4A34EC2C"/>
    <w:rsid w:val="4A3C64AA"/>
    <w:rsid w:val="4A3FF384"/>
    <w:rsid w:val="4A40A7DE"/>
    <w:rsid w:val="4A5573FA"/>
    <w:rsid w:val="4A572838"/>
    <w:rsid w:val="4A5F77BB"/>
    <w:rsid w:val="4A6E7549"/>
    <w:rsid w:val="4A805223"/>
    <w:rsid w:val="4AA23660"/>
    <w:rsid w:val="4AAB8A01"/>
    <w:rsid w:val="4AC141EA"/>
    <w:rsid w:val="4AD67CD3"/>
    <w:rsid w:val="4AD6E552"/>
    <w:rsid w:val="4AD8A961"/>
    <w:rsid w:val="4AE3093F"/>
    <w:rsid w:val="4AE31A2B"/>
    <w:rsid w:val="4AEAF6C5"/>
    <w:rsid w:val="4AED53E4"/>
    <w:rsid w:val="4AF1CB41"/>
    <w:rsid w:val="4B100471"/>
    <w:rsid w:val="4B23D4C0"/>
    <w:rsid w:val="4B25D5C4"/>
    <w:rsid w:val="4B26A531"/>
    <w:rsid w:val="4B2CBFB9"/>
    <w:rsid w:val="4B3E10F7"/>
    <w:rsid w:val="4B3FE2B5"/>
    <w:rsid w:val="4B4B14AA"/>
    <w:rsid w:val="4B4C79CE"/>
    <w:rsid w:val="4B6DC29D"/>
    <w:rsid w:val="4B7BC5E5"/>
    <w:rsid w:val="4B7D5245"/>
    <w:rsid w:val="4B822772"/>
    <w:rsid w:val="4B82811C"/>
    <w:rsid w:val="4B889826"/>
    <w:rsid w:val="4B972BA0"/>
    <w:rsid w:val="4B981832"/>
    <w:rsid w:val="4BA33DC4"/>
    <w:rsid w:val="4BC141FE"/>
    <w:rsid w:val="4BC14A4D"/>
    <w:rsid w:val="4BC43312"/>
    <w:rsid w:val="4BC6413D"/>
    <w:rsid w:val="4BC90D9C"/>
    <w:rsid w:val="4BD2CACD"/>
    <w:rsid w:val="4BDC7D81"/>
    <w:rsid w:val="4BDFDA15"/>
    <w:rsid w:val="4C1580B2"/>
    <w:rsid w:val="4C17C3AB"/>
    <w:rsid w:val="4C1F6AA2"/>
    <w:rsid w:val="4C30D1A8"/>
    <w:rsid w:val="4C37EF05"/>
    <w:rsid w:val="4C4265BD"/>
    <w:rsid w:val="4C506B82"/>
    <w:rsid w:val="4C506B92"/>
    <w:rsid w:val="4C77CC8E"/>
    <w:rsid w:val="4C824157"/>
    <w:rsid w:val="4C845EF4"/>
    <w:rsid w:val="4CA31377"/>
    <w:rsid w:val="4CC66C77"/>
    <w:rsid w:val="4CCEC361"/>
    <w:rsid w:val="4CE24CC8"/>
    <w:rsid w:val="4CEA657F"/>
    <w:rsid w:val="4D12F653"/>
    <w:rsid w:val="4D17F833"/>
    <w:rsid w:val="4D21365C"/>
    <w:rsid w:val="4D235511"/>
    <w:rsid w:val="4D2530D3"/>
    <w:rsid w:val="4D27FB06"/>
    <w:rsid w:val="4D38A389"/>
    <w:rsid w:val="4D3D2071"/>
    <w:rsid w:val="4D4BB59F"/>
    <w:rsid w:val="4D50CF61"/>
    <w:rsid w:val="4D526724"/>
    <w:rsid w:val="4D54B361"/>
    <w:rsid w:val="4D5E0863"/>
    <w:rsid w:val="4D656DEE"/>
    <w:rsid w:val="4D76E3C3"/>
    <w:rsid w:val="4D7810E8"/>
    <w:rsid w:val="4D7BCE8B"/>
    <w:rsid w:val="4D7ED3C2"/>
    <w:rsid w:val="4D815E95"/>
    <w:rsid w:val="4DA64423"/>
    <w:rsid w:val="4DB3940C"/>
    <w:rsid w:val="4DBC95D9"/>
    <w:rsid w:val="4DCA6D2D"/>
    <w:rsid w:val="4DCA7865"/>
    <w:rsid w:val="4DD53F6A"/>
    <w:rsid w:val="4DD5B590"/>
    <w:rsid w:val="4DDF13B2"/>
    <w:rsid w:val="4DE43DB6"/>
    <w:rsid w:val="4DF2105D"/>
    <w:rsid w:val="4E03A870"/>
    <w:rsid w:val="4E03F8C3"/>
    <w:rsid w:val="4E040C27"/>
    <w:rsid w:val="4E04E4E2"/>
    <w:rsid w:val="4E056D39"/>
    <w:rsid w:val="4E0B0D2A"/>
    <w:rsid w:val="4E104A23"/>
    <w:rsid w:val="4E183506"/>
    <w:rsid w:val="4E21731A"/>
    <w:rsid w:val="4E3B3407"/>
    <w:rsid w:val="4E3F2599"/>
    <w:rsid w:val="4E477FFC"/>
    <w:rsid w:val="4E48486C"/>
    <w:rsid w:val="4E7100CB"/>
    <w:rsid w:val="4E76A1B0"/>
    <w:rsid w:val="4E8F34BC"/>
    <w:rsid w:val="4E93B3B0"/>
    <w:rsid w:val="4EB228DE"/>
    <w:rsid w:val="4EB71737"/>
    <w:rsid w:val="4ED291C6"/>
    <w:rsid w:val="4EE50925"/>
    <w:rsid w:val="4EF7754F"/>
    <w:rsid w:val="4F07F031"/>
    <w:rsid w:val="4F1550DD"/>
    <w:rsid w:val="4F1FBD5E"/>
    <w:rsid w:val="4F2FFCC7"/>
    <w:rsid w:val="4F3210B3"/>
    <w:rsid w:val="4F43DB1C"/>
    <w:rsid w:val="4F48200D"/>
    <w:rsid w:val="4F7234B1"/>
    <w:rsid w:val="4F7AE413"/>
    <w:rsid w:val="4F85ECAE"/>
    <w:rsid w:val="4F8E0943"/>
    <w:rsid w:val="4F92DF38"/>
    <w:rsid w:val="4F956C45"/>
    <w:rsid w:val="4F9B7E5A"/>
    <w:rsid w:val="4F9DB4FB"/>
    <w:rsid w:val="4FC3E580"/>
    <w:rsid w:val="4FD54FCF"/>
    <w:rsid w:val="4FDAB703"/>
    <w:rsid w:val="4FE15BF3"/>
    <w:rsid w:val="4FEEECA7"/>
    <w:rsid w:val="4FF128EA"/>
    <w:rsid w:val="4FFE38DA"/>
    <w:rsid w:val="5006A139"/>
    <w:rsid w:val="5008D840"/>
    <w:rsid w:val="502783E3"/>
    <w:rsid w:val="502F87BE"/>
    <w:rsid w:val="503D76CF"/>
    <w:rsid w:val="503EEC5F"/>
    <w:rsid w:val="50404A3F"/>
    <w:rsid w:val="506777BB"/>
    <w:rsid w:val="5081B5F0"/>
    <w:rsid w:val="508A07E6"/>
    <w:rsid w:val="509F98DB"/>
    <w:rsid w:val="50C438C3"/>
    <w:rsid w:val="50C727C0"/>
    <w:rsid w:val="50CF8D0A"/>
    <w:rsid w:val="50D65537"/>
    <w:rsid w:val="50E9CCEE"/>
    <w:rsid w:val="50EB34CE"/>
    <w:rsid w:val="50FE6EB4"/>
    <w:rsid w:val="51051428"/>
    <w:rsid w:val="51096459"/>
    <w:rsid w:val="510A54DF"/>
    <w:rsid w:val="512DB587"/>
    <w:rsid w:val="51369397"/>
    <w:rsid w:val="513940D7"/>
    <w:rsid w:val="514B3DB1"/>
    <w:rsid w:val="514FD5C8"/>
    <w:rsid w:val="515A3849"/>
    <w:rsid w:val="5161B62A"/>
    <w:rsid w:val="5167005C"/>
    <w:rsid w:val="5190FF43"/>
    <w:rsid w:val="51954D5F"/>
    <w:rsid w:val="519E23D3"/>
    <w:rsid w:val="519E2CA8"/>
    <w:rsid w:val="51A30DD7"/>
    <w:rsid w:val="51AD527B"/>
    <w:rsid w:val="51B0501F"/>
    <w:rsid w:val="51B937C1"/>
    <w:rsid w:val="51CB581F"/>
    <w:rsid w:val="51D834EC"/>
    <w:rsid w:val="51DFDA74"/>
    <w:rsid w:val="51E37A2F"/>
    <w:rsid w:val="51E3FE9E"/>
    <w:rsid w:val="51E7D160"/>
    <w:rsid w:val="51E9D397"/>
    <w:rsid w:val="520405DF"/>
    <w:rsid w:val="5208929F"/>
    <w:rsid w:val="5218034A"/>
    <w:rsid w:val="522808DE"/>
    <w:rsid w:val="523045F5"/>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C2DB4"/>
    <w:rsid w:val="52BF2DB8"/>
    <w:rsid w:val="52C79CA5"/>
    <w:rsid w:val="52DB51B8"/>
    <w:rsid w:val="52E041C0"/>
    <w:rsid w:val="52EA3626"/>
    <w:rsid w:val="52F48DB4"/>
    <w:rsid w:val="5303FF52"/>
    <w:rsid w:val="530848F1"/>
    <w:rsid w:val="531D4B5E"/>
    <w:rsid w:val="53396C92"/>
    <w:rsid w:val="533AF876"/>
    <w:rsid w:val="533D8BE8"/>
    <w:rsid w:val="5340F7ED"/>
    <w:rsid w:val="5345F0AD"/>
    <w:rsid w:val="5362A5DF"/>
    <w:rsid w:val="53678EB4"/>
    <w:rsid w:val="5367DB76"/>
    <w:rsid w:val="537CD4F6"/>
    <w:rsid w:val="537FA2E3"/>
    <w:rsid w:val="538EA052"/>
    <w:rsid w:val="53963626"/>
    <w:rsid w:val="539ACE3F"/>
    <w:rsid w:val="539B44C6"/>
    <w:rsid w:val="539F8678"/>
    <w:rsid w:val="53C0E4C1"/>
    <w:rsid w:val="53D7399D"/>
    <w:rsid w:val="53D7CDF1"/>
    <w:rsid w:val="53F35665"/>
    <w:rsid w:val="53F83739"/>
    <w:rsid w:val="53F8A8EC"/>
    <w:rsid w:val="54096357"/>
    <w:rsid w:val="541E7279"/>
    <w:rsid w:val="54206A8C"/>
    <w:rsid w:val="5423BD72"/>
    <w:rsid w:val="5424B28F"/>
    <w:rsid w:val="54372E4B"/>
    <w:rsid w:val="54468360"/>
    <w:rsid w:val="544D25A6"/>
    <w:rsid w:val="5452C5F3"/>
    <w:rsid w:val="54547047"/>
    <w:rsid w:val="546128AA"/>
    <w:rsid w:val="54674FF9"/>
    <w:rsid w:val="54745B2C"/>
    <w:rsid w:val="5487768A"/>
    <w:rsid w:val="548B8A7E"/>
    <w:rsid w:val="548F6410"/>
    <w:rsid w:val="5495BF79"/>
    <w:rsid w:val="5499C6DD"/>
    <w:rsid w:val="549CB526"/>
    <w:rsid w:val="54A8447A"/>
    <w:rsid w:val="54AF828B"/>
    <w:rsid w:val="54B254F5"/>
    <w:rsid w:val="54BBCD2D"/>
    <w:rsid w:val="54C47B06"/>
    <w:rsid w:val="54C5B44E"/>
    <w:rsid w:val="54C8A005"/>
    <w:rsid w:val="54D3892A"/>
    <w:rsid w:val="54DC7EC4"/>
    <w:rsid w:val="54FCB7DF"/>
    <w:rsid w:val="54FE7640"/>
    <w:rsid w:val="54FE80DB"/>
    <w:rsid w:val="5500DD23"/>
    <w:rsid w:val="551308CD"/>
    <w:rsid w:val="55210246"/>
    <w:rsid w:val="552D82A9"/>
    <w:rsid w:val="55409F0E"/>
    <w:rsid w:val="55413B20"/>
    <w:rsid w:val="5553DD26"/>
    <w:rsid w:val="55547C3D"/>
    <w:rsid w:val="55675EA5"/>
    <w:rsid w:val="55706D85"/>
    <w:rsid w:val="5582E029"/>
    <w:rsid w:val="558F270D"/>
    <w:rsid w:val="55920BAE"/>
    <w:rsid w:val="5595B2E6"/>
    <w:rsid w:val="55A2150D"/>
    <w:rsid w:val="55A2FE2D"/>
    <w:rsid w:val="55A36A0E"/>
    <w:rsid w:val="55A7ADFE"/>
    <w:rsid w:val="55AE3E63"/>
    <w:rsid w:val="55BCFA96"/>
    <w:rsid w:val="55D20976"/>
    <w:rsid w:val="55E3BAEB"/>
    <w:rsid w:val="55E7EFC0"/>
    <w:rsid w:val="55EA2597"/>
    <w:rsid w:val="55FE3E23"/>
    <w:rsid w:val="560B91D4"/>
    <w:rsid w:val="56114A17"/>
    <w:rsid w:val="561B98C8"/>
    <w:rsid w:val="562369E9"/>
    <w:rsid w:val="5627D36A"/>
    <w:rsid w:val="562917AE"/>
    <w:rsid w:val="562ADFF4"/>
    <w:rsid w:val="56357B96"/>
    <w:rsid w:val="563C6B6E"/>
    <w:rsid w:val="566DD949"/>
    <w:rsid w:val="5672A67D"/>
    <w:rsid w:val="5674A7D4"/>
    <w:rsid w:val="567898AF"/>
    <w:rsid w:val="567C3827"/>
    <w:rsid w:val="5687A975"/>
    <w:rsid w:val="568A6119"/>
    <w:rsid w:val="568CA8E4"/>
    <w:rsid w:val="569EC942"/>
    <w:rsid w:val="569F6289"/>
    <w:rsid w:val="56B475B8"/>
    <w:rsid w:val="56B57D91"/>
    <w:rsid w:val="56B85448"/>
    <w:rsid w:val="56C2C7C4"/>
    <w:rsid w:val="56CDCE53"/>
    <w:rsid w:val="56D961DA"/>
    <w:rsid w:val="56DF941F"/>
    <w:rsid w:val="56E31B4B"/>
    <w:rsid w:val="570540F2"/>
    <w:rsid w:val="570BF09A"/>
    <w:rsid w:val="57175E47"/>
    <w:rsid w:val="573B83EE"/>
    <w:rsid w:val="573DCB25"/>
    <w:rsid w:val="575E8B7F"/>
    <w:rsid w:val="5775A26F"/>
    <w:rsid w:val="577DBB61"/>
    <w:rsid w:val="577E2422"/>
    <w:rsid w:val="577E552F"/>
    <w:rsid w:val="57837678"/>
    <w:rsid w:val="57880780"/>
    <w:rsid w:val="57A295EB"/>
    <w:rsid w:val="57B21B8C"/>
    <w:rsid w:val="57B4E87A"/>
    <w:rsid w:val="57BF3278"/>
    <w:rsid w:val="57C704D2"/>
    <w:rsid w:val="57C9255A"/>
    <w:rsid w:val="57F8FB8E"/>
    <w:rsid w:val="57F9EC81"/>
    <w:rsid w:val="5803386A"/>
    <w:rsid w:val="58036464"/>
    <w:rsid w:val="5815BFF7"/>
    <w:rsid w:val="5822720B"/>
    <w:rsid w:val="582CC715"/>
    <w:rsid w:val="5831E76C"/>
    <w:rsid w:val="583A99A3"/>
    <w:rsid w:val="585303DA"/>
    <w:rsid w:val="585D368F"/>
    <w:rsid w:val="585DB98A"/>
    <w:rsid w:val="58699EB4"/>
    <w:rsid w:val="586B5A55"/>
    <w:rsid w:val="587CE8C6"/>
    <w:rsid w:val="58900933"/>
    <w:rsid w:val="58A64442"/>
    <w:rsid w:val="58AB7942"/>
    <w:rsid w:val="58AC7B3F"/>
    <w:rsid w:val="58B6F962"/>
    <w:rsid w:val="58B74FF7"/>
    <w:rsid w:val="58C91398"/>
    <w:rsid w:val="58D2EB01"/>
    <w:rsid w:val="58E9C897"/>
    <w:rsid w:val="58EE4880"/>
    <w:rsid w:val="58EF0F63"/>
    <w:rsid w:val="58F8B947"/>
    <w:rsid w:val="58FE7F8C"/>
    <w:rsid w:val="59162BC5"/>
    <w:rsid w:val="591A2590"/>
    <w:rsid w:val="5923CFC7"/>
    <w:rsid w:val="5927F7E1"/>
    <w:rsid w:val="5928F1BA"/>
    <w:rsid w:val="593872D8"/>
    <w:rsid w:val="59433296"/>
    <w:rsid w:val="594345CD"/>
    <w:rsid w:val="59454843"/>
    <w:rsid w:val="595076C7"/>
    <w:rsid w:val="59523360"/>
    <w:rsid w:val="5953B3D7"/>
    <w:rsid w:val="59557655"/>
    <w:rsid w:val="595870C8"/>
    <w:rsid w:val="595E3D1C"/>
    <w:rsid w:val="5962D533"/>
    <w:rsid w:val="59654A2E"/>
    <w:rsid w:val="5969B69A"/>
    <w:rsid w:val="596BF256"/>
    <w:rsid w:val="5975782D"/>
    <w:rsid w:val="599983E0"/>
    <w:rsid w:val="59B86460"/>
    <w:rsid w:val="59C049A4"/>
    <w:rsid w:val="59CD57C0"/>
    <w:rsid w:val="59CFD76D"/>
    <w:rsid w:val="59FBA8A4"/>
    <w:rsid w:val="5A067E0E"/>
    <w:rsid w:val="5A1A53FF"/>
    <w:rsid w:val="5A2236F5"/>
    <w:rsid w:val="5A3400FA"/>
    <w:rsid w:val="5A354FE6"/>
    <w:rsid w:val="5A43915C"/>
    <w:rsid w:val="5A4D8A0A"/>
    <w:rsid w:val="5A5EF2BC"/>
    <w:rsid w:val="5A66D467"/>
    <w:rsid w:val="5A787E35"/>
    <w:rsid w:val="5A7ADC5D"/>
    <w:rsid w:val="5A902C03"/>
    <w:rsid w:val="5A9134A8"/>
    <w:rsid w:val="5A92210F"/>
    <w:rsid w:val="5A9D2E7F"/>
    <w:rsid w:val="5AACE79B"/>
    <w:rsid w:val="5ABD6A42"/>
    <w:rsid w:val="5AC2E2B9"/>
    <w:rsid w:val="5AC48E93"/>
    <w:rsid w:val="5AC65CCB"/>
    <w:rsid w:val="5ACED479"/>
    <w:rsid w:val="5AD2612E"/>
    <w:rsid w:val="5AD605B7"/>
    <w:rsid w:val="5ADA36AD"/>
    <w:rsid w:val="5ADF02F7"/>
    <w:rsid w:val="5AE27BCB"/>
    <w:rsid w:val="5AEEA405"/>
    <w:rsid w:val="5AF2956F"/>
    <w:rsid w:val="5AFEA594"/>
    <w:rsid w:val="5B024318"/>
    <w:rsid w:val="5B03D000"/>
    <w:rsid w:val="5B0981C7"/>
    <w:rsid w:val="5B0FDC91"/>
    <w:rsid w:val="5B2A91D8"/>
    <w:rsid w:val="5B609E92"/>
    <w:rsid w:val="5B626899"/>
    <w:rsid w:val="5B82B645"/>
    <w:rsid w:val="5B89209E"/>
    <w:rsid w:val="5B955A4C"/>
    <w:rsid w:val="5B97BAEA"/>
    <w:rsid w:val="5BA243BA"/>
    <w:rsid w:val="5BA28ABE"/>
    <w:rsid w:val="5BA2FB17"/>
    <w:rsid w:val="5BAC5F02"/>
    <w:rsid w:val="5BAED089"/>
    <w:rsid w:val="5BCBF4EF"/>
    <w:rsid w:val="5BD36DCB"/>
    <w:rsid w:val="5BD3C2BC"/>
    <w:rsid w:val="5BD720F1"/>
    <w:rsid w:val="5BDCE2ED"/>
    <w:rsid w:val="5BDDE504"/>
    <w:rsid w:val="5BE28D01"/>
    <w:rsid w:val="5BE3285F"/>
    <w:rsid w:val="5BECC8BE"/>
    <w:rsid w:val="5BECC9D0"/>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27D71F"/>
    <w:rsid w:val="5D3D0FD7"/>
    <w:rsid w:val="5D3ECB78"/>
    <w:rsid w:val="5D4B65D0"/>
    <w:rsid w:val="5D4D3933"/>
    <w:rsid w:val="5D50CFEC"/>
    <w:rsid w:val="5D59EE74"/>
    <w:rsid w:val="5D79B565"/>
    <w:rsid w:val="5D9C2860"/>
    <w:rsid w:val="5DA87ABA"/>
    <w:rsid w:val="5DBF0C7B"/>
    <w:rsid w:val="5DCA9FB8"/>
    <w:rsid w:val="5DD55611"/>
    <w:rsid w:val="5DD5C5EF"/>
    <w:rsid w:val="5DDC170C"/>
    <w:rsid w:val="5E11B6C8"/>
    <w:rsid w:val="5E16A3B9"/>
    <w:rsid w:val="5E1A1C8D"/>
    <w:rsid w:val="5E5633D1"/>
    <w:rsid w:val="5E59ADFC"/>
    <w:rsid w:val="5E5B41D2"/>
    <w:rsid w:val="5E5E0721"/>
    <w:rsid w:val="5E6D6458"/>
    <w:rsid w:val="5E7E2813"/>
    <w:rsid w:val="5E82B575"/>
    <w:rsid w:val="5E91B38F"/>
    <w:rsid w:val="5E9C578B"/>
    <w:rsid w:val="5EB92D8F"/>
    <w:rsid w:val="5EC44B65"/>
    <w:rsid w:val="5EC595EC"/>
    <w:rsid w:val="5ECF272F"/>
    <w:rsid w:val="5ED30ACD"/>
    <w:rsid w:val="5ED8E038"/>
    <w:rsid w:val="5EDAE646"/>
    <w:rsid w:val="5EE08C36"/>
    <w:rsid w:val="5EE0CDBE"/>
    <w:rsid w:val="5EF52E48"/>
    <w:rsid w:val="5EF5BED5"/>
    <w:rsid w:val="5F06C921"/>
    <w:rsid w:val="5F0DFB65"/>
    <w:rsid w:val="5F1585C6"/>
    <w:rsid w:val="5F1A637E"/>
    <w:rsid w:val="5F207519"/>
    <w:rsid w:val="5F39C51D"/>
    <w:rsid w:val="5F4D8C9B"/>
    <w:rsid w:val="5F502203"/>
    <w:rsid w:val="5F52A481"/>
    <w:rsid w:val="5F61C08E"/>
    <w:rsid w:val="5F63E7A7"/>
    <w:rsid w:val="5F65D7AE"/>
    <w:rsid w:val="5F667019"/>
    <w:rsid w:val="5F735D5E"/>
    <w:rsid w:val="5F7C16EB"/>
    <w:rsid w:val="5FA084C2"/>
    <w:rsid w:val="5FB2741A"/>
    <w:rsid w:val="5FB489C7"/>
    <w:rsid w:val="5FC1293E"/>
    <w:rsid w:val="5FC9BB23"/>
    <w:rsid w:val="5FD0C766"/>
    <w:rsid w:val="5FD22E18"/>
    <w:rsid w:val="5FD61F8F"/>
    <w:rsid w:val="5FEAE516"/>
    <w:rsid w:val="5FF12652"/>
    <w:rsid w:val="5FF540AE"/>
    <w:rsid w:val="5FF7AA55"/>
    <w:rsid w:val="5FF7EAFF"/>
    <w:rsid w:val="600280D8"/>
    <w:rsid w:val="6016F073"/>
    <w:rsid w:val="6026053B"/>
    <w:rsid w:val="602993DF"/>
    <w:rsid w:val="603496A5"/>
    <w:rsid w:val="6064D9F8"/>
    <w:rsid w:val="6065B643"/>
    <w:rsid w:val="6084BC95"/>
    <w:rsid w:val="608CE61E"/>
    <w:rsid w:val="6098B5EC"/>
    <w:rsid w:val="60A44DA9"/>
    <w:rsid w:val="60AA12AF"/>
    <w:rsid w:val="60AF2648"/>
    <w:rsid w:val="60DF8328"/>
    <w:rsid w:val="60EAD286"/>
    <w:rsid w:val="6102407A"/>
    <w:rsid w:val="6111F12E"/>
    <w:rsid w:val="611A61EE"/>
    <w:rsid w:val="61497B54"/>
    <w:rsid w:val="614BBA50"/>
    <w:rsid w:val="614C9A0F"/>
    <w:rsid w:val="615022CA"/>
    <w:rsid w:val="61505A28"/>
    <w:rsid w:val="616DE718"/>
    <w:rsid w:val="616DFE79"/>
    <w:rsid w:val="6171EFF0"/>
    <w:rsid w:val="61832D0A"/>
    <w:rsid w:val="61A6855B"/>
    <w:rsid w:val="61A84404"/>
    <w:rsid w:val="61E32F04"/>
    <w:rsid w:val="61EA4AB6"/>
    <w:rsid w:val="61EB7373"/>
    <w:rsid w:val="61F1C491"/>
    <w:rsid w:val="61F8BBF3"/>
    <w:rsid w:val="6204D0BD"/>
    <w:rsid w:val="620BBE2F"/>
    <w:rsid w:val="621155DB"/>
    <w:rsid w:val="62186E80"/>
    <w:rsid w:val="6219C99A"/>
    <w:rsid w:val="6237F867"/>
    <w:rsid w:val="623BFC11"/>
    <w:rsid w:val="6240904E"/>
    <w:rsid w:val="62466275"/>
    <w:rsid w:val="624C23DA"/>
    <w:rsid w:val="624E94D2"/>
    <w:rsid w:val="624EC61B"/>
    <w:rsid w:val="62521F50"/>
    <w:rsid w:val="6261C6AB"/>
    <w:rsid w:val="6270001C"/>
    <w:rsid w:val="627F4FD2"/>
    <w:rsid w:val="627F5FE4"/>
    <w:rsid w:val="628C2475"/>
    <w:rsid w:val="6292CC10"/>
    <w:rsid w:val="62A61612"/>
    <w:rsid w:val="62B49626"/>
    <w:rsid w:val="62B5F129"/>
    <w:rsid w:val="62DC6CD9"/>
    <w:rsid w:val="62E54892"/>
    <w:rsid w:val="62EA14DC"/>
    <w:rsid w:val="62F64C9D"/>
    <w:rsid w:val="62F9E24C"/>
    <w:rsid w:val="63073916"/>
    <w:rsid w:val="6309CEDA"/>
    <w:rsid w:val="630DC051"/>
    <w:rsid w:val="631302EC"/>
    <w:rsid w:val="6320E20D"/>
    <w:rsid w:val="633D3C8A"/>
    <w:rsid w:val="6341B341"/>
    <w:rsid w:val="6343382C"/>
    <w:rsid w:val="63523FB3"/>
    <w:rsid w:val="6372B84D"/>
    <w:rsid w:val="63948C54"/>
    <w:rsid w:val="6396C031"/>
    <w:rsid w:val="63AD263C"/>
    <w:rsid w:val="63AE0CFC"/>
    <w:rsid w:val="63B43EE1"/>
    <w:rsid w:val="63C3BF9B"/>
    <w:rsid w:val="63D1D9B7"/>
    <w:rsid w:val="63D4BFE1"/>
    <w:rsid w:val="63D7CC72"/>
    <w:rsid w:val="63DF4434"/>
    <w:rsid w:val="63DFB9F8"/>
    <w:rsid w:val="63E48B0F"/>
    <w:rsid w:val="63E77BE2"/>
    <w:rsid w:val="63E98D15"/>
    <w:rsid w:val="63EA6533"/>
    <w:rsid w:val="63F54AED"/>
    <w:rsid w:val="641C3876"/>
    <w:rsid w:val="6420B8DF"/>
    <w:rsid w:val="64248EBD"/>
    <w:rsid w:val="6443FBF1"/>
    <w:rsid w:val="6451FC38"/>
    <w:rsid w:val="645D4D39"/>
    <w:rsid w:val="64603F91"/>
    <w:rsid w:val="64637A27"/>
    <w:rsid w:val="646E3BB7"/>
    <w:rsid w:val="6477304D"/>
    <w:rsid w:val="648A6309"/>
    <w:rsid w:val="64914B97"/>
    <w:rsid w:val="649955D0"/>
    <w:rsid w:val="649964A1"/>
    <w:rsid w:val="64A668ED"/>
    <w:rsid w:val="64BCB26E"/>
    <w:rsid w:val="64BE5639"/>
    <w:rsid w:val="64C7D6DA"/>
    <w:rsid w:val="64C94977"/>
    <w:rsid w:val="64CCFD34"/>
    <w:rsid w:val="64D90CEB"/>
    <w:rsid w:val="64DAE39B"/>
    <w:rsid w:val="64F15E83"/>
    <w:rsid w:val="64F47451"/>
    <w:rsid w:val="6504B482"/>
    <w:rsid w:val="6512F039"/>
    <w:rsid w:val="651B81F3"/>
    <w:rsid w:val="65221AD1"/>
    <w:rsid w:val="65242752"/>
    <w:rsid w:val="6545D063"/>
    <w:rsid w:val="6548F69D"/>
    <w:rsid w:val="6549DD5D"/>
    <w:rsid w:val="65500F42"/>
    <w:rsid w:val="65582E43"/>
    <w:rsid w:val="655B39CB"/>
    <w:rsid w:val="6566DC34"/>
    <w:rsid w:val="656ACBC3"/>
    <w:rsid w:val="657D05FE"/>
    <w:rsid w:val="65866CDD"/>
    <w:rsid w:val="658991B5"/>
    <w:rsid w:val="65925253"/>
    <w:rsid w:val="659370D1"/>
    <w:rsid w:val="65A3D1F3"/>
    <w:rsid w:val="65AAE7E3"/>
    <w:rsid w:val="65B388A6"/>
    <w:rsid w:val="65C7999D"/>
    <w:rsid w:val="65CF45EB"/>
    <w:rsid w:val="65D76FDF"/>
    <w:rsid w:val="65DA5FF8"/>
    <w:rsid w:val="65DCCE16"/>
    <w:rsid w:val="65F8DEFA"/>
    <w:rsid w:val="6608460C"/>
    <w:rsid w:val="660B2926"/>
    <w:rsid w:val="663A71D8"/>
    <w:rsid w:val="66456113"/>
    <w:rsid w:val="6650C999"/>
    <w:rsid w:val="66514316"/>
    <w:rsid w:val="665C4891"/>
    <w:rsid w:val="665E2839"/>
    <w:rsid w:val="66608A9D"/>
    <w:rsid w:val="6666B0A8"/>
    <w:rsid w:val="666A392B"/>
    <w:rsid w:val="666A6B73"/>
    <w:rsid w:val="666F0239"/>
    <w:rsid w:val="6670119B"/>
    <w:rsid w:val="6677A4B6"/>
    <w:rsid w:val="66820546"/>
    <w:rsid w:val="668EFC23"/>
    <w:rsid w:val="668F34C3"/>
    <w:rsid w:val="66A1F2FB"/>
    <w:rsid w:val="66D851E2"/>
    <w:rsid w:val="66E5ADBE"/>
    <w:rsid w:val="66E9ED9C"/>
    <w:rsid w:val="66EBF15D"/>
    <w:rsid w:val="66EECDB0"/>
    <w:rsid w:val="66EF9844"/>
    <w:rsid w:val="66EFD9EE"/>
    <w:rsid w:val="6723D497"/>
    <w:rsid w:val="6723EE02"/>
    <w:rsid w:val="6737E2E5"/>
    <w:rsid w:val="674DE922"/>
    <w:rsid w:val="67561890"/>
    <w:rsid w:val="67641EAF"/>
    <w:rsid w:val="6772DAAB"/>
    <w:rsid w:val="67734040"/>
    <w:rsid w:val="679B1AE9"/>
    <w:rsid w:val="67ABAD8C"/>
    <w:rsid w:val="67AC9B47"/>
    <w:rsid w:val="67BB2A77"/>
    <w:rsid w:val="67BE5C75"/>
    <w:rsid w:val="67C59346"/>
    <w:rsid w:val="67C65ECC"/>
    <w:rsid w:val="67C8EC59"/>
    <w:rsid w:val="67EAE7E1"/>
    <w:rsid w:val="67F5F6FB"/>
    <w:rsid w:val="680EE246"/>
    <w:rsid w:val="681A6AF1"/>
    <w:rsid w:val="681AB761"/>
    <w:rsid w:val="681C366D"/>
    <w:rsid w:val="6834DD7F"/>
    <w:rsid w:val="68409148"/>
    <w:rsid w:val="6844BC8C"/>
    <w:rsid w:val="6846FB97"/>
    <w:rsid w:val="68549188"/>
    <w:rsid w:val="6856F4E9"/>
    <w:rsid w:val="685AB4F7"/>
    <w:rsid w:val="6865CD13"/>
    <w:rsid w:val="687B2515"/>
    <w:rsid w:val="68823723"/>
    <w:rsid w:val="6885BA1B"/>
    <w:rsid w:val="6887B004"/>
    <w:rsid w:val="689B8CE2"/>
    <w:rsid w:val="689C94EE"/>
    <w:rsid w:val="68A51A4F"/>
    <w:rsid w:val="68A52795"/>
    <w:rsid w:val="68AB3D95"/>
    <w:rsid w:val="68AFD1D2"/>
    <w:rsid w:val="68B3DE84"/>
    <w:rsid w:val="68C45592"/>
    <w:rsid w:val="68D42BE0"/>
    <w:rsid w:val="68D51041"/>
    <w:rsid w:val="68EB5C29"/>
    <w:rsid w:val="68F0A775"/>
    <w:rsid w:val="68F95519"/>
    <w:rsid w:val="68FCEDFE"/>
    <w:rsid w:val="6909A8F5"/>
    <w:rsid w:val="690D525F"/>
    <w:rsid w:val="69107A29"/>
    <w:rsid w:val="6936EB4A"/>
    <w:rsid w:val="69420C52"/>
    <w:rsid w:val="69497D28"/>
    <w:rsid w:val="695B6C0D"/>
    <w:rsid w:val="695C3C02"/>
    <w:rsid w:val="6963AED0"/>
    <w:rsid w:val="6966B461"/>
    <w:rsid w:val="6967526B"/>
    <w:rsid w:val="696A0BBF"/>
    <w:rsid w:val="6973E0AD"/>
    <w:rsid w:val="6978F351"/>
    <w:rsid w:val="6979F851"/>
    <w:rsid w:val="697FF4FE"/>
    <w:rsid w:val="6988E3D8"/>
    <w:rsid w:val="6991C75C"/>
    <w:rsid w:val="699D912E"/>
    <w:rsid w:val="69A394C5"/>
    <w:rsid w:val="69A6D152"/>
    <w:rsid w:val="69AC7E0E"/>
    <w:rsid w:val="69B234F2"/>
    <w:rsid w:val="69B4060E"/>
    <w:rsid w:val="69BA5AE9"/>
    <w:rsid w:val="69C6FC00"/>
    <w:rsid w:val="69CE4AC1"/>
    <w:rsid w:val="69DC53BC"/>
    <w:rsid w:val="69ECFCC7"/>
    <w:rsid w:val="69F8B079"/>
    <w:rsid w:val="69FAEBB6"/>
    <w:rsid w:val="6A039072"/>
    <w:rsid w:val="6A03A019"/>
    <w:rsid w:val="6A0BC49A"/>
    <w:rsid w:val="6A1A7AA6"/>
    <w:rsid w:val="6A1FE6F3"/>
    <w:rsid w:val="6A238065"/>
    <w:rsid w:val="6A253C06"/>
    <w:rsid w:val="6A29356F"/>
    <w:rsid w:val="6A2B7AF5"/>
    <w:rsid w:val="6A3769CA"/>
    <w:rsid w:val="6A4E1625"/>
    <w:rsid w:val="6A53A05C"/>
    <w:rsid w:val="6A5653E8"/>
    <w:rsid w:val="6A5DF032"/>
    <w:rsid w:val="6A5EEFA6"/>
    <w:rsid w:val="6A61A2AC"/>
    <w:rsid w:val="6A62D0E4"/>
    <w:rsid w:val="6A688651"/>
    <w:rsid w:val="6A750434"/>
    <w:rsid w:val="6A7EAB25"/>
    <w:rsid w:val="6A8D77D5"/>
    <w:rsid w:val="6A8F630C"/>
    <w:rsid w:val="6A91E08E"/>
    <w:rsid w:val="6A960F32"/>
    <w:rsid w:val="6A9CC530"/>
    <w:rsid w:val="6AA239CE"/>
    <w:rsid w:val="6AABC54D"/>
    <w:rsid w:val="6AAC4911"/>
    <w:rsid w:val="6AC0A5E0"/>
    <w:rsid w:val="6AC2A5C3"/>
    <w:rsid w:val="6AC724B7"/>
    <w:rsid w:val="6AD237EA"/>
    <w:rsid w:val="6AD80EB1"/>
    <w:rsid w:val="6AE013DC"/>
    <w:rsid w:val="6AEB9109"/>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0C7C4E"/>
    <w:rsid w:val="6C1B460B"/>
    <w:rsid w:val="6C2B3259"/>
    <w:rsid w:val="6C2FCBF2"/>
    <w:rsid w:val="6C35A214"/>
    <w:rsid w:val="6C361182"/>
    <w:rsid w:val="6C36755C"/>
    <w:rsid w:val="6C3B9449"/>
    <w:rsid w:val="6C3D8DBF"/>
    <w:rsid w:val="6C4BA43C"/>
    <w:rsid w:val="6C50CB2B"/>
    <w:rsid w:val="6C50D867"/>
    <w:rsid w:val="6C51F079"/>
    <w:rsid w:val="6C522D2D"/>
    <w:rsid w:val="6C62F8C5"/>
    <w:rsid w:val="6C77EA92"/>
    <w:rsid w:val="6C7C35A2"/>
    <w:rsid w:val="6C98C307"/>
    <w:rsid w:val="6CA26072"/>
    <w:rsid w:val="6CB099BF"/>
    <w:rsid w:val="6CB608E2"/>
    <w:rsid w:val="6CCE6B5C"/>
    <w:rsid w:val="6CE41ED0"/>
    <w:rsid w:val="6CF4ABB9"/>
    <w:rsid w:val="6CF8F1A0"/>
    <w:rsid w:val="6D02FE11"/>
    <w:rsid w:val="6D0DAA55"/>
    <w:rsid w:val="6D0E3E47"/>
    <w:rsid w:val="6D171528"/>
    <w:rsid w:val="6D1D5778"/>
    <w:rsid w:val="6D249D89"/>
    <w:rsid w:val="6D45A6FA"/>
    <w:rsid w:val="6D4AF655"/>
    <w:rsid w:val="6D549C50"/>
    <w:rsid w:val="6D562EA8"/>
    <w:rsid w:val="6D6BD0BE"/>
    <w:rsid w:val="6D7218C1"/>
    <w:rsid w:val="6D7FD759"/>
    <w:rsid w:val="6D81B056"/>
    <w:rsid w:val="6D8C45D5"/>
    <w:rsid w:val="6DB026EB"/>
    <w:rsid w:val="6DB2BBF9"/>
    <w:rsid w:val="6DBC01EC"/>
    <w:rsid w:val="6DBC8679"/>
    <w:rsid w:val="6DC3597B"/>
    <w:rsid w:val="6DC699E6"/>
    <w:rsid w:val="6DCFE7F5"/>
    <w:rsid w:val="6DD1E1E3"/>
    <w:rsid w:val="6DDBFC20"/>
    <w:rsid w:val="6DF6AE37"/>
    <w:rsid w:val="6DF77C7D"/>
    <w:rsid w:val="6DF842E6"/>
    <w:rsid w:val="6E0A5C6D"/>
    <w:rsid w:val="6E0DA54D"/>
    <w:rsid w:val="6E1243F0"/>
    <w:rsid w:val="6E1D71E9"/>
    <w:rsid w:val="6E1E4A85"/>
    <w:rsid w:val="6E2CC783"/>
    <w:rsid w:val="6E3CC73E"/>
    <w:rsid w:val="6E401661"/>
    <w:rsid w:val="6E4C6A20"/>
    <w:rsid w:val="6E4E6181"/>
    <w:rsid w:val="6E603EE4"/>
    <w:rsid w:val="6E60517D"/>
    <w:rsid w:val="6E9DCB09"/>
    <w:rsid w:val="6EA65DB6"/>
    <w:rsid w:val="6EAE5965"/>
    <w:rsid w:val="6EBCD8C9"/>
    <w:rsid w:val="6EC06DEA"/>
    <w:rsid w:val="6EC751C2"/>
    <w:rsid w:val="6EEA6699"/>
    <w:rsid w:val="6EF6F188"/>
    <w:rsid w:val="6EF82253"/>
    <w:rsid w:val="6F0DE922"/>
    <w:rsid w:val="6F1AA1FA"/>
    <w:rsid w:val="6F1F1356"/>
    <w:rsid w:val="6F4F463B"/>
    <w:rsid w:val="6F591F2B"/>
    <w:rsid w:val="6F62D31B"/>
    <w:rsid w:val="6F798DF9"/>
    <w:rsid w:val="6F7C93E3"/>
    <w:rsid w:val="6F86C375"/>
    <w:rsid w:val="6F903678"/>
    <w:rsid w:val="6F958472"/>
    <w:rsid w:val="6F98E02B"/>
    <w:rsid w:val="6FAD5B41"/>
    <w:rsid w:val="6FAF6F87"/>
    <w:rsid w:val="6FCAAD91"/>
    <w:rsid w:val="6FCF8614"/>
    <w:rsid w:val="6FD0A223"/>
    <w:rsid w:val="6FE326B9"/>
    <w:rsid w:val="6FE8540D"/>
    <w:rsid w:val="6FF2E004"/>
    <w:rsid w:val="7006D67B"/>
    <w:rsid w:val="7008F666"/>
    <w:rsid w:val="701A200E"/>
    <w:rsid w:val="701BBF92"/>
    <w:rsid w:val="70217676"/>
    <w:rsid w:val="70292D0E"/>
    <w:rsid w:val="7031D0DF"/>
    <w:rsid w:val="70333CF4"/>
    <w:rsid w:val="703D8C45"/>
    <w:rsid w:val="70406C9F"/>
    <w:rsid w:val="7046D421"/>
    <w:rsid w:val="704B9540"/>
    <w:rsid w:val="7057337D"/>
    <w:rsid w:val="70632FF8"/>
    <w:rsid w:val="707A89FD"/>
    <w:rsid w:val="707C7299"/>
    <w:rsid w:val="708636FA"/>
    <w:rsid w:val="709A2D73"/>
    <w:rsid w:val="70A116DD"/>
    <w:rsid w:val="70A39BB2"/>
    <w:rsid w:val="70A6AB4E"/>
    <w:rsid w:val="70B6725B"/>
    <w:rsid w:val="70BAE3B7"/>
    <w:rsid w:val="70C54A12"/>
    <w:rsid w:val="70D20ADB"/>
    <w:rsid w:val="70F61F72"/>
    <w:rsid w:val="70FA752F"/>
    <w:rsid w:val="70FEA37C"/>
    <w:rsid w:val="7107FFE3"/>
    <w:rsid w:val="71082F31"/>
    <w:rsid w:val="71186444"/>
    <w:rsid w:val="7121CF77"/>
    <w:rsid w:val="71259E50"/>
    <w:rsid w:val="71268B22"/>
    <w:rsid w:val="712FE3A8"/>
    <w:rsid w:val="713727EA"/>
    <w:rsid w:val="713C4875"/>
    <w:rsid w:val="713F6473"/>
    <w:rsid w:val="7145DD7B"/>
    <w:rsid w:val="715F9BFB"/>
    <w:rsid w:val="71646845"/>
    <w:rsid w:val="716EC0B5"/>
    <w:rsid w:val="7174B527"/>
    <w:rsid w:val="7175EDE5"/>
    <w:rsid w:val="71761236"/>
    <w:rsid w:val="71925A4F"/>
    <w:rsid w:val="71ABDB37"/>
    <w:rsid w:val="71B2A18F"/>
    <w:rsid w:val="71B78FF3"/>
    <w:rsid w:val="71BE6D10"/>
    <w:rsid w:val="71DCC1F0"/>
    <w:rsid w:val="71F6FE29"/>
    <w:rsid w:val="7200BB21"/>
    <w:rsid w:val="72029CBB"/>
    <w:rsid w:val="723D9D2C"/>
    <w:rsid w:val="725242BC"/>
    <w:rsid w:val="7256B418"/>
    <w:rsid w:val="7267AE12"/>
    <w:rsid w:val="726A3087"/>
    <w:rsid w:val="728151F4"/>
    <w:rsid w:val="728D1A6C"/>
    <w:rsid w:val="729A432D"/>
    <w:rsid w:val="729E0141"/>
    <w:rsid w:val="72A1ED13"/>
    <w:rsid w:val="72A3FF92"/>
    <w:rsid w:val="72B13330"/>
    <w:rsid w:val="72C019EB"/>
    <w:rsid w:val="72C02BCE"/>
    <w:rsid w:val="72C299E2"/>
    <w:rsid w:val="72C4F993"/>
    <w:rsid w:val="72C91B6A"/>
    <w:rsid w:val="72CB68E3"/>
    <w:rsid w:val="72D23A49"/>
    <w:rsid w:val="72FB6C5C"/>
    <w:rsid w:val="7306BC02"/>
    <w:rsid w:val="7335D09C"/>
    <w:rsid w:val="734BD407"/>
    <w:rsid w:val="73575197"/>
    <w:rsid w:val="736A3029"/>
    <w:rsid w:val="73757409"/>
    <w:rsid w:val="737DBD37"/>
    <w:rsid w:val="7381CA88"/>
    <w:rsid w:val="738A1E1B"/>
    <w:rsid w:val="7393DF0D"/>
    <w:rsid w:val="739B96B4"/>
    <w:rsid w:val="739C3277"/>
    <w:rsid w:val="73A16687"/>
    <w:rsid w:val="73AACB8E"/>
    <w:rsid w:val="73AC4FD0"/>
    <w:rsid w:val="73DA8F44"/>
    <w:rsid w:val="73E14A84"/>
    <w:rsid w:val="73E15A45"/>
    <w:rsid w:val="73F5DDC2"/>
    <w:rsid w:val="73FCDFDD"/>
    <w:rsid w:val="740117B3"/>
    <w:rsid w:val="741AC1B3"/>
    <w:rsid w:val="741B31BE"/>
    <w:rsid w:val="7438CEB1"/>
    <w:rsid w:val="7467846A"/>
    <w:rsid w:val="746ADF7C"/>
    <w:rsid w:val="74736C02"/>
    <w:rsid w:val="7475741A"/>
    <w:rsid w:val="74992966"/>
    <w:rsid w:val="749C0907"/>
    <w:rsid w:val="749E1EB4"/>
    <w:rsid w:val="749F2A43"/>
    <w:rsid w:val="74A21CAD"/>
    <w:rsid w:val="74A9EE21"/>
    <w:rsid w:val="74B6F0BE"/>
    <w:rsid w:val="74EA5A91"/>
    <w:rsid w:val="7508F095"/>
    <w:rsid w:val="7514DD60"/>
    <w:rsid w:val="751D9AE9"/>
    <w:rsid w:val="753DCB86"/>
    <w:rsid w:val="75416BE0"/>
    <w:rsid w:val="7550FA54"/>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0E135"/>
    <w:rsid w:val="75D11791"/>
    <w:rsid w:val="75D2149F"/>
    <w:rsid w:val="75D2730E"/>
    <w:rsid w:val="75DFB0F6"/>
    <w:rsid w:val="75EFD82A"/>
    <w:rsid w:val="75F4D924"/>
    <w:rsid w:val="75F7BAAD"/>
    <w:rsid w:val="760354CB"/>
    <w:rsid w:val="76100957"/>
    <w:rsid w:val="7613D295"/>
    <w:rsid w:val="761CF272"/>
    <w:rsid w:val="7627A545"/>
    <w:rsid w:val="7637D968"/>
    <w:rsid w:val="7639EF15"/>
    <w:rsid w:val="763AFAA4"/>
    <w:rsid w:val="76420A64"/>
    <w:rsid w:val="764C1AF0"/>
    <w:rsid w:val="76567142"/>
    <w:rsid w:val="76583F3E"/>
    <w:rsid w:val="76979E1B"/>
    <w:rsid w:val="769B99BD"/>
    <w:rsid w:val="76B89338"/>
    <w:rsid w:val="76C06B62"/>
    <w:rsid w:val="76C293C7"/>
    <w:rsid w:val="76CB7FCF"/>
    <w:rsid w:val="76E12061"/>
    <w:rsid w:val="76E365E7"/>
    <w:rsid w:val="76E421E0"/>
    <w:rsid w:val="76E79D0E"/>
    <w:rsid w:val="76EA96B1"/>
    <w:rsid w:val="76F60D61"/>
    <w:rsid w:val="77019AC0"/>
    <w:rsid w:val="770D7F0A"/>
    <w:rsid w:val="7718FB07"/>
    <w:rsid w:val="7725B3DF"/>
    <w:rsid w:val="77322DFC"/>
    <w:rsid w:val="773E5269"/>
    <w:rsid w:val="7746C5E9"/>
    <w:rsid w:val="774B036D"/>
    <w:rsid w:val="7752D280"/>
    <w:rsid w:val="7767E623"/>
    <w:rsid w:val="7768CEA6"/>
    <w:rsid w:val="776DE500"/>
    <w:rsid w:val="7771F6F2"/>
    <w:rsid w:val="777C3918"/>
    <w:rsid w:val="779163AE"/>
    <w:rsid w:val="7794ACD9"/>
    <w:rsid w:val="779505D1"/>
    <w:rsid w:val="779F252C"/>
    <w:rsid w:val="77BAAEA8"/>
    <w:rsid w:val="77C375A6"/>
    <w:rsid w:val="77C4D9DC"/>
    <w:rsid w:val="77CEDD59"/>
    <w:rsid w:val="77D711C3"/>
    <w:rsid w:val="77D71588"/>
    <w:rsid w:val="77DF4029"/>
    <w:rsid w:val="77ED36C5"/>
    <w:rsid w:val="77F26F95"/>
    <w:rsid w:val="77F5065E"/>
    <w:rsid w:val="78016560"/>
    <w:rsid w:val="7807AEB9"/>
    <w:rsid w:val="78185028"/>
    <w:rsid w:val="781E0F95"/>
    <w:rsid w:val="78203568"/>
    <w:rsid w:val="7823CCC9"/>
    <w:rsid w:val="782E1E51"/>
    <w:rsid w:val="7856B198"/>
    <w:rsid w:val="7865DB94"/>
    <w:rsid w:val="78670309"/>
    <w:rsid w:val="78675030"/>
    <w:rsid w:val="7894D4CD"/>
    <w:rsid w:val="789D955F"/>
    <w:rsid w:val="789E9F9C"/>
    <w:rsid w:val="78A43390"/>
    <w:rsid w:val="78A4FE24"/>
    <w:rsid w:val="78B4CB68"/>
    <w:rsid w:val="78B7339A"/>
    <w:rsid w:val="78BAA964"/>
    <w:rsid w:val="78CAD905"/>
    <w:rsid w:val="78DC7BB6"/>
    <w:rsid w:val="78EB63CE"/>
    <w:rsid w:val="7905EA8E"/>
    <w:rsid w:val="7915C8B9"/>
    <w:rsid w:val="791DF7F3"/>
    <w:rsid w:val="7935294A"/>
    <w:rsid w:val="7941DCF1"/>
    <w:rsid w:val="7947C4BD"/>
    <w:rsid w:val="79516761"/>
    <w:rsid w:val="79575D0C"/>
    <w:rsid w:val="795DF18D"/>
    <w:rsid w:val="796F39E1"/>
    <w:rsid w:val="79729B66"/>
    <w:rsid w:val="7976A0FF"/>
    <w:rsid w:val="798843BC"/>
    <w:rsid w:val="799755FE"/>
    <w:rsid w:val="799B984A"/>
    <w:rsid w:val="799D8B0D"/>
    <w:rsid w:val="79A30E80"/>
    <w:rsid w:val="79A66259"/>
    <w:rsid w:val="79A90DE9"/>
    <w:rsid w:val="79BA0EC4"/>
    <w:rsid w:val="79BAB6DF"/>
    <w:rsid w:val="79C3B92C"/>
    <w:rsid w:val="79DC0A6D"/>
    <w:rsid w:val="79E49918"/>
    <w:rsid w:val="79EC3626"/>
    <w:rsid w:val="79ED859E"/>
    <w:rsid w:val="79EF24A7"/>
    <w:rsid w:val="79F27786"/>
    <w:rsid w:val="7A000C68"/>
    <w:rsid w:val="7A081849"/>
    <w:rsid w:val="7A1161F2"/>
    <w:rsid w:val="7A1496A8"/>
    <w:rsid w:val="7A1B32F3"/>
    <w:rsid w:val="7A23741B"/>
    <w:rsid w:val="7A28F540"/>
    <w:rsid w:val="7A2CE75A"/>
    <w:rsid w:val="7A4A14C0"/>
    <w:rsid w:val="7A4B3B6E"/>
    <w:rsid w:val="7A6C2C58"/>
    <w:rsid w:val="7A6D2011"/>
    <w:rsid w:val="7A81489A"/>
    <w:rsid w:val="7A9FE8B6"/>
    <w:rsid w:val="7AA585C2"/>
    <w:rsid w:val="7AAAE0D8"/>
    <w:rsid w:val="7AC156BC"/>
    <w:rsid w:val="7ACEC53F"/>
    <w:rsid w:val="7AD00A75"/>
    <w:rsid w:val="7AD0F9AB"/>
    <w:rsid w:val="7ADA0266"/>
    <w:rsid w:val="7ADDE3B9"/>
    <w:rsid w:val="7AE7DF14"/>
    <w:rsid w:val="7AEC4B6C"/>
    <w:rsid w:val="7AF83CDF"/>
    <w:rsid w:val="7AFC7A9E"/>
    <w:rsid w:val="7B0DFE25"/>
    <w:rsid w:val="7B101B60"/>
    <w:rsid w:val="7B1D1213"/>
    <w:rsid w:val="7B2E1D72"/>
    <w:rsid w:val="7B492A67"/>
    <w:rsid w:val="7B536071"/>
    <w:rsid w:val="7B57D62A"/>
    <w:rsid w:val="7B5D7676"/>
    <w:rsid w:val="7B70AF57"/>
    <w:rsid w:val="7B7D366A"/>
    <w:rsid w:val="7B83930A"/>
    <w:rsid w:val="7B9CFBCD"/>
    <w:rsid w:val="7B9E9FAD"/>
    <w:rsid w:val="7B9EA3CB"/>
    <w:rsid w:val="7BB1FC1C"/>
    <w:rsid w:val="7BC94DDB"/>
    <w:rsid w:val="7BCE3B9B"/>
    <w:rsid w:val="7BCE705C"/>
    <w:rsid w:val="7BD64971"/>
    <w:rsid w:val="7BD9F87D"/>
    <w:rsid w:val="7BF8EC12"/>
    <w:rsid w:val="7C047CFB"/>
    <w:rsid w:val="7C15B599"/>
    <w:rsid w:val="7C23C85F"/>
    <w:rsid w:val="7C2643A3"/>
    <w:rsid w:val="7C3BB917"/>
    <w:rsid w:val="7C46B139"/>
    <w:rsid w:val="7C5588B1"/>
    <w:rsid w:val="7C604E10"/>
    <w:rsid w:val="7C811F27"/>
    <w:rsid w:val="7C940D40"/>
    <w:rsid w:val="7CA91B29"/>
    <w:rsid w:val="7CB33123"/>
    <w:rsid w:val="7CD7E400"/>
    <w:rsid w:val="7CD871A3"/>
    <w:rsid w:val="7CDA4C00"/>
    <w:rsid w:val="7CE0772A"/>
    <w:rsid w:val="7CE37126"/>
    <w:rsid w:val="7CE9C2AF"/>
    <w:rsid w:val="7CFB6B39"/>
    <w:rsid w:val="7CFE20EB"/>
    <w:rsid w:val="7D04F78A"/>
    <w:rsid w:val="7D139887"/>
    <w:rsid w:val="7D1718F2"/>
    <w:rsid w:val="7D37800A"/>
    <w:rsid w:val="7D3A742C"/>
    <w:rsid w:val="7D3AED93"/>
    <w:rsid w:val="7D427222"/>
    <w:rsid w:val="7D5044DE"/>
    <w:rsid w:val="7D72BC76"/>
    <w:rsid w:val="7D75E2E2"/>
    <w:rsid w:val="7D8B6875"/>
    <w:rsid w:val="7D902A11"/>
    <w:rsid w:val="7D908ED8"/>
    <w:rsid w:val="7D989C02"/>
    <w:rsid w:val="7DA04D5C"/>
    <w:rsid w:val="7DAA487F"/>
    <w:rsid w:val="7DAF74D2"/>
    <w:rsid w:val="7DB9F62B"/>
    <w:rsid w:val="7DBD93D4"/>
    <w:rsid w:val="7DC0A1A7"/>
    <w:rsid w:val="7DC13E17"/>
    <w:rsid w:val="7DC2736B"/>
    <w:rsid w:val="7DC7BA8C"/>
    <w:rsid w:val="7DCA63F5"/>
    <w:rsid w:val="7DCC7CBE"/>
    <w:rsid w:val="7DCEFC10"/>
    <w:rsid w:val="7DD81F02"/>
    <w:rsid w:val="7DE2819A"/>
    <w:rsid w:val="7DE2C383"/>
    <w:rsid w:val="7DEDAD5B"/>
    <w:rsid w:val="7DF65212"/>
    <w:rsid w:val="7DFAB266"/>
    <w:rsid w:val="7DFAEE7C"/>
    <w:rsid w:val="7E1857D5"/>
    <w:rsid w:val="7E3EB494"/>
    <w:rsid w:val="7E43DC5D"/>
    <w:rsid w:val="7E44D1D9"/>
    <w:rsid w:val="7E460C89"/>
    <w:rsid w:val="7E5AE446"/>
    <w:rsid w:val="7E5BB4DF"/>
    <w:rsid w:val="7E6D4EE9"/>
    <w:rsid w:val="7E70575B"/>
    <w:rsid w:val="7E7DBAC5"/>
    <w:rsid w:val="7E8205D9"/>
    <w:rsid w:val="7E8DAF4B"/>
    <w:rsid w:val="7EA187C9"/>
    <w:rsid w:val="7EA6D82C"/>
    <w:rsid w:val="7EA7073E"/>
    <w:rsid w:val="7EAC560D"/>
    <w:rsid w:val="7EAF6797"/>
    <w:rsid w:val="7EB85631"/>
    <w:rsid w:val="7EB86A23"/>
    <w:rsid w:val="7EBB33CC"/>
    <w:rsid w:val="7EBD820F"/>
    <w:rsid w:val="7EC0470B"/>
    <w:rsid w:val="7ECFD266"/>
    <w:rsid w:val="7ED12B21"/>
    <w:rsid w:val="7ED4246F"/>
    <w:rsid w:val="7ED5ECFE"/>
    <w:rsid w:val="7ED691B4"/>
    <w:rsid w:val="7ED7A8B7"/>
    <w:rsid w:val="7EDE596D"/>
    <w:rsid w:val="7EE99CDE"/>
    <w:rsid w:val="7EEA6C3B"/>
    <w:rsid w:val="7EEB2647"/>
    <w:rsid w:val="7EF375A5"/>
    <w:rsid w:val="7F013829"/>
    <w:rsid w:val="7F026716"/>
    <w:rsid w:val="7F078C93"/>
    <w:rsid w:val="7F0877E9"/>
    <w:rsid w:val="7F11B8C5"/>
    <w:rsid w:val="7F1E1719"/>
    <w:rsid w:val="7F2371D5"/>
    <w:rsid w:val="7F2BFA72"/>
    <w:rsid w:val="7F3E0F77"/>
    <w:rsid w:val="7F59BDC9"/>
    <w:rsid w:val="7F5A8FB0"/>
    <w:rsid w:val="7F628873"/>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6"/>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9"/>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7"/>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7"/>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7"/>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7"/>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7"/>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7"/>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7"/>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8"/>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F-xAvalITEMTABELA">
    <w:name w:val="TF-xAval ITEM TABELA"/>
    <w:basedOn w:val="TF-xAvalITEMDETALHE"/>
    <w:rsid w:val="00D84AEB"/>
    <w:pPr>
      <w:ind w:left="0"/>
      <w:jc w:val="center"/>
    </w:pPr>
  </w:style>
  <w:style w:type="paragraph" w:customStyle="1" w:styleId="TF-xAvalITEM">
    <w:name w:val="TF-xAval ITEM"/>
    <w:basedOn w:val="Normal"/>
    <w:rsid w:val="00D84AEB"/>
    <w:pPr>
      <w:keepNext w:val="0"/>
      <w:keepLines w:val="0"/>
      <w:numPr>
        <w:numId w:val="24"/>
      </w:numPr>
      <w:jc w:val="both"/>
    </w:pPr>
    <w:rPr>
      <w:sz w:val="18"/>
    </w:rPr>
  </w:style>
  <w:style w:type="paragraph" w:customStyle="1" w:styleId="TF-xAvalITEMDETALHE">
    <w:name w:val="TF-xAval ITEM DETALHE"/>
    <w:basedOn w:val="Normal"/>
    <w:rsid w:val="00D84AEB"/>
    <w:pPr>
      <w:keepNext w:val="0"/>
      <w:keepLines w:val="0"/>
      <w:numPr>
        <w:ilvl w:val="1"/>
      </w:numPr>
      <w:ind w:left="353"/>
      <w:jc w:val="both"/>
    </w:pPr>
    <w:rPr>
      <w:sz w:val="18"/>
    </w:rPr>
  </w:style>
  <w:style w:type="paragraph" w:customStyle="1" w:styleId="TF-xAvalLINHA">
    <w:name w:val="TF-xAval LINHA"/>
    <w:basedOn w:val="Normal"/>
    <w:rsid w:val="00D84AEB"/>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D84AEB"/>
    <w:pPr>
      <w:keepNext w:val="0"/>
      <w:keepLines w:val="0"/>
      <w:tabs>
        <w:tab w:val="left" w:pos="708"/>
      </w:tabs>
      <w:ind w:left="720" w:hanging="720"/>
      <w:jc w:val="center"/>
    </w:pPr>
    <w:rPr>
      <w:caps/>
      <w:noProof/>
      <w:sz w:val="22"/>
      <w:szCs w:val="20"/>
    </w:rPr>
  </w:style>
  <w:style w:type="paragraph" w:styleId="Reviso">
    <w:name w:val="Revision"/>
    <w:hidden/>
    <w:uiPriority w:val="99"/>
    <w:semiHidden/>
    <w:rsid w:val="00B029C5"/>
    <w:pPr>
      <w:spacing w:after="0" w:line="240" w:lineRule="auto"/>
    </w:pPr>
    <w:rPr>
      <w:rFonts w:ascii="Times New Roman" w:eastAsia="Times New Roman" w:hAnsi="Times New Roman" w:cs="Times New Roman"/>
      <w:kern w:val="0"/>
      <w:sz w:val="24"/>
      <w:szCs w:val="24"/>
      <w:lang w:eastAsia="pt-BR"/>
      <w14:ligatures w14:val="none"/>
    </w:rPr>
  </w:style>
  <w:style w:type="character" w:styleId="Refdecomentrio">
    <w:name w:val="annotation reference"/>
    <w:basedOn w:val="Fontepargpadro"/>
    <w:uiPriority w:val="99"/>
    <w:semiHidden/>
    <w:unhideWhenUsed/>
    <w:rsid w:val="00B029C5"/>
    <w:rPr>
      <w:sz w:val="16"/>
      <w:szCs w:val="16"/>
    </w:rPr>
  </w:style>
  <w:style w:type="paragraph" w:styleId="Textodecomentrio">
    <w:name w:val="annotation text"/>
    <w:basedOn w:val="Normal"/>
    <w:link w:val="TextodecomentrioChar"/>
    <w:uiPriority w:val="99"/>
    <w:semiHidden/>
    <w:unhideWhenUsed/>
    <w:rsid w:val="00B029C5"/>
    <w:rPr>
      <w:sz w:val="20"/>
      <w:szCs w:val="20"/>
    </w:rPr>
  </w:style>
  <w:style w:type="character" w:customStyle="1" w:styleId="TextodecomentrioChar">
    <w:name w:val="Texto de comentário Char"/>
    <w:basedOn w:val="Fontepargpadro"/>
    <w:link w:val="Textodecomentrio"/>
    <w:uiPriority w:val="99"/>
    <w:semiHidden/>
    <w:rsid w:val="00B029C5"/>
    <w:rPr>
      <w:rFonts w:ascii="Times New Roman" w:eastAsia="Times New Roman" w:hAnsi="Times New Roman" w:cs="Times New Roman"/>
      <w:kern w:val="0"/>
      <w:sz w:val="20"/>
      <w:szCs w:val="20"/>
      <w:lang w:eastAsia="pt-BR"/>
      <w14:ligatures w14:val="none"/>
    </w:rPr>
  </w:style>
  <w:style w:type="paragraph" w:styleId="Assuntodocomentrio">
    <w:name w:val="annotation subject"/>
    <w:basedOn w:val="Textodecomentrio"/>
    <w:next w:val="Textodecomentrio"/>
    <w:link w:val="AssuntodocomentrioChar"/>
    <w:uiPriority w:val="99"/>
    <w:semiHidden/>
    <w:unhideWhenUsed/>
    <w:rsid w:val="00B029C5"/>
    <w:rPr>
      <w:b/>
      <w:bCs/>
    </w:rPr>
  </w:style>
  <w:style w:type="character" w:customStyle="1" w:styleId="AssuntodocomentrioChar">
    <w:name w:val="Assunto do comentário Char"/>
    <w:basedOn w:val="TextodecomentrioChar"/>
    <w:link w:val="Assuntodocomentrio"/>
    <w:uiPriority w:val="99"/>
    <w:semiHidden/>
    <w:rsid w:val="00B029C5"/>
    <w:rPr>
      <w:rFonts w:ascii="Times New Roman" w:eastAsia="Times New Roman" w:hAnsi="Times New Roman" w:cs="Times New Roman"/>
      <w:b/>
      <w:bCs/>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8310</Words>
  <Characters>44875</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Dalton Solano dos Reis</cp:lastModifiedBy>
  <cp:revision>60</cp:revision>
  <dcterms:created xsi:type="dcterms:W3CDTF">2024-05-02T15:32:00Z</dcterms:created>
  <dcterms:modified xsi:type="dcterms:W3CDTF">2024-07-08T11:25:00Z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