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98"/>
        <w:gridCol w:w="3488"/>
      </w:tblGrid>
      <w:tr w:rsidR="00BA4B6B" w14:paraId="2CCFD71C" w14:textId="77777777" w:rsidTr="4715FDDF">
        <w:tc>
          <w:tcPr>
            <w:tcW w:w="90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C6DDF" w14:textId="77777777" w:rsidR="00BA4B6B" w:rsidRDefault="00BA4B6B">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BA4B6B" w14:paraId="0568AE9D" w14:textId="77777777" w:rsidTr="4715FDDF">
        <w:tc>
          <w:tcPr>
            <w:tcW w:w="53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7C1182" w14:textId="582FDA18" w:rsidR="00BA4B6B" w:rsidRDefault="00BA4B6B" w:rsidP="4AD6E552">
            <w:pPr>
              <w:pStyle w:val="Cabealho"/>
              <w:tabs>
                <w:tab w:val="clear" w:pos="8640"/>
                <w:tab w:val="right" w:pos="8931"/>
              </w:tabs>
              <w:ind w:right="141"/>
              <w:rPr>
                <w:rStyle w:val="Nmerodepgina"/>
              </w:rPr>
            </w:pPr>
            <w:r w:rsidRPr="4AD6E552">
              <w:rPr>
                <w:rStyle w:val="Nmerodepgina"/>
              </w:rPr>
              <w:t>(X) PRÉ-</w:t>
            </w:r>
            <w:bookmarkStart w:id="9" w:name="_Int_sjjhdjv9"/>
            <w:proofErr w:type="gramStart"/>
            <w:r w:rsidRPr="4AD6E552">
              <w:rPr>
                <w:rStyle w:val="Nmerodepgina"/>
              </w:rPr>
              <w:t>PROJETO</w:t>
            </w:r>
            <w:r w:rsidR="2EBCAB61" w:rsidRPr="4AD6E552">
              <w:rPr>
                <w:rStyle w:val="Nmerodepgina"/>
              </w:rPr>
              <w:t>  (</w:t>
            </w:r>
            <w:bookmarkStart w:id="10" w:name="_Int_iLnSFdK1"/>
            <w:bookmarkEnd w:id="9"/>
            <w:proofErr w:type="gramEnd"/>
            <w:r w:rsidR="2EBCAB61" w:rsidRPr="4AD6E552">
              <w:rPr>
                <w:rStyle w:val="Nmerodepgina"/>
              </w:rPr>
              <w:t xml:space="preserve">  )</w:t>
            </w:r>
            <w:bookmarkEnd w:id="10"/>
            <w:r>
              <w:t xml:space="preserve"> </w:t>
            </w:r>
            <w:r w:rsidRPr="4AD6E552">
              <w:rPr>
                <w:rStyle w:val="Nmerodepgina"/>
              </w:rPr>
              <w:t xml:space="preserve">PROJETO </w:t>
            </w:r>
          </w:p>
        </w:tc>
        <w:tc>
          <w:tcPr>
            <w:tcW w:w="3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874E0" w14:textId="409A2E4E" w:rsidR="00BA4B6B" w:rsidRDefault="00BA4B6B">
            <w:pPr>
              <w:pStyle w:val="Cabealho"/>
              <w:tabs>
                <w:tab w:val="clear" w:pos="8640"/>
                <w:tab w:val="right" w:pos="8931"/>
              </w:tabs>
              <w:ind w:right="141"/>
              <w:rPr>
                <w:rStyle w:val="Nmerodepgina"/>
              </w:rPr>
            </w:pPr>
            <w:r w:rsidRPr="4715FDDF">
              <w:rPr>
                <w:rStyle w:val="Nmerodepgina"/>
              </w:rPr>
              <w:t>ANO/SEMESTRE: 202</w:t>
            </w:r>
            <w:r w:rsidR="4D7BCE8B" w:rsidRPr="4715FDDF">
              <w:rPr>
                <w:rStyle w:val="Nmerodepgina"/>
              </w:rPr>
              <w:t>4</w:t>
            </w:r>
            <w:r w:rsidRPr="4715FDDF">
              <w:rPr>
                <w:rStyle w:val="Nmerodepgina"/>
              </w:rPr>
              <w:t>/</w:t>
            </w:r>
            <w:r w:rsidR="00D80506" w:rsidRPr="4715FDDF">
              <w:rPr>
                <w:rStyle w:val="Nmerodepgina"/>
              </w:rPr>
              <w:t>1</w:t>
            </w:r>
          </w:p>
        </w:tc>
      </w:tr>
    </w:tbl>
    <w:p w14:paraId="1BFF6C9E" w14:textId="77777777" w:rsidR="00BA4B6B" w:rsidRDefault="00BA4B6B" w:rsidP="00BA4B6B">
      <w:pPr>
        <w:pStyle w:val="TF-TTULO"/>
      </w:pPr>
    </w:p>
    <w:p w14:paraId="30F6A9FD" w14:textId="22E4AB29" w:rsidR="00BA4B6B" w:rsidRDefault="4889BC0D" w:rsidP="00BA4B6B">
      <w:pPr>
        <w:pStyle w:val="TF-TTULO"/>
      </w:pPr>
      <w:r>
        <w:t>Modelagem baseada em agentes para a simulação de demandas de produtos alimentícios</w:t>
      </w:r>
    </w:p>
    <w:p w14:paraId="01E4186B" w14:textId="544B9251" w:rsidR="00BA4B6B" w:rsidRDefault="3F4537AE" w:rsidP="00BA4B6B">
      <w:pPr>
        <w:pStyle w:val="TF-AUTOR"/>
      </w:pPr>
      <w:r>
        <w:t>Francisco José Teodoro da Luz</w:t>
      </w:r>
    </w:p>
    <w:p w14:paraId="4A28B77C" w14:textId="43B6A033" w:rsidR="004B07C4" w:rsidRDefault="00CF17E5" w:rsidP="004B07C4">
      <w:pPr>
        <w:pStyle w:val="TF-AUTOR"/>
      </w:pPr>
      <w:r>
        <w:t xml:space="preserve">Prof. </w:t>
      </w:r>
      <w:r w:rsidR="00BA4B6B">
        <w:t>Aurélio</w:t>
      </w:r>
      <w:r>
        <w:t xml:space="preserve"> Faustino</w:t>
      </w:r>
      <w:r w:rsidR="00BA4B6B">
        <w:t xml:space="preserve"> </w:t>
      </w:r>
      <w:proofErr w:type="spellStart"/>
      <w:r w:rsidR="00BA4B6B">
        <w:t>Hoppe</w:t>
      </w:r>
      <w:proofErr w:type="spellEnd"/>
      <w:r w:rsidR="00BA4B6B">
        <w:t xml:space="preserve"> – Orientador</w:t>
      </w:r>
    </w:p>
    <w:bookmarkEnd w:id="0"/>
    <w:bookmarkEnd w:id="1"/>
    <w:bookmarkEnd w:id="2"/>
    <w:bookmarkEnd w:id="3"/>
    <w:bookmarkEnd w:id="4"/>
    <w:bookmarkEnd w:id="5"/>
    <w:bookmarkEnd w:id="6"/>
    <w:bookmarkEnd w:id="7"/>
    <w:bookmarkEnd w:id="8"/>
    <w:p w14:paraId="74CCABCE" w14:textId="7EFD1BCD" w:rsidR="00860D3E" w:rsidRDefault="00860D3E" w:rsidP="00435F5D">
      <w:pPr>
        <w:pStyle w:val="Ttulo1"/>
      </w:pPr>
      <w:r>
        <w:t>introdução</w:t>
      </w:r>
    </w:p>
    <w:p w14:paraId="4F081BB6" w14:textId="13FFA2FE" w:rsidR="00017B71" w:rsidRDefault="5FC1293E" w:rsidP="4AD6E552">
      <w:pPr>
        <w:pStyle w:val="TF-TEXTO"/>
      </w:pPr>
      <w:r>
        <w:t>Nos últimos anos</w:t>
      </w:r>
      <w:r w:rsidR="334ED353">
        <w:t>,</w:t>
      </w:r>
      <w:r>
        <w:t xml:space="preserve"> observou-se </w:t>
      </w:r>
      <w:r w:rsidR="74A9EE21">
        <w:t>um aumento no</w:t>
      </w:r>
      <w:r>
        <w:t xml:space="preserve"> consumo </w:t>
      </w:r>
      <w:r w:rsidR="47B36614">
        <w:t xml:space="preserve">médio </w:t>
      </w:r>
      <w:r w:rsidR="00E92847">
        <w:t xml:space="preserve">per capita </w:t>
      </w:r>
      <w:r>
        <w:t>de alimentos</w:t>
      </w:r>
      <w:r w:rsidR="28DE3503">
        <w:t>. Em 2022, a quantidade de comida consumida chegou em 2.960 kcal</w:t>
      </w:r>
      <w:r w:rsidR="26ED7C8B">
        <w:t xml:space="preserve"> diárias</w:t>
      </w:r>
      <w:r w:rsidR="28DE3503">
        <w:t xml:space="preserve"> por pessoa, </w:t>
      </w:r>
      <w:r w:rsidR="54D3892A">
        <w:t>tendo um acréscimo de 9% quando comparado a 2002</w:t>
      </w:r>
      <w:r w:rsidR="00E565D8">
        <w:t xml:space="preserve"> </w:t>
      </w:r>
      <w:r w:rsidR="00E565D8" w:rsidRPr="4715FDDF">
        <w:t>(</w:t>
      </w:r>
      <w:r w:rsidR="000C676A">
        <w:t>ORGANIZAÇÃO DE ALIMENTO E AGRICULTURA</w:t>
      </w:r>
      <w:r w:rsidR="00E565D8" w:rsidRPr="4715FDDF">
        <w:t xml:space="preserve">, 2022). </w:t>
      </w:r>
      <w:r w:rsidR="004F45B3">
        <w:t xml:space="preserve">Ainda segundo </w:t>
      </w:r>
      <w:r w:rsidR="00A21343">
        <w:t>a organização</w:t>
      </w:r>
      <w:r w:rsidR="004F45B3">
        <w:t>, e</w:t>
      </w:r>
      <w:r w:rsidR="55706D85" w:rsidRPr="4715FDDF">
        <w:t>ste incremento na porção diária tem aspec</w:t>
      </w:r>
      <w:r w:rsidR="4F8E0943" w:rsidRPr="4715FDDF">
        <w:t xml:space="preserve">tos negativos em toda a rede de abastecimento, resultando em </w:t>
      </w:r>
      <w:r w:rsidR="57B4E87A" w:rsidRPr="4715FDDF">
        <w:t xml:space="preserve">uma </w:t>
      </w:r>
      <w:r w:rsidR="003C739C">
        <w:t xml:space="preserve">possível </w:t>
      </w:r>
      <w:r w:rsidR="4F8E0943" w:rsidRPr="4715FDDF">
        <w:t>insegurança alimentar</w:t>
      </w:r>
      <w:r w:rsidR="004F45B3">
        <w:t>.</w:t>
      </w:r>
    </w:p>
    <w:p w14:paraId="0C0D8787" w14:textId="1FD275FC" w:rsidR="005F1386" w:rsidRDefault="004F45B3" w:rsidP="4AD6E552">
      <w:pPr>
        <w:pStyle w:val="TF-TEXTO"/>
      </w:pPr>
      <w:r>
        <w:t xml:space="preserve"> Para </w:t>
      </w:r>
      <w:proofErr w:type="spellStart"/>
      <w:r>
        <w:t>Ravandi</w:t>
      </w:r>
      <w:proofErr w:type="spellEnd"/>
      <w:r>
        <w:t xml:space="preserve"> e </w:t>
      </w:r>
      <w:proofErr w:type="spellStart"/>
      <w:r>
        <w:t>Jovanovic</w:t>
      </w:r>
      <w:proofErr w:type="spellEnd"/>
      <w:r>
        <w:t xml:space="preserve"> (2019), t</w:t>
      </w:r>
      <w:r w:rsidR="3B9EEAFE" w:rsidRPr="4715FDDF">
        <w:t xml:space="preserve">al insegurança provém dos comportamentos de aquisição e do desperdício de </w:t>
      </w:r>
      <w:r w:rsidR="3E969A13" w:rsidRPr="4715FDDF">
        <w:t>comida</w:t>
      </w:r>
      <w:r w:rsidR="3B9EEAFE" w:rsidRPr="4715FDDF">
        <w:t>.</w:t>
      </w:r>
      <w:r w:rsidR="3E6D7CBD" w:rsidRPr="4715FDDF">
        <w:t xml:space="preserve"> </w:t>
      </w:r>
      <w:r w:rsidR="0003710F">
        <w:t xml:space="preserve">Por outro lado, </w:t>
      </w:r>
      <w:proofErr w:type="spellStart"/>
      <w:r w:rsidR="005F1386">
        <w:t>Stöckli</w:t>
      </w:r>
      <w:proofErr w:type="spellEnd"/>
      <w:r w:rsidR="005F1386">
        <w:t xml:space="preserve">, </w:t>
      </w:r>
      <w:proofErr w:type="spellStart"/>
      <w:r w:rsidR="005F1386">
        <w:t>Niklaus</w:t>
      </w:r>
      <w:proofErr w:type="spellEnd"/>
      <w:r w:rsidR="005F1386">
        <w:t xml:space="preserve"> e </w:t>
      </w:r>
      <w:proofErr w:type="spellStart"/>
      <w:r w:rsidR="005F1386">
        <w:t>Dorn</w:t>
      </w:r>
      <w:proofErr w:type="spellEnd"/>
      <w:r w:rsidR="005F1386">
        <w:t xml:space="preserve"> (2018), </w:t>
      </w:r>
      <w:r w:rsidR="00116297">
        <w:t xml:space="preserve">ressaltam que </w:t>
      </w:r>
      <w:r w:rsidR="005F1386">
        <w:t xml:space="preserve">o desperdício de alimentos é um desafio global que afeta não apenas a segurança alimentar, mas também a sustentabilidade ambiental. A quantidade significativa de alimentos desperdiçados diariamente destaca a necessidade urgente de estratégias eficazes de gerenciamento. Tradicionalmente, </w:t>
      </w:r>
      <w:r w:rsidR="00BC1943">
        <w:t xml:space="preserve">segundo os autores, </w:t>
      </w:r>
      <w:r w:rsidR="005F1386">
        <w:t>a abordagem para lidar com o desperdício alimentar tem sido reativa, focando principalmente na redistribuição de alimentos excedentes ou na implementação de políticas de descarte.</w:t>
      </w:r>
    </w:p>
    <w:p w14:paraId="342BC13C" w14:textId="5562E8A9" w:rsidR="005A438D" w:rsidRDefault="000C676A" w:rsidP="4AD6E552">
      <w:pPr>
        <w:pStyle w:val="TF-TEXTO"/>
      </w:pPr>
      <w:r>
        <w:t xml:space="preserve">A Organização de Alimento e Agricultura </w:t>
      </w:r>
      <w:r w:rsidR="00DD03BE">
        <w:t>(2022</w:t>
      </w:r>
      <w:r w:rsidR="008F2CB0">
        <w:t>)</w:t>
      </w:r>
      <w:r w:rsidR="00CC0D57">
        <w:t xml:space="preserve"> </w:t>
      </w:r>
      <w:r w:rsidR="00AD527E">
        <w:t xml:space="preserve">também </w:t>
      </w:r>
      <w:r w:rsidR="00CC0D57">
        <w:t xml:space="preserve">ressalta que </w:t>
      </w:r>
      <w:r w:rsidR="00DD03BE">
        <w:t>e</w:t>
      </w:r>
      <w:r w:rsidR="002F6E4E">
        <w:t>mbora seja uma temática crucial para entender os padrões de consumo e as preferências alimentares, a dinâmica da demanda por produtos alimentícios em ambientes domésticos e comerciais permanece pouco explorada</w:t>
      </w:r>
      <w:r w:rsidR="008F2CB0">
        <w:t>.</w:t>
      </w:r>
      <w:r w:rsidR="009A2DC2">
        <w:t xml:space="preserve"> </w:t>
      </w:r>
      <w:proofErr w:type="spellStart"/>
      <w:r w:rsidR="73FCDFDD">
        <w:t>Stöckli</w:t>
      </w:r>
      <w:proofErr w:type="spellEnd"/>
      <w:r w:rsidR="73FCDFDD">
        <w:t xml:space="preserve">, </w:t>
      </w:r>
      <w:proofErr w:type="spellStart"/>
      <w:r w:rsidR="73FCDFDD">
        <w:t>Niklaus</w:t>
      </w:r>
      <w:proofErr w:type="spellEnd"/>
      <w:r w:rsidR="73FCDFDD">
        <w:t xml:space="preserve"> e </w:t>
      </w:r>
      <w:proofErr w:type="spellStart"/>
      <w:r w:rsidR="73FCDFDD">
        <w:t>Dorn</w:t>
      </w:r>
      <w:proofErr w:type="spellEnd"/>
      <w:r w:rsidR="73FCDFDD">
        <w:t xml:space="preserve"> (2018) </w:t>
      </w:r>
      <w:r w:rsidR="009A2DC2">
        <w:t>destacam</w:t>
      </w:r>
      <w:r w:rsidR="73FCDFDD">
        <w:t xml:space="preserve"> que </w:t>
      </w:r>
      <w:r w:rsidR="1FF23405">
        <w:t>a identificação de padrões de comportamento e mudanças de processos podem</w:t>
      </w:r>
      <w:r w:rsidR="6AE013DC">
        <w:t xml:space="preserve"> </w:t>
      </w:r>
      <w:r w:rsidR="2984F90E">
        <w:t>auxiliar a medir os</w:t>
      </w:r>
      <w:r w:rsidR="6AE013DC">
        <w:t xml:space="preserve"> efeitos a curto e longo prazo n</w:t>
      </w:r>
      <w:r w:rsidR="08D76BA7">
        <w:t>a redução do</w:t>
      </w:r>
      <w:r w:rsidR="6AE013DC">
        <w:t xml:space="preserve"> desperdício de </w:t>
      </w:r>
      <w:r w:rsidR="09C62017">
        <w:t>comida</w:t>
      </w:r>
      <w:r w:rsidR="1FF23405">
        <w:t>.</w:t>
      </w:r>
      <w:r w:rsidR="4E056D39">
        <w:t xml:space="preserve"> </w:t>
      </w:r>
      <w:r w:rsidR="7EAC560D">
        <w:t>Dessa forma, e</w:t>
      </w:r>
      <w:r w:rsidR="5C91B93D">
        <w:t xml:space="preserve">ntender melhor </w:t>
      </w:r>
      <w:r w:rsidR="004569B5">
        <w:t>os</w:t>
      </w:r>
      <w:r w:rsidR="5C91B93D">
        <w:t xml:space="preserve"> fatores que levam os consumidores – seja para suas residências ou </w:t>
      </w:r>
      <w:r w:rsidR="267E652F">
        <w:t xml:space="preserve">para seus </w:t>
      </w:r>
      <w:r w:rsidR="5C91B93D">
        <w:t xml:space="preserve">comércios </w:t>
      </w:r>
      <w:r w:rsidR="058CB28C">
        <w:t xml:space="preserve">– </w:t>
      </w:r>
      <w:r w:rsidR="5C91B93D">
        <w:t xml:space="preserve">a ir </w:t>
      </w:r>
      <w:r w:rsidR="2F9B3130">
        <w:t>ao mercado adquirir mais comida</w:t>
      </w:r>
      <w:r w:rsidR="6270001C">
        <w:t>,</w:t>
      </w:r>
      <w:r w:rsidR="2F9B3130">
        <w:t xml:space="preserve"> pode ajudar a reduzir</w:t>
      </w:r>
      <w:r w:rsidR="6E401661">
        <w:t xml:space="preserve"> o desperdício</w:t>
      </w:r>
      <w:r w:rsidR="2B82CD99">
        <w:t>.</w:t>
      </w:r>
      <w:r w:rsidR="00106119">
        <w:t xml:space="preserve"> Já</w:t>
      </w:r>
      <w:r w:rsidR="00AD5385">
        <w:t xml:space="preserve"> </w:t>
      </w:r>
      <w:r w:rsidR="005A438D" w:rsidRPr="4715FDDF">
        <w:t xml:space="preserve">Ellison, Fan e Wilson (2022) </w:t>
      </w:r>
      <w:r w:rsidR="005A438D">
        <w:t>apontam</w:t>
      </w:r>
      <w:r w:rsidR="005A438D" w:rsidRPr="4715FDDF">
        <w:t xml:space="preserve"> duas formas de </w:t>
      </w:r>
      <w:r w:rsidR="005A438D">
        <w:t>mitigar o</w:t>
      </w:r>
      <w:r w:rsidR="005A438D" w:rsidRPr="4715FDDF">
        <w:t xml:space="preserve"> desperdício: (i) implementar alterações nos ambientes dos estabelecimentos em que os consumidores compram os seus alimentos; e (</w:t>
      </w:r>
      <w:proofErr w:type="spellStart"/>
      <w:r w:rsidR="005A438D" w:rsidRPr="4715FDDF">
        <w:t>ii</w:t>
      </w:r>
      <w:proofErr w:type="spellEnd"/>
      <w:r w:rsidR="005A438D" w:rsidRPr="4715FDDF">
        <w:t>) alterar o gerenciamento de alimentos no ambiente doméstico.</w:t>
      </w:r>
    </w:p>
    <w:p w14:paraId="523A70BF" w14:textId="39AE0638" w:rsidR="00257949" w:rsidRDefault="00F158F3" w:rsidP="000766FD">
      <w:pPr>
        <w:pStyle w:val="TF-TEXTO"/>
      </w:pPr>
      <w:r>
        <w:t xml:space="preserve">Nesse sentido, segundo </w:t>
      </w:r>
      <w:proofErr w:type="spellStart"/>
      <w:r w:rsidRPr="4AD6E552">
        <w:t>Ravandi</w:t>
      </w:r>
      <w:proofErr w:type="spellEnd"/>
      <w:r w:rsidRPr="4AD6E552">
        <w:t xml:space="preserve"> e </w:t>
      </w:r>
      <w:proofErr w:type="spellStart"/>
      <w:r w:rsidRPr="4AD6E552">
        <w:t>Jovanovic</w:t>
      </w:r>
      <w:proofErr w:type="spellEnd"/>
      <w:r w:rsidRPr="4AD6E552">
        <w:t xml:space="preserve"> (2019)</w:t>
      </w:r>
      <w:r>
        <w:t>,</w:t>
      </w:r>
      <w:r w:rsidR="000766FD">
        <w:t xml:space="preserve"> o</w:t>
      </w:r>
      <w:r w:rsidR="00257949">
        <w:t xml:space="preserve">s sistemas baseados em agentes são modelos computacionais que simulam o comportamento de entidades autônomas, chamadas agentes, que interagem entre si e com o ambiente. </w:t>
      </w:r>
      <w:r w:rsidR="00890FFA">
        <w:t>Segundo os autores, e</w:t>
      </w:r>
      <w:r w:rsidR="00257949">
        <w:t>sses sistemas têm sido amplamente utilizados em uma variedade de contextos, desde simulações de tráfego até previsão de mercado. No contexto do desperdício de alimentos, os sistemas baseados em agentes podem desempenhar um papel crucial na identificação de padrões de desperdício, compreendendo os fatores que contribuem para sua ocorrência e explorando estratégias para sua redução.</w:t>
      </w:r>
    </w:p>
    <w:p w14:paraId="67F30D9E" w14:textId="40E3A288" w:rsidR="00257949" w:rsidRDefault="00C959CF" w:rsidP="00AE091D">
      <w:pPr>
        <w:pStyle w:val="TF-TEXTO"/>
      </w:pPr>
      <w:r>
        <w:t>De acordo com</w:t>
      </w:r>
      <w:r w:rsidR="000953D6" w:rsidRPr="000953D6">
        <w:t xml:space="preserve"> </w:t>
      </w:r>
      <w:r w:rsidR="000953D6">
        <w:t xml:space="preserve">Chen </w:t>
      </w:r>
      <w:r w:rsidR="000953D6" w:rsidRPr="4FA0BCAD">
        <w:rPr>
          <w:i/>
          <w:iCs/>
        </w:rPr>
        <w:t>et al.</w:t>
      </w:r>
      <w:r w:rsidR="000953D6">
        <w:t xml:space="preserve"> (2020), </w:t>
      </w:r>
      <w:r w:rsidR="002F109D">
        <w:t>u</w:t>
      </w:r>
      <w:r w:rsidR="00257949">
        <w:t xml:space="preserve">ma das vantagens dos sistemas baseados em agentes é sua capacidade de modelar interações complexas entre diferentes partes interessadas na cadeia alimentar. Eles podem representar consumidores, varejistas, produtores e outras entidades relevantes, considerando suas preferências, comportamentos e restrições. </w:t>
      </w:r>
      <w:r w:rsidR="00242DCD">
        <w:t>Ainda s</w:t>
      </w:r>
      <w:r w:rsidR="002F109D">
        <w:t xml:space="preserve">egundo </w:t>
      </w:r>
      <w:r w:rsidR="002F109D" w:rsidRPr="004A12DF">
        <w:t>os autores</w:t>
      </w:r>
      <w:r w:rsidR="00242DCD">
        <w:t>,</w:t>
      </w:r>
      <w:r w:rsidR="002F109D" w:rsidRPr="004A12DF">
        <w:t xml:space="preserve"> i</w:t>
      </w:r>
      <w:r w:rsidR="00257949" w:rsidRPr="004A12DF">
        <w:t>sso</w:t>
      </w:r>
      <w:r w:rsidR="00257949">
        <w:t xml:space="preserve"> permite uma análise abrangente do fluxo de alimentos, desde a produção até o consumo, identificando pontos críticos onde o desperdício ocorre e sugerindo intervenções eficazes.</w:t>
      </w:r>
      <w:r w:rsidR="00AE091D">
        <w:t xml:space="preserve"> </w:t>
      </w:r>
      <w:r w:rsidR="00257949">
        <w:t>Além disso, os sistemas baseados em agentes são altamente adaptáveis ​​e escaláveis, o que os torna adequados para lidar com a natureza dinâmica e complexa do desperdício de alimentos. Eles podem incorporar dados em tempo real sobre oferta e demanda, condições de mercado e outras variáveis ​​relevantes, permitindo uma tomada de decisão mais ágil e informada. Essa capacidade de adaptação é fundamental em um contexto em que as condições e os padrões de desperdício podem variar amplamente ao longo do tempo e do espaço.</w:t>
      </w:r>
    </w:p>
    <w:p w14:paraId="17AE1D38" w14:textId="3E09ACE3" w:rsidR="5CDD3BC1" w:rsidRDefault="5CDD3BC1" w:rsidP="4AD6E552">
      <w:pPr>
        <w:pStyle w:val="TF-TEXTO"/>
      </w:pPr>
      <w:r>
        <w:t xml:space="preserve">Portanto, torna-se fundamental investigar padrões entre os diversos comportamentos de compra. </w:t>
      </w:r>
      <w:r w:rsidR="0053070F">
        <w:t>Neste contexto,</w:t>
      </w:r>
      <w:r w:rsidR="0041472E">
        <w:t xml:space="preserve"> segundo </w:t>
      </w:r>
      <w:proofErr w:type="spellStart"/>
      <w:r w:rsidR="0041472E" w:rsidRPr="4AD6E552">
        <w:t>Ravandi</w:t>
      </w:r>
      <w:proofErr w:type="spellEnd"/>
      <w:r w:rsidR="0041472E" w:rsidRPr="4AD6E552">
        <w:t xml:space="preserve"> e </w:t>
      </w:r>
      <w:proofErr w:type="spellStart"/>
      <w:r w:rsidR="0041472E" w:rsidRPr="4AD6E552">
        <w:t>Jovanovic</w:t>
      </w:r>
      <w:proofErr w:type="spellEnd"/>
      <w:r w:rsidR="0041472E" w:rsidRPr="4AD6E552">
        <w:t xml:space="preserve"> (2019</w:t>
      </w:r>
      <w:r w:rsidR="0041472E">
        <w:t>),</w:t>
      </w:r>
      <w:r w:rsidR="0053070F">
        <w:t xml:space="preserve"> a</w:t>
      </w:r>
      <w:r>
        <w:t>s simulações podem revelar fatores até então não consid</w:t>
      </w:r>
      <w:r w:rsidR="657D05FE">
        <w:t>erados sobre a motivação de compra</w:t>
      </w:r>
      <w:r w:rsidR="006A1C75">
        <w:t xml:space="preserve">, </w:t>
      </w:r>
      <w:r w:rsidR="657D05FE">
        <w:t>melhor</w:t>
      </w:r>
      <w:r w:rsidR="006A1C75">
        <w:t>ando a</w:t>
      </w:r>
      <w:r w:rsidR="657D05FE">
        <w:t xml:space="preserve"> compreensão de quais são as condições que afetam </w:t>
      </w:r>
      <w:r w:rsidR="2C771D7F">
        <w:t xml:space="preserve">o </w:t>
      </w:r>
      <w:r w:rsidR="657D05FE">
        <w:t>gerenciamento de alimentos</w:t>
      </w:r>
      <w:r w:rsidR="36D17C3A">
        <w:t xml:space="preserve">, possibilitando a introdução de alterações aos comportamentos pré-existentes a fim de </w:t>
      </w:r>
      <w:r w:rsidR="421942FA">
        <w:t>otimizar a operação d</w:t>
      </w:r>
      <w:r w:rsidR="00C74794">
        <w:t>o</w:t>
      </w:r>
      <w:r w:rsidR="421942FA">
        <w:t xml:space="preserve"> manejo de comida. </w:t>
      </w:r>
      <w:r w:rsidR="00010460">
        <w:t>Contudo, a</w:t>
      </w:r>
      <w:r w:rsidR="0049512C">
        <w:t xml:space="preserve"> partir deste cenário</w:t>
      </w:r>
      <w:r w:rsidR="421942FA">
        <w:t xml:space="preserve">, a pergunta </w:t>
      </w:r>
      <w:r w:rsidR="421942FA">
        <w:lastRenderedPageBreak/>
        <w:t>de pesquisa que orienta este trabalho é: “Quais fatores</w:t>
      </w:r>
      <w:r w:rsidR="2DB4B039">
        <w:t xml:space="preserve"> que influenciam o gerenciamento de comida </w:t>
      </w:r>
      <w:r w:rsidR="094AFD64">
        <w:t xml:space="preserve">podem ser evidenciados por um </w:t>
      </w:r>
      <w:r w:rsidR="2DB4B039">
        <w:t>sistema baseado em agentes?</w:t>
      </w:r>
      <w:r w:rsidR="421942FA">
        <w:t>”</w:t>
      </w:r>
    </w:p>
    <w:p w14:paraId="2FEADC21" w14:textId="7A6106F7" w:rsidR="00267FF3" w:rsidRDefault="00BA4B6B" w:rsidP="00267FF3">
      <w:pPr>
        <w:pStyle w:val="Ttulo2"/>
        <w:numPr>
          <w:ilvl w:val="1"/>
          <w:numId w:val="9"/>
        </w:numPr>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bookmarkStart w:id="25" w:name="_Hlk146823666"/>
      <w:r>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552189A9" w14:textId="64AAF911" w:rsidR="003576E3" w:rsidRDefault="0809AFA4" w:rsidP="5B609E92">
      <w:pPr>
        <w:pStyle w:val="TF-TEXTO"/>
      </w:pPr>
      <w:r>
        <w:t xml:space="preserve">Este trabalho tem como objetivo </w:t>
      </w:r>
      <w:r w:rsidR="002F0695">
        <w:t>desenvolver um</w:t>
      </w:r>
      <w:r>
        <w:t xml:space="preserve"> sistema baseado em agentes para simular o comportamento de consumidores, a fim de identificar </w:t>
      </w:r>
      <w:r w:rsidR="4047FE71">
        <w:t>as suas motivações para consumo.</w:t>
      </w:r>
    </w:p>
    <w:p w14:paraId="27BF50B2" w14:textId="0BB5C87E" w:rsidR="4047FE71" w:rsidRDefault="4047FE71" w:rsidP="4AD6E552">
      <w:pPr>
        <w:pStyle w:val="TF-TEXTO"/>
      </w:pPr>
      <w:r>
        <w:t>Os objetivos específicos são:</w:t>
      </w:r>
    </w:p>
    <w:p w14:paraId="7E01A707" w14:textId="0DC9071E" w:rsidR="008451D3" w:rsidRPr="008D0D20" w:rsidRDefault="008451D3" w:rsidP="008D0D20">
      <w:pPr>
        <w:pStyle w:val="TF-ALNEA"/>
      </w:pPr>
      <w:r w:rsidRPr="008D0D20">
        <w:t>definir quais são os fatores que levam os consumidores a adquirirem mais comida, tais como mudanças nas preferências alimentares, influência de promoções e descontos, sazonalidade e hábitos culturais</w:t>
      </w:r>
      <w:r w:rsidR="007A7A28" w:rsidRPr="008D0D20">
        <w:t>;</w:t>
      </w:r>
    </w:p>
    <w:p w14:paraId="2071B919" w14:textId="3B12CFA5" w:rsidR="008451D3" w:rsidRPr="008D0D20" w:rsidRDefault="009F2CF7" w:rsidP="008D0D20">
      <w:pPr>
        <w:pStyle w:val="TF-ALNEA"/>
      </w:pPr>
      <w:r w:rsidRPr="008D0D20">
        <w:t>i</w:t>
      </w:r>
      <w:r w:rsidR="008451D3" w:rsidRPr="008D0D20">
        <w:t>dentificar as diferenças de consumo entre estabelecimentos e o ambiente doméstico, incluindo aspectos como a variedade de alimentos consumidos, a frequência de refeições fora de casa versus refeições caseiras, e os padrões de compra</w:t>
      </w:r>
      <w:r w:rsidR="00B41D8B" w:rsidRPr="008D0D20">
        <w:t>;</w:t>
      </w:r>
    </w:p>
    <w:p w14:paraId="45D6A9CE" w14:textId="1A4BBA3F" w:rsidR="008451D3" w:rsidRPr="008D0D20" w:rsidRDefault="00B41D8B" w:rsidP="008D0D20">
      <w:pPr>
        <w:pStyle w:val="TF-ALNEA"/>
      </w:pPr>
      <w:r w:rsidRPr="008D0D20">
        <w:t>e</w:t>
      </w:r>
      <w:r w:rsidR="008451D3" w:rsidRPr="008D0D20">
        <w:t>ntender como mudanças no meio podem afetar os padrões de consumo, considerando fatores como mudanças econômicas, climáticas, demográficas e sociais</w:t>
      </w:r>
      <w:r w:rsidR="005F5276" w:rsidRPr="008D0D20">
        <w:t>;</w:t>
      </w:r>
    </w:p>
    <w:p w14:paraId="00DD3235" w14:textId="193400EC" w:rsidR="3ADB9337" w:rsidRPr="008D0D20" w:rsidRDefault="008D0D20" w:rsidP="008D0D20">
      <w:pPr>
        <w:pStyle w:val="TF-ALNEA"/>
      </w:pPr>
      <w:r w:rsidRPr="008D0D20">
        <w:t>a</w:t>
      </w:r>
      <w:r w:rsidR="008451D3" w:rsidRPr="008D0D20">
        <w:t>ferir o impacto que o desperdício de comida tem nos comportamentos de consumo, investigando se a consciência sobre o desperdício leva a mudanças nos padrões de compra, se as práticas de armazenamento e consumo são afetadas, e como as políticas de redução de desperdício podem impactar o comportamento do consumidor</w:t>
      </w:r>
      <w:r w:rsidRPr="008D0D20">
        <w:t>.</w:t>
      </w:r>
    </w:p>
    <w:p w14:paraId="76DEBF3E" w14:textId="729EC1C2" w:rsidR="00BA4B6B" w:rsidRDefault="292EADD8" w:rsidP="00435F5D">
      <w:pPr>
        <w:pStyle w:val="Ttulo1"/>
      </w:pPr>
      <w:r>
        <w:t>Trabalhos</w:t>
      </w:r>
      <w:r w:rsidR="00BA4B6B">
        <w:t xml:space="preserve"> correlatos</w:t>
      </w:r>
    </w:p>
    <w:p w14:paraId="28CC85D4" w14:textId="7D88BF8A" w:rsidR="00683064" w:rsidRDefault="15D2C2C4" w:rsidP="4AD6E552">
      <w:pPr>
        <w:pStyle w:val="TF-TEXTO"/>
      </w:pPr>
      <w:r w:rsidRPr="4AD6E552">
        <w:rPr>
          <w:sz w:val="24"/>
          <w:szCs w:val="24"/>
        </w:rPr>
        <w:t xml:space="preserve"> </w:t>
      </w:r>
      <w:r w:rsidRPr="4AD6E552">
        <w:t xml:space="preserve">Nesta seção serão apresentados trabalhos que possuem características semelhantes aos principais objetivos do estudo proposto. Na subseção 2.1 é detalhado o trabalho de </w:t>
      </w:r>
      <w:proofErr w:type="spellStart"/>
      <w:r w:rsidRPr="4AD6E552">
        <w:t>Janssens</w:t>
      </w:r>
      <w:proofErr w:type="spellEnd"/>
      <w:r w:rsidRPr="4AD6E552">
        <w:t xml:space="preserve"> </w:t>
      </w:r>
      <w:r w:rsidRPr="00A12DA0">
        <w:rPr>
          <w:i/>
          <w:iCs/>
        </w:rPr>
        <w:t>et al</w:t>
      </w:r>
      <w:r w:rsidRPr="4AD6E552">
        <w:t>. (2019)</w:t>
      </w:r>
      <w:r w:rsidR="07BF5CEF" w:rsidRPr="4AD6E552">
        <w:t xml:space="preserve"> ao qual</w:t>
      </w:r>
      <w:r w:rsidR="07BF5CEF" w:rsidRPr="4AD6E552">
        <w:rPr>
          <w:sz w:val="22"/>
          <w:szCs w:val="22"/>
        </w:rPr>
        <w:t xml:space="preserve"> </w:t>
      </w:r>
      <w:r w:rsidR="2596FEB8">
        <w:t>buscavam</w:t>
      </w:r>
      <w:r w:rsidR="0B8CEC80">
        <w:t xml:space="preserve"> estabelecer</w:t>
      </w:r>
      <w:r w:rsidR="7121CF77">
        <w:t xml:space="preserve"> padrões no provisionamento de alimento </w:t>
      </w:r>
      <w:r w:rsidR="10F24EFE">
        <w:t>dos consumidores</w:t>
      </w:r>
      <w:r w:rsidR="7121CF77">
        <w:t xml:space="preserve"> e com</w:t>
      </w:r>
      <w:r w:rsidR="006A5303">
        <w:t xml:space="preserve">o estes afetam o desperdício de </w:t>
      </w:r>
      <w:r w:rsidR="3857AED3">
        <w:t>comida. A</w:t>
      </w:r>
      <w:r w:rsidR="7BD9F87D" w:rsidRPr="4AD6E552">
        <w:t xml:space="preserve"> seção 2.2 descreve </w:t>
      </w:r>
      <w:r w:rsidR="6DB026EB" w:rsidRPr="4AD6E552">
        <w:t xml:space="preserve">o trabalho de </w:t>
      </w:r>
      <w:proofErr w:type="spellStart"/>
      <w:r w:rsidR="6DB026EB" w:rsidRPr="4AD6E552">
        <w:t>Ravandi</w:t>
      </w:r>
      <w:proofErr w:type="spellEnd"/>
      <w:r w:rsidR="6DB026EB" w:rsidRPr="4AD6E552">
        <w:t xml:space="preserve"> e </w:t>
      </w:r>
      <w:proofErr w:type="spellStart"/>
      <w:r w:rsidR="6DB026EB" w:rsidRPr="4AD6E552">
        <w:t>Jovanovic</w:t>
      </w:r>
      <w:proofErr w:type="spellEnd"/>
      <w:r w:rsidR="6DB026EB" w:rsidRPr="4AD6E552">
        <w:t xml:space="preserve"> (2019) </w:t>
      </w:r>
      <w:r w:rsidR="7FA7AFB0" w:rsidRPr="4AD6E552">
        <w:t>um modelo baseado em agentes para simu</w:t>
      </w:r>
      <w:r w:rsidR="4CCEC361" w:rsidRPr="4AD6E552">
        <w:t>laç</w:t>
      </w:r>
      <w:r w:rsidR="7FA7AFB0" w:rsidRPr="4AD6E552">
        <w:t>ão de</w:t>
      </w:r>
      <w:r w:rsidR="060E4615" w:rsidRPr="4AD6E552">
        <w:t xml:space="preserve"> consumo em restau</w:t>
      </w:r>
      <w:r w:rsidR="51954D5F" w:rsidRPr="4AD6E552">
        <w:t xml:space="preserve">rantes </w:t>
      </w:r>
      <w:r w:rsidR="2E3187D1" w:rsidRPr="4AD6E552">
        <w:t xml:space="preserve">visando </w:t>
      </w:r>
      <w:r w:rsidR="51954D5F" w:rsidRPr="4AD6E552">
        <w:t>medir a eficácia que a redução do tamanho dos pratos teria no desperdício.</w:t>
      </w:r>
      <w:r w:rsidR="1D347044" w:rsidRPr="4AD6E552">
        <w:t xml:space="preserve"> Por fim, a seção</w:t>
      </w:r>
      <w:r w:rsidR="7B7D366A" w:rsidRPr="4AD6E552">
        <w:t xml:space="preserve"> 2.3</w:t>
      </w:r>
      <w:r w:rsidR="1D347044" w:rsidRPr="4AD6E552">
        <w:t xml:space="preserve"> </w:t>
      </w:r>
      <w:r w:rsidR="00EE6E6E">
        <w:t>apresenta o trabalho de Ellison, Fan e Wilson (2022)</w:t>
      </w:r>
      <w:r w:rsidR="00AF4934">
        <w:t>, que analisaram</w:t>
      </w:r>
      <w:r w:rsidR="75C38FA3" w:rsidRPr="4AD6E552">
        <w:t xml:space="preserve"> a viabilidade de</w:t>
      </w:r>
      <w:r w:rsidR="1D347044" w:rsidRPr="4AD6E552">
        <w:t xml:space="preserve"> </w:t>
      </w:r>
      <w:r w:rsidR="1D347044" w:rsidRPr="4AD6E552">
        <w:rPr>
          <w:i/>
          <w:iCs/>
        </w:rPr>
        <w:t xml:space="preserve">Just-in-time </w:t>
      </w:r>
      <w:r w:rsidR="1D347044" w:rsidRPr="4AD6E552">
        <w:t>nas</w:t>
      </w:r>
      <w:r w:rsidR="649964A1" w:rsidRPr="4AD6E552">
        <w:t xml:space="preserve"> idas ao mercado </w:t>
      </w:r>
      <w:r w:rsidR="233E49D3" w:rsidRPr="4AD6E552">
        <w:t>visando a redução d</w:t>
      </w:r>
      <w:r w:rsidR="0091533D">
        <w:t>o</w:t>
      </w:r>
      <w:r w:rsidR="233E49D3" w:rsidRPr="4AD6E552">
        <w:t xml:space="preserve"> desperdício de comida</w:t>
      </w:r>
      <w:r w:rsidR="22CBA6E6" w:rsidRPr="4AD6E552">
        <w:t>.</w:t>
      </w:r>
    </w:p>
    <w:p w14:paraId="03845E6F" w14:textId="745DA687" w:rsidR="002324DA" w:rsidRPr="00D80506" w:rsidRDefault="27A3B523" w:rsidP="002324DA">
      <w:pPr>
        <w:pStyle w:val="Ttulo2"/>
        <w:numPr>
          <w:ilvl w:val="0"/>
          <w:numId w:val="0"/>
        </w:numPr>
        <w:rPr>
          <w:lang w:val="en-US"/>
        </w:rPr>
      </w:pPr>
      <w:r w:rsidRPr="00D80506">
        <w:rPr>
          <w:lang w:val="en-US"/>
        </w:rPr>
        <w:t>2.1</w:t>
      </w:r>
      <w:r w:rsidR="002324DA" w:rsidRPr="00D80506">
        <w:rPr>
          <w:lang w:val="en-US"/>
        </w:rPr>
        <w:tab/>
      </w:r>
      <w:r w:rsidR="7D3AED93" w:rsidRPr="00D80506">
        <w:rPr>
          <w:lang w:val="en-US"/>
        </w:rPr>
        <w:t>H</w:t>
      </w:r>
      <w:r w:rsidR="2D740BA1" w:rsidRPr="00D80506">
        <w:rPr>
          <w:lang w:val="en-US"/>
        </w:rPr>
        <w:t>OW</w:t>
      </w:r>
      <w:r w:rsidR="7D3AED93" w:rsidRPr="00D80506">
        <w:rPr>
          <w:lang w:val="en-US"/>
        </w:rPr>
        <w:t xml:space="preserve"> consumer behavior in daily FOOD PROVISIONIng affects FOod WASTE AT HOUSEhold level in the netherlands</w:t>
      </w:r>
    </w:p>
    <w:p w14:paraId="058DE2F8" w14:textId="4F9C0894" w:rsidR="0E653B33" w:rsidRPr="00287EBC" w:rsidRDefault="04278D93" w:rsidP="00287EBC">
      <w:pPr>
        <w:pStyle w:val="TF-TEXTO"/>
      </w:pPr>
      <w:r w:rsidRPr="4715FDDF">
        <w:rPr>
          <w:lang w:val="en-US"/>
        </w:rPr>
        <w:t xml:space="preserve"> </w:t>
      </w:r>
      <w:proofErr w:type="spellStart"/>
      <w:r w:rsidR="32BA014D">
        <w:t>Janssens</w:t>
      </w:r>
      <w:proofErr w:type="spellEnd"/>
      <w:r w:rsidR="32BA014D">
        <w:t xml:space="preserve"> </w:t>
      </w:r>
      <w:r w:rsidR="32BA014D" w:rsidRPr="4715FDDF">
        <w:rPr>
          <w:i/>
          <w:iCs/>
        </w:rPr>
        <w:t>et al</w:t>
      </w:r>
      <w:r w:rsidR="32BA014D">
        <w:t>. (2019)</w:t>
      </w:r>
      <w:r w:rsidR="5A902C03">
        <w:t xml:space="preserve"> </w:t>
      </w:r>
      <w:r w:rsidR="4984AC89">
        <w:t>apresenta</w:t>
      </w:r>
      <w:r w:rsidR="729A432D">
        <w:t>m</w:t>
      </w:r>
      <w:r w:rsidR="4984AC89">
        <w:t xml:space="preserve"> uma série de problemas</w:t>
      </w:r>
      <w:r w:rsidR="5A902C03">
        <w:t xml:space="preserve"> </w:t>
      </w:r>
      <w:r w:rsidR="005250FF">
        <w:t>relacionados ao</w:t>
      </w:r>
      <w:r w:rsidR="5A902C03">
        <w:t xml:space="preserve"> </w:t>
      </w:r>
      <w:r w:rsidR="0077021C">
        <w:t>D</w:t>
      </w:r>
      <w:r w:rsidR="5A902C03">
        <w:t xml:space="preserve">esperdício de </w:t>
      </w:r>
      <w:r w:rsidR="0077021C">
        <w:t>C</w:t>
      </w:r>
      <w:r w:rsidR="5A902C03">
        <w:t>omida</w:t>
      </w:r>
      <w:r w:rsidR="6EF82253">
        <w:t xml:space="preserve"> (DC)</w:t>
      </w:r>
      <w:r w:rsidR="5A902C03">
        <w:t xml:space="preserve">, enfatizando o impacto negativo que tal </w:t>
      </w:r>
      <w:r w:rsidR="3A5BF460">
        <w:t xml:space="preserve">ação </w:t>
      </w:r>
      <w:r w:rsidR="5A902C03">
        <w:t>te</w:t>
      </w:r>
      <w:r w:rsidR="28A30A22">
        <w:t>m no meio ambiente.</w:t>
      </w:r>
      <w:r w:rsidR="0B2FE47A">
        <w:t xml:space="preserve"> </w:t>
      </w:r>
      <w:r w:rsidR="008B4622">
        <w:t>F</w:t>
      </w:r>
      <w:r w:rsidR="0B2FE47A">
        <w:t xml:space="preserve">oram </w:t>
      </w:r>
      <w:r w:rsidR="5B0981C7">
        <w:t xml:space="preserve">expostos </w:t>
      </w:r>
      <w:r w:rsidR="0B2FE47A">
        <w:t xml:space="preserve">dados que ajudam a quantificar o total de </w:t>
      </w:r>
      <w:r w:rsidR="32F35646">
        <w:t xml:space="preserve">comida </w:t>
      </w:r>
      <w:r w:rsidR="260D7745">
        <w:t>desperdiçada</w:t>
      </w:r>
      <w:r w:rsidR="0B2FE47A">
        <w:t xml:space="preserve"> pelo mundo</w:t>
      </w:r>
      <w:r w:rsidR="469A61EC">
        <w:t>.</w:t>
      </w:r>
      <w:r w:rsidR="0DF883BD">
        <w:t xml:space="preserve"> </w:t>
      </w:r>
      <w:r w:rsidR="00F07146">
        <w:t>Neste sentido, o</w:t>
      </w:r>
      <w:r w:rsidR="0DF883BD">
        <w:t xml:space="preserve">s tópicos </w:t>
      </w:r>
      <w:r w:rsidR="00A23721">
        <w:t>analisados</w:t>
      </w:r>
      <w:r w:rsidR="00F07146">
        <w:t xml:space="preserve"> pelos autores</w:t>
      </w:r>
      <w:r w:rsidR="0DF883BD">
        <w:t xml:space="preserve"> foram: </w:t>
      </w:r>
      <w:r w:rsidR="00DF005D">
        <w:t xml:space="preserve">(i) </w:t>
      </w:r>
      <w:r w:rsidR="035CB515">
        <w:t>DC</w:t>
      </w:r>
      <w:r w:rsidR="169F56B6">
        <w:t xml:space="preserve"> e </w:t>
      </w:r>
      <w:r w:rsidR="0DF883BD">
        <w:t xml:space="preserve">o meio ambiente, visando </w:t>
      </w:r>
      <w:r w:rsidR="7F078C93">
        <w:t>entender os malefícios resultantes d</w:t>
      </w:r>
      <w:r w:rsidR="35BE9FC2">
        <w:t>este ato</w:t>
      </w:r>
      <w:r w:rsidR="7F078C93">
        <w:t xml:space="preserve">; </w:t>
      </w:r>
      <w:r w:rsidR="00DF005D">
        <w:t>(</w:t>
      </w:r>
      <w:proofErr w:type="spellStart"/>
      <w:r w:rsidR="00DF005D">
        <w:t>ii</w:t>
      </w:r>
      <w:proofErr w:type="spellEnd"/>
      <w:r w:rsidR="00DF005D">
        <w:t xml:space="preserve">) </w:t>
      </w:r>
      <w:r w:rsidR="0F15D4DC">
        <w:t xml:space="preserve">a </w:t>
      </w:r>
      <w:r w:rsidR="7F078C93">
        <w:t>prevenção</w:t>
      </w:r>
      <w:r w:rsidR="68549188">
        <w:t xml:space="preserve"> do desperdício</w:t>
      </w:r>
      <w:r w:rsidR="7F078C93">
        <w:t xml:space="preserve">, indicando a emergente preocupação </w:t>
      </w:r>
      <w:r w:rsidR="48ED0827">
        <w:t>com</w:t>
      </w:r>
      <w:r w:rsidR="2FFE633F">
        <w:t xml:space="preserve"> os </w:t>
      </w:r>
      <w:r w:rsidR="48ED0827">
        <w:t xml:space="preserve"> focos</w:t>
      </w:r>
      <w:r w:rsidR="77CEDD59">
        <w:t xml:space="preserve"> geradores</w:t>
      </w:r>
      <w:r w:rsidR="48ED0827">
        <w:t xml:space="preserve"> de </w:t>
      </w:r>
      <w:r w:rsidR="10AEB95A">
        <w:t xml:space="preserve">resíduos </w:t>
      </w:r>
      <w:r w:rsidR="21B030F7">
        <w:t>alimentares;</w:t>
      </w:r>
      <w:r w:rsidR="00E57D11">
        <w:t xml:space="preserve"> (</w:t>
      </w:r>
      <w:proofErr w:type="spellStart"/>
      <w:r w:rsidR="00E57D11">
        <w:t>iii</w:t>
      </w:r>
      <w:proofErr w:type="spellEnd"/>
      <w:r w:rsidR="00E57D11">
        <w:t>)</w:t>
      </w:r>
      <w:r w:rsidR="72C91B6A">
        <w:t xml:space="preserve"> </w:t>
      </w:r>
      <w:r w:rsidR="55675EA5">
        <w:t>DC</w:t>
      </w:r>
      <w:r w:rsidR="756D972C">
        <w:t xml:space="preserve"> no </w:t>
      </w:r>
      <w:r w:rsidR="72C91B6A">
        <w:t>ambiente doméstico</w:t>
      </w:r>
      <w:r w:rsidR="51369397">
        <w:t xml:space="preserve">, realçando a falta de estudos </w:t>
      </w:r>
      <w:r w:rsidR="16040D27">
        <w:t>sobre o assunto</w:t>
      </w:r>
      <w:r w:rsidR="72C91B6A">
        <w:t xml:space="preserve">; </w:t>
      </w:r>
      <w:r w:rsidR="00E57D11">
        <w:t>(</w:t>
      </w:r>
      <w:proofErr w:type="spellStart"/>
      <w:r w:rsidR="00E57D11">
        <w:t>iv</w:t>
      </w:r>
      <w:proofErr w:type="spellEnd"/>
      <w:r w:rsidR="00E57D11">
        <w:t xml:space="preserve">) </w:t>
      </w:r>
      <w:r w:rsidR="4C30D1A8">
        <w:t>os comportamentos de gerenciamento de comida, refletindo sobre como</w:t>
      </w:r>
      <w:r w:rsidR="18D15A31">
        <w:t xml:space="preserve"> a variedade de conduta</w:t>
      </w:r>
      <w:r w:rsidR="2922CF2B">
        <w:t>s</w:t>
      </w:r>
      <w:r w:rsidR="18D15A31">
        <w:t xml:space="preserve"> referentes às compras </w:t>
      </w:r>
      <w:r w:rsidR="4C30D1A8">
        <w:t>influenciam no desperdício</w:t>
      </w:r>
      <w:r w:rsidR="33185134">
        <w:t xml:space="preserve"> e indicando que um planejamento prévio tem um efeito positivo na redução d</w:t>
      </w:r>
      <w:r w:rsidR="56357B96">
        <w:t>o descarte de</w:t>
      </w:r>
      <w:r w:rsidR="33185134">
        <w:t xml:space="preserve"> </w:t>
      </w:r>
      <w:r w:rsidR="1D7D2133">
        <w:t>resíduos alimentares</w:t>
      </w:r>
      <w:r w:rsidR="472B0FB9">
        <w:t xml:space="preserve">; </w:t>
      </w:r>
      <w:r w:rsidR="00E42FC5">
        <w:t xml:space="preserve">(v) </w:t>
      </w:r>
      <w:r w:rsidR="2D9D0785">
        <w:t xml:space="preserve">a </w:t>
      </w:r>
      <w:r w:rsidR="004C029D">
        <w:t>I</w:t>
      </w:r>
      <w:r w:rsidR="2D9D0785">
        <w:t xml:space="preserve">ntenção para </w:t>
      </w:r>
      <w:r w:rsidR="004C029D">
        <w:t>N</w:t>
      </w:r>
      <w:r w:rsidR="2D9D0785">
        <w:t xml:space="preserve">ão </w:t>
      </w:r>
      <w:r w:rsidR="004C029D">
        <w:t>D</w:t>
      </w:r>
      <w:r w:rsidR="2D9D0785">
        <w:t>esperdiçar</w:t>
      </w:r>
      <w:r w:rsidR="2E8F964D">
        <w:t xml:space="preserve"> (IND)</w:t>
      </w:r>
      <w:r w:rsidR="2D9D0785">
        <w:t xml:space="preserve">, expondo a ideia de que a direta intenção para não desperdiçar pode ter um impacto no </w:t>
      </w:r>
      <w:r w:rsidR="41066682">
        <w:t xml:space="preserve">resultado </w:t>
      </w:r>
      <w:r w:rsidR="2D9D0785">
        <w:t>final;</w:t>
      </w:r>
      <w:r w:rsidR="6D7FD759">
        <w:t xml:space="preserve"> </w:t>
      </w:r>
      <w:r w:rsidR="00E42FC5">
        <w:t xml:space="preserve">(vi) </w:t>
      </w:r>
      <w:r w:rsidR="00BD7E5E">
        <w:t>P</w:t>
      </w:r>
      <w:r w:rsidR="6D7FD759">
        <w:t>reocupações</w:t>
      </w:r>
      <w:r w:rsidR="2D9D0785">
        <w:t xml:space="preserve"> </w:t>
      </w:r>
      <w:r w:rsidR="64CCFD34">
        <w:t>com DC</w:t>
      </w:r>
      <w:r w:rsidR="3EADA79D">
        <w:t xml:space="preserve"> (PDC)</w:t>
      </w:r>
      <w:r w:rsidR="6FD0A223">
        <w:t xml:space="preserve">, analisando o relacionamento entre os valores pessoais e o </w:t>
      </w:r>
      <w:r w:rsidR="79DC0A6D">
        <w:t>descarte de alimentos</w:t>
      </w:r>
      <w:r w:rsidR="6FD0A223">
        <w:t>; e, por fim,</w:t>
      </w:r>
      <w:r w:rsidR="0A179927">
        <w:t xml:space="preserve"> </w:t>
      </w:r>
      <w:r w:rsidR="00E42FC5">
        <w:t>(</w:t>
      </w:r>
      <w:proofErr w:type="spellStart"/>
      <w:r w:rsidR="00E42FC5">
        <w:t>vii</w:t>
      </w:r>
      <w:proofErr w:type="spellEnd"/>
      <w:r w:rsidR="00E42FC5">
        <w:t xml:space="preserve">) </w:t>
      </w:r>
      <w:r w:rsidR="0A179927">
        <w:t>uma visão</w:t>
      </w:r>
      <w:r w:rsidR="6FD0A223">
        <w:t xml:space="preserve"> </w:t>
      </w:r>
      <w:r w:rsidR="696A0BBF">
        <w:t>sociodemogr</w:t>
      </w:r>
      <w:r w:rsidR="7591ACDC">
        <w:t xml:space="preserve">áfica, exibindo </w:t>
      </w:r>
      <w:r w:rsidR="60AA12AF">
        <w:t>como</w:t>
      </w:r>
      <w:r w:rsidR="7591ACDC">
        <w:t xml:space="preserve"> fatores categóricos da</w:t>
      </w:r>
      <w:r w:rsidR="1511125B">
        <w:t>s</w:t>
      </w:r>
      <w:r w:rsidR="7591ACDC">
        <w:t xml:space="preserve"> famílias afetam o DC</w:t>
      </w:r>
      <w:r w:rsidR="17FEA8B9">
        <w:t>.</w:t>
      </w:r>
    </w:p>
    <w:p w14:paraId="7972D135" w14:textId="74ED5A5F" w:rsidR="449FC9D8" w:rsidRDefault="00156E2A" w:rsidP="4AD6E552">
      <w:pPr>
        <w:pStyle w:val="TF-TEXTO"/>
      </w:pPr>
      <w:r>
        <w:t xml:space="preserve">Segundo </w:t>
      </w:r>
      <w:proofErr w:type="spellStart"/>
      <w:r>
        <w:t>Janssens</w:t>
      </w:r>
      <w:proofErr w:type="spellEnd"/>
      <w:r>
        <w:t xml:space="preserve"> </w:t>
      </w:r>
      <w:r w:rsidRPr="4715FDDF">
        <w:rPr>
          <w:i/>
          <w:iCs/>
        </w:rPr>
        <w:t>et al</w:t>
      </w:r>
      <w:r>
        <w:t>. (2019), a</w:t>
      </w:r>
      <w:r w:rsidR="449FC9D8">
        <w:t>pós análise</w:t>
      </w:r>
      <w:r>
        <w:t xml:space="preserve"> preliminar</w:t>
      </w:r>
      <w:r w:rsidR="449FC9D8">
        <w:t xml:space="preserve">, as hipóteses foram ponderadas e transformadas num </w:t>
      </w:r>
      <w:r w:rsidR="0FFFD5E9">
        <w:t xml:space="preserve">questionário </w:t>
      </w:r>
      <w:r w:rsidR="449FC9D8">
        <w:t>online</w:t>
      </w:r>
      <w:r w:rsidR="781E0F95">
        <w:t>.</w:t>
      </w:r>
      <w:r w:rsidR="00188065">
        <w:t xml:space="preserve"> Este </w:t>
      </w:r>
      <w:r w:rsidR="126C6D05">
        <w:t xml:space="preserve">formulário </w:t>
      </w:r>
      <w:r w:rsidR="00188065">
        <w:t>foi enviado pelas redes sociais Face</w:t>
      </w:r>
      <w:r w:rsidR="4DBC95D9">
        <w:t xml:space="preserve">book, </w:t>
      </w:r>
      <w:r w:rsidR="6D0DAA55">
        <w:t>LinkedIn</w:t>
      </w:r>
      <w:r w:rsidR="4DBC95D9">
        <w:t xml:space="preserve"> e Whats</w:t>
      </w:r>
      <w:r w:rsidR="6C7C35A2">
        <w:t>A</w:t>
      </w:r>
      <w:r w:rsidR="4DBC95D9">
        <w:t xml:space="preserve">pp para </w:t>
      </w:r>
      <w:r w:rsidR="167BEA8C">
        <w:t xml:space="preserve">os </w:t>
      </w:r>
      <w:r w:rsidR="4DBC95D9">
        <w:t>participantes</w:t>
      </w:r>
      <w:r w:rsidR="79EF24A7">
        <w:t xml:space="preserve">, os </w:t>
      </w:r>
      <w:r w:rsidR="4DBC95D9">
        <w:t>qu</w:t>
      </w:r>
      <w:r w:rsidR="0F292BDE">
        <w:t>ais</w:t>
      </w:r>
      <w:r w:rsidR="4DBC95D9">
        <w:t xml:space="preserve"> foram encorajados a compartilhar </w:t>
      </w:r>
      <w:r w:rsidR="7D5044DE">
        <w:t xml:space="preserve">o questionário </w:t>
      </w:r>
      <w:r w:rsidR="4DBC95D9">
        <w:t>com amigos e familiares – gerando um</w:t>
      </w:r>
      <w:r w:rsidR="157E470C">
        <w:t>a amostra</w:t>
      </w:r>
      <w:r w:rsidR="7AE7DF14">
        <w:t>gem</w:t>
      </w:r>
      <w:r w:rsidR="157E470C">
        <w:t xml:space="preserve"> </w:t>
      </w:r>
      <w:r w:rsidR="27CA688D">
        <w:t>por</w:t>
      </w:r>
      <w:r w:rsidR="157E470C">
        <w:t xml:space="preserve"> bola de neve. Os </w:t>
      </w:r>
      <w:r w:rsidR="16156760">
        <w:t xml:space="preserve">principais </w:t>
      </w:r>
      <w:r w:rsidR="157E470C">
        <w:t>assuntos abo</w:t>
      </w:r>
      <w:r w:rsidR="56D961DA">
        <w:t>rdados na pesquisa</w:t>
      </w:r>
      <w:r w:rsidR="157E470C">
        <w:t xml:space="preserve"> foram aqueles ditos mais relevantes na análise teórica </w:t>
      </w:r>
      <w:r w:rsidR="2F2DA080">
        <w:t xml:space="preserve">previamente </w:t>
      </w:r>
      <w:r w:rsidR="157E470C">
        <w:t xml:space="preserve">realizada: </w:t>
      </w:r>
      <w:r w:rsidR="001A4C89">
        <w:t xml:space="preserve">(i) </w:t>
      </w:r>
      <w:r w:rsidR="157E470C">
        <w:t xml:space="preserve">comportamentos de </w:t>
      </w:r>
      <w:r w:rsidR="3B5B4B5A">
        <w:t xml:space="preserve">gerenciamento de comida; </w:t>
      </w:r>
      <w:r w:rsidR="001A4C89">
        <w:t>(</w:t>
      </w:r>
      <w:proofErr w:type="spellStart"/>
      <w:r w:rsidR="001A4C89">
        <w:t>ii</w:t>
      </w:r>
      <w:proofErr w:type="spellEnd"/>
      <w:r w:rsidR="001A4C89">
        <w:t xml:space="preserve">) </w:t>
      </w:r>
      <w:r w:rsidR="3B5B4B5A">
        <w:t xml:space="preserve">intenção de não desperdiçar; </w:t>
      </w:r>
      <w:r w:rsidR="001A4C89">
        <w:t>(</w:t>
      </w:r>
      <w:proofErr w:type="spellStart"/>
      <w:r w:rsidR="001A4C89">
        <w:t>iii</w:t>
      </w:r>
      <w:proofErr w:type="spellEnd"/>
      <w:r w:rsidR="001A4C89">
        <w:t xml:space="preserve">) </w:t>
      </w:r>
      <w:r w:rsidR="3B5B4B5A">
        <w:t xml:space="preserve">preocupação (ou ausência) </w:t>
      </w:r>
      <w:r w:rsidR="4A0C3512">
        <w:t xml:space="preserve">sobre o DC; </w:t>
      </w:r>
      <w:r w:rsidR="001A4C89">
        <w:t>(</w:t>
      </w:r>
      <w:proofErr w:type="spellStart"/>
      <w:r w:rsidR="001A4C89">
        <w:t>iv</w:t>
      </w:r>
      <w:proofErr w:type="spellEnd"/>
      <w:r w:rsidR="001A4C89">
        <w:t xml:space="preserve">) </w:t>
      </w:r>
      <w:r w:rsidR="4A0C3512">
        <w:t xml:space="preserve">quantidade de DC na moradia do respondente; e </w:t>
      </w:r>
      <w:r w:rsidR="001A4C89">
        <w:t xml:space="preserve">(v) </w:t>
      </w:r>
      <w:r w:rsidR="4A0C3512">
        <w:t>dados sociodemográficos.</w:t>
      </w:r>
    </w:p>
    <w:p w14:paraId="7D49DFB2" w14:textId="28495A3F" w:rsidR="26891AD6" w:rsidRDefault="00DC2BBB" w:rsidP="4682C148">
      <w:pPr>
        <w:pStyle w:val="TF-TEXTO"/>
      </w:pPr>
      <w:proofErr w:type="spellStart"/>
      <w:r>
        <w:t>Janssens</w:t>
      </w:r>
      <w:proofErr w:type="spellEnd"/>
      <w:r>
        <w:t xml:space="preserve"> </w:t>
      </w:r>
      <w:r w:rsidRPr="4715FDDF">
        <w:rPr>
          <w:i/>
          <w:iCs/>
        </w:rPr>
        <w:t>et al</w:t>
      </w:r>
      <w:r>
        <w:t xml:space="preserve">. (2019) </w:t>
      </w:r>
      <w:r w:rsidR="00F52632">
        <w:t>relatam</w:t>
      </w:r>
      <w:r>
        <w:t xml:space="preserve"> </w:t>
      </w:r>
      <w:r w:rsidR="6A5EEFA6">
        <w:t>que</w:t>
      </w:r>
      <w:r w:rsidR="628C2475">
        <w:t xml:space="preserve"> 221 </w:t>
      </w:r>
      <w:r w:rsidR="00EF6309">
        <w:t>pessoas</w:t>
      </w:r>
      <w:r w:rsidR="628C2475">
        <w:t xml:space="preserve"> responderam </w:t>
      </w:r>
      <w:r w:rsidR="08CD46F1">
        <w:t>a</w:t>
      </w:r>
      <w:r w:rsidR="628C2475">
        <w:t>o questionário</w:t>
      </w:r>
      <w:r w:rsidR="050F26EA">
        <w:t xml:space="preserve"> e</w:t>
      </w:r>
      <w:r w:rsidR="4B972BA0">
        <w:t>,</w:t>
      </w:r>
      <w:r w:rsidR="77DF4029">
        <w:t xml:space="preserve"> </w:t>
      </w:r>
      <w:r w:rsidR="5BAC5F02">
        <w:t>a</w:t>
      </w:r>
      <w:r w:rsidR="77DF4029">
        <w:t xml:space="preserve"> partir d</w:t>
      </w:r>
      <w:r w:rsidR="352C4024">
        <w:t>as respostas</w:t>
      </w:r>
      <w:r w:rsidR="77DF4029">
        <w:t>,</w:t>
      </w:r>
      <w:r w:rsidR="32EAE7FE">
        <w:t xml:space="preserve"> </w:t>
      </w:r>
      <w:r w:rsidR="54547047">
        <w:t xml:space="preserve">foi realizada uma </w:t>
      </w:r>
      <w:r w:rsidR="6DC699E6">
        <w:t xml:space="preserve">modelagem </w:t>
      </w:r>
      <w:r w:rsidR="4B26A531">
        <w:t>d</w:t>
      </w:r>
      <w:r w:rsidR="002D793B">
        <w:t>os dados</w:t>
      </w:r>
      <w:r w:rsidR="00AC469A">
        <w:t xml:space="preserve"> utilizando </w:t>
      </w:r>
      <w:r w:rsidR="6DC699E6">
        <w:t>equações estruturais</w:t>
      </w:r>
      <w:r w:rsidR="343EE2D0">
        <w:t>,</w:t>
      </w:r>
      <w:r w:rsidR="49ECDDDA">
        <w:t xml:space="preserve"> mais especificamente, </w:t>
      </w:r>
      <w:r w:rsidR="796F39E1">
        <w:t xml:space="preserve">a modelagem </w:t>
      </w:r>
      <w:r w:rsidR="5F52A481">
        <w:t>dos mínimos quadrados parciais</w:t>
      </w:r>
      <w:r w:rsidR="3220A0D9">
        <w:t xml:space="preserve">. </w:t>
      </w:r>
      <w:r w:rsidR="00970A5E">
        <w:t>Segundo os autores</w:t>
      </w:r>
      <w:r w:rsidR="4CA31377">
        <w:t xml:space="preserve">, </w:t>
      </w:r>
      <w:r w:rsidR="7006D67B">
        <w:t xml:space="preserve">ela </w:t>
      </w:r>
      <w:r w:rsidR="4CA31377">
        <w:t>realiza correlações entre c</w:t>
      </w:r>
      <w:r w:rsidR="1A4728EC">
        <w:t xml:space="preserve">onstructos </w:t>
      </w:r>
      <w:r w:rsidR="4CA31377">
        <w:t>e seus itens</w:t>
      </w:r>
      <w:r w:rsidR="5803386A">
        <w:t xml:space="preserve"> baseada na variância</w:t>
      </w:r>
      <w:r w:rsidR="4CA31377">
        <w:t xml:space="preserve">, </w:t>
      </w:r>
      <w:del w:id="26" w:author="Dalton Solano dos Reis" w:date="2024-05-27T15:38:00Z">
        <w:r w:rsidR="4CA31377" w:rsidDel="00423664">
          <w:delText xml:space="preserve">e </w:delText>
        </w:r>
        <w:r w:rsidR="57F9EC81" w:rsidDel="00423664">
          <w:delText>também</w:delText>
        </w:r>
      </w:del>
      <w:ins w:id="27" w:author="Dalton Solano dos Reis" w:date="2024-05-27T15:38:00Z">
        <w:r w:rsidR="00423664">
          <w:t>e</w:t>
        </w:r>
      </w:ins>
      <w:r w:rsidR="57F9EC81">
        <w:t xml:space="preserve"> </w:t>
      </w:r>
      <w:r w:rsidR="4CA31377">
        <w:t xml:space="preserve">regressões lineares entre os </w:t>
      </w:r>
      <w:r w:rsidR="2CE0D512">
        <w:t>constructos.</w:t>
      </w:r>
      <w:r w:rsidR="0FC29A6F">
        <w:t xml:space="preserve"> </w:t>
      </w:r>
      <w:r w:rsidR="000B0CD7">
        <w:t>Posteriormente</w:t>
      </w:r>
      <w:r w:rsidR="4B2CBFB9">
        <w:t xml:space="preserve">, </w:t>
      </w:r>
      <w:r w:rsidR="00AE7300">
        <w:t>aplic</w:t>
      </w:r>
      <w:r w:rsidR="00711EA9">
        <w:t>aram</w:t>
      </w:r>
      <w:r w:rsidR="0B65DA6B">
        <w:t xml:space="preserve"> modelos de medida</w:t>
      </w:r>
      <w:r w:rsidR="0FC29A6F">
        <w:t xml:space="preserve">, </w:t>
      </w:r>
      <w:r w:rsidR="6A2B7AF5">
        <w:t xml:space="preserve">definindo um limiar de 0,70. </w:t>
      </w:r>
      <w:r w:rsidR="34B4647F">
        <w:t xml:space="preserve">Ao </w:t>
      </w:r>
      <w:r w:rsidR="0FC29A6F">
        <w:t>aferi</w:t>
      </w:r>
      <w:r w:rsidR="5284F475">
        <w:t>r</w:t>
      </w:r>
      <w:r w:rsidR="0FC29A6F">
        <w:t xml:space="preserve"> a</w:t>
      </w:r>
      <w:r w:rsidR="1320B599">
        <w:t>s</w:t>
      </w:r>
      <w:r w:rsidR="0FC29A6F">
        <w:t xml:space="preserve"> cargas</w:t>
      </w:r>
      <w:r w:rsidR="00FB065B">
        <w:t xml:space="preserve"> por item</w:t>
      </w:r>
      <w:r w:rsidR="695C3C02">
        <w:t>,</w:t>
      </w:r>
      <w:r w:rsidR="130D2347">
        <w:t xml:space="preserve"> </w:t>
      </w:r>
      <w:r w:rsidR="00682328">
        <w:t>observou-se</w:t>
      </w:r>
      <w:r w:rsidR="130D2347">
        <w:t xml:space="preserve"> que todos</w:t>
      </w:r>
      <w:r w:rsidR="051F749C">
        <w:t xml:space="preserve"> </w:t>
      </w:r>
      <w:r w:rsidR="00BB506B">
        <w:t xml:space="preserve">ficaram acima do </w:t>
      </w:r>
      <w:r w:rsidR="00D8798B">
        <w:t>limiar</w:t>
      </w:r>
      <w:r w:rsidR="00CB1A3C">
        <w:t xml:space="preserve"> estabelecido</w:t>
      </w:r>
      <w:r w:rsidR="051F749C">
        <w:t xml:space="preserve">, </w:t>
      </w:r>
      <w:r w:rsidR="00CB1A3C">
        <w:t>obtendo</w:t>
      </w:r>
      <w:r w:rsidR="1597C7B2">
        <w:t xml:space="preserve"> uma taxa de </w:t>
      </w:r>
      <w:r w:rsidR="37EADE41">
        <w:t xml:space="preserve">confiança </w:t>
      </w:r>
      <w:r w:rsidR="1597C7B2">
        <w:t>satisfatória.</w:t>
      </w:r>
      <w:r w:rsidR="1FB39426">
        <w:t xml:space="preserve"> Em seguida, </w:t>
      </w:r>
      <w:proofErr w:type="spellStart"/>
      <w:r w:rsidR="00C42430">
        <w:t>Janssens</w:t>
      </w:r>
      <w:proofErr w:type="spellEnd"/>
      <w:r w:rsidR="00C42430">
        <w:t xml:space="preserve"> </w:t>
      </w:r>
      <w:r w:rsidR="00C42430" w:rsidRPr="4715FDDF">
        <w:rPr>
          <w:i/>
          <w:iCs/>
        </w:rPr>
        <w:t>et al</w:t>
      </w:r>
      <w:r w:rsidR="00C42430">
        <w:t xml:space="preserve">. (2019) calcularam </w:t>
      </w:r>
      <w:r w:rsidR="1FB39426">
        <w:t xml:space="preserve">a </w:t>
      </w:r>
      <w:r w:rsidR="007B6A2A">
        <w:t>C</w:t>
      </w:r>
      <w:r w:rsidR="1FB39426">
        <w:t xml:space="preserve">onfiabilidade </w:t>
      </w:r>
      <w:r w:rsidR="007B6A2A">
        <w:t>C</w:t>
      </w:r>
      <w:r w:rsidR="1FB39426">
        <w:t>omposta</w:t>
      </w:r>
      <w:r w:rsidR="3E2E73AA">
        <w:t xml:space="preserve"> (CC)</w:t>
      </w:r>
      <w:r w:rsidR="1FB39426">
        <w:t xml:space="preserve"> – que varia entre 0 e 1, mas não deve exceder 0</w:t>
      </w:r>
      <w:r w:rsidR="1C876581">
        <w:t>,</w:t>
      </w:r>
      <w:r w:rsidR="1FB39426">
        <w:t>95</w:t>
      </w:r>
      <w:r w:rsidR="4C1F6AA2">
        <w:t xml:space="preserve">. </w:t>
      </w:r>
      <w:r w:rsidR="4C1F6AA2">
        <w:lastRenderedPageBreak/>
        <w:t xml:space="preserve">Itens com </w:t>
      </w:r>
      <w:r w:rsidR="2B787091">
        <w:t>CC abaixo do limia</w:t>
      </w:r>
      <w:r w:rsidR="77BAAEA8">
        <w:t>r</w:t>
      </w:r>
      <w:r w:rsidR="64248EBD">
        <w:t xml:space="preserve"> foram descartados</w:t>
      </w:r>
      <w:r w:rsidR="008E79C2">
        <w:t>.</w:t>
      </w:r>
      <w:r w:rsidR="64248EBD">
        <w:t xml:space="preserve"> </w:t>
      </w:r>
      <w:r w:rsidR="008E79C2">
        <w:t>N</w:t>
      </w:r>
      <w:r w:rsidR="64248EBD">
        <w:t xml:space="preserve">enhum dos itens sociodemográficos, com exceção da idade, </w:t>
      </w:r>
      <w:r w:rsidR="6098B5EC">
        <w:t xml:space="preserve">tiveram valores acima dos 0,70 definido </w:t>
      </w:r>
      <w:r w:rsidR="6BDA4D20">
        <w:t>pelo</w:t>
      </w:r>
      <w:r w:rsidR="6098B5EC">
        <w:t xml:space="preserve"> limiar</w:t>
      </w:r>
      <w:r w:rsidR="497DED8E">
        <w:t>.</w:t>
      </w:r>
    </w:p>
    <w:p w14:paraId="2D234EFA" w14:textId="454DD677" w:rsidR="162046F0" w:rsidRDefault="005C6444" w:rsidP="4682C148">
      <w:pPr>
        <w:pStyle w:val="TF-TEXTO"/>
      </w:pPr>
      <w:r>
        <w:t xml:space="preserve">Ao analisar os </w:t>
      </w:r>
      <w:r w:rsidR="0B1CBDBB">
        <w:t xml:space="preserve">dados </w:t>
      </w:r>
      <w:r>
        <w:t xml:space="preserve">a partir de um </w:t>
      </w:r>
      <w:r w:rsidR="0B1CBDBB">
        <w:t>modelo estrutural</w:t>
      </w:r>
      <w:r>
        <w:t xml:space="preserve">, </w:t>
      </w:r>
      <w:proofErr w:type="spellStart"/>
      <w:r>
        <w:t>Janssens</w:t>
      </w:r>
      <w:proofErr w:type="spellEnd"/>
      <w:r>
        <w:t xml:space="preserve"> </w:t>
      </w:r>
      <w:r w:rsidRPr="4715FDDF">
        <w:rPr>
          <w:i/>
          <w:iCs/>
        </w:rPr>
        <w:t>et al</w:t>
      </w:r>
      <w:r>
        <w:t>. (2019)</w:t>
      </w:r>
      <w:r w:rsidR="001F0755">
        <w:t xml:space="preserve"> </w:t>
      </w:r>
      <w:r w:rsidR="13FFFF59">
        <w:t>verifica</w:t>
      </w:r>
      <w:r w:rsidR="001F0755">
        <w:t>ram</w:t>
      </w:r>
      <w:r w:rsidR="00203755">
        <w:t xml:space="preserve"> inicialmente</w:t>
      </w:r>
      <w:r w:rsidR="13FFFF59">
        <w:t xml:space="preserve"> a existência de</w:t>
      </w:r>
      <w:r w:rsidR="0E2C0614">
        <w:t xml:space="preserve"> </w:t>
      </w:r>
      <w:r w:rsidR="36640B64">
        <w:t>problemas de</w:t>
      </w:r>
      <w:r w:rsidR="0E2C0614">
        <w:t xml:space="preserve"> colinearidade dos dados, </w:t>
      </w:r>
      <w:r w:rsidR="00623F34">
        <w:t>buscando</w:t>
      </w:r>
      <w:r w:rsidR="0E2C0614">
        <w:t xml:space="preserve"> variáveis independentes altamente correlacionadas.</w:t>
      </w:r>
      <w:r w:rsidR="5687A975">
        <w:t xml:space="preserve"> Para isso</w:t>
      </w:r>
      <w:r w:rsidR="7508F095">
        <w:t xml:space="preserve">, </w:t>
      </w:r>
      <w:r w:rsidR="00E4370C">
        <w:t xml:space="preserve">os autores utilizaram </w:t>
      </w:r>
      <w:r w:rsidR="3CCAA1C8">
        <w:t xml:space="preserve">o </w:t>
      </w:r>
      <w:r w:rsidR="7508F095">
        <w:t>Fator de Inflação da Variância (FIV)</w:t>
      </w:r>
      <w:r w:rsidR="2A92554E">
        <w:t>.</w:t>
      </w:r>
      <w:r w:rsidR="00F436D5">
        <w:t xml:space="preserve"> Através dela é </w:t>
      </w:r>
      <w:r w:rsidR="4C37EF05">
        <w:t xml:space="preserve">possível observar </w:t>
      </w:r>
      <w:r w:rsidR="00CA4CA2">
        <w:t>se</w:t>
      </w:r>
      <w:r w:rsidR="6B762B8C">
        <w:t xml:space="preserve"> </w:t>
      </w:r>
      <w:r w:rsidR="7508F095">
        <w:t>todos os dados</w:t>
      </w:r>
      <w:r w:rsidR="4A5573FA">
        <w:t xml:space="preserve"> est</w:t>
      </w:r>
      <w:r w:rsidR="00F436D5">
        <w:t>ão</w:t>
      </w:r>
      <w:r w:rsidR="4A5573FA">
        <w:t xml:space="preserve"> abaixo do </w:t>
      </w:r>
      <w:r w:rsidR="44BE3D58">
        <w:t xml:space="preserve">valor de limiar 5, </w:t>
      </w:r>
      <w:r w:rsidR="183FDB8E">
        <w:t>indicando</w:t>
      </w:r>
      <w:r w:rsidR="44BE3D58">
        <w:t xml:space="preserve"> que não há problemas de colinearidade. </w:t>
      </w:r>
      <w:r w:rsidR="4B3FE2B5">
        <w:t>Logo após</w:t>
      </w:r>
      <w:r w:rsidR="44BE3D58">
        <w:t>, a</w:t>
      </w:r>
      <w:r w:rsidR="55BCFA96">
        <w:t>verigu</w:t>
      </w:r>
      <w:r w:rsidR="00570E51">
        <w:t>aram</w:t>
      </w:r>
      <w:r w:rsidR="55BCFA96">
        <w:t xml:space="preserve"> </w:t>
      </w:r>
      <w:r w:rsidR="44BE3D58">
        <w:t xml:space="preserve">o </w:t>
      </w:r>
      <w:r w:rsidR="44ADAC64">
        <w:t>coeficiente de determinação</w:t>
      </w:r>
      <w:r w:rsidR="44BE3D58">
        <w:t xml:space="preserve"> </w:t>
      </w:r>
      <w:r w:rsidR="296ED255">
        <w:t>(</w:t>
      </w:r>
      <w:r w:rsidR="44BE3D58">
        <w:t>R²</w:t>
      </w:r>
      <w:r w:rsidR="6AAC4911">
        <w:t>)</w:t>
      </w:r>
      <w:r w:rsidR="4D7ED3C2">
        <w:t xml:space="preserve"> dos constructos</w:t>
      </w:r>
      <w:r w:rsidR="44D94C51">
        <w:t>,</w:t>
      </w:r>
      <w:r w:rsidR="70FA752F">
        <w:t xml:space="preserve"> que determina a variação da quantidade reportada de DC</w:t>
      </w:r>
      <w:r w:rsidR="2AC11DA0">
        <w:t xml:space="preserve">. </w:t>
      </w:r>
      <w:proofErr w:type="spellStart"/>
      <w:r w:rsidR="0024726C">
        <w:t>Janssens</w:t>
      </w:r>
      <w:proofErr w:type="spellEnd"/>
      <w:r w:rsidR="0024726C">
        <w:t xml:space="preserve"> </w:t>
      </w:r>
      <w:r w:rsidR="0024726C" w:rsidRPr="4715FDDF">
        <w:rPr>
          <w:i/>
          <w:iCs/>
        </w:rPr>
        <w:t>et al</w:t>
      </w:r>
      <w:r w:rsidR="0024726C">
        <w:t>. (2019)</w:t>
      </w:r>
      <w:r w:rsidR="70FA752F">
        <w:t xml:space="preserve"> </w:t>
      </w:r>
      <w:r w:rsidR="00AC60C6">
        <w:t xml:space="preserve">definiram </w:t>
      </w:r>
      <w:r w:rsidR="70FA752F">
        <w:t xml:space="preserve">o </w:t>
      </w:r>
      <w:r w:rsidR="2C710CE2">
        <w:t xml:space="preserve">valor de R² </w:t>
      </w:r>
      <w:r w:rsidR="00AC60C6">
        <w:t>como</w:t>
      </w:r>
      <w:r w:rsidR="2C710CE2">
        <w:t xml:space="preserve"> 0,38, podendo ser descrito como moderado.</w:t>
      </w:r>
      <w:r w:rsidR="61832D0A">
        <w:t xml:space="preserve"> Por fim, </w:t>
      </w:r>
      <w:r w:rsidR="00616112">
        <w:t>foram</w:t>
      </w:r>
      <w:r w:rsidR="6D562EA8">
        <w:t xml:space="preserve"> analisados </w:t>
      </w:r>
      <w:r w:rsidR="61832D0A">
        <w:t>os valores do tamanho do efeito (f²)</w:t>
      </w:r>
      <w:r w:rsidR="2C5E2601">
        <w:t xml:space="preserve"> e dos coeficientes do caminho (β).</w:t>
      </w:r>
      <w:r w:rsidR="7EA187C9">
        <w:t xml:space="preserve"> Com relação ao f², </w:t>
      </w:r>
      <w:r w:rsidR="0002013E">
        <w:t>os autores i</w:t>
      </w:r>
      <w:r w:rsidR="00FF2410">
        <w:t xml:space="preserve">ndicaram </w:t>
      </w:r>
      <w:r w:rsidR="7EA187C9">
        <w:t xml:space="preserve">que a maioria das variáveis os valores ficaram próximos de zero, </w:t>
      </w:r>
      <w:r w:rsidR="20504917">
        <w:t xml:space="preserve">de modo que R² permaneceu inalterado. Já </w:t>
      </w:r>
      <w:r w:rsidR="286BE132">
        <w:t xml:space="preserve">para β, os valores </w:t>
      </w:r>
      <w:r w:rsidR="655B39CB">
        <w:t xml:space="preserve">indicaram </w:t>
      </w:r>
      <w:r w:rsidR="286BE132">
        <w:t xml:space="preserve">um relacionamento fraco – </w:t>
      </w:r>
      <w:r w:rsidR="66EBF15D">
        <w:t xml:space="preserve">porém </w:t>
      </w:r>
      <w:r w:rsidR="286BE132">
        <w:t>positivo – entre DC e o comportamento durante as compras</w:t>
      </w:r>
      <w:r w:rsidR="08E4D8B6">
        <w:t xml:space="preserve"> (CDC)</w:t>
      </w:r>
      <w:r w:rsidR="007C75E6">
        <w:t xml:space="preserve">. Além disso, </w:t>
      </w:r>
      <w:proofErr w:type="spellStart"/>
      <w:r w:rsidR="007C75E6">
        <w:t>Janssens</w:t>
      </w:r>
      <w:proofErr w:type="spellEnd"/>
      <w:r w:rsidR="007C75E6">
        <w:t xml:space="preserve"> </w:t>
      </w:r>
      <w:r w:rsidR="007C75E6" w:rsidRPr="4715FDDF">
        <w:rPr>
          <w:i/>
          <w:iCs/>
        </w:rPr>
        <w:t>et al</w:t>
      </w:r>
      <w:r w:rsidR="007C75E6">
        <w:t>. (2019) também</w:t>
      </w:r>
      <w:r w:rsidR="69C6FC00">
        <w:t xml:space="preserve"> </w:t>
      </w:r>
      <w:r w:rsidR="4DCA7865">
        <w:t>apontaram</w:t>
      </w:r>
      <w:r w:rsidR="69C6FC00">
        <w:t xml:space="preserve"> um relacionamento </w:t>
      </w:r>
      <w:r w:rsidR="23067EB4">
        <w:t>fraco e negativo entre: DC e IND; DC e a idade; e PDC e IND.</w:t>
      </w:r>
    </w:p>
    <w:p w14:paraId="1D80196E" w14:textId="708C425A" w:rsidR="04FB583E" w:rsidRDefault="00444181" w:rsidP="56B57D91">
      <w:pPr>
        <w:pStyle w:val="TF-TEXTO"/>
      </w:pPr>
      <w:proofErr w:type="spellStart"/>
      <w:r>
        <w:t>Janssens</w:t>
      </w:r>
      <w:proofErr w:type="spellEnd"/>
      <w:r>
        <w:t xml:space="preserve"> </w:t>
      </w:r>
      <w:r w:rsidRPr="4715FDDF">
        <w:rPr>
          <w:i/>
          <w:iCs/>
        </w:rPr>
        <w:t>et al</w:t>
      </w:r>
      <w:r>
        <w:t xml:space="preserve">. (2019) </w:t>
      </w:r>
      <w:r w:rsidR="04FB583E">
        <w:t>conclu</w:t>
      </w:r>
      <w:r>
        <w:t>íram</w:t>
      </w:r>
      <w:r w:rsidR="04FB583E">
        <w:t xml:space="preserve"> qu</w:t>
      </w:r>
      <w:r w:rsidR="6F4F463B">
        <w:t xml:space="preserve">e </w:t>
      </w:r>
      <w:r w:rsidR="00200AAD">
        <w:t xml:space="preserve">o </w:t>
      </w:r>
      <w:r w:rsidR="6F4F463B">
        <w:t>CDC possui um grande impacto positivo em DC</w:t>
      </w:r>
      <w:r w:rsidR="2A10774E">
        <w:t>, o</w:t>
      </w:r>
      <w:r w:rsidR="4A3FF384">
        <w:t>u seja, quanto mais o</w:t>
      </w:r>
      <w:r w:rsidR="624EC61B">
        <w:t>s</w:t>
      </w:r>
      <w:r w:rsidR="4A3FF384">
        <w:t xml:space="preserve"> consumidor</w:t>
      </w:r>
      <w:r w:rsidR="3C62E141">
        <w:t xml:space="preserve">es </w:t>
      </w:r>
      <w:r w:rsidR="6204D0BD">
        <w:t>realizarem compras sem planejamento</w:t>
      </w:r>
      <w:r w:rsidR="3C62E141">
        <w:t>, mais acabarão desperdiçando</w:t>
      </w:r>
      <w:r w:rsidR="009D1945">
        <w:t xml:space="preserve"> comida</w:t>
      </w:r>
      <w:r w:rsidR="3C62E141">
        <w:t xml:space="preserve">. </w:t>
      </w:r>
      <w:r w:rsidR="005B7A2A">
        <w:t>Além disso</w:t>
      </w:r>
      <w:r w:rsidR="15ECE79D">
        <w:t>,</w:t>
      </w:r>
      <w:r w:rsidR="005B7A2A">
        <w:t xml:space="preserve"> o</w:t>
      </w:r>
      <w:r w:rsidR="15ECE79D">
        <w:t xml:space="preserve"> IND tem um relacionamento significante e negativo </w:t>
      </w:r>
      <w:r w:rsidR="0A198A53">
        <w:t xml:space="preserve">com </w:t>
      </w:r>
      <w:r w:rsidR="15ECE79D">
        <w:t>DC</w:t>
      </w:r>
      <w:r w:rsidR="369A7504">
        <w:t>. Outro resultado, é a influênc</w:t>
      </w:r>
      <w:r w:rsidR="1F09B39E">
        <w:t>i</w:t>
      </w:r>
      <w:r w:rsidR="369A7504">
        <w:t xml:space="preserve">a </w:t>
      </w:r>
      <w:r w:rsidR="18A31D3A">
        <w:t xml:space="preserve">positiva </w:t>
      </w:r>
      <w:r w:rsidR="369A7504">
        <w:t>que</w:t>
      </w:r>
      <w:r w:rsidR="005B7A2A">
        <w:t xml:space="preserve"> o</w:t>
      </w:r>
      <w:r w:rsidR="369A7504">
        <w:t xml:space="preserve"> IND </w:t>
      </w:r>
      <w:r w:rsidR="04AF78D0">
        <w:t xml:space="preserve">exerce nos </w:t>
      </w:r>
      <w:r w:rsidR="2B59A41C">
        <w:t>comportamentos de compra</w:t>
      </w:r>
      <w:r w:rsidR="255D0637">
        <w:t>,</w:t>
      </w:r>
      <w:r w:rsidR="2041ED73">
        <w:t xml:space="preserve"> de modo a</w:t>
      </w:r>
      <w:r w:rsidR="2B59A41C">
        <w:t xml:space="preserve"> </w:t>
      </w:r>
      <w:r w:rsidR="1B94C0AA">
        <w:t>terem uma relação</w:t>
      </w:r>
      <w:r w:rsidR="2B59A41C">
        <w:t xml:space="preserve"> negativa com DC.</w:t>
      </w:r>
      <w:r w:rsidR="005DC726">
        <w:t xml:space="preserve"> </w:t>
      </w:r>
      <w:r w:rsidR="770D7F0A">
        <w:t xml:space="preserve">Por </w:t>
      </w:r>
      <w:r w:rsidR="007F2234">
        <w:t>fim</w:t>
      </w:r>
      <w:r w:rsidR="770D7F0A">
        <w:t>,</w:t>
      </w:r>
      <w:r w:rsidR="007F2234">
        <w:t xml:space="preserve"> os autores</w:t>
      </w:r>
      <w:r w:rsidR="770D7F0A">
        <w:t xml:space="preserve"> a</w:t>
      </w:r>
      <w:r w:rsidR="005DC726">
        <w:t>firma</w:t>
      </w:r>
      <w:r w:rsidR="007F2234">
        <w:t>m</w:t>
      </w:r>
      <w:r w:rsidR="005DC726">
        <w:t xml:space="preserve"> que a falta de planejamento é o maior obstáculo em diminuir DC.</w:t>
      </w:r>
      <w:r w:rsidR="2B97EF08">
        <w:t xml:space="preserve"> </w:t>
      </w:r>
    </w:p>
    <w:p w14:paraId="1DF6FAE3" w14:textId="02BE08B0" w:rsidR="2E2850F9" w:rsidRDefault="2E2850F9" w:rsidP="4682C148">
      <w:pPr>
        <w:pStyle w:val="TF-TEXTO"/>
      </w:pPr>
      <w:r>
        <w:t>Dentre as limitações encontradas,</w:t>
      </w:r>
      <w:r w:rsidR="001D5925">
        <w:t xml:space="preserve"> </w:t>
      </w:r>
      <w:proofErr w:type="spellStart"/>
      <w:r w:rsidR="001D5925">
        <w:t>Janssens</w:t>
      </w:r>
      <w:proofErr w:type="spellEnd"/>
      <w:r w:rsidR="001D5925">
        <w:t xml:space="preserve"> </w:t>
      </w:r>
      <w:r w:rsidR="001D5925" w:rsidRPr="4715FDDF">
        <w:rPr>
          <w:i/>
          <w:iCs/>
        </w:rPr>
        <w:t>et al</w:t>
      </w:r>
      <w:r w:rsidR="001D5925">
        <w:t xml:space="preserve">. (2019) </w:t>
      </w:r>
      <w:r w:rsidR="00DE001F">
        <w:t>citam</w:t>
      </w:r>
      <w:r w:rsidR="2B13BCE6">
        <w:t xml:space="preserve"> </w:t>
      </w:r>
      <w:r w:rsidR="00717975">
        <w:t>o</w:t>
      </w:r>
      <w:r w:rsidR="2B13BCE6">
        <w:t xml:space="preserve"> autorrelato</w:t>
      </w:r>
      <w:r w:rsidR="3FC6C690">
        <w:t>, isto é,</w:t>
      </w:r>
      <w:r w:rsidR="2B13BCE6">
        <w:t xml:space="preserve"> participantes deveriam informa</w:t>
      </w:r>
      <w:r w:rsidR="4BC14A4D">
        <w:t>r o desperdício de comida em sua</w:t>
      </w:r>
      <w:r w:rsidR="460A939E">
        <w:t>s</w:t>
      </w:r>
      <w:r w:rsidR="4BC14A4D">
        <w:t xml:space="preserve"> casa</w:t>
      </w:r>
      <w:r w:rsidR="1B3C2B84">
        <w:t>s</w:t>
      </w:r>
      <w:r w:rsidR="4BC14A4D">
        <w:t>, com base nas suas próprias estimativas. Devido a conotação negativa que</w:t>
      </w:r>
      <w:r w:rsidR="0015174B">
        <w:t xml:space="preserve"> o</w:t>
      </w:r>
      <w:r w:rsidR="4BC14A4D">
        <w:t xml:space="preserve"> DC possui, os </w:t>
      </w:r>
      <w:r w:rsidR="188FD96F">
        <w:t xml:space="preserve">respondentes </w:t>
      </w:r>
      <w:r w:rsidR="4BC14A4D">
        <w:t>podem ter respondi</w:t>
      </w:r>
      <w:r w:rsidR="0D1C651C">
        <w:t>do de maneira social</w:t>
      </w:r>
      <w:r w:rsidR="0B7211CC">
        <w:t>mente</w:t>
      </w:r>
      <w:r w:rsidR="0D1C651C">
        <w:t xml:space="preserve"> aceitável</w:t>
      </w:r>
      <w:r w:rsidR="73A16687">
        <w:t>, porém</w:t>
      </w:r>
      <w:r w:rsidR="0D1C651C">
        <w:t xml:space="preserve"> não acurada. Além dis</w:t>
      </w:r>
      <w:r w:rsidR="1056CCDB">
        <w:t>so, consumido</w:t>
      </w:r>
      <w:r w:rsidR="17AAE948">
        <w:t>re</w:t>
      </w:r>
      <w:r w:rsidR="1056CCDB">
        <w:t xml:space="preserve">s podem não possuir uma métrica precisa de quanta comida </w:t>
      </w:r>
      <w:r w:rsidR="0765AE6D">
        <w:t>é descartada diariamente</w:t>
      </w:r>
      <w:r w:rsidR="1056CCDB">
        <w:t>.</w:t>
      </w:r>
      <w:r w:rsidR="0FD29AB9">
        <w:t xml:space="preserve"> </w:t>
      </w:r>
      <w:r w:rsidR="00DE1381">
        <w:t>Além disso</w:t>
      </w:r>
      <w:r w:rsidR="269D1E53">
        <w:t xml:space="preserve">, </w:t>
      </w:r>
      <w:r w:rsidR="506777BB">
        <w:t>tem-se</w:t>
      </w:r>
      <w:r w:rsidR="269D1E53">
        <w:t xml:space="preserve"> </w:t>
      </w:r>
      <w:r w:rsidR="506777BB">
        <w:t xml:space="preserve">que </w:t>
      </w:r>
      <w:r w:rsidR="269D1E53">
        <w:t xml:space="preserve">questionário foi </w:t>
      </w:r>
      <w:r w:rsidR="48957892">
        <w:t xml:space="preserve">apenas </w:t>
      </w:r>
      <w:r w:rsidR="269D1E53">
        <w:t>distribuído nas redes sociais,</w:t>
      </w:r>
      <w:r w:rsidR="0C222494">
        <w:t xml:space="preserve"> o que pode ter gerado </w:t>
      </w:r>
      <w:r w:rsidR="11C2928A">
        <w:t>outras restrições</w:t>
      </w:r>
      <w:r w:rsidR="0C222494">
        <w:t>, tais como: uma diminuição da variância sociodemográfica, referente a amostragem;</w:t>
      </w:r>
      <w:r w:rsidR="071C62A5">
        <w:t xml:space="preserve"> </w:t>
      </w:r>
      <w:r w:rsidR="551308CD">
        <w:t>e uma influência indireta nos resultados, já que a pesquisa pode ter sido respondida somente por pessoas que possuíam interesse no tema.</w:t>
      </w:r>
    </w:p>
    <w:p w14:paraId="2A33B74E" w14:textId="77310D7D" w:rsidR="000C2A43" w:rsidRPr="00D80506" w:rsidRDefault="137E9AB3" w:rsidP="00435F5D">
      <w:pPr>
        <w:pStyle w:val="Ttulo1"/>
        <w:numPr>
          <w:ilvl w:val="0"/>
          <w:numId w:val="0"/>
        </w:numPr>
        <w:rPr>
          <w:b w:val="0"/>
          <w:bCs w:val="0"/>
          <w:lang w:val="en-US"/>
        </w:rPr>
      </w:pPr>
      <w:r w:rsidRPr="00D80506">
        <w:rPr>
          <w:b w:val="0"/>
          <w:bCs w:val="0"/>
          <w:lang w:val="en-US"/>
        </w:rPr>
        <w:t>2.2</w:t>
      </w:r>
      <w:r w:rsidR="00371708" w:rsidRPr="00D80506">
        <w:rPr>
          <w:lang w:val="en-US"/>
        </w:rPr>
        <w:tab/>
      </w:r>
      <w:r w:rsidR="00371708" w:rsidRPr="00D80506">
        <w:rPr>
          <w:lang w:val="en-US"/>
        </w:rPr>
        <w:tab/>
      </w:r>
      <w:r w:rsidR="4451A184" w:rsidRPr="00D80506">
        <w:rPr>
          <w:b w:val="0"/>
          <w:bCs w:val="0"/>
          <w:lang w:val="en-US"/>
        </w:rPr>
        <w:t>IMPACT Of plate size on food waste: Agent-bases simulation of food</w:t>
      </w:r>
    </w:p>
    <w:p w14:paraId="42B85EC7" w14:textId="1FF6B5C7" w:rsidR="61A6855B" w:rsidRDefault="61A6855B" w:rsidP="56B57D91">
      <w:pPr>
        <w:pStyle w:val="TF-TEXTO"/>
      </w:pPr>
      <w:proofErr w:type="spellStart"/>
      <w:r>
        <w:t>Ravandi</w:t>
      </w:r>
      <w:proofErr w:type="spellEnd"/>
      <w:r>
        <w:t xml:space="preserve"> e </w:t>
      </w:r>
      <w:proofErr w:type="spellStart"/>
      <w:r>
        <w:t>Jovanovic</w:t>
      </w:r>
      <w:proofErr w:type="spellEnd"/>
      <w:r>
        <w:t xml:space="preserve"> (2019) </w:t>
      </w:r>
      <w:r w:rsidR="0031111B">
        <w:t xml:space="preserve">abordam </w:t>
      </w:r>
      <w:r w:rsidR="0063094D">
        <w:t>como</w:t>
      </w:r>
      <w:r w:rsidR="265735E6">
        <w:t xml:space="preserve"> o </w:t>
      </w:r>
      <w:del w:id="28" w:author="Dalton Solano dos Reis" w:date="2024-05-27T15:41:00Z">
        <w:r w:rsidR="265735E6" w:rsidDel="00423664">
          <w:delText xml:space="preserve">desperdício </w:delText>
        </w:r>
      </w:del>
      <w:ins w:id="29" w:author="Dalton Solano dos Reis" w:date="2024-05-27T15:41:00Z">
        <w:r w:rsidR="00423664">
          <w:t>D</w:t>
        </w:r>
        <w:r w:rsidR="00423664">
          <w:t xml:space="preserve">esperdício </w:t>
        </w:r>
      </w:ins>
      <w:r w:rsidR="265735E6">
        <w:t xml:space="preserve">de </w:t>
      </w:r>
      <w:del w:id="30" w:author="Dalton Solano dos Reis" w:date="2024-05-27T15:42:00Z">
        <w:r w:rsidR="265735E6" w:rsidDel="00423664">
          <w:delText xml:space="preserve">comida </w:delText>
        </w:r>
      </w:del>
      <w:ins w:id="31" w:author="Dalton Solano dos Reis" w:date="2024-05-27T15:42:00Z">
        <w:r w:rsidR="00423664">
          <w:t>C</w:t>
        </w:r>
        <w:r w:rsidR="00423664">
          <w:t xml:space="preserve">omida </w:t>
        </w:r>
      </w:ins>
      <w:r w:rsidR="265735E6">
        <w:t>(DC)</w:t>
      </w:r>
      <w:r w:rsidR="78DC7BB6">
        <w:t xml:space="preserve"> pode </w:t>
      </w:r>
      <w:r w:rsidR="73AACB8E">
        <w:t xml:space="preserve">ocasionar </w:t>
      </w:r>
      <w:r w:rsidR="78DC7BB6">
        <w:t xml:space="preserve">no cenário global, tendo </w:t>
      </w:r>
      <w:r w:rsidR="195BD371">
        <w:t xml:space="preserve">como </w:t>
      </w:r>
      <w:r w:rsidR="78DC7BB6">
        <w:t xml:space="preserve">foco o desperdício gerado por </w:t>
      </w:r>
      <w:r w:rsidR="00341396">
        <w:t>S</w:t>
      </w:r>
      <w:r w:rsidR="78DC7BB6">
        <w:t xml:space="preserve">erviços de </w:t>
      </w:r>
      <w:r w:rsidR="00341396">
        <w:t>A</w:t>
      </w:r>
      <w:r w:rsidR="78DC7BB6">
        <w:t xml:space="preserve">limentação à </w:t>
      </w:r>
      <w:r w:rsidR="00341396">
        <w:t>V</w:t>
      </w:r>
      <w:r w:rsidR="78DC7BB6">
        <w:t>ontade (SAV).</w:t>
      </w:r>
      <w:r w:rsidR="6967526B">
        <w:t xml:space="preserve"> Tais resíduos alimentares foram divididos em dois grupos</w:t>
      </w:r>
      <w:r w:rsidR="6A688651">
        <w:t>:</w:t>
      </w:r>
      <w:r w:rsidR="6967526B">
        <w:t xml:space="preserve"> desperdício no prato</w:t>
      </w:r>
      <w:r w:rsidR="64C94977">
        <w:t>, gerado pelos consumidores nos serviços;</w:t>
      </w:r>
      <w:r w:rsidR="6967526B">
        <w:t xml:space="preserve"> e excesso de </w:t>
      </w:r>
      <w:r w:rsidR="63E98D15">
        <w:t>comida adquirida</w:t>
      </w:r>
      <w:r w:rsidR="0B1613B9">
        <w:t xml:space="preserve">, </w:t>
      </w:r>
      <w:r w:rsidR="2E4B6573">
        <w:t xml:space="preserve">produzido </w:t>
      </w:r>
      <w:r w:rsidR="0B1613B9">
        <w:t xml:space="preserve">pelos próprios </w:t>
      </w:r>
      <w:r w:rsidR="7CE9C2AF">
        <w:t xml:space="preserve">restaurantes </w:t>
      </w:r>
      <w:r w:rsidR="0B1613B9">
        <w:t>na previsão de demanda</w:t>
      </w:r>
      <w:r w:rsidR="63E98D15">
        <w:t xml:space="preserve">. </w:t>
      </w:r>
      <w:r w:rsidR="333AA44D">
        <w:t>Com isso</w:t>
      </w:r>
      <w:r w:rsidR="6967526B">
        <w:t>,</w:t>
      </w:r>
      <w:r w:rsidR="2643317A">
        <w:t xml:space="preserve"> </w:t>
      </w:r>
      <w:r w:rsidR="000639D9">
        <w:t>os autores</w:t>
      </w:r>
      <w:r w:rsidR="0E9F0BF2">
        <w:t xml:space="preserve"> </w:t>
      </w:r>
      <w:r w:rsidR="3B31C1AF">
        <w:t>desenv</w:t>
      </w:r>
      <w:r w:rsidR="4E0B0D2A">
        <w:t>olv</w:t>
      </w:r>
      <w:r w:rsidR="000639D9">
        <w:t>eram</w:t>
      </w:r>
      <w:r w:rsidR="3B31C1AF">
        <w:t xml:space="preserve"> um </w:t>
      </w:r>
      <w:r w:rsidR="000639D9">
        <w:t>S</w:t>
      </w:r>
      <w:r w:rsidR="3B31C1AF">
        <w:t xml:space="preserve">istema </w:t>
      </w:r>
      <w:r w:rsidR="000639D9">
        <w:t>B</w:t>
      </w:r>
      <w:r w:rsidR="3B31C1AF">
        <w:t xml:space="preserve">aseado em </w:t>
      </w:r>
      <w:r w:rsidR="000639D9">
        <w:t>A</w:t>
      </w:r>
      <w:r w:rsidR="3B31C1AF">
        <w:t xml:space="preserve">gentes (SBA) com o intuito de </w:t>
      </w:r>
      <w:r w:rsidR="1D3A69E5">
        <w:t xml:space="preserve">estimar </w:t>
      </w:r>
      <w:r w:rsidR="3B31C1AF">
        <w:t xml:space="preserve">o impacto que </w:t>
      </w:r>
      <w:r w:rsidR="02F372E2">
        <w:t xml:space="preserve">o </w:t>
      </w:r>
      <w:r w:rsidR="00D11132">
        <w:t>T</w:t>
      </w:r>
      <w:r w:rsidR="3B31C1AF">
        <w:t xml:space="preserve">amanho dos </w:t>
      </w:r>
      <w:r w:rsidR="00D11132">
        <w:t>P</w:t>
      </w:r>
      <w:r w:rsidR="3B31C1AF">
        <w:t xml:space="preserve">ratos (TP) tem </w:t>
      </w:r>
      <w:r w:rsidR="562ADFF4">
        <w:t>no</w:t>
      </w:r>
      <w:r w:rsidR="73DA8F44">
        <w:t xml:space="preserve"> DC </w:t>
      </w:r>
      <w:r w:rsidR="32C4FFD5">
        <w:t>d</w:t>
      </w:r>
      <w:r w:rsidR="614BBA50">
        <w:t xml:space="preserve">os </w:t>
      </w:r>
      <w:proofErr w:type="spellStart"/>
      <w:r w:rsidR="614BBA50">
        <w:t>SAVs</w:t>
      </w:r>
      <w:proofErr w:type="spellEnd"/>
      <w:r w:rsidR="1067552F">
        <w:t>, de tal forma que os serviços não fossem prejudicados por essa mudança</w:t>
      </w:r>
      <w:r w:rsidR="0F227718">
        <w:t xml:space="preserve"> e que a experiência do consumidor não fosse afetada</w:t>
      </w:r>
      <w:r w:rsidR="1067552F">
        <w:t>.</w:t>
      </w:r>
    </w:p>
    <w:p w14:paraId="4932048C" w14:textId="0EC04DDE" w:rsidR="124EA5BD" w:rsidRDefault="124EA5BD" w:rsidP="56B57D91">
      <w:pPr>
        <w:pStyle w:val="TF-TEXTO"/>
      </w:pPr>
      <w:r>
        <w:t>A</w:t>
      </w:r>
      <w:r w:rsidR="7807AEB9">
        <w:t xml:space="preserve">través </w:t>
      </w:r>
      <w:r w:rsidR="3456A40B">
        <w:t>da</w:t>
      </w:r>
      <w:r w:rsidR="7807AEB9">
        <w:t xml:space="preserve"> modelagem exploratória</w:t>
      </w:r>
      <w:r w:rsidR="3CE9C38C">
        <w:t xml:space="preserve">, </w:t>
      </w:r>
      <w:proofErr w:type="spellStart"/>
      <w:r w:rsidR="00B13164">
        <w:t>Ravandi</w:t>
      </w:r>
      <w:proofErr w:type="spellEnd"/>
      <w:r w:rsidR="00B13164">
        <w:t xml:space="preserve"> e </w:t>
      </w:r>
      <w:proofErr w:type="spellStart"/>
      <w:r w:rsidR="00B13164">
        <w:t>Jovanovic</w:t>
      </w:r>
      <w:proofErr w:type="spellEnd"/>
      <w:r w:rsidR="00B13164">
        <w:t xml:space="preserve"> (2019) </w:t>
      </w:r>
      <w:r w:rsidR="3CE9C38C">
        <w:t>elaborar</w:t>
      </w:r>
      <w:r w:rsidR="00C73835">
        <w:t>am</w:t>
      </w:r>
      <w:r w:rsidR="3CE9C38C">
        <w:t xml:space="preserve"> e calibrar</w:t>
      </w:r>
      <w:r w:rsidR="00BD3974">
        <w:t>am</w:t>
      </w:r>
      <w:r w:rsidR="3CE9C38C">
        <w:t xml:space="preserve"> o modelo </w:t>
      </w:r>
      <w:r w:rsidR="00BD3974">
        <w:t xml:space="preserve">SBA, </w:t>
      </w:r>
      <w:r w:rsidR="00405EA2">
        <w:t>subdividindo os agentes em d</w:t>
      </w:r>
      <w:r w:rsidR="3C18FF25">
        <w:t>ois conjuntos</w:t>
      </w:r>
      <w:r w:rsidR="59162BC5">
        <w:t xml:space="preserve">: S e G. O </w:t>
      </w:r>
      <w:r w:rsidR="3C18FF25">
        <w:t>conjunto S cont</w:t>
      </w:r>
      <w:r w:rsidR="32863A1C">
        <w:t xml:space="preserve">inha </w:t>
      </w:r>
      <w:r w:rsidR="3C18FF25">
        <w:t xml:space="preserve">os agentes responsáveis pelas </w:t>
      </w:r>
      <w:r w:rsidR="006E552B">
        <w:t>E</w:t>
      </w:r>
      <w:r w:rsidR="3C18FF25">
        <w:t xml:space="preserve">stações de </w:t>
      </w:r>
      <w:r w:rsidR="006E552B">
        <w:t>A</w:t>
      </w:r>
      <w:r w:rsidR="3C18FF25">
        <w:t xml:space="preserve">limentação (EA), </w:t>
      </w:r>
      <w:r w:rsidR="7C811F27">
        <w:t>para cada um</w:t>
      </w:r>
      <w:r w:rsidR="3F5366E4">
        <w:t xml:space="preserve"> era</w:t>
      </w:r>
      <w:r w:rsidR="79C3B92C">
        <w:t>m</w:t>
      </w:r>
      <w:r w:rsidR="3F5366E4">
        <w:t xml:space="preserve"> designado</w:t>
      </w:r>
      <w:r w:rsidR="353C6FB9">
        <w:t>s</w:t>
      </w:r>
      <w:r w:rsidR="3F5366E4">
        <w:t xml:space="preserve"> atributos referentes ao </w:t>
      </w:r>
      <w:r w:rsidR="0085681C">
        <w:t xml:space="preserve">(i) </w:t>
      </w:r>
      <w:r w:rsidR="3F5366E4">
        <w:t>tamanho do prato</w:t>
      </w:r>
      <w:r w:rsidR="0BFD512F">
        <w:t xml:space="preserve"> – variando entre pequeno, médio e grande</w:t>
      </w:r>
      <w:r w:rsidR="3F5366E4">
        <w:t>,</w:t>
      </w:r>
      <w:r w:rsidR="0085681C">
        <w:t xml:space="preserve"> (</w:t>
      </w:r>
      <w:proofErr w:type="spellStart"/>
      <w:r w:rsidR="0085681C">
        <w:t>ii</w:t>
      </w:r>
      <w:proofErr w:type="spellEnd"/>
      <w:r w:rsidR="0085681C">
        <w:t>)</w:t>
      </w:r>
      <w:r w:rsidR="3F5366E4">
        <w:t xml:space="preserve"> tipo de comida disponível e </w:t>
      </w:r>
      <w:r w:rsidR="0085681C">
        <w:t>(</w:t>
      </w:r>
      <w:proofErr w:type="spellStart"/>
      <w:r w:rsidR="0085681C">
        <w:t>iii</w:t>
      </w:r>
      <w:proofErr w:type="spellEnd"/>
      <w:r w:rsidR="0085681C">
        <w:t xml:space="preserve">) </w:t>
      </w:r>
      <w:r w:rsidR="3F5366E4">
        <w:t>tempo de espera</w:t>
      </w:r>
      <w:r w:rsidR="18934856">
        <w:t xml:space="preserve">. Além disso, </w:t>
      </w:r>
      <w:r w:rsidR="5FD0C766">
        <w:t xml:space="preserve">também </w:t>
      </w:r>
      <w:r w:rsidR="389CC104">
        <w:t xml:space="preserve">foram </w:t>
      </w:r>
      <w:r w:rsidR="5FD0C766">
        <w:t>atribuídas as seguintes</w:t>
      </w:r>
      <w:r w:rsidR="58B6F962">
        <w:t xml:space="preserve"> variáveis de estado</w:t>
      </w:r>
      <w:r w:rsidR="29177CBF">
        <w:t>: quantidade de itens de comida e fila de espera</w:t>
      </w:r>
      <w:r w:rsidR="4B100471">
        <w:t>. Já</w:t>
      </w:r>
      <w:r w:rsidR="3C18FF25">
        <w:t xml:space="preserve"> o conjunto G</w:t>
      </w:r>
      <w:r w:rsidR="4D21365C">
        <w:t>,</w:t>
      </w:r>
      <w:r w:rsidR="7CFE20EB">
        <w:t xml:space="preserve"> continha os agentes que representavam os consumidores, cada um possuindo </w:t>
      </w:r>
      <w:r w:rsidR="29BD7358">
        <w:t>propriedades relativas à</w:t>
      </w:r>
      <w:r w:rsidR="7CFE20EB">
        <w:t xml:space="preserve"> preferência que tinha sobre cada tipo de comida</w:t>
      </w:r>
      <w:r w:rsidR="52F48DB4">
        <w:t xml:space="preserve">. </w:t>
      </w:r>
      <w:r w:rsidR="0054058F">
        <w:t>Para isso</w:t>
      </w:r>
      <w:r w:rsidR="52F48DB4">
        <w:t>,</w:t>
      </w:r>
      <w:r w:rsidR="0054058F">
        <w:t xml:space="preserve"> </w:t>
      </w:r>
      <w:r w:rsidR="52F48DB4">
        <w:t>as</w:t>
      </w:r>
      <w:r w:rsidR="4AA23660">
        <w:t xml:space="preserve"> variáveis de estado </w:t>
      </w:r>
      <w:r w:rsidR="44E28CB4">
        <w:t>destes agentes eram</w:t>
      </w:r>
      <w:r w:rsidR="4AA23660">
        <w:t xml:space="preserve">: nível de apetite; intensidade da fome; e quantidade de pratos </w:t>
      </w:r>
      <w:r w:rsidR="6B1AD4A2">
        <w:t>servi</w:t>
      </w:r>
      <w:r w:rsidR="4AA23660">
        <w:t>dos</w:t>
      </w:r>
      <w:r w:rsidR="1A97AB9F">
        <w:t>.</w:t>
      </w:r>
    </w:p>
    <w:p w14:paraId="4DB5D180" w14:textId="76EEDE49" w:rsidR="1B01C6C4" w:rsidRDefault="000B7975" w:rsidP="00F1111F">
      <w:pPr>
        <w:pStyle w:val="TF-TEXTO"/>
      </w:pPr>
      <w:r>
        <w:t xml:space="preserve">Posteriormente, </w:t>
      </w:r>
      <w:proofErr w:type="spellStart"/>
      <w:r w:rsidR="00140333">
        <w:t>Ravandi</w:t>
      </w:r>
      <w:proofErr w:type="spellEnd"/>
      <w:r w:rsidR="00140333">
        <w:t xml:space="preserve"> e </w:t>
      </w:r>
      <w:proofErr w:type="spellStart"/>
      <w:r w:rsidR="00140333">
        <w:t>Jovanovic</w:t>
      </w:r>
      <w:proofErr w:type="spellEnd"/>
      <w:r w:rsidR="00140333">
        <w:t xml:space="preserve"> (2019)</w:t>
      </w:r>
      <w:r>
        <w:t xml:space="preserve"> e</w:t>
      </w:r>
      <w:r w:rsidR="00F1111F">
        <w:t>laboraram um</w:t>
      </w:r>
      <w:r w:rsidR="00FF7E98">
        <w:t>a</w:t>
      </w:r>
      <w:r w:rsidR="00F1111F">
        <w:t xml:space="preserve"> </w:t>
      </w:r>
      <w:r w:rsidR="64F47451">
        <w:t>rotina</w:t>
      </w:r>
      <w:r w:rsidR="5BCBF4EF">
        <w:t xml:space="preserve"> </w:t>
      </w:r>
      <w:r w:rsidR="09135D3E">
        <w:t>d</w:t>
      </w:r>
      <w:r w:rsidR="00F1111F">
        <w:t>e</w:t>
      </w:r>
      <w:r w:rsidR="09135D3E">
        <w:t xml:space="preserve"> comportamento compartilhado p</w:t>
      </w:r>
      <w:r w:rsidR="00F1111F">
        <w:t>a</w:t>
      </w:r>
      <w:r w:rsidR="09135D3E">
        <w:t>r</w:t>
      </w:r>
      <w:r w:rsidR="00F1111F">
        <w:t>a</w:t>
      </w:r>
      <w:r w:rsidR="09135D3E">
        <w:t xml:space="preserve"> cada um dos agentes</w:t>
      </w:r>
      <w:r w:rsidR="458D1FF7">
        <w:t>. Prim</w:t>
      </w:r>
      <w:r w:rsidR="02184796">
        <w:t>eiro</w:t>
      </w:r>
      <w:r w:rsidR="458D1FF7">
        <w:t xml:space="preserve">, o agente consumidor ordena cada EA com base nos </w:t>
      </w:r>
      <w:r w:rsidR="46FD1C87">
        <w:t xml:space="preserve">tipos de alimentos disponíveis </w:t>
      </w:r>
      <w:r w:rsidR="68F0A775">
        <w:t>à</w:t>
      </w:r>
      <w:r w:rsidR="46FD1C87">
        <w:t xml:space="preserve"> sua preferência. Em seguida, o ag</w:t>
      </w:r>
      <w:r w:rsidR="14A131FC">
        <w:t>ente aguarda na fila até pode</w:t>
      </w:r>
      <w:r w:rsidR="29A8B3CF">
        <w:t>r</w:t>
      </w:r>
      <w:r w:rsidR="14A131FC">
        <w:t xml:space="preserve"> se servir</w:t>
      </w:r>
      <w:r w:rsidR="229F2E59">
        <w:t xml:space="preserve">, a cada tique que passa seu apetite reduz – caso </w:t>
      </w:r>
      <w:r w:rsidR="66D851E2">
        <w:t>a espera</w:t>
      </w:r>
      <w:r w:rsidR="229F2E59">
        <w:t xml:space="preserve"> </w:t>
      </w:r>
      <w:r w:rsidR="1E338496">
        <w:t>super</w:t>
      </w:r>
      <w:r w:rsidR="48D8C4E2">
        <w:t>e</w:t>
      </w:r>
      <w:r w:rsidR="1E338496">
        <w:t xml:space="preserve"> </w:t>
      </w:r>
      <w:r w:rsidR="229F2E59">
        <w:t xml:space="preserve">50 tiques, ele </w:t>
      </w:r>
      <w:r w:rsidR="0B0E6CF3">
        <w:t xml:space="preserve">deixa o estabelecimento. </w:t>
      </w:r>
      <w:r w:rsidR="00F13F79">
        <w:t>N</w:t>
      </w:r>
      <w:r w:rsidR="0B0E6CF3">
        <w:t xml:space="preserve">a sua vez de se servir, </w:t>
      </w:r>
      <w:r w:rsidR="28336CB1">
        <w:t>el</w:t>
      </w:r>
      <w:r w:rsidR="0B0E6CF3">
        <w:t xml:space="preserve">e </w:t>
      </w:r>
      <w:r w:rsidR="2BBBFA5A">
        <w:t>decide preencher os espaços livres d</w:t>
      </w:r>
      <w:r w:rsidR="0B0E6CF3">
        <w:t>o prato com os tipos de ali</w:t>
      </w:r>
      <w:r w:rsidR="4D3D2071">
        <w:t>mentos disponíveis na estação</w:t>
      </w:r>
      <w:r w:rsidR="6D171528">
        <w:t xml:space="preserve"> ou deixar algum deles vazio. Terminada a decisão do que fazer com cada espaço do prato, o agente se encontra com algumas opções:</w:t>
      </w:r>
      <w:r w:rsidR="0DC4A290">
        <w:t xml:space="preserve"> </w:t>
      </w:r>
      <w:r w:rsidR="007774D0">
        <w:t xml:space="preserve">(i) </w:t>
      </w:r>
      <w:r w:rsidR="0DC4A290">
        <w:t xml:space="preserve">caso o prato estiver cheio, ele se dirige para comer; </w:t>
      </w:r>
      <w:r w:rsidR="007774D0">
        <w:t>(</w:t>
      </w:r>
      <w:proofErr w:type="spellStart"/>
      <w:r w:rsidR="007774D0">
        <w:t>ii</w:t>
      </w:r>
      <w:proofErr w:type="spellEnd"/>
      <w:r w:rsidR="007774D0">
        <w:t xml:space="preserve">) </w:t>
      </w:r>
      <w:r w:rsidR="0DC4A290">
        <w:t xml:space="preserve">caso </w:t>
      </w:r>
      <w:r w:rsidR="48E0FA18">
        <w:t>ainda haja algum espaço vazio</w:t>
      </w:r>
      <w:r w:rsidR="0DC4A290">
        <w:t>, ele decide se quer preencher os espaços vazios</w:t>
      </w:r>
      <w:r w:rsidR="6966B461">
        <w:t xml:space="preserve"> ou não</w:t>
      </w:r>
      <w:r w:rsidR="663A71D8">
        <w:t>.</w:t>
      </w:r>
      <w:r w:rsidR="4F1FBD5E">
        <w:t xml:space="preserve"> </w:t>
      </w:r>
      <w:r w:rsidR="343F34D9">
        <w:t>S</w:t>
      </w:r>
      <w:r w:rsidR="4F1FBD5E">
        <w:t>e sim,</w:t>
      </w:r>
      <w:r w:rsidR="2427B580">
        <w:t xml:space="preserve"> é verificado se</w:t>
      </w:r>
      <w:r w:rsidR="4F1FBD5E">
        <w:t xml:space="preserve"> </w:t>
      </w:r>
      <w:r w:rsidR="1F6C6BC7">
        <w:t>o agente</w:t>
      </w:r>
      <w:r w:rsidR="4F1FBD5E">
        <w:t xml:space="preserve"> deseja permanecer na estação atual ou </w:t>
      </w:r>
      <w:r w:rsidR="00C76663">
        <w:t xml:space="preserve">se </w:t>
      </w:r>
      <w:r w:rsidR="2DFC230B">
        <w:t xml:space="preserve">prefere </w:t>
      </w:r>
      <w:r w:rsidR="4F1FBD5E">
        <w:t>ir para uma outra estação (recomeçando a rotina)</w:t>
      </w:r>
      <w:r w:rsidR="5A354FE6">
        <w:t>;</w:t>
      </w:r>
      <w:r w:rsidR="132FFDA8">
        <w:t xml:space="preserve"> </w:t>
      </w:r>
      <w:r w:rsidR="7EA6D82C">
        <w:t>senão</w:t>
      </w:r>
      <w:r w:rsidR="132FFDA8">
        <w:t xml:space="preserve">, ele </w:t>
      </w:r>
      <w:r w:rsidR="7EBD820F">
        <w:t xml:space="preserve">se </w:t>
      </w:r>
      <w:r w:rsidR="132FFDA8">
        <w:t>dirige para comer</w:t>
      </w:r>
      <w:r w:rsidR="4F1FBD5E">
        <w:t>.</w:t>
      </w:r>
      <w:r w:rsidR="3225B1DD">
        <w:t xml:space="preserve"> </w:t>
      </w:r>
      <w:r w:rsidR="43C5A664">
        <w:t>Por fim</w:t>
      </w:r>
      <w:r w:rsidR="51B0501F">
        <w:t>,</w:t>
      </w:r>
      <w:r w:rsidR="43C5A664">
        <w:t xml:space="preserve"> </w:t>
      </w:r>
      <w:r w:rsidR="0069551B">
        <w:t xml:space="preserve">o </w:t>
      </w:r>
      <w:r w:rsidR="0F1C5794">
        <w:t xml:space="preserve">agente </w:t>
      </w:r>
      <w:r w:rsidR="30B2EFA5">
        <w:t xml:space="preserve">decide se quer </w:t>
      </w:r>
      <w:r w:rsidR="0F1C5794">
        <w:t xml:space="preserve">se servir </w:t>
      </w:r>
      <w:r w:rsidR="191C6078">
        <w:t>novamente</w:t>
      </w:r>
      <w:r w:rsidR="3102C2B8">
        <w:t xml:space="preserve"> –</w:t>
      </w:r>
      <w:r w:rsidR="0F1C5794">
        <w:t xml:space="preserve"> </w:t>
      </w:r>
      <w:r w:rsidR="08A5F0EF">
        <w:t>recalculando</w:t>
      </w:r>
      <w:r w:rsidR="7335D09C">
        <w:t xml:space="preserve"> </w:t>
      </w:r>
      <w:r w:rsidR="27E5F6B7">
        <w:t xml:space="preserve">o </w:t>
      </w:r>
      <w:r w:rsidR="0F1C5794">
        <w:t>apetite</w:t>
      </w:r>
      <w:r w:rsidR="54DC7EC4">
        <w:t xml:space="preserve">, </w:t>
      </w:r>
      <w:r w:rsidR="138163F6">
        <w:t xml:space="preserve">a </w:t>
      </w:r>
      <w:r w:rsidR="0F1C5794">
        <w:t>fome</w:t>
      </w:r>
      <w:r w:rsidR="65582E43">
        <w:t xml:space="preserve"> </w:t>
      </w:r>
      <w:r w:rsidR="0F1C5794">
        <w:t xml:space="preserve">e </w:t>
      </w:r>
      <w:r w:rsidR="6A5DF032">
        <w:t xml:space="preserve">o </w:t>
      </w:r>
      <w:r w:rsidR="0F1C5794">
        <w:t>desperdício</w:t>
      </w:r>
      <w:r w:rsidR="5245777E">
        <w:t xml:space="preserve"> </w:t>
      </w:r>
      <w:r w:rsidR="74EA5A91">
        <w:t>–</w:t>
      </w:r>
      <w:r w:rsidR="573B83EE">
        <w:t xml:space="preserve">, ou </w:t>
      </w:r>
      <w:r w:rsidR="6834DD7F">
        <w:t xml:space="preserve">se deseja </w:t>
      </w:r>
      <w:r w:rsidR="573B83EE">
        <w:t>ir embora do estabelecimento</w:t>
      </w:r>
      <w:r w:rsidR="0F1C5794">
        <w:t>.</w:t>
      </w:r>
    </w:p>
    <w:p w14:paraId="5C9D7BE8" w14:textId="00EC4560" w:rsidR="2297D9CE" w:rsidRDefault="223B2804" w:rsidP="56B57D91">
      <w:pPr>
        <w:pStyle w:val="TF-TEXTO"/>
      </w:pPr>
      <w:r>
        <w:t xml:space="preserve">Com o intuito de </w:t>
      </w:r>
      <w:r w:rsidR="4B4B14AA">
        <w:t xml:space="preserve">medir </w:t>
      </w:r>
      <w:r>
        <w:t>a eficiência do modelo,</w:t>
      </w:r>
      <w:r w:rsidR="009A079B">
        <w:t xml:space="preserve"> </w:t>
      </w:r>
      <w:proofErr w:type="spellStart"/>
      <w:r w:rsidR="009A079B">
        <w:t>Ravandi</w:t>
      </w:r>
      <w:proofErr w:type="spellEnd"/>
      <w:r w:rsidR="009A079B">
        <w:t xml:space="preserve"> e </w:t>
      </w:r>
      <w:proofErr w:type="spellStart"/>
      <w:r w:rsidR="009A079B">
        <w:t>Jovanovic</w:t>
      </w:r>
      <w:proofErr w:type="spellEnd"/>
      <w:r w:rsidR="009A079B">
        <w:t xml:space="preserve"> (2019) </w:t>
      </w:r>
      <w:r w:rsidR="001C69C9">
        <w:t>utilizaram</w:t>
      </w:r>
      <w:r w:rsidR="7D139887">
        <w:t xml:space="preserve"> </w:t>
      </w:r>
      <w:r>
        <w:t>funções objetivo</w:t>
      </w:r>
      <w:r w:rsidR="1D85FF0B">
        <w:t xml:space="preserve"> (</w:t>
      </w:r>
      <w:proofErr w:type="spellStart"/>
      <w:r w:rsidR="1D85FF0B">
        <w:t>FOs</w:t>
      </w:r>
      <w:proofErr w:type="spellEnd"/>
      <w:r w:rsidR="1D85FF0B">
        <w:t>)</w:t>
      </w:r>
      <w:r w:rsidR="00147A5E">
        <w:t xml:space="preserve"> para calcular </w:t>
      </w:r>
      <w:r w:rsidR="00C53186">
        <w:t xml:space="preserve">(i) </w:t>
      </w:r>
      <w:r w:rsidR="0BE0C502">
        <w:t>o excesso total de comida</w:t>
      </w:r>
      <w:r w:rsidR="00C53186">
        <w:t>,</w:t>
      </w:r>
      <w:r w:rsidR="0BE0C502">
        <w:t xml:space="preserve"> </w:t>
      </w:r>
      <w:r w:rsidR="00C53186">
        <w:t>(</w:t>
      </w:r>
      <w:proofErr w:type="spellStart"/>
      <w:r w:rsidR="00C53186">
        <w:t>ii</w:t>
      </w:r>
      <w:proofErr w:type="spellEnd"/>
      <w:r w:rsidR="00C53186">
        <w:t xml:space="preserve">) </w:t>
      </w:r>
      <w:r w:rsidR="0BE0C502">
        <w:t>o desperdício total nos pratos</w:t>
      </w:r>
      <w:r w:rsidR="00C53186">
        <w:t>,</w:t>
      </w:r>
      <w:r w:rsidR="0BE0C502">
        <w:t xml:space="preserve"> </w:t>
      </w:r>
      <w:r w:rsidR="00C53186">
        <w:t>(</w:t>
      </w:r>
      <w:proofErr w:type="spellStart"/>
      <w:r w:rsidR="00C53186">
        <w:t>iii</w:t>
      </w:r>
      <w:proofErr w:type="spellEnd"/>
      <w:r w:rsidR="00C53186">
        <w:t xml:space="preserve">) </w:t>
      </w:r>
      <w:r w:rsidR="13104A3B">
        <w:t xml:space="preserve">o </w:t>
      </w:r>
      <w:r w:rsidR="13104A3B">
        <w:lastRenderedPageBreak/>
        <w:t xml:space="preserve">cumulativo da </w:t>
      </w:r>
      <w:r w:rsidR="0BE0C502">
        <w:t xml:space="preserve">fome </w:t>
      </w:r>
      <w:r w:rsidR="0D2DE5F9">
        <w:t xml:space="preserve">não </w:t>
      </w:r>
      <w:r w:rsidR="0237636C">
        <w:t>saciada</w:t>
      </w:r>
      <w:r w:rsidR="00C53186">
        <w:t>,</w:t>
      </w:r>
      <w:r w:rsidR="2CD11E26">
        <w:t xml:space="preserve"> </w:t>
      </w:r>
      <w:r w:rsidR="00C53186">
        <w:t>(</w:t>
      </w:r>
      <w:proofErr w:type="spellStart"/>
      <w:r w:rsidR="00C53186">
        <w:t>iv</w:t>
      </w:r>
      <w:proofErr w:type="spellEnd"/>
      <w:r w:rsidR="00C53186">
        <w:t xml:space="preserve">) </w:t>
      </w:r>
      <w:r w:rsidR="2CD11E26">
        <w:t>o total de hora extra trabalhada</w:t>
      </w:r>
      <w:r w:rsidR="00C53186">
        <w:t>, (v)</w:t>
      </w:r>
      <w:r w:rsidR="2CD11E26">
        <w:t xml:space="preserve"> o tempo de espera e</w:t>
      </w:r>
      <w:r w:rsidR="00C53186">
        <w:t xml:space="preserve"> (vi)</w:t>
      </w:r>
      <w:r w:rsidR="2CD11E26">
        <w:t xml:space="preserve"> a quantidade de desistências.</w:t>
      </w:r>
      <w:r w:rsidR="2393965F">
        <w:t xml:space="preserve"> </w:t>
      </w:r>
      <w:r w:rsidR="00FC0AFF">
        <w:t>Além disso</w:t>
      </w:r>
      <w:r w:rsidR="4D235511">
        <w:t>,</w:t>
      </w:r>
      <w:r w:rsidR="00FC0AFF">
        <w:t xml:space="preserve"> os autores </w:t>
      </w:r>
      <w:r w:rsidR="00435EB6">
        <w:t xml:space="preserve">também </w:t>
      </w:r>
      <w:r w:rsidR="00FC0AFF">
        <w:t>definiram</w:t>
      </w:r>
      <w:r w:rsidR="4D235511">
        <w:t xml:space="preserve"> parâmetros iniciais </w:t>
      </w:r>
      <w:r w:rsidR="00606386">
        <w:t>para</w:t>
      </w:r>
      <w:r w:rsidR="4D235511">
        <w:t xml:space="preserve"> facilitar a manipulação do modelo e averiguação dos resultados</w:t>
      </w:r>
      <w:r w:rsidR="00D27F65">
        <w:t xml:space="preserve"> da simulação</w:t>
      </w:r>
      <w:r w:rsidR="6016F073">
        <w:t xml:space="preserve">, </w:t>
      </w:r>
      <w:r w:rsidR="00EF2572">
        <w:t>sendo eles</w:t>
      </w:r>
      <w:r w:rsidR="6016F073">
        <w:t xml:space="preserve">: quantidade de tipos disponíveis através de todas as </w:t>
      </w:r>
      <w:proofErr w:type="spellStart"/>
      <w:r w:rsidR="6016F073">
        <w:t>EAs</w:t>
      </w:r>
      <w:proofErr w:type="spellEnd"/>
      <w:r w:rsidR="6016F073">
        <w:t xml:space="preserve">; quantidade </w:t>
      </w:r>
      <w:proofErr w:type="spellStart"/>
      <w:r w:rsidR="6016F073">
        <w:t>EAs</w:t>
      </w:r>
      <w:proofErr w:type="spellEnd"/>
      <w:r w:rsidR="6016F073">
        <w:t xml:space="preserve"> utilizadas no mode</w:t>
      </w:r>
      <w:r w:rsidR="00C47DDB">
        <w:t>lo</w:t>
      </w:r>
      <w:r w:rsidR="6016F073">
        <w:t>;</w:t>
      </w:r>
      <w:r w:rsidR="19AA4716">
        <w:t xml:space="preserve"> quantidade de variações de tamanho de prato; </w:t>
      </w:r>
      <w:r w:rsidR="421F98A9">
        <w:t xml:space="preserve">quantidade de tempo </w:t>
      </w:r>
      <w:r w:rsidR="19AA4716">
        <w:t>que uma</w:t>
      </w:r>
      <w:r w:rsidR="14A48527">
        <w:t xml:space="preserve"> EA fica em operação</w:t>
      </w:r>
      <w:r w:rsidR="3CDC4637">
        <w:t xml:space="preserve">; intervalo que novos consumidores chegam em uma EA; quantidade de consumidores que </w:t>
      </w:r>
      <w:r w:rsidR="0FC3AE1E">
        <w:t>chegam a cada intervalo; e quantidade de comida disponível para consumo.</w:t>
      </w:r>
      <w:r w:rsidR="5ED30ACD">
        <w:t xml:space="preserve"> </w:t>
      </w:r>
      <w:r w:rsidR="45091322">
        <w:t xml:space="preserve">Em seguida, foram realizadas duas simulações com base no contexto estabelecido. A primeira simula um cenário de tráfego moderado nos restaurantes, </w:t>
      </w:r>
      <w:r w:rsidR="12AD2897">
        <w:t xml:space="preserve">com 4 consumidores chegando a cada período e 2200 itens alimentares disponíveis para consumo. </w:t>
      </w:r>
      <w:r w:rsidR="00D16E19">
        <w:t>Já a</w:t>
      </w:r>
      <w:r w:rsidR="001C440A">
        <w:t xml:space="preserve"> segunda simulação, </w:t>
      </w:r>
      <w:r w:rsidR="00D16E19">
        <w:t xml:space="preserve">considera </w:t>
      </w:r>
      <w:r w:rsidR="335AB5FE">
        <w:t>um cenário de</w:t>
      </w:r>
      <w:r w:rsidR="0016161F">
        <w:t xml:space="preserve"> grande</w:t>
      </w:r>
      <w:r w:rsidR="335AB5FE">
        <w:t xml:space="preserve"> tráfeg</w:t>
      </w:r>
      <w:r w:rsidR="0016161F">
        <w:t>o</w:t>
      </w:r>
      <w:r w:rsidR="335AB5FE">
        <w:t>, com a taxa de chegada em 8 consumidores e 3900 itens alimentares disponíveis.</w:t>
      </w:r>
      <w:r w:rsidR="77ED36C5">
        <w:t xml:space="preserve"> </w:t>
      </w:r>
    </w:p>
    <w:p w14:paraId="4AA30A5B" w14:textId="2337C570" w:rsidR="77ED36C5" w:rsidRDefault="77ED36C5" w:rsidP="56B57D91">
      <w:pPr>
        <w:pStyle w:val="TF-TEXTO"/>
      </w:pPr>
      <w:r>
        <w:t xml:space="preserve">Ao analisar </w:t>
      </w:r>
      <w:r w:rsidR="0E86CEC8">
        <w:t>ambos os cenários</w:t>
      </w:r>
      <w:r>
        <w:t xml:space="preserve">, </w:t>
      </w:r>
      <w:proofErr w:type="spellStart"/>
      <w:r w:rsidR="00AB5668">
        <w:t>Ravandi</w:t>
      </w:r>
      <w:proofErr w:type="spellEnd"/>
      <w:r w:rsidR="00AB5668">
        <w:t xml:space="preserve"> e </w:t>
      </w:r>
      <w:proofErr w:type="spellStart"/>
      <w:r w:rsidR="00AB5668">
        <w:t>Jovanovic</w:t>
      </w:r>
      <w:proofErr w:type="spellEnd"/>
      <w:r w:rsidR="00AB5668">
        <w:t xml:space="preserve"> (2019) </w:t>
      </w:r>
      <w:r>
        <w:t>observar</w:t>
      </w:r>
      <w:r w:rsidR="00AB5668">
        <w:t>a</w:t>
      </w:r>
      <w:r w:rsidR="000430D3">
        <w:t>m</w:t>
      </w:r>
      <w:r>
        <w:t xml:space="preserve"> </w:t>
      </w:r>
      <w:r w:rsidR="440EE7F8">
        <w:t>o</w:t>
      </w:r>
      <w:r w:rsidR="000430D3">
        <w:t>s</w:t>
      </w:r>
      <w:r w:rsidR="440EE7F8">
        <w:t xml:space="preserve"> resultado</w:t>
      </w:r>
      <w:r w:rsidR="000430D3">
        <w:t>s</w:t>
      </w:r>
      <w:r w:rsidR="440EE7F8">
        <w:t xml:space="preserve"> das </w:t>
      </w:r>
      <w:proofErr w:type="spellStart"/>
      <w:r w:rsidR="112444E1">
        <w:t>FOs</w:t>
      </w:r>
      <w:proofErr w:type="spellEnd"/>
      <w:r>
        <w:t xml:space="preserve"> </w:t>
      </w:r>
      <w:r w:rsidR="000430D3">
        <w:t>em relação a</w:t>
      </w:r>
      <w:r w:rsidR="29AF99DF">
        <w:t xml:space="preserve"> quantidade de </w:t>
      </w:r>
      <w:proofErr w:type="spellStart"/>
      <w:r w:rsidR="29AF99DF">
        <w:t>EAs</w:t>
      </w:r>
      <w:proofErr w:type="spellEnd"/>
      <w:r w:rsidR="29AF99DF">
        <w:t xml:space="preserve">. </w:t>
      </w:r>
      <w:r w:rsidR="459A310E">
        <w:t>No primeiro cenário, as</w:t>
      </w:r>
      <w:r w:rsidR="29AF99DF">
        <w:t xml:space="preserve"> funções atingiram um ponto de minimização coletivo para tamanhos de prato pequeno, médio e grande em 7, 9 e 1</w:t>
      </w:r>
      <w:r w:rsidR="46C51D95">
        <w:t>2</w:t>
      </w:r>
      <w:r w:rsidR="056A02C7">
        <w:t xml:space="preserve"> </w:t>
      </w:r>
      <w:proofErr w:type="spellStart"/>
      <w:r w:rsidR="056A02C7">
        <w:t>EAs</w:t>
      </w:r>
      <w:proofErr w:type="spellEnd"/>
      <w:r w:rsidR="29AF99DF">
        <w:t>, respectivamente.</w:t>
      </w:r>
      <w:r w:rsidR="2617902E">
        <w:t xml:space="preserve"> Já para o segundo, o mesmo ponto foi atingido com 12, 14 e 16 </w:t>
      </w:r>
      <w:proofErr w:type="spellStart"/>
      <w:r w:rsidR="2617902E">
        <w:t>EAs</w:t>
      </w:r>
      <w:proofErr w:type="spellEnd"/>
      <w:r w:rsidR="2617902E">
        <w:t>.</w:t>
      </w:r>
      <w:r w:rsidR="08203864">
        <w:t xml:space="preserve"> Em ambos os cenários, as </w:t>
      </w:r>
      <w:proofErr w:type="spellStart"/>
      <w:r w:rsidR="6846FB97">
        <w:t>FOs</w:t>
      </w:r>
      <w:proofErr w:type="spellEnd"/>
      <w:r w:rsidR="08203864">
        <w:t xml:space="preserve"> apresentam resultados semelhantes</w:t>
      </w:r>
      <w:r w:rsidR="31EA91CC">
        <w:t xml:space="preserve"> para os pontos de minimização</w:t>
      </w:r>
      <w:r w:rsidR="002E048D">
        <w:t>, sendo eles</w:t>
      </w:r>
      <w:r w:rsidR="31EA91CC">
        <w:t xml:space="preserve">: </w:t>
      </w:r>
      <w:r w:rsidR="00350700">
        <w:t xml:space="preserve">(i) </w:t>
      </w:r>
      <w:r w:rsidR="31EA91CC">
        <w:t xml:space="preserve">o excesso de comida é maior com pratos menores; </w:t>
      </w:r>
      <w:r w:rsidR="00350700">
        <w:t>(</w:t>
      </w:r>
      <w:proofErr w:type="spellStart"/>
      <w:r w:rsidR="00350700">
        <w:t>ii</w:t>
      </w:r>
      <w:proofErr w:type="spellEnd"/>
      <w:r w:rsidR="00350700">
        <w:t xml:space="preserve">) </w:t>
      </w:r>
      <w:r w:rsidR="31EA91CC">
        <w:t>o DC nos pratos é maior em pratos maiores; a fome não s</w:t>
      </w:r>
      <w:r w:rsidR="3E4B9810">
        <w:t>a</w:t>
      </w:r>
      <w:r w:rsidR="31EA91CC">
        <w:t>ciada é</w:t>
      </w:r>
      <w:r w:rsidR="52981F33">
        <w:t xml:space="preserve"> extremamente superior em pratos menores; </w:t>
      </w:r>
      <w:r w:rsidR="00BF5A80">
        <w:t>(</w:t>
      </w:r>
      <w:proofErr w:type="spellStart"/>
      <w:r w:rsidR="00BF5A80">
        <w:t>iii</w:t>
      </w:r>
      <w:proofErr w:type="spellEnd"/>
      <w:r w:rsidR="00BF5A80">
        <w:t xml:space="preserve">) </w:t>
      </w:r>
      <w:r w:rsidR="52981F33">
        <w:t xml:space="preserve">o tempo de hora extra é maior em pratos menores; </w:t>
      </w:r>
      <w:r w:rsidR="00BF5A80">
        <w:t>(</w:t>
      </w:r>
      <w:proofErr w:type="spellStart"/>
      <w:r w:rsidR="00BF5A80">
        <w:t>iv</w:t>
      </w:r>
      <w:proofErr w:type="spellEnd"/>
      <w:r w:rsidR="00BF5A80">
        <w:t xml:space="preserve">) </w:t>
      </w:r>
      <w:r w:rsidR="52981F33">
        <w:t xml:space="preserve">o tempo de espera é marginalmente maior em pratos </w:t>
      </w:r>
      <w:r w:rsidR="3B075DCD">
        <w:t xml:space="preserve">maiores; e </w:t>
      </w:r>
      <w:r w:rsidR="00BF5A80">
        <w:t xml:space="preserve">(v) </w:t>
      </w:r>
      <w:r w:rsidR="3B075DCD">
        <w:t>as desistências trouxeram resultados negligenciáveis.</w:t>
      </w:r>
    </w:p>
    <w:p w14:paraId="6CDE614E" w14:textId="22DE3107" w:rsidR="4E040C27" w:rsidRDefault="008C0CEC" w:rsidP="4715FDDF">
      <w:pPr>
        <w:pStyle w:val="TF-TEXTO"/>
        <w:rPr>
          <w:highlight w:val="green"/>
        </w:rPr>
      </w:pPr>
      <w:r>
        <w:t xml:space="preserve">Por fim, </w:t>
      </w:r>
      <w:proofErr w:type="spellStart"/>
      <w:r>
        <w:t>Ravandi</w:t>
      </w:r>
      <w:proofErr w:type="spellEnd"/>
      <w:r>
        <w:t xml:space="preserve"> e </w:t>
      </w:r>
      <w:proofErr w:type="spellStart"/>
      <w:r>
        <w:t>Jovanovic</w:t>
      </w:r>
      <w:proofErr w:type="spellEnd"/>
      <w:r>
        <w:t xml:space="preserve"> (2019) </w:t>
      </w:r>
      <w:r w:rsidR="4E040C27">
        <w:t>conclu</w:t>
      </w:r>
      <w:r>
        <w:t>em</w:t>
      </w:r>
      <w:r w:rsidR="4E040C27">
        <w:t xml:space="preserve"> que, apesar da grande redução de DC nos pratos para </w:t>
      </w:r>
      <w:r w:rsidR="1F6D889C">
        <w:t xml:space="preserve">os </w:t>
      </w:r>
      <w:r w:rsidR="533AF876">
        <w:t>tamanhos</w:t>
      </w:r>
      <w:r w:rsidR="4E040C27">
        <w:t xml:space="preserve"> menores, o cumulativo total de DC, tanto nos pratos, quanto de excess</w:t>
      </w:r>
      <w:r w:rsidR="097CC2B4">
        <w:t>o g</w:t>
      </w:r>
      <w:r w:rsidR="2BC2D38D">
        <w:t xml:space="preserve">erado pelo estabelecimento, é superior para </w:t>
      </w:r>
      <w:proofErr w:type="spellStart"/>
      <w:r w:rsidR="2BC2D38D">
        <w:t>TP</w:t>
      </w:r>
      <w:r w:rsidR="322FB5A2">
        <w:t>s</w:t>
      </w:r>
      <w:proofErr w:type="spellEnd"/>
      <w:r w:rsidR="322FB5A2">
        <w:t xml:space="preserve"> menores.</w:t>
      </w:r>
      <w:r w:rsidR="258803F5">
        <w:t xml:space="preserve"> Os autores enfatizam também </w:t>
      </w:r>
      <w:r w:rsidR="3016AB5C">
        <w:t>que o peso dos itens alimentares não foi considerado n</w:t>
      </w:r>
      <w:r w:rsidR="00610474">
        <w:t>os</w:t>
      </w:r>
      <w:r w:rsidR="3016AB5C">
        <w:t xml:space="preserve"> experimento</w:t>
      </w:r>
      <w:r w:rsidR="00610474">
        <w:t>s</w:t>
      </w:r>
      <w:r w:rsidR="103450DD">
        <w:t>. A</w:t>
      </w:r>
      <w:r w:rsidR="45467105">
        <w:t xml:space="preserve">pesar dos resultados </w:t>
      </w:r>
      <w:r w:rsidR="001B400D">
        <w:t>alcançados</w:t>
      </w:r>
      <w:r w:rsidR="45467105">
        <w:t>, afirma</w:t>
      </w:r>
      <w:r w:rsidR="001B400D">
        <w:t>ram</w:t>
      </w:r>
      <w:r w:rsidR="45467105">
        <w:t xml:space="preserve"> que a utilização de um SBA para modelagem do problema foi bastante </w:t>
      </w:r>
      <w:r w:rsidR="00553B20">
        <w:t>satisfatória</w:t>
      </w:r>
      <w:r w:rsidR="45467105">
        <w:t xml:space="preserve"> e que </w:t>
      </w:r>
      <w:r w:rsidR="00553B20">
        <w:t xml:space="preserve">em </w:t>
      </w:r>
      <w:r w:rsidR="39FEAA45">
        <w:t xml:space="preserve">estudos futuros </w:t>
      </w:r>
      <w:r w:rsidR="00553B20">
        <w:t>é possível utiliz</w:t>
      </w:r>
      <w:r w:rsidR="00C71DDA">
        <w:t xml:space="preserve">á-la </w:t>
      </w:r>
      <w:r w:rsidR="39FEAA45">
        <w:t>para simulação de um planejamento em que tanto os consumidores quanto os restaurantes sejam beneficiados.</w:t>
      </w:r>
    </w:p>
    <w:p w14:paraId="1502A22F" w14:textId="12BF41D3" w:rsidR="000C2A43" w:rsidRPr="00D80506" w:rsidRDefault="00D03170" w:rsidP="00501E6F">
      <w:pPr>
        <w:pStyle w:val="Ttulo2"/>
        <w:numPr>
          <w:ilvl w:val="0"/>
          <w:numId w:val="0"/>
        </w:numPr>
        <w:rPr>
          <w:lang w:val="en-US"/>
        </w:rPr>
      </w:pPr>
      <w:r w:rsidRPr="00D80506">
        <w:rPr>
          <w:lang w:val="en-US"/>
        </w:rPr>
        <w:t>2.</w:t>
      </w:r>
      <w:r w:rsidR="00026575" w:rsidRPr="00D80506">
        <w:rPr>
          <w:lang w:val="en-US"/>
        </w:rPr>
        <w:t>3</w:t>
      </w:r>
      <w:r w:rsidRPr="00D80506">
        <w:rPr>
          <w:lang w:val="en-US"/>
        </w:rPr>
        <w:t xml:space="preserve"> </w:t>
      </w:r>
      <w:r w:rsidRPr="00D80506">
        <w:rPr>
          <w:lang w:val="en-US"/>
        </w:rPr>
        <w:tab/>
      </w:r>
      <w:r w:rsidR="1478662D" w:rsidRPr="00D80506">
        <w:rPr>
          <w:lang w:val="en-US"/>
        </w:rPr>
        <w:t>IS It</w:t>
      </w:r>
      <w:r w:rsidR="531D4B5E" w:rsidRPr="00D80506">
        <w:rPr>
          <w:lang w:val="en-US"/>
        </w:rPr>
        <w:t xml:space="preserve"> more convenient to waste? TRADE-OFFS between grocery shopping and waste behaviors</w:t>
      </w:r>
    </w:p>
    <w:p w14:paraId="26214EB1" w14:textId="1CAE0394" w:rsidR="00775F2B" w:rsidRDefault="219089D5" w:rsidP="4AD6E552">
      <w:pPr>
        <w:pStyle w:val="TF-TEXTO"/>
      </w:pPr>
      <w:r>
        <w:t>Ellison, Fan e Wilson (2022)</w:t>
      </w:r>
      <w:r w:rsidR="46FDA966">
        <w:t xml:space="preserve"> </w:t>
      </w:r>
      <w:r w:rsidR="293B9DAB">
        <w:t xml:space="preserve">afirmam que o ambiente doméstico é um dos pontos de maior geração de </w:t>
      </w:r>
      <w:r w:rsidR="00E242B7">
        <w:t>D</w:t>
      </w:r>
      <w:r w:rsidR="293B9DAB">
        <w:t xml:space="preserve">esperdício de </w:t>
      </w:r>
      <w:r w:rsidR="00E242B7">
        <w:t>C</w:t>
      </w:r>
      <w:r w:rsidR="293B9DAB">
        <w:t>omida (DC)</w:t>
      </w:r>
      <w:r w:rsidR="0FEE187C">
        <w:t>.</w:t>
      </w:r>
      <w:r w:rsidR="03107946">
        <w:t xml:space="preserve"> </w:t>
      </w:r>
      <w:r w:rsidR="524AE4E9">
        <w:t xml:space="preserve">A solução proposta </w:t>
      </w:r>
      <w:r w:rsidR="007D205C">
        <w:t>no</w:t>
      </w:r>
      <w:r w:rsidR="524AE4E9">
        <w:t xml:space="preserve"> estudo é </w:t>
      </w:r>
      <w:r w:rsidR="34538D1F">
        <w:t xml:space="preserve">a aplicação do sistema </w:t>
      </w:r>
      <w:r w:rsidR="34538D1F" w:rsidRPr="4715FDDF">
        <w:rPr>
          <w:i/>
          <w:iCs/>
        </w:rPr>
        <w:t xml:space="preserve">Just-in-time </w:t>
      </w:r>
      <w:r w:rsidR="34538D1F">
        <w:t xml:space="preserve">(JIT) às </w:t>
      </w:r>
      <w:r w:rsidR="00E242B7">
        <w:t>C</w:t>
      </w:r>
      <w:r w:rsidR="34538D1F">
        <w:t xml:space="preserve">ompras </w:t>
      </w:r>
      <w:r w:rsidR="13A5FFB8">
        <w:t xml:space="preserve">de </w:t>
      </w:r>
      <w:r w:rsidR="00E242B7">
        <w:t>S</w:t>
      </w:r>
      <w:r w:rsidR="13A5FFB8">
        <w:t>upermercado</w:t>
      </w:r>
      <w:r w:rsidR="35BE0E19">
        <w:t xml:space="preserve"> (CS)</w:t>
      </w:r>
      <w:r w:rsidR="13A5FFB8">
        <w:t xml:space="preserve"> – onde consumidores realizam pequenas compras frequentemente.</w:t>
      </w:r>
      <w:r w:rsidR="00B021BF">
        <w:t xml:space="preserve"> Segundo os autores, </w:t>
      </w:r>
      <w:r w:rsidR="00E242B7">
        <w:t>em relação</w:t>
      </w:r>
      <w:r w:rsidR="007F181E">
        <w:t xml:space="preserve"> a</w:t>
      </w:r>
      <w:r w:rsidR="20E38250">
        <w:t>o comportamento de compras, existe</w:t>
      </w:r>
      <w:r w:rsidR="57B21B8C">
        <w:t>m</w:t>
      </w:r>
      <w:r w:rsidR="20E38250">
        <w:t xml:space="preserve"> dois caminhos pelos quais é possível reduzir DC: </w:t>
      </w:r>
      <w:r w:rsidR="005B48D0">
        <w:t xml:space="preserve">(i) </w:t>
      </w:r>
      <w:r w:rsidR="20E38250">
        <w:t>implementação de mudanças nos estabelecimento</w:t>
      </w:r>
      <w:r w:rsidR="656ACBC3">
        <w:t xml:space="preserve">s; e </w:t>
      </w:r>
      <w:r w:rsidR="005B48D0">
        <w:t>(</w:t>
      </w:r>
      <w:proofErr w:type="spellStart"/>
      <w:r w:rsidR="005B48D0">
        <w:t>ii</w:t>
      </w:r>
      <w:proofErr w:type="spellEnd"/>
      <w:r w:rsidR="005B48D0">
        <w:t xml:space="preserve">) </w:t>
      </w:r>
      <w:r w:rsidR="656ACBC3">
        <w:t xml:space="preserve">alterações nos comportamentos de gerenciamento de comida em casa. Do primeiro, </w:t>
      </w:r>
      <w:r w:rsidR="005B48D0">
        <w:t>é possível</w:t>
      </w:r>
      <w:r w:rsidR="656ACBC3">
        <w:t xml:space="preserve"> identifica</w:t>
      </w:r>
      <w:r w:rsidR="005B48D0">
        <w:t>r</w:t>
      </w:r>
      <w:r w:rsidR="656ACBC3">
        <w:t xml:space="preserve"> que </w:t>
      </w:r>
      <w:r w:rsidR="4B23D4C0">
        <w:t xml:space="preserve">a grande parte do desperdício provém dos tamanhos excessivos das porções. </w:t>
      </w:r>
      <w:r w:rsidR="7ADDE3B9">
        <w:t>Enquanto n</w:t>
      </w:r>
      <w:r w:rsidR="4B23D4C0">
        <w:t xml:space="preserve">o segundo, </w:t>
      </w:r>
      <w:r w:rsidR="006B3326">
        <w:t xml:space="preserve">pode-se </w:t>
      </w:r>
      <w:r w:rsidR="62B49626">
        <w:t>observa</w:t>
      </w:r>
      <w:r w:rsidR="006B3326">
        <w:t>r</w:t>
      </w:r>
      <w:r w:rsidR="62B49626">
        <w:t xml:space="preserve"> que</w:t>
      </w:r>
      <w:r w:rsidR="7A4B3B6E">
        <w:t xml:space="preserve"> o planejamento</w:t>
      </w:r>
      <w:r w:rsidR="62B49626">
        <w:t xml:space="preserve"> de refeições, </w:t>
      </w:r>
      <w:r w:rsidR="00046BA3">
        <w:t>compras de supermercado</w:t>
      </w:r>
      <w:r w:rsidR="697FF4FE">
        <w:t xml:space="preserve">, preparação de comida e armazenamento de </w:t>
      </w:r>
      <w:r w:rsidR="4D54B361">
        <w:t>alimentos</w:t>
      </w:r>
      <w:r w:rsidR="697FF4FE">
        <w:t xml:space="preserve"> são fatores </w:t>
      </w:r>
      <w:r w:rsidR="00046BA3">
        <w:t>determinantes para</w:t>
      </w:r>
      <w:r w:rsidR="697FF4FE">
        <w:t xml:space="preserve"> o DC.</w:t>
      </w:r>
    </w:p>
    <w:p w14:paraId="3795E251" w14:textId="6CF7A142" w:rsidR="26087EED" w:rsidRDefault="00FF591E" w:rsidP="4AD6E552">
      <w:pPr>
        <w:pStyle w:val="TF-TEXTO"/>
      </w:pPr>
      <w:r>
        <w:t>Segundo Ellison, Fan e Wilson (2022), a</w:t>
      </w:r>
      <w:r w:rsidR="26087EED">
        <w:t xml:space="preserve"> frequência </w:t>
      </w:r>
      <w:r w:rsidR="00362A19">
        <w:t xml:space="preserve">das compras </w:t>
      </w:r>
      <w:r w:rsidR="26087EED">
        <w:t xml:space="preserve">também pode impactar </w:t>
      </w:r>
      <w:r w:rsidR="0FF06A5A">
        <w:t>n</w:t>
      </w:r>
      <w:r w:rsidR="26087EED">
        <w:t xml:space="preserve">o </w:t>
      </w:r>
      <w:r w:rsidR="007D1DCC">
        <w:t>D</w:t>
      </w:r>
      <w:r w:rsidR="26087EED">
        <w:t xml:space="preserve">esperdício </w:t>
      </w:r>
      <w:r w:rsidR="007D1DCC">
        <w:t>D</w:t>
      </w:r>
      <w:r w:rsidR="26087EED">
        <w:t xml:space="preserve">oméstico (DD). </w:t>
      </w:r>
      <w:r w:rsidR="4FDAB703">
        <w:t>Em l</w:t>
      </w:r>
      <w:r w:rsidR="26087EED">
        <w:t xml:space="preserve">ares </w:t>
      </w:r>
      <w:r w:rsidR="11DBFCD5">
        <w:t>nos quais os moradores</w:t>
      </w:r>
      <w:r w:rsidR="26087EED">
        <w:t xml:space="preserve"> realizam suas compras com mais frequência</w:t>
      </w:r>
      <w:r w:rsidR="146B6E56">
        <w:t>,</w:t>
      </w:r>
      <w:r w:rsidR="26087EED">
        <w:t xml:space="preserve"> tipicamente </w:t>
      </w:r>
      <w:r w:rsidR="45ED0BAC">
        <w:t>ocasiona</w:t>
      </w:r>
      <w:r w:rsidR="09C064BA">
        <w:t>m</w:t>
      </w:r>
      <w:r w:rsidR="45ED0BAC">
        <w:t xml:space="preserve"> </w:t>
      </w:r>
      <w:r w:rsidR="6B5A8154">
        <w:t>menos DC.</w:t>
      </w:r>
      <w:r w:rsidR="26087EED">
        <w:t xml:space="preserve"> </w:t>
      </w:r>
      <w:r w:rsidR="067F8018">
        <w:t>Este comportamento incentiva a abordagem do JIT em CS.</w:t>
      </w:r>
      <w:r w:rsidR="46E9ABC7">
        <w:t xml:space="preserve"> A utilização do JIT </w:t>
      </w:r>
      <w:r w:rsidR="0F1E27BB">
        <w:t xml:space="preserve">habilitaria os </w:t>
      </w:r>
      <w:r w:rsidR="424C54E5">
        <w:t xml:space="preserve">indivíduos </w:t>
      </w:r>
      <w:r w:rsidR="34BDC594">
        <w:t xml:space="preserve">a </w:t>
      </w:r>
      <w:r w:rsidR="46E9ABC7">
        <w:t>realizar planejamentos de curto prazo, comprando apenas os itens necessários</w:t>
      </w:r>
      <w:r w:rsidR="5BE28D01">
        <w:t xml:space="preserve"> para as próximas refeições.</w:t>
      </w:r>
      <w:r w:rsidR="7057337D">
        <w:t xml:space="preserve"> </w:t>
      </w:r>
      <w:r w:rsidR="20A3249B">
        <w:t>Embora a implementação do JIT possa reduzir DD,</w:t>
      </w:r>
      <w:r w:rsidR="1C6065C0">
        <w:t xml:space="preserve"> a disposição d</w:t>
      </w:r>
      <w:r w:rsidR="779505D1">
        <w:t>as famílias em</w:t>
      </w:r>
      <w:r w:rsidR="1C6065C0">
        <w:t xml:space="preserve"> aderir </w:t>
      </w:r>
      <w:r w:rsidR="43DB988E">
        <w:t xml:space="preserve">a </w:t>
      </w:r>
      <w:r w:rsidR="1C6065C0">
        <w:t>tal comportamento não é clara.</w:t>
      </w:r>
      <w:r w:rsidR="782E1E51">
        <w:t xml:space="preserve"> </w:t>
      </w:r>
      <w:r w:rsidR="519E2CA8">
        <w:t xml:space="preserve">Os autores </w:t>
      </w:r>
      <w:r w:rsidR="6CF8F1A0">
        <w:t xml:space="preserve">explicam </w:t>
      </w:r>
      <w:r w:rsidR="519E2CA8">
        <w:t>que pode haver uma resistência dos consumidores</w:t>
      </w:r>
      <w:r w:rsidR="71B2A18F">
        <w:t>,</w:t>
      </w:r>
      <w:r w:rsidR="519E2CA8">
        <w:t xml:space="preserve"> </w:t>
      </w:r>
      <w:r w:rsidR="43A0304B">
        <w:t>devida</w:t>
      </w:r>
      <w:r w:rsidR="519E2CA8">
        <w:t xml:space="preserve"> </w:t>
      </w:r>
      <w:r w:rsidR="6F958472">
        <w:t>à</w:t>
      </w:r>
      <w:r w:rsidR="519E2CA8">
        <w:t xml:space="preserve"> presença de refri</w:t>
      </w:r>
      <w:r w:rsidR="1625761C">
        <w:t xml:space="preserve">geradores e geladeiras grandes </w:t>
      </w:r>
      <w:r w:rsidR="425F36E6">
        <w:t>nas residências,</w:t>
      </w:r>
      <w:r w:rsidR="1F900393">
        <w:t xml:space="preserve"> e ao </w:t>
      </w:r>
      <w:r w:rsidR="1625761C">
        <w:t>aumento no custo relacionado com cada ida</w:t>
      </w:r>
      <w:r w:rsidR="092DE9C2">
        <w:t xml:space="preserve"> </w:t>
      </w:r>
      <w:r w:rsidR="51051428">
        <w:t xml:space="preserve">ao mercado </w:t>
      </w:r>
      <w:r w:rsidR="092DE9C2">
        <w:t xml:space="preserve">– sem levar em consideração </w:t>
      </w:r>
      <w:r w:rsidR="17CABEBB">
        <w:t>o impacto que esse aumento teria no ambiente.</w:t>
      </w:r>
    </w:p>
    <w:p w14:paraId="1C7B2921" w14:textId="1E3A34A7" w:rsidR="49A3AE33" w:rsidRDefault="49A3AE33" w:rsidP="4AD6E552">
      <w:pPr>
        <w:pStyle w:val="TF-TEXTO"/>
      </w:pPr>
      <w:r>
        <w:t xml:space="preserve">Para acumular dados sobre a adesão do JIT, </w:t>
      </w:r>
      <w:r w:rsidR="0019693A">
        <w:t xml:space="preserve">Ellison, Fan e Wilson (2022), </w:t>
      </w:r>
      <w:r w:rsidR="009A5A0F">
        <w:t xml:space="preserve">realizaram </w:t>
      </w:r>
      <w:r>
        <w:t>um</w:t>
      </w:r>
      <w:r w:rsidR="158C5D9C">
        <w:t>a enquete</w:t>
      </w:r>
      <w:r>
        <w:t xml:space="preserve"> pela plataforma</w:t>
      </w:r>
      <w:r w:rsidR="009A5A0F">
        <w:t xml:space="preserve"> online</w:t>
      </w:r>
      <w:r>
        <w:t xml:space="preserve"> </w:t>
      </w:r>
      <w:proofErr w:type="spellStart"/>
      <w:r>
        <w:t>Qualtrics</w:t>
      </w:r>
      <w:proofErr w:type="spellEnd"/>
      <w:r w:rsidR="7A81489A">
        <w:t xml:space="preserve">. Os participantes foram recrutados para atender as métricas da população americana </w:t>
      </w:r>
      <w:r w:rsidR="00E60BEC">
        <w:t>considerando</w:t>
      </w:r>
      <w:r w:rsidR="7A81489A">
        <w:t xml:space="preserve"> gênero, idade, renda, educação e raça. </w:t>
      </w:r>
      <w:r w:rsidR="651B81F3">
        <w:t>O questionário perguntava sobre</w:t>
      </w:r>
      <w:r w:rsidR="6A960F32">
        <w:t>:</w:t>
      </w:r>
      <w:r w:rsidR="651B81F3">
        <w:t xml:space="preserve"> a rotina de CS – </w:t>
      </w:r>
      <w:r w:rsidR="16E58B30">
        <w:t>quantidade de</w:t>
      </w:r>
      <w:r w:rsidR="651B81F3">
        <w:t xml:space="preserve"> idas </w:t>
      </w:r>
      <w:r w:rsidR="02AE87E1">
        <w:t>ao mercado</w:t>
      </w:r>
      <w:r w:rsidR="5B03D000">
        <w:t xml:space="preserve"> e </w:t>
      </w:r>
      <w:r w:rsidR="42DADF57">
        <w:t xml:space="preserve">valor gasto </w:t>
      </w:r>
      <w:r w:rsidR="651B81F3">
        <w:t>em uma semana</w:t>
      </w:r>
      <w:r w:rsidR="455DD74B">
        <w:t xml:space="preserve"> </w:t>
      </w:r>
      <w:r w:rsidR="35EBC60D">
        <w:t>–, a probabilidade de realizar uma ida adi</w:t>
      </w:r>
      <w:r w:rsidR="42B8F2D5">
        <w:t>cio</w:t>
      </w:r>
      <w:r w:rsidR="35EBC60D">
        <w:t xml:space="preserve">nal na </w:t>
      </w:r>
      <w:r w:rsidR="22CA7338">
        <w:t>semana, a proporção de comida consumida em uma semana, o tempo de deslocamento</w:t>
      </w:r>
      <w:r w:rsidR="7514DD60">
        <w:t xml:space="preserve"> até a conveniência, modo de transporte</w:t>
      </w:r>
      <w:r w:rsidR="1C4AEDAE">
        <w:t>,</w:t>
      </w:r>
      <w:r w:rsidR="14BD7E62">
        <w:t xml:space="preserve"> </w:t>
      </w:r>
      <w:r w:rsidR="1F0BFB5A">
        <w:t>realização de</w:t>
      </w:r>
      <w:r w:rsidR="33B9C292">
        <w:t xml:space="preserve"> uma lista de compras, utilização de cupons e compras em lote</w:t>
      </w:r>
      <w:r w:rsidR="3AE5B2F1">
        <w:t>, entre</w:t>
      </w:r>
      <w:r w:rsidR="222D51F0">
        <w:t xml:space="preserve"> outros comportamentos de compra</w:t>
      </w:r>
      <w:r w:rsidR="0E48996A">
        <w:t>.</w:t>
      </w:r>
      <w:r w:rsidR="5D27A134">
        <w:t xml:space="preserve"> </w:t>
      </w:r>
      <w:r w:rsidR="1069C7E5">
        <w:t>Com base nessas perguntas</w:t>
      </w:r>
      <w:r w:rsidR="6E603EE4">
        <w:t xml:space="preserve">, </w:t>
      </w:r>
      <w:r w:rsidR="00CB1D40">
        <w:t xml:space="preserve">Ellison, Fan e Wilson (2022) </w:t>
      </w:r>
      <w:r w:rsidR="00F01447">
        <w:t>elaboraram um</w:t>
      </w:r>
      <w:r w:rsidR="1069C7E5">
        <w:t xml:space="preserve"> experimento de escolha,</w:t>
      </w:r>
      <w:r w:rsidR="70406C9F">
        <w:t xml:space="preserve"> no qual os participantes deveriam </w:t>
      </w:r>
      <w:r w:rsidR="05AD2714">
        <w:t xml:space="preserve">optar </w:t>
      </w:r>
      <w:r w:rsidR="70406C9F">
        <w:t>entre rotinas de compra</w:t>
      </w:r>
      <w:r w:rsidR="65DCCE16">
        <w:t>s</w:t>
      </w:r>
      <w:r w:rsidR="70406C9F">
        <w:t xml:space="preserve"> que possuí</w:t>
      </w:r>
      <w:r w:rsidR="0C8FF564">
        <w:t>ssem</w:t>
      </w:r>
      <w:r w:rsidR="70406C9F">
        <w:t xml:space="preserve"> </w:t>
      </w:r>
      <w:r w:rsidR="009B374B">
        <w:t xml:space="preserve">determinadas </w:t>
      </w:r>
      <w:r w:rsidR="70406C9F">
        <w:t xml:space="preserve">características. Cada rotina apresentada </w:t>
      </w:r>
      <w:r w:rsidR="36AD1230">
        <w:t>continha</w:t>
      </w:r>
      <w:r w:rsidR="70406C9F">
        <w:t>: o número</w:t>
      </w:r>
      <w:r w:rsidR="62DC6CD9">
        <w:t xml:space="preserve"> de ida</w:t>
      </w:r>
      <w:r w:rsidR="51DFDA74">
        <w:t>s</w:t>
      </w:r>
      <w:r w:rsidR="62DC6CD9">
        <w:t xml:space="preserve"> ao mercado; a probabilidade de adicionar uma</w:t>
      </w:r>
      <w:r w:rsidR="1A80BF10">
        <w:t xml:space="preserve"> ida extra; proporção de comida consumida e </w:t>
      </w:r>
      <w:r w:rsidR="18B74E5F">
        <w:t xml:space="preserve">comida </w:t>
      </w:r>
      <w:r w:rsidR="1A80BF10">
        <w:t>não consumida</w:t>
      </w:r>
      <w:r w:rsidR="66EECDB0">
        <w:t xml:space="preserve"> (</w:t>
      </w:r>
      <w:r w:rsidR="03439F65">
        <w:t>C</w:t>
      </w:r>
      <w:r w:rsidR="66EECDB0">
        <w:t>NC)</w:t>
      </w:r>
      <w:r w:rsidR="5008D840">
        <w:t>; e quantidade dólares gastos em cada compra</w:t>
      </w:r>
      <w:r w:rsidR="46F1D5AA">
        <w:t>.</w:t>
      </w:r>
      <w:r w:rsidR="4DA64423">
        <w:t xml:space="preserve"> Um dos pontos a se ressaltar é a utilização </w:t>
      </w:r>
      <w:r w:rsidR="4DA64423">
        <w:lastRenderedPageBreak/>
        <w:t>do termo “comida não consumida”</w:t>
      </w:r>
      <w:r w:rsidR="799B984A">
        <w:t xml:space="preserve">, que </w:t>
      </w:r>
      <w:r w:rsidR="4DA64423">
        <w:t>foi utilizado como substituto de DC</w:t>
      </w:r>
      <w:r w:rsidR="00022EAF">
        <w:t xml:space="preserve">. Os autores </w:t>
      </w:r>
      <w:r w:rsidR="2CC228B1">
        <w:t>decidiram não utilizar a palavra “desperdício” devido a</w:t>
      </w:r>
      <w:r w:rsidR="3D7B47B3">
        <w:t xml:space="preserve"> sua</w:t>
      </w:r>
      <w:r w:rsidR="2CC228B1">
        <w:t xml:space="preserve"> conotação social </w:t>
      </w:r>
      <w:r w:rsidR="03C619D2">
        <w:t>negativa, que poderia influenciar</w:t>
      </w:r>
      <w:r w:rsidR="2CC228B1">
        <w:t xml:space="preserve"> </w:t>
      </w:r>
      <w:r w:rsidR="005C14A8">
        <w:t xml:space="preserve">os participantes </w:t>
      </w:r>
      <w:r w:rsidR="32A4CF57">
        <w:t>a darem</w:t>
      </w:r>
      <w:r w:rsidR="005C14A8">
        <w:t xml:space="preserve"> respostas socialmente aceitáveis, </w:t>
      </w:r>
      <w:r w:rsidR="38DA7FF9">
        <w:t xml:space="preserve">porém </w:t>
      </w:r>
      <w:r w:rsidR="005C14A8">
        <w:t>não genuínas.</w:t>
      </w:r>
    </w:p>
    <w:p w14:paraId="43DA0A40" w14:textId="210CD562" w:rsidR="58EF0F63" w:rsidRDefault="00E94959" w:rsidP="4AD6E552">
      <w:pPr>
        <w:pStyle w:val="TF-TEXTO"/>
      </w:pPr>
      <w:r>
        <w:t>Na análise</w:t>
      </w:r>
      <w:r w:rsidR="58EF0F63">
        <w:t xml:space="preserve">, </w:t>
      </w:r>
      <w:r w:rsidR="001F0CC0">
        <w:t xml:space="preserve">Ellison, Fan e Wilson (2022) </w:t>
      </w:r>
      <w:r w:rsidR="007D6D40">
        <w:t xml:space="preserve">utilizaram </w:t>
      </w:r>
      <w:r w:rsidR="58EF0F63">
        <w:t>algumas</w:t>
      </w:r>
      <w:r w:rsidR="39D5F4EE">
        <w:t xml:space="preserve"> métricas</w:t>
      </w:r>
      <w:r w:rsidR="385FA5C9">
        <w:t>:</w:t>
      </w:r>
      <w:r w:rsidR="39D5F4EE">
        <w:t xml:space="preserve"> </w:t>
      </w:r>
      <w:r w:rsidR="00070E6E">
        <w:t xml:space="preserve">(i) </w:t>
      </w:r>
      <w:r w:rsidR="39D5F4EE">
        <w:t>o framework de utilidade randômica de McFadden</w:t>
      </w:r>
      <w:r w:rsidR="6545D063">
        <w:t>;</w:t>
      </w:r>
      <w:r w:rsidR="34A0915E">
        <w:t xml:space="preserve"> e </w:t>
      </w:r>
      <w:r w:rsidR="00070E6E">
        <w:t xml:space="preserve">(i) </w:t>
      </w:r>
      <w:r w:rsidR="0CDF6CE1">
        <w:t xml:space="preserve">um </w:t>
      </w:r>
      <w:r w:rsidR="00070E6E">
        <w:t>M</w:t>
      </w:r>
      <w:r w:rsidR="0CDF6CE1">
        <w:t xml:space="preserve">odelo de </w:t>
      </w:r>
      <w:r w:rsidR="00070E6E">
        <w:t>C</w:t>
      </w:r>
      <w:r w:rsidR="0CDF6CE1">
        <w:t xml:space="preserve">lasse </w:t>
      </w:r>
      <w:r w:rsidR="00070E6E">
        <w:t>L</w:t>
      </w:r>
      <w:r w:rsidR="0CDF6CE1">
        <w:t>atente</w:t>
      </w:r>
      <w:r w:rsidR="2F43D50B">
        <w:t xml:space="preserve"> (MCL)</w:t>
      </w:r>
      <w:r w:rsidR="388A6D0C">
        <w:t>, os quais</w:t>
      </w:r>
      <w:r w:rsidR="1D0FCFF8">
        <w:t xml:space="preserve"> foram escolhidos para explorar preferências heterogêneas entre os comportamentos encontrados.</w:t>
      </w:r>
      <w:r w:rsidR="5C3C73F2">
        <w:t xml:space="preserve"> O </w:t>
      </w:r>
      <w:r w:rsidR="1A95B65A">
        <w:t xml:space="preserve">MCL é calculado através do NLOGIT 6 utilizando o algoritmo de </w:t>
      </w:r>
      <w:proofErr w:type="spellStart"/>
      <w:r w:rsidR="1A95B65A">
        <w:t>Broyden</w:t>
      </w:r>
      <w:proofErr w:type="spellEnd"/>
      <w:r w:rsidR="1A95B65A">
        <w:t>–Fletcher–Goldfarb–</w:t>
      </w:r>
      <w:proofErr w:type="spellStart"/>
      <w:r w:rsidR="1A95B65A">
        <w:t>Shanno</w:t>
      </w:r>
      <w:proofErr w:type="spellEnd"/>
      <w:r w:rsidR="1A599A5B">
        <w:t>.</w:t>
      </w:r>
      <w:r w:rsidR="113CCE5A">
        <w:t xml:space="preserve"> O retorno desta análise </w:t>
      </w:r>
      <w:r w:rsidR="00516F43">
        <w:t>é</w:t>
      </w:r>
      <w:r w:rsidR="113CCE5A">
        <w:t xml:space="preserve"> um </w:t>
      </w:r>
      <w:r w:rsidR="00516F43">
        <w:t>valor</w:t>
      </w:r>
      <w:r w:rsidR="113CCE5A">
        <w:t xml:space="preserve"> que, se positivo, indica que um indivíduo est</w:t>
      </w:r>
      <w:r w:rsidR="00666221">
        <w:t>á</w:t>
      </w:r>
      <w:r w:rsidR="113CCE5A">
        <w:t xml:space="preserve"> disposto a realizar uma ida a mais</w:t>
      </w:r>
      <w:r w:rsidR="65DA5FF8">
        <w:t xml:space="preserve"> ao mercado</w:t>
      </w:r>
      <w:r w:rsidR="17A364BE">
        <w:t>. J</w:t>
      </w:r>
      <w:r w:rsidR="113CCE5A">
        <w:t>á se fo</w:t>
      </w:r>
      <w:r w:rsidR="52BF2DB8">
        <w:t>sse</w:t>
      </w:r>
      <w:r w:rsidR="113CCE5A">
        <w:t xml:space="preserve"> </w:t>
      </w:r>
      <w:r w:rsidR="26CE16DD">
        <w:t>negativo, ess</w:t>
      </w:r>
      <w:r w:rsidR="78BAA964">
        <w:t>a pessoa</w:t>
      </w:r>
      <w:r w:rsidR="26CE16DD">
        <w:t xml:space="preserve"> </w:t>
      </w:r>
      <w:r w:rsidR="00666221">
        <w:t>necessita</w:t>
      </w:r>
      <w:r w:rsidR="26CE16DD">
        <w:t xml:space="preserve"> de alguma compensação para realizar </w:t>
      </w:r>
      <w:r w:rsidR="009E2D6C">
        <w:t>a</w:t>
      </w:r>
      <w:r w:rsidR="26CE16DD">
        <w:t xml:space="preserve"> ida extra.</w:t>
      </w:r>
      <w:r w:rsidR="7E70575B">
        <w:t xml:space="preserve"> </w:t>
      </w:r>
      <w:r w:rsidR="723D9D2C">
        <w:t>Com um total de 1477 respondentes,</w:t>
      </w:r>
      <w:r w:rsidR="78A43390">
        <w:t xml:space="preserve"> foi possível determinar que os participantes realizam</w:t>
      </w:r>
      <w:r w:rsidR="78185028">
        <w:t xml:space="preserve"> – </w:t>
      </w:r>
      <w:r w:rsidR="78A43390">
        <w:t>em média</w:t>
      </w:r>
      <w:r w:rsidR="68A51A4F">
        <w:t xml:space="preserve"> –</w:t>
      </w:r>
      <w:r w:rsidR="78A43390">
        <w:t xml:space="preserve"> 1,74 idas ao mercado por semana e gastam aproximadamente </w:t>
      </w:r>
      <w:r w:rsidR="1034F4F7">
        <w:t>109 dólares semanalmente.</w:t>
      </w:r>
      <w:r w:rsidR="6A29356F">
        <w:t xml:space="preserve"> </w:t>
      </w:r>
      <w:r w:rsidR="000F2C20">
        <w:t xml:space="preserve">Ellison, Fan e Wilson (2022) </w:t>
      </w:r>
      <w:r w:rsidR="00DD6F50">
        <w:t xml:space="preserve">relatam </w:t>
      </w:r>
      <w:r w:rsidR="6A29356F">
        <w:t xml:space="preserve">que 22% da comida adquirida acaba sendo não consumida. </w:t>
      </w:r>
      <w:r w:rsidR="2AE2AD47">
        <w:t>Entretanto, é</w:t>
      </w:r>
      <w:r w:rsidR="6A29356F">
        <w:t xml:space="preserve"> importante re</w:t>
      </w:r>
      <w:r w:rsidR="1E18AEC6">
        <w:t>ssaltar</w:t>
      </w:r>
      <w:r w:rsidR="7B536071">
        <w:t xml:space="preserve"> que os participantes podem não ter interpr</w:t>
      </w:r>
      <w:r w:rsidR="7AEC4B6C">
        <w:t>etad</w:t>
      </w:r>
      <w:r w:rsidR="65866CDD">
        <w:t>o CNC como DC</w:t>
      </w:r>
      <w:r w:rsidR="32CB58F4">
        <w:t>.</w:t>
      </w:r>
      <w:r w:rsidR="65866CDD">
        <w:t xml:space="preserve"> </w:t>
      </w:r>
      <w:r w:rsidR="4AE31A2B">
        <w:t>P</w:t>
      </w:r>
      <w:r w:rsidR="54B254F5">
        <w:t>ois</w:t>
      </w:r>
      <w:r w:rsidR="00B4338F">
        <w:t>,</w:t>
      </w:r>
      <w:r w:rsidR="54B254F5">
        <w:t xml:space="preserve"> </w:t>
      </w:r>
      <w:r w:rsidR="65866CDD">
        <w:t xml:space="preserve">enquanto </w:t>
      </w:r>
      <w:r w:rsidR="201AC477">
        <w:t>49% dos respondentes afirmaram</w:t>
      </w:r>
      <w:r w:rsidR="2B66DF69">
        <w:t xml:space="preserve"> jogar</w:t>
      </w:r>
      <w:r w:rsidR="65866CDD">
        <w:t xml:space="preserve"> fora</w:t>
      </w:r>
      <w:r w:rsidR="332D7B36">
        <w:t xml:space="preserve"> CNC</w:t>
      </w:r>
      <w:r w:rsidR="65866CDD">
        <w:t xml:space="preserve">, </w:t>
      </w:r>
      <w:r w:rsidR="405EDC07">
        <w:t xml:space="preserve">26% </w:t>
      </w:r>
      <w:r w:rsidR="5627D36A">
        <w:t xml:space="preserve">declararam </w:t>
      </w:r>
      <w:r w:rsidR="65866CDD">
        <w:t>que CNC</w:t>
      </w:r>
      <w:r w:rsidR="1B2CC5A2">
        <w:t xml:space="preserve"> era dad</w:t>
      </w:r>
      <w:r w:rsidR="3211A051">
        <w:t>a</w:t>
      </w:r>
      <w:r w:rsidR="1B2CC5A2">
        <w:t xml:space="preserve"> </w:t>
      </w:r>
      <w:r w:rsidR="7771F6F2">
        <w:t>a</w:t>
      </w:r>
      <w:r w:rsidR="1B2CC5A2">
        <w:t xml:space="preserve"> um animal de estimação, posta na compostagem, ou doada.</w:t>
      </w:r>
    </w:p>
    <w:p w14:paraId="1AC77159" w14:textId="2CA5A125" w:rsidR="5E5633D1" w:rsidRDefault="00820958" w:rsidP="4AD6E552">
      <w:pPr>
        <w:pStyle w:val="TF-TEXTO"/>
      </w:pPr>
      <w:r>
        <w:t>Segundo Ellison, Fan e Wilson (2022), a</w:t>
      </w:r>
      <w:r w:rsidR="5E5633D1">
        <w:t>s classes encontradas pelo modelo logístico e o M</w:t>
      </w:r>
      <w:r w:rsidR="62521F50">
        <w:t xml:space="preserve">CL </w:t>
      </w:r>
      <w:r w:rsidR="5E5633D1">
        <w:t xml:space="preserve">foram: </w:t>
      </w:r>
      <w:r w:rsidR="00B80CFA">
        <w:t>(i) i</w:t>
      </w:r>
      <w:r w:rsidR="5E5633D1">
        <w:t>n</w:t>
      </w:r>
      <w:r w:rsidR="1CFB1903">
        <w:t xml:space="preserve">diferentes </w:t>
      </w:r>
      <w:r w:rsidR="5E5633D1">
        <w:t>ao preço</w:t>
      </w:r>
      <w:r w:rsidR="67BB2A77">
        <w:t xml:space="preserve"> </w:t>
      </w:r>
      <w:r w:rsidR="08968642">
        <w:t xml:space="preserve">e </w:t>
      </w:r>
      <w:r w:rsidR="67BB2A77">
        <w:t>com disposição a comprar</w:t>
      </w:r>
      <w:r w:rsidR="11281765">
        <w:t xml:space="preserve"> –</w:t>
      </w:r>
      <w:r w:rsidR="799755FE">
        <w:t xml:space="preserve"> grupo que apresentou o menor coeficiente de preço (</w:t>
      </w:r>
      <w:r w:rsidR="2F1F6F2F" w:rsidRPr="4715FDDF">
        <w:rPr>
          <w:i/>
          <w:iCs/>
        </w:rPr>
        <w:t>β</w:t>
      </w:r>
      <w:r w:rsidR="2F1F6F2F">
        <w:t xml:space="preserve"> = </w:t>
      </w:r>
      <w:r w:rsidR="799755FE">
        <w:t>–</w:t>
      </w:r>
      <w:r w:rsidR="185EF81E">
        <w:t>0</w:t>
      </w:r>
      <w:r w:rsidR="799755FE">
        <w:t>.002) e um</w:t>
      </w:r>
      <w:r w:rsidR="58E9C897">
        <w:t xml:space="preserve"> coeficiente insignificante </w:t>
      </w:r>
      <w:r w:rsidR="6A0BC49A">
        <w:t>à</w:t>
      </w:r>
      <w:r w:rsidR="58E9C897">
        <w:t xml:space="preserve"> quantidade de idas ao mercado,</w:t>
      </w:r>
      <w:r w:rsidR="50D65537">
        <w:t xml:space="preserve"> indicando que </w:t>
      </w:r>
      <w:r w:rsidR="116412EA">
        <w:t xml:space="preserve">este </w:t>
      </w:r>
      <w:r w:rsidR="50D65537">
        <w:t>não seria afetado por realizar uma compra a mais na semana</w:t>
      </w:r>
      <w:r w:rsidR="67BB2A77">
        <w:t xml:space="preserve">; </w:t>
      </w:r>
      <w:r w:rsidR="00B80CFA">
        <w:t>(</w:t>
      </w:r>
      <w:proofErr w:type="spellStart"/>
      <w:r w:rsidR="00B80CFA">
        <w:t>ii</w:t>
      </w:r>
      <w:proofErr w:type="spellEnd"/>
      <w:r w:rsidR="00B80CFA">
        <w:t>) i</w:t>
      </w:r>
      <w:r w:rsidR="348BDA69">
        <w:t>ndispostos a fazer compras</w:t>
      </w:r>
      <w:r w:rsidR="707A89FD">
        <w:t xml:space="preserve"> – </w:t>
      </w:r>
      <w:r w:rsidR="48715D58">
        <w:t xml:space="preserve">exibiram </w:t>
      </w:r>
      <w:r w:rsidR="707A89FD">
        <w:t>um grau elevado de desconfort</w:t>
      </w:r>
      <w:r w:rsidR="76E12061">
        <w:t>o em realizar mais compra</w:t>
      </w:r>
      <w:r w:rsidR="39F4D7EA">
        <w:t>s</w:t>
      </w:r>
      <w:r w:rsidR="76E12061">
        <w:t xml:space="preserve"> (</w:t>
      </w:r>
      <w:r w:rsidR="44A8DDCE" w:rsidRPr="4715FDDF">
        <w:rPr>
          <w:i/>
          <w:iCs/>
        </w:rPr>
        <w:t xml:space="preserve">β </w:t>
      </w:r>
      <w:r w:rsidR="44A8DDCE">
        <w:t>=</w:t>
      </w:r>
      <w:r w:rsidR="44A8DDCE" w:rsidRPr="4715FDDF">
        <w:rPr>
          <w:i/>
          <w:iCs/>
        </w:rPr>
        <w:t xml:space="preserve"> </w:t>
      </w:r>
      <w:r w:rsidR="76E12061">
        <w:t>–2.248)</w:t>
      </w:r>
      <w:r w:rsidR="0E71E1C8">
        <w:t xml:space="preserve"> e precisar</w:t>
      </w:r>
      <w:r w:rsidR="00E6D6D8">
        <w:t>i</w:t>
      </w:r>
      <w:r w:rsidR="0E71E1C8">
        <w:t>am ser compensado</w:t>
      </w:r>
      <w:r w:rsidR="228E3DEC">
        <w:t>s</w:t>
      </w:r>
      <w:r w:rsidR="0E71E1C8">
        <w:t xml:space="preserve"> em 90,89 dólares para realizar uma compra a mais</w:t>
      </w:r>
      <w:r w:rsidR="348BDA69">
        <w:t xml:space="preserve">; </w:t>
      </w:r>
      <w:r w:rsidR="00BD62C8">
        <w:t>(</w:t>
      </w:r>
      <w:proofErr w:type="spellStart"/>
      <w:r w:rsidR="00BD62C8">
        <w:t>iii</w:t>
      </w:r>
      <w:proofErr w:type="spellEnd"/>
      <w:r w:rsidR="00BD62C8">
        <w:t>) c</w:t>
      </w:r>
      <w:r w:rsidR="348BDA69">
        <w:t>ompradores multidimensionais</w:t>
      </w:r>
      <w:r w:rsidR="3BEC9BF7">
        <w:t xml:space="preserve"> – este grupo se mostrou contra DC e idas extras ao mercado e também </w:t>
      </w:r>
      <w:r w:rsidR="2C693992">
        <w:t>possu</w:t>
      </w:r>
      <w:r w:rsidR="2B85C0D8">
        <w:t>ía</w:t>
      </w:r>
      <w:r w:rsidR="2C693992">
        <w:t xml:space="preserve"> o segundo maio</w:t>
      </w:r>
      <w:r w:rsidR="1B51BB8F">
        <w:t>r</w:t>
      </w:r>
      <w:r w:rsidR="2C693992">
        <w:t xml:space="preserve"> grau de sensibilidade ao</w:t>
      </w:r>
      <w:r w:rsidR="789E9F9C">
        <w:t>s</w:t>
      </w:r>
      <w:r w:rsidR="2C693992">
        <w:t xml:space="preserve"> preço</w:t>
      </w:r>
      <w:r w:rsidR="2FC5C6BC">
        <w:t>s</w:t>
      </w:r>
      <w:r w:rsidR="3F18CA9C">
        <w:t xml:space="preserve"> (</w:t>
      </w:r>
      <w:r w:rsidR="3F18CA9C" w:rsidRPr="4715FDDF">
        <w:rPr>
          <w:i/>
          <w:iCs/>
        </w:rPr>
        <w:t xml:space="preserve">β </w:t>
      </w:r>
      <w:r w:rsidR="3F18CA9C">
        <w:t>=</w:t>
      </w:r>
      <w:r w:rsidR="3F18CA9C" w:rsidRPr="4715FDDF">
        <w:rPr>
          <w:i/>
          <w:iCs/>
        </w:rPr>
        <w:t xml:space="preserve"> </w:t>
      </w:r>
      <w:r w:rsidR="3F18CA9C">
        <w:t>–0.067)</w:t>
      </w:r>
      <w:r w:rsidR="348BDA69">
        <w:t xml:space="preserve">; </w:t>
      </w:r>
      <w:r w:rsidR="001D6149">
        <w:t>(</w:t>
      </w:r>
      <w:proofErr w:type="spellStart"/>
      <w:r w:rsidR="001D6149">
        <w:t>iv</w:t>
      </w:r>
      <w:proofErr w:type="spellEnd"/>
      <w:r w:rsidR="001D6149">
        <w:t>) s</w:t>
      </w:r>
      <w:r w:rsidR="348BDA69">
        <w:t>ensíveis ao preç</w:t>
      </w:r>
      <w:r w:rsidR="7174B527">
        <w:t>o – p</w:t>
      </w:r>
      <w:r w:rsidR="1D8512D0">
        <w:t xml:space="preserve">arcela com </w:t>
      </w:r>
      <w:r w:rsidR="7174B527">
        <w:t>o maior grau de sensibilidade ao</w:t>
      </w:r>
      <w:r w:rsidR="3F1717EB">
        <w:t>s</w:t>
      </w:r>
      <w:r w:rsidR="7174B527">
        <w:t xml:space="preserve"> </w:t>
      </w:r>
      <w:r w:rsidR="428EF916">
        <w:t>preços</w:t>
      </w:r>
      <w:r w:rsidR="50C727C0">
        <w:t xml:space="preserve"> (</w:t>
      </w:r>
      <w:r w:rsidR="50C727C0" w:rsidRPr="4715FDDF">
        <w:rPr>
          <w:i/>
          <w:iCs/>
        </w:rPr>
        <w:t xml:space="preserve">β </w:t>
      </w:r>
      <w:r w:rsidR="50C727C0">
        <w:t>=</w:t>
      </w:r>
      <w:r w:rsidR="50C727C0" w:rsidRPr="4715FDDF">
        <w:rPr>
          <w:i/>
          <w:iCs/>
        </w:rPr>
        <w:t xml:space="preserve"> </w:t>
      </w:r>
      <w:r w:rsidR="50C727C0">
        <w:t>–0.221)</w:t>
      </w:r>
      <w:r w:rsidR="348BDA69">
        <w:t xml:space="preserve">; e </w:t>
      </w:r>
      <w:r w:rsidR="001D6149">
        <w:t>(v) d</w:t>
      </w:r>
      <w:r w:rsidR="348BDA69">
        <w:t>ispostos a desperdiçar</w:t>
      </w:r>
      <w:r w:rsidR="0905768E">
        <w:t xml:space="preserve"> –  único grupo a </w:t>
      </w:r>
      <w:r w:rsidR="4E04E4E2">
        <w:t xml:space="preserve">expor </w:t>
      </w:r>
      <w:r w:rsidR="0905768E">
        <w:t>um coeficiente positivo em DC (</w:t>
      </w:r>
      <w:r w:rsidR="0905768E" w:rsidRPr="4715FDDF">
        <w:rPr>
          <w:i/>
          <w:iCs/>
        </w:rPr>
        <w:t xml:space="preserve">β </w:t>
      </w:r>
      <w:r w:rsidR="0905768E">
        <w:t>=</w:t>
      </w:r>
      <w:r w:rsidR="0905768E" w:rsidRPr="4715FDDF">
        <w:rPr>
          <w:i/>
          <w:iCs/>
        </w:rPr>
        <w:t xml:space="preserve"> </w:t>
      </w:r>
      <w:r w:rsidR="0905768E">
        <w:t>0.069)</w:t>
      </w:r>
      <w:r w:rsidR="53F35665">
        <w:t>, significando que esses compradores se satisfariam com o aumento de DC.</w:t>
      </w:r>
      <w:r w:rsidR="30B677E1">
        <w:t xml:space="preserve"> </w:t>
      </w:r>
    </w:p>
    <w:p w14:paraId="5D7CE6EB" w14:textId="2689908E" w:rsidR="066AA90A" w:rsidRDefault="066AA90A" w:rsidP="4AD6E552">
      <w:pPr>
        <w:pStyle w:val="TF-TEXTO"/>
      </w:pPr>
      <w:r>
        <w:t xml:space="preserve">Como conclusão, </w:t>
      </w:r>
      <w:r w:rsidR="00677869">
        <w:t xml:space="preserve">Ellison, Fan e Wilson (2022) </w:t>
      </w:r>
      <w:r>
        <w:t>afirmam que a maioria dos consumidores</w:t>
      </w:r>
      <w:r w:rsidR="530848F1">
        <w:t xml:space="preserve"> requerem</w:t>
      </w:r>
      <w:r w:rsidR="4F7234B1">
        <w:t xml:space="preserve"> – em média –</w:t>
      </w:r>
      <w:r w:rsidR="00B91FCF">
        <w:t xml:space="preserve"> </w:t>
      </w:r>
      <w:r w:rsidR="00E22F84">
        <w:t xml:space="preserve">de </w:t>
      </w:r>
      <w:r w:rsidR="530848F1">
        <w:t xml:space="preserve">uma compensação de 24 dólares por semana e precisam visualizar uma redução de 12% em DC </w:t>
      </w:r>
      <w:r w:rsidR="497CB446">
        <w:t>para</w:t>
      </w:r>
      <w:r w:rsidR="530848F1">
        <w:t xml:space="preserve"> </w:t>
      </w:r>
      <w:r w:rsidR="54C47B06">
        <w:t>utiliza</w:t>
      </w:r>
      <w:r w:rsidR="4E7100CB">
        <w:t>r</w:t>
      </w:r>
      <w:r>
        <w:t xml:space="preserve"> o JIT no seu comportamento de compras</w:t>
      </w:r>
      <w:r w:rsidR="7B9CFBCD">
        <w:t>.</w:t>
      </w:r>
      <w:r w:rsidR="4FE15BF3">
        <w:t xml:space="preserve"> </w:t>
      </w:r>
      <w:r w:rsidR="009A7B2B">
        <w:t xml:space="preserve">Além disso, os autores também </w:t>
      </w:r>
      <w:r w:rsidR="00AD3E72">
        <w:t xml:space="preserve">ressaltam </w:t>
      </w:r>
      <w:r w:rsidR="44999533">
        <w:t>que</w:t>
      </w:r>
      <w:r w:rsidR="153EAE30">
        <w:t>,</w:t>
      </w:r>
      <w:r w:rsidR="44999533">
        <w:t xml:space="preserve"> para maioria dos consumidores, o seu desgosto por DC é menor do que o seu des</w:t>
      </w:r>
      <w:r w:rsidR="2594BF20">
        <w:t>contentamento em realizar compras no mercado</w:t>
      </w:r>
      <w:r w:rsidR="00AD3E72">
        <w:t>.</w:t>
      </w:r>
    </w:p>
    <w:p w14:paraId="346A68AC" w14:textId="5A184483" w:rsidR="007C7DC4" w:rsidRDefault="00540638" w:rsidP="4AD6E552">
      <w:pPr>
        <w:pStyle w:val="Ttulo1"/>
        <w:numPr>
          <w:ilvl w:val="0"/>
          <w:numId w:val="0"/>
        </w:numPr>
      </w:pPr>
      <w:r>
        <w:t>3</w:t>
      </w:r>
      <w:r w:rsidR="00B108CB">
        <w:tab/>
      </w:r>
      <w:r>
        <w:t>PROPOSTA</w:t>
      </w:r>
    </w:p>
    <w:p w14:paraId="509C0377" w14:textId="314EB564" w:rsidR="007C7DC4" w:rsidRDefault="67C59346" w:rsidP="5CB28D81">
      <w:pPr>
        <w:pStyle w:val="TF-TEXTO"/>
      </w:pPr>
      <w:r w:rsidRPr="5CB28D81">
        <w:t>Nest</w:t>
      </w:r>
      <w:r w:rsidR="4A6E7549" w:rsidRPr="5CB28D81">
        <w:t>a seção</w:t>
      </w:r>
      <w:r w:rsidRPr="5CB28D81">
        <w:t xml:space="preserve"> são definidas as justificativas para a elaboração deste trabalho, assim como os requisitos funcionais, não funcionais e a metodologia que será aplicada no desenvolvimento.</w:t>
      </w:r>
    </w:p>
    <w:p w14:paraId="39C787FF" w14:textId="0D06E890" w:rsidR="007C7DC4" w:rsidRPr="009514B5" w:rsidRDefault="0079004D" w:rsidP="0079004D">
      <w:pPr>
        <w:pStyle w:val="Ttulo2"/>
        <w:numPr>
          <w:ilvl w:val="0"/>
          <w:numId w:val="0"/>
        </w:numPr>
      </w:pPr>
      <w:r>
        <w:t>3.1</w:t>
      </w:r>
      <w:r>
        <w:tab/>
        <w:t>JUSTIFICATIVA</w:t>
      </w:r>
    </w:p>
    <w:p w14:paraId="5EFD0426" w14:textId="4D025849" w:rsidR="009A46C7" w:rsidRPr="00515797" w:rsidRDefault="61E32F04" w:rsidP="000211A9">
      <w:pPr>
        <w:pStyle w:val="TF-TEXTO"/>
      </w:pPr>
      <w:r w:rsidRPr="4715FDDF">
        <w:t xml:space="preserve">O </w:t>
      </w:r>
      <w:r w:rsidR="000407AA" w:rsidRPr="00515797">
        <w:fldChar w:fldCharType="begin"/>
      </w:r>
      <w:r w:rsidR="000407AA" w:rsidRPr="00515797">
        <w:instrText xml:space="preserve"> REF _Ref165228329 \h </w:instrText>
      </w:r>
      <w:r w:rsidR="00E85FAC" w:rsidRPr="00515797">
        <w:instrText xml:space="preserve"> \* MERGEFORMAT </w:instrText>
      </w:r>
      <w:r w:rsidR="000407AA" w:rsidRPr="00515797">
        <w:fldChar w:fldCharType="separate"/>
      </w:r>
      <w:r w:rsidR="000407AA" w:rsidRPr="00515797">
        <w:t xml:space="preserve">Quadro </w:t>
      </w:r>
      <w:r w:rsidR="000407AA" w:rsidRPr="00515797">
        <w:rPr>
          <w:noProof/>
        </w:rPr>
        <w:t>1</w:t>
      </w:r>
      <w:r w:rsidR="000407AA" w:rsidRPr="00515797">
        <w:fldChar w:fldCharType="end"/>
      </w:r>
      <w:r w:rsidR="000407AA" w:rsidRPr="00515797">
        <w:t xml:space="preserve"> </w:t>
      </w:r>
      <w:r w:rsidRPr="00515797">
        <w:t>expõe uma análise de relacionamento entre os trabalhos correlatos definidos. As linhas representam as características e as colunas os trabalhos.</w:t>
      </w:r>
    </w:p>
    <w:p w14:paraId="49D9CD84" w14:textId="743296B8" w:rsidR="009A46C7" w:rsidRDefault="000407AA" w:rsidP="000407AA">
      <w:pPr>
        <w:pStyle w:val="TF-LEGENDA"/>
      </w:pPr>
      <w:bookmarkStart w:id="32" w:name="_Ref165228329"/>
      <w:r w:rsidRPr="00515797">
        <w:t xml:space="preserve">Quadro </w:t>
      </w:r>
      <w:r w:rsidRPr="00515797">
        <w:fldChar w:fldCharType="begin"/>
      </w:r>
      <w:r w:rsidRPr="00515797">
        <w:instrText xml:space="preserve"> SEQ Quadro \* ARABIC </w:instrText>
      </w:r>
      <w:r w:rsidRPr="00515797">
        <w:fldChar w:fldCharType="separate"/>
      </w:r>
      <w:r w:rsidR="00650BE6" w:rsidRPr="00515797">
        <w:rPr>
          <w:noProof/>
        </w:rPr>
        <w:t>1</w:t>
      </w:r>
      <w:r w:rsidRPr="00515797">
        <w:fldChar w:fldCharType="end"/>
      </w:r>
      <w:bookmarkEnd w:id="32"/>
      <w:r w:rsidRPr="00515797">
        <w:t xml:space="preserve"> </w:t>
      </w:r>
      <w:r w:rsidR="4E21731A" w:rsidRPr="00515797">
        <w:t>– Comparativo</w:t>
      </w:r>
      <w:r w:rsidR="4E21731A">
        <w:t xml:space="preserve"> </w:t>
      </w:r>
      <w:r w:rsidR="00E85FAC">
        <w:t>entre as características dos</w:t>
      </w:r>
      <w:r w:rsidR="4E21731A">
        <w:t xml:space="preserve"> trabalhos correlatos</w:t>
      </w:r>
    </w:p>
    <w:tbl>
      <w:tblPr>
        <w:tblStyle w:val="Tabelacomgrade"/>
        <w:tblW w:w="8784" w:type="dxa"/>
        <w:tblInd w:w="-147" w:type="dxa"/>
        <w:tblLayout w:type="fixed"/>
        <w:tblLook w:val="06A0" w:firstRow="1" w:lastRow="0" w:firstColumn="1" w:lastColumn="0" w:noHBand="1" w:noVBand="1"/>
      </w:tblPr>
      <w:tblGrid>
        <w:gridCol w:w="2547"/>
        <w:gridCol w:w="2126"/>
        <w:gridCol w:w="1985"/>
        <w:gridCol w:w="2126"/>
      </w:tblGrid>
      <w:tr w:rsidR="4AD6E552" w14:paraId="6911BEEC" w14:textId="77777777" w:rsidTr="00321F37">
        <w:trPr>
          <w:trHeight w:val="741"/>
        </w:trPr>
        <w:tc>
          <w:tcPr>
            <w:tcW w:w="2547" w:type="dxa"/>
            <w:tcBorders>
              <w:tl2br w:val="single" w:sz="4" w:space="0" w:color="auto"/>
            </w:tcBorders>
            <w:shd w:val="clear" w:color="auto" w:fill="D0CECE" w:themeFill="background2" w:themeFillShade="E6"/>
            <w:vAlign w:val="center"/>
          </w:tcPr>
          <w:p w14:paraId="73AABBD3" w14:textId="4E528C47" w:rsidR="4AD6E552" w:rsidRDefault="4AD6E552" w:rsidP="000407AA">
            <w:pPr>
              <w:pStyle w:val="TF-TEXTOQUADRO"/>
              <w:jc w:val="right"/>
            </w:pPr>
            <w:r>
              <w:t xml:space="preserve">    Trabalhos correlatos</w:t>
            </w:r>
          </w:p>
          <w:p w14:paraId="33C2BC0D" w14:textId="77777777" w:rsidR="000407AA" w:rsidRDefault="000407AA" w:rsidP="000407AA">
            <w:pPr>
              <w:pStyle w:val="TF-TEXTOQUADRO"/>
              <w:jc w:val="right"/>
            </w:pPr>
          </w:p>
          <w:p w14:paraId="0F0F2076" w14:textId="5E6B0E7A" w:rsidR="4AD6E552" w:rsidRDefault="4AD6E552" w:rsidP="000407AA">
            <w:pPr>
              <w:pStyle w:val="TF-TEXTOQUADRO"/>
            </w:pPr>
            <w:r>
              <w:t>Características</w:t>
            </w:r>
          </w:p>
        </w:tc>
        <w:tc>
          <w:tcPr>
            <w:tcW w:w="2126" w:type="dxa"/>
            <w:shd w:val="clear" w:color="auto" w:fill="D0CECE" w:themeFill="background2" w:themeFillShade="E6"/>
            <w:vAlign w:val="center"/>
          </w:tcPr>
          <w:p w14:paraId="3B88F842" w14:textId="2FE3EE45" w:rsidR="000407AA" w:rsidRDefault="4AD6E552" w:rsidP="000407AA">
            <w:pPr>
              <w:pStyle w:val="TF-TEXTOQUADRO"/>
              <w:jc w:val="center"/>
            </w:pPr>
            <w:proofErr w:type="spellStart"/>
            <w:r w:rsidRPr="4AD6E552">
              <w:t>Janssens</w:t>
            </w:r>
            <w:proofErr w:type="spellEnd"/>
            <w:r w:rsidRPr="4AD6E552">
              <w:t xml:space="preserve"> </w:t>
            </w:r>
            <w:r w:rsidRPr="009515BB">
              <w:rPr>
                <w:i/>
                <w:iCs/>
                <w:rPrChange w:id="33" w:author="Dalton Solano dos Reis" w:date="2024-05-27T15:54:00Z">
                  <w:rPr/>
                </w:rPrChange>
              </w:rPr>
              <w:t>et al</w:t>
            </w:r>
            <w:r w:rsidRPr="4AD6E552">
              <w:t>.</w:t>
            </w:r>
          </w:p>
          <w:p w14:paraId="20F08EA5" w14:textId="3DCB4E55" w:rsidR="4AD6E552" w:rsidRDefault="4AD6E552" w:rsidP="000407AA">
            <w:pPr>
              <w:pStyle w:val="TF-TEXTOQUADRO"/>
              <w:jc w:val="center"/>
            </w:pPr>
            <w:r w:rsidRPr="4AD6E552">
              <w:t>(2019)</w:t>
            </w:r>
          </w:p>
        </w:tc>
        <w:tc>
          <w:tcPr>
            <w:tcW w:w="1985" w:type="dxa"/>
            <w:shd w:val="clear" w:color="auto" w:fill="D0CECE" w:themeFill="background2" w:themeFillShade="E6"/>
            <w:vAlign w:val="center"/>
          </w:tcPr>
          <w:p w14:paraId="371C8AC0" w14:textId="2F4D52D7" w:rsidR="4AD6E552" w:rsidRDefault="4AD6E552" w:rsidP="000407AA">
            <w:pPr>
              <w:pStyle w:val="TF-TEXTOQUADRO"/>
              <w:jc w:val="center"/>
            </w:pPr>
            <w:proofErr w:type="spellStart"/>
            <w:r w:rsidRPr="4AD6E552">
              <w:t>Ravandi</w:t>
            </w:r>
            <w:proofErr w:type="spellEnd"/>
            <w:r w:rsidRPr="4AD6E552">
              <w:t xml:space="preserve"> e </w:t>
            </w:r>
            <w:proofErr w:type="spellStart"/>
            <w:r w:rsidRPr="4AD6E552">
              <w:t>Jovanovic</w:t>
            </w:r>
            <w:proofErr w:type="spellEnd"/>
            <w:r w:rsidRPr="4AD6E552">
              <w:t xml:space="preserve"> (2019)</w:t>
            </w:r>
          </w:p>
        </w:tc>
        <w:tc>
          <w:tcPr>
            <w:tcW w:w="2126" w:type="dxa"/>
            <w:shd w:val="clear" w:color="auto" w:fill="D0CECE" w:themeFill="background2" w:themeFillShade="E6"/>
            <w:vAlign w:val="center"/>
          </w:tcPr>
          <w:p w14:paraId="54B4116C" w14:textId="4FD71436" w:rsidR="4AD6E552" w:rsidRDefault="4AD6E552" w:rsidP="000407AA">
            <w:pPr>
              <w:pStyle w:val="TF-TEXTOQUADRO"/>
              <w:jc w:val="center"/>
            </w:pPr>
            <w:r w:rsidRPr="4AD6E552">
              <w:t>Ellison, Fan e Wilson (2022)</w:t>
            </w:r>
          </w:p>
        </w:tc>
      </w:tr>
      <w:tr w:rsidR="4AD6E552" w14:paraId="0CA4CF8A" w14:textId="77777777" w:rsidTr="00321F37">
        <w:trPr>
          <w:trHeight w:val="300"/>
        </w:trPr>
        <w:tc>
          <w:tcPr>
            <w:tcW w:w="2547" w:type="dxa"/>
            <w:vAlign w:val="center"/>
          </w:tcPr>
          <w:p w14:paraId="17ACBC6C" w14:textId="2B22729F" w:rsidR="4AD6E552" w:rsidRDefault="4AD6E552" w:rsidP="000407AA">
            <w:pPr>
              <w:pStyle w:val="TF-TEXTOQUADRO"/>
            </w:pPr>
            <w:r>
              <w:t>Objetivo do trabalho</w:t>
            </w:r>
          </w:p>
        </w:tc>
        <w:tc>
          <w:tcPr>
            <w:tcW w:w="2126" w:type="dxa"/>
            <w:vAlign w:val="center"/>
          </w:tcPr>
          <w:p w14:paraId="55027410" w14:textId="2E81324A" w:rsidR="4AD6E552" w:rsidRDefault="4AD6E552" w:rsidP="00472136">
            <w:pPr>
              <w:pStyle w:val="TF-TEXTOQUADRO"/>
              <w:jc w:val="center"/>
            </w:pPr>
            <w:r>
              <w:t>Buscar padrões de compra para prevenir desperdício de comida</w:t>
            </w:r>
          </w:p>
        </w:tc>
        <w:tc>
          <w:tcPr>
            <w:tcW w:w="1985" w:type="dxa"/>
            <w:vAlign w:val="center"/>
          </w:tcPr>
          <w:p w14:paraId="47B24251" w14:textId="14823378" w:rsidR="4AD6E552" w:rsidRDefault="4AD6E552" w:rsidP="00472136">
            <w:pPr>
              <w:pStyle w:val="TF-TEXTOQUADRO"/>
              <w:jc w:val="center"/>
            </w:pPr>
            <w:r>
              <w:t>Analisar o efeito dos tamanhos de prato no desperdício</w:t>
            </w:r>
          </w:p>
        </w:tc>
        <w:tc>
          <w:tcPr>
            <w:tcW w:w="2126" w:type="dxa"/>
            <w:vAlign w:val="center"/>
          </w:tcPr>
          <w:p w14:paraId="78A9F773" w14:textId="5AFDD2AA" w:rsidR="4AD6E552" w:rsidRDefault="4AD6E552" w:rsidP="00472136">
            <w:pPr>
              <w:pStyle w:val="TF-TEXTOQUADRO"/>
              <w:jc w:val="center"/>
            </w:pPr>
            <w:r>
              <w:t xml:space="preserve">Estudar viabilidade do modelo </w:t>
            </w:r>
            <w:r w:rsidRPr="4AD6E552">
              <w:rPr>
                <w:i/>
                <w:iCs/>
              </w:rPr>
              <w:t xml:space="preserve">Just-in-time </w:t>
            </w:r>
            <w:r w:rsidRPr="4AD6E552">
              <w:t>na rotina de compras</w:t>
            </w:r>
          </w:p>
        </w:tc>
      </w:tr>
      <w:tr w:rsidR="00472136" w14:paraId="2D04FCA9" w14:textId="77777777" w:rsidTr="00321F37">
        <w:trPr>
          <w:trHeight w:val="300"/>
        </w:trPr>
        <w:tc>
          <w:tcPr>
            <w:tcW w:w="2547" w:type="dxa"/>
            <w:vAlign w:val="center"/>
          </w:tcPr>
          <w:p w14:paraId="3902A70F" w14:textId="27252C85" w:rsidR="00472136" w:rsidRDefault="00472136" w:rsidP="004B5E55">
            <w:pPr>
              <w:pStyle w:val="TF-TEXTOQUADRO"/>
            </w:pPr>
            <w:r>
              <w:t>Cenário</w:t>
            </w:r>
          </w:p>
        </w:tc>
        <w:tc>
          <w:tcPr>
            <w:tcW w:w="2126" w:type="dxa"/>
            <w:vAlign w:val="center"/>
          </w:tcPr>
          <w:p w14:paraId="35CFC2A4" w14:textId="77777777" w:rsidR="00472136" w:rsidRDefault="00472136" w:rsidP="00472136">
            <w:pPr>
              <w:pStyle w:val="TF-TEXTOQUADRO"/>
              <w:jc w:val="center"/>
            </w:pPr>
            <w:r w:rsidRPr="4AD6E552">
              <w:t>Mercados</w:t>
            </w:r>
          </w:p>
        </w:tc>
        <w:tc>
          <w:tcPr>
            <w:tcW w:w="1985" w:type="dxa"/>
            <w:vAlign w:val="center"/>
          </w:tcPr>
          <w:p w14:paraId="7E6ADF65" w14:textId="77777777" w:rsidR="00472136" w:rsidRDefault="00472136" w:rsidP="00472136">
            <w:pPr>
              <w:pStyle w:val="TF-TEXTOQUADRO"/>
              <w:jc w:val="center"/>
            </w:pPr>
            <w:r>
              <w:t>Restaurantes</w:t>
            </w:r>
          </w:p>
        </w:tc>
        <w:tc>
          <w:tcPr>
            <w:tcW w:w="2126" w:type="dxa"/>
            <w:vAlign w:val="center"/>
          </w:tcPr>
          <w:p w14:paraId="65093361" w14:textId="77777777" w:rsidR="00472136" w:rsidRDefault="00472136" w:rsidP="00472136">
            <w:pPr>
              <w:pStyle w:val="TF-TEXTOQUADRO"/>
              <w:jc w:val="center"/>
            </w:pPr>
            <w:r>
              <w:t>Mercados</w:t>
            </w:r>
          </w:p>
        </w:tc>
      </w:tr>
      <w:tr w:rsidR="4AD6E552" w14:paraId="67CAF097" w14:textId="77777777" w:rsidTr="00321F37">
        <w:trPr>
          <w:trHeight w:val="300"/>
        </w:trPr>
        <w:tc>
          <w:tcPr>
            <w:tcW w:w="2547" w:type="dxa"/>
            <w:vAlign w:val="center"/>
          </w:tcPr>
          <w:p w14:paraId="5A229007" w14:textId="72AAEF7A" w:rsidR="4AD6E552" w:rsidRDefault="4AD6E552" w:rsidP="000407AA">
            <w:pPr>
              <w:pStyle w:val="TF-TEXTOQUADRO"/>
            </w:pPr>
            <w:r>
              <w:t>Método utilizado</w:t>
            </w:r>
          </w:p>
        </w:tc>
        <w:tc>
          <w:tcPr>
            <w:tcW w:w="2126" w:type="dxa"/>
            <w:vAlign w:val="center"/>
          </w:tcPr>
          <w:p w14:paraId="46D4FD0D" w14:textId="199450F6" w:rsidR="4AD6E552" w:rsidRDefault="4AD6E552" w:rsidP="00472136">
            <w:pPr>
              <w:pStyle w:val="TF-TEXTOQUADRO"/>
              <w:jc w:val="center"/>
            </w:pPr>
            <w:r>
              <w:t>Formulário de pesquisa</w:t>
            </w:r>
          </w:p>
        </w:tc>
        <w:tc>
          <w:tcPr>
            <w:tcW w:w="1985" w:type="dxa"/>
            <w:vAlign w:val="center"/>
          </w:tcPr>
          <w:p w14:paraId="6974A0FA" w14:textId="63B114DE" w:rsidR="4AD6E552" w:rsidRDefault="4AD6E552" w:rsidP="00472136">
            <w:pPr>
              <w:pStyle w:val="TF-TEXTOQUADRO"/>
              <w:jc w:val="center"/>
            </w:pPr>
            <w:r>
              <w:t>Modelagem baseada em agentes</w:t>
            </w:r>
          </w:p>
        </w:tc>
        <w:tc>
          <w:tcPr>
            <w:tcW w:w="2126" w:type="dxa"/>
            <w:vAlign w:val="center"/>
          </w:tcPr>
          <w:p w14:paraId="1E4EB642" w14:textId="1271EC3C" w:rsidR="4AD6E552" w:rsidRDefault="4AD6E552" w:rsidP="00472136">
            <w:pPr>
              <w:pStyle w:val="TF-TEXTOQUADRO"/>
              <w:jc w:val="center"/>
            </w:pPr>
            <w:r>
              <w:t>Formulário de pesquisa</w:t>
            </w:r>
          </w:p>
        </w:tc>
      </w:tr>
      <w:tr w:rsidR="4AD6E552" w14:paraId="0EBF0D0B" w14:textId="77777777" w:rsidTr="00321F37">
        <w:trPr>
          <w:trHeight w:val="300"/>
        </w:trPr>
        <w:tc>
          <w:tcPr>
            <w:tcW w:w="2547" w:type="dxa"/>
            <w:vAlign w:val="center"/>
          </w:tcPr>
          <w:p w14:paraId="05200324" w14:textId="3CD6F25F" w:rsidR="4AD6E552" w:rsidRDefault="4AD6E552" w:rsidP="000407AA">
            <w:pPr>
              <w:pStyle w:val="TF-TEXTOQUADRO"/>
            </w:pPr>
            <w:r>
              <w:t>Avaliação</w:t>
            </w:r>
          </w:p>
        </w:tc>
        <w:tc>
          <w:tcPr>
            <w:tcW w:w="2126" w:type="dxa"/>
            <w:vAlign w:val="center"/>
          </w:tcPr>
          <w:p w14:paraId="08E1D96E" w14:textId="1705D898" w:rsidR="4AD6E552" w:rsidRDefault="4AD6E552" w:rsidP="00472136">
            <w:pPr>
              <w:pStyle w:val="TF-TEXTOQUADRO"/>
              <w:jc w:val="center"/>
            </w:pPr>
            <w:r w:rsidRPr="4AD6E552">
              <w:t>Fator de Inflação da Variância, coeficiente de determinação (R²), tamanho do efeito (f²) e coeficientes do caminho (β)</w:t>
            </w:r>
          </w:p>
        </w:tc>
        <w:tc>
          <w:tcPr>
            <w:tcW w:w="1985" w:type="dxa"/>
            <w:vAlign w:val="center"/>
          </w:tcPr>
          <w:p w14:paraId="01739C2B" w14:textId="79781245" w:rsidR="4AD6E552" w:rsidRDefault="4AD6E552" w:rsidP="00472136">
            <w:pPr>
              <w:pStyle w:val="TF-TEXTOQUADRO"/>
              <w:jc w:val="center"/>
            </w:pPr>
            <w:r>
              <w:t xml:space="preserve">Box </w:t>
            </w:r>
            <w:proofErr w:type="spellStart"/>
            <w:r>
              <w:t>plot</w:t>
            </w:r>
            <w:proofErr w:type="spellEnd"/>
            <w:r w:rsidR="0C83CBC2">
              <w:t xml:space="preserve"> e pontos de minimização nos resultados das funções objetivo</w:t>
            </w:r>
            <w:del w:id="34" w:author="Dalton Solano dos Reis" w:date="2024-05-27T15:55:00Z">
              <w:r w:rsidR="0C83CBC2" w:rsidDel="009515BB">
                <w:delText>.</w:delText>
              </w:r>
            </w:del>
          </w:p>
        </w:tc>
        <w:tc>
          <w:tcPr>
            <w:tcW w:w="2126" w:type="dxa"/>
            <w:vAlign w:val="center"/>
          </w:tcPr>
          <w:p w14:paraId="650A7212" w14:textId="5E149B7B" w:rsidR="4AD6E552" w:rsidRDefault="4AD6E552" w:rsidP="00472136">
            <w:pPr>
              <w:pStyle w:val="TF-TEXTOQUADRO"/>
              <w:jc w:val="center"/>
            </w:pPr>
            <w:r>
              <w:t xml:space="preserve">Framework de </w:t>
            </w:r>
            <w:r w:rsidRPr="4AD6E552">
              <w:t>McFadden e modelo de classe latente</w:t>
            </w:r>
          </w:p>
        </w:tc>
      </w:tr>
    </w:tbl>
    <w:p w14:paraId="70246048" w14:textId="7A8A9F9B" w:rsidR="009A46C7" w:rsidRDefault="0CC6584C" w:rsidP="4AD6E552">
      <w:pPr>
        <w:pStyle w:val="TF-TEXTO"/>
        <w:ind w:firstLine="0"/>
        <w:jc w:val="center"/>
      </w:pPr>
      <w:r>
        <w:t>Fonte: elaborado pelo autor</w:t>
      </w:r>
      <w:ins w:id="35" w:author="Dalton Solano dos Reis" w:date="2024-05-27T15:55:00Z">
        <w:r w:rsidR="009515BB">
          <w:t>.</w:t>
        </w:r>
      </w:ins>
    </w:p>
    <w:p w14:paraId="57EE2147" w14:textId="68785E8E" w:rsidR="009A46C7" w:rsidRDefault="526C549D" w:rsidP="5CB28D81">
      <w:pPr>
        <w:pStyle w:val="TF-TEXTO"/>
        <w:ind w:firstLine="708"/>
      </w:pPr>
      <w:r>
        <w:t xml:space="preserve">A partir do </w:t>
      </w:r>
      <w:r w:rsidR="00E85FAC" w:rsidRPr="00515797">
        <w:fldChar w:fldCharType="begin"/>
      </w:r>
      <w:r w:rsidR="00E85FAC" w:rsidRPr="00515797">
        <w:instrText xml:space="preserve"> REF _Ref165228329 \h </w:instrText>
      </w:r>
      <w:r w:rsidR="00515797">
        <w:instrText xml:space="preserve"> \* MERGEFORMAT </w:instrText>
      </w:r>
      <w:r w:rsidR="00E85FAC" w:rsidRPr="00515797">
        <w:fldChar w:fldCharType="separate"/>
      </w:r>
      <w:r w:rsidR="00E85FAC" w:rsidRPr="00515797">
        <w:t xml:space="preserve">Quadro </w:t>
      </w:r>
      <w:r w:rsidR="00E85FAC" w:rsidRPr="00515797">
        <w:rPr>
          <w:noProof/>
        </w:rPr>
        <w:t>1</w:t>
      </w:r>
      <w:r w:rsidR="00E85FAC" w:rsidRPr="00515797">
        <w:fldChar w:fldCharType="end"/>
      </w:r>
      <w:r w:rsidR="007A4EEC">
        <w:t xml:space="preserve">, </w:t>
      </w:r>
      <w:r w:rsidRPr="00515797">
        <w:t xml:space="preserve">pode-se observar que </w:t>
      </w:r>
      <w:proofErr w:type="spellStart"/>
      <w:r w:rsidR="58D2EB01" w:rsidRPr="00515797">
        <w:t>Janssens</w:t>
      </w:r>
      <w:proofErr w:type="spellEnd"/>
      <w:r w:rsidR="58D2EB01" w:rsidRPr="00515797">
        <w:t xml:space="preserve"> </w:t>
      </w:r>
      <w:r w:rsidR="58D2EB01" w:rsidRPr="00515797">
        <w:rPr>
          <w:i/>
          <w:iCs/>
        </w:rPr>
        <w:t>et al</w:t>
      </w:r>
      <w:r w:rsidR="58D2EB01" w:rsidRPr="00515797">
        <w:t xml:space="preserve">. (2019) focaram em identificar os </w:t>
      </w:r>
      <w:r w:rsidR="3242F958" w:rsidRPr="00515797">
        <w:t>hábitos</w:t>
      </w:r>
      <w:r w:rsidR="58D2EB01" w:rsidRPr="00515797">
        <w:t xml:space="preserve"> de consumo e como estes afetam o</w:t>
      </w:r>
      <w:r w:rsidR="58D2EB01" w:rsidRPr="5CB28D81">
        <w:t xml:space="preserve"> </w:t>
      </w:r>
      <w:del w:id="36" w:author="Dalton Solano dos Reis" w:date="2024-05-27T15:55:00Z">
        <w:r w:rsidR="58D2EB01" w:rsidRPr="5CB28D81" w:rsidDel="009515BB">
          <w:delText xml:space="preserve">desperdício </w:delText>
        </w:r>
      </w:del>
      <w:ins w:id="37" w:author="Dalton Solano dos Reis" w:date="2024-05-27T15:55:00Z">
        <w:r w:rsidR="009515BB">
          <w:t>D</w:t>
        </w:r>
        <w:r w:rsidR="009515BB" w:rsidRPr="5CB28D81">
          <w:t xml:space="preserve">esperdício </w:t>
        </w:r>
      </w:ins>
      <w:r w:rsidR="58D2EB01" w:rsidRPr="5CB28D81">
        <w:t xml:space="preserve">de </w:t>
      </w:r>
      <w:del w:id="38" w:author="Dalton Solano dos Reis" w:date="2024-05-27T15:55:00Z">
        <w:r w:rsidR="58D2EB01" w:rsidRPr="5CB28D81" w:rsidDel="009515BB">
          <w:delText xml:space="preserve">comida </w:delText>
        </w:r>
      </w:del>
      <w:ins w:id="39" w:author="Dalton Solano dos Reis" w:date="2024-05-27T15:55:00Z">
        <w:r w:rsidR="009515BB">
          <w:t>C</w:t>
        </w:r>
        <w:r w:rsidR="009515BB" w:rsidRPr="5CB28D81">
          <w:t xml:space="preserve">omida </w:t>
        </w:r>
      </w:ins>
      <w:r w:rsidR="58D2EB01" w:rsidRPr="5CB28D81">
        <w:t>(DC)</w:t>
      </w:r>
      <w:r w:rsidR="0FEC269F" w:rsidRPr="5CB28D81">
        <w:t xml:space="preserve">, enquanto </w:t>
      </w:r>
      <w:proofErr w:type="spellStart"/>
      <w:r w:rsidR="0FEC269F" w:rsidRPr="5CB28D81">
        <w:t>Ravandi</w:t>
      </w:r>
      <w:proofErr w:type="spellEnd"/>
      <w:r w:rsidR="0FEC269F" w:rsidRPr="5CB28D81">
        <w:t xml:space="preserve"> e </w:t>
      </w:r>
      <w:proofErr w:type="spellStart"/>
      <w:r w:rsidR="0FEC269F" w:rsidRPr="5CB28D81">
        <w:t>Jovanovic</w:t>
      </w:r>
      <w:proofErr w:type="spellEnd"/>
      <w:r w:rsidR="0FEC269F" w:rsidRPr="5CB28D81">
        <w:t xml:space="preserve"> (2019),</w:t>
      </w:r>
      <w:r w:rsidR="2C78EC83" w:rsidRPr="5CB28D81">
        <w:t xml:space="preserve"> </w:t>
      </w:r>
      <w:r w:rsidR="2C78EC83" w:rsidRPr="5CB28D81">
        <w:lastRenderedPageBreak/>
        <w:t xml:space="preserve">buscaram aferir o impacto que o tamanho do prato teria no desperdício de comida, num âmbito de serviço. Por fim, </w:t>
      </w:r>
      <w:r w:rsidR="08789FF0" w:rsidRPr="5CB28D81">
        <w:t>Ellison, Fan e Wilson (2022) realizaram uma</w:t>
      </w:r>
      <w:r w:rsidR="57175E47" w:rsidRPr="5CB28D81">
        <w:t xml:space="preserve"> pesquisa para determinar a possibilidade de adoção de um modelo </w:t>
      </w:r>
      <w:r w:rsidR="57175E47" w:rsidRPr="5CB28D81">
        <w:rPr>
          <w:i/>
          <w:iCs/>
        </w:rPr>
        <w:t xml:space="preserve">Just-in-time </w:t>
      </w:r>
      <w:r w:rsidR="22DC2323" w:rsidRPr="5CB28D81">
        <w:t>(JIT)</w:t>
      </w:r>
      <w:r w:rsidR="22DC2323" w:rsidRPr="5CB28D81">
        <w:rPr>
          <w:i/>
          <w:iCs/>
        </w:rPr>
        <w:t xml:space="preserve"> </w:t>
      </w:r>
      <w:r w:rsidR="57175E47" w:rsidRPr="5CB28D81">
        <w:t>na rotina de compras.</w:t>
      </w:r>
    </w:p>
    <w:p w14:paraId="4D15D0D7" w14:textId="55E449D7" w:rsidR="009A46C7" w:rsidRDefault="63E48B0F" w:rsidP="5CB28D81">
      <w:pPr>
        <w:pStyle w:val="TF-TEXTO"/>
        <w:ind w:firstLine="708"/>
      </w:pPr>
      <w:proofErr w:type="spellStart"/>
      <w:r>
        <w:t>Janssens</w:t>
      </w:r>
      <w:proofErr w:type="spellEnd"/>
      <w:r>
        <w:t xml:space="preserve"> </w:t>
      </w:r>
      <w:r w:rsidRPr="4715FDDF">
        <w:rPr>
          <w:i/>
          <w:iCs/>
        </w:rPr>
        <w:t>et al</w:t>
      </w:r>
      <w:r>
        <w:t xml:space="preserve">. (2019) </w:t>
      </w:r>
      <w:r w:rsidR="00FA741A">
        <w:t>e</w:t>
      </w:r>
      <w:r>
        <w:t xml:space="preserve"> Ellison, Fan e Wilson (2022) realizaram uma análise estatística em cima dos dados </w:t>
      </w:r>
      <w:r w:rsidR="00A70E8B">
        <w:t xml:space="preserve">obtidos a partir de uma </w:t>
      </w:r>
      <w:r>
        <w:t>pesquisa</w:t>
      </w:r>
      <w:r w:rsidR="00A70E8B">
        <w:t xml:space="preserve"> online</w:t>
      </w:r>
      <w:r>
        <w:t xml:space="preserve">. </w:t>
      </w:r>
      <w:r w:rsidR="546128AA">
        <w:t xml:space="preserve">Ellison, Fan e Wilson (2022) tiveram </w:t>
      </w:r>
      <w:r w:rsidR="13060DDC">
        <w:t xml:space="preserve">uma </w:t>
      </w:r>
      <w:r w:rsidR="546128AA">
        <w:t>preocupação com o grupo de amostragem, tentando imitar</w:t>
      </w:r>
      <w:r w:rsidR="196CA440">
        <w:t xml:space="preserve"> dados demográficos</w:t>
      </w:r>
      <w:r w:rsidR="546128AA">
        <w:t xml:space="preserve">, </w:t>
      </w:r>
      <w:r w:rsidR="4B981832">
        <w:t xml:space="preserve">enquanto </w:t>
      </w:r>
      <w:proofErr w:type="spellStart"/>
      <w:r w:rsidR="546128AA">
        <w:t>Janssens</w:t>
      </w:r>
      <w:proofErr w:type="spellEnd"/>
      <w:r w:rsidR="546128AA">
        <w:t xml:space="preserve"> </w:t>
      </w:r>
      <w:r w:rsidR="546128AA" w:rsidRPr="4715FDDF">
        <w:rPr>
          <w:i/>
          <w:iCs/>
        </w:rPr>
        <w:t>et al</w:t>
      </w:r>
      <w:r w:rsidR="546128AA">
        <w:t>. (2019)</w:t>
      </w:r>
      <w:r w:rsidR="4F9DB4FB">
        <w:t xml:space="preserve"> utilizaram uma amostragem por bola de neve, que não teve tanta preocupação com a origem dos dados</w:t>
      </w:r>
      <w:r w:rsidR="30FD65A6">
        <w:t xml:space="preserve">. </w:t>
      </w:r>
      <w:r w:rsidR="007738BB">
        <w:t>Por outro lado</w:t>
      </w:r>
      <w:r w:rsidR="104FD83F">
        <w:t xml:space="preserve">, </w:t>
      </w:r>
      <w:proofErr w:type="spellStart"/>
      <w:r w:rsidR="104FD83F">
        <w:t>Ravandi</w:t>
      </w:r>
      <w:proofErr w:type="spellEnd"/>
      <w:r w:rsidR="104FD83F">
        <w:t xml:space="preserve"> e </w:t>
      </w:r>
      <w:proofErr w:type="spellStart"/>
      <w:r w:rsidR="104FD83F">
        <w:t>Jovanovic</w:t>
      </w:r>
      <w:proofErr w:type="spellEnd"/>
      <w:r w:rsidR="104FD83F">
        <w:t xml:space="preserve"> (2019)</w:t>
      </w:r>
      <w:r w:rsidR="6A5653E8">
        <w:t xml:space="preserve"> </w:t>
      </w:r>
      <w:r w:rsidR="00945BFF">
        <w:t>optaram por</w:t>
      </w:r>
      <w:r w:rsidR="6A5653E8">
        <w:t xml:space="preserve"> uma modelagem baseada em agentes </w:t>
      </w:r>
      <w:r w:rsidR="00844416">
        <w:t xml:space="preserve">para simulação e </w:t>
      </w:r>
      <w:r w:rsidR="6A5653E8">
        <w:t>análise.</w:t>
      </w:r>
    </w:p>
    <w:p w14:paraId="1BCCEB48" w14:textId="4240E1A7" w:rsidR="009A46C7" w:rsidRDefault="5BDCE2ED" w:rsidP="4AD6E552">
      <w:pPr>
        <w:pStyle w:val="TF-TEXTO"/>
        <w:ind w:firstLine="708"/>
      </w:pPr>
      <w:r>
        <w:t xml:space="preserve">A avaliação de desempenho apresentou bastante variação entre trabalhos. </w:t>
      </w:r>
      <w:proofErr w:type="spellStart"/>
      <w:r>
        <w:t>Janssens</w:t>
      </w:r>
      <w:proofErr w:type="spellEnd"/>
      <w:r>
        <w:t xml:space="preserve"> </w:t>
      </w:r>
      <w:r w:rsidRPr="4715FDDF">
        <w:rPr>
          <w:i/>
          <w:iCs/>
        </w:rPr>
        <w:t>et al</w:t>
      </w:r>
      <w:r>
        <w:t>. (2019) utiliz</w:t>
      </w:r>
      <w:r w:rsidR="00D0444E">
        <w:t>aram</w:t>
      </w:r>
      <w:r>
        <w:t xml:space="preserve"> o Fator de Inflação de Variância</w:t>
      </w:r>
      <w:r w:rsidR="4195EBEA">
        <w:t xml:space="preserve">, o coeficiente de determinação (R²), o tamanho do efeito (f²) e os coeficientes do caminho (β). </w:t>
      </w:r>
      <w:proofErr w:type="spellStart"/>
      <w:r w:rsidR="7D908ED8">
        <w:t>Ravandi</w:t>
      </w:r>
      <w:proofErr w:type="spellEnd"/>
      <w:r w:rsidR="7D908ED8">
        <w:t xml:space="preserve"> e </w:t>
      </w:r>
      <w:proofErr w:type="spellStart"/>
      <w:r w:rsidR="7D908ED8">
        <w:t>Jovanovic</w:t>
      </w:r>
      <w:proofErr w:type="spellEnd"/>
      <w:r w:rsidR="7D908ED8">
        <w:t xml:space="preserve"> (2019)</w:t>
      </w:r>
      <w:r w:rsidR="112DC5FF">
        <w:t xml:space="preserve"> defin</w:t>
      </w:r>
      <w:r w:rsidR="1C43D7B0">
        <w:t>iram</w:t>
      </w:r>
      <w:r w:rsidR="112DC5FF">
        <w:t xml:space="preserve"> funções objetivo e traç</w:t>
      </w:r>
      <w:r w:rsidR="3D2A1DC5">
        <w:t>aram</w:t>
      </w:r>
      <w:r w:rsidR="112DC5FF">
        <w:t xml:space="preserve"> o ponto de minimização para cada tamanho de prato. </w:t>
      </w:r>
      <w:r w:rsidR="7F026716">
        <w:t>Ellison, Fan e Wilson (2022) realizaram uma divisão de classes entre os diversos perfis de consumidor encontrados e avaliaram quão dispostos estes estariam para adotar o modelo JIT</w:t>
      </w:r>
      <w:r w:rsidR="10BCB912">
        <w:t>.</w:t>
      </w:r>
    </w:p>
    <w:p w14:paraId="5DDA433D" w14:textId="51D219B0" w:rsidR="009E71C0" w:rsidRDefault="7EDE596D" w:rsidP="000F23DE">
      <w:pPr>
        <w:pStyle w:val="TF-TEXTO"/>
      </w:pPr>
      <w:r w:rsidRPr="000F23DE">
        <w:t xml:space="preserve">Diante </w:t>
      </w:r>
      <w:r w:rsidR="00E77408">
        <w:t>do exposto</w:t>
      </w:r>
      <w:r w:rsidRPr="000F23DE">
        <w:t>,</w:t>
      </w:r>
      <w:r w:rsidR="6844BC8C" w:rsidRPr="000F23DE">
        <w:t xml:space="preserve"> </w:t>
      </w:r>
      <w:r w:rsidR="009B553C" w:rsidRPr="000F23DE">
        <w:t xml:space="preserve">este </w:t>
      </w:r>
      <w:r w:rsidRPr="000F23DE">
        <w:t>trabalho</w:t>
      </w:r>
      <w:r w:rsidR="2CF0264B" w:rsidRPr="000F23DE">
        <w:t xml:space="preserve"> </w:t>
      </w:r>
      <w:r w:rsidR="00FF25C1" w:rsidRPr="000F23DE">
        <w:t>torna-se</w:t>
      </w:r>
      <w:r w:rsidR="2CF0264B" w:rsidRPr="000F23DE">
        <w:t xml:space="preserve"> relev</w:t>
      </w:r>
      <w:r w:rsidR="009E71C0">
        <w:t>ante</w:t>
      </w:r>
      <w:r w:rsidR="00FF25C1" w:rsidRPr="000F23DE">
        <w:t xml:space="preserve"> pois aplicará modelagem baseada em agentes </w:t>
      </w:r>
      <w:r w:rsidR="003A721B" w:rsidRPr="000F23DE">
        <w:t xml:space="preserve">para </w:t>
      </w:r>
      <w:r w:rsidR="00FF25C1" w:rsidRPr="000F23DE">
        <w:t>simular o desperdício de comida</w:t>
      </w:r>
      <w:r w:rsidR="0088279E" w:rsidRPr="000F23DE">
        <w:t xml:space="preserve">. Esta abordagem </w:t>
      </w:r>
      <w:r w:rsidR="006549F5" w:rsidRPr="000F23DE">
        <w:t>fará</w:t>
      </w:r>
      <w:r w:rsidR="0088279E" w:rsidRPr="000F23DE">
        <w:t xml:space="preserve"> a integração de dados e informações complexas de diversas fontes, </w:t>
      </w:r>
      <w:r w:rsidR="009E71C0">
        <w:t>tais como,</w:t>
      </w:r>
      <w:r w:rsidR="0088279E" w:rsidRPr="000F23DE">
        <w:t xml:space="preserve"> dados demográficos</w:t>
      </w:r>
      <w:r w:rsidR="009E71C0">
        <w:t>;</w:t>
      </w:r>
      <w:r w:rsidR="0088279E" w:rsidRPr="000F23DE">
        <w:t xml:space="preserve"> padrões de consumo</w:t>
      </w:r>
      <w:r w:rsidR="009E71C0">
        <w:t>;</w:t>
      </w:r>
      <w:r w:rsidR="0088279E" w:rsidRPr="000F23DE">
        <w:t xml:space="preserve"> fluxos logísticos</w:t>
      </w:r>
      <w:r w:rsidR="009E71C0">
        <w:t>;</w:t>
      </w:r>
      <w:r w:rsidR="0088279E" w:rsidRPr="000F23DE">
        <w:t xml:space="preserve"> e comportamentos individuais</w:t>
      </w:r>
      <w:r w:rsidR="002A472C" w:rsidRPr="000F23DE">
        <w:t>.</w:t>
      </w:r>
      <w:r w:rsidR="00732393" w:rsidRPr="000F23DE">
        <w:t xml:space="preserve"> </w:t>
      </w:r>
      <w:r w:rsidR="0075221D" w:rsidRPr="000F23DE">
        <w:t>Acredita-se que a</w:t>
      </w:r>
      <w:r w:rsidR="00CF52C2" w:rsidRPr="000F23DE">
        <w:t>través da criação de modelos computacionais que representam diferentes agentes</w:t>
      </w:r>
      <w:r w:rsidR="009E71C0">
        <w:t xml:space="preserve"> –</w:t>
      </w:r>
      <w:r w:rsidR="00CF52C2" w:rsidRPr="000F23DE">
        <w:t xml:space="preserve"> como consumidores, estabelecimentos e cadeia de abastecimento</w:t>
      </w:r>
      <w:r w:rsidR="009E71C0">
        <w:t xml:space="preserve"> –</w:t>
      </w:r>
      <w:r w:rsidR="00CF52C2" w:rsidRPr="000F23DE">
        <w:t xml:space="preserve"> </w:t>
      </w:r>
      <w:r w:rsidR="007D5131" w:rsidRPr="000F23DE">
        <w:t>será possível</w:t>
      </w:r>
      <w:r w:rsidR="00CF52C2" w:rsidRPr="000F23DE">
        <w:t xml:space="preserve"> simular cenários realistas e explorar o impacto de variáveis ​​como hábitos de compra, comportamentos de consumo e práticas de gestão de estoque.</w:t>
      </w:r>
    </w:p>
    <w:p w14:paraId="267D5D6B" w14:textId="5B06C10D" w:rsidR="009A46C7" w:rsidRPr="000F23DE" w:rsidRDefault="005632F8" w:rsidP="000F23DE">
      <w:pPr>
        <w:pStyle w:val="TF-TEXTO"/>
      </w:pPr>
      <w:r>
        <w:t>Portanto, e</w:t>
      </w:r>
      <w:r w:rsidR="006A41F0" w:rsidRPr="000F23DE">
        <w:t>spera-se que e</w:t>
      </w:r>
      <w:r w:rsidR="00CF52C2" w:rsidRPr="000F23DE">
        <w:t xml:space="preserve">sses modelos </w:t>
      </w:r>
      <w:r w:rsidR="006A41F0" w:rsidRPr="000F23DE">
        <w:t>possam</w:t>
      </w:r>
      <w:r w:rsidR="00CF52C2" w:rsidRPr="000F23DE">
        <w:t xml:space="preserve"> </w:t>
      </w:r>
      <w:r w:rsidR="002A472C" w:rsidRPr="000F23DE">
        <w:t xml:space="preserve">(i) compreender as motivações por </w:t>
      </w:r>
      <w:r w:rsidR="009E71C0">
        <w:t>de</w:t>
      </w:r>
      <w:r w:rsidR="002A472C" w:rsidRPr="000F23DE">
        <w:t>trás do aumento nas compras de alimentos; (</w:t>
      </w:r>
      <w:proofErr w:type="spellStart"/>
      <w:r w:rsidR="002A472C" w:rsidRPr="000F23DE">
        <w:t>ii</w:t>
      </w:r>
      <w:proofErr w:type="spellEnd"/>
      <w:r w:rsidR="002A472C" w:rsidRPr="000F23DE">
        <w:t>) destacar as disparidades nos hábitos alimentares em diferentes contextos de consumo; (</w:t>
      </w:r>
      <w:proofErr w:type="spellStart"/>
      <w:r w:rsidR="002A472C" w:rsidRPr="000F23DE">
        <w:t>iii</w:t>
      </w:r>
      <w:proofErr w:type="spellEnd"/>
      <w:r w:rsidR="002A472C" w:rsidRPr="000F23DE">
        <w:t>) examinar de que forma essas mudanças externas influenciam os hábitos de compra e consumo alimentar dos indivíduos; (</w:t>
      </w:r>
      <w:proofErr w:type="spellStart"/>
      <w:r w:rsidR="002A472C" w:rsidRPr="000F23DE">
        <w:t>iv</w:t>
      </w:r>
      <w:proofErr w:type="spellEnd"/>
      <w:r w:rsidR="002A472C" w:rsidRPr="000F23DE">
        <w:t xml:space="preserve">) entender como o desperdício de </w:t>
      </w:r>
      <w:r w:rsidR="009E71C0">
        <w:t>comida</w:t>
      </w:r>
      <w:r w:rsidR="002A472C" w:rsidRPr="000F23DE">
        <w:t xml:space="preserve"> influencia as escolhas e hábitos alimentares das pessoas; (v) </w:t>
      </w:r>
      <w:r w:rsidR="00CF52C2" w:rsidRPr="000F23DE">
        <w:t>prever tendências de desperdício</w:t>
      </w:r>
      <w:r w:rsidR="00C56008" w:rsidRPr="000F23DE">
        <w:t xml:space="preserve"> e; (vi)</w:t>
      </w:r>
      <w:r w:rsidR="00CF52C2" w:rsidRPr="000F23DE">
        <w:t>, identificar pontos críticos</w:t>
      </w:r>
      <w:r w:rsidR="009E71C0">
        <w:t xml:space="preserve"> </w:t>
      </w:r>
      <w:r w:rsidR="009E71C0" w:rsidRPr="000F23DE">
        <w:t>onde ocorre o maior desperdício</w:t>
      </w:r>
      <w:r w:rsidR="00CF52C2" w:rsidRPr="000F23DE">
        <w:t xml:space="preserve"> na cadeia de abastecimento e testar intervenções potenciais para reduzir o desperdício em diferentes contextos, como supermercados, restaurantes e lares.</w:t>
      </w:r>
      <w:r w:rsidR="00CA1E50" w:rsidRPr="000F23DE">
        <w:t xml:space="preserve"> </w:t>
      </w:r>
      <w:r w:rsidR="00944A32" w:rsidRPr="000F23DE">
        <w:t>Portanto</w:t>
      </w:r>
      <w:r w:rsidR="00CA1E50" w:rsidRPr="000F23DE">
        <w:t xml:space="preserve">, </w:t>
      </w:r>
      <w:r w:rsidR="00DD2F82" w:rsidRPr="000F23DE">
        <w:t xml:space="preserve">ao integrar dados sobre padrões de compra e consumo em um modelo baseado em agentes, </w:t>
      </w:r>
      <w:r w:rsidR="00856D01" w:rsidRPr="000F23DE">
        <w:t>almeja</w:t>
      </w:r>
      <w:r w:rsidR="009F4F1C" w:rsidRPr="000F23DE">
        <w:t xml:space="preserve">-se </w:t>
      </w:r>
      <w:r w:rsidR="000E3698" w:rsidRPr="000F23DE">
        <w:t xml:space="preserve">também </w:t>
      </w:r>
      <w:r w:rsidR="00DD2F82" w:rsidRPr="000F23DE">
        <w:t>simular o efeito de estratégias como a implementação de políticas de precificação dinâmica, promoções de produtos próximos à data de vencimento e iniciativas de conscientização do consumidor sobre práticas de compra mais sustentáveis</w:t>
      </w:r>
      <w:r w:rsidR="00654AA8" w:rsidRPr="000F23DE">
        <w:t>.</w:t>
      </w:r>
    </w:p>
    <w:p w14:paraId="0F735F5B" w14:textId="44AF353A" w:rsidR="009A46C7" w:rsidRDefault="1C1C9C5C" w:rsidP="47F3029D">
      <w:pPr>
        <w:pStyle w:val="Ttulo2"/>
        <w:numPr>
          <w:ilvl w:val="1"/>
          <w:numId w:val="0"/>
        </w:numPr>
      </w:pPr>
      <w:r>
        <w:t>3.2</w:t>
      </w:r>
      <w:r w:rsidR="009A46C7">
        <w:tab/>
        <w:t>requisitos principais do problema a ser trabalhado</w:t>
      </w:r>
    </w:p>
    <w:p w14:paraId="6C0F0425" w14:textId="4E859B36" w:rsidR="1934DA96" w:rsidRDefault="1934DA96" w:rsidP="5CB28D81">
      <w:pPr>
        <w:pStyle w:val="TF-TEXTO"/>
        <w:ind w:firstLine="708"/>
      </w:pPr>
      <w:r>
        <w:t xml:space="preserve">O </w:t>
      </w:r>
      <w:r w:rsidR="00A45217">
        <w:t>modelo de simulação</w:t>
      </w:r>
      <w:r w:rsidR="00412F56">
        <w:t xml:space="preserve"> baseada em agentes</w:t>
      </w:r>
      <w:r>
        <w:t xml:space="preserve"> a ser desenvolvido deverá</w:t>
      </w:r>
      <w:r w:rsidR="00181556">
        <w:t xml:space="preserve"> contemplar a implementação dos seguintes Requisitos Funcionais (RF) e Requisitos Não Funcionais (RNF):</w:t>
      </w:r>
    </w:p>
    <w:p w14:paraId="0AE0D8B0" w14:textId="390B16D9" w:rsidR="007D5C97" w:rsidRPr="00055BE2" w:rsidRDefault="00DF7774" w:rsidP="00EA27DB">
      <w:pPr>
        <w:pStyle w:val="TF-ALNEA"/>
        <w:numPr>
          <w:ilvl w:val="0"/>
          <w:numId w:val="20"/>
        </w:numPr>
        <w:pPrChange w:id="40" w:author="Dalton Solano dos Reis" w:date="2024-05-27T15:58:00Z">
          <w:pPr>
            <w:pStyle w:val="TF-ALNEA"/>
          </w:pPr>
        </w:pPrChange>
      </w:pPr>
      <w:r w:rsidRPr="00EA27DB">
        <w:rPr>
          <w:rStyle w:val="Forte"/>
          <w:b w:val="0"/>
          <w:bCs w:val="0"/>
        </w:rPr>
        <w:t>e</w:t>
      </w:r>
      <w:r w:rsidR="007D5C97" w:rsidRPr="00EA27DB">
        <w:rPr>
          <w:rStyle w:val="Forte"/>
          <w:b w:val="0"/>
          <w:bCs w:val="0"/>
        </w:rPr>
        <w:t>stabelecer um agente consumidor com estoque de alimento (RF)</w:t>
      </w:r>
      <w:r w:rsidR="007D5C97">
        <w:t xml:space="preserve">: </w:t>
      </w:r>
      <w:r w:rsidR="004826E7">
        <w:t>e</w:t>
      </w:r>
      <w:r w:rsidR="007D5C97">
        <w:t>ste requisito define a criação de um agente consumidor que possui uma variável para manter seu estoque atual de alimentos. Isso permitirá simular o comportamento de consumo e gestão de estoque dos agentes consumidores no modelo</w:t>
      </w:r>
      <w:r w:rsidR="004826E7">
        <w:t>;</w:t>
      </w:r>
    </w:p>
    <w:p w14:paraId="6EE597B3" w14:textId="3758CA05" w:rsidR="007D5C97" w:rsidRPr="00055BE2" w:rsidRDefault="00DF7774" w:rsidP="4715FDDF">
      <w:pPr>
        <w:pStyle w:val="TF-ALNEA"/>
      </w:pPr>
      <w:r w:rsidRPr="4715FDDF">
        <w:rPr>
          <w:rStyle w:val="Forte"/>
          <w:b w:val="0"/>
          <w:bCs w:val="0"/>
        </w:rPr>
        <w:t>c</w:t>
      </w:r>
      <w:r w:rsidR="007D5C97" w:rsidRPr="4715FDDF">
        <w:rPr>
          <w:rStyle w:val="Forte"/>
          <w:b w:val="0"/>
          <w:bCs w:val="0"/>
        </w:rPr>
        <w:t>lassificar os agentes consumidores em dois tipos (RF)</w:t>
      </w:r>
      <w:r w:rsidR="007D5C97">
        <w:t xml:space="preserve">: </w:t>
      </w:r>
      <w:r w:rsidR="00455F3D">
        <w:t xml:space="preserve">dividir </w:t>
      </w:r>
      <w:r w:rsidR="007D5C97">
        <w:t>os agentes consumidores</w:t>
      </w:r>
      <w:r w:rsidR="00C6370B">
        <w:t xml:space="preserve"> </w:t>
      </w:r>
      <w:r w:rsidR="007D5C97">
        <w:t>em dois tipos: consumidor-doméstico e consumidor-estabelecimento. Isso permitirá considerar diferentes comportamentos e padrões de consumo para cada tipo de agente</w:t>
      </w:r>
      <w:r w:rsidR="00526380">
        <w:t>;</w:t>
      </w:r>
    </w:p>
    <w:p w14:paraId="78F99DF8" w14:textId="6FEBC0B3" w:rsidR="007D5C97" w:rsidRPr="00055BE2" w:rsidRDefault="004E5CAE" w:rsidP="4715FDDF">
      <w:pPr>
        <w:pStyle w:val="TF-ALNEA"/>
      </w:pPr>
      <w:r>
        <w:t>i</w:t>
      </w:r>
      <w:r w:rsidR="007D5C97" w:rsidRPr="4715FDDF">
        <w:rPr>
          <w:rStyle w:val="Forte"/>
          <w:b w:val="0"/>
          <w:bCs w:val="0"/>
        </w:rPr>
        <w:t>ntroduzir a quantidade de moradores para agentes consumidores-domésticos (RF)</w:t>
      </w:r>
      <w:r w:rsidR="007D5C97">
        <w:t xml:space="preserve">: </w:t>
      </w:r>
      <w:r w:rsidR="00526380">
        <w:t>e</w:t>
      </w:r>
      <w:r w:rsidR="007D5C97">
        <w:t>sse requisito define a necessidade de introduzir a quantidade de moradores para os agentes consumidores-domésticos. Essa informação será crucial para ajustar o comportamento de consumo e a quantidade de alimentos necessária para atender às necessidades do agregado familiar</w:t>
      </w:r>
      <w:r w:rsidR="006336F0">
        <w:t>;</w:t>
      </w:r>
    </w:p>
    <w:p w14:paraId="1B2E1B52" w14:textId="3A2FEEEC" w:rsidR="007D5C97" w:rsidRPr="00055BE2" w:rsidRDefault="007D5C97" w:rsidP="4715FDDF">
      <w:pPr>
        <w:pStyle w:val="TF-ALNEA"/>
      </w:pPr>
      <w:r>
        <w:t>d</w:t>
      </w:r>
      <w:r w:rsidRPr="4715FDDF">
        <w:rPr>
          <w:rStyle w:val="Forte"/>
          <w:b w:val="0"/>
          <w:bCs w:val="0"/>
        </w:rPr>
        <w:t>efinir um agente mercado para suprir alimentos aos agentes consumidores (RF)</w:t>
      </w:r>
      <w:r>
        <w:t xml:space="preserve">: </w:t>
      </w:r>
      <w:r w:rsidR="006336F0">
        <w:t>criar</w:t>
      </w:r>
      <w:r>
        <w:t xml:space="preserve"> um agente mercado responsável por fornecer alimentos aos agentes consumidores. Esse agente atuará como uma fonte de abastecimento para os consumidores, influenciando o fluxo de alimentos na simulação</w:t>
      </w:r>
      <w:r w:rsidR="00D644AF">
        <w:t>;</w:t>
      </w:r>
    </w:p>
    <w:p w14:paraId="52DAE5BD" w14:textId="50830EED" w:rsidR="007D5C97" w:rsidRPr="00055BE2" w:rsidRDefault="004E5CAE" w:rsidP="4715FDDF">
      <w:pPr>
        <w:pStyle w:val="TF-ALNEA"/>
      </w:pPr>
      <w:r>
        <w:t>c</w:t>
      </w:r>
      <w:r w:rsidR="007D5C97" w:rsidRPr="4715FDDF">
        <w:rPr>
          <w:rStyle w:val="Forte"/>
          <w:b w:val="0"/>
          <w:bCs w:val="0"/>
        </w:rPr>
        <w:t>onfigurar um relógio global para subtrair valor do estoque do agente consumidor (RF)</w:t>
      </w:r>
      <w:r w:rsidR="007D5C97">
        <w:t xml:space="preserve">: </w:t>
      </w:r>
      <w:r w:rsidR="00D644AF">
        <w:t>implementar</w:t>
      </w:r>
      <w:r w:rsidR="007D5C97">
        <w:t xml:space="preserve"> um relógio global que regula o tempo na simulação e subtrai um valor do estoque do agente consumidor em intervalos definidos. Isso permite simular o consumo ao longo do tempo</w:t>
      </w:r>
      <w:r w:rsidR="00342393">
        <w:t>;</w:t>
      </w:r>
    </w:p>
    <w:p w14:paraId="32AC7268" w14:textId="6CA108E9" w:rsidR="007D5C97" w:rsidRPr="00055BE2" w:rsidRDefault="004E5CAE" w:rsidP="4715FDDF">
      <w:pPr>
        <w:pStyle w:val="TF-ALNEA"/>
      </w:pPr>
      <w:r>
        <w:t>v</w:t>
      </w:r>
      <w:r w:rsidR="007D5C97" w:rsidRPr="4715FDDF">
        <w:rPr>
          <w:rStyle w:val="Forte"/>
          <w:b w:val="0"/>
          <w:bCs w:val="0"/>
        </w:rPr>
        <w:t xml:space="preserve">ariar a quantidade deduzida do estoque com base na quantidade de moradores para agentes </w:t>
      </w:r>
      <w:r w:rsidR="007D5C97" w:rsidRPr="4715FDDF">
        <w:rPr>
          <w:rStyle w:val="Forte"/>
          <w:b w:val="0"/>
          <w:bCs w:val="0"/>
        </w:rPr>
        <w:lastRenderedPageBreak/>
        <w:t>consumidores-domésticos (RF)</w:t>
      </w:r>
      <w:r w:rsidR="007D5C97">
        <w:t xml:space="preserve">: </w:t>
      </w:r>
      <w:r w:rsidR="00445362">
        <w:t>estabelecer</w:t>
      </w:r>
      <w:r w:rsidR="007D5C97">
        <w:t xml:space="preserve"> a variação da quantidade deduzida do estoque do agente consumidor-doméstico com base na quantidade de moradores. Isso garantirá que o consumo seja ajustado de acordo com o tamanho do agregado familiar</w:t>
      </w:r>
      <w:r w:rsidR="005F0638">
        <w:t>;</w:t>
      </w:r>
    </w:p>
    <w:p w14:paraId="1CADC518" w14:textId="4AD9D494" w:rsidR="007D5C97" w:rsidRPr="00055BE2" w:rsidRDefault="004E5CAE" w:rsidP="4715FDDF">
      <w:pPr>
        <w:pStyle w:val="TF-ALNEA"/>
      </w:pPr>
      <w:r>
        <w:t>d</w:t>
      </w:r>
      <w:r w:rsidR="007D5C97" w:rsidRPr="4715FDDF">
        <w:rPr>
          <w:rStyle w:val="Forte"/>
          <w:b w:val="0"/>
          <w:bCs w:val="0"/>
        </w:rPr>
        <w:t>eterminar um fluxo em horários variados para agentes consumidores-estabelecimentos e ajustar o desconto do estoque (RF)</w:t>
      </w:r>
      <w:r w:rsidR="007D5C97">
        <w:t xml:space="preserve">: </w:t>
      </w:r>
      <w:r w:rsidR="00445362">
        <w:t>determinar o</w:t>
      </w:r>
      <w:r w:rsidR="007D5C97">
        <w:t xml:space="preserve"> fluxo de consumidores para os agentes consumidores-estabelecimentos em horários variados e o ajuste do desconto do estoque de acordo com esse fluxo. Isso permitirá simular padrões de consumo diferentes ao longo do dia em estabelecimentos comerciais</w:t>
      </w:r>
      <w:r w:rsidR="005F0638">
        <w:t>;</w:t>
      </w:r>
    </w:p>
    <w:p w14:paraId="1E71D207" w14:textId="3CFCD919" w:rsidR="00EC3F1C" w:rsidRPr="00055BE2" w:rsidRDefault="00D7309F" w:rsidP="4715FDDF">
      <w:pPr>
        <w:pStyle w:val="TF-ALNEA"/>
      </w:pPr>
      <w:r w:rsidRPr="4715FDDF">
        <w:rPr>
          <w:rStyle w:val="Forte"/>
          <w:b w:val="0"/>
          <w:bCs w:val="0"/>
        </w:rPr>
        <w:t>m</w:t>
      </w:r>
      <w:r w:rsidR="00EC3F1C" w:rsidRPr="4715FDDF">
        <w:rPr>
          <w:rStyle w:val="Forte"/>
          <w:b w:val="0"/>
          <w:bCs w:val="0"/>
        </w:rPr>
        <w:t>odelagem</w:t>
      </w:r>
      <w:r w:rsidR="00DC19C2" w:rsidRPr="4715FDDF">
        <w:rPr>
          <w:rStyle w:val="Forte"/>
          <w:b w:val="0"/>
          <w:bCs w:val="0"/>
        </w:rPr>
        <w:t xml:space="preserve"> </w:t>
      </w:r>
      <w:r w:rsidR="00DC19C2">
        <w:t>basead</w:t>
      </w:r>
      <w:r w:rsidR="004E15FA">
        <w:t>a</w:t>
      </w:r>
      <w:r w:rsidR="00DC19C2">
        <w:t xml:space="preserve"> em agentes</w:t>
      </w:r>
      <w:r w:rsidRPr="4715FDDF">
        <w:rPr>
          <w:rStyle w:val="Forte"/>
          <w:b w:val="0"/>
          <w:bCs w:val="0"/>
        </w:rPr>
        <w:t xml:space="preserve"> (RNF)</w:t>
      </w:r>
      <w:r w:rsidR="00EC3F1C">
        <w:t xml:space="preserve">: </w:t>
      </w:r>
      <w:r>
        <w:t>o</w:t>
      </w:r>
      <w:r w:rsidR="00EC3F1C">
        <w:t xml:space="preserve"> modelo deve ser desenvolvido em uma plataforma que suporte eficientemente a modelagem baseada em agentes, como </w:t>
      </w:r>
      <w:proofErr w:type="spellStart"/>
      <w:r w:rsidR="00EC3F1C">
        <w:t>NetLogo</w:t>
      </w:r>
      <w:proofErr w:type="spellEnd"/>
      <w:r w:rsidR="00DC19C2">
        <w:t xml:space="preserve"> ou</w:t>
      </w:r>
      <w:r w:rsidR="00EC3F1C">
        <w:t xml:space="preserve"> </w:t>
      </w:r>
      <w:proofErr w:type="spellStart"/>
      <w:r w:rsidR="00EC3F1C">
        <w:t>Repast</w:t>
      </w:r>
      <w:proofErr w:type="spellEnd"/>
      <w:r w:rsidR="00EC3F1C">
        <w:t>, garantindo a flexibilidade necessária para representar adequadamente a dinâmica do sistema de desperdício de comida</w:t>
      </w:r>
      <w:r w:rsidR="005E358E">
        <w:t>;</w:t>
      </w:r>
    </w:p>
    <w:p w14:paraId="0208AD37" w14:textId="62622B22" w:rsidR="5F7C16EB" w:rsidRDefault="00B617FC" w:rsidP="00DC19C2">
      <w:pPr>
        <w:pStyle w:val="TF-ALNEA"/>
      </w:pPr>
      <w:r w:rsidRPr="4715FDDF">
        <w:rPr>
          <w:rStyle w:val="Forte"/>
          <w:b w:val="0"/>
          <w:bCs w:val="0"/>
        </w:rPr>
        <w:t>s</w:t>
      </w:r>
      <w:r w:rsidR="00156B7B" w:rsidRPr="4715FDDF">
        <w:rPr>
          <w:rStyle w:val="Forte"/>
          <w:b w:val="0"/>
          <w:bCs w:val="0"/>
        </w:rPr>
        <w:t xml:space="preserve">uporte a </w:t>
      </w:r>
      <w:r w:rsidR="004E15FA" w:rsidRPr="4715FDDF">
        <w:rPr>
          <w:rStyle w:val="Forte"/>
          <w:b w:val="0"/>
          <w:bCs w:val="0"/>
        </w:rPr>
        <w:t>m</w:t>
      </w:r>
      <w:r w:rsidR="00156B7B" w:rsidRPr="4715FDDF">
        <w:rPr>
          <w:rStyle w:val="Forte"/>
          <w:b w:val="0"/>
          <w:bCs w:val="0"/>
        </w:rPr>
        <w:t xml:space="preserve">odelagem </w:t>
      </w:r>
      <w:r w:rsidR="004E15FA" w:rsidRPr="4715FDDF">
        <w:rPr>
          <w:rStyle w:val="Forte"/>
          <w:b w:val="0"/>
          <w:bCs w:val="0"/>
        </w:rPr>
        <w:t>b</w:t>
      </w:r>
      <w:r w:rsidR="00156B7B" w:rsidRPr="4715FDDF">
        <w:rPr>
          <w:rStyle w:val="Forte"/>
          <w:b w:val="0"/>
          <w:bCs w:val="0"/>
        </w:rPr>
        <w:t xml:space="preserve">aseada em </w:t>
      </w:r>
      <w:r w:rsidR="004E15FA" w:rsidRPr="4715FDDF">
        <w:rPr>
          <w:rStyle w:val="Forte"/>
          <w:b w:val="0"/>
          <w:bCs w:val="0"/>
        </w:rPr>
        <w:t>a</w:t>
      </w:r>
      <w:r w:rsidR="00156B7B" w:rsidRPr="4715FDDF">
        <w:rPr>
          <w:rStyle w:val="Forte"/>
          <w:b w:val="0"/>
          <w:bCs w:val="0"/>
        </w:rPr>
        <w:t>gentes</w:t>
      </w:r>
      <w:r w:rsidR="00E90F82" w:rsidRPr="4715FDDF">
        <w:rPr>
          <w:rStyle w:val="Forte"/>
          <w:b w:val="0"/>
          <w:bCs w:val="0"/>
        </w:rPr>
        <w:t xml:space="preserve"> (RNF)</w:t>
      </w:r>
      <w:r w:rsidR="00156B7B">
        <w:t xml:space="preserve">: </w:t>
      </w:r>
      <w:r w:rsidR="00E90F82">
        <w:t>a</w:t>
      </w:r>
      <w:r w:rsidR="00156B7B">
        <w:t xml:space="preserve"> plataforma de modelagem deve oferecer suporte nativo à criação, configuração e simulação de modelos baseados em agentes, incluindo a definição de agentes, seus atributos, comportamentos e interações, bem como a visualização e análise dos resultados da simulação em um ambiente intuitivo e amigáve</w:t>
      </w:r>
      <w:r w:rsidR="00734394">
        <w:t>l</w:t>
      </w:r>
      <w:r w:rsidR="00DC19C2">
        <w:t>.</w:t>
      </w:r>
    </w:p>
    <w:p w14:paraId="3C5D6B56" w14:textId="49232BD6" w:rsidR="00C821AF" w:rsidRDefault="70F61F72" w:rsidP="47F3029D">
      <w:pPr>
        <w:pStyle w:val="Ttulo2"/>
        <w:numPr>
          <w:ilvl w:val="1"/>
          <w:numId w:val="0"/>
        </w:numPr>
      </w:pPr>
      <w:r>
        <w:t>3.3</w:t>
      </w:r>
      <w:r w:rsidR="00C821AF">
        <w:tab/>
        <w:t>Metodologia</w:t>
      </w:r>
    </w:p>
    <w:p w14:paraId="51BD2AA7" w14:textId="06B7BFB9" w:rsidR="428D9D94" w:rsidRDefault="428D9D94" w:rsidP="4AD6E552">
      <w:pPr>
        <w:pStyle w:val="TF-TEXTO"/>
      </w:pPr>
      <w:r>
        <w:t>O trabalho será desenvolvido nas etapas:</w:t>
      </w:r>
    </w:p>
    <w:p w14:paraId="3E850963" w14:textId="65CA1C5C" w:rsidR="428D9D94" w:rsidRDefault="428D9D94" w:rsidP="0093272A">
      <w:pPr>
        <w:pStyle w:val="TF-ALNEA"/>
        <w:numPr>
          <w:ilvl w:val="0"/>
          <w:numId w:val="18"/>
        </w:numPr>
      </w:pPr>
      <w:r>
        <w:t xml:space="preserve">levantamento bibliográfico: buscar em artigos descrições sobre os comportamentos de compra, </w:t>
      </w:r>
      <w:r w:rsidR="00955AC8">
        <w:t>modelagem</w:t>
      </w:r>
      <w:r>
        <w:t xml:space="preserve"> basead</w:t>
      </w:r>
      <w:r w:rsidR="00955AC8">
        <w:t>a</w:t>
      </w:r>
      <w:r>
        <w:t xml:space="preserve"> em agentes e trabalhos correlatos;</w:t>
      </w:r>
    </w:p>
    <w:p w14:paraId="7C616AEB" w14:textId="13111CE3" w:rsidR="428D9D94" w:rsidRDefault="428D9D94" w:rsidP="0093272A">
      <w:pPr>
        <w:pStyle w:val="TF-ALNEA"/>
      </w:pPr>
      <w:r>
        <w:t>levantamento dos requisitos: baseando-se nos resultados encontrados na etapa anterior, redefinir os requisitos propostos para a solução;</w:t>
      </w:r>
    </w:p>
    <w:p w14:paraId="72D804B6" w14:textId="77777777" w:rsidR="00AF4CD6" w:rsidRPr="0093272A" w:rsidRDefault="00AF4CD6" w:rsidP="4715FDDF">
      <w:pPr>
        <w:pStyle w:val="TF-ALNEA"/>
      </w:pPr>
      <w:r>
        <w:t>definição do cenário de simulação: identificar os aspectos relevantes (estado global, dinâmicas globais/ entidades locais) que representem o ambiente dos agentes;</w:t>
      </w:r>
    </w:p>
    <w:p w14:paraId="6439B692" w14:textId="77777777" w:rsidR="00AF4CD6" w:rsidRPr="0093272A" w:rsidRDefault="00AF4CD6" w:rsidP="4715FDDF">
      <w:pPr>
        <w:pStyle w:val="TF-ALNEA"/>
      </w:pPr>
      <w:r>
        <w:t>definição de parâmetros iniciais: determinar as informações do ambiente, as quais devem ser fornecidas aos agentes para que estes possam selecionar as ações a serem praticadas;</w:t>
      </w:r>
    </w:p>
    <w:p w14:paraId="639F2AF6" w14:textId="4936F94E" w:rsidR="428D9D94" w:rsidRPr="0093272A" w:rsidRDefault="428D9D94" w:rsidP="4715FDDF">
      <w:pPr>
        <w:pStyle w:val="TF-ALNEA"/>
      </w:pPr>
      <w:r>
        <w:t>definições das ferramentas utilizadas: pesquisar e escolher as ferramentas mais adequadas para simulações baseada em agentes que atendam os requisitos do trabalho</w:t>
      </w:r>
      <w:r w:rsidR="5F1A637E">
        <w:t>;</w:t>
      </w:r>
    </w:p>
    <w:p w14:paraId="70527BDE" w14:textId="77777777" w:rsidR="002D6F86" w:rsidRPr="0093272A" w:rsidRDefault="002D6F86" w:rsidP="4715FDDF">
      <w:pPr>
        <w:pStyle w:val="TF-ALNEA"/>
      </w:pPr>
      <w:r>
        <w:t>modelagem dos agentes: determinar das ações básicas dos agentes, e suas reações às entidades do ambiente;</w:t>
      </w:r>
    </w:p>
    <w:p w14:paraId="6A7128F0" w14:textId="4B99E959" w:rsidR="428D9D94" w:rsidRPr="0093272A" w:rsidRDefault="428D9D94" w:rsidP="4715FDDF">
      <w:pPr>
        <w:pStyle w:val="TF-ALNEA"/>
      </w:pPr>
      <w:r>
        <w:t>definições de métricas de análise das simulações: buscar e definir métricas de análise</w:t>
      </w:r>
      <w:r w:rsidR="538EA052">
        <w:t xml:space="preserve"> para identificar os pontos de melhoria no modelo e aperfeiçoar os parâmetros utilizados</w:t>
      </w:r>
      <w:r w:rsidR="00650BE6">
        <w:t xml:space="preserve"> nas simulações</w:t>
      </w:r>
      <w:r w:rsidR="0093272A">
        <w:t>;</w:t>
      </w:r>
    </w:p>
    <w:p w14:paraId="4B895BBE" w14:textId="281F57A9" w:rsidR="006127A0" w:rsidRPr="0093272A" w:rsidRDefault="006127A0" w:rsidP="4715FDDF">
      <w:pPr>
        <w:pStyle w:val="TF-ALNEA"/>
      </w:pPr>
      <w:r>
        <w:t>coleta e integração de dados: coletar e integrar dados geográficos</w:t>
      </w:r>
      <w:r w:rsidR="00FC04BA">
        <w:t xml:space="preserve">, </w:t>
      </w:r>
      <w:r>
        <w:t>sociais</w:t>
      </w:r>
      <w:r w:rsidR="00FC04BA">
        <w:t xml:space="preserve"> e de consumo</w:t>
      </w:r>
      <w:r w:rsidR="002D6F86">
        <w:t xml:space="preserve"> alimentar</w:t>
      </w:r>
      <w:r>
        <w:t>;</w:t>
      </w:r>
    </w:p>
    <w:p w14:paraId="6F9165E8" w14:textId="2CFC7A8B" w:rsidR="006127A0" w:rsidRPr="0093272A" w:rsidRDefault="006127A0" w:rsidP="4715FDDF">
      <w:pPr>
        <w:pStyle w:val="TF-ALNEA"/>
      </w:pPr>
      <w:r>
        <w:t>construção do modelo: criar agentes com comportamentos baseados nas características demográficas</w:t>
      </w:r>
      <w:r w:rsidR="00742780">
        <w:t xml:space="preserve">, </w:t>
      </w:r>
      <w:r>
        <w:t xml:space="preserve">sociais </w:t>
      </w:r>
      <w:r w:rsidR="007515EC">
        <w:t>e de consumo, visando</w:t>
      </w:r>
      <w:r>
        <w:t xml:space="preserve"> s</w:t>
      </w:r>
      <w:r w:rsidRPr="4715FDDF">
        <w:rPr>
          <w:rFonts w:eastAsiaTheme="majorEastAsia"/>
        </w:rPr>
        <w:t>imula</w:t>
      </w:r>
      <w:r>
        <w:t>r os</w:t>
      </w:r>
      <w:r w:rsidRPr="4715FDDF">
        <w:rPr>
          <w:rFonts w:eastAsiaTheme="majorEastAsia"/>
        </w:rPr>
        <w:t xml:space="preserve"> </w:t>
      </w:r>
      <w:r>
        <w:t>c</w:t>
      </w:r>
      <w:r w:rsidRPr="4715FDDF">
        <w:rPr>
          <w:rFonts w:eastAsiaTheme="majorEastAsia"/>
        </w:rPr>
        <w:t xml:space="preserve">omportamentos e </w:t>
      </w:r>
      <w:r>
        <w:t>i</w:t>
      </w:r>
      <w:r w:rsidRPr="4715FDDF">
        <w:rPr>
          <w:rFonts w:eastAsiaTheme="majorEastAsia"/>
        </w:rPr>
        <w:t>nterações</w:t>
      </w:r>
      <w:r>
        <w:t xml:space="preserve"> por meio da programação das interações entre os agentes e com o ambiente;</w:t>
      </w:r>
    </w:p>
    <w:p w14:paraId="4D7E616D" w14:textId="5A97E1A7" w:rsidR="7E43DC5D" w:rsidRPr="0093272A" w:rsidRDefault="006127A0" w:rsidP="4715FDDF">
      <w:pPr>
        <w:pStyle w:val="TF-ALNEA"/>
      </w:pPr>
      <w:r>
        <w:t xml:space="preserve">simulação e análise: realizar simulações para testar diferentes cenários, incluindo a implementação de estratégias de mitigação, avaliando a eficácia das intervenções simuladas e analisar o comportamento dos agentes durante os eventos de </w:t>
      </w:r>
      <w:r w:rsidR="00C208B5">
        <w:t>consumo e desperdício de al</w:t>
      </w:r>
      <w:r w:rsidR="00701D82">
        <w:t>imentos</w:t>
      </w:r>
      <w:r w:rsidR="75AB427E">
        <w:t>.</w:t>
      </w:r>
    </w:p>
    <w:p w14:paraId="6B3492E3" w14:textId="6F9DE4BD" w:rsidR="75AB427E" w:rsidRPr="00515797" w:rsidRDefault="75AB427E" w:rsidP="5CB28D81">
      <w:pPr>
        <w:pStyle w:val="TF-TEXTO"/>
        <w:ind w:firstLine="0"/>
      </w:pPr>
      <w:r>
        <w:t>As etapas serão realizadas nos períodos de</w:t>
      </w:r>
      <w:r w:rsidRPr="00515797">
        <w:t>scritos no</w:t>
      </w:r>
      <w:r w:rsidR="00650BE6" w:rsidRPr="00515797">
        <w:t xml:space="preserve"> </w:t>
      </w:r>
      <w:r w:rsidR="00650BE6" w:rsidRPr="00515797">
        <w:fldChar w:fldCharType="begin"/>
      </w:r>
      <w:r w:rsidR="00650BE6" w:rsidRPr="00515797">
        <w:instrText xml:space="preserve"> REF _Ref165241277 \h </w:instrText>
      </w:r>
      <w:r w:rsidR="009D5896" w:rsidRPr="00515797">
        <w:instrText xml:space="preserve"> \* MERGEFORMAT </w:instrText>
      </w:r>
      <w:r w:rsidR="00650BE6" w:rsidRPr="00515797">
        <w:fldChar w:fldCharType="separate"/>
      </w:r>
      <w:r w:rsidR="00650BE6" w:rsidRPr="00515797">
        <w:t xml:space="preserve">Quadro </w:t>
      </w:r>
      <w:r w:rsidR="00650BE6" w:rsidRPr="00515797">
        <w:rPr>
          <w:noProof/>
        </w:rPr>
        <w:t>2</w:t>
      </w:r>
      <w:r w:rsidR="00650BE6" w:rsidRPr="00515797">
        <w:fldChar w:fldCharType="end"/>
      </w:r>
      <w:r w:rsidRPr="00515797">
        <w:t>.</w:t>
      </w:r>
    </w:p>
    <w:p w14:paraId="7E64F2C1" w14:textId="18CE3096" w:rsidR="75AB427E" w:rsidRDefault="00650BE6" w:rsidP="00650BE6">
      <w:pPr>
        <w:pStyle w:val="TF-LEGENDA"/>
      </w:pPr>
      <w:bookmarkStart w:id="41" w:name="_Ref165241277"/>
      <w:commentRangeStart w:id="42"/>
      <w:r w:rsidRPr="00515797">
        <w:t xml:space="preserve">Quadro </w:t>
      </w:r>
      <w:commentRangeEnd w:id="42"/>
      <w:r w:rsidR="00EA27DB">
        <w:rPr>
          <w:rStyle w:val="Refdecomentrio"/>
        </w:rPr>
        <w:commentReference w:id="42"/>
      </w:r>
      <w:r w:rsidRPr="00515797">
        <w:fldChar w:fldCharType="begin"/>
      </w:r>
      <w:r w:rsidRPr="00515797">
        <w:instrText xml:space="preserve"> SEQ Quadro \* ARABIC </w:instrText>
      </w:r>
      <w:r w:rsidRPr="00515797">
        <w:fldChar w:fldCharType="separate"/>
      </w:r>
      <w:r w:rsidRPr="00515797">
        <w:rPr>
          <w:noProof/>
        </w:rPr>
        <w:t>2</w:t>
      </w:r>
      <w:r w:rsidRPr="00515797">
        <w:fldChar w:fldCharType="end"/>
      </w:r>
      <w:bookmarkEnd w:id="41"/>
      <w:r w:rsidRPr="00515797">
        <w:t xml:space="preserve"> </w:t>
      </w:r>
      <w:r w:rsidR="75AB427E" w:rsidRPr="00515797">
        <w:t xml:space="preserve">– </w:t>
      </w:r>
      <w:r w:rsidR="48458737" w:rsidRPr="00515797">
        <w:t>Cronograma</w:t>
      </w:r>
      <w:r w:rsidR="48458737">
        <w:t xml:space="preserve"> de atividades a serem realizadas</w:t>
      </w:r>
    </w:p>
    <w:tbl>
      <w:tblPr>
        <w:tblStyle w:val="Tabelacomgrade"/>
        <w:tblW w:w="8516" w:type="dxa"/>
        <w:tblLayout w:type="fixed"/>
        <w:tblLook w:val="06A0" w:firstRow="1" w:lastRow="0" w:firstColumn="1" w:lastColumn="0" w:noHBand="1" w:noVBand="1"/>
      </w:tblPr>
      <w:tblGrid>
        <w:gridCol w:w="4531"/>
        <w:gridCol w:w="330"/>
        <w:gridCol w:w="332"/>
        <w:gridCol w:w="330"/>
        <w:gridCol w:w="332"/>
        <w:gridCol w:w="330"/>
        <w:gridCol w:w="335"/>
        <w:gridCol w:w="332"/>
        <w:gridCol w:w="330"/>
        <w:gridCol w:w="330"/>
        <w:gridCol w:w="330"/>
        <w:gridCol w:w="330"/>
        <w:gridCol w:w="332"/>
        <w:gridCol w:w="12"/>
      </w:tblGrid>
      <w:tr w:rsidR="00F52EE7" w14:paraId="10CCA5E8" w14:textId="77777777" w:rsidTr="4715FDDF">
        <w:trPr>
          <w:trHeight w:val="20"/>
        </w:trPr>
        <w:tc>
          <w:tcPr>
            <w:tcW w:w="4531" w:type="dxa"/>
            <w:vMerge w:val="restart"/>
            <w:shd w:val="clear" w:color="auto" w:fill="D0CECE" w:themeFill="background2" w:themeFillShade="E6"/>
          </w:tcPr>
          <w:p w14:paraId="05D68D2A" w14:textId="1A03C747" w:rsidR="00F52EE7" w:rsidRDefault="00F52EE7" w:rsidP="00520627">
            <w:pPr>
              <w:pStyle w:val="TF-TEXTOQUADRO"/>
            </w:pPr>
            <w:r>
              <w:t xml:space="preserve"> </w:t>
            </w:r>
          </w:p>
          <w:p w14:paraId="78503BDC" w14:textId="597DD3EE" w:rsidR="00F52EE7" w:rsidRDefault="00F52EE7" w:rsidP="00520627">
            <w:pPr>
              <w:pStyle w:val="TF-TEXTOQUADRO"/>
            </w:pPr>
          </w:p>
          <w:p w14:paraId="1FCCF432" w14:textId="11CDD92E" w:rsidR="00F52EE7" w:rsidRDefault="00F52EE7" w:rsidP="00520627">
            <w:pPr>
              <w:pStyle w:val="TF-TEXTOQUADRO"/>
            </w:pPr>
            <w:r>
              <w:t>etapas / quinzenas</w:t>
            </w:r>
          </w:p>
        </w:tc>
        <w:tc>
          <w:tcPr>
            <w:tcW w:w="3985" w:type="dxa"/>
            <w:gridSpan w:val="13"/>
            <w:shd w:val="clear" w:color="auto" w:fill="D0CECE" w:themeFill="background2" w:themeFillShade="E6"/>
            <w:vAlign w:val="center"/>
          </w:tcPr>
          <w:p w14:paraId="60C0A301" w14:textId="25E5273C" w:rsidR="00F52EE7" w:rsidRDefault="00F52EE7" w:rsidP="00A50FFE">
            <w:pPr>
              <w:pStyle w:val="TF-TEXTOQUADRO"/>
              <w:jc w:val="center"/>
            </w:pPr>
            <w:r>
              <w:t>2024</w:t>
            </w:r>
          </w:p>
        </w:tc>
      </w:tr>
      <w:tr w:rsidR="00F52EE7" w14:paraId="75391FF4" w14:textId="77777777" w:rsidTr="4715FDDF">
        <w:trPr>
          <w:gridAfter w:val="1"/>
          <w:wAfter w:w="12" w:type="dxa"/>
          <w:trHeight w:val="20"/>
        </w:trPr>
        <w:tc>
          <w:tcPr>
            <w:tcW w:w="4531" w:type="dxa"/>
            <w:vMerge/>
          </w:tcPr>
          <w:p w14:paraId="4502E9CF" w14:textId="77777777" w:rsidR="00F52EE7" w:rsidRDefault="00F52EE7" w:rsidP="00520627">
            <w:pPr>
              <w:pStyle w:val="TF-TEXTOQUADRO"/>
            </w:pPr>
          </w:p>
        </w:tc>
        <w:tc>
          <w:tcPr>
            <w:tcW w:w="662" w:type="dxa"/>
            <w:gridSpan w:val="2"/>
            <w:shd w:val="clear" w:color="auto" w:fill="D0CECE" w:themeFill="background2" w:themeFillShade="E6"/>
            <w:vAlign w:val="center"/>
          </w:tcPr>
          <w:p w14:paraId="5BEED828" w14:textId="334337C4" w:rsidR="00F52EE7" w:rsidRDefault="00F52EE7" w:rsidP="00F52EE7">
            <w:pPr>
              <w:pStyle w:val="TF-TEXTOQUADRO"/>
              <w:jc w:val="center"/>
            </w:pPr>
            <w:r>
              <w:t>jun.</w:t>
            </w:r>
          </w:p>
        </w:tc>
        <w:tc>
          <w:tcPr>
            <w:tcW w:w="662" w:type="dxa"/>
            <w:gridSpan w:val="2"/>
            <w:shd w:val="clear" w:color="auto" w:fill="D0CECE" w:themeFill="background2" w:themeFillShade="E6"/>
            <w:vAlign w:val="center"/>
          </w:tcPr>
          <w:p w14:paraId="5FDE3A2B" w14:textId="2690202A" w:rsidR="00F52EE7" w:rsidRDefault="00F52EE7" w:rsidP="00F52EE7">
            <w:pPr>
              <w:pStyle w:val="TF-TEXTOQUADRO"/>
              <w:jc w:val="center"/>
            </w:pPr>
            <w:r>
              <w:t>jul.</w:t>
            </w:r>
          </w:p>
        </w:tc>
        <w:tc>
          <w:tcPr>
            <w:tcW w:w="665" w:type="dxa"/>
            <w:gridSpan w:val="2"/>
            <w:shd w:val="clear" w:color="auto" w:fill="D0CECE" w:themeFill="background2" w:themeFillShade="E6"/>
            <w:vAlign w:val="center"/>
          </w:tcPr>
          <w:p w14:paraId="02538AF0" w14:textId="39BC769A" w:rsidR="00F52EE7" w:rsidRDefault="00F52EE7" w:rsidP="00F52EE7">
            <w:pPr>
              <w:pStyle w:val="TF-TEXTOQUADRO"/>
              <w:jc w:val="center"/>
            </w:pPr>
            <w:r>
              <w:t>ago.</w:t>
            </w:r>
          </w:p>
        </w:tc>
        <w:tc>
          <w:tcPr>
            <w:tcW w:w="662" w:type="dxa"/>
            <w:gridSpan w:val="2"/>
            <w:shd w:val="clear" w:color="auto" w:fill="D0CECE" w:themeFill="background2" w:themeFillShade="E6"/>
            <w:vAlign w:val="center"/>
          </w:tcPr>
          <w:p w14:paraId="346AEEC5" w14:textId="633C81BE" w:rsidR="00F52EE7" w:rsidRDefault="00F52EE7" w:rsidP="00F52EE7">
            <w:pPr>
              <w:pStyle w:val="TF-TEXTOQUADRO"/>
              <w:jc w:val="center"/>
            </w:pPr>
            <w:r>
              <w:t>set.</w:t>
            </w:r>
          </w:p>
        </w:tc>
        <w:tc>
          <w:tcPr>
            <w:tcW w:w="660" w:type="dxa"/>
            <w:gridSpan w:val="2"/>
            <w:shd w:val="clear" w:color="auto" w:fill="D0CECE" w:themeFill="background2" w:themeFillShade="E6"/>
            <w:vAlign w:val="center"/>
          </w:tcPr>
          <w:p w14:paraId="1CF4338F" w14:textId="1598A45F" w:rsidR="00F52EE7" w:rsidRDefault="00F52EE7" w:rsidP="00F52EE7">
            <w:pPr>
              <w:pStyle w:val="TF-TEXTOQUADRO"/>
              <w:jc w:val="center"/>
            </w:pPr>
            <w:r>
              <w:t>out.</w:t>
            </w:r>
          </w:p>
        </w:tc>
        <w:tc>
          <w:tcPr>
            <w:tcW w:w="662" w:type="dxa"/>
            <w:gridSpan w:val="2"/>
            <w:shd w:val="clear" w:color="auto" w:fill="D0CECE" w:themeFill="background2" w:themeFillShade="E6"/>
            <w:vAlign w:val="center"/>
          </w:tcPr>
          <w:p w14:paraId="2ED8AC9E" w14:textId="590B5FC3" w:rsidR="00F52EE7" w:rsidRDefault="00F52EE7" w:rsidP="00F52EE7">
            <w:pPr>
              <w:pStyle w:val="TF-TEXTOQUADRO"/>
              <w:jc w:val="center"/>
            </w:pPr>
            <w:r>
              <w:t>nov.</w:t>
            </w:r>
          </w:p>
        </w:tc>
      </w:tr>
      <w:tr w:rsidR="00F52EE7" w14:paraId="763D15BF" w14:textId="77777777" w:rsidTr="4715FDDF">
        <w:trPr>
          <w:gridAfter w:val="1"/>
          <w:wAfter w:w="12" w:type="dxa"/>
          <w:trHeight w:val="214"/>
        </w:trPr>
        <w:tc>
          <w:tcPr>
            <w:tcW w:w="4531" w:type="dxa"/>
            <w:vMerge/>
          </w:tcPr>
          <w:p w14:paraId="39AE4799" w14:textId="77777777" w:rsidR="00F52EE7" w:rsidRDefault="00F52EE7" w:rsidP="00520627">
            <w:pPr>
              <w:pStyle w:val="TF-TEXTOQUADRO"/>
            </w:pPr>
          </w:p>
        </w:tc>
        <w:tc>
          <w:tcPr>
            <w:tcW w:w="330" w:type="dxa"/>
            <w:shd w:val="clear" w:color="auto" w:fill="D0CECE" w:themeFill="background2" w:themeFillShade="E6"/>
          </w:tcPr>
          <w:p w14:paraId="2F0B08E0" w14:textId="42B3B48F" w:rsidR="00F52EE7" w:rsidRDefault="00F52EE7" w:rsidP="00520627">
            <w:pPr>
              <w:pStyle w:val="TF-TEXTOQUADRO"/>
            </w:pPr>
            <w:r>
              <w:t>1</w:t>
            </w:r>
          </w:p>
        </w:tc>
        <w:tc>
          <w:tcPr>
            <w:tcW w:w="332" w:type="dxa"/>
            <w:shd w:val="clear" w:color="auto" w:fill="D0CECE" w:themeFill="background2" w:themeFillShade="E6"/>
          </w:tcPr>
          <w:p w14:paraId="0C7F6DD5" w14:textId="15461D12" w:rsidR="00F52EE7" w:rsidRDefault="00F52EE7" w:rsidP="00520627">
            <w:pPr>
              <w:pStyle w:val="TF-TEXTOQUADRO"/>
            </w:pPr>
            <w:r>
              <w:t>2</w:t>
            </w:r>
          </w:p>
        </w:tc>
        <w:tc>
          <w:tcPr>
            <w:tcW w:w="330" w:type="dxa"/>
            <w:shd w:val="clear" w:color="auto" w:fill="D0CECE" w:themeFill="background2" w:themeFillShade="E6"/>
          </w:tcPr>
          <w:p w14:paraId="0C6F093B" w14:textId="4A0DD662" w:rsidR="00F52EE7" w:rsidRDefault="00F52EE7" w:rsidP="00520627">
            <w:pPr>
              <w:pStyle w:val="TF-TEXTOQUADRO"/>
            </w:pPr>
            <w:r>
              <w:t>1</w:t>
            </w:r>
          </w:p>
        </w:tc>
        <w:tc>
          <w:tcPr>
            <w:tcW w:w="332" w:type="dxa"/>
            <w:shd w:val="clear" w:color="auto" w:fill="D0CECE" w:themeFill="background2" w:themeFillShade="E6"/>
          </w:tcPr>
          <w:p w14:paraId="76426600" w14:textId="290DFC2D" w:rsidR="00F52EE7" w:rsidRDefault="00F52EE7" w:rsidP="00520627">
            <w:pPr>
              <w:pStyle w:val="TF-TEXTOQUADRO"/>
            </w:pPr>
            <w:r>
              <w:t>2</w:t>
            </w:r>
          </w:p>
        </w:tc>
        <w:tc>
          <w:tcPr>
            <w:tcW w:w="330" w:type="dxa"/>
            <w:shd w:val="clear" w:color="auto" w:fill="D0CECE" w:themeFill="background2" w:themeFillShade="E6"/>
          </w:tcPr>
          <w:p w14:paraId="0051ECE5" w14:textId="6E3E2DF5" w:rsidR="00F52EE7" w:rsidRDefault="00F52EE7" w:rsidP="00520627">
            <w:pPr>
              <w:pStyle w:val="TF-TEXTOQUADRO"/>
            </w:pPr>
            <w:r>
              <w:t>1</w:t>
            </w:r>
          </w:p>
        </w:tc>
        <w:tc>
          <w:tcPr>
            <w:tcW w:w="335" w:type="dxa"/>
            <w:shd w:val="clear" w:color="auto" w:fill="D0CECE" w:themeFill="background2" w:themeFillShade="E6"/>
          </w:tcPr>
          <w:p w14:paraId="5A56FD8D" w14:textId="224D6630" w:rsidR="00F52EE7" w:rsidRDefault="00F52EE7" w:rsidP="00520627">
            <w:pPr>
              <w:pStyle w:val="TF-TEXTOQUADRO"/>
            </w:pPr>
            <w:r>
              <w:t>2</w:t>
            </w:r>
          </w:p>
        </w:tc>
        <w:tc>
          <w:tcPr>
            <w:tcW w:w="332" w:type="dxa"/>
            <w:shd w:val="clear" w:color="auto" w:fill="D0CECE" w:themeFill="background2" w:themeFillShade="E6"/>
          </w:tcPr>
          <w:p w14:paraId="52D14E4D" w14:textId="58AEAA1D" w:rsidR="00F52EE7" w:rsidRDefault="00F52EE7" w:rsidP="00520627">
            <w:pPr>
              <w:pStyle w:val="TF-TEXTOQUADRO"/>
            </w:pPr>
            <w:r>
              <w:t>1</w:t>
            </w:r>
          </w:p>
        </w:tc>
        <w:tc>
          <w:tcPr>
            <w:tcW w:w="330" w:type="dxa"/>
            <w:shd w:val="clear" w:color="auto" w:fill="D0CECE" w:themeFill="background2" w:themeFillShade="E6"/>
          </w:tcPr>
          <w:p w14:paraId="1C1AB024" w14:textId="4CCEC4C9" w:rsidR="00F52EE7" w:rsidRDefault="00F52EE7" w:rsidP="00520627">
            <w:pPr>
              <w:pStyle w:val="TF-TEXTOQUADRO"/>
            </w:pPr>
            <w:r>
              <w:t>2</w:t>
            </w:r>
          </w:p>
        </w:tc>
        <w:tc>
          <w:tcPr>
            <w:tcW w:w="330" w:type="dxa"/>
            <w:shd w:val="clear" w:color="auto" w:fill="D0CECE" w:themeFill="background2" w:themeFillShade="E6"/>
          </w:tcPr>
          <w:p w14:paraId="7D2E08C0" w14:textId="7F109FD7" w:rsidR="00F52EE7" w:rsidRDefault="00F52EE7" w:rsidP="00520627">
            <w:pPr>
              <w:pStyle w:val="TF-TEXTOQUADRO"/>
            </w:pPr>
            <w:r>
              <w:t>1</w:t>
            </w:r>
          </w:p>
        </w:tc>
        <w:tc>
          <w:tcPr>
            <w:tcW w:w="330" w:type="dxa"/>
            <w:shd w:val="clear" w:color="auto" w:fill="D0CECE" w:themeFill="background2" w:themeFillShade="E6"/>
          </w:tcPr>
          <w:p w14:paraId="1FA7D3FF" w14:textId="2C48FF7B" w:rsidR="00F52EE7" w:rsidRDefault="00F52EE7" w:rsidP="00520627">
            <w:pPr>
              <w:pStyle w:val="TF-TEXTOQUADRO"/>
            </w:pPr>
            <w:r>
              <w:t>2</w:t>
            </w:r>
          </w:p>
        </w:tc>
        <w:tc>
          <w:tcPr>
            <w:tcW w:w="330" w:type="dxa"/>
            <w:shd w:val="clear" w:color="auto" w:fill="D0CECE" w:themeFill="background2" w:themeFillShade="E6"/>
          </w:tcPr>
          <w:p w14:paraId="475CCC73" w14:textId="1F50EE27" w:rsidR="00F52EE7" w:rsidRDefault="00F52EE7" w:rsidP="00520627">
            <w:pPr>
              <w:pStyle w:val="TF-TEXTOQUADRO"/>
            </w:pPr>
            <w:r>
              <w:t>1</w:t>
            </w:r>
          </w:p>
        </w:tc>
        <w:tc>
          <w:tcPr>
            <w:tcW w:w="332" w:type="dxa"/>
            <w:shd w:val="clear" w:color="auto" w:fill="D0CECE" w:themeFill="background2" w:themeFillShade="E6"/>
          </w:tcPr>
          <w:p w14:paraId="5F2B737C" w14:textId="6EE39338" w:rsidR="00F52EE7" w:rsidRDefault="00F52EE7" w:rsidP="00520627">
            <w:pPr>
              <w:pStyle w:val="TF-TEXTOQUADRO"/>
            </w:pPr>
            <w:r>
              <w:t>2</w:t>
            </w:r>
          </w:p>
        </w:tc>
      </w:tr>
      <w:tr w:rsidR="00F52EE7" w14:paraId="31D169A7" w14:textId="77777777" w:rsidTr="4715FDDF">
        <w:trPr>
          <w:gridAfter w:val="1"/>
          <w:wAfter w:w="12" w:type="dxa"/>
          <w:trHeight w:val="20"/>
        </w:trPr>
        <w:tc>
          <w:tcPr>
            <w:tcW w:w="4531" w:type="dxa"/>
          </w:tcPr>
          <w:p w14:paraId="5E1B25E0" w14:textId="10FE10BC" w:rsidR="00F52EE7" w:rsidRDefault="00F52EE7" w:rsidP="00520627">
            <w:pPr>
              <w:pStyle w:val="TF-TEXTOQUADRO"/>
            </w:pPr>
            <w:r>
              <w:t>levantamento bibliográfico</w:t>
            </w:r>
          </w:p>
        </w:tc>
        <w:tc>
          <w:tcPr>
            <w:tcW w:w="330" w:type="dxa"/>
            <w:shd w:val="clear" w:color="auto" w:fill="BFBFBF" w:themeFill="background1" w:themeFillShade="BF"/>
          </w:tcPr>
          <w:p w14:paraId="2CBA7913" w14:textId="7B30ACE2" w:rsidR="00F52EE7" w:rsidRDefault="00F52EE7" w:rsidP="00520627">
            <w:pPr>
              <w:pStyle w:val="TF-TEXTOQUADRO"/>
            </w:pPr>
          </w:p>
        </w:tc>
        <w:tc>
          <w:tcPr>
            <w:tcW w:w="332" w:type="dxa"/>
            <w:shd w:val="clear" w:color="auto" w:fill="BFBFBF" w:themeFill="background1" w:themeFillShade="BF"/>
          </w:tcPr>
          <w:p w14:paraId="369C9AD6" w14:textId="0E6786BA" w:rsidR="00F52EE7" w:rsidRDefault="00F52EE7" w:rsidP="00520627">
            <w:pPr>
              <w:pStyle w:val="TF-TEXTOQUADRO"/>
            </w:pPr>
          </w:p>
        </w:tc>
        <w:tc>
          <w:tcPr>
            <w:tcW w:w="330" w:type="dxa"/>
          </w:tcPr>
          <w:p w14:paraId="2842971A" w14:textId="3065B265" w:rsidR="00F52EE7" w:rsidRDefault="00F52EE7" w:rsidP="00520627">
            <w:pPr>
              <w:pStyle w:val="TF-TEXTOQUADRO"/>
            </w:pPr>
          </w:p>
        </w:tc>
        <w:tc>
          <w:tcPr>
            <w:tcW w:w="332" w:type="dxa"/>
          </w:tcPr>
          <w:p w14:paraId="20DE2004" w14:textId="0A930627" w:rsidR="00F52EE7" w:rsidRDefault="00F52EE7" w:rsidP="00520627">
            <w:pPr>
              <w:pStyle w:val="TF-TEXTOQUADRO"/>
            </w:pPr>
          </w:p>
        </w:tc>
        <w:tc>
          <w:tcPr>
            <w:tcW w:w="330" w:type="dxa"/>
          </w:tcPr>
          <w:p w14:paraId="314B2192" w14:textId="64DCF81D" w:rsidR="00F52EE7" w:rsidRDefault="00F52EE7" w:rsidP="00520627">
            <w:pPr>
              <w:pStyle w:val="TF-TEXTOQUADRO"/>
            </w:pPr>
          </w:p>
        </w:tc>
        <w:tc>
          <w:tcPr>
            <w:tcW w:w="335" w:type="dxa"/>
          </w:tcPr>
          <w:p w14:paraId="183BF78F" w14:textId="48553DCD" w:rsidR="00F52EE7" w:rsidRDefault="00F52EE7" w:rsidP="00520627">
            <w:pPr>
              <w:pStyle w:val="TF-TEXTOQUADRO"/>
            </w:pPr>
          </w:p>
        </w:tc>
        <w:tc>
          <w:tcPr>
            <w:tcW w:w="332" w:type="dxa"/>
          </w:tcPr>
          <w:p w14:paraId="77A03404" w14:textId="7F6AFA2A" w:rsidR="00F52EE7" w:rsidRDefault="00F52EE7" w:rsidP="00520627">
            <w:pPr>
              <w:pStyle w:val="TF-TEXTOQUADRO"/>
            </w:pPr>
          </w:p>
        </w:tc>
        <w:tc>
          <w:tcPr>
            <w:tcW w:w="330" w:type="dxa"/>
          </w:tcPr>
          <w:p w14:paraId="7454A5BE" w14:textId="221805A8" w:rsidR="00F52EE7" w:rsidRDefault="00F52EE7" w:rsidP="00520627">
            <w:pPr>
              <w:pStyle w:val="TF-TEXTOQUADRO"/>
            </w:pPr>
          </w:p>
        </w:tc>
        <w:tc>
          <w:tcPr>
            <w:tcW w:w="330" w:type="dxa"/>
          </w:tcPr>
          <w:p w14:paraId="3FBC5F41" w14:textId="25B8316B" w:rsidR="00F52EE7" w:rsidRDefault="00F52EE7" w:rsidP="00520627">
            <w:pPr>
              <w:pStyle w:val="TF-TEXTOQUADRO"/>
            </w:pPr>
          </w:p>
        </w:tc>
        <w:tc>
          <w:tcPr>
            <w:tcW w:w="330" w:type="dxa"/>
          </w:tcPr>
          <w:p w14:paraId="2BD26A2A" w14:textId="0EDDEE61" w:rsidR="00F52EE7" w:rsidRDefault="00F52EE7" w:rsidP="00520627">
            <w:pPr>
              <w:pStyle w:val="TF-TEXTOQUADRO"/>
            </w:pPr>
          </w:p>
        </w:tc>
        <w:tc>
          <w:tcPr>
            <w:tcW w:w="330" w:type="dxa"/>
          </w:tcPr>
          <w:p w14:paraId="07AF7C02" w14:textId="7806EBE8" w:rsidR="00F52EE7" w:rsidRDefault="00F52EE7" w:rsidP="00520627">
            <w:pPr>
              <w:pStyle w:val="TF-TEXTOQUADRO"/>
            </w:pPr>
          </w:p>
        </w:tc>
        <w:tc>
          <w:tcPr>
            <w:tcW w:w="332" w:type="dxa"/>
          </w:tcPr>
          <w:p w14:paraId="047A248C" w14:textId="601DEDAA" w:rsidR="00F52EE7" w:rsidRDefault="00F52EE7" w:rsidP="00520627">
            <w:pPr>
              <w:pStyle w:val="TF-TEXTOQUADRO"/>
            </w:pPr>
          </w:p>
        </w:tc>
      </w:tr>
      <w:tr w:rsidR="00F52EE7" w14:paraId="0CBA90AB" w14:textId="77777777" w:rsidTr="4715FDDF">
        <w:trPr>
          <w:gridAfter w:val="1"/>
          <w:wAfter w:w="12" w:type="dxa"/>
          <w:trHeight w:val="20"/>
        </w:trPr>
        <w:tc>
          <w:tcPr>
            <w:tcW w:w="4531" w:type="dxa"/>
          </w:tcPr>
          <w:p w14:paraId="392D99F0" w14:textId="1E3DD6BE" w:rsidR="00F52EE7" w:rsidRDefault="00F52EE7" w:rsidP="00520627">
            <w:pPr>
              <w:pStyle w:val="TF-TEXTOQUADRO"/>
            </w:pPr>
            <w:r>
              <w:t>levantamento dos requisitos</w:t>
            </w:r>
          </w:p>
        </w:tc>
        <w:tc>
          <w:tcPr>
            <w:tcW w:w="330" w:type="dxa"/>
          </w:tcPr>
          <w:p w14:paraId="07ED03D7" w14:textId="6E08AC8F" w:rsidR="00F52EE7" w:rsidRDefault="00F52EE7" w:rsidP="00520627">
            <w:pPr>
              <w:pStyle w:val="TF-TEXTOQUADRO"/>
            </w:pPr>
          </w:p>
        </w:tc>
        <w:tc>
          <w:tcPr>
            <w:tcW w:w="332" w:type="dxa"/>
            <w:shd w:val="clear" w:color="auto" w:fill="BFBFBF" w:themeFill="background1" w:themeFillShade="BF"/>
          </w:tcPr>
          <w:p w14:paraId="631B7073" w14:textId="56A40259" w:rsidR="00F52EE7" w:rsidRDefault="00F52EE7" w:rsidP="00520627">
            <w:pPr>
              <w:pStyle w:val="TF-TEXTOQUADRO"/>
            </w:pPr>
          </w:p>
        </w:tc>
        <w:tc>
          <w:tcPr>
            <w:tcW w:w="330" w:type="dxa"/>
            <w:shd w:val="clear" w:color="auto" w:fill="BFBFBF" w:themeFill="background1" w:themeFillShade="BF"/>
          </w:tcPr>
          <w:p w14:paraId="1FB4BF6E" w14:textId="6DA858CD" w:rsidR="00F52EE7" w:rsidRDefault="00F52EE7" w:rsidP="00520627">
            <w:pPr>
              <w:pStyle w:val="TF-TEXTOQUADRO"/>
            </w:pPr>
          </w:p>
        </w:tc>
        <w:tc>
          <w:tcPr>
            <w:tcW w:w="332" w:type="dxa"/>
            <w:shd w:val="clear" w:color="auto" w:fill="BFBFBF" w:themeFill="background1" w:themeFillShade="BF"/>
          </w:tcPr>
          <w:p w14:paraId="4E3B6D38" w14:textId="37729732" w:rsidR="00F52EE7" w:rsidRDefault="00F52EE7" w:rsidP="00520627">
            <w:pPr>
              <w:pStyle w:val="TF-TEXTOQUADRO"/>
            </w:pPr>
          </w:p>
        </w:tc>
        <w:tc>
          <w:tcPr>
            <w:tcW w:w="330" w:type="dxa"/>
          </w:tcPr>
          <w:p w14:paraId="4F11703C" w14:textId="4F9CFFF2" w:rsidR="00F52EE7" w:rsidRDefault="00F52EE7" w:rsidP="00520627">
            <w:pPr>
              <w:pStyle w:val="TF-TEXTOQUADRO"/>
            </w:pPr>
          </w:p>
        </w:tc>
        <w:tc>
          <w:tcPr>
            <w:tcW w:w="335" w:type="dxa"/>
          </w:tcPr>
          <w:p w14:paraId="1A470A6C" w14:textId="2E83C069" w:rsidR="00F52EE7" w:rsidRDefault="00F52EE7" w:rsidP="00520627">
            <w:pPr>
              <w:pStyle w:val="TF-TEXTOQUADRO"/>
            </w:pPr>
          </w:p>
        </w:tc>
        <w:tc>
          <w:tcPr>
            <w:tcW w:w="332" w:type="dxa"/>
          </w:tcPr>
          <w:p w14:paraId="56DE608E" w14:textId="33762701" w:rsidR="00F52EE7" w:rsidRDefault="00F52EE7" w:rsidP="00520627">
            <w:pPr>
              <w:pStyle w:val="TF-TEXTOQUADRO"/>
            </w:pPr>
          </w:p>
        </w:tc>
        <w:tc>
          <w:tcPr>
            <w:tcW w:w="330" w:type="dxa"/>
          </w:tcPr>
          <w:p w14:paraId="5F8AF7FD" w14:textId="0A436F31" w:rsidR="00F52EE7" w:rsidRDefault="00F52EE7" w:rsidP="00520627">
            <w:pPr>
              <w:pStyle w:val="TF-TEXTOQUADRO"/>
            </w:pPr>
          </w:p>
        </w:tc>
        <w:tc>
          <w:tcPr>
            <w:tcW w:w="330" w:type="dxa"/>
          </w:tcPr>
          <w:p w14:paraId="57BEFCE3" w14:textId="48CADBC5" w:rsidR="00F52EE7" w:rsidRDefault="00F52EE7" w:rsidP="00520627">
            <w:pPr>
              <w:pStyle w:val="TF-TEXTOQUADRO"/>
            </w:pPr>
          </w:p>
        </w:tc>
        <w:tc>
          <w:tcPr>
            <w:tcW w:w="330" w:type="dxa"/>
          </w:tcPr>
          <w:p w14:paraId="557A19A3" w14:textId="27B7F1A7" w:rsidR="00F52EE7" w:rsidRDefault="00F52EE7" w:rsidP="00520627">
            <w:pPr>
              <w:pStyle w:val="TF-TEXTOQUADRO"/>
            </w:pPr>
          </w:p>
        </w:tc>
        <w:tc>
          <w:tcPr>
            <w:tcW w:w="330" w:type="dxa"/>
          </w:tcPr>
          <w:p w14:paraId="22A703B7" w14:textId="3ECD09E0" w:rsidR="00F52EE7" w:rsidRDefault="00F52EE7" w:rsidP="00520627">
            <w:pPr>
              <w:pStyle w:val="TF-TEXTOQUADRO"/>
            </w:pPr>
          </w:p>
        </w:tc>
        <w:tc>
          <w:tcPr>
            <w:tcW w:w="332" w:type="dxa"/>
          </w:tcPr>
          <w:p w14:paraId="0EBCA904" w14:textId="027DDA7F" w:rsidR="00F52EE7" w:rsidRDefault="00F52EE7" w:rsidP="00520627">
            <w:pPr>
              <w:pStyle w:val="TF-TEXTOQUADRO"/>
            </w:pPr>
          </w:p>
        </w:tc>
      </w:tr>
      <w:tr w:rsidR="00F52EE7" w14:paraId="7E572461" w14:textId="77777777" w:rsidTr="4715FDDF">
        <w:trPr>
          <w:gridAfter w:val="1"/>
          <w:wAfter w:w="12" w:type="dxa"/>
          <w:trHeight w:val="20"/>
        </w:trPr>
        <w:tc>
          <w:tcPr>
            <w:tcW w:w="4531" w:type="dxa"/>
          </w:tcPr>
          <w:p w14:paraId="44D7D041" w14:textId="701B94AC" w:rsidR="00F52EE7" w:rsidRDefault="01FC54E3" w:rsidP="00520627">
            <w:pPr>
              <w:pStyle w:val="TF-TEXTOQUADRO"/>
            </w:pPr>
            <w:r>
              <w:t>definição do cenário de simulação</w:t>
            </w:r>
          </w:p>
        </w:tc>
        <w:tc>
          <w:tcPr>
            <w:tcW w:w="330" w:type="dxa"/>
          </w:tcPr>
          <w:p w14:paraId="3B01F55E" w14:textId="77777777" w:rsidR="00F52EE7" w:rsidRDefault="00F52EE7" w:rsidP="00520627">
            <w:pPr>
              <w:pStyle w:val="TF-TEXTOQUADRO"/>
            </w:pPr>
          </w:p>
        </w:tc>
        <w:tc>
          <w:tcPr>
            <w:tcW w:w="332" w:type="dxa"/>
          </w:tcPr>
          <w:p w14:paraId="552EF050" w14:textId="77777777" w:rsidR="00F52EE7" w:rsidRDefault="00F52EE7" w:rsidP="00520627">
            <w:pPr>
              <w:pStyle w:val="TF-TEXTOQUADRO"/>
            </w:pPr>
          </w:p>
        </w:tc>
        <w:tc>
          <w:tcPr>
            <w:tcW w:w="330" w:type="dxa"/>
            <w:shd w:val="clear" w:color="auto" w:fill="BFBFBF" w:themeFill="background1" w:themeFillShade="BF"/>
          </w:tcPr>
          <w:p w14:paraId="04C60CC0" w14:textId="77777777" w:rsidR="00F52EE7" w:rsidRDefault="00F52EE7" w:rsidP="00520627">
            <w:pPr>
              <w:pStyle w:val="TF-TEXTOQUADRO"/>
            </w:pPr>
          </w:p>
        </w:tc>
        <w:tc>
          <w:tcPr>
            <w:tcW w:w="332" w:type="dxa"/>
            <w:shd w:val="clear" w:color="auto" w:fill="BFBFBF" w:themeFill="background1" w:themeFillShade="BF"/>
          </w:tcPr>
          <w:p w14:paraId="3CE3D381" w14:textId="77777777" w:rsidR="00F52EE7" w:rsidRDefault="00F52EE7" w:rsidP="00520627">
            <w:pPr>
              <w:pStyle w:val="TF-TEXTOQUADRO"/>
            </w:pPr>
          </w:p>
        </w:tc>
        <w:tc>
          <w:tcPr>
            <w:tcW w:w="330" w:type="dxa"/>
          </w:tcPr>
          <w:p w14:paraId="0B35C6B8" w14:textId="77777777" w:rsidR="00F52EE7" w:rsidRDefault="00F52EE7" w:rsidP="00520627">
            <w:pPr>
              <w:pStyle w:val="TF-TEXTOQUADRO"/>
            </w:pPr>
          </w:p>
        </w:tc>
        <w:tc>
          <w:tcPr>
            <w:tcW w:w="335" w:type="dxa"/>
          </w:tcPr>
          <w:p w14:paraId="291545EE" w14:textId="77777777" w:rsidR="00F52EE7" w:rsidRDefault="00F52EE7" w:rsidP="00520627">
            <w:pPr>
              <w:pStyle w:val="TF-TEXTOQUADRO"/>
            </w:pPr>
          </w:p>
        </w:tc>
        <w:tc>
          <w:tcPr>
            <w:tcW w:w="332" w:type="dxa"/>
          </w:tcPr>
          <w:p w14:paraId="30288112" w14:textId="77777777" w:rsidR="00F52EE7" w:rsidRDefault="00F52EE7" w:rsidP="00520627">
            <w:pPr>
              <w:pStyle w:val="TF-TEXTOQUADRO"/>
            </w:pPr>
          </w:p>
        </w:tc>
        <w:tc>
          <w:tcPr>
            <w:tcW w:w="330" w:type="dxa"/>
          </w:tcPr>
          <w:p w14:paraId="1CEC5F91" w14:textId="77777777" w:rsidR="00F52EE7" w:rsidRDefault="00F52EE7" w:rsidP="00520627">
            <w:pPr>
              <w:pStyle w:val="TF-TEXTOQUADRO"/>
            </w:pPr>
          </w:p>
        </w:tc>
        <w:tc>
          <w:tcPr>
            <w:tcW w:w="330" w:type="dxa"/>
          </w:tcPr>
          <w:p w14:paraId="331AF0DA" w14:textId="77777777" w:rsidR="00F52EE7" w:rsidRDefault="00F52EE7" w:rsidP="00520627">
            <w:pPr>
              <w:pStyle w:val="TF-TEXTOQUADRO"/>
            </w:pPr>
          </w:p>
        </w:tc>
        <w:tc>
          <w:tcPr>
            <w:tcW w:w="330" w:type="dxa"/>
          </w:tcPr>
          <w:p w14:paraId="2B96B75C" w14:textId="77777777" w:rsidR="00F52EE7" w:rsidRDefault="00F52EE7" w:rsidP="00520627">
            <w:pPr>
              <w:pStyle w:val="TF-TEXTOQUADRO"/>
            </w:pPr>
          </w:p>
        </w:tc>
        <w:tc>
          <w:tcPr>
            <w:tcW w:w="330" w:type="dxa"/>
          </w:tcPr>
          <w:p w14:paraId="500507EE" w14:textId="77777777" w:rsidR="00F52EE7" w:rsidRDefault="00F52EE7" w:rsidP="00520627">
            <w:pPr>
              <w:pStyle w:val="TF-TEXTOQUADRO"/>
            </w:pPr>
          </w:p>
        </w:tc>
        <w:tc>
          <w:tcPr>
            <w:tcW w:w="332" w:type="dxa"/>
          </w:tcPr>
          <w:p w14:paraId="6C0E288C" w14:textId="77777777" w:rsidR="00F52EE7" w:rsidRDefault="00F52EE7" w:rsidP="00520627">
            <w:pPr>
              <w:pStyle w:val="TF-TEXTOQUADRO"/>
            </w:pPr>
          </w:p>
        </w:tc>
      </w:tr>
      <w:tr w:rsidR="00F52EE7" w14:paraId="2FD7EDF6" w14:textId="77777777" w:rsidTr="4715FDDF">
        <w:trPr>
          <w:gridAfter w:val="1"/>
          <w:wAfter w:w="12" w:type="dxa"/>
          <w:trHeight w:val="20"/>
        </w:trPr>
        <w:tc>
          <w:tcPr>
            <w:tcW w:w="4531" w:type="dxa"/>
          </w:tcPr>
          <w:p w14:paraId="55FAE8E3" w14:textId="0C5915BF" w:rsidR="00F52EE7" w:rsidRDefault="00EA27DB" w:rsidP="00520627">
            <w:pPr>
              <w:pStyle w:val="TF-TEXTOQUADRO"/>
            </w:pPr>
            <w:ins w:id="43" w:author="Dalton Solano dos Reis" w:date="2024-05-27T16:02:00Z">
              <w:r w:rsidRPr="00EA27DB">
                <w:t>definição de parâmetros iniciais</w:t>
              </w:r>
            </w:ins>
            <w:del w:id="44" w:author="Dalton Solano dos Reis" w:date="2024-05-27T16:02:00Z">
              <w:r w:rsidR="00F52EE7" w:rsidDel="00EA27DB">
                <w:delText>definir parâmetros da simulação</w:delText>
              </w:r>
            </w:del>
          </w:p>
        </w:tc>
        <w:tc>
          <w:tcPr>
            <w:tcW w:w="330" w:type="dxa"/>
          </w:tcPr>
          <w:p w14:paraId="2718F316" w14:textId="1AF988CC" w:rsidR="00F52EE7" w:rsidRDefault="00F52EE7" w:rsidP="00520627">
            <w:pPr>
              <w:pStyle w:val="TF-TEXTOQUADRO"/>
            </w:pPr>
          </w:p>
        </w:tc>
        <w:tc>
          <w:tcPr>
            <w:tcW w:w="332" w:type="dxa"/>
          </w:tcPr>
          <w:p w14:paraId="00BAB7F0" w14:textId="4AA9022A" w:rsidR="00F52EE7" w:rsidRDefault="00F52EE7" w:rsidP="00520627">
            <w:pPr>
              <w:pStyle w:val="TF-TEXTOQUADRO"/>
            </w:pPr>
          </w:p>
        </w:tc>
        <w:tc>
          <w:tcPr>
            <w:tcW w:w="330" w:type="dxa"/>
          </w:tcPr>
          <w:p w14:paraId="582FF53B" w14:textId="13D7D253" w:rsidR="00F52EE7" w:rsidRDefault="00F52EE7" w:rsidP="00520627">
            <w:pPr>
              <w:pStyle w:val="TF-TEXTOQUADRO"/>
            </w:pPr>
          </w:p>
        </w:tc>
        <w:tc>
          <w:tcPr>
            <w:tcW w:w="332" w:type="dxa"/>
            <w:shd w:val="clear" w:color="auto" w:fill="BFBFBF" w:themeFill="background1" w:themeFillShade="BF"/>
          </w:tcPr>
          <w:p w14:paraId="65CBCA1F" w14:textId="7297B52D" w:rsidR="00F52EE7" w:rsidRDefault="00F52EE7" w:rsidP="00520627">
            <w:pPr>
              <w:pStyle w:val="TF-TEXTOQUADRO"/>
            </w:pPr>
          </w:p>
        </w:tc>
        <w:tc>
          <w:tcPr>
            <w:tcW w:w="330" w:type="dxa"/>
            <w:shd w:val="clear" w:color="auto" w:fill="BFBFBF" w:themeFill="background1" w:themeFillShade="BF"/>
          </w:tcPr>
          <w:p w14:paraId="5B0ED88E" w14:textId="49F68EA5" w:rsidR="00F52EE7" w:rsidRDefault="00F52EE7" w:rsidP="00520627">
            <w:pPr>
              <w:pStyle w:val="TF-TEXTOQUADRO"/>
            </w:pPr>
          </w:p>
        </w:tc>
        <w:tc>
          <w:tcPr>
            <w:tcW w:w="335" w:type="dxa"/>
            <w:shd w:val="clear" w:color="auto" w:fill="FFFFFF" w:themeFill="background1"/>
          </w:tcPr>
          <w:p w14:paraId="44C9E73B" w14:textId="7BC37B27" w:rsidR="00F52EE7" w:rsidRDefault="00F52EE7" w:rsidP="00520627">
            <w:pPr>
              <w:pStyle w:val="TF-TEXTOQUADRO"/>
            </w:pPr>
          </w:p>
        </w:tc>
        <w:tc>
          <w:tcPr>
            <w:tcW w:w="332" w:type="dxa"/>
          </w:tcPr>
          <w:p w14:paraId="5FB2FCF4" w14:textId="4BFF3FB3" w:rsidR="00F52EE7" w:rsidRDefault="00F52EE7" w:rsidP="00520627">
            <w:pPr>
              <w:pStyle w:val="TF-TEXTOQUADRO"/>
            </w:pPr>
          </w:p>
        </w:tc>
        <w:tc>
          <w:tcPr>
            <w:tcW w:w="330" w:type="dxa"/>
          </w:tcPr>
          <w:p w14:paraId="40B3EF70" w14:textId="1CB37F44" w:rsidR="00F52EE7" w:rsidRDefault="00F52EE7" w:rsidP="00520627">
            <w:pPr>
              <w:pStyle w:val="TF-TEXTOQUADRO"/>
            </w:pPr>
          </w:p>
        </w:tc>
        <w:tc>
          <w:tcPr>
            <w:tcW w:w="330" w:type="dxa"/>
          </w:tcPr>
          <w:p w14:paraId="0E1AE196" w14:textId="089B5051" w:rsidR="00F52EE7" w:rsidRDefault="00F52EE7" w:rsidP="00520627">
            <w:pPr>
              <w:pStyle w:val="TF-TEXTOQUADRO"/>
            </w:pPr>
          </w:p>
        </w:tc>
        <w:tc>
          <w:tcPr>
            <w:tcW w:w="330" w:type="dxa"/>
          </w:tcPr>
          <w:p w14:paraId="13DB2ECB" w14:textId="6F53618E" w:rsidR="00F52EE7" w:rsidRDefault="00F52EE7" w:rsidP="00520627">
            <w:pPr>
              <w:pStyle w:val="TF-TEXTOQUADRO"/>
            </w:pPr>
          </w:p>
        </w:tc>
        <w:tc>
          <w:tcPr>
            <w:tcW w:w="330" w:type="dxa"/>
          </w:tcPr>
          <w:p w14:paraId="2E85161E" w14:textId="5DA07843" w:rsidR="00F52EE7" w:rsidRDefault="00F52EE7" w:rsidP="00520627">
            <w:pPr>
              <w:pStyle w:val="TF-TEXTOQUADRO"/>
            </w:pPr>
          </w:p>
        </w:tc>
        <w:tc>
          <w:tcPr>
            <w:tcW w:w="332" w:type="dxa"/>
          </w:tcPr>
          <w:p w14:paraId="20C5D74B" w14:textId="1922E4D8" w:rsidR="00F52EE7" w:rsidRDefault="00F52EE7" w:rsidP="00520627">
            <w:pPr>
              <w:pStyle w:val="TF-TEXTOQUADRO"/>
            </w:pPr>
          </w:p>
        </w:tc>
      </w:tr>
      <w:tr w:rsidR="00F52EE7" w14:paraId="2C5DFD12" w14:textId="77777777" w:rsidTr="4715FDDF">
        <w:trPr>
          <w:gridAfter w:val="1"/>
          <w:wAfter w:w="12" w:type="dxa"/>
          <w:trHeight w:val="20"/>
        </w:trPr>
        <w:tc>
          <w:tcPr>
            <w:tcW w:w="4531" w:type="dxa"/>
          </w:tcPr>
          <w:p w14:paraId="645BB022" w14:textId="42312CD8" w:rsidR="00F52EE7" w:rsidRDefault="00F52EE7" w:rsidP="00520627">
            <w:pPr>
              <w:pStyle w:val="TF-TEXTOQUADRO"/>
            </w:pPr>
            <w:r>
              <w:t>definições das ferramentas utilizadas</w:t>
            </w:r>
          </w:p>
        </w:tc>
        <w:tc>
          <w:tcPr>
            <w:tcW w:w="330" w:type="dxa"/>
          </w:tcPr>
          <w:p w14:paraId="1CFE2105" w14:textId="2A2DDCF6" w:rsidR="00F52EE7" w:rsidRDefault="00F52EE7" w:rsidP="00520627">
            <w:pPr>
              <w:pStyle w:val="TF-TEXTOQUADRO"/>
            </w:pPr>
          </w:p>
        </w:tc>
        <w:tc>
          <w:tcPr>
            <w:tcW w:w="332" w:type="dxa"/>
          </w:tcPr>
          <w:p w14:paraId="60DD6987" w14:textId="4E8044CF" w:rsidR="00F52EE7" w:rsidRDefault="00F52EE7" w:rsidP="00520627">
            <w:pPr>
              <w:pStyle w:val="TF-TEXTOQUADRO"/>
            </w:pPr>
          </w:p>
        </w:tc>
        <w:tc>
          <w:tcPr>
            <w:tcW w:w="330" w:type="dxa"/>
          </w:tcPr>
          <w:p w14:paraId="0461E84F" w14:textId="1D34DF2E" w:rsidR="00F52EE7" w:rsidRDefault="00F52EE7" w:rsidP="00520627">
            <w:pPr>
              <w:pStyle w:val="TF-TEXTOQUADRO"/>
            </w:pPr>
          </w:p>
        </w:tc>
        <w:tc>
          <w:tcPr>
            <w:tcW w:w="332" w:type="dxa"/>
          </w:tcPr>
          <w:p w14:paraId="118C9BE3" w14:textId="0D356460" w:rsidR="00F52EE7" w:rsidRDefault="00F52EE7" w:rsidP="00520627">
            <w:pPr>
              <w:pStyle w:val="TF-TEXTOQUADRO"/>
            </w:pPr>
          </w:p>
        </w:tc>
        <w:tc>
          <w:tcPr>
            <w:tcW w:w="330" w:type="dxa"/>
            <w:shd w:val="clear" w:color="auto" w:fill="BFBFBF" w:themeFill="background1" w:themeFillShade="BF"/>
          </w:tcPr>
          <w:p w14:paraId="0ED5885C" w14:textId="2728E24C" w:rsidR="00F52EE7" w:rsidRDefault="00F52EE7" w:rsidP="00520627">
            <w:pPr>
              <w:pStyle w:val="TF-TEXTOQUADRO"/>
            </w:pPr>
          </w:p>
        </w:tc>
        <w:tc>
          <w:tcPr>
            <w:tcW w:w="335" w:type="dxa"/>
            <w:shd w:val="clear" w:color="auto" w:fill="BFBFBF" w:themeFill="background1" w:themeFillShade="BF"/>
          </w:tcPr>
          <w:p w14:paraId="270A3A3A" w14:textId="1ACF9830" w:rsidR="00F52EE7" w:rsidRDefault="00F52EE7" w:rsidP="00520627">
            <w:pPr>
              <w:pStyle w:val="TF-TEXTOQUADRO"/>
            </w:pPr>
          </w:p>
        </w:tc>
        <w:tc>
          <w:tcPr>
            <w:tcW w:w="332" w:type="dxa"/>
            <w:shd w:val="clear" w:color="auto" w:fill="auto"/>
          </w:tcPr>
          <w:p w14:paraId="1C149DF3" w14:textId="379883EE" w:rsidR="00F52EE7" w:rsidRDefault="00F52EE7" w:rsidP="00520627">
            <w:pPr>
              <w:pStyle w:val="TF-TEXTOQUADRO"/>
            </w:pPr>
          </w:p>
        </w:tc>
        <w:tc>
          <w:tcPr>
            <w:tcW w:w="330" w:type="dxa"/>
            <w:shd w:val="clear" w:color="auto" w:fill="auto"/>
          </w:tcPr>
          <w:p w14:paraId="622A9CF1" w14:textId="1BE8965A" w:rsidR="00F52EE7" w:rsidRDefault="00F52EE7" w:rsidP="00520627">
            <w:pPr>
              <w:pStyle w:val="TF-TEXTOQUADRO"/>
            </w:pPr>
          </w:p>
        </w:tc>
        <w:tc>
          <w:tcPr>
            <w:tcW w:w="330" w:type="dxa"/>
            <w:shd w:val="clear" w:color="auto" w:fill="auto"/>
          </w:tcPr>
          <w:p w14:paraId="4A0D1730" w14:textId="114B8F80" w:rsidR="00F52EE7" w:rsidRDefault="00F52EE7" w:rsidP="00520627">
            <w:pPr>
              <w:pStyle w:val="TF-TEXTOQUADRO"/>
            </w:pPr>
          </w:p>
        </w:tc>
        <w:tc>
          <w:tcPr>
            <w:tcW w:w="330" w:type="dxa"/>
            <w:shd w:val="clear" w:color="auto" w:fill="auto"/>
          </w:tcPr>
          <w:p w14:paraId="7EFBA9F3" w14:textId="4DF780E3" w:rsidR="00F52EE7" w:rsidRDefault="00F52EE7" w:rsidP="00520627">
            <w:pPr>
              <w:pStyle w:val="TF-TEXTOQUADRO"/>
            </w:pPr>
          </w:p>
        </w:tc>
        <w:tc>
          <w:tcPr>
            <w:tcW w:w="330" w:type="dxa"/>
            <w:shd w:val="clear" w:color="auto" w:fill="auto"/>
          </w:tcPr>
          <w:p w14:paraId="068106AD" w14:textId="289E0607" w:rsidR="00F52EE7" w:rsidRDefault="00F52EE7" w:rsidP="00520627">
            <w:pPr>
              <w:pStyle w:val="TF-TEXTOQUADRO"/>
            </w:pPr>
          </w:p>
        </w:tc>
        <w:tc>
          <w:tcPr>
            <w:tcW w:w="332" w:type="dxa"/>
            <w:shd w:val="clear" w:color="auto" w:fill="auto"/>
          </w:tcPr>
          <w:p w14:paraId="375AB58D" w14:textId="21002C58" w:rsidR="00F52EE7" w:rsidRDefault="00F52EE7" w:rsidP="00520627">
            <w:pPr>
              <w:pStyle w:val="TF-TEXTOQUADRO"/>
            </w:pPr>
          </w:p>
        </w:tc>
      </w:tr>
      <w:tr w:rsidR="00F52EE7" w14:paraId="79386E43" w14:textId="77777777" w:rsidTr="4715FDDF">
        <w:trPr>
          <w:gridAfter w:val="1"/>
          <w:wAfter w:w="12" w:type="dxa"/>
          <w:trHeight w:val="20"/>
        </w:trPr>
        <w:tc>
          <w:tcPr>
            <w:tcW w:w="4531" w:type="dxa"/>
          </w:tcPr>
          <w:p w14:paraId="101C9724" w14:textId="7F27CF69" w:rsidR="00F52EE7" w:rsidRDefault="00F52EE7" w:rsidP="00520627">
            <w:pPr>
              <w:pStyle w:val="TF-TEXTOQUADRO"/>
            </w:pPr>
            <w:r>
              <w:t>definições de métricas de análise das simulações</w:t>
            </w:r>
          </w:p>
        </w:tc>
        <w:tc>
          <w:tcPr>
            <w:tcW w:w="330" w:type="dxa"/>
          </w:tcPr>
          <w:p w14:paraId="04CF13E1" w14:textId="55976E5C" w:rsidR="00F52EE7" w:rsidRDefault="00F52EE7" w:rsidP="00520627">
            <w:pPr>
              <w:pStyle w:val="TF-TEXTOQUADRO"/>
            </w:pPr>
          </w:p>
        </w:tc>
        <w:tc>
          <w:tcPr>
            <w:tcW w:w="332" w:type="dxa"/>
          </w:tcPr>
          <w:p w14:paraId="3BAAF9A4" w14:textId="460427C5" w:rsidR="00F52EE7" w:rsidRDefault="00F52EE7" w:rsidP="00520627">
            <w:pPr>
              <w:pStyle w:val="TF-TEXTOQUADRO"/>
            </w:pPr>
          </w:p>
        </w:tc>
        <w:tc>
          <w:tcPr>
            <w:tcW w:w="330" w:type="dxa"/>
          </w:tcPr>
          <w:p w14:paraId="541395A8" w14:textId="6058ABA1" w:rsidR="00F52EE7" w:rsidRDefault="00F52EE7" w:rsidP="00520627">
            <w:pPr>
              <w:pStyle w:val="TF-TEXTOQUADRO"/>
            </w:pPr>
          </w:p>
        </w:tc>
        <w:tc>
          <w:tcPr>
            <w:tcW w:w="332" w:type="dxa"/>
          </w:tcPr>
          <w:p w14:paraId="68B96C83" w14:textId="5BB4D9F0" w:rsidR="00F52EE7" w:rsidRDefault="00F52EE7" w:rsidP="00520627">
            <w:pPr>
              <w:pStyle w:val="TF-TEXTOQUADRO"/>
            </w:pPr>
          </w:p>
        </w:tc>
        <w:tc>
          <w:tcPr>
            <w:tcW w:w="330" w:type="dxa"/>
            <w:shd w:val="clear" w:color="auto" w:fill="auto"/>
          </w:tcPr>
          <w:p w14:paraId="5F7A8548" w14:textId="0EB438A9" w:rsidR="00F52EE7" w:rsidRDefault="00F52EE7" w:rsidP="00520627">
            <w:pPr>
              <w:pStyle w:val="TF-TEXTOQUADRO"/>
            </w:pPr>
          </w:p>
        </w:tc>
        <w:tc>
          <w:tcPr>
            <w:tcW w:w="335" w:type="dxa"/>
            <w:shd w:val="clear" w:color="auto" w:fill="BFBFBF" w:themeFill="background1" w:themeFillShade="BF"/>
          </w:tcPr>
          <w:p w14:paraId="2F14942A" w14:textId="7CDDA827" w:rsidR="00F52EE7" w:rsidRDefault="00F52EE7" w:rsidP="00520627">
            <w:pPr>
              <w:pStyle w:val="TF-TEXTOQUADRO"/>
            </w:pPr>
          </w:p>
        </w:tc>
        <w:tc>
          <w:tcPr>
            <w:tcW w:w="332" w:type="dxa"/>
            <w:shd w:val="clear" w:color="auto" w:fill="BFBFBF" w:themeFill="background1" w:themeFillShade="BF"/>
          </w:tcPr>
          <w:p w14:paraId="0CA24E23" w14:textId="0FC677EF" w:rsidR="00F52EE7" w:rsidRDefault="00F52EE7" w:rsidP="00520627">
            <w:pPr>
              <w:pStyle w:val="TF-TEXTOQUADRO"/>
            </w:pPr>
          </w:p>
        </w:tc>
        <w:tc>
          <w:tcPr>
            <w:tcW w:w="330" w:type="dxa"/>
            <w:shd w:val="clear" w:color="auto" w:fill="auto"/>
          </w:tcPr>
          <w:p w14:paraId="68870D49" w14:textId="300A7511" w:rsidR="00F52EE7" w:rsidRDefault="00F52EE7" w:rsidP="00520627">
            <w:pPr>
              <w:pStyle w:val="TF-TEXTOQUADRO"/>
            </w:pPr>
          </w:p>
        </w:tc>
        <w:tc>
          <w:tcPr>
            <w:tcW w:w="330" w:type="dxa"/>
            <w:shd w:val="clear" w:color="auto" w:fill="auto"/>
          </w:tcPr>
          <w:p w14:paraId="5C9BBE26" w14:textId="7B95277E" w:rsidR="00F52EE7" w:rsidRDefault="00F52EE7" w:rsidP="00520627">
            <w:pPr>
              <w:pStyle w:val="TF-TEXTOQUADRO"/>
            </w:pPr>
          </w:p>
        </w:tc>
        <w:tc>
          <w:tcPr>
            <w:tcW w:w="330" w:type="dxa"/>
            <w:shd w:val="clear" w:color="auto" w:fill="auto"/>
          </w:tcPr>
          <w:p w14:paraId="5149E64F" w14:textId="394141A1" w:rsidR="00F52EE7" w:rsidRDefault="00F52EE7" w:rsidP="00520627">
            <w:pPr>
              <w:pStyle w:val="TF-TEXTOQUADRO"/>
            </w:pPr>
          </w:p>
        </w:tc>
        <w:tc>
          <w:tcPr>
            <w:tcW w:w="330" w:type="dxa"/>
            <w:shd w:val="clear" w:color="auto" w:fill="auto"/>
          </w:tcPr>
          <w:p w14:paraId="25A6815F" w14:textId="711F8C1C" w:rsidR="00F52EE7" w:rsidRDefault="00F52EE7" w:rsidP="00520627">
            <w:pPr>
              <w:pStyle w:val="TF-TEXTOQUADRO"/>
            </w:pPr>
          </w:p>
        </w:tc>
        <w:tc>
          <w:tcPr>
            <w:tcW w:w="332" w:type="dxa"/>
            <w:shd w:val="clear" w:color="auto" w:fill="auto"/>
          </w:tcPr>
          <w:p w14:paraId="65A76A4E" w14:textId="747215E7" w:rsidR="00F52EE7" w:rsidRDefault="00F52EE7" w:rsidP="00520627">
            <w:pPr>
              <w:pStyle w:val="TF-TEXTOQUADRO"/>
            </w:pPr>
          </w:p>
        </w:tc>
      </w:tr>
      <w:tr w:rsidR="00F52EE7" w14:paraId="63A1E5E3" w14:textId="77777777" w:rsidTr="4715FDDF">
        <w:trPr>
          <w:gridAfter w:val="1"/>
          <w:wAfter w:w="12" w:type="dxa"/>
          <w:trHeight w:val="20"/>
        </w:trPr>
        <w:tc>
          <w:tcPr>
            <w:tcW w:w="4531" w:type="dxa"/>
          </w:tcPr>
          <w:p w14:paraId="05FA257D" w14:textId="54FD325F" w:rsidR="00F52EE7" w:rsidRDefault="01FC54E3" w:rsidP="00520627">
            <w:pPr>
              <w:pStyle w:val="TF-TEXTOQUADRO"/>
            </w:pPr>
            <w:r>
              <w:t>coleta e integração de dados</w:t>
            </w:r>
          </w:p>
        </w:tc>
        <w:tc>
          <w:tcPr>
            <w:tcW w:w="330" w:type="dxa"/>
          </w:tcPr>
          <w:p w14:paraId="70781818" w14:textId="77777777" w:rsidR="00F52EE7" w:rsidRDefault="00F52EE7" w:rsidP="00520627">
            <w:pPr>
              <w:pStyle w:val="TF-TEXTOQUADRO"/>
            </w:pPr>
          </w:p>
        </w:tc>
        <w:tc>
          <w:tcPr>
            <w:tcW w:w="332" w:type="dxa"/>
          </w:tcPr>
          <w:p w14:paraId="4A41551E" w14:textId="77777777" w:rsidR="00F52EE7" w:rsidRDefault="00F52EE7" w:rsidP="00520627">
            <w:pPr>
              <w:pStyle w:val="TF-TEXTOQUADRO"/>
            </w:pPr>
          </w:p>
        </w:tc>
        <w:tc>
          <w:tcPr>
            <w:tcW w:w="330" w:type="dxa"/>
          </w:tcPr>
          <w:p w14:paraId="476B383D" w14:textId="77777777" w:rsidR="00F52EE7" w:rsidRDefault="00F52EE7" w:rsidP="00520627">
            <w:pPr>
              <w:pStyle w:val="TF-TEXTOQUADRO"/>
            </w:pPr>
          </w:p>
        </w:tc>
        <w:tc>
          <w:tcPr>
            <w:tcW w:w="332" w:type="dxa"/>
          </w:tcPr>
          <w:p w14:paraId="77595BEA" w14:textId="77777777" w:rsidR="00F52EE7" w:rsidRDefault="00F52EE7" w:rsidP="00520627">
            <w:pPr>
              <w:pStyle w:val="TF-TEXTOQUADRO"/>
            </w:pPr>
          </w:p>
        </w:tc>
        <w:tc>
          <w:tcPr>
            <w:tcW w:w="330" w:type="dxa"/>
            <w:shd w:val="clear" w:color="auto" w:fill="auto"/>
          </w:tcPr>
          <w:p w14:paraId="3A282575" w14:textId="77777777" w:rsidR="00F52EE7" w:rsidRDefault="00F52EE7" w:rsidP="00520627">
            <w:pPr>
              <w:pStyle w:val="TF-TEXTOQUADRO"/>
            </w:pPr>
          </w:p>
        </w:tc>
        <w:tc>
          <w:tcPr>
            <w:tcW w:w="335" w:type="dxa"/>
            <w:shd w:val="clear" w:color="auto" w:fill="auto"/>
          </w:tcPr>
          <w:p w14:paraId="3131C050" w14:textId="77777777" w:rsidR="00F52EE7" w:rsidRDefault="00F52EE7" w:rsidP="00520627">
            <w:pPr>
              <w:pStyle w:val="TF-TEXTOQUADRO"/>
            </w:pPr>
          </w:p>
        </w:tc>
        <w:tc>
          <w:tcPr>
            <w:tcW w:w="332" w:type="dxa"/>
            <w:shd w:val="clear" w:color="auto" w:fill="BFBFBF" w:themeFill="background1" w:themeFillShade="BF"/>
          </w:tcPr>
          <w:p w14:paraId="5CAB897D" w14:textId="77777777" w:rsidR="00F52EE7" w:rsidRDefault="00F52EE7" w:rsidP="00520627">
            <w:pPr>
              <w:pStyle w:val="TF-TEXTOQUADRO"/>
            </w:pPr>
          </w:p>
        </w:tc>
        <w:tc>
          <w:tcPr>
            <w:tcW w:w="330" w:type="dxa"/>
            <w:shd w:val="clear" w:color="auto" w:fill="BFBFBF" w:themeFill="background1" w:themeFillShade="BF"/>
          </w:tcPr>
          <w:p w14:paraId="3BC664BD" w14:textId="77777777" w:rsidR="00F52EE7" w:rsidRDefault="00F52EE7" w:rsidP="00520627">
            <w:pPr>
              <w:pStyle w:val="TF-TEXTOQUADRO"/>
            </w:pPr>
          </w:p>
        </w:tc>
        <w:tc>
          <w:tcPr>
            <w:tcW w:w="330" w:type="dxa"/>
            <w:shd w:val="clear" w:color="auto" w:fill="auto"/>
          </w:tcPr>
          <w:p w14:paraId="451388D1" w14:textId="77777777" w:rsidR="00F52EE7" w:rsidRDefault="00F52EE7" w:rsidP="00520627">
            <w:pPr>
              <w:pStyle w:val="TF-TEXTOQUADRO"/>
            </w:pPr>
          </w:p>
        </w:tc>
        <w:tc>
          <w:tcPr>
            <w:tcW w:w="330" w:type="dxa"/>
            <w:shd w:val="clear" w:color="auto" w:fill="auto"/>
          </w:tcPr>
          <w:p w14:paraId="197491D2" w14:textId="77777777" w:rsidR="00F52EE7" w:rsidRDefault="00F52EE7" w:rsidP="00520627">
            <w:pPr>
              <w:pStyle w:val="TF-TEXTOQUADRO"/>
            </w:pPr>
          </w:p>
        </w:tc>
        <w:tc>
          <w:tcPr>
            <w:tcW w:w="330" w:type="dxa"/>
            <w:shd w:val="clear" w:color="auto" w:fill="auto"/>
          </w:tcPr>
          <w:p w14:paraId="280ADB3D" w14:textId="77777777" w:rsidR="00F52EE7" w:rsidRDefault="00F52EE7" w:rsidP="00520627">
            <w:pPr>
              <w:pStyle w:val="TF-TEXTOQUADRO"/>
            </w:pPr>
          </w:p>
        </w:tc>
        <w:tc>
          <w:tcPr>
            <w:tcW w:w="332" w:type="dxa"/>
            <w:shd w:val="clear" w:color="auto" w:fill="auto"/>
          </w:tcPr>
          <w:p w14:paraId="4389849B" w14:textId="77777777" w:rsidR="00F52EE7" w:rsidRDefault="00F52EE7" w:rsidP="00520627">
            <w:pPr>
              <w:pStyle w:val="TF-TEXTOQUADRO"/>
            </w:pPr>
          </w:p>
        </w:tc>
      </w:tr>
      <w:tr w:rsidR="00F52EE7" w14:paraId="35A498EB" w14:textId="77777777" w:rsidTr="4715FDDF">
        <w:trPr>
          <w:gridAfter w:val="1"/>
          <w:wAfter w:w="12" w:type="dxa"/>
          <w:trHeight w:val="20"/>
        </w:trPr>
        <w:tc>
          <w:tcPr>
            <w:tcW w:w="4531" w:type="dxa"/>
          </w:tcPr>
          <w:p w14:paraId="70AF0004" w14:textId="55997505" w:rsidR="00F52EE7" w:rsidRPr="0093272A" w:rsidRDefault="01FC54E3" w:rsidP="4715FDDF">
            <w:pPr>
              <w:pStyle w:val="TF-TEXTOQUADRO"/>
            </w:pPr>
            <w:r>
              <w:t>construção do modelo</w:t>
            </w:r>
          </w:p>
        </w:tc>
        <w:tc>
          <w:tcPr>
            <w:tcW w:w="330" w:type="dxa"/>
          </w:tcPr>
          <w:p w14:paraId="04023EF5" w14:textId="77777777" w:rsidR="00F52EE7" w:rsidRDefault="00F52EE7" w:rsidP="00520627">
            <w:pPr>
              <w:pStyle w:val="TF-TEXTOQUADRO"/>
            </w:pPr>
          </w:p>
        </w:tc>
        <w:tc>
          <w:tcPr>
            <w:tcW w:w="332" w:type="dxa"/>
          </w:tcPr>
          <w:p w14:paraId="6535EF6E" w14:textId="77777777" w:rsidR="00F52EE7" w:rsidRDefault="00F52EE7" w:rsidP="00520627">
            <w:pPr>
              <w:pStyle w:val="TF-TEXTOQUADRO"/>
            </w:pPr>
          </w:p>
        </w:tc>
        <w:tc>
          <w:tcPr>
            <w:tcW w:w="330" w:type="dxa"/>
          </w:tcPr>
          <w:p w14:paraId="612F322A" w14:textId="77777777" w:rsidR="00F52EE7" w:rsidRDefault="00F52EE7" w:rsidP="00520627">
            <w:pPr>
              <w:pStyle w:val="TF-TEXTOQUADRO"/>
            </w:pPr>
          </w:p>
        </w:tc>
        <w:tc>
          <w:tcPr>
            <w:tcW w:w="332" w:type="dxa"/>
          </w:tcPr>
          <w:p w14:paraId="6AA461FA" w14:textId="77777777" w:rsidR="00F52EE7" w:rsidRDefault="00F52EE7" w:rsidP="00520627">
            <w:pPr>
              <w:pStyle w:val="TF-TEXTOQUADRO"/>
            </w:pPr>
          </w:p>
        </w:tc>
        <w:tc>
          <w:tcPr>
            <w:tcW w:w="330" w:type="dxa"/>
            <w:shd w:val="clear" w:color="auto" w:fill="auto"/>
          </w:tcPr>
          <w:p w14:paraId="3F4FA32A" w14:textId="77777777" w:rsidR="00F52EE7" w:rsidRDefault="00F52EE7" w:rsidP="00520627">
            <w:pPr>
              <w:pStyle w:val="TF-TEXTOQUADRO"/>
            </w:pPr>
          </w:p>
        </w:tc>
        <w:tc>
          <w:tcPr>
            <w:tcW w:w="335" w:type="dxa"/>
            <w:shd w:val="clear" w:color="auto" w:fill="auto"/>
          </w:tcPr>
          <w:p w14:paraId="6D3358F3" w14:textId="77777777" w:rsidR="00F52EE7" w:rsidRDefault="00F52EE7" w:rsidP="00520627">
            <w:pPr>
              <w:pStyle w:val="TF-TEXTOQUADRO"/>
            </w:pPr>
          </w:p>
        </w:tc>
        <w:tc>
          <w:tcPr>
            <w:tcW w:w="332" w:type="dxa"/>
            <w:shd w:val="clear" w:color="auto" w:fill="auto"/>
          </w:tcPr>
          <w:p w14:paraId="65E8422F" w14:textId="77777777" w:rsidR="00F52EE7" w:rsidRDefault="00F52EE7" w:rsidP="00520627">
            <w:pPr>
              <w:pStyle w:val="TF-TEXTOQUADRO"/>
            </w:pPr>
          </w:p>
        </w:tc>
        <w:tc>
          <w:tcPr>
            <w:tcW w:w="330" w:type="dxa"/>
            <w:shd w:val="clear" w:color="auto" w:fill="BFBFBF" w:themeFill="background1" w:themeFillShade="BF"/>
          </w:tcPr>
          <w:p w14:paraId="1A3FF219" w14:textId="77777777" w:rsidR="00F52EE7" w:rsidRDefault="00F52EE7" w:rsidP="00520627">
            <w:pPr>
              <w:pStyle w:val="TF-TEXTOQUADRO"/>
            </w:pPr>
          </w:p>
        </w:tc>
        <w:tc>
          <w:tcPr>
            <w:tcW w:w="330" w:type="dxa"/>
            <w:shd w:val="clear" w:color="auto" w:fill="BFBFBF" w:themeFill="background1" w:themeFillShade="BF"/>
          </w:tcPr>
          <w:p w14:paraId="22376793" w14:textId="77777777" w:rsidR="00F52EE7" w:rsidRDefault="00F52EE7" w:rsidP="00520627">
            <w:pPr>
              <w:pStyle w:val="TF-TEXTOQUADRO"/>
            </w:pPr>
          </w:p>
        </w:tc>
        <w:tc>
          <w:tcPr>
            <w:tcW w:w="330" w:type="dxa"/>
            <w:shd w:val="clear" w:color="auto" w:fill="BFBFBF" w:themeFill="background1" w:themeFillShade="BF"/>
          </w:tcPr>
          <w:p w14:paraId="428D389C" w14:textId="77777777" w:rsidR="00F52EE7" w:rsidRDefault="00F52EE7" w:rsidP="00520627">
            <w:pPr>
              <w:pStyle w:val="TF-TEXTOQUADRO"/>
            </w:pPr>
          </w:p>
        </w:tc>
        <w:tc>
          <w:tcPr>
            <w:tcW w:w="330" w:type="dxa"/>
            <w:shd w:val="clear" w:color="auto" w:fill="BFBFBF" w:themeFill="background1" w:themeFillShade="BF"/>
          </w:tcPr>
          <w:p w14:paraId="3EC19A14" w14:textId="77777777" w:rsidR="00F52EE7" w:rsidRDefault="00F52EE7" w:rsidP="00520627">
            <w:pPr>
              <w:pStyle w:val="TF-TEXTOQUADRO"/>
            </w:pPr>
          </w:p>
        </w:tc>
        <w:tc>
          <w:tcPr>
            <w:tcW w:w="332" w:type="dxa"/>
            <w:shd w:val="clear" w:color="auto" w:fill="BFBFBF" w:themeFill="background1" w:themeFillShade="BF"/>
          </w:tcPr>
          <w:p w14:paraId="2440D034" w14:textId="77777777" w:rsidR="00F52EE7" w:rsidRDefault="00F52EE7" w:rsidP="00520627">
            <w:pPr>
              <w:pStyle w:val="TF-TEXTOQUADRO"/>
            </w:pPr>
          </w:p>
        </w:tc>
      </w:tr>
      <w:tr w:rsidR="00F52EE7" w14:paraId="3669008C" w14:textId="77777777" w:rsidTr="4715FDDF">
        <w:trPr>
          <w:gridAfter w:val="1"/>
          <w:wAfter w:w="12" w:type="dxa"/>
          <w:trHeight w:val="20"/>
        </w:trPr>
        <w:tc>
          <w:tcPr>
            <w:tcW w:w="4531" w:type="dxa"/>
          </w:tcPr>
          <w:p w14:paraId="659C5C0C" w14:textId="04A8ECE7" w:rsidR="00F52EE7" w:rsidRDefault="01FC54E3" w:rsidP="00520627">
            <w:pPr>
              <w:pStyle w:val="TF-TEXTOQUADRO"/>
            </w:pPr>
            <w:r>
              <w:t>simulação e análise</w:t>
            </w:r>
          </w:p>
        </w:tc>
        <w:tc>
          <w:tcPr>
            <w:tcW w:w="330" w:type="dxa"/>
          </w:tcPr>
          <w:p w14:paraId="34A4F302" w14:textId="548B4F5C" w:rsidR="00F52EE7" w:rsidRDefault="00F52EE7" w:rsidP="00520627">
            <w:pPr>
              <w:pStyle w:val="TF-TEXTOQUADRO"/>
            </w:pPr>
          </w:p>
        </w:tc>
        <w:tc>
          <w:tcPr>
            <w:tcW w:w="332" w:type="dxa"/>
          </w:tcPr>
          <w:p w14:paraId="5DDEB86F" w14:textId="6EF17183" w:rsidR="00F52EE7" w:rsidRDefault="00F52EE7" w:rsidP="00520627">
            <w:pPr>
              <w:pStyle w:val="TF-TEXTOQUADRO"/>
            </w:pPr>
          </w:p>
        </w:tc>
        <w:tc>
          <w:tcPr>
            <w:tcW w:w="330" w:type="dxa"/>
          </w:tcPr>
          <w:p w14:paraId="24B2FFD0" w14:textId="129B3B41" w:rsidR="00F52EE7" w:rsidRDefault="00F52EE7" w:rsidP="00520627">
            <w:pPr>
              <w:pStyle w:val="TF-TEXTOQUADRO"/>
            </w:pPr>
          </w:p>
        </w:tc>
        <w:tc>
          <w:tcPr>
            <w:tcW w:w="332" w:type="dxa"/>
          </w:tcPr>
          <w:p w14:paraId="6350BD32" w14:textId="147810EF" w:rsidR="00F52EE7" w:rsidRDefault="00F52EE7" w:rsidP="00520627">
            <w:pPr>
              <w:pStyle w:val="TF-TEXTOQUADRO"/>
            </w:pPr>
          </w:p>
        </w:tc>
        <w:tc>
          <w:tcPr>
            <w:tcW w:w="330" w:type="dxa"/>
            <w:shd w:val="clear" w:color="auto" w:fill="auto"/>
          </w:tcPr>
          <w:p w14:paraId="79C02314" w14:textId="5764BD2B" w:rsidR="00F52EE7" w:rsidRDefault="00F52EE7" w:rsidP="00520627">
            <w:pPr>
              <w:pStyle w:val="TF-TEXTOQUADRO"/>
            </w:pPr>
          </w:p>
        </w:tc>
        <w:tc>
          <w:tcPr>
            <w:tcW w:w="335" w:type="dxa"/>
            <w:shd w:val="clear" w:color="auto" w:fill="auto"/>
          </w:tcPr>
          <w:p w14:paraId="6F53CF1E" w14:textId="541E2593" w:rsidR="00F52EE7" w:rsidRDefault="00F52EE7" w:rsidP="00520627">
            <w:pPr>
              <w:pStyle w:val="TF-TEXTOQUADRO"/>
            </w:pPr>
          </w:p>
        </w:tc>
        <w:tc>
          <w:tcPr>
            <w:tcW w:w="332" w:type="dxa"/>
            <w:shd w:val="clear" w:color="auto" w:fill="auto"/>
          </w:tcPr>
          <w:p w14:paraId="56CABC2C" w14:textId="7765168C" w:rsidR="00F52EE7" w:rsidRDefault="00F52EE7" w:rsidP="00520627">
            <w:pPr>
              <w:pStyle w:val="TF-TEXTOQUADRO"/>
            </w:pPr>
          </w:p>
        </w:tc>
        <w:tc>
          <w:tcPr>
            <w:tcW w:w="330" w:type="dxa"/>
            <w:shd w:val="clear" w:color="auto" w:fill="BFBFBF" w:themeFill="background1" w:themeFillShade="BF"/>
          </w:tcPr>
          <w:p w14:paraId="2B356A0F" w14:textId="1DA77089" w:rsidR="00F52EE7" w:rsidRDefault="00F52EE7" w:rsidP="00520627">
            <w:pPr>
              <w:pStyle w:val="TF-TEXTOQUADRO"/>
            </w:pPr>
          </w:p>
        </w:tc>
        <w:tc>
          <w:tcPr>
            <w:tcW w:w="330" w:type="dxa"/>
            <w:shd w:val="clear" w:color="auto" w:fill="BFBFBF" w:themeFill="background1" w:themeFillShade="BF"/>
          </w:tcPr>
          <w:p w14:paraId="694D236F" w14:textId="614BE188" w:rsidR="00F52EE7" w:rsidRDefault="00F52EE7" w:rsidP="00520627">
            <w:pPr>
              <w:pStyle w:val="TF-TEXTOQUADRO"/>
            </w:pPr>
          </w:p>
        </w:tc>
        <w:tc>
          <w:tcPr>
            <w:tcW w:w="330" w:type="dxa"/>
            <w:shd w:val="clear" w:color="auto" w:fill="BFBFBF" w:themeFill="background1" w:themeFillShade="BF"/>
          </w:tcPr>
          <w:p w14:paraId="1B9FCCA7" w14:textId="2273012F" w:rsidR="00F52EE7" w:rsidRDefault="00F52EE7" w:rsidP="00520627">
            <w:pPr>
              <w:pStyle w:val="TF-TEXTOQUADRO"/>
            </w:pPr>
          </w:p>
        </w:tc>
        <w:tc>
          <w:tcPr>
            <w:tcW w:w="330" w:type="dxa"/>
            <w:shd w:val="clear" w:color="auto" w:fill="BFBFBF" w:themeFill="background1" w:themeFillShade="BF"/>
          </w:tcPr>
          <w:p w14:paraId="7181A54B" w14:textId="30A835B3" w:rsidR="00F52EE7" w:rsidRDefault="00F52EE7" w:rsidP="00520627">
            <w:pPr>
              <w:pStyle w:val="TF-TEXTOQUADRO"/>
            </w:pPr>
          </w:p>
        </w:tc>
        <w:tc>
          <w:tcPr>
            <w:tcW w:w="332" w:type="dxa"/>
            <w:shd w:val="clear" w:color="auto" w:fill="BFBFBF" w:themeFill="background1" w:themeFillShade="BF"/>
          </w:tcPr>
          <w:p w14:paraId="21836DEE" w14:textId="37D338AF" w:rsidR="00F52EE7" w:rsidRDefault="00F52EE7" w:rsidP="00520627">
            <w:pPr>
              <w:pStyle w:val="TF-TEXTOQUADRO"/>
            </w:pPr>
          </w:p>
        </w:tc>
      </w:tr>
    </w:tbl>
    <w:p w14:paraId="2C3C3C1B" w14:textId="1B999B99" w:rsidR="75AB427E" w:rsidRDefault="75AB427E" w:rsidP="009D5896">
      <w:pPr>
        <w:pStyle w:val="TF-FONTE"/>
      </w:pPr>
      <w:r>
        <w:t>Fonte: elaborado pelo autor.</w:t>
      </w:r>
    </w:p>
    <w:p w14:paraId="44B7F5FA" w14:textId="169BAFB5" w:rsidR="00A12354" w:rsidRDefault="1F9C2220" w:rsidP="47F3029D">
      <w:pPr>
        <w:pStyle w:val="Ttulo1"/>
        <w:numPr>
          <w:ilvl w:val="0"/>
          <w:numId w:val="0"/>
        </w:numPr>
      </w:pPr>
      <w:r>
        <w:lastRenderedPageBreak/>
        <w:t>4</w:t>
      </w:r>
      <w:r w:rsidR="00A12354">
        <w:tab/>
      </w:r>
      <w:r w:rsidR="00A12354">
        <w:tab/>
        <w:t>REVISÃO BIBLIOGRÁFICA</w:t>
      </w:r>
    </w:p>
    <w:p w14:paraId="5ED208A6" w14:textId="36A12CBF" w:rsidR="132DAFE2" w:rsidRDefault="132DAFE2" w:rsidP="5CB28D81">
      <w:pPr>
        <w:pStyle w:val="TF-TEXTO"/>
      </w:pPr>
      <w:r w:rsidRPr="5CB28D81">
        <w:t>Est</w:t>
      </w:r>
      <w:r w:rsidR="0EBB32B5" w:rsidRPr="5CB28D81">
        <w:t xml:space="preserve">a seção </w:t>
      </w:r>
      <w:r w:rsidRPr="5CB28D81">
        <w:t>descreve brevemente os assuntos que fundamentam o estudo a ser realizado: comportamento de compra</w:t>
      </w:r>
      <w:r w:rsidR="71925A4F" w:rsidRPr="5CB28D81">
        <w:t>s</w:t>
      </w:r>
      <w:r w:rsidR="00073780" w:rsidRPr="5CB28D81">
        <w:t xml:space="preserve">, desperdício de comida e </w:t>
      </w:r>
      <w:r w:rsidR="7F732353" w:rsidRPr="5CB28D81">
        <w:t xml:space="preserve">modelagem </w:t>
      </w:r>
      <w:r w:rsidRPr="5CB28D81">
        <w:t>basead</w:t>
      </w:r>
      <w:r w:rsidR="30E74F32" w:rsidRPr="5CB28D81">
        <w:t>a</w:t>
      </w:r>
      <w:r w:rsidRPr="5CB28D81">
        <w:t>s em agentes.</w:t>
      </w:r>
    </w:p>
    <w:p w14:paraId="698674AA" w14:textId="22655E0A" w:rsidR="7046D421" w:rsidRDefault="7046D421" w:rsidP="4715FDDF">
      <w:pPr>
        <w:pStyle w:val="TF-TEXTO"/>
      </w:pPr>
      <w:r>
        <w:t xml:space="preserve">Comportamentos de compra </w:t>
      </w:r>
      <w:r w:rsidR="1FFAC22A">
        <w:t>são regidos por fatores que podem</w:t>
      </w:r>
      <w:r w:rsidR="08CA9054">
        <w:t xml:space="preserve"> variar entre diferentes lares</w:t>
      </w:r>
      <w:r w:rsidR="31968E06">
        <w:t xml:space="preserve"> e estabelecimentos</w:t>
      </w:r>
      <w:r w:rsidR="2EE7DEDE">
        <w:t xml:space="preserve"> (BAWA; GHOSH, 1999)</w:t>
      </w:r>
      <w:r w:rsidR="31968E06">
        <w:t>.</w:t>
      </w:r>
      <w:r w:rsidR="2C4D89C1">
        <w:t xml:space="preserve"> Uma das características definitivas das condutas de consumo é a frequência de compra. </w:t>
      </w:r>
      <w:proofErr w:type="spellStart"/>
      <w:r w:rsidR="2C4D89C1">
        <w:t>Ingene</w:t>
      </w:r>
      <w:proofErr w:type="spellEnd"/>
      <w:r w:rsidR="2C4D89C1">
        <w:t xml:space="preserve"> e </w:t>
      </w:r>
      <w:proofErr w:type="spellStart"/>
      <w:r w:rsidR="2C4D89C1">
        <w:t>Ghosh</w:t>
      </w:r>
      <w:proofErr w:type="spellEnd"/>
      <w:r w:rsidR="2C4D89C1">
        <w:t xml:space="preserve"> (1990) reduzem os gastos relacionados aos comportamentos de consumo em</w:t>
      </w:r>
      <w:r w:rsidR="4AED53E4">
        <w:t>:</w:t>
      </w:r>
      <w:r w:rsidR="2C4D89C1">
        <w:t xml:space="preserve"> </w:t>
      </w:r>
      <w:r w:rsidR="19ACCCE0">
        <w:t xml:space="preserve">(i) </w:t>
      </w:r>
      <w:r w:rsidR="1096962E">
        <w:t xml:space="preserve">preço dos bens adquiridos, </w:t>
      </w:r>
      <w:r w:rsidR="5CED0D6F">
        <w:t>(</w:t>
      </w:r>
      <w:proofErr w:type="spellStart"/>
      <w:r w:rsidR="5CED0D6F">
        <w:t>ii</w:t>
      </w:r>
      <w:proofErr w:type="spellEnd"/>
      <w:r w:rsidR="5CED0D6F">
        <w:t xml:space="preserve">) </w:t>
      </w:r>
      <w:r w:rsidR="1096962E">
        <w:t xml:space="preserve">preço do deslocamento e </w:t>
      </w:r>
      <w:r w:rsidR="2F6300D3">
        <w:t>(</w:t>
      </w:r>
      <w:proofErr w:type="spellStart"/>
      <w:r w:rsidR="2F6300D3">
        <w:t>iii</w:t>
      </w:r>
      <w:proofErr w:type="spellEnd"/>
      <w:r w:rsidR="2F6300D3">
        <w:t xml:space="preserve">) </w:t>
      </w:r>
      <w:r w:rsidR="1096962E">
        <w:t xml:space="preserve">preço de manutenção. Dessa forma, é </w:t>
      </w:r>
      <w:r w:rsidR="513940D7">
        <w:t xml:space="preserve">verificado </w:t>
      </w:r>
      <w:r w:rsidR="1096962E">
        <w:t>que compras menos f</w:t>
      </w:r>
      <w:r w:rsidR="19A52915">
        <w:t>requentes incorrem em redução do custo de transporte e aumento do custo de manutençã</w:t>
      </w:r>
      <w:r w:rsidR="42C02DA9">
        <w:t xml:space="preserve">o – o </w:t>
      </w:r>
      <w:r w:rsidR="19A52915">
        <w:t xml:space="preserve">contrário também é </w:t>
      </w:r>
      <w:r w:rsidR="5E11B6C8">
        <w:t>válido</w:t>
      </w:r>
      <w:r w:rsidR="2212A042">
        <w:t>.</w:t>
      </w:r>
      <w:r w:rsidR="24692664">
        <w:t xml:space="preserve"> Entretanto, observa-se que para compras mais frequentes o desperdício de comida é menor (</w:t>
      </w:r>
      <w:r w:rsidR="202A41FE">
        <w:t>ELLISON; FAN; WILSON, 2022</w:t>
      </w:r>
      <w:r w:rsidR="24692664">
        <w:t xml:space="preserve">). </w:t>
      </w:r>
      <w:r w:rsidR="00902929">
        <w:t xml:space="preserve"> </w:t>
      </w:r>
    </w:p>
    <w:p w14:paraId="09AEFB6D" w14:textId="64BEDA4D" w:rsidR="5ECF272F" w:rsidRDefault="5ECF272F" w:rsidP="4715FDDF">
      <w:pPr>
        <w:pStyle w:val="TF-TEXTO"/>
      </w:pPr>
      <w:r>
        <w:t>De acordo com a Organização de Alimento e Agricultura (</w:t>
      </w:r>
      <w:r w:rsidR="00FF1D31">
        <w:t>2022</w:t>
      </w:r>
      <w:r>
        <w:t>)</w:t>
      </w:r>
      <w:r w:rsidR="6AC0A5E0">
        <w:t>,</w:t>
      </w:r>
      <w:r>
        <w:t xml:space="preserve"> desperdício de comida é caracterizado pela redução de massa produzida durante a etapa de consumo. Enquanto perca de comida é definida como a redução da massa de </w:t>
      </w:r>
      <w:r w:rsidR="10AEC94D">
        <w:t xml:space="preserve">alimento </w:t>
      </w:r>
      <w:r>
        <w:t>produzid</w:t>
      </w:r>
      <w:r w:rsidR="02D88B27">
        <w:t>o</w:t>
      </w:r>
      <w:r>
        <w:t xml:space="preserve"> </w:t>
      </w:r>
      <w:r w:rsidR="0AC47B57">
        <w:t>ao longo d</w:t>
      </w:r>
      <w:r>
        <w:t>o processo de produção</w:t>
      </w:r>
      <w:r w:rsidR="1D740C61">
        <w:t xml:space="preserve"> (GUSTAVSSON, 2011). De modo que há uma diferença entre estes dois conceitos. </w:t>
      </w:r>
      <w:proofErr w:type="spellStart"/>
      <w:r w:rsidR="1D740C61">
        <w:t>Gustavsson</w:t>
      </w:r>
      <w:proofErr w:type="spellEnd"/>
      <w:r w:rsidR="1D740C61">
        <w:t xml:space="preserve"> (2011) também traz que aproximadamente um terço da comida produzida para consumo humano é desperdiçada</w:t>
      </w:r>
      <w:r w:rsidR="569F6289">
        <w:t xml:space="preserve"> – acumulando</w:t>
      </w:r>
      <w:r w:rsidR="1D740C61">
        <w:t xml:space="preserve"> um total de 1,3 bilhões de toneladas por ano.</w:t>
      </w:r>
      <w:r w:rsidR="1D920905">
        <w:t xml:space="preserve"> </w:t>
      </w:r>
      <w:r w:rsidR="74992966">
        <w:t xml:space="preserve">Portanto, devido às diversas formas de geração de desperdício, a utilização de sistemas </w:t>
      </w:r>
      <w:r w:rsidR="0C29EACD">
        <w:t xml:space="preserve">baseados em agentes </w:t>
      </w:r>
      <w:r w:rsidR="74992966">
        <w:t>é ideal para modelagem de t</w:t>
      </w:r>
      <w:r w:rsidR="603496A5">
        <w:t>ais cenários, em busca d</w:t>
      </w:r>
      <w:r w:rsidR="1ED97BD7">
        <w:t>e um melhor aproveitamento dos alimentos</w:t>
      </w:r>
      <w:r w:rsidR="603496A5">
        <w:t xml:space="preserve">. </w:t>
      </w:r>
    </w:p>
    <w:p w14:paraId="5759B213" w14:textId="2FC46A9D" w:rsidR="5EC595EC" w:rsidRDefault="5EC595EC" w:rsidP="5CB28D81">
      <w:pPr>
        <w:pStyle w:val="TF-TEXTO"/>
      </w:pPr>
      <w:r w:rsidRPr="5CB28D81">
        <w:t>A ideia principal da m</w:t>
      </w:r>
      <w:r w:rsidR="0E0C4B2A" w:rsidRPr="5CB28D81">
        <w:t>odelagem</w:t>
      </w:r>
      <w:r w:rsidR="5B82B645" w:rsidRPr="5CB28D81">
        <w:t xml:space="preserve"> baseada em agentes</w:t>
      </w:r>
      <w:r w:rsidR="736A3029" w:rsidRPr="5CB28D81">
        <w:t xml:space="preserve"> é que a maioria dos fenômenos no mundo pode ser efetivamente modelados através de agentes, um ambiente</w:t>
      </w:r>
      <w:r w:rsidR="14CAB0E1" w:rsidRPr="5CB28D81">
        <w:t xml:space="preserve"> e a descrição de interações agente-agente e agente-ambiente</w:t>
      </w:r>
      <w:r w:rsidR="736A3029" w:rsidRPr="5CB28D81">
        <w:t>.</w:t>
      </w:r>
      <w:r w:rsidR="61F1C491" w:rsidRPr="5CB28D81">
        <w:t xml:space="preserve"> </w:t>
      </w:r>
      <w:proofErr w:type="spellStart"/>
      <w:r w:rsidR="55547C3D" w:rsidRPr="5CB28D81">
        <w:t>Wilensky</w:t>
      </w:r>
      <w:proofErr w:type="spellEnd"/>
      <w:r w:rsidR="55547C3D" w:rsidRPr="5CB28D81">
        <w:t xml:space="preserve"> e Rand (2015) descrevem também que não </w:t>
      </w:r>
      <w:r w:rsidR="734BD407" w:rsidRPr="5CB28D81">
        <w:t>apenas</w:t>
      </w:r>
      <w:r w:rsidR="55547C3D" w:rsidRPr="5CB28D81">
        <w:t xml:space="preserve"> as interações entre agentes e entre um agente e o ambiente podem mudar com o passar do tempo</w:t>
      </w:r>
      <w:r w:rsidR="07B066C9" w:rsidRPr="5CB28D81">
        <w:t xml:space="preserve">, mas também </w:t>
      </w:r>
      <w:r w:rsidR="24D408B7" w:rsidRPr="5CB28D81">
        <w:t>as estratégias para a escolha dessas interações podem mudar.</w:t>
      </w:r>
      <w:r w:rsidR="577DBB61" w:rsidRPr="5CB28D81">
        <w:t xml:space="preserve"> Os autores também destacam que modelagem baseada em agentes permite modelar populações hetero</w:t>
      </w:r>
      <w:r w:rsidR="0FBC0A2F" w:rsidRPr="5CB28D81">
        <w:t>gêneas, enquanto formas mais tradicionais de modelagem, como a modelagem por equação, assumo homogeneidade entre os membros da população modelada.</w:t>
      </w:r>
    </w:p>
    <w:p w14:paraId="3BC5CCA1" w14:textId="6E3190EC" w:rsidR="003378CB" w:rsidRDefault="00E760F8" w:rsidP="006E4CAA">
      <w:pPr>
        <w:pStyle w:val="TF-refernciasbibliogrficasTTULO"/>
      </w:pPr>
      <w:bookmarkStart w:id="45" w:name="_Toc351015602"/>
      <w:bookmarkEnd w:id="25"/>
      <w:r>
        <w:t>Referências</w:t>
      </w:r>
      <w:bookmarkEnd w:id="45"/>
    </w:p>
    <w:p w14:paraId="4183B1ED" w14:textId="016182EF" w:rsidR="75F4D924" w:rsidRDefault="75F4D924" w:rsidP="5CB28D81">
      <w:pPr>
        <w:pStyle w:val="TF-REFERNCIASITEM"/>
      </w:pPr>
      <w:r>
        <w:t xml:space="preserve">BAWA, </w:t>
      </w:r>
      <w:proofErr w:type="spellStart"/>
      <w:r>
        <w:t>Kapil</w:t>
      </w:r>
      <w:proofErr w:type="spellEnd"/>
      <w:r>
        <w:t xml:space="preserve">; GHOSH, </w:t>
      </w:r>
      <w:proofErr w:type="spellStart"/>
      <w:r>
        <w:t>Avijit</w:t>
      </w:r>
      <w:proofErr w:type="spellEnd"/>
      <w:r>
        <w:t xml:space="preserve">. </w:t>
      </w:r>
      <w:r w:rsidRPr="4715FDDF">
        <w:rPr>
          <w:lang w:val="en-US"/>
        </w:rPr>
        <w:t xml:space="preserve">A Model of Household Grocery Shopping Behavior. </w:t>
      </w:r>
      <w:r w:rsidRPr="4715FDDF">
        <w:rPr>
          <w:b/>
          <w:bCs/>
          <w:lang w:val="en-US"/>
        </w:rPr>
        <w:t>Marketing Letters</w:t>
      </w:r>
      <w:r w:rsidRPr="4715FDDF">
        <w:rPr>
          <w:lang w:val="en-US"/>
        </w:rPr>
        <w:t>, [</w:t>
      </w:r>
      <w:proofErr w:type="spellStart"/>
      <w:r w:rsidRPr="4715FDDF">
        <w:rPr>
          <w:lang w:val="en-US"/>
        </w:rPr>
        <w:t>S.</w:t>
      </w:r>
      <w:r w:rsidR="00EA4909">
        <w:rPr>
          <w:lang w:val="en-US"/>
        </w:rPr>
        <w:t>l</w:t>
      </w:r>
      <w:r w:rsidRPr="4715FDDF">
        <w:rPr>
          <w:lang w:val="en-US"/>
        </w:rPr>
        <w:t>.</w:t>
      </w:r>
      <w:proofErr w:type="spellEnd"/>
      <w:r w:rsidRPr="4715FDDF">
        <w:rPr>
          <w:lang w:val="en-US"/>
        </w:rPr>
        <w:t>], v. 10, n. 2, p. 149-160, 1999. Springer Science and Business Media LLC.</w:t>
      </w:r>
      <w:r w:rsidR="00056EB8" w:rsidRPr="4715FDDF">
        <w:rPr>
          <w:lang w:val="en-US"/>
        </w:rPr>
        <w:t xml:space="preserve"> </w:t>
      </w:r>
      <w:r w:rsidR="00056EB8">
        <w:t>Disponível em:</w:t>
      </w:r>
      <w:r>
        <w:t xml:space="preserve"> http://dx.doi.org/10.1023/a:1008093014534.</w:t>
      </w:r>
      <w:r w:rsidR="00056EB8">
        <w:t xml:space="preserve"> Acesso em: 20 de abril de 2024.</w:t>
      </w:r>
    </w:p>
    <w:p w14:paraId="3BEB28E9" w14:textId="77777777" w:rsidR="00620D06" w:rsidRPr="00076860" w:rsidRDefault="00620D06" w:rsidP="00620D06">
      <w:pPr>
        <w:pStyle w:val="TF-REFERNCIASITEM"/>
        <w:rPr>
          <w:lang w:val="en-US"/>
        </w:rPr>
      </w:pPr>
      <w:r w:rsidRPr="00076860">
        <w:rPr>
          <w:lang w:val="en-US"/>
        </w:rPr>
        <w:t xml:space="preserve">CHEN, Liang </w:t>
      </w:r>
      <w:r w:rsidRPr="00076860">
        <w:rPr>
          <w:i/>
          <w:iCs/>
          <w:lang w:val="en-US"/>
        </w:rPr>
        <w:t>et al</w:t>
      </w:r>
      <w:r w:rsidRPr="00076860">
        <w:rPr>
          <w:lang w:val="en-US"/>
        </w:rPr>
        <w:t xml:space="preserve">. Survey of Multi-Agent Strategy Based on Reinforcement Learning. </w:t>
      </w:r>
      <w:r w:rsidRPr="00076860">
        <w:rPr>
          <w:b/>
          <w:bCs/>
          <w:lang w:val="en-US"/>
        </w:rPr>
        <w:t xml:space="preserve">Chinese Control </w:t>
      </w:r>
      <w:proofErr w:type="gramStart"/>
      <w:r w:rsidRPr="00076860">
        <w:rPr>
          <w:b/>
          <w:bCs/>
          <w:lang w:val="en-US"/>
        </w:rPr>
        <w:t>And</w:t>
      </w:r>
      <w:proofErr w:type="gramEnd"/>
      <w:r w:rsidRPr="00076860">
        <w:rPr>
          <w:b/>
          <w:bCs/>
          <w:lang w:val="en-US"/>
        </w:rPr>
        <w:t xml:space="preserve"> Decision Conference (CCDC)</w:t>
      </w:r>
      <w:r w:rsidRPr="00076860">
        <w:rPr>
          <w:lang w:val="en-US"/>
        </w:rPr>
        <w:t>, Hefei, p. 604-609, 2020.</w:t>
      </w:r>
    </w:p>
    <w:p w14:paraId="57A10FFB" w14:textId="40ED553B" w:rsidR="755FA34D" w:rsidRPr="00E565D8" w:rsidRDefault="755FA34D" w:rsidP="4715FDDF">
      <w:pPr>
        <w:pStyle w:val="TF-REFERNCIASITEM"/>
      </w:pPr>
      <w:r w:rsidRPr="4715FDDF">
        <w:rPr>
          <w:lang w:val="en-US"/>
        </w:rPr>
        <w:t xml:space="preserve">ELLISON, Brenna; FAN, </w:t>
      </w:r>
      <w:proofErr w:type="spellStart"/>
      <w:r w:rsidRPr="4715FDDF">
        <w:rPr>
          <w:lang w:val="en-US"/>
        </w:rPr>
        <w:t>Linlin</w:t>
      </w:r>
      <w:proofErr w:type="spellEnd"/>
      <w:r w:rsidRPr="4715FDDF">
        <w:rPr>
          <w:lang w:val="en-US"/>
        </w:rPr>
        <w:t xml:space="preserve">; WILSON, Norbert L.W. Is it more convenient to waste? Trade‐offs between grocery shopping and waste behaviors. </w:t>
      </w:r>
      <w:r w:rsidRPr="4715FDDF">
        <w:rPr>
          <w:b/>
          <w:bCs/>
          <w:lang w:val="en-US"/>
        </w:rPr>
        <w:t>Agricultural Economics</w:t>
      </w:r>
      <w:r w:rsidRPr="4715FDDF">
        <w:rPr>
          <w:lang w:val="en-US"/>
        </w:rPr>
        <w:t>, [</w:t>
      </w:r>
      <w:proofErr w:type="spellStart"/>
      <w:r w:rsidRPr="4715FDDF">
        <w:rPr>
          <w:lang w:val="en-US"/>
        </w:rPr>
        <w:t>S.</w:t>
      </w:r>
      <w:r w:rsidR="00EA4909">
        <w:rPr>
          <w:lang w:val="en-US"/>
        </w:rPr>
        <w:t>l</w:t>
      </w:r>
      <w:r w:rsidRPr="4715FDDF">
        <w:rPr>
          <w:lang w:val="en-US"/>
        </w:rPr>
        <w:t>.</w:t>
      </w:r>
      <w:proofErr w:type="spellEnd"/>
      <w:r w:rsidRPr="4715FDDF">
        <w:rPr>
          <w:lang w:val="en-US"/>
        </w:rPr>
        <w:t xml:space="preserve">], v. 53, n. 1, p. 75-89, 16 jun. 2022. </w:t>
      </w:r>
      <w:proofErr w:type="spellStart"/>
      <w:r w:rsidRPr="00E565D8">
        <w:t>Wiley</w:t>
      </w:r>
      <w:proofErr w:type="spellEnd"/>
      <w:r w:rsidRPr="00E565D8">
        <w:t xml:space="preserve">. </w:t>
      </w:r>
      <w:r>
        <w:t>Disponível em: http://dx.doi.org/10.1111/agec.12720. Acesso em: 24 de abril de 2024.</w:t>
      </w:r>
      <w:r w:rsidRPr="00E565D8">
        <w:t xml:space="preserve"> </w:t>
      </w:r>
    </w:p>
    <w:p w14:paraId="620B3523" w14:textId="19AB8808" w:rsidR="755FA34D" w:rsidRDefault="755FA34D" w:rsidP="4715FDDF">
      <w:pPr>
        <w:pStyle w:val="TF-REFERNCIASITEM"/>
      </w:pPr>
      <w:r w:rsidRPr="00846C59">
        <w:rPr>
          <w:lang w:val="en-US"/>
        </w:rPr>
        <w:t xml:space="preserve">GUSTAVSSON, Jenny </w:t>
      </w:r>
      <w:r w:rsidRPr="00846C59">
        <w:rPr>
          <w:i/>
          <w:iCs/>
          <w:lang w:val="en-US"/>
        </w:rPr>
        <w:t>et al</w:t>
      </w:r>
      <w:r w:rsidRPr="00846C59">
        <w:rPr>
          <w:lang w:val="en-US"/>
        </w:rPr>
        <w:t xml:space="preserve">. </w:t>
      </w:r>
      <w:r w:rsidRPr="4715FDDF">
        <w:rPr>
          <w:b/>
          <w:bCs/>
          <w:lang w:val="en-US"/>
        </w:rPr>
        <w:t>Global food losses and food waste</w:t>
      </w:r>
      <w:r w:rsidRPr="4715FDDF">
        <w:rPr>
          <w:lang w:val="en-US"/>
        </w:rPr>
        <w:t xml:space="preserve">: extent, causes and prevention. </w:t>
      </w:r>
      <w:r w:rsidRPr="00846C59">
        <w:t xml:space="preserve">2011. </w:t>
      </w:r>
      <w:r>
        <w:t>Roma. Disponível em: https://www.fao.org/3/mb060e/mb060e.pdf. Acesso em: 22 abr. 2024.</w:t>
      </w:r>
      <w:r w:rsidRPr="00E565D8">
        <w:t xml:space="preserve"> </w:t>
      </w:r>
    </w:p>
    <w:p w14:paraId="73BC2753" w14:textId="21A91161" w:rsidR="755FA34D" w:rsidRDefault="755FA34D" w:rsidP="4715FDDF">
      <w:pPr>
        <w:pStyle w:val="TF-REFERNCIASITEM"/>
      </w:pPr>
      <w:r w:rsidRPr="4715FDDF">
        <w:rPr>
          <w:lang w:val="en-US"/>
        </w:rPr>
        <w:t xml:space="preserve">INGENE, Charles A.; GHOSH, </w:t>
      </w:r>
      <w:proofErr w:type="spellStart"/>
      <w:r w:rsidRPr="4715FDDF">
        <w:rPr>
          <w:lang w:val="en-US"/>
        </w:rPr>
        <w:t>Avijit</w:t>
      </w:r>
      <w:proofErr w:type="spellEnd"/>
      <w:r w:rsidRPr="4715FDDF">
        <w:rPr>
          <w:lang w:val="en-US"/>
        </w:rPr>
        <w:t xml:space="preserve">. Consumer and Producer Behavior in a Multipurpose Shopping Environment. </w:t>
      </w:r>
      <w:proofErr w:type="spellStart"/>
      <w:r w:rsidRPr="00846C59">
        <w:rPr>
          <w:b/>
          <w:bCs/>
        </w:rPr>
        <w:t>Geographical</w:t>
      </w:r>
      <w:proofErr w:type="spellEnd"/>
      <w:r w:rsidRPr="00846C59">
        <w:rPr>
          <w:b/>
          <w:bCs/>
        </w:rPr>
        <w:t xml:space="preserve"> </w:t>
      </w:r>
      <w:proofErr w:type="spellStart"/>
      <w:r w:rsidRPr="00846C59">
        <w:rPr>
          <w:b/>
          <w:bCs/>
        </w:rPr>
        <w:t>Analysis</w:t>
      </w:r>
      <w:proofErr w:type="spellEnd"/>
      <w:r w:rsidRPr="00846C59">
        <w:t>, [</w:t>
      </w:r>
      <w:proofErr w:type="spellStart"/>
      <w:r w:rsidRPr="00846C59">
        <w:t>S.</w:t>
      </w:r>
      <w:r w:rsidR="00EA4909" w:rsidRPr="00846C59">
        <w:t>l</w:t>
      </w:r>
      <w:proofErr w:type="spellEnd"/>
      <w:r w:rsidRPr="00846C59">
        <w:t xml:space="preserve">.], v. 22, n. 1, p. 70-93, jan. 1990. </w:t>
      </w:r>
      <w:proofErr w:type="spellStart"/>
      <w:r>
        <w:t>Wiley</w:t>
      </w:r>
      <w:proofErr w:type="spellEnd"/>
      <w:r>
        <w:t>. Disponível em:  http://dx.doi.org/10.1111/j.1538-4632.1990.tb00197.x. Acesso em: 23 de abril de 2024.</w:t>
      </w:r>
      <w:r w:rsidRPr="00E565D8">
        <w:t xml:space="preserve"> </w:t>
      </w:r>
    </w:p>
    <w:p w14:paraId="5AE49C16" w14:textId="71C3EF29" w:rsidR="755FA34D" w:rsidRDefault="755FA34D" w:rsidP="4715FDDF">
      <w:pPr>
        <w:pStyle w:val="TF-REFERNCIASITEM"/>
      </w:pPr>
      <w:r w:rsidRPr="4715FDDF">
        <w:rPr>
          <w:lang w:val="en-US"/>
        </w:rPr>
        <w:t xml:space="preserve">JANSSENS </w:t>
      </w:r>
      <w:r w:rsidRPr="4715FDDF">
        <w:rPr>
          <w:i/>
          <w:iCs/>
          <w:lang w:val="en-US"/>
        </w:rPr>
        <w:t>et al</w:t>
      </w:r>
      <w:r w:rsidRPr="4715FDDF">
        <w:rPr>
          <w:lang w:val="en-US"/>
        </w:rPr>
        <w:t xml:space="preserve">. How Consumer Behavior in Daily Food Provisioning Affects Food Waste at Household Level in the Netherlands. </w:t>
      </w:r>
      <w:proofErr w:type="spellStart"/>
      <w:r w:rsidRPr="00E565D8">
        <w:rPr>
          <w:b/>
          <w:bCs/>
        </w:rPr>
        <w:t>Foods</w:t>
      </w:r>
      <w:proofErr w:type="spellEnd"/>
      <w:r w:rsidRPr="00E565D8">
        <w:t>, [</w:t>
      </w:r>
      <w:proofErr w:type="spellStart"/>
      <w:r w:rsidRPr="00E565D8">
        <w:t>S.</w:t>
      </w:r>
      <w:r w:rsidR="00EA4909">
        <w:t>l</w:t>
      </w:r>
      <w:proofErr w:type="spellEnd"/>
      <w:r w:rsidRPr="00E565D8">
        <w:t xml:space="preserve">.], v. 8, n. 10, p. 428-447, 20 set. 2019. </w:t>
      </w:r>
      <w:r>
        <w:t xml:space="preserve">MDPI AG. Disponível em: http://dx.doi.org/10.3390/foods8100428. Acesso em: 19 de abril de 2024. </w:t>
      </w:r>
    </w:p>
    <w:p w14:paraId="24526401" w14:textId="77777777" w:rsidR="000C676A" w:rsidRDefault="000C676A" w:rsidP="000C676A">
      <w:pPr>
        <w:pStyle w:val="TF-REFERNCIASITEM"/>
      </w:pPr>
      <w:r>
        <w:t>ORGANIZAÇÃO DE ALIMENTO E AGRICULTURA</w:t>
      </w:r>
      <w:r w:rsidRPr="00846C59">
        <w:t xml:space="preserve">. </w:t>
      </w:r>
      <w:r w:rsidRPr="4715FDDF">
        <w:rPr>
          <w:lang w:val="en-US"/>
        </w:rPr>
        <w:t xml:space="preserve">World Food and Agriculture – Statistical Yearbook 2022. </w:t>
      </w:r>
      <w:r w:rsidRPr="4715FDDF">
        <w:rPr>
          <w:b/>
          <w:bCs/>
          <w:lang w:val="en-US"/>
        </w:rPr>
        <w:t xml:space="preserve">World Food </w:t>
      </w:r>
      <w:proofErr w:type="gramStart"/>
      <w:r w:rsidRPr="4715FDDF">
        <w:rPr>
          <w:b/>
          <w:bCs/>
          <w:lang w:val="en-US"/>
        </w:rPr>
        <w:t>And</w:t>
      </w:r>
      <w:proofErr w:type="gramEnd"/>
      <w:r w:rsidRPr="4715FDDF">
        <w:rPr>
          <w:b/>
          <w:bCs/>
          <w:lang w:val="en-US"/>
        </w:rPr>
        <w:t xml:space="preserve"> Agriculture – Statistical Yearbook 2022</w:t>
      </w:r>
      <w:r w:rsidRPr="4715FDDF">
        <w:rPr>
          <w:lang w:val="en-US"/>
        </w:rPr>
        <w:t>, [</w:t>
      </w:r>
      <w:proofErr w:type="spellStart"/>
      <w:r w:rsidRPr="4715FDDF">
        <w:rPr>
          <w:lang w:val="en-US"/>
        </w:rPr>
        <w:t>S.</w:t>
      </w:r>
      <w:r>
        <w:rPr>
          <w:lang w:val="en-US"/>
        </w:rPr>
        <w:t>l</w:t>
      </w:r>
      <w:r w:rsidRPr="4715FDDF">
        <w:rPr>
          <w:lang w:val="en-US"/>
        </w:rPr>
        <w:t>.</w:t>
      </w:r>
      <w:proofErr w:type="spellEnd"/>
      <w:r w:rsidRPr="4715FDDF">
        <w:rPr>
          <w:lang w:val="en-US"/>
        </w:rPr>
        <w:t xml:space="preserve">], p. 31-32, 12 </w:t>
      </w:r>
      <w:proofErr w:type="spellStart"/>
      <w:r w:rsidRPr="4715FDDF">
        <w:rPr>
          <w:lang w:val="en-US"/>
        </w:rPr>
        <w:t>dez</w:t>
      </w:r>
      <w:proofErr w:type="spellEnd"/>
      <w:r w:rsidRPr="4715FDDF">
        <w:rPr>
          <w:lang w:val="en-US"/>
        </w:rPr>
        <w:t xml:space="preserve">. 2022. </w:t>
      </w:r>
      <w:r w:rsidRPr="00846C59">
        <w:t xml:space="preserve">FAO. Disponível em: http://dx.doi.org/10.4060/cc2211en. </w:t>
      </w:r>
      <w:r w:rsidRPr="00E565D8">
        <w:t>Acesso em: 01 maio 2024.</w:t>
      </w:r>
    </w:p>
    <w:p w14:paraId="67A56FDA" w14:textId="12AD35C4" w:rsidR="755FA34D" w:rsidRDefault="755FA34D" w:rsidP="4715FDDF">
      <w:pPr>
        <w:pStyle w:val="TF-REFERNCIASITEM"/>
      </w:pPr>
      <w:r w:rsidRPr="00E565D8">
        <w:rPr>
          <w:lang w:val="en-US"/>
        </w:rPr>
        <w:t xml:space="preserve">RAVANDI, Babak; JOVANOVIC, Nina. </w:t>
      </w:r>
      <w:r w:rsidRPr="4715FDDF">
        <w:rPr>
          <w:lang w:val="en-US"/>
        </w:rPr>
        <w:t xml:space="preserve">Impact of plate size on food waste: agent-based simulation of food consumption. </w:t>
      </w:r>
      <w:r w:rsidRPr="4715FDDF">
        <w:rPr>
          <w:b/>
          <w:bCs/>
          <w:lang w:val="en-US"/>
        </w:rPr>
        <w:t xml:space="preserve">Resources, Conservation </w:t>
      </w:r>
      <w:proofErr w:type="gramStart"/>
      <w:r w:rsidRPr="4715FDDF">
        <w:rPr>
          <w:b/>
          <w:bCs/>
          <w:lang w:val="en-US"/>
        </w:rPr>
        <w:t>And</w:t>
      </w:r>
      <w:proofErr w:type="gramEnd"/>
      <w:r w:rsidRPr="4715FDDF">
        <w:rPr>
          <w:b/>
          <w:bCs/>
          <w:lang w:val="en-US"/>
        </w:rPr>
        <w:t xml:space="preserve"> Recycling</w:t>
      </w:r>
      <w:r w:rsidRPr="4715FDDF">
        <w:rPr>
          <w:lang w:val="en-US"/>
        </w:rPr>
        <w:t>, [</w:t>
      </w:r>
      <w:proofErr w:type="spellStart"/>
      <w:r w:rsidRPr="4715FDDF">
        <w:rPr>
          <w:lang w:val="en-US"/>
        </w:rPr>
        <w:t>S.</w:t>
      </w:r>
      <w:r w:rsidR="00EA4909">
        <w:rPr>
          <w:lang w:val="en-US"/>
        </w:rPr>
        <w:t>l</w:t>
      </w:r>
      <w:r w:rsidRPr="4715FDDF">
        <w:rPr>
          <w:lang w:val="en-US"/>
        </w:rPr>
        <w:t>.</w:t>
      </w:r>
      <w:proofErr w:type="spellEnd"/>
      <w:r w:rsidRPr="4715FDDF">
        <w:rPr>
          <w:lang w:val="en-US"/>
        </w:rPr>
        <w:t xml:space="preserve">], v. 149, p. 550-565, out. 2019. Elsevier BV. </w:t>
      </w:r>
      <w:r>
        <w:t>Disponível em: http://dx.doi.org/10.1016/j.resconrec.2019.05.033. Acesso em: 20 de abril de 2024.</w:t>
      </w:r>
    </w:p>
    <w:p w14:paraId="304A38C6" w14:textId="4CB9B1B4" w:rsidR="04C05E28" w:rsidRDefault="04C05E28" w:rsidP="4AD6E552">
      <w:pPr>
        <w:pStyle w:val="TF-REFERNCIASITEM"/>
      </w:pPr>
      <w:r w:rsidRPr="00E565D8">
        <w:rPr>
          <w:lang w:val="en-US"/>
        </w:rPr>
        <w:t xml:space="preserve">STÖCKLI, Sabrina; NIKLAUS, Eva; DORN, Michael. </w:t>
      </w:r>
      <w:r w:rsidRPr="4715FDDF">
        <w:rPr>
          <w:lang w:val="en-US"/>
        </w:rPr>
        <w:t xml:space="preserve">Call for testing interventions to prevent consumer food waste. </w:t>
      </w:r>
      <w:r w:rsidRPr="4715FDDF">
        <w:rPr>
          <w:b/>
          <w:bCs/>
          <w:lang w:val="en-US"/>
        </w:rPr>
        <w:t xml:space="preserve">Resources, Conservation </w:t>
      </w:r>
      <w:proofErr w:type="gramStart"/>
      <w:r w:rsidRPr="4715FDDF">
        <w:rPr>
          <w:b/>
          <w:bCs/>
          <w:lang w:val="en-US"/>
        </w:rPr>
        <w:t>And</w:t>
      </w:r>
      <w:proofErr w:type="gramEnd"/>
      <w:r w:rsidRPr="4715FDDF">
        <w:rPr>
          <w:b/>
          <w:bCs/>
          <w:lang w:val="en-US"/>
        </w:rPr>
        <w:t xml:space="preserve"> Recycling</w:t>
      </w:r>
      <w:r w:rsidRPr="4715FDDF">
        <w:rPr>
          <w:lang w:val="en-US"/>
        </w:rPr>
        <w:t>, [</w:t>
      </w:r>
      <w:proofErr w:type="spellStart"/>
      <w:r w:rsidRPr="4715FDDF">
        <w:rPr>
          <w:lang w:val="en-US"/>
        </w:rPr>
        <w:t>S.</w:t>
      </w:r>
      <w:r w:rsidR="00EA4909">
        <w:rPr>
          <w:lang w:val="en-US"/>
        </w:rPr>
        <w:t>l</w:t>
      </w:r>
      <w:r w:rsidRPr="4715FDDF">
        <w:rPr>
          <w:lang w:val="en-US"/>
        </w:rPr>
        <w:t>.</w:t>
      </w:r>
      <w:proofErr w:type="spellEnd"/>
      <w:r w:rsidRPr="4715FDDF">
        <w:rPr>
          <w:lang w:val="en-US"/>
        </w:rPr>
        <w:t xml:space="preserve">], v. 136, p. 445-462, set. 2018. </w:t>
      </w:r>
      <w:r w:rsidRPr="00E565D8">
        <w:rPr>
          <w:lang w:val="en-US"/>
        </w:rPr>
        <w:t xml:space="preserve">Elsevier BV. </w:t>
      </w:r>
      <w:r w:rsidR="00F179D3" w:rsidRPr="00E565D8">
        <w:rPr>
          <w:lang w:val="en-US"/>
        </w:rPr>
        <w:t xml:space="preserve"> </w:t>
      </w:r>
      <w:r w:rsidR="00F179D3">
        <w:t xml:space="preserve">Disponível em: </w:t>
      </w:r>
      <w:r>
        <w:t>http://dx.doi.org/10.1016/j.resconrec.2018.03.029.</w:t>
      </w:r>
      <w:r w:rsidR="00F179D3">
        <w:t xml:space="preserve"> Acesso em: 20 de abril de 2024.</w:t>
      </w:r>
    </w:p>
    <w:p w14:paraId="3AC30515" w14:textId="7878A777" w:rsidR="003378CB" w:rsidRPr="0063519B" w:rsidRDefault="5D4B65D0" w:rsidP="5CB28D81">
      <w:pPr>
        <w:pStyle w:val="TF-REFERNCIASITEM"/>
        <w:rPr>
          <w:rPrChange w:id="46" w:author="Dalton Solano dos Reis" w:date="2024-05-27T15:28:00Z">
            <w:rPr>
              <w:lang w:val="en-US"/>
            </w:rPr>
          </w:rPrChange>
        </w:rPr>
      </w:pPr>
      <w:r w:rsidRPr="5CB28D81">
        <w:rPr>
          <w:lang w:val="en-US"/>
        </w:rPr>
        <w:t xml:space="preserve">WILENSKY, Uri; RAND, William. What Is Agent-Based Modeling? In: WILENSKY, Uri; RAND, William. </w:t>
      </w:r>
      <w:r w:rsidRPr="5CB28D81">
        <w:rPr>
          <w:b/>
          <w:bCs/>
          <w:lang w:val="en-US"/>
        </w:rPr>
        <w:t>An Introduction to Agent-Based Modeling</w:t>
      </w:r>
      <w:r w:rsidRPr="5CB28D81">
        <w:rPr>
          <w:lang w:val="en-US"/>
        </w:rPr>
        <w:t xml:space="preserve">: modeling natural, social, and engineered complex systems with </w:t>
      </w:r>
      <w:proofErr w:type="spellStart"/>
      <w:r w:rsidRPr="5CB28D81">
        <w:rPr>
          <w:lang w:val="en-US"/>
        </w:rPr>
        <w:t>netlogo</w:t>
      </w:r>
      <w:proofErr w:type="spellEnd"/>
      <w:r w:rsidRPr="5CB28D81">
        <w:rPr>
          <w:lang w:val="en-US"/>
        </w:rPr>
        <w:t xml:space="preserve">. </w:t>
      </w:r>
      <w:r w:rsidRPr="0063519B">
        <w:rPr>
          <w:rPrChange w:id="47" w:author="Dalton Solano dos Reis" w:date="2024-05-27T15:28:00Z">
            <w:rPr>
              <w:lang w:val="en-US"/>
            </w:rPr>
          </w:rPrChange>
        </w:rPr>
        <w:t xml:space="preserve">Cambridge: The </w:t>
      </w:r>
      <w:proofErr w:type="spellStart"/>
      <w:r w:rsidRPr="0063519B">
        <w:rPr>
          <w:rPrChange w:id="48" w:author="Dalton Solano dos Reis" w:date="2024-05-27T15:28:00Z">
            <w:rPr>
              <w:lang w:val="en-US"/>
            </w:rPr>
          </w:rPrChange>
        </w:rPr>
        <w:t>Mit</w:t>
      </w:r>
      <w:proofErr w:type="spellEnd"/>
      <w:r w:rsidRPr="0063519B">
        <w:rPr>
          <w:rPrChange w:id="49" w:author="Dalton Solano dos Reis" w:date="2024-05-27T15:28:00Z">
            <w:rPr>
              <w:lang w:val="en-US"/>
            </w:rPr>
          </w:rPrChange>
        </w:rPr>
        <w:t xml:space="preserve"> Press, 2015. Cap. 1. p. 32-39.</w:t>
      </w:r>
    </w:p>
    <w:p w14:paraId="7EC8401F" w14:textId="6350ECF5" w:rsidR="00003BC1" w:rsidRPr="0063519B" w:rsidRDefault="00003BC1">
      <w:pPr>
        <w:keepNext w:val="0"/>
        <w:keepLines w:val="0"/>
        <w:spacing w:after="160" w:line="259" w:lineRule="auto"/>
        <w:rPr>
          <w:sz w:val="18"/>
          <w:szCs w:val="20"/>
          <w:rPrChange w:id="50" w:author="Dalton Solano dos Reis" w:date="2024-05-27T15:28:00Z">
            <w:rPr>
              <w:sz w:val="18"/>
              <w:szCs w:val="20"/>
              <w:lang w:val="en-US"/>
            </w:rPr>
          </w:rPrChange>
        </w:rPr>
      </w:pPr>
      <w:r w:rsidRPr="0063519B">
        <w:rPr>
          <w:rPrChange w:id="51" w:author="Dalton Solano dos Reis" w:date="2024-05-27T15:28:00Z">
            <w:rPr>
              <w:lang w:val="en-US"/>
            </w:rPr>
          </w:rPrChange>
        </w:rPr>
        <w:br w:type="page"/>
      </w:r>
    </w:p>
    <w:p w14:paraId="4F6046C5" w14:textId="77777777" w:rsidR="00003BC1" w:rsidRPr="00320BFA" w:rsidRDefault="00003BC1" w:rsidP="00003BC1">
      <w:pPr>
        <w:pStyle w:val="TF-xAvalTTULO"/>
      </w:pPr>
      <w:r>
        <w:lastRenderedPageBreak/>
        <w:t>FORMULÁRIO  DE  avaliação BCC</w:t>
      </w:r>
      <w:r w:rsidRPr="00320BFA">
        <w:t xml:space="preserve"> – PROFESSOR TCC I</w:t>
      </w:r>
      <w:r>
        <w:t xml:space="preserve"> – Pré-projeto</w:t>
      </w:r>
    </w:p>
    <w:p w14:paraId="3B87DCEB" w14:textId="77777777" w:rsidR="00003BC1" w:rsidRDefault="00003BC1" w:rsidP="00003BC1">
      <w:pPr>
        <w:pStyle w:val="TF-xAvalLINHA"/>
      </w:pPr>
      <w:r w:rsidRPr="00320BFA">
        <w:t>Avaliador(a):</w:t>
      </w:r>
      <w:r w:rsidRPr="00320BFA">
        <w:tab/>
      </w:r>
      <w:r>
        <w:t>Dalton Solano dos Reis</w:t>
      </w:r>
    </w:p>
    <w:p w14:paraId="6632E5AE" w14:textId="77777777" w:rsidR="00003BC1" w:rsidRPr="00320BFA" w:rsidRDefault="00003BC1" w:rsidP="00003BC1">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764"/>
        <w:gridCol w:w="439"/>
        <w:gridCol w:w="443"/>
        <w:gridCol w:w="437"/>
      </w:tblGrid>
      <w:tr w:rsidR="00003BC1" w:rsidRPr="00320BFA" w14:paraId="6FC9F75F" w14:textId="77777777" w:rsidTr="006C68B5">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49A23AE6" w14:textId="77777777" w:rsidR="00003BC1" w:rsidRPr="00320BFA" w:rsidRDefault="00003BC1" w:rsidP="006C68B5">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6FBA589A" w14:textId="77777777" w:rsidR="00003BC1" w:rsidRPr="00320BFA" w:rsidRDefault="00003BC1" w:rsidP="006C68B5">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5AE5FDFC" w14:textId="77777777" w:rsidR="00003BC1" w:rsidRPr="00320BFA" w:rsidRDefault="00003BC1" w:rsidP="006C68B5">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44D97EB" w14:textId="77777777" w:rsidR="00003BC1" w:rsidRPr="00320BFA" w:rsidRDefault="00003BC1" w:rsidP="006C68B5">
            <w:pPr>
              <w:pStyle w:val="TF-xAvalITEMTABELA"/>
            </w:pPr>
            <w:r w:rsidRPr="00320BFA">
              <w:t>não atende</w:t>
            </w:r>
          </w:p>
        </w:tc>
      </w:tr>
      <w:tr w:rsidR="00003BC1" w:rsidRPr="00320BFA" w14:paraId="0EEB204A" w14:textId="77777777" w:rsidTr="006C68B5">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223F205" w14:textId="77777777" w:rsidR="00003BC1" w:rsidRPr="00320BFA" w:rsidRDefault="00003BC1" w:rsidP="006C68B5">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808830F" w14:textId="77777777" w:rsidR="00003BC1" w:rsidRPr="00821EE8" w:rsidRDefault="00003BC1" w:rsidP="006C68B5">
            <w:pPr>
              <w:pStyle w:val="TF-xAvalITEM"/>
            </w:pPr>
            <w:r w:rsidRPr="00821EE8">
              <w:t>INTRODUÇÃO</w:t>
            </w:r>
          </w:p>
          <w:p w14:paraId="699896BC" w14:textId="77777777" w:rsidR="00003BC1" w:rsidRPr="00821EE8" w:rsidRDefault="00003BC1" w:rsidP="006C68B5">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DDBA4A8" w14:textId="02917F0A" w:rsidR="00003BC1" w:rsidRPr="00320BFA" w:rsidRDefault="003B5A1D" w:rsidP="006C68B5">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0E488C43" w14:textId="77777777" w:rsidR="00003BC1" w:rsidRPr="00320BFA" w:rsidRDefault="00003BC1"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039A7E8" w14:textId="77777777" w:rsidR="00003BC1" w:rsidRPr="00320BFA" w:rsidRDefault="00003BC1" w:rsidP="006C68B5">
            <w:pPr>
              <w:keepNext w:val="0"/>
              <w:keepLines w:val="0"/>
              <w:ind w:left="709" w:hanging="709"/>
              <w:jc w:val="center"/>
              <w:rPr>
                <w:sz w:val="18"/>
              </w:rPr>
            </w:pPr>
          </w:p>
        </w:tc>
      </w:tr>
      <w:tr w:rsidR="00003BC1" w:rsidRPr="00320BFA" w14:paraId="7624482A" w14:textId="77777777" w:rsidTr="006C68B5">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D42626A"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6C66ACE" w14:textId="77777777" w:rsidR="00003BC1" w:rsidRPr="00821EE8" w:rsidRDefault="00003BC1" w:rsidP="006C68B5">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4FC22B3" w14:textId="6DA57606" w:rsidR="00003BC1" w:rsidRPr="00320BFA" w:rsidRDefault="003B5A1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7CBF9E7"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73EFAB1" w14:textId="77777777" w:rsidR="00003BC1" w:rsidRPr="00320BFA" w:rsidRDefault="00003BC1" w:rsidP="006C68B5">
            <w:pPr>
              <w:keepNext w:val="0"/>
              <w:keepLines w:val="0"/>
              <w:ind w:left="709" w:hanging="709"/>
              <w:jc w:val="center"/>
              <w:rPr>
                <w:sz w:val="18"/>
              </w:rPr>
            </w:pPr>
          </w:p>
        </w:tc>
      </w:tr>
      <w:tr w:rsidR="00003BC1" w:rsidRPr="00320BFA" w14:paraId="4061FDC0"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8F17ABA"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2FE1AFF" w14:textId="77777777" w:rsidR="00003BC1" w:rsidRPr="00320BFA" w:rsidRDefault="00003BC1" w:rsidP="006C68B5">
            <w:pPr>
              <w:pStyle w:val="TF-xAvalITEM"/>
            </w:pPr>
            <w:r w:rsidRPr="00320BFA">
              <w:t>OBJETIVOS</w:t>
            </w:r>
          </w:p>
          <w:p w14:paraId="395E71EB" w14:textId="77777777" w:rsidR="00003BC1" w:rsidRPr="00320BFA" w:rsidRDefault="00003BC1" w:rsidP="006C68B5">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7451092" w14:textId="4A61D3AC" w:rsidR="00003BC1" w:rsidRPr="00320BFA" w:rsidRDefault="003B5A1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F99A6D4"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4A1DB2C" w14:textId="77777777" w:rsidR="00003BC1" w:rsidRPr="00320BFA" w:rsidRDefault="00003BC1" w:rsidP="006C68B5">
            <w:pPr>
              <w:keepNext w:val="0"/>
              <w:keepLines w:val="0"/>
              <w:ind w:left="709" w:hanging="709"/>
              <w:jc w:val="center"/>
              <w:rPr>
                <w:sz w:val="18"/>
              </w:rPr>
            </w:pPr>
          </w:p>
        </w:tc>
      </w:tr>
      <w:tr w:rsidR="00003BC1" w:rsidRPr="00320BFA" w14:paraId="715CC684" w14:textId="77777777" w:rsidTr="006C68B5">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A5095A1"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0890406" w14:textId="77777777" w:rsidR="00003BC1" w:rsidRPr="00320BFA" w:rsidRDefault="00003BC1" w:rsidP="006C68B5">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36C3F69" w14:textId="23E7A19B" w:rsidR="00003BC1" w:rsidRPr="00320BFA" w:rsidRDefault="003B5A1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AC961D4"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ABAF52D" w14:textId="77777777" w:rsidR="00003BC1" w:rsidRPr="00320BFA" w:rsidRDefault="00003BC1" w:rsidP="006C68B5">
            <w:pPr>
              <w:keepNext w:val="0"/>
              <w:keepLines w:val="0"/>
              <w:ind w:left="709" w:hanging="709"/>
              <w:jc w:val="center"/>
              <w:rPr>
                <w:sz w:val="18"/>
              </w:rPr>
            </w:pPr>
          </w:p>
        </w:tc>
      </w:tr>
      <w:tr w:rsidR="00003BC1" w:rsidRPr="00320BFA" w14:paraId="2E407BBB"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F38A9DF"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BD9837E" w14:textId="77777777" w:rsidR="00003BC1" w:rsidRPr="00EE20C1" w:rsidRDefault="00003BC1" w:rsidP="006C68B5">
            <w:pPr>
              <w:pStyle w:val="TF-xAvalITEM"/>
            </w:pPr>
            <w:r w:rsidRPr="00EE20C1">
              <w:t>JUSTIFICATIVA</w:t>
            </w:r>
          </w:p>
          <w:p w14:paraId="32962415" w14:textId="77777777" w:rsidR="00003BC1" w:rsidRPr="00EE20C1" w:rsidRDefault="00003BC1" w:rsidP="006C68B5">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4F31305" w14:textId="2725FE19" w:rsidR="00003BC1" w:rsidRPr="00320BFA" w:rsidRDefault="003B5A1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C2D750B"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6EFF2C0" w14:textId="77777777" w:rsidR="00003BC1" w:rsidRPr="00320BFA" w:rsidRDefault="00003BC1" w:rsidP="006C68B5">
            <w:pPr>
              <w:keepNext w:val="0"/>
              <w:keepLines w:val="0"/>
              <w:ind w:left="709" w:hanging="709"/>
              <w:jc w:val="center"/>
              <w:rPr>
                <w:sz w:val="18"/>
              </w:rPr>
            </w:pPr>
          </w:p>
        </w:tc>
      </w:tr>
      <w:tr w:rsidR="00003BC1" w:rsidRPr="00320BFA" w14:paraId="7D5F4B6A"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AD76F73"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DB89A9" w14:textId="77777777" w:rsidR="00003BC1" w:rsidRPr="00EE20C1" w:rsidRDefault="00003BC1" w:rsidP="006C68B5">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423CEE0A" w14:textId="53C21422" w:rsidR="00003BC1" w:rsidRPr="00320BFA" w:rsidRDefault="003B5A1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684C0B6"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DE1E01C" w14:textId="77777777" w:rsidR="00003BC1" w:rsidRPr="00320BFA" w:rsidRDefault="00003BC1" w:rsidP="006C68B5">
            <w:pPr>
              <w:keepNext w:val="0"/>
              <w:keepLines w:val="0"/>
              <w:ind w:left="709" w:hanging="709"/>
              <w:jc w:val="center"/>
              <w:rPr>
                <w:sz w:val="18"/>
              </w:rPr>
            </w:pPr>
          </w:p>
        </w:tc>
      </w:tr>
      <w:tr w:rsidR="00003BC1" w:rsidRPr="00320BFA" w14:paraId="4E5C6402" w14:textId="77777777" w:rsidTr="006C68B5">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DD1905"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C15A3DD" w14:textId="77777777" w:rsidR="00003BC1" w:rsidRPr="00320BFA" w:rsidRDefault="00003BC1" w:rsidP="006C68B5">
            <w:pPr>
              <w:pStyle w:val="TF-xAvalITEM"/>
            </w:pPr>
            <w:r w:rsidRPr="00320BFA">
              <w:t>METODOLOGIA</w:t>
            </w:r>
          </w:p>
          <w:p w14:paraId="653C4753" w14:textId="77777777" w:rsidR="00003BC1" w:rsidRPr="00320BFA" w:rsidRDefault="00003BC1" w:rsidP="006C68B5">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4892686" w14:textId="3EFB857A" w:rsidR="00003BC1" w:rsidRPr="00320BFA" w:rsidRDefault="003B5A1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C97C7AF"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5D458B8" w14:textId="77777777" w:rsidR="00003BC1" w:rsidRPr="00320BFA" w:rsidRDefault="00003BC1" w:rsidP="006C68B5">
            <w:pPr>
              <w:keepNext w:val="0"/>
              <w:keepLines w:val="0"/>
              <w:ind w:left="709" w:hanging="709"/>
              <w:jc w:val="center"/>
              <w:rPr>
                <w:sz w:val="18"/>
              </w:rPr>
            </w:pPr>
          </w:p>
        </w:tc>
      </w:tr>
      <w:tr w:rsidR="00003BC1" w:rsidRPr="00320BFA" w14:paraId="53D74BF2"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9758069"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BCC1443" w14:textId="77777777" w:rsidR="00003BC1" w:rsidRPr="00320BFA" w:rsidRDefault="00003BC1" w:rsidP="006C68B5">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1F321932" w14:textId="77777777" w:rsidR="00003BC1" w:rsidRPr="00320BFA" w:rsidRDefault="00003BC1" w:rsidP="006C68B5">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5FFD583F" w14:textId="545C5D99" w:rsidR="00003BC1" w:rsidRPr="00320BFA" w:rsidRDefault="003B5A1D" w:rsidP="006C68B5">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52F54DC" w14:textId="77777777" w:rsidR="00003BC1" w:rsidRPr="00320BFA" w:rsidRDefault="00003BC1" w:rsidP="006C68B5">
            <w:pPr>
              <w:keepNext w:val="0"/>
              <w:keepLines w:val="0"/>
              <w:ind w:left="709" w:hanging="709"/>
              <w:jc w:val="center"/>
              <w:rPr>
                <w:sz w:val="18"/>
              </w:rPr>
            </w:pPr>
          </w:p>
        </w:tc>
      </w:tr>
      <w:tr w:rsidR="00003BC1" w:rsidRPr="00320BFA" w14:paraId="1FFCE2E9" w14:textId="77777777" w:rsidTr="006C68B5">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5895C75"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ACAA4E" w14:textId="77777777" w:rsidR="00003BC1" w:rsidRPr="00801036" w:rsidRDefault="00003BC1" w:rsidP="006C68B5">
            <w:pPr>
              <w:pStyle w:val="TF-xAvalITEM"/>
            </w:pPr>
            <w:r w:rsidRPr="00801036">
              <w:t>REVISÃO BIBLIOGRÁFICA</w:t>
            </w:r>
          </w:p>
          <w:p w14:paraId="580E35D8" w14:textId="77777777" w:rsidR="00003BC1" w:rsidRPr="00801036" w:rsidRDefault="00003BC1" w:rsidP="006C68B5">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34349290" w14:textId="2C77C088" w:rsidR="00003BC1" w:rsidRPr="00801036" w:rsidRDefault="003B5A1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FE768CA" w14:textId="77777777" w:rsidR="00003BC1" w:rsidRPr="00801036"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BABFC5A" w14:textId="77777777" w:rsidR="00003BC1" w:rsidRPr="00320BFA" w:rsidRDefault="00003BC1" w:rsidP="006C68B5">
            <w:pPr>
              <w:keepNext w:val="0"/>
              <w:keepLines w:val="0"/>
              <w:ind w:left="709" w:hanging="709"/>
              <w:jc w:val="center"/>
              <w:rPr>
                <w:sz w:val="18"/>
              </w:rPr>
            </w:pPr>
          </w:p>
        </w:tc>
      </w:tr>
      <w:tr w:rsidR="00003BC1" w:rsidRPr="00320BFA" w14:paraId="33B1BA77" w14:textId="77777777" w:rsidTr="006C68B5">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399D2CB" w14:textId="77777777" w:rsidR="00003BC1" w:rsidRPr="00320BFA" w:rsidRDefault="00003BC1" w:rsidP="006C68B5">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7F38A0E4" w14:textId="77777777" w:rsidR="00003BC1" w:rsidRPr="00320BFA" w:rsidRDefault="00003BC1" w:rsidP="006C68B5">
            <w:pPr>
              <w:pStyle w:val="TF-xAvalITEM"/>
            </w:pPr>
            <w:r w:rsidRPr="00320BFA">
              <w:t>LINGUAGEM USADA (redação)</w:t>
            </w:r>
          </w:p>
          <w:p w14:paraId="3A81414A" w14:textId="77777777" w:rsidR="00003BC1" w:rsidRPr="00320BFA" w:rsidRDefault="00003BC1" w:rsidP="006C68B5">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BB29478" w14:textId="7DCD64CE" w:rsidR="00003BC1" w:rsidRPr="00320BFA" w:rsidRDefault="003B5A1D" w:rsidP="006C68B5">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5CF6783D" w14:textId="77777777" w:rsidR="00003BC1" w:rsidRPr="00320BFA" w:rsidRDefault="00003BC1" w:rsidP="006C68B5">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766FA249" w14:textId="77777777" w:rsidR="00003BC1" w:rsidRPr="00320BFA" w:rsidRDefault="00003BC1" w:rsidP="006C68B5">
            <w:pPr>
              <w:keepNext w:val="0"/>
              <w:keepLines w:val="0"/>
              <w:ind w:left="709" w:hanging="709"/>
              <w:jc w:val="center"/>
              <w:rPr>
                <w:sz w:val="18"/>
              </w:rPr>
            </w:pPr>
          </w:p>
        </w:tc>
      </w:tr>
      <w:tr w:rsidR="00003BC1" w:rsidRPr="00320BFA" w14:paraId="166C42CC"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4B28F1"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26E8ADB" w14:textId="77777777" w:rsidR="00003BC1" w:rsidRPr="00320BFA" w:rsidRDefault="00003BC1" w:rsidP="006C68B5">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5D1BD37" w14:textId="6F86A683" w:rsidR="00003BC1" w:rsidRPr="00320BFA" w:rsidRDefault="003B5A1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A54AFA9"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DE3C794" w14:textId="77777777" w:rsidR="00003BC1" w:rsidRPr="00320BFA" w:rsidRDefault="00003BC1" w:rsidP="006C68B5">
            <w:pPr>
              <w:keepNext w:val="0"/>
              <w:keepLines w:val="0"/>
              <w:ind w:left="709" w:hanging="709"/>
              <w:jc w:val="center"/>
              <w:rPr>
                <w:sz w:val="18"/>
              </w:rPr>
            </w:pPr>
          </w:p>
        </w:tc>
      </w:tr>
      <w:tr w:rsidR="00003BC1" w:rsidRPr="00320BFA" w14:paraId="60E54258"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24B5144"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E7990A5" w14:textId="77777777" w:rsidR="00003BC1" w:rsidRPr="00320BFA" w:rsidRDefault="00003BC1" w:rsidP="006C68B5">
            <w:pPr>
              <w:pStyle w:val="TF-xAvalITEM"/>
            </w:pPr>
            <w:r w:rsidRPr="00320BFA">
              <w:t>ORGANIZAÇÃO E APRESENTAÇÃO GRÁFICA DO TEXTO</w:t>
            </w:r>
          </w:p>
          <w:p w14:paraId="08AED5D9" w14:textId="77777777" w:rsidR="00003BC1" w:rsidRPr="00320BFA" w:rsidRDefault="00003BC1" w:rsidP="006C68B5">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64E9962" w14:textId="4A8694AD" w:rsidR="00003BC1" w:rsidRPr="00320BFA" w:rsidRDefault="003B5A1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05F1D3F"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BF1A8CA" w14:textId="77777777" w:rsidR="00003BC1" w:rsidRPr="00320BFA" w:rsidRDefault="00003BC1" w:rsidP="006C68B5">
            <w:pPr>
              <w:keepNext w:val="0"/>
              <w:keepLines w:val="0"/>
              <w:ind w:left="709" w:hanging="709"/>
              <w:jc w:val="center"/>
              <w:rPr>
                <w:sz w:val="18"/>
              </w:rPr>
            </w:pPr>
          </w:p>
        </w:tc>
      </w:tr>
      <w:tr w:rsidR="00003BC1" w:rsidRPr="00320BFA" w14:paraId="35119FE7"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2F26F3"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9F61137" w14:textId="77777777" w:rsidR="00003BC1" w:rsidRPr="00320BFA" w:rsidRDefault="00003BC1" w:rsidP="006C68B5">
            <w:pPr>
              <w:pStyle w:val="TF-xAvalITEM"/>
            </w:pPr>
            <w:r w:rsidRPr="00320BFA">
              <w:t>ILUSTRAÇÕES (figuras, quadros, tabelas)</w:t>
            </w:r>
          </w:p>
          <w:p w14:paraId="1FFF5C20" w14:textId="77777777" w:rsidR="00003BC1" w:rsidRPr="00320BFA" w:rsidRDefault="00003BC1" w:rsidP="006C68B5">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27DF5BE" w14:textId="55532C74" w:rsidR="00003BC1" w:rsidRPr="00320BFA" w:rsidRDefault="003B5A1D" w:rsidP="006C68B5">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54943C0" w14:textId="77777777" w:rsidR="00003BC1" w:rsidRPr="00320BFA" w:rsidRDefault="00003BC1" w:rsidP="006C68B5">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76B912C2" w14:textId="77777777" w:rsidR="00003BC1" w:rsidRPr="00320BFA" w:rsidRDefault="00003BC1" w:rsidP="006C68B5">
            <w:pPr>
              <w:keepNext w:val="0"/>
              <w:keepLines w:val="0"/>
              <w:spacing w:before="80" w:after="80"/>
              <w:ind w:left="709" w:hanging="709"/>
              <w:jc w:val="center"/>
              <w:rPr>
                <w:sz w:val="18"/>
              </w:rPr>
            </w:pPr>
          </w:p>
        </w:tc>
      </w:tr>
      <w:tr w:rsidR="00003BC1" w:rsidRPr="00320BFA" w14:paraId="6D99EC4D"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0302B53"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2FAD0CA" w14:textId="77777777" w:rsidR="00003BC1" w:rsidRPr="00320BFA" w:rsidRDefault="00003BC1" w:rsidP="006C68B5">
            <w:pPr>
              <w:pStyle w:val="TF-xAvalITEM"/>
            </w:pPr>
            <w:r w:rsidRPr="00320BFA">
              <w:t>REFERÊNCIAS E CITAÇÕES</w:t>
            </w:r>
          </w:p>
          <w:p w14:paraId="7B28B3B7" w14:textId="77777777" w:rsidR="00003BC1" w:rsidRPr="00320BFA" w:rsidRDefault="00003BC1" w:rsidP="006C68B5">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63837601" w14:textId="46EFAF21" w:rsidR="00003BC1" w:rsidRPr="00320BFA" w:rsidRDefault="003B5A1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552EE3D"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98A66E4" w14:textId="77777777" w:rsidR="00003BC1" w:rsidRPr="00320BFA" w:rsidRDefault="00003BC1" w:rsidP="006C68B5">
            <w:pPr>
              <w:keepNext w:val="0"/>
              <w:keepLines w:val="0"/>
              <w:ind w:left="709" w:hanging="709"/>
              <w:jc w:val="center"/>
              <w:rPr>
                <w:sz w:val="18"/>
              </w:rPr>
            </w:pPr>
          </w:p>
        </w:tc>
      </w:tr>
      <w:tr w:rsidR="00003BC1" w:rsidRPr="00320BFA" w14:paraId="5C607BDD" w14:textId="77777777" w:rsidTr="006C68B5">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0B3E02"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B56AC1D" w14:textId="77777777" w:rsidR="00003BC1" w:rsidRPr="00320BFA" w:rsidRDefault="00003BC1" w:rsidP="006C68B5">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2715C920" w14:textId="042B45B1" w:rsidR="00003BC1" w:rsidRPr="00320BFA" w:rsidRDefault="003B5A1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9D19C62"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9690137" w14:textId="77777777" w:rsidR="00003BC1" w:rsidRPr="00320BFA" w:rsidRDefault="00003BC1" w:rsidP="006C68B5">
            <w:pPr>
              <w:keepNext w:val="0"/>
              <w:keepLines w:val="0"/>
              <w:ind w:left="709" w:hanging="709"/>
              <w:jc w:val="center"/>
              <w:rPr>
                <w:sz w:val="18"/>
              </w:rPr>
            </w:pPr>
          </w:p>
        </w:tc>
      </w:tr>
      <w:tr w:rsidR="00003BC1" w:rsidRPr="00320BFA" w14:paraId="4E2DEF8D" w14:textId="77777777" w:rsidTr="006C68B5">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7CA1CD" w14:textId="77777777" w:rsidR="00003BC1" w:rsidRPr="00320BFA" w:rsidRDefault="00003BC1" w:rsidP="006C68B5">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458317A" w14:textId="77777777" w:rsidR="00003BC1" w:rsidRPr="00320BFA" w:rsidRDefault="00003BC1" w:rsidP="006C68B5">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566F06D6" w14:textId="59D356D3" w:rsidR="00003BC1" w:rsidRPr="00320BFA" w:rsidRDefault="003B5A1D" w:rsidP="006C68B5">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7C6620B2" w14:textId="77777777" w:rsidR="00003BC1" w:rsidRPr="00320BFA" w:rsidRDefault="00003BC1" w:rsidP="006C68B5">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75014E83" w14:textId="77777777" w:rsidR="00003BC1" w:rsidRPr="00320BFA" w:rsidRDefault="00003BC1" w:rsidP="006C68B5">
            <w:pPr>
              <w:keepNext w:val="0"/>
              <w:keepLines w:val="0"/>
              <w:ind w:left="709" w:hanging="709"/>
              <w:jc w:val="center"/>
              <w:rPr>
                <w:sz w:val="18"/>
              </w:rPr>
            </w:pPr>
          </w:p>
        </w:tc>
      </w:tr>
    </w:tbl>
    <w:p w14:paraId="534BC6B8" w14:textId="77777777" w:rsidR="00003BC1" w:rsidRDefault="00003BC1" w:rsidP="00003BC1">
      <w:pPr>
        <w:pStyle w:val="TF-xAvalITEMDETALHE"/>
      </w:pPr>
    </w:p>
    <w:p w14:paraId="329F58AF" w14:textId="77777777" w:rsidR="00003BC1" w:rsidRDefault="00003BC1" w:rsidP="5CB28D81">
      <w:pPr>
        <w:pStyle w:val="TF-REFERNCIASITEM"/>
      </w:pPr>
    </w:p>
    <w:sectPr w:rsidR="00003BC1">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Dalton Solano dos Reis" w:date="2024-05-27T16:03:00Z" w:initials="DSdR">
    <w:p w14:paraId="5ACEE652" w14:textId="77777777" w:rsidR="00EA27DB" w:rsidRDefault="00EA27DB" w:rsidP="00EA27DB">
      <w:r>
        <w:rPr>
          <w:rStyle w:val="Refdecomentrio"/>
        </w:rPr>
        <w:annotationRef/>
      </w:r>
      <w:r>
        <w:rPr>
          <w:color w:val="000000"/>
          <w:sz w:val="20"/>
          <w:szCs w:val="20"/>
        </w:rPr>
        <w:t>Faltou o item “</w:t>
      </w:r>
      <w:r>
        <w:rPr>
          <w:sz w:val="20"/>
          <w:szCs w:val="20"/>
        </w:rPr>
        <w:t>definição de parâmetros iniciais</w:t>
      </w:r>
      <w:r>
        <w:rPr>
          <w:color w:val="000000"/>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CEE6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EB754E" w16cex:dateUtc="2024-05-27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CEE652" w16cid:durableId="61EB75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2BB38" w14:textId="77777777" w:rsidR="0003262E" w:rsidRDefault="0003262E" w:rsidP="008B06C0">
      <w:r>
        <w:separator/>
      </w:r>
    </w:p>
  </w:endnote>
  <w:endnote w:type="continuationSeparator" w:id="0">
    <w:p w14:paraId="0F8D2F8B" w14:textId="77777777" w:rsidR="0003262E" w:rsidRDefault="0003262E" w:rsidP="008B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Sylfae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DDCE7" w14:textId="77777777" w:rsidR="0003262E" w:rsidRDefault="0003262E" w:rsidP="008B06C0">
      <w:r>
        <w:separator/>
      </w:r>
    </w:p>
  </w:footnote>
  <w:footnote w:type="continuationSeparator" w:id="0">
    <w:p w14:paraId="383E345A" w14:textId="77777777" w:rsidR="0003262E" w:rsidRDefault="0003262E" w:rsidP="008B06C0">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nMQu6p8HKmJ4xl" int2:id="k4sYoYuF">
      <int2:state int2:value="Rejected" int2:type="AugLoop_Text_Critique"/>
    </int2:textHash>
    <int2:textHash int2:hashCode="nfw4nUEpMSpHWX" int2:id="pOCQorrs">
      <int2:state int2:value="Rejected" int2:type="AugLoop_Text_Critique"/>
    </int2:textHash>
    <int2:textHash int2:hashCode="FqsojubhmxCBbg" int2:id="LJqmEeRF">
      <int2:state int2:value="Rejected" int2:type="AugLoop_Text_Critique"/>
    </int2:textHash>
    <int2:textHash int2:hashCode="Ls1Fa6M8sD7yrn" int2:id="SzrddXKD">
      <int2:state int2:value="Rejected" int2:type="AugLoop_Text_Critique"/>
    </int2:textHash>
    <int2:textHash int2:hashCode="D+5VjutqLAGEFA" int2:id="BXwPNRd1">
      <int2:state int2:value="Rejected" int2:type="AugLoop_Text_Critique"/>
    </int2:textHash>
    <int2:textHash int2:hashCode="SsuXcnYWicEP/6" int2:id="FA0xG6iz">
      <int2:state int2:value="Rejected" int2:type="AugLoop_Text_Critique"/>
    </int2:textHash>
    <int2:textHash int2:hashCode="hFN6IyamzB32Ni" int2:id="m1RAingv">
      <int2:state int2:value="Rejected" int2:type="AugLoop_Text_Critique"/>
    </int2:textHash>
    <int2:textHash int2:hashCode="d4CdWEQN90Q9Xc" int2:id="cw4fvvfu">
      <int2:state int2:value="Rejected" int2:type="AugLoop_Text_Critique"/>
    </int2:textHash>
    <int2:textHash int2:hashCode="J+kN+lfDWKz69H" int2:id="qUCDUX3v">
      <int2:state int2:value="Rejected" int2:type="AugLoop_Text_Critique"/>
    </int2:textHash>
    <int2:textHash int2:hashCode="3T570R8a4M92F/" int2:id="jaAlNQh0">
      <int2:state int2:value="Rejected" int2:type="AugLoop_Text_Critique"/>
    </int2:textHash>
    <int2:textHash int2:hashCode="f4SMcoP8CI8rt0" int2:id="jGaHEIls">
      <int2:state int2:value="Rejected" int2:type="AugLoop_Text_Critique"/>
    </int2:textHash>
    <int2:textHash int2:hashCode="M4Um5cZhzLJlXc" int2:id="8FlHBIOU">
      <int2:state int2:value="Rejected" int2:type="AugLoop_Text_Critique"/>
    </int2:textHash>
    <int2:textHash int2:hashCode="AYlCSlpg/tMp+o" int2:id="R2vkzPEO">
      <int2:state int2:value="Rejected" int2:type="AugLoop_Text_Critique"/>
    </int2:textHash>
    <int2:textHash int2:hashCode="ddg3tOdfUC+FNk" int2:id="P35VHhFv">
      <int2:state int2:value="Rejected" int2:type="AugLoop_Text_Critique"/>
    </int2:textHash>
    <int2:textHash int2:hashCode="oMwC0fuABvyhVn" int2:id="vVoRMZDy">
      <int2:state int2:value="Rejected" int2:type="AugLoop_Text_Critique"/>
    </int2:textHash>
    <int2:textHash int2:hashCode="EwhEm7vB8ELhOl" int2:id="mcMTOXqI">
      <int2:state int2:value="Rejected" int2:type="AugLoop_Text_Critique"/>
    </int2:textHash>
    <int2:textHash int2:hashCode="qaWBAF6WNNovtB" int2:id="djxt9nD6">
      <int2:state int2:value="Rejected" int2:type="AugLoop_Text_Critique"/>
    </int2:textHash>
    <int2:textHash int2:hashCode="KxhNM2Q0yLhvvT" int2:id="rCjeTP2N">
      <int2:state int2:value="Rejected" int2:type="AugLoop_Text_Critique"/>
    </int2:textHash>
    <int2:textHash int2:hashCode="CwZDc/tN1zVttu" int2:id="tdWF9tHy">
      <int2:state int2:value="Rejected" int2:type="AugLoop_Text_Critique"/>
    </int2:textHash>
    <int2:textHash int2:hashCode="z/pQoyyxOiQNcF" int2:id="Odh8ozrA">
      <int2:state int2:value="Rejected" int2:type="AugLoop_Text_Critique"/>
    </int2:textHash>
    <int2:textHash int2:hashCode="VH7JguE2cR4L+r" int2:id="5C4bg4yY">
      <int2:state int2:value="Rejected" int2:type="AugLoop_Text_Critique"/>
    </int2:textHash>
    <int2:textHash int2:hashCode="4cToSp3N7ApWv+" int2:id="Mrh0z67Y">
      <int2:state int2:value="Rejected" int2:type="AugLoop_Text_Critique"/>
    </int2:textHash>
    <int2:textHash int2:hashCode="cJY0BRRxOFqtoy" int2:id="tH6SPHBU">
      <int2:state int2:value="Rejected" int2:type="AugLoop_Text_Critique"/>
    </int2:textHash>
    <int2:textHash int2:hashCode="Q3Sq7iR/sjfObJ" int2:id="1TVzLZL8">
      <int2:state int2:value="Rejected" int2:type="AugLoop_Text_Critique"/>
    </int2:textHash>
    <int2:textHash int2:hashCode="I+DZO4PRXSph86" int2:id="Wng6A3s5">
      <int2:state int2:value="Rejected" int2:type="AugLoop_Text_Critique"/>
    </int2:textHash>
    <int2:textHash int2:hashCode="aGzs+e1qS8VUY2" int2:id="t76yMh7l">
      <int2:state int2:value="Rejected" int2:type="AugLoop_Text_Critique"/>
    </int2:textHash>
    <int2:textHash int2:hashCode="anhV6pPxXtOeH3" int2:id="KGScN9XV">
      <int2:state int2:value="Rejected" int2:type="AugLoop_Text_Critique"/>
    </int2:textHash>
    <int2:textHash int2:hashCode="rWDFNf+I6FvwJU" int2:id="7jNHWXgt">
      <int2:state int2:value="Rejected" int2:type="AugLoop_Text_Critique"/>
    </int2:textHash>
    <int2:textHash int2:hashCode="u8zfLvsztS5snQ" int2:id="Wzi9RhQt">
      <int2:state int2:value="Rejected" int2:type="AugLoop_Text_Critique"/>
    </int2:textHash>
    <int2:textHash int2:hashCode="as4YXu24E/6Ewu" int2:id="NZW9zvxL">
      <int2:state int2:value="Rejected" int2:type="AugLoop_Text_Critique"/>
    </int2:textHash>
    <int2:textHash int2:hashCode="OcyzLZXt/bzYgv" int2:id="OyxdENmd">
      <int2:state int2:value="Rejected" int2:type="AugLoop_Text_Critique"/>
    </int2:textHash>
    <int2:textHash int2:hashCode="lHZvvsjCPxmLkP" int2:id="MKAyfDGD">
      <int2:state int2:value="Rejected" int2:type="AugLoop_Text_Critique"/>
    </int2:textHash>
    <int2:textHash int2:hashCode="2wXE61O7MWlgZb" int2:id="OrF8ks1o">
      <int2:state int2:value="Rejected" int2:type="AugLoop_Text_Critique"/>
    </int2:textHash>
    <int2:textHash int2:hashCode="L+FLm5k+puuVP4" int2:id="RGr3Xd5h">
      <int2:state int2:value="Rejected" int2:type="AugLoop_Text_Critique"/>
    </int2:textHash>
    <int2:textHash int2:hashCode="ewnzblLx/mgkkY" int2:id="dlAYX5t9">
      <int2:state int2:value="Rejected" int2:type="AugLoop_Text_Critique"/>
    </int2:textHash>
    <int2:textHash int2:hashCode="y3qCwxeHEFHFNd" int2:id="5Fu6Px7x">
      <int2:state int2:value="Rejected" int2:type="AugLoop_Text_Critique"/>
    </int2:textHash>
    <int2:textHash int2:hashCode="hWYi0nDPFZqW99" int2:id="Kq7GhM6Q">
      <int2:state int2:value="Rejected" int2:type="AugLoop_Text_Critique"/>
    </int2:textHash>
    <int2:textHash int2:hashCode="GuNKVv+0MROO4x" int2:id="gvbRK9Hf">
      <int2:state int2:value="Rejected" int2:type="AugLoop_Text_Critique"/>
    </int2:textHash>
    <int2:textHash int2:hashCode="l8fKgdRxFebdBy" int2:id="X3GGEuZ4">
      <int2:state int2:value="Rejected" int2:type="AugLoop_Text_Critique"/>
    </int2:textHash>
    <int2:textHash int2:hashCode="VllvgG4BRF3nWo" int2:id="fxz0Icmp">
      <int2:state int2:value="Rejected" int2:type="AugLoop_Text_Critique"/>
    </int2:textHash>
    <int2:textHash int2:hashCode="2LHD5ZrhZau7uA" int2:id="kR5Fcgao">
      <int2:state int2:value="Rejected" int2:type="AugLoop_Text_Critique"/>
    </int2:textHash>
    <int2:textHash int2:hashCode="5sgP72du6P7KB/" int2:id="MhvR2W00">
      <int2:state int2:value="Rejected" int2:type="AugLoop_Text_Critique"/>
    </int2:textHash>
    <int2:textHash int2:hashCode="kBLEXXvVTUWZMZ" int2:id="qONrdsoE">
      <int2:state int2:value="Rejected" int2:type="AugLoop_Text_Critique"/>
    </int2:textHash>
    <int2:textHash int2:hashCode="iTaOHWgBVpOrSO" int2:id="KdvlwNan">
      <int2:state int2:value="Rejected" int2:type="AugLoop_Text_Critique"/>
    </int2:textHash>
    <int2:textHash int2:hashCode="2z1AWxBnWZjAMC" int2:id="QLaBr4Fe">
      <int2:state int2:value="Rejected" int2:type="AugLoop_Text_Critique"/>
    </int2:textHash>
    <int2:textHash int2:hashCode="P83LPQ5oXyiGwS" int2:id="C8cQjiP5">
      <int2:state int2:value="Rejected" int2:type="AugLoop_Text_Critique"/>
    </int2:textHash>
    <int2:textHash int2:hashCode="oeLNP9CeOnFj36" int2:id="7hbxDiFh">
      <int2:state int2:value="Rejected" int2:type="AugLoop_Text_Critique"/>
    </int2:textHash>
    <int2:textHash int2:hashCode="k2B68cWGjeuwaB" int2:id="KF1WhU3n">
      <int2:state int2:value="Rejected" int2:type="AugLoop_Text_Critique"/>
    </int2:textHash>
    <int2:textHash int2:hashCode="3gT6Din5s14kkF" int2:id="iboAx7Y1">
      <int2:state int2:value="Rejected" int2:type="AugLoop_Text_Critique"/>
    </int2:textHash>
    <int2:textHash int2:hashCode="gcDo6YbPH0lfSV" int2:id="S2TcStGq">
      <int2:state int2:value="Rejected" int2:type="AugLoop_Text_Critique"/>
    </int2:textHash>
    <int2:bookmark int2:bookmarkName="_Int_iLnSFdK1" int2:invalidationBookmarkName="" int2:hashCode="9tIh8ANjP0nCYH" int2:id="YjG6BcdK">
      <int2:state int2:value="Rejected" int2:type="AugLoop_Text_Critique"/>
    </int2:bookmark>
    <int2:bookmark int2:bookmarkName="_Int_sjjhdjv9" int2:invalidationBookmarkName="" int2:hashCode="GxZwNR9rNKYk5u" int2:id="ROY1K0h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7D2596A"/>
    <w:lvl w:ilvl="0">
      <w:start w:val="1"/>
      <w:numFmt w:val="decimal"/>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0303EB43"/>
    <w:multiLevelType w:val="hybridMultilevel"/>
    <w:tmpl w:val="46BC0910"/>
    <w:lvl w:ilvl="0" w:tplc="EDC898A2">
      <w:start w:val="1"/>
      <w:numFmt w:val="lowerLetter"/>
      <w:lvlText w:val="%1)"/>
      <w:lvlJc w:val="left"/>
      <w:pPr>
        <w:ind w:left="1068" w:hanging="360"/>
      </w:pPr>
    </w:lvl>
    <w:lvl w:ilvl="1" w:tplc="2E1AF8A2">
      <w:start w:val="1"/>
      <w:numFmt w:val="lowerLetter"/>
      <w:lvlText w:val="%2."/>
      <w:lvlJc w:val="left"/>
      <w:pPr>
        <w:ind w:left="1788" w:hanging="360"/>
      </w:pPr>
    </w:lvl>
    <w:lvl w:ilvl="2" w:tplc="193A0470">
      <w:start w:val="1"/>
      <w:numFmt w:val="lowerRoman"/>
      <w:lvlText w:val="%3."/>
      <w:lvlJc w:val="right"/>
      <w:pPr>
        <w:ind w:left="2508" w:hanging="180"/>
      </w:pPr>
    </w:lvl>
    <w:lvl w:ilvl="3" w:tplc="8DAC8E30">
      <w:start w:val="1"/>
      <w:numFmt w:val="decimal"/>
      <w:lvlText w:val="%4."/>
      <w:lvlJc w:val="left"/>
      <w:pPr>
        <w:ind w:left="3228" w:hanging="360"/>
      </w:pPr>
    </w:lvl>
    <w:lvl w:ilvl="4" w:tplc="64B4C628">
      <w:start w:val="1"/>
      <w:numFmt w:val="lowerLetter"/>
      <w:lvlText w:val="%5."/>
      <w:lvlJc w:val="left"/>
      <w:pPr>
        <w:ind w:left="3948" w:hanging="360"/>
      </w:pPr>
    </w:lvl>
    <w:lvl w:ilvl="5" w:tplc="9CFE3112">
      <w:start w:val="1"/>
      <w:numFmt w:val="lowerRoman"/>
      <w:lvlText w:val="%6."/>
      <w:lvlJc w:val="right"/>
      <w:pPr>
        <w:ind w:left="4668" w:hanging="180"/>
      </w:pPr>
    </w:lvl>
    <w:lvl w:ilvl="6" w:tplc="E8905D96">
      <w:start w:val="1"/>
      <w:numFmt w:val="decimal"/>
      <w:lvlText w:val="%7."/>
      <w:lvlJc w:val="left"/>
      <w:pPr>
        <w:ind w:left="5388" w:hanging="360"/>
      </w:pPr>
    </w:lvl>
    <w:lvl w:ilvl="7" w:tplc="AA40F82A">
      <w:start w:val="1"/>
      <w:numFmt w:val="lowerLetter"/>
      <w:lvlText w:val="%8."/>
      <w:lvlJc w:val="left"/>
      <w:pPr>
        <w:ind w:left="6108" w:hanging="360"/>
      </w:pPr>
    </w:lvl>
    <w:lvl w:ilvl="8" w:tplc="F9B8B9FC">
      <w:start w:val="1"/>
      <w:numFmt w:val="lowerRoman"/>
      <w:lvlText w:val="%9."/>
      <w:lvlJc w:val="right"/>
      <w:pPr>
        <w:ind w:left="6828" w:hanging="180"/>
      </w:pPr>
    </w:lvl>
  </w:abstractNum>
  <w:abstractNum w:abstractNumId="2" w15:restartNumberingAfterBreak="0">
    <w:nsid w:val="0CE013AE"/>
    <w:multiLevelType w:val="hybridMultilevel"/>
    <w:tmpl w:val="B964C034"/>
    <w:lvl w:ilvl="0" w:tplc="1D8E26F8">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lvl>
    <w:lvl w:ilvl="2">
      <w:start w:val="1"/>
      <w:numFmt w:val="none"/>
      <w:pStyle w:val="TF-SUBALNEAnvel2"/>
      <w:lvlText w:val="%3-"/>
      <w:lvlJc w:val="left"/>
      <w:pPr>
        <w:tabs>
          <w:tab w:val="num" w:pos="1758"/>
        </w:tabs>
        <w:ind w:left="1758" w:hanging="397"/>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7-"/>
      <w:lvlJc w:val="left"/>
      <w:pPr>
        <w:tabs>
          <w:tab w:val="num" w:pos="2520"/>
        </w:tabs>
        <w:ind w:left="2520" w:hanging="360"/>
      </w:pPr>
    </w:lvl>
    <w:lvl w:ilvl="7">
      <w:start w:val="1"/>
      <w:numFmt w:val="none"/>
      <w:lvlText w:val="%8-"/>
      <w:lvlJc w:val="left"/>
      <w:pPr>
        <w:tabs>
          <w:tab w:val="num" w:pos="2880"/>
        </w:tabs>
        <w:ind w:left="2880" w:hanging="360"/>
      </w:pPr>
    </w:lvl>
    <w:lvl w:ilvl="8">
      <w:start w:val="1"/>
      <w:numFmt w:val="none"/>
      <w:lvlText w:val="%9-"/>
      <w:lvlJc w:val="left"/>
      <w:pPr>
        <w:tabs>
          <w:tab w:val="num" w:pos="3240"/>
        </w:tabs>
        <w:ind w:left="3240" w:hanging="360"/>
      </w:pPr>
    </w:lvl>
  </w:abstractNum>
  <w:abstractNum w:abstractNumId="4" w15:restartNumberingAfterBreak="0">
    <w:nsid w:val="38AC62FA"/>
    <w:multiLevelType w:val="multilevel"/>
    <w:tmpl w:val="CEC4DC8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25434B"/>
    <w:multiLevelType w:val="hybridMultilevel"/>
    <w:tmpl w:val="5F4C5F08"/>
    <w:lvl w:ilvl="0" w:tplc="42645CFA">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6694499"/>
    <w:multiLevelType w:val="hybridMultilevel"/>
    <w:tmpl w:val="A26ED38A"/>
    <w:lvl w:ilvl="0" w:tplc="2556DB1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66047043"/>
    <w:multiLevelType w:val="multilevel"/>
    <w:tmpl w:val="F1DAD450"/>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6D640891"/>
    <w:multiLevelType w:val="hybridMultilevel"/>
    <w:tmpl w:val="720E1A20"/>
    <w:lvl w:ilvl="0" w:tplc="B6460874">
      <w:start w:val="1"/>
      <w:numFmt w:val="lowerLetter"/>
      <w:lvlText w:val="%1)"/>
      <w:lvlJc w:val="left"/>
      <w:pPr>
        <w:ind w:left="1068" w:hanging="360"/>
      </w:pPr>
    </w:lvl>
    <w:lvl w:ilvl="1" w:tplc="B7CC98D2">
      <w:start w:val="1"/>
      <w:numFmt w:val="lowerLetter"/>
      <w:lvlText w:val="%2."/>
      <w:lvlJc w:val="left"/>
      <w:pPr>
        <w:ind w:left="1788" w:hanging="360"/>
      </w:pPr>
    </w:lvl>
    <w:lvl w:ilvl="2" w:tplc="46FE12F8">
      <w:start w:val="1"/>
      <w:numFmt w:val="lowerRoman"/>
      <w:lvlText w:val="%3."/>
      <w:lvlJc w:val="right"/>
      <w:pPr>
        <w:ind w:left="2508" w:hanging="180"/>
      </w:pPr>
    </w:lvl>
    <w:lvl w:ilvl="3" w:tplc="0B04F6B0">
      <w:start w:val="1"/>
      <w:numFmt w:val="decimal"/>
      <w:lvlText w:val="%4."/>
      <w:lvlJc w:val="left"/>
      <w:pPr>
        <w:ind w:left="3228" w:hanging="360"/>
      </w:pPr>
    </w:lvl>
    <w:lvl w:ilvl="4" w:tplc="61A429EC">
      <w:start w:val="1"/>
      <w:numFmt w:val="lowerLetter"/>
      <w:lvlText w:val="%5."/>
      <w:lvlJc w:val="left"/>
      <w:pPr>
        <w:ind w:left="3948" w:hanging="360"/>
      </w:pPr>
    </w:lvl>
    <w:lvl w:ilvl="5" w:tplc="88B28776">
      <w:start w:val="1"/>
      <w:numFmt w:val="lowerRoman"/>
      <w:lvlText w:val="%6."/>
      <w:lvlJc w:val="right"/>
      <w:pPr>
        <w:ind w:left="4668" w:hanging="180"/>
      </w:pPr>
    </w:lvl>
    <w:lvl w:ilvl="6" w:tplc="1E26F95A">
      <w:start w:val="1"/>
      <w:numFmt w:val="decimal"/>
      <w:lvlText w:val="%7."/>
      <w:lvlJc w:val="left"/>
      <w:pPr>
        <w:ind w:left="5388" w:hanging="360"/>
      </w:pPr>
    </w:lvl>
    <w:lvl w:ilvl="7" w:tplc="802E0380">
      <w:start w:val="1"/>
      <w:numFmt w:val="lowerLetter"/>
      <w:lvlText w:val="%8."/>
      <w:lvlJc w:val="left"/>
      <w:pPr>
        <w:ind w:left="6108" w:hanging="360"/>
      </w:pPr>
    </w:lvl>
    <w:lvl w:ilvl="8" w:tplc="B12C9390">
      <w:start w:val="1"/>
      <w:numFmt w:val="lowerRoman"/>
      <w:lvlText w:val="%9."/>
      <w:lvlJc w:val="right"/>
      <w:pPr>
        <w:ind w:left="6828" w:hanging="180"/>
      </w:pPr>
    </w:lvl>
  </w:abstractNum>
  <w:abstractNum w:abstractNumId="10" w15:restartNumberingAfterBreak="0">
    <w:nsid w:val="7B7AF1F4"/>
    <w:multiLevelType w:val="hybridMultilevel"/>
    <w:tmpl w:val="73FE6C44"/>
    <w:lvl w:ilvl="0" w:tplc="F1586896">
      <w:start w:val="1"/>
      <w:numFmt w:val="lowerLetter"/>
      <w:lvlText w:val="%1)"/>
      <w:lvlJc w:val="left"/>
      <w:pPr>
        <w:ind w:left="1068" w:hanging="360"/>
      </w:pPr>
    </w:lvl>
    <w:lvl w:ilvl="1" w:tplc="DB6C5B5E">
      <w:start w:val="1"/>
      <w:numFmt w:val="lowerLetter"/>
      <w:lvlText w:val="%2."/>
      <w:lvlJc w:val="left"/>
      <w:pPr>
        <w:ind w:left="1788" w:hanging="360"/>
      </w:pPr>
    </w:lvl>
    <w:lvl w:ilvl="2" w:tplc="A476AC00">
      <w:start w:val="1"/>
      <w:numFmt w:val="lowerRoman"/>
      <w:lvlText w:val="%3."/>
      <w:lvlJc w:val="right"/>
      <w:pPr>
        <w:ind w:left="2508" w:hanging="180"/>
      </w:pPr>
    </w:lvl>
    <w:lvl w:ilvl="3" w:tplc="0B4CE7B6">
      <w:start w:val="1"/>
      <w:numFmt w:val="decimal"/>
      <w:lvlText w:val="%4."/>
      <w:lvlJc w:val="left"/>
      <w:pPr>
        <w:ind w:left="3228" w:hanging="360"/>
      </w:pPr>
    </w:lvl>
    <w:lvl w:ilvl="4" w:tplc="F8C0830A">
      <w:start w:val="1"/>
      <w:numFmt w:val="lowerLetter"/>
      <w:lvlText w:val="%5."/>
      <w:lvlJc w:val="left"/>
      <w:pPr>
        <w:ind w:left="3948" w:hanging="360"/>
      </w:pPr>
    </w:lvl>
    <w:lvl w:ilvl="5" w:tplc="87E4B246">
      <w:start w:val="1"/>
      <w:numFmt w:val="lowerRoman"/>
      <w:lvlText w:val="%6."/>
      <w:lvlJc w:val="right"/>
      <w:pPr>
        <w:ind w:left="4668" w:hanging="180"/>
      </w:pPr>
    </w:lvl>
    <w:lvl w:ilvl="6" w:tplc="C0C86CD2">
      <w:start w:val="1"/>
      <w:numFmt w:val="decimal"/>
      <w:lvlText w:val="%7."/>
      <w:lvlJc w:val="left"/>
      <w:pPr>
        <w:ind w:left="5388" w:hanging="360"/>
      </w:pPr>
    </w:lvl>
    <w:lvl w:ilvl="7" w:tplc="35C2E06A">
      <w:start w:val="1"/>
      <w:numFmt w:val="lowerLetter"/>
      <w:lvlText w:val="%8."/>
      <w:lvlJc w:val="left"/>
      <w:pPr>
        <w:ind w:left="6108" w:hanging="360"/>
      </w:pPr>
    </w:lvl>
    <w:lvl w:ilvl="8" w:tplc="C3FC255C">
      <w:start w:val="1"/>
      <w:numFmt w:val="lowerRoman"/>
      <w:lvlText w:val="%9."/>
      <w:lvlJc w:val="right"/>
      <w:pPr>
        <w:ind w:left="6828" w:hanging="180"/>
      </w:pPr>
    </w:lvl>
  </w:abstractNum>
  <w:num w:numId="1" w16cid:durableId="1473594673">
    <w:abstractNumId w:val="1"/>
  </w:num>
  <w:num w:numId="2" w16cid:durableId="471799102">
    <w:abstractNumId w:val="10"/>
  </w:num>
  <w:num w:numId="3" w16cid:durableId="146941237">
    <w:abstractNumId w:val="9"/>
  </w:num>
  <w:num w:numId="4" w16cid:durableId="507839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32372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21929541">
    <w:abstractNumId w:val="0"/>
    <w:lvlOverride w:ilvl="0">
      <w:startOverride w:val="2"/>
    </w:lvlOverride>
    <w:lvlOverride w:ilvl="1">
      <w:startOverride w:val="2"/>
    </w:lvlOverride>
  </w:num>
  <w:num w:numId="7" w16cid:durableId="159153552">
    <w:abstractNumId w:val="0"/>
    <w:lvlOverride w:ilvl="0">
      <w:startOverride w:val="2"/>
    </w:lvlOverride>
    <w:lvlOverride w:ilvl="1">
      <w:startOverride w:val="2"/>
    </w:lvlOverride>
  </w:num>
  <w:num w:numId="8" w16cid:durableId="998189533">
    <w:abstractNumId w:val="0"/>
    <w:lvlOverride w:ilvl="0">
      <w:startOverride w:val="2"/>
    </w:lvlOverride>
    <w:lvlOverride w:ilvl="1">
      <w:startOverride w:val="1"/>
    </w:lvlOverride>
  </w:num>
  <w:num w:numId="9" w16cid:durableId="1549562640">
    <w:abstractNumId w:val="7"/>
  </w:num>
  <w:num w:numId="10" w16cid:durableId="1706248364">
    <w:abstractNumId w:val="2"/>
  </w:num>
  <w:num w:numId="11" w16cid:durableId="1925020551">
    <w:abstractNumId w:val="4"/>
  </w:num>
  <w:num w:numId="12" w16cid:durableId="1752777395">
    <w:abstractNumId w:val="6"/>
  </w:num>
  <w:num w:numId="13" w16cid:durableId="1211917526">
    <w:abstractNumId w:val="5"/>
  </w:num>
  <w:num w:numId="14" w16cid:durableId="2072539482">
    <w:abstractNumId w:val="3"/>
  </w:num>
  <w:num w:numId="15" w16cid:durableId="9571028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74812154">
    <w:abstractNumId w:val="5"/>
  </w:num>
  <w:num w:numId="17" w16cid:durableId="1423990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897226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27857945">
    <w:abstractNumId w:val="8"/>
  </w:num>
  <w:num w:numId="20" w16cid:durableId="12814967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6B"/>
    <w:rsid w:val="00000647"/>
    <w:rsid w:val="00000ACE"/>
    <w:rsid w:val="000015D9"/>
    <w:rsid w:val="0000286C"/>
    <w:rsid w:val="00003710"/>
    <w:rsid w:val="00003BC1"/>
    <w:rsid w:val="000074E4"/>
    <w:rsid w:val="00010460"/>
    <w:rsid w:val="00014F92"/>
    <w:rsid w:val="00014F97"/>
    <w:rsid w:val="0001532E"/>
    <w:rsid w:val="00016ED5"/>
    <w:rsid w:val="0001727D"/>
    <w:rsid w:val="000172C5"/>
    <w:rsid w:val="00017B71"/>
    <w:rsid w:val="0002013E"/>
    <w:rsid w:val="000211A9"/>
    <w:rsid w:val="00021C7E"/>
    <w:rsid w:val="0002259A"/>
    <w:rsid w:val="00022EAF"/>
    <w:rsid w:val="00026575"/>
    <w:rsid w:val="00026E58"/>
    <w:rsid w:val="00026EFB"/>
    <w:rsid w:val="000325D3"/>
    <w:rsid w:val="00032611"/>
    <w:rsid w:val="0003262E"/>
    <w:rsid w:val="00032C5C"/>
    <w:rsid w:val="000358CB"/>
    <w:rsid w:val="0003710F"/>
    <w:rsid w:val="00040125"/>
    <w:rsid w:val="000407AA"/>
    <w:rsid w:val="000412A6"/>
    <w:rsid w:val="00042EAE"/>
    <w:rsid w:val="000430D3"/>
    <w:rsid w:val="000459A4"/>
    <w:rsid w:val="00046639"/>
    <w:rsid w:val="00046BA3"/>
    <w:rsid w:val="00052DBF"/>
    <w:rsid w:val="00053131"/>
    <w:rsid w:val="00055BE2"/>
    <w:rsid w:val="00056EB8"/>
    <w:rsid w:val="00061364"/>
    <w:rsid w:val="00061B37"/>
    <w:rsid w:val="000639D9"/>
    <w:rsid w:val="000662A5"/>
    <w:rsid w:val="00066D6B"/>
    <w:rsid w:val="00067C84"/>
    <w:rsid w:val="00070E6E"/>
    <w:rsid w:val="00072A2B"/>
    <w:rsid w:val="00073780"/>
    <w:rsid w:val="000766FD"/>
    <w:rsid w:val="00081334"/>
    <w:rsid w:val="00081853"/>
    <w:rsid w:val="00081F3B"/>
    <w:rsid w:val="000842F3"/>
    <w:rsid w:val="0008675E"/>
    <w:rsid w:val="0008760F"/>
    <w:rsid w:val="0009012F"/>
    <w:rsid w:val="00093255"/>
    <w:rsid w:val="000953D6"/>
    <w:rsid w:val="00096278"/>
    <w:rsid w:val="000A532A"/>
    <w:rsid w:val="000B0CD7"/>
    <w:rsid w:val="000B59A9"/>
    <w:rsid w:val="000B62ED"/>
    <w:rsid w:val="000B722B"/>
    <w:rsid w:val="000B76E8"/>
    <w:rsid w:val="000B7975"/>
    <w:rsid w:val="000B7B50"/>
    <w:rsid w:val="000C0124"/>
    <w:rsid w:val="000C2A43"/>
    <w:rsid w:val="000C2ACB"/>
    <w:rsid w:val="000C4200"/>
    <w:rsid w:val="000C4D1A"/>
    <w:rsid w:val="000C676A"/>
    <w:rsid w:val="000C6E71"/>
    <w:rsid w:val="000C7577"/>
    <w:rsid w:val="000D179C"/>
    <w:rsid w:val="000D2723"/>
    <w:rsid w:val="000D3F35"/>
    <w:rsid w:val="000D58B7"/>
    <w:rsid w:val="000D5B42"/>
    <w:rsid w:val="000D5CAC"/>
    <w:rsid w:val="000D6AFC"/>
    <w:rsid w:val="000D6B00"/>
    <w:rsid w:val="000D7780"/>
    <w:rsid w:val="000E3698"/>
    <w:rsid w:val="000E43CD"/>
    <w:rsid w:val="000E44A5"/>
    <w:rsid w:val="000E79B9"/>
    <w:rsid w:val="000E7DBC"/>
    <w:rsid w:val="000F0C16"/>
    <w:rsid w:val="000F23DE"/>
    <w:rsid w:val="000F25B8"/>
    <w:rsid w:val="000F2C20"/>
    <w:rsid w:val="000F3F24"/>
    <w:rsid w:val="000F757C"/>
    <w:rsid w:val="000F7EC2"/>
    <w:rsid w:val="00101A73"/>
    <w:rsid w:val="00106119"/>
    <w:rsid w:val="00107095"/>
    <w:rsid w:val="001113EB"/>
    <w:rsid w:val="00114C60"/>
    <w:rsid w:val="00115C58"/>
    <w:rsid w:val="00116297"/>
    <w:rsid w:val="001219EE"/>
    <w:rsid w:val="00121BEF"/>
    <w:rsid w:val="001225F0"/>
    <w:rsid w:val="001227FF"/>
    <w:rsid w:val="00133CF6"/>
    <w:rsid w:val="0013608F"/>
    <w:rsid w:val="00136B4B"/>
    <w:rsid w:val="00140333"/>
    <w:rsid w:val="00143D7E"/>
    <w:rsid w:val="00145A32"/>
    <w:rsid w:val="00145B13"/>
    <w:rsid w:val="00145CE9"/>
    <w:rsid w:val="00147A5E"/>
    <w:rsid w:val="001512E6"/>
    <w:rsid w:val="0015174B"/>
    <w:rsid w:val="00152039"/>
    <w:rsid w:val="00156B7B"/>
    <w:rsid w:val="00156E2A"/>
    <w:rsid w:val="0016161F"/>
    <w:rsid w:val="0016262C"/>
    <w:rsid w:val="0016408D"/>
    <w:rsid w:val="00165F01"/>
    <w:rsid w:val="0016646B"/>
    <w:rsid w:val="00167527"/>
    <w:rsid w:val="00170E8D"/>
    <w:rsid w:val="001725F6"/>
    <w:rsid w:val="001748C8"/>
    <w:rsid w:val="0017492B"/>
    <w:rsid w:val="00181556"/>
    <w:rsid w:val="00183EE4"/>
    <w:rsid w:val="00188065"/>
    <w:rsid w:val="00192EC1"/>
    <w:rsid w:val="001933EE"/>
    <w:rsid w:val="00193594"/>
    <w:rsid w:val="00196338"/>
    <w:rsid w:val="001968CC"/>
    <w:rsid w:val="0019693A"/>
    <w:rsid w:val="001A0A0D"/>
    <w:rsid w:val="001A381A"/>
    <w:rsid w:val="001A47DB"/>
    <w:rsid w:val="001A4C89"/>
    <w:rsid w:val="001B17D4"/>
    <w:rsid w:val="001B20F2"/>
    <w:rsid w:val="001B400D"/>
    <w:rsid w:val="001B4255"/>
    <w:rsid w:val="001B67FF"/>
    <w:rsid w:val="001C0914"/>
    <w:rsid w:val="001C440A"/>
    <w:rsid w:val="001C5C6C"/>
    <w:rsid w:val="001C5EB5"/>
    <w:rsid w:val="001C6210"/>
    <w:rsid w:val="001C64FE"/>
    <w:rsid w:val="001C69C9"/>
    <w:rsid w:val="001C7FC0"/>
    <w:rsid w:val="001D013C"/>
    <w:rsid w:val="001D4898"/>
    <w:rsid w:val="001D4957"/>
    <w:rsid w:val="001D5925"/>
    <w:rsid w:val="001D6149"/>
    <w:rsid w:val="001D6428"/>
    <w:rsid w:val="001D674B"/>
    <w:rsid w:val="001E0296"/>
    <w:rsid w:val="001E097E"/>
    <w:rsid w:val="001E09EA"/>
    <w:rsid w:val="001E0F54"/>
    <w:rsid w:val="001E199C"/>
    <w:rsid w:val="001E28E6"/>
    <w:rsid w:val="001E3217"/>
    <w:rsid w:val="001E3C2B"/>
    <w:rsid w:val="001E3C83"/>
    <w:rsid w:val="001E72CA"/>
    <w:rsid w:val="001F0755"/>
    <w:rsid w:val="001F0CC0"/>
    <w:rsid w:val="001F2B8A"/>
    <w:rsid w:val="001F7666"/>
    <w:rsid w:val="00200AAD"/>
    <w:rsid w:val="00201F1C"/>
    <w:rsid w:val="00203755"/>
    <w:rsid w:val="002120DB"/>
    <w:rsid w:val="00214CAD"/>
    <w:rsid w:val="002228AB"/>
    <w:rsid w:val="00222C81"/>
    <w:rsid w:val="00227B73"/>
    <w:rsid w:val="0023033C"/>
    <w:rsid w:val="002311D2"/>
    <w:rsid w:val="00231F30"/>
    <w:rsid w:val="00231FB7"/>
    <w:rsid w:val="002324DA"/>
    <w:rsid w:val="002338E8"/>
    <w:rsid w:val="00234585"/>
    <w:rsid w:val="002349D1"/>
    <w:rsid w:val="00241981"/>
    <w:rsid w:val="00242DCD"/>
    <w:rsid w:val="002468DF"/>
    <w:rsid w:val="0024726C"/>
    <w:rsid w:val="00247454"/>
    <w:rsid w:val="002522D2"/>
    <w:rsid w:val="0025337F"/>
    <w:rsid w:val="00254287"/>
    <w:rsid w:val="0025534E"/>
    <w:rsid w:val="002565FB"/>
    <w:rsid w:val="00257949"/>
    <w:rsid w:val="00261888"/>
    <w:rsid w:val="00267FF3"/>
    <w:rsid w:val="00270862"/>
    <w:rsid w:val="0027271F"/>
    <w:rsid w:val="00274F94"/>
    <w:rsid w:val="0027653E"/>
    <w:rsid w:val="00281DA3"/>
    <w:rsid w:val="00282AA5"/>
    <w:rsid w:val="002851DE"/>
    <w:rsid w:val="00287A88"/>
    <w:rsid w:val="00287EBC"/>
    <w:rsid w:val="00290636"/>
    <w:rsid w:val="002924FC"/>
    <w:rsid w:val="002930C1"/>
    <w:rsid w:val="00295459"/>
    <w:rsid w:val="002A1EF7"/>
    <w:rsid w:val="002A472C"/>
    <w:rsid w:val="002A4F6D"/>
    <w:rsid w:val="002A5DB9"/>
    <w:rsid w:val="002B104E"/>
    <w:rsid w:val="002B403A"/>
    <w:rsid w:val="002B6C89"/>
    <w:rsid w:val="002C702A"/>
    <w:rsid w:val="002D1366"/>
    <w:rsid w:val="002D1435"/>
    <w:rsid w:val="002D3474"/>
    <w:rsid w:val="002D6CC6"/>
    <w:rsid w:val="002D6F07"/>
    <w:rsid w:val="002D6F86"/>
    <w:rsid w:val="002D793B"/>
    <w:rsid w:val="002E048D"/>
    <w:rsid w:val="002E6D91"/>
    <w:rsid w:val="002E7F7B"/>
    <w:rsid w:val="002F00ED"/>
    <w:rsid w:val="002F0695"/>
    <w:rsid w:val="002F109D"/>
    <w:rsid w:val="002F290F"/>
    <w:rsid w:val="002F6E4E"/>
    <w:rsid w:val="002F701B"/>
    <w:rsid w:val="00300613"/>
    <w:rsid w:val="00301EAF"/>
    <w:rsid w:val="00305560"/>
    <w:rsid w:val="00307E51"/>
    <w:rsid w:val="0031111B"/>
    <w:rsid w:val="003137F6"/>
    <w:rsid w:val="00315A39"/>
    <w:rsid w:val="003211E3"/>
    <w:rsid w:val="00321F37"/>
    <w:rsid w:val="003223DD"/>
    <w:rsid w:val="00323861"/>
    <w:rsid w:val="003239CF"/>
    <w:rsid w:val="00324507"/>
    <w:rsid w:val="0033200E"/>
    <w:rsid w:val="0033239C"/>
    <w:rsid w:val="003378CB"/>
    <w:rsid w:val="00337AF6"/>
    <w:rsid w:val="003409F8"/>
    <w:rsid w:val="00341396"/>
    <w:rsid w:val="00341E3E"/>
    <w:rsid w:val="00342393"/>
    <w:rsid w:val="00342B60"/>
    <w:rsid w:val="00346E77"/>
    <w:rsid w:val="00350700"/>
    <w:rsid w:val="00352CD2"/>
    <w:rsid w:val="00354CD4"/>
    <w:rsid w:val="00356AE7"/>
    <w:rsid w:val="003576E3"/>
    <w:rsid w:val="00357A48"/>
    <w:rsid w:val="0036053C"/>
    <w:rsid w:val="003627C5"/>
    <w:rsid w:val="00362A19"/>
    <w:rsid w:val="003639C4"/>
    <w:rsid w:val="00364888"/>
    <w:rsid w:val="003653B9"/>
    <w:rsid w:val="00365970"/>
    <w:rsid w:val="0037057D"/>
    <w:rsid w:val="003712E8"/>
    <w:rsid w:val="00371708"/>
    <w:rsid w:val="0037180D"/>
    <w:rsid w:val="00371A5F"/>
    <w:rsid w:val="003722A5"/>
    <w:rsid w:val="003807A2"/>
    <w:rsid w:val="003812FF"/>
    <w:rsid w:val="00384C61"/>
    <w:rsid w:val="00386D55"/>
    <w:rsid w:val="0038724D"/>
    <w:rsid w:val="003904B4"/>
    <w:rsid w:val="00392CCE"/>
    <w:rsid w:val="00395570"/>
    <w:rsid w:val="003A1807"/>
    <w:rsid w:val="003A33DC"/>
    <w:rsid w:val="003A721B"/>
    <w:rsid w:val="003B5A1D"/>
    <w:rsid w:val="003C00EC"/>
    <w:rsid w:val="003C070C"/>
    <w:rsid w:val="003C20C8"/>
    <w:rsid w:val="003C2E61"/>
    <w:rsid w:val="003C3562"/>
    <w:rsid w:val="003C5389"/>
    <w:rsid w:val="003C59FE"/>
    <w:rsid w:val="003C6C80"/>
    <w:rsid w:val="003C739C"/>
    <w:rsid w:val="003C984D"/>
    <w:rsid w:val="003D31E3"/>
    <w:rsid w:val="003D5A98"/>
    <w:rsid w:val="003E221C"/>
    <w:rsid w:val="003E4B20"/>
    <w:rsid w:val="003E5F8E"/>
    <w:rsid w:val="003E6583"/>
    <w:rsid w:val="003F1FA4"/>
    <w:rsid w:val="003F2C53"/>
    <w:rsid w:val="003F5664"/>
    <w:rsid w:val="003F7877"/>
    <w:rsid w:val="00403AE3"/>
    <w:rsid w:val="00405EA2"/>
    <w:rsid w:val="00410B46"/>
    <w:rsid w:val="004116D1"/>
    <w:rsid w:val="00412F56"/>
    <w:rsid w:val="004137D3"/>
    <w:rsid w:val="0041472E"/>
    <w:rsid w:val="0042018A"/>
    <w:rsid w:val="00420B48"/>
    <w:rsid w:val="0042112A"/>
    <w:rsid w:val="00422BCD"/>
    <w:rsid w:val="00423110"/>
    <w:rsid w:val="00423664"/>
    <w:rsid w:val="004237E9"/>
    <w:rsid w:val="0042605A"/>
    <w:rsid w:val="0042655C"/>
    <w:rsid w:val="00430BA6"/>
    <w:rsid w:val="004310EB"/>
    <w:rsid w:val="00431B5B"/>
    <w:rsid w:val="0043208C"/>
    <w:rsid w:val="00435EB6"/>
    <w:rsid w:val="00435F5D"/>
    <w:rsid w:val="004420B4"/>
    <w:rsid w:val="00442692"/>
    <w:rsid w:val="00444181"/>
    <w:rsid w:val="00445362"/>
    <w:rsid w:val="00451717"/>
    <w:rsid w:val="004529C5"/>
    <w:rsid w:val="004530C5"/>
    <w:rsid w:val="00454645"/>
    <w:rsid w:val="00455EE4"/>
    <w:rsid w:val="00455F3D"/>
    <w:rsid w:val="0045676C"/>
    <w:rsid w:val="004569B5"/>
    <w:rsid w:val="00457AEB"/>
    <w:rsid w:val="00457C30"/>
    <w:rsid w:val="00461DB7"/>
    <w:rsid w:val="0046404F"/>
    <w:rsid w:val="004657C9"/>
    <w:rsid w:val="00470961"/>
    <w:rsid w:val="00472136"/>
    <w:rsid w:val="00473EA5"/>
    <w:rsid w:val="00474027"/>
    <w:rsid w:val="004772B8"/>
    <w:rsid w:val="004826E7"/>
    <w:rsid w:val="00482D1A"/>
    <w:rsid w:val="0048495A"/>
    <w:rsid w:val="00484C5A"/>
    <w:rsid w:val="00490906"/>
    <w:rsid w:val="00494D5B"/>
    <w:rsid w:val="0049512C"/>
    <w:rsid w:val="00497F80"/>
    <w:rsid w:val="004A02DE"/>
    <w:rsid w:val="004A0879"/>
    <w:rsid w:val="004A0BE0"/>
    <w:rsid w:val="004A1101"/>
    <w:rsid w:val="004A12DF"/>
    <w:rsid w:val="004A1597"/>
    <w:rsid w:val="004A7B21"/>
    <w:rsid w:val="004B07C4"/>
    <w:rsid w:val="004C029D"/>
    <w:rsid w:val="004C127D"/>
    <w:rsid w:val="004C3B9C"/>
    <w:rsid w:val="004C7C61"/>
    <w:rsid w:val="004C7D34"/>
    <w:rsid w:val="004D0278"/>
    <w:rsid w:val="004D2E4F"/>
    <w:rsid w:val="004D35E5"/>
    <w:rsid w:val="004D5E5A"/>
    <w:rsid w:val="004E0513"/>
    <w:rsid w:val="004E15FA"/>
    <w:rsid w:val="004E1DBA"/>
    <w:rsid w:val="004E370A"/>
    <w:rsid w:val="004E4A3A"/>
    <w:rsid w:val="004E4B7D"/>
    <w:rsid w:val="004E5CAE"/>
    <w:rsid w:val="004E6F32"/>
    <w:rsid w:val="004E75D5"/>
    <w:rsid w:val="004F1260"/>
    <w:rsid w:val="004F20C2"/>
    <w:rsid w:val="004F32A6"/>
    <w:rsid w:val="004F34C1"/>
    <w:rsid w:val="004F45B3"/>
    <w:rsid w:val="004F4CF3"/>
    <w:rsid w:val="004F5A56"/>
    <w:rsid w:val="00501E6F"/>
    <w:rsid w:val="00502589"/>
    <w:rsid w:val="00502927"/>
    <w:rsid w:val="00502A0A"/>
    <w:rsid w:val="00502C08"/>
    <w:rsid w:val="005051D0"/>
    <w:rsid w:val="00507D96"/>
    <w:rsid w:val="005130F7"/>
    <w:rsid w:val="00513AEE"/>
    <w:rsid w:val="00515797"/>
    <w:rsid w:val="00516F43"/>
    <w:rsid w:val="00520627"/>
    <w:rsid w:val="00520B51"/>
    <w:rsid w:val="005250FF"/>
    <w:rsid w:val="00526380"/>
    <w:rsid w:val="0053070F"/>
    <w:rsid w:val="0053297A"/>
    <w:rsid w:val="00536701"/>
    <w:rsid w:val="005379C6"/>
    <w:rsid w:val="0054058F"/>
    <w:rsid w:val="00540638"/>
    <w:rsid w:val="0054130C"/>
    <w:rsid w:val="00541A72"/>
    <w:rsid w:val="005422F1"/>
    <w:rsid w:val="00547EA2"/>
    <w:rsid w:val="005504A1"/>
    <w:rsid w:val="00552597"/>
    <w:rsid w:val="00553B20"/>
    <w:rsid w:val="005541F2"/>
    <w:rsid w:val="00554A4F"/>
    <w:rsid w:val="00555492"/>
    <w:rsid w:val="00555A05"/>
    <w:rsid w:val="00556324"/>
    <w:rsid w:val="005632F8"/>
    <w:rsid w:val="005633EA"/>
    <w:rsid w:val="0056522F"/>
    <w:rsid w:val="00565AFF"/>
    <w:rsid w:val="00565D30"/>
    <w:rsid w:val="005668A4"/>
    <w:rsid w:val="0057042E"/>
    <w:rsid w:val="00570E51"/>
    <w:rsid w:val="00573AF4"/>
    <w:rsid w:val="00577FCB"/>
    <w:rsid w:val="0058552E"/>
    <w:rsid w:val="00592846"/>
    <w:rsid w:val="00593944"/>
    <w:rsid w:val="00595F59"/>
    <w:rsid w:val="00597A7D"/>
    <w:rsid w:val="005A271D"/>
    <w:rsid w:val="005A3443"/>
    <w:rsid w:val="005A438D"/>
    <w:rsid w:val="005A6B06"/>
    <w:rsid w:val="005A734A"/>
    <w:rsid w:val="005B3201"/>
    <w:rsid w:val="005B48D0"/>
    <w:rsid w:val="005B7A2A"/>
    <w:rsid w:val="005C14A8"/>
    <w:rsid w:val="005C3F46"/>
    <w:rsid w:val="005C4815"/>
    <w:rsid w:val="005C52A7"/>
    <w:rsid w:val="005C5DD2"/>
    <w:rsid w:val="005C6444"/>
    <w:rsid w:val="005D0324"/>
    <w:rsid w:val="005D48B4"/>
    <w:rsid w:val="005DC726"/>
    <w:rsid w:val="005E2182"/>
    <w:rsid w:val="005E358E"/>
    <w:rsid w:val="005E3A4E"/>
    <w:rsid w:val="005E3EA0"/>
    <w:rsid w:val="005E5532"/>
    <w:rsid w:val="005F0638"/>
    <w:rsid w:val="005F122B"/>
    <w:rsid w:val="005F1386"/>
    <w:rsid w:val="005F25FD"/>
    <w:rsid w:val="005F28A3"/>
    <w:rsid w:val="005F5276"/>
    <w:rsid w:val="0060073B"/>
    <w:rsid w:val="006032A4"/>
    <w:rsid w:val="00604367"/>
    <w:rsid w:val="00604D3A"/>
    <w:rsid w:val="0060564F"/>
    <w:rsid w:val="00605854"/>
    <w:rsid w:val="00606386"/>
    <w:rsid w:val="00610474"/>
    <w:rsid w:val="006127A0"/>
    <w:rsid w:val="00615CA3"/>
    <w:rsid w:val="00616112"/>
    <w:rsid w:val="0061647F"/>
    <w:rsid w:val="0061704E"/>
    <w:rsid w:val="00620D06"/>
    <w:rsid w:val="00621DEF"/>
    <w:rsid w:val="00623F34"/>
    <w:rsid w:val="0062510E"/>
    <w:rsid w:val="006266DC"/>
    <w:rsid w:val="00627E5F"/>
    <w:rsid w:val="0063094D"/>
    <w:rsid w:val="0063230F"/>
    <w:rsid w:val="006336F0"/>
    <w:rsid w:val="0063519B"/>
    <w:rsid w:val="00636504"/>
    <w:rsid w:val="00637311"/>
    <w:rsid w:val="006412CF"/>
    <w:rsid w:val="006417A7"/>
    <w:rsid w:val="00641852"/>
    <w:rsid w:val="0064274E"/>
    <w:rsid w:val="00644D80"/>
    <w:rsid w:val="00646315"/>
    <w:rsid w:val="00646D56"/>
    <w:rsid w:val="00650BE6"/>
    <w:rsid w:val="0065191D"/>
    <w:rsid w:val="006526B3"/>
    <w:rsid w:val="006537FA"/>
    <w:rsid w:val="00654805"/>
    <w:rsid w:val="006549F5"/>
    <w:rsid w:val="00654AA8"/>
    <w:rsid w:val="00657CF9"/>
    <w:rsid w:val="00661ACF"/>
    <w:rsid w:val="00661F76"/>
    <w:rsid w:val="00661FB8"/>
    <w:rsid w:val="00665A0F"/>
    <w:rsid w:val="00666221"/>
    <w:rsid w:val="00673665"/>
    <w:rsid w:val="00674BF7"/>
    <w:rsid w:val="00676C0D"/>
    <w:rsid w:val="00677869"/>
    <w:rsid w:val="00677E19"/>
    <w:rsid w:val="006801FF"/>
    <w:rsid w:val="00682328"/>
    <w:rsid w:val="00682C13"/>
    <w:rsid w:val="00682E58"/>
    <w:rsid w:val="00683064"/>
    <w:rsid w:val="0068406A"/>
    <w:rsid w:val="00684466"/>
    <w:rsid w:val="00685F65"/>
    <w:rsid w:val="00686480"/>
    <w:rsid w:val="00686714"/>
    <w:rsid w:val="00687EAB"/>
    <w:rsid w:val="00691592"/>
    <w:rsid w:val="006937E7"/>
    <w:rsid w:val="00694075"/>
    <w:rsid w:val="00694AEF"/>
    <w:rsid w:val="0069551B"/>
    <w:rsid w:val="006A1C75"/>
    <w:rsid w:val="006A31CC"/>
    <w:rsid w:val="006A41F0"/>
    <w:rsid w:val="006A4FF8"/>
    <w:rsid w:val="006A5303"/>
    <w:rsid w:val="006A5AAD"/>
    <w:rsid w:val="006B1DE8"/>
    <w:rsid w:val="006B3326"/>
    <w:rsid w:val="006B59D9"/>
    <w:rsid w:val="006B5AE8"/>
    <w:rsid w:val="006B6120"/>
    <w:rsid w:val="006B7785"/>
    <w:rsid w:val="006C0004"/>
    <w:rsid w:val="006C113C"/>
    <w:rsid w:val="006C1372"/>
    <w:rsid w:val="006C55B9"/>
    <w:rsid w:val="006C662C"/>
    <w:rsid w:val="006D0193"/>
    <w:rsid w:val="006D066D"/>
    <w:rsid w:val="006D2B35"/>
    <w:rsid w:val="006D3C4C"/>
    <w:rsid w:val="006D5000"/>
    <w:rsid w:val="006D6C60"/>
    <w:rsid w:val="006D6DE3"/>
    <w:rsid w:val="006E004B"/>
    <w:rsid w:val="006E0B48"/>
    <w:rsid w:val="006E41F5"/>
    <w:rsid w:val="006E4CAA"/>
    <w:rsid w:val="006E5328"/>
    <w:rsid w:val="006E552B"/>
    <w:rsid w:val="006E5EAA"/>
    <w:rsid w:val="006F2080"/>
    <w:rsid w:val="006F316F"/>
    <w:rsid w:val="0070009D"/>
    <w:rsid w:val="0070182B"/>
    <w:rsid w:val="00701D82"/>
    <w:rsid w:val="0070332E"/>
    <w:rsid w:val="007050B8"/>
    <w:rsid w:val="007055A4"/>
    <w:rsid w:val="007072FD"/>
    <w:rsid w:val="007102A4"/>
    <w:rsid w:val="00711A3E"/>
    <w:rsid w:val="00711EA9"/>
    <w:rsid w:val="00716EA3"/>
    <w:rsid w:val="00717975"/>
    <w:rsid w:val="007261FA"/>
    <w:rsid w:val="0072796C"/>
    <w:rsid w:val="0072797E"/>
    <w:rsid w:val="00732393"/>
    <w:rsid w:val="00733886"/>
    <w:rsid w:val="00734394"/>
    <w:rsid w:val="007350F3"/>
    <w:rsid w:val="00735127"/>
    <w:rsid w:val="007359D8"/>
    <w:rsid w:val="00740493"/>
    <w:rsid w:val="00740A26"/>
    <w:rsid w:val="00742780"/>
    <w:rsid w:val="00745634"/>
    <w:rsid w:val="0074762E"/>
    <w:rsid w:val="007515EC"/>
    <w:rsid w:val="0075221D"/>
    <w:rsid w:val="0075377B"/>
    <w:rsid w:val="00753AFF"/>
    <w:rsid w:val="007555C7"/>
    <w:rsid w:val="0075683F"/>
    <w:rsid w:val="00756FC2"/>
    <w:rsid w:val="00760550"/>
    <w:rsid w:val="00760E89"/>
    <w:rsid w:val="0076101E"/>
    <w:rsid w:val="00762D1C"/>
    <w:rsid w:val="00763602"/>
    <w:rsid w:val="0077021C"/>
    <w:rsid w:val="007738BB"/>
    <w:rsid w:val="00773EAE"/>
    <w:rsid w:val="0077501F"/>
    <w:rsid w:val="0077584D"/>
    <w:rsid w:val="00775F2B"/>
    <w:rsid w:val="007774D0"/>
    <w:rsid w:val="00785568"/>
    <w:rsid w:val="0079004D"/>
    <w:rsid w:val="00796D65"/>
    <w:rsid w:val="0079791F"/>
    <w:rsid w:val="007A239D"/>
    <w:rsid w:val="007A4AA2"/>
    <w:rsid w:val="007A4EEC"/>
    <w:rsid w:val="007A734C"/>
    <w:rsid w:val="007A7A28"/>
    <w:rsid w:val="007A7DA0"/>
    <w:rsid w:val="007B388C"/>
    <w:rsid w:val="007B49E7"/>
    <w:rsid w:val="007B56A5"/>
    <w:rsid w:val="007B6A2A"/>
    <w:rsid w:val="007C05B6"/>
    <w:rsid w:val="007C4EE2"/>
    <w:rsid w:val="007C75E6"/>
    <w:rsid w:val="007C7DC4"/>
    <w:rsid w:val="007D1DCC"/>
    <w:rsid w:val="007D205C"/>
    <w:rsid w:val="007D24D3"/>
    <w:rsid w:val="007D2AF6"/>
    <w:rsid w:val="007D351C"/>
    <w:rsid w:val="007D392B"/>
    <w:rsid w:val="007D5131"/>
    <w:rsid w:val="007D593F"/>
    <w:rsid w:val="007D5C69"/>
    <w:rsid w:val="007D5C97"/>
    <w:rsid w:val="007D6D40"/>
    <w:rsid w:val="007E02EC"/>
    <w:rsid w:val="007E3460"/>
    <w:rsid w:val="007E5668"/>
    <w:rsid w:val="007E5B14"/>
    <w:rsid w:val="007E6443"/>
    <w:rsid w:val="007E737F"/>
    <w:rsid w:val="007F181E"/>
    <w:rsid w:val="007F2234"/>
    <w:rsid w:val="007F438B"/>
    <w:rsid w:val="00803588"/>
    <w:rsid w:val="00806A1C"/>
    <w:rsid w:val="0081116F"/>
    <w:rsid w:val="008112C8"/>
    <w:rsid w:val="00812A44"/>
    <w:rsid w:val="008139B7"/>
    <w:rsid w:val="00814D30"/>
    <w:rsid w:val="008152E8"/>
    <w:rsid w:val="008175DD"/>
    <w:rsid w:val="00820233"/>
    <w:rsid w:val="00820958"/>
    <w:rsid w:val="00821FE8"/>
    <w:rsid w:val="00825A1C"/>
    <w:rsid w:val="0082670E"/>
    <w:rsid w:val="008267E9"/>
    <w:rsid w:val="0083065A"/>
    <w:rsid w:val="008322B6"/>
    <w:rsid w:val="00833393"/>
    <w:rsid w:val="0083346F"/>
    <w:rsid w:val="008349F2"/>
    <w:rsid w:val="0083693D"/>
    <w:rsid w:val="0083702F"/>
    <w:rsid w:val="00837311"/>
    <w:rsid w:val="00840CF2"/>
    <w:rsid w:val="008428D9"/>
    <w:rsid w:val="00844416"/>
    <w:rsid w:val="008451D3"/>
    <w:rsid w:val="00845E16"/>
    <w:rsid w:val="00846C59"/>
    <w:rsid w:val="00846EF1"/>
    <w:rsid w:val="008470B3"/>
    <w:rsid w:val="00852FA8"/>
    <w:rsid w:val="008536BF"/>
    <w:rsid w:val="00853986"/>
    <w:rsid w:val="00855B8C"/>
    <w:rsid w:val="0085681C"/>
    <w:rsid w:val="00856D01"/>
    <w:rsid w:val="00860D3E"/>
    <w:rsid w:val="00867545"/>
    <w:rsid w:val="00871C2F"/>
    <w:rsid w:val="00871F3E"/>
    <w:rsid w:val="00872750"/>
    <w:rsid w:val="0088279E"/>
    <w:rsid w:val="00885FE1"/>
    <w:rsid w:val="008862BC"/>
    <w:rsid w:val="00890FFA"/>
    <w:rsid w:val="00891AD8"/>
    <w:rsid w:val="00892B8D"/>
    <w:rsid w:val="0089312A"/>
    <w:rsid w:val="00897420"/>
    <w:rsid w:val="00897F6F"/>
    <w:rsid w:val="008A35A6"/>
    <w:rsid w:val="008A499B"/>
    <w:rsid w:val="008A7D2A"/>
    <w:rsid w:val="008B06C0"/>
    <w:rsid w:val="008B0DD9"/>
    <w:rsid w:val="008B21CF"/>
    <w:rsid w:val="008B4622"/>
    <w:rsid w:val="008B4D7F"/>
    <w:rsid w:val="008B612D"/>
    <w:rsid w:val="008C0CEC"/>
    <w:rsid w:val="008C3746"/>
    <w:rsid w:val="008C3891"/>
    <w:rsid w:val="008C569E"/>
    <w:rsid w:val="008C6A56"/>
    <w:rsid w:val="008D0D20"/>
    <w:rsid w:val="008D0DC0"/>
    <w:rsid w:val="008D1161"/>
    <w:rsid w:val="008D1F0B"/>
    <w:rsid w:val="008D24CE"/>
    <w:rsid w:val="008D2CA4"/>
    <w:rsid w:val="008D7137"/>
    <w:rsid w:val="008E36BD"/>
    <w:rsid w:val="008E460C"/>
    <w:rsid w:val="008E5296"/>
    <w:rsid w:val="008E52A3"/>
    <w:rsid w:val="008E5B72"/>
    <w:rsid w:val="008E74AD"/>
    <w:rsid w:val="008E798E"/>
    <w:rsid w:val="008E79C2"/>
    <w:rsid w:val="008E7BFF"/>
    <w:rsid w:val="008F2908"/>
    <w:rsid w:val="008F2CB0"/>
    <w:rsid w:val="008F41FB"/>
    <w:rsid w:val="008F52C3"/>
    <w:rsid w:val="008F5670"/>
    <w:rsid w:val="008F6948"/>
    <w:rsid w:val="00902929"/>
    <w:rsid w:val="00902EC9"/>
    <w:rsid w:val="00911C67"/>
    <w:rsid w:val="0091411C"/>
    <w:rsid w:val="0091442E"/>
    <w:rsid w:val="0091533D"/>
    <w:rsid w:val="0091685E"/>
    <w:rsid w:val="00921A34"/>
    <w:rsid w:val="00922173"/>
    <w:rsid w:val="009275D5"/>
    <w:rsid w:val="009277A2"/>
    <w:rsid w:val="00931C93"/>
    <w:rsid w:val="0093272A"/>
    <w:rsid w:val="00932B85"/>
    <w:rsid w:val="009363C9"/>
    <w:rsid w:val="00936C85"/>
    <w:rsid w:val="009405D7"/>
    <w:rsid w:val="009441B8"/>
    <w:rsid w:val="0094453B"/>
    <w:rsid w:val="00944A32"/>
    <w:rsid w:val="009452AA"/>
    <w:rsid w:val="00945BFF"/>
    <w:rsid w:val="00946A08"/>
    <w:rsid w:val="009514B5"/>
    <w:rsid w:val="009515BB"/>
    <w:rsid w:val="00952A6F"/>
    <w:rsid w:val="00955AC8"/>
    <w:rsid w:val="009560E5"/>
    <w:rsid w:val="00957544"/>
    <w:rsid w:val="00961ECF"/>
    <w:rsid w:val="009625F9"/>
    <w:rsid w:val="00962EBA"/>
    <w:rsid w:val="009631C9"/>
    <w:rsid w:val="00963A4C"/>
    <w:rsid w:val="00967223"/>
    <w:rsid w:val="00970A5E"/>
    <w:rsid w:val="00970A83"/>
    <w:rsid w:val="009727CA"/>
    <w:rsid w:val="00974200"/>
    <w:rsid w:val="00974F5A"/>
    <w:rsid w:val="00975A4C"/>
    <w:rsid w:val="00975C9B"/>
    <w:rsid w:val="009836C5"/>
    <w:rsid w:val="009854C4"/>
    <w:rsid w:val="00986CD0"/>
    <w:rsid w:val="00987B2E"/>
    <w:rsid w:val="0099299A"/>
    <w:rsid w:val="00995613"/>
    <w:rsid w:val="0099585B"/>
    <w:rsid w:val="009A079B"/>
    <w:rsid w:val="009A223B"/>
    <w:rsid w:val="009A2DC2"/>
    <w:rsid w:val="009A46C7"/>
    <w:rsid w:val="009A49B4"/>
    <w:rsid w:val="009A5A0F"/>
    <w:rsid w:val="009A5AD2"/>
    <w:rsid w:val="009A7B2B"/>
    <w:rsid w:val="009B1DDC"/>
    <w:rsid w:val="009B374B"/>
    <w:rsid w:val="009B553C"/>
    <w:rsid w:val="009B5905"/>
    <w:rsid w:val="009B681F"/>
    <w:rsid w:val="009C1D17"/>
    <w:rsid w:val="009C4CBC"/>
    <w:rsid w:val="009D092A"/>
    <w:rsid w:val="009D1945"/>
    <w:rsid w:val="009D1962"/>
    <w:rsid w:val="009D1F1C"/>
    <w:rsid w:val="009D2E3C"/>
    <w:rsid w:val="009D30C8"/>
    <w:rsid w:val="009D4D1F"/>
    <w:rsid w:val="009D5896"/>
    <w:rsid w:val="009D6295"/>
    <w:rsid w:val="009D7499"/>
    <w:rsid w:val="009E05E4"/>
    <w:rsid w:val="009E1FDA"/>
    <w:rsid w:val="009E2D08"/>
    <w:rsid w:val="009E2D6C"/>
    <w:rsid w:val="009E71C0"/>
    <w:rsid w:val="009F2045"/>
    <w:rsid w:val="009F2CF7"/>
    <w:rsid w:val="009F4F1C"/>
    <w:rsid w:val="009F5E3B"/>
    <w:rsid w:val="00A00633"/>
    <w:rsid w:val="00A00C71"/>
    <w:rsid w:val="00A01DC4"/>
    <w:rsid w:val="00A0567A"/>
    <w:rsid w:val="00A060A2"/>
    <w:rsid w:val="00A07ACC"/>
    <w:rsid w:val="00A10AE2"/>
    <w:rsid w:val="00A11BFC"/>
    <w:rsid w:val="00A12354"/>
    <w:rsid w:val="00A12DA0"/>
    <w:rsid w:val="00A13378"/>
    <w:rsid w:val="00A17F88"/>
    <w:rsid w:val="00A21343"/>
    <w:rsid w:val="00A22D40"/>
    <w:rsid w:val="00A23721"/>
    <w:rsid w:val="00A23C93"/>
    <w:rsid w:val="00A24A89"/>
    <w:rsid w:val="00A250EE"/>
    <w:rsid w:val="00A256B9"/>
    <w:rsid w:val="00A26B2E"/>
    <w:rsid w:val="00A362B2"/>
    <w:rsid w:val="00A40B7D"/>
    <w:rsid w:val="00A427E4"/>
    <w:rsid w:val="00A43422"/>
    <w:rsid w:val="00A43EC5"/>
    <w:rsid w:val="00A440B7"/>
    <w:rsid w:val="00A4484B"/>
    <w:rsid w:val="00A45217"/>
    <w:rsid w:val="00A50FFE"/>
    <w:rsid w:val="00A51059"/>
    <w:rsid w:val="00A516D5"/>
    <w:rsid w:val="00A54554"/>
    <w:rsid w:val="00A54DEC"/>
    <w:rsid w:val="00A60CC4"/>
    <w:rsid w:val="00A61BCE"/>
    <w:rsid w:val="00A62B7E"/>
    <w:rsid w:val="00A65B41"/>
    <w:rsid w:val="00A70077"/>
    <w:rsid w:val="00A70E8B"/>
    <w:rsid w:val="00A71163"/>
    <w:rsid w:val="00A72E8E"/>
    <w:rsid w:val="00A808E2"/>
    <w:rsid w:val="00A828A8"/>
    <w:rsid w:val="00A83947"/>
    <w:rsid w:val="00A87809"/>
    <w:rsid w:val="00A962A4"/>
    <w:rsid w:val="00A967FD"/>
    <w:rsid w:val="00AA0735"/>
    <w:rsid w:val="00AA132B"/>
    <w:rsid w:val="00AA1E0F"/>
    <w:rsid w:val="00AA2D33"/>
    <w:rsid w:val="00AA577A"/>
    <w:rsid w:val="00AA7267"/>
    <w:rsid w:val="00AB4017"/>
    <w:rsid w:val="00AB42B7"/>
    <w:rsid w:val="00AB5668"/>
    <w:rsid w:val="00AB5BDE"/>
    <w:rsid w:val="00AC144B"/>
    <w:rsid w:val="00AC469A"/>
    <w:rsid w:val="00AC60C6"/>
    <w:rsid w:val="00AD03F2"/>
    <w:rsid w:val="00AD2725"/>
    <w:rsid w:val="00AD3E72"/>
    <w:rsid w:val="00AD527E"/>
    <w:rsid w:val="00AD5385"/>
    <w:rsid w:val="00AD64A7"/>
    <w:rsid w:val="00AD6A27"/>
    <w:rsid w:val="00AE091D"/>
    <w:rsid w:val="00AE1C98"/>
    <w:rsid w:val="00AE4AF6"/>
    <w:rsid w:val="00AE71EF"/>
    <w:rsid w:val="00AE7300"/>
    <w:rsid w:val="00AE744E"/>
    <w:rsid w:val="00AF0612"/>
    <w:rsid w:val="00AF0E78"/>
    <w:rsid w:val="00AF3169"/>
    <w:rsid w:val="00AF3289"/>
    <w:rsid w:val="00AF4934"/>
    <w:rsid w:val="00AF4A31"/>
    <w:rsid w:val="00AF4CD6"/>
    <w:rsid w:val="00AF75A5"/>
    <w:rsid w:val="00AF7DEC"/>
    <w:rsid w:val="00B00344"/>
    <w:rsid w:val="00B021BF"/>
    <w:rsid w:val="00B050A8"/>
    <w:rsid w:val="00B10550"/>
    <w:rsid w:val="00B108CB"/>
    <w:rsid w:val="00B11D3D"/>
    <w:rsid w:val="00B13164"/>
    <w:rsid w:val="00B143AD"/>
    <w:rsid w:val="00B14679"/>
    <w:rsid w:val="00B1484E"/>
    <w:rsid w:val="00B17A31"/>
    <w:rsid w:val="00B20999"/>
    <w:rsid w:val="00B31149"/>
    <w:rsid w:val="00B33F89"/>
    <w:rsid w:val="00B362D9"/>
    <w:rsid w:val="00B40437"/>
    <w:rsid w:val="00B41D8B"/>
    <w:rsid w:val="00B41E9A"/>
    <w:rsid w:val="00B42F8D"/>
    <w:rsid w:val="00B430EE"/>
    <w:rsid w:val="00B4338F"/>
    <w:rsid w:val="00B435CE"/>
    <w:rsid w:val="00B44ED8"/>
    <w:rsid w:val="00B468B8"/>
    <w:rsid w:val="00B479F1"/>
    <w:rsid w:val="00B52766"/>
    <w:rsid w:val="00B52B12"/>
    <w:rsid w:val="00B54286"/>
    <w:rsid w:val="00B5610A"/>
    <w:rsid w:val="00B60BEC"/>
    <w:rsid w:val="00B612D1"/>
    <w:rsid w:val="00B617FC"/>
    <w:rsid w:val="00B629CA"/>
    <w:rsid w:val="00B62C5C"/>
    <w:rsid w:val="00B671ED"/>
    <w:rsid w:val="00B67379"/>
    <w:rsid w:val="00B73711"/>
    <w:rsid w:val="00B73B6B"/>
    <w:rsid w:val="00B74C06"/>
    <w:rsid w:val="00B75E04"/>
    <w:rsid w:val="00B8053F"/>
    <w:rsid w:val="00B80CFA"/>
    <w:rsid w:val="00B81FC4"/>
    <w:rsid w:val="00B83403"/>
    <w:rsid w:val="00B86188"/>
    <w:rsid w:val="00B913DD"/>
    <w:rsid w:val="00B91FCF"/>
    <w:rsid w:val="00B926D6"/>
    <w:rsid w:val="00B92771"/>
    <w:rsid w:val="00B961EE"/>
    <w:rsid w:val="00BA057D"/>
    <w:rsid w:val="00BA097E"/>
    <w:rsid w:val="00BA4B6B"/>
    <w:rsid w:val="00BA6D4A"/>
    <w:rsid w:val="00BA72D2"/>
    <w:rsid w:val="00BB34C3"/>
    <w:rsid w:val="00BB506B"/>
    <w:rsid w:val="00BB5E9A"/>
    <w:rsid w:val="00BB616E"/>
    <w:rsid w:val="00BB6A80"/>
    <w:rsid w:val="00BC1745"/>
    <w:rsid w:val="00BC1943"/>
    <w:rsid w:val="00BC384F"/>
    <w:rsid w:val="00BC58AE"/>
    <w:rsid w:val="00BC5C8A"/>
    <w:rsid w:val="00BC69A7"/>
    <w:rsid w:val="00BC780D"/>
    <w:rsid w:val="00BD1659"/>
    <w:rsid w:val="00BD2C56"/>
    <w:rsid w:val="00BD3974"/>
    <w:rsid w:val="00BD43CE"/>
    <w:rsid w:val="00BD587D"/>
    <w:rsid w:val="00BD62C8"/>
    <w:rsid w:val="00BD7E5E"/>
    <w:rsid w:val="00BE177A"/>
    <w:rsid w:val="00BE38EE"/>
    <w:rsid w:val="00BE4A62"/>
    <w:rsid w:val="00BE7583"/>
    <w:rsid w:val="00BF2E54"/>
    <w:rsid w:val="00BF4264"/>
    <w:rsid w:val="00BF43DD"/>
    <w:rsid w:val="00BF4D8C"/>
    <w:rsid w:val="00BF5A80"/>
    <w:rsid w:val="00BF67C6"/>
    <w:rsid w:val="00C01D49"/>
    <w:rsid w:val="00C070ED"/>
    <w:rsid w:val="00C1048A"/>
    <w:rsid w:val="00C14C49"/>
    <w:rsid w:val="00C15873"/>
    <w:rsid w:val="00C17D60"/>
    <w:rsid w:val="00C208B5"/>
    <w:rsid w:val="00C20BDC"/>
    <w:rsid w:val="00C24895"/>
    <w:rsid w:val="00C25A42"/>
    <w:rsid w:val="00C31F4E"/>
    <w:rsid w:val="00C33469"/>
    <w:rsid w:val="00C34CA2"/>
    <w:rsid w:val="00C374AF"/>
    <w:rsid w:val="00C40C94"/>
    <w:rsid w:val="00C40D68"/>
    <w:rsid w:val="00C41113"/>
    <w:rsid w:val="00C42430"/>
    <w:rsid w:val="00C4786C"/>
    <w:rsid w:val="00C47DDB"/>
    <w:rsid w:val="00C53186"/>
    <w:rsid w:val="00C5358A"/>
    <w:rsid w:val="00C53D3F"/>
    <w:rsid w:val="00C553FE"/>
    <w:rsid w:val="00C56008"/>
    <w:rsid w:val="00C600FA"/>
    <w:rsid w:val="00C60438"/>
    <w:rsid w:val="00C63494"/>
    <w:rsid w:val="00C6370B"/>
    <w:rsid w:val="00C65D19"/>
    <w:rsid w:val="00C6702B"/>
    <w:rsid w:val="00C71DDA"/>
    <w:rsid w:val="00C73835"/>
    <w:rsid w:val="00C742ED"/>
    <w:rsid w:val="00C74794"/>
    <w:rsid w:val="00C74A7A"/>
    <w:rsid w:val="00C764DF"/>
    <w:rsid w:val="00C76663"/>
    <w:rsid w:val="00C77335"/>
    <w:rsid w:val="00C776EA"/>
    <w:rsid w:val="00C80179"/>
    <w:rsid w:val="00C80191"/>
    <w:rsid w:val="00C80283"/>
    <w:rsid w:val="00C80752"/>
    <w:rsid w:val="00C813B1"/>
    <w:rsid w:val="00C821AF"/>
    <w:rsid w:val="00C8260B"/>
    <w:rsid w:val="00C8444E"/>
    <w:rsid w:val="00C84C4B"/>
    <w:rsid w:val="00C9392E"/>
    <w:rsid w:val="00C959CF"/>
    <w:rsid w:val="00C96518"/>
    <w:rsid w:val="00CA0DF0"/>
    <w:rsid w:val="00CA1B2F"/>
    <w:rsid w:val="00CA1E50"/>
    <w:rsid w:val="00CA292F"/>
    <w:rsid w:val="00CA296D"/>
    <w:rsid w:val="00CA4CA2"/>
    <w:rsid w:val="00CA51F1"/>
    <w:rsid w:val="00CB067E"/>
    <w:rsid w:val="00CB1A3C"/>
    <w:rsid w:val="00CB1D40"/>
    <w:rsid w:val="00CB2BEF"/>
    <w:rsid w:val="00CB2E0A"/>
    <w:rsid w:val="00CC0D57"/>
    <w:rsid w:val="00CC1469"/>
    <w:rsid w:val="00CC1D88"/>
    <w:rsid w:val="00CC68B9"/>
    <w:rsid w:val="00CD2843"/>
    <w:rsid w:val="00CD7563"/>
    <w:rsid w:val="00CD7C4C"/>
    <w:rsid w:val="00CE398B"/>
    <w:rsid w:val="00CE54B9"/>
    <w:rsid w:val="00CE7E81"/>
    <w:rsid w:val="00CF004F"/>
    <w:rsid w:val="00CF17E5"/>
    <w:rsid w:val="00CF52C2"/>
    <w:rsid w:val="00CF75E8"/>
    <w:rsid w:val="00CF78C4"/>
    <w:rsid w:val="00CF7A8E"/>
    <w:rsid w:val="00D03170"/>
    <w:rsid w:val="00D0424A"/>
    <w:rsid w:val="00D0444E"/>
    <w:rsid w:val="00D06046"/>
    <w:rsid w:val="00D072C5"/>
    <w:rsid w:val="00D11132"/>
    <w:rsid w:val="00D129A8"/>
    <w:rsid w:val="00D16CF6"/>
    <w:rsid w:val="00D16E19"/>
    <w:rsid w:val="00D17A29"/>
    <w:rsid w:val="00D2192B"/>
    <w:rsid w:val="00D21B05"/>
    <w:rsid w:val="00D246E7"/>
    <w:rsid w:val="00D27F65"/>
    <w:rsid w:val="00D31311"/>
    <w:rsid w:val="00D318CD"/>
    <w:rsid w:val="00D3340A"/>
    <w:rsid w:val="00D33F25"/>
    <w:rsid w:val="00D392A3"/>
    <w:rsid w:val="00D4008B"/>
    <w:rsid w:val="00D41D0D"/>
    <w:rsid w:val="00D51709"/>
    <w:rsid w:val="00D523DC"/>
    <w:rsid w:val="00D538CB"/>
    <w:rsid w:val="00D56146"/>
    <w:rsid w:val="00D56DCF"/>
    <w:rsid w:val="00D644AF"/>
    <w:rsid w:val="00D66B7E"/>
    <w:rsid w:val="00D67B67"/>
    <w:rsid w:val="00D7309F"/>
    <w:rsid w:val="00D731D2"/>
    <w:rsid w:val="00D738E1"/>
    <w:rsid w:val="00D758D0"/>
    <w:rsid w:val="00D75AE3"/>
    <w:rsid w:val="00D7621E"/>
    <w:rsid w:val="00D80506"/>
    <w:rsid w:val="00D810A5"/>
    <w:rsid w:val="00D8239C"/>
    <w:rsid w:val="00D83878"/>
    <w:rsid w:val="00D860FC"/>
    <w:rsid w:val="00D8798B"/>
    <w:rsid w:val="00D90E07"/>
    <w:rsid w:val="00D93465"/>
    <w:rsid w:val="00D95ACB"/>
    <w:rsid w:val="00D967AD"/>
    <w:rsid w:val="00D97DD1"/>
    <w:rsid w:val="00DA21C4"/>
    <w:rsid w:val="00DA45F2"/>
    <w:rsid w:val="00DA7A1A"/>
    <w:rsid w:val="00DB07DC"/>
    <w:rsid w:val="00DB1419"/>
    <w:rsid w:val="00DB3CD2"/>
    <w:rsid w:val="00DB47F0"/>
    <w:rsid w:val="00DB5248"/>
    <w:rsid w:val="00DC00A4"/>
    <w:rsid w:val="00DC19C2"/>
    <w:rsid w:val="00DC1DE2"/>
    <w:rsid w:val="00DC2BBB"/>
    <w:rsid w:val="00DC2F9C"/>
    <w:rsid w:val="00DC3E4A"/>
    <w:rsid w:val="00DC4D30"/>
    <w:rsid w:val="00DC58D4"/>
    <w:rsid w:val="00DC79FE"/>
    <w:rsid w:val="00DD01BA"/>
    <w:rsid w:val="00DD03BE"/>
    <w:rsid w:val="00DD1608"/>
    <w:rsid w:val="00DD2BED"/>
    <w:rsid w:val="00DD2F82"/>
    <w:rsid w:val="00DD4E7B"/>
    <w:rsid w:val="00DD5800"/>
    <w:rsid w:val="00DD59EC"/>
    <w:rsid w:val="00DD6F50"/>
    <w:rsid w:val="00DD7675"/>
    <w:rsid w:val="00DE001F"/>
    <w:rsid w:val="00DE1381"/>
    <w:rsid w:val="00DE1E35"/>
    <w:rsid w:val="00DE428A"/>
    <w:rsid w:val="00DE4531"/>
    <w:rsid w:val="00DE6769"/>
    <w:rsid w:val="00DF005D"/>
    <w:rsid w:val="00DF0204"/>
    <w:rsid w:val="00DF065E"/>
    <w:rsid w:val="00DF0723"/>
    <w:rsid w:val="00DF0C4B"/>
    <w:rsid w:val="00DF1036"/>
    <w:rsid w:val="00DF3481"/>
    <w:rsid w:val="00DF3829"/>
    <w:rsid w:val="00DF740D"/>
    <w:rsid w:val="00DF7774"/>
    <w:rsid w:val="00E044B1"/>
    <w:rsid w:val="00E06006"/>
    <w:rsid w:val="00E068D7"/>
    <w:rsid w:val="00E10CF8"/>
    <w:rsid w:val="00E11BD2"/>
    <w:rsid w:val="00E13D9D"/>
    <w:rsid w:val="00E21675"/>
    <w:rsid w:val="00E2212E"/>
    <w:rsid w:val="00E22F84"/>
    <w:rsid w:val="00E242B7"/>
    <w:rsid w:val="00E24650"/>
    <w:rsid w:val="00E2490D"/>
    <w:rsid w:val="00E26B43"/>
    <w:rsid w:val="00E31384"/>
    <w:rsid w:val="00E42525"/>
    <w:rsid w:val="00E42FC5"/>
    <w:rsid w:val="00E4370C"/>
    <w:rsid w:val="00E45D4B"/>
    <w:rsid w:val="00E474BC"/>
    <w:rsid w:val="00E54E1B"/>
    <w:rsid w:val="00E565D8"/>
    <w:rsid w:val="00E5695C"/>
    <w:rsid w:val="00E57D11"/>
    <w:rsid w:val="00E60BD8"/>
    <w:rsid w:val="00E60BEC"/>
    <w:rsid w:val="00E624B3"/>
    <w:rsid w:val="00E649FC"/>
    <w:rsid w:val="00E65D3F"/>
    <w:rsid w:val="00E6D6D8"/>
    <w:rsid w:val="00E723F5"/>
    <w:rsid w:val="00E74173"/>
    <w:rsid w:val="00E750DA"/>
    <w:rsid w:val="00E75149"/>
    <w:rsid w:val="00E75942"/>
    <w:rsid w:val="00E760F8"/>
    <w:rsid w:val="00E76AEF"/>
    <w:rsid w:val="00E771D6"/>
    <w:rsid w:val="00E77408"/>
    <w:rsid w:val="00E779CA"/>
    <w:rsid w:val="00E849B0"/>
    <w:rsid w:val="00E84D52"/>
    <w:rsid w:val="00E8550C"/>
    <w:rsid w:val="00E85F25"/>
    <w:rsid w:val="00E85FAC"/>
    <w:rsid w:val="00E86806"/>
    <w:rsid w:val="00E874AB"/>
    <w:rsid w:val="00E87CE1"/>
    <w:rsid w:val="00E90385"/>
    <w:rsid w:val="00E90F82"/>
    <w:rsid w:val="00E92430"/>
    <w:rsid w:val="00E92847"/>
    <w:rsid w:val="00E94959"/>
    <w:rsid w:val="00E972A1"/>
    <w:rsid w:val="00E97A3F"/>
    <w:rsid w:val="00E97C5F"/>
    <w:rsid w:val="00EA1AFE"/>
    <w:rsid w:val="00EA27DB"/>
    <w:rsid w:val="00EA4909"/>
    <w:rsid w:val="00EA5251"/>
    <w:rsid w:val="00EA589C"/>
    <w:rsid w:val="00EB084D"/>
    <w:rsid w:val="00EB4535"/>
    <w:rsid w:val="00EB4BE9"/>
    <w:rsid w:val="00EB55F7"/>
    <w:rsid w:val="00EB5C26"/>
    <w:rsid w:val="00EC2992"/>
    <w:rsid w:val="00EC3805"/>
    <w:rsid w:val="00EC3F1C"/>
    <w:rsid w:val="00EC6CBA"/>
    <w:rsid w:val="00EC7EEF"/>
    <w:rsid w:val="00EC7F29"/>
    <w:rsid w:val="00ED0E9C"/>
    <w:rsid w:val="00ED1475"/>
    <w:rsid w:val="00ED17C0"/>
    <w:rsid w:val="00ED1E65"/>
    <w:rsid w:val="00ED3F9C"/>
    <w:rsid w:val="00ED4ECD"/>
    <w:rsid w:val="00ED5605"/>
    <w:rsid w:val="00EE101A"/>
    <w:rsid w:val="00EE17AD"/>
    <w:rsid w:val="00EE502D"/>
    <w:rsid w:val="00EE6E6E"/>
    <w:rsid w:val="00EF2572"/>
    <w:rsid w:val="00EF29F2"/>
    <w:rsid w:val="00EF3294"/>
    <w:rsid w:val="00EF4E6F"/>
    <w:rsid w:val="00EF6309"/>
    <w:rsid w:val="00F01447"/>
    <w:rsid w:val="00F02DFB"/>
    <w:rsid w:val="00F0307E"/>
    <w:rsid w:val="00F059BE"/>
    <w:rsid w:val="00F07146"/>
    <w:rsid w:val="00F1111F"/>
    <w:rsid w:val="00F12817"/>
    <w:rsid w:val="00F12DA5"/>
    <w:rsid w:val="00F13F79"/>
    <w:rsid w:val="00F147B3"/>
    <w:rsid w:val="00F14ED4"/>
    <w:rsid w:val="00F158F3"/>
    <w:rsid w:val="00F16280"/>
    <w:rsid w:val="00F179D3"/>
    <w:rsid w:val="00F2087A"/>
    <w:rsid w:val="00F20C32"/>
    <w:rsid w:val="00F21BCE"/>
    <w:rsid w:val="00F2567C"/>
    <w:rsid w:val="00F25DA7"/>
    <w:rsid w:val="00F31C6A"/>
    <w:rsid w:val="00F36B00"/>
    <w:rsid w:val="00F37952"/>
    <w:rsid w:val="00F403AA"/>
    <w:rsid w:val="00F436D5"/>
    <w:rsid w:val="00F45CFA"/>
    <w:rsid w:val="00F504C7"/>
    <w:rsid w:val="00F52632"/>
    <w:rsid w:val="00F52EE7"/>
    <w:rsid w:val="00F539FC"/>
    <w:rsid w:val="00F57A2E"/>
    <w:rsid w:val="00F618FC"/>
    <w:rsid w:val="00F61F74"/>
    <w:rsid w:val="00F632D2"/>
    <w:rsid w:val="00F66BD2"/>
    <w:rsid w:val="00F67DA3"/>
    <w:rsid w:val="00F700D8"/>
    <w:rsid w:val="00F73E24"/>
    <w:rsid w:val="00F842D9"/>
    <w:rsid w:val="00F852CD"/>
    <w:rsid w:val="00F86549"/>
    <w:rsid w:val="00F94084"/>
    <w:rsid w:val="00F9B4C7"/>
    <w:rsid w:val="00FA150D"/>
    <w:rsid w:val="00FA2170"/>
    <w:rsid w:val="00FA741A"/>
    <w:rsid w:val="00FA7EA2"/>
    <w:rsid w:val="00FB065B"/>
    <w:rsid w:val="00FB11E2"/>
    <w:rsid w:val="00FB41A2"/>
    <w:rsid w:val="00FB6629"/>
    <w:rsid w:val="00FB73E6"/>
    <w:rsid w:val="00FB7AA4"/>
    <w:rsid w:val="00FC04BA"/>
    <w:rsid w:val="00FC0AFF"/>
    <w:rsid w:val="00FC28CC"/>
    <w:rsid w:val="00FC33CF"/>
    <w:rsid w:val="00FC568B"/>
    <w:rsid w:val="00FC6D7B"/>
    <w:rsid w:val="00FD03A9"/>
    <w:rsid w:val="00FD1827"/>
    <w:rsid w:val="00FD1AC3"/>
    <w:rsid w:val="00FD4414"/>
    <w:rsid w:val="00FD45FF"/>
    <w:rsid w:val="00FD5748"/>
    <w:rsid w:val="00FD7527"/>
    <w:rsid w:val="00FE7015"/>
    <w:rsid w:val="00FE713F"/>
    <w:rsid w:val="00FF0FE5"/>
    <w:rsid w:val="00FF1D31"/>
    <w:rsid w:val="00FF2410"/>
    <w:rsid w:val="00FF25C1"/>
    <w:rsid w:val="00FF2DB5"/>
    <w:rsid w:val="00FF439B"/>
    <w:rsid w:val="00FF591E"/>
    <w:rsid w:val="00FF7D17"/>
    <w:rsid w:val="00FF7E98"/>
    <w:rsid w:val="011A225D"/>
    <w:rsid w:val="01405238"/>
    <w:rsid w:val="016A57ED"/>
    <w:rsid w:val="01979CA2"/>
    <w:rsid w:val="01B9A69C"/>
    <w:rsid w:val="01C4CA75"/>
    <w:rsid w:val="01D868AE"/>
    <w:rsid w:val="01F156D1"/>
    <w:rsid w:val="01F7E7CE"/>
    <w:rsid w:val="01FC54E3"/>
    <w:rsid w:val="02184796"/>
    <w:rsid w:val="021FAFB6"/>
    <w:rsid w:val="0237636C"/>
    <w:rsid w:val="025D142C"/>
    <w:rsid w:val="02689331"/>
    <w:rsid w:val="0278D21B"/>
    <w:rsid w:val="0286BE56"/>
    <w:rsid w:val="028E8CAA"/>
    <w:rsid w:val="02AE87E1"/>
    <w:rsid w:val="02C9A1CA"/>
    <w:rsid w:val="02D06F15"/>
    <w:rsid w:val="02D4E847"/>
    <w:rsid w:val="02D88B27"/>
    <w:rsid w:val="02E0852E"/>
    <w:rsid w:val="02F372E2"/>
    <w:rsid w:val="0305F810"/>
    <w:rsid w:val="03107946"/>
    <w:rsid w:val="03188AAA"/>
    <w:rsid w:val="0328A992"/>
    <w:rsid w:val="03397462"/>
    <w:rsid w:val="03439F65"/>
    <w:rsid w:val="034DD76F"/>
    <w:rsid w:val="035576FD"/>
    <w:rsid w:val="035BF639"/>
    <w:rsid w:val="035CB515"/>
    <w:rsid w:val="035ECDAE"/>
    <w:rsid w:val="0374390F"/>
    <w:rsid w:val="03A698B0"/>
    <w:rsid w:val="03C619D2"/>
    <w:rsid w:val="03D030B1"/>
    <w:rsid w:val="0410DDC8"/>
    <w:rsid w:val="04242CF2"/>
    <w:rsid w:val="04278D93"/>
    <w:rsid w:val="04315589"/>
    <w:rsid w:val="0451C31F"/>
    <w:rsid w:val="04533B26"/>
    <w:rsid w:val="047B5063"/>
    <w:rsid w:val="04AF78D0"/>
    <w:rsid w:val="04C05E28"/>
    <w:rsid w:val="04D0C4AC"/>
    <w:rsid w:val="04D710DC"/>
    <w:rsid w:val="04F7C69A"/>
    <w:rsid w:val="04FA10B0"/>
    <w:rsid w:val="04FB583E"/>
    <w:rsid w:val="050F26EA"/>
    <w:rsid w:val="051F749C"/>
    <w:rsid w:val="053CF3F3"/>
    <w:rsid w:val="053F78F7"/>
    <w:rsid w:val="0542BBA5"/>
    <w:rsid w:val="055A680F"/>
    <w:rsid w:val="056A02C7"/>
    <w:rsid w:val="056C0112"/>
    <w:rsid w:val="056ECA30"/>
    <w:rsid w:val="058CB28C"/>
    <w:rsid w:val="0594B4EE"/>
    <w:rsid w:val="05A478A5"/>
    <w:rsid w:val="05A5CF9C"/>
    <w:rsid w:val="05AD2714"/>
    <w:rsid w:val="05CD25EA"/>
    <w:rsid w:val="05EDF3A4"/>
    <w:rsid w:val="05F23BC7"/>
    <w:rsid w:val="05F6ED11"/>
    <w:rsid w:val="05FA1F4F"/>
    <w:rsid w:val="05FCC08D"/>
    <w:rsid w:val="0601BBC9"/>
    <w:rsid w:val="060E4615"/>
    <w:rsid w:val="064471BD"/>
    <w:rsid w:val="066AA90A"/>
    <w:rsid w:val="067F8018"/>
    <w:rsid w:val="0681872D"/>
    <w:rsid w:val="06C94A88"/>
    <w:rsid w:val="06DDC330"/>
    <w:rsid w:val="06FEC68A"/>
    <w:rsid w:val="0707D173"/>
    <w:rsid w:val="070A9A91"/>
    <w:rsid w:val="071C62A5"/>
    <w:rsid w:val="0722D51D"/>
    <w:rsid w:val="07370C58"/>
    <w:rsid w:val="075C5945"/>
    <w:rsid w:val="0765AE6D"/>
    <w:rsid w:val="0768F64B"/>
    <w:rsid w:val="077EEA43"/>
    <w:rsid w:val="078062D8"/>
    <w:rsid w:val="0785DF4A"/>
    <w:rsid w:val="078E0C28"/>
    <w:rsid w:val="07933CD9"/>
    <w:rsid w:val="07B066C9"/>
    <w:rsid w:val="07BF5CEF"/>
    <w:rsid w:val="080635BC"/>
    <w:rsid w:val="08078D66"/>
    <w:rsid w:val="0809A9A7"/>
    <w:rsid w:val="0809AFA4"/>
    <w:rsid w:val="08203864"/>
    <w:rsid w:val="08254514"/>
    <w:rsid w:val="082D377D"/>
    <w:rsid w:val="0834C431"/>
    <w:rsid w:val="083BF97F"/>
    <w:rsid w:val="084390E1"/>
    <w:rsid w:val="084F5957"/>
    <w:rsid w:val="085A28AF"/>
    <w:rsid w:val="08672952"/>
    <w:rsid w:val="086C00BD"/>
    <w:rsid w:val="0877A480"/>
    <w:rsid w:val="08789FF0"/>
    <w:rsid w:val="088F431C"/>
    <w:rsid w:val="08968642"/>
    <w:rsid w:val="08A3A1D4"/>
    <w:rsid w:val="08A46A2F"/>
    <w:rsid w:val="08A5C689"/>
    <w:rsid w:val="08A5F0EF"/>
    <w:rsid w:val="08CA9054"/>
    <w:rsid w:val="08CD46F1"/>
    <w:rsid w:val="08D76BA7"/>
    <w:rsid w:val="08DF9591"/>
    <w:rsid w:val="08E4D8B6"/>
    <w:rsid w:val="08E979EA"/>
    <w:rsid w:val="08EDDB10"/>
    <w:rsid w:val="08F20B29"/>
    <w:rsid w:val="0905768E"/>
    <w:rsid w:val="09135D3E"/>
    <w:rsid w:val="092DE9C2"/>
    <w:rsid w:val="094AFD64"/>
    <w:rsid w:val="094CFD17"/>
    <w:rsid w:val="095C1137"/>
    <w:rsid w:val="0967251F"/>
    <w:rsid w:val="097CC2B4"/>
    <w:rsid w:val="097D3BEB"/>
    <w:rsid w:val="0988BF31"/>
    <w:rsid w:val="09940ED7"/>
    <w:rsid w:val="09978F60"/>
    <w:rsid w:val="09A37719"/>
    <w:rsid w:val="09BD2414"/>
    <w:rsid w:val="09C064BA"/>
    <w:rsid w:val="09C62017"/>
    <w:rsid w:val="09CCB476"/>
    <w:rsid w:val="09E15CA5"/>
    <w:rsid w:val="09EB29B8"/>
    <w:rsid w:val="09F37E3A"/>
    <w:rsid w:val="0A10050C"/>
    <w:rsid w:val="0A179927"/>
    <w:rsid w:val="0A198A53"/>
    <w:rsid w:val="0A1FD1AF"/>
    <w:rsid w:val="0A332E88"/>
    <w:rsid w:val="0A4822F6"/>
    <w:rsid w:val="0A535B49"/>
    <w:rsid w:val="0A82A93C"/>
    <w:rsid w:val="0A854A4B"/>
    <w:rsid w:val="0A85CE48"/>
    <w:rsid w:val="0AB12D81"/>
    <w:rsid w:val="0ABEF501"/>
    <w:rsid w:val="0AC104A3"/>
    <w:rsid w:val="0AC47B57"/>
    <w:rsid w:val="0B0E6CF3"/>
    <w:rsid w:val="0B1613B9"/>
    <w:rsid w:val="0B1A8BEF"/>
    <w:rsid w:val="0B1CBDBB"/>
    <w:rsid w:val="0B248F92"/>
    <w:rsid w:val="0B2FE47A"/>
    <w:rsid w:val="0B65DA6B"/>
    <w:rsid w:val="0B6C64F3"/>
    <w:rsid w:val="0B7211CC"/>
    <w:rsid w:val="0B8CEC80"/>
    <w:rsid w:val="0BDFAF92"/>
    <w:rsid w:val="0BE0C502"/>
    <w:rsid w:val="0BFD512F"/>
    <w:rsid w:val="0C182B3F"/>
    <w:rsid w:val="0C211AAC"/>
    <w:rsid w:val="0C222494"/>
    <w:rsid w:val="0C2484FF"/>
    <w:rsid w:val="0C29EACD"/>
    <w:rsid w:val="0C2BDB9D"/>
    <w:rsid w:val="0C354F52"/>
    <w:rsid w:val="0C4B0821"/>
    <w:rsid w:val="0C5AC562"/>
    <w:rsid w:val="0C5B7468"/>
    <w:rsid w:val="0C5CD504"/>
    <w:rsid w:val="0C72F654"/>
    <w:rsid w:val="0C82C5B7"/>
    <w:rsid w:val="0C83CBC2"/>
    <w:rsid w:val="0C8EEBD0"/>
    <w:rsid w:val="0C8FF564"/>
    <w:rsid w:val="0CC6584C"/>
    <w:rsid w:val="0CDF6CE1"/>
    <w:rsid w:val="0CF0C8B1"/>
    <w:rsid w:val="0CF3C3E5"/>
    <w:rsid w:val="0CFE5893"/>
    <w:rsid w:val="0D0990E6"/>
    <w:rsid w:val="0D14F262"/>
    <w:rsid w:val="0D1C651C"/>
    <w:rsid w:val="0D22BAA0"/>
    <w:rsid w:val="0D2DE5F9"/>
    <w:rsid w:val="0D321484"/>
    <w:rsid w:val="0D4B15A3"/>
    <w:rsid w:val="0D7B7FF3"/>
    <w:rsid w:val="0DBCEB0D"/>
    <w:rsid w:val="0DC4A290"/>
    <w:rsid w:val="0DE7282D"/>
    <w:rsid w:val="0DF883BD"/>
    <w:rsid w:val="0DF8A565"/>
    <w:rsid w:val="0E0C4B2A"/>
    <w:rsid w:val="0E16B873"/>
    <w:rsid w:val="0E1AD6A9"/>
    <w:rsid w:val="0E2C0614"/>
    <w:rsid w:val="0E31649C"/>
    <w:rsid w:val="0E3CF5CB"/>
    <w:rsid w:val="0E48996A"/>
    <w:rsid w:val="0E5C131F"/>
    <w:rsid w:val="0E653B33"/>
    <w:rsid w:val="0E71E1C8"/>
    <w:rsid w:val="0E86CEC8"/>
    <w:rsid w:val="0E86CFF6"/>
    <w:rsid w:val="0E89E701"/>
    <w:rsid w:val="0E9212A6"/>
    <w:rsid w:val="0E948698"/>
    <w:rsid w:val="0E9F0BF2"/>
    <w:rsid w:val="0EB0C2C3"/>
    <w:rsid w:val="0EBB32B5"/>
    <w:rsid w:val="0EBE18EF"/>
    <w:rsid w:val="0EDF9FED"/>
    <w:rsid w:val="0EED0AC1"/>
    <w:rsid w:val="0EFA498C"/>
    <w:rsid w:val="0EFE9AD5"/>
    <w:rsid w:val="0F04D53A"/>
    <w:rsid w:val="0F0C753B"/>
    <w:rsid w:val="0F15D4DC"/>
    <w:rsid w:val="0F1C5794"/>
    <w:rsid w:val="0F1DA28D"/>
    <w:rsid w:val="0F1E27BB"/>
    <w:rsid w:val="0F227718"/>
    <w:rsid w:val="0F292BDE"/>
    <w:rsid w:val="0F41BED9"/>
    <w:rsid w:val="0F421E3D"/>
    <w:rsid w:val="0F5A2F0E"/>
    <w:rsid w:val="0F75B18F"/>
    <w:rsid w:val="0FBC0A2F"/>
    <w:rsid w:val="0FC29A6F"/>
    <w:rsid w:val="0FC3AE1E"/>
    <w:rsid w:val="0FD0B614"/>
    <w:rsid w:val="0FD29AB9"/>
    <w:rsid w:val="0FEC269F"/>
    <w:rsid w:val="0FEE187C"/>
    <w:rsid w:val="0FF06A5A"/>
    <w:rsid w:val="0FFFD5E9"/>
    <w:rsid w:val="103450DD"/>
    <w:rsid w:val="1034F4F7"/>
    <w:rsid w:val="104B05C2"/>
    <w:rsid w:val="104FD83F"/>
    <w:rsid w:val="1056CCDB"/>
    <w:rsid w:val="105F05DD"/>
    <w:rsid w:val="1067552F"/>
    <w:rsid w:val="1069C7E5"/>
    <w:rsid w:val="1096962E"/>
    <w:rsid w:val="109F32F3"/>
    <w:rsid w:val="10ADCEA7"/>
    <w:rsid w:val="10AEB95A"/>
    <w:rsid w:val="10AEC94D"/>
    <w:rsid w:val="10BCB912"/>
    <w:rsid w:val="10BDF803"/>
    <w:rsid w:val="10C4712B"/>
    <w:rsid w:val="10D082F7"/>
    <w:rsid w:val="10DBE561"/>
    <w:rsid w:val="10DDEE9E"/>
    <w:rsid w:val="10EAB850"/>
    <w:rsid w:val="10F24EFE"/>
    <w:rsid w:val="111248BC"/>
    <w:rsid w:val="111A0EA9"/>
    <w:rsid w:val="111B97A8"/>
    <w:rsid w:val="112444E1"/>
    <w:rsid w:val="11281765"/>
    <w:rsid w:val="112DC5FF"/>
    <w:rsid w:val="113CCE5A"/>
    <w:rsid w:val="1144E6BA"/>
    <w:rsid w:val="1152776B"/>
    <w:rsid w:val="116412EA"/>
    <w:rsid w:val="11A0277E"/>
    <w:rsid w:val="11BE9DFE"/>
    <w:rsid w:val="11C2928A"/>
    <w:rsid w:val="11C9B368"/>
    <w:rsid w:val="11DBFCD5"/>
    <w:rsid w:val="11EAFC5F"/>
    <w:rsid w:val="120B60D1"/>
    <w:rsid w:val="121BEF2A"/>
    <w:rsid w:val="12234D9F"/>
    <w:rsid w:val="124EA5BD"/>
    <w:rsid w:val="1266ECE4"/>
    <w:rsid w:val="126C6D05"/>
    <w:rsid w:val="12905C30"/>
    <w:rsid w:val="1292F1F4"/>
    <w:rsid w:val="12A5283E"/>
    <w:rsid w:val="12AD2897"/>
    <w:rsid w:val="12B7D60F"/>
    <w:rsid w:val="12CC1688"/>
    <w:rsid w:val="12EB950F"/>
    <w:rsid w:val="13060DDC"/>
    <w:rsid w:val="130D2347"/>
    <w:rsid w:val="13104A3B"/>
    <w:rsid w:val="1320B599"/>
    <w:rsid w:val="132C7574"/>
    <w:rsid w:val="132CD18D"/>
    <w:rsid w:val="132DAFE2"/>
    <w:rsid w:val="132FFDA8"/>
    <w:rsid w:val="1344324F"/>
    <w:rsid w:val="135DF7FC"/>
    <w:rsid w:val="1367F7BB"/>
    <w:rsid w:val="136FEA24"/>
    <w:rsid w:val="137A9F71"/>
    <w:rsid w:val="137E9AB3"/>
    <w:rsid w:val="138163F6"/>
    <w:rsid w:val="13864388"/>
    <w:rsid w:val="13918A12"/>
    <w:rsid w:val="13A5FFB8"/>
    <w:rsid w:val="13C7D891"/>
    <w:rsid w:val="13F7F5A7"/>
    <w:rsid w:val="13FFFF59"/>
    <w:rsid w:val="1400FB3D"/>
    <w:rsid w:val="140A3C0D"/>
    <w:rsid w:val="140F0857"/>
    <w:rsid w:val="142C2C91"/>
    <w:rsid w:val="14477953"/>
    <w:rsid w:val="14553A04"/>
    <w:rsid w:val="14623005"/>
    <w:rsid w:val="146B6E56"/>
    <w:rsid w:val="1478662D"/>
    <w:rsid w:val="148DD79C"/>
    <w:rsid w:val="14A131FC"/>
    <w:rsid w:val="14A48527"/>
    <w:rsid w:val="14BD7E62"/>
    <w:rsid w:val="14CAB0E1"/>
    <w:rsid w:val="14CCA76D"/>
    <w:rsid w:val="14DEABA8"/>
    <w:rsid w:val="150BBA85"/>
    <w:rsid w:val="1511125B"/>
    <w:rsid w:val="153EAE30"/>
    <w:rsid w:val="1565850A"/>
    <w:rsid w:val="1568F2E2"/>
    <w:rsid w:val="156E00A1"/>
    <w:rsid w:val="157E470C"/>
    <w:rsid w:val="15847951"/>
    <w:rsid w:val="158C5D9C"/>
    <w:rsid w:val="1597C7B2"/>
    <w:rsid w:val="15AAD8B8"/>
    <w:rsid w:val="15C7FCF2"/>
    <w:rsid w:val="15D138F0"/>
    <w:rsid w:val="15D2C2C4"/>
    <w:rsid w:val="15DA6630"/>
    <w:rsid w:val="15ECE79D"/>
    <w:rsid w:val="15EF76D1"/>
    <w:rsid w:val="15F35C45"/>
    <w:rsid w:val="15FE0066"/>
    <w:rsid w:val="16037568"/>
    <w:rsid w:val="16040D27"/>
    <w:rsid w:val="16075E70"/>
    <w:rsid w:val="16156760"/>
    <w:rsid w:val="162046F0"/>
    <w:rsid w:val="1625761C"/>
    <w:rsid w:val="162EA3F9"/>
    <w:rsid w:val="16361D5E"/>
    <w:rsid w:val="1638876B"/>
    <w:rsid w:val="16548829"/>
    <w:rsid w:val="166DEA18"/>
    <w:rsid w:val="1673A140"/>
    <w:rsid w:val="167BEA8C"/>
    <w:rsid w:val="168E6289"/>
    <w:rsid w:val="16908CB9"/>
    <w:rsid w:val="169F56B6"/>
    <w:rsid w:val="16E58B30"/>
    <w:rsid w:val="172CEAD9"/>
    <w:rsid w:val="1746A919"/>
    <w:rsid w:val="175D536D"/>
    <w:rsid w:val="175FB14D"/>
    <w:rsid w:val="1763CD53"/>
    <w:rsid w:val="1789502D"/>
    <w:rsid w:val="178CDAC6"/>
    <w:rsid w:val="17968119"/>
    <w:rsid w:val="1797CA8D"/>
    <w:rsid w:val="179C9831"/>
    <w:rsid w:val="17A364BE"/>
    <w:rsid w:val="17AAE948"/>
    <w:rsid w:val="17B5822D"/>
    <w:rsid w:val="17CABEBB"/>
    <w:rsid w:val="17D1EDBF"/>
    <w:rsid w:val="17FEA8B9"/>
    <w:rsid w:val="1809BA79"/>
    <w:rsid w:val="182D945D"/>
    <w:rsid w:val="183FDB8E"/>
    <w:rsid w:val="185EF81E"/>
    <w:rsid w:val="188B235C"/>
    <w:rsid w:val="188FD96F"/>
    <w:rsid w:val="18934856"/>
    <w:rsid w:val="18986DB7"/>
    <w:rsid w:val="18A31D3A"/>
    <w:rsid w:val="18B74E5F"/>
    <w:rsid w:val="18C0B8D7"/>
    <w:rsid w:val="18C8BB3A"/>
    <w:rsid w:val="18CBF893"/>
    <w:rsid w:val="18D15A31"/>
    <w:rsid w:val="18FB81AE"/>
    <w:rsid w:val="18FED1FB"/>
    <w:rsid w:val="18FF9DB4"/>
    <w:rsid w:val="1908D9B2"/>
    <w:rsid w:val="191C6078"/>
    <w:rsid w:val="1934DA96"/>
    <w:rsid w:val="1938C205"/>
    <w:rsid w:val="1955D949"/>
    <w:rsid w:val="195BD371"/>
    <w:rsid w:val="1969756D"/>
    <w:rsid w:val="196CA440"/>
    <w:rsid w:val="19A52915"/>
    <w:rsid w:val="19A58ADA"/>
    <w:rsid w:val="19A5AFD1"/>
    <w:rsid w:val="19AA4716"/>
    <w:rsid w:val="19ACCCE0"/>
    <w:rsid w:val="19DCB6AD"/>
    <w:rsid w:val="1A0EAD69"/>
    <w:rsid w:val="1A26F3BD"/>
    <w:rsid w:val="1A306EF9"/>
    <w:rsid w:val="1A3245DA"/>
    <w:rsid w:val="1A44E366"/>
    <w:rsid w:val="1A4728EC"/>
    <w:rsid w:val="1A599A5B"/>
    <w:rsid w:val="1A62340C"/>
    <w:rsid w:val="1A6B8F28"/>
    <w:rsid w:val="1A7E49DB"/>
    <w:rsid w:val="1A80BF10"/>
    <w:rsid w:val="1A8245B8"/>
    <w:rsid w:val="1A95B65A"/>
    <w:rsid w:val="1A97AB9F"/>
    <w:rsid w:val="1AADD753"/>
    <w:rsid w:val="1AED767B"/>
    <w:rsid w:val="1AF3D112"/>
    <w:rsid w:val="1B01C6C4"/>
    <w:rsid w:val="1B0545CE"/>
    <w:rsid w:val="1B0D3C14"/>
    <w:rsid w:val="1B2CC5A2"/>
    <w:rsid w:val="1B39DA5A"/>
    <w:rsid w:val="1B39F3B9"/>
    <w:rsid w:val="1B3C2B84"/>
    <w:rsid w:val="1B505185"/>
    <w:rsid w:val="1B51BB8F"/>
    <w:rsid w:val="1B5FF9C1"/>
    <w:rsid w:val="1B61D3AC"/>
    <w:rsid w:val="1B6BE663"/>
    <w:rsid w:val="1B7095AE"/>
    <w:rsid w:val="1B8A61A9"/>
    <w:rsid w:val="1B94C0AA"/>
    <w:rsid w:val="1BB45573"/>
    <w:rsid w:val="1BBFA437"/>
    <w:rsid w:val="1BCE163B"/>
    <w:rsid w:val="1BDB5047"/>
    <w:rsid w:val="1C154DF2"/>
    <w:rsid w:val="1C1C9C5C"/>
    <w:rsid w:val="1C34A911"/>
    <w:rsid w:val="1C3B3428"/>
    <w:rsid w:val="1C407A74"/>
    <w:rsid w:val="1C43D7B0"/>
    <w:rsid w:val="1C491F9F"/>
    <w:rsid w:val="1C4AEDAE"/>
    <w:rsid w:val="1C5CC150"/>
    <w:rsid w:val="1C6065C0"/>
    <w:rsid w:val="1C6D41EA"/>
    <w:rsid w:val="1C7BFDC4"/>
    <w:rsid w:val="1C876581"/>
    <w:rsid w:val="1CCECA14"/>
    <w:rsid w:val="1CFB1903"/>
    <w:rsid w:val="1D06F891"/>
    <w:rsid w:val="1D0EDA01"/>
    <w:rsid w:val="1D0EDFFA"/>
    <w:rsid w:val="1D0FCFF8"/>
    <w:rsid w:val="1D347044"/>
    <w:rsid w:val="1D3A69E5"/>
    <w:rsid w:val="1D4E606D"/>
    <w:rsid w:val="1D64F13B"/>
    <w:rsid w:val="1D6EC036"/>
    <w:rsid w:val="1D740C61"/>
    <w:rsid w:val="1D7BB985"/>
    <w:rsid w:val="1D7D2133"/>
    <w:rsid w:val="1D8512D0"/>
    <w:rsid w:val="1D85FF0B"/>
    <w:rsid w:val="1D902F2D"/>
    <w:rsid w:val="1D920905"/>
    <w:rsid w:val="1DB11E53"/>
    <w:rsid w:val="1DB5EA9D"/>
    <w:rsid w:val="1DE700A5"/>
    <w:rsid w:val="1DE97497"/>
    <w:rsid w:val="1E0051B0"/>
    <w:rsid w:val="1E18AEC6"/>
    <w:rsid w:val="1E2B58D5"/>
    <w:rsid w:val="1E338496"/>
    <w:rsid w:val="1E44CFAE"/>
    <w:rsid w:val="1E60F934"/>
    <w:rsid w:val="1E6FBF93"/>
    <w:rsid w:val="1E7565D1"/>
    <w:rsid w:val="1EAAAA62"/>
    <w:rsid w:val="1ED97BD7"/>
    <w:rsid w:val="1EE963C5"/>
    <w:rsid w:val="1F059B50"/>
    <w:rsid w:val="1F09B39E"/>
    <w:rsid w:val="1F0BFB5A"/>
    <w:rsid w:val="1F326865"/>
    <w:rsid w:val="1F3D9B1E"/>
    <w:rsid w:val="1F5996FE"/>
    <w:rsid w:val="1F686552"/>
    <w:rsid w:val="1F6C6BC7"/>
    <w:rsid w:val="1F6D889C"/>
    <w:rsid w:val="1F8544F8"/>
    <w:rsid w:val="1F900393"/>
    <w:rsid w:val="1F9C2220"/>
    <w:rsid w:val="1F9CB20B"/>
    <w:rsid w:val="1FAA9990"/>
    <w:rsid w:val="1FB39426"/>
    <w:rsid w:val="1FC51597"/>
    <w:rsid w:val="1FC72936"/>
    <w:rsid w:val="1FC8A866"/>
    <w:rsid w:val="1FE56165"/>
    <w:rsid w:val="1FF17F41"/>
    <w:rsid w:val="1FF23405"/>
    <w:rsid w:val="1FF37D7D"/>
    <w:rsid w:val="1FFAC22A"/>
    <w:rsid w:val="201AC477"/>
    <w:rsid w:val="202A41FE"/>
    <w:rsid w:val="2041ED73"/>
    <w:rsid w:val="20467AC3"/>
    <w:rsid w:val="20504917"/>
    <w:rsid w:val="206CB416"/>
    <w:rsid w:val="2087C696"/>
    <w:rsid w:val="20A3249B"/>
    <w:rsid w:val="20D678AF"/>
    <w:rsid w:val="20E38250"/>
    <w:rsid w:val="20F7E3CF"/>
    <w:rsid w:val="21024842"/>
    <w:rsid w:val="211EA167"/>
    <w:rsid w:val="2123B11A"/>
    <w:rsid w:val="2141E227"/>
    <w:rsid w:val="214669F1"/>
    <w:rsid w:val="21677CB3"/>
    <w:rsid w:val="2179A903"/>
    <w:rsid w:val="219089D5"/>
    <w:rsid w:val="21ACA570"/>
    <w:rsid w:val="21B030F7"/>
    <w:rsid w:val="21D20822"/>
    <w:rsid w:val="21DFDB0C"/>
    <w:rsid w:val="21F22A5E"/>
    <w:rsid w:val="2212A042"/>
    <w:rsid w:val="221EF4E5"/>
    <w:rsid w:val="222D51F0"/>
    <w:rsid w:val="2234D1D3"/>
    <w:rsid w:val="223B2804"/>
    <w:rsid w:val="228E3DEC"/>
    <w:rsid w:val="2297D9CE"/>
    <w:rsid w:val="229DD662"/>
    <w:rsid w:val="229F2E59"/>
    <w:rsid w:val="22B20A0F"/>
    <w:rsid w:val="22CA7338"/>
    <w:rsid w:val="22CBA6E6"/>
    <w:rsid w:val="22DC2323"/>
    <w:rsid w:val="23067EB4"/>
    <w:rsid w:val="23157964"/>
    <w:rsid w:val="233C1A11"/>
    <w:rsid w:val="233E49D3"/>
    <w:rsid w:val="23438FAB"/>
    <w:rsid w:val="23522E9F"/>
    <w:rsid w:val="23726329"/>
    <w:rsid w:val="2393965F"/>
    <w:rsid w:val="23B468CF"/>
    <w:rsid w:val="23D6018C"/>
    <w:rsid w:val="23F23C71"/>
    <w:rsid w:val="23F4B9B6"/>
    <w:rsid w:val="2427B580"/>
    <w:rsid w:val="242EE9AC"/>
    <w:rsid w:val="244458DE"/>
    <w:rsid w:val="24564229"/>
    <w:rsid w:val="2458B61B"/>
    <w:rsid w:val="24692664"/>
    <w:rsid w:val="247E0AB3"/>
    <w:rsid w:val="24A1D7FF"/>
    <w:rsid w:val="24B8B2B5"/>
    <w:rsid w:val="24C2CD7C"/>
    <w:rsid w:val="24D408B7"/>
    <w:rsid w:val="24DB85E5"/>
    <w:rsid w:val="24EC17EB"/>
    <w:rsid w:val="24FB3D58"/>
    <w:rsid w:val="2513920D"/>
    <w:rsid w:val="251777F4"/>
    <w:rsid w:val="2521DE4F"/>
    <w:rsid w:val="253180D1"/>
    <w:rsid w:val="255D0637"/>
    <w:rsid w:val="256092CF"/>
    <w:rsid w:val="2571D1ED"/>
    <w:rsid w:val="258803F5"/>
    <w:rsid w:val="25916480"/>
    <w:rsid w:val="2594BF20"/>
    <w:rsid w:val="2596FEB8"/>
    <w:rsid w:val="25BADCEE"/>
    <w:rsid w:val="25C48233"/>
    <w:rsid w:val="25C4F85F"/>
    <w:rsid w:val="25DAB617"/>
    <w:rsid w:val="25DF945C"/>
    <w:rsid w:val="25F2128A"/>
    <w:rsid w:val="26087EED"/>
    <w:rsid w:val="260D7745"/>
    <w:rsid w:val="2617902E"/>
    <w:rsid w:val="2643317A"/>
    <w:rsid w:val="2655F6E6"/>
    <w:rsid w:val="265735E6"/>
    <w:rsid w:val="26775646"/>
    <w:rsid w:val="267E652F"/>
    <w:rsid w:val="26891AD6"/>
    <w:rsid w:val="269D1E53"/>
    <w:rsid w:val="26A0900F"/>
    <w:rsid w:val="26AA03EB"/>
    <w:rsid w:val="26CE16DD"/>
    <w:rsid w:val="26D23283"/>
    <w:rsid w:val="26D85896"/>
    <w:rsid w:val="26DBF59A"/>
    <w:rsid w:val="26E4AC84"/>
    <w:rsid w:val="26E75B42"/>
    <w:rsid w:val="26EA7A5A"/>
    <w:rsid w:val="26ED7C8B"/>
    <w:rsid w:val="26F43C1F"/>
    <w:rsid w:val="26F7081A"/>
    <w:rsid w:val="270DC209"/>
    <w:rsid w:val="271A665D"/>
    <w:rsid w:val="2727BE0A"/>
    <w:rsid w:val="272C5A78"/>
    <w:rsid w:val="274C98C0"/>
    <w:rsid w:val="276E946B"/>
    <w:rsid w:val="27768678"/>
    <w:rsid w:val="27A3B523"/>
    <w:rsid w:val="27C8FCB5"/>
    <w:rsid w:val="27CA688D"/>
    <w:rsid w:val="27D23B1B"/>
    <w:rsid w:val="27D51562"/>
    <w:rsid w:val="27DB1323"/>
    <w:rsid w:val="27E5F6B7"/>
    <w:rsid w:val="27E8EA87"/>
    <w:rsid w:val="27F0734A"/>
    <w:rsid w:val="27F50109"/>
    <w:rsid w:val="28037E74"/>
    <w:rsid w:val="28156BD1"/>
    <w:rsid w:val="28259FC2"/>
    <w:rsid w:val="28336CB1"/>
    <w:rsid w:val="286BE132"/>
    <w:rsid w:val="286FD875"/>
    <w:rsid w:val="287D9926"/>
    <w:rsid w:val="2884BA2D"/>
    <w:rsid w:val="28A30A22"/>
    <w:rsid w:val="28A972AF"/>
    <w:rsid w:val="28DE3503"/>
    <w:rsid w:val="28E86921"/>
    <w:rsid w:val="28F051A8"/>
    <w:rsid w:val="2907B616"/>
    <w:rsid w:val="29177CBF"/>
    <w:rsid w:val="2922CF2B"/>
    <w:rsid w:val="292C273E"/>
    <w:rsid w:val="292EADD8"/>
    <w:rsid w:val="293B9DAB"/>
    <w:rsid w:val="29517BD6"/>
    <w:rsid w:val="296E0B7C"/>
    <w:rsid w:val="296ED255"/>
    <w:rsid w:val="297D0CFF"/>
    <w:rsid w:val="2980F862"/>
    <w:rsid w:val="2984F90E"/>
    <w:rsid w:val="298C43AB"/>
    <w:rsid w:val="29963B7B"/>
    <w:rsid w:val="29A535D0"/>
    <w:rsid w:val="29A8B3CF"/>
    <w:rsid w:val="29AF99DF"/>
    <w:rsid w:val="29BD7358"/>
    <w:rsid w:val="29C086C5"/>
    <w:rsid w:val="2A05BF53"/>
    <w:rsid w:val="2A10774E"/>
    <w:rsid w:val="2A1698CD"/>
    <w:rsid w:val="2A35CA2A"/>
    <w:rsid w:val="2A3B268D"/>
    <w:rsid w:val="2A81C8A4"/>
    <w:rsid w:val="2A843982"/>
    <w:rsid w:val="2A92554E"/>
    <w:rsid w:val="2AA1AA35"/>
    <w:rsid w:val="2AA5FCE0"/>
    <w:rsid w:val="2AB3057F"/>
    <w:rsid w:val="2AB860C3"/>
    <w:rsid w:val="2AC11DA0"/>
    <w:rsid w:val="2AC44BD0"/>
    <w:rsid w:val="2AC7F79F"/>
    <w:rsid w:val="2AD1C25C"/>
    <w:rsid w:val="2AE2AD47"/>
    <w:rsid w:val="2B13BCE6"/>
    <w:rsid w:val="2B394601"/>
    <w:rsid w:val="2B462FC7"/>
    <w:rsid w:val="2B4A1DF1"/>
    <w:rsid w:val="2B4DE8BB"/>
    <w:rsid w:val="2B59129F"/>
    <w:rsid w:val="2B59A41C"/>
    <w:rsid w:val="2B66DF69"/>
    <w:rsid w:val="2B787091"/>
    <w:rsid w:val="2B82CD99"/>
    <w:rsid w:val="2B85C0D8"/>
    <w:rsid w:val="2B8A9FFB"/>
    <w:rsid w:val="2B97EF08"/>
    <w:rsid w:val="2BAF66BD"/>
    <w:rsid w:val="2BB539E8"/>
    <w:rsid w:val="2BBAAD47"/>
    <w:rsid w:val="2BBBFA5A"/>
    <w:rsid w:val="2BC2D38D"/>
    <w:rsid w:val="2BCA793D"/>
    <w:rsid w:val="2BE11371"/>
    <w:rsid w:val="2BE3FC9C"/>
    <w:rsid w:val="2C4D89C1"/>
    <w:rsid w:val="2C570C01"/>
    <w:rsid w:val="2C5E2601"/>
    <w:rsid w:val="2C63A5A5"/>
    <w:rsid w:val="2C693992"/>
    <w:rsid w:val="2C710CE2"/>
    <w:rsid w:val="2C771D7F"/>
    <w:rsid w:val="2C78EC83"/>
    <w:rsid w:val="2CA5AC3E"/>
    <w:rsid w:val="2CAB8B5B"/>
    <w:rsid w:val="2CAEFC1F"/>
    <w:rsid w:val="2CBC5BAA"/>
    <w:rsid w:val="2CC228B1"/>
    <w:rsid w:val="2CD11E26"/>
    <w:rsid w:val="2CE0D512"/>
    <w:rsid w:val="2CE22ABC"/>
    <w:rsid w:val="2CE2FB4F"/>
    <w:rsid w:val="2CF0264B"/>
    <w:rsid w:val="2D07CEDD"/>
    <w:rsid w:val="2D172EF4"/>
    <w:rsid w:val="2D1CEAFE"/>
    <w:rsid w:val="2D1DDF8D"/>
    <w:rsid w:val="2D32A3BA"/>
    <w:rsid w:val="2D4B371E"/>
    <w:rsid w:val="2D740BA1"/>
    <w:rsid w:val="2D759BBB"/>
    <w:rsid w:val="2D841196"/>
    <w:rsid w:val="2D9A9C8C"/>
    <w:rsid w:val="2D9D0785"/>
    <w:rsid w:val="2DA7C978"/>
    <w:rsid w:val="2DB4B039"/>
    <w:rsid w:val="2DB7E61E"/>
    <w:rsid w:val="2DEAA641"/>
    <w:rsid w:val="2DEE626D"/>
    <w:rsid w:val="2DFC230B"/>
    <w:rsid w:val="2DFD246F"/>
    <w:rsid w:val="2E01F8FA"/>
    <w:rsid w:val="2E17F4F0"/>
    <w:rsid w:val="2E2850F9"/>
    <w:rsid w:val="2E3187D1"/>
    <w:rsid w:val="2E4B6573"/>
    <w:rsid w:val="2E4C32F8"/>
    <w:rsid w:val="2E5FB4CE"/>
    <w:rsid w:val="2E6CB46D"/>
    <w:rsid w:val="2E72BFF8"/>
    <w:rsid w:val="2E78F0FD"/>
    <w:rsid w:val="2E7ECBB0"/>
    <w:rsid w:val="2E8F964D"/>
    <w:rsid w:val="2E9A7EA9"/>
    <w:rsid w:val="2EBCAB61"/>
    <w:rsid w:val="2EBE5A3A"/>
    <w:rsid w:val="2ECBE0E4"/>
    <w:rsid w:val="2EE118CB"/>
    <w:rsid w:val="2EE3BC76"/>
    <w:rsid w:val="2EE63192"/>
    <w:rsid w:val="2EE7DEDE"/>
    <w:rsid w:val="2EECDAAA"/>
    <w:rsid w:val="2EF1743F"/>
    <w:rsid w:val="2EFD127D"/>
    <w:rsid w:val="2F1F6F2F"/>
    <w:rsid w:val="2F27427F"/>
    <w:rsid w:val="2F29A659"/>
    <w:rsid w:val="2F2D65C8"/>
    <w:rsid w:val="2F2DA080"/>
    <w:rsid w:val="2F3B8C19"/>
    <w:rsid w:val="2F43D50B"/>
    <w:rsid w:val="2F6300D3"/>
    <w:rsid w:val="2F859E9A"/>
    <w:rsid w:val="2F8676A2"/>
    <w:rsid w:val="2F905B41"/>
    <w:rsid w:val="2F9B3130"/>
    <w:rsid w:val="2F9B68C2"/>
    <w:rsid w:val="2FC5C6BC"/>
    <w:rsid w:val="2FE78EC6"/>
    <w:rsid w:val="2FF34A82"/>
    <w:rsid w:val="2FFE633F"/>
    <w:rsid w:val="3013D12F"/>
    <w:rsid w:val="3016AB5C"/>
    <w:rsid w:val="301A9C11"/>
    <w:rsid w:val="301E9271"/>
    <w:rsid w:val="302159DE"/>
    <w:rsid w:val="3027F1D0"/>
    <w:rsid w:val="30463A73"/>
    <w:rsid w:val="3048F39E"/>
    <w:rsid w:val="305A2A9B"/>
    <w:rsid w:val="306D8114"/>
    <w:rsid w:val="30802820"/>
    <w:rsid w:val="3082D7E0"/>
    <w:rsid w:val="308D44A0"/>
    <w:rsid w:val="3098E94C"/>
    <w:rsid w:val="30B2EFA5"/>
    <w:rsid w:val="30B44691"/>
    <w:rsid w:val="30B4802B"/>
    <w:rsid w:val="30B677E1"/>
    <w:rsid w:val="30C97551"/>
    <w:rsid w:val="30E74F32"/>
    <w:rsid w:val="30E77A73"/>
    <w:rsid w:val="30FD65A6"/>
    <w:rsid w:val="3102C2B8"/>
    <w:rsid w:val="311E15A0"/>
    <w:rsid w:val="31216EFB"/>
    <w:rsid w:val="3126032F"/>
    <w:rsid w:val="313CB2B7"/>
    <w:rsid w:val="317EFC7E"/>
    <w:rsid w:val="31810AE7"/>
    <w:rsid w:val="3183D3BA"/>
    <w:rsid w:val="31968E06"/>
    <w:rsid w:val="319D5782"/>
    <w:rsid w:val="31D93E8D"/>
    <w:rsid w:val="31DD781C"/>
    <w:rsid w:val="31E4C3FF"/>
    <w:rsid w:val="31EA91CC"/>
    <w:rsid w:val="32095175"/>
    <w:rsid w:val="3211A051"/>
    <w:rsid w:val="3220A0D9"/>
    <w:rsid w:val="3225B1DD"/>
    <w:rsid w:val="32291501"/>
    <w:rsid w:val="322FB5A2"/>
    <w:rsid w:val="3234A7F4"/>
    <w:rsid w:val="323921EF"/>
    <w:rsid w:val="3242F958"/>
    <w:rsid w:val="32475084"/>
    <w:rsid w:val="3256A54E"/>
    <w:rsid w:val="3261471B"/>
    <w:rsid w:val="3270530B"/>
    <w:rsid w:val="32863A1C"/>
    <w:rsid w:val="328F4B67"/>
    <w:rsid w:val="32967538"/>
    <w:rsid w:val="32A24F1B"/>
    <w:rsid w:val="32A4CF57"/>
    <w:rsid w:val="32BA014D"/>
    <w:rsid w:val="32C4FFD5"/>
    <w:rsid w:val="32CB58F4"/>
    <w:rsid w:val="32CD4068"/>
    <w:rsid w:val="32E112EB"/>
    <w:rsid w:val="32EAE7FE"/>
    <w:rsid w:val="32F35646"/>
    <w:rsid w:val="32F942D7"/>
    <w:rsid w:val="330C4093"/>
    <w:rsid w:val="33185134"/>
    <w:rsid w:val="331ACCDF"/>
    <w:rsid w:val="3323009D"/>
    <w:rsid w:val="332D7B36"/>
    <w:rsid w:val="333AA44D"/>
    <w:rsid w:val="334ED353"/>
    <w:rsid w:val="335AB5FE"/>
    <w:rsid w:val="33725A26"/>
    <w:rsid w:val="338FC6D6"/>
    <w:rsid w:val="339A00E1"/>
    <w:rsid w:val="339FA3FB"/>
    <w:rsid w:val="33A07A58"/>
    <w:rsid w:val="33A521D6"/>
    <w:rsid w:val="33ADA41A"/>
    <w:rsid w:val="33B9C292"/>
    <w:rsid w:val="33BB1DBD"/>
    <w:rsid w:val="33C6CC77"/>
    <w:rsid w:val="33D062AB"/>
    <w:rsid w:val="33FC130A"/>
    <w:rsid w:val="3400D6EB"/>
    <w:rsid w:val="340CBF2A"/>
    <w:rsid w:val="341826E7"/>
    <w:rsid w:val="34211859"/>
    <w:rsid w:val="3421AF15"/>
    <w:rsid w:val="3422278E"/>
    <w:rsid w:val="343EE2D0"/>
    <w:rsid w:val="343F34D9"/>
    <w:rsid w:val="34538D1F"/>
    <w:rsid w:val="3456A40B"/>
    <w:rsid w:val="3482B1C4"/>
    <w:rsid w:val="34864688"/>
    <w:rsid w:val="348BDA69"/>
    <w:rsid w:val="348DC8BD"/>
    <w:rsid w:val="34A0915E"/>
    <w:rsid w:val="34B4647F"/>
    <w:rsid w:val="34BDC594"/>
    <w:rsid w:val="34CF5B15"/>
    <w:rsid w:val="34DBA2A4"/>
    <w:rsid w:val="34E38B28"/>
    <w:rsid w:val="34FED7D1"/>
    <w:rsid w:val="3504F2A9"/>
    <w:rsid w:val="352C4024"/>
    <w:rsid w:val="353C6FB9"/>
    <w:rsid w:val="356EC913"/>
    <w:rsid w:val="3571B685"/>
    <w:rsid w:val="3573F70B"/>
    <w:rsid w:val="3576B699"/>
    <w:rsid w:val="358ADEE2"/>
    <w:rsid w:val="3598E7DD"/>
    <w:rsid w:val="359CA74C"/>
    <w:rsid w:val="35BE0E19"/>
    <w:rsid w:val="35BE9FC2"/>
    <w:rsid w:val="35C2949D"/>
    <w:rsid w:val="35C84743"/>
    <w:rsid w:val="35EBC60D"/>
    <w:rsid w:val="35EFFEC8"/>
    <w:rsid w:val="35F32060"/>
    <w:rsid w:val="360508F0"/>
    <w:rsid w:val="36113831"/>
    <w:rsid w:val="361AE835"/>
    <w:rsid w:val="361CBA14"/>
    <w:rsid w:val="3638F279"/>
    <w:rsid w:val="365D12B5"/>
    <w:rsid w:val="36640B64"/>
    <w:rsid w:val="36723D84"/>
    <w:rsid w:val="369A7504"/>
    <w:rsid w:val="369AA832"/>
    <w:rsid w:val="36AD1230"/>
    <w:rsid w:val="36B83522"/>
    <w:rsid w:val="36C2F4C7"/>
    <w:rsid w:val="36C8B1FB"/>
    <w:rsid w:val="36D17C3A"/>
    <w:rsid w:val="37021590"/>
    <w:rsid w:val="370611AA"/>
    <w:rsid w:val="3706DA88"/>
    <w:rsid w:val="37172F41"/>
    <w:rsid w:val="37190C13"/>
    <w:rsid w:val="3733B3CC"/>
    <w:rsid w:val="373877AD"/>
    <w:rsid w:val="3755D6FD"/>
    <w:rsid w:val="377AB019"/>
    <w:rsid w:val="3782F74F"/>
    <w:rsid w:val="378BCF29"/>
    <w:rsid w:val="37BDE74A"/>
    <w:rsid w:val="37CCB3FA"/>
    <w:rsid w:val="37E85EE5"/>
    <w:rsid w:val="37EADE41"/>
    <w:rsid w:val="37EBAF82"/>
    <w:rsid w:val="37F04C6B"/>
    <w:rsid w:val="38003C35"/>
    <w:rsid w:val="3811F7D0"/>
    <w:rsid w:val="38333D25"/>
    <w:rsid w:val="38440E80"/>
    <w:rsid w:val="3857AED3"/>
    <w:rsid w:val="385FA5C9"/>
    <w:rsid w:val="3879015B"/>
    <w:rsid w:val="388A6D0C"/>
    <w:rsid w:val="389309A8"/>
    <w:rsid w:val="389CC104"/>
    <w:rsid w:val="38A0D1C2"/>
    <w:rsid w:val="38C27FA4"/>
    <w:rsid w:val="38D0889F"/>
    <w:rsid w:val="38D4480E"/>
    <w:rsid w:val="38DA7FF9"/>
    <w:rsid w:val="38F899DA"/>
    <w:rsid w:val="38FE8CEB"/>
    <w:rsid w:val="390E8B2F"/>
    <w:rsid w:val="392A0802"/>
    <w:rsid w:val="392B2936"/>
    <w:rsid w:val="39306829"/>
    <w:rsid w:val="393F98F7"/>
    <w:rsid w:val="396871E3"/>
    <w:rsid w:val="39744CD1"/>
    <w:rsid w:val="39842F46"/>
    <w:rsid w:val="398C1CCC"/>
    <w:rsid w:val="399ABC57"/>
    <w:rsid w:val="39A2CC38"/>
    <w:rsid w:val="39BA434F"/>
    <w:rsid w:val="39D5F4EE"/>
    <w:rsid w:val="39EC96B6"/>
    <w:rsid w:val="39EFD5E4"/>
    <w:rsid w:val="39F128F7"/>
    <w:rsid w:val="39F4D7EA"/>
    <w:rsid w:val="39FEAA45"/>
    <w:rsid w:val="39FFB5FD"/>
    <w:rsid w:val="3A18E91C"/>
    <w:rsid w:val="3A222971"/>
    <w:rsid w:val="3A41169E"/>
    <w:rsid w:val="3A5BF460"/>
    <w:rsid w:val="3A5E5005"/>
    <w:rsid w:val="3A693C7D"/>
    <w:rsid w:val="3A9C18ED"/>
    <w:rsid w:val="3A9E0B7C"/>
    <w:rsid w:val="3AA19EC7"/>
    <w:rsid w:val="3ABA6DAF"/>
    <w:rsid w:val="3ABA9811"/>
    <w:rsid w:val="3AC5D863"/>
    <w:rsid w:val="3AC6F997"/>
    <w:rsid w:val="3ADB9337"/>
    <w:rsid w:val="3AE5B2F1"/>
    <w:rsid w:val="3AE88F89"/>
    <w:rsid w:val="3AF5880C"/>
    <w:rsid w:val="3AFA441D"/>
    <w:rsid w:val="3B075DCD"/>
    <w:rsid w:val="3B30A017"/>
    <w:rsid w:val="3B31C1AF"/>
    <w:rsid w:val="3B3E9C99"/>
    <w:rsid w:val="3B501D2C"/>
    <w:rsid w:val="3B581655"/>
    <w:rsid w:val="3B5B4B5A"/>
    <w:rsid w:val="3B66C191"/>
    <w:rsid w:val="3B7B51D4"/>
    <w:rsid w:val="3B9592C4"/>
    <w:rsid w:val="3B9EEAFE"/>
    <w:rsid w:val="3BA3C3DF"/>
    <w:rsid w:val="3BD42B3A"/>
    <w:rsid w:val="3BD982CD"/>
    <w:rsid w:val="3BE49781"/>
    <w:rsid w:val="3BEC9BF7"/>
    <w:rsid w:val="3BF73AB5"/>
    <w:rsid w:val="3BFD7A15"/>
    <w:rsid w:val="3BFF24C1"/>
    <w:rsid w:val="3C0FF95C"/>
    <w:rsid w:val="3C18FF25"/>
    <w:rsid w:val="3C303A9C"/>
    <w:rsid w:val="3C4B1297"/>
    <w:rsid w:val="3C5FA0F2"/>
    <w:rsid w:val="3C61A8C4"/>
    <w:rsid w:val="3C62E141"/>
    <w:rsid w:val="3C72059F"/>
    <w:rsid w:val="3C7777D8"/>
    <w:rsid w:val="3C845FEA"/>
    <w:rsid w:val="3CC24237"/>
    <w:rsid w:val="3CC4A86B"/>
    <w:rsid w:val="3CCAA1C8"/>
    <w:rsid w:val="3CDC4637"/>
    <w:rsid w:val="3CE568F3"/>
    <w:rsid w:val="3CE6AB86"/>
    <w:rsid w:val="3CE6B489"/>
    <w:rsid w:val="3CE9C38C"/>
    <w:rsid w:val="3CEE9AF9"/>
    <w:rsid w:val="3CFD80C5"/>
    <w:rsid w:val="3D04A30C"/>
    <w:rsid w:val="3D07D409"/>
    <w:rsid w:val="3D09E9B6"/>
    <w:rsid w:val="3D133A63"/>
    <w:rsid w:val="3D2776A6"/>
    <w:rsid w:val="3D2A1DC5"/>
    <w:rsid w:val="3D2F9906"/>
    <w:rsid w:val="3D3756BF"/>
    <w:rsid w:val="3D646A56"/>
    <w:rsid w:val="3D67DC3F"/>
    <w:rsid w:val="3D7B47B3"/>
    <w:rsid w:val="3D81C87E"/>
    <w:rsid w:val="3DA7B931"/>
    <w:rsid w:val="3DB20E1B"/>
    <w:rsid w:val="3DCC0AFD"/>
    <w:rsid w:val="3DCC59EE"/>
    <w:rsid w:val="3DE2276A"/>
    <w:rsid w:val="3DE6E2F8"/>
    <w:rsid w:val="3DE7F74C"/>
    <w:rsid w:val="3DFD7925"/>
    <w:rsid w:val="3E2D28CE"/>
    <w:rsid w:val="3E2E73AA"/>
    <w:rsid w:val="3E473C08"/>
    <w:rsid w:val="3E4B9810"/>
    <w:rsid w:val="3E5A42F6"/>
    <w:rsid w:val="3E6D7CBD"/>
    <w:rsid w:val="3E6E7BE0"/>
    <w:rsid w:val="3E763D5B"/>
    <w:rsid w:val="3E813954"/>
    <w:rsid w:val="3E827BE7"/>
    <w:rsid w:val="3E969A13"/>
    <w:rsid w:val="3E995126"/>
    <w:rsid w:val="3EA0736D"/>
    <w:rsid w:val="3EA5BA17"/>
    <w:rsid w:val="3EADA79D"/>
    <w:rsid w:val="3EC33D7B"/>
    <w:rsid w:val="3EC68A52"/>
    <w:rsid w:val="3ED32720"/>
    <w:rsid w:val="3EF11F5C"/>
    <w:rsid w:val="3EF9C521"/>
    <w:rsid w:val="3EFFA9B8"/>
    <w:rsid w:val="3F0E497A"/>
    <w:rsid w:val="3F1717EB"/>
    <w:rsid w:val="3F18CA9C"/>
    <w:rsid w:val="3F1D98DF"/>
    <w:rsid w:val="3F36C583"/>
    <w:rsid w:val="3F438992"/>
    <w:rsid w:val="3F4537AE"/>
    <w:rsid w:val="3F4DDE7C"/>
    <w:rsid w:val="3F5366E4"/>
    <w:rsid w:val="3F5475D4"/>
    <w:rsid w:val="3F5CD2C3"/>
    <w:rsid w:val="3F6F371E"/>
    <w:rsid w:val="3F7877D4"/>
    <w:rsid w:val="3F994986"/>
    <w:rsid w:val="3FA0668E"/>
    <w:rsid w:val="3FACBE13"/>
    <w:rsid w:val="3FBC00AC"/>
    <w:rsid w:val="3FBD3910"/>
    <w:rsid w:val="3FC6C690"/>
    <w:rsid w:val="3FC8F92F"/>
    <w:rsid w:val="3FE30C69"/>
    <w:rsid w:val="3FF83375"/>
    <w:rsid w:val="3FFF5610"/>
    <w:rsid w:val="4011766E"/>
    <w:rsid w:val="40120DBC"/>
    <w:rsid w:val="401668C0"/>
    <w:rsid w:val="40418A78"/>
    <w:rsid w:val="40429607"/>
    <w:rsid w:val="4047FE71"/>
    <w:rsid w:val="404ADB25"/>
    <w:rsid w:val="405EDC07"/>
    <w:rsid w:val="4068F41A"/>
    <w:rsid w:val="4090FCF5"/>
    <w:rsid w:val="41066682"/>
    <w:rsid w:val="410B5A71"/>
    <w:rsid w:val="412BA387"/>
    <w:rsid w:val="41302DFF"/>
    <w:rsid w:val="413519E7"/>
    <w:rsid w:val="4139B1FE"/>
    <w:rsid w:val="413C26F9"/>
    <w:rsid w:val="413CB17F"/>
    <w:rsid w:val="41463EAF"/>
    <w:rsid w:val="4158B25B"/>
    <w:rsid w:val="41683260"/>
    <w:rsid w:val="418E898A"/>
    <w:rsid w:val="4194E118"/>
    <w:rsid w:val="4195EBEA"/>
    <w:rsid w:val="41A6C08F"/>
    <w:rsid w:val="41A6CC92"/>
    <w:rsid w:val="41B857D6"/>
    <w:rsid w:val="41C67FB9"/>
    <w:rsid w:val="41FE2B14"/>
    <w:rsid w:val="42130563"/>
    <w:rsid w:val="421942FA"/>
    <w:rsid w:val="421E3AC3"/>
    <w:rsid w:val="421F98A9"/>
    <w:rsid w:val="422EAD71"/>
    <w:rsid w:val="4233103B"/>
    <w:rsid w:val="423F0223"/>
    <w:rsid w:val="424C54E5"/>
    <w:rsid w:val="425539A1"/>
    <w:rsid w:val="425CD70E"/>
    <w:rsid w:val="425F36E6"/>
    <w:rsid w:val="428C1696"/>
    <w:rsid w:val="428D9D94"/>
    <w:rsid w:val="428EF916"/>
    <w:rsid w:val="42B8F2D5"/>
    <w:rsid w:val="42C02DA9"/>
    <w:rsid w:val="42D0EA48"/>
    <w:rsid w:val="42DADF57"/>
    <w:rsid w:val="42E6B95C"/>
    <w:rsid w:val="432A51E3"/>
    <w:rsid w:val="432A7921"/>
    <w:rsid w:val="432AF1F2"/>
    <w:rsid w:val="4332FF12"/>
    <w:rsid w:val="4355ED0A"/>
    <w:rsid w:val="4362501A"/>
    <w:rsid w:val="436608EB"/>
    <w:rsid w:val="43792B3A"/>
    <w:rsid w:val="437A36C9"/>
    <w:rsid w:val="4385EA8C"/>
    <w:rsid w:val="4391A462"/>
    <w:rsid w:val="4396B82A"/>
    <w:rsid w:val="43A0304B"/>
    <w:rsid w:val="43B6F471"/>
    <w:rsid w:val="43C5A664"/>
    <w:rsid w:val="43DB988E"/>
    <w:rsid w:val="43E91C7C"/>
    <w:rsid w:val="43F10A02"/>
    <w:rsid w:val="440EE7F8"/>
    <w:rsid w:val="4451A184"/>
    <w:rsid w:val="445683CD"/>
    <w:rsid w:val="4467CEC1"/>
    <w:rsid w:val="448289BD"/>
    <w:rsid w:val="448C13CA"/>
    <w:rsid w:val="44999533"/>
    <w:rsid w:val="449FC9D8"/>
    <w:rsid w:val="44A8DDCE"/>
    <w:rsid w:val="44AD187B"/>
    <w:rsid w:val="44ADAC64"/>
    <w:rsid w:val="44B00B4C"/>
    <w:rsid w:val="44BE3D58"/>
    <w:rsid w:val="44C62244"/>
    <w:rsid w:val="44D94C51"/>
    <w:rsid w:val="44DCA5B3"/>
    <w:rsid w:val="44DE6151"/>
    <w:rsid w:val="44E28CB4"/>
    <w:rsid w:val="44F1BD6B"/>
    <w:rsid w:val="45091322"/>
    <w:rsid w:val="451BDA28"/>
    <w:rsid w:val="451CE921"/>
    <w:rsid w:val="452D74C3"/>
    <w:rsid w:val="45467105"/>
    <w:rsid w:val="4556A42C"/>
    <w:rsid w:val="455A5C09"/>
    <w:rsid w:val="455DD74B"/>
    <w:rsid w:val="45666255"/>
    <w:rsid w:val="456F2872"/>
    <w:rsid w:val="4582A861"/>
    <w:rsid w:val="4584ECDD"/>
    <w:rsid w:val="458D1FF7"/>
    <w:rsid w:val="459A310E"/>
    <w:rsid w:val="45B4A86D"/>
    <w:rsid w:val="45B92341"/>
    <w:rsid w:val="45ED0BAC"/>
    <w:rsid w:val="460A939E"/>
    <w:rsid w:val="460F981C"/>
    <w:rsid w:val="462647A4"/>
    <w:rsid w:val="466E9794"/>
    <w:rsid w:val="4680B7F2"/>
    <w:rsid w:val="4682C148"/>
    <w:rsid w:val="469A61EC"/>
    <w:rsid w:val="469D55CF"/>
    <w:rsid w:val="469FDD15"/>
    <w:rsid w:val="46B7AA89"/>
    <w:rsid w:val="46C51D95"/>
    <w:rsid w:val="46C67EA9"/>
    <w:rsid w:val="46CAFFE8"/>
    <w:rsid w:val="46E9ABC7"/>
    <w:rsid w:val="46F1D5AA"/>
    <w:rsid w:val="46FB41EE"/>
    <w:rsid w:val="46FD1C87"/>
    <w:rsid w:val="46FDA966"/>
    <w:rsid w:val="470232B6"/>
    <w:rsid w:val="4715FDDF"/>
    <w:rsid w:val="472B0FB9"/>
    <w:rsid w:val="474AABBA"/>
    <w:rsid w:val="475B10D8"/>
    <w:rsid w:val="4783C303"/>
    <w:rsid w:val="47A8F382"/>
    <w:rsid w:val="47B005C6"/>
    <w:rsid w:val="47B36614"/>
    <w:rsid w:val="47C21805"/>
    <w:rsid w:val="47EA1CFD"/>
    <w:rsid w:val="47F3029D"/>
    <w:rsid w:val="480BAC47"/>
    <w:rsid w:val="481111B3"/>
    <w:rsid w:val="481C8853"/>
    <w:rsid w:val="4824722C"/>
    <w:rsid w:val="48411123"/>
    <w:rsid w:val="48458737"/>
    <w:rsid w:val="4849FAB1"/>
    <w:rsid w:val="4866D049"/>
    <w:rsid w:val="48715D58"/>
    <w:rsid w:val="4889BC0D"/>
    <w:rsid w:val="48957892"/>
    <w:rsid w:val="4897124F"/>
    <w:rsid w:val="48C47B25"/>
    <w:rsid w:val="48CD840C"/>
    <w:rsid w:val="48D8C4E2"/>
    <w:rsid w:val="48E0FA18"/>
    <w:rsid w:val="48ED0827"/>
    <w:rsid w:val="48F95F1D"/>
    <w:rsid w:val="48FDDDD2"/>
    <w:rsid w:val="4914B0B5"/>
    <w:rsid w:val="4924FB9D"/>
    <w:rsid w:val="4949AFFD"/>
    <w:rsid w:val="4963D37E"/>
    <w:rsid w:val="497CB446"/>
    <w:rsid w:val="497DED8E"/>
    <w:rsid w:val="4984AC89"/>
    <w:rsid w:val="49999367"/>
    <w:rsid w:val="49A24096"/>
    <w:rsid w:val="49A3AE33"/>
    <w:rsid w:val="49A77CA8"/>
    <w:rsid w:val="49B858B4"/>
    <w:rsid w:val="49C5066E"/>
    <w:rsid w:val="49D3BABE"/>
    <w:rsid w:val="49DBB960"/>
    <w:rsid w:val="49E65711"/>
    <w:rsid w:val="49ECDDDA"/>
    <w:rsid w:val="4A0C3512"/>
    <w:rsid w:val="4A267EA5"/>
    <w:rsid w:val="4A3FF384"/>
    <w:rsid w:val="4A40A7DE"/>
    <w:rsid w:val="4A5573FA"/>
    <w:rsid w:val="4A6E7549"/>
    <w:rsid w:val="4AA23660"/>
    <w:rsid w:val="4AC141EA"/>
    <w:rsid w:val="4AD6E552"/>
    <w:rsid w:val="4AD8A961"/>
    <w:rsid w:val="4AE3093F"/>
    <w:rsid w:val="4AE31A2B"/>
    <w:rsid w:val="4AEAF6C5"/>
    <w:rsid w:val="4AED53E4"/>
    <w:rsid w:val="4AF1CB41"/>
    <w:rsid w:val="4B100471"/>
    <w:rsid w:val="4B23D4C0"/>
    <w:rsid w:val="4B26A531"/>
    <w:rsid w:val="4B2CBFB9"/>
    <w:rsid w:val="4B3E10F7"/>
    <w:rsid w:val="4B3FE2B5"/>
    <w:rsid w:val="4B4B14AA"/>
    <w:rsid w:val="4B4C79CE"/>
    <w:rsid w:val="4B822772"/>
    <w:rsid w:val="4B82811C"/>
    <w:rsid w:val="4B889826"/>
    <w:rsid w:val="4B972BA0"/>
    <w:rsid w:val="4B981832"/>
    <w:rsid w:val="4BA33DC4"/>
    <w:rsid w:val="4BC141FE"/>
    <w:rsid w:val="4BC14A4D"/>
    <w:rsid w:val="4BC90D9C"/>
    <w:rsid w:val="4BD2CACD"/>
    <w:rsid w:val="4BDFDA15"/>
    <w:rsid w:val="4C1580B2"/>
    <w:rsid w:val="4C17C3AB"/>
    <w:rsid w:val="4C1F6AA2"/>
    <w:rsid w:val="4C30D1A8"/>
    <w:rsid w:val="4C37EF05"/>
    <w:rsid w:val="4C506B82"/>
    <w:rsid w:val="4C77CC8E"/>
    <w:rsid w:val="4C824157"/>
    <w:rsid w:val="4C845EF4"/>
    <w:rsid w:val="4CA31377"/>
    <w:rsid w:val="4CC66C77"/>
    <w:rsid w:val="4CCEC361"/>
    <w:rsid w:val="4CE24CC8"/>
    <w:rsid w:val="4D17F833"/>
    <w:rsid w:val="4D21365C"/>
    <w:rsid w:val="4D235511"/>
    <w:rsid w:val="4D27FB06"/>
    <w:rsid w:val="4D3D2071"/>
    <w:rsid w:val="4D4BB59F"/>
    <w:rsid w:val="4D526724"/>
    <w:rsid w:val="4D54B361"/>
    <w:rsid w:val="4D5E0863"/>
    <w:rsid w:val="4D656DEE"/>
    <w:rsid w:val="4D7810E8"/>
    <w:rsid w:val="4D7BCE8B"/>
    <w:rsid w:val="4D7ED3C2"/>
    <w:rsid w:val="4D815E95"/>
    <w:rsid w:val="4DA64423"/>
    <w:rsid w:val="4DB3940C"/>
    <w:rsid w:val="4DBC95D9"/>
    <w:rsid w:val="4DCA7865"/>
    <w:rsid w:val="4DD53F6A"/>
    <w:rsid w:val="4DDF13B2"/>
    <w:rsid w:val="4DE43DB6"/>
    <w:rsid w:val="4DF2105D"/>
    <w:rsid w:val="4E03F8C3"/>
    <w:rsid w:val="4E040C27"/>
    <w:rsid w:val="4E04E4E2"/>
    <w:rsid w:val="4E056D39"/>
    <w:rsid w:val="4E0B0D2A"/>
    <w:rsid w:val="4E104A23"/>
    <w:rsid w:val="4E183506"/>
    <w:rsid w:val="4E21731A"/>
    <w:rsid w:val="4E477FFC"/>
    <w:rsid w:val="4E7100CB"/>
    <w:rsid w:val="4E93B3B0"/>
    <w:rsid w:val="4EB228DE"/>
    <w:rsid w:val="4ED291C6"/>
    <w:rsid w:val="4EF7754F"/>
    <w:rsid w:val="4F07F031"/>
    <w:rsid w:val="4F1550DD"/>
    <w:rsid w:val="4F1FBD5E"/>
    <w:rsid w:val="4F3210B3"/>
    <w:rsid w:val="4F43DB1C"/>
    <w:rsid w:val="4F7234B1"/>
    <w:rsid w:val="4F7AE413"/>
    <w:rsid w:val="4F85ECAE"/>
    <w:rsid w:val="4F8E0943"/>
    <w:rsid w:val="4F92DF38"/>
    <w:rsid w:val="4F956C45"/>
    <w:rsid w:val="4F9B7E5A"/>
    <w:rsid w:val="4F9DB4FB"/>
    <w:rsid w:val="4FC3E580"/>
    <w:rsid w:val="4FD54FCF"/>
    <w:rsid w:val="4FDAB703"/>
    <w:rsid w:val="4FE15BF3"/>
    <w:rsid w:val="4FFE38DA"/>
    <w:rsid w:val="5006A139"/>
    <w:rsid w:val="5008D840"/>
    <w:rsid w:val="502783E3"/>
    <w:rsid w:val="502F87BE"/>
    <w:rsid w:val="50404A3F"/>
    <w:rsid w:val="506777BB"/>
    <w:rsid w:val="508A07E6"/>
    <w:rsid w:val="509F98DB"/>
    <w:rsid w:val="50C438C3"/>
    <w:rsid w:val="50C727C0"/>
    <w:rsid w:val="50CF8D0A"/>
    <w:rsid w:val="50D65537"/>
    <w:rsid w:val="50EB34CE"/>
    <w:rsid w:val="50FE6EB4"/>
    <w:rsid w:val="51051428"/>
    <w:rsid w:val="510A54DF"/>
    <w:rsid w:val="512DB587"/>
    <w:rsid w:val="51369397"/>
    <w:rsid w:val="513940D7"/>
    <w:rsid w:val="514B3DB1"/>
    <w:rsid w:val="514FD5C8"/>
    <w:rsid w:val="515A3849"/>
    <w:rsid w:val="5167005C"/>
    <w:rsid w:val="5190FF43"/>
    <w:rsid w:val="51954D5F"/>
    <w:rsid w:val="519E2CA8"/>
    <w:rsid w:val="51A30DD7"/>
    <w:rsid w:val="51AD527B"/>
    <w:rsid w:val="51B0501F"/>
    <w:rsid w:val="51B937C1"/>
    <w:rsid w:val="51CB581F"/>
    <w:rsid w:val="51DFDA74"/>
    <w:rsid w:val="51E3FE9E"/>
    <w:rsid w:val="51E7D160"/>
    <w:rsid w:val="51E9D397"/>
    <w:rsid w:val="520405DF"/>
    <w:rsid w:val="5218034A"/>
    <w:rsid w:val="522808DE"/>
    <w:rsid w:val="523702BE"/>
    <w:rsid w:val="523BFD90"/>
    <w:rsid w:val="5245777E"/>
    <w:rsid w:val="524AE4E9"/>
    <w:rsid w:val="524CBD52"/>
    <w:rsid w:val="525461A0"/>
    <w:rsid w:val="525479F1"/>
    <w:rsid w:val="526C549D"/>
    <w:rsid w:val="5282A218"/>
    <w:rsid w:val="5284F475"/>
    <w:rsid w:val="5287052F"/>
    <w:rsid w:val="5295BB2B"/>
    <w:rsid w:val="52981F33"/>
    <w:rsid w:val="52B284D5"/>
    <w:rsid w:val="52BF2DB8"/>
    <w:rsid w:val="52DB51B8"/>
    <w:rsid w:val="52E041C0"/>
    <w:rsid w:val="52EA3626"/>
    <w:rsid w:val="52F48DB4"/>
    <w:rsid w:val="5303FF52"/>
    <w:rsid w:val="530848F1"/>
    <w:rsid w:val="531D4B5E"/>
    <w:rsid w:val="533AF876"/>
    <w:rsid w:val="533D8BE8"/>
    <w:rsid w:val="5340F7ED"/>
    <w:rsid w:val="53678EB4"/>
    <w:rsid w:val="537CD4F6"/>
    <w:rsid w:val="537FA2E3"/>
    <w:rsid w:val="538EA052"/>
    <w:rsid w:val="539F8678"/>
    <w:rsid w:val="53D7399D"/>
    <w:rsid w:val="53D7CDF1"/>
    <w:rsid w:val="53F35665"/>
    <w:rsid w:val="54096357"/>
    <w:rsid w:val="541E7279"/>
    <w:rsid w:val="5423BD72"/>
    <w:rsid w:val="54468360"/>
    <w:rsid w:val="5452C5F3"/>
    <w:rsid w:val="54547047"/>
    <w:rsid w:val="546128AA"/>
    <w:rsid w:val="54674FF9"/>
    <w:rsid w:val="5487768A"/>
    <w:rsid w:val="548F6410"/>
    <w:rsid w:val="549CB526"/>
    <w:rsid w:val="54B254F5"/>
    <w:rsid w:val="54BBCD2D"/>
    <w:rsid w:val="54C47B06"/>
    <w:rsid w:val="54C5B44E"/>
    <w:rsid w:val="54C8A005"/>
    <w:rsid w:val="54D3892A"/>
    <w:rsid w:val="54DC7EC4"/>
    <w:rsid w:val="54FE80DB"/>
    <w:rsid w:val="5500DD23"/>
    <w:rsid w:val="551308CD"/>
    <w:rsid w:val="55210246"/>
    <w:rsid w:val="55409F0E"/>
    <w:rsid w:val="55413B20"/>
    <w:rsid w:val="5553DD26"/>
    <w:rsid w:val="55547C3D"/>
    <w:rsid w:val="55675EA5"/>
    <w:rsid w:val="55706D85"/>
    <w:rsid w:val="55A2150D"/>
    <w:rsid w:val="55A2FE2D"/>
    <w:rsid w:val="55A7ADFE"/>
    <w:rsid w:val="55BCFA96"/>
    <w:rsid w:val="55D20976"/>
    <w:rsid w:val="55EA2597"/>
    <w:rsid w:val="55FE3E23"/>
    <w:rsid w:val="560B91D4"/>
    <w:rsid w:val="561B98C8"/>
    <w:rsid w:val="5627D36A"/>
    <w:rsid w:val="562ADFF4"/>
    <w:rsid w:val="56357B96"/>
    <w:rsid w:val="563C6B6E"/>
    <w:rsid w:val="566DD949"/>
    <w:rsid w:val="567898AF"/>
    <w:rsid w:val="567C3827"/>
    <w:rsid w:val="5687A975"/>
    <w:rsid w:val="568A6119"/>
    <w:rsid w:val="568CA8E4"/>
    <w:rsid w:val="569EC942"/>
    <w:rsid w:val="569F6289"/>
    <w:rsid w:val="56B475B8"/>
    <w:rsid w:val="56B57D91"/>
    <w:rsid w:val="56CDCE53"/>
    <w:rsid w:val="56D961DA"/>
    <w:rsid w:val="56DF941F"/>
    <w:rsid w:val="570BF09A"/>
    <w:rsid w:val="57175E47"/>
    <w:rsid w:val="573B83EE"/>
    <w:rsid w:val="577DBB61"/>
    <w:rsid w:val="577E2422"/>
    <w:rsid w:val="577E552F"/>
    <w:rsid w:val="57A295EB"/>
    <w:rsid w:val="57B21B8C"/>
    <w:rsid w:val="57B4E87A"/>
    <w:rsid w:val="57BF3278"/>
    <w:rsid w:val="57C704D2"/>
    <w:rsid w:val="57C9255A"/>
    <w:rsid w:val="57F8FB8E"/>
    <w:rsid w:val="57F9EC81"/>
    <w:rsid w:val="5803386A"/>
    <w:rsid w:val="58036464"/>
    <w:rsid w:val="5822720B"/>
    <w:rsid w:val="5831E76C"/>
    <w:rsid w:val="583A99A3"/>
    <w:rsid w:val="585303DA"/>
    <w:rsid w:val="585D368F"/>
    <w:rsid w:val="585DB98A"/>
    <w:rsid w:val="58699EB4"/>
    <w:rsid w:val="586B5A55"/>
    <w:rsid w:val="58A64442"/>
    <w:rsid w:val="58AB7942"/>
    <w:rsid w:val="58B6F962"/>
    <w:rsid w:val="58B74FF7"/>
    <w:rsid w:val="58C91398"/>
    <w:rsid w:val="58D2EB01"/>
    <w:rsid w:val="58E9C897"/>
    <w:rsid w:val="58EF0F63"/>
    <w:rsid w:val="58FE7F8C"/>
    <w:rsid w:val="59162BC5"/>
    <w:rsid w:val="591A2590"/>
    <w:rsid w:val="5927F7E1"/>
    <w:rsid w:val="59433296"/>
    <w:rsid w:val="594345CD"/>
    <w:rsid w:val="59454843"/>
    <w:rsid w:val="59557655"/>
    <w:rsid w:val="595E3D1C"/>
    <w:rsid w:val="5962D533"/>
    <w:rsid w:val="59654A2E"/>
    <w:rsid w:val="596BF256"/>
    <w:rsid w:val="5975782D"/>
    <w:rsid w:val="599983E0"/>
    <w:rsid w:val="59B86460"/>
    <w:rsid w:val="59C049A4"/>
    <w:rsid w:val="5A067E0E"/>
    <w:rsid w:val="5A1A53FF"/>
    <w:rsid w:val="5A3400FA"/>
    <w:rsid w:val="5A354FE6"/>
    <w:rsid w:val="5A43915C"/>
    <w:rsid w:val="5A4D8A0A"/>
    <w:rsid w:val="5A66D467"/>
    <w:rsid w:val="5A7ADC5D"/>
    <w:rsid w:val="5A902C03"/>
    <w:rsid w:val="5ACED479"/>
    <w:rsid w:val="5AD605B7"/>
    <w:rsid w:val="5ADA36AD"/>
    <w:rsid w:val="5ADF02F7"/>
    <w:rsid w:val="5AE27BCB"/>
    <w:rsid w:val="5AEEA405"/>
    <w:rsid w:val="5AFEA594"/>
    <w:rsid w:val="5B024318"/>
    <w:rsid w:val="5B03D000"/>
    <w:rsid w:val="5B0981C7"/>
    <w:rsid w:val="5B0FDC91"/>
    <w:rsid w:val="5B2A91D8"/>
    <w:rsid w:val="5B609E92"/>
    <w:rsid w:val="5B82B645"/>
    <w:rsid w:val="5B89209E"/>
    <w:rsid w:val="5B955A4C"/>
    <w:rsid w:val="5BA243BA"/>
    <w:rsid w:val="5BA2FB17"/>
    <w:rsid w:val="5BAC5F02"/>
    <w:rsid w:val="5BAED089"/>
    <w:rsid w:val="5BCBF4EF"/>
    <w:rsid w:val="5BD3C2BC"/>
    <w:rsid w:val="5BD720F1"/>
    <w:rsid w:val="5BDCE2ED"/>
    <w:rsid w:val="5BDDE504"/>
    <w:rsid w:val="5BE28D01"/>
    <w:rsid w:val="5BECC8BE"/>
    <w:rsid w:val="5BECEB19"/>
    <w:rsid w:val="5C3C73F2"/>
    <w:rsid w:val="5C67248C"/>
    <w:rsid w:val="5C7AD358"/>
    <w:rsid w:val="5C7E4C2C"/>
    <w:rsid w:val="5C91B93D"/>
    <w:rsid w:val="5CB28D81"/>
    <w:rsid w:val="5CB72736"/>
    <w:rsid w:val="5CC66239"/>
    <w:rsid w:val="5CD784E7"/>
    <w:rsid w:val="5CDD3BC1"/>
    <w:rsid w:val="5CE1ABCA"/>
    <w:rsid w:val="5CE5B6D0"/>
    <w:rsid w:val="5CED0D6F"/>
    <w:rsid w:val="5CEE3FD9"/>
    <w:rsid w:val="5CF477B4"/>
    <w:rsid w:val="5CFC6EF3"/>
    <w:rsid w:val="5D27A134"/>
    <w:rsid w:val="5D3D0FD7"/>
    <w:rsid w:val="5D3ECB78"/>
    <w:rsid w:val="5D4B65D0"/>
    <w:rsid w:val="5D4D3933"/>
    <w:rsid w:val="5D50CFEC"/>
    <w:rsid w:val="5D59EE74"/>
    <w:rsid w:val="5D79B565"/>
    <w:rsid w:val="5D9C2860"/>
    <w:rsid w:val="5DA87ABA"/>
    <w:rsid w:val="5DBF0C7B"/>
    <w:rsid w:val="5DCA9FB8"/>
    <w:rsid w:val="5DD55611"/>
    <w:rsid w:val="5DD5C5EF"/>
    <w:rsid w:val="5E11B6C8"/>
    <w:rsid w:val="5E16A3B9"/>
    <w:rsid w:val="5E1A1C8D"/>
    <w:rsid w:val="5E5633D1"/>
    <w:rsid w:val="5E5B41D2"/>
    <w:rsid w:val="5E5E0721"/>
    <w:rsid w:val="5E82B575"/>
    <w:rsid w:val="5E91B38F"/>
    <w:rsid w:val="5E9C578B"/>
    <w:rsid w:val="5EC44B65"/>
    <w:rsid w:val="5EC595EC"/>
    <w:rsid w:val="5ECF272F"/>
    <w:rsid w:val="5ED30ACD"/>
    <w:rsid w:val="5ED8E038"/>
    <w:rsid w:val="5EDAE646"/>
    <w:rsid w:val="5EE08C36"/>
    <w:rsid w:val="5EE0CDBE"/>
    <w:rsid w:val="5EF52E48"/>
    <w:rsid w:val="5EF5BED5"/>
    <w:rsid w:val="5F06C921"/>
    <w:rsid w:val="5F0DFB65"/>
    <w:rsid w:val="5F1585C6"/>
    <w:rsid w:val="5F1A637E"/>
    <w:rsid w:val="5F4D8C9B"/>
    <w:rsid w:val="5F502203"/>
    <w:rsid w:val="5F52A481"/>
    <w:rsid w:val="5F63E7A7"/>
    <w:rsid w:val="5F65D7AE"/>
    <w:rsid w:val="5F667019"/>
    <w:rsid w:val="5F7C16EB"/>
    <w:rsid w:val="5FB2741A"/>
    <w:rsid w:val="5FB489C7"/>
    <w:rsid w:val="5FC1293E"/>
    <w:rsid w:val="5FD0C766"/>
    <w:rsid w:val="5FD22E18"/>
    <w:rsid w:val="5FD61F8F"/>
    <w:rsid w:val="5FEAE516"/>
    <w:rsid w:val="5FF12652"/>
    <w:rsid w:val="600280D8"/>
    <w:rsid w:val="6016F073"/>
    <w:rsid w:val="6026053B"/>
    <w:rsid w:val="603496A5"/>
    <w:rsid w:val="6064D9F8"/>
    <w:rsid w:val="6065B643"/>
    <w:rsid w:val="6098B5EC"/>
    <w:rsid w:val="60AA12AF"/>
    <w:rsid w:val="60AF2648"/>
    <w:rsid w:val="60DF8328"/>
    <w:rsid w:val="6102407A"/>
    <w:rsid w:val="6111F12E"/>
    <w:rsid w:val="611A61EE"/>
    <w:rsid w:val="614BBA50"/>
    <w:rsid w:val="614C9A0F"/>
    <w:rsid w:val="615022CA"/>
    <w:rsid w:val="61505A28"/>
    <w:rsid w:val="616DE718"/>
    <w:rsid w:val="616DFE79"/>
    <w:rsid w:val="6171EFF0"/>
    <w:rsid w:val="61832D0A"/>
    <w:rsid w:val="61A6855B"/>
    <w:rsid w:val="61E32F04"/>
    <w:rsid w:val="61EB7373"/>
    <w:rsid w:val="61F1C491"/>
    <w:rsid w:val="6204D0BD"/>
    <w:rsid w:val="621155DB"/>
    <w:rsid w:val="62186E80"/>
    <w:rsid w:val="6219C99A"/>
    <w:rsid w:val="623BFC11"/>
    <w:rsid w:val="6240904E"/>
    <w:rsid w:val="62466275"/>
    <w:rsid w:val="624E94D2"/>
    <w:rsid w:val="624EC61B"/>
    <w:rsid w:val="62521F50"/>
    <w:rsid w:val="6270001C"/>
    <w:rsid w:val="628C2475"/>
    <w:rsid w:val="6292CC10"/>
    <w:rsid w:val="62B49626"/>
    <w:rsid w:val="62B5F129"/>
    <w:rsid w:val="62DC6CD9"/>
    <w:rsid w:val="62E54892"/>
    <w:rsid w:val="62EA14DC"/>
    <w:rsid w:val="62F64C9D"/>
    <w:rsid w:val="62F9E24C"/>
    <w:rsid w:val="63073916"/>
    <w:rsid w:val="6309CEDA"/>
    <w:rsid w:val="630DC051"/>
    <w:rsid w:val="6320E20D"/>
    <w:rsid w:val="633D3C8A"/>
    <w:rsid w:val="6341B341"/>
    <w:rsid w:val="63AD263C"/>
    <w:rsid w:val="63AE0CFC"/>
    <w:rsid w:val="63B43EE1"/>
    <w:rsid w:val="63D4BFE1"/>
    <w:rsid w:val="63D7CC72"/>
    <w:rsid w:val="63DFB9F8"/>
    <w:rsid w:val="63E48B0F"/>
    <w:rsid w:val="63E77BE2"/>
    <w:rsid w:val="63E98D15"/>
    <w:rsid w:val="63EA6533"/>
    <w:rsid w:val="63F54AED"/>
    <w:rsid w:val="6420B8DF"/>
    <w:rsid w:val="64248EBD"/>
    <w:rsid w:val="6451FC38"/>
    <w:rsid w:val="64637A27"/>
    <w:rsid w:val="646E3BB7"/>
    <w:rsid w:val="6477304D"/>
    <w:rsid w:val="648A6309"/>
    <w:rsid w:val="64914B97"/>
    <w:rsid w:val="649964A1"/>
    <w:rsid w:val="64BCB26E"/>
    <w:rsid w:val="64BE5639"/>
    <w:rsid w:val="64C94977"/>
    <w:rsid w:val="64CCFD34"/>
    <w:rsid w:val="64D90CEB"/>
    <w:rsid w:val="64F47451"/>
    <w:rsid w:val="6504B482"/>
    <w:rsid w:val="651B81F3"/>
    <w:rsid w:val="6545D063"/>
    <w:rsid w:val="6548F69D"/>
    <w:rsid w:val="6549DD5D"/>
    <w:rsid w:val="65500F42"/>
    <w:rsid w:val="65582E43"/>
    <w:rsid w:val="655B39CB"/>
    <w:rsid w:val="6566DC34"/>
    <w:rsid w:val="656ACBC3"/>
    <w:rsid w:val="657D05FE"/>
    <w:rsid w:val="65866CDD"/>
    <w:rsid w:val="658991B5"/>
    <w:rsid w:val="659370D1"/>
    <w:rsid w:val="65CF45EB"/>
    <w:rsid w:val="65D76FDF"/>
    <w:rsid w:val="65DA5FF8"/>
    <w:rsid w:val="65DCCE16"/>
    <w:rsid w:val="6608460C"/>
    <w:rsid w:val="663A71D8"/>
    <w:rsid w:val="66456113"/>
    <w:rsid w:val="6650C999"/>
    <w:rsid w:val="66514316"/>
    <w:rsid w:val="665C4891"/>
    <w:rsid w:val="6666B0A8"/>
    <w:rsid w:val="666A392B"/>
    <w:rsid w:val="666A6B73"/>
    <w:rsid w:val="6677A4B6"/>
    <w:rsid w:val="668F34C3"/>
    <w:rsid w:val="66A1F2FB"/>
    <w:rsid w:val="66D851E2"/>
    <w:rsid w:val="66E5ADBE"/>
    <w:rsid w:val="66EBF15D"/>
    <w:rsid w:val="66EECDB0"/>
    <w:rsid w:val="66EF9844"/>
    <w:rsid w:val="66EFD9EE"/>
    <w:rsid w:val="6723D497"/>
    <w:rsid w:val="6723EE02"/>
    <w:rsid w:val="674DE922"/>
    <w:rsid w:val="67734040"/>
    <w:rsid w:val="679B1AE9"/>
    <w:rsid w:val="67AC9B47"/>
    <w:rsid w:val="67BB2A77"/>
    <w:rsid w:val="67BE5C75"/>
    <w:rsid w:val="67C59346"/>
    <w:rsid w:val="67C65ECC"/>
    <w:rsid w:val="67C8EC59"/>
    <w:rsid w:val="67F5F6FB"/>
    <w:rsid w:val="681C366D"/>
    <w:rsid w:val="6834DD7F"/>
    <w:rsid w:val="68409148"/>
    <w:rsid w:val="6844BC8C"/>
    <w:rsid w:val="6846FB97"/>
    <w:rsid w:val="68549188"/>
    <w:rsid w:val="6856F4E9"/>
    <w:rsid w:val="685AB4F7"/>
    <w:rsid w:val="6865CD13"/>
    <w:rsid w:val="687B2515"/>
    <w:rsid w:val="6887B004"/>
    <w:rsid w:val="689C94EE"/>
    <w:rsid w:val="68A51A4F"/>
    <w:rsid w:val="68A52795"/>
    <w:rsid w:val="68AB3D95"/>
    <w:rsid w:val="68AFD1D2"/>
    <w:rsid w:val="68B3DE84"/>
    <w:rsid w:val="68C45592"/>
    <w:rsid w:val="68F0A775"/>
    <w:rsid w:val="68F95519"/>
    <w:rsid w:val="68FCEDFE"/>
    <w:rsid w:val="690D525F"/>
    <w:rsid w:val="6936EB4A"/>
    <w:rsid w:val="69420C52"/>
    <w:rsid w:val="695B6C0D"/>
    <w:rsid w:val="695C3C02"/>
    <w:rsid w:val="6963AED0"/>
    <w:rsid w:val="6966B461"/>
    <w:rsid w:val="6967526B"/>
    <w:rsid w:val="696A0BBF"/>
    <w:rsid w:val="6973E0AD"/>
    <w:rsid w:val="6979F851"/>
    <w:rsid w:val="697FF4FE"/>
    <w:rsid w:val="6988E3D8"/>
    <w:rsid w:val="6991C75C"/>
    <w:rsid w:val="69A394C5"/>
    <w:rsid w:val="69A6D152"/>
    <w:rsid w:val="69AC7E0E"/>
    <w:rsid w:val="69B234F2"/>
    <w:rsid w:val="69C6FC00"/>
    <w:rsid w:val="69CE4AC1"/>
    <w:rsid w:val="69DC53BC"/>
    <w:rsid w:val="69ECFCC7"/>
    <w:rsid w:val="6A039072"/>
    <w:rsid w:val="6A03A019"/>
    <w:rsid w:val="6A0BC49A"/>
    <w:rsid w:val="6A1A7AA6"/>
    <w:rsid w:val="6A238065"/>
    <w:rsid w:val="6A253C06"/>
    <w:rsid w:val="6A29356F"/>
    <w:rsid w:val="6A2B7AF5"/>
    <w:rsid w:val="6A3769CA"/>
    <w:rsid w:val="6A4E1625"/>
    <w:rsid w:val="6A53A05C"/>
    <w:rsid w:val="6A5653E8"/>
    <w:rsid w:val="6A5DF032"/>
    <w:rsid w:val="6A5EEFA6"/>
    <w:rsid w:val="6A61A2AC"/>
    <w:rsid w:val="6A62D0E4"/>
    <w:rsid w:val="6A688651"/>
    <w:rsid w:val="6A7EAB25"/>
    <w:rsid w:val="6A8D77D5"/>
    <w:rsid w:val="6A960F32"/>
    <w:rsid w:val="6A9CC530"/>
    <w:rsid w:val="6AABC54D"/>
    <w:rsid w:val="6AAC4911"/>
    <w:rsid w:val="6AC0A5E0"/>
    <w:rsid w:val="6AC724B7"/>
    <w:rsid w:val="6AD237EA"/>
    <w:rsid w:val="6AD80EB1"/>
    <w:rsid w:val="6AE013DC"/>
    <w:rsid w:val="6B1A3881"/>
    <w:rsid w:val="6B1AD4A2"/>
    <w:rsid w:val="6B24B439"/>
    <w:rsid w:val="6B2C53C7"/>
    <w:rsid w:val="6B484E6F"/>
    <w:rsid w:val="6B4E0553"/>
    <w:rsid w:val="6B523E6D"/>
    <w:rsid w:val="6B5A8154"/>
    <w:rsid w:val="6B74C5FE"/>
    <w:rsid w:val="6B762B8C"/>
    <w:rsid w:val="6B76F797"/>
    <w:rsid w:val="6B88CD28"/>
    <w:rsid w:val="6BD64860"/>
    <w:rsid w:val="6BDA4D20"/>
    <w:rsid w:val="6BE20163"/>
    <w:rsid w:val="6BE5DFF5"/>
    <w:rsid w:val="6BE9E686"/>
    <w:rsid w:val="6BF1D8EF"/>
    <w:rsid w:val="6BFCC503"/>
    <w:rsid w:val="6C005CD2"/>
    <w:rsid w:val="6C2B3259"/>
    <w:rsid w:val="6C361182"/>
    <w:rsid w:val="6C3D8DBF"/>
    <w:rsid w:val="6C50CB2B"/>
    <w:rsid w:val="6C50D867"/>
    <w:rsid w:val="6C51F079"/>
    <w:rsid w:val="6C522D2D"/>
    <w:rsid w:val="6C62F8C5"/>
    <w:rsid w:val="6C77EA92"/>
    <w:rsid w:val="6C7C35A2"/>
    <w:rsid w:val="6C98C307"/>
    <w:rsid w:val="6CB099BF"/>
    <w:rsid w:val="6CB608E2"/>
    <w:rsid w:val="6CE41ED0"/>
    <w:rsid w:val="6CF4ABB9"/>
    <w:rsid w:val="6CF8F1A0"/>
    <w:rsid w:val="6D02FE11"/>
    <w:rsid w:val="6D0DAA55"/>
    <w:rsid w:val="6D171528"/>
    <w:rsid w:val="6D249D89"/>
    <w:rsid w:val="6D45A6FA"/>
    <w:rsid w:val="6D4AF655"/>
    <w:rsid w:val="6D549C50"/>
    <w:rsid w:val="6D562EA8"/>
    <w:rsid w:val="6D7218C1"/>
    <w:rsid w:val="6D7FD759"/>
    <w:rsid w:val="6D81B056"/>
    <w:rsid w:val="6DB026EB"/>
    <w:rsid w:val="6DBC01EC"/>
    <w:rsid w:val="6DBC8679"/>
    <w:rsid w:val="6DC3597B"/>
    <w:rsid w:val="6DC699E6"/>
    <w:rsid w:val="6DD1E1E3"/>
    <w:rsid w:val="6DDBFC20"/>
    <w:rsid w:val="6DF77C7D"/>
    <w:rsid w:val="6DF842E6"/>
    <w:rsid w:val="6E0A5C6D"/>
    <w:rsid w:val="6E0DA54D"/>
    <w:rsid w:val="6E1D71E9"/>
    <w:rsid w:val="6E2CC783"/>
    <w:rsid w:val="6E401661"/>
    <w:rsid w:val="6E4C6A20"/>
    <w:rsid w:val="6E4E6181"/>
    <w:rsid w:val="6E603EE4"/>
    <w:rsid w:val="6E60517D"/>
    <w:rsid w:val="6EA65DB6"/>
    <w:rsid w:val="6EAE5965"/>
    <w:rsid w:val="6EC06DEA"/>
    <w:rsid w:val="6EEA6699"/>
    <w:rsid w:val="6EF6F188"/>
    <w:rsid w:val="6EF82253"/>
    <w:rsid w:val="6F0DE922"/>
    <w:rsid w:val="6F1AA1FA"/>
    <w:rsid w:val="6F1F1356"/>
    <w:rsid w:val="6F4F463B"/>
    <w:rsid w:val="6F591F2B"/>
    <w:rsid w:val="6F62D31B"/>
    <w:rsid w:val="6F7C93E3"/>
    <w:rsid w:val="6F86C375"/>
    <w:rsid w:val="6F958472"/>
    <w:rsid w:val="6FAF6F87"/>
    <w:rsid w:val="6FCAAD91"/>
    <w:rsid w:val="6FCF8614"/>
    <w:rsid w:val="6FD0A223"/>
    <w:rsid w:val="6FE326B9"/>
    <w:rsid w:val="7006D67B"/>
    <w:rsid w:val="7008F666"/>
    <w:rsid w:val="701A200E"/>
    <w:rsid w:val="701BBF92"/>
    <w:rsid w:val="70217676"/>
    <w:rsid w:val="70292D0E"/>
    <w:rsid w:val="70333CF4"/>
    <w:rsid w:val="703D8C45"/>
    <w:rsid w:val="70406C9F"/>
    <w:rsid w:val="7046D421"/>
    <w:rsid w:val="704B9540"/>
    <w:rsid w:val="7057337D"/>
    <w:rsid w:val="70632FF8"/>
    <w:rsid w:val="707A89FD"/>
    <w:rsid w:val="707C7299"/>
    <w:rsid w:val="708636FA"/>
    <w:rsid w:val="70A6AB4E"/>
    <w:rsid w:val="70B6725B"/>
    <w:rsid w:val="70BAE3B7"/>
    <w:rsid w:val="70C54A12"/>
    <w:rsid w:val="70F61F72"/>
    <w:rsid w:val="70FA752F"/>
    <w:rsid w:val="70FEA37C"/>
    <w:rsid w:val="7107FFE3"/>
    <w:rsid w:val="71082F31"/>
    <w:rsid w:val="71186444"/>
    <w:rsid w:val="7121CF77"/>
    <w:rsid w:val="71259E50"/>
    <w:rsid w:val="71268B22"/>
    <w:rsid w:val="712FE3A8"/>
    <w:rsid w:val="7145DD7B"/>
    <w:rsid w:val="715F9BFB"/>
    <w:rsid w:val="71646845"/>
    <w:rsid w:val="716EC0B5"/>
    <w:rsid w:val="7174B527"/>
    <w:rsid w:val="71925A4F"/>
    <w:rsid w:val="71ABDB37"/>
    <w:rsid w:val="71B2A18F"/>
    <w:rsid w:val="71B78FF3"/>
    <w:rsid w:val="71BE6D10"/>
    <w:rsid w:val="71DCC1F0"/>
    <w:rsid w:val="71F6FE29"/>
    <w:rsid w:val="7200BB21"/>
    <w:rsid w:val="72029CBB"/>
    <w:rsid w:val="723D9D2C"/>
    <w:rsid w:val="725242BC"/>
    <w:rsid w:val="7256B418"/>
    <w:rsid w:val="7267AE12"/>
    <w:rsid w:val="726A3087"/>
    <w:rsid w:val="729A432D"/>
    <w:rsid w:val="72A3FF92"/>
    <w:rsid w:val="72C019EB"/>
    <w:rsid w:val="72C02BCE"/>
    <w:rsid w:val="72C299E2"/>
    <w:rsid w:val="72C4F993"/>
    <w:rsid w:val="72C91B6A"/>
    <w:rsid w:val="72D23A49"/>
    <w:rsid w:val="72FB6C5C"/>
    <w:rsid w:val="7306BC02"/>
    <w:rsid w:val="7335D09C"/>
    <w:rsid w:val="734BD407"/>
    <w:rsid w:val="736A3029"/>
    <w:rsid w:val="73757409"/>
    <w:rsid w:val="737DBD37"/>
    <w:rsid w:val="7381CA88"/>
    <w:rsid w:val="738A1E1B"/>
    <w:rsid w:val="7393DF0D"/>
    <w:rsid w:val="739B96B4"/>
    <w:rsid w:val="739C3277"/>
    <w:rsid w:val="73A16687"/>
    <w:rsid w:val="73AACB8E"/>
    <w:rsid w:val="73DA8F44"/>
    <w:rsid w:val="73E14A84"/>
    <w:rsid w:val="73E15A45"/>
    <w:rsid w:val="73F5DDC2"/>
    <w:rsid w:val="73FCDFDD"/>
    <w:rsid w:val="741B31BE"/>
    <w:rsid w:val="7438CEB1"/>
    <w:rsid w:val="7467846A"/>
    <w:rsid w:val="746ADF7C"/>
    <w:rsid w:val="74736C02"/>
    <w:rsid w:val="7475741A"/>
    <w:rsid w:val="74992966"/>
    <w:rsid w:val="749C0907"/>
    <w:rsid w:val="749E1EB4"/>
    <w:rsid w:val="749F2A43"/>
    <w:rsid w:val="74A9EE21"/>
    <w:rsid w:val="74B6F0BE"/>
    <w:rsid w:val="74EA5A91"/>
    <w:rsid w:val="7508F095"/>
    <w:rsid w:val="7514DD60"/>
    <w:rsid w:val="751D9AE9"/>
    <w:rsid w:val="753DCB86"/>
    <w:rsid w:val="75416BE0"/>
    <w:rsid w:val="755D340B"/>
    <w:rsid w:val="755FA34D"/>
    <w:rsid w:val="7561CD9D"/>
    <w:rsid w:val="7566330C"/>
    <w:rsid w:val="756D972C"/>
    <w:rsid w:val="7579A6FA"/>
    <w:rsid w:val="7584E3EC"/>
    <w:rsid w:val="7589E37E"/>
    <w:rsid w:val="758CC23B"/>
    <w:rsid w:val="7591ACDC"/>
    <w:rsid w:val="7591AE23"/>
    <w:rsid w:val="7598BB35"/>
    <w:rsid w:val="75AB427E"/>
    <w:rsid w:val="75AB724A"/>
    <w:rsid w:val="75C38FA3"/>
    <w:rsid w:val="75CCC32B"/>
    <w:rsid w:val="75D11791"/>
    <w:rsid w:val="75D2149F"/>
    <w:rsid w:val="75D2730E"/>
    <w:rsid w:val="75F4D924"/>
    <w:rsid w:val="75F7BAAD"/>
    <w:rsid w:val="760354CB"/>
    <w:rsid w:val="76100957"/>
    <w:rsid w:val="7613D295"/>
    <w:rsid w:val="7627A545"/>
    <w:rsid w:val="7637D968"/>
    <w:rsid w:val="7639EF15"/>
    <w:rsid w:val="763AFAA4"/>
    <w:rsid w:val="76567142"/>
    <w:rsid w:val="76C06B62"/>
    <w:rsid w:val="76C293C7"/>
    <w:rsid w:val="76CB7FCF"/>
    <w:rsid w:val="76E12061"/>
    <w:rsid w:val="76E365E7"/>
    <w:rsid w:val="76EA96B1"/>
    <w:rsid w:val="76F60D61"/>
    <w:rsid w:val="77019AC0"/>
    <w:rsid w:val="770D7F0A"/>
    <w:rsid w:val="7718FB07"/>
    <w:rsid w:val="7725B3DF"/>
    <w:rsid w:val="77322DFC"/>
    <w:rsid w:val="773E5269"/>
    <w:rsid w:val="7746C5E9"/>
    <w:rsid w:val="7752D280"/>
    <w:rsid w:val="776DE500"/>
    <w:rsid w:val="7771F6F2"/>
    <w:rsid w:val="7794ACD9"/>
    <w:rsid w:val="779505D1"/>
    <w:rsid w:val="779F252C"/>
    <w:rsid w:val="77BAAEA8"/>
    <w:rsid w:val="77C375A6"/>
    <w:rsid w:val="77C4D9DC"/>
    <w:rsid w:val="77CEDD59"/>
    <w:rsid w:val="77DF4029"/>
    <w:rsid w:val="77ED36C5"/>
    <w:rsid w:val="77F5065E"/>
    <w:rsid w:val="78016560"/>
    <w:rsid w:val="7807AEB9"/>
    <w:rsid w:val="78185028"/>
    <w:rsid w:val="781E0F95"/>
    <w:rsid w:val="78203568"/>
    <w:rsid w:val="7823CCC9"/>
    <w:rsid w:val="782E1E51"/>
    <w:rsid w:val="7856B198"/>
    <w:rsid w:val="78670309"/>
    <w:rsid w:val="78675030"/>
    <w:rsid w:val="7894D4CD"/>
    <w:rsid w:val="789E9F9C"/>
    <w:rsid w:val="78A43390"/>
    <w:rsid w:val="78A4FE24"/>
    <w:rsid w:val="78B4CB68"/>
    <w:rsid w:val="78B7339A"/>
    <w:rsid w:val="78BAA964"/>
    <w:rsid w:val="78CAD905"/>
    <w:rsid w:val="78DC7BB6"/>
    <w:rsid w:val="7905EA8E"/>
    <w:rsid w:val="791DF7F3"/>
    <w:rsid w:val="7935294A"/>
    <w:rsid w:val="7947C4BD"/>
    <w:rsid w:val="79516761"/>
    <w:rsid w:val="796F39E1"/>
    <w:rsid w:val="79729B66"/>
    <w:rsid w:val="7976A0FF"/>
    <w:rsid w:val="798843BC"/>
    <w:rsid w:val="799755FE"/>
    <w:rsid w:val="799B984A"/>
    <w:rsid w:val="79A66259"/>
    <w:rsid w:val="79A90DE9"/>
    <w:rsid w:val="79BA0EC4"/>
    <w:rsid w:val="79C3B92C"/>
    <w:rsid w:val="79DC0A6D"/>
    <w:rsid w:val="79E49918"/>
    <w:rsid w:val="79EF24A7"/>
    <w:rsid w:val="79F27786"/>
    <w:rsid w:val="7A1161F2"/>
    <w:rsid w:val="7A1496A8"/>
    <w:rsid w:val="7A1B32F3"/>
    <w:rsid w:val="7A23741B"/>
    <w:rsid w:val="7A28F540"/>
    <w:rsid w:val="7A4A14C0"/>
    <w:rsid w:val="7A4B3B6E"/>
    <w:rsid w:val="7A6C2C58"/>
    <w:rsid w:val="7A81489A"/>
    <w:rsid w:val="7A9FE8B6"/>
    <w:rsid w:val="7AA585C2"/>
    <w:rsid w:val="7AAAE0D8"/>
    <w:rsid w:val="7AD0F9AB"/>
    <w:rsid w:val="7ADA0266"/>
    <w:rsid w:val="7ADDE3B9"/>
    <w:rsid w:val="7AE7DF14"/>
    <w:rsid w:val="7AEC4B6C"/>
    <w:rsid w:val="7AFC7A9E"/>
    <w:rsid w:val="7B1D1213"/>
    <w:rsid w:val="7B2E1D72"/>
    <w:rsid w:val="7B536071"/>
    <w:rsid w:val="7B57D62A"/>
    <w:rsid w:val="7B5D7676"/>
    <w:rsid w:val="7B7D366A"/>
    <w:rsid w:val="7B83930A"/>
    <w:rsid w:val="7B9CFBCD"/>
    <w:rsid w:val="7B9E9FAD"/>
    <w:rsid w:val="7B9EA3CB"/>
    <w:rsid w:val="7BB1FC1C"/>
    <w:rsid w:val="7BCE3B9B"/>
    <w:rsid w:val="7BCE705C"/>
    <w:rsid w:val="7BD64971"/>
    <w:rsid w:val="7BD9F87D"/>
    <w:rsid w:val="7BF8EC12"/>
    <w:rsid w:val="7C047CFB"/>
    <w:rsid w:val="7C2643A3"/>
    <w:rsid w:val="7C3BB917"/>
    <w:rsid w:val="7C46B139"/>
    <w:rsid w:val="7C811F27"/>
    <w:rsid w:val="7CB33123"/>
    <w:rsid w:val="7CD7E400"/>
    <w:rsid w:val="7CD871A3"/>
    <w:rsid w:val="7CE0772A"/>
    <w:rsid w:val="7CE9C2AF"/>
    <w:rsid w:val="7CFB6B39"/>
    <w:rsid w:val="7CFE20EB"/>
    <w:rsid w:val="7D04F78A"/>
    <w:rsid w:val="7D139887"/>
    <w:rsid w:val="7D3A742C"/>
    <w:rsid w:val="7D3AED93"/>
    <w:rsid w:val="7D5044DE"/>
    <w:rsid w:val="7D75E2E2"/>
    <w:rsid w:val="7D8B6875"/>
    <w:rsid w:val="7D902A11"/>
    <w:rsid w:val="7D908ED8"/>
    <w:rsid w:val="7D989C02"/>
    <w:rsid w:val="7DA04D5C"/>
    <w:rsid w:val="7DAA487F"/>
    <w:rsid w:val="7DAF74D2"/>
    <w:rsid w:val="7DC13E17"/>
    <w:rsid w:val="7DD81F02"/>
    <w:rsid w:val="7DE2819A"/>
    <w:rsid w:val="7DEDAD5B"/>
    <w:rsid w:val="7DF65212"/>
    <w:rsid w:val="7DFAEE7C"/>
    <w:rsid w:val="7E43DC5D"/>
    <w:rsid w:val="7E44D1D9"/>
    <w:rsid w:val="7E460C89"/>
    <w:rsid w:val="7E5AE446"/>
    <w:rsid w:val="7E5BB4DF"/>
    <w:rsid w:val="7E70575B"/>
    <w:rsid w:val="7E7DBAC5"/>
    <w:rsid w:val="7E8205D9"/>
    <w:rsid w:val="7E8DAF4B"/>
    <w:rsid w:val="7EA187C9"/>
    <w:rsid w:val="7EA6D82C"/>
    <w:rsid w:val="7EA7073E"/>
    <w:rsid w:val="7EAC560D"/>
    <w:rsid w:val="7EAF6797"/>
    <w:rsid w:val="7EB85631"/>
    <w:rsid w:val="7EBB33CC"/>
    <w:rsid w:val="7EBD820F"/>
    <w:rsid w:val="7EC0470B"/>
    <w:rsid w:val="7ECFD266"/>
    <w:rsid w:val="7ED4246F"/>
    <w:rsid w:val="7ED691B4"/>
    <w:rsid w:val="7EDE596D"/>
    <w:rsid w:val="7EE99CDE"/>
    <w:rsid w:val="7EEB2647"/>
    <w:rsid w:val="7F013829"/>
    <w:rsid w:val="7F026716"/>
    <w:rsid w:val="7F078C93"/>
    <w:rsid w:val="7F0877E9"/>
    <w:rsid w:val="7F2371D5"/>
    <w:rsid w:val="7F2BFA72"/>
    <w:rsid w:val="7F3E0F77"/>
    <w:rsid w:val="7F59BDC9"/>
    <w:rsid w:val="7F5A8FB0"/>
    <w:rsid w:val="7F732353"/>
    <w:rsid w:val="7F73EF63"/>
    <w:rsid w:val="7F770CC2"/>
    <w:rsid w:val="7F8A38E0"/>
    <w:rsid w:val="7F927A44"/>
    <w:rsid w:val="7F9F7ECD"/>
    <w:rsid w:val="7FA7AFB0"/>
    <w:rsid w:val="7FC73D13"/>
    <w:rsid w:val="7FF108CF"/>
    <w:rsid w:val="7FF5973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5058"/>
  <w15:chartTrackingRefBased/>
  <w15:docId w15:val="{4E00A763-8EB1-4CCF-8FC7-1F3189A6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B6B"/>
    <w:pPr>
      <w:keepNext/>
      <w:keepLines/>
      <w:spacing w:after="0" w:line="240" w:lineRule="auto"/>
    </w:pPr>
    <w:rPr>
      <w:rFonts w:ascii="Times New Roman" w:eastAsia="Times New Roman" w:hAnsi="Times New Roman" w:cs="Times New Roman"/>
      <w:kern w:val="0"/>
      <w:sz w:val="24"/>
      <w:szCs w:val="24"/>
      <w:lang w:eastAsia="pt-BR"/>
      <w14:ligatures w14:val="none"/>
    </w:rPr>
  </w:style>
  <w:style w:type="paragraph" w:styleId="Ttulo1">
    <w:name w:val="heading 1"/>
    <w:aliases w:val="TF-TÍTULO 1"/>
    <w:basedOn w:val="Normal"/>
    <w:next w:val="TF-TEXTO"/>
    <w:link w:val="Ttulo1Char"/>
    <w:autoRedefine/>
    <w:qFormat/>
    <w:rsid w:val="00435F5D"/>
    <w:pPr>
      <w:numPr>
        <w:numId w:val="13"/>
      </w:numPr>
      <w:tabs>
        <w:tab w:val="left" w:pos="284"/>
      </w:tabs>
      <w:spacing w:before="120" w:line="360" w:lineRule="auto"/>
      <w:ind w:left="567" w:hanging="567"/>
      <w:jc w:val="both"/>
      <w:outlineLvl w:val="0"/>
    </w:pPr>
    <w:rPr>
      <w:b/>
      <w:bCs/>
      <w:caps/>
      <w:sz w:val="20"/>
    </w:rPr>
  </w:style>
  <w:style w:type="paragraph" w:styleId="Ttulo2">
    <w:name w:val="heading 2"/>
    <w:aliases w:val="TF-TÍTULO 2"/>
    <w:next w:val="TF-TEXTO"/>
    <w:link w:val="Ttulo2Char"/>
    <w:autoRedefine/>
    <w:unhideWhenUsed/>
    <w:qFormat/>
    <w:rsid w:val="0009012F"/>
    <w:pPr>
      <w:keepNext/>
      <w:keepLines/>
      <w:numPr>
        <w:ilvl w:val="1"/>
        <w:numId w:val="6"/>
      </w:numPr>
      <w:spacing w:before="120" w:after="120" w:line="240" w:lineRule="auto"/>
      <w:jc w:val="both"/>
      <w:outlineLvl w:val="1"/>
    </w:pPr>
    <w:rPr>
      <w:rFonts w:ascii="Times New Roman" w:eastAsia="Times New Roman" w:hAnsi="Times New Roman" w:cs="Times New Roman"/>
      <w:caps/>
      <w:color w:val="000000"/>
      <w:kern w:val="0"/>
      <w:sz w:val="20"/>
      <w:szCs w:val="20"/>
      <w:lang w:eastAsia="pt-BR"/>
      <w14:ligatures w14:val="none"/>
    </w:rPr>
  </w:style>
  <w:style w:type="paragraph" w:styleId="Ttulo3">
    <w:name w:val="heading 3"/>
    <w:aliases w:val="TF-TÍTULO 3"/>
    <w:next w:val="TF-TEXTO"/>
    <w:link w:val="Ttulo3Char"/>
    <w:autoRedefine/>
    <w:unhideWhenUsed/>
    <w:qFormat/>
    <w:rsid w:val="00BA4B6B"/>
    <w:pPr>
      <w:keepNext/>
      <w:keepLines/>
      <w:numPr>
        <w:ilvl w:val="2"/>
        <w:numId w:val="4"/>
      </w:numPr>
      <w:spacing w:before="240" w:after="0" w:line="360" w:lineRule="auto"/>
      <w:ind w:left="851" w:hanging="851"/>
      <w:jc w:val="both"/>
      <w:outlineLvl w:val="2"/>
    </w:pPr>
    <w:rPr>
      <w:rFonts w:ascii="Times New Roman" w:eastAsia="Times New Roman" w:hAnsi="Times New Roman" w:cs="Times New Roman"/>
      <w:color w:val="000000"/>
      <w:kern w:val="0"/>
      <w:sz w:val="20"/>
      <w:szCs w:val="20"/>
      <w:lang w:eastAsia="pt-BR"/>
      <w14:ligatures w14:val="none"/>
    </w:rPr>
  </w:style>
  <w:style w:type="paragraph" w:styleId="Ttulo4">
    <w:name w:val="heading 4"/>
    <w:aliases w:val="TF-TÍTULO 4"/>
    <w:next w:val="TF-TEXTO"/>
    <w:link w:val="Ttulo4Char"/>
    <w:autoRedefine/>
    <w:semiHidden/>
    <w:unhideWhenUsed/>
    <w:qFormat/>
    <w:rsid w:val="00BA4B6B"/>
    <w:pPr>
      <w:keepNext/>
      <w:keepLines/>
      <w:numPr>
        <w:ilvl w:val="3"/>
        <w:numId w:val="4"/>
      </w:numPr>
      <w:spacing w:before="240" w:after="0" w:line="360" w:lineRule="auto"/>
      <w:ind w:left="992" w:hanging="992"/>
      <w:jc w:val="both"/>
      <w:outlineLvl w:val="3"/>
    </w:pPr>
    <w:rPr>
      <w:rFonts w:ascii="Times New Roman" w:eastAsia="Times New Roman" w:hAnsi="Times New Roman" w:cs="Times New Roman"/>
      <w:color w:val="000000"/>
      <w:kern w:val="0"/>
      <w:sz w:val="20"/>
      <w:szCs w:val="20"/>
      <w:lang w:eastAsia="pt-BR"/>
      <w14:ligatures w14:val="none"/>
    </w:rPr>
  </w:style>
  <w:style w:type="paragraph" w:styleId="Ttulo5">
    <w:name w:val="heading 5"/>
    <w:aliases w:val="TF-TÍTULO 5"/>
    <w:next w:val="TF-TEXTO"/>
    <w:link w:val="Ttulo5Char"/>
    <w:autoRedefine/>
    <w:semiHidden/>
    <w:unhideWhenUsed/>
    <w:qFormat/>
    <w:rsid w:val="00BA4B6B"/>
    <w:pPr>
      <w:keepNext/>
      <w:keepLines/>
      <w:numPr>
        <w:ilvl w:val="4"/>
        <w:numId w:val="4"/>
      </w:numPr>
      <w:spacing w:before="240" w:after="0" w:line="360" w:lineRule="auto"/>
      <w:ind w:left="1134" w:hanging="1134"/>
      <w:jc w:val="both"/>
      <w:outlineLvl w:val="4"/>
    </w:pPr>
    <w:rPr>
      <w:rFonts w:ascii="Times New Roman" w:eastAsia="Times New Roman" w:hAnsi="Times New Roman" w:cs="Times New Roman"/>
      <w:color w:val="000000"/>
      <w:kern w:val="0"/>
      <w:sz w:val="20"/>
      <w:szCs w:val="20"/>
      <w:lang w:eastAsia="pt-BR"/>
      <w14:ligatures w14:val="none"/>
    </w:rPr>
  </w:style>
  <w:style w:type="paragraph" w:styleId="Ttulo6">
    <w:name w:val="heading 6"/>
    <w:next w:val="TF-TEXTO"/>
    <w:link w:val="Ttulo6Char"/>
    <w:autoRedefine/>
    <w:semiHidden/>
    <w:unhideWhenUsed/>
    <w:qFormat/>
    <w:rsid w:val="00BA4B6B"/>
    <w:pPr>
      <w:keepNext/>
      <w:numPr>
        <w:ilvl w:val="5"/>
        <w:numId w:val="4"/>
      </w:numPr>
      <w:spacing w:before="360" w:after="240" w:line="240" w:lineRule="auto"/>
      <w:ind w:left="1276" w:hanging="1276"/>
      <w:jc w:val="both"/>
      <w:outlineLvl w:val="5"/>
    </w:pPr>
    <w:rPr>
      <w:rFonts w:ascii="Times New Roman" w:eastAsia="Times New Roman" w:hAnsi="Times New Roman" w:cs="Times New Roman"/>
      <w:noProof/>
      <w:color w:val="000000"/>
      <w:kern w:val="0"/>
      <w:sz w:val="24"/>
      <w:szCs w:val="20"/>
      <w:lang w:eastAsia="pt-BR"/>
      <w14:ligatures w14:val="none"/>
    </w:rPr>
  </w:style>
  <w:style w:type="paragraph" w:styleId="Ttulo7">
    <w:name w:val="heading 7"/>
    <w:next w:val="TF-TEXTO"/>
    <w:link w:val="Ttulo7Char"/>
    <w:autoRedefine/>
    <w:semiHidden/>
    <w:unhideWhenUsed/>
    <w:qFormat/>
    <w:rsid w:val="00BA4B6B"/>
    <w:pPr>
      <w:keepNext/>
      <w:numPr>
        <w:ilvl w:val="6"/>
        <w:numId w:val="4"/>
      </w:numPr>
      <w:spacing w:before="360" w:after="240" w:line="240" w:lineRule="auto"/>
      <w:ind w:left="1559" w:hanging="1559"/>
      <w:jc w:val="both"/>
      <w:outlineLvl w:val="6"/>
    </w:pPr>
    <w:rPr>
      <w:rFonts w:ascii="Times" w:eastAsia="Times New Roman" w:hAnsi="Times" w:cs="Times New Roman"/>
      <w:kern w:val="0"/>
      <w:sz w:val="24"/>
      <w:szCs w:val="20"/>
      <w:lang w:eastAsia="pt-BR"/>
      <w14:ligatures w14:val="none"/>
    </w:rPr>
  </w:style>
  <w:style w:type="paragraph" w:styleId="Ttulo8">
    <w:name w:val="heading 8"/>
    <w:next w:val="TF-TEXTO"/>
    <w:link w:val="Ttulo8Char"/>
    <w:autoRedefine/>
    <w:semiHidden/>
    <w:unhideWhenUsed/>
    <w:qFormat/>
    <w:rsid w:val="00BA4B6B"/>
    <w:pPr>
      <w:keepNext/>
      <w:numPr>
        <w:ilvl w:val="7"/>
        <w:numId w:val="4"/>
      </w:numPr>
      <w:spacing w:before="360" w:after="240" w:line="240" w:lineRule="auto"/>
      <w:ind w:left="1843" w:hanging="1843"/>
      <w:jc w:val="both"/>
      <w:outlineLvl w:val="7"/>
    </w:pPr>
    <w:rPr>
      <w:rFonts w:ascii="Times" w:eastAsia="Times New Roman" w:hAnsi="Times" w:cs="Times New Roman"/>
      <w:color w:val="000000"/>
      <w:kern w:val="0"/>
      <w:sz w:val="24"/>
      <w:szCs w:val="20"/>
      <w:lang w:eastAsia="pt-BR"/>
      <w14:ligatures w14:val="none"/>
    </w:rPr>
  </w:style>
  <w:style w:type="paragraph" w:styleId="Ttulo9">
    <w:name w:val="heading 9"/>
    <w:next w:val="TF-TEXTO"/>
    <w:link w:val="Ttulo9Char"/>
    <w:semiHidden/>
    <w:unhideWhenUsed/>
    <w:qFormat/>
    <w:rsid w:val="00BA4B6B"/>
    <w:pPr>
      <w:keepNext/>
      <w:numPr>
        <w:ilvl w:val="8"/>
        <w:numId w:val="4"/>
      </w:numPr>
      <w:spacing w:before="360" w:after="360" w:line="240" w:lineRule="auto"/>
      <w:ind w:left="1985" w:hanging="1985"/>
      <w:jc w:val="both"/>
      <w:outlineLvl w:val="8"/>
    </w:pPr>
    <w:rPr>
      <w:rFonts w:ascii="Times New Roman" w:eastAsia="Times New Roman" w:hAnsi="Times New Roman" w:cs="Times New Roman"/>
      <w:b/>
      <w:color w:val="000000"/>
      <w:kern w:val="0"/>
      <w:sz w:val="24"/>
      <w:szCs w:val="20"/>
      <w:lang w:eastAsia="pt-BR"/>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F-TÍTULO 1 Char"/>
    <w:basedOn w:val="Fontepargpadro"/>
    <w:link w:val="Ttulo1"/>
    <w:rsid w:val="00435F5D"/>
    <w:rPr>
      <w:rFonts w:ascii="Times New Roman" w:eastAsia="Times New Roman" w:hAnsi="Times New Roman" w:cs="Times New Roman"/>
      <w:b/>
      <w:bCs/>
      <w:caps/>
      <w:kern w:val="0"/>
      <w:sz w:val="20"/>
      <w:szCs w:val="24"/>
      <w:lang w:eastAsia="pt-BR"/>
      <w14:ligatures w14:val="none"/>
    </w:rPr>
  </w:style>
  <w:style w:type="character" w:customStyle="1" w:styleId="Ttulo2Char">
    <w:name w:val="Título 2 Char"/>
    <w:aliases w:val="TF-TÍTULO 2 Char"/>
    <w:basedOn w:val="Fontepargpadro"/>
    <w:link w:val="Ttulo2"/>
    <w:rsid w:val="0009012F"/>
    <w:rPr>
      <w:rFonts w:ascii="Times New Roman" w:eastAsia="Times New Roman" w:hAnsi="Times New Roman" w:cs="Times New Roman"/>
      <w:caps/>
      <w:color w:val="000000"/>
      <w:kern w:val="0"/>
      <w:sz w:val="20"/>
      <w:szCs w:val="20"/>
      <w:lang w:eastAsia="pt-BR"/>
      <w14:ligatures w14:val="none"/>
    </w:rPr>
  </w:style>
  <w:style w:type="character" w:customStyle="1" w:styleId="Ttulo3Char">
    <w:name w:val="Título 3 Char"/>
    <w:aliases w:val="TF-TÍTULO 3 Char"/>
    <w:basedOn w:val="Fontepargpadro"/>
    <w:link w:val="Ttulo3"/>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4Char">
    <w:name w:val="Título 4 Char"/>
    <w:aliases w:val="TF-TÍTULO 4 Char"/>
    <w:basedOn w:val="Fontepargpadro"/>
    <w:link w:val="Ttulo4"/>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5Char">
    <w:name w:val="Título 5 Char"/>
    <w:aliases w:val="TF-TÍTULO 5 Char"/>
    <w:basedOn w:val="Fontepargpadro"/>
    <w:link w:val="Ttulo5"/>
    <w:semiHidden/>
    <w:rsid w:val="00BA4B6B"/>
    <w:rPr>
      <w:rFonts w:ascii="Times New Roman" w:eastAsia="Times New Roman" w:hAnsi="Times New Roman" w:cs="Times New Roman"/>
      <w:color w:val="000000"/>
      <w:kern w:val="0"/>
      <w:sz w:val="20"/>
      <w:szCs w:val="20"/>
      <w:lang w:eastAsia="pt-BR"/>
      <w14:ligatures w14:val="none"/>
    </w:rPr>
  </w:style>
  <w:style w:type="character" w:customStyle="1" w:styleId="Ttulo6Char">
    <w:name w:val="Título 6 Char"/>
    <w:basedOn w:val="Fontepargpadro"/>
    <w:link w:val="Ttulo6"/>
    <w:semiHidden/>
    <w:rsid w:val="00BA4B6B"/>
    <w:rPr>
      <w:rFonts w:ascii="Times New Roman" w:eastAsia="Times New Roman" w:hAnsi="Times New Roman" w:cs="Times New Roman"/>
      <w:noProof/>
      <w:color w:val="000000"/>
      <w:kern w:val="0"/>
      <w:sz w:val="24"/>
      <w:szCs w:val="20"/>
      <w:lang w:eastAsia="pt-BR"/>
      <w14:ligatures w14:val="none"/>
    </w:rPr>
  </w:style>
  <w:style w:type="character" w:customStyle="1" w:styleId="Ttulo7Char">
    <w:name w:val="Título 7 Char"/>
    <w:basedOn w:val="Fontepargpadro"/>
    <w:link w:val="Ttulo7"/>
    <w:semiHidden/>
    <w:rsid w:val="00BA4B6B"/>
    <w:rPr>
      <w:rFonts w:ascii="Times" w:eastAsia="Times New Roman" w:hAnsi="Times" w:cs="Times New Roman"/>
      <w:kern w:val="0"/>
      <w:sz w:val="24"/>
      <w:szCs w:val="20"/>
      <w:lang w:eastAsia="pt-BR"/>
      <w14:ligatures w14:val="none"/>
    </w:rPr>
  </w:style>
  <w:style w:type="character" w:customStyle="1" w:styleId="Ttulo8Char">
    <w:name w:val="Título 8 Char"/>
    <w:basedOn w:val="Fontepargpadro"/>
    <w:link w:val="Ttulo8"/>
    <w:semiHidden/>
    <w:rsid w:val="00BA4B6B"/>
    <w:rPr>
      <w:rFonts w:ascii="Times" w:eastAsia="Times New Roman" w:hAnsi="Times" w:cs="Times New Roman"/>
      <w:color w:val="000000"/>
      <w:kern w:val="0"/>
      <w:sz w:val="24"/>
      <w:szCs w:val="20"/>
      <w:lang w:eastAsia="pt-BR"/>
      <w14:ligatures w14:val="none"/>
    </w:rPr>
  </w:style>
  <w:style w:type="character" w:customStyle="1" w:styleId="Ttulo9Char">
    <w:name w:val="Título 9 Char"/>
    <w:basedOn w:val="Fontepargpadro"/>
    <w:link w:val="Ttulo9"/>
    <w:semiHidden/>
    <w:rsid w:val="00BA4B6B"/>
    <w:rPr>
      <w:rFonts w:ascii="Times New Roman" w:eastAsia="Times New Roman" w:hAnsi="Times New Roman" w:cs="Times New Roman"/>
      <w:b/>
      <w:color w:val="000000"/>
      <w:kern w:val="0"/>
      <w:sz w:val="24"/>
      <w:szCs w:val="20"/>
      <w:lang w:eastAsia="pt-BR"/>
      <w14:ligatures w14:val="none"/>
    </w:rPr>
  </w:style>
  <w:style w:type="paragraph" w:customStyle="1" w:styleId="TF-TEXTO">
    <w:name w:val="TF-TEXTO"/>
    <w:qFormat/>
    <w:rsid w:val="00BA4B6B"/>
    <w:pPr>
      <w:spacing w:after="120" w:line="240" w:lineRule="auto"/>
      <w:ind w:firstLine="680"/>
      <w:jc w:val="both"/>
    </w:pPr>
    <w:rPr>
      <w:rFonts w:ascii="Times New Roman" w:eastAsia="Times New Roman" w:hAnsi="Times New Roman" w:cs="Times New Roman"/>
      <w:kern w:val="0"/>
      <w:sz w:val="20"/>
      <w:szCs w:val="20"/>
      <w:lang w:eastAsia="pt-BR"/>
      <w14:ligatures w14:val="none"/>
    </w:rPr>
  </w:style>
  <w:style w:type="paragraph" w:styleId="Cabealho">
    <w:name w:val="header"/>
    <w:basedOn w:val="Normal"/>
    <w:link w:val="CabealhoChar"/>
    <w:uiPriority w:val="99"/>
    <w:unhideWhenUsed/>
    <w:rsid w:val="00BA4B6B"/>
    <w:pPr>
      <w:tabs>
        <w:tab w:val="center" w:pos="4320"/>
        <w:tab w:val="right" w:pos="8640"/>
      </w:tabs>
    </w:pPr>
  </w:style>
  <w:style w:type="character" w:customStyle="1" w:styleId="CabealhoChar">
    <w:name w:val="Cabeçalho Char"/>
    <w:basedOn w:val="Fontepargpadro"/>
    <w:link w:val="Cabealho"/>
    <w:uiPriority w:val="99"/>
    <w:rsid w:val="00BA4B6B"/>
    <w:rPr>
      <w:rFonts w:ascii="Times New Roman" w:eastAsia="Times New Roman" w:hAnsi="Times New Roman" w:cs="Times New Roman"/>
      <w:kern w:val="0"/>
      <w:sz w:val="24"/>
      <w:szCs w:val="24"/>
      <w:lang w:eastAsia="pt-BR"/>
      <w14:ligatures w14:val="none"/>
    </w:rPr>
  </w:style>
  <w:style w:type="paragraph" w:customStyle="1" w:styleId="TF-ALNEA">
    <w:name w:val="TF-ALÍNEA"/>
    <w:qFormat/>
    <w:rsid w:val="00BA4B6B"/>
    <w:pPr>
      <w:widowControl w:val="0"/>
      <w:numPr>
        <w:numId w:val="5"/>
      </w:numPr>
      <w:spacing w:after="120" w:line="240" w:lineRule="auto"/>
      <w:contextualSpacing/>
      <w:jc w:val="both"/>
    </w:pPr>
    <w:rPr>
      <w:rFonts w:ascii="Times New Roman" w:eastAsia="Times New Roman" w:hAnsi="Times New Roman" w:cs="Times New Roman"/>
      <w:kern w:val="0"/>
      <w:sz w:val="20"/>
      <w:szCs w:val="20"/>
      <w:lang w:eastAsia="pt-BR"/>
      <w14:ligatures w14:val="none"/>
    </w:rPr>
  </w:style>
  <w:style w:type="paragraph" w:customStyle="1" w:styleId="TF-TTULO">
    <w:name w:val="TF-TÍTULO"/>
    <w:next w:val="Normal"/>
    <w:rsid w:val="00BA4B6B"/>
    <w:pPr>
      <w:spacing w:after="120" w:line="240" w:lineRule="auto"/>
      <w:jc w:val="center"/>
    </w:pPr>
    <w:rPr>
      <w:rFonts w:ascii="Times New Roman" w:eastAsia="Times New Roman" w:hAnsi="Times New Roman" w:cs="Times New Roman"/>
      <w:b/>
      <w:caps/>
      <w:kern w:val="0"/>
      <w:sz w:val="24"/>
      <w:szCs w:val="20"/>
      <w:lang w:eastAsia="pt-BR"/>
      <w14:ligatures w14:val="none"/>
    </w:rPr>
  </w:style>
  <w:style w:type="paragraph" w:customStyle="1" w:styleId="TF-AUTOR">
    <w:name w:val="TF-AUTOR"/>
    <w:basedOn w:val="Normal"/>
    <w:rsid w:val="00BA4B6B"/>
    <w:pPr>
      <w:spacing w:before="120"/>
      <w:jc w:val="center"/>
    </w:pPr>
    <w:rPr>
      <w:color w:val="000000"/>
      <w:sz w:val="20"/>
      <w:szCs w:val="20"/>
    </w:rPr>
  </w:style>
  <w:style w:type="paragraph" w:customStyle="1" w:styleId="TF-SUBALNEAnvel1">
    <w:name w:val="TF-SUBALÍNEA nível 1"/>
    <w:basedOn w:val="TF-ALNEA"/>
    <w:rsid w:val="00BA4B6B"/>
    <w:pPr>
      <w:numPr>
        <w:ilvl w:val="1"/>
      </w:numPr>
    </w:pPr>
    <w:rPr>
      <w:rFonts w:ascii="Times" w:hAnsi="Times"/>
    </w:rPr>
  </w:style>
  <w:style w:type="paragraph" w:customStyle="1" w:styleId="TF-SUBALNEAnvel2">
    <w:name w:val="TF-SUBALÍNEA nível 2"/>
    <w:basedOn w:val="TF-SUBALNEAnvel1"/>
    <w:rsid w:val="00BA4B6B"/>
    <w:pPr>
      <w:numPr>
        <w:ilvl w:val="2"/>
      </w:numPr>
    </w:pPr>
  </w:style>
  <w:style w:type="character" w:styleId="Nmerodepgina">
    <w:name w:val="page number"/>
    <w:basedOn w:val="Fontepargpadro"/>
    <w:semiHidden/>
    <w:unhideWhenUsed/>
    <w:rsid w:val="00BA4B6B"/>
  </w:style>
  <w:style w:type="character" w:styleId="Hyperlink">
    <w:name w:val="Hyperlink"/>
    <w:basedOn w:val="Fontepargpadro"/>
    <w:uiPriority w:val="99"/>
    <w:unhideWhenUsed/>
    <w:rsid w:val="000D7780"/>
    <w:rPr>
      <w:color w:val="0000FF"/>
      <w:u w:val="single"/>
    </w:rPr>
  </w:style>
  <w:style w:type="paragraph" w:styleId="NormalWeb">
    <w:name w:val="Normal (Web)"/>
    <w:basedOn w:val="Normal"/>
    <w:uiPriority w:val="99"/>
    <w:unhideWhenUsed/>
    <w:rsid w:val="00E779CA"/>
    <w:pPr>
      <w:keepNext w:val="0"/>
      <w:keepLines w:val="0"/>
      <w:spacing w:before="100" w:beforeAutospacing="1" w:after="100" w:afterAutospacing="1"/>
    </w:pPr>
  </w:style>
  <w:style w:type="paragraph" w:styleId="Partesuperior-zdoformulrio">
    <w:name w:val="HTML Top of Form"/>
    <w:basedOn w:val="Normal"/>
    <w:next w:val="Normal"/>
    <w:link w:val="Partesuperior-zdoformulrioChar"/>
    <w:hidden/>
    <w:uiPriority w:val="99"/>
    <w:unhideWhenUsed/>
    <w:rsid w:val="00E779CA"/>
    <w:pPr>
      <w:keepNext w:val="0"/>
      <w:keepLines w:val="0"/>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rsid w:val="00E779CA"/>
    <w:rPr>
      <w:rFonts w:ascii="Arial" w:eastAsia="Times New Roman" w:hAnsi="Arial" w:cs="Arial"/>
      <w:vanish/>
      <w:kern w:val="0"/>
      <w:sz w:val="16"/>
      <w:szCs w:val="16"/>
      <w:lang w:eastAsia="pt-BR"/>
      <w14:ligatures w14:val="none"/>
    </w:rPr>
  </w:style>
  <w:style w:type="paragraph" w:styleId="Parteinferiordoformulrio">
    <w:name w:val="HTML Bottom of Form"/>
    <w:basedOn w:val="Normal"/>
    <w:next w:val="Normal"/>
    <w:link w:val="ParteinferiordoformulrioChar"/>
    <w:hidden/>
    <w:uiPriority w:val="99"/>
    <w:semiHidden/>
    <w:unhideWhenUsed/>
    <w:rsid w:val="00E779CA"/>
    <w:pPr>
      <w:keepNext w:val="0"/>
      <w:keepLines w:val="0"/>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E779CA"/>
    <w:rPr>
      <w:rFonts w:ascii="Arial" w:eastAsia="Times New Roman" w:hAnsi="Arial" w:cs="Arial"/>
      <w:vanish/>
      <w:kern w:val="0"/>
      <w:sz w:val="16"/>
      <w:szCs w:val="16"/>
      <w:lang w:eastAsia="pt-BR"/>
      <w14:ligatures w14:val="none"/>
    </w:rPr>
  </w:style>
  <w:style w:type="paragraph" w:customStyle="1" w:styleId="TF-LEGENDA">
    <w:name w:val="TF-LEGENDA"/>
    <w:basedOn w:val="Normal"/>
    <w:next w:val="Normal"/>
    <w:qFormat/>
    <w:rsid w:val="0042018A"/>
    <w:pPr>
      <w:spacing w:before="60"/>
      <w:jc w:val="center"/>
      <w:outlineLvl w:val="0"/>
    </w:pPr>
    <w:rPr>
      <w:sz w:val="20"/>
      <w:szCs w:val="20"/>
    </w:rPr>
  </w:style>
  <w:style w:type="paragraph" w:customStyle="1" w:styleId="TF-FIGURA">
    <w:name w:val="TF-FIGURA"/>
    <w:basedOn w:val="Normal"/>
    <w:qFormat/>
    <w:rsid w:val="0042018A"/>
    <w:pPr>
      <w:keepLines w:val="0"/>
      <w:jc w:val="center"/>
    </w:pPr>
    <w:rPr>
      <w:sz w:val="20"/>
      <w:szCs w:val="20"/>
    </w:rPr>
  </w:style>
  <w:style w:type="paragraph" w:customStyle="1" w:styleId="TF-FONTE">
    <w:name w:val="TF-FONTE"/>
    <w:next w:val="Normal"/>
    <w:qFormat/>
    <w:rsid w:val="0042018A"/>
    <w:pPr>
      <w:spacing w:after="120" w:line="240" w:lineRule="auto"/>
      <w:jc w:val="center"/>
    </w:pPr>
    <w:rPr>
      <w:rFonts w:ascii="Times New Roman" w:eastAsia="Times New Roman" w:hAnsi="Times New Roman" w:cs="Times New Roman"/>
      <w:kern w:val="0"/>
      <w:sz w:val="18"/>
      <w:szCs w:val="20"/>
      <w:lang w:eastAsia="pt-BR"/>
      <w14:ligatures w14:val="none"/>
    </w:rPr>
  </w:style>
  <w:style w:type="character" w:styleId="Forte">
    <w:name w:val="Strong"/>
    <w:basedOn w:val="Fontepargpadro"/>
    <w:uiPriority w:val="22"/>
    <w:qFormat/>
    <w:rsid w:val="00F12DA5"/>
    <w:rPr>
      <w:b/>
      <w:bCs/>
    </w:rPr>
  </w:style>
  <w:style w:type="paragraph" w:customStyle="1" w:styleId="TF-TEXTOQUADRO">
    <w:name w:val="TF-TEXTO QUADRO"/>
    <w:rsid w:val="00032C5C"/>
    <w:pPr>
      <w:keepNext/>
      <w:keepLines/>
      <w:spacing w:after="0" w:line="240" w:lineRule="auto"/>
    </w:pPr>
    <w:rPr>
      <w:rFonts w:ascii="Times New Roman" w:eastAsia="Times New Roman" w:hAnsi="Times New Roman" w:cs="Times New Roman"/>
      <w:kern w:val="0"/>
      <w:sz w:val="20"/>
      <w:szCs w:val="20"/>
      <w:lang w:eastAsia="pt-BR"/>
      <w14:ligatures w14:val="none"/>
    </w:rPr>
  </w:style>
  <w:style w:type="paragraph" w:customStyle="1" w:styleId="TF-refernciasbibliogrficasTTULO">
    <w:name w:val="TF-referências bibliográficas TÍTULO"/>
    <w:basedOn w:val="Normal"/>
    <w:next w:val="Normal"/>
    <w:rsid w:val="00E760F8"/>
    <w:pPr>
      <w:keepLines w:val="0"/>
      <w:spacing w:before="120"/>
      <w:jc w:val="center"/>
    </w:pPr>
    <w:rPr>
      <w:b/>
      <w:caps/>
      <w:sz w:val="20"/>
      <w:szCs w:val="20"/>
    </w:rPr>
  </w:style>
  <w:style w:type="paragraph" w:customStyle="1" w:styleId="TF-TEXTOQUADROCentralizado">
    <w:name w:val="TF-TEXTO QUADRO Centralizado"/>
    <w:basedOn w:val="TF-TEXTOQUADRO"/>
    <w:rsid w:val="00473EA5"/>
    <w:pPr>
      <w:jc w:val="center"/>
    </w:pPr>
  </w:style>
  <w:style w:type="paragraph" w:customStyle="1" w:styleId="TF-REFERNCIASITEM">
    <w:name w:val="TF-REFERÊNCIAS ITEM"/>
    <w:rsid w:val="00A967FD"/>
    <w:pPr>
      <w:keepLines/>
      <w:spacing w:before="120" w:after="0" w:line="240" w:lineRule="auto"/>
    </w:pPr>
    <w:rPr>
      <w:rFonts w:ascii="Times New Roman" w:eastAsia="Times New Roman" w:hAnsi="Times New Roman" w:cs="Times New Roman"/>
      <w:kern w:val="0"/>
      <w:sz w:val="18"/>
      <w:szCs w:val="20"/>
      <w:lang w:eastAsia="pt-BR"/>
      <w14:ligatures w14:val="none"/>
    </w:rPr>
  </w:style>
  <w:style w:type="character" w:customStyle="1" w:styleId="anchor-text">
    <w:name w:val="anchor-text"/>
    <w:basedOn w:val="Fontepargpadro"/>
    <w:rsid w:val="005541F2"/>
  </w:style>
  <w:style w:type="character" w:styleId="MenoPendente">
    <w:name w:val="Unresolved Mention"/>
    <w:basedOn w:val="Fontepargpadro"/>
    <w:uiPriority w:val="99"/>
    <w:semiHidden/>
    <w:unhideWhenUsed/>
    <w:rsid w:val="00431B5B"/>
    <w:rPr>
      <w:color w:val="605E5C"/>
      <w:shd w:val="clear" w:color="auto" w:fill="E1DFDD"/>
    </w:rPr>
  </w:style>
  <w:style w:type="character" w:styleId="nfase">
    <w:name w:val="Emphasis"/>
    <w:basedOn w:val="Fontepargpadro"/>
    <w:uiPriority w:val="20"/>
    <w:qFormat/>
    <w:rsid w:val="004D35E5"/>
    <w:rPr>
      <w:i/>
      <w:iCs/>
    </w:rPr>
  </w:style>
  <w:style w:type="paragraph" w:styleId="Pr-formataoHTML">
    <w:name w:val="HTML Preformatted"/>
    <w:basedOn w:val="Normal"/>
    <w:link w:val="Pr-formataoHTMLChar"/>
    <w:uiPriority w:val="99"/>
    <w:semiHidden/>
    <w:unhideWhenUsed/>
    <w:rsid w:val="00A61BCE"/>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A61BCE"/>
    <w:rPr>
      <w:rFonts w:ascii="Courier New" w:eastAsia="Times New Roman" w:hAnsi="Courier New" w:cs="Courier New"/>
      <w:kern w:val="0"/>
      <w:sz w:val="20"/>
      <w:szCs w:val="20"/>
      <w:lang w:eastAsia="pt-BR"/>
      <w14:ligatures w14:val="none"/>
    </w:rPr>
  </w:style>
  <w:style w:type="paragraph" w:styleId="Rodap">
    <w:name w:val="footer"/>
    <w:basedOn w:val="Normal"/>
    <w:link w:val="RodapChar"/>
    <w:uiPriority w:val="99"/>
    <w:unhideWhenUsed/>
    <w:rsid w:val="008B06C0"/>
    <w:pPr>
      <w:tabs>
        <w:tab w:val="center" w:pos="4252"/>
        <w:tab w:val="right" w:pos="8504"/>
      </w:tabs>
    </w:pPr>
  </w:style>
  <w:style w:type="character" w:customStyle="1" w:styleId="RodapChar">
    <w:name w:val="Rodapé Char"/>
    <w:basedOn w:val="Fontepargpadro"/>
    <w:link w:val="Rodap"/>
    <w:uiPriority w:val="99"/>
    <w:rsid w:val="008B06C0"/>
    <w:rPr>
      <w:rFonts w:ascii="Times New Roman" w:eastAsia="Times New Roman" w:hAnsi="Times New Roman" w:cs="Times New Roman"/>
      <w:kern w:val="0"/>
      <w:sz w:val="24"/>
      <w:szCs w:val="24"/>
      <w:lang w:eastAsia="pt-BR"/>
      <w14:ligatures w14:val="none"/>
    </w:rPr>
  </w:style>
  <w:style w:type="paragraph" w:styleId="Legenda">
    <w:name w:val="caption"/>
    <w:basedOn w:val="Normal"/>
    <w:next w:val="Normal"/>
    <w:uiPriority w:val="35"/>
    <w:unhideWhenUsed/>
    <w:qFormat/>
    <w:rsid w:val="009D7499"/>
    <w:pPr>
      <w:spacing w:after="200"/>
    </w:pPr>
    <w:rPr>
      <w:i/>
      <w:iCs/>
      <w:color w:val="44546A" w:themeColor="text2"/>
      <w:sz w:val="18"/>
      <w:szCs w:val="18"/>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F-xAvalITEMTABELA">
    <w:name w:val="TF-xAval ITEM TABELA"/>
    <w:basedOn w:val="TF-xAvalITEMDETALHE"/>
    <w:rsid w:val="00003BC1"/>
    <w:pPr>
      <w:ind w:left="0"/>
      <w:jc w:val="center"/>
    </w:pPr>
  </w:style>
  <w:style w:type="paragraph" w:customStyle="1" w:styleId="TF-xAvalITEM">
    <w:name w:val="TF-xAval ITEM"/>
    <w:basedOn w:val="Normal"/>
    <w:rsid w:val="00003BC1"/>
    <w:pPr>
      <w:keepNext w:val="0"/>
      <w:keepLines w:val="0"/>
      <w:numPr>
        <w:numId w:val="19"/>
      </w:numPr>
      <w:jc w:val="both"/>
    </w:pPr>
    <w:rPr>
      <w:sz w:val="18"/>
    </w:rPr>
  </w:style>
  <w:style w:type="paragraph" w:customStyle="1" w:styleId="TF-xAvalITEMDETALHE">
    <w:name w:val="TF-xAval ITEM DETALHE"/>
    <w:basedOn w:val="Normal"/>
    <w:rsid w:val="00003BC1"/>
    <w:pPr>
      <w:keepNext w:val="0"/>
      <w:keepLines w:val="0"/>
      <w:numPr>
        <w:ilvl w:val="1"/>
      </w:numPr>
      <w:ind w:left="353"/>
      <w:jc w:val="both"/>
    </w:pPr>
    <w:rPr>
      <w:sz w:val="18"/>
    </w:rPr>
  </w:style>
  <w:style w:type="paragraph" w:customStyle="1" w:styleId="TF-xAvalLINHA">
    <w:name w:val="TF-xAval LINHA"/>
    <w:basedOn w:val="Normal"/>
    <w:rsid w:val="00003BC1"/>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003BC1"/>
    <w:pPr>
      <w:keepNext w:val="0"/>
      <w:keepLines w:val="0"/>
      <w:tabs>
        <w:tab w:val="left" w:pos="708"/>
      </w:tabs>
      <w:ind w:left="720" w:hanging="720"/>
      <w:jc w:val="center"/>
    </w:pPr>
    <w:rPr>
      <w:caps/>
      <w:noProof/>
      <w:sz w:val="22"/>
      <w:szCs w:val="20"/>
    </w:rPr>
  </w:style>
  <w:style w:type="paragraph" w:styleId="Reviso">
    <w:name w:val="Revision"/>
    <w:hidden/>
    <w:uiPriority w:val="99"/>
    <w:semiHidden/>
    <w:rsid w:val="0063519B"/>
    <w:pPr>
      <w:spacing w:after="0" w:line="240" w:lineRule="auto"/>
    </w:pPr>
    <w:rPr>
      <w:rFonts w:ascii="Times New Roman" w:eastAsia="Times New Roman" w:hAnsi="Times New Roman" w:cs="Times New Roman"/>
      <w:kern w:val="0"/>
      <w:sz w:val="24"/>
      <w:szCs w:val="24"/>
      <w:lang w:eastAsia="pt-BR"/>
      <w14:ligatures w14:val="none"/>
    </w:rPr>
  </w:style>
  <w:style w:type="character" w:styleId="Refdecomentrio">
    <w:name w:val="annotation reference"/>
    <w:basedOn w:val="Fontepargpadro"/>
    <w:uiPriority w:val="99"/>
    <w:semiHidden/>
    <w:unhideWhenUsed/>
    <w:rsid w:val="00EA27DB"/>
    <w:rPr>
      <w:sz w:val="16"/>
      <w:szCs w:val="16"/>
    </w:rPr>
  </w:style>
  <w:style w:type="paragraph" w:styleId="Textodecomentrio">
    <w:name w:val="annotation text"/>
    <w:basedOn w:val="Normal"/>
    <w:link w:val="TextodecomentrioChar"/>
    <w:uiPriority w:val="99"/>
    <w:semiHidden/>
    <w:unhideWhenUsed/>
    <w:rsid w:val="00EA27DB"/>
    <w:rPr>
      <w:sz w:val="20"/>
      <w:szCs w:val="20"/>
    </w:rPr>
  </w:style>
  <w:style w:type="character" w:customStyle="1" w:styleId="TextodecomentrioChar">
    <w:name w:val="Texto de comentário Char"/>
    <w:basedOn w:val="Fontepargpadro"/>
    <w:link w:val="Textodecomentrio"/>
    <w:uiPriority w:val="99"/>
    <w:semiHidden/>
    <w:rsid w:val="00EA27DB"/>
    <w:rPr>
      <w:rFonts w:ascii="Times New Roman" w:eastAsia="Times New Roman" w:hAnsi="Times New Roman" w:cs="Times New Roman"/>
      <w:kern w:val="0"/>
      <w:sz w:val="20"/>
      <w:szCs w:val="20"/>
      <w:lang w:eastAsia="pt-BR"/>
      <w14:ligatures w14:val="none"/>
    </w:rPr>
  </w:style>
  <w:style w:type="paragraph" w:styleId="Assuntodocomentrio">
    <w:name w:val="annotation subject"/>
    <w:basedOn w:val="Textodecomentrio"/>
    <w:next w:val="Textodecomentrio"/>
    <w:link w:val="AssuntodocomentrioChar"/>
    <w:uiPriority w:val="99"/>
    <w:semiHidden/>
    <w:unhideWhenUsed/>
    <w:rsid w:val="00EA27DB"/>
    <w:rPr>
      <w:b/>
      <w:bCs/>
    </w:rPr>
  </w:style>
  <w:style w:type="character" w:customStyle="1" w:styleId="AssuntodocomentrioChar">
    <w:name w:val="Assunto do comentário Char"/>
    <w:basedOn w:val="TextodecomentrioChar"/>
    <w:link w:val="Assuntodocomentrio"/>
    <w:uiPriority w:val="99"/>
    <w:semiHidden/>
    <w:rsid w:val="00EA27DB"/>
    <w:rPr>
      <w:rFonts w:ascii="Times New Roman" w:eastAsia="Times New Roman" w:hAnsi="Times New Roman" w:cs="Times New Roman"/>
      <w:b/>
      <w:bCs/>
      <w:kern w:val="0"/>
      <w:sz w:val="20"/>
      <w:szCs w:val="2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570">
      <w:bodyDiv w:val="1"/>
      <w:marLeft w:val="0"/>
      <w:marRight w:val="0"/>
      <w:marTop w:val="0"/>
      <w:marBottom w:val="0"/>
      <w:divBdr>
        <w:top w:val="none" w:sz="0" w:space="0" w:color="auto"/>
        <w:left w:val="none" w:sz="0" w:space="0" w:color="auto"/>
        <w:bottom w:val="none" w:sz="0" w:space="0" w:color="auto"/>
        <w:right w:val="none" w:sz="0" w:space="0" w:color="auto"/>
      </w:divBdr>
      <w:divsChild>
        <w:div w:id="1452087661">
          <w:marLeft w:val="0"/>
          <w:marRight w:val="0"/>
          <w:marTop w:val="0"/>
          <w:marBottom w:val="0"/>
          <w:divBdr>
            <w:top w:val="none" w:sz="0" w:space="0" w:color="auto"/>
            <w:left w:val="none" w:sz="0" w:space="0" w:color="auto"/>
            <w:bottom w:val="none" w:sz="0" w:space="0" w:color="auto"/>
            <w:right w:val="none" w:sz="0" w:space="0" w:color="auto"/>
          </w:divBdr>
          <w:divsChild>
            <w:div w:id="1716540384">
              <w:marLeft w:val="0"/>
              <w:marRight w:val="0"/>
              <w:marTop w:val="0"/>
              <w:marBottom w:val="0"/>
              <w:divBdr>
                <w:top w:val="none" w:sz="0" w:space="0" w:color="auto"/>
                <w:left w:val="none" w:sz="0" w:space="0" w:color="auto"/>
                <w:bottom w:val="none" w:sz="0" w:space="0" w:color="auto"/>
                <w:right w:val="none" w:sz="0" w:space="0" w:color="auto"/>
              </w:divBdr>
              <w:divsChild>
                <w:div w:id="15733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8270">
      <w:bodyDiv w:val="1"/>
      <w:marLeft w:val="0"/>
      <w:marRight w:val="0"/>
      <w:marTop w:val="0"/>
      <w:marBottom w:val="0"/>
      <w:divBdr>
        <w:top w:val="none" w:sz="0" w:space="0" w:color="auto"/>
        <w:left w:val="none" w:sz="0" w:space="0" w:color="auto"/>
        <w:bottom w:val="none" w:sz="0" w:space="0" w:color="auto"/>
        <w:right w:val="none" w:sz="0" w:space="0" w:color="auto"/>
      </w:divBdr>
      <w:divsChild>
        <w:div w:id="679704342">
          <w:marLeft w:val="0"/>
          <w:marRight w:val="0"/>
          <w:marTop w:val="0"/>
          <w:marBottom w:val="0"/>
          <w:divBdr>
            <w:top w:val="none" w:sz="0" w:space="0" w:color="auto"/>
            <w:left w:val="none" w:sz="0" w:space="0" w:color="auto"/>
            <w:bottom w:val="none" w:sz="0" w:space="0" w:color="auto"/>
            <w:right w:val="none" w:sz="0" w:space="0" w:color="auto"/>
          </w:divBdr>
          <w:divsChild>
            <w:div w:id="1773745310">
              <w:marLeft w:val="0"/>
              <w:marRight w:val="0"/>
              <w:marTop w:val="0"/>
              <w:marBottom w:val="0"/>
              <w:divBdr>
                <w:top w:val="none" w:sz="0" w:space="0" w:color="auto"/>
                <w:left w:val="none" w:sz="0" w:space="0" w:color="auto"/>
                <w:bottom w:val="none" w:sz="0" w:space="0" w:color="auto"/>
                <w:right w:val="none" w:sz="0" w:space="0" w:color="auto"/>
              </w:divBdr>
              <w:divsChild>
                <w:div w:id="17398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4447">
          <w:marLeft w:val="0"/>
          <w:marRight w:val="0"/>
          <w:marTop w:val="0"/>
          <w:marBottom w:val="0"/>
          <w:divBdr>
            <w:top w:val="none" w:sz="0" w:space="0" w:color="auto"/>
            <w:left w:val="none" w:sz="0" w:space="0" w:color="auto"/>
            <w:bottom w:val="none" w:sz="0" w:space="0" w:color="auto"/>
            <w:right w:val="none" w:sz="0" w:space="0" w:color="auto"/>
          </w:divBdr>
        </w:div>
      </w:divsChild>
    </w:div>
    <w:div w:id="121385369">
      <w:bodyDiv w:val="1"/>
      <w:marLeft w:val="0"/>
      <w:marRight w:val="0"/>
      <w:marTop w:val="0"/>
      <w:marBottom w:val="0"/>
      <w:divBdr>
        <w:top w:val="none" w:sz="0" w:space="0" w:color="auto"/>
        <w:left w:val="none" w:sz="0" w:space="0" w:color="auto"/>
        <w:bottom w:val="none" w:sz="0" w:space="0" w:color="auto"/>
        <w:right w:val="none" w:sz="0" w:space="0" w:color="auto"/>
      </w:divBdr>
      <w:divsChild>
        <w:div w:id="1031229202">
          <w:marLeft w:val="0"/>
          <w:marRight w:val="0"/>
          <w:marTop w:val="0"/>
          <w:marBottom w:val="0"/>
          <w:divBdr>
            <w:top w:val="none" w:sz="0" w:space="0" w:color="auto"/>
            <w:left w:val="none" w:sz="0" w:space="0" w:color="auto"/>
            <w:bottom w:val="none" w:sz="0" w:space="0" w:color="auto"/>
            <w:right w:val="none" w:sz="0" w:space="0" w:color="auto"/>
          </w:divBdr>
          <w:divsChild>
            <w:div w:id="2032369274">
              <w:marLeft w:val="0"/>
              <w:marRight w:val="0"/>
              <w:marTop w:val="0"/>
              <w:marBottom w:val="0"/>
              <w:divBdr>
                <w:top w:val="none" w:sz="0" w:space="0" w:color="auto"/>
                <w:left w:val="none" w:sz="0" w:space="0" w:color="auto"/>
                <w:bottom w:val="none" w:sz="0" w:space="0" w:color="auto"/>
                <w:right w:val="none" w:sz="0" w:space="0" w:color="auto"/>
              </w:divBdr>
              <w:divsChild>
                <w:div w:id="1774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05038">
      <w:bodyDiv w:val="1"/>
      <w:marLeft w:val="0"/>
      <w:marRight w:val="0"/>
      <w:marTop w:val="0"/>
      <w:marBottom w:val="0"/>
      <w:divBdr>
        <w:top w:val="none" w:sz="0" w:space="0" w:color="auto"/>
        <w:left w:val="none" w:sz="0" w:space="0" w:color="auto"/>
        <w:bottom w:val="none" w:sz="0" w:space="0" w:color="auto"/>
        <w:right w:val="none" w:sz="0" w:space="0" w:color="auto"/>
      </w:divBdr>
    </w:div>
    <w:div w:id="192497332">
      <w:bodyDiv w:val="1"/>
      <w:marLeft w:val="0"/>
      <w:marRight w:val="0"/>
      <w:marTop w:val="0"/>
      <w:marBottom w:val="0"/>
      <w:divBdr>
        <w:top w:val="none" w:sz="0" w:space="0" w:color="auto"/>
        <w:left w:val="none" w:sz="0" w:space="0" w:color="auto"/>
        <w:bottom w:val="none" w:sz="0" w:space="0" w:color="auto"/>
        <w:right w:val="none" w:sz="0" w:space="0" w:color="auto"/>
      </w:divBdr>
    </w:div>
    <w:div w:id="219244959">
      <w:bodyDiv w:val="1"/>
      <w:marLeft w:val="0"/>
      <w:marRight w:val="0"/>
      <w:marTop w:val="0"/>
      <w:marBottom w:val="0"/>
      <w:divBdr>
        <w:top w:val="none" w:sz="0" w:space="0" w:color="auto"/>
        <w:left w:val="none" w:sz="0" w:space="0" w:color="auto"/>
        <w:bottom w:val="none" w:sz="0" w:space="0" w:color="auto"/>
        <w:right w:val="none" w:sz="0" w:space="0" w:color="auto"/>
      </w:divBdr>
    </w:div>
    <w:div w:id="263077089">
      <w:bodyDiv w:val="1"/>
      <w:marLeft w:val="0"/>
      <w:marRight w:val="0"/>
      <w:marTop w:val="0"/>
      <w:marBottom w:val="0"/>
      <w:divBdr>
        <w:top w:val="none" w:sz="0" w:space="0" w:color="auto"/>
        <w:left w:val="none" w:sz="0" w:space="0" w:color="auto"/>
        <w:bottom w:val="none" w:sz="0" w:space="0" w:color="auto"/>
        <w:right w:val="none" w:sz="0" w:space="0" w:color="auto"/>
      </w:divBdr>
    </w:div>
    <w:div w:id="302202112">
      <w:bodyDiv w:val="1"/>
      <w:marLeft w:val="0"/>
      <w:marRight w:val="0"/>
      <w:marTop w:val="0"/>
      <w:marBottom w:val="0"/>
      <w:divBdr>
        <w:top w:val="none" w:sz="0" w:space="0" w:color="auto"/>
        <w:left w:val="none" w:sz="0" w:space="0" w:color="auto"/>
        <w:bottom w:val="none" w:sz="0" w:space="0" w:color="auto"/>
        <w:right w:val="none" w:sz="0" w:space="0" w:color="auto"/>
      </w:divBdr>
    </w:div>
    <w:div w:id="388849161">
      <w:bodyDiv w:val="1"/>
      <w:marLeft w:val="0"/>
      <w:marRight w:val="0"/>
      <w:marTop w:val="0"/>
      <w:marBottom w:val="0"/>
      <w:divBdr>
        <w:top w:val="none" w:sz="0" w:space="0" w:color="auto"/>
        <w:left w:val="none" w:sz="0" w:space="0" w:color="auto"/>
        <w:bottom w:val="none" w:sz="0" w:space="0" w:color="auto"/>
        <w:right w:val="none" w:sz="0" w:space="0" w:color="auto"/>
      </w:divBdr>
    </w:div>
    <w:div w:id="423184470">
      <w:bodyDiv w:val="1"/>
      <w:marLeft w:val="0"/>
      <w:marRight w:val="0"/>
      <w:marTop w:val="0"/>
      <w:marBottom w:val="0"/>
      <w:divBdr>
        <w:top w:val="none" w:sz="0" w:space="0" w:color="auto"/>
        <w:left w:val="none" w:sz="0" w:space="0" w:color="auto"/>
        <w:bottom w:val="none" w:sz="0" w:space="0" w:color="auto"/>
        <w:right w:val="none" w:sz="0" w:space="0" w:color="auto"/>
      </w:divBdr>
    </w:div>
    <w:div w:id="427627219">
      <w:bodyDiv w:val="1"/>
      <w:marLeft w:val="0"/>
      <w:marRight w:val="0"/>
      <w:marTop w:val="0"/>
      <w:marBottom w:val="0"/>
      <w:divBdr>
        <w:top w:val="none" w:sz="0" w:space="0" w:color="auto"/>
        <w:left w:val="none" w:sz="0" w:space="0" w:color="auto"/>
        <w:bottom w:val="none" w:sz="0" w:space="0" w:color="auto"/>
        <w:right w:val="none" w:sz="0" w:space="0" w:color="auto"/>
      </w:divBdr>
      <w:divsChild>
        <w:div w:id="179204030">
          <w:marLeft w:val="0"/>
          <w:marRight w:val="0"/>
          <w:marTop w:val="0"/>
          <w:marBottom w:val="0"/>
          <w:divBdr>
            <w:top w:val="none" w:sz="0" w:space="0" w:color="auto"/>
            <w:left w:val="none" w:sz="0" w:space="0" w:color="auto"/>
            <w:bottom w:val="none" w:sz="0" w:space="0" w:color="auto"/>
            <w:right w:val="none" w:sz="0" w:space="0" w:color="auto"/>
          </w:divBdr>
        </w:div>
        <w:div w:id="1440876502">
          <w:marLeft w:val="0"/>
          <w:marRight w:val="0"/>
          <w:marTop w:val="0"/>
          <w:marBottom w:val="0"/>
          <w:divBdr>
            <w:top w:val="none" w:sz="0" w:space="0" w:color="auto"/>
            <w:left w:val="none" w:sz="0" w:space="0" w:color="auto"/>
            <w:bottom w:val="none" w:sz="0" w:space="0" w:color="auto"/>
            <w:right w:val="none" w:sz="0" w:space="0" w:color="auto"/>
          </w:divBdr>
          <w:divsChild>
            <w:div w:id="583491436">
              <w:marLeft w:val="0"/>
              <w:marRight w:val="0"/>
              <w:marTop w:val="0"/>
              <w:marBottom w:val="0"/>
              <w:divBdr>
                <w:top w:val="none" w:sz="0" w:space="0" w:color="auto"/>
                <w:left w:val="none" w:sz="0" w:space="0" w:color="auto"/>
                <w:bottom w:val="none" w:sz="0" w:space="0" w:color="auto"/>
                <w:right w:val="none" w:sz="0" w:space="0" w:color="auto"/>
              </w:divBdr>
              <w:divsChild>
                <w:div w:id="1150248247">
                  <w:marLeft w:val="0"/>
                  <w:marRight w:val="0"/>
                  <w:marTop w:val="0"/>
                  <w:marBottom w:val="0"/>
                  <w:divBdr>
                    <w:top w:val="none" w:sz="0" w:space="0" w:color="auto"/>
                    <w:left w:val="none" w:sz="0" w:space="0" w:color="auto"/>
                    <w:bottom w:val="none" w:sz="0" w:space="0" w:color="auto"/>
                    <w:right w:val="none" w:sz="0" w:space="0" w:color="auto"/>
                  </w:divBdr>
                  <w:divsChild>
                    <w:div w:id="530150780">
                      <w:marLeft w:val="0"/>
                      <w:marRight w:val="0"/>
                      <w:marTop w:val="0"/>
                      <w:marBottom w:val="0"/>
                      <w:divBdr>
                        <w:top w:val="none" w:sz="0" w:space="0" w:color="auto"/>
                        <w:left w:val="none" w:sz="0" w:space="0" w:color="auto"/>
                        <w:bottom w:val="none" w:sz="0" w:space="0" w:color="auto"/>
                        <w:right w:val="none" w:sz="0" w:space="0" w:color="auto"/>
                      </w:divBdr>
                      <w:divsChild>
                        <w:div w:id="189584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830171">
          <w:marLeft w:val="0"/>
          <w:marRight w:val="0"/>
          <w:marTop w:val="0"/>
          <w:marBottom w:val="0"/>
          <w:divBdr>
            <w:top w:val="none" w:sz="0" w:space="0" w:color="auto"/>
            <w:left w:val="none" w:sz="0" w:space="0" w:color="auto"/>
            <w:bottom w:val="none" w:sz="0" w:space="0" w:color="auto"/>
            <w:right w:val="none" w:sz="0" w:space="0" w:color="auto"/>
          </w:divBdr>
          <w:divsChild>
            <w:div w:id="642386873">
              <w:marLeft w:val="0"/>
              <w:marRight w:val="0"/>
              <w:marTop w:val="0"/>
              <w:marBottom w:val="0"/>
              <w:divBdr>
                <w:top w:val="none" w:sz="0" w:space="0" w:color="auto"/>
                <w:left w:val="none" w:sz="0" w:space="0" w:color="auto"/>
                <w:bottom w:val="none" w:sz="0" w:space="0" w:color="auto"/>
                <w:right w:val="none" w:sz="0" w:space="0" w:color="auto"/>
              </w:divBdr>
              <w:divsChild>
                <w:div w:id="4642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1943">
          <w:marLeft w:val="0"/>
          <w:marRight w:val="0"/>
          <w:marTop w:val="0"/>
          <w:marBottom w:val="0"/>
          <w:divBdr>
            <w:top w:val="none" w:sz="0" w:space="0" w:color="auto"/>
            <w:left w:val="none" w:sz="0" w:space="0" w:color="auto"/>
            <w:bottom w:val="none" w:sz="0" w:space="0" w:color="auto"/>
            <w:right w:val="none" w:sz="0" w:space="0" w:color="auto"/>
          </w:divBdr>
          <w:divsChild>
            <w:div w:id="1005673206">
              <w:marLeft w:val="0"/>
              <w:marRight w:val="0"/>
              <w:marTop w:val="0"/>
              <w:marBottom w:val="0"/>
              <w:divBdr>
                <w:top w:val="none" w:sz="0" w:space="0" w:color="auto"/>
                <w:left w:val="none" w:sz="0" w:space="0" w:color="auto"/>
                <w:bottom w:val="none" w:sz="0" w:space="0" w:color="auto"/>
                <w:right w:val="none" w:sz="0" w:space="0" w:color="auto"/>
              </w:divBdr>
              <w:divsChild>
                <w:div w:id="1677876569">
                  <w:marLeft w:val="0"/>
                  <w:marRight w:val="0"/>
                  <w:marTop w:val="0"/>
                  <w:marBottom w:val="0"/>
                  <w:divBdr>
                    <w:top w:val="none" w:sz="0" w:space="0" w:color="auto"/>
                    <w:left w:val="none" w:sz="0" w:space="0" w:color="auto"/>
                    <w:bottom w:val="none" w:sz="0" w:space="0" w:color="auto"/>
                    <w:right w:val="none" w:sz="0" w:space="0" w:color="auto"/>
                  </w:divBdr>
                  <w:divsChild>
                    <w:div w:id="951012550">
                      <w:marLeft w:val="0"/>
                      <w:marRight w:val="0"/>
                      <w:marTop w:val="0"/>
                      <w:marBottom w:val="0"/>
                      <w:divBdr>
                        <w:top w:val="none" w:sz="0" w:space="0" w:color="auto"/>
                        <w:left w:val="none" w:sz="0" w:space="0" w:color="auto"/>
                        <w:bottom w:val="none" w:sz="0" w:space="0" w:color="auto"/>
                        <w:right w:val="none" w:sz="0" w:space="0" w:color="auto"/>
                      </w:divBdr>
                      <w:divsChild>
                        <w:div w:id="262734943">
                          <w:marLeft w:val="0"/>
                          <w:marRight w:val="0"/>
                          <w:marTop w:val="0"/>
                          <w:marBottom w:val="0"/>
                          <w:divBdr>
                            <w:top w:val="none" w:sz="0" w:space="0" w:color="auto"/>
                            <w:left w:val="none" w:sz="0" w:space="0" w:color="auto"/>
                            <w:bottom w:val="none" w:sz="0" w:space="0" w:color="auto"/>
                            <w:right w:val="none" w:sz="0" w:space="0" w:color="auto"/>
                          </w:divBdr>
                          <w:divsChild>
                            <w:div w:id="4063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269194">
          <w:marLeft w:val="0"/>
          <w:marRight w:val="0"/>
          <w:marTop w:val="0"/>
          <w:marBottom w:val="0"/>
          <w:divBdr>
            <w:top w:val="none" w:sz="0" w:space="0" w:color="auto"/>
            <w:left w:val="none" w:sz="0" w:space="0" w:color="auto"/>
            <w:bottom w:val="none" w:sz="0" w:space="0" w:color="auto"/>
            <w:right w:val="none" w:sz="0" w:space="0" w:color="auto"/>
          </w:divBdr>
          <w:divsChild>
            <w:div w:id="1627269719">
              <w:marLeft w:val="0"/>
              <w:marRight w:val="0"/>
              <w:marTop w:val="0"/>
              <w:marBottom w:val="0"/>
              <w:divBdr>
                <w:top w:val="none" w:sz="0" w:space="0" w:color="auto"/>
                <w:left w:val="none" w:sz="0" w:space="0" w:color="auto"/>
                <w:bottom w:val="none" w:sz="0" w:space="0" w:color="auto"/>
                <w:right w:val="none" w:sz="0" w:space="0" w:color="auto"/>
              </w:divBdr>
              <w:divsChild>
                <w:div w:id="13712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955">
          <w:marLeft w:val="0"/>
          <w:marRight w:val="0"/>
          <w:marTop w:val="0"/>
          <w:marBottom w:val="0"/>
          <w:divBdr>
            <w:top w:val="none" w:sz="0" w:space="0" w:color="auto"/>
            <w:left w:val="none" w:sz="0" w:space="0" w:color="auto"/>
            <w:bottom w:val="none" w:sz="0" w:space="0" w:color="auto"/>
            <w:right w:val="none" w:sz="0" w:space="0" w:color="auto"/>
          </w:divBdr>
          <w:divsChild>
            <w:div w:id="209540695">
              <w:marLeft w:val="0"/>
              <w:marRight w:val="0"/>
              <w:marTop w:val="0"/>
              <w:marBottom w:val="0"/>
              <w:divBdr>
                <w:top w:val="none" w:sz="0" w:space="0" w:color="auto"/>
                <w:left w:val="none" w:sz="0" w:space="0" w:color="auto"/>
                <w:bottom w:val="none" w:sz="0" w:space="0" w:color="auto"/>
                <w:right w:val="none" w:sz="0" w:space="0" w:color="auto"/>
              </w:divBdr>
              <w:divsChild>
                <w:div w:id="1650791682">
                  <w:marLeft w:val="0"/>
                  <w:marRight w:val="0"/>
                  <w:marTop w:val="0"/>
                  <w:marBottom w:val="0"/>
                  <w:divBdr>
                    <w:top w:val="none" w:sz="0" w:space="0" w:color="auto"/>
                    <w:left w:val="none" w:sz="0" w:space="0" w:color="auto"/>
                    <w:bottom w:val="none" w:sz="0" w:space="0" w:color="auto"/>
                    <w:right w:val="none" w:sz="0" w:space="0" w:color="auto"/>
                  </w:divBdr>
                  <w:divsChild>
                    <w:div w:id="290553640">
                      <w:marLeft w:val="0"/>
                      <w:marRight w:val="0"/>
                      <w:marTop w:val="0"/>
                      <w:marBottom w:val="0"/>
                      <w:divBdr>
                        <w:top w:val="none" w:sz="0" w:space="0" w:color="auto"/>
                        <w:left w:val="none" w:sz="0" w:space="0" w:color="auto"/>
                        <w:bottom w:val="none" w:sz="0" w:space="0" w:color="auto"/>
                        <w:right w:val="none" w:sz="0" w:space="0" w:color="auto"/>
                      </w:divBdr>
                      <w:divsChild>
                        <w:div w:id="1358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57793">
          <w:marLeft w:val="0"/>
          <w:marRight w:val="0"/>
          <w:marTop w:val="0"/>
          <w:marBottom w:val="0"/>
          <w:divBdr>
            <w:top w:val="none" w:sz="0" w:space="0" w:color="auto"/>
            <w:left w:val="none" w:sz="0" w:space="0" w:color="auto"/>
            <w:bottom w:val="none" w:sz="0" w:space="0" w:color="auto"/>
            <w:right w:val="none" w:sz="0" w:space="0" w:color="auto"/>
          </w:divBdr>
          <w:divsChild>
            <w:div w:id="717629429">
              <w:marLeft w:val="0"/>
              <w:marRight w:val="0"/>
              <w:marTop w:val="0"/>
              <w:marBottom w:val="0"/>
              <w:divBdr>
                <w:top w:val="none" w:sz="0" w:space="0" w:color="auto"/>
                <w:left w:val="none" w:sz="0" w:space="0" w:color="auto"/>
                <w:bottom w:val="none" w:sz="0" w:space="0" w:color="auto"/>
                <w:right w:val="none" w:sz="0" w:space="0" w:color="auto"/>
              </w:divBdr>
              <w:divsChild>
                <w:div w:id="7586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8553">
          <w:marLeft w:val="0"/>
          <w:marRight w:val="0"/>
          <w:marTop w:val="0"/>
          <w:marBottom w:val="0"/>
          <w:divBdr>
            <w:top w:val="none" w:sz="0" w:space="0" w:color="auto"/>
            <w:left w:val="none" w:sz="0" w:space="0" w:color="auto"/>
            <w:bottom w:val="none" w:sz="0" w:space="0" w:color="auto"/>
            <w:right w:val="none" w:sz="0" w:space="0" w:color="auto"/>
          </w:divBdr>
          <w:divsChild>
            <w:div w:id="1545291377">
              <w:marLeft w:val="0"/>
              <w:marRight w:val="0"/>
              <w:marTop w:val="0"/>
              <w:marBottom w:val="0"/>
              <w:divBdr>
                <w:top w:val="none" w:sz="0" w:space="0" w:color="auto"/>
                <w:left w:val="none" w:sz="0" w:space="0" w:color="auto"/>
                <w:bottom w:val="none" w:sz="0" w:space="0" w:color="auto"/>
                <w:right w:val="none" w:sz="0" w:space="0" w:color="auto"/>
              </w:divBdr>
              <w:divsChild>
                <w:div w:id="1094012826">
                  <w:marLeft w:val="0"/>
                  <w:marRight w:val="0"/>
                  <w:marTop w:val="0"/>
                  <w:marBottom w:val="0"/>
                  <w:divBdr>
                    <w:top w:val="none" w:sz="0" w:space="0" w:color="auto"/>
                    <w:left w:val="none" w:sz="0" w:space="0" w:color="auto"/>
                    <w:bottom w:val="none" w:sz="0" w:space="0" w:color="auto"/>
                    <w:right w:val="none" w:sz="0" w:space="0" w:color="auto"/>
                  </w:divBdr>
                  <w:divsChild>
                    <w:div w:id="337393673">
                      <w:marLeft w:val="0"/>
                      <w:marRight w:val="0"/>
                      <w:marTop w:val="0"/>
                      <w:marBottom w:val="0"/>
                      <w:divBdr>
                        <w:top w:val="none" w:sz="0" w:space="0" w:color="auto"/>
                        <w:left w:val="none" w:sz="0" w:space="0" w:color="auto"/>
                        <w:bottom w:val="none" w:sz="0" w:space="0" w:color="auto"/>
                        <w:right w:val="none" w:sz="0" w:space="0" w:color="auto"/>
                      </w:divBdr>
                      <w:divsChild>
                        <w:div w:id="1721706229">
                          <w:marLeft w:val="0"/>
                          <w:marRight w:val="0"/>
                          <w:marTop w:val="0"/>
                          <w:marBottom w:val="0"/>
                          <w:divBdr>
                            <w:top w:val="none" w:sz="0" w:space="0" w:color="auto"/>
                            <w:left w:val="none" w:sz="0" w:space="0" w:color="auto"/>
                            <w:bottom w:val="none" w:sz="0" w:space="0" w:color="auto"/>
                            <w:right w:val="none" w:sz="0" w:space="0" w:color="auto"/>
                          </w:divBdr>
                          <w:divsChild>
                            <w:div w:id="18483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106912">
          <w:marLeft w:val="0"/>
          <w:marRight w:val="0"/>
          <w:marTop w:val="0"/>
          <w:marBottom w:val="0"/>
          <w:divBdr>
            <w:top w:val="none" w:sz="0" w:space="0" w:color="auto"/>
            <w:left w:val="none" w:sz="0" w:space="0" w:color="auto"/>
            <w:bottom w:val="none" w:sz="0" w:space="0" w:color="auto"/>
            <w:right w:val="none" w:sz="0" w:space="0" w:color="auto"/>
          </w:divBdr>
          <w:divsChild>
            <w:div w:id="1984196862">
              <w:marLeft w:val="0"/>
              <w:marRight w:val="0"/>
              <w:marTop w:val="0"/>
              <w:marBottom w:val="0"/>
              <w:divBdr>
                <w:top w:val="none" w:sz="0" w:space="0" w:color="auto"/>
                <w:left w:val="none" w:sz="0" w:space="0" w:color="auto"/>
                <w:bottom w:val="none" w:sz="0" w:space="0" w:color="auto"/>
                <w:right w:val="none" w:sz="0" w:space="0" w:color="auto"/>
              </w:divBdr>
              <w:divsChild>
                <w:div w:id="1313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15193">
          <w:marLeft w:val="0"/>
          <w:marRight w:val="0"/>
          <w:marTop w:val="0"/>
          <w:marBottom w:val="0"/>
          <w:divBdr>
            <w:top w:val="none" w:sz="0" w:space="0" w:color="auto"/>
            <w:left w:val="none" w:sz="0" w:space="0" w:color="auto"/>
            <w:bottom w:val="none" w:sz="0" w:space="0" w:color="auto"/>
            <w:right w:val="none" w:sz="0" w:space="0" w:color="auto"/>
          </w:divBdr>
          <w:divsChild>
            <w:div w:id="1864435121">
              <w:marLeft w:val="0"/>
              <w:marRight w:val="0"/>
              <w:marTop w:val="0"/>
              <w:marBottom w:val="0"/>
              <w:divBdr>
                <w:top w:val="none" w:sz="0" w:space="0" w:color="auto"/>
                <w:left w:val="none" w:sz="0" w:space="0" w:color="auto"/>
                <w:bottom w:val="none" w:sz="0" w:space="0" w:color="auto"/>
                <w:right w:val="none" w:sz="0" w:space="0" w:color="auto"/>
              </w:divBdr>
              <w:divsChild>
                <w:div w:id="2113084698">
                  <w:marLeft w:val="0"/>
                  <w:marRight w:val="0"/>
                  <w:marTop w:val="0"/>
                  <w:marBottom w:val="0"/>
                  <w:divBdr>
                    <w:top w:val="none" w:sz="0" w:space="0" w:color="auto"/>
                    <w:left w:val="none" w:sz="0" w:space="0" w:color="auto"/>
                    <w:bottom w:val="none" w:sz="0" w:space="0" w:color="auto"/>
                    <w:right w:val="none" w:sz="0" w:space="0" w:color="auto"/>
                  </w:divBdr>
                  <w:divsChild>
                    <w:div w:id="499125435">
                      <w:marLeft w:val="0"/>
                      <w:marRight w:val="0"/>
                      <w:marTop w:val="0"/>
                      <w:marBottom w:val="0"/>
                      <w:divBdr>
                        <w:top w:val="none" w:sz="0" w:space="0" w:color="auto"/>
                        <w:left w:val="none" w:sz="0" w:space="0" w:color="auto"/>
                        <w:bottom w:val="none" w:sz="0" w:space="0" w:color="auto"/>
                        <w:right w:val="none" w:sz="0" w:space="0" w:color="auto"/>
                      </w:divBdr>
                      <w:divsChild>
                        <w:div w:id="14265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21253">
          <w:marLeft w:val="0"/>
          <w:marRight w:val="0"/>
          <w:marTop w:val="0"/>
          <w:marBottom w:val="0"/>
          <w:divBdr>
            <w:top w:val="none" w:sz="0" w:space="0" w:color="auto"/>
            <w:left w:val="none" w:sz="0" w:space="0" w:color="auto"/>
            <w:bottom w:val="none" w:sz="0" w:space="0" w:color="auto"/>
            <w:right w:val="none" w:sz="0" w:space="0" w:color="auto"/>
          </w:divBdr>
          <w:divsChild>
            <w:div w:id="204293113">
              <w:marLeft w:val="0"/>
              <w:marRight w:val="0"/>
              <w:marTop w:val="0"/>
              <w:marBottom w:val="0"/>
              <w:divBdr>
                <w:top w:val="none" w:sz="0" w:space="0" w:color="auto"/>
                <w:left w:val="none" w:sz="0" w:space="0" w:color="auto"/>
                <w:bottom w:val="none" w:sz="0" w:space="0" w:color="auto"/>
                <w:right w:val="none" w:sz="0" w:space="0" w:color="auto"/>
              </w:divBdr>
              <w:divsChild>
                <w:div w:id="20924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6637">
          <w:marLeft w:val="0"/>
          <w:marRight w:val="0"/>
          <w:marTop w:val="0"/>
          <w:marBottom w:val="0"/>
          <w:divBdr>
            <w:top w:val="none" w:sz="0" w:space="0" w:color="auto"/>
            <w:left w:val="none" w:sz="0" w:space="0" w:color="auto"/>
            <w:bottom w:val="none" w:sz="0" w:space="0" w:color="auto"/>
            <w:right w:val="none" w:sz="0" w:space="0" w:color="auto"/>
          </w:divBdr>
          <w:divsChild>
            <w:div w:id="428157279">
              <w:marLeft w:val="0"/>
              <w:marRight w:val="0"/>
              <w:marTop w:val="0"/>
              <w:marBottom w:val="0"/>
              <w:divBdr>
                <w:top w:val="none" w:sz="0" w:space="0" w:color="auto"/>
                <w:left w:val="none" w:sz="0" w:space="0" w:color="auto"/>
                <w:bottom w:val="none" w:sz="0" w:space="0" w:color="auto"/>
                <w:right w:val="none" w:sz="0" w:space="0" w:color="auto"/>
              </w:divBdr>
              <w:divsChild>
                <w:div w:id="324672708">
                  <w:marLeft w:val="0"/>
                  <w:marRight w:val="0"/>
                  <w:marTop w:val="0"/>
                  <w:marBottom w:val="0"/>
                  <w:divBdr>
                    <w:top w:val="none" w:sz="0" w:space="0" w:color="auto"/>
                    <w:left w:val="none" w:sz="0" w:space="0" w:color="auto"/>
                    <w:bottom w:val="none" w:sz="0" w:space="0" w:color="auto"/>
                    <w:right w:val="none" w:sz="0" w:space="0" w:color="auto"/>
                  </w:divBdr>
                  <w:divsChild>
                    <w:div w:id="1307516200">
                      <w:marLeft w:val="0"/>
                      <w:marRight w:val="0"/>
                      <w:marTop w:val="0"/>
                      <w:marBottom w:val="0"/>
                      <w:divBdr>
                        <w:top w:val="none" w:sz="0" w:space="0" w:color="auto"/>
                        <w:left w:val="none" w:sz="0" w:space="0" w:color="auto"/>
                        <w:bottom w:val="none" w:sz="0" w:space="0" w:color="auto"/>
                        <w:right w:val="none" w:sz="0" w:space="0" w:color="auto"/>
                      </w:divBdr>
                      <w:divsChild>
                        <w:div w:id="655767341">
                          <w:marLeft w:val="0"/>
                          <w:marRight w:val="0"/>
                          <w:marTop w:val="0"/>
                          <w:marBottom w:val="0"/>
                          <w:divBdr>
                            <w:top w:val="none" w:sz="0" w:space="0" w:color="auto"/>
                            <w:left w:val="none" w:sz="0" w:space="0" w:color="auto"/>
                            <w:bottom w:val="none" w:sz="0" w:space="0" w:color="auto"/>
                            <w:right w:val="none" w:sz="0" w:space="0" w:color="auto"/>
                          </w:divBdr>
                          <w:divsChild>
                            <w:div w:id="17008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122470">
          <w:marLeft w:val="0"/>
          <w:marRight w:val="0"/>
          <w:marTop w:val="0"/>
          <w:marBottom w:val="0"/>
          <w:divBdr>
            <w:top w:val="none" w:sz="0" w:space="0" w:color="auto"/>
            <w:left w:val="none" w:sz="0" w:space="0" w:color="auto"/>
            <w:bottom w:val="none" w:sz="0" w:space="0" w:color="auto"/>
            <w:right w:val="none" w:sz="0" w:space="0" w:color="auto"/>
          </w:divBdr>
          <w:divsChild>
            <w:div w:id="800459619">
              <w:marLeft w:val="0"/>
              <w:marRight w:val="0"/>
              <w:marTop w:val="0"/>
              <w:marBottom w:val="0"/>
              <w:divBdr>
                <w:top w:val="none" w:sz="0" w:space="0" w:color="auto"/>
                <w:left w:val="none" w:sz="0" w:space="0" w:color="auto"/>
                <w:bottom w:val="none" w:sz="0" w:space="0" w:color="auto"/>
                <w:right w:val="none" w:sz="0" w:space="0" w:color="auto"/>
              </w:divBdr>
              <w:divsChild>
                <w:div w:id="1816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7868">
          <w:marLeft w:val="0"/>
          <w:marRight w:val="0"/>
          <w:marTop w:val="0"/>
          <w:marBottom w:val="0"/>
          <w:divBdr>
            <w:top w:val="none" w:sz="0" w:space="0" w:color="auto"/>
            <w:left w:val="none" w:sz="0" w:space="0" w:color="auto"/>
            <w:bottom w:val="none" w:sz="0" w:space="0" w:color="auto"/>
            <w:right w:val="none" w:sz="0" w:space="0" w:color="auto"/>
          </w:divBdr>
          <w:divsChild>
            <w:div w:id="388848383">
              <w:marLeft w:val="0"/>
              <w:marRight w:val="0"/>
              <w:marTop w:val="0"/>
              <w:marBottom w:val="0"/>
              <w:divBdr>
                <w:top w:val="none" w:sz="0" w:space="0" w:color="auto"/>
                <w:left w:val="none" w:sz="0" w:space="0" w:color="auto"/>
                <w:bottom w:val="none" w:sz="0" w:space="0" w:color="auto"/>
                <w:right w:val="none" w:sz="0" w:space="0" w:color="auto"/>
              </w:divBdr>
              <w:divsChild>
                <w:div w:id="1299067404">
                  <w:marLeft w:val="0"/>
                  <w:marRight w:val="0"/>
                  <w:marTop w:val="0"/>
                  <w:marBottom w:val="0"/>
                  <w:divBdr>
                    <w:top w:val="none" w:sz="0" w:space="0" w:color="auto"/>
                    <w:left w:val="none" w:sz="0" w:space="0" w:color="auto"/>
                    <w:bottom w:val="none" w:sz="0" w:space="0" w:color="auto"/>
                    <w:right w:val="none" w:sz="0" w:space="0" w:color="auto"/>
                  </w:divBdr>
                  <w:divsChild>
                    <w:div w:id="1515654864">
                      <w:marLeft w:val="0"/>
                      <w:marRight w:val="0"/>
                      <w:marTop w:val="0"/>
                      <w:marBottom w:val="0"/>
                      <w:divBdr>
                        <w:top w:val="none" w:sz="0" w:space="0" w:color="auto"/>
                        <w:left w:val="none" w:sz="0" w:space="0" w:color="auto"/>
                        <w:bottom w:val="none" w:sz="0" w:space="0" w:color="auto"/>
                        <w:right w:val="none" w:sz="0" w:space="0" w:color="auto"/>
                      </w:divBdr>
                      <w:divsChild>
                        <w:div w:id="17692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932661">
          <w:marLeft w:val="0"/>
          <w:marRight w:val="0"/>
          <w:marTop w:val="0"/>
          <w:marBottom w:val="0"/>
          <w:divBdr>
            <w:top w:val="none" w:sz="0" w:space="0" w:color="auto"/>
            <w:left w:val="none" w:sz="0" w:space="0" w:color="auto"/>
            <w:bottom w:val="none" w:sz="0" w:space="0" w:color="auto"/>
            <w:right w:val="none" w:sz="0" w:space="0" w:color="auto"/>
          </w:divBdr>
          <w:divsChild>
            <w:div w:id="1181429420">
              <w:marLeft w:val="0"/>
              <w:marRight w:val="0"/>
              <w:marTop w:val="0"/>
              <w:marBottom w:val="0"/>
              <w:divBdr>
                <w:top w:val="none" w:sz="0" w:space="0" w:color="auto"/>
                <w:left w:val="none" w:sz="0" w:space="0" w:color="auto"/>
                <w:bottom w:val="none" w:sz="0" w:space="0" w:color="auto"/>
                <w:right w:val="none" w:sz="0" w:space="0" w:color="auto"/>
              </w:divBdr>
              <w:divsChild>
                <w:div w:id="2161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969">
          <w:marLeft w:val="0"/>
          <w:marRight w:val="0"/>
          <w:marTop w:val="0"/>
          <w:marBottom w:val="0"/>
          <w:divBdr>
            <w:top w:val="none" w:sz="0" w:space="0" w:color="auto"/>
            <w:left w:val="none" w:sz="0" w:space="0" w:color="auto"/>
            <w:bottom w:val="none" w:sz="0" w:space="0" w:color="auto"/>
            <w:right w:val="none" w:sz="0" w:space="0" w:color="auto"/>
          </w:divBdr>
          <w:divsChild>
            <w:div w:id="1046102835">
              <w:marLeft w:val="0"/>
              <w:marRight w:val="0"/>
              <w:marTop w:val="0"/>
              <w:marBottom w:val="0"/>
              <w:divBdr>
                <w:top w:val="none" w:sz="0" w:space="0" w:color="auto"/>
                <w:left w:val="none" w:sz="0" w:space="0" w:color="auto"/>
                <w:bottom w:val="none" w:sz="0" w:space="0" w:color="auto"/>
                <w:right w:val="none" w:sz="0" w:space="0" w:color="auto"/>
              </w:divBdr>
              <w:divsChild>
                <w:div w:id="1964382028">
                  <w:marLeft w:val="0"/>
                  <w:marRight w:val="0"/>
                  <w:marTop w:val="0"/>
                  <w:marBottom w:val="0"/>
                  <w:divBdr>
                    <w:top w:val="none" w:sz="0" w:space="0" w:color="auto"/>
                    <w:left w:val="none" w:sz="0" w:space="0" w:color="auto"/>
                    <w:bottom w:val="none" w:sz="0" w:space="0" w:color="auto"/>
                    <w:right w:val="none" w:sz="0" w:space="0" w:color="auto"/>
                  </w:divBdr>
                  <w:divsChild>
                    <w:div w:id="1060251086">
                      <w:marLeft w:val="0"/>
                      <w:marRight w:val="0"/>
                      <w:marTop w:val="0"/>
                      <w:marBottom w:val="0"/>
                      <w:divBdr>
                        <w:top w:val="none" w:sz="0" w:space="0" w:color="auto"/>
                        <w:left w:val="none" w:sz="0" w:space="0" w:color="auto"/>
                        <w:bottom w:val="none" w:sz="0" w:space="0" w:color="auto"/>
                        <w:right w:val="none" w:sz="0" w:space="0" w:color="auto"/>
                      </w:divBdr>
                      <w:divsChild>
                        <w:div w:id="1006325150">
                          <w:marLeft w:val="0"/>
                          <w:marRight w:val="0"/>
                          <w:marTop w:val="0"/>
                          <w:marBottom w:val="0"/>
                          <w:divBdr>
                            <w:top w:val="none" w:sz="0" w:space="0" w:color="auto"/>
                            <w:left w:val="none" w:sz="0" w:space="0" w:color="auto"/>
                            <w:bottom w:val="none" w:sz="0" w:space="0" w:color="auto"/>
                            <w:right w:val="none" w:sz="0" w:space="0" w:color="auto"/>
                          </w:divBdr>
                          <w:divsChild>
                            <w:div w:id="9206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615878">
          <w:marLeft w:val="0"/>
          <w:marRight w:val="0"/>
          <w:marTop w:val="0"/>
          <w:marBottom w:val="0"/>
          <w:divBdr>
            <w:top w:val="none" w:sz="0" w:space="0" w:color="auto"/>
            <w:left w:val="none" w:sz="0" w:space="0" w:color="auto"/>
            <w:bottom w:val="none" w:sz="0" w:space="0" w:color="auto"/>
            <w:right w:val="none" w:sz="0" w:space="0" w:color="auto"/>
          </w:divBdr>
          <w:divsChild>
            <w:div w:id="501818630">
              <w:marLeft w:val="0"/>
              <w:marRight w:val="0"/>
              <w:marTop w:val="0"/>
              <w:marBottom w:val="0"/>
              <w:divBdr>
                <w:top w:val="none" w:sz="0" w:space="0" w:color="auto"/>
                <w:left w:val="none" w:sz="0" w:space="0" w:color="auto"/>
                <w:bottom w:val="none" w:sz="0" w:space="0" w:color="auto"/>
                <w:right w:val="none" w:sz="0" w:space="0" w:color="auto"/>
              </w:divBdr>
              <w:divsChild>
                <w:div w:id="17447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58569">
          <w:marLeft w:val="0"/>
          <w:marRight w:val="0"/>
          <w:marTop w:val="0"/>
          <w:marBottom w:val="0"/>
          <w:divBdr>
            <w:top w:val="none" w:sz="0" w:space="0" w:color="auto"/>
            <w:left w:val="none" w:sz="0" w:space="0" w:color="auto"/>
            <w:bottom w:val="none" w:sz="0" w:space="0" w:color="auto"/>
            <w:right w:val="none" w:sz="0" w:space="0" w:color="auto"/>
          </w:divBdr>
          <w:divsChild>
            <w:div w:id="407575101">
              <w:marLeft w:val="0"/>
              <w:marRight w:val="0"/>
              <w:marTop w:val="0"/>
              <w:marBottom w:val="0"/>
              <w:divBdr>
                <w:top w:val="none" w:sz="0" w:space="0" w:color="auto"/>
                <w:left w:val="none" w:sz="0" w:space="0" w:color="auto"/>
                <w:bottom w:val="none" w:sz="0" w:space="0" w:color="auto"/>
                <w:right w:val="none" w:sz="0" w:space="0" w:color="auto"/>
              </w:divBdr>
              <w:divsChild>
                <w:div w:id="451822661">
                  <w:marLeft w:val="0"/>
                  <w:marRight w:val="0"/>
                  <w:marTop w:val="0"/>
                  <w:marBottom w:val="0"/>
                  <w:divBdr>
                    <w:top w:val="none" w:sz="0" w:space="0" w:color="auto"/>
                    <w:left w:val="none" w:sz="0" w:space="0" w:color="auto"/>
                    <w:bottom w:val="none" w:sz="0" w:space="0" w:color="auto"/>
                    <w:right w:val="none" w:sz="0" w:space="0" w:color="auto"/>
                  </w:divBdr>
                  <w:divsChild>
                    <w:div w:id="144588365">
                      <w:marLeft w:val="0"/>
                      <w:marRight w:val="0"/>
                      <w:marTop w:val="0"/>
                      <w:marBottom w:val="0"/>
                      <w:divBdr>
                        <w:top w:val="none" w:sz="0" w:space="0" w:color="auto"/>
                        <w:left w:val="none" w:sz="0" w:space="0" w:color="auto"/>
                        <w:bottom w:val="none" w:sz="0" w:space="0" w:color="auto"/>
                        <w:right w:val="none" w:sz="0" w:space="0" w:color="auto"/>
                      </w:divBdr>
                      <w:divsChild>
                        <w:div w:id="14248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14582">
          <w:marLeft w:val="0"/>
          <w:marRight w:val="0"/>
          <w:marTop w:val="0"/>
          <w:marBottom w:val="0"/>
          <w:divBdr>
            <w:top w:val="none" w:sz="0" w:space="0" w:color="auto"/>
            <w:left w:val="none" w:sz="0" w:space="0" w:color="auto"/>
            <w:bottom w:val="none" w:sz="0" w:space="0" w:color="auto"/>
            <w:right w:val="none" w:sz="0" w:space="0" w:color="auto"/>
          </w:divBdr>
          <w:divsChild>
            <w:div w:id="142478554">
              <w:marLeft w:val="0"/>
              <w:marRight w:val="0"/>
              <w:marTop w:val="0"/>
              <w:marBottom w:val="0"/>
              <w:divBdr>
                <w:top w:val="none" w:sz="0" w:space="0" w:color="auto"/>
                <w:left w:val="none" w:sz="0" w:space="0" w:color="auto"/>
                <w:bottom w:val="none" w:sz="0" w:space="0" w:color="auto"/>
                <w:right w:val="none" w:sz="0" w:space="0" w:color="auto"/>
              </w:divBdr>
              <w:divsChild>
                <w:div w:id="32906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8827">
          <w:marLeft w:val="0"/>
          <w:marRight w:val="0"/>
          <w:marTop w:val="0"/>
          <w:marBottom w:val="0"/>
          <w:divBdr>
            <w:top w:val="none" w:sz="0" w:space="0" w:color="auto"/>
            <w:left w:val="none" w:sz="0" w:space="0" w:color="auto"/>
            <w:bottom w:val="none" w:sz="0" w:space="0" w:color="auto"/>
            <w:right w:val="none" w:sz="0" w:space="0" w:color="auto"/>
          </w:divBdr>
          <w:divsChild>
            <w:div w:id="1847596770">
              <w:marLeft w:val="0"/>
              <w:marRight w:val="0"/>
              <w:marTop w:val="0"/>
              <w:marBottom w:val="0"/>
              <w:divBdr>
                <w:top w:val="none" w:sz="0" w:space="0" w:color="auto"/>
                <w:left w:val="none" w:sz="0" w:space="0" w:color="auto"/>
                <w:bottom w:val="none" w:sz="0" w:space="0" w:color="auto"/>
                <w:right w:val="none" w:sz="0" w:space="0" w:color="auto"/>
              </w:divBdr>
              <w:divsChild>
                <w:div w:id="163906289">
                  <w:marLeft w:val="0"/>
                  <w:marRight w:val="0"/>
                  <w:marTop w:val="0"/>
                  <w:marBottom w:val="0"/>
                  <w:divBdr>
                    <w:top w:val="none" w:sz="0" w:space="0" w:color="auto"/>
                    <w:left w:val="none" w:sz="0" w:space="0" w:color="auto"/>
                    <w:bottom w:val="none" w:sz="0" w:space="0" w:color="auto"/>
                    <w:right w:val="none" w:sz="0" w:space="0" w:color="auto"/>
                  </w:divBdr>
                  <w:divsChild>
                    <w:div w:id="789513350">
                      <w:marLeft w:val="0"/>
                      <w:marRight w:val="0"/>
                      <w:marTop w:val="0"/>
                      <w:marBottom w:val="0"/>
                      <w:divBdr>
                        <w:top w:val="none" w:sz="0" w:space="0" w:color="auto"/>
                        <w:left w:val="none" w:sz="0" w:space="0" w:color="auto"/>
                        <w:bottom w:val="none" w:sz="0" w:space="0" w:color="auto"/>
                        <w:right w:val="none" w:sz="0" w:space="0" w:color="auto"/>
                      </w:divBdr>
                      <w:divsChild>
                        <w:div w:id="552693262">
                          <w:marLeft w:val="0"/>
                          <w:marRight w:val="0"/>
                          <w:marTop w:val="0"/>
                          <w:marBottom w:val="0"/>
                          <w:divBdr>
                            <w:top w:val="none" w:sz="0" w:space="0" w:color="auto"/>
                            <w:left w:val="none" w:sz="0" w:space="0" w:color="auto"/>
                            <w:bottom w:val="none" w:sz="0" w:space="0" w:color="auto"/>
                            <w:right w:val="none" w:sz="0" w:space="0" w:color="auto"/>
                          </w:divBdr>
                          <w:divsChild>
                            <w:div w:id="178018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008738">
          <w:marLeft w:val="0"/>
          <w:marRight w:val="0"/>
          <w:marTop w:val="0"/>
          <w:marBottom w:val="0"/>
          <w:divBdr>
            <w:top w:val="none" w:sz="0" w:space="0" w:color="auto"/>
            <w:left w:val="none" w:sz="0" w:space="0" w:color="auto"/>
            <w:bottom w:val="none" w:sz="0" w:space="0" w:color="auto"/>
            <w:right w:val="none" w:sz="0" w:space="0" w:color="auto"/>
          </w:divBdr>
          <w:divsChild>
            <w:div w:id="1362050281">
              <w:marLeft w:val="0"/>
              <w:marRight w:val="0"/>
              <w:marTop w:val="0"/>
              <w:marBottom w:val="0"/>
              <w:divBdr>
                <w:top w:val="none" w:sz="0" w:space="0" w:color="auto"/>
                <w:left w:val="none" w:sz="0" w:space="0" w:color="auto"/>
                <w:bottom w:val="none" w:sz="0" w:space="0" w:color="auto"/>
                <w:right w:val="none" w:sz="0" w:space="0" w:color="auto"/>
              </w:divBdr>
              <w:divsChild>
                <w:div w:id="16623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20919">
          <w:marLeft w:val="0"/>
          <w:marRight w:val="0"/>
          <w:marTop w:val="0"/>
          <w:marBottom w:val="0"/>
          <w:divBdr>
            <w:top w:val="none" w:sz="0" w:space="0" w:color="auto"/>
            <w:left w:val="none" w:sz="0" w:space="0" w:color="auto"/>
            <w:bottom w:val="none" w:sz="0" w:space="0" w:color="auto"/>
            <w:right w:val="none" w:sz="0" w:space="0" w:color="auto"/>
          </w:divBdr>
          <w:divsChild>
            <w:div w:id="448399610">
              <w:marLeft w:val="0"/>
              <w:marRight w:val="0"/>
              <w:marTop w:val="0"/>
              <w:marBottom w:val="0"/>
              <w:divBdr>
                <w:top w:val="none" w:sz="0" w:space="0" w:color="auto"/>
                <w:left w:val="none" w:sz="0" w:space="0" w:color="auto"/>
                <w:bottom w:val="none" w:sz="0" w:space="0" w:color="auto"/>
                <w:right w:val="none" w:sz="0" w:space="0" w:color="auto"/>
              </w:divBdr>
              <w:divsChild>
                <w:div w:id="1204100876">
                  <w:marLeft w:val="0"/>
                  <w:marRight w:val="0"/>
                  <w:marTop w:val="0"/>
                  <w:marBottom w:val="0"/>
                  <w:divBdr>
                    <w:top w:val="none" w:sz="0" w:space="0" w:color="auto"/>
                    <w:left w:val="none" w:sz="0" w:space="0" w:color="auto"/>
                    <w:bottom w:val="none" w:sz="0" w:space="0" w:color="auto"/>
                    <w:right w:val="none" w:sz="0" w:space="0" w:color="auto"/>
                  </w:divBdr>
                  <w:divsChild>
                    <w:div w:id="1288509493">
                      <w:marLeft w:val="0"/>
                      <w:marRight w:val="0"/>
                      <w:marTop w:val="0"/>
                      <w:marBottom w:val="0"/>
                      <w:divBdr>
                        <w:top w:val="none" w:sz="0" w:space="0" w:color="auto"/>
                        <w:left w:val="none" w:sz="0" w:space="0" w:color="auto"/>
                        <w:bottom w:val="none" w:sz="0" w:space="0" w:color="auto"/>
                        <w:right w:val="none" w:sz="0" w:space="0" w:color="auto"/>
                      </w:divBdr>
                      <w:divsChild>
                        <w:div w:id="12238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917">
          <w:marLeft w:val="0"/>
          <w:marRight w:val="0"/>
          <w:marTop w:val="0"/>
          <w:marBottom w:val="0"/>
          <w:divBdr>
            <w:top w:val="none" w:sz="0" w:space="0" w:color="auto"/>
            <w:left w:val="none" w:sz="0" w:space="0" w:color="auto"/>
            <w:bottom w:val="none" w:sz="0" w:space="0" w:color="auto"/>
            <w:right w:val="none" w:sz="0" w:space="0" w:color="auto"/>
          </w:divBdr>
          <w:divsChild>
            <w:div w:id="662978600">
              <w:marLeft w:val="0"/>
              <w:marRight w:val="0"/>
              <w:marTop w:val="0"/>
              <w:marBottom w:val="0"/>
              <w:divBdr>
                <w:top w:val="none" w:sz="0" w:space="0" w:color="auto"/>
                <w:left w:val="none" w:sz="0" w:space="0" w:color="auto"/>
                <w:bottom w:val="none" w:sz="0" w:space="0" w:color="auto"/>
                <w:right w:val="none" w:sz="0" w:space="0" w:color="auto"/>
              </w:divBdr>
              <w:divsChild>
                <w:div w:id="18290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6794">
          <w:marLeft w:val="0"/>
          <w:marRight w:val="0"/>
          <w:marTop w:val="0"/>
          <w:marBottom w:val="0"/>
          <w:divBdr>
            <w:top w:val="none" w:sz="0" w:space="0" w:color="auto"/>
            <w:left w:val="none" w:sz="0" w:space="0" w:color="auto"/>
            <w:bottom w:val="none" w:sz="0" w:space="0" w:color="auto"/>
            <w:right w:val="none" w:sz="0" w:space="0" w:color="auto"/>
          </w:divBdr>
          <w:divsChild>
            <w:div w:id="1213230723">
              <w:marLeft w:val="0"/>
              <w:marRight w:val="0"/>
              <w:marTop w:val="0"/>
              <w:marBottom w:val="0"/>
              <w:divBdr>
                <w:top w:val="none" w:sz="0" w:space="0" w:color="auto"/>
                <w:left w:val="none" w:sz="0" w:space="0" w:color="auto"/>
                <w:bottom w:val="none" w:sz="0" w:space="0" w:color="auto"/>
                <w:right w:val="none" w:sz="0" w:space="0" w:color="auto"/>
              </w:divBdr>
              <w:divsChild>
                <w:div w:id="951011665">
                  <w:marLeft w:val="0"/>
                  <w:marRight w:val="0"/>
                  <w:marTop w:val="0"/>
                  <w:marBottom w:val="0"/>
                  <w:divBdr>
                    <w:top w:val="none" w:sz="0" w:space="0" w:color="auto"/>
                    <w:left w:val="none" w:sz="0" w:space="0" w:color="auto"/>
                    <w:bottom w:val="none" w:sz="0" w:space="0" w:color="auto"/>
                    <w:right w:val="none" w:sz="0" w:space="0" w:color="auto"/>
                  </w:divBdr>
                  <w:divsChild>
                    <w:div w:id="784154813">
                      <w:marLeft w:val="0"/>
                      <w:marRight w:val="0"/>
                      <w:marTop w:val="0"/>
                      <w:marBottom w:val="0"/>
                      <w:divBdr>
                        <w:top w:val="none" w:sz="0" w:space="0" w:color="auto"/>
                        <w:left w:val="none" w:sz="0" w:space="0" w:color="auto"/>
                        <w:bottom w:val="none" w:sz="0" w:space="0" w:color="auto"/>
                        <w:right w:val="none" w:sz="0" w:space="0" w:color="auto"/>
                      </w:divBdr>
                      <w:divsChild>
                        <w:div w:id="515385395">
                          <w:marLeft w:val="0"/>
                          <w:marRight w:val="0"/>
                          <w:marTop w:val="0"/>
                          <w:marBottom w:val="0"/>
                          <w:divBdr>
                            <w:top w:val="none" w:sz="0" w:space="0" w:color="auto"/>
                            <w:left w:val="none" w:sz="0" w:space="0" w:color="auto"/>
                            <w:bottom w:val="none" w:sz="0" w:space="0" w:color="auto"/>
                            <w:right w:val="none" w:sz="0" w:space="0" w:color="auto"/>
                          </w:divBdr>
                          <w:divsChild>
                            <w:div w:id="17246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246973">
          <w:marLeft w:val="0"/>
          <w:marRight w:val="0"/>
          <w:marTop w:val="0"/>
          <w:marBottom w:val="0"/>
          <w:divBdr>
            <w:top w:val="none" w:sz="0" w:space="0" w:color="auto"/>
            <w:left w:val="none" w:sz="0" w:space="0" w:color="auto"/>
            <w:bottom w:val="none" w:sz="0" w:space="0" w:color="auto"/>
            <w:right w:val="none" w:sz="0" w:space="0" w:color="auto"/>
          </w:divBdr>
          <w:divsChild>
            <w:div w:id="157617125">
              <w:marLeft w:val="0"/>
              <w:marRight w:val="0"/>
              <w:marTop w:val="0"/>
              <w:marBottom w:val="0"/>
              <w:divBdr>
                <w:top w:val="none" w:sz="0" w:space="0" w:color="auto"/>
                <w:left w:val="none" w:sz="0" w:space="0" w:color="auto"/>
                <w:bottom w:val="none" w:sz="0" w:space="0" w:color="auto"/>
                <w:right w:val="none" w:sz="0" w:space="0" w:color="auto"/>
              </w:divBdr>
              <w:divsChild>
                <w:div w:id="15574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959">
          <w:marLeft w:val="0"/>
          <w:marRight w:val="0"/>
          <w:marTop w:val="0"/>
          <w:marBottom w:val="0"/>
          <w:divBdr>
            <w:top w:val="none" w:sz="0" w:space="0" w:color="auto"/>
            <w:left w:val="none" w:sz="0" w:space="0" w:color="auto"/>
            <w:bottom w:val="none" w:sz="0" w:space="0" w:color="auto"/>
            <w:right w:val="none" w:sz="0" w:space="0" w:color="auto"/>
          </w:divBdr>
          <w:divsChild>
            <w:div w:id="1096097062">
              <w:marLeft w:val="0"/>
              <w:marRight w:val="0"/>
              <w:marTop w:val="0"/>
              <w:marBottom w:val="0"/>
              <w:divBdr>
                <w:top w:val="none" w:sz="0" w:space="0" w:color="auto"/>
                <w:left w:val="none" w:sz="0" w:space="0" w:color="auto"/>
                <w:bottom w:val="none" w:sz="0" w:space="0" w:color="auto"/>
                <w:right w:val="none" w:sz="0" w:space="0" w:color="auto"/>
              </w:divBdr>
              <w:divsChild>
                <w:div w:id="1664167304">
                  <w:marLeft w:val="0"/>
                  <w:marRight w:val="0"/>
                  <w:marTop w:val="0"/>
                  <w:marBottom w:val="0"/>
                  <w:divBdr>
                    <w:top w:val="none" w:sz="0" w:space="0" w:color="auto"/>
                    <w:left w:val="none" w:sz="0" w:space="0" w:color="auto"/>
                    <w:bottom w:val="none" w:sz="0" w:space="0" w:color="auto"/>
                    <w:right w:val="none" w:sz="0" w:space="0" w:color="auto"/>
                  </w:divBdr>
                  <w:divsChild>
                    <w:div w:id="675882493">
                      <w:marLeft w:val="0"/>
                      <w:marRight w:val="0"/>
                      <w:marTop w:val="0"/>
                      <w:marBottom w:val="0"/>
                      <w:divBdr>
                        <w:top w:val="none" w:sz="0" w:space="0" w:color="auto"/>
                        <w:left w:val="none" w:sz="0" w:space="0" w:color="auto"/>
                        <w:bottom w:val="none" w:sz="0" w:space="0" w:color="auto"/>
                        <w:right w:val="none" w:sz="0" w:space="0" w:color="auto"/>
                      </w:divBdr>
                      <w:divsChild>
                        <w:div w:id="11260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6705">
          <w:marLeft w:val="0"/>
          <w:marRight w:val="0"/>
          <w:marTop w:val="0"/>
          <w:marBottom w:val="0"/>
          <w:divBdr>
            <w:top w:val="none" w:sz="0" w:space="0" w:color="auto"/>
            <w:left w:val="none" w:sz="0" w:space="0" w:color="auto"/>
            <w:bottom w:val="none" w:sz="0" w:space="0" w:color="auto"/>
            <w:right w:val="none" w:sz="0" w:space="0" w:color="auto"/>
          </w:divBdr>
          <w:divsChild>
            <w:div w:id="1528257299">
              <w:marLeft w:val="0"/>
              <w:marRight w:val="0"/>
              <w:marTop w:val="0"/>
              <w:marBottom w:val="0"/>
              <w:divBdr>
                <w:top w:val="none" w:sz="0" w:space="0" w:color="auto"/>
                <w:left w:val="none" w:sz="0" w:space="0" w:color="auto"/>
                <w:bottom w:val="none" w:sz="0" w:space="0" w:color="auto"/>
                <w:right w:val="none" w:sz="0" w:space="0" w:color="auto"/>
              </w:divBdr>
              <w:divsChild>
                <w:div w:id="11063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4036">
          <w:marLeft w:val="0"/>
          <w:marRight w:val="0"/>
          <w:marTop w:val="0"/>
          <w:marBottom w:val="0"/>
          <w:divBdr>
            <w:top w:val="none" w:sz="0" w:space="0" w:color="auto"/>
            <w:left w:val="none" w:sz="0" w:space="0" w:color="auto"/>
            <w:bottom w:val="none" w:sz="0" w:space="0" w:color="auto"/>
            <w:right w:val="none" w:sz="0" w:space="0" w:color="auto"/>
          </w:divBdr>
          <w:divsChild>
            <w:div w:id="1260260850">
              <w:marLeft w:val="0"/>
              <w:marRight w:val="0"/>
              <w:marTop w:val="0"/>
              <w:marBottom w:val="0"/>
              <w:divBdr>
                <w:top w:val="none" w:sz="0" w:space="0" w:color="auto"/>
                <w:left w:val="none" w:sz="0" w:space="0" w:color="auto"/>
                <w:bottom w:val="none" w:sz="0" w:space="0" w:color="auto"/>
                <w:right w:val="none" w:sz="0" w:space="0" w:color="auto"/>
              </w:divBdr>
              <w:divsChild>
                <w:div w:id="1864517152">
                  <w:marLeft w:val="0"/>
                  <w:marRight w:val="0"/>
                  <w:marTop w:val="0"/>
                  <w:marBottom w:val="0"/>
                  <w:divBdr>
                    <w:top w:val="none" w:sz="0" w:space="0" w:color="auto"/>
                    <w:left w:val="none" w:sz="0" w:space="0" w:color="auto"/>
                    <w:bottom w:val="none" w:sz="0" w:space="0" w:color="auto"/>
                    <w:right w:val="none" w:sz="0" w:space="0" w:color="auto"/>
                  </w:divBdr>
                  <w:divsChild>
                    <w:div w:id="1755129481">
                      <w:marLeft w:val="0"/>
                      <w:marRight w:val="0"/>
                      <w:marTop w:val="0"/>
                      <w:marBottom w:val="0"/>
                      <w:divBdr>
                        <w:top w:val="none" w:sz="0" w:space="0" w:color="auto"/>
                        <w:left w:val="none" w:sz="0" w:space="0" w:color="auto"/>
                        <w:bottom w:val="none" w:sz="0" w:space="0" w:color="auto"/>
                        <w:right w:val="none" w:sz="0" w:space="0" w:color="auto"/>
                      </w:divBdr>
                      <w:divsChild>
                        <w:div w:id="562372139">
                          <w:marLeft w:val="0"/>
                          <w:marRight w:val="0"/>
                          <w:marTop w:val="0"/>
                          <w:marBottom w:val="0"/>
                          <w:divBdr>
                            <w:top w:val="none" w:sz="0" w:space="0" w:color="auto"/>
                            <w:left w:val="none" w:sz="0" w:space="0" w:color="auto"/>
                            <w:bottom w:val="none" w:sz="0" w:space="0" w:color="auto"/>
                            <w:right w:val="none" w:sz="0" w:space="0" w:color="auto"/>
                          </w:divBdr>
                          <w:divsChild>
                            <w:div w:id="5402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960147">
          <w:marLeft w:val="0"/>
          <w:marRight w:val="0"/>
          <w:marTop w:val="0"/>
          <w:marBottom w:val="0"/>
          <w:divBdr>
            <w:top w:val="none" w:sz="0" w:space="0" w:color="auto"/>
            <w:left w:val="none" w:sz="0" w:space="0" w:color="auto"/>
            <w:bottom w:val="none" w:sz="0" w:space="0" w:color="auto"/>
            <w:right w:val="none" w:sz="0" w:space="0" w:color="auto"/>
          </w:divBdr>
          <w:divsChild>
            <w:div w:id="159200448">
              <w:marLeft w:val="0"/>
              <w:marRight w:val="0"/>
              <w:marTop w:val="0"/>
              <w:marBottom w:val="0"/>
              <w:divBdr>
                <w:top w:val="none" w:sz="0" w:space="0" w:color="auto"/>
                <w:left w:val="none" w:sz="0" w:space="0" w:color="auto"/>
                <w:bottom w:val="none" w:sz="0" w:space="0" w:color="auto"/>
                <w:right w:val="none" w:sz="0" w:space="0" w:color="auto"/>
              </w:divBdr>
              <w:divsChild>
                <w:div w:id="41366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3379">
          <w:marLeft w:val="0"/>
          <w:marRight w:val="0"/>
          <w:marTop w:val="0"/>
          <w:marBottom w:val="0"/>
          <w:divBdr>
            <w:top w:val="none" w:sz="0" w:space="0" w:color="auto"/>
            <w:left w:val="none" w:sz="0" w:space="0" w:color="auto"/>
            <w:bottom w:val="none" w:sz="0" w:space="0" w:color="auto"/>
            <w:right w:val="none" w:sz="0" w:space="0" w:color="auto"/>
          </w:divBdr>
          <w:divsChild>
            <w:div w:id="1265190904">
              <w:marLeft w:val="0"/>
              <w:marRight w:val="0"/>
              <w:marTop w:val="0"/>
              <w:marBottom w:val="0"/>
              <w:divBdr>
                <w:top w:val="none" w:sz="0" w:space="0" w:color="auto"/>
                <w:left w:val="none" w:sz="0" w:space="0" w:color="auto"/>
                <w:bottom w:val="none" w:sz="0" w:space="0" w:color="auto"/>
                <w:right w:val="none" w:sz="0" w:space="0" w:color="auto"/>
              </w:divBdr>
              <w:divsChild>
                <w:div w:id="1473210320">
                  <w:marLeft w:val="0"/>
                  <w:marRight w:val="0"/>
                  <w:marTop w:val="0"/>
                  <w:marBottom w:val="0"/>
                  <w:divBdr>
                    <w:top w:val="none" w:sz="0" w:space="0" w:color="auto"/>
                    <w:left w:val="none" w:sz="0" w:space="0" w:color="auto"/>
                    <w:bottom w:val="none" w:sz="0" w:space="0" w:color="auto"/>
                    <w:right w:val="none" w:sz="0" w:space="0" w:color="auto"/>
                  </w:divBdr>
                  <w:divsChild>
                    <w:div w:id="471753884">
                      <w:marLeft w:val="0"/>
                      <w:marRight w:val="0"/>
                      <w:marTop w:val="0"/>
                      <w:marBottom w:val="0"/>
                      <w:divBdr>
                        <w:top w:val="none" w:sz="0" w:space="0" w:color="auto"/>
                        <w:left w:val="none" w:sz="0" w:space="0" w:color="auto"/>
                        <w:bottom w:val="none" w:sz="0" w:space="0" w:color="auto"/>
                        <w:right w:val="none" w:sz="0" w:space="0" w:color="auto"/>
                      </w:divBdr>
                      <w:divsChild>
                        <w:div w:id="20281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89876">
          <w:marLeft w:val="0"/>
          <w:marRight w:val="0"/>
          <w:marTop w:val="0"/>
          <w:marBottom w:val="0"/>
          <w:divBdr>
            <w:top w:val="none" w:sz="0" w:space="0" w:color="auto"/>
            <w:left w:val="none" w:sz="0" w:space="0" w:color="auto"/>
            <w:bottom w:val="none" w:sz="0" w:space="0" w:color="auto"/>
            <w:right w:val="none" w:sz="0" w:space="0" w:color="auto"/>
          </w:divBdr>
          <w:divsChild>
            <w:div w:id="470946973">
              <w:marLeft w:val="0"/>
              <w:marRight w:val="0"/>
              <w:marTop w:val="0"/>
              <w:marBottom w:val="0"/>
              <w:divBdr>
                <w:top w:val="none" w:sz="0" w:space="0" w:color="auto"/>
                <w:left w:val="none" w:sz="0" w:space="0" w:color="auto"/>
                <w:bottom w:val="none" w:sz="0" w:space="0" w:color="auto"/>
                <w:right w:val="none" w:sz="0" w:space="0" w:color="auto"/>
              </w:divBdr>
              <w:divsChild>
                <w:div w:id="14324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217">
          <w:marLeft w:val="0"/>
          <w:marRight w:val="0"/>
          <w:marTop w:val="0"/>
          <w:marBottom w:val="0"/>
          <w:divBdr>
            <w:top w:val="none" w:sz="0" w:space="0" w:color="auto"/>
            <w:left w:val="none" w:sz="0" w:space="0" w:color="auto"/>
            <w:bottom w:val="none" w:sz="0" w:space="0" w:color="auto"/>
            <w:right w:val="none" w:sz="0" w:space="0" w:color="auto"/>
          </w:divBdr>
          <w:divsChild>
            <w:div w:id="1297951733">
              <w:marLeft w:val="0"/>
              <w:marRight w:val="0"/>
              <w:marTop w:val="0"/>
              <w:marBottom w:val="0"/>
              <w:divBdr>
                <w:top w:val="none" w:sz="0" w:space="0" w:color="auto"/>
                <w:left w:val="none" w:sz="0" w:space="0" w:color="auto"/>
                <w:bottom w:val="none" w:sz="0" w:space="0" w:color="auto"/>
                <w:right w:val="none" w:sz="0" w:space="0" w:color="auto"/>
              </w:divBdr>
              <w:divsChild>
                <w:div w:id="629946057">
                  <w:marLeft w:val="0"/>
                  <w:marRight w:val="0"/>
                  <w:marTop w:val="0"/>
                  <w:marBottom w:val="0"/>
                  <w:divBdr>
                    <w:top w:val="none" w:sz="0" w:space="0" w:color="auto"/>
                    <w:left w:val="none" w:sz="0" w:space="0" w:color="auto"/>
                    <w:bottom w:val="none" w:sz="0" w:space="0" w:color="auto"/>
                    <w:right w:val="none" w:sz="0" w:space="0" w:color="auto"/>
                  </w:divBdr>
                  <w:divsChild>
                    <w:div w:id="862792014">
                      <w:marLeft w:val="0"/>
                      <w:marRight w:val="0"/>
                      <w:marTop w:val="0"/>
                      <w:marBottom w:val="0"/>
                      <w:divBdr>
                        <w:top w:val="none" w:sz="0" w:space="0" w:color="auto"/>
                        <w:left w:val="none" w:sz="0" w:space="0" w:color="auto"/>
                        <w:bottom w:val="none" w:sz="0" w:space="0" w:color="auto"/>
                        <w:right w:val="none" w:sz="0" w:space="0" w:color="auto"/>
                      </w:divBdr>
                      <w:divsChild>
                        <w:div w:id="1564560627">
                          <w:marLeft w:val="0"/>
                          <w:marRight w:val="0"/>
                          <w:marTop w:val="0"/>
                          <w:marBottom w:val="0"/>
                          <w:divBdr>
                            <w:top w:val="none" w:sz="0" w:space="0" w:color="auto"/>
                            <w:left w:val="none" w:sz="0" w:space="0" w:color="auto"/>
                            <w:bottom w:val="none" w:sz="0" w:space="0" w:color="auto"/>
                            <w:right w:val="none" w:sz="0" w:space="0" w:color="auto"/>
                          </w:divBdr>
                          <w:divsChild>
                            <w:div w:id="7321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278781">
          <w:marLeft w:val="0"/>
          <w:marRight w:val="0"/>
          <w:marTop w:val="0"/>
          <w:marBottom w:val="0"/>
          <w:divBdr>
            <w:top w:val="none" w:sz="0" w:space="0" w:color="auto"/>
            <w:left w:val="none" w:sz="0" w:space="0" w:color="auto"/>
            <w:bottom w:val="none" w:sz="0" w:space="0" w:color="auto"/>
            <w:right w:val="none" w:sz="0" w:space="0" w:color="auto"/>
          </w:divBdr>
          <w:divsChild>
            <w:div w:id="1278607746">
              <w:marLeft w:val="0"/>
              <w:marRight w:val="0"/>
              <w:marTop w:val="0"/>
              <w:marBottom w:val="0"/>
              <w:divBdr>
                <w:top w:val="none" w:sz="0" w:space="0" w:color="auto"/>
                <w:left w:val="none" w:sz="0" w:space="0" w:color="auto"/>
                <w:bottom w:val="none" w:sz="0" w:space="0" w:color="auto"/>
                <w:right w:val="none" w:sz="0" w:space="0" w:color="auto"/>
              </w:divBdr>
              <w:divsChild>
                <w:div w:id="4004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5950">
          <w:marLeft w:val="0"/>
          <w:marRight w:val="0"/>
          <w:marTop w:val="0"/>
          <w:marBottom w:val="0"/>
          <w:divBdr>
            <w:top w:val="none" w:sz="0" w:space="0" w:color="auto"/>
            <w:left w:val="none" w:sz="0" w:space="0" w:color="auto"/>
            <w:bottom w:val="none" w:sz="0" w:space="0" w:color="auto"/>
            <w:right w:val="none" w:sz="0" w:space="0" w:color="auto"/>
          </w:divBdr>
          <w:divsChild>
            <w:div w:id="1834418403">
              <w:marLeft w:val="0"/>
              <w:marRight w:val="0"/>
              <w:marTop w:val="0"/>
              <w:marBottom w:val="0"/>
              <w:divBdr>
                <w:top w:val="none" w:sz="0" w:space="0" w:color="auto"/>
                <w:left w:val="none" w:sz="0" w:space="0" w:color="auto"/>
                <w:bottom w:val="none" w:sz="0" w:space="0" w:color="auto"/>
                <w:right w:val="none" w:sz="0" w:space="0" w:color="auto"/>
              </w:divBdr>
              <w:divsChild>
                <w:div w:id="1822959898">
                  <w:marLeft w:val="0"/>
                  <w:marRight w:val="0"/>
                  <w:marTop w:val="0"/>
                  <w:marBottom w:val="0"/>
                  <w:divBdr>
                    <w:top w:val="none" w:sz="0" w:space="0" w:color="auto"/>
                    <w:left w:val="none" w:sz="0" w:space="0" w:color="auto"/>
                    <w:bottom w:val="none" w:sz="0" w:space="0" w:color="auto"/>
                    <w:right w:val="none" w:sz="0" w:space="0" w:color="auto"/>
                  </w:divBdr>
                  <w:divsChild>
                    <w:div w:id="1685589783">
                      <w:marLeft w:val="0"/>
                      <w:marRight w:val="0"/>
                      <w:marTop w:val="0"/>
                      <w:marBottom w:val="0"/>
                      <w:divBdr>
                        <w:top w:val="none" w:sz="0" w:space="0" w:color="auto"/>
                        <w:left w:val="none" w:sz="0" w:space="0" w:color="auto"/>
                        <w:bottom w:val="none" w:sz="0" w:space="0" w:color="auto"/>
                        <w:right w:val="none" w:sz="0" w:space="0" w:color="auto"/>
                      </w:divBdr>
                      <w:divsChild>
                        <w:div w:id="18897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828463">
          <w:marLeft w:val="0"/>
          <w:marRight w:val="0"/>
          <w:marTop w:val="0"/>
          <w:marBottom w:val="0"/>
          <w:divBdr>
            <w:top w:val="none" w:sz="0" w:space="0" w:color="auto"/>
            <w:left w:val="none" w:sz="0" w:space="0" w:color="auto"/>
            <w:bottom w:val="none" w:sz="0" w:space="0" w:color="auto"/>
            <w:right w:val="none" w:sz="0" w:space="0" w:color="auto"/>
          </w:divBdr>
          <w:divsChild>
            <w:div w:id="476798807">
              <w:marLeft w:val="0"/>
              <w:marRight w:val="0"/>
              <w:marTop w:val="0"/>
              <w:marBottom w:val="0"/>
              <w:divBdr>
                <w:top w:val="none" w:sz="0" w:space="0" w:color="auto"/>
                <w:left w:val="none" w:sz="0" w:space="0" w:color="auto"/>
                <w:bottom w:val="none" w:sz="0" w:space="0" w:color="auto"/>
                <w:right w:val="none" w:sz="0" w:space="0" w:color="auto"/>
              </w:divBdr>
              <w:divsChild>
                <w:div w:id="8988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308">
          <w:marLeft w:val="0"/>
          <w:marRight w:val="0"/>
          <w:marTop w:val="0"/>
          <w:marBottom w:val="0"/>
          <w:divBdr>
            <w:top w:val="none" w:sz="0" w:space="0" w:color="auto"/>
            <w:left w:val="none" w:sz="0" w:space="0" w:color="auto"/>
            <w:bottom w:val="none" w:sz="0" w:space="0" w:color="auto"/>
            <w:right w:val="none" w:sz="0" w:space="0" w:color="auto"/>
          </w:divBdr>
          <w:divsChild>
            <w:div w:id="1972589977">
              <w:marLeft w:val="0"/>
              <w:marRight w:val="0"/>
              <w:marTop w:val="0"/>
              <w:marBottom w:val="0"/>
              <w:divBdr>
                <w:top w:val="none" w:sz="0" w:space="0" w:color="auto"/>
                <w:left w:val="none" w:sz="0" w:space="0" w:color="auto"/>
                <w:bottom w:val="none" w:sz="0" w:space="0" w:color="auto"/>
                <w:right w:val="none" w:sz="0" w:space="0" w:color="auto"/>
              </w:divBdr>
              <w:divsChild>
                <w:div w:id="454493331">
                  <w:marLeft w:val="0"/>
                  <w:marRight w:val="0"/>
                  <w:marTop w:val="0"/>
                  <w:marBottom w:val="0"/>
                  <w:divBdr>
                    <w:top w:val="none" w:sz="0" w:space="0" w:color="auto"/>
                    <w:left w:val="none" w:sz="0" w:space="0" w:color="auto"/>
                    <w:bottom w:val="none" w:sz="0" w:space="0" w:color="auto"/>
                    <w:right w:val="none" w:sz="0" w:space="0" w:color="auto"/>
                  </w:divBdr>
                  <w:divsChild>
                    <w:div w:id="586764811">
                      <w:marLeft w:val="0"/>
                      <w:marRight w:val="0"/>
                      <w:marTop w:val="0"/>
                      <w:marBottom w:val="0"/>
                      <w:divBdr>
                        <w:top w:val="none" w:sz="0" w:space="0" w:color="auto"/>
                        <w:left w:val="none" w:sz="0" w:space="0" w:color="auto"/>
                        <w:bottom w:val="none" w:sz="0" w:space="0" w:color="auto"/>
                        <w:right w:val="none" w:sz="0" w:space="0" w:color="auto"/>
                      </w:divBdr>
                      <w:divsChild>
                        <w:div w:id="535773153">
                          <w:marLeft w:val="0"/>
                          <w:marRight w:val="0"/>
                          <w:marTop w:val="0"/>
                          <w:marBottom w:val="0"/>
                          <w:divBdr>
                            <w:top w:val="none" w:sz="0" w:space="0" w:color="auto"/>
                            <w:left w:val="none" w:sz="0" w:space="0" w:color="auto"/>
                            <w:bottom w:val="none" w:sz="0" w:space="0" w:color="auto"/>
                            <w:right w:val="none" w:sz="0" w:space="0" w:color="auto"/>
                          </w:divBdr>
                          <w:divsChild>
                            <w:div w:id="17952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06579">
          <w:marLeft w:val="0"/>
          <w:marRight w:val="0"/>
          <w:marTop w:val="0"/>
          <w:marBottom w:val="0"/>
          <w:divBdr>
            <w:top w:val="none" w:sz="0" w:space="0" w:color="auto"/>
            <w:left w:val="none" w:sz="0" w:space="0" w:color="auto"/>
            <w:bottom w:val="none" w:sz="0" w:space="0" w:color="auto"/>
            <w:right w:val="none" w:sz="0" w:space="0" w:color="auto"/>
          </w:divBdr>
          <w:divsChild>
            <w:div w:id="1975136268">
              <w:marLeft w:val="0"/>
              <w:marRight w:val="0"/>
              <w:marTop w:val="0"/>
              <w:marBottom w:val="0"/>
              <w:divBdr>
                <w:top w:val="none" w:sz="0" w:space="0" w:color="auto"/>
                <w:left w:val="none" w:sz="0" w:space="0" w:color="auto"/>
                <w:bottom w:val="none" w:sz="0" w:space="0" w:color="auto"/>
                <w:right w:val="none" w:sz="0" w:space="0" w:color="auto"/>
              </w:divBdr>
              <w:divsChild>
                <w:div w:id="2673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8962">
          <w:marLeft w:val="0"/>
          <w:marRight w:val="0"/>
          <w:marTop w:val="0"/>
          <w:marBottom w:val="0"/>
          <w:divBdr>
            <w:top w:val="none" w:sz="0" w:space="0" w:color="auto"/>
            <w:left w:val="none" w:sz="0" w:space="0" w:color="auto"/>
            <w:bottom w:val="none" w:sz="0" w:space="0" w:color="auto"/>
            <w:right w:val="none" w:sz="0" w:space="0" w:color="auto"/>
          </w:divBdr>
          <w:divsChild>
            <w:div w:id="1977561637">
              <w:marLeft w:val="0"/>
              <w:marRight w:val="0"/>
              <w:marTop w:val="0"/>
              <w:marBottom w:val="0"/>
              <w:divBdr>
                <w:top w:val="none" w:sz="0" w:space="0" w:color="auto"/>
                <w:left w:val="none" w:sz="0" w:space="0" w:color="auto"/>
                <w:bottom w:val="none" w:sz="0" w:space="0" w:color="auto"/>
                <w:right w:val="none" w:sz="0" w:space="0" w:color="auto"/>
              </w:divBdr>
              <w:divsChild>
                <w:div w:id="1775979989">
                  <w:marLeft w:val="0"/>
                  <w:marRight w:val="0"/>
                  <w:marTop w:val="0"/>
                  <w:marBottom w:val="0"/>
                  <w:divBdr>
                    <w:top w:val="none" w:sz="0" w:space="0" w:color="auto"/>
                    <w:left w:val="none" w:sz="0" w:space="0" w:color="auto"/>
                    <w:bottom w:val="none" w:sz="0" w:space="0" w:color="auto"/>
                    <w:right w:val="none" w:sz="0" w:space="0" w:color="auto"/>
                  </w:divBdr>
                  <w:divsChild>
                    <w:div w:id="834567406">
                      <w:marLeft w:val="0"/>
                      <w:marRight w:val="0"/>
                      <w:marTop w:val="0"/>
                      <w:marBottom w:val="0"/>
                      <w:divBdr>
                        <w:top w:val="none" w:sz="0" w:space="0" w:color="auto"/>
                        <w:left w:val="none" w:sz="0" w:space="0" w:color="auto"/>
                        <w:bottom w:val="none" w:sz="0" w:space="0" w:color="auto"/>
                        <w:right w:val="none" w:sz="0" w:space="0" w:color="auto"/>
                      </w:divBdr>
                      <w:divsChild>
                        <w:div w:id="2332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361412">
          <w:marLeft w:val="0"/>
          <w:marRight w:val="0"/>
          <w:marTop w:val="0"/>
          <w:marBottom w:val="0"/>
          <w:divBdr>
            <w:top w:val="none" w:sz="0" w:space="0" w:color="auto"/>
            <w:left w:val="none" w:sz="0" w:space="0" w:color="auto"/>
            <w:bottom w:val="none" w:sz="0" w:space="0" w:color="auto"/>
            <w:right w:val="none" w:sz="0" w:space="0" w:color="auto"/>
          </w:divBdr>
          <w:divsChild>
            <w:div w:id="908152829">
              <w:marLeft w:val="0"/>
              <w:marRight w:val="0"/>
              <w:marTop w:val="0"/>
              <w:marBottom w:val="0"/>
              <w:divBdr>
                <w:top w:val="none" w:sz="0" w:space="0" w:color="auto"/>
                <w:left w:val="none" w:sz="0" w:space="0" w:color="auto"/>
                <w:bottom w:val="none" w:sz="0" w:space="0" w:color="auto"/>
                <w:right w:val="none" w:sz="0" w:space="0" w:color="auto"/>
              </w:divBdr>
              <w:divsChild>
                <w:div w:id="10588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3709">
          <w:marLeft w:val="0"/>
          <w:marRight w:val="0"/>
          <w:marTop w:val="0"/>
          <w:marBottom w:val="0"/>
          <w:divBdr>
            <w:top w:val="none" w:sz="0" w:space="0" w:color="auto"/>
            <w:left w:val="none" w:sz="0" w:space="0" w:color="auto"/>
            <w:bottom w:val="none" w:sz="0" w:space="0" w:color="auto"/>
            <w:right w:val="none" w:sz="0" w:space="0" w:color="auto"/>
          </w:divBdr>
          <w:divsChild>
            <w:div w:id="2025745889">
              <w:marLeft w:val="0"/>
              <w:marRight w:val="0"/>
              <w:marTop w:val="0"/>
              <w:marBottom w:val="0"/>
              <w:divBdr>
                <w:top w:val="none" w:sz="0" w:space="0" w:color="auto"/>
                <w:left w:val="none" w:sz="0" w:space="0" w:color="auto"/>
                <w:bottom w:val="none" w:sz="0" w:space="0" w:color="auto"/>
                <w:right w:val="none" w:sz="0" w:space="0" w:color="auto"/>
              </w:divBdr>
              <w:divsChild>
                <w:div w:id="910312786">
                  <w:marLeft w:val="0"/>
                  <w:marRight w:val="0"/>
                  <w:marTop w:val="0"/>
                  <w:marBottom w:val="0"/>
                  <w:divBdr>
                    <w:top w:val="none" w:sz="0" w:space="0" w:color="auto"/>
                    <w:left w:val="none" w:sz="0" w:space="0" w:color="auto"/>
                    <w:bottom w:val="none" w:sz="0" w:space="0" w:color="auto"/>
                    <w:right w:val="none" w:sz="0" w:space="0" w:color="auto"/>
                  </w:divBdr>
                  <w:divsChild>
                    <w:div w:id="436028752">
                      <w:marLeft w:val="0"/>
                      <w:marRight w:val="0"/>
                      <w:marTop w:val="0"/>
                      <w:marBottom w:val="0"/>
                      <w:divBdr>
                        <w:top w:val="none" w:sz="0" w:space="0" w:color="auto"/>
                        <w:left w:val="none" w:sz="0" w:space="0" w:color="auto"/>
                        <w:bottom w:val="none" w:sz="0" w:space="0" w:color="auto"/>
                        <w:right w:val="none" w:sz="0" w:space="0" w:color="auto"/>
                      </w:divBdr>
                      <w:divsChild>
                        <w:div w:id="398864985">
                          <w:marLeft w:val="0"/>
                          <w:marRight w:val="0"/>
                          <w:marTop w:val="0"/>
                          <w:marBottom w:val="0"/>
                          <w:divBdr>
                            <w:top w:val="none" w:sz="0" w:space="0" w:color="auto"/>
                            <w:left w:val="none" w:sz="0" w:space="0" w:color="auto"/>
                            <w:bottom w:val="none" w:sz="0" w:space="0" w:color="auto"/>
                            <w:right w:val="none" w:sz="0" w:space="0" w:color="auto"/>
                          </w:divBdr>
                          <w:divsChild>
                            <w:div w:id="9239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07866">
          <w:marLeft w:val="0"/>
          <w:marRight w:val="0"/>
          <w:marTop w:val="0"/>
          <w:marBottom w:val="0"/>
          <w:divBdr>
            <w:top w:val="none" w:sz="0" w:space="0" w:color="auto"/>
            <w:left w:val="none" w:sz="0" w:space="0" w:color="auto"/>
            <w:bottom w:val="none" w:sz="0" w:space="0" w:color="auto"/>
            <w:right w:val="none" w:sz="0" w:space="0" w:color="auto"/>
          </w:divBdr>
          <w:divsChild>
            <w:div w:id="2112973859">
              <w:marLeft w:val="0"/>
              <w:marRight w:val="0"/>
              <w:marTop w:val="0"/>
              <w:marBottom w:val="0"/>
              <w:divBdr>
                <w:top w:val="none" w:sz="0" w:space="0" w:color="auto"/>
                <w:left w:val="none" w:sz="0" w:space="0" w:color="auto"/>
                <w:bottom w:val="none" w:sz="0" w:space="0" w:color="auto"/>
                <w:right w:val="none" w:sz="0" w:space="0" w:color="auto"/>
              </w:divBdr>
              <w:divsChild>
                <w:div w:id="14798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8468">
          <w:marLeft w:val="0"/>
          <w:marRight w:val="0"/>
          <w:marTop w:val="0"/>
          <w:marBottom w:val="0"/>
          <w:divBdr>
            <w:top w:val="none" w:sz="0" w:space="0" w:color="auto"/>
            <w:left w:val="none" w:sz="0" w:space="0" w:color="auto"/>
            <w:bottom w:val="none" w:sz="0" w:space="0" w:color="auto"/>
            <w:right w:val="none" w:sz="0" w:space="0" w:color="auto"/>
          </w:divBdr>
          <w:divsChild>
            <w:div w:id="11883177">
              <w:marLeft w:val="0"/>
              <w:marRight w:val="0"/>
              <w:marTop w:val="0"/>
              <w:marBottom w:val="0"/>
              <w:divBdr>
                <w:top w:val="none" w:sz="0" w:space="0" w:color="auto"/>
                <w:left w:val="none" w:sz="0" w:space="0" w:color="auto"/>
                <w:bottom w:val="none" w:sz="0" w:space="0" w:color="auto"/>
                <w:right w:val="none" w:sz="0" w:space="0" w:color="auto"/>
              </w:divBdr>
              <w:divsChild>
                <w:div w:id="866796258">
                  <w:marLeft w:val="0"/>
                  <w:marRight w:val="0"/>
                  <w:marTop w:val="0"/>
                  <w:marBottom w:val="0"/>
                  <w:divBdr>
                    <w:top w:val="none" w:sz="0" w:space="0" w:color="auto"/>
                    <w:left w:val="none" w:sz="0" w:space="0" w:color="auto"/>
                    <w:bottom w:val="none" w:sz="0" w:space="0" w:color="auto"/>
                    <w:right w:val="none" w:sz="0" w:space="0" w:color="auto"/>
                  </w:divBdr>
                  <w:divsChild>
                    <w:div w:id="1103644171">
                      <w:marLeft w:val="0"/>
                      <w:marRight w:val="0"/>
                      <w:marTop w:val="0"/>
                      <w:marBottom w:val="0"/>
                      <w:divBdr>
                        <w:top w:val="none" w:sz="0" w:space="0" w:color="auto"/>
                        <w:left w:val="none" w:sz="0" w:space="0" w:color="auto"/>
                        <w:bottom w:val="none" w:sz="0" w:space="0" w:color="auto"/>
                        <w:right w:val="none" w:sz="0" w:space="0" w:color="auto"/>
                      </w:divBdr>
                      <w:divsChild>
                        <w:div w:id="7732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8232">
          <w:marLeft w:val="0"/>
          <w:marRight w:val="0"/>
          <w:marTop w:val="0"/>
          <w:marBottom w:val="0"/>
          <w:divBdr>
            <w:top w:val="none" w:sz="0" w:space="0" w:color="auto"/>
            <w:left w:val="none" w:sz="0" w:space="0" w:color="auto"/>
            <w:bottom w:val="none" w:sz="0" w:space="0" w:color="auto"/>
            <w:right w:val="none" w:sz="0" w:space="0" w:color="auto"/>
          </w:divBdr>
          <w:divsChild>
            <w:div w:id="1838109865">
              <w:marLeft w:val="0"/>
              <w:marRight w:val="0"/>
              <w:marTop w:val="0"/>
              <w:marBottom w:val="0"/>
              <w:divBdr>
                <w:top w:val="none" w:sz="0" w:space="0" w:color="auto"/>
                <w:left w:val="none" w:sz="0" w:space="0" w:color="auto"/>
                <w:bottom w:val="none" w:sz="0" w:space="0" w:color="auto"/>
                <w:right w:val="none" w:sz="0" w:space="0" w:color="auto"/>
              </w:divBdr>
              <w:divsChild>
                <w:div w:id="382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3374">
          <w:marLeft w:val="0"/>
          <w:marRight w:val="0"/>
          <w:marTop w:val="0"/>
          <w:marBottom w:val="0"/>
          <w:divBdr>
            <w:top w:val="none" w:sz="0" w:space="0" w:color="auto"/>
            <w:left w:val="none" w:sz="0" w:space="0" w:color="auto"/>
            <w:bottom w:val="none" w:sz="0" w:space="0" w:color="auto"/>
            <w:right w:val="none" w:sz="0" w:space="0" w:color="auto"/>
          </w:divBdr>
          <w:divsChild>
            <w:div w:id="1822384751">
              <w:marLeft w:val="0"/>
              <w:marRight w:val="0"/>
              <w:marTop w:val="0"/>
              <w:marBottom w:val="0"/>
              <w:divBdr>
                <w:top w:val="none" w:sz="0" w:space="0" w:color="auto"/>
                <w:left w:val="none" w:sz="0" w:space="0" w:color="auto"/>
                <w:bottom w:val="none" w:sz="0" w:space="0" w:color="auto"/>
                <w:right w:val="none" w:sz="0" w:space="0" w:color="auto"/>
              </w:divBdr>
              <w:divsChild>
                <w:div w:id="175267646">
                  <w:marLeft w:val="0"/>
                  <w:marRight w:val="0"/>
                  <w:marTop w:val="0"/>
                  <w:marBottom w:val="0"/>
                  <w:divBdr>
                    <w:top w:val="none" w:sz="0" w:space="0" w:color="auto"/>
                    <w:left w:val="none" w:sz="0" w:space="0" w:color="auto"/>
                    <w:bottom w:val="none" w:sz="0" w:space="0" w:color="auto"/>
                    <w:right w:val="none" w:sz="0" w:space="0" w:color="auto"/>
                  </w:divBdr>
                  <w:divsChild>
                    <w:div w:id="340400180">
                      <w:marLeft w:val="0"/>
                      <w:marRight w:val="0"/>
                      <w:marTop w:val="0"/>
                      <w:marBottom w:val="0"/>
                      <w:divBdr>
                        <w:top w:val="none" w:sz="0" w:space="0" w:color="auto"/>
                        <w:left w:val="none" w:sz="0" w:space="0" w:color="auto"/>
                        <w:bottom w:val="none" w:sz="0" w:space="0" w:color="auto"/>
                        <w:right w:val="none" w:sz="0" w:space="0" w:color="auto"/>
                      </w:divBdr>
                      <w:divsChild>
                        <w:div w:id="1658680175">
                          <w:marLeft w:val="0"/>
                          <w:marRight w:val="0"/>
                          <w:marTop w:val="0"/>
                          <w:marBottom w:val="0"/>
                          <w:divBdr>
                            <w:top w:val="none" w:sz="0" w:space="0" w:color="auto"/>
                            <w:left w:val="none" w:sz="0" w:space="0" w:color="auto"/>
                            <w:bottom w:val="none" w:sz="0" w:space="0" w:color="auto"/>
                            <w:right w:val="none" w:sz="0" w:space="0" w:color="auto"/>
                          </w:divBdr>
                          <w:divsChild>
                            <w:div w:id="553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31713">
          <w:marLeft w:val="0"/>
          <w:marRight w:val="0"/>
          <w:marTop w:val="0"/>
          <w:marBottom w:val="0"/>
          <w:divBdr>
            <w:top w:val="none" w:sz="0" w:space="0" w:color="auto"/>
            <w:left w:val="none" w:sz="0" w:space="0" w:color="auto"/>
            <w:bottom w:val="none" w:sz="0" w:space="0" w:color="auto"/>
            <w:right w:val="none" w:sz="0" w:space="0" w:color="auto"/>
          </w:divBdr>
          <w:divsChild>
            <w:div w:id="967399370">
              <w:marLeft w:val="0"/>
              <w:marRight w:val="0"/>
              <w:marTop w:val="0"/>
              <w:marBottom w:val="0"/>
              <w:divBdr>
                <w:top w:val="none" w:sz="0" w:space="0" w:color="auto"/>
                <w:left w:val="none" w:sz="0" w:space="0" w:color="auto"/>
                <w:bottom w:val="none" w:sz="0" w:space="0" w:color="auto"/>
                <w:right w:val="none" w:sz="0" w:space="0" w:color="auto"/>
              </w:divBdr>
              <w:divsChild>
                <w:div w:id="5648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44726">
          <w:marLeft w:val="0"/>
          <w:marRight w:val="0"/>
          <w:marTop w:val="0"/>
          <w:marBottom w:val="0"/>
          <w:divBdr>
            <w:top w:val="none" w:sz="0" w:space="0" w:color="auto"/>
            <w:left w:val="none" w:sz="0" w:space="0" w:color="auto"/>
            <w:bottom w:val="none" w:sz="0" w:space="0" w:color="auto"/>
            <w:right w:val="none" w:sz="0" w:space="0" w:color="auto"/>
          </w:divBdr>
          <w:divsChild>
            <w:div w:id="300961032">
              <w:marLeft w:val="0"/>
              <w:marRight w:val="0"/>
              <w:marTop w:val="0"/>
              <w:marBottom w:val="0"/>
              <w:divBdr>
                <w:top w:val="none" w:sz="0" w:space="0" w:color="auto"/>
                <w:left w:val="none" w:sz="0" w:space="0" w:color="auto"/>
                <w:bottom w:val="none" w:sz="0" w:space="0" w:color="auto"/>
                <w:right w:val="none" w:sz="0" w:space="0" w:color="auto"/>
              </w:divBdr>
              <w:divsChild>
                <w:div w:id="1876116171">
                  <w:marLeft w:val="0"/>
                  <w:marRight w:val="0"/>
                  <w:marTop w:val="0"/>
                  <w:marBottom w:val="0"/>
                  <w:divBdr>
                    <w:top w:val="none" w:sz="0" w:space="0" w:color="auto"/>
                    <w:left w:val="none" w:sz="0" w:space="0" w:color="auto"/>
                    <w:bottom w:val="none" w:sz="0" w:space="0" w:color="auto"/>
                    <w:right w:val="none" w:sz="0" w:space="0" w:color="auto"/>
                  </w:divBdr>
                  <w:divsChild>
                    <w:div w:id="1940602016">
                      <w:marLeft w:val="0"/>
                      <w:marRight w:val="0"/>
                      <w:marTop w:val="0"/>
                      <w:marBottom w:val="0"/>
                      <w:divBdr>
                        <w:top w:val="none" w:sz="0" w:space="0" w:color="auto"/>
                        <w:left w:val="none" w:sz="0" w:space="0" w:color="auto"/>
                        <w:bottom w:val="none" w:sz="0" w:space="0" w:color="auto"/>
                        <w:right w:val="none" w:sz="0" w:space="0" w:color="auto"/>
                      </w:divBdr>
                      <w:divsChild>
                        <w:div w:id="557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2262">
          <w:marLeft w:val="0"/>
          <w:marRight w:val="0"/>
          <w:marTop w:val="0"/>
          <w:marBottom w:val="0"/>
          <w:divBdr>
            <w:top w:val="none" w:sz="0" w:space="0" w:color="auto"/>
            <w:left w:val="none" w:sz="0" w:space="0" w:color="auto"/>
            <w:bottom w:val="none" w:sz="0" w:space="0" w:color="auto"/>
            <w:right w:val="none" w:sz="0" w:space="0" w:color="auto"/>
          </w:divBdr>
          <w:divsChild>
            <w:div w:id="350880186">
              <w:marLeft w:val="0"/>
              <w:marRight w:val="0"/>
              <w:marTop w:val="0"/>
              <w:marBottom w:val="0"/>
              <w:divBdr>
                <w:top w:val="none" w:sz="0" w:space="0" w:color="auto"/>
                <w:left w:val="none" w:sz="0" w:space="0" w:color="auto"/>
                <w:bottom w:val="none" w:sz="0" w:space="0" w:color="auto"/>
                <w:right w:val="none" w:sz="0" w:space="0" w:color="auto"/>
              </w:divBdr>
              <w:divsChild>
                <w:div w:id="8704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888">
          <w:marLeft w:val="0"/>
          <w:marRight w:val="0"/>
          <w:marTop w:val="0"/>
          <w:marBottom w:val="0"/>
          <w:divBdr>
            <w:top w:val="none" w:sz="0" w:space="0" w:color="auto"/>
            <w:left w:val="none" w:sz="0" w:space="0" w:color="auto"/>
            <w:bottom w:val="none" w:sz="0" w:space="0" w:color="auto"/>
            <w:right w:val="none" w:sz="0" w:space="0" w:color="auto"/>
          </w:divBdr>
          <w:divsChild>
            <w:div w:id="140344493">
              <w:marLeft w:val="0"/>
              <w:marRight w:val="0"/>
              <w:marTop w:val="0"/>
              <w:marBottom w:val="0"/>
              <w:divBdr>
                <w:top w:val="none" w:sz="0" w:space="0" w:color="auto"/>
                <w:left w:val="none" w:sz="0" w:space="0" w:color="auto"/>
                <w:bottom w:val="none" w:sz="0" w:space="0" w:color="auto"/>
                <w:right w:val="none" w:sz="0" w:space="0" w:color="auto"/>
              </w:divBdr>
              <w:divsChild>
                <w:div w:id="179852611">
                  <w:marLeft w:val="0"/>
                  <w:marRight w:val="0"/>
                  <w:marTop w:val="0"/>
                  <w:marBottom w:val="0"/>
                  <w:divBdr>
                    <w:top w:val="none" w:sz="0" w:space="0" w:color="auto"/>
                    <w:left w:val="none" w:sz="0" w:space="0" w:color="auto"/>
                    <w:bottom w:val="none" w:sz="0" w:space="0" w:color="auto"/>
                    <w:right w:val="none" w:sz="0" w:space="0" w:color="auto"/>
                  </w:divBdr>
                  <w:divsChild>
                    <w:div w:id="714278939">
                      <w:marLeft w:val="0"/>
                      <w:marRight w:val="0"/>
                      <w:marTop w:val="0"/>
                      <w:marBottom w:val="0"/>
                      <w:divBdr>
                        <w:top w:val="none" w:sz="0" w:space="0" w:color="auto"/>
                        <w:left w:val="none" w:sz="0" w:space="0" w:color="auto"/>
                        <w:bottom w:val="none" w:sz="0" w:space="0" w:color="auto"/>
                        <w:right w:val="none" w:sz="0" w:space="0" w:color="auto"/>
                      </w:divBdr>
                      <w:divsChild>
                        <w:div w:id="1574899290">
                          <w:marLeft w:val="0"/>
                          <w:marRight w:val="0"/>
                          <w:marTop w:val="0"/>
                          <w:marBottom w:val="0"/>
                          <w:divBdr>
                            <w:top w:val="none" w:sz="0" w:space="0" w:color="auto"/>
                            <w:left w:val="none" w:sz="0" w:space="0" w:color="auto"/>
                            <w:bottom w:val="none" w:sz="0" w:space="0" w:color="auto"/>
                            <w:right w:val="none" w:sz="0" w:space="0" w:color="auto"/>
                          </w:divBdr>
                          <w:divsChild>
                            <w:div w:id="305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26563">
          <w:marLeft w:val="0"/>
          <w:marRight w:val="0"/>
          <w:marTop w:val="0"/>
          <w:marBottom w:val="0"/>
          <w:divBdr>
            <w:top w:val="none" w:sz="0" w:space="0" w:color="auto"/>
            <w:left w:val="none" w:sz="0" w:space="0" w:color="auto"/>
            <w:bottom w:val="none" w:sz="0" w:space="0" w:color="auto"/>
            <w:right w:val="none" w:sz="0" w:space="0" w:color="auto"/>
          </w:divBdr>
          <w:divsChild>
            <w:div w:id="1034385722">
              <w:marLeft w:val="0"/>
              <w:marRight w:val="0"/>
              <w:marTop w:val="0"/>
              <w:marBottom w:val="0"/>
              <w:divBdr>
                <w:top w:val="none" w:sz="0" w:space="0" w:color="auto"/>
                <w:left w:val="none" w:sz="0" w:space="0" w:color="auto"/>
                <w:bottom w:val="none" w:sz="0" w:space="0" w:color="auto"/>
                <w:right w:val="none" w:sz="0" w:space="0" w:color="auto"/>
              </w:divBdr>
              <w:divsChild>
                <w:div w:id="16465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271">
          <w:marLeft w:val="0"/>
          <w:marRight w:val="0"/>
          <w:marTop w:val="0"/>
          <w:marBottom w:val="0"/>
          <w:divBdr>
            <w:top w:val="none" w:sz="0" w:space="0" w:color="auto"/>
            <w:left w:val="none" w:sz="0" w:space="0" w:color="auto"/>
            <w:bottom w:val="none" w:sz="0" w:space="0" w:color="auto"/>
            <w:right w:val="none" w:sz="0" w:space="0" w:color="auto"/>
          </w:divBdr>
          <w:divsChild>
            <w:div w:id="1029768265">
              <w:marLeft w:val="0"/>
              <w:marRight w:val="0"/>
              <w:marTop w:val="0"/>
              <w:marBottom w:val="0"/>
              <w:divBdr>
                <w:top w:val="none" w:sz="0" w:space="0" w:color="auto"/>
                <w:left w:val="none" w:sz="0" w:space="0" w:color="auto"/>
                <w:bottom w:val="none" w:sz="0" w:space="0" w:color="auto"/>
                <w:right w:val="none" w:sz="0" w:space="0" w:color="auto"/>
              </w:divBdr>
              <w:divsChild>
                <w:div w:id="135221178">
                  <w:marLeft w:val="0"/>
                  <w:marRight w:val="0"/>
                  <w:marTop w:val="0"/>
                  <w:marBottom w:val="0"/>
                  <w:divBdr>
                    <w:top w:val="none" w:sz="0" w:space="0" w:color="auto"/>
                    <w:left w:val="none" w:sz="0" w:space="0" w:color="auto"/>
                    <w:bottom w:val="none" w:sz="0" w:space="0" w:color="auto"/>
                    <w:right w:val="none" w:sz="0" w:space="0" w:color="auto"/>
                  </w:divBdr>
                  <w:divsChild>
                    <w:div w:id="511383203">
                      <w:marLeft w:val="0"/>
                      <w:marRight w:val="0"/>
                      <w:marTop w:val="0"/>
                      <w:marBottom w:val="0"/>
                      <w:divBdr>
                        <w:top w:val="none" w:sz="0" w:space="0" w:color="auto"/>
                        <w:left w:val="none" w:sz="0" w:space="0" w:color="auto"/>
                        <w:bottom w:val="none" w:sz="0" w:space="0" w:color="auto"/>
                        <w:right w:val="none" w:sz="0" w:space="0" w:color="auto"/>
                      </w:divBdr>
                      <w:divsChild>
                        <w:div w:id="11928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2503">
          <w:marLeft w:val="0"/>
          <w:marRight w:val="0"/>
          <w:marTop w:val="0"/>
          <w:marBottom w:val="0"/>
          <w:divBdr>
            <w:top w:val="none" w:sz="0" w:space="0" w:color="auto"/>
            <w:left w:val="none" w:sz="0" w:space="0" w:color="auto"/>
            <w:bottom w:val="none" w:sz="0" w:space="0" w:color="auto"/>
            <w:right w:val="none" w:sz="0" w:space="0" w:color="auto"/>
          </w:divBdr>
          <w:divsChild>
            <w:div w:id="1940135921">
              <w:marLeft w:val="0"/>
              <w:marRight w:val="0"/>
              <w:marTop w:val="0"/>
              <w:marBottom w:val="0"/>
              <w:divBdr>
                <w:top w:val="none" w:sz="0" w:space="0" w:color="auto"/>
                <w:left w:val="none" w:sz="0" w:space="0" w:color="auto"/>
                <w:bottom w:val="none" w:sz="0" w:space="0" w:color="auto"/>
                <w:right w:val="none" w:sz="0" w:space="0" w:color="auto"/>
              </w:divBdr>
              <w:divsChild>
                <w:div w:id="10596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6171">
          <w:marLeft w:val="0"/>
          <w:marRight w:val="0"/>
          <w:marTop w:val="0"/>
          <w:marBottom w:val="0"/>
          <w:divBdr>
            <w:top w:val="none" w:sz="0" w:space="0" w:color="auto"/>
            <w:left w:val="none" w:sz="0" w:space="0" w:color="auto"/>
            <w:bottom w:val="none" w:sz="0" w:space="0" w:color="auto"/>
            <w:right w:val="none" w:sz="0" w:space="0" w:color="auto"/>
          </w:divBdr>
          <w:divsChild>
            <w:div w:id="1939286886">
              <w:marLeft w:val="0"/>
              <w:marRight w:val="0"/>
              <w:marTop w:val="0"/>
              <w:marBottom w:val="0"/>
              <w:divBdr>
                <w:top w:val="none" w:sz="0" w:space="0" w:color="auto"/>
                <w:left w:val="none" w:sz="0" w:space="0" w:color="auto"/>
                <w:bottom w:val="none" w:sz="0" w:space="0" w:color="auto"/>
                <w:right w:val="none" w:sz="0" w:space="0" w:color="auto"/>
              </w:divBdr>
              <w:divsChild>
                <w:div w:id="2078897470">
                  <w:marLeft w:val="0"/>
                  <w:marRight w:val="0"/>
                  <w:marTop w:val="0"/>
                  <w:marBottom w:val="0"/>
                  <w:divBdr>
                    <w:top w:val="none" w:sz="0" w:space="0" w:color="auto"/>
                    <w:left w:val="none" w:sz="0" w:space="0" w:color="auto"/>
                    <w:bottom w:val="none" w:sz="0" w:space="0" w:color="auto"/>
                    <w:right w:val="none" w:sz="0" w:space="0" w:color="auto"/>
                  </w:divBdr>
                  <w:divsChild>
                    <w:div w:id="589239220">
                      <w:marLeft w:val="0"/>
                      <w:marRight w:val="0"/>
                      <w:marTop w:val="0"/>
                      <w:marBottom w:val="0"/>
                      <w:divBdr>
                        <w:top w:val="none" w:sz="0" w:space="0" w:color="auto"/>
                        <w:left w:val="none" w:sz="0" w:space="0" w:color="auto"/>
                        <w:bottom w:val="none" w:sz="0" w:space="0" w:color="auto"/>
                        <w:right w:val="none" w:sz="0" w:space="0" w:color="auto"/>
                      </w:divBdr>
                      <w:divsChild>
                        <w:div w:id="2102874225">
                          <w:marLeft w:val="0"/>
                          <w:marRight w:val="0"/>
                          <w:marTop w:val="0"/>
                          <w:marBottom w:val="0"/>
                          <w:divBdr>
                            <w:top w:val="none" w:sz="0" w:space="0" w:color="auto"/>
                            <w:left w:val="none" w:sz="0" w:space="0" w:color="auto"/>
                            <w:bottom w:val="none" w:sz="0" w:space="0" w:color="auto"/>
                            <w:right w:val="none" w:sz="0" w:space="0" w:color="auto"/>
                          </w:divBdr>
                          <w:divsChild>
                            <w:div w:id="7281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022384">
          <w:marLeft w:val="0"/>
          <w:marRight w:val="0"/>
          <w:marTop w:val="0"/>
          <w:marBottom w:val="0"/>
          <w:divBdr>
            <w:top w:val="none" w:sz="0" w:space="0" w:color="auto"/>
            <w:left w:val="none" w:sz="0" w:space="0" w:color="auto"/>
            <w:bottom w:val="none" w:sz="0" w:space="0" w:color="auto"/>
            <w:right w:val="none" w:sz="0" w:space="0" w:color="auto"/>
          </w:divBdr>
          <w:divsChild>
            <w:div w:id="1426029925">
              <w:marLeft w:val="0"/>
              <w:marRight w:val="0"/>
              <w:marTop w:val="0"/>
              <w:marBottom w:val="0"/>
              <w:divBdr>
                <w:top w:val="none" w:sz="0" w:space="0" w:color="auto"/>
                <w:left w:val="none" w:sz="0" w:space="0" w:color="auto"/>
                <w:bottom w:val="none" w:sz="0" w:space="0" w:color="auto"/>
                <w:right w:val="none" w:sz="0" w:space="0" w:color="auto"/>
              </w:divBdr>
              <w:divsChild>
                <w:div w:id="11929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309">
          <w:marLeft w:val="0"/>
          <w:marRight w:val="0"/>
          <w:marTop w:val="0"/>
          <w:marBottom w:val="0"/>
          <w:divBdr>
            <w:top w:val="none" w:sz="0" w:space="0" w:color="auto"/>
            <w:left w:val="none" w:sz="0" w:space="0" w:color="auto"/>
            <w:bottom w:val="none" w:sz="0" w:space="0" w:color="auto"/>
            <w:right w:val="none" w:sz="0" w:space="0" w:color="auto"/>
          </w:divBdr>
          <w:divsChild>
            <w:div w:id="110590970">
              <w:marLeft w:val="0"/>
              <w:marRight w:val="0"/>
              <w:marTop w:val="0"/>
              <w:marBottom w:val="0"/>
              <w:divBdr>
                <w:top w:val="none" w:sz="0" w:space="0" w:color="auto"/>
                <w:left w:val="none" w:sz="0" w:space="0" w:color="auto"/>
                <w:bottom w:val="none" w:sz="0" w:space="0" w:color="auto"/>
                <w:right w:val="none" w:sz="0" w:space="0" w:color="auto"/>
              </w:divBdr>
              <w:divsChild>
                <w:div w:id="1258055984">
                  <w:marLeft w:val="0"/>
                  <w:marRight w:val="0"/>
                  <w:marTop w:val="0"/>
                  <w:marBottom w:val="0"/>
                  <w:divBdr>
                    <w:top w:val="none" w:sz="0" w:space="0" w:color="auto"/>
                    <w:left w:val="none" w:sz="0" w:space="0" w:color="auto"/>
                    <w:bottom w:val="none" w:sz="0" w:space="0" w:color="auto"/>
                    <w:right w:val="none" w:sz="0" w:space="0" w:color="auto"/>
                  </w:divBdr>
                  <w:divsChild>
                    <w:div w:id="1955138005">
                      <w:marLeft w:val="0"/>
                      <w:marRight w:val="0"/>
                      <w:marTop w:val="0"/>
                      <w:marBottom w:val="0"/>
                      <w:divBdr>
                        <w:top w:val="none" w:sz="0" w:space="0" w:color="auto"/>
                        <w:left w:val="none" w:sz="0" w:space="0" w:color="auto"/>
                        <w:bottom w:val="none" w:sz="0" w:space="0" w:color="auto"/>
                        <w:right w:val="none" w:sz="0" w:space="0" w:color="auto"/>
                      </w:divBdr>
                      <w:divsChild>
                        <w:div w:id="19484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953">
          <w:marLeft w:val="0"/>
          <w:marRight w:val="0"/>
          <w:marTop w:val="0"/>
          <w:marBottom w:val="0"/>
          <w:divBdr>
            <w:top w:val="none" w:sz="0" w:space="0" w:color="auto"/>
            <w:left w:val="none" w:sz="0" w:space="0" w:color="auto"/>
            <w:bottom w:val="none" w:sz="0" w:space="0" w:color="auto"/>
            <w:right w:val="none" w:sz="0" w:space="0" w:color="auto"/>
          </w:divBdr>
          <w:divsChild>
            <w:div w:id="1394162465">
              <w:marLeft w:val="0"/>
              <w:marRight w:val="0"/>
              <w:marTop w:val="0"/>
              <w:marBottom w:val="0"/>
              <w:divBdr>
                <w:top w:val="none" w:sz="0" w:space="0" w:color="auto"/>
                <w:left w:val="none" w:sz="0" w:space="0" w:color="auto"/>
                <w:bottom w:val="none" w:sz="0" w:space="0" w:color="auto"/>
                <w:right w:val="none" w:sz="0" w:space="0" w:color="auto"/>
              </w:divBdr>
              <w:divsChild>
                <w:div w:id="21216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56066">
          <w:marLeft w:val="0"/>
          <w:marRight w:val="0"/>
          <w:marTop w:val="0"/>
          <w:marBottom w:val="0"/>
          <w:divBdr>
            <w:top w:val="none" w:sz="0" w:space="0" w:color="auto"/>
            <w:left w:val="none" w:sz="0" w:space="0" w:color="auto"/>
            <w:bottom w:val="none" w:sz="0" w:space="0" w:color="auto"/>
            <w:right w:val="none" w:sz="0" w:space="0" w:color="auto"/>
          </w:divBdr>
          <w:divsChild>
            <w:div w:id="928272884">
              <w:marLeft w:val="0"/>
              <w:marRight w:val="0"/>
              <w:marTop w:val="0"/>
              <w:marBottom w:val="0"/>
              <w:divBdr>
                <w:top w:val="none" w:sz="0" w:space="0" w:color="auto"/>
                <w:left w:val="none" w:sz="0" w:space="0" w:color="auto"/>
                <w:bottom w:val="none" w:sz="0" w:space="0" w:color="auto"/>
                <w:right w:val="none" w:sz="0" w:space="0" w:color="auto"/>
              </w:divBdr>
              <w:divsChild>
                <w:div w:id="341011418">
                  <w:marLeft w:val="0"/>
                  <w:marRight w:val="0"/>
                  <w:marTop w:val="0"/>
                  <w:marBottom w:val="0"/>
                  <w:divBdr>
                    <w:top w:val="none" w:sz="0" w:space="0" w:color="auto"/>
                    <w:left w:val="none" w:sz="0" w:space="0" w:color="auto"/>
                    <w:bottom w:val="none" w:sz="0" w:space="0" w:color="auto"/>
                    <w:right w:val="none" w:sz="0" w:space="0" w:color="auto"/>
                  </w:divBdr>
                  <w:divsChild>
                    <w:div w:id="2009744306">
                      <w:marLeft w:val="0"/>
                      <w:marRight w:val="0"/>
                      <w:marTop w:val="0"/>
                      <w:marBottom w:val="0"/>
                      <w:divBdr>
                        <w:top w:val="none" w:sz="0" w:space="0" w:color="auto"/>
                        <w:left w:val="none" w:sz="0" w:space="0" w:color="auto"/>
                        <w:bottom w:val="none" w:sz="0" w:space="0" w:color="auto"/>
                        <w:right w:val="none" w:sz="0" w:space="0" w:color="auto"/>
                      </w:divBdr>
                      <w:divsChild>
                        <w:div w:id="698897780">
                          <w:marLeft w:val="0"/>
                          <w:marRight w:val="0"/>
                          <w:marTop w:val="0"/>
                          <w:marBottom w:val="0"/>
                          <w:divBdr>
                            <w:top w:val="none" w:sz="0" w:space="0" w:color="auto"/>
                            <w:left w:val="none" w:sz="0" w:space="0" w:color="auto"/>
                            <w:bottom w:val="none" w:sz="0" w:space="0" w:color="auto"/>
                            <w:right w:val="none" w:sz="0" w:space="0" w:color="auto"/>
                          </w:divBdr>
                          <w:divsChild>
                            <w:div w:id="6020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79867">
          <w:marLeft w:val="0"/>
          <w:marRight w:val="0"/>
          <w:marTop w:val="0"/>
          <w:marBottom w:val="0"/>
          <w:divBdr>
            <w:top w:val="none" w:sz="0" w:space="0" w:color="auto"/>
            <w:left w:val="none" w:sz="0" w:space="0" w:color="auto"/>
            <w:bottom w:val="none" w:sz="0" w:space="0" w:color="auto"/>
            <w:right w:val="none" w:sz="0" w:space="0" w:color="auto"/>
          </w:divBdr>
          <w:divsChild>
            <w:div w:id="659240110">
              <w:marLeft w:val="0"/>
              <w:marRight w:val="0"/>
              <w:marTop w:val="0"/>
              <w:marBottom w:val="0"/>
              <w:divBdr>
                <w:top w:val="none" w:sz="0" w:space="0" w:color="auto"/>
                <w:left w:val="none" w:sz="0" w:space="0" w:color="auto"/>
                <w:bottom w:val="none" w:sz="0" w:space="0" w:color="auto"/>
                <w:right w:val="none" w:sz="0" w:space="0" w:color="auto"/>
              </w:divBdr>
              <w:divsChild>
                <w:div w:id="18394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2897">
          <w:marLeft w:val="0"/>
          <w:marRight w:val="0"/>
          <w:marTop w:val="0"/>
          <w:marBottom w:val="0"/>
          <w:divBdr>
            <w:top w:val="none" w:sz="0" w:space="0" w:color="auto"/>
            <w:left w:val="none" w:sz="0" w:space="0" w:color="auto"/>
            <w:bottom w:val="none" w:sz="0" w:space="0" w:color="auto"/>
            <w:right w:val="none" w:sz="0" w:space="0" w:color="auto"/>
          </w:divBdr>
          <w:divsChild>
            <w:div w:id="1633056857">
              <w:marLeft w:val="0"/>
              <w:marRight w:val="0"/>
              <w:marTop w:val="0"/>
              <w:marBottom w:val="0"/>
              <w:divBdr>
                <w:top w:val="none" w:sz="0" w:space="0" w:color="auto"/>
                <w:left w:val="none" w:sz="0" w:space="0" w:color="auto"/>
                <w:bottom w:val="none" w:sz="0" w:space="0" w:color="auto"/>
                <w:right w:val="none" w:sz="0" w:space="0" w:color="auto"/>
              </w:divBdr>
              <w:divsChild>
                <w:div w:id="1295939088">
                  <w:marLeft w:val="0"/>
                  <w:marRight w:val="0"/>
                  <w:marTop w:val="0"/>
                  <w:marBottom w:val="0"/>
                  <w:divBdr>
                    <w:top w:val="none" w:sz="0" w:space="0" w:color="auto"/>
                    <w:left w:val="none" w:sz="0" w:space="0" w:color="auto"/>
                    <w:bottom w:val="none" w:sz="0" w:space="0" w:color="auto"/>
                    <w:right w:val="none" w:sz="0" w:space="0" w:color="auto"/>
                  </w:divBdr>
                  <w:divsChild>
                    <w:div w:id="234320195">
                      <w:marLeft w:val="0"/>
                      <w:marRight w:val="0"/>
                      <w:marTop w:val="0"/>
                      <w:marBottom w:val="0"/>
                      <w:divBdr>
                        <w:top w:val="none" w:sz="0" w:space="0" w:color="auto"/>
                        <w:left w:val="none" w:sz="0" w:space="0" w:color="auto"/>
                        <w:bottom w:val="none" w:sz="0" w:space="0" w:color="auto"/>
                        <w:right w:val="none" w:sz="0" w:space="0" w:color="auto"/>
                      </w:divBdr>
                      <w:divsChild>
                        <w:div w:id="8639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036626">
          <w:marLeft w:val="0"/>
          <w:marRight w:val="0"/>
          <w:marTop w:val="0"/>
          <w:marBottom w:val="0"/>
          <w:divBdr>
            <w:top w:val="none" w:sz="0" w:space="0" w:color="auto"/>
            <w:left w:val="none" w:sz="0" w:space="0" w:color="auto"/>
            <w:bottom w:val="none" w:sz="0" w:space="0" w:color="auto"/>
            <w:right w:val="none" w:sz="0" w:space="0" w:color="auto"/>
          </w:divBdr>
          <w:divsChild>
            <w:div w:id="373579925">
              <w:marLeft w:val="0"/>
              <w:marRight w:val="0"/>
              <w:marTop w:val="0"/>
              <w:marBottom w:val="0"/>
              <w:divBdr>
                <w:top w:val="none" w:sz="0" w:space="0" w:color="auto"/>
                <w:left w:val="none" w:sz="0" w:space="0" w:color="auto"/>
                <w:bottom w:val="none" w:sz="0" w:space="0" w:color="auto"/>
                <w:right w:val="none" w:sz="0" w:space="0" w:color="auto"/>
              </w:divBdr>
              <w:divsChild>
                <w:div w:id="911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2274">
          <w:marLeft w:val="0"/>
          <w:marRight w:val="0"/>
          <w:marTop w:val="0"/>
          <w:marBottom w:val="0"/>
          <w:divBdr>
            <w:top w:val="none" w:sz="0" w:space="0" w:color="auto"/>
            <w:left w:val="none" w:sz="0" w:space="0" w:color="auto"/>
            <w:bottom w:val="none" w:sz="0" w:space="0" w:color="auto"/>
            <w:right w:val="none" w:sz="0" w:space="0" w:color="auto"/>
          </w:divBdr>
          <w:divsChild>
            <w:div w:id="731580274">
              <w:marLeft w:val="0"/>
              <w:marRight w:val="0"/>
              <w:marTop w:val="0"/>
              <w:marBottom w:val="0"/>
              <w:divBdr>
                <w:top w:val="none" w:sz="0" w:space="0" w:color="auto"/>
                <w:left w:val="none" w:sz="0" w:space="0" w:color="auto"/>
                <w:bottom w:val="none" w:sz="0" w:space="0" w:color="auto"/>
                <w:right w:val="none" w:sz="0" w:space="0" w:color="auto"/>
              </w:divBdr>
              <w:divsChild>
                <w:div w:id="708606839">
                  <w:marLeft w:val="0"/>
                  <w:marRight w:val="0"/>
                  <w:marTop w:val="0"/>
                  <w:marBottom w:val="0"/>
                  <w:divBdr>
                    <w:top w:val="none" w:sz="0" w:space="0" w:color="auto"/>
                    <w:left w:val="none" w:sz="0" w:space="0" w:color="auto"/>
                    <w:bottom w:val="none" w:sz="0" w:space="0" w:color="auto"/>
                    <w:right w:val="none" w:sz="0" w:space="0" w:color="auto"/>
                  </w:divBdr>
                  <w:divsChild>
                    <w:div w:id="454562351">
                      <w:marLeft w:val="0"/>
                      <w:marRight w:val="0"/>
                      <w:marTop w:val="0"/>
                      <w:marBottom w:val="0"/>
                      <w:divBdr>
                        <w:top w:val="none" w:sz="0" w:space="0" w:color="auto"/>
                        <w:left w:val="none" w:sz="0" w:space="0" w:color="auto"/>
                        <w:bottom w:val="none" w:sz="0" w:space="0" w:color="auto"/>
                        <w:right w:val="none" w:sz="0" w:space="0" w:color="auto"/>
                      </w:divBdr>
                      <w:divsChild>
                        <w:div w:id="559293350">
                          <w:marLeft w:val="0"/>
                          <w:marRight w:val="0"/>
                          <w:marTop w:val="0"/>
                          <w:marBottom w:val="0"/>
                          <w:divBdr>
                            <w:top w:val="none" w:sz="0" w:space="0" w:color="auto"/>
                            <w:left w:val="none" w:sz="0" w:space="0" w:color="auto"/>
                            <w:bottom w:val="none" w:sz="0" w:space="0" w:color="auto"/>
                            <w:right w:val="none" w:sz="0" w:space="0" w:color="auto"/>
                          </w:divBdr>
                          <w:divsChild>
                            <w:div w:id="24052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972272">
          <w:marLeft w:val="0"/>
          <w:marRight w:val="0"/>
          <w:marTop w:val="0"/>
          <w:marBottom w:val="0"/>
          <w:divBdr>
            <w:top w:val="none" w:sz="0" w:space="0" w:color="auto"/>
            <w:left w:val="none" w:sz="0" w:space="0" w:color="auto"/>
            <w:bottom w:val="none" w:sz="0" w:space="0" w:color="auto"/>
            <w:right w:val="none" w:sz="0" w:space="0" w:color="auto"/>
          </w:divBdr>
          <w:divsChild>
            <w:div w:id="613753434">
              <w:marLeft w:val="0"/>
              <w:marRight w:val="0"/>
              <w:marTop w:val="0"/>
              <w:marBottom w:val="0"/>
              <w:divBdr>
                <w:top w:val="none" w:sz="0" w:space="0" w:color="auto"/>
                <w:left w:val="none" w:sz="0" w:space="0" w:color="auto"/>
                <w:bottom w:val="none" w:sz="0" w:space="0" w:color="auto"/>
                <w:right w:val="none" w:sz="0" w:space="0" w:color="auto"/>
              </w:divBdr>
              <w:divsChild>
                <w:div w:id="16470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5883">
          <w:marLeft w:val="0"/>
          <w:marRight w:val="0"/>
          <w:marTop w:val="0"/>
          <w:marBottom w:val="0"/>
          <w:divBdr>
            <w:top w:val="none" w:sz="0" w:space="0" w:color="auto"/>
            <w:left w:val="none" w:sz="0" w:space="0" w:color="auto"/>
            <w:bottom w:val="none" w:sz="0" w:space="0" w:color="auto"/>
            <w:right w:val="none" w:sz="0" w:space="0" w:color="auto"/>
          </w:divBdr>
          <w:divsChild>
            <w:div w:id="1560627104">
              <w:marLeft w:val="0"/>
              <w:marRight w:val="0"/>
              <w:marTop w:val="0"/>
              <w:marBottom w:val="0"/>
              <w:divBdr>
                <w:top w:val="none" w:sz="0" w:space="0" w:color="auto"/>
                <w:left w:val="none" w:sz="0" w:space="0" w:color="auto"/>
                <w:bottom w:val="none" w:sz="0" w:space="0" w:color="auto"/>
                <w:right w:val="none" w:sz="0" w:space="0" w:color="auto"/>
              </w:divBdr>
              <w:divsChild>
                <w:div w:id="1410539001">
                  <w:marLeft w:val="0"/>
                  <w:marRight w:val="0"/>
                  <w:marTop w:val="0"/>
                  <w:marBottom w:val="0"/>
                  <w:divBdr>
                    <w:top w:val="none" w:sz="0" w:space="0" w:color="auto"/>
                    <w:left w:val="none" w:sz="0" w:space="0" w:color="auto"/>
                    <w:bottom w:val="none" w:sz="0" w:space="0" w:color="auto"/>
                    <w:right w:val="none" w:sz="0" w:space="0" w:color="auto"/>
                  </w:divBdr>
                  <w:divsChild>
                    <w:div w:id="406148971">
                      <w:marLeft w:val="0"/>
                      <w:marRight w:val="0"/>
                      <w:marTop w:val="0"/>
                      <w:marBottom w:val="0"/>
                      <w:divBdr>
                        <w:top w:val="none" w:sz="0" w:space="0" w:color="auto"/>
                        <w:left w:val="none" w:sz="0" w:space="0" w:color="auto"/>
                        <w:bottom w:val="none" w:sz="0" w:space="0" w:color="auto"/>
                        <w:right w:val="none" w:sz="0" w:space="0" w:color="auto"/>
                      </w:divBdr>
                      <w:divsChild>
                        <w:div w:id="183017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75679">
          <w:marLeft w:val="0"/>
          <w:marRight w:val="0"/>
          <w:marTop w:val="0"/>
          <w:marBottom w:val="0"/>
          <w:divBdr>
            <w:top w:val="none" w:sz="0" w:space="0" w:color="auto"/>
            <w:left w:val="none" w:sz="0" w:space="0" w:color="auto"/>
            <w:bottom w:val="none" w:sz="0" w:space="0" w:color="auto"/>
            <w:right w:val="none" w:sz="0" w:space="0" w:color="auto"/>
          </w:divBdr>
          <w:divsChild>
            <w:div w:id="406734102">
              <w:marLeft w:val="0"/>
              <w:marRight w:val="0"/>
              <w:marTop w:val="0"/>
              <w:marBottom w:val="0"/>
              <w:divBdr>
                <w:top w:val="none" w:sz="0" w:space="0" w:color="auto"/>
                <w:left w:val="none" w:sz="0" w:space="0" w:color="auto"/>
                <w:bottom w:val="none" w:sz="0" w:space="0" w:color="auto"/>
                <w:right w:val="none" w:sz="0" w:space="0" w:color="auto"/>
              </w:divBdr>
              <w:divsChild>
                <w:div w:id="21442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0172">
          <w:marLeft w:val="0"/>
          <w:marRight w:val="0"/>
          <w:marTop w:val="0"/>
          <w:marBottom w:val="0"/>
          <w:divBdr>
            <w:top w:val="none" w:sz="0" w:space="0" w:color="auto"/>
            <w:left w:val="none" w:sz="0" w:space="0" w:color="auto"/>
            <w:bottom w:val="none" w:sz="0" w:space="0" w:color="auto"/>
            <w:right w:val="none" w:sz="0" w:space="0" w:color="auto"/>
          </w:divBdr>
          <w:divsChild>
            <w:div w:id="1578632850">
              <w:marLeft w:val="0"/>
              <w:marRight w:val="0"/>
              <w:marTop w:val="0"/>
              <w:marBottom w:val="0"/>
              <w:divBdr>
                <w:top w:val="none" w:sz="0" w:space="0" w:color="auto"/>
                <w:left w:val="none" w:sz="0" w:space="0" w:color="auto"/>
                <w:bottom w:val="none" w:sz="0" w:space="0" w:color="auto"/>
                <w:right w:val="none" w:sz="0" w:space="0" w:color="auto"/>
              </w:divBdr>
              <w:divsChild>
                <w:div w:id="235282436">
                  <w:marLeft w:val="0"/>
                  <w:marRight w:val="0"/>
                  <w:marTop w:val="0"/>
                  <w:marBottom w:val="0"/>
                  <w:divBdr>
                    <w:top w:val="none" w:sz="0" w:space="0" w:color="auto"/>
                    <w:left w:val="none" w:sz="0" w:space="0" w:color="auto"/>
                    <w:bottom w:val="none" w:sz="0" w:space="0" w:color="auto"/>
                    <w:right w:val="none" w:sz="0" w:space="0" w:color="auto"/>
                  </w:divBdr>
                  <w:divsChild>
                    <w:div w:id="148644009">
                      <w:marLeft w:val="0"/>
                      <w:marRight w:val="0"/>
                      <w:marTop w:val="0"/>
                      <w:marBottom w:val="0"/>
                      <w:divBdr>
                        <w:top w:val="none" w:sz="0" w:space="0" w:color="auto"/>
                        <w:left w:val="none" w:sz="0" w:space="0" w:color="auto"/>
                        <w:bottom w:val="none" w:sz="0" w:space="0" w:color="auto"/>
                        <w:right w:val="none" w:sz="0" w:space="0" w:color="auto"/>
                      </w:divBdr>
                      <w:divsChild>
                        <w:div w:id="1471678338">
                          <w:marLeft w:val="0"/>
                          <w:marRight w:val="0"/>
                          <w:marTop w:val="0"/>
                          <w:marBottom w:val="0"/>
                          <w:divBdr>
                            <w:top w:val="none" w:sz="0" w:space="0" w:color="auto"/>
                            <w:left w:val="none" w:sz="0" w:space="0" w:color="auto"/>
                            <w:bottom w:val="none" w:sz="0" w:space="0" w:color="auto"/>
                            <w:right w:val="none" w:sz="0" w:space="0" w:color="auto"/>
                          </w:divBdr>
                          <w:divsChild>
                            <w:div w:id="395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9734">
          <w:marLeft w:val="0"/>
          <w:marRight w:val="0"/>
          <w:marTop w:val="0"/>
          <w:marBottom w:val="0"/>
          <w:divBdr>
            <w:top w:val="none" w:sz="0" w:space="0" w:color="auto"/>
            <w:left w:val="none" w:sz="0" w:space="0" w:color="auto"/>
            <w:bottom w:val="none" w:sz="0" w:space="0" w:color="auto"/>
            <w:right w:val="none" w:sz="0" w:space="0" w:color="auto"/>
          </w:divBdr>
          <w:divsChild>
            <w:div w:id="676469397">
              <w:marLeft w:val="0"/>
              <w:marRight w:val="0"/>
              <w:marTop w:val="0"/>
              <w:marBottom w:val="0"/>
              <w:divBdr>
                <w:top w:val="none" w:sz="0" w:space="0" w:color="auto"/>
                <w:left w:val="none" w:sz="0" w:space="0" w:color="auto"/>
                <w:bottom w:val="none" w:sz="0" w:space="0" w:color="auto"/>
                <w:right w:val="none" w:sz="0" w:space="0" w:color="auto"/>
              </w:divBdr>
              <w:divsChild>
                <w:div w:id="13904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0477">
          <w:marLeft w:val="0"/>
          <w:marRight w:val="0"/>
          <w:marTop w:val="0"/>
          <w:marBottom w:val="0"/>
          <w:divBdr>
            <w:top w:val="none" w:sz="0" w:space="0" w:color="auto"/>
            <w:left w:val="none" w:sz="0" w:space="0" w:color="auto"/>
            <w:bottom w:val="none" w:sz="0" w:space="0" w:color="auto"/>
            <w:right w:val="none" w:sz="0" w:space="0" w:color="auto"/>
          </w:divBdr>
          <w:divsChild>
            <w:div w:id="444350951">
              <w:marLeft w:val="0"/>
              <w:marRight w:val="0"/>
              <w:marTop w:val="0"/>
              <w:marBottom w:val="0"/>
              <w:divBdr>
                <w:top w:val="none" w:sz="0" w:space="0" w:color="auto"/>
                <w:left w:val="none" w:sz="0" w:space="0" w:color="auto"/>
                <w:bottom w:val="none" w:sz="0" w:space="0" w:color="auto"/>
                <w:right w:val="none" w:sz="0" w:space="0" w:color="auto"/>
              </w:divBdr>
              <w:divsChild>
                <w:div w:id="1820269187">
                  <w:marLeft w:val="0"/>
                  <w:marRight w:val="0"/>
                  <w:marTop w:val="0"/>
                  <w:marBottom w:val="0"/>
                  <w:divBdr>
                    <w:top w:val="none" w:sz="0" w:space="0" w:color="auto"/>
                    <w:left w:val="none" w:sz="0" w:space="0" w:color="auto"/>
                    <w:bottom w:val="none" w:sz="0" w:space="0" w:color="auto"/>
                    <w:right w:val="none" w:sz="0" w:space="0" w:color="auto"/>
                  </w:divBdr>
                  <w:divsChild>
                    <w:div w:id="1815640222">
                      <w:marLeft w:val="0"/>
                      <w:marRight w:val="0"/>
                      <w:marTop w:val="0"/>
                      <w:marBottom w:val="0"/>
                      <w:divBdr>
                        <w:top w:val="none" w:sz="0" w:space="0" w:color="auto"/>
                        <w:left w:val="none" w:sz="0" w:space="0" w:color="auto"/>
                        <w:bottom w:val="none" w:sz="0" w:space="0" w:color="auto"/>
                        <w:right w:val="none" w:sz="0" w:space="0" w:color="auto"/>
                      </w:divBdr>
                      <w:divsChild>
                        <w:div w:id="6391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535809">
          <w:marLeft w:val="0"/>
          <w:marRight w:val="0"/>
          <w:marTop w:val="0"/>
          <w:marBottom w:val="0"/>
          <w:divBdr>
            <w:top w:val="none" w:sz="0" w:space="0" w:color="auto"/>
            <w:left w:val="none" w:sz="0" w:space="0" w:color="auto"/>
            <w:bottom w:val="none" w:sz="0" w:space="0" w:color="auto"/>
            <w:right w:val="none" w:sz="0" w:space="0" w:color="auto"/>
          </w:divBdr>
          <w:divsChild>
            <w:div w:id="1450200935">
              <w:marLeft w:val="0"/>
              <w:marRight w:val="0"/>
              <w:marTop w:val="0"/>
              <w:marBottom w:val="0"/>
              <w:divBdr>
                <w:top w:val="none" w:sz="0" w:space="0" w:color="auto"/>
                <w:left w:val="none" w:sz="0" w:space="0" w:color="auto"/>
                <w:bottom w:val="none" w:sz="0" w:space="0" w:color="auto"/>
                <w:right w:val="none" w:sz="0" w:space="0" w:color="auto"/>
              </w:divBdr>
              <w:divsChild>
                <w:div w:id="16572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105">
          <w:marLeft w:val="0"/>
          <w:marRight w:val="0"/>
          <w:marTop w:val="0"/>
          <w:marBottom w:val="0"/>
          <w:divBdr>
            <w:top w:val="none" w:sz="0" w:space="0" w:color="auto"/>
            <w:left w:val="none" w:sz="0" w:space="0" w:color="auto"/>
            <w:bottom w:val="none" w:sz="0" w:space="0" w:color="auto"/>
            <w:right w:val="none" w:sz="0" w:space="0" w:color="auto"/>
          </w:divBdr>
          <w:divsChild>
            <w:div w:id="605960391">
              <w:marLeft w:val="0"/>
              <w:marRight w:val="0"/>
              <w:marTop w:val="0"/>
              <w:marBottom w:val="0"/>
              <w:divBdr>
                <w:top w:val="none" w:sz="0" w:space="0" w:color="auto"/>
                <w:left w:val="none" w:sz="0" w:space="0" w:color="auto"/>
                <w:bottom w:val="none" w:sz="0" w:space="0" w:color="auto"/>
                <w:right w:val="none" w:sz="0" w:space="0" w:color="auto"/>
              </w:divBdr>
              <w:divsChild>
                <w:div w:id="658726216">
                  <w:marLeft w:val="0"/>
                  <w:marRight w:val="0"/>
                  <w:marTop w:val="0"/>
                  <w:marBottom w:val="0"/>
                  <w:divBdr>
                    <w:top w:val="none" w:sz="0" w:space="0" w:color="auto"/>
                    <w:left w:val="none" w:sz="0" w:space="0" w:color="auto"/>
                    <w:bottom w:val="none" w:sz="0" w:space="0" w:color="auto"/>
                    <w:right w:val="none" w:sz="0" w:space="0" w:color="auto"/>
                  </w:divBdr>
                  <w:divsChild>
                    <w:div w:id="1205095847">
                      <w:marLeft w:val="0"/>
                      <w:marRight w:val="0"/>
                      <w:marTop w:val="0"/>
                      <w:marBottom w:val="0"/>
                      <w:divBdr>
                        <w:top w:val="none" w:sz="0" w:space="0" w:color="auto"/>
                        <w:left w:val="none" w:sz="0" w:space="0" w:color="auto"/>
                        <w:bottom w:val="none" w:sz="0" w:space="0" w:color="auto"/>
                        <w:right w:val="none" w:sz="0" w:space="0" w:color="auto"/>
                      </w:divBdr>
                      <w:divsChild>
                        <w:div w:id="825124890">
                          <w:marLeft w:val="0"/>
                          <w:marRight w:val="0"/>
                          <w:marTop w:val="0"/>
                          <w:marBottom w:val="0"/>
                          <w:divBdr>
                            <w:top w:val="none" w:sz="0" w:space="0" w:color="auto"/>
                            <w:left w:val="none" w:sz="0" w:space="0" w:color="auto"/>
                            <w:bottom w:val="none" w:sz="0" w:space="0" w:color="auto"/>
                            <w:right w:val="none" w:sz="0" w:space="0" w:color="auto"/>
                          </w:divBdr>
                          <w:divsChild>
                            <w:div w:id="853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017498">
          <w:marLeft w:val="0"/>
          <w:marRight w:val="0"/>
          <w:marTop w:val="0"/>
          <w:marBottom w:val="0"/>
          <w:divBdr>
            <w:top w:val="none" w:sz="0" w:space="0" w:color="auto"/>
            <w:left w:val="none" w:sz="0" w:space="0" w:color="auto"/>
            <w:bottom w:val="none" w:sz="0" w:space="0" w:color="auto"/>
            <w:right w:val="none" w:sz="0" w:space="0" w:color="auto"/>
          </w:divBdr>
          <w:divsChild>
            <w:div w:id="1515537652">
              <w:marLeft w:val="0"/>
              <w:marRight w:val="0"/>
              <w:marTop w:val="0"/>
              <w:marBottom w:val="0"/>
              <w:divBdr>
                <w:top w:val="none" w:sz="0" w:space="0" w:color="auto"/>
                <w:left w:val="none" w:sz="0" w:space="0" w:color="auto"/>
                <w:bottom w:val="none" w:sz="0" w:space="0" w:color="auto"/>
                <w:right w:val="none" w:sz="0" w:space="0" w:color="auto"/>
              </w:divBdr>
              <w:divsChild>
                <w:div w:id="17385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10124">
          <w:marLeft w:val="0"/>
          <w:marRight w:val="0"/>
          <w:marTop w:val="0"/>
          <w:marBottom w:val="0"/>
          <w:divBdr>
            <w:top w:val="none" w:sz="0" w:space="0" w:color="auto"/>
            <w:left w:val="none" w:sz="0" w:space="0" w:color="auto"/>
            <w:bottom w:val="none" w:sz="0" w:space="0" w:color="auto"/>
            <w:right w:val="none" w:sz="0" w:space="0" w:color="auto"/>
          </w:divBdr>
          <w:divsChild>
            <w:div w:id="798914925">
              <w:marLeft w:val="0"/>
              <w:marRight w:val="0"/>
              <w:marTop w:val="0"/>
              <w:marBottom w:val="0"/>
              <w:divBdr>
                <w:top w:val="none" w:sz="0" w:space="0" w:color="auto"/>
                <w:left w:val="none" w:sz="0" w:space="0" w:color="auto"/>
                <w:bottom w:val="none" w:sz="0" w:space="0" w:color="auto"/>
                <w:right w:val="none" w:sz="0" w:space="0" w:color="auto"/>
              </w:divBdr>
              <w:divsChild>
                <w:div w:id="1043483791">
                  <w:marLeft w:val="0"/>
                  <w:marRight w:val="0"/>
                  <w:marTop w:val="0"/>
                  <w:marBottom w:val="0"/>
                  <w:divBdr>
                    <w:top w:val="none" w:sz="0" w:space="0" w:color="auto"/>
                    <w:left w:val="none" w:sz="0" w:space="0" w:color="auto"/>
                    <w:bottom w:val="none" w:sz="0" w:space="0" w:color="auto"/>
                    <w:right w:val="none" w:sz="0" w:space="0" w:color="auto"/>
                  </w:divBdr>
                  <w:divsChild>
                    <w:div w:id="918952179">
                      <w:marLeft w:val="0"/>
                      <w:marRight w:val="0"/>
                      <w:marTop w:val="0"/>
                      <w:marBottom w:val="0"/>
                      <w:divBdr>
                        <w:top w:val="none" w:sz="0" w:space="0" w:color="auto"/>
                        <w:left w:val="none" w:sz="0" w:space="0" w:color="auto"/>
                        <w:bottom w:val="none" w:sz="0" w:space="0" w:color="auto"/>
                        <w:right w:val="none" w:sz="0" w:space="0" w:color="auto"/>
                      </w:divBdr>
                      <w:divsChild>
                        <w:div w:id="4969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882003">
          <w:marLeft w:val="0"/>
          <w:marRight w:val="0"/>
          <w:marTop w:val="0"/>
          <w:marBottom w:val="0"/>
          <w:divBdr>
            <w:top w:val="none" w:sz="0" w:space="0" w:color="auto"/>
            <w:left w:val="none" w:sz="0" w:space="0" w:color="auto"/>
            <w:bottom w:val="none" w:sz="0" w:space="0" w:color="auto"/>
            <w:right w:val="none" w:sz="0" w:space="0" w:color="auto"/>
          </w:divBdr>
          <w:divsChild>
            <w:div w:id="1696272327">
              <w:marLeft w:val="0"/>
              <w:marRight w:val="0"/>
              <w:marTop w:val="0"/>
              <w:marBottom w:val="0"/>
              <w:divBdr>
                <w:top w:val="none" w:sz="0" w:space="0" w:color="auto"/>
                <w:left w:val="none" w:sz="0" w:space="0" w:color="auto"/>
                <w:bottom w:val="none" w:sz="0" w:space="0" w:color="auto"/>
                <w:right w:val="none" w:sz="0" w:space="0" w:color="auto"/>
              </w:divBdr>
              <w:divsChild>
                <w:div w:id="172644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2853">
          <w:marLeft w:val="0"/>
          <w:marRight w:val="0"/>
          <w:marTop w:val="0"/>
          <w:marBottom w:val="0"/>
          <w:divBdr>
            <w:top w:val="none" w:sz="0" w:space="0" w:color="auto"/>
            <w:left w:val="none" w:sz="0" w:space="0" w:color="auto"/>
            <w:bottom w:val="none" w:sz="0" w:space="0" w:color="auto"/>
            <w:right w:val="none" w:sz="0" w:space="0" w:color="auto"/>
          </w:divBdr>
          <w:divsChild>
            <w:div w:id="1393502238">
              <w:marLeft w:val="0"/>
              <w:marRight w:val="0"/>
              <w:marTop w:val="0"/>
              <w:marBottom w:val="0"/>
              <w:divBdr>
                <w:top w:val="none" w:sz="0" w:space="0" w:color="auto"/>
                <w:left w:val="none" w:sz="0" w:space="0" w:color="auto"/>
                <w:bottom w:val="none" w:sz="0" w:space="0" w:color="auto"/>
                <w:right w:val="none" w:sz="0" w:space="0" w:color="auto"/>
              </w:divBdr>
              <w:divsChild>
                <w:div w:id="1212645160">
                  <w:marLeft w:val="0"/>
                  <w:marRight w:val="0"/>
                  <w:marTop w:val="0"/>
                  <w:marBottom w:val="0"/>
                  <w:divBdr>
                    <w:top w:val="none" w:sz="0" w:space="0" w:color="auto"/>
                    <w:left w:val="none" w:sz="0" w:space="0" w:color="auto"/>
                    <w:bottom w:val="none" w:sz="0" w:space="0" w:color="auto"/>
                    <w:right w:val="none" w:sz="0" w:space="0" w:color="auto"/>
                  </w:divBdr>
                  <w:divsChild>
                    <w:div w:id="83889215">
                      <w:marLeft w:val="0"/>
                      <w:marRight w:val="0"/>
                      <w:marTop w:val="0"/>
                      <w:marBottom w:val="0"/>
                      <w:divBdr>
                        <w:top w:val="none" w:sz="0" w:space="0" w:color="auto"/>
                        <w:left w:val="none" w:sz="0" w:space="0" w:color="auto"/>
                        <w:bottom w:val="none" w:sz="0" w:space="0" w:color="auto"/>
                        <w:right w:val="none" w:sz="0" w:space="0" w:color="auto"/>
                      </w:divBdr>
                      <w:divsChild>
                        <w:div w:id="1770009330">
                          <w:marLeft w:val="0"/>
                          <w:marRight w:val="0"/>
                          <w:marTop w:val="0"/>
                          <w:marBottom w:val="0"/>
                          <w:divBdr>
                            <w:top w:val="none" w:sz="0" w:space="0" w:color="auto"/>
                            <w:left w:val="none" w:sz="0" w:space="0" w:color="auto"/>
                            <w:bottom w:val="none" w:sz="0" w:space="0" w:color="auto"/>
                            <w:right w:val="none" w:sz="0" w:space="0" w:color="auto"/>
                          </w:divBdr>
                          <w:divsChild>
                            <w:div w:id="16789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55806">
          <w:marLeft w:val="0"/>
          <w:marRight w:val="0"/>
          <w:marTop w:val="0"/>
          <w:marBottom w:val="0"/>
          <w:divBdr>
            <w:top w:val="none" w:sz="0" w:space="0" w:color="auto"/>
            <w:left w:val="none" w:sz="0" w:space="0" w:color="auto"/>
            <w:bottom w:val="none" w:sz="0" w:space="0" w:color="auto"/>
            <w:right w:val="none" w:sz="0" w:space="0" w:color="auto"/>
          </w:divBdr>
          <w:divsChild>
            <w:div w:id="938633927">
              <w:marLeft w:val="0"/>
              <w:marRight w:val="0"/>
              <w:marTop w:val="0"/>
              <w:marBottom w:val="0"/>
              <w:divBdr>
                <w:top w:val="none" w:sz="0" w:space="0" w:color="auto"/>
                <w:left w:val="none" w:sz="0" w:space="0" w:color="auto"/>
                <w:bottom w:val="none" w:sz="0" w:space="0" w:color="auto"/>
                <w:right w:val="none" w:sz="0" w:space="0" w:color="auto"/>
              </w:divBdr>
              <w:divsChild>
                <w:div w:id="16691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3732">
          <w:marLeft w:val="0"/>
          <w:marRight w:val="0"/>
          <w:marTop w:val="0"/>
          <w:marBottom w:val="0"/>
          <w:divBdr>
            <w:top w:val="none" w:sz="0" w:space="0" w:color="auto"/>
            <w:left w:val="none" w:sz="0" w:space="0" w:color="auto"/>
            <w:bottom w:val="none" w:sz="0" w:space="0" w:color="auto"/>
            <w:right w:val="none" w:sz="0" w:space="0" w:color="auto"/>
          </w:divBdr>
          <w:divsChild>
            <w:div w:id="1071345629">
              <w:marLeft w:val="0"/>
              <w:marRight w:val="0"/>
              <w:marTop w:val="0"/>
              <w:marBottom w:val="0"/>
              <w:divBdr>
                <w:top w:val="none" w:sz="0" w:space="0" w:color="auto"/>
                <w:left w:val="none" w:sz="0" w:space="0" w:color="auto"/>
                <w:bottom w:val="none" w:sz="0" w:space="0" w:color="auto"/>
                <w:right w:val="none" w:sz="0" w:space="0" w:color="auto"/>
              </w:divBdr>
              <w:divsChild>
                <w:div w:id="720522934">
                  <w:marLeft w:val="0"/>
                  <w:marRight w:val="0"/>
                  <w:marTop w:val="0"/>
                  <w:marBottom w:val="0"/>
                  <w:divBdr>
                    <w:top w:val="none" w:sz="0" w:space="0" w:color="auto"/>
                    <w:left w:val="none" w:sz="0" w:space="0" w:color="auto"/>
                    <w:bottom w:val="none" w:sz="0" w:space="0" w:color="auto"/>
                    <w:right w:val="none" w:sz="0" w:space="0" w:color="auto"/>
                  </w:divBdr>
                  <w:divsChild>
                    <w:div w:id="1550922970">
                      <w:marLeft w:val="0"/>
                      <w:marRight w:val="0"/>
                      <w:marTop w:val="0"/>
                      <w:marBottom w:val="0"/>
                      <w:divBdr>
                        <w:top w:val="none" w:sz="0" w:space="0" w:color="auto"/>
                        <w:left w:val="none" w:sz="0" w:space="0" w:color="auto"/>
                        <w:bottom w:val="none" w:sz="0" w:space="0" w:color="auto"/>
                        <w:right w:val="none" w:sz="0" w:space="0" w:color="auto"/>
                      </w:divBdr>
                      <w:divsChild>
                        <w:div w:id="7128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0178">
          <w:marLeft w:val="0"/>
          <w:marRight w:val="0"/>
          <w:marTop w:val="0"/>
          <w:marBottom w:val="0"/>
          <w:divBdr>
            <w:top w:val="none" w:sz="0" w:space="0" w:color="auto"/>
            <w:left w:val="none" w:sz="0" w:space="0" w:color="auto"/>
            <w:bottom w:val="none" w:sz="0" w:space="0" w:color="auto"/>
            <w:right w:val="none" w:sz="0" w:space="0" w:color="auto"/>
          </w:divBdr>
          <w:divsChild>
            <w:div w:id="1106000557">
              <w:marLeft w:val="0"/>
              <w:marRight w:val="0"/>
              <w:marTop w:val="0"/>
              <w:marBottom w:val="0"/>
              <w:divBdr>
                <w:top w:val="none" w:sz="0" w:space="0" w:color="auto"/>
                <w:left w:val="none" w:sz="0" w:space="0" w:color="auto"/>
                <w:bottom w:val="none" w:sz="0" w:space="0" w:color="auto"/>
                <w:right w:val="none" w:sz="0" w:space="0" w:color="auto"/>
              </w:divBdr>
              <w:divsChild>
                <w:div w:id="778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3874">
          <w:marLeft w:val="0"/>
          <w:marRight w:val="0"/>
          <w:marTop w:val="0"/>
          <w:marBottom w:val="0"/>
          <w:divBdr>
            <w:top w:val="none" w:sz="0" w:space="0" w:color="auto"/>
            <w:left w:val="none" w:sz="0" w:space="0" w:color="auto"/>
            <w:bottom w:val="none" w:sz="0" w:space="0" w:color="auto"/>
            <w:right w:val="none" w:sz="0" w:space="0" w:color="auto"/>
          </w:divBdr>
          <w:divsChild>
            <w:div w:id="1833449720">
              <w:marLeft w:val="0"/>
              <w:marRight w:val="0"/>
              <w:marTop w:val="0"/>
              <w:marBottom w:val="0"/>
              <w:divBdr>
                <w:top w:val="none" w:sz="0" w:space="0" w:color="auto"/>
                <w:left w:val="none" w:sz="0" w:space="0" w:color="auto"/>
                <w:bottom w:val="none" w:sz="0" w:space="0" w:color="auto"/>
                <w:right w:val="none" w:sz="0" w:space="0" w:color="auto"/>
              </w:divBdr>
              <w:divsChild>
                <w:div w:id="1731075854">
                  <w:marLeft w:val="0"/>
                  <w:marRight w:val="0"/>
                  <w:marTop w:val="0"/>
                  <w:marBottom w:val="0"/>
                  <w:divBdr>
                    <w:top w:val="none" w:sz="0" w:space="0" w:color="auto"/>
                    <w:left w:val="none" w:sz="0" w:space="0" w:color="auto"/>
                    <w:bottom w:val="none" w:sz="0" w:space="0" w:color="auto"/>
                    <w:right w:val="none" w:sz="0" w:space="0" w:color="auto"/>
                  </w:divBdr>
                  <w:divsChild>
                    <w:div w:id="1967613605">
                      <w:marLeft w:val="0"/>
                      <w:marRight w:val="0"/>
                      <w:marTop w:val="0"/>
                      <w:marBottom w:val="0"/>
                      <w:divBdr>
                        <w:top w:val="none" w:sz="0" w:space="0" w:color="auto"/>
                        <w:left w:val="none" w:sz="0" w:space="0" w:color="auto"/>
                        <w:bottom w:val="none" w:sz="0" w:space="0" w:color="auto"/>
                        <w:right w:val="none" w:sz="0" w:space="0" w:color="auto"/>
                      </w:divBdr>
                      <w:divsChild>
                        <w:div w:id="932932598">
                          <w:marLeft w:val="0"/>
                          <w:marRight w:val="0"/>
                          <w:marTop w:val="0"/>
                          <w:marBottom w:val="0"/>
                          <w:divBdr>
                            <w:top w:val="none" w:sz="0" w:space="0" w:color="auto"/>
                            <w:left w:val="none" w:sz="0" w:space="0" w:color="auto"/>
                            <w:bottom w:val="none" w:sz="0" w:space="0" w:color="auto"/>
                            <w:right w:val="none" w:sz="0" w:space="0" w:color="auto"/>
                          </w:divBdr>
                          <w:divsChild>
                            <w:div w:id="221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380427">
          <w:marLeft w:val="0"/>
          <w:marRight w:val="0"/>
          <w:marTop w:val="0"/>
          <w:marBottom w:val="0"/>
          <w:divBdr>
            <w:top w:val="none" w:sz="0" w:space="0" w:color="auto"/>
            <w:left w:val="none" w:sz="0" w:space="0" w:color="auto"/>
            <w:bottom w:val="none" w:sz="0" w:space="0" w:color="auto"/>
            <w:right w:val="none" w:sz="0" w:space="0" w:color="auto"/>
          </w:divBdr>
          <w:divsChild>
            <w:div w:id="1950116880">
              <w:marLeft w:val="0"/>
              <w:marRight w:val="0"/>
              <w:marTop w:val="0"/>
              <w:marBottom w:val="0"/>
              <w:divBdr>
                <w:top w:val="none" w:sz="0" w:space="0" w:color="auto"/>
                <w:left w:val="none" w:sz="0" w:space="0" w:color="auto"/>
                <w:bottom w:val="none" w:sz="0" w:space="0" w:color="auto"/>
                <w:right w:val="none" w:sz="0" w:space="0" w:color="auto"/>
              </w:divBdr>
              <w:divsChild>
                <w:div w:id="12885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4777">
          <w:marLeft w:val="0"/>
          <w:marRight w:val="0"/>
          <w:marTop w:val="0"/>
          <w:marBottom w:val="0"/>
          <w:divBdr>
            <w:top w:val="none" w:sz="0" w:space="0" w:color="auto"/>
            <w:left w:val="none" w:sz="0" w:space="0" w:color="auto"/>
            <w:bottom w:val="none" w:sz="0" w:space="0" w:color="auto"/>
            <w:right w:val="none" w:sz="0" w:space="0" w:color="auto"/>
          </w:divBdr>
          <w:divsChild>
            <w:div w:id="602686964">
              <w:marLeft w:val="0"/>
              <w:marRight w:val="0"/>
              <w:marTop w:val="0"/>
              <w:marBottom w:val="0"/>
              <w:divBdr>
                <w:top w:val="none" w:sz="0" w:space="0" w:color="auto"/>
                <w:left w:val="none" w:sz="0" w:space="0" w:color="auto"/>
                <w:bottom w:val="none" w:sz="0" w:space="0" w:color="auto"/>
                <w:right w:val="none" w:sz="0" w:space="0" w:color="auto"/>
              </w:divBdr>
              <w:divsChild>
                <w:div w:id="1520970549">
                  <w:marLeft w:val="0"/>
                  <w:marRight w:val="0"/>
                  <w:marTop w:val="0"/>
                  <w:marBottom w:val="0"/>
                  <w:divBdr>
                    <w:top w:val="none" w:sz="0" w:space="0" w:color="auto"/>
                    <w:left w:val="none" w:sz="0" w:space="0" w:color="auto"/>
                    <w:bottom w:val="none" w:sz="0" w:space="0" w:color="auto"/>
                    <w:right w:val="none" w:sz="0" w:space="0" w:color="auto"/>
                  </w:divBdr>
                  <w:divsChild>
                    <w:div w:id="486097343">
                      <w:marLeft w:val="0"/>
                      <w:marRight w:val="0"/>
                      <w:marTop w:val="0"/>
                      <w:marBottom w:val="0"/>
                      <w:divBdr>
                        <w:top w:val="none" w:sz="0" w:space="0" w:color="auto"/>
                        <w:left w:val="none" w:sz="0" w:space="0" w:color="auto"/>
                        <w:bottom w:val="none" w:sz="0" w:space="0" w:color="auto"/>
                        <w:right w:val="none" w:sz="0" w:space="0" w:color="auto"/>
                      </w:divBdr>
                      <w:divsChild>
                        <w:div w:id="7255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0400">
          <w:marLeft w:val="0"/>
          <w:marRight w:val="0"/>
          <w:marTop w:val="0"/>
          <w:marBottom w:val="0"/>
          <w:divBdr>
            <w:top w:val="none" w:sz="0" w:space="0" w:color="auto"/>
            <w:left w:val="none" w:sz="0" w:space="0" w:color="auto"/>
            <w:bottom w:val="none" w:sz="0" w:space="0" w:color="auto"/>
            <w:right w:val="none" w:sz="0" w:space="0" w:color="auto"/>
          </w:divBdr>
          <w:divsChild>
            <w:div w:id="1891335915">
              <w:marLeft w:val="0"/>
              <w:marRight w:val="0"/>
              <w:marTop w:val="0"/>
              <w:marBottom w:val="0"/>
              <w:divBdr>
                <w:top w:val="none" w:sz="0" w:space="0" w:color="auto"/>
                <w:left w:val="none" w:sz="0" w:space="0" w:color="auto"/>
                <w:bottom w:val="none" w:sz="0" w:space="0" w:color="auto"/>
                <w:right w:val="none" w:sz="0" w:space="0" w:color="auto"/>
              </w:divBdr>
              <w:divsChild>
                <w:div w:id="98173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7327">
          <w:marLeft w:val="0"/>
          <w:marRight w:val="0"/>
          <w:marTop w:val="0"/>
          <w:marBottom w:val="0"/>
          <w:divBdr>
            <w:top w:val="none" w:sz="0" w:space="0" w:color="auto"/>
            <w:left w:val="none" w:sz="0" w:space="0" w:color="auto"/>
            <w:bottom w:val="none" w:sz="0" w:space="0" w:color="auto"/>
            <w:right w:val="none" w:sz="0" w:space="0" w:color="auto"/>
          </w:divBdr>
          <w:divsChild>
            <w:div w:id="1022974812">
              <w:marLeft w:val="0"/>
              <w:marRight w:val="0"/>
              <w:marTop w:val="0"/>
              <w:marBottom w:val="0"/>
              <w:divBdr>
                <w:top w:val="none" w:sz="0" w:space="0" w:color="auto"/>
                <w:left w:val="none" w:sz="0" w:space="0" w:color="auto"/>
                <w:bottom w:val="none" w:sz="0" w:space="0" w:color="auto"/>
                <w:right w:val="none" w:sz="0" w:space="0" w:color="auto"/>
              </w:divBdr>
              <w:divsChild>
                <w:div w:id="116143333">
                  <w:marLeft w:val="0"/>
                  <w:marRight w:val="0"/>
                  <w:marTop w:val="0"/>
                  <w:marBottom w:val="0"/>
                  <w:divBdr>
                    <w:top w:val="none" w:sz="0" w:space="0" w:color="auto"/>
                    <w:left w:val="none" w:sz="0" w:space="0" w:color="auto"/>
                    <w:bottom w:val="none" w:sz="0" w:space="0" w:color="auto"/>
                    <w:right w:val="none" w:sz="0" w:space="0" w:color="auto"/>
                  </w:divBdr>
                  <w:divsChild>
                    <w:div w:id="1141115304">
                      <w:marLeft w:val="0"/>
                      <w:marRight w:val="0"/>
                      <w:marTop w:val="0"/>
                      <w:marBottom w:val="0"/>
                      <w:divBdr>
                        <w:top w:val="none" w:sz="0" w:space="0" w:color="auto"/>
                        <w:left w:val="none" w:sz="0" w:space="0" w:color="auto"/>
                        <w:bottom w:val="none" w:sz="0" w:space="0" w:color="auto"/>
                        <w:right w:val="none" w:sz="0" w:space="0" w:color="auto"/>
                      </w:divBdr>
                      <w:divsChild>
                        <w:div w:id="1373723316">
                          <w:marLeft w:val="0"/>
                          <w:marRight w:val="0"/>
                          <w:marTop w:val="0"/>
                          <w:marBottom w:val="0"/>
                          <w:divBdr>
                            <w:top w:val="none" w:sz="0" w:space="0" w:color="auto"/>
                            <w:left w:val="none" w:sz="0" w:space="0" w:color="auto"/>
                            <w:bottom w:val="none" w:sz="0" w:space="0" w:color="auto"/>
                            <w:right w:val="none" w:sz="0" w:space="0" w:color="auto"/>
                          </w:divBdr>
                          <w:divsChild>
                            <w:div w:id="10974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595121">
          <w:marLeft w:val="0"/>
          <w:marRight w:val="0"/>
          <w:marTop w:val="0"/>
          <w:marBottom w:val="0"/>
          <w:divBdr>
            <w:top w:val="none" w:sz="0" w:space="0" w:color="auto"/>
            <w:left w:val="none" w:sz="0" w:space="0" w:color="auto"/>
            <w:bottom w:val="none" w:sz="0" w:space="0" w:color="auto"/>
            <w:right w:val="none" w:sz="0" w:space="0" w:color="auto"/>
          </w:divBdr>
          <w:divsChild>
            <w:div w:id="268247552">
              <w:marLeft w:val="0"/>
              <w:marRight w:val="0"/>
              <w:marTop w:val="0"/>
              <w:marBottom w:val="0"/>
              <w:divBdr>
                <w:top w:val="none" w:sz="0" w:space="0" w:color="auto"/>
                <w:left w:val="none" w:sz="0" w:space="0" w:color="auto"/>
                <w:bottom w:val="none" w:sz="0" w:space="0" w:color="auto"/>
                <w:right w:val="none" w:sz="0" w:space="0" w:color="auto"/>
              </w:divBdr>
              <w:divsChild>
                <w:div w:id="18630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8834">
          <w:marLeft w:val="0"/>
          <w:marRight w:val="0"/>
          <w:marTop w:val="0"/>
          <w:marBottom w:val="0"/>
          <w:divBdr>
            <w:top w:val="none" w:sz="0" w:space="0" w:color="auto"/>
            <w:left w:val="none" w:sz="0" w:space="0" w:color="auto"/>
            <w:bottom w:val="none" w:sz="0" w:space="0" w:color="auto"/>
            <w:right w:val="none" w:sz="0" w:space="0" w:color="auto"/>
          </w:divBdr>
          <w:divsChild>
            <w:div w:id="173347740">
              <w:marLeft w:val="0"/>
              <w:marRight w:val="0"/>
              <w:marTop w:val="0"/>
              <w:marBottom w:val="0"/>
              <w:divBdr>
                <w:top w:val="none" w:sz="0" w:space="0" w:color="auto"/>
                <w:left w:val="none" w:sz="0" w:space="0" w:color="auto"/>
                <w:bottom w:val="none" w:sz="0" w:space="0" w:color="auto"/>
                <w:right w:val="none" w:sz="0" w:space="0" w:color="auto"/>
              </w:divBdr>
              <w:divsChild>
                <w:div w:id="1381246922">
                  <w:marLeft w:val="0"/>
                  <w:marRight w:val="0"/>
                  <w:marTop w:val="0"/>
                  <w:marBottom w:val="0"/>
                  <w:divBdr>
                    <w:top w:val="none" w:sz="0" w:space="0" w:color="auto"/>
                    <w:left w:val="none" w:sz="0" w:space="0" w:color="auto"/>
                    <w:bottom w:val="none" w:sz="0" w:space="0" w:color="auto"/>
                    <w:right w:val="none" w:sz="0" w:space="0" w:color="auto"/>
                  </w:divBdr>
                  <w:divsChild>
                    <w:div w:id="902450200">
                      <w:marLeft w:val="0"/>
                      <w:marRight w:val="0"/>
                      <w:marTop w:val="0"/>
                      <w:marBottom w:val="0"/>
                      <w:divBdr>
                        <w:top w:val="none" w:sz="0" w:space="0" w:color="auto"/>
                        <w:left w:val="none" w:sz="0" w:space="0" w:color="auto"/>
                        <w:bottom w:val="none" w:sz="0" w:space="0" w:color="auto"/>
                        <w:right w:val="none" w:sz="0" w:space="0" w:color="auto"/>
                      </w:divBdr>
                      <w:divsChild>
                        <w:div w:id="269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16595">
          <w:marLeft w:val="0"/>
          <w:marRight w:val="0"/>
          <w:marTop w:val="0"/>
          <w:marBottom w:val="0"/>
          <w:divBdr>
            <w:top w:val="none" w:sz="0" w:space="0" w:color="auto"/>
            <w:left w:val="none" w:sz="0" w:space="0" w:color="auto"/>
            <w:bottom w:val="none" w:sz="0" w:space="0" w:color="auto"/>
            <w:right w:val="none" w:sz="0" w:space="0" w:color="auto"/>
          </w:divBdr>
          <w:divsChild>
            <w:div w:id="235823554">
              <w:marLeft w:val="0"/>
              <w:marRight w:val="0"/>
              <w:marTop w:val="0"/>
              <w:marBottom w:val="0"/>
              <w:divBdr>
                <w:top w:val="none" w:sz="0" w:space="0" w:color="auto"/>
                <w:left w:val="none" w:sz="0" w:space="0" w:color="auto"/>
                <w:bottom w:val="none" w:sz="0" w:space="0" w:color="auto"/>
                <w:right w:val="none" w:sz="0" w:space="0" w:color="auto"/>
              </w:divBdr>
              <w:divsChild>
                <w:div w:id="2458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278">
          <w:marLeft w:val="0"/>
          <w:marRight w:val="0"/>
          <w:marTop w:val="0"/>
          <w:marBottom w:val="0"/>
          <w:divBdr>
            <w:top w:val="none" w:sz="0" w:space="0" w:color="auto"/>
            <w:left w:val="none" w:sz="0" w:space="0" w:color="auto"/>
            <w:bottom w:val="none" w:sz="0" w:space="0" w:color="auto"/>
            <w:right w:val="none" w:sz="0" w:space="0" w:color="auto"/>
          </w:divBdr>
          <w:divsChild>
            <w:div w:id="1812403346">
              <w:marLeft w:val="0"/>
              <w:marRight w:val="0"/>
              <w:marTop w:val="0"/>
              <w:marBottom w:val="0"/>
              <w:divBdr>
                <w:top w:val="none" w:sz="0" w:space="0" w:color="auto"/>
                <w:left w:val="none" w:sz="0" w:space="0" w:color="auto"/>
                <w:bottom w:val="none" w:sz="0" w:space="0" w:color="auto"/>
                <w:right w:val="none" w:sz="0" w:space="0" w:color="auto"/>
              </w:divBdr>
              <w:divsChild>
                <w:div w:id="2124031428">
                  <w:marLeft w:val="0"/>
                  <w:marRight w:val="0"/>
                  <w:marTop w:val="0"/>
                  <w:marBottom w:val="0"/>
                  <w:divBdr>
                    <w:top w:val="none" w:sz="0" w:space="0" w:color="auto"/>
                    <w:left w:val="none" w:sz="0" w:space="0" w:color="auto"/>
                    <w:bottom w:val="none" w:sz="0" w:space="0" w:color="auto"/>
                    <w:right w:val="none" w:sz="0" w:space="0" w:color="auto"/>
                  </w:divBdr>
                  <w:divsChild>
                    <w:div w:id="1121458201">
                      <w:marLeft w:val="0"/>
                      <w:marRight w:val="0"/>
                      <w:marTop w:val="0"/>
                      <w:marBottom w:val="0"/>
                      <w:divBdr>
                        <w:top w:val="none" w:sz="0" w:space="0" w:color="auto"/>
                        <w:left w:val="none" w:sz="0" w:space="0" w:color="auto"/>
                        <w:bottom w:val="none" w:sz="0" w:space="0" w:color="auto"/>
                        <w:right w:val="none" w:sz="0" w:space="0" w:color="auto"/>
                      </w:divBdr>
                      <w:divsChild>
                        <w:div w:id="1411148656">
                          <w:marLeft w:val="0"/>
                          <w:marRight w:val="0"/>
                          <w:marTop w:val="0"/>
                          <w:marBottom w:val="0"/>
                          <w:divBdr>
                            <w:top w:val="none" w:sz="0" w:space="0" w:color="auto"/>
                            <w:left w:val="none" w:sz="0" w:space="0" w:color="auto"/>
                            <w:bottom w:val="none" w:sz="0" w:space="0" w:color="auto"/>
                            <w:right w:val="none" w:sz="0" w:space="0" w:color="auto"/>
                          </w:divBdr>
                          <w:divsChild>
                            <w:div w:id="10794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1078">
          <w:marLeft w:val="0"/>
          <w:marRight w:val="0"/>
          <w:marTop w:val="0"/>
          <w:marBottom w:val="0"/>
          <w:divBdr>
            <w:top w:val="none" w:sz="0" w:space="0" w:color="auto"/>
            <w:left w:val="none" w:sz="0" w:space="0" w:color="auto"/>
            <w:bottom w:val="none" w:sz="0" w:space="0" w:color="auto"/>
            <w:right w:val="none" w:sz="0" w:space="0" w:color="auto"/>
          </w:divBdr>
          <w:divsChild>
            <w:div w:id="1303779106">
              <w:marLeft w:val="0"/>
              <w:marRight w:val="0"/>
              <w:marTop w:val="0"/>
              <w:marBottom w:val="0"/>
              <w:divBdr>
                <w:top w:val="none" w:sz="0" w:space="0" w:color="auto"/>
                <w:left w:val="none" w:sz="0" w:space="0" w:color="auto"/>
                <w:bottom w:val="none" w:sz="0" w:space="0" w:color="auto"/>
                <w:right w:val="none" w:sz="0" w:space="0" w:color="auto"/>
              </w:divBdr>
              <w:divsChild>
                <w:div w:id="573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80202">
          <w:marLeft w:val="0"/>
          <w:marRight w:val="0"/>
          <w:marTop w:val="0"/>
          <w:marBottom w:val="0"/>
          <w:divBdr>
            <w:top w:val="none" w:sz="0" w:space="0" w:color="auto"/>
            <w:left w:val="none" w:sz="0" w:space="0" w:color="auto"/>
            <w:bottom w:val="none" w:sz="0" w:space="0" w:color="auto"/>
            <w:right w:val="none" w:sz="0" w:space="0" w:color="auto"/>
          </w:divBdr>
          <w:divsChild>
            <w:div w:id="1676028655">
              <w:marLeft w:val="0"/>
              <w:marRight w:val="0"/>
              <w:marTop w:val="0"/>
              <w:marBottom w:val="0"/>
              <w:divBdr>
                <w:top w:val="none" w:sz="0" w:space="0" w:color="auto"/>
                <w:left w:val="none" w:sz="0" w:space="0" w:color="auto"/>
                <w:bottom w:val="none" w:sz="0" w:space="0" w:color="auto"/>
                <w:right w:val="none" w:sz="0" w:space="0" w:color="auto"/>
              </w:divBdr>
              <w:divsChild>
                <w:div w:id="649335175">
                  <w:marLeft w:val="0"/>
                  <w:marRight w:val="0"/>
                  <w:marTop w:val="0"/>
                  <w:marBottom w:val="0"/>
                  <w:divBdr>
                    <w:top w:val="none" w:sz="0" w:space="0" w:color="auto"/>
                    <w:left w:val="none" w:sz="0" w:space="0" w:color="auto"/>
                    <w:bottom w:val="none" w:sz="0" w:space="0" w:color="auto"/>
                    <w:right w:val="none" w:sz="0" w:space="0" w:color="auto"/>
                  </w:divBdr>
                  <w:divsChild>
                    <w:div w:id="147789319">
                      <w:marLeft w:val="0"/>
                      <w:marRight w:val="0"/>
                      <w:marTop w:val="0"/>
                      <w:marBottom w:val="0"/>
                      <w:divBdr>
                        <w:top w:val="none" w:sz="0" w:space="0" w:color="auto"/>
                        <w:left w:val="none" w:sz="0" w:space="0" w:color="auto"/>
                        <w:bottom w:val="none" w:sz="0" w:space="0" w:color="auto"/>
                        <w:right w:val="none" w:sz="0" w:space="0" w:color="auto"/>
                      </w:divBdr>
                      <w:divsChild>
                        <w:div w:id="1817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83157">
          <w:marLeft w:val="0"/>
          <w:marRight w:val="0"/>
          <w:marTop w:val="0"/>
          <w:marBottom w:val="0"/>
          <w:divBdr>
            <w:top w:val="none" w:sz="0" w:space="0" w:color="auto"/>
            <w:left w:val="none" w:sz="0" w:space="0" w:color="auto"/>
            <w:bottom w:val="none" w:sz="0" w:space="0" w:color="auto"/>
            <w:right w:val="none" w:sz="0" w:space="0" w:color="auto"/>
          </w:divBdr>
          <w:divsChild>
            <w:div w:id="1722318020">
              <w:marLeft w:val="0"/>
              <w:marRight w:val="0"/>
              <w:marTop w:val="0"/>
              <w:marBottom w:val="0"/>
              <w:divBdr>
                <w:top w:val="none" w:sz="0" w:space="0" w:color="auto"/>
                <w:left w:val="none" w:sz="0" w:space="0" w:color="auto"/>
                <w:bottom w:val="none" w:sz="0" w:space="0" w:color="auto"/>
                <w:right w:val="none" w:sz="0" w:space="0" w:color="auto"/>
              </w:divBdr>
              <w:divsChild>
                <w:div w:id="6097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948">
          <w:marLeft w:val="0"/>
          <w:marRight w:val="0"/>
          <w:marTop w:val="0"/>
          <w:marBottom w:val="0"/>
          <w:divBdr>
            <w:top w:val="none" w:sz="0" w:space="0" w:color="auto"/>
            <w:left w:val="none" w:sz="0" w:space="0" w:color="auto"/>
            <w:bottom w:val="none" w:sz="0" w:space="0" w:color="auto"/>
            <w:right w:val="none" w:sz="0" w:space="0" w:color="auto"/>
          </w:divBdr>
          <w:divsChild>
            <w:div w:id="1745486871">
              <w:marLeft w:val="0"/>
              <w:marRight w:val="0"/>
              <w:marTop w:val="0"/>
              <w:marBottom w:val="0"/>
              <w:divBdr>
                <w:top w:val="none" w:sz="0" w:space="0" w:color="auto"/>
                <w:left w:val="none" w:sz="0" w:space="0" w:color="auto"/>
                <w:bottom w:val="none" w:sz="0" w:space="0" w:color="auto"/>
                <w:right w:val="none" w:sz="0" w:space="0" w:color="auto"/>
              </w:divBdr>
              <w:divsChild>
                <w:div w:id="2004893596">
                  <w:marLeft w:val="0"/>
                  <w:marRight w:val="0"/>
                  <w:marTop w:val="0"/>
                  <w:marBottom w:val="0"/>
                  <w:divBdr>
                    <w:top w:val="none" w:sz="0" w:space="0" w:color="auto"/>
                    <w:left w:val="none" w:sz="0" w:space="0" w:color="auto"/>
                    <w:bottom w:val="none" w:sz="0" w:space="0" w:color="auto"/>
                    <w:right w:val="none" w:sz="0" w:space="0" w:color="auto"/>
                  </w:divBdr>
                  <w:divsChild>
                    <w:div w:id="412362684">
                      <w:marLeft w:val="0"/>
                      <w:marRight w:val="0"/>
                      <w:marTop w:val="0"/>
                      <w:marBottom w:val="0"/>
                      <w:divBdr>
                        <w:top w:val="none" w:sz="0" w:space="0" w:color="auto"/>
                        <w:left w:val="none" w:sz="0" w:space="0" w:color="auto"/>
                        <w:bottom w:val="none" w:sz="0" w:space="0" w:color="auto"/>
                        <w:right w:val="none" w:sz="0" w:space="0" w:color="auto"/>
                      </w:divBdr>
                      <w:divsChild>
                        <w:div w:id="268050285">
                          <w:marLeft w:val="0"/>
                          <w:marRight w:val="0"/>
                          <w:marTop w:val="0"/>
                          <w:marBottom w:val="0"/>
                          <w:divBdr>
                            <w:top w:val="none" w:sz="0" w:space="0" w:color="auto"/>
                            <w:left w:val="none" w:sz="0" w:space="0" w:color="auto"/>
                            <w:bottom w:val="none" w:sz="0" w:space="0" w:color="auto"/>
                            <w:right w:val="none" w:sz="0" w:space="0" w:color="auto"/>
                          </w:divBdr>
                          <w:divsChild>
                            <w:div w:id="9099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010262">
          <w:marLeft w:val="0"/>
          <w:marRight w:val="0"/>
          <w:marTop w:val="0"/>
          <w:marBottom w:val="0"/>
          <w:divBdr>
            <w:top w:val="none" w:sz="0" w:space="0" w:color="auto"/>
            <w:left w:val="none" w:sz="0" w:space="0" w:color="auto"/>
            <w:bottom w:val="none" w:sz="0" w:space="0" w:color="auto"/>
            <w:right w:val="none" w:sz="0" w:space="0" w:color="auto"/>
          </w:divBdr>
          <w:divsChild>
            <w:div w:id="281111442">
              <w:marLeft w:val="0"/>
              <w:marRight w:val="0"/>
              <w:marTop w:val="0"/>
              <w:marBottom w:val="0"/>
              <w:divBdr>
                <w:top w:val="none" w:sz="0" w:space="0" w:color="auto"/>
                <w:left w:val="none" w:sz="0" w:space="0" w:color="auto"/>
                <w:bottom w:val="none" w:sz="0" w:space="0" w:color="auto"/>
                <w:right w:val="none" w:sz="0" w:space="0" w:color="auto"/>
              </w:divBdr>
              <w:divsChild>
                <w:div w:id="4141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0112">
          <w:marLeft w:val="0"/>
          <w:marRight w:val="0"/>
          <w:marTop w:val="0"/>
          <w:marBottom w:val="0"/>
          <w:divBdr>
            <w:top w:val="none" w:sz="0" w:space="0" w:color="auto"/>
            <w:left w:val="none" w:sz="0" w:space="0" w:color="auto"/>
            <w:bottom w:val="none" w:sz="0" w:space="0" w:color="auto"/>
            <w:right w:val="none" w:sz="0" w:space="0" w:color="auto"/>
          </w:divBdr>
          <w:divsChild>
            <w:div w:id="1897667176">
              <w:marLeft w:val="0"/>
              <w:marRight w:val="0"/>
              <w:marTop w:val="0"/>
              <w:marBottom w:val="0"/>
              <w:divBdr>
                <w:top w:val="none" w:sz="0" w:space="0" w:color="auto"/>
                <w:left w:val="none" w:sz="0" w:space="0" w:color="auto"/>
                <w:bottom w:val="none" w:sz="0" w:space="0" w:color="auto"/>
                <w:right w:val="none" w:sz="0" w:space="0" w:color="auto"/>
              </w:divBdr>
              <w:divsChild>
                <w:div w:id="14042073">
                  <w:marLeft w:val="0"/>
                  <w:marRight w:val="0"/>
                  <w:marTop w:val="0"/>
                  <w:marBottom w:val="0"/>
                  <w:divBdr>
                    <w:top w:val="none" w:sz="0" w:space="0" w:color="auto"/>
                    <w:left w:val="none" w:sz="0" w:space="0" w:color="auto"/>
                    <w:bottom w:val="none" w:sz="0" w:space="0" w:color="auto"/>
                    <w:right w:val="none" w:sz="0" w:space="0" w:color="auto"/>
                  </w:divBdr>
                  <w:divsChild>
                    <w:div w:id="482739527">
                      <w:marLeft w:val="0"/>
                      <w:marRight w:val="0"/>
                      <w:marTop w:val="0"/>
                      <w:marBottom w:val="0"/>
                      <w:divBdr>
                        <w:top w:val="none" w:sz="0" w:space="0" w:color="auto"/>
                        <w:left w:val="none" w:sz="0" w:space="0" w:color="auto"/>
                        <w:bottom w:val="none" w:sz="0" w:space="0" w:color="auto"/>
                        <w:right w:val="none" w:sz="0" w:space="0" w:color="auto"/>
                      </w:divBdr>
                      <w:divsChild>
                        <w:div w:id="9367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588665">
          <w:marLeft w:val="0"/>
          <w:marRight w:val="0"/>
          <w:marTop w:val="0"/>
          <w:marBottom w:val="0"/>
          <w:divBdr>
            <w:top w:val="none" w:sz="0" w:space="0" w:color="auto"/>
            <w:left w:val="none" w:sz="0" w:space="0" w:color="auto"/>
            <w:bottom w:val="none" w:sz="0" w:space="0" w:color="auto"/>
            <w:right w:val="none" w:sz="0" w:space="0" w:color="auto"/>
          </w:divBdr>
          <w:divsChild>
            <w:div w:id="927814415">
              <w:marLeft w:val="0"/>
              <w:marRight w:val="0"/>
              <w:marTop w:val="0"/>
              <w:marBottom w:val="0"/>
              <w:divBdr>
                <w:top w:val="none" w:sz="0" w:space="0" w:color="auto"/>
                <w:left w:val="none" w:sz="0" w:space="0" w:color="auto"/>
                <w:bottom w:val="none" w:sz="0" w:space="0" w:color="auto"/>
                <w:right w:val="none" w:sz="0" w:space="0" w:color="auto"/>
              </w:divBdr>
              <w:divsChild>
                <w:div w:id="21228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4333">
          <w:marLeft w:val="0"/>
          <w:marRight w:val="0"/>
          <w:marTop w:val="0"/>
          <w:marBottom w:val="0"/>
          <w:divBdr>
            <w:top w:val="none" w:sz="0" w:space="0" w:color="auto"/>
            <w:left w:val="none" w:sz="0" w:space="0" w:color="auto"/>
            <w:bottom w:val="none" w:sz="0" w:space="0" w:color="auto"/>
            <w:right w:val="none" w:sz="0" w:space="0" w:color="auto"/>
          </w:divBdr>
          <w:divsChild>
            <w:div w:id="2026445241">
              <w:marLeft w:val="0"/>
              <w:marRight w:val="0"/>
              <w:marTop w:val="0"/>
              <w:marBottom w:val="0"/>
              <w:divBdr>
                <w:top w:val="none" w:sz="0" w:space="0" w:color="auto"/>
                <w:left w:val="none" w:sz="0" w:space="0" w:color="auto"/>
                <w:bottom w:val="none" w:sz="0" w:space="0" w:color="auto"/>
                <w:right w:val="none" w:sz="0" w:space="0" w:color="auto"/>
              </w:divBdr>
              <w:divsChild>
                <w:div w:id="751975148">
                  <w:marLeft w:val="0"/>
                  <w:marRight w:val="0"/>
                  <w:marTop w:val="0"/>
                  <w:marBottom w:val="0"/>
                  <w:divBdr>
                    <w:top w:val="none" w:sz="0" w:space="0" w:color="auto"/>
                    <w:left w:val="none" w:sz="0" w:space="0" w:color="auto"/>
                    <w:bottom w:val="none" w:sz="0" w:space="0" w:color="auto"/>
                    <w:right w:val="none" w:sz="0" w:space="0" w:color="auto"/>
                  </w:divBdr>
                  <w:divsChild>
                    <w:div w:id="1771394585">
                      <w:marLeft w:val="0"/>
                      <w:marRight w:val="0"/>
                      <w:marTop w:val="0"/>
                      <w:marBottom w:val="0"/>
                      <w:divBdr>
                        <w:top w:val="none" w:sz="0" w:space="0" w:color="auto"/>
                        <w:left w:val="none" w:sz="0" w:space="0" w:color="auto"/>
                        <w:bottom w:val="none" w:sz="0" w:space="0" w:color="auto"/>
                        <w:right w:val="none" w:sz="0" w:space="0" w:color="auto"/>
                      </w:divBdr>
                      <w:divsChild>
                        <w:div w:id="1395204017">
                          <w:marLeft w:val="0"/>
                          <w:marRight w:val="0"/>
                          <w:marTop w:val="0"/>
                          <w:marBottom w:val="0"/>
                          <w:divBdr>
                            <w:top w:val="none" w:sz="0" w:space="0" w:color="auto"/>
                            <w:left w:val="none" w:sz="0" w:space="0" w:color="auto"/>
                            <w:bottom w:val="none" w:sz="0" w:space="0" w:color="auto"/>
                            <w:right w:val="none" w:sz="0" w:space="0" w:color="auto"/>
                          </w:divBdr>
                          <w:divsChild>
                            <w:div w:id="12114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35661">
          <w:marLeft w:val="0"/>
          <w:marRight w:val="0"/>
          <w:marTop w:val="0"/>
          <w:marBottom w:val="0"/>
          <w:divBdr>
            <w:top w:val="none" w:sz="0" w:space="0" w:color="auto"/>
            <w:left w:val="none" w:sz="0" w:space="0" w:color="auto"/>
            <w:bottom w:val="none" w:sz="0" w:space="0" w:color="auto"/>
            <w:right w:val="none" w:sz="0" w:space="0" w:color="auto"/>
          </w:divBdr>
          <w:divsChild>
            <w:div w:id="831604094">
              <w:marLeft w:val="0"/>
              <w:marRight w:val="0"/>
              <w:marTop w:val="0"/>
              <w:marBottom w:val="0"/>
              <w:divBdr>
                <w:top w:val="none" w:sz="0" w:space="0" w:color="auto"/>
                <w:left w:val="none" w:sz="0" w:space="0" w:color="auto"/>
                <w:bottom w:val="none" w:sz="0" w:space="0" w:color="auto"/>
                <w:right w:val="none" w:sz="0" w:space="0" w:color="auto"/>
              </w:divBdr>
              <w:divsChild>
                <w:div w:id="5198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80372">
      <w:bodyDiv w:val="1"/>
      <w:marLeft w:val="0"/>
      <w:marRight w:val="0"/>
      <w:marTop w:val="0"/>
      <w:marBottom w:val="0"/>
      <w:divBdr>
        <w:top w:val="none" w:sz="0" w:space="0" w:color="auto"/>
        <w:left w:val="none" w:sz="0" w:space="0" w:color="auto"/>
        <w:bottom w:val="none" w:sz="0" w:space="0" w:color="auto"/>
        <w:right w:val="none" w:sz="0" w:space="0" w:color="auto"/>
      </w:divBdr>
      <w:divsChild>
        <w:div w:id="2051606492">
          <w:marLeft w:val="0"/>
          <w:marRight w:val="0"/>
          <w:marTop w:val="0"/>
          <w:marBottom w:val="0"/>
          <w:divBdr>
            <w:top w:val="none" w:sz="0" w:space="0" w:color="auto"/>
            <w:left w:val="none" w:sz="0" w:space="0" w:color="auto"/>
            <w:bottom w:val="none" w:sz="0" w:space="0" w:color="auto"/>
            <w:right w:val="none" w:sz="0" w:space="0" w:color="auto"/>
          </w:divBdr>
          <w:divsChild>
            <w:div w:id="7110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1821">
      <w:bodyDiv w:val="1"/>
      <w:marLeft w:val="0"/>
      <w:marRight w:val="0"/>
      <w:marTop w:val="0"/>
      <w:marBottom w:val="0"/>
      <w:divBdr>
        <w:top w:val="none" w:sz="0" w:space="0" w:color="auto"/>
        <w:left w:val="none" w:sz="0" w:space="0" w:color="auto"/>
        <w:bottom w:val="none" w:sz="0" w:space="0" w:color="auto"/>
        <w:right w:val="none" w:sz="0" w:space="0" w:color="auto"/>
      </w:divBdr>
    </w:div>
    <w:div w:id="568662035">
      <w:bodyDiv w:val="1"/>
      <w:marLeft w:val="0"/>
      <w:marRight w:val="0"/>
      <w:marTop w:val="0"/>
      <w:marBottom w:val="0"/>
      <w:divBdr>
        <w:top w:val="none" w:sz="0" w:space="0" w:color="auto"/>
        <w:left w:val="none" w:sz="0" w:space="0" w:color="auto"/>
        <w:bottom w:val="none" w:sz="0" w:space="0" w:color="auto"/>
        <w:right w:val="none" w:sz="0" w:space="0" w:color="auto"/>
      </w:divBdr>
    </w:div>
    <w:div w:id="656038623">
      <w:bodyDiv w:val="1"/>
      <w:marLeft w:val="0"/>
      <w:marRight w:val="0"/>
      <w:marTop w:val="0"/>
      <w:marBottom w:val="0"/>
      <w:divBdr>
        <w:top w:val="none" w:sz="0" w:space="0" w:color="auto"/>
        <w:left w:val="none" w:sz="0" w:space="0" w:color="auto"/>
        <w:bottom w:val="none" w:sz="0" w:space="0" w:color="auto"/>
        <w:right w:val="none" w:sz="0" w:space="0" w:color="auto"/>
      </w:divBdr>
      <w:divsChild>
        <w:div w:id="1651249187">
          <w:marLeft w:val="0"/>
          <w:marRight w:val="0"/>
          <w:marTop w:val="0"/>
          <w:marBottom w:val="0"/>
          <w:divBdr>
            <w:top w:val="none" w:sz="0" w:space="0" w:color="auto"/>
            <w:left w:val="none" w:sz="0" w:space="0" w:color="auto"/>
            <w:bottom w:val="none" w:sz="0" w:space="0" w:color="auto"/>
            <w:right w:val="none" w:sz="0" w:space="0" w:color="auto"/>
          </w:divBdr>
          <w:divsChild>
            <w:div w:id="1304238381">
              <w:marLeft w:val="0"/>
              <w:marRight w:val="0"/>
              <w:marTop w:val="0"/>
              <w:marBottom w:val="0"/>
              <w:divBdr>
                <w:top w:val="none" w:sz="0" w:space="0" w:color="auto"/>
                <w:left w:val="none" w:sz="0" w:space="0" w:color="auto"/>
                <w:bottom w:val="none" w:sz="0" w:space="0" w:color="auto"/>
                <w:right w:val="none" w:sz="0" w:space="0" w:color="auto"/>
              </w:divBdr>
              <w:divsChild>
                <w:div w:id="5672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4395">
          <w:marLeft w:val="0"/>
          <w:marRight w:val="0"/>
          <w:marTop w:val="0"/>
          <w:marBottom w:val="0"/>
          <w:divBdr>
            <w:top w:val="none" w:sz="0" w:space="0" w:color="auto"/>
            <w:left w:val="none" w:sz="0" w:space="0" w:color="auto"/>
            <w:bottom w:val="none" w:sz="0" w:space="0" w:color="auto"/>
            <w:right w:val="none" w:sz="0" w:space="0" w:color="auto"/>
          </w:divBdr>
        </w:div>
      </w:divsChild>
    </w:div>
    <w:div w:id="729158014">
      <w:bodyDiv w:val="1"/>
      <w:marLeft w:val="0"/>
      <w:marRight w:val="0"/>
      <w:marTop w:val="0"/>
      <w:marBottom w:val="0"/>
      <w:divBdr>
        <w:top w:val="none" w:sz="0" w:space="0" w:color="auto"/>
        <w:left w:val="none" w:sz="0" w:space="0" w:color="auto"/>
        <w:bottom w:val="none" w:sz="0" w:space="0" w:color="auto"/>
        <w:right w:val="none" w:sz="0" w:space="0" w:color="auto"/>
      </w:divBdr>
      <w:divsChild>
        <w:div w:id="763646386">
          <w:marLeft w:val="0"/>
          <w:marRight w:val="0"/>
          <w:marTop w:val="0"/>
          <w:marBottom w:val="0"/>
          <w:divBdr>
            <w:top w:val="none" w:sz="0" w:space="0" w:color="auto"/>
            <w:left w:val="none" w:sz="0" w:space="0" w:color="auto"/>
            <w:bottom w:val="none" w:sz="0" w:space="0" w:color="auto"/>
            <w:right w:val="none" w:sz="0" w:space="0" w:color="auto"/>
          </w:divBdr>
          <w:divsChild>
            <w:div w:id="87972224">
              <w:marLeft w:val="0"/>
              <w:marRight w:val="0"/>
              <w:marTop w:val="0"/>
              <w:marBottom w:val="0"/>
              <w:divBdr>
                <w:top w:val="none" w:sz="0" w:space="0" w:color="auto"/>
                <w:left w:val="none" w:sz="0" w:space="0" w:color="auto"/>
                <w:bottom w:val="none" w:sz="0" w:space="0" w:color="auto"/>
                <w:right w:val="none" w:sz="0" w:space="0" w:color="auto"/>
              </w:divBdr>
              <w:divsChild>
                <w:div w:id="733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6450">
          <w:marLeft w:val="0"/>
          <w:marRight w:val="0"/>
          <w:marTop w:val="0"/>
          <w:marBottom w:val="0"/>
          <w:divBdr>
            <w:top w:val="none" w:sz="0" w:space="0" w:color="auto"/>
            <w:left w:val="none" w:sz="0" w:space="0" w:color="auto"/>
            <w:bottom w:val="none" w:sz="0" w:space="0" w:color="auto"/>
            <w:right w:val="none" w:sz="0" w:space="0" w:color="auto"/>
          </w:divBdr>
        </w:div>
      </w:divsChild>
    </w:div>
    <w:div w:id="752163132">
      <w:bodyDiv w:val="1"/>
      <w:marLeft w:val="0"/>
      <w:marRight w:val="0"/>
      <w:marTop w:val="0"/>
      <w:marBottom w:val="0"/>
      <w:divBdr>
        <w:top w:val="none" w:sz="0" w:space="0" w:color="auto"/>
        <w:left w:val="none" w:sz="0" w:space="0" w:color="auto"/>
        <w:bottom w:val="none" w:sz="0" w:space="0" w:color="auto"/>
        <w:right w:val="none" w:sz="0" w:space="0" w:color="auto"/>
      </w:divBdr>
      <w:divsChild>
        <w:div w:id="1562017095">
          <w:marLeft w:val="0"/>
          <w:marRight w:val="0"/>
          <w:marTop w:val="0"/>
          <w:marBottom w:val="0"/>
          <w:divBdr>
            <w:top w:val="none" w:sz="0" w:space="0" w:color="auto"/>
            <w:left w:val="none" w:sz="0" w:space="0" w:color="auto"/>
            <w:bottom w:val="none" w:sz="0" w:space="0" w:color="auto"/>
            <w:right w:val="none" w:sz="0" w:space="0" w:color="auto"/>
          </w:divBdr>
          <w:divsChild>
            <w:div w:id="44554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2892">
      <w:bodyDiv w:val="1"/>
      <w:marLeft w:val="0"/>
      <w:marRight w:val="0"/>
      <w:marTop w:val="0"/>
      <w:marBottom w:val="0"/>
      <w:divBdr>
        <w:top w:val="none" w:sz="0" w:space="0" w:color="auto"/>
        <w:left w:val="none" w:sz="0" w:space="0" w:color="auto"/>
        <w:bottom w:val="none" w:sz="0" w:space="0" w:color="auto"/>
        <w:right w:val="none" w:sz="0" w:space="0" w:color="auto"/>
      </w:divBdr>
    </w:div>
    <w:div w:id="774053741">
      <w:bodyDiv w:val="1"/>
      <w:marLeft w:val="0"/>
      <w:marRight w:val="0"/>
      <w:marTop w:val="0"/>
      <w:marBottom w:val="0"/>
      <w:divBdr>
        <w:top w:val="none" w:sz="0" w:space="0" w:color="auto"/>
        <w:left w:val="none" w:sz="0" w:space="0" w:color="auto"/>
        <w:bottom w:val="none" w:sz="0" w:space="0" w:color="auto"/>
        <w:right w:val="none" w:sz="0" w:space="0" w:color="auto"/>
      </w:divBdr>
    </w:div>
    <w:div w:id="796603792">
      <w:bodyDiv w:val="1"/>
      <w:marLeft w:val="0"/>
      <w:marRight w:val="0"/>
      <w:marTop w:val="0"/>
      <w:marBottom w:val="0"/>
      <w:divBdr>
        <w:top w:val="none" w:sz="0" w:space="0" w:color="auto"/>
        <w:left w:val="none" w:sz="0" w:space="0" w:color="auto"/>
        <w:bottom w:val="none" w:sz="0" w:space="0" w:color="auto"/>
        <w:right w:val="none" w:sz="0" w:space="0" w:color="auto"/>
      </w:divBdr>
    </w:div>
    <w:div w:id="875123508">
      <w:bodyDiv w:val="1"/>
      <w:marLeft w:val="0"/>
      <w:marRight w:val="0"/>
      <w:marTop w:val="0"/>
      <w:marBottom w:val="0"/>
      <w:divBdr>
        <w:top w:val="none" w:sz="0" w:space="0" w:color="auto"/>
        <w:left w:val="none" w:sz="0" w:space="0" w:color="auto"/>
        <w:bottom w:val="none" w:sz="0" w:space="0" w:color="auto"/>
        <w:right w:val="none" w:sz="0" w:space="0" w:color="auto"/>
      </w:divBdr>
    </w:div>
    <w:div w:id="923683264">
      <w:bodyDiv w:val="1"/>
      <w:marLeft w:val="0"/>
      <w:marRight w:val="0"/>
      <w:marTop w:val="0"/>
      <w:marBottom w:val="0"/>
      <w:divBdr>
        <w:top w:val="none" w:sz="0" w:space="0" w:color="auto"/>
        <w:left w:val="none" w:sz="0" w:space="0" w:color="auto"/>
        <w:bottom w:val="none" w:sz="0" w:space="0" w:color="auto"/>
        <w:right w:val="none" w:sz="0" w:space="0" w:color="auto"/>
      </w:divBdr>
    </w:div>
    <w:div w:id="984508807">
      <w:bodyDiv w:val="1"/>
      <w:marLeft w:val="0"/>
      <w:marRight w:val="0"/>
      <w:marTop w:val="0"/>
      <w:marBottom w:val="0"/>
      <w:divBdr>
        <w:top w:val="none" w:sz="0" w:space="0" w:color="auto"/>
        <w:left w:val="none" w:sz="0" w:space="0" w:color="auto"/>
        <w:bottom w:val="none" w:sz="0" w:space="0" w:color="auto"/>
        <w:right w:val="none" w:sz="0" w:space="0" w:color="auto"/>
      </w:divBdr>
    </w:div>
    <w:div w:id="1084914789">
      <w:bodyDiv w:val="1"/>
      <w:marLeft w:val="0"/>
      <w:marRight w:val="0"/>
      <w:marTop w:val="0"/>
      <w:marBottom w:val="0"/>
      <w:divBdr>
        <w:top w:val="none" w:sz="0" w:space="0" w:color="auto"/>
        <w:left w:val="none" w:sz="0" w:space="0" w:color="auto"/>
        <w:bottom w:val="none" w:sz="0" w:space="0" w:color="auto"/>
        <w:right w:val="none" w:sz="0" w:space="0" w:color="auto"/>
      </w:divBdr>
    </w:div>
    <w:div w:id="1123771109">
      <w:bodyDiv w:val="1"/>
      <w:marLeft w:val="0"/>
      <w:marRight w:val="0"/>
      <w:marTop w:val="0"/>
      <w:marBottom w:val="0"/>
      <w:divBdr>
        <w:top w:val="none" w:sz="0" w:space="0" w:color="auto"/>
        <w:left w:val="none" w:sz="0" w:space="0" w:color="auto"/>
        <w:bottom w:val="none" w:sz="0" w:space="0" w:color="auto"/>
        <w:right w:val="none" w:sz="0" w:space="0" w:color="auto"/>
      </w:divBdr>
      <w:divsChild>
        <w:div w:id="1438671357">
          <w:marLeft w:val="0"/>
          <w:marRight w:val="0"/>
          <w:marTop w:val="0"/>
          <w:marBottom w:val="0"/>
          <w:divBdr>
            <w:top w:val="none" w:sz="0" w:space="0" w:color="auto"/>
            <w:left w:val="none" w:sz="0" w:space="0" w:color="auto"/>
            <w:bottom w:val="none" w:sz="0" w:space="0" w:color="auto"/>
            <w:right w:val="none" w:sz="0" w:space="0" w:color="auto"/>
          </w:divBdr>
          <w:divsChild>
            <w:div w:id="61099309">
              <w:marLeft w:val="0"/>
              <w:marRight w:val="0"/>
              <w:marTop w:val="0"/>
              <w:marBottom w:val="0"/>
              <w:divBdr>
                <w:top w:val="none" w:sz="0" w:space="0" w:color="auto"/>
                <w:left w:val="none" w:sz="0" w:space="0" w:color="auto"/>
                <w:bottom w:val="none" w:sz="0" w:space="0" w:color="auto"/>
                <w:right w:val="none" w:sz="0" w:space="0" w:color="auto"/>
              </w:divBdr>
              <w:divsChild>
                <w:div w:id="14316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6626">
          <w:marLeft w:val="0"/>
          <w:marRight w:val="0"/>
          <w:marTop w:val="0"/>
          <w:marBottom w:val="0"/>
          <w:divBdr>
            <w:top w:val="none" w:sz="0" w:space="0" w:color="auto"/>
            <w:left w:val="none" w:sz="0" w:space="0" w:color="auto"/>
            <w:bottom w:val="none" w:sz="0" w:space="0" w:color="auto"/>
            <w:right w:val="none" w:sz="0" w:space="0" w:color="auto"/>
          </w:divBdr>
        </w:div>
      </w:divsChild>
    </w:div>
    <w:div w:id="1126972285">
      <w:bodyDiv w:val="1"/>
      <w:marLeft w:val="0"/>
      <w:marRight w:val="0"/>
      <w:marTop w:val="0"/>
      <w:marBottom w:val="0"/>
      <w:divBdr>
        <w:top w:val="none" w:sz="0" w:space="0" w:color="auto"/>
        <w:left w:val="none" w:sz="0" w:space="0" w:color="auto"/>
        <w:bottom w:val="none" w:sz="0" w:space="0" w:color="auto"/>
        <w:right w:val="none" w:sz="0" w:space="0" w:color="auto"/>
      </w:divBdr>
    </w:div>
    <w:div w:id="1144855804">
      <w:bodyDiv w:val="1"/>
      <w:marLeft w:val="0"/>
      <w:marRight w:val="0"/>
      <w:marTop w:val="0"/>
      <w:marBottom w:val="0"/>
      <w:divBdr>
        <w:top w:val="none" w:sz="0" w:space="0" w:color="auto"/>
        <w:left w:val="none" w:sz="0" w:space="0" w:color="auto"/>
        <w:bottom w:val="none" w:sz="0" w:space="0" w:color="auto"/>
        <w:right w:val="none" w:sz="0" w:space="0" w:color="auto"/>
      </w:divBdr>
    </w:div>
    <w:div w:id="1208376303">
      <w:bodyDiv w:val="1"/>
      <w:marLeft w:val="0"/>
      <w:marRight w:val="0"/>
      <w:marTop w:val="0"/>
      <w:marBottom w:val="0"/>
      <w:divBdr>
        <w:top w:val="none" w:sz="0" w:space="0" w:color="auto"/>
        <w:left w:val="none" w:sz="0" w:space="0" w:color="auto"/>
        <w:bottom w:val="none" w:sz="0" w:space="0" w:color="auto"/>
        <w:right w:val="none" w:sz="0" w:space="0" w:color="auto"/>
      </w:divBdr>
      <w:divsChild>
        <w:div w:id="789515674">
          <w:marLeft w:val="0"/>
          <w:marRight w:val="0"/>
          <w:marTop w:val="0"/>
          <w:marBottom w:val="0"/>
          <w:divBdr>
            <w:top w:val="none" w:sz="0" w:space="0" w:color="auto"/>
            <w:left w:val="none" w:sz="0" w:space="0" w:color="auto"/>
            <w:bottom w:val="none" w:sz="0" w:space="0" w:color="auto"/>
            <w:right w:val="none" w:sz="0" w:space="0" w:color="auto"/>
          </w:divBdr>
          <w:divsChild>
            <w:div w:id="3447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0243">
      <w:bodyDiv w:val="1"/>
      <w:marLeft w:val="0"/>
      <w:marRight w:val="0"/>
      <w:marTop w:val="0"/>
      <w:marBottom w:val="0"/>
      <w:divBdr>
        <w:top w:val="none" w:sz="0" w:space="0" w:color="auto"/>
        <w:left w:val="none" w:sz="0" w:space="0" w:color="auto"/>
        <w:bottom w:val="none" w:sz="0" w:space="0" w:color="auto"/>
        <w:right w:val="none" w:sz="0" w:space="0" w:color="auto"/>
      </w:divBdr>
    </w:div>
    <w:div w:id="1423723303">
      <w:bodyDiv w:val="1"/>
      <w:marLeft w:val="0"/>
      <w:marRight w:val="0"/>
      <w:marTop w:val="0"/>
      <w:marBottom w:val="0"/>
      <w:divBdr>
        <w:top w:val="none" w:sz="0" w:space="0" w:color="auto"/>
        <w:left w:val="none" w:sz="0" w:space="0" w:color="auto"/>
        <w:bottom w:val="none" w:sz="0" w:space="0" w:color="auto"/>
        <w:right w:val="none" w:sz="0" w:space="0" w:color="auto"/>
      </w:divBdr>
    </w:div>
    <w:div w:id="1453547823">
      <w:bodyDiv w:val="1"/>
      <w:marLeft w:val="0"/>
      <w:marRight w:val="0"/>
      <w:marTop w:val="0"/>
      <w:marBottom w:val="0"/>
      <w:divBdr>
        <w:top w:val="none" w:sz="0" w:space="0" w:color="auto"/>
        <w:left w:val="none" w:sz="0" w:space="0" w:color="auto"/>
        <w:bottom w:val="none" w:sz="0" w:space="0" w:color="auto"/>
        <w:right w:val="none" w:sz="0" w:space="0" w:color="auto"/>
      </w:divBdr>
      <w:divsChild>
        <w:div w:id="994529318">
          <w:marLeft w:val="0"/>
          <w:marRight w:val="0"/>
          <w:marTop w:val="0"/>
          <w:marBottom w:val="0"/>
          <w:divBdr>
            <w:top w:val="none" w:sz="0" w:space="0" w:color="auto"/>
            <w:left w:val="none" w:sz="0" w:space="0" w:color="auto"/>
            <w:bottom w:val="none" w:sz="0" w:space="0" w:color="auto"/>
            <w:right w:val="none" w:sz="0" w:space="0" w:color="auto"/>
          </w:divBdr>
          <w:divsChild>
            <w:div w:id="11821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97700">
      <w:bodyDiv w:val="1"/>
      <w:marLeft w:val="0"/>
      <w:marRight w:val="0"/>
      <w:marTop w:val="0"/>
      <w:marBottom w:val="0"/>
      <w:divBdr>
        <w:top w:val="none" w:sz="0" w:space="0" w:color="auto"/>
        <w:left w:val="none" w:sz="0" w:space="0" w:color="auto"/>
        <w:bottom w:val="none" w:sz="0" w:space="0" w:color="auto"/>
        <w:right w:val="none" w:sz="0" w:space="0" w:color="auto"/>
      </w:divBdr>
      <w:divsChild>
        <w:div w:id="1274559117">
          <w:marLeft w:val="0"/>
          <w:marRight w:val="0"/>
          <w:marTop w:val="0"/>
          <w:marBottom w:val="0"/>
          <w:divBdr>
            <w:top w:val="none" w:sz="0" w:space="0" w:color="auto"/>
            <w:left w:val="none" w:sz="0" w:space="0" w:color="auto"/>
            <w:bottom w:val="none" w:sz="0" w:space="0" w:color="auto"/>
            <w:right w:val="none" w:sz="0" w:space="0" w:color="auto"/>
          </w:divBdr>
          <w:divsChild>
            <w:div w:id="2038578392">
              <w:marLeft w:val="0"/>
              <w:marRight w:val="0"/>
              <w:marTop w:val="0"/>
              <w:marBottom w:val="0"/>
              <w:divBdr>
                <w:top w:val="none" w:sz="0" w:space="0" w:color="auto"/>
                <w:left w:val="none" w:sz="0" w:space="0" w:color="auto"/>
                <w:bottom w:val="none" w:sz="0" w:space="0" w:color="auto"/>
                <w:right w:val="none" w:sz="0" w:space="0" w:color="auto"/>
              </w:divBdr>
              <w:divsChild>
                <w:div w:id="149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768281">
      <w:bodyDiv w:val="1"/>
      <w:marLeft w:val="0"/>
      <w:marRight w:val="0"/>
      <w:marTop w:val="0"/>
      <w:marBottom w:val="0"/>
      <w:divBdr>
        <w:top w:val="none" w:sz="0" w:space="0" w:color="auto"/>
        <w:left w:val="none" w:sz="0" w:space="0" w:color="auto"/>
        <w:bottom w:val="none" w:sz="0" w:space="0" w:color="auto"/>
        <w:right w:val="none" w:sz="0" w:space="0" w:color="auto"/>
      </w:divBdr>
    </w:div>
    <w:div w:id="1769501508">
      <w:bodyDiv w:val="1"/>
      <w:marLeft w:val="0"/>
      <w:marRight w:val="0"/>
      <w:marTop w:val="0"/>
      <w:marBottom w:val="0"/>
      <w:divBdr>
        <w:top w:val="none" w:sz="0" w:space="0" w:color="auto"/>
        <w:left w:val="none" w:sz="0" w:space="0" w:color="auto"/>
        <w:bottom w:val="none" w:sz="0" w:space="0" w:color="auto"/>
        <w:right w:val="none" w:sz="0" w:space="0" w:color="auto"/>
      </w:divBdr>
      <w:divsChild>
        <w:div w:id="683627565">
          <w:marLeft w:val="0"/>
          <w:marRight w:val="0"/>
          <w:marTop w:val="0"/>
          <w:marBottom w:val="0"/>
          <w:divBdr>
            <w:top w:val="none" w:sz="0" w:space="0" w:color="auto"/>
            <w:left w:val="none" w:sz="0" w:space="0" w:color="auto"/>
            <w:bottom w:val="none" w:sz="0" w:space="0" w:color="auto"/>
            <w:right w:val="none" w:sz="0" w:space="0" w:color="auto"/>
          </w:divBdr>
          <w:divsChild>
            <w:div w:id="19601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4892">
      <w:bodyDiv w:val="1"/>
      <w:marLeft w:val="0"/>
      <w:marRight w:val="0"/>
      <w:marTop w:val="0"/>
      <w:marBottom w:val="0"/>
      <w:divBdr>
        <w:top w:val="none" w:sz="0" w:space="0" w:color="auto"/>
        <w:left w:val="none" w:sz="0" w:space="0" w:color="auto"/>
        <w:bottom w:val="none" w:sz="0" w:space="0" w:color="auto"/>
        <w:right w:val="none" w:sz="0" w:space="0" w:color="auto"/>
      </w:divBdr>
    </w:div>
    <w:div w:id="1778982748">
      <w:bodyDiv w:val="1"/>
      <w:marLeft w:val="0"/>
      <w:marRight w:val="0"/>
      <w:marTop w:val="0"/>
      <w:marBottom w:val="0"/>
      <w:divBdr>
        <w:top w:val="none" w:sz="0" w:space="0" w:color="auto"/>
        <w:left w:val="none" w:sz="0" w:space="0" w:color="auto"/>
        <w:bottom w:val="none" w:sz="0" w:space="0" w:color="auto"/>
        <w:right w:val="none" w:sz="0" w:space="0" w:color="auto"/>
      </w:divBdr>
    </w:div>
    <w:div w:id="1783259912">
      <w:bodyDiv w:val="1"/>
      <w:marLeft w:val="0"/>
      <w:marRight w:val="0"/>
      <w:marTop w:val="0"/>
      <w:marBottom w:val="0"/>
      <w:divBdr>
        <w:top w:val="none" w:sz="0" w:space="0" w:color="auto"/>
        <w:left w:val="none" w:sz="0" w:space="0" w:color="auto"/>
        <w:bottom w:val="none" w:sz="0" w:space="0" w:color="auto"/>
        <w:right w:val="none" w:sz="0" w:space="0" w:color="auto"/>
      </w:divBdr>
    </w:div>
    <w:div w:id="1924602892">
      <w:bodyDiv w:val="1"/>
      <w:marLeft w:val="0"/>
      <w:marRight w:val="0"/>
      <w:marTop w:val="0"/>
      <w:marBottom w:val="0"/>
      <w:divBdr>
        <w:top w:val="none" w:sz="0" w:space="0" w:color="auto"/>
        <w:left w:val="none" w:sz="0" w:space="0" w:color="auto"/>
        <w:bottom w:val="none" w:sz="0" w:space="0" w:color="auto"/>
        <w:right w:val="none" w:sz="0" w:space="0" w:color="auto"/>
      </w:divBdr>
    </w:div>
    <w:div w:id="1969427958">
      <w:bodyDiv w:val="1"/>
      <w:marLeft w:val="0"/>
      <w:marRight w:val="0"/>
      <w:marTop w:val="0"/>
      <w:marBottom w:val="0"/>
      <w:divBdr>
        <w:top w:val="none" w:sz="0" w:space="0" w:color="auto"/>
        <w:left w:val="none" w:sz="0" w:space="0" w:color="auto"/>
        <w:bottom w:val="none" w:sz="0" w:space="0" w:color="auto"/>
        <w:right w:val="none" w:sz="0" w:space="0" w:color="auto"/>
      </w:divBdr>
    </w:div>
    <w:div w:id="1992825678">
      <w:bodyDiv w:val="1"/>
      <w:marLeft w:val="0"/>
      <w:marRight w:val="0"/>
      <w:marTop w:val="0"/>
      <w:marBottom w:val="0"/>
      <w:divBdr>
        <w:top w:val="none" w:sz="0" w:space="0" w:color="auto"/>
        <w:left w:val="none" w:sz="0" w:space="0" w:color="auto"/>
        <w:bottom w:val="none" w:sz="0" w:space="0" w:color="auto"/>
        <w:right w:val="none" w:sz="0" w:space="0" w:color="auto"/>
      </w:divBdr>
    </w:div>
    <w:div w:id="2074741577">
      <w:bodyDiv w:val="1"/>
      <w:marLeft w:val="0"/>
      <w:marRight w:val="0"/>
      <w:marTop w:val="0"/>
      <w:marBottom w:val="0"/>
      <w:divBdr>
        <w:top w:val="none" w:sz="0" w:space="0" w:color="auto"/>
        <w:left w:val="none" w:sz="0" w:space="0" w:color="auto"/>
        <w:bottom w:val="none" w:sz="0" w:space="0" w:color="auto"/>
        <w:right w:val="none" w:sz="0" w:space="0" w:color="auto"/>
      </w:divBdr>
    </w:div>
    <w:div w:id="2100827205">
      <w:bodyDiv w:val="1"/>
      <w:marLeft w:val="0"/>
      <w:marRight w:val="0"/>
      <w:marTop w:val="0"/>
      <w:marBottom w:val="0"/>
      <w:divBdr>
        <w:top w:val="none" w:sz="0" w:space="0" w:color="auto"/>
        <w:left w:val="none" w:sz="0" w:space="0" w:color="auto"/>
        <w:bottom w:val="none" w:sz="0" w:space="0" w:color="auto"/>
        <w:right w:val="none" w:sz="0" w:space="0" w:color="auto"/>
      </w:divBdr>
    </w:div>
    <w:div w:id="2133547080">
      <w:bodyDiv w:val="1"/>
      <w:marLeft w:val="0"/>
      <w:marRight w:val="0"/>
      <w:marTop w:val="0"/>
      <w:marBottom w:val="0"/>
      <w:divBdr>
        <w:top w:val="none" w:sz="0" w:space="0" w:color="auto"/>
        <w:left w:val="none" w:sz="0" w:space="0" w:color="auto"/>
        <w:bottom w:val="none" w:sz="0" w:space="0" w:color="auto"/>
        <w:right w:val="none" w:sz="0" w:space="0" w:color="auto"/>
      </w:divBdr>
      <w:divsChild>
        <w:div w:id="1415585328">
          <w:marLeft w:val="0"/>
          <w:marRight w:val="0"/>
          <w:marTop w:val="0"/>
          <w:marBottom w:val="0"/>
          <w:divBdr>
            <w:top w:val="none" w:sz="0" w:space="0" w:color="auto"/>
            <w:left w:val="none" w:sz="0" w:space="0" w:color="auto"/>
            <w:bottom w:val="none" w:sz="0" w:space="0" w:color="auto"/>
            <w:right w:val="none" w:sz="0" w:space="0" w:color="auto"/>
          </w:divBdr>
          <w:divsChild>
            <w:div w:id="906577483">
              <w:marLeft w:val="0"/>
              <w:marRight w:val="0"/>
              <w:marTop w:val="0"/>
              <w:marBottom w:val="0"/>
              <w:divBdr>
                <w:top w:val="none" w:sz="0" w:space="0" w:color="auto"/>
                <w:left w:val="none" w:sz="0" w:space="0" w:color="auto"/>
                <w:bottom w:val="none" w:sz="0" w:space="0" w:color="auto"/>
                <w:right w:val="none" w:sz="0" w:space="0" w:color="auto"/>
              </w:divBdr>
              <w:divsChild>
                <w:div w:id="4429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2">
          <w:marLeft w:val="0"/>
          <w:marRight w:val="0"/>
          <w:marTop w:val="0"/>
          <w:marBottom w:val="0"/>
          <w:divBdr>
            <w:top w:val="none" w:sz="0" w:space="0" w:color="auto"/>
            <w:left w:val="none" w:sz="0" w:space="0" w:color="auto"/>
            <w:bottom w:val="none" w:sz="0" w:space="0" w:color="auto"/>
            <w:right w:val="none" w:sz="0" w:space="0" w:color="auto"/>
          </w:divBdr>
          <w:divsChild>
            <w:div w:id="483396202">
              <w:marLeft w:val="0"/>
              <w:marRight w:val="0"/>
              <w:marTop w:val="0"/>
              <w:marBottom w:val="0"/>
              <w:divBdr>
                <w:top w:val="none" w:sz="0" w:space="0" w:color="auto"/>
                <w:left w:val="none" w:sz="0" w:space="0" w:color="auto"/>
                <w:bottom w:val="none" w:sz="0" w:space="0" w:color="auto"/>
                <w:right w:val="none" w:sz="0" w:space="0" w:color="auto"/>
              </w:divBdr>
              <w:divsChild>
                <w:div w:id="742946885">
                  <w:marLeft w:val="0"/>
                  <w:marRight w:val="0"/>
                  <w:marTop w:val="0"/>
                  <w:marBottom w:val="0"/>
                  <w:divBdr>
                    <w:top w:val="none" w:sz="0" w:space="0" w:color="auto"/>
                    <w:left w:val="none" w:sz="0" w:space="0" w:color="auto"/>
                    <w:bottom w:val="none" w:sz="0" w:space="0" w:color="auto"/>
                    <w:right w:val="none" w:sz="0" w:space="0" w:color="auto"/>
                  </w:divBdr>
                  <w:divsChild>
                    <w:div w:id="1312252886">
                      <w:marLeft w:val="0"/>
                      <w:marRight w:val="0"/>
                      <w:marTop w:val="0"/>
                      <w:marBottom w:val="0"/>
                      <w:divBdr>
                        <w:top w:val="none" w:sz="0" w:space="0" w:color="auto"/>
                        <w:left w:val="none" w:sz="0" w:space="0" w:color="auto"/>
                        <w:bottom w:val="none" w:sz="0" w:space="0" w:color="auto"/>
                        <w:right w:val="none" w:sz="0" w:space="0" w:color="auto"/>
                      </w:divBdr>
                      <w:divsChild>
                        <w:div w:id="9141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78389">
          <w:marLeft w:val="0"/>
          <w:marRight w:val="0"/>
          <w:marTop w:val="0"/>
          <w:marBottom w:val="0"/>
          <w:divBdr>
            <w:top w:val="none" w:sz="0" w:space="0" w:color="auto"/>
            <w:left w:val="none" w:sz="0" w:space="0" w:color="auto"/>
            <w:bottom w:val="none" w:sz="0" w:space="0" w:color="auto"/>
            <w:right w:val="none" w:sz="0" w:space="0" w:color="auto"/>
          </w:divBdr>
          <w:divsChild>
            <w:div w:id="478570835">
              <w:marLeft w:val="0"/>
              <w:marRight w:val="0"/>
              <w:marTop w:val="0"/>
              <w:marBottom w:val="0"/>
              <w:divBdr>
                <w:top w:val="none" w:sz="0" w:space="0" w:color="auto"/>
                <w:left w:val="none" w:sz="0" w:space="0" w:color="auto"/>
                <w:bottom w:val="none" w:sz="0" w:space="0" w:color="auto"/>
                <w:right w:val="none" w:sz="0" w:space="0" w:color="auto"/>
              </w:divBdr>
              <w:divsChild>
                <w:div w:id="6878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2727">
          <w:marLeft w:val="0"/>
          <w:marRight w:val="0"/>
          <w:marTop w:val="0"/>
          <w:marBottom w:val="0"/>
          <w:divBdr>
            <w:top w:val="none" w:sz="0" w:space="0" w:color="auto"/>
            <w:left w:val="none" w:sz="0" w:space="0" w:color="auto"/>
            <w:bottom w:val="none" w:sz="0" w:space="0" w:color="auto"/>
            <w:right w:val="none" w:sz="0" w:space="0" w:color="auto"/>
          </w:divBdr>
          <w:divsChild>
            <w:div w:id="1537422465">
              <w:marLeft w:val="0"/>
              <w:marRight w:val="0"/>
              <w:marTop w:val="0"/>
              <w:marBottom w:val="0"/>
              <w:divBdr>
                <w:top w:val="none" w:sz="0" w:space="0" w:color="auto"/>
                <w:left w:val="none" w:sz="0" w:space="0" w:color="auto"/>
                <w:bottom w:val="none" w:sz="0" w:space="0" w:color="auto"/>
                <w:right w:val="none" w:sz="0" w:space="0" w:color="auto"/>
              </w:divBdr>
              <w:divsChild>
                <w:div w:id="1157069081">
                  <w:marLeft w:val="0"/>
                  <w:marRight w:val="0"/>
                  <w:marTop w:val="0"/>
                  <w:marBottom w:val="0"/>
                  <w:divBdr>
                    <w:top w:val="none" w:sz="0" w:space="0" w:color="auto"/>
                    <w:left w:val="none" w:sz="0" w:space="0" w:color="auto"/>
                    <w:bottom w:val="none" w:sz="0" w:space="0" w:color="auto"/>
                    <w:right w:val="none" w:sz="0" w:space="0" w:color="auto"/>
                  </w:divBdr>
                  <w:divsChild>
                    <w:div w:id="989481167">
                      <w:marLeft w:val="0"/>
                      <w:marRight w:val="0"/>
                      <w:marTop w:val="0"/>
                      <w:marBottom w:val="0"/>
                      <w:divBdr>
                        <w:top w:val="none" w:sz="0" w:space="0" w:color="auto"/>
                        <w:left w:val="none" w:sz="0" w:space="0" w:color="auto"/>
                        <w:bottom w:val="none" w:sz="0" w:space="0" w:color="auto"/>
                        <w:right w:val="none" w:sz="0" w:space="0" w:color="auto"/>
                      </w:divBdr>
                      <w:divsChild>
                        <w:div w:id="575362145">
                          <w:marLeft w:val="0"/>
                          <w:marRight w:val="0"/>
                          <w:marTop w:val="0"/>
                          <w:marBottom w:val="0"/>
                          <w:divBdr>
                            <w:top w:val="none" w:sz="0" w:space="0" w:color="auto"/>
                            <w:left w:val="none" w:sz="0" w:space="0" w:color="auto"/>
                            <w:bottom w:val="none" w:sz="0" w:space="0" w:color="auto"/>
                            <w:right w:val="none" w:sz="0" w:space="0" w:color="auto"/>
                          </w:divBdr>
                          <w:divsChild>
                            <w:div w:id="12411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250116">
          <w:marLeft w:val="0"/>
          <w:marRight w:val="0"/>
          <w:marTop w:val="0"/>
          <w:marBottom w:val="0"/>
          <w:divBdr>
            <w:top w:val="none" w:sz="0" w:space="0" w:color="auto"/>
            <w:left w:val="none" w:sz="0" w:space="0" w:color="auto"/>
            <w:bottom w:val="none" w:sz="0" w:space="0" w:color="auto"/>
            <w:right w:val="none" w:sz="0" w:space="0" w:color="auto"/>
          </w:divBdr>
          <w:divsChild>
            <w:div w:id="962929551">
              <w:marLeft w:val="0"/>
              <w:marRight w:val="0"/>
              <w:marTop w:val="0"/>
              <w:marBottom w:val="0"/>
              <w:divBdr>
                <w:top w:val="none" w:sz="0" w:space="0" w:color="auto"/>
                <w:left w:val="none" w:sz="0" w:space="0" w:color="auto"/>
                <w:bottom w:val="none" w:sz="0" w:space="0" w:color="auto"/>
                <w:right w:val="none" w:sz="0" w:space="0" w:color="auto"/>
              </w:divBdr>
              <w:divsChild>
                <w:div w:id="13606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5232">
          <w:marLeft w:val="0"/>
          <w:marRight w:val="0"/>
          <w:marTop w:val="0"/>
          <w:marBottom w:val="0"/>
          <w:divBdr>
            <w:top w:val="none" w:sz="0" w:space="0" w:color="auto"/>
            <w:left w:val="none" w:sz="0" w:space="0" w:color="auto"/>
            <w:bottom w:val="none" w:sz="0" w:space="0" w:color="auto"/>
            <w:right w:val="none" w:sz="0" w:space="0" w:color="auto"/>
          </w:divBdr>
        </w:div>
      </w:divsChild>
    </w:div>
    <w:div w:id="214592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20/10/relationships/intelligence" Target="intelligence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68F34-DFF1-4866-82C3-2D9022C9C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6153</Words>
  <Characters>33229</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Alice Adriano</dc:creator>
  <cp:keywords/>
  <dc:description/>
  <cp:lastModifiedBy>Dalton Solano dos Reis</cp:lastModifiedBy>
  <cp:revision>14</cp:revision>
  <dcterms:created xsi:type="dcterms:W3CDTF">2024-05-02T15:32:00Z</dcterms:created>
  <dcterms:modified xsi:type="dcterms:W3CDTF">2024-05-27T19:10:00Z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2024-03-23T11:26:13Z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77a744f7-c0e6-403d-806b-112eec448e01</vt:lpwstr>
  </property>
  <property fmtid="{D5CDD505-2E9C-101B-9397-08002B2CF9AE}" pid="8" name="MSIP_Label_8c28577e-0e52-49e2-b52e-02bb75ccb8f1_ContentBits">
    <vt:lpwstr>0</vt:lpwstr>
  </property>
</Properties>
</file>