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5E36A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bookmarkStart w:id="9" w:name="_Hlk146874173"/>
            <w:r>
              <w:rPr>
                <w:rStyle w:val="Nmerodepgina"/>
              </w:rPr>
              <w:t>CURSO DE CIÊNCIA DA COMPUTAÇÃO – TCC</w:t>
            </w:r>
          </w:p>
        </w:tc>
      </w:tr>
      <w:tr w:rsidR="00F0030C" w14:paraId="69160EAA" w14:textId="77777777" w:rsidTr="008F7CE2">
        <w:tc>
          <w:tcPr>
            <w:tcW w:w="5387" w:type="dxa"/>
            <w:shd w:val="clear" w:color="auto" w:fill="auto"/>
          </w:tcPr>
          <w:p w14:paraId="3D025371" w14:textId="393273CF" w:rsidR="00F0030C" w:rsidRPr="003C5262" w:rsidRDefault="00F0030C" w:rsidP="005E36A5">
            <w:pPr>
              <w:pStyle w:val="Cabealho"/>
              <w:tabs>
                <w:tab w:val="clear" w:pos="8640"/>
                <w:tab w:val="right" w:pos="8931"/>
              </w:tabs>
              <w:ind w:right="141"/>
            </w:pPr>
            <w:r>
              <w:rPr>
                <w:rStyle w:val="Nmerodepgina"/>
              </w:rPr>
              <w:t>( </w:t>
            </w:r>
            <w:r w:rsidR="001E7449">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6E4305D7" w:rsidR="00F0030C" w:rsidRDefault="00F0030C" w:rsidP="005E36A5">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1E744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3B1C64D6" w14:textId="6B948F5C" w:rsidR="002073C2" w:rsidRDefault="002073C2" w:rsidP="002073C2">
      <w:pPr>
        <w:ind w:firstLine="720"/>
        <w:jc w:val="center"/>
        <w:rPr>
          <w:rFonts w:ascii="Arial" w:hAnsi="Arial" w:cs="Arial"/>
          <w:b/>
          <w:bCs/>
        </w:rPr>
      </w:pPr>
      <w:r w:rsidRPr="00AC2375">
        <w:rPr>
          <w:rFonts w:ascii="Arial" w:hAnsi="Arial" w:cs="Arial"/>
          <w:b/>
          <w:bCs/>
        </w:rPr>
        <w:t xml:space="preserve">Ferramenta </w:t>
      </w:r>
      <w:r>
        <w:rPr>
          <w:rFonts w:ascii="Arial" w:hAnsi="Arial" w:cs="Arial"/>
          <w:b/>
          <w:bCs/>
        </w:rPr>
        <w:t>P</w:t>
      </w:r>
      <w:r w:rsidRPr="00AC2375">
        <w:rPr>
          <w:rFonts w:ascii="Arial" w:hAnsi="Arial" w:cs="Arial"/>
          <w:b/>
          <w:bCs/>
        </w:rPr>
        <w:t xml:space="preserve">ara </w:t>
      </w:r>
      <w:r>
        <w:rPr>
          <w:rFonts w:ascii="Arial" w:hAnsi="Arial" w:cs="Arial"/>
          <w:b/>
          <w:bCs/>
        </w:rPr>
        <w:t>M</w:t>
      </w:r>
      <w:r w:rsidRPr="00AC2375">
        <w:rPr>
          <w:rFonts w:ascii="Arial" w:hAnsi="Arial" w:cs="Arial"/>
          <w:b/>
          <w:bCs/>
        </w:rPr>
        <w:t xml:space="preserve">onitoramento </w:t>
      </w:r>
      <w:r>
        <w:rPr>
          <w:rFonts w:ascii="Arial" w:hAnsi="Arial" w:cs="Arial"/>
          <w:b/>
          <w:bCs/>
        </w:rPr>
        <w:t>D</w:t>
      </w:r>
      <w:r w:rsidRPr="00AC2375">
        <w:rPr>
          <w:rFonts w:ascii="Arial" w:hAnsi="Arial" w:cs="Arial"/>
          <w:b/>
          <w:bCs/>
        </w:rPr>
        <w:t xml:space="preserve">e </w:t>
      </w:r>
      <w:r>
        <w:rPr>
          <w:rFonts w:ascii="Arial" w:hAnsi="Arial" w:cs="Arial"/>
          <w:b/>
          <w:bCs/>
        </w:rPr>
        <w:t>C</w:t>
      </w:r>
      <w:r w:rsidRPr="00AC2375">
        <w:rPr>
          <w:rFonts w:ascii="Arial" w:hAnsi="Arial" w:cs="Arial"/>
          <w:b/>
          <w:bCs/>
        </w:rPr>
        <w:t xml:space="preserve">hamadas de </w:t>
      </w:r>
      <w:r>
        <w:rPr>
          <w:rFonts w:ascii="Arial" w:hAnsi="Arial" w:cs="Arial"/>
          <w:b/>
          <w:bCs/>
        </w:rPr>
        <w:t>S</w:t>
      </w:r>
      <w:r w:rsidRPr="00AC2375">
        <w:rPr>
          <w:rFonts w:ascii="Arial" w:hAnsi="Arial" w:cs="Arial"/>
          <w:b/>
          <w:bCs/>
        </w:rPr>
        <w:t>istema</w:t>
      </w:r>
      <w:r>
        <w:rPr>
          <w:rFonts w:ascii="Arial" w:hAnsi="Arial" w:cs="Arial"/>
          <w:b/>
          <w:bCs/>
        </w:rPr>
        <w:t xml:space="preserve"> em Aplicações Obfuscadas ou Virtualizadas</w:t>
      </w:r>
      <w:r w:rsidRPr="00AC2375">
        <w:rPr>
          <w:rFonts w:ascii="Arial" w:hAnsi="Arial" w:cs="Arial"/>
          <w:b/>
          <w:bCs/>
        </w:rPr>
        <w:t xml:space="preserve"> em </w:t>
      </w:r>
      <w:r>
        <w:rPr>
          <w:rFonts w:ascii="Arial" w:hAnsi="Arial" w:cs="Arial"/>
          <w:b/>
          <w:bCs/>
        </w:rPr>
        <w:t>S</w:t>
      </w:r>
      <w:r w:rsidRPr="00AC2375">
        <w:rPr>
          <w:rFonts w:ascii="Arial" w:hAnsi="Arial" w:cs="Arial"/>
          <w:b/>
          <w:bCs/>
        </w:rPr>
        <w:t xml:space="preserve">istemas </w:t>
      </w:r>
      <w:r>
        <w:rPr>
          <w:rFonts w:ascii="Arial" w:hAnsi="Arial" w:cs="Arial"/>
          <w:b/>
          <w:bCs/>
        </w:rPr>
        <w:t>O</w:t>
      </w:r>
      <w:r w:rsidRPr="00AC2375">
        <w:rPr>
          <w:rFonts w:ascii="Arial" w:hAnsi="Arial" w:cs="Arial"/>
          <w:b/>
          <w:bCs/>
        </w:rPr>
        <w:t xml:space="preserve">peracionais </w:t>
      </w:r>
      <w:commentRangeStart w:id="10"/>
      <w:r w:rsidRPr="00AC2375">
        <w:rPr>
          <w:rFonts w:ascii="Arial" w:hAnsi="Arial" w:cs="Arial"/>
          <w:b/>
          <w:bCs/>
        </w:rPr>
        <w:t>Windows</w:t>
      </w:r>
      <w:commentRangeEnd w:id="10"/>
      <w:r w:rsidR="004839F6">
        <w:rPr>
          <w:rStyle w:val="Refdecomentrio"/>
        </w:rPr>
        <w:commentReference w:id="10"/>
      </w:r>
      <w:r w:rsidRPr="00AC2375">
        <w:rPr>
          <w:rFonts w:ascii="Arial" w:hAnsi="Arial" w:cs="Arial"/>
          <w:b/>
          <w:bCs/>
        </w:rPr>
        <w:t xml:space="preserve"> </w:t>
      </w:r>
    </w:p>
    <w:p w14:paraId="0AA923EA" w14:textId="71C1CFB4" w:rsidR="001E682E" w:rsidRDefault="002073C2" w:rsidP="00752038">
      <w:pPr>
        <w:pStyle w:val="TF-AUTOR0"/>
      </w:pPr>
      <w:r>
        <w:t>João Vitor de Oliveira</w:t>
      </w:r>
    </w:p>
    <w:p w14:paraId="27E8DC88" w14:textId="77777777" w:rsidR="00196F54" w:rsidRDefault="00196F54" w:rsidP="00196F54">
      <w:pPr>
        <w:pStyle w:val="TF-AUTOR0"/>
      </w:pPr>
      <w:r>
        <w:t>Prof. Danton Cavalcanti Franco Junior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91A051C" w14:textId="22ED5287" w:rsidR="002073C2" w:rsidRPr="002073C2" w:rsidRDefault="00875547" w:rsidP="006A1C15">
      <w:pPr>
        <w:pStyle w:val="TF-TEXTO"/>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t>Segundo CISO ADVISOR (2023)</w:t>
      </w:r>
      <w:r w:rsidR="0088503B">
        <w:t>, o</w:t>
      </w:r>
      <w:r w:rsidR="00AA309D">
        <w:t xml:space="preserve"> número de ataques cibernéticos registrados no ano de 2022 globalmente foi quase dois quintos (38%) maior que o volume total observado no ano de 2021. Devido a este fato, se </w:t>
      </w:r>
      <w:r w:rsidR="002073C2" w:rsidRPr="002073C2">
        <w:t xml:space="preserve">enfrenta um desafio cada vez maior relacionado à segurança da informação. </w:t>
      </w:r>
      <w:r w:rsidR="00AA309D">
        <w:t>A</w:t>
      </w:r>
      <w:r w:rsidR="002073C2" w:rsidRPr="002073C2">
        <w:t>meaçando a integridade, a confidencialidade e a disponibilidade dos sistemas de informação em todo o mundo. Nesse contexto</w:t>
      </w:r>
      <w:r w:rsidR="0088503B">
        <w:t xml:space="preserve"> de acordo com a Kaspersky (2013)</w:t>
      </w:r>
      <w:r w:rsidR="002073C2" w:rsidRPr="002073C2">
        <w:t xml:space="preserve"> um dos principais vetores de ataque que tem preocupado a comunidade de segurança cibernética é o uso de rootkits, que muitas vezes se infiltram no núcleo do sistema operacional, explorando técnicas avançadas de hooking para comprometer a segurança e a privacidade dos sistemas</w:t>
      </w:r>
      <w:r w:rsidR="0088503B">
        <w:t>.</w:t>
      </w:r>
    </w:p>
    <w:p w14:paraId="6642DDFC" w14:textId="14F09CA0" w:rsidR="002073C2" w:rsidRPr="0058189B" w:rsidRDefault="0088503B" w:rsidP="006A1C15">
      <w:pPr>
        <w:pStyle w:val="TF-TEXTO"/>
      </w:pPr>
      <w:r>
        <w:t>Ainda segundo a Kaspersky (2013), h</w:t>
      </w:r>
      <w:r w:rsidR="002073C2" w:rsidRPr="002073C2">
        <w:t>istoricamente</w:t>
      </w:r>
      <w:r>
        <w:t xml:space="preserve"> os</w:t>
      </w:r>
      <w:r w:rsidR="002073C2" w:rsidRPr="002073C2">
        <w:t xml:space="preserve"> rootkits eram frequentemente desenvolvidos com o intuito de se esconderem no sistema, tornando-se virtualmente invisíveis para as soluções de segurança convencionais. Uma das técnicas mais utilizadas para esse fim era o </w:t>
      </w:r>
      <w:r w:rsidR="002073C2" w:rsidRPr="007B6C58">
        <w:rPr>
          <w:i/>
          <w:iCs/>
        </w:rPr>
        <w:t>hooking</w:t>
      </w:r>
      <w:r w:rsidR="002073C2" w:rsidRPr="002073C2">
        <w:t xml:space="preserve"> da </w:t>
      </w:r>
      <w:r w:rsidR="002073C2" w:rsidRPr="00AB6A49">
        <w:rPr>
          <w:i/>
          <w:iCs/>
        </w:rPr>
        <w:t>System Service Dispatch Table (SSDT</w:t>
      </w:r>
      <w:r w:rsidR="002073C2" w:rsidRPr="002073C2">
        <w:t>), permitindo que os rootkits interceptassem chamadas de sistema (</w:t>
      </w:r>
      <w:r w:rsidR="002073C2" w:rsidRPr="00D85961">
        <w:rPr>
          <w:i/>
          <w:iCs/>
        </w:rPr>
        <w:t>syscall</w:t>
      </w:r>
      <w:r w:rsidR="002073C2" w:rsidRPr="002073C2">
        <w:t>) e, assim, obtivessem controle sobre o sistema operacional</w:t>
      </w:r>
      <w:r w:rsidR="00875547">
        <w:t xml:space="preserve"> (</w:t>
      </w:r>
      <w:r w:rsidR="00875547" w:rsidRPr="004839F6">
        <w:rPr>
          <w:highlight w:val="yellow"/>
          <w:rPrChange w:id="25" w:author="Aurélio Faustino Hoppe" w:date="2024-05-20T17:48:00Z">
            <w:rPr/>
          </w:rPrChange>
        </w:rPr>
        <w:t>Demirkapi</w:t>
      </w:r>
      <w:r w:rsidR="00875547">
        <w:t>, 2020)</w:t>
      </w:r>
      <w:r w:rsidR="002073C2" w:rsidRPr="002073C2">
        <w:t>. O desenvolvimento dessa técnica representou um sério desafio para a segurança cibernética, pois tornava extremamente difícil a detecção e a mitigação de ameaças avançadas.</w:t>
      </w:r>
      <w:r w:rsidR="00AA309D">
        <w:t xml:space="preserve"> </w:t>
      </w:r>
      <w:r w:rsidR="00AA309D" w:rsidRPr="0058189B">
        <w:t>(</w:t>
      </w:r>
      <w:r w:rsidR="006619A0" w:rsidRPr="0058189B">
        <w:t>CYBERARK, 2022</w:t>
      </w:r>
      <w:r w:rsidR="00AA309D" w:rsidRPr="0058189B">
        <w:t>).</w:t>
      </w:r>
    </w:p>
    <w:p w14:paraId="2E4AEC15" w14:textId="2203D624" w:rsidR="002073C2" w:rsidRPr="002073C2" w:rsidRDefault="00CA14B6" w:rsidP="006A1C15">
      <w:pPr>
        <w:pStyle w:val="TF-TEXTO"/>
      </w:pPr>
      <w:r>
        <w:t xml:space="preserve">De acordo com Reginato (2019), </w:t>
      </w:r>
      <w:r w:rsidR="002073C2" w:rsidRPr="002073C2">
        <w:t xml:space="preserve"> à medida que a ameaça dos rootkits cresceu, também evoluiu a resposta da indústria de segurança cibernética. Um dos marcos nesse avanço foi a introdução do mecanismo de defesa conhecido como </w:t>
      </w:r>
      <w:r w:rsidR="002073C2" w:rsidRPr="0044065B">
        <w:t>PatchGuard</w:t>
      </w:r>
      <w:r w:rsidR="002073C2" w:rsidRPr="002073C2">
        <w:t xml:space="preserve"> </w:t>
      </w:r>
      <w:r w:rsidR="002073C2" w:rsidRPr="0044065B">
        <w:t>(PG)</w:t>
      </w:r>
      <w:r w:rsidR="002073C2" w:rsidRPr="002073C2">
        <w:t xml:space="preserve"> ou </w:t>
      </w:r>
      <w:r w:rsidR="002073C2" w:rsidRPr="0044065B">
        <w:t>Kernel Patch Protection (KPP)</w:t>
      </w:r>
      <w:r w:rsidR="002073C2" w:rsidRPr="002073C2">
        <w:t xml:space="preserve">, desenvolvido pela Microsoft. O </w:t>
      </w:r>
      <w:r w:rsidR="00647FB5">
        <w:t>PG</w:t>
      </w:r>
      <w:r w:rsidR="002073C2" w:rsidRPr="002073C2">
        <w:t xml:space="preserve"> tornou-se uma barreira eficaz contra os rootkits que exploravam o </w:t>
      </w:r>
      <w:r w:rsidR="002073C2" w:rsidRPr="00D85961">
        <w:rPr>
          <w:i/>
          <w:iCs/>
        </w:rPr>
        <w:t>hooking</w:t>
      </w:r>
      <w:r w:rsidR="002073C2" w:rsidRPr="002073C2">
        <w:t xml:space="preserve"> da SSDT, protegendo o núcleo do sistema operacional e garantindo a integridade das chamadas de sistema</w:t>
      </w:r>
      <w:r>
        <w:t>.</w:t>
      </w:r>
    </w:p>
    <w:p w14:paraId="53FAE1EC" w14:textId="7F50C29B" w:rsidR="00A37641" w:rsidRPr="0058189B" w:rsidRDefault="00395190" w:rsidP="00C276D0">
      <w:pPr>
        <w:pStyle w:val="TF-TEXTO"/>
      </w:pPr>
      <w:r w:rsidRPr="00395190">
        <w:t xml:space="preserve">Em aplicações que são obfuscadas ou virtualizadas, frequentemente o processo de identificação de chamadas de sistema torna-se desafiador, pois a aplicação </w:t>
      </w:r>
      <w:r w:rsidR="00B75C27">
        <w:t>poderá possuir</w:t>
      </w:r>
      <w:r w:rsidRPr="00395190">
        <w:t xml:space="preserve"> um </w:t>
      </w:r>
      <w:r w:rsidRPr="00AB6A49">
        <w:rPr>
          <w:i/>
          <w:iCs/>
        </w:rPr>
        <w:t>bytecode</w:t>
      </w:r>
      <w:r w:rsidRPr="00395190">
        <w:t xml:space="preserve"> personalizado que será interpretado posteriormente pela </w:t>
      </w:r>
      <w:r w:rsidR="0088503B">
        <w:t>m</w:t>
      </w:r>
      <w:r w:rsidR="009C1403">
        <w:t>áquina</w:t>
      </w:r>
      <w:r w:rsidRPr="00395190">
        <w:t xml:space="preserve"> </w:t>
      </w:r>
      <w:r w:rsidR="0088503B">
        <w:t>v</w:t>
      </w:r>
      <w:r w:rsidRPr="00395190">
        <w:t>irtual (</w:t>
      </w:r>
      <w:r w:rsidR="006C691D">
        <w:t>VM</w:t>
      </w:r>
      <w:r w:rsidRPr="00395190">
        <w:t>)</w:t>
      </w:r>
      <w:r w:rsidR="004649E1">
        <w:t xml:space="preserve"> (</w:t>
      </w:r>
      <w:r w:rsidR="006619A0">
        <w:t>OREANS, 2023</w:t>
      </w:r>
      <w:r w:rsidR="004649E1">
        <w:t>)</w:t>
      </w:r>
      <w:r w:rsidR="002073C2" w:rsidRPr="002073C2">
        <w:t xml:space="preserve">. Essa complexidade dificulta a análise quando o binário está sendo examinado por ferramentas de engenharia </w:t>
      </w:r>
      <w:commentRangeStart w:id="26"/>
      <w:r w:rsidR="002073C2" w:rsidRPr="002073C2">
        <w:t>reversa</w:t>
      </w:r>
      <w:commentRangeEnd w:id="26"/>
      <w:r w:rsidR="00260F02">
        <w:rPr>
          <w:rStyle w:val="Refdecomentrio"/>
        </w:rPr>
        <w:commentReference w:id="26"/>
      </w:r>
      <w:r w:rsidR="002073C2" w:rsidRPr="002073C2">
        <w:t>.</w:t>
      </w:r>
    </w:p>
    <w:p w14:paraId="4DEEAE1F" w14:textId="5E16B1E1" w:rsidR="00F255FC" w:rsidRPr="00D5385E" w:rsidRDefault="00F255FC" w:rsidP="00FC343A">
      <w:pPr>
        <w:pStyle w:val="Ttulo2"/>
      </w:pPr>
      <w:r w:rsidRPr="00D5385E">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89AA896" w14:textId="052FB85F" w:rsidR="00C35E57" w:rsidRPr="009E7282" w:rsidRDefault="0063769F" w:rsidP="009E7282">
      <w:pPr>
        <w:pStyle w:val="TF-TEXTO"/>
      </w:pPr>
      <w:r w:rsidRPr="009E7282">
        <w:t xml:space="preserve">Este trabalho tem como objetivo utilizar de técnicas de hooking e virtualização para a interceptação de chamadas do sistema para facilitar o processo de engenharia </w:t>
      </w:r>
      <w:commentRangeStart w:id="27"/>
      <w:r w:rsidRPr="009E7282">
        <w:t>reversa</w:t>
      </w:r>
      <w:commentRangeEnd w:id="27"/>
      <w:r w:rsidR="00C93DA5">
        <w:rPr>
          <w:rStyle w:val="Refdecomentrio"/>
        </w:rPr>
        <w:commentReference w:id="27"/>
      </w:r>
      <w:r w:rsidRPr="009E7282">
        <w:t xml:space="preserve"> principalmente em aplicações </w:t>
      </w:r>
      <w:r w:rsidR="0093531F" w:rsidRPr="009E7282">
        <w:t xml:space="preserve">obfuscadas ou </w:t>
      </w:r>
      <w:r w:rsidR="009C365D" w:rsidRPr="009E7282">
        <w:t>virtualizadas</w:t>
      </w:r>
      <w:r w:rsidRPr="009E7282">
        <w:t>.</w:t>
      </w:r>
    </w:p>
    <w:p w14:paraId="1C4A5776" w14:textId="55B6B714" w:rsidR="00C35E57" w:rsidRDefault="0063769F" w:rsidP="0063769F">
      <w:pPr>
        <w:pStyle w:val="TF-ALNEA"/>
        <w:numPr>
          <w:ilvl w:val="0"/>
          <w:numId w:val="0"/>
        </w:numPr>
        <w:ind w:left="1077" w:hanging="397"/>
      </w:pPr>
      <w:r>
        <w:t>Os objetivos específicos são:</w:t>
      </w:r>
    </w:p>
    <w:p w14:paraId="6362BEA8" w14:textId="36DF7662" w:rsidR="00B701D7" w:rsidRDefault="00503C54" w:rsidP="00B701D7">
      <w:pPr>
        <w:pStyle w:val="TF-ALNEA"/>
        <w:numPr>
          <w:ilvl w:val="0"/>
          <w:numId w:val="21"/>
        </w:numPr>
      </w:pPr>
      <w:commentRangeStart w:id="28"/>
      <w:r>
        <w:t>c</w:t>
      </w:r>
      <w:r w:rsidRPr="00503C54">
        <w:t>riar uma ferramenta eficiente e confiável que seja capaz de monitorar chamadas de sistema em tempo real em aplicações obfuscadas ou virtualizadas em ambientes Windows</w:t>
      </w:r>
      <w:r>
        <w:t>;</w:t>
      </w:r>
    </w:p>
    <w:p w14:paraId="391500EA" w14:textId="232E956D" w:rsidR="007E498B" w:rsidRDefault="00503C54" w:rsidP="00B701D7">
      <w:pPr>
        <w:pStyle w:val="TF-ALNEA"/>
        <w:numPr>
          <w:ilvl w:val="0"/>
          <w:numId w:val="21"/>
        </w:numPr>
      </w:pPr>
      <w:r>
        <w:t>c</w:t>
      </w:r>
      <w:r w:rsidRPr="00503C54">
        <w:t>atalogar e identificar chamadas de sistema críticas que são comumente usadas em aplicações obfuscadas ou virtualizadas, fornecendo um foco específico para o monitoramento</w:t>
      </w:r>
      <w:r>
        <w:t>;</w:t>
      </w:r>
    </w:p>
    <w:p w14:paraId="2D703D8D" w14:textId="4E541AA2" w:rsidR="00540AEB" w:rsidRDefault="00503C54" w:rsidP="00503C54">
      <w:pPr>
        <w:pStyle w:val="TF-ALNEA"/>
        <w:numPr>
          <w:ilvl w:val="0"/>
          <w:numId w:val="21"/>
        </w:numPr>
      </w:pPr>
      <w:r>
        <w:t>i</w:t>
      </w:r>
      <w:r w:rsidRPr="00503C54">
        <w:t>mplementar funcionalidades para analisar o comportamento das aplicações em execução, visando detectar padrões anômalos ou suspeitos relacionados ao uso de chamadas de sistema</w:t>
      </w:r>
      <w:r>
        <w:t>;</w:t>
      </w:r>
    </w:p>
    <w:p w14:paraId="74A6CD89" w14:textId="7AA0BF4F" w:rsidR="00503C54" w:rsidRDefault="00503C54" w:rsidP="00503C54">
      <w:pPr>
        <w:pStyle w:val="TF-ALNEA"/>
        <w:numPr>
          <w:ilvl w:val="0"/>
          <w:numId w:val="21"/>
        </w:numPr>
      </w:pPr>
      <w:r>
        <w:t>d</w:t>
      </w:r>
      <w:r w:rsidRPr="00503C54">
        <w:t>esenvolver uma interface de usuário que permita a fácil configuração e visualização dos dados coletados, bem como a geração de relatórios detalhados das atividades monitoradas</w:t>
      </w:r>
      <w:r>
        <w:t>;</w:t>
      </w:r>
    </w:p>
    <w:p w14:paraId="4939BF74" w14:textId="22B633B0" w:rsidR="00503C54" w:rsidRDefault="00503C54" w:rsidP="00503C54">
      <w:pPr>
        <w:pStyle w:val="TF-ALNEA"/>
        <w:numPr>
          <w:ilvl w:val="0"/>
          <w:numId w:val="21"/>
        </w:numPr>
      </w:pPr>
      <w:r>
        <w:t>r</w:t>
      </w:r>
      <w:r w:rsidRPr="00503C54">
        <w:t>ealizar testes extensivos para validar a eficácia e confiabilidade da ferramenta em diferentes cenários e configurações de sistema operacional Windows</w:t>
      </w:r>
      <w:r>
        <w:t>;</w:t>
      </w:r>
    </w:p>
    <w:p w14:paraId="1ED57BDA" w14:textId="1870B3B0" w:rsidR="00503C54" w:rsidRDefault="00503C54" w:rsidP="00503C54">
      <w:pPr>
        <w:pStyle w:val="TF-ALNEA"/>
        <w:numPr>
          <w:ilvl w:val="0"/>
          <w:numId w:val="21"/>
        </w:numPr>
      </w:pPr>
      <w:r>
        <w:t>e</w:t>
      </w:r>
      <w:r w:rsidRPr="00503C54">
        <w:t>stabelecer um plano de manutenção contínua para a ferramenta, incluindo atualizações regulares para suportar novas versões do sistema operacional Windows</w:t>
      </w:r>
      <w:r>
        <w:t>.</w:t>
      </w:r>
      <w:commentRangeEnd w:id="28"/>
      <w:r w:rsidR="00C93DA5">
        <w:rPr>
          <w:rStyle w:val="Refdecomentrio"/>
        </w:rPr>
        <w:commentReference w:id="28"/>
      </w:r>
    </w:p>
    <w:p w14:paraId="6B0A09B4" w14:textId="77777777" w:rsidR="00A44581" w:rsidRDefault="00A44581" w:rsidP="00424AD5">
      <w:pPr>
        <w:pStyle w:val="Ttulo1"/>
      </w:pPr>
      <w:bookmarkStart w:id="29" w:name="_Toc419598587"/>
      <w:r>
        <w:t xml:space="preserve">trabalhos </w:t>
      </w:r>
      <w:r w:rsidRPr="00FC4A9F">
        <w:t>correlatos</w:t>
      </w:r>
    </w:p>
    <w:p w14:paraId="2E7B3FEF" w14:textId="4D893060" w:rsidR="00E86ED6" w:rsidRPr="004E1041" w:rsidRDefault="008C49C8" w:rsidP="00E86ED6">
      <w:pPr>
        <w:pStyle w:val="TF-TEXTO"/>
      </w:pPr>
      <w:r>
        <w:t>Neste capítulo são abordados trabalhos com características similares aos principais objetivos do presente estudo. A seção 2.1 apresenta uma ferramenta para análise de execução de chamadas de sistema com uma interface gráfica (</w:t>
      </w:r>
      <w:r w:rsidRPr="000D1F3B">
        <w:rPr>
          <w:highlight w:val="yellow"/>
          <w:rPrChange w:id="30" w:author="Aurélio Faustino Hoppe" w:date="2024-05-21T08:12:00Z">
            <w:rPr/>
          </w:rPrChange>
        </w:rPr>
        <w:t>Wang</w:t>
      </w:r>
      <w:r>
        <w:t>, 2017)</w:t>
      </w:r>
      <w:r w:rsidR="00B55BE6">
        <w:t xml:space="preserve">, a seção 2.2 introduz a utilização de </w:t>
      </w:r>
      <w:r w:rsidR="006A61F9">
        <w:rPr>
          <w:i/>
          <w:iCs/>
        </w:rPr>
        <w:t>process instrumentation callback</w:t>
      </w:r>
      <w:r w:rsidR="00B55BE6">
        <w:t xml:space="preserve"> para obter notificações de chamadas executadas na camada de usuário (</w:t>
      </w:r>
      <w:r w:rsidR="00B55BE6" w:rsidRPr="000D1F3B">
        <w:rPr>
          <w:highlight w:val="yellow"/>
          <w:rPrChange w:id="31" w:author="Aurélio Faustino Hoppe" w:date="2024-05-21T08:12:00Z">
            <w:rPr/>
          </w:rPrChange>
        </w:rPr>
        <w:t>Deputation</w:t>
      </w:r>
      <w:r w:rsidR="00B55BE6">
        <w:t>, 2021)</w:t>
      </w:r>
      <w:r w:rsidR="00715DAC">
        <w:t xml:space="preserve">. Por fim, a </w:t>
      </w:r>
      <w:r w:rsidR="00B55BE6">
        <w:t>seção 2.3 refere-se a uma ferramenta desenvolvida pela Microsoft frequentemente utilizada pela área de DevOPS (</w:t>
      </w:r>
      <w:r w:rsidR="00B55BE6" w:rsidRPr="000D1F3B">
        <w:rPr>
          <w:highlight w:val="yellow"/>
          <w:rPrChange w:id="32" w:author="Aurélio Faustino Hoppe" w:date="2024-05-21T08:12:00Z">
            <w:rPr/>
          </w:rPrChange>
        </w:rPr>
        <w:t>Microsoft</w:t>
      </w:r>
      <w:r w:rsidR="00B55BE6">
        <w:t>, 2021).</w:t>
      </w:r>
    </w:p>
    <w:p w14:paraId="70043FE6" w14:textId="36582DB9" w:rsidR="001E7449" w:rsidRPr="00A6334C" w:rsidRDefault="001E7449" w:rsidP="001E7449">
      <w:pPr>
        <w:pStyle w:val="Ttulo2"/>
        <w:rPr>
          <w:lang w:val="en-US"/>
        </w:rPr>
      </w:pPr>
      <w:r>
        <w:rPr>
          <w:lang w:val="en-US"/>
        </w:rPr>
        <w:lastRenderedPageBreak/>
        <w:t>SYSCALL-MONITOR</w:t>
      </w:r>
    </w:p>
    <w:p w14:paraId="060D1499" w14:textId="63C4B39E" w:rsidR="00F43949" w:rsidRPr="00691C40" w:rsidRDefault="00F43949" w:rsidP="00691C40">
      <w:pPr>
        <w:pStyle w:val="TF-TEXTO"/>
      </w:pPr>
      <w:commentRangeStart w:id="33"/>
      <w:r w:rsidRPr="00691C40">
        <w:t>Desenvolvido por Wang</w:t>
      </w:r>
      <w:r w:rsidR="007B6C58" w:rsidRPr="00691C40">
        <w:t xml:space="preserve"> (2017)</w:t>
      </w:r>
      <w:r w:rsidRPr="00691C40">
        <w:t>, é uma contribuição significativa para a área de segurança da informação e monitoramento de chamadas de sistema em sistemas Windows</w:t>
      </w:r>
      <w:commentRangeEnd w:id="33"/>
      <w:r w:rsidR="000D1F3B">
        <w:rPr>
          <w:rStyle w:val="Refdecomentrio"/>
        </w:rPr>
        <w:commentReference w:id="33"/>
      </w:r>
      <w:r w:rsidRPr="00691C40">
        <w:t xml:space="preserve">. Este projeto utiliza a tecnologia de virtualização da Intel, </w:t>
      </w:r>
      <w:r w:rsidR="001E7449" w:rsidRPr="00691C40">
        <w:t>Virtualization Technology</w:t>
      </w:r>
      <w:r w:rsidRPr="00691C40">
        <w:t xml:space="preserve"> (</w:t>
      </w:r>
      <w:r w:rsidR="001E7449" w:rsidRPr="00691C40">
        <w:t>VT-X</w:t>
      </w:r>
      <w:r w:rsidRPr="00691C40">
        <w:t xml:space="preserve">) e </w:t>
      </w:r>
      <w:r w:rsidR="001E7449" w:rsidRPr="00691C40">
        <w:t>Extended Page Tables</w:t>
      </w:r>
      <w:r w:rsidRPr="00691C40">
        <w:t xml:space="preserve"> (</w:t>
      </w:r>
      <w:r w:rsidR="001E7449" w:rsidRPr="00691C40">
        <w:t>EPT</w:t>
      </w:r>
      <w:r w:rsidRPr="00691C40">
        <w:t>), para implementar uma abordagem inovadora na detecção e modificação de chamadas de sistema, permitindo a criação de</w:t>
      </w:r>
      <w:r w:rsidR="00563773" w:rsidRPr="00691C40">
        <w:t xml:space="preserve"> </w:t>
      </w:r>
      <w:r w:rsidRPr="00691C40">
        <w:t>stealth hook</w:t>
      </w:r>
      <w:r w:rsidR="003816ED" w:rsidRPr="00691C40">
        <w:t>, que refere-se a uma técnica especializada e avançada de interceptação e monitoramento de chamadas de sistema em um sistema operacional, como o Windows. Essencialmente, elas permitem que o Syscall-Monitor observe e registre as atividades do sistema de forma discreta, sem chamar a atenção das medidas de segurança convencionais</w:t>
      </w:r>
      <w:r w:rsidR="001E7449" w:rsidRPr="00691C40">
        <w:t xml:space="preserve"> (</w:t>
      </w:r>
      <w:r w:rsidR="001E7449" w:rsidRPr="000D1F3B">
        <w:rPr>
          <w:highlight w:val="yellow"/>
          <w:rPrChange w:id="34" w:author="Aurélio Faustino Hoppe" w:date="2024-05-21T08:13:00Z">
            <w:rPr/>
          </w:rPrChange>
        </w:rPr>
        <w:t>Wang</w:t>
      </w:r>
      <w:r w:rsidR="001E7449" w:rsidRPr="00691C40">
        <w:t>, 2017)</w:t>
      </w:r>
      <w:r w:rsidR="003816ED" w:rsidRPr="00691C40">
        <w:t xml:space="preserve">. Em outras palavras, </w:t>
      </w:r>
      <w:r w:rsidR="008A6EF4" w:rsidRPr="00691C40">
        <w:t>os</w:t>
      </w:r>
      <w:r w:rsidR="003816ED" w:rsidRPr="00691C40">
        <w:t xml:space="preserve"> </w:t>
      </w:r>
      <w:r w:rsidR="005B1D47" w:rsidRPr="00691C40">
        <w:t xml:space="preserve">stealth hooks </w:t>
      </w:r>
      <w:r w:rsidR="003816ED" w:rsidRPr="00691C40">
        <w:t xml:space="preserve">agem como ganchos ou pontos de observação que são inseridos no sistema de forma oculta, permitindo que o Syscall-Monitor rastreie e analise as interações entre aplicativos e o kernel do sistema operacional sem ser detectado, proporcionando assim uma visão profunda do comportamento do sistema para fins de segurança e monitoramento avançados. Essa capacidade de operar de maneira discreta é crucial para identificar atividades suspeitas e tomar medidas preventivas ou corretivas sem acionar alarmes de segurança que poderiam alertar potenciais </w:t>
      </w:r>
      <w:commentRangeStart w:id="35"/>
      <w:r w:rsidR="003816ED" w:rsidRPr="00691C40">
        <w:t>invasores</w:t>
      </w:r>
      <w:commentRangeEnd w:id="35"/>
      <w:r w:rsidR="000D1F3B">
        <w:rPr>
          <w:rStyle w:val="Refdecomentrio"/>
        </w:rPr>
        <w:commentReference w:id="35"/>
      </w:r>
      <w:r w:rsidR="003816ED" w:rsidRPr="00691C40">
        <w:t>.</w:t>
      </w:r>
      <w:ins w:id="36" w:author="Aurélio Faustino Hoppe" w:date="2024-05-21T08:14:00Z">
        <w:r w:rsidR="000D1F3B">
          <w:t xml:space="preserve"> </w:t>
        </w:r>
      </w:ins>
    </w:p>
    <w:p w14:paraId="2129A397" w14:textId="77777777" w:rsidR="00C8232A" w:rsidRPr="00AB6A49" w:rsidRDefault="00C8232A" w:rsidP="009E7282">
      <w:pPr>
        <w:pStyle w:val="TF-LEGENDA"/>
      </w:pPr>
      <w:r>
        <w:t>Figura 1 – Syscall Monitor</w:t>
      </w:r>
    </w:p>
    <w:p w14:paraId="685291AD" w14:textId="77777777" w:rsidR="009E7282" w:rsidRDefault="00C8232A" w:rsidP="00691C40">
      <w:pPr>
        <w:pStyle w:val="TF-FIGURA"/>
      </w:pPr>
      <w:r w:rsidRPr="00691C40">
        <w:rPr>
          <w:noProof/>
        </w:rPr>
        <w:drawing>
          <wp:inline distT="0" distB="0" distL="0" distR="0" wp14:anchorId="32DB6B75" wp14:editId="26B643F8">
            <wp:extent cx="5343525" cy="3670935"/>
            <wp:effectExtent l="0" t="0" r="9525" b="5715"/>
            <wp:docPr id="1260324766" name="Picture 3" descr="mai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fr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670935"/>
                    </a:xfrm>
                    <a:prstGeom prst="rect">
                      <a:avLst/>
                    </a:prstGeom>
                    <a:noFill/>
                    <a:ln>
                      <a:noFill/>
                    </a:ln>
                  </pic:spPr>
                </pic:pic>
              </a:graphicData>
            </a:graphic>
          </wp:inline>
        </w:drawing>
      </w:r>
    </w:p>
    <w:p w14:paraId="22AB5005" w14:textId="70A440B0" w:rsidR="00C8232A" w:rsidRDefault="00C8232A" w:rsidP="009E7282">
      <w:pPr>
        <w:pStyle w:val="TF-FONTE"/>
      </w:pPr>
      <w:r>
        <w:t>Fonte: Wang (2017)</w:t>
      </w:r>
    </w:p>
    <w:p w14:paraId="170BA9D0" w14:textId="11D2E883" w:rsidR="00F43949" w:rsidRPr="00691C40" w:rsidRDefault="00C8232A" w:rsidP="00691C40">
      <w:pPr>
        <w:pStyle w:val="TF-TEXTO"/>
      </w:pPr>
      <w:r w:rsidRPr="00691C40">
        <w:t xml:space="preserve">Através da </w:t>
      </w:r>
      <w:commentRangeStart w:id="37"/>
      <w:r w:rsidRPr="00691C40">
        <w:t xml:space="preserve">figura 1 </w:t>
      </w:r>
      <w:commentRangeEnd w:id="37"/>
      <w:r w:rsidR="000D1F3B">
        <w:rPr>
          <w:rStyle w:val="Refdecomentrio"/>
        </w:rPr>
        <w:commentReference w:id="37"/>
      </w:r>
      <w:r w:rsidRPr="00691C40">
        <w:t>é possível obter uma visualização da ferramenta em execução. Sendo assim, a</w:t>
      </w:r>
      <w:r w:rsidR="00F43949" w:rsidRPr="00691C40">
        <w:t xml:space="preserve"> tecnologia de virtualização da Intel permite a criação de máquinas virtuais e oferece suporte para recursos avançados, como a tradução de endereços de segundo nível (</w:t>
      </w:r>
      <w:r w:rsidR="00C36185" w:rsidRPr="00691C40">
        <w:t xml:space="preserve">Second Level Address Translation - </w:t>
      </w:r>
      <w:r w:rsidR="00776E38" w:rsidRPr="00691C40">
        <w:t>SLAT</w:t>
      </w:r>
      <w:r w:rsidR="00F43949" w:rsidRPr="00691C40">
        <w:t xml:space="preserve">), que é essencial para o funcionamento </w:t>
      </w:r>
      <w:r w:rsidR="001E7449" w:rsidRPr="00691C40">
        <w:t>do</w:t>
      </w:r>
      <w:r w:rsidR="00F43949" w:rsidRPr="00691C40">
        <w:t xml:space="preserve"> projeto. A principal funcionalidade do Syscall-Monitor é adicionar uma camada adicional de tradução entre os endereços virtuais e os endereços reais usados pelo sistema operacional Windows. Isso possibilita a modificação de rotinas nativas do kernel do Windows sem ser detectado pelo </w:t>
      </w:r>
      <w:r w:rsidR="00DC32A3" w:rsidRPr="00691C40">
        <w:t>PG</w:t>
      </w:r>
      <w:r w:rsidR="00B75C27" w:rsidRPr="00691C40">
        <w:t>.</w:t>
      </w:r>
    </w:p>
    <w:p w14:paraId="46D45303" w14:textId="4F6EE06C" w:rsidR="00F43949" w:rsidRPr="00691C40" w:rsidDel="000D1F3B" w:rsidRDefault="000D1F3B" w:rsidP="00691C40">
      <w:pPr>
        <w:pStyle w:val="TF-TEXTO"/>
        <w:rPr>
          <w:del w:id="38" w:author="Aurélio Faustino Hoppe" w:date="2024-05-21T08:16:00Z"/>
        </w:rPr>
      </w:pPr>
      <w:ins w:id="39" w:author="Aurélio Faustino Hoppe" w:date="2024-05-21T08:16:00Z">
        <w:r>
          <w:t xml:space="preserve">De acordo com Wang (2017), </w:t>
        </w:r>
      </w:ins>
      <w:del w:id="40" w:author="Aurélio Faustino Hoppe" w:date="2024-05-21T08:16:00Z">
        <w:r w:rsidR="00F43949" w:rsidRPr="00691C40" w:rsidDel="000D1F3B">
          <w:delText>A</w:delText>
        </w:r>
      </w:del>
      <w:ins w:id="41" w:author="Aurélio Faustino Hoppe" w:date="2024-05-21T08:16:00Z">
        <w:r>
          <w:t>a</w:t>
        </w:r>
      </w:ins>
      <w:r w:rsidR="00F43949" w:rsidRPr="00691C40">
        <w:t>o usar stealth hooks, o Syscall-Monitor consegue monitorar e interceptar chamadas de sistema de forma discreta, o que é essencial para aplicações de segurança e monitoramento avançadas. Ele permite que os pesquisadores e profissionais de segurança acompanhem o comportamento do sistema, identifiquem atividades suspeitas e até mesmo façam modificações específicas, se necessário, sem acionar alarmes de segurança.</w:t>
      </w:r>
      <w:ins w:id="42" w:author="Aurélio Faustino Hoppe" w:date="2024-05-21T08:16:00Z">
        <w:r>
          <w:t xml:space="preserve"> Porém, </w:t>
        </w:r>
      </w:ins>
    </w:p>
    <w:p w14:paraId="5E57F464" w14:textId="3A26333C" w:rsidR="00AB6A49" w:rsidRPr="00691C40" w:rsidRDefault="00AB6A49" w:rsidP="00691C40">
      <w:pPr>
        <w:pStyle w:val="TF-TEXTO"/>
      </w:pPr>
      <w:del w:id="43" w:author="Aurélio Faustino Hoppe" w:date="2024-05-21T08:16:00Z">
        <w:r w:rsidRPr="00691C40" w:rsidDel="000D1F3B">
          <w:delText>A</w:delText>
        </w:r>
      </w:del>
      <w:ins w:id="44" w:author="Aurélio Faustino Hoppe" w:date="2024-05-21T08:16:00Z">
        <w:r w:rsidR="000D1F3B">
          <w:t>a</w:t>
        </w:r>
      </w:ins>
      <w:r w:rsidRPr="00691C40">
        <w:t>pesar de ser um método muito eficaz no processo de identificação de chamadas de sistema manuais, há a limitação sobre a utilização de virtualização, neste caso, o modelo de Wang somente implementa tecnologia VT-X, fazendo assim com que não seja possível o monitoramento na tecnologia AMD-V (AMD).</w:t>
      </w:r>
    </w:p>
    <w:p w14:paraId="35712A4E" w14:textId="292E96B9" w:rsidR="00F43949" w:rsidRPr="00691C40" w:rsidRDefault="00F43949" w:rsidP="00691C40">
      <w:pPr>
        <w:pStyle w:val="TF-TEXTO"/>
      </w:pPr>
      <w:commentRangeStart w:id="45"/>
      <w:r w:rsidRPr="00691C40">
        <w:t>Wang</w:t>
      </w:r>
      <w:r w:rsidR="007B6C58" w:rsidRPr="00691C40">
        <w:t xml:space="preserve"> (2017)</w:t>
      </w:r>
      <w:r w:rsidRPr="00691C40">
        <w:t xml:space="preserve"> demonstra um profundo entendimento da virtualização da Intel e do funcionamento interno do sistema Windows. Seu trabalho inovador fornece uma base sólida para o desenvolvimento de ferramentas avançadas de segurança cibernética e demonstra a importância da pesquisa contínua na área de segurança da </w:t>
      </w:r>
      <w:r w:rsidR="007679BD" w:rsidRPr="00691C40">
        <w:t>informação.</w:t>
      </w:r>
      <w:commentRangeEnd w:id="45"/>
      <w:r w:rsidR="000D1F3B">
        <w:rPr>
          <w:rStyle w:val="Refdecomentrio"/>
        </w:rPr>
        <w:commentReference w:id="45"/>
      </w:r>
    </w:p>
    <w:p w14:paraId="117EA5C8" w14:textId="4404983A" w:rsidR="001E7449" w:rsidRDefault="00F43949" w:rsidP="00C276D0">
      <w:pPr>
        <w:pStyle w:val="TF-TEXTO"/>
      </w:pPr>
      <w:commentRangeStart w:id="46"/>
      <w:r w:rsidRPr="00691C40">
        <w:lastRenderedPageBreak/>
        <w:t>Em resumo, o projeto Syscall-Monitor de Wang</w:t>
      </w:r>
      <w:r w:rsidR="00CA14B6" w:rsidRPr="00691C40">
        <w:t xml:space="preserve"> (2017)</w:t>
      </w:r>
      <w:r w:rsidRPr="00691C40">
        <w:t xml:space="preserve"> é uma contribuição valiosa para a comunidade de segurança da informação, aproveitando a virtualização da Intel para criar um mecanismo eficaz de monitoramento e modificação de chamadas de sistema no Windows, com a capacidade de operar de forma discreta e contornar as medidas de segurança do sistema operacional. Suas inovações são um exemplo inspirador de como a tecnologia pode ser aplicada para aprimorar a segurança cibernética</w:t>
      </w:r>
      <w:commentRangeEnd w:id="46"/>
      <w:r w:rsidR="000D1F3B">
        <w:rPr>
          <w:rStyle w:val="Refdecomentrio"/>
        </w:rPr>
        <w:commentReference w:id="46"/>
      </w:r>
      <w:r w:rsidRPr="00691C40">
        <w:t>.</w:t>
      </w:r>
    </w:p>
    <w:p w14:paraId="565A36CC" w14:textId="62989EB2" w:rsidR="001E7449" w:rsidRPr="00A6334C" w:rsidRDefault="001E7449" w:rsidP="001E7449">
      <w:pPr>
        <w:pStyle w:val="Ttulo2"/>
        <w:rPr>
          <w:lang w:val="en-US"/>
        </w:rPr>
      </w:pPr>
      <w:r>
        <w:rPr>
          <w:lang w:val="en-US"/>
        </w:rPr>
        <w:t>INSTRUMENTATION_CALLBACKS</w:t>
      </w:r>
    </w:p>
    <w:p w14:paraId="759B30F9" w14:textId="6DC1CE1E" w:rsidR="00771FB6" w:rsidRPr="00691C40" w:rsidRDefault="001E7449" w:rsidP="00691C40">
      <w:pPr>
        <w:pStyle w:val="TF-TEXTO"/>
      </w:pPr>
      <w:r w:rsidRPr="00691C40">
        <w:t xml:space="preserve">Segundo Deputation (2021), o </w:t>
      </w:r>
      <w:r w:rsidR="00771FB6" w:rsidRPr="00691C40">
        <w:t>método empregado no projeto instrumentation_callbacks é baseado na utilização de callbacks de instrumentação de processo. Esses callbacks permitem a monitorização de eventos específicos, como a execução de syscalls, dentro do espaço de memória de um processo. Isso é realizado através da injeção de uma DLL (Dynamic Link Library) no espaço de memória do processo em questão, permitindo que a DLL registre e responda a eventos específicos.</w:t>
      </w:r>
    </w:p>
    <w:p w14:paraId="1CEAB265" w14:textId="1C1BD479" w:rsidR="00771FB6" w:rsidRPr="00691C40" w:rsidRDefault="001E7449" w:rsidP="00691C40">
      <w:pPr>
        <w:pStyle w:val="TF-TEXTO"/>
      </w:pPr>
      <w:r w:rsidRPr="00691C40">
        <w:t>Ainda de acordo com</w:t>
      </w:r>
      <w:r w:rsidR="00B55BE6" w:rsidRPr="00691C40">
        <w:t xml:space="preserve"> Deputation (2021)</w:t>
      </w:r>
      <w:ins w:id="47" w:author="Aurélio Faustino Hoppe" w:date="2024-05-21T08:19:00Z">
        <w:r w:rsidR="000D1F3B">
          <w:t>,</w:t>
        </w:r>
      </w:ins>
      <w:r w:rsidR="00B55BE6" w:rsidRPr="00691C40">
        <w:t xml:space="preserve"> as </w:t>
      </w:r>
      <w:r w:rsidR="00771FB6" w:rsidRPr="00691C40">
        <w:t xml:space="preserve">callbacks de instrumentação de processo oferecem a capacidade de interceptar e registrar a execução de syscalls, o que pode ser extremamente </w:t>
      </w:r>
      <w:commentRangeStart w:id="48"/>
      <w:r w:rsidR="00771FB6" w:rsidRPr="00691C40">
        <w:t xml:space="preserve">valioso </w:t>
      </w:r>
      <w:commentRangeEnd w:id="48"/>
      <w:r w:rsidR="000D1F3B">
        <w:rPr>
          <w:rStyle w:val="Refdecomentrio"/>
        </w:rPr>
        <w:commentReference w:id="48"/>
      </w:r>
      <w:r w:rsidR="00771FB6" w:rsidRPr="00691C40">
        <w:t>na detecção de atividades maliciosas ou comportamentos anômalos em processos em execução. Essa abordagem é particularmente útil em cenários de segurança cibernética, onde a identificação de syscalls suspeitas pode ser um indicativo importante de atividades maliciosas.</w:t>
      </w:r>
    </w:p>
    <w:p w14:paraId="686214FF" w14:textId="163AEB59" w:rsidR="00771FB6" w:rsidRPr="00691C40" w:rsidRDefault="00771FB6" w:rsidP="00691C40">
      <w:pPr>
        <w:pStyle w:val="TF-TEXTO"/>
      </w:pPr>
      <w:r w:rsidRPr="00691C40">
        <w:t>No entanto, é importante destacar algumas limitações inerentes a esse método de detecção. A principal limitação é que ele exige a injeção de uma DLL no espaço de memória do processo que está sendo monitorado. Isso pode ser problemático em ambientes onde a injeção de DLLs é considerada uma atividade suspeita ou maliciosa. Além disso, a injeção de DLLs pode ser bloqueada ou detectada por medidas de segurança avançadas</w:t>
      </w:r>
      <w:r w:rsidR="00A835B1" w:rsidRPr="00691C40">
        <w:t>. Também é importante notar que a stack é limpa antes de executar a callback, ou seja, os paramêtros que foram informados para a execução da rotina não estarão mais disponíveis</w:t>
      </w:r>
      <w:r w:rsidR="001E7449" w:rsidRPr="00691C40">
        <w:t xml:space="preserve"> (</w:t>
      </w:r>
      <w:r w:rsidR="001E7449" w:rsidRPr="000D1F3B">
        <w:rPr>
          <w:highlight w:val="yellow"/>
          <w:rPrChange w:id="49" w:author="Aurélio Faustino Hoppe" w:date="2024-05-21T08:21:00Z">
            <w:rPr/>
          </w:rPrChange>
        </w:rPr>
        <w:t>Deputation</w:t>
      </w:r>
      <w:r w:rsidR="001E7449" w:rsidRPr="00691C40">
        <w:t>, 2021).</w:t>
      </w:r>
    </w:p>
    <w:p w14:paraId="5D278317" w14:textId="27F26A54" w:rsidR="00771FB6" w:rsidRPr="00691C40" w:rsidRDefault="00B55BE6" w:rsidP="00691C40">
      <w:pPr>
        <w:pStyle w:val="TF-TEXTO"/>
      </w:pPr>
      <w:r w:rsidRPr="00691C40">
        <w:t>O</w:t>
      </w:r>
      <w:r w:rsidR="00771FB6" w:rsidRPr="00691C40">
        <w:t>utra consideração importante é que, como qualquer método de detecção, ele não é imune à possibilidade de burla. Um atacante que tenha conhecimento sobre a presença da DLL de instrumentação no processo monitorado pode tentar desativar ou burlar as callbacks de instrumentação, comprometendo assim a eficácia da detecção de syscalls</w:t>
      </w:r>
      <w:r w:rsidR="001E7449" w:rsidRPr="00691C40">
        <w:t xml:space="preserve"> (Deputation, </w:t>
      </w:r>
      <w:commentRangeStart w:id="50"/>
      <w:r w:rsidR="001E7449" w:rsidRPr="00691C40">
        <w:t>2021</w:t>
      </w:r>
      <w:commentRangeEnd w:id="50"/>
      <w:r w:rsidR="00D908D2">
        <w:rPr>
          <w:rStyle w:val="Refdecomentrio"/>
        </w:rPr>
        <w:commentReference w:id="50"/>
      </w:r>
      <w:r w:rsidR="001E7449" w:rsidRPr="00691C40">
        <w:t>).</w:t>
      </w:r>
    </w:p>
    <w:p w14:paraId="28FE74A2" w14:textId="6EAB7DC3" w:rsidR="001E7449" w:rsidRDefault="001E7449" w:rsidP="00C276D0">
      <w:pPr>
        <w:pStyle w:val="TF-TEXTO"/>
      </w:pPr>
      <w:commentRangeStart w:id="51"/>
      <w:r w:rsidRPr="00691C40">
        <w:t>Em resumo, o projeto instrumentation_callbacks de Deputation (2021) apresenta uma forma de detectar execução de syscalls por meio de callbacks de instrumentação de processo, sem a necessidade da instalação de um driver para efetuar a monitoração, entretanto, é importante destacar as limitações inerentes deste método, visto que é possível desabilitar as callbacks temporariamente e passar despercebido.</w:t>
      </w:r>
      <w:commentRangeEnd w:id="51"/>
      <w:r w:rsidR="00D908D2">
        <w:rPr>
          <w:rStyle w:val="Refdecomentrio"/>
        </w:rPr>
        <w:commentReference w:id="51"/>
      </w:r>
    </w:p>
    <w:p w14:paraId="3E149F08" w14:textId="753B31FD" w:rsidR="006619A0" w:rsidRPr="0058189B" w:rsidRDefault="00A835B1" w:rsidP="00FC343A">
      <w:pPr>
        <w:pStyle w:val="Ttulo2"/>
      </w:pPr>
      <w:r>
        <w:t>PROCESS MONITOR</w:t>
      </w:r>
    </w:p>
    <w:p w14:paraId="2507D3E2" w14:textId="6D2CF6B7" w:rsidR="001E7449" w:rsidRPr="001E7449" w:rsidRDefault="00004037" w:rsidP="003C1359">
      <w:pPr>
        <w:pStyle w:val="TF-TEXTO"/>
      </w:pPr>
      <w:r w:rsidRPr="006A1C15">
        <w:t xml:space="preserve">Desenvolvido pela Microsoft, </w:t>
      </w:r>
      <w:ins w:id="52" w:author="Aurélio Faustino Hoppe" w:date="2024-05-21T08:23:00Z">
        <w:r w:rsidR="00D908D2">
          <w:t xml:space="preserve">o Process Monitor </w:t>
        </w:r>
      </w:ins>
      <w:r w:rsidRPr="006A1C15">
        <w:t xml:space="preserve">é uma ferramenta de monitorização e diagnóstico de processos amplamente reconhecida no ecossistema Windows. Este software desempenha um papel fundamental na observação do comportamento de programas em execução no ambiente Windows e na coleta detalhada de informações sobre suas </w:t>
      </w:r>
      <w:commentRangeStart w:id="53"/>
      <w:r w:rsidRPr="006A1C15">
        <w:t>operações</w:t>
      </w:r>
      <w:commentRangeEnd w:id="53"/>
      <w:r w:rsidR="00D908D2">
        <w:rPr>
          <w:rStyle w:val="Refdecomentrio"/>
        </w:rPr>
        <w:commentReference w:id="53"/>
      </w:r>
      <w:r w:rsidRPr="006A1C15">
        <w:t>.</w:t>
      </w:r>
    </w:p>
    <w:p w14:paraId="4A1D636B" w14:textId="77777777" w:rsidR="00302157" w:rsidRPr="001E7449" w:rsidRDefault="00302157" w:rsidP="00C8232A">
      <w:pPr>
        <w:pStyle w:val="TF-TEXTO"/>
        <w:ind w:left="29"/>
        <w:jc w:val="center"/>
      </w:pPr>
    </w:p>
    <w:p w14:paraId="20FB78AF" w14:textId="07510444" w:rsidR="00C8232A" w:rsidRPr="006619A0" w:rsidRDefault="00C8232A" w:rsidP="009E7282">
      <w:pPr>
        <w:pStyle w:val="TF-LEGENDA"/>
        <w:rPr>
          <w:lang w:val="en-US"/>
        </w:rPr>
      </w:pPr>
      <w:r w:rsidRPr="006619A0">
        <w:rPr>
          <w:lang w:val="en-US"/>
        </w:rPr>
        <w:lastRenderedPageBreak/>
        <w:t xml:space="preserve">Figura </w:t>
      </w:r>
      <w:r>
        <w:rPr>
          <w:lang w:val="en-US"/>
        </w:rPr>
        <w:t>2</w:t>
      </w:r>
      <w:r w:rsidRPr="006619A0">
        <w:rPr>
          <w:lang w:val="en-US"/>
        </w:rPr>
        <w:t xml:space="preserve"> – Getting started with Procmon: The Beginner’s Guide to Monitoring Windows Systems</w:t>
      </w:r>
    </w:p>
    <w:p w14:paraId="00CC5BAB" w14:textId="77777777" w:rsidR="009E7282" w:rsidRDefault="00C8232A" w:rsidP="009E7282">
      <w:pPr>
        <w:pStyle w:val="TF-FONTE"/>
      </w:pPr>
      <w:r w:rsidRPr="007B6C58">
        <w:rPr>
          <w:noProof/>
          <w:bdr w:val="single" w:sz="4" w:space="0" w:color="auto"/>
        </w:rPr>
        <w:drawing>
          <wp:inline distT="0" distB="0" distL="0" distR="0" wp14:anchorId="21A8515D" wp14:editId="3208F343">
            <wp:extent cx="5397575" cy="2943225"/>
            <wp:effectExtent l="0" t="0" r="0" b="0"/>
            <wp:docPr id="1134926275" name="Picture 2" descr="Getting started with Procmon: The Beginner's Guide to Monitoring Window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Procmon: The Beginner's Guide to Monitoring Windows  System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031" cy="2943474"/>
                    </a:xfrm>
                    <a:prstGeom prst="rect">
                      <a:avLst/>
                    </a:prstGeom>
                    <a:noFill/>
                    <a:ln>
                      <a:noFill/>
                    </a:ln>
                  </pic:spPr>
                </pic:pic>
              </a:graphicData>
            </a:graphic>
          </wp:inline>
        </w:drawing>
      </w:r>
    </w:p>
    <w:p w14:paraId="5849C8C7" w14:textId="33E8B09E" w:rsidR="00C8232A" w:rsidRPr="0058189B" w:rsidRDefault="00C8232A" w:rsidP="009E7282">
      <w:pPr>
        <w:pStyle w:val="TF-FONTE"/>
      </w:pPr>
      <w:r w:rsidRPr="0058189B">
        <w:t xml:space="preserve">Fonte: </w:t>
      </w:r>
      <w:r w:rsidRPr="00D908D2">
        <w:rPr>
          <w:highlight w:val="yellow"/>
          <w:rPrChange w:id="54" w:author="Aurélio Faustino Hoppe" w:date="2024-05-21T08:25:00Z">
            <w:rPr/>
          </w:rPrChange>
        </w:rPr>
        <w:t>Alex Marin. (2022)</w:t>
      </w:r>
    </w:p>
    <w:p w14:paraId="42C03E4A" w14:textId="35F599AC" w:rsidR="00004037" w:rsidRDefault="00004037" w:rsidP="00004037">
      <w:pPr>
        <w:pStyle w:val="TF-TEXTO"/>
      </w:pPr>
      <w:commentRangeStart w:id="55"/>
      <w:r>
        <w:t>O</w:t>
      </w:r>
      <w:commentRangeEnd w:id="55"/>
      <w:r w:rsidR="00D908D2">
        <w:rPr>
          <w:rStyle w:val="Refdecomentrio"/>
        </w:rPr>
        <w:commentReference w:id="55"/>
      </w:r>
      <w:r>
        <w:t xml:space="preserve"> método empregado pelo Process Monitor para monitorar processos é notável, pois envolve a operação em modo kernel, onde um </w:t>
      </w:r>
      <w:r w:rsidRPr="00563773">
        <w:rPr>
          <w:i/>
          <w:iCs/>
        </w:rPr>
        <w:t>driver</w:t>
      </w:r>
      <w:r>
        <w:t xml:space="preserve"> é carregado no sistema operacional. Esse driver atua como uma camada intermediária que permite ao Process Monitor registrar todas as atividades relevantes. Uma das funcionalidades notáveis do Process Monitor é a capacidade de realizar o</w:t>
      </w:r>
      <w:r w:rsidR="00AB6A49">
        <w:t xml:space="preserve"> </w:t>
      </w:r>
      <w:r w:rsidRPr="00AB6A49">
        <w:rPr>
          <w:i/>
          <w:iCs/>
        </w:rPr>
        <w:t>dumpin</w:t>
      </w:r>
      <w:r w:rsidR="00AB6A49" w:rsidRPr="00AB6A49">
        <w:rPr>
          <w:i/>
          <w:iCs/>
        </w:rPr>
        <w:t>g</w:t>
      </w:r>
      <w:r>
        <w:t xml:space="preserve"> (registro) de callstacks, permitindo que os usuários localizem com precisão o ponto de origem de uma chamada de sistema (</w:t>
      </w:r>
      <w:r w:rsidRPr="00AB6A49">
        <w:rPr>
          <w:i/>
          <w:iCs/>
        </w:rPr>
        <w:t>syscall</w:t>
      </w:r>
      <w:r>
        <w:t>) dentro de um aplicativo em execução.</w:t>
      </w:r>
    </w:p>
    <w:p w14:paraId="16BBE534" w14:textId="39C29061" w:rsidR="00004037" w:rsidRDefault="00004037" w:rsidP="00004037">
      <w:pPr>
        <w:pStyle w:val="TF-TEXTO"/>
      </w:pPr>
      <w:commentRangeStart w:id="56"/>
      <w:r>
        <w:t>A</w:t>
      </w:r>
      <w:commentRangeEnd w:id="56"/>
      <w:r w:rsidR="00D908D2">
        <w:rPr>
          <w:rStyle w:val="Refdecomentrio"/>
        </w:rPr>
        <w:commentReference w:id="56"/>
      </w:r>
      <w:r>
        <w:t xml:space="preserve"> capacidade de rastrear a origem das chamadas de sistema é uma característica inestimável para profissionais de segurança, desenvolvedores e administradores de sistemas, pois permite a identificação rápida de problemas, comportamentos anômalos e até mesmo atividades maliciosas dentro de aplicativos ou processos em execução no sistema Windows.</w:t>
      </w:r>
    </w:p>
    <w:p w14:paraId="6BCC78CE" w14:textId="346B8864" w:rsidR="00004037" w:rsidRDefault="00004037" w:rsidP="00004037">
      <w:pPr>
        <w:pStyle w:val="TF-TEXTO"/>
      </w:pPr>
      <w:r>
        <w:t xml:space="preserve">No entanto, é importante destacar que, apesar de sua eficácia, o Process Monitor não é capaz de capturar todas as syscalls por meio de callbacks registradas no Windows. Algumas chamadas de sistema podem não ser visíveis por meio deste método, o que limita parcialmente sua capacidade de monitorização. Essa limitação muitas vezes é necessária para estar em conformidade com o </w:t>
      </w:r>
      <w:commentRangeStart w:id="57"/>
      <w:r w:rsidR="00DC32A3" w:rsidRPr="00B31A5D">
        <w:t>PG</w:t>
      </w:r>
      <w:commentRangeEnd w:id="57"/>
      <w:r w:rsidR="00D908D2">
        <w:rPr>
          <w:rStyle w:val="Refdecomentrio"/>
        </w:rPr>
        <w:commentReference w:id="57"/>
      </w:r>
      <w:r w:rsidR="00563773">
        <w:t>.</w:t>
      </w:r>
    </w:p>
    <w:p w14:paraId="65E88EB3" w14:textId="19AB1815" w:rsidR="00A44581" w:rsidRDefault="00004037" w:rsidP="00004037">
      <w:pPr>
        <w:pStyle w:val="TF-TEXTO"/>
      </w:pPr>
      <w:commentRangeStart w:id="58"/>
      <w:r>
        <w:t>Em resumo, o Process Monitor da Microsoft é uma ferramenta essencial que utiliza um driver carregado no modo kernel para monitorar e registrar o comportamento de processos no ambiente Windows. Sua capacidade de rastrear callstacks torna possível identificar com precisão a origem das chamadas de sistema em aplicativos em execução. Embora tenha algumas limitações inerentes, o Process Monitor representa uma alternativa valiosa para a análise e diagnóstico de processos no ambiente Windows, desempenhando um papel crucial na manutenção da integridade e segurança do sistema.</w:t>
      </w:r>
      <w:commentRangeEnd w:id="58"/>
      <w:r w:rsidR="00D908D2">
        <w:rPr>
          <w:rStyle w:val="Refdecomentrio"/>
        </w:rPr>
        <w:commentReference w:id="58"/>
      </w:r>
    </w:p>
    <w:p w14:paraId="25B7474A" w14:textId="77777777" w:rsidR="00451B94" w:rsidRDefault="00451B94" w:rsidP="00424AD5">
      <w:pPr>
        <w:pStyle w:val="Ttulo1"/>
      </w:pPr>
      <w:bookmarkStart w:id="59" w:name="_Toc54164921"/>
      <w:bookmarkStart w:id="60" w:name="_Toc54165675"/>
      <w:bookmarkStart w:id="61" w:name="_Toc54169333"/>
      <w:bookmarkStart w:id="62" w:name="_Toc96347439"/>
      <w:bookmarkStart w:id="63" w:name="_Toc96357723"/>
      <w:bookmarkStart w:id="64" w:name="_Toc96491866"/>
      <w:bookmarkStart w:id="65" w:name="_Toc411603107"/>
      <w:bookmarkEnd w:id="29"/>
      <w:r>
        <w:t>proposta</w:t>
      </w:r>
    </w:p>
    <w:p w14:paraId="0336A8B2" w14:textId="51385C47" w:rsidR="00451B94" w:rsidRDefault="003337F4" w:rsidP="00451B94">
      <w:pPr>
        <w:pStyle w:val="TF-TEXTO"/>
      </w:pPr>
      <w:r>
        <w:t xml:space="preserve">A seguir é apresentada a justificativa para o desenvolvimento </w:t>
      </w:r>
      <w:r w:rsidR="007810F2">
        <w:t>da ferramenta</w:t>
      </w:r>
      <w:r>
        <w:t>, juntamente com os principais requisitos e a metodologia de desenvolvimento a ser utilizada. Também são relacionados os assuntos e as fontes bibliográficas que irão fundamentar o estudo presente.</w:t>
      </w:r>
    </w:p>
    <w:p w14:paraId="62F25ABA" w14:textId="77777777" w:rsidR="00451B94" w:rsidRDefault="00451B94" w:rsidP="00FC343A">
      <w:pPr>
        <w:pStyle w:val="Ttulo2"/>
      </w:pPr>
      <w:bookmarkStart w:id="66" w:name="_Toc54164915"/>
      <w:bookmarkStart w:id="67" w:name="_Toc54165669"/>
      <w:bookmarkStart w:id="68" w:name="_Toc54169327"/>
      <w:bookmarkStart w:id="69" w:name="_Toc96347433"/>
      <w:bookmarkStart w:id="70" w:name="_Toc96357717"/>
      <w:bookmarkStart w:id="71" w:name="_Toc96491860"/>
      <w:bookmarkStart w:id="72" w:name="_Toc351015594"/>
      <w:r>
        <w:t>JUSTIFICATIVA</w:t>
      </w:r>
    </w:p>
    <w:p w14:paraId="78305E65" w14:textId="017FCB74" w:rsidR="006B0760" w:rsidRPr="00BE08E7" w:rsidRDefault="00BE08E7" w:rsidP="00BE08E7">
      <w:pPr>
        <w:pStyle w:val="TF-ALNEA"/>
        <w:numPr>
          <w:ilvl w:val="0"/>
          <w:numId w:val="0"/>
        </w:numPr>
        <w:ind w:firstLine="567"/>
      </w:pPr>
      <w:commentRangeStart w:id="73"/>
      <w:r>
        <w:t xml:space="preserve">Segundo Sikander (2022) o processo de detecção de chamadas de sistemas realizadas de forma manual em aplicações obfuscadas ou virtualizadas é </w:t>
      </w:r>
      <w:r w:rsidR="001E7449">
        <w:t xml:space="preserve">dificultado, pois há a construção de um </w:t>
      </w:r>
      <w:r w:rsidR="001E7449">
        <w:rPr>
          <w:i/>
          <w:iCs/>
        </w:rPr>
        <w:t xml:space="preserve">bytecode </w:t>
      </w:r>
      <w:r w:rsidR="001E7449">
        <w:t xml:space="preserve">customizado, fazendo com que este seja somente interpretado pela </w:t>
      </w:r>
      <w:r w:rsidR="001E7449">
        <w:rPr>
          <w:i/>
          <w:iCs/>
        </w:rPr>
        <w:t>Virtual Machine (VM)</w:t>
      </w:r>
      <w:r>
        <w:t>. Então, n</w:t>
      </w:r>
      <w:r w:rsidR="005037D9">
        <w:t xml:space="preserve">este contexto, </w:t>
      </w:r>
      <w:r w:rsidR="00DA54B6">
        <w:t>é proposto</w:t>
      </w:r>
      <w:r w:rsidR="005037D9">
        <w:t xml:space="preserve"> um projeto para desenvolver uma ferramenta avançada de monitoramento de chamadas de sistema com suporte às tecnologias de virtualização </w:t>
      </w:r>
      <w:r w:rsidR="005037D9" w:rsidRPr="00196F54">
        <w:rPr>
          <w:i/>
          <w:iCs/>
        </w:rPr>
        <w:t>VT-X</w:t>
      </w:r>
      <w:r w:rsidR="005037D9">
        <w:t xml:space="preserve"> da Intel e </w:t>
      </w:r>
      <w:r w:rsidR="005037D9" w:rsidRPr="00196F54">
        <w:rPr>
          <w:i/>
          <w:iCs/>
        </w:rPr>
        <w:t>AMD-V</w:t>
      </w:r>
      <w:r w:rsidR="005037D9">
        <w:t xml:space="preserve"> da AMD</w:t>
      </w:r>
      <w:r>
        <w:t xml:space="preserve"> para estar dentro das conformidades do mecanismo de defesa PG, contribuindo ativamente no processo de rastreabilidade de chamadas de sistema</w:t>
      </w:r>
      <w:r w:rsidR="00B046AE">
        <w:t xml:space="preserve"> facilitando</w:t>
      </w:r>
      <w:r>
        <w:t xml:space="preserve"> o processo de análise dinamica comumente destinado aos analistas de malware.</w:t>
      </w:r>
      <w:commentRangeEnd w:id="73"/>
      <w:r w:rsidR="004B735F">
        <w:rPr>
          <w:rStyle w:val="Refdecomentrio"/>
        </w:rPr>
        <w:commentReference w:id="73"/>
      </w:r>
    </w:p>
    <w:p w14:paraId="72A23E67" w14:textId="4158C073" w:rsidR="006B0760" w:rsidRDefault="006B0760" w:rsidP="006B0760">
      <w:pPr>
        <w:pStyle w:val="TF-LEGENDA"/>
      </w:pPr>
      <w:bookmarkStart w:id="74" w:name="_Ref52025161"/>
      <w:r>
        <w:lastRenderedPageBreak/>
        <w:t xml:space="preserve">Quadro </w:t>
      </w:r>
      <w:r>
        <w:fldChar w:fldCharType="begin"/>
      </w:r>
      <w:r>
        <w:instrText xml:space="preserve"> SEQ Quadro \* ARABIC </w:instrText>
      </w:r>
      <w:r>
        <w:fldChar w:fldCharType="separate"/>
      </w:r>
      <w:r w:rsidR="0042201D">
        <w:rPr>
          <w:noProof/>
        </w:rPr>
        <w:t>1</w:t>
      </w:r>
      <w:r>
        <w:rPr>
          <w:noProof/>
        </w:rPr>
        <w:fldChar w:fldCharType="end"/>
      </w:r>
      <w:bookmarkEnd w:id="74"/>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1608"/>
        <w:gridCol w:w="2350"/>
        <w:gridCol w:w="1666"/>
      </w:tblGrid>
      <w:tr w:rsidR="00A007F2" w14:paraId="4DC82DAE" w14:textId="77777777" w:rsidTr="000D7861">
        <w:trPr>
          <w:trHeight w:val="567"/>
        </w:trPr>
        <w:tc>
          <w:tcPr>
            <w:tcW w:w="3324" w:type="dxa"/>
            <w:tcBorders>
              <w:tl2br w:val="single" w:sz="4" w:space="0" w:color="auto"/>
            </w:tcBorders>
            <w:shd w:val="clear" w:color="auto" w:fill="A6A6A6"/>
          </w:tcPr>
          <w:p w14:paraId="5540DD0B" w14:textId="3DF270FE" w:rsidR="006B0760" w:rsidRPr="007D4566" w:rsidRDefault="00892ECC" w:rsidP="005E36A5">
            <w:pPr>
              <w:pStyle w:val="TF-TEXTOQUADRO"/>
            </w:pPr>
            <w:r>
              <w:rPr>
                <w:noProof/>
              </w:rPr>
              <mc:AlternateContent>
                <mc:Choice Requires="wps">
                  <w:drawing>
                    <wp:anchor distT="45720" distB="45720" distL="114300" distR="114300" simplePos="0" relativeHeight="251658240" behindDoc="0" locked="0" layoutInCell="1" allowOverlap="1" wp14:anchorId="12BD6DD5" wp14:editId="3C199EEB">
                      <wp:simplePos x="0" y="0"/>
                      <wp:positionH relativeFrom="column">
                        <wp:posOffset>1221740</wp:posOffset>
                      </wp:positionH>
                      <wp:positionV relativeFrom="paragraph">
                        <wp:posOffset>53340</wp:posOffset>
                      </wp:positionV>
                      <wp:extent cx="1327785" cy="298450"/>
                      <wp:effectExtent l="0" t="0" r="0" b="0"/>
                      <wp:wrapSquare wrapText="bothSides"/>
                      <wp:docPr id="1475552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2BD6DD5" id="_x0000_t202" coordsize="21600,21600" o:spt="202" path="m,l,21600r21600,l21600,xe">
                      <v:stroke joinstyle="miter"/>
                      <v:path gradientshapeok="t" o:connecttype="rect"/>
                    </v:shapetype>
                    <v:shape id="Text Box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33EDA78" wp14:editId="0F348298">
                      <wp:simplePos x="0" y="0"/>
                      <wp:positionH relativeFrom="column">
                        <wp:posOffset>-65405</wp:posOffset>
                      </wp:positionH>
                      <wp:positionV relativeFrom="paragraph">
                        <wp:posOffset>273050</wp:posOffset>
                      </wp:positionV>
                      <wp:extent cx="1009650" cy="254000"/>
                      <wp:effectExtent l="0" t="0" r="0" b="0"/>
                      <wp:wrapSquare wrapText="bothSides"/>
                      <wp:docPr id="15096598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3EDA78" id="Text Box 1"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608" w:type="dxa"/>
            <w:shd w:val="clear" w:color="auto" w:fill="A6A6A6"/>
            <w:vAlign w:val="center"/>
          </w:tcPr>
          <w:p w14:paraId="49BE8B79" w14:textId="77777777" w:rsidR="006B0760" w:rsidRDefault="009727D3" w:rsidP="00802D0F">
            <w:pPr>
              <w:pStyle w:val="TF-TEXTOQUADRO"/>
              <w:jc w:val="center"/>
              <w:rPr>
                <w:ins w:id="75" w:author="Aurélio Faustino Hoppe" w:date="2024-05-21T08:28:00Z"/>
              </w:rPr>
            </w:pPr>
            <w:r>
              <w:t>Syscall-</w:t>
            </w:r>
            <w:commentRangeStart w:id="76"/>
            <w:r>
              <w:t>Monitor</w:t>
            </w:r>
            <w:commentRangeEnd w:id="76"/>
            <w:r w:rsidR="00D908D2">
              <w:rPr>
                <w:rStyle w:val="Refdecomentrio"/>
              </w:rPr>
              <w:commentReference w:id="76"/>
            </w:r>
          </w:p>
          <w:p w14:paraId="346CD0EE" w14:textId="31A7B514" w:rsidR="00D908D2" w:rsidRDefault="00D908D2" w:rsidP="00802D0F">
            <w:pPr>
              <w:pStyle w:val="TF-TEXTOQUADRO"/>
              <w:jc w:val="center"/>
            </w:pPr>
          </w:p>
        </w:tc>
        <w:tc>
          <w:tcPr>
            <w:tcW w:w="2350" w:type="dxa"/>
            <w:shd w:val="clear" w:color="auto" w:fill="A6A6A6"/>
            <w:vAlign w:val="center"/>
          </w:tcPr>
          <w:p w14:paraId="4D97FD72" w14:textId="47415064" w:rsidR="006B0760" w:rsidRPr="009727D3" w:rsidRDefault="009727D3" w:rsidP="00802D0F">
            <w:pPr>
              <w:pStyle w:val="TF-TEXTOQUADRO"/>
              <w:jc w:val="center"/>
            </w:pPr>
            <w:r>
              <w:rPr>
                <w:i/>
                <w:iCs/>
              </w:rPr>
              <w:t>Instrumentation_callbacks</w:t>
            </w:r>
          </w:p>
        </w:tc>
        <w:tc>
          <w:tcPr>
            <w:tcW w:w="1666" w:type="dxa"/>
            <w:shd w:val="clear" w:color="auto" w:fill="A6A6A6"/>
            <w:vAlign w:val="center"/>
          </w:tcPr>
          <w:p w14:paraId="5AE2E716" w14:textId="1D6C35FB" w:rsidR="006B0760" w:rsidRPr="007D4566" w:rsidRDefault="009727D3" w:rsidP="00802D0F">
            <w:pPr>
              <w:pStyle w:val="TF-TEXTOQUADRO"/>
              <w:jc w:val="center"/>
            </w:pPr>
            <w:r>
              <w:t>Process Monitor</w:t>
            </w:r>
          </w:p>
        </w:tc>
      </w:tr>
      <w:tr w:rsidR="00A007F2" w14:paraId="3380952D" w14:textId="77777777" w:rsidTr="000D7861">
        <w:tc>
          <w:tcPr>
            <w:tcW w:w="3324" w:type="dxa"/>
            <w:shd w:val="clear" w:color="auto" w:fill="auto"/>
          </w:tcPr>
          <w:p w14:paraId="138D3B43" w14:textId="017DE908" w:rsidR="006B0760" w:rsidRDefault="00A007F2" w:rsidP="005E36A5">
            <w:pPr>
              <w:pStyle w:val="TF-TEXTOQUADRO"/>
            </w:pPr>
            <w:r>
              <w:t>Técnica utilizada</w:t>
            </w:r>
          </w:p>
        </w:tc>
        <w:tc>
          <w:tcPr>
            <w:tcW w:w="1608" w:type="dxa"/>
            <w:shd w:val="clear" w:color="auto" w:fill="auto"/>
          </w:tcPr>
          <w:p w14:paraId="2C274505" w14:textId="0C77A006" w:rsidR="006B0760" w:rsidRDefault="00A007F2" w:rsidP="00A007F2">
            <w:pPr>
              <w:pStyle w:val="TF-TEXTOQUADRO"/>
              <w:tabs>
                <w:tab w:val="left" w:pos="1140"/>
              </w:tabs>
            </w:pPr>
            <w:r w:rsidRPr="00A007F2">
              <w:rPr>
                <w:i/>
                <w:iCs/>
              </w:rPr>
              <w:t>Hooking</w:t>
            </w:r>
            <w:r>
              <w:t xml:space="preserve"> com virtualização </w:t>
            </w:r>
            <w:r w:rsidRPr="00A007F2">
              <w:rPr>
                <w:i/>
                <w:iCs/>
              </w:rPr>
              <w:t>VT-X / EPT</w:t>
            </w:r>
          </w:p>
        </w:tc>
        <w:tc>
          <w:tcPr>
            <w:tcW w:w="2350" w:type="dxa"/>
            <w:shd w:val="clear" w:color="auto" w:fill="auto"/>
          </w:tcPr>
          <w:p w14:paraId="798F95D2" w14:textId="7B37D508" w:rsidR="006B0760" w:rsidRDefault="00A007F2" w:rsidP="005E36A5">
            <w:pPr>
              <w:pStyle w:val="TF-TEXTOQUADRO"/>
            </w:pPr>
            <w:r w:rsidRPr="00A007F2">
              <w:rPr>
                <w:i/>
                <w:iCs/>
              </w:rPr>
              <w:t>Callback</w:t>
            </w:r>
            <w:r>
              <w:t xml:space="preserve"> de instrumentação de processo</w:t>
            </w:r>
          </w:p>
        </w:tc>
        <w:tc>
          <w:tcPr>
            <w:tcW w:w="1666" w:type="dxa"/>
            <w:shd w:val="clear" w:color="auto" w:fill="auto"/>
          </w:tcPr>
          <w:p w14:paraId="1473A4A9" w14:textId="33B29A2F" w:rsidR="006B0760" w:rsidRDefault="00A007F2" w:rsidP="005E36A5">
            <w:pPr>
              <w:pStyle w:val="TF-TEXTOQUADRO"/>
            </w:pPr>
            <w:r w:rsidRPr="00A007F2">
              <w:rPr>
                <w:i/>
                <w:iCs/>
              </w:rPr>
              <w:t>Callbacks</w:t>
            </w:r>
            <w:r>
              <w:t xml:space="preserve"> registradas no </w:t>
            </w:r>
            <w:r w:rsidRPr="00A007F2">
              <w:rPr>
                <w:i/>
                <w:iCs/>
              </w:rPr>
              <w:t>kernel</w:t>
            </w:r>
            <w:r>
              <w:t xml:space="preserve"> do sistema operacional</w:t>
            </w:r>
          </w:p>
        </w:tc>
      </w:tr>
      <w:tr w:rsidR="00A007F2" w14:paraId="615D3CA3" w14:textId="77777777" w:rsidTr="000D7861">
        <w:tc>
          <w:tcPr>
            <w:tcW w:w="3324" w:type="dxa"/>
            <w:shd w:val="clear" w:color="auto" w:fill="auto"/>
          </w:tcPr>
          <w:p w14:paraId="66E7B883" w14:textId="03EF59E3" w:rsidR="006B0760" w:rsidRPr="00D908D2" w:rsidRDefault="00A007F2" w:rsidP="005E36A5">
            <w:pPr>
              <w:pStyle w:val="TF-TEXTOQUADRO"/>
              <w:rPr>
                <w:highlight w:val="yellow"/>
                <w:rPrChange w:id="77" w:author="Aurélio Faustino Hoppe" w:date="2024-05-21T08:30:00Z">
                  <w:rPr/>
                </w:rPrChange>
              </w:rPr>
            </w:pPr>
            <w:r w:rsidRPr="00D908D2">
              <w:rPr>
                <w:highlight w:val="yellow"/>
                <w:rPrChange w:id="78" w:author="Aurélio Faustino Hoppe" w:date="2024-05-21T08:30:00Z">
                  <w:rPr/>
                </w:rPrChange>
              </w:rPr>
              <w:t>É possível obter os parâmetros da rotina</w:t>
            </w:r>
          </w:p>
        </w:tc>
        <w:tc>
          <w:tcPr>
            <w:tcW w:w="1608" w:type="dxa"/>
            <w:shd w:val="clear" w:color="auto" w:fill="auto"/>
          </w:tcPr>
          <w:p w14:paraId="629E5946" w14:textId="0999160B" w:rsidR="006B0760" w:rsidRDefault="00A007F2" w:rsidP="005E36A5">
            <w:pPr>
              <w:pStyle w:val="TF-TEXTOQUADRO"/>
            </w:pPr>
            <w:r>
              <w:t>Sim</w:t>
            </w:r>
          </w:p>
        </w:tc>
        <w:tc>
          <w:tcPr>
            <w:tcW w:w="2350" w:type="dxa"/>
            <w:shd w:val="clear" w:color="auto" w:fill="auto"/>
          </w:tcPr>
          <w:p w14:paraId="6FD3AA8B" w14:textId="4CEAB512" w:rsidR="006B0760" w:rsidRDefault="00A007F2" w:rsidP="005E36A5">
            <w:pPr>
              <w:pStyle w:val="TF-TEXTOQUADRO"/>
            </w:pPr>
            <w:r>
              <w:t>Não</w:t>
            </w:r>
          </w:p>
        </w:tc>
        <w:tc>
          <w:tcPr>
            <w:tcW w:w="1666" w:type="dxa"/>
            <w:shd w:val="clear" w:color="auto" w:fill="auto"/>
          </w:tcPr>
          <w:p w14:paraId="264287B7" w14:textId="611FBFEE" w:rsidR="006B0760" w:rsidRDefault="00A007F2" w:rsidP="005E36A5">
            <w:pPr>
              <w:pStyle w:val="TF-TEXTOQUADRO"/>
            </w:pPr>
            <w:r>
              <w:t>Sim</w:t>
            </w:r>
          </w:p>
        </w:tc>
      </w:tr>
      <w:tr w:rsidR="00A007F2" w14:paraId="11F453D2" w14:textId="77777777" w:rsidTr="000D7861">
        <w:tc>
          <w:tcPr>
            <w:tcW w:w="3324" w:type="dxa"/>
            <w:shd w:val="clear" w:color="auto" w:fill="auto"/>
          </w:tcPr>
          <w:p w14:paraId="50EC2C27" w14:textId="22BB72D4" w:rsidR="006B0760" w:rsidRPr="00D908D2" w:rsidRDefault="009727D3" w:rsidP="005E36A5">
            <w:pPr>
              <w:pStyle w:val="TF-TEXTOQUADRO"/>
              <w:rPr>
                <w:highlight w:val="yellow"/>
                <w:rPrChange w:id="79" w:author="Aurélio Faustino Hoppe" w:date="2024-05-21T08:30:00Z">
                  <w:rPr/>
                </w:rPrChange>
              </w:rPr>
            </w:pPr>
            <w:r w:rsidRPr="00D908D2">
              <w:rPr>
                <w:highlight w:val="yellow"/>
                <w:rPrChange w:id="80" w:author="Aurélio Faustino Hoppe" w:date="2024-05-21T08:30:00Z">
                  <w:rPr/>
                </w:rPrChange>
              </w:rPr>
              <w:t>Executado na camada</w:t>
            </w:r>
          </w:p>
        </w:tc>
        <w:tc>
          <w:tcPr>
            <w:tcW w:w="1608" w:type="dxa"/>
            <w:shd w:val="clear" w:color="auto" w:fill="auto"/>
          </w:tcPr>
          <w:p w14:paraId="0F66C670" w14:textId="4DA18534" w:rsidR="006B0760" w:rsidRDefault="009727D3" w:rsidP="005E36A5">
            <w:pPr>
              <w:pStyle w:val="TF-TEXTOQUADRO"/>
            </w:pPr>
            <w:r>
              <w:t>Kernel</w:t>
            </w:r>
          </w:p>
        </w:tc>
        <w:tc>
          <w:tcPr>
            <w:tcW w:w="2350" w:type="dxa"/>
            <w:shd w:val="clear" w:color="auto" w:fill="auto"/>
          </w:tcPr>
          <w:p w14:paraId="74D76A3C" w14:textId="2989E463" w:rsidR="006B0760" w:rsidRDefault="009727D3" w:rsidP="005E36A5">
            <w:pPr>
              <w:pStyle w:val="TF-TEXTOQUADRO"/>
            </w:pPr>
            <w:r>
              <w:t>Usuário</w:t>
            </w:r>
          </w:p>
        </w:tc>
        <w:tc>
          <w:tcPr>
            <w:tcW w:w="1666" w:type="dxa"/>
            <w:shd w:val="clear" w:color="auto" w:fill="auto"/>
          </w:tcPr>
          <w:p w14:paraId="07137ECE" w14:textId="162E4C84" w:rsidR="006B0760" w:rsidRDefault="009727D3" w:rsidP="005E36A5">
            <w:pPr>
              <w:pStyle w:val="TF-TEXTOQUADRO"/>
            </w:pPr>
            <w:r>
              <w:t>Kernel</w:t>
            </w:r>
          </w:p>
        </w:tc>
      </w:tr>
      <w:tr w:rsidR="00A007F2" w14:paraId="4BD4C8AE" w14:textId="77777777" w:rsidTr="000D7861">
        <w:tc>
          <w:tcPr>
            <w:tcW w:w="3324" w:type="dxa"/>
            <w:shd w:val="clear" w:color="auto" w:fill="auto"/>
          </w:tcPr>
          <w:p w14:paraId="65404E7E" w14:textId="2104E30C" w:rsidR="006B0760" w:rsidRPr="00D908D2" w:rsidRDefault="009727D3" w:rsidP="005E36A5">
            <w:pPr>
              <w:pStyle w:val="TF-TEXTOQUADRO"/>
              <w:rPr>
                <w:highlight w:val="yellow"/>
                <w:rPrChange w:id="81" w:author="Aurélio Faustino Hoppe" w:date="2024-05-21T08:30:00Z">
                  <w:rPr/>
                </w:rPrChange>
              </w:rPr>
            </w:pPr>
            <w:r w:rsidRPr="00D908D2">
              <w:rPr>
                <w:highlight w:val="yellow"/>
                <w:rPrChange w:id="82" w:author="Aurélio Faustino Hoppe" w:date="2024-05-21T08:30:00Z">
                  <w:rPr/>
                </w:rPrChange>
              </w:rPr>
              <w:t>É possível burlar através da camada de usuário</w:t>
            </w:r>
          </w:p>
        </w:tc>
        <w:tc>
          <w:tcPr>
            <w:tcW w:w="1608" w:type="dxa"/>
            <w:shd w:val="clear" w:color="auto" w:fill="auto"/>
          </w:tcPr>
          <w:p w14:paraId="6F10223E" w14:textId="1229DA46" w:rsidR="006B0760" w:rsidRDefault="00BE08E7" w:rsidP="005E36A5">
            <w:pPr>
              <w:pStyle w:val="TF-TEXTOQUADRO"/>
            </w:pPr>
            <w:r>
              <w:t>Não</w:t>
            </w:r>
          </w:p>
        </w:tc>
        <w:tc>
          <w:tcPr>
            <w:tcW w:w="2350" w:type="dxa"/>
            <w:shd w:val="clear" w:color="auto" w:fill="auto"/>
          </w:tcPr>
          <w:p w14:paraId="58FEA8FF" w14:textId="2AF9BB2A" w:rsidR="006B0760" w:rsidRDefault="00BE08E7" w:rsidP="005E36A5">
            <w:pPr>
              <w:pStyle w:val="TF-TEXTOQUADRO"/>
            </w:pPr>
            <w:r>
              <w:t>Sim</w:t>
            </w:r>
          </w:p>
        </w:tc>
        <w:tc>
          <w:tcPr>
            <w:tcW w:w="1666" w:type="dxa"/>
            <w:shd w:val="clear" w:color="auto" w:fill="auto"/>
          </w:tcPr>
          <w:p w14:paraId="3CA61DDF" w14:textId="60DCEE4C" w:rsidR="006B0760" w:rsidRDefault="00A007F2" w:rsidP="005E36A5">
            <w:pPr>
              <w:pStyle w:val="TF-TEXTOQUADRO"/>
            </w:pPr>
            <w:r>
              <w:t>Não</w:t>
            </w:r>
          </w:p>
        </w:tc>
      </w:tr>
      <w:tr w:rsidR="00A007F2" w14:paraId="7B8B8132" w14:textId="77777777" w:rsidTr="000D7861">
        <w:tc>
          <w:tcPr>
            <w:tcW w:w="3324" w:type="dxa"/>
            <w:shd w:val="clear" w:color="auto" w:fill="auto"/>
          </w:tcPr>
          <w:p w14:paraId="788677F3" w14:textId="7101287C" w:rsidR="006B0760" w:rsidRPr="00D908D2" w:rsidRDefault="001E7449" w:rsidP="005E36A5">
            <w:pPr>
              <w:pStyle w:val="TF-TEXTOQUADRO"/>
              <w:rPr>
                <w:highlight w:val="yellow"/>
                <w:rPrChange w:id="83" w:author="Aurélio Faustino Hoppe" w:date="2024-05-21T08:30:00Z">
                  <w:rPr/>
                </w:rPrChange>
              </w:rPr>
            </w:pPr>
            <w:r w:rsidRPr="00D908D2">
              <w:rPr>
                <w:highlight w:val="yellow"/>
                <w:rPrChange w:id="84" w:author="Aurélio Faustino Hoppe" w:date="2024-05-21T08:30:00Z">
                  <w:rPr/>
                </w:rPrChange>
              </w:rPr>
              <w:t>Compatível entre os fabricantes</w:t>
            </w:r>
          </w:p>
        </w:tc>
        <w:tc>
          <w:tcPr>
            <w:tcW w:w="1608" w:type="dxa"/>
            <w:shd w:val="clear" w:color="auto" w:fill="auto"/>
          </w:tcPr>
          <w:p w14:paraId="59B49A77" w14:textId="46FD8604" w:rsidR="006B0760" w:rsidRDefault="001E7449" w:rsidP="001E7449">
            <w:pPr>
              <w:pStyle w:val="TF-TEXTOQUADRO"/>
              <w:jc w:val="center"/>
            </w:pPr>
            <w:r>
              <w:t>Intel</w:t>
            </w:r>
          </w:p>
        </w:tc>
        <w:tc>
          <w:tcPr>
            <w:tcW w:w="2350" w:type="dxa"/>
            <w:shd w:val="clear" w:color="auto" w:fill="auto"/>
          </w:tcPr>
          <w:p w14:paraId="0096A45F" w14:textId="63FDD4BC" w:rsidR="006B0760" w:rsidRDefault="001E7449" w:rsidP="001E7449">
            <w:pPr>
              <w:pStyle w:val="TF-TEXTOQUADRO"/>
              <w:jc w:val="center"/>
            </w:pPr>
            <w:r>
              <w:t>Intel e AMD</w:t>
            </w:r>
          </w:p>
        </w:tc>
        <w:tc>
          <w:tcPr>
            <w:tcW w:w="1666" w:type="dxa"/>
            <w:shd w:val="clear" w:color="auto" w:fill="auto"/>
          </w:tcPr>
          <w:p w14:paraId="2E2C7B86" w14:textId="2E9C7C3E" w:rsidR="006B0760" w:rsidRDefault="001E7449" w:rsidP="001E7449">
            <w:pPr>
              <w:pStyle w:val="TF-TEXTOQUADRO"/>
              <w:jc w:val="center"/>
            </w:pPr>
            <w:r>
              <w:t>Intel e AMD</w:t>
            </w:r>
          </w:p>
        </w:tc>
      </w:tr>
      <w:tr w:rsidR="00B31A5D" w14:paraId="161A8F21" w14:textId="77777777" w:rsidTr="000D7861">
        <w:tc>
          <w:tcPr>
            <w:tcW w:w="3324" w:type="dxa"/>
            <w:shd w:val="clear" w:color="auto" w:fill="auto"/>
          </w:tcPr>
          <w:p w14:paraId="0516633E" w14:textId="093933C7" w:rsidR="00B31A5D" w:rsidRPr="00D908D2" w:rsidRDefault="00B31A5D" w:rsidP="005E36A5">
            <w:pPr>
              <w:pStyle w:val="TF-TEXTOQUADRO"/>
              <w:rPr>
                <w:highlight w:val="yellow"/>
                <w:rPrChange w:id="85" w:author="Aurélio Faustino Hoppe" w:date="2024-05-21T08:30:00Z">
                  <w:rPr/>
                </w:rPrChange>
              </w:rPr>
            </w:pPr>
            <w:commentRangeStart w:id="86"/>
            <w:r w:rsidRPr="00D908D2">
              <w:rPr>
                <w:highlight w:val="yellow"/>
                <w:rPrChange w:id="87" w:author="Aurélio Faustino Hoppe" w:date="2024-05-21T08:30:00Z">
                  <w:rPr/>
                </w:rPrChange>
              </w:rPr>
              <w:t>Possui um driver centralizado fácil de manutenção</w:t>
            </w:r>
            <w:commentRangeEnd w:id="86"/>
            <w:r w:rsidR="00D908D2" w:rsidRPr="00D908D2">
              <w:rPr>
                <w:rStyle w:val="Refdecomentrio"/>
                <w:highlight w:val="yellow"/>
                <w:rPrChange w:id="88" w:author="Aurélio Faustino Hoppe" w:date="2024-05-21T08:30:00Z">
                  <w:rPr>
                    <w:rStyle w:val="Refdecomentrio"/>
                  </w:rPr>
                </w:rPrChange>
              </w:rPr>
              <w:commentReference w:id="86"/>
            </w:r>
          </w:p>
        </w:tc>
        <w:tc>
          <w:tcPr>
            <w:tcW w:w="1608" w:type="dxa"/>
            <w:shd w:val="clear" w:color="auto" w:fill="auto"/>
          </w:tcPr>
          <w:p w14:paraId="46E9F2FA" w14:textId="5BF79284" w:rsidR="00B31A5D" w:rsidRDefault="00B31A5D" w:rsidP="005E36A5">
            <w:pPr>
              <w:pStyle w:val="TF-TEXTOQUADRO"/>
            </w:pPr>
            <w:r>
              <w:t>Não</w:t>
            </w:r>
          </w:p>
        </w:tc>
        <w:tc>
          <w:tcPr>
            <w:tcW w:w="2350" w:type="dxa"/>
            <w:shd w:val="clear" w:color="auto" w:fill="auto"/>
          </w:tcPr>
          <w:p w14:paraId="181B362B" w14:textId="76B1BF11" w:rsidR="00B31A5D" w:rsidRDefault="00B31A5D" w:rsidP="005E36A5">
            <w:pPr>
              <w:pStyle w:val="TF-TEXTOQUADRO"/>
            </w:pPr>
            <w:r>
              <w:t>Não</w:t>
            </w:r>
          </w:p>
        </w:tc>
        <w:tc>
          <w:tcPr>
            <w:tcW w:w="1666" w:type="dxa"/>
            <w:shd w:val="clear" w:color="auto" w:fill="auto"/>
          </w:tcPr>
          <w:p w14:paraId="66F9BED3" w14:textId="72D4BBD3" w:rsidR="00B31A5D" w:rsidRDefault="00B31A5D" w:rsidP="005E36A5">
            <w:pPr>
              <w:pStyle w:val="TF-TEXTOQUADRO"/>
            </w:pPr>
            <w:r>
              <w:t>Não</w:t>
            </w:r>
          </w:p>
        </w:tc>
      </w:tr>
    </w:tbl>
    <w:p w14:paraId="2E8849AC" w14:textId="77777777" w:rsidR="006B0760" w:rsidRDefault="006B0760" w:rsidP="006B0760">
      <w:pPr>
        <w:pStyle w:val="TF-FONTE"/>
      </w:pPr>
      <w:r>
        <w:t>Fonte: elaborado pelo autor.</w:t>
      </w:r>
    </w:p>
    <w:p w14:paraId="756F340B" w14:textId="01F96DCB" w:rsidR="00876BF0" w:rsidRPr="00691C40" w:rsidRDefault="00302157" w:rsidP="00691C40">
      <w:pPr>
        <w:pStyle w:val="TF-TEXTO"/>
      </w:pPr>
      <w:r w:rsidRPr="00691C40">
        <w:t>Conforme constatado no Quadro 1, a aplicação Syscall-Monitor</w:t>
      </w:r>
      <w:r w:rsidR="00876BF0" w:rsidRPr="00691C40">
        <w:t xml:space="preserve"> por Wang (2017)</w:t>
      </w:r>
      <w:r w:rsidRPr="00691C40">
        <w:t xml:space="preserve"> apenas utiliza da tecnologia de virtualização VT-X</w:t>
      </w:r>
      <w:r w:rsidR="00876BF0" w:rsidRPr="00691C40">
        <w:t xml:space="preserve">, o projeto instrumentation_callbacks por Deputation (2021) utiliza de callback de instrumentação de processo, sendo assim, apenas reside na camada de usuário (usermode) do sistema operacional, tornando mais passível de desativação por alguma outra aplicação comum, visto que ambas estarão com os mesmos privilégios, </w:t>
      </w:r>
      <w:r w:rsidR="00FC343A" w:rsidRPr="00691C40">
        <w:t xml:space="preserve">o Process Monitor está presente na </w:t>
      </w:r>
      <w:r w:rsidR="00876BF0" w:rsidRPr="00691C40">
        <w:t>camada do kernel (núcleo) do sistema operacional, havendo a limitação onde nem todas as rotinas que estão presentes na SSDT constam para a registração de uma callback.</w:t>
      </w:r>
    </w:p>
    <w:p w14:paraId="49F4847F" w14:textId="13D179FA" w:rsidR="00876BF0" w:rsidRPr="00691C40" w:rsidRDefault="00876BF0" w:rsidP="00691C40">
      <w:pPr>
        <w:pStyle w:val="TF-TEXTO"/>
      </w:pPr>
      <w:r w:rsidRPr="00691C40">
        <w:t>Como a ferramenta de Wang (2017) utiliza diretamente de hooking para a interceptação das chamadas de sistema, neste momento ainda não houve a limpeza da memoria stack, sendo assim, ainda é possível obter os parâmetros que foram informadas para a rotina, já o projeto instrumentation_callbacks como previamente detalhado por Deputation (2021) no momento que haver a chamada para essa callback a stack já foi limpa, impossibilitando obter os parâmetros de execução da função em questão. Por fim, a ferramenta Process Monitor é capaz de obter os parâmetros da rotina devido a sua ordem de chamada ser antes da execução em si da rotina com a única limitação de um escopo reduzido.</w:t>
      </w:r>
    </w:p>
    <w:p w14:paraId="0619185F" w14:textId="2BBEE823" w:rsidR="009C00F0" w:rsidRPr="00691C40" w:rsidRDefault="00876BF0" w:rsidP="00691C40">
      <w:pPr>
        <w:pStyle w:val="TF-TEXTO"/>
      </w:pPr>
      <w:r w:rsidRPr="00691C40">
        <w:t xml:space="preserve">Previamente dito, a ferramenta de Deputation (2021) instrumentation_callback reside na camada de usuário, sendo assim, ela é a mais comúm, é a camada onde as aplicações tradicionais </w:t>
      </w:r>
      <w:r w:rsidR="009C00F0" w:rsidRPr="00691C40">
        <w:t>são alocadas facilitando o atacante burlar por um executável ou DLL.</w:t>
      </w:r>
    </w:p>
    <w:p w14:paraId="4C5BEDA7" w14:textId="1C52BEA8" w:rsidR="009C00F0" w:rsidRPr="00691C40" w:rsidDel="004B735F" w:rsidRDefault="009C00F0" w:rsidP="00691C40">
      <w:pPr>
        <w:pStyle w:val="TF-TEXTO"/>
        <w:rPr>
          <w:del w:id="89" w:author="Aurélio Faustino Hoppe" w:date="2024-05-21T08:35:00Z"/>
        </w:rPr>
      </w:pPr>
      <w:r w:rsidRPr="00691C40">
        <w:t xml:space="preserve">Segundo Wang (2017) como hypervisors dependem da implementação de cada CPU, o Syscall-Monitor não foi implementado para a tecnologia AMD-V impossibilitando </w:t>
      </w:r>
      <w:ins w:id="90" w:author="Aurélio Faustino Hoppe" w:date="2024-05-21T08:35:00Z">
        <w:r w:rsidR="004B735F">
          <w:t>o uso por parte d</w:t>
        </w:r>
      </w:ins>
      <w:r w:rsidRPr="00691C40">
        <w:t>os usuários de processadores da fabricante AMD</w:t>
      </w:r>
      <w:del w:id="91" w:author="Aurélio Faustino Hoppe" w:date="2024-05-21T08:35:00Z">
        <w:r w:rsidRPr="00691C40" w:rsidDel="004B735F">
          <w:delText xml:space="preserve"> de utilizar</w:delText>
        </w:r>
      </w:del>
      <w:r w:rsidRPr="00691C40">
        <w:t>.</w:t>
      </w:r>
      <w:ins w:id="92" w:author="Aurélio Faustino Hoppe" w:date="2024-05-21T08:35:00Z">
        <w:r w:rsidR="004B735F">
          <w:t xml:space="preserve"> Além disso, o</w:t>
        </w:r>
      </w:ins>
    </w:p>
    <w:p w14:paraId="7E49691B" w14:textId="2539A6DE" w:rsidR="009C00F0" w:rsidRPr="00691C40" w:rsidRDefault="009C00F0" w:rsidP="00691C40">
      <w:pPr>
        <w:pStyle w:val="TF-TEXTO"/>
      </w:pPr>
      <w:del w:id="93" w:author="Aurélio Faustino Hoppe" w:date="2024-05-21T08:35:00Z">
        <w:r w:rsidRPr="00691C40" w:rsidDel="004B735F">
          <w:delText>O</w:delText>
        </w:r>
      </w:del>
      <w:r w:rsidRPr="00691C40">
        <w:t xml:space="preserve"> Syscall-Monitor utiliza o framework de virtualização ddimon por Tanda (2016), </w:t>
      </w:r>
      <w:del w:id="94" w:author="Aurélio Faustino Hoppe" w:date="2024-05-21T08:35:00Z">
        <w:r w:rsidRPr="00691C40" w:rsidDel="004B735F">
          <w:delText xml:space="preserve">onde </w:delText>
        </w:r>
      </w:del>
      <w:ins w:id="95" w:author="Aurélio Faustino Hoppe" w:date="2024-05-21T08:35:00Z">
        <w:r w:rsidR="004B735F">
          <w:t>no qual</w:t>
        </w:r>
        <w:r w:rsidR="004B735F" w:rsidRPr="00691C40">
          <w:t xml:space="preserve"> </w:t>
        </w:r>
      </w:ins>
      <w:r w:rsidRPr="00691C40">
        <w:t xml:space="preserve">Tanda (2016) utiliza de mais alguns outros frameworks para a construção do seu projeto, fazendo com que o processo de manutenção do Syscall-Monitor seja mais complicado, já o Process Monitor </w:t>
      </w:r>
      <w:commentRangeStart w:id="96"/>
      <w:r w:rsidRPr="00691C40">
        <w:t>não</w:t>
      </w:r>
      <w:commentRangeEnd w:id="96"/>
      <w:r w:rsidR="004B735F">
        <w:rPr>
          <w:rStyle w:val="Refdecomentrio"/>
        </w:rPr>
        <w:commentReference w:id="96"/>
      </w:r>
      <w:r w:rsidRPr="00691C40">
        <w:t xml:space="preserve"> é um projeto de código aberto impossibilitando a criação de novas funcionalidades.</w:t>
      </w:r>
    </w:p>
    <w:p w14:paraId="605C678A" w14:textId="47DF3C62" w:rsidR="009C00F0" w:rsidRDefault="009C00F0" w:rsidP="00691C40">
      <w:pPr>
        <w:pStyle w:val="TF-TEXTO"/>
        <w:rPr>
          <w:ins w:id="97" w:author="Aurélio Faustino Hoppe" w:date="2024-05-21T08:37:00Z"/>
        </w:rPr>
      </w:pPr>
      <w:r w:rsidRPr="00691C40">
        <w:t>Wang (2017) também relata uma lentidão causada proveniente da má otimização</w:t>
      </w:r>
      <w:r w:rsidR="00FC343A" w:rsidRPr="00691C40">
        <w:t xml:space="preserve"> no uso de memória, sendo assim, é necessário reiniciar a máquina depois de certo tempo de uso</w:t>
      </w:r>
      <w:ins w:id="98" w:author="Aurélio Faustino Hoppe" w:date="2024-05-21T08:36:00Z">
        <w:r w:rsidR="004B735F">
          <w:t>.</w:t>
        </w:r>
      </w:ins>
      <w:del w:id="99" w:author="Aurélio Faustino Hoppe" w:date="2024-05-21T08:36:00Z">
        <w:r w:rsidR="00FC343A" w:rsidRPr="00691C40" w:rsidDel="004B735F">
          <w:delText>,</w:delText>
        </w:r>
      </w:del>
      <w:r w:rsidR="00FC343A" w:rsidRPr="00691C40">
        <w:t xml:space="preserve"> </w:t>
      </w:r>
      <w:del w:id="100" w:author="Aurélio Faustino Hoppe" w:date="2024-05-21T08:36:00Z">
        <w:r w:rsidR="00FC343A" w:rsidRPr="00691C40" w:rsidDel="004B735F">
          <w:delText xml:space="preserve">já </w:delText>
        </w:r>
      </w:del>
      <w:ins w:id="101" w:author="Aurélio Faustino Hoppe" w:date="2024-05-21T08:36:00Z">
        <w:r w:rsidR="004B735F">
          <w:t>J</w:t>
        </w:r>
        <w:r w:rsidR="004B735F" w:rsidRPr="00691C40">
          <w:t xml:space="preserve">á </w:t>
        </w:r>
      </w:ins>
      <w:r w:rsidR="00FC343A" w:rsidRPr="00691C40">
        <w:t>o projeto instrumentation_callbacks por Deputation (2021) como utiliza da camada de usuário o máximo que poderá acontecer é houver um crash na aplicação</w:t>
      </w:r>
      <w:ins w:id="102" w:author="Aurélio Faustino Hoppe" w:date="2024-05-21T08:37:00Z">
        <w:r w:rsidR="004B735F">
          <w:t>. Por outro lado,</w:t>
        </w:r>
      </w:ins>
      <w:del w:id="103" w:author="Aurélio Faustino Hoppe" w:date="2024-05-21T08:37:00Z">
        <w:r w:rsidR="00FC343A" w:rsidRPr="00691C40" w:rsidDel="004B735F">
          <w:delText>,</w:delText>
        </w:r>
      </w:del>
      <w:r w:rsidR="00FC343A" w:rsidRPr="00691C40">
        <w:t xml:space="preserve"> o Process </w:t>
      </w:r>
      <w:commentRangeStart w:id="104"/>
      <w:r w:rsidR="0093531F" w:rsidRPr="00691C40">
        <w:t>M</w:t>
      </w:r>
      <w:r w:rsidR="00FC343A" w:rsidRPr="00691C40">
        <w:t>onitor</w:t>
      </w:r>
      <w:commentRangeEnd w:id="104"/>
      <w:r w:rsidR="004B735F">
        <w:rPr>
          <w:rStyle w:val="Refdecomentrio"/>
        </w:rPr>
        <w:commentReference w:id="104"/>
      </w:r>
      <w:ins w:id="105" w:author="Aurélio Faustino Hoppe" w:date="2024-05-21T08:37:00Z">
        <w:r w:rsidR="004B735F">
          <w:t xml:space="preserve"> </w:t>
        </w:r>
      </w:ins>
      <w:r w:rsidR="00FC343A" w:rsidRPr="00691C40">
        <w:t xml:space="preserve"> por ser um projeto maduro não apresenta </w:t>
      </w:r>
      <w:del w:id="106" w:author="Aurélio Faustino Hoppe" w:date="2024-05-21T08:37:00Z">
        <w:r w:rsidR="00FC343A" w:rsidRPr="00691C40" w:rsidDel="004B735F">
          <w:delText>o</w:delText>
        </w:r>
      </w:del>
      <w:ins w:id="107" w:author="Aurélio Faustino Hoppe" w:date="2024-05-21T08:37:00Z">
        <w:r w:rsidR="004B735F">
          <w:t>tal</w:t>
        </w:r>
      </w:ins>
      <w:r w:rsidR="00FC343A" w:rsidRPr="00691C40">
        <w:t xml:space="preserve"> </w:t>
      </w:r>
      <w:commentRangeStart w:id="108"/>
      <w:r w:rsidR="00FC343A" w:rsidRPr="00691C40">
        <w:t>problema</w:t>
      </w:r>
      <w:commentRangeEnd w:id="108"/>
      <w:r w:rsidR="004B735F">
        <w:rPr>
          <w:rStyle w:val="Refdecomentrio"/>
        </w:rPr>
        <w:commentReference w:id="108"/>
      </w:r>
      <w:del w:id="109" w:author="Aurélio Faustino Hoppe" w:date="2024-05-21T08:37:00Z">
        <w:r w:rsidR="00FC343A" w:rsidRPr="00691C40" w:rsidDel="004B735F">
          <w:delText xml:space="preserve"> citado</w:delText>
        </w:r>
      </w:del>
      <w:r w:rsidR="00FC343A" w:rsidRPr="00691C40">
        <w:t>.</w:t>
      </w:r>
    </w:p>
    <w:p w14:paraId="45D12C6C" w14:textId="77777777" w:rsidR="004B735F" w:rsidRPr="00691C40" w:rsidRDefault="004B735F" w:rsidP="00691C40">
      <w:pPr>
        <w:pStyle w:val="TF-TEXTO"/>
      </w:pPr>
    </w:p>
    <w:p w14:paraId="3D7F289F" w14:textId="77777777" w:rsidR="00451B94" w:rsidRDefault="00451B94" w:rsidP="00FC343A">
      <w:pPr>
        <w:pStyle w:val="Ttulo2"/>
      </w:pPr>
      <w:r>
        <w:t>REQUISITOS PRINCIPAIS DO PROBLEMA A SER TRABALHADO</w:t>
      </w:r>
      <w:bookmarkEnd w:id="66"/>
      <w:bookmarkEnd w:id="67"/>
      <w:bookmarkEnd w:id="68"/>
      <w:bookmarkEnd w:id="69"/>
      <w:bookmarkEnd w:id="70"/>
      <w:bookmarkEnd w:id="71"/>
      <w:bookmarkEnd w:id="72"/>
    </w:p>
    <w:p w14:paraId="52462D22" w14:textId="3B36BA37" w:rsidR="00451B94" w:rsidRDefault="0058189B" w:rsidP="00451B94">
      <w:pPr>
        <w:pStyle w:val="TF-TEXTO"/>
      </w:pPr>
      <w:r>
        <w:t>A ferramenta a ser desenvolvida deverá:</w:t>
      </w:r>
    </w:p>
    <w:p w14:paraId="3ACF59E6" w14:textId="6CDDEE81" w:rsidR="0058189B" w:rsidRDefault="00C455A0" w:rsidP="0058189B">
      <w:pPr>
        <w:pStyle w:val="TF-TEXTO"/>
        <w:numPr>
          <w:ilvl w:val="0"/>
          <w:numId w:val="23"/>
        </w:numPr>
      </w:pPr>
      <w:r>
        <w:t>i</w:t>
      </w:r>
      <w:r w:rsidR="0058189B">
        <w:t>dentificar as chamadas de sistema (</w:t>
      </w:r>
      <w:r w:rsidR="0058189B" w:rsidRPr="0058189B">
        <w:rPr>
          <w:i/>
          <w:iCs/>
        </w:rPr>
        <w:t>syscall</w:t>
      </w:r>
      <w:r w:rsidR="0058189B">
        <w:t xml:space="preserve">) executadas de forma manual (fora da ntdll) (Requisito Funcional – </w:t>
      </w:r>
      <w:commentRangeStart w:id="110"/>
      <w:r w:rsidR="0058189B">
        <w:t>RF</w:t>
      </w:r>
      <w:commentRangeEnd w:id="110"/>
      <w:r w:rsidR="00C93DA5">
        <w:rPr>
          <w:rStyle w:val="Refdecomentrio"/>
        </w:rPr>
        <w:commentReference w:id="110"/>
      </w:r>
      <w:r w:rsidR="0058189B">
        <w:t>);</w:t>
      </w:r>
    </w:p>
    <w:p w14:paraId="2BF84F3A" w14:textId="27427E46" w:rsidR="0058189B" w:rsidRDefault="00C455A0" w:rsidP="0058189B">
      <w:pPr>
        <w:pStyle w:val="TF-TEXTO"/>
        <w:numPr>
          <w:ilvl w:val="0"/>
          <w:numId w:val="23"/>
        </w:numPr>
      </w:pPr>
      <w:r>
        <w:t>a</w:t>
      </w:r>
      <w:r w:rsidR="0058189B">
        <w:t xml:space="preserve">presentar o </w:t>
      </w:r>
      <w:r w:rsidR="0058189B" w:rsidRPr="00C635CA">
        <w:rPr>
          <w:i/>
          <w:iCs/>
        </w:rPr>
        <w:t>dumping</w:t>
      </w:r>
      <w:r w:rsidR="0058189B">
        <w:t xml:space="preserve"> de </w:t>
      </w:r>
      <w:r w:rsidR="0058189B" w:rsidRPr="00C635CA">
        <w:rPr>
          <w:i/>
          <w:iCs/>
        </w:rPr>
        <w:t>callstack</w:t>
      </w:r>
      <w:r w:rsidR="0058189B">
        <w:t xml:space="preserve"> com os nomes de módulos presentes</w:t>
      </w:r>
      <w:r w:rsidR="00C635CA">
        <w:t xml:space="preserve"> no processo</w:t>
      </w:r>
      <w:r w:rsidR="0058189B">
        <w:t xml:space="preserve"> e calcular o </w:t>
      </w:r>
      <w:r w:rsidR="0058189B" w:rsidRPr="00C635CA">
        <w:rPr>
          <w:i/>
          <w:iCs/>
        </w:rPr>
        <w:t>relative virtual address (RVA)</w:t>
      </w:r>
      <w:r w:rsidR="0058189B">
        <w:t xml:space="preserve"> (RF);</w:t>
      </w:r>
    </w:p>
    <w:p w14:paraId="05BE2DD7" w14:textId="50F108B3" w:rsidR="0058189B" w:rsidRDefault="00C455A0" w:rsidP="0058189B">
      <w:pPr>
        <w:pStyle w:val="TF-TEXTO"/>
        <w:numPr>
          <w:ilvl w:val="0"/>
          <w:numId w:val="23"/>
        </w:numPr>
      </w:pPr>
      <w:r>
        <w:t>a</w:t>
      </w:r>
      <w:r w:rsidR="0058189B">
        <w:t>presentar o tempo de duração da execução da chamada de sistema (</w:t>
      </w:r>
      <w:r w:rsidR="0058189B" w:rsidRPr="0058189B">
        <w:rPr>
          <w:i/>
          <w:iCs/>
        </w:rPr>
        <w:t>syscall</w:t>
      </w:r>
      <w:r w:rsidR="0058189B">
        <w:t>) (RF);</w:t>
      </w:r>
    </w:p>
    <w:p w14:paraId="564D03FE" w14:textId="57F88FC5" w:rsidR="00C635CA" w:rsidRDefault="00C455A0" w:rsidP="0058189B">
      <w:pPr>
        <w:pStyle w:val="TF-TEXTO"/>
        <w:numPr>
          <w:ilvl w:val="0"/>
          <w:numId w:val="23"/>
        </w:numPr>
      </w:pPr>
      <w:r>
        <w:t>s</w:t>
      </w:r>
      <w:r w:rsidR="00C635CA">
        <w:t>er compatível entre os principais fabricantes de processadores do mercado (Intel e AMD) (</w:t>
      </w:r>
      <w:r w:rsidR="00F8229E">
        <w:t>Requisito Não Funcional - RNF</w:t>
      </w:r>
      <w:r w:rsidR="00C635CA">
        <w:t>);</w:t>
      </w:r>
    </w:p>
    <w:p w14:paraId="4D76FC30" w14:textId="0C0DA6A6" w:rsidR="00F8229E" w:rsidRDefault="00C455A0" w:rsidP="00F8229E">
      <w:pPr>
        <w:pStyle w:val="TF-TEXTO"/>
        <w:numPr>
          <w:ilvl w:val="0"/>
          <w:numId w:val="23"/>
        </w:numPr>
      </w:pPr>
      <w:r>
        <w:lastRenderedPageBreak/>
        <w:t>s</w:t>
      </w:r>
      <w:r w:rsidR="00F8229E">
        <w:t xml:space="preserve">er compatível com as </w:t>
      </w:r>
      <w:r w:rsidR="00F8229E" w:rsidRPr="00F8229E">
        <w:rPr>
          <w:i/>
          <w:iCs/>
        </w:rPr>
        <w:t>builds</w:t>
      </w:r>
      <w:r w:rsidR="00F8229E">
        <w:t xml:space="preserve"> recentes do Windows 10 e Windows 11 (RNF);</w:t>
      </w:r>
    </w:p>
    <w:p w14:paraId="315D5631" w14:textId="7266AA9D" w:rsidR="00F8229E" w:rsidRDefault="00C455A0" w:rsidP="00F8229E">
      <w:pPr>
        <w:pStyle w:val="TF-TEXTO"/>
        <w:numPr>
          <w:ilvl w:val="0"/>
          <w:numId w:val="23"/>
        </w:numPr>
      </w:pPr>
      <w:r>
        <w:t>s</w:t>
      </w:r>
      <w:r w:rsidR="0058189B">
        <w:t>er performático de modo que o usuário não sofra com problemas de desempenho impossibilitando o uso da máquina (</w:t>
      </w:r>
      <w:r w:rsidR="00F8229E">
        <w:t>RNF</w:t>
      </w:r>
      <w:r w:rsidR="0058189B">
        <w:t>);</w:t>
      </w:r>
    </w:p>
    <w:p w14:paraId="70562AD6" w14:textId="58518886" w:rsidR="00C635CA" w:rsidRDefault="00C455A0" w:rsidP="0058189B">
      <w:pPr>
        <w:pStyle w:val="TF-TEXTO"/>
        <w:numPr>
          <w:ilvl w:val="0"/>
          <w:numId w:val="23"/>
        </w:numPr>
      </w:pPr>
      <w:r>
        <w:t>c</w:t>
      </w:r>
      <w:r w:rsidR="00C635CA">
        <w:t xml:space="preserve">onstruir um driver centralizado que facilite a manutenção das funcionalidades de </w:t>
      </w:r>
      <w:r w:rsidR="00C635CA" w:rsidRPr="00C754CD">
        <w:rPr>
          <w:i/>
          <w:iCs/>
        </w:rPr>
        <w:t>hooking</w:t>
      </w:r>
      <w:r w:rsidR="00C635CA">
        <w:t xml:space="preserve"> (RNF);</w:t>
      </w:r>
    </w:p>
    <w:p w14:paraId="73333D9F" w14:textId="5AF0DCD3" w:rsidR="00C635CA" w:rsidRDefault="00C455A0" w:rsidP="0058189B">
      <w:pPr>
        <w:pStyle w:val="TF-TEXTO"/>
        <w:numPr>
          <w:ilvl w:val="0"/>
          <w:numId w:val="23"/>
        </w:numPr>
      </w:pPr>
      <w:r>
        <w:t>s</w:t>
      </w:r>
      <w:r w:rsidR="00C635CA">
        <w:t>er implementado utilizando a linguagem de programação C++ (RNF)</w:t>
      </w:r>
      <w:r w:rsidR="00F8229E">
        <w:t>;</w:t>
      </w:r>
    </w:p>
    <w:p w14:paraId="1DBC9DFE" w14:textId="71BFA605" w:rsidR="00F8229E" w:rsidRPr="00286FED" w:rsidRDefault="00C455A0" w:rsidP="00F8229E">
      <w:pPr>
        <w:pStyle w:val="TF-TEXTO"/>
        <w:numPr>
          <w:ilvl w:val="0"/>
          <w:numId w:val="23"/>
        </w:numPr>
      </w:pPr>
      <w:r>
        <w:t>d</w:t>
      </w:r>
      <w:r w:rsidR="00F8229E">
        <w:t>esenvolver utilizando a IDE Visual Studio Community (RNF).</w:t>
      </w:r>
    </w:p>
    <w:p w14:paraId="693E553B" w14:textId="77777777" w:rsidR="00451B94" w:rsidRDefault="00451B94" w:rsidP="00FC343A">
      <w:pPr>
        <w:pStyle w:val="Ttulo2"/>
      </w:pPr>
      <w:r>
        <w:t>METODOLOGIA</w:t>
      </w:r>
    </w:p>
    <w:p w14:paraId="3CAB30B2" w14:textId="77777777" w:rsidR="00451B94" w:rsidRPr="007E0D87" w:rsidRDefault="00451B94" w:rsidP="00691C40">
      <w:pPr>
        <w:pStyle w:val="TF-TEXTO"/>
      </w:pPr>
      <w:r w:rsidRPr="007E0D87">
        <w:t>O trabalho será desenvolvido observando as seguintes etapas:</w:t>
      </w:r>
    </w:p>
    <w:p w14:paraId="0E77F6BB" w14:textId="3593EFD1" w:rsidR="00451B94" w:rsidRPr="00424AD5" w:rsidRDefault="00C455A0" w:rsidP="00D4453F">
      <w:pPr>
        <w:pStyle w:val="TF-TEXTO"/>
        <w:numPr>
          <w:ilvl w:val="0"/>
          <w:numId w:val="24"/>
        </w:numPr>
      </w:pPr>
      <w:r>
        <w:t xml:space="preserve">levantamento bibliográfico: pesquisar e estudar sobre desenvolvimento </w:t>
      </w:r>
      <w:r w:rsidRPr="00C455A0">
        <w:rPr>
          <w:i/>
          <w:iCs/>
        </w:rPr>
        <w:t>kernel mode</w:t>
      </w:r>
      <w:r>
        <w:rPr>
          <w:i/>
          <w:iCs/>
        </w:rPr>
        <w:t xml:space="preserve">, </w:t>
      </w:r>
      <w:r>
        <w:t xml:space="preserve">técnicas de </w:t>
      </w:r>
      <w:r>
        <w:rPr>
          <w:i/>
          <w:iCs/>
        </w:rPr>
        <w:t>hooking</w:t>
      </w:r>
      <w:r>
        <w:t xml:space="preserve">, virtualização e trabalhos </w:t>
      </w:r>
      <w:commentRangeStart w:id="111"/>
      <w:r>
        <w:t>correlatos</w:t>
      </w:r>
      <w:commentRangeEnd w:id="111"/>
      <w:r w:rsidR="00C93DA5">
        <w:rPr>
          <w:rStyle w:val="Refdecomentrio"/>
        </w:rPr>
        <w:commentReference w:id="111"/>
      </w:r>
      <w:r>
        <w:t>;</w:t>
      </w:r>
    </w:p>
    <w:p w14:paraId="7D1492D4" w14:textId="0457B616" w:rsidR="00451B94" w:rsidRDefault="00C455A0" w:rsidP="00D4453F">
      <w:pPr>
        <w:pStyle w:val="TF-TEXTO"/>
        <w:numPr>
          <w:ilvl w:val="0"/>
          <w:numId w:val="24"/>
        </w:numPr>
      </w:pPr>
      <w:r>
        <w:t xml:space="preserve">lenvatamento dos requisitos: levando em consideração as informações da etapa anterior, </w:t>
      </w:r>
      <w:r w:rsidR="00527B85">
        <w:t>validar</w:t>
      </w:r>
      <w:r>
        <w:t xml:space="preserve"> os requisitos propostos para a aplicação;</w:t>
      </w:r>
    </w:p>
    <w:p w14:paraId="6900CD9A" w14:textId="6B5F7367" w:rsidR="00C455A0" w:rsidRDefault="00C455A0" w:rsidP="00D4453F">
      <w:pPr>
        <w:pStyle w:val="TF-TEXTO"/>
        <w:numPr>
          <w:ilvl w:val="0"/>
          <w:numId w:val="24"/>
        </w:numPr>
      </w:pPr>
      <w:r>
        <w:t>desenvolvimento de driver centralizado: implementar uma estrutura de centralização para facilitar o desenvolvimento da ferramenta e de sua manutenção;</w:t>
      </w:r>
    </w:p>
    <w:p w14:paraId="17E8C52D" w14:textId="76D1E7E8" w:rsidR="00C455A0" w:rsidRDefault="00C455A0" w:rsidP="00D4453F">
      <w:pPr>
        <w:pStyle w:val="TF-TEXTO"/>
        <w:numPr>
          <w:ilvl w:val="0"/>
          <w:numId w:val="24"/>
        </w:numPr>
      </w:pPr>
      <w:r>
        <w:t xml:space="preserve">modelagem do driver de </w:t>
      </w:r>
      <w:r w:rsidRPr="00C455A0">
        <w:rPr>
          <w:i/>
          <w:iCs/>
        </w:rPr>
        <w:t>hooking</w:t>
      </w:r>
      <w:r>
        <w:rPr>
          <w:i/>
          <w:iCs/>
        </w:rPr>
        <w:t xml:space="preserve">: </w:t>
      </w:r>
      <w:r>
        <w:t xml:space="preserve">após o desenvolvimento do item (c), desenvolver o driver que conterá as rotinas nativas do </w:t>
      </w:r>
      <w:r w:rsidRPr="00C455A0">
        <w:rPr>
          <w:i/>
          <w:iCs/>
        </w:rPr>
        <w:t>kernel</w:t>
      </w:r>
      <w:r>
        <w:t xml:space="preserve"> do sistema operacional e também comunicará a aplicação sobre a execução de uma nova chamada de sistema (</w:t>
      </w:r>
      <w:r>
        <w:rPr>
          <w:i/>
          <w:iCs/>
        </w:rPr>
        <w:t>syscall</w:t>
      </w:r>
      <w:r>
        <w:t>);</w:t>
      </w:r>
    </w:p>
    <w:p w14:paraId="415663F7" w14:textId="39555AE5" w:rsidR="00C455A0" w:rsidRDefault="00C455A0" w:rsidP="00D4453F">
      <w:pPr>
        <w:pStyle w:val="TF-TEXTO"/>
        <w:numPr>
          <w:ilvl w:val="0"/>
          <w:numId w:val="24"/>
        </w:numPr>
      </w:pPr>
      <w:r>
        <w:t>implementação de interface gráfica: verificar se a linguagem de programação C++ atenderá os principais requisitos para a implementação da interface gráfica e desenvolver;</w:t>
      </w:r>
    </w:p>
    <w:p w14:paraId="2B28D14E" w14:textId="0E55DE91" w:rsidR="00C455A0" w:rsidRPr="00424AD5" w:rsidRDefault="00C455A0" w:rsidP="00D4453F">
      <w:pPr>
        <w:pStyle w:val="TF-TEXTO"/>
        <w:numPr>
          <w:ilvl w:val="0"/>
          <w:numId w:val="24"/>
        </w:numPr>
      </w:pPr>
      <w:r>
        <w:t xml:space="preserve">testes: avaliar a performance, assim como verificar se está sendo realizado todos os </w:t>
      </w:r>
      <w:r>
        <w:rPr>
          <w:i/>
          <w:iCs/>
        </w:rPr>
        <w:t>hookings</w:t>
      </w:r>
      <w:r>
        <w:t xml:space="preserve"> propostos para a ferramenta</w:t>
      </w:r>
      <w:r w:rsidR="00B60090">
        <w:t xml:space="preserve"> e também verificar sobre as compatibilidades entre os sistemas operacionais e processadores</w:t>
      </w:r>
      <w:r w:rsidR="0093531F">
        <w:t xml:space="preserve">, por fim checar a segurança do uso da </w:t>
      </w:r>
      <w:commentRangeStart w:id="112"/>
      <w:r w:rsidR="0093531F">
        <w:t>aplicação</w:t>
      </w:r>
      <w:commentRangeEnd w:id="112"/>
      <w:r w:rsidR="00260F02">
        <w:rPr>
          <w:rStyle w:val="Refdecomentrio"/>
        </w:rPr>
        <w:commentReference w:id="112"/>
      </w:r>
      <w:r w:rsidR="0093531F">
        <w:t>.</w:t>
      </w:r>
    </w:p>
    <w:p w14:paraId="01558F06" w14:textId="40CC1A39" w:rsidR="00451B94" w:rsidRDefault="00451B94" w:rsidP="00691C40">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42201D">
        <w:t xml:space="preserve">Quadro </w:t>
      </w:r>
      <w:r w:rsidR="0042201D">
        <w:rPr>
          <w:noProof/>
        </w:rPr>
        <w:t>2</w:t>
      </w:r>
      <w:r w:rsidR="0060060C">
        <w:fldChar w:fldCharType="end"/>
      </w:r>
      <w:r>
        <w:t>.</w:t>
      </w:r>
    </w:p>
    <w:p w14:paraId="4A5C9559" w14:textId="450BB088" w:rsidR="00451B94" w:rsidRPr="007E0D87" w:rsidRDefault="0060060C" w:rsidP="005B2E12">
      <w:pPr>
        <w:pStyle w:val="TF-LEGENDA"/>
      </w:pPr>
      <w:bookmarkStart w:id="113" w:name="_Ref98650273"/>
      <w:r>
        <w:t xml:space="preserve">Quadro </w:t>
      </w:r>
      <w:r>
        <w:fldChar w:fldCharType="begin"/>
      </w:r>
      <w:r>
        <w:instrText xml:space="preserve"> SEQ Quadro \* ARABIC </w:instrText>
      </w:r>
      <w:r>
        <w:fldChar w:fldCharType="separate"/>
      </w:r>
      <w:r w:rsidR="0042201D">
        <w:rPr>
          <w:noProof/>
        </w:rPr>
        <w:t>2</w:t>
      </w:r>
      <w:r>
        <w:rPr>
          <w:noProof/>
        </w:rPr>
        <w:fldChar w:fldCharType="end"/>
      </w:r>
      <w:bookmarkEnd w:id="113"/>
      <w:r w:rsidR="00451B94" w:rsidRPr="007E0D87">
        <w:t xml:space="preserve"> </w:t>
      </w:r>
      <w:del w:id="114" w:author="Aurélio Faustino Hoppe" w:date="2024-05-21T09:29:00Z">
        <w:r w:rsidR="00451B94" w:rsidRPr="007E0D87" w:rsidDel="00260F02">
          <w:delText>-</w:delText>
        </w:r>
      </w:del>
      <w:ins w:id="115" w:author="Aurélio Faustino Hoppe" w:date="2024-05-21T09:29:00Z">
        <w:r w:rsidR="00260F02">
          <w:t>–</w:t>
        </w:r>
      </w:ins>
      <w:r w:rsidR="00451B94" w:rsidRPr="007E0D87">
        <w:t xml:space="preserve"> Cronograma</w:t>
      </w:r>
      <w:ins w:id="116" w:author="Aurélio Faustino Hoppe" w:date="2024-05-21T09:29:00Z">
        <w:r w:rsidR="00260F02">
          <w:t xml:space="preserve"> de at</w:t>
        </w:r>
      </w:ins>
      <w:ins w:id="117" w:author="Aurélio Faustino Hoppe" w:date="2024-05-21T09:30:00Z">
        <w:r w:rsidR="00260F02">
          <w:t>ividades a serem desensolvidas</w:t>
        </w:r>
      </w:ins>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6948E326" w:rsidR="00451B94" w:rsidRPr="007E0D87" w:rsidRDefault="009E7282"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170C232B" w:rsidR="00451B94" w:rsidRPr="007E0D87" w:rsidRDefault="009E7282" w:rsidP="00470C41">
            <w:pPr>
              <w:pStyle w:val="TF-TEXTOQUADROCentralizado"/>
            </w:pPr>
            <w:r>
              <w:t>jul</w:t>
            </w:r>
            <w:r w:rsidR="00451B94" w:rsidRPr="007E0D87">
              <w:t>.</w:t>
            </w:r>
          </w:p>
        </w:tc>
        <w:tc>
          <w:tcPr>
            <w:tcW w:w="568" w:type="dxa"/>
            <w:gridSpan w:val="2"/>
            <w:shd w:val="clear" w:color="auto" w:fill="A6A6A6"/>
          </w:tcPr>
          <w:p w14:paraId="4FF50E06" w14:textId="611EEBCB" w:rsidR="00451B94" w:rsidRPr="007E0D87" w:rsidRDefault="009E7282" w:rsidP="00470C41">
            <w:pPr>
              <w:pStyle w:val="TF-TEXTOQUADROCentralizado"/>
            </w:pPr>
            <w:r>
              <w:t>ago</w:t>
            </w:r>
            <w:r w:rsidR="00451B94" w:rsidRPr="007E0D87">
              <w:t>.</w:t>
            </w:r>
          </w:p>
        </w:tc>
        <w:tc>
          <w:tcPr>
            <w:tcW w:w="568" w:type="dxa"/>
            <w:gridSpan w:val="2"/>
            <w:shd w:val="clear" w:color="auto" w:fill="A6A6A6"/>
          </w:tcPr>
          <w:p w14:paraId="0727E6F5" w14:textId="6C4D269D" w:rsidR="00451B94" w:rsidRPr="007E0D87" w:rsidRDefault="009E7282" w:rsidP="00470C41">
            <w:pPr>
              <w:pStyle w:val="TF-TEXTOQUADROCentralizado"/>
            </w:pPr>
            <w:r>
              <w:t>set</w:t>
            </w:r>
            <w:r w:rsidR="00451B94" w:rsidRPr="007E0D87">
              <w:t>.</w:t>
            </w:r>
          </w:p>
        </w:tc>
        <w:tc>
          <w:tcPr>
            <w:tcW w:w="568" w:type="dxa"/>
            <w:gridSpan w:val="2"/>
            <w:shd w:val="clear" w:color="auto" w:fill="A6A6A6"/>
          </w:tcPr>
          <w:p w14:paraId="20D3F243" w14:textId="63BB92FE" w:rsidR="00451B94" w:rsidRPr="007E0D87" w:rsidRDefault="009E7282" w:rsidP="00470C41">
            <w:pPr>
              <w:pStyle w:val="TF-TEXTOQUADROCentralizado"/>
            </w:pPr>
            <w:r>
              <w:t>nov</w:t>
            </w:r>
            <w:r w:rsidR="00451B94" w:rsidRPr="007E0D87">
              <w:t>.</w:t>
            </w:r>
          </w:p>
        </w:tc>
        <w:tc>
          <w:tcPr>
            <w:tcW w:w="573" w:type="dxa"/>
            <w:gridSpan w:val="2"/>
            <w:shd w:val="clear" w:color="auto" w:fill="A6A6A6"/>
          </w:tcPr>
          <w:p w14:paraId="7E01C316" w14:textId="2EA38962" w:rsidR="00451B94" w:rsidRPr="007E0D87" w:rsidRDefault="009E7282"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7214E3">
        <w:trPr>
          <w:jc w:val="center"/>
        </w:trPr>
        <w:tc>
          <w:tcPr>
            <w:tcW w:w="6171" w:type="dxa"/>
            <w:tcBorders>
              <w:left w:val="single" w:sz="4" w:space="0" w:color="auto"/>
            </w:tcBorders>
          </w:tcPr>
          <w:p w14:paraId="017D9F91" w14:textId="19E43C22" w:rsidR="00451B94" w:rsidRPr="007E0D87" w:rsidRDefault="007941A1" w:rsidP="00470C41">
            <w:pPr>
              <w:pStyle w:val="TF-TEXTOQUADRO"/>
              <w:rPr>
                <w:bCs/>
              </w:rPr>
            </w:pPr>
            <w:r>
              <w:rPr>
                <w:bCs/>
              </w:rPr>
              <w:t>levantamento bibliográfico</w:t>
            </w:r>
          </w:p>
        </w:tc>
        <w:tc>
          <w:tcPr>
            <w:tcW w:w="273" w:type="dxa"/>
            <w:tcBorders>
              <w:bottom w:val="single" w:sz="4" w:space="0" w:color="auto"/>
            </w:tcBorders>
          </w:tcPr>
          <w:p w14:paraId="4B5F3366" w14:textId="77777777" w:rsidR="00451B94" w:rsidRPr="007E0D87" w:rsidRDefault="00451B94" w:rsidP="00470C41">
            <w:pPr>
              <w:pStyle w:val="TF-TEXTOQUADROCentralizado"/>
            </w:pPr>
          </w:p>
        </w:tc>
        <w:tc>
          <w:tcPr>
            <w:tcW w:w="284" w:type="dxa"/>
            <w:tcBorders>
              <w:bottom w:val="single" w:sz="4" w:space="0" w:color="auto"/>
            </w:tcBorders>
          </w:tcPr>
          <w:p w14:paraId="1E43B2F7" w14:textId="0C4B0917" w:rsidR="00451B94" w:rsidRPr="007E0D87" w:rsidRDefault="007941A1" w:rsidP="00470C41">
            <w:pPr>
              <w:pStyle w:val="TF-TEXTOQUADROCentralizado"/>
            </w:pPr>
            <w:r>
              <w:t>X</w:t>
            </w:r>
          </w:p>
        </w:tc>
        <w:tc>
          <w:tcPr>
            <w:tcW w:w="284" w:type="dxa"/>
            <w:tcBorders>
              <w:bottom w:val="single" w:sz="4" w:space="0" w:color="auto"/>
            </w:tcBorders>
          </w:tcPr>
          <w:p w14:paraId="263563AE" w14:textId="636369AB" w:rsidR="00451B94" w:rsidRPr="007E0D87" w:rsidRDefault="007941A1" w:rsidP="00470C41">
            <w:pPr>
              <w:pStyle w:val="TF-TEXTOQUADROCentralizado"/>
            </w:pPr>
            <w:r>
              <w:t>X</w:t>
            </w: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731A34DF" w14:textId="77777777" w:rsidTr="007214E3">
        <w:trPr>
          <w:jc w:val="center"/>
        </w:trPr>
        <w:tc>
          <w:tcPr>
            <w:tcW w:w="6171" w:type="dxa"/>
            <w:tcBorders>
              <w:left w:val="single" w:sz="4" w:space="0" w:color="auto"/>
            </w:tcBorders>
          </w:tcPr>
          <w:p w14:paraId="09429F3F" w14:textId="432ACBC0" w:rsidR="00451B94" w:rsidRPr="007E0D87" w:rsidRDefault="007941A1" w:rsidP="00470C41">
            <w:pPr>
              <w:pStyle w:val="TF-TEXTOQUADRO"/>
            </w:pPr>
            <w:r>
              <w:t>levantamento dos requisitos</w:t>
            </w:r>
          </w:p>
        </w:tc>
        <w:tc>
          <w:tcPr>
            <w:tcW w:w="273" w:type="dxa"/>
            <w:tcBorders>
              <w:top w:val="single" w:sz="4" w:space="0" w:color="auto"/>
            </w:tcBorders>
          </w:tcPr>
          <w:p w14:paraId="5BE3F1C7" w14:textId="77777777" w:rsidR="00451B94" w:rsidRPr="007E0D87" w:rsidRDefault="00451B94" w:rsidP="00470C41">
            <w:pPr>
              <w:pStyle w:val="TF-TEXTOQUADROCentralizado"/>
            </w:pPr>
          </w:p>
        </w:tc>
        <w:tc>
          <w:tcPr>
            <w:tcW w:w="284" w:type="dxa"/>
            <w:tcBorders>
              <w:top w:val="single" w:sz="4" w:space="0" w:color="auto"/>
            </w:tcBorders>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D9A40D" w:rsidR="00451B94" w:rsidRPr="007E0D87" w:rsidRDefault="007941A1" w:rsidP="00470C41">
            <w:pPr>
              <w:pStyle w:val="TF-TEXTOQUADROCentralizado"/>
            </w:pPr>
            <w:r>
              <w:t>X</w:t>
            </w: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tcPr>
          <w:p w14:paraId="42EF8CEA" w14:textId="77777777" w:rsidR="00451B94" w:rsidRPr="007E0D87" w:rsidRDefault="00451B94" w:rsidP="00470C41">
            <w:pPr>
              <w:pStyle w:val="TF-TEXTOQUADROCentralizado"/>
            </w:pPr>
          </w:p>
        </w:tc>
        <w:tc>
          <w:tcPr>
            <w:tcW w:w="284" w:type="dxa"/>
            <w:tcBorders>
              <w:top w:val="single" w:sz="4" w:space="0" w:color="auto"/>
            </w:tcBorders>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451B94" w:rsidRPr="007E0D87" w14:paraId="163ADF4C" w14:textId="77777777" w:rsidTr="007214E3">
        <w:trPr>
          <w:jc w:val="center"/>
        </w:trPr>
        <w:tc>
          <w:tcPr>
            <w:tcW w:w="6171" w:type="dxa"/>
            <w:tcBorders>
              <w:left w:val="single" w:sz="4" w:space="0" w:color="auto"/>
            </w:tcBorders>
          </w:tcPr>
          <w:p w14:paraId="4F6B51D7" w14:textId="29E0DA6A" w:rsidR="00451B94" w:rsidRPr="007E0D87" w:rsidRDefault="00722ED2" w:rsidP="00470C41">
            <w:pPr>
              <w:pStyle w:val="TF-TEXTOQUADRO"/>
            </w:pPr>
            <w:r>
              <w:t>d</w:t>
            </w:r>
            <w:r w:rsidR="007941A1">
              <w:t>esenvolvimento do driver centralizado</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tcPr>
          <w:p w14:paraId="2DFD0BF8" w14:textId="73778C3E" w:rsidR="00451B94" w:rsidRPr="007E0D87" w:rsidRDefault="007941A1" w:rsidP="00470C41">
            <w:pPr>
              <w:pStyle w:val="TF-TEXTOQUADROCentralizado"/>
            </w:pPr>
            <w:r>
              <w:t>X</w:t>
            </w:r>
          </w:p>
        </w:tc>
        <w:tc>
          <w:tcPr>
            <w:tcW w:w="284" w:type="dxa"/>
            <w:tcBorders>
              <w:bottom w:val="single" w:sz="4" w:space="0" w:color="auto"/>
            </w:tcBorders>
          </w:tcPr>
          <w:p w14:paraId="5FC0F24C" w14:textId="77777777" w:rsidR="00451B94" w:rsidRPr="007E0D87" w:rsidRDefault="00451B94" w:rsidP="00470C41">
            <w:pPr>
              <w:pStyle w:val="TF-TEXTOQUADROCentralizado"/>
            </w:pPr>
          </w:p>
        </w:tc>
        <w:tc>
          <w:tcPr>
            <w:tcW w:w="284" w:type="dxa"/>
            <w:tcBorders>
              <w:bottom w:val="single" w:sz="4" w:space="0" w:color="auto"/>
            </w:tcBorders>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51B94" w:rsidRPr="007E0D87" w14:paraId="261AAEE9" w14:textId="77777777" w:rsidTr="007941A1">
        <w:trPr>
          <w:jc w:val="center"/>
        </w:trPr>
        <w:tc>
          <w:tcPr>
            <w:tcW w:w="6171" w:type="dxa"/>
            <w:tcBorders>
              <w:left w:val="single" w:sz="4" w:space="0" w:color="auto"/>
            </w:tcBorders>
          </w:tcPr>
          <w:p w14:paraId="6B953714" w14:textId="3C609283" w:rsidR="00451B94" w:rsidRPr="007941A1" w:rsidRDefault="00722ED2" w:rsidP="00470C41">
            <w:pPr>
              <w:pStyle w:val="TF-TEXTOQUADRO"/>
            </w:pPr>
            <w:r>
              <w:t>m</w:t>
            </w:r>
            <w:r w:rsidR="007941A1">
              <w:t xml:space="preserve">odelagem do driver de </w:t>
            </w:r>
            <w:r w:rsidR="007941A1" w:rsidRPr="007941A1">
              <w:rPr>
                <w:i/>
                <w:iCs/>
              </w:rPr>
              <w:t>hooking</w:t>
            </w:r>
          </w:p>
        </w:tc>
        <w:tc>
          <w:tcPr>
            <w:tcW w:w="273" w:type="dxa"/>
          </w:tcPr>
          <w:p w14:paraId="566EFD9D" w14:textId="77777777" w:rsidR="00451B94" w:rsidRPr="007E0D87" w:rsidRDefault="00451B94" w:rsidP="00470C41">
            <w:pPr>
              <w:pStyle w:val="TF-TEXTOQUADROCentralizado"/>
            </w:pPr>
          </w:p>
        </w:tc>
        <w:tc>
          <w:tcPr>
            <w:tcW w:w="284" w:type="dxa"/>
          </w:tcPr>
          <w:p w14:paraId="7B0459E8" w14:textId="77777777" w:rsidR="00451B94" w:rsidRPr="007E0D87" w:rsidRDefault="00451B94" w:rsidP="00470C41">
            <w:pPr>
              <w:pStyle w:val="TF-TEXTOQUADROCentralizado"/>
            </w:pPr>
          </w:p>
        </w:tc>
        <w:tc>
          <w:tcPr>
            <w:tcW w:w="284" w:type="dxa"/>
          </w:tcPr>
          <w:p w14:paraId="70FA0C5E" w14:textId="77777777" w:rsidR="00451B94" w:rsidRPr="007E0D87" w:rsidRDefault="00451B94" w:rsidP="00470C41">
            <w:pPr>
              <w:pStyle w:val="TF-TEXTOQUADROCentralizado"/>
            </w:pPr>
          </w:p>
        </w:tc>
        <w:tc>
          <w:tcPr>
            <w:tcW w:w="284" w:type="dxa"/>
          </w:tcPr>
          <w:p w14:paraId="43B9725A" w14:textId="77777777" w:rsidR="00451B94" w:rsidRPr="007E0D87" w:rsidRDefault="00451B94" w:rsidP="00470C41">
            <w:pPr>
              <w:pStyle w:val="TF-TEXTOQUADROCentralizado"/>
            </w:pPr>
          </w:p>
        </w:tc>
        <w:tc>
          <w:tcPr>
            <w:tcW w:w="284" w:type="dxa"/>
          </w:tcPr>
          <w:p w14:paraId="3C64B871" w14:textId="4C4C1ABD" w:rsidR="00451B94" w:rsidRPr="007E0D87" w:rsidRDefault="007941A1" w:rsidP="00470C41">
            <w:pPr>
              <w:pStyle w:val="TF-TEXTOQUADROCentralizado"/>
            </w:pPr>
            <w:r>
              <w:t>X</w:t>
            </w:r>
          </w:p>
        </w:tc>
        <w:tc>
          <w:tcPr>
            <w:tcW w:w="284" w:type="dxa"/>
          </w:tcPr>
          <w:p w14:paraId="7F04A768" w14:textId="38BA2E13" w:rsidR="00451B94" w:rsidRPr="007E0D87" w:rsidRDefault="007941A1" w:rsidP="00470C41">
            <w:pPr>
              <w:pStyle w:val="TF-TEXTOQUADROCentralizado"/>
            </w:pPr>
            <w:r>
              <w:t>X</w:t>
            </w:r>
          </w:p>
        </w:tc>
        <w:tc>
          <w:tcPr>
            <w:tcW w:w="284" w:type="dxa"/>
          </w:tcPr>
          <w:p w14:paraId="7097313F" w14:textId="59865D5A" w:rsidR="00451B94" w:rsidRPr="007E0D87" w:rsidRDefault="007941A1" w:rsidP="00470C41">
            <w:pPr>
              <w:pStyle w:val="TF-TEXTOQUADROCentralizado"/>
            </w:pPr>
            <w:r>
              <w:t>X</w:t>
            </w:r>
          </w:p>
        </w:tc>
        <w:tc>
          <w:tcPr>
            <w:tcW w:w="284" w:type="dxa"/>
          </w:tcPr>
          <w:p w14:paraId="73493073" w14:textId="4C7AA1C9" w:rsidR="00451B94" w:rsidRPr="007E0D87" w:rsidRDefault="00451B94" w:rsidP="00470C41">
            <w:pPr>
              <w:pStyle w:val="TF-TEXTOQUADROCentralizado"/>
            </w:pPr>
          </w:p>
        </w:tc>
        <w:tc>
          <w:tcPr>
            <w:tcW w:w="284" w:type="dxa"/>
          </w:tcPr>
          <w:p w14:paraId="59D4A1A3" w14:textId="77777777" w:rsidR="00451B94" w:rsidRPr="007E0D87" w:rsidRDefault="00451B94" w:rsidP="00470C41">
            <w:pPr>
              <w:pStyle w:val="TF-TEXTOQUADROCentralizado"/>
            </w:pPr>
          </w:p>
        </w:tc>
        <w:tc>
          <w:tcPr>
            <w:tcW w:w="289" w:type="dxa"/>
          </w:tcPr>
          <w:p w14:paraId="4D49DFC7" w14:textId="77777777" w:rsidR="00451B94" w:rsidRPr="007E0D87" w:rsidRDefault="00451B94" w:rsidP="00470C41">
            <w:pPr>
              <w:pStyle w:val="TF-TEXTOQUADROCentralizado"/>
            </w:pPr>
          </w:p>
        </w:tc>
      </w:tr>
      <w:tr w:rsidR="007941A1" w:rsidRPr="007E0D87" w14:paraId="635BF6A9" w14:textId="77777777" w:rsidTr="00EE3B6B">
        <w:trPr>
          <w:jc w:val="center"/>
        </w:trPr>
        <w:tc>
          <w:tcPr>
            <w:tcW w:w="6171" w:type="dxa"/>
            <w:tcBorders>
              <w:left w:val="single" w:sz="4" w:space="0" w:color="auto"/>
              <w:bottom w:val="single" w:sz="4" w:space="0" w:color="auto"/>
            </w:tcBorders>
          </w:tcPr>
          <w:p w14:paraId="4EF8D9CF" w14:textId="677E3903" w:rsidR="007941A1" w:rsidRPr="007941A1" w:rsidRDefault="00722ED2" w:rsidP="00EE3B6B">
            <w:pPr>
              <w:pStyle w:val="TF-TEXTOQUADRO"/>
            </w:pPr>
            <w:r>
              <w:t>i</w:t>
            </w:r>
            <w:r w:rsidR="007941A1">
              <w:t>mplementação da interface gráfica</w:t>
            </w:r>
          </w:p>
        </w:tc>
        <w:tc>
          <w:tcPr>
            <w:tcW w:w="273" w:type="dxa"/>
            <w:tcBorders>
              <w:bottom w:val="single" w:sz="4" w:space="0" w:color="auto"/>
            </w:tcBorders>
          </w:tcPr>
          <w:p w14:paraId="3BC8AC2C" w14:textId="77777777" w:rsidR="007941A1" w:rsidRPr="007E0D87" w:rsidRDefault="007941A1" w:rsidP="00EE3B6B">
            <w:pPr>
              <w:pStyle w:val="TF-TEXTOQUADROCentralizado"/>
            </w:pPr>
          </w:p>
        </w:tc>
        <w:tc>
          <w:tcPr>
            <w:tcW w:w="284" w:type="dxa"/>
            <w:tcBorders>
              <w:bottom w:val="single" w:sz="4" w:space="0" w:color="auto"/>
            </w:tcBorders>
          </w:tcPr>
          <w:p w14:paraId="1C81E2E3" w14:textId="77777777" w:rsidR="007941A1" w:rsidRPr="007E0D87" w:rsidRDefault="007941A1" w:rsidP="00EE3B6B">
            <w:pPr>
              <w:pStyle w:val="TF-TEXTOQUADROCentralizado"/>
            </w:pPr>
          </w:p>
        </w:tc>
        <w:tc>
          <w:tcPr>
            <w:tcW w:w="284" w:type="dxa"/>
            <w:tcBorders>
              <w:bottom w:val="single" w:sz="4" w:space="0" w:color="auto"/>
            </w:tcBorders>
          </w:tcPr>
          <w:p w14:paraId="3DE9DC35" w14:textId="77777777" w:rsidR="007941A1" w:rsidRPr="007E0D87" w:rsidRDefault="007941A1" w:rsidP="00EE3B6B">
            <w:pPr>
              <w:pStyle w:val="TF-TEXTOQUADROCentralizado"/>
            </w:pPr>
          </w:p>
        </w:tc>
        <w:tc>
          <w:tcPr>
            <w:tcW w:w="284" w:type="dxa"/>
            <w:tcBorders>
              <w:bottom w:val="single" w:sz="4" w:space="0" w:color="auto"/>
            </w:tcBorders>
          </w:tcPr>
          <w:p w14:paraId="4FB1AA81" w14:textId="77777777" w:rsidR="007941A1" w:rsidRPr="007E0D87" w:rsidRDefault="007941A1" w:rsidP="00EE3B6B">
            <w:pPr>
              <w:pStyle w:val="TF-TEXTOQUADROCentralizado"/>
            </w:pPr>
          </w:p>
        </w:tc>
        <w:tc>
          <w:tcPr>
            <w:tcW w:w="284" w:type="dxa"/>
            <w:tcBorders>
              <w:bottom w:val="single" w:sz="4" w:space="0" w:color="auto"/>
            </w:tcBorders>
          </w:tcPr>
          <w:p w14:paraId="6DE6FB1D" w14:textId="738E7DCC" w:rsidR="007941A1" w:rsidRPr="007E0D87" w:rsidRDefault="007941A1" w:rsidP="00EE3B6B">
            <w:pPr>
              <w:pStyle w:val="TF-TEXTOQUADROCentralizado"/>
            </w:pPr>
            <w:r>
              <w:t>X</w:t>
            </w:r>
          </w:p>
        </w:tc>
        <w:tc>
          <w:tcPr>
            <w:tcW w:w="284" w:type="dxa"/>
            <w:tcBorders>
              <w:bottom w:val="single" w:sz="4" w:space="0" w:color="auto"/>
            </w:tcBorders>
          </w:tcPr>
          <w:p w14:paraId="513C8916" w14:textId="039014CA" w:rsidR="007941A1" w:rsidRPr="007E0D87" w:rsidRDefault="007941A1" w:rsidP="00EE3B6B">
            <w:pPr>
              <w:pStyle w:val="TF-TEXTOQUADROCentralizado"/>
            </w:pPr>
            <w:r>
              <w:t>X</w:t>
            </w:r>
          </w:p>
        </w:tc>
        <w:tc>
          <w:tcPr>
            <w:tcW w:w="284" w:type="dxa"/>
            <w:tcBorders>
              <w:bottom w:val="single" w:sz="4" w:space="0" w:color="auto"/>
            </w:tcBorders>
          </w:tcPr>
          <w:p w14:paraId="1A63ED15" w14:textId="12B8265B" w:rsidR="007941A1" w:rsidRPr="007E0D87" w:rsidRDefault="007941A1" w:rsidP="00EE3B6B">
            <w:pPr>
              <w:pStyle w:val="TF-TEXTOQUADROCentralizado"/>
            </w:pPr>
            <w:r>
              <w:t>X</w:t>
            </w:r>
          </w:p>
        </w:tc>
        <w:tc>
          <w:tcPr>
            <w:tcW w:w="284" w:type="dxa"/>
            <w:tcBorders>
              <w:bottom w:val="single" w:sz="4" w:space="0" w:color="auto"/>
            </w:tcBorders>
          </w:tcPr>
          <w:p w14:paraId="068AFB2D" w14:textId="179D8AD7" w:rsidR="007941A1" w:rsidRPr="007E0D87" w:rsidRDefault="00722ED2" w:rsidP="00EE3B6B">
            <w:pPr>
              <w:pStyle w:val="TF-TEXTOQUADROCentralizado"/>
            </w:pPr>
            <w:r>
              <w:t>X</w:t>
            </w:r>
          </w:p>
        </w:tc>
        <w:tc>
          <w:tcPr>
            <w:tcW w:w="284" w:type="dxa"/>
            <w:tcBorders>
              <w:bottom w:val="single" w:sz="4" w:space="0" w:color="auto"/>
            </w:tcBorders>
          </w:tcPr>
          <w:p w14:paraId="1CD297D6" w14:textId="77777777" w:rsidR="007941A1" w:rsidRPr="007E0D87" w:rsidRDefault="007941A1" w:rsidP="00EE3B6B">
            <w:pPr>
              <w:pStyle w:val="TF-TEXTOQUADROCentralizado"/>
            </w:pPr>
          </w:p>
        </w:tc>
        <w:tc>
          <w:tcPr>
            <w:tcW w:w="289" w:type="dxa"/>
            <w:tcBorders>
              <w:bottom w:val="single" w:sz="4" w:space="0" w:color="auto"/>
            </w:tcBorders>
          </w:tcPr>
          <w:p w14:paraId="56179FD8" w14:textId="77777777" w:rsidR="007941A1" w:rsidRPr="007E0D87" w:rsidRDefault="007941A1" w:rsidP="00EE3B6B">
            <w:pPr>
              <w:pStyle w:val="TF-TEXTOQUADROCentralizado"/>
            </w:pPr>
          </w:p>
        </w:tc>
      </w:tr>
      <w:tr w:rsidR="007941A1" w:rsidRPr="007E0D87" w14:paraId="5A74D414" w14:textId="77777777" w:rsidTr="007214E3">
        <w:trPr>
          <w:jc w:val="center"/>
        </w:trPr>
        <w:tc>
          <w:tcPr>
            <w:tcW w:w="6171" w:type="dxa"/>
            <w:tcBorders>
              <w:left w:val="single" w:sz="4" w:space="0" w:color="auto"/>
              <w:bottom w:val="single" w:sz="4" w:space="0" w:color="auto"/>
            </w:tcBorders>
          </w:tcPr>
          <w:p w14:paraId="563FDFBE" w14:textId="66ACDD62" w:rsidR="007941A1" w:rsidRDefault="00722ED2" w:rsidP="00470C41">
            <w:pPr>
              <w:pStyle w:val="TF-TEXTOQUADRO"/>
            </w:pPr>
            <w:r>
              <w:t>t</w:t>
            </w:r>
            <w:r w:rsidR="007941A1">
              <w:t>estes</w:t>
            </w:r>
          </w:p>
        </w:tc>
        <w:tc>
          <w:tcPr>
            <w:tcW w:w="273" w:type="dxa"/>
            <w:tcBorders>
              <w:bottom w:val="single" w:sz="4" w:space="0" w:color="auto"/>
            </w:tcBorders>
          </w:tcPr>
          <w:p w14:paraId="6B774F91" w14:textId="77777777" w:rsidR="007941A1" w:rsidRPr="007E0D87" w:rsidRDefault="007941A1" w:rsidP="00470C41">
            <w:pPr>
              <w:pStyle w:val="TF-TEXTOQUADROCentralizado"/>
            </w:pPr>
          </w:p>
        </w:tc>
        <w:tc>
          <w:tcPr>
            <w:tcW w:w="284" w:type="dxa"/>
            <w:tcBorders>
              <w:bottom w:val="single" w:sz="4" w:space="0" w:color="auto"/>
            </w:tcBorders>
          </w:tcPr>
          <w:p w14:paraId="5B345BD2" w14:textId="77777777" w:rsidR="007941A1" w:rsidRPr="007E0D87" w:rsidRDefault="007941A1" w:rsidP="00470C41">
            <w:pPr>
              <w:pStyle w:val="TF-TEXTOQUADROCentralizado"/>
            </w:pPr>
          </w:p>
        </w:tc>
        <w:tc>
          <w:tcPr>
            <w:tcW w:w="284" w:type="dxa"/>
            <w:tcBorders>
              <w:bottom w:val="single" w:sz="4" w:space="0" w:color="auto"/>
            </w:tcBorders>
          </w:tcPr>
          <w:p w14:paraId="02B361BB" w14:textId="77777777" w:rsidR="007941A1" w:rsidRPr="007E0D87" w:rsidRDefault="007941A1" w:rsidP="00470C41">
            <w:pPr>
              <w:pStyle w:val="TF-TEXTOQUADROCentralizado"/>
            </w:pPr>
          </w:p>
        </w:tc>
        <w:tc>
          <w:tcPr>
            <w:tcW w:w="284" w:type="dxa"/>
            <w:tcBorders>
              <w:bottom w:val="single" w:sz="4" w:space="0" w:color="auto"/>
            </w:tcBorders>
          </w:tcPr>
          <w:p w14:paraId="36B8FFA0" w14:textId="77777777" w:rsidR="007941A1" w:rsidRPr="007E0D87" w:rsidRDefault="007941A1" w:rsidP="00470C41">
            <w:pPr>
              <w:pStyle w:val="TF-TEXTOQUADROCentralizado"/>
            </w:pPr>
          </w:p>
        </w:tc>
        <w:tc>
          <w:tcPr>
            <w:tcW w:w="284" w:type="dxa"/>
            <w:tcBorders>
              <w:bottom w:val="single" w:sz="4" w:space="0" w:color="auto"/>
            </w:tcBorders>
          </w:tcPr>
          <w:p w14:paraId="72337BE9" w14:textId="77777777" w:rsidR="007941A1" w:rsidRPr="007E0D87" w:rsidRDefault="007941A1" w:rsidP="00470C41">
            <w:pPr>
              <w:pStyle w:val="TF-TEXTOQUADROCentralizado"/>
            </w:pPr>
          </w:p>
        </w:tc>
        <w:tc>
          <w:tcPr>
            <w:tcW w:w="284" w:type="dxa"/>
            <w:tcBorders>
              <w:bottom w:val="single" w:sz="4" w:space="0" w:color="auto"/>
            </w:tcBorders>
          </w:tcPr>
          <w:p w14:paraId="3C2581DF" w14:textId="77777777" w:rsidR="007941A1" w:rsidRPr="007E0D87" w:rsidRDefault="007941A1" w:rsidP="00470C41">
            <w:pPr>
              <w:pStyle w:val="TF-TEXTOQUADROCentralizado"/>
            </w:pPr>
          </w:p>
        </w:tc>
        <w:tc>
          <w:tcPr>
            <w:tcW w:w="284" w:type="dxa"/>
            <w:tcBorders>
              <w:bottom w:val="single" w:sz="4" w:space="0" w:color="auto"/>
            </w:tcBorders>
          </w:tcPr>
          <w:p w14:paraId="05F414F8" w14:textId="77777777" w:rsidR="007941A1" w:rsidRPr="007E0D87" w:rsidRDefault="007941A1" w:rsidP="00470C41">
            <w:pPr>
              <w:pStyle w:val="TF-TEXTOQUADROCentralizado"/>
            </w:pPr>
          </w:p>
        </w:tc>
        <w:tc>
          <w:tcPr>
            <w:tcW w:w="284" w:type="dxa"/>
            <w:tcBorders>
              <w:bottom w:val="single" w:sz="4" w:space="0" w:color="auto"/>
            </w:tcBorders>
          </w:tcPr>
          <w:p w14:paraId="7FD5101C" w14:textId="77777777" w:rsidR="007941A1" w:rsidRPr="007E0D87" w:rsidRDefault="007941A1" w:rsidP="00470C41">
            <w:pPr>
              <w:pStyle w:val="TF-TEXTOQUADROCentralizado"/>
            </w:pPr>
          </w:p>
        </w:tc>
        <w:tc>
          <w:tcPr>
            <w:tcW w:w="284" w:type="dxa"/>
            <w:tcBorders>
              <w:bottom w:val="single" w:sz="4" w:space="0" w:color="auto"/>
            </w:tcBorders>
          </w:tcPr>
          <w:p w14:paraId="2BD7EDD8" w14:textId="3C7CDD7E" w:rsidR="007941A1" w:rsidRPr="007E0D87" w:rsidRDefault="007941A1" w:rsidP="00470C41">
            <w:pPr>
              <w:pStyle w:val="TF-TEXTOQUADROCentralizado"/>
            </w:pPr>
            <w:commentRangeStart w:id="118"/>
            <w:r>
              <w:t>X</w:t>
            </w:r>
            <w:commentRangeEnd w:id="118"/>
            <w:r w:rsidR="00260F02">
              <w:rPr>
                <w:rStyle w:val="Refdecomentrio"/>
              </w:rPr>
              <w:commentReference w:id="118"/>
            </w:r>
          </w:p>
        </w:tc>
        <w:tc>
          <w:tcPr>
            <w:tcW w:w="289" w:type="dxa"/>
            <w:tcBorders>
              <w:bottom w:val="single" w:sz="4" w:space="0" w:color="auto"/>
            </w:tcBorders>
          </w:tcPr>
          <w:p w14:paraId="15CC520F" w14:textId="1D49F149" w:rsidR="007941A1" w:rsidRPr="007E0D87" w:rsidRDefault="007941A1" w:rsidP="00470C41">
            <w:pPr>
              <w:pStyle w:val="TF-TEXTOQUADROCentralizado"/>
            </w:pPr>
            <w:r>
              <w:t>X</w:t>
            </w:r>
          </w:p>
        </w:tc>
      </w:tr>
    </w:tbl>
    <w:p w14:paraId="68B4DD69" w14:textId="77777777" w:rsidR="00FC4A9F" w:rsidRDefault="00FC4A9F" w:rsidP="00FC4A9F">
      <w:pPr>
        <w:pStyle w:val="TF-FONTE"/>
      </w:pPr>
      <w:r>
        <w:t>Fonte: elaborado pelo autor.</w:t>
      </w:r>
    </w:p>
    <w:p w14:paraId="7D9EEAE5" w14:textId="3A887AD6" w:rsidR="00A307C7" w:rsidRPr="007A1883" w:rsidRDefault="00C276D0" w:rsidP="00424AD5">
      <w:pPr>
        <w:pStyle w:val="Ttulo1"/>
      </w:pPr>
      <w:r>
        <w:t xml:space="preserve">Tecnologias </w:t>
      </w:r>
      <w:commentRangeStart w:id="119"/>
      <w:r>
        <w:t>relevantes</w:t>
      </w:r>
      <w:commentRangeEnd w:id="119"/>
      <w:r w:rsidR="00260F02">
        <w:rPr>
          <w:rStyle w:val="Refdecomentrio"/>
          <w:b w:val="0"/>
          <w:caps w:val="0"/>
        </w:rPr>
        <w:commentReference w:id="119"/>
      </w:r>
    </w:p>
    <w:p w14:paraId="2C67F2EE" w14:textId="7136E43C" w:rsidR="00722ED2" w:rsidRDefault="00722ED2" w:rsidP="00722ED2">
      <w:pPr>
        <w:pStyle w:val="TF-TEXTO"/>
      </w:pPr>
      <w:r>
        <w:t xml:space="preserve">Este capítulo descreve brevemente </w:t>
      </w:r>
      <w:r w:rsidR="00C276D0">
        <w:t xml:space="preserve">as tecnologias relevantes para o presente </w:t>
      </w:r>
      <w:commentRangeStart w:id="120"/>
      <w:r w:rsidR="00C276D0">
        <w:t>estudo</w:t>
      </w:r>
      <w:commentRangeEnd w:id="120"/>
      <w:r w:rsidR="00260F02">
        <w:rPr>
          <w:rStyle w:val="Refdecomentrio"/>
        </w:rPr>
        <w:commentReference w:id="120"/>
      </w:r>
      <w:r w:rsidR="0093531F">
        <w:t>:</w:t>
      </w:r>
      <w:bookmarkStart w:id="121" w:name="_Toc351015602"/>
      <w:bookmarkEnd w:id="59"/>
      <w:bookmarkEnd w:id="60"/>
      <w:bookmarkEnd w:id="61"/>
      <w:bookmarkEnd w:id="62"/>
      <w:bookmarkEnd w:id="63"/>
      <w:bookmarkEnd w:id="64"/>
      <w:bookmarkEnd w:id="65"/>
    </w:p>
    <w:p w14:paraId="438B0FAD" w14:textId="7A994147" w:rsidR="00FC343A" w:rsidRDefault="00FC343A" w:rsidP="00FC343A">
      <w:pPr>
        <w:pStyle w:val="Ttulo2"/>
      </w:pPr>
      <w:r>
        <w:t>Hypervisors</w:t>
      </w:r>
    </w:p>
    <w:p w14:paraId="535E8054" w14:textId="3482E778" w:rsidR="00696B8A" w:rsidRPr="00691C40" w:rsidRDefault="00185BE6" w:rsidP="00691C40">
      <w:pPr>
        <w:pStyle w:val="TF-TEXTO"/>
      </w:pPr>
      <w:r w:rsidRPr="00691C40">
        <w:t xml:space="preserve">Segundo Martin (2017), </w:t>
      </w:r>
      <w:r w:rsidR="000537F7" w:rsidRPr="00691C40">
        <w:t>hypervisors fazem parte da ampla área da computação conhecida como virtualização, um conceito que existe há certo tempo. No meio da década de 1960, os mainframes domina</w:t>
      </w:r>
      <w:r w:rsidR="00696B8A" w:rsidRPr="00691C40">
        <w:t>vam</w:t>
      </w:r>
      <w:r w:rsidR="000537F7" w:rsidRPr="00691C40">
        <w:t xml:space="preserve"> o mundo da computação corporativa. No entanto, </w:t>
      </w:r>
      <w:r w:rsidR="0093531F" w:rsidRPr="00691C40">
        <w:t xml:space="preserve">segundo </w:t>
      </w:r>
      <w:r w:rsidR="002B35EB" w:rsidRPr="00691C40">
        <w:t xml:space="preserve">Martin (2017) </w:t>
      </w:r>
      <w:r w:rsidR="000537F7" w:rsidRPr="00691C40">
        <w:t xml:space="preserve">esses mainframes eram relativamente raros e extremamente caros. Muita das vezes servindo a mais de um usuário, a qual compartilhavam uma fátia do tempo para executar alguns trabalhos. Significando que, do ponto de vista de cada usuário, parecia que eles tinham um mainframe exclusivamente destinado a eles. Neste contexto, um hypervisor é um software que </w:t>
      </w:r>
      <w:r w:rsidR="00696B8A" w:rsidRPr="00691C40">
        <w:t>gerencia</w:t>
      </w:r>
      <w:r w:rsidR="000537F7" w:rsidRPr="00691C40">
        <w:t xml:space="preserve"> o hardware disponível no computador em que está sendo </w:t>
      </w:r>
      <w:r w:rsidR="00696B8A" w:rsidRPr="00691C40">
        <w:t>executado</w:t>
      </w:r>
      <w:r w:rsidR="000537F7" w:rsidRPr="00691C40">
        <w:t xml:space="preserve"> para os demais sistemas operacionais que está sendo controlado (guests).</w:t>
      </w:r>
    </w:p>
    <w:p w14:paraId="5BBCC16F" w14:textId="11F5A3C4" w:rsidR="001E7449" w:rsidRPr="00691C40" w:rsidRDefault="00696B8A" w:rsidP="00691C40">
      <w:pPr>
        <w:pStyle w:val="TF-TEXTO"/>
      </w:pPr>
      <w:del w:id="122" w:author="Aurélio Faustino Hoppe" w:date="2024-05-21T09:32:00Z">
        <w:r w:rsidRPr="00691C40" w:rsidDel="00260F02">
          <w:delText xml:space="preserve">Também </w:delText>
        </w:r>
      </w:del>
      <w:ins w:id="123" w:author="Aurélio Faustino Hoppe" w:date="2024-05-21T09:32:00Z">
        <w:r w:rsidR="00260F02">
          <w:t>Ainda</w:t>
        </w:r>
        <w:r w:rsidR="00260F02" w:rsidRPr="00691C40">
          <w:t xml:space="preserve"> </w:t>
        </w:r>
      </w:ins>
      <w:del w:id="124" w:author="Aurélio Faustino Hoppe" w:date="2024-05-21T09:32:00Z">
        <w:r w:rsidR="009765C9" w:rsidRPr="00691C40" w:rsidDel="00260F02">
          <w:delText>s</w:delText>
        </w:r>
        <w:r w:rsidRPr="00691C40" w:rsidDel="00260F02">
          <w:delText xml:space="preserve">egundo </w:delText>
        </w:r>
      </w:del>
      <w:ins w:id="125" w:author="Aurélio Faustino Hoppe" w:date="2024-05-21T09:32:00Z">
        <w:r w:rsidR="00260F02">
          <w:t>de acordo com</w:t>
        </w:r>
        <w:r w:rsidR="00260F02" w:rsidRPr="00691C40">
          <w:t xml:space="preserve"> </w:t>
        </w:r>
      </w:ins>
      <w:r w:rsidRPr="00691C40">
        <w:t xml:space="preserve">Martin (2017), existem dois tipos de virtualização baremetal ou type-1 e guest ou type-2. A virtualização baremetal, é uma técnica de virtualização na qual um hypervisor é instalado diretamente no hardware físico de um servidor, sem a necessidade de um sistema operacional hospedeiro (host). Isso significa que o hypervisor funciona como sistema operacional primário, controlando o acesso direto aos recursos físicos da máquina e permitindo a execução de múltiplas máquinas virtuais (VMs) independentes. Já </w:t>
      </w:r>
      <w:r w:rsidR="002B35EB" w:rsidRPr="00691C40">
        <w:t xml:space="preserve">de acordo com Martin </w:t>
      </w:r>
      <w:r w:rsidR="002B35EB" w:rsidRPr="00691C40">
        <w:lastRenderedPageBreak/>
        <w:t xml:space="preserve">(2017) </w:t>
      </w:r>
      <w:r w:rsidRPr="00691C40">
        <w:t xml:space="preserve">um hypervisor do tipo guest </w:t>
      </w:r>
      <w:r w:rsidR="00D86DB2" w:rsidRPr="00691C40">
        <w:t xml:space="preserve">é um software de virtualização que é instalado e executado sobre um sistema operacional host </w:t>
      </w:r>
      <w:commentRangeStart w:id="126"/>
      <w:r w:rsidR="00D86DB2" w:rsidRPr="00691C40">
        <w:t>existente</w:t>
      </w:r>
      <w:commentRangeEnd w:id="126"/>
      <w:r w:rsidR="00260F02">
        <w:rPr>
          <w:rStyle w:val="Refdecomentrio"/>
        </w:rPr>
        <w:commentReference w:id="126"/>
      </w:r>
      <w:r w:rsidR="0093531F" w:rsidRPr="00691C40">
        <w:t>.</w:t>
      </w:r>
    </w:p>
    <w:p w14:paraId="52D1DC6C" w14:textId="44571490" w:rsidR="00696B8A" w:rsidRPr="00696B8A" w:rsidRDefault="00696B8A" w:rsidP="009E7282">
      <w:pPr>
        <w:pStyle w:val="TF-LEGENDA"/>
        <w:rPr>
          <w:lang w:val="en-US"/>
        </w:rPr>
      </w:pPr>
      <w:r w:rsidRPr="00696B8A">
        <w:rPr>
          <w:lang w:val="en-US"/>
        </w:rPr>
        <w:t>Figura 3 – Learn about hypervisors, s</w:t>
      </w:r>
      <w:r>
        <w:rPr>
          <w:lang w:val="en-US"/>
        </w:rPr>
        <w:t>ystem virtualization, and how it works in a cloud environment</w:t>
      </w:r>
    </w:p>
    <w:p w14:paraId="0F59ED8F" w14:textId="51AAC924" w:rsidR="000537F7" w:rsidRDefault="00696B8A" w:rsidP="009E7282">
      <w:pPr>
        <w:pStyle w:val="TF-FIGURA"/>
      </w:pPr>
      <w:r>
        <w:rPr>
          <w:noProof/>
        </w:rPr>
        <w:drawing>
          <wp:inline distT="0" distB="0" distL="0" distR="0" wp14:anchorId="6DF9A09A" wp14:editId="71868BB6">
            <wp:extent cx="5476875" cy="2200275"/>
            <wp:effectExtent l="0" t="0" r="9525" b="9525"/>
            <wp:docPr id="840851051" name="Picture 1" descr="Learn about hypervisors, system virtualization, and how it works in a cloud  environment - IBM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hypervisors, system virtualization, and how it works in a cloud  environment - IBM Develop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14:paraId="05FFF253" w14:textId="5472D4B4" w:rsidR="0070628C" w:rsidRDefault="00696B8A" w:rsidP="009E7282">
      <w:pPr>
        <w:pStyle w:val="TF-FONTE"/>
      </w:pPr>
      <w:r>
        <w:t>Fonte: Bhanu P Tolheti (2011).</w:t>
      </w:r>
    </w:p>
    <w:p w14:paraId="59B6FAB1" w14:textId="4E79F691" w:rsidR="00FC343A" w:rsidRDefault="00FC343A" w:rsidP="00FC343A">
      <w:pPr>
        <w:pStyle w:val="Ttulo2"/>
      </w:pPr>
      <w:commentRangeStart w:id="127"/>
      <w:r>
        <w:t>Chamada de sistema (syscall)</w:t>
      </w:r>
    </w:p>
    <w:p w14:paraId="522ACA74" w14:textId="745D20BE" w:rsidR="00317CB5" w:rsidRPr="00691C40" w:rsidRDefault="001129AD" w:rsidP="00691C40">
      <w:pPr>
        <w:pStyle w:val="TF-TEXTO"/>
      </w:pPr>
      <w:r w:rsidRPr="00691C40">
        <w:t>De acordo com</w:t>
      </w:r>
      <w:r w:rsidR="00C3731B" w:rsidRPr="00691C40">
        <w:t xml:space="preserve"> Brizendine (2023), uma syscall é feita de algumas funções na biblioteca da NTDLL como uma maneira de requisitar um serviço do kernel do sistema operacional. Uma syscall é o último passo entre a camada de usuário e a camada de kernel e uma syscall não é feita para ser usada por programadores, sendo assim, programadores irão chamar outras funções, geralmente provindas da biblioteca KERNEL32. Uma syscall também utiliza um número especial de serviço, nomeado de system service number (SSN) que quando é executada tem o seu número atribuído ao registrador EAX. N</w:t>
      </w:r>
      <w:r w:rsidR="001F2D7E" w:rsidRPr="00691C40">
        <w:t>o momento da</w:t>
      </w:r>
      <w:r w:rsidR="00C3731B" w:rsidRPr="00691C40">
        <w:t xml:space="preserve"> execução, a rotina presente na kernel é obtida através da resolução da SSN utilizando a </w:t>
      </w:r>
      <w:r w:rsidR="00876BF0" w:rsidRPr="00691C40">
        <w:t xml:space="preserve">SSDT </w:t>
      </w:r>
      <w:r w:rsidR="00C3731B" w:rsidRPr="00691C40">
        <w:t xml:space="preserve"> que é a tabela responsável por conter todas as rotinas que poderão ser requisitadas através da instrução SYSCAL</w:t>
      </w:r>
      <w:r w:rsidR="00C8232A" w:rsidRPr="00691C40">
        <w:t>L</w:t>
      </w:r>
      <w:r w:rsidR="00084B17" w:rsidRPr="00691C40">
        <w:t xml:space="preserve"> (Ired Team, 2019</w:t>
      </w:r>
      <w:r w:rsidR="00302157" w:rsidRPr="00691C40">
        <w:t>).</w:t>
      </w:r>
    </w:p>
    <w:p w14:paraId="7EC6576D" w14:textId="1A14FFF0" w:rsidR="00317CB5" w:rsidRPr="00D4453F" w:rsidRDefault="00C3731B" w:rsidP="00D4453F">
      <w:pPr>
        <w:pStyle w:val="TF-LEGENDA"/>
      </w:pPr>
      <w:r w:rsidRPr="00D4453F">
        <w:t>Figura 4 – System Service Descriptor Table</w:t>
      </w:r>
    </w:p>
    <w:p w14:paraId="6EC10EF3" w14:textId="77777777" w:rsidR="009E7282" w:rsidRDefault="00C3731B" w:rsidP="00D4453F">
      <w:pPr>
        <w:pStyle w:val="TF-FIGURA"/>
        <w:rPr>
          <w:lang w:val="en-US"/>
        </w:rPr>
      </w:pPr>
      <w:r w:rsidRPr="00D4453F">
        <w:rPr>
          <w:noProof/>
        </w:rPr>
        <w:drawing>
          <wp:inline distT="0" distB="0" distL="0" distR="0" wp14:anchorId="57E63AB0" wp14:editId="6033FB69">
            <wp:extent cx="5305425" cy="2257425"/>
            <wp:effectExtent l="0" t="0" r="9525" b="9525"/>
            <wp:docPr id="2125313166" name="Picture 2" descr="System Service Descriptor Table - SSDT - Red Te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Service Descriptor Table - SSDT - Red Team No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257425"/>
                    </a:xfrm>
                    <a:prstGeom prst="rect">
                      <a:avLst/>
                    </a:prstGeom>
                    <a:noFill/>
                    <a:ln>
                      <a:noFill/>
                    </a:ln>
                  </pic:spPr>
                </pic:pic>
              </a:graphicData>
            </a:graphic>
          </wp:inline>
        </w:drawing>
      </w:r>
    </w:p>
    <w:p w14:paraId="3584BF6A" w14:textId="39398571" w:rsidR="00C8232A" w:rsidRPr="00D4453F" w:rsidRDefault="00C3731B" w:rsidP="00D4453F">
      <w:pPr>
        <w:pStyle w:val="TF-FONTE"/>
      </w:pPr>
      <w:r w:rsidRPr="00D4453F">
        <w:t>Fonte: ired.team (</w:t>
      </w:r>
      <w:r w:rsidR="00C8232A" w:rsidRPr="00D4453F">
        <w:t>2020)</w:t>
      </w:r>
    </w:p>
    <w:p w14:paraId="4FB6A1E7" w14:textId="7B52A7BA" w:rsidR="00FC343A" w:rsidRDefault="00FC343A" w:rsidP="00FC343A">
      <w:pPr>
        <w:pStyle w:val="Ttulo2"/>
      </w:pPr>
      <w:r>
        <w:t xml:space="preserve">Técnica de </w:t>
      </w:r>
      <w:r>
        <w:rPr>
          <w:i/>
          <w:iCs/>
        </w:rPr>
        <w:t>hooking</w:t>
      </w:r>
    </w:p>
    <w:p w14:paraId="34D9AEA9" w14:textId="5632C6DC" w:rsidR="001F2D7E" w:rsidRDefault="00C8232A" w:rsidP="001F2D7E">
      <w:pPr>
        <w:pStyle w:val="TF-TEXTO"/>
        <w:jc w:val="left"/>
      </w:pPr>
      <w:r w:rsidRPr="00C8232A">
        <w:t xml:space="preserve">Segundo </w:t>
      </w:r>
      <w:r w:rsidR="001F2D7E">
        <w:t xml:space="preserve">Shaid </w:t>
      </w:r>
      <w:r w:rsidRPr="00C8232A">
        <w:t xml:space="preserve">e </w:t>
      </w:r>
      <w:r w:rsidR="001F2D7E">
        <w:t>Maarof</w:t>
      </w:r>
      <w:r>
        <w:t xml:space="preserve"> (2015), a técnica de </w:t>
      </w:r>
      <w:r>
        <w:rPr>
          <w:i/>
          <w:iCs/>
        </w:rPr>
        <w:t>hooking</w:t>
      </w:r>
      <w:r>
        <w:t xml:space="preserve"> é uma técnica que permite monitorar, modificar ou estender o comportamento de funções ou rotinas de uma </w:t>
      </w:r>
      <w:r>
        <w:rPr>
          <w:i/>
          <w:iCs/>
        </w:rPr>
        <w:t>Application Programming Interface (API</w:t>
      </w:r>
      <w:r>
        <w:t>) em um software ou sistema operacional. Essa técnica é frequentemente utilizada para aprimora</w:t>
      </w:r>
      <w:r w:rsidRPr="001F2D7E">
        <w:t>r a funcionalidade</w:t>
      </w:r>
      <w:r>
        <w:t xml:space="preserve"> de programas, adicionar recursos de segurança, rastrear a atividade do sistema ou até mesmo depurar o software em questão. O uso de hooking é poderoso, mas também apresenta desafios. Pode ser abusado para atividades maliciosas, como spyware ou malware. Portanto, é importante que o uso dessa técnica seja ético e legal. Muitos sistemas operacionais e aplicativos </w:t>
      </w:r>
      <w:r w:rsidR="007A76AF">
        <w:t xml:space="preserve">de segurança possuem medidas para detectar atividades suspeitas sobre o uso desta técnica. </w:t>
      </w:r>
    </w:p>
    <w:p w14:paraId="2E13D621" w14:textId="77777777" w:rsidR="00E933FD" w:rsidRDefault="00E933FD" w:rsidP="001F2D7E">
      <w:pPr>
        <w:pStyle w:val="TF-TEXTO"/>
        <w:jc w:val="left"/>
      </w:pPr>
    </w:p>
    <w:p w14:paraId="618F80AE" w14:textId="77777777" w:rsidR="00FC343A" w:rsidRDefault="00FC343A" w:rsidP="001F2D7E">
      <w:pPr>
        <w:pStyle w:val="TF-TEXTO"/>
        <w:jc w:val="left"/>
      </w:pPr>
    </w:p>
    <w:p w14:paraId="6BF9337D" w14:textId="22608013" w:rsidR="007A76AF" w:rsidRPr="001F2D7E" w:rsidRDefault="007A76AF" w:rsidP="00D4453F">
      <w:pPr>
        <w:pStyle w:val="TF-LEGENDA"/>
        <w:rPr>
          <w:lang w:val="en-US"/>
        </w:rPr>
      </w:pPr>
      <w:r w:rsidRPr="001F2D7E">
        <w:rPr>
          <w:lang w:val="en-US"/>
        </w:rPr>
        <w:lastRenderedPageBreak/>
        <w:t>Figura 5 – Basic Windows API Hooking</w:t>
      </w:r>
    </w:p>
    <w:p w14:paraId="7EB43C3A" w14:textId="7AC7AAE8" w:rsidR="007A76AF" w:rsidRDefault="007A76AF" w:rsidP="00D4453F">
      <w:pPr>
        <w:pStyle w:val="TF-FIGURA"/>
      </w:pPr>
      <w:r w:rsidRPr="007B6C58">
        <w:rPr>
          <w:noProof/>
          <w:bdr w:val="single" w:sz="4" w:space="0" w:color="auto"/>
        </w:rPr>
        <w:drawing>
          <wp:inline distT="0" distB="0" distL="0" distR="0" wp14:anchorId="3BFCF620" wp14:editId="7FBDD0AE">
            <wp:extent cx="4848225" cy="3190875"/>
            <wp:effectExtent l="0" t="0" r="9525" b="9525"/>
            <wp:docPr id="1476277737" name="Picture 3" descr="Basic Windows API Hooking. API hooking has been covered… | by Jayson Hurst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Windows API Hooking. API hooking has been covered… | by Jayson Hurst  | Geek Culture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190875"/>
                    </a:xfrm>
                    <a:prstGeom prst="rect">
                      <a:avLst/>
                    </a:prstGeom>
                    <a:noFill/>
                    <a:ln>
                      <a:noFill/>
                    </a:ln>
                  </pic:spPr>
                </pic:pic>
              </a:graphicData>
            </a:graphic>
          </wp:inline>
        </w:drawing>
      </w:r>
    </w:p>
    <w:p w14:paraId="0FEC2BFC" w14:textId="505417EC" w:rsidR="00E933FD" w:rsidRPr="00E933FD" w:rsidRDefault="007A76AF" w:rsidP="00D4453F">
      <w:pPr>
        <w:pStyle w:val="TF-FONTE"/>
      </w:pPr>
      <w:r>
        <w:t>Fonte: Jayson Hurst (2021).</w:t>
      </w:r>
    </w:p>
    <w:p w14:paraId="7D02B79A" w14:textId="00A880B0" w:rsidR="00FC343A" w:rsidRPr="00FC343A" w:rsidRDefault="00FC343A" w:rsidP="00FC343A">
      <w:pPr>
        <w:pStyle w:val="Ttulo2"/>
      </w:pPr>
      <w:r w:rsidRPr="00FC343A">
        <w:t>ROOTKITS</w:t>
      </w:r>
    </w:p>
    <w:p w14:paraId="2BB2ECFA" w14:textId="02D33648" w:rsidR="00FC343A" w:rsidRPr="00D4453F" w:rsidRDefault="001129AD" w:rsidP="00D4453F">
      <w:pPr>
        <w:pStyle w:val="TF-TEXTO"/>
      </w:pPr>
      <w:r>
        <w:tab/>
      </w:r>
      <w:r w:rsidR="00DF57F6" w:rsidRPr="00D4453F">
        <w:t xml:space="preserve">Segundo Pedro (2021), rootkit é um software usado por hackers para assumir o controle do computador ou rede. Inicialmente, ele parece ser um único software, mas apresentam uma série de ferramentas que permitem com que cibercriminosos tenham acesso administrativo a um dispositivo em questão, sendo possível o roubo de dados pessoais, informações financeiras e até mesmo usar a máquina para enviar spam ou ataques de negação de serviço (DDoS). </w:t>
      </w:r>
      <w:r w:rsidR="00D42D8D" w:rsidRPr="00D4453F">
        <w:t>De acordo com Burdova (2021) isso acontece porque os rootkits executam na camada de maior privilégio do sistema (kernel) dessa forma eles podem interferir no comportamento do sistema operacional em um escopo global.</w:t>
      </w:r>
    </w:p>
    <w:p w14:paraId="0A39F523" w14:textId="5FFA537F" w:rsidR="00FC343A" w:rsidRDefault="00FC343A" w:rsidP="00FC343A">
      <w:pPr>
        <w:pStyle w:val="Ttulo2"/>
      </w:pPr>
      <w:r>
        <w:t>PATCHGUARD</w:t>
      </w:r>
    </w:p>
    <w:p w14:paraId="5758B05D" w14:textId="18797B51" w:rsidR="00C8232A" w:rsidRPr="00D4453F" w:rsidRDefault="001129AD" w:rsidP="00D4453F">
      <w:pPr>
        <w:pStyle w:val="TF-TEXTO"/>
      </w:pPr>
      <w:r w:rsidRPr="00D4453F">
        <w:t>De acordo com Ermolov e Shishkin (2014), PatchGuard ou Kernel Patch Protection é um mecanismo de defesa do sistema operacional</w:t>
      </w:r>
      <w:r w:rsidR="00DF57F6" w:rsidRPr="00D4453F">
        <w:t>, sua principal função é proteger o núcleo do sistema operacional contra modificações não autorizadas e ataques de rootkits, o PG é uma resposta direta aos desafios representados por rootkits</w:t>
      </w:r>
      <w:r w:rsidR="00B31A5D" w:rsidRPr="00D4453F">
        <w:t xml:space="preserve"> que segundo Pedro (2021)</w:t>
      </w:r>
      <w:r w:rsidR="00DF57F6" w:rsidRPr="00D4453F">
        <w:t xml:space="preserve"> conseguem se infiltrar no sistema e esconder o seu comportamento do kernel tornando dificil o processo de detecção e remoção do mesmo</w:t>
      </w:r>
      <w:r w:rsidR="00B31A5D" w:rsidRPr="00D4453F">
        <w:t>.</w:t>
      </w:r>
      <w:r w:rsidR="00DF57F6" w:rsidRPr="00D4453F">
        <w:t xml:space="preserve"> </w:t>
      </w:r>
    </w:p>
    <w:p w14:paraId="6ECD27F9" w14:textId="54316C2D" w:rsidR="00DC158F" w:rsidRDefault="00DC158F" w:rsidP="00DC158F">
      <w:pPr>
        <w:pStyle w:val="Ttulo2"/>
      </w:pPr>
      <w:r>
        <w:t>obfuscação por virtualização de código</w:t>
      </w:r>
    </w:p>
    <w:p w14:paraId="4F8360AF" w14:textId="30C302B7" w:rsidR="00DC158F" w:rsidRPr="00D4453F" w:rsidRDefault="00DC158F" w:rsidP="00D4453F">
      <w:pPr>
        <w:pStyle w:val="TF-TEXTO"/>
      </w:pPr>
      <w:r w:rsidRPr="00D4453F">
        <w:t xml:space="preserve">De acordo com Blazytko (2021) a obfuscação por virtualização de código ocorre quando um conjunto de instruções (bytecode) compatíveis com o processador alvo é submetido a criação de um novo conjunto de instruções e também é </w:t>
      </w:r>
      <w:r w:rsidR="00317CB5" w:rsidRPr="00D4453F">
        <w:t>construido</w:t>
      </w:r>
      <w:r w:rsidRPr="00D4453F">
        <w:t xml:space="preserve"> uma camada na aplicação </w:t>
      </w:r>
      <w:r w:rsidR="00001AFF" w:rsidRPr="00D4453F">
        <w:t>para a</w:t>
      </w:r>
      <w:r w:rsidRPr="00D4453F">
        <w:t xml:space="preserve"> tradução e interpretação deste código em questão, dificultando o processo de engenharia reversa  pois o analista teria de reconstruir um interpretador para o bytecode que está sendo analisado.</w:t>
      </w:r>
    </w:p>
    <w:p w14:paraId="706FABC6" w14:textId="606F9ADF" w:rsidR="00042B0F" w:rsidRDefault="00042B0F" w:rsidP="00042B0F">
      <w:pPr>
        <w:pStyle w:val="Ttulo2"/>
      </w:pPr>
      <w:r>
        <w:t>TeCnologia de virtualização vt-x</w:t>
      </w:r>
    </w:p>
    <w:p w14:paraId="6A364B4E" w14:textId="004DDDF5" w:rsidR="00C8232A" w:rsidRPr="00D4453F" w:rsidRDefault="00042B0F" w:rsidP="00D4453F">
      <w:pPr>
        <w:pStyle w:val="TF-TEXTO"/>
      </w:pPr>
      <w:r w:rsidRPr="00D4453F">
        <w:t>Segundo Horta (2010) a tecnologia de virtualização VT-X, se propõe a diminuir a complexidade dos VMM (monitores de máquina virtual), aumentar o desempenho de sistemas virtualizados baseados em software e permitir que sistema operacionais não modificados sejam executados, com desempenho igual ou superior ao alcançado pela paravirtualização, na qual os sistemas operacionais são modificados ou sofrem translações binárias para serem executados sobre um VMM.</w:t>
      </w:r>
    </w:p>
    <w:p w14:paraId="14496312" w14:textId="118E21AF" w:rsidR="00042B0F" w:rsidRDefault="00042B0F" w:rsidP="00042B0F">
      <w:pPr>
        <w:pStyle w:val="Ttulo2"/>
      </w:pPr>
      <w:r>
        <w:t>TeCnologia de VIRTUALIZAçÃO EPT</w:t>
      </w:r>
    </w:p>
    <w:p w14:paraId="5033B073" w14:textId="7AA15873" w:rsidR="00042B0F" w:rsidRPr="00D4453F" w:rsidRDefault="00042B0F" w:rsidP="00D4453F">
      <w:pPr>
        <w:pStyle w:val="TF-TEXTO"/>
      </w:pPr>
      <w:r w:rsidRPr="00D4453F">
        <w:t xml:space="preserve">Segundo Bhatia (2010), a tecnologia de virtualização </w:t>
      </w:r>
      <w:r w:rsidR="00247F57" w:rsidRPr="00D4453F">
        <w:t>Extended Page Tables (EPT)</w:t>
      </w:r>
      <w:r w:rsidRPr="00D4453F">
        <w:t xml:space="preserve"> foi implementada para a diminuição do overhead causado pela virtualização, onde ela implementa </w:t>
      </w:r>
      <w:r w:rsidR="00247F57" w:rsidRPr="00D4453F">
        <w:t>Second Level Address Translation (SLAT)</w:t>
      </w:r>
      <w:r w:rsidRPr="00D4453F">
        <w:t xml:space="preserve"> possibilitando assim com que </w:t>
      </w:r>
      <w:r w:rsidR="00657A9C" w:rsidRPr="00D4453F">
        <w:t xml:space="preserve">seja feito uma nova camada de tradução de endereços virtuais em endereços </w:t>
      </w:r>
      <w:r w:rsidR="00657A9C" w:rsidRPr="00D4453F">
        <w:lastRenderedPageBreak/>
        <w:t>reais, então as vezes que serão necessárias as traduções não será necessário preciso solicitar ao VMM reduzindo o impacto na</w:t>
      </w:r>
      <w:r w:rsidR="00247F57" w:rsidRPr="00D4453F">
        <w:t xml:space="preserve"> Memory Management Unit (MMU).</w:t>
      </w:r>
      <w:commentRangeEnd w:id="127"/>
      <w:r w:rsidR="00260F02">
        <w:rPr>
          <w:rStyle w:val="Refdecomentrio"/>
        </w:rPr>
        <w:commentReference w:id="127"/>
      </w:r>
    </w:p>
    <w:p w14:paraId="143D96A7" w14:textId="77777777" w:rsidR="00042B0F" w:rsidRPr="00042B0F" w:rsidRDefault="00042B0F" w:rsidP="00042B0F">
      <w:pPr>
        <w:pStyle w:val="TF-TEXTO"/>
      </w:pPr>
    </w:p>
    <w:p w14:paraId="1D132183" w14:textId="77777777" w:rsidR="00317CB5" w:rsidRPr="00C8232A" w:rsidRDefault="00317CB5" w:rsidP="00042B0F">
      <w:pPr>
        <w:pStyle w:val="TF-TEXTO"/>
        <w:ind w:firstLine="0"/>
      </w:pPr>
    </w:p>
    <w:p w14:paraId="6FEAE5C1" w14:textId="10B5E03B" w:rsidR="00451B94" w:rsidRPr="00691C40" w:rsidRDefault="00451B94" w:rsidP="00F83A19">
      <w:pPr>
        <w:pStyle w:val="TF-refernciasbibliogrficasTTULO"/>
        <w:rPr>
          <w:lang w:val="en-US"/>
        </w:rPr>
      </w:pPr>
      <w:r w:rsidRPr="00691C40">
        <w:rPr>
          <w:lang w:val="en-US"/>
        </w:rPr>
        <w:t>Referências</w:t>
      </w:r>
      <w:bookmarkEnd w:id="121"/>
    </w:p>
    <w:p w14:paraId="10ACBA51" w14:textId="77777777" w:rsidR="00EE222E" w:rsidRPr="00691C40" w:rsidRDefault="00EE222E" w:rsidP="00EE222E">
      <w:pPr>
        <w:pStyle w:val="TF-refernciasITEM"/>
        <w:rPr>
          <w:lang w:val="en-US"/>
        </w:rPr>
      </w:pPr>
    </w:p>
    <w:bookmarkEnd w:id="9"/>
    <w:p w14:paraId="3090EAED" w14:textId="47655321" w:rsidR="00D227C0" w:rsidRPr="00D227C0" w:rsidRDefault="00D227C0" w:rsidP="00D227C0">
      <w:pPr>
        <w:pStyle w:val="TF-refernciasITEM"/>
      </w:pPr>
      <w:r w:rsidRPr="00D227C0">
        <w:rPr>
          <w:lang w:val="en-US"/>
        </w:rPr>
        <w:t xml:space="preserve">Blazytko. Workshop: Analysis of Virtualization-based Obfuscation. </w:t>
      </w:r>
      <w:r w:rsidRPr="00D227C0">
        <w:t xml:space="preserve">Disponível em: </w:t>
      </w:r>
      <w:commentRangeStart w:id="128"/>
      <w:r w:rsidRPr="00691C40">
        <w:t>https</w:t>
      </w:r>
      <w:commentRangeEnd w:id="128"/>
      <w:r w:rsidR="00260F02">
        <w:rPr>
          <w:rStyle w:val="Refdecomentrio"/>
        </w:rPr>
        <w:commentReference w:id="128"/>
      </w:r>
      <w:r w:rsidRPr="00691C40">
        <w:t>://synthesis.to/presentations/r2con2021-deobfuscation.pdf</w:t>
      </w:r>
      <w:r w:rsidRPr="00D227C0">
        <w:t xml:space="preserve">. Acesso em </w:t>
      </w:r>
      <w:r w:rsidR="00B2211A">
        <w:t>14</w:t>
      </w:r>
      <w:r w:rsidR="00B2211A" w:rsidRPr="00D227C0">
        <w:t xml:space="preserve"> </w:t>
      </w:r>
      <w:r w:rsidR="00B2211A">
        <w:t>abr</w:t>
      </w:r>
      <w:r w:rsidR="00B2211A" w:rsidRPr="00D227C0">
        <w:t xml:space="preserve"> de 202</w:t>
      </w:r>
      <w:r w:rsidR="00B2211A">
        <w:t>4</w:t>
      </w:r>
      <w:r w:rsidRPr="00D227C0">
        <w:t>.</w:t>
      </w:r>
    </w:p>
    <w:p w14:paraId="5D9611CF" w14:textId="7F3357D4" w:rsidR="00D227C0" w:rsidRPr="00691C40" w:rsidRDefault="00D227C0" w:rsidP="00D227C0">
      <w:pPr>
        <w:pStyle w:val="TF-refernciasITEM"/>
      </w:pPr>
      <w:r w:rsidRPr="00D227C0">
        <w:rPr>
          <w:lang w:val="en-US"/>
        </w:rPr>
        <w:t xml:space="preserve">Brizendine. Windows Syscalls in Shellcode: Advanced Techniques for Malicious Functionality. </w:t>
      </w:r>
      <w:r w:rsidRPr="00D227C0">
        <w:t xml:space="preserve">Disponível em: </w:t>
      </w:r>
      <w:r w:rsidRPr="00691C40">
        <w:t>https://conference.hitb.org/hitbsecconf2023ams/materials/D1T2%20-%20Windows%20Syscalls%20in%20Shellcode%20-%20Advanced%20Techniques%20for%20Malicious%20Functionality%20-%20Bramwell%20Brizendine.pdf</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02C45089" w14:textId="3E82639A" w:rsidR="007810F2" w:rsidRPr="007810F2" w:rsidRDefault="007810F2" w:rsidP="00D227C0">
      <w:pPr>
        <w:pStyle w:val="TF-refernciasITEM"/>
      </w:pPr>
      <w:r w:rsidRPr="007810F2">
        <w:rPr>
          <w:lang w:val="en-US"/>
        </w:rPr>
        <w:t>Bhatia. Performance Evaluation of</w:t>
      </w:r>
      <w:r>
        <w:rPr>
          <w:lang w:val="en-US"/>
        </w:rPr>
        <w:t xml:space="preserve"> Intel EPT Hardware Assist. </w:t>
      </w:r>
      <w:r w:rsidRPr="007810F2">
        <w:t xml:space="preserve">Disponível em: </w:t>
      </w:r>
      <w:r w:rsidRPr="00691C40">
        <w:t>https://www.vmware.com/pdf/Perf_ESX_Intel-EPT-eval.pdf</w:t>
      </w:r>
      <w:r>
        <w:t xml:space="preserve">. Acesso em </w:t>
      </w:r>
      <w:r w:rsidR="00B2211A">
        <w:t>14</w:t>
      </w:r>
      <w:r w:rsidR="00B2211A" w:rsidRPr="00D227C0">
        <w:t xml:space="preserve"> </w:t>
      </w:r>
      <w:r w:rsidR="00B2211A">
        <w:t>abr</w:t>
      </w:r>
      <w:r w:rsidR="00B2211A" w:rsidRPr="00D227C0">
        <w:t xml:space="preserve"> de 202</w:t>
      </w:r>
      <w:r w:rsidR="00B2211A">
        <w:t>4</w:t>
      </w:r>
      <w:r>
        <w:t>.</w:t>
      </w:r>
    </w:p>
    <w:p w14:paraId="711131F5" w14:textId="7429562F" w:rsidR="00D227C0" w:rsidRPr="00D227C0" w:rsidRDefault="00D227C0" w:rsidP="00D227C0">
      <w:pPr>
        <w:pStyle w:val="TF-refernciasITEM"/>
      </w:pPr>
      <w:r w:rsidRPr="007810F2">
        <w:t xml:space="preserve">Burdova. </w:t>
      </w:r>
      <w:r w:rsidRPr="00D227C0">
        <w:t xml:space="preserve">O que é um rootkit? Disponível em: </w:t>
      </w:r>
      <w:r w:rsidR="00DE4C5C" w:rsidRPr="00691C40">
        <w:t>https://www.avast.com/pt-br/c-rootkit</w:t>
      </w:r>
      <w:r w:rsidR="00DE4C5C">
        <w:t xml:space="preserve"> </w:t>
      </w:r>
      <w:r w:rsidRPr="00D227C0">
        <w:t xml:space="preserve">| Avast. Acesso em </w:t>
      </w:r>
      <w:r w:rsidR="00B2211A">
        <w:t>14</w:t>
      </w:r>
      <w:r w:rsidR="00B2211A" w:rsidRPr="00D227C0">
        <w:t xml:space="preserve"> </w:t>
      </w:r>
      <w:r w:rsidR="00B2211A">
        <w:t>abr</w:t>
      </w:r>
      <w:r w:rsidR="00B2211A" w:rsidRPr="00D227C0">
        <w:t xml:space="preserve"> de 202</w:t>
      </w:r>
      <w:r w:rsidR="00B2211A">
        <w:t>4</w:t>
      </w:r>
      <w:r w:rsidRPr="00D227C0">
        <w:t>.</w:t>
      </w:r>
    </w:p>
    <w:p w14:paraId="63260092" w14:textId="25799B6B" w:rsidR="00D227C0" w:rsidRPr="00D227C0" w:rsidRDefault="00D227C0" w:rsidP="00D227C0">
      <w:pPr>
        <w:pStyle w:val="TF-refernciasITEM"/>
      </w:pPr>
      <w:r w:rsidRPr="00D227C0">
        <w:t xml:space="preserve">CISO ADVISOR. Volume global de ciberataques teve alta de 38% em 2022. Disponível em: </w:t>
      </w:r>
      <w:r w:rsidR="00DE4C5C" w:rsidRPr="00691C40">
        <w:t>https://www.cisoadvisor.com.br/volume-global-de-ataques-ciberneticos-aumenta-38-em-2022</w:t>
      </w:r>
      <w:r w:rsidR="00DE4C5C">
        <w:t xml:space="preserve">. </w:t>
      </w:r>
      <w:r w:rsidRPr="00D227C0">
        <w:t>Acesso em: 28 set 2023.</w:t>
      </w:r>
    </w:p>
    <w:p w14:paraId="05ED7386" w14:textId="14B4C078" w:rsidR="00D227C0" w:rsidRDefault="00D227C0" w:rsidP="00D227C0">
      <w:pPr>
        <w:pStyle w:val="TF-refernciasITEM"/>
      </w:pPr>
      <w:r w:rsidRPr="00D227C0">
        <w:t xml:space="preserve">Deputation, instrumentation_callbacks. Disponível em: </w:t>
      </w:r>
      <w:r w:rsidRPr="00691C40">
        <w:t>https://github.com/Deputation/instrumentation_callbacks</w:t>
      </w:r>
      <w:r w:rsidRPr="00D227C0">
        <w:t>. Acesso em: 27 set de 2023.</w:t>
      </w:r>
    </w:p>
    <w:p w14:paraId="018F580B" w14:textId="76B758C3" w:rsidR="007810F2" w:rsidRPr="007810F2" w:rsidRDefault="007810F2" w:rsidP="00D227C0">
      <w:pPr>
        <w:pStyle w:val="TF-refernciasITEM"/>
      </w:pPr>
      <w:r>
        <w:t xml:space="preserve">Henrique. </w:t>
      </w:r>
      <w:r w:rsidRPr="007810F2">
        <w:t xml:space="preserve">Intel Virtualization Technology. Disponível em: </w:t>
      </w:r>
      <w:r w:rsidRPr="00691C40">
        <w:t>https://www.gta.ufrj.br/ensino/eel879/trabalhos_vf_2010_2/apresentacoes/VT.pdf</w:t>
      </w:r>
      <w:r w:rsidRPr="007810F2">
        <w:t>. Acesso</w:t>
      </w:r>
      <w:r>
        <w:t xml:space="preserve"> em 01 de dez de 2023.</w:t>
      </w:r>
    </w:p>
    <w:p w14:paraId="1882C65E" w14:textId="0415665E" w:rsidR="00D227C0" w:rsidRPr="00691C40" w:rsidRDefault="00D227C0" w:rsidP="00D227C0">
      <w:pPr>
        <w:pStyle w:val="TF-refernciasITEM"/>
        <w:rPr>
          <w:lang w:val="en-US"/>
        </w:rPr>
      </w:pPr>
      <w:r w:rsidRPr="00B06EF5">
        <w:rPr>
          <w:lang w:val="en-US"/>
        </w:rPr>
        <w:t xml:space="preserve">IRED TEAM. System Service Descriptor Table – SSDT. </w:t>
      </w:r>
      <w:r w:rsidRPr="00D227C0">
        <w:t xml:space="preserve">Disponível em: </w:t>
      </w:r>
      <w:r w:rsidRPr="00691C40">
        <w:t>https://www.ired.team/miscellaneous-reversing-forensics/windows-kernel-internals/glimpse-into-ssdt-in-windows-x64-kernel</w:t>
      </w:r>
      <w:r w:rsidRPr="00D227C0">
        <w:t xml:space="preserve">. </w:t>
      </w:r>
      <w:r w:rsidRPr="00691C40">
        <w:rPr>
          <w:lang w:val="en-US"/>
        </w:rPr>
        <w:t xml:space="preserve">Acesso em: </w:t>
      </w:r>
      <w:r w:rsidR="00B2211A" w:rsidRPr="00B06EF5">
        <w:rPr>
          <w:lang w:val="en-US"/>
        </w:rPr>
        <w:t>14 abr de 2024</w:t>
      </w:r>
      <w:r w:rsidRPr="00691C40">
        <w:rPr>
          <w:lang w:val="en-US"/>
        </w:rPr>
        <w:t>.</w:t>
      </w:r>
    </w:p>
    <w:p w14:paraId="72C23019" w14:textId="6D3B4138" w:rsidR="00D227C0" w:rsidRPr="00691C40" w:rsidRDefault="00D227C0" w:rsidP="00D227C0">
      <w:pPr>
        <w:pStyle w:val="TF-refernciasITEM"/>
      </w:pPr>
      <w:r w:rsidRPr="00D227C0">
        <w:rPr>
          <w:lang w:val="en-US"/>
        </w:rPr>
        <w:t xml:space="preserve">Marin. Getting started with Procmon: The Beginner’s Guide to Monitoring Windows Systems. </w:t>
      </w:r>
      <w:r w:rsidRPr="00D227C0">
        <w:t xml:space="preserve">Disponível em: </w:t>
      </w:r>
      <w:r w:rsidRPr="00691C40">
        <w:t>https://www.advancedinstaller.com/process-monitor-beginner-guide.html</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31D3F345" w14:textId="43C9963A" w:rsidR="00D227C0" w:rsidRPr="00691C40" w:rsidRDefault="00D227C0" w:rsidP="00D227C0">
      <w:pPr>
        <w:pStyle w:val="TF-refernciasITEM"/>
      </w:pPr>
      <w:r w:rsidRPr="00D227C0">
        <w:rPr>
          <w:lang w:val="en-US"/>
        </w:rPr>
        <w:t xml:space="preserve">Martin. Hypervisor Part 1 – What is a Hypervisor and How Does it Work?. </w:t>
      </w:r>
      <w:r w:rsidRPr="00D227C0">
        <w:t xml:space="preserve">Disponível em: </w:t>
      </w:r>
      <w:r w:rsidRPr="00691C40">
        <w:t>https://blackberry.qnx.com/content/dam/qnx/whitepapers/2017/what-is-a-hypervisor-and-how-does-it-work-pt1.pdf</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4B13EAE0" w14:textId="4BDECA3F" w:rsidR="00D227C0" w:rsidRPr="00D227C0" w:rsidRDefault="00D227C0" w:rsidP="00D227C0">
      <w:pPr>
        <w:pStyle w:val="TF-refernciasITEM"/>
      </w:pPr>
      <w:r w:rsidRPr="00D227C0">
        <w:rPr>
          <w:lang w:val="en-US"/>
        </w:rPr>
        <w:t xml:space="preserve">Oreans. Total Obfuscation against Reverse Engineering. </w:t>
      </w:r>
      <w:r w:rsidRPr="00D227C0">
        <w:t xml:space="preserve">Disponível em: </w:t>
      </w:r>
      <w:r w:rsidRPr="00691C40">
        <w:t>https://www.oreans.com/CodeVirtualizer.php</w:t>
      </w:r>
      <w:r w:rsidRPr="00D227C0">
        <w:t xml:space="preserve">. Acesso em: </w:t>
      </w:r>
      <w:r w:rsidR="00B2211A">
        <w:t>16</w:t>
      </w:r>
      <w:r w:rsidRPr="00D227C0">
        <w:t xml:space="preserve"> </w:t>
      </w:r>
      <w:r w:rsidR="00B2211A">
        <w:t>abr</w:t>
      </w:r>
      <w:r w:rsidRPr="00D227C0">
        <w:t xml:space="preserve"> de 202</w:t>
      </w:r>
      <w:r w:rsidR="00B2211A">
        <w:t>4</w:t>
      </w:r>
      <w:r w:rsidRPr="00D227C0">
        <w:t>.</w:t>
      </w:r>
    </w:p>
    <w:p w14:paraId="1ADF8CAA" w14:textId="36BFCF2B" w:rsidR="00D227C0" w:rsidRPr="00D227C0" w:rsidRDefault="00D227C0" w:rsidP="00D227C0">
      <w:pPr>
        <w:pStyle w:val="TF-refernciasITEM"/>
        <w:rPr>
          <w:lang w:val="en-US"/>
        </w:rPr>
      </w:pPr>
      <w:r w:rsidRPr="00D227C0">
        <w:t xml:space="preserve">Pedro. O que é Rookit?. Disponível em: </w:t>
      </w:r>
      <w:r w:rsidR="00DE4C5C" w:rsidRPr="00691C40">
        <w:t>https://tecnoblog.net/responde/o-que-e-rootkit/</w:t>
      </w:r>
      <w:r w:rsidRPr="00691C40">
        <w:t>.</w:t>
      </w:r>
      <w:r w:rsidRPr="00D227C0">
        <w:t xml:space="preserve"> </w:t>
      </w:r>
      <w:r w:rsidRPr="00D227C0">
        <w:rPr>
          <w:lang w:val="en-US"/>
        </w:rPr>
        <w:t>Acesso em</w:t>
      </w:r>
      <w:r w:rsidR="00B2211A">
        <w:rPr>
          <w:lang w:val="en-US"/>
        </w:rPr>
        <w:t>:</w:t>
      </w:r>
      <w:r w:rsidRPr="00D227C0">
        <w:rPr>
          <w:lang w:val="en-US"/>
        </w:rPr>
        <w:t xml:space="preserve"> </w:t>
      </w:r>
      <w:r w:rsidR="00B2211A" w:rsidRPr="00B06EF5">
        <w:rPr>
          <w:lang w:val="en-US"/>
        </w:rPr>
        <w:t>16 abr de 2024</w:t>
      </w:r>
      <w:r w:rsidRPr="00D227C0">
        <w:rPr>
          <w:lang w:val="en-US"/>
        </w:rPr>
        <w:t>.</w:t>
      </w:r>
    </w:p>
    <w:p w14:paraId="3C579F64" w14:textId="777B71DE" w:rsidR="00D227C0" w:rsidRPr="00D227C0" w:rsidRDefault="00D227C0" w:rsidP="00D227C0">
      <w:pPr>
        <w:pStyle w:val="TF-refernciasITEM"/>
      </w:pPr>
      <w:r w:rsidRPr="00D227C0">
        <w:rPr>
          <w:lang w:val="en-US"/>
        </w:rPr>
        <w:t xml:space="preserve">Reginato. Updated Analysis of PatchGuard on Microsoft Windows 10 RS4. </w:t>
      </w:r>
      <w:r w:rsidRPr="00D227C0">
        <w:t xml:space="preserve">Disponível em: </w:t>
      </w:r>
      <w:r w:rsidRPr="00691C40">
        <w:t>https://blog.tetrane.com/downloads/Tetrane_PatchGuard_Analysis_RS4_v1.01.pdf</w:t>
      </w:r>
      <w:r w:rsidRPr="00D227C0">
        <w:t>. Acesso em</w:t>
      </w:r>
      <w:r w:rsidR="00B2211A">
        <w:t>:</w:t>
      </w:r>
      <w:r w:rsidRPr="00D227C0">
        <w:t xml:space="preserve"> </w:t>
      </w:r>
      <w:r w:rsidR="00B2211A">
        <w:t>16</w:t>
      </w:r>
      <w:r w:rsidR="00B2211A" w:rsidRPr="00D227C0">
        <w:t xml:space="preserve"> </w:t>
      </w:r>
      <w:r w:rsidR="00B2211A">
        <w:t>abr</w:t>
      </w:r>
      <w:r w:rsidR="00B2211A" w:rsidRPr="00D227C0">
        <w:t xml:space="preserve"> de 202</w:t>
      </w:r>
      <w:r w:rsidR="00B2211A">
        <w:t>4</w:t>
      </w:r>
      <w:r w:rsidRPr="00D227C0">
        <w:t>.</w:t>
      </w:r>
    </w:p>
    <w:p w14:paraId="45235AD3" w14:textId="1BFC780B" w:rsidR="00D227C0" w:rsidRPr="00D227C0" w:rsidRDefault="00D227C0" w:rsidP="00D227C0">
      <w:pPr>
        <w:pStyle w:val="TF-refernciasITEM"/>
        <w:rPr>
          <w:lang w:val="en-US"/>
        </w:rPr>
      </w:pPr>
      <w:r w:rsidRPr="00D227C0">
        <w:t xml:space="preserve">Russinovich. Process Monitor V3.96. Disponível em: </w:t>
      </w:r>
      <w:r w:rsidRPr="00691C40">
        <w:t>https://learn.microsoft.com/en-us/sysinternals/downloads/procmon</w:t>
      </w:r>
      <w:r w:rsidRPr="00D227C0">
        <w:t xml:space="preserve">. </w:t>
      </w:r>
      <w:r w:rsidRPr="00D227C0">
        <w:rPr>
          <w:lang w:val="en-US"/>
        </w:rPr>
        <w:t xml:space="preserve">Acesso em: </w:t>
      </w:r>
      <w:r w:rsidR="00B2211A" w:rsidRPr="00B06EF5">
        <w:rPr>
          <w:lang w:val="en-US"/>
        </w:rPr>
        <w:t>16 abr de 2024</w:t>
      </w:r>
      <w:r w:rsidRPr="00D227C0">
        <w:rPr>
          <w:lang w:val="en-US"/>
        </w:rPr>
        <w:t>.</w:t>
      </w:r>
    </w:p>
    <w:p w14:paraId="1A652B4E" w14:textId="78C784D2" w:rsidR="00D227C0" w:rsidRPr="00B06EF5" w:rsidRDefault="00D227C0" w:rsidP="00D227C0">
      <w:pPr>
        <w:pStyle w:val="TF-refernciasITEM"/>
      </w:pPr>
      <w:r w:rsidRPr="00D227C0">
        <w:rPr>
          <w:lang w:val="en-US"/>
        </w:rPr>
        <w:t xml:space="preserve">Shaid; Maroof. In memory detection of Windows API call hooking technique. </w:t>
      </w:r>
      <w:r w:rsidRPr="00D227C0">
        <w:t xml:space="preserve">Disponível em: </w:t>
      </w:r>
      <w:r w:rsidRPr="00691C40">
        <w:t>https://www.researchgate.net/publication/283480063_In_memory_detection_of_Windows_API_call_hooking_technique</w:t>
      </w:r>
      <w:r w:rsidRPr="00D227C0">
        <w:t xml:space="preserve">. </w:t>
      </w:r>
      <w:r w:rsidRPr="00B06EF5">
        <w:t xml:space="preserve">Acesso em: </w:t>
      </w:r>
      <w:r w:rsidR="00B2211A">
        <w:t>16</w:t>
      </w:r>
      <w:r w:rsidR="00B2211A" w:rsidRPr="00D227C0">
        <w:t xml:space="preserve"> </w:t>
      </w:r>
      <w:r w:rsidR="00B2211A">
        <w:t>abr</w:t>
      </w:r>
      <w:r w:rsidR="00B2211A" w:rsidRPr="00D227C0">
        <w:t xml:space="preserve"> de 202</w:t>
      </w:r>
      <w:r w:rsidR="00B2211A">
        <w:t>4</w:t>
      </w:r>
      <w:r w:rsidRPr="00B06EF5">
        <w:t>.</w:t>
      </w:r>
    </w:p>
    <w:p w14:paraId="11BC6DAB" w14:textId="3093D68F" w:rsidR="00D227C0" w:rsidRPr="00691C40" w:rsidRDefault="00D227C0" w:rsidP="00D227C0">
      <w:pPr>
        <w:pStyle w:val="TF-refernciasITEM"/>
      </w:pPr>
      <w:r w:rsidRPr="00B06EF5">
        <w:t xml:space="preserve">Sikander. AV/EDR Evasion Using Direct System Calls (User-Mode vs kernel-Mode). </w:t>
      </w:r>
      <w:r w:rsidRPr="00691C40">
        <w:t xml:space="preserve">Disponível em: </w:t>
      </w:r>
      <w:r w:rsidR="00691C40" w:rsidRPr="00691C40">
        <w:rPr>
          <w:noProof/>
        </w:rPr>
        <w:t>https://medium.com/@merasor07/av-edr-evasion-using-direct-system-calls-user-mode-vs-kernel-mode-fad2fdfed01a</w:t>
      </w:r>
      <w:r w:rsidRPr="00691C40">
        <w:t xml:space="preserve">. Acesso em </w:t>
      </w:r>
      <w:r w:rsidR="00B2211A">
        <w:t>16</w:t>
      </w:r>
      <w:r w:rsidR="00B2211A" w:rsidRPr="00D227C0">
        <w:t xml:space="preserve"> </w:t>
      </w:r>
      <w:r w:rsidR="00B2211A">
        <w:t>abr</w:t>
      </w:r>
      <w:r w:rsidR="00B2211A" w:rsidRPr="00D227C0">
        <w:t xml:space="preserve"> de 202</w:t>
      </w:r>
      <w:r w:rsidR="00B2211A">
        <w:t>4</w:t>
      </w:r>
      <w:r w:rsidRPr="00691C40">
        <w:t>.</w:t>
      </w:r>
    </w:p>
    <w:p w14:paraId="0505F8AC" w14:textId="7FA18EE8" w:rsidR="00D227C0" w:rsidRPr="00D227C0" w:rsidRDefault="00D227C0" w:rsidP="00D227C0">
      <w:pPr>
        <w:pStyle w:val="TF-refernciasITEM"/>
        <w:rPr>
          <w:lang w:val="en-US"/>
        </w:rPr>
      </w:pPr>
      <w:r w:rsidRPr="001E7449">
        <w:t xml:space="preserve">Tanda. DdiMon. </w:t>
      </w:r>
      <w:r w:rsidRPr="00D227C0">
        <w:t xml:space="preserve">Disponível em: </w:t>
      </w:r>
      <w:r w:rsidRPr="00691C40">
        <w:t>https://github.com/tandasat/DdiMon</w:t>
      </w:r>
      <w:r w:rsidRPr="00D227C0">
        <w:t xml:space="preserve">. </w:t>
      </w:r>
      <w:r w:rsidRPr="00D227C0">
        <w:rPr>
          <w:lang w:val="en-US"/>
        </w:rPr>
        <w:t xml:space="preserve">Acesso em </w:t>
      </w:r>
      <w:r w:rsidR="00B2211A" w:rsidRPr="00B06EF5">
        <w:rPr>
          <w:lang w:val="en-US"/>
        </w:rPr>
        <w:t>16 abr de 2024</w:t>
      </w:r>
      <w:r w:rsidRPr="00D227C0">
        <w:rPr>
          <w:lang w:val="en-US"/>
        </w:rPr>
        <w:t>.</w:t>
      </w:r>
    </w:p>
    <w:p w14:paraId="0EFDA6A6" w14:textId="7E6B8DCC" w:rsidR="00D227C0" w:rsidRPr="00D227C0" w:rsidRDefault="00D227C0" w:rsidP="00D227C0">
      <w:pPr>
        <w:pStyle w:val="TF-refernciasITEM"/>
      </w:pPr>
      <w:r w:rsidRPr="00D227C0">
        <w:rPr>
          <w:lang w:val="en-US"/>
        </w:rPr>
        <w:t xml:space="preserve">Tholeti, Bhanu. Learn about hypervisors, system virtualization and how it works in a cloud environment. </w:t>
      </w:r>
      <w:r w:rsidRPr="00D227C0">
        <w:t xml:space="preserve">Disponível em: </w:t>
      </w:r>
      <w:r w:rsidRPr="00691C40">
        <w:t>https://developer.ibm.com/articles/cl-hypervisorcompare</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p w14:paraId="23EF0A06" w14:textId="53BD7B74" w:rsidR="00B06EF5" w:rsidRDefault="00D227C0" w:rsidP="00D227C0">
      <w:pPr>
        <w:pStyle w:val="TF-refernciasITEM"/>
      </w:pPr>
      <w:r w:rsidRPr="00D227C0">
        <w:t xml:space="preserve">Wang. Syscall-Monitor. Disponível em: </w:t>
      </w:r>
      <w:r w:rsidRPr="00691C40">
        <w:t>https://github.com/hzqst/Syscall-Monitor</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p w14:paraId="27360428" w14:textId="6D942BD4" w:rsidR="00B06EF5" w:rsidRDefault="00B06EF5">
      <w:pPr>
        <w:keepNext w:val="0"/>
        <w:keepLines w:val="0"/>
        <w:rPr>
          <w:sz w:val="20"/>
          <w:szCs w:val="20"/>
        </w:rPr>
      </w:pPr>
    </w:p>
    <w:p w14:paraId="6A0043FE" w14:textId="77777777" w:rsidR="00B06EF5" w:rsidRPr="00320BFA" w:rsidRDefault="00B06EF5" w:rsidP="00B06EF5">
      <w:pPr>
        <w:pStyle w:val="TF-xAvalTTULO"/>
      </w:pPr>
      <w:r w:rsidRPr="00320BFA">
        <w:t>FORMULÁRIO  DE  avaliação</w:t>
      </w:r>
      <w:r>
        <w:t xml:space="preserve"> BCC </w:t>
      </w:r>
      <w:r w:rsidRPr="00320BFA">
        <w:t xml:space="preserve">– PROFESSOR </w:t>
      </w:r>
      <w:r>
        <w:t>AVALIADOR – Pré-projeto</w:t>
      </w:r>
    </w:p>
    <w:p w14:paraId="273D5DE3" w14:textId="22D275A0" w:rsidR="00B06EF5" w:rsidRDefault="00B06EF5" w:rsidP="00B06EF5">
      <w:pPr>
        <w:pStyle w:val="TF-xAvalLINHA"/>
      </w:pPr>
      <w:r w:rsidRPr="00320BFA">
        <w:t>Avaliador(a):</w:t>
      </w:r>
      <w:r w:rsidRPr="00320BFA">
        <w:tab/>
      </w:r>
      <w:r w:rsidR="00846D4B" w:rsidRPr="00846D4B">
        <w:t>Aurélio Faustino Hoppe</w:t>
      </w:r>
    </w:p>
    <w:p w14:paraId="7847958B" w14:textId="77777777" w:rsidR="00B06EF5" w:rsidRPr="00C767AD" w:rsidRDefault="00B06EF5" w:rsidP="00B06EF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B06EF5" w:rsidRPr="00320BFA" w14:paraId="467CC95A"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D40EBA8" w14:textId="77777777" w:rsidR="00B06EF5" w:rsidRPr="00320BFA" w:rsidRDefault="00B06EF5"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E9D771A" w14:textId="77777777" w:rsidR="00B06EF5" w:rsidRPr="00320BFA" w:rsidRDefault="00B06EF5"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9EF1004" w14:textId="77777777" w:rsidR="00B06EF5" w:rsidRPr="00320BFA" w:rsidRDefault="00B06EF5"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3462EC3" w14:textId="77777777" w:rsidR="00B06EF5" w:rsidRPr="00320BFA" w:rsidRDefault="00B06EF5" w:rsidP="006C68B5">
            <w:pPr>
              <w:pStyle w:val="TF-xAvalITEMTABELA"/>
            </w:pPr>
            <w:r w:rsidRPr="00320BFA">
              <w:t>não atende</w:t>
            </w:r>
          </w:p>
        </w:tc>
      </w:tr>
      <w:tr w:rsidR="00B06EF5" w:rsidRPr="00320BFA" w14:paraId="7CA769FC"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C456BB8" w14:textId="77777777" w:rsidR="00B06EF5" w:rsidRPr="0000224C" w:rsidRDefault="00B06EF5"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E424C82" w14:textId="77777777" w:rsidR="00B06EF5" w:rsidRPr="00320BFA" w:rsidRDefault="00B06EF5" w:rsidP="00B06EF5">
            <w:pPr>
              <w:pStyle w:val="TF-xAvalITEM"/>
              <w:numPr>
                <w:ilvl w:val="0"/>
                <w:numId w:val="13"/>
              </w:numPr>
            </w:pPr>
            <w:r w:rsidRPr="00320BFA">
              <w:t>INTRODUÇÃO</w:t>
            </w:r>
          </w:p>
          <w:p w14:paraId="607DE8D2" w14:textId="77777777" w:rsidR="00B06EF5" w:rsidRPr="00320BFA" w:rsidRDefault="00B06EF5"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959B912" w14:textId="77777777" w:rsidR="00B06EF5" w:rsidRPr="00320BFA" w:rsidRDefault="00B06EF5"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21DE03F" w14:textId="39BA75EE" w:rsidR="00B06EF5" w:rsidRPr="00320BFA" w:rsidRDefault="00202336" w:rsidP="006C68B5">
            <w:pPr>
              <w:keepNext w:val="0"/>
              <w:keepLines w:val="0"/>
              <w:ind w:left="709" w:hanging="709"/>
              <w:jc w:val="center"/>
              <w:rPr>
                <w:sz w:val="18"/>
              </w:rPr>
            </w:pPr>
            <w:ins w:id="129" w:author="Aurélio Faustino Hoppe" w:date="2024-05-21T09:40:00Z">
              <w:r>
                <w:rPr>
                  <w:sz w:val="18"/>
                </w:rPr>
                <w:t>X</w:t>
              </w:r>
            </w:ins>
          </w:p>
        </w:tc>
        <w:tc>
          <w:tcPr>
            <w:tcW w:w="267" w:type="pct"/>
            <w:tcBorders>
              <w:top w:val="single" w:sz="12" w:space="0" w:color="auto"/>
              <w:left w:val="single" w:sz="4" w:space="0" w:color="auto"/>
              <w:bottom w:val="single" w:sz="4" w:space="0" w:color="auto"/>
              <w:right w:val="single" w:sz="12" w:space="0" w:color="auto"/>
            </w:tcBorders>
          </w:tcPr>
          <w:p w14:paraId="2F30C2A1" w14:textId="77777777" w:rsidR="00B06EF5" w:rsidRPr="00320BFA" w:rsidRDefault="00B06EF5" w:rsidP="006C68B5">
            <w:pPr>
              <w:keepNext w:val="0"/>
              <w:keepLines w:val="0"/>
              <w:ind w:left="709" w:hanging="709"/>
              <w:jc w:val="center"/>
              <w:rPr>
                <w:sz w:val="18"/>
              </w:rPr>
            </w:pPr>
          </w:p>
        </w:tc>
      </w:tr>
      <w:tr w:rsidR="00B06EF5" w:rsidRPr="00320BFA" w14:paraId="6D260F22"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99DE09"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E7D1EA" w14:textId="77777777" w:rsidR="00B06EF5" w:rsidRPr="00320BFA" w:rsidRDefault="00B06EF5"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26CE543" w14:textId="58B0364E" w:rsidR="00B06EF5" w:rsidRPr="00320BFA" w:rsidRDefault="00202336" w:rsidP="006C68B5">
            <w:pPr>
              <w:keepNext w:val="0"/>
              <w:keepLines w:val="0"/>
              <w:ind w:left="709" w:hanging="709"/>
              <w:jc w:val="center"/>
              <w:rPr>
                <w:sz w:val="18"/>
              </w:rPr>
            </w:pPr>
            <w:ins w:id="130" w:author="Aurélio Faustino Hoppe" w:date="2024-05-21T09:4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6A3FA5B"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C845AF" w14:textId="77777777" w:rsidR="00B06EF5" w:rsidRPr="00320BFA" w:rsidRDefault="00B06EF5" w:rsidP="006C68B5">
            <w:pPr>
              <w:keepNext w:val="0"/>
              <w:keepLines w:val="0"/>
              <w:ind w:left="709" w:hanging="709"/>
              <w:jc w:val="center"/>
              <w:rPr>
                <w:sz w:val="18"/>
              </w:rPr>
            </w:pPr>
          </w:p>
        </w:tc>
      </w:tr>
      <w:tr w:rsidR="00B06EF5" w:rsidRPr="00320BFA" w14:paraId="7CEA09F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1F6CE8"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8A1ED28" w14:textId="77777777" w:rsidR="00B06EF5" w:rsidRPr="00320BFA" w:rsidRDefault="00B06EF5" w:rsidP="00B06EF5">
            <w:pPr>
              <w:pStyle w:val="TF-xAvalITEM"/>
              <w:numPr>
                <w:ilvl w:val="0"/>
                <w:numId w:val="12"/>
              </w:numPr>
            </w:pPr>
            <w:r w:rsidRPr="00320BFA">
              <w:t>OBJETIVOS</w:t>
            </w:r>
          </w:p>
          <w:p w14:paraId="1713C816" w14:textId="77777777" w:rsidR="00B06EF5" w:rsidRPr="00320BFA" w:rsidRDefault="00B06EF5"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CEFC271"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50349B5" w14:textId="0AEC9D3E" w:rsidR="00B06EF5" w:rsidRPr="00320BFA" w:rsidRDefault="00202336" w:rsidP="006C68B5">
            <w:pPr>
              <w:keepNext w:val="0"/>
              <w:keepLines w:val="0"/>
              <w:ind w:left="709" w:hanging="709"/>
              <w:jc w:val="center"/>
              <w:rPr>
                <w:sz w:val="18"/>
              </w:rPr>
            </w:pPr>
            <w:ins w:id="131"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A2F8ABC" w14:textId="77777777" w:rsidR="00B06EF5" w:rsidRPr="00320BFA" w:rsidRDefault="00B06EF5" w:rsidP="006C68B5">
            <w:pPr>
              <w:keepNext w:val="0"/>
              <w:keepLines w:val="0"/>
              <w:ind w:left="709" w:hanging="709"/>
              <w:jc w:val="center"/>
              <w:rPr>
                <w:sz w:val="18"/>
              </w:rPr>
            </w:pPr>
          </w:p>
        </w:tc>
      </w:tr>
      <w:tr w:rsidR="00B06EF5" w:rsidRPr="00320BFA" w14:paraId="2272BCCA"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8C2C81"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94357E" w14:textId="77777777" w:rsidR="00B06EF5" w:rsidRPr="00320BFA" w:rsidRDefault="00B06EF5"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DD4FA71"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988875" w14:textId="717B1C80" w:rsidR="00B06EF5" w:rsidRPr="00320BFA" w:rsidRDefault="00202336" w:rsidP="006C68B5">
            <w:pPr>
              <w:keepNext w:val="0"/>
              <w:keepLines w:val="0"/>
              <w:ind w:left="709" w:hanging="709"/>
              <w:jc w:val="center"/>
              <w:rPr>
                <w:sz w:val="18"/>
              </w:rPr>
            </w:pPr>
            <w:ins w:id="132"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CB7CE51" w14:textId="77777777" w:rsidR="00B06EF5" w:rsidRPr="00320BFA" w:rsidRDefault="00B06EF5" w:rsidP="006C68B5">
            <w:pPr>
              <w:keepNext w:val="0"/>
              <w:keepLines w:val="0"/>
              <w:ind w:left="709" w:hanging="709"/>
              <w:jc w:val="center"/>
              <w:rPr>
                <w:sz w:val="18"/>
              </w:rPr>
            </w:pPr>
          </w:p>
        </w:tc>
      </w:tr>
      <w:tr w:rsidR="00B06EF5" w:rsidRPr="00320BFA" w14:paraId="2C2ED90E"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C1502D"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2D8A10" w14:textId="77777777" w:rsidR="00B06EF5" w:rsidRPr="00320BFA" w:rsidRDefault="00B06EF5" w:rsidP="00B06EF5">
            <w:pPr>
              <w:pStyle w:val="TF-xAvalITEM"/>
              <w:numPr>
                <w:ilvl w:val="0"/>
                <w:numId w:val="12"/>
              </w:numPr>
            </w:pPr>
            <w:r w:rsidRPr="00320BFA">
              <w:t>TRABALHOS CORRELATOS</w:t>
            </w:r>
          </w:p>
          <w:p w14:paraId="2B167F1A" w14:textId="77777777" w:rsidR="00B06EF5" w:rsidRPr="00320BFA" w:rsidRDefault="00B06EF5"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916C284"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9311307" w14:textId="1113CEE2" w:rsidR="00B06EF5" w:rsidRPr="00320BFA" w:rsidRDefault="00202336" w:rsidP="006C68B5">
            <w:pPr>
              <w:keepNext w:val="0"/>
              <w:keepLines w:val="0"/>
              <w:ind w:left="709" w:hanging="709"/>
              <w:jc w:val="center"/>
              <w:rPr>
                <w:sz w:val="18"/>
              </w:rPr>
            </w:pPr>
            <w:ins w:id="133"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AB3BB8D" w14:textId="77777777" w:rsidR="00B06EF5" w:rsidRPr="00320BFA" w:rsidRDefault="00B06EF5" w:rsidP="006C68B5">
            <w:pPr>
              <w:keepNext w:val="0"/>
              <w:keepLines w:val="0"/>
              <w:ind w:left="709" w:hanging="709"/>
              <w:jc w:val="center"/>
              <w:rPr>
                <w:sz w:val="18"/>
              </w:rPr>
            </w:pPr>
          </w:p>
        </w:tc>
      </w:tr>
      <w:tr w:rsidR="00B06EF5" w:rsidRPr="00320BFA" w14:paraId="7D20DB0B"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49B6D8"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F83E41" w14:textId="77777777" w:rsidR="00B06EF5" w:rsidRPr="00320BFA" w:rsidRDefault="00B06EF5" w:rsidP="00B06EF5">
            <w:pPr>
              <w:pStyle w:val="TF-xAvalITEM"/>
              <w:numPr>
                <w:ilvl w:val="0"/>
                <w:numId w:val="12"/>
              </w:numPr>
            </w:pPr>
            <w:r w:rsidRPr="00320BFA">
              <w:t>JUSTIFICATIVA</w:t>
            </w:r>
          </w:p>
          <w:p w14:paraId="18792FE3" w14:textId="77777777" w:rsidR="00B06EF5" w:rsidRPr="00320BFA" w:rsidRDefault="00B06EF5"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C2EDCFF"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E1120E" w14:textId="7D7A21C0" w:rsidR="00B06EF5" w:rsidRPr="00320BFA" w:rsidRDefault="00202336" w:rsidP="006C68B5">
            <w:pPr>
              <w:keepNext w:val="0"/>
              <w:keepLines w:val="0"/>
              <w:ind w:left="709" w:hanging="709"/>
              <w:jc w:val="center"/>
              <w:rPr>
                <w:sz w:val="18"/>
              </w:rPr>
            </w:pPr>
            <w:ins w:id="134"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17E80D2" w14:textId="77777777" w:rsidR="00B06EF5" w:rsidRPr="00320BFA" w:rsidRDefault="00B06EF5" w:rsidP="006C68B5">
            <w:pPr>
              <w:keepNext w:val="0"/>
              <w:keepLines w:val="0"/>
              <w:ind w:left="709" w:hanging="709"/>
              <w:jc w:val="center"/>
              <w:rPr>
                <w:sz w:val="18"/>
              </w:rPr>
            </w:pPr>
          </w:p>
        </w:tc>
      </w:tr>
      <w:tr w:rsidR="00B06EF5" w:rsidRPr="00320BFA" w14:paraId="34C0415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801E45"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161ED8" w14:textId="77777777" w:rsidR="00B06EF5" w:rsidRPr="00320BFA" w:rsidRDefault="00B06EF5"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1AA4652"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C588962" w14:textId="1F7B7DF0" w:rsidR="00B06EF5" w:rsidRPr="00320BFA" w:rsidRDefault="00202336" w:rsidP="006C68B5">
            <w:pPr>
              <w:keepNext w:val="0"/>
              <w:keepLines w:val="0"/>
              <w:ind w:left="709" w:hanging="709"/>
              <w:jc w:val="center"/>
              <w:rPr>
                <w:sz w:val="18"/>
              </w:rPr>
            </w:pPr>
            <w:ins w:id="135"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B9B6D63" w14:textId="77777777" w:rsidR="00B06EF5" w:rsidRPr="00320BFA" w:rsidRDefault="00B06EF5" w:rsidP="006C68B5">
            <w:pPr>
              <w:keepNext w:val="0"/>
              <w:keepLines w:val="0"/>
              <w:ind w:left="709" w:hanging="709"/>
              <w:jc w:val="center"/>
              <w:rPr>
                <w:sz w:val="18"/>
              </w:rPr>
            </w:pPr>
          </w:p>
        </w:tc>
      </w:tr>
      <w:tr w:rsidR="00B06EF5" w:rsidRPr="00320BFA" w14:paraId="74AF54C9"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966571"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BE6F8C" w14:textId="77777777" w:rsidR="00B06EF5" w:rsidRPr="00320BFA" w:rsidRDefault="00B06EF5"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6CA4358"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8867FFA" w14:textId="4D257BF3" w:rsidR="00B06EF5" w:rsidRPr="00320BFA" w:rsidRDefault="00202336" w:rsidP="006C68B5">
            <w:pPr>
              <w:keepNext w:val="0"/>
              <w:keepLines w:val="0"/>
              <w:ind w:left="709" w:hanging="709"/>
              <w:jc w:val="center"/>
              <w:rPr>
                <w:sz w:val="18"/>
              </w:rPr>
            </w:pPr>
            <w:ins w:id="136"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6AE88125" w14:textId="77777777" w:rsidR="00B06EF5" w:rsidRPr="00320BFA" w:rsidRDefault="00B06EF5" w:rsidP="006C68B5">
            <w:pPr>
              <w:keepNext w:val="0"/>
              <w:keepLines w:val="0"/>
              <w:ind w:left="709" w:hanging="709"/>
              <w:jc w:val="center"/>
              <w:rPr>
                <w:sz w:val="18"/>
              </w:rPr>
            </w:pPr>
          </w:p>
        </w:tc>
      </w:tr>
      <w:tr w:rsidR="00B06EF5" w:rsidRPr="00320BFA" w14:paraId="624AF039"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5495E3"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06EA7A" w14:textId="77777777" w:rsidR="00B06EF5" w:rsidRPr="00320BFA" w:rsidRDefault="00B06EF5" w:rsidP="00B06EF5">
            <w:pPr>
              <w:pStyle w:val="TF-xAvalITEM"/>
              <w:numPr>
                <w:ilvl w:val="0"/>
                <w:numId w:val="12"/>
              </w:numPr>
            </w:pPr>
            <w:r w:rsidRPr="00320BFA">
              <w:t>REQUISITOS PRINCIPAIS DO PROBLEMA A SER TRABALHADO</w:t>
            </w:r>
          </w:p>
          <w:p w14:paraId="395E08F6" w14:textId="77777777" w:rsidR="00B06EF5" w:rsidRPr="00320BFA" w:rsidRDefault="00B06EF5"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78A9982"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B300FC1" w14:textId="477443FE" w:rsidR="00B06EF5" w:rsidRPr="00320BFA" w:rsidRDefault="00202336" w:rsidP="006C68B5">
            <w:pPr>
              <w:keepNext w:val="0"/>
              <w:keepLines w:val="0"/>
              <w:ind w:left="709" w:hanging="709"/>
              <w:jc w:val="center"/>
              <w:rPr>
                <w:sz w:val="18"/>
              </w:rPr>
            </w:pPr>
            <w:ins w:id="137"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DD93ECD" w14:textId="77777777" w:rsidR="00B06EF5" w:rsidRPr="00320BFA" w:rsidRDefault="00B06EF5" w:rsidP="006C68B5">
            <w:pPr>
              <w:keepNext w:val="0"/>
              <w:keepLines w:val="0"/>
              <w:ind w:left="709" w:hanging="709"/>
              <w:jc w:val="center"/>
              <w:rPr>
                <w:sz w:val="18"/>
              </w:rPr>
            </w:pPr>
          </w:p>
        </w:tc>
      </w:tr>
      <w:tr w:rsidR="00B06EF5" w:rsidRPr="00320BFA" w14:paraId="30DA59FB"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EEABEC"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46682F" w14:textId="77777777" w:rsidR="00B06EF5" w:rsidRPr="00320BFA" w:rsidRDefault="00B06EF5" w:rsidP="00B06EF5">
            <w:pPr>
              <w:pStyle w:val="TF-xAvalITEM"/>
              <w:numPr>
                <w:ilvl w:val="0"/>
                <w:numId w:val="12"/>
              </w:numPr>
            </w:pPr>
            <w:r w:rsidRPr="00320BFA">
              <w:t>METODOLOGIA</w:t>
            </w:r>
          </w:p>
          <w:p w14:paraId="521798AF" w14:textId="77777777" w:rsidR="00B06EF5" w:rsidRPr="00320BFA" w:rsidRDefault="00B06EF5"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E494198"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666420" w14:textId="1D951A97" w:rsidR="00B06EF5" w:rsidRPr="00320BFA" w:rsidRDefault="00202336" w:rsidP="006C68B5">
            <w:pPr>
              <w:keepNext w:val="0"/>
              <w:keepLines w:val="0"/>
              <w:ind w:left="709" w:hanging="709"/>
              <w:jc w:val="center"/>
              <w:rPr>
                <w:sz w:val="18"/>
              </w:rPr>
            </w:pPr>
            <w:ins w:id="138"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721BD57F" w14:textId="77777777" w:rsidR="00B06EF5" w:rsidRPr="00320BFA" w:rsidRDefault="00B06EF5" w:rsidP="006C68B5">
            <w:pPr>
              <w:keepNext w:val="0"/>
              <w:keepLines w:val="0"/>
              <w:ind w:left="709" w:hanging="709"/>
              <w:jc w:val="center"/>
              <w:rPr>
                <w:sz w:val="18"/>
              </w:rPr>
            </w:pPr>
          </w:p>
        </w:tc>
      </w:tr>
      <w:tr w:rsidR="00B06EF5" w:rsidRPr="00320BFA" w14:paraId="53998BF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BABACA"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9CB198" w14:textId="77777777" w:rsidR="00B06EF5" w:rsidRPr="00320BFA" w:rsidRDefault="00B06EF5"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F5608BC"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299D929" w14:textId="160E3B1B" w:rsidR="00B06EF5" w:rsidRPr="00320BFA" w:rsidRDefault="00202336" w:rsidP="006C68B5">
            <w:pPr>
              <w:keepNext w:val="0"/>
              <w:keepLines w:val="0"/>
              <w:ind w:left="709" w:hanging="709"/>
              <w:jc w:val="center"/>
              <w:rPr>
                <w:sz w:val="18"/>
              </w:rPr>
            </w:pPr>
            <w:ins w:id="139" w:author="Aurélio Faustino Hoppe" w:date="2024-05-21T09:4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32CAA99" w14:textId="77777777" w:rsidR="00B06EF5" w:rsidRPr="00320BFA" w:rsidRDefault="00B06EF5" w:rsidP="006C68B5">
            <w:pPr>
              <w:keepNext w:val="0"/>
              <w:keepLines w:val="0"/>
              <w:ind w:left="709" w:hanging="709"/>
              <w:jc w:val="center"/>
              <w:rPr>
                <w:sz w:val="18"/>
              </w:rPr>
            </w:pPr>
          </w:p>
        </w:tc>
      </w:tr>
      <w:tr w:rsidR="00B06EF5" w:rsidRPr="00320BFA" w14:paraId="1105BEBB"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B8182"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C43EF5" w14:textId="77777777" w:rsidR="00B06EF5" w:rsidRPr="00320BFA" w:rsidRDefault="00B06EF5" w:rsidP="00B06EF5">
            <w:pPr>
              <w:pStyle w:val="TF-xAvalITEM"/>
              <w:numPr>
                <w:ilvl w:val="0"/>
                <w:numId w:val="12"/>
              </w:numPr>
            </w:pPr>
            <w:r w:rsidRPr="00320BFA">
              <w:t>REVISÃO BIBLIOGRÁFICA</w:t>
            </w:r>
          </w:p>
          <w:p w14:paraId="2FAFF19B" w14:textId="77777777" w:rsidR="00B06EF5" w:rsidRPr="00320BFA" w:rsidRDefault="00B06EF5"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BD48E6B"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46860CE" w14:textId="423985B6" w:rsidR="00B06EF5" w:rsidRPr="00320BFA" w:rsidRDefault="00202336" w:rsidP="006C68B5">
            <w:pPr>
              <w:keepNext w:val="0"/>
              <w:keepLines w:val="0"/>
              <w:ind w:left="709" w:hanging="709"/>
              <w:jc w:val="center"/>
              <w:rPr>
                <w:sz w:val="18"/>
              </w:rPr>
            </w:pPr>
            <w:ins w:id="140" w:author="Aurélio Faustino Hoppe" w:date="2024-05-21T09:41: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6356B90B" w14:textId="77777777" w:rsidR="00B06EF5" w:rsidRPr="00320BFA" w:rsidRDefault="00B06EF5" w:rsidP="006C68B5">
            <w:pPr>
              <w:keepNext w:val="0"/>
              <w:keepLines w:val="0"/>
              <w:ind w:left="709" w:hanging="709"/>
              <w:jc w:val="center"/>
              <w:rPr>
                <w:sz w:val="18"/>
              </w:rPr>
            </w:pPr>
          </w:p>
        </w:tc>
      </w:tr>
      <w:tr w:rsidR="00B06EF5" w:rsidRPr="00320BFA" w14:paraId="6A30A58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72B658"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FCA2077" w14:textId="77777777" w:rsidR="00B06EF5" w:rsidRPr="00320BFA" w:rsidRDefault="00B06EF5"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84C4E8B" w14:textId="630D2A86" w:rsidR="00B06EF5" w:rsidRPr="00320BFA" w:rsidRDefault="00202336" w:rsidP="006C68B5">
            <w:pPr>
              <w:keepNext w:val="0"/>
              <w:keepLines w:val="0"/>
              <w:ind w:left="709" w:hanging="709"/>
              <w:jc w:val="center"/>
              <w:rPr>
                <w:sz w:val="18"/>
              </w:rPr>
            </w:pPr>
            <w:ins w:id="141" w:author="Aurélio Faustino Hoppe" w:date="2024-05-21T09:4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26E181E" w14:textId="77777777" w:rsidR="00B06EF5" w:rsidRPr="00320BFA" w:rsidRDefault="00B06EF5"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4A006C5" w14:textId="77777777" w:rsidR="00B06EF5" w:rsidRPr="00320BFA" w:rsidRDefault="00B06EF5" w:rsidP="006C68B5">
            <w:pPr>
              <w:keepNext w:val="0"/>
              <w:keepLines w:val="0"/>
              <w:ind w:left="709" w:hanging="709"/>
              <w:jc w:val="center"/>
              <w:rPr>
                <w:sz w:val="18"/>
              </w:rPr>
            </w:pPr>
          </w:p>
        </w:tc>
      </w:tr>
      <w:tr w:rsidR="00B06EF5" w:rsidRPr="00320BFA" w14:paraId="5146602D"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4B36CF" w14:textId="77777777" w:rsidR="00B06EF5" w:rsidRPr="0000224C" w:rsidRDefault="00B06EF5"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B828C53" w14:textId="77777777" w:rsidR="00B06EF5" w:rsidRPr="00320BFA" w:rsidRDefault="00B06EF5" w:rsidP="00B06EF5">
            <w:pPr>
              <w:pStyle w:val="TF-xAvalITEM"/>
              <w:numPr>
                <w:ilvl w:val="0"/>
                <w:numId w:val="12"/>
              </w:numPr>
            </w:pPr>
            <w:r w:rsidRPr="00320BFA">
              <w:t>LINGUAGEM USADA (redação)</w:t>
            </w:r>
          </w:p>
          <w:p w14:paraId="6A4E1FEB" w14:textId="77777777" w:rsidR="00B06EF5" w:rsidRPr="00320BFA" w:rsidRDefault="00B06EF5"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22B7D6B" w14:textId="0CA0DED9" w:rsidR="00B06EF5" w:rsidRPr="00320BFA" w:rsidRDefault="00202336" w:rsidP="006C68B5">
            <w:pPr>
              <w:keepNext w:val="0"/>
              <w:keepLines w:val="0"/>
              <w:ind w:left="709" w:hanging="709"/>
              <w:jc w:val="center"/>
              <w:rPr>
                <w:sz w:val="18"/>
              </w:rPr>
            </w:pPr>
            <w:ins w:id="142" w:author="Aurélio Faustino Hoppe" w:date="2024-05-21T09:41: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9776628" w14:textId="77777777" w:rsidR="00B06EF5" w:rsidRPr="00320BFA" w:rsidRDefault="00B06EF5"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4970924" w14:textId="77777777" w:rsidR="00B06EF5" w:rsidRPr="00320BFA" w:rsidRDefault="00B06EF5" w:rsidP="006C68B5">
            <w:pPr>
              <w:keepNext w:val="0"/>
              <w:keepLines w:val="0"/>
              <w:ind w:left="709" w:hanging="709"/>
              <w:jc w:val="center"/>
              <w:rPr>
                <w:sz w:val="18"/>
              </w:rPr>
            </w:pPr>
          </w:p>
        </w:tc>
      </w:tr>
      <w:tr w:rsidR="00B06EF5" w:rsidRPr="00320BFA" w14:paraId="5E51D09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E47DBC" w14:textId="77777777" w:rsidR="00B06EF5" w:rsidRPr="00320BFA" w:rsidRDefault="00B06EF5"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FB8518A" w14:textId="77777777" w:rsidR="00B06EF5" w:rsidRPr="00320BFA" w:rsidRDefault="00B06EF5"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D1CF679" w14:textId="77777777" w:rsidR="00B06EF5" w:rsidRPr="00320BFA" w:rsidRDefault="00B06EF5"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B28438A" w14:textId="33153FBC" w:rsidR="00B06EF5" w:rsidRPr="00320BFA" w:rsidRDefault="00202336" w:rsidP="006C68B5">
            <w:pPr>
              <w:keepNext w:val="0"/>
              <w:keepLines w:val="0"/>
              <w:ind w:left="709" w:hanging="709"/>
              <w:jc w:val="center"/>
              <w:rPr>
                <w:sz w:val="18"/>
              </w:rPr>
            </w:pPr>
            <w:ins w:id="143" w:author="Aurélio Faustino Hoppe" w:date="2024-05-21T09:41:00Z">
              <w:r>
                <w:rPr>
                  <w:sz w:val="18"/>
                </w:rPr>
                <w:t>X</w:t>
              </w:r>
            </w:ins>
          </w:p>
        </w:tc>
        <w:tc>
          <w:tcPr>
            <w:tcW w:w="267" w:type="pct"/>
            <w:tcBorders>
              <w:top w:val="single" w:sz="4" w:space="0" w:color="auto"/>
              <w:left w:val="single" w:sz="4" w:space="0" w:color="auto"/>
              <w:bottom w:val="single" w:sz="12" w:space="0" w:color="auto"/>
              <w:right w:val="single" w:sz="12" w:space="0" w:color="auto"/>
            </w:tcBorders>
          </w:tcPr>
          <w:p w14:paraId="52B3FF31" w14:textId="77777777" w:rsidR="00B06EF5" w:rsidRPr="00320BFA" w:rsidRDefault="00B06EF5" w:rsidP="006C68B5">
            <w:pPr>
              <w:keepNext w:val="0"/>
              <w:keepLines w:val="0"/>
              <w:ind w:left="709" w:hanging="709"/>
              <w:jc w:val="center"/>
              <w:rPr>
                <w:sz w:val="18"/>
              </w:rPr>
            </w:pPr>
          </w:p>
        </w:tc>
      </w:tr>
    </w:tbl>
    <w:p w14:paraId="03BC303D" w14:textId="77777777" w:rsidR="00B06EF5" w:rsidRDefault="00B06EF5" w:rsidP="00B06EF5">
      <w:pPr>
        <w:pStyle w:val="TF-xAvalLINHA"/>
        <w:tabs>
          <w:tab w:val="left" w:leader="underscore" w:pos="6237"/>
        </w:tabs>
      </w:pPr>
    </w:p>
    <w:p w14:paraId="4E7403AA" w14:textId="77777777" w:rsidR="00D227C0" w:rsidRPr="00D227C0" w:rsidRDefault="00D227C0" w:rsidP="00D227C0">
      <w:pPr>
        <w:pStyle w:val="TF-refernciasITEM"/>
      </w:pPr>
    </w:p>
    <w:sectPr w:rsidR="00D227C0" w:rsidRPr="00D227C0" w:rsidSect="00105D36">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rélio Faustino Hoppe" w:date="2024-05-20T17:47:00Z" w:initials="AF">
    <w:p w14:paraId="10D5740D" w14:textId="77777777" w:rsidR="004839F6" w:rsidRDefault="004839F6" w:rsidP="004839F6">
      <w:pPr>
        <w:pStyle w:val="Textodecomentrio"/>
      </w:pPr>
      <w:r>
        <w:rPr>
          <w:rStyle w:val="Refdecomentrio"/>
        </w:rPr>
        <w:annotationRef/>
      </w:r>
      <w:r>
        <w:t>Rever formatação</w:t>
      </w:r>
    </w:p>
  </w:comment>
  <w:comment w:id="26" w:author="Aurélio Faustino Hoppe" w:date="2024-05-21T09:39:00Z" w:initials="AF">
    <w:p w14:paraId="49693A0A" w14:textId="77777777" w:rsidR="00202336" w:rsidRDefault="00260F02" w:rsidP="00202336">
      <w:pPr>
        <w:pStyle w:val="Textodecomentrio"/>
      </w:pPr>
      <w:r>
        <w:rPr>
          <w:rStyle w:val="Refdecomentrio"/>
        </w:rPr>
        <w:annotationRef/>
      </w:r>
      <w:r w:rsidR="00202336">
        <w:t>Acredito que o tema de pesquisa poderia ser melhor contextualizado</w:t>
      </w:r>
    </w:p>
  </w:comment>
  <w:comment w:id="27" w:author="Aurélio Faustino Hoppe" w:date="2024-05-21T09:26:00Z" w:initials="AF">
    <w:p w14:paraId="4F4557EC" w14:textId="1B884D64" w:rsidR="00C93DA5" w:rsidRDefault="00C93DA5" w:rsidP="00C93DA5">
      <w:pPr>
        <w:pStyle w:val="Textodecomentrio"/>
      </w:pPr>
      <w:r>
        <w:rPr>
          <w:rStyle w:val="Refdecomentrio"/>
        </w:rPr>
        <w:annotationRef/>
      </w:r>
      <w:r>
        <w:t>Realinhar, objetivo geral/objetivo específicos/justificativa/requisitos e metodologia</w:t>
      </w:r>
      <w:r>
        <w:br/>
      </w:r>
      <w:r>
        <w:br/>
        <w:t>aqui você menciona engenharia reversa (na justificativa / requisitos e metodologia não)</w:t>
      </w:r>
      <w:r>
        <w:br/>
      </w:r>
      <w:r>
        <w:br/>
        <w:t>na justificativa você escreve sobre rastreabilidade:</w:t>
      </w:r>
      <w:r>
        <w:br/>
        <w:t xml:space="preserve">, neste contexto, é proposto um projeto para desenvolver uma ferramenta avançada de monitoramento de chamadas de sistema com suporte às tecnologias de virtualização </w:t>
      </w:r>
      <w:r>
        <w:rPr>
          <w:i/>
          <w:iCs/>
        </w:rPr>
        <w:t>VT-X</w:t>
      </w:r>
      <w:r>
        <w:t xml:space="preserve"> da Intel e </w:t>
      </w:r>
      <w:r>
        <w:rPr>
          <w:i/>
          <w:iCs/>
        </w:rPr>
        <w:t>AMD-V</w:t>
      </w:r>
      <w:r>
        <w:t xml:space="preserve"> da AMD para estar dentro das conformidades do mecanismo de defesa PG, contribuindo ativamente no processo de rastreabilidade de chamadas de sistema facilitando o processo de análise dinamica comumente destinado aos analistas de malware.</w:t>
      </w:r>
    </w:p>
  </w:comment>
  <w:comment w:id="28" w:author="Aurélio Faustino Hoppe" w:date="2024-05-21T09:21:00Z" w:initials="AF">
    <w:p w14:paraId="688CD10D" w14:textId="77777777" w:rsidR="00260F02" w:rsidRDefault="00C93DA5" w:rsidP="00260F02">
      <w:pPr>
        <w:pStyle w:val="Textodecomentrio"/>
      </w:pPr>
      <w:r>
        <w:rPr>
          <w:rStyle w:val="Refdecomentrio"/>
        </w:rPr>
        <w:annotationRef/>
      </w:r>
      <w:r w:rsidR="00260F02">
        <w:t>Rever. Estão mais para requisitos ou metodologia...</w:t>
      </w:r>
    </w:p>
    <w:p w14:paraId="7D3CBECE" w14:textId="77777777" w:rsidR="00260F02" w:rsidRDefault="00260F02" w:rsidP="00260F02">
      <w:pPr>
        <w:pStyle w:val="Textodecomentrio"/>
      </w:pPr>
    </w:p>
    <w:p w14:paraId="7CDBA192" w14:textId="77777777" w:rsidR="00260F02" w:rsidRDefault="00260F02" w:rsidP="00260F02">
      <w:pPr>
        <w:pStyle w:val="Textodecomentrio"/>
      </w:pPr>
      <w:r>
        <w:t>Muitos dos itens que estão aqui não são mencionados nos requisitos / metodologia</w:t>
      </w:r>
    </w:p>
  </w:comment>
  <w:comment w:id="33" w:author="Aurélio Faustino Hoppe" w:date="2024-05-21T08:14:00Z" w:initials="AF">
    <w:p w14:paraId="2ED5D502" w14:textId="6CA4FBA7" w:rsidR="000D1F3B" w:rsidRDefault="000D1F3B" w:rsidP="000D1F3B">
      <w:pPr>
        <w:pStyle w:val="Textodecomentrio"/>
      </w:pPr>
      <w:r>
        <w:rPr>
          <w:rStyle w:val="Refdecomentrio"/>
        </w:rPr>
        <w:annotationRef/>
      </w:r>
      <w:r>
        <w:t>Rever a forma de escrita/introdução do início do paragrafo</w:t>
      </w:r>
    </w:p>
  </w:comment>
  <w:comment w:id="35" w:author="Aurélio Faustino Hoppe" w:date="2024-05-21T08:14:00Z" w:initials="AF">
    <w:p w14:paraId="6C450BF0" w14:textId="77777777" w:rsidR="000D1F3B" w:rsidRDefault="000D1F3B" w:rsidP="000D1F3B">
      <w:pPr>
        <w:pStyle w:val="Textodecomentrio"/>
      </w:pPr>
      <w:r>
        <w:rPr>
          <w:rStyle w:val="Refdecomentrio"/>
        </w:rPr>
        <w:annotationRef/>
      </w:r>
      <w:r>
        <w:t>Chamada da figura</w:t>
      </w:r>
    </w:p>
  </w:comment>
  <w:comment w:id="37" w:author="Aurélio Faustino Hoppe" w:date="2024-05-21T08:15:00Z" w:initials="AF">
    <w:p w14:paraId="295C5483" w14:textId="77777777" w:rsidR="000D1F3B" w:rsidRDefault="000D1F3B" w:rsidP="000D1F3B">
      <w:pPr>
        <w:pStyle w:val="Textodecomentrio"/>
      </w:pPr>
      <w:r>
        <w:rPr>
          <w:rStyle w:val="Refdecomentrio"/>
        </w:rPr>
        <w:annotationRef/>
      </w:r>
      <w:r>
        <w:t>Referência cruzada</w:t>
      </w:r>
    </w:p>
  </w:comment>
  <w:comment w:id="45" w:author="Aurélio Faustino Hoppe" w:date="2024-05-21T08:17:00Z" w:initials="AF">
    <w:p w14:paraId="2BE84B28" w14:textId="77777777" w:rsidR="000D1F3B" w:rsidRDefault="000D1F3B" w:rsidP="000D1F3B">
      <w:pPr>
        <w:pStyle w:val="Textodecomentrio"/>
      </w:pPr>
      <w:r>
        <w:rPr>
          <w:rStyle w:val="Refdecomentrio"/>
        </w:rPr>
        <w:annotationRef/>
      </w:r>
      <w:r>
        <w:t>Paragrafo desnecessário</w:t>
      </w:r>
    </w:p>
  </w:comment>
  <w:comment w:id="46" w:author="Aurélio Faustino Hoppe" w:date="2024-05-21T08:19:00Z" w:initials="AF">
    <w:p w14:paraId="11F053AD" w14:textId="77777777" w:rsidR="000D1F3B" w:rsidRDefault="000D1F3B" w:rsidP="000D1F3B">
      <w:pPr>
        <w:pStyle w:val="Textodecomentrio"/>
      </w:pPr>
      <w:r>
        <w:rPr>
          <w:rStyle w:val="Refdecomentrio"/>
        </w:rPr>
        <w:annotationRef/>
      </w:r>
      <w:r>
        <w:t>Me parece texto do gpt</w:t>
      </w:r>
      <w:r>
        <w:br/>
      </w:r>
      <w:r>
        <w:br/>
        <w:t>aqui se possível você precisa descrever cenários de testes e resultados. Por fim, uma conclusão/extensões e limitações</w:t>
      </w:r>
    </w:p>
  </w:comment>
  <w:comment w:id="48" w:author="Aurélio Faustino Hoppe" w:date="2024-05-21T08:20:00Z" w:initials="AF">
    <w:p w14:paraId="4DD418BD" w14:textId="77777777" w:rsidR="000D1F3B" w:rsidRDefault="000D1F3B" w:rsidP="000D1F3B">
      <w:pPr>
        <w:pStyle w:val="Textodecomentrio"/>
      </w:pPr>
      <w:r>
        <w:rPr>
          <w:rStyle w:val="Refdecomentrio"/>
        </w:rPr>
        <w:annotationRef/>
      </w:r>
      <w:r>
        <w:t>gpt</w:t>
      </w:r>
    </w:p>
  </w:comment>
  <w:comment w:id="50" w:author="Aurélio Faustino Hoppe" w:date="2024-05-21T08:22:00Z" w:initials="AF">
    <w:p w14:paraId="4DF1DA9A" w14:textId="77777777" w:rsidR="00D908D2" w:rsidRDefault="00D908D2" w:rsidP="00D908D2">
      <w:pPr>
        <w:pStyle w:val="Textodecomentrio"/>
      </w:pPr>
      <w:r>
        <w:rPr>
          <w:rStyle w:val="Refdecomentrio"/>
        </w:rPr>
        <w:annotationRef/>
      </w:r>
      <w:r>
        <w:t>Você precisa complementar a descrição do trabalho</w:t>
      </w:r>
      <w:r>
        <w:br/>
      </w:r>
      <w:r>
        <w:br/>
        <w:t>aqui se possível você precisa descrever cenários de testes e resultados. Por fim, uma conclusão/extensões e limitações</w:t>
      </w:r>
    </w:p>
  </w:comment>
  <w:comment w:id="51" w:author="Aurélio Faustino Hoppe" w:date="2024-05-21T08:21:00Z" w:initials="AF">
    <w:p w14:paraId="79F6C961" w14:textId="7D486B5F" w:rsidR="00D908D2" w:rsidRDefault="00D908D2" w:rsidP="00D908D2">
      <w:pPr>
        <w:pStyle w:val="Textodecomentrio"/>
      </w:pPr>
      <w:r>
        <w:rPr>
          <w:rStyle w:val="Refdecomentrio"/>
        </w:rPr>
        <w:annotationRef/>
      </w:r>
      <w:r>
        <w:t>Texto gpt</w:t>
      </w:r>
    </w:p>
  </w:comment>
  <w:comment w:id="53" w:author="Aurélio Faustino Hoppe" w:date="2024-05-21T08:23:00Z" w:initials="AF">
    <w:p w14:paraId="480F5261" w14:textId="77777777" w:rsidR="00D908D2" w:rsidRDefault="00D908D2" w:rsidP="00D908D2">
      <w:pPr>
        <w:pStyle w:val="Textodecomentrio"/>
      </w:pPr>
      <w:r>
        <w:rPr>
          <w:rStyle w:val="Refdecomentrio"/>
        </w:rPr>
        <w:annotationRef/>
      </w:r>
      <w:r>
        <w:t>Colocar referência e também a chamada da figura.. Além de descrever o que consta na figura</w:t>
      </w:r>
    </w:p>
  </w:comment>
  <w:comment w:id="55" w:author="Aurélio Faustino Hoppe" w:date="2024-05-21T08:25:00Z" w:initials="AF">
    <w:p w14:paraId="26F11625" w14:textId="77777777" w:rsidR="00D908D2" w:rsidRDefault="00D908D2" w:rsidP="00D908D2">
      <w:pPr>
        <w:pStyle w:val="Textodecomentrio"/>
      </w:pPr>
      <w:r>
        <w:rPr>
          <w:rStyle w:val="Refdecomentrio"/>
        </w:rPr>
        <w:annotationRef/>
      </w:r>
      <w:r>
        <w:t>referência</w:t>
      </w:r>
    </w:p>
  </w:comment>
  <w:comment w:id="56" w:author="Aurélio Faustino Hoppe" w:date="2024-05-21T08:26:00Z" w:initials="AF">
    <w:p w14:paraId="60B7CF37" w14:textId="77777777" w:rsidR="00D908D2" w:rsidRDefault="00D908D2" w:rsidP="00D908D2">
      <w:pPr>
        <w:pStyle w:val="Textodecomentrio"/>
      </w:pPr>
      <w:r>
        <w:rPr>
          <w:rStyle w:val="Refdecomentrio"/>
        </w:rPr>
        <w:annotationRef/>
      </w:r>
      <w:r>
        <w:t>Referência</w:t>
      </w:r>
    </w:p>
  </w:comment>
  <w:comment w:id="57" w:author="Aurélio Faustino Hoppe" w:date="2024-05-21T08:27:00Z" w:initials="AF">
    <w:p w14:paraId="78284E15" w14:textId="77777777" w:rsidR="00D908D2" w:rsidRDefault="00D908D2" w:rsidP="00D908D2">
      <w:pPr>
        <w:pStyle w:val="Textodecomentrio"/>
      </w:pPr>
      <w:r>
        <w:rPr>
          <w:rStyle w:val="Refdecomentrio"/>
        </w:rPr>
        <w:annotationRef/>
      </w:r>
      <w:r>
        <w:t>aqui se possível você precisa descrever cenários de testes e resultados. Por fim, uma conclusão/extensões</w:t>
      </w:r>
    </w:p>
  </w:comment>
  <w:comment w:id="58" w:author="Aurélio Faustino Hoppe" w:date="2024-05-21T08:26:00Z" w:initials="AF">
    <w:p w14:paraId="00E6825B" w14:textId="26071DE2" w:rsidR="00D908D2" w:rsidRDefault="00D908D2" w:rsidP="00D908D2">
      <w:pPr>
        <w:pStyle w:val="Textodecomentrio"/>
      </w:pPr>
      <w:r>
        <w:rPr>
          <w:rStyle w:val="Refdecomentrio"/>
        </w:rPr>
        <w:annotationRef/>
      </w:r>
      <w:r>
        <w:t>gpt</w:t>
      </w:r>
    </w:p>
  </w:comment>
  <w:comment w:id="73" w:author="Aurélio Faustino Hoppe" w:date="2024-05-21T08:34:00Z" w:initials="AF">
    <w:p w14:paraId="599BA757" w14:textId="77777777" w:rsidR="004B735F" w:rsidRDefault="004B735F" w:rsidP="004B735F">
      <w:pPr>
        <w:pStyle w:val="Textodecomentrio"/>
      </w:pPr>
      <w:r>
        <w:rPr>
          <w:rStyle w:val="Refdecomentrio"/>
        </w:rPr>
        <w:annotationRef/>
      </w:r>
      <w:r>
        <w:t>Aqui você deve colocar um preâmbulo e deslocar este paragrafo para após a discussão das características dos trabalhos correlatos. Ou seja, no final desta seção... Além disso, você tambem precisa complementar as contribuições teoricas e práticas/sociais</w:t>
      </w:r>
    </w:p>
  </w:comment>
  <w:comment w:id="76" w:author="Aurélio Faustino Hoppe" w:date="2024-05-21T08:29:00Z" w:initials="AF">
    <w:p w14:paraId="6F1B25A2" w14:textId="6686BACB" w:rsidR="00D908D2" w:rsidRDefault="00D908D2" w:rsidP="00D908D2">
      <w:pPr>
        <w:pStyle w:val="Textodecomentrio"/>
      </w:pPr>
      <w:r>
        <w:rPr>
          <w:rStyle w:val="Refdecomentrio"/>
        </w:rPr>
        <w:annotationRef/>
      </w:r>
      <w:r>
        <w:t>Colocar referência em todos ao invés no nome do software</w:t>
      </w:r>
    </w:p>
  </w:comment>
  <w:comment w:id="86" w:author="Aurélio Faustino Hoppe" w:date="2024-05-21T08:30:00Z" w:initials="AF">
    <w:p w14:paraId="6637719F" w14:textId="77777777" w:rsidR="00D908D2" w:rsidRDefault="00D908D2" w:rsidP="00D908D2">
      <w:pPr>
        <w:pStyle w:val="Textodecomentrio"/>
      </w:pPr>
      <w:r>
        <w:rPr>
          <w:rStyle w:val="Refdecomentrio"/>
        </w:rPr>
        <w:annotationRef/>
      </w:r>
      <w:r>
        <w:t>Rever as características, pois a maioria não aparece/foi descrita no texto dos correlatos</w:t>
      </w:r>
    </w:p>
  </w:comment>
  <w:comment w:id="96" w:author="Aurélio Faustino Hoppe" w:date="2024-05-21T08:36:00Z" w:initials="AF">
    <w:p w14:paraId="52E1EF86" w14:textId="77777777" w:rsidR="004B735F" w:rsidRDefault="004B735F" w:rsidP="004B735F">
      <w:pPr>
        <w:pStyle w:val="Textodecomentrio"/>
      </w:pPr>
      <w:r>
        <w:rPr>
          <w:rStyle w:val="Refdecomentrio"/>
        </w:rPr>
        <w:annotationRef/>
      </w:r>
      <w:r>
        <w:t>referência</w:t>
      </w:r>
    </w:p>
  </w:comment>
  <w:comment w:id="104" w:author="Aurélio Faustino Hoppe" w:date="2024-05-21T08:37:00Z" w:initials="AF">
    <w:p w14:paraId="480160C8" w14:textId="77777777" w:rsidR="004B735F" w:rsidRDefault="004B735F" w:rsidP="004B735F">
      <w:pPr>
        <w:pStyle w:val="Textodecomentrio"/>
      </w:pPr>
      <w:r>
        <w:rPr>
          <w:rStyle w:val="Refdecomentrio"/>
        </w:rPr>
        <w:annotationRef/>
      </w:r>
      <w:r>
        <w:t>Referência</w:t>
      </w:r>
    </w:p>
  </w:comment>
  <w:comment w:id="108" w:author="Aurélio Faustino Hoppe" w:date="2024-05-21T08:38:00Z" w:initials="AF">
    <w:p w14:paraId="1DB6B127" w14:textId="77777777" w:rsidR="004B735F" w:rsidRDefault="004B735F" w:rsidP="004B735F">
      <w:pPr>
        <w:pStyle w:val="Textodecomentrio"/>
      </w:pPr>
      <w:r>
        <w:rPr>
          <w:rStyle w:val="Refdecomentrio"/>
        </w:rPr>
        <w:annotationRef/>
      </w:r>
      <w:r>
        <w:t>Colocar aqui o paragrafo com a tua proposta/contribuições</w:t>
      </w:r>
    </w:p>
  </w:comment>
  <w:comment w:id="110" w:author="Aurélio Faustino Hoppe" w:date="2024-05-21T09:17:00Z" w:initials="AF">
    <w:p w14:paraId="49FBD428" w14:textId="77777777" w:rsidR="00C93DA5" w:rsidRDefault="00C93DA5" w:rsidP="00C93DA5">
      <w:pPr>
        <w:pStyle w:val="Textodecomentrio"/>
      </w:pPr>
      <w:r>
        <w:rPr>
          <w:rStyle w:val="Refdecomentrio"/>
        </w:rPr>
        <w:annotationRef/>
      </w:r>
      <w:r>
        <w:t>Ver formatação do texto</w:t>
      </w:r>
    </w:p>
  </w:comment>
  <w:comment w:id="111" w:author="Aurélio Faustino Hoppe" w:date="2024-05-21T09:18:00Z" w:initials="AF">
    <w:p w14:paraId="7B6D03B8" w14:textId="77777777" w:rsidR="00C93DA5" w:rsidRDefault="00C93DA5" w:rsidP="00C93DA5">
      <w:pPr>
        <w:pStyle w:val="Textodecomentrio"/>
      </w:pPr>
      <w:r>
        <w:rPr>
          <w:rStyle w:val="Refdecomentrio"/>
        </w:rPr>
        <w:annotationRef/>
      </w:r>
      <w:r>
        <w:t>Verificar formatação do texto</w:t>
      </w:r>
    </w:p>
  </w:comment>
  <w:comment w:id="112" w:author="Aurélio Faustino Hoppe" w:date="2024-05-21T09:29:00Z" w:initials="AF">
    <w:p w14:paraId="7DCF4E5C" w14:textId="77777777" w:rsidR="00260F02" w:rsidRDefault="00260F02" w:rsidP="00260F02">
      <w:pPr>
        <w:pStyle w:val="Textodecomentrio"/>
      </w:pPr>
      <w:r>
        <w:rPr>
          <w:rStyle w:val="Refdecomentrio"/>
        </w:rPr>
        <w:annotationRef/>
      </w:r>
      <w:r>
        <w:t>Rever. Pois não são suficientes para atender os objetivos especificos. Apesar que você terá que realinhar objetivos/justificativa/requisitos/metodologia</w:t>
      </w:r>
    </w:p>
  </w:comment>
  <w:comment w:id="118" w:author="Aurélio Faustino Hoppe" w:date="2024-05-21T09:30:00Z" w:initials="AF">
    <w:p w14:paraId="5975B656" w14:textId="77777777" w:rsidR="00260F02" w:rsidRDefault="00260F02" w:rsidP="00260F02">
      <w:pPr>
        <w:pStyle w:val="Textodecomentrio"/>
      </w:pPr>
      <w:r>
        <w:rPr>
          <w:rStyle w:val="Refdecomentrio"/>
        </w:rPr>
        <w:annotationRef/>
      </w:r>
      <w:r>
        <w:t>Dezembro não se considera no cronograma</w:t>
      </w:r>
    </w:p>
  </w:comment>
  <w:comment w:id="119" w:author="Aurélio Faustino Hoppe" w:date="2024-05-21T09:31:00Z" w:initials="AF">
    <w:p w14:paraId="2F92161C" w14:textId="77777777" w:rsidR="00260F02" w:rsidRDefault="00260F02" w:rsidP="00260F02">
      <w:pPr>
        <w:pStyle w:val="Textodecomentrio"/>
      </w:pPr>
      <w:r>
        <w:rPr>
          <w:rStyle w:val="Refdecomentrio"/>
        </w:rPr>
        <w:annotationRef/>
      </w:r>
      <w:r>
        <w:t>O título desta seção é revisão bibliográfica</w:t>
      </w:r>
    </w:p>
  </w:comment>
  <w:comment w:id="120" w:author="Aurélio Faustino Hoppe" w:date="2024-05-21T09:32:00Z" w:initials="AF">
    <w:p w14:paraId="7D780DF7" w14:textId="77777777" w:rsidR="00260F02" w:rsidRDefault="00260F02" w:rsidP="00260F02">
      <w:pPr>
        <w:pStyle w:val="Textodecomentrio"/>
      </w:pPr>
      <w:r>
        <w:rPr>
          <w:rStyle w:val="Refdecomentrio"/>
        </w:rPr>
        <w:annotationRef/>
      </w:r>
      <w:r>
        <w:t>Melhorar preâmbulo... Citando o que você abordará em cada subseção</w:t>
      </w:r>
      <w:r>
        <w:br/>
      </w:r>
    </w:p>
  </w:comment>
  <w:comment w:id="126" w:author="Aurélio Faustino Hoppe" w:date="2024-05-21T09:34:00Z" w:initials="AF">
    <w:p w14:paraId="7047F569" w14:textId="77777777" w:rsidR="00260F02" w:rsidRDefault="00260F02" w:rsidP="00260F02">
      <w:pPr>
        <w:pStyle w:val="Textodecomentrio"/>
      </w:pPr>
      <w:r>
        <w:rPr>
          <w:rStyle w:val="Refdecomentrio"/>
        </w:rPr>
        <w:annotationRef/>
      </w:r>
      <w:r>
        <w:t>Seção curta - pouco detalhamento. Cada subseção precisa ter no minimo 1 página de detalhamento da técnica</w:t>
      </w:r>
      <w:r>
        <w:br/>
        <w:t>falta a chamada da figura e também explica-la</w:t>
      </w:r>
    </w:p>
  </w:comment>
  <w:comment w:id="127" w:author="Aurélio Faustino Hoppe" w:date="2024-05-21T09:37:00Z" w:initials="AF">
    <w:p w14:paraId="62D682EE" w14:textId="77777777" w:rsidR="00260F02" w:rsidRDefault="00260F02" w:rsidP="00260F02">
      <w:pPr>
        <w:pStyle w:val="Textodecomentrio"/>
      </w:pPr>
      <w:r>
        <w:rPr>
          <w:rStyle w:val="Refdecomentrio"/>
        </w:rPr>
        <w:annotationRef/>
      </w:r>
      <w:r>
        <w:t>Subseções precisam ter no mínimo 1 página.</w:t>
      </w:r>
      <w:r>
        <w:br/>
      </w:r>
      <w:r>
        <w:br/>
        <w:t>você fez subseções com apenas 1 paragrafo... Não se faz isso</w:t>
      </w:r>
      <w:r>
        <w:br/>
        <w:t>reduza a quantidade de subseções (2 ou 3 no máximo), link melhor os conteúdos</w:t>
      </w:r>
    </w:p>
  </w:comment>
  <w:comment w:id="128" w:author="Aurélio Faustino Hoppe" w:date="2024-05-21T09:38:00Z" w:initials="AF">
    <w:p w14:paraId="274F953E" w14:textId="77777777" w:rsidR="00260F02" w:rsidRDefault="00260F02" w:rsidP="00260F02">
      <w:pPr>
        <w:pStyle w:val="Textodecomentrio"/>
      </w:pPr>
      <w:r>
        <w:rPr>
          <w:rStyle w:val="Refdecomentrio"/>
        </w:rPr>
        <w:annotationRef/>
      </w:r>
      <w:r>
        <w:t>Rever formatação das referências. Também veja se todas citadas no texto estão aqui e se as colocadas aqui estão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5740D" w15:done="0"/>
  <w15:commentEx w15:paraId="49693A0A" w15:done="0"/>
  <w15:commentEx w15:paraId="4F4557EC" w15:done="0"/>
  <w15:commentEx w15:paraId="7CDBA192" w15:done="0"/>
  <w15:commentEx w15:paraId="2ED5D502" w15:done="0"/>
  <w15:commentEx w15:paraId="6C450BF0" w15:done="0"/>
  <w15:commentEx w15:paraId="295C5483" w15:done="0"/>
  <w15:commentEx w15:paraId="2BE84B28" w15:done="0"/>
  <w15:commentEx w15:paraId="11F053AD" w15:done="0"/>
  <w15:commentEx w15:paraId="4DD418BD" w15:done="0"/>
  <w15:commentEx w15:paraId="4DF1DA9A" w15:done="0"/>
  <w15:commentEx w15:paraId="79F6C961" w15:done="0"/>
  <w15:commentEx w15:paraId="480F5261" w15:done="0"/>
  <w15:commentEx w15:paraId="26F11625" w15:done="0"/>
  <w15:commentEx w15:paraId="60B7CF37" w15:done="0"/>
  <w15:commentEx w15:paraId="78284E15" w15:done="0"/>
  <w15:commentEx w15:paraId="00E6825B" w15:done="0"/>
  <w15:commentEx w15:paraId="599BA757" w15:done="0"/>
  <w15:commentEx w15:paraId="6F1B25A2" w15:done="0"/>
  <w15:commentEx w15:paraId="6637719F" w15:done="0"/>
  <w15:commentEx w15:paraId="52E1EF86" w15:done="0"/>
  <w15:commentEx w15:paraId="480160C8" w15:done="0"/>
  <w15:commentEx w15:paraId="1DB6B127" w15:done="0"/>
  <w15:commentEx w15:paraId="49FBD428" w15:done="0"/>
  <w15:commentEx w15:paraId="7B6D03B8" w15:done="0"/>
  <w15:commentEx w15:paraId="7DCF4E5C" w15:done="0"/>
  <w15:commentEx w15:paraId="5975B656" w15:done="0"/>
  <w15:commentEx w15:paraId="2F92161C" w15:done="0"/>
  <w15:commentEx w15:paraId="7D780DF7" w15:done="0"/>
  <w15:commentEx w15:paraId="7047F569" w15:done="0"/>
  <w15:commentEx w15:paraId="62D682EE" w15:done="0"/>
  <w15:commentEx w15:paraId="274F9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726D68" w16cex:dateUtc="2024-05-20T20:47:00Z"/>
  <w16cex:commentExtensible w16cex:durableId="3A0AF687" w16cex:dateUtc="2024-05-21T12:39:00Z"/>
  <w16cex:commentExtensible w16cex:durableId="035CA1D7" w16cex:dateUtc="2024-05-21T12:26:00Z"/>
  <w16cex:commentExtensible w16cex:durableId="3FEBE3F6" w16cex:dateUtc="2024-05-21T12:21:00Z"/>
  <w16cex:commentExtensible w16cex:durableId="4297B857" w16cex:dateUtc="2024-05-21T11:14:00Z"/>
  <w16cex:commentExtensible w16cex:durableId="58ACC0E8" w16cex:dateUtc="2024-05-21T11:14:00Z"/>
  <w16cex:commentExtensible w16cex:durableId="08A13206" w16cex:dateUtc="2024-05-21T11:15:00Z"/>
  <w16cex:commentExtensible w16cex:durableId="52460370" w16cex:dateUtc="2024-05-21T11:17:00Z"/>
  <w16cex:commentExtensible w16cex:durableId="6BA9822C" w16cex:dateUtc="2024-05-21T11:19:00Z"/>
  <w16cex:commentExtensible w16cex:durableId="71392C60" w16cex:dateUtc="2024-05-21T11:20:00Z"/>
  <w16cex:commentExtensible w16cex:durableId="242AE8AE" w16cex:dateUtc="2024-05-21T11:22:00Z"/>
  <w16cex:commentExtensible w16cex:durableId="113EB373" w16cex:dateUtc="2024-05-21T11:21:00Z"/>
  <w16cex:commentExtensible w16cex:durableId="38D6A7F7" w16cex:dateUtc="2024-05-21T11:23:00Z"/>
  <w16cex:commentExtensible w16cex:durableId="30B28FAB" w16cex:dateUtc="2024-05-21T11:25:00Z"/>
  <w16cex:commentExtensible w16cex:durableId="27B15596" w16cex:dateUtc="2024-05-21T11:26:00Z"/>
  <w16cex:commentExtensible w16cex:durableId="14331406" w16cex:dateUtc="2024-05-21T11:27:00Z"/>
  <w16cex:commentExtensible w16cex:durableId="2A04C26B" w16cex:dateUtc="2024-05-21T11:26:00Z"/>
  <w16cex:commentExtensible w16cex:durableId="59ECDCFA" w16cex:dateUtc="2024-05-21T11:34:00Z"/>
  <w16cex:commentExtensible w16cex:durableId="7D29013B" w16cex:dateUtc="2024-05-21T11:29:00Z"/>
  <w16cex:commentExtensible w16cex:durableId="58568F37" w16cex:dateUtc="2024-05-21T11:30:00Z"/>
  <w16cex:commentExtensible w16cex:durableId="641F1D94" w16cex:dateUtc="2024-05-21T11:36:00Z"/>
  <w16cex:commentExtensible w16cex:durableId="06B83356" w16cex:dateUtc="2024-05-21T11:37:00Z"/>
  <w16cex:commentExtensible w16cex:durableId="7A8C35C3" w16cex:dateUtc="2024-05-21T11:38:00Z"/>
  <w16cex:commentExtensible w16cex:durableId="67C51E86" w16cex:dateUtc="2024-05-21T12:17:00Z"/>
  <w16cex:commentExtensible w16cex:durableId="4833E49E" w16cex:dateUtc="2024-05-21T12:18:00Z"/>
  <w16cex:commentExtensible w16cex:durableId="2BFE4757" w16cex:dateUtc="2024-05-21T12:29:00Z"/>
  <w16cex:commentExtensible w16cex:durableId="0D746051" w16cex:dateUtc="2024-05-21T12:30:00Z"/>
  <w16cex:commentExtensible w16cex:durableId="24599DB4" w16cex:dateUtc="2024-05-21T12:31:00Z"/>
  <w16cex:commentExtensible w16cex:durableId="1DA0021B" w16cex:dateUtc="2024-05-21T12:32:00Z"/>
  <w16cex:commentExtensible w16cex:durableId="1B48F204" w16cex:dateUtc="2024-05-21T12:34:00Z"/>
  <w16cex:commentExtensible w16cex:durableId="2CF0039C" w16cex:dateUtc="2024-05-21T12:37:00Z"/>
  <w16cex:commentExtensible w16cex:durableId="4B95519E" w16cex:dateUtc="2024-05-21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5740D" w16cid:durableId="37726D68"/>
  <w16cid:commentId w16cid:paraId="49693A0A" w16cid:durableId="3A0AF687"/>
  <w16cid:commentId w16cid:paraId="4F4557EC" w16cid:durableId="035CA1D7"/>
  <w16cid:commentId w16cid:paraId="7CDBA192" w16cid:durableId="3FEBE3F6"/>
  <w16cid:commentId w16cid:paraId="2ED5D502" w16cid:durableId="4297B857"/>
  <w16cid:commentId w16cid:paraId="6C450BF0" w16cid:durableId="58ACC0E8"/>
  <w16cid:commentId w16cid:paraId="295C5483" w16cid:durableId="08A13206"/>
  <w16cid:commentId w16cid:paraId="2BE84B28" w16cid:durableId="52460370"/>
  <w16cid:commentId w16cid:paraId="11F053AD" w16cid:durableId="6BA9822C"/>
  <w16cid:commentId w16cid:paraId="4DD418BD" w16cid:durableId="71392C60"/>
  <w16cid:commentId w16cid:paraId="4DF1DA9A" w16cid:durableId="242AE8AE"/>
  <w16cid:commentId w16cid:paraId="79F6C961" w16cid:durableId="113EB373"/>
  <w16cid:commentId w16cid:paraId="480F5261" w16cid:durableId="38D6A7F7"/>
  <w16cid:commentId w16cid:paraId="26F11625" w16cid:durableId="30B28FAB"/>
  <w16cid:commentId w16cid:paraId="60B7CF37" w16cid:durableId="27B15596"/>
  <w16cid:commentId w16cid:paraId="78284E15" w16cid:durableId="14331406"/>
  <w16cid:commentId w16cid:paraId="00E6825B" w16cid:durableId="2A04C26B"/>
  <w16cid:commentId w16cid:paraId="599BA757" w16cid:durableId="59ECDCFA"/>
  <w16cid:commentId w16cid:paraId="6F1B25A2" w16cid:durableId="7D29013B"/>
  <w16cid:commentId w16cid:paraId="6637719F" w16cid:durableId="58568F37"/>
  <w16cid:commentId w16cid:paraId="52E1EF86" w16cid:durableId="641F1D94"/>
  <w16cid:commentId w16cid:paraId="480160C8" w16cid:durableId="06B83356"/>
  <w16cid:commentId w16cid:paraId="1DB6B127" w16cid:durableId="7A8C35C3"/>
  <w16cid:commentId w16cid:paraId="49FBD428" w16cid:durableId="67C51E86"/>
  <w16cid:commentId w16cid:paraId="7B6D03B8" w16cid:durableId="4833E49E"/>
  <w16cid:commentId w16cid:paraId="7DCF4E5C" w16cid:durableId="2BFE4757"/>
  <w16cid:commentId w16cid:paraId="5975B656" w16cid:durableId="0D746051"/>
  <w16cid:commentId w16cid:paraId="2F92161C" w16cid:durableId="24599DB4"/>
  <w16cid:commentId w16cid:paraId="7D780DF7" w16cid:durableId="1DA0021B"/>
  <w16cid:commentId w16cid:paraId="7047F569" w16cid:durableId="1B48F204"/>
  <w16cid:commentId w16cid:paraId="62D682EE" w16cid:durableId="2CF0039C"/>
  <w16cid:commentId w16cid:paraId="274F953E" w16cid:durableId="4B9551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D367" w14:textId="77777777" w:rsidR="00D163F3" w:rsidRDefault="00D163F3">
      <w:r>
        <w:separator/>
      </w:r>
    </w:p>
  </w:endnote>
  <w:endnote w:type="continuationSeparator" w:id="0">
    <w:p w14:paraId="6E25515C" w14:textId="77777777" w:rsidR="00D163F3" w:rsidRDefault="00D1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5B09" w14:textId="77777777" w:rsidR="00D163F3" w:rsidRDefault="00D163F3">
      <w:r>
        <w:separator/>
      </w:r>
    </w:p>
  </w:footnote>
  <w:footnote w:type="continuationSeparator" w:id="0">
    <w:p w14:paraId="749B1CD3" w14:textId="77777777" w:rsidR="00D163F3" w:rsidRDefault="00D16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AC30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1D66C3"/>
    <w:multiLevelType w:val="hybridMultilevel"/>
    <w:tmpl w:val="76180964"/>
    <w:lvl w:ilvl="0" w:tplc="7D24670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A986438"/>
    <w:multiLevelType w:val="hybridMultilevel"/>
    <w:tmpl w:val="A6129600"/>
    <w:lvl w:ilvl="0" w:tplc="A670B0F8">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 w15:restartNumberingAfterBreak="0">
    <w:nsid w:val="1ED3369A"/>
    <w:multiLevelType w:val="hybridMultilevel"/>
    <w:tmpl w:val="600C0768"/>
    <w:lvl w:ilvl="0" w:tplc="66F8B1E6">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2E1F2651"/>
    <w:multiLevelType w:val="hybridMultilevel"/>
    <w:tmpl w:val="82DA7A22"/>
    <w:lvl w:ilvl="0" w:tplc="6C50962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3BE74385"/>
    <w:multiLevelType w:val="hybridMultilevel"/>
    <w:tmpl w:val="8C4EF0D4"/>
    <w:lvl w:ilvl="0" w:tplc="907C787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3288368">
    <w:abstractNumId w:val="5"/>
  </w:num>
  <w:num w:numId="21" w16cid:durableId="412506692">
    <w:abstractNumId w:val="7"/>
  </w:num>
  <w:num w:numId="22" w16cid:durableId="87778328">
    <w:abstractNumId w:val="2"/>
  </w:num>
  <w:num w:numId="23" w16cid:durableId="1559319158">
    <w:abstractNumId w:val="6"/>
  </w:num>
  <w:num w:numId="24" w16cid:durableId="10526547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FF"/>
    <w:rsid w:val="0000224C"/>
    <w:rsid w:val="00004037"/>
    <w:rsid w:val="00012922"/>
    <w:rsid w:val="0001575C"/>
    <w:rsid w:val="000179B5"/>
    <w:rsid w:val="00017B62"/>
    <w:rsid w:val="000204E7"/>
    <w:rsid w:val="00023FA0"/>
    <w:rsid w:val="0002602F"/>
    <w:rsid w:val="00026B9C"/>
    <w:rsid w:val="00030E4A"/>
    <w:rsid w:val="00031A27"/>
    <w:rsid w:val="00031EE0"/>
    <w:rsid w:val="00042B0F"/>
    <w:rsid w:val="0004641A"/>
    <w:rsid w:val="00052A07"/>
    <w:rsid w:val="000533DA"/>
    <w:rsid w:val="000537F7"/>
    <w:rsid w:val="0005407C"/>
    <w:rsid w:val="0005457F"/>
    <w:rsid w:val="00054F7D"/>
    <w:rsid w:val="000608E9"/>
    <w:rsid w:val="00061FEB"/>
    <w:rsid w:val="000667DF"/>
    <w:rsid w:val="0007209B"/>
    <w:rsid w:val="00075792"/>
    <w:rsid w:val="00080F9C"/>
    <w:rsid w:val="00084B17"/>
    <w:rsid w:val="0008579A"/>
    <w:rsid w:val="00086AA8"/>
    <w:rsid w:val="0008732D"/>
    <w:rsid w:val="0009735C"/>
    <w:rsid w:val="000A104C"/>
    <w:rsid w:val="000A19DE"/>
    <w:rsid w:val="000A3EAB"/>
    <w:rsid w:val="000B12B2"/>
    <w:rsid w:val="000B3868"/>
    <w:rsid w:val="000C1926"/>
    <w:rsid w:val="000C1A18"/>
    <w:rsid w:val="000C648D"/>
    <w:rsid w:val="000C75AF"/>
    <w:rsid w:val="000D1294"/>
    <w:rsid w:val="000D1F3B"/>
    <w:rsid w:val="000D4467"/>
    <w:rsid w:val="000D77C2"/>
    <w:rsid w:val="000D7861"/>
    <w:rsid w:val="000E039E"/>
    <w:rsid w:val="000E27F9"/>
    <w:rsid w:val="000E2B1E"/>
    <w:rsid w:val="000E311F"/>
    <w:rsid w:val="000E3A68"/>
    <w:rsid w:val="000E6CE0"/>
    <w:rsid w:val="000F77E3"/>
    <w:rsid w:val="00105D36"/>
    <w:rsid w:val="00107B02"/>
    <w:rsid w:val="001129AD"/>
    <w:rsid w:val="0011363A"/>
    <w:rsid w:val="00113A3F"/>
    <w:rsid w:val="001164FE"/>
    <w:rsid w:val="00121714"/>
    <w:rsid w:val="00125084"/>
    <w:rsid w:val="00125277"/>
    <w:rsid w:val="0013516D"/>
    <w:rsid w:val="001375F7"/>
    <w:rsid w:val="001554E9"/>
    <w:rsid w:val="00162BF1"/>
    <w:rsid w:val="0016560C"/>
    <w:rsid w:val="00185BE6"/>
    <w:rsid w:val="00186092"/>
    <w:rsid w:val="00187509"/>
    <w:rsid w:val="00193A97"/>
    <w:rsid w:val="001948BE"/>
    <w:rsid w:val="0019547B"/>
    <w:rsid w:val="00196F54"/>
    <w:rsid w:val="001A12CE"/>
    <w:rsid w:val="001A6292"/>
    <w:rsid w:val="001A7511"/>
    <w:rsid w:val="001B2F1E"/>
    <w:rsid w:val="001C33B0"/>
    <w:rsid w:val="001C57E6"/>
    <w:rsid w:val="001C5CBB"/>
    <w:rsid w:val="001D465C"/>
    <w:rsid w:val="001D6234"/>
    <w:rsid w:val="001E646A"/>
    <w:rsid w:val="001E682E"/>
    <w:rsid w:val="001E7449"/>
    <w:rsid w:val="001F007F"/>
    <w:rsid w:val="001F0D36"/>
    <w:rsid w:val="001F2D7E"/>
    <w:rsid w:val="00202336"/>
    <w:rsid w:val="00202F3F"/>
    <w:rsid w:val="002073C2"/>
    <w:rsid w:val="00213955"/>
    <w:rsid w:val="00224BB2"/>
    <w:rsid w:val="00235240"/>
    <w:rsid w:val="002368FD"/>
    <w:rsid w:val="0024110F"/>
    <w:rsid w:val="002423AB"/>
    <w:rsid w:val="002440B0"/>
    <w:rsid w:val="00247F57"/>
    <w:rsid w:val="0025685C"/>
    <w:rsid w:val="00260F02"/>
    <w:rsid w:val="00276E8F"/>
    <w:rsid w:val="0027792D"/>
    <w:rsid w:val="00282723"/>
    <w:rsid w:val="00282788"/>
    <w:rsid w:val="0028617A"/>
    <w:rsid w:val="0029608A"/>
    <w:rsid w:val="002A6617"/>
    <w:rsid w:val="002A7E1B"/>
    <w:rsid w:val="002B0EDC"/>
    <w:rsid w:val="002B35EB"/>
    <w:rsid w:val="002B4718"/>
    <w:rsid w:val="002E6DD1"/>
    <w:rsid w:val="002F027E"/>
    <w:rsid w:val="002F6021"/>
    <w:rsid w:val="00302157"/>
    <w:rsid w:val="00312CEA"/>
    <w:rsid w:val="00317CB5"/>
    <w:rsid w:val="00320BFA"/>
    <w:rsid w:val="0032378D"/>
    <w:rsid w:val="003255B3"/>
    <w:rsid w:val="003323B0"/>
    <w:rsid w:val="003337F4"/>
    <w:rsid w:val="00335048"/>
    <w:rsid w:val="00340AD0"/>
    <w:rsid w:val="00340B6D"/>
    <w:rsid w:val="00340C8E"/>
    <w:rsid w:val="00344540"/>
    <w:rsid w:val="00347AC5"/>
    <w:rsid w:val="003519A3"/>
    <w:rsid w:val="00362443"/>
    <w:rsid w:val="0037046F"/>
    <w:rsid w:val="00370AD5"/>
    <w:rsid w:val="00377DA7"/>
    <w:rsid w:val="003816ED"/>
    <w:rsid w:val="00383087"/>
    <w:rsid w:val="00383294"/>
    <w:rsid w:val="00395190"/>
    <w:rsid w:val="003A2B7D"/>
    <w:rsid w:val="003A4A75"/>
    <w:rsid w:val="003A5366"/>
    <w:rsid w:val="003B647A"/>
    <w:rsid w:val="003C1359"/>
    <w:rsid w:val="003C5262"/>
    <w:rsid w:val="003D398C"/>
    <w:rsid w:val="003D473B"/>
    <w:rsid w:val="003D4B35"/>
    <w:rsid w:val="003E4F19"/>
    <w:rsid w:val="003F5F25"/>
    <w:rsid w:val="0040436D"/>
    <w:rsid w:val="00410092"/>
    <w:rsid w:val="00410543"/>
    <w:rsid w:val="004173CC"/>
    <w:rsid w:val="0042201D"/>
    <w:rsid w:val="0042356B"/>
    <w:rsid w:val="0042420A"/>
    <w:rsid w:val="004243D2"/>
    <w:rsid w:val="00424610"/>
    <w:rsid w:val="00424AD5"/>
    <w:rsid w:val="00426A5B"/>
    <w:rsid w:val="00431C8E"/>
    <w:rsid w:val="00435424"/>
    <w:rsid w:val="0044065B"/>
    <w:rsid w:val="00451148"/>
    <w:rsid w:val="00451B94"/>
    <w:rsid w:val="00455AED"/>
    <w:rsid w:val="004649E1"/>
    <w:rsid w:val="004661F2"/>
    <w:rsid w:val="00470C41"/>
    <w:rsid w:val="0047690F"/>
    <w:rsid w:val="00476C78"/>
    <w:rsid w:val="00482174"/>
    <w:rsid w:val="004839F6"/>
    <w:rsid w:val="0048576D"/>
    <w:rsid w:val="00493B1A"/>
    <w:rsid w:val="0049495C"/>
    <w:rsid w:val="00497EF6"/>
    <w:rsid w:val="004B42D8"/>
    <w:rsid w:val="004B6B8F"/>
    <w:rsid w:val="004B735F"/>
    <w:rsid w:val="004B7511"/>
    <w:rsid w:val="004E23CE"/>
    <w:rsid w:val="004E516B"/>
    <w:rsid w:val="004F3C47"/>
    <w:rsid w:val="00500539"/>
    <w:rsid w:val="00503373"/>
    <w:rsid w:val="005037D9"/>
    <w:rsid w:val="00503C54"/>
    <w:rsid w:val="00503F3F"/>
    <w:rsid w:val="00504693"/>
    <w:rsid w:val="00527B85"/>
    <w:rsid w:val="005312EB"/>
    <w:rsid w:val="00531F73"/>
    <w:rsid w:val="00536336"/>
    <w:rsid w:val="0054044B"/>
    <w:rsid w:val="00540AEB"/>
    <w:rsid w:val="00542ED7"/>
    <w:rsid w:val="00550D4A"/>
    <w:rsid w:val="00563773"/>
    <w:rsid w:val="00564A29"/>
    <w:rsid w:val="00564FBC"/>
    <w:rsid w:val="00565496"/>
    <w:rsid w:val="005705A9"/>
    <w:rsid w:val="00572864"/>
    <w:rsid w:val="005743BA"/>
    <w:rsid w:val="0058189B"/>
    <w:rsid w:val="00581BD6"/>
    <w:rsid w:val="0058482B"/>
    <w:rsid w:val="0058618A"/>
    <w:rsid w:val="00587002"/>
    <w:rsid w:val="00591611"/>
    <w:rsid w:val="005928C9"/>
    <w:rsid w:val="00592BA8"/>
    <w:rsid w:val="005A362B"/>
    <w:rsid w:val="005A4952"/>
    <w:rsid w:val="005A4CE8"/>
    <w:rsid w:val="005A5A32"/>
    <w:rsid w:val="005B1D47"/>
    <w:rsid w:val="005B20A1"/>
    <w:rsid w:val="005B2478"/>
    <w:rsid w:val="005B2E12"/>
    <w:rsid w:val="005C21FC"/>
    <w:rsid w:val="005C30AE"/>
    <w:rsid w:val="005E35F3"/>
    <w:rsid w:val="005E36A5"/>
    <w:rsid w:val="005E400D"/>
    <w:rsid w:val="005E698D"/>
    <w:rsid w:val="005F09F1"/>
    <w:rsid w:val="005F645A"/>
    <w:rsid w:val="005F7EDE"/>
    <w:rsid w:val="0060060C"/>
    <w:rsid w:val="00604F1A"/>
    <w:rsid w:val="006118D1"/>
    <w:rsid w:val="0061251F"/>
    <w:rsid w:val="00613B57"/>
    <w:rsid w:val="00620D93"/>
    <w:rsid w:val="0062386A"/>
    <w:rsid w:val="0062576D"/>
    <w:rsid w:val="00625788"/>
    <w:rsid w:val="006305AA"/>
    <w:rsid w:val="0063277E"/>
    <w:rsid w:val="006364F4"/>
    <w:rsid w:val="0063769F"/>
    <w:rsid w:val="00640352"/>
    <w:rsid w:val="006426D5"/>
    <w:rsid w:val="00642924"/>
    <w:rsid w:val="006466FF"/>
    <w:rsid w:val="00646A5F"/>
    <w:rsid w:val="006475C1"/>
    <w:rsid w:val="00647FB5"/>
    <w:rsid w:val="00656C00"/>
    <w:rsid w:val="00657A9C"/>
    <w:rsid w:val="00661967"/>
    <w:rsid w:val="006619A0"/>
    <w:rsid w:val="00661F61"/>
    <w:rsid w:val="00671B49"/>
    <w:rsid w:val="00674096"/>
    <w:rsid w:val="00674155"/>
    <w:rsid w:val="006746CA"/>
    <w:rsid w:val="00691C40"/>
    <w:rsid w:val="00695745"/>
    <w:rsid w:val="0069600B"/>
    <w:rsid w:val="00696B8A"/>
    <w:rsid w:val="006A0A1A"/>
    <w:rsid w:val="006A1C15"/>
    <w:rsid w:val="006A61F9"/>
    <w:rsid w:val="006A6460"/>
    <w:rsid w:val="006B0760"/>
    <w:rsid w:val="006B104E"/>
    <w:rsid w:val="006B5AEA"/>
    <w:rsid w:val="006B6383"/>
    <w:rsid w:val="006B640D"/>
    <w:rsid w:val="006C61FA"/>
    <w:rsid w:val="006C691D"/>
    <w:rsid w:val="006D0896"/>
    <w:rsid w:val="006D2982"/>
    <w:rsid w:val="006E25D2"/>
    <w:rsid w:val="006F5E6C"/>
    <w:rsid w:val="0070391A"/>
    <w:rsid w:val="0070628C"/>
    <w:rsid w:val="00706486"/>
    <w:rsid w:val="00715DAC"/>
    <w:rsid w:val="007214E3"/>
    <w:rsid w:val="007222F7"/>
    <w:rsid w:val="00722ED2"/>
    <w:rsid w:val="00724679"/>
    <w:rsid w:val="00725368"/>
    <w:rsid w:val="00725CDC"/>
    <w:rsid w:val="007304F3"/>
    <w:rsid w:val="00730839"/>
    <w:rsid w:val="00730F60"/>
    <w:rsid w:val="00733FF9"/>
    <w:rsid w:val="00752038"/>
    <w:rsid w:val="007554DF"/>
    <w:rsid w:val="0075776D"/>
    <w:rsid w:val="007613FB"/>
    <w:rsid w:val="00761E34"/>
    <w:rsid w:val="0076338F"/>
    <w:rsid w:val="007679BD"/>
    <w:rsid w:val="00770837"/>
    <w:rsid w:val="00771FB6"/>
    <w:rsid w:val="007722BF"/>
    <w:rsid w:val="0077580B"/>
    <w:rsid w:val="00776E38"/>
    <w:rsid w:val="007810F2"/>
    <w:rsid w:val="00781167"/>
    <w:rsid w:val="007854B3"/>
    <w:rsid w:val="0078787D"/>
    <w:rsid w:val="00787FA8"/>
    <w:rsid w:val="007941A1"/>
    <w:rsid w:val="007944F8"/>
    <w:rsid w:val="007973E3"/>
    <w:rsid w:val="007A1883"/>
    <w:rsid w:val="007A76AF"/>
    <w:rsid w:val="007B6C58"/>
    <w:rsid w:val="007D0720"/>
    <w:rsid w:val="007D10F2"/>
    <w:rsid w:val="007D207E"/>
    <w:rsid w:val="007D6DEC"/>
    <w:rsid w:val="007E46A1"/>
    <w:rsid w:val="007E498B"/>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6D4B"/>
    <w:rsid w:val="00847D37"/>
    <w:rsid w:val="0085001D"/>
    <w:rsid w:val="00870802"/>
    <w:rsid w:val="00871A41"/>
    <w:rsid w:val="00875547"/>
    <w:rsid w:val="00876BF0"/>
    <w:rsid w:val="00880A2A"/>
    <w:rsid w:val="0088503B"/>
    <w:rsid w:val="00886D76"/>
    <w:rsid w:val="00892ECC"/>
    <w:rsid w:val="00897019"/>
    <w:rsid w:val="008A3072"/>
    <w:rsid w:val="008A6EF4"/>
    <w:rsid w:val="008B04E8"/>
    <w:rsid w:val="008B0A07"/>
    <w:rsid w:val="008B781F"/>
    <w:rsid w:val="008C0069"/>
    <w:rsid w:val="008C1495"/>
    <w:rsid w:val="008C49C8"/>
    <w:rsid w:val="008C5E2A"/>
    <w:rsid w:val="008D4159"/>
    <w:rsid w:val="008D5522"/>
    <w:rsid w:val="008D69C5"/>
    <w:rsid w:val="008D7404"/>
    <w:rsid w:val="008E0F86"/>
    <w:rsid w:val="008E52A3"/>
    <w:rsid w:val="008F2DC1"/>
    <w:rsid w:val="008F5D21"/>
    <w:rsid w:val="008F70AD"/>
    <w:rsid w:val="008F7CE2"/>
    <w:rsid w:val="00900DB1"/>
    <w:rsid w:val="009022BF"/>
    <w:rsid w:val="00911CD9"/>
    <w:rsid w:val="00912B71"/>
    <w:rsid w:val="009143DB"/>
    <w:rsid w:val="00921C95"/>
    <w:rsid w:val="009261DE"/>
    <w:rsid w:val="00931632"/>
    <w:rsid w:val="00932C92"/>
    <w:rsid w:val="0093531F"/>
    <w:rsid w:val="0094315A"/>
    <w:rsid w:val="009454E4"/>
    <w:rsid w:val="00946836"/>
    <w:rsid w:val="0096683A"/>
    <w:rsid w:val="00967611"/>
    <w:rsid w:val="009727D3"/>
    <w:rsid w:val="009765C9"/>
    <w:rsid w:val="00984240"/>
    <w:rsid w:val="00987F2B"/>
    <w:rsid w:val="0099199D"/>
    <w:rsid w:val="00995B07"/>
    <w:rsid w:val="009A2619"/>
    <w:rsid w:val="009A5850"/>
    <w:rsid w:val="009A746B"/>
    <w:rsid w:val="009B0069"/>
    <w:rsid w:val="009B10D6"/>
    <w:rsid w:val="009C00F0"/>
    <w:rsid w:val="009C1403"/>
    <w:rsid w:val="009C365D"/>
    <w:rsid w:val="009D31EE"/>
    <w:rsid w:val="009D65D0"/>
    <w:rsid w:val="009D7E91"/>
    <w:rsid w:val="009E135E"/>
    <w:rsid w:val="009E3C92"/>
    <w:rsid w:val="009E54F4"/>
    <w:rsid w:val="009E63D2"/>
    <w:rsid w:val="009E71AD"/>
    <w:rsid w:val="009E7282"/>
    <w:rsid w:val="009F2BFA"/>
    <w:rsid w:val="00A007F2"/>
    <w:rsid w:val="00A017C9"/>
    <w:rsid w:val="00A03A3D"/>
    <w:rsid w:val="00A045C4"/>
    <w:rsid w:val="00A10DFA"/>
    <w:rsid w:val="00A21708"/>
    <w:rsid w:val="00A22362"/>
    <w:rsid w:val="00A249BA"/>
    <w:rsid w:val="00A27460"/>
    <w:rsid w:val="00A307C7"/>
    <w:rsid w:val="00A31E07"/>
    <w:rsid w:val="00A37641"/>
    <w:rsid w:val="00A418A9"/>
    <w:rsid w:val="00A44581"/>
    <w:rsid w:val="00A45093"/>
    <w:rsid w:val="00A50EAF"/>
    <w:rsid w:val="00A602F9"/>
    <w:rsid w:val="00A650EE"/>
    <w:rsid w:val="00A662C8"/>
    <w:rsid w:val="00A67B23"/>
    <w:rsid w:val="00A71157"/>
    <w:rsid w:val="00A835B1"/>
    <w:rsid w:val="00A966E6"/>
    <w:rsid w:val="00AA1E85"/>
    <w:rsid w:val="00AA309D"/>
    <w:rsid w:val="00AB2BE3"/>
    <w:rsid w:val="00AB6A49"/>
    <w:rsid w:val="00AB7834"/>
    <w:rsid w:val="00AC4D5F"/>
    <w:rsid w:val="00AD1D2C"/>
    <w:rsid w:val="00AE0525"/>
    <w:rsid w:val="00AE08DB"/>
    <w:rsid w:val="00AE15A6"/>
    <w:rsid w:val="00AE2729"/>
    <w:rsid w:val="00AE3148"/>
    <w:rsid w:val="00AE5AE2"/>
    <w:rsid w:val="00AE7343"/>
    <w:rsid w:val="00B00632"/>
    <w:rsid w:val="00B00A13"/>
    <w:rsid w:val="00B00D69"/>
    <w:rsid w:val="00B00E04"/>
    <w:rsid w:val="00B046AE"/>
    <w:rsid w:val="00B05485"/>
    <w:rsid w:val="00B06EF5"/>
    <w:rsid w:val="00B1458E"/>
    <w:rsid w:val="00B14C51"/>
    <w:rsid w:val="00B20021"/>
    <w:rsid w:val="00B20FDE"/>
    <w:rsid w:val="00B2211A"/>
    <w:rsid w:val="00B2634A"/>
    <w:rsid w:val="00B31A5D"/>
    <w:rsid w:val="00B42041"/>
    <w:rsid w:val="00B43FBF"/>
    <w:rsid w:val="00B44F11"/>
    <w:rsid w:val="00B46C16"/>
    <w:rsid w:val="00B51846"/>
    <w:rsid w:val="00B55BE6"/>
    <w:rsid w:val="00B60090"/>
    <w:rsid w:val="00B62979"/>
    <w:rsid w:val="00B70056"/>
    <w:rsid w:val="00B701D7"/>
    <w:rsid w:val="00B74D75"/>
    <w:rsid w:val="00B75C27"/>
    <w:rsid w:val="00B823A7"/>
    <w:rsid w:val="00B90FA5"/>
    <w:rsid w:val="00B919F1"/>
    <w:rsid w:val="00BA2260"/>
    <w:rsid w:val="00BA6953"/>
    <w:rsid w:val="00BB1637"/>
    <w:rsid w:val="00BB468D"/>
    <w:rsid w:val="00BC0E8D"/>
    <w:rsid w:val="00BC4F18"/>
    <w:rsid w:val="00BD426A"/>
    <w:rsid w:val="00BE08E7"/>
    <w:rsid w:val="00BE6551"/>
    <w:rsid w:val="00BF093B"/>
    <w:rsid w:val="00BF27D2"/>
    <w:rsid w:val="00C00B88"/>
    <w:rsid w:val="00C06B2A"/>
    <w:rsid w:val="00C276D0"/>
    <w:rsid w:val="00C334AB"/>
    <w:rsid w:val="00C35E57"/>
    <w:rsid w:val="00C35E80"/>
    <w:rsid w:val="00C36185"/>
    <w:rsid w:val="00C3731B"/>
    <w:rsid w:val="00C40AA2"/>
    <w:rsid w:val="00C4244F"/>
    <w:rsid w:val="00C455A0"/>
    <w:rsid w:val="00C458D3"/>
    <w:rsid w:val="00C55280"/>
    <w:rsid w:val="00C632ED"/>
    <w:rsid w:val="00C635CA"/>
    <w:rsid w:val="00C66150"/>
    <w:rsid w:val="00C70EF5"/>
    <w:rsid w:val="00C71D04"/>
    <w:rsid w:val="00C754CD"/>
    <w:rsid w:val="00C756C5"/>
    <w:rsid w:val="00C8103E"/>
    <w:rsid w:val="00C82195"/>
    <w:rsid w:val="00C8232A"/>
    <w:rsid w:val="00C82CAE"/>
    <w:rsid w:val="00C8442E"/>
    <w:rsid w:val="00C930A8"/>
    <w:rsid w:val="00C93DA5"/>
    <w:rsid w:val="00CA108B"/>
    <w:rsid w:val="00CA14B6"/>
    <w:rsid w:val="00CA6CDB"/>
    <w:rsid w:val="00CA740D"/>
    <w:rsid w:val="00CB5E13"/>
    <w:rsid w:val="00CB73FF"/>
    <w:rsid w:val="00CC3524"/>
    <w:rsid w:val="00CC7A85"/>
    <w:rsid w:val="00CD27BE"/>
    <w:rsid w:val="00CD29E9"/>
    <w:rsid w:val="00CD4BBC"/>
    <w:rsid w:val="00CD6F0F"/>
    <w:rsid w:val="00CE0BB7"/>
    <w:rsid w:val="00CE3E9A"/>
    <w:rsid w:val="00CE708B"/>
    <w:rsid w:val="00CF26B7"/>
    <w:rsid w:val="00CF6E39"/>
    <w:rsid w:val="00CF72DA"/>
    <w:rsid w:val="00D03B57"/>
    <w:rsid w:val="00D0769A"/>
    <w:rsid w:val="00D15B4E"/>
    <w:rsid w:val="00D163F3"/>
    <w:rsid w:val="00D177E7"/>
    <w:rsid w:val="00D2079F"/>
    <w:rsid w:val="00D227C0"/>
    <w:rsid w:val="00D273B1"/>
    <w:rsid w:val="00D42D8D"/>
    <w:rsid w:val="00D4453F"/>
    <w:rsid w:val="00D447EF"/>
    <w:rsid w:val="00D505E2"/>
    <w:rsid w:val="00D5385E"/>
    <w:rsid w:val="00D6498F"/>
    <w:rsid w:val="00D7463D"/>
    <w:rsid w:val="00D765F9"/>
    <w:rsid w:val="00D80F5A"/>
    <w:rsid w:val="00D83DE8"/>
    <w:rsid w:val="00D84943"/>
    <w:rsid w:val="00D85961"/>
    <w:rsid w:val="00D86DB2"/>
    <w:rsid w:val="00D901C0"/>
    <w:rsid w:val="00D908D2"/>
    <w:rsid w:val="00D93BE9"/>
    <w:rsid w:val="00D94AE7"/>
    <w:rsid w:val="00D966B3"/>
    <w:rsid w:val="00D970F0"/>
    <w:rsid w:val="00DA4540"/>
    <w:rsid w:val="00DA54B6"/>
    <w:rsid w:val="00DA587E"/>
    <w:rsid w:val="00DA60F4"/>
    <w:rsid w:val="00DA72D4"/>
    <w:rsid w:val="00DB0F8B"/>
    <w:rsid w:val="00DB3052"/>
    <w:rsid w:val="00DC158F"/>
    <w:rsid w:val="00DC2D17"/>
    <w:rsid w:val="00DC32A3"/>
    <w:rsid w:val="00DD17E0"/>
    <w:rsid w:val="00DE23BF"/>
    <w:rsid w:val="00DE3981"/>
    <w:rsid w:val="00DE40DD"/>
    <w:rsid w:val="00DE4C5C"/>
    <w:rsid w:val="00DE7755"/>
    <w:rsid w:val="00DF059A"/>
    <w:rsid w:val="00DF390E"/>
    <w:rsid w:val="00DF3D56"/>
    <w:rsid w:val="00DF57F6"/>
    <w:rsid w:val="00DF64E9"/>
    <w:rsid w:val="00DF6D19"/>
    <w:rsid w:val="00DF6ED2"/>
    <w:rsid w:val="00DF70F5"/>
    <w:rsid w:val="00E2252C"/>
    <w:rsid w:val="00E270C0"/>
    <w:rsid w:val="00E36D82"/>
    <w:rsid w:val="00E460B9"/>
    <w:rsid w:val="00E51601"/>
    <w:rsid w:val="00E51965"/>
    <w:rsid w:val="00E638A0"/>
    <w:rsid w:val="00E67121"/>
    <w:rsid w:val="00E7198D"/>
    <w:rsid w:val="00E71B30"/>
    <w:rsid w:val="00E735AF"/>
    <w:rsid w:val="00E74CA6"/>
    <w:rsid w:val="00E75E3D"/>
    <w:rsid w:val="00E76F20"/>
    <w:rsid w:val="00E84491"/>
    <w:rsid w:val="00E86ED6"/>
    <w:rsid w:val="00E933FD"/>
    <w:rsid w:val="00E9731C"/>
    <w:rsid w:val="00EA0A57"/>
    <w:rsid w:val="00EA4E4C"/>
    <w:rsid w:val="00EB04B7"/>
    <w:rsid w:val="00EB7992"/>
    <w:rsid w:val="00EC0104"/>
    <w:rsid w:val="00EC0184"/>
    <w:rsid w:val="00EC2D7A"/>
    <w:rsid w:val="00EC633A"/>
    <w:rsid w:val="00ED1B9D"/>
    <w:rsid w:val="00EE056F"/>
    <w:rsid w:val="00EE222E"/>
    <w:rsid w:val="00EE3B6B"/>
    <w:rsid w:val="00EF43F5"/>
    <w:rsid w:val="00EF6DB3"/>
    <w:rsid w:val="00EF74D7"/>
    <w:rsid w:val="00EF7BF1"/>
    <w:rsid w:val="00F0030C"/>
    <w:rsid w:val="00F017AF"/>
    <w:rsid w:val="00F041C4"/>
    <w:rsid w:val="00F14812"/>
    <w:rsid w:val="00F1598C"/>
    <w:rsid w:val="00F20BC6"/>
    <w:rsid w:val="00F21403"/>
    <w:rsid w:val="00F255FC"/>
    <w:rsid w:val="00F259B0"/>
    <w:rsid w:val="00F26A20"/>
    <w:rsid w:val="00F276C9"/>
    <w:rsid w:val="00F31359"/>
    <w:rsid w:val="00F351B0"/>
    <w:rsid w:val="00F3649F"/>
    <w:rsid w:val="00F40690"/>
    <w:rsid w:val="00F43949"/>
    <w:rsid w:val="00F43B8F"/>
    <w:rsid w:val="00F51785"/>
    <w:rsid w:val="00F530D7"/>
    <w:rsid w:val="00F541E6"/>
    <w:rsid w:val="00F62F49"/>
    <w:rsid w:val="00F640BF"/>
    <w:rsid w:val="00F70754"/>
    <w:rsid w:val="00F77926"/>
    <w:rsid w:val="00F8229E"/>
    <w:rsid w:val="00F83A19"/>
    <w:rsid w:val="00F85EC3"/>
    <w:rsid w:val="00F879A1"/>
    <w:rsid w:val="00F9145B"/>
    <w:rsid w:val="00F92FC4"/>
    <w:rsid w:val="00F9793C"/>
    <w:rsid w:val="00FA0C14"/>
    <w:rsid w:val="00FA137A"/>
    <w:rsid w:val="00FA28F6"/>
    <w:rsid w:val="00FA5504"/>
    <w:rsid w:val="00FB4B02"/>
    <w:rsid w:val="00FC2831"/>
    <w:rsid w:val="00FC2D40"/>
    <w:rsid w:val="00FC343A"/>
    <w:rsid w:val="00FC3600"/>
    <w:rsid w:val="00FC4A9F"/>
    <w:rsid w:val="00FC565B"/>
    <w:rsid w:val="00FC781F"/>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EAAEF507-1A35-4EC5-895C-298AD78D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FC343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AA309D"/>
    <w:rPr>
      <w:color w:val="605E5C"/>
      <w:shd w:val="clear" w:color="auto" w:fill="E1DFDD"/>
    </w:rPr>
  </w:style>
  <w:style w:type="character" w:customStyle="1" w:styleId="Ttulo2Char">
    <w:name w:val="Título 2 Char"/>
    <w:aliases w:val="TF-TÍTULO 2 Char"/>
    <w:basedOn w:val="Fontepargpadro"/>
    <w:link w:val="Ttulo2"/>
    <w:rsid w:val="001E744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0564462">
      <w:bodyDiv w:val="1"/>
      <w:marLeft w:val="0"/>
      <w:marRight w:val="0"/>
      <w:marTop w:val="0"/>
      <w:marBottom w:val="0"/>
      <w:divBdr>
        <w:top w:val="none" w:sz="0" w:space="0" w:color="auto"/>
        <w:left w:val="none" w:sz="0" w:space="0" w:color="auto"/>
        <w:bottom w:val="none" w:sz="0" w:space="0" w:color="auto"/>
        <w:right w:val="none" w:sz="0" w:space="0" w:color="auto"/>
      </w:divBdr>
    </w:div>
    <w:div w:id="373774919">
      <w:bodyDiv w:val="1"/>
      <w:marLeft w:val="0"/>
      <w:marRight w:val="0"/>
      <w:marTop w:val="0"/>
      <w:marBottom w:val="0"/>
      <w:divBdr>
        <w:top w:val="none" w:sz="0" w:space="0" w:color="auto"/>
        <w:left w:val="none" w:sz="0" w:space="0" w:color="auto"/>
        <w:bottom w:val="none" w:sz="0" w:space="0" w:color="auto"/>
        <w:right w:val="none" w:sz="0" w:space="0" w:color="auto"/>
      </w:divBdr>
    </w:div>
    <w:div w:id="465007001">
      <w:bodyDiv w:val="1"/>
      <w:marLeft w:val="0"/>
      <w:marRight w:val="0"/>
      <w:marTop w:val="0"/>
      <w:marBottom w:val="0"/>
      <w:divBdr>
        <w:top w:val="none" w:sz="0" w:space="0" w:color="auto"/>
        <w:left w:val="none" w:sz="0" w:space="0" w:color="auto"/>
        <w:bottom w:val="none" w:sz="0" w:space="0" w:color="auto"/>
        <w:right w:val="none" w:sz="0" w:space="0" w:color="auto"/>
      </w:divBdr>
    </w:div>
    <w:div w:id="53636053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12977700">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897014483">
      <w:bodyDiv w:val="1"/>
      <w:marLeft w:val="0"/>
      <w:marRight w:val="0"/>
      <w:marTop w:val="0"/>
      <w:marBottom w:val="0"/>
      <w:divBdr>
        <w:top w:val="none" w:sz="0" w:space="0" w:color="auto"/>
        <w:left w:val="none" w:sz="0" w:space="0" w:color="auto"/>
        <w:bottom w:val="none" w:sz="0" w:space="0" w:color="auto"/>
        <w:right w:val="none" w:sz="0" w:space="0" w:color="auto"/>
      </w:divBdr>
    </w:div>
    <w:div w:id="9162804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425374">
      <w:bodyDiv w:val="1"/>
      <w:marLeft w:val="0"/>
      <w:marRight w:val="0"/>
      <w:marTop w:val="0"/>
      <w:marBottom w:val="0"/>
      <w:divBdr>
        <w:top w:val="none" w:sz="0" w:space="0" w:color="auto"/>
        <w:left w:val="none" w:sz="0" w:space="0" w:color="auto"/>
        <w:bottom w:val="none" w:sz="0" w:space="0" w:color="auto"/>
        <w:right w:val="none" w:sz="0" w:space="0" w:color="auto"/>
      </w:divBdr>
    </w:div>
    <w:div w:id="1301378876">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0252085">
      <w:bodyDiv w:val="1"/>
      <w:marLeft w:val="0"/>
      <w:marRight w:val="0"/>
      <w:marTop w:val="0"/>
      <w:marBottom w:val="0"/>
      <w:divBdr>
        <w:top w:val="none" w:sz="0" w:space="0" w:color="auto"/>
        <w:left w:val="none" w:sz="0" w:space="0" w:color="auto"/>
        <w:bottom w:val="none" w:sz="0" w:space="0" w:color="auto"/>
        <w:right w:val="none" w:sz="0" w:space="0" w:color="auto"/>
      </w:divBdr>
    </w:div>
    <w:div w:id="202875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gi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4855</Words>
  <Characters>26223</Characters>
  <Application>Microsoft Office Word</Application>
  <DocSecurity>0</DocSecurity>
  <Lines>218</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9</cp:revision>
  <cp:lastPrinted>2023-12-02T10:12:00Z</cp:lastPrinted>
  <dcterms:created xsi:type="dcterms:W3CDTF">2024-04-23T19:25:00Z</dcterms:created>
  <dcterms:modified xsi:type="dcterms:W3CDTF">2024-05-21T13:55:00Z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