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bookmarkStart w:id="9" w:name="_Hlk146874173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5C48DBBC" w:rsidR="00F0030C" w:rsidRPr="003C5262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 ) PRÉ-PROJETO     (</w:t>
            </w:r>
            <w:r>
              <w:t> </w:t>
            </w:r>
            <w:r w:rsidR="00CD1047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6E4305D7" w:rsidR="00F0030C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1E744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3B1C64D6" w14:textId="2286AA74" w:rsidR="002073C2" w:rsidRDefault="000E2506" w:rsidP="002073C2">
      <w:pPr>
        <w:ind w:firstLine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HyperMon – Ferramenta</w:t>
      </w:r>
      <w:r w:rsidR="002073C2" w:rsidRPr="00AC2375">
        <w:rPr>
          <w:rFonts w:ascii="Arial" w:hAnsi="Arial" w:cs="Arial"/>
          <w:b/>
          <w:bCs/>
        </w:rPr>
        <w:t xml:space="preserve"> </w:t>
      </w:r>
      <w:r w:rsidR="000E58AB">
        <w:rPr>
          <w:rFonts w:ascii="Arial" w:hAnsi="Arial" w:cs="Arial"/>
          <w:b/>
          <w:bCs/>
        </w:rPr>
        <w:t>p</w:t>
      </w:r>
      <w:r w:rsidR="000E58AB" w:rsidRPr="00AC2375">
        <w:rPr>
          <w:rFonts w:ascii="Arial" w:hAnsi="Arial" w:cs="Arial"/>
          <w:b/>
          <w:bCs/>
        </w:rPr>
        <w:t xml:space="preserve">ara </w:t>
      </w:r>
      <w:r w:rsidR="002073C2">
        <w:rPr>
          <w:rFonts w:ascii="Arial" w:hAnsi="Arial" w:cs="Arial"/>
          <w:b/>
          <w:bCs/>
        </w:rPr>
        <w:t>M</w:t>
      </w:r>
      <w:r w:rsidR="002073C2" w:rsidRPr="00AC2375">
        <w:rPr>
          <w:rFonts w:ascii="Arial" w:hAnsi="Arial" w:cs="Arial"/>
          <w:b/>
          <w:bCs/>
        </w:rPr>
        <w:t xml:space="preserve">onitoramento </w:t>
      </w:r>
      <w:r w:rsidR="000E58AB">
        <w:rPr>
          <w:rFonts w:ascii="Arial" w:hAnsi="Arial" w:cs="Arial"/>
          <w:b/>
          <w:bCs/>
        </w:rPr>
        <w:t>d</w:t>
      </w:r>
      <w:r w:rsidR="000E58AB" w:rsidRPr="00AC2375">
        <w:rPr>
          <w:rFonts w:ascii="Arial" w:hAnsi="Arial" w:cs="Arial"/>
          <w:b/>
          <w:bCs/>
        </w:rPr>
        <w:t xml:space="preserve">e </w:t>
      </w:r>
      <w:r w:rsidR="002073C2">
        <w:rPr>
          <w:rFonts w:ascii="Arial" w:hAnsi="Arial" w:cs="Arial"/>
          <w:b/>
          <w:bCs/>
        </w:rPr>
        <w:t>C</w:t>
      </w:r>
      <w:r w:rsidR="002073C2" w:rsidRPr="00AC2375">
        <w:rPr>
          <w:rFonts w:ascii="Arial" w:hAnsi="Arial" w:cs="Arial"/>
          <w:b/>
          <w:bCs/>
        </w:rPr>
        <w:t xml:space="preserve">hamadas de </w:t>
      </w:r>
      <w:r w:rsidR="002073C2">
        <w:rPr>
          <w:rFonts w:ascii="Arial" w:hAnsi="Arial" w:cs="Arial"/>
          <w:b/>
          <w:bCs/>
        </w:rPr>
        <w:t>S</w:t>
      </w:r>
      <w:r w:rsidR="002073C2" w:rsidRPr="00AC2375">
        <w:rPr>
          <w:rFonts w:ascii="Arial" w:hAnsi="Arial" w:cs="Arial"/>
          <w:b/>
          <w:bCs/>
        </w:rPr>
        <w:t>istema</w:t>
      </w:r>
      <w:r w:rsidR="002073C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com uso de Driver e Hypervisor</w:t>
      </w:r>
    </w:p>
    <w:p w14:paraId="0AA923EA" w14:textId="71C1CFB4" w:rsidR="001E682E" w:rsidRDefault="002073C2" w:rsidP="00752038">
      <w:pPr>
        <w:pStyle w:val="TF-AUTOR0"/>
      </w:pPr>
      <w:r>
        <w:t>João Vitor de Oliveira</w:t>
      </w:r>
    </w:p>
    <w:p w14:paraId="27E8DC88" w14:textId="77777777" w:rsidR="00196F54" w:rsidRDefault="00196F54" w:rsidP="00196F54">
      <w:pPr>
        <w:pStyle w:val="TF-AUTOR0"/>
      </w:pPr>
      <w:r>
        <w:t>Prof. Danton Cavalcanti Franco Junior -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1A051C" w14:textId="57948D44" w:rsidR="002073C2" w:rsidRPr="002073C2" w:rsidRDefault="00875547" w:rsidP="006A1C15">
      <w:pPr>
        <w:pStyle w:val="TF-TEXTO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>
        <w:t>Segundo CISO ADVISOR (2023)</w:t>
      </w:r>
      <w:r w:rsidR="0088503B">
        <w:t>, o</w:t>
      </w:r>
      <w:r w:rsidR="00AA309D">
        <w:t xml:space="preserve"> número de ataques cibernéticos registrados no ano de 2022 globalmente foi 38% maior que o volume total observado no ano de 2021. Devido a este fato, se </w:t>
      </w:r>
      <w:r w:rsidR="002073C2" w:rsidRPr="002073C2">
        <w:t xml:space="preserve">enfrenta um desafio cada vez maior relacionado à segurança da informação. </w:t>
      </w:r>
      <w:r w:rsidR="00AA309D">
        <w:t>A</w:t>
      </w:r>
      <w:r w:rsidR="002073C2" w:rsidRPr="002073C2">
        <w:t>meaçando a integridade, a confidencialidade e a disponibilidade dos sistemas de informação em todo o mundo. Nesse contexto</w:t>
      </w:r>
      <w:r w:rsidR="0088503B">
        <w:t xml:space="preserve"> de acordo com a </w:t>
      </w:r>
      <w:r w:rsidR="00AF591C">
        <w:t xml:space="preserve">Kaspersky </w:t>
      </w:r>
      <w:r w:rsidR="0088503B">
        <w:t>(2013)</w:t>
      </w:r>
      <w:r w:rsidR="002073C2" w:rsidRPr="002073C2">
        <w:t xml:space="preserve"> um dos principais vetores de ataque que tem preocupado a comunidade de segurança cibernética é o uso de </w:t>
      </w:r>
      <w:r w:rsidR="002073C2" w:rsidRPr="00FD3DC9">
        <w:rPr>
          <w:i/>
          <w:iCs/>
        </w:rPr>
        <w:t>rootkits</w:t>
      </w:r>
      <w:r w:rsidR="002073C2" w:rsidRPr="002073C2">
        <w:t xml:space="preserve">, que muitas vezes se infiltram no núcleo do sistema operacional, explorando técnicas avançadas de </w:t>
      </w:r>
      <w:r w:rsidR="002073C2" w:rsidRPr="00FD3DC9">
        <w:rPr>
          <w:i/>
          <w:iCs/>
        </w:rPr>
        <w:t>hooking</w:t>
      </w:r>
      <w:r w:rsidR="002073C2" w:rsidRPr="002073C2">
        <w:t xml:space="preserve"> para comprometer a segurança e a privacidade dos sistemas</w:t>
      </w:r>
      <w:r w:rsidR="0088503B">
        <w:t>.</w:t>
      </w:r>
    </w:p>
    <w:p w14:paraId="6642DDFC" w14:textId="24010043" w:rsidR="002073C2" w:rsidRPr="0058189B" w:rsidRDefault="0088503B" w:rsidP="006A1C15">
      <w:pPr>
        <w:pStyle w:val="TF-TEXTO"/>
      </w:pPr>
      <w:r>
        <w:t>Ainda segundo a Kaspersky (2013), h</w:t>
      </w:r>
      <w:r w:rsidR="002073C2" w:rsidRPr="002073C2">
        <w:t>istoricamente</w:t>
      </w:r>
      <w:r>
        <w:t xml:space="preserve"> os</w:t>
      </w:r>
      <w:r w:rsidR="002073C2" w:rsidRPr="002073C2">
        <w:t xml:space="preserve"> </w:t>
      </w:r>
      <w:r w:rsidR="002073C2" w:rsidRPr="00FD3DC9">
        <w:rPr>
          <w:i/>
          <w:iCs/>
        </w:rPr>
        <w:t>rootkits</w:t>
      </w:r>
      <w:r w:rsidR="002073C2" w:rsidRPr="002073C2">
        <w:t xml:space="preserve"> eram frequentemente desenvolvidos com o intuito de se esconderem no sistema, tornando-se virtualmente invisíveis para as soluções de segurança convencionais. Uma das técnicas mais utilizadas para esse fim era o </w:t>
      </w:r>
      <w:r w:rsidR="002073C2" w:rsidRPr="007B6C58">
        <w:rPr>
          <w:i/>
          <w:iCs/>
        </w:rPr>
        <w:t>hooking</w:t>
      </w:r>
      <w:r w:rsidR="002073C2" w:rsidRPr="002073C2">
        <w:t xml:space="preserve"> da </w:t>
      </w:r>
      <w:r w:rsidR="002073C2" w:rsidRPr="00FD3DC9">
        <w:t>System Service Dispatch Table</w:t>
      </w:r>
      <w:r w:rsidR="002073C2" w:rsidRPr="00AB6A49">
        <w:rPr>
          <w:i/>
          <w:iCs/>
        </w:rPr>
        <w:t xml:space="preserve"> (</w:t>
      </w:r>
      <w:r w:rsidR="002073C2" w:rsidRPr="00FD3DC9">
        <w:t>SSDT</w:t>
      </w:r>
      <w:r w:rsidR="002073C2" w:rsidRPr="002073C2">
        <w:t xml:space="preserve">), permitindo que os </w:t>
      </w:r>
      <w:r w:rsidR="002073C2" w:rsidRPr="00FD3DC9">
        <w:rPr>
          <w:i/>
          <w:iCs/>
        </w:rPr>
        <w:t>rootkits</w:t>
      </w:r>
      <w:r w:rsidR="002073C2" w:rsidRPr="002073C2">
        <w:t xml:space="preserve"> interceptassem chamadas de sistema (</w:t>
      </w:r>
      <w:r w:rsidR="002073C2" w:rsidRPr="00D85961">
        <w:rPr>
          <w:i/>
          <w:iCs/>
        </w:rPr>
        <w:t>syscall</w:t>
      </w:r>
      <w:r w:rsidR="002073C2" w:rsidRPr="002073C2">
        <w:t>) e, assim, obtivessem controle sobre o sistema operacional</w:t>
      </w:r>
      <w:r w:rsidR="00517E32">
        <w:t xml:space="preserve">. </w:t>
      </w:r>
      <w:r w:rsidR="002073C2" w:rsidRPr="002073C2">
        <w:t>O desenvolvimento dessa técnica representou um sério desafio para a segurança cibernética, pois tornava extremamente difícil a detecção e a mitigação de ameaças avançadas</w:t>
      </w:r>
      <w:r w:rsidR="00AA309D">
        <w:t xml:space="preserve"> </w:t>
      </w:r>
      <w:r w:rsidR="00AA309D" w:rsidRPr="0058189B">
        <w:t>(</w:t>
      </w:r>
      <w:r w:rsidR="00A22E41">
        <w:t>Salinas</w:t>
      </w:r>
      <w:r w:rsidR="006619A0" w:rsidRPr="0058189B">
        <w:t xml:space="preserve">, </w:t>
      </w:r>
      <w:r w:rsidR="001D432D">
        <w:t>2023</w:t>
      </w:r>
      <w:r w:rsidR="00AA309D" w:rsidRPr="0058189B">
        <w:t>).</w:t>
      </w:r>
    </w:p>
    <w:p w14:paraId="2E4AEC15" w14:textId="53D8A72C" w:rsidR="002073C2" w:rsidRPr="002073C2" w:rsidRDefault="00CA14B6" w:rsidP="006A1C15">
      <w:pPr>
        <w:pStyle w:val="TF-TEXTO"/>
      </w:pPr>
      <w:r>
        <w:t xml:space="preserve">De acordo com Reginato (2019), </w:t>
      </w:r>
      <w:r w:rsidR="002073C2" w:rsidRPr="002073C2">
        <w:t xml:space="preserve">à medida que a ameaça dos </w:t>
      </w:r>
      <w:r w:rsidR="002073C2" w:rsidRPr="00FD3DC9">
        <w:rPr>
          <w:i/>
          <w:iCs/>
        </w:rPr>
        <w:t>rootkits</w:t>
      </w:r>
      <w:r w:rsidR="002073C2" w:rsidRPr="002073C2">
        <w:t xml:space="preserve"> cresceu, também evoluiu a resposta da indústria de segurança cibernética. Um dos marcos nesse avanço foi a introdução do mecanismo de defesa conhecido como </w:t>
      </w:r>
      <w:r w:rsidR="002073C2" w:rsidRPr="0044065B">
        <w:t>PatchGuard</w:t>
      </w:r>
      <w:r w:rsidR="002073C2" w:rsidRPr="002073C2">
        <w:t xml:space="preserve"> </w:t>
      </w:r>
      <w:r w:rsidR="002073C2" w:rsidRPr="0044065B">
        <w:t>(PG)</w:t>
      </w:r>
      <w:r w:rsidR="002073C2" w:rsidRPr="002073C2">
        <w:t xml:space="preserve"> ou </w:t>
      </w:r>
      <w:r w:rsidR="002073C2" w:rsidRPr="0044065B">
        <w:t>Kernel Patch Protection (KPP)</w:t>
      </w:r>
      <w:r w:rsidR="002073C2" w:rsidRPr="002073C2">
        <w:t xml:space="preserve">, desenvolvido pela Microsoft. O </w:t>
      </w:r>
      <w:r w:rsidR="00647FB5">
        <w:t>PG</w:t>
      </w:r>
      <w:r w:rsidR="002073C2" w:rsidRPr="002073C2">
        <w:t xml:space="preserve"> tornou-se uma barreira eficaz contra os </w:t>
      </w:r>
      <w:r w:rsidR="002073C2" w:rsidRPr="00FD3DC9">
        <w:rPr>
          <w:i/>
          <w:iCs/>
        </w:rPr>
        <w:t>rootkits</w:t>
      </w:r>
      <w:r w:rsidR="002073C2" w:rsidRPr="002073C2">
        <w:t xml:space="preserve"> que exploravam o </w:t>
      </w:r>
      <w:r w:rsidR="002073C2" w:rsidRPr="00D85961">
        <w:rPr>
          <w:i/>
          <w:iCs/>
        </w:rPr>
        <w:t>hooking</w:t>
      </w:r>
      <w:r w:rsidR="002073C2" w:rsidRPr="002073C2">
        <w:t xml:space="preserve"> da SSDT, protegendo o núcleo do sistema operacional e garantindo a integridade das chamadas de sistema</w:t>
      </w:r>
      <w:r>
        <w:t>.</w:t>
      </w:r>
    </w:p>
    <w:p w14:paraId="4BDB0E5F" w14:textId="53D75B00" w:rsidR="000E2506" w:rsidRPr="005B648C" w:rsidRDefault="000E2506" w:rsidP="000E2506">
      <w:pPr>
        <w:pStyle w:val="TF-TEXTO"/>
      </w:pPr>
      <w:r>
        <w:t xml:space="preserve">Diante de todas as proteções oferecidas por ferramentas de antivirus e </w:t>
      </w:r>
      <w:r w:rsidRPr="00A60487">
        <w:rPr>
          <w:i/>
          <w:iCs/>
        </w:rPr>
        <w:t>Endpoint</w:t>
      </w:r>
      <w:r>
        <w:t xml:space="preserve"> </w:t>
      </w:r>
      <w:r w:rsidRPr="00A60487">
        <w:rPr>
          <w:i/>
          <w:iCs/>
        </w:rPr>
        <w:t>Detection</w:t>
      </w:r>
      <w:r>
        <w:t xml:space="preserve"> </w:t>
      </w:r>
      <w:r w:rsidRPr="000E2506">
        <w:rPr>
          <w:i/>
          <w:iCs/>
        </w:rPr>
        <w:t>and</w:t>
      </w:r>
      <w:r>
        <w:t xml:space="preserve"> </w:t>
      </w:r>
      <w:r w:rsidRPr="00A60487">
        <w:rPr>
          <w:i/>
          <w:iCs/>
        </w:rPr>
        <w:t>Response</w:t>
      </w:r>
      <w:r>
        <w:t xml:space="preserve"> (EDR), os </w:t>
      </w:r>
      <w:r>
        <w:rPr>
          <w:i/>
          <w:iCs/>
        </w:rPr>
        <w:t>malwares</w:t>
      </w:r>
      <w:r>
        <w:t xml:space="preserve"> t</w:t>
      </w:r>
      <w:r w:rsidR="00FD3DC9">
        <w:t>ê</w:t>
      </w:r>
      <w:r>
        <w:t>m buscado novas técnicas para dificultar o processo de defesa</w:t>
      </w:r>
      <w:r w:rsidR="00FD3DC9">
        <w:t>. U</w:t>
      </w:r>
      <w:r>
        <w:t>ma das técnicas utilizadas é a de obfuscação e virtualização combinad</w:t>
      </w:r>
      <w:r w:rsidR="00FD3DC9">
        <w:t>as</w:t>
      </w:r>
      <w:r>
        <w:t xml:space="preserve"> com </w:t>
      </w:r>
      <w:r w:rsidR="00FD3DC9" w:rsidRPr="00FD3DC9">
        <w:rPr>
          <w:i/>
          <w:iCs/>
        </w:rPr>
        <w:t>d</w:t>
      </w:r>
      <w:r w:rsidRPr="00FD3DC9">
        <w:rPr>
          <w:i/>
          <w:iCs/>
        </w:rPr>
        <w:t xml:space="preserve">irect </w:t>
      </w:r>
      <w:r w:rsidR="00FD3DC9" w:rsidRPr="00FD3DC9">
        <w:rPr>
          <w:i/>
          <w:iCs/>
        </w:rPr>
        <w:t>s</w:t>
      </w:r>
      <w:r w:rsidRPr="00FD3DC9">
        <w:rPr>
          <w:i/>
          <w:iCs/>
        </w:rPr>
        <w:t>yscall</w:t>
      </w:r>
      <w:r>
        <w:rPr>
          <w:i/>
          <w:iCs/>
        </w:rPr>
        <w:t xml:space="preserve"> </w:t>
      </w:r>
      <w:r>
        <w:t>que torna ainda mais dificil o processo de rastreio da origem da chamada (</w:t>
      </w:r>
      <w:r w:rsidR="00A22E41">
        <w:t>Sikander</w:t>
      </w:r>
      <w:r>
        <w:t>, 2022).</w:t>
      </w:r>
    </w:p>
    <w:p w14:paraId="2DC32EFA" w14:textId="77777777" w:rsidR="000E2506" w:rsidRPr="00A60487" w:rsidRDefault="000E2506" w:rsidP="000E2506">
      <w:pPr>
        <w:pStyle w:val="TF-TEXTO"/>
      </w:pPr>
      <w:r>
        <w:t xml:space="preserve">Tendo em vista os fatos citados, o corrente trabalho propõe uma ferramenta que comunicará com um </w:t>
      </w:r>
      <w:r w:rsidRPr="00FD3DC9">
        <w:rPr>
          <w:i/>
          <w:iCs/>
        </w:rPr>
        <w:t>driver</w:t>
      </w:r>
      <w:r>
        <w:t xml:space="preserve"> em </w:t>
      </w:r>
      <w:r w:rsidRPr="005B648C">
        <w:rPr>
          <w:i/>
          <w:iCs/>
        </w:rPr>
        <w:t>kernelmode</w:t>
      </w:r>
      <w:r>
        <w:t xml:space="preserve"> possibilitando o monitoramento ativo de chamadas de sistema no escopo do sistema (não limitado somente ao escopo da aplicação) utilizando de técnicas de </w:t>
      </w:r>
      <w:r>
        <w:rPr>
          <w:i/>
          <w:iCs/>
        </w:rPr>
        <w:t>hooking</w:t>
      </w:r>
      <w:r>
        <w:t>.</w:t>
      </w:r>
    </w:p>
    <w:p w14:paraId="4DEEAE1F" w14:textId="5E16B1E1" w:rsidR="00F255FC" w:rsidRPr="00D5385E" w:rsidRDefault="00F255FC" w:rsidP="00FC343A">
      <w:pPr>
        <w:pStyle w:val="Ttulo2"/>
      </w:pPr>
      <w:r w:rsidRPr="00D5385E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89AA896" w14:textId="7E0ED704" w:rsidR="00C35E57" w:rsidRPr="009E7282" w:rsidRDefault="0063769F" w:rsidP="009E7282">
      <w:pPr>
        <w:pStyle w:val="TF-TEXTO"/>
      </w:pPr>
      <w:r w:rsidRPr="009E7282">
        <w:t xml:space="preserve">Este trabalho tem como objetivo utilizar de técnicas de </w:t>
      </w:r>
      <w:r w:rsidRPr="007E1803">
        <w:rPr>
          <w:i/>
          <w:iCs/>
        </w:rPr>
        <w:t>hooking</w:t>
      </w:r>
      <w:r w:rsidRPr="009E7282">
        <w:t xml:space="preserve"> e virtualização para a interceptação de chamadas do sistema para facilitar o processo de engenharia reversa</w:t>
      </w:r>
      <w:r w:rsidR="00FD3DC9">
        <w:t>,</w:t>
      </w:r>
      <w:r w:rsidRPr="009E7282">
        <w:t xml:space="preserve"> principalmente em aplicações </w:t>
      </w:r>
      <w:r w:rsidR="0093531F" w:rsidRPr="009E7282">
        <w:t xml:space="preserve">obfuscadas ou </w:t>
      </w:r>
      <w:r w:rsidR="009C365D" w:rsidRPr="009E7282">
        <w:t>virtualizadas</w:t>
      </w:r>
      <w:r w:rsidRPr="009E7282">
        <w:t>.</w:t>
      </w:r>
    </w:p>
    <w:p w14:paraId="1C4A5776" w14:textId="55B6B714" w:rsidR="00C35E57" w:rsidRDefault="0063769F" w:rsidP="0063769F">
      <w:pPr>
        <w:pStyle w:val="TF-ALNEA"/>
        <w:numPr>
          <w:ilvl w:val="0"/>
          <w:numId w:val="0"/>
        </w:numPr>
        <w:ind w:left="1077" w:hanging="397"/>
      </w:pPr>
      <w:r>
        <w:t>Os objetivos específicos são:</w:t>
      </w:r>
    </w:p>
    <w:p w14:paraId="6362BEA8" w14:textId="36DF7662" w:rsidR="00B701D7" w:rsidRDefault="00503C54" w:rsidP="00B701D7">
      <w:pPr>
        <w:pStyle w:val="TF-ALNEA"/>
        <w:numPr>
          <w:ilvl w:val="0"/>
          <w:numId w:val="21"/>
        </w:numPr>
      </w:pPr>
      <w:r>
        <w:t>c</w:t>
      </w:r>
      <w:r w:rsidRPr="00503C54">
        <w:t>riar uma ferramenta eficiente e confiável que seja capaz de monitorar chamadas de sistema em tempo real em aplicações obfuscadas ou virtualizadas em ambientes Windows</w:t>
      </w:r>
      <w:r>
        <w:t>;</w:t>
      </w:r>
    </w:p>
    <w:p w14:paraId="391500EA" w14:textId="232E956D" w:rsidR="007E498B" w:rsidRDefault="00503C54" w:rsidP="00B701D7">
      <w:pPr>
        <w:pStyle w:val="TF-ALNEA"/>
        <w:numPr>
          <w:ilvl w:val="0"/>
          <w:numId w:val="21"/>
        </w:numPr>
      </w:pPr>
      <w:r>
        <w:t>c</w:t>
      </w:r>
      <w:r w:rsidRPr="00503C54">
        <w:t>atalogar e identificar chamadas de sistema críticas que são comumente usadas em aplicações obfuscadas ou virtualizadas, fornecendo um foco específico para o monitoramento</w:t>
      </w:r>
      <w:r>
        <w:t>;</w:t>
      </w:r>
    </w:p>
    <w:p w14:paraId="2D703D8D" w14:textId="4E541AA2" w:rsidR="00540AEB" w:rsidRDefault="00503C54" w:rsidP="00503C54">
      <w:pPr>
        <w:pStyle w:val="TF-ALNEA"/>
        <w:numPr>
          <w:ilvl w:val="0"/>
          <w:numId w:val="21"/>
        </w:numPr>
      </w:pPr>
      <w:r>
        <w:t>i</w:t>
      </w:r>
      <w:r w:rsidRPr="00503C54">
        <w:t>mplementar funcionalidades para analisar o comportamento das aplicações em execução, visando detectar padrões anômalos ou suspeitos relacionados ao uso de chamadas de sistema</w:t>
      </w:r>
      <w:r>
        <w:t>;</w:t>
      </w:r>
    </w:p>
    <w:p w14:paraId="74A6CD89" w14:textId="7AA0BF4F" w:rsidR="00503C54" w:rsidRDefault="00503C54" w:rsidP="00503C54">
      <w:pPr>
        <w:pStyle w:val="TF-ALNEA"/>
        <w:numPr>
          <w:ilvl w:val="0"/>
          <w:numId w:val="21"/>
        </w:numPr>
      </w:pPr>
      <w:r>
        <w:t>d</w:t>
      </w:r>
      <w:r w:rsidRPr="00503C54">
        <w:t>esenvolver uma interface de usuário que permita a fácil configuração e visualização dos dados coletados, bem como a geração de relatórios detalhados das atividades monitoradas</w:t>
      </w:r>
      <w:r>
        <w:t>;</w:t>
      </w:r>
    </w:p>
    <w:p w14:paraId="4939BF74" w14:textId="20531ABF" w:rsidR="00503C54" w:rsidRDefault="00503C54" w:rsidP="00503C54">
      <w:pPr>
        <w:pStyle w:val="TF-ALNEA"/>
        <w:numPr>
          <w:ilvl w:val="0"/>
          <w:numId w:val="21"/>
        </w:numPr>
      </w:pPr>
      <w:r>
        <w:t>r</w:t>
      </w:r>
      <w:r w:rsidRPr="00503C54">
        <w:t>ealizar testes extensivos para validar a eficácia e confiabilidade da ferramenta em diferentes cenários e configurações de sistema operacional Windows</w:t>
      </w:r>
      <w:r w:rsidR="00517E32">
        <w:t>.</w:t>
      </w:r>
    </w:p>
    <w:p w14:paraId="6B0A09B4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2E7B3FEF" w14:textId="1EA24EFD" w:rsidR="00E86ED6" w:rsidRPr="004E1041" w:rsidRDefault="00CD1047" w:rsidP="00E86ED6">
      <w:pPr>
        <w:pStyle w:val="TF-TEXTO"/>
      </w:pPr>
      <w:r>
        <w:t>Nesta seção</w:t>
      </w:r>
      <w:r w:rsidR="008C49C8">
        <w:t xml:space="preserve"> são abordados trabalhos com características similares aos principais objetivos do presente estudo. A </w:t>
      </w:r>
      <w:r w:rsidR="000E58AB">
        <w:t>sub</w:t>
      </w:r>
      <w:r w:rsidR="008C49C8">
        <w:t>seção 2.1 apresenta uma ferramenta para análise de execução de chamadas de sistema com uma interface gráfica (Wang, 2017)</w:t>
      </w:r>
      <w:r w:rsidR="00B55BE6">
        <w:t xml:space="preserve">, a </w:t>
      </w:r>
      <w:r w:rsidR="000E58AB">
        <w:t>sub</w:t>
      </w:r>
      <w:r w:rsidR="00B55BE6">
        <w:t xml:space="preserve">seção 2.2 introduz a utilização de </w:t>
      </w:r>
      <w:r w:rsidR="006A61F9">
        <w:rPr>
          <w:i/>
          <w:iCs/>
        </w:rPr>
        <w:t>process instrumentation callback</w:t>
      </w:r>
      <w:r w:rsidR="00B55BE6">
        <w:t xml:space="preserve"> para obter </w:t>
      </w:r>
      <w:r w:rsidR="00B55BE6">
        <w:lastRenderedPageBreak/>
        <w:t>notificações de chamadas executadas na camada de usuário (Deputation, 2021)</w:t>
      </w:r>
      <w:r w:rsidR="00715DAC">
        <w:t xml:space="preserve">. Por fim, a </w:t>
      </w:r>
      <w:r w:rsidR="004A7F16">
        <w:t>sub</w:t>
      </w:r>
      <w:r w:rsidR="00B55BE6">
        <w:t>seção 2.3 refere-se a uma ferramenta desenvolvida pela Microsoft frequentemente utilizada pela área de DevOPS (Microsoft, 2021).</w:t>
      </w:r>
    </w:p>
    <w:p w14:paraId="70043FE6" w14:textId="36582DB9" w:rsidR="001E7449" w:rsidRPr="00A6334C" w:rsidRDefault="001E7449" w:rsidP="001E7449">
      <w:pPr>
        <w:pStyle w:val="Ttulo2"/>
        <w:rPr>
          <w:lang w:val="en-US"/>
        </w:rPr>
      </w:pPr>
      <w:r>
        <w:rPr>
          <w:lang w:val="en-US"/>
        </w:rPr>
        <w:t>SYSCALL-MONITOR</w:t>
      </w:r>
    </w:p>
    <w:p w14:paraId="060D1499" w14:textId="61C037C3" w:rsidR="00F43949" w:rsidRPr="00691C40" w:rsidRDefault="00F43949" w:rsidP="00691C40">
      <w:pPr>
        <w:pStyle w:val="TF-TEXTO"/>
      </w:pPr>
      <w:r w:rsidRPr="00691C40">
        <w:t>Desenvolvido por Wang</w:t>
      </w:r>
      <w:r w:rsidR="007B6C58" w:rsidRPr="00691C40">
        <w:t xml:space="preserve"> (2017)</w:t>
      </w:r>
      <w:r w:rsidRPr="00691C40">
        <w:t>, é uma contribuição significativa para a área de segurança da informação e monitoramento de chamadas de sistema em sistemas Windows. Este projeto utiliza a</w:t>
      </w:r>
      <w:r w:rsidR="00FD3DC9">
        <w:t>s</w:t>
      </w:r>
      <w:r w:rsidRPr="00691C40">
        <w:t xml:space="preserve"> tecnologia</w:t>
      </w:r>
      <w:r w:rsidR="00FD3DC9">
        <w:t>s</w:t>
      </w:r>
      <w:r w:rsidRPr="00691C40">
        <w:t xml:space="preserve"> de virtualização da Intel, </w:t>
      </w:r>
      <w:r w:rsidR="001E7449" w:rsidRPr="00691C40">
        <w:t>Virtualization Technology</w:t>
      </w:r>
      <w:r w:rsidRPr="00691C40">
        <w:t xml:space="preserve"> (</w:t>
      </w:r>
      <w:r w:rsidR="001E7449" w:rsidRPr="00691C40">
        <w:t>VT-X</w:t>
      </w:r>
      <w:r w:rsidRPr="00691C40">
        <w:t xml:space="preserve">) e </w:t>
      </w:r>
      <w:r w:rsidR="001E7449" w:rsidRPr="00691C40">
        <w:t>Extended Page Tables</w:t>
      </w:r>
      <w:r w:rsidRPr="00691C40">
        <w:t xml:space="preserve"> (</w:t>
      </w:r>
      <w:r w:rsidR="001E7449" w:rsidRPr="00691C40">
        <w:t>EPT</w:t>
      </w:r>
      <w:r w:rsidRPr="00691C40">
        <w:t>)</w:t>
      </w:r>
      <w:r w:rsidR="00FD3DC9">
        <w:t>. Isso permite</w:t>
      </w:r>
      <w:r w:rsidRPr="00691C40">
        <w:t xml:space="preserve"> a criação de</w:t>
      </w:r>
      <w:r w:rsidR="00563773" w:rsidRPr="00691C40">
        <w:t xml:space="preserve"> </w:t>
      </w:r>
      <w:r w:rsidRPr="007E1803">
        <w:rPr>
          <w:i/>
          <w:iCs/>
        </w:rPr>
        <w:t>stealth hook</w:t>
      </w:r>
      <w:r w:rsidR="003816ED" w:rsidRPr="00691C40">
        <w:t xml:space="preserve">, que </w:t>
      </w:r>
      <w:r w:rsidR="00CD1047">
        <w:t xml:space="preserve">se </w:t>
      </w:r>
      <w:r w:rsidR="004A7F16" w:rsidRPr="00691C40">
        <w:t>refere</w:t>
      </w:r>
      <w:r w:rsidR="003816ED" w:rsidRPr="00691C40">
        <w:t xml:space="preserve"> a uma técnica especializada e avançada de interceptação e monitoramento de chamadas de sistema em um sistema operacional, como o Windows. Essencialmente, </w:t>
      </w:r>
      <w:r w:rsidR="00FD3DC9">
        <w:t>essas tecnologias</w:t>
      </w:r>
      <w:r w:rsidR="003816ED" w:rsidRPr="00691C40">
        <w:t xml:space="preserve"> permitem que o Syscall-Monitor observe e registre as atividades do sistema de forma discreta, sem chamar a atenção das medidas de segurança convencionais</w:t>
      </w:r>
      <w:r w:rsidR="001E7449" w:rsidRPr="00691C40">
        <w:t xml:space="preserve"> (Wang, 2017)</w:t>
      </w:r>
      <w:r w:rsidR="003816ED" w:rsidRPr="00691C40">
        <w:t xml:space="preserve">. Em outras palavras, </w:t>
      </w:r>
      <w:r w:rsidR="008A6EF4" w:rsidRPr="00691C40">
        <w:t>os</w:t>
      </w:r>
      <w:r w:rsidR="003816ED" w:rsidRPr="00691C40">
        <w:t xml:space="preserve"> </w:t>
      </w:r>
      <w:r w:rsidR="005B1D47" w:rsidRPr="007E1803">
        <w:rPr>
          <w:i/>
          <w:iCs/>
        </w:rPr>
        <w:t>stealth hooks</w:t>
      </w:r>
      <w:r w:rsidR="005B1D47" w:rsidRPr="00691C40">
        <w:t xml:space="preserve"> </w:t>
      </w:r>
      <w:r w:rsidR="003816ED" w:rsidRPr="00691C40">
        <w:t xml:space="preserve">agem como ganchos ou pontos de observação que são inseridos no sistema de forma oculta, permitindo que o Syscall-Monitor rastreie e analise as interações entre aplicativos e o kernel do sistema operacional sem ser detectado, proporcionando assim uma visão profunda do comportamento do sistema para fins de segurança e monitoramento avançados. </w:t>
      </w:r>
      <w:r w:rsidR="00B5733C">
        <w:t>A Figura 1 abaixo apresenta a interface gráfica da aplicação</w:t>
      </w:r>
      <w:r w:rsidR="00FD3DC9">
        <w:t>.</w:t>
      </w:r>
    </w:p>
    <w:p w14:paraId="2129A397" w14:textId="77777777" w:rsidR="00C8232A" w:rsidRPr="00AB6A49" w:rsidRDefault="00C8232A" w:rsidP="009E7282">
      <w:pPr>
        <w:pStyle w:val="TF-LEGENDA"/>
      </w:pPr>
      <w:r>
        <w:t>Figura 1 – Syscall Monitor</w:t>
      </w:r>
    </w:p>
    <w:p w14:paraId="685291AD" w14:textId="77777777" w:rsidR="009E7282" w:rsidRDefault="00C8232A" w:rsidP="00691C40">
      <w:pPr>
        <w:pStyle w:val="TF-FIGURA"/>
      </w:pPr>
      <w:r w:rsidRPr="00691C40">
        <w:rPr>
          <w:noProof/>
        </w:rPr>
        <w:drawing>
          <wp:inline distT="0" distB="0" distL="0" distR="0" wp14:anchorId="32DB6B75" wp14:editId="067E8B8C">
            <wp:extent cx="5343525" cy="3670935"/>
            <wp:effectExtent l="19050" t="19050" r="28575" b="24765"/>
            <wp:docPr id="1260324766" name="Picture 3" descr="main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n fr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709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B5005" w14:textId="05C8413C" w:rsidR="00C8232A" w:rsidRDefault="00C8232A" w:rsidP="009E7282">
      <w:pPr>
        <w:pStyle w:val="TF-FONTE"/>
      </w:pPr>
      <w:r>
        <w:t>Fonte: Wang (2017)</w:t>
      </w:r>
      <w:r w:rsidR="004A7F16">
        <w:t>.</w:t>
      </w:r>
    </w:p>
    <w:p w14:paraId="170BA9D0" w14:textId="3A0A44F2" w:rsidR="00F43949" w:rsidRPr="00691C40" w:rsidRDefault="00B5733C" w:rsidP="00691C40">
      <w:pPr>
        <w:pStyle w:val="TF-TEXTO"/>
      </w:pPr>
      <w:r>
        <w:t xml:space="preserve">Wang (2017) utiliza </w:t>
      </w:r>
      <w:r w:rsidR="00C8232A" w:rsidRPr="00691C40">
        <w:t>a</w:t>
      </w:r>
      <w:r w:rsidR="00F43949" w:rsidRPr="00691C40">
        <w:t xml:space="preserve"> tecnologia de virtualização da Intel </w:t>
      </w:r>
      <w:r>
        <w:t xml:space="preserve">que </w:t>
      </w:r>
      <w:r w:rsidR="00F43949" w:rsidRPr="00691C40">
        <w:t>permite a criação de máquinas virtuais e oferece suporte para recursos avançados, como a tradução de endereços de segundo nível</w:t>
      </w:r>
      <w:r>
        <w:t>,</w:t>
      </w:r>
      <w:r w:rsidR="00F43949" w:rsidRPr="00691C40">
        <w:t xml:space="preserve"> que é essencial para o funcionamento </w:t>
      </w:r>
      <w:r w:rsidR="001E7449" w:rsidRPr="00691C40">
        <w:t>do</w:t>
      </w:r>
      <w:r w:rsidR="00F43949" w:rsidRPr="00691C40">
        <w:t xml:space="preserve"> projeto. A principal funcionalidade do Syscall-Monitor é adicionar uma camada adicional de tradução entre os endereços virtuais e os endereços reais usados pelo sistema operacional Windows. Isso possibilita a modificação de rotinas nativas do </w:t>
      </w:r>
      <w:r w:rsidR="00F43949" w:rsidRPr="007E1803">
        <w:rPr>
          <w:i/>
          <w:iCs/>
        </w:rPr>
        <w:t>kernel</w:t>
      </w:r>
      <w:r w:rsidR="00F43949" w:rsidRPr="00691C40">
        <w:t xml:space="preserve"> do Windows sem ser detectado pelo </w:t>
      </w:r>
      <w:r w:rsidR="00DC32A3" w:rsidRPr="00691C40">
        <w:t>PG</w:t>
      </w:r>
      <w:r w:rsidR="00B75C27" w:rsidRPr="00691C40">
        <w:t>.</w:t>
      </w:r>
    </w:p>
    <w:p w14:paraId="46D45303" w14:textId="2A2B27D2" w:rsidR="00F43949" w:rsidRPr="00691C40" w:rsidRDefault="00B5733C" w:rsidP="00691C40">
      <w:pPr>
        <w:pStyle w:val="TF-TEXTO"/>
      </w:pPr>
      <w:r>
        <w:t xml:space="preserve">De acordo com Wang (2017), </w:t>
      </w:r>
      <w:r w:rsidR="007E1803">
        <w:t>são</w:t>
      </w:r>
      <w:r>
        <w:t xml:space="preserve"> utilizado</w:t>
      </w:r>
      <w:r w:rsidR="007E1803">
        <w:t>s</w:t>
      </w:r>
      <w:r w:rsidR="00F43949" w:rsidRPr="00691C40">
        <w:t xml:space="preserve"> </w:t>
      </w:r>
      <w:r w:rsidR="00F43949" w:rsidRPr="007E1803">
        <w:rPr>
          <w:i/>
          <w:iCs/>
        </w:rPr>
        <w:t>stealth hooks</w:t>
      </w:r>
      <w:r>
        <w:t xml:space="preserve"> que permitem que o</w:t>
      </w:r>
      <w:r w:rsidR="00F43949" w:rsidRPr="00691C40">
        <w:t xml:space="preserve"> Syscall-Monitor cons</w:t>
      </w:r>
      <w:r>
        <w:t>iga</w:t>
      </w:r>
      <w:r w:rsidR="00F43949" w:rsidRPr="00691C40">
        <w:t xml:space="preserve"> monitorar e interceptar chamadas de sistema de forma discreta, o que é essencial para aplicações de segurança e monitoramento avançadas. </w:t>
      </w:r>
      <w:r w:rsidR="007E1803">
        <w:t>Isso torna</w:t>
      </w:r>
      <w:r>
        <w:t xml:space="preserve"> possível a análise do </w:t>
      </w:r>
      <w:r w:rsidR="00F43949" w:rsidRPr="00691C40">
        <w:t>comportamento do sistem</w:t>
      </w:r>
      <w:r w:rsidR="007E1803">
        <w:t>a,</w:t>
      </w:r>
      <w:r>
        <w:t xml:space="preserve"> identificação de </w:t>
      </w:r>
      <w:r w:rsidR="00F43949" w:rsidRPr="00691C40">
        <w:t>atividades suspeitas e até mesmo</w:t>
      </w:r>
      <w:r>
        <w:t xml:space="preserve"> </w:t>
      </w:r>
      <w:r w:rsidR="007E1803">
        <w:t xml:space="preserve">possibilita </w:t>
      </w:r>
      <w:r w:rsidR="006044F7">
        <w:t xml:space="preserve">obter os parâmetros da rotina, visto que a </w:t>
      </w:r>
      <w:r w:rsidR="006044F7">
        <w:rPr>
          <w:i/>
          <w:iCs/>
        </w:rPr>
        <w:t xml:space="preserve">stack </w:t>
      </w:r>
      <w:r w:rsidR="006044F7">
        <w:t>ainda não foi limpa</w:t>
      </w:r>
      <w:r w:rsidR="00F43949" w:rsidRPr="00691C40">
        <w:t>, sem acionar alarmes de segurança.</w:t>
      </w:r>
    </w:p>
    <w:p w14:paraId="35BBF893" w14:textId="765840E2" w:rsidR="000E2506" w:rsidRPr="00031455" w:rsidRDefault="000E2506" w:rsidP="000E2506">
      <w:pPr>
        <w:pStyle w:val="TF-TEXTO"/>
      </w:pPr>
      <w:r>
        <w:t>Em resumo, o projeto Syscall-Monitor de Wang (2017) se mostra eficaz na detecção de chamadas de sistema em todo o sistema (</w:t>
      </w:r>
      <w:r>
        <w:rPr>
          <w:i/>
          <w:iCs/>
        </w:rPr>
        <w:t>system-wide)</w:t>
      </w:r>
      <w:r>
        <w:t>, utilizando de tecnologias de virtualização VT-X e EPT da Intel. Contudo, o projeto apresenta a limitação de não ser compatível com processadores da fabricante AMD</w:t>
      </w:r>
      <w:r w:rsidR="007E1803">
        <w:t>. E</w:t>
      </w:r>
      <w:r>
        <w:t xml:space="preserve">ssa limitação se dá ao fato das diferenças fundamentais na implementação das tecnologias de virtualização entre ambas as fabricantes, </w:t>
      </w:r>
      <w:r w:rsidR="007E1803">
        <w:t>uma vez que</w:t>
      </w:r>
      <w:r>
        <w:t xml:space="preserve"> cada uma possui funcionalidades específicas e devem ser implementadas conforme o manual</w:t>
      </w:r>
      <w:r w:rsidR="00A22E41">
        <w:t xml:space="preserve"> (Wang, 2017).</w:t>
      </w:r>
    </w:p>
    <w:p w14:paraId="565A36CC" w14:textId="62989EB2" w:rsidR="001E7449" w:rsidRPr="00A6334C" w:rsidRDefault="001E7449" w:rsidP="001E7449">
      <w:pPr>
        <w:pStyle w:val="Ttulo2"/>
        <w:rPr>
          <w:lang w:val="en-US"/>
        </w:rPr>
      </w:pPr>
      <w:r>
        <w:rPr>
          <w:lang w:val="en-US"/>
        </w:rPr>
        <w:lastRenderedPageBreak/>
        <w:t>INSTRUMENTATION_CALLBACKS</w:t>
      </w:r>
    </w:p>
    <w:p w14:paraId="759B30F9" w14:textId="6A232E1B" w:rsidR="00771FB6" w:rsidRPr="00691C40" w:rsidRDefault="001E7449" w:rsidP="00691C40">
      <w:pPr>
        <w:pStyle w:val="TF-TEXTO"/>
      </w:pPr>
      <w:r w:rsidRPr="00691C40">
        <w:t xml:space="preserve">Segundo Deputation (2021), o </w:t>
      </w:r>
      <w:r w:rsidR="00771FB6" w:rsidRPr="00691C40">
        <w:t xml:space="preserve">método empregado no projeto </w:t>
      </w:r>
      <w:r w:rsidR="00260775">
        <w:t>I</w:t>
      </w:r>
      <w:r w:rsidR="00260775" w:rsidRPr="00691C40">
        <w:t>nstrumentation</w:t>
      </w:r>
      <w:r w:rsidR="00771FB6" w:rsidRPr="00691C40">
        <w:t xml:space="preserve">_callbacks é baseado na utilização de </w:t>
      </w:r>
      <w:r w:rsidR="00771FB6" w:rsidRPr="007E1803">
        <w:rPr>
          <w:i/>
          <w:iCs/>
        </w:rPr>
        <w:t>callbacks</w:t>
      </w:r>
      <w:r w:rsidR="00771FB6" w:rsidRPr="00691C40">
        <w:t xml:space="preserve"> de instrumentação de processo. Ess</w:t>
      </w:r>
      <w:r w:rsidR="007E1803">
        <w:t>a</w:t>
      </w:r>
      <w:r w:rsidR="00771FB6" w:rsidRPr="00691C40">
        <w:t xml:space="preserve">s </w:t>
      </w:r>
      <w:r w:rsidR="00771FB6" w:rsidRPr="007E1803">
        <w:rPr>
          <w:i/>
          <w:iCs/>
        </w:rPr>
        <w:t>callbacks</w:t>
      </w:r>
      <w:r w:rsidR="00771FB6" w:rsidRPr="00691C40">
        <w:t xml:space="preserve"> permitem </w:t>
      </w:r>
      <w:r w:rsidR="007E1803">
        <w:t>o monitoramento</w:t>
      </w:r>
      <w:r w:rsidR="00771FB6" w:rsidRPr="00691C40">
        <w:t xml:space="preserve"> de eventos específicos, como a execução de </w:t>
      </w:r>
      <w:r w:rsidR="00771FB6" w:rsidRPr="007E1803">
        <w:rPr>
          <w:i/>
          <w:iCs/>
        </w:rPr>
        <w:t>syscalls</w:t>
      </w:r>
      <w:r w:rsidR="00771FB6" w:rsidRPr="00691C40">
        <w:t xml:space="preserve"> dentro do espaço de memória de um processo. Isso é realizado através da injeção de uma </w:t>
      </w:r>
      <w:r w:rsidR="00CD1047">
        <w:t>Dynamic Link Library (DLL</w:t>
      </w:r>
      <w:r w:rsidR="00771FB6" w:rsidRPr="00691C40">
        <w:t>) no espaço de memória do processo em questão, permitindo que a DLL registre e responda a eventos específicos.</w:t>
      </w:r>
    </w:p>
    <w:p w14:paraId="1CEAB265" w14:textId="15E5B64F" w:rsidR="00771FB6" w:rsidRPr="00691C40" w:rsidRDefault="001E7449" w:rsidP="00691C40">
      <w:pPr>
        <w:pStyle w:val="TF-TEXTO"/>
      </w:pPr>
      <w:r w:rsidRPr="00691C40">
        <w:t>Ainda de acordo com</w:t>
      </w:r>
      <w:r w:rsidR="00B55BE6" w:rsidRPr="00691C40">
        <w:t xml:space="preserve"> Deputation (2021)</w:t>
      </w:r>
      <w:r w:rsidR="007E1803">
        <w:t>,</w:t>
      </w:r>
      <w:r w:rsidR="00B55BE6" w:rsidRPr="00691C40">
        <w:t xml:space="preserve"> as </w:t>
      </w:r>
      <w:r w:rsidR="00771FB6" w:rsidRPr="007E1803">
        <w:rPr>
          <w:i/>
          <w:iCs/>
        </w:rPr>
        <w:t>callbacks</w:t>
      </w:r>
      <w:r w:rsidR="00771FB6" w:rsidRPr="00691C40">
        <w:t xml:space="preserve"> de instrumentação de processo oferecem a capacidade de interceptar e registrar a execução de </w:t>
      </w:r>
      <w:r w:rsidR="00771FB6" w:rsidRPr="007E1803">
        <w:rPr>
          <w:i/>
          <w:iCs/>
        </w:rPr>
        <w:t>syscalls</w:t>
      </w:r>
      <w:r w:rsidR="00771FB6" w:rsidRPr="00691C40">
        <w:t xml:space="preserve">, o que pode ser extremamente valioso na detecção de atividades maliciosas ou comportamentos anômalos em processos em execução. Essa abordagem é particularmente útil em cenários de segurança cibernética, onde a identificação de </w:t>
      </w:r>
      <w:r w:rsidR="00771FB6" w:rsidRPr="007E1803">
        <w:rPr>
          <w:i/>
          <w:iCs/>
        </w:rPr>
        <w:t>syscalls</w:t>
      </w:r>
      <w:r w:rsidR="00771FB6" w:rsidRPr="00691C40">
        <w:t xml:space="preserve"> suspeitas pode ser um indicativo importante de atividades maliciosas.</w:t>
      </w:r>
    </w:p>
    <w:p w14:paraId="686214FF" w14:textId="233B0DAD" w:rsidR="00771FB6" w:rsidRPr="00691C40" w:rsidRDefault="00771FB6" w:rsidP="00691C40">
      <w:pPr>
        <w:pStyle w:val="TF-TEXTO"/>
      </w:pPr>
      <w:r w:rsidRPr="00691C40">
        <w:t>No entanto, é importante destacar algumas limitações inerentes a esse método de detecção. A principal limitação é que ele exige a injeção de uma DLL no espaço de memória do processo que está sendo monitorado. Isso pode ser problemático em ambientes onde a injeção de DLLs é considerada uma atividade suspeita ou maliciosa. Além disso, a injeção de DLLs pode ser bloqueada ou detectada por medidas de segurança avançadas</w:t>
      </w:r>
      <w:r w:rsidR="00A835B1" w:rsidRPr="00691C40">
        <w:t xml:space="preserve">. Também é importante notar que a </w:t>
      </w:r>
      <w:r w:rsidR="00A835B1" w:rsidRPr="007E1803">
        <w:rPr>
          <w:i/>
          <w:iCs/>
        </w:rPr>
        <w:t>stack</w:t>
      </w:r>
      <w:r w:rsidR="00A835B1" w:rsidRPr="00691C40">
        <w:t xml:space="preserve"> é limpa antes de executar a </w:t>
      </w:r>
      <w:r w:rsidR="00A835B1" w:rsidRPr="007E1803">
        <w:rPr>
          <w:i/>
          <w:iCs/>
        </w:rPr>
        <w:t>callback</w:t>
      </w:r>
      <w:r w:rsidR="00A835B1" w:rsidRPr="00691C40">
        <w:t xml:space="preserve">, ou seja, os </w:t>
      </w:r>
      <w:r w:rsidR="00260775" w:rsidRPr="00691C40">
        <w:t>par</w:t>
      </w:r>
      <w:r w:rsidR="00CD1047">
        <w:t>a</w:t>
      </w:r>
      <w:r w:rsidR="00260775" w:rsidRPr="00691C40">
        <w:t>m</w:t>
      </w:r>
      <w:r w:rsidR="00CD1047">
        <w:t>ê</w:t>
      </w:r>
      <w:r w:rsidR="00260775" w:rsidRPr="00691C40">
        <w:t>tros</w:t>
      </w:r>
      <w:r w:rsidR="00A835B1" w:rsidRPr="00691C40">
        <w:t xml:space="preserve"> que foram informados para a execução da rotina não estarão mais disponíveis</w:t>
      </w:r>
      <w:r w:rsidR="001E7449" w:rsidRPr="00691C40">
        <w:t xml:space="preserve"> (Deputation, 2021).</w:t>
      </w:r>
    </w:p>
    <w:p w14:paraId="5D278317" w14:textId="3C294696" w:rsidR="00771FB6" w:rsidRPr="00691C40" w:rsidRDefault="00B55BE6" w:rsidP="00691C40">
      <w:pPr>
        <w:pStyle w:val="TF-TEXTO"/>
      </w:pPr>
      <w:r w:rsidRPr="00691C40">
        <w:t>O</w:t>
      </w:r>
      <w:r w:rsidR="00771FB6" w:rsidRPr="00691C40">
        <w:t xml:space="preserve">utra consideração importante é que, como qualquer método de detecção, ele </w:t>
      </w:r>
      <w:r w:rsidR="007E1803">
        <w:t>não é imune à possibilidade de ser burlado</w:t>
      </w:r>
      <w:r w:rsidR="00771FB6" w:rsidRPr="00691C40">
        <w:t xml:space="preserve">. Um atacante que tenha conhecimento sobre a presença da DLL de instrumentação no processo monitorado pode tentar desativar ou burlar as </w:t>
      </w:r>
      <w:r w:rsidR="00771FB6" w:rsidRPr="007E1803">
        <w:rPr>
          <w:i/>
          <w:iCs/>
        </w:rPr>
        <w:t>callbacks</w:t>
      </w:r>
      <w:r w:rsidR="00771FB6" w:rsidRPr="00691C40">
        <w:t xml:space="preserve"> de instrumentação, comprometendo assim a eficácia da detecção de </w:t>
      </w:r>
      <w:r w:rsidR="00771FB6" w:rsidRPr="007E1803">
        <w:rPr>
          <w:i/>
          <w:iCs/>
        </w:rPr>
        <w:t>syscalls</w:t>
      </w:r>
      <w:r w:rsidR="001E7449" w:rsidRPr="00691C40">
        <w:t xml:space="preserve"> (Deputation, 2021).</w:t>
      </w:r>
    </w:p>
    <w:p w14:paraId="28FE74A2" w14:textId="0F3B713E" w:rsidR="001E7449" w:rsidRDefault="001E7449" w:rsidP="00C276D0">
      <w:pPr>
        <w:pStyle w:val="TF-TEXTO"/>
      </w:pPr>
      <w:r w:rsidRPr="00691C40">
        <w:t xml:space="preserve">Em resumo, o projeto </w:t>
      </w:r>
      <w:r w:rsidR="00260775">
        <w:t>I</w:t>
      </w:r>
      <w:r w:rsidR="00260775" w:rsidRPr="00691C40">
        <w:t>nstrumentation</w:t>
      </w:r>
      <w:r w:rsidRPr="00691C40">
        <w:t xml:space="preserve">_callbacks de Deputation (2021) apresenta uma forma de detectar execução de </w:t>
      </w:r>
      <w:r w:rsidRPr="007E1803">
        <w:rPr>
          <w:i/>
          <w:iCs/>
        </w:rPr>
        <w:t>syscalls</w:t>
      </w:r>
      <w:r w:rsidRPr="00691C40">
        <w:t xml:space="preserve"> por meio de </w:t>
      </w:r>
      <w:r w:rsidRPr="007E1803">
        <w:rPr>
          <w:i/>
          <w:iCs/>
        </w:rPr>
        <w:t>callbacks</w:t>
      </w:r>
      <w:r w:rsidRPr="00691C40">
        <w:t xml:space="preserve"> de instrumentação de processo, sem a necessidade da instalação de um </w:t>
      </w:r>
      <w:r w:rsidRPr="007E1803">
        <w:rPr>
          <w:i/>
          <w:iCs/>
        </w:rPr>
        <w:t>driver</w:t>
      </w:r>
      <w:r w:rsidRPr="00691C40">
        <w:t xml:space="preserve"> para efetuar a monitoração, entretanto, é importante destacar as limitações inerentes deste método, visto que é possível desabilitar as </w:t>
      </w:r>
      <w:r w:rsidRPr="007E1803">
        <w:rPr>
          <w:i/>
          <w:iCs/>
        </w:rPr>
        <w:t>callbacks</w:t>
      </w:r>
      <w:r w:rsidRPr="00691C40">
        <w:t xml:space="preserve"> temporariamente e passar despercebido</w:t>
      </w:r>
      <w:r w:rsidR="006044F7">
        <w:t xml:space="preserve"> e também na execução da </w:t>
      </w:r>
      <w:r w:rsidR="006044F7">
        <w:rPr>
          <w:i/>
          <w:iCs/>
        </w:rPr>
        <w:t xml:space="preserve">callback </w:t>
      </w:r>
      <w:r w:rsidR="006044F7">
        <w:t xml:space="preserve">a </w:t>
      </w:r>
      <w:r w:rsidR="006044F7">
        <w:rPr>
          <w:i/>
          <w:iCs/>
        </w:rPr>
        <w:t>stack</w:t>
      </w:r>
      <w:r w:rsidR="006044F7">
        <w:t xml:space="preserve"> já foi limpa, não sendo possível obter os parâmetros da rotina</w:t>
      </w:r>
      <w:r w:rsidRPr="00691C40">
        <w:t>.</w:t>
      </w:r>
    </w:p>
    <w:p w14:paraId="3E149F08" w14:textId="753B31FD" w:rsidR="006619A0" w:rsidRPr="0058189B" w:rsidRDefault="00A835B1" w:rsidP="00FC343A">
      <w:pPr>
        <w:pStyle w:val="Ttulo2"/>
      </w:pPr>
      <w:r>
        <w:t>PROCESS MONITOR</w:t>
      </w:r>
    </w:p>
    <w:p w14:paraId="4A1D636B" w14:textId="1C658760" w:rsidR="00302157" w:rsidRPr="00B03026" w:rsidRDefault="00B03026" w:rsidP="007E1803">
      <w:pPr>
        <w:pStyle w:val="TF-TEXTO"/>
        <w:rPr>
          <w:lang w:val="en-US"/>
        </w:rPr>
      </w:pPr>
      <w:r>
        <w:t>Segundo Marin (2022), o Process Monitor é uma ferramenta desenvolvida</w:t>
      </w:r>
      <w:r w:rsidR="00004037" w:rsidRPr="006A1C15">
        <w:t xml:space="preserve"> pela Microsoft, </w:t>
      </w:r>
      <w:r>
        <w:t>utilizada para monitoramento</w:t>
      </w:r>
      <w:r w:rsidR="00004037" w:rsidRPr="006A1C15">
        <w:t xml:space="preserve"> e diagnóstico de processos amplamente reconhecida no ecossistema Windows. </w:t>
      </w:r>
      <w:r w:rsidR="007E1803">
        <w:rPr>
          <w:lang w:val="en-US"/>
        </w:rPr>
        <w:t>É</w:t>
      </w:r>
      <w:r w:rsidRPr="00B03026">
        <w:rPr>
          <w:lang w:val="en-US"/>
        </w:rPr>
        <w:t xml:space="preserve"> possível visualizar s</w:t>
      </w:r>
      <w:r>
        <w:rPr>
          <w:lang w:val="en-US"/>
        </w:rPr>
        <w:t>ua interface na Figura 2.</w:t>
      </w:r>
    </w:p>
    <w:p w14:paraId="20FB78AF" w14:textId="07510444" w:rsidR="00C8232A" w:rsidRPr="006619A0" w:rsidRDefault="00C8232A" w:rsidP="009E7282">
      <w:pPr>
        <w:pStyle w:val="TF-LEGENDA"/>
        <w:rPr>
          <w:lang w:val="en-US"/>
        </w:rPr>
      </w:pPr>
      <w:r w:rsidRPr="006619A0">
        <w:rPr>
          <w:lang w:val="en-US"/>
        </w:rPr>
        <w:t xml:space="preserve">Figura </w:t>
      </w:r>
      <w:r>
        <w:rPr>
          <w:lang w:val="en-US"/>
        </w:rPr>
        <w:t>2</w:t>
      </w:r>
      <w:r w:rsidRPr="006619A0">
        <w:rPr>
          <w:lang w:val="en-US"/>
        </w:rPr>
        <w:t xml:space="preserve"> – Getting started with Procmon: The Beginner’s Guide to Monitoring Windows Systems</w:t>
      </w:r>
    </w:p>
    <w:p w14:paraId="3F66687B" w14:textId="5B51C08F" w:rsidR="00260775" w:rsidRPr="00260775" w:rsidRDefault="00C8232A" w:rsidP="007E1803">
      <w:pPr>
        <w:pStyle w:val="TF-FIGURA"/>
      </w:pPr>
      <w:r w:rsidRPr="007B6C58">
        <w:rPr>
          <w:noProof/>
          <w:bdr w:val="single" w:sz="4" w:space="0" w:color="auto"/>
        </w:rPr>
        <w:drawing>
          <wp:inline distT="0" distB="0" distL="0" distR="0" wp14:anchorId="21A8515D" wp14:editId="6302B7F6">
            <wp:extent cx="5397575" cy="2943225"/>
            <wp:effectExtent l="19050" t="19050" r="12700" b="9525"/>
            <wp:docPr id="1134926275" name="Picture 2" descr="Getting started with Procmon: The Beginner's Guide to Monitoring Windows 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tting started with Procmon: The Beginner's Guide to Monitoring Windows  System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31" cy="29434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9C8C7" w14:textId="188675F7" w:rsidR="00C8232A" w:rsidRPr="0058189B" w:rsidRDefault="00C8232A" w:rsidP="009E7282">
      <w:pPr>
        <w:pStyle w:val="TF-FONTE"/>
      </w:pPr>
      <w:r w:rsidRPr="0058189B">
        <w:t>Fonte: Marin (2022)</w:t>
      </w:r>
      <w:r w:rsidR="00260775">
        <w:t>.</w:t>
      </w:r>
    </w:p>
    <w:p w14:paraId="42C03E4A" w14:textId="0D81BE25" w:rsidR="00004037" w:rsidRDefault="00B03026" w:rsidP="00004037">
      <w:pPr>
        <w:pStyle w:val="TF-TEXTO"/>
      </w:pPr>
      <w:r>
        <w:t>Ainda segundo Marin (2022), o</w:t>
      </w:r>
      <w:r w:rsidR="00004037">
        <w:t xml:space="preserve"> método empregado pelo Process Monitor para monitorar processos envolve a operação em modo </w:t>
      </w:r>
      <w:r w:rsidR="00004037" w:rsidRPr="007E1803">
        <w:rPr>
          <w:i/>
          <w:iCs/>
        </w:rPr>
        <w:t>kernel</w:t>
      </w:r>
      <w:r w:rsidR="00004037">
        <w:t xml:space="preserve">, onde um </w:t>
      </w:r>
      <w:r w:rsidR="00004037" w:rsidRPr="007E1803">
        <w:rPr>
          <w:i/>
          <w:iCs/>
        </w:rPr>
        <w:t>driver</w:t>
      </w:r>
      <w:r w:rsidR="00004037">
        <w:t xml:space="preserve"> é carregado no sistema operacional. Esse </w:t>
      </w:r>
      <w:r w:rsidR="00004037" w:rsidRPr="007E1803">
        <w:rPr>
          <w:i/>
          <w:iCs/>
        </w:rPr>
        <w:t>driver</w:t>
      </w:r>
      <w:r w:rsidR="00004037">
        <w:t xml:space="preserve"> atua como uma camada intermediária que permite ao Process Monitor registrar todas as atividades relevantes. Uma das funcionalidades do Process Monitor é a capacidade de realizar o</w:t>
      </w:r>
      <w:r w:rsidR="00AB6A49">
        <w:t xml:space="preserve"> </w:t>
      </w:r>
      <w:r w:rsidR="00004037" w:rsidRPr="00AB6A49">
        <w:rPr>
          <w:i/>
          <w:iCs/>
        </w:rPr>
        <w:t>dumpin</w:t>
      </w:r>
      <w:r w:rsidR="00AB6A49" w:rsidRPr="00AB6A49">
        <w:rPr>
          <w:i/>
          <w:iCs/>
        </w:rPr>
        <w:t>g</w:t>
      </w:r>
      <w:r w:rsidR="00004037">
        <w:t xml:space="preserve"> (registro) de </w:t>
      </w:r>
      <w:r w:rsidR="00004037" w:rsidRPr="007E1803">
        <w:rPr>
          <w:i/>
          <w:iCs/>
        </w:rPr>
        <w:t>callstacks</w:t>
      </w:r>
      <w:r w:rsidR="00004037">
        <w:t xml:space="preserve">, permitindo que </w:t>
      </w:r>
      <w:r w:rsidR="00004037">
        <w:lastRenderedPageBreak/>
        <w:t>os usuários localizem com precisão o ponto de origem de uma chamada de sistema (</w:t>
      </w:r>
      <w:r w:rsidR="00004037" w:rsidRPr="00AB6A49">
        <w:rPr>
          <w:i/>
          <w:iCs/>
        </w:rPr>
        <w:t>syscall</w:t>
      </w:r>
      <w:r w:rsidR="00004037">
        <w:t>) dentro de um aplicativo em execução</w:t>
      </w:r>
      <w:r>
        <w:t xml:space="preserve"> (Marin, 2022).</w:t>
      </w:r>
    </w:p>
    <w:p w14:paraId="6BCC78CE" w14:textId="02C610FA" w:rsidR="00004037" w:rsidRPr="006044F7" w:rsidRDefault="00A22E41" w:rsidP="00D02248">
      <w:pPr>
        <w:pStyle w:val="TF-TEXTO"/>
      </w:pPr>
      <w:r>
        <w:t>E</w:t>
      </w:r>
      <w:r w:rsidR="00B03026">
        <w:t>m resumo</w:t>
      </w:r>
      <w:r w:rsidR="00004037">
        <w:t>, é importante destacar que, apesar de sua eficácia</w:t>
      </w:r>
      <w:r w:rsidR="006044F7">
        <w:t xml:space="preserve"> e compatibilidade com ambas as fabricantes de processadores</w:t>
      </w:r>
      <w:r w:rsidR="00004037">
        <w:t xml:space="preserve">, o Process Monitor não é capaz de capturar todas as </w:t>
      </w:r>
      <w:r w:rsidR="00004037" w:rsidRPr="007E1803">
        <w:rPr>
          <w:i/>
          <w:iCs/>
        </w:rPr>
        <w:t>syscalls</w:t>
      </w:r>
      <w:r w:rsidR="00004037">
        <w:t xml:space="preserve"> por meio de </w:t>
      </w:r>
      <w:r w:rsidR="00004037" w:rsidRPr="007E1803">
        <w:rPr>
          <w:i/>
          <w:iCs/>
        </w:rPr>
        <w:t>callbacks</w:t>
      </w:r>
      <w:r w:rsidR="00004037">
        <w:t xml:space="preserve"> registradas no </w:t>
      </w:r>
      <w:r w:rsidR="00B03026">
        <w:t>sistema operacional</w:t>
      </w:r>
      <w:r w:rsidR="006044F7">
        <w:t>.</w:t>
      </w:r>
      <w:r w:rsidR="00004037">
        <w:t xml:space="preserve"> Algumas chamadas de sistema podem não ser visíveis por meio deste método, o que limita parcialmente sua capacidade de monitorização. Essa limitação muitas vezes é necessária para estar em conformidade com o </w:t>
      </w:r>
      <w:r w:rsidR="00DC32A3" w:rsidRPr="00B31A5D">
        <w:t>PG</w:t>
      </w:r>
      <w:r w:rsidR="006044F7">
        <w:t xml:space="preserve">, também é importante citar que o Process Monitor não é um projeto </w:t>
      </w:r>
      <w:r w:rsidR="006044F7">
        <w:rPr>
          <w:i/>
          <w:iCs/>
        </w:rPr>
        <w:t>open-source</w:t>
      </w:r>
      <w:r w:rsidR="006044F7">
        <w:t xml:space="preserve"> desta forma, não tem flexibilidade para modificação</w:t>
      </w:r>
      <w:r>
        <w:t xml:space="preserve"> (Marin, 2022).</w:t>
      </w:r>
    </w:p>
    <w:p w14:paraId="25B7474A" w14:textId="77777777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4"/>
      <w:r>
        <w:t>proposta</w:t>
      </w:r>
    </w:p>
    <w:p w14:paraId="0336A8B2" w14:textId="51385C47" w:rsidR="00451B94" w:rsidRDefault="003337F4" w:rsidP="00451B94">
      <w:pPr>
        <w:pStyle w:val="TF-TEXTO"/>
      </w:pPr>
      <w:r>
        <w:t xml:space="preserve">A seguir é apresentada a justificativa para o desenvolvimento </w:t>
      </w:r>
      <w:r w:rsidR="007810F2">
        <w:t>da ferramenta</w:t>
      </w:r>
      <w:r>
        <w:t>, juntamente com os principais requisitos e a metodologia de desenvolvimento a ser utilizada. Também são relacionados os assuntos e as fontes bibliográficas que irão fundamentar o estudo presente.</w:t>
      </w:r>
    </w:p>
    <w:p w14:paraId="62F25ABA" w14:textId="77777777" w:rsidR="00451B94" w:rsidRDefault="00451B94" w:rsidP="00FC343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43442BFC" w:rsidR="006B0760" w:rsidRDefault="00BE08E7" w:rsidP="00BE08E7">
      <w:pPr>
        <w:pStyle w:val="TF-ALNEA"/>
        <w:numPr>
          <w:ilvl w:val="0"/>
          <w:numId w:val="0"/>
        </w:numPr>
        <w:ind w:firstLine="567"/>
      </w:pPr>
      <w:r>
        <w:t xml:space="preserve">Segundo Sikander (2022) o processo de detecção de chamadas de sistemas realizadas de forma manual em aplicações obfuscadas ou virtualizadas é </w:t>
      </w:r>
      <w:r w:rsidR="001E7449">
        <w:t xml:space="preserve">dificultado, pois há a construção de um </w:t>
      </w:r>
      <w:r w:rsidR="001E7449">
        <w:rPr>
          <w:i/>
          <w:iCs/>
        </w:rPr>
        <w:t xml:space="preserve">bytecode </w:t>
      </w:r>
      <w:r w:rsidR="001E7449">
        <w:t xml:space="preserve">customizado, fazendo com que este seja somente interpretado pela </w:t>
      </w:r>
      <w:r w:rsidR="001E7449" w:rsidRPr="006044F7">
        <w:t>Virtual Machine (VM)</w:t>
      </w:r>
      <w:r>
        <w:t>. Então, n</w:t>
      </w:r>
      <w:r w:rsidR="005037D9">
        <w:t xml:space="preserve">este contexto, </w:t>
      </w:r>
      <w:r w:rsidR="00DA54B6">
        <w:t>é proposto</w:t>
      </w:r>
      <w:r w:rsidR="005037D9">
        <w:t xml:space="preserve"> um projeto para desenvolver uma ferramenta avançada de monitoramento de chamadas de sistema com suporte às tecnologias de virtualização </w:t>
      </w:r>
      <w:r w:rsidR="005037D9" w:rsidRPr="006044F7">
        <w:t>VT-X</w:t>
      </w:r>
      <w:r w:rsidR="005037D9">
        <w:t xml:space="preserve"> da Intel e </w:t>
      </w:r>
      <w:r w:rsidR="005037D9" w:rsidRPr="006044F7">
        <w:t>AMD-V</w:t>
      </w:r>
      <w:r w:rsidR="005037D9" w:rsidRPr="00D02248">
        <w:t xml:space="preserve"> </w:t>
      </w:r>
      <w:r w:rsidR="005037D9">
        <w:t>da AMD</w:t>
      </w:r>
      <w:r>
        <w:t xml:space="preserve"> para estar dentro das conformidades do mecanismo de defesa PG, contribuindo ativamente no processo de rastreabilidade de chamadas de sistema</w:t>
      </w:r>
      <w:r w:rsidR="00B046AE">
        <w:t xml:space="preserve"> facilitando</w:t>
      </w:r>
      <w:r>
        <w:t xml:space="preserve"> o processo de análise</w:t>
      </w:r>
      <w:r w:rsidR="00CD1047">
        <w:t xml:space="preserve"> </w:t>
      </w:r>
      <w:r w:rsidR="00D02248">
        <w:t>dinâmica</w:t>
      </w:r>
      <w:r>
        <w:t xml:space="preserve"> comumente destinado aos analistas de malware.</w:t>
      </w:r>
    </w:p>
    <w:p w14:paraId="0DA37682" w14:textId="7E073068" w:rsidR="00D02248" w:rsidRPr="00BE08E7" w:rsidRDefault="00D02248" w:rsidP="006044F7">
      <w:pPr>
        <w:pStyle w:val="TF-TEXTO"/>
      </w:pPr>
      <w:r w:rsidRPr="00691C40">
        <w:t>Conforme constatado no Quadro 1, a aplicação Syscall-Monitor por Wang (2017) apenas utiliza da tecnologia de virtualização VT-X</w:t>
      </w:r>
      <w:r>
        <w:t>. O</w:t>
      </w:r>
      <w:r w:rsidRPr="00691C40">
        <w:t xml:space="preserve"> projeto </w:t>
      </w:r>
      <w:r>
        <w:t>I</w:t>
      </w:r>
      <w:r w:rsidRPr="00691C40">
        <w:t xml:space="preserve">nstrumentation_callbacks por Deputation (2021) utiliza de </w:t>
      </w:r>
      <w:r w:rsidRPr="006044F7">
        <w:rPr>
          <w:i/>
          <w:iCs/>
        </w:rPr>
        <w:t>callback</w:t>
      </w:r>
      <w:r w:rsidRPr="00691C40">
        <w:t xml:space="preserve"> de instrumentação de processo, sendo assim, apenas reside na camada de usuário (</w:t>
      </w:r>
      <w:r w:rsidRPr="006044F7">
        <w:rPr>
          <w:rStyle w:val="TF-COURIER10"/>
        </w:rPr>
        <w:t>usermode</w:t>
      </w:r>
      <w:r w:rsidRPr="00691C40">
        <w:t>) do sistema operacional, tornando mais passível de desativação por alguma outra aplicação comum, visto que ambas estarão com os mesmos privilégios</w:t>
      </w:r>
      <w:r>
        <w:t>. Já o</w:t>
      </w:r>
      <w:r w:rsidRPr="00691C40">
        <w:t xml:space="preserve"> Process Monitor está presente na camada do </w:t>
      </w:r>
      <w:r w:rsidRPr="006044F7">
        <w:rPr>
          <w:i/>
          <w:iCs/>
        </w:rPr>
        <w:t>kernel</w:t>
      </w:r>
      <w:r w:rsidRPr="00691C40">
        <w:t xml:space="preserve"> (núcleo) do sistema operacional, havendo a limitação onde nem todas as rotinas que estão presentes na SSDT constam para </w:t>
      </w:r>
      <w:r>
        <w:t>o registro</w:t>
      </w:r>
      <w:r w:rsidRPr="00691C40">
        <w:t xml:space="preserve"> de uma </w:t>
      </w:r>
      <w:r w:rsidRPr="006044F7">
        <w:rPr>
          <w:i/>
          <w:iCs/>
        </w:rPr>
        <w:t>callback</w:t>
      </w:r>
      <w:r w:rsidRPr="00691C40">
        <w:t>.</w:t>
      </w:r>
    </w:p>
    <w:p w14:paraId="72A23E67" w14:textId="5549A296" w:rsidR="006B0760" w:rsidRDefault="006B0760" w:rsidP="006B0760">
      <w:pPr>
        <w:pStyle w:val="TF-LEGENDA"/>
      </w:pPr>
      <w:bookmarkStart w:id="39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7A1E3B">
        <w:rPr>
          <w:noProof/>
        </w:rPr>
        <w:t>1</w:t>
      </w:r>
      <w:r>
        <w:rPr>
          <w:noProof/>
        </w:rP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4"/>
        <w:gridCol w:w="1608"/>
        <w:gridCol w:w="2350"/>
        <w:gridCol w:w="1666"/>
      </w:tblGrid>
      <w:tr w:rsidR="00A007F2" w14:paraId="4DC82DAE" w14:textId="77777777" w:rsidTr="000D7861">
        <w:trPr>
          <w:trHeight w:val="567"/>
        </w:trPr>
        <w:tc>
          <w:tcPr>
            <w:tcW w:w="3324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3DF270FE" w:rsidR="006B0760" w:rsidRPr="007D4566" w:rsidRDefault="00892ECC" w:rsidP="005E36A5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2BD6DD5" wp14:editId="3C199EEB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4755520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2BD6D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33EDA78" wp14:editId="0F34829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50965980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33EDA78" id="Text Box 1" o:sp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08" w:type="dxa"/>
            <w:shd w:val="clear" w:color="auto" w:fill="A6A6A6"/>
            <w:vAlign w:val="center"/>
          </w:tcPr>
          <w:p w14:paraId="346CD0EE" w14:textId="6E4B4D7E" w:rsidR="00D02248" w:rsidRDefault="00D02248" w:rsidP="00802D0F">
            <w:pPr>
              <w:pStyle w:val="TF-TEXTOQUADRO"/>
              <w:jc w:val="center"/>
            </w:pPr>
            <w:r w:rsidRPr="00691C40">
              <w:t>Wang (2017)</w:t>
            </w:r>
          </w:p>
        </w:tc>
        <w:tc>
          <w:tcPr>
            <w:tcW w:w="2350" w:type="dxa"/>
            <w:shd w:val="clear" w:color="auto" w:fill="A6A6A6"/>
            <w:vAlign w:val="center"/>
          </w:tcPr>
          <w:p w14:paraId="4D97FD72" w14:textId="2754DCFD" w:rsidR="00D02248" w:rsidRPr="00D02248" w:rsidRDefault="00D02248" w:rsidP="00802D0F">
            <w:pPr>
              <w:pStyle w:val="TF-TEXTOQUADRO"/>
              <w:jc w:val="center"/>
            </w:pPr>
            <w:r w:rsidRPr="00691C40">
              <w:t>Deputation (2021)</w:t>
            </w:r>
          </w:p>
        </w:tc>
        <w:tc>
          <w:tcPr>
            <w:tcW w:w="1666" w:type="dxa"/>
            <w:shd w:val="clear" w:color="auto" w:fill="A6A6A6"/>
            <w:vAlign w:val="center"/>
          </w:tcPr>
          <w:p w14:paraId="5AE2E716" w14:textId="4929AFF4" w:rsidR="004039E4" w:rsidRPr="007D4566" w:rsidRDefault="004039E4" w:rsidP="00802D0F">
            <w:pPr>
              <w:pStyle w:val="TF-TEXTOQUADRO"/>
              <w:jc w:val="center"/>
            </w:pPr>
            <w:r>
              <w:t>Marin (2022)</w:t>
            </w:r>
          </w:p>
        </w:tc>
      </w:tr>
      <w:tr w:rsidR="00A007F2" w14:paraId="3380952D" w14:textId="77777777" w:rsidTr="000D7861">
        <w:tc>
          <w:tcPr>
            <w:tcW w:w="3324" w:type="dxa"/>
            <w:shd w:val="clear" w:color="auto" w:fill="auto"/>
          </w:tcPr>
          <w:p w14:paraId="138D3B43" w14:textId="017DE908" w:rsidR="006B0760" w:rsidRDefault="00A007F2" w:rsidP="005E36A5">
            <w:pPr>
              <w:pStyle w:val="TF-TEXTOQUADRO"/>
            </w:pPr>
            <w:r>
              <w:t>Técnica utilizada</w:t>
            </w:r>
          </w:p>
        </w:tc>
        <w:tc>
          <w:tcPr>
            <w:tcW w:w="1608" w:type="dxa"/>
            <w:shd w:val="clear" w:color="auto" w:fill="auto"/>
          </w:tcPr>
          <w:p w14:paraId="2C274505" w14:textId="0C77A006" w:rsidR="006B0760" w:rsidRDefault="00A007F2" w:rsidP="006044F7">
            <w:pPr>
              <w:pStyle w:val="TF-TEXTOQUADRO"/>
              <w:tabs>
                <w:tab w:val="left" w:pos="1140"/>
              </w:tabs>
              <w:jc w:val="center"/>
            </w:pPr>
            <w:r w:rsidRPr="00A007F2">
              <w:rPr>
                <w:i/>
                <w:iCs/>
              </w:rPr>
              <w:t>Hooking</w:t>
            </w:r>
            <w:r>
              <w:t xml:space="preserve"> com virtualização </w:t>
            </w:r>
            <w:r w:rsidRPr="00A007F2">
              <w:rPr>
                <w:i/>
                <w:iCs/>
              </w:rPr>
              <w:t>VT-X / EPT</w:t>
            </w:r>
          </w:p>
        </w:tc>
        <w:tc>
          <w:tcPr>
            <w:tcW w:w="2350" w:type="dxa"/>
            <w:shd w:val="clear" w:color="auto" w:fill="auto"/>
          </w:tcPr>
          <w:p w14:paraId="798F95D2" w14:textId="7B37D508" w:rsidR="006B0760" w:rsidRDefault="00A007F2" w:rsidP="006044F7">
            <w:pPr>
              <w:pStyle w:val="TF-TEXTOQUADRO"/>
              <w:jc w:val="center"/>
            </w:pPr>
            <w:r w:rsidRPr="00A007F2">
              <w:rPr>
                <w:i/>
                <w:iCs/>
              </w:rPr>
              <w:t>Callback</w:t>
            </w:r>
            <w:r>
              <w:t xml:space="preserve"> de instrumentação de processo</w:t>
            </w:r>
          </w:p>
        </w:tc>
        <w:tc>
          <w:tcPr>
            <w:tcW w:w="1666" w:type="dxa"/>
            <w:shd w:val="clear" w:color="auto" w:fill="auto"/>
          </w:tcPr>
          <w:p w14:paraId="1473A4A9" w14:textId="33B29A2F" w:rsidR="006B0760" w:rsidRDefault="00A007F2" w:rsidP="006044F7">
            <w:pPr>
              <w:pStyle w:val="TF-TEXTOQUADRO"/>
              <w:jc w:val="center"/>
            </w:pPr>
            <w:r w:rsidRPr="00A007F2">
              <w:rPr>
                <w:i/>
                <w:iCs/>
              </w:rPr>
              <w:t>Callbacks</w:t>
            </w:r>
            <w:r>
              <w:t xml:space="preserve"> registradas no </w:t>
            </w:r>
            <w:r w:rsidRPr="00A007F2">
              <w:rPr>
                <w:i/>
                <w:iCs/>
              </w:rPr>
              <w:t>kernel</w:t>
            </w:r>
            <w:r>
              <w:t xml:space="preserve"> do sistema operacional</w:t>
            </w:r>
          </w:p>
        </w:tc>
      </w:tr>
      <w:tr w:rsidR="00A007F2" w14:paraId="615D3CA3" w14:textId="77777777" w:rsidTr="000D7861">
        <w:tc>
          <w:tcPr>
            <w:tcW w:w="3324" w:type="dxa"/>
            <w:shd w:val="clear" w:color="auto" w:fill="auto"/>
          </w:tcPr>
          <w:p w14:paraId="66E7B883" w14:textId="03EF59E3" w:rsidR="006B0760" w:rsidRDefault="00A007F2" w:rsidP="005E36A5">
            <w:pPr>
              <w:pStyle w:val="TF-TEXTOQUADRO"/>
            </w:pPr>
            <w:r>
              <w:t>É possível obter os parâmetros da rotina</w:t>
            </w:r>
          </w:p>
        </w:tc>
        <w:tc>
          <w:tcPr>
            <w:tcW w:w="1608" w:type="dxa"/>
            <w:shd w:val="clear" w:color="auto" w:fill="auto"/>
          </w:tcPr>
          <w:p w14:paraId="629E5946" w14:textId="0999160B" w:rsidR="006B0760" w:rsidRDefault="00A007F2" w:rsidP="006044F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350" w:type="dxa"/>
            <w:shd w:val="clear" w:color="auto" w:fill="auto"/>
          </w:tcPr>
          <w:p w14:paraId="6FD3AA8B" w14:textId="4CEAB512" w:rsidR="006B0760" w:rsidRDefault="00A007F2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666" w:type="dxa"/>
            <w:shd w:val="clear" w:color="auto" w:fill="auto"/>
          </w:tcPr>
          <w:p w14:paraId="264287B7" w14:textId="611FBFEE" w:rsidR="006B0760" w:rsidRDefault="00A007F2" w:rsidP="006044F7">
            <w:pPr>
              <w:pStyle w:val="TF-TEXTOQUADRO"/>
              <w:jc w:val="center"/>
            </w:pPr>
            <w:r>
              <w:t>Sim</w:t>
            </w:r>
          </w:p>
        </w:tc>
      </w:tr>
      <w:tr w:rsidR="00A007F2" w14:paraId="11F453D2" w14:textId="77777777" w:rsidTr="000D7861">
        <w:tc>
          <w:tcPr>
            <w:tcW w:w="3324" w:type="dxa"/>
            <w:shd w:val="clear" w:color="auto" w:fill="auto"/>
          </w:tcPr>
          <w:p w14:paraId="50EC2C27" w14:textId="22BB72D4" w:rsidR="006B0760" w:rsidRDefault="009727D3" w:rsidP="005E36A5">
            <w:pPr>
              <w:pStyle w:val="TF-TEXTOQUADRO"/>
            </w:pPr>
            <w:r>
              <w:t>Executado na camada</w:t>
            </w:r>
          </w:p>
        </w:tc>
        <w:tc>
          <w:tcPr>
            <w:tcW w:w="1608" w:type="dxa"/>
            <w:shd w:val="clear" w:color="auto" w:fill="auto"/>
          </w:tcPr>
          <w:p w14:paraId="0F66C670" w14:textId="4DA18534" w:rsidR="006B0760" w:rsidRPr="00A22E41" w:rsidRDefault="009727D3" w:rsidP="006044F7">
            <w:pPr>
              <w:pStyle w:val="TF-TEXTOQUADRO"/>
              <w:jc w:val="center"/>
              <w:rPr>
                <w:i/>
                <w:iCs/>
              </w:rPr>
            </w:pPr>
            <w:r w:rsidRPr="00A22E41">
              <w:rPr>
                <w:i/>
                <w:iCs/>
              </w:rPr>
              <w:t>Kernel</w:t>
            </w:r>
          </w:p>
        </w:tc>
        <w:tc>
          <w:tcPr>
            <w:tcW w:w="2350" w:type="dxa"/>
            <w:shd w:val="clear" w:color="auto" w:fill="auto"/>
          </w:tcPr>
          <w:p w14:paraId="74D76A3C" w14:textId="2989E463" w:rsidR="006B0760" w:rsidRDefault="009727D3" w:rsidP="006044F7">
            <w:pPr>
              <w:pStyle w:val="TF-TEXTOQUADRO"/>
              <w:jc w:val="center"/>
            </w:pPr>
            <w:r>
              <w:t>Usuário</w:t>
            </w:r>
          </w:p>
        </w:tc>
        <w:tc>
          <w:tcPr>
            <w:tcW w:w="1666" w:type="dxa"/>
            <w:shd w:val="clear" w:color="auto" w:fill="auto"/>
          </w:tcPr>
          <w:p w14:paraId="07137ECE" w14:textId="162E4C84" w:rsidR="006B0760" w:rsidRPr="00A22E41" w:rsidRDefault="009727D3" w:rsidP="006044F7">
            <w:pPr>
              <w:pStyle w:val="TF-TEXTOQUADRO"/>
              <w:jc w:val="center"/>
              <w:rPr>
                <w:i/>
                <w:iCs/>
              </w:rPr>
            </w:pPr>
            <w:r w:rsidRPr="00A22E41">
              <w:rPr>
                <w:i/>
                <w:iCs/>
              </w:rPr>
              <w:t>Kernel</w:t>
            </w:r>
          </w:p>
        </w:tc>
      </w:tr>
      <w:tr w:rsidR="00A007F2" w14:paraId="4BD4C8AE" w14:textId="77777777" w:rsidTr="000D7861">
        <w:tc>
          <w:tcPr>
            <w:tcW w:w="3324" w:type="dxa"/>
            <w:shd w:val="clear" w:color="auto" w:fill="auto"/>
          </w:tcPr>
          <w:p w14:paraId="65404E7E" w14:textId="2104E30C" w:rsidR="006B0760" w:rsidRDefault="009727D3" w:rsidP="005E36A5">
            <w:pPr>
              <w:pStyle w:val="TF-TEXTOQUADRO"/>
            </w:pPr>
            <w:r>
              <w:t>É possível burlar através da camada de usuário</w:t>
            </w:r>
          </w:p>
        </w:tc>
        <w:tc>
          <w:tcPr>
            <w:tcW w:w="1608" w:type="dxa"/>
            <w:shd w:val="clear" w:color="auto" w:fill="auto"/>
          </w:tcPr>
          <w:p w14:paraId="6F10223E" w14:textId="1229DA46" w:rsidR="006B0760" w:rsidRDefault="00BE08E7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350" w:type="dxa"/>
            <w:shd w:val="clear" w:color="auto" w:fill="auto"/>
          </w:tcPr>
          <w:p w14:paraId="58FEA8FF" w14:textId="2AF9BB2A" w:rsidR="006B0760" w:rsidRDefault="00BE08E7" w:rsidP="006044F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666" w:type="dxa"/>
            <w:shd w:val="clear" w:color="auto" w:fill="auto"/>
          </w:tcPr>
          <w:p w14:paraId="3CA61DDF" w14:textId="60DCEE4C" w:rsidR="006B0760" w:rsidRDefault="00A007F2" w:rsidP="006044F7">
            <w:pPr>
              <w:pStyle w:val="TF-TEXTOQUADRO"/>
              <w:jc w:val="center"/>
            </w:pPr>
            <w:r>
              <w:t>Não</w:t>
            </w:r>
          </w:p>
        </w:tc>
      </w:tr>
      <w:tr w:rsidR="00A007F2" w14:paraId="7B8B8132" w14:textId="77777777" w:rsidTr="000D7861">
        <w:tc>
          <w:tcPr>
            <w:tcW w:w="3324" w:type="dxa"/>
            <w:shd w:val="clear" w:color="auto" w:fill="auto"/>
          </w:tcPr>
          <w:p w14:paraId="788677F3" w14:textId="7101287C" w:rsidR="006B0760" w:rsidRDefault="001E7449" w:rsidP="005E36A5">
            <w:pPr>
              <w:pStyle w:val="TF-TEXTOQUADRO"/>
            </w:pPr>
            <w:r>
              <w:t>Compatível entre os fabricantes</w:t>
            </w:r>
          </w:p>
        </w:tc>
        <w:tc>
          <w:tcPr>
            <w:tcW w:w="1608" w:type="dxa"/>
            <w:shd w:val="clear" w:color="auto" w:fill="auto"/>
          </w:tcPr>
          <w:p w14:paraId="59B49A77" w14:textId="46FD8604" w:rsidR="006B0760" w:rsidRDefault="001E7449" w:rsidP="006044F7">
            <w:pPr>
              <w:pStyle w:val="TF-TEXTOQUADRO"/>
              <w:jc w:val="center"/>
            </w:pPr>
            <w:r>
              <w:t>Intel</w:t>
            </w:r>
          </w:p>
        </w:tc>
        <w:tc>
          <w:tcPr>
            <w:tcW w:w="2350" w:type="dxa"/>
            <w:shd w:val="clear" w:color="auto" w:fill="auto"/>
          </w:tcPr>
          <w:p w14:paraId="0096A45F" w14:textId="63FDD4BC" w:rsidR="006B0760" w:rsidRDefault="001E7449" w:rsidP="006044F7">
            <w:pPr>
              <w:pStyle w:val="TF-TEXTOQUADRO"/>
              <w:jc w:val="center"/>
            </w:pPr>
            <w:r>
              <w:t>Intel e AMD</w:t>
            </w:r>
          </w:p>
        </w:tc>
        <w:tc>
          <w:tcPr>
            <w:tcW w:w="1666" w:type="dxa"/>
            <w:shd w:val="clear" w:color="auto" w:fill="auto"/>
          </w:tcPr>
          <w:p w14:paraId="2E2C7B86" w14:textId="2E9C7C3E" w:rsidR="006B0760" w:rsidRDefault="001E7449" w:rsidP="006044F7">
            <w:pPr>
              <w:pStyle w:val="TF-TEXTOQUADRO"/>
              <w:jc w:val="center"/>
            </w:pPr>
            <w:r>
              <w:t>Intel e AMD</w:t>
            </w:r>
          </w:p>
        </w:tc>
      </w:tr>
      <w:tr w:rsidR="00B31A5D" w14:paraId="161A8F21" w14:textId="77777777" w:rsidTr="000D7861">
        <w:tc>
          <w:tcPr>
            <w:tcW w:w="3324" w:type="dxa"/>
            <w:shd w:val="clear" w:color="auto" w:fill="auto"/>
          </w:tcPr>
          <w:p w14:paraId="0516633E" w14:textId="1ADA1FB6" w:rsidR="00B31A5D" w:rsidRDefault="00B31A5D" w:rsidP="005E36A5">
            <w:pPr>
              <w:pStyle w:val="TF-TEXTOQUADRO"/>
            </w:pPr>
            <w:r>
              <w:t xml:space="preserve">Possui um driver centralizado </w:t>
            </w:r>
            <w:r w:rsidR="00604360">
              <w:t xml:space="preserve">de </w:t>
            </w:r>
            <w:r>
              <w:t>fácil manutenção</w:t>
            </w:r>
          </w:p>
        </w:tc>
        <w:tc>
          <w:tcPr>
            <w:tcW w:w="1608" w:type="dxa"/>
            <w:shd w:val="clear" w:color="auto" w:fill="auto"/>
          </w:tcPr>
          <w:p w14:paraId="46E9F2FA" w14:textId="5BF79284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350" w:type="dxa"/>
            <w:shd w:val="clear" w:color="auto" w:fill="auto"/>
          </w:tcPr>
          <w:p w14:paraId="181B362B" w14:textId="76B1BF11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666" w:type="dxa"/>
            <w:shd w:val="clear" w:color="auto" w:fill="auto"/>
          </w:tcPr>
          <w:p w14:paraId="66F9BED3" w14:textId="72D4BBD3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49F4847F" w14:textId="197E082B" w:rsidR="00876BF0" w:rsidRPr="00691C40" w:rsidRDefault="00876BF0" w:rsidP="00691C40">
      <w:pPr>
        <w:pStyle w:val="TF-TEXTO"/>
      </w:pPr>
      <w:r w:rsidRPr="00691C40">
        <w:t xml:space="preserve">Como a ferramenta de Wang (2017) utiliza diretamente de </w:t>
      </w:r>
      <w:r w:rsidRPr="006044F7">
        <w:rPr>
          <w:i/>
          <w:iCs/>
        </w:rPr>
        <w:t>hooking</w:t>
      </w:r>
      <w:r w:rsidRPr="00691C40">
        <w:t xml:space="preserve"> para a interceptação das chamadas de sistema, neste momento ainda não houve a limpeza da memoria </w:t>
      </w:r>
      <w:r w:rsidRPr="006044F7">
        <w:rPr>
          <w:i/>
          <w:iCs/>
        </w:rPr>
        <w:t>stack</w:t>
      </w:r>
      <w:r w:rsidRPr="00691C40">
        <w:t>, sendo assim, ainda é possível obter os parâmetros que foram informadas para a rotina</w:t>
      </w:r>
      <w:r w:rsidR="007D3A28">
        <w:t>. J</w:t>
      </w:r>
      <w:r w:rsidRPr="00691C40">
        <w:t xml:space="preserve">á o projeto </w:t>
      </w:r>
      <w:r w:rsidR="007D3A28">
        <w:t>I</w:t>
      </w:r>
      <w:r w:rsidR="007D3A28" w:rsidRPr="00691C40">
        <w:t>nstrumentation</w:t>
      </w:r>
      <w:r w:rsidRPr="00691C40">
        <w:t xml:space="preserve">_callbacks como previamente detalhado por Deputation (2021) no momento que haver a chamada para essa </w:t>
      </w:r>
      <w:r w:rsidRPr="006044F7">
        <w:rPr>
          <w:i/>
          <w:iCs/>
        </w:rPr>
        <w:t>callback</w:t>
      </w:r>
      <w:r w:rsidRPr="00691C40">
        <w:t xml:space="preserve"> a </w:t>
      </w:r>
      <w:r w:rsidRPr="006044F7">
        <w:rPr>
          <w:i/>
          <w:iCs/>
        </w:rPr>
        <w:t>stack</w:t>
      </w:r>
      <w:r w:rsidRPr="00691C40">
        <w:t xml:space="preserve"> já foi limpa, impossibilitando obter os parâmetros de execução da função em questão. Por fim, a ferramenta Process Monitor é capaz de obter os parâmetros da rotina devido a sua ordem de chamada ser antes da execução em si da rotina com a única limitação de um escopo reduzido.</w:t>
      </w:r>
    </w:p>
    <w:p w14:paraId="7E49691B" w14:textId="6AE086E1" w:rsidR="009C00F0" w:rsidRPr="00691C40" w:rsidRDefault="00876BF0" w:rsidP="007D3A28">
      <w:pPr>
        <w:pStyle w:val="TF-TEXTO"/>
      </w:pPr>
      <w:r w:rsidRPr="00691C40">
        <w:t xml:space="preserve">Previamente dito, a ferramenta de Deputation (2021) </w:t>
      </w:r>
      <w:r w:rsidR="007D3A28">
        <w:t>I</w:t>
      </w:r>
      <w:r w:rsidR="007D3A28" w:rsidRPr="00691C40">
        <w:t>nstrumentation</w:t>
      </w:r>
      <w:r w:rsidRPr="00691C40">
        <w:t xml:space="preserve">_callback reside na camada de usuário, sendo assim, ela é a mais </w:t>
      </w:r>
      <w:r w:rsidR="007D3A28" w:rsidRPr="00691C40">
        <w:t>comum</w:t>
      </w:r>
      <w:r w:rsidRPr="00691C40">
        <w:t xml:space="preserve">, é a camada onde as aplicações tradicionais </w:t>
      </w:r>
      <w:r w:rsidR="009C00F0" w:rsidRPr="00691C40">
        <w:t>são alocadas facilitando o atacante burlar por um executável ou DLL.</w:t>
      </w:r>
      <w:r w:rsidR="007D3A28">
        <w:t xml:space="preserve"> </w:t>
      </w:r>
      <w:r w:rsidR="009C00F0" w:rsidRPr="00691C40">
        <w:t xml:space="preserve">Segundo Wang (2017) como hypervisors dependem da implementação de cada CPU, o Syscall-Monitor não foi implementado para a tecnologia AMD-V impossibilitando </w:t>
      </w:r>
      <w:r w:rsidR="00BB5996">
        <w:t>o uso por parte dos</w:t>
      </w:r>
      <w:r w:rsidR="009C00F0" w:rsidRPr="00691C40">
        <w:t xml:space="preserve"> usuários de processadores da fabricante AMD</w:t>
      </w:r>
      <w:r w:rsidR="00BB5996">
        <w:t>.Além disso, o</w:t>
      </w:r>
      <w:r w:rsidR="009C00F0" w:rsidRPr="00691C40">
        <w:t xml:space="preserve"> Syscall-Monitor utiliza o framework de </w:t>
      </w:r>
      <w:r w:rsidR="009C00F0" w:rsidRPr="00691C40">
        <w:lastRenderedPageBreak/>
        <w:t xml:space="preserve">virtualização ddimon por Tanda (2016), </w:t>
      </w:r>
      <w:r w:rsidR="00BB5996">
        <w:t>no qual</w:t>
      </w:r>
      <w:r w:rsidR="009C00F0" w:rsidRPr="00691C40">
        <w:t xml:space="preserve"> Tanda (2016) utiliza de mais alguns outros frameworks para a construção do seu projeto, fazendo com que o processo de manutenção do Syscall-Monitor seja mais complicado</w:t>
      </w:r>
      <w:r w:rsidR="007D3A28">
        <w:t>. J</w:t>
      </w:r>
      <w:r w:rsidR="009C00F0" w:rsidRPr="00691C40">
        <w:t>á o Process Monitor não é um projeto de código aberto impossibilitando a criação de novas funcionalidades</w:t>
      </w:r>
      <w:r w:rsidR="00517E32">
        <w:t xml:space="preserve"> (Marin, 2022).</w:t>
      </w:r>
    </w:p>
    <w:p w14:paraId="605C678A" w14:textId="5A5BB683" w:rsidR="009C00F0" w:rsidRDefault="009C00F0" w:rsidP="00691C40">
      <w:pPr>
        <w:pStyle w:val="TF-TEXTO"/>
      </w:pPr>
      <w:r w:rsidRPr="00691C40">
        <w:t>Wang (2017) também relata uma lentidão causada proveniente da má otimização</w:t>
      </w:r>
      <w:r w:rsidR="00FC343A" w:rsidRPr="00691C40">
        <w:t xml:space="preserve"> no uso de memória, sendo assim, é necessário reiniciar a máquina depois de certo tempo de uso</w:t>
      </w:r>
      <w:r w:rsidR="007D3A28">
        <w:t>. J</w:t>
      </w:r>
      <w:r w:rsidR="00FC343A" w:rsidRPr="00691C40">
        <w:t xml:space="preserve">á o projeto </w:t>
      </w:r>
      <w:r w:rsidR="007D3A28">
        <w:t>I</w:t>
      </w:r>
      <w:r w:rsidR="007D3A28" w:rsidRPr="00691C40">
        <w:t>nstrumentation</w:t>
      </w:r>
      <w:r w:rsidR="00FC343A" w:rsidRPr="00691C40">
        <w:t xml:space="preserve">_callbacks por Deputation (2021) como utiliza da camada de usuário o máximo que poderá acontecer é houver um </w:t>
      </w:r>
      <w:r w:rsidR="00FC343A" w:rsidRPr="00604360">
        <w:rPr>
          <w:i/>
          <w:iCs/>
        </w:rPr>
        <w:t>crash</w:t>
      </w:r>
      <w:r w:rsidR="00FC343A" w:rsidRPr="00691C40">
        <w:t xml:space="preserve"> na aplicação</w:t>
      </w:r>
      <w:r w:rsidR="007D3A28">
        <w:t xml:space="preserve">. E por fim, </w:t>
      </w:r>
      <w:r w:rsidR="00FC343A" w:rsidRPr="00691C40">
        <w:t xml:space="preserve">o Process </w:t>
      </w:r>
      <w:r w:rsidR="0093531F" w:rsidRPr="00691C40">
        <w:t>M</w:t>
      </w:r>
      <w:r w:rsidR="00FC343A" w:rsidRPr="00691C40">
        <w:t>onitor por ser um projeto maduro não apresenta o problema citado.</w:t>
      </w:r>
    </w:p>
    <w:p w14:paraId="25A1952F" w14:textId="6E0C6E69" w:rsidR="00604360" w:rsidRPr="00604360" w:rsidRDefault="00604360" w:rsidP="00604360">
      <w:pPr>
        <w:pStyle w:val="TF-TEXTO"/>
      </w:pPr>
      <w:r w:rsidRPr="00604360">
        <w:t>Com isso, espera-se que a aplicação desenvolvida seja capaz de monitorar as chamadas de sistema (</w:t>
      </w:r>
      <w:r w:rsidRPr="00604360">
        <w:rPr>
          <w:i/>
          <w:iCs/>
        </w:rPr>
        <w:t>syscall</w:t>
      </w:r>
      <w:r w:rsidRPr="00604360">
        <w:t>) a nível de sistema (</w:t>
      </w:r>
      <w:r w:rsidRPr="00604360">
        <w:rPr>
          <w:i/>
          <w:iCs/>
        </w:rPr>
        <w:t>system-wide</w:t>
      </w:r>
      <w:r w:rsidRPr="00604360">
        <w:t>)</w:t>
      </w:r>
      <w:r>
        <w:t xml:space="preserve"> compatível com tecnologia de virtualização AMD, que possibilite que o usuário obtenha os parâmetros de execução, tempo de execução e também possua uma interface gráfica para fácil visualização dos dados.</w:t>
      </w:r>
    </w:p>
    <w:p w14:paraId="3D7F289F" w14:textId="77777777" w:rsidR="00451B94" w:rsidRDefault="00451B94" w:rsidP="00FC343A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2462D22" w14:textId="3B36BA37" w:rsidR="00451B94" w:rsidRDefault="0058189B" w:rsidP="00451B94">
      <w:pPr>
        <w:pStyle w:val="TF-TEXTO"/>
      </w:pPr>
      <w:r>
        <w:t>A ferramenta a ser desenvolvida deverá:</w:t>
      </w:r>
    </w:p>
    <w:p w14:paraId="3ACF59E6" w14:textId="6CDDEE81" w:rsidR="0058189B" w:rsidRDefault="00C455A0" w:rsidP="0028056C">
      <w:pPr>
        <w:pStyle w:val="TF-ALNEA"/>
      </w:pPr>
      <w:r>
        <w:t>i</w:t>
      </w:r>
      <w:r w:rsidR="0058189B">
        <w:t>dentificar as chamadas de sistema (</w:t>
      </w:r>
      <w:r w:rsidR="0058189B" w:rsidRPr="0058189B">
        <w:rPr>
          <w:i/>
          <w:iCs/>
        </w:rPr>
        <w:t>syscall</w:t>
      </w:r>
      <w:r w:rsidR="0058189B">
        <w:t>) executadas de forma manual (fora da ntdll) (Requisito Funcional – RF);</w:t>
      </w:r>
    </w:p>
    <w:p w14:paraId="2BF84F3A" w14:textId="01DBCA54" w:rsidR="0058189B" w:rsidRDefault="00C455A0" w:rsidP="0028056C">
      <w:pPr>
        <w:pStyle w:val="TF-ALNEA"/>
      </w:pPr>
      <w:r>
        <w:t>a</w:t>
      </w:r>
      <w:r w:rsidR="0058189B">
        <w:t xml:space="preserve">presentar o </w:t>
      </w:r>
      <w:r w:rsidR="0058189B" w:rsidRPr="00C635CA">
        <w:rPr>
          <w:i/>
          <w:iCs/>
        </w:rPr>
        <w:t>dumping</w:t>
      </w:r>
      <w:r w:rsidR="0058189B">
        <w:t xml:space="preserve"> de </w:t>
      </w:r>
      <w:r w:rsidR="0058189B" w:rsidRPr="00C635CA">
        <w:rPr>
          <w:i/>
          <w:iCs/>
        </w:rPr>
        <w:t>callstack</w:t>
      </w:r>
      <w:r w:rsidR="0058189B">
        <w:t xml:space="preserve"> com os nomes de módulos presentes</w:t>
      </w:r>
      <w:r w:rsidR="00C635CA">
        <w:t xml:space="preserve"> no processo</w:t>
      </w:r>
      <w:r w:rsidR="0058189B">
        <w:t xml:space="preserve"> e calcular o </w:t>
      </w:r>
      <w:r w:rsidR="00D26BD4">
        <w:t>R</w:t>
      </w:r>
      <w:r w:rsidR="00D26BD4" w:rsidRPr="00604360">
        <w:t xml:space="preserve">elative </w:t>
      </w:r>
      <w:r w:rsidR="00D26BD4">
        <w:t>V</w:t>
      </w:r>
      <w:r w:rsidR="00D26BD4" w:rsidRPr="00604360">
        <w:t xml:space="preserve">irtual </w:t>
      </w:r>
      <w:r w:rsidR="00D26BD4">
        <w:t>A</w:t>
      </w:r>
      <w:r w:rsidR="00D26BD4" w:rsidRPr="00604360">
        <w:t xml:space="preserve">ddress </w:t>
      </w:r>
      <w:r w:rsidR="0058189B" w:rsidRPr="00604360">
        <w:t>(RVA)</w:t>
      </w:r>
      <w:r w:rsidR="0058189B">
        <w:t xml:space="preserve"> (RF);</w:t>
      </w:r>
    </w:p>
    <w:p w14:paraId="05BE2DD7" w14:textId="50F108B3" w:rsidR="0058189B" w:rsidRDefault="00C455A0" w:rsidP="0028056C">
      <w:pPr>
        <w:pStyle w:val="TF-ALNEA"/>
      </w:pPr>
      <w:r>
        <w:t>a</w:t>
      </w:r>
      <w:r w:rsidR="0058189B">
        <w:t>presentar o tempo de duração da execução da chamada de sistema (</w:t>
      </w:r>
      <w:r w:rsidR="0058189B" w:rsidRPr="0058189B">
        <w:rPr>
          <w:i/>
          <w:iCs/>
        </w:rPr>
        <w:t>syscall</w:t>
      </w:r>
      <w:r w:rsidR="0058189B">
        <w:t>) (RF);</w:t>
      </w:r>
    </w:p>
    <w:p w14:paraId="564D03FE" w14:textId="57F88FC5" w:rsidR="00C635CA" w:rsidRDefault="00C455A0" w:rsidP="0028056C">
      <w:pPr>
        <w:pStyle w:val="TF-ALNEA"/>
      </w:pPr>
      <w:r>
        <w:t>s</w:t>
      </w:r>
      <w:r w:rsidR="00C635CA">
        <w:t>er compatível entre os principais fabricantes de processadores do mercado (Intel e AMD) (</w:t>
      </w:r>
      <w:r w:rsidR="00F8229E">
        <w:t>Requisito Não Funcional - RNF</w:t>
      </w:r>
      <w:r w:rsidR="00C635CA">
        <w:t>);</w:t>
      </w:r>
    </w:p>
    <w:p w14:paraId="4D76FC30" w14:textId="0C0DA6A6" w:rsidR="00F8229E" w:rsidRDefault="00C455A0" w:rsidP="0028056C">
      <w:pPr>
        <w:pStyle w:val="TF-ALNEA"/>
      </w:pPr>
      <w:r>
        <w:t>s</w:t>
      </w:r>
      <w:r w:rsidR="00F8229E">
        <w:t xml:space="preserve">er compatível com as </w:t>
      </w:r>
      <w:r w:rsidR="00F8229E" w:rsidRPr="00F8229E">
        <w:rPr>
          <w:i/>
          <w:iCs/>
        </w:rPr>
        <w:t>builds</w:t>
      </w:r>
      <w:r w:rsidR="00F8229E">
        <w:t xml:space="preserve"> recentes do Windows 10 e Windows 11 (RNF);</w:t>
      </w:r>
    </w:p>
    <w:p w14:paraId="315D5631" w14:textId="7266AA9D" w:rsidR="00F8229E" w:rsidRDefault="00C455A0" w:rsidP="0028056C">
      <w:pPr>
        <w:pStyle w:val="TF-ALNEA"/>
      </w:pPr>
      <w:r>
        <w:t>s</w:t>
      </w:r>
      <w:r w:rsidR="0058189B">
        <w:t>er performático de modo que o usuário não sofra com problemas de desempenho impossibilitando o uso da máquina (</w:t>
      </w:r>
      <w:r w:rsidR="00F8229E">
        <w:t>RNF</w:t>
      </w:r>
      <w:r w:rsidR="0058189B">
        <w:t>);</w:t>
      </w:r>
    </w:p>
    <w:p w14:paraId="70562AD6" w14:textId="58518886" w:rsidR="00C635CA" w:rsidRDefault="00C455A0" w:rsidP="0028056C">
      <w:pPr>
        <w:pStyle w:val="TF-ALNEA"/>
      </w:pPr>
      <w:r>
        <w:t>c</w:t>
      </w:r>
      <w:r w:rsidR="00C635CA">
        <w:t xml:space="preserve">onstruir um </w:t>
      </w:r>
      <w:r w:rsidR="00C635CA" w:rsidRPr="00604360">
        <w:rPr>
          <w:i/>
          <w:iCs/>
        </w:rPr>
        <w:t>driver</w:t>
      </w:r>
      <w:r w:rsidR="00C635CA">
        <w:t xml:space="preserve"> centralizado que facilite a manutenção das funcionalidades de </w:t>
      </w:r>
      <w:r w:rsidR="00C635CA" w:rsidRPr="00C754CD">
        <w:rPr>
          <w:i/>
          <w:iCs/>
        </w:rPr>
        <w:t>hooking</w:t>
      </w:r>
      <w:r w:rsidR="00C635CA">
        <w:t xml:space="preserve"> (RNF);</w:t>
      </w:r>
    </w:p>
    <w:p w14:paraId="73333D9F" w14:textId="5AF0DCD3" w:rsidR="00C635CA" w:rsidRDefault="00C455A0" w:rsidP="0028056C">
      <w:pPr>
        <w:pStyle w:val="TF-ALNEA"/>
      </w:pPr>
      <w:r>
        <w:t>s</w:t>
      </w:r>
      <w:r w:rsidR="00C635CA">
        <w:t>er implementado utilizando a linguagem de programação C++ (RNF)</w:t>
      </w:r>
      <w:r w:rsidR="00F8229E">
        <w:t>;</w:t>
      </w:r>
    </w:p>
    <w:p w14:paraId="1DBC9DFE" w14:textId="71BFA605" w:rsidR="00F8229E" w:rsidRPr="00286FED" w:rsidRDefault="00C455A0" w:rsidP="0028056C">
      <w:pPr>
        <w:pStyle w:val="TF-ALNEA"/>
      </w:pPr>
      <w:r>
        <w:t>d</w:t>
      </w:r>
      <w:r w:rsidR="00F8229E">
        <w:t>esenvolver utilizando a IDE Visual Studio Community (RNF).</w:t>
      </w:r>
    </w:p>
    <w:p w14:paraId="693E553B" w14:textId="77777777" w:rsidR="00451B94" w:rsidRDefault="00451B94" w:rsidP="00FC343A">
      <w:pPr>
        <w:pStyle w:val="Ttulo2"/>
      </w:pPr>
      <w:r>
        <w:t>METODOLOGIA</w:t>
      </w:r>
    </w:p>
    <w:p w14:paraId="3CAB30B2" w14:textId="77777777" w:rsidR="00451B94" w:rsidRPr="007E0D87" w:rsidRDefault="00451B94" w:rsidP="00691C40">
      <w:pPr>
        <w:pStyle w:val="TF-TEXTO"/>
      </w:pPr>
      <w:r w:rsidRPr="007E0D87">
        <w:t>O trabalho será desenvolvido observando as seguintes etapas:</w:t>
      </w:r>
    </w:p>
    <w:p w14:paraId="0E77F6BB" w14:textId="3593EFD1" w:rsidR="00451B94" w:rsidRPr="00424AD5" w:rsidRDefault="00C455A0" w:rsidP="0028056C">
      <w:pPr>
        <w:pStyle w:val="TF-ALNEA"/>
        <w:numPr>
          <w:ilvl w:val="0"/>
          <w:numId w:val="25"/>
        </w:numPr>
      </w:pPr>
      <w:r>
        <w:t xml:space="preserve">levantamento bibliográfico: pesquisar e estudar sobre desenvolvimento </w:t>
      </w:r>
      <w:r w:rsidRPr="000C63C7">
        <w:rPr>
          <w:i/>
          <w:iCs/>
        </w:rPr>
        <w:t xml:space="preserve">kernel mode, </w:t>
      </w:r>
      <w:r>
        <w:t xml:space="preserve">técnicas de </w:t>
      </w:r>
      <w:r w:rsidRPr="000C63C7">
        <w:rPr>
          <w:i/>
          <w:iCs/>
        </w:rPr>
        <w:t>hooking</w:t>
      </w:r>
      <w:r>
        <w:t>, virtualização e trabalhos correlatos;</w:t>
      </w:r>
    </w:p>
    <w:p w14:paraId="7D1492D4" w14:textId="67EDAE9D" w:rsidR="00451B94" w:rsidRDefault="000C63C7" w:rsidP="0028056C">
      <w:pPr>
        <w:pStyle w:val="TF-ALNEA"/>
      </w:pPr>
      <w:r>
        <w:t>levantamento</w:t>
      </w:r>
      <w:r w:rsidR="00C455A0">
        <w:t xml:space="preserve"> dos requisitos: levando em consideração as informações da etapa anterior, </w:t>
      </w:r>
      <w:r w:rsidR="00527B85">
        <w:t>validar</w:t>
      </w:r>
      <w:r w:rsidR="00C455A0">
        <w:t xml:space="preserve"> os requisitos propostos para a aplicação;</w:t>
      </w:r>
    </w:p>
    <w:p w14:paraId="6900CD9A" w14:textId="6B5F7367" w:rsidR="00C455A0" w:rsidRDefault="00C455A0" w:rsidP="0028056C">
      <w:pPr>
        <w:pStyle w:val="TF-ALNEA"/>
      </w:pPr>
      <w:r>
        <w:t>desenvolvimento de driver centralizado: implementar uma estrutura de centralização para facilitar o desenvolvimento da ferramenta e de sua manutenção;</w:t>
      </w:r>
    </w:p>
    <w:p w14:paraId="17E8C52D" w14:textId="438DAE7B" w:rsidR="00C455A0" w:rsidRDefault="00C455A0" w:rsidP="0028056C">
      <w:pPr>
        <w:pStyle w:val="TF-ALNEA"/>
      </w:pPr>
      <w:r>
        <w:t xml:space="preserve">modelagem do driver de </w:t>
      </w:r>
      <w:r w:rsidRPr="00C455A0">
        <w:rPr>
          <w:i/>
          <w:iCs/>
        </w:rPr>
        <w:t>hooking</w:t>
      </w:r>
      <w:r>
        <w:rPr>
          <w:i/>
          <w:iCs/>
        </w:rPr>
        <w:t xml:space="preserve">: </w:t>
      </w:r>
      <w:r>
        <w:t xml:space="preserve">após o desenvolvimento do item (c), desenvolver o </w:t>
      </w:r>
      <w:r w:rsidRPr="00604360">
        <w:rPr>
          <w:i/>
          <w:iCs/>
        </w:rPr>
        <w:t>driver</w:t>
      </w:r>
      <w:r>
        <w:t xml:space="preserve"> que conterá as rotinas nativas do </w:t>
      </w:r>
      <w:r w:rsidRPr="00C455A0">
        <w:rPr>
          <w:i/>
          <w:iCs/>
        </w:rPr>
        <w:t>kernel</w:t>
      </w:r>
      <w:r>
        <w:t xml:space="preserve"> do sistema operacional e comunicará a aplicação sobre a execução de uma nova chamada de sistema (</w:t>
      </w:r>
      <w:r>
        <w:rPr>
          <w:i/>
          <w:iCs/>
        </w:rPr>
        <w:t>syscall</w:t>
      </w:r>
      <w:r>
        <w:t>);</w:t>
      </w:r>
    </w:p>
    <w:p w14:paraId="415663F7" w14:textId="39555AE5" w:rsidR="00C455A0" w:rsidRDefault="00C455A0" w:rsidP="0028056C">
      <w:pPr>
        <w:pStyle w:val="TF-ALNEA"/>
      </w:pPr>
      <w:r>
        <w:t>implementação de interface gráfica: verificar se a linguagem de programação C++ atenderá os principais requisitos para a implementação da interface gráfica e desenvolver;</w:t>
      </w:r>
    </w:p>
    <w:p w14:paraId="2B28D14E" w14:textId="24509C6C" w:rsidR="00C455A0" w:rsidRPr="00424AD5" w:rsidRDefault="00C455A0" w:rsidP="0028056C">
      <w:pPr>
        <w:pStyle w:val="TF-ALNEA"/>
      </w:pPr>
      <w:r>
        <w:t xml:space="preserve">testes: avaliar a performance, assim como verificar se está sendo realizado todos os </w:t>
      </w:r>
      <w:r>
        <w:rPr>
          <w:i/>
          <w:iCs/>
        </w:rPr>
        <w:t>hookings</w:t>
      </w:r>
      <w:r>
        <w:t xml:space="preserve"> propostos para a ferramenta</w:t>
      </w:r>
      <w:r w:rsidR="00B60090">
        <w:t xml:space="preserve"> e verificar sobre as compatibilidades entre os sistemas operacionais e processadores</w:t>
      </w:r>
      <w:r w:rsidR="0093531F">
        <w:t>, por fim checar a segurança do uso da aplicação.</w:t>
      </w:r>
    </w:p>
    <w:p w14:paraId="01558F06" w14:textId="464C8B7A" w:rsidR="00451B94" w:rsidRDefault="00451B94" w:rsidP="00691C40">
      <w:pPr>
        <w:pStyle w:val="TF-TEXTO"/>
      </w:pPr>
      <w:r>
        <w:t xml:space="preserve">As etapas serão realizadas nos períodos </w:t>
      </w:r>
      <w:r w:rsidR="00604360">
        <w:t>apresentados</w:t>
      </w:r>
      <w:r>
        <w:t xml:space="preserve">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7A1E3B">
        <w:t xml:space="preserve">Quadro </w:t>
      </w:r>
      <w:r w:rsidR="007A1E3B">
        <w:rPr>
          <w:noProof/>
        </w:rPr>
        <w:t>2</w:t>
      </w:r>
      <w:r w:rsidR="0060060C">
        <w:fldChar w:fldCharType="end"/>
      </w:r>
      <w:r>
        <w:t>.</w:t>
      </w:r>
    </w:p>
    <w:p w14:paraId="10BABAD5" w14:textId="56B98C62" w:rsidR="00604360" w:rsidRPr="007E0D87" w:rsidRDefault="00604360" w:rsidP="00604360">
      <w:pPr>
        <w:pStyle w:val="TF-LEGENDA"/>
      </w:pPr>
      <w:bookmarkStart w:id="40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7A1E3B">
        <w:rPr>
          <w:noProof/>
        </w:rPr>
        <w:t>2</w:t>
      </w:r>
      <w:r>
        <w:rPr>
          <w:noProof/>
        </w:rPr>
        <w:fldChar w:fldCharType="end"/>
      </w:r>
      <w:bookmarkEnd w:id="40"/>
      <w:r w:rsidRPr="007E0D87">
        <w:t xml:space="preserve"> </w:t>
      </w:r>
      <w:r>
        <w:t>-</w:t>
      </w:r>
      <w:r w:rsidRPr="007E0D87">
        <w:t xml:space="preserve"> Cronograma</w:t>
      </w:r>
      <w:r>
        <w:t xml:space="preserve"> de atividades a serem desensolvidas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6948E326" w:rsidR="00451B94" w:rsidRPr="007E0D87" w:rsidRDefault="009E7282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170C232B" w:rsidR="00451B94" w:rsidRPr="007E0D87" w:rsidRDefault="009E728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11EEBCB" w:rsidR="00451B94" w:rsidRPr="007E0D87" w:rsidRDefault="009E728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6C4D269D" w:rsidR="00451B94" w:rsidRPr="007E0D87" w:rsidRDefault="009E728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1A8CDB" w:rsidR="00451B94" w:rsidRPr="007E0D87" w:rsidRDefault="00161755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239209CD" w:rsidR="00451B94" w:rsidRPr="007E0D87" w:rsidRDefault="00161755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19E43C22" w:rsidR="00451B94" w:rsidRPr="007E0D87" w:rsidRDefault="007941A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0C4B0917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636369AB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432ACBC0" w:rsidR="00451B94" w:rsidRPr="007E0D87" w:rsidRDefault="007941A1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D9A40D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29E0DA6A" w:rsidR="00451B94" w:rsidRPr="007E0D87" w:rsidRDefault="00722ED2" w:rsidP="00470C41">
            <w:pPr>
              <w:pStyle w:val="TF-TEXTOQUADRO"/>
            </w:pPr>
            <w:r>
              <w:t>d</w:t>
            </w:r>
            <w:r w:rsidR="007941A1">
              <w:t xml:space="preserve">esenvolvimento do </w:t>
            </w:r>
            <w:r w:rsidR="007941A1" w:rsidRPr="00604360">
              <w:rPr>
                <w:i/>
                <w:iCs/>
              </w:rPr>
              <w:t>driver</w:t>
            </w:r>
            <w:r w:rsidR="007941A1">
              <w:t xml:space="preserve"> centralizado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3778C3E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941A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3C609283" w:rsidR="00451B94" w:rsidRPr="007941A1" w:rsidRDefault="00722ED2" w:rsidP="00470C41">
            <w:pPr>
              <w:pStyle w:val="TF-TEXTOQUADRO"/>
            </w:pPr>
            <w:r>
              <w:t>m</w:t>
            </w:r>
            <w:r w:rsidR="007941A1">
              <w:t xml:space="preserve">odelagem do </w:t>
            </w:r>
            <w:r w:rsidR="007941A1" w:rsidRPr="00604360">
              <w:rPr>
                <w:i/>
                <w:iCs/>
              </w:rPr>
              <w:t>driver</w:t>
            </w:r>
            <w:r w:rsidR="007941A1">
              <w:t xml:space="preserve"> de </w:t>
            </w:r>
            <w:r w:rsidR="007941A1" w:rsidRPr="007941A1">
              <w:rPr>
                <w:i/>
                <w:iCs/>
              </w:rPr>
              <w:t>hooking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4C4C1ABD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F04A768" w14:textId="38BA2E13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097313F" w14:textId="59865D5A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3493073" w14:textId="4C7AA1C9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941A1" w:rsidRPr="007E0D87" w14:paraId="635BF6A9" w14:textId="77777777" w:rsidTr="00EE3B6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EF8D9CF" w14:textId="677E3903" w:rsidR="007941A1" w:rsidRPr="007941A1" w:rsidRDefault="00722ED2" w:rsidP="00EE3B6B">
            <w:pPr>
              <w:pStyle w:val="TF-TEXTOQUADRO"/>
            </w:pPr>
            <w:r>
              <w:t>i</w:t>
            </w:r>
            <w:r w:rsidR="007941A1">
              <w:t>mplementação da interface gráfica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BC8AC2C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81E2E3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E9DC35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1AA81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E6FB1D" w14:textId="738E7DCC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3C8916" w14:textId="039014CA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63ED15" w14:textId="12B8265B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8AFB2D" w14:textId="179D8AD7" w:rsidR="007941A1" w:rsidRPr="007E0D87" w:rsidRDefault="00722ED2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D297D6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6179FD8" w14:textId="77777777" w:rsidR="007941A1" w:rsidRPr="007E0D87" w:rsidRDefault="007941A1" w:rsidP="00EE3B6B">
            <w:pPr>
              <w:pStyle w:val="TF-TEXTOQUADROCentralizado"/>
            </w:pPr>
          </w:p>
        </w:tc>
      </w:tr>
      <w:tr w:rsidR="007941A1" w:rsidRPr="007E0D87" w14:paraId="5A74D41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563FDFBE" w14:textId="66ACDD62" w:rsidR="007941A1" w:rsidRDefault="00722ED2" w:rsidP="00470C41">
            <w:pPr>
              <w:pStyle w:val="TF-TEXTOQUADRO"/>
            </w:pPr>
            <w:r>
              <w:t>t</w:t>
            </w:r>
            <w:r w:rsidR="007941A1">
              <w:t>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B774F91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345BD2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B361BB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B8FFA0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337BE9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2581DF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F414F8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5101C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D7EDD8" w14:textId="3C7CDD7E" w:rsidR="007941A1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5CC520F" w14:textId="1D49F149" w:rsidR="007941A1" w:rsidRPr="007E0D87" w:rsidRDefault="007941A1" w:rsidP="00470C41">
            <w:pPr>
              <w:pStyle w:val="TF-TEXTOQUADROCentralizado"/>
            </w:pPr>
            <w:r>
              <w:t>X</w:t>
            </w: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6700E3E2" w:rsidR="00A307C7" w:rsidRPr="007A1883" w:rsidRDefault="00CD1047" w:rsidP="00424AD5">
      <w:pPr>
        <w:pStyle w:val="Ttulo1"/>
      </w:pPr>
      <w:r>
        <w:lastRenderedPageBreak/>
        <w:t>REVISÃO BIBLIOGRÁFICA</w:t>
      </w:r>
    </w:p>
    <w:p w14:paraId="2C67F2EE" w14:textId="599B7171" w:rsidR="00722ED2" w:rsidRPr="00604360" w:rsidRDefault="00F34BE5" w:rsidP="00722ED2">
      <w:pPr>
        <w:pStyle w:val="TF-TEXTO"/>
      </w:pPr>
      <w:r>
        <w:t>Esta seção</w:t>
      </w:r>
      <w:r w:rsidR="00722ED2">
        <w:t xml:space="preserve"> descreve brevemente </w:t>
      </w:r>
      <w:r w:rsidR="00C276D0">
        <w:t>as tecnologias relevantes para o presente estudo</w:t>
      </w:r>
      <w:bookmarkStart w:id="41" w:name="_Toc351015602"/>
      <w:bookmarkEnd w:id="25"/>
      <w:bookmarkEnd w:id="26"/>
      <w:bookmarkEnd w:id="27"/>
      <w:bookmarkEnd w:id="28"/>
      <w:bookmarkEnd w:id="29"/>
      <w:bookmarkEnd w:id="30"/>
      <w:bookmarkEnd w:id="31"/>
      <w:r w:rsidR="00604360">
        <w:t xml:space="preserve"> que são Hypervisors, Chamadas de Sistema (</w:t>
      </w:r>
      <w:r w:rsidR="00604360">
        <w:rPr>
          <w:i/>
          <w:iCs/>
        </w:rPr>
        <w:t>syscall</w:t>
      </w:r>
      <w:r w:rsidR="00604360">
        <w:t xml:space="preserve">) e técnicas de </w:t>
      </w:r>
      <w:r w:rsidR="00604360">
        <w:rPr>
          <w:i/>
          <w:iCs/>
        </w:rPr>
        <w:t>hooking.</w:t>
      </w:r>
    </w:p>
    <w:p w14:paraId="438B0FAD" w14:textId="7A994147" w:rsidR="00FC343A" w:rsidRDefault="00FC343A" w:rsidP="00FC343A">
      <w:pPr>
        <w:pStyle w:val="Ttulo2"/>
      </w:pPr>
      <w:r>
        <w:t>Hypervisors</w:t>
      </w:r>
    </w:p>
    <w:p w14:paraId="535E8054" w14:textId="50004506" w:rsidR="00696B8A" w:rsidRPr="00B03026" w:rsidRDefault="00185BE6" w:rsidP="00B03026">
      <w:pPr>
        <w:pStyle w:val="TF-TEXTO"/>
      </w:pPr>
      <w:r w:rsidRPr="00B03026">
        <w:t xml:space="preserve">Segundo Martin (2017), </w:t>
      </w:r>
      <w:r w:rsidR="00827DC1" w:rsidRPr="00B03026">
        <w:t xml:space="preserve">Hypervisors </w:t>
      </w:r>
      <w:r w:rsidR="000537F7" w:rsidRPr="00B03026">
        <w:t xml:space="preserve">fazem parte da ampla área da computação conhecida como virtualização, um conceito que existe há certo tempo. No meio da década de 1960, os </w:t>
      </w:r>
      <w:r w:rsidR="000537F7" w:rsidRPr="00CF1606">
        <w:rPr>
          <w:i/>
          <w:iCs/>
        </w:rPr>
        <w:t>mainframes</w:t>
      </w:r>
      <w:r w:rsidR="000537F7" w:rsidRPr="00B03026">
        <w:t xml:space="preserve"> domina</w:t>
      </w:r>
      <w:r w:rsidR="00696B8A" w:rsidRPr="00B03026">
        <w:t>vam</w:t>
      </w:r>
      <w:r w:rsidR="000537F7" w:rsidRPr="00B03026">
        <w:t xml:space="preserve"> o mundo da computação corporativa. No entanto, </w:t>
      </w:r>
      <w:r w:rsidR="0093531F" w:rsidRPr="00B03026">
        <w:t xml:space="preserve">segundo </w:t>
      </w:r>
      <w:r w:rsidR="002B35EB" w:rsidRPr="00B03026">
        <w:t>Martin (2017)</w:t>
      </w:r>
      <w:r w:rsidR="00B03026">
        <w:t>,</w:t>
      </w:r>
      <w:r w:rsidR="00B03026" w:rsidRPr="00B03026">
        <w:t xml:space="preserve"> </w:t>
      </w:r>
      <w:r w:rsidR="000537F7" w:rsidRPr="00B03026">
        <w:t xml:space="preserve">esses </w:t>
      </w:r>
      <w:r w:rsidR="000537F7" w:rsidRPr="00B03026">
        <w:rPr>
          <w:i/>
          <w:iCs/>
        </w:rPr>
        <w:t>mainframes</w:t>
      </w:r>
      <w:r w:rsidR="000537F7" w:rsidRPr="00B03026">
        <w:t xml:space="preserve"> eram relativamente raros e extremamente caros. Muita</w:t>
      </w:r>
      <w:r w:rsidR="00CF1606">
        <w:t>s</w:t>
      </w:r>
      <w:r w:rsidR="000537F7" w:rsidRPr="00B03026">
        <w:t xml:space="preserve"> das vezes </w:t>
      </w:r>
      <w:r w:rsidR="00CF1606">
        <w:t>serviam</w:t>
      </w:r>
      <w:r w:rsidR="000537F7" w:rsidRPr="00B03026">
        <w:t xml:space="preserve"> </w:t>
      </w:r>
      <w:r w:rsidR="00CF1606">
        <w:t xml:space="preserve">multiplos </w:t>
      </w:r>
      <w:r w:rsidR="000537F7" w:rsidRPr="00B03026">
        <w:t>usuário</w:t>
      </w:r>
      <w:r w:rsidR="00CF1606">
        <w:t>s</w:t>
      </w:r>
      <w:r w:rsidR="000537F7" w:rsidRPr="00B03026">
        <w:t xml:space="preserve">, </w:t>
      </w:r>
      <w:r w:rsidR="00CF1606">
        <w:t>que</w:t>
      </w:r>
      <w:r w:rsidR="000537F7" w:rsidRPr="00B03026">
        <w:t xml:space="preserve"> compartilhavam uma </w:t>
      </w:r>
      <w:r w:rsidR="00827DC1" w:rsidRPr="00B03026">
        <w:t>fatia</w:t>
      </w:r>
      <w:r w:rsidR="000537F7" w:rsidRPr="00B03026">
        <w:t xml:space="preserve"> do tempo para executar alguns trabalhos. </w:t>
      </w:r>
      <w:r w:rsidR="00CF1606">
        <w:t>Isso significa</w:t>
      </w:r>
      <w:r w:rsidR="000537F7" w:rsidRPr="00B03026">
        <w:t xml:space="preserve"> que, do ponto de vista de cada usuário, parecia que eles tinham um </w:t>
      </w:r>
      <w:r w:rsidR="000537F7" w:rsidRPr="00CF1606">
        <w:rPr>
          <w:i/>
          <w:iCs/>
        </w:rPr>
        <w:t>mainframe</w:t>
      </w:r>
      <w:r w:rsidR="000537F7" w:rsidRPr="00B03026">
        <w:t xml:space="preserve"> exclusivamente destinado a eles. Neste contexto, um </w:t>
      </w:r>
      <w:r w:rsidR="00827DC1" w:rsidRPr="00B03026">
        <w:t xml:space="preserve">Hypervisor </w:t>
      </w:r>
      <w:r w:rsidR="000537F7" w:rsidRPr="00B03026">
        <w:t xml:space="preserve">é um </w:t>
      </w:r>
      <w:r w:rsidR="000537F7" w:rsidRPr="00CF1606">
        <w:rPr>
          <w:i/>
          <w:iCs/>
        </w:rPr>
        <w:t>software</w:t>
      </w:r>
      <w:r w:rsidR="000537F7" w:rsidRPr="00B03026">
        <w:t xml:space="preserve"> que </w:t>
      </w:r>
      <w:r w:rsidR="00696B8A" w:rsidRPr="00B03026">
        <w:t>gerencia</w:t>
      </w:r>
      <w:r w:rsidR="000537F7" w:rsidRPr="00B03026">
        <w:t xml:space="preserve"> o </w:t>
      </w:r>
      <w:r w:rsidR="000537F7" w:rsidRPr="00CF1606">
        <w:rPr>
          <w:i/>
          <w:iCs/>
        </w:rPr>
        <w:t>hardware</w:t>
      </w:r>
      <w:r w:rsidR="000537F7" w:rsidRPr="00B03026">
        <w:t xml:space="preserve"> disponível no computador em que está sendo </w:t>
      </w:r>
      <w:r w:rsidR="00696B8A" w:rsidRPr="00B03026">
        <w:t>executado</w:t>
      </w:r>
      <w:r w:rsidR="000537F7" w:rsidRPr="00B03026">
        <w:t xml:space="preserve"> para os demais sistemas operacionais que está sendo controlado (</w:t>
      </w:r>
      <w:r w:rsidR="000537F7" w:rsidRPr="00B03026">
        <w:rPr>
          <w:i/>
          <w:iCs/>
        </w:rPr>
        <w:t>guests</w:t>
      </w:r>
      <w:r w:rsidR="000537F7" w:rsidRPr="00B03026">
        <w:t>).</w:t>
      </w:r>
    </w:p>
    <w:p w14:paraId="5BBCC16F" w14:textId="0ADEE12A" w:rsidR="001E7449" w:rsidRPr="00133E76" w:rsidRDefault="001D432D" w:rsidP="00691C40">
      <w:pPr>
        <w:pStyle w:val="TF-TEXTO"/>
      </w:pPr>
      <w:r>
        <w:t>De acordo com</w:t>
      </w:r>
      <w:r w:rsidR="00696B8A" w:rsidRPr="00691C40">
        <w:t xml:space="preserve"> Martin (2017),</w:t>
      </w:r>
      <w:r w:rsidR="00B03026">
        <w:t xml:space="preserve"> </w:t>
      </w:r>
      <w:r w:rsidR="00696B8A" w:rsidRPr="00691C40">
        <w:t xml:space="preserve">existem dois tipos de virtualização </w:t>
      </w:r>
      <w:r w:rsidR="00696B8A" w:rsidRPr="00CF1606">
        <w:rPr>
          <w:i/>
          <w:iCs/>
        </w:rPr>
        <w:t>baremetal</w:t>
      </w:r>
      <w:r w:rsidR="00CF1606">
        <w:t xml:space="preserve"> (</w:t>
      </w:r>
      <w:r w:rsidR="00696B8A" w:rsidRPr="00691C40">
        <w:t>type-1</w:t>
      </w:r>
      <w:r w:rsidR="00CF1606">
        <w:t>)</w:t>
      </w:r>
      <w:r w:rsidR="00696B8A" w:rsidRPr="00691C40">
        <w:t xml:space="preserve"> e </w:t>
      </w:r>
      <w:r w:rsidR="00696B8A" w:rsidRPr="0028056C">
        <w:rPr>
          <w:i/>
          <w:iCs/>
        </w:rPr>
        <w:t>guest</w:t>
      </w:r>
      <w:r w:rsidR="00696B8A" w:rsidRPr="00691C40">
        <w:t xml:space="preserve"> </w:t>
      </w:r>
      <w:r w:rsidR="00CF1606">
        <w:t>(</w:t>
      </w:r>
      <w:r w:rsidR="00696B8A" w:rsidRPr="00691C40">
        <w:t>type-2</w:t>
      </w:r>
      <w:r w:rsidR="00CF1606">
        <w:t>)</w:t>
      </w:r>
      <w:r w:rsidR="00696B8A" w:rsidRPr="00691C40">
        <w:t xml:space="preserve">. A virtualização </w:t>
      </w:r>
      <w:r w:rsidR="00696B8A" w:rsidRPr="00CF1606">
        <w:rPr>
          <w:i/>
          <w:iCs/>
        </w:rPr>
        <w:t>baremetal</w:t>
      </w:r>
      <w:r w:rsidR="00696B8A" w:rsidRPr="00691C40">
        <w:t xml:space="preserve">, é uma técnica na qual um </w:t>
      </w:r>
      <w:r w:rsidR="00827DC1">
        <w:t>H</w:t>
      </w:r>
      <w:r w:rsidR="00696B8A" w:rsidRPr="00691C40">
        <w:t xml:space="preserve">ypervisor é instalado diretamente no </w:t>
      </w:r>
      <w:r w:rsidR="00696B8A" w:rsidRPr="00CF1606">
        <w:rPr>
          <w:i/>
          <w:iCs/>
        </w:rPr>
        <w:t>hardware</w:t>
      </w:r>
      <w:r w:rsidR="00696B8A" w:rsidRPr="00691C40">
        <w:t xml:space="preserve"> físico de um servidor, sem a necessidade de um sistema operacional hospedeiro (</w:t>
      </w:r>
      <w:r w:rsidR="00696B8A" w:rsidRPr="00AF591C">
        <w:rPr>
          <w:i/>
          <w:iCs/>
        </w:rPr>
        <w:t>host</w:t>
      </w:r>
      <w:r w:rsidR="00696B8A" w:rsidRPr="00691C40">
        <w:t xml:space="preserve">). Isso significa que o </w:t>
      </w:r>
      <w:r w:rsidR="00827DC1">
        <w:t>H</w:t>
      </w:r>
      <w:r w:rsidR="00696B8A" w:rsidRPr="00691C40">
        <w:t xml:space="preserve">ypervisor funciona como sistema operacional primário, controlando o acesso direto aos recursos físicos da máquina e permitindo a execução de múltiplas </w:t>
      </w:r>
      <w:r w:rsidR="00CF1606">
        <w:t>Virtual Machines</w:t>
      </w:r>
      <w:r w:rsidR="00827DC1" w:rsidRPr="00691C40">
        <w:t xml:space="preserve"> </w:t>
      </w:r>
      <w:r w:rsidR="00696B8A" w:rsidRPr="00691C40">
        <w:t xml:space="preserve">(VMs) independentes. Já </w:t>
      </w:r>
      <w:r w:rsidR="002B35EB" w:rsidRPr="00691C40">
        <w:t>de acordo com Martin (2017)</w:t>
      </w:r>
      <w:r w:rsidR="00CF1606">
        <w:t>,</w:t>
      </w:r>
      <w:r w:rsidR="002B35EB" w:rsidRPr="00691C40">
        <w:t xml:space="preserve"> </w:t>
      </w:r>
      <w:r w:rsidR="00696B8A" w:rsidRPr="00691C40">
        <w:t xml:space="preserve">um </w:t>
      </w:r>
      <w:r w:rsidR="00CD1047">
        <w:rPr>
          <w:i/>
          <w:iCs/>
        </w:rPr>
        <w:t>H</w:t>
      </w:r>
      <w:r w:rsidR="00696B8A" w:rsidRPr="00CD1047">
        <w:rPr>
          <w:i/>
          <w:iCs/>
        </w:rPr>
        <w:t>ypervisor</w:t>
      </w:r>
      <w:r w:rsidR="00696B8A" w:rsidRPr="00691C40">
        <w:t xml:space="preserve"> do tipo </w:t>
      </w:r>
      <w:r w:rsidR="00696B8A" w:rsidRPr="0028056C">
        <w:rPr>
          <w:i/>
          <w:iCs/>
        </w:rPr>
        <w:t>guest</w:t>
      </w:r>
      <w:r w:rsidR="00696B8A" w:rsidRPr="00691C40">
        <w:t xml:space="preserve"> </w:t>
      </w:r>
      <w:r w:rsidR="00D86DB2" w:rsidRPr="00691C40">
        <w:t xml:space="preserve">é um </w:t>
      </w:r>
      <w:r w:rsidR="00D86DB2" w:rsidRPr="00CF1606">
        <w:rPr>
          <w:i/>
          <w:iCs/>
        </w:rPr>
        <w:t>software</w:t>
      </w:r>
      <w:r w:rsidR="00D86DB2" w:rsidRPr="00691C40">
        <w:t xml:space="preserve"> de virtualização que é instalado e executado sobre um sistema operacional </w:t>
      </w:r>
      <w:r w:rsidR="00D86DB2" w:rsidRPr="00CF1606">
        <w:rPr>
          <w:i/>
          <w:iCs/>
        </w:rPr>
        <w:t>host</w:t>
      </w:r>
      <w:r w:rsidR="00D86DB2" w:rsidRPr="00691C40">
        <w:t xml:space="preserve"> existente</w:t>
      </w:r>
      <w:r w:rsidR="0093531F" w:rsidRPr="00691C40">
        <w:t>.</w:t>
      </w:r>
      <w:r w:rsidR="00133E76">
        <w:t xml:space="preserve"> </w:t>
      </w:r>
      <w:r w:rsidR="00133E76" w:rsidRPr="00133E76">
        <w:t xml:space="preserve">Através da Figura 3 é possível observar </w:t>
      </w:r>
      <w:r w:rsidR="00CF1606">
        <w:t>os tipos de virtualização disponíveis e seu funcionamento.</w:t>
      </w:r>
    </w:p>
    <w:p w14:paraId="52D1DC6C" w14:textId="44571490" w:rsidR="00696B8A" w:rsidRPr="00696B8A" w:rsidRDefault="00696B8A" w:rsidP="009E7282">
      <w:pPr>
        <w:pStyle w:val="TF-LEGENDA"/>
        <w:rPr>
          <w:lang w:val="en-US"/>
        </w:rPr>
      </w:pPr>
      <w:r w:rsidRPr="00696B8A">
        <w:rPr>
          <w:lang w:val="en-US"/>
        </w:rPr>
        <w:t>Figura 3 – Learn about hypervisors, s</w:t>
      </w:r>
      <w:r>
        <w:rPr>
          <w:lang w:val="en-US"/>
        </w:rPr>
        <w:t>ystem virtualization, and how it works in a cloud environment</w:t>
      </w:r>
    </w:p>
    <w:p w14:paraId="0F59ED8F" w14:textId="51AAC924" w:rsidR="000537F7" w:rsidRDefault="00696B8A" w:rsidP="009E7282">
      <w:pPr>
        <w:pStyle w:val="TF-FIGURA"/>
      </w:pPr>
      <w:r>
        <w:rPr>
          <w:noProof/>
        </w:rPr>
        <w:drawing>
          <wp:inline distT="0" distB="0" distL="0" distR="0" wp14:anchorId="6DF9A09A" wp14:editId="09F23B1F">
            <wp:extent cx="5476875" cy="2200275"/>
            <wp:effectExtent l="19050" t="19050" r="28575" b="28575"/>
            <wp:docPr id="840851051" name="Picture 1" descr="Learn about hypervisors, system virtualization, and how it works in a cloud  environment - IBM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about hypervisors, system virtualization, and how it works in a cloud  environment - IBM Develop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00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FF253" w14:textId="2C55FCB1" w:rsidR="0070628C" w:rsidRDefault="00696B8A" w:rsidP="009E7282">
      <w:pPr>
        <w:pStyle w:val="TF-FONTE"/>
      </w:pPr>
      <w:r>
        <w:t>Fonte: Tolheti (2011).</w:t>
      </w:r>
    </w:p>
    <w:p w14:paraId="6DC625DB" w14:textId="79991F13" w:rsidR="001846FF" w:rsidRPr="001846FF" w:rsidRDefault="001D432D" w:rsidP="001846FF">
      <w:pPr>
        <w:pStyle w:val="TF-TEXTO"/>
      </w:pPr>
      <w:r>
        <w:tab/>
      </w:r>
      <w:r w:rsidRPr="001D432D">
        <w:t xml:space="preserve">Segundo a TechTarget (2014), Hypervisors permitem </w:t>
      </w:r>
      <w:r>
        <w:t xml:space="preserve">uma tecnologia chamada de </w:t>
      </w:r>
      <w:r w:rsidRPr="001846FF">
        <w:t>Second Level Address Translation</w:t>
      </w:r>
      <w:r>
        <w:rPr>
          <w:i/>
          <w:iCs/>
        </w:rPr>
        <w:t xml:space="preserve"> </w:t>
      </w:r>
      <w:r>
        <w:t xml:space="preserve">(SLAT) que </w:t>
      </w:r>
      <w:r w:rsidR="001846FF">
        <w:t>reduz</w:t>
      </w:r>
      <w:r>
        <w:t xml:space="preserve"> o </w:t>
      </w:r>
      <w:r>
        <w:rPr>
          <w:i/>
          <w:iCs/>
        </w:rPr>
        <w:t>overhead</w:t>
      </w:r>
      <w:r>
        <w:t xml:space="preserve"> causado por conta de </w:t>
      </w:r>
      <w:r w:rsidRPr="001846FF">
        <w:t>VM-Exit</w:t>
      </w:r>
      <w:r w:rsidR="001846FF" w:rsidRPr="001846FF">
        <w:t>s</w:t>
      </w:r>
      <w:r w:rsidR="001846FF">
        <w:t>.</w:t>
      </w:r>
      <w:r>
        <w:t xml:space="preserve"> </w:t>
      </w:r>
      <w:r w:rsidR="001846FF">
        <w:t>I</w:t>
      </w:r>
      <w:r>
        <w:t xml:space="preserve">sto é possível pois é feita uma nova camada de tradução de </w:t>
      </w:r>
      <w:r w:rsidRPr="00CF1606">
        <w:t>Guest Physical Address</w:t>
      </w:r>
      <w:r>
        <w:rPr>
          <w:i/>
          <w:iCs/>
        </w:rPr>
        <w:t xml:space="preserve"> </w:t>
      </w:r>
      <w:r>
        <w:t xml:space="preserve">(GPA) em </w:t>
      </w:r>
      <w:r w:rsidRPr="00CF1606">
        <w:t>Host Physical Address</w:t>
      </w:r>
      <w:r>
        <w:rPr>
          <w:i/>
          <w:iCs/>
        </w:rPr>
        <w:t xml:space="preserve"> </w:t>
      </w:r>
      <w:r>
        <w:t>(HPA)</w:t>
      </w:r>
      <w:r w:rsidR="001846FF">
        <w:t>. C</w:t>
      </w:r>
      <w:r>
        <w:t xml:space="preserve">om isto o </w:t>
      </w:r>
      <w:r w:rsidRPr="001846FF">
        <w:t>Core Processor Unit</w:t>
      </w:r>
      <w:r>
        <w:t xml:space="preserve"> (CPU)</w:t>
      </w:r>
      <w:r>
        <w:rPr>
          <w:i/>
          <w:iCs/>
        </w:rPr>
        <w:t xml:space="preserve"> </w:t>
      </w:r>
      <w:r w:rsidR="00CF1606">
        <w:t xml:space="preserve">possui </w:t>
      </w:r>
      <w:r w:rsidR="001846FF">
        <w:t xml:space="preserve">referência para uma tabela de páginas chamada de </w:t>
      </w:r>
      <w:r w:rsidR="001846FF" w:rsidRPr="001846FF">
        <w:t>Page Tables</w:t>
      </w:r>
      <w:r w:rsidR="00CF1606">
        <w:t>,</w:t>
      </w:r>
      <w:r w:rsidR="001846FF">
        <w:t xml:space="preserve"> que fará a tradução a nível de </w:t>
      </w:r>
      <w:r w:rsidR="001846FF">
        <w:rPr>
          <w:i/>
          <w:iCs/>
        </w:rPr>
        <w:t>hardware</w:t>
      </w:r>
      <w:r w:rsidR="001846FF">
        <w:t>, ou seja, o</w:t>
      </w:r>
      <w:r w:rsidR="001846FF">
        <w:rPr>
          <w:i/>
          <w:iCs/>
        </w:rPr>
        <w:t xml:space="preserve"> </w:t>
      </w:r>
      <w:r w:rsidR="001846FF">
        <w:t xml:space="preserve">Hypervisor não é chamado para realizar estas traduções. Na Intel, a tecnologia SLAT é conhecida como EPT e na AMD é comumente encontrada como </w:t>
      </w:r>
      <w:r w:rsidR="001846FF" w:rsidRPr="00CF1606">
        <w:t>Rapid Virtualization Indexing</w:t>
      </w:r>
      <w:r w:rsidR="001846FF" w:rsidRPr="001846FF">
        <w:rPr>
          <w:i/>
          <w:iCs/>
        </w:rPr>
        <w:t xml:space="preserve"> (</w:t>
      </w:r>
      <w:r w:rsidR="001846FF">
        <w:t xml:space="preserve">RVI) ou </w:t>
      </w:r>
      <w:r w:rsidR="001846FF" w:rsidRPr="00CF1606">
        <w:t>Nested Page Tables</w:t>
      </w:r>
      <w:r w:rsidR="001846FF">
        <w:t xml:space="preserve"> (NPT).</w:t>
      </w:r>
    </w:p>
    <w:p w14:paraId="59B6FAB1" w14:textId="4E79F691" w:rsidR="00FC343A" w:rsidRDefault="00FC343A" w:rsidP="00FC343A">
      <w:pPr>
        <w:pStyle w:val="Ttulo2"/>
      </w:pPr>
      <w:r>
        <w:t>Chamada de sistema (</w:t>
      </w:r>
      <w:r w:rsidRPr="00FD3DC9">
        <w:rPr>
          <w:i/>
          <w:iCs/>
        </w:rPr>
        <w:t>syscall</w:t>
      </w:r>
      <w:r>
        <w:t>)</w:t>
      </w:r>
    </w:p>
    <w:p w14:paraId="522ACA74" w14:textId="753FEA6E" w:rsidR="00317CB5" w:rsidRPr="00691C40" w:rsidRDefault="001129AD" w:rsidP="00691C40">
      <w:pPr>
        <w:pStyle w:val="TF-TEXTO"/>
      </w:pPr>
      <w:r w:rsidRPr="00691C40">
        <w:t>De acordo com</w:t>
      </w:r>
      <w:r w:rsidR="00C3731B" w:rsidRPr="00691C40">
        <w:t xml:space="preserve"> Brizendine (2023), uma </w:t>
      </w:r>
      <w:r w:rsidR="00C3731B" w:rsidRPr="0028056C">
        <w:rPr>
          <w:i/>
          <w:iCs/>
        </w:rPr>
        <w:t>syscall</w:t>
      </w:r>
      <w:r w:rsidR="00C3731B" w:rsidRPr="00691C40">
        <w:t xml:space="preserve"> é feita de algumas funções na biblioteca da NTDLL como uma maneira de requisitar um serviço do </w:t>
      </w:r>
      <w:r w:rsidR="00C3731B" w:rsidRPr="0028056C">
        <w:rPr>
          <w:i/>
          <w:iCs/>
        </w:rPr>
        <w:t>kernel</w:t>
      </w:r>
      <w:r w:rsidR="00C3731B" w:rsidRPr="00691C40">
        <w:t xml:space="preserve"> do sistema operacional. Uma </w:t>
      </w:r>
      <w:r w:rsidR="00C3731B" w:rsidRPr="0028056C">
        <w:rPr>
          <w:i/>
          <w:iCs/>
        </w:rPr>
        <w:t>syscall</w:t>
      </w:r>
      <w:r w:rsidR="00C3731B" w:rsidRPr="00691C40">
        <w:t xml:space="preserve"> é o último passo entre a camada de usuário e a camada de </w:t>
      </w:r>
      <w:r w:rsidR="00C3731B" w:rsidRPr="0028056C">
        <w:rPr>
          <w:i/>
          <w:iCs/>
        </w:rPr>
        <w:t>kernel</w:t>
      </w:r>
      <w:r w:rsidR="00C3731B" w:rsidRPr="00691C40">
        <w:t xml:space="preserve"> e uma </w:t>
      </w:r>
      <w:r w:rsidR="00C3731B" w:rsidRPr="0028056C">
        <w:rPr>
          <w:i/>
          <w:iCs/>
        </w:rPr>
        <w:t>syscall</w:t>
      </w:r>
      <w:r w:rsidR="00C3731B" w:rsidRPr="00691C40">
        <w:t xml:space="preserve"> não é feita para ser usada por programadores, sendo assim, programadores irão chamar outras funções, geralmente provindas da biblioteca KERNEL32. Uma </w:t>
      </w:r>
      <w:r w:rsidR="00C3731B" w:rsidRPr="0028056C">
        <w:rPr>
          <w:i/>
          <w:iCs/>
        </w:rPr>
        <w:t>syscall</w:t>
      </w:r>
      <w:r w:rsidR="00C3731B" w:rsidRPr="00691C40">
        <w:t xml:space="preserve"> também utiliza um número especial de serviço, nomeado de </w:t>
      </w:r>
      <w:r w:rsidR="00827DC1" w:rsidRPr="00FD3DC9">
        <w:t>System Service Number</w:t>
      </w:r>
      <w:r w:rsidR="00827DC1" w:rsidRPr="00691C40">
        <w:t xml:space="preserve"> </w:t>
      </w:r>
      <w:r w:rsidR="00C3731B" w:rsidRPr="00691C40">
        <w:t>(SSN)</w:t>
      </w:r>
      <w:r w:rsidR="00374312">
        <w:t>,</w:t>
      </w:r>
      <w:r w:rsidR="00C3731B" w:rsidRPr="00691C40">
        <w:t xml:space="preserve"> que</w:t>
      </w:r>
      <w:r w:rsidR="00374312">
        <w:t>,</w:t>
      </w:r>
      <w:r w:rsidR="00C3731B" w:rsidRPr="00691C40">
        <w:t xml:space="preserve"> quando é executada</w:t>
      </w:r>
      <w:r w:rsidR="00374312">
        <w:t>,</w:t>
      </w:r>
      <w:r w:rsidR="00C3731B" w:rsidRPr="00691C40">
        <w:t xml:space="preserve"> tem o seu número atribuído ao registrador EAX. N</w:t>
      </w:r>
      <w:r w:rsidR="001F2D7E" w:rsidRPr="00691C40">
        <w:t>o momento da</w:t>
      </w:r>
      <w:r w:rsidR="00C3731B" w:rsidRPr="00691C40">
        <w:t xml:space="preserve"> execução, a rotina presente n</w:t>
      </w:r>
      <w:r w:rsidR="00374312">
        <w:t>o</w:t>
      </w:r>
      <w:r w:rsidR="00C3731B" w:rsidRPr="00691C40">
        <w:t xml:space="preserve"> </w:t>
      </w:r>
      <w:r w:rsidR="00C3731B" w:rsidRPr="0028056C">
        <w:rPr>
          <w:i/>
          <w:iCs/>
        </w:rPr>
        <w:t>kernel</w:t>
      </w:r>
      <w:r w:rsidR="00C3731B" w:rsidRPr="00691C40">
        <w:t xml:space="preserve"> é obtida através da resolução da SSN utilizando a </w:t>
      </w:r>
      <w:r w:rsidR="00876BF0" w:rsidRPr="00691C40">
        <w:t>SSDT</w:t>
      </w:r>
      <w:r w:rsidR="00374312">
        <w:t>,</w:t>
      </w:r>
      <w:r w:rsidR="00876BF0" w:rsidRPr="00691C40">
        <w:t xml:space="preserve"> </w:t>
      </w:r>
      <w:r w:rsidR="00C3731B" w:rsidRPr="00691C40">
        <w:t xml:space="preserve">que é a tabela responsável por conter todas as rotinas que poderão ser requisitadas através da instrução </w:t>
      </w:r>
      <w:r w:rsidR="00C3731B" w:rsidRPr="00FD3DC9">
        <w:rPr>
          <w:i/>
          <w:iCs/>
        </w:rPr>
        <w:t>SYSCAL</w:t>
      </w:r>
      <w:r w:rsidR="00C8232A" w:rsidRPr="00FD3DC9">
        <w:rPr>
          <w:i/>
          <w:iCs/>
        </w:rPr>
        <w:t>L</w:t>
      </w:r>
      <w:r w:rsidR="00084B17" w:rsidRPr="00691C40">
        <w:t xml:space="preserve"> (Ired Team, 2019</w:t>
      </w:r>
      <w:r w:rsidR="00302157" w:rsidRPr="00691C40">
        <w:t>).</w:t>
      </w:r>
      <w:r w:rsidR="0028056C">
        <w:t xml:space="preserve"> Sendo assim, através da Figura 4 abaixo é possível observar o fluxo de resolução do endereço nativo da rotina através da </w:t>
      </w:r>
      <w:r w:rsidR="0028056C">
        <w:rPr>
          <w:i/>
          <w:iCs/>
        </w:rPr>
        <w:t>SSDT</w:t>
      </w:r>
      <w:r w:rsidR="0028056C">
        <w:t>.</w:t>
      </w:r>
    </w:p>
    <w:p w14:paraId="7EC6576D" w14:textId="1A14FFF0" w:rsidR="00317CB5" w:rsidRPr="0028056C" w:rsidRDefault="00C3731B" w:rsidP="00D4453F">
      <w:pPr>
        <w:pStyle w:val="TF-LEGENDA"/>
        <w:rPr>
          <w:lang w:val="en-US"/>
        </w:rPr>
      </w:pPr>
      <w:r w:rsidRPr="0028056C">
        <w:rPr>
          <w:lang w:val="en-US"/>
        </w:rPr>
        <w:lastRenderedPageBreak/>
        <w:t>Figura 4 – System Service Descriptor Table</w:t>
      </w:r>
    </w:p>
    <w:p w14:paraId="6EC10EF3" w14:textId="77777777" w:rsidR="009E7282" w:rsidRDefault="00C3731B" w:rsidP="00D4453F">
      <w:pPr>
        <w:pStyle w:val="TF-FIGURA"/>
        <w:rPr>
          <w:lang w:val="en-US"/>
        </w:rPr>
      </w:pPr>
      <w:r w:rsidRPr="00D4453F">
        <w:rPr>
          <w:noProof/>
        </w:rPr>
        <w:drawing>
          <wp:inline distT="0" distB="0" distL="0" distR="0" wp14:anchorId="57E63AB0" wp14:editId="2F461136">
            <wp:extent cx="5305425" cy="2257425"/>
            <wp:effectExtent l="12700" t="12700" r="15875" b="15875"/>
            <wp:docPr id="2125313166" name="Picture 2" descr="System Service Descriptor Table - SSDT - Red Team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 Service Descriptor Table - SSDT - Red Team Not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57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FADFC" w14:textId="5A6CAF74" w:rsidR="0028056C" w:rsidRDefault="00C3731B" w:rsidP="0028056C">
      <w:pPr>
        <w:pStyle w:val="TF-FONTE"/>
      </w:pPr>
      <w:r w:rsidRPr="00D4453F">
        <w:t xml:space="preserve">Fonte: </w:t>
      </w:r>
      <w:r w:rsidR="00827DC1">
        <w:t>I</w:t>
      </w:r>
      <w:r w:rsidR="00827DC1" w:rsidRPr="00D4453F">
        <w:t>red</w:t>
      </w:r>
      <w:r w:rsidRPr="00D4453F">
        <w:t>.</w:t>
      </w:r>
      <w:r w:rsidR="00827DC1">
        <w:t>T</w:t>
      </w:r>
      <w:r w:rsidR="00827DC1" w:rsidRPr="00D4453F">
        <w:t xml:space="preserve">eam </w:t>
      </w:r>
      <w:r w:rsidRPr="00D4453F">
        <w:t>(</w:t>
      </w:r>
      <w:r w:rsidR="00C8232A" w:rsidRPr="00D4453F">
        <w:t>2020)</w:t>
      </w:r>
      <w:r w:rsidR="00827DC1">
        <w:t>.</w:t>
      </w:r>
    </w:p>
    <w:p w14:paraId="103C2752" w14:textId="75E2F1D0" w:rsidR="00EF08E6" w:rsidRDefault="00D572BF" w:rsidP="00CC0A85">
      <w:pPr>
        <w:pStyle w:val="TF-TEXTO"/>
      </w:pPr>
      <w:r>
        <w:tab/>
        <w:t>De acordo com a RedOps</w:t>
      </w:r>
      <w:r w:rsidR="00EF08E6">
        <w:t xml:space="preserve"> (2024)</w:t>
      </w:r>
      <w:r>
        <w:t xml:space="preserve"> existem duas principais formas de execução de uma </w:t>
      </w:r>
      <w:r>
        <w:rPr>
          <w:i/>
          <w:iCs/>
        </w:rPr>
        <w:t>syscall,</w:t>
      </w:r>
      <w:r w:rsidR="00374312">
        <w:t xml:space="preserve"> </w:t>
      </w:r>
      <w:r w:rsidR="00B5733C">
        <w:t>indireta</w:t>
      </w:r>
      <w:r>
        <w:t xml:space="preserve"> e </w:t>
      </w:r>
      <w:r w:rsidR="00B5733C">
        <w:t>direta</w:t>
      </w:r>
      <w:r w:rsidR="00374312">
        <w:t>.</w:t>
      </w:r>
      <w:r>
        <w:t xml:space="preserve"> </w:t>
      </w:r>
      <w:r w:rsidR="00374312">
        <w:t>Q</w:t>
      </w:r>
      <w:r>
        <w:t>uando uma chamada é executada de forma indireta, a mesma utiliza de intermediário</w:t>
      </w:r>
      <w:r w:rsidR="00B5733C">
        <w:t>s</w:t>
      </w:r>
      <w:r>
        <w:t xml:space="preserve"> ao invés de chamar a função diretamente</w:t>
      </w:r>
      <w:r w:rsidR="00374312">
        <w:t>.</w:t>
      </w:r>
      <w:r w:rsidR="00EF08E6">
        <w:t xml:space="preserve"> </w:t>
      </w:r>
      <w:r w:rsidR="00374312">
        <w:t>C</w:t>
      </w:r>
      <w:r w:rsidR="00EF08E6">
        <w:t xml:space="preserve">omo as </w:t>
      </w:r>
      <w:r w:rsidR="00EF08E6">
        <w:rPr>
          <w:i/>
          <w:iCs/>
        </w:rPr>
        <w:t>syscalls</w:t>
      </w:r>
      <w:r w:rsidR="00EF08E6">
        <w:t xml:space="preserve"> são interfaces de baixo nível </w:t>
      </w:r>
      <w:r w:rsidR="00374312">
        <w:t>que</w:t>
      </w:r>
      <w:r w:rsidR="00EF08E6">
        <w:t xml:space="preserve"> os programas utilizam para solicitar serviços </w:t>
      </w:r>
      <w:r w:rsidR="00374312">
        <w:t xml:space="preserve">(operações de arquivo) </w:t>
      </w:r>
      <w:r w:rsidR="00EF08E6">
        <w:t>para o núcleo do sistema</w:t>
      </w:r>
      <w:r w:rsidR="00374312">
        <w:t>, como</w:t>
      </w:r>
      <w:r w:rsidR="00EF08E6">
        <w:t xml:space="preserve"> alocações de memória e operações de rede. Quando é executada indiretamente</w:t>
      </w:r>
      <w:r w:rsidR="00374312">
        <w:t>,</w:t>
      </w:r>
      <w:r w:rsidR="00EF08E6">
        <w:t xml:space="preserve"> </w:t>
      </w:r>
      <w:r w:rsidR="00374312">
        <w:t xml:space="preserve">a </w:t>
      </w:r>
      <w:r w:rsidR="00374312">
        <w:rPr>
          <w:i/>
          <w:iCs/>
        </w:rPr>
        <w:t>syscall</w:t>
      </w:r>
      <w:r w:rsidR="00EF08E6">
        <w:t xml:space="preserve"> é chamada através de outras rotinas</w:t>
      </w:r>
      <w:r w:rsidR="00374312">
        <w:t>,</w:t>
      </w:r>
      <w:r w:rsidR="00EF08E6">
        <w:t xml:space="preserve"> que por sua vez fazem a abstração do processo</w:t>
      </w:r>
      <w:r w:rsidR="00374312">
        <w:t>. P</w:t>
      </w:r>
      <w:r w:rsidR="00EF08E6">
        <w:t>or exemplo</w:t>
      </w:r>
      <w:r w:rsidR="00374312">
        <w:t>,</w:t>
      </w:r>
      <w:r w:rsidR="00EF08E6">
        <w:t xml:space="preserve"> na criação de um arquivo é </w:t>
      </w:r>
      <w:r w:rsidR="00B5733C">
        <w:t>chamada</w:t>
      </w:r>
      <w:r w:rsidR="00EF08E6">
        <w:t xml:space="preserve"> a função CreateFile que está localizada na biblioteca KERNEL32.DLL</w:t>
      </w:r>
      <w:r w:rsidR="00374312">
        <w:t>,</w:t>
      </w:r>
      <w:r w:rsidR="00B5733C">
        <w:t xml:space="preserve"> que por sua vez fará o desvio para a</w:t>
      </w:r>
      <w:r w:rsidR="00EF08E6">
        <w:t xml:space="preserve"> rotina NtCreateFile localizada na NTDLL.DLL</w:t>
      </w:r>
      <w:r w:rsidR="00374312">
        <w:t>. Por fim a</w:t>
      </w:r>
      <w:r w:rsidR="00EF08E6">
        <w:t xml:space="preserve"> NTDLL </w:t>
      </w:r>
      <w:r w:rsidR="00374312">
        <w:t xml:space="preserve">executa a </w:t>
      </w:r>
      <w:r w:rsidR="00EF08E6">
        <w:t xml:space="preserve">instrução </w:t>
      </w:r>
      <w:r w:rsidR="00EF08E6">
        <w:rPr>
          <w:i/>
          <w:iCs/>
        </w:rPr>
        <w:t>syscall</w:t>
      </w:r>
      <w:r w:rsidR="00EF08E6">
        <w:t xml:space="preserve"> </w:t>
      </w:r>
      <w:r w:rsidR="00B5733C">
        <w:t>que</w:t>
      </w:r>
      <w:r w:rsidR="00EF08E6">
        <w:t xml:space="preserve"> </w:t>
      </w:r>
      <w:r w:rsidR="00B5733C">
        <w:t>realiza</w:t>
      </w:r>
      <w:r w:rsidR="00EF08E6">
        <w:t xml:space="preserve"> a transição entre </w:t>
      </w:r>
      <w:r w:rsidR="00EF08E6">
        <w:rPr>
          <w:i/>
          <w:iCs/>
        </w:rPr>
        <w:t>usermode</w:t>
      </w:r>
      <w:r w:rsidR="00EF08E6">
        <w:t xml:space="preserve"> para </w:t>
      </w:r>
      <w:r w:rsidR="00EF08E6">
        <w:rPr>
          <w:i/>
          <w:iCs/>
        </w:rPr>
        <w:t>kernelmode</w:t>
      </w:r>
      <w:r w:rsidR="00EF08E6">
        <w:t>, sendo possível observar na Figura 5 abaixo:</w:t>
      </w:r>
    </w:p>
    <w:p w14:paraId="3D24E81C" w14:textId="766E67D0" w:rsidR="00EF08E6" w:rsidRDefault="00EF08E6" w:rsidP="00CC0A85">
      <w:pPr>
        <w:pStyle w:val="TF-FIGURA"/>
      </w:pPr>
      <w:r w:rsidRPr="00175463">
        <w:t xml:space="preserve">Figura 5 – </w:t>
      </w:r>
      <w:r>
        <w:t xml:space="preserve">Indirect </w:t>
      </w:r>
      <w:r w:rsidRPr="00374312">
        <w:t>Syscall</w:t>
      </w:r>
    </w:p>
    <w:p w14:paraId="1A310C25" w14:textId="770A76F4" w:rsidR="00EF08E6" w:rsidRDefault="00CC0A85" w:rsidP="00EF08E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782640D" wp14:editId="50AEF53B">
            <wp:extent cx="5756910" cy="3333750"/>
            <wp:effectExtent l="19050" t="19050" r="15240" b="19050"/>
            <wp:docPr id="1757706140" name="Picture 3" descr="Notepad transition sys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pad transition syscall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4"/>
                    <a:stretch/>
                  </pic:blipFill>
                  <pic:spPr bwMode="auto">
                    <a:xfrm>
                      <a:off x="0" y="0"/>
                      <a:ext cx="5756910" cy="3333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23630" w14:textId="77777777" w:rsidR="00CC0A85" w:rsidRDefault="00EF08E6" w:rsidP="00CC0A85">
      <w:pPr>
        <w:pStyle w:val="TF-FONTE"/>
      </w:pPr>
      <w:r>
        <w:t>Fonte: RedOps (2024).</w:t>
      </w:r>
    </w:p>
    <w:p w14:paraId="4987533F" w14:textId="3EE45117" w:rsidR="003C7CC7" w:rsidRPr="00CC0A85" w:rsidRDefault="00EF08E6" w:rsidP="00CC0A85">
      <w:pPr>
        <w:pStyle w:val="TF-TEXTO"/>
        <w:rPr>
          <w:sz w:val="18"/>
        </w:rPr>
      </w:pPr>
      <w:r>
        <w:t xml:space="preserve">Ainda segundo a RedOps (2024), a técnica de </w:t>
      </w:r>
      <w:r w:rsidRPr="00374312">
        <w:rPr>
          <w:i/>
          <w:iCs/>
        </w:rPr>
        <w:t>syscall</w:t>
      </w:r>
      <w:r>
        <w:t xml:space="preserve"> direta</w:t>
      </w:r>
      <w:r w:rsidR="00133E76">
        <w:t xml:space="preserve"> consiste na chamada da instrução </w:t>
      </w:r>
      <w:r w:rsidR="00133E76">
        <w:rPr>
          <w:i/>
          <w:iCs/>
        </w:rPr>
        <w:t>syscall</w:t>
      </w:r>
      <w:r w:rsidR="00133E76">
        <w:t xml:space="preserve"> a partir de uma </w:t>
      </w:r>
      <w:r w:rsidR="00133E76">
        <w:rPr>
          <w:i/>
          <w:iCs/>
        </w:rPr>
        <w:t>stub</w:t>
      </w:r>
      <w:r w:rsidR="00133E76">
        <w:t xml:space="preserve"> alocada no processo, neste caso ela não é chamada a partir da NTDLL.DLL, são usadas para contornar camadas intermediárias, pois ao invés de chamar uma função nativa que pode ser monitorada ou alterada por uma solução de antivírus ou EDR, o código malicioso constrói manualmente a estrutura necessária para a invocação da instrução e a invoca diretamente, sendo assim, elas não são detectavéis através de </w:t>
      </w:r>
      <w:r w:rsidR="00133E76">
        <w:rPr>
          <w:i/>
          <w:iCs/>
        </w:rPr>
        <w:t>hooking</w:t>
      </w:r>
      <w:r w:rsidR="00133E76">
        <w:t xml:space="preserve"> na camada de usuário (</w:t>
      </w:r>
      <w:r w:rsidR="00133E76">
        <w:rPr>
          <w:i/>
          <w:iCs/>
        </w:rPr>
        <w:t>usermode)</w:t>
      </w:r>
      <w:r w:rsidR="00133E76">
        <w:t>. Seu fluxo pode ser visto na Figura 6 abaixo</w:t>
      </w:r>
      <w:r w:rsidR="00374312">
        <w:t>.</w:t>
      </w:r>
    </w:p>
    <w:p w14:paraId="53292E34" w14:textId="006DE904" w:rsidR="003C7CC7" w:rsidRPr="003C7CC7" w:rsidRDefault="003C7CC7" w:rsidP="003C7CC7">
      <w:pPr>
        <w:spacing w:before="24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Figura 6 – </w:t>
      </w:r>
      <w:r>
        <w:rPr>
          <w:i/>
          <w:iCs/>
          <w:sz w:val="20"/>
          <w:szCs w:val="20"/>
        </w:rPr>
        <w:t>Direct Syscall</w:t>
      </w:r>
    </w:p>
    <w:p w14:paraId="6BB44597" w14:textId="414289D7" w:rsidR="00133E76" w:rsidRDefault="00CC0A85" w:rsidP="00374312">
      <w:pPr>
        <w:pStyle w:val="TF-FIGURA"/>
      </w:pPr>
      <w:r>
        <w:rPr>
          <w:noProof/>
        </w:rPr>
        <w:drawing>
          <wp:inline distT="0" distB="0" distL="0" distR="0" wp14:anchorId="30AEC962" wp14:editId="02B0B8D2">
            <wp:extent cx="5756910" cy="3028950"/>
            <wp:effectExtent l="19050" t="19050" r="15240" b="19050"/>
            <wp:docPr id="2138707583" name="Picture 4" descr="Direct syscall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 syscall princi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9" b="13402"/>
                    <a:stretch/>
                  </pic:blipFill>
                  <pic:spPr bwMode="auto">
                    <a:xfrm>
                      <a:off x="0" y="0"/>
                      <a:ext cx="5756910" cy="3028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22CD4" w14:textId="40DBF064" w:rsidR="003C7CC7" w:rsidRPr="00133E76" w:rsidRDefault="003C7CC7" w:rsidP="002B0FB8">
      <w:pPr>
        <w:pStyle w:val="TF-FONTE"/>
      </w:pPr>
      <w:r>
        <w:t>Fonte: RedOps (2024).</w:t>
      </w:r>
    </w:p>
    <w:p w14:paraId="4FB6A1E7" w14:textId="7B52A7BA" w:rsidR="00FC343A" w:rsidRDefault="00FC343A" w:rsidP="00FC343A">
      <w:pPr>
        <w:pStyle w:val="Ttulo2"/>
      </w:pPr>
      <w:r>
        <w:t xml:space="preserve">Técnica de </w:t>
      </w:r>
      <w:r>
        <w:rPr>
          <w:i/>
          <w:iCs/>
        </w:rPr>
        <w:t>hooking</w:t>
      </w:r>
    </w:p>
    <w:p w14:paraId="618F80AE" w14:textId="0697342A" w:rsidR="00FC343A" w:rsidRDefault="00C8232A" w:rsidP="00B5733C">
      <w:pPr>
        <w:pStyle w:val="TF-TEXTO"/>
      </w:pPr>
      <w:r w:rsidRPr="00C8232A">
        <w:t xml:space="preserve">Segundo </w:t>
      </w:r>
      <w:r w:rsidR="001F2D7E">
        <w:t xml:space="preserve">Shaid </w:t>
      </w:r>
      <w:r w:rsidRPr="00C8232A">
        <w:t xml:space="preserve">e </w:t>
      </w:r>
      <w:r w:rsidR="001F2D7E">
        <w:t>Maarof</w:t>
      </w:r>
      <w:r>
        <w:t xml:space="preserve"> (2015), a técnica de </w:t>
      </w:r>
      <w:r>
        <w:rPr>
          <w:i/>
          <w:iCs/>
        </w:rPr>
        <w:t>hooking</w:t>
      </w:r>
      <w:r>
        <w:t xml:space="preserve"> é uma técnica que permite monitorar, modificar ou estender o comportamento de funções ou rotinas de uma </w:t>
      </w:r>
      <w:r w:rsidRPr="00175463">
        <w:t>Application Programming Interface (API</w:t>
      </w:r>
      <w:r w:rsidRPr="00FC537A">
        <w:t xml:space="preserve">) </w:t>
      </w:r>
      <w:r>
        <w:t xml:space="preserve">em um </w:t>
      </w:r>
      <w:r w:rsidRPr="00374312">
        <w:rPr>
          <w:i/>
          <w:iCs/>
        </w:rPr>
        <w:t>software</w:t>
      </w:r>
      <w:r>
        <w:t xml:space="preserve"> ou sistema operacional. Essa técnica é frequentemente utilizada para aprimora</w:t>
      </w:r>
      <w:r w:rsidRPr="001F2D7E">
        <w:t>r a funcionalidade</w:t>
      </w:r>
      <w:r>
        <w:t xml:space="preserve"> de programas, adicionar recursos de segurança, rastrear a atividade do sistema ou até mesmo depurar o </w:t>
      </w:r>
      <w:r w:rsidRPr="00374312">
        <w:rPr>
          <w:i/>
          <w:iCs/>
        </w:rPr>
        <w:t>software</w:t>
      </w:r>
      <w:r>
        <w:t xml:space="preserve"> em questão. O uso de </w:t>
      </w:r>
      <w:r w:rsidRPr="00175463">
        <w:rPr>
          <w:i/>
          <w:iCs/>
        </w:rPr>
        <w:t>hooking</w:t>
      </w:r>
      <w:r>
        <w:t xml:space="preserve"> é poderoso, mas também apresenta desafios</w:t>
      </w:r>
      <w:r w:rsidR="00374312">
        <w:t>, já que</w:t>
      </w:r>
      <w:r>
        <w:t xml:space="preserve"> </w:t>
      </w:r>
      <w:r w:rsidR="00374312">
        <w:t>p</w:t>
      </w:r>
      <w:r>
        <w:t xml:space="preserve">ode ser abusado para atividades maliciosas, como </w:t>
      </w:r>
      <w:r w:rsidRPr="00374312">
        <w:rPr>
          <w:i/>
          <w:iCs/>
        </w:rPr>
        <w:t>spyware</w:t>
      </w:r>
      <w:r>
        <w:t xml:space="preserve"> ou </w:t>
      </w:r>
      <w:r w:rsidRPr="00374312">
        <w:rPr>
          <w:i/>
          <w:iCs/>
        </w:rPr>
        <w:t>malware</w:t>
      </w:r>
      <w:r>
        <w:t xml:space="preserve">. Portanto, é importante que o uso dessa técnica seja ético e legal. Muitos sistemas operacionais e aplicativos </w:t>
      </w:r>
      <w:r w:rsidR="007A76AF">
        <w:t>de segurança possuem medidas para detectar atividades suspeitas sobre o uso desta técnica.</w:t>
      </w:r>
      <w:r w:rsidR="00175463">
        <w:t xml:space="preserve"> Abaixo na Figura </w:t>
      </w:r>
      <w:r w:rsidR="00B03026">
        <w:t>7</w:t>
      </w:r>
      <w:r w:rsidR="00175463">
        <w:t xml:space="preserve"> é apresentado uma breve ilustração de como o desvio de fluxo via </w:t>
      </w:r>
      <w:r w:rsidR="00175463">
        <w:rPr>
          <w:i/>
          <w:iCs/>
        </w:rPr>
        <w:t xml:space="preserve">hooking </w:t>
      </w:r>
      <w:r w:rsidR="00175463">
        <w:t>funciona.</w:t>
      </w:r>
    </w:p>
    <w:p w14:paraId="6BF9337D" w14:textId="5EE762F9" w:rsidR="007A76AF" w:rsidRPr="00B5733C" w:rsidRDefault="007A76AF" w:rsidP="00D4453F">
      <w:pPr>
        <w:pStyle w:val="TF-LEGENDA"/>
        <w:rPr>
          <w:lang w:val="en-US"/>
        </w:rPr>
      </w:pPr>
      <w:r w:rsidRPr="00B5733C">
        <w:rPr>
          <w:lang w:val="en-US"/>
        </w:rPr>
        <w:t xml:space="preserve">Figura </w:t>
      </w:r>
      <w:r w:rsidR="00B03026">
        <w:rPr>
          <w:lang w:val="en-US"/>
        </w:rPr>
        <w:t>7</w:t>
      </w:r>
      <w:r w:rsidRPr="00B5733C">
        <w:rPr>
          <w:lang w:val="en-US"/>
        </w:rPr>
        <w:t xml:space="preserve"> – Basic Windows API Hooking</w:t>
      </w:r>
    </w:p>
    <w:p w14:paraId="7EB43C3A" w14:textId="7AC7AAE8" w:rsidR="007A76AF" w:rsidRDefault="007A76AF" w:rsidP="00D4453F">
      <w:pPr>
        <w:pStyle w:val="TF-FIGURA"/>
      </w:pPr>
      <w:r w:rsidRPr="007B6C58">
        <w:rPr>
          <w:noProof/>
          <w:bdr w:val="single" w:sz="4" w:space="0" w:color="auto"/>
        </w:rPr>
        <w:drawing>
          <wp:inline distT="0" distB="0" distL="0" distR="0" wp14:anchorId="3BFCF620" wp14:editId="1E305064">
            <wp:extent cx="4848225" cy="3190875"/>
            <wp:effectExtent l="19050" t="19050" r="28575" b="28575"/>
            <wp:docPr id="1476277737" name="Picture 3" descr="Basic Windows API Hooking. API hooking has been covered… | by Jayson Hurst  | Geek Cul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ic Windows API Hooking. API hooking has been covered… | by Jayson Hurst  | Geek Culture | Medi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90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C2BFC" w14:textId="315920AA" w:rsidR="00E933FD" w:rsidRDefault="007A76AF" w:rsidP="00D4453F">
      <w:pPr>
        <w:pStyle w:val="TF-FONTE"/>
      </w:pPr>
      <w:r>
        <w:t>Fonte: Hurst (2021).</w:t>
      </w:r>
    </w:p>
    <w:p w14:paraId="7F06A3B7" w14:textId="5728AC2E" w:rsidR="00175463" w:rsidRPr="00C906E1" w:rsidRDefault="00175463" w:rsidP="00C906E1">
      <w:pPr>
        <w:pStyle w:val="TF-TEXTO"/>
      </w:pPr>
      <w:r w:rsidRPr="00C906E1">
        <w:tab/>
        <w:t xml:space="preserve">Ainda segundo Shaid e Maarof (2015), existem diferentes tipos de hooking </w:t>
      </w:r>
      <w:r w:rsidR="00C45713">
        <w:t>como</w:t>
      </w:r>
      <w:r w:rsidRPr="00C906E1">
        <w:t xml:space="preserve"> o método de</w:t>
      </w:r>
      <w:r w:rsidR="00C45713">
        <w:t xml:space="preserve"> sobrescrever a</w:t>
      </w:r>
      <w:r w:rsidRPr="00C906E1">
        <w:t xml:space="preserve"> Import Address Table (IAT)</w:t>
      </w:r>
      <w:r w:rsidR="00374312">
        <w:t>,</w:t>
      </w:r>
      <w:r w:rsidRPr="00C906E1">
        <w:t xml:space="preserve"> que é uma tabela contida em um executável do formato Portable Executable (PE)</w:t>
      </w:r>
      <w:r w:rsidR="00C45713">
        <w:t>,</w:t>
      </w:r>
      <w:r w:rsidRPr="00C906E1">
        <w:t xml:space="preserve"> responsável </w:t>
      </w:r>
      <w:r w:rsidR="00C45713">
        <w:t>por</w:t>
      </w:r>
      <w:r w:rsidRPr="00C906E1">
        <w:t xml:space="preserve"> cont</w:t>
      </w:r>
      <w:r w:rsidR="00C45713">
        <w:t>er</w:t>
      </w:r>
      <w:r w:rsidRPr="00C906E1">
        <w:t xml:space="preserve"> endereços de funções importadas de outras bibliotecas, como DLLs no </w:t>
      </w:r>
      <w:r w:rsidRPr="00C906E1">
        <w:lastRenderedPageBreak/>
        <w:t>sistema Windows</w:t>
      </w:r>
      <w:r w:rsidR="00C45713">
        <w:t>.</w:t>
      </w:r>
      <w:r w:rsidRPr="00C906E1">
        <w:t xml:space="preserve"> </w:t>
      </w:r>
      <w:r w:rsidR="00C45713">
        <w:t>Q</w:t>
      </w:r>
      <w:r w:rsidRPr="00C906E1">
        <w:t>uando um programa necessita chamar uma função externa, ele consulta a IAT para encontrar o endereço da função. Ao modificar os endereços desta tabela, é possível redirecionar as chamadas dessas funções para outros endereços, permitindo a interceptação e mudança do comportamento do programa.</w:t>
      </w:r>
    </w:p>
    <w:p w14:paraId="29E7CFF2" w14:textId="7CB9A0A5" w:rsidR="00C906E1" w:rsidRPr="00C906E1" w:rsidRDefault="00175463" w:rsidP="00C906E1">
      <w:pPr>
        <w:pStyle w:val="TF-TEXTO"/>
      </w:pPr>
      <w:r w:rsidRPr="00C906E1">
        <w:tab/>
        <w:t>Também de acordo com Shaaid e Maarof</w:t>
      </w:r>
      <w:r w:rsidR="00C906E1">
        <w:t xml:space="preserve"> </w:t>
      </w:r>
      <w:r w:rsidRPr="00C906E1">
        <w:t xml:space="preserve"> (2015), são utilizados </w:t>
      </w:r>
      <w:r w:rsidRPr="00C906E1">
        <w:rPr>
          <w:i/>
          <w:iCs/>
        </w:rPr>
        <w:t>debug hooks</w:t>
      </w:r>
      <w:r w:rsidRPr="00C906E1">
        <w:t xml:space="preserve"> para a interceptação de um programa, permitindo que um depurador ou outro </w:t>
      </w:r>
      <w:r w:rsidRPr="00D572BF">
        <w:rPr>
          <w:i/>
          <w:iCs/>
        </w:rPr>
        <w:t>software</w:t>
      </w:r>
      <w:r w:rsidRPr="00C906E1">
        <w:t xml:space="preserve"> de monitoramento interfira em seu funcionamento</w:t>
      </w:r>
      <w:r w:rsidR="00D572BF">
        <w:t>. P</w:t>
      </w:r>
      <w:r w:rsidRPr="00C906E1">
        <w:t>ara a implementação dos mesmo</w:t>
      </w:r>
      <w:r w:rsidR="003B2D5B" w:rsidRPr="00C906E1">
        <w:t xml:space="preserve">s, um </w:t>
      </w:r>
      <w:r w:rsidR="003B2D5B" w:rsidRPr="00D572BF">
        <w:rPr>
          <w:i/>
          <w:iCs/>
        </w:rPr>
        <w:t>event handler</w:t>
      </w:r>
      <w:r w:rsidR="003B2D5B" w:rsidRPr="00C906E1">
        <w:t xml:space="preserve"> é registrado no processo alvo, </w:t>
      </w:r>
      <w:r w:rsidR="00D572BF">
        <w:t>que</w:t>
      </w:r>
      <w:r w:rsidR="003B2D5B" w:rsidRPr="00C906E1">
        <w:t xml:space="preserve"> é responsável por capturar e processar as exceções geradas pela aplicação</w:t>
      </w:r>
      <w:r w:rsidR="00C45713">
        <w:t>.</w:t>
      </w:r>
      <w:r w:rsidR="003B2D5B" w:rsidRPr="00C906E1">
        <w:t xml:space="preserve"> </w:t>
      </w:r>
      <w:r w:rsidR="00C45713">
        <w:t>A</w:t>
      </w:r>
      <w:r w:rsidR="003B2D5B" w:rsidRPr="00C906E1">
        <w:t xml:space="preserve">través de rotinas nativas do sistema operacional é possível forçar uma exceção de forma em que na hora de tratar seja </w:t>
      </w:r>
      <w:r w:rsidR="00D572BF">
        <w:t>sobrescrito</w:t>
      </w:r>
      <w:r w:rsidR="003B2D5B" w:rsidRPr="00C906E1">
        <w:t xml:space="preserve"> o Extended Instruction Pointer (EIP) em aplicações de arquitetura x86 ou </w:t>
      </w:r>
      <w:r w:rsidR="00C906E1" w:rsidRPr="00C906E1">
        <w:t>Register Instruction Pointer</w:t>
      </w:r>
      <w:r w:rsidR="003B2D5B" w:rsidRPr="00C906E1">
        <w:t xml:space="preserve"> (</w:t>
      </w:r>
      <w:r w:rsidR="00C906E1">
        <w:t>RIP</w:t>
      </w:r>
      <w:r w:rsidR="003B2D5B" w:rsidRPr="00C906E1">
        <w:t>) em arquiteturas x64</w:t>
      </w:r>
      <w:r w:rsidR="00C906E1" w:rsidRPr="00C906E1">
        <w:t>.</w:t>
      </w:r>
    </w:p>
    <w:p w14:paraId="1D132183" w14:textId="47A57EA5" w:rsidR="00317CB5" w:rsidRPr="00C8232A" w:rsidRDefault="00C906E1" w:rsidP="00C45713">
      <w:pPr>
        <w:pStyle w:val="TF-TEXTO"/>
      </w:pPr>
      <w:r>
        <w:t>Ainda de acordo com</w:t>
      </w:r>
      <w:r w:rsidR="003B2D5B" w:rsidRPr="00C906E1">
        <w:t xml:space="preserve"> Shaaid e Maarof (2015)</w:t>
      </w:r>
      <w:r>
        <w:t>, existe</w:t>
      </w:r>
      <w:r w:rsidR="003B2D5B" w:rsidRPr="00C906E1">
        <w:t xml:space="preserve"> a técnica de </w:t>
      </w:r>
      <w:r w:rsidR="003B2D5B" w:rsidRPr="00D572BF">
        <w:rPr>
          <w:i/>
          <w:iCs/>
        </w:rPr>
        <w:t>inline hooking</w:t>
      </w:r>
      <w:r>
        <w:t xml:space="preserve"> que</w:t>
      </w:r>
      <w:r w:rsidR="00D572BF">
        <w:t>,</w:t>
      </w:r>
      <w:r w:rsidR="003B2D5B" w:rsidRPr="00C906E1">
        <w:t xml:space="preserve"> diferente das outras técnicas previamente mencionadas, envolve a modificação direta do código de uma função alvo, sendo amplamente </w:t>
      </w:r>
      <w:r w:rsidR="00C45713">
        <w:t>utilizada</w:t>
      </w:r>
      <w:r w:rsidR="003B2D5B" w:rsidRPr="00C906E1">
        <w:t xml:space="preserve"> por projetos de monitoramento</w:t>
      </w:r>
      <w:r>
        <w:t xml:space="preserve">. </w:t>
      </w:r>
      <w:r w:rsidR="00C45713">
        <w:t>O</w:t>
      </w:r>
      <w:r w:rsidR="00D572BF">
        <w:t>s</w:t>
      </w:r>
      <w:r w:rsidR="003B2D5B" w:rsidRPr="00C906E1">
        <w:t xml:space="preserve"> primeiro</w:t>
      </w:r>
      <w:r w:rsidR="00D572BF">
        <w:t>s</w:t>
      </w:r>
      <w:r w:rsidR="003B2D5B" w:rsidRPr="00C906E1">
        <w:t xml:space="preserve"> passo</w:t>
      </w:r>
      <w:r w:rsidR="00D572BF">
        <w:t>s</w:t>
      </w:r>
      <w:r w:rsidR="00C45713">
        <w:t xml:space="preserve"> são,</w:t>
      </w:r>
      <w:r w:rsidR="003B2D5B" w:rsidRPr="00C906E1">
        <w:t xml:space="preserve"> identificar a função específica em que se deseja interceptar, salvar uma cópia dos </w:t>
      </w:r>
      <w:r w:rsidR="003B2D5B" w:rsidRPr="00C906E1">
        <w:rPr>
          <w:i/>
          <w:iCs/>
        </w:rPr>
        <w:t>bytes</w:t>
      </w:r>
      <w:r w:rsidR="003B2D5B" w:rsidRPr="00C906E1">
        <w:t xml:space="preserve"> que correspondem a uma instrução da </w:t>
      </w:r>
      <w:r w:rsidRPr="00C906E1">
        <w:t>rotina pretendida</w:t>
      </w:r>
      <w:r w:rsidR="00D572BF">
        <w:t xml:space="preserve">, calcular </w:t>
      </w:r>
      <w:r w:rsidRPr="00C906E1">
        <w:t xml:space="preserve">o RVA </w:t>
      </w:r>
      <w:r w:rsidR="00D572BF">
        <w:t xml:space="preserve">em relação a função de interceptação e a função original </w:t>
      </w:r>
      <w:r w:rsidRPr="00C906E1">
        <w:t xml:space="preserve">para </w:t>
      </w:r>
      <w:r w:rsidR="00D572BF">
        <w:t xml:space="preserve">que </w:t>
      </w:r>
      <w:r w:rsidRPr="00C906E1">
        <w:t>posteriormente</w:t>
      </w:r>
      <w:r w:rsidR="00D572BF">
        <w:t xml:space="preserve"> seja</w:t>
      </w:r>
      <w:r w:rsidRPr="00C906E1">
        <w:t xml:space="preserve"> </w:t>
      </w:r>
      <w:r w:rsidR="00D572BF">
        <w:t>inserido</w:t>
      </w:r>
      <w:r w:rsidRPr="00C906E1">
        <w:t xml:space="preserve"> uma instrução JMP que fará com que o fluxo de execução desvie para a rotina de interceptação</w:t>
      </w:r>
      <w:r w:rsidR="00C45713">
        <w:t>. P</w:t>
      </w:r>
      <w:r w:rsidR="00D572BF">
        <w:t>or fim</w:t>
      </w:r>
      <w:r w:rsidRPr="00C906E1">
        <w:t xml:space="preserve"> para concluir é feito</w:t>
      </w:r>
      <w:r w:rsidR="00D572BF">
        <w:t xml:space="preserve"> novamente o</w:t>
      </w:r>
      <w:r w:rsidRPr="00C906E1">
        <w:t xml:space="preserve"> desvio para um </w:t>
      </w:r>
      <w:r w:rsidRPr="00C906E1">
        <w:rPr>
          <w:i/>
          <w:iCs/>
        </w:rPr>
        <w:t>backup</w:t>
      </w:r>
      <w:r w:rsidRPr="00C906E1">
        <w:t xml:space="preserve"> que contenha a instrução </w:t>
      </w:r>
      <w:r w:rsidR="00D572BF">
        <w:t xml:space="preserve">que foi </w:t>
      </w:r>
      <w:r w:rsidRPr="00C906E1">
        <w:t xml:space="preserve">sobrescrita e uma instrução JMP que </w:t>
      </w:r>
      <w:r w:rsidR="00D572BF">
        <w:t>irá restaurar o comportamento original.</w:t>
      </w:r>
    </w:p>
    <w:p w14:paraId="10ACBA51" w14:textId="6664259B" w:rsidR="00EE222E" w:rsidRDefault="00451B94" w:rsidP="00A22E41">
      <w:pPr>
        <w:pStyle w:val="TF-refernciasbibliogrficasTTULO"/>
        <w:rPr>
          <w:lang w:val="en-US"/>
        </w:rPr>
      </w:pPr>
      <w:r w:rsidRPr="00691C40">
        <w:rPr>
          <w:lang w:val="en-US"/>
        </w:rPr>
        <w:t>Referências</w:t>
      </w:r>
      <w:bookmarkEnd w:id="41"/>
    </w:p>
    <w:p w14:paraId="4E70030F" w14:textId="2EFEFDE5" w:rsidR="004D4E67" w:rsidRPr="004D4E67" w:rsidRDefault="004D4E67" w:rsidP="00824C9E">
      <w:pPr>
        <w:pStyle w:val="TF-REFERNCIASITEM0"/>
      </w:pPr>
      <w:r w:rsidRPr="004D4E67">
        <w:rPr>
          <w:lang w:val="en-US"/>
        </w:rPr>
        <w:t>BRIZENDINE, Bramwell</w:t>
      </w:r>
      <w:r w:rsidRPr="004D4E67">
        <w:rPr>
          <w:b/>
          <w:bCs/>
          <w:szCs w:val="18"/>
          <w:lang w:val="en-US"/>
        </w:rPr>
        <w:t xml:space="preserve"> Windows Syscalls in Shellcode: Advanced Techniques for Malicious Functionality</w:t>
      </w:r>
      <w:r w:rsidRPr="004D4E67">
        <w:rPr>
          <w:lang w:val="en-US"/>
        </w:rPr>
        <w:t xml:space="preserve">. </w:t>
      </w:r>
      <w:r w:rsidRPr="00D85465">
        <w:t xml:space="preserve">Amsterdam, [2023]. </w:t>
      </w:r>
      <w:r>
        <w:t xml:space="preserve">Disponível em: </w:t>
      </w:r>
      <w:r w:rsidRPr="004D4E67">
        <w:rPr>
          <w:szCs w:val="18"/>
        </w:rPr>
        <w:t>https://conference.hitb.org/hitbsecconf2023ams/materials/D1T2%20-%20Windows%20Syscalls%20in%20Shellcode%20-%20Advanced%20Techniques%20for%20Malicious%20Functionality%20-%20Bramwell%20Brizendine.pdf</w:t>
      </w:r>
      <w:r>
        <w:t>. Acesso em: 14 abr. 2024.</w:t>
      </w:r>
    </w:p>
    <w:bookmarkEnd w:id="9"/>
    <w:p w14:paraId="4F9DE1C2" w14:textId="56E53A24" w:rsidR="00824C9E" w:rsidRPr="00824C9E" w:rsidRDefault="004D4E67" w:rsidP="00824C9E">
      <w:pPr>
        <w:pStyle w:val="TF-REFERNCIASITEM0"/>
      </w:pPr>
      <w:r w:rsidRPr="002B0FB8">
        <w:t>CISO ADVISOR.</w:t>
      </w:r>
      <w:r w:rsidRPr="002B0FB8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Volume global de ciberataques teve alta de 38% em 2022</w:t>
      </w:r>
      <w:r>
        <w:t>, [</w:t>
      </w:r>
      <w:r w:rsidR="002B0FB8">
        <w:t>2023</w:t>
      </w:r>
      <w:r>
        <w:t xml:space="preserve">]. Disponível em: </w:t>
      </w:r>
      <w:r w:rsidR="00824C9E" w:rsidRPr="004D4E67">
        <w:rPr>
          <w:szCs w:val="18"/>
        </w:rPr>
        <w:t>https://www.cisoadvisor.com.br/volume-global-de-ataques-ciberneticos-aumenta-38-em-2022</w:t>
      </w:r>
      <w:r>
        <w:t>. Acesso em: 14 abr. 2024.</w:t>
      </w:r>
    </w:p>
    <w:p w14:paraId="256E0314" w14:textId="2253B1E3" w:rsidR="00824C9E" w:rsidRDefault="00824C9E" w:rsidP="00824C9E">
      <w:pPr>
        <w:pStyle w:val="TF-REFERNCIASITEM0"/>
      </w:pPr>
      <w:r>
        <w:t>DEPUTATION</w:t>
      </w:r>
      <w:r w:rsidRPr="00824C9E">
        <w:t>.</w:t>
      </w:r>
      <w:r w:rsidRPr="00824C9E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Instrumentation</w:t>
      </w:r>
      <w:r>
        <w:rPr>
          <w:b/>
          <w:bCs/>
          <w:szCs w:val="18"/>
        </w:rPr>
        <w:t>_callbacks</w:t>
      </w:r>
      <w:r>
        <w:t>, [</w:t>
      </w:r>
      <w:r w:rsidR="002B0FB8">
        <w:t>2021</w:t>
      </w:r>
      <w:r>
        <w:t xml:space="preserve">]. Disponível em: </w:t>
      </w:r>
      <w:r w:rsidRPr="004D4E67">
        <w:rPr>
          <w:szCs w:val="18"/>
        </w:rPr>
        <w:t>https://github.com/Deputation/instrumentation_callbacks</w:t>
      </w:r>
      <w:r>
        <w:t>. Acesso em: 14 abr. 2024.</w:t>
      </w:r>
    </w:p>
    <w:p w14:paraId="6DB939AB" w14:textId="3B9999E1" w:rsidR="00824C9E" w:rsidRDefault="00824C9E" w:rsidP="00824C9E">
      <w:pPr>
        <w:pStyle w:val="TF-REFERNCIASITEM0"/>
      </w:pPr>
      <w:r w:rsidRPr="00D85465">
        <w:t>HURST.</w:t>
      </w:r>
      <w:r w:rsidRPr="00D85465">
        <w:rPr>
          <w:b/>
          <w:bCs/>
          <w:szCs w:val="18"/>
        </w:rPr>
        <w:t xml:space="preserve"> Basic Windows API Hooking</w:t>
      </w:r>
      <w:r w:rsidRPr="00D85465">
        <w:t xml:space="preserve">, [2021]. </w:t>
      </w:r>
      <w:r>
        <w:t xml:space="preserve">Disponível em: </w:t>
      </w:r>
      <w:r w:rsidRPr="00824C9E">
        <w:rPr>
          <w:szCs w:val="18"/>
        </w:rPr>
        <w:t>https://medium.com/geekculture/basic-windows-api-hooking-acb8d275e9b8</w:t>
      </w:r>
      <w:r>
        <w:t>. Acesso em: 14 abr. 2024.</w:t>
      </w:r>
    </w:p>
    <w:p w14:paraId="799C3388" w14:textId="03DCF5B6" w:rsidR="00824C9E" w:rsidRDefault="00824C9E" w:rsidP="00824C9E">
      <w:pPr>
        <w:pStyle w:val="TF-REFERNCIASITEM0"/>
      </w:pPr>
      <w:r w:rsidRPr="00824C9E">
        <w:rPr>
          <w:szCs w:val="18"/>
          <w:lang w:val="en-US"/>
        </w:rPr>
        <w:t>IRED TEAM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System Service Descriptor Table – SSDT</w:t>
      </w:r>
      <w:r w:rsidRPr="00824C9E">
        <w:rPr>
          <w:lang w:val="en-US"/>
        </w:rPr>
        <w:t>, [</w:t>
      </w:r>
      <w:r w:rsidR="002B0FB8">
        <w:rPr>
          <w:lang w:val="en-US"/>
        </w:rPr>
        <w:t>2019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https://www.ired.team/miscellaneous-reversing-forensics/windows-kernel-internals/glimpse-into-ssdt-in-windows-x64-kernel</w:t>
      </w:r>
      <w:r>
        <w:t>. Acesso em: 14 abr. 2024.</w:t>
      </w:r>
    </w:p>
    <w:p w14:paraId="23FAA6FF" w14:textId="141D6D59" w:rsidR="00824C9E" w:rsidRPr="00D85465" w:rsidRDefault="00824C9E" w:rsidP="00824C9E">
      <w:pPr>
        <w:pStyle w:val="TF-REFERNCIASITEM0"/>
        <w:rPr>
          <w:lang w:val="en-US"/>
        </w:rPr>
      </w:pPr>
      <w:r>
        <w:rPr>
          <w:szCs w:val="18"/>
        </w:rPr>
        <w:t>KASPERSKY</w:t>
      </w:r>
      <w:r w:rsidRPr="00824C9E">
        <w:t>.</w:t>
      </w:r>
      <w:r w:rsidRPr="00824C9E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O que é o Rootkit – Definição e Explicação</w:t>
      </w:r>
      <w:r w:rsidRPr="00824C9E">
        <w:t>, [</w:t>
      </w:r>
      <w:r w:rsidR="002B0FB8">
        <w:t>2013</w:t>
      </w:r>
      <w:r w:rsidRPr="00824C9E">
        <w:t xml:space="preserve">]. </w:t>
      </w:r>
      <w:r>
        <w:t xml:space="preserve">Disponível em: </w:t>
      </w:r>
      <w:r w:rsidRPr="004D4E67">
        <w:rPr>
          <w:szCs w:val="18"/>
        </w:rPr>
        <w:t>https://www.kaspersky.com.br/resource-center/definitions/what-is-rootkit</w:t>
      </w:r>
      <w:r>
        <w:t xml:space="preserve">. </w:t>
      </w:r>
      <w:r w:rsidRPr="00D85465">
        <w:rPr>
          <w:lang w:val="en-US"/>
        </w:rPr>
        <w:t>Acesso em: 14 abr. 2024.</w:t>
      </w:r>
    </w:p>
    <w:p w14:paraId="190F0633" w14:textId="4833D6F4" w:rsidR="00824C9E" w:rsidRDefault="002B0FB8" w:rsidP="00824C9E">
      <w:pPr>
        <w:pStyle w:val="TF-REFERNCIASITEM0"/>
      </w:pPr>
      <w:r>
        <w:rPr>
          <w:szCs w:val="18"/>
          <w:lang w:val="en-US"/>
        </w:rPr>
        <w:t>MARIN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>Getting started with Procmon: The Beginner’s Guide to Monitoring Windows Systems</w:t>
      </w:r>
      <w:r w:rsidR="00824C9E" w:rsidRPr="00824C9E">
        <w:rPr>
          <w:lang w:val="en-US"/>
        </w:rPr>
        <w:t>, [</w:t>
      </w:r>
      <w:r>
        <w:rPr>
          <w:lang w:val="en-US"/>
        </w:rPr>
        <w:t>2022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https://www.advancedinstaller.com/process-monitor-beginner-guide.html</w:t>
      </w:r>
      <w:r w:rsidR="00824C9E">
        <w:t>. Acesso em: 14 abr. 2024.</w:t>
      </w:r>
    </w:p>
    <w:p w14:paraId="518C0293" w14:textId="7F7CB542" w:rsidR="00824C9E" w:rsidRDefault="00824C9E" w:rsidP="00824C9E">
      <w:pPr>
        <w:pStyle w:val="TF-REFERNCIASITEM0"/>
      </w:pPr>
      <w:r>
        <w:rPr>
          <w:szCs w:val="18"/>
          <w:lang w:val="en-US"/>
        </w:rPr>
        <w:t>MARTIN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Hypervisor Part 1 – What is a Hypervisor and How Does it Work</w:t>
      </w:r>
      <w:r>
        <w:rPr>
          <w:b/>
          <w:bCs/>
          <w:szCs w:val="18"/>
          <w:lang w:val="en-US"/>
        </w:rPr>
        <w:t>?</w:t>
      </w:r>
      <w:r w:rsidRPr="00824C9E">
        <w:rPr>
          <w:lang w:val="en-US"/>
        </w:rPr>
        <w:t>, [</w:t>
      </w:r>
      <w:r w:rsidR="002B0FB8">
        <w:rPr>
          <w:lang w:val="en-US"/>
        </w:rPr>
        <w:t>2017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https://blackberry.qnx.com/content/dam/qnx/whitepapers/2017/what-is-a-hypervisor-and-how-does-it-work-pt1.pdf</w:t>
      </w:r>
      <w:r>
        <w:t>. Acesso em: 14 abr. 2024.</w:t>
      </w:r>
    </w:p>
    <w:p w14:paraId="2084F594" w14:textId="64E6FAAE" w:rsidR="00824C9E" w:rsidRDefault="00824C9E" w:rsidP="00824C9E">
      <w:pPr>
        <w:pStyle w:val="TF-REFERNCIASITEM0"/>
      </w:pPr>
      <w:r>
        <w:rPr>
          <w:szCs w:val="18"/>
          <w:lang w:val="en-US"/>
        </w:rPr>
        <w:t>OREANS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Total Obfuscation against Reverse Engineering</w:t>
      </w:r>
      <w:r w:rsidRPr="00824C9E">
        <w:rPr>
          <w:lang w:val="en-US"/>
        </w:rPr>
        <w:t xml:space="preserve"> [</w:t>
      </w:r>
      <w:r>
        <w:rPr>
          <w:lang w:val="en-US"/>
        </w:rPr>
        <w:t>2024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https://www.oreans.com/CodeVirtualizer.php</w:t>
      </w:r>
      <w:r>
        <w:t>. Acesso em: 14 abr. 2024.</w:t>
      </w:r>
    </w:p>
    <w:p w14:paraId="6C7C015C" w14:textId="2E16BDD3" w:rsidR="00824C9E" w:rsidRPr="00D85465" w:rsidRDefault="002B0FB8" w:rsidP="00824C9E">
      <w:pPr>
        <w:pStyle w:val="TF-REFERNCIASITEM0"/>
        <w:rPr>
          <w:lang w:val="en-US"/>
        </w:rPr>
      </w:pPr>
      <w:r>
        <w:rPr>
          <w:szCs w:val="18"/>
          <w:lang w:val="en-US"/>
        </w:rPr>
        <w:t>REDOPS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>Direct Syscalls: A journey from high to low</w:t>
      </w:r>
      <w:r w:rsidR="00824C9E" w:rsidRPr="00824C9E">
        <w:rPr>
          <w:lang w:val="en-US"/>
        </w:rPr>
        <w:t xml:space="preserve"> [</w:t>
      </w:r>
      <w:r w:rsidR="00824C9E">
        <w:rPr>
          <w:lang w:val="en-US"/>
        </w:rPr>
        <w:t>2024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https://redops.at/en/blog/direct-syscalls-a-journey-from-high-to-low</w:t>
      </w:r>
      <w:r w:rsidR="00824C9E">
        <w:t xml:space="preserve">. </w:t>
      </w:r>
      <w:r w:rsidR="00824C9E" w:rsidRPr="00D85465">
        <w:rPr>
          <w:lang w:val="en-US"/>
        </w:rPr>
        <w:t>Acesso em: 13 jun. 2024.</w:t>
      </w:r>
    </w:p>
    <w:p w14:paraId="08E6E84F" w14:textId="1740B0D2" w:rsidR="00824C9E" w:rsidRDefault="00A22E41" w:rsidP="00824C9E">
      <w:pPr>
        <w:pStyle w:val="TF-REFERNCIASITEM0"/>
      </w:pPr>
      <w:r>
        <w:rPr>
          <w:szCs w:val="18"/>
          <w:lang w:val="en-US"/>
        </w:rPr>
        <w:t>REGINATO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>Updated Analysis of PatchGuard on Microsoft Windows 10 RS4</w:t>
      </w:r>
      <w:r w:rsidR="00824C9E" w:rsidRPr="00824C9E">
        <w:rPr>
          <w:lang w:val="en-US"/>
        </w:rPr>
        <w:t xml:space="preserve"> [</w:t>
      </w:r>
      <w:r w:rsidR="002B0FB8">
        <w:rPr>
          <w:lang w:val="en-US"/>
        </w:rPr>
        <w:t>2019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https://blog.tetrane.com/downloads/Tetrane_PatchGuard_Analysis_RS4_v1.01.pdf</w:t>
      </w:r>
      <w:r w:rsidR="00824C9E">
        <w:t>. Acesso em: 13 jun. 2024.</w:t>
      </w:r>
    </w:p>
    <w:p w14:paraId="5AE1239B" w14:textId="48F01BC0" w:rsidR="00824C9E" w:rsidRPr="00D85465" w:rsidRDefault="00A22E41" w:rsidP="00824C9E">
      <w:pPr>
        <w:pStyle w:val="TF-REFERNCIASITEM0"/>
        <w:rPr>
          <w:lang w:val="en-US"/>
        </w:rPr>
      </w:pPr>
      <w:r>
        <w:rPr>
          <w:szCs w:val="18"/>
          <w:lang w:val="en-US"/>
        </w:rPr>
        <w:t>SALINAS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>Fantastic Rootkits: And Where To Find Them (Part 3) – ARM Edition</w:t>
      </w:r>
      <w:r w:rsidR="00824C9E" w:rsidRPr="00824C9E">
        <w:rPr>
          <w:lang w:val="en-US"/>
        </w:rPr>
        <w:t xml:space="preserve"> [</w:t>
      </w:r>
      <w:r w:rsidR="002B0FB8">
        <w:rPr>
          <w:lang w:val="en-US"/>
        </w:rPr>
        <w:t>2023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https://www.cyberark.com/resources/threat-research-blog/fantastic-rootkits-and-where-to-find-them-part-3-arm-edition</w:t>
      </w:r>
      <w:r w:rsidR="00824C9E">
        <w:t xml:space="preserve">. </w:t>
      </w:r>
      <w:r w:rsidR="00824C9E" w:rsidRPr="00D85465">
        <w:rPr>
          <w:lang w:val="en-US"/>
        </w:rPr>
        <w:t>Acesso em: 13 jun. 2024.</w:t>
      </w:r>
    </w:p>
    <w:p w14:paraId="4A6C4D73" w14:textId="141AAD02" w:rsidR="00824C9E" w:rsidRPr="00D85465" w:rsidRDefault="00824C9E" w:rsidP="00824C9E">
      <w:pPr>
        <w:pStyle w:val="TF-REFERNCIASITEM0"/>
        <w:rPr>
          <w:lang w:val="en-US"/>
        </w:rPr>
      </w:pPr>
      <w:r w:rsidRPr="00824C9E">
        <w:rPr>
          <w:szCs w:val="18"/>
          <w:lang w:val="en-US"/>
        </w:rPr>
        <w:t>SHAID; MAROOF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In memory detection of Windows API call hooking technique</w:t>
      </w:r>
      <w:r w:rsidRPr="00824C9E">
        <w:rPr>
          <w:lang w:val="en-US"/>
        </w:rPr>
        <w:t xml:space="preserve"> [</w:t>
      </w:r>
      <w:r>
        <w:rPr>
          <w:lang w:val="en-US"/>
        </w:rPr>
        <w:t>2015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https://www.researchgate.net/publication/283480063_In_memory_detection_of_Windows_API_call_hooking_technique</w:t>
      </w:r>
      <w:r>
        <w:rPr>
          <w:szCs w:val="18"/>
        </w:rPr>
        <w:t>.</w:t>
      </w:r>
      <w:r>
        <w:t xml:space="preserve"> </w:t>
      </w:r>
      <w:r w:rsidRPr="00D85465">
        <w:rPr>
          <w:lang w:val="en-US"/>
        </w:rPr>
        <w:t>Acesso em: 13 jun. 2024.</w:t>
      </w:r>
    </w:p>
    <w:p w14:paraId="203C1409" w14:textId="21066284" w:rsidR="00824C9E" w:rsidRDefault="00A22E41" w:rsidP="00824C9E">
      <w:pPr>
        <w:pStyle w:val="TF-REFERNCIASITEM0"/>
      </w:pPr>
      <w:r>
        <w:rPr>
          <w:szCs w:val="18"/>
          <w:lang w:val="en-US"/>
        </w:rPr>
        <w:t>SIKANDER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Pr="00A22E41">
        <w:rPr>
          <w:b/>
          <w:bCs/>
          <w:szCs w:val="18"/>
          <w:lang w:val="en-US"/>
        </w:rPr>
        <w:t>AV/EDR Evasion Using Direct System Calls (User-Mode vs kernel-Mode)</w:t>
      </w:r>
      <w:r w:rsidR="00824C9E" w:rsidRPr="00824C9E">
        <w:rPr>
          <w:lang w:val="en-US"/>
        </w:rPr>
        <w:t xml:space="preserve"> [</w:t>
      </w:r>
      <w:r>
        <w:rPr>
          <w:lang w:val="en-US"/>
        </w:rPr>
        <w:t>2022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Pr="004D4E67">
        <w:rPr>
          <w:noProof/>
          <w:szCs w:val="18"/>
        </w:rPr>
        <w:t>https://medium.com/@merasor07/av-edr-evasion-using-direct-system-calls-user-mode-vs-kernel-mode-fad2fdfed01a</w:t>
      </w:r>
      <w:r w:rsidR="00824C9E">
        <w:rPr>
          <w:szCs w:val="18"/>
        </w:rPr>
        <w:t>.</w:t>
      </w:r>
      <w:r w:rsidR="00824C9E">
        <w:t xml:space="preserve"> Acesso em: 13 jun. 2024.</w:t>
      </w:r>
    </w:p>
    <w:p w14:paraId="050F8942" w14:textId="4907C327" w:rsidR="00A22E41" w:rsidRPr="00D85465" w:rsidRDefault="002B0FB8" w:rsidP="00A22E41">
      <w:pPr>
        <w:pStyle w:val="TF-REFERNCIASITEM0"/>
        <w:rPr>
          <w:lang w:val="en-US"/>
        </w:rPr>
      </w:pPr>
      <w:r w:rsidRPr="00A22E41">
        <w:rPr>
          <w:szCs w:val="18"/>
        </w:rPr>
        <w:t>TANDA</w:t>
      </w:r>
      <w:r w:rsidR="00A22E41" w:rsidRPr="00A22E41">
        <w:t>.</w:t>
      </w:r>
      <w:r w:rsidR="00A22E41" w:rsidRPr="00A22E41">
        <w:rPr>
          <w:b/>
          <w:bCs/>
          <w:szCs w:val="18"/>
        </w:rPr>
        <w:t xml:space="preserve"> </w:t>
      </w:r>
      <w:r w:rsidR="00A22E41" w:rsidRPr="004D4E67">
        <w:rPr>
          <w:b/>
          <w:bCs/>
          <w:szCs w:val="18"/>
        </w:rPr>
        <w:t>DdiMon</w:t>
      </w:r>
      <w:r w:rsidR="00A22E41" w:rsidRPr="00A22E41">
        <w:t xml:space="preserve"> [</w:t>
      </w:r>
      <w:r>
        <w:t>2016</w:t>
      </w:r>
      <w:r w:rsidR="00A22E41" w:rsidRPr="00A22E41">
        <w:t xml:space="preserve">]. </w:t>
      </w:r>
      <w:r w:rsidR="00A22E41">
        <w:t xml:space="preserve">Disponível em: </w:t>
      </w:r>
      <w:r w:rsidR="00A22E41" w:rsidRPr="00A22E41">
        <w:rPr>
          <w:noProof/>
          <w:szCs w:val="18"/>
        </w:rPr>
        <w:t>https://github.com/tandasat/DdiMon</w:t>
      </w:r>
      <w:r w:rsidR="00A22E41">
        <w:rPr>
          <w:szCs w:val="18"/>
        </w:rPr>
        <w:t>.</w:t>
      </w:r>
      <w:r w:rsidR="00A22E41">
        <w:t xml:space="preserve"> </w:t>
      </w:r>
      <w:r w:rsidR="00A22E41" w:rsidRPr="00D85465">
        <w:rPr>
          <w:lang w:val="en-US"/>
        </w:rPr>
        <w:t>Acesso em: 13 jun. 2024.</w:t>
      </w:r>
    </w:p>
    <w:p w14:paraId="1F08E94A" w14:textId="72524D9C" w:rsidR="00A22E41" w:rsidRPr="00D85465" w:rsidRDefault="00A22E41" w:rsidP="00A22E41">
      <w:pPr>
        <w:pStyle w:val="TF-REFERNCIASITEM0"/>
        <w:rPr>
          <w:lang w:val="en-US"/>
        </w:rPr>
      </w:pPr>
      <w:r w:rsidRPr="00A22E41">
        <w:rPr>
          <w:szCs w:val="18"/>
          <w:lang w:val="en-US"/>
        </w:rPr>
        <w:t>TECHTARGET</w:t>
      </w:r>
      <w:r w:rsidRPr="00A22E41">
        <w:rPr>
          <w:lang w:val="en-US"/>
        </w:rPr>
        <w:t>.</w:t>
      </w:r>
      <w:r w:rsidRPr="00A22E41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Second-level address translation (SLAT).</w:t>
      </w:r>
      <w:r w:rsidRPr="004D4E67">
        <w:rPr>
          <w:b/>
          <w:bCs/>
          <w:i/>
          <w:iCs/>
          <w:szCs w:val="18"/>
          <w:lang w:val="en-US"/>
        </w:rPr>
        <w:t xml:space="preserve"> </w:t>
      </w:r>
      <w:r w:rsidRPr="00D85465">
        <w:rPr>
          <w:lang w:val="en-US"/>
        </w:rPr>
        <w:t>[</w:t>
      </w:r>
      <w:r w:rsidR="002B0FB8" w:rsidRPr="00D85465">
        <w:rPr>
          <w:lang w:val="en-US"/>
        </w:rPr>
        <w:t>2014</w:t>
      </w:r>
      <w:r w:rsidRPr="00D85465">
        <w:rPr>
          <w:lang w:val="en-US"/>
        </w:rPr>
        <w:t xml:space="preserve">]. Disponível em: </w:t>
      </w:r>
      <w:r w:rsidRPr="00D85465">
        <w:rPr>
          <w:szCs w:val="18"/>
          <w:lang w:val="en-US"/>
        </w:rPr>
        <w:t>https://www.techtarget.com/whatis/definition/second-level-address-translation-SLAT.</w:t>
      </w:r>
      <w:r w:rsidRPr="00D85465">
        <w:rPr>
          <w:lang w:val="en-US"/>
        </w:rPr>
        <w:t xml:space="preserve"> Acesso em: 13 jun. 2024.</w:t>
      </w:r>
    </w:p>
    <w:p w14:paraId="0B118F6C" w14:textId="2EAD9AEE" w:rsidR="00A22E41" w:rsidRDefault="002B0FB8" w:rsidP="00A22E41">
      <w:pPr>
        <w:pStyle w:val="TF-REFERNCIASITEM0"/>
      </w:pPr>
      <w:r w:rsidRPr="00D85465">
        <w:rPr>
          <w:lang w:val="en-US"/>
        </w:rPr>
        <w:lastRenderedPageBreak/>
        <w:t>TOLHETI</w:t>
      </w:r>
      <w:r w:rsidR="00A22E41" w:rsidRPr="00A22E41">
        <w:rPr>
          <w:lang w:val="en-US"/>
        </w:rPr>
        <w:t>.</w:t>
      </w:r>
      <w:r w:rsidR="00A22E41" w:rsidRPr="00A22E41">
        <w:rPr>
          <w:b/>
          <w:bCs/>
          <w:szCs w:val="18"/>
          <w:lang w:val="en-US"/>
        </w:rPr>
        <w:t xml:space="preserve"> </w:t>
      </w:r>
      <w:r w:rsidR="00A22E41" w:rsidRPr="004D4E67">
        <w:rPr>
          <w:b/>
          <w:bCs/>
          <w:szCs w:val="18"/>
          <w:lang w:val="en-US"/>
        </w:rPr>
        <w:t>Learn about hypervisors, system virtualization and how it works in a cloud environment.</w:t>
      </w:r>
      <w:r w:rsidR="00A22E41" w:rsidRPr="004D4E67">
        <w:rPr>
          <w:b/>
          <w:bCs/>
          <w:i/>
          <w:iCs/>
          <w:szCs w:val="18"/>
          <w:lang w:val="en-US"/>
        </w:rPr>
        <w:t xml:space="preserve"> </w:t>
      </w:r>
      <w:r w:rsidR="00A22E41" w:rsidRPr="00A22E41">
        <w:t>[</w:t>
      </w:r>
      <w:r>
        <w:t>2011</w:t>
      </w:r>
      <w:r w:rsidR="00A22E41" w:rsidRPr="00A22E41">
        <w:t xml:space="preserve">]. </w:t>
      </w:r>
      <w:r w:rsidR="00A22E41">
        <w:t xml:space="preserve">Disponível em: </w:t>
      </w:r>
      <w:r w:rsidR="00A22E41" w:rsidRPr="004D4E67">
        <w:rPr>
          <w:szCs w:val="18"/>
        </w:rPr>
        <w:t>https://developer.ibm.com/articles/cl-hypervisorcompare</w:t>
      </w:r>
      <w:r w:rsidR="00A22E41">
        <w:rPr>
          <w:szCs w:val="18"/>
        </w:rPr>
        <w:t>.</w:t>
      </w:r>
      <w:r w:rsidR="00A22E41">
        <w:t xml:space="preserve"> Acesso em: 13 jun. 2024.</w:t>
      </w:r>
    </w:p>
    <w:p w14:paraId="1FBF5AF8" w14:textId="16F937CE" w:rsidR="00A22E41" w:rsidRDefault="00A22E41" w:rsidP="00A22E41">
      <w:pPr>
        <w:pStyle w:val="TF-REFERNCIASITEM0"/>
      </w:pPr>
      <w:r w:rsidRPr="00A22E41">
        <w:rPr>
          <w:szCs w:val="18"/>
        </w:rPr>
        <w:t>WANG</w:t>
      </w:r>
      <w:r w:rsidRPr="00A22E41">
        <w:t>.</w:t>
      </w:r>
      <w:r w:rsidRPr="00A22E41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Syscall-Monitor</w:t>
      </w:r>
      <w:r w:rsidRPr="00A22E41">
        <w:rPr>
          <w:b/>
          <w:bCs/>
          <w:szCs w:val="18"/>
        </w:rPr>
        <w:t>.</w:t>
      </w:r>
      <w:r w:rsidRPr="00A22E41">
        <w:rPr>
          <w:b/>
          <w:bCs/>
          <w:i/>
          <w:iCs/>
          <w:szCs w:val="18"/>
        </w:rPr>
        <w:t xml:space="preserve"> </w:t>
      </w:r>
      <w:r w:rsidRPr="00A22E41">
        <w:t>[</w:t>
      </w:r>
      <w:r w:rsidR="002B0FB8">
        <w:t>2017</w:t>
      </w:r>
      <w:r w:rsidRPr="00A22E41">
        <w:t xml:space="preserve">]. </w:t>
      </w:r>
      <w:r>
        <w:t xml:space="preserve">Disponível em: </w:t>
      </w:r>
      <w:r w:rsidRPr="004D4E67">
        <w:rPr>
          <w:szCs w:val="18"/>
        </w:rPr>
        <w:t>https://github.com/hzqst/Syscall-Monitor</w:t>
      </w:r>
      <w:r>
        <w:rPr>
          <w:szCs w:val="18"/>
        </w:rPr>
        <w:t>.</w:t>
      </w:r>
      <w:r>
        <w:t xml:space="preserve"> Acesso em: 13 jun. 2024.</w:t>
      </w:r>
    </w:p>
    <w:p w14:paraId="2AB3046F" w14:textId="2568256C" w:rsidR="00D227C0" w:rsidRDefault="00D227C0" w:rsidP="00C45713">
      <w:pPr>
        <w:pStyle w:val="TF-refernciasITEM"/>
        <w:rPr>
          <w:sz w:val="18"/>
          <w:szCs w:val="18"/>
        </w:rPr>
      </w:pPr>
    </w:p>
    <w:p w14:paraId="2F4164CF" w14:textId="7AC53715" w:rsidR="000D4113" w:rsidRDefault="000D4113">
      <w:pPr>
        <w:keepNext w:val="0"/>
        <w:keepLines w:val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AA857D2" w14:textId="77777777" w:rsidR="000D4113" w:rsidRPr="00320BFA" w:rsidRDefault="000D4113" w:rsidP="000D4113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073DF5D3" w14:textId="77777777" w:rsidR="000D4113" w:rsidRDefault="000D4113" w:rsidP="000D411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F0C4DA8" w14:textId="77777777" w:rsidR="000D4113" w:rsidRPr="00320BFA" w:rsidRDefault="000D4113" w:rsidP="000D411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0D4113" w:rsidRPr="00320BFA" w14:paraId="78626296" w14:textId="77777777" w:rsidTr="0053214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0C141A" w14:textId="77777777" w:rsidR="000D4113" w:rsidRPr="00320BFA" w:rsidRDefault="000D4113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86BFCD7" w14:textId="77777777" w:rsidR="000D4113" w:rsidRPr="00320BFA" w:rsidRDefault="000D4113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1CFA450" w14:textId="77777777" w:rsidR="000D4113" w:rsidRPr="00320BFA" w:rsidRDefault="000D4113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5DF7398" w14:textId="77777777" w:rsidR="000D4113" w:rsidRPr="00320BFA" w:rsidRDefault="000D4113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0D4113" w:rsidRPr="00320BFA" w14:paraId="717A72BA" w14:textId="77777777" w:rsidTr="0053214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16D028F" w14:textId="77777777" w:rsidR="000D4113" w:rsidRPr="00320BFA" w:rsidRDefault="000D4113" w:rsidP="0053214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21B4" w14:textId="77777777" w:rsidR="000D4113" w:rsidRPr="00821EE8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1901FD0A" w14:textId="77777777" w:rsidR="000D4113" w:rsidRPr="00821EE8" w:rsidRDefault="000D4113" w:rsidP="0053214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2BD7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D4AF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0F27E6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02BA2FB6" w14:textId="77777777" w:rsidTr="0053214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0310D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6D5B" w14:textId="77777777" w:rsidR="000D4113" w:rsidRPr="00821EE8" w:rsidRDefault="000D4113" w:rsidP="0053214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0749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EF2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3F1FF8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5B82A021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C4F896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776D" w14:textId="77777777" w:rsidR="000D4113" w:rsidRPr="00320BFA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7CF4E6B" w14:textId="77777777" w:rsidR="000D4113" w:rsidRPr="00320BFA" w:rsidRDefault="000D4113" w:rsidP="0053214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0CBB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1BB5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34A3F5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765AF1EE" w14:textId="77777777" w:rsidTr="0053214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45FFAF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BEE1" w14:textId="77777777" w:rsidR="000D4113" w:rsidRPr="00320BFA" w:rsidRDefault="000D4113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A391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C5BF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E70295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1885D682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003591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CA21" w14:textId="77777777" w:rsidR="000D4113" w:rsidRPr="00EE20C1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333E0E49" w14:textId="77777777" w:rsidR="000D4113" w:rsidRPr="00EE20C1" w:rsidRDefault="000D4113" w:rsidP="0053214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C622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E85B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6DDB61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2C27B35C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82EA87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2ACF" w14:textId="77777777" w:rsidR="000D4113" w:rsidRPr="00EE20C1" w:rsidRDefault="000D4113" w:rsidP="0053214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4B60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653D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BB93F2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416340A8" w14:textId="77777777" w:rsidTr="0053214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8A16C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6D45" w14:textId="77777777" w:rsidR="000D4113" w:rsidRPr="00320BFA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B6DE361" w14:textId="77777777" w:rsidR="000D4113" w:rsidRPr="00320BFA" w:rsidRDefault="000D4113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F0F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DECC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EB3BD6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39801B3A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B4448D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8EB1" w14:textId="77777777" w:rsidR="000D4113" w:rsidRPr="00320BFA" w:rsidRDefault="000D4113" w:rsidP="0053214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025A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1FAC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EBCF64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4613E983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A14921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2E4A" w14:textId="77777777" w:rsidR="000D4113" w:rsidRPr="00801036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2A1F8250" w14:textId="77777777" w:rsidR="000D4113" w:rsidRPr="00801036" w:rsidRDefault="000D4113" w:rsidP="0053214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EEBB" w14:textId="77777777" w:rsidR="000D4113" w:rsidRPr="00801036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4117" w14:textId="77777777" w:rsidR="000D4113" w:rsidRPr="00801036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7B024B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59211EC2" w14:textId="77777777" w:rsidTr="0053214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4F22095" w14:textId="77777777" w:rsidR="000D4113" w:rsidRPr="00320BFA" w:rsidRDefault="000D4113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AD5F" w14:textId="77777777" w:rsidR="000D4113" w:rsidRPr="00320BFA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E800D06" w14:textId="77777777" w:rsidR="000D4113" w:rsidRPr="00320BFA" w:rsidRDefault="000D4113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6E29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B93E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E548A7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05936AD2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A5EE7D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0E7A" w14:textId="77777777" w:rsidR="000D4113" w:rsidRPr="00320BFA" w:rsidRDefault="000D4113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025C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6B6C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2FEC91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155C9C3F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759C3C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76823" w14:textId="77777777" w:rsidR="000D4113" w:rsidRPr="00320BFA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B62E55A" w14:textId="77777777" w:rsidR="000D4113" w:rsidRPr="00320BFA" w:rsidRDefault="000D4113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70FB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2B5F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A89B5A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0B87462F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E2DA7B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5FFF" w14:textId="77777777" w:rsidR="000D4113" w:rsidRPr="00320BFA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543A622" w14:textId="77777777" w:rsidR="000D4113" w:rsidRPr="00320BFA" w:rsidRDefault="000D4113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40CA" w14:textId="77777777" w:rsidR="000D4113" w:rsidRPr="00320BFA" w:rsidRDefault="000D4113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6870" w14:textId="77777777" w:rsidR="000D4113" w:rsidRPr="00320BFA" w:rsidRDefault="000D4113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7E6F7A" w14:textId="77777777" w:rsidR="000D4113" w:rsidRPr="00320BFA" w:rsidRDefault="000D4113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674FE9FB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9C28A7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75A0" w14:textId="77777777" w:rsidR="000D4113" w:rsidRPr="00320BFA" w:rsidRDefault="000D4113" w:rsidP="000D411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C3D1E44" w14:textId="77777777" w:rsidR="000D4113" w:rsidRPr="00320BFA" w:rsidRDefault="000D4113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F7CF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A9A0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B92867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4B5D5754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D0380B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F37B" w14:textId="77777777" w:rsidR="000D4113" w:rsidRPr="00320BFA" w:rsidRDefault="000D4113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AEB1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A3A1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3F1D8B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D4113" w:rsidRPr="00320BFA" w14:paraId="582DD199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EC18B1" w14:textId="77777777" w:rsidR="000D4113" w:rsidRPr="00320BFA" w:rsidRDefault="000D4113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7C1CB6" w14:textId="77777777" w:rsidR="000D4113" w:rsidRPr="00320BFA" w:rsidRDefault="000D4113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6646DC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B95078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50F0AC" w14:textId="77777777" w:rsidR="000D4113" w:rsidRPr="00320BFA" w:rsidRDefault="000D4113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0CEAF9F" w14:textId="77777777" w:rsidR="000D4113" w:rsidRPr="003F5F25" w:rsidRDefault="000D4113" w:rsidP="000D4113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0D4113" w:rsidRPr="00320BFA" w14:paraId="0D0F930E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4346D2F" w14:textId="77777777" w:rsidR="000D4113" w:rsidRPr="00320BFA" w:rsidRDefault="000D4113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A4D78AB" w14:textId="77777777" w:rsidR="000D4113" w:rsidRPr="00320BFA" w:rsidRDefault="000D4113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91B14BB" w14:textId="77777777" w:rsidR="000D4113" w:rsidRPr="00320BFA" w:rsidRDefault="000D4113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1EF73742" w14:textId="77777777" w:rsidR="000D4113" w:rsidRPr="00320BFA" w:rsidRDefault="000D4113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0D4113" w:rsidRPr="00320BFA" w14:paraId="2B7E465B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9893CC8" w14:textId="77777777" w:rsidR="000D4113" w:rsidRPr="00320BFA" w:rsidRDefault="000D4113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0ED7D15" w14:textId="77777777" w:rsidR="000D4113" w:rsidRPr="00320BFA" w:rsidRDefault="000D4113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1E4397E" w14:textId="77777777" w:rsidR="000D4113" w:rsidRPr="00320BFA" w:rsidRDefault="000D4113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65DD1A7" w14:textId="77777777" w:rsidR="000D4113" w:rsidRDefault="000D4113" w:rsidP="000D4113">
      <w:pPr>
        <w:pStyle w:val="TF-xAvalTTULO"/>
        <w:ind w:left="0" w:firstLine="0"/>
        <w:jc w:val="left"/>
      </w:pPr>
    </w:p>
    <w:p w14:paraId="7ADF1151" w14:textId="77777777" w:rsidR="000D4113" w:rsidRPr="004D4E67" w:rsidRDefault="000D4113" w:rsidP="00C45713">
      <w:pPr>
        <w:pStyle w:val="TF-refernciasITEM"/>
        <w:rPr>
          <w:sz w:val="18"/>
          <w:szCs w:val="18"/>
        </w:rPr>
      </w:pPr>
    </w:p>
    <w:sectPr w:rsidR="000D4113" w:rsidRPr="004D4E67" w:rsidSect="00105D36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6E859" w14:textId="77777777" w:rsidR="004C792F" w:rsidRDefault="004C792F">
      <w:r>
        <w:separator/>
      </w:r>
    </w:p>
  </w:endnote>
  <w:endnote w:type="continuationSeparator" w:id="0">
    <w:p w14:paraId="5930FDC2" w14:textId="77777777" w:rsidR="004C792F" w:rsidRDefault="004C7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5E36A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5E36A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FA98" w14:textId="77777777" w:rsidR="004C792F" w:rsidRDefault="004C792F">
      <w:r>
        <w:separator/>
      </w:r>
    </w:p>
  </w:footnote>
  <w:footnote w:type="continuationSeparator" w:id="0">
    <w:p w14:paraId="4B045ED8" w14:textId="77777777" w:rsidR="004C792F" w:rsidRDefault="004C7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AC300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1D66C3"/>
    <w:multiLevelType w:val="hybridMultilevel"/>
    <w:tmpl w:val="76180964"/>
    <w:lvl w:ilvl="0" w:tplc="7D24670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A986438"/>
    <w:multiLevelType w:val="hybridMultilevel"/>
    <w:tmpl w:val="A6129600"/>
    <w:lvl w:ilvl="0" w:tplc="A670B0F8">
      <w:start w:val="1"/>
      <w:numFmt w:val="upp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ED3369A"/>
    <w:multiLevelType w:val="hybridMultilevel"/>
    <w:tmpl w:val="600C0768"/>
    <w:lvl w:ilvl="0" w:tplc="66F8B1E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E1F2651"/>
    <w:multiLevelType w:val="hybridMultilevel"/>
    <w:tmpl w:val="82DA7A22"/>
    <w:lvl w:ilvl="0" w:tplc="6C50962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BE74385"/>
    <w:multiLevelType w:val="hybridMultilevel"/>
    <w:tmpl w:val="8C4EF0D4"/>
    <w:lvl w:ilvl="0" w:tplc="907C78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3"/>
  </w:num>
  <w:num w:numId="3" w16cid:durableId="1620797825">
    <w:abstractNumId w:val="3"/>
  </w:num>
  <w:num w:numId="4" w16cid:durableId="1176723425">
    <w:abstractNumId w:val="1"/>
  </w:num>
  <w:num w:numId="5" w16cid:durableId="302581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3"/>
  </w:num>
  <w:num w:numId="8" w16cid:durableId="14897835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10"/>
  </w:num>
  <w:num w:numId="10" w16cid:durableId="2507457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4"/>
  </w:num>
  <w:num w:numId="12" w16cid:durableId="1732073986">
    <w:abstractNumId w:val="9"/>
  </w:num>
  <w:num w:numId="13" w16cid:durableId="13899580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1"/>
  </w:num>
  <w:num w:numId="16" w16cid:durableId="6705226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1"/>
  </w:num>
  <w:num w:numId="18" w16cid:durableId="21469215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03288368">
    <w:abstractNumId w:val="5"/>
  </w:num>
  <w:num w:numId="21" w16cid:durableId="412506692">
    <w:abstractNumId w:val="7"/>
  </w:num>
  <w:num w:numId="22" w16cid:durableId="87778328">
    <w:abstractNumId w:val="2"/>
  </w:num>
  <w:num w:numId="23" w16cid:durableId="1559319158">
    <w:abstractNumId w:val="6"/>
  </w:num>
  <w:num w:numId="24" w16cid:durableId="1052654737">
    <w:abstractNumId w:val="8"/>
  </w:num>
  <w:num w:numId="25" w16cid:durableId="18766983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AFF"/>
    <w:rsid w:val="0000224C"/>
    <w:rsid w:val="00004037"/>
    <w:rsid w:val="00012922"/>
    <w:rsid w:val="0001575C"/>
    <w:rsid w:val="000179B5"/>
    <w:rsid w:val="00017B62"/>
    <w:rsid w:val="000204E7"/>
    <w:rsid w:val="00023FA0"/>
    <w:rsid w:val="0002602F"/>
    <w:rsid w:val="00026B9C"/>
    <w:rsid w:val="00030E4A"/>
    <w:rsid w:val="00031A27"/>
    <w:rsid w:val="00031EE0"/>
    <w:rsid w:val="000404A2"/>
    <w:rsid w:val="00042B0F"/>
    <w:rsid w:val="0004641A"/>
    <w:rsid w:val="00052A07"/>
    <w:rsid w:val="000533DA"/>
    <w:rsid w:val="000537F7"/>
    <w:rsid w:val="0005407C"/>
    <w:rsid w:val="0005457F"/>
    <w:rsid w:val="00054F7D"/>
    <w:rsid w:val="000608E9"/>
    <w:rsid w:val="00061FEB"/>
    <w:rsid w:val="000667DF"/>
    <w:rsid w:val="0007209B"/>
    <w:rsid w:val="00075792"/>
    <w:rsid w:val="00080F9C"/>
    <w:rsid w:val="00084B17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3C7"/>
    <w:rsid w:val="000C648D"/>
    <w:rsid w:val="000C75AF"/>
    <w:rsid w:val="000D1294"/>
    <w:rsid w:val="000D4113"/>
    <w:rsid w:val="000D77C2"/>
    <w:rsid w:val="000D7861"/>
    <w:rsid w:val="000E039E"/>
    <w:rsid w:val="000E2506"/>
    <w:rsid w:val="000E27F9"/>
    <w:rsid w:val="000E2B1E"/>
    <w:rsid w:val="000E311F"/>
    <w:rsid w:val="000E3A68"/>
    <w:rsid w:val="000E58AB"/>
    <w:rsid w:val="000E6CE0"/>
    <w:rsid w:val="000F3C0F"/>
    <w:rsid w:val="000F77E3"/>
    <w:rsid w:val="00105D36"/>
    <w:rsid w:val="00107B02"/>
    <w:rsid w:val="001129AD"/>
    <w:rsid w:val="0011363A"/>
    <w:rsid w:val="00113A3F"/>
    <w:rsid w:val="001164FE"/>
    <w:rsid w:val="00121714"/>
    <w:rsid w:val="00125084"/>
    <w:rsid w:val="00125277"/>
    <w:rsid w:val="00133E76"/>
    <w:rsid w:val="0013516D"/>
    <w:rsid w:val="001375F7"/>
    <w:rsid w:val="001554E9"/>
    <w:rsid w:val="00161755"/>
    <w:rsid w:val="00162BF1"/>
    <w:rsid w:val="00163DA9"/>
    <w:rsid w:val="0016560C"/>
    <w:rsid w:val="00175463"/>
    <w:rsid w:val="001846FF"/>
    <w:rsid w:val="00185BE6"/>
    <w:rsid w:val="00186092"/>
    <w:rsid w:val="00187509"/>
    <w:rsid w:val="00193A97"/>
    <w:rsid w:val="001948BE"/>
    <w:rsid w:val="0019547B"/>
    <w:rsid w:val="00196F54"/>
    <w:rsid w:val="001A12CE"/>
    <w:rsid w:val="001A6292"/>
    <w:rsid w:val="001A7511"/>
    <w:rsid w:val="001B2F1E"/>
    <w:rsid w:val="001C33B0"/>
    <w:rsid w:val="001C33CB"/>
    <w:rsid w:val="001C57E6"/>
    <w:rsid w:val="001C5CBB"/>
    <w:rsid w:val="001D432D"/>
    <w:rsid w:val="001D465C"/>
    <w:rsid w:val="001D6234"/>
    <w:rsid w:val="001E646A"/>
    <w:rsid w:val="001E682E"/>
    <w:rsid w:val="001E7449"/>
    <w:rsid w:val="001F007F"/>
    <w:rsid w:val="001F0D36"/>
    <w:rsid w:val="001F1C26"/>
    <w:rsid w:val="001F2D7E"/>
    <w:rsid w:val="00202F3F"/>
    <w:rsid w:val="002073C2"/>
    <w:rsid w:val="00211FD1"/>
    <w:rsid w:val="00213955"/>
    <w:rsid w:val="00224BB2"/>
    <w:rsid w:val="00235240"/>
    <w:rsid w:val="002368FD"/>
    <w:rsid w:val="0024110F"/>
    <w:rsid w:val="002423AB"/>
    <w:rsid w:val="002440B0"/>
    <w:rsid w:val="00247F57"/>
    <w:rsid w:val="0025685C"/>
    <w:rsid w:val="00260775"/>
    <w:rsid w:val="00276E8F"/>
    <w:rsid w:val="0027792D"/>
    <w:rsid w:val="0028056C"/>
    <w:rsid w:val="00282723"/>
    <w:rsid w:val="00282788"/>
    <w:rsid w:val="0028617A"/>
    <w:rsid w:val="0029608A"/>
    <w:rsid w:val="002A6617"/>
    <w:rsid w:val="002A7E1B"/>
    <w:rsid w:val="002B0EDC"/>
    <w:rsid w:val="002B0FB8"/>
    <w:rsid w:val="002B35EB"/>
    <w:rsid w:val="002B4718"/>
    <w:rsid w:val="002E6DD1"/>
    <w:rsid w:val="002F027E"/>
    <w:rsid w:val="002F6021"/>
    <w:rsid w:val="00302157"/>
    <w:rsid w:val="0030565A"/>
    <w:rsid w:val="00312CEA"/>
    <w:rsid w:val="00317CB5"/>
    <w:rsid w:val="00320BFA"/>
    <w:rsid w:val="0032378D"/>
    <w:rsid w:val="003255B3"/>
    <w:rsid w:val="003323B0"/>
    <w:rsid w:val="003337F4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0AD5"/>
    <w:rsid w:val="00374312"/>
    <w:rsid w:val="00377DA7"/>
    <w:rsid w:val="003816ED"/>
    <w:rsid w:val="00383087"/>
    <w:rsid w:val="00383294"/>
    <w:rsid w:val="00395190"/>
    <w:rsid w:val="003A2B7D"/>
    <w:rsid w:val="003A301E"/>
    <w:rsid w:val="003A4A75"/>
    <w:rsid w:val="003A5366"/>
    <w:rsid w:val="003B2D5B"/>
    <w:rsid w:val="003B647A"/>
    <w:rsid w:val="003C1359"/>
    <w:rsid w:val="003C5262"/>
    <w:rsid w:val="003C7CC7"/>
    <w:rsid w:val="003D398C"/>
    <w:rsid w:val="003D473B"/>
    <w:rsid w:val="003D4B35"/>
    <w:rsid w:val="003E4F19"/>
    <w:rsid w:val="003F5F25"/>
    <w:rsid w:val="004039E4"/>
    <w:rsid w:val="0040436D"/>
    <w:rsid w:val="00410092"/>
    <w:rsid w:val="00410543"/>
    <w:rsid w:val="004173CC"/>
    <w:rsid w:val="0042201D"/>
    <w:rsid w:val="0042356B"/>
    <w:rsid w:val="0042420A"/>
    <w:rsid w:val="004243D2"/>
    <w:rsid w:val="00424610"/>
    <w:rsid w:val="00424AD5"/>
    <w:rsid w:val="00426A5B"/>
    <w:rsid w:val="00431C8E"/>
    <w:rsid w:val="00435424"/>
    <w:rsid w:val="0044065B"/>
    <w:rsid w:val="00451148"/>
    <w:rsid w:val="00451B94"/>
    <w:rsid w:val="00455AED"/>
    <w:rsid w:val="004649E1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A7F16"/>
    <w:rsid w:val="004B42D8"/>
    <w:rsid w:val="004B6B8F"/>
    <w:rsid w:val="004B7511"/>
    <w:rsid w:val="004C792F"/>
    <w:rsid w:val="004D4E67"/>
    <w:rsid w:val="004E23CE"/>
    <w:rsid w:val="004E516B"/>
    <w:rsid w:val="004F3C47"/>
    <w:rsid w:val="00500539"/>
    <w:rsid w:val="00503373"/>
    <w:rsid w:val="005037D9"/>
    <w:rsid w:val="00503C54"/>
    <w:rsid w:val="00503F3F"/>
    <w:rsid w:val="00504693"/>
    <w:rsid w:val="00517E32"/>
    <w:rsid w:val="00527B85"/>
    <w:rsid w:val="005312EB"/>
    <w:rsid w:val="00531F73"/>
    <w:rsid w:val="00536336"/>
    <w:rsid w:val="0054044B"/>
    <w:rsid w:val="00540AEB"/>
    <w:rsid w:val="00542ED7"/>
    <w:rsid w:val="00550D4A"/>
    <w:rsid w:val="00556A1D"/>
    <w:rsid w:val="00563773"/>
    <w:rsid w:val="00564A29"/>
    <w:rsid w:val="00564FBC"/>
    <w:rsid w:val="00565496"/>
    <w:rsid w:val="005705A9"/>
    <w:rsid w:val="00572864"/>
    <w:rsid w:val="005743BA"/>
    <w:rsid w:val="0058189B"/>
    <w:rsid w:val="00581BD6"/>
    <w:rsid w:val="0058482B"/>
    <w:rsid w:val="0058618A"/>
    <w:rsid w:val="00587002"/>
    <w:rsid w:val="00591611"/>
    <w:rsid w:val="005928C9"/>
    <w:rsid w:val="00592BA8"/>
    <w:rsid w:val="005A362B"/>
    <w:rsid w:val="005A4952"/>
    <w:rsid w:val="005A4CE8"/>
    <w:rsid w:val="005A5A32"/>
    <w:rsid w:val="005B1D47"/>
    <w:rsid w:val="005B20A1"/>
    <w:rsid w:val="005B2478"/>
    <w:rsid w:val="005B2E12"/>
    <w:rsid w:val="005C21FC"/>
    <w:rsid w:val="005C30AE"/>
    <w:rsid w:val="005E35F3"/>
    <w:rsid w:val="005E36A5"/>
    <w:rsid w:val="005E400D"/>
    <w:rsid w:val="005E698D"/>
    <w:rsid w:val="005F09F1"/>
    <w:rsid w:val="005F645A"/>
    <w:rsid w:val="005F7EDE"/>
    <w:rsid w:val="0060060C"/>
    <w:rsid w:val="00604360"/>
    <w:rsid w:val="006044F7"/>
    <w:rsid w:val="00604F1A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3769F"/>
    <w:rsid w:val="00640352"/>
    <w:rsid w:val="006426D5"/>
    <w:rsid w:val="00642924"/>
    <w:rsid w:val="006466FF"/>
    <w:rsid w:val="00646A5F"/>
    <w:rsid w:val="006475C1"/>
    <w:rsid w:val="00647FB5"/>
    <w:rsid w:val="00656C00"/>
    <w:rsid w:val="00657A9C"/>
    <w:rsid w:val="00661967"/>
    <w:rsid w:val="006619A0"/>
    <w:rsid w:val="00661F61"/>
    <w:rsid w:val="00671B49"/>
    <w:rsid w:val="00674096"/>
    <w:rsid w:val="00674155"/>
    <w:rsid w:val="006746CA"/>
    <w:rsid w:val="00691C40"/>
    <w:rsid w:val="00695745"/>
    <w:rsid w:val="0069600B"/>
    <w:rsid w:val="00696B8A"/>
    <w:rsid w:val="006A0A1A"/>
    <w:rsid w:val="006A1C15"/>
    <w:rsid w:val="006A61F9"/>
    <w:rsid w:val="006A6460"/>
    <w:rsid w:val="006B0760"/>
    <w:rsid w:val="006B104E"/>
    <w:rsid w:val="006B5AEA"/>
    <w:rsid w:val="006B6383"/>
    <w:rsid w:val="006B640D"/>
    <w:rsid w:val="006C61FA"/>
    <w:rsid w:val="006C691D"/>
    <w:rsid w:val="006D0535"/>
    <w:rsid w:val="006D0896"/>
    <w:rsid w:val="006D2982"/>
    <w:rsid w:val="006E25D2"/>
    <w:rsid w:val="006F2503"/>
    <w:rsid w:val="006F5E6C"/>
    <w:rsid w:val="0070391A"/>
    <w:rsid w:val="0070628C"/>
    <w:rsid w:val="00706486"/>
    <w:rsid w:val="00715DAC"/>
    <w:rsid w:val="007214E3"/>
    <w:rsid w:val="007222F7"/>
    <w:rsid w:val="00722ED2"/>
    <w:rsid w:val="00724679"/>
    <w:rsid w:val="00725368"/>
    <w:rsid w:val="00725CDC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79BD"/>
    <w:rsid w:val="00770837"/>
    <w:rsid w:val="00771FB6"/>
    <w:rsid w:val="007722BF"/>
    <w:rsid w:val="0077580B"/>
    <w:rsid w:val="00776E38"/>
    <w:rsid w:val="007810F2"/>
    <w:rsid w:val="00781167"/>
    <w:rsid w:val="007854B3"/>
    <w:rsid w:val="0078787D"/>
    <w:rsid w:val="00787FA8"/>
    <w:rsid w:val="007941A1"/>
    <w:rsid w:val="007944F8"/>
    <w:rsid w:val="007973E3"/>
    <w:rsid w:val="007A1883"/>
    <w:rsid w:val="007A1E3B"/>
    <w:rsid w:val="007A76AF"/>
    <w:rsid w:val="007B6C58"/>
    <w:rsid w:val="007D0720"/>
    <w:rsid w:val="007D10F2"/>
    <w:rsid w:val="007D207E"/>
    <w:rsid w:val="007D3A28"/>
    <w:rsid w:val="007D6DEC"/>
    <w:rsid w:val="007E1803"/>
    <w:rsid w:val="007E46A1"/>
    <w:rsid w:val="007E498B"/>
    <w:rsid w:val="007E730D"/>
    <w:rsid w:val="007E7311"/>
    <w:rsid w:val="007F20C0"/>
    <w:rsid w:val="007F38A6"/>
    <w:rsid w:val="007F403E"/>
    <w:rsid w:val="00800988"/>
    <w:rsid w:val="00802D0F"/>
    <w:rsid w:val="008072AC"/>
    <w:rsid w:val="00810CEA"/>
    <w:rsid w:val="008233E5"/>
    <w:rsid w:val="00824C9E"/>
    <w:rsid w:val="00827DC1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75547"/>
    <w:rsid w:val="00876BF0"/>
    <w:rsid w:val="00880A2A"/>
    <w:rsid w:val="0088503B"/>
    <w:rsid w:val="00886D76"/>
    <w:rsid w:val="00892ECC"/>
    <w:rsid w:val="00897019"/>
    <w:rsid w:val="008A3072"/>
    <w:rsid w:val="008A6EF4"/>
    <w:rsid w:val="008B0A07"/>
    <w:rsid w:val="008B781F"/>
    <w:rsid w:val="008C0069"/>
    <w:rsid w:val="008C1495"/>
    <w:rsid w:val="008C18A4"/>
    <w:rsid w:val="008C49C8"/>
    <w:rsid w:val="008C5E2A"/>
    <w:rsid w:val="008D4159"/>
    <w:rsid w:val="008D5522"/>
    <w:rsid w:val="008D69C5"/>
    <w:rsid w:val="008D7404"/>
    <w:rsid w:val="008E0F86"/>
    <w:rsid w:val="008E52A3"/>
    <w:rsid w:val="008F2DC1"/>
    <w:rsid w:val="008F5D21"/>
    <w:rsid w:val="008F70AD"/>
    <w:rsid w:val="008F7CE2"/>
    <w:rsid w:val="00900DB1"/>
    <w:rsid w:val="009022BF"/>
    <w:rsid w:val="00911CD9"/>
    <w:rsid w:val="00912B71"/>
    <w:rsid w:val="009143DB"/>
    <w:rsid w:val="00921C95"/>
    <w:rsid w:val="009261DE"/>
    <w:rsid w:val="00931632"/>
    <w:rsid w:val="00932C92"/>
    <w:rsid w:val="0093531F"/>
    <w:rsid w:val="0094315A"/>
    <w:rsid w:val="009454E4"/>
    <w:rsid w:val="00946836"/>
    <w:rsid w:val="0096683A"/>
    <w:rsid w:val="00967611"/>
    <w:rsid w:val="009727D3"/>
    <w:rsid w:val="009765C9"/>
    <w:rsid w:val="00983F8E"/>
    <w:rsid w:val="00984240"/>
    <w:rsid w:val="00987F2B"/>
    <w:rsid w:val="0099199D"/>
    <w:rsid w:val="00995B07"/>
    <w:rsid w:val="009A2619"/>
    <w:rsid w:val="009A5850"/>
    <w:rsid w:val="009A746B"/>
    <w:rsid w:val="009B0069"/>
    <w:rsid w:val="009B10D6"/>
    <w:rsid w:val="009C00F0"/>
    <w:rsid w:val="009C1403"/>
    <w:rsid w:val="009C365D"/>
    <w:rsid w:val="009D31EE"/>
    <w:rsid w:val="009D65D0"/>
    <w:rsid w:val="009D7E91"/>
    <w:rsid w:val="009E135E"/>
    <w:rsid w:val="009E3C92"/>
    <w:rsid w:val="009E54F4"/>
    <w:rsid w:val="009E63D2"/>
    <w:rsid w:val="009E71AD"/>
    <w:rsid w:val="009E7282"/>
    <w:rsid w:val="009F2BFA"/>
    <w:rsid w:val="00A007F2"/>
    <w:rsid w:val="00A017C9"/>
    <w:rsid w:val="00A03A3D"/>
    <w:rsid w:val="00A045C4"/>
    <w:rsid w:val="00A10DFA"/>
    <w:rsid w:val="00A21708"/>
    <w:rsid w:val="00A22362"/>
    <w:rsid w:val="00A22E41"/>
    <w:rsid w:val="00A249BA"/>
    <w:rsid w:val="00A27460"/>
    <w:rsid w:val="00A307C7"/>
    <w:rsid w:val="00A31E07"/>
    <w:rsid w:val="00A37641"/>
    <w:rsid w:val="00A418A9"/>
    <w:rsid w:val="00A44581"/>
    <w:rsid w:val="00A45093"/>
    <w:rsid w:val="00A50EAF"/>
    <w:rsid w:val="00A602F9"/>
    <w:rsid w:val="00A63ECB"/>
    <w:rsid w:val="00A650EE"/>
    <w:rsid w:val="00A662C8"/>
    <w:rsid w:val="00A67B23"/>
    <w:rsid w:val="00A71157"/>
    <w:rsid w:val="00A835B1"/>
    <w:rsid w:val="00A966E6"/>
    <w:rsid w:val="00AA309D"/>
    <w:rsid w:val="00AB0B07"/>
    <w:rsid w:val="00AB2BE3"/>
    <w:rsid w:val="00AB6A49"/>
    <w:rsid w:val="00AB7834"/>
    <w:rsid w:val="00AC4D5F"/>
    <w:rsid w:val="00AD1D2C"/>
    <w:rsid w:val="00AE0525"/>
    <w:rsid w:val="00AE08DB"/>
    <w:rsid w:val="00AE2729"/>
    <w:rsid w:val="00AE3148"/>
    <w:rsid w:val="00AE3208"/>
    <w:rsid w:val="00AE5AE2"/>
    <w:rsid w:val="00AE7343"/>
    <w:rsid w:val="00AF591C"/>
    <w:rsid w:val="00B00632"/>
    <w:rsid w:val="00B00A13"/>
    <w:rsid w:val="00B00D69"/>
    <w:rsid w:val="00B00E04"/>
    <w:rsid w:val="00B03026"/>
    <w:rsid w:val="00B046AE"/>
    <w:rsid w:val="00B05485"/>
    <w:rsid w:val="00B1458E"/>
    <w:rsid w:val="00B14C51"/>
    <w:rsid w:val="00B20021"/>
    <w:rsid w:val="00B20FDE"/>
    <w:rsid w:val="00B2211A"/>
    <w:rsid w:val="00B2634A"/>
    <w:rsid w:val="00B31A5D"/>
    <w:rsid w:val="00B42041"/>
    <w:rsid w:val="00B42C85"/>
    <w:rsid w:val="00B43FBF"/>
    <w:rsid w:val="00B44F11"/>
    <w:rsid w:val="00B46C16"/>
    <w:rsid w:val="00B51846"/>
    <w:rsid w:val="00B55BE6"/>
    <w:rsid w:val="00B5733C"/>
    <w:rsid w:val="00B60090"/>
    <w:rsid w:val="00B62979"/>
    <w:rsid w:val="00B6419C"/>
    <w:rsid w:val="00B70056"/>
    <w:rsid w:val="00B701D7"/>
    <w:rsid w:val="00B74D75"/>
    <w:rsid w:val="00B75C27"/>
    <w:rsid w:val="00B823A7"/>
    <w:rsid w:val="00B90B2A"/>
    <w:rsid w:val="00B90FA5"/>
    <w:rsid w:val="00B919F1"/>
    <w:rsid w:val="00B95CC8"/>
    <w:rsid w:val="00BA2260"/>
    <w:rsid w:val="00BA6953"/>
    <w:rsid w:val="00BB468D"/>
    <w:rsid w:val="00BB5996"/>
    <w:rsid w:val="00BC0E8D"/>
    <w:rsid w:val="00BC4F18"/>
    <w:rsid w:val="00BE08E7"/>
    <w:rsid w:val="00BE6551"/>
    <w:rsid w:val="00BF093B"/>
    <w:rsid w:val="00BF27D2"/>
    <w:rsid w:val="00C00B88"/>
    <w:rsid w:val="00C06B2A"/>
    <w:rsid w:val="00C276D0"/>
    <w:rsid w:val="00C334AB"/>
    <w:rsid w:val="00C35E57"/>
    <w:rsid w:val="00C35E80"/>
    <w:rsid w:val="00C36185"/>
    <w:rsid w:val="00C3731B"/>
    <w:rsid w:val="00C40AA2"/>
    <w:rsid w:val="00C4244F"/>
    <w:rsid w:val="00C455A0"/>
    <w:rsid w:val="00C45713"/>
    <w:rsid w:val="00C458D3"/>
    <w:rsid w:val="00C55280"/>
    <w:rsid w:val="00C632ED"/>
    <w:rsid w:val="00C635CA"/>
    <w:rsid w:val="00C66150"/>
    <w:rsid w:val="00C70EF5"/>
    <w:rsid w:val="00C71D04"/>
    <w:rsid w:val="00C754CD"/>
    <w:rsid w:val="00C756C5"/>
    <w:rsid w:val="00C8103E"/>
    <w:rsid w:val="00C82195"/>
    <w:rsid w:val="00C8232A"/>
    <w:rsid w:val="00C82CAE"/>
    <w:rsid w:val="00C8442E"/>
    <w:rsid w:val="00C906E1"/>
    <w:rsid w:val="00C930A8"/>
    <w:rsid w:val="00CA108B"/>
    <w:rsid w:val="00CA14B6"/>
    <w:rsid w:val="00CA6CDB"/>
    <w:rsid w:val="00CB5E13"/>
    <w:rsid w:val="00CB73FF"/>
    <w:rsid w:val="00CC0A85"/>
    <w:rsid w:val="00CC3524"/>
    <w:rsid w:val="00CD1047"/>
    <w:rsid w:val="00CD24D8"/>
    <w:rsid w:val="00CD27BE"/>
    <w:rsid w:val="00CD29E9"/>
    <w:rsid w:val="00CD4BBC"/>
    <w:rsid w:val="00CD6F0F"/>
    <w:rsid w:val="00CE0BB7"/>
    <w:rsid w:val="00CE3E9A"/>
    <w:rsid w:val="00CE708B"/>
    <w:rsid w:val="00CF1606"/>
    <w:rsid w:val="00CF26B7"/>
    <w:rsid w:val="00CF6E39"/>
    <w:rsid w:val="00CF72DA"/>
    <w:rsid w:val="00D02248"/>
    <w:rsid w:val="00D03B57"/>
    <w:rsid w:val="00D0769A"/>
    <w:rsid w:val="00D15B4E"/>
    <w:rsid w:val="00D177E7"/>
    <w:rsid w:val="00D2079F"/>
    <w:rsid w:val="00D227C0"/>
    <w:rsid w:val="00D26BD4"/>
    <w:rsid w:val="00D273B1"/>
    <w:rsid w:val="00D42D8D"/>
    <w:rsid w:val="00D4453F"/>
    <w:rsid w:val="00D447EF"/>
    <w:rsid w:val="00D505E2"/>
    <w:rsid w:val="00D5385E"/>
    <w:rsid w:val="00D572BF"/>
    <w:rsid w:val="00D6498F"/>
    <w:rsid w:val="00D7463D"/>
    <w:rsid w:val="00D765F9"/>
    <w:rsid w:val="00D80F5A"/>
    <w:rsid w:val="00D83DE8"/>
    <w:rsid w:val="00D84943"/>
    <w:rsid w:val="00D85465"/>
    <w:rsid w:val="00D85961"/>
    <w:rsid w:val="00D86DB2"/>
    <w:rsid w:val="00D93BE9"/>
    <w:rsid w:val="00D94AE7"/>
    <w:rsid w:val="00D966B3"/>
    <w:rsid w:val="00D970F0"/>
    <w:rsid w:val="00DA4540"/>
    <w:rsid w:val="00DA54B6"/>
    <w:rsid w:val="00DA587E"/>
    <w:rsid w:val="00DA60F4"/>
    <w:rsid w:val="00DA72D4"/>
    <w:rsid w:val="00DB0F8B"/>
    <w:rsid w:val="00DB27D3"/>
    <w:rsid w:val="00DB3052"/>
    <w:rsid w:val="00DC158F"/>
    <w:rsid w:val="00DC2D17"/>
    <w:rsid w:val="00DC32A3"/>
    <w:rsid w:val="00DD17E0"/>
    <w:rsid w:val="00DE23BF"/>
    <w:rsid w:val="00DE3981"/>
    <w:rsid w:val="00DE40DD"/>
    <w:rsid w:val="00DE4C5C"/>
    <w:rsid w:val="00DE7755"/>
    <w:rsid w:val="00DF059A"/>
    <w:rsid w:val="00DF3D56"/>
    <w:rsid w:val="00DF57F6"/>
    <w:rsid w:val="00DF64E9"/>
    <w:rsid w:val="00DF6D19"/>
    <w:rsid w:val="00DF6ED2"/>
    <w:rsid w:val="00DF70F5"/>
    <w:rsid w:val="00E14B3A"/>
    <w:rsid w:val="00E2252C"/>
    <w:rsid w:val="00E242F6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76F20"/>
    <w:rsid w:val="00E84491"/>
    <w:rsid w:val="00E86ED6"/>
    <w:rsid w:val="00E91632"/>
    <w:rsid w:val="00E933FD"/>
    <w:rsid w:val="00E9731C"/>
    <w:rsid w:val="00EA0A57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222E"/>
    <w:rsid w:val="00EE3B6B"/>
    <w:rsid w:val="00EF08E6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15C4B"/>
    <w:rsid w:val="00F20BC6"/>
    <w:rsid w:val="00F21403"/>
    <w:rsid w:val="00F255FC"/>
    <w:rsid w:val="00F259B0"/>
    <w:rsid w:val="00F26A20"/>
    <w:rsid w:val="00F276C9"/>
    <w:rsid w:val="00F31359"/>
    <w:rsid w:val="00F34BE5"/>
    <w:rsid w:val="00F351B0"/>
    <w:rsid w:val="00F3649F"/>
    <w:rsid w:val="00F40690"/>
    <w:rsid w:val="00F43949"/>
    <w:rsid w:val="00F43B8F"/>
    <w:rsid w:val="00F51785"/>
    <w:rsid w:val="00F530D7"/>
    <w:rsid w:val="00F541E6"/>
    <w:rsid w:val="00F62F49"/>
    <w:rsid w:val="00F640BF"/>
    <w:rsid w:val="00F70754"/>
    <w:rsid w:val="00F77926"/>
    <w:rsid w:val="00F8229E"/>
    <w:rsid w:val="00F83A19"/>
    <w:rsid w:val="00F85EC3"/>
    <w:rsid w:val="00F879A1"/>
    <w:rsid w:val="00F9145B"/>
    <w:rsid w:val="00F92FC4"/>
    <w:rsid w:val="00F9793C"/>
    <w:rsid w:val="00FA0C14"/>
    <w:rsid w:val="00FA137A"/>
    <w:rsid w:val="00FA28F6"/>
    <w:rsid w:val="00FA5504"/>
    <w:rsid w:val="00FB4B02"/>
    <w:rsid w:val="00FC2831"/>
    <w:rsid w:val="00FC2D40"/>
    <w:rsid w:val="00FC343A"/>
    <w:rsid w:val="00FC3600"/>
    <w:rsid w:val="00FC4A9F"/>
    <w:rsid w:val="00FC537A"/>
    <w:rsid w:val="00FC565B"/>
    <w:rsid w:val="00FC781F"/>
    <w:rsid w:val="00FD3DC9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EAAEF507-1A35-4EC5-895C-298AD78D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FC343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A309D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1E744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5007</Words>
  <Characters>27038</Characters>
  <Application>Microsoft Office Word</Application>
  <DocSecurity>0</DocSecurity>
  <Lines>225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31982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5</cp:revision>
  <cp:lastPrinted>2024-06-19T02:39:00Z</cp:lastPrinted>
  <dcterms:created xsi:type="dcterms:W3CDTF">2024-06-19T02:39:00Z</dcterms:created>
  <dcterms:modified xsi:type="dcterms:W3CDTF">2024-06-24T17:34:00Z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