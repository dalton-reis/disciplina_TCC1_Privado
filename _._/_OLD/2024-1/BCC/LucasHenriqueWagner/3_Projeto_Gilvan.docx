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0"/>
        <w:gridCol w:w="3648"/>
      </w:tblGrid>
      <w:tr w:rsidR="00F0030C" w:rsidRPr="000976E3" w14:paraId="16A1172A" w14:textId="77777777" w:rsidTr="008F7CE2">
        <w:tc>
          <w:tcPr>
            <w:tcW w:w="9072" w:type="dxa"/>
            <w:gridSpan w:val="2"/>
            <w:shd w:val="clear" w:color="auto" w:fill="auto"/>
          </w:tcPr>
          <w:p w14:paraId="27F900D1" w14:textId="77777777" w:rsidR="00F0030C" w:rsidRPr="000976E3"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0976E3">
              <w:rPr>
                <w:rStyle w:val="Nmerodepgina"/>
              </w:rPr>
              <w:t>CURSO DE CIÊNCIA DA COMPUTAÇÃO – TCC</w:t>
            </w:r>
          </w:p>
        </w:tc>
      </w:tr>
      <w:tr w:rsidR="00F0030C" w:rsidRPr="000976E3" w14:paraId="69160EAA" w14:textId="77777777" w:rsidTr="008F7CE2">
        <w:tc>
          <w:tcPr>
            <w:tcW w:w="5387" w:type="dxa"/>
            <w:shd w:val="clear" w:color="auto" w:fill="auto"/>
          </w:tcPr>
          <w:p w14:paraId="3D025371" w14:textId="50453303" w:rsidR="00F0030C" w:rsidRPr="000976E3" w:rsidRDefault="00F0030C" w:rsidP="00BE39CF">
            <w:pPr>
              <w:pStyle w:val="Cabealho"/>
              <w:tabs>
                <w:tab w:val="clear" w:pos="8640"/>
                <w:tab w:val="right" w:pos="8931"/>
              </w:tabs>
              <w:ind w:right="141"/>
            </w:pPr>
            <w:r w:rsidRPr="000976E3">
              <w:rPr>
                <w:rStyle w:val="Nmerodepgina"/>
              </w:rPr>
              <w:t>() PRÉ-PROJETO </w:t>
            </w:r>
            <w:proofErr w:type="gramStart"/>
            <w:r w:rsidRPr="000976E3">
              <w:rPr>
                <w:rStyle w:val="Nmerodepgina"/>
              </w:rPr>
              <w:t> </w:t>
            </w:r>
            <w:r w:rsidR="000B232C" w:rsidRPr="000976E3">
              <w:rPr>
                <w:rStyle w:val="Nmerodepgina"/>
              </w:rPr>
              <w:t xml:space="preserve">  (</w:t>
            </w:r>
            <w:proofErr w:type="gramEnd"/>
            <w:r w:rsidR="00A751B3">
              <w:rPr>
                <w:rStyle w:val="Nmerodepgina"/>
              </w:rPr>
              <w:t>X</w:t>
            </w:r>
            <w:r w:rsidRPr="000976E3">
              <w:t xml:space="preserve">) </w:t>
            </w:r>
            <w:r w:rsidRPr="000976E3">
              <w:rPr>
                <w:rStyle w:val="Nmerodepgina"/>
              </w:rPr>
              <w:t xml:space="preserve">PROJETO </w:t>
            </w:r>
          </w:p>
        </w:tc>
        <w:tc>
          <w:tcPr>
            <w:tcW w:w="3685" w:type="dxa"/>
            <w:shd w:val="clear" w:color="auto" w:fill="auto"/>
          </w:tcPr>
          <w:p w14:paraId="1D47DDD6" w14:textId="40915035" w:rsidR="00F0030C" w:rsidRPr="000976E3" w:rsidRDefault="00F0030C" w:rsidP="00BE39CF">
            <w:pPr>
              <w:pStyle w:val="Cabealho"/>
              <w:tabs>
                <w:tab w:val="clear" w:pos="8640"/>
                <w:tab w:val="right" w:pos="8931"/>
              </w:tabs>
              <w:ind w:right="141"/>
              <w:rPr>
                <w:rStyle w:val="Nmerodepgina"/>
              </w:rPr>
            </w:pPr>
            <w:r w:rsidRPr="000976E3">
              <w:rPr>
                <w:rStyle w:val="Nmerodepgina"/>
              </w:rPr>
              <w:t xml:space="preserve">ANO/SEMESTRE: </w:t>
            </w:r>
            <w:r w:rsidR="002F6021" w:rsidRPr="000976E3">
              <w:rPr>
                <w:rStyle w:val="Nmerodepgina"/>
              </w:rPr>
              <w:t>202</w:t>
            </w:r>
            <w:r w:rsidR="00FB6B89" w:rsidRPr="000976E3">
              <w:rPr>
                <w:rStyle w:val="Nmerodepgina"/>
              </w:rPr>
              <w:t>4</w:t>
            </w:r>
            <w:r w:rsidRPr="000976E3">
              <w:rPr>
                <w:rStyle w:val="Nmerodepgina"/>
              </w:rPr>
              <w:t>/</w:t>
            </w:r>
            <w:r w:rsidR="002F6021" w:rsidRPr="000976E3">
              <w:rPr>
                <w:rStyle w:val="Nmerodepgina"/>
              </w:rPr>
              <w:t>1</w:t>
            </w:r>
          </w:p>
        </w:tc>
      </w:tr>
    </w:tbl>
    <w:p w14:paraId="0E3D8B3E" w14:textId="77777777" w:rsidR="00F0030C" w:rsidRPr="000976E3" w:rsidRDefault="00F0030C" w:rsidP="001E682E">
      <w:pPr>
        <w:pStyle w:val="TF-TTULO"/>
      </w:pPr>
    </w:p>
    <w:p w14:paraId="6A138A2F" w14:textId="5E050475" w:rsidR="002B0EDC" w:rsidRPr="000976E3" w:rsidRDefault="00E96940" w:rsidP="001E682E">
      <w:pPr>
        <w:pStyle w:val="TF-TTULO"/>
      </w:pPr>
      <w:r w:rsidRPr="00E96940">
        <w:t>Modelo de Sistema Multiagente para análise de impacto do tráfego na Cidade de Blumenau</w:t>
      </w:r>
    </w:p>
    <w:p w14:paraId="0AA923EA" w14:textId="0D0C9ED6" w:rsidR="001E682E" w:rsidRPr="000976E3" w:rsidRDefault="00D4068C" w:rsidP="00752038">
      <w:pPr>
        <w:pStyle w:val="TF-AUTOR0"/>
      </w:pPr>
      <w:r w:rsidRPr="000976E3">
        <w:t>Lucas Henrique Wagner</w:t>
      </w:r>
    </w:p>
    <w:p w14:paraId="15D37EA2" w14:textId="3CEE56E6" w:rsidR="001E682E" w:rsidRPr="000976E3" w:rsidRDefault="001E682E" w:rsidP="001E682E">
      <w:pPr>
        <w:pStyle w:val="TF-AUTOR0"/>
      </w:pPr>
      <w:r w:rsidRPr="000976E3">
        <w:t xml:space="preserve">Prof. </w:t>
      </w:r>
      <w:r w:rsidR="00D4068C" w:rsidRPr="000976E3">
        <w:t>Aurélio Faustino Hoppe</w:t>
      </w:r>
      <w:r w:rsidRPr="000976E3">
        <w:t xml:space="preserve"> – Orientador</w:t>
      </w:r>
    </w:p>
    <w:p w14:paraId="401C6CA4" w14:textId="207652DB" w:rsidR="00F255FC" w:rsidRPr="000976E3" w:rsidRDefault="00F255FC" w:rsidP="00424AD5">
      <w:pPr>
        <w:pStyle w:val="Ttulo1"/>
      </w:pPr>
      <w:r w:rsidRPr="000976E3">
        <w:t xml:space="preserve">Introdução </w:t>
      </w:r>
      <w:bookmarkEnd w:id="0"/>
      <w:bookmarkEnd w:id="1"/>
      <w:bookmarkEnd w:id="2"/>
      <w:bookmarkEnd w:id="3"/>
      <w:bookmarkEnd w:id="4"/>
      <w:bookmarkEnd w:id="5"/>
      <w:bookmarkEnd w:id="6"/>
      <w:bookmarkEnd w:id="7"/>
      <w:bookmarkEnd w:id="8"/>
    </w:p>
    <w:p w14:paraId="358DD74C" w14:textId="05A68A04" w:rsidR="00A820FE" w:rsidRPr="00953899" w:rsidRDefault="00D7019E" w:rsidP="003D398C">
      <w:pPr>
        <w:pStyle w:val="TF-TEXTO"/>
      </w:pPr>
      <w:r w:rsidRPr="00D7019E">
        <w:t xml:space="preserve">O rápido crescimento da população urbana e da frota de veículos tem sobrecarregado drasticamente a infraestrutura de transporte. Esse aumento exponencial tem resultado em congestionamentos frequentes, prolongando o tempo de deslocamento e causando sérios impactos econômicos, sociais e ambientais. Os </w:t>
      </w:r>
      <w:r w:rsidRPr="00953899">
        <w:t>engarrafamentos não apenas prejudicam a eficiência econômica, mas também contribuem para a poluição sonora e do ar, afetando a qualidade de vida dos cidadãos</w:t>
      </w:r>
      <w:r w:rsidR="008666C8" w:rsidRPr="00953899">
        <w:t xml:space="preserve"> </w:t>
      </w:r>
      <w:r w:rsidRPr="00953899">
        <w:t>(</w:t>
      </w:r>
      <w:r w:rsidR="00700D4A" w:rsidRPr="00953899">
        <w:rPr>
          <w:rStyle w:val="name"/>
        </w:rPr>
        <w:t xml:space="preserve">DESSBESELL </w:t>
      </w:r>
      <w:r w:rsidR="002A7D84" w:rsidRPr="00953899">
        <w:t>JUNIOR; FROZZA; MOLZ</w:t>
      </w:r>
      <w:r w:rsidRPr="00953899">
        <w:t>, 2015).</w:t>
      </w:r>
    </w:p>
    <w:p w14:paraId="28A7F8C0" w14:textId="3710424B" w:rsidR="00B4154C" w:rsidRPr="00953899" w:rsidRDefault="0026379B" w:rsidP="00DC691A">
      <w:pPr>
        <w:pStyle w:val="TF-TEXTO"/>
      </w:pPr>
      <w:r w:rsidRPr="00953899">
        <w:t xml:space="preserve">De acordo com </w:t>
      </w:r>
      <w:r w:rsidR="00A55FB8" w:rsidRPr="00953899">
        <w:t xml:space="preserve">Tiwary </w:t>
      </w:r>
      <w:r w:rsidR="00A55FB8" w:rsidRPr="00953899">
        <w:rPr>
          <w:i/>
          <w:iCs/>
        </w:rPr>
        <w:t>et al</w:t>
      </w:r>
      <w:r w:rsidR="00A55FB8" w:rsidRPr="00953899">
        <w:t>. (2011)</w:t>
      </w:r>
      <w:r w:rsidRPr="00953899">
        <w:t xml:space="preserve">, mesmo com os avanços tecnológicos, o tráfego de veículos permanece como a principal fonte de emissão de poluentes em áreas urbanas. Os </w:t>
      </w:r>
      <w:r w:rsidR="002A7D84" w:rsidRPr="00953899">
        <w:t>autores</w:t>
      </w:r>
      <w:r w:rsidRPr="00953899">
        <w:t xml:space="preserve"> também </w:t>
      </w:r>
      <w:r w:rsidR="002A7D84" w:rsidRPr="00953899">
        <w:t xml:space="preserve">ressaltam </w:t>
      </w:r>
      <w:r w:rsidRPr="00953899">
        <w:t xml:space="preserve">que o maior índice de emissões ocorre durante os momentos de parada e arranque dos veículos, situação comum em congestionamentos. </w:t>
      </w:r>
      <w:r w:rsidR="00822429" w:rsidRPr="00953899">
        <w:t>Além disso, d</w:t>
      </w:r>
      <w:r w:rsidRPr="00953899">
        <w:t xml:space="preserve">iariamente, os motoristas enfrentam altos níveis de estresse no trânsito. Como mencionado </w:t>
      </w:r>
      <w:r w:rsidR="004D112F" w:rsidRPr="00953899">
        <w:t xml:space="preserve">por </w:t>
      </w:r>
      <w:r w:rsidR="000C0199" w:rsidRPr="00953899">
        <w:t>Kondro</w:t>
      </w:r>
      <w:r w:rsidR="008666C8" w:rsidRPr="00953899">
        <w:t xml:space="preserve"> (</w:t>
      </w:r>
      <w:r w:rsidR="000C0199" w:rsidRPr="00953899">
        <w:t>2010)</w:t>
      </w:r>
      <w:r w:rsidRPr="00953899">
        <w:t>, o aumento da quantidade de veículos é uma resposta às demandas da população, porém, isso também se traduz em um aumento nos casos de estresse e problemas de saúde mental devido ao tempo prolongado de deslocamento, impactando negativamente a qualidade de vida e o bem-estar dos condutores.</w:t>
      </w:r>
      <w:r w:rsidR="00B4154C" w:rsidRPr="00953899">
        <w:t xml:space="preserve"> </w:t>
      </w:r>
    </w:p>
    <w:p w14:paraId="58DD3C8B" w14:textId="2719B9C2" w:rsidR="00D71035" w:rsidRPr="00953899" w:rsidRDefault="004D112F" w:rsidP="00B4768C">
      <w:pPr>
        <w:pStyle w:val="TF-TEXTO"/>
      </w:pPr>
      <w:r w:rsidRPr="00953899">
        <w:t>Segundo Oliveira (2014), e</w:t>
      </w:r>
      <w:r w:rsidR="00B4768C" w:rsidRPr="00953899">
        <w:t xml:space="preserve">sse aumento acelerado no fluxo de veículos nas ruas exige que sejam feitas mudanças nas vias, tais como: construção de viadutos e alteração no sentido do tráfego dos veículos e nos temporizadores de semáforos. Caso não sejam devidamente estudadas, essas modificações podem causar congestionamentos e acidentes. Savi (2008, p. 15) afirma que a simulação é mais um instrumento do analista que pretende determinar o melhor sistema a ser implementado e melhorado. Já Ranghetti (2007, p. 13) </w:t>
      </w:r>
      <w:r w:rsidR="00F45937">
        <w:t>destaca</w:t>
      </w:r>
      <w:r w:rsidR="00B4768C" w:rsidRPr="00953899">
        <w:t xml:space="preserve"> que através de simuladores de trânsito podem-se estudar mudanças nas vias, objetivando amenizar congestionamentos e controlar temporização dos semáforos.</w:t>
      </w:r>
      <w:r w:rsidR="005F510D" w:rsidRPr="00953899">
        <w:t xml:space="preserve"> </w:t>
      </w:r>
      <w:r w:rsidR="00F83CA4" w:rsidRPr="00953899">
        <w:t>Ainda</w:t>
      </w:r>
      <w:r w:rsidRPr="00953899">
        <w:t xml:space="preserve"> segundo o autor,</w:t>
      </w:r>
      <w:r w:rsidR="005F510D" w:rsidRPr="00953899">
        <w:t xml:space="preserve"> o uso de simuladores auxilia na tomada de decisão em diversas áreas de estudo, diminuindo as chances de falha e assim, reduzindo o custo dos projetos. Isso porque simuladores são utilizados para submeter, computacionalmente, um sistema real a diversas situações e analisar seu comportamento</w:t>
      </w:r>
      <w:r w:rsidR="00F83CA4" w:rsidRPr="00953899">
        <w:t xml:space="preserve">. </w:t>
      </w:r>
      <w:r w:rsidR="00D71035" w:rsidRPr="00953899">
        <w:t>Além disso,</w:t>
      </w:r>
      <w:r w:rsidR="00F83CA4" w:rsidRPr="00953899">
        <w:t xml:space="preserve"> Nazareth, Souza e Ribeiro (2015) reforçam que </w:t>
      </w:r>
      <w:r w:rsidR="005F510D" w:rsidRPr="00953899">
        <w:t>as simulações</w:t>
      </w:r>
      <w:r w:rsidR="00D71035" w:rsidRPr="00953899">
        <w:t xml:space="preserve"> surge</w:t>
      </w:r>
      <w:r w:rsidR="005F510D" w:rsidRPr="00953899">
        <w:t>m</w:t>
      </w:r>
      <w:r w:rsidR="00D71035" w:rsidRPr="00953899">
        <w:t xml:space="preserve"> como uma abordagem promissora para enfrentar os desafios complexos do tráfego urbano. Ao permitir uma análise detalhada das interações entre os diferentes elementos do tráfego e a implementação de estratégias adaptativas, </w:t>
      </w:r>
      <w:r w:rsidR="005F510D" w:rsidRPr="00953899">
        <w:t>elas possuem</w:t>
      </w:r>
      <w:r w:rsidR="00D71035" w:rsidRPr="00953899">
        <w:t xml:space="preserve"> potencial de transformar significativamente a gestão do tráfego, tornando-o mais eficiente, seguro e sustentável.</w:t>
      </w:r>
    </w:p>
    <w:p w14:paraId="50522EF9" w14:textId="61937C1D" w:rsidR="00F52214" w:rsidRPr="00953899" w:rsidRDefault="00984AD6" w:rsidP="00F52214">
      <w:pPr>
        <w:pStyle w:val="TF-TEXTO"/>
      </w:pPr>
      <w:r w:rsidRPr="00953899">
        <w:t xml:space="preserve">Segundo Bazzan (2009), </w:t>
      </w:r>
      <w:r w:rsidR="005F510D" w:rsidRPr="00953899">
        <w:t xml:space="preserve">uma das formas de simular o comportamento do trânsito é através de </w:t>
      </w:r>
      <w:r w:rsidR="008666C8" w:rsidRPr="00953899">
        <w:t>a</w:t>
      </w:r>
      <w:r w:rsidRPr="00953899">
        <w:t xml:space="preserve">bordagens que </w:t>
      </w:r>
      <w:r w:rsidR="00CF6203" w:rsidRPr="00953899">
        <w:t>utilizam</w:t>
      </w:r>
      <w:r w:rsidRPr="00953899">
        <w:t xml:space="preserve"> </w:t>
      </w:r>
      <w:r w:rsidR="00F83CA4" w:rsidRPr="00953899">
        <w:t>Sistemas Multi</w:t>
      </w:r>
      <w:r w:rsidR="00F45937">
        <w:t>A</w:t>
      </w:r>
      <w:r w:rsidR="00F83CA4" w:rsidRPr="00953899">
        <w:t>gentes (SMA)</w:t>
      </w:r>
      <w:r w:rsidRPr="00953899">
        <w:t xml:space="preserve">. </w:t>
      </w:r>
      <w:r w:rsidR="00997135" w:rsidRPr="00953899">
        <w:t>Os SMA</w:t>
      </w:r>
      <w:r w:rsidR="00F83CA4" w:rsidRPr="00953899">
        <w:t>s</w:t>
      </w:r>
      <w:r w:rsidR="00997135" w:rsidRPr="00953899">
        <w:t xml:space="preserve"> consistem em múltiplos agentes que interagem entre si para alcançar objetivos tanto individuais quanto compartilhados. Dado que os agentes possuem limitações em termos de conhecimento e capacidade operacional, é comum que eles precisem cooperar para atingir seus propósitos. </w:t>
      </w:r>
      <w:r w:rsidR="00E01BDA" w:rsidRPr="00953899">
        <w:t>Bazzan</w:t>
      </w:r>
      <w:r w:rsidR="00E01BDA">
        <w:t xml:space="preserve">, </w:t>
      </w:r>
      <w:r w:rsidR="00997135" w:rsidRPr="00953899">
        <w:t>Kl</w:t>
      </w:r>
      <w:r w:rsidR="00F45937">
        <w:t>ü</w:t>
      </w:r>
      <w:r w:rsidR="00997135" w:rsidRPr="00953899">
        <w:t xml:space="preserve">gl </w:t>
      </w:r>
      <w:r w:rsidR="008666C8" w:rsidRPr="00953899">
        <w:t>e</w:t>
      </w:r>
      <w:r w:rsidR="00997135" w:rsidRPr="00953899">
        <w:t xml:space="preserve"> Ossoswski</w:t>
      </w:r>
      <w:r w:rsidR="008666C8" w:rsidRPr="00953899">
        <w:t xml:space="preserve"> (</w:t>
      </w:r>
      <w:r w:rsidR="0059703A" w:rsidRPr="00953899">
        <w:t>20</w:t>
      </w:r>
      <w:r w:rsidR="00297D2A" w:rsidRPr="00953899">
        <w:t>1</w:t>
      </w:r>
      <w:r w:rsidR="0059703A" w:rsidRPr="00953899">
        <w:t>0</w:t>
      </w:r>
      <w:r w:rsidR="00997135" w:rsidRPr="00953899">
        <w:t>)</w:t>
      </w:r>
      <w:r w:rsidR="00ED5952" w:rsidRPr="00953899">
        <w:t xml:space="preserve"> afirmam que </w:t>
      </w:r>
      <w:r w:rsidR="00997135" w:rsidRPr="00953899">
        <w:t>os SMA</w:t>
      </w:r>
      <w:r w:rsidR="00F83CA4" w:rsidRPr="00953899">
        <w:t>s</w:t>
      </w:r>
      <w:r w:rsidR="00997135" w:rsidRPr="00953899">
        <w:t xml:space="preserve"> têm a capacidade de modelar o comportamento dos diversos participantes em um sistema de tráfego, facilitando a compreensão e especificação de seus comportamentos e tomadas de decisão.</w:t>
      </w:r>
      <w:r w:rsidRPr="00953899">
        <w:t xml:space="preserve"> </w:t>
      </w:r>
      <w:r w:rsidR="00F52214" w:rsidRPr="00953899">
        <w:t>Além disso, os SMA</w:t>
      </w:r>
      <w:r w:rsidR="00F83CA4" w:rsidRPr="00953899">
        <w:t>s</w:t>
      </w:r>
      <w:r w:rsidR="00F52214" w:rsidRPr="00953899">
        <w:t xml:space="preserve"> são especialmente adequados para lidar com a natureza descentralizada e distribuída dos sistemas de tráfego modernos. Outra vantagem dos sistemas multiagentes é a capacidade de lidar com a diversidade de interesses e objetivos dos diversos participantes do sistema de tráfego. Por exemplo, enquanto alguns agentes podem priorizar a minimização do tempo de viagem, outros podem estar mais preocupados com a redução das emissões de poluentes ou com a segurança viária. Os SMA</w:t>
      </w:r>
      <w:r w:rsidR="00F83CA4" w:rsidRPr="00953899">
        <w:t>s</w:t>
      </w:r>
      <w:r w:rsidR="00F52214" w:rsidRPr="00953899">
        <w:t xml:space="preserve"> permitem a coordenação e negociação entre esses diferentes objetivos, buscando soluções que equilibrem as necessidades de todos os envolvidos</w:t>
      </w:r>
    </w:p>
    <w:p w14:paraId="45E55A6C" w14:textId="6099C1E4" w:rsidR="00EB4A27" w:rsidRPr="00953899" w:rsidRDefault="004D112F" w:rsidP="00EB4A27">
      <w:pPr>
        <w:pStyle w:val="TF-TEXTO"/>
      </w:pPr>
      <w:r w:rsidRPr="00953899">
        <w:t xml:space="preserve">Dentro deste contexto, </w:t>
      </w:r>
      <w:r w:rsidR="00EB4A27" w:rsidRPr="00953899">
        <w:t xml:space="preserve">encontra-se </w:t>
      </w:r>
      <w:r w:rsidRPr="00953899">
        <w:t>a</w:t>
      </w:r>
      <w:r w:rsidR="005F510D" w:rsidRPr="00953899">
        <w:t xml:space="preserve"> cidade de Blumenau/SC, segundo dados do Instituto Brasileiro de Geografia e Estatísticas (IBGE), possui uma população estimada de 36</w:t>
      </w:r>
      <w:r w:rsidR="00F83CA4" w:rsidRPr="00953899">
        <w:t>1</w:t>
      </w:r>
      <w:r w:rsidR="005F510D" w:rsidRPr="00953899">
        <w:t>.</w:t>
      </w:r>
      <w:r w:rsidR="00F83CA4" w:rsidRPr="00953899">
        <w:t>855</w:t>
      </w:r>
      <w:r w:rsidR="005F510D" w:rsidRPr="00953899">
        <w:t xml:space="preserve"> (202</w:t>
      </w:r>
      <w:r w:rsidR="00F83CA4" w:rsidRPr="00953899">
        <w:t>2</w:t>
      </w:r>
      <w:r w:rsidR="005F510D" w:rsidRPr="00953899">
        <w:t>) com uma frota de 290.743 veículos (2021), tendo em média 0,79 veículos por pessoa. A cidade possui um sistema de monitoramento</w:t>
      </w:r>
      <w:r w:rsidR="002B0964">
        <w:t xml:space="preserve"> de</w:t>
      </w:r>
      <w:r w:rsidR="005F510D" w:rsidRPr="00953899">
        <w:t xml:space="preserve"> trânsito que é utilizado pela Central de Controle de Operações (CCO), inaugurada em 2021, porém, não há um sistema de</w:t>
      </w:r>
      <w:r w:rsidR="004D3CAF" w:rsidRPr="00953899">
        <w:t xml:space="preserve"> simulação de comportamento do </w:t>
      </w:r>
      <w:r w:rsidR="005F510D" w:rsidRPr="00953899">
        <w:t xml:space="preserve">trânsito seja para observar o fluxo ou para estimar eventuais </w:t>
      </w:r>
      <w:r w:rsidR="004D3CAF" w:rsidRPr="00953899">
        <w:t>P</w:t>
      </w:r>
      <w:r w:rsidR="005F510D" w:rsidRPr="00953899">
        <w:t xml:space="preserve">olos </w:t>
      </w:r>
      <w:r w:rsidR="004D3CAF" w:rsidRPr="00953899">
        <w:t>G</w:t>
      </w:r>
      <w:r w:rsidR="005F510D" w:rsidRPr="00953899">
        <w:t xml:space="preserve">eradores de </w:t>
      </w:r>
      <w:r w:rsidR="004D3CAF" w:rsidRPr="00953899">
        <w:t>T</w:t>
      </w:r>
      <w:r w:rsidR="005F510D" w:rsidRPr="00953899">
        <w:t>ráfegos (PGT</w:t>
      </w:r>
      <w:r w:rsidR="004D3CAF" w:rsidRPr="00953899">
        <w:t>), tais como: entroncamentos, semáforos, prédios comerciais e residenciais, escolas etc</w:t>
      </w:r>
      <w:r w:rsidR="005F510D" w:rsidRPr="00953899">
        <w:t xml:space="preserve">. </w:t>
      </w:r>
      <w:r w:rsidR="00EB4A27" w:rsidRPr="00953899">
        <w:t>A partir disso, esse trabalho visa utilizar Sistema Multiagente para simular o comportamento do trânsito de Blumenau, em específico, considerando a região central da cidade.</w:t>
      </w:r>
    </w:p>
    <w:p w14:paraId="4DEEAE1F" w14:textId="5E16B1E1" w:rsidR="00F255FC" w:rsidRPr="00953899"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953899">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89AA896" w14:textId="6079F9A5" w:rsidR="00C35E57" w:rsidRPr="00953899" w:rsidRDefault="00476C22" w:rsidP="00476C22">
      <w:pPr>
        <w:pStyle w:val="TF-TEXTO"/>
      </w:pPr>
      <w:r w:rsidRPr="00953899">
        <w:t xml:space="preserve">O objetivo deste trabalho é desenvolver um modelo multiagente capaz de simular o </w:t>
      </w:r>
      <w:r w:rsidR="005A023B" w:rsidRPr="00953899">
        <w:t>trânsito</w:t>
      </w:r>
      <w:r w:rsidR="0080755D">
        <w:t xml:space="preserve"> de</w:t>
      </w:r>
      <w:r w:rsidR="005A023B" w:rsidRPr="00953899">
        <w:t xml:space="preserve"> </w:t>
      </w:r>
      <w:r w:rsidRPr="00953899">
        <w:t xml:space="preserve">uma determinada área da cidade de Blumenau, levando em </w:t>
      </w:r>
      <w:r w:rsidR="004D68DC" w:rsidRPr="00953899">
        <w:t>consideração</w:t>
      </w:r>
      <w:r w:rsidRPr="00953899">
        <w:t xml:space="preserve"> seus agentes</w:t>
      </w:r>
      <w:r w:rsidR="004D68DC" w:rsidRPr="00953899">
        <w:t xml:space="preserve"> </w:t>
      </w:r>
      <w:r w:rsidRPr="00953899">
        <w:t>(motoristas), veículos e demais objetos</w:t>
      </w:r>
      <w:r w:rsidR="004D68DC" w:rsidRPr="00953899">
        <w:t xml:space="preserve"> (semáforos, prédios comerciais, </w:t>
      </w:r>
      <w:r w:rsidR="00F45937" w:rsidRPr="00953899">
        <w:t>escolas etc.</w:t>
      </w:r>
      <w:r w:rsidR="00D532B0" w:rsidRPr="00953899">
        <w:t>)</w:t>
      </w:r>
      <w:r w:rsidRPr="00953899">
        <w:t xml:space="preserve">. </w:t>
      </w:r>
    </w:p>
    <w:p w14:paraId="4454C33F" w14:textId="77777777" w:rsidR="00C35E57" w:rsidRPr="00953899" w:rsidRDefault="00C35E57" w:rsidP="00C35E57">
      <w:pPr>
        <w:pStyle w:val="TF-TEXTO"/>
      </w:pPr>
      <w:r w:rsidRPr="00953899">
        <w:t>Os objetivos específicos são:</w:t>
      </w:r>
    </w:p>
    <w:p w14:paraId="3027DD3E" w14:textId="1829B80C" w:rsidR="003E7C9B" w:rsidRPr="00953899" w:rsidRDefault="003E7C9B" w:rsidP="003E7C9B">
      <w:pPr>
        <w:pStyle w:val="TF-ALNEA"/>
        <w:rPr>
          <w:sz w:val="24"/>
          <w:szCs w:val="24"/>
        </w:rPr>
      </w:pPr>
      <w:r w:rsidRPr="00953899">
        <w:rPr>
          <w:rFonts w:hAnsi="Symbol"/>
        </w:rPr>
        <w:t>i</w:t>
      </w:r>
      <w:r w:rsidRPr="00953899">
        <w:t>ntegrar o modelo de simulação com dados reais do trânsito de Blumenau, permitindo uma validação precisa e uma análise realista do comportamento do tráfego;</w:t>
      </w:r>
    </w:p>
    <w:p w14:paraId="045F5CF5" w14:textId="025FA614" w:rsidR="003E7C9B" w:rsidRPr="00953899" w:rsidRDefault="003E7C9B" w:rsidP="003E7C9B">
      <w:pPr>
        <w:pStyle w:val="TF-ALNEA"/>
      </w:pPr>
      <w:r w:rsidRPr="00953899">
        <w:rPr>
          <w:rFonts w:hAnsi="Symbol"/>
        </w:rPr>
        <w:t>a</w:t>
      </w:r>
      <w:r w:rsidRPr="00953899">
        <w:t>valiar o desempenho do sistema de simulação em termos de sua capacidade de reproduzir com precisão o fluxo de tráfego observado, identificando pontos de estrangulamento, áreas de congestionamento e potenciais melhorias na infraestrutura viária;</w:t>
      </w:r>
    </w:p>
    <w:p w14:paraId="1C4A5776" w14:textId="38F25E40" w:rsidR="00C35E57" w:rsidRPr="00953899" w:rsidRDefault="003E7C9B" w:rsidP="00D31AAC">
      <w:pPr>
        <w:pStyle w:val="TF-ALNEA"/>
      </w:pPr>
      <w:r w:rsidRPr="00953899">
        <w:rPr>
          <w:rFonts w:hAnsi="Symbol"/>
        </w:rPr>
        <w:t>p</w:t>
      </w:r>
      <w:r w:rsidRPr="00953899">
        <w:t>ropor estratégias de gerenciamento de tráfego com base nos resultados da simulação, visando otimizar a fluidez do tráfego, reduzir os congestionamentos e minimizar os impactos negativos quanto o deslocamento e na qualidade de vida dos cidadãos.</w:t>
      </w:r>
    </w:p>
    <w:p w14:paraId="6B0A09B4" w14:textId="77777777" w:rsidR="00A44581" w:rsidRPr="00953899" w:rsidRDefault="00A44581" w:rsidP="00424AD5">
      <w:pPr>
        <w:pStyle w:val="Ttulo1"/>
      </w:pPr>
      <w:bookmarkStart w:id="23" w:name="_Toc419598587"/>
      <w:r w:rsidRPr="00953899">
        <w:t>trabalhos correlatos</w:t>
      </w:r>
    </w:p>
    <w:p w14:paraId="4002802A" w14:textId="6B29757D" w:rsidR="00870802" w:rsidRPr="00953899" w:rsidRDefault="00EB38FA" w:rsidP="00E51163">
      <w:pPr>
        <w:pStyle w:val="TF-TEXTO"/>
      </w:pPr>
      <w:r w:rsidRPr="00953899">
        <w:t>Nesta se</w:t>
      </w:r>
      <w:r w:rsidR="00FA2390" w:rsidRPr="00953899">
        <w:t>ç</w:t>
      </w:r>
      <w:r w:rsidRPr="00953899">
        <w:t xml:space="preserve">ão serão apresentados os trabalhos cujo tema possui semelhança ao objetivo deste projeto. </w:t>
      </w:r>
      <w:r w:rsidR="000A0F1B" w:rsidRPr="00953899">
        <w:t>A</w:t>
      </w:r>
      <w:r w:rsidRPr="00953899">
        <w:t xml:space="preserve"> subseção 2.1 </w:t>
      </w:r>
      <w:r w:rsidR="00E507FF" w:rsidRPr="00953899">
        <w:t>descreve</w:t>
      </w:r>
      <w:r w:rsidR="000A0F1B" w:rsidRPr="00953899">
        <w:t xml:space="preserve"> o trabalho </w:t>
      </w:r>
      <w:r w:rsidRPr="00953899">
        <w:t>Wang</w:t>
      </w:r>
      <w:r w:rsidR="00931A3B" w:rsidRPr="00953899">
        <w:t xml:space="preserve"> </w:t>
      </w:r>
      <w:r w:rsidR="00931A3B" w:rsidRPr="00953899">
        <w:rPr>
          <w:i/>
          <w:iCs/>
        </w:rPr>
        <w:t>et al</w:t>
      </w:r>
      <w:r w:rsidR="00931A3B" w:rsidRPr="00953899">
        <w:t>. (</w:t>
      </w:r>
      <w:r w:rsidRPr="00953899">
        <w:t>2016</w:t>
      </w:r>
      <w:r w:rsidR="00931A3B" w:rsidRPr="00953899">
        <w:t>)</w:t>
      </w:r>
      <w:r w:rsidRPr="00953899">
        <w:t xml:space="preserve"> </w:t>
      </w:r>
      <w:r w:rsidR="00A50400" w:rsidRPr="00953899">
        <w:t>ao</w:t>
      </w:r>
      <w:r w:rsidR="00126BC7" w:rsidRPr="00953899">
        <w:t xml:space="preserve"> qual</w:t>
      </w:r>
      <w:r w:rsidR="00931A3B" w:rsidRPr="00953899">
        <w:t xml:space="preserve"> </w:t>
      </w:r>
      <w:r w:rsidR="00A50400" w:rsidRPr="00953899">
        <w:t>propuseram</w:t>
      </w:r>
      <w:r w:rsidR="00931A3B" w:rsidRPr="00953899">
        <w:t xml:space="preserve"> um sistema de </w:t>
      </w:r>
      <w:r w:rsidR="00554255" w:rsidRPr="00953899">
        <w:t>reencaminhamento</w:t>
      </w:r>
      <w:r w:rsidR="00931A3B" w:rsidRPr="00953899">
        <w:t xml:space="preserve"> de veículos para escolha de rotas mais apropriadas. Na subseção 2.2 é apresenta</w:t>
      </w:r>
      <w:r w:rsidR="00CE77C1" w:rsidRPr="00953899">
        <w:t>do</w:t>
      </w:r>
      <w:r w:rsidR="00931A3B" w:rsidRPr="00953899">
        <w:t xml:space="preserve"> </w:t>
      </w:r>
      <w:r w:rsidR="0001726E" w:rsidRPr="00953899">
        <w:t xml:space="preserve">um estudo sobre os impactos no fluxo de veículos em ruas que possuem </w:t>
      </w:r>
      <w:r w:rsidR="00532130" w:rsidRPr="00953899">
        <w:t xml:space="preserve">vagas de </w:t>
      </w:r>
      <w:r w:rsidR="0001726E" w:rsidRPr="00953899">
        <w:t>estacionamento, visualizando sua influência na dinâmica do tráfego urbano</w:t>
      </w:r>
      <w:r w:rsidR="00CE77C1" w:rsidRPr="00953899">
        <w:t xml:space="preserve"> (MALECKI, 2018)</w:t>
      </w:r>
      <w:r w:rsidR="0001726E" w:rsidRPr="00953899">
        <w:t>.</w:t>
      </w:r>
      <w:r w:rsidR="00532130" w:rsidRPr="00953899">
        <w:t xml:space="preserve"> </w:t>
      </w:r>
      <w:r w:rsidR="00625223" w:rsidRPr="00953899">
        <w:t>Por fim</w:t>
      </w:r>
      <w:r w:rsidR="00532130" w:rsidRPr="00953899">
        <w:t xml:space="preserve">, a subseção 2.3 </w:t>
      </w:r>
      <w:r w:rsidR="000A63BD" w:rsidRPr="00953899">
        <w:t xml:space="preserve">detalha o desenvolvimento </w:t>
      </w:r>
      <w:r w:rsidR="00532130" w:rsidRPr="00953899">
        <w:t xml:space="preserve">um </w:t>
      </w:r>
      <w:r w:rsidR="008853C4" w:rsidRPr="00953899">
        <w:t>framework</w:t>
      </w:r>
      <w:r w:rsidR="00532130" w:rsidRPr="00953899">
        <w:t xml:space="preserve"> para </w:t>
      </w:r>
      <w:r w:rsidR="00107261" w:rsidRPr="00953899">
        <w:t>auxílio</w:t>
      </w:r>
      <w:r w:rsidR="00532130" w:rsidRPr="00953899">
        <w:t xml:space="preserve"> de tomada de decisões</w:t>
      </w:r>
      <w:r w:rsidR="008853C4" w:rsidRPr="00953899">
        <w:t xml:space="preserve">, simulando cenários de </w:t>
      </w:r>
      <w:r w:rsidR="00E767A4" w:rsidRPr="00953899">
        <w:t>tráfego</w:t>
      </w:r>
      <w:r w:rsidR="008853C4" w:rsidRPr="00953899">
        <w:t xml:space="preserve"> e assim permitindo uma análise de suas capacidades</w:t>
      </w:r>
      <w:r w:rsidR="000A63BD" w:rsidRPr="00953899">
        <w:t xml:space="preserve"> (AUGERAUD </w:t>
      </w:r>
      <w:r w:rsidR="000A63BD" w:rsidRPr="00953899">
        <w:rPr>
          <w:i/>
          <w:iCs/>
        </w:rPr>
        <w:t>et al</w:t>
      </w:r>
      <w:r w:rsidR="000A63BD" w:rsidRPr="00953899">
        <w:t>., 2005)</w:t>
      </w:r>
      <w:r w:rsidR="008853C4" w:rsidRPr="00953899">
        <w:t>.</w:t>
      </w:r>
      <w:r w:rsidR="00532130" w:rsidRPr="00953899">
        <w:t xml:space="preserve"> </w:t>
      </w:r>
    </w:p>
    <w:p w14:paraId="3AFBACAA" w14:textId="3BA6E58C" w:rsidR="00A44581" w:rsidRPr="00953899" w:rsidRDefault="000544B0" w:rsidP="00E638A0">
      <w:pPr>
        <w:pStyle w:val="Ttulo2"/>
        <w:rPr>
          <w:lang w:val="en-US"/>
        </w:rPr>
      </w:pPr>
      <w:r w:rsidRPr="00953899">
        <w:rPr>
          <w:lang w:val="en-US"/>
        </w:rPr>
        <w:t>Next Road Rerouting: A multiagent system for mitigating unexpected urban traffic congestion</w:t>
      </w:r>
    </w:p>
    <w:p w14:paraId="641BD4B1" w14:textId="1F50AE5D" w:rsidR="00A44581" w:rsidRPr="00953899" w:rsidRDefault="000613DF" w:rsidP="000613DF">
      <w:pPr>
        <w:pStyle w:val="TF-TEXTO"/>
      </w:pPr>
      <w:r w:rsidRPr="00953899">
        <w:t xml:space="preserve">Wang </w:t>
      </w:r>
      <w:r w:rsidRPr="00953899">
        <w:rPr>
          <w:i/>
          <w:iCs/>
        </w:rPr>
        <w:t>et al.</w:t>
      </w:r>
      <w:r w:rsidRPr="00953899">
        <w:t xml:space="preserve"> (2016) apresentam o </w:t>
      </w:r>
      <w:r w:rsidR="005E2DDF" w:rsidRPr="00953899">
        <w:t>Next Road Rerouting (</w:t>
      </w:r>
      <w:r w:rsidRPr="00953899">
        <w:t>NRR</w:t>
      </w:r>
      <w:r w:rsidR="005E2DDF" w:rsidRPr="00953899">
        <w:t>)</w:t>
      </w:r>
      <w:r w:rsidRPr="00953899">
        <w:t xml:space="preserve"> um sistema de reencaminhamento de veículos altamente prático que é projetado para auxiliar os motoristas na escolha da rota menos congestionada. O modelo desenvolvido utiliza da tecnologia </w:t>
      </w:r>
      <w:r w:rsidRPr="00953899">
        <w:rPr>
          <w:i/>
          <w:iCs/>
        </w:rPr>
        <w:t>Multi-agent System</w:t>
      </w:r>
      <w:r w:rsidRPr="00953899">
        <w:t xml:space="preserve"> </w:t>
      </w:r>
      <w:r w:rsidR="00BB086B" w:rsidRPr="00953899">
        <w:t xml:space="preserve">(MAS) </w:t>
      </w:r>
      <w:r w:rsidRPr="00953899">
        <w:t>e, com isso consegue a disseminação dos impactos positivos do reencaminhamento do tráfego local para uma área maior</w:t>
      </w:r>
      <w:r w:rsidR="00A41ADB" w:rsidRPr="00953899">
        <w:t>, por meio da propagação natural do fluxo de tráfego dentro das áreas conectadas.</w:t>
      </w:r>
    </w:p>
    <w:p w14:paraId="3C811D7D" w14:textId="5FC07884" w:rsidR="00083FCD" w:rsidRPr="00953899" w:rsidRDefault="00083FCD" w:rsidP="000613DF">
      <w:pPr>
        <w:pStyle w:val="TF-TEXTO"/>
      </w:pPr>
      <w:r w:rsidRPr="00953899">
        <w:t xml:space="preserve">A abordagem técnica utilizada por Wang </w:t>
      </w:r>
      <w:r w:rsidRPr="00953899">
        <w:rPr>
          <w:i/>
          <w:iCs/>
        </w:rPr>
        <w:t>et al.</w:t>
      </w:r>
      <w:r w:rsidRPr="00953899">
        <w:t xml:space="preserve"> (2016)</w:t>
      </w:r>
      <w:r w:rsidR="007E5CE1" w:rsidRPr="00953899">
        <w:t xml:space="preserve"> se</w:t>
      </w:r>
      <w:r w:rsidRPr="00953899">
        <w:t xml:space="preserve"> base</w:t>
      </w:r>
      <w:r w:rsidR="0034617C" w:rsidRPr="00953899">
        <w:t>i</w:t>
      </w:r>
      <w:r w:rsidRPr="00953899">
        <w:t>a em duas heurísticas principais</w:t>
      </w:r>
      <w:r w:rsidR="0034617C" w:rsidRPr="00953899">
        <w:t>: (i)</w:t>
      </w:r>
      <w:r w:rsidRPr="00953899">
        <w:t xml:space="preserve"> a altruísta que visa equilibrar o tráfego que sai do cruzamento onde há o congestionamento</w:t>
      </w:r>
      <w:r w:rsidR="006E0512" w:rsidRPr="00953899">
        <w:t>,</w:t>
      </w:r>
      <w:r w:rsidRPr="00953899">
        <w:t xml:space="preserve"> e </w:t>
      </w:r>
      <w:r w:rsidR="0034617C" w:rsidRPr="00953899">
        <w:t xml:space="preserve">(ii) </w:t>
      </w:r>
      <w:r w:rsidRPr="00953899">
        <w:t xml:space="preserve">a heurística egoísta que </w:t>
      </w:r>
      <w:r w:rsidR="006E0512" w:rsidRPr="00953899">
        <w:t>gera preferência para desviar a rota do veículo individual. Esta é a primeira etapa do processo de reencaminhamento de rota, onde os veículos são desviados ao redor de eventos no percurso, levando em consideração tanto fatores globais, como fatores centrados no veículo.</w:t>
      </w:r>
    </w:p>
    <w:p w14:paraId="09D658E0" w14:textId="25935FE7" w:rsidR="006E0512" w:rsidRPr="00953899" w:rsidRDefault="006E0512" w:rsidP="000613DF">
      <w:pPr>
        <w:pStyle w:val="TF-TEXTO"/>
      </w:pPr>
      <w:r w:rsidRPr="00953899">
        <w:t xml:space="preserve">Na segunda parte do processo de reencaminhamento de rota, </w:t>
      </w:r>
      <w:r w:rsidR="005E062F" w:rsidRPr="00953899">
        <w:t xml:space="preserve">Wang </w:t>
      </w:r>
      <w:r w:rsidR="005E062F" w:rsidRPr="00953899">
        <w:rPr>
          <w:i/>
          <w:iCs/>
        </w:rPr>
        <w:t>et al.</w:t>
      </w:r>
      <w:r w:rsidR="005E062F" w:rsidRPr="00953899">
        <w:t xml:space="preserve"> (2016)</w:t>
      </w:r>
      <w:r w:rsidR="000D4C8D" w:rsidRPr="00953899">
        <w:t xml:space="preserve"> utilizaram o</w:t>
      </w:r>
      <w:r w:rsidRPr="00953899">
        <w:t xml:space="preserve"> sistema </w:t>
      </w:r>
      <w:r w:rsidRPr="00953899">
        <w:rPr>
          <w:i/>
          <w:iCs/>
        </w:rPr>
        <w:t>Vehicle Navegation System</w:t>
      </w:r>
      <w:r w:rsidRPr="00953899">
        <w:t xml:space="preserve"> </w:t>
      </w:r>
      <w:r w:rsidR="000D4C8D" w:rsidRPr="00953899">
        <w:t xml:space="preserve">(VNS) </w:t>
      </w:r>
      <w:r w:rsidR="00DA5F3B" w:rsidRPr="00953899">
        <w:t>ao qual estabelece</w:t>
      </w:r>
      <w:r w:rsidRPr="00953899">
        <w:t xml:space="preserve"> uma nova rota do fim do desvio até o destino do usuário. A rota sugerida </w:t>
      </w:r>
      <w:r w:rsidR="00E6448E" w:rsidRPr="00953899">
        <w:t xml:space="preserve">pelo sistema VNS é a próxima rota mais rápida calculada utilizando </w:t>
      </w:r>
      <w:r w:rsidR="00DA5F3B" w:rsidRPr="00953899">
        <w:t>o</w:t>
      </w:r>
      <w:r w:rsidR="00E6448E" w:rsidRPr="00953899">
        <w:t xml:space="preserve"> algoritmo A* dinâmico. Desta forma</w:t>
      </w:r>
      <w:r w:rsidR="0068613C" w:rsidRPr="00953899">
        <w:t xml:space="preserve">, segundo os autores, </w:t>
      </w:r>
      <w:r w:rsidR="00E6448E" w:rsidRPr="00953899">
        <w:t xml:space="preserve">é possível que os veículos sejam desviados para áreas de influência do evento no percurso, garantindo assim uma nova rota eficiente até o </w:t>
      </w:r>
      <w:r w:rsidR="00E51163" w:rsidRPr="00953899">
        <w:t>destino</w:t>
      </w:r>
      <w:r w:rsidR="00E6448E" w:rsidRPr="00953899">
        <w:t>.</w:t>
      </w:r>
      <w:r w:rsidR="008B183E" w:rsidRPr="00953899">
        <w:t xml:space="preserve"> A </w:t>
      </w:r>
      <w:r w:rsidR="008B183E" w:rsidRPr="00953899">
        <w:fldChar w:fldCharType="begin"/>
      </w:r>
      <w:r w:rsidR="008B183E" w:rsidRPr="00953899">
        <w:instrText xml:space="preserve"> REF _Ref112957716 \h </w:instrText>
      </w:r>
      <w:r w:rsidR="00953899">
        <w:instrText xml:space="preserve"> \* MERGEFORMAT </w:instrText>
      </w:r>
      <w:r w:rsidR="008B183E" w:rsidRPr="00953899">
        <w:fldChar w:fldCharType="separate"/>
      </w:r>
      <w:r w:rsidR="008B183E" w:rsidRPr="00953899">
        <w:t>Figura 1</w:t>
      </w:r>
      <w:r w:rsidR="008B183E" w:rsidRPr="00953899">
        <w:fldChar w:fldCharType="end"/>
      </w:r>
      <w:r w:rsidR="00F45937">
        <w:t xml:space="preserve"> </w:t>
      </w:r>
      <w:r w:rsidR="008B183E" w:rsidRPr="00953899">
        <w:t xml:space="preserve">apresenta o diagrama de sequência </w:t>
      </w:r>
      <w:r w:rsidR="00413EB8" w:rsidRPr="00953899">
        <w:t>referente ao processo de uso da NRR.</w:t>
      </w:r>
    </w:p>
    <w:p w14:paraId="42B90BED" w14:textId="21C71E1C" w:rsidR="00E51163" w:rsidRPr="00953899" w:rsidRDefault="00E51163" w:rsidP="00E51163">
      <w:pPr>
        <w:pStyle w:val="TF-LEGENDA"/>
      </w:pPr>
      <w:bookmarkStart w:id="24" w:name="_Ref112957716"/>
      <w:bookmarkStart w:id="25" w:name="_Ref53317281"/>
      <w:r w:rsidRPr="00953899">
        <w:t xml:space="preserve">Figura </w:t>
      </w:r>
      <w:r w:rsidRPr="00953899">
        <w:fldChar w:fldCharType="begin"/>
      </w:r>
      <w:r w:rsidRPr="00953899">
        <w:instrText xml:space="preserve"> SEQ Figura \* ARABIC </w:instrText>
      </w:r>
      <w:r w:rsidRPr="00953899">
        <w:fldChar w:fldCharType="separate"/>
      </w:r>
      <w:r w:rsidR="00EB6140" w:rsidRPr="00953899">
        <w:rPr>
          <w:noProof/>
        </w:rPr>
        <w:t>1</w:t>
      </w:r>
      <w:r w:rsidRPr="00953899">
        <w:fldChar w:fldCharType="end"/>
      </w:r>
      <w:bookmarkEnd w:id="24"/>
      <w:r w:rsidRPr="00953899">
        <w:t xml:space="preserve"> – </w:t>
      </w:r>
      <w:bookmarkEnd w:id="25"/>
      <w:r w:rsidR="005865CB" w:rsidRPr="00953899">
        <w:t>Processo de uso da NRR</w:t>
      </w:r>
    </w:p>
    <w:p w14:paraId="500B6BEC" w14:textId="6135C2A5" w:rsidR="00E51163" w:rsidRPr="00953899" w:rsidRDefault="00E51163" w:rsidP="00E51163">
      <w:pPr>
        <w:pStyle w:val="TF-FIGURA"/>
      </w:pPr>
      <w:r w:rsidRPr="00953899">
        <w:rPr>
          <w:noProof/>
        </w:rPr>
        <w:drawing>
          <wp:inline distT="0" distB="0" distL="0" distR="0" wp14:anchorId="428FC5A9" wp14:editId="7461E054">
            <wp:extent cx="3533775" cy="2238375"/>
            <wp:effectExtent l="19050" t="19050" r="28575" b="28575"/>
            <wp:docPr id="141405974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59741" name="Imagem 1" descr="Diagrama&#10;&#10;Descrição gerada automaticamente"/>
                    <pic:cNvPicPr/>
                  </pic:nvPicPr>
                  <pic:blipFill>
                    <a:blip r:embed="rId11"/>
                    <a:stretch>
                      <a:fillRect/>
                    </a:stretch>
                  </pic:blipFill>
                  <pic:spPr>
                    <a:xfrm>
                      <a:off x="0" y="0"/>
                      <a:ext cx="3533775" cy="2238375"/>
                    </a:xfrm>
                    <a:prstGeom prst="rect">
                      <a:avLst/>
                    </a:prstGeom>
                    <a:ln w="9525" cap="sq">
                      <a:solidFill>
                        <a:srgbClr val="000000"/>
                      </a:solidFill>
                      <a:prstDash val="solid"/>
                      <a:miter lim="800000"/>
                    </a:ln>
                    <a:effectLst/>
                  </pic:spPr>
                </pic:pic>
              </a:graphicData>
            </a:graphic>
          </wp:inline>
        </w:drawing>
      </w:r>
    </w:p>
    <w:p w14:paraId="61381AFE" w14:textId="48F890A5" w:rsidR="00E51163" w:rsidRPr="007F3AFA" w:rsidRDefault="00E51163" w:rsidP="00E51163">
      <w:pPr>
        <w:pStyle w:val="TF-FONTE"/>
      </w:pPr>
      <w:r w:rsidRPr="007F3AFA">
        <w:t xml:space="preserve">Fonte: </w:t>
      </w:r>
      <w:r w:rsidR="005865CB" w:rsidRPr="007F3AFA">
        <w:t>Wang</w:t>
      </w:r>
      <w:r w:rsidRPr="007F3AFA">
        <w:t xml:space="preserve"> </w:t>
      </w:r>
      <w:r w:rsidRPr="007F3AFA">
        <w:rPr>
          <w:i/>
          <w:iCs/>
        </w:rPr>
        <w:t>et al</w:t>
      </w:r>
      <w:r w:rsidRPr="007F3AFA">
        <w:t>. (201</w:t>
      </w:r>
      <w:r w:rsidR="005865CB" w:rsidRPr="007F3AFA">
        <w:t>6</w:t>
      </w:r>
      <w:r w:rsidRPr="007F3AFA">
        <w:t>).</w:t>
      </w:r>
    </w:p>
    <w:p w14:paraId="3785E6F2" w14:textId="7638A900" w:rsidR="00C1014C" w:rsidRPr="00953899" w:rsidRDefault="00947715" w:rsidP="000613DF">
      <w:pPr>
        <w:pStyle w:val="TF-TEXTO"/>
      </w:pPr>
      <w:r w:rsidRPr="007F3AFA">
        <w:lastRenderedPageBreak/>
        <w:t xml:space="preserve">Segundo Wang </w:t>
      </w:r>
      <w:r w:rsidRPr="007F3AFA">
        <w:rPr>
          <w:i/>
          <w:iCs/>
        </w:rPr>
        <w:t>et al</w:t>
      </w:r>
      <w:r w:rsidRPr="007F3AFA">
        <w:t xml:space="preserve">. </w:t>
      </w:r>
      <w:r w:rsidRPr="00953899">
        <w:t>(2016)</w:t>
      </w:r>
      <w:r w:rsidR="00EA5E60" w:rsidRPr="00953899">
        <w:t xml:space="preserve">, </w:t>
      </w:r>
      <w:proofErr w:type="gramStart"/>
      <w:r w:rsidR="00EA5E60" w:rsidRPr="00953899">
        <w:t>a</w:t>
      </w:r>
      <w:proofErr w:type="gramEnd"/>
      <w:r w:rsidR="005865CB" w:rsidRPr="00953899">
        <w:t xml:space="preserve"> arquitetura é baseada no </w:t>
      </w:r>
      <w:r w:rsidR="005865CB" w:rsidRPr="00953899">
        <w:rPr>
          <w:i/>
          <w:iCs/>
        </w:rPr>
        <w:t>Sydney Coordinated Adaptative Traffic System</w:t>
      </w:r>
      <w:r w:rsidR="005865CB" w:rsidRPr="00953899">
        <w:t xml:space="preserve"> </w:t>
      </w:r>
      <w:r w:rsidR="00EA5E60" w:rsidRPr="00953899">
        <w:t>(SCATS)</w:t>
      </w:r>
      <w:r w:rsidR="00EB40EA" w:rsidRPr="00953899">
        <w:t xml:space="preserve"> </w:t>
      </w:r>
      <w:r w:rsidR="005865CB" w:rsidRPr="00953899">
        <w:t xml:space="preserve">e utiliza </w:t>
      </w:r>
      <w:r w:rsidR="001D5C8C" w:rsidRPr="00953899">
        <w:t>um módulo de comunicação V2I para garantir agilidade na comunicação entre a NRR e demais pontos d</w:t>
      </w:r>
      <w:r w:rsidR="00A24C71" w:rsidRPr="00953899">
        <w:t>o</w:t>
      </w:r>
      <w:r w:rsidR="001D5C8C" w:rsidRPr="00953899">
        <w:t xml:space="preserve"> projeto.</w:t>
      </w:r>
      <w:r w:rsidR="00EB40EA" w:rsidRPr="00953899">
        <w:t xml:space="preserve"> Os autores</w:t>
      </w:r>
      <w:r w:rsidR="00C1014C" w:rsidRPr="00953899">
        <w:t xml:space="preserve"> escolheram um subconjunto de TAPASCologne como cenário de avaliação para a NRR, um mapa realista de Cologne extraído do OpenStreetMap, utilizando a metodologia de </w:t>
      </w:r>
      <w:r w:rsidR="00C1014C" w:rsidRPr="00953899">
        <w:rPr>
          <w:i/>
          <w:iCs/>
        </w:rPr>
        <w:t xml:space="preserve">Travel and Activity Patterns Simulation </w:t>
      </w:r>
      <w:r w:rsidR="00C1014C" w:rsidRPr="00953899">
        <w:t xml:space="preserve">(TAPAS). O submapa possui uma área de 3,69km², devido </w:t>
      </w:r>
      <w:r w:rsidR="003F0F01" w:rsidRPr="00953899">
        <w:t>às</w:t>
      </w:r>
      <w:r w:rsidR="00C1014C" w:rsidRPr="00953899">
        <w:t xml:space="preserve"> limitações de escolha para o reencaminhamento dos mapas</w:t>
      </w:r>
      <w:r w:rsidR="003603B5" w:rsidRPr="00953899">
        <w:t xml:space="preserve">, </w:t>
      </w:r>
      <w:r w:rsidR="007E67F9" w:rsidRPr="00953899">
        <w:t xml:space="preserve">por isso, </w:t>
      </w:r>
      <w:r w:rsidR="003603B5" w:rsidRPr="00953899">
        <w:t xml:space="preserve">optou-se por um </w:t>
      </w:r>
      <w:r w:rsidR="00A90706" w:rsidRPr="00953899">
        <w:t>mapa 8x7</w:t>
      </w:r>
      <w:r w:rsidR="003603B5" w:rsidRPr="00953899">
        <w:t xml:space="preserve">, </w:t>
      </w:r>
      <w:r w:rsidR="00A90706" w:rsidRPr="00953899">
        <w:t>ou seja, 8 intersecções no eixo horizontal e 7 intersecções no eixo vertical.</w:t>
      </w:r>
    </w:p>
    <w:p w14:paraId="4D7886D4" w14:textId="1419FA46" w:rsidR="00A90706" w:rsidRPr="00953899" w:rsidRDefault="002C0698" w:rsidP="000613DF">
      <w:pPr>
        <w:pStyle w:val="TF-TEXTO"/>
      </w:pPr>
      <w:r w:rsidRPr="00953899">
        <w:t xml:space="preserve">Nos </w:t>
      </w:r>
      <w:r w:rsidR="00F87D78" w:rsidRPr="00953899">
        <w:t>teste</w:t>
      </w:r>
      <w:r w:rsidRPr="00953899">
        <w:t xml:space="preserve">s </w:t>
      </w:r>
      <w:r w:rsidR="00F45937">
        <w:t xml:space="preserve">considerando um </w:t>
      </w:r>
      <w:r w:rsidR="00F87D78" w:rsidRPr="00953899">
        <w:t>mapa 8x7</w:t>
      </w:r>
      <w:r w:rsidRPr="00953899">
        <w:t xml:space="preserve">, Wang </w:t>
      </w:r>
      <w:r w:rsidRPr="00953899">
        <w:rPr>
          <w:i/>
          <w:iCs/>
        </w:rPr>
        <w:t>et al</w:t>
      </w:r>
      <w:r w:rsidRPr="00953899">
        <w:t>. (2016)</w:t>
      </w:r>
      <w:r w:rsidR="00F87D78" w:rsidRPr="00953899">
        <w:t xml:space="preserve"> gera</w:t>
      </w:r>
      <w:r w:rsidRPr="00953899">
        <w:t>ram</w:t>
      </w:r>
      <w:r w:rsidR="00F87D78" w:rsidRPr="00953899">
        <w:t xml:space="preserve"> uma demanda de tráfego de 30 minutos uniformemente</w:t>
      </w:r>
      <w:r w:rsidR="00B3339B" w:rsidRPr="00953899">
        <w:t>, observando</w:t>
      </w:r>
      <w:r w:rsidR="00F87D78" w:rsidRPr="00953899">
        <w:t xml:space="preserve"> o comprimento da estrada e número de faixas para cada estrada</w:t>
      </w:r>
      <w:r w:rsidR="00730DFD" w:rsidRPr="00953899">
        <w:t xml:space="preserve">. </w:t>
      </w:r>
      <w:r w:rsidR="00F45937">
        <w:t>Nest</w:t>
      </w:r>
      <w:r w:rsidR="00730DFD" w:rsidRPr="00953899">
        <w:t xml:space="preserve">e </w:t>
      </w:r>
      <w:r w:rsidR="00F87D78" w:rsidRPr="00953899">
        <w:t xml:space="preserve">período foram gerados eventos aleatórios como: </w:t>
      </w:r>
      <w:r w:rsidR="00730DFD" w:rsidRPr="00953899">
        <w:t>(i) e</w:t>
      </w:r>
      <w:r w:rsidR="00F87D78" w:rsidRPr="00953899">
        <w:t xml:space="preserve">vento em rota, </w:t>
      </w:r>
      <w:r w:rsidR="00730DFD" w:rsidRPr="00953899">
        <w:t xml:space="preserve">(ii) </w:t>
      </w:r>
      <w:r w:rsidR="00F87D78" w:rsidRPr="00953899">
        <w:t xml:space="preserve">reencaminhamento egoísta e </w:t>
      </w:r>
      <w:r w:rsidR="00730DFD" w:rsidRPr="00953899">
        <w:t xml:space="preserve">(iii) </w:t>
      </w:r>
      <w:r w:rsidR="00F87D78" w:rsidRPr="00953899">
        <w:t xml:space="preserve">reencaminhamento altruísta. </w:t>
      </w:r>
      <w:r w:rsidR="00F00F32" w:rsidRPr="00953899">
        <w:t>A partir disso</w:t>
      </w:r>
      <w:r w:rsidR="00F87D78" w:rsidRPr="00953899">
        <w:t xml:space="preserve">, </w:t>
      </w:r>
      <w:r w:rsidR="00F00F32" w:rsidRPr="00953899">
        <w:t>os autores constataram</w:t>
      </w:r>
      <w:r w:rsidR="00F87D78" w:rsidRPr="00953899">
        <w:t xml:space="preserve"> que com o uso da NRR houve uma redução do tempo médio da viagem tanto para os veículos que utilizavam o sistema como para os que não utilizavam</w:t>
      </w:r>
      <w:r w:rsidR="005C2502" w:rsidRPr="00953899">
        <w:t xml:space="preserve">, </w:t>
      </w:r>
      <w:r w:rsidR="008F65A7" w:rsidRPr="00953899">
        <w:t xml:space="preserve">assim como </w:t>
      </w:r>
      <w:r w:rsidR="005C2502" w:rsidRPr="00953899">
        <w:t>permiti</w:t>
      </w:r>
      <w:r w:rsidR="008F65A7" w:rsidRPr="00953899">
        <w:t>ndo</w:t>
      </w:r>
      <w:r w:rsidR="005C2502" w:rsidRPr="00953899">
        <w:t xml:space="preserve"> uma maior confiabilidade no tempo de viagem previsto.</w:t>
      </w:r>
    </w:p>
    <w:p w14:paraId="56EC0D37" w14:textId="57492E7D" w:rsidR="005C2502" w:rsidRPr="00953899" w:rsidRDefault="005C2502" w:rsidP="000613DF">
      <w:pPr>
        <w:pStyle w:val="TF-TEXTO"/>
      </w:pPr>
      <w:r w:rsidRPr="00953899">
        <w:t xml:space="preserve">Com base nos resultados obtidos nas simulações, Wang </w:t>
      </w:r>
      <w:r w:rsidRPr="00953899">
        <w:rPr>
          <w:i/>
          <w:iCs/>
        </w:rPr>
        <w:t>et al.</w:t>
      </w:r>
      <w:r w:rsidRPr="00953899">
        <w:t xml:space="preserve"> (2016) concluíram que existe uma grande eficácia do NRR em mitigar congestionamentos de tráfego inesperados, proporcionando uma redução significativa do tempo médio de viagem</w:t>
      </w:r>
      <w:r w:rsidR="004806D2" w:rsidRPr="00953899">
        <w:t xml:space="preserve">. Além disso, os autores </w:t>
      </w:r>
      <w:r w:rsidRPr="00953899">
        <w:t>ressalta</w:t>
      </w:r>
      <w:r w:rsidR="004806D2" w:rsidRPr="00953899">
        <w:t>m</w:t>
      </w:r>
      <w:r w:rsidRPr="00953899">
        <w:t xml:space="preserve"> também a capacidade da NRR de equilibrar a carga de tráfego nas estradas de forma mais eficaz do que outras soluções existentes, sem desviar os veículos afetados por eventos para rotas muito mais longas.</w:t>
      </w:r>
    </w:p>
    <w:p w14:paraId="46BE40DB" w14:textId="43A30FB8" w:rsidR="005C2502" w:rsidRPr="00953899" w:rsidRDefault="00DD313D" w:rsidP="000613DF">
      <w:pPr>
        <w:pStyle w:val="TF-TEXTO"/>
      </w:pPr>
      <w:r w:rsidRPr="00953899">
        <w:t>Por fim</w:t>
      </w:r>
      <w:r w:rsidR="005C2502" w:rsidRPr="00953899">
        <w:t xml:space="preserve">, Wang </w:t>
      </w:r>
      <w:r w:rsidR="005C2502" w:rsidRPr="00953899">
        <w:rPr>
          <w:i/>
          <w:iCs/>
        </w:rPr>
        <w:t>et al</w:t>
      </w:r>
      <w:r w:rsidR="005C2502" w:rsidRPr="00953899">
        <w:t xml:space="preserve">. (2016) reconhecem algumas limitações em seu projeto, como a necessidade de avaliação de cenários mais complexos e variados, para testar a robustez e escalabilidade do NRR em diferentes contextos urbanos. Também apontam a necessidade de extensão </w:t>
      </w:r>
      <w:r w:rsidR="0024542D" w:rsidRPr="00953899">
        <w:t>a</w:t>
      </w:r>
      <w:r w:rsidR="005C2502" w:rsidRPr="00953899">
        <w:t xml:space="preserve"> integração de tecnologias de comunicação </w:t>
      </w:r>
      <w:r w:rsidR="00CA4741" w:rsidRPr="00953899">
        <w:t>Veículo</w:t>
      </w:r>
      <w:r w:rsidR="005C2502" w:rsidRPr="00953899">
        <w:t xml:space="preserve">-Infraestrutura (V2I) para uma melhor eficiência </w:t>
      </w:r>
      <w:r w:rsidR="00CA4741" w:rsidRPr="00953899">
        <w:t>do sistema.</w:t>
      </w:r>
    </w:p>
    <w:p w14:paraId="1ABB6976" w14:textId="33277B7B" w:rsidR="00A44581" w:rsidRPr="00953899" w:rsidRDefault="000544B0" w:rsidP="00E638A0">
      <w:pPr>
        <w:pStyle w:val="Ttulo2"/>
        <w:rPr>
          <w:lang w:val="en-US"/>
        </w:rPr>
      </w:pPr>
      <w:r w:rsidRPr="00953899">
        <w:rPr>
          <w:lang w:val="en-US"/>
        </w:rPr>
        <w:t>a computer simulation of traffic flow with on-street parking and drivers’ behaviour based on cellular automata and multi-agent system</w:t>
      </w:r>
    </w:p>
    <w:p w14:paraId="7F95AF08" w14:textId="22A0CB46" w:rsidR="00122D1A" w:rsidRPr="00953899" w:rsidRDefault="008B6B90" w:rsidP="00A44581">
      <w:pPr>
        <w:pStyle w:val="TF-TEXTO"/>
      </w:pPr>
      <w:r w:rsidRPr="00266039">
        <w:t>Malecki (2018)</w:t>
      </w:r>
      <w:r w:rsidR="00587AF3">
        <w:t xml:space="preserve"> </w:t>
      </w:r>
      <w:r w:rsidR="0001055C" w:rsidRPr="00953899">
        <w:t>investigou</w:t>
      </w:r>
      <w:r w:rsidRPr="00953899">
        <w:t xml:space="preserve"> o efeito da presença de estacionamentos nas vias sobre o fluxo de tráfego de veículos</w:t>
      </w:r>
      <w:r w:rsidR="009D32E6" w:rsidRPr="00953899">
        <w:t xml:space="preserve">, </w:t>
      </w:r>
      <w:r w:rsidR="00122D1A" w:rsidRPr="00953899">
        <w:t xml:space="preserve">analisando o comportamento dos motoristas durante o processo de estacionamento e sua influência na dinâmica do tráfego urbano. </w:t>
      </w:r>
      <w:r w:rsidR="0001055C" w:rsidRPr="00953899">
        <w:t xml:space="preserve">O autor desenvolveu </w:t>
      </w:r>
      <w:r w:rsidR="00122D1A" w:rsidRPr="00953899">
        <w:t xml:space="preserve">um modelo matemático baseado em autômatos celulares juntamente com a </w:t>
      </w:r>
      <w:r w:rsidR="001F0414" w:rsidRPr="00953899">
        <w:t>tecnologia</w:t>
      </w:r>
      <w:r w:rsidR="00122D1A" w:rsidRPr="00953899">
        <w:t xml:space="preserve"> </w:t>
      </w:r>
      <w:r w:rsidR="002719AE" w:rsidRPr="00953899">
        <w:rPr>
          <w:i/>
          <w:iCs/>
        </w:rPr>
        <w:t>Multi-agent System</w:t>
      </w:r>
      <w:r w:rsidR="002719AE" w:rsidRPr="00953899">
        <w:t xml:space="preserve"> (</w:t>
      </w:r>
      <w:r w:rsidR="001F0414" w:rsidRPr="00953899">
        <w:t>MAS</w:t>
      </w:r>
      <w:r w:rsidR="002719AE" w:rsidRPr="00953899">
        <w:t>)</w:t>
      </w:r>
      <w:r w:rsidR="001F0414" w:rsidRPr="00953899">
        <w:t xml:space="preserve"> </w:t>
      </w:r>
      <w:r w:rsidR="00122D1A" w:rsidRPr="00953899">
        <w:t xml:space="preserve">para descrever a dinâmica do estacionamento. O modelo proposto </w:t>
      </w:r>
      <w:r w:rsidR="001F0414" w:rsidRPr="00953899">
        <w:t>é</w:t>
      </w:r>
      <w:r w:rsidR="00122D1A" w:rsidRPr="00953899">
        <w:t xml:space="preserve"> assíncrono e não </w:t>
      </w:r>
      <w:r w:rsidR="006240C7" w:rsidRPr="00953899">
        <w:t>determinístico baseado em regras</w:t>
      </w:r>
      <w:r w:rsidR="00812E75" w:rsidRPr="00953899">
        <w:t>. Segundo Malecki (2018)</w:t>
      </w:r>
      <w:r w:rsidR="008B3B3E" w:rsidRPr="00953899">
        <w:t xml:space="preserve">, o </w:t>
      </w:r>
      <w:r w:rsidR="006240C7" w:rsidRPr="00953899">
        <w:t xml:space="preserve">modelo </w:t>
      </w:r>
      <w:r w:rsidR="008B3B3E" w:rsidRPr="00953899">
        <w:t>possui</w:t>
      </w:r>
      <w:r w:rsidR="006240C7" w:rsidRPr="00953899">
        <w:t xml:space="preserve"> duas camadas</w:t>
      </w:r>
      <w:r w:rsidR="001E112A" w:rsidRPr="00953899">
        <w:t>. A</w:t>
      </w:r>
      <w:r w:rsidR="006240C7" w:rsidRPr="00953899">
        <w:t xml:space="preserve"> primeira (camada da estrada) é um </w:t>
      </w:r>
      <w:r w:rsidR="00F84447" w:rsidRPr="00953899">
        <w:t>grid</w:t>
      </w:r>
      <w:r w:rsidR="006240C7" w:rsidRPr="00953899">
        <w:t xml:space="preserve"> CA que descrev</w:t>
      </w:r>
      <w:r w:rsidR="0080755D">
        <w:t>a</w:t>
      </w:r>
      <w:r w:rsidR="006240C7" w:rsidRPr="00953899">
        <w:t xml:space="preserve"> a estrada e o parque de estacionamento. Já a segunda camada descreve os agentes (veículos) que executam determinadas tarefas espec</w:t>
      </w:r>
      <w:r w:rsidR="002B0964">
        <w:t>í</w:t>
      </w:r>
      <w:r w:rsidR="006240C7" w:rsidRPr="00953899">
        <w:t>ficas.</w:t>
      </w:r>
      <w:r w:rsidR="001E112A" w:rsidRPr="00953899">
        <w:t xml:space="preserve"> O autor ainda ressalta que o </w:t>
      </w:r>
      <w:r w:rsidR="006240C7" w:rsidRPr="00953899">
        <w:t xml:space="preserve">modelo tem como base </w:t>
      </w:r>
      <w:r w:rsidR="003620A7" w:rsidRPr="00953899">
        <w:t>a arquitetura</w:t>
      </w:r>
      <w:r w:rsidR="006240C7" w:rsidRPr="00953899">
        <w:t xml:space="preserve"> NaSch, que foi projetad</w:t>
      </w:r>
      <w:r w:rsidR="003620A7" w:rsidRPr="00953899">
        <w:t>a</w:t>
      </w:r>
      <w:r w:rsidR="006240C7" w:rsidRPr="00953899">
        <w:t xml:space="preserve"> </w:t>
      </w:r>
      <w:r w:rsidR="00C842B6" w:rsidRPr="00953899">
        <w:t xml:space="preserve">originalmente </w:t>
      </w:r>
      <w:r w:rsidR="006240C7" w:rsidRPr="00953899">
        <w:t>para tráfego em rodovias.</w:t>
      </w:r>
    </w:p>
    <w:p w14:paraId="4EA73AFC" w14:textId="4D172879" w:rsidR="006240C7" w:rsidRPr="00953899" w:rsidRDefault="004830B8" w:rsidP="00A44581">
      <w:pPr>
        <w:pStyle w:val="TF-TEXTO"/>
      </w:pPr>
      <w:r w:rsidRPr="00953899">
        <w:t>De acordo com Malecki (2018), o</w:t>
      </w:r>
      <w:r w:rsidR="006240C7" w:rsidRPr="00953899">
        <w:t xml:space="preserve">s autômatos celulares foram empregados para modelar a dinâmica do tráfego, enquanto o sistema multiagente foi utilizado para representar o comportamento dos motoristas durante o estacionamento. Essa combinação de técnicas permitiu que </w:t>
      </w:r>
      <w:r w:rsidR="001F0414" w:rsidRPr="00953899">
        <w:t>Malecki (2018) considerasse</w:t>
      </w:r>
      <w:r w:rsidR="006240C7" w:rsidRPr="00953899">
        <w:t xml:space="preserve"> aspectos como a paciência dos motoristas, sua perceptividade e o uso de indicadores de direção, tornando a simulação mais realista e próxima das condições reais de tráfego urbano.</w:t>
      </w:r>
    </w:p>
    <w:p w14:paraId="5038B826" w14:textId="70CFCC45" w:rsidR="006240C7" w:rsidRPr="00953899" w:rsidRDefault="001F0414" w:rsidP="00A44581">
      <w:pPr>
        <w:pStyle w:val="TF-TEXTO"/>
      </w:pPr>
      <w:r w:rsidRPr="00953899">
        <w:t>Malecki (2018) desenvolveu</w:t>
      </w:r>
      <w:r w:rsidR="006240C7" w:rsidRPr="00953899">
        <w:t xml:space="preserve"> um programa de simulação computacional que consiste em duas camadas principais: </w:t>
      </w:r>
      <w:r w:rsidR="000444F4" w:rsidRPr="00953899">
        <w:t xml:space="preserve">(i) </w:t>
      </w:r>
      <w:r w:rsidR="006240C7" w:rsidRPr="00953899">
        <w:t xml:space="preserve">uma camada computacional, implementada em C++, onde os modelos de tráfego foram incorporados, e </w:t>
      </w:r>
      <w:r w:rsidR="000444F4" w:rsidRPr="00953899">
        <w:t xml:space="preserve">(ii) </w:t>
      </w:r>
      <w:r w:rsidR="006240C7" w:rsidRPr="00953899">
        <w:t xml:space="preserve">uma camada de visualização, desenvolvida em </w:t>
      </w:r>
      <w:r w:rsidR="00A22A1E" w:rsidRPr="00953899">
        <w:t>Qt Modeling Language (</w:t>
      </w:r>
      <w:r w:rsidR="006240C7" w:rsidRPr="00953899">
        <w:t>QML</w:t>
      </w:r>
      <w:r w:rsidR="00A22A1E" w:rsidRPr="00953899">
        <w:t>)</w:t>
      </w:r>
      <w:r w:rsidR="006240C7" w:rsidRPr="00953899">
        <w:t xml:space="preserve">, que serviu como interface com o usuário. A comunicação entre essas camadas foi facilitada pelo uso de interfaces e mecanismos implementados em Qt. Essa abordagem permitiu </w:t>
      </w:r>
      <w:r w:rsidR="00BF14E3" w:rsidRPr="00953899">
        <w:t>ao autor</w:t>
      </w:r>
      <w:r w:rsidR="006240C7" w:rsidRPr="00953899">
        <w:t xml:space="preserve"> simular diversos cenários de tráfego, incluindo obstáculos nas vias, semáforos, e o impacto de caminhões no tráfego, fornecendo </w:t>
      </w:r>
      <w:r w:rsidR="00587AF3" w:rsidRPr="00587AF3">
        <w:t>informações</w:t>
      </w:r>
      <w:r w:rsidR="006240C7" w:rsidRPr="00953899">
        <w:t xml:space="preserve"> valios</w:t>
      </w:r>
      <w:r w:rsidR="00587AF3">
        <w:t>a</w:t>
      </w:r>
      <w:r w:rsidR="006240C7" w:rsidRPr="00953899">
        <w:t>s sobre a interação entre o estacionamento na rua e o fluxo de veículos em ambientes urbanos.</w:t>
      </w:r>
      <w:r w:rsidR="003178F6" w:rsidRPr="00953899">
        <w:t xml:space="preserve"> </w:t>
      </w:r>
      <w:r w:rsidR="00413262" w:rsidRPr="00953899">
        <w:t>Na</w:t>
      </w:r>
      <w:r w:rsidR="003178F6" w:rsidRPr="00953899">
        <w:t xml:space="preserve"> </w:t>
      </w:r>
      <w:r w:rsidR="006B22CF" w:rsidRPr="00953899">
        <w:fldChar w:fldCharType="begin"/>
      </w:r>
      <w:r w:rsidR="006B22CF" w:rsidRPr="00953899">
        <w:instrText xml:space="preserve"> REF _Ref165298560 \h </w:instrText>
      </w:r>
      <w:r w:rsidR="00413262" w:rsidRPr="00953899">
        <w:instrText xml:space="preserve"> \* MERGEFORMAT </w:instrText>
      </w:r>
      <w:r w:rsidR="006B22CF" w:rsidRPr="00953899">
        <w:fldChar w:fldCharType="separate"/>
      </w:r>
      <w:r w:rsidR="006B22CF" w:rsidRPr="00953899">
        <w:t xml:space="preserve">Figura </w:t>
      </w:r>
      <w:r w:rsidR="006B22CF" w:rsidRPr="00953899">
        <w:rPr>
          <w:noProof/>
        </w:rPr>
        <w:t>2</w:t>
      </w:r>
      <w:r w:rsidR="006B22CF" w:rsidRPr="00953899">
        <w:fldChar w:fldCharType="end"/>
      </w:r>
      <w:r w:rsidR="00413262" w:rsidRPr="00953899">
        <w:t xml:space="preserve"> pode ser visto a tela principal do programa de simulação.</w:t>
      </w:r>
    </w:p>
    <w:p w14:paraId="164E878E" w14:textId="11AB8C4C" w:rsidR="006240C7" w:rsidRPr="00953899" w:rsidRDefault="006B22CF" w:rsidP="006B22CF">
      <w:pPr>
        <w:pStyle w:val="TF-LEGENDA"/>
      </w:pPr>
      <w:bookmarkStart w:id="26" w:name="_Ref165298560"/>
      <w:r w:rsidRPr="00953899">
        <w:t xml:space="preserve">Figura </w:t>
      </w:r>
      <w:r w:rsidRPr="00953899">
        <w:fldChar w:fldCharType="begin"/>
      </w:r>
      <w:r w:rsidRPr="00953899">
        <w:instrText xml:space="preserve"> SEQ Figura \* ARABIC </w:instrText>
      </w:r>
      <w:r w:rsidRPr="00953899">
        <w:fldChar w:fldCharType="separate"/>
      </w:r>
      <w:r w:rsidR="00EB6140" w:rsidRPr="00953899">
        <w:rPr>
          <w:noProof/>
        </w:rPr>
        <w:t>2</w:t>
      </w:r>
      <w:r w:rsidRPr="00953899">
        <w:fldChar w:fldCharType="end"/>
      </w:r>
      <w:bookmarkEnd w:id="26"/>
      <w:r w:rsidR="006240C7" w:rsidRPr="00953899">
        <w:t xml:space="preserve"> – Janela do programa de simulação</w:t>
      </w:r>
    </w:p>
    <w:p w14:paraId="5DB30A8E" w14:textId="4E0B8F50" w:rsidR="006240C7" w:rsidRPr="00953899" w:rsidRDefault="006240C7" w:rsidP="006240C7">
      <w:pPr>
        <w:pStyle w:val="TF-FIGURA"/>
      </w:pPr>
      <w:r w:rsidRPr="00953899">
        <w:rPr>
          <w:noProof/>
        </w:rPr>
        <w:drawing>
          <wp:inline distT="0" distB="0" distL="0" distR="0" wp14:anchorId="2C85C7E1" wp14:editId="33CE05B5">
            <wp:extent cx="5663584" cy="1379163"/>
            <wp:effectExtent l="19050" t="19050" r="13335" b="12065"/>
            <wp:docPr id="49587797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77971" name="Imagem 1" descr="Interface gráfica do usuário, Aplicativo&#10;&#10;Descrição gerada automaticamente"/>
                    <pic:cNvPicPr/>
                  </pic:nvPicPr>
                  <pic:blipFill rotWithShape="1">
                    <a:blip r:embed="rId12"/>
                    <a:srcRect l="618" r="955" b="28708"/>
                    <a:stretch/>
                  </pic:blipFill>
                  <pic:spPr bwMode="auto">
                    <a:xfrm>
                      <a:off x="0" y="0"/>
                      <a:ext cx="5666386" cy="1379845"/>
                    </a:xfrm>
                    <a:prstGeom prst="rect">
                      <a:avLst/>
                    </a:prstGeom>
                    <a:ln w="9525"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38A8DDBA" w14:textId="478BBD3D" w:rsidR="006240C7" w:rsidRPr="00953899" w:rsidRDefault="006240C7" w:rsidP="006240C7">
      <w:pPr>
        <w:pStyle w:val="TF-FONTE"/>
      </w:pPr>
      <w:r w:rsidRPr="00953899">
        <w:t xml:space="preserve">Fonte: </w:t>
      </w:r>
      <w:r w:rsidR="001F0414" w:rsidRPr="00953899">
        <w:t>Malecki (2018).</w:t>
      </w:r>
    </w:p>
    <w:p w14:paraId="174026D8" w14:textId="7AC59CC8" w:rsidR="008C4CEB" w:rsidRPr="00953899" w:rsidRDefault="005C2DEB" w:rsidP="007522C9">
      <w:pPr>
        <w:pStyle w:val="TF-TEXTO"/>
      </w:pPr>
      <w:r w:rsidRPr="00953899">
        <w:lastRenderedPageBreak/>
        <w:t>No primeiro</w:t>
      </w:r>
      <w:r w:rsidR="008C4CEB" w:rsidRPr="00953899">
        <w:t xml:space="preserve"> cenário</w:t>
      </w:r>
      <w:r w:rsidR="00926B83" w:rsidRPr="00953899">
        <w:t xml:space="preserve"> de teste</w:t>
      </w:r>
      <w:r w:rsidR="003B2000" w:rsidRPr="00953899">
        <w:t>,</w:t>
      </w:r>
      <w:r w:rsidR="008C4CEB" w:rsidRPr="00953899">
        <w:t xml:space="preserve"> </w:t>
      </w:r>
      <w:r w:rsidR="001F0414" w:rsidRPr="00953899">
        <w:t xml:space="preserve">Malecki (2018) </w:t>
      </w:r>
      <w:r w:rsidR="003B2000" w:rsidRPr="00953899">
        <w:t>escolheu</w:t>
      </w:r>
      <w:r w:rsidR="008C4CEB" w:rsidRPr="00953899">
        <w:t xml:space="preserve"> uma rua de mão única localizada na Polônia com duas faixas e um estacionamento na rua. Os motoristas foram classificados com base em fatores como velocidade de condução, uso de indicadores de direção e nível de paciência. A simulação computacional foi calibrada com dados de pesquisa de campo, resultando em uma análise detalhada do impacto da paciência dos motoristas na capacidade de tráfego.</w:t>
      </w:r>
      <w:r w:rsidR="007522C9" w:rsidRPr="00953899">
        <w:t xml:space="preserve"> </w:t>
      </w:r>
      <w:r w:rsidR="00926B83" w:rsidRPr="00953899">
        <w:t>Já</w:t>
      </w:r>
      <w:r w:rsidR="007522C9" w:rsidRPr="00953899">
        <w:t xml:space="preserve"> n</w:t>
      </w:r>
      <w:r w:rsidR="008C4CEB" w:rsidRPr="00953899">
        <w:t>a segunda avaliação</w:t>
      </w:r>
      <w:r w:rsidR="00926B83" w:rsidRPr="00953899">
        <w:t xml:space="preserve">, o autor </w:t>
      </w:r>
      <w:r w:rsidR="008C4CEB" w:rsidRPr="00953899">
        <w:t>analis</w:t>
      </w:r>
      <w:r w:rsidR="00926B83" w:rsidRPr="00953899">
        <w:t>ou</w:t>
      </w:r>
      <w:r w:rsidR="008C4CEB" w:rsidRPr="00953899">
        <w:t xml:space="preserve"> o impacto da paciência dos motoristas na capacidade das estradas</w:t>
      </w:r>
      <w:r w:rsidR="00F01F24" w:rsidRPr="00953899">
        <w:t xml:space="preserve">, </w:t>
      </w:r>
      <w:r w:rsidR="001C7915" w:rsidRPr="00953899">
        <w:t>definiu-se</w:t>
      </w:r>
      <w:r w:rsidR="00F01F24" w:rsidRPr="00953899">
        <w:t xml:space="preserve"> que 30% dos motoristas iriam ter o interesse em estacionar</w:t>
      </w:r>
      <w:r w:rsidR="006E5E30" w:rsidRPr="00953899">
        <w:t xml:space="preserve">. </w:t>
      </w:r>
      <w:r w:rsidR="00861022" w:rsidRPr="00953899">
        <w:t xml:space="preserve">De acordo com Malecki (2018), </w:t>
      </w:r>
      <w:r w:rsidR="00F01F24" w:rsidRPr="00953899">
        <w:t xml:space="preserve">os resultados </w:t>
      </w:r>
      <w:r w:rsidR="00861022" w:rsidRPr="00953899">
        <w:t xml:space="preserve">das simulações </w:t>
      </w:r>
      <w:r w:rsidR="003D07A2" w:rsidRPr="00953899">
        <w:t>de</w:t>
      </w:r>
      <w:r w:rsidR="00F01F24" w:rsidRPr="00953899">
        <w:t>mo</w:t>
      </w:r>
      <w:r w:rsidR="003D07A2" w:rsidRPr="00953899">
        <w:t>n</w:t>
      </w:r>
      <w:r w:rsidR="00F01F24" w:rsidRPr="00953899">
        <w:t>stram</w:t>
      </w:r>
      <w:r w:rsidR="003210C3" w:rsidRPr="00953899">
        <w:t xml:space="preserve"> que</w:t>
      </w:r>
      <w:r w:rsidR="00F01F24" w:rsidRPr="00953899">
        <w:t xml:space="preserve"> </w:t>
      </w:r>
      <w:r w:rsidR="006B12E2" w:rsidRPr="00953899">
        <w:t>o</w:t>
      </w:r>
      <w:r w:rsidR="00F01F24" w:rsidRPr="00953899">
        <w:t xml:space="preserve"> aumento na porcentagem de motoristas pacientes </w:t>
      </w:r>
      <w:r w:rsidR="008038D8" w:rsidRPr="00953899">
        <w:t>impacta</w:t>
      </w:r>
      <w:r w:rsidR="00F01F24" w:rsidRPr="00953899">
        <w:t xml:space="preserve"> positiv</w:t>
      </w:r>
      <w:r w:rsidR="008038D8" w:rsidRPr="00953899">
        <w:t>amente</w:t>
      </w:r>
      <w:r w:rsidR="00F01F24" w:rsidRPr="00953899">
        <w:t xml:space="preserve"> no tempo de viagem e na velocidade média da estrada analisada.</w:t>
      </w:r>
    </w:p>
    <w:p w14:paraId="0B8CED99" w14:textId="10B104EE" w:rsidR="00F01F24" w:rsidRPr="00953899" w:rsidRDefault="000350B0" w:rsidP="00A44581">
      <w:pPr>
        <w:pStyle w:val="TF-TEXTO"/>
      </w:pPr>
      <w:r w:rsidRPr="00953899">
        <w:t xml:space="preserve">Por fim, </w:t>
      </w:r>
      <w:r w:rsidR="001F0414" w:rsidRPr="00953899">
        <w:t>Malecki (2018) concluiu</w:t>
      </w:r>
      <w:r w:rsidR="00F01F24" w:rsidRPr="00953899">
        <w:t xml:space="preserve"> que a paciência moderada dos motoristas, combinada com a observância das regras de trânsito e o uso adequado dos indicadores de direção, pode contribuir significativamente para a eficiência do tráfego e a redução de congestionamentos. Além disso, a utilização de um sistema de orientação de estacionamento pode melhorar a capacidade de tráfego, especialmente em estacionamentos lotados, ressaltando a importância de uma abordagem planejada e responsável ao estacionar em áreas urbanas.</w:t>
      </w:r>
      <w:r w:rsidR="00B51AEB" w:rsidRPr="00953899">
        <w:t xml:space="preserve"> Contudo, Malecki (2018)</w:t>
      </w:r>
      <w:r w:rsidR="00FB1517" w:rsidRPr="00953899">
        <w:t xml:space="preserve"> ressalta a</w:t>
      </w:r>
      <w:r w:rsidR="00F01F24" w:rsidRPr="00953899">
        <w:t xml:space="preserve"> dificuldade em determinar o momento exato em que os motoristas perdem a paciência e adotam comportamentos mais agressivos, o que pode afetar o fluxo de tráfego. Como extensões</w:t>
      </w:r>
      <w:r w:rsidR="00BE5869" w:rsidRPr="00953899">
        <w:t xml:space="preserve">, </w:t>
      </w:r>
      <w:r w:rsidR="007221DF" w:rsidRPr="00953899">
        <w:t>o a</w:t>
      </w:r>
      <w:r w:rsidR="00DC5D8F" w:rsidRPr="00953899">
        <w:t>u</w:t>
      </w:r>
      <w:r w:rsidR="007221DF" w:rsidRPr="00953899">
        <w:t>tor recomenda</w:t>
      </w:r>
      <w:r w:rsidR="00F01F24" w:rsidRPr="00953899">
        <w:t xml:space="preserve"> a realização de estudos em estradas de sentido único com uma faixa de tráfego, que são mais comuns em áreas urbanas, a fim de expandir a compreensão sobre o impacto do estacionamento no fluxo de tráfego e explorar ainda mais os comportamentos dos motoristas nesse contexto.</w:t>
      </w:r>
    </w:p>
    <w:p w14:paraId="2C481F61" w14:textId="70B8E2AB" w:rsidR="00A44581" w:rsidRPr="00953899" w:rsidRDefault="000544B0" w:rsidP="00E638A0">
      <w:pPr>
        <w:pStyle w:val="Ttulo2"/>
        <w:rPr>
          <w:lang w:val="en-US"/>
        </w:rPr>
      </w:pPr>
      <w:r w:rsidRPr="00953899">
        <w:rPr>
          <w:lang w:val="en-US"/>
        </w:rPr>
        <w:t>simulation approach for urban traffic system: a multi-agent approch</w:t>
      </w:r>
    </w:p>
    <w:p w14:paraId="5042A7B0" w14:textId="4DFD19F8" w:rsidR="0013161A" w:rsidRPr="00953899" w:rsidRDefault="005A023B" w:rsidP="00A44581">
      <w:pPr>
        <w:pStyle w:val="TF-TEXTO"/>
      </w:pPr>
      <w:r w:rsidRPr="00953899">
        <w:t xml:space="preserve">Augeraud </w:t>
      </w:r>
      <w:r w:rsidRPr="00953899">
        <w:rPr>
          <w:i/>
          <w:iCs/>
        </w:rPr>
        <w:t>et al</w:t>
      </w:r>
      <w:r w:rsidRPr="00953899">
        <w:t>. (2005) desenvolv</w:t>
      </w:r>
      <w:r w:rsidR="00883C8E" w:rsidRPr="00953899">
        <w:t xml:space="preserve">eram </w:t>
      </w:r>
      <w:r w:rsidRPr="00953899">
        <w:t xml:space="preserve">um </w:t>
      </w:r>
      <w:r w:rsidRPr="00587AF3">
        <w:rPr>
          <w:i/>
          <w:iCs/>
        </w:rPr>
        <w:t>framework</w:t>
      </w:r>
      <w:r w:rsidRPr="00953899">
        <w:t xml:space="preserve"> para simulação do tráfego urbano </w:t>
      </w:r>
      <w:r w:rsidR="005D24D6" w:rsidRPr="00953899">
        <w:t>utilizando</w:t>
      </w:r>
      <w:r w:rsidRPr="00953899">
        <w:t xml:space="preserve"> sistema multiagente</w:t>
      </w:r>
      <w:r w:rsidR="00AD202E" w:rsidRPr="00953899">
        <w:t xml:space="preserve"> tendo como intuito</w:t>
      </w:r>
      <w:r w:rsidRPr="00953899">
        <w:t xml:space="preserve"> auxiliar </w:t>
      </w:r>
      <w:r w:rsidR="0029052A" w:rsidRPr="00953899">
        <w:t>n</w:t>
      </w:r>
      <w:r w:rsidRPr="00953899">
        <w:t xml:space="preserve">as decisões </w:t>
      </w:r>
      <w:r w:rsidR="00550A3C" w:rsidRPr="00953899">
        <w:t>de</w:t>
      </w:r>
      <w:r w:rsidRPr="00953899">
        <w:t xml:space="preserve"> gestores de tráfego e planejadores urbanos. </w:t>
      </w:r>
      <w:r w:rsidR="00791978" w:rsidRPr="00953899">
        <w:t>Ainda de acordo com os autores, a</w:t>
      </w:r>
      <w:r w:rsidR="0013161A" w:rsidRPr="00953899">
        <w:t xml:space="preserve"> modelagem </w:t>
      </w:r>
      <w:r w:rsidR="0029052A" w:rsidRPr="00953899">
        <w:t>utiliza</w:t>
      </w:r>
      <w:r w:rsidR="0013161A" w:rsidRPr="00953899">
        <w:t xml:space="preserve"> grafos juntamente a uma abordagem </w:t>
      </w:r>
      <w:r w:rsidR="0013161A" w:rsidRPr="00953899">
        <w:rPr>
          <w:i/>
          <w:iCs/>
        </w:rPr>
        <w:t xml:space="preserve">top-down </w:t>
      </w:r>
      <w:r w:rsidR="0013161A" w:rsidRPr="00953899">
        <w:t xml:space="preserve">e análise do domínio. </w:t>
      </w:r>
      <w:r w:rsidR="00B87C0C" w:rsidRPr="00953899">
        <w:t>No modelo,</w:t>
      </w:r>
      <w:r w:rsidR="0013161A" w:rsidRPr="00953899">
        <w:t xml:space="preserve"> Augeraud </w:t>
      </w:r>
      <w:r w:rsidR="0013161A" w:rsidRPr="00953899">
        <w:rPr>
          <w:i/>
          <w:iCs/>
        </w:rPr>
        <w:t>et al</w:t>
      </w:r>
      <w:r w:rsidR="0013161A" w:rsidRPr="00953899">
        <w:t>. (2005) considera</w:t>
      </w:r>
      <w:r w:rsidR="0037338B" w:rsidRPr="00953899">
        <w:t>m</w:t>
      </w:r>
      <w:r w:rsidR="0013161A" w:rsidRPr="00953899">
        <w:t xml:space="preserve"> que os carros tomam decisões apenas em determinados pontos da rota</w:t>
      </w:r>
      <w:r w:rsidR="00B36821" w:rsidRPr="00953899">
        <w:t xml:space="preserve">. Por isso, </w:t>
      </w:r>
      <w:r w:rsidR="006F36AF" w:rsidRPr="00953899">
        <w:t xml:space="preserve">o autor </w:t>
      </w:r>
      <w:r w:rsidR="00B36821" w:rsidRPr="00953899">
        <w:t>optou</w:t>
      </w:r>
      <w:r w:rsidR="006F36AF" w:rsidRPr="00953899">
        <w:t xml:space="preserve"> por</w:t>
      </w:r>
      <w:r w:rsidR="0013161A" w:rsidRPr="00953899">
        <w:t xml:space="preserve"> um grafo direcionado, </w:t>
      </w:r>
      <w:r w:rsidR="00EB6140" w:rsidRPr="00953899">
        <w:t xml:space="preserve">no qual </w:t>
      </w:r>
      <w:r w:rsidR="0013161A" w:rsidRPr="00953899">
        <w:t>as bifurcações são tratadas como vértices e as pistas são tratadas como arestas.</w:t>
      </w:r>
      <w:r w:rsidR="00EB6140" w:rsidRPr="00953899">
        <w:t xml:space="preserve"> A </w:t>
      </w:r>
      <w:r w:rsidR="00EB6140" w:rsidRPr="00953899">
        <w:fldChar w:fldCharType="begin"/>
      </w:r>
      <w:r w:rsidR="00EB6140" w:rsidRPr="00953899">
        <w:instrText xml:space="preserve"> REF _Ref165300572 \h </w:instrText>
      </w:r>
      <w:r w:rsidR="00280F5F" w:rsidRPr="00953899">
        <w:instrText xml:space="preserve"> \* MERGEFORMAT </w:instrText>
      </w:r>
      <w:r w:rsidR="00EB6140" w:rsidRPr="00953899">
        <w:fldChar w:fldCharType="separate"/>
      </w:r>
      <w:r w:rsidR="00EB6140" w:rsidRPr="00953899">
        <w:t xml:space="preserve">Figura </w:t>
      </w:r>
      <w:r w:rsidR="00EB6140" w:rsidRPr="00953899">
        <w:rPr>
          <w:noProof/>
        </w:rPr>
        <w:t>3</w:t>
      </w:r>
      <w:r w:rsidR="00EB6140" w:rsidRPr="00953899">
        <w:fldChar w:fldCharType="end"/>
      </w:r>
      <w:r w:rsidR="00297BB9" w:rsidRPr="00953899">
        <w:t xml:space="preserve"> apresenta a arquitetura geral </w:t>
      </w:r>
      <w:r w:rsidR="008F691A" w:rsidRPr="00953899">
        <w:t xml:space="preserve">do framework </w:t>
      </w:r>
      <w:r w:rsidR="00280F5F" w:rsidRPr="00953899">
        <w:t>para simulação do tráfego urbano.</w:t>
      </w:r>
    </w:p>
    <w:p w14:paraId="755460B5" w14:textId="22C3DE70" w:rsidR="0013161A" w:rsidRPr="00953899" w:rsidRDefault="00EB6140" w:rsidP="00EB6140">
      <w:pPr>
        <w:pStyle w:val="TF-LEGENDA"/>
      </w:pPr>
      <w:bookmarkStart w:id="27" w:name="_Ref165300572"/>
      <w:r w:rsidRPr="00953899">
        <w:t xml:space="preserve">Figura </w:t>
      </w:r>
      <w:r w:rsidRPr="00953899">
        <w:fldChar w:fldCharType="begin"/>
      </w:r>
      <w:r w:rsidRPr="00953899">
        <w:instrText xml:space="preserve"> SEQ Figura \* ARABIC </w:instrText>
      </w:r>
      <w:r w:rsidRPr="00953899">
        <w:fldChar w:fldCharType="separate"/>
      </w:r>
      <w:r w:rsidRPr="00953899">
        <w:rPr>
          <w:noProof/>
        </w:rPr>
        <w:t>3</w:t>
      </w:r>
      <w:r w:rsidRPr="00953899">
        <w:fldChar w:fldCharType="end"/>
      </w:r>
      <w:bookmarkEnd w:id="27"/>
      <w:r w:rsidRPr="00953899">
        <w:t xml:space="preserve"> </w:t>
      </w:r>
      <w:r w:rsidR="0013161A" w:rsidRPr="00953899">
        <w:t>– Modelagem do framework proposto</w:t>
      </w:r>
    </w:p>
    <w:p w14:paraId="410EFD2F" w14:textId="74DB7939" w:rsidR="0013161A" w:rsidRPr="00953899" w:rsidRDefault="0013161A" w:rsidP="0013161A">
      <w:pPr>
        <w:pStyle w:val="TF-FIGURA"/>
      </w:pPr>
      <w:r w:rsidRPr="00953899">
        <w:rPr>
          <w:noProof/>
        </w:rPr>
        <w:drawing>
          <wp:inline distT="0" distB="0" distL="0" distR="0" wp14:anchorId="22C66310" wp14:editId="78E52709">
            <wp:extent cx="5505450" cy="2457450"/>
            <wp:effectExtent l="19050" t="19050" r="19050" b="19050"/>
            <wp:docPr id="17798587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85872" name="Imagem 1" descr="Diagrama&#10;&#10;Descrição gerada automaticamente"/>
                    <pic:cNvPicPr/>
                  </pic:nvPicPr>
                  <pic:blipFill>
                    <a:blip r:embed="rId13"/>
                    <a:stretch>
                      <a:fillRect/>
                    </a:stretch>
                  </pic:blipFill>
                  <pic:spPr>
                    <a:xfrm>
                      <a:off x="0" y="0"/>
                      <a:ext cx="5505450" cy="2457450"/>
                    </a:xfrm>
                    <a:prstGeom prst="rect">
                      <a:avLst/>
                    </a:prstGeom>
                    <a:ln w="9525" cap="sq">
                      <a:solidFill>
                        <a:srgbClr val="000000"/>
                      </a:solidFill>
                      <a:prstDash val="solid"/>
                      <a:miter lim="800000"/>
                    </a:ln>
                    <a:effectLst/>
                  </pic:spPr>
                </pic:pic>
              </a:graphicData>
            </a:graphic>
          </wp:inline>
        </w:drawing>
      </w:r>
    </w:p>
    <w:p w14:paraId="7713D09C" w14:textId="543FE3FE" w:rsidR="0013161A" w:rsidRPr="00953899" w:rsidRDefault="0013161A" w:rsidP="0013161A">
      <w:pPr>
        <w:pStyle w:val="TF-FONTE"/>
      </w:pPr>
      <w:r w:rsidRPr="00953899">
        <w:t xml:space="preserve">Fonte: Augeraud </w:t>
      </w:r>
      <w:r w:rsidRPr="00953899">
        <w:rPr>
          <w:i/>
          <w:iCs/>
        </w:rPr>
        <w:t>et al</w:t>
      </w:r>
      <w:r w:rsidRPr="00953899">
        <w:t>. (2005).</w:t>
      </w:r>
    </w:p>
    <w:p w14:paraId="4DDF1743" w14:textId="620AB7A0" w:rsidR="0013161A" w:rsidRPr="00953899" w:rsidRDefault="00A54ECF" w:rsidP="00A44581">
      <w:pPr>
        <w:pStyle w:val="TF-TEXTO"/>
      </w:pPr>
      <w:r w:rsidRPr="00953899">
        <w:t xml:space="preserve">A partir da </w:t>
      </w:r>
      <w:r w:rsidRPr="00953899">
        <w:fldChar w:fldCharType="begin"/>
      </w:r>
      <w:r w:rsidRPr="00953899">
        <w:instrText xml:space="preserve"> REF _Ref165300572 \h </w:instrText>
      </w:r>
      <w:r w:rsidR="00976E0F" w:rsidRPr="00953899">
        <w:instrText xml:space="preserve"> \* MERGEFORMAT </w:instrText>
      </w:r>
      <w:r w:rsidRPr="00953899">
        <w:fldChar w:fldCharType="separate"/>
      </w:r>
      <w:r w:rsidRPr="00953899">
        <w:t xml:space="preserve">Figura </w:t>
      </w:r>
      <w:r w:rsidRPr="00953899">
        <w:rPr>
          <w:noProof/>
        </w:rPr>
        <w:t>3</w:t>
      </w:r>
      <w:r w:rsidRPr="00953899">
        <w:fldChar w:fldCharType="end"/>
      </w:r>
      <w:r w:rsidR="0082137B" w:rsidRPr="00953899">
        <w:t>,</w:t>
      </w:r>
      <w:r w:rsidRPr="00953899">
        <w:t xml:space="preserve"> pode-se observar que a arquitetura do sistema multiagente é dividid</w:t>
      </w:r>
      <w:r w:rsidR="00974873">
        <w:t>a</w:t>
      </w:r>
      <w:r w:rsidRPr="00953899">
        <w:t xml:space="preserve"> em três camadas: (i) simular o mundo urbano real e os seus tráfegos, (ii) gerir serviços e (iii) observar/gerir </w:t>
      </w:r>
      <w:r w:rsidR="00976E0F" w:rsidRPr="00953899">
        <w:t>as</w:t>
      </w:r>
      <w:r w:rsidRPr="00953899">
        <w:t xml:space="preserve"> informaç</w:t>
      </w:r>
      <w:r w:rsidR="00976E0F" w:rsidRPr="00953899">
        <w:t>ões.</w:t>
      </w:r>
      <w:r w:rsidR="00A231E9" w:rsidRPr="00953899">
        <w:t xml:space="preserve"> Neste contexto, d</w:t>
      </w:r>
      <w:r w:rsidR="00CB0B27" w:rsidRPr="00953899">
        <w:t xml:space="preserve">e acordo com Augeraud </w:t>
      </w:r>
      <w:r w:rsidR="00CB0B27" w:rsidRPr="00953899">
        <w:rPr>
          <w:i/>
          <w:iCs/>
        </w:rPr>
        <w:t>et al</w:t>
      </w:r>
      <w:r w:rsidR="00CB0B27" w:rsidRPr="00953899">
        <w:t>. (2005), o</w:t>
      </w:r>
      <w:r w:rsidR="001C5BF4" w:rsidRPr="00953899">
        <w:t>s agentes possuem seu próprio comportamento e interagem entre si</w:t>
      </w:r>
      <w:r w:rsidR="004D52C2" w:rsidRPr="00953899">
        <w:t xml:space="preserve">. </w:t>
      </w:r>
      <w:r w:rsidR="00D545BF" w:rsidRPr="00953899">
        <w:t xml:space="preserve">Além disso, os autores </w:t>
      </w:r>
      <w:r w:rsidR="001C5BF4" w:rsidRPr="00953899">
        <w:t>desenvolve</w:t>
      </w:r>
      <w:r w:rsidR="00D545BF" w:rsidRPr="00953899">
        <w:t>ram</w:t>
      </w:r>
      <w:r w:rsidR="001C5BF4" w:rsidRPr="00953899">
        <w:t xml:space="preserve"> um painel de controle que permite ao usuário visualizar o que está acontecendo a partir de vários pontos do mapa.</w:t>
      </w:r>
      <w:r w:rsidR="000976E3" w:rsidRPr="00953899">
        <w:t xml:space="preserve"> </w:t>
      </w:r>
    </w:p>
    <w:p w14:paraId="75F8A887" w14:textId="728EAB66" w:rsidR="00EE0F99" w:rsidRPr="00953899" w:rsidRDefault="00CB4EFB" w:rsidP="00A44581">
      <w:pPr>
        <w:pStyle w:val="TF-TEXTO"/>
      </w:pPr>
      <w:r w:rsidRPr="00953899">
        <w:t xml:space="preserve">Como experimentação, </w:t>
      </w:r>
      <w:r w:rsidR="000976E3" w:rsidRPr="00953899">
        <w:t xml:space="preserve">Augeraud </w:t>
      </w:r>
      <w:r w:rsidR="000976E3" w:rsidRPr="00953899">
        <w:rPr>
          <w:i/>
          <w:iCs/>
        </w:rPr>
        <w:t>et al</w:t>
      </w:r>
      <w:r w:rsidR="000976E3" w:rsidRPr="00953899">
        <w:t xml:space="preserve">. (2005) </w:t>
      </w:r>
      <w:r w:rsidR="001416A8" w:rsidRPr="00953899">
        <w:t xml:space="preserve">realizaram </w:t>
      </w:r>
      <w:r w:rsidR="00EE0F99" w:rsidRPr="00953899">
        <w:t>simulaç</w:t>
      </w:r>
      <w:r w:rsidR="001416A8" w:rsidRPr="00953899">
        <w:t>ões</w:t>
      </w:r>
      <w:r w:rsidR="00EE0F99" w:rsidRPr="00953899">
        <w:t xml:space="preserve"> </w:t>
      </w:r>
      <w:r w:rsidR="00133480" w:rsidRPr="00953899">
        <w:t>a partir de</w:t>
      </w:r>
      <w:r w:rsidR="00EE0F99" w:rsidRPr="00953899">
        <w:t xml:space="preserve"> um serviço de estacionamento de veículos elétricos chamado LISELEC na cidade de La Rochelle, </w:t>
      </w:r>
      <w:r w:rsidR="00495F49" w:rsidRPr="00953899">
        <w:t>no qual</w:t>
      </w:r>
      <w:r w:rsidR="00EE0F99" w:rsidRPr="00953899">
        <w:t xml:space="preserve"> os usuários podem se cadastrar no sistema e utilizar veículos elétricos distribuídos em estacionamentos específicos. Este modelo multimodal permite que os usuários combinem o uso de veículos elétricos com outros meios de transporte como trens e deslocamento a pé dentro da cidade.</w:t>
      </w:r>
      <w:r w:rsidR="00495F49" w:rsidRPr="00953899">
        <w:t xml:space="preserve"> Segundo os autores, o</w:t>
      </w:r>
      <w:r w:rsidR="00EE0F99" w:rsidRPr="00953899">
        <w:t xml:space="preserve">s resultados da simulação incluem a análise da otimização de gestão do estacionamento e a previsão de melhorias, como o aumento de vagas e ou veículos disponíveis. Augeraud </w:t>
      </w:r>
      <w:r w:rsidR="00EE0F99" w:rsidRPr="00953899">
        <w:rPr>
          <w:i/>
          <w:iCs/>
        </w:rPr>
        <w:t>et al</w:t>
      </w:r>
      <w:r w:rsidR="00EE0F99" w:rsidRPr="00953899">
        <w:t xml:space="preserve">. (2005) </w:t>
      </w:r>
      <w:r w:rsidR="00F86B72" w:rsidRPr="00953899">
        <w:t>ressaltam</w:t>
      </w:r>
      <w:r w:rsidR="00EE0F99" w:rsidRPr="00953899">
        <w:t xml:space="preserve"> que a simulação </w:t>
      </w:r>
      <w:r w:rsidR="00F86B72" w:rsidRPr="00953899">
        <w:t xml:space="preserve">contribui para </w:t>
      </w:r>
      <w:r w:rsidR="00EE0F99" w:rsidRPr="00953899">
        <w:t>a visualização de diferentes estratégias de gestão do estacionamento, como abertura de novos locais e o aumento das instalações para armazenar os veículos.</w:t>
      </w:r>
    </w:p>
    <w:p w14:paraId="198C55EC" w14:textId="2B2F3641" w:rsidR="00EE0F99" w:rsidRPr="00953899" w:rsidRDefault="009E3E89" w:rsidP="00A44581">
      <w:pPr>
        <w:pStyle w:val="TF-TEXTO"/>
      </w:pPr>
      <w:r w:rsidRPr="00953899">
        <w:lastRenderedPageBreak/>
        <w:t>Por fim</w:t>
      </w:r>
      <w:r w:rsidR="00EE0F99" w:rsidRPr="00953899">
        <w:t xml:space="preserve">, </w:t>
      </w:r>
      <w:r w:rsidR="005B05E5" w:rsidRPr="00953899">
        <w:t xml:space="preserve">Augeraud </w:t>
      </w:r>
      <w:r w:rsidR="005B05E5" w:rsidRPr="00953899">
        <w:rPr>
          <w:i/>
          <w:iCs/>
        </w:rPr>
        <w:t>et al</w:t>
      </w:r>
      <w:r w:rsidR="005B05E5" w:rsidRPr="00953899">
        <w:t xml:space="preserve">. (2005) </w:t>
      </w:r>
      <w:r w:rsidR="00641A27" w:rsidRPr="00953899">
        <w:t>reafirmam</w:t>
      </w:r>
      <w:r w:rsidR="005B05E5" w:rsidRPr="00953899">
        <w:t xml:space="preserve"> </w:t>
      </w:r>
      <w:r w:rsidR="00EE0F99" w:rsidRPr="00953899">
        <w:t>a importância das abordagens de simulação multiagente e sua aplicação na modelagem de sistemas de tráfego urbano, ressaltando a capacidade dessas técnicas em fornecer insights valiosos para a tomada de decisões em ambientes urbanos complexos.</w:t>
      </w:r>
      <w:r w:rsidR="005B05E5" w:rsidRPr="00953899">
        <w:t xml:space="preserve"> No entanto, </w:t>
      </w:r>
      <w:r w:rsidR="00A10DA3" w:rsidRPr="00953899">
        <w:t xml:space="preserve">os autores </w:t>
      </w:r>
      <w:r w:rsidR="009566A1" w:rsidRPr="00953899">
        <w:t>apontam</w:t>
      </w:r>
      <w:r w:rsidR="005B05E5" w:rsidRPr="00953899">
        <w:t xml:space="preserve"> algumas limitações, como a necessidade de validar os resultados da simulação com dados reais e a complexidade de modelar adequadamente a interação entre os diferentes agentes do sistema de tráfego urbano. </w:t>
      </w:r>
    </w:p>
    <w:p w14:paraId="25B7474A" w14:textId="77777777" w:rsidR="00451B94" w:rsidRPr="00953899" w:rsidRDefault="00451B94" w:rsidP="00424AD5">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3"/>
      <w:r w:rsidRPr="00953899">
        <w:t>proposta</w:t>
      </w:r>
    </w:p>
    <w:p w14:paraId="0336A8B2" w14:textId="236ECD07" w:rsidR="00451B94" w:rsidRPr="000976E3" w:rsidRDefault="00DE0D3E" w:rsidP="00451B94">
      <w:pPr>
        <w:pStyle w:val="TF-TEXTO"/>
      </w:pPr>
      <w:r w:rsidRPr="00953899">
        <w:t>Nesta se</w:t>
      </w:r>
      <w:r w:rsidR="00FE3CE5" w:rsidRPr="00953899">
        <w:t>ç</w:t>
      </w:r>
      <w:r w:rsidRPr="00953899">
        <w:t xml:space="preserve">ão serão apresentadas as justificativas para a concepção deste projeto, também serão apresentados os </w:t>
      </w:r>
      <w:r w:rsidR="003A33C2">
        <w:t>R</w:t>
      </w:r>
      <w:r w:rsidRPr="00953899">
        <w:t>equisitos</w:t>
      </w:r>
      <w:r>
        <w:t xml:space="preserve"> </w:t>
      </w:r>
      <w:r w:rsidR="003A33C2">
        <w:t>F</w:t>
      </w:r>
      <w:r>
        <w:t xml:space="preserve">uncionas (RF) juntamente com os </w:t>
      </w:r>
      <w:r w:rsidR="003A33C2">
        <w:t>R</w:t>
      </w:r>
      <w:r>
        <w:t xml:space="preserve">equisitos </w:t>
      </w:r>
      <w:r w:rsidR="003A33C2">
        <w:t>N</w:t>
      </w:r>
      <w:r>
        <w:t xml:space="preserve">ão </w:t>
      </w:r>
      <w:r w:rsidR="003A33C2">
        <w:t>F</w:t>
      </w:r>
      <w:r>
        <w:t>uncionais (RNF) e as metodologias que serão utilizadas.</w:t>
      </w:r>
    </w:p>
    <w:p w14:paraId="62F25ABA" w14:textId="77777777" w:rsidR="00451B94" w:rsidRPr="000976E3" w:rsidRDefault="00451B94" w:rsidP="00E638A0">
      <w:pPr>
        <w:pStyle w:val="Ttulo2"/>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rsidRPr="000976E3">
        <w:t>JUSTIFICATIVA</w:t>
      </w:r>
    </w:p>
    <w:p w14:paraId="78305E65" w14:textId="70B64C90" w:rsidR="006B0760" w:rsidRPr="000976E3" w:rsidRDefault="00FA0753" w:rsidP="00FA0753">
      <w:pPr>
        <w:pStyle w:val="TF-TEXTO"/>
      </w:pPr>
      <w:r>
        <w:t xml:space="preserve">No </w:t>
      </w:r>
      <w:r w:rsidR="00FE3CE5">
        <w:fldChar w:fldCharType="begin"/>
      </w:r>
      <w:r w:rsidR="00FE3CE5">
        <w:instrText xml:space="preserve"> REF _Ref52025161 \h </w:instrText>
      </w:r>
      <w:r w:rsidR="00FE3CE5">
        <w:fldChar w:fldCharType="separate"/>
      </w:r>
      <w:r w:rsidR="00FE3CE5" w:rsidRPr="000976E3">
        <w:t>Quadro 1</w:t>
      </w:r>
      <w:r w:rsidR="00FE3CE5">
        <w:fldChar w:fldCharType="end"/>
      </w:r>
      <w:r w:rsidR="00FE3CE5">
        <w:t xml:space="preserve"> </w:t>
      </w:r>
      <w:r>
        <w:t>será apresentado o comparativo entre os trabalhos correlatos no entorno das características destacadas de cada um deles, com ele consegue-se entender melhor os objetivos que serão desenvolvidos neste projeto.</w:t>
      </w:r>
    </w:p>
    <w:p w14:paraId="72A23E67" w14:textId="64829A82" w:rsidR="006B0760" w:rsidRPr="000976E3" w:rsidRDefault="006B0760" w:rsidP="006B0760">
      <w:pPr>
        <w:pStyle w:val="TF-LEGENDA"/>
      </w:pPr>
      <w:bookmarkStart w:id="42" w:name="_Ref52025161"/>
      <w:r w:rsidRPr="000976E3">
        <w:t xml:space="preserve">Quadro </w:t>
      </w:r>
      <w:r w:rsidRPr="000976E3">
        <w:fldChar w:fldCharType="begin"/>
      </w:r>
      <w:r w:rsidRPr="000976E3">
        <w:instrText xml:space="preserve"> SEQ Quadro \* ARABIC </w:instrText>
      </w:r>
      <w:r w:rsidRPr="000976E3">
        <w:fldChar w:fldCharType="separate"/>
      </w:r>
      <w:r w:rsidR="006D2982" w:rsidRPr="000976E3">
        <w:t>1</w:t>
      </w:r>
      <w:r w:rsidRPr="000976E3">
        <w:fldChar w:fldCharType="end"/>
      </w:r>
      <w:bookmarkEnd w:id="42"/>
      <w:r w:rsidRPr="000976E3">
        <w:t xml:space="preserve"> </w:t>
      </w:r>
      <w:r w:rsidR="00FE3CE5" w:rsidRPr="000976E3">
        <w:t>–</w:t>
      </w:r>
      <w:r w:rsidRPr="000976E3">
        <w:t xml:space="preserve"> </w:t>
      </w:r>
      <w:r w:rsidR="00F3649F" w:rsidRPr="000976E3">
        <w:t>Comparativo</w:t>
      </w:r>
      <w:r w:rsidRPr="000976E3">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9"/>
        <w:gridCol w:w="2410"/>
        <w:gridCol w:w="1984"/>
        <w:gridCol w:w="2115"/>
      </w:tblGrid>
      <w:tr w:rsidR="00DE0D3E" w:rsidRPr="000976E3" w14:paraId="4DC82DAE" w14:textId="77777777" w:rsidTr="00FE3CE5">
        <w:trPr>
          <w:trHeight w:val="567"/>
        </w:trPr>
        <w:tc>
          <w:tcPr>
            <w:tcW w:w="2439" w:type="dxa"/>
            <w:tcBorders>
              <w:tl2br w:val="single" w:sz="4" w:space="0" w:color="auto"/>
            </w:tcBorders>
            <w:shd w:val="clear" w:color="auto" w:fill="A6A6A6"/>
          </w:tcPr>
          <w:p w14:paraId="68BA9C80" w14:textId="77777777" w:rsidR="00FE3CE5" w:rsidRPr="000976E3" w:rsidRDefault="00FE3CE5" w:rsidP="00FE3CE5">
            <w:pPr>
              <w:pStyle w:val="TF-TEXTOQUADRO"/>
              <w:jc w:val="right"/>
            </w:pPr>
            <w:r w:rsidRPr="000976E3">
              <w:t>Trabalhos Correlatos</w:t>
            </w:r>
          </w:p>
          <w:p w14:paraId="5540DD0B" w14:textId="779385F3" w:rsidR="006B0760" w:rsidRPr="000976E3" w:rsidRDefault="00FE3CE5" w:rsidP="00FE3CE5">
            <w:pPr>
              <w:pStyle w:val="TF-TEXTO"/>
              <w:ind w:firstLine="0"/>
            </w:pPr>
            <w:r w:rsidRPr="000976E3">
              <w:t>Características</w:t>
            </w:r>
          </w:p>
        </w:tc>
        <w:tc>
          <w:tcPr>
            <w:tcW w:w="2410" w:type="dxa"/>
            <w:shd w:val="clear" w:color="auto" w:fill="A6A6A6"/>
            <w:vAlign w:val="center"/>
          </w:tcPr>
          <w:p w14:paraId="346CD0EE" w14:textId="0BB4A203" w:rsidR="006B0760" w:rsidRPr="000976E3" w:rsidRDefault="00DE0D3E" w:rsidP="00802D0F">
            <w:pPr>
              <w:pStyle w:val="TF-TEXTOQUADRO"/>
              <w:jc w:val="center"/>
            </w:pPr>
            <w:r>
              <w:t xml:space="preserve">Wang </w:t>
            </w:r>
            <w:r w:rsidRPr="00FE3CE5">
              <w:rPr>
                <w:i/>
                <w:iCs/>
              </w:rPr>
              <w:t>et al</w:t>
            </w:r>
            <w:r>
              <w:t>. (2016)</w:t>
            </w:r>
          </w:p>
        </w:tc>
        <w:tc>
          <w:tcPr>
            <w:tcW w:w="1984" w:type="dxa"/>
            <w:shd w:val="clear" w:color="auto" w:fill="A6A6A6"/>
            <w:vAlign w:val="center"/>
          </w:tcPr>
          <w:p w14:paraId="4D97FD72" w14:textId="2880E071" w:rsidR="006B0760" w:rsidRPr="000976E3" w:rsidRDefault="00DE0D3E" w:rsidP="00802D0F">
            <w:pPr>
              <w:pStyle w:val="TF-TEXTOQUADRO"/>
              <w:jc w:val="center"/>
            </w:pPr>
            <w:r>
              <w:t>Malecki (2018)</w:t>
            </w:r>
          </w:p>
        </w:tc>
        <w:tc>
          <w:tcPr>
            <w:tcW w:w="2115" w:type="dxa"/>
            <w:shd w:val="clear" w:color="auto" w:fill="A6A6A6"/>
            <w:vAlign w:val="center"/>
          </w:tcPr>
          <w:p w14:paraId="5AE2E716" w14:textId="63A0E40E" w:rsidR="006B0760" w:rsidRPr="000976E3" w:rsidRDefault="00DE0D3E" w:rsidP="00802D0F">
            <w:pPr>
              <w:pStyle w:val="TF-TEXTOQUADRO"/>
              <w:jc w:val="center"/>
            </w:pPr>
            <w:r>
              <w:t xml:space="preserve">Augeraud </w:t>
            </w:r>
            <w:r w:rsidRPr="00FE3CE5">
              <w:rPr>
                <w:i/>
                <w:iCs/>
              </w:rPr>
              <w:t>et al</w:t>
            </w:r>
            <w:r>
              <w:t>. (2005)</w:t>
            </w:r>
          </w:p>
        </w:tc>
      </w:tr>
      <w:tr w:rsidR="00375F0E" w:rsidRPr="00953899" w14:paraId="03D86AAA" w14:textId="77777777" w:rsidTr="007D7BD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9F07FE" w14:textId="1AB08549" w:rsidR="00375F0E" w:rsidRPr="00953899" w:rsidRDefault="00375F0E" w:rsidP="007D7BDE">
            <w:pPr>
              <w:pStyle w:val="TF-TEXTOQUADRO"/>
            </w:pPr>
            <w:r w:rsidRPr="00953899">
              <w:t xml:space="preserve">Objetivo </w:t>
            </w:r>
            <w:r w:rsidR="00725831">
              <w:t>p</w:t>
            </w:r>
            <w:r w:rsidRPr="00953899">
              <w:t>rincipal</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25C8A" w14:textId="77777777" w:rsidR="00375F0E" w:rsidRPr="00953899" w:rsidRDefault="00375F0E" w:rsidP="007D7BDE">
            <w:pPr>
              <w:pStyle w:val="TF-TEXTOQUADRO"/>
              <w:jc w:val="center"/>
            </w:pPr>
            <w:r w:rsidRPr="00953899">
              <w:t>Mitigar congestionamentos inesperados</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4D5A0" w14:textId="77777777" w:rsidR="00375F0E" w:rsidRPr="00953899" w:rsidRDefault="00375F0E" w:rsidP="007D7BDE">
            <w:pPr>
              <w:pStyle w:val="TF-TEXTOQUADRO"/>
              <w:jc w:val="center"/>
            </w:pPr>
            <w:r w:rsidRPr="00953899">
              <w:t>Analisar o efeito de estacionamentos nas vias públicas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43D82" w14:textId="77777777" w:rsidR="00375F0E" w:rsidRPr="00953899" w:rsidRDefault="00375F0E" w:rsidP="007D7BDE">
            <w:pPr>
              <w:pStyle w:val="TF-TEXTOQUADRO"/>
              <w:jc w:val="center"/>
            </w:pPr>
            <w:r w:rsidRPr="00953899">
              <w:t>Simulação para auxiliar decisões de gestão de tráfego urbano</w:t>
            </w:r>
          </w:p>
        </w:tc>
      </w:tr>
      <w:tr w:rsidR="00375F0E" w:rsidRPr="00953899" w14:paraId="723CED0D" w14:textId="77777777" w:rsidTr="00375F0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4EF4A" w14:textId="7934703E" w:rsidR="00375F0E" w:rsidRPr="00953899" w:rsidRDefault="00645A77" w:rsidP="00375F0E">
            <w:pPr>
              <w:pStyle w:val="TF-TEXTOQUADRO"/>
            </w:pPr>
            <w:r w:rsidRPr="00953899">
              <w:t>A</w:t>
            </w:r>
            <w:r w:rsidR="00375F0E" w:rsidRPr="00953899">
              <w:t xml:space="preserve">bordagem </w:t>
            </w:r>
            <w:r w:rsidR="00725831">
              <w:t>t</w:t>
            </w:r>
            <w:r w:rsidR="00375F0E" w:rsidRPr="00953899">
              <w:t>ecnológica</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CF58C" w14:textId="1E0245D6" w:rsidR="00375F0E" w:rsidRPr="00953899" w:rsidRDefault="00375F0E" w:rsidP="00375F0E">
            <w:pPr>
              <w:pStyle w:val="TF-TEXTOQUADRO"/>
              <w:jc w:val="center"/>
            </w:pPr>
            <w:r w:rsidRPr="00953899">
              <w:t>Multi-agent System (MAS), Vehicle Navigation System (VNS), Comunicação V2I</w:t>
            </w:r>
            <w:r w:rsidR="00645A77" w:rsidRPr="00953899">
              <w:t>, com heurísticas altruísta e egoísta</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E4EBE0" w14:textId="77777777" w:rsidR="00375F0E" w:rsidRPr="00953899" w:rsidRDefault="00375F0E" w:rsidP="00375F0E">
            <w:pPr>
              <w:pStyle w:val="TF-TEXTOQUADRO"/>
              <w:jc w:val="center"/>
            </w:pPr>
            <w:r w:rsidRPr="00953899">
              <w:t>Cellular Automata (CA), Multi-agent System (MAS)</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9DF6C" w14:textId="77777777" w:rsidR="00375F0E" w:rsidRPr="00953899" w:rsidRDefault="00375F0E" w:rsidP="00375F0E">
            <w:pPr>
              <w:pStyle w:val="TF-TEXTOQUADRO"/>
              <w:jc w:val="center"/>
            </w:pPr>
            <w:r w:rsidRPr="00953899">
              <w:t>Multi-agent System (MAS), Grafos, Análise de Domínio</w:t>
            </w:r>
          </w:p>
        </w:tc>
      </w:tr>
      <w:tr w:rsidR="00375F0E" w:rsidRPr="00953899" w14:paraId="061404CE" w14:textId="77777777" w:rsidTr="00375F0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6C9C0" w14:textId="303F441F" w:rsidR="00375F0E" w:rsidRPr="00953899" w:rsidRDefault="00375F0E" w:rsidP="00375F0E">
            <w:pPr>
              <w:pStyle w:val="TF-TEXTOQUADRO"/>
            </w:pPr>
            <w:r w:rsidRPr="00953899">
              <w:t xml:space="preserve">Cenários de </w:t>
            </w:r>
            <w:r w:rsidR="00725831">
              <w:t>t</w:t>
            </w:r>
            <w:r w:rsidRPr="00953899">
              <w:t>este</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868DA9" w14:textId="77777777" w:rsidR="00375F0E" w:rsidRPr="00953899" w:rsidRDefault="00375F0E" w:rsidP="00375F0E">
            <w:pPr>
              <w:pStyle w:val="TF-TEXTOQUADRO"/>
              <w:jc w:val="center"/>
            </w:pPr>
            <w:r w:rsidRPr="00953899">
              <w:t>TAPASCologne (8x7), demanda de tráfego uniforme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56E1B" w14:textId="77777777" w:rsidR="00375F0E" w:rsidRPr="00953899" w:rsidRDefault="00375F0E" w:rsidP="00375F0E">
            <w:pPr>
              <w:pStyle w:val="TF-TEXTOQUADRO"/>
              <w:jc w:val="center"/>
            </w:pPr>
            <w:r w:rsidRPr="00953899">
              <w:t xml:space="preserve">Rua de </w:t>
            </w:r>
            <w:proofErr w:type="gramStart"/>
            <w:r w:rsidRPr="00953899">
              <w:t>mão</w:t>
            </w:r>
            <w:proofErr w:type="gramEnd"/>
            <w:r w:rsidRPr="00953899">
              <w:t xml:space="preserve"> única com estacionamento na Polônia</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8DC6E5" w14:textId="77777777" w:rsidR="00375F0E" w:rsidRPr="00953899" w:rsidRDefault="00375F0E" w:rsidP="00375F0E">
            <w:pPr>
              <w:pStyle w:val="TF-TEXTOQUADRO"/>
              <w:jc w:val="center"/>
            </w:pPr>
            <w:r w:rsidRPr="00953899">
              <w:t>Serviço de estacionamento de veículos elétricos na cidade de La Rochelle</w:t>
            </w:r>
          </w:p>
        </w:tc>
      </w:tr>
      <w:tr w:rsidR="00375F0E" w:rsidRPr="00953899" w14:paraId="315A2438" w14:textId="77777777" w:rsidTr="00375F0E">
        <w:tc>
          <w:tcPr>
            <w:tcW w:w="24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2E100" w14:textId="5A5A52CF" w:rsidR="00375F0E" w:rsidRPr="00953899" w:rsidRDefault="00375F0E" w:rsidP="00375F0E">
            <w:pPr>
              <w:pStyle w:val="TF-TEXTOQUADRO"/>
            </w:pPr>
            <w:r w:rsidRPr="00953899">
              <w:t xml:space="preserve">Resultados da </w:t>
            </w:r>
            <w:r w:rsidR="00725831">
              <w:t>s</w:t>
            </w:r>
            <w:r w:rsidRPr="00953899">
              <w:t>imulação</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EA213" w14:textId="77777777" w:rsidR="00375F0E" w:rsidRPr="00953899" w:rsidRDefault="00375F0E" w:rsidP="00375F0E">
            <w:pPr>
              <w:pStyle w:val="TF-TEXTOQUADRO"/>
              <w:jc w:val="center"/>
            </w:pPr>
            <w:r w:rsidRPr="00953899">
              <w:t>Redução do tempo médio de viagem, melhoria da confiabilidade no tempo previsto</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CB462" w14:textId="77777777" w:rsidR="00375F0E" w:rsidRPr="00953899" w:rsidRDefault="00375F0E" w:rsidP="00375F0E">
            <w:pPr>
              <w:pStyle w:val="TF-TEXTOQUADRO"/>
              <w:jc w:val="center"/>
            </w:pPr>
            <w:r w:rsidRPr="00953899">
              <w:t>Impacto positivo da paciência dos motoristas, melhorias na capacidade de tráfego</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0C248" w14:textId="77777777" w:rsidR="00375F0E" w:rsidRPr="00953899" w:rsidRDefault="00375F0E" w:rsidP="00375F0E">
            <w:pPr>
              <w:pStyle w:val="TF-TEXTOQUADRO"/>
              <w:jc w:val="center"/>
            </w:pPr>
            <w:r w:rsidRPr="00953899">
              <w:t>Análise da gestão do estacionamento, previsão de melhorias</w:t>
            </w:r>
          </w:p>
        </w:tc>
      </w:tr>
      <w:tr w:rsidR="0019058C" w:rsidRPr="00953899" w14:paraId="7A3F246C" w14:textId="77777777" w:rsidTr="007D7BDE">
        <w:tc>
          <w:tcPr>
            <w:tcW w:w="2439" w:type="dxa"/>
            <w:shd w:val="clear" w:color="auto" w:fill="auto"/>
            <w:vAlign w:val="center"/>
          </w:tcPr>
          <w:p w14:paraId="094F72B4" w14:textId="77777777" w:rsidR="0019058C" w:rsidRPr="00953899" w:rsidRDefault="0019058C" w:rsidP="007D7BDE">
            <w:pPr>
              <w:pStyle w:val="TF-TEXTOQUADRO"/>
            </w:pPr>
            <w:r w:rsidRPr="00953899">
              <w:t>Limitações</w:t>
            </w:r>
          </w:p>
        </w:tc>
        <w:tc>
          <w:tcPr>
            <w:tcW w:w="2410" w:type="dxa"/>
            <w:shd w:val="clear" w:color="auto" w:fill="auto"/>
            <w:vAlign w:val="center"/>
          </w:tcPr>
          <w:p w14:paraId="47F01944" w14:textId="77777777" w:rsidR="0019058C" w:rsidRPr="00953899" w:rsidRDefault="0019058C" w:rsidP="007D7BDE">
            <w:pPr>
              <w:pStyle w:val="TF-TEXTOQUADRO"/>
              <w:jc w:val="center"/>
            </w:pPr>
            <w:r w:rsidRPr="00953899">
              <w:t>Simulações mais complexas, para teste de escalabilidade</w:t>
            </w:r>
          </w:p>
        </w:tc>
        <w:tc>
          <w:tcPr>
            <w:tcW w:w="1984" w:type="dxa"/>
            <w:shd w:val="clear" w:color="auto" w:fill="auto"/>
            <w:vAlign w:val="center"/>
          </w:tcPr>
          <w:p w14:paraId="6106102E" w14:textId="77777777" w:rsidR="0019058C" w:rsidRPr="00953899" w:rsidRDefault="0019058C" w:rsidP="007D7BDE">
            <w:pPr>
              <w:pStyle w:val="TF-TEXTOQUADRO"/>
              <w:jc w:val="center"/>
            </w:pPr>
            <w:r w:rsidRPr="00953899">
              <w:t>Determinação do momento da perda de paciência</w:t>
            </w:r>
          </w:p>
        </w:tc>
        <w:tc>
          <w:tcPr>
            <w:tcW w:w="2115" w:type="dxa"/>
            <w:shd w:val="clear" w:color="auto" w:fill="auto"/>
            <w:vAlign w:val="center"/>
          </w:tcPr>
          <w:p w14:paraId="40A7A3AE" w14:textId="77777777" w:rsidR="0019058C" w:rsidRPr="00953899" w:rsidRDefault="0019058C" w:rsidP="007D7BDE">
            <w:pPr>
              <w:pStyle w:val="TF-TEXTOQUADRO"/>
              <w:jc w:val="center"/>
            </w:pPr>
            <w:r w:rsidRPr="00953899">
              <w:t>Utilização de dados mais reais para um melhor resultado</w:t>
            </w:r>
          </w:p>
        </w:tc>
      </w:tr>
    </w:tbl>
    <w:p w14:paraId="2E8849AC" w14:textId="5ED512BB" w:rsidR="006B0760" w:rsidRPr="00953899" w:rsidRDefault="006B0760" w:rsidP="006B0760">
      <w:pPr>
        <w:pStyle w:val="TF-FONTE"/>
      </w:pPr>
      <w:r w:rsidRPr="00953899">
        <w:t>Fonte: elaborado pelo autor.</w:t>
      </w:r>
    </w:p>
    <w:p w14:paraId="3674D823" w14:textId="4EA3F5D3" w:rsidR="003943B5" w:rsidRPr="00953899" w:rsidRDefault="00A7272B" w:rsidP="006716F9">
      <w:pPr>
        <w:pStyle w:val="TF-TEXTO"/>
      </w:pPr>
      <w:r w:rsidRPr="00953899">
        <w:t xml:space="preserve">A partir </w:t>
      </w:r>
      <w:r w:rsidR="006716F9" w:rsidRPr="00953899">
        <w:t>do</w:t>
      </w:r>
      <w:r w:rsidRPr="00953899">
        <w:t xml:space="preserve"> </w:t>
      </w:r>
      <w:r w:rsidRPr="00953899">
        <w:fldChar w:fldCharType="begin"/>
      </w:r>
      <w:r w:rsidRPr="00953899">
        <w:instrText xml:space="preserve"> REF _Ref52025161 \h </w:instrText>
      </w:r>
      <w:r w:rsidR="00635BC9" w:rsidRPr="00953899">
        <w:instrText xml:space="preserve"> \* MERGEFORMAT </w:instrText>
      </w:r>
      <w:r w:rsidRPr="00953899">
        <w:fldChar w:fldCharType="separate"/>
      </w:r>
      <w:r w:rsidRPr="00953899">
        <w:t>Quadro 1</w:t>
      </w:r>
      <w:r w:rsidRPr="00953899">
        <w:fldChar w:fldCharType="end"/>
      </w:r>
      <w:r w:rsidR="006716F9" w:rsidRPr="00953899">
        <w:t xml:space="preserve">, pode-se </w:t>
      </w:r>
      <w:r w:rsidR="00A069AB" w:rsidRPr="00953899">
        <w:t>perceber</w:t>
      </w:r>
      <w:r w:rsidR="009E71F7" w:rsidRPr="00953899">
        <w:t xml:space="preserve"> que </w:t>
      </w:r>
      <w:r w:rsidR="003943B5" w:rsidRPr="00953899">
        <w:t>todos os trabalhos</w:t>
      </w:r>
      <w:r w:rsidR="006716F9" w:rsidRPr="00953899">
        <w:t xml:space="preserve"> possuem em sua essência duas características em comum, a abordagem do problema do tráfego de veículos nas cidades grandes e a utilização de sistemas multiagentes para a simulação e observação do comportamento dos motoristas e agentes </w:t>
      </w:r>
      <w:r w:rsidR="00975320" w:rsidRPr="00953899">
        <w:t>no</w:t>
      </w:r>
      <w:r w:rsidR="006716F9" w:rsidRPr="00953899">
        <w:t xml:space="preserve"> contexto do tráfego urbano.</w:t>
      </w:r>
      <w:r w:rsidR="00DE76E5" w:rsidRPr="00953899">
        <w:t xml:space="preserve"> </w:t>
      </w:r>
      <w:r w:rsidR="003943B5" w:rsidRPr="00953899">
        <w:t xml:space="preserve">Enquanto Wang </w:t>
      </w:r>
      <w:r w:rsidR="003943B5" w:rsidRPr="00953899">
        <w:rPr>
          <w:i/>
          <w:iCs/>
        </w:rPr>
        <w:t>et al</w:t>
      </w:r>
      <w:r w:rsidR="003943B5" w:rsidRPr="00953899">
        <w:t xml:space="preserve">. (2016) se concentravam na mitigação de congestionamentos e no equilíbrio do tráfego, Malecki (2018) direcionava sua análise para compreender o comportamento dos motoristas diante dos estacionamentos de rua. Augeraud </w:t>
      </w:r>
      <w:r w:rsidR="003943B5" w:rsidRPr="00953899">
        <w:rPr>
          <w:i/>
          <w:iCs/>
        </w:rPr>
        <w:t>et al</w:t>
      </w:r>
      <w:r w:rsidR="003943B5" w:rsidRPr="00953899">
        <w:t>. (2005) buscavam fornecer suporte ao planejamento urbano através da simulação do tráfego.</w:t>
      </w:r>
    </w:p>
    <w:p w14:paraId="4B63C150" w14:textId="4BD4D7A3" w:rsidR="003943B5" w:rsidRPr="00953899" w:rsidRDefault="00DE76E5" w:rsidP="006716F9">
      <w:pPr>
        <w:pStyle w:val="TF-TEXTO"/>
      </w:pPr>
      <w:r w:rsidRPr="00953899">
        <w:t xml:space="preserve">Em relação a abordagem tecnológica, Wang </w:t>
      </w:r>
      <w:r w:rsidRPr="00953899">
        <w:rPr>
          <w:i/>
          <w:iCs/>
        </w:rPr>
        <w:t>et al</w:t>
      </w:r>
      <w:r w:rsidRPr="00953899">
        <w:t xml:space="preserve">. (2016) adotaram o Multi-agent System (MAS) e o Vehicle Navigation System (VNS) para criar o Next Road Rerouting (NRR), visando aliviar congestionamentos urbanos. Em contrapartida, Malecki (2018) optou pelos autômatos celulares e o Multi-agent System (MAS) para investigar o impacto dos estacionamentos de rua no tráfego. Augeraud </w:t>
      </w:r>
      <w:r w:rsidRPr="00953899">
        <w:rPr>
          <w:i/>
          <w:iCs/>
        </w:rPr>
        <w:t>et al</w:t>
      </w:r>
      <w:r w:rsidRPr="00953899">
        <w:t xml:space="preserve">. (2005) desenvolveram um </w:t>
      </w:r>
      <w:r w:rsidRPr="00587AF3">
        <w:rPr>
          <w:i/>
          <w:iCs/>
        </w:rPr>
        <w:t>framework</w:t>
      </w:r>
      <w:r w:rsidRPr="00953899">
        <w:t xml:space="preserve"> com base em sistema multiagente e análise de domínio para simular estratégias de gestão do tráfego urbano.</w:t>
      </w:r>
    </w:p>
    <w:p w14:paraId="4B62760D" w14:textId="06CE71F1" w:rsidR="00235898" w:rsidRPr="00953899" w:rsidRDefault="00F82152" w:rsidP="00635BC9">
      <w:pPr>
        <w:pStyle w:val="TF-TEXTO"/>
      </w:pPr>
      <w:r w:rsidRPr="00953899">
        <w:t xml:space="preserve">No que diz respeito aos </w:t>
      </w:r>
      <w:r w:rsidR="009A72BB" w:rsidRPr="00953899">
        <w:t>cenários</w:t>
      </w:r>
      <w:r w:rsidRPr="00953899">
        <w:t xml:space="preserve"> </w:t>
      </w:r>
      <w:r w:rsidR="009A72BB" w:rsidRPr="00953899">
        <w:t>de testes</w:t>
      </w:r>
      <w:r w:rsidRPr="00953899">
        <w:t xml:space="preserve">, Wang </w:t>
      </w:r>
      <w:r w:rsidRPr="00953899">
        <w:rPr>
          <w:i/>
          <w:iCs/>
        </w:rPr>
        <w:t>et al</w:t>
      </w:r>
      <w:r w:rsidRPr="00953899">
        <w:t>. (2016)</w:t>
      </w:r>
      <w:r w:rsidR="0056132D" w:rsidRPr="00953899">
        <w:t xml:space="preserve"> </w:t>
      </w:r>
      <w:r w:rsidRPr="00953899">
        <w:t>avalia</w:t>
      </w:r>
      <w:r w:rsidR="0056132D" w:rsidRPr="00953899">
        <w:t>ram</w:t>
      </w:r>
      <w:r w:rsidRPr="00953899">
        <w:t xml:space="preserve"> a eficácia do NRR na redução do tempo médio de viagem. Malecki (2018) conduziu suas análises em uma rua de mão única na Polônia para compreender a influência da paciência dos motoristas. Augeraud </w:t>
      </w:r>
      <w:r w:rsidRPr="00953899">
        <w:rPr>
          <w:i/>
          <w:iCs/>
        </w:rPr>
        <w:t>et al</w:t>
      </w:r>
      <w:r w:rsidRPr="00953899">
        <w:t>. (2005) utilizaram um serviço de estacionamento de veículos elétricos em La Rochelle para simular diferentes estratégias de gestão do tráfego.</w:t>
      </w:r>
      <w:r w:rsidR="0012249D" w:rsidRPr="00953899">
        <w:t xml:space="preserve"> </w:t>
      </w:r>
      <w:r w:rsidR="006F4336" w:rsidRPr="00953899">
        <w:t>Contudo, o</w:t>
      </w:r>
      <w:r w:rsidR="0012249D" w:rsidRPr="00953899">
        <w:t xml:space="preserve">s resultados de Wang </w:t>
      </w:r>
      <w:r w:rsidR="0012249D" w:rsidRPr="00953899">
        <w:rPr>
          <w:i/>
          <w:iCs/>
        </w:rPr>
        <w:t>et al</w:t>
      </w:r>
      <w:r w:rsidR="0012249D" w:rsidRPr="00953899">
        <w:t xml:space="preserve">. (2016) demonstraram uma redução significativa no tempo médio de viagem e uma maior confiabilidade nos tempos previstos. Já Malecki (2018) ressaltou a importância da paciência dos </w:t>
      </w:r>
      <w:r w:rsidR="0012249D" w:rsidRPr="00953899">
        <w:lastRenderedPageBreak/>
        <w:t xml:space="preserve">motoristas e da gestão eficiente dos estacionamentos para melhorar a fluidez do tráfego. Augeraud </w:t>
      </w:r>
      <w:r w:rsidR="0012249D" w:rsidRPr="00953899">
        <w:rPr>
          <w:i/>
          <w:iCs/>
        </w:rPr>
        <w:t>et al</w:t>
      </w:r>
      <w:r w:rsidR="0012249D" w:rsidRPr="00953899">
        <w:t>. (2005) destacaram a capacidade das abordagens de simulação multiagente em oferecer insights valiosos para o planejamento urbano</w:t>
      </w:r>
    </w:p>
    <w:p w14:paraId="0C84C548" w14:textId="66EDA661" w:rsidR="004C0878" w:rsidRPr="00953899" w:rsidRDefault="004C0878" w:rsidP="00635BC9">
      <w:pPr>
        <w:pStyle w:val="TF-TEXTO"/>
      </w:pPr>
      <w:r w:rsidRPr="00953899">
        <w:t xml:space="preserve">Considerando as abordagens </w:t>
      </w:r>
      <w:r w:rsidR="001D01FA" w:rsidRPr="00953899">
        <w:t>d</w:t>
      </w:r>
      <w:r w:rsidRPr="00953899">
        <w:t xml:space="preserve">os trabalhos </w:t>
      </w:r>
      <w:r w:rsidR="001D01FA" w:rsidRPr="00953899">
        <w:t>correlatos</w:t>
      </w:r>
      <w:r w:rsidRPr="00953899">
        <w:t xml:space="preserve">, </w:t>
      </w:r>
      <w:r w:rsidR="003F2731" w:rsidRPr="00953899">
        <w:t>este trabalho torna-se relevante</w:t>
      </w:r>
      <w:r w:rsidR="00E100CA" w:rsidRPr="00953899">
        <w:t xml:space="preserve"> e inédito no contexto de Blumenau,</w:t>
      </w:r>
      <w:r w:rsidR="003F2731" w:rsidRPr="00953899">
        <w:t xml:space="preserve"> pois pretende </w:t>
      </w:r>
      <w:r w:rsidRPr="00953899">
        <w:t xml:space="preserve">simular o tráfego em uma área específica da cidade, utilizando sistemas multiagentes. Primeiramente, ao empregar sistemas multiagentes, </w:t>
      </w:r>
      <w:r w:rsidR="000935C2">
        <w:t>acreditasse ser</w:t>
      </w:r>
      <w:r w:rsidRPr="00953899">
        <w:t xml:space="preserve"> possível modelar de forma mais realista o comportamento dos diferentes elementos envolvidos no tráfego urbano, como veículos, pedestres e semáforos. Isso </w:t>
      </w:r>
      <w:r w:rsidR="000935C2">
        <w:t>poderá permitir</w:t>
      </w:r>
      <w:r w:rsidRPr="00953899">
        <w:t xml:space="preserve"> uma análise mais detalhada das interações dinâmicas entre esses agentes, possibilitando a identificação de padrões de fluxo e de comportamentos que influenciam diretamente na eficiência do sistema de tráfego.</w:t>
      </w:r>
    </w:p>
    <w:p w14:paraId="42A09D65" w14:textId="08D2F202" w:rsidR="004C0878" w:rsidRPr="00953899" w:rsidRDefault="004C0878" w:rsidP="00635BC9">
      <w:pPr>
        <w:pStyle w:val="TF-TEXTO"/>
      </w:pPr>
      <w:r w:rsidRPr="00953899">
        <w:t xml:space="preserve">Além disso, ao simular o tráfego em uma região específica de Blumenau, </w:t>
      </w:r>
      <w:r w:rsidR="000935C2">
        <w:t>acreditasse ser</w:t>
      </w:r>
      <w:r w:rsidRPr="00953899">
        <w:t xml:space="preserve"> possível adaptar o modelo às características únicas dessa área, levando em consideração fatores como a topografia, a infraestrutura viária, os pontos de interesse e as áreas de maior congestionamento. Dessa forma, os resultados da simulação </w:t>
      </w:r>
      <w:r w:rsidR="0093775F" w:rsidRPr="00953899">
        <w:t>podem ser</w:t>
      </w:r>
      <w:r w:rsidRPr="00953899">
        <w:t xml:space="preserve"> relevantes para os gestores de tráfego locais, permitindo a identificação de soluções personalizadas e eficazes para os desafios enfrentados naquela região</w:t>
      </w:r>
      <w:r w:rsidR="004A0F0C" w:rsidRPr="00953899">
        <w:t xml:space="preserve"> (</w:t>
      </w:r>
      <w:r w:rsidR="006050CA" w:rsidRPr="00953899">
        <w:t>alteração da infraestrutura viária, da sinalização, ao controle de semáforos e à implementação de medidas de mitigação de congestionamentos</w:t>
      </w:r>
      <w:r w:rsidR="004A0F0C" w:rsidRPr="00953899">
        <w:t>)</w:t>
      </w:r>
      <w:r w:rsidRPr="00953899">
        <w:t>.</w:t>
      </w:r>
      <w:r w:rsidR="001E69BE" w:rsidRPr="00953899">
        <w:t xml:space="preserve"> Acredita-se que ao</w:t>
      </w:r>
      <w:r w:rsidRPr="00953899">
        <w:t xml:space="preserve"> utilizar sistemas multiagentes, </w:t>
      </w:r>
      <w:r w:rsidR="00635BC9" w:rsidRPr="00953899">
        <w:t>será</w:t>
      </w:r>
      <w:r w:rsidRPr="00953899">
        <w:t xml:space="preserve"> possível criar uma </w:t>
      </w:r>
      <w:r w:rsidR="00406B21" w:rsidRPr="00953899">
        <w:t>modelo/ferramenta</w:t>
      </w:r>
      <w:r w:rsidRPr="00953899">
        <w:t xml:space="preserve"> flexível e adaptável, capaz de simular diferentes cenários e avaliar o impacto de diferentes estratégias de intervenção no tráfego, auxiliando assim na construção de uma cidade mais eficiente e sustentável em termos de mobilidade urbana.</w:t>
      </w:r>
    </w:p>
    <w:p w14:paraId="3D7F289F" w14:textId="77777777" w:rsidR="00451B94" w:rsidRPr="00953899" w:rsidRDefault="00451B94" w:rsidP="00E638A0">
      <w:pPr>
        <w:pStyle w:val="Ttulo2"/>
      </w:pPr>
      <w:r w:rsidRPr="00953899">
        <w:t>REQUISITOS PRINCIPAIS DO PROBLEMA A SER TRABALHADO</w:t>
      </w:r>
      <w:bookmarkEnd w:id="35"/>
      <w:bookmarkEnd w:id="36"/>
      <w:bookmarkEnd w:id="37"/>
      <w:bookmarkEnd w:id="38"/>
      <w:bookmarkEnd w:id="39"/>
      <w:bookmarkEnd w:id="40"/>
      <w:bookmarkEnd w:id="41"/>
    </w:p>
    <w:p w14:paraId="52462D22" w14:textId="4740795F" w:rsidR="00451B94" w:rsidRPr="00953899" w:rsidRDefault="00FA0753" w:rsidP="00451B94">
      <w:pPr>
        <w:pStyle w:val="TF-TEXTO"/>
      </w:pPr>
      <w:r w:rsidRPr="00953899">
        <w:t>O modelo</w:t>
      </w:r>
      <w:r w:rsidR="00FE03C6" w:rsidRPr="00953899">
        <w:t xml:space="preserve"> multiagente</w:t>
      </w:r>
      <w:r w:rsidRPr="00953899">
        <w:t xml:space="preserve"> que será desenvolvido deverá:</w:t>
      </w:r>
    </w:p>
    <w:p w14:paraId="7AE5CD8B" w14:textId="0094B634" w:rsidR="004D5BB8" w:rsidRPr="00953899" w:rsidRDefault="004D5BB8" w:rsidP="001E0EB6">
      <w:pPr>
        <w:pStyle w:val="TF-ALNEA"/>
        <w:numPr>
          <w:ilvl w:val="0"/>
          <w:numId w:val="29"/>
        </w:numPr>
      </w:pPr>
      <w:r w:rsidRPr="00953899">
        <w:t xml:space="preserve">coletar e </w:t>
      </w:r>
      <w:r w:rsidR="00DE27AC" w:rsidRPr="00953899">
        <w:t>armazenar</w:t>
      </w:r>
      <w:r w:rsidRPr="00953899">
        <w:t xml:space="preserve"> dados sobre o tráfego de veículos em Blumenau, incluindo informações sobre a densidade populacional, frota de veículos, padrões de deslocamento e pontos críticos de congestionamento</w:t>
      </w:r>
      <w:r w:rsidR="00DE27AC" w:rsidRPr="00953899">
        <w:t xml:space="preserve"> (</w:t>
      </w:r>
      <w:r w:rsidR="00AF161E" w:rsidRPr="00953899">
        <w:t>RF – Requisito Funcional</w:t>
      </w:r>
      <w:r w:rsidR="00DE27AC" w:rsidRPr="00953899">
        <w:t>);</w:t>
      </w:r>
    </w:p>
    <w:p w14:paraId="6E5BD97D" w14:textId="73C8AAED" w:rsidR="00B25D27" w:rsidRPr="00953899" w:rsidRDefault="00AF161E" w:rsidP="001E0EB6">
      <w:pPr>
        <w:pStyle w:val="TF-ALNEA"/>
      </w:pPr>
      <w:r w:rsidRPr="00953899">
        <w:t>utilizar</w:t>
      </w:r>
      <w:r w:rsidR="00B25D27" w:rsidRPr="00953899">
        <w:t xml:space="preserve"> algoritmos e regras de interação entre os agentes do sistema, considerando as peculiaridades do tráfego de Blumenau, como horários de pico e fluxo de veículos</w:t>
      </w:r>
      <w:r w:rsidRPr="00953899">
        <w:t xml:space="preserve"> (RF);</w:t>
      </w:r>
    </w:p>
    <w:p w14:paraId="30CC8411" w14:textId="0246898B" w:rsidR="00381C3C" w:rsidRPr="00953899" w:rsidRDefault="003A6ADF" w:rsidP="001E0EB6">
      <w:pPr>
        <w:pStyle w:val="TF-ALNEA"/>
      </w:pPr>
      <w:r w:rsidRPr="00953899">
        <w:t>represent</w:t>
      </w:r>
      <w:r w:rsidR="00A55C58" w:rsidRPr="00953899">
        <w:t>ar</w:t>
      </w:r>
      <w:r w:rsidRPr="00953899">
        <w:t xml:space="preserve"> os diferentes elementos do tráfego urbano, como veículos, pedestres, semáforos e agentes de controle de tráfego</w:t>
      </w:r>
      <w:r w:rsidR="00381C3C" w:rsidRPr="00953899">
        <w:t xml:space="preserve"> (RF);</w:t>
      </w:r>
    </w:p>
    <w:p w14:paraId="7EF430B0" w14:textId="31831CD5" w:rsidR="00381C3C" w:rsidRPr="00953899" w:rsidRDefault="00A719F5" w:rsidP="001E0EB6">
      <w:pPr>
        <w:pStyle w:val="TF-ALNEA"/>
      </w:pPr>
      <w:r w:rsidRPr="00953899">
        <w:t>s</w:t>
      </w:r>
      <w:r w:rsidR="00381C3C" w:rsidRPr="00953899">
        <w:t>imular o tráfego dos veículos em pontos fictícios (novas ruas) de ligação das ruas existentes na cidade (RF);</w:t>
      </w:r>
    </w:p>
    <w:p w14:paraId="3003DB3F" w14:textId="4DC2F086" w:rsidR="001C0256" w:rsidRPr="00953899" w:rsidRDefault="00DB2348" w:rsidP="001E0EB6">
      <w:pPr>
        <w:pStyle w:val="TF-ALNEA"/>
      </w:pPr>
      <w:r w:rsidRPr="00953899">
        <w:t xml:space="preserve">permitir </w:t>
      </w:r>
      <w:r w:rsidR="00945729" w:rsidRPr="00953899">
        <w:t>que o usuário poss</w:t>
      </w:r>
      <w:r w:rsidR="007D02F4" w:rsidRPr="00953899">
        <w:t>a ajustar os p</w:t>
      </w:r>
      <w:r w:rsidR="00A67479" w:rsidRPr="00953899">
        <w:t xml:space="preserve">arâmetros da </w:t>
      </w:r>
      <w:r w:rsidR="00945729" w:rsidRPr="00953899">
        <w:t>simula</w:t>
      </w:r>
      <w:r w:rsidR="00A67479" w:rsidRPr="00953899">
        <w:t>ção</w:t>
      </w:r>
      <w:r w:rsidR="00945729" w:rsidRPr="00953899">
        <w:t xml:space="preserve"> (RF)</w:t>
      </w:r>
      <w:r w:rsidR="00D379F4" w:rsidRPr="00953899">
        <w:t>;</w:t>
      </w:r>
    </w:p>
    <w:p w14:paraId="1BFC6F77" w14:textId="512176FB" w:rsidR="00EA564C" w:rsidRPr="00953899" w:rsidRDefault="00A137AB" w:rsidP="001E0EB6">
      <w:pPr>
        <w:pStyle w:val="TF-ALNEA"/>
      </w:pPr>
      <w:r w:rsidRPr="00953899">
        <w:t xml:space="preserve">apresentar indicadores </w:t>
      </w:r>
      <w:r w:rsidR="00892FA9" w:rsidRPr="00953899">
        <w:t>d</w:t>
      </w:r>
      <w:r w:rsidR="00EA564C" w:rsidRPr="00953899">
        <w:t>o comportamento de cada agente e seu impacto para o ambiente</w:t>
      </w:r>
      <w:r w:rsidR="00892FA9" w:rsidRPr="00953899">
        <w:t xml:space="preserve"> (RF)</w:t>
      </w:r>
      <w:r w:rsidR="00EA564C" w:rsidRPr="00953899">
        <w:t>;</w:t>
      </w:r>
    </w:p>
    <w:p w14:paraId="3F3AF335" w14:textId="162B16EA" w:rsidR="00381C3C" w:rsidRPr="00953899" w:rsidRDefault="00A719F5" w:rsidP="001E0EB6">
      <w:pPr>
        <w:pStyle w:val="TF-ALNEA"/>
      </w:pPr>
      <w:r w:rsidRPr="00953899">
        <w:t>p</w:t>
      </w:r>
      <w:r w:rsidR="00381C3C" w:rsidRPr="00953899">
        <w:t xml:space="preserve">rocessar os volumes de dados e simulações de forma </w:t>
      </w:r>
      <w:r w:rsidR="00ED32F5">
        <w:t>paralela</w:t>
      </w:r>
      <w:r w:rsidR="00381C3C" w:rsidRPr="00953899">
        <w:t xml:space="preserve"> (RNF</w:t>
      </w:r>
      <w:r w:rsidR="00232FCF" w:rsidRPr="00953899">
        <w:t xml:space="preserve"> – Requisito Não Funcional</w:t>
      </w:r>
      <w:r w:rsidR="00381C3C" w:rsidRPr="00953899">
        <w:t>);</w:t>
      </w:r>
    </w:p>
    <w:p w14:paraId="4016F61D" w14:textId="77777777" w:rsidR="00C62A91" w:rsidRPr="00953899" w:rsidRDefault="00CB4C07" w:rsidP="001E0EB6">
      <w:pPr>
        <w:pStyle w:val="TF-ALNEA"/>
      </w:pPr>
      <w:r w:rsidRPr="00953899">
        <w:t>utilizar o paradigma de programação orientada a agentes</w:t>
      </w:r>
      <w:r w:rsidR="00513CD4" w:rsidRPr="00953899">
        <w:t xml:space="preserve"> </w:t>
      </w:r>
      <w:r w:rsidR="00C62A91" w:rsidRPr="00953899">
        <w:t>(RNF);</w:t>
      </w:r>
    </w:p>
    <w:p w14:paraId="5C11867E" w14:textId="59953F4D" w:rsidR="003E7C9B" w:rsidRPr="00953899" w:rsidRDefault="00311AD3" w:rsidP="001E0EB6">
      <w:pPr>
        <w:pStyle w:val="TF-ALNEA"/>
      </w:pPr>
      <w:r w:rsidRPr="00953899">
        <w:t>ser desenvolvido na linguagem de programação Python e na ferramenta NetLogo</w:t>
      </w:r>
      <w:r w:rsidR="00513CD4" w:rsidRPr="00953899">
        <w:t xml:space="preserve"> ou GAMA</w:t>
      </w:r>
      <w:r w:rsidR="00CB4C07" w:rsidRPr="00953899">
        <w:t xml:space="preserve"> (RNF)</w:t>
      </w:r>
      <w:r w:rsidR="00D379F4" w:rsidRPr="00953899">
        <w:t>.</w:t>
      </w:r>
    </w:p>
    <w:p w14:paraId="693E553B" w14:textId="77777777" w:rsidR="00451B94" w:rsidRPr="00953899" w:rsidRDefault="00451B94" w:rsidP="00E638A0">
      <w:pPr>
        <w:pStyle w:val="Ttulo2"/>
      </w:pPr>
      <w:r w:rsidRPr="00953899">
        <w:t>METODOLOGIA</w:t>
      </w:r>
    </w:p>
    <w:p w14:paraId="3CAB30B2" w14:textId="77777777" w:rsidR="00451B94" w:rsidRPr="00953899" w:rsidRDefault="00451B94" w:rsidP="00451B94">
      <w:pPr>
        <w:pStyle w:val="TF-TEXTO"/>
      </w:pPr>
      <w:r w:rsidRPr="00953899">
        <w:t>O trabalho será desenvolvido observando as seguintes etapas:</w:t>
      </w:r>
    </w:p>
    <w:p w14:paraId="0E77F6BB" w14:textId="0239B4D5" w:rsidR="00451B94" w:rsidRPr="00953899" w:rsidRDefault="00725F9D" w:rsidP="009B21B0">
      <w:pPr>
        <w:pStyle w:val="TF-ALNEA"/>
        <w:numPr>
          <w:ilvl w:val="0"/>
          <w:numId w:val="10"/>
        </w:numPr>
      </w:pPr>
      <w:r w:rsidRPr="00953899">
        <w:t>l</w:t>
      </w:r>
      <w:r w:rsidR="00DA11D6" w:rsidRPr="00953899">
        <w:t>evantamento bibliográfico</w:t>
      </w:r>
      <w:r w:rsidR="00451B94" w:rsidRPr="00953899">
        <w:t xml:space="preserve">: </w:t>
      </w:r>
      <w:r w:rsidR="00DA11D6" w:rsidRPr="00953899">
        <w:t>realizar o levantamento bibliográfico sobre tráfego urbano, sistemas multiagentes e trabalhos correlatos</w:t>
      </w:r>
      <w:r w:rsidR="00451B94" w:rsidRPr="00953899">
        <w:t>;</w:t>
      </w:r>
    </w:p>
    <w:p w14:paraId="2B412426" w14:textId="5F88E314" w:rsidR="00451B94" w:rsidRPr="00953899" w:rsidRDefault="005F260C" w:rsidP="009B21B0">
      <w:pPr>
        <w:pStyle w:val="TF-ALNEA"/>
      </w:pPr>
      <w:r w:rsidRPr="00953899">
        <w:t xml:space="preserve">levantamento dos </w:t>
      </w:r>
      <w:r w:rsidR="00DA11D6" w:rsidRPr="00953899">
        <w:t>requisitos</w:t>
      </w:r>
      <w:r w:rsidR="00451B94" w:rsidRPr="00953899">
        <w:t xml:space="preserve">: </w:t>
      </w:r>
      <w:r w:rsidR="009775BA" w:rsidRPr="00953899">
        <w:t>baseando-se nas informações da etapa anterior</w:t>
      </w:r>
      <w:r w:rsidR="00DA11D6" w:rsidRPr="00953899">
        <w:t>, reavaliar os requisitos propostos para a aplicação</w:t>
      </w:r>
      <w:r w:rsidR="00451B94" w:rsidRPr="00953899">
        <w:t>;</w:t>
      </w:r>
    </w:p>
    <w:p w14:paraId="7CD2915C" w14:textId="77777777" w:rsidR="00216C9E" w:rsidRPr="00953899" w:rsidRDefault="00216C9E" w:rsidP="009B21B0">
      <w:pPr>
        <w:pStyle w:val="TF-ALNEA"/>
      </w:pPr>
      <w:r w:rsidRPr="00953899">
        <w:t>definição do cenário de simulação: identificar os aspectos relevantes (estado global, dinâmicas globais/ entidades locais) que representem o ambiente dos agentes;</w:t>
      </w:r>
    </w:p>
    <w:p w14:paraId="1242C070" w14:textId="305735D6" w:rsidR="00DA11D6" w:rsidRPr="00953899" w:rsidRDefault="00725F9D" w:rsidP="009B21B0">
      <w:pPr>
        <w:pStyle w:val="TF-ALNEA"/>
      </w:pPr>
      <w:r w:rsidRPr="00953899">
        <w:t>b</w:t>
      </w:r>
      <w:r w:rsidR="00DA11D6" w:rsidRPr="00953899">
        <w:t xml:space="preserve">usca dos dados: buscar fontes de dados </w:t>
      </w:r>
      <w:r w:rsidR="00F33D73" w:rsidRPr="00953899">
        <w:t>atráves</w:t>
      </w:r>
      <w:r w:rsidR="00DA11D6" w:rsidRPr="00953899">
        <w:t xml:space="preserve"> API</w:t>
      </w:r>
      <w:r w:rsidR="00F33D73" w:rsidRPr="00953899">
        <w:t>s</w:t>
      </w:r>
      <w:r w:rsidR="00DA11D6" w:rsidRPr="00953899">
        <w:t xml:space="preserve"> ou bases históricas para estabelecer o perfil dos agentes envolvidos na simulação;</w:t>
      </w:r>
    </w:p>
    <w:p w14:paraId="7D1492D4" w14:textId="74A37FCD" w:rsidR="00451B94" w:rsidRPr="00953899" w:rsidRDefault="00725F9D" w:rsidP="009B21B0">
      <w:pPr>
        <w:pStyle w:val="TF-ALNEA"/>
      </w:pPr>
      <w:r w:rsidRPr="00953899">
        <w:t>c</w:t>
      </w:r>
      <w:r w:rsidR="00DA11D6" w:rsidRPr="00953899">
        <w:t xml:space="preserve">oleta dos dados: realizar a coleta dos dados e informações de tráfego </w:t>
      </w:r>
      <w:r w:rsidR="00B240DC" w:rsidRPr="00953899">
        <w:t>de Blumenau</w:t>
      </w:r>
      <w:r w:rsidR="00451B94" w:rsidRPr="00953899">
        <w:t>;</w:t>
      </w:r>
    </w:p>
    <w:p w14:paraId="1951C4BB" w14:textId="776BEB95" w:rsidR="00451B94" w:rsidRPr="00953899" w:rsidRDefault="00725F9D" w:rsidP="009B21B0">
      <w:pPr>
        <w:pStyle w:val="TF-ALNEA"/>
      </w:pPr>
      <w:r w:rsidRPr="00953899">
        <w:t>t</w:t>
      </w:r>
      <w:r w:rsidR="00DA11D6" w:rsidRPr="00953899">
        <w:t>ratamento dos dados</w:t>
      </w:r>
      <w:r w:rsidR="00451B94" w:rsidRPr="00953899">
        <w:t xml:space="preserve">: </w:t>
      </w:r>
      <w:r w:rsidR="00DA11D6" w:rsidRPr="00953899">
        <w:t>com base nos itens (</w:t>
      </w:r>
      <w:r w:rsidR="003C2D72" w:rsidRPr="00953899">
        <w:t>c</w:t>
      </w:r>
      <w:r w:rsidR="00DA11D6" w:rsidRPr="00953899">
        <w:t>) e (</w:t>
      </w:r>
      <w:r w:rsidR="00663064" w:rsidRPr="00953899">
        <w:t>e</w:t>
      </w:r>
      <w:r w:rsidR="00DA11D6" w:rsidRPr="00953899">
        <w:t>) realizar o tratamento</w:t>
      </w:r>
      <w:r w:rsidR="00CD4FF3" w:rsidRPr="00953899">
        <w:t xml:space="preserve"> e limpeza</w:t>
      </w:r>
      <w:r w:rsidR="00DA11D6" w:rsidRPr="00953899">
        <w:t xml:space="preserve"> dos dados utilizando </w:t>
      </w:r>
      <w:r w:rsidR="00CD4FF3" w:rsidRPr="00953899">
        <w:t xml:space="preserve">a </w:t>
      </w:r>
      <w:r w:rsidR="00DA11D6" w:rsidRPr="00953899">
        <w:t>linguagem de programação Python;</w:t>
      </w:r>
    </w:p>
    <w:p w14:paraId="3CA623D9" w14:textId="77777777" w:rsidR="00944349" w:rsidRPr="00953899" w:rsidRDefault="00944349" w:rsidP="009B21B0">
      <w:pPr>
        <w:pStyle w:val="TF-ALNEA"/>
      </w:pPr>
      <w:r w:rsidRPr="00953899">
        <w:t>definição e escolha da arquitetura de agentes: pesquisar as principais arquiteturas que possibilitem explorar a conexão entre o comportamento ao nível micro dos indivíduos e os padrões ao nível macro, escolhendo o mais adequado para o desenvolvimento do trabalho; </w:t>
      </w:r>
    </w:p>
    <w:p w14:paraId="6780DD75" w14:textId="6942F042" w:rsidR="00944349" w:rsidRPr="00953899" w:rsidRDefault="00944349" w:rsidP="009B21B0">
      <w:pPr>
        <w:pStyle w:val="TF-ALNEA"/>
      </w:pPr>
      <w:r w:rsidRPr="00953899">
        <w:t>modelagem dos agentes: determinar as ações básicas dos agentes, e suas reações às entidades do ambiente;</w:t>
      </w:r>
    </w:p>
    <w:p w14:paraId="0B0E25F8" w14:textId="07E0BD83" w:rsidR="003436CC" w:rsidRPr="00953899" w:rsidRDefault="003436CC" w:rsidP="009B21B0">
      <w:pPr>
        <w:pStyle w:val="TF-ALNEA"/>
      </w:pPr>
      <w:r w:rsidRPr="00953899">
        <w:t>implementação: desenvolver o modelo de simulação multiagente a partir dos itens (b) até (</w:t>
      </w:r>
      <w:r w:rsidR="00425F4D" w:rsidRPr="00953899">
        <w:t>h</w:t>
      </w:r>
      <w:r w:rsidRPr="00953899">
        <w:t>), considerando inicialmente a arquitetura</w:t>
      </w:r>
      <w:r w:rsidR="00A429A8" w:rsidRPr="00953899">
        <w:t xml:space="preserve"> </w:t>
      </w:r>
      <w:r w:rsidR="00A429A8" w:rsidRPr="00953899">
        <w:rPr>
          <w:rStyle w:val="nfase"/>
          <w:i w:val="0"/>
          <w:iCs w:val="0"/>
        </w:rPr>
        <w:t>Believe</w:t>
      </w:r>
      <w:r w:rsidR="00A429A8" w:rsidRPr="00953899">
        <w:t>-Desire-Intention</w:t>
      </w:r>
      <w:r w:rsidRPr="00953899">
        <w:t xml:space="preserve"> </w:t>
      </w:r>
      <w:r w:rsidR="00A429A8" w:rsidRPr="00953899">
        <w:t>(</w:t>
      </w:r>
      <w:r w:rsidRPr="00953899">
        <w:t>BDI</w:t>
      </w:r>
      <w:r w:rsidR="00A429A8" w:rsidRPr="00953899">
        <w:t>)</w:t>
      </w:r>
      <w:r w:rsidRPr="00953899">
        <w:t>, utilizando a linguagem de programação Python e a ferramenta NetLogo</w:t>
      </w:r>
      <w:r w:rsidR="008B3883" w:rsidRPr="00953899">
        <w:t xml:space="preserve"> ou GAMA</w:t>
      </w:r>
      <w:r w:rsidRPr="00953899">
        <w:t>;</w:t>
      </w:r>
    </w:p>
    <w:p w14:paraId="40B7A09D" w14:textId="77777777" w:rsidR="00425F4D" w:rsidRPr="00953899" w:rsidRDefault="00425F4D" w:rsidP="009B21B0">
      <w:pPr>
        <w:pStyle w:val="TF-ALNEA"/>
      </w:pPr>
      <w:r w:rsidRPr="00953899">
        <w:t>definição de parâmetros iniciais: determinar as informações do ambiente, as quais devem ser fornecidas aos agentes para que estes possam selecionar as ações a serem praticadas;</w:t>
      </w:r>
    </w:p>
    <w:p w14:paraId="28FC9DDA" w14:textId="37C260EC" w:rsidR="00216C9E" w:rsidRPr="00953899" w:rsidRDefault="002C5C6D" w:rsidP="009B21B0">
      <w:pPr>
        <w:pStyle w:val="TF-ALNEA"/>
      </w:pPr>
      <w:r w:rsidRPr="00953899">
        <w:lastRenderedPageBreak/>
        <w:t>validação do modelo</w:t>
      </w:r>
      <w:r w:rsidR="003436CC" w:rsidRPr="00953899">
        <w:t xml:space="preserve">: avaliar o comportamento e </w:t>
      </w:r>
      <w:r w:rsidR="007B11EB" w:rsidRPr="00953899">
        <w:t xml:space="preserve">a </w:t>
      </w:r>
      <w:r w:rsidR="003436CC" w:rsidRPr="00953899">
        <w:t xml:space="preserve">capacidade dos agentes em se adaptar a diferentes </w:t>
      </w:r>
      <w:r w:rsidR="007B11EB" w:rsidRPr="00953899">
        <w:t>cenários de testes</w:t>
      </w:r>
      <w:r w:rsidR="003436CC" w:rsidRPr="00953899">
        <w:t xml:space="preserve">. </w:t>
      </w:r>
      <w:r w:rsidR="00A362EB" w:rsidRPr="00953899">
        <w:t xml:space="preserve">Além disso, </w:t>
      </w:r>
      <w:r w:rsidR="00877CA1" w:rsidRPr="00953899">
        <w:t>validar o modelo usando dados reais e históricos para garantir que as simulações reflitam de maneira precisa a realidade do</w:t>
      </w:r>
      <w:r w:rsidR="00A362EB" w:rsidRPr="00953899">
        <w:t xml:space="preserve"> trânsito </w:t>
      </w:r>
      <w:r w:rsidR="00877CA1" w:rsidRPr="00953899">
        <w:t>em Blumenau</w:t>
      </w:r>
      <w:r w:rsidR="00A362EB" w:rsidRPr="00953899">
        <w:t>.</w:t>
      </w:r>
    </w:p>
    <w:p w14:paraId="01558F06" w14:textId="7F649F69" w:rsidR="00451B94" w:rsidRPr="009B21B0" w:rsidRDefault="00451B94" w:rsidP="009B21B0">
      <w:pPr>
        <w:pStyle w:val="TF-TEXTO"/>
      </w:pPr>
      <w:r w:rsidRPr="009B21B0">
        <w:t xml:space="preserve">As etapas serão realizadas nos períodos relacionados no </w:t>
      </w:r>
      <w:r w:rsidR="0060060C" w:rsidRPr="009B21B0">
        <w:fldChar w:fldCharType="begin"/>
      </w:r>
      <w:r w:rsidR="0060060C" w:rsidRPr="009B21B0">
        <w:instrText xml:space="preserve"> REF _Ref98650273 \h </w:instrText>
      </w:r>
      <w:r w:rsidR="009B21B0">
        <w:instrText xml:space="preserve"> \* MERGEFORMAT </w:instrText>
      </w:r>
      <w:r w:rsidR="0060060C" w:rsidRPr="009B21B0">
        <w:fldChar w:fldCharType="separate"/>
      </w:r>
      <w:r w:rsidR="006D2982" w:rsidRPr="009B21B0">
        <w:t>Quadro 2</w:t>
      </w:r>
      <w:r w:rsidR="0060060C" w:rsidRPr="009B21B0">
        <w:fldChar w:fldCharType="end"/>
      </w:r>
      <w:r w:rsidRPr="009B21B0">
        <w:t>.</w:t>
      </w:r>
    </w:p>
    <w:p w14:paraId="4A5C9559" w14:textId="2C2F3672" w:rsidR="00451B94" w:rsidRPr="000976E3" w:rsidRDefault="0060060C" w:rsidP="005B2E12">
      <w:pPr>
        <w:pStyle w:val="TF-LEGENDA"/>
      </w:pPr>
      <w:bookmarkStart w:id="43" w:name="_Ref98650273"/>
      <w:r w:rsidRPr="00953899">
        <w:t xml:space="preserve">Quadro </w:t>
      </w:r>
      <w:r w:rsidRPr="00953899">
        <w:fldChar w:fldCharType="begin"/>
      </w:r>
      <w:r w:rsidRPr="00953899">
        <w:instrText xml:space="preserve"> SEQ Quadro \* ARABIC </w:instrText>
      </w:r>
      <w:r w:rsidRPr="00953899">
        <w:fldChar w:fldCharType="separate"/>
      </w:r>
      <w:r w:rsidR="006D2982" w:rsidRPr="00953899">
        <w:t>2</w:t>
      </w:r>
      <w:r w:rsidRPr="00953899">
        <w:fldChar w:fldCharType="end"/>
      </w:r>
      <w:bookmarkEnd w:id="43"/>
      <w:r w:rsidR="00451B94" w:rsidRPr="00953899">
        <w:t xml:space="preserve"> </w:t>
      </w:r>
      <w:r w:rsidR="009B21B0" w:rsidRPr="00953899">
        <w:t>–</w:t>
      </w:r>
      <w:r w:rsidR="00451B94" w:rsidRPr="00953899">
        <w:t xml:space="preserve"> Cronograma</w:t>
      </w:r>
      <w:r w:rsidR="009B21B0" w:rsidRPr="00953899">
        <w:t xml:space="preserve"> de atividades a serem realizadas</w:t>
      </w:r>
    </w:p>
    <w:tbl>
      <w:tblPr>
        <w:tblW w:w="75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673"/>
        <w:gridCol w:w="273"/>
        <w:gridCol w:w="284"/>
        <w:gridCol w:w="284"/>
        <w:gridCol w:w="284"/>
        <w:gridCol w:w="284"/>
        <w:gridCol w:w="284"/>
        <w:gridCol w:w="284"/>
        <w:gridCol w:w="284"/>
        <w:gridCol w:w="284"/>
        <w:gridCol w:w="289"/>
      </w:tblGrid>
      <w:tr w:rsidR="00451B94" w:rsidRPr="000976E3" w14:paraId="66A35E9D" w14:textId="77777777" w:rsidTr="00A6752F">
        <w:trPr>
          <w:cantSplit/>
          <w:jc w:val="center"/>
        </w:trPr>
        <w:tc>
          <w:tcPr>
            <w:tcW w:w="4673" w:type="dxa"/>
            <w:tcBorders>
              <w:top w:val="single" w:sz="4" w:space="0" w:color="auto"/>
              <w:left w:val="single" w:sz="4" w:space="0" w:color="auto"/>
              <w:bottom w:val="nil"/>
              <w:right w:val="single" w:sz="4" w:space="0" w:color="auto"/>
            </w:tcBorders>
            <w:shd w:val="clear" w:color="auto" w:fill="A6A6A6"/>
          </w:tcPr>
          <w:p w14:paraId="5CDA4BB3" w14:textId="77777777" w:rsidR="00451B94" w:rsidRPr="000976E3"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7729053C" w:rsidR="00451B94" w:rsidRPr="000976E3" w:rsidRDefault="00546E5E" w:rsidP="00470C41">
            <w:pPr>
              <w:pStyle w:val="TF-TEXTOQUADROCentralizado"/>
            </w:pPr>
            <w:r>
              <w:t>2024</w:t>
            </w:r>
          </w:p>
        </w:tc>
      </w:tr>
      <w:tr w:rsidR="00451B94" w:rsidRPr="000976E3" w14:paraId="24A61F86" w14:textId="77777777" w:rsidTr="00A6752F">
        <w:trPr>
          <w:cantSplit/>
          <w:jc w:val="center"/>
        </w:trPr>
        <w:tc>
          <w:tcPr>
            <w:tcW w:w="4673" w:type="dxa"/>
            <w:tcBorders>
              <w:top w:val="nil"/>
              <w:left w:val="single" w:sz="4" w:space="0" w:color="auto"/>
              <w:bottom w:val="nil"/>
            </w:tcBorders>
            <w:shd w:val="clear" w:color="auto" w:fill="A6A6A6"/>
          </w:tcPr>
          <w:p w14:paraId="24719BEE" w14:textId="77777777" w:rsidR="00451B94" w:rsidRPr="000976E3" w:rsidRDefault="00451B94" w:rsidP="00470C41">
            <w:pPr>
              <w:pStyle w:val="TF-TEXTOQUADRO"/>
            </w:pPr>
          </w:p>
        </w:tc>
        <w:tc>
          <w:tcPr>
            <w:tcW w:w="557" w:type="dxa"/>
            <w:gridSpan w:val="2"/>
            <w:shd w:val="clear" w:color="auto" w:fill="A6A6A6"/>
          </w:tcPr>
          <w:p w14:paraId="3577CCB5" w14:textId="7E9C78C0" w:rsidR="00451B94" w:rsidRPr="000976E3" w:rsidRDefault="00FE1DF9" w:rsidP="00470C41">
            <w:pPr>
              <w:pStyle w:val="TF-TEXTOQUADROCentralizado"/>
            </w:pPr>
            <w:r>
              <w:t>jul</w:t>
            </w:r>
            <w:r w:rsidR="00451B94" w:rsidRPr="000976E3">
              <w:t>.</w:t>
            </w:r>
          </w:p>
        </w:tc>
        <w:tc>
          <w:tcPr>
            <w:tcW w:w="568" w:type="dxa"/>
            <w:gridSpan w:val="2"/>
            <w:shd w:val="clear" w:color="auto" w:fill="A6A6A6"/>
          </w:tcPr>
          <w:p w14:paraId="4FF50E06" w14:textId="00A5486A" w:rsidR="00451B94" w:rsidRPr="000976E3" w:rsidRDefault="00FE1DF9" w:rsidP="00470C41">
            <w:pPr>
              <w:pStyle w:val="TF-TEXTOQUADROCentralizado"/>
            </w:pPr>
            <w:r>
              <w:t>ago</w:t>
            </w:r>
            <w:r w:rsidR="00451B94" w:rsidRPr="000976E3">
              <w:t>.</w:t>
            </w:r>
          </w:p>
        </w:tc>
        <w:tc>
          <w:tcPr>
            <w:tcW w:w="568" w:type="dxa"/>
            <w:gridSpan w:val="2"/>
            <w:shd w:val="clear" w:color="auto" w:fill="A6A6A6"/>
          </w:tcPr>
          <w:p w14:paraId="0727E6F5" w14:textId="50DD505B" w:rsidR="00451B94" w:rsidRPr="000976E3" w:rsidRDefault="00FE1DF9" w:rsidP="00470C41">
            <w:pPr>
              <w:pStyle w:val="TF-TEXTOQUADROCentralizado"/>
            </w:pPr>
            <w:r>
              <w:t>set</w:t>
            </w:r>
            <w:r w:rsidR="00451B94" w:rsidRPr="000976E3">
              <w:t>.</w:t>
            </w:r>
          </w:p>
        </w:tc>
        <w:tc>
          <w:tcPr>
            <w:tcW w:w="568" w:type="dxa"/>
            <w:gridSpan w:val="2"/>
            <w:shd w:val="clear" w:color="auto" w:fill="A6A6A6"/>
          </w:tcPr>
          <w:p w14:paraId="20D3F243" w14:textId="098E274E" w:rsidR="00451B94" w:rsidRPr="000976E3" w:rsidRDefault="00FE1DF9" w:rsidP="00470C41">
            <w:pPr>
              <w:pStyle w:val="TF-TEXTOQUADROCentralizado"/>
            </w:pPr>
            <w:r>
              <w:t>out</w:t>
            </w:r>
            <w:r w:rsidR="00451B94" w:rsidRPr="000976E3">
              <w:t>.</w:t>
            </w:r>
          </w:p>
        </w:tc>
        <w:tc>
          <w:tcPr>
            <w:tcW w:w="573" w:type="dxa"/>
            <w:gridSpan w:val="2"/>
            <w:shd w:val="clear" w:color="auto" w:fill="A6A6A6"/>
          </w:tcPr>
          <w:p w14:paraId="7E01C316" w14:textId="6FCBA7B0" w:rsidR="00451B94" w:rsidRPr="000976E3" w:rsidRDefault="00FE1DF9" w:rsidP="00470C41">
            <w:pPr>
              <w:pStyle w:val="TF-TEXTOQUADROCentralizado"/>
            </w:pPr>
            <w:r>
              <w:t>nov</w:t>
            </w:r>
            <w:r w:rsidR="00451B94" w:rsidRPr="000976E3">
              <w:t>.</w:t>
            </w:r>
          </w:p>
        </w:tc>
      </w:tr>
      <w:tr w:rsidR="00451B94" w:rsidRPr="000976E3" w14:paraId="3EFCC0CF" w14:textId="77777777" w:rsidTr="00A6752F">
        <w:trPr>
          <w:cantSplit/>
          <w:jc w:val="center"/>
        </w:trPr>
        <w:tc>
          <w:tcPr>
            <w:tcW w:w="4673" w:type="dxa"/>
            <w:tcBorders>
              <w:top w:val="nil"/>
              <w:left w:val="single" w:sz="4" w:space="0" w:color="auto"/>
            </w:tcBorders>
            <w:shd w:val="clear" w:color="auto" w:fill="A6A6A6"/>
          </w:tcPr>
          <w:p w14:paraId="14142D53" w14:textId="77777777" w:rsidR="00451B94" w:rsidRPr="000976E3" w:rsidRDefault="00451B94" w:rsidP="00470C41">
            <w:pPr>
              <w:pStyle w:val="TF-TEXTOQUADRO"/>
            </w:pPr>
            <w:r w:rsidRPr="000976E3">
              <w:t>etapas / quinzenas</w:t>
            </w:r>
          </w:p>
        </w:tc>
        <w:tc>
          <w:tcPr>
            <w:tcW w:w="273" w:type="dxa"/>
            <w:tcBorders>
              <w:bottom w:val="single" w:sz="4" w:space="0" w:color="auto"/>
            </w:tcBorders>
            <w:shd w:val="clear" w:color="auto" w:fill="A6A6A6"/>
          </w:tcPr>
          <w:p w14:paraId="651B943B"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6E12756C"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552F8FD8"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1CAE229E"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5F72D65F"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5396E595"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5EF2749F" w14:textId="77777777" w:rsidR="00451B94" w:rsidRPr="000976E3" w:rsidRDefault="00451B94" w:rsidP="00470C41">
            <w:pPr>
              <w:pStyle w:val="TF-TEXTOQUADROCentralizado"/>
            </w:pPr>
            <w:r w:rsidRPr="000976E3">
              <w:t>1</w:t>
            </w:r>
          </w:p>
        </w:tc>
        <w:tc>
          <w:tcPr>
            <w:tcW w:w="284" w:type="dxa"/>
            <w:tcBorders>
              <w:bottom w:val="single" w:sz="4" w:space="0" w:color="auto"/>
            </w:tcBorders>
            <w:shd w:val="clear" w:color="auto" w:fill="A6A6A6"/>
          </w:tcPr>
          <w:p w14:paraId="1670DC65" w14:textId="77777777" w:rsidR="00451B94" w:rsidRPr="000976E3" w:rsidRDefault="00451B94" w:rsidP="00470C41">
            <w:pPr>
              <w:pStyle w:val="TF-TEXTOQUADROCentralizado"/>
            </w:pPr>
            <w:r w:rsidRPr="000976E3">
              <w:t>2</w:t>
            </w:r>
          </w:p>
        </w:tc>
        <w:tc>
          <w:tcPr>
            <w:tcW w:w="284" w:type="dxa"/>
            <w:tcBorders>
              <w:bottom w:val="single" w:sz="4" w:space="0" w:color="auto"/>
            </w:tcBorders>
            <w:shd w:val="clear" w:color="auto" w:fill="A6A6A6"/>
          </w:tcPr>
          <w:p w14:paraId="02C3C000" w14:textId="77777777" w:rsidR="00451B94" w:rsidRPr="000976E3" w:rsidRDefault="00451B94" w:rsidP="00470C41">
            <w:pPr>
              <w:pStyle w:val="TF-TEXTOQUADROCentralizado"/>
            </w:pPr>
            <w:r w:rsidRPr="000976E3">
              <w:t>1</w:t>
            </w:r>
          </w:p>
        </w:tc>
        <w:tc>
          <w:tcPr>
            <w:tcW w:w="289" w:type="dxa"/>
            <w:tcBorders>
              <w:bottom w:val="single" w:sz="4" w:space="0" w:color="auto"/>
            </w:tcBorders>
            <w:shd w:val="clear" w:color="auto" w:fill="A6A6A6"/>
          </w:tcPr>
          <w:p w14:paraId="2AA9610C" w14:textId="77777777" w:rsidR="00451B94" w:rsidRPr="000976E3" w:rsidRDefault="00451B94" w:rsidP="00470C41">
            <w:pPr>
              <w:pStyle w:val="TF-TEXTOQUADROCentralizado"/>
            </w:pPr>
            <w:r w:rsidRPr="000976E3">
              <w:t>2</w:t>
            </w:r>
          </w:p>
        </w:tc>
      </w:tr>
      <w:tr w:rsidR="00451B94" w:rsidRPr="000976E3" w14:paraId="5A083E15" w14:textId="77777777" w:rsidTr="00A6752F">
        <w:trPr>
          <w:jc w:val="center"/>
        </w:trPr>
        <w:tc>
          <w:tcPr>
            <w:tcW w:w="4673" w:type="dxa"/>
            <w:tcBorders>
              <w:left w:val="single" w:sz="4" w:space="0" w:color="auto"/>
            </w:tcBorders>
          </w:tcPr>
          <w:p w14:paraId="017D9F91" w14:textId="788AA4E6" w:rsidR="00451B94" w:rsidRPr="00953899" w:rsidRDefault="004B6525" w:rsidP="00470C41">
            <w:pPr>
              <w:pStyle w:val="TF-TEXTOQUADRO"/>
              <w:rPr>
                <w:bCs/>
              </w:rPr>
            </w:pPr>
            <w:r w:rsidRPr="00953899">
              <w:rPr>
                <w:bCs/>
              </w:rPr>
              <w:t>l</w:t>
            </w:r>
            <w:r w:rsidR="00FE1DF9" w:rsidRPr="00953899">
              <w:rPr>
                <w:bCs/>
              </w:rPr>
              <w:t>evantamento bibliográfico</w:t>
            </w:r>
          </w:p>
        </w:tc>
        <w:tc>
          <w:tcPr>
            <w:tcW w:w="273" w:type="dxa"/>
            <w:tcBorders>
              <w:bottom w:val="single" w:sz="4" w:space="0" w:color="auto"/>
            </w:tcBorders>
            <w:shd w:val="clear" w:color="auto" w:fill="808080" w:themeFill="background1" w:themeFillShade="80"/>
          </w:tcPr>
          <w:p w14:paraId="4B5F3366" w14:textId="77777777" w:rsidR="00451B94" w:rsidRPr="00EC289E" w:rsidRDefault="00451B94" w:rsidP="00470C41">
            <w:pPr>
              <w:pStyle w:val="TF-TEXTOQUADROCentralizado"/>
              <w:rPr>
                <w:color w:val="FF0000"/>
                <w:highlight w:val="lightGray"/>
              </w:rPr>
            </w:pPr>
          </w:p>
        </w:tc>
        <w:tc>
          <w:tcPr>
            <w:tcW w:w="284" w:type="dxa"/>
            <w:tcBorders>
              <w:bottom w:val="single" w:sz="4" w:space="0" w:color="auto"/>
            </w:tcBorders>
          </w:tcPr>
          <w:p w14:paraId="1E43B2F7" w14:textId="77777777" w:rsidR="00451B94" w:rsidRPr="00EC289E" w:rsidRDefault="00451B94" w:rsidP="00470C41">
            <w:pPr>
              <w:pStyle w:val="TF-TEXTOQUADROCentralizado"/>
            </w:pPr>
          </w:p>
        </w:tc>
        <w:tc>
          <w:tcPr>
            <w:tcW w:w="284" w:type="dxa"/>
            <w:tcBorders>
              <w:bottom w:val="single" w:sz="4" w:space="0" w:color="auto"/>
            </w:tcBorders>
          </w:tcPr>
          <w:p w14:paraId="263563AE" w14:textId="77777777" w:rsidR="00451B94" w:rsidRPr="000976E3" w:rsidRDefault="00451B94" w:rsidP="00470C41">
            <w:pPr>
              <w:pStyle w:val="TF-TEXTOQUADROCentralizado"/>
            </w:pPr>
          </w:p>
        </w:tc>
        <w:tc>
          <w:tcPr>
            <w:tcW w:w="284" w:type="dxa"/>
            <w:tcBorders>
              <w:bottom w:val="single" w:sz="4" w:space="0" w:color="auto"/>
            </w:tcBorders>
          </w:tcPr>
          <w:p w14:paraId="693DDBA8" w14:textId="77777777" w:rsidR="00451B94" w:rsidRPr="000976E3" w:rsidRDefault="00451B94" w:rsidP="00470C41">
            <w:pPr>
              <w:pStyle w:val="TF-TEXTOQUADROCentralizado"/>
            </w:pPr>
          </w:p>
        </w:tc>
        <w:tc>
          <w:tcPr>
            <w:tcW w:w="284" w:type="dxa"/>
            <w:tcBorders>
              <w:bottom w:val="single" w:sz="4" w:space="0" w:color="auto"/>
            </w:tcBorders>
          </w:tcPr>
          <w:p w14:paraId="0520A6E2" w14:textId="77777777" w:rsidR="00451B94" w:rsidRPr="000976E3" w:rsidRDefault="00451B94" w:rsidP="00470C41">
            <w:pPr>
              <w:pStyle w:val="TF-TEXTOQUADROCentralizado"/>
            </w:pPr>
          </w:p>
        </w:tc>
        <w:tc>
          <w:tcPr>
            <w:tcW w:w="284" w:type="dxa"/>
            <w:tcBorders>
              <w:bottom w:val="single" w:sz="4" w:space="0" w:color="auto"/>
            </w:tcBorders>
          </w:tcPr>
          <w:p w14:paraId="50AEE053" w14:textId="77777777" w:rsidR="00451B94" w:rsidRPr="000976E3" w:rsidRDefault="00451B94" w:rsidP="00470C41">
            <w:pPr>
              <w:pStyle w:val="TF-TEXTOQUADROCentralizado"/>
            </w:pPr>
          </w:p>
        </w:tc>
        <w:tc>
          <w:tcPr>
            <w:tcW w:w="284" w:type="dxa"/>
            <w:tcBorders>
              <w:bottom w:val="single" w:sz="4" w:space="0" w:color="auto"/>
            </w:tcBorders>
          </w:tcPr>
          <w:p w14:paraId="5FE0C125" w14:textId="77777777" w:rsidR="00451B94" w:rsidRPr="000976E3" w:rsidRDefault="00451B94" w:rsidP="00470C41">
            <w:pPr>
              <w:pStyle w:val="TF-TEXTOQUADROCentralizado"/>
            </w:pPr>
          </w:p>
        </w:tc>
        <w:tc>
          <w:tcPr>
            <w:tcW w:w="284" w:type="dxa"/>
            <w:tcBorders>
              <w:bottom w:val="single" w:sz="4" w:space="0" w:color="auto"/>
            </w:tcBorders>
          </w:tcPr>
          <w:p w14:paraId="4C5E7EFC" w14:textId="77777777" w:rsidR="00451B94" w:rsidRPr="000976E3" w:rsidRDefault="00451B94" w:rsidP="00470C41">
            <w:pPr>
              <w:pStyle w:val="TF-TEXTOQUADROCentralizado"/>
            </w:pPr>
          </w:p>
        </w:tc>
        <w:tc>
          <w:tcPr>
            <w:tcW w:w="284" w:type="dxa"/>
            <w:tcBorders>
              <w:bottom w:val="single" w:sz="4" w:space="0" w:color="auto"/>
            </w:tcBorders>
          </w:tcPr>
          <w:p w14:paraId="603A5B84" w14:textId="77777777" w:rsidR="00451B94" w:rsidRPr="000976E3" w:rsidRDefault="00451B94" w:rsidP="00470C41">
            <w:pPr>
              <w:pStyle w:val="TF-TEXTOQUADROCentralizado"/>
            </w:pPr>
          </w:p>
        </w:tc>
        <w:tc>
          <w:tcPr>
            <w:tcW w:w="289" w:type="dxa"/>
          </w:tcPr>
          <w:p w14:paraId="39D5CC37" w14:textId="77777777" w:rsidR="00451B94" w:rsidRPr="000976E3" w:rsidRDefault="00451B94" w:rsidP="00470C41">
            <w:pPr>
              <w:pStyle w:val="TF-TEXTOQUADROCentralizado"/>
            </w:pPr>
          </w:p>
        </w:tc>
      </w:tr>
      <w:tr w:rsidR="00451B94" w:rsidRPr="000976E3" w14:paraId="731A34DF" w14:textId="77777777" w:rsidTr="00A6752F">
        <w:trPr>
          <w:jc w:val="center"/>
        </w:trPr>
        <w:tc>
          <w:tcPr>
            <w:tcW w:w="4673" w:type="dxa"/>
            <w:tcBorders>
              <w:left w:val="single" w:sz="4" w:space="0" w:color="auto"/>
            </w:tcBorders>
          </w:tcPr>
          <w:p w14:paraId="09429F3F" w14:textId="14CF8F14" w:rsidR="00451B94" w:rsidRPr="00953899" w:rsidRDefault="003128B3" w:rsidP="00470C41">
            <w:pPr>
              <w:pStyle w:val="TF-TEXTOQUADRO"/>
            </w:pPr>
            <w:r w:rsidRPr="00953899">
              <w:t>levantamento dos requisitos</w:t>
            </w:r>
          </w:p>
        </w:tc>
        <w:tc>
          <w:tcPr>
            <w:tcW w:w="273" w:type="dxa"/>
            <w:tcBorders>
              <w:top w:val="single" w:sz="4" w:space="0" w:color="auto"/>
            </w:tcBorders>
          </w:tcPr>
          <w:p w14:paraId="5BE3F1C7" w14:textId="77777777" w:rsidR="00451B94" w:rsidRPr="000976E3" w:rsidRDefault="00451B94" w:rsidP="00470C41">
            <w:pPr>
              <w:pStyle w:val="TF-TEXTOQUADROCentralizado"/>
            </w:pPr>
          </w:p>
        </w:tc>
        <w:tc>
          <w:tcPr>
            <w:tcW w:w="284" w:type="dxa"/>
            <w:tcBorders>
              <w:top w:val="single" w:sz="4" w:space="0" w:color="auto"/>
            </w:tcBorders>
            <w:shd w:val="clear" w:color="auto" w:fill="808080" w:themeFill="background1" w:themeFillShade="80"/>
          </w:tcPr>
          <w:p w14:paraId="52BF3A7B" w14:textId="77777777" w:rsidR="00451B94" w:rsidRPr="000976E3" w:rsidRDefault="00451B94" w:rsidP="00470C41">
            <w:pPr>
              <w:pStyle w:val="TF-TEXTOQUADROCentralizado"/>
            </w:pPr>
          </w:p>
        </w:tc>
        <w:tc>
          <w:tcPr>
            <w:tcW w:w="284" w:type="dxa"/>
            <w:tcBorders>
              <w:top w:val="single" w:sz="4" w:space="0" w:color="auto"/>
            </w:tcBorders>
          </w:tcPr>
          <w:p w14:paraId="0D335CB3" w14:textId="77777777" w:rsidR="00451B94" w:rsidRPr="000976E3" w:rsidRDefault="00451B94" w:rsidP="00470C41">
            <w:pPr>
              <w:pStyle w:val="TF-TEXTOQUADROCentralizado"/>
            </w:pPr>
          </w:p>
        </w:tc>
        <w:tc>
          <w:tcPr>
            <w:tcW w:w="284" w:type="dxa"/>
            <w:tcBorders>
              <w:top w:val="single" w:sz="4" w:space="0" w:color="auto"/>
            </w:tcBorders>
          </w:tcPr>
          <w:p w14:paraId="0677F49B" w14:textId="77777777" w:rsidR="00451B94" w:rsidRPr="000976E3" w:rsidRDefault="00451B94" w:rsidP="00470C41">
            <w:pPr>
              <w:pStyle w:val="TF-TEXTOQUADROCentralizado"/>
            </w:pPr>
          </w:p>
        </w:tc>
        <w:tc>
          <w:tcPr>
            <w:tcW w:w="284" w:type="dxa"/>
            <w:tcBorders>
              <w:top w:val="single" w:sz="4" w:space="0" w:color="auto"/>
            </w:tcBorders>
          </w:tcPr>
          <w:p w14:paraId="42EF8CEA" w14:textId="77777777" w:rsidR="00451B94" w:rsidRPr="000976E3" w:rsidRDefault="00451B94" w:rsidP="00470C41">
            <w:pPr>
              <w:pStyle w:val="TF-TEXTOQUADROCentralizado"/>
            </w:pPr>
          </w:p>
        </w:tc>
        <w:tc>
          <w:tcPr>
            <w:tcW w:w="284" w:type="dxa"/>
            <w:tcBorders>
              <w:top w:val="single" w:sz="4" w:space="0" w:color="auto"/>
            </w:tcBorders>
          </w:tcPr>
          <w:p w14:paraId="7AFDC618" w14:textId="77777777" w:rsidR="00451B94" w:rsidRPr="000976E3" w:rsidRDefault="00451B94" w:rsidP="00470C41">
            <w:pPr>
              <w:pStyle w:val="TF-TEXTOQUADROCentralizado"/>
            </w:pPr>
          </w:p>
        </w:tc>
        <w:tc>
          <w:tcPr>
            <w:tcW w:w="284" w:type="dxa"/>
            <w:tcBorders>
              <w:top w:val="single" w:sz="4" w:space="0" w:color="auto"/>
            </w:tcBorders>
          </w:tcPr>
          <w:p w14:paraId="74A585CB" w14:textId="77777777" w:rsidR="00451B94" w:rsidRPr="000976E3" w:rsidRDefault="00451B94" w:rsidP="00470C41">
            <w:pPr>
              <w:pStyle w:val="TF-TEXTOQUADROCentralizado"/>
            </w:pPr>
          </w:p>
        </w:tc>
        <w:tc>
          <w:tcPr>
            <w:tcW w:w="284" w:type="dxa"/>
            <w:tcBorders>
              <w:top w:val="single" w:sz="4" w:space="0" w:color="auto"/>
            </w:tcBorders>
          </w:tcPr>
          <w:p w14:paraId="0D0ABF59" w14:textId="77777777" w:rsidR="00451B94" w:rsidRPr="000976E3" w:rsidRDefault="00451B94" w:rsidP="00470C41">
            <w:pPr>
              <w:pStyle w:val="TF-TEXTOQUADROCentralizado"/>
            </w:pPr>
          </w:p>
        </w:tc>
        <w:tc>
          <w:tcPr>
            <w:tcW w:w="284" w:type="dxa"/>
            <w:tcBorders>
              <w:top w:val="single" w:sz="4" w:space="0" w:color="auto"/>
            </w:tcBorders>
          </w:tcPr>
          <w:p w14:paraId="705B83E2" w14:textId="77777777" w:rsidR="00451B94" w:rsidRPr="000976E3" w:rsidRDefault="00451B94" w:rsidP="00470C41">
            <w:pPr>
              <w:pStyle w:val="TF-TEXTOQUADROCentralizado"/>
            </w:pPr>
          </w:p>
        </w:tc>
        <w:tc>
          <w:tcPr>
            <w:tcW w:w="289" w:type="dxa"/>
          </w:tcPr>
          <w:p w14:paraId="01DF6B0B" w14:textId="77777777" w:rsidR="00451B94" w:rsidRPr="000976E3" w:rsidRDefault="00451B94" w:rsidP="00470C41">
            <w:pPr>
              <w:pStyle w:val="TF-TEXTOQUADROCentralizado"/>
            </w:pPr>
          </w:p>
        </w:tc>
      </w:tr>
      <w:tr w:rsidR="00451B94" w:rsidRPr="000976E3" w14:paraId="163ADF4C" w14:textId="77777777" w:rsidTr="00A6752F">
        <w:trPr>
          <w:jc w:val="center"/>
        </w:trPr>
        <w:tc>
          <w:tcPr>
            <w:tcW w:w="4673" w:type="dxa"/>
            <w:tcBorders>
              <w:left w:val="single" w:sz="4" w:space="0" w:color="auto"/>
            </w:tcBorders>
          </w:tcPr>
          <w:p w14:paraId="4F6B51D7" w14:textId="5E9591EE" w:rsidR="00451B94" w:rsidRPr="00953899" w:rsidRDefault="003128B3" w:rsidP="00470C41">
            <w:pPr>
              <w:pStyle w:val="TF-TEXTOQUADRO"/>
            </w:pPr>
            <w:r w:rsidRPr="00953899">
              <w:t>definição do cenário de simulação</w:t>
            </w:r>
          </w:p>
        </w:tc>
        <w:tc>
          <w:tcPr>
            <w:tcW w:w="273" w:type="dxa"/>
            <w:tcBorders>
              <w:bottom w:val="single" w:sz="4" w:space="0" w:color="auto"/>
            </w:tcBorders>
          </w:tcPr>
          <w:p w14:paraId="632F7534" w14:textId="77777777" w:rsidR="00451B94" w:rsidRPr="000976E3" w:rsidRDefault="00451B94" w:rsidP="00470C41">
            <w:pPr>
              <w:pStyle w:val="TF-TEXTOQUADROCentralizado"/>
            </w:pPr>
          </w:p>
        </w:tc>
        <w:tc>
          <w:tcPr>
            <w:tcW w:w="284" w:type="dxa"/>
            <w:tcBorders>
              <w:bottom w:val="single" w:sz="4" w:space="0" w:color="auto"/>
            </w:tcBorders>
          </w:tcPr>
          <w:p w14:paraId="2EB02C66" w14:textId="77777777" w:rsidR="00451B94" w:rsidRPr="000976E3" w:rsidRDefault="00451B94" w:rsidP="00470C41">
            <w:pPr>
              <w:pStyle w:val="TF-TEXTOQUADROCentralizado"/>
            </w:pPr>
          </w:p>
        </w:tc>
        <w:tc>
          <w:tcPr>
            <w:tcW w:w="284" w:type="dxa"/>
            <w:tcBorders>
              <w:bottom w:val="single" w:sz="4" w:space="0" w:color="auto"/>
            </w:tcBorders>
            <w:shd w:val="clear" w:color="auto" w:fill="808080" w:themeFill="background1" w:themeFillShade="80"/>
          </w:tcPr>
          <w:p w14:paraId="37A41D19" w14:textId="77777777" w:rsidR="00451B94" w:rsidRPr="000976E3" w:rsidRDefault="00451B94" w:rsidP="00470C41">
            <w:pPr>
              <w:pStyle w:val="TF-TEXTOQUADROCentralizado"/>
            </w:pPr>
          </w:p>
        </w:tc>
        <w:tc>
          <w:tcPr>
            <w:tcW w:w="284" w:type="dxa"/>
            <w:tcBorders>
              <w:bottom w:val="single" w:sz="4" w:space="0" w:color="auto"/>
            </w:tcBorders>
          </w:tcPr>
          <w:p w14:paraId="2DFD0BF8" w14:textId="77777777" w:rsidR="00451B94" w:rsidRPr="000976E3" w:rsidRDefault="00451B94" w:rsidP="00470C41">
            <w:pPr>
              <w:pStyle w:val="TF-TEXTOQUADROCentralizado"/>
            </w:pPr>
          </w:p>
        </w:tc>
        <w:tc>
          <w:tcPr>
            <w:tcW w:w="284" w:type="dxa"/>
            <w:tcBorders>
              <w:bottom w:val="single" w:sz="4" w:space="0" w:color="auto"/>
            </w:tcBorders>
          </w:tcPr>
          <w:p w14:paraId="5FC0F24C" w14:textId="77777777" w:rsidR="00451B94" w:rsidRPr="000976E3" w:rsidRDefault="00451B94" w:rsidP="00470C41">
            <w:pPr>
              <w:pStyle w:val="TF-TEXTOQUADROCentralizado"/>
            </w:pPr>
          </w:p>
        </w:tc>
        <w:tc>
          <w:tcPr>
            <w:tcW w:w="284" w:type="dxa"/>
            <w:tcBorders>
              <w:bottom w:val="single" w:sz="4" w:space="0" w:color="auto"/>
            </w:tcBorders>
          </w:tcPr>
          <w:p w14:paraId="081C3936" w14:textId="77777777" w:rsidR="00451B94" w:rsidRPr="000976E3" w:rsidRDefault="00451B94" w:rsidP="00470C41">
            <w:pPr>
              <w:pStyle w:val="TF-TEXTOQUADROCentralizado"/>
            </w:pPr>
          </w:p>
        </w:tc>
        <w:tc>
          <w:tcPr>
            <w:tcW w:w="284" w:type="dxa"/>
            <w:tcBorders>
              <w:bottom w:val="single" w:sz="4" w:space="0" w:color="auto"/>
            </w:tcBorders>
          </w:tcPr>
          <w:p w14:paraId="3DCB79CD" w14:textId="77777777" w:rsidR="00451B94" w:rsidRPr="000976E3" w:rsidRDefault="00451B94" w:rsidP="00470C41">
            <w:pPr>
              <w:pStyle w:val="TF-TEXTOQUADROCentralizado"/>
            </w:pPr>
          </w:p>
        </w:tc>
        <w:tc>
          <w:tcPr>
            <w:tcW w:w="284" w:type="dxa"/>
            <w:tcBorders>
              <w:bottom w:val="single" w:sz="4" w:space="0" w:color="auto"/>
            </w:tcBorders>
          </w:tcPr>
          <w:p w14:paraId="420C7541" w14:textId="77777777" w:rsidR="00451B94" w:rsidRPr="000976E3" w:rsidRDefault="00451B94" w:rsidP="00470C41">
            <w:pPr>
              <w:pStyle w:val="TF-TEXTOQUADROCentralizado"/>
            </w:pPr>
          </w:p>
        </w:tc>
        <w:tc>
          <w:tcPr>
            <w:tcW w:w="284" w:type="dxa"/>
            <w:tcBorders>
              <w:bottom w:val="single" w:sz="4" w:space="0" w:color="auto"/>
            </w:tcBorders>
          </w:tcPr>
          <w:p w14:paraId="72FB18E6" w14:textId="77777777" w:rsidR="00451B94" w:rsidRPr="000976E3" w:rsidRDefault="00451B94" w:rsidP="00470C41">
            <w:pPr>
              <w:pStyle w:val="TF-TEXTOQUADROCentralizado"/>
            </w:pPr>
          </w:p>
        </w:tc>
        <w:tc>
          <w:tcPr>
            <w:tcW w:w="289" w:type="dxa"/>
          </w:tcPr>
          <w:p w14:paraId="25F72B0A" w14:textId="77777777" w:rsidR="00451B94" w:rsidRPr="000976E3" w:rsidRDefault="00451B94" w:rsidP="00470C41">
            <w:pPr>
              <w:pStyle w:val="TF-TEXTOQUADROCentralizado"/>
            </w:pPr>
          </w:p>
        </w:tc>
      </w:tr>
      <w:tr w:rsidR="00451B94" w:rsidRPr="000976E3" w14:paraId="261AAEE9" w14:textId="77777777" w:rsidTr="00A6752F">
        <w:trPr>
          <w:jc w:val="center"/>
        </w:trPr>
        <w:tc>
          <w:tcPr>
            <w:tcW w:w="4673" w:type="dxa"/>
            <w:tcBorders>
              <w:left w:val="single" w:sz="4" w:space="0" w:color="auto"/>
            </w:tcBorders>
          </w:tcPr>
          <w:p w14:paraId="6B953714" w14:textId="2AC07422" w:rsidR="00451B94" w:rsidRPr="00953899" w:rsidRDefault="003128B3" w:rsidP="00470C41">
            <w:pPr>
              <w:pStyle w:val="TF-TEXTOQUADRO"/>
            </w:pPr>
            <w:r w:rsidRPr="00953899">
              <w:t>busca dos dados</w:t>
            </w:r>
          </w:p>
        </w:tc>
        <w:tc>
          <w:tcPr>
            <w:tcW w:w="273" w:type="dxa"/>
          </w:tcPr>
          <w:p w14:paraId="566EFD9D" w14:textId="77777777" w:rsidR="00451B94" w:rsidRPr="000976E3" w:rsidRDefault="00451B94" w:rsidP="00470C41">
            <w:pPr>
              <w:pStyle w:val="TF-TEXTOQUADROCentralizado"/>
            </w:pPr>
          </w:p>
        </w:tc>
        <w:tc>
          <w:tcPr>
            <w:tcW w:w="284" w:type="dxa"/>
          </w:tcPr>
          <w:p w14:paraId="7B0459E8" w14:textId="77777777" w:rsidR="00451B94" w:rsidRPr="000976E3" w:rsidRDefault="00451B94" w:rsidP="00470C41">
            <w:pPr>
              <w:pStyle w:val="TF-TEXTOQUADROCentralizado"/>
            </w:pPr>
          </w:p>
        </w:tc>
        <w:tc>
          <w:tcPr>
            <w:tcW w:w="284" w:type="dxa"/>
            <w:shd w:val="clear" w:color="auto" w:fill="808080" w:themeFill="background1" w:themeFillShade="80"/>
          </w:tcPr>
          <w:p w14:paraId="70FA0C5E" w14:textId="77777777" w:rsidR="00451B94" w:rsidRPr="000976E3" w:rsidRDefault="00451B94" w:rsidP="00470C41">
            <w:pPr>
              <w:pStyle w:val="TF-TEXTOQUADROCentralizado"/>
            </w:pPr>
          </w:p>
        </w:tc>
        <w:tc>
          <w:tcPr>
            <w:tcW w:w="284" w:type="dxa"/>
            <w:shd w:val="clear" w:color="auto" w:fill="808080" w:themeFill="background1" w:themeFillShade="80"/>
          </w:tcPr>
          <w:p w14:paraId="43B9725A" w14:textId="77777777" w:rsidR="00451B94" w:rsidRPr="000976E3" w:rsidRDefault="00451B94" w:rsidP="00470C41">
            <w:pPr>
              <w:pStyle w:val="TF-TEXTOQUADROCentralizado"/>
            </w:pPr>
          </w:p>
        </w:tc>
        <w:tc>
          <w:tcPr>
            <w:tcW w:w="284" w:type="dxa"/>
          </w:tcPr>
          <w:p w14:paraId="3C64B871" w14:textId="77777777" w:rsidR="00451B94" w:rsidRPr="000976E3" w:rsidRDefault="00451B94" w:rsidP="00470C41">
            <w:pPr>
              <w:pStyle w:val="TF-TEXTOQUADROCentralizado"/>
            </w:pPr>
          </w:p>
        </w:tc>
        <w:tc>
          <w:tcPr>
            <w:tcW w:w="284" w:type="dxa"/>
          </w:tcPr>
          <w:p w14:paraId="7F04A768" w14:textId="77777777" w:rsidR="00451B94" w:rsidRPr="000976E3" w:rsidRDefault="00451B94" w:rsidP="00470C41">
            <w:pPr>
              <w:pStyle w:val="TF-TEXTOQUADROCentralizado"/>
            </w:pPr>
          </w:p>
        </w:tc>
        <w:tc>
          <w:tcPr>
            <w:tcW w:w="284" w:type="dxa"/>
          </w:tcPr>
          <w:p w14:paraId="7097313F" w14:textId="77777777" w:rsidR="00451B94" w:rsidRPr="000976E3" w:rsidRDefault="00451B94" w:rsidP="00470C41">
            <w:pPr>
              <w:pStyle w:val="TF-TEXTOQUADROCentralizado"/>
            </w:pPr>
          </w:p>
        </w:tc>
        <w:tc>
          <w:tcPr>
            <w:tcW w:w="284" w:type="dxa"/>
          </w:tcPr>
          <w:p w14:paraId="73493073" w14:textId="77777777" w:rsidR="00451B94" w:rsidRPr="000976E3" w:rsidRDefault="00451B94" w:rsidP="00470C41">
            <w:pPr>
              <w:pStyle w:val="TF-TEXTOQUADROCentralizado"/>
            </w:pPr>
          </w:p>
        </w:tc>
        <w:tc>
          <w:tcPr>
            <w:tcW w:w="284" w:type="dxa"/>
          </w:tcPr>
          <w:p w14:paraId="59D4A1A3" w14:textId="77777777" w:rsidR="00451B94" w:rsidRPr="000976E3" w:rsidRDefault="00451B94" w:rsidP="00470C41">
            <w:pPr>
              <w:pStyle w:val="TF-TEXTOQUADROCentralizado"/>
            </w:pPr>
          </w:p>
        </w:tc>
        <w:tc>
          <w:tcPr>
            <w:tcW w:w="289" w:type="dxa"/>
          </w:tcPr>
          <w:p w14:paraId="4D49DFC7" w14:textId="77777777" w:rsidR="00451B94" w:rsidRPr="000976E3" w:rsidRDefault="00451B94" w:rsidP="00470C41">
            <w:pPr>
              <w:pStyle w:val="TF-TEXTOQUADROCentralizado"/>
            </w:pPr>
          </w:p>
        </w:tc>
      </w:tr>
      <w:tr w:rsidR="003128B3" w:rsidRPr="000976E3" w14:paraId="3FA7EE6E" w14:textId="77777777" w:rsidTr="00A6752F">
        <w:trPr>
          <w:jc w:val="center"/>
        </w:trPr>
        <w:tc>
          <w:tcPr>
            <w:tcW w:w="4673" w:type="dxa"/>
            <w:tcBorders>
              <w:left w:val="single" w:sz="4" w:space="0" w:color="auto"/>
            </w:tcBorders>
          </w:tcPr>
          <w:p w14:paraId="56D48D68" w14:textId="7976D742" w:rsidR="003128B3" w:rsidRPr="00953899" w:rsidRDefault="003128B3" w:rsidP="00470C41">
            <w:pPr>
              <w:pStyle w:val="TF-TEXTOQUADRO"/>
            </w:pPr>
            <w:r w:rsidRPr="00953899">
              <w:t>coleta dos dados</w:t>
            </w:r>
          </w:p>
        </w:tc>
        <w:tc>
          <w:tcPr>
            <w:tcW w:w="273" w:type="dxa"/>
          </w:tcPr>
          <w:p w14:paraId="3341C59E" w14:textId="77777777" w:rsidR="003128B3" w:rsidRPr="000976E3" w:rsidRDefault="003128B3" w:rsidP="00470C41">
            <w:pPr>
              <w:pStyle w:val="TF-TEXTOQUADROCentralizado"/>
            </w:pPr>
          </w:p>
        </w:tc>
        <w:tc>
          <w:tcPr>
            <w:tcW w:w="284" w:type="dxa"/>
          </w:tcPr>
          <w:p w14:paraId="7D471B62" w14:textId="77777777" w:rsidR="003128B3" w:rsidRPr="000976E3" w:rsidRDefault="003128B3" w:rsidP="00470C41">
            <w:pPr>
              <w:pStyle w:val="TF-TEXTOQUADROCentralizado"/>
            </w:pPr>
          </w:p>
        </w:tc>
        <w:tc>
          <w:tcPr>
            <w:tcW w:w="284" w:type="dxa"/>
            <w:shd w:val="clear" w:color="auto" w:fill="808080" w:themeFill="background1" w:themeFillShade="80"/>
          </w:tcPr>
          <w:p w14:paraId="2BF26867" w14:textId="77777777" w:rsidR="003128B3" w:rsidRPr="000976E3" w:rsidRDefault="003128B3" w:rsidP="00470C41">
            <w:pPr>
              <w:pStyle w:val="TF-TEXTOQUADROCentralizado"/>
            </w:pPr>
          </w:p>
        </w:tc>
        <w:tc>
          <w:tcPr>
            <w:tcW w:w="284" w:type="dxa"/>
            <w:shd w:val="clear" w:color="auto" w:fill="808080" w:themeFill="background1" w:themeFillShade="80"/>
          </w:tcPr>
          <w:p w14:paraId="0D9BFD2E" w14:textId="77777777" w:rsidR="003128B3" w:rsidRPr="000976E3" w:rsidRDefault="003128B3" w:rsidP="00470C41">
            <w:pPr>
              <w:pStyle w:val="TF-TEXTOQUADROCentralizado"/>
            </w:pPr>
          </w:p>
        </w:tc>
        <w:tc>
          <w:tcPr>
            <w:tcW w:w="284" w:type="dxa"/>
          </w:tcPr>
          <w:p w14:paraId="344C854F" w14:textId="77777777" w:rsidR="003128B3" w:rsidRPr="000976E3" w:rsidRDefault="003128B3" w:rsidP="00470C41">
            <w:pPr>
              <w:pStyle w:val="TF-TEXTOQUADROCentralizado"/>
            </w:pPr>
          </w:p>
        </w:tc>
        <w:tc>
          <w:tcPr>
            <w:tcW w:w="284" w:type="dxa"/>
          </w:tcPr>
          <w:p w14:paraId="76A2F8FE" w14:textId="77777777" w:rsidR="003128B3" w:rsidRPr="000976E3" w:rsidRDefault="003128B3" w:rsidP="00470C41">
            <w:pPr>
              <w:pStyle w:val="TF-TEXTOQUADROCentralizado"/>
            </w:pPr>
          </w:p>
        </w:tc>
        <w:tc>
          <w:tcPr>
            <w:tcW w:w="284" w:type="dxa"/>
          </w:tcPr>
          <w:p w14:paraId="65372B8C" w14:textId="77777777" w:rsidR="003128B3" w:rsidRPr="000976E3" w:rsidRDefault="003128B3" w:rsidP="00470C41">
            <w:pPr>
              <w:pStyle w:val="TF-TEXTOQUADROCentralizado"/>
            </w:pPr>
          </w:p>
        </w:tc>
        <w:tc>
          <w:tcPr>
            <w:tcW w:w="284" w:type="dxa"/>
          </w:tcPr>
          <w:p w14:paraId="108E7CB1" w14:textId="77777777" w:rsidR="003128B3" w:rsidRPr="000976E3" w:rsidRDefault="003128B3" w:rsidP="00470C41">
            <w:pPr>
              <w:pStyle w:val="TF-TEXTOQUADROCentralizado"/>
            </w:pPr>
          </w:p>
        </w:tc>
        <w:tc>
          <w:tcPr>
            <w:tcW w:w="284" w:type="dxa"/>
          </w:tcPr>
          <w:p w14:paraId="45525C2E" w14:textId="77777777" w:rsidR="003128B3" w:rsidRPr="000976E3" w:rsidRDefault="003128B3" w:rsidP="00470C41">
            <w:pPr>
              <w:pStyle w:val="TF-TEXTOQUADROCentralizado"/>
            </w:pPr>
          </w:p>
        </w:tc>
        <w:tc>
          <w:tcPr>
            <w:tcW w:w="289" w:type="dxa"/>
          </w:tcPr>
          <w:p w14:paraId="03A72E4D" w14:textId="77777777" w:rsidR="003128B3" w:rsidRPr="000976E3" w:rsidRDefault="003128B3" w:rsidP="00470C41">
            <w:pPr>
              <w:pStyle w:val="TF-TEXTOQUADROCentralizado"/>
            </w:pPr>
          </w:p>
        </w:tc>
      </w:tr>
      <w:tr w:rsidR="00FE1DF9" w:rsidRPr="000976E3" w14:paraId="2A088787" w14:textId="77777777" w:rsidTr="00A6752F">
        <w:trPr>
          <w:jc w:val="center"/>
        </w:trPr>
        <w:tc>
          <w:tcPr>
            <w:tcW w:w="4673" w:type="dxa"/>
            <w:tcBorders>
              <w:left w:val="single" w:sz="4" w:space="0" w:color="auto"/>
            </w:tcBorders>
          </w:tcPr>
          <w:p w14:paraId="43D7151F" w14:textId="3F8209D8" w:rsidR="00FE1DF9" w:rsidRPr="00953899" w:rsidRDefault="004B6525" w:rsidP="00470C41">
            <w:pPr>
              <w:pStyle w:val="TF-TEXTOQUADRO"/>
            </w:pPr>
            <w:r w:rsidRPr="00953899">
              <w:t>t</w:t>
            </w:r>
            <w:r w:rsidR="00FE1DF9" w:rsidRPr="00953899">
              <w:t>ratamento dos dados</w:t>
            </w:r>
          </w:p>
        </w:tc>
        <w:tc>
          <w:tcPr>
            <w:tcW w:w="273" w:type="dxa"/>
          </w:tcPr>
          <w:p w14:paraId="2D522067" w14:textId="77777777" w:rsidR="00FE1DF9" w:rsidRPr="000976E3" w:rsidRDefault="00FE1DF9" w:rsidP="00470C41">
            <w:pPr>
              <w:pStyle w:val="TF-TEXTOQUADROCentralizado"/>
            </w:pPr>
          </w:p>
        </w:tc>
        <w:tc>
          <w:tcPr>
            <w:tcW w:w="284" w:type="dxa"/>
          </w:tcPr>
          <w:p w14:paraId="42B1D69A" w14:textId="77777777" w:rsidR="00FE1DF9" w:rsidRPr="000976E3" w:rsidRDefault="00FE1DF9" w:rsidP="00470C41">
            <w:pPr>
              <w:pStyle w:val="TF-TEXTOQUADROCentralizado"/>
            </w:pPr>
          </w:p>
        </w:tc>
        <w:tc>
          <w:tcPr>
            <w:tcW w:w="284" w:type="dxa"/>
            <w:shd w:val="clear" w:color="auto" w:fill="auto"/>
          </w:tcPr>
          <w:p w14:paraId="3B829ADA" w14:textId="77777777" w:rsidR="00FE1DF9" w:rsidRPr="000976E3" w:rsidRDefault="00FE1DF9" w:rsidP="00470C41">
            <w:pPr>
              <w:pStyle w:val="TF-TEXTOQUADROCentralizado"/>
            </w:pPr>
          </w:p>
        </w:tc>
        <w:tc>
          <w:tcPr>
            <w:tcW w:w="284" w:type="dxa"/>
            <w:shd w:val="clear" w:color="auto" w:fill="808080" w:themeFill="background1" w:themeFillShade="80"/>
          </w:tcPr>
          <w:p w14:paraId="1C7B6CEC" w14:textId="77777777" w:rsidR="00FE1DF9" w:rsidRPr="000976E3" w:rsidRDefault="00FE1DF9" w:rsidP="00470C41">
            <w:pPr>
              <w:pStyle w:val="TF-TEXTOQUADROCentralizado"/>
            </w:pPr>
          </w:p>
        </w:tc>
        <w:tc>
          <w:tcPr>
            <w:tcW w:w="284" w:type="dxa"/>
            <w:shd w:val="clear" w:color="auto" w:fill="808080" w:themeFill="background1" w:themeFillShade="80"/>
          </w:tcPr>
          <w:p w14:paraId="460E5766" w14:textId="77777777" w:rsidR="00FE1DF9" w:rsidRPr="000976E3" w:rsidRDefault="00FE1DF9" w:rsidP="00470C41">
            <w:pPr>
              <w:pStyle w:val="TF-TEXTOQUADROCentralizado"/>
            </w:pPr>
          </w:p>
        </w:tc>
        <w:tc>
          <w:tcPr>
            <w:tcW w:w="284" w:type="dxa"/>
          </w:tcPr>
          <w:p w14:paraId="2F3BD0B4" w14:textId="77777777" w:rsidR="00FE1DF9" w:rsidRPr="000976E3" w:rsidRDefault="00FE1DF9" w:rsidP="00470C41">
            <w:pPr>
              <w:pStyle w:val="TF-TEXTOQUADROCentralizado"/>
            </w:pPr>
          </w:p>
        </w:tc>
        <w:tc>
          <w:tcPr>
            <w:tcW w:w="284" w:type="dxa"/>
          </w:tcPr>
          <w:p w14:paraId="24C24B68" w14:textId="77777777" w:rsidR="00FE1DF9" w:rsidRPr="000976E3" w:rsidRDefault="00FE1DF9" w:rsidP="00470C41">
            <w:pPr>
              <w:pStyle w:val="TF-TEXTOQUADROCentralizado"/>
            </w:pPr>
          </w:p>
        </w:tc>
        <w:tc>
          <w:tcPr>
            <w:tcW w:w="284" w:type="dxa"/>
          </w:tcPr>
          <w:p w14:paraId="4CD3893B" w14:textId="77777777" w:rsidR="00FE1DF9" w:rsidRPr="000976E3" w:rsidRDefault="00FE1DF9" w:rsidP="00470C41">
            <w:pPr>
              <w:pStyle w:val="TF-TEXTOQUADROCentralizado"/>
            </w:pPr>
          </w:p>
        </w:tc>
        <w:tc>
          <w:tcPr>
            <w:tcW w:w="284" w:type="dxa"/>
          </w:tcPr>
          <w:p w14:paraId="6A447BF7" w14:textId="77777777" w:rsidR="00FE1DF9" w:rsidRPr="000976E3" w:rsidRDefault="00FE1DF9" w:rsidP="00470C41">
            <w:pPr>
              <w:pStyle w:val="TF-TEXTOQUADROCentralizado"/>
            </w:pPr>
          </w:p>
        </w:tc>
        <w:tc>
          <w:tcPr>
            <w:tcW w:w="289" w:type="dxa"/>
          </w:tcPr>
          <w:p w14:paraId="6054A345" w14:textId="77777777" w:rsidR="00FE1DF9" w:rsidRPr="000976E3" w:rsidRDefault="00FE1DF9" w:rsidP="00470C41">
            <w:pPr>
              <w:pStyle w:val="TF-TEXTOQUADROCentralizado"/>
            </w:pPr>
          </w:p>
        </w:tc>
      </w:tr>
      <w:tr w:rsidR="00FE1DF9" w:rsidRPr="000976E3" w14:paraId="6FEE09C5" w14:textId="77777777" w:rsidTr="00A6752F">
        <w:trPr>
          <w:jc w:val="center"/>
        </w:trPr>
        <w:tc>
          <w:tcPr>
            <w:tcW w:w="4673" w:type="dxa"/>
            <w:tcBorders>
              <w:left w:val="single" w:sz="4" w:space="0" w:color="auto"/>
            </w:tcBorders>
          </w:tcPr>
          <w:p w14:paraId="24712AF6" w14:textId="0B3DCA50" w:rsidR="00FE1DF9" w:rsidRPr="00953899" w:rsidRDefault="009023DC" w:rsidP="00470C41">
            <w:pPr>
              <w:pStyle w:val="TF-TEXTOQUADRO"/>
            </w:pPr>
            <w:r w:rsidRPr="00953899">
              <w:t>definição e escolha da arquitetura de agentes</w:t>
            </w:r>
          </w:p>
        </w:tc>
        <w:tc>
          <w:tcPr>
            <w:tcW w:w="273" w:type="dxa"/>
          </w:tcPr>
          <w:p w14:paraId="2489E37B" w14:textId="77777777" w:rsidR="00FE1DF9" w:rsidRPr="000976E3" w:rsidRDefault="00FE1DF9" w:rsidP="00470C41">
            <w:pPr>
              <w:pStyle w:val="TF-TEXTOQUADROCentralizado"/>
            </w:pPr>
          </w:p>
        </w:tc>
        <w:tc>
          <w:tcPr>
            <w:tcW w:w="284" w:type="dxa"/>
          </w:tcPr>
          <w:p w14:paraId="58E89D6E" w14:textId="77777777" w:rsidR="00FE1DF9" w:rsidRPr="000976E3" w:rsidRDefault="00FE1DF9" w:rsidP="00470C41">
            <w:pPr>
              <w:pStyle w:val="TF-TEXTOQUADROCentralizado"/>
            </w:pPr>
          </w:p>
        </w:tc>
        <w:tc>
          <w:tcPr>
            <w:tcW w:w="284" w:type="dxa"/>
            <w:shd w:val="clear" w:color="auto" w:fill="auto"/>
          </w:tcPr>
          <w:p w14:paraId="6EEC6431" w14:textId="77777777" w:rsidR="00FE1DF9" w:rsidRPr="000976E3" w:rsidRDefault="00FE1DF9" w:rsidP="00470C41">
            <w:pPr>
              <w:pStyle w:val="TF-TEXTOQUADROCentralizado"/>
            </w:pPr>
          </w:p>
        </w:tc>
        <w:tc>
          <w:tcPr>
            <w:tcW w:w="284" w:type="dxa"/>
            <w:shd w:val="clear" w:color="auto" w:fill="808080" w:themeFill="background1" w:themeFillShade="80"/>
          </w:tcPr>
          <w:p w14:paraId="7DCCA6D4" w14:textId="77777777" w:rsidR="00FE1DF9" w:rsidRPr="000976E3" w:rsidRDefault="00FE1DF9" w:rsidP="00470C41">
            <w:pPr>
              <w:pStyle w:val="TF-TEXTOQUADROCentralizado"/>
            </w:pPr>
          </w:p>
        </w:tc>
        <w:tc>
          <w:tcPr>
            <w:tcW w:w="284" w:type="dxa"/>
            <w:shd w:val="clear" w:color="auto" w:fill="808080" w:themeFill="background1" w:themeFillShade="80"/>
          </w:tcPr>
          <w:p w14:paraId="2F291D1C" w14:textId="77777777" w:rsidR="00FE1DF9" w:rsidRPr="000976E3" w:rsidRDefault="00FE1DF9" w:rsidP="00470C41">
            <w:pPr>
              <w:pStyle w:val="TF-TEXTOQUADROCentralizado"/>
            </w:pPr>
          </w:p>
        </w:tc>
        <w:tc>
          <w:tcPr>
            <w:tcW w:w="284" w:type="dxa"/>
          </w:tcPr>
          <w:p w14:paraId="574E8C05" w14:textId="77777777" w:rsidR="00FE1DF9" w:rsidRPr="000976E3" w:rsidRDefault="00FE1DF9" w:rsidP="00470C41">
            <w:pPr>
              <w:pStyle w:val="TF-TEXTOQUADROCentralizado"/>
            </w:pPr>
          </w:p>
        </w:tc>
        <w:tc>
          <w:tcPr>
            <w:tcW w:w="284" w:type="dxa"/>
          </w:tcPr>
          <w:p w14:paraId="7B5E7547" w14:textId="77777777" w:rsidR="00FE1DF9" w:rsidRPr="000976E3" w:rsidRDefault="00FE1DF9" w:rsidP="00470C41">
            <w:pPr>
              <w:pStyle w:val="TF-TEXTOQUADROCentralizado"/>
            </w:pPr>
          </w:p>
        </w:tc>
        <w:tc>
          <w:tcPr>
            <w:tcW w:w="284" w:type="dxa"/>
          </w:tcPr>
          <w:p w14:paraId="71C62059" w14:textId="77777777" w:rsidR="00FE1DF9" w:rsidRPr="000976E3" w:rsidRDefault="00FE1DF9" w:rsidP="00470C41">
            <w:pPr>
              <w:pStyle w:val="TF-TEXTOQUADROCentralizado"/>
            </w:pPr>
          </w:p>
        </w:tc>
        <w:tc>
          <w:tcPr>
            <w:tcW w:w="284" w:type="dxa"/>
          </w:tcPr>
          <w:p w14:paraId="58D3E467" w14:textId="77777777" w:rsidR="00FE1DF9" w:rsidRPr="000976E3" w:rsidRDefault="00FE1DF9" w:rsidP="00470C41">
            <w:pPr>
              <w:pStyle w:val="TF-TEXTOQUADROCentralizado"/>
            </w:pPr>
          </w:p>
        </w:tc>
        <w:tc>
          <w:tcPr>
            <w:tcW w:w="289" w:type="dxa"/>
          </w:tcPr>
          <w:p w14:paraId="53EE16D0" w14:textId="77777777" w:rsidR="00FE1DF9" w:rsidRPr="000976E3" w:rsidRDefault="00FE1DF9" w:rsidP="00470C41">
            <w:pPr>
              <w:pStyle w:val="TF-TEXTOQUADROCentralizado"/>
            </w:pPr>
          </w:p>
        </w:tc>
      </w:tr>
      <w:tr w:rsidR="00FE1DF9" w:rsidRPr="000976E3" w14:paraId="53BA5B21" w14:textId="77777777" w:rsidTr="00A6752F">
        <w:trPr>
          <w:jc w:val="center"/>
        </w:trPr>
        <w:tc>
          <w:tcPr>
            <w:tcW w:w="4673" w:type="dxa"/>
            <w:tcBorders>
              <w:left w:val="single" w:sz="4" w:space="0" w:color="auto"/>
            </w:tcBorders>
          </w:tcPr>
          <w:p w14:paraId="1E69F574" w14:textId="507CAE02" w:rsidR="00FE1DF9" w:rsidRPr="00953899" w:rsidRDefault="009023DC" w:rsidP="00470C41">
            <w:pPr>
              <w:pStyle w:val="TF-TEXTOQUADRO"/>
            </w:pPr>
            <w:r w:rsidRPr="00953899">
              <w:t>modelagem dos agentes</w:t>
            </w:r>
          </w:p>
        </w:tc>
        <w:tc>
          <w:tcPr>
            <w:tcW w:w="273" w:type="dxa"/>
          </w:tcPr>
          <w:p w14:paraId="61FA34F6" w14:textId="77777777" w:rsidR="00FE1DF9" w:rsidRPr="000976E3" w:rsidRDefault="00FE1DF9" w:rsidP="00470C41">
            <w:pPr>
              <w:pStyle w:val="TF-TEXTOQUADROCentralizado"/>
            </w:pPr>
          </w:p>
        </w:tc>
        <w:tc>
          <w:tcPr>
            <w:tcW w:w="284" w:type="dxa"/>
          </w:tcPr>
          <w:p w14:paraId="56CEA8B1" w14:textId="77777777" w:rsidR="00FE1DF9" w:rsidRPr="000976E3" w:rsidRDefault="00FE1DF9" w:rsidP="00470C41">
            <w:pPr>
              <w:pStyle w:val="TF-TEXTOQUADROCentralizado"/>
            </w:pPr>
          </w:p>
        </w:tc>
        <w:tc>
          <w:tcPr>
            <w:tcW w:w="284" w:type="dxa"/>
            <w:shd w:val="clear" w:color="auto" w:fill="auto"/>
          </w:tcPr>
          <w:p w14:paraId="512A7AA5" w14:textId="77777777" w:rsidR="00FE1DF9" w:rsidRPr="000976E3" w:rsidRDefault="00FE1DF9" w:rsidP="00470C41">
            <w:pPr>
              <w:pStyle w:val="TF-TEXTOQUADROCentralizado"/>
            </w:pPr>
          </w:p>
        </w:tc>
        <w:tc>
          <w:tcPr>
            <w:tcW w:w="284" w:type="dxa"/>
            <w:shd w:val="clear" w:color="auto" w:fill="auto"/>
          </w:tcPr>
          <w:p w14:paraId="65AFFECE" w14:textId="77777777" w:rsidR="00FE1DF9" w:rsidRPr="000976E3" w:rsidRDefault="00FE1DF9" w:rsidP="00470C41">
            <w:pPr>
              <w:pStyle w:val="TF-TEXTOQUADROCentralizado"/>
            </w:pPr>
          </w:p>
        </w:tc>
        <w:tc>
          <w:tcPr>
            <w:tcW w:w="284" w:type="dxa"/>
            <w:shd w:val="clear" w:color="auto" w:fill="808080" w:themeFill="background1" w:themeFillShade="80"/>
          </w:tcPr>
          <w:p w14:paraId="2BCF1023" w14:textId="77777777" w:rsidR="00FE1DF9" w:rsidRPr="000976E3" w:rsidRDefault="00FE1DF9" w:rsidP="00470C41">
            <w:pPr>
              <w:pStyle w:val="TF-TEXTOQUADROCentralizado"/>
            </w:pPr>
          </w:p>
        </w:tc>
        <w:tc>
          <w:tcPr>
            <w:tcW w:w="284" w:type="dxa"/>
            <w:shd w:val="clear" w:color="auto" w:fill="808080" w:themeFill="background1" w:themeFillShade="80"/>
          </w:tcPr>
          <w:p w14:paraId="41AAC663" w14:textId="77777777" w:rsidR="00FE1DF9" w:rsidRPr="000976E3" w:rsidRDefault="00FE1DF9" w:rsidP="00470C41">
            <w:pPr>
              <w:pStyle w:val="TF-TEXTOQUADROCentralizado"/>
            </w:pPr>
          </w:p>
        </w:tc>
        <w:tc>
          <w:tcPr>
            <w:tcW w:w="284" w:type="dxa"/>
          </w:tcPr>
          <w:p w14:paraId="4F899C3B" w14:textId="77777777" w:rsidR="00FE1DF9" w:rsidRPr="000976E3" w:rsidRDefault="00FE1DF9" w:rsidP="00470C41">
            <w:pPr>
              <w:pStyle w:val="TF-TEXTOQUADROCentralizado"/>
            </w:pPr>
          </w:p>
        </w:tc>
        <w:tc>
          <w:tcPr>
            <w:tcW w:w="284" w:type="dxa"/>
          </w:tcPr>
          <w:p w14:paraId="6D3B5C39" w14:textId="77777777" w:rsidR="00FE1DF9" w:rsidRPr="000976E3" w:rsidRDefault="00FE1DF9" w:rsidP="00470C41">
            <w:pPr>
              <w:pStyle w:val="TF-TEXTOQUADROCentralizado"/>
            </w:pPr>
          </w:p>
        </w:tc>
        <w:tc>
          <w:tcPr>
            <w:tcW w:w="284" w:type="dxa"/>
          </w:tcPr>
          <w:p w14:paraId="194DD9EA" w14:textId="77777777" w:rsidR="00FE1DF9" w:rsidRPr="000976E3" w:rsidRDefault="00FE1DF9" w:rsidP="00470C41">
            <w:pPr>
              <w:pStyle w:val="TF-TEXTOQUADROCentralizado"/>
            </w:pPr>
          </w:p>
        </w:tc>
        <w:tc>
          <w:tcPr>
            <w:tcW w:w="289" w:type="dxa"/>
          </w:tcPr>
          <w:p w14:paraId="5AADAC5D" w14:textId="77777777" w:rsidR="00FE1DF9" w:rsidRPr="000976E3" w:rsidRDefault="00FE1DF9" w:rsidP="00470C41">
            <w:pPr>
              <w:pStyle w:val="TF-TEXTOQUADROCentralizado"/>
            </w:pPr>
          </w:p>
        </w:tc>
      </w:tr>
      <w:tr w:rsidR="00FE1DF9" w:rsidRPr="000976E3" w14:paraId="34CE3774" w14:textId="77777777" w:rsidTr="00A6752F">
        <w:trPr>
          <w:jc w:val="center"/>
        </w:trPr>
        <w:tc>
          <w:tcPr>
            <w:tcW w:w="4673" w:type="dxa"/>
            <w:tcBorders>
              <w:left w:val="single" w:sz="4" w:space="0" w:color="auto"/>
            </w:tcBorders>
          </w:tcPr>
          <w:p w14:paraId="0C5718AB" w14:textId="0820EC81" w:rsidR="00FE1DF9" w:rsidRPr="00953899" w:rsidRDefault="009023DC" w:rsidP="00470C41">
            <w:pPr>
              <w:pStyle w:val="TF-TEXTOQUADRO"/>
            </w:pPr>
            <w:r w:rsidRPr="00953899">
              <w:t>implementação</w:t>
            </w:r>
          </w:p>
        </w:tc>
        <w:tc>
          <w:tcPr>
            <w:tcW w:w="273" w:type="dxa"/>
          </w:tcPr>
          <w:p w14:paraId="045A1EEF" w14:textId="77777777" w:rsidR="00FE1DF9" w:rsidRPr="000976E3" w:rsidRDefault="00FE1DF9" w:rsidP="00470C41">
            <w:pPr>
              <w:pStyle w:val="TF-TEXTOQUADROCentralizado"/>
            </w:pPr>
          </w:p>
        </w:tc>
        <w:tc>
          <w:tcPr>
            <w:tcW w:w="284" w:type="dxa"/>
          </w:tcPr>
          <w:p w14:paraId="10615CE4" w14:textId="77777777" w:rsidR="00FE1DF9" w:rsidRPr="000976E3" w:rsidRDefault="00FE1DF9" w:rsidP="00470C41">
            <w:pPr>
              <w:pStyle w:val="TF-TEXTOQUADROCentralizado"/>
            </w:pPr>
          </w:p>
        </w:tc>
        <w:tc>
          <w:tcPr>
            <w:tcW w:w="284" w:type="dxa"/>
          </w:tcPr>
          <w:p w14:paraId="023554CC" w14:textId="77777777" w:rsidR="00FE1DF9" w:rsidRPr="000976E3" w:rsidRDefault="00FE1DF9" w:rsidP="00470C41">
            <w:pPr>
              <w:pStyle w:val="TF-TEXTOQUADROCentralizado"/>
            </w:pPr>
          </w:p>
        </w:tc>
        <w:tc>
          <w:tcPr>
            <w:tcW w:w="284" w:type="dxa"/>
          </w:tcPr>
          <w:p w14:paraId="5302D1E7" w14:textId="77777777" w:rsidR="00FE1DF9" w:rsidRPr="000976E3" w:rsidRDefault="00FE1DF9" w:rsidP="00470C41">
            <w:pPr>
              <w:pStyle w:val="TF-TEXTOQUADROCentralizado"/>
            </w:pPr>
          </w:p>
        </w:tc>
        <w:tc>
          <w:tcPr>
            <w:tcW w:w="284" w:type="dxa"/>
            <w:shd w:val="clear" w:color="auto" w:fill="808080" w:themeFill="background1" w:themeFillShade="80"/>
          </w:tcPr>
          <w:p w14:paraId="2E3B62D0" w14:textId="77777777" w:rsidR="00FE1DF9" w:rsidRPr="000976E3" w:rsidRDefault="00FE1DF9" w:rsidP="00470C41">
            <w:pPr>
              <w:pStyle w:val="TF-TEXTOQUADROCentralizado"/>
            </w:pPr>
          </w:p>
        </w:tc>
        <w:tc>
          <w:tcPr>
            <w:tcW w:w="284" w:type="dxa"/>
            <w:shd w:val="clear" w:color="auto" w:fill="808080" w:themeFill="background1" w:themeFillShade="80"/>
          </w:tcPr>
          <w:p w14:paraId="374A9284" w14:textId="77777777" w:rsidR="00FE1DF9" w:rsidRPr="000976E3" w:rsidRDefault="00FE1DF9" w:rsidP="00470C41">
            <w:pPr>
              <w:pStyle w:val="TF-TEXTOQUADROCentralizado"/>
            </w:pPr>
          </w:p>
        </w:tc>
        <w:tc>
          <w:tcPr>
            <w:tcW w:w="284" w:type="dxa"/>
            <w:shd w:val="clear" w:color="auto" w:fill="808080" w:themeFill="background1" w:themeFillShade="80"/>
          </w:tcPr>
          <w:p w14:paraId="42E39A56" w14:textId="77777777" w:rsidR="00FE1DF9" w:rsidRPr="000976E3" w:rsidRDefault="00FE1DF9" w:rsidP="00470C41">
            <w:pPr>
              <w:pStyle w:val="TF-TEXTOQUADROCentralizado"/>
            </w:pPr>
          </w:p>
        </w:tc>
        <w:tc>
          <w:tcPr>
            <w:tcW w:w="284" w:type="dxa"/>
            <w:shd w:val="clear" w:color="auto" w:fill="808080" w:themeFill="background1" w:themeFillShade="80"/>
          </w:tcPr>
          <w:p w14:paraId="30A49A8D" w14:textId="77777777" w:rsidR="00FE1DF9" w:rsidRPr="000976E3" w:rsidRDefault="00FE1DF9" w:rsidP="00470C41">
            <w:pPr>
              <w:pStyle w:val="TF-TEXTOQUADROCentralizado"/>
            </w:pPr>
          </w:p>
        </w:tc>
        <w:tc>
          <w:tcPr>
            <w:tcW w:w="284" w:type="dxa"/>
            <w:shd w:val="clear" w:color="auto" w:fill="808080" w:themeFill="background1" w:themeFillShade="80"/>
          </w:tcPr>
          <w:p w14:paraId="35C9EDBD" w14:textId="77777777" w:rsidR="00FE1DF9" w:rsidRPr="000976E3" w:rsidRDefault="00FE1DF9" w:rsidP="00470C41">
            <w:pPr>
              <w:pStyle w:val="TF-TEXTOQUADROCentralizado"/>
            </w:pPr>
          </w:p>
        </w:tc>
        <w:tc>
          <w:tcPr>
            <w:tcW w:w="289" w:type="dxa"/>
          </w:tcPr>
          <w:p w14:paraId="1EB22F53" w14:textId="77777777" w:rsidR="00FE1DF9" w:rsidRPr="000976E3" w:rsidRDefault="00FE1DF9" w:rsidP="00470C41">
            <w:pPr>
              <w:pStyle w:val="TF-TEXTOQUADROCentralizado"/>
            </w:pPr>
          </w:p>
        </w:tc>
      </w:tr>
      <w:tr w:rsidR="009023DC" w:rsidRPr="000976E3" w14:paraId="3713BED2" w14:textId="77777777" w:rsidTr="00A6752F">
        <w:trPr>
          <w:jc w:val="center"/>
        </w:trPr>
        <w:tc>
          <w:tcPr>
            <w:tcW w:w="4673" w:type="dxa"/>
            <w:tcBorders>
              <w:left w:val="single" w:sz="4" w:space="0" w:color="auto"/>
            </w:tcBorders>
          </w:tcPr>
          <w:p w14:paraId="6CE0781F" w14:textId="0B8C60D3" w:rsidR="009023DC" w:rsidRPr="00953899" w:rsidRDefault="009023DC" w:rsidP="00470C41">
            <w:pPr>
              <w:pStyle w:val="TF-TEXTOQUADRO"/>
            </w:pPr>
            <w:r w:rsidRPr="00953899">
              <w:t>definição de parâmetros iniciais</w:t>
            </w:r>
          </w:p>
        </w:tc>
        <w:tc>
          <w:tcPr>
            <w:tcW w:w="273" w:type="dxa"/>
          </w:tcPr>
          <w:p w14:paraId="7A6D2B41" w14:textId="77777777" w:rsidR="009023DC" w:rsidRPr="000976E3" w:rsidRDefault="009023DC" w:rsidP="00470C41">
            <w:pPr>
              <w:pStyle w:val="TF-TEXTOQUADROCentralizado"/>
            </w:pPr>
          </w:p>
        </w:tc>
        <w:tc>
          <w:tcPr>
            <w:tcW w:w="284" w:type="dxa"/>
          </w:tcPr>
          <w:p w14:paraId="49214F54" w14:textId="77777777" w:rsidR="009023DC" w:rsidRPr="000976E3" w:rsidRDefault="009023DC" w:rsidP="00470C41">
            <w:pPr>
              <w:pStyle w:val="TF-TEXTOQUADROCentralizado"/>
            </w:pPr>
          </w:p>
        </w:tc>
        <w:tc>
          <w:tcPr>
            <w:tcW w:w="284" w:type="dxa"/>
          </w:tcPr>
          <w:p w14:paraId="1DED26F4" w14:textId="77777777" w:rsidR="009023DC" w:rsidRPr="000976E3" w:rsidRDefault="009023DC" w:rsidP="00470C41">
            <w:pPr>
              <w:pStyle w:val="TF-TEXTOQUADROCentralizado"/>
            </w:pPr>
          </w:p>
        </w:tc>
        <w:tc>
          <w:tcPr>
            <w:tcW w:w="284" w:type="dxa"/>
          </w:tcPr>
          <w:p w14:paraId="2DFC2586" w14:textId="77777777" w:rsidR="009023DC" w:rsidRPr="000976E3" w:rsidRDefault="009023DC" w:rsidP="00470C41">
            <w:pPr>
              <w:pStyle w:val="TF-TEXTOQUADROCentralizado"/>
            </w:pPr>
          </w:p>
        </w:tc>
        <w:tc>
          <w:tcPr>
            <w:tcW w:w="284" w:type="dxa"/>
            <w:shd w:val="clear" w:color="auto" w:fill="808080" w:themeFill="background1" w:themeFillShade="80"/>
          </w:tcPr>
          <w:p w14:paraId="3D385913" w14:textId="77777777" w:rsidR="009023DC" w:rsidRPr="000976E3" w:rsidRDefault="009023DC" w:rsidP="00470C41">
            <w:pPr>
              <w:pStyle w:val="TF-TEXTOQUADROCentralizado"/>
            </w:pPr>
          </w:p>
        </w:tc>
        <w:tc>
          <w:tcPr>
            <w:tcW w:w="284" w:type="dxa"/>
            <w:shd w:val="clear" w:color="auto" w:fill="808080" w:themeFill="background1" w:themeFillShade="80"/>
          </w:tcPr>
          <w:p w14:paraId="35BE0E1C" w14:textId="77777777" w:rsidR="009023DC" w:rsidRPr="000976E3" w:rsidRDefault="009023DC" w:rsidP="00470C41">
            <w:pPr>
              <w:pStyle w:val="TF-TEXTOQUADROCentralizado"/>
            </w:pPr>
          </w:p>
        </w:tc>
        <w:tc>
          <w:tcPr>
            <w:tcW w:w="284" w:type="dxa"/>
            <w:shd w:val="clear" w:color="auto" w:fill="808080" w:themeFill="background1" w:themeFillShade="80"/>
          </w:tcPr>
          <w:p w14:paraId="57302AB4" w14:textId="77777777" w:rsidR="009023DC" w:rsidRPr="000976E3" w:rsidRDefault="009023DC" w:rsidP="00470C41">
            <w:pPr>
              <w:pStyle w:val="TF-TEXTOQUADROCentralizado"/>
            </w:pPr>
          </w:p>
        </w:tc>
        <w:tc>
          <w:tcPr>
            <w:tcW w:w="284" w:type="dxa"/>
            <w:shd w:val="clear" w:color="auto" w:fill="808080" w:themeFill="background1" w:themeFillShade="80"/>
          </w:tcPr>
          <w:p w14:paraId="6DE30FC2" w14:textId="77777777" w:rsidR="009023DC" w:rsidRPr="000976E3" w:rsidRDefault="009023DC" w:rsidP="00470C41">
            <w:pPr>
              <w:pStyle w:val="TF-TEXTOQUADROCentralizado"/>
            </w:pPr>
          </w:p>
        </w:tc>
        <w:tc>
          <w:tcPr>
            <w:tcW w:w="284" w:type="dxa"/>
            <w:shd w:val="clear" w:color="auto" w:fill="808080" w:themeFill="background1" w:themeFillShade="80"/>
          </w:tcPr>
          <w:p w14:paraId="3AE0738C" w14:textId="77777777" w:rsidR="009023DC" w:rsidRPr="000976E3" w:rsidRDefault="009023DC" w:rsidP="00470C41">
            <w:pPr>
              <w:pStyle w:val="TF-TEXTOQUADROCentralizado"/>
            </w:pPr>
          </w:p>
        </w:tc>
        <w:tc>
          <w:tcPr>
            <w:tcW w:w="289" w:type="dxa"/>
            <w:shd w:val="clear" w:color="auto" w:fill="808080" w:themeFill="background1" w:themeFillShade="80"/>
          </w:tcPr>
          <w:p w14:paraId="4FBD9541" w14:textId="77777777" w:rsidR="009023DC" w:rsidRPr="000976E3" w:rsidRDefault="009023DC" w:rsidP="00470C41">
            <w:pPr>
              <w:pStyle w:val="TF-TEXTOQUADROCentralizado"/>
            </w:pPr>
          </w:p>
        </w:tc>
      </w:tr>
      <w:tr w:rsidR="00FE1DF9" w:rsidRPr="000976E3" w14:paraId="6E45C099" w14:textId="77777777" w:rsidTr="00A6752F">
        <w:trPr>
          <w:jc w:val="center"/>
        </w:trPr>
        <w:tc>
          <w:tcPr>
            <w:tcW w:w="4673" w:type="dxa"/>
            <w:tcBorders>
              <w:left w:val="single" w:sz="4" w:space="0" w:color="auto"/>
              <w:bottom w:val="single" w:sz="4" w:space="0" w:color="auto"/>
            </w:tcBorders>
          </w:tcPr>
          <w:p w14:paraId="4E61A5C2" w14:textId="32DF1F72" w:rsidR="00FE1DF9" w:rsidRPr="00953899" w:rsidRDefault="009023DC" w:rsidP="00470C41">
            <w:pPr>
              <w:pStyle w:val="TF-TEXTOQUADRO"/>
            </w:pPr>
            <w:r w:rsidRPr="00953899">
              <w:t>validação do modelo</w:t>
            </w:r>
          </w:p>
        </w:tc>
        <w:tc>
          <w:tcPr>
            <w:tcW w:w="273" w:type="dxa"/>
            <w:tcBorders>
              <w:bottom w:val="single" w:sz="4" w:space="0" w:color="auto"/>
            </w:tcBorders>
          </w:tcPr>
          <w:p w14:paraId="1320D3BA" w14:textId="77777777" w:rsidR="00FE1DF9" w:rsidRPr="000976E3" w:rsidRDefault="00FE1DF9" w:rsidP="00470C41">
            <w:pPr>
              <w:pStyle w:val="TF-TEXTOQUADROCentralizado"/>
            </w:pPr>
          </w:p>
        </w:tc>
        <w:tc>
          <w:tcPr>
            <w:tcW w:w="284" w:type="dxa"/>
            <w:tcBorders>
              <w:bottom w:val="single" w:sz="4" w:space="0" w:color="auto"/>
            </w:tcBorders>
          </w:tcPr>
          <w:p w14:paraId="6D674EA6" w14:textId="77777777" w:rsidR="00FE1DF9" w:rsidRPr="000976E3" w:rsidRDefault="00FE1DF9" w:rsidP="00470C41">
            <w:pPr>
              <w:pStyle w:val="TF-TEXTOQUADROCentralizado"/>
            </w:pPr>
          </w:p>
        </w:tc>
        <w:tc>
          <w:tcPr>
            <w:tcW w:w="284" w:type="dxa"/>
            <w:tcBorders>
              <w:bottom w:val="single" w:sz="4" w:space="0" w:color="auto"/>
            </w:tcBorders>
          </w:tcPr>
          <w:p w14:paraId="2F412C78" w14:textId="77777777" w:rsidR="00FE1DF9" w:rsidRPr="000976E3" w:rsidRDefault="00FE1DF9" w:rsidP="00470C41">
            <w:pPr>
              <w:pStyle w:val="TF-TEXTOQUADROCentralizado"/>
            </w:pPr>
          </w:p>
        </w:tc>
        <w:tc>
          <w:tcPr>
            <w:tcW w:w="284" w:type="dxa"/>
            <w:tcBorders>
              <w:bottom w:val="single" w:sz="4" w:space="0" w:color="auto"/>
            </w:tcBorders>
          </w:tcPr>
          <w:p w14:paraId="7253BC4D" w14:textId="77777777" w:rsidR="00FE1DF9" w:rsidRPr="000976E3" w:rsidRDefault="00FE1DF9" w:rsidP="00470C41">
            <w:pPr>
              <w:pStyle w:val="TF-TEXTOQUADROCentralizado"/>
            </w:pPr>
          </w:p>
        </w:tc>
        <w:tc>
          <w:tcPr>
            <w:tcW w:w="284" w:type="dxa"/>
            <w:tcBorders>
              <w:bottom w:val="single" w:sz="4" w:space="0" w:color="auto"/>
            </w:tcBorders>
          </w:tcPr>
          <w:p w14:paraId="116BC578" w14:textId="77777777" w:rsidR="00FE1DF9" w:rsidRPr="000976E3" w:rsidRDefault="00FE1DF9" w:rsidP="00470C41">
            <w:pPr>
              <w:pStyle w:val="TF-TEXTOQUADROCentralizado"/>
            </w:pPr>
          </w:p>
        </w:tc>
        <w:tc>
          <w:tcPr>
            <w:tcW w:w="284" w:type="dxa"/>
            <w:tcBorders>
              <w:bottom w:val="single" w:sz="4" w:space="0" w:color="auto"/>
            </w:tcBorders>
          </w:tcPr>
          <w:p w14:paraId="6E834ADB" w14:textId="77777777" w:rsidR="00FE1DF9" w:rsidRPr="000976E3" w:rsidRDefault="00FE1DF9" w:rsidP="00470C41">
            <w:pPr>
              <w:pStyle w:val="TF-TEXTOQUADROCentralizado"/>
            </w:pPr>
          </w:p>
        </w:tc>
        <w:tc>
          <w:tcPr>
            <w:tcW w:w="284" w:type="dxa"/>
            <w:tcBorders>
              <w:bottom w:val="single" w:sz="4" w:space="0" w:color="auto"/>
            </w:tcBorders>
            <w:shd w:val="clear" w:color="auto" w:fill="808080" w:themeFill="background1" w:themeFillShade="80"/>
          </w:tcPr>
          <w:p w14:paraId="3DDBB197" w14:textId="77777777" w:rsidR="00FE1DF9" w:rsidRPr="000976E3" w:rsidRDefault="00FE1DF9" w:rsidP="00470C41">
            <w:pPr>
              <w:pStyle w:val="TF-TEXTOQUADROCentralizado"/>
            </w:pPr>
          </w:p>
        </w:tc>
        <w:tc>
          <w:tcPr>
            <w:tcW w:w="284" w:type="dxa"/>
            <w:tcBorders>
              <w:bottom w:val="single" w:sz="4" w:space="0" w:color="auto"/>
            </w:tcBorders>
            <w:shd w:val="clear" w:color="auto" w:fill="808080" w:themeFill="background1" w:themeFillShade="80"/>
          </w:tcPr>
          <w:p w14:paraId="3038B56A" w14:textId="77777777" w:rsidR="00FE1DF9" w:rsidRPr="000976E3" w:rsidRDefault="00FE1DF9" w:rsidP="00470C41">
            <w:pPr>
              <w:pStyle w:val="TF-TEXTOQUADROCentralizado"/>
            </w:pPr>
          </w:p>
        </w:tc>
        <w:tc>
          <w:tcPr>
            <w:tcW w:w="284" w:type="dxa"/>
            <w:tcBorders>
              <w:bottom w:val="single" w:sz="4" w:space="0" w:color="auto"/>
            </w:tcBorders>
            <w:shd w:val="clear" w:color="auto" w:fill="808080" w:themeFill="background1" w:themeFillShade="80"/>
          </w:tcPr>
          <w:p w14:paraId="0A9468E5" w14:textId="77777777" w:rsidR="00FE1DF9" w:rsidRPr="000976E3" w:rsidRDefault="00FE1DF9" w:rsidP="00470C41">
            <w:pPr>
              <w:pStyle w:val="TF-TEXTOQUADROCentralizado"/>
            </w:pPr>
          </w:p>
        </w:tc>
        <w:tc>
          <w:tcPr>
            <w:tcW w:w="289" w:type="dxa"/>
            <w:tcBorders>
              <w:bottom w:val="single" w:sz="4" w:space="0" w:color="auto"/>
            </w:tcBorders>
            <w:shd w:val="clear" w:color="auto" w:fill="767171" w:themeFill="background2" w:themeFillShade="80"/>
          </w:tcPr>
          <w:p w14:paraId="7A88D44E" w14:textId="77777777" w:rsidR="00FE1DF9" w:rsidRPr="000976E3" w:rsidRDefault="00FE1DF9" w:rsidP="00470C41">
            <w:pPr>
              <w:pStyle w:val="TF-TEXTOQUADROCentralizado"/>
            </w:pPr>
          </w:p>
        </w:tc>
      </w:tr>
    </w:tbl>
    <w:p w14:paraId="68B4DD69" w14:textId="77777777" w:rsidR="00FC4A9F" w:rsidRPr="000976E3" w:rsidRDefault="00FC4A9F" w:rsidP="00FC4A9F">
      <w:pPr>
        <w:pStyle w:val="TF-FONTE"/>
      </w:pPr>
      <w:r w:rsidRPr="000976E3">
        <w:t>Fonte: elaborado pelo autor.</w:t>
      </w:r>
    </w:p>
    <w:p w14:paraId="7D9EEAE5" w14:textId="77777777" w:rsidR="00A307C7" w:rsidRPr="000976E3" w:rsidRDefault="0037046F" w:rsidP="00424AD5">
      <w:pPr>
        <w:pStyle w:val="Ttulo1"/>
      </w:pPr>
      <w:r w:rsidRPr="000976E3">
        <w:t>REVISÃO BIBLIOGRÁFICA</w:t>
      </w:r>
    </w:p>
    <w:p w14:paraId="63E7BC05" w14:textId="308D3727" w:rsidR="001265F2" w:rsidRDefault="001265F2" w:rsidP="00C13B68">
      <w:pPr>
        <w:pStyle w:val="TF-TEXTO"/>
      </w:pPr>
      <w:r>
        <w:t xml:space="preserve">Nesta seção serão apresentados os principais conceitos que fundamentam o estudo proposto. A subseção 4.1 aborda tráfego urbano, apresentando suas características, problemas e consequências. Na subseção 4.2 apresenta os sistemas multiagentes, as características entorno e principais </w:t>
      </w:r>
      <w:r w:rsidR="001406BE">
        <w:t>classificações</w:t>
      </w:r>
      <w:r>
        <w:t>.</w:t>
      </w:r>
    </w:p>
    <w:p w14:paraId="4EF168ED" w14:textId="68BCD9F1" w:rsidR="001265F2" w:rsidRDefault="001265F2" w:rsidP="001265F2">
      <w:pPr>
        <w:pStyle w:val="Ttulo2"/>
      </w:pPr>
      <w:r>
        <w:t>TRÁFEGO URBANO</w:t>
      </w:r>
    </w:p>
    <w:p w14:paraId="07B0BA83" w14:textId="0044969A" w:rsidR="00722FDD" w:rsidRDefault="00722FDD" w:rsidP="00722FDD">
      <w:pPr>
        <w:pStyle w:val="TF-TEXTO"/>
      </w:pPr>
      <w:r>
        <w:t xml:space="preserve">Ao longo dos anos, governos, legisladores, pesquisadores e profissionais dos setores público e privado têm direcionado esforços para minimizar os impactos do congestionamento urbano. Nesta busca, </w:t>
      </w:r>
      <w:r w:rsidR="00440BFA">
        <w:t xml:space="preserve">segundo </w:t>
      </w:r>
      <w:r w:rsidR="0062223A">
        <w:t>Oliveira</w:t>
      </w:r>
      <w:r w:rsidR="00440BFA">
        <w:t xml:space="preserve"> (20</w:t>
      </w:r>
      <w:r w:rsidR="0062223A">
        <w:t>14</w:t>
      </w:r>
      <w:r w:rsidR="00440BFA">
        <w:t xml:space="preserve">), </w:t>
      </w:r>
      <w:r w:rsidR="00D075AA">
        <w:t xml:space="preserve">até o momento, </w:t>
      </w:r>
      <w:r>
        <w:t xml:space="preserve">observou-se que o monitoramento preciso das condições de tráfego é o primeiro passo para o estabelecimento de um sistema eficaz de gestão e controle de tráfego. Com esse monitoramento, é possível quantificar o nível de congestionamento em termos de tempo e implementar medidas preventivas antes dos horários de pico. </w:t>
      </w:r>
      <w:r w:rsidR="0062223A">
        <w:t>Oliveira (2014</w:t>
      </w:r>
      <w:r>
        <w:t xml:space="preserve">) também apontam </w:t>
      </w:r>
      <w:r w:rsidR="00440BFA">
        <w:t xml:space="preserve">que </w:t>
      </w:r>
      <w:r>
        <w:t xml:space="preserve">o congestionamento </w:t>
      </w:r>
      <w:r w:rsidR="00440BFA">
        <w:t>é</w:t>
      </w:r>
      <w:r>
        <w:t xml:space="preserve"> um problema global que desafia o desenvolvimento de sistemas de transporte. Nesse contexto, o monitoramento do fluxo de tráfego surge como etapa inicial para o desenvolvimento de sistemas de gestão eficientes e para o alívio dos congestionamentos. </w:t>
      </w:r>
    </w:p>
    <w:p w14:paraId="0C27015A" w14:textId="11174EE1" w:rsidR="00722FDD" w:rsidRDefault="00440BFA" w:rsidP="00722FDD">
      <w:pPr>
        <w:pStyle w:val="TF-TEXTO"/>
      </w:pPr>
      <w:proofErr w:type="gramStart"/>
      <w:r>
        <w:t>Pais</w:t>
      </w:r>
      <w:proofErr w:type="gramEnd"/>
      <w:r>
        <w:t xml:space="preserve"> </w:t>
      </w:r>
      <w:r w:rsidRPr="00440BFA">
        <w:rPr>
          <w:i/>
          <w:iCs/>
        </w:rPr>
        <w:t>et al</w:t>
      </w:r>
      <w:r>
        <w:t>. (2023) destacam que, a</w:t>
      </w:r>
      <w:r w:rsidR="00722FDD">
        <w:t>tualmente, observa-se um grande aumento populacional nas cidades brasileiras, acompanhado por um crescimento significativo da frota de veículos. Consequentemente, os congestionamentos se tornam cada vez mais comuns nas áreas metropolitanas, especialmente em cidades que carecem de sistemas de controle de tráfego em tempo real</w:t>
      </w:r>
      <w:r>
        <w:t>. Neste sentido, segundo os autores, u</w:t>
      </w:r>
      <w:r w:rsidR="00722FDD">
        <w:t>ma resposta frequente aos problemas de congestionamento em grandes cidades é a expansão da infraestrutura viária, seja pela construção de novas vias ou pela ampliação das existentes. Entretanto, essa solução acarreta diversos problemas, como o aumento da poluição sonora e atmosférica, impactando negativamente a qualidade de vida da população</w:t>
      </w:r>
      <w:r>
        <w:t>.</w:t>
      </w:r>
      <w:r w:rsidR="00722FDD">
        <w:t xml:space="preserve"> Além disso, a criação de novas vias incentiva a aquisição de veículos, o que pode gerar novos problemas de tráfego em curto prazo</w:t>
      </w:r>
      <w:r>
        <w:t xml:space="preserve"> (DOURADO; CAMPOS, 2007).</w:t>
      </w:r>
    </w:p>
    <w:p w14:paraId="6AAF32B1" w14:textId="4B78B455" w:rsidR="00722FDD" w:rsidRDefault="00722FDD" w:rsidP="00722FDD">
      <w:pPr>
        <w:pStyle w:val="TF-TEXTO"/>
      </w:pPr>
      <w:r>
        <w:t>Embora não haja uma definição universal para o termo "engarrafamento", autores como Downs (2004) e Bertini (2005) consideram uma via congestionada quando sua velocidade média está abaixo da capacidade para a qual foi projetada. Por exemplo, uma via projetada para uma velocidade média de 60 km/h é considerada congestionada se a velocidade média for inferior a esse valor.</w:t>
      </w:r>
      <w:r w:rsidR="006C5A8F">
        <w:t xml:space="preserve"> </w:t>
      </w:r>
      <w:r>
        <w:t>Ploeg e Poelhekke (2008) explicam que o congestionamento pode variar de acordo com a demanda, sendo influenciado por fatores como o dia da semana, estações do ano, eventos especiais e feriados. A velocidade também pode ser afetada por acidentes, áreas urbanas, condições climáticas e horários de pico. Nas sociedades contemporâneas, observa-se um padrão de deslocamento em horários similares, principalmente devido ao trabalho e à escola. Isso resulta em uma alta concentração de viagens nos horários de pico, geralmente pela manhã, entre 7h e 9h, e à tarde, entre 17h e 19h.</w:t>
      </w:r>
    </w:p>
    <w:p w14:paraId="0D74B4ED" w14:textId="77777777" w:rsidR="006C5A8F" w:rsidRDefault="006C5A8F" w:rsidP="0037046F">
      <w:pPr>
        <w:pStyle w:val="TF-TEXTO"/>
      </w:pPr>
      <w:r>
        <w:t>Para Lacerda et al. (2005), o</w:t>
      </w:r>
      <w:r w:rsidR="00722FDD">
        <w:t xml:space="preserve"> congestionamento urbano não se limita a consumir tempo e recursos financeiros, mas também contribui para o aumento do estresse e da poluição. O crescimento acelerado da frota de veículos motorizados tem gerado um aumento significativo nas queixas da população em relação ao ruído nas cidades, tanto no Brasil como em outros países. Pesquisas realizadas em diversas cidades apontam o ruído do </w:t>
      </w:r>
      <w:r w:rsidR="00722FDD">
        <w:lastRenderedPageBreak/>
        <w:t>tráfego como o principal fator para os elevados níveis sonoros medidos, além de ser a principal causa de incômodo em áreas urbanas</w:t>
      </w:r>
      <w:r>
        <w:t xml:space="preserve">. </w:t>
      </w:r>
    </w:p>
    <w:p w14:paraId="09F1716D" w14:textId="63057257" w:rsidR="0037046F" w:rsidRDefault="00722FDD" w:rsidP="0037046F">
      <w:pPr>
        <w:pStyle w:val="TF-TEXTO"/>
      </w:pPr>
      <w:r>
        <w:t>Castro (2015, p.73) argumenta que a utilização de recursos computacionais para identificação e rastreamento de veículos pode auxiliar na resolução dos problemas de trânsito. Esses mecanismos possibilitariam o desenvolvimento e a implementação de semáforos inteligentes, entre outras soluções que contribuem para a melhoria da gestão do tráfego.</w:t>
      </w:r>
      <w:r w:rsidR="006C5A8F">
        <w:t xml:space="preserve"> Ainda segundo o autor, a utilização</w:t>
      </w:r>
      <w:r>
        <w:t xml:space="preserve"> de sistemas multiagentes em simulações urbanas </w:t>
      </w:r>
      <w:r w:rsidR="006C5A8F">
        <w:t xml:space="preserve">também </w:t>
      </w:r>
      <w:r w:rsidR="002A5163">
        <w:t>se demonstra</w:t>
      </w:r>
      <w:r w:rsidR="006C5A8F">
        <w:t xml:space="preserve"> como uma alternativa viável</w:t>
      </w:r>
      <w:r>
        <w:t>. Essas simulações auxiliam na criação de sistemas de reencaminhamento de rotas em situações de congestionamento, bem como no desenvolvimento de sistemas que visam otimizar o tempo de viagem de veículos de transporte público (TLIG; BHOURI, 2011).</w:t>
      </w:r>
    </w:p>
    <w:p w14:paraId="5380422B" w14:textId="157609AB" w:rsidR="001265F2" w:rsidRDefault="001265F2" w:rsidP="001265F2">
      <w:pPr>
        <w:pStyle w:val="Ttulo2"/>
      </w:pPr>
      <w:r>
        <w:t>SISTEMAS MULTIAGENTES</w:t>
      </w:r>
    </w:p>
    <w:p w14:paraId="17698174" w14:textId="77777777" w:rsidR="00666B6C" w:rsidRDefault="00666B6C" w:rsidP="00666B6C">
      <w:pPr>
        <w:pStyle w:val="TF-TEXTO"/>
        <w:rPr>
          <w:sz w:val="24"/>
          <w:szCs w:val="24"/>
        </w:rPr>
      </w:pPr>
      <w:r>
        <w:t xml:space="preserve">Tchappi </w:t>
      </w:r>
      <w:r w:rsidRPr="00B0511F">
        <w:rPr>
          <w:i/>
          <w:iCs/>
        </w:rPr>
        <w:t>et al</w:t>
      </w:r>
      <w:r>
        <w:t xml:space="preserve">. (2018) descrevem que sistemas multiagentes são compostos por agentes autônomos que interagem entre si para alcançar objetivos globais. Esses agentes possuem capacidade de perceber o ambiente, tomar decisões independentes e executar ações, muitas vezes de forma cooperativa. A interação entre os agentes pode ocorrer por meio de comunicação direta, troca de informações ou coordenação de atividades, permitindo a emergência de comportamentos complexos a partir das interações locais. Ainda segundo os autores, a importância dos sistemas multiagentes reside na capacidade de lidar com problemas complexos e dinâmicos, em que a interação entre múltiplos agentes pode levar a soluções mais eficientes e adaptativas. De acordo com Tchappi </w:t>
      </w:r>
      <w:r w:rsidRPr="00B0511F">
        <w:rPr>
          <w:i/>
          <w:iCs/>
        </w:rPr>
        <w:t>et al</w:t>
      </w:r>
      <w:r>
        <w:t>. (2018), essa abordagem descentralizada e distribuída permite a modelagem de sistemas complexos de forma mais realista, refletindo a natureza não linear e interconectada de muitos problemas do mundo real.</w:t>
      </w:r>
    </w:p>
    <w:p w14:paraId="45980EA4" w14:textId="0C24FFD3" w:rsidR="00666B6C" w:rsidRDefault="00666B6C" w:rsidP="00666B6C">
      <w:pPr>
        <w:pStyle w:val="TF-TEXTO"/>
      </w:pPr>
      <w:r>
        <w:t>Segundo Parasumanna e Srinivasan (2010), os sistemas multiagentes oferecem diversas vantagens e benefícios que os tornam aplicáveis em várias áreas. Primeiramente, destacam-se por sua velocidade e eficiência, proporcionadas pelo uso de computação paralela e operações assíncronas. Além disso, esses sistemas são escaláveis e flexíveis, permitindo a adição ou remoção de agentes conforme necessário. Outro diferencial ressaltado pelos autores é o baixo custo, já que os agentes individuais são significativamente mais econômicos em comparação a uma arquitetura centralizada.</w:t>
      </w:r>
    </w:p>
    <w:p w14:paraId="757678B3" w14:textId="34B050D2" w:rsidR="00666B6C" w:rsidRDefault="00666B6C" w:rsidP="00666B6C">
      <w:pPr>
        <w:pStyle w:val="TF-TEXTO"/>
      </w:pPr>
      <w:r>
        <w:t xml:space="preserve">Dentro do paradigma de agentes, a classificação em (i) estrutura homogênea e (ii) estrutura heterogênea, apesar de abrangente, não aborda todos os atributos de um sistema multiagente. Embora a arquitetura interna seja um fator fundamental, englobando aspectos como a arquitetura dos agentes individuais e sua organização, características como aprendizado, comunicação e coordenação extrapolam essa classificação. Ou seja, segundo Parasumanna e Srinivasan (2010), enquanto a homogeneidade/heterogeneidade se refere à similaridade entre os agentes, os métodos de aprendizado (centralizado vs. distribuído), os protocolos de comunicação (e.g., mensagens, </w:t>
      </w:r>
      <w:r w:rsidRPr="00666B6C">
        <w:rPr>
          <w:i/>
          <w:iCs/>
        </w:rPr>
        <w:t>blackboard</w:t>
      </w:r>
      <w:r>
        <w:t>) e os mecanismos de coordenação (e.g., reativo, hierárquico) adicionam camadas de complexidade que exigem uma análise mais granular.</w:t>
      </w:r>
    </w:p>
    <w:p w14:paraId="5D016409" w14:textId="77777777" w:rsidR="00666B6C" w:rsidRDefault="00666B6C" w:rsidP="00666B6C">
      <w:pPr>
        <w:pStyle w:val="TF-TEXTO"/>
      </w:pPr>
      <w:r>
        <w:t>Em uma arquitetura homogênea, todos os agentes que compõem o sistema multiagente possuem a mesma estrutura interna. Essa arquitetura interna inclui objetivos locais, capacidades dos sensores, estados internos, mecanismos de inferência e ações possíveis. A diferença entre os agentes está em sua localização física e na parte do ambiente em que suas ações são realizadas. Cada agente recebe informações de diferentes partes do ambiente, e pode haver sobreposição nas entradas dos sensores recebidas. No entanto, em um ambiente distribuído típico, a sobreposição de entradas sensoriais é rara (PARASUMANNA; SRINIVASAN, 2009).</w:t>
      </w:r>
    </w:p>
    <w:p w14:paraId="19679499" w14:textId="77777777" w:rsidR="00666B6C" w:rsidRDefault="00666B6C" w:rsidP="00666B6C">
      <w:pPr>
        <w:pStyle w:val="TF-TEXTO"/>
      </w:pPr>
      <w:r>
        <w:t>Rafal e Leszek (2007) descrevem uma arquitetura heterogênea como aquela em que os agentes podem diferir em capacidade, estrutura e funcionalidade. Com base na dinâmica do ambiente e na localização específica do agente, as ações escolhidas podem variar entre os agentes em diferentes partes do ambiente, embora mantenham a funcionalidade geral. A arquitetura heterogênea vem tornando a modelagem muito mais próxima do mundo real. Cada agente pode ter objetivos locais diferentes, que podem contradizer os objetivos de outros agentes. Um exemplo típico disso é o jogo Predator-Prey, em que tanto a presa quanto o predador são modelados como agentes, com objetivos diretamente contraditórios.</w:t>
      </w:r>
    </w:p>
    <w:p w14:paraId="240F7BA5" w14:textId="6585AAA0" w:rsidR="00666B6C" w:rsidRDefault="00666B6C" w:rsidP="00666B6C">
      <w:pPr>
        <w:pStyle w:val="TF-TEXTO"/>
        <w:rPr>
          <w:sz w:val="24"/>
          <w:szCs w:val="24"/>
        </w:rPr>
      </w:pPr>
      <w:r>
        <w:t>Segundo Bazzan (2009), em sistemas multiagentes, a representação do conhecimento e o processo de tomada de decisão dos agentes são aspectos cruciais. Uma abordagem amplamente utilizada é a arquitetura Beliefs-Desires-Intentions (BDI), que modela o comportamento dos agentes com base em suas crenças sobre o mundo, seus desejos (objetivos) e suas intenções (planos para atingir os objetivos). As crenças representam o conhecimento do agente sobre o ambiente e podem ser atualizadas com base em suas percepções. Os desejos refletem os estados que o agente pretende alcançar, enquanto as intenções guiam suas ações para atingir tais estados. A arquitetura BDI permite a criação de agentes flexíveis e reativos, capazes de se adaptar a ambientes dinâmicos e tomar decisões complexas de forma autônoma.</w:t>
      </w:r>
    </w:p>
    <w:p w14:paraId="303F8D53" w14:textId="2D6507A8" w:rsidR="001406BE" w:rsidRPr="000500D6" w:rsidRDefault="00666B6C" w:rsidP="001406BE">
      <w:pPr>
        <w:pStyle w:val="TF-TEXTO"/>
      </w:pPr>
      <w:r>
        <w:t xml:space="preserve">Parasumanna e Srinivasan (2010) destacam que diversas ferramentas de software têm sido desenvolvidas para facilitar a implementação de sistemas multiagentes, cada uma com suas próprias características e recursos. Entre as mais populares, destacam-se Java Agent Development Framework (JADE), NetLogo, MASON e AnyLogic. O JADE é um framework Java completo para o desenvolvimento de agentes e sistemas multiagentes </w:t>
      </w:r>
      <w:r>
        <w:lastRenderedPageBreak/>
        <w:t xml:space="preserve">em conformidade com os padrões Foundation for Intelligent Physical Agents (FIPA), oferecendo bibliotecas para comunicação, coordenação e gerenciamento de agentes. O NetLogo é uma plataforma de modelagem e simulação baseada em agentes, com linguagem de programação própria e interface gráfica amigável, voltada para a criação de modelos complexos em áreas como biologia, ciências sociais e física. Já o MASON é um </w:t>
      </w:r>
      <w:r w:rsidRPr="00666B6C">
        <w:rPr>
          <w:i/>
          <w:iCs/>
        </w:rPr>
        <w:t>kit</w:t>
      </w:r>
      <w:r>
        <w:t xml:space="preserve"> de ferramentas de simulação multiagente escrito em Java, focado em flexibilidade e desempenho, permitindo a criação de modelos em diversas áreas, como robótica e ecologia. O AnyLogic, por sua vez, é um ambiente de simulação multimétodo que suporta modelagem baseada em agentes, eventos discretos e dinâmica de sistemas, oferecendo uma plataforma abrangente para simulação e análise de sistemas complexos. Os autores também ressaltam que a escolha da ferramenta mais adequada depende das necessidades específicas do projeto, como a linguagem de programação desejada, o tipo de modelo a ser desenvolvido e os recursos de simulação e análise disponíveis.</w:t>
      </w:r>
    </w:p>
    <w:p w14:paraId="6FEAE5C1" w14:textId="77777777" w:rsidR="00451B94" w:rsidRPr="00953899" w:rsidRDefault="00451B94" w:rsidP="00F83A19">
      <w:pPr>
        <w:pStyle w:val="TF-refernciasbibliogrficasTTULO"/>
      </w:pPr>
      <w:bookmarkStart w:id="44" w:name="_Toc351015602"/>
      <w:bookmarkEnd w:id="28"/>
      <w:bookmarkEnd w:id="29"/>
      <w:bookmarkEnd w:id="30"/>
      <w:bookmarkEnd w:id="31"/>
      <w:bookmarkEnd w:id="32"/>
      <w:bookmarkEnd w:id="33"/>
      <w:bookmarkEnd w:id="34"/>
      <w:r w:rsidRPr="00953899">
        <w:t>Referências</w:t>
      </w:r>
      <w:bookmarkEnd w:id="44"/>
    </w:p>
    <w:p w14:paraId="6E668003" w14:textId="6AC777EF" w:rsidR="00BB5DE3" w:rsidRPr="00953899" w:rsidRDefault="00BB5DE3" w:rsidP="004C6DEE">
      <w:pPr>
        <w:pStyle w:val="TF-REFERNCIASITEM0"/>
        <w:rPr>
          <w:lang w:val="en-US"/>
        </w:rPr>
      </w:pPr>
      <w:r w:rsidRPr="00953899">
        <w:t>AUGERAUD</w:t>
      </w:r>
      <w:r w:rsidR="002454F3" w:rsidRPr="00953899">
        <w:t>,</w:t>
      </w:r>
      <w:r w:rsidRPr="00953899">
        <w:t xml:space="preserve"> Michel </w:t>
      </w:r>
      <w:r w:rsidR="002454F3" w:rsidRPr="00953899">
        <w:t>et al.</w:t>
      </w:r>
      <w:r w:rsidRPr="00953899">
        <w:t xml:space="preserve"> </w:t>
      </w:r>
      <w:r w:rsidRPr="00953899">
        <w:rPr>
          <w:b/>
          <w:bCs/>
          <w:lang w:val="en-US"/>
        </w:rPr>
        <w:t>Simulation Approach for Urban Traffic</w:t>
      </w:r>
      <w:r w:rsidRPr="00953899">
        <w:rPr>
          <w:lang w:val="en-US"/>
        </w:rPr>
        <w:t xml:space="preserve"> System: a multi-agent approach. 2005.</w:t>
      </w:r>
    </w:p>
    <w:p w14:paraId="1FD783C0" w14:textId="015104D6" w:rsidR="00BB5DE3" w:rsidRPr="00953899" w:rsidRDefault="00BB5DE3" w:rsidP="00BB5DE3">
      <w:pPr>
        <w:pStyle w:val="TF-REFERNCIASITEM0"/>
        <w:rPr>
          <w:lang w:val="en-US"/>
        </w:rPr>
      </w:pPr>
      <w:r w:rsidRPr="00953899">
        <w:rPr>
          <w:lang w:val="en-US"/>
        </w:rPr>
        <w:t>BAZZAN, Ana L.</w:t>
      </w:r>
      <w:r w:rsidR="002454F3" w:rsidRPr="00953899">
        <w:rPr>
          <w:lang w:val="en-US"/>
        </w:rPr>
        <w:t xml:space="preserve"> </w:t>
      </w:r>
      <w:r w:rsidRPr="00953899">
        <w:rPr>
          <w:lang w:val="en-US"/>
        </w:rPr>
        <w:t xml:space="preserve">C. Opportunities for multiagent systems and multiagent reinforcement learning in traffic control. </w:t>
      </w:r>
      <w:r w:rsidRPr="00953899">
        <w:rPr>
          <w:b/>
          <w:bCs/>
          <w:lang w:val="en-US"/>
        </w:rPr>
        <w:t>Autonomous Agents and Multi-Agent Systems</w:t>
      </w:r>
      <w:r w:rsidRPr="00953899">
        <w:rPr>
          <w:lang w:val="en-US"/>
        </w:rPr>
        <w:t>, v. 18, n. 3, p. 342-375, 2009.</w:t>
      </w:r>
    </w:p>
    <w:p w14:paraId="4476E261" w14:textId="62EC48FF" w:rsidR="00BB5DE3" w:rsidRDefault="00BB5DE3" w:rsidP="004C6DEE">
      <w:pPr>
        <w:pStyle w:val="TF-REFERNCIASITEM0"/>
        <w:rPr>
          <w:lang w:val="en-US"/>
        </w:rPr>
      </w:pPr>
      <w:r w:rsidRPr="00953899">
        <w:rPr>
          <w:lang w:val="en-US"/>
        </w:rPr>
        <w:t xml:space="preserve">BAZZAN Ana L.C., KLÜGL Franziska, OSSOWSKI Sascha.  Agents in traffic and transportation.  </w:t>
      </w:r>
      <w:r w:rsidRPr="00953899">
        <w:rPr>
          <w:b/>
          <w:bCs/>
          <w:lang w:val="en-US"/>
        </w:rPr>
        <w:t>Transportation Research Part C -Emerging Technologies</w:t>
      </w:r>
      <w:r w:rsidRPr="00953899">
        <w:rPr>
          <w:lang w:val="en-US"/>
        </w:rPr>
        <w:t>, Web, v. 18, n. 1, p. 69-70, 2010.</w:t>
      </w:r>
    </w:p>
    <w:p w14:paraId="589805DF" w14:textId="654A843A" w:rsidR="00375AC6" w:rsidRDefault="00375AC6" w:rsidP="00375AC6">
      <w:pPr>
        <w:pStyle w:val="TF-REFERNCIASITEM0"/>
        <w:rPr>
          <w:lang w:val="en-US"/>
        </w:rPr>
      </w:pPr>
      <w:r w:rsidRPr="00375AC6">
        <w:rPr>
          <w:lang w:val="en-US"/>
        </w:rPr>
        <w:t xml:space="preserve">BERTINI, Roberto L. You are the traffic jam: an examination of congestion measures. </w:t>
      </w:r>
      <w:r w:rsidRPr="00375AC6">
        <w:rPr>
          <w:b/>
          <w:bCs/>
          <w:lang w:val="en-US"/>
        </w:rPr>
        <w:t>85</w:t>
      </w:r>
      <w:r w:rsidRPr="00375AC6">
        <w:rPr>
          <w:b/>
          <w:bCs/>
          <w:vertAlign w:val="superscript"/>
          <w:lang w:val="en-US"/>
        </w:rPr>
        <w:t>th</w:t>
      </w:r>
      <w:r w:rsidRPr="00375AC6">
        <w:rPr>
          <w:b/>
          <w:bCs/>
          <w:lang w:val="en-US"/>
        </w:rPr>
        <w:t xml:space="preserve"> Annual meeting of the transportation research board</w:t>
      </w:r>
      <w:r w:rsidRPr="00375AC6">
        <w:rPr>
          <w:lang w:val="en-US"/>
        </w:rPr>
        <w:t>. Washington, DC</w:t>
      </w:r>
      <w:r w:rsidR="001B7907">
        <w:rPr>
          <w:lang w:val="en-US"/>
        </w:rPr>
        <w:t>,</w:t>
      </w:r>
      <w:r w:rsidRPr="00375AC6">
        <w:rPr>
          <w:lang w:val="en-US"/>
        </w:rPr>
        <w:t xml:space="preserve"> 2005.</w:t>
      </w:r>
    </w:p>
    <w:p w14:paraId="74BA339A" w14:textId="03B1D679" w:rsidR="001B3476" w:rsidRPr="00953899" w:rsidRDefault="001B3476" w:rsidP="00375AC6">
      <w:pPr>
        <w:pStyle w:val="TF-REFERNCIASITEM0"/>
        <w:rPr>
          <w:lang w:val="en-US"/>
        </w:rPr>
      </w:pPr>
      <w:r w:rsidRPr="001B3476">
        <w:t xml:space="preserve">CASTRO, A. et al. Identificação e rastreamento de veículos utilizando fluxo óptico. </w:t>
      </w:r>
      <w:r w:rsidRPr="007F3AFA">
        <w:t xml:space="preserve">V.7, n.2, p.73-88, abr-jun. </w:t>
      </w:r>
      <w:r w:rsidRPr="001B3476">
        <w:rPr>
          <w:lang w:val="en-US"/>
        </w:rPr>
        <w:t xml:space="preserve">2015. </w:t>
      </w:r>
    </w:p>
    <w:p w14:paraId="62891F76" w14:textId="5C1C669D" w:rsidR="0000224C" w:rsidRPr="007F3AFA" w:rsidRDefault="005B21C3" w:rsidP="004C6DEE">
      <w:pPr>
        <w:pStyle w:val="TF-REFERNCIASITEM0"/>
      </w:pPr>
      <w:r w:rsidRPr="00953899">
        <w:rPr>
          <w:rStyle w:val="name"/>
        </w:rPr>
        <w:t>DESSBESELL JUNIOR</w:t>
      </w:r>
      <w:r w:rsidR="004C6DEE" w:rsidRPr="00953899">
        <w:t xml:space="preserve">, </w:t>
      </w:r>
      <w:r w:rsidR="002F6E5C" w:rsidRPr="00953899">
        <w:rPr>
          <w:rStyle w:val="name"/>
        </w:rPr>
        <w:t>Gilberto</w:t>
      </w:r>
      <w:r w:rsidR="00297D2A" w:rsidRPr="00953899">
        <w:t>;</w:t>
      </w:r>
      <w:r w:rsidR="004C6DEE" w:rsidRPr="00953899">
        <w:t xml:space="preserve"> FROZZA, R</w:t>
      </w:r>
      <w:r w:rsidRPr="00953899">
        <w:t>ejane</w:t>
      </w:r>
      <w:r w:rsidR="004C6DEE" w:rsidRPr="00953899">
        <w:t>. e MOLZ, R</w:t>
      </w:r>
      <w:r w:rsidRPr="00953899">
        <w:t>olf</w:t>
      </w:r>
      <w:r w:rsidR="004C6DEE" w:rsidRPr="00953899">
        <w:t>.</w:t>
      </w:r>
      <w:r w:rsidR="00297D2A" w:rsidRPr="00953899">
        <w:t xml:space="preserve"> </w:t>
      </w:r>
      <w:r w:rsidR="004C6DEE" w:rsidRPr="00953899">
        <w:t xml:space="preserve">F. 2015. </w:t>
      </w:r>
      <w:r w:rsidR="004C6DEE" w:rsidRPr="00953899">
        <w:rPr>
          <w:b/>
          <w:bCs/>
        </w:rPr>
        <w:t>Simulação de controle adaptativo de tráfego urbano por meio de sistema multiagentes e com base em dados reais</w:t>
      </w:r>
      <w:r w:rsidR="004C6DEE" w:rsidRPr="00953899">
        <w:t xml:space="preserve">. </w:t>
      </w:r>
      <w:r w:rsidR="004C6DEE" w:rsidRPr="007F3AFA">
        <w:t>REVISTA BRASILEIRA DE COMPUTAÇÃO APLICADA, 2015. p. 65-81.</w:t>
      </w:r>
    </w:p>
    <w:p w14:paraId="7044D46A" w14:textId="02639EEC" w:rsidR="00721FD1" w:rsidRPr="007F3AFA" w:rsidRDefault="00721FD1" w:rsidP="004C6DEE">
      <w:pPr>
        <w:pStyle w:val="TF-REFERNCIASITEM0"/>
        <w:rPr>
          <w:lang w:val="en-US"/>
        </w:rPr>
      </w:pPr>
      <w:r w:rsidRPr="00721FD1">
        <w:t>DOURADO, Danilo A</w:t>
      </w:r>
      <w:r>
        <w:t>.</w:t>
      </w:r>
      <w:r w:rsidRPr="00721FD1">
        <w:t xml:space="preserve"> F</w:t>
      </w:r>
      <w:r>
        <w:t>.</w:t>
      </w:r>
      <w:r w:rsidRPr="00721FD1">
        <w:t>; CAMPOS, Vânia B</w:t>
      </w:r>
      <w:r>
        <w:t>.</w:t>
      </w:r>
      <w:r w:rsidRPr="00721FD1">
        <w:t xml:space="preserve"> G. </w:t>
      </w:r>
      <w:r w:rsidRPr="00721FD1">
        <w:rPr>
          <w:b/>
          <w:bCs/>
        </w:rPr>
        <w:t>Sistemas de informação em tempo real no gerenciamento da demanda de tráfego urbano</w:t>
      </w:r>
      <w:r w:rsidRPr="00721FD1">
        <w:t xml:space="preserve">. </w:t>
      </w:r>
      <w:r w:rsidRPr="007F3AFA">
        <w:rPr>
          <w:lang w:val="en-US"/>
        </w:rPr>
        <w:t>Rio de Janeiro, 2007.</w:t>
      </w:r>
    </w:p>
    <w:p w14:paraId="330885BB" w14:textId="2C5C08E1" w:rsidR="00375AC6" w:rsidRPr="00953899" w:rsidRDefault="00375AC6" w:rsidP="00375AC6">
      <w:pPr>
        <w:pStyle w:val="TF-REFERNCIASITEM0"/>
        <w:rPr>
          <w:lang w:val="en-US"/>
        </w:rPr>
      </w:pPr>
      <w:r w:rsidRPr="00375AC6">
        <w:rPr>
          <w:lang w:val="en-US"/>
        </w:rPr>
        <w:t xml:space="preserve">DOWNS, Anthony. Still stuck in traffic: coping with peak-hour congestion. </w:t>
      </w:r>
      <w:r w:rsidRPr="00375AC6">
        <w:rPr>
          <w:b/>
          <w:bCs/>
          <w:lang w:val="en-US"/>
        </w:rPr>
        <w:t>Brookings Intitution Press</w:t>
      </w:r>
      <w:r w:rsidRPr="00375AC6">
        <w:rPr>
          <w:lang w:val="en-US"/>
        </w:rPr>
        <w:t>,</w:t>
      </w:r>
      <w:r>
        <w:rPr>
          <w:lang w:val="en-US"/>
        </w:rPr>
        <w:t xml:space="preserve"> </w:t>
      </w:r>
      <w:r w:rsidRPr="00375AC6">
        <w:rPr>
          <w:lang w:val="en-US"/>
        </w:rPr>
        <w:t xml:space="preserve">Washington, </w:t>
      </w:r>
      <w:r w:rsidR="001B7907" w:rsidRPr="00375AC6">
        <w:rPr>
          <w:lang w:val="en-US"/>
        </w:rPr>
        <w:t>DC</w:t>
      </w:r>
      <w:r w:rsidR="001B7907">
        <w:rPr>
          <w:lang w:val="en-US"/>
        </w:rPr>
        <w:t xml:space="preserve">, </w:t>
      </w:r>
      <w:r w:rsidR="001B7907" w:rsidRPr="00375AC6">
        <w:rPr>
          <w:lang w:val="en-US"/>
        </w:rPr>
        <w:t>2004</w:t>
      </w:r>
      <w:r w:rsidRPr="00375AC6">
        <w:rPr>
          <w:lang w:val="en-US"/>
        </w:rPr>
        <w:t>.</w:t>
      </w:r>
    </w:p>
    <w:p w14:paraId="3B7638AB" w14:textId="5046D98A" w:rsidR="00BB5DE3" w:rsidRPr="007F3AFA" w:rsidRDefault="00BB5DE3" w:rsidP="004C6DEE">
      <w:pPr>
        <w:pStyle w:val="TF-REFERNCIASITEM0"/>
      </w:pPr>
      <w:r w:rsidRPr="00953899">
        <w:rPr>
          <w:lang w:val="en-US"/>
        </w:rPr>
        <w:t xml:space="preserve">KONDRO, Wayne. Big city blues:  health disparities within the world’s largest urban centres.  </w:t>
      </w:r>
      <w:r w:rsidRPr="007F3AFA">
        <w:rPr>
          <w:b/>
          <w:bCs/>
        </w:rPr>
        <w:t>Canadian Medical Association Journal</w:t>
      </w:r>
      <w:r w:rsidRPr="007F3AFA">
        <w:t>, Ottawa, v. 182, n. 17, p. 1838-1839, 2010.</w:t>
      </w:r>
    </w:p>
    <w:p w14:paraId="592499E9" w14:textId="23251676" w:rsidR="00DC54CA" w:rsidRPr="007F3AFA" w:rsidRDefault="00DC54CA" w:rsidP="004C6DEE">
      <w:pPr>
        <w:pStyle w:val="TF-REFERNCIASITEM0"/>
        <w:rPr>
          <w:lang w:val="en-US"/>
        </w:rPr>
      </w:pPr>
      <w:r w:rsidRPr="00DC54CA">
        <w:t>LACERDA, Adriana B. M.</w:t>
      </w:r>
      <w:r>
        <w:t>;</w:t>
      </w:r>
      <w:r w:rsidRPr="00DC54CA">
        <w:t xml:space="preserve"> M</w:t>
      </w:r>
      <w:r>
        <w:t xml:space="preserve">AGNI, Cristiana; MORATA, Thais C.; MARQUES, Jair M.; ZANNIN, Paulo H. T. </w:t>
      </w:r>
      <w:r w:rsidRPr="00DC54CA">
        <w:rPr>
          <w:b/>
          <w:bCs/>
        </w:rPr>
        <w:t>Ambiente Urbano e Percepção da Poluição Sonora</w:t>
      </w:r>
      <w:r>
        <w:t xml:space="preserve">, </w:t>
      </w:r>
      <w:r w:rsidRPr="00DC54CA">
        <w:t xml:space="preserve">Ambiente &amp; Sociedade – Vol. </w:t>
      </w:r>
      <w:r w:rsidRPr="007F3AFA">
        <w:rPr>
          <w:lang w:val="en-US"/>
        </w:rPr>
        <w:t>VIII nº. 2, 2005</w:t>
      </w:r>
    </w:p>
    <w:p w14:paraId="1EAED549" w14:textId="0096D6F9" w:rsidR="00266039" w:rsidRDefault="00266039" w:rsidP="00266039">
      <w:pPr>
        <w:pStyle w:val="TF-REFERNCIASITEM0"/>
        <w:rPr>
          <w:lang w:val="en-US"/>
        </w:rPr>
      </w:pPr>
      <w:r w:rsidRPr="00427B47">
        <w:rPr>
          <w:lang w:val="en-US"/>
        </w:rPr>
        <w:t>MA</w:t>
      </w:r>
      <w:r>
        <w:rPr>
          <w:lang w:val="en-US"/>
        </w:rPr>
        <w:t>L</w:t>
      </w:r>
      <w:r w:rsidRPr="00427B47">
        <w:rPr>
          <w:lang w:val="en-US"/>
        </w:rPr>
        <w:t>ECKI Krzysztof,</w:t>
      </w:r>
      <w:r>
        <w:rPr>
          <w:lang w:val="en-US"/>
        </w:rPr>
        <w:t xml:space="preserve"> </w:t>
      </w:r>
      <w:r w:rsidRPr="00427B47">
        <w:rPr>
          <w:lang w:val="en-US"/>
        </w:rPr>
        <w:t>A computer simulation of traffic flow with on-street parking and drivers’ behaviour based on cellular automata and a multi-agent system,</w:t>
      </w:r>
      <w:r>
        <w:rPr>
          <w:lang w:val="en-US"/>
        </w:rPr>
        <w:t xml:space="preserve"> </w:t>
      </w:r>
      <w:r w:rsidRPr="00427B47">
        <w:rPr>
          <w:b/>
          <w:bCs/>
          <w:lang w:val="en-US"/>
        </w:rPr>
        <w:t>Journal of Computational Science</w:t>
      </w:r>
      <w:r>
        <w:rPr>
          <w:lang w:val="en-US"/>
        </w:rPr>
        <w:t>, Web, v. 28, p.32-42, 2018.</w:t>
      </w:r>
    </w:p>
    <w:p w14:paraId="741E6389" w14:textId="2BF0618B" w:rsidR="004D112F" w:rsidRPr="00953899" w:rsidRDefault="004D112F" w:rsidP="00A75C9C">
      <w:pPr>
        <w:pStyle w:val="TF-REFERNCIASITEM0"/>
      </w:pPr>
      <w:r w:rsidRPr="00953899">
        <w:t xml:space="preserve">NAZARETH, Veridianne S.; SOUSA, Luiz A. P.; RIBEIRO, Paulo C. M. </w:t>
      </w:r>
      <w:r w:rsidRPr="00953899">
        <w:rPr>
          <w:b/>
          <w:bCs/>
        </w:rPr>
        <w:t>Análise Comparativa entre Simuladores de Fluxo de Tráfego</w:t>
      </w:r>
      <w:r w:rsidRPr="00953899">
        <w:t xml:space="preserve">. In: RIO DE </w:t>
      </w:r>
      <w:r w:rsidR="00D663D0" w:rsidRPr="00953899">
        <w:t>TRANSPORTES, XII</w:t>
      </w:r>
      <w:r w:rsidRPr="00953899">
        <w:t>., 2015, Rio de Janeiro. Anais... Rio de Janeiro: UFRJ, 2015.</w:t>
      </w:r>
    </w:p>
    <w:p w14:paraId="4CDD79F4" w14:textId="77777777" w:rsidR="004D112F" w:rsidRPr="00953899" w:rsidRDefault="004D112F" w:rsidP="00A75C9C">
      <w:pPr>
        <w:pStyle w:val="TF-REFERNCIASITEM0"/>
      </w:pPr>
      <w:r w:rsidRPr="00953899">
        <w:t xml:space="preserve">OLIVEIRA, Raquel S. </w:t>
      </w:r>
      <w:r w:rsidRPr="00953899">
        <w:rPr>
          <w:b/>
          <w:bCs/>
        </w:rPr>
        <w:t>Indicadores de desempenho de tráfego utilizando microssimulação</w:t>
      </w:r>
      <w:r w:rsidRPr="00953899">
        <w:t>: estudo de caso das alterações viárias na região central da cidade do Rio de Janeiro. 2014. 59 f. Projeto de Graduação (Curso de Engenharia Civil) – Escola Politécnica, Universidade Federal do Rio de Janeiro, Blumenau.</w:t>
      </w:r>
    </w:p>
    <w:p w14:paraId="5D1D41B9" w14:textId="7E12AF16" w:rsidR="00BB5DE3" w:rsidRDefault="00BB5DE3" w:rsidP="00683D00">
      <w:pPr>
        <w:pStyle w:val="TF-REFERNCIASITEM0"/>
        <w:rPr>
          <w:lang w:val="en-US"/>
        </w:rPr>
      </w:pPr>
      <w:r w:rsidRPr="00953899">
        <w:t>PAIS</w:t>
      </w:r>
      <w:r w:rsidR="00A16DD4" w:rsidRPr="00953899">
        <w:t>,</w:t>
      </w:r>
      <w:r w:rsidRPr="00953899">
        <w:t xml:space="preserve"> Flavio V</w:t>
      </w:r>
      <w:r w:rsidR="00A16DD4" w:rsidRPr="00953899">
        <w:t xml:space="preserve">. </w:t>
      </w:r>
      <w:r w:rsidR="00A16DD4" w:rsidRPr="00953899">
        <w:rPr>
          <w:i/>
          <w:iCs/>
        </w:rPr>
        <w:t>et al</w:t>
      </w:r>
      <w:r w:rsidR="00A16DD4" w:rsidRPr="00953899">
        <w:t>.</w:t>
      </w:r>
      <w:r w:rsidRPr="00953899">
        <w:t xml:space="preserve"> </w:t>
      </w:r>
      <w:r w:rsidRPr="00953899">
        <w:rPr>
          <w:lang w:val="en-US"/>
        </w:rPr>
        <w:t xml:space="preserve">Rian. Performance Evaluation of Urban Traffic Using Simulation: A Case Study in Brazil. </w:t>
      </w:r>
      <w:r w:rsidRPr="00F45937">
        <w:rPr>
          <w:b/>
          <w:bCs/>
          <w:lang w:val="en-US"/>
        </w:rPr>
        <w:t>IEEE Latin America Transactions</w:t>
      </w:r>
      <w:r w:rsidRPr="00F45937">
        <w:rPr>
          <w:lang w:val="en-US"/>
        </w:rPr>
        <w:t>, Web, v. 21, p. 1275-1281, 2023.</w:t>
      </w:r>
    </w:p>
    <w:p w14:paraId="63A12544" w14:textId="58B973FB" w:rsidR="000500D6" w:rsidRDefault="000500D6" w:rsidP="00683D00">
      <w:pPr>
        <w:pStyle w:val="TF-REFERNCIASITEM0"/>
        <w:rPr>
          <w:lang w:val="en-US"/>
        </w:rPr>
      </w:pPr>
      <w:r w:rsidRPr="000500D6">
        <w:rPr>
          <w:lang w:val="en-US"/>
        </w:rPr>
        <w:t>P</w:t>
      </w:r>
      <w:r>
        <w:rPr>
          <w:lang w:val="en-US"/>
        </w:rPr>
        <w:t>ARASUMANNA,</w:t>
      </w:r>
      <w:r w:rsidRPr="000500D6">
        <w:rPr>
          <w:lang w:val="en-US"/>
        </w:rPr>
        <w:t xml:space="preserve"> Balaji</w:t>
      </w:r>
      <w:r>
        <w:rPr>
          <w:lang w:val="en-US"/>
        </w:rPr>
        <w:t>;</w:t>
      </w:r>
      <w:r w:rsidRPr="000500D6">
        <w:rPr>
          <w:lang w:val="en-US"/>
        </w:rPr>
        <w:t xml:space="preserve"> D. </w:t>
      </w:r>
      <w:r>
        <w:rPr>
          <w:lang w:val="en-US"/>
        </w:rPr>
        <w:t>SRINIVASAN.</w:t>
      </w:r>
      <w:r w:rsidRPr="000500D6">
        <w:rPr>
          <w:lang w:val="en-US"/>
        </w:rPr>
        <w:t xml:space="preserve"> </w:t>
      </w:r>
      <w:r w:rsidRPr="000500D6">
        <w:rPr>
          <w:b/>
          <w:bCs/>
          <w:lang w:val="en-US"/>
        </w:rPr>
        <w:t>An introduction to multi-agent systems</w:t>
      </w:r>
      <w:r>
        <w:rPr>
          <w:lang w:val="en-US"/>
        </w:rPr>
        <w:t>,</w:t>
      </w:r>
      <w:r w:rsidRPr="000500D6">
        <w:rPr>
          <w:lang w:val="en-US"/>
        </w:rPr>
        <w:t xml:space="preserve"> in Innovations in multi-agent systems and </w:t>
      </w:r>
      <w:proofErr w:type="gramStart"/>
      <w:r w:rsidRPr="000500D6">
        <w:rPr>
          <w:lang w:val="en-US"/>
        </w:rPr>
        <w:t>applications-1</w:t>
      </w:r>
      <w:proofErr w:type="gramEnd"/>
      <w:r w:rsidRPr="000500D6">
        <w:rPr>
          <w:lang w:val="en-US"/>
        </w:rPr>
        <w:t>. Springer, 2010</w:t>
      </w:r>
    </w:p>
    <w:p w14:paraId="492B8AEA" w14:textId="46F35022" w:rsidR="003C3C0C" w:rsidRPr="003C3C0C" w:rsidRDefault="003C3C0C" w:rsidP="00683D00">
      <w:pPr>
        <w:pStyle w:val="TF-REFERNCIASITEM0"/>
        <w:rPr>
          <w:lang w:val="en-US"/>
        </w:rPr>
      </w:pPr>
      <w:r w:rsidRPr="000500D6">
        <w:rPr>
          <w:lang w:val="en-US"/>
        </w:rPr>
        <w:t>P</w:t>
      </w:r>
      <w:r>
        <w:rPr>
          <w:lang w:val="en-US"/>
        </w:rPr>
        <w:t>ARASUMANNA,</w:t>
      </w:r>
      <w:r w:rsidRPr="000500D6">
        <w:rPr>
          <w:lang w:val="en-US"/>
        </w:rPr>
        <w:t xml:space="preserve"> Balaji</w:t>
      </w:r>
      <w:r>
        <w:rPr>
          <w:lang w:val="en-US"/>
        </w:rPr>
        <w:t>;</w:t>
      </w:r>
      <w:r w:rsidRPr="000500D6">
        <w:rPr>
          <w:lang w:val="en-US"/>
        </w:rPr>
        <w:t xml:space="preserve"> D. </w:t>
      </w:r>
      <w:r>
        <w:rPr>
          <w:lang w:val="en-US"/>
        </w:rPr>
        <w:t>SRINIVASAN.</w:t>
      </w:r>
      <w:r w:rsidRPr="003C3C0C">
        <w:rPr>
          <w:lang w:val="en-US"/>
        </w:rPr>
        <w:t xml:space="preserve"> </w:t>
      </w:r>
      <w:r w:rsidRPr="003C3C0C">
        <w:rPr>
          <w:b/>
          <w:bCs/>
          <w:lang w:val="en-US"/>
        </w:rPr>
        <w:t>Distributed multi-agent type-2 fuzzy architecture for urban traffic signal control</w:t>
      </w:r>
      <w:r>
        <w:rPr>
          <w:lang w:val="en-US"/>
        </w:rPr>
        <w:t>.</w:t>
      </w:r>
      <w:r w:rsidRPr="003C3C0C">
        <w:rPr>
          <w:lang w:val="en-US"/>
        </w:rPr>
        <w:t xml:space="preserve"> IEEE International Conference on Fuzzy Systems, Jeju, Korea (South) p. 1627-1632</w:t>
      </w:r>
      <w:r>
        <w:rPr>
          <w:lang w:val="en-US"/>
        </w:rPr>
        <w:t>. 2009</w:t>
      </w:r>
    </w:p>
    <w:p w14:paraId="551B93BE" w14:textId="5C229535" w:rsidR="00D663D0" w:rsidRPr="007F3AFA" w:rsidRDefault="00D663D0" w:rsidP="00D663D0">
      <w:pPr>
        <w:pStyle w:val="TF-REFERNCIASITEM0"/>
        <w:rPr>
          <w:lang w:val="en-US"/>
        </w:rPr>
      </w:pPr>
      <w:r w:rsidRPr="00D663D0">
        <w:rPr>
          <w:lang w:val="en-US"/>
        </w:rPr>
        <w:t>PLOEG, Frederick V</w:t>
      </w:r>
      <w:r>
        <w:rPr>
          <w:lang w:val="en-US"/>
        </w:rPr>
        <w:t>.</w:t>
      </w:r>
      <w:r w:rsidRPr="00D663D0">
        <w:rPr>
          <w:lang w:val="en-US"/>
        </w:rPr>
        <w:t xml:space="preserve"> D</w:t>
      </w:r>
      <w:r>
        <w:rPr>
          <w:lang w:val="en-US"/>
        </w:rPr>
        <w:t>.</w:t>
      </w:r>
      <w:r w:rsidRPr="00D663D0">
        <w:rPr>
          <w:lang w:val="en-US"/>
        </w:rPr>
        <w:t>; POELHEKKE, Steven. Globalization and the rise of mega- cities in</w:t>
      </w:r>
      <w:r>
        <w:rPr>
          <w:lang w:val="en-US"/>
        </w:rPr>
        <w:t xml:space="preserve"> </w:t>
      </w:r>
      <w:r w:rsidRPr="00D663D0">
        <w:rPr>
          <w:lang w:val="en-US"/>
        </w:rPr>
        <w:t>the developing world.</w:t>
      </w:r>
      <w:r w:rsidRPr="001B7907">
        <w:rPr>
          <w:b/>
          <w:bCs/>
          <w:lang w:val="en-US"/>
        </w:rPr>
        <w:t xml:space="preserve"> </w:t>
      </w:r>
      <w:r w:rsidRPr="007F3AFA">
        <w:rPr>
          <w:b/>
          <w:bCs/>
          <w:lang w:val="en-US"/>
        </w:rPr>
        <w:t>Cesifo Working Paper</w:t>
      </w:r>
      <w:r w:rsidRPr="007F3AFA">
        <w:rPr>
          <w:lang w:val="en-US"/>
        </w:rPr>
        <w:t>, n. 2208, Category Trade Policy, Munich, Germany, 2008.</w:t>
      </w:r>
    </w:p>
    <w:p w14:paraId="6782D49B" w14:textId="30463557" w:rsidR="008D5D5C" w:rsidRPr="007F3AFA" w:rsidRDefault="008D5D5C" w:rsidP="00D663D0">
      <w:pPr>
        <w:pStyle w:val="TF-REFERNCIASITEM0"/>
      </w:pPr>
      <w:r w:rsidRPr="008D5D5C">
        <w:rPr>
          <w:lang w:val="en-US"/>
        </w:rPr>
        <w:t>RAFAL</w:t>
      </w:r>
      <w:r>
        <w:rPr>
          <w:lang w:val="en-US"/>
        </w:rPr>
        <w:t xml:space="preserve"> </w:t>
      </w:r>
      <w:r w:rsidRPr="008D5D5C">
        <w:rPr>
          <w:lang w:val="en-US"/>
        </w:rPr>
        <w:t>Drezewski</w:t>
      </w:r>
      <w:r>
        <w:rPr>
          <w:lang w:val="en-US"/>
        </w:rPr>
        <w:t>,</w:t>
      </w:r>
      <w:r w:rsidRPr="008D5D5C">
        <w:rPr>
          <w:lang w:val="en-US"/>
        </w:rPr>
        <w:t xml:space="preserve"> LESZEK Siwik, </w:t>
      </w:r>
      <w:r w:rsidRPr="008D5D5C">
        <w:rPr>
          <w:b/>
          <w:bCs/>
          <w:lang w:val="en-US"/>
        </w:rPr>
        <w:t>Co-evolutionary multi-agent system with predatorprey mechanism for multi-objective optimization</w:t>
      </w:r>
      <w:r>
        <w:rPr>
          <w:lang w:val="en-US"/>
        </w:rPr>
        <w:t>.</w:t>
      </w:r>
      <w:r w:rsidRPr="008D5D5C">
        <w:rPr>
          <w:lang w:val="en-US"/>
        </w:rPr>
        <w:t xml:space="preserve"> </w:t>
      </w:r>
      <w:r w:rsidRPr="007F3AFA">
        <w:t>In Adaptive and Natural Computing Algorithms, LNCS, vol. 4431, p. 67-76, 2007</w:t>
      </w:r>
    </w:p>
    <w:p w14:paraId="37847187" w14:textId="77777777" w:rsidR="00683D00" w:rsidRPr="00953899" w:rsidRDefault="00683D00" w:rsidP="00683D00">
      <w:pPr>
        <w:pStyle w:val="TF-REFERNCIASITEM0"/>
      </w:pPr>
      <w:r w:rsidRPr="00953899">
        <w:t xml:space="preserve">RANGHETTI, Mayco A. </w:t>
      </w:r>
      <w:r w:rsidRPr="00953899">
        <w:rPr>
          <w:b/>
        </w:rPr>
        <w:t>Simulador de tráfego de automóveis em uma malha rodoviária:</w:t>
      </w:r>
      <w:r w:rsidRPr="00953899">
        <w:t xml:space="preserve"> versão 2.0. 2007. 64 f. Trabalho de Conclusão de Curso (Bacharel em Ciências da Computação) – Centro de Ciências Exatas e Naturais, Universidade Regional de Blumenau, Blumenau.</w:t>
      </w:r>
    </w:p>
    <w:p w14:paraId="1E6075A7" w14:textId="77777777" w:rsidR="00683D00" w:rsidRPr="00953899" w:rsidRDefault="00683D00" w:rsidP="00683D00">
      <w:pPr>
        <w:pStyle w:val="TF-REFERNCIASITEM0"/>
        <w:rPr>
          <w:sz w:val="24"/>
        </w:rPr>
      </w:pPr>
      <w:r w:rsidRPr="00953899">
        <w:t xml:space="preserve">SAVI, Ederson A. </w:t>
      </w:r>
      <w:r w:rsidRPr="00953899">
        <w:rPr>
          <w:b/>
        </w:rPr>
        <w:t>Simulador de tráfego de automóveis em uma malha rodoviária:</w:t>
      </w:r>
      <w:r w:rsidRPr="00953899">
        <w:t xml:space="preserve"> versão 3. 2008. 57 f. Trabalho de Conclusão de Curso (Bacharel em Ciências da Computação) – Centro de Ciências Exatas e Naturais, Universidade Regional de Blumenau, Blumenau.</w:t>
      </w:r>
    </w:p>
    <w:p w14:paraId="27EA286A" w14:textId="377EB787" w:rsidR="00BB5DE3" w:rsidRDefault="00BB5DE3" w:rsidP="004C6DEE">
      <w:pPr>
        <w:pStyle w:val="TF-REFERNCIASITEM0"/>
        <w:rPr>
          <w:lang w:val="en-US"/>
        </w:rPr>
      </w:pPr>
      <w:r w:rsidRPr="00953899">
        <w:rPr>
          <w:lang w:val="en-US"/>
        </w:rPr>
        <w:t>TCHAPPI Igor H</w:t>
      </w:r>
      <w:r w:rsidR="008C53B4" w:rsidRPr="00953899">
        <w:rPr>
          <w:lang w:val="en-US"/>
        </w:rPr>
        <w:t>. et al</w:t>
      </w:r>
      <w:r w:rsidRPr="00953899">
        <w:rPr>
          <w:lang w:val="en-US"/>
        </w:rPr>
        <w:t xml:space="preserve">. A Brief Review of Holonic Multi-Agent Models for Traffic and Transportation Systems. </w:t>
      </w:r>
      <w:r w:rsidRPr="00953899">
        <w:rPr>
          <w:b/>
          <w:bCs/>
          <w:lang w:val="en-US"/>
        </w:rPr>
        <w:t>Procedia Computer Science</w:t>
      </w:r>
      <w:r w:rsidRPr="00953899">
        <w:rPr>
          <w:lang w:val="en-US"/>
        </w:rPr>
        <w:t>, Web, v. 134, p. 137-144, 2018.</w:t>
      </w:r>
    </w:p>
    <w:p w14:paraId="478AE0CE" w14:textId="17A25231" w:rsidR="00DA16D4" w:rsidRDefault="00DA16D4" w:rsidP="004C6DEE">
      <w:pPr>
        <w:pStyle w:val="TF-REFERNCIASITEM0"/>
        <w:rPr>
          <w:lang w:val="en-US"/>
        </w:rPr>
      </w:pPr>
      <w:r w:rsidRPr="00953899">
        <w:rPr>
          <w:lang w:val="en-US"/>
        </w:rPr>
        <w:lastRenderedPageBreak/>
        <w:t xml:space="preserve">TIWARY Abhishek </w:t>
      </w:r>
      <w:r w:rsidRPr="00953899">
        <w:rPr>
          <w:i/>
          <w:iCs/>
          <w:lang w:val="en-US"/>
        </w:rPr>
        <w:t>et al</w:t>
      </w:r>
      <w:r w:rsidRPr="00953899">
        <w:rPr>
          <w:lang w:val="en-US"/>
        </w:rPr>
        <w:t xml:space="preserve">. Air flow and concentration fields at urban road intersections for improved understanding of personal exposure. </w:t>
      </w:r>
      <w:r w:rsidRPr="00953899">
        <w:rPr>
          <w:b/>
          <w:bCs/>
          <w:lang w:val="en-US"/>
        </w:rPr>
        <w:t>Environment International</w:t>
      </w:r>
      <w:r w:rsidRPr="00953899">
        <w:rPr>
          <w:lang w:val="en-US"/>
        </w:rPr>
        <w:t>, Web, v. 37, n. 5, p. 1005–1018, out. 2011.</w:t>
      </w:r>
    </w:p>
    <w:p w14:paraId="3B35344E" w14:textId="4F3A9337" w:rsidR="00E74887" w:rsidRPr="00953899" w:rsidRDefault="00E74887" w:rsidP="004C6DEE">
      <w:pPr>
        <w:pStyle w:val="TF-REFERNCIASITEM0"/>
        <w:rPr>
          <w:lang w:val="en-US"/>
        </w:rPr>
      </w:pPr>
      <w:r w:rsidRPr="00E74887">
        <w:rPr>
          <w:lang w:val="en-US"/>
        </w:rPr>
        <w:t>TLIG Mohamed,</w:t>
      </w:r>
      <w:r>
        <w:rPr>
          <w:lang w:val="en-US"/>
        </w:rPr>
        <w:t xml:space="preserve"> </w:t>
      </w:r>
      <w:r w:rsidRPr="00E74887">
        <w:rPr>
          <w:lang w:val="en-US"/>
        </w:rPr>
        <w:t>BHOURI Neïla</w:t>
      </w:r>
      <w:r>
        <w:rPr>
          <w:lang w:val="en-US"/>
        </w:rPr>
        <w:t xml:space="preserve">. </w:t>
      </w:r>
      <w:r w:rsidRPr="00E74887">
        <w:rPr>
          <w:lang w:val="en-US"/>
        </w:rPr>
        <w:t>A Multi-Agent System for Urban Traffic and Buses Regularity Control</w:t>
      </w:r>
      <w:r>
        <w:rPr>
          <w:lang w:val="en-US"/>
        </w:rPr>
        <w:t xml:space="preserve">. </w:t>
      </w:r>
      <w:r w:rsidRPr="00E74887">
        <w:rPr>
          <w:b/>
          <w:bCs/>
          <w:lang w:val="en-US"/>
        </w:rPr>
        <w:t>Procedia - Social and Behavioral Sciences</w:t>
      </w:r>
      <w:r w:rsidRPr="00E74887">
        <w:rPr>
          <w:lang w:val="en-US"/>
        </w:rPr>
        <w:t>,</w:t>
      </w:r>
      <w:r>
        <w:rPr>
          <w:lang w:val="en-US"/>
        </w:rPr>
        <w:t xml:space="preserve"> Web, v. 20, p. 896-905, 2011.</w:t>
      </w:r>
    </w:p>
    <w:p w14:paraId="589E6E42" w14:textId="01FDFF0A" w:rsidR="008D5840" w:rsidRDefault="008D5840" w:rsidP="000E3FEE">
      <w:pPr>
        <w:pStyle w:val="TF-REFERNCIASITEM0"/>
        <w:rPr>
          <w:lang w:val="en-US"/>
        </w:rPr>
      </w:pPr>
      <w:r w:rsidRPr="00953899">
        <w:rPr>
          <w:lang w:val="en-US"/>
        </w:rPr>
        <w:t>WANG</w:t>
      </w:r>
      <w:r w:rsidR="003442CF" w:rsidRPr="00953899">
        <w:rPr>
          <w:lang w:val="en-US"/>
        </w:rPr>
        <w:t>,</w:t>
      </w:r>
      <w:r w:rsidRPr="00953899">
        <w:rPr>
          <w:lang w:val="en-US"/>
        </w:rPr>
        <w:t xml:space="preserve"> Shen</w:t>
      </w:r>
      <w:r w:rsidR="003442CF" w:rsidRPr="00953899">
        <w:rPr>
          <w:lang w:val="en-US"/>
        </w:rPr>
        <w:t xml:space="preserve"> et al.</w:t>
      </w:r>
      <w:r w:rsidRPr="00953899">
        <w:rPr>
          <w:lang w:val="en-US"/>
        </w:rPr>
        <w:t xml:space="preserve"> Next Road Rerouting: A Multiagent System for Mitigating Unexpected Urban Traffic Congestion, </w:t>
      </w:r>
      <w:r w:rsidRPr="00953899">
        <w:rPr>
          <w:b/>
          <w:bCs/>
          <w:lang w:val="en-US"/>
        </w:rPr>
        <w:t>IEEE Transactions on Intelligent Transportation Systems</w:t>
      </w:r>
      <w:r w:rsidRPr="00953899">
        <w:rPr>
          <w:lang w:val="en-US"/>
        </w:rPr>
        <w:t>, v</w:t>
      </w:r>
      <w:r w:rsidR="00427B47" w:rsidRPr="00953899">
        <w:rPr>
          <w:lang w:val="en-US"/>
        </w:rPr>
        <w:t>.</w:t>
      </w:r>
      <w:r w:rsidRPr="00953899">
        <w:rPr>
          <w:lang w:val="en-US"/>
        </w:rPr>
        <w:t xml:space="preserve"> 17, n. 10, p. 2888-</w:t>
      </w:r>
      <w:r w:rsidR="00427B47" w:rsidRPr="00953899">
        <w:rPr>
          <w:lang w:val="en-US"/>
        </w:rPr>
        <w:t>2899, 2016</w:t>
      </w:r>
      <w:r w:rsidRPr="00953899">
        <w:rPr>
          <w:lang w:val="en-US"/>
        </w:rPr>
        <w:t>.</w:t>
      </w:r>
    </w:p>
    <w:p w14:paraId="245206DD" w14:textId="182A4F50" w:rsidR="005E0F0B" w:rsidRDefault="005E0F0B">
      <w:pPr>
        <w:keepNext w:val="0"/>
        <w:keepLines w:val="0"/>
        <w:rPr>
          <w:sz w:val="18"/>
          <w:szCs w:val="20"/>
          <w:lang w:val="en-US"/>
        </w:rPr>
      </w:pPr>
      <w:r>
        <w:rPr>
          <w:lang w:val="en-US"/>
        </w:rPr>
        <w:br w:type="page"/>
      </w:r>
    </w:p>
    <w:p w14:paraId="444B90BA" w14:textId="77777777" w:rsidR="005E0F0B" w:rsidRPr="00320BFA" w:rsidRDefault="005E0F0B" w:rsidP="005E0F0B">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21FC0717" w14:textId="588E5B5E" w:rsidR="005E0F0B" w:rsidRDefault="005E0F0B" w:rsidP="005E0F0B">
      <w:pPr>
        <w:pStyle w:val="TF-xAvalLINHA"/>
      </w:pPr>
      <w:r w:rsidRPr="00320BFA">
        <w:t>Avaliador(a):</w:t>
      </w:r>
      <w:r w:rsidRPr="00320BFA">
        <w:tab/>
      </w:r>
      <w:r w:rsidR="007F3AFA" w:rsidRPr="007F3AFA">
        <w:t>Gilvan Justino</w:t>
      </w:r>
    </w:p>
    <w:p w14:paraId="5CA8B6D3" w14:textId="77777777" w:rsidR="005E0F0B" w:rsidRPr="00C767AD" w:rsidRDefault="005E0F0B" w:rsidP="005E0F0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5E0F0B" w:rsidRPr="00320BFA" w14:paraId="6D1EFEB5" w14:textId="77777777" w:rsidTr="00532147">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F7AA2B4" w14:textId="77777777" w:rsidR="005E0F0B" w:rsidRPr="00320BFA" w:rsidRDefault="005E0F0B" w:rsidP="00532147">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2EC0BC5E" w14:textId="77777777" w:rsidR="005E0F0B" w:rsidRPr="00320BFA" w:rsidRDefault="005E0F0B" w:rsidP="00532147">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330727FC" w14:textId="77777777" w:rsidR="005E0F0B" w:rsidRPr="00320BFA" w:rsidRDefault="005E0F0B" w:rsidP="00532147">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3495AD1D" w14:textId="77777777" w:rsidR="005E0F0B" w:rsidRPr="00320BFA" w:rsidRDefault="005E0F0B" w:rsidP="00532147">
            <w:pPr>
              <w:pStyle w:val="TF-xAvalITEMTABELA"/>
            </w:pPr>
            <w:r w:rsidRPr="00320BFA">
              <w:t>não atende</w:t>
            </w:r>
          </w:p>
        </w:tc>
      </w:tr>
      <w:tr w:rsidR="005E0F0B" w:rsidRPr="00320BFA" w14:paraId="1B524114" w14:textId="77777777" w:rsidTr="00532147">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91E6967" w14:textId="77777777" w:rsidR="005E0F0B" w:rsidRPr="0000224C" w:rsidRDefault="005E0F0B" w:rsidP="00532147">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EBE73CC" w14:textId="77777777" w:rsidR="005E0F0B" w:rsidRPr="00320BFA" w:rsidRDefault="005E0F0B" w:rsidP="005E0F0B">
            <w:pPr>
              <w:pStyle w:val="TF-xAvalITEM"/>
              <w:numPr>
                <w:ilvl w:val="0"/>
                <w:numId w:val="13"/>
              </w:numPr>
            </w:pPr>
            <w:r w:rsidRPr="00320BFA">
              <w:t>INTRODUÇÃO</w:t>
            </w:r>
          </w:p>
          <w:p w14:paraId="6B6D6213" w14:textId="77777777" w:rsidR="005E0F0B" w:rsidRPr="00320BFA" w:rsidRDefault="005E0F0B" w:rsidP="00532147">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E58749A" w14:textId="77777777" w:rsidR="005E0F0B" w:rsidRPr="00320BFA" w:rsidRDefault="005E0F0B" w:rsidP="00532147">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027E21F9" w14:textId="77777777" w:rsidR="005E0F0B" w:rsidRPr="00320BFA" w:rsidRDefault="005E0F0B"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BEA01C2" w14:textId="77777777" w:rsidR="005E0F0B" w:rsidRPr="00320BFA" w:rsidRDefault="005E0F0B" w:rsidP="00532147">
            <w:pPr>
              <w:keepNext w:val="0"/>
              <w:keepLines w:val="0"/>
              <w:ind w:left="709" w:hanging="709"/>
              <w:jc w:val="center"/>
              <w:rPr>
                <w:sz w:val="18"/>
              </w:rPr>
            </w:pPr>
          </w:p>
        </w:tc>
      </w:tr>
      <w:tr w:rsidR="005E0F0B" w:rsidRPr="00320BFA" w14:paraId="33811656" w14:textId="77777777" w:rsidTr="00532147">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975F54"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330E2CB" w14:textId="77777777" w:rsidR="005E0F0B" w:rsidRPr="00320BFA" w:rsidRDefault="005E0F0B" w:rsidP="00532147">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35797850" w14:textId="77777777" w:rsidR="005E0F0B" w:rsidRPr="00320BFA" w:rsidRDefault="005E0F0B"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0096491"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363B770" w14:textId="77777777" w:rsidR="005E0F0B" w:rsidRPr="00320BFA" w:rsidRDefault="005E0F0B" w:rsidP="00532147">
            <w:pPr>
              <w:keepNext w:val="0"/>
              <w:keepLines w:val="0"/>
              <w:ind w:left="709" w:hanging="709"/>
              <w:jc w:val="center"/>
              <w:rPr>
                <w:sz w:val="18"/>
              </w:rPr>
            </w:pPr>
          </w:p>
        </w:tc>
      </w:tr>
      <w:tr w:rsidR="005E0F0B" w:rsidRPr="00320BFA" w14:paraId="2EE4413C"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A42A220"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952B15D" w14:textId="77777777" w:rsidR="005E0F0B" w:rsidRPr="00320BFA" w:rsidRDefault="005E0F0B" w:rsidP="005E0F0B">
            <w:pPr>
              <w:pStyle w:val="TF-xAvalITEM"/>
              <w:numPr>
                <w:ilvl w:val="0"/>
                <w:numId w:val="12"/>
              </w:numPr>
            </w:pPr>
            <w:r w:rsidRPr="00320BFA">
              <w:t>OBJETIVOS</w:t>
            </w:r>
          </w:p>
          <w:p w14:paraId="246B33D9" w14:textId="77777777" w:rsidR="005E0F0B" w:rsidRPr="00320BFA" w:rsidRDefault="005E0F0B" w:rsidP="00532147">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FB0D75C" w14:textId="77777777" w:rsidR="005E0F0B" w:rsidRPr="00320BFA" w:rsidRDefault="005E0F0B"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E42C1DB"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213DBCD" w14:textId="77777777" w:rsidR="005E0F0B" w:rsidRPr="00320BFA" w:rsidRDefault="005E0F0B" w:rsidP="00532147">
            <w:pPr>
              <w:keepNext w:val="0"/>
              <w:keepLines w:val="0"/>
              <w:ind w:left="709" w:hanging="709"/>
              <w:jc w:val="center"/>
              <w:rPr>
                <w:sz w:val="18"/>
              </w:rPr>
            </w:pPr>
          </w:p>
        </w:tc>
      </w:tr>
      <w:tr w:rsidR="005E0F0B" w:rsidRPr="00320BFA" w14:paraId="7A430ADB" w14:textId="77777777" w:rsidTr="00532147">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5A754A5"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F66FA1B" w14:textId="77777777" w:rsidR="005E0F0B" w:rsidRPr="00320BFA" w:rsidRDefault="005E0F0B" w:rsidP="00532147">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2C95D88B" w14:textId="77777777" w:rsidR="005E0F0B" w:rsidRPr="00320BFA" w:rsidRDefault="005E0F0B"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BA11435"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D90E236" w14:textId="77777777" w:rsidR="005E0F0B" w:rsidRPr="00320BFA" w:rsidRDefault="005E0F0B" w:rsidP="00532147">
            <w:pPr>
              <w:keepNext w:val="0"/>
              <w:keepLines w:val="0"/>
              <w:ind w:left="709" w:hanging="709"/>
              <w:jc w:val="center"/>
              <w:rPr>
                <w:sz w:val="18"/>
              </w:rPr>
            </w:pPr>
          </w:p>
        </w:tc>
      </w:tr>
      <w:tr w:rsidR="005E0F0B" w:rsidRPr="00320BFA" w14:paraId="379CA8FD" w14:textId="77777777" w:rsidTr="00532147">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9045A35"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7059D9D" w14:textId="77777777" w:rsidR="005E0F0B" w:rsidRPr="00320BFA" w:rsidRDefault="005E0F0B" w:rsidP="005E0F0B">
            <w:pPr>
              <w:pStyle w:val="TF-xAvalITEM"/>
              <w:numPr>
                <w:ilvl w:val="0"/>
                <w:numId w:val="12"/>
              </w:numPr>
            </w:pPr>
            <w:r w:rsidRPr="00320BFA">
              <w:t>TRABALHOS CORRELATOS</w:t>
            </w:r>
          </w:p>
          <w:p w14:paraId="6D7C5B56" w14:textId="77777777" w:rsidR="005E0F0B" w:rsidRPr="00320BFA" w:rsidRDefault="005E0F0B" w:rsidP="00532147">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56C8E123" w14:textId="77777777" w:rsidR="005E0F0B" w:rsidRPr="00320BFA" w:rsidRDefault="005E0F0B"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371CEF5"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01D85A3" w14:textId="77777777" w:rsidR="005E0F0B" w:rsidRPr="00320BFA" w:rsidRDefault="005E0F0B" w:rsidP="00532147">
            <w:pPr>
              <w:keepNext w:val="0"/>
              <w:keepLines w:val="0"/>
              <w:ind w:left="709" w:hanging="709"/>
              <w:jc w:val="center"/>
              <w:rPr>
                <w:sz w:val="18"/>
              </w:rPr>
            </w:pPr>
          </w:p>
        </w:tc>
      </w:tr>
      <w:tr w:rsidR="005E0F0B" w:rsidRPr="00320BFA" w14:paraId="40A06155"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00BC59C"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EA8A107" w14:textId="77777777" w:rsidR="005E0F0B" w:rsidRPr="00320BFA" w:rsidRDefault="005E0F0B" w:rsidP="005E0F0B">
            <w:pPr>
              <w:pStyle w:val="TF-xAvalITEM"/>
              <w:numPr>
                <w:ilvl w:val="0"/>
                <w:numId w:val="12"/>
              </w:numPr>
            </w:pPr>
            <w:r w:rsidRPr="00320BFA">
              <w:t>JUSTIFICATIVA</w:t>
            </w:r>
          </w:p>
          <w:p w14:paraId="16365B98" w14:textId="77777777" w:rsidR="005E0F0B" w:rsidRPr="00320BFA" w:rsidRDefault="005E0F0B" w:rsidP="00532147">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3E6485B9" w14:textId="77777777" w:rsidR="005E0F0B" w:rsidRPr="00320BFA" w:rsidRDefault="005E0F0B"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16AEA31"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DA7276D" w14:textId="77777777" w:rsidR="005E0F0B" w:rsidRPr="00320BFA" w:rsidRDefault="005E0F0B" w:rsidP="00532147">
            <w:pPr>
              <w:keepNext w:val="0"/>
              <w:keepLines w:val="0"/>
              <w:ind w:left="709" w:hanging="709"/>
              <w:jc w:val="center"/>
              <w:rPr>
                <w:sz w:val="18"/>
              </w:rPr>
            </w:pPr>
          </w:p>
        </w:tc>
      </w:tr>
      <w:tr w:rsidR="005E0F0B" w:rsidRPr="00320BFA" w14:paraId="05022E4E"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3C2C089"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1612CA0" w14:textId="77777777" w:rsidR="005E0F0B" w:rsidRPr="00320BFA" w:rsidRDefault="005E0F0B" w:rsidP="00532147">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7F9BC55" w14:textId="77777777" w:rsidR="005E0F0B" w:rsidRPr="00320BFA" w:rsidRDefault="005E0F0B"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2BAEA49"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7BAD174" w14:textId="77777777" w:rsidR="005E0F0B" w:rsidRPr="00320BFA" w:rsidRDefault="005E0F0B" w:rsidP="00532147">
            <w:pPr>
              <w:keepNext w:val="0"/>
              <w:keepLines w:val="0"/>
              <w:ind w:left="709" w:hanging="709"/>
              <w:jc w:val="center"/>
              <w:rPr>
                <w:sz w:val="18"/>
              </w:rPr>
            </w:pPr>
          </w:p>
        </w:tc>
      </w:tr>
      <w:tr w:rsidR="005E0F0B" w:rsidRPr="00320BFA" w14:paraId="49C3AD9D"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B70DAC"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C94672F" w14:textId="77777777" w:rsidR="005E0F0B" w:rsidRPr="00320BFA" w:rsidRDefault="005E0F0B" w:rsidP="00532147">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14475EE7" w14:textId="77777777" w:rsidR="005E0F0B" w:rsidRPr="00320BFA" w:rsidRDefault="005E0F0B"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1107BE5"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06DA79B" w14:textId="77777777" w:rsidR="005E0F0B" w:rsidRPr="00320BFA" w:rsidRDefault="005E0F0B" w:rsidP="00532147">
            <w:pPr>
              <w:keepNext w:val="0"/>
              <w:keepLines w:val="0"/>
              <w:ind w:left="709" w:hanging="709"/>
              <w:jc w:val="center"/>
              <w:rPr>
                <w:sz w:val="18"/>
              </w:rPr>
            </w:pPr>
          </w:p>
        </w:tc>
      </w:tr>
      <w:tr w:rsidR="005E0F0B" w:rsidRPr="00320BFA" w14:paraId="62485CE2"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E844BC"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3A1E54B" w14:textId="77777777" w:rsidR="005E0F0B" w:rsidRPr="00320BFA" w:rsidRDefault="005E0F0B" w:rsidP="005E0F0B">
            <w:pPr>
              <w:pStyle w:val="TF-xAvalITEM"/>
              <w:numPr>
                <w:ilvl w:val="0"/>
                <w:numId w:val="12"/>
              </w:numPr>
            </w:pPr>
            <w:r w:rsidRPr="00320BFA">
              <w:t>REQUISITOS PRINCIPAIS DO PROBLEMA A SER TRABALHADO</w:t>
            </w:r>
          </w:p>
          <w:p w14:paraId="04E657F9" w14:textId="77777777" w:rsidR="005E0F0B" w:rsidRPr="00320BFA" w:rsidRDefault="005E0F0B" w:rsidP="00532147">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13C9AA40" w14:textId="77777777" w:rsidR="005E0F0B" w:rsidRPr="00320BFA" w:rsidRDefault="005E0F0B"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A9514F8"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4523F05" w14:textId="77777777" w:rsidR="005E0F0B" w:rsidRPr="00320BFA" w:rsidRDefault="005E0F0B" w:rsidP="00532147">
            <w:pPr>
              <w:keepNext w:val="0"/>
              <w:keepLines w:val="0"/>
              <w:ind w:left="709" w:hanging="709"/>
              <w:jc w:val="center"/>
              <w:rPr>
                <w:sz w:val="18"/>
              </w:rPr>
            </w:pPr>
          </w:p>
        </w:tc>
      </w:tr>
      <w:tr w:rsidR="005E0F0B" w:rsidRPr="00320BFA" w14:paraId="3263D7CB" w14:textId="77777777" w:rsidTr="00532147">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D20418A"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7F1324" w14:textId="77777777" w:rsidR="005E0F0B" w:rsidRPr="00320BFA" w:rsidRDefault="005E0F0B" w:rsidP="005E0F0B">
            <w:pPr>
              <w:pStyle w:val="TF-xAvalITEM"/>
              <w:numPr>
                <w:ilvl w:val="0"/>
                <w:numId w:val="12"/>
              </w:numPr>
            </w:pPr>
            <w:r w:rsidRPr="00320BFA">
              <w:t>METODOLOGIA</w:t>
            </w:r>
          </w:p>
          <w:p w14:paraId="0B0E14E9" w14:textId="77777777" w:rsidR="005E0F0B" w:rsidRPr="00320BFA" w:rsidRDefault="005E0F0B" w:rsidP="00532147">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3644F767" w14:textId="77777777" w:rsidR="005E0F0B" w:rsidRPr="00320BFA" w:rsidRDefault="005E0F0B"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ED3EC35"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3197329" w14:textId="77777777" w:rsidR="005E0F0B" w:rsidRPr="00320BFA" w:rsidRDefault="005E0F0B" w:rsidP="00532147">
            <w:pPr>
              <w:keepNext w:val="0"/>
              <w:keepLines w:val="0"/>
              <w:ind w:left="709" w:hanging="709"/>
              <w:jc w:val="center"/>
              <w:rPr>
                <w:sz w:val="18"/>
              </w:rPr>
            </w:pPr>
          </w:p>
        </w:tc>
      </w:tr>
      <w:tr w:rsidR="005E0F0B" w:rsidRPr="00320BFA" w14:paraId="116EFCD5"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5A4FCD"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B44923" w14:textId="77777777" w:rsidR="005E0F0B" w:rsidRPr="00320BFA" w:rsidRDefault="005E0F0B" w:rsidP="00532147">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29667924" w14:textId="77777777" w:rsidR="005E0F0B" w:rsidRPr="00320BFA" w:rsidRDefault="005E0F0B"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B42211C"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2FD1082" w14:textId="77777777" w:rsidR="005E0F0B" w:rsidRPr="00320BFA" w:rsidRDefault="005E0F0B" w:rsidP="00532147">
            <w:pPr>
              <w:keepNext w:val="0"/>
              <w:keepLines w:val="0"/>
              <w:ind w:left="709" w:hanging="709"/>
              <w:jc w:val="center"/>
              <w:rPr>
                <w:sz w:val="18"/>
              </w:rPr>
            </w:pPr>
          </w:p>
        </w:tc>
      </w:tr>
      <w:tr w:rsidR="005E0F0B" w:rsidRPr="00320BFA" w14:paraId="621F9AF6"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9E6344B"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F7114F0" w14:textId="77777777" w:rsidR="005E0F0B" w:rsidRPr="00320BFA" w:rsidRDefault="005E0F0B" w:rsidP="005E0F0B">
            <w:pPr>
              <w:pStyle w:val="TF-xAvalITEM"/>
              <w:numPr>
                <w:ilvl w:val="0"/>
                <w:numId w:val="12"/>
              </w:numPr>
            </w:pPr>
            <w:r w:rsidRPr="00320BFA">
              <w:t>REVISÃO BIBLIOGRÁFICA</w:t>
            </w:r>
            <w:r>
              <w:t xml:space="preserve"> (atenção para a diferença de conteúdo entre projeto e pré-projeto)</w:t>
            </w:r>
          </w:p>
          <w:p w14:paraId="703D000B" w14:textId="77777777" w:rsidR="005E0F0B" w:rsidRPr="00320BFA" w:rsidRDefault="005E0F0B" w:rsidP="00532147">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6F37A36C" w14:textId="77777777" w:rsidR="005E0F0B" w:rsidRPr="00320BFA" w:rsidRDefault="005E0F0B"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48568FC"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D196409" w14:textId="77777777" w:rsidR="005E0F0B" w:rsidRPr="00320BFA" w:rsidRDefault="005E0F0B" w:rsidP="00532147">
            <w:pPr>
              <w:keepNext w:val="0"/>
              <w:keepLines w:val="0"/>
              <w:ind w:left="709" w:hanging="709"/>
              <w:jc w:val="center"/>
              <w:rPr>
                <w:sz w:val="18"/>
              </w:rPr>
            </w:pPr>
          </w:p>
        </w:tc>
      </w:tr>
      <w:tr w:rsidR="005E0F0B" w:rsidRPr="00320BFA" w14:paraId="48B4E2E9"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88CC92"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81CEAE3" w14:textId="77777777" w:rsidR="005E0F0B" w:rsidRPr="00320BFA" w:rsidRDefault="005E0F0B" w:rsidP="00532147">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786BC4E1" w14:textId="77777777" w:rsidR="005E0F0B" w:rsidRPr="00320BFA" w:rsidRDefault="005E0F0B" w:rsidP="00532147">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596CD157"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EA7DC22" w14:textId="77777777" w:rsidR="005E0F0B" w:rsidRPr="00320BFA" w:rsidRDefault="005E0F0B" w:rsidP="00532147">
            <w:pPr>
              <w:keepNext w:val="0"/>
              <w:keepLines w:val="0"/>
              <w:ind w:left="709" w:hanging="709"/>
              <w:jc w:val="center"/>
              <w:rPr>
                <w:sz w:val="18"/>
              </w:rPr>
            </w:pPr>
          </w:p>
        </w:tc>
      </w:tr>
      <w:tr w:rsidR="005E0F0B" w:rsidRPr="00320BFA" w14:paraId="0BB31496" w14:textId="77777777" w:rsidTr="00532147">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E71E753" w14:textId="77777777" w:rsidR="005E0F0B" w:rsidRPr="0000224C" w:rsidRDefault="005E0F0B" w:rsidP="00532147">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2C43D75" w14:textId="77777777" w:rsidR="005E0F0B" w:rsidRPr="00320BFA" w:rsidRDefault="005E0F0B" w:rsidP="005E0F0B">
            <w:pPr>
              <w:pStyle w:val="TF-xAvalITEM"/>
              <w:numPr>
                <w:ilvl w:val="0"/>
                <w:numId w:val="12"/>
              </w:numPr>
            </w:pPr>
            <w:r w:rsidRPr="00320BFA">
              <w:t>LINGUAGEM USADA (redação)</w:t>
            </w:r>
          </w:p>
          <w:p w14:paraId="4D769755" w14:textId="77777777" w:rsidR="005E0F0B" w:rsidRPr="00320BFA" w:rsidRDefault="005E0F0B" w:rsidP="00532147">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9986BF2" w14:textId="77777777" w:rsidR="005E0F0B" w:rsidRPr="00320BFA" w:rsidRDefault="005E0F0B" w:rsidP="00532147">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47721B79" w14:textId="77777777" w:rsidR="005E0F0B" w:rsidRPr="00320BFA" w:rsidRDefault="005E0F0B"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7F94D4C2" w14:textId="77777777" w:rsidR="005E0F0B" w:rsidRPr="00320BFA" w:rsidRDefault="005E0F0B" w:rsidP="00532147">
            <w:pPr>
              <w:keepNext w:val="0"/>
              <w:keepLines w:val="0"/>
              <w:ind w:left="709" w:hanging="709"/>
              <w:jc w:val="center"/>
              <w:rPr>
                <w:sz w:val="18"/>
              </w:rPr>
            </w:pPr>
          </w:p>
        </w:tc>
      </w:tr>
      <w:tr w:rsidR="005E0F0B" w:rsidRPr="00320BFA" w14:paraId="038B47B7"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0296694" w14:textId="77777777" w:rsidR="005E0F0B" w:rsidRPr="00320BFA" w:rsidRDefault="005E0F0B"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F511C6B" w14:textId="77777777" w:rsidR="005E0F0B" w:rsidRPr="00320BFA" w:rsidRDefault="005E0F0B" w:rsidP="00532147">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65BC4136" w14:textId="77777777" w:rsidR="005E0F0B" w:rsidRPr="00320BFA" w:rsidRDefault="005E0F0B" w:rsidP="00532147">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021E96B4" w14:textId="77777777" w:rsidR="005E0F0B" w:rsidRPr="00320BFA" w:rsidRDefault="005E0F0B"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A8821F3" w14:textId="77777777" w:rsidR="005E0F0B" w:rsidRPr="00320BFA" w:rsidRDefault="005E0F0B" w:rsidP="00532147">
            <w:pPr>
              <w:keepNext w:val="0"/>
              <w:keepLines w:val="0"/>
              <w:ind w:left="709" w:hanging="709"/>
              <w:jc w:val="center"/>
              <w:rPr>
                <w:sz w:val="18"/>
              </w:rPr>
            </w:pPr>
          </w:p>
        </w:tc>
      </w:tr>
    </w:tbl>
    <w:p w14:paraId="114AF932" w14:textId="77777777" w:rsidR="005E0F0B" w:rsidRPr="003F5F25" w:rsidRDefault="005E0F0B" w:rsidP="005E0F0B">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5E0F0B" w:rsidRPr="00320BFA" w14:paraId="07AF0E0C"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0446B21C" w14:textId="77777777" w:rsidR="005E0F0B" w:rsidRPr="00320BFA" w:rsidRDefault="005E0F0B" w:rsidP="00532147">
            <w:pPr>
              <w:keepNext w:val="0"/>
              <w:keepLines w:val="0"/>
              <w:spacing w:before="60"/>
              <w:jc w:val="both"/>
              <w:rPr>
                <w:sz w:val="18"/>
              </w:rPr>
            </w:pPr>
            <w:r w:rsidRPr="00320BFA">
              <w:rPr>
                <w:sz w:val="18"/>
              </w:rPr>
              <w:t>O projeto de TCC será reprovado se:</w:t>
            </w:r>
          </w:p>
          <w:p w14:paraId="272B7F77" w14:textId="77777777" w:rsidR="005E0F0B" w:rsidRPr="00320BFA" w:rsidRDefault="005E0F0B" w:rsidP="00532147">
            <w:pPr>
              <w:keepNext w:val="0"/>
              <w:keepLines w:val="0"/>
              <w:numPr>
                <w:ilvl w:val="0"/>
                <w:numId w:val="15"/>
              </w:numPr>
              <w:ind w:left="357" w:hanging="357"/>
              <w:jc w:val="both"/>
              <w:rPr>
                <w:sz w:val="18"/>
              </w:rPr>
            </w:pPr>
            <w:r w:rsidRPr="00320BFA">
              <w:rPr>
                <w:sz w:val="18"/>
              </w:rPr>
              <w:t>qualquer um dos itens tiver resposta NÃO ATENDE;</w:t>
            </w:r>
          </w:p>
          <w:p w14:paraId="4AC5C0E9" w14:textId="77777777" w:rsidR="005E0F0B" w:rsidRPr="00320BFA" w:rsidRDefault="005E0F0B"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 xml:space="preserve">ASPECTOS </w:t>
            </w:r>
            <w:r w:rsidRPr="00320BFA">
              <w:rPr>
                <w:sz w:val="18"/>
              </w:rPr>
              <w:t>tiverem resposta ATENDE PARCIALMENTE</w:t>
            </w:r>
            <w:r>
              <w:rPr>
                <w:sz w:val="18"/>
              </w:rPr>
              <w:t>.</w:t>
            </w:r>
          </w:p>
          <w:p w14:paraId="1F868BD4" w14:textId="77777777" w:rsidR="005E0F0B" w:rsidRPr="00320BFA" w:rsidRDefault="005E0F0B" w:rsidP="00532147">
            <w:pPr>
              <w:keepNext w:val="0"/>
              <w:keepLines w:val="0"/>
              <w:jc w:val="both"/>
              <w:rPr>
                <w:sz w:val="18"/>
              </w:rPr>
            </w:pPr>
          </w:p>
        </w:tc>
      </w:tr>
      <w:tr w:rsidR="005E0F0B" w:rsidRPr="00320BFA" w14:paraId="159D48A3" w14:textId="77777777" w:rsidTr="00532147">
        <w:trPr>
          <w:cantSplit/>
          <w:jc w:val="center"/>
        </w:trPr>
        <w:tc>
          <w:tcPr>
            <w:tcW w:w="1250" w:type="pct"/>
            <w:tcBorders>
              <w:top w:val="nil"/>
              <w:left w:val="single" w:sz="12" w:space="0" w:color="auto"/>
              <w:bottom w:val="single" w:sz="12" w:space="0" w:color="auto"/>
              <w:right w:val="nil"/>
            </w:tcBorders>
            <w:hideMark/>
          </w:tcPr>
          <w:p w14:paraId="61BAA784" w14:textId="77777777" w:rsidR="005E0F0B" w:rsidRPr="00320BFA" w:rsidRDefault="005E0F0B"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50B965E4" w14:textId="77777777" w:rsidR="005E0F0B" w:rsidRPr="00320BFA" w:rsidRDefault="005E0F0B" w:rsidP="00532147">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7386CE17" w14:textId="77777777" w:rsidR="005E0F0B" w:rsidRPr="00320BFA" w:rsidRDefault="005E0F0B" w:rsidP="00532147">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4DF8477E" w14:textId="77777777" w:rsidR="005E0F0B" w:rsidRDefault="005E0F0B" w:rsidP="005E0F0B">
      <w:pPr>
        <w:pStyle w:val="TF-xAvalTTULO"/>
        <w:ind w:left="0" w:firstLine="0"/>
        <w:jc w:val="left"/>
      </w:pPr>
    </w:p>
    <w:p w14:paraId="2A316710" w14:textId="77777777" w:rsidR="00DC54CA" w:rsidRDefault="00DC54CA" w:rsidP="000E3FEE">
      <w:pPr>
        <w:pStyle w:val="TF-REFERNCIASITEM0"/>
        <w:rPr>
          <w:lang w:val="en-US"/>
        </w:rPr>
      </w:pPr>
    </w:p>
    <w:sectPr w:rsidR="00DC54CA" w:rsidSect="00AA080D">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FA989" w14:textId="77777777" w:rsidR="00702CD2" w:rsidRPr="000976E3" w:rsidRDefault="00702CD2">
      <w:r w:rsidRPr="000976E3">
        <w:separator/>
      </w:r>
    </w:p>
  </w:endnote>
  <w:endnote w:type="continuationSeparator" w:id="0">
    <w:p w14:paraId="260C044C" w14:textId="77777777" w:rsidR="00702CD2" w:rsidRPr="000976E3" w:rsidRDefault="00702CD2">
      <w:r w:rsidRPr="000976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Pr="000976E3" w:rsidRDefault="00347AC5" w:rsidP="0039426D">
    <w:pPr>
      <w:pStyle w:val="Rodap"/>
      <w:framePr w:wrap="none" w:vAnchor="text" w:hAnchor="margin" w:xAlign="right" w:y="1"/>
      <w:rPr>
        <w:rStyle w:val="Nmerodepgina"/>
      </w:rPr>
    </w:pPr>
    <w:r w:rsidRPr="000976E3">
      <w:rPr>
        <w:rStyle w:val="Nmerodepgina"/>
      </w:rPr>
      <w:fldChar w:fldCharType="begin"/>
    </w:r>
    <w:r w:rsidRPr="000976E3">
      <w:rPr>
        <w:rStyle w:val="Nmerodepgina"/>
      </w:rPr>
      <w:instrText xml:space="preserve"> PAGE </w:instrText>
    </w:r>
    <w:r w:rsidRPr="000976E3">
      <w:rPr>
        <w:rStyle w:val="Nmerodepgina"/>
      </w:rPr>
      <w:fldChar w:fldCharType="end"/>
    </w:r>
  </w:p>
  <w:p w14:paraId="2033A4BA" w14:textId="77777777" w:rsidR="00347AC5" w:rsidRPr="000976E3"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Pr="000976E3" w:rsidRDefault="00347AC5" w:rsidP="0039426D">
    <w:pPr>
      <w:pStyle w:val="Rodap"/>
      <w:framePr w:wrap="none" w:vAnchor="text" w:hAnchor="margin" w:xAlign="right" w:y="1"/>
      <w:rPr>
        <w:rStyle w:val="Nmerodepgina"/>
      </w:rPr>
    </w:pPr>
    <w:r w:rsidRPr="000976E3">
      <w:rPr>
        <w:rStyle w:val="Nmerodepgina"/>
      </w:rPr>
      <w:fldChar w:fldCharType="begin"/>
    </w:r>
    <w:r w:rsidRPr="000976E3">
      <w:rPr>
        <w:rStyle w:val="Nmerodepgina"/>
      </w:rPr>
      <w:instrText xml:space="preserve"> PAGE </w:instrText>
    </w:r>
    <w:r w:rsidRPr="000976E3">
      <w:rPr>
        <w:rStyle w:val="Nmerodepgina"/>
      </w:rPr>
      <w:fldChar w:fldCharType="separate"/>
    </w:r>
    <w:r w:rsidRPr="000976E3">
      <w:rPr>
        <w:rStyle w:val="Nmerodepgina"/>
      </w:rPr>
      <w:t>1</w:t>
    </w:r>
    <w:r w:rsidRPr="000976E3">
      <w:rPr>
        <w:rStyle w:val="Nmerodepgina"/>
      </w:rPr>
      <w:fldChar w:fldCharType="end"/>
    </w:r>
  </w:p>
  <w:p w14:paraId="6576D15B" w14:textId="77777777" w:rsidR="00347AC5" w:rsidRPr="000976E3"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CFEB7" w14:textId="77777777" w:rsidR="00702CD2" w:rsidRPr="000976E3" w:rsidRDefault="00702CD2">
      <w:r w:rsidRPr="000976E3">
        <w:separator/>
      </w:r>
    </w:p>
  </w:footnote>
  <w:footnote w:type="continuationSeparator" w:id="0">
    <w:p w14:paraId="25216012" w14:textId="77777777" w:rsidR="00702CD2" w:rsidRPr="000976E3" w:rsidRDefault="00702CD2">
      <w:r w:rsidRPr="000976E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Pr="000976E3"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rsidRPr="000976E3" w14:paraId="4B437F11" w14:textId="77777777" w:rsidTr="006746CA">
      <w:tc>
        <w:tcPr>
          <w:tcW w:w="3227" w:type="dxa"/>
          <w:shd w:val="clear" w:color="auto" w:fill="auto"/>
        </w:tcPr>
        <w:p w14:paraId="3631B2AE" w14:textId="77777777" w:rsidR="00320BFA" w:rsidRPr="000976E3" w:rsidRDefault="00320BFA" w:rsidP="00F31359">
          <w:pPr>
            <w:pStyle w:val="Cabealho"/>
            <w:tabs>
              <w:tab w:val="clear" w:pos="8640"/>
              <w:tab w:val="right" w:pos="8931"/>
            </w:tabs>
            <w:ind w:right="141"/>
            <w:rPr>
              <w:rStyle w:val="Nmerodepgina"/>
            </w:rPr>
          </w:pPr>
          <w:r w:rsidRPr="000976E3">
            <w:rPr>
              <w:rStyle w:val="Nmerodepgina"/>
            </w:rPr>
            <w:t>PROJETO TCC - BCC</w:t>
          </w:r>
        </w:p>
      </w:tc>
      <w:tc>
        <w:tcPr>
          <w:tcW w:w="4819" w:type="dxa"/>
          <w:shd w:val="clear" w:color="auto" w:fill="auto"/>
        </w:tcPr>
        <w:p w14:paraId="2BA09B2C" w14:textId="77777777" w:rsidR="00320BFA" w:rsidRPr="000976E3" w:rsidRDefault="00320BFA" w:rsidP="00F31359">
          <w:pPr>
            <w:pStyle w:val="Cabealho"/>
            <w:tabs>
              <w:tab w:val="clear" w:pos="8640"/>
              <w:tab w:val="right" w:pos="8931"/>
            </w:tabs>
            <w:ind w:right="141"/>
            <w:jc w:val="right"/>
            <w:rPr>
              <w:rStyle w:val="Nmerodepgina"/>
            </w:rPr>
          </w:pPr>
          <w:r w:rsidRPr="000976E3">
            <w:rPr>
              <w:rStyle w:val="Nmerodepgina"/>
            </w:rPr>
            <w:t>ANO/SEMESTRE:</w:t>
          </w:r>
        </w:p>
      </w:tc>
      <w:tc>
        <w:tcPr>
          <w:tcW w:w="1166" w:type="dxa"/>
          <w:shd w:val="clear" w:color="auto" w:fill="auto"/>
        </w:tcPr>
        <w:p w14:paraId="4B6DB848" w14:textId="77777777" w:rsidR="00320BFA" w:rsidRPr="000976E3" w:rsidRDefault="00320BFA" w:rsidP="00F31359">
          <w:pPr>
            <w:pStyle w:val="Cabealho"/>
            <w:tabs>
              <w:tab w:val="clear" w:pos="8640"/>
              <w:tab w:val="right" w:pos="8931"/>
            </w:tabs>
            <w:ind w:right="141"/>
            <w:jc w:val="right"/>
            <w:rPr>
              <w:rStyle w:val="Nmerodepgina"/>
            </w:rPr>
          </w:pPr>
        </w:p>
      </w:tc>
    </w:tr>
  </w:tbl>
  <w:p w14:paraId="776E9201" w14:textId="77777777" w:rsidR="00320BFA" w:rsidRPr="000976E3"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C14A76"/>
    <w:multiLevelType w:val="multilevel"/>
    <w:tmpl w:val="905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D2D7D77"/>
    <w:multiLevelType w:val="hybridMultilevel"/>
    <w:tmpl w:val="4328AD46"/>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6" w15:restartNumberingAfterBreak="0">
    <w:nsid w:val="24FB6310"/>
    <w:multiLevelType w:val="hybridMultilevel"/>
    <w:tmpl w:val="3912E802"/>
    <w:lvl w:ilvl="0" w:tplc="15105D8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279C4E28"/>
    <w:multiLevelType w:val="hybridMultilevel"/>
    <w:tmpl w:val="270C6302"/>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8" w15:restartNumberingAfterBreak="0">
    <w:nsid w:val="39F05E82"/>
    <w:multiLevelType w:val="multilevel"/>
    <w:tmpl w:val="E544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D1AA2"/>
    <w:multiLevelType w:val="hybridMultilevel"/>
    <w:tmpl w:val="BB286A28"/>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10" w15:restartNumberingAfterBreak="0">
    <w:nsid w:val="42FD191A"/>
    <w:multiLevelType w:val="multilevel"/>
    <w:tmpl w:val="3C42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F4114"/>
    <w:multiLevelType w:val="multilevel"/>
    <w:tmpl w:val="C356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64ED7"/>
    <w:multiLevelType w:val="hybridMultilevel"/>
    <w:tmpl w:val="37F621B0"/>
    <w:lvl w:ilvl="0" w:tplc="B45A7D9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5"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6" w15:restartNumberingAfterBreak="0">
    <w:nsid w:val="7CB0319F"/>
    <w:multiLevelType w:val="multilevel"/>
    <w:tmpl w:val="BF8E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611EE"/>
    <w:multiLevelType w:val="multilevel"/>
    <w:tmpl w:val="F652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4"/>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13"/>
  </w:num>
  <w:num w:numId="13" w16cid:durableId="1389958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5"/>
  </w:num>
  <w:num w:numId="16" w16cid:durableId="6705226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5"/>
  </w:num>
  <w:num w:numId="18" w16cid:durableId="21469215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31585060">
    <w:abstractNumId w:val="9"/>
  </w:num>
  <w:num w:numId="21" w16cid:durableId="527330463">
    <w:abstractNumId w:val="12"/>
  </w:num>
  <w:num w:numId="22" w16cid:durableId="1619754225">
    <w:abstractNumId w:val="6"/>
  </w:num>
  <w:num w:numId="23" w16cid:durableId="41029422">
    <w:abstractNumId w:val="10"/>
  </w:num>
  <w:num w:numId="24" w16cid:durableId="127477953">
    <w:abstractNumId w:val="3"/>
  </w:num>
  <w:num w:numId="25" w16cid:durableId="213004650">
    <w:abstractNumId w:val="8"/>
  </w:num>
  <w:num w:numId="26" w16cid:durableId="1776318697">
    <w:abstractNumId w:val="17"/>
  </w:num>
  <w:num w:numId="27" w16cid:durableId="1881550730">
    <w:abstractNumId w:val="11"/>
  </w:num>
  <w:num w:numId="28" w16cid:durableId="748579735">
    <w:abstractNumId w:val="16"/>
  </w:num>
  <w:num w:numId="29" w16cid:durableId="6068172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94130006">
    <w:abstractNumId w:val="7"/>
  </w:num>
  <w:num w:numId="31" w16cid:durableId="1024208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055C"/>
    <w:rsid w:val="0001115A"/>
    <w:rsid w:val="00012922"/>
    <w:rsid w:val="000150D8"/>
    <w:rsid w:val="0001575C"/>
    <w:rsid w:val="0001726E"/>
    <w:rsid w:val="000179B5"/>
    <w:rsid w:val="00017B62"/>
    <w:rsid w:val="000204E7"/>
    <w:rsid w:val="00022C33"/>
    <w:rsid w:val="00023F53"/>
    <w:rsid w:val="00023FA0"/>
    <w:rsid w:val="0002602F"/>
    <w:rsid w:val="00030E4A"/>
    <w:rsid w:val="00031A27"/>
    <w:rsid w:val="00031EE0"/>
    <w:rsid w:val="000350B0"/>
    <w:rsid w:val="00042891"/>
    <w:rsid w:val="000444F4"/>
    <w:rsid w:val="0004641A"/>
    <w:rsid w:val="000500D6"/>
    <w:rsid w:val="00052A07"/>
    <w:rsid w:val="000533DA"/>
    <w:rsid w:val="000544B0"/>
    <w:rsid w:val="0005457F"/>
    <w:rsid w:val="000608E9"/>
    <w:rsid w:val="000613DF"/>
    <w:rsid w:val="00061FEB"/>
    <w:rsid w:val="000661DA"/>
    <w:rsid w:val="000667DF"/>
    <w:rsid w:val="0007209B"/>
    <w:rsid w:val="00075792"/>
    <w:rsid w:val="00080F9C"/>
    <w:rsid w:val="00083FCD"/>
    <w:rsid w:val="0008579A"/>
    <w:rsid w:val="000867E4"/>
    <w:rsid w:val="00086AA8"/>
    <w:rsid w:val="0008732D"/>
    <w:rsid w:val="000935C2"/>
    <w:rsid w:val="0009735C"/>
    <w:rsid w:val="000976E3"/>
    <w:rsid w:val="000A0F1B"/>
    <w:rsid w:val="000A104C"/>
    <w:rsid w:val="000A19DE"/>
    <w:rsid w:val="000A3EAB"/>
    <w:rsid w:val="000A599F"/>
    <w:rsid w:val="000A63BD"/>
    <w:rsid w:val="000B12B2"/>
    <w:rsid w:val="000B232C"/>
    <w:rsid w:val="000B3868"/>
    <w:rsid w:val="000C0199"/>
    <w:rsid w:val="000C1926"/>
    <w:rsid w:val="000C1A18"/>
    <w:rsid w:val="000C648D"/>
    <w:rsid w:val="000D1294"/>
    <w:rsid w:val="000D2293"/>
    <w:rsid w:val="000D4C8D"/>
    <w:rsid w:val="000D77C2"/>
    <w:rsid w:val="000E039E"/>
    <w:rsid w:val="000E27F9"/>
    <w:rsid w:val="000E2B1E"/>
    <w:rsid w:val="000E311F"/>
    <w:rsid w:val="000E349B"/>
    <w:rsid w:val="000E3A68"/>
    <w:rsid w:val="000E3FEE"/>
    <w:rsid w:val="000E6CE0"/>
    <w:rsid w:val="000F0797"/>
    <w:rsid w:val="000F6DB7"/>
    <w:rsid w:val="000F77E3"/>
    <w:rsid w:val="00107261"/>
    <w:rsid w:val="00107B02"/>
    <w:rsid w:val="00110588"/>
    <w:rsid w:val="00110C27"/>
    <w:rsid w:val="0011363A"/>
    <w:rsid w:val="00113A3F"/>
    <w:rsid w:val="001164FE"/>
    <w:rsid w:val="00121714"/>
    <w:rsid w:val="0012249D"/>
    <w:rsid w:val="00122D1A"/>
    <w:rsid w:val="00125084"/>
    <w:rsid w:val="00125277"/>
    <w:rsid w:val="001265F2"/>
    <w:rsid w:val="00126BC7"/>
    <w:rsid w:val="00131549"/>
    <w:rsid w:val="0013161A"/>
    <w:rsid w:val="00132515"/>
    <w:rsid w:val="00133480"/>
    <w:rsid w:val="001335F1"/>
    <w:rsid w:val="001375F7"/>
    <w:rsid w:val="001406BE"/>
    <w:rsid w:val="001416A8"/>
    <w:rsid w:val="00146EE5"/>
    <w:rsid w:val="00150B81"/>
    <w:rsid w:val="001554E9"/>
    <w:rsid w:val="00162BF1"/>
    <w:rsid w:val="001654FE"/>
    <w:rsid w:val="0016560C"/>
    <w:rsid w:val="00186092"/>
    <w:rsid w:val="00186E39"/>
    <w:rsid w:val="0019058C"/>
    <w:rsid w:val="001939E0"/>
    <w:rsid w:val="00193A97"/>
    <w:rsid w:val="001948BE"/>
    <w:rsid w:val="0019547B"/>
    <w:rsid w:val="001955AF"/>
    <w:rsid w:val="0019796C"/>
    <w:rsid w:val="001A12CE"/>
    <w:rsid w:val="001A6292"/>
    <w:rsid w:val="001A7511"/>
    <w:rsid w:val="001B23C5"/>
    <w:rsid w:val="001B2F1E"/>
    <w:rsid w:val="001B3476"/>
    <w:rsid w:val="001B6C93"/>
    <w:rsid w:val="001B7907"/>
    <w:rsid w:val="001C0256"/>
    <w:rsid w:val="001C33B0"/>
    <w:rsid w:val="001C57E6"/>
    <w:rsid w:val="001C5BF4"/>
    <w:rsid w:val="001C5CBB"/>
    <w:rsid w:val="001C7915"/>
    <w:rsid w:val="001D01FA"/>
    <w:rsid w:val="001D2604"/>
    <w:rsid w:val="001D465C"/>
    <w:rsid w:val="001D5C8C"/>
    <w:rsid w:val="001D6234"/>
    <w:rsid w:val="001E0EB6"/>
    <w:rsid w:val="001E112A"/>
    <w:rsid w:val="001E646A"/>
    <w:rsid w:val="001E682E"/>
    <w:rsid w:val="001E69BE"/>
    <w:rsid w:val="001F007F"/>
    <w:rsid w:val="001F0414"/>
    <w:rsid w:val="001F0D36"/>
    <w:rsid w:val="001F1FEF"/>
    <w:rsid w:val="001F256F"/>
    <w:rsid w:val="00202F3F"/>
    <w:rsid w:val="00216C9E"/>
    <w:rsid w:val="00222123"/>
    <w:rsid w:val="00224BB2"/>
    <w:rsid w:val="00232FCF"/>
    <w:rsid w:val="00235240"/>
    <w:rsid w:val="00235898"/>
    <w:rsid w:val="002368FD"/>
    <w:rsid w:val="0024110F"/>
    <w:rsid w:val="002423AB"/>
    <w:rsid w:val="002440B0"/>
    <w:rsid w:val="0024542D"/>
    <w:rsid w:val="002454F3"/>
    <w:rsid w:val="0025685C"/>
    <w:rsid w:val="00261EE7"/>
    <w:rsid w:val="0026379B"/>
    <w:rsid w:val="00266039"/>
    <w:rsid w:val="002719AE"/>
    <w:rsid w:val="002725C4"/>
    <w:rsid w:val="00276E8F"/>
    <w:rsid w:val="0027792D"/>
    <w:rsid w:val="002801EE"/>
    <w:rsid w:val="00280F5F"/>
    <w:rsid w:val="00282152"/>
    <w:rsid w:val="00282723"/>
    <w:rsid w:val="00282788"/>
    <w:rsid w:val="0028617A"/>
    <w:rsid w:val="00286363"/>
    <w:rsid w:val="0029052A"/>
    <w:rsid w:val="0029608A"/>
    <w:rsid w:val="00297BB9"/>
    <w:rsid w:val="00297D2A"/>
    <w:rsid w:val="002A5163"/>
    <w:rsid w:val="002A6617"/>
    <w:rsid w:val="002A7D84"/>
    <w:rsid w:val="002A7E1B"/>
    <w:rsid w:val="002B0964"/>
    <w:rsid w:val="002B0EDC"/>
    <w:rsid w:val="002B1BF7"/>
    <w:rsid w:val="002B4718"/>
    <w:rsid w:val="002C0698"/>
    <w:rsid w:val="002C37AD"/>
    <w:rsid w:val="002C5C6D"/>
    <w:rsid w:val="002C7167"/>
    <w:rsid w:val="002D2C02"/>
    <w:rsid w:val="002D3C26"/>
    <w:rsid w:val="002D6A3B"/>
    <w:rsid w:val="002D79EF"/>
    <w:rsid w:val="002E6DD1"/>
    <w:rsid w:val="002F027E"/>
    <w:rsid w:val="002F6021"/>
    <w:rsid w:val="002F6E5C"/>
    <w:rsid w:val="00311AD3"/>
    <w:rsid w:val="003128B3"/>
    <w:rsid w:val="00312CEA"/>
    <w:rsid w:val="00313C48"/>
    <w:rsid w:val="003178F6"/>
    <w:rsid w:val="00320BFA"/>
    <w:rsid w:val="003210C3"/>
    <w:rsid w:val="0032378D"/>
    <w:rsid w:val="003255B3"/>
    <w:rsid w:val="003323B0"/>
    <w:rsid w:val="00335048"/>
    <w:rsid w:val="00336EA2"/>
    <w:rsid w:val="00340AD0"/>
    <w:rsid w:val="00340B6D"/>
    <w:rsid w:val="00340C8E"/>
    <w:rsid w:val="00341C5B"/>
    <w:rsid w:val="003436CC"/>
    <w:rsid w:val="003442CF"/>
    <w:rsid w:val="00344540"/>
    <w:rsid w:val="0034617C"/>
    <w:rsid w:val="00347AC5"/>
    <w:rsid w:val="003519A3"/>
    <w:rsid w:val="003603B5"/>
    <w:rsid w:val="00360C48"/>
    <w:rsid w:val="003620A7"/>
    <w:rsid w:val="00362443"/>
    <w:rsid w:val="003662F2"/>
    <w:rsid w:val="0037046F"/>
    <w:rsid w:val="0037338B"/>
    <w:rsid w:val="00375AC6"/>
    <w:rsid w:val="00375F0E"/>
    <w:rsid w:val="00377DA7"/>
    <w:rsid w:val="0038074B"/>
    <w:rsid w:val="00381C3C"/>
    <w:rsid w:val="00383087"/>
    <w:rsid w:val="003943B5"/>
    <w:rsid w:val="003A2B7D"/>
    <w:rsid w:val="003A33C2"/>
    <w:rsid w:val="003A4A75"/>
    <w:rsid w:val="003A5366"/>
    <w:rsid w:val="003A6ADF"/>
    <w:rsid w:val="003B2000"/>
    <w:rsid w:val="003B647A"/>
    <w:rsid w:val="003B7F25"/>
    <w:rsid w:val="003C2D72"/>
    <w:rsid w:val="003C3C0C"/>
    <w:rsid w:val="003C5262"/>
    <w:rsid w:val="003D07A2"/>
    <w:rsid w:val="003D17BF"/>
    <w:rsid w:val="003D398C"/>
    <w:rsid w:val="003D473B"/>
    <w:rsid w:val="003D4B35"/>
    <w:rsid w:val="003E4F19"/>
    <w:rsid w:val="003E7C9B"/>
    <w:rsid w:val="003F0F01"/>
    <w:rsid w:val="003F2686"/>
    <w:rsid w:val="003F2731"/>
    <w:rsid w:val="003F5F25"/>
    <w:rsid w:val="003F60CC"/>
    <w:rsid w:val="003F659E"/>
    <w:rsid w:val="0040436D"/>
    <w:rsid w:val="00406B21"/>
    <w:rsid w:val="00410543"/>
    <w:rsid w:val="00413262"/>
    <w:rsid w:val="00413EB8"/>
    <w:rsid w:val="004173CC"/>
    <w:rsid w:val="0042356B"/>
    <w:rsid w:val="004240A7"/>
    <w:rsid w:val="0042420A"/>
    <w:rsid w:val="004243D2"/>
    <w:rsid w:val="00424610"/>
    <w:rsid w:val="00424AD5"/>
    <w:rsid w:val="00425F4D"/>
    <w:rsid w:val="00426B03"/>
    <w:rsid w:val="00427B47"/>
    <w:rsid w:val="00431C8E"/>
    <w:rsid w:val="00435424"/>
    <w:rsid w:val="00435B42"/>
    <w:rsid w:val="00435C0B"/>
    <w:rsid w:val="00440BFA"/>
    <w:rsid w:val="00451B94"/>
    <w:rsid w:val="00455AED"/>
    <w:rsid w:val="0046400D"/>
    <w:rsid w:val="004661F2"/>
    <w:rsid w:val="00470228"/>
    <w:rsid w:val="00470C41"/>
    <w:rsid w:val="0047223D"/>
    <w:rsid w:val="0047690F"/>
    <w:rsid w:val="00476C22"/>
    <w:rsid w:val="00476C78"/>
    <w:rsid w:val="004806D2"/>
    <w:rsid w:val="00482174"/>
    <w:rsid w:val="004829B0"/>
    <w:rsid w:val="004830B8"/>
    <w:rsid w:val="0048576D"/>
    <w:rsid w:val="004910F6"/>
    <w:rsid w:val="00491A80"/>
    <w:rsid w:val="00493B1A"/>
    <w:rsid w:val="0049495C"/>
    <w:rsid w:val="00495F49"/>
    <w:rsid w:val="00497EF6"/>
    <w:rsid w:val="004A0F0C"/>
    <w:rsid w:val="004B0653"/>
    <w:rsid w:val="004B42D8"/>
    <w:rsid w:val="004B6525"/>
    <w:rsid w:val="004B6B8F"/>
    <w:rsid w:val="004B7511"/>
    <w:rsid w:val="004C0878"/>
    <w:rsid w:val="004C249A"/>
    <w:rsid w:val="004C6DEE"/>
    <w:rsid w:val="004D012C"/>
    <w:rsid w:val="004D112F"/>
    <w:rsid w:val="004D2CF4"/>
    <w:rsid w:val="004D3CAF"/>
    <w:rsid w:val="004D52C2"/>
    <w:rsid w:val="004D5BB8"/>
    <w:rsid w:val="004D68DC"/>
    <w:rsid w:val="004E23CE"/>
    <w:rsid w:val="004E516B"/>
    <w:rsid w:val="004F3C47"/>
    <w:rsid w:val="004F674E"/>
    <w:rsid w:val="00500539"/>
    <w:rsid w:val="00503373"/>
    <w:rsid w:val="00503F3F"/>
    <w:rsid w:val="00504693"/>
    <w:rsid w:val="00507294"/>
    <w:rsid w:val="00513CD4"/>
    <w:rsid w:val="005312EB"/>
    <w:rsid w:val="00532130"/>
    <w:rsid w:val="00536336"/>
    <w:rsid w:val="0054044B"/>
    <w:rsid w:val="005414AE"/>
    <w:rsid w:val="00542ED7"/>
    <w:rsid w:val="00546E5E"/>
    <w:rsid w:val="00550A3C"/>
    <w:rsid w:val="00550B28"/>
    <w:rsid w:val="00550D4A"/>
    <w:rsid w:val="00554255"/>
    <w:rsid w:val="00560DA9"/>
    <w:rsid w:val="0056132D"/>
    <w:rsid w:val="00561EF5"/>
    <w:rsid w:val="005625A8"/>
    <w:rsid w:val="00564A29"/>
    <w:rsid w:val="00564FBC"/>
    <w:rsid w:val="005705A9"/>
    <w:rsid w:val="00572864"/>
    <w:rsid w:val="00581BD6"/>
    <w:rsid w:val="0058482B"/>
    <w:rsid w:val="0058618A"/>
    <w:rsid w:val="005865CB"/>
    <w:rsid w:val="00587002"/>
    <w:rsid w:val="00587AF3"/>
    <w:rsid w:val="00587FC5"/>
    <w:rsid w:val="00590F5D"/>
    <w:rsid w:val="00591611"/>
    <w:rsid w:val="00592BA8"/>
    <w:rsid w:val="0059703A"/>
    <w:rsid w:val="005A023B"/>
    <w:rsid w:val="005A13DC"/>
    <w:rsid w:val="005A362B"/>
    <w:rsid w:val="005A37C0"/>
    <w:rsid w:val="005A4952"/>
    <w:rsid w:val="005A4CE8"/>
    <w:rsid w:val="005B05E5"/>
    <w:rsid w:val="005B20A1"/>
    <w:rsid w:val="005B21C3"/>
    <w:rsid w:val="005B2478"/>
    <w:rsid w:val="005B2E12"/>
    <w:rsid w:val="005C21FC"/>
    <w:rsid w:val="005C2502"/>
    <w:rsid w:val="005C2DEB"/>
    <w:rsid w:val="005C30AE"/>
    <w:rsid w:val="005C310E"/>
    <w:rsid w:val="005D24D6"/>
    <w:rsid w:val="005D6B11"/>
    <w:rsid w:val="005E062F"/>
    <w:rsid w:val="005E0F0B"/>
    <w:rsid w:val="005E2DDF"/>
    <w:rsid w:val="005E35F3"/>
    <w:rsid w:val="005E400D"/>
    <w:rsid w:val="005E698D"/>
    <w:rsid w:val="005F09F1"/>
    <w:rsid w:val="005F260C"/>
    <w:rsid w:val="005F510D"/>
    <w:rsid w:val="005F645A"/>
    <w:rsid w:val="005F7EDE"/>
    <w:rsid w:val="0060060C"/>
    <w:rsid w:val="006050CA"/>
    <w:rsid w:val="00605D5B"/>
    <w:rsid w:val="006118D1"/>
    <w:rsid w:val="0061251F"/>
    <w:rsid w:val="00613B57"/>
    <w:rsid w:val="00620D93"/>
    <w:rsid w:val="00621282"/>
    <w:rsid w:val="0062223A"/>
    <w:rsid w:val="0062386A"/>
    <w:rsid w:val="006240C7"/>
    <w:rsid w:val="0062466D"/>
    <w:rsid w:val="006248FA"/>
    <w:rsid w:val="00625223"/>
    <w:rsid w:val="0062576D"/>
    <w:rsid w:val="00625788"/>
    <w:rsid w:val="006305AA"/>
    <w:rsid w:val="0063277E"/>
    <w:rsid w:val="00635BC9"/>
    <w:rsid w:val="006364F4"/>
    <w:rsid w:val="006371D4"/>
    <w:rsid w:val="00640352"/>
    <w:rsid w:val="00641A27"/>
    <w:rsid w:val="006426D5"/>
    <w:rsid w:val="00642924"/>
    <w:rsid w:val="00645A77"/>
    <w:rsid w:val="006466FF"/>
    <w:rsid w:val="00646A5F"/>
    <w:rsid w:val="006475C1"/>
    <w:rsid w:val="00653CC3"/>
    <w:rsid w:val="00656C00"/>
    <w:rsid w:val="00661967"/>
    <w:rsid w:val="00661F61"/>
    <w:rsid w:val="00663064"/>
    <w:rsid w:val="00664775"/>
    <w:rsid w:val="00666B6C"/>
    <w:rsid w:val="006716F9"/>
    <w:rsid w:val="00671B49"/>
    <w:rsid w:val="00674155"/>
    <w:rsid w:val="006741E7"/>
    <w:rsid w:val="006746CA"/>
    <w:rsid w:val="00683D00"/>
    <w:rsid w:val="0068613C"/>
    <w:rsid w:val="00695745"/>
    <w:rsid w:val="0069600B"/>
    <w:rsid w:val="006A0A1A"/>
    <w:rsid w:val="006A6460"/>
    <w:rsid w:val="006B0760"/>
    <w:rsid w:val="006B104E"/>
    <w:rsid w:val="006B12E2"/>
    <w:rsid w:val="006B22CF"/>
    <w:rsid w:val="006B5AEA"/>
    <w:rsid w:val="006B6383"/>
    <w:rsid w:val="006B640D"/>
    <w:rsid w:val="006C5A8F"/>
    <w:rsid w:val="006C61FA"/>
    <w:rsid w:val="006D0896"/>
    <w:rsid w:val="006D2982"/>
    <w:rsid w:val="006E0512"/>
    <w:rsid w:val="006E25D2"/>
    <w:rsid w:val="006E5E30"/>
    <w:rsid w:val="006F36AF"/>
    <w:rsid w:val="006F4336"/>
    <w:rsid w:val="006F60C0"/>
    <w:rsid w:val="00700D4A"/>
    <w:rsid w:val="00702CD2"/>
    <w:rsid w:val="0070391A"/>
    <w:rsid w:val="00706486"/>
    <w:rsid w:val="007116F9"/>
    <w:rsid w:val="007214E3"/>
    <w:rsid w:val="00721FD1"/>
    <w:rsid w:val="007221DF"/>
    <w:rsid w:val="007222F7"/>
    <w:rsid w:val="00722FDD"/>
    <w:rsid w:val="00724679"/>
    <w:rsid w:val="00725368"/>
    <w:rsid w:val="00725831"/>
    <w:rsid w:val="00725F9D"/>
    <w:rsid w:val="00727F48"/>
    <w:rsid w:val="007304F3"/>
    <w:rsid w:val="00730839"/>
    <w:rsid w:val="00730DFD"/>
    <w:rsid w:val="00730F60"/>
    <w:rsid w:val="0073312B"/>
    <w:rsid w:val="00733FF9"/>
    <w:rsid w:val="00752038"/>
    <w:rsid w:val="007522C9"/>
    <w:rsid w:val="0075405F"/>
    <w:rsid w:val="007554DF"/>
    <w:rsid w:val="0075776D"/>
    <w:rsid w:val="0075779B"/>
    <w:rsid w:val="007613FB"/>
    <w:rsid w:val="00761E34"/>
    <w:rsid w:val="00770837"/>
    <w:rsid w:val="007722BF"/>
    <w:rsid w:val="0077580B"/>
    <w:rsid w:val="00781167"/>
    <w:rsid w:val="007854B3"/>
    <w:rsid w:val="0078787D"/>
    <w:rsid w:val="00787FA8"/>
    <w:rsid w:val="00791978"/>
    <w:rsid w:val="007944F8"/>
    <w:rsid w:val="00794E4F"/>
    <w:rsid w:val="00796C30"/>
    <w:rsid w:val="007973E3"/>
    <w:rsid w:val="007A1883"/>
    <w:rsid w:val="007B11EB"/>
    <w:rsid w:val="007B6C4F"/>
    <w:rsid w:val="007C19DF"/>
    <w:rsid w:val="007D02F4"/>
    <w:rsid w:val="007D0720"/>
    <w:rsid w:val="007D10F2"/>
    <w:rsid w:val="007D207E"/>
    <w:rsid w:val="007D6DEC"/>
    <w:rsid w:val="007E46A1"/>
    <w:rsid w:val="007E5CE1"/>
    <w:rsid w:val="007E67F9"/>
    <w:rsid w:val="007E730D"/>
    <w:rsid w:val="007E7311"/>
    <w:rsid w:val="007F20C0"/>
    <w:rsid w:val="007F38A6"/>
    <w:rsid w:val="007F3AFA"/>
    <w:rsid w:val="007F403E"/>
    <w:rsid w:val="00800B55"/>
    <w:rsid w:val="00802D0F"/>
    <w:rsid w:val="008038D8"/>
    <w:rsid w:val="008072AC"/>
    <w:rsid w:val="0080755D"/>
    <w:rsid w:val="00810CEA"/>
    <w:rsid w:val="00812E75"/>
    <w:rsid w:val="00812F7F"/>
    <w:rsid w:val="0082137B"/>
    <w:rsid w:val="00822429"/>
    <w:rsid w:val="008233E5"/>
    <w:rsid w:val="00823B09"/>
    <w:rsid w:val="00833DE8"/>
    <w:rsid w:val="00833F47"/>
    <w:rsid w:val="008348C3"/>
    <w:rsid w:val="008373B4"/>
    <w:rsid w:val="008404C4"/>
    <w:rsid w:val="00844FDE"/>
    <w:rsid w:val="00846607"/>
    <w:rsid w:val="00847D37"/>
    <w:rsid w:val="0085001D"/>
    <w:rsid w:val="008570E8"/>
    <w:rsid w:val="008573CC"/>
    <w:rsid w:val="008601DD"/>
    <w:rsid w:val="00861022"/>
    <w:rsid w:val="008666C8"/>
    <w:rsid w:val="00870802"/>
    <w:rsid w:val="00871A41"/>
    <w:rsid w:val="00875201"/>
    <w:rsid w:val="00877CA1"/>
    <w:rsid w:val="00883C8E"/>
    <w:rsid w:val="008853C4"/>
    <w:rsid w:val="00886D76"/>
    <w:rsid w:val="00892FA9"/>
    <w:rsid w:val="00897019"/>
    <w:rsid w:val="008A2B92"/>
    <w:rsid w:val="008A3072"/>
    <w:rsid w:val="008B0A07"/>
    <w:rsid w:val="008B183E"/>
    <w:rsid w:val="008B3883"/>
    <w:rsid w:val="008B3B3E"/>
    <w:rsid w:val="008B67DA"/>
    <w:rsid w:val="008B6B90"/>
    <w:rsid w:val="008B781F"/>
    <w:rsid w:val="008C0069"/>
    <w:rsid w:val="008C1495"/>
    <w:rsid w:val="008C4CEB"/>
    <w:rsid w:val="008C53B4"/>
    <w:rsid w:val="008C5E2A"/>
    <w:rsid w:val="008D0309"/>
    <w:rsid w:val="008D4159"/>
    <w:rsid w:val="008D5522"/>
    <w:rsid w:val="008D5840"/>
    <w:rsid w:val="008D5D5C"/>
    <w:rsid w:val="008D69C5"/>
    <w:rsid w:val="008D7404"/>
    <w:rsid w:val="008E0F86"/>
    <w:rsid w:val="008F2DC1"/>
    <w:rsid w:val="008F65A7"/>
    <w:rsid w:val="008F691A"/>
    <w:rsid w:val="008F70AD"/>
    <w:rsid w:val="008F7CE2"/>
    <w:rsid w:val="00900DB1"/>
    <w:rsid w:val="009022BF"/>
    <w:rsid w:val="009023DC"/>
    <w:rsid w:val="00905F8C"/>
    <w:rsid w:val="00911CD9"/>
    <w:rsid w:val="00912B71"/>
    <w:rsid w:val="009261DE"/>
    <w:rsid w:val="00926B83"/>
    <w:rsid w:val="00927206"/>
    <w:rsid w:val="00931632"/>
    <w:rsid w:val="00931A3B"/>
    <w:rsid w:val="00932C92"/>
    <w:rsid w:val="0093775F"/>
    <w:rsid w:val="00944349"/>
    <w:rsid w:val="009454E4"/>
    <w:rsid w:val="00945729"/>
    <w:rsid w:val="00946836"/>
    <w:rsid w:val="00947715"/>
    <w:rsid w:val="00953899"/>
    <w:rsid w:val="009566A1"/>
    <w:rsid w:val="0096683A"/>
    <w:rsid w:val="00967611"/>
    <w:rsid w:val="00974370"/>
    <w:rsid w:val="00974873"/>
    <w:rsid w:val="00975320"/>
    <w:rsid w:val="00976826"/>
    <w:rsid w:val="00976E0F"/>
    <w:rsid w:val="009775BA"/>
    <w:rsid w:val="00984240"/>
    <w:rsid w:val="00984AD6"/>
    <w:rsid w:val="00987845"/>
    <w:rsid w:val="00987F2B"/>
    <w:rsid w:val="00995B07"/>
    <w:rsid w:val="00997135"/>
    <w:rsid w:val="009A2619"/>
    <w:rsid w:val="009A5850"/>
    <w:rsid w:val="009A72BB"/>
    <w:rsid w:val="009B10D6"/>
    <w:rsid w:val="009B21B0"/>
    <w:rsid w:val="009B380D"/>
    <w:rsid w:val="009C280A"/>
    <w:rsid w:val="009D32E6"/>
    <w:rsid w:val="009D65D0"/>
    <w:rsid w:val="009D7E91"/>
    <w:rsid w:val="009E135E"/>
    <w:rsid w:val="009E3C92"/>
    <w:rsid w:val="009E3E89"/>
    <w:rsid w:val="009E52B5"/>
    <w:rsid w:val="009E54F4"/>
    <w:rsid w:val="009E71AD"/>
    <w:rsid w:val="009E71F7"/>
    <w:rsid w:val="009F2BFA"/>
    <w:rsid w:val="009F6ECF"/>
    <w:rsid w:val="00A017C9"/>
    <w:rsid w:val="00A032B4"/>
    <w:rsid w:val="00A03A3D"/>
    <w:rsid w:val="00A045C4"/>
    <w:rsid w:val="00A069AB"/>
    <w:rsid w:val="00A10DA3"/>
    <w:rsid w:val="00A10DFA"/>
    <w:rsid w:val="00A12735"/>
    <w:rsid w:val="00A12C66"/>
    <w:rsid w:val="00A137AB"/>
    <w:rsid w:val="00A16DD4"/>
    <w:rsid w:val="00A21708"/>
    <w:rsid w:val="00A22362"/>
    <w:rsid w:val="00A22A1E"/>
    <w:rsid w:val="00A231E9"/>
    <w:rsid w:val="00A249BA"/>
    <w:rsid w:val="00A24C71"/>
    <w:rsid w:val="00A307C7"/>
    <w:rsid w:val="00A347EB"/>
    <w:rsid w:val="00A362EB"/>
    <w:rsid w:val="00A40EA3"/>
    <w:rsid w:val="00A41ADB"/>
    <w:rsid w:val="00A41F79"/>
    <w:rsid w:val="00A429A8"/>
    <w:rsid w:val="00A44581"/>
    <w:rsid w:val="00A45093"/>
    <w:rsid w:val="00A50400"/>
    <w:rsid w:val="00A50EAF"/>
    <w:rsid w:val="00A5448F"/>
    <w:rsid w:val="00A54ECF"/>
    <w:rsid w:val="00A55C58"/>
    <w:rsid w:val="00A55FB8"/>
    <w:rsid w:val="00A602F9"/>
    <w:rsid w:val="00A61D2B"/>
    <w:rsid w:val="00A650EE"/>
    <w:rsid w:val="00A662C8"/>
    <w:rsid w:val="00A67479"/>
    <w:rsid w:val="00A6752F"/>
    <w:rsid w:val="00A71157"/>
    <w:rsid w:val="00A712EC"/>
    <w:rsid w:val="00A719F5"/>
    <w:rsid w:val="00A7272B"/>
    <w:rsid w:val="00A751B3"/>
    <w:rsid w:val="00A75C9C"/>
    <w:rsid w:val="00A806C2"/>
    <w:rsid w:val="00A820FE"/>
    <w:rsid w:val="00A90706"/>
    <w:rsid w:val="00A92A8D"/>
    <w:rsid w:val="00A966E6"/>
    <w:rsid w:val="00AA080D"/>
    <w:rsid w:val="00AA0AE6"/>
    <w:rsid w:val="00AB2BE3"/>
    <w:rsid w:val="00AB7834"/>
    <w:rsid w:val="00AC4D5F"/>
    <w:rsid w:val="00AD1D2C"/>
    <w:rsid w:val="00AD202E"/>
    <w:rsid w:val="00AE0525"/>
    <w:rsid w:val="00AE08DB"/>
    <w:rsid w:val="00AE2729"/>
    <w:rsid w:val="00AE3148"/>
    <w:rsid w:val="00AE5AE2"/>
    <w:rsid w:val="00AE7343"/>
    <w:rsid w:val="00AF161E"/>
    <w:rsid w:val="00B00A13"/>
    <w:rsid w:val="00B00D69"/>
    <w:rsid w:val="00B00E04"/>
    <w:rsid w:val="00B0511F"/>
    <w:rsid w:val="00B05485"/>
    <w:rsid w:val="00B1458E"/>
    <w:rsid w:val="00B14C51"/>
    <w:rsid w:val="00B20021"/>
    <w:rsid w:val="00B20FDE"/>
    <w:rsid w:val="00B240DC"/>
    <w:rsid w:val="00B25D27"/>
    <w:rsid w:val="00B3339B"/>
    <w:rsid w:val="00B35953"/>
    <w:rsid w:val="00B36821"/>
    <w:rsid w:val="00B4154C"/>
    <w:rsid w:val="00B42041"/>
    <w:rsid w:val="00B43FBF"/>
    <w:rsid w:val="00B44F11"/>
    <w:rsid w:val="00B4768C"/>
    <w:rsid w:val="00B51846"/>
    <w:rsid w:val="00B51AEB"/>
    <w:rsid w:val="00B62979"/>
    <w:rsid w:val="00B70056"/>
    <w:rsid w:val="00B74D75"/>
    <w:rsid w:val="00B823A7"/>
    <w:rsid w:val="00B83F80"/>
    <w:rsid w:val="00B87C0C"/>
    <w:rsid w:val="00B90FA5"/>
    <w:rsid w:val="00B919F1"/>
    <w:rsid w:val="00BA2260"/>
    <w:rsid w:val="00BB086B"/>
    <w:rsid w:val="00BB468D"/>
    <w:rsid w:val="00BB5DE3"/>
    <w:rsid w:val="00BC0E8D"/>
    <w:rsid w:val="00BC3DE6"/>
    <w:rsid w:val="00BC4F18"/>
    <w:rsid w:val="00BD1306"/>
    <w:rsid w:val="00BE5869"/>
    <w:rsid w:val="00BE63AA"/>
    <w:rsid w:val="00BE6551"/>
    <w:rsid w:val="00BF093B"/>
    <w:rsid w:val="00BF14E3"/>
    <w:rsid w:val="00C00B88"/>
    <w:rsid w:val="00C06B2A"/>
    <w:rsid w:val="00C1014C"/>
    <w:rsid w:val="00C13B68"/>
    <w:rsid w:val="00C35E57"/>
    <w:rsid w:val="00C35E80"/>
    <w:rsid w:val="00C40AA2"/>
    <w:rsid w:val="00C4244F"/>
    <w:rsid w:val="00C44EF8"/>
    <w:rsid w:val="00C458D3"/>
    <w:rsid w:val="00C5480D"/>
    <w:rsid w:val="00C62A91"/>
    <w:rsid w:val="00C632ED"/>
    <w:rsid w:val="00C66150"/>
    <w:rsid w:val="00C70EF5"/>
    <w:rsid w:val="00C756C5"/>
    <w:rsid w:val="00C82195"/>
    <w:rsid w:val="00C82CAE"/>
    <w:rsid w:val="00C842B6"/>
    <w:rsid w:val="00C8442E"/>
    <w:rsid w:val="00C91A2B"/>
    <w:rsid w:val="00C930A8"/>
    <w:rsid w:val="00C9474E"/>
    <w:rsid w:val="00CA108B"/>
    <w:rsid w:val="00CA4741"/>
    <w:rsid w:val="00CA6CDB"/>
    <w:rsid w:val="00CB0B27"/>
    <w:rsid w:val="00CB4C07"/>
    <w:rsid w:val="00CB4EFB"/>
    <w:rsid w:val="00CB5E13"/>
    <w:rsid w:val="00CC3524"/>
    <w:rsid w:val="00CD1FD9"/>
    <w:rsid w:val="00CD27BE"/>
    <w:rsid w:val="00CD29E9"/>
    <w:rsid w:val="00CD4BBC"/>
    <w:rsid w:val="00CD4FF3"/>
    <w:rsid w:val="00CD61AE"/>
    <w:rsid w:val="00CD6F0F"/>
    <w:rsid w:val="00CE0BB7"/>
    <w:rsid w:val="00CE3E9A"/>
    <w:rsid w:val="00CE708B"/>
    <w:rsid w:val="00CE77C1"/>
    <w:rsid w:val="00CF26B7"/>
    <w:rsid w:val="00CF6203"/>
    <w:rsid w:val="00CF6E39"/>
    <w:rsid w:val="00CF72DA"/>
    <w:rsid w:val="00D02C7D"/>
    <w:rsid w:val="00D03B57"/>
    <w:rsid w:val="00D075AA"/>
    <w:rsid w:val="00D0769A"/>
    <w:rsid w:val="00D15B4E"/>
    <w:rsid w:val="00D177E7"/>
    <w:rsid w:val="00D2079F"/>
    <w:rsid w:val="00D379F4"/>
    <w:rsid w:val="00D4068C"/>
    <w:rsid w:val="00D447EF"/>
    <w:rsid w:val="00D505E2"/>
    <w:rsid w:val="00D52289"/>
    <w:rsid w:val="00D532B0"/>
    <w:rsid w:val="00D545BF"/>
    <w:rsid w:val="00D56A5E"/>
    <w:rsid w:val="00D56AD5"/>
    <w:rsid w:val="00D578C5"/>
    <w:rsid w:val="00D60599"/>
    <w:rsid w:val="00D613D6"/>
    <w:rsid w:val="00D6175C"/>
    <w:rsid w:val="00D6498F"/>
    <w:rsid w:val="00D663D0"/>
    <w:rsid w:val="00D7019E"/>
    <w:rsid w:val="00D71035"/>
    <w:rsid w:val="00D7463D"/>
    <w:rsid w:val="00D765F9"/>
    <w:rsid w:val="00D80F5A"/>
    <w:rsid w:val="00D83DE8"/>
    <w:rsid w:val="00D84943"/>
    <w:rsid w:val="00D94AE7"/>
    <w:rsid w:val="00D966B3"/>
    <w:rsid w:val="00D970F0"/>
    <w:rsid w:val="00DA11D6"/>
    <w:rsid w:val="00DA16D4"/>
    <w:rsid w:val="00DA4540"/>
    <w:rsid w:val="00DA587E"/>
    <w:rsid w:val="00DA5F3B"/>
    <w:rsid w:val="00DA60F4"/>
    <w:rsid w:val="00DA72D4"/>
    <w:rsid w:val="00DB0F8B"/>
    <w:rsid w:val="00DB2348"/>
    <w:rsid w:val="00DB27D3"/>
    <w:rsid w:val="00DB3052"/>
    <w:rsid w:val="00DC2D17"/>
    <w:rsid w:val="00DC3044"/>
    <w:rsid w:val="00DC54CA"/>
    <w:rsid w:val="00DC5D8F"/>
    <w:rsid w:val="00DC691A"/>
    <w:rsid w:val="00DC6FE6"/>
    <w:rsid w:val="00DD313D"/>
    <w:rsid w:val="00DD3F44"/>
    <w:rsid w:val="00DE0D3E"/>
    <w:rsid w:val="00DE23BF"/>
    <w:rsid w:val="00DE27AC"/>
    <w:rsid w:val="00DE3981"/>
    <w:rsid w:val="00DE40DD"/>
    <w:rsid w:val="00DE76E5"/>
    <w:rsid w:val="00DE7755"/>
    <w:rsid w:val="00DF059A"/>
    <w:rsid w:val="00DF2F7C"/>
    <w:rsid w:val="00DF3D56"/>
    <w:rsid w:val="00DF64E9"/>
    <w:rsid w:val="00DF6D19"/>
    <w:rsid w:val="00DF6ED2"/>
    <w:rsid w:val="00DF70F5"/>
    <w:rsid w:val="00E01BDA"/>
    <w:rsid w:val="00E04E42"/>
    <w:rsid w:val="00E100CA"/>
    <w:rsid w:val="00E2252C"/>
    <w:rsid w:val="00E270C0"/>
    <w:rsid w:val="00E36D82"/>
    <w:rsid w:val="00E44EDC"/>
    <w:rsid w:val="00E460B9"/>
    <w:rsid w:val="00E507FF"/>
    <w:rsid w:val="00E51163"/>
    <w:rsid w:val="00E51601"/>
    <w:rsid w:val="00E51965"/>
    <w:rsid w:val="00E537CF"/>
    <w:rsid w:val="00E638A0"/>
    <w:rsid w:val="00E6448E"/>
    <w:rsid w:val="00E67121"/>
    <w:rsid w:val="00E7198D"/>
    <w:rsid w:val="00E735AF"/>
    <w:rsid w:val="00E74887"/>
    <w:rsid w:val="00E74CA6"/>
    <w:rsid w:val="00E75E3D"/>
    <w:rsid w:val="00E767A4"/>
    <w:rsid w:val="00E7796E"/>
    <w:rsid w:val="00E84491"/>
    <w:rsid w:val="00E84F00"/>
    <w:rsid w:val="00E95DC8"/>
    <w:rsid w:val="00E96940"/>
    <w:rsid w:val="00E9731C"/>
    <w:rsid w:val="00EA1A81"/>
    <w:rsid w:val="00EA4E4C"/>
    <w:rsid w:val="00EA564C"/>
    <w:rsid w:val="00EA5E60"/>
    <w:rsid w:val="00EB04B7"/>
    <w:rsid w:val="00EB38FA"/>
    <w:rsid w:val="00EB40EA"/>
    <w:rsid w:val="00EB4A27"/>
    <w:rsid w:val="00EB6140"/>
    <w:rsid w:val="00EB7992"/>
    <w:rsid w:val="00EC0104"/>
    <w:rsid w:val="00EC0184"/>
    <w:rsid w:val="00EC289E"/>
    <w:rsid w:val="00EC2D7A"/>
    <w:rsid w:val="00EC633A"/>
    <w:rsid w:val="00ED173E"/>
    <w:rsid w:val="00ED1B9D"/>
    <w:rsid w:val="00ED32F5"/>
    <w:rsid w:val="00ED5952"/>
    <w:rsid w:val="00ED67A6"/>
    <w:rsid w:val="00EE056F"/>
    <w:rsid w:val="00EE0F99"/>
    <w:rsid w:val="00EE5C43"/>
    <w:rsid w:val="00EF3707"/>
    <w:rsid w:val="00EF43F5"/>
    <w:rsid w:val="00EF6DB3"/>
    <w:rsid w:val="00EF74D7"/>
    <w:rsid w:val="00EF7BF1"/>
    <w:rsid w:val="00F0030C"/>
    <w:rsid w:val="00F00F32"/>
    <w:rsid w:val="00F013E7"/>
    <w:rsid w:val="00F017AF"/>
    <w:rsid w:val="00F01F24"/>
    <w:rsid w:val="00F02B01"/>
    <w:rsid w:val="00F041C4"/>
    <w:rsid w:val="00F14812"/>
    <w:rsid w:val="00F1598C"/>
    <w:rsid w:val="00F20BC6"/>
    <w:rsid w:val="00F20E0B"/>
    <w:rsid w:val="00F21403"/>
    <w:rsid w:val="00F255FC"/>
    <w:rsid w:val="00F259B0"/>
    <w:rsid w:val="00F26A20"/>
    <w:rsid w:val="00F276C9"/>
    <w:rsid w:val="00F31359"/>
    <w:rsid w:val="00F33D73"/>
    <w:rsid w:val="00F3649F"/>
    <w:rsid w:val="00F40690"/>
    <w:rsid w:val="00F43B8F"/>
    <w:rsid w:val="00F45937"/>
    <w:rsid w:val="00F51785"/>
    <w:rsid w:val="00F52214"/>
    <w:rsid w:val="00F5283D"/>
    <w:rsid w:val="00F530D7"/>
    <w:rsid w:val="00F541E6"/>
    <w:rsid w:val="00F6089A"/>
    <w:rsid w:val="00F62F49"/>
    <w:rsid w:val="00F640BF"/>
    <w:rsid w:val="00F64638"/>
    <w:rsid w:val="00F67C5B"/>
    <w:rsid w:val="00F70754"/>
    <w:rsid w:val="00F77926"/>
    <w:rsid w:val="00F82152"/>
    <w:rsid w:val="00F83A19"/>
    <w:rsid w:val="00F83CA4"/>
    <w:rsid w:val="00F83F85"/>
    <w:rsid w:val="00F84447"/>
    <w:rsid w:val="00F86B72"/>
    <w:rsid w:val="00F879A1"/>
    <w:rsid w:val="00F87D78"/>
    <w:rsid w:val="00F92FC4"/>
    <w:rsid w:val="00F9793C"/>
    <w:rsid w:val="00FA0753"/>
    <w:rsid w:val="00FA0C14"/>
    <w:rsid w:val="00FA137A"/>
    <w:rsid w:val="00FA2390"/>
    <w:rsid w:val="00FA5504"/>
    <w:rsid w:val="00FA7AA6"/>
    <w:rsid w:val="00FB1517"/>
    <w:rsid w:val="00FB380E"/>
    <w:rsid w:val="00FB4B02"/>
    <w:rsid w:val="00FB58E6"/>
    <w:rsid w:val="00FB5E8C"/>
    <w:rsid w:val="00FB6B89"/>
    <w:rsid w:val="00FC2353"/>
    <w:rsid w:val="00FC2831"/>
    <w:rsid w:val="00FC2D40"/>
    <w:rsid w:val="00FC3600"/>
    <w:rsid w:val="00FC4A9F"/>
    <w:rsid w:val="00FC565B"/>
    <w:rsid w:val="00FD0459"/>
    <w:rsid w:val="00FE006E"/>
    <w:rsid w:val="00FE03C6"/>
    <w:rsid w:val="00FE197E"/>
    <w:rsid w:val="00FE1DF9"/>
    <w:rsid w:val="00FE3CE5"/>
    <w:rsid w:val="00FE3D4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link w:val="TF-TEXTOChar"/>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semiHidden/>
    <w:unhideWhenUsed/>
    <w:rsid w:val="00F52214"/>
    <w:pPr>
      <w:keepNext w:val="0"/>
      <w:keepLines w:val="0"/>
      <w:spacing w:before="100" w:beforeAutospacing="1" w:after="100" w:afterAutospacing="1"/>
    </w:pPr>
  </w:style>
  <w:style w:type="character" w:customStyle="1" w:styleId="TF-TEXTOChar">
    <w:name w:val="TF-TEXTO Char"/>
    <w:basedOn w:val="Fontepargpadro"/>
    <w:link w:val="TF-TEXTO"/>
    <w:locked/>
    <w:rsid w:val="005F510D"/>
  </w:style>
  <w:style w:type="character" w:styleId="Forte">
    <w:name w:val="Strong"/>
    <w:basedOn w:val="Fontepargpadro"/>
    <w:uiPriority w:val="22"/>
    <w:qFormat/>
    <w:rsid w:val="000D2293"/>
    <w:rPr>
      <w:b/>
      <w:bCs/>
    </w:rPr>
  </w:style>
  <w:style w:type="character" w:styleId="nfase">
    <w:name w:val="Emphasis"/>
    <w:basedOn w:val="Fontepargpadro"/>
    <w:uiPriority w:val="20"/>
    <w:qFormat/>
    <w:rsid w:val="00A429A8"/>
    <w:rPr>
      <w:i/>
      <w:iCs/>
    </w:rPr>
  </w:style>
  <w:style w:type="character" w:customStyle="1" w:styleId="name">
    <w:name w:val="name"/>
    <w:basedOn w:val="Fontepargpadro"/>
    <w:rsid w:val="002F6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2564">
      <w:bodyDiv w:val="1"/>
      <w:marLeft w:val="0"/>
      <w:marRight w:val="0"/>
      <w:marTop w:val="0"/>
      <w:marBottom w:val="0"/>
      <w:divBdr>
        <w:top w:val="none" w:sz="0" w:space="0" w:color="auto"/>
        <w:left w:val="none" w:sz="0" w:space="0" w:color="auto"/>
        <w:bottom w:val="none" w:sz="0" w:space="0" w:color="auto"/>
        <w:right w:val="none" w:sz="0" w:space="0" w:color="auto"/>
      </w:divBdr>
      <w:divsChild>
        <w:div w:id="1933272485">
          <w:marLeft w:val="0"/>
          <w:marRight w:val="0"/>
          <w:marTop w:val="0"/>
          <w:marBottom w:val="0"/>
          <w:divBdr>
            <w:top w:val="none" w:sz="0" w:space="0" w:color="auto"/>
            <w:left w:val="none" w:sz="0" w:space="0" w:color="auto"/>
            <w:bottom w:val="none" w:sz="0" w:space="0" w:color="auto"/>
            <w:right w:val="none" w:sz="0" w:space="0" w:color="auto"/>
          </w:divBdr>
          <w:divsChild>
            <w:div w:id="565801555">
              <w:marLeft w:val="0"/>
              <w:marRight w:val="0"/>
              <w:marTop w:val="0"/>
              <w:marBottom w:val="0"/>
              <w:divBdr>
                <w:top w:val="none" w:sz="0" w:space="0" w:color="auto"/>
                <w:left w:val="none" w:sz="0" w:space="0" w:color="auto"/>
                <w:bottom w:val="none" w:sz="0" w:space="0" w:color="auto"/>
                <w:right w:val="none" w:sz="0" w:space="0" w:color="auto"/>
              </w:divBdr>
              <w:divsChild>
                <w:div w:id="4617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7307">
      <w:bodyDiv w:val="1"/>
      <w:marLeft w:val="0"/>
      <w:marRight w:val="0"/>
      <w:marTop w:val="0"/>
      <w:marBottom w:val="0"/>
      <w:divBdr>
        <w:top w:val="none" w:sz="0" w:space="0" w:color="auto"/>
        <w:left w:val="none" w:sz="0" w:space="0" w:color="auto"/>
        <w:bottom w:val="none" w:sz="0" w:space="0" w:color="auto"/>
        <w:right w:val="none" w:sz="0" w:space="0" w:color="auto"/>
      </w:divBdr>
    </w:div>
    <w:div w:id="35783501">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7557715">
      <w:bodyDiv w:val="1"/>
      <w:marLeft w:val="0"/>
      <w:marRight w:val="0"/>
      <w:marTop w:val="0"/>
      <w:marBottom w:val="0"/>
      <w:divBdr>
        <w:top w:val="none" w:sz="0" w:space="0" w:color="auto"/>
        <w:left w:val="none" w:sz="0" w:space="0" w:color="auto"/>
        <w:bottom w:val="none" w:sz="0" w:space="0" w:color="auto"/>
        <w:right w:val="none" w:sz="0" w:space="0" w:color="auto"/>
      </w:divBdr>
    </w:div>
    <w:div w:id="88813270">
      <w:bodyDiv w:val="1"/>
      <w:marLeft w:val="0"/>
      <w:marRight w:val="0"/>
      <w:marTop w:val="0"/>
      <w:marBottom w:val="0"/>
      <w:divBdr>
        <w:top w:val="none" w:sz="0" w:space="0" w:color="auto"/>
        <w:left w:val="none" w:sz="0" w:space="0" w:color="auto"/>
        <w:bottom w:val="none" w:sz="0" w:space="0" w:color="auto"/>
        <w:right w:val="none" w:sz="0" w:space="0" w:color="auto"/>
      </w:divBdr>
    </w:div>
    <w:div w:id="178128824">
      <w:bodyDiv w:val="1"/>
      <w:marLeft w:val="0"/>
      <w:marRight w:val="0"/>
      <w:marTop w:val="0"/>
      <w:marBottom w:val="0"/>
      <w:divBdr>
        <w:top w:val="none" w:sz="0" w:space="0" w:color="auto"/>
        <w:left w:val="none" w:sz="0" w:space="0" w:color="auto"/>
        <w:bottom w:val="none" w:sz="0" w:space="0" w:color="auto"/>
        <w:right w:val="none" w:sz="0" w:space="0" w:color="auto"/>
      </w:divBdr>
    </w:div>
    <w:div w:id="38124731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8069576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41325705">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28753042">
      <w:bodyDiv w:val="1"/>
      <w:marLeft w:val="0"/>
      <w:marRight w:val="0"/>
      <w:marTop w:val="0"/>
      <w:marBottom w:val="0"/>
      <w:divBdr>
        <w:top w:val="none" w:sz="0" w:space="0" w:color="auto"/>
        <w:left w:val="none" w:sz="0" w:space="0" w:color="auto"/>
        <w:bottom w:val="none" w:sz="0" w:space="0" w:color="auto"/>
        <w:right w:val="none" w:sz="0" w:space="0" w:color="auto"/>
      </w:divBdr>
    </w:div>
    <w:div w:id="139180496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40170386">
      <w:bodyDiv w:val="1"/>
      <w:marLeft w:val="0"/>
      <w:marRight w:val="0"/>
      <w:marTop w:val="0"/>
      <w:marBottom w:val="0"/>
      <w:divBdr>
        <w:top w:val="none" w:sz="0" w:space="0" w:color="auto"/>
        <w:left w:val="none" w:sz="0" w:space="0" w:color="auto"/>
        <w:bottom w:val="none" w:sz="0" w:space="0" w:color="auto"/>
        <w:right w:val="none" w:sz="0" w:space="0" w:color="auto"/>
      </w:divBdr>
    </w:div>
    <w:div w:id="1590113133">
      <w:bodyDiv w:val="1"/>
      <w:marLeft w:val="0"/>
      <w:marRight w:val="0"/>
      <w:marTop w:val="0"/>
      <w:marBottom w:val="0"/>
      <w:divBdr>
        <w:top w:val="none" w:sz="0" w:space="0" w:color="auto"/>
        <w:left w:val="none" w:sz="0" w:space="0" w:color="auto"/>
        <w:bottom w:val="none" w:sz="0" w:space="0" w:color="auto"/>
        <w:right w:val="none" w:sz="0" w:space="0" w:color="auto"/>
      </w:divBdr>
      <w:divsChild>
        <w:div w:id="489949287">
          <w:marLeft w:val="0"/>
          <w:marRight w:val="0"/>
          <w:marTop w:val="0"/>
          <w:marBottom w:val="0"/>
          <w:divBdr>
            <w:top w:val="none" w:sz="0" w:space="0" w:color="auto"/>
            <w:left w:val="none" w:sz="0" w:space="0" w:color="auto"/>
            <w:bottom w:val="none" w:sz="0" w:space="0" w:color="auto"/>
            <w:right w:val="none" w:sz="0" w:space="0" w:color="auto"/>
          </w:divBdr>
          <w:divsChild>
            <w:div w:id="1144928881">
              <w:marLeft w:val="0"/>
              <w:marRight w:val="0"/>
              <w:marTop w:val="0"/>
              <w:marBottom w:val="0"/>
              <w:divBdr>
                <w:top w:val="none" w:sz="0" w:space="0" w:color="auto"/>
                <w:left w:val="none" w:sz="0" w:space="0" w:color="auto"/>
                <w:bottom w:val="none" w:sz="0" w:space="0" w:color="auto"/>
                <w:right w:val="none" w:sz="0" w:space="0" w:color="auto"/>
              </w:divBdr>
              <w:divsChild>
                <w:div w:id="12454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5277">
      <w:bodyDiv w:val="1"/>
      <w:marLeft w:val="0"/>
      <w:marRight w:val="0"/>
      <w:marTop w:val="0"/>
      <w:marBottom w:val="0"/>
      <w:divBdr>
        <w:top w:val="none" w:sz="0" w:space="0" w:color="auto"/>
        <w:left w:val="none" w:sz="0" w:space="0" w:color="auto"/>
        <w:bottom w:val="none" w:sz="0" w:space="0" w:color="auto"/>
        <w:right w:val="none" w:sz="0" w:space="0" w:color="auto"/>
      </w:divBdr>
    </w:div>
    <w:div w:id="1863713151">
      <w:bodyDiv w:val="1"/>
      <w:marLeft w:val="0"/>
      <w:marRight w:val="0"/>
      <w:marTop w:val="0"/>
      <w:marBottom w:val="0"/>
      <w:divBdr>
        <w:top w:val="none" w:sz="0" w:space="0" w:color="auto"/>
        <w:left w:val="none" w:sz="0" w:space="0" w:color="auto"/>
        <w:bottom w:val="none" w:sz="0" w:space="0" w:color="auto"/>
        <w:right w:val="none" w:sz="0" w:space="0" w:color="auto"/>
      </w:divBdr>
    </w:div>
    <w:div w:id="1999260251">
      <w:bodyDiv w:val="1"/>
      <w:marLeft w:val="0"/>
      <w:marRight w:val="0"/>
      <w:marTop w:val="0"/>
      <w:marBottom w:val="0"/>
      <w:divBdr>
        <w:top w:val="none" w:sz="0" w:space="0" w:color="auto"/>
        <w:left w:val="none" w:sz="0" w:space="0" w:color="auto"/>
        <w:bottom w:val="none" w:sz="0" w:space="0" w:color="auto"/>
        <w:right w:val="none" w:sz="0" w:space="0" w:color="auto"/>
      </w:divBdr>
      <w:divsChild>
        <w:div w:id="1135945977">
          <w:marLeft w:val="0"/>
          <w:marRight w:val="0"/>
          <w:marTop w:val="0"/>
          <w:marBottom w:val="0"/>
          <w:divBdr>
            <w:top w:val="none" w:sz="0" w:space="0" w:color="auto"/>
            <w:left w:val="none" w:sz="0" w:space="0" w:color="auto"/>
            <w:bottom w:val="none" w:sz="0" w:space="0" w:color="auto"/>
            <w:right w:val="none" w:sz="0" w:space="0" w:color="auto"/>
          </w:divBdr>
          <w:divsChild>
            <w:div w:id="758058243">
              <w:marLeft w:val="0"/>
              <w:marRight w:val="0"/>
              <w:marTop w:val="0"/>
              <w:marBottom w:val="0"/>
              <w:divBdr>
                <w:top w:val="none" w:sz="0" w:space="0" w:color="auto"/>
                <w:left w:val="none" w:sz="0" w:space="0" w:color="auto"/>
                <w:bottom w:val="none" w:sz="0" w:space="0" w:color="auto"/>
                <w:right w:val="none" w:sz="0" w:space="0" w:color="auto"/>
              </w:divBdr>
              <w:divsChild>
                <w:div w:id="19151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6847</Words>
  <Characters>36978</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2015-03-26T13:00:00Z</cp:lastPrinted>
  <dcterms:created xsi:type="dcterms:W3CDTF">2024-06-21T13:36:00Z</dcterms:created>
  <dcterms:modified xsi:type="dcterms:W3CDTF">2024-06-24T18:17:00Z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