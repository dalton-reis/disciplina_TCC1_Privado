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B3D504C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 )</w:t>
            </w:r>
            <w:proofErr w:type="gramEnd"/>
            <w:r>
              <w:rPr>
                <w:rStyle w:val="Nmerodepgina"/>
              </w:rPr>
              <w:t xml:space="preserve"> PRÉ-PROJETO     (</w:t>
            </w:r>
            <w:r>
              <w:t> </w:t>
            </w:r>
            <w:r w:rsidR="00E346CE"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02AE86E3" w14:textId="7BCB86B8" w:rsidR="002956C0" w:rsidRDefault="002956C0" w:rsidP="002956C0">
      <w:pPr>
        <w:pStyle w:val="TF-TTULO"/>
      </w:pPr>
      <w:r>
        <w:t>APLICAÇÃO DO HL7 FHIR PARA INTEROPERABILIDADE DE DISPOSITIVOS E</w:t>
      </w:r>
    </w:p>
    <w:p w14:paraId="6A138A2F" w14:textId="274C4B65" w:rsidR="002B0EDC" w:rsidRPr="00B00E04" w:rsidRDefault="002956C0" w:rsidP="007D4D10">
      <w:pPr>
        <w:pStyle w:val="TF-TTULO"/>
      </w:pPr>
      <w:r>
        <w:t xml:space="preserve">SISTEMAS DE </w:t>
      </w:r>
      <w:r w:rsidRPr="007D4D10">
        <w:t>INFORMAÇÃO</w:t>
      </w:r>
      <w:r>
        <w:t xml:space="preserve"> DE SAÚDE UTILIZANDO MICROSSERVIÇOS</w:t>
      </w:r>
    </w:p>
    <w:p w14:paraId="0AA923EA" w14:textId="49143457" w:rsidR="001E682E" w:rsidRDefault="00C61294" w:rsidP="00752038">
      <w:pPr>
        <w:pStyle w:val="TF-AUTOR0"/>
      </w:pPr>
      <w:r>
        <w:t>Daniel Busarello</w:t>
      </w:r>
    </w:p>
    <w:p w14:paraId="15D37EA2" w14:textId="3C939516" w:rsidR="001E682E" w:rsidRDefault="001E682E" w:rsidP="001E682E">
      <w:pPr>
        <w:pStyle w:val="TF-AUTOR0"/>
      </w:pPr>
      <w:proofErr w:type="spellStart"/>
      <w:r>
        <w:t>Prof</w:t>
      </w:r>
      <w:r w:rsidR="00EE595D">
        <w:t>ª</w:t>
      </w:r>
      <w:proofErr w:type="spellEnd"/>
      <w:r>
        <w:t xml:space="preserve">. </w:t>
      </w:r>
      <w:r w:rsidR="008F5F48" w:rsidRPr="008F5F48">
        <w:t>Luciana Pereira de Araújo Kohler</w:t>
      </w:r>
      <w:r w:rsidR="008F5F48">
        <w:t xml:space="preserve"> </w:t>
      </w:r>
      <w:r>
        <w:t>– Orientadora</w:t>
      </w:r>
    </w:p>
    <w:p w14:paraId="401C6CA4" w14:textId="207652DB" w:rsidR="00F255FC" w:rsidRDefault="00F255FC" w:rsidP="00811858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6DC603A" w14:textId="465DA4EC" w:rsidR="00AE122C" w:rsidRDefault="0034432E" w:rsidP="00B46C90">
      <w:pPr>
        <w:pStyle w:val="TF-TEXTO"/>
      </w:pPr>
      <w:r>
        <w:t xml:space="preserve">Segundo </w:t>
      </w:r>
      <w:r w:rsidR="00EC3909">
        <w:t>o Instituto</w:t>
      </w:r>
      <w:r w:rsidR="006079A3">
        <w:t xml:space="preserve"> de Engenheiros Elétricos e Eletrônicos (1990)</w:t>
      </w:r>
      <w:r>
        <w:t xml:space="preserve">, </w:t>
      </w:r>
      <w:r w:rsidR="006079A3">
        <w:t>o termo</w:t>
      </w:r>
      <w:r w:rsidR="00AE122C">
        <w:t xml:space="preserve"> i</w:t>
      </w:r>
      <w:r w:rsidR="00AE122C" w:rsidRPr="00AE122C">
        <w:t xml:space="preserve">nteroperabilidade </w:t>
      </w:r>
      <w:r w:rsidR="006079A3">
        <w:t>refere-se à</w:t>
      </w:r>
      <w:r w:rsidR="00AE122C" w:rsidRPr="00AE122C">
        <w:t xml:space="preserve"> capacidade de dois ou mais sistemas ou componentes trocarem informações e usarem as informações que foram trocadas</w:t>
      </w:r>
      <w:r w:rsidR="00AE122C">
        <w:t xml:space="preserve">. </w:t>
      </w:r>
      <w:r w:rsidR="00155180">
        <w:t xml:space="preserve">No âmbito da saúde, </w:t>
      </w:r>
      <w:r w:rsidR="00E77C8D">
        <w:t>sistema</w:t>
      </w:r>
      <w:r w:rsidR="00A94DD1">
        <w:t>s</w:t>
      </w:r>
      <w:r w:rsidR="00E77C8D">
        <w:t xml:space="preserve"> integrado</w:t>
      </w:r>
      <w:r w:rsidR="00A94DD1">
        <w:t>s fornecem benefícios</w:t>
      </w:r>
      <w:r w:rsidR="00463B9A">
        <w:t xml:space="preserve"> como </w:t>
      </w:r>
      <w:r w:rsidR="005F3818">
        <w:t xml:space="preserve">a redução na quantidade </w:t>
      </w:r>
      <w:r w:rsidR="00D90CCA">
        <w:t xml:space="preserve">de interfaces </w:t>
      </w:r>
      <w:r w:rsidR="00A94DD1">
        <w:t>quando</w:t>
      </w:r>
      <w:r w:rsidR="00216C84">
        <w:t xml:space="preserve"> implementados </w:t>
      </w:r>
      <w:r w:rsidR="00C00894">
        <w:t xml:space="preserve">utilizando </w:t>
      </w:r>
      <w:r w:rsidR="008B1E13">
        <w:t>normas e padronizações</w:t>
      </w:r>
      <w:r w:rsidR="003A7DA7">
        <w:t xml:space="preserve"> </w:t>
      </w:r>
      <w:r w:rsidR="0045015E" w:rsidRPr="004B3761">
        <w:t>(Doyle; Koff, 2019)</w:t>
      </w:r>
      <w:r w:rsidR="004167CA">
        <w:t>.</w:t>
      </w:r>
      <w:r w:rsidR="00193095">
        <w:t xml:space="preserve"> </w:t>
      </w:r>
      <w:r w:rsidR="003A7DA7">
        <w:t xml:space="preserve">Com isso, surge em 1987 o Health </w:t>
      </w:r>
      <w:proofErr w:type="spellStart"/>
      <w:r w:rsidR="003A7DA7">
        <w:t>Level</w:t>
      </w:r>
      <w:proofErr w:type="spellEnd"/>
      <w:r w:rsidR="003A7DA7">
        <w:t xml:space="preserve"> </w:t>
      </w:r>
      <w:proofErr w:type="spellStart"/>
      <w:r w:rsidR="003A7DA7">
        <w:t>Seven</w:t>
      </w:r>
      <w:proofErr w:type="spellEnd"/>
      <w:r w:rsidR="003A7DA7">
        <w:t xml:space="preserve"> </w:t>
      </w:r>
      <w:proofErr w:type="spellStart"/>
      <w:r w:rsidR="003A7DA7">
        <w:t>International</w:t>
      </w:r>
      <w:proofErr w:type="spellEnd"/>
      <w:r w:rsidR="003A7DA7">
        <w:t xml:space="preserve"> (HL7), com o objetivo de democratizar o uso seguro de dados de saúde, permitindo a padronização na manipulação, validação e transferência de informações</w:t>
      </w:r>
      <w:r w:rsidR="001E04D2">
        <w:t xml:space="preserve"> </w:t>
      </w:r>
      <w:r w:rsidR="001E04D2" w:rsidRPr="004B3761">
        <w:t>(</w:t>
      </w:r>
      <w:r w:rsidR="004B3761" w:rsidRPr="004B3761">
        <w:t xml:space="preserve">Doyle; </w:t>
      </w:r>
      <w:r w:rsidR="005D3F3E" w:rsidRPr="004B3761">
        <w:t>Koff</w:t>
      </w:r>
      <w:r w:rsidR="00CE4C59" w:rsidRPr="004B3761">
        <w:t>, 2019</w:t>
      </w:r>
      <w:r w:rsidR="00134DAE" w:rsidRPr="004B3761">
        <w:t>)</w:t>
      </w:r>
      <w:r w:rsidR="003A7DA7" w:rsidRPr="004B3761">
        <w:t>.</w:t>
      </w:r>
    </w:p>
    <w:p w14:paraId="0A1A373B" w14:textId="7AA023D9" w:rsidR="00672D8C" w:rsidRDefault="00D64D36" w:rsidP="00BB24E7">
      <w:pPr>
        <w:pStyle w:val="TF-TEXTO"/>
      </w:pPr>
      <w:r w:rsidRPr="006245BF">
        <w:t>No entanto</w:t>
      </w:r>
      <w:r w:rsidR="00ED3BEE" w:rsidRPr="006245BF">
        <w:t xml:space="preserve">, </w:t>
      </w:r>
      <w:r w:rsidR="00914E96" w:rsidRPr="006245BF">
        <w:t>Eisenstein</w:t>
      </w:r>
      <w:r w:rsidR="00ED3BEE" w:rsidRPr="006245BF">
        <w:t xml:space="preserve"> </w:t>
      </w:r>
      <w:r w:rsidR="00ED3BEE" w:rsidRPr="006245BF">
        <w:rPr>
          <w:i/>
          <w:iCs/>
        </w:rPr>
        <w:t>et. al.</w:t>
      </w:r>
      <w:r w:rsidR="00D17089" w:rsidRPr="006245BF">
        <w:rPr>
          <w:i/>
          <w:iCs/>
        </w:rPr>
        <w:t xml:space="preserve"> </w:t>
      </w:r>
      <w:r w:rsidR="00D17089" w:rsidRPr="00D17089">
        <w:t>(</w:t>
      </w:r>
      <w:r w:rsidR="00A36E75">
        <w:t>202</w:t>
      </w:r>
      <w:r w:rsidR="005A2E64">
        <w:t>1</w:t>
      </w:r>
      <w:r w:rsidR="00D17089" w:rsidRPr="00D17089">
        <w:t>)</w:t>
      </w:r>
      <w:r w:rsidR="00ED3BEE" w:rsidRPr="00D17089">
        <w:t xml:space="preserve"> </w:t>
      </w:r>
      <w:r w:rsidR="003F4139">
        <w:t>destaca</w:t>
      </w:r>
      <w:r w:rsidR="00401D7D">
        <w:t>m</w:t>
      </w:r>
      <w:r w:rsidR="003F4139">
        <w:t xml:space="preserve"> qu</w:t>
      </w:r>
      <w:r>
        <w:t>e</w:t>
      </w:r>
      <w:r w:rsidR="00A65F30">
        <w:t xml:space="preserve"> a maioria das soluções existentes foram limitadas a implementações de Registros Eletrônicos de Saúde (</w:t>
      </w:r>
      <w:proofErr w:type="spellStart"/>
      <w:r w:rsidR="00A65F30">
        <w:t>Electronic</w:t>
      </w:r>
      <w:proofErr w:type="spellEnd"/>
      <w:r w:rsidR="00A65F30">
        <w:t xml:space="preserve"> Health Record - EHR)</w:t>
      </w:r>
      <w:r w:rsidR="000745D3">
        <w:t xml:space="preserve"> e Captura de Dados Clínicos (</w:t>
      </w:r>
      <w:proofErr w:type="spellStart"/>
      <w:r w:rsidR="000745D3">
        <w:t>Electronic</w:t>
      </w:r>
      <w:proofErr w:type="spellEnd"/>
      <w:r w:rsidR="000745D3">
        <w:t xml:space="preserve"> Data Capture – EDC)</w:t>
      </w:r>
      <w:r w:rsidR="00A65F30">
        <w:t xml:space="preserve"> </w:t>
      </w:r>
      <w:r w:rsidR="004F5015">
        <w:t>proprietários</w:t>
      </w:r>
      <w:r w:rsidR="00295E69">
        <w:t xml:space="preserve">, inviabilizando </w:t>
      </w:r>
      <w:r w:rsidR="0048770C" w:rsidRPr="0048770C">
        <w:t>a generalização e escalabilidade das soluções atuais</w:t>
      </w:r>
      <w:r w:rsidR="0048770C">
        <w:t>. Além disso,</w:t>
      </w:r>
      <w:r w:rsidR="00565989">
        <w:t xml:space="preserve"> muitas destas soluções utilizam</w:t>
      </w:r>
      <w:r>
        <w:t xml:space="preserve"> </w:t>
      </w:r>
      <w:r w:rsidR="00AD7A75" w:rsidRPr="00AD7A75">
        <w:t>padrões de troca de dados mais antigos</w:t>
      </w:r>
      <w:r w:rsidR="00D60908" w:rsidRPr="00D17089">
        <w:t xml:space="preserve">, </w:t>
      </w:r>
      <w:r w:rsidR="00EB7A8E">
        <w:t xml:space="preserve">como: </w:t>
      </w:r>
      <w:r w:rsidR="00863E90">
        <w:t xml:space="preserve">(i) </w:t>
      </w:r>
      <w:r w:rsidR="00863E90" w:rsidRPr="00863E90">
        <w:t xml:space="preserve">HL7 </w:t>
      </w:r>
      <w:proofErr w:type="spellStart"/>
      <w:r w:rsidR="00863E90" w:rsidRPr="00863E90">
        <w:t>Clinical</w:t>
      </w:r>
      <w:proofErr w:type="spellEnd"/>
      <w:r w:rsidR="00863E90" w:rsidRPr="00863E90">
        <w:t xml:space="preserve"> </w:t>
      </w:r>
      <w:proofErr w:type="spellStart"/>
      <w:r w:rsidR="00863E90" w:rsidRPr="00863E90">
        <w:t>Document</w:t>
      </w:r>
      <w:proofErr w:type="spellEnd"/>
      <w:r w:rsidR="00863E90" w:rsidRPr="00863E90">
        <w:t xml:space="preserve"> </w:t>
      </w:r>
      <w:proofErr w:type="spellStart"/>
      <w:r w:rsidR="00863E90" w:rsidRPr="00863E90">
        <w:t>Architecture</w:t>
      </w:r>
      <w:proofErr w:type="spellEnd"/>
      <w:r w:rsidR="00863E90" w:rsidRPr="00863E90">
        <w:t xml:space="preserve"> (CDA)</w:t>
      </w:r>
      <w:r w:rsidR="00863E90">
        <w:t>;</w:t>
      </w:r>
      <w:r w:rsidR="00863E90" w:rsidRPr="00863E90">
        <w:t xml:space="preserve"> </w:t>
      </w:r>
      <w:r w:rsidR="003D04DD">
        <w:t>(</w:t>
      </w:r>
      <w:proofErr w:type="spellStart"/>
      <w:r w:rsidR="003D04DD">
        <w:t>i</w:t>
      </w:r>
      <w:r w:rsidR="00863E90">
        <w:t>i</w:t>
      </w:r>
      <w:proofErr w:type="spellEnd"/>
      <w:r w:rsidR="003D04DD">
        <w:t xml:space="preserve">) </w:t>
      </w:r>
      <w:r w:rsidR="00682BB8">
        <w:t>a tradução</w:t>
      </w:r>
      <w:r w:rsidR="00DB2CEE">
        <w:t xml:space="preserve"> dos novos conceitos</w:t>
      </w:r>
      <w:r w:rsidR="00AE35D0">
        <w:t xml:space="preserve"> </w:t>
      </w:r>
      <w:r w:rsidR="00BB10BD">
        <w:t>para a Linguagem de Modelagem Unificada (</w:t>
      </w:r>
      <w:proofErr w:type="spellStart"/>
      <w:r w:rsidR="00BB10BD">
        <w:t>Unified</w:t>
      </w:r>
      <w:proofErr w:type="spellEnd"/>
      <w:r w:rsidR="00BB10BD">
        <w:t xml:space="preserve"> </w:t>
      </w:r>
      <w:proofErr w:type="spellStart"/>
      <w:r w:rsidR="00BB10BD">
        <w:t>Modeling</w:t>
      </w:r>
      <w:proofErr w:type="spellEnd"/>
      <w:r w:rsidR="00BB10BD">
        <w:t xml:space="preserve"> </w:t>
      </w:r>
      <w:proofErr w:type="spellStart"/>
      <w:r w:rsidR="00BB10BD">
        <w:t>Language</w:t>
      </w:r>
      <w:proofErr w:type="spellEnd"/>
      <w:r w:rsidR="00BB10BD">
        <w:t xml:space="preserve"> </w:t>
      </w:r>
      <w:r w:rsidR="00783FAE">
        <w:t>-</w:t>
      </w:r>
      <w:r w:rsidR="00BB10BD">
        <w:t xml:space="preserve"> UML),</w:t>
      </w:r>
      <w:r w:rsidR="0060381D">
        <w:t xml:space="preserve"> permitindo o desenvolvimento de aplicações de saúde orientadas por modelos</w:t>
      </w:r>
      <w:r w:rsidR="004F23E0">
        <w:t xml:space="preserve"> (</w:t>
      </w:r>
      <w:r w:rsidR="007F457E">
        <w:t xml:space="preserve">Escalona </w:t>
      </w:r>
      <w:r w:rsidR="007F457E" w:rsidRPr="007F457E">
        <w:rPr>
          <w:i/>
          <w:iCs/>
        </w:rPr>
        <w:t>et al.</w:t>
      </w:r>
      <w:r w:rsidR="004F23E0">
        <w:rPr>
          <w:i/>
          <w:iCs/>
        </w:rPr>
        <w:t>,</w:t>
      </w:r>
      <w:r w:rsidR="007F457E">
        <w:rPr>
          <w:i/>
          <w:iCs/>
        </w:rPr>
        <w:t xml:space="preserve"> </w:t>
      </w:r>
      <w:r w:rsidR="00A974A6" w:rsidRPr="00A974A6">
        <w:t>2015</w:t>
      </w:r>
      <w:r w:rsidR="004F23E0">
        <w:t>)</w:t>
      </w:r>
      <w:r w:rsidR="00863E90">
        <w:t>.</w:t>
      </w:r>
      <w:r w:rsidR="00CE3DCB">
        <w:t xml:space="preserve"> Contudo, </w:t>
      </w:r>
      <w:r w:rsidR="00901510">
        <w:t>estas abordagens</w:t>
      </w:r>
      <w:r w:rsidR="00CE3DCB">
        <w:t xml:space="preserve"> </w:t>
      </w:r>
      <w:r w:rsidR="00340CB3">
        <w:t>se concentram na construção de aplicativos complexos</w:t>
      </w:r>
      <w:r w:rsidR="001C1EF6">
        <w:t>,</w:t>
      </w:r>
      <w:r w:rsidR="00781F7B">
        <w:t xml:space="preserve"> dificulta</w:t>
      </w:r>
      <w:r w:rsidR="001C1EF6">
        <w:t>ndo</w:t>
      </w:r>
      <w:r w:rsidR="00781F7B">
        <w:t xml:space="preserve"> </w:t>
      </w:r>
      <w:r w:rsidR="001C1EF6">
        <w:t xml:space="preserve">a flexibilidade e </w:t>
      </w:r>
      <w:r w:rsidR="00633AA5">
        <w:t xml:space="preserve">capacidade de adaptação </w:t>
      </w:r>
      <w:r w:rsidR="00633AA5" w:rsidRPr="00633AA5">
        <w:t xml:space="preserve">às diversas necessidades para suportar </w:t>
      </w:r>
      <w:r w:rsidR="00104008">
        <w:t>múltiplos</w:t>
      </w:r>
      <w:r w:rsidR="00633AA5" w:rsidRPr="00633AA5">
        <w:t xml:space="preserve"> casos de uso</w:t>
      </w:r>
      <w:r w:rsidR="00104008">
        <w:t>.</w:t>
      </w:r>
    </w:p>
    <w:p w14:paraId="6B0C0327" w14:textId="61FB0F33" w:rsidR="0050116D" w:rsidRDefault="00AE7DCD" w:rsidP="00F85341">
      <w:pPr>
        <w:pStyle w:val="TF-TEXTO"/>
      </w:pPr>
      <w:r w:rsidRPr="00F9316B">
        <w:t>Todavia</w:t>
      </w:r>
      <w:r w:rsidR="0050116D" w:rsidRPr="00F9316B">
        <w:t xml:space="preserve">, </w:t>
      </w:r>
      <w:r w:rsidR="00BD0887" w:rsidRPr="00F9316B">
        <w:t>o</w:t>
      </w:r>
      <w:r w:rsidR="00DF750B" w:rsidRPr="00F9316B">
        <w:t xml:space="preserve"> </w:t>
      </w:r>
      <w:r w:rsidR="00AE1BC5" w:rsidRPr="00F9316B">
        <w:t xml:space="preserve">padrão </w:t>
      </w:r>
      <w:r w:rsidR="0050116D" w:rsidRPr="00F9316B">
        <w:t xml:space="preserve">HL7 Fast Healthcare </w:t>
      </w:r>
      <w:proofErr w:type="spellStart"/>
      <w:r w:rsidR="0050116D" w:rsidRPr="00F9316B">
        <w:t>Interoperability</w:t>
      </w:r>
      <w:proofErr w:type="spellEnd"/>
      <w:r w:rsidR="0050116D" w:rsidRPr="00F9316B">
        <w:t xml:space="preserve"> </w:t>
      </w:r>
      <w:proofErr w:type="spellStart"/>
      <w:r w:rsidR="0050116D" w:rsidRPr="00F9316B">
        <w:t>Resources</w:t>
      </w:r>
      <w:proofErr w:type="spellEnd"/>
      <w:r w:rsidR="0050116D" w:rsidRPr="00F9316B">
        <w:t xml:space="preserve"> (FHIR)</w:t>
      </w:r>
      <w:r w:rsidR="00884E60" w:rsidRPr="00F9316B">
        <w:t xml:space="preserve"> </w:t>
      </w:r>
      <w:r w:rsidR="004820EF" w:rsidRPr="00F9316B">
        <w:t xml:space="preserve">surge como uma possível solução para contornar </w:t>
      </w:r>
      <w:r w:rsidR="00F772A1" w:rsidRPr="00F9316B">
        <w:t>as limitações dos sistemas</w:t>
      </w:r>
      <w:r w:rsidR="00BB38E3" w:rsidRPr="00F9316B">
        <w:t xml:space="preserve"> existentes</w:t>
      </w:r>
      <w:r w:rsidR="003A7DEE">
        <w:t xml:space="preserve"> (</w:t>
      </w:r>
      <w:proofErr w:type="spellStart"/>
      <w:r w:rsidR="003A7DEE">
        <w:t>Bender</w:t>
      </w:r>
      <w:proofErr w:type="spellEnd"/>
      <w:r w:rsidR="003A7DEE">
        <w:t xml:space="preserve">; </w:t>
      </w:r>
      <w:proofErr w:type="spellStart"/>
      <w:r w:rsidR="003A7DEE">
        <w:t>Sartipi</w:t>
      </w:r>
      <w:proofErr w:type="spellEnd"/>
      <w:r w:rsidR="003A7DEE">
        <w:t>, 2013)</w:t>
      </w:r>
      <w:r w:rsidR="00BB38E3" w:rsidRPr="00F9316B">
        <w:t>. Ele</w:t>
      </w:r>
      <w:r w:rsidR="0050116D" w:rsidRPr="00F9316B">
        <w:t xml:space="preserve"> </w:t>
      </w:r>
      <w:r w:rsidR="00831936" w:rsidRPr="00F9316B">
        <w:t>propõe uma abordagem</w:t>
      </w:r>
      <w:r w:rsidR="000F2977" w:rsidRPr="00F9316B">
        <w:t xml:space="preserve"> modular,</w:t>
      </w:r>
      <w:r w:rsidR="00D963F8" w:rsidRPr="00F9316B">
        <w:t xml:space="preserve"> basead</w:t>
      </w:r>
      <w:r w:rsidR="00D74FA7" w:rsidRPr="00F9316B">
        <w:t>a</w:t>
      </w:r>
      <w:r w:rsidR="00D963F8" w:rsidRPr="00F9316B">
        <w:t xml:space="preserve"> </w:t>
      </w:r>
      <w:r w:rsidR="00DC1295" w:rsidRPr="00F9316B">
        <w:t xml:space="preserve">em conjuntos de </w:t>
      </w:r>
      <w:r w:rsidR="00DC1295" w:rsidRPr="00386158">
        <w:t>componentes</w:t>
      </w:r>
      <w:r w:rsidR="000F2977" w:rsidRPr="00F9316B">
        <w:t xml:space="preserve"> </w:t>
      </w:r>
      <w:r w:rsidR="00E65792">
        <w:t>chamad</w:t>
      </w:r>
      <w:r w:rsidR="00E75416">
        <w:t>o</w:t>
      </w:r>
      <w:r w:rsidR="00E65792">
        <w:t>s de Recursos</w:t>
      </w:r>
      <w:r w:rsidR="00E75416">
        <w:t xml:space="preserve"> (</w:t>
      </w:r>
      <w:proofErr w:type="spellStart"/>
      <w:r w:rsidR="00E75416" w:rsidRPr="001E07AF">
        <w:rPr>
          <w:i/>
          <w:iCs/>
        </w:rPr>
        <w:t>Resources</w:t>
      </w:r>
      <w:proofErr w:type="spellEnd"/>
      <w:r w:rsidR="00E75416">
        <w:t>)</w:t>
      </w:r>
      <w:r w:rsidR="003A7DEE">
        <w:t xml:space="preserve"> (</w:t>
      </w:r>
      <w:proofErr w:type="spellStart"/>
      <w:r w:rsidR="003A7DEE">
        <w:t>Bender</w:t>
      </w:r>
      <w:proofErr w:type="spellEnd"/>
      <w:r w:rsidR="003A7DEE">
        <w:t xml:space="preserve">; </w:t>
      </w:r>
      <w:proofErr w:type="spellStart"/>
      <w:r w:rsidR="003A7DEE">
        <w:t>Sartipi</w:t>
      </w:r>
      <w:proofErr w:type="spellEnd"/>
      <w:r w:rsidR="003A7DEE">
        <w:t>, 2013)</w:t>
      </w:r>
      <w:r w:rsidR="00E65792">
        <w:t>.</w:t>
      </w:r>
      <w:r w:rsidR="00B77F7F">
        <w:t xml:space="preserve"> Desta forma, o uso do HL7 FHIR</w:t>
      </w:r>
      <w:r w:rsidR="00322AFB">
        <w:t xml:space="preserve"> possibilita a adaptabilidade para </w:t>
      </w:r>
      <w:r w:rsidR="00E6015F">
        <w:t>diferentes contextos, mantendo a integridade dos dados.</w:t>
      </w:r>
      <w:r w:rsidR="00485220">
        <w:t xml:space="preserve"> </w:t>
      </w:r>
      <w:r w:rsidR="002A3D33">
        <w:t>Assim</w:t>
      </w:r>
      <w:r w:rsidR="004A36FF">
        <w:t xml:space="preserve">, atrelados </w:t>
      </w:r>
      <w:r w:rsidR="00125782">
        <w:t>a</w:t>
      </w:r>
      <w:r w:rsidR="005721EB">
        <w:t xml:space="preserve"> </w:t>
      </w:r>
      <w:r w:rsidR="00125782">
        <w:t xml:space="preserve">arquitetura de </w:t>
      </w:r>
      <w:r w:rsidR="00EA6B3A" w:rsidRPr="001E07AF">
        <w:t>software</w:t>
      </w:r>
      <w:r w:rsidR="00C84D55">
        <w:t xml:space="preserve"> </w:t>
      </w:r>
      <w:proofErr w:type="spellStart"/>
      <w:r w:rsidR="00C84D55">
        <w:t>Representational</w:t>
      </w:r>
      <w:proofErr w:type="spellEnd"/>
      <w:r w:rsidR="00C84D55">
        <w:t xml:space="preserve"> </w:t>
      </w:r>
      <w:proofErr w:type="spellStart"/>
      <w:r w:rsidR="00C84D55">
        <w:t>State</w:t>
      </w:r>
      <w:proofErr w:type="spellEnd"/>
      <w:r w:rsidR="00C84D55">
        <w:t xml:space="preserve"> </w:t>
      </w:r>
      <w:proofErr w:type="spellStart"/>
      <w:r w:rsidR="00C84D55">
        <w:t>Transfer</w:t>
      </w:r>
      <w:proofErr w:type="spellEnd"/>
      <w:r w:rsidR="00EA6B3A">
        <w:t xml:space="preserve"> (REST)</w:t>
      </w:r>
      <w:r w:rsidR="0085168E">
        <w:t>, t</w:t>
      </w:r>
      <w:r w:rsidR="00485220">
        <w:t xml:space="preserve">ais recursos podem ser facilmente </w:t>
      </w:r>
      <w:r w:rsidR="00D74FA7">
        <w:t>gerenciados</w:t>
      </w:r>
      <w:r w:rsidR="008A7AFA">
        <w:t xml:space="preserve"> utilizando </w:t>
      </w:r>
      <w:proofErr w:type="spellStart"/>
      <w:r w:rsidR="00060EAD">
        <w:t>Application</w:t>
      </w:r>
      <w:proofErr w:type="spellEnd"/>
      <w:r w:rsidR="00060EAD">
        <w:t xml:space="preserve"> </w:t>
      </w:r>
      <w:proofErr w:type="spellStart"/>
      <w:r w:rsidR="00060EAD">
        <w:t>Program</w:t>
      </w:r>
      <w:proofErr w:type="spellEnd"/>
      <w:r w:rsidR="00060EAD">
        <w:t xml:space="preserve"> Interfaces (APIs) </w:t>
      </w:r>
      <w:proofErr w:type="spellStart"/>
      <w:r w:rsidR="000C7669">
        <w:t>RESTful</w:t>
      </w:r>
      <w:proofErr w:type="spellEnd"/>
      <w:r w:rsidR="00F13276">
        <w:t xml:space="preserve"> para a criação, atualização e compartilhamento</w:t>
      </w:r>
      <w:r w:rsidR="007D70E0">
        <w:t xml:space="preserve"> das informações</w:t>
      </w:r>
      <w:r w:rsidR="003A7DEE">
        <w:t xml:space="preserve"> (</w:t>
      </w:r>
      <w:proofErr w:type="spellStart"/>
      <w:r w:rsidR="003A7DEE">
        <w:t>Bender</w:t>
      </w:r>
      <w:proofErr w:type="spellEnd"/>
      <w:r w:rsidR="003A7DEE">
        <w:t xml:space="preserve">; </w:t>
      </w:r>
      <w:proofErr w:type="spellStart"/>
      <w:r w:rsidR="003A7DEE">
        <w:t>Sartipi</w:t>
      </w:r>
      <w:proofErr w:type="spellEnd"/>
      <w:r w:rsidR="003A7DEE">
        <w:t>, 2013)</w:t>
      </w:r>
      <w:r w:rsidR="00CB4F69">
        <w:t>.</w:t>
      </w:r>
    </w:p>
    <w:p w14:paraId="4335F5AA" w14:textId="78BD231A" w:rsidR="002B3CCE" w:rsidRPr="000F2977" w:rsidRDefault="002B3CCE" w:rsidP="00F85341">
      <w:pPr>
        <w:pStyle w:val="TF-TEXTO"/>
      </w:pPr>
      <w:r>
        <w:t>Além disso,</w:t>
      </w:r>
      <w:r w:rsidR="00E346CE">
        <w:t xml:space="preserve"> </w:t>
      </w:r>
      <w:r w:rsidR="00E346CE" w:rsidRPr="00DB51A8">
        <w:t xml:space="preserve">Araújo </w:t>
      </w:r>
      <w:r w:rsidR="00E346CE" w:rsidRPr="00DB51A8">
        <w:rPr>
          <w:i/>
          <w:iCs/>
        </w:rPr>
        <w:t>et al.</w:t>
      </w:r>
      <w:r w:rsidR="00E346CE" w:rsidRPr="00DB51A8">
        <w:t xml:space="preserve"> (2020)</w:t>
      </w:r>
      <w:r>
        <w:t xml:space="preserve"> </w:t>
      </w:r>
      <w:r w:rsidR="00E346CE">
        <w:t xml:space="preserve">relata que uma arquitetura de </w:t>
      </w:r>
      <w:r w:rsidR="009D3234">
        <w:t>software</w:t>
      </w:r>
      <w:r w:rsidR="00E346CE">
        <w:t xml:space="preserve"> de micro serviços consiste em </w:t>
      </w:r>
      <w:r w:rsidR="009D3234">
        <w:t>decompor as aplicações em funções básicas, onde cada função trabalha como um serviço independente. Com isso, os Recursos FHIR</w:t>
      </w:r>
      <w:r w:rsidR="00BB24E7">
        <w:t xml:space="preserve"> agrupados em setores de acordo com suas funcionalidades especificas, podem ser</w:t>
      </w:r>
      <w:r w:rsidR="009D3234">
        <w:t xml:space="preserve"> </w:t>
      </w:r>
      <w:r w:rsidR="00BB24E7">
        <w:t>separados</w:t>
      </w:r>
      <w:r w:rsidR="009D3234">
        <w:t xml:space="preserve"> em micro serviços diferentes, fornecendo uma arquitetura com baixo acoplamento, de fácil manutenção e escalabilidade.</w:t>
      </w:r>
      <w:r w:rsidR="00BB24E7">
        <w:t xml:space="preserve"> Esta abordagem também permite que o sistema possua camadas separadas com regras de negócio especificas para cada micro serviço, sendo conectadas através de APIs </w:t>
      </w:r>
      <w:proofErr w:type="spellStart"/>
      <w:r w:rsidR="00BB24E7">
        <w:t>RESTful</w:t>
      </w:r>
      <w:proofErr w:type="spellEnd"/>
      <w:r w:rsidR="00BB24E7">
        <w:t xml:space="preserve"> para a comunicação entre eles (Araújo </w:t>
      </w:r>
      <w:r w:rsidR="00BB24E7" w:rsidRPr="00BB24E7">
        <w:rPr>
          <w:i/>
          <w:iCs/>
        </w:rPr>
        <w:t>et al</w:t>
      </w:r>
      <w:r w:rsidR="00BB24E7">
        <w:rPr>
          <w:i/>
          <w:iCs/>
        </w:rPr>
        <w:t>.</w:t>
      </w:r>
      <w:r w:rsidR="00BB24E7">
        <w:t>, 2020).</w:t>
      </w:r>
    </w:p>
    <w:p w14:paraId="52D3E11B" w14:textId="421BF877" w:rsidR="00CC2818" w:rsidRDefault="00CC2818" w:rsidP="00F85341">
      <w:pPr>
        <w:pStyle w:val="TF-TEXTO"/>
      </w:pPr>
      <w:r>
        <w:t>Neste contexto,</w:t>
      </w:r>
      <w:r w:rsidR="00405FCC">
        <w:t xml:space="preserve"> este trabalho visa desenvolver uma aplicação capaz </w:t>
      </w:r>
      <w:r w:rsidR="00EE46A9">
        <w:t>de converter</w:t>
      </w:r>
      <w:r w:rsidR="005D021E">
        <w:t xml:space="preserve"> mensagens no padrão HL7 </w:t>
      </w:r>
      <w:proofErr w:type="spellStart"/>
      <w:r w:rsidR="005D021E">
        <w:t>Version</w:t>
      </w:r>
      <w:proofErr w:type="spellEnd"/>
      <w:r w:rsidR="005D021E">
        <w:t xml:space="preserve"> 2 para HL7 FHIR</w:t>
      </w:r>
      <w:r w:rsidR="00BD4A32">
        <w:t xml:space="preserve"> utilizando tecnologias modernas </w:t>
      </w:r>
      <w:r w:rsidR="00E175CC">
        <w:t xml:space="preserve">baseadas em API </w:t>
      </w:r>
      <w:proofErr w:type="spellStart"/>
      <w:r w:rsidR="00E175CC">
        <w:t>RESTful</w:t>
      </w:r>
      <w:proofErr w:type="spellEnd"/>
      <w:r w:rsidR="001B4A85">
        <w:t xml:space="preserve"> e micro serviços. </w:t>
      </w:r>
      <w:r w:rsidR="00AB177E">
        <w:t>Assim</w:t>
      </w:r>
      <w:r w:rsidR="001B4A85">
        <w:t>, busca</w:t>
      </w:r>
      <w:r w:rsidR="00047B4F">
        <w:t>-se uma forma de padronizar a troca de informações entre diferentes sistemas para garantir a interoperabilidade</w:t>
      </w:r>
      <w:r w:rsidR="00C47DD6">
        <w:t>.</w:t>
      </w:r>
    </w:p>
    <w:p w14:paraId="4DEEAE1F" w14:textId="5E16B1E1" w:rsidR="00F255FC" w:rsidRPr="007D10F2" w:rsidRDefault="00F255FC" w:rsidP="00F67C81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3E051AA" w14:textId="7611FA82" w:rsidR="00E71968" w:rsidRDefault="00E71968" w:rsidP="00C35E57">
      <w:pPr>
        <w:pStyle w:val="TF-TEXTO"/>
      </w:pPr>
      <w:r>
        <w:t xml:space="preserve">O objetivo deste trabalho é </w:t>
      </w:r>
      <w:r w:rsidR="001D5662">
        <w:t xml:space="preserve">desenvolver uma aplicação </w:t>
      </w:r>
      <w:r w:rsidR="002856E8">
        <w:t xml:space="preserve">para </w:t>
      </w:r>
      <w:r w:rsidR="00D17776">
        <w:t xml:space="preserve">conversão </w:t>
      </w:r>
      <w:r w:rsidR="001D5662">
        <w:t xml:space="preserve">de mensagens </w:t>
      </w:r>
      <w:r w:rsidR="002856E8">
        <w:t>utilizando o</w:t>
      </w:r>
      <w:r w:rsidR="001D5662">
        <w:t xml:space="preserve"> padrão </w:t>
      </w:r>
      <w:r w:rsidR="004E41F5">
        <w:t>HL7 FHIR</w:t>
      </w:r>
      <w:r w:rsidR="00265307">
        <w:t xml:space="preserve"> </w:t>
      </w:r>
      <w:r w:rsidR="00401D7D">
        <w:t xml:space="preserve">por meio </w:t>
      </w:r>
      <w:r w:rsidR="00265307">
        <w:t xml:space="preserve">de </w:t>
      </w:r>
      <w:r w:rsidR="00A05551">
        <w:t>micro serviços.</w:t>
      </w:r>
    </w:p>
    <w:p w14:paraId="25D5BA0B" w14:textId="4604A85F" w:rsidR="00062C81" w:rsidRDefault="00062C81" w:rsidP="00C35E57">
      <w:pPr>
        <w:pStyle w:val="TF-TEXTO"/>
      </w:pPr>
      <w:r>
        <w:t>Os objetivos específicos são:</w:t>
      </w:r>
    </w:p>
    <w:p w14:paraId="10FAF60B" w14:textId="60D02242" w:rsidR="00C823B2" w:rsidRDefault="00B84EBB" w:rsidP="00F07FAE">
      <w:pPr>
        <w:pStyle w:val="TF-ALNEA"/>
        <w:numPr>
          <w:ilvl w:val="0"/>
          <w:numId w:val="10"/>
        </w:numPr>
      </w:pPr>
      <w:r>
        <w:t xml:space="preserve">mapear os </w:t>
      </w:r>
      <w:r w:rsidR="00FC41A9">
        <w:t>fluxos de mensagens provenientes de diferentes</w:t>
      </w:r>
      <w:r w:rsidR="00AE4493">
        <w:t xml:space="preserve"> fontes (</w:t>
      </w:r>
      <w:r w:rsidR="00D45157">
        <w:t>admissões</w:t>
      </w:r>
      <w:r w:rsidR="008444E5">
        <w:t>,</w:t>
      </w:r>
      <w:r w:rsidR="00D45157">
        <w:t xml:space="preserve"> exames </w:t>
      </w:r>
      <w:r w:rsidR="00AE4493">
        <w:t>laboratoriais</w:t>
      </w:r>
      <w:r w:rsidR="008444E5">
        <w:t xml:space="preserve"> e</w:t>
      </w:r>
      <w:r w:rsidR="00AE4493">
        <w:t xml:space="preserve"> </w:t>
      </w:r>
      <w:r w:rsidR="00DE2395">
        <w:t>histórico clínico</w:t>
      </w:r>
      <w:r w:rsidR="00D45157">
        <w:t>)</w:t>
      </w:r>
      <w:r w:rsidR="008444E5">
        <w:t>;</w:t>
      </w:r>
    </w:p>
    <w:p w14:paraId="34934ACA" w14:textId="534DB2CA" w:rsidR="001E664B" w:rsidRDefault="000A343B" w:rsidP="0054433B">
      <w:pPr>
        <w:pStyle w:val="TF-ALNEA"/>
        <w:numPr>
          <w:ilvl w:val="0"/>
          <w:numId w:val="10"/>
        </w:numPr>
      </w:pPr>
      <w:r>
        <w:t xml:space="preserve">disponibilizar </w:t>
      </w:r>
      <w:r w:rsidR="00EB1BCF">
        <w:t xml:space="preserve">um servidor para a conversão das mensagens </w:t>
      </w:r>
      <w:r w:rsidR="009D3874">
        <w:t>via</w:t>
      </w:r>
      <w:r w:rsidR="00154BB1">
        <w:t xml:space="preserve"> API</w:t>
      </w:r>
      <w:r w:rsidR="00D46A3B">
        <w:t xml:space="preserve"> </w:t>
      </w:r>
      <w:proofErr w:type="spellStart"/>
      <w:r w:rsidR="00D46A3B">
        <w:t>RESTful</w:t>
      </w:r>
      <w:proofErr w:type="spellEnd"/>
      <w:r w:rsidR="0054433B">
        <w:t>;</w:t>
      </w:r>
    </w:p>
    <w:p w14:paraId="1AE4A6CA" w14:textId="6AC0DBEA" w:rsidR="0013009A" w:rsidRDefault="0013009A" w:rsidP="00B47DF6">
      <w:pPr>
        <w:pStyle w:val="TF-ALNEA"/>
        <w:numPr>
          <w:ilvl w:val="0"/>
          <w:numId w:val="10"/>
        </w:numPr>
      </w:pPr>
      <w:r>
        <w:t xml:space="preserve">utilizar </w:t>
      </w:r>
      <w:r w:rsidR="00E15A44">
        <w:t>os padrões definidos pela SNOMED</w:t>
      </w:r>
      <w:r w:rsidR="009204DE">
        <w:t xml:space="preserve"> </w:t>
      </w:r>
      <w:proofErr w:type="spellStart"/>
      <w:r w:rsidR="009204DE" w:rsidRPr="009204DE">
        <w:t>Clinical</w:t>
      </w:r>
      <w:proofErr w:type="spellEnd"/>
      <w:r w:rsidR="009204DE" w:rsidRPr="009204DE">
        <w:t xml:space="preserve"> </w:t>
      </w:r>
      <w:proofErr w:type="spellStart"/>
      <w:r w:rsidR="009204DE" w:rsidRPr="009204DE">
        <w:t>Terms</w:t>
      </w:r>
      <w:proofErr w:type="spellEnd"/>
      <w:r w:rsidR="00EF631D">
        <w:t xml:space="preserve"> (SNOMED-CT)</w:t>
      </w:r>
      <w:r w:rsidR="00D16AE8">
        <w:t xml:space="preserve"> e </w:t>
      </w:r>
      <w:proofErr w:type="spellStart"/>
      <w:r w:rsidR="00E56488">
        <w:t>Logical</w:t>
      </w:r>
      <w:proofErr w:type="spellEnd"/>
      <w:r w:rsidR="00E56488">
        <w:t xml:space="preserve"> </w:t>
      </w:r>
      <w:proofErr w:type="spellStart"/>
      <w:r w:rsidR="00E56488">
        <w:t>Observation</w:t>
      </w:r>
      <w:proofErr w:type="spellEnd"/>
      <w:r w:rsidR="00E56488">
        <w:t xml:space="preserve"> </w:t>
      </w:r>
      <w:proofErr w:type="spellStart"/>
      <w:r w:rsidR="00E56488">
        <w:t>Identifiers</w:t>
      </w:r>
      <w:proofErr w:type="spellEnd"/>
      <w:r w:rsidR="00E56488">
        <w:t xml:space="preserve"> </w:t>
      </w:r>
      <w:proofErr w:type="spellStart"/>
      <w:r w:rsidR="00E56488">
        <w:t>Names</w:t>
      </w:r>
      <w:proofErr w:type="spellEnd"/>
      <w:r w:rsidR="00E56488">
        <w:t xml:space="preserve"> </w:t>
      </w:r>
      <w:proofErr w:type="spellStart"/>
      <w:r w:rsidR="00E56488">
        <w:t>and</w:t>
      </w:r>
      <w:proofErr w:type="spellEnd"/>
      <w:r w:rsidR="00851EC8">
        <w:t xml:space="preserve"> </w:t>
      </w:r>
      <w:r w:rsidR="00E56488">
        <w:t xml:space="preserve">Codes </w:t>
      </w:r>
      <w:r w:rsidR="00851EC8">
        <w:t>(</w:t>
      </w:r>
      <w:r w:rsidR="00D16AE8">
        <w:t>LOINC</w:t>
      </w:r>
      <w:r w:rsidR="00851EC8">
        <w:t>)</w:t>
      </w:r>
      <w:r w:rsidR="009204DE">
        <w:t xml:space="preserve"> </w:t>
      </w:r>
      <w:r w:rsidR="00E15A44">
        <w:t>para as terminologias necessárias para a aplicação.</w:t>
      </w:r>
    </w:p>
    <w:p w14:paraId="6B0A09B4" w14:textId="77777777" w:rsidR="00A44581" w:rsidRDefault="00A44581" w:rsidP="00811858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4002802A" w14:textId="7D5059D8" w:rsidR="00870802" w:rsidRPr="004E1041" w:rsidRDefault="00C10B6F" w:rsidP="00F568A1">
      <w:pPr>
        <w:pStyle w:val="TF-TEXTO"/>
      </w:pPr>
      <w:r>
        <w:t>Nest</w:t>
      </w:r>
      <w:r w:rsidR="00687A2C">
        <w:t xml:space="preserve">a seção </w:t>
      </w:r>
      <w:r>
        <w:t xml:space="preserve">são apresentados </w:t>
      </w:r>
      <w:r w:rsidR="005C4DDB">
        <w:t xml:space="preserve">três </w:t>
      </w:r>
      <w:r>
        <w:t>trabalh</w:t>
      </w:r>
      <w:r w:rsidR="005C4DDB">
        <w:t>os com características semelhantes aos objetivos propostos por este estudo.</w:t>
      </w:r>
      <w:r w:rsidR="001730CD">
        <w:t xml:space="preserve"> A </w:t>
      </w:r>
      <w:r w:rsidR="00993183">
        <w:t>sub</w:t>
      </w:r>
      <w:r w:rsidR="001730CD">
        <w:t>seção 2.1 apresenta</w:t>
      </w:r>
      <w:r w:rsidR="009E5ADA">
        <w:t xml:space="preserve"> </w:t>
      </w:r>
      <w:r w:rsidR="00F155F8">
        <w:t xml:space="preserve">o projeto </w:t>
      </w:r>
      <w:proofErr w:type="spellStart"/>
      <w:r w:rsidR="00F155F8">
        <w:t>EPItect</w:t>
      </w:r>
      <w:proofErr w:type="spellEnd"/>
      <w:r w:rsidR="00F155F8">
        <w:t xml:space="preserve"> que utiliza</w:t>
      </w:r>
      <w:r w:rsidR="004A5474">
        <w:t xml:space="preserve"> o HL7 FHIR para a troca de informações de forma</w:t>
      </w:r>
      <w:r w:rsidR="000028F6">
        <w:t xml:space="preserve"> padronizada </w:t>
      </w:r>
      <w:r w:rsidR="004A5474">
        <w:t xml:space="preserve">entre os </w:t>
      </w:r>
      <w:r w:rsidR="00A35CDB">
        <w:t>componentes do sistema</w:t>
      </w:r>
      <w:r w:rsidR="000603A4">
        <w:t xml:space="preserve"> </w:t>
      </w:r>
      <w:r w:rsidR="0074281F">
        <w:t xml:space="preserve">de cuidados </w:t>
      </w:r>
      <w:r w:rsidR="00F67714">
        <w:t xml:space="preserve">de epilepsia. O projeto conta com uma solução </w:t>
      </w:r>
      <w:r w:rsidR="00D44FFE" w:rsidRPr="001E07AF">
        <w:t>móvel</w:t>
      </w:r>
      <w:r w:rsidR="00D44FFE">
        <w:t xml:space="preserve"> </w:t>
      </w:r>
      <w:r w:rsidR="00F67714">
        <w:t>para auxiliar o paciente</w:t>
      </w:r>
      <w:r w:rsidR="00160E17">
        <w:t xml:space="preserve"> durante as crises e fornecer informações durante o tratamento</w:t>
      </w:r>
      <w:r w:rsidR="003A7DEE">
        <w:t xml:space="preserve"> (</w:t>
      </w:r>
      <w:proofErr w:type="spellStart"/>
      <w:r w:rsidR="003A7DEE">
        <w:t>Ameler</w:t>
      </w:r>
      <w:proofErr w:type="spellEnd"/>
      <w:r w:rsidR="003A7DEE">
        <w:t xml:space="preserve">; </w:t>
      </w:r>
      <w:proofErr w:type="spellStart"/>
      <w:r w:rsidR="003A7DEE">
        <w:t>Houta</w:t>
      </w:r>
      <w:proofErr w:type="spellEnd"/>
      <w:r w:rsidR="003A7DEE">
        <w:t xml:space="preserve">; </w:t>
      </w:r>
      <w:proofErr w:type="gramStart"/>
      <w:r w:rsidR="003A7DEE">
        <w:t>Surges</w:t>
      </w:r>
      <w:proofErr w:type="gramEnd"/>
      <w:r w:rsidR="003A7DEE">
        <w:t>, 2019)</w:t>
      </w:r>
      <w:r w:rsidR="00CC76FF">
        <w:t>.</w:t>
      </w:r>
      <w:r w:rsidR="00D26893">
        <w:t xml:space="preserve"> Na </w:t>
      </w:r>
      <w:r w:rsidR="00993183">
        <w:t>sub</w:t>
      </w:r>
      <w:r w:rsidR="00D26893">
        <w:t>seção 2.2</w:t>
      </w:r>
      <w:r w:rsidR="000A6543">
        <w:t xml:space="preserve"> </w:t>
      </w:r>
      <w:r w:rsidR="00CD481E">
        <w:t xml:space="preserve">descreve-se </w:t>
      </w:r>
      <w:r w:rsidR="000A6543">
        <w:t xml:space="preserve">o trabalho de </w:t>
      </w:r>
      <w:proofErr w:type="spellStart"/>
      <w:r w:rsidR="00D25B1C" w:rsidRPr="00D25B1C">
        <w:t>Abilowo</w:t>
      </w:r>
      <w:proofErr w:type="spellEnd"/>
      <w:r w:rsidR="000A6543">
        <w:t xml:space="preserve"> </w:t>
      </w:r>
      <w:r w:rsidR="000A6543" w:rsidRPr="00992F9E">
        <w:rPr>
          <w:i/>
          <w:iCs/>
        </w:rPr>
        <w:t>et al</w:t>
      </w:r>
      <w:r w:rsidR="00992F9E">
        <w:t>. (2021)</w:t>
      </w:r>
      <w:r w:rsidR="00D25B1C">
        <w:t xml:space="preserve">, </w:t>
      </w:r>
      <w:r w:rsidR="00EC160B">
        <w:t>apresenta</w:t>
      </w:r>
      <w:r w:rsidR="00D25B1C">
        <w:t>ndo</w:t>
      </w:r>
      <w:r w:rsidR="00EC160B">
        <w:t xml:space="preserve"> </w:t>
      </w:r>
      <w:r w:rsidR="00D213D9">
        <w:t xml:space="preserve">os problemas que ocorreram na implementação do HL7 FHIR especialmente na </w:t>
      </w:r>
      <w:r w:rsidR="004E7E75">
        <w:t>integração e interoperabilidade.</w:t>
      </w:r>
      <w:r w:rsidR="002A335A">
        <w:t xml:space="preserve"> Por fim, a </w:t>
      </w:r>
      <w:r w:rsidR="00993183">
        <w:t>sub</w:t>
      </w:r>
      <w:r w:rsidR="002A335A">
        <w:t xml:space="preserve">seção 2.3 </w:t>
      </w:r>
      <w:r w:rsidR="00CF3E46">
        <w:t xml:space="preserve">detalha o trabalho de </w:t>
      </w:r>
      <w:proofErr w:type="spellStart"/>
      <w:r w:rsidR="00CF3E46" w:rsidRPr="00CF3E46">
        <w:t>Bender</w:t>
      </w:r>
      <w:proofErr w:type="spellEnd"/>
      <w:r w:rsidR="003A7DEE">
        <w:t xml:space="preserve"> e </w:t>
      </w:r>
      <w:proofErr w:type="spellStart"/>
      <w:r w:rsidR="003A7DEE">
        <w:t>Sartipi</w:t>
      </w:r>
      <w:proofErr w:type="spellEnd"/>
      <w:r w:rsidR="00CF3E46">
        <w:t xml:space="preserve"> (</w:t>
      </w:r>
      <w:r w:rsidR="00AA2932">
        <w:t>2013)</w:t>
      </w:r>
      <w:r w:rsidR="0078614A">
        <w:t xml:space="preserve">, </w:t>
      </w:r>
      <w:r w:rsidR="005F5701">
        <w:t xml:space="preserve">que promove um estudo sobre a evolução dos padrões HL7 para interoperabilidade </w:t>
      </w:r>
      <w:r w:rsidR="009B46DB">
        <w:t xml:space="preserve">de sistemas de saúde </w:t>
      </w:r>
      <w:r w:rsidR="009A1198">
        <w:t xml:space="preserve">utilizando uma abordagem ágil e </w:t>
      </w:r>
      <w:proofErr w:type="spellStart"/>
      <w:r w:rsidR="009A1198">
        <w:t>RESTful</w:t>
      </w:r>
      <w:proofErr w:type="spellEnd"/>
      <w:r w:rsidR="009A1198">
        <w:t xml:space="preserve"> </w:t>
      </w:r>
      <w:r w:rsidR="004562F1">
        <w:t>no desenvolvimento.</w:t>
      </w:r>
    </w:p>
    <w:p w14:paraId="3AFBACAA" w14:textId="7BF97260" w:rsidR="00A44581" w:rsidRPr="000C6884" w:rsidRDefault="000C6884" w:rsidP="00F67C81">
      <w:pPr>
        <w:pStyle w:val="Ttulo2"/>
        <w:rPr>
          <w:lang w:val="en-US"/>
        </w:rPr>
      </w:pPr>
      <w:r w:rsidRPr="000C6884">
        <w:rPr>
          <w:lang w:val="en-US"/>
        </w:rPr>
        <w:t>Use of HL7 FHIR to structure data in epilepsy self-management applications</w:t>
      </w:r>
    </w:p>
    <w:p w14:paraId="641BD4B1" w14:textId="368418DA" w:rsidR="00A44581" w:rsidRPr="009C2739" w:rsidRDefault="00D17776" w:rsidP="00A44581">
      <w:pPr>
        <w:pStyle w:val="TF-TEXTO"/>
      </w:pPr>
      <w:r>
        <w:t xml:space="preserve">De acordo com </w:t>
      </w:r>
      <w:proofErr w:type="spellStart"/>
      <w:r w:rsidR="003A7DEE">
        <w:t>Ameler</w:t>
      </w:r>
      <w:proofErr w:type="spellEnd"/>
      <w:r w:rsidR="003A7DEE">
        <w:t xml:space="preserve">, </w:t>
      </w:r>
      <w:proofErr w:type="spellStart"/>
      <w:r w:rsidR="003A7DEE">
        <w:t>Houta</w:t>
      </w:r>
      <w:proofErr w:type="spellEnd"/>
      <w:r w:rsidR="003A7DEE">
        <w:t xml:space="preserve">, Surges </w:t>
      </w:r>
      <w:r>
        <w:t>(2019),</w:t>
      </w:r>
      <w:r w:rsidR="00B279FD">
        <w:t xml:space="preserve"> </w:t>
      </w:r>
      <w:r>
        <w:t>a</w:t>
      </w:r>
      <w:r w:rsidR="009C2739" w:rsidRPr="009C2739">
        <w:t xml:space="preserve"> detecção precoce de convulsões epilé</w:t>
      </w:r>
      <w:r w:rsidR="00432E7B">
        <w:t>p</w:t>
      </w:r>
      <w:r w:rsidR="009C2739" w:rsidRPr="009C2739">
        <w:t>ticas contribui</w:t>
      </w:r>
      <w:r w:rsidR="00DB473A" w:rsidRPr="009C2739">
        <w:t xml:space="preserve"> significativamente </w:t>
      </w:r>
      <w:r w:rsidR="00DE7356" w:rsidRPr="009C2739">
        <w:t xml:space="preserve">para auxiliar </w:t>
      </w:r>
      <w:r w:rsidR="00BF5C22" w:rsidRPr="009C2739">
        <w:t xml:space="preserve">no tratamento e prevenção </w:t>
      </w:r>
      <w:r w:rsidR="00926E41" w:rsidRPr="009C2739">
        <w:t xml:space="preserve">dos casos de morte súbita </w:t>
      </w:r>
      <w:r w:rsidR="00224B0D" w:rsidRPr="009C2739">
        <w:t>por esta</w:t>
      </w:r>
      <w:r w:rsidR="00926E41" w:rsidRPr="009C2739">
        <w:t xml:space="preserve"> doença. Com isso, ao longo dos anos diversos aplicativos foram criado</w:t>
      </w:r>
      <w:r w:rsidR="0061730B" w:rsidRPr="009C2739">
        <w:t>s</w:t>
      </w:r>
      <w:r w:rsidR="00926E41" w:rsidRPr="009C2739">
        <w:t xml:space="preserve"> para</w:t>
      </w:r>
      <w:r w:rsidR="006F2079" w:rsidRPr="009C2739">
        <w:t xml:space="preserve"> </w:t>
      </w:r>
      <w:r w:rsidR="00501830" w:rsidRPr="009C2739">
        <w:t xml:space="preserve">facilitar </w:t>
      </w:r>
      <w:r w:rsidR="00314D30" w:rsidRPr="009C2739">
        <w:t xml:space="preserve">a </w:t>
      </w:r>
      <w:r w:rsidR="006F2079" w:rsidRPr="009C2739">
        <w:t xml:space="preserve">autogestão </w:t>
      </w:r>
      <w:r w:rsidR="00501830" w:rsidRPr="009C2739">
        <w:t>e o planejamento individual da terapia.</w:t>
      </w:r>
      <w:r w:rsidR="00314D30" w:rsidRPr="009C2739">
        <w:t xml:space="preserve"> Contudo, devido </w:t>
      </w:r>
      <w:r w:rsidR="006919AB" w:rsidRPr="009C2739">
        <w:t>ao aumento</w:t>
      </w:r>
      <w:r w:rsidR="003F677A" w:rsidRPr="009C2739">
        <w:t xml:space="preserve"> do uso de serviços eletrônicos de saúde,</w:t>
      </w:r>
      <w:r w:rsidR="00B71269" w:rsidRPr="009C2739">
        <w:t xml:space="preserve"> estes </w:t>
      </w:r>
      <w:r w:rsidR="003F677A" w:rsidRPr="009C2739">
        <w:t>sistemas</w:t>
      </w:r>
      <w:r w:rsidR="00B71269" w:rsidRPr="009C2739">
        <w:t xml:space="preserve"> </w:t>
      </w:r>
      <w:r w:rsidR="00BC732E" w:rsidRPr="009C2739">
        <w:t>sofrem com a falta</w:t>
      </w:r>
      <w:r w:rsidR="00B71269" w:rsidRPr="009C2739">
        <w:t xml:space="preserve"> </w:t>
      </w:r>
      <w:r w:rsidR="00853D97" w:rsidRPr="009C2739">
        <w:t xml:space="preserve">de </w:t>
      </w:r>
      <w:r w:rsidR="00B71269" w:rsidRPr="009C2739">
        <w:t xml:space="preserve">interoperabilidade, o que </w:t>
      </w:r>
      <w:r w:rsidR="006919AB" w:rsidRPr="009C2739">
        <w:t>ressalta a importância</w:t>
      </w:r>
      <w:r w:rsidR="00314D30" w:rsidRPr="009C2739">
        <w:t xml:space="preserve"> </w:t>
      </w:r>
      <w:r w:rsidR="00BC732E" w:rsidRPr="009C2739">
        <w:t>da padronização nas trocas de informação. Assim,</w:t>
      </w:r>
      <w:r w:rsidR="00926E41" w:rsidRPr="009C2739">
        <w:t xml:space="preserve"> </w:t>
      </w:r>
      <w:bookmarkStart w:id="24" w:name="_Hlk169643505"/>
      <w:proofErr w:type="spellStart"/>
      <w:r w:rsidR="003A7DEE">
        <w:t>Ameler</w:t>
      </w:r>
      <w:proofErr w:type="spellEnd"/>
      <w:r w:rsidR="003A7DEE">
        <w:t xml:space="preserve">, </w:t>
      </w:r>
      <w:proofErr w:type="spellStart"/>
      <w:r w:rsidR="003A7DEE">
        <w:t>Houta</w:t>
      </w:r>
      <w:proofErr w:type="spellEnd"/>
      <w:r w:rsidR="003A7DEE">
        <w:t xml:space="preserve">, </w:t>
      </w:r>
      <w:r w:rsidR="003A7DEE" w:rsidRPr="003A7DEE">
        <w:t>Surges</w:t>
      </w:r>
      <w:r w:rsidR="00292D22" w:rsidRPr="003A7DEE">
        <w:t xml:space="preserve"> (2019)</w:t>
      </w:r>
      <w:bookmarkEnd w:id="24"/>
      <w:r w:rsidR="00B8438B" w:rsidRPr="003A7DEE">
        <w:t xml:space="preserve"> </w:t>
      </w:r>
      <w:r w:rsidR="00B8438B" w:rsidRPr="009C2739">
        <w:t>pro</w:t>
      </w:r>
      <w:r w:rsidR="00C54DF0" w:rsidRPr="009C2739">
        <w:t xml:space="preserve">põem um guia de implementação do padrão HL7 FHIR </w:t>
      </w:r>
      <w:r w:rsidR="00A24E93" w:rsidRPr="009C2739">
        <w:t xml:space="preserve">e o desenvolvimento do projeto </w:t>
      </w:r>
      <w:proofErr w:type="spellStart"/>
      <w:r w:rsidR="00A24E93" w:rsidRPr="009C2739">
        <w:t>EPItect</w:t>
      </w:r>
      <w:proofErr w:type="spellEnd"/>
      <w:r w:rsidR="009968AA" w:rsidRPr="009C2739">
        <w:t>.</w:t>
      </w:r>
    </w:p>
    <w:p w14:paraId="0CEC61AE" w14:textId="4EFD9D01" w:rsidR="009968AA" w:rsidRDefault="009968AA" w:rsidP="00A44581">
      <w:pPr>
        <w:pStyle w:val="TF-TEXTO"/>
      </w:pPr>
      <w:r w:rsidRPr="009C2739">
        <w:t xml:space="preserve">Segundo </w:t>
      </w:r>
      <w:proofErr w:type="spellStart"/>
      <w:r w:rsidR="003A7DEE">
        <w:t>Ameler</w:t>
      </w:r>
      <w:proofErr w:type="spellEnd"/>
      <w:r w:rsidR="003A7DEE">
        <w:t xml:space="preserve">, </w:t>
      </w:r>
      <w:proofErr w:type="spellStart"/>
      <w:r w:rsidR="003A7DEE">
        <w:t>Houta</w:t>
      </w:r>
      <w:proofErr w:type="spellEnd"/>
      <w:r w:rsidR="003A7DEE">
        <w:t xml:space="preserve">, </w:t>
      </w:r>
      <w:r w:rsidR="003A7DEE" w:rsidRPr="003A7DEE">
        <w:t>Surges (2019)</w:t>
      </w:r>
      <w:r w:rsidR="00951D18" w:rsidRPr="003A7DEE">
        <w:t>,</w:t>
      </w:r>
      <w:r w:rsidR="00951D18" w:rsidRPr="009C2739">
        <w:t xml:space="preserve"> </w:t>
      </w:r>
      <w:r w:rsidR="005A10FA" w:rsidRPr="009C2739">
        <w:t>est</w:t>
      </w:r>
      <w:r w:rsidR="00701ED7" w:rsidRPr="009C2739">
        <w:t>udos realizados em 2016</w:t>
      </w:r>
      <w:r w:rsidR="00101149" w:rsidRPr="009C2739">
        <w:t xml:space="preserve"> </w:t>
      </w:r>
      <w:r w:rsidR="00596C9B" w:rsidRPr="009C2739">
        <w:t>buscaram</w:t>
      </w:r>
      <w:r w:rsidR="002244A2" w:rsidRPr="009C2739">
        <w:t xml:space="preserve"> </w:t>
      </w:r>
      <w:r w:rsidR="00BF0B3D" w:rsidRPr="009C2739">
        <w:t>lev</w:t>
      </w:r>
      <w:r w:rsidR="00BF0B3D">
        <w:t>a</w:t>
      </w:r>
      <w:r w:rsidR="00BF0B3D" w:rsidRPr="009C2739">
        <w:t xml:space="preserve">ntar </w:t>
      </w:r>
      <w:r w:rsidR="002244A2" w:rsidRPr="009C2739">
        <w:t>um conjunto</w:t>
      </w:r>
      <w:r w:rsidR="009A31EF" w:rsidRPr="009C2739">
        <w:t xml:space="preserve"> mínimo de dados necessários para aplicações </w:t>
      </w:r>
      <w:r w:rsidR="000B53A4">
        <w:t>móveis</w:t>
      </w:r>
      <w:r w:rsidR="00101149" w:rsidRPr="009C2739">
        <w:t>,</w:t>
      </w:r>
      <w:r w:rsidR="009A31EF" w:rsidRPr="009C2739">
        <w:rPr>
          <w:i/>
          <w:iCs/>
        </w:rPr>
        <w:t xml:space="preserve"> </w:t>
      </w:r>
      <w:r w:rsidR="00C94CD6" w:rsidRPr="009C2739">
        <w:t xml:space="preserve">baseados em </w:t>
      </w:r>
      <w:proofErr w:type="spellStart"/>
      <w:r w:rsidR="00C94CD6" w:rsidRPr="009C2739">
        <w:t>JavaScript</w:t>
      </w:r>
      <w:proofErr w:type="spellEnd"/>
      <w:r w:rsidR="00C94CD6" w:rsidRPr="009C2739">
        <w:t xml:space="preserve"> </w:t>
      </w:r>
      <w:proofErr w:type="spellStart"/>
      <w:r w:rsidR="00C94CD6" w:rsidRPr="009C2739">
        <w:t>Object</w:t>
      </w:r>
      <w:proofErr w:type="spellEnd"/>
      <w:r w:rsidR="00C94CD6" w:rsidRPr="009C2739">
        <w:t xml:space="preserve"> </w:t>
      </w:r>
      <w:proofErr w:type="spellStart"/>
      <w:r w:rsidR="00C94CD6" w:rsidRPr="009C2739">
        <w:t>Notation</w:t>
      </w:r>
      <w:proofErr w:type="spellEnd"/>
      <w:r w:rsidR="00C94CD6" w:rsidRPr="009C2739">
        <w:t xml:space="preserve"> (JSON)</w:t>
      </w:r>
      <w:r w:rsidRPr="009C2739">
        <w:t>.</w:t>
      </w:r>
      <w:r w:rsidR="00925A11" w:rsidRPr="009C2739">
        <w:t xml:space="preserve"> Estes dados foram separados em </w:t>
      </w:r>
      <w:r w:rsidR="00B0476D" w:rsidRPr="009C2739">
        <w:t>três</w:t>
      </w:r>
      <w:r w:rsidR="00925A11" w:rsidRPr="009C2739">
        <w:t xml:space="preserve"> conjuntos, sendo</w:t>
      </w:r>
      <w:r w:rsidR="00B0476D" w:rsidRPr="009C2739">
        <w:t xml:space="preserve">: </w:t>
      </w:r>
      <w:r w:rsidR="002E4828" w:rsidRPr="009C2739">
        <w:t>(</w:t>
      </w:r>
      <w:r w:rsidR="00B0476D" w:rsidRPr="009C2739">
        <w:t>i)</w:t>
      </w:r>
      <w:r w:rsidR="00925A11" w:rsidRPr="009C2739">
        <w:t xml:space="preserve"> dados </w:t>
      </w:r>
      <w:r w:rsidR="00B0476D" w:rsidRPr="009C2739">
        <w:t>essenciais</w:t>
      </w:r>
      <w:r w:rsidR="000B53A4">
        <w:t>;</w:t>
      </w:r>
      <w:r w:rsidR="000B53A4" w:rsidRPr="009C2739">
        <w:t xml:space="preserve"> </w:t>
      </w:r>
      <w:r w:rsidR="002E4828" w:rsidRPr="009C2739">
        <w:t>(</w:t>
      </w:r>
      <w:proofErr w:type="spellStart"/>
      <w:r w:rsidR="00B0476D" w:rsidRPr="009C2739">
        <w:t>ii</w:t>
      </w:r>
      <w:proofErr w:type="spellEnd"/>
      <w:r w:rsidR="00B0476D" w:rsidRPr="009C2739">
        <w:t>)</w:t>
      </w:r>
      <w:r w:rsidR="002E4828" w:rsidRPr="009C2739">
        <w:t xml:space="preserve"> dados recomendados</w:t>
      </w:r>
      <w:r w:rsidR="000B53A4">
        <w:t>;</w:t>
      </w:r>
      <w:r w:rsidR="002E4828" w:rsidRPr="009C2739">
        <w:t xml:space="preserve"> e (</w:t>
      </w:r>
      <w:proofErr w:type="spellStart"/>
      <w:r w:rsidR="002E4828" w:rsidRPr="009C2739">
        <w:t>iii</w:t>
      </w:r>
      <w:proofErr w:type="spellEnd"/>
      <w:r w:rsidR="002E4828" w:rsidRPr="009C2739">
        <w:t>) dados opcionais</w:t>
      </w:r>
      <w:r w:rsidR="00EB44AB" w:rsidRPr="009C2739">
        <w:t>.</w:t>
      </w:r>
      <w:r w:rsidR="009C2739">
        <w:t xml:space="preserve"> Outros estudos mostram que a implementação da comunicação baseada em HL7 FHIR</w:t>
      </w:r>
      <w:r w:rsidR="000A3122">
        <w:t xml:space="preserve"> serve principalmente para preencher a lacuna entre aplicações de pacientes e registros de saúde e registros eletrônicos de saúde e infraestruturas de pesquisa ou bases de conhecimento</w:t>
      </w:r>
      <w:r w:rsidR="0088542B">
        <w:t xml:space="preserve"> </w:t>
      </w:r>
      <w:r w:rsidR="0013427D">
        <w:t>(</w:t>
      </w:r>
      <w:proofErr w:type="spellStart"/>
      <w:r w:rsidR="0013427D">
        <w:t>Ameler</w:t>
      </w:r>
      <w:proofErr w:type="spellEnd"/>
      <w:r w:rsidR="00A0198A">
        <w:t xml:space="preserve">; </w:t>
      </w:r>
      <w:proofErr w:type="spellStart"/>
      <w:r w:rsidR="00A0198A">
        <w:t>Houta</w:t>
      </w:r>
      <w:proofErr w:type="spellEnd"/>
      <w:r w:rsidR="00A0198A">
        <w:t xml:space="preserve">; </w:t>
      </w:r>
      <w:proofErr w:type="gramStart"/>
      <w:r w:rsidR="00A0198A">
        <w:t>Surges</w:t>
      </w:r>
      <w:proofErr w:type="gramEnd"/>
      <w:r w:rsidR="00A0198A">
        <w:t>,</w:t>
      </w:r>
      <w:r w:rsidR="0013427D">
        <w:t xml:space="preserve"> 2019).</w:t>
      </w:r>
    </w:p>
    <w:p w14:paraId="3EE40A57" w14:textId="78EDB3E6" w:rsidR="000A3122" w:rsidRDefault="000B53A4" w:rsidP="00A44581">
      <w:pPr>
        <w:pStyle w:val="TF-TEXTO"/>
      </w:pPr>
      <w:r>
        <w:t>Contudo</w:t>
      </w:r>
      <w:r w:rsidR="000A3122">
        <w:t xml:space="preserve">, </w:t>
      </w:r>
      <w:proofErr w:type="spellStart"/>
      <w:r w:rsidR="003A7DEE">
        <w:t>Ameler</w:t>
      </w:r>
      <w:proofErr w:type="spellEnd"/>
      <w:r w:rsidR="003A7DEE">
        <w:t xml:space="preserve">, </w:t>
      </w:r>
      <w:proofErr w:type="spellStart"/>
      <w:r w:rsidR="003A7DEE">
        <w:t>Houta</w:t>
      </w:r>
      <w:proofErr w:type="spellEnd"/>
      <w:r w:rsidR="003A7DEE">
        <w:t xml:space="preserve">, </w:t>
      </w:r>
      <w:r w:rsidR="003A7DEE" w:rsidRPr="003A7DEE">
        <w:t>Surges (2019)</w:t>
      </w:r>
      <w:r w:rsidR="003A7DEE">
        <w:t xml:space="preserve"> </w:t>
      </w:r>
      <w:r w:rsidR="000A3122">
        <w:t>destaca</w:t>
      </w:r>
      <w:r w:rsidR="000159A9">
        <w:t>m</w:t>
      </w:r>
      <w:r w:rsidR="000A3122">
        <w:t xml:space="preserve"> a ausência de um sistema para os cuidados nos casos de epilepsia. Para suprir est</w:t>
      </w:r>
      <w:r w:rsidR="000159A9">
        <w:t>a</w:t>
      </w:r>
      <w:r w:rsidR="000A3122">
        <w:t xml:space="preserve"> falta, o projeto </w:t>
      </w:r>
      <w:proofErr w:type="spellStart"/>
      <w:r w:rsidR="000A3122">
        <w:t>EPItect</w:t>
      </w:r>
      <w:proofErr w:type="spellEnd"/>
      <w:r w:rsidR="00432E7B">
        <w:t xml:space="preserve"> propõe o desenvolvimento de um sistema de sensor para a detecção automatizada de crises epilépticas. Não obstante, o sistema visa o intercâmbio dos dados relevantes de forma padronizada entre o paciente e terceiros, como médicos, cuidadores e prestadores de cuidados de saúde. O projeto conta com os sensores (EPISENS), o aplicativo móvel (</w:t>
      </w:r>
      <w:proofErr w:type="spellStart"/>
      <w:r w:rsidR="00432E7B">
        <w:t>myEPI</w:t>
      </w:r>
      <w:proofErr w:type="spellEnd"/>
      <w:r w:rsidR="00432E7B">
        <w:t xml:space="preserve">), o portal (Portal EPICASE), as infraestruturas de rede e pesquisa e o </w:t>
      </w:r>
      <w:proofErr w:type="spellStart"/>
      <w:r w:rsidR="00432E7B">
        <w:t>EPItect</w:t>
      </w:r>
      <w:proofErr w:type="spellEnd"/>
      <w:r w:rsidR="00432E7B">
        <w:t xml:space="preserve"> ML Framework</w:t>
      </w:r>
      <w:r w:rsidR="00D17776">
        <w:t>.</w:t>
      </w:r>
      <w:r w:rsidR="00432E7B">
        <w:t xml:space="preserve"> A</w:t>
      </w:r>
      <w:r w:rsidR="00D17776">
        <w:t xml:space="preserve"> </w:t>
      </w:r>
      <w:r w:rsidR="00D17776">
        <w:fldChar w:fldCharType="begin"/>
      </w:r>
      <w:r w:rsidR="00D17776">
        <w:instrText xml:space="preserve"> REF _Ref165844059 \h </w:instrText>
      </w:r>
      <w:r w:rsidR="00D17776">
        <w:fldChar w:fldCharType="separate"/>
      </w:r>
      <w:r w:rsidR="00B2236F">
        <w:t xml:space="preserve">Figura </w:t>
      </w:r>
      <w:r w:rsidR="00B2236F">
        <w:rPr>
          <w:noProof/>
        </w:rPr>
        <w:t>1</w:t>
      </w:r>
      <w:r w:rsidR="00D17776">
        <w:fldChar w:fldCharType="end"/>
      </w:r>
      <w:r w:rsidR="001E07AF">
        <w:t xml:space="preserve"> </w:t>
      </w:r>
      <w:r w:rsidR="00401D7D">
        <w:t>a</w:t>
      </w:r>
      <w:r w:rsidR="00432E7B">
        <w:t>presenta os componentes da solução</w:t>
      </w:r>
      <w:ins w:id="25" w:author="Simone Erbs da Costa" w:date="2024-05-21T14:48:00Z">
        <w:r w:rsidR="0013427D">
          <w:t xml:space="preserve"> </w:t>
        </w:r>
      </w:ins>
      <w:r w:rsidR="00A0198A">
        <w:t>(</w:t>
      </w:r>
      <w:proofErr w:type="spellStart"/>
      <w:r w:rsidR="00A0198A">
        <w:t>Ameler</w:t>
      </w:r>
      <w:proofErr w:type="spellEnd"/>
      <w:r w:rsidR="00A0198A">
        <w:t xml:space="preserve">; </w:t>
      </w:r>
      <w:proofErr w:type="spellStart"/>
      <w:r w:rsidR="00A0198A">
        <w:t>Houta</w:t>
      </w:r>
      <w:proofErr w:type="spellEnd"/>
      <w:r w:rsidR="00A0198A">
        <w:t xml:space="preserve">; </w:t>
      </w:r>
      <w:proofErr w:type="gramStart"/>
      <w:r w:rsidR="00A0198A">
        <w:t>Surges</w:t>
      </w:r>
      <w:proofErr w:type="gramEnd"/>
      <w:r w:rsidR="00A0198A">
        <w:t>, 2019).</w:t>
      </w:r>
    </w:p>
    <w:p w14:paraId="4447449A" w14:textId="1110E2FF" w:rsidR="00432E7B" w:rsidRPr="00F3649F" w:rsidRDefault="00432E7B" w:rsidP="00432E7B">
      <w:pPr>
        <w:pStyle w:val="TF-LEGENDA"/>
      </w:pPr>
      <w:bookmarkStart w:id="26" w:name="_Ref165844059"/>
      <w:bookmarkStart w:id="27" w:name="_Ref165844042"/>
      <w:r>
        <w:t xml:space="preserve">Figura </w:t>
      </w:r>
      <w:r w:rsidR="009F7C94">
        <w:fldChar w:fldCharType="begin"/>
      </w:r>
      <w:r w:rsidR="009F7C94">
        <w:instrText xml:space="preserve"> SEQ Figura \* ARABIC </w:instrText>
      </w:r>
      <w:r w:rsidR="009F7C94">
        <w:fldChar w:fldCharType="separate"/>
      </w:r>
      <w:r w:rsidR="00B2236F">
        <w:rPr>
          <w:noProof/>
        </w:rPr>
        <w:t>1</w:t>
      </w:r>
      <w:r w:rsidR="009F7C94">
        <w:rPr>
          <w:noProof/>
        </w:rPr>
        <w:fldChar w:fldCharType="end"/>
      </w:r>
      <w:bookmarkEnd w:id="26"/>
      <w:r>
        <w:t xml:space="preserve"> </w:t>
      </w:r>
      <w:r w:rsidRPr="00F3649F">
        <w:t xml:space="preserve">– </w:t>
      </w:r>
      <w:r>
        <w:t xml:space="preserve">Arquitetura </w:t>
      </w:r>
      <w:proofErr w:type="spellStart"/>
      <w:r>
        <w:t>EPItect</w:t>
      </w:r>
      <w:bookmarkEnd w:id="27"/>
      <w:proofErr w:type="spellEnd"/>
    </w:p>
    <w:p w14:paraId="7D1FA826" w14:textId="37F855AB" w:rsidR="00432E7B" w:rsidRPr="00C458D3" w:rsidRDefault="00432E7B" w:rsidP="00432E7B">
      <w:pPr>
        <w:pStyle w:val="TF-FIGURA"/>
        <w:rPr>
          <w:highlight w:val="yellow"/>
        </w:rPr>
      </w:pPr>
      <w:r w:rsidRPr="00432E7B">
        <w:rPr>
          <w:noProof/>
        </w:rPr>
        <w:drawing>
          <wp:inline distT="0" distB="0" distL="0" distR="0" wp14:anchorId="4CFB5890" wp14:editId="0725F896">
            <wp:extent cx="2377440" cy="1908978"/>
            <wp:effectExtent l="19050" t="19050" r="22860" b="152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5854" cy="19317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E18BA" w14:textId="317A90A3" w:rsidR="00432E7B" w:rsidRDefault="00432E7B" w:rsidP="00432E7B">
      <w:pPr>
        <w:pStyle w:val="TF-FONTE"/>
      </w:pPr>
      <w:r w:rsidRPr="00F3649F">
        <w:t xml:space="preserve">Fonte: </w:t>
      </w:r>
      <w:proofErr w:type="spellStart"/>
      <w:r w:rsidR="003A7DEE" w:rsidRPr="003A7DEE">
        <w:t>Ameler</w:t>
      </w:r>
      <w:proofErr w:type="spellEnd"/>
      <w:r w:rsidR="003A7DEE" w:rsidRPr="003A7DEE">
        <w:t xml:space="preserve">, </w:t>
      </w:r>
      <w:proofErr w:type="spellStart"/>
      <w:r w:rsidR="003A7DEE" w:rsidRPr="003A7DEE">
        <w:t>Houta</w:t>
      </w:r>
      <w:proofErr w:type="spellEnd"/>
      <w:r w:rsidR="003A7DEE" w:rsidRPr="003A7DEE">
        <w:t>, Surges (2019)</w:t>
      </w:r>
      <w:r w:rsidR="003A7DEE">
        <w:t>.</w:t>
      </w:r>
    </w:p>
    <w:p w14:paraId="184BA5EC" w14:textId="12484745" w:rsidR="00D755E1" w:rsidRDefault="00D755E1" w:rsidP="00CC6C56">
      <w:pPr>
        <w:pStyle w:val="TF-TEXTO"/>
      </w:pPr>
      <w:r>
        <w:tab/>
      </w:r>
      <w:r w:rsidRPr="00D755E1">
        <w:t>Os dados</w:t>
      </w:r>
      <w:r w:rsidR="00104AF4">
        <w:t xml:space="preserve"> captados pelos sensores </w:t>
      </w:r>
      <w:r w:rsidR="00806FDD">
        <w:t xml:space="preserve">EPISENS são enviados para o aplicativo </w:t>
      </w:r>
      <w:proofErr w:type="spellStart"/>
      <w:r w:rsidR="00806FDD">
        <w:t>myEPI</w:t>
      </w:r>
      <w:proofErr w:type="spellEnd"/>
      <w:r w:rsidR="00806FDD">
        <w:t xml:space="preserve"> via Bluetooth</w:t>
      </w:r>
      <w:r w:rsidR="00CB7445">
        <w:t xml:space="preserve"> </w:t>
      </w:r>
      <w:proofErr w:type="spellStart"/>
      <w:r w:rsidR="00CB7445">
        <w:t>Low</w:t>
      </w:r>
      <w:proofErr w:type="spellEnd"/>
      <w:r w:rsidR="00CB7445">
        <w:t xml:space="preserve"> Energy</w:t>
      </w:r>
      <w:r w:rsidR="005A2E64">
        <w:t xml:space="preserve"> (BLE)</w:t>
      </w:r>
      <w:r w:rsidR="00EA195A">
        <w:t xml:space="preserve">. </w:t>
      </w:r>
      <w:r w:rsidR="00401D7D">
        <w:t xml:space="preserve">Por meio </w:t>
      </w:r>
      <w:r w:rsidR="00AF793E">
        <w:t xml:space="preserve">do </w:t>
      </w:r>
      <w:r w:rsidR="00417E0E">
        <w:t xml:space="preserve">aplicativo, o paciente pode coletar dados adicionais como </w:t>
      </w:r>
      <w:r w:rsidR="00CC6C56">
        <w:t>eventos convulsivos, humor, administração de medicamentos e efeitos colaterais.</w:t>
      </w:r>
      <w:r w:rsidR="00567C27">
        <w:t xml:space="preserve"> Estes dados podem ser </w:t>
      </w:r>
      <w:r w:rsidR="00925BCE">
        <w:t>disponibilizados futuramente para médicos ou familiares</w:t>
      </w:r>
      <w:r w:rsidR="00B41971">
        <w:t xml:space="preserve"> de forma segura utilizando a infraestrutura EPICASE e visualizados </w:t>
      </w:r>
      <w:r w:rsidR="00E37B55">
        <w:t xml:space="preserve">por meio </w:t>
      </w:r>
      <w:r w:rsidR="00B41971">
        <w:t>do Portal EPICASE.</w:t>
      </w:r>
      <w:r w:rsidR="00567C27">
        <w:t xml:space="preserve"> </w:t>
      </w:r>
      <w:r w:rsidR="00CC75E6">
        <w:t xml:space="preserve">Com isso, </w:t>
      </w:r>
      <w:r w:rsidR="00645A5B">
        <w:t xml:space="preserve">o sistema foi desenvolvido utilizando </w:t>
      </w:r>
      <w:r w:rsidR="00F610FD">
        <w:t>uma abordagem de Engenharia Orientada a Modelos (Model-</w:t>
      </w:r>
      <w:proofErr w:type="spellStart"/>
      <w:r w:rsidR="00F610FD">
        <w:t>driven</w:t>
      </w:r>
      <w:proofErr w:type="spellEnd"/>
      <w:r w:rsidR="00F610FD">
        <w:t xml:space="preserve"> </w:t>
      </w:r>
      <w:proofErr w:type="spellStart"/>
      <w:r w:rsidR="00F610FD">
        <w:t>Engineering</w:t>
      </w:r>
      <w:proofErr w:type="spellEnd"/>
      <w:r w:rsidR="00F610FD">
        <w:t xml:space="preserve"> - MDE). </w:t>
      </w:r>
      <w:r w:rsidR="006A6577">
        <w:t>A</w:t>
      </w:r>
      <w:r w:rsidR="003506B2">
        <w:t xml:space="preserve"> transformação deste modelo para</w:t>
      </w:r>
      <w:r w:rsidR="00C4664D">
        <w:t xml:space="preserve"> uma interface interoperável é feita </w:t>
      </w:r>
      <w:r w:rsidR="00EF4BB3">
        <w:t xml:space="preserve">utilizando o </w:t>
      </w:r>
      <w:bookmarkStart w:id="28" w:name="_Hlk166070010"/>
      <w:r w:rsidR="00EF4BB3">
        <w:t>HL7 FHIR</w:t>
      </w:r>
      <w:r w:rsidR="00FF4AA0">
        <w:t xml:space="preserve"> </w:t>
      </w:r>
      <w:proofErr w:type="spellStart"/>
      <w:r w:rsidR="00FF4AA0">
        <w:t>Profiling</w:t>
      </w:r>
      <w:bookmarkEnd w:id="28"/>
      <w:proofErr w:type="spellEnd"/>
      <w:r w:rsidR="0088542B">
        <w:t xml:space="preserve"> </w:t>
      </w:r>
      <w:r w:rsidR="00A0198A">
        <w:t>(</w:t>
      </w:r>
      <w:proofErr w:type="spellStart"/>
      <w:r w:rsidR="00A0198A">
        <w:t>Ameler</w:t>
      </w:r>
      <w:proofErr w:type="spellEnd"/>
      <w:r w:rsidR="00A0198A">
        <w:t xml:space="preserve">; </w:t>
      </w:r>
      <w:proofErr w:type="spellStart"/>
      <w:r w:rsidR="00A0198A">
        <w:t>Houta</w:t>
      </w:r>
      <w:proofErr w:type="spellEnd"/>
      <w:r w:rsidR="00A0198A">
        <w:t xml:space="preserve">; </w:t>
      </w:r>
      <w:proofErr w:type="gramStart"/>
      <w:r w:rsidR="00A0198A">
        <w:t>Surges</w:t>
      </w:r>
      <w:proofErr w:type="gramEnd"/>
      <w:r w:rsidR="00A0198A">
        <w:t>, 2019).</w:t>
      </w:r>
    </w:p>
    <w:p w14:paraId="4340BC93" w14:textId="5DB281FF" w:rsidR="0061656E" w:rsidRDefault="009B761C" w:rsidP="00AB4666">
      <w:pPr>
        <w:pStyle w:val="TF-TEXTO"/>
      </w:pPr>
      <w:r>
        <w:t xml:space="preserve">Por se tratar de uma especificação genérica, </w:t>
      </w:r>
      <w:proofErr w:type="spellStart"/>
      <w:r w:rsidR="003A7DEE">
        <w:t>Ameler</w:t>
      </w:r>
      <w:proofErr w:type="spellEnd"/>
      <w:r w:rsidR="003A7DEE">
        <w:t xml:space="preserve">, </w:t>
      </w:r>
      <w:proofErr w:type="spellStart"/>
      <w:r w:rsidR="003A7DEE">
        <w:t>Houta</w:t>
      </w:r>
      <w:proofErr w:type="spellEnd"/>
      <w:r w:rsidR="003A7DEE">
        <w:t xml:space="preserve">, </w:t>
      </w:r>
      <w:r w:rsidR="003A7DEE" w:rsidRPr="003A7DEE">
        <w:t>Surges (2019)</w:t>
      </w:r>
      <w:r w:rsidR="003A7DEE">
        <w:t xml:space="preserve"> </w:t>
      </w:r>
      <w:r w:rsidR="0091500C">
        <w:t>adaptaram o HL7 FHIR para os casos de uso</w:t>
      </w:r>
      <w:r w:rsidR="008F12EE">
        <w:t xml:space="preserve"> </w:t>
      </w:r>
      <w:r w:rsidR="00462BD7">
        <w:t>específicos, documentando em perfi</w:t>
      </w:r>
      <w:r w:rsidR="00785E09">
        <w:t>s</w:t>
      </w:r>
      <w:r w:rsidR="00462BD7">
        <w:t xml:space="preserve"> de mensage</w:t>
      </w:r>
      <w:r w:rsidR="00785E09">
        <w:t>ns</w:t>
      </w:r>
      <w:r w:rsidR="00462BD7">
        <w:t xml:space="preserve"> HL7</w:t>
      </w:r>
      <w:r w:rsidR="00122C44">
        <w:t xml:space="preserve"> contendo</w:t>
      </w:r>
      <w:r w:rsidR="0025318B">
        <w:t xml:space="preserve"> as restrições necessárias para o modelo.</w:t>
      </w:r>
      <w:r w:rsidR="00B210F3">
        <w:t xml:space="preserve"> Um perfil é uma interface de especificação que pode ser compartilhada dentro de uma aplicação ou com outr</w:t>
      </w:r>
      <w:r w:rsidR="00785E09">
        <w:t>as aplicações.</w:t>
      </w:r>
      <w:r w:rsidR="00AB4666">
        <w:t xml:space="preserve"> Este contém informações sobre formato de dados, semântica de dados e </w:t>
      </w:r>
      <w:r w:rsidR="004558DC" w:rsidRPr="004558DC">
        <w:t>responsabilidades de reconhecimento de mensage</w:t>
      </w:r>
      <w:r w:rsidR="004558DC">
        <w:t>ns</w:t>
      </w:r>
      <w:r w:rsidR="0013427D">
        <w:t xml:space="preserve"> </w:t>
      </w:r>
      <w:r w:rsidR="00A0198A">
        <w:t>(</w:t>
      </w:r>
      <w:proofErr w:type="spellStart"/>
      <w:r w:rsidR="00A0198A">
        <w:t>Ameler</w:t>
      </w:r>
      <w:proofErr w:type="spellEnd"/>
      <w:r w:rsidR="00A0198A">
        <w:t xml:space="preserve">; </w:t>
      </w:r>
      <w:proofErr w:type="spellStart"/>
      <w:r w:rsidR="00A0198A">
        <w:t>Houta</w:t>
      </w:r>
      <w:proofErr w:type="spellEnd"/>
      <w:r w:rsidR="00A0198A">
        <w:t xml:space="preserve">; </w:t>
      </w:r>
      <w:proofErr w:type="gramStart"/>
      <w:r w:rsidR="00A0198A">
        <w:t>Surges</w:t>
      </w:r>
      <w:proofErr w:type="gramEnd"/>
      <w:r w:rsidR="00A0198A">
        <w:t>, 2019).</w:t>
      </w:r>
    </w:p>
    <w:p w14:paraId="0AAE6CEF" w14:textId="29593FCA" w:rsidR="007F5AAB" w:rsidRPr="00DA7043" w:rsidRDefault="007F5AAB" w:rsidP="00AB4666">
      <w:pPr>
        <w:pStyle w:val="TF-TEXTO"/>
      </w:pPr>
      <w:r>
        <w:lastRenderedPageBreak/>
        <w:t>Desta forma,</w:t>
      </w:r>
      <w:r w:rsidR="00122B7D">
        <w:t xml:space="preserve"> </w:t>
      </w:r>
      <w:proofErr w:type="spellStart"/>
      <w:r w:rsidR="00A01748">
        <w:t>Ameler</w:t>
      </w:r>
      <w:proofErr w:type="spellEnd"/>
      <w:r w:rsidR="00655C2F">
        <w:t xml:space="preserve">, </w:t>
      </w:r>
      <w:proofErr w:type="spellStart"/>
      <w:r w:rsidR="00655C2F">
        <w:t>Houta</w:t>
      </w:r>
      <w:proofErr w:type="spellEnd"/>
      <w:r w:rsidR="00655C2F">
        <w:t>, Surges</w:t>
      </w:r>
      <w:r w:rsidR="00A01748">
        <w:t xml:space="preserve"> (2019) apresenta</w:t>
      </w:r>
      <w:r w:rsidR="0013427D">
        <w:t>m</w:t>
      </w:r>
      <w:r w:rsidR="00A01748">
        <w:t xml:space="preserve"> um guia com as </w:t>
      </w:r>
      <w:r w:rsidR="00122B7D">
        <w:t>especifica</w:t>
      </w:r>
      <w:r w:rsidR="00A01748">
        <w:t>ções</w:t>
      </w:r>
      <w:r w:rsidR="00122B7D">
        <w:t xml:space="preserve"> </w:t>
      </w:r>
      <w:r w:rsidR="00A01748">
        <w:t>d</w:t>
      </w:r>
      <w:r w:rsidR="00122B7D">
        <w:t>os mapeamentos técnicos do modelo de domínio para os recursos HL7 FHIR corresponde</w:t>
      </w:r>
      <w:r w:rsidR="00004B78">
        <w:t>n</w:t>
      </w:r>
      <w:r w:rsidR="00122B7D">
        <w:t>tes.</w:t>
      </w:r>
      <w:r w:rsidR="00004B78">
        <w:t xml:space="preserve"> Um recurso HL7 FHIR representa um conceito clínico específico, como uma Observação ou Paciente, por exemplo.</w:t>
      </w:r>
      <w:r w:rsidR="0031791F">
        <w:t xml:space="preserve"> Assim, para </w:t>
      </w:r>
      <w:r w:rsidR="00DA7043">
        <w:t xml:space="preserve">a coleta </w:t>
      </w:r>
      <w:r w:rsidR="0031791F">
        <w:t>dados relac</w:t>
      </w:r>
      <w:r w:rsidR="00DA7043">
        <w:t xml:space="preserve">ionados ao paciente, foi utilizado o recurso </w:t>
      </w:r>
      <w:proofErr w:type="spellStart"/>
      <w:r w:rsidR="00DA7043" w:rsidRPr="00AE7E1D">
        <w:rPr>
          <w:i/>
          <w:iCs/>
        </w:rPr>
        <w:t>Patient</w:t>
      </w:r>
      <w:proofErr w:type="spellEnd"/>
      <w:r w:rsidR="00DA7043">
        <w:t>.</w:t>
      </w:r>
      <w:r w:rsidR="00F53D94">
        <w:t xml:space="preserve"> Para as </w:t>
      </w:r>
      <w:r w:rsidR="00B700DB">
        <w:t xml:space="preserve">observações do paciente, pode-se utilizar o recurso </w:t>
      </w:r>
      <w:proofErr w:type="spellStart"/>
      <w:r w:rsidR="00B700DB" w:rsidRPr="00AE7E1D">
        <w:rPr>
          <w:i/>
          <w:iCs/>
        </w:rPr>
        <w:t>Observation</w:t>
      </w:r>
      <w:proofErr w:type="spellEnd"/>
      <w:r w:rsidR="007E4689">
        <w:t xml:space="preserve">, especificando a observação utilizando </w:t>
      </w:r>
      <w:r w:rsidR="00A6254F">
        <w:t>os códigos fornecidos pelo LOINC</w:t>
      </w:r>
      <w:r w:rsidR="003A7DEE">
        <w:t xml:space="preserve"> </w:t>
      </w:r>
      <w:r w:rsidR="00A0198A">
        <w:t>(</w:t>
      </w:r>
      <w:proofErr w:type="spellStart"/>
      <w:r w:rsidR="00A0198A">
        <w:t>Ameler</w:t>
      </w:r>
      <w:proofErr w:type="spellEnd"/>
      <w:r w:rsidR="00A0198A">
        <w:t xml:space="preserve">; </w:t>
      </w:r>
      <w:proofErr w:type="spellStart"/>
      <w:r w:rsidR="00A0198A">
        <w:t>Houta</w:t>
      </w:r>
      <w:proofErr w:type="spellEnd"/>
      <w:r w:rsidR="00A0198A">
        <w:t xml:space="preserve">; </w:t>
      </w:r>
      <w:proofErr w:type="gramStart"/>
      <w:r w:rsidR="00A0198A">
        <w:t>Surges</w:t>
      </w:r>
      <w:proofErr w:type="gramEnd"/>
      <w:r w:rsidR="00A0198A">
        <w:t>, 2019).</w:t>
      </w:r>
    </w:p>
    <w:p w14:paraId="1ABB6976" w14:textId="7CCA67B4" w:rsidR="00A44581" w:rsidRPr="00E73316" w:rsidRDefault="00E73316" w:rsidP="00F67C81">
      <w:pPr>
        <w:pStyle w:val="Ttulo2"/>
        <w:rPr>
          <w:lang w:val="en-US"/>
        </w:rPr>
      </w:pPr>
      <w:r w:rsidRPr="00E73316">
        <w:rPr>
          <w:lang w:val="en-US"/>
        </w:rPr>
        <w:t xml:space="preserve">Data Integration and Interoperability Problems of HL7 FHIR Implementation and </w:t>
      </w:r>
      <w:r>
        <w:rPr>
          <w:lang w:val="en-US"/>
        </w:rPr>
        <w:t>Pote</w:t>
      </w:r>
      <w:r w:rsidR="007A1B53">
        <w:rPr>
          <w:lang w:val="en-US"/>
        </w:rPr>
        <w:t>ntial solutions: A systematic literature review</w:t>
      </w:r>
    </w:p>
    <w:p w14:paraId="22C9A192" w14:textId="0803BE5D" w:rsidR="00A44581" w:rsidRDefault="0065752D" w:rsidP="00A44581">
      <w:pPr>
        <w:pStyle w:val="TF-TEXTO"/>
      </w:pPr>
      <w:proofErr w:type="spellStart"/>
      <w:r w:rsidRPr="0065752D">
        <w:t>Abilowo</w:t>
      </w:r>
      <w:proofErr w:type="spellEnd"/>
      <w:r>
        <w:t xml:space="preserve"> </w:t>
      </w:r>
      <w:r w:rsidRPr="0065752D">
        <w:rPr>
          <w:i/>
          <w:iCs/>
        </w:rPr>
        <w:t>et al.</w:t>
      </w:r>
      <w:r>
        <w:t xml:space="preserve"> (2021)</w:t>
      </w:r>
      <w:r w:rsidR="00D17776">
        <w:t xml:space="preserve"> discorre</w:t>
      </w:r>
      <w:r w:rsidR="0013427D">
        <w:t>m</w:t>
      </w:r>
      <w:r w:rsidR="00D17776">
        <w:t xml:space="preserve"> sobre </w:t>
      </w:r>
      <w:r w:rsidR="003D377D">
        <w:t>o avanço no uso e na adoção de sistemas eletrônicos de saúde e sua</w:t>
      </w:r>
      <w:r w:rsidR="00D17776">
        <w:t xml:space="preserve"> complexidade </w:t>
      </w:r>
      <w:r w:rsidR="003D377D">
        <w:t>nas integrações e interoperabilidade</w:t>
      </w:r>
      <w:r w:rsidR="00D17776">
        <w:t>.</w:t>
      </w:r>
      <w:r w:rsidR="003D377D">
        <w:t xml:space="preserve"> A Health </w:t>
      </w:r>
      <w:proofErr w:type="spellStart"/>
      <w:r w:rsidR="003D377D">
        <w:t>Level</w:t>
      </w:r>
      <w:proofErr w:type="spellEnd"/>
      <w:r w:rsidR="003D377D">
        <w:t xml:space="preserve"> </w:t>
      </w:r>
      <w:proofErr w:type="spellStart"/>
      <w:r w:rsidR="003D377D">
        <w:t>Seven</w:t>
      </w:r>
      <w:proofErr w:type="spellEnd"/>
      <w:r w:rsidR="003D377D">
        <w:t xml:space="preserve"> (HL7) entende a necessidade de estabelecer um padrão visando impulsionar o processo de transformação no desenvolvimento de soluções buscando solucionar os problemas existentes. Com isto, buscam identificar os problemas de integração e interoperabilidade na implementação do HL7 FHIR e propor soluções técnicas</w:t>
      </w:r>
      <w:r w:rsidR="0013427D">
        <w:t xml:space="preserve"> (</w:t>
      </w:r>
      <w:proofErr w:type="spellStart"/>
      <w:r w:rsidR="0013427D" w:rsidRPr="0065752D">
        <w:t>Abilowo</w:t>
      </w:r>
      <w:proofErr w:type="spellEnd"/>
      <w:r w:rsidR="0013427D">
        <w:t xml:space="preserve"> </w:t>
      </w:r>
      <w:r w:rsidR="0013427D" w:rsidRPr="0065752D">
        <w:rPr>
          <w:i/>
          <w:iCs/>
        </w:rPr>
        <w:t>et al.</w:t>
      </w:r>
      <w:r w:rsidR="0013427D">
        <w:t>, 2021).</w:t>
      </w:r>
    </w:p>
    <w:p w14:paraId="665D7672" w14:textId="10D32864" w:rsidR="003D377D" w:rsidRDefault="003D377D" w:rsidP="00A44581">
      <w:pPr>
        <w:pStyle w:val="TF-TEXTO"/>
      </w:pPr>
      <w:r>
        <w:t xml:space="preserve">Segundo </w:t>
      </w:r>
      <w:proofErr w:type="spellStart"/>
      <w:r>
        <w:t>Abilowo</w:t>
      </w:r>
      <w:proofErr w:type="spellEnd"/>
      <w:r>
        <w:t xml:space="preserve"> </w:t>
      </w:r>
      <w:r w:rsidRPr="00725B7E">
        <w:rPr>
          <w:i/>
          <w:iCs/>
        </w:rPr>
        <w:t>e</w:t>
      </w:r>
      <w:r w:rsidR="005A2E64">
        <w:rPr>
          <w:i/>
          <w:iCs/>
        </w:rPr>
        <w:t>t</w:t>
      </w:r>
      <w:r w:rsidRPr="00725B7E">
        <w:rPr>
          <w:i/>
          <w:iCs/>
        </w:rPr>
        <w:t xml:space="preserve"> al.</w:t>
      </w:r>
      <w:r>
        <w:t xml:space="preserve"> (2021), a eficácia do compartilhamento de dados do paciente entre sistemas de tecnologia da informação heterogêneos e a lentidão na troca de dados devido a problemas de interoperabilidade são um dos principais retardante</w:t>
      </w:r>
      <w:r w:rsidR="00CD55E0">
        <w:t>s</w:t>
      </w:r>
      <w:r>
        <w:t xml:space="preserve"> no processo de desenvolvimento de soluções</w:t>
      </w:r>
      <w:r w:rsidR="00CD55E0">
        <w:t xml:space="preserve"> de saúde eletrônica. Tais problemas dificultam que sistemas já consolidados contribuam para o crescimento de novas soluções e ferramentas auxiliares para os pacientes eletronicamente</w:t>
      </w:r>
      <w:r w:rsidR="0013427D">
        <w:t xml:space="preserve"> (</w:t>
      </w:r>
      <w:proofErr w:type="spellStart"/>
      <w:r w:rsidR="0013427D" w:rsidRPr="0065752D">
        <w:t>Abilowo</w:t>
      </w:r>
      <w:proofErr w:type="spellEnd"/>
      <w:r w:rsidR="0013427D">
        <w:t xml:space="preserve"> </w:t>
      </w:r>
      <w:r w:rsidR="0013427D" w:rsidRPr="0065752D">
        <w:rPr>
          <w:i/>
          <w:iCs/>
        </w:rPr>
        <w:t>et al.</w:t>
      </w:r>
      <w:r w:rsidR="0013427D">
        <w:t>, 2021).</w:t>
      </w:r>
    </w:p>
    <w:p w14:paraId="28F38B8E" w14:textId="5245EC46" w:rsidR="00725B7E" w:rsidRDefault="00CD55E0" w:rsidP="00A44581">
      <w:pPr>
        <w:pStyle w:val="TF-TEXTO"/>
      </w:pPr>
      <w:r>
        <w:t xml:space="preserve">A importância no uso do HL7 FHIR se dá principalmente </w:t>
      </w:r>
      <w:r w:rsidR="003B3393">
        <w:t>à</w:t>
      </w:r>
      <w:r>
        <w:t xml:space="preserve"> segmentação de estruturas complexas em estruturas menores. Assim,</w:t>
      </w:r>
      <w:r w:rsidR="003B3393">
        <w:t xml:space="preserve"> de acordo com </w:t>
      </w:r>
      <w:proofErr w:type="spellStart"/>
      <w:r w:rsidR="003B3393">
        <w:t>Abilowo</w:t>
      </w:r>
      <w:proofErr w:type="spellEnd"/>
      <w:r w:rsidR="003B3393">
        <w:t xml:space="preserve"> </w:t>
      </w:r>
      <w:r w:rsidR="003B3393" w:rsidRPr="00725B7E">
        <w:rPr>
          <w:i/>
          <w:iCs/>
        </w:rPr>
        <w:t xml:space="preserve">et al. </w:t>
      </w:r>
      <w:r w:rsidR="003B3393">
        <w:t>(2021),</w:t>
      </w:r>
      <w:r>
        <w:t xml:space="preserve"> profissionais envolvidos podem gerenciar facilmente o que é relevante ao sistema que está sendo desenvolvido, sem se preocupar diretamente com a linguagem </w:t>
      </w:r>
      <w:r w:rsidR="003B3393">
        <w:t xml:space="preserve">e as técnicas </w:t>
      </w:r>
      <w:r>
        <w:t>que ser</w:t>
      </w:r>
      <w:r w:rsidR="003B3393">
        <w:t>ão</w:t>
      </w:r>
      <w:r>
        <w:t xml:space="preserve"> utilizada</w:t>
      </w:r>
      <w:r w:rsidR="003B3393">
        <w:t>s</w:t>
      </w:r>
      <w:r>
        <w:t>.</w:t>
      </w:r>
      <w:r w:rsidR="0042532B">
        <w:t xml:space="preserve"> Desta forma, a pesquisa realizada</w:t>
      </w:r>
      <w:r w:rsidR="00820D69">
        <w:t xml:space="preserve"> por </w:t>
      </w:r>
      <w:proofErr w:type="spellStart"/>
      <w:r w:rsidR="00820D69">
        <w:t>Abilowo</w:t>
      </w:r>
      <w:proofErr w:type="spellEnd"/>
      <w:r w:rsidR="00820D69">
        <w:t xml:space="preserve"> </w:t>
      </w:r>
      <w:r w:rsidR="00820D69" w:rsidRPr="00820D69">
        <w:rPr>
          <w:i/>
          <w:iCs/>
        </w:rPr>
        <w:t>et al</w:t>
      </w:r>
      <w:r w:rsidR="00820D69">
        <w:rPr>
          <w:i/>
          <w:iCs/>
        </w:rPr>
        <w:t>.</w:t>
      </w:r>
      <w:r w:rsidR="00820D69">
        <w:t xml:space="preserve"> (2021) </w:t>
      </w:r>
      <w:r w:rsidR="0042532B">
        <w:t xml:space="preserve">segue as diretrizes de </w:t>
      </w:r>
      <w:proofErr w:type="spellStart"/>
      <w:r w:rsidR="0042532B">
        <w:t>Kitchenham</w:t>
      </w:r>
      <w:proofErr w:type="spellEnd"/>
      <w:r w:rsidR="0042532B">
        <w:t xml:space="preserve">, com critérios de inclusão e exclusão para a seleção de artigos relevantes. </w:t>
      </w:r>
    </w:p>
    <w:p w14:paraId="1EA9713A" w14:textId="60E08DE9" w:rsidR="00CD55E0" w:rsidRDefault="002378C9" w:rsidP="00A44581">
      <w:pPr>
        <w:pStyle w:val="TF-TEXTO"/>
      </w:pPr>
      <w:r>
        <w:t>Para a pesquisa</w:t>
      </w:r>
      <w:r w:rsidR="00820D69">
        <w:t xml:space="preserve"> analisada por </w:t>
      </w:r>
      <w:proofErr w:type="spellStart"/>
      <w:r w:rsidR="00820D69">
        <w:t>Abilowo</w:t>
      </w:r>
      <w:proofErr w:type="spellEnd"/>
      <w:r w:rsidR="00820D69">
        <w:t xml:space="preserve"> </w:t>
      </w:r>
      <w:r w:rsidR="00820D69" w:rsidRPr="00820D69">
        <w:rPr>
          <w:i/>
          <w:iCs/>
        </w:rPr>
        <w:t>et al.</w:t>
      </w:r>
      <w:r w:rsidR="00820D69">
        <w:t xml:space="preserve"> (2021)</w:t>
      </w:r>
      <w:r>
        <w:t>, f</w:t>
      </w:r>
      <w:r w:rsidR="0042532B">
        <w:t xml:space="preserve">oram selecionados 52 artigos para serem avaliados baseando-se nos </w:t>
      </w:r>
      <w:r w:rsidR="00BE0AEB">
        <w:t xml:space="preserve">Requisitos Funcionais (RF) </w:t>
      </w:r>
      <w:r w:rsidR="0042532B">
        <w:t xml:space="preserve">do Data Management Book </w:t>
      </w:r>
      <w:proofErr w:type="spellStart"/>
      <w:r w:rsidR="0004432D">
        <w:t>O</w:t>
      </w:r>
      <w:r w:rsidR="0042532B">
        <w:t>f</w:t>
      </w:r>
      <w:proofErr w:type="spellEnd"/>
      <w:r w:rsidR="0042532B">
        <w:t xml:space="preserve"> </w:t>
      </w:r>
      <w:proofErr w:type="spellStart"/>
      <w:r w:rsidR="0042532B">
        <w:t>Knowledge</w:t>
      </w:r>
      <w:proofErr w:type="spellEnd"/>
      <w:r>
        <w:t xml:space="preserve"> (DMBOK)</w:t>
      </w:r>
      <w:r w:rsidR="00725B7E">
        <w:t xml:space="preserve">, sendo: </w:t>
      </w:r>
      <w:r w:rsidR="00BE0AEB">
        <w:t>m</w:t>
      </w:r>
      <w:r w:rsidR="00BE0AEB" w:rsidRPr="00725B7E">
        <w:t xml:space="preserve">igração </w:t>
      </w:r>
      <w:r w:rsidR="00725B7E" w:rsidRPr="00725B7E">
        <w:t>e conversão de dados (</w:t>
      </w:r>
      <w:r w:rsidR="00725B7E">
        <w:t>RF1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r w:rsidR="00BE0AEB">
        <w:t>c</w:t>
      </w:r>
      <w:r w:rsidR="00BE0AEB" w:rsidRPr="00725B7E">
        <w:t xml:space="preserve">onsolidação </w:t>
      </w:r>
      <w:r w:rsidR="00725B7E" w:rsidRPr="00725B7E">
        <w:t xml:space="preserve">de dados em </w:t>
      </w:r>
      <w:r w:rsidR="00725B7E" w:rsidRPr="00820D69">
        <w:rPr>
          <w:i/>
          <w:iCs/>
        </w:rPr>
        <w:t>hubs</w:t>
      </w:r>
      <w:r w:rsidR="00725B7E" w:rsidRPr="00725B7E">
        <w:t xml:space="preserve"> ou </w:t>
      </w:r>
      <w:proofErr w:type="spellStart"/>
      <w:r w:rsidR="00725B7E" w:rsidRPr="00820D69">
        <w:rPr>
          <w:i/>
          <w:iCs/>
        </w:rPr>
        <w:t>marts</w:t>
      </w:r>
      <w:proofErr w:type="spellEnd"/>
      <w:r w:rsidR="00725B7E" w:rsidRPr="00725B7E">
        <w:t xml:space="preserve"> (</w:t>
      </w:r>
      <w:r w:rsidR="00725B7E">
        <w:t>RF2</w:t>
      </w:r>
      <w:r w:rsidR="00725B7E" w:rsidRPr="00725B7E">
        <w:t>)</w:t>
      </w:r>
      <w:r w:rsidR="00725B7E">
        <w:t xml:space="preserve">; </w:t>
      </w:r>
      <w:r w:rsidR="00820D69">
        <w:t>in</w:t>
      </w:r>
      <w:r w:rsidR="00820D69" w:rsidRPr="00725B7E">
        <w:t xml:space="preserve">tegração </w:t>
      </w:r>
      <w:r w:rsidR="00725B7E" w:rsidRPr="00725B7E">
        <w:t>de pacotes de fornecedores no portfólio de aplicativos de uma organização (</w:t>
      </w:r>
      <w:r w:rsidR="00725B7E">
        <w:t>RF3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r w:rsidR="0013427D">
        <w:t>c</w:t>
      </w:r>
      <w:r w:rsidR="00725B7E" w:rsidRPr="00725B7E">
        <w:t>ompartilhamento de dados entre aplicativos e entre organizações (R</w:t>
      </w:r>
      <w:r w:rsidR="00725B7E">
        <w:t>F</w:t>
      </w:r>
      <w:r w:rsidR="00725B7E" w:rsidRPr="00725B7E">
        <w:t>4)</w:t>
      </w:r>
      <w:r w:rsidR="00725B7E">
        <w:t>;</w:t>
      </w:r>
      <w:r w:rsidR="00725B7E" w:rsidRPr="00725B7E">
        <w:t xml:space="preserve"> Distribuição de dados entre armazenamentos de dados e data centers (R</w:t>
      </w:r>
      <w:r w:rsidR="00725B7E">
        <w:t>F</w:t>
      </w:r>
      <w:r w:rsidR="00725B7E" w:rsidRPr="00725B7E">
        <w:t>5)</w:t>
      </w:r>
      <w:r w:rsidR="00725B7E">
        <w:t xml:space="preserve">; </w:t>
      </w:r>
      <w:r w:rsidR="00725B7E" w:rsidRPr="00725B7E">
        <w:t>Arquivar dados (R</w:t>
      </w:r>
      <w:r w:rsidR="00725B7E">
        <w:t>F</w:t>
      </w:r>
      <w:r w:rsidR="00725B7E" w:rsidRPr="00725B7E">
        <w:t>6)</w:t>
      </w:r>
      <w:r w:rsidR="00725B7E">
        <w:t xml:space="preserve">; </w:t>
      </w:r>
      <w:r w:rsidR="00725B7E" w:rsidRPr="00725B7E">
        <w:t>Gerenciamento de interfaces de dados (R</w:t>
      </w:r>
      <w:r w:rsidR="00725B7E">
        <w:t>F</w:t>
      </w:r>
      <w:r w:rsidR="00725B7E" w:rsidRPr="00725B7E">
        <w:t>7)</w:t>
      </w:r>
      <w:r w:rsidR="00725B7E">
        <w:t xml:space="preserve">; </w:t>
      </w:r>
      <w:r w:rsidR="0013427D">
        <w:t>o</w:t>
      </w:r>
      <w:r w:rsidR="00725B7E" w:rsidRPr="00725B7E">
        <w:t>btenção e ingestão de dados externos (R</w:t>
      </w:r>
      <w:r w:rsidR="00725B7E">
        <w:t>F</w:t>
      </w:r>
      <w:r w:rsidR="00725B7E" w:rsidRPr="00725B7E">
        <w:t>8)</w:t>
      </w:r>
      <w:r w:rsidR="00725B7E">
        <w:t xml:space="preserve">; </w:t>
      </w:r>
      <w:r w:rsidR="0013427D">
        <w:t>i</w:t>
      </w:r>
      <w:r w:rsidR="00725B7E" w:rsidRPr="00725B7E">
        <w:t>ntegração de dados estruturados e não estruturados (R</w:t>
      </w:r>
      <w:r w:rsidR="00725B7E">
        <w:t>F</w:t>
      </w:r>
      <w:r w:rsidR="00725B7E" w:rsidRPr="00725B7E">
        <w:t>9)</w:t>
      </w:r>
      <w:r w:rsidR="00725B7E">
        <w:t xml:space="preserve">; </w:t>
      </w:r>
      <w:r w:rsidR="0013427D">
        <w:t>f</w:t>
      </w:r>
      <w:r w:rsidR="00725B7E" w:rsidRPr="00725B7E">
        <w:t>ornecer inteligência operacional e suporte à decisão de gestão (R</w:t>
      </w:r>
      <w:r w:rsidR="00725B7E">
        <w:t>F</w:t>
      </w:r>
      <w:r w:rsidR="00725B7E" w:rsidRPr="00725B7E">
        <w:t>10)</w:t>
      </w:r>
      <w:r w:rsidR="0013427D">
        <w:t xml:space="preserve"> (</w:t>
      </w:r>
      <w:proofErr w:type="spellStart"/>
      <w:r w:rsidR="0013427D" w:rsidRPr="0065752D">
        <w:t>Abilowo</w:t>
      </w:r>
      <w:proofErr w:type="spellEnd"/>
      <w:r w:rsidR="0013427D">
        <w:t xml:space="preserve"> </w:t>
      </w:r>
      <w:r w:rsidR="0013427D" w:rsidRPr="0065752D">
        <w:rPr>
          <w:i/>
          <w:iCs/>
        </w:rPr>
        <w:t>et al.</w:t>
      </w:r>
      <w:r w:rsidR="0013427D">
        <w:t>, 2021).</w:t>
      </w:r>
    </w:p>
    <w:p w14:paraId="59747EE8" w14:textId="14C39B1F" w:rsidR="00517E6A" w:rsidRDefault="002378C9" w:rsidP="00D87F84">
      <w:pPr>
        <w:pStyle w:val="TF-TEXTO"/>
      </w:pPr>
      <w:r>
        <w:t xml:space="preserve">Após a avalição dos artigos selecionados, </w:t>
      </w:r>
      <w:proofErr w:type="spellStart"/>
      <w:r>
        <w:t>Abilowo</w:t>
      </w:r>
      <w:proofErr w:type="spellEnd"/>
      <w:r>
        <w:t xml:space="preserve"> </w:t>
      </w:r>
      <w:r w:rsidRPr="00725B7E">
        <w:rPr>
          <w:i/>
          <w:iCs/>
        </w:rPr>
        <w:t>et al.</w:t>
      </w:r>
      <w:r>
        <w:t xml:space="preserve"> (2021) verific</w:t>
      </w:r>
      <w:r w:rsidR="0013427D">
        <w:t>aram</w:t>
      </w:r>
      <w:r>
        <w:t xml:space="preserve"> que os </w:t>
      </w:r>
      <w:r w:rsidR="00725B7E">
        <w:t>RF1, RF2, RF3</w:t>
      </w:r>
      <w:r w:rsidR="00C36C4E">
        <w:t xml:space="preserve"> e</w:t>
      </w:r>
      <w:r w:rsidR="00725B7E">
        <w:t xml:space="preserve"> RF4 foram atendidos na maioria das soluções</w:t>
      </w:r>
      <w:r>
        <w:t>. Contudo, apenas 33% atenderam mais que cinco dos dez requisitos.</w:t>
      </w:r>
      <w:r w:rsidR="00C36C4E">
        <w:t xml:space="preserve"> Por fim, </w:t>
      </w:r>
      <w:r w:rsidR="00E40078">
        <w:t xml:space="preserve">a </w:t>
      </w:r>
      <w:r w:rsidR="002A20C4">
        <w:fldChar w:fldCharType="begin"/>
      </w:r>
      <w:r w:rsidR="002A20C4">
        <w:instrText xml:space="preserve"> REF _Ref165850398 \h </w:instrText>
      </w:r>
      <w:r w:rsidR="002A20C4">
        <w:fldChar w:fldCharType="separate"/>
      </w:r>
      <w:r w:rsidR="00B2236F">
        <w:t xml:space="preserve">Figura </w:t>
      </w:r>
      <w:r w:rsidR="00B2236F">
        <w:rPr>
          <w:noProof/>
        </w:rPr>
        <w:t>2</w:t>
      </w:r>
      <w:r w:rsidR="002A20C4">
        <w:fldChar w:fldCharType="end"/>
      </w:r>
      <w:r w:rsidR="00E40078">
        <w:t xml:space="preserve"> propõe uma metodologia desenvolvida </w:t>
      </w:r>
      <w:r w:rsidR="0013427D">
        <w:t xml:space="preserve">por </w:t>
      </w:r>
      <w:proofErr w:type="spellStart"/>
      <w:r w:rsidR="0013427D" w:rsidRPr="0013427D">
        <w:t>Abilowo</w:t>
      </w:r>
      <w:proofErr w:type="spellEnd"/>
      <w:r w:rsidR="0013427D" w:rsidRPr="0013427D">
        <w:t xml:space="preserve"> </w:t>
      </w:r>
      <w:r w:rsidR="0013427D" w:rsidRPr="00017383">
        <w:rPr>
          <w:i/>
          <w:iCs/>
        </w:rPr>
        <w:t>et al</w:t>
      </w:r>
      <w:r w:rsidR="0013427D" w:rsidRPr="0013427D">
        <w:t>.</w:t>
      </w:r>
      <w:r w:rsidR="0013427D">
        <w:t xml:space="preserve"> (</w:t>
      </w:r>
      <w:r w:rsidR="0013427D" w:rsidRPr="0013427D">
        <w:t>2021)</w:t>
      </w:r>
      <w:r w:rsidR="0013427D">
        <w:t xml:space="preserve"> </w:t>
      </w:r>
      <w:r w:rsidR="00E40078">
        <w:t xml:space="preserve">para </w:t>
      </w:r>
      <w:r w:rsidR="00595B51">
        <w:t xml:space="preserve">o desenvolvimento de soluções de </w:t>
      </w:r>
      <w:r w:rsidR="00C04D07">
        <w:t>integração e interoperabilidade de dados no contexto de sistemas de saúde eletrônica.</w:t>
      </w:r>
    </w:p>
    <w:p w14:paraId="370F2F4B" w14:textId="3D5ADAF5" w:rsidR="00D87F84" w:rsidRDefault="00D87F84" w:rsidP="00D87F84">
      <w:pPr>
        <w:pStyle w:val="TF-LEGENDA"/>
      </w:pPr>
      <w:bookmarkStart w:id="29" w:name="_Ref165850398"/>
      <w:r>
        <w:lastRenderedPageBreak/>
        <w:t xml:space="preserve">Figura </w:t>
      </w:r>
      <w:r w:rsidR="009F7C94">
        <w:fldChar w:fldCharType="begin"/>
      </w:r>
      <w:r w:rsidR="009F7C94">
        <w:instrText xml:space="preserve"> SEQ Figura \* ARABIC </w:instrText>
      </w:r>
      <w:r w:rsidR="009F7C94">
        <w:fldChar w:fldCharType="separate"/>
      </w:r>
      <w:r w:rsidR="00B2236F">
        <w:rPr>
          <w:noProof/>
        </w:rPr>
        <w:t>2</w:t>
      </w:r>
      <w:r w:rsidR="009F7C94">
        <w:rPr>
          <w:noProof/>
        </w:rPr>
        <w:fldChar w:fldCharType="end"/>
      </w:r>
      <w:bookmarkEnd w:id="29"/>
      <w:r>
        <w:t xml:space="preserve"> </w:t>
      </w:r>
      <w:r w:rsidR="002A20C4" w:rsidRPr="00F3649F">
        <w:t>–</w:t>
      </w:r>
      <w:r>
        <w:t xml:space="preserve"> </w:t>
      </w:r>
      <w:r w:rsidRPr="00233454">
        <w:t xml:space="preserve">Framework </w:t>
      </w:r>
      <w:proofErr w:type="spellStart"/>
      <w:r w:rsidRPr="00233454">
        <w:t>Agile</w:t>
      </w:r>
      <w:proofErr w:type="spellEnd"/>
      <w:r w:rsidRPr="00233454">
        <w:t xml:space="preserve"> para integração e interoperabilidade de dados com HL7 FHI</w:t>
      </w:r>
      <w:r w:rsidR="00A8798E">
        <w:t>R</w:t>
      </w:r>
    </w:p>
    <w:p w14:paraId="17D9471B" w14:textId="77777777" w:rsidR="0003103A" w:rsidRPr="00C458D3" w:rsidRDefault="00A14CF0" w:rsidP="0003103A">
      <w:pPr>
        <w:pStyle w:val="TF-FIGURA"/>
        <w:rPr>
          <w:highlight w:val="yellow"/>
        </w:rPr>
      </w:pPr>
      <w:r w:rsidRPr="00A14CF0">
        <w:rPr>
          <w:noProof/>
        </w:rPr>
        <w:drawing>
          <wp:inline distT="0" distB="0" distL="0" distR="0" wp14:anchorId="4817112D" wp14:editId="4DB6EB72">
            <wp:extent cx="5357004" cy="4322948"/>
            <wp:effectExtent l="19050" t="19050" r="15240" b="209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777" cy="43566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990D" w14:textId="4C1E6CCB" w:rsidR="0003103A" w:rsidRDefault="0003103A" w:rsidP="0003103A">
      <w:pPr>
        <w:pStyle w:val="TF-FONTE"/>
      </w:pPr>
      <w:r w:rsidRPr="00F3649F">
        <w:t xml:space="preserve">Fonte: </w:t>
      </w:r>
      <w:proofErr w:type="spellStart"/>
      <w:r w:rsidR="00A14CF0">
        <w:t>Abilowo</w:t>
      </w:r>
      <w:proofErr w:type="spellEnd"/>
      <w:r w:rsidR="00A14CF0">
        <w:t xml:space="preserve"> </w:t>
      </w:r>
      <w:r w:rsidR="00A14CF0" w:rsidRPr="00A14CF0">
        <w:rPr>
          <w:i/>
          <w:iCs/>
        </w:rPr>
        <w:t>et al.</w:t>
      </w:r>
      <w:r w:rsidR="00A14CF0">
        <w:t xml:space="preserve"> (2021).</w:t>
      </w:r>
    </w:p>
    <w:p w14:paraId="2C481F61" w14:textId="2982BBD9" w:rsidR="00A44581" w:rsidRPr="00D95B34" w:rsidRDefault="00D95B34" w:rsidP="00F67C81">
      <w:pPr>
        <w:pStyle w:val="Ttulo2"/>
        <w:rPr>
          <w:lang w:val="en-US"/>
        </w:rPr>
      </w:pPr>
      <w:r w:rsidRPr="00D95B34">
        <w:rPr>
          <w:lang w:val="en-US"/>
        </w:rPr>
        <w:t>HL7 FHIR: An Agile and RESTful Approach to</w:t>
      </w:r>
      <w:r>
        <w:rPr>
          <w:lang w:val="en-US"/>
        </w:rPr>
        <w:t xml:space="preserve"> Healthcare information exchange</w:t>
      </w:r>
    </w:p>
    <w:p w14:paraId="65E88EB3" w14:textId="04F38F94" w:rsidR="00A44581" w:rsidRDefault="00951003" w:rsidP="00A44581">
      <w:pPr>
        <w:pStyle w:val="TF-TEXTO"/>
      </w:pPr>
      <w:r>
        <w:t xml:space="preserve">Bender </w:t>
      </w:r>
      <w:r w:rsidR="005F5DAC" w:rsidRPr="00655C2F">
        <w:t>e Surges</w:t>
      </w:r>
      <w:r>
        <w:t xml:space="preserve"> (2013)</w:t>
      </w:r>
      <w:r w:rsidR="00B56BFD">
        <w:t xml:space="preserve"> traz</w:t>
      </w:r>
      <w:r w:rsidR="0013427D">
        <w:t>em</w:t>
      </w:r>
      <w:r w:rsidR="00B56BFD">
        <w:t xml:space="preserve"> </w:t>
      </w:r>
      <w:r w:rsidR="00820D69">
        <w:t xml:space="preserve">a </w:t>
      </w:r>
      <w:r w:rsidR="00E26B49">
        <w:t>evolução dos padrões de mensagens HL7</w:t>
      </w:r>
      <w:r w:rsidR="00820D69">
        <w:t xml:space="preserve"> de forma cronol</w:t>
      </w:r>
      <w:r w:rsidR="005A2E64">
        <w:t>ó</w:t>
      </w:r>
      <w:r w:rsidR="00820D69">
        <w:t>gica</w:t>
      </w:r>
      <w:r w:rsidR="00E26B49">
        <w:t xml:space="preserve"> e comparaç</w:t>
      </w:r>
      <w:r w:rsidR="00213FBB">
        <w:t>ões entre o padrão HL7 FHIR e versões anteriores do HL7.</w:t>
      </w:r>
      <w:r w:rsidR="00EA2A0F">
        <w:t xml:space="preserve"> </w:t>
      </w:r>
      <w:proofErr w:type="spellStart"/>
      <w:r w:rsidR="00655C2F" w:rsidRPr="00CF3E46">
        <w:t>Bender</w:t>
      </w:r>
      <w:proofErr w:type="spellEnd"/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 w:rsidR="0013427D">
        <w:t xml:space="preserve"> </w:t>
      </w:r>
      <w:r w:rsidR="00EA2A0F">
        <w:t>destaca</w:t>
      </w:r>
      <w:r w:rsidR="0013427D">
        <w:t>m</w:t>
      </w:r>
      <w:r w:rsidR="00EA2A0F">
        <w:t xml:space="preserve"> a importância na implementação</w:t>
      </w:r>
      <w:r w:rsidR="00EB1CB2">
        <w:t xml:space="preserve"> </w:t>
      </w:r>
      <w:r w:rsidR="0010727E">
        <w:t>bem-sucedida</w:t>
      </w:r>
      <w:r w:rsidR="00EB1CB2">
        <w:t xml:space="preserve"> da interoperabilidade</w:t>
      </w:r>
      <w:r w:rsidR="00070F2E">
        <w:t xml:space="preserve"> entre sistemas</w:t>
      </w:r>
      <w:r w:rsidR="00EB1CB2">
        <w:t xml:space="preserve">, principalmente </w:t>
      </w:r>
      <w:r w:rsidR="00070F2E">
        <w:t>devido à</w:t>
      </w:r>
      <w:r w:rsidR="00EB1CB2">
        <w:t>s questões econômicas</w:t>
      </w:r>
      <w:r w:rsidR="00832A64">
        <w:t xml:space="preserve"> e na segurança pública.</w:t>
      </w:r>
      <w:r w:rsidR="00B31764">
        <w:t xml:space="preserve"> Além disso,</w:t>
      </w:r>
      <w:r w:rsidR="000D6F48">
        <w:t xml:space="preserve"> </w:t>
      </w:r>
      <w:proofErr w:type="spellStart"/>
      <w:r w:rsidR="00655C2F" w:rsidRPr="00CF3E46">
        <w:t>Bender</w:t>
      </w:r>
      <w:proofErr w:type="spellEnd"/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 w:rsidR="000D6F48">
        <w:t xml:space="preserve"> </w:t>
      </w:r>
      <w:r w:rsidR="0013427D">
        <w:t xml:space="preserve">colocam </w:t>
      </w:r>
      <w:r w:rsidR="000D6F48">
        <w:t>que</w:t>
      </w:r>
      <w:r w:rsidR="00887214">
        <w:t xml:space="preserve"> </w:t>
      </w:r>
      <w:r w:rsidR="00FE1A2A">
        <w:t>os processos de desenvolvimento utilizados pelo FHIR possibilitam</w:t>
      </w:r>
      <w:r w:rsidR="00B52481">
        <w:t xml:space="preserve"> uma abordagem </w:t>
      </w:r>
      <w:r w:rsidR="00FE1A2A">
        <w:t>incremental e iterativa</w:t>
      </w:r>
      <w:r w:rsidR="00F40836">
        <w:t xml:space="preserve"> para desenvolver o padrão</w:t>
      </w:r>
      <w:r w:rsidR="00FC7E2E">
        <w:t xml:space="preserve"> com as melhores práticas da indústria em </w:t>
      </w:r>
      <w:r w:rsidR="00EC2528">
        <w:t>sistemas complexos.</w:t>
      </w:r>
    </w:p>
    <w:p w14:paraId="41CA74C4" w14:textId="70598291" w:rsidR="00013212" w:rsidRDefault="00655C2F" w:rsidP="00A44581">
      <w:pPr>
        <w:pStyle w:val="TF-TEXTO"/>
      </w:pPr>
      <w:proofErr w:type="spellStart"/>
      <w:r w:rsidRPr="00CF3E46">
        <w:t>Bender</w:t>
      </w:r>
      <w:proofErr w:type="spellEnd"/>
      <w:r>
        <w:t xml:space="preserve"> e </w:t>
      </w:r>
      <w:proofErr w:type="spellStart"/>
      <w:r>
        <w:t>Sartipi</w:t>
      </w:r>
      <w:proofErr w:type="spellEnd"/>
      <w:r>
        <w:t xml:space="preserve"> (2013)</w:t>
      </w:r>
      <w:r w:rsidR="00A322B4">
        <w:t xml:space="preserve"> </w:t>
      </w:r>
      <w:r w:rsidR="002B75DD">
        <w:t>relata</w:t>
      </w:r>
      <w:r w:rsidR="0013427D">
        <w:t>m</w:t>
      </w:r>
      <w:r w:rsidR="002B75DD">
        <w:t xml:space="preserve"> que muitos autores </w:t>
      </w:r>
      <w:r w:rsidR="00EC65A5">
        <w:t>discutem sobre as vantagens do HL7 v3 em comparação com o HL7 v2</w:t>
      </w:r>
      <w:r w:rsidR="00F7782E">
        <w:t xml:space="preserve">. Contudo, </w:t>
      </w:r>
      <w:proofErr w:type="spellStart"/>
      <w:r w:rsidRPr="00CF3E46">
        <w:t>Bender</w:t>
      </w:r>
      <w:proofErr w:type="spellEnd"/>
      <w:r>
        <w:t xml:space="preserve"> e </w:t>
      </w:r>
      <w:proofErr w:type="spellStart"/>
      <w:r>
        <w:t>Sartipi</w:t>
      </w:r>
      <w:proofErr w:type="spellEnd"/>
      <w:r>
        <w:t xml:space="preserve"> (2013) </w:t>
      </w:r>
      <w:r w:rsidR="00F7782E">
        <w:t>destaca</w:t>
      </w:r>
      <w:r w:rsidR="0013427D">
        <w:t>m</w:t>
      </w:r>
      <w:r w:rsidR="00F7782E">
        <w:t xml:space="preserve"> que </w:t>
      </w:r>
      <w:r w:rsidR="006D0B1B">
        <w:t xml:space="preserve">há uma complexidade </w:t>
      </w:r>
      <w:r w:rsidR="007E60EA">
        <w:t xml:space="preserve">no processo de desenvolvimento das mensagens v3, o que torna mais custoso </w:t>
      </w:r>
      <w:r w:rsidR="008B36B8">
        <w:t>a comunicação</w:t>
      </w:r>
      <w:r w:rsidR="00D62C19">
        <w:t xml:space="preserve"> de mensagens.</w:t>
      </w:r>
      <w:r w:rsidR="00BE2FE4">
        <w:t xml:space="preserve"> </w:t>
      </w:r>
      <w:r w:rsidR="00BF1665">
        <w:t>O HL7 v2 foi desenvolvido</w:t>
      </w:r>
      <w:r w:rsidR="00E20A48">
        <w:t xml:space="preserve"> inicialmente para solucionar </w:t>
      </w:r>
      <w:r w:rsidR="0009612E">
        <w:t>o problema de comunicação em sistemas hospitalares, que</w:t>
      </w:r>
      <w:r w:rsidR="0071438B">
        <w:t xml:space="preserve"> segundo </w:t>
      </w:r>
      <w:proofErr w:type="spellStart"/>
      <w:r w:rsidRPr="00CF3E46">
        <w:t>Bender</w:t>
      </w:r>
      <w:proofErr w:type="spellEnd"/>
      <w:r>
        <w:t xml:space="preserve"> e </w:t>
      </w:r>
      <w:proofErr w:type="spellStart"/>
      <w:r>
        <w:t>Sartipi</w:t>
      </w:r>
      <w:proofErr w:type="spellEnd"/>
      <w:r>
        <w:t xml:space="preserve"> (2013) </w:t>
      </w:r>
      <w:r w:rsidR="005B7C2F">
        <w:t>possuíam diferentes sistemas para diferentes setores</w:t>
      </w:r>
      <w:r w:rsidR="003E11C0">
        <w:t xml:space="preserve"> sem comunicação entre si. </w:t>
      </w:r>
    </w:p>
    <w:p w14:paraId="0047F4C0" w14:textId="7E62C647" w:rsidR="00FF308F" w:rsidRDefault="00E0605E" w:rsidP="00A44581">
      <w:pPr>
        <w:pStyle w:val="TF-TEXTO"/>
      </w:pPr>
      <w:r>
        <w:t>Apesar disso</w:t>
      </w:r>
      <w:r w:rsidR="003E11C0">
        <w:t>, a versão 2 do HL7</w:t>
      </w:r>
      <w:r w:rsidR="008B7C29">
        <w:t xml:space="preserve"> </w:t>
      </w:r>
      <w:r w:rsidR="00791CFE">
        <w:t>depende muito da personalização local por meio dos segmentos</w:t>
      </w:r>
      <w:r w:rsidR="00013212">
        <w:t>, ou seja, as interfaces do sistema</w:t>
      </w:r>
      <w:r w:rsidR="003D590A">
        <w:t xml:space="preserve"> não são completamente definidas pelas especificações HL7, sendo necessário </w:t>
      </w:r>
      <w:r w:rsidR="00432481">
        <w:t>customizações no desenvolvimento</w:t>
      </w:r>
      <w:r w:rsidR="003D590A">
        <w:t>.</w:t>
      </w:r>
      <w:r w:rsidR="008E0BEE">
        <w:t xml:space="preserve"> </w:t>
      </w:r>
      <w:r w:rsidR="00BE7940">
        <w:t xml:space="preserve">De acordo com </w:t>
      </w:r>
      <w:proofErr w:type="spellStart"/>
      <w:r w:rsidR="00655C2F" w:rsidRPr="00CF3E46">
        <w:t>Bender</w:t>
      </w:r>
      <w:proofErr w:type="spellEnd"/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 w:rsidR="00BE7940">
        <w:t>, o HL7 v3 surge com o propósito de suprir</w:t>
      </w:r>
      <w:r w:rsidR="005B1342">
        <w:t xml:space="preserve"> as deficiências de sua versão anterior</w:t>
      </w:r>
      <w:r w:rsidR="006A3C14">
        <w:t>.</w:t>
      </w:r>
      <w:r w:rsidR="00487CAC">
        <w:t xml:space="preserve"> </w:t>
      </w:r>
      <w:r w:rsidR="004B04FB">
        <w:t xml:space="preserve">Esta nova </w:t>
      </w:r>
      <w:r w:rsidR="00487CAC">
        <w:t>versão introduz o p</w:t>
      </w:r>
      <w:r w:rsidR="0024438E">
        <w:t xml:space="preserve">rocesso de desenvolvimento HL7 </w:t>
      </w:r>
      <w:proofErr w:type="spellStart"/>
      <w:r w:rsidR="0024438E">
        <w:t>Development</w:t>
      </w:r>
      <w:proofErr w:type="spellEnd"/>
      <w:r w:rsidR="0024438E">
        <w:t xml:space="preserve"> Framework</w:t>
      </w:r>
      <w:r w:rsidR="001E089A">
        <w:t xml:space="preserve"> e o modelo de informações central denomi</w:t>
      </w:r>
      <w:r w:rsidR="004D11C6">
        <w:t>n</w:t>
      </w:r>
      <w:r w:rsidR="001E089A">
        <w:t>ado Modelo de Informação de Referência (</w:t>
      </w:r>
      <w:proofErr w:type="spellStart"/>
      <w:r w:rsidR="001E089A">
        <w:t>Reference</w:t>
      </w:r>
      <w:proofErr w:type="spellEnd"/>
      <w:r w:rsidR="001E089A">
        <w:t xml:space="preserve"> </w:t>
      </w:r>
      <w:proofErr w:type="spellStart"/>
      <w:r w:rsidR="001E089A">
        <w:t>Information</w:t>
      </w:r>
      <w:proofErr w:type="spellEnd"/>
      <w:r w:rsidR="001E089A">
        <w:t xml:space="preserve"> Model - RIM)</w:t>
      </w:r>
      <w:r w:rsidR="00352A30">
        <w:t>. Este modelo define a estrutura dos elementos semânticos e lexicais do HL7 v3</w:t>
      </w:r>
      <w:r w:rsidR="0013427D">
        <w:t xml:space="preserve"> </w:t>
      </w:r>
      <w:r w:rsidR="00655C2F">
        <w:t>(</w:t>
      </w:r>
      <w:proofErr w:type="spellStart"/>
      <w:r w:rsidR="00655C2F" w:rsidRPr="00CF3E46">
        <w:t>Bender</w:t>
      </w:r>
      <w:proofErr w:type="spellEnd"/>
      <w:r w:rsidR="00A92DA7">
        <w:t xml:space="preserve">; </w:t>
      </w:r>
      <w:proofErr w:type="spellStart"/>
      <w:r w:rsidR="00655C2F">
        <w:t>Sartipi</w:t>
      </w:r>
      <w:proofErr w:type="spellEnd"/>
      <w:r w:rsidR="00655C2F">
        <w:t>, 2013).</w:t>
      </w:r>
    </w:p>
    <w:p w14:paraId="6D0DAE59" w14:textId="73B85818" w:rsidR="005C606B" w:rsidRDefault="00631FA8" w:rsidP="00A44581">
      <w:pPr>
        <w:pStyle w:val="TF-TEXTO"/>
      </w:pPr>
      <w:r>
        <w:t xml:space="preserve">Embora </w:t>
      </w:r>
      <w:r w:rsidR="00FA6D07">
        <w:t>a nova versão do HL7</w:t>
      </w:r>
      <w:r w:rsidR="000D1D5D">
        <w:t xml:space="preserve"> </w:t>
      </w:r>
      <w:r w:rsidR="0064571F">
        <w:t>busque solucionar os problemas do HL7 v2</w:t>
      </w:r>
      <w:r w:rsidR="00287681">
        <w:t xml:space="preserve">, </w:t>
      </w:r>
      <w:proofErr w:type="spellStart"/>
      <w:r w:rsidR="00655C2F" w:rsidRPr="00CF3E46">
        <w:t>Bender</w:t>
      </w:r>
      <w:proofErr w:type="spellEnd"/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 w:rsidR="00287681">
        <w:t xml:space="preserve"> destaca</w:t>
      </w:r>
      <w:r w:rsidR="0013427D">
        <w:t>m</w:t>
      </w:r>
      <w:r w:rsidR="006F1C0C">
        <w:t xml:space="preserve"> que ela requer um completo entendimento do modelo RIM</w:t>
      </w:r>
      <w:r w:rsidR="007570C3">
        <w:t xml:space="preserve"> e </w:t>
      </w:r>
      <w:r w:rsidR="003A6260">
        <w:t xml:space="preserve">não é indicado para tarefas que consistem na </w:t>
      </w:r>
      <w:r w:rsidR="004D11C6">
        <w:t>implementação</w:t>
      </w:r>
      <w:r w:rsidR="00550325">
        <w:t xml:space="preserve"> de classes de sistemas</w:t>
      </w:r>
      <w:r w:rsidR="008F285E">
        <w:t>, por exemplo.</w:t>
      </w:r>
      <w:r w:rsidR="00686B2B">
        <w:t xml:space="preserve"> </w:t>
      </w:r>
      <w:r w:rsidR="00550325">
        <w:t xml:space="preserve">Segundo </w:t>
      </w:r>
      <w:proofErr w:type="spellStart"/>
      <w:r w:rsidR="00655C2F" w:rsidRPr="00CF3E46">
        <w:t>Bender</w:t>
      </w:r>
      <w:proofErr w:type="spellEnd"/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 w:rsidR="00550325">
        <w:t>,</w:t>
      </w:r>
      <w:r w:rsidR="0014561A">
        <w:t xml:space="preserve"> isto ocorre pois </w:t>
      </w:r>
      <w:r w:rsidR="00AD358F">
        <w:t xml:space="preserve">o novo modelo utiliza um design por </w:t>
      </w:r>
      <w:r w:rsidR="0040148C">
        <w:t>restrição</w:t>
      </w:r>
      <w:r w:rsidR="001D3CE5">
        <w:t xml:space="preserve"> (redução)</w:t>
      </w:r>
      <w:r w:rsidR="0040148C">
        <w:t>, indo de encontro com</w:t>
      </w:r>
      <w:r w:rsidR="001D3CE5">
        <w:t xml:space="preserve"> linguagens de implementação como as orientadas a objetos, que possuem o design por composição (adição)</w:t>
      </w:r>
      <w:r w:rsidR="000801C2">
        <w:t>.</w:t>
      </w:r>
    </w:p>
    <w:p w14:paraId="7234FC1F" w14:textId="1756C07E" w:rsidR="00BA6DB0" w:rsidRDefault="00BA6DB0" w:rsidP="00A44581">
      <w:pPr>
        <w:pStyle w:val="TF-TEXTO"/>
      </w:pPr>
      <w:r>
        <w:t xml:space="preserve">Além disso, </w:t>
      </w:r>
      <w:proofErr w:type="spellStart"/>
      <w:r w:rsidR="00655C2F" w:rsidRPr="00CF3E46">
        <w:t>Bender</w:t>
      </w:r>
      <w:proofErr w:type="spellEnd"/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>
        <w:t xml:space="preserve"> </w:t>
      </w:r>
      <w:r w:rsidR="00F95C6C">
        <w:t>comenta</w:t>
      </w:r>
      <w:r w:rsidR="0013427D">
        <w:t>m</w:t>
      </w:r>
      <w:r w:rsidR="00F95C6C">
        <w:t xml:space="preserve"> que a </w:t>
      </w:r>
      <w:r w:rsidR="00607DEA">
        <w:t xml:space="preserve">edição padrão do HL7 v3 </w:t>
      </w:r>
      <w:r w:rsidR="00D14DEA">
        <w:t>é refém de uma implementação baseada na região, ou seja,</w:t>
      </w:r>
      <w:r w:rsidR="00CB2912">
        <w:t xml:space="preserve"> ela não é compatível com software internacionais, que seguem especificações </w:t>
      </w:r>
      <w:r w:rsidR="00F5764E">
        <w:t>legais daquela região.</w:t>
      </w:r>
      <w:r w:rsidR="00002176">
        <w:t xml:space="preserve"> Somado as demais complexidades desta versão, </w:t>
      </w:r>
      <w:r w:rsidR="00CE2716">
        <w:t xml:space="preserve">o HL7 v2 não é diretamente </w:t>
      </w:r>
      <w:r w:rsidR="00CE2716">
        <w:lastRenderedPageBreak/>
        <w:t>interoperável com o v3</w:t>
      </w:r>
      <w:r w:rsidR="00FF0746">
        <w:t>.</w:t>
      </w:r>
      <w:r w:rsidR="006F7E0C">
        <w:t xml:space="preserve"> Por fim, </w:t>
      </w:r>
      <w:r w:rsidR="00686437">
        <w:t>o surgimento do HL7 FHIR</w:t>
      </w:r>
      <w:r w:rsidR="00C36397">
        <w:t xml:space="preserve">, baseado nos princípios </w:t>
      </w:r>
      <w:proofErr w:type="spellStart"/>
      <w:r w:rsidR="00C36397">
        <w:t>RESTful</w:t>
      </w:r>
      <w:proofErr w:type="spellEnd"/>
      <w:r w:rsidR="00C36397">
        <w:t xml:space="preserve">, </w:t>
      </w:r>
      <w:r w:rsidR="00D3666F">
        <w:t>acoplou as definições</w:t>
      </w:r>
      <w:r w:rsidR="00840C7E">
        <w:t xml:space="preserve"> </w:t>
      </w:r>
      <w:r w:rsidR="00D3666F">
        <w:t xml:space="preserve">e aprendizados com </w:t>
      </w:r>
      <w:r w:rsidR="00840C7E">
        <w:t>a versão 3</w:t>
      </w:r>
      <w:r w:rsidR="00D3666F">
        <w:t xml:space="preserve"> para criar </w:t>
      </w:r>
      <w:r w:rsidR="00834645">
        <w:t>um modelo incremental e iterativo</w:t>
      </w:r>
      <w:r w:rsidR="0013427D">
        <w:t xml:space="preserve"> </w:t>
      </w:r>
      <w:r w:rsidR="00655C2F">
        <w:t>(</w:t>
      </w:r>
      <w:proofErr w:type="spellStart"/>
      <w:r w:rsidR="00655C2F" w:rsidRPr="00CF3E46">
        <w:t>Bender</w:t>
      </w:r>
      <w:proofErr w:type="spellEnd"/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>, 2013)</w:t>
      </w:r>
      <w:r w:rsidR="00834645">
        <w:t>.</w:t>
      </w:r>
    </w:p>
    <w:p w14:paraId="25B7474A" w14:textId="231D3ED9" w:rsidR="00451B94" w:rsidRDefault="00451B94" w:rsidP="00811858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  <w:r w:rsidR="008958AE">
        <w:t xml:space="preserve"> </w:t>
      </w:r>
      <w:r w:rsidR="008958AE" w:rsidRPr="008958AE">
        <w:t>DO SOFTWARE</w:t>
      </w:r>
    </w:p>
    <w:p w14:paraId="56863DC9" w14:textId="51BFD20F" w:rsidR="00BD2B11" w:rsidRDefault="00BD2B11" w:rsidP="00451B94">
      <w:pPr>
        <w:pStyle w:val="TF-TEXTO"/>
      </w:pPr>
      <w:r>
        <w:t>Nest</w:t>
      </w:r>
      <w:r w:rsidR="0013427D">
        <w:t>a seção</w:t>
      </w:r>
      <w:r>
        <w:t xml:space="preserve"> será </w:t>
      </w:r>
      <w:r w:rsidR="00B25CCA">
        <w:t>elaborad</w:t>
      </w:r>
      <w:r w:rsidR="00DC23CF">
        <w:t>a</w:t>
      </w:r>
      <w:r w:rsidR="00B25CCA">
        <w:t xml:space="preserve"> as justificativas para o desenvolvimento do trabalho, </w:t>
      </w:r>
      <w:r w:rsidR="00D93A52">
        <w:t>junto aos requisitos</w:t>
      </w:r>
      <w:r w:rsidR="005E640B">
        <w:t xml:space="preserve"> funcionais, não funcionais e a metodologia a ser aplicada </w:t>
      </w:r>
      <w:r w:rsidR="00355D4C">
        <w:t>no desenvolvimento</w:t>
      </w:r>
      <w:r w:rsidR="0060108F">
        <w:t>.</w:t>
      </w:r>
    </w:p>
    <w:p w14:paraId="62F25ABA" w14:textId="77777777" w:rsidR="00451B94" w:rsidRDefault="00451B94" w:rsidP="00F67C81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78305E65" w14:textId="014347FE" w:rsidR="006B0760" w:rsidRDefault="00541910" w:rsidP="006061A9">
      <w:pPr>
        <w:pStyle w:val="TF-TEXTO"/>
      </w:pPr>
      <w:r>
        <w:t xml:space="preserve">No </w:t>
      </w:r>
      <w:r w:rsidR="00DB3F08">
        <w:fldChar w:fldCharType="begin"/>
      </w:r>
      <w:r w:rsidR="00DB3F08">
        <w:instrText xml:space="preserve"> REF _Ref52025161 \h </w:instrText>
      </w:r>
      <w:r w:rsidR="00DB3F08">
        <w:fldChar w:fldCharType="separate"/>
      </w:r>
      <w:r w:rsidR="00B2236F">
        <w:t xml:space="preserve">Quadro </w:t>
      </w:r>
      <w:r w:rsidR="00B2236F">
        <w:rPr>
          <w:noProof/>
        </w:rPr>
        <w:t>1</w:t>
      </w:r>
      <w:r w:rsidR="00DB3F08">
        <w:fldChar w:fldCharType="end"/>
      </w:r>
      <w:r>
        <w:t xml:space="preserve"> é apresentado um</w:t>
      </w:r>
      <w:r w:rsidR="00737F4A">
        <w:t xml:space="preserve"> comparativo entre os trabalhos correlatos. As linhas apresentam </w:t>
      </w:r>
      <w:r w:rsidR="00A07E92">
        <w:t>suas</w:t>
      </w:r>
      <w:r w:rsidR="00737F4A">
        <w:t xml:space="preserve"> características e as colunas os trabalhos.</w:t>
      </w:r>
    </w:p>
    <w:p w14:paraId="72A23E67" w14:textId="257A3A42" w:rsidR="006B0760" w:rsidRDefault="006B0760" w:rsidP="006B0760">
      <w:pPr>
        <w:pStyle w:val="TF-LEGENDA"/>
      </w:pPr>
      <w:bookmarkStart w:id="44" w:name="_Ref52025161"/>
      <w:bookmarkStart w:id="45" w:name="_Ref165850743"/>
      <w:r>
        <w:t xml:space="preserve">Quadro </w:t>
      </w:r>
      <w:r w:rsidR="009F7C94">
        <w:fldChar w:fldCharType="begin"/>
      </w:r>
      <w:r w:rsidR="009F7C94">
        <w:instrText xml:space="preserve"> SEQ Quadro \* ARABIC </w:instrText>
      </w:r>
      <w:r w:rsidR="009F7C94">
        <w:fldChar w:fldCharType="separate"/>
      </w:r>
      <w:r w:rsidR="00B2236F">
        <w:rPr>
          <w:noProof/>
        </w:rPr>
        <w:t>1</w:t>
      </w:r>
      <w:r w:rsidR="009F7C94">
        <w:rPr>
          <w:noProof/>
        </w:rPr>
        <w:fldChar w:fldCharType="end"/>
      </w:r>
      <w:bookmarkEnd w:id="44"/>
      <w:r>
        <w:t xml:space="preserve"> - </w:t>
      </w:r>
      <w:r w:rsidR="00F3649F">
        <w:t>Comparativo</w:t>
      </w:r>
      <w:r>
        <w:t xml:space="preserve"> dos trabalhos correlatos</w:t>
      </w:r>
      <w:bookmarkEnd w:id="4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984"/>
        <w:gridCol w:w="1985"/>
        <w:gridCol w:w="1831"/>
      </w:tblGrid>
      <w:tr w:rsidR="00A61B35" w14:paraId="4DC82DAE" w14:textId="77777777" w:rsidTr="00EB025A">
        <w:trPr>
          <w:trHeight w:val="567"/>
          <w:jc w:val="center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6A5D1CF1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346CD0EE" w14:textId="2A59DE24" w:rsidR="006B0760" w:rsidRDefault="0088542B" w:rsidP="00802D0F">
            <w:pPr>
              <w:pStyle w:val="TF-TEXTOQUADRO"/>
              <w:jc w:val="center"/>
            </w:pPr>
            <w:proofErr w:type="spellStart"/>
            <w:r>
              <w:t>Ameler</w:t>
            </w:r>
            <w:proofErr w:type="spellEnd"/>
            <w:r>
              <w:t xml:space="preserve">, </w:t>
            </w:r>
            <w:proofErr w:type="spellStart"/>
            <w:r>
              <w:t>Houta</w:t>
            </w:r>
            <w:proofErr w:type="spellEnd"/>
            <w:r>
              <w:t xml:space="preserve">, </w:t>
            </w:r>
            <w:r w:rsidRPr="003A7DEE">
              <w:t>Surges</w:t>
            </w:r>
            <w:r w:rsidR="00716618">
              <w:t xml:space="preserve"> (</w:t>
            </w:r>
            <w:r w:rsidRPr="003A7DEE">
              <w:t>2019)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D97FD72" w14:textId="4CB059EC" w:rsidR="006B0760" w:rsidRDefault="009E6C14" w:rsidP="00802D0F">
            <w:pPr>
              <w:pStyle w:val="TF-TEXTOQUADRO"/>
              <w:jc w:val="center"/>
            </w:pPr>
            <w:proofErr w:type="spellStart"/>
            <w:r w:rsidRPr="009E6C14">
              <w:t>Abilowo</w:t>
            </w:r>
            <w:proofErr w:type="spellEnd"/>
            <w:r w:rsidRPr="009E6C14">
              <w:t xml:space="preserve"> </w:t>
            </w:r>
            <w:r w:rsidRPr="009E6C14">
              <w:rPr>
                <w:i/>
                <w:iCs/>
              </w:rPr>
              <w:t>et al.</w:t>
            </w:r>
            <w:r w:rsidR="00716618">
              <w:rPr>
                <w:i/>
                <w:iCs/>
              </w:rPr>
              <w:t xml:space="preserve"> </w:t>
            </w:r>
            <w:r w:rsidR="00716618">
              <w:t>(</w:t>
            </w:r>
            <w:r w:rsidRPr="009E6C14">
              <w:t>2021)</w:t>
            </w:r>
          </w:p>
        </w:tc>
        <w:tc>
          <w:tcPr>
            <w:tcW w:w="1831" w:type="dxa"/>
            <w:shd w:val="clear" w:color="auto" w:fill="A6A6A6"/>
            <w:vAlign w:val="center"/>
          </w:tcPr>
          <w:p w14:paraId="5AE2E716" w14:textId="73D34B5F" w:rsidR="006B0760" w:rsidRPr="007D4566" w:rsidRDefault="008F1280" w:rsidP="00802D0F">
            <w:pPr>
              <w:pStyle w:val="TF-TEXTOQUADRO"/>
              <w:jc w:val="center"/>
            </w:pPr>
            <w:proofErr w:type="spellStart"/>
            <w:r w:rsidRPr="0088542B">
              <w:t>Bender</w:t>
            </w:r>
            <w:proofErr w:type="spellEnd"/>
            <w:r w:rsidR="0088542B">
              <w:t xml:space="preserve"> e</w:t>
            </w:r>
            <w:r w:rsidR="0088542B" w:rsidRPr="0088542B">
              <w:t xml:space="preserve"> </w:t>
            </w:r>
            <w:proofErr w:type="spellStart"/>
            <w:r w:rsidR="0088542B" w:rsidRPr="0088542B">
              <w:t>Sartipi</w:t>
            </w:r>
            <w:proofErr w:type="spellEnd"/>
            <w:r w:rsidR="00A0198A" w:rsidRPr="0088542B">
              <w:t xml:space="preserve"> </w:t>
            </w:r>
            <w:r w:rsidR="00716618">
              <w:t>(</w:t>
            </w:r>
            <w:r w:rsidRPr="0088542B">
              <w:t>2013)</w:t>
            </w:r>
          </w:p>
        </w:tc>
      </w:tr>
      <w:tr w:rsidR="00802D0F" w14:paraId="3380952D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138D3B43" w14:textId="17D4A704" w:rsidR="006B0760" w:rsidRDefault="0075255D" w:rsidP="004B3C46">
            <w:pPr>
              <w:pStyle w:val="TF-TEXTOQUADRO"/>
            </w:pPr>
            <w:r>
              <w:t>Aplicativo de integração</w:t>
            </w:r>
          </w:p>
        </w:tc>
        <w:tc>
          <w:tcPr>
            <w:tcW w:w="1984" w:type="dxa"/>
            <w:shd w:val="clear" w:color="auto" w:fill="auto"/>
          </w:tcPr>
          <w:p w14:paraId="2C274505" w14:textId="20B0251E" w:rsidR="006B0760" w:rsidRDefault="009B128A" w:rsidP="004D5664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85" w:type="dxa"/>
            <w:shd w:val="clear" w:color="auto" w:fill="auto"/>
          </w:tcPr>
          <w:p w14:paraId="798F95D2" w14:textId="3BEFAFAF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31" w:type="dxa"/>
            <w:shd w:val="clear" w:color="auto" w:fill="auto"/>
          </w:tcPr>
          <w:p w14:paraId="1473A4A9" w14:textId="056BF150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615D3CA3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6E7B883" w14:textId="31E9298A" w:rsidR="006B0760" w:rsidRDefault="00514531" w:rsidP="004B3C46">
            <w:pPr>
              <w:pStyle w:val="TF-TEXTOQUADRO"/>
            </w:pPr>
            <w:r>
              <w:t xml:space="preserve">Versão </w:t>
            </w:r>
            <w:r w:rsidR="00EC251C">
              <w:t xml:space="preserve">do </w:t>
            </w:r>
            <w:r>
              <w:t>HL7</w:t>
            </w:r>
          </w:p>
        </w:tc>
        <w:tc>
          <w:tcPr>
            <w:tcW w:w="1984" w:type="dxa"/>
            <w:shd w:val="clear" w:color="auto" w:fill="auto"/>
          </w:tcPr>
          <w:p w14:paraId="629E5946" w14:textId="40660C8C" w:rsidR="006B0760" w:rsidRDefault="00530D81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985" w:type="dxa"/>
            <w:shd w:val="clear" w:color="auto" w:fill="auto"/>
          </w:tcPr>
          <w:p w14:paraId="6FD3AA8B" w14:textId="74CFA268" w:rsidR="006B0760" w:rsidRDefault="00020BCC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831" w:type="dxa"/>
            <w:shd w:val="clear" w:color="auto" w:fill="auto"/>
          </w:tcPr>
          <w:p w14:paraId="264287B7" w14:textId="4A91F862" w:rsidR="006B0760" w:rsidRDefault="00B84717" w:rsidP="004D5664">
            <w:pPr>
              <w:pStyle w:val="TF-TEXTOQUADRO"/>
              <w:jc w:val="center"/>
            </w:pPr>
            <w:r>
              <w:t>v2 e v3</w:t>
            </w:r>
          </w:p>
        </w:tc>
      </w:tr>
      <w:tr w:rsidR="00802D0F" w14:paraId="11F453D2" w14:textId="77777777" w:rsidTr="00CA7C73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50EC2C27" w14:textId="5C413AB6" w:rsidR="006B0760" w:rsidRDefault="00153232" w:rsidP="004B3C46">
            <w:pPr>
              <w:pStyle w:val="TF-TEXTOQUADRO"/>
            </w:pPr>
            <w:r>
              <w:t>Objetivo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66C670" w14:textId="3C2C307B" w:rsidR="006B0760" w:rsidRDefault="00AB6FC9" w:rsidP="00EE357C">
            <w:pPr>
              <w:pStyle w:val="TF-TEXTOQUADRO"/>
              <w:jc w:val="center"/>
            </w:pPr>
            <w:r>
              <w:t xml:space="preserve">Desenvolver um aplicativo para </w:t>
            </w:r>
            <w:r w:rsidR="00C11C5B">
              <w:t>det</w:t>
            </w:r>
            <w:r w:rsidR="00EE357C">
              <w:t>ecção de crises epiléticas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D76A3C" w14:textId="135E98F5" w:rsidR="006B0760" w:rsidRDefault="00DC6DAA" w:rsidP="00A61B35">
            <w:pPr>
              <w:pStyle w:val="TF-TEXTOQUADRO"/>
              <w:jc w:val="center"/>
            </w:pPr>
            <w:r>
              <w:t>Apresentar os problemas e pro</w:t>
            </w:r>
            <w:r w:rsidR="00A61B35">
              <w:t xml:space="preserve">por uma solução para implementações com </w:t>
            </w:r>
            <w:r w:rsidR="00A50F97">
              <w:t xml:space="preserve">o </w:t>
            </w:r>
            <w:r w:rsidR="00A61B35">
              <w:t>HL7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7137ECE" w14:textId="3CE2F7FD" w:rsidR="006B0760" w:rsidRDefault="00EB025A" w:rsidP="00EB025A">
            <w:pPr>
              <w:pStyle w:val="TF-TEXTOQUADRO"/>
              <w:jc w:val="center"/>
            </w:pPr>
            <w:r>
              <w:t>Examinar o uso do HL7 FHIR comparado com as versões HL7v2 e HL7v3</w:t>
            </w:r>
          </w:p>
        </w:tc>
      </w:tr>
      <w:tr w:rsidR="00802D0F" w14:paraId="4BD4C8AE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5404E7E" w14:textId="013759B6" w:rsidR="006B0760" w:rsidRDefault="00380557" w:rsidP="004B3C46">
            <w:pPr>
              <w:pStyle w:val="TF-TEXTOQUADRO"/>
            </w:pPr>
            <w:r>
              <w:t>Plataforma</w:t>
            </w:r>
          </w:p>
        </w:tc>
        <w:tc>
          <w:tcPr>
            <w:tcW w:w="1984" w:type="dxa"/>
            <w:shd w:val="clear" w:color="auto" w:fill="auto"/>
          </w:tcPr>
          <w:p w14:paraId="6F10223E" w14:textId="255B19DE" w:rsidR="006B0760" w:rsidRDefault="00380557" w:rsidP="00380557">
            <w:pPr>
              <w:pStyle w:val="TF-TEXTOQUADRO"/>
              <w:jc w:val="center"/>
            </w:pPr>
            <w:r>
              <w:t>Web/Móvel</w:t>
            </w:r>
          </w:p>
        </w:tc>
        <w:tc>
          <w:tcPr>
            <w:tcW w:w="1985" w:type="dxa"/>
            <w:shd w:val="clear" w:color="auto" w:fill="auto"/>
          </w:tcPr>
          <w:p w14:paraId="58FEA8FF" w14:textId="1B7849C3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  <w:tc>
          <w:tcPr>
            <w:tcW w:w="1831" w:type="dxa"/>
            <w:shd w:val="clear" w:color="auto" w:fill="auto"/>
          </w:tcPr>
          <w:p w14:paraId="3CA61DDF" w14:textId="3A66F957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</w:tr>
      <w:tr w:rsidR="00802D0F" w14:paraId="19269749" w14:textId="77777777" w:rsidTr="00DF2CDE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3D239ECB" w14:textId="3B724C1D" w:rsidR="006B0760" w:rsidRDefault="00DF2CDE" w:rsidP="004B3C46">
            <w:pPr>
              <w:pStyle w:val="TF-TEXTOQUADRO"/>
            </w:pPr>
            <w:r>
              <w:t>Abordagem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8F9496" w14:textId="472725F7" w:rsidR="006B0760" w:rsidRDefault="009C16FF" w:rsidP="0032576D">
            <w:pPr>
              <w:pStyle w:val="TF-TEXTOQUADRO"/>
              <w:jc w:val="center"/>
            </w:pPr>
            <w:r>
              <w:t xml:space="preserve">Desenvolvimento do sistema baseado em HL7 FHIR </w:t>
            </w:r>
            <w:proofErr w:type="spellStart"/>
            <w:r>
              <w:t>Profiling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1143F2DF" w14:textId="55711AA7" w:rsidR="006B0760" w:rsidRDefault="0032576D" w:rsidP="00816637">
            <w:pPr>
              <w:pStyle w:val="TF-TEXTOQUADRO"/>
              <w:jc w:val="center"/>
            </w:pPr>
            <w:r>
              <w:t xml:space="preserve">Avaliação </w:t>
            </w:r>
            <w:r w:rsidR="00816637">
              <w:t xml:space="preserve">do HL7 FHIR </w:t>
            </w:r>
            <w:r w:rsidR="00E37B55">
              <w:t xml:space="preserve">por meio </w:t>
            </w:r>
            <w:r w:rsidR="00816637">
              <w:t>dos requisitos definidos pelo DMBOK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6C90736" w14:textId="6EBF9795" w:rsidR="006B0760" w:rsidRDefault="0082758D" w:rsidP="00DF2CDE">
            <w:pPr>
              <w:pStyle w:val="TF-TEXTOQUADRO"/>
              <w:jc w:val="center"/>
            </w:pPr>
            <w:r>
              <w:t>Comparativo entre as versões do HL7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7069C566" w14:textId="427B6C4D" w:rsidR="00775083" w:rsidRDefault="00775083" w:rsidP="0050468E">
      <w:pPr>
        <w:pStyle w:val="TF-TEXTO"/>
      </w:pPr>
      <w:r>
        <w:tab/>
      </w:r>
      <w:r w:rsidRPr="00775083">
        <w:t xml:space="preserve">A partir do </w:t>
      </w:r>
      <w:r w:rsidR="00B92652">
        <w:fldChar w:fldCharType="begin"/>
      </w:r>
      <w:r w:rsidR="00B92652">
        <w:instrText xml:space="preserve"> REF _Ref52025161 \h </w:instrText>
      </w:r>
      <w:r w:rsidR="00EF39A3">
        <w:instrText xml:space="preserve"> \* MERGEFORMAT </w:instrText>
      </w:r>
      <w:r w:rsidR="00B92652">
        <w:fldChar w:fldCharType="separate"/>
      </w:r>
      <w:r w:rsidR="00B2236F">
        <w:t>Quadro 1</w:t>
      </w:r>
      <w:r w:rsidR="00B92652">
        <w:fldChar w:fldCharType="end"/>
      </w:r>
      <w:r>
        <w:t>,</w:t>
      </w:r>
      <w:r w:rsidR="00FB5770">
        <w:t xml:space="preserve"> observa-se que</w:t>
      </w:r>
      <w:r w:rsidR="00D248E8">
        <w:t xml:space="preserve"> o</w:t>
      </w:r>
      <w:r w:rsidR="0024089A">
        <w:t xml:space="preserve">s trabalhos de </w:t>
      </w:r>
      <w:proofErr w:type="spellStart"/>
      <w:r w:rsidR="0024089A">
        <w:t>Abilowo</w:t>
      </w:r>
      <w:proofErr w:type="spellEnd"/>
      <w:r w:rsidR="0024089A">
        <w:t xml:space="preserve"> </w:t>
      </w:r>
      <w:r w:rsidR="0024089A" w:rsidRPr="0024089A">
        <w:rPr>
          <w:i/>
          <w:iCs/>
        </w:rPr>
        <w:t>et al.</w:t>
      </w:r>
      <w:r w:rsidR="0024089A">
        <w:t xml:space="preserve"> (2021)</w:t>
      </w:r>
      <w:r w:rsidR="00EB332D">
        <w:t xml:space="preserve">, </w:t>
      </w:r>
      <w:proofErr w:type="spellStart"/>
      <w:r w:rsidR="0088542B">
        <w:t>Ameler</w:t>
      </w:r>
      <w:proofErr w:type="spellEnd"/>
      <w:r w:rsidR="0088542B">
        <w:t xml:space="preserve">, </w:t>
      </w:r>
      <w:proofErr w:type="spellStart"/>
      <w:r w:rsidR="0088542B">
        <w:t>Houta</w:t>
      </w:r>
      <w:proofErr w:type="spellEnd"/>
      <w:r w:rsidR="0088542B">
        <w:t xml:space="preserve">, </w:t>
      </w:r>
      <w:r w:rsidR="0088542B" w:rsidRPr="003A7DEE">
        <w:t>Surges (2019)</w:t>
      </w:r>
      <w:r w:rsidR="0088542B">
        <w:t xml:space="preserve"> </w:t>
      </w:r>
      <w:r w:rsidR="0024089A" w:rsidRPr="0088542B">
        <w:t xml:space="preserve">e </w:t>
      </w:r>
      <w:proofErr w:type="spellStart"/>
      <w:r w:rsidR="0024089A" w:rsidRPr="0088542B">
        <w:t>Bender</w:t>
      </w:r>
      <w:proofErr w:type="spellEnd"/>
      <w:r w:rsidR="0088542B" w:rsidRPr="0088542B">
        <w:t xml:space="preserve"> e </w:t>
      </w:r>
      <w:proofErr w:type="spellStart"/>
      <w:r w:rsidR="0088542B" w:rsidRPr="0088542B">
        <w:t>Sartipi</w:t>
      </w:r>
      <w:proofErr w:type="spellEnd"/>
      <w:r w:rsidR="0024089A" w:rsidRPr="0088542B">
        <w:t xml:space="preserve"> </w:t>
      </w:r>
      <w:r w:rsidR="0024089A" w:rsidRPr="0088542B">
        <w:rPr>
          <w:i/>
          <w:iCs/>
        </w:rPr>
        <w:t>et al.</w:t>
      </w:r>
      <w:r w:rsidR="0024089A" w:rsidRPr="0088542B">
        <w:t xml:space="preserve"> (2013)</w:t>
      </w:r>
      <w:r w:rsidR="00020BCC">
        <w:t xml:space="preserve"> </w:t>
      </w:r>
      <w:r w:rsidR="00226100">
        <w:t xml:space="preserve">abordam </w:t>
      </w:r>
      <w:r w:rsidR="00AB457F">
        <w:t xml:space="preserve">estudos sobre </w:t>
      </w:r>
      <w:r w:rsidR="00E03D43">
        <w:t>as definições do HL7</w:t>
      </w:r>
      <w:r w:rsidR="00AB457F">
        <w:t>.</w:t>
      </w:r>
      <w:r w:rsidR="00E03D43">
        <w:t xml:space="preserve"> </w:t>
      </w:r>
      <w:r w:rsidR="00AB457F">
        <w:t>Eles f</w:t>
      </w:r>
      <w:r w:rsidR="00E03D43">
        <w:t xml:space="preserve">ornecem </w:t>
      </w:r>
      <w:r w:rsidR="00EF39A3">
        <w:t>especificações fundamentais para a implementação de um sistema interoperável e padronizado</w:t>
      </w:r>
      <w:r w:rsidR="000520AE">
        <w:t>.</w:t>
      </w:r>
      <w:r w:rsidR="00EE533B">
        <w:t xml:space="preserve"> Contudo, </w:t>
      </w:r>
      <w:r w:rsidR="00377CD8">
        <w:t xml:space="preserve">os trabalhos </w:t>
      </w:r>
      <w:r w:rsidR="00B62ACE">
        <w:t xml:space="preserve">também </w:t>
      </w:r>
      <w:r w:rsidR="00377CD8">
        <w:t>abordam li</w:t>
      </w:r>
      <w:r w:rsidR="00C3318D">
        <w:t>mitações das</w:t>
      </w:r>
      <w:r w:rsidR="003C65F4">
        <w:t xml:space="preserve"> versões</w:t>
      </w:r>
      <w:r w:rsidR="00EB332D">
        <w:t xml:space="preserve"> do HL7</w:t>
      </w:r>
      <w:r w:rsidR="008F1C6E">
        <w:t xml:space="preserve"> quando </w:t>
      </w:r>
      <w:r w:rsidR="005700D7">
        <w:t xml:space="preserve">implementadas </w:t>
      </w:r>
      <w:r w:rsidR="00C3318D">
        <w:t>em</w:t>
      </w:r>
      <w:r w:rsidR="005700D7">
        <w:t xml:space="preserve"> sistemas</w:t>
      </w:r>
      <w:r w:rsidR="00C3318D">
        <w:t xml:space="preserve"> eletrônicos</w:t>
      </w:r>
      <w:r w:rsidR="005700D7">
        <w:t>.</w:t>
      </w:r>
      <w:r w:rsidR="0050468E">
        <w:t xml:space="preserve"> </w:t>
      </w:r>
      <w:r w:rsidR="009F7A8D">
        <w:t xml:space="preserve">Neste sentido, </w:t>
      </w:r>
      <w:r w:rsidR="005700D7">
        <w:t>o HL7 FHIR</w:t>
      </w:r>
      <w:r w:rsidR="003E1705">
        <w:t xml:space="preserve"> visa solucionar os problemas encontrados, utilizando de tecnologias como o protocolo REST</w:t>
      </w:r>
      <w:r w:rsidR="00564392">
        <w:t xml:space="preserve"> e </w:t>
      </w:r>
      <w:r w:rsidR="00564392" w:rsidRPr="00564392">
        <w:t xml:space="preserve">HL7 FHIR </w:t>
      </w:r>
      <w:proofErr w:type="spellStart"/>
      <w:r w:rsidR="00564392" w:rsidRPr="00564392">
        <w:t>Profiling</w:t>
      </w:r>
      <w:proofErr w:type="spellEnd"/>
      <w:r w:rsidR="003E1705">
        <w:t xml:space="preserve">, conforme </w:t>
      </w:r>
      <w:r w:rsidR="00CE282B">
        <w:t xml:space="preserve">demonstra </w:t>
      </w:r>
      <w:proofErr w:type="spellStart"/>
      <w:r w:rsidR="0088542B">
        <w:t>Ameler</w:t>
      </w:r>
      <w:proofErr w:type="spellEnd"/>
      <w:r w:rsidR="0088542B">
        <w:t xml:space="preserve">, </w:t>
      </w:r>
      <w:proofErr w:type="spellStart"/>
      <w:r w:rsidR="0088542B">
        <w:t>Houta</w:t>
      </w:r>
      <w:proofErr w:type="spellEnd"/>
      <w:r w:rsidR="0088542B">
        <w:t xml:space="preserve">, </w:t>
      </w:r>
      <w:r w:rsidR="0088542B" w:rsidRPr="003A7DEE">
        <w:t>Surges (2019)</w:t>
      </w:r>
      <w:r w:rsidR="0088542B">
        <w:t>.</w:t>
      </w:r>
    </w:p>
    <w:p w14:paraId="4D456772" w14:textId="36FD69D4" w:rsidR="00792121" w:rsidRDefault="00792121" w:rsidP="0050468E">
      <w:pPr>
        <w:pStyle w:val="TF-TEXTO"/>
      </w:pPr>
      <w:r>
        <w:t xml:space="preserve">Além disso, </w:t>
      </w:r>
      <w:proofErr w:type="spellStart"/>
      <w:r>
        <w:t>Abilowo</w:t>
      </w:r>
      <w:proofErr w:type="spellEnd"/>
      <w:r>
        <w:t xml:space="preserve"> </w:t>
      </w:r>
      <w:r w:rsidRPr="00893164">
        <w:rPr>
          <w:i/>
          <w:iCs/>
        </w:rPr>
        <w:t>e</w:t>
      </w:r>
      <w:r w:rsidR="00893164" w:rsidRPr="00893164">
        <w:rPr>
          <w:i/>
          <w:iCs/>
        </w:rPr>
        <w:t>t</w:t>
      </w:r>
      <w:r w:rsidRPr="00893164">
        <w:rPr>
          <w:i/>
          <w:iCs/>
        </w:rPr>
        <w:t xml:space="preserve"> al.</w:t>
      </w:r>
      <w:r>
        <w:t xml:space="preserve"> (2021) fornece</w:t>
      </w:r>
      <w:r w:rsidR="0013427D">
        <w:t>m</w:t>
      </w:r>
      <w:r w:rsidR="00893164">
        <w:t xml:space="preserve"> um modelo ágil para </w:t>
      </w:r>
      <w:r w:rsidR="00547324">
        <w:t xml:space="preserve">a construção de um sistema </w:t>
      </w:r>
      <w:r w:rsidR="009162A6">
        <w:t xml:space="preserve">que utiliza o padrão FHIR </w:t>
      </w:r>
      <w:r w:rsidR="00EE47F7">
        <w:t>especificando as etapas necessárias para o desenvolvimento</w:t>
      </w:r>
      <w:r w:rsidR="00FB2081">
        <w:t>.</w:t>
      </w:r>
      <w:r w:rsidR="00E4431F">
        <w:t xml:space="preserve"> Este modelo também propõe quais serão os profissionais envolvidos </w:t>
      </w:r>
      <w:r w:rsidR="003F69E1">
        <w:t>e como realizar o gerenciamento entre eles.</w:t>
      </w:r>
      <w:r w:rsidR="00AB66A7">
        <w:t xml:space="preserve"> </w:t>
      </w:r>
      <w:r w:rsidR="00D85BEA">
        <w:t xml:space="preserve">Paralelamente, </w:t>
      </w:r>
      <w:proofErr w:type="spellStart"/>
      <w:r w:rsidR="00D85BEA" w:rsidRPr="0088542B">
        <w:t>Bender</w:t>
      </w:r>
      <w:proofErr w:type="spellEnd"/>
      <w:r w:rsidR="00D85BEA" w:rsidRPr="0088542B">
        <w:t xml:space="preserve"> </w:t>
      </w:r>
      <w:r w:rsidR="0088542B" w:rsidRPr="0088542B">
        <w:t xml:space="preserve">e </w:t>
      </w:r>
      <w:proofErr w:type="spellStart"/>
      <w:r w:rsidR="0088542B" w:rsidRPr="0088542B">
        <w:t>Sartipi</w:t>
      </w:r>
      <w:proofErr w:type="spellEnd"/>
      <w:r w:rsidR="00D85BEA" w:rsidRPr="0088542B">
        <w:t xml:space="preserve"> (2013)</w:t>
      </w:r>
      <w:r w:rsidR="00203F9F">
        <w:t xml:space="preserve"> descreve</w:t>
      </w:r>
      <w:r w:rsidR="0013427D">
        <w:t>m</w:t>
      </w:r>
      <w:r w:rsidR="00484ABF">
        <w:t xml:space="preserve"> </w:t>
      </w:r>
      <w:r w:rsidR="00837B61">
        <w:t xml:space="preserve">as diferenças entre o HL7 FHIR e as </w:t>
      </w:r>
      <w:r w:rsidR="00C66DBC">
        <w:t xml:space="preserve">versões </w:t>
      </w:r>
      <w:r w:rsidR="00785C96">
        <w:t xml:space="preserve">v2 e v3 </w:t>
      </w:r>
      <w:r w:rsidR="00C66DBC">
        <w:t>do HL7</w:t>
      </w:r>
      <w:r w:rsidR="00785C96">
        <w:t xml:space="preserve">, trazendo um comparativo entre elas e como </w:t>
      </w:r>
      <w:r w:rsidR="00C10496">
        <w:t>trabalhar com sistemas em diferentes versões</w:t>
      </w:r>
      <w:r w:rsidR="00C66DBC">
        <w:t>.</w:t>
      </w:r>
    </w:p>
    <w:p w14:paraId="322F1E3C" w14:textId="36D59585" w:rsidR="00C10496" w:rsidRDefault="00C10496" w:rsidP="0050468E">
      <w:pPr>
        <w:pStyle w:val="TF-TEXTO"/>
      </w:pPr>
      <w:r>
        <w:t>Assim, o presente trabalho será desenvolvido utilizando</w:t>
      </w:r>
      <w:r w:rsidR="009C0827">
        <w:t xml:space="preserve"> HL7v2 e</w:t>
      </w:r>
      <w:r w:rsidR="00F04AC3">
        <w:t xml:space="preserve"> HL7 FHIR, junto com </w:t>
      </w:r>
      <w:r w:rsidR="00AB5FEF">
        <w:t>micro serviços</w:t>
      </w:r>
      <w:r w:rsidR="00F04AC3">
        <w:t xml:space="preserve"> </w:t>
      </w:r>
      <w:r w:rsidR="002C3473">
        <w:t xml:space="preserve">utilizando o protocolo REST </w:t>
      </w:r>
      <w:r w:rsidR="00AB5FEF">
        <w:t>para</w:t>
      </w:r>
      <w:r w:rsidR="009C0827">
        <w:t xml:space="preserve"> realizar a conversão de mensage</w:t>
      </w:r>
      <w:r w:rsidR="002C3473">
        <w:t>ns.</w:t>
      </w:r>
      <w:r w:rsidR="00C73894">
        <w:t xml:space="preserve"> Desta forma, </w:t>
      </w:r>
      <w:r w:rsidR="00C764A2">
        <w:t>como contribuição</w:t>
      </w:r>
      <w:r w:rsidR="00413911">
        <w:t xml:space="preserve"> </w:t>
      </w:r>
      <w:r w:rsidR="005B28AD">
        <w:t>tecnológica</w:t>
      </w:r>
      <w:r w:rsidR="00C764A2">
        <w:t xml:space="preserve"> para </w:t>
      </w:r>
      <w:r w:rsidR="00200698">
        <w:t xml:space="preserve">as áreas voltadas a saúde, busca-se </w:t>
      </w:r>
      <w:r w:rsidR="009B5E31">
        <w:t xml:space="preserve">contribuir na adoção do padrão HL7 </w:t>
      </w:r>
      <w:r w:rsidR="00F322D3">
        <w:t>para a interoperabilidade e integração de sistemas</w:t>
      </w:r>
      <w:r w:rsidR="00806D81">
        <w:t xml:space="preserve"> de saúde</w:t>
      </w:r>
      <w:r w:rsidR="00F322D3">
        <w:t>.</w:t>
      </w:r>
      <w:r w:rsidR="006E7849">
        <w:t xml:space="preserve"> Por fim, como contribuição acadêmica, espera-se que o sistema desenvolvido possa auxiliar outros estudos </w:t>
      </w:r>
      <w:r w:rsidR="008A0796">
        <w:t>sobre a eficácia do modelo HL7 FHIR.</w:t>
      </w:r>
    </w:p>
    <w:p w14:paraId="3D7F289F" w14:textId="77777777" w:rsidR="00451B94" w:rsidRDefault="00451B94" w:rsidP="00F67C81">
      <w:pPr>
        <w:pStyle w:val="Ttulo2"/>
      </w:pPr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6FF2E34E" w14:textId="07D04021" w:rsidR="006061A9" w:rsidRDefault="006061A9" w:rsidP="00451B94">
      <w:pPr>
        <w:pStyle w:val="TF-TEXTO"/>
      </w:pPr>
      <w:r>
        <w:t xml:space="preserve">Nesta </w:t>
      </w:r>
      <w:r w:rsidR="00993183">
        <w:t>sub</w:t>
      </w:r>
      <w:r>
        <w:t>seção serão abordados os Requisitos Funcionais (RF) e Requisitos Não Funcionais (RNF)</w:t>
      </w:r>
      <w:r w:rsidR="00CC1C7F">
        <w:t xml:space="preserve"> necessários, com isso, </w:t>
      </w:r>
      <w:r w:rsidR="007F11E6">
        <w:t>a aplicação deverá:</w:t>
      </w:r>
    </w:p>
    <w:p w14:paraId="0EA21B66" w14:textId="77777777" w:rsidR="00300BF2" w:rsidRDefault="00300BF2" w:rsidP="00300BF2">
      <w:pPr>
        <w:pStyle w:val="TF-ALNEA"/>
        <w:numPr>
          <w:ilvl w:val="0"/>
          <w:numId w:val="26"/>
        </w:numPr>
      </w:pPr>
      <w:r>
        <w:t xml:space="preserve">permitir o envio de mensagens HL7 a serem convertidas por meio do protocolo </w:t>
      </w:r>
      <w:r w:rsidRPr="004939A3">
        <w:t xml:space="preserve">Hypertext </w:t>
      </w:r>
      <w:proofErr w:type="spellStart"/>
      <w:r w:rsidRPr="004939A3">
        <w:t>Transfer</w:t>
      </w:r>
      <w:proofErr w:type="spellEnd"/>
      <w:r w:rsidRPr="004939A3">
        <w:t xml:space="preserve"> </w:t>
      </w:r>
      <w:proofErr w:type="spellStart"/>
      <w:r w:rsidRPr="004939A3">
        <w:t>Protocol</w:t>
      </w:r>
      <w:proofErr w:type="spellEnd"/>
      <w:r>
        <w:t xml:space="preserve"> (HTTP) (RF);</w:t>
      </w:r>
    </w:p>
    <w:p w14:paraId="6B0671C3" w14:textId="1EBEA9A7" w:rsidR="00372AC3" w:rsidRDefault="004D0C20" w:rsidP="00372AC3">
      <w:pPr>
        <w:pStyle w:val="TF-ALNEA"/>
        <w:numPr>
          <w:ilvl w:val="0"/>
          <w:numId w:val="26"/>
        </w:numPr>
      </w:pPr>
      <w:r>
        <w:t xml:space="preserve">permitir </w:t>
      </w:r>
      <w:r w:rsidR="00372AC3">
        <w:t>a validação dos dados para a conversão (RF);</w:t>
      </w:r>
    </w:p>
    <w:p w14:paraId="4F4CABA3" w14:textId="7F82CBE8" w:rsidR="00821267" w:rsidRDefault="004D0C20" w:rsidP="009733DE">
      <w:pPr>
        <w:pStyle w:val="TF-ALNEA"/>
        <w:numPr>
          <w:ilvl w:val="0"/>
          <w:numId w:val="26"/>
        </w:numPr>
      </w:pPr>
      <w:r>
        <w:t>permitir</w:t>
      </w:r>
      <w:r w:rsidR="009733DE">
        <w:t xml:space="preserve"> o mapeamento dos campos HL7 para os recursos </w:t>
      </w:r>
      <w:r w:rsidR="008B3027">
        <w:t xml:space="preserve">HL7 </w:t>
      </w:r>
      <w:r w:rsidR="009733DE">
        <w:t>FHIR correspondentes (RF)</w:t>
      </w:r>
      <w:r w:rsidR="00B208A9">
        <w:t>;</w:t>
      </w:r>
    </w:p>
    <w:p w14:paraId="1353551C" w14:textId="63B71985" w:rsidR="00516E00" w:rsidRDefault="009B081A" w:rsidP="009B081A">
      <w:pPr>
        <w:pStyle w:val="TF-ALNEA"/>
        <w:numPr>
          <w:ilvl w:val="0"/>
          <w:numId w:val="26"/>
        </w:numPr>
      </w:pPr>
      <w:r>
        <w:t>permitir</w:t>
      </w:r>
      <w:r w:rsidR="00A86DBF">
        <w:t xml:space="preserve"> a </w:t>
      </w:r>
      <w:r w:rsidR="002F6569">
        <w:t xml:space="preserve">conversão dos recursos HL7 FHIR para o formato </w:t>
      </w:r>
      <w:proofErr w:type="spellStart"/>
      <w:r w:rsidR="002F6569">
        <w:t>Java</w:t>
      </w:r>
      <w:r w:rsidR="00884B78">
        <w:t>S</w:t>
      </w:r>
      <w:r w:rsidR="002F6569">
        <w:t>cript</w:t>
      </w:r>
      <w:proofErr w:type="spellEnd"/>
      <w:r w:rsidR="002F6569">
        <w:t xml:space="preserve"> </w:t>
      </w:r>
      <w:proofErr w:type="spellStart"/>
      <w:r w:rsidR="002F6569">
        <w:t>Object</w:t>
      </w:r>
      <w:proofErr w:type="spellEnd"/>
      <w:r w:rsidR="002F6569">
        <w:t xml:space="preserve"> </w:t>
      </w:r>
      <w:proofErr w:type="spellStart"/>
      <w:r w:rsidR="002F6569">
        <w:t>Notation</w:t>
      </w:r>
      <w:proofErr w:type="spellEnd"/>
      <w:r w:rsidR="002F6569">
        <w:t xml:space="preserve"> (JSON)</w:t>
      </w:r>
      <w:r w:rsidR="00884B78">
        <w:t xml:space="preserve"> (RF)</w:t>
      </w:r>
      <w:r w:rsidR="00CB0160">
        <w:t>;</w:t>
      </w:r>
    </w:p>
    <w:p w14:paraId="370A00AB" w14:textId="36C94C91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permitir a criptografia dos dados sensíveis para garantir a proteção da confidencialidade e integridade durante o processamento (RF);</w:t>
      </w:r>
    </w:p>
    <w:p w14:paraId="3F23C8AC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permitir que seja possível visualizar os logs de erro que impediram a conversão (RF);</w:t>
      </w:r>
    </w:p>
    <w:p w14:paraId="131D4189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permitir o suporte para diferentes versões do padrão HL7 (RNF);</w:t>
      </w:r>
    </w:p>
    <w:p w14:paraId="2C267F4F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lastRenderedPageBreak/>
        <w:t>possibilitar a customização dos mapeamentos dos campos HL7 para os recursos HL7 FHIR correspondentes (RNF);</w:t>
      </w:r>
    </w:p>
    <w:p w14:paraId="6FEED694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utilizar a linguagem de programação Python para implementação (RNF);</w:t>
      </w:r>
    </w:p>
    <w:p w14:paraId="130E0941" w14:textId="278AE9FE" w:rsidR="00D04ADA" w:rsidRDefault="009B081A" w:rsidP="009B081A">
      <w:pPr>
        <w:pStyle w:val="TF-ALNEA"/>
        <w:numPr>
          <w:ilvl w:val="0"/>
          <w:numId w:val="26"/>
        </w:numPr>
      </w:pPr>
      <w:r w:rsidRPr="009B081A">
        <w:t xml:space="preserve">utilizar a </w:t>
      </w:r>
      <w:proofErr w:type="spellStart"/>
      <w:r w:rsidRPr="009B081A">
        <w:t>Integrated</w:t>
      </w:r>
      <w:proofErr w:type="spellEnd"/>
      <w:r w:rsidRPr="009B081A">
        <w:t xml:space="preserve"> </w:t>
      </w:r>
      <w:proofErr w:type="spellStart"/>
      <w:r w:rsidRPr="009B081A">
        <w:t>Development</w:t>
      </w:r>
      <w:proofErr w:type="spellEnd"/>
      <w:r w:rsidRPr="009B081A">
        <w:t xml:space="preserve"> </w:t>
      </w:r>
      <w:proofErr w:type="spellStart"/>
      <w:r w:rsidRPr="009B081A">
        <w:t>Environment</w:t>
      </w:r>
      <w:proofErr w:type="spellEnd"/>
      <w:r w:rsidRPr="009B081A">
        <w:t xml:space="preserve"> (IDE) Visual Studio </w:t>
      </w:r>
      <w:proofErr w:type="spellStart"/>
      <w:r w:rsidRPr="009B081A">
        <w:t>Code</w:t>
      </w:r>
      <w:proofErr w:type="spellEnd"/>
      <w:r w:rsidRPr="009B081A">
        <w:t xml:space="preserve"> (RNF).</w:t>
      </w:r>
    </w:p>
    <w:p w14:paraId="693E553B" w14:textId="77777777" w:rsidR="00451B94" w:rsidRDefault="00451B94" w:rsidP="00F67C81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641A372F" w:rsidR="00451B94" w:rsidRPr="00424AD5" w:rsidRDefault="00AE1AAB" w:rsidP="000C4C08">
      <w:pPr>
        <w:pStyle w:val="TF-ALNEA"/>
        <w:numPr>
          <w:ilvl w:val="0"/>
          <w:numId w:val="25"/>
        </w:numPr>
      </w:pPr>
      <w:r>
        <w:t>levantamento bibliográfico</w:t>
      </w:r>
      <w:r w:rsidR="00451B94" w:rsidRPr="00424AD5">
        <w:t>:</w:t>
      </w:r>
      <w:r>
        <w:t xml:space="preserve"> </w:t>
      </w:r>
      <w:r w:rsidR="003A45C0">
        <w:t>pesquisar sobre o padrão HL7 FHIR</w:t>
      </w:r>
      <w:r w:rsidR="00FE01C9">
        <w:t xml:space="preserve">, bibliotecas </w:t>
      </w:r>
      <w:proofErr w:type="spellStart"/>
      <w:r w:rsidR="00FE01C9">
        <w:t>Flask</w:t>
      </w:r>
      <w:proofErr w:type="spellEnd"/>
      <w:r w:rsidR="00FE01C9">
        <w:t xml:space="preserve"> e </w:t>
      </w:r>
      <w:proofErr w:type="spellStart"/>
      <w:r w:rsidR="00FE01C9">
        <w:t>fhir.resources</w:t>
      </w:r>
      <w:proofErr w:type="spellEnd"/>
      <w:r w:rsidR="00BB0048">
        <w:t xml:space="preserve"> e a arquitetura de micro serviços</w:t>
      </w:r>
      <w:r w:rsidR="00451B94" w:rsidRPr="00424AD5">
        <w:t>;</w:t>
      </w:r>
    </w:p>
    <w:p w14:paraId="2B412426" w14:textId="313277DD" w:rsidR="00451B94" w:rsidRPr="00424AD5" w:rsidRDefault="00E10AAB" w:rsidP="00424AD5">
      <w:pPr>
        <w:pStyle w:val="TF-ALNEA"/>
      </w:pPr>
      <w:r>
        <w:t>levantamento</w:t>
      </w:r>
      <w:r w:rsidR="00042FA9">
        <w:t xml:space="preserve"> dos requisitos</w:t>
      </w:r>
      <w:r w:rsidR="00451B94" w:rsidRPr="00424AD5">
        <w:t>:</w:t>
      </w:r>
      <w:r w:rsidR="00F70334">
        <w:t xml:space="preserve"> </w:t>
      </w:r>
      <w:r>
        <w:t xml:space="preserve">com base nas informações obtidas na etapa anterior, rever os requisitos e, se necessário, </w:t>
      </w:r>
      <w:r w:rsidR="00692A2F">
        <w:t>adicionar novos</w:t>
      </w:r>
      <w:r w:rsidR="00451B94" w:rsidRPr="00424AD5">
        <w:t>;</w:t>
      </w:r>
    </w:p>
    <w:p w14:paraId="7D1492D4" w14:textId="2EF50493" w:rsidR="00451B94" w:rsidRDefault="000015AA" w:rsidP="00424AD5">
      <w:pPr>
        <w:pStyle w:val="TF-ALNEA"/>
      </w:pPr>
      <w:r>
        <w:t>levantamento dos recursos HL7 FHIR: definir os recursos que serão utilizado</w:t>
      </w:r>
      <w:r w:rsidR="00EA1E9F">
        <w:t xml:space="preserve">s, assim como as </w:t>
      </w:r>
      <w:r w:rsidR="00EA1E9F" w:rsidRPr="00EA1E9F">
        <w:t>estruturas de mensagem, segmentos</w:t>
      </w:r>
      <w:r w:rsidR="00EA1E9F">
        <w:t xml:space="preserve"> e</w:t>
      </w:r>
      <w:r w:rsidR="00EA1E9F" w:rsidRPr="00EA1E9F">
        <w:t xml:space="preserve"> campos</w:t>
      </w:r>
      <w:r w:rsidR="00451B94" w:rsidRPr="00424AD5">
        <w:t>;</w:t>
      </w:r>
    </w:p>
    <w:p w14:paraId="08BD59AA" w14:textId="4A96BAF0" w:rsidR="001C7363" w:rsidRDefault="001C7363" w:rsidP="001C7363">
      <w:pPr>
        <w:pStyle w:val="TF-ALNEA"/>
      </w:pPr>
      <w:r>
        <w:t>especificação: elaborar os requisitos de usuário e requisitos do sistema.</w:t>
      </w:r>
    </w:p>
    <w:p w14:paraId="1951C4BB" w14:textId="02FC7796" w:rsidR="00451B94" w:rsidRDefault="00A33CF2" w:rsidP="00424AD5">
      <w:pPr>
        <w:pStyle w:val="TF-ALNEA"/>
      </w:pPr>
      <w:r>
        <w:t xml:space="preserve">desenvolvimento dos </w:t>
      </w:r>
      <w:r w:rsidR="00686650" w:rsidRPr="00686650">
        <w:t>modelos</w:t>
      </w:r>
      <w:r w:rsidR="00451B94" w:rsidRPr="00424AD5">
        <w:t>:</w:t>
      </w:r>
      <w:r>
        <w:t xml:space="preserve"> </w:t>
      </w:r>
      <w:r w:rsidR="004C385A">
        <w:t xml:space="preserve">desenvolver os </w:t>
      </w:r>
      <w:r w:rsidR="00686650">
        <w:t>modelos</w:t>
      </w:r>
      <w:r w:rsidR="004C385A">
        <w:t xml:space="preserve"> que serão parte do mapeamento das mensagens HL7 para o padrão HL7 FHIR</w:t>
      </w:r>
      <w:r w:rsidR="00F846F2">
        <w:t>;</w:t>
      </w:r>
    </w:p>
    <w:p w14:paraId="5C7A8B7C" w14:textId="68E5E5E1" w:rsidR="000C4A32" w:rsidRDefault="00F846F2" w:rsidP="00424AD5">
      <w:pPr>
        <w:pStyle w:val="TF-ALNEA"/>
      </w:pPr>
      <w:r>
        <w:t>desenvolvimento</w:t>
      </w:r>
      <w:r w:rsidR="0085157B">
        <w:t xml:space="preserve"> da aplicação</w:t>
      </w:r>
      <w:r>
        <w:t>: implementar a aplicação utilizando Python e micros serviços;</w:t>
      </w:r>
    </w:p>
    <w:p w14:paraId="56B0D529" w14:textId="78C7371D" w:rsidR="005A2E64" w:rsidRDefault="005A2E64" w:rsidP="00424AD5">
      <w:pPr>
        <w:pStyle w:val="TF-ALNEA"/>
      </w:pPr>
      <w:r>
        <w:t>teste</w:t>
      </w:r>
      <w:r w:rsidR="00012516">
        <w:t>s</w:t>
      </w:r>
      <w:r>
        <w:t xml:space="preserve"> unitários: desenvolver testes unitários a fim de </w:t>
      </w:r>
      <w:r w:rsidR="000F57CB">
        <w:t>validar o comportamento de cada segmento da aplicação.</w:t>
      </w:r>
    </w:p>
    <w:p w14:paraId="7517EA93" w14:textId="266BA638" w:rsidR="00E2125B" w:rsidRDefault="00E2125B" w:rsidP="00424AD5">
      <w:pPr>
        <w:pStyle w:val="TF-ALNEA"/>
      </w:pPr>
      <w:r>
        <w:t>validação das terminologias</w:t>
      </w:r>
      <w:r w:rsidR="0032638A">
        <w:t xml:space="preserve">: validar se as terminologias utilizadas para a conversão estão definidas corretamente, utilizando </w:t>
      </w:r>
      <w:r w:rsidR="00EF631D">
        <w:t>as especificações SNOMED-CT e LOINC</w:t>
      </w:r>
      <w:r w:rsidR="00686650">
        <w:t>;</w:t>
      </w:r>
    </w:p>
    <w:p w14:paraId="5DB3800B" w14:textId="4C2A31BB" w:rsidR="00805CF5" w:rsidRDefault="00805CF5" w:rsidP="00424AD5">
      <w:pPr>
        <w:pStyle w:val="TF-ALNEA"/>
      </w:pPr>
      <w:r>
        <w:t>validação dos resultados: validar se os recursos HL7 FHIR gerados pela aplicação estão de acordo com os padrões</w:t>
      </w:r>
      <w:r w:rsidR="00642776">
        <w:t xml:space="preserve"> estabelecidos pela definição HL7</w:t>
      </w:r>
      <w:r w:rsidR="00492289">
        <w:t>.</w:t>
      </w:r>
      <w:r>
        <w:t xml:space="preserve"> </w:t>
      </w:r>
      <w:r w:rsidR="007A1BE8">
        <w:t>Buscar a avaliação com profissionais d</w:t>
      </w:r>
      <w:r w:rsidR="00642776">
        <w:t>a</w:t>
      </w:r>
      <w:r w:rsidR="007A1BE8">
        <w:t xml:space="preserve"> saúde.</w:t>
      </w:r>
    </w:p>
    <w:p w14:paraId="01558F06" w14:textId="168BB30F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2236F">
        <w:t xml:space="preserve">Quadro </w:t>
      </w:r>
      <w:r w:rsidR="00B2236F">
        <w:rPr>
          <w:noProof/>
        </w:rPr>
        <w:t>2</w:t>
      </w:r>
      <w:r w:rsidR="0060060C">
        <w:fldChar w:fldCharType="end"/>
      </w:r>
      <w:r>
        <w:t>.</w:t>
      </w:r>
    </w:p>
    <w:p w14:paraId="4A5C9559" w14:textId="419A08D7" w:rsidR="00451B94" w:rsidRPr="007E0D87" w:rsidRDefault="0060060C" w:rsidP="005B2E12">
      <w:pPr>
        <w:pStyle w:val="TF-LEGENDA"/>
      </w:pPr>
      <w:bookmarkStart w:id="46" w:name="_Ref98650273"/>
      <w:r>
        <w:t xml:space="preserve">Quadro </w:t>
      </w:r>
      <w:r w:rsidR="009F7C94">
        <w:fldChar w:fldCharType="begin"/>
      </w:r>
      <w:r w:rsidR="009F7C94">
        <w:instrText xml:space="preserve"> SEQ Quadro \* ARABIC </w:instrText>
      </w:r>
      <w:r w:rsidR="009F7C94">
        <w:fldChar w:fldCharType="separate"/>
      </w:r>
      <w:r w:rsidR="00B2236F">
        <w:rPr>
          <w:noProof/>
        </w:rPr>
        <w:t>2</w:t>
      </w:r>
      <w:r w:rsidR="009F7C94">
        <w:rPr>
          <w:noProof/>
        </w:rPr>
        <w:fldChar w:fldCharType="end"/>
      </w:r>
      <w:bookmarkEnd w:id="46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5F4C2236" w:rsidR="00451B94" w:rsidRPr="007E0D87" w:rsidRDefault="005F3636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5817355F" w:rsidR="00451B94" w:rsidRPr="007E0D87" w:rsidRDefault="00B2236F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1B0FF0FD" w:rsidR="00451B94" w:rsidRPr="007E0D87" w:rsidRDefault="00B2236F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964817B" w:rsidR="00451B94" w:rsidRPr="007E0D87" w:rsidRDefault="00B2236F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71DC17AB" w:rsidR="00451B94" w:rsidRPr="007E0D87" w:rsidRDefault="00B2236F" w:rsidP="00470C41">
            <w:pPr>
              <w:pStyle w:val="TF-TEXTOQUADROCentralizado"/>
            </w:pPr>
            <w:r>
              <w:t>nov.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6536CCA" w:rsidR="00451B94" w:rsidRPr="007E0D87" w:rsidRDefault="00B2236F" w:rsidP="00470C41">
            <w:pPr>
              <w:pStyle w:val="TF-TEXTOQUADROCentralizado"/>
            </w:pPr>
            <w:r>
              <w:t>dez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DE2E9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DBE310A" w:rsidR="00451B94" w:rsidRPr="007E0D87" w:rsidRDefault="003A45C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DE2E94" w:rsidRDefault="00451B94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F184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2B0C2D49" w:rsidR="00451B94" w:rsidRPr="007E0D87" w:rsidRDefault="00692A2F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A33C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51719250" w:rsidR="00451B94" w:rsidRPr="007E0D87" w:rsidRDefault="000015AA" w:rsidP="00470C41">
            <w:pPr>
              <w:pStyle w:val="TF-TEXTOQUADRO"/>
            </w:pPr>
            <w:r>
              <w:t>levantamento dos recursos HL7 FHIR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42DF88BA" w:rsidR="00451B94" w:rsidRPr="007E0D87" w:rsidRDefault="001C7363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5A2E64" w:rsidRPr="007E0D87" w14:paraId="7EC8AE56" w14:textId="77777777" w:rsidTr="005A2E6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CC0A733" w14:textId="3B4E38A3" w:rsidR="005A2E64" w:rsidRDefault="001C7363" w:rsidP="00470C41">
            <w:pPr>
              <w:pStyle w:val="TF-TEXTOQUADRO"/>
            </w:pPr>
            <w:r w:rsidRPr="00A33CF2">
              <w:t xml:space="preserve">desenvolvimento dos </w:t>
            </w:r>
            <w:r w:rsidRPr="00686650">
              <w:t>modelos</w:t>
            </w:r>
          </w:p>
        </w:tc>
        <w:tc>
          <w:tcPr>
            <w:tcW w:w="273" w:type="dxa"/>
          </w:tcPr>
          <w:p w14:paraId="15DB3CA0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6B18B96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444BB94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DCFE8C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81E1C45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62F73FC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5815A32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E6E0D39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EFE3479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2FEDF5" w14:textId="77777777" w:rsidR="005A2E64" w:rsidRPr="007E0D87" w:rsidRDefault="005A2E64" w:rsidP="00470C41">
            <w:pPr>
              <w:pStyle w:val="TF-TEXTOQUADROCentralizado"/>
            </w:pPr>
          </w:p>
        </w:tc>
      </w:tr>
      <w:tr w:rsidR="00F846F2" w:rsidRPr="007E0D87" w14:paraId="6C154BD5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1FA9A9" w14:textId="56B029B5" w:rsidR="00F846F2" w:rsidRPr="00A33CF2" w:rsidRDefault="00F846F2" w:rsidP="00470C41">
            <w:pPr>
              <w:pStyle w:val="TF-TEXTOQUADRO"/>
            </w:pPr>
            <w:r>
              <w:t>desenvolvimento da aplicação</w:t>
            </w:r>
          </w:p>
        </w:tc>
        <w:tc>
          <w:tcPr>
            <w:tcW w:w="273" w:type="dxa"/>
          </w:tcPr>
          <w:p w14:paraId="08BCB441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5BDE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180543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2B9CB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B28176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C16E59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572D8F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1F9CF4C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7927B7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974A9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F846F2" w:rsidRPr="007E0D87" w14:paraId="00BBBFDD" w14:textId="77777777" w:rsidTr="004A0B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0B2770" w14:textId="30620B07" w:rsidR="00F846F2" w:rsidRPr="00A33CF2" w:rsidRDefault="00C760F0" w:rsidP="00470C41">
            <w:pPr>
              <w:pStyle w:val="TF-TEXTOQUADRO"/>
            </w:pPr>
            <w:r>
              <w:t>testes unitários</w:t>
            </w:r>
          </w:p>
        </w:tc>
        <w:tc>
          <w:tcPr>
            <w:tcW w:w="273" w:type="dxa"/>
          </w:tcPr>
          <w:p w14:paraId="2EF4AD4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A97D52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39B9E3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9D002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1A8A1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831671B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A4D584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440F4C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FB9E0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1EB738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E2125B" w:rsidRPr="007E0D87" w14:paraId="4F9F0021" w14:textId="77777777" w:rsidTr="00E212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781266" w14:textId="658095D6" w:rsidR="00E2125B" w:rsidRDefault="00E2125B" w:rsidP="00470C41">
            <w:pPr>
              <w:pStyle w:val="TF-TEXTOQUADRO"/>
            </w:pPr>
            <w:r>
              <w:t>validação das terminologias</w:t>
            </w:r>
          </w:p>
        </w:tc>
        <w:tc>
          <w:tcPr>
            <w:tcW w:w="273" w:type="dxa"/>
          </w:tcPr>
          <w:p w14:paraId="53668F25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8E723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3C03E1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1A9BDF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4DA979A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0F69D6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14393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8A18FE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BEDCA20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5C6FFF38" w14:textId="77777777" w:rsidR="00E2125B" w:rsidRPr="007E0D87" w:rsidRDefault="00E2125B" w:rsidP="00470C41">
            <w:pPr>
              <w:pStyle w:val="TF-TEXTOQUADROCentralizado"/>
            </w:pPr>
          </w:p>
        </w:tc>
      </w:tr>
      <w:tr w:rsidR="00F846F2" w:rsidRPr="007E0D87" w14:paraId="1C19872F" w14:textId="77777777" w:rsidTr="0064277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DBC2F24" w14:textId="165355B2" w:rsidR="00F846F2" w:rsidRPr="00A33CF2" w:rsidRDefault="00A96E01" w:rsidP="00470C41">
            <w:pPr>
              <w:pStyle w:val="TF-TEXTOQUADRO"/>
            </w:pPr>
            <w:r>
              <w:t>validação dos resultados</w:t>
            </w:r>
          </w:p>
        </w:tc>
        <w:tc>
          <w:tcPr>
            <w:tcW w:w="273" w:type="dxa"/>
          </w:tcPr>
          <w:p w14:paraId="7769583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69F6A5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27E87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90EE75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EC07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5BA5B7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52B91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593ACA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D5361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72DCCFB7" w14:textId="77777777" w:rsidR="00F846F2" w:rsidRPr="007E0D87" w:rsidRDefault="00F846F2" w:rsidP="00470C41">
            <w:pPr>
              <w:pStyle w:val="TF-TEXTOQUADROCentralizado"/>
            </w:pPr>
          </w:p>
        </w:tc>
      </w:tr>
    </w:tbl>
    <w:p w14:paraId="636677C1" w14:textId="11F75CF7" w:rsidR="00F67C81" w:rsidRPr="00F67C81" w:rsidRDefault="00FC4A9F" w:rsidP="00090956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811858">
      <w:pPr>
        <w:pStyle w:val="Ttulo1"/>
      </w:pPr>
      <w:r>
        <w:t>REVISÃO BIBLIOGRÁFICA</w:t>
      </w:r>
    </w:p>
    <w:p w14:paraId="114BD470" w14:textId="05F75A50" w:rsidR="00BB5209" w:rsidRDefault="00E92EEC" w:rsidP="00167A9A">
      <w:pPr>
        <w:pStyle w:val="TF-TEXTO"/>
      </w:pPr>
      <w:r>
        <w:t>Nest</w:t>
      </w:r>
      <w:r w:rsidR="00D04ADA">
        <w:t>a seção</w:t>
      </w:r>
      <w:r>
        <w:t xml:space="preserve"> </w:t>
      </w:r>
      <w:r w:rsidR="00B73F9C">
        <w:t>ser</w:t>
      </w:r>
      <w:r w:rsidR="00DC23CF">
        <w:t xml:space="preserve">ão </w:t>
      </w:r>
      <w:r w:rsidR="00B73F9C">
        <w:t>descrito</w:t>
      </w:r>
      <w:r w:rsidR="00DC23CF">
        <w:t>s</w:t>
      </w:r>
      <w:r w:rsidR="00167A9A">
        <w:t xml:space="preserve"> brevemente</w:t>
      </w:r>
      <w:r w:rsidR="00B73F9C">
        <w:t xml:space="preserve"> </w:t>
      </w:r>
      <w:r w:rsidR="004226C2">
        <w:t>os assuntos que fundamentarão o desenvolvimento da aplicação proposta</w:t>
      </w:r>
      <w:r w:rsidR="001A012C">
        <w:t>.</w:t>
      </w:r>
      <w:bookmarkStart w:id="47" w:name="_Toc351015602"/>
      <w:bookmarkEnd w:id="30"/>
      <w:bookmarkEnd w:id="31"/>
      <w:bookmarkEnd w:id="32"/>
      <w:bookmarkEnd w:id="33"/>
      <w:bookmarkEnd w:id="34"/>
      <w:bookmarkEnd w:id="35"/>
      <w:bookmarkEnd w:id="36"/>
    </w:p>
    <w:p w14:paraId="1C05A216" w14:textId="1B685BC3" w:rsidR="007D7CE8" w:rsidRDefault="007D7CE8" w:rsidP="007D7CE8">
      <w:pPr>
        <w:pStyle w:val="Ttulo2"/>
      </w:pPr>
      <w:r>
        <w:t>HEALTH LEVEL 7</w:t>
      </w:r>
      <w:r w:rsidR="00811858">
        <w:t xml:space="preserve"> </w:t>
      </w:r>
      <w:r w:rsidR="00811858" w:rsidRPr="00811858">
        <w:t>Fast Healthcare Interoperability Resources</w:t>
      </w:r>
    </w:p>
    <w:p w14:paraId="71836647" w14:textId="6BF95384" w:rsidR="00167A9A" w:rsidRDefault="00167A9A" w:rsidP="00167A9A">
      <w:pPr>
        <w:pStyle w:val="TF-TEXTO"/>
      </w:pPr>
      <w:r>
        <w:t xml:space="preserve">A interoperabilidade </w:t>
      </w:r>
      <w:r w:rsidR="00A16F9E">
        <w:t>entre</w:t>
      </w:r>
      <w:r>
        <w:t xml:space="preserve"> sistemas eletrônicos de saúde</w:t>
      </w:r>
      <w:r w:rsidR="00E33D73">
        <w:t xml:space="preserve"> consiste</w:t>
      </w:r>
      <w:r w:rsidR="00434BCB">
        <w:t xml:space="preserve"> em diferentes sistemas</w:t>
      </w:r>
      <w:r w:rsidR="00DF1F69">
        <w:t xml:space="preserve"> trabalhando em conjunto dentro e fora dos limites organizacionais para trocar dados </w:t>
      </w:r>
      <w:r w:rsidR="00A16F9E">
        <w:t>e fornece</w:t>
      </w:r>
      <w:r w:rsidR="00381AD3">
        <w:t>r eficácia e eficiência (</w:t>
      </w:r>
      <w:proofErr w:type="spellStart"/>
      <w:r w:rsidR="00352CB4" w:rsidRPr="00352CB4">
        <w:t>Runyan</w:t>
      </w:r>
      <w:proofErr w:type="spellEnd"/>
      <w:r w:rsidR="00352CB4">
        <w:t xml:space="preserve"> </w:t>
      </w:r>
      <w:r w:rsidR="00352CB4" w:rsidRPr="00352CB4">
        <w:rPr>
          <w:i/>
          <w:iCs/>
        </w:rPr>
        <w:t>et al.</w:t>
      </w:r>
      <w:r w:rsidR="00676252">
        <w:rPr>
          <w:i/>
          <w:iCs/>
        </w:rPr>
        <w:t>,</w:t>
      </w:r>
      <w:r w:rsidR="00352CB4">
        <w:t xml:space="preserve"> 2019)</w:t>
      </w:r>
      <w:r w:rsidR="00381AD3">
        <w:t>.</w:t>
      </w:r>
      <w:r w:rsidR="000867D1">
        <w:t xml:space="preserve"> </w:t>
      </w:r>
      <w:r w:rsidR="00523A9A">
        <w:t>Segundo</w:t>
      </w:r>
      <w:r w:rsidR="00523A9A" w:rsidRPr="00523A9A">
        <w:t xml:space="preserve"> </w:t>
      </w:r>
      <w:proofErr w:type="spellStart"/>
      <w:r w:rsidR="00523A9A">
        <w:t>Bender</w:t>
      </w:r>
      <w:proofErr w:type="spellEnd"/>
      <w:r w:rsidR="00523A9A">
        <w:t xml:space="preserve"> </w:t>
      </w:r>
      <w:r w:rsidR="0088542B">
        <w:t xml:space="preserve">e </w:t>
      </w:r>
      <w:proofErr w:type="spellStart"/>
      <w:r w:rsidR="0088542B">
        <w:t>Sartipi</w:t>
      </w:r>
      <w:proofErr w:type="spellEnd"/>
      <w:r w:rsidR="00523A9A">
        <w:t xml:space="preserve"> (2013), </w:t>
      </w:r>
      <w:r w:rsidR="006A1F7B">
        <w:t xml:space="preserve">a interoperabilidade é alcançada </w:t>
      </w:r>
      <w:r w:rsidR="00583EBF">
        <w:t xml:space="preserve">parcialmente </w:t>
      </w:r>
      <w:r w:rsidR="00D04ADA">
        <w:t xml:space="preserve">por meio </w:t>
      </w:r>
      <w:r w:rsidR="00583EBF">
        <w:t xml:space="preserve">do uso de padrões consistentes que definem </w:t>
      </w:r>
      <w:r w:rsidR="00CC2454">
        <w:t>a sintática e semântica da informação</w:t>
      </w:r>
      <w:r w:rsidR="00523A9A">
        <w:t>. Estes padrões, fornecem</w:t>
      </w:r>
      <w:r w:rsidR="00E160B2">
        <w:t xml:space="preserve"> uma redução nos riscos, custos e prazos de projetos.</w:t>
      </w:r>
    </w:p>
    <w:p w14:paraId="70C2344A" w14:textId="24D7D413" w:rsidR="00D36F95" w:rsidRDefault="00E5301B" w:rsidP="00167A9A">
      <w:pPr>
        <w:pStyle w:val="TF-TEXTO"/>
      </w:pPr>
      <w:r>
        <w:t xml:space="preserve">De acordo com </w:t>
      </w:r>
      <w:r w:rsidR="003F1E52">
        <w:t xml:space="preserve">Escalona </w:t>
      </w:r>
      <w:r w:rsidR="003F1E52" w:rsidRPr="003F1E52">
        <w:rPr>
          <w:i/>
          <w:iCs/>
        </w:rPr>
        <w:t>et al.</w:t>
      </w:r>
      <w:r w:rsidR="003F1E52">
        <w:t xml:space="preserve"> (2015)</w:t>
      </w:r>
      <w:r>
        <w:t xml:space="preserve">, </w:t>
      </w:r>
      <w:r w:rsidR="00B225E7">
        <w:t>o</w:t>
      </w:r>
      <w:r>
        <w:t xml:space="preserve"> Health </w:t>
      </w:r>
      <w:proofErr w:type="spellStart"/>
      <w:r>
        <w:t>Level</w:t>
      </w:r>
      <w:proofErr w:type="spellEnd"/>
      <w:r>
        <w:t xml:space="preserve"> 7 (HL7)</w:t>
      </w:r>
      <w:r w:rsidR="00B225E7">
        <w:t xml:space="preserve"> consiste em um conjunto de padrões </w:t>
      </w:r>
      <w:r w:rsidR="004F6688">
        <w:t>relacionados a troca e a modelagem de informações em saúde. Este</w:t>
      </w:r>
      <w:r w:rsidR="000F1E3E">
        <w:t>s padrões, visam</w:t>
      </w:r>
      <w:r w:rsidR="002B3D8F">
        <w:t xml:space="preserve"> auxiliar na implementação e troca de informações entre hospitais, instituições, </w:t>
      </w:r>
      <w:r w:rsidR="008D7194">
        <w:t xml:space="preserve">clínicas </w:t>
      </w:r>
      <w:r w:rsidR="002B3D8F">
        <w:t xml:space="preserve">e sistemas eletrônicos de saúde. </w:t>
      </w:r>
      <w:r w:rsidR="00FA33C1">
        <w:t xml:space="preserve">Neste contexto, o </w:t>
      </w:r>
      <w:r w:rsidR="00FC3426">
        <w:t xml:space="preserve">Health </w:t>
      </w:r>
      <w:proofErr w:type="spellStart"/>
      <w:r w:rsidR="00FC3426">
        <w:t>Level</w:t>
      </w:r>
      <w:proofErr w:type="spellEnd"/>
      <w:r w:rsidR="00FC3426">
        <w:t xml:space="preserve"> </w:t>
      </w:r>
      <w:proofErr w:type="spellStart"/>
      <w:r w:rsidR="00D870A6">
        <w:t>Seven</w:t>
      </w:r>
      <w:proofErr w:type="spellEnd"/>
      <w:r w:rsidR="00FC3426">
        <w:t xml:space="preserve"> </w:t>
      </w:r>
      <w:proofErr w:type="spellStart"/>
      <w:r w:rsidR="00FC3426">
        <w:t>International</w:t>
      </w:r>
      <w:proofErr w:type="spellEnd"/>
      <w:r w:rsidR="00FC3426">
        <w:t>, organização responsável pelo desenvolvimento do padrão HL7,</w:t>
      </w:r>
      <w:r w:rsidR="004B301C">
        <w:t xml:space="preserve"> </w:t>
      </w:r>
      <w:r w:rsidR="00FB3289">
        <w:t xml:space="preserve">desenvolveu o padrão HL7 FHIR como sucessor da </w:t>
      </w:r>
      <w:r w:rsidR="002751D0">
        <w:t>versão HL7 v3</w:t>
      </w:r>
      <w:r w:rsidR="00811858">
        <w:t xml:space="preserve"> (</w:t>
      </w:r>
      <w:proofErr w:type="spellStart"/>
      <w:r w:rsidR="00811858">
        <w:t>Bender</w:t>
      </w:r>
      <w:proofErr w:type="spellEnd"/>
      <w:r w:rsidR="00811858">
        <w:t xml:space="preserve"> e </w:t>
      </w:r>
      <w:proofErr w:type="spellStart"/>
      <w:r w:rsidR="00811858">
        <w:t>Sartipi</w:t>
      </w:r>
      <w:proofErr w:type="spellEnd"/>
      <w:r w:rsidR="00811858">
        <w:t>, 2013)</w:t>
      </w:r>
      <w:r w:rsidR="002751D0">
        <w:t xml:space="preserve">. </w:t>
      </w:r>
    </w:p>
    <w:p w14:paraId="389BA59E" w14:textId="1261910A" w:rsidR="00D07744" w:rsidRDefault="002751D0" w:rsidP="00167A9A">
      <w:pPr>
        <w:pStyle w:val="TF-TEXTO"/>
      </w:pPr>
      <w:r>
        <w:t>O padrão FHIR busca</w:t>
      </w:r>
      <w:r w:rsidR="00327861">
        <w:t xml:space="preserve"> solucionar os problemas existes nas versões anteriores reduzindo a complexidade das especificações e facilitar</w:t>
      </w:r>
      <w:r w:rsidR="0055075A">
        <w:t xml:space="preserve"> a implementação do padrão</w:t>
      </w:r>
      <w:r w:rsidR="00811858">
        <w:t xml:space="preserve"> (</w:t>
      </w:r>
      <w:proofErr w:type="spellStart"/>
      <w:r w:rsidR="00811858">
        <w:t>Bender</w:t>
      </w:r>
      <w:proofErr w:type="spellEnd"/>
      <w:r w:rsidR="00811858">
        <w:t xml:space="preserve"> e </w:t>
      </w:r>
      <w:proofErr w:type="spellStart"/>
      <w:r w:rsidR="00811858">
        <w:t>Sartipi</w:t>
      </w:r>
      <w:proofErr w:type="spellEnd"/>
      <w:r w:rsidR="00811858">
        <w:t>, 2013)</w:t>
      </w:r>
      <w:r w:rsidR="0055075A">
        <w:t>.</w:t>
      </w:r>
      <w:r w:rsidR="00312679">
        <w:t xml:space="preserve"> Eisenstein </w:t>
      </w:r>
      <w:r w:rsidR="00312679" w:rsidRPr="00312679">
        <w:rPr>
          <w:i/>
          <w:iCs/>
        </w:rPr>
        <w:t>et al.</w:t>
      </w:r>
      <w:r w:rsidR="00312679">
        <w:rPr>
          <w:i/>
          <w:iCs/>
        </w:rPr>
        <w:t xml:space="preserve"> </w:t>
      </w:r>
      <w:r w:rsidR="00312679">
        <w:t>(</w:t>
      </w:r>
      <w:r w:rsidR="00E63F93">
        <w:t>2021</w:t>
      </w:r>
      <w:r w:rsidR="00312679">
        <w:t>)</w:t>
      </w:r>
      <w:r w:rsidR="00312679">
        <w:rPr>
          <w:i/>
          <w:iCs/>
        </w:rPr>
        <w:t xml:space="preserve"> </w:t>
      </w:r>
      <w:r w:rsidR="00312679">
        <w:t>explica</w:t>
      </w:r>
      <w:r w:rsidR="00D04ADA">
        <w:t>m</w:t>
      </w:r>
      <w:r w:rsidR="00312679">
        <w:t xml:space="preserve"> que o FHIR utiliza </w:t>
      </w:r>
      <w:r w:rsidR="00AE26E1">
        <w:t xml:space="preserve">pequenas coleções de informações </w:t>
      </w:r>
      <w:r w:rsidR="00F23BB7">
        <w:t>clínicas</w:t>
      </w:r>
      <w:r w:rsidR="00AE26E1">
        <w:t xml:space="preserve">, chamadas de </w:t>
      </w:r>
      <w:proofErr w:type="spellStart"/>
      <w:r w:rsidR="00AE26E1" w:rsidRPr="00AE26E1">
        <w:rPr>
          <w:i/>
          <w:iCs/>
        </w:rPr>
        <w:t>Resources</w:t>
      </w:r>
      <w:proofErr w:type="spellEnd"/>
      <w:r w:rsidR="008722A5">
        <w:t>, que possibilitam a troca</w:t>
      </w:r>
      <w:r w:rsidR="00097CC8">
        <w:t xml:space="preserve"> de informações e definem as regras de negócio</w:t>
      </w:r>
      <w:r w:rsidR="00E63F93">
        <w:t xml:space="preserve"> que fazem parte deste processo.</w:t>
      </w:r>
      <w:r w:rsidR="00CC7FA4">
        <w:t xml:space="preserve"> </w:t>
      </w:r>
      <w:r w:rsidR="00D24B28">
        <w:t>Eles</w:t>
      </w:r>
      <w:r w:rsidR="00CC7FA4">
        <w:rPr>
          <w:i/>
          <w:iCs/>
        </w:rPr>
        <w:t xml:space="preserve"> </w:t>
      </w:r>
      <w:r w:rsidR="00CC7FA4">
        <w:t xml:space="preserve">representam estruturas de </w:t>
      </w:r>
      <w:r w:rsidR="00CC7FA4">
        <w:lastRenderedPageBreak/>
        <w:t>dados</w:t>
      </w:r>
      <w:r w:rsidR="00D24B28">
        <w:t xml:space="preserve"> (como informações do paciente, exames </w:t>
      </w:r>
      <w:r w:rsidR="0054249C">
        <w:t>de laboratório e informações administrativas, por exemplo)</w:t>
      </w:r>
      <w:r w:rsidR="00CC7FA4">
        <w:t>, podendo ser armazenas e intercambiadas no formato JSON</w:t>
      </w:r>
      <w:r w:rsidR="00811858">
        <w:t xml:space="preserve"> (Eisenstein </w:t>
      </w:r>
      <w:r w:rsidR="00811858" w:rsidRPr="00312679">
        <w:rPr>
          <w:i/>
          <w:iCs/>
        </w:rPr>
        <w:t>et al.</w:t>
      </w:r>
      <w:r w:rsidR="00811858">
        <w:rPr>
          <w:i/>
          <w:iCs/>
        </w:rPr>
        <w:t xml:space="preserve">, </w:t>
      </w:r>
      <w:r w:rsidR="00811858">
        <w:t>2021)</w:t>
      </w:r>
      <w:r w:rsidR="00CC7FA4">
        <w:t>.</w:t>
      </w:r>
    </w:p>
    <w:p w14:paraId="2F59B085" w14:textId="556CD568" w:rsidR="00811858" w:rsidRDefault="00811858" w:rsidP="00811858">
      <w:pPr>
        <w:pStyle w:val="Ttulo2"/>
      </w:pPr>
      <w:r>
        <w:t>MICRO SERVIÇOS</w:t>
      </w:r>
    </w:p>
    <w:p w14:paraId="50663A20" w14:textId="35C01178" w:rsidR="00811858" w:rsidRDefault="00FC54CE" w:rsidP="00167A9A">
      <w:pPr>
        <w:pStyle w:val="TF-TEXTO"/>
      </w:pPr>
      <w:r>
        <w:t>Bezerra</w:t>
      </w:r>
      <w:r w:rsidR="00FE520C">
        <w:t xml:space="preserve"> </w:t>
      </w:r>
      <w:r w:rsidR="00FE520C" w:rsidRPr="00FE520C">
        <w:rPr>
          <w:i/>
          <w:iCs/>
        </w:rPr>
        <w:t>et al.</w:t>
      </w:r>
      <w:r w:rsidR="00FE520C">
        <w:t xml:space="preserve"> (2023)</w:t>
      </w:r>
      <w:r w:rsidR="003B35E9">
        <w:t xml:space="preserve"> define</w:t>
      </w:r>
      <w:r w:rsidR="00D04ADA">
        <w:t>m</w:t>
      </w:r>
      <w:r w:rsidR="00FE520C">
        <w:t xml:space="preserve"> </w:t>
      </w:r>
      <w:r w:rsidR="00D033B2" w:rsidRPr="00D033B2">
        <w:t>a arquitetura de micro</w:t>
      </w:r>
      <w:r w:rsidR="00DD499E">
        <w:t xml:space="preserve"> </w:t>
      </w:r>
      <w:r w:rsidR="00D033B2" w:rsidRPr="00D033B2">
        <w:t>serviços</w:t>
      </w:r>
      <w:r w:rsidR="00EB52DC">
        <w:t xml:space="preserve"> como mecanismo essencial para sistemas interoperáveis para a troca de dados de saúde</w:t>
      </w:r>
      <w:r w:rsidR="00D033B2" w:rsidRPr="00D033B2">
        <w:t xml:space="preserve"> devido à sua capacidade de promover a escalabilidade, flexibilidade e modularidade dos sistemas.</w:t>
      </w:r>
      <w:r w:rsidR="00EC1B51">
        <w:t xml:space="preserve"> </w:t>
      </w:r>
      <w:r w:rsidR="00811858">
        <w:t xml:space="preserve">Esta arquitetura visa separar sistemas complexos e fortemente acoplados, conhecidos como monolitos, em funcionalidades menores (Araújo </w:t>
      </w:r>
      <w:r w:rsidR="00811858" w:rsidRPr="00811858">
        <w:rPr>
          <w:i/>
          <w:iCs/>
        </w:rPr>
        <w:t>et al.</w:t>
      </w:r>
      <w:r w:rsidR="00811858">
        <w:t>, 2020).</w:t>
      </w:r>
      <w:r w:rsidR="003D05F3">
        <w:t xml:space="preserve"> Desta forma, cada micro serviço é responsável por uma função específica, cada um contendo suas próprias regras de negócio, trazendo flexibilidade no uso de novas tecnologias e aumentando a escalabilidade e desacoplamento (Araújo </w:t>
      </w:r>
      <w:r w:rsidR="003D05F3" w:rsidRPr="00811858">
        <w:rPr>
          <w:i/>
          <w:iCs/>
        </w:rPr>
        <w:t>et al.</w:t>
      </w:r>
      <w:r w:rsidR="003D05F3">
        <w:t xml:space="preserve">, 2020). A </w:t>
      </w:r>
      <w:r w:rsidR="003D05F3">
        <w:fldChar w:fldCharType="begin"/>
      </w:r>
      <w:r w:rsidR="003D05F3">
        <w:instrText xml:space="preserve"> REF _Ref169645922 \h </w:instrText>
      </w:r>
      <w:r w:rsidR="003D05F3">
        <w:fldChar w:fldCharType="separate"/>
      </w:r>
      <w:r w:rsidR="00B2236F">
        <w:rPr>
          <w:b/>
          <w:bCs/>
        </w:rPr>
        <w:t>Erro! Fonte de referência não encontrada.</w:t>
      </w:r>
      <w:r w:rsidR="003D05F3">
        <w:fldChar w:fldCharType="end"/>
      </w:r>
      <w:r w:rsidR="003D05F3">
        <w:t xml:space="preserve"> mostra um modelo de sistema desenvolvido utilizando um conjunto de micro serviços.</w:t>
      </w:r>
    </w:p>
    <w:p w14:paraId="411B1B5D" w14:textId="218ACBF0" w:rsidR="003D05F3" w:rsidRDefault="003D05F3" w:rsidP="003D05F3">
      <w:pPr>
        <w:pStyle w:val="TF-LEGENDA"/>
      </w:pPr>
      <w:bookmarkStart w:id="48" w:name="_Ref169646098"/>
      <w:r>
        <w:t xml:space="preserve">Figura </w:t>
      </w:r>
      <w:r w:rsidR="009F7C94">
        <w:fldChar w:fldCharType="begin"/>
      </w:r>
      <w:r w:rsidR="009F7C94">
        <w:instrText xml:space="preserve"> SEQ Figura \* ARABIC </w:instrText>
      </w:r>
      <w:r w:rsidR="009F7C94">
        <w:fldChar w:fldCharType="separate"/>
      </w:r>
      <w:r w:rsidR="00B2236F">
        <w:rPr>
          <w:noProof/>
        </w:rPr>
        <w:t>3</w:t>
      </w:r>
      <w:r w:rsidR="009F7C94">
        <w:rPr>
          <w:noProof/>
        </w:rPr>
        <w:fldChar w:fldCharType="end"/>
      </w:r>
      <w:bookmarkEnd w:id="48"/>
      <w:r w:rsidRPr="006D755B">
        <w:t xml:space="preserve"> - Exemplo de Arquiteturas Monolíticas e Micro serviços</w:t>
      </w:r>
      <w:r>
        <w:t>.</w:t>
      </w:r>
    </w:p>
    <w:p w14:paraId="485ACB3C" w14:textId="77777777" w:rsidR="003D05F3" w:rsidRDefault="003D05F3" w:rsidP="003D05F3">
      <w:pPr>
        <w:pStyle w:val="TF-FIGURA"/>
      </w:pPr>
      <w:r w:rsidRPr="003D05F3">
        <w:rPr>
          <w:noProof/>
        </w:rPr>
        <w:drawing>
          <wp:inline distT="0" distB="0" distL="0" distR="0" wp14:anchorId="1263D446" wp14:editId="3CB8A387">
            <wp:extent cx="2654490" cy="2446747"/>
            <wp:effectExtent l="19050" t="19050" r="12700" b="1079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5646" cy="2457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6DD57" w14:textId="4608FE4A" w:rsidR="003D05F3" w:rsidRDefault="003D05F3" w:rsidP="00EC1ADB">
      <w:pPr>
        <w:pStyle w:val="TF-FONTE"/>
      </w:pPr>
      <w:r>
        <w:t>Fonte</w:t>
      </w:r>
      <w:r w:rsidR="00EC1ADB">
        <w:t xml:space="preserve">: Araújo </w:t>
      </w:r>
      <w:r w:rsidR="00EC1ADB" w:rsidRPr="00811858">
        <w:rPr>
          <w:i/>
          <w:iCs/>
        </w:rPr>
        <w:t>et al.</w:t>
      </w:r>
      <w:r w:rsidR="00EC1ADB">
        <w:t xml:space="preserve"> (2020).</w:t>
      </w:r>
    </w:p>
    <w:p w14:paraId="51D69D78" w14:textId="0ED97638" w:rsidR="00F120A6" w:rsidRDefault="00EC1ADB" w:rsidP="00167A9A">
      <w:pPr>
        <w:pStyle w:val="TF-TEXTO"/>
      </w:pPr>
      <w:r>
        <w:t>Além</w:t>
      </w:r>
      <w:r w:rsidR="002514C2">
        <w:t xml:space="preserve"> </w:t>
      </w:r>
      <w:r>
        <w:t>d</w:t>
      </w:r>
      <w:r w:rsidR="002514C2">
        <w:t xml:space="preserve">isso, </w:t>
      </w:r>
      <w:r w:rsidR="00791127">
        <w:t xml:space="preserve">o uso de uma arquitetura </w:t>
      </w:r>
      <w:proofErr w:type="spellStart"/>
      <w:r w:rsidR="00791127">
        <w:t>RESTful</w:t>
      </w:r>
      <w:proofErr w:type="spellEnd"/>
      <w:r w:rsidR="00DB1B01">
        <w:t xml:space="preserve"> possibilitam a transmissão e o processamento </w:t>
      </w:r>
      <w:r w:rsidR="002811D8">
        <w:t xml:space="preserve">de grandes volumes de dados de forma </w:t>
      </w:r>
      <w:r w:rsidR="00DB1B01">
        <w:t>mais rápid</w:t>
      </w:r>
      <w:r w:rsidR="002811D8">
        <w:t xml:space="preserve">a </w:t>
      </w:r>
      <w:r w:rsidR="0044766F">
        <w:t>do que arquitetura</w:t>
      </w:r>
      <w:r w:rsidR="0065154C">
        <w:t xml:space="preserve">s como Web Services </w:t>
      </w:r>
      <w:proofErr w:type="spellStart"/>
      <w:r w:rsidR="0065154C">
        <w:t>Description</w:t>
      </w:r>
      <w:proofErr w:type="spellEnd"/>
      <w:r w:rsidR="0065154C">
        <w:t xml:space="preserve"> </w:t>
      </w:r>
      <w:proofErr w:type="spellStart"/>
      <w:r w:rsidR="0065154C">
        <w:t>Language</w:t>
      </w:r>
      <w:proofErr w:type="spellEnd"/>
      <w:r w:rsidR="0065154C">
        <w:t xml:space="preserve"> </w:t>
      </w:r>
      <w:r w:rsidR="00676697">
        <w:t xml:space="preserve">(WSDL) </w:t>
      </w:r>
      <w:r w:rsidR="0065154C">
        <w:t xml:space="preserve">e </w:t>
      </w:r>
      <w:proofErr w:type="spellStart"/>
      <w:r w:rsidR="00676697" w:rsidRPr="00676697">
        <w:t>Simple</w:t>
      </w:r>
      <w:proofErr w:type="spellEnd"/>
      <w:r w:rsidR="00676697" w:rsidRPr="00676697">
        <w:t xml:space="preserve"> </w:t>
      </w:r>
      <w:proofErr w:type="spellStart"/>
      <w:r w:rsidR="00676697" w:rsidRPr="00676697">
        <w:t>Object</w:t>
      </w:r>
      <w:proofErr w:type="spellEnd"/>
      <w:r w:rsidR="00676697" w:rsidRPr="00676697">
        <w:t xml:space="preserve"> Access </w:t>
      </w:r>
      <w:proofErr w:type="spellStart"/>
      <w:r w:rsidR="00676697" w:rsidRPr="00676697">
        <w:t>Protocol</w:t>
      </w:r>
      <w:proofErr w:type="spellEnd"/>
      <w:r w:rsidR="0075703A">
        <w:t xml:space="preserve"> (SOAP)</w:t>
      </w:r>
      <w:r w:rsidR="007461AD">
        <w:t xml:space="preserve"> e facilitam o desenvolvimento </w:t>
      </w:r>
      <w:r w:rsidR="009D3EE7">
        <w:t>de aplicações</w:t>
      </w:r>
      <w:r w:rsidR="00E76FA9">
        <w:t xml:space="preserve"> modernas e escaláveis (</w:t>
      </w:r>
      <w:proofErr w:type="spellStart"/>
      <w:r w:rsidR="00E76FA9">
        <w:t>Bender</w:t>
      </w:r>
      <w:proofErr w:type="spellEnd"/>
      <w:r>
        <w:t xml:space="preserve"> e </w:t>
      </w:r>
      <w:proofErr w:type="spellStart"/>
      <w:r>
        <w:t>Sartipi</w:t>
      </w:r>
      <w:proofErr w:type="spellEnd"/>
      <w:r w:rsidR="007B2099">
        <w:t xml:space="preserve">, </w:t>
      </w:r>
      <w:r w:rsidR="00E76FA9">
        <w:t>20</w:t>
      </w:r>
      <w:r w:rsidR="007B2099">
        <w:t>13)</w:t>
      </w:r>
      <w:r w:rsidR="00676697">
        <w:t>.</w:t>
      </w:r>
      <w:r>
        <w:t xml:space="preserve"> Assim, </w:t>
      </w:r>
      <w:r w:rsidR="00940376">
        <w:t xml:space="preserve">tecnologias atuais como a linguagem de programação Python possuí bibliotecas e frameworks que possibilitam o desenvolvimento de micro serviços como o </w:t>
      </w:r>
      <w:proofErr w:type="spellStart"/>
      <w:r w:rsidR="00940376">
        <w:t>Flask</w:t>
      </w:r>
      <w:proofErr w:type="spellEnd"/>
      <w:r w:rsidR="00940376">
        <w:t>. Este framework</w:t>
      </w:r>
      <w:r w:rsidR="00171146">
        <w:t xml:space="preserve"> fornece as funcionalidades necessárias para gerenciar as requisições HTTP e conexões com outros sistemas como banco de dados (</w:t>
      </w:r>
      <w:proofErr w:type="spellStart"/>
      <w:r w:rsidR="00171146">
        <w:t>Ziadé</w:t>
      </w:r>
      <w:proofErr w:type="spellEnd"/>
      <w:r w:rsidR="00171146">
        <w:t>, 2017, p. 34-37).</w:t>
      </w:r>
    </w:p>
    <w:p w14:paraId="23642AA2" w14:textId="6A33C4E6" w:rsidR="004C7742" w:rsidRDefault="0095768C" w:rsidP="00167A9A">
      <w:pPr>
        <w:pStyle w:val="TF-TEXTO"/>
      </w:pPr>
      <w:r>
        <w:t>A</w:t>
      </w:r>
      <w:r w:rsidR="007639A0">
        <w:t xml:space="preserve"> arquitetura</w:t>
      </w:r>
      <w:r>
        <w:t xml:space="preserve"> </w:t>
      </w:r>
      <w:proofErr w:type="spellStart"/>
      <w:r>
        <w:t>RESTful</w:t>
      </w:r>
      <w:proofErr w:type="spellEnd"/>
      <w:r w:rsidR="00FE26E1">
        <w:t xml:space="preserve"> segue</w:t>
      </w:r>
      <w:r w:rsidR="00F02C4D">
        <w:t xml:space="preserve"> o princípio de transferência de </w:t>
      </w:r>
      <w:r w:rsidR="00C37003">
        <w:t>informações</w:t>
      </w:r>
      <w:r w:rsidR="008976D5">
        <w:t xml:space="preserve"> através d</w:t>
      </w:r>
      <w:r w:rsidR="00C37003">
        <w:t>os formatos</w:t>
      </w:r>
      <w:r w:rsidR="008976D5">
        <w:t xml:space="preserve"> </w:t>
      </w:r>
      <w:proofErr w:type="spellStart"/>
      <w:r w:rsidR="008976D5">
        <w:t>eXtensible</w:t>
      </w:r>
      <w:proofErr w:type="spellEnd"/>
      <w:r w:rsidR="008976D5">
        <w:t xml:space="preserve"> Markup </w:t>
      </w:r>
      <w:proofErr w:type="spellStart"/>
      <w:r w:rsidR="008976D5">
        <w:t>Language</w:t>
      </w:r>
      <w:proofErr w:type="spellEnd"/>
      <w:r w:rsidR="008976D5">
        <w:t xml:space="preserve"> (XML) e JSON</w:t>
      </w:r>
      <w:r w:rsidR="00EC2A1E">
        <w:t xml:space="preserve">. </w:t>
      </w:r>
      <w:r w:rsidR="002C261C">
        <w:t xml:space="preserve">Estes </w:t>
      </w:r>
      <w:r w:rsidR="00EC2A1E">
        <w:t>permitem</w:t>
      </w:r>
      <w:r w:rsidR="001E4383">
        <w:t xml:space="preserve"> o processamento e a transmissão </w:t>
      </w:r>
      <w:r w:rsidR="00815568">
        <w:t>dos dados rapidamente e são suportados p</w:t>
      </w:r>
      <w:r w:rsidR="001C5B05">
        <w:t xml:space="preserve">or diferentes plataformas como dispositivos móveis </w:t>
      </w:r>
      <w:r w:rsidR="00622E39">
        <w:t>e sistemas web (</w:t>
      </w:r>
      <w:proofErr w:type="spellStart"/>
      <w:r w:rsidR="00622E39">
        <w:t>Bender</w:t>
      </w:r>
      <w:proofErr w:type="spellEnd"/>
      <w:r w:rsidR="00622E39">
        <w:t xml:space="preserve"> e </w:t>
      </w:r>
      <w:proofErr w:type="spellStart"/>
      <w:r w:rsidR="00622E39">
        <w:t>Sartipi</w:t>
      </w:r>
      <w:proofErr w:type="spellEnd"/>
      <w:r w:rsidR="00622E39">
        <w:t xml:space="preserve">, 2013). </w:t>
      </w:r>
      <w:r w:rsidR="00436A01">
        <w:t xml:space="preserve">Paralelamente, </w:t>
      </w:r>
      <w:r w:rsidR="004C229F">
        <w:t xml:space="preserve">a biblioteca </w:t>
      </w:r>
      <w:proofErr w:type="spellStart"/>
      <w:r w:rsidR="004C229F">
        <w:t>fhir.resources</w:t>
      </w:r>
      <w:proofErr w:type="spellEnd"/>
      <w:r w:rsidR="004C229F">
        <w:t xml:space="preserve"> </w:t>
      </w:r>
      <w:r w:rsidR="00E76F65">
        <w:t>possui suporte para realizar</w:t>
      </w:r>
      <w:r w:rsidR="00F2362E">
        <w:t xml:space="preserve"> a leitura e </w:t>
      </w:r>
      <w:r w:rsidR="0050259A">
        <w:t>gerenciamento</w:t>
      </w:r>
      <w:r w:rsidR="00F2362E">
        <w:t xml:space="preserve"> </w:t>
      </w:r>
      <w:r w:rsidR="00A053DB">
        <w:t xml:space="preserve">dos Recursos FHIR, também </w:t>
      </w:r>
      <w:r w:rsidR="009565B4">
        <w:t xml:space="preserve">desenvolvidos </w:t>
      </w:r>
      <w:r w:rsidR="0050259A">
        <w:t>n</w:t>
      </w:r>
      <w:r w:rsidR="009565B4">
        <w:t>o</w:t>
      </w:r>
      <w:r w:rsidR="009D44BC">
        <w:t>s</w:t>
      </w:r>
      <w:r w:rsidR="009565B4">
        <w:t xml:space="preserve"> formato</w:t>
      </w:r>
      <w:r w:rsidR="009D44BC">
        <w:t>s XML e</w:t>
      </w:r>
      <w:r w:rsidR="009565B4">
        <w:t xml:space="preserve"> JSON</w:t>
      </w:r>
      <w:r w:rsidR="004B3A00">
        <w:t xml:space="preserve">, </w:t>
      </w:r>
      <w:r w:rsidR="00B6251A">
        <w:t xml:space="preserve">o que possibilita o </w:t>
      </w:r>
      <w:r w:rsidR="004B3A00">
        <w:t>trabalh</w:t>
      </w:r>
      <w:r w:rsidR="00B6251A">
        <w:t>o</w:t>
      </w:r>
      <w:r w:rsidR="004B3A00">
        <w:t xml:space="preserve"> em conjunto com o framework </w:t>
      </w:r>
      <w:proofErr w:type="spellStart"/>
      <w:r w:rsidR="004B3A00">
        <w:t>Flask</w:t>
      </w:r>
      <w:proofErr w:type="spellEnd"/>
      <w:r w:rsidR="004B3A00">
        <w:t>.</w:t>
      </w:r>
    </w:p>
    <w:p w14:paraId="6FEAE5C1" w14:textId="7855DEA8" w:rsidR="00451B94" w:rsidRDefault="00451B94" w:rsidP="00F83A19">
      <w:pPr>
        <w:pStyle w:val="TF-refernciasbibliogrficasTTULO"/>
      </w:pPr>
      <w:r>
        <w:t>Referências</w:t>
      </w:r>
      <w:bookmarkEnd w:id="47"/>
    </w:p>
    <w:p w14:paraId="4D673343" w14:textId="4A07CDF1" w:rsidR="00B6003B" w:rsidRPr="00F9316B" w:rsidRDefault="00B6003B" w:rsidP="009E71AD">
      <w:pPr>
        <w:pStyle w:val="TF-REFERNCIASITEM0"/>
        <w:rPr>
          <w:lang w:val="en-US"/>
        </w:rPr>
      </w:pPr>
      <w:r>
        <w:t xml:space="preserve">ABILOWO, </w:t>
      </w:r>
      <w:proofErr w:type="spellStart"/>
      <w:r>
        <w:t>Krisanto</w:t>
      </w:r>
      <w:proofErr w:type="spellEnd"/>
      <w:r>
        <w:t xml:space="preserve"> </w:t>
      </w:r>
      <w:r w:rsidRPr="007358CC">
        <w:rPr>
          <w:i/>
          <w:iCs/>
        </w:rPr>
        <w:t>et al</w:t>
      </w:r>
      <w:r>
        <w:t>.</w:t>
      </w:r>
      <w:r w:rsidRPr="00E85648">
        <w:t xml:space="preserve"> </w:t>
      </w:r>
      <w:r w:rsidRPr="00F9316B">
        <w:rPr>
          <w:lang w:val="en-US"/>
        </w:rPr>
        <w:t xml:space="preserve">Data Integration and Interoperability Problems of HL7 FHIR Implementation and Potential Solutions: A Systematic Literature Review. In: </w:t>
      </w:r>
      <w:r w:rsidRPr="00F9316B">
        <w:rPr>
          <w:caps/>
          <w:lang w:val="en-US"/>
        </w:rPr>
        <w:t xml:space="preserve">International Conference on Informatics and Computational Sciences (ICICoS), </w:t>
      </w:r>
      <w:r w:rsidRPr="00F9316B">
        <w:rPr>
          <w:lang w:val="en-US"/>
        </w:rPr>
        <w:t xml:space="preserve">2021. </w:t>
      </w:r>
      <w:r w:rsidRPr="006F27F1">
        <w:rPr>
          <w:b/>
          <w:lang w:val="en-US"/>
        </w:rPr>
        <w:t>Proceedings…</w:t>
      </w:r>
      <w:r w:rsidRPr="00F9316B">
        <w:rPr>
          <w:lang w:val="en-US"/>
        </w:rPr>
        <w:t>, Semarang, Indonesia, 2021, p. 293-298.</w:t>
      </w:r>
    </w:p>
    <w:p w14:paraId="3A4ACE5F" w14:textId="6A58B5B3" w:rsidR="00BA5E50" w:rsidRDefault="00BA5E50" w:rsidP="009E71AD">
      <w:pPr>
        <w:pStyle w:val="TF-REFERNCIASITEM0"/>
        <w:rPr>
          <w:lang w:val="en-US"/>
        </w:rPr>
      </w:pPr>
      <w:r w:rsidRPr="00F9316B">
        <w:rPr>
          <w:lang w:val="en-US"/>
        </w:rPr>
        <w:t>AMELER</w:t>
      </w:r>
      <w:r w:rsidR="00E1228F" w:rsidRPr="00F9316B">
        <w:rPr>
          <w:lang w:val="en-US"/>
        </w:rPr>
        <w:t>, Tim; HOUTA, Salima; SURGES, Rainer. Use of HL7 FHIR to structure data in epilepsy self-management applications</w:t>
      </w:r>
      <w:r w:rsidR="004E1243" w:rsidRPr="00F9316B">
        <w:rPr>
          <w:lang w:val="en-US"/>
        </w:rPr>
        <w:t xml:space="preserve">. In: </w:t>
      </w:r>
      <w:r w:rsidR="00CE3640" w:rsidRPr="00F9316B">
        <w:rPr>
          <w:caps/>
          <w:lang w:val="en-US"/>
        </w:rPr>
        <w:t xml:space="preserve">IEEE International Conference on Wireless and Mobile Computing, Networking And Communications (WiMob), 2019. </w:t>
      </w:r>
      <w:r w:rsidR="00CE3640" w:rsidRPr="00F9316B">
        <w:rPr>
          <w:b/>
          <w:bCs/>
          <w:lang w:val="en-US"/>
        </w:rPr>
        <w:t>Proceedings...</w:t>
      </w:r>
      <w:r w:rsidR="00CE3640" w:rsidRPr="00F9316B">
        <w:rPr>
          <w:lang w:val="en-US"/>
        </w:rPr>
        <w:t xml:space="preserve">, </w:t>
      </w:r>
      <w:r w:rsidR="00AD1E44" w:rsidRPr="00F9316B">
        <w:rPr>
          <w:lang w:val="en-US"/>
        </w:rPr>
        <w:t>Barcelona, Spain, 2019, p. 111-115.</w:t>
      </w:r>
    </w:p>
    <w:p w14:paraId="3BB8B5EA" w14:textId="1D59188A" w:rsidR="004B3761" w:rsidRPr="00216F78" w:rsidRDefault="00402687" w:rsidP="009E71AD">
      <w:pPr>
        <w:pStyle w:val="TF-REFERNCIASITEM0"/>
        <w:rPr>
          <w:b/>
          <w:bCs/>
          <w:lang w:val="en-US"/>
        </w:rPr>
      </w:pPr>
      <w:r>
        <w:rPr>
          <w:lang w:val="en-US"/>
        </w:rPr>
        <w:t>ARAÚJO</w:t>
      </w:r>
      <w:r w:rsidR="004C73BA">
        <w:rPr>
          <w:lang w:val="en-US"/>
        </w:rPr>
        <w:t xml:space="preserve">, André </w:t>
      </w:r>
      <w:proofErr w:type="spellStart"/>
      <w:r w:rsidR="004C73BA">
        <w:rPr>
          <w:lang w:val="en-US"/>
        </w:rPr>
        <w:t>Magno</w:t>
      </w:r>
      <w:proofErr w:type="spellEnd"/>
      <w:r w:rsidR="004C73BA">
        <w:rPr>
          <w:lang w:val="en-US"/>
        </w:rPr>
        <w:t xml:space="preserve"> De Costa. </w:t>
      </w:r>
      <w:r w:rsidR="004C73BA" w:rsidRPr="004C73BA">
        <w:rPr>
          <w:i/>
          <w:iCs/>
          <w:lang w:val="en-US"/>
        </w:rPr>
        <w:t>et al.</w:t>
      </w:r>
      <w:r w:rsidR="004C73BA">
        <w:rPr>
          <w:i/>
          <w:iCs/>
          <w:lang w:val="en-US"/>
        </w:rPr>
        <w:t xml:space="preserve"> </w:t>
      </w:r>
      <w:r w:rsidR="004C73BA" w:rsidRPr="004C73BA">
        <w:rPr>
          <w:lang w:val="en-US"/>
        </w:rPr>
        <w:t xml:space="preserve">A Decoupled Health Software Architecture Using Microservices </w:t>
      </w:r>
      <w:proofErr w:type="gramStart"/>
      <w:r w:rsidR="004C73BA" w:rsidRPr="004C73BA">
        <w:rPr>
          <w:lang w:val="en-US"/>
        </w:rPr>
        <w:t>And</w:t>
      </w:r>
      <w:proofErr w:type="gramEnd"/>
      <w:r w:rsidR="004C73BA" w:rsidRPr="004C73BA">
        <w:rPr>
          <w:lang w:val="en-US"/>
        </w:rPr>
        <w:t xml:space="preserve"> </w:t>
      </w:r>
      <w:proofErr w:type="spellStart"/>
      <w:r w:rsidR="004C73BA" w:rsidRPr="004C73BA">
        <w:rPr>
          <w:lang w:val="en-US"/>
        </w:rPr>
        <w:t>OpenEHR</w:t>
      </w:r>
      <w:proofErr w:type="spellEnd"/>
      <w:r w:rsidR="004C73BA" w:rsidRPr="004C73BA">
        <w:rPr>
          <w:lang w:val="en-US"/>
        </w:rPr>
        <w:t xml:space="preserve"> Archetypes</w:t>
      </w:r>
      <w:r w:rsidR="001B70FD">
        <w:rPr>
          <w:lang w:val="en-US"/>
        </w:rPr>
        <w:t xml:space="preserve">. </w:t>
      </w:r>
      <w:r w:rsidR="00661463" w:rsidRPr="00216F78">
        <w:rPr>
          <w:b/>
          <w:bCs/>
          <w:lang w:val="en-US"/>
        </w:rPr>
        <w:t>International Journal of Computer Applications</w:t>
      </w:r>
      <w:r w:rsidR="00216F78" w:rsidRPr="00216F78">
        <w:rPr>
          <w:lang w:val="en-US"/>
        </w:rPr>
        <w:t>,</w:t>
      </w:r>
      <w:r w:rsidR="00216F78">
        <w:rPr>
          <w:lang w:val="en-US"/>
        </w:rPr>
        <w:t xml:space="preserve"> </w:t>
      </w:r>
      <w:r w:rsidR="00302465">
        <w:rPr>
          <w:lang w:val="en-US"/>
        </w:rPr>
        <w:t>New York, v. 176</w:t>
      </w:r>
      <w:r w:rsidR="00E60D81">
        <w:rPr>
          <w:lang w:val="en-US"/>
        </w:rPr>
        <w:t>, n. 28</w:t>
      </w:r>
      <w:r w:rsidR="00BA5090">
        <w:rPr>
          <w:lang w:val="en-US"/>
        </w:rPr>
        <w:t xml:space="preserve">, p. 21-29, </w:t>
      </w:r>
      <w:r w:rsidR="003E037C">
        <w:rPr>
          <w:lang w:val="en-US"/>
        </w:rPr>
        <w:t>j</w:t>
      </w:r>
      <w:r w:rsidR="00BA5090">
        <w:rPr>
          <w:lang w:val="en-US"/>
        </w:rPr>
        <w:t>un</w:t>
      </w:r>
      <w:r w:rsidR="003E037C">
        <w:rPr>
          <w:lang w:val="en-US"/>
        </w:rPr>
        <w:t>. 2020.</w:t>
      </w:r>
    </w:p>
    <w:p w14:paraId="566DC344" w14:textId="55310972" w:rsidR="00137D7B" w:rsidRPr="00F9316B" w:rsidRDefault="002C3E59" w:rsidP="009E71AD">
      <w:pPr>
        <w:pStyle w:val="TF-REFERNCIASITEM0"/>
        <w:rPr>
          <w:lang w:val="en-US"/>
        </w:rPr>
      </w:pPr>
      <w:r w:rsidRPr="00F9316B">
        <w:rPr>
          <w:lang w:val="en-US"/>
        </w:rPr>
        <w:t xml:space="preserve">BENDER, </w:t>
      </w:r>
      <w:r w:rsidR="00137D7B" w:rsidRPr="00F9316B">
        <w:rPr>
          <w:lang w:val="en-US"/>
        </w:rPr>
        <w:t>D</w:t>
      </w:r>
      <w:r w:rsidRPr="00F9316B">
        <w:rPr>
          <w:lang w:val="en-US"/>
        </w:rPr>
        <w:t>uane;</w:t>
      </w:r>
      <w:r w:rsidR="008D4611" w:rsidRPr="00F9316B">
        <w:rPr>
          <w:lang w:val="en-US"/>
        </w:rPr>
        <w:t xml:space="preserve"> SARTIPI, Kamran.</w:t>
      </w:r>
      <w:r w:rsidR="00137D7B" w:rsidRPr="00F9316B">
        <w:rPr>
          <w:lang w:val="en-US"/>
        </w:rPr>
        <w:t xml:space="preserve"> HL7 FHIR: An Agile and RESTful approach to healthcare information </w:t>
      </w:r>
      <w:r w:rsidR="00BB4A41" w:rsidRPr="00F9316B">
        <w:rPr>
          <w:lang w:val="en-US"/>
        </w:rPr>
        <w:t>Exchange. In:</w:t>
      </w:r>
      <w:r w:rsidR="00137D7B" w:rsidRPr="00F9316B">
        <w:rPr>
          <w:lang w:val="en-US"/>
        </w:rPr>
        <w:t xml:space="preserve"> </w:t>
      </w:r>
      <w:r w:rsidR="00DB03F0" w:rsidRPr="00F9316B">
        <w:rPr>
          <w:caps/>
          <w:lang w:val="en-US"/>
        </w:rPr>
        <w:t>Annual IEEE Symposium on Computer-Based Medical Systems</w:t>
      </w:r>
      <w:r w:rsidR="00A16CDD" w:rsidRPr="00F9316B">
        <w:rPr>
          <w:caps/>
          <w:lang w:val="en-US"/>
        </w:rPr>
        <w:t>, 2013</w:t>
      </w:r>
      <w:r w:rsidR="00DB03F0" w:rsidRPr="00F9316B">
        <w:rPr>
          <w:lang w:val="en-US"/>
        </w:rPr>
        <w:t xml:space="preserve">. </w:t>
      </w:r>
      <w:r w:rsidR="00B6003B" w:rsidRPr="006F27F1">
        <w:rPr>
          <w:b/>
          <w:lang w:val="en-US"/>
        </w:rPr>
        <w:t>Proceedings…</w:t>
      </w:r>
      <w:r w:rsidR="00137D7B" w:rsidRPr="00F9316B">
        <w:rPr>
          <w:lang w:val="en-US"/>
        </w:rPr>
        <w:t>, Porto, Portugal, 2013</w:t>
      </w:r>
      <w:r w:rsidR="002907EB" w:rsidRPr="00F9316B">
        <w:rPr>
          <w:lang w:val="en-US"/>
        </w:rPr>
        <w:t>.</w:t>
      </w:r>
      <w:r w:rsidR="00137D7B" w:rsidRPr="00F9316B">
        <w:rPr>
          <w:lang w:val="en-US"/>
        </w:rPr>
        <w:t xml:space="preserve"> p. 326-331.</w:t>
      </w:r>
    </w:p>
    <w:p w14:paraId="4E4960BB" w14:textId="522C8A2F" w:rsidR="00FC54CE" w:rsidRDefault="00FC54CE" w:rsidP="009E71AD">
      <w:pPr>
        <w:pStyle w:val="TF-REFERNCIASITEM0"/>
        <w:rPr>
          <w:lang w:val="en-US"/>
        </w:rPr>
      </w:pPr>
      <w:r w:rsidRPr="00112870">
        <w:lastRenderedPageBreak/>
        <w:t>BEZERRA, Marcus M.</w:t>
      </w:r>
      <w:r w:rsidR="001F7A91" w:rsidRPr="00112870">
        <w:t xml:space="preserve"> </w:t>
      </w:r>
      <w:r w:rsidR="001F7A91" w:rsidRPr="00171146">
        <w:rPr>
          <w:i/>
          <w:iCs/>
        </w:rPr>
        <w:t>et al.</w:t>
      </w:r>
      <w:r w:rsidR="001F7A91" w:rsidRPr="00112870">
        <w:t xml:space="preserve"> </w:t>
      </w:r>
      <w:r w:rsidR="001F7A91" w:rsidRPr="00F9316B">
        <w:rPr>
          <w:lang w:val="en-US"/>
        </w:rPr>
        <w:t>An Interoperable Microservices Architecture for</w:t>
      </w:r>
      <w:r w:rsidR="00820D69" w:rsidRPr="00F9316B">
        <w:rPr>
          <w:lang w:val="en-US"/>
        </w:rPr>
        <w:t xml:space="preserve"> </w:t>
      </w:r>
      <w:r w:rsidR="001F7A91" w:rsidRPr="00F9316B">
        <w:rPr>
          <w:lang w:val="en-US"/>
        </w:rPr>
        <w:t>Healthcare Data Exchange.</w:t>
      </w:r>
      <w:r w:rsidR="00406595" w:rsidRPr="00F9316B">
        <w:rPr>
          <w:lang w:val="en-US"/>
        </w:rPr>
        <w:t xml:space="preserve"> In: </w:t>
      </w:r>
      <w:r w:rsidR="00406595" w:rsidRPr="00F9316B">
        <w:rPr>
          <w:caps/>
          <w:lang w:val="en-US"/>
        </w:rPr>
        <w:t>Barolli, L. (eds) Advanced Information Networking and Applications</w:t>
      </w:r>
      <w:r w:rsidR="00406595" w:rsidRPr="00F9316B">
        <w:rPr>
          <w:lang w:val="en-US"/>
        </w:rPr>
        <w:t>, AINA 2023. Lecture Notes in Networks and Systems</w:t>
      </w:r>
      <w:r w:rsidR="0071617B" w:rsidRPr="00F9316B">
        <w:rPr>
          <w:lang w:val="en-US"/>
        </w:rPr>
        <w:t>.</w:t>
      </w:r>
      <w:r w:rsidR="00AE5958" w:rsidRPr="00F9316B">
        <w:rPr>
          <w:lang w:val="en-US"/>
        </w:rPr>
        <w:t xml:space="preserve"> v. </w:t>
      </w:r>
      <w:r w:rsidR="00646F05" w:rsidRPr="00F9316B">
        <w:rPr>
          <w:lang w:val="en-US"/>
        </w:rPr>
        <w:t>655, Springer, Cham, mar. 2023.</w:t>
      </w:r>
    </w:p>
    <w:p w14:paraId="25395AE1" w14:textId="0A89DCFF" w:rsidR="008258EE" w:rsidRPr="00F9316B" w:rsidRDefault="000725CD" w:rsidP="009E71AD">
      <w:pPr>
        <w:pStyle w:val="TF-REFERNCIASITEM0"/>
        <w:rPr>
          <w:lang w:val="en-US"/>
        </w:rPr>
      </w:pPr>
      <w:r>
        <w:rPr>
          <w:lang w:val="en-US"/>
        </w:rPr>
        <w:t>DOYLE, Thomas E.; KOFF, David A.</w:t>
      </w:r>
      <w:r w:rsidR="0069201C">
        <w:rPr>
          <w:lang w:val="en-US"/>
        </w:rPr>
        <w:t xml:space="preserve"> </w:t>
      </w:r>
      <w:r w:rsidR="0069201C" w:rsidRPr="0069201C">
        <w:rPr>
          <w:b/>
          <w:bCs/>
          <w:lang w:val="en-US"/>
        </w:rPr>
        <w:t>Imaging Informatics</w:t>
      </w:r>
      <w:r w:rsidR="0069201C" w:rsidRPr="004B3761">
        <w:rPr>
          <w:lang w:val="en-US"/>
        </w:rPr>
        <w:t>.</w:t>
      </w:r>
      <w:r w:rsidR="004B3761">
        <w:rPr>
          <w:lang w:val="en-US"/>
        </w:rPr>
        <w:t xml:space="preserve"> Elsevier, 2019.</w:t>
      </w:r>
    </w:p>
    <w:p w14:paraId="650BF05D" w14:textId="611F0D35" w:rsidR="00D6090D" w:rsidRPr="00F9316B" w:rsidRDefault="00D6090D" w:rsidP="000C6AA0">
      <w:pPr>
        <w:pStyle w:val="TF-REFERNCIASITEM0"/>
        <w:rPr>
          <w:lang w:val="en-US"/>
        </w:rPr>
      </w:pPr>
      <w:r w:rsidRPr="00F9316B">
        <w:rPr>
          <w:caps/>
          <w:lang w:val="en-US"/>
        </w:rPr>
        <w:t>Eisenstein,</w:t>
      </w:r>
      <w:r w:rsidRPr="00F9316B">
        <w:rPr>
          <w:lang w:val="en-US"/>
        </w:rPr>
        <w:t xml:space="preserve"> E. Evaluating the Coverage of the HL7 ® FHIR ® Standard to Support eSource Data Exchange Implementations for use in Multi-Site Clinical Research Studies. In: </w:t>
      </w:r>
      <w:r w:rsidRPr="00F9316B">
        <w:rPr>
          <w:caps/>
          <w:lang w:val="en-US"/>
        </w:rPr>
        <w:t>AMIA Annual Symposium, 2021</w:t>
      </w:r>
      <w:r w:rsidRPr="00F9316B">
        <w:rPr>
          <w:lang w:val="en-US"/>
        </w:rPr>
        <w:t xml:space="preserve">. </w:t>
      </w:r>
      <w:r w:rsidRPr="00F9316B">
        <w:rPr>
          <w:b/>
          <w:bCs/>
          <w:lang w:val="en-US"/>
        </w:rPr>
        <w:t>Proceedings...</w:t>
      </w:r>
      <w:r w:rsidRPr="00F9316B">
        <w:rPr>
          <w:lang w:val="en-US"/>
        </w:rPr>
        <w:t>,</w:t>
      </w:r>
      <w:r w:rsidRPr="00F9316B">
        <w:rPr>
          <w:b/>
          <w:bCs/>
          <w:lang w:val="en-US"/>
        </w:rPr>
        <w:t xml:space="preserve"> </w:t>
      </w:r>
      <w:r w:rsidR="0016363D" w:rsidRPr="00F9316B">
        <w:rPr>
          <w:lang w:val="en-US"/>
        </w:rPr>
        <w:t>2021. p. 472-481.</w:t>
      </w:r>
    </w:p>
    <w:p w14:paraId="4C2CA97F" w14:textId="17DF1A98" w:rsidR="000C6AA0" w:rsidRPr="00017383" w:rsidRDefault="00663D82" w:rsidP="000C6AA0">
      <w:pPr>
        <w:pStyle w:val="TF-REFERNCIASITEM0"/>
        <w:rPr>
          <w:lang w:val="en-US"/>
        </w:rPr>
      </w:pPr>
      <w:r w:rsidRPr="00F9316B">
        <w:rPr>
          <w:lang w:val="en-US"/>
        </w:rPr>
        <w:t>ESCALONA, M.J.</w:t>
      </w:r>
      <w:r w:rsidR="00ED3769" w:rsidRPr="00F9316B">
        <w:rPr>
          <w:lang w:val="en-US"/>
        </w:rPr>
        <w:t>, et al. Working with the HL7 metamodel in a Model Driven Engineering context.</w:t>
      </w:r>
      <w:r w:rsidR="000C6AA0" w:rsidRPr="00F9316B">
        <w:rPr>
          <w:lang w:val="en-US"/>
        </w:rPr>
        <w:t xml:space="preserve"> </w:t>
      </w:r>
      <w:r w:rsidR="000C6AA0" w:rsidRPr="00017383">
        <w:rPr>
          <w:b/>
          <w:bCs/>
          <w:lang w:val="en-US"/>
        </w:rPr>
        <w:t>Journal of Biomedical Informatics</w:t>
      </w:r>
      <w:r w:rsidR="000C6AA0" w:rsidRPr="00017383">
        <w:rPr>
          <w:lang w:val="en-US"/>
        </w:rPr>
        <w:t>, v. 57</w:t>
      </w:r>
      <w:r w:rsidR="00926B2E" w:rsidRPr="00017383">
        <w:rPr>
          <w:lang w:val="en-US"/>
        </w:rPr>
        <w:t xml:space="preserve">, p. 415-424, </w:t>
      </w:r>
      <w:r w:rsidR="00767F6B" w:rsidRPr="00017383">
        <w:rPr>
          <w:lang w:val="en-US"/>
        </w:rPr>
        <w:t xml:space="preserve">out. </w:t>
      </w:r>
      <w:r w:rsidR="00926B2E" w:rsidRPr="00017383">
        <w:rPr>
          <w:lang w:val="en-US"/>
        </w:rPr>
        <w:t>2015.</w:t>
      </w:r>
    </w:p>
    <w:p w14:paraId="344AD763" w14:textId="27A2E2A0" w:rsidR="00F9316B" w:rsidRPr="00041231" w:rsidRDefault="00EA5A09" w:rsidP="00041231">
      <w:pPr>
        <w:pStyle w:val="TF-REFERNCIASITEM0"/>
      </w:pPr>
      <w:r>
        <w:t>ZIADÉ, Tarek.</w:t>
      </w:r>
      <w:r w:rsidR="0047648A">
        <w:t xml:space="preserve"> </w:t>
      </w:r>
      <w:r w:rsidR="0047648A" w:rsidRPr="0047648A">
        <w:rPr>
          <w:b/>
          <w:bCs/>
        </w:rPr>
        <w:t xml:space="preserve">Python </w:t>
      </w:r>
      <w:proofErr w:type="spellStart"/>
      <w:r w:rsidR="0047648A" w:rsidRPr="0047648A">
        <w:rPr>
          <w:b/>
          <w:bCs/>
        </w:rPr>
        <w:t>Microservices</w:t>
      </w:r>
      <w:proofErr w:type="spellEnd"/>
      <w:r w:rsidR="0047648A" w:rsidRPr="0047648A">
        <w:rPr>
          <w:b/>
          <w:bCs/>
        </w:rPr>
        <w:t xml:space="preserve"> </w:t>
      </w:r>
      <w:proofErr w:type="spellStart"/>
      <w:r w:rsidR="0047648A" w:rsidRPr="0047648A">
        <w:rPr>
          <w:b/>
          <w:bCs/>
        </w:rPr>
        <w:t>Development</w:t>
      </w:r>
      <w:proofErr w:type="spellEnd"/>
      <w:r w:rsidR="00090E5C" w:rsidRPr="00090E5C">
        <w:t>.</w:t>
      </w:r>
      <w:r w:rsidR="000778FA">
        <w:t xml:space="preserve"> Birmingham</w:t>
      </w:r>
      <w:r w:rsidR="00134C57">
        <w:t>,</w:t>
      </w:r>
      <w:r w:rsidR="00090E5C">
        <w:t xml:space="preserve"> 2017.</w:t>
      </w:r>
    </w:p>
    <w:sectPr w:rsidR="00F9316B" w:rsidRPr="00041231" w:rsidSect="000961D3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1B6A5" w14:textId="77777777" w:rsidR="009F7C94" w:rsidRDefault="009F7C94">
      <w:r>
        <w:separator/>
      </w:r>
    </w:p>
  </w:endnote>
  <w:endnote w:type="continuationSeparator" w:id="0">
    <w:p w14:paraId="6ACC1227" w14:textId="77777777" w:rsidR="009F7C94" w:rsidRDefault="009F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C6C81" w14:textId="77777777" w:rsidR="009F7C94" w:rsidRDefault="009F7C94">
      <w:r>
        <w:separator/>
      </w:r>
    </w:p>
  </w:footnote>
  <w:footnote w:type="continuationSeparator" w:id="0">
    <w:p w14:paraId="56B11B2D" w14:textId="77777777" w:rsidR="009F7C94" w:rsidRDefault="009F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C3CEB3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7631F90"/>
    <w:multiLevelType w:val="hybridMultilevel"/>
    <w:tmpl w:val="FA32F54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BFF7735"/>
    <w:multiLevelType w:val="hybridMultilevel"/>
    <w:tmpl w:val="F7E245B4"/>
    <w:lvl w:ilvl="0" w:tplc="85A211B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6" w15:restartNumberingAfterBreak="0">
    <w:nsid w:val="188307D4"/>
    <w:multiLevelType w:val="hybridMultilevel"/>
    <w:tmpl w:val="82F46690"/>
    <w:lvl w:ilvl="0" w:tplc="B72CB6C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BCF4F7E"/>
    <w:multiLevelType w:val="hybridMultilevel"/>
    <w:tmpl w:val="AFCCB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6DDD0B85"/>
    <w:multiLevelType w:val="hybridMultilevel"/>
    <w:tmpl w:val="45A2CC1A"/>
    <w:lvl w:ilvl="0" w:tplc="ECA28BD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3"/>
  </w:num>
  <w:num w:numId="22">
    <w:abstractNumId w:val="4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0"/>
  </w:num>
  <w:num w:numId="29">
    <w:abstractNumId w:val="9"/>
  </w:num>
  <w:num w:numId="30">
    <w:abstractNumId w:val="2"/>
  </w:num>
  <w:num w:numId="31">
    <w:abstractNumId w:val="0"/>
  </w:num>
  <w:num w:numId="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Erbs da Costa">
    <w15:presenceInfo w15:providerId="AD" w15:userId="S::secosta@furb.br::f62304b7-2205-4f4e-97d7-147b49a17d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0"/>
    <w:rsid w:val="000015AA"/>
    <w:rsid w:val="00002176"/>
    <w:rsid w:val="0000224C"/>
    <w:rsid w:val="000028F6"/>
    <w:rsid w:val="0000407C"/>
    <w:rsid w:val="00004B78"/>
    <w:rsid w:val="00012516"/>
    <w:rsid w:val="00012922"/>
    <w:rsid w:val="00013212"/>
    <w:rsid w:val="0001575C"/>
    <w:rsid w:val="000159A9"/>
    <w:rsid w:val="00015A47"/>
    <w:rsid w:val="00017383"/>
    <w:rsid w:val="000179B5"/>
    <w:rsid w:val="00017A1A"/>
    <w:rsid w:val="00017B62"/>
    <w:rsid w:val="000204E7"/>
    <w:rsid w:val="000205D6"/>
    <w:rsid w:val="00020BCC"/>
    <w:rsid w:val="00023D49"/>
    <w:rsid w:val="00023FA0"/>
    <w:rsid w:val="0002602F"/>
    <w:rsid w:val="00030E4A"/>
    <w:rsid w:val="0003103A"/>
    <w:rsid w:val="00031353"/>
    <w:rsid w:val="000318FB"/>
    <w:rsid w:val="00031A27"/>
    <w:rsid w:val="00031EE0"/>
    <w:rsid w:val="00041231"/>
    <w:rsid w:val="00042FA9"/>
    <w:rsid w:val="0004340C"/>
    <w:rsid w:val="0004432D"/>
    <w:rsid w:val="000450C9"/>
    <w:rsid w:val="0004641A"/>
    <w:rsid w:val="00047B4F"/>
    <w:rsid w:val="000520AE"/>
    <w:rsid w:val="00052A07"/>
    <w:rsid w:val="000533DA"/>
    <w:rsid w:val="0005457F"/>
    <w:rsid w:val="0005548B"/>
    <w:rsid w:val="000603A4"/>
    <w:rsid w:val="000608E9"/>
    <w:rsid w:val="00060EAD"/>
    <w:rsid w:val="00061AC6"/>
    <w:rsid w:val="00061FEB"/>
    <w:rsid w:val="00062C81"/>
    <w:rsid w:val="00065620"/>
    <w:rsid w:val="00065E72"/>
    <w:rsid w:val="000667DF"/>
    <w:rsid w:val="00066F23"/>
    <w:rsid w:val="00070F2E"/>
    <w:rsid w:val="0007209B"/>
    <w:rsid w:val="000725CD"/>
    <w:rsid w:val="000745D3"/>
    <w:rsid w:val="00075792"/>
    <w:rsid w:val="00075CBF"/>
    <w:rsid w:val="000778FA"/>
    <w:rsid w:val="00077BA5"/>
    <w:rsid w:val="000801C2"/>
    <w:rsid w:val="00080341"/>
    <w:rsid w:val="00080F9C"/>
    <w:rsid w:val="0008579A"/>
    <w:rsid w:val="000867D1"/>
    <w:rsid w:val="00086AA8"/>
    <w:rsid w:val="0008732D"/>
    <w:rsid w:val="00090956"/>
    <w:rsid w:val="00090E5C"/>
    <w:rsid w:val="0009612E"/>
    <w:rsid w:val="000961D3"/>
    <w:rsid w:val="0009735C"/>
    <w:rsid w:val="00097CC8"/>
    <w:rsid w:val="000A104C"/>
    <w:rsid w:val="000A19DE"/>
    <w:rsid w:val="000A2117"/>
    <w:rsid w:val="000A3122"/>
    <w:rsid w:val="000A343B"/>
    <w:rsid w:val="000A3EAB"/>
    <w:rsid w:val="000A6543"/>
    <w:rsid w:val="000A7FF4"/>
    <w:rsid w:val="000B12B2"/>
    <w:rsid w:val="000B3868"/>
    <w:rsid w:val="000B53A4"/>
    <w:rsid w:val="000C1253"/>
    <w:rsid w:val="000C1926"/>
    <w:rsid w:val="000C1A18"/>
    <w:rsid w:val="000C2C23"/>
    <w:rsid w:val="000C4A32"/>
    <w:rsid w:val="000C4C08"/>
    <w:rsid w:val="000C648D"/>
    <w:rsid w:val="000C6884"/>
    <w:rsid w:val="000C6AA0"/>
    <w:rsid w:val="000C7669"/>
    <w:rsid w:val="000D05C8"/>
    <w:rsid w:val="000D1294"/>
    <w:rsid w:val="000D1D5D"/>
    <w:rsid w:val="000D50D1"/>
    <w:rsid w:val="000D6F48"/>
    <w:rsid w:val="000D77C2"/>
    <w:rsid w:val="000E039E"/>
    <w:rsid w:val="000E1745"/>
    <w:rsid w:val="000E27F9"/>
    <w:rsid w:val="000E2B1E"/>
    <w:rsid w:val="000E311F"/>
    <w:rsid w:val="000E3A68"/>
    <w:rsid w:val="000E6CE0"/>
    <w:rsid w:val="000F1E3E"/>
    <w:rsid w:val="000F2977"/>
    <w:rsid w:val="000F4430"/>
    <w:rsid w:val="000F4BE3"/>
    <w:rsid w:val="000F57CB"/>
    <w:rsid w:val="000F77E3"/>
    <w:rsid w:val="00101149"/>
    <w:rsid w:val="00104008"/>
    <w:rsid w:val="00104AF4"/>
    <w:rsid w:val="001058DA"/>
    <w:rsid w:val="0010727E"/>
    <w:rsid w:val="00107B02"/>
    <w:rsid w:val="00107F82"/>
    <w:rsid w:val="00112870"/>
    <w:rsid w:val="0011363A"/>
    <w:rsid w:val="00113A3F"/>
    <w:rsid w:val="001164FE"/>
    <w:rsid w:val="00121714"/>
    <w:rsid w:val="00122B7D"/>
    <w:rsid w:val="00122C44"/>
    <w:rsid w:val="00125084"/>
    <w:rsid w:val="00125277"/>
    <w:rsid w:val="00125782"/>
    <w:rsid w:val="00125E76"/>
    <w:rsid w:val="00127F9F"/>
    <w:rsid w:val="0013009A"/>
    <w:rsid w:val="001333CA"/>
    <w:rsid w:val="0013427D"/>
    <w:rsid w:val="00134C57"/>
    <w:rsid w:val="00134DAE"/>
    <w:rsid w:val="00136896"/>
    <w:rsid w:val="00136E29"/>
    <w:rsid w:val="001375F7"/>
    <w:rsid w:val="00137D7B"/>
    <w:rsid w:val="00144A59"/>
    <w:rsid w:val="0014561A"/>
    <w:rsid w:val="0014624F"/>
    <w:rsid w:val="00147AF8"/>
    <w:rsid w:val="00153232"/>
    <w:rsid w:val="00154BB1"/>
    <w:rsid w:val="00155180"/>
    <w:rsid w:val="001554E9"/>
    <w:rsid w:val="001579A8"/>
    <w:rsid w:val="00160E17"/>
    <w:rsid w:val="00162BF1"/>
    <w:rsid w:val="00163425"/>
    <w:rsid w:val="0016363D"/>
    <w:rsid w:val="0016560C"/>
    <w:rsid w:val="00167A9A"/>
    <w:rsid w:val="00171146"/>
    <w:rsid w:val="00171DB9"/>
    <w:rsid w:val="001730CD"/>
    <w:rsid w:val="001829A5"/>
    <w:rsid w:val="00186092"/>
    <w:rsid w:val="00193095"/>
    <w:rsid w:val="00193611"/>
    <w:rsid w:val="00193A97"/>
    <w:rsid w:val="001948BE"/>
    <w:rsid w:val="0019547B"/>
    <w:rsid w:val="001A012C"/>
    <w:rsid w:val="001A12CE"/>
    <w:rsid w:val="001A6292"/>
    <w:rsid w:val="001A7511"/>
    <w:rsid w:val="001B2F1E"/>
    <w:rsid w:val="001B4A85"/>
    <w:rsid w:val="001B70FD"/>
    <w:rsid w:val="001C1EF6"/>
    <w:rsid w:val="001C33B0"/>
    <w:rsid w:val="001C36FB"/>
    <w:rsid w:val="001C57E6"/>
    <w:rsid w:val="001C5B05"/>
    <w:rsid w:val="001C5CBB"/>
    <w:rsid w:val="001C7363"/>
    <w:rsid w:val="001D02E6"/>
    <w:rsid w:val="001D3CE5"/>
    <w:rsid w:val="001D465C"/>
    <w:rsid w:val="001D4C83"/>
    <w:rsid w:val="001D5662"/>
    <w:rsid w:val="001D6234"/>
    <w:rsid w:val="001E04D2"/>
    <w:rsid w:val="001E07AF"/>
    <w:rsid w:val="001E089A"/>
    <w:rsid w:val="001E4383"/>
    <w:rsid w:val="001E5808"/>
    <w:rsid w:val="001E646A"/>
    <w:rsid w:val="001E664B"/>
    <w:rsid w:val="001E682E"/>
    <w:rsid w:val="001F007F"/>
    <w:rsid w:val="001F0D36"/>
    <w:rsid w:val="001F7A91"/>
    <w:rsid w:val="00200698"/>
    <w:rsid w:val="00202F3F"/>
    <w:rsid w:val="00203F9F"/>
    <w:rsid w:val="00204688"/>
    <w:rsid w:val="00213FBB"/>
    <w:rsid w:val="00216ACF"/>
    <w:rsid w:val="00216C84"/>
    <w:rsid w:val="00216F78"/>
    <w:rsid w:val="002209F0"/>
    <w:rsid w:val="002244A2"/>
    <w:rsid w:val="00224A6D"/>
    <w:rsid w:val="00224B0D"/>
    <w:rsid w:val="00224BB2"/>
    <w:rsid w:val="0022563E"/>
    <w:rsid w:val="00225FAB"/>
    <w:rsid w:val="00226100"/>
    <w:rsid w:val="00235240"/>
    <w:rsid w:val="002368FD"/>
    <w:rsid w:val="002378C9"/>
    <w:rsid w:val="0024089A"/>
    <w:rsid w:val="0024110F"/>
    <w:rsid w:val="002423AB"/>
    <w:rsid w:val="002440B0"/>
    <w:rsid w:val="0024438E"/>
    <w:rsid w:val="0024667A"/>
    <w:rsid w:val="002514C2"/>
    <w:rsid w:val="0025318B"/>
    <w:rsid w:val="0025685C"/>
    <w:rsid w:val="00261FBB"/>
    <w:rsid w:val="00265307"/>
    <w:rsid w:val="00266630"/>
    <w:rsid w:val="00271638"/>
    <w:rsid w:val="002751D0"/>
    <w:rsid w:val="00276E8F"/>
    <w:rsid w:val="0027792D"/>
    <w:rsid w:val="002811D8"/>
    <w:rsid w:val="00282723"/>
    <w:rsid w:val="00282788"/>
    <w:rsid w:val="002856E8"/>
    <w:rsid w:val="0028617A"/>
    <w:rsid w:val="00287681"/>
    <w:rsid w:val="002907EB"/>
    <w:rsid w:val="00292D22"/>
    <w:rsid w:val="00292D82"/>
    <w:rsid w:val="002956C0"/>
    <w:rsid w:val="00295E69"/>
    <w:rsid w:val="0029608A"/>
    <w:rsid w:val="002A20C4"/>
    <w:rsid w:val="002A335A"/>
    <w:rsid w:val="002A3D33"/>
    <w:rsid w:val="002A6617"/>
    <w:rsid w:val="002A7E1B"/>
    <w:rsid w:val="002B0EDC"/>
    <w:rsid w:val="002B3CCE"/>
    <w:rsid w:val="002B3D8F"/>
    <w:rsid w:val="002B4718"/>
    <w:rsid w:val="002B4827"/>
    <w:rsid w:val="002B75DD"/>
    <w:rsid w:val="002C261C"/>
    <w:rsid w:val="002C3473"/>
    <w:rsid w:val="002C3E59"/>
    <w:rsid w:val="002D012F"/>
    <w:rsid w:val="002D1730"/>
    <w:rsid w:val="002D4FF9"/>
    <w:rsid w:val="002E4828"/>
    <w:rsid w:val="002E6DD1"/>
    <w:rsid w:val="002E725A"/>
    <w:rsid w:val="002F027E"/>
    <w:rsid w:val="002F6021"/>
    <w:rsid w:val="002F6569"/>
    <w:rsid w:val="00300BF2"/>
    <w:rsid w:val="00301740"/>
    <w:rsid w:val="00302465"/>
    <w:rsid w:val="00304206"/>
    <w:rsid w:val="00312679"/>
    <w:rsid w:val="00312C36"/>
    <w:rsid w:val="00312CEA"/>
    <w:rsid w:val="00314D30"/>
    <w:rsid w:val="0031791F"/>
    <w:rsid w:val="00317F0C"/>
    <w:rsid w:val="00320BFA"/>
    <w:rsid w:val="00321AAC"/>
    <w:rsid w:val="00322AFB"/>
    <w:rsid w:val="0032378D"/>
    <w:rsid w:val="003255B3"/>
    <w:rsid w:val="0032576D"/>
    <w:rsid w:val="0032638A"/>
    <w:rsid w:val="00327861"/>
    <w:rsid w:val="003301ED"/>
    <w:rsid w:val="003323B0"/>
    <w:rsid w:val="00335048"/>
    <w:rsid w:val="00337382"/>
    <w:rsid w:val="00340AD0"/>
    <w:rsid w:val="00340B6D"/>
    <w:rsid w:val="00340BFB"/>
    <w:rsid w:val="00340C8E"/>
    <w:rsid w:val="00340CB3"/>
    <w:rsid w:val="0034432E"/>
    <w:rsid w:val="00344540"/>
    <w:rsid w:val="00347AC5"/>
    <w:rsid w:val="00347C1D"/>
    <w:rsid w:val="00347FB7"/>
    <w:rsid w:val="003506B2"/>
    <w:rsid w:val="003519A3"/>
    <w:rsid w:val="00352A30"/>
    <w:rsid w:val="00352CB4"/>
    <w:rsid w:val="003540E8"/>
    <w:rsid w:val="00355D4C"/>
    <w:rsid w:val="00362443"/>
    <w:rsid w:val="0037046F"/>
    <w:rsid w:val="00372AC3"/>
    <w:rsid w:val="00374D37"/>
    <w:rsid w:val="00377CD8"/>
    <w:rsid w:val="00377DA7"/>
    <w:rsid w:val="00380557"/>
    <w:rsid w:val="00381AD3"/>
    <w:rsid w:val="00382FD4"/>
    <w:rsid w:val="00383087"/>
    <w:rsid w:val="00384FC1"/>
    <w:rsid w:val="0038571B"/>
    <w:rsid w:val="00386158"/>
    <w:rsid w:val="003A1FB6"/>
    <w:rsid w:val="003A2B7D"/>
    <w:rsid w:val="003A45C0"/>
    <w:rsid w:val="003A4748"/>
    <w:rsid w:val="003A4A75"/>
    <w:rsid w:val="003A5366"/>
    <w:rsid w:val="003A6260"/>
    <w:rsid w:val="003A7DA7"/>
    <w:rsid w:val="003A7DEE"/>
    <w:rsid w:val="003B3393"/>
    <w:rsid w:val="003B35E9"/>
    <w:rsid w:val="003B4DD5"/>
    <w:rsid w:val="003B647A"/>
    <w:rsid w:val="003B6F25"/>
    <w:rsid w:val="003C0ACA"/>
    <w:rsid w:val="003C5262"/>
    <w:rsid w:val="003C65F4"/>
    <w:rsid w:val="003D04DD"/>
    <w:rsid w:val="003D05F3"/>
    <w:rsid w:val="003D377D"/>
    <w:rsid w:val="003D398C"/>
    <w:rsid w:val="003D4110"/>
    <w:rsid w:val="003D473B"/>
    <w:rsid w:val="003D4B35"/>
    <w:rsid w:val="003D590A"/>
    <w:rsid w:val="003E037C"/>
    <w:rsid w:val="003E11C0"/>
    <w:rsid w:val="003E1705"/>
    <w:rsid w:val="003E387C"/>
    <w:rsid w:val="003E4F19"/>
    <w:rsid w:val="003E7D2E"/>
    <w:rsid w:val="003F1B7B"/>
    <w:rsid w:val="003F1E52"/>
    <w:rsid w:val="003F2997"/>
    <w:rsid w:val="003F4139"/>
    <w:rsid w:val="003F4562"/>
    <w:rsid w:val="003F5F25"/>
    <w:rsid w:val="003F677A"/>
    <w:rsid w:val="003F69E1"/>
    <w:rsid w:val="0040148C"/>
    <w:rsid w:val="00401D7D"/>
    <w:rsid w:val="00402687"/>
    <w:rsid w:val="0040436D"/>
    <w:rsid w:val="00405FCC"/>
    <w:rsid w:val="00406595"/>
    <w:rsid w:val="00410543"/>
    <w:rsid w:val="00412EF7"/>
    <w:rsid w:val="0041316B"/>
    <w:rsid w:val="00413911"/>
    <w:rsid w:val="004167CA"/>
    <w:rsid w:val="004172A1"/>
    <w:rsid w:val="004173CC"/>
    <w:rsid w:val="00417E0E"/>
    <w:rsid w:val="004226C2"/>
    <w:rsid w:val="0042356B"/>
    <w:rsid w:val="0042420A"/>
    <w:rsid w:val="004243D2"/>
    <w:rsid w:val="00424610"/>
    <w:rsid w:val="00424AD5"/>
    <w:rsid w:val="0042532B"/>
    <w:rsid w:val="00426B1A"/>
    <w:rsid w:val="00430F31"/>
    <w:rsid w:val="00431C8E"/>
    <w:rsid w:val="00432481"/>
    <w:rsid w:val="00432E7B"/>
    <w:rsid w:val="00434BCB"/>
    <w:rsid w:val="00435424"/>
    <w:rsid w:val="00436A01"/>
    <w:rsid w:val="00440964"/>
    <w:rsid w:val="0044766F"/>
    <w:rsid w:val="00447F32"/>
    <w:rsid w:val="0045015E"/>
    <w:rsid w:val="00451B94"/>
    <w:rsid w:val="004558DC"/>
    <w:rsid w:val="00455AED"/>
    <w:rsid w:val="004561D0"/>
    <w:rsid w:val="004562F1"/>
    <w:rsid w:val="004616D2"/>
    <w:rsid w:val="00461D35"/>
    <w:rsid w:val="00462BD7"/>
    <w:rsid w:val="00463B9A"/>
    <w:rsid w:val="004661F2"/>
    <w:rsid w:val="0046785E"/>
    <w:rsid w:val="00470C41"/>
    <w:rsid w:val="00471BAF"/>
    <w:rsid w:val="00475985"/>
    <w:rsid w:val="0047648A"/>
    <w:rsid w:val="0047690F"/>
    <w:rsid w:val="00476C78"/>
    <w:rsid w:val="00480EB6"/>
    <w:rsid w:val="004820EF"/>
    <w:rsid w:val="00482174"/>
    <w:rsid w:val="00484ABF"/>
    <w:rsid w:val="00485220"/>
    <w:rsid w:val="0048576D"/>
    <w:rsid w:val="0048770C"/>
    <w:rsid w:val="00487CAC"/>
    <w:rsid w:val="00492289"/>
    <w:rsid w:val="004939A3"/>
    <w:rsid w:val="00493B1A"/>
    <w:rsid w:val="0049495C"/>
    <w:rsid w:val="00497BCF"/>
    <w:rsid w:val="00497EF6"/>
    <w:rsid w:val="004A08D3"/>
    <w:rsid w:val="004A0BE3"/>
    <w:rsid w:val="004A36FF"/>
    <w:rsid w:val="004A5474"/>
    <w:rsid w:val="004B04FB"/>
    <w:rsid w:val="004B200B"/>
    <w:rsid w:val="004B262E"/>
    <w:rsid w:val="004B301C"/>
    <w:rsid w:val="004B3761"/>
    <w:rsid w:val="004B3A00"/>
    <w:rsid w:val="004B42D8"/>
    <w:rsid w:val="004B5204"/>
    <w:rsid w:val="004B6B8F"/>
    <w:rsid w:val="004B7511"/>
    <w:rsid w:val="004C229F"/>
    <w:rsid w:val="004C385A"/>
    <w:rsid w:val="004C6D5B"/>
    <w:rsid w:val="004C73BA"/>
    <w:rsid w:val="004C7742"/>
    <w:rsid w:val="004D0C20"/>
    <w:rsid w:val="004D11C6"/>
    <w:rsid w:val="004D36C6"/>
    <w:rsid w:val="004D5664"/>
    <w:rsid w:val="004E1243"/>
    <w:rsid w:val="004E23CE"/>
    <w:rsid w:val="004E41F5"/>
    <w:rsid w:val="004E516B"/>
    <w:rsid w:val="004E7E75"/>
    <w:rsid w:val="004F1B19"/>
    <w:rsid w:val="004F23E0"/>
    <w:rsid w:val="004F3C47"/>
    <w:rsid w:val="004F5015"/>
    <w:rsid w:val="004F51D4"/>
    <w:rsid w:val="004F6688"/>
    <w:rsid w:val="00500539"/>
    <w:rsid w:val="0050116D"/>
    <w:rsid w:val="00501830"/>
    <w:rsid w:val="0050259A"/>
    <w:rsid w:val="00503373"/>
    <w:rsid w:val="00503F3F"/>
    <w:rsid w:val="0050468E"/>
    <w:rsid w:val="00504693"/>
    <w:rsid w:val="005049BA"/>
    <w:rsid w:val="0050640F"/>
    <w:rsid w:val="00514531"/>
    <w:rsid w:val="00516E00"/>
    <w:rsid w:val="00517E6A"/>
    <w:rsid w:val="00523A9A"/>
    <w:rsid w:val="00530D81"/>
    <w:rsid w:val="005312EB"/>
    <w:rsid w:val="005336C4"/>
    <w:rsid w:val="00536336"/>
    <w:rsid w:val="005369AC"/>
    <w:rsid w:val="00536FC5"/>
    <w:rsid w:val="0054044B"/>
    <w:rsid w:val="00541910"/>
    <w:rsid w:val="00541D60"/>
    <w:rsid w:val="0054249C"/>
    <w:rsid w:val="00542ED7"/>
    <w:rsid w:val="0054433B"/>
    <w:rsid w:val="00547324"/>
    <w:rsid w:val="00550325"/>
    <w:rsid w:val="0055075A"/>
    <w:rsid w:val="00550D4A"/>
    <w:rsid w:val="005534BB"/>
    <w:rsid w:val="00561D77"/>
    <w:rsid w:val="00564392"/>
    <w:rsid w:val="00564A29"/>
    <w:rsid w:val="00564FBC"/>
    <w:rsid w:val="00565989"/>
    <w:rsid w:val="00567C27"/>
    <w:rsid w:val="005700D7"/>
    <w:rsid w:val="00570496"/>
    <w:rsid w:val="005705A9"/>
    <w:rsid w:val="005721EB"/>
    <w:rsid w:val="00572864"/>
    <w:rsid w:val="00581BD6"/>
    <w:rsid w:val="00583EBF"/>
    <w:rsid w:val="0058482B"/>
    <w:rsid w:val="0058618A"/>
    <w:rsid w:val="00587002"/>
    <w:rsid w:val="00587FC5"/>
    <w:rsid w:val="0059113D"/>
    <w:rsid w:val="00591611"/>
    <w:rsid w:val="00592BA8"/>
    <w:rsid w:val="005941A7"/>
    <w:rsid w:val="00595B51"/>
    <w:rsid w:val="00596C9B"/>
    <w:rsid w:val="005A10FA"/>
    <w:rsid w:val="005A2E64"/>
    <w:rsid w:val="005A362B"/>
    <w:rsid w:val="005A40EC"/>
    <w:rsid w:val="005A4952"/>
    <w:rsid w:val="005A4CE8"/>
    <w:rsid w:val="005B1342"/>
    <w:rsid w:val="005B1859"/>
    <w:rsid w:val="005B20A1"/>
    <w:rsid w:val="005B2478"/>
    <w:rsid w:val="005B28AD"/>
    <w:rsid w:val="005B2E12"/>
    <w:rsid w:val="005B7C2F"/>
    <w:rsid w:val="005C21FC"/>
    <w:rsid w:val="005C30AE"/>
    <w:rsid w:val="005C4DDB"/>
    <w:rsid w:val="005C606B"/>
    <w:rsid w:val="005D021E"/>
    <w:rsid w:val="005D3F3E"/>
    <w:rsid w:val="005D5F0F"/>
    <w:rsid w:val="005D761E"/>
    <w:rsid w:val="005D7F8E"/>
    <w:rsid w:val="005E27DF"/>
    <w:rsid w:val="005E35F3"/>
    <w:rsid w:val="005E400D"/>
    <w:rsid w:val="005E640B"/>
    <w:rsid w:val="005E698D"/>
    <w:rsid w:val="005F09F1"/>
    <w:rsid w:val="005F3636"/>
    <w:rsid w:val="005F3818"/>
    <w:rsid w:val="005F5701"/>
    <w:rsid w:val="005F5DAC"/>
    <w:rsid w:val="005F645A"/>
    <w:rsid w:val="005F7EDE"/>
    <w:rsid w:val="0060060C"/>
    <w:rsid w:val="0060108F"/>
    <w:rsid w:val="00602C97"/>
    <w:rsid w:val="0060381D"/>
    <w:rsid w:val="006047F4"/>
    <w:rsid w:val="006061A9"/>
    <w:rsid w:val="006079A3"/>
    <w:rsid w:val="00607DEA"/>
    <w:rsid w:val="006118D1"/>
    <w:rsid w:val="0061251F"/>
    <w:rsid w:val="00613B57"/>
    <w:rsid w:val="0061656E"/>
    <w:rsid w:val="0061730B"/>
    <w:rsid w:val="0061775F"/>
    <w:rsid w:val="00620D93"/>
    <w:rsid w:val="00622378"/>
    <w:rsid w:val="00622E39"/>
    <w:rsid w:val="0062386A"/>
    <w:rsid w:val="006245BF"/>
    <w:rsid w:val="0062576D"/>
    <w:rsid w:val="00625788"/>
    <w:rsid w:val="006305AA"/>
    <w:rsid w:val="00631FA8"/>
    <w:rsid w:val="0063277E"/>
    <w:rsid w:val="00633AA5"/>
    <w:rsid w:val="006364F4"/>
    <w:rsid w:val="0063782D"/>
    <w:rsid w:val="00640352"/>
    <w:rsid w:val="00640F2E"/>
    <w:rsid w:val="006423EC"/>
    <w:rsid w:val="006426D5"/>
    <w:rsid w:val="00642776"/>
    <w:rsid w:val="00642924"/>
    <w:rsid w:val="0064571F"/>
    <w:rsid w:val="00645A5B"/>
    <w:rsid w:val="006466FF"/>
    <w:rsid w:val="00646A5F"/>
    <w:rsid w:val="00646F05"/>
    <w:rsid w:val="006475C1"/>
    <w:rsid w:val="0065154C"/>
    <w:rsid w:val="00655C2F"/>
    <w:rsid w:val="00656C00"/>
    <w:rsid w:val="0065752D"/>
    <w:rsid w:val="00661463"/>
    <w:rsid w:val="00661967"/>
    <w:rsid w:val="00661F61"/>
    <w:rsid w:val="00663D82"/>
    <w:rsid w:val="00664775"/>
    <w:rsid w:val="0066677B"/>
    <w:rsid w:val="00671B49"/>
    <w:rsid w:val="00672D8C"/>
    <w:rsid w:val="00674155"/>
    <w:rsid w:val="006746CA"/>
    <w:rsid w:val="00675B62"/>
    <w:rsid w:val="00676252"/>
    <w:rsid w:val="00676697"/>
    <w:rsid w:val="00676DD6"/>
    <w:rsid w:val="00682BB8"/>
    <w:rsid w:val="00686437"/>
    <w:rsid w:val="00686650"/>
    <w:rsid w:val="00686B2B"/>
    <w:rsid w:val="00687A2C"/>
    <w:rsid w:val="006919AB"/>
    <w:rsid w:val="0069201C"/>
    <w:rsid w:val="00692A2F"/>
    <w:rsid w:val="00695745"/>
    <w:rsid w:val="0069600B"/>
    <w:rsid w:val="0069772A"/>
    <w:rsid w:val="006A0A1A"/>
    <w:rsid w:val="006A1AD5"/>
    <w:rsid w:val="006A1F7B"/>
    <w:rsid w:val="006A3C14"/>
    <w:rsid w:val="006A6460"/>
    <w:rsid w:val="006A6577"/>
    <w:rsid w:val="006B0760"/>
    <w:rsid w:val="006B104E"/>
    <w:rsid w:val="006B5AEA"/>
    <w:rsid w:val="006B6383"/>
    <w:rsid w:val="006B640D"/>
    <w:rsid w:val="006C0D45"/>
    <w:rsid w:val="006C57DD"/>
    <w:rsid w:val="006C61FA"/>
    <w:rsid w:val="006D0896"/>
    <w:rsid w:val="006D0B1B"/>
    <w:rsid w:val="006D2982"/>
    <w:rsid w:val="006D3975"/>
    <w:rsid w:val="006E25D2"/>
    <w:rsid w:val="006E7849"/>
    <w:rsid w:val="006F1C0C"/>
    <w:rsid w:val="006F2079"/>
    <w:rsid w:val="006F7E0C"/>
    <w:rsid w:val="00701ED7"/>
    <w:rsid w:val="0070391A"/>
    <w:rsid w:val="00706486"/>
    <w:rsid w:val="007106C9"/>
    <w:rsid w:val="00713DE1"/>
    <w:rsid w:val="0071438B"/>
    <w:rsid w:val="0071617B"/>
    <w:rsid w:val="00716618"/>
    <w:rsid w:val="007214E3"/>
    <w:rsid w:val="007221AB"/>
    <w:rsid w:val="007222F7"/>
    <w:rsid w:val="00724679"/>
    <w:rsid w:val="00725368"/>
    <w:rsid w:val="00725B7E"/>
    <w:rsid w:val="007304F3"/>
    <w:rsid w:val="00730839"/>
    <w:rsid w:val="00730F60"/>
    <w:rsid w:val="00733911"/>
    <w:rsid w:val="00733FF9"/>
    <w:rsid w:val="007358CC"/>
    <w:rsid w:val="00736EED"/>
    <w:rsid w:val="00737F4A"/>
    <w:rsid w:val="00741755"/>
    <w:rsid w:val="0074281F"/>
    <w:rsid w:val="007461AD"/>
    <w:rsid w:val="00752038"/>
    <w:rsid w:val="0075255D"/>
    <w:rsid w:val="007554DF"/>
    <w:rsid w:val="0075703A"/>
    <w:rsid w:val="007570C3"/>
    <w:rsid w:val="0075776D"/>
    <w:rsid w:val="007613FB"/>
    <w:rsid w:val="00761E34"/>
    <w:rsid w:val="007639A0"/>
    <w:rsid w:val="00767F6B"/>
    <w:rsid w:val="0077037D"/>
    <w:rsid w:val="00770837"/>
    <w:rsid w:val="007722BF"/>
    <w:rsid w:val="00775083"/>
    <w:rsid w:val="0077580B"/>
    <w:rsid w:val="00781167"/>
    <w:rsid w:val="00781959"/>
    <w:rsid w:val="00781DAB"/>
    <w:rsid w:val="00781F7B"/>
    <w:rsid w:val="00783FAE"/>
    <w:rsid w:val="007854B3"/>
    <w:rsid w:val="00785C96"/>
    <w:rsid w:val="00785E09"/>
    <w:rsid w:val="0078614A"/>
    <w:rsid w:val="0078787D"/>
    <w:rsid w:val="00787FA8"/>
    <w:rsid w:val="00791127"/>
    <w:rsid w:val="00791CFE"/>
    <w:rsid w:val="00792121"/>
    <w:rsid w:val="007940A8"/>
    <w:rsid w:val="007944F8"/>
    <w:rsid w:val="007973E3"/>
    <w:rsid w:val="007A0962"/>
    <w:rsid w:val="007A1883"/>
    <w:rsid w:val="007A1B53"/>
    <w:rsid w:val="007A1BE8"/>
    <w:rsid w:val="007A42F5"/>
    <w:rsid w:val="007A4A85"/>
    <w:rsid w:val="007B2099"/>
    <w:rsid w:val="007C0DCE"/>
    <w:rsid w:val="007C60A4"/>
    <w:rsid w:val="007D0720"/>
    <w:rsid w:val="007D10F2"/>
    <w:rsid w:val="007D207E"/>
    <w:rsid w:val="007D4D10"/>
    <w:rsid w:val="007D5738"/>
    <w:rsid w:val="007D6DEC"/>
    <w:rsid w:val="007D70E0"/>
    <w:rsid w:val="007D7CE8"/>
    <w:rsid w:val="007E4689"/>
    <w:rsid w:val="007E46A1"/>
    <w:rsid w:val="007E60EA"/>
    <w:rsid w:val="007E730D"/>
    <w:rsid w:val="007E7311"/>
    <w:rsid w:val="007F11E6"/>
    <w:rsid w:val="007F14F7"/>
    <w:rsid w:val="007F20C0"/>
    <w:rsid w:val="007F38A6"/>
    <w:rsid w:val="007F403E"/>
    <w:rsid w:val="007F457E"/>
    <w:rsid w:val="007F5AAB"/>
    <w:rsid w:val="008008AF"/>
    <w:rsid w:val="00802D0F"/>
    <w:rsid w:val="0080305C"/>
    <w:rsid w:val="00805CF5"/>
    <w:rsid w:val="00806D81"/>
    <w:rsid w:val="00806FDD"/>
    <w:rsid w:val="008072AC"/>
    <w:rsid w:val="008077DF"/>
    <w:rsid w:val="00810CEA"/>
    <w:rsid w:val="00811858"/>
    <w:rsid w:val="00815568"/>
    <w:rsid w:val="00816637"/>
    <w:rsid w:val="00820D69"/>
    <w:rsid w:val="00821267"/>
    <w:rsid w:val="00821B44"/>
    <w:rsid w:val="008233E5"/>
    <w:rsid w:val="008258EE"/>
    <w:rsid w:val="0082758D"/>
    <w:rsid w:val="00831936"/>
    <w:rsid w:val="00832A64"/>
    <w:rsid w:val="00833DE8"/>
    <w:rsid w:val="00833F47"/>
    <w:rsid w:val="00834645"/>
    <w:rsid w:val="008348C3"/>
    <w:rsid w:val="00834B14"/>
    <w:rsid w:val="008373B4"/>
    <w:rsid w:val="00837B61"/>
    <w:rsid w:val="008404C4"/>
    <w:rsid w:val="00840C7E"/>
    <w:rsid w:val="008444E5"/>
    <w:rsid w:val="008468B2"/>
    <w:rsid w:val="00847D37"/>
    <w:rsid w:val="0085001D"/>
    <w:rsid w:val="0085157B"/>
    <w:rsid w:val="0085168E"/>
    <w:rsid w:val="00851EC8"/>
    <w:rsid w:val="00853D97"/>
    <w:rsid w:val="00863E90"/>
    <w:rsid w:val="00870802"/>
    <w:rsid w:val="00871A41"/>
    <w:rsid w:val="008722A5"/>
    <w:rsid w:val="00874983"/>
    <w:rsid w:val="00880A2A"/>
    <w:rsid w:val="00884B78"/>
    <w:rsid w:val="00884E60"/>
    <w:rsid w:val="0088542B"/>
    <w:rsid w:val="00886D76"/>
    <w:rsid w:val="00887214"/>
    <w:rsid w:val="00893164"/>
    <w:rsid w:val="00893AC3"/>
    <w:rsid w:val="008958AE"/>
    <w:rsid w:val="00897019"/>
    <w:rsid w:val="008976D5"/>
    <w:rsid w:val="008A0796"/>
    <w:rsid w:val="008A2B92"/>
    <w:rsid w:val="008A3072"/>
    <w:rsid w:val="008A5500"/>
    <w:rsid w:val="008A6FDD"/>
    <w:rsid w:val="008A7AFA"/>
    <w:rsid w:val="008A7E04"/>
    <w:rsid w:val="008B0A07"/>
    <w:rsid w:val="008B1E13"/>
    <w:rsid w:val="008B2643"/>
    <w:rsid w:val="008B3027"/>
    <w:rsid w:val="008B36B8"/>
    <w:rsid w:val="008B7215"/>
    <w:rsid w:val="008B781F"/>
    <w:rsid w:val="008B7C29"/>
    <w:rsid w:val="008C0069"/>
    <w:rsid w:val="008C1495"/>
    <w:rsid w:val="008C5E2A"/>
    <w:rsid w:val="008D4159"/>
    <w:rsid w:val="008D4611"/>
    <w:rsid w:val="008D5522"/>
    <w:rsid w:val="008D69C5"/>
    <w:rsid w:val="008D7194"/>
    <w:rsid w:val="008D7404"/>
    <w:rsid w:val="008E0BEE"/>
    <w:rsid w:val="008E0F86"/>
    <w:rsid w:val="008F1280"/>
    <w:rsid w:val="008F12EE"/>
    <w:rsid w:val="008F1C6E"/>
    <w:rsid w:val="008F285E"/>
    <w:rsid w:val="008F2DC1"/>
    <w:rsid w:val="008F5F48"/>
    <w:rsid w:val="008F70AD"/>
    <w:rsid w:val="008F7CE2"/>
    <w:rsid w:val="00900013"/>
    <w:rsid w:val="00900C92"/>
    <w:rsid w:val="00900DB1"/>
    <w:rsid w:val="00900FDA"/>
    <w:rsid w:val="00901510"/>
    <w:rsid w:val="009022BF"/>
    <w:rsid w:val="00911CD9"/>
    <w:rsid w:val="00912B71"/>
    <w:rsid w:val="00914E96"/>
    <w:rsid w:val="0091500C"/>
    <w:rsid w:val="00915037"/>
    <w:rsid w:val="009162A6"/>
    <w:rsid w:val="009204DE"/>
    <w:rsid w:val="00925A11"/>
    <w:rsid w:val="00925BCE"/>
    <w:rsid w:val="009261DE"/>
    <w:rsid w:val="00926B2E"/>
    <w:rsid w:val="00926E41"/>
    <w:rsid w:val="00930758"/>
    <w:rsid w:val="00931632"/>
    <w:rsid w:val="00932C92"/>
    <w:rsid w:val="00935D19"/>
    <w:rsid w:val="009376AF"/>
    <w:rsid w:val="00940376"/>
    <w:rsid w:val="0094263F"/>
    <w:rsid w:val="009454E4"/>
    <w:rsid w:val="00946836"/>
    <w:rsid w:val="00951003"/>
    <w:rsid w:val="00951D18"/>
    <w:rsid w:val="00953642"/>
    <w:rsid w:val="009565B4"/>
    <w:rsid w:val="0095768C"/>
    <w:rsid w:val="00965B17"/>
    <w:rsid w:val="0096683A"/>
    <w:rsid w:val="00967611"/>
    <w:rsid w:val="009733DE"/>
    <w:rsid w:val="00984240"/>
    <w:rsid w:val="00987F2B"/>
    <w:rsid w:val="009909B1"/>
    <w:rsid w:val="009911C8"/>
    <w:rsid w:val="00992F9E"/>
    <w:rsid w:val="00993183"/>
    <w:rsid w:val="00995B07"/>
    <w:rsid w:val="009968AA"/>
    <w:rsid w:val="009A1198"/>
    <w:rsid w:val="009A2619"/>
    <w:rsid w:val="009A31EF"/>
    <w:rsid w:val="009A3338"/>
    <w:rsid w:val="009A5850"/>
    <w:rsid w:val="009B059E"/>
    <w:rsid w:val="009B081A"/>
    <w:rsid w:val="009B10D6"/>
    <w:rsid w:val="009B128A"/>
    <w:rsid w:val="009B46DB"/>
    <w:rsid w:val="009B5E31"/>
    <w:rsid w:val="009B761C"/>
    <w:rsid w:val="009C0827"/>
    <w:rsid w:val="009C16FF"/>
    <w:rsid w:val="009C2739"/>
    <w:rsid w:val="009C606B"/>
    <w:rsid w:val="009D3234"/>
    <w:rsid w:val="009D3874"/>
    <w:rsid w:val="009D3EE7"/>
    <w:rsid w:val="009D44BC"/>
    <w:rsid w:val="009D65D0"/>
    <w:rsid w:val="009D7E91"/>
    <w:rsid w:val="009E135E"/>
    <w:rsid w:val="009E1DB0"/>
    <w:rsid w:val="009E3C92"/>
    <w:rsid w:val="009E4278"/>
    <w:rsid w:val="009E54F4"/>
    <w:rsid w:val="009E5ADA"/>
    <w:rsid w:val="009E6C14"/>
    <w:rsid w:val="009E71AD"/>
    <w:rsid w:val="009F2BFA"/>
    <w:rsid w:val="009F3074"/>
    <w:rsid w:val="009F7A8D"/>
    <w:rsid w:val="009F7C94"/>
    <w:rsid w:val="00A01748"/>
    <w:rsid w:val="00A017C9"/>
    <w:rsid w:val="00A0198A"/>
    <w:rsid w:val="00A03A3D"/>
    <w:rsid w:val="00A045C4"/>
    <w:rsid w:val="00A053DB"/>
    <w:rsid w:val="00A05551"/>
    <w:rsid w:val="00A07E92"/>
    <w:rsid w:val="00A07E9E"/>
    <w:rsid w:val="00A10DFA"/>
    <w:rsid w:val="00A14CF0"/>
    <w:rsid w:val="00A16CDD"/>
    <w:rsid w:val="00A16F9E"/>
    <w:rsid w:val="00A20EAF"/>
    <w:rsid w:val="00A21708"/>
    <w:rsid w:val="00A22362"/>
    <w:rsid w:val="00A2311E"/>
    <w:rsid w:val="00A249BA"/>
    <w:rsid w:val="00A24E93"/>
    <w:rsid w:val="00A2560E"/>
    <w:rsid w:val="00A307C7"/>
    <w:rsid w:val="00A322B4"/>
    <w:rsid w:val="00A33CF2"/>
    <w:rsid w:val="00A34EED"/>
    <w:rsid w:val="00A35CDB"/>
    <w:rsid w:val="00A36E75"/>
    <w:rsid w:val="00A44581"/>
    <w:rsid w:val="00A45093"/>
    <w:rsid w:val="00A50EAF"/>
    <w:rsid w:val="00A50F97"/>
    <w:rsid w:val="00A602F9"/>
    <w:rsid w:val="00A61B35"/>
    <w:rsid w:val="00A6254F"/>
    <w:rsid w:val="00A63C31"/>
    <w:rsid w:val="00A650EE"/>
    <w:rsid w:val="00A65F30"/>
    <w:rsid w:val="00A662C8"/>
    <w:rsid w:val="00A71157"/>
    <w:rsid w:val="00A86DBF"/>
    <w:rsid w:val="00A8798E"/>
    <w:rsid w:val="00A90F31"/>
    <w:rsid w:val="00A92DA7"/>
    <w:rsid w:val="00A94DD1"/>
    <w:rsid w:val="00A95AEF"/>
    <w:rsid w:val="00A966E6"/>
    <w:rsid w:val="00A96E01"/>
    <w:rsid w:val="00A974A6"/>
    <w:rsid w:val="00AA2932"/>
    <w:rsid w:val="00AA36A3"/>
    <w:rsid w:val="00AA4D7D"/>
    <w:rsid w:val="00AB177E"/>
    <w:rsid w:val="00AB2BE3"/>
    <w:rsid w:val="00AB457F"/>
    <w:rsid w:val="00AB4666"/>
    <w:rsid w:val="00AB5FEF"/>
    <w:rsid w:val="00AB6693"/>
    <w:rsid w:val="00AB66A7"/>
    <w:rsid w:val="00AB6FC9"/>
    <w:rsid w:val="00AB7834"/>
    <w:rsid w:val="00AC043D"/>
    <w:rsid w:val="00AC4D5F"/>
    <w:rsid w:val="00AD1D2C"/>
    <w:rsid w:val="00AD1E44"/>
    <w:rsid w:val="00AD358F"/>
    <w:rsid w:val="00AD7A75"/>
    <w:rsid w:val="00AE0525"/>
    <w:rsid w:val="00AE08DB"/>
    <w:rsid w:val="00AE122C"/>
    <w:rsid w:val="00AE1AAB"/>
    <w:rsid w:val="00AE1BC5"/>
    <w:rsid w:val="00AE26E1"/>
    <w:rsid w:val="00AE2729"/>
    <w:rsid w:val="00AE3148"/>
    <w:rsid w:val="00AE35D0"/>
    <w:rsid w:val="00AE4493"/>
    <w:rsid w:val="00AE5958"/>
    <w:rsid w:val="00AE5AE2"/>
    <w:rsid w:val="00AE7343"/>
    <w:rsid w:val="00AE7DCD"/>
    <w:rsid w:val="00AE7E1D"/>
    <w:rsid w:val="00AF27A2"/>
    <w:rsid w:val="00AF793E"/>
    <w:rsid w:val="00B00A13"/>
    <w:rsid w:val="00B00D69"/>
    <w:rsid w:val="00B00E04"/>
    <w:rsid w:val="00B04064"/>
    <w:rsid w:val="00B0476D"/>
    <w:rsid w:val="00B05485"/>
    <w:rsid w:val="00B10756"/>
    <w:rsid w:val="00B1458E"/>
    <w:rsid w:val="00B145E9"/>
    <w:rsid w:val="00B14C51"/>
    <w:rsid w:val="00B1547C"/>
    <w:rsid w:val="00B20021"/>
    <w:rsid w:val="00B208A9"/>
    <w:rsid w:val="00B20FDE"/>
    <w:rsid w:val="00B210F3"/>
    <w:rsid w:val="00B2236F"/>
    <w:rsid w:val="00B225E7"/>
    <w:rsid w:val="00B239D3"/>
    <w:rsid w:val="00B25CCA"/>
    <w:rsid w:val="00B25F96"/>
    <w:rsid w:val="00B279FD"/>
    <w:rsid w:val="00B31764"/>
    <w:rsid w:val="00B40CF4"/>
    <w:rsid w:val="00B41971"/>
    <w:rsid w:val="00B42041"/>
    <w:rsid w:val="00B43FBF"/>
    <w:rsid w:val="00B44F11"/>
    <w:rsid w:val="00B46C90"/>
    <w:rsid w:val="00B51846"/>
    <w:rsid w:val="00B52481"/>
    <w:rsid w:val="00B52D54"/>
    <w:rsid w:val="00B56BFD"/>
    <w:rsid w:val="00B6003B"/>
    <w:rsid w:val="00B603D8"/>
    <w:rsid w:val="00B61346"/>
    <w:rsid w:val="00B6251A"/>
    <w:rsid w:val="00B62979"/>
    <w:rsid w:val="00B62ACE"/>
    <w:rsid w:val="00B70056"/>
    <w:rsid w:val="00B700DB"/>
    <w:rsid w:val="00B71269"/>
    <w:rsid w:val="00B73F9C"/>
    <w:rsid w:val="00B74D75"/>
    <w:rsid w:val="00B77F7F"/>
    <w:rsid w:val="00B81C5A"/>
    <w:rsid w:val="00B823A7"/>
    <w:rsid w:val="00B8438B"/>
    <w:rsid w:val="00B84717"/>
    <w:rsid w:val="00B84EBB"/>
    <w:rsid w:val="00B900B3"/>
    <w:rsid w:val="00B90FA5"/>
    <w:rsid w:val="00B919F1"/>
    <w:rsid w:val="00B92652"/>
    <w:rsid w:val="00B9337F"/>
    <w:rsid w:val="00BA2260"/>
    <w:rsid w:val="00BA5090"/>
    <w:rsid w:val="00BA5E50"/>
    <w:rsid w:val="00BA6DB0"/>
    <w:rsid w:val="00BB0048"/>
    <w:rsid w:val="00BB10BD"/>
    <w:rsid w:val="00BB24E7"/>
    <w:rsid w:val="00BB38E3"/>
    <w:rsid w:val="00BB468D"/>
    <w:rsid w:val="00BB4A41"/>
    <w:rsid w:val="00BB4B9F"/>
    <w:rsid w:val="00BB5209"/>
    <w:rsid w:val="00BC0E8D"/>
    <w:rsid w:val="00BC2D22"/>
    <w:rsid w:val="00BC4F18"/>
    <w:rsid w:val="00BC5A42"/>
    <w:rsid w:val="00BC6955"/>
    <w:rsid w:val="00BC732E"/>
    <w:rsid w:val="00BD0887"/>
    <w:rsid w:val="00BD2B11"/>
    <w:rsid w:val="00BD4A32"/>
    <w:rsid w:val="00BE0AEB"/>
    <w:rsid w:val="00BE2FE4"/>
    <w:rsid w:val="00BE6551"/>
    <w:rsid w:val="00BE7940"/>
    <w:rsid w:val="00BF093B"/>
    <w:rsid w:val="00BF0B3D"/>
    <w:rsid w:val="00BF1665"/>
    <w:rsid w:val="00BF2F24"/>
    <w:rsid w:val="00BF3D95"/>
    <w:rsid w:val="00BF5C22"/>
    <w:rsid w:val="00C005DB"/>
    <w:rsid w:val="00C00894"/>
    <w:rsid w:val="00C00B88"/>
    <w:rsid w:val="00C01540"/>
    <w:rsid w:val="00C018D1"/>
    <w:rsid w:val="00C048D7"/>
    <w:rsid w:val="00C04D07"/>
    <w:rsid w:val="00C06B2A"/>
    <w:rsid w:val="00C10496"/>
    <w:rsid w:val="00C10538"/>
    <w:rsid w:val="00C10B6F"/>
    <w:rsid w:val="00C11C5B"/>
    <w:rsid w:val="00C175AC"/>
    <w:rsid w:val="00C21ED3"/>
    <w:rsid w:val="00C2318E"/>
    <w:rsid w:val="00C3318D"/>
    <w:rsid w:val="00C34168"/>
    <w:rsid w:val="00C35E57"/>
    <w:rsid w:val="00C35E80"/>
    <w:rsid w:val="00C36397"/>
    <w:rsid w:val="00C36C4E"/>
    <w:rsid w:val="00C37003"/>
    <w:rsid w:val="00C37350"/>
    <w:rsid w:val="00C40AA2"/>
    <w:rsid w:val="00C4244F"/>
    <w:rsid w:val="00C45833"/>
    <w:rsid w:val="00C458D3"/>
    <w:rsid w:val="00C4664D"/>
    <w:rsid w:val="00C47DD6"/>
    <w:rsid w:val="00C54DF0"/>
    <w:rsid w:val="00C558C4"/>
    <w:rsid w:val="00C61294"/>
    <w:rsid w:val="00C632ED"/>
    <w:rsid w:val="00C66150"/>
    <w:rsid w:val="00C66DBC"/>
    <w:rsid w:val="00C70EF5"/>
    <w:rsid w:val="00C73894"/>
    <w:rsid w:val="00C756C5"/>
    <w:rsid w:val="00C760F0"/>
    <w:rsid w:val="00C764A2"/>
    <w:rsid w:val="00C82195"/>
    <w:rsid w:val="00C823B2"/>
    <w:rsid w:val="00C82CAE"/>
    <w:rsid w:val="00C8442E"/>
    <w:rsid w:val="00C84D55"/>
    <w:rsid w:val="00C87ACC"/>
    <w:rsid w:val="00C930A8"/>
    <w:rsid w:val="00C93ECB"/>
    <w:rsid w:val="00C94CD6"/>
    <w:rsid w:val="00C97758"/>
    <w:rsid w:val="00CA108B"/>
    <w:rsid w:val="00CA6CDB"/>
    <w:rsid w:val="00CA7C73"/>
    <w:rsid w:val="00CB0160"/>
    <w:rsid w:val="00CB2912"/>
    <w:rsid w:val="00CB298C"/>
    <w:rsid w:val="00CB3BAA"/>
    <w:rsid w:val="00CB4F69"/>
    <w:rsid w:val="00CB5E13"/>
    <w:rsid w:val="00CB6580"/>
    <w:rsid w:val="00CB7445"/>
    <w:rsid w:val="00CB7E67"/>
    <w:rsid w:val="00CC05C1"/>
    <w:rsid w:val="00CC1C7F"/>
    <w:rsid w:val="00CC2454"/>
    <w:rsid w:val="00CC2818"/>
    <w:rsid w:val="00CC3524"/>
    <w:rsid w:val="00CC6C56"/>
    <w:rsid w:val="00CC6E9D"/>
    <w:rsid w:val="00CC75E6"/>
    <w:rsid w:val="00CC76FF"/>
    <w:rsid w:val="00CC7FA4"/>
    <w:rsid w:val="00CD11E2"/>
    <w:rsid w:val="00CD27BE"/>
    <w:rsid w:val="00CD29E9"/>
    <w:rsid w:val="00CD481E"/>
    <w:rsid w:val="00CD4BBC"/>
    <w:rsid w:val="00CD55E0"/>
    <w:rsid w:val="00CD6F0F"/>
    <w:rsid w:val="00CE0BB7"/>
    <w:rsid w:val="00CE2716"/>
    <w:rsid w:val="00CE282B"/>
    <w:rsid w:val="00CE3640"/>
    <w:rsid w:val="00CE3DCB"/>
    <w:rsid w:val="00CE3E9A"/>
    <w:rsid w:val="00CE4A70"/>
    <w:rsid w:val="00CE4C59"/>
    <w:rsid w:val="00CE708B"/>
    <w:rsid w:val="00CE713F"/>
    <w:rsid w:val="00CF1844"/>
    <w:rsid w:val="00CF26B7"/>
    <w:rsid w:val="00CF3E46"/>
    <w:rsid w:val="00CF6E39"/>
    <w:rsid w:val="00CF7000"/>
    <w:rsid w:val="00CF72DA"/>
    <w:rsid w:val="00D008F0"/>
    <w:rsid w:val="00D0163F"/>
    <w:rsid w:val="00D033B2"/>
    <w:rsid w:val="00D03B57"/>
    <w:rsid w:val="00D046C2"/>
    <w:rsid w:val="00D04ADA"/>
    <w:rsid w:val="00D0769A"/>
    <w:rsid w:val="00D07744"/>
    <w:rsid w:val="00D11138"/>
    <w:rsid w:val="00D14DEA"/>
    <w:rsid w:val="00D1571D"/>
    <w:rsid w:val="00D15B4E"/>
    <w:rsid w:val="00D1607A"/>
    <w:rsid w:val="00D16AE8"/>
    <w:rsid w:val="00D17089"/>
    <w:rsid w:val="00D17776"/>
    <w:rsid w:val="00D177E7"/>
    <w:rsid w:val="00D2079F"/>
    <w:rsid w:val="00D213D9"/>
    <w:rsid w:val="00D248E8"/>
    <w:rsid w:val="00D24B28"/>
    <w:rsid w:val="00D25B1C"/>
    <w:rsid w:val="00D26893"/>
    <w:rsid w:val="00D3666F"/>
    <w:rsid w:val="00D36976"/>
    <w:rsid w:val="00D36F95"/>
    <w:rsid w:val="00D4230B"/>
    <w:rsid w:val="00D447EF"/>
    <w:rsid w:val="00D44FFE"/>
    <w:rsid w:val="00D45157"/>
    <w:rsid w:val="00D4612B"/>
    <w:rsid w:val="00D46A3B"/>
    <w:rsid w:val="00D470BC"/>
    <w:rsid w:val="00D505E2"/>
    <w:rsid w:val="00D6026E"/>
    <w:rsid w:val="00D60379"/>
    <w:rsid w:val="00D60908"/>
    <w:rsid w:val="00D6090D"/>
    <w:rsid w:val="00D62C19"/>
    <w:rsid w:val="00D6498F"/>
    <w:rsid w:val="00D64D36"/>
    <w:rsid w:val="00D717A8"/>
    <w:rsid w:val="00D72457"/>
    <w:rsid w:val="00D7463D"/>
    <w:rsid w:val="00D74FA7"/>
    <w:rsid w:val="00D755E1"/>
    <w:rsid w:val="00D765F9"/>
    <w:rsid w:val="00D80F5A"/>
    <w:rsid w:val="00D82B86"/>
    <w:rsid w:val="00D83DE8"/>
    <w:rsid w:val="00D84943"/>
    <w:rsid w:val="00D84C4D"/>
    <w:rsid w:val="00D85BEA"/>
    <w:rsid w:val="00D870A6"/>
    <w:rsid w:val="00D87F84"/>
    <w:rsid w:val="00D90CCA"/>
    <w:rsid w:val="00D93A52"/>
    <w:rsid w:val="00D94AE7"/>
    <w:rsid w:val="00D95B34"/>
    <w:rsid w:val="00D95B6F"/>
    <w:rsid w:val="00D963F8"/>
    <w:rsid w:val="00D966B3"/>
    <w:rsid w:val="00D970F0"/>
    <w:rsid w:val="00DA4210"/>
    <w:rsid w:val="00DA4540"/>
    <w:rsid w:val="00DA587E"/>
    <w:rsid w:val="00DA60F4"/>
    <w:rsid w:val="00DA7043"/>
    <w:rsid w:val="00DA72D4"/>
    <w:rsid w:val="00DB03F0"/>
    <w:rsid w:val="00DB0F8B"/>
    <w:rsid w:val="00DB1B01"/>
    <w:rsid w:val="00DB2CEE"/>
    <w:rsid w:val="00DB3052"/>
    <w:rsid w:val="00DB3F08"/>
    <w:rsid w:val="00DB473A"/>
    <w:rsid w:val="00DB51A8"/>
    <w:rsid w:val="00DC1295"/>
    <w:rsid w:val="00DC23CF"/>
    <w:rsid w:val="00DC2D17"/>
    <w:rsid w:val="00DC6DAA"/>
    <w:rsid w:val="00DD499E"/>
    <w:rsid w:val="00DE02C1"/>
    <w:rsid w:val="00DE2395"/>
    <w:rsid w:val="00DE23BF"/>
    <w:rsid w:val="00DE2E94"/>
    <w:rsid w:val="00DE3981"/>
    <w:rsid w:val="00DE40DD"/>
    <w:rsid w:val="00DE7356"/>
    <w:rsid w:val="00DE7755"/>
    <w:rsid w:val="00DF059A"/>
    <w:rsid w:val="00DF1F69"/>
    <w:rsid w:val="00DF2CDE"/>
    <w:rsid w:val="00DF349C"/>
    <w:rsid w:val="00DF3D56"/>
    <w:rsid w:val="00DF64E9"/>
    <w:rsid w:val="00DF6D19"/>
    <w:rsid w:val="00DF6ED2"/>
    <w:rsid w:val="00DF70F5"/>
    <w:rsid w:val="00DF750B"/>
    <w:rsid w:val="00E03D43"/>
    <w:rsid w:val="00E05C55"/>
    <w:rsid w:val="00E0605E"/>
    <w:rsid w:val="00E10AAB"/>
    <w:rsid w:val="00E1228F"/>
    <w:rsid w:val="00E147C5"/>
    <w:rsid w:val="00E15A44"/>
    <w:rsid w:val="00E160B2"/>
    <w:rsid w:val="00E175CC"/>
    <w:rsid w:val="00E20A48"/>
    <w:rsid w:val="00E2125B"/>
    <w:rsid w:val="00E2252C"/>
    <w:rsid w:val="00E25AB9"/>
    <w:rsid w:val="00E26B49"/>
    <w:rsid w:val="00E270C0"/>
    <w:rsid w:val="00E30FED"/>
    <w:rsid w:val="00E33D73"/>
    <w:rsid w:val="00E346CE"/>
    <w:rsid w:val="00E36D82"/>
    <w:rsid w:val="00E37B55"/>
    <w:rsid w:val="00E40078"/>
    <w:rsid w:val="00E4431F"/>
    <w:rsid w:val="00E460B9"/>
    <w:rsid w:val="00E51601"/>
    <w:rsid w:val="00E51965"/>
    <w:rsid w:val="00E5301B"/>
    <w:rsid w:val="00E5348D"/>
    <w:rsid w:val="00E56488"/>
    <w:rsid w:val="00E6015F"/>
    <w:rsid w:val="00E60D81"/>
    <w:rsid w:val="00E638A0"/>
    <w:rsid w:val="00E63F93"/>
    <w:rsid w:val="00E65792"/>
    <w:rsid w:val="00E67121"/>
    <w:rsid w:val="00E71968"/>
    <w:rsid w:val="00E7198D"/>
    <w:rsid w:val="00E73316"/>
    <w:rsid w:val="00E735AF"/>
    <w:rsid w:val="00E74CA6"/>
    <w:rsid w:val="00E75416"/>
    <w:rsid w:val="00E75E3D"/>
    <w:rsid w:val="00E76F65"/>
    <w:rsid w:val="00E76FA9"/>
    <w:rsid w:val="00E77C8D"/>
    <w:rsid w:val="00E82873"/>
    <w:rsid w:val="00E84491"/>
    <w:rsid w:val="00E854BA"/>
    <w:rsid w:val="00E85648"/>
    <w:rsid w:val="00E87B86"/>
    <w:rsid w:val="00E92C56"/>
    <w:rsid w:val="00E92EEC"/>
    <w:rsid w:val="00E9564E"/>
    <w:rsid w:val="00E9731C"/>
    <w:rsid w:val="00EA195A"/>
    <w:rsid w:val="00EA1E9F"/>
    <w:rsid w:val="00EA2A0F"/>
    <w:rsid w:val="00EA4E4C"/>
    <w:rsid w:val="00EA5A09"/>
    <w:rsid w:val="00EA6B3A"/>
    <w:rsid w:val="00EB025A"/>
    <w:rsid w:val="00EB04B7"/>
    <w:rsid w:val="00EB1BCF"/>
    <w:rsid w:val="00EB1CB2"/>
    <w:rsid w:val="00EB332D"/>
    <w:rsid w:val="00EB44AB"/>
    <w:rsid w:val="00EB4B88"/>
    <w:rsid w:val="00EB4DAA"/>
    <w:rsid w:val="00EB52DC"/>
    <w:rsid w:val="00EB7992"/>
    <w:rsid w:val="00EB7A8E"/>
    <w:rsid w:val="00EC0104"/>
    <w:rsid w:val="00EC0184"/>
    <w:rsid w:val="00EC160B"/>
    <w:rsid w:val="00EC1ADB"/>
    <w:rsid w:val="00EC1B51"/>
    <w:rsid w:val="00EC251C"/>
    <w:rsid w:val="00EC2528"/>
    <w:rsid w:val="00EC2A1E"/>
    <w:rsid w:val="00EC2D7A"/>
    <w:rsid w:val="00EC3909"/>
    <w:rsid w:val="00EC633A"/>
    <w:rsid w:val="00EC65A5"/>
    <w:rsid w:val="00ED1B9D"/>
    <w:rsid w:val="00ED3769"/>
    <w:rsid w:val="00ED3BEE"/>
    <w:rsid w:val="00EE056F"/>
    <w:rsid w:val="00EE05A3"/>
    <w:rsid w:val="00EE357C"/>
    <w:rsid w:val="00EE46A9"/>
    <w:rsid w:val="00EE47F7"/>
    <w:rsid w:val="00EE533B"/>
    <w:rsid w:val="00EE595D"/>
    <w:rsid w:val="00EE5EDC"/>
    <w:rsid w:val="00EF1834"/>
    <w:rsid w:val="00EF39A3"/>
    <w:rsid w:val="00EF43F5"/>
    <w:rsid w:val="00EF4BB3"/>
    <w:rsid w:val="00EF631D"/>
    <w:rsid w:val="00EF6DB3"/>
    <w:rsid w:val="00EF74D7"/>
    <w:rsid w:val="00EF7BF1"/>
    <w:rsid w:val="00F0030C"/>
    <w:rsid w:val="00F017AF"/>
    <w:rsid w:val="00F02C4D"/>
    <w:rsid w:val="00F041C4"/>
    <w:rsid w:val="00F04AC3"/>
    <w:rsid w:val="00F0511A"/>
    <w:rsid w:val="00F055B9"/>
    <w:rsid w:val="00F07FAE"/>
    <w:rsid w:val="00F120A6"/>
    <w:rsid w:val="00F13276"/>
    <w:rsid w:val="00F14812"/>
    <w:rsid w:val="00F1505D"/>
    <w:rsid w:val="00F155F8"/>
    <w:rsid w:val="00F1598C"/>
    <w:rsid w:val="00F20BC6"/>
    <w:rsid w:val="00F21403"/>
    <w:rsid w:val="00F2362E"/>
    <w:rsid w:val="00F23A47"/>
    <w:rsid w:val="00F23BB7"/>
    <w:rsid w:val="00F255FC"/>
    <w:rsid w:val="00F259B0"/>
    <w:rsid w:val="00F26A20"/>
    <w:rsid w:val="00F276C9"/>
    <w:rsid w:val="00F31359"/>
    <w:rsid w:val="00F322D3"/>
    <w:rsid w:val="00F3649F"/>
    <w:rsid w:val="00F40690"/>
    <w:rsid w:val="00F40836"/>
    <w:rsid w:val="00F43B8F"/>
    <w:rsid w:val="00F51785"/>
    <w:rsid w:val="00F530D7"/>
    <w:rsid w:val="00F53D94"/>
    <w:rsid w:val="00F541E6"/>
    <w:rsid w:val="00F568A1"/>
    <w:rsid w:val="00F5764E"/>
    <w:rsid w:val="00F610FD"/>
    <w:rsid w:val="00F62F49"/>
    <w:rsid w:val="00F640BF"/>
    <w:rsid w:val="00F67714"/>
    <w:rsid w:val="00F67C81"/>
    <w:rsid w:val="00F70334"/>
    <w:rsid w:val="00F70754"/>
    <w:rsid w:val="00F72BAF"/>
    <w:rsid w:val="00F72DD7"/>
    <w:rsid w:val="00F772A1"/>
    <w:rsid w:val="00F7782E"/>
    <w:rsid w:val="00F77926"/>
    <w:rsid w:val="00F77F79"/>
    <w:rsid w:val="00F83A19"/>
    <w:rsid w:val="00F846F2"/>
    <w:rsid w:val="00F85341"/>
    <w:rsid w:val="00F879A1"/>
    <w:rsid w:val="00F92FC4"/>
    <w:rsid w:val="00F9316B"/>
    <w:rsid w:val="00F95C6C"/>
    <w:rsid w:val="00F9793C"/>
    <w:rsid w:val="00FA0C14"/>
    <w:rsid w:val="00FA137A"/>
    <w:rsid w:val="00FA330F"/>
    <w:rsid w:val="00FA33C1"/>
    <w:rsid w:val="00FA4C3E"/>
    <w:rsid w:val="00FA5504"/>
    <w:rsid w:val="00FA6D07"/>
    <w:rsid w:val="00FA7583"/>
    <w:rsid w:val="00FB1AD2"/>
    <w:rsid w:val="00FB2081"/>
    <w:rsid w:val="00FB3289"/>
    <w:rsid w:val="00FB4B02"/>
    <w:rsid w:val="00FB5770"/>
    <w:rsid w:val="00FB6B89"/>
    <w:rsid w:val="00FC06BC"/>
    <w:rsid w:val="00FC1D8D"/>
    <w:rsid w:val="00FC2831"/>
    <w:rsid w:val="00FC2D40"/>
    <w:rsid w:val="00FC3426"/>
    <w:rsid w:val="00FC3600"/>
    <w:rsid w:val="00FC41A9"/>
    <w:rsid w:val="00FC4A9F"/>
    <w:rsid w:val="00FC54CE"/>
    <w:rsid w:val="00FC565B"/>
    <w:rsid w:val="00FC7E2E"/>
    <w:rsid w:val="00FD01AD"/>
    <w:rsid w:val="00FE006E"/>
    <w:rsid w:val="00FE01C9"/>
    <w:rsid w:val="00FE197E"/>
    <w:rsid w:val="00FE1A2A"/>
    <w:rsid w:val="00FE26E1"/>
    <w:rsid w:val="00FE520C"/>
    <w:rsid w:val="00FF0746"/>
    <w:rsid w:val="00FF0DF1"/>
    <w:rsid w:val="00FF26AA"/>
    <w:rsid w:val="00FF308F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811858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F67C81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11b711-d310-4c16-9603-d9c2a4f439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3C1BA8266C814592A956F9A546905C" ma:contentTypeVersion="15" ma:contentTypeDescription="Crie um novo documento." ma:contentTypeScope="" ma:versionID="585f827fd2fb30694d5b4774501e42fb">
  <xsd:schema xmlns:xsd="http://www.w3.org/2001/XMLSchema" xmlns:xs="http://www.w3.org/2001/XMLSchema" xmlns:p="http://schemas.microsoft.com/office/2006/metadata/properties" xmlns:ns3="b211b711-d310-4c16-9603-d9c2a4f439dc" xmlns:ns4="fc60e5f3-487b-4057-b947-0ac9d6b4ce34" targetNamespace="http://schemas.microsoft.com/office/2006/metadata/properties" ma:root="true" ma:fieldsID="caffcc852b1dff92718e3b421e16a76e" ns3:_="" ns4:_="">
    <xsd:import namespace="b211b711-d310-4c16-9603-d9c2a4f439dc"/>
    <xsd:import namespace="fc60e5f3-487b-4057-b947-0ac9d6b4c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1b711-d310-4c16-9603-d9c2a4f43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0e5f3-487b-4057-b947-0ac9d6b4c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b211b711-d310-4c16-9603-d9c2a4f439dc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20253B-C78B-47E2-9696-72458FC2A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1b711-d310-4c16-9603-d9c2a4f439dc"/>
    <ds:schemaRef ds:uri="fc60e5f3-487b-4057-b947-0ac9d6b4c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4053</Words>
  <Characters>21888</Characters>
  <Application>Microsoft Office Word</Application>
  <DocSecurity>0</DocSecurity>
  <Lines>182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25890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Busarello, Daniel</dc:creator>
  <cp:keywords/>
  <cp:lastModifiedBy>Daniel Busarello</cp:lastModifiedBy>
  <cp:revision>79</cp:revision>
  <cp:lastPrinted>2024-06-20T00:54:00Z</cp:lastPrinted>
  <dcterms:created xsi:type="dcterms:W3CDTF">2024-06-19T03:08:00Z</dcterms:created>
  <dcterms:modified xsi:type="dcterms:W3CDTF">2024-06-20T00:56:00Z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0x010100B33C1BA8266C814592A956F9A546905C</vt:lpwstr>
  </property>
  <property fmtid="{D5CDD505-2E9C-101B-9397-08002B2CF9AE}" pid="3" name="GrammarlyDocumentId">
    <vt:lpwstr>ddec41f8781a40925ac274eb672c6e8f8a0fcb151288d57dc7916edd4b009a4c</vt:lpwstr>
  </property>
</Properties>
</file>