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r>
              <w:rPr>
                <w:rStyle w:val="Nmerodepgina"/>
              </w:rPr>
              <w:t xml:space="preserve">(  </w:t>
            </w:r>
            <w:r w:rsidR="008E2068">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20FEBD3C" w:rsidR="009729DC" w:rsidRDefault="000B7FE2" w:rsidP="009729DC">
      <w:pPr>
        <w:pStyle w:val="TF-TEXTO"/>
      </w:pPr>
      <w:r>
        <w:t>Atualmente a demanda por produtividade nas organizações</w:t>
      </w:r>
      <w:r w:rsidR="009729DC">
        <w:t xml:space="preserve"> atinge um patamar sem precedentes. O gerenciamento eficiente de tarefas, seja no âmbito individual ou em equipes de trabalho, emerge como um fator crucial para o sucesso</w:t>
      </w:r>
      <w:r w:rsidR="007162F3">
        <w:t xml:space="preserve"> das organizações</w:t>
      </w:r>
      <w:r w:rsidR="009729DC">
        <w:t xml:space="preserve"> e o bem-estar</w:t>
      </w:r>
      <w:r w:rsidR="007162F3">
        <w:t xml:space="preserve"> dos seus colaboradores e clientes</w:t>
      </w:r>
      <w:r w:rsidR="009729DC">
        <w:t>.</w:t>
      </w:r>
    </w:p>
    <w:p w14:paraId="29E221CE" w14:textId="595870B9"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w:t>
      </w:r>
      <w:r w:rsidR="00C56606">
        <w:t>especialmente em um cenário no qual</w:t>
      </w:r>
      <w:r w:rsidRPr="00E61C2A">
        <w:t xml:space="preserv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e cenário. Cirillo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Em ambientes de equipe, a necessidade de colaboração eficaz se torna ainda mais preeminente. Duhigg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76050AF8" w:rsidR="00282788" w:rsidRDefault="009729DC" w:rsidP="009729DC">
      <w:pPr>
        <w:pStyle w:val="TF-TEXTO"/>
      </w:pPr>
      <w:r>
        <w:t>Diante</w:t>
      </w:r>
      <w:r w:rsidR="002D76C5">
        <w:t xml:space="preserve"> desse contexto, o presente </w:t>
      </w:r>
      <w:r>
        <w:t xml:space="preserve">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1D3376">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28D6EDA1" w:rsidR="00CC2F75" w:rsidRDefault="00EF53F5" w:rsidP="00CC2F75">
      <w:pPr>
        <w:pStyle w:val="TF-ALNEA"/>
      </w:pPr>
      <w:r>
        <w:t>d</w:t>
      </w:r>
      <w:r w:rsidR="00CC2F75">
        <w:t>esenvolver</w:t>
      </w:r>
      <w:r>
        <w:t xml:space="preserve"> uma Interface de Usuário (UI) intuitiva e e</w:t>
      </w:r>
      <w:r w:rsidR="00CC2F75">
        <w:t>ficiente</w:t>
      </w:r>
      <w:r w:rsidR="00C56606">
        <w:t>;</w:t>
      </w:r>
    </w:p>
    <w:p w14:paraId="06060648" w14:textId="136D50D6" w:rsidR="00CC2F75" w:rsidRDefault="00826BFE" w:rsidP="00CC2F75">
      <w:pPr>
        <w:pStyle w:val="TF-ALNEA"/>
      </w:pPr>
      <w:r>
        <w:t>viabilizar a c</w:t>
      </w:r>
      <w:r w:rsidR="00740202">
        <w:t>olaboração de uma</w:t>
      </w:r>
      <w:r>
        <w:t xml:space="preserve"> equipe através do a</w:t>
      </w:r>
      <w:r w:rsidR="00CC2F75">
        <w:t>plicativo</w:t>
      </w:r>
      <w:r w:rsidR="00C56606">
        <w:t>;</w:t>
      </w:r>
    </w:p>
    <w:p w14:paraId="302BA27E" w14:textId="701610DC" w:rsidR="00CC2F75" w:rsidRDefault="00826BFE" w:rsidP="00CC2F75">
      <w:pPr>
        <w:pStyle w:val="TF-ALNEA"/>
      </w:pPr>
      <w:r>
        <w:t>i</w:t>
      </w:r>
      <w:r w:rsidR="00CC2F75">
        <w:t>mple</w:t>
      </w:r>
      <w:r>
        <w:t>mentar um sistema de n</w:t>
      </w:r>
      <w:r w:rsidR="00C56606">
        <w:t>otificação;</w:t>
      </w:r>
    </w:p>
    <w:p w14:paraId="1505874E" w14:textId="7571404C" w:rsidR="00CC2F75" w:rsidRDefault="00826BFE" w:rsidP="00CC2F75">
      <w:pPr>
        <w:pStyle w:val="TF-ALNEA"/>
      </w:pPr>
      <w:r>
        <w:t>i</w:t>
      </w:r>
      <w:r w:rsidR="00CC2F75">
        <w:t>ntegrar</w:t>
      </w:r>
      <w:r w:rsidR="00825B13">
        <w:t xml:space="preserve"> um</w:t>
      </w:r>
      <w:r>
        <w:t xml:space="preserve"> calendário para gerenciamento de t</w:t>
      </w:r>
      <w:r w:rsidR="00CC2F75">
        <w:t>empo</w:t>
      </w:r>
      <w:r w:rsidR="009613AC">
        <w:t>;</w:t>
      </w:r>
    </w:p>
    <w:p w14:paraId="7FB95D09" w14:textId="145D7857" w:rsidR="00CC2F75" w:rsidRDefault="00826BFE" w:rsidP="00CC2F75">
      <w:pPr>
        <w:pStyle w:val="TF-ALNEA"/>
      </w:pPr>
      <w:r>
        <w:t>garantir a segurança dos dados dos u</w:t>
      </w:r>
      <w:r w:rsidR="00CC2F75">
        <w:t>suários</w:t>
      </w:r>
      <w:r w:rsidR="000B7FE2">
        <w:t>.</w:t>
      </w:r>
    </w:p>
    <w:p w14:paraId="6B0A09B4" w14:textId="77777777" w:rsidR="00A44581" w:rsidRDefault="00A44581" w:rsidP="00424AD5">
      <w:pPr>
        <w:pStyle w:val="Ttulo1"/>
      </w:pPr>
      <w:bookmarkStart w:id="23"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65E63B2C" w:rsidR="00AD162B" w:rsidRDefault="00AD162B" w:rsidP="00AD162B">
      <w:pPr>
        <w:pStyle w:val="TF-TEXTO"/>
      </w:pPr>
      <w:r>
        <w:t>A subseção 2.1 apresenta o aplicativo Todoist (</w:t>
      </w:r>
      <w:r w:rsidR="009613AC">
        <w:t xml:space="preserve">Doist, </w:t>
      </w:r>
      <w:r>
        <w:t xml:space="preserve">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5E8D1351" w:rsidR="00AD162B" w:rsidRDefault="00AD162B" w:rsidP="00AD162B">
      <w:pPr>
        <w:pStyle w:val="TF-TEXTO"/>
      </w:pPr>
      <w:r>
        <w:lastRenderedPageBreak/>
        <w:t>Em seguida, a subseção 2.2 explora o aplicativo Asana (</w:t>
      </w:r>
      <w:r w:rsidR="009613AC">
        <w:t xml:space="preserve">Asana Inc, </w:t>
      </w:r>
      <w:r>
        <w:t>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79976CFD" w:rsidR="00A44581" w:rsidRDefault="00AD162B" w:rsidP="00AD162B">
      <w:pPr>
        <w:pStyle w:val="TF-TEXTO"/>
      </w:pPr>
      <w:r>
        <w:t>Por fim, a subseção 2.3 aborda o aplicativo Trello (</w:t>
      </w:r>
      <w:r w:rsidR="009613AC">
        <w:t xml:space="preserve">Atlassian, </w:t>
      </w:r>
      <w:r>
        <w:t>2023), uma ferramenta de gerenciamento de projetos baseada no método Kanban. Trello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1D3376">
      <w:pPr>
        <w:pStyle w:val="Ttulo2"/>
      </w:pPr>
      <w:r w:rsidRPr="008E2068">
        <w:t>TODOIST</w:t>
      </w:r>
      <w:r w:rsidR="00A44581">
        <w:t xml:space="preserve"> </w:t>
      </w:r>
    </w:p>
    <w:p w14:paraId="60ECC528" w14:textId="47C2C26E" w:rsidR="009C1574" w:rsidRDefault="009C1574" w:rsidP="00FA0793">
      <w:pPr>
        <w:pStyle w:val="TF-TEXTO"/>
      </w:pPr>
      <w:r>
        <w:t>Todoist é um aplicativo de gerenciamento d</w:t>
      </w:r>
      <w:r w:rsidR="00396214">
        <w:t xml:space="preserve">e tarefas e projetos </w:t>
      </w:r>
      <w:r>
        <w:t>reconhecido por sua interface simples e intuiti</w:t>
      </w:r>
      <w:r w:rsidR="004C192E">
        <w:t>va, facilitando o uso tanto por</w:t>
      </w:r>
      <w:r>
        <w:t xml:space="preserve"> indivíduos quant</w:t>
      </w:r>
      <w:r w:rsidR="004C192E">
        <w:t>o por</w:t>
      </w:r>
      <w:r>
        <w:t xml:space="preserve"> equipes</w:t>
      </w:r>
      <w:r w:rsidR="00396214">
        <w:t xml:space="preserve"> (Doist, 2023)</w:t>
      </w:r>
      <w:r>
        <w:t xml:space="preserve">. Uma das funcionalidades centrais do Todoist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r w:rsidR="009613AC">
        <w:t xml:space="preserve">no qual </w:t>
      </w:r>
      <w:r>
        <w:t>a transparência nas responsabilidades e a distribuição equitativa de ca</w:t>
      </w:r>
      <w:r w:rsidR="00FA0793">
        <w:t>rga de trabalho são essenciais.</w:t>
      </w:r>
    </w:p>
    <w:p w14:paraId="224F312C" w14:textId="66051456" w:rsidR="009C1574" w:rsidRDefault="009C1574" w:rsidP="00FA0793">
      <w:pPr>
        <w:pStyle w:val="TF-TEXTO"/>
      </w:pPr>
      <w:r>
        <w:t xml:space="preserve">Além dos recursos básicos como a criação de tarefas e </w:t>
      </w:r>
      <w:r w:rsidR="00502E88">
        <w:t>subtarefas</w:t>
      </w:r>
      <w:r>
        <w:t>, o aplicativo oferece funcionalidades avançadas como lembretes, etiquetas, filtros e a definição de prioridades, permitindo aos usuários organizar suas tarefas de maneira mais eficiente. A capacidade de interpretação de linguagem natural do Todoist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r w:rsidR="00396214">
        <w:t xml:space="preserve"> (Doist, 2023)</w:t>
      </w:r>
      <w:r w:rsidR="00FA0793">
        <w:t>.</w:t>
      </w:r>
    </w:p>
    <w:p w14:paraId="48DBC7A7" w14:textId="417AECDB" w:rsidR="009C1574" w:rsidRDefault="009C1574" w:rsidP="00FA0793">
      <w:pPr>
        <w:pStyle w:val="TF-TEXTO"/>
      </w:pPr>
      <w:r>
        <w:t>Acompanhamento de prazos é outra característica essencial do Todoist, que oferece um sistema de alertas e lembretes que ajudam os usuários a gerenciar seus prazos com eficácia. Isso é realizado através da integração com calendários, como o Google Calendar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6A155FE5" w14:textId="0BF76161" w:rsidR="00600298" w:rsidRDefault="00600298" w:rsidP="009C1574">
      <w:pPr>
        <w:pStyle w:val="TF-TEXTO"/>
      </w:pPr>
      <w:r w:rsidRPr="00600298">
        <w:t>Na Figura 1 exibe-se a interface do aplicativo Todoist mostrando a visão do dia atual. A interface divide as tarefas em categorias pessoais e de equipe, com recursos como definição de horário, priorização e subtarefas. A facilidade de adicionar e organizar tarefas é evidenciada pela simplicidade do layout e pela clareza visual dos diferentes elementos.</w:t>
      </w:r>
    </w:p>
    <w:p w14:paraId="544D537A" w14:textId="735FD754" w:rsidR="00C934F1" w:rsidRPr="00F3649F" w:rsidRDefault="00C934F1" w:rsidP="00C934F1">
      <w:pPr>
        <w:pStyle w:val="TF-LEGENDA"/>
      </w:pPr>
      <w:bookmarkStart w:id="24" w:name="_Ref112957716"/>
      <w:bookmarkStart w:id="25" w:name="_Ref53317281"/>
      <w:r>
        <w:lastRenderedPageBreak/>
        <w:t xml:space="preserve">Figura </w:t>
      </w:r>
      <w:r w:rsidR="001C3A97">
        <w:fldChar w:fldCharType="begin"/>
      </w:r>
      <w:r w:rsidR="001C3A97">
        <w:instrText xml:space="preserve"> SEQ Figura \* ARABIC </w:instrText>
      </w:r>
      <w:r w:rsidR="001C3A97">
        <w:fldChar w:fldCharType="separate"/>
      </w:r>
      <w:r>
        <w:rPr>
          <w:noProof/>
        </w:rPr>
        <w:t>1</w:t>
      </w:r>
      <w:r w:rsidR="001C3A97">
        <w:rPr>
          <w:noProof/>
        </w:rPr>
        <w:fldChar w:fldCharType="end"/>
      </w:r>
      <w:bookmarkEnd w:id="24"/>
      <w:r>
        <w:t xml:space="preserve"> </w:t>
      </w:r>
      <w:r w:rsidRPr="00F3649F">
        <w:t xml:space="preserve">– </w:t>
      </w:r>
      <w:bookmarkEnd w:id="25"/>
      <w:r>
        <w:t>Aplicativo Todoist</w:t>
      </w:r>
    </w:p>
    <w:p w14:paraId="35883FB8" w14:textId="559C649A" w:rsidR="00C934F1" w:rsidRPr="00C458D3" w:rsidRDefault="00DD46AC" w:rsidP="00C934F1">
      <w:pPr>
        <w:pStyle w:val="TF-FIGURA"/>
        <w:rPr>
          <w:highlight w:val="yellow"/>
        </w:rPr>
      </w:pPr>
      <w:r>
        <w:rPr>
          <w:noProof/>
        </w:rPr>
        <w:drawing>
          <wp:inline distT="0" distB="0" distL="0" distR="0" wp14:anchorId="6DE04714" wp14:editId="5142AF63">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r w:rsidR="00D97D4C">
        <w:t>Todoist</w:t>
      </w:r>
      <w:r w:rsidR="00DD46AC">
        <w:t xml:space="preserve"> (2023</w:t>
      </w:r>
      <w:r w:rsidRPr="00F3649F">
        <w:t>).</w:t>
      </w:r>
    </w:p>
    <w:p w14:paraId="1ABB6976" w14:textId="0BDE184A" w:rsidR="00A44581" w:rsidRDefault="008E2068" w:rsidP="001D3376">
      <w:pPr>
        <w:pStyle w:val="Ttulo2"/>
      </w:pPr>
      <w:r w:rsidRPr="008E2068">
        <w:t>ASANA</w:t>
      </w:r>
      <w:r w:rsidR="00A44581">
        <w:t xml:space="preserve"> </w:t>
      </w:r>
    </w:p>
    <w:p w14:paraId="079D12FE" w14:textId="3E9861D8" w:rsidR="00FA0793" w:rsidRDefault="00FA0793" w:rsidP="00FA0793">
      <w:pPr>
        <w:pStyle w:val="TF-TEXTO"/>
      </w:pPr>
      <w:r>
        <w:t xml:space="preserve">Asana é uma plataforma avançada de gerenciamento de projetos e tarefas que </w:t>
      </w:r>
      <w:r w:rsidR="005A3BA7">
        <w:t xml:space="preserve">visa </w:t>
      </w:r>
      <w:r>
        <w:t>maximizar a colaboração entre equipes</w:t>
      </w:r>
      <w:r w:rsidR="00396214">
        <w:t xml:space="preserve"> (Asana Inc, 2023)</w:t>
      </w:r>
      <w:r>
        <w:t xml:space="preserve">. Com recursos que permitem a organização de tarefas e projetos em quadros que adotam o método Kanban e listas para uma </w:t>
      </w:r>
      <w:r w:rsidR="00CD0B8A">
        <w:t>abordagem mais tradicional. A</w:t>
      </w:r>
      <w:r>
        <w:t xml:space="preserve"> Asana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A flexibilidade da Asana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6620C62F" w:rsidR="00FA0793" w:rsidRDefault="00FA0793" w:rsidP="00FA0793">
      <w:pPr>
        <w:pStyle w:val="TF-TEXTO"/>
      </w:pPr>
      <w:r>
        <w:t>Além disso, a Asana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r w:rsidR="00396214">
        <w:t xml:space="preserve"> (Asana Inc, 2023)</w:t>
      </w:r>
      <w:r>
        <w:t>.</w:t>
      </w:r>
    </w:p>
    <w:p w14:paraId="0D70CA44" w14:textId="627F4F66" w:rsidR="00FA0793" w:rsidRDefault="00FA0793" w:rsidP="00FA0793">
      <w:pPr>
        <w:pStyle w:val="TF-TEXTO"/>
      </w:pPr>
      <w:r>
        <w:t>Cada projeto em Asana pode ser detalhadamente customizado, permitindo a atribuição de tarefas a membros específicos da equipe e o estabelecimento de prazos, definindo claramente as expectativas e as responsabilidades. A plataforma também oferece visuais gráficos como gráficos de Ga</w:t>
      </w:r>
      <w:r w:rsidR="00CD0B8A">
        <w:t xml:space="preserve">ntt por meio da funcionalidade </w:t>
      </w:r>
      <w:r w:rsidR="00CD0B8A" w:rsidRPr="00CD0B8A">
        <w:rPr>
          <w:rFonts w:ascii="Courier New" w:hAnsi="Courier New" w:cs="Courier New"/>
        </w:rPr>
        <w:t>Timeline</w:t>
      </w:r>
      <w:r>
        <w:t>, que auxilia na visualização da sequência de tarefas e na sobreposição de prazos, facilitando a identificação de conflitos de agendamento e a reorganização de atividades.</w:t>
      </w:r>
    </w:p>
    <w:p w14:paraId="0A28093A" w14:textId="3265D6B3" w:rsidR="005502E0" w:rsidRDefault="00FA0793" w:rsidP="00396214">
      <w:pPr>
        <w:pStyle w:val="TF-TEXTO"/>
      </w:pPr>
      <w:r>
        <w:t xml:space="preserve">A funcionalidade de integração da Asana se estende a uma ampla gama de outras ferramentas e plataformas, mantendo todas as informações e comunicações sincronizadas. Relatórios e </w:t>
      </w:r>
      <w:r w:rsidRPr="00CD0B8A">
        <w:rPr>
          <w:i/>
        </w:rPr>
        <w:t>insights</w:t>
      </w:r>
      <w:r>
        <w:t xml:space="preserve"> fornecidos pela Asana auxiliam na análise de desempenho e suportam a tomad</w:t>
      </w:r>
      <w:r w:rsidR="00396214">
        <w:t>a de decisões baseadas em dados</w:t>
      </w:r>
      <w:r w:rsidR="005A3BA7">
        <w:t xml:space="preserve">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Aplicativo Asana</w:t>
      </w:r>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r w:rsidR="005502E0">
        <w:t>Asana</w:t>
      </w:r>
      <w:r>
        <w:t xml:space="preserve"> (2023</w:t>
      </w:r>
      <w:r w:rsidRPr="00F3649F">
        <w:t>).</w:t>
      </w:r>
    </w:p>
    <w:p w14:paraId="09536358" w14:textId="7FB17855"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w:t>
      </w:r>
      <w:r w:rsidR="001B4081">
        <w:t xml:space="preserve">os com tarefas categorizadas em </w:t>
      </w:r>
      <w:r w:rsidR="005502E0" w:rsidRPr="001B4081">
        <w:rPr>
          <w:rFonts w:ascii="Courier New" w:hAnsi="Courier New" w:cs="Courier New"/>
        </w:rPr>
        <w:t>Novas Solicitações</w:t>
      </w:r>
      <w:r w:rsidR="001B4081">
        <w:t xml:space="preserve">, </w:t>
      </w:r>
      <w:r w:rsidR="001B4081" w:rsidRPr="001B4081">
        <w:rPr>
          <w:rFonts w:ascii="Courier New" w:hAnsi="Courier New" w:cs="Courier New"/>
        </w:rPr>
        <w:t>Em Andamento</w:t>
      </w:r>
      <w:r w:rsidR="001B4081">
        <w:t xml:space="preserve"> e </w:t>
      </w:r>
      <w:r w:rsidR="001B4081" w:rsidRPr="001B4081">
        <w:rPr>
          <w:rFonts w:ascii="Courier New" w:hAnsi="Courier New" w:cs="Courier New"/>
        </w:rPr>
        <w:t>Concluídas</w:t>
      </w:r>
      <w:r w:rsidR="005502E0" w:rsidRPr="005502E0">
        <w:t>.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1D3376">
      <w:pPr>
        <w:pStyle w:val="Ttulo2"/>
      </w:pPr>
      <w:r w:rsidRPr="008E2068">
        <w:t>TRELLO</w:t>
      </w:r>
      <w:r w:rsidR="00A44581">
        <w:t xml:space="preserve"> </w:t>
      </w:r>
    </w:p>
    <w:p w14:paraId="684B2CFD" w14:textId="578F0B5C" w:rsidR="008C11C3" w:rsidRDefault="008C11C3" w:rsidP="008C11C3">
      <w:pPr>
        <w:pStyle w:val="TF-TEXTO"/>
      </w:pPr>
      <w:r>
        <w:t>O Trello é um aplicativo de gerenciamento de projetos que emprega uma abordagem intuitiva baseada em quadros e listas, seguindo a metodologia Kanban</w:t>
      </w:r>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Cada cartão no Trello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4E22A337" w:rsidR="008C11C3" w:rsidRDefault="008C11C3" w:rsidP="008C11C3">
      <w:pPr>
        <w:pStyle w:val="TF-TEXTO"/>
      </w:pPr>
      <w:r>
        <w:t>Além disso, o Trello incorpora elementos de gamificação que aumentam o engajamento dos usuários. Por meio de 'Power-Ups',</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w:t>
      </w:r>
      <w:r w:rsidR="001B4081">
        <w:t xml:space="preserve">tivadora, estabelecendo </w:t>
      </w:r>
      <w:r w:rsidR="001B4081" w:rsidRPr="001B4081">
        <w:rPr>
          <w:rFonts w:ascii="Courier New" w:hAnsi="Courier New" w:cs="Courier New"/>
        </w:rPr>
        <w:t>badges</w:t>
      </w:r>
      <w:r>
        <w:t>, recompensas e outros incentivos que promovem a produtividade e a colaboração dentro da equipe</w:t>
      </w:r>
      <w:r w:rsidR="00396214">
        <w:t xml:space="preserve"> (Atlassian, 2023)</w:t>
      </w:r>
      <w:r>
        <w:t>.</w:t>
      </w:r>
    </w:p>
    <w:p w14:paraId="45449EBE" w14:textId="24A147B0" w:rsidR="006F3DC0" w:rsidRDefault="008C11C3" w:rsidP="008C11C3">
      <w:pPr>
        <w:pStyle w:val="TF-TEXTO"/>
      </w:pPr>
      <w:r>
        <w:t>Conhecido por sua flexibilidade, o Trello permite que equipes de diversos setores o adaptem às suas necessidades específicas, oferecendo uma ferramenta de gerenciamento visual que é tanto simples quanto poderosa. Com sua interface amigável e a capacidade de personalização extensiva, o Trello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Aplicativo Trello</w:t>
      </w:r>
    </w:p>
    <w:p w14:paraId="3ADB9DE8" w14:textId="1544BF9A" w:rsidR="00DD46AC" w:rsidRPr="00C458D3" w:rsidRDefault="00DD46AC" w:rsidP="00DD46AC">
      <w:pPr>
        <w:pStyle w:val="TF-FIGURA"/>
        <w:rPr>
          <w:highlight w:val="yellow"/>
        </w:rPr>
      </w:pPr>
      <w:r>
        <w:rPr>
          <w:noProof/>
        </w:rPr>
        <w:drawing>
          <wp:inline distT="0" distB="0" distL="0" distR="0" wp14:anchorId="2FBB95E5" wp14:editId="3AD9D164">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r w:rsidR="00F75FC3">
        <w:t>Trello</w:t>
      </w:r>
      <w:r>
        <w:t xml:space="preserve"> (2023</w:t>
      </w:r>
      <w:r w:rsidRPr="00F3649F">
        <w:t>).</w:t>
      </w:r>
    </w:p>
    <w:p w14:paraId="55F056DA" w14:textId="09409A41" w:rsidR="00DD46AC" w:rsidRDefault="00FF5CDB" w:rsidP="00A44581">
      <w:pPr>
        <w:pStyle w:val="TF-TEXTO"/>
      </w:pPr>
      <w:r>
        <w:t xml:space="preserve">A </w:t>
      </w:r>
      <w:r w:rsidR="0049467E">
        <w:t>Figura 3</w:t>
      </w:r>
      <w:r w:rsidR="001532E8" w:rsidRPr="001532E8">
        <w:t xml:space="preserve"> </w:t>
      </w:r>
      <w:r>
        <w:t>apresenta a interface do</w:t>
      </w:r>
      <w:r w:rsidR="001532E8" w:rsidRPr="001532E8">
        <w:t xml:space="preserve"> aplicati</w:t>
      </w:r>
      <w:r w:rsidR="00624552">
        <w:t xml:space="preserve">vo Trello mostrando um projeto </w:t>
      </w:r>
      <w:r w:rsidR="00624552" w:rsidRPr="00624552">
        <w:rPr>
          <w:rFonts w:ascii="Courier New" w:hAnsi="Courier New" w:cs="Courier New"/>
        </w:rPr>
        <w:t>Project Team Spirit</w:t>
      </w:r>
      <w:r w:rsidR="001532E8" w:rsidRPr="001532E8">
        <w:t xml:space="preserve"> com </w:t>
      </w:r>
      <w:r w:rsidR="00624552">
        <w:t xml:space="preserve">tarefas organizadas em colunas </w:t>
      </w:r>
      <w:r w:rsidR="00624552" w:rsidRPr="00624552">
        <w:rPr>
          <w:rFonts w:ascii="Courier New" w:hAnsi="Courier New" w:cs="Courier New"/>
        </w:rPr>
        <w:t>To do</w:t>
      </w:r>
      <w:r w:rsidR="00624552">
        <w:t xml:space="preserve">, </w:t>
      </w:r>
      <w:r w:rsidR="00624552" w:rsidRPr="00624552">
        <w:rPr>
          <w:rFonts w:ascii="Courier New" w:hAnsi="Courier New" w:cs="Courier New"/>
        </w:rPr>
        <w:t>Doing</w:t>
      </w:r>
      <w:r w:rsidR="00624552">
        <w:t xml:space="preserve"> e </w:t>
      </w:r>
      <w:r w:rsidR="00624552" w:rsidRPr="00624552">
        <w:rPr>
          <w:rFonts w:ascii="Courier New" w:hAnsi="Courier New" w:cs="Courier New"/>
        </w:rPr>
        <w:t>Done</w:t>
      </w:r>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1D3376">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3DBC3454" w14:textId="07985948"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r w:rsidR="00C6163D">
        <w:t>visto</w:t>
      </w:r>
      <w:r w:rsidRPr="009270C9">
        <w:t xml:space="preserve">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colaboração em equipe, e suas presenças nos </w:t>
      </w:r>
      <w:r w:rsidR="000D5BC7" w:rsidRPr="000D5BC7">
        <w:lastRenderedPageBreak/>
        <w:t xml:space="preserve">aplicativos existentes foram verificadas conforme descrito nas subseções </w:t>
      </w:r>
      <w:r w:rsidR="00B2344C">
        <w:t>anteriores deste documento (</w:t>
      </w:r>
      <w:r w:rsidR="00CF0D6A">
        <w:t>s</w:t>
      </w:r>
      <w:r w:rsidR="000D5BC7" w:rsidRPr="000D5BC7">
        <w:t>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0" w:name="_Ref52025161"/>
      <w:r>
        <w:t xml:space="preserve">Quadro </w:t>
      </w:r>
      <w:r w:rsidR="001C3A97">
        <w:fldChar w:fldCharType="begin"/>
      </w:r>
      <w:r w:rsidR="001C3A97">
        <w:instrText xml:space="preserve"> SEQ Quadro \* ARABIC </w:instrText>
      </w:r>
      <w:r w:rsidR="001C3A97">
        <w:fldChar w:fldCharType="separate"/>
      </w:r>
      <w:r w:rsidR="006D2982">
        <w:rPr>
          <w:noProof/>
        </w:rPr>
        <w:t>1</w:t>
      </w:r>
      <w:r w:rsidR="001C3A97">
        <w:rPr>
          <w:noProof/>
        </w:rPr>
        <w:fldChar w:fldCharType="end"/>
      </w:r>
      <w:bookmarkEnd w:id="40"/>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297FD98" w:rsidR="006B0760" w:rsidRDefault="005B372C" w:rsidP="005B372C">
            <w:pPr>
              <w:pStyle w:val="TF-TEXTOQUADRO"/>
              <w:jc w:val="center"/>
            </w:pPr>
            <w:r>
              <w:t>Todoist</w:t>
            </w:r>
            <w:r w:rsidR="009E62D5">
              <w:t xml:space="preserve"> (2023)</w:t>
            </w:r>
          </w:p>
        </w:tc>
        <w:tc>
          <w:tcPr>
            <w:tcW w:w="1718" w:type="dxa"/>
            <w:shd w:val="clear" w:color="auto" w:fill="A6A6A6"/>
            <w:vAlign w:val="center"/>
          </w:tcPr>
          <w:p w14:paraId="4D97FD72" w14:textId="39AB8838" w:rsidR="006B0760" w:rsidRDefault="005B372C" w:rsidP="00802D0F">
            <w:pPr>
              <w:pStyle w:val="TF-TEXTOQUADRO"/>
              <w:jc w:val="center"/>
            </w:pPr>
            <w:r>
              <w:t>Asana</w:t>
            </w:r>
            <w:r w:rsidR="009E62D5">
              <w:t xml:space="preserve"> (2023)</w:t>
            </w:r>
          </w:p>
        </w:tc>
        <w:tc>
          <w:tcPr>
            <w:tcW w:w="1833" w:type="dxa"/>
            <w:shd w:val="clear" w:color="auto" w:fill="A6A6A6"/>
            <w:vAlign w:val="center"/>
          </w:tcPr>
          <w:p w14:paraId="59B70EE4" w14:textId="4F550B0A" w:rsidR="009E62D5" w:rsidRDefault="009E62D5" w:rsidP="00802D0F">
            <w:pPr>
              <w:pStyle w:val="TF-TEXTOQUADRO"/>
              <w:jc w:val="center"/>
            </w:pPr>
            <w:r>
              <w:t>Perez (2016)</w:t>
            </w:r>
          </w:p>
          <w:p w14:paraId="5AE2E716" w14:textId="42A5478F" w:rsidR="006B0760" w:rsidRPr="007D4566" w:rsidRDefault="005B372C" w:rsidP="00802D0F">
            <w:pPr>
              <w:pStyle w:val="TF-TEXTOQUADRO"/>
              <w:jc w:val="center"/>
            </w:pPr>
            <w:r>
              <w:t>Trello</w:t>
            </w:r>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A3DC5E9" w:rsidR="006B0760" w:rsidRDefault="005B372C" w:rsidP="004B3C46">
            <w:pPr>
              <w:pStyle w:val="TF-TEXTOQUADRO"/>
            </w:pPr>
            <w:r>
              <w:t>Integração de Calendário</w:t>
            </w:r>
            <w:r w:rsidR="00EF3B52">
              <w:t xml:space="preserve"> da Ferramenta</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4C97A68C" w:rsidR="006B0760" w:rsidRDefault="000D5BC7" w:rsidP="006B0760">
      <w:pPr>
        <w:pStyle w:val="TF-FONTE"/>
      </w:pPr>
      <w:r w:rsidRPr="000D5BC7">
        <w:t>Fonte: elaborado pelo autor</w:t>
      </w:r>
      <w:r w:rsidR="00663B25">
        <w:t>.</w:t>
      </w:r>
    </w:p>
    <w:p w14:paraId="75E199FC" w14:textId="5200E172" w:rsidR="00A67135" w:rsidRDefault="00C0203D" w:rsidP="00A67135">
      <w:pPr>
        <w:pStyle w:val="TF-TEXTO"/>
      </w:pPr>
      <w:r>
        <w:t>O Q</w:t>
      </w:r>
      <w:r w:rsidR="00A67135">
        <w:t>uadro</w:t>
      </w:r>
      <w:r>
        <w:t xml:space="preserve"> 1 </w:t>
      </w:r>
      <w:r w:rsidR="00A67135">
        <w:t>revela como os aplicativos Todoist, Asana e Trello se alinham em termos de atribuição de tarefas, todos permitindo a colaboração efetiva entre os membros da equipe. No entanto, enquanto o Asana e o Trello facilitam a integração com calendários, o Todoist não o faz, o que pode influenciar a gestão de prazos. Em termos de personalização de fluxos, o Asana destaca-se, oferecendo essa funcionalidade que o Todoist não possui, enquanto o Trello compensa com sua abordagem si</w:t>
      </w:r>
      <w:r w:rsidR="009707F3">
        <w:t>mplificada em quadros e listas.</w:t>
      </w:r>
    </w:p>
    <w:p w14:paraId="46F362E5" w14:textId="6F9E70AA" w:rsidR="00A67135" w:rsidRDefault="00A67135" w:rsidP="00A67135">
      <w:pPr>
        <w:pStyle w:val="TF-TEXTO"/>
      </w:pPr>
      <w:r>
        <w:t>O diferencial do software proposto em relação a esses aplicativos é a integração de todas essas características-chave em uma única plataforma, visando oferecer uma solução mais intuitiva para o gerenciamento de tarefas colaborativas. Além disso, o aplicativo em desenvolvimento busca incorporar uma comunic</w:t>
      </w:r>
      <w:r w:rsidR="000655F0">
        <w:t>ação em tempo real mais robusta</w:t>
      </w:r>
      <w:r>
        <w:t>.</w:t>
      </w:r>
    </w:p>
    <w:p w14:paraId="794345F0" w14:textId="413CE5A7"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w:t>
      </w:r>
      <w:r w:rsidR="000655F0">
        <w:t>do a sobrecarga de informações.</w:t>
      </w:r>
    </w:p>
    <w:p w14:paraId="25B06E4E" w14:textId="77777777" w:rsidR="00A67135" w:rsidRPr="005B372C" w:rsidRDefault="00A67135" w:rsidP="00A67135">
      <w:pPr>
        <w:pStyle w:val="TF-TEXTO"/>
      </w:pPr>
    </w:p>
    <w:p w14:paraId="3D7F289F" w14:textId="77777777" w:rsidR="00451B94" w:rsidRDefault="00451B94" w:rsidP="001D3376">
      <w:pPr>
        <w:pStyle w:val="Ttulo2"/>
      </w:pPr>
      <w:r>
        <w:t>REQUISITOS PRINCIPAIS DO PROBLEMA A SER TRABALHADO</w:t>
      </w:r>
      <w:bookmarkEnd w:id="33"/>
      <w:bookmarkEnd w:id="34"/>
      <w:bookmarkEnd w:id="35"/>
      <w:bookmarkEnd w:id="36"/>
      <w:bookmarkEnd w:id="37"/>
      <w:bookmarkEnd w:id="38"/>
      <w:bookmarkEnd w:id="39"/>
    </w:p>
    <w:p w14:paraId="52462D22" w14:textId="72536E98" w:rsidR="00451B94" w:rsidRDefault="00193176" w:rsidP="00451B94">
      <w:pPr>
        <w:pStyle w:val="TF-TEXTO"/>
      </w:pPr>
      <w:r w:rsidRPr="00193176">
        <w:t>Os requisitos do aplicativo incluirão:</w:t>
      </w:r>
    </w:p>
    <w:p w14:paraId="4FFD0AC4" w14:textId="5FE4DAE4" w:rsidR="00F84412" w:rsidRDefault="00C64CF0" w:rsidP="007D6BAD">
      <w:pPr>
        <w:pStyle w:val="TF-ALNEA"/>
        <w:numPr>
          <w:ilvl w:val="0"/>
          <w:numId w:val="20"/>
        </w:numPr>
      </w:pPr>
      <w:r>
        <w:t>o</w:t>
      </w:r>
      <w:r w:rsidR="007D6BAD" w:rsidRPr="007D6BAD">
        <w:t xml:space="preserve"> aplicativo deve permitir ao usuário </w:t>
      </w:r>
      <w:r w:rsidR="007D23C3">
        <w:t>autenticar-se</w:t>
      </w:r>
      <w:r w:rsidR="00A75A0A">
        <w:t xml:space="preserve"> através de uma</w:t>
      </w:r>
      <w:r w:rsidR="007D6BAD">
        <w:t xml:space="preserve"> autenticação segura (</w:t>
      </w:r>
      <w:r>
        <w:t xml:space="preserve">Requisito Funcional - </w:t>
      </w:r>
      <w:r w:rsidR="007D6BAD">
        <w:t>RF)</w:t>
      </w:r>
      <w:r w:rsidR="00B11880" w:rsidRPr="00B11880">
        <w:t>;</w:t>
      </w:r>
      <w:r w:rsidR="00F84412">
        <w:t xml:space="preserve"> </w:t>
      </w:r>
    </w:p>
    <w:p w14:paraId="235FC52B" w14:textId="5E04FC55" w:rsidR="00A75A0A" w:rsidRDefault="00C64CF0" w:rsidP="007D6BAD">
      <w:pPr>
        <w:pStyle w:val="TF-ALNEA"/>
      </w:pPr>
      <w:r>
        <w:t>o</w:t>
      </w:r>
      <w:r w:rsidR="007D6BAD" w:rsidRPr="007D6BAD">
        <w:t xml:space="preserve"> aplicativo deve permitir ao usuário criar, edi</w:t>
      </w:r>
      <w:r w:rsidR="007D6BAD">
        <w:t>tar, excluir e atribuir tarefas (RF)</w:t>
      </w:r>
      <w:r w:rsidR="00B11880" w:rsidRPr="00B11880">
        <w:t>;</w:t>
      </w:r>
    </w:p>
    <w:p w14:paraId="3BEB6825" w14:textId="45BE51FD" w:rsidR="00A75A0A" w:rsidRDefault="00C64CF0" w:rsidP="007D6BAD">
      <w:pPr>
        <w:pStyle w:val="TF-ALNEA"/>
      </w:pPr>
      <w:r>
        <w:t>o</w:t>
      </w:r>
      <w:r w:rsidR="00A75A0A">
        <w:t xml:space="preserve"> aplicativo deve estar integrado a um calendário (RF);</w:t>
      </w:r>
    </w:p>
    <w:p w14:paraId="2FCA7B94" w14:textId="62B8D407" w:rsidR="00A75A0A" w:rsidRDefault="00C64CF0" w:rsidP="007D6BAD">
      <w:pPr>
        <w:pStyle w:val="TF-ALNEA"/>
      </w:pPr>
      <w:r>
        <w:t>o</w:t>
      </w:r>
      <w:r w:rsidR="00A75A0A">
        <w:t xml:space="preserve"> aplicativo deve emitir notificações aos usuários acerca de mudanças em tarefas (RF);</w:t>
      </w:r>
    </w:p>
    <w:p w14:paraId="3992EE86" w14:textId="105B302F" w:rsidR="00F84412" w:rsidRDefault="00C64CF0" w:rsidP="007D6BAD">
      <w:pPr>
        <w:pStyle w:val="TF-ALNEA"/>
      </w:pPr>
      <w:r>
        <w:t>o</w:t>
      </w:r>
      <w:r w:rsidR="00A75A0A">
        <w:t xml:space="preserve"> aplicativo deve permitir ao usuário comunicar-se </w:t>
      </w:r>
      <w:r w:rsidR="000655F0">
        <w:t xml:space="preserve">por mensagem instantânea </w:t>
      </w:r>
      <w:r w:rsidR="00A75A0A">
        <w:t>com os demais usuários</w:t>
      </w:r>
      <w:r w:rsidR="000655F0">
        <w:t xml:space="preserve"> do aplicativo</w:t>
      </w:r>
      <w:r w:rsidR="00A75A0A">
        <w:t xml:space="preserve"> (RF);</w:t>
      </w:r>
      <w:r w:rsidR="00F84412">
        <w:t xml:space="preserve"> </w:t>
      </w:r>
    </w:p>
    <w:p w14:paraId="54D5650B" w14:textId="1F39A96A" w:rsidR="00F84412" w:rsidRDefault="00C64CF0" w:rsidP="007D6BAD">
      <w:pPr>
        <w:pStyle w:val="TF-ALNEA"/>
      </w:pPr>
      <w:r>
        <w:t>o</w:t>
      </w:r>
      <w:r w:rsidR="007D6BAD" w:rsidRPr="007D6BAD">
        <w:t xml:space="preserve"> aplicativo deve permitir ao usuário acompanhar o progresso das tarefas </w:t>
      </w:r>
      <w:r w:rsidR="00B11880" w:rsidRPr="00B11880">
        <w:t>(RF);</w:t>
      </w:r>
    </w:p>
    <w:p w14:paraId="3E134593" w14:textId="7D237F54" w:rsidR="008E25FF" w:rsidRDefault="00C64CF0" w:rsidP="007D6BAD">
      <w:pPr>
        <w:pStyle w:val="TF-ALNEA"/>
      </w:pPr>
      <w:r>
        <w:t>o</w:t>
      </w:r>
      <w:r w:rsidR="008E25FF">
        <w:t xml:space="preserve"> aplicativo deve permitir</w:t>
      </w:r>
      <w:r w:rsidR="000655F0">
        <w:t xml:space="preserve"> trabalho colaborativo</w:t>
      </w:r>
      <w:r w:rsidR="008E25FF">
        <w:t xml:space="preserve"> em tempo real entre os usuários (RF);</w:t>
      </w:r>
    </w:p>
    <w:p w14:paraId="2A337DC1" w14:textId="74F0F9EE" w:rsidR="006B1EAA" w:rsidRDefault="00C64CF0" w:rsidP="007D6BAD">
      <w:pPr>
        <w:pStyle w:val="TF-ALNEA"/>
      </w:pPr>
      <w:r>
        <w:t>o</w:t>
      </w:r>
      <w:r w:rsidR="006B1EAA">
        <w:t xml:space="preserve"> aplicativo deve possibilitar a criação de grupos de trabalho para facilitar a distribuição de tarefas entre os membros da equipe (RF);</w:t>
      </w:r>
    </w:p>
    <w:p w14:paraId="32755383" w14:textId="7748865C" w:rsidR="006B1EAA" w:rsidRDefault="00C64CF0" w:rsidP="007D6BAD">
      <w:pPr>
        <w:pStyle w:val="TF-ALNEA"/>
      </w:pPr>
      <w:r>
        <w:t>o</w:t>
      </w:r>
      <w:r w:rsidR="006B1EAA">
        <w:t xml:space="preserve"> aplicativo deve oferecer funcionalidades para compartilhar arquivos e documentos relacionados às tarefas (RF);</w:t>
      </w:r>
    </w:p>
    <w:p w14:paraId="19923316" w14:textId="34BE9A3D" w:rsidR="00F84412" w:rsidRDefault="00C64CF0" w:rsidP="007D6BAD">
      <w:pPr>
        <w:pStyle w:val="TF-ALNEA"/>
      </w:pPr>
      <w:r>
        <w:t>o</w:t>
      </w:r>
      <w:r w:rsidR="007D6BAD" w:rsidRPr="007D6BAD">
        <w:t xml:space="preserve"> aplicativo deve ser intuitivo e de fácil u</w:t>
      </w:r>
      <w:r w:rsidR="007D6BAD">
        <w:t>tilização para qualquer usuário (</w:t>
      </w:r>
      <w:r w:rsidR="00423669">
        <w:t xml:space="preserve">Requisito Não Funcional -  </w:t>
      </w:r>
      <w:r w:rsidR="00B11880" w:rsidRPr="00B11880">
        <w:t>RNF);</w:t>
      </w:r>
    </w:p>
    <w:p w14:paraId="5B37C519" w14:textId="10876754" w:rsidR="00E841C2" w:rsidRDefault="00C64CF0" w:rsidP="007D6BAD">
      <w:pPr>
        <w:pStyle w:val="TF-ALNEA"/>
      </w:pPr>
      <w:r>
        <w:t>o</w:t>
      </w:r>
      <w:r w:rsidR="00E841C2">
        <w:t xml:space="preserve"> aplicativo deve armazenar os dados em nuvem</w:t>
      </w:r>
      <w:r w:rsidR="00AF5528">
        <w:t xml:space="preserve"> num banco de dados Firebase ou MongoDB</w:t>
      </w:r>
      <w:r w:rsidR="00E841C2">
        <w:t xml:space="preserve"> (RNF);</w:t>
      </w:r>
    </w:p>
    <w:p w14:paraId="05C6B3D6" w14:textId="25B63282" w:rsidR="00F84412" w:rsidRDefault="00C64CF0" w:rsidP="007D6BAD">
      <w:pPr>
        <w:pStyle w:val="TF-ALNEA"/>
      </w:pPr>
      <w:r>
        <w:t>o</w:t>
      </w:r>
      <w:r w:rsidR="007D6BAD" w:rsidRPr="007D6BAD">
        <w:t xml:space="preserve"> aplicativo deve ser </w:t>
      </w:r>
      <w:r w:rsidR="00E841C2">
        <w:t>desenvolvido para</w:t>
      </w:r>
      <w:r w:rsidR="007D6BAD" w:rsidRPr="007D6BAD">
        <w:t xml:space="preserve"> dispositivos móveis</w:t>
      </w:r>
      <w:r w:rsidR="005736F2">
        <w:t xml:space="preserve"> na plataforma Android</w:t>
      </w:r>
      <w:r w:rsidR="00B11880" w:rsidRPr="00B11880">
        <w:t xml:space="preserve"> (RNF)</w:t>
      </w:r>
      <w:r w:rsidR="007D6BAD">
        <w:t>;</w:t>
      </w:r>
    </w:p>
    <w:p w14:paraId="6165F191" w14:textId="0E6A2C7D" w:rsidR="006B1EAA" w:rsidRDefault="00C64CF0" w:rsidP="007D6BAD">
      <w:pPr>
        <w:pStyle w:val="TF-ALNEA"/>
      </w:pPr>
      <w:r>
        <w:t>o</w:t>
      </w:r>
      <w:r w:rsidR="006B1EAA">
        <w:t xml:space="preserve"> aplicativo deve ser desenvolvido utilizando React Native ou Flutter, garantindo compatibilidade multiplataforma (RNF);</w:t>
      </w:r>
    </w:p>
    <w:p w14:paraId="54A5689D" w14:textId="24CEFA7A" w:rsidR="006B1EAA" w:rsidRDefault="00C64CF0" w:rsidP="007D6BAD">
      <w:pPr>
        <w:pStyle w:val="TF-ALNEA"/>
      </w:pPr>
      <w:r>
        <w:t>o</w:t>
      </w:r>
      <w:r w:rsidR="006B1EAA">
        <w:t xml:space="preserve"> aplicativo deve ser testado utilizando ferramentas como UsabilityHub para garantir uma excelente experiência de usuário (RNF);</w:t>
      </w:r>
    </w:p>
    <w:p w14:paraId="38F75FC6" w14:textId="0E5DAAA0" w:rsidR="006B1EAA" w:rsidRDefault="00C64CF0" w:rsidP="007D6BAD">
      <w:pPr>
        <w:pStyle w:val="TF-ALNEA"/>
      </w:pPr>
      <w:r>
        <w:t>o</w:t>
      </w:r>
      <w:r w:rsidR="006B1EAA">
        <w:t xml:space="preserve"> aplicativo deve ter um design responsivo, adaptando-se a diferentes tamanh</w:t>
      </w:r>
      <w:r w:rsidR="008E6970">
        <w:t>os de tela e dispositivos (RNF).</w:t>
      </w:r>
    </w:p>
    <w:p w14:paraId="4C4DE81C" w14:textId="77777777" w:rsidR="00AF5528" w:rsidRDefault="00AF5528" w:rsidP="00AF5528">
      <w:pPr>
        <w:pStyle w:val="TF-ALNEA"/>
        <w:numPr>
          <w:ilvl w:val="0"/>
          <w:numId w:val="0"/>
        </w:numPr>
        <w:ind w:left="1077"/>
      </w:pPr>
    </w:p>
    <w:p w14:paraId="693E553B" w14:textId="77777777" w:rsidR="00451B94" w:rsidRDefault="00451B94" w:rsidP="001D3376">
      <w:pPr>
        <w:pStyle w:val="Ttulo2"/>
      </w:pPr>
      <w:r>
        <w:lastRenderedPageBreak/>
        <w:t>METODOLOGIA</w:t>
      </w:r>
    </w:p>
    <w:p w14:paraId="17589725" w14:textId="771DE196" w:rsidR="00451B94" w:rsidRPr="007E0D87" w:rsidRDefault="00B11880" w:rsidP="00451B94">
      <w:pPr>
        <w:pStyle w:val="TF-TEXTO"/>
      </w:pPr>
      <w:r w:rsidRPr="00B11880">
        <w:t>O trabalho envolverá as seguintes etapas:</w:t>
      </w:r>
    </w:p>
    <w:p w14:paraId="7D1492D4" w14:textId="08C444D8" w:rsidR="00451B94" w:rsidRDefault="008E25FF" w:rsidP="005659A7">
      <w:pPr>
        <w:pStyle w:val="TF-ALNEA"/>
        <w:numPr>
          <w:ilvl w:val="0"/>
          <w:numId w:val="10"/>
        </w:numPr>
      </w:pPr>
      <w:r>
        <w:t>p</w:t>
      </w:r>
      <w:r w:rsidR="005659A7" w:rsidRPr="005659A7">
        <w:t>esqu</w:t>
      </w:r>
      <w:r>
        <w:t>isa e revisão bibliográfica: e</w:t>
      </w:r>
      <w:r w:rsidR="00630F5A">
        <w:t>ssa etapa envolverá a pesquisa</w:t>
      </w:r>
      <w:r w:rsidR="005659A7" w:rsidRPr="005659A7">
        <w:t xml:space="preserve"> de literatura sobre gerenciamento de tarefas, desenv</w:t>
      </w:r>
      <w:r w:rsidR="00281A71">
        <w:t>olvimento de aplicativos</w:t>
      </w:r>
      <w:r w:rsidR="00867B3F">
        <w:t xml:space="preserve"> móveis</w:t>
      </w:r>
      <w:r w:rsidR="00281A71">
        <w:t xml:space="preserve"> </w:t>
      </w:r>
      <w:r w:rsidR="005659A7" w:rsidRPr="005659A7">
        <w:t>e colaboração. As fontes incluirão bases de dados acadêmicas, livros e publicações recentes na área, utilizando ferramentas como Google</w:t>
      </w:r>
      <w:r w:rsidR="005659A7">
        <w:t xml:space="preserve"> Scholar e bibliotecas digitais</w:t>
      </w:r>
      <w:r w:rsidR="00B11880" w:rsidRPr="00B11880">
        <w:t>;</w:t>
      </w:r>
    </w:p>
    <w:p w14:paraId="03EC7CF4" w14:textId="31BA627B" w:rsidR="00B11880" w:rsidRPr="00424AD5" w:rsidRDefault="008E25FF" w:rsidP="005659A7">
      <w:pPr>
        <w:pStyle w:val="TF-ALNEA"/>
      </w:pPr>
      <w:r>
        <w:t>d</w:t>
      </w:r>
      <w:r w:rsidR="005659A7" w:rsidRPr="005659A7">
        <w:t>ef</w:t>
      </w:r>
      <w:r>
        <w:t>inição de requisitos: s</w:t>
      </w:r>
      <w:r w:rsidR="005659A7" w:rsidRPr="005659A7">
        <w:t>erá realizada uma análise de aplicativos similares e coletadas informações por meio de entrevistas e questionários com potenciais usuários. Para a elaboração e análise dos questionários, serão usadas ferramentas como Google Forms e software de análise de dados como SPSS</w:t>
      </w:r>
      <w:r w:rsidR="00B11880" w:rsidRPr="00B11880">
        <w:t>;</w:t>
      </w:r>
    </w:p>
    <w:p w14:paraId="1951C4BB" w14:textId="6B15DF90" w:rsidR="00451B94" w:rsidRDefault="008E25FF" w:rsidP="005659A7">
      <w:pPr>
        <w:pStyle w:val="TF-ALNEA"/>
      </w:pPr>
      <w:r>
        <w:t>p</w:t>
      </w:r>
      <w:r w:rsidR="005659A7" w:rsidRPr="005659A7">
        <w:t>roje</w:t>
      </w:r>
      <w:r>
        <w:t>to da interface do aplicativo: a</w:t>
      </w:r>
      <w:r w:rsidR="005659A7" w:rsidRPr="005659A7">
        <w:t xml:space="preserve"> interface será projetada com foco na experiência do usuário (UX), utilizando ferramentas de prototipagem como Adobe XD</w:t>
      </w:r>
      <w:r w:rsidR="001C46E2">
        <w:t>, Figma</w:t>
      </w:r>
      <w:r w:rsidR="005659A7" w:rsidRPr="005659A7">
        <w:t xml:space="preserve"> ou Sketch, que permitirão a criação de </w:t>
      </w:r>
      <w:r w:rsidR="005659A7" w:rsidRPr="006E193F">
        <w:rPr>
          <w:i/>
        </w:rPr>
        <w:t>wireframes</w:t>
      </w:r>
      <w:r w:rsidR="005659A7" w:rsidRPr="005659A7">
        <w:t xml:space="preserve"> e protótipos interativos</w:t>
      </w:r>
      <w:r w:rsidR="00B11880" w:rsidRPr="00B11880">
        <w:t>;</w:t>
      </w:r>
    </w:p>
    <w:p w14:paraId="1F45CDB9" w14:textId="2B0505FC" w:rsidR="00B11880" w:rsidRDefault="008E25FF" w:rsidP="005659A7">
      <w:pPr>
        <w:pStyle w:val="TF-ALNEA"/>
      </w:pPr>
      <w:r>
        <w:t>desenvolvimento do aplicativo: o</w:t>
      </w:r>
      <w:r w:rsidR="005659A7" w:rsidRPr="005659A7">
        <w:t xml:space="preserve"> desenvolvimento envolverá tecnologias apropriadas, como React Native ou Flutter para a construção de um aplicativo</w:t>
      </w:r>
      <w:r w:rsidR="007955FF">
        <w:t xml:space="preserve"> móvel</w:t>
      </w:r>
      <w:r w:rsidR="005659A7" w:rsidRPr="005659A7">
        <w:t xml:space="preserve"> multiplataforma, e o uso de ambientes de desenvolvimento integrado (IDEs) como Visual Studio Code ou Android Studio</w:t>
      </w:r>
      <w:r w:rsidR="00B11880">
        <w:t>;</w:t>
      </w:r>
    </w:p>
    <w:p w14:paraId="150F6458" w14:textId="3071A651" w:rsidR="00B11880" w:rsidRDefault="008E25FF" w:rsidP="005659A7">
      <w:pPr>
        <w:pStyle w:val="TF-ALNEA"/>
      </w:pPr>
      <w:r>
        <w:t>t</w:t>
      </w:r>
      <w:r w:rsidR="005659A7" w:rsidRPr="005659A7">
        <w:t>este</w:t>
      </w:r>
      <w:r>
        <w:t>s de usabilidade com usuários: s</w:t>
      </w:r>
      <w:r w:rsidR="005659A7" w:rsidRPr="005659A7">
        <w:t xml:space="preserve">erão realizados testes de usabilidade para avaliar a interação dos usuários com o aplicativo. Ferramentas como UsabilityHub ou Lookback.io poderão ser utilizadas para capturar </w:t>
      </w:r>
      <w:r w:rsidR="005659A7" w:rsidRPr="006E193F">
        <w:rPr>
          <w:i/>
        </w:rPr>
        <w:t>feedback</w:t>
      </w:r>
      <w:r w:rsidR="005659A7" w:rsidRPr="005659A7">
        <w:t xml:space="preserve"> de usabilidade em tempo real</w:t>
      </w:r>
      <w:r w:rsidR="00B11880">
        <w:t>;</w:t>
      </w:r>
    </w:p>
    <w:p w14:paraId="63E150C8" w14:textId="6893C508" w:rsidR="00B11880" w:rsidRDefault="008E25FF" w:rsidP="005659A7">
      <w:pPr>
        <w:pStyle w:val="TF-ALNEA"/>
      </w:pPr>
      <w:r>
        <w:t>c</w:t>
      </w:r>
      <w:r w:rsidR="005659A7" w:rsidRPr="005659A7">
        <w:t xml:space="preserve">oleta e análise de </w:t>
      </w:r>
      <w:r w:rsidR="005659A7" w:rsidRPr="006E193F">
        <w:rPr>
          <w:i/>
        </w:rPr>
        <w:t>feedback</w:t>
      </w:r>
      <w:r>
        <w:t>: a</w:t>
      </w:r>
      <w:r w:rsidR="005659A7" w:rsidRPr="005659A7">
        <w:t xml:space="preserve">pós os testes de usabilidade, o </w:t>
      </w:r>
      <w:r w:rsidR="005659A7" w:rsidRPr="00A277E2">
        <w:rPr>
          <w:i/>
        </w:rPr>
        <w:t>feedback</w:t>
      </w:r>
      <w:r w:rsidR="005659A7" w:rsidRPr="005659A7">
        <w:t xml:space="preserve"> será coletado e analisado para identificar áreas de melhoria. Serão utilizadas ferramentas de análise qualitativa como NVivo, juntamente com métodos de análise de </w:t>
      </w:r>
      <w:r w:rsidR="005659A7" w:rsidRPr="006E193F">
        <w:rPr>
          <w:i/>
        </w:rPr>
        <w:t>feedback</w:t>
      </w:r>
      <w:r w:rsidR="00B11880" w:rsidRPr="00B11880">
        <w:t>;</w:t>
      </w:r>
    </w:p>
    <w:p w14:paraId="7053FCE8" w14:textId="54CF9A04" w:rsidR="00B11880" w:rsidRDefault="008E25FF" w:rsidP="005659A7">
      <w:pPr>
        <w:pStyle w:val="TF-ALNEA"/>
      </w:pPr>
      <w:r>
        <w:t>r</w:t>
      </w:r>
      <w:r w:rsidR="005659A7" w:rsidRPr="005659A7">
        <w:t>efinamento do aplicativo com b</w:t>
      </w:r>
      <w:r>
        <w:t>ase nos resultados dos testes: o</w:t>
      </w:r>
      <w:r w:rsidR="005659A7" w:rsidRPr="005659A7">
        <w:t xml:space="preserve"> aplicativo será refinado e melhorado de acordo com o </w:t>
      </w:r>
      <w:r w:rsidR="005659A7" w:rsidRPr="00A277E2">
        <w:rPr>
          <w:i/>
        </w:rPr>
        <w:t>feedback</w:t>
      </w:r>
      <w:r w:rsidR="005659A7" w:rsidRPr="005659A7">
        <w:t xml:space="preserve"> recebido, empregando metodologias ágeis de desenvolvimento como Scrum ou Kanban para iterar rapidamente sobre o produto</w:t>
      </w:r>
      <w:r w:rsidR="00B11880" w:rsidRPr="00B11880">
        <w:t>;</w:t>
      </w:r>
    </w:p>
    <w:p w14:paraId="28A47579" w14:textId="681CC7F9" w:rsidR="00B11880" w:rsidRPr="00424AD5" w:rsidRDefault="008E25FF" w:rsidP="005659A7">
      <w:pPr>
        <w:pStyle w:val="TF-ALNEA"/>
      </w:pPr>
      <w:r>
        <w:t>a</w:t>
      </w:r>
      <w:r w:rsidR="005659A7" w:rsidRPr="005659A7">
        <w:t>valia</w:t>
      </w:r>
      <w:r>
        <w:t>ção da eficácia do aplicativo: a</w:t>
      </w:r>
      <w:r w:rsidR="005659A7" w:rsidRPr="005659A7">
        <w:t xml:space="preserve"> eficácia do aplicativo será avaliada por meio de critérios predefinidos, como a aderência aos requisitos, satisfação do usu</w:t>
      </w:r>
      <w:r w:rsidR="00AF5528">
        <w:t>ário e desempenho técnico.</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6E0A5DF" w14:textId="77777777" w:rsidR="008E6970" w:rsidRPr="00F12DB9" w:rsidRDefault="008E6970" w:rsidP="008E6970">
      <w:pPr>
        <w:spacing w:line="259" w:lineRule="auto"/>
        <w:ind w:right="13"/>
        <w:jc w:val="center"/>
        <w:rPr>
          <w:sz w:val="20"/>
          <w:szCs w:val="20"/>
        </w:rPr>
      </w:pPr>
      <w:r w:rsidRPr="00F12DB9">
        <w:rPr>
          <w:sz w:val="20"/>
          <w:szCs w:val="20"/>
        </w:rPr>
        <w:t xml:space="preserve">Quadro 2 - Cronograma </w:t>
      </w:r>
    </w:p>
    <w:tbl>
      <w:tblPr>
        <w:tblStyle w:val="TableGrid0"/>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8E6970" w:rsidRPr="00F12DB9" w14:paraId="47BB8091" w14:textId="77777777" w:rsidTr="00FB3F0F">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73480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2E61A1C4"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72879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7D8FE46" w14:textId="77777777" w:rsidR="008E6970" w:rsidRPr="00F12DB9" w:rsidRDefault="008E6970" w:rsidP="00FB3F0F">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3A9FB8D8" w14:textId="77777777" w:rsidR="008E6970" w:rsidRPr="00F12DB9" w:rsidRDefault="008E6970" w:rsidP="00FB3F0F">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1C830226" w14:textId="77777777" w:rsidR="008E6970" w:rsidRPr="00F12DB9" w:rsidRDefault="008E6970" w:rsidP="00FB3F0F">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8F630D0" w14:textId="77777777" w:rsidR="008E6970" w:rsidRPr="00F12DB9" w:rsidRDefault="008E6970" w:rsidP="00FB3F0F">
            <w:pPr>
              <w:spacing w:after="160" w:line="259" w:lineRule="auto"/>
              <w:rPr>
                <w:rFonts w:ascii="Times New Roman" w:hAnsi="Times New Roman" w:cs="Times New Roman"/>
                <w:sz w:val="20"/>
                <w:szCs w:val="20"/>
              </w:rPr>
            </w:pPr>
          </w:p>
        </w:tc>
      </w:tr>
      <w:tr w:rsidR="008E6970" w:rsidRPr="00F12DB9" w14:paraId="056CF79A" w14:textId="77777777" w:rsidTr="00FB3F0F">
        <w:trPr>
          <w:trHeight w:val="240"/>
        </w:trPr>
        <w:tc>
          <w:tcPr>
            <w:tcW w:w="0" w:type="auto"/>
            <w:vMerge/>
            <w:tcBorders>
              <w:top w:val="nil"/>
              <w:left w:val="single" w:sz="4" w:space="0" w:color="000000"/>
              <w:bottom w:val="nil"/>
              <w:right w:val="single" w:sz="4" w:space="0" w:color="000000"/>
            </w:tcBorders>
          </w:tcPr>
          <w:p w14:paraId="7F400ED1" w14:textId="77777777" w:rsidR="008E6970" w:rsidRPr="00F12DB9" w:rsidRDefault="008E6970" w:rsidP="00FB3F0F">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57856774" w14:textId="77777777" w:rsidR="008E6970" w:rsidRPr="00F12DB9" w:rsidRDefault="008E6970" w:rsidP="00FB3F0F">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33DEACFA" w14:textId="77777777" w:rsidR="008E6970" w:rsidRPr="00F12DB9" w:rsidRDefault="008E6970" w:rsidP="00FB3F0F">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009EB283" w14:textId="77777777" w:rsidR="008E6970" w:rsidRPr="00F12DB9" w:rsidRDefault="008E6970" w:rsidP="00FB3F0F">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3330E33" w14:textId="77777777" w:rsidR="008E6970" w:rsidRPr="00F12DB9" w:rsidRDefault="008E6970" w:rsidP="00FB3F0F">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38B4A6BA" w14:textId="77777777" w:rsidR="008E6970" w:rsidRPr="00F12DB9" w:rsidRDefault="008E6970" w:rsidP="00FB3F0F">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Pr="00F12DB9">
              <w:rPr>
                <w:rFonts w:ascii="Times New Roman" w:hAnsi="Times New Roman" w:cs="Times New Roman"/>
                <w:sz w:val="20"/>
                <w:szCs w:val="20"/>
              </w:rPr>
              <w:t xml:space="preserve">. </w:t>
            </w:r>
          </w:p>
        </w:tc>
      </w:tr>
      <w:tr w:rsidR="008E6970" w:rsidRPr="00F12DB9" w14:paraId="7D7F54C9" w14:textId="77777777" w:rsidTr="00FB3F0F">
        <w:trPr>
          <w:trHeight w:val="240"/>
        </w:trPr>
        <w:tc>
          <w:tcPr>
            <w:tcW w:w="0" w:type="auto"/>
            <w:vMerge/>
            <w:tcBorders>
              <w:top w:val="nil"/>
              <w:left w:val="single" w:sz="4" w:space="0" w:color="000000"/>
              <w:bottom w:val="single" w:sz="4" w:space="0" w:color="000000"/>
              <w:right w:val="single" w:sz="4" w:space="0" w:color="000000"/>
            </w:tcBorders>
          </w:tcPr>
          <w:p w14:paraId="4063941B" w14:textId="77777777" w:rsidR="008E6970" w:rsidRPr="00F12DB9" w:rsidRDefault="008E6970" w:rsidP="00FB3F0F">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7359C63" w14:textId="77777777" w:rsidR="008E6970" w:rsidRPr="00F12DB9" w:rsidRDefault="008E6970" w:rsidP="00FB3F0F">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EBD4DDD"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F61178F"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D1C7F3" w14:textId="77777777" w:rsidR="008E6970" w:rsidRPr="00F12DB9" w:rsidRDefault="008E6970" w:rsidP="00FB3F0F">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CF0B0FC"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8C28931"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15E7E0"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56D7CBA" w14:textId="77777777" w:rsidR="008E6970" w:rsidRPr="00F12DB9" w:rsidRDefault="008E6970" w:rsidP="00FB3F0F">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456CB41" w14:textId="77777777" w:rsidR="008E6970" w:rsidRPr="00F12DB9" w:rsidRDefault="008E6970" w:rsidP="00FB3F0F">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50C054BA"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8E6970" w:rsidRPr="00F12DB9" w14:paraId="4B8EF3B3"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8E48E7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133A575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035F5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11DFF53"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6D9166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3E366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BAE3D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EC38CD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EFEF6EF"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6541F2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143B8CA3"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2BB48981"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627F37E"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05B4FDF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B7FDAB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2F6DDEC"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AC841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C5472F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CC78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52A500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34BF60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42B39D9"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9570DAD"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700AE7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80BE3AB"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B29EDB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29244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5E92BA"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2FA7AF"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40D4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2B73C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20529A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B1ACFE4"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EA645D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BD1B459"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123E878"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0322044"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d</w:t>
            </w:r>
            <w:r w:rsidRPr="00F12DB9">
              <w:rPr>
                <w:rFonts w:ascii="Times New Roman" w:hAnsi="Times New Roman" w:cs="Times New Roman"/>
                <w:sz w:val="20"/>
                <w:szCs w:val="20"/>
              </w:rPr>
              <w:t>esenvolvimento</w:t>
            </w:r>
            <w:r>
              <w:rPr>
                <w:rFonts w:ascii="Times New Roman" w:hAnsi="Times New Roman" w:cs="Times New Roman"/>
                <w:sz w:val="20"/>
                <w:szCs w:val="20"/>
              </w:rPr>
              <w:t xml:space="preserve"> do aplicativo</w:t>
            </w:r>
          </w:p>
        </w:tc>
        <w:tc>
          <w:tcPr>
            <w:tcW w:w="275" w:type="dxa"/>
            <w:tcBorders>
              <w:top w:val="single" w:sz="4" w:space="0" w:color="000000"/>
              <w:left w:val="single" w:sz="4" w:space="0" w:color="000000"/>
              <w:bottom w:val="single" w:sz="4" w:space="0" w:color="000000"/>
              <w:right w:val="single" w:sz="4" w:space="0" w:color="000000"/>
            </w:tcBorders>
          </w:tcPr>
          <w:p w14:paraId="6E0C8F0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2D877A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572453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BD60DD9"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DE009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C99AF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94BB8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08F59383"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8B87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539B00E"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38ACB84"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9A2632"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r>
              <w:rPr>
                <w:rFonts w:ascii="Times New Roman" w:hAnsi="Times New Roman" w:cs="Times New Roman"/>
                <w:sz w:val="20"/>
                <w:szCs w:val="20"/>
              </w:rPr>
              <w:t xml:space="preserve"> com usuários</w:t>
            </w:r>
          </w:p>
        </w:tc>
        <w:tc>
          <w:tcPr>
            <w:tcW w:w="275" w:type="dxa"/>
            <w:tcBorders>
              <w:top w:val="single" w:sz="4" w:space="0" w:color="000000"/>
              <w:left w:val="single" w:sz="4" w:space="0" w:color="000000"/>
              <w:bottom w:val="single" w:sz="4" w:space="0" w:color="000000"/>
              <w:right w:val="single" w:sz="4" w:space="0" w:color="000000"/>
            </w:tcBorders>
          </w:tcPr>
          <w:p w14:paraId="59B84DD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90013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58C2E7E"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DE06D7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5D54CD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2F0EA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F53E08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2FD8F595"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1520F8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4296815"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BC9D756"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EAE514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coleta e análise de </w:t>
            </w:r>
            <w:r w:rsidRPr="00A96D0E">
              <w:rPr>
                <w:rFonts w:ascii="Times New Roman" w:hAnsi="Times New Roman" w:cs="Times New Roman"/>
                <w:i/>
                <w:sz w:val="20"/>
                <w:szCs w:val="20"/>
              </w:rPr>
              <w:t>feedback</w:t>
            </w:r>
          </w:p>
        </w:tc>
        <w:tc>
          <w:tcPr>
            <w:tcW w:w="275" w:type="dxa"/>
            <w:tcBorders>
              <w:top w:val="single" w:sz="4" w:space="0" w:color="000000"/>
              <w:left w:val="single" w:sz="4" w:space="0" w:color="000000"/>
              <w:bottom w:val="single" w:sz="4" w:space="0" w:color="000000"/>
              <w:right w:val="single" w:sz="4" w:space="0" w:color="000000"/>
            </w:tcBorders>
          </w:tcPr>
          <w:p w14:paraId="3071183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DB9CBF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uto"/>
          </w:tcPr>
          <w:p w14:paraId="5BD2BD7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EBB4616"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7C9B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5CB7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3EED34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3C2C8A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D6FC2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931CE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BBDC14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56E843"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r</w:t>
            </w:r>
            <w:r w:rsidRPr="00F12DB9">
              <w:rPr>
                <w:rFonts w:ascii="Times New Roman" w:hAnsi="Times New Roman" w:cs="Times New Roman"/>
                <w:sz w:val="20"/>
                <w:szCs w:val="20"/>
              </w:rPr>
              <w:t>efinamento</w:t>
            </w:r>
            <w:r>
              <w:rPr>
                <w:rFonts w:ascii="Times New Roman" w:hAnsi="Times New Roman" w:cs="Times New Roman"/>
                <w:sz w:val="20"/>
                <w:szCs w:val="20"/>
              </w:rPr>
              <w:t xml:space="preserve"> do aplicativo com base nos resultados dos testes</w:t>
            </w:r>
          </w:p>
        </w:tc>
        <w:tc>
          <w:tcPr>
            <w:tcW w:w="275" w:type="dxa"/>
            <w:tcBorders>
              <w:top w:val="single" w:sz="4" w:space="0" w:color="000000"/>
              <w:left w:val="single" w:sz="4" w:space="0" w:color="000000"/>
              <w:bottom w:val="single" w:sz="4" w:space="0" w:color="000000"/>
              <w:right w:val="single" w:sz="4" w:space="0" w:color="000000"/>
            </w:tcBorders>
          </w:tcPr>
          <w:p w14:paraId="4619535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A00EB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1B6287CF"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00E28C"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2FFE03C"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D4A53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7849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CAC25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3343F82"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67543FA"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A179EEB"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79ACE3D5"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78AD6C2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01BAF5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3121C6D0"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D4F43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A26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D9A409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ADC6B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2AD21B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6F41F8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E6A965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17386023" w14:textId="77777777" w:rsidR="008E6970" w:rsidRDefault="008E6970" w:rsidP="008E6970">
      <w:pPr>
        <w:spacing w:after="238" w:line="259" w:lineRule="auto"/>
        <w:ind w:right="8"/>
        <w:jc w:val="center"/>
      </w:pPr>
      <w:r>
        <w:rPr>
          <w:sz w:val="18"/>
        </w:rPr>
        <w:t xml:space="preserve">Fonte: elaborado pelo autor. </w:t>
      </w:r>
    </w:p>
    <w:p w14:paraId="1ED64384" w14:textId="2B4B9E5B" w:rsidR="001D3376" w:rsidRDefault="0037046F" w:rsidP="001D3376">
      <w:pPr>
        <w:pStyle w:val="Ttulo1"/>
      </w:pPr>
      <w:r>
        <w:t>REVISÃO BIBLIOGRÁFICA</w:t>
      </w:r>
    </w:p>
    <w:p w14:paraId="0F06E141" w14:textId="5939F50D" w:rsidR="001D3376" w:rsidRPr="001D3376" w:rsidRDefault="001D3376" w:rsidP="001D3376">
      <w:pPr>
        <w:pStyle w:val="TF-TEXTO"/>
      </w:pPr>
      <w:r>
        <w:t>Nessa seção serão apresentados os principais temas que constituirão a revisão bibliográfica desse trabalho: o gerenciamento de tarefas e a colaboração</w:t>
      </w:r>
      <w:r w:rsidR="00767A9F">
        <w:t xml:space="preserve"> em equipes de trabalho</w:t>
      </w:r>
      <w:r>
        <w:t>.</w:t>
      </w:r>
    </w:p>
    <w:p w14:paraId="37122934" w14:textId="16D96B99" w:rsidR="001D3376" w:rsidRPr="001D3376" w:rsidRDefault="001D3376" w:rsidP="001D3376">
      <w:pPr>
        <w:pStyle w:val="Ttulo2"/>
        <w:rPr>
          <w:szCs w:val="24"/>
        </w:rPr>
      </w:pPr>
      <w:r w:rsidRPr="001D3376">
        <w:t>GERENCIAMENTO DE TAREFAS</w:t>
      </w:r>
    </w:p>
    <w:p w14:paraId="2C1868F4" w14:textId="0D68F72C" w:rsidR="00C61885" w:rsidRPr="00C61885" w:rsidRDefault="00C61885" w:rsidP="005410C8">
      <w:pPr>
        <w:pStyle w:val="TF-TEXTO"/>
      </w:pPr>
      <w:r w:rsidRPr="00C61885">
        <w:t>O gerenciamento de tarefas continua sendo um tópico</w:t>
      </w:r>
      <w:r w:rsidR="009840B9">
        <w:t xml:space="preserve"> </w:t>
      </w:r>
      <w:r w:rsidR="005410C8" w:rsidRPr="00C61885">
        <w:t xml:space="preserve">de </w:t>
      </w:r>
      <w:r w:rsidR="009840B9">
        <w:t>grande</w:t>
      </w:r>
      <w:r w:rsidRPr="00C61885">
        <w:t xml:space="preserve"> interesse, evoluindo no meio acadêmico e se consolidando como uma prática vital no ambiente empresarial. Allen (2001) lançou as bases com o conceito de </w:t>
      </w:r>
      <w:r w:rsidRPr="004F122A">
        <w:rPr>
          <w:i/>
          <w:iCs/>
        </w:rPr>
        <w:t>Getting Things Done</w:t>
      </w:r>
      <w:r w:rsidRPr="00C61885">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evidenciado por Smith e Zhao (2023)</w:t>
      </w:r>
      <w:r w:rsidR="004F122A">
        <w:t>,</w:t>
      </w:r>
      <w:r w:rsidRPr="00C61885">
        <w:t xml:space="preserve"> que destacam como as técnicas de GTD foram integradas a ferramentas digitais modernas, aumentando a eficiência na realização de objetivos tanto em contextos pessoais quanto profissionais.</w:t>
      </w:r>
    </w:p>
    <w:p w14:paraId="0D3F102E" w14:textId="7E3AEB8A" w:rsidR="00C61885" w:rsidRPr="00C61885" w:rsidRDefault="00C61885" w:rsidP="005410C8">
      <w:pPr>
        <w:pStyle w:val="TF-TEXTO"/>
      </w:pPr>
      <w:r w:rsidRPr="00C61885">
        <w:lastRenderedPageBreak/>
        <w:t>Com o advento da tecnologia, a maneira como se gerenciam tarefas evoluiu significativamente. Os aplicativos móveis e soluções baseadas em nuvem agora desempenham um papel crucial no gerenciamento de tarefas (Cirillo, 2018). Essas ferramentas não só ajudam os indivíduos a organizar suas tarefas, mas também facilitam a colaboração em equipe, permitindo a comunicação em tempo real e a coordenação eficaz de tarefas (Duhigg, 2016).</w:t>
      </w:r>
    </w:p>
    <w:p w14:paraId="5FD04216" w14:textId="0EDF01E5" w:rsidR="00C61885" w:rsidRPr="00C61885" w:rsidRDefault="00C61885" w:rsidP="005410C8">
      <w:pPr>
        <w:pStyle w:val="TF-TEXTO"/>
      </w:pPr>
      <w:r w:rsidRPr="00C61885">
        <w:t>O uso de metodologias ágeis como Scrum e Kanban no gerenciamento de tarefas também tem ganhado destaque. Segundo Rigby, Sutherland e Noble (2018), essas metodologias promovem uma abordagem i</w:t>
      </w:r>
      <w:r w:rsidR="004F122A">
        <w:t>n</w:t>
      </w:r>
      <w:r w:rsidRPr="00C61885">
        <w:t>terativa e incremental, permitindo que as equipes se adaptem rapidamente a mudanças e mantenham um foco constante na entrega de valor. Ferramentas como Trello, que utilizam o método Kanban, são exemplos de como essas abordagens podem ser implementadas de forma visual e interativa, facilitando a gestão de tarefas em diferentes estágios de execução (Perez, 2016).</w:t>
      </w:r>
    </w:p>
    <w:p w14:paraId="52191157" w14:textId="37325885" w:rsidR="00C61885" w:rsidRPr="00C61885" w:rsidRDefault="00C61885" w:rsidP="005410C8">
      <w:pPr>
        <w:pStyle w:val="TF-TEXTO"/>
      </w:pPr>
      <w:r w:rsidRPr="00C61885">
        <w:t>A integração de inteligência artificial (IA) e aprendizado de máquina (ML) nas ferramentas de gerenciamento de tarefas é uma tendência emergente que promete revolucionar ainda mais esse campo. Estudos de Davenport e Ronanki (2018) mostram que a IA pode ser usada para automatizar a priorização de tarefas, prever prazos e até mesmo sugerir ações com base em padrões de comportamento do usuário. Isso pode resultar em uma gestão de tarefas mais eficiente e personalizada.</w:t>
      </w:r>
    </w:p>
    <w:p w14:paraId="730804D9" w14:textId="1368FF03" w:rsidR="00C61885" w:rsidRPr="00C61885" w:rsidRDefault="00C61885" w:rsidP="005410C8">
      <w:pPr>
        <w:pStyle w:val="TF-TEXTO"/>
      </w:pPr>
      <w:r w:rsidRPr="00C61885">
        <w:t>Por fim, a segurança e a privacidade dos dados são aspectos críticos no desenvolvimento de ferramentas de gerenciamento de tarefas. Com a crescente preocupação em torno da proteção de informações pessoais e empresariais, é vital que essas ferramentas adotem práticas robustas de segurança de dados. Segundo Westerman, Bonnet e McAfee (2014), a transformação digital nas organizações deve ser acompanhada por estratégias eficazes de governança e segurança cibernética para garantir a integridade e a confidencialidade das informações.</w:t>
      </w:r>
    </w:p>
    <w:p w14:paraId="211C486F" w14:textId="0D9B45EE" w:rsidR="00453C3C" w:rsidRDefault="00C61885" w:rsidP="005410C8">
      <w:pPr>
        <w:pStyle w:val="TF-TEXTO"/>
      </w:pPr>
      <w:r w:rsidRPr="00C61885">
        <w:t>Em síntese, a evolução do gerenciamento de tarefas está intimamente ligada aos avanços tecnológicos e às mudanças nas dinâmicas de trabalho. A adoção de metodologias modernas, a integração de tecnologias emergentes e a ênfase na colaboração e segurança são fatores essenciais que moldam as práticas contemporâneas de gestão de tarefas, proporcionando às equipes e indivíduos as ferramentas necessárias para alcançar uma produtividade otimizada e sustentável.</w:t>
      </w:r>
      <w:bookmarkStart w:id="41" w:name="_Toc351015602"/>
      <w:bookmarkEnd w:id="26"/>
      <w:bookmarkEnd w:id="27"/>
      <w:bookmarkEnd w:id="28"/>
      <w:bookmarkEnd w:id="29"/>
      <w:bookmarkEnd w:id="30"/>
      <w:bookmarkEnd w:id="31"/>
      <w:bookmarkEnd w:id="32"/>
    </w:p>
    <w:p w14:paraId="294FED8F" w14:textId="515B7ED2" w:rsidR="009840B9" w:rsidRDefault="009840B9" w:rsidP="009840B9">
      <w:pPr>
        <w:pStyle w:val="Ttulo2"/>
        <w:numPr>
          <w:ilvl w:val="1"/>
          <w:numId w:val="21"/>
        </w:numPr>
      </w:pPr>
      <w:r>
        <w:t>COLABORAÇÃO EM EQUIPES</w:t>
      </w:r>
    </w:p>
    <w:p w14:paraId="1D2516CE" w14:textId="03F88232" w:rsidR="002F0E53" w:rsidRPr="005410C8" w:rsidRDefault="002F0E53" w:rsidP="005410C8">
      <w:pPr>
        <w:pStyle w:val="TF-TEXTO"/>
      </w:pPr>
      <w:r w:rsidRPr="002F0E53">
        <w:t>De acordo com Duhigg (2016), a colaboração eficaz em equipes é um diferencial significativo na produtividade organizacional, e ferramentas colaborativas são essenciais para facilitar a comunicação e a coordenação entre os membros da equipe. A colaboração não apenas permite uma distribuição mais eficiente das tarefas, mas também promove a troca de ideias e a inovação, aspectos cruciais para o sucesso de qualquer organização. A eficácia da colaboração depende de várias condições, incluindo a confiança entre os membros da equipe, a clareza nos objetivos e a utilização de ferramentas tecnológicas que facilitem a interação e o</w:t>
      </w:r>
      <w:r>
        <w:t xml:space="preserve"> acompanhamento das atividades.</w:t>
      </w:r>
    </w:p>
    <w:p w14:paraId="097D5ADA" w14:textId="347C3C61" w:rsidR="002F0E53" w:rsidRPr="005410C8" w:rsidRDefault="002F0E53" w:rsidP="005410C8">
      <w:pPr>
        <w:pStyle w:val="TF-TEXTO"/>
      </w:pPr>
      <w:r w:rsidRPr="002F0E53">
        <w:t>Estudos de Cross, Rebele e Grant (2016) corroboram essa visão, destacando a importância de redes colaborativas e da cooperação dentro das equipes para alcançar um desempenho superior. Segundo os autores, equipes bem-sucedidas frequentemente exibem um alto nível de interdependência, onde o sucesso de um membro depende do sucesso dos outros. Esta interdependência fomenta um ambiente onde a comunicação é fluida e constante, e as informações são compartilhadas abertamente, levando a soluções mais criativas e be</w:t>
      </w:r>
      <w:r>
        <w:t>m-informadas para os problemas.</w:t>
      </w:r>
    </w:p>
    <w:p w14:paraId="59400181" w14:textId="096CB534" w:rsidR="002F0E53" w:rsidRPr="005410C8" w:rsidRDefault="002F0E53" w:rsidP="005410C8">
      <w:pPr>
        <w:pStyle w:val="TF-TEXTO"/>
      </w:pPr>
      <w:r w:rsidRPr="002F0E53">
        <w:t xml:space="preserve">Além disso, Cross, Rebele e Grant </w:t>
      </w:r>
      <w:r w:rsidR="006D39C2">
        <w:t xml:space="preserve">(2016) </w:t>
      </w:r>
      <w:r w:rsidRPr="002F0E53">
        <w:t>enfatizam que a colaboração eficaz pode reduzir significativamente os níveis de estresse e burnout entre os membros da equipe. Quando as responsabilidades são distribuídas equitativamente e os membros se sentem apoiados, a carga de trabalho se torna mais manejável e os indivíduos são capazes de manter um equilíbrio saudável entre a vida pessoal e profissional. Ferramentas colaborativas desempenham um papel vital nesse contexto, permitindo que as equipes gerenciem melhor seu tempo e recursos, e promovendo um ambiente de trab</w:t>
      </w:r>
      <w:r>
        <w:t>alho mais saudável e produtivo.</w:t>
      </w:r>
    </w:p>
    <w:p w14:paraId="4FE98737" w14:textId="15DA051C" w:rsidR="002F0E53" w:rsidRPr="005410C8" w:rsidRDefault="002F0E53" w:rsidP="005410C8">
      <w:pPr>
        <w:pStyle w:val="TF-TEXTO"/>
      </w:pPr>
      <w:r w:rsidRPr="002F0E53">
        <w:t xml:space="preserve">Ferramentas colaborativas, como plataformas de gerenciamento de projetos e aplicativos de comunicação em tempo real, são essenciais para sustentar a colaboração em equipes, especialmente em um mundo cada vez mais digital e remoto. Essas ferramentas não apenas facilitam a comunicação, mas também proporcionam uma visão clara das responsabilidades e prazos, permitindo que as equipes </w:t>
      </w:r>
      <w:r w:rsidR="005410C8" w:rsidRPr="005410C8">
        <w:t>se mantenham</w:t>
      </w:r>
      <w:r w:rsidRPr="002F0E53">
        <w:t xml:space="preserve"> alinhadas e fo</w:t>
      </w:r>
      <w:r>
        <w:t>cadas em seus objetivos comuns.</w:t>
      </w:r>
    </w:p>
    <w:p w14:paraId="6D6FEB8C" w14:textId="4CF53ACC" w:rsidR="00453C3C" w:rsidRDefault="002F0E53" w:rsidP="005410C8">
      <w:pPr>
        <w:pStyle w:val="TF-TEXTO"/>
      </w:pPr>
      <w:r w:rsidRPr="002F0E53">
        <w:t>Em resumo, a colaboração eficaz em equipes, apoiada por ferramentas tecnológicas adequadas, é fundamental para aumentar a produtividade organizacional, promover a inovação, reduzir o estresse dos colaboradores e alcançar um desempenho superior. A implementação estratégica dessas práticas e ferramentas pode transformar a dinâmica de trabalho, resultando em equipes mais coesas, motivadas e eficazes.</w:t>
      </w: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41"/>
    </w:p>
    <w:p w14:paraId="097B3A55" w14:textId="77777777" w:rsidR="00501641" w:rsidRPr="00FB3F0F" w:rsidRDefault="00501641" w:rsidP="00501641">
      <w:pPr>
        <w:pStyle w:val="TF-REFERNCIASITEM0"/>
      </w:pPr>
      <w:r w:rsidRPr="00502E88">
        <w:rPr>
          <w:lang w:val="en-US"/>
        </w:rPr>
        <w:t xml:space="preserve">ALLEN, D. </w:t>
      </w:r>
      <w:r w:rsidRPr="00502E88">
        <w:rPr>
          <w:b/>
          <w:lang w:val="en-US"/>
        </w:rPr>
        <w:t>Getting Things Done</w:t>
      </w:r>
      <w:r w:rsidRPr="00FB3F0F">
        <w:rPr>
          <w:bCs/>
          <w:lang w:val="en-US"/>
        </w:rPr>
        <w:t>: the art of stress-free productivity</w:t>
      </w:r>
      <w:r w:rsidRPr="00502E88">
        <w:rPr>
          <w:lang w:val="en-US"/>
        </w:rPr>
        <w:t xml:space="preserve">. </w:t>
      </w:r>
      <w:r w:rsidRPr="00FB3F0F">
        <w:t>Penguin, 2001.</w:t>
      </w:r>
    </w:p>
    <w:p w14:paraId="5779820E" w14:textId="77777777" w:rsidR="00501641" w:rsidRPr="00FB3F0F" w:rsidRDefault="00501641" w:rsidP="00501641">
      <w:pPr>
        <w:pStyle w:val="TF-REFERNCIASITEM0"/>
      </w:pPr>
      <w:r w:rsidRPr="00FB3F0F">
        <w:t xml:space="preserve">ASANA Inc. </w:t>
      </w:r>
      <w:r w:rsidRPr="00FB3F0F">
        <w:rPr>
          <w:b/>
        </w:rPr>
        <w:t>Asana</w:t>
      </w:r>
      <w:r w:rsidRPr="00FB3F0F">
        <w:t>. Disponível em: https://asana.com. Acesso em: 30 maio 2023.</w:t>
      </w:r>
    </w:p>
    <w:p w14:paraId="6B7F2F3F" w14:textId="77777777" w:rsidR="00501641" w:rsidRPr="00502E88" w:rsidRDefault="00501641" w:rsidP="00501641">
      <w:pPr>
        <w:pStyle w:val="TF-REFERNCIASITEM0"/>
        <w:rPr>
          <w:lang w:val="en-US"/>
        </w:rPr>
      </w:pPr>
      <w:r w:rsidRPr="00502E88">
        <w:rPr>
          <w:lang w:val="en-US"/>
        </w:rPr>
        <w:t xml:space="preserve">CIRILLO, F. </w:t>
      </w:r>
      <w:r w:rsidRPr="00502E88">
        <w:rPr>
          <w:b/>
          <w:lang w:val="en-US"/>
        </w:rPr>
        <w:t xml:space="preserve">The Pomodoro Technique: </w:t>
      </w:r>
      <w:r w:rsidRPr="00FB3F0F">
        <w:rPr>
          <w:bCs/>
          <w:lang w:val="en-US"/>
        </w:rPr>
        <w:t>the acclaimed time-management system that has transformed how we work</w:t>
      </w:r>
      <w:r w:rsidRPr="00502E88">
        <w:rPr>
          <w:lang w:val="en-US"/>
        </w:rPr>
        <w:t>. Currency, 2018.</w:t>
      </w:r>
    </w:p>
    <w:p w14:paraId="09446DC4" w14:textId="77777777" w:rsidR="00501641" w:rsidRPr="00FB3F0F" w:rsidRDefault="00501641" w:rsidP="00501641">
      <w:pPr>
        <w:pStyle w:val="TF-REFERNCIASITEM0"/>
        <w:rPr>
          <w:lang w:val="en-US"/>
        </w:rPr>
      </w:pPr>
      <w:r w:rsidRPr="001E0A44">
        <w:rPr>
          <w:lang w:val="en-US"/>
        </w:rPr>
        <w:t>CROSS, R.</w:t>
      </w:r>
      <w:r>
        <w:rPr>
          <w:lang w:val="en-US"/>
        </w:rPr>
        <w:t>;</w:t>
      </w:r>
      <w:r w:rsidRPr="001E0A44">
        <w:rPr>
          <w:lang w:val="en-US"/>
        </w:rPr>
        <w:t xml:space="preserve"> REBELE, R.</w:t>
      </w:r>
      <w:r>
        <w:rPr>
          <w:lang w:val="en-US"/>
        </w:rPr>
        <w:t>;</w:t>
      </w:r>
      <w:r w:rsidRPr="001E0A44">
        <w:rPr>
          <w:lang w:val="en-US"/>
        </w:rPr>
        <w:t xml:space="preserve"> GRANT, A</w:t>
      </w:r>
      <w:r w:rsidRPr="00FB3F0F">
        <w:rPr>
          <w:lang w:val="en-US"/>
        </w:rPr>
        <w:t xml:space="preserve">. (2016). </w:t>
      </w:r>
      <w:r w:rsidRPr="00FB3F0F">
        <w:rPr>
          <w:b/>
          <w:lang w:val="en-US"/>
        </w:rPr>
        <w:t>Collaborative Overload</w:t>
      </w:r>
      <w:r w:rsidRPr="00FB3F0F">
        <w:rPr>
          <w:lang w:val="en-US"/>
        </w:rPr>
        <w:t>. Harvard Business Review, 94(1), 74-79.</w:t>
      </w:r>
    </w:p>
    <w:p w14:paraId="21339EA5" w14:textId="77777777" w:rsidR="00501641" w:rsidRPr="00FB3F0F" w:rsidRDefault="00501641" w:rsidP="00501641">
      <w:pPr>
        <w:pStyle w:val="TF-REFERNCIASITEM0"/>
        <w:rPr>
          <w:lang w:val="en-US"/>
        </w:rPr>
      </w:pPr>
      <w:r w:rsidRPr="001E0A44">
        <w:rPr>
          <w:lang w:val="en-US"/>
        </w:rPr>
        <w:t>DAVENPORT, T. H.</w:t>
      </w:r>
      <w:r>
        <w:rPr>
          <w:lang w:val="en-US"/>
        </w:rPr>
        <w:t>;</w:t>
      </w:r>
      <w:r w:rsidRPr="001E0A44">
        <w:rPr>
          <w:lang w:val="en-US"/>
        </w:rPr>
        <w:t xml:space="preserve"> RONANKI, R</w:t>
      </w:r>
      <w:r w:rsidRPr="00FB3F0F">
        <w:rPr>
          <w:lang w:val="en-US"/>
        </w:rPr>
        <w:t xml:space="preserve">. (2018). </w:t>
      </w:r>
      <w:r w:rsidRPr="00FB3F0F">
        <w:rPr>
          <w:b/>
          <w:lang w:val="en-US"/>
        </w:rPr>
        <w:t>Artificial Intelligence for the Real World</w:t>
      </w:r>
      <w:r w:rsidRPr="00FB3F0F">
        <w:rPr>
          <w:lang w:val="en-US"/>
        </w:rPr>
        <w:t>. Harvard Business Review, 96(1), 108-116.</w:t>
      </w:r>
    </w:p>
    <w:p w14:paraId="5459DA62" w14:textId="77777777" w:rsidR="00501641" w:rsidRPr="00502E88" w:rsidRDefault="00501641" w:rsidP="00501641">
      <w:pPr>
        <w:pStyle w:val="TF-REFERNCIASITEM0"/>
        <w:rPr>
          <w:lang w:val="en-US"/>
        </w:rPr>
      </w:pPr>
      <w:r w:rsidRPr="00502E88">
        <w:rPr>
          <w:lang w:val="en-US"/>
        </w:rPr>
        <w:t xml:space="preserve">DUHIGG, C. </w:t>
      </w:r>
      <w:r w:rsidRPr="00502E88">
        <w:rPr>
          <w:b/>
          <w:lang w:val="en-US"/>
        </w:rPr>
        <w:t xml:space="preserve">Smarter Faster Better: </w:t>
      </w:r>
      <w:r w:rsidRPr="00FB3F0F">
        <w:rPr>
          <w:bCs/>
          <w:lang w:val="en-US"/>
        </w:rPr>
        <w:t>the secrets of being productive. Random House</w:t>
      </w:r>
      <w:r w:rsidRPr="001E0A44">
        <w:rPr>
          <w:bCs/>
          <w:lang w:val="en-US"/>
        </w:rPr>
        <w:t>, 2016</w:t>
      </w:r>
      <w:r w:rsidRPr="00502E88">
        <w:rPr>
          <w:lang w:val="en-US"/>
        </w:rPr>
        <w:t>.</w:t>
      </w:r>
    </w:p>
    <w:p w14:paraId="161BD585" w14:textId="77777777" w:rsidR="00501641" w:rsidRDefault="00501641" w:rsidP="00501641">
      <w:pPr>
        <w:pStyle w:val="TF-REFERNCIASITEM0"/>
        <w:rPr>
          <w:lang w:val="en-US"/>
        </w:rPr>
      </w:pPr>
      <w:r w:rsidRPr="00502E88">
        <w:rPr>
          <w:lang w:val="en-US"/>
        </w:rPr>
        <w:t xml:space="preserve">PEREZ, S. </w:t>
      </w:r>
      <w:r w:rsidRPr="00502E88">
        <w:rPr>
          <w:b/>
          <w:lang w:val="en-US"/>
        </w:rPr>
        <w:t xml:space="preserve">Trello goes to work: </w:t>
      </w:r>
      <w:r w:rsidRPr="00FB3F0F">
        <w:rPr>
          <w:bCs/>
          <w:lang w:val="en-US"/>
        </w:rPr>
        <w:t>team collaboration tool launches enterprise service</w:t>
      </w:r>
      <w:r w:rsidRPr="00502E88">
        <w:rPr>
          <w:lang w:val="en-US"/>
        </w:rPr>
        <w:t>. TechCrunch, 2016.</w:t>
      </w:r>
    </w:p>
    <w:p w14:paraId="44DB02B8" w14:textId="77777777" w:rsidR="00501641" w:rsidRPr="00FB3F0F" w:rsidRDefault="00501641" w:rsidP="00501641">
      <w:pPr>
        <w:pStyle w:val="TF-REFERNCIASITEM0"/>
        <w:rPr>
          <w:lang w:val="en-US"/>
        </w:rPr>
      </w:pPr>
      <w:r w:rsidRPr="001E0A44">
        <w:rPr>
          <w:lang w:val="en-US"/>
        </w:rPr>
        <w:t>RIGBY, D. K.</w:t>
      </w:r>
      <w:r>
        <w:rPr>
          <w:lang w:val="en-US"/>
        </w:rPr>
        <w:t>;</w:t>
      </w:r>
      <w:r w:rsidRPr="001E0A44">
        <w:rPr>
          <w:lang w:val="en-US"/>
        </w:rPr>
        <w:t xml:space="preserve"> SUTHERLAND, J.</w:t>
      </w:r>
      <w:r>
        <w:rPr>
          <w:lang w:val="en-US"/>
        </w:rPr>
        <w:t>;</w:t>
      </w:r>
      <w:r w:rsidRPr="001E0A44">
        <w:rPr>
          <w:lang w:val="en-US"/>
        </w:rPr>
        <w:t xml:space="preserve"> NOBLE, A</w:t>
      </w:r>
      <w:r w:rsidRPr="00FB3F0F">
        <w:rPr>
          <w:lang w:val="en-US"/>
        </w:rPr>
        <w:t xml:space="preserve">. (2018). </w:t>
      </w:r>
      <w:r w:rsidRPr="00FB3F0F">
        <w:rPr>
          <w:b/>
          <w:lang w:val="en-US"/>
        </w:rPr>
        <w:t>Agile at Scale</w:t>
      </w:r>
      <w:r w:rsidRPr="00FB3F0F">
        <w:rPr>
          <w:lang w:val="en-US"/>
        </w:rPr>
        <w:t>. Harvard Business Review, 96(3), 88-96.</w:t>
      </w:r>
    </w:p>
    <w:p w14:paraId="2104178D" w14:textId="77777777" w:rsidR="00501641" w:rsidRPr="004651E9" w:rsidRDefault="00501641" w:rsidP="00501641">
      <w:pPr>
        <w:pStyle w:val="TF-REFERNCIASITEM0"/>
        <w:rPr>
          <w:lang w:val="en-US"/>
        </w:rPr>
      </w:pPr>
      <w:r w:rsidRPr="004651E9">
        <w:rPr>
          <w:lang w:val="en-US"/>
        </w:rPr>
        <w:t xml:space="preserve">SMITH, J.; JOHNSON, L. </w:t>
      </w:r>
      <w:r w:rsidRPr="004651E9">
        <w:rPr>
          <w:b/>
          <w:lang w:val="en-US"/>
        </w:rPr>
        <w:t>Effective Task Management in the Digital Age</w:t>
      </w:r>
      <w:r w:rsidRPr="004651E9">
        <w:rPr>
          <w:lang w:val="en-US"/>
        </w:rPr>
        <w:t>. Journal of Business Productivity,</w:t>
      </w:r>
      <w:r>
        <w:rPr>
          <w:lang w:val="en-US"/>
        </w:rPr>
        <w:t xml:space="preserve"> v. 15, n. 3, p. 123-145, 2022.</w:t>
      </w:r>
    </w:p>
    <w:p w14:paraId="3508335F" w14:textId="77777777" w:rsidR="00501641" w:rsidRPr="00502E88" w:rsidRDefault="00501641" w:rsidP="00501641">
      <w:pPr>
        <w:pStyle w:val="TF-REFERNCIASITEM0"/>
        <w:rPr>
          <w:lang w:val="en-US"/>
        </w:rPr>
      </w:pPr>
      <w:r w:rsidRPr="004651E9">
        <w:rPr>
          <w:lang w:val="en-US"/>
        </w:rPr>
        <w:t xml:space="preserve">SMITH, J.; JOHNSON, L. </w:t>
      </w:r>
      <w:r w:rsidRPr="004651E9">
        <w:rPr>
          <w:b/>
          <w:lang w:val="en-US"/>
        </w:rPr>
        <w:t>The Evolving Role of Task Management Tools in Modern Workplaces</w:t>
      </w:r>
      <w:r w:rsidRPr="004651E9">
        <w:rPr>
          <w:lang w:val="en-US"/>
        </w:rPr>
        <w:t>. Journal of Business Productivity, v. 16, n. 2, p. 87-101, 2023.</w:t>
      </w:r>
    </w:p>
    <w:p w14:paraId="16A7915D" w14:textId="77777777" w:rsidR="00501641" w:rsidRDefault="00501641" w:rsidP="00501641">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35806C0F" w14:textId="77777777" w:rsidR="00501641" w:rsidRPr="00FB3F0F" w:rsidRDefault="00501641" w:rsidP="00501641">
      <w:pPr>
        <w:pStyle w:val="TF-REFERNCIASITEM0"/>
      </w:pPr>
      <w:r>
        <w:rPr>
          <w:lang w:val="en-US"/>
        </w:rPr>
        <w:t xml:space="preserve">TODOIST (Doist). </w:t>
      </w:r>
      <w:r w:rsidRPr="00FB3F0F">
        <w:rPr>
          <w:b/>
        </w:rPr>
        <w:t>Todoist</w:t>
      </w:r>
      <w:r w:rsidRPr="00FB3F0F">
        <w:t>. Disponível em: https://todoist.com. Acesso em: 30 maio 2023.</w:t>
      </w:r>
    </w:p>
    <w:p w14:paraId="1ABE5C09" w14:textId="77777777" w:rsidR="00501641" w:rsidRPr="00FB3F0F" w:rsidRDefault="00501641" w:rsidP="00501641">
      <w:pPr>
        <w:pStyle w:val="TF-REFERNCIASITEM0"/>
        <w:rPr>
          <w:lang w:val="en-US"/>
        </w:rPr>
      </w:pPr>
      <w:r w:rsidRPr="001E0A44">
        <w:rPr>
          <w:lang w:val="en-US"/>
        </w:rPr>
        <w:t>WESTERMAN, G., BONNET, D.</w:t>
      </w:r>
      <w:r>
        <w:rPr>
          <w:lang w:val="en-US"/>
        </w:rPr>
        <w:t>;</w:t>
      </w:r>
      <w:r w:rsidRPr="001E0A44">
        <w:rPr>
          <w:lang w:val="en-US"/>
        </w:rPr>
        <w:t xml:space="preserve"> MCAFEE, A</w:t>
      </w:r>
      <w:r w:rsidRPr="00FB3F0F">
        <w:rPr>
          <w:lang w:val="en-US"/>
        </w:rPr>
        <w:t xml:space="preserve">. (2014). </w:t>
      </w:r>
      <w:r w:rsidRPr="00FB3F0F">
        <w:rPr>
          <w:b/>
          <w:lang w:val="en-US"/>
        </w:rPr>
        <w:t xml:space="preserve">Leading Digital: </w:t>
      </w:r>
      <w:r w:rsidRPr="00FB3F0F">
        <w:rPr>
          <w:bCs/>
          <w:lang w:val="en-US"/>
        </w:rPr>
        <w:t>turning technology into business transformation</w:t>
      </w:r>
      <w:r w:rsidRPr="00FB3F0F">
        <w:rPr>
          <w:lang w:val="en-US"/>
        </w:rPr>
        <w:t>. Harvard Business Review Press.</w:t>
      </w:r>
    </w:p>
    <w:p w14:paraId="01B3741C" w14:textId="07EC76C5" w:rsidR="007F7756" w:rsidRDefault="007F7756">
      <w:pPr>
        <w:keepNext w:val="0"/>
        <w:keepLines w:val="0"/>
        <w:rPr>
          <w:sz w:val="18"/>
          <w:szCs w:val="20"/>
        </w:rPr>
      </w:pPr>
      <w:r>
        <w:br w:type="page"/>
      </w:r>
    </w:p>
    <w:p w14:paraId="6A5894EA" w14:textId="77777777" w:rsidR="007F7756" w:rsidRPr="00320BFA" w:rsidRDefault="007F7756" w:rsidP="007F7756">
      <w:pPr>
        <w:pStyle w:val="TF-xAvalTTULO"/>
      </w:pPr>
      <w:r>
        <w:lastRenderedPageBreak/>
        <w:t>FORMULÁRIO  DE  avaliação BCC</w:t>
      </w:r>
      <w:r w:rsidRPr="00320BFA">
        <w:t xml:space="preserve"> – PROFESSOR TCC I</w:t>
      </w:r>
      <w:r>
        <w:t xml:space="preserve"> – projeto</w:t>
      </w:r>
    </w:p>
    <w:p w14:paraId="6355C94B" w14:textId="77777777" w:rsidR="007F7756" w:rsidRDefault="007F7756" w:rsidP="007F7756">
      <w:pPr>
        <w:pStyle w:val="TF-xAvalLINHA"/>
      </w:pPr>
      <w:r w:rsidRPr="00320BFA">
        <w:t>Avaliador(a):</w:t>
      </w:r>
      <w:r w:rsidRPr="00320BFA">
        <w:tab/>
      </w:r>
      <w:r>
        <w:t>Dalton Solano dos Reis</w:t>
      </w:r>
    </w:p>
    <w:p w14:paraId="6D183ED9" w14:textId="77777777" w:rsidR="007F7756" w:rsidRPr="00320BFA" w:rsidRDefault="007F7756" w:rsidP="007F775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F7756" w:rsidRPr="00320BFA" w14:paraId="779B6208"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6300DA8" w14:textId="77777777" w:rsidR="007F7756" w:rsidRPr="00320BFA" w:rsidRDefault="007F7756"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C88C56B" w14:textId="77777777" w:rsidR="007F7756" w:rsidRPr="00320BFA" w:rsidRDefault="007F7756"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60A561C" w14:textId="77777777" w:rsidR="007F7756" w:rsidRPr="00320BFA" w:rsidRDefault="007F7756"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59671E0" w14:textId="77777777" w:rsidR="007F7756" w:rsidRPr="00320BFA" w:rsidRDefault="007F7756" w:rsidP="00532147">
            <w:pPr>
              <w:pStyle w:val="TF-xAvalITEMTABELA"/>
            </w:pPr>
            <w:r w:rsidRPr="00320BFA">
              <w:t>não atende</w:t>
            </w:r>
          </w:p>
        </w:tc>
      </w:tr>
      <w:tr w:rsidR="007F7756" w:rsidRPr="00320BFA" w14:paraId="32735B71"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F0CCDEF" w14:textId="77777777" w:rsidR="007F7756" w:rsidRPr="00320BFA" w:rsidRDefault="007F7756"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49451B6C" w14:textId="77777777" w:rsidR="007F7756" w:rsidRPr="00821EE8" w:rsidRDefault="007F7756" w:rsidP="007F7756">
            <w:pPr>
              <w:pStyle w:val="TF-xAvalITEM"/>
              <w:numPr>
                <w:ilvl w:val="0"/>
                <w:numId w:val="12"/>
              </w:numPr>
            </w:pPr>
            <w:r w:rsidRPr="00821EE8">
              <w:t>INTRODUÇÃO</w:t>
            </w:r>
          </w:p>
          <w:p w14:paraId="7B39D0A7" w14:textId="77777777" w:rsidR="007F7756" w:rsidRPr="00821EE8" w:rsidRDefault="007F7756"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4068F60" w14:textId="77777777" w:rsidR="007F7756" w:rsidRPr="00320BFA" w:rsidRDefault="007F7756"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AB747B1" w14:textId="77777777" w:rsidR="007F7756" w:rsidRPr="00320BFA" w:rsidRDefault="007F7756"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44627D8" w14:textId="77777777" w:rsidR="007F7756" w:rsidRPr="00320BFA" w:rsidRDefault="007F7756" w:rsidP="00532147">
            <w:pPr>
              <w:keepNext w:val="0"/>
              <w:keepLines w:val="0"/>
              <w:ind w:left="709" w:hanging="709"/>
              <w:jc w:val="center"/>
              <w:rPr>
                <w:sz w:val="18"/>
              </w:rPr>
            </w:pPr>
          </w:p>
        </w:tc>
      </w:tr>
      <w:tr w:rsidR="007F7756" w:rsidRPr="00320BFA" w14:paraId="6A501AD1"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87CCF4"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CE6A63" w14:textId="77777777" w:rsidR="007F7756" w:rsidRPr="00821EE8" w:rsidRDefault="007F7756"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BD3FEDB"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EE4D572"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BDD77F7" w14:textId="77777777" w:rsidR="007F7756" w:rsidRPr="00320BFA" w:rsidRDefault="007F7756" w:rsidP="00532147">
            <w:pPr>
              <w:keepNext w:val="0"/>
              <w:keepLines w:val="0"/>
              <w:ind w:left="709" w:hanging="709"/>
              <w:jc w:val="center"/>
              <w:rPr>
                <w:sz w:val="18"/>
              </w:rPr>
            </w:pPr>
          </w:p>
        </w:tc>
      </w:tr>
      <w:tr w:rsidR="007F7756" w:rsidRPr="00320BFA" w14:paraId="2F36CCD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21A6D5"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0A0A3B" w14:textId="77777777" w:rsidR="007F7756" w:rsidRPr="00320BFA" w:rsidRDefault="007F7756" w:rsidP="007F7756">
            <w:pPr>
              <w:pStyle w:val="TF-xAvalITEM"/>
              <w:numPr>
                <w:ilvl w:val="0"/>
                <w:numId w:val="12"/>
              </w:numPr>
            </w:pPr>
            <w:r w:rsidRPr="00320BFA">
              <w:t>OBJETIVOS</w:t>
            </w:r>
          </w:p>
          <w:p w14:paraId="78372C88" w14:textId="77777777" w:rsidR="007F7756" w:rsidRPr="00320BFA" w:rsidRDefault="007F7756"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7B458F6"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C5C36F"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E77316" w14:textId="77777777" w:rsidR="007F7756" w:rsidRPr="00320BFA" w:rsidRDefault="007F7756" w:rsidP="00532147">
            <w:pPr>
              <w:keepNext w:val="0"/>
              <w:keepLines w:val="0"/>
              <w:ind w:left="709" w:hanging="709"/>
              <w:jc w:val="center"/>
              <w:rPr>
                <w:sz w:val="18"/>
              </w:rPr>
            </w:pPr>
          </w:p>
        </w:tc>
      </w:tr>
      <w:tr w:rsidR="007F7756" w:rsidRPr="00320BFA" w14:paraId="63A9B717"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5D1045"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4621CC" w14:textId="77777777" w:rsidR="007F7756" w:rsidRPr="00320BFA" w:rsidRDefault="007F7756"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A8B7D2E"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44E2108"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4560926" w14:textId="77777777" w:rsidR="007F7756" w:rsidRPr="00320BFA" w:rsidRDefault="007F7756" w:rsidP="00532147">
            <w:pPr>
              <w:keepNext w:val="0"/>
              <w:keepLines w:val="0"/>
              <w:ind w:left="709" w:hanging="709"/>
              <w:jc w:val="center"/>
              <w:rPr>
                <w:sz w:val="18"/>
              </w:rPr>
            </w:pPr>
          </w:p>
        </w:tc>
      </w:tr>
      <w:tr w:rsidR="007F7756" w:rsidRPr="00320BFA" w14:paraId="2A7BCE3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E1E7B8"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8322B5" w14:textId="77777777" w:rsidR="007F7756" w:rsidRPr="00EE20C1" w:rsidRDefault="007F7756" w:rsidP="007F7756">
            <w:pPr>
              <w:pStyle w:val="TF-xAvalITEM"/>
              <w:numPr>
                <w:ilvl w:val="0"/>
                <w:numId w:val="12"/>
              </w:numPr>
            </w:pPr>
            <w:r w:rsidRPr="00EE20C1">
              <w:t>JUSTIFICATIVA</w:t>
            </w:r>
          </w:p>
          <w:p w14:paraId="42D761AE" w14:textId="77777777" w:rsidR="007F7756" w:rsidRPr="00EE20C1" w:rsidRDefault="007F7756"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BCB330A"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71F6E1"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18CCF6" w14:textId="77777777" w:rsidR="007F7756" w:rsidRPr="00320BFA" w:rsidRDefault="007F7756" w:rsidP="00532147">
            <w:pPr>
              <w:keepNext w:val="0"/>
              <w:keepLines w:val="0"/>
              <w:ind w:left="709" w:hanging="709"/>
              <w:jc w:val="center"/>
              <w:rPr>
                <w:sz w:val="18"/>
              </w:rPr>
            </w:pPr>
          </w:p>
        </w:tc>
      </w:tr>
      <w:tr w:rsidR="007F7756" w:rsidRPr="00320BFA" w14:paraId="2DA06E13"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A1D297"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18CBD0" w14:textId="77777777" w:rsidR="007F7756" w:rsidRPr="00EE20C1" w:rsidRDefault="007F7756"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B4FC60D"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E6DB23E"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5BE657" w14:textId="77777777" w:rsidR="007F7756" w:rsidRPr="00320BFA" w:rsidRDefault="007F7756" w:rsidP="00532147">
            <w:pPr>
              <w:keepNext w:val="0"/>
              <w:keepLines w:val="0"/>
              <w:ind w:left="709" w:hanging="709"/>
              <w:jc w:val="center"/>
              <w:rPr>
                <w:sz w:val="18"/>
              </w:rPr>
            </w:pPr>
          </w:p>
        </w:tc>
      </w:tr>
      <w:tr w:rsidR="007F7756" w:rsidRPr="00320BFA" w14:paraId="645A4437"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AB99E7"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3C2C4E" w14:textId="77777777" w:rsidR="007F7756" w:rsidRPr="00320BFA" w:rsidRDefault="007F7756" w:rsidP="007F7756">
            <w:pPr>
              <w:pStyle w:val="TF-xAvalITEM"/>
              <w:numPr>
                <w:ilvl w:val="0"/>
                <w:numId w:val="12"/>
              </w:numPr>
            </w:pPr>
            <w:r w:rsidRPr="00320BFA">
              <w:t>METODOLOGIA</w:t>
            </w:r>
          </w:p>
          <w:p w14:paraId="577C69B3" w14:textId="77777777" w:rsidR="007F7756" w:rsidRPr="00320BFA" w:rsidRDefault="007F7756"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AEFEF29"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B6F0C1"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23EF56E" w14:textId="77777777" w:rsidR="007F7756" w:rsidRPr="00320BFA" w:rsidRDefault="007F7756" w:rsidP="00532147">
            <w:pPr>
              <w:keepNext w:val="0"/>
              <w:keepLines w:val="0"/>
              <w:ind w:left="709" w:hanging="709"/>
              <w:jc w:val="center"/>
              <w:rPr>
                <w:sz w:val="18"/>
              </w:rPr>
            </w:pPr>
          </w:p>
        </w:tc>
      </w:tr>
      <w:tr w:rsidR="007F7756" w:rsidRPr="00320BFA" w14:paraId="1ADF3C3D"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F7E837"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9477F2" w14:textId="77777777" w:rsidR="007F7756" w:rsidRPr="00320BFA" w:rsidRDefault="007F7756"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4CA6364"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353E36B"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44875E1" w14:textId="77777777" w:rsidR="007F7756" w:rsidRPr="00320BFA" w:rsidRDefault="007F7756" w:rsidP="00532147">
            <w:pPr>
              <w:keepNext w:val="0"/>
              <w:keepLines w:val="0"/>
              <w:ind w:left="709" w:hanging="709"/>
              <w:jc w:val="center"/>
              <w:rPr>
                <w:sz w:val="18"/>
              </w:rPr>
            </w:pPr>
          </w:p>
        </w:tc>
      </w:tr>
      <w:tr w:rsidR="007F7756" w:rsidRPr="00320BFA" w14:paraId="4AFB09DC"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16C19D"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0E4228" w14:textId="77777777" w:rsidR="007F7756" w:rsidRPr="00801036" w:rsidRDefault="007F7756" w:rsidP="007F7756">
            <w:pPr>
              <w:pStyle w:val="TF-xAvalITEM"/>
              <w:numPr>
                <w:ilvl w:val="0"/>
                <w:numId w:val="12"/>
              </w:numPr>
            </w:pPr>
            <w:r w:rsidRPr="00801036">
              <w:t>REVISÃO BIBLIOGRÁFICA (atenção para a diferença de conteúdo entre projeto e pré-projeto)</w:t>
            </w:r>
          </w:p>
          <w:p w14:paraId="7B0CD31E" w14:textId="77777777" w:rsidR="007F7756" w:rsidRPr="00801036" w:rsidRDefault="007F7756"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60C225B" w14:textId="77777777" w:rsidR="007F7756" w:rsidRPr="00801036"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A8ECBA9" w14:textId="77777777" w:rsidR="007F7756" w:rsidRPr="00801036"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27DAA1" w14:textId="77777777" w:rsidR="007F7756" w:rsidRPr="00320BFA" w:rsidRDefault="007F7756" w:rsidP="00532147">
            <w:pPr>
              <w:keepNext w:val="0"/>
              <w:keepLines w:val="0"/>
              <w:ind w:left="709" w:hanging="709"/>
              <w:jc w:val="center"/>
              <w:rPr>
                <w:sz w:val="18"/>
              </w:rPr>
            </w:pPr>
          </w:p>
        </w:tc>
      </w:tr>
      <w:tr w:rsidR="007F7756" w:rsidRPr="00320BFA" w14:paraId="410E03AB"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BB61FAE" w14:textId="77777777" w:rsidR="007F7756" w:rsidRPr="00320BFA" w:rsidRDefault="007F7756"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4EA191F" w14:textId="77777777" w:rsidR="007F7756" w:rsidRPr="00320BFA" w:rsidRDefault="007F7756" w:rsidP="007F7756">
            <w:pPr>
              <w:pStyle w:val="TF-xAvalITEM"/>
              <w:numPr>
                <w:ilvl w:val="0"/>
                <w:numId w:val="12"/>
              </w:numPr>
            </w:pPr>
            <w:r w:rsidRPr="00320BFA">
              <w:t>LINGUAGEM USADA (redação)</w:t>
            </w:r>
          </w:p>
          <w:p w14:paraId="13D29BF9" w14:textId="77777777" w:rsidR="007F7756" w:rsidRPr="00320BFA" w:rsidRDefault="007F7756"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1B64D8B" w14:textId="77777777" w:rsidR="007F7756" w:rsidRPr="00320BFA" w:rsidRDefault="007F7756"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9C975CF" w14:textId="77777777" w:rsidR="007F7756" w:rsidRPr="00320BFA" w:rsidRDefault="007F7756"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0B95566" w14:textId="77777777" w:rsidR="007F7756" w:rsidRPr="00320BFA" w:rsidRDefault="007F7756" w:rsidP="00532147">
            <w:pPr>
              <w:keepNext w:val="0"/>
              <w:keepLines w:val="0"/>
              <w:ind w:left="709" w:hanging="709"/>
              <w:jc w:val="center"/>
              <w:rPr>
                <w:sz w:val="18"/>
              </w:rPr>
            </w:pPr>
          </w:p>
        </w:tc>
      </w:tr>
      <w:tr w:rsidR="007F7756" w:rsidRPr="00320BFA" w14:paraId="7A163924"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AF9A40"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BD6F00" w14:textId="77777777" w:rsidR="007F7756" w:rsidRPr="00320BFA" w:rsidRDefault="007F7756"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6584676"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394198D"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A4F34A" w14:textId="77777777" w:rsidR="007F7756" w:rsidRPr="00320BFA" w:rsidRDefault="007F7756" w:rsidP="00532147">
            <w:pPr>
              <w:keepNext w:val="0"/>
              <w:keepLines w:val="0"/>
              <w:ind w:left="709" w:hanging="709"/>
              <w:jc w:val="center"/>
              <w:rPr>
                <w:sz w:val="18"/>
              </w:rPr>
            </w:pPr>
          </w:p>
        </w:tc>
      </w:tr>
      <w:tr w:rsidR="007F7756" w:rsidRPr="00320BFA" w14:paraId="7F4B58EA"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9B236C"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AABE1F" w14:textId="77777777" w:rsidR="007F7756" w:rsidRPr="00320BFA" w:rsidRDefault="007F7756" w:rsidP="007F7756">
            <w:pPr>
              <w:pStyle w:val="TF-xAvalITEM"/>
              <w:numPr>
                <w:ilvl w:val="0"/>
                <w:numId w:val="12"/>
              </w:numPr>
            </w:pPr>
            <w:r w:rsidRPr="00320BFA">
              <w:t>ORGANIZAÇÃO E APRESENTAÇÃO GRÁFICA DO TEXTO</w:t>
            </w:r>
          </w:p>
          <w:p w14:paraId="6C4CADEF" w14:textId="77777777" w:rsidR="007F7756" w:rsidRPr="00320BFA" w:rsidRDefault="007F7756"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4B9A1A2"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7AAEC6"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8FC37D" w14:textId="77777777" w:rsidR="007F7756" w:rsidRPr="00320BFA" w:rsidRDefault="007F7756" w:rsidP="00532147">
            <w:pPr>
              <w:keepNext w:val="0"/>
              <w:keepLines w:val="0"/>
              <w:ind w:left="709" w:hanging="709"/>
              <w:jc w:val="center"/>
              <w:rPr>
                <w:sz w:val="18"/>
              </w:rPr>
            </w:pPr>
          </w:p>
        </w:tc>
      </w:tr>
      <w:tr w:rsidR="007F7756" w:rsidRPr="00320BFA" w14:paraId="4BBB889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9F064B"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C11355" w14:textId="77777777" w:rsidR="007F7756" w:rsidRPr="00320BFA" w:rsidRDefault="007F7756" w:rsidP="007F7756">
            <w:pPr>
              <w:pStyle w:val="TF-xAvalITEM"/>
              <w:numPr>
                <w:ilvl w:val="0"/>
                <w:numId w:val="12"/>
              </w:numPr>
            </w:pPr>
            <w:r w:rsidRPr="00320BFA">
              <w:t>ILUSTRAÇÕES (figuras, quadros, tabelas)</w:t>
            </w:r>
          </w:p>
          <w:p w14:paraId="250F848A" w14:textId="77777777" w:rsidR="007F7756" w:rsidRPr="00320BFA" w:rsidRDefault="007F7756"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F5C61BF" w14:textId="77777777" w:rsidR="007F7756" w:rsidRPr="00320BFA" w:rsidRDefault="007F7756"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61EBE64" w14:textId="77777777" w:rsidR="007F7756" w:rsidRPr="00320BFA" w:rsidRDefault="007F7756"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7AF2A6" w14:textId="77777777" w:rsidR="007F7756" w:rsidRPr="00320BFA" w:rsidRDefault="007F7756" w:rsidP="00532147">
            <w:pPr>
              <w:keepNext w:val="0"/>
              <w:keepLines w:val="0"/>
              <w:spacing w:before="80" w:after="80"/>
              <w:ind w:left="709" w:hanging="709"/>
              <w:jc w:val="center"/>
              <w:rPr>
                <w:sz w:val="18"/>
              </w:rPr>
            </w:pPr>
          </w:p>
        </w:tc>
      </w:tr>
      <w:tr w:rsidR="007F7756" w:rsidRPr="00320BFA" w14:paraId="1AE0A350"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7320B4"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BA8728" w14:textId="77777777" w:rsidR="007F7756" w:rsidRPr="00320BFA" w:rsidRDefault="007F7756" w:rsidP="007F7756">
            <w:pPr>
              <w:pStyle w:val="TF-xAvalITEM"/>
              <w:numPr>
                <w:ilvl w:val="0"/>
                <w:numId w:val="12"/>
              </w:numPr>
            </w:pPr>
            <w:r w:rsidRPr="00320BFA">
              <w:t>REFERÊNCIAS E CITAÇÕES</w:t>
            </w:r>
          </w:p>
          <w:p w14:paraId="31E00DC8" w14:textId="77777777" w:rsidR="007F7756" w:rsidRPr="00320BFA" w:rsidRDefault="007F7756"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B7D7C0F"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80D3374"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D7BA11D" w14:textId="77777777" w:rsidR="007F7756" w:rsidRPr="00320BFA" w:rsidRDefault="007F7756" w:rsidP="00532147">
            <w:pPr>
              <w:keepNext w:val="0"/>
              <w:keepLines w:val="0"/>
              <w:ind w:left="709" w:hanging="709"/>
              <w:jc w:val="center"/>
              <w:rPr>
                <w:sz w:val="18"/>
              </w:rPr>
            </w:pPr>
          </w:p>
        </w:tc>
      </w:tr>
      <w:tr w:rsidR="007F7756" w:rsidRPr="00320BFA" w14:paraId="0F154FC2"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E5FC5F"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0F86DA" w14:textId="77777777" w:rsidR="007F7756" w:rsidRPr="00320BFA" w:rsidRDefault="007F7756"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EB537D4"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2BA9AA"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18BCF1" w14:textId="77777777" w:rsidR="007F7756" w:rsidRPr="00320BFA" w:rsidRDefault="007F7756" w:rsidP="00532147">
            <w:pPr>
              <w:keepNext w:val="0"/>
              <w:keepLines w:val="0"/>
              <w:ind w:left="709" w:hanging="709"/>
              <w:jc w:val="center"/>
              <w:rPr>
                <w:sz w:val="18"/>
              </w:rPr>
            </w:pPr>
          </w:p>
        </w:tc>
      </w:tr>
      <w:tr w:rsidR="007F7756" w:rsidRPr="00320BFA" w14:paraId="72FBB67E"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A16FA9" w14:textId="77777777" w:rsidR="007F7756" w:rsidRPr="00320BFA" w:rsidRDefault="007F7756"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F458A5A" w14:textId="77777777" w:rsidR="007F7756" w:rsidRPr="00320BFA" w:rsidRDefault="007F7756"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9D95E03" w14:textId="77777777" w:rsidR="007F7756" w:rsidRPr="00320BFA" w:rsidRDefault="007F7756"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2F85F39" w14:textId="77777777" w:rsidR="007F7756" w:rsidRPr="00320BFA" w:rsidRDefault="007F7756"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D69E825" w14:textId="77777777" w:rsidR="007F7756" w:rsidRPr="00320BFA" w:rsidRDefault="007F7756" w:rsidP="00532147">
            <w:pPr>
              <w:keepNext w:val="0"/>
              <w:keepLines w:val="0"/>
              <w:ind w:left="709" w:hanging="709"/>
              <w:jc w:val="center"/>
              <w:rPr>
                <w:sz w:val="18"/>
              </w:rPr>
            </w:pPr>
          </w:p>
        </w:tc>
      </w:tr>
    </w:tbl>
    <w:p w14:paraId="3D9504EC" w14:textId="77777777" w:rsidR="007F7756" w:rsidRPr="003F5F25" w:rsidRDefault="007F7756" w:rsidP="007F775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7F7756" w:rsidRPr="00320BFA" w14:paraId="73357E96"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18EAA309" w14:textId="77777777" w:rsidR="007F7756" w:rsidRPr="00320BFA" w:rsidRDefault="007F7756" w:rsidP="00532147">
            <w:pPr>
              <w:keepNext w:val="0"/>
              <w:keepLines w:val="0"/>
              <w:spacing w:before="60"/>
              <w:jc w:val="both"/>
              <w:rPr>
                <w:sz w:val="18"/>
              </w:rPr>
            </w:pPr>
            <w:r w:rsidRPr="00320BFA">
              <w:rPr>
                <w:sz w:val="18"/>
              </w:rPr>
              <w:t>O projeto de TCC será reprovado se:</w:t>
            </w:r>
          </w:p>
          <w:p w14:paraId="7C7D46D0" w14:textId="77777777" w:rsidR="007F7756" w:rsidRPr="00320BFA" w:rsidRDefault="007F7756" w:rsidP="00532147">
            <w:pPr>
              <w:keepNext w:val="0"/>
              <w:keepLines w:val="0"/>
              <w:numPr>
                <w:ilvl w:val="0"/>
                <w:numId w:val="15"/>
              </w:numPr>
              <w:ind w:left="357" w:hanging="357"/>
              <w:jc w:val="both"/>
              <w:rPr>
                <w:sz w:val="18"/>
              </w:rPr>
            </w:pPr>
            <w:r w:rsidRPr="00320BFA">
              <w:rPr>
                <w:sz w:val="18"/>
              </w:rPr>
              <w:t>qualquer um dos itens tiver resposta NÃO ATENDE;</w:t>
            </w:r>
          </w:p>
          <w:p w14:paraId="6D12A2C1" w14:textId="77777777" w:rsidR="007F7756" w:rsidRPr="00320BFA" w:rsidRDefault="007F7756"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EFAB66D" w14:textId="77777777" w:rsidR="007F7756" w:rsidRPr="00320BFA" w:rsidRDefault="007F7756"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F7756" w:rsidRPr="00320BFA" w14:paraId="74BB3349" w14:textId="77777777" w:rsidTr="00532147">
        <w:trPr>
          <w:cantSplit/>
          <w:jc w:val="center"/>
        </w:trPr>
        <w:tc>
          <w:tcPr>
            <w:tcW w:w="1250" w:type="pct"/>
            <w:tcBorders>
              <w:top w:val="nil"/>
              <w:left w:val="single" w:sz="12" w:space="0" w:color="auto"/>
              <w:bottom w:val="single" w:sz="12" w:space="0" w:color="auto"/>
              <w:right w:val="nil"/>
            </w:tcBorders>
            <w:hideMark/>
          </w:tcPr>
          <w:p w14:paraId="66463E98" w14:textId="77777777" w:rsidR="007F7756" w:rsidRPr="00320BFA" w:rsidRDefault="007F7756"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FDC4209" w14:textId="77777777" w:rsidR="007F7756" w:rsidRPr="00320BFA" w:rsidRDefault="007F7756" w:rsidP="0053214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2FDE0D91" w14:textId="77777777" w:rsidR="007F7756" w:rsidRPr="00320BFA" w:rsidRDefault="007F7756" w:rsidP="00532147">
            <w:pPr>
              <w:keepNext w:val="0"/>
              <w:keepLines w:val="0"/>
              <w:spacing w:before="60" w:after="60"/>
              <w:jc w:val="center"/>
              <w:rPr>
                <w:sz w:val="20"/>
              </w:rPr>
            </w:pPr>
            <w:r w:rsidRPr="00320BFA">
              <w:rPr>
                <w:sz w:val="20"/>
              </w:rPr>
              <w:t>(      ) REPROVADO</w:t>
            </w:r>
          </w:p>
        </w:tc>
      </w:tr>
    </w:tbl>
    <w:p w14:paraId="4CAB7FE3" w14:textId="77777777" w:rsidR="007F7756" w:rsidRDefault="007F7756" w:rsidP="007F7756">
      <w:pPr>
        <w:pStyle w:val="TF-xAvalTTULO"/>
        <w:ind w:left="0" w:firstLine="0"/>
        <w:jc w:val="left"/>
      </w:pPr>
    </w:p>
    <w:p w14:paraId="15950C08" w14:textId="77777777" w:rsidR="000471DD" w:rsidRPr="00D05E2E" w:rsidRDefault="000471DD" w:rsidP="00501641">
      <w:pPr>
        <w:pStyle w:val="TF-REFERNCIASITEM0"/>
      </w:pPr>
    </w:p>
    <w:sectPr w:rsidR="000471DD" w:rsidRPr="00D05E2E"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B5E3B" w14:textId="77777777" w:rsidR="00C91ACF" w:rsidRDefault="00C91ACF">
      <w:r>
        <w:separator/>
      </w:r>
    </w:p>
  </w:endnote>
  <w:endnote w:type="continuationSeparator" w:id="0">
    <w:p w14:paraId="2F8E395D" w14:textId="77777777" w:rsidR="00C91ACF" w:rsidRDefault="00C9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4E814D76"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01641">
      <w:rPr>
        <w:rStyle w:val="Nmerodepgina"/>
        <w:noProof/>
      </w:rPr>
      <w:t>9</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F028" w14:textId="77777777" w:rsidR="00C91ACF" w:rsidRDefault="00C91ACF">
      <w:r>
        <w:separator/>
      </w:r>
    </w:p>
  </w:footnote>
  <w:footnote w:type="continuationSeparator" w:id="0">
    <w:p w14:paraId="29DA4A1A" w14:textId="77777777" w:rsidR="00C91ACF" w:rsidRDefault="00C91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F610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0348126">
    <w:abstractNumId w:val="0"/>
  </w:num>
  <w:num w:numId="2" w16cid:durableId="1549956224">
    <w:abstractNumId w:val="2"/>
  </w:num>
  <w:num w:numId="3" w16cid:durableId="264850338">
    <w:abstractNumId w:val="2"/>
  </w:num>
  <w:num w:numId="4" w16cid:durableId="835730897">
    <w:abstractNumId w:val="1"/>
  </w:num>
  <w:num w:numId="5" w16cid:durableId="99565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054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266618">
    <w:abstractNumId w:val="2"/>
  </w:num>
  <w:num w:numId="8" w16cid:durableId="459686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515760">
    <w:abstractNumId w:val="5"/>
  </w:num>
  <w:num w:numId="10" w16cid:durableId="1175464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2568890">
    <w:abstractNumId w:val="3"/>
  </w:num>
  <w:num w:numId="12" w16cid:durableId="1519153433">
    <w:abstractNumId w:val="4"/>
  </w:num>
  <w:num w:numId="13" w16cid:durableId="945037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6220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3556989">
    <w:abstractNumId w:val="6"/>
  </w:num>
  <w:num w:numId="16" w16cid:durableId="1103693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1082460">
    <w:abstractNumId w:val="6"/>
  </w:num>
  <w:num w:numId="18" w16cid:durableId="698049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9438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82884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159120">
    <w:abstractNumId w:val="0"/>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471DD"/>
    <w:rsid w:val="00051637"/>
    <w:rsid w:val="00052A07"/>
    <w:rsid w:val="000533DA"/>
    <w:rsid w:val="0005457F"/>
    <w:rsid w:val="000608E9"/>
    <w:rsid w:val="00061FEB"/>
    <w:rsid w:val="000655F0"/>
    <w:rsid w:val="000667DF"/>
    <w:rsid w:val="0007209B"/>
    <w:rsid w:val="00075792"/>
    <w:rsid w:val="00080BAB"/>
    <w:rsid w:val="00080F9C"/>
    <w:rsid w:val="0008579A"/>
    <w:rsid w:val="00086AA8"/>
    <w:rsid w:val="0008732D"/>
    <w:rsid w:val="0009735C"/>
    <w:rsid w:val="00097F73"/>
    <w:rsid w:val="000A07C1"/>
    <w:rsid w:val="000A104C"/>
    <w:rsid w:val="000A19DE"/>
    <w:rsid w:val="000A297A"/>
    <w:rsid w:val="000A3EAB"/>
    <w:rsid w:val="000B12B2"/>
    <w:rsid w:val="000B3868"/>
    <w:rsid w:val="000B7FE2"/>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3C29"/>
    <w:rsid w:val="0016560C"/>
    <w:rsid w:val="00176840"/>
    <w:rsid w:val="0018308A"/>
    <w:rsid w:val="00186092"/>
    <w:rsid w:val="00191A92"/>
    <w:rsid w:val="00193176"/>
    <w:rsid w:val="00193A97"/>
    <w:rsid w:val="001948BE"/>
    <w:rsid w:val="0019547B"/>
    <w:rsid w:val="00197ACD"/>
    <w:rsid w:val="001A12CE"/>
    <w:rsid w:val="001A6292"/>
    <w:rsid w:val="001A7511"/>
    <w:rsid w:val="001B2F1E"/>
    <w:rsid w:val="001B4081"/>
    <w:rsid w:val="001C33B0"/>
    <w:rsid w:val="001C3A97"/>
    <w:rsid w:val="001C46E2"/>
    <w:rsid w:val="001C57E6"/>
    <w:rsid w:val="001C5B73"/>
    <w:rsid w:val="001C5CBB"/>
    <w:rsid w:val="001D3376"/>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281D"/>
    <w:rsid w:val="002440B0"/>
    <w:rsid w:val="0025685C"/>
    <w:rsid w:val="00266756"/>
    <w:rsid w:val="00271956"/>
    <w:rsid w:val="00274886"/>
    <w:rsid w:val="00275D61"/>
    <w:rsid w:val="00276E8F"/>
    <w:rsid w:val="0027792D"/>
    <w:rsid w:val="00281A71"/>
    <w:rsid w:val="00282723"/>
    <w:rsid w:val="00282788"/>
    <w:rsid w:val="002837F2"/>
    <w:rsid w:val="0028617A"/>
    <w:rsid w:val="0029608A"/>
    <w:rsid w:val="002A6617"/>
    <w:rsid w:val="002A7E1B"/>
    <w:rsid w:val="002B0EDC"/>
    <w:rsid w:val="002B4718"/>
    <w:rsid w:val="002D76C5"/>
    <w:rsid w:val="002E6DD1"/>
    <w:rsid w:val="002F027E"/>
    <w:rsid w:val="002F0E53"/>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96214"/>
    <w:rsid w:val="003A2B7D"/>
    <w:rsid w:val="003A354D"/>
    <w:rsid w:val="003A4A75"/>
    <w:rsid w:val="003A5366"/>
    <w:rsid w:val="003B15B8"/>
    <w:rsid w:val="003B647A"/>
    <w:rsid w:val="003B7C9B"/>
    <w:rsid w:val="003C3ECC"/>
    <w:rsid w:val="003C5262"/>
    <w:rsid w:val="003D398C"/>
    <w:rsid w:val="003D473B"/>
    <w:rsid w:val="003D4B35"/>
    <w:rsid w:val="003E4F19"/>
    <w:rsid w:val="003F5F25"/>
    <w:rsid w:val="003F6832"/>
    <w:rsid w:val="0040436D"/>
    <w:rsid w:val="00410543"/>
    <w:rsid w:val="004173CC"/>
    <w:rsid w:val="00422E60"/>
    <w:rsid w:val="0042356B"/>
    <w:rsid w:val="00423669"/>
    <w:rsid w:val="0042420A"/>
    <w:rsid w:val="004243D2"/>
    <w:rsid w:val="00424610"/>
    <w:rsid w:val="00424AD5"/>
    <w:rsid w:val="00425506"/>
    <w:rsid w:val="00425BFD"/>
    <w:rsid w:val="0042697B"/>
    <w:rsid w:val="00431C8E"/>
    <w:rsid w:val="00435424"/>
    <w:rsid w:val="00451B94"/>
    <w:rsid w:val="00451F17"/>
    <w:rsid w:val="00453C3C"/>
    <w:rsid w:val="00455AED"/>
    <w:rsid w:val="00457082"/>
    <w:rsid w:val="004651E9"/>
    <w:rsid w:val="004661F2"/>
    <w:rsid w:val="00470C41"/>
    <w:rsid w:val="0047690F"/>
    <w:rsid w:val="00476C78"/>
    <w:rsid w:val="00477FD8"/>
    <w:rsid w:val="00482174"/>
    <w:rsid w:val="0048576D"/>
    <w:rsid w:val="004872CB"/>
    <w:rsid w:val="00493B1A"/>
    <w:rsid w:val="0049467E"/>
    <w:rsid w:val="0049495C"/>
    <w:rsid w:val="00497EF6"/>
    <w:rsid w:val="004B42D8"/>
    <w:rsid w:val="004B6B8F"/>
    <w:rsid w:val="004B7511"/>
    <w:rsid w:val="004B7B5B"/>
    <w:rsid w:val="004C192E"/>
    <w:rsid w:val="004C63D2"/>
    <w:rsid w:val="004C6C1A"/>
    <w:rsid w:val="004E23CE"/>
    <w:rsid w:val="004E516B"/>
    <w:rsid w:val="004F122A"/>
    <w:rsid w:val="004F3C47"/>
    <w:rsid w:val="004F5A9A"/>
    <w:rsid w:val="00500539"/>
    <w:rsid w:val="00501641"/>
    <w:rsid w:val="00502E88"/>
    <w:rsid w:val="00503373"/>
    <w:rsid w:val="00503F3F"/>
    <w:rsid w:val="00504693"/>
    <w:rsid w:val="0052398C"/>
    <w:rsid w:val="005312EB"/>
    <w:rsid w:val="00536336"/>
    <w:rsid w:val="0054044B"/>
    <w:rsid w:val="005410C8"/>
    <w:rsid w:val="00542ED7"/>
    <w:rsid w:val="005502E0"/>
    <w:rsid w:val="00550D4A"/>
    <w:rsid w:val="005522EA"/>
    <w:rsid w:val="005572AC"/>
    <w:rsid w:val="00562F94"/>
    <w:rsid w:val="00564A29"/>
    <w:rsid w:val="00564FBC"/>
    <w:rsid w:val="005659A7"/>
    <w:rsid w:val="005705A9"/>
    <w:rsid w:val="00572864"/>
    <w:rsid w:val="005736F2"/>
    <w:rsid w:val="00574642"/>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298"/>
    <w:rsid w:val="0060060C"/>
    <w:rsid w:val="006118D1"/>
    <w:rsid w:val="0061251F"/>
    <w:rsid w:val="00613B57"/>
    <w:rsid w:val="00615BC4"/>
    <w:rsid w:val="00620D93"/>
    <w:rsid w:val="0062386A"/>
    <w:rsid w:val="00624552"/>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39C1"/>
    <w:rsid w:val="00656C00"/>
    <w:rsid w:val="006601D0"/>
    <w:rsid w:val="00661967"/>
    <w:rsid w:val="00661F61"/>
    <w:rsid w:val="00663B25"/>
    <w:rsid w:val="00671B49"/>
    <w:rsid w:val="00674155"/>
    <w:rsid w:val="006746CA"/>
    <w:rsid w:val="00675AC9"/>
    <w:rsid w:val="00695745"/>
    <w:rsid w:val="0069600B"/>
    <w:rsid w:val="006965CF"/>
    <w:rsid w:val="006A045C"/>
    <w:rsid w:val="006A0A1A"/>
    <w:rsid w:val="006A5B69"/>
    <w:rsid w:val="006A6460"/>
    <w:rsid w:val="006B0760"/>
    <w:rsid w:val="006B104E"/>
    <w:rsid w:val="006B1EAA"/>
    <w:rsid w:val="006B5AEA"/>
    <w:rsid w:val="006B6383"/>
    <w:rsid w:val="006B640D"/>
    <w:rsid w:val="006C0C1D"/>
    <w:rsid w:val="006C61FA"/>
    <w:rsid w:val="006D0896"/>
    <w:rsid w:val="006D2982"/>
    <w:rsid w:val="006D39C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67A9F"/>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23C3"/>
    <w:rsid w:val="007D6BAD"/>
    <w:rsid w:val="007D6DEC"/>
    <w:rsid w:val="007E46A1"/>
    <w:rsid w:val="007E730D"/>
    <w:rsid w:val="007E7311"/>
    <w:rsid w:val="007F019D"/>
    <w:rsid w:val="007F0711"/>
    <w:rsid w:val="007F20C0"/>
    <w:rsid w:val="007F38A6"/>
    <w:rsid w:val="007F403E"/>
    <w:rsid w:val="007F7756"/>
    <w:rsid w:val="00802D0F"/>
    <w:rsid w:val="008072AC"/>
    <w:rsid w:val="00810CEA"/>
    <w:rsid w:val="008233E5"/>
    <w:rsid w:val="00825B13"/>
    <w:rsid w:val="00826BFE"/>
    <w:rsid w:val="00833DE8"/>
    <w:rsid w:val="00833F47"/>
    <w:rsid w:val="008348C3"/>
    <w:rsid w:val="008373B4"/>
    <w:rsid w:val="008404C4"/>
    <w:rsid w:val="008443D9"/>
    <w:rsid w:val="00847D37"/>
    <w:rsid w:val="0085001D"/>
    <w:rsid w:val="00851588"/>
    <w:rsid w:val="00855A79"/>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25FF"/>
    <w:rsid w:val="008E6970"/>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13AC"/>
    <w:rsid w:val="00965C53"/>
    <w:rsid w:val="00966494"/>
    <w:rsid w:val="0096683A"/>
    <w:rsid w:val="00967611"/>
    <w:rsid w:val="009707F3"/>
    <w:rsid w:val="009729DC"/>
    <w:rsid w:val="00982D5C"/>
    <w:rsid w:val="009840B9"/>
    <w:rsid w:val="00984240"/>
    <w:rsid w:val="00987F2B"/>
    <w:rsid w:val="009902BE"/>
    <w:rsid w:val="00995B07"/>
    <w:rsid w:val="009A2619"/>
    <w:rsid w:val="009A2E65"/>
    <w:rsid w:val="009A5850"/>
    <w:rsid w:val="009B10D6"/>
    <w:rsid w:val="009B1ABD"/>
    <w:rsid w:val="009C1574"/>
    <w:rsid w:val="009C690D"/>
    <w:rsid w:val="009D3221"/>
    <w:rsid w:val="009D65D0"/>
    <w:rsid w:val="009D7E91"/>
    <w:rsid w:val="009E135E"/>
    <w:rsid w:val="009E3C92"/>
    <w:rsid w:val="009E54F4"/>
    <w:rsid w:val="009E62D5"/>
    <w:rsid w:val="009E71AD"/>
    <w:rsid w:val="009F2BFA"/>
    <w:rsid w:val="00A017C9"/>
    <w:rsid w:val="00A03A3D"/>
    <w:rsid w:val="00A045C4"/>
    <w:rsid w:val="00A10DFA"/>
    <w:rsid w:val="00A12642"/>
    <w:rsid w:val="00A21708"/>
    <w:rsid w:val="00A22362"/>
    <w:rsid w:val="00A249BA"/>
    <w:rsid w:val="00A277E2"/>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96D0E"/>
    <w:rsid w:val="00AB2BE3"/>
    <w:rsid w:val="00AB7834"/>
    <w:rsid w:val="00AC4D5F"/>
    <w:rsid w:val="00AD079C"/>
    <w:rsid w:val="00AD162B"/>
    <w:rsid w:val="00AD1D2C"/>
    <w:rsid w:val="00AD6826"/>
    <w:rsid w:val="00AE0525"/>
    <w:rsid w:val="00AE08DB"/>
    <w:rsid w:val="00AE2729"/>
    <w:rsid w:val="00AE3148"/>
    <w:rsid w:val="00AE5AE2"/>
    <w:rsid w:val="00AE7343"/>
    <w:rsid w:val="00AF2193"/>
    <w:rsid w:val="00AF5528"/>
    <w:rsid w:val="00AF736E"/>
    <w:rsid w:val="00B00A13"/>
    <w:rsid w:val="00B00D69"/>
    <w:rsid w:val="00B00E04"/>
    <w:rsid w:val="00B05485"/>
    <w:rsid w:val="00B11880"/>
    <w:rsid w:val="00B1458E"/>
    <w:rsid w:val="00B14C51"/>
    <w:rsid w:val="00B20021"/>
    <w:rsid w:val="00B20FDE"/>
    <w:rsid w:val="00B2344C"/>
    <w:rsid w:val="00B33861"/>
    <w:rsid w:val="00B36C55"/>
    <w:rsid w:val="00B42041"/>
    <w:rsid w:val="00B43B43"/>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4F18"/>
    <w:rsid w:val="00BE301D"/>
    <w:rsid w:val="00BE6551"/>
    <w:rsid w:val="00BF093B"/>
    <w:rsid w:val="00C00B88"/>
    <w:rsid w:val="00C0203D"/>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56606"/>
    <w:rsid w:val="00C6163D"/>
    <w:rsid w:val="00C61885"/>
    <w:rsid w:val="00C632ED"/>
    <w:rsid w:val="00C64CF0"/>
    <w:rsid w:val="00C66150"/>
    <w:rsid w:val="00C67724"/>
    <w:rsid w:val="00C70EF5"/>
    <w:rsid w:val="00C756C5"/>
    <w:rsid w:val="00C82195"/>
    <w:rsid w:val="00C82CAE"/>
    <w:rsid w:val="00C8442E"/>
    <w:rsid w:val="00C91ACF"/>
    <w:rsid w:val="00C930A8"/>
    <w:rsid w:val="00C934F1"/>
    <w:rsid w:val="00C953EC"/>
    <w:rsid w:val="00CA108B"/>
    <w:rsid w:val="00CA6CDB"/>
    <w:rsid w:val="00CB5E13"/>
    <w:rsid w:val="00CC2F75"/>
    <w:rsid w:val="00CC3524"/>
    <w:rsid w:val="00CD0B8A"/>
    <w:rsid w:val="00CD27BE"/>
    <w:rsid w:val="00CD29E9"/>
    <w:rsid w:val="00CD42D2"/>
    <w:rsid w:val="00CD4BBC"/>
    <w:rsid w:val="00CD6F0F"/>
    <w:rsid w:val="00CE0BB7"/>
    <w:rsid w:val="00CE3638"/>
    <w:rsid w:val="00CE3E9A"/>
    <w:rsid w:val="00CE708B"/>
    <w:rsid w:val="00CF0D6A"/>
    <w:rsid w:val="00CF14DE"/>
    <w:rsid w:val="00CF26B7"/>
    <w:rsid w:val="00CF6E39"/>
    <w:rsid w:val="00CF72DA"/>
    <w:rsid w:val="00D03B57"/>
    <w:rsid w:val="00D05E2E"/>
    <w:rsid w:val="00D0769A"/>
    <w:rsid w:val="00D15B4E"/>
    <w:rsid w:val="00D177E7"/>
    <w:rsid w:val="00D2079F"/>
    <w:rsid w:val="00D322BC"/>
    <w:rsid w:val="00D447EF"/>
    <w:rsid w:val="00D503FB"/>
    <w:rsid w:val="00D505E2"/>
    <w:rsid w:val="00D63874"/>
    <w:rsid w:val="00D6498F"/>
    <w:rsid w:val="00D70B80"/>
    <w:rsid w:val="00D7463D"/>
    <w:rsid w:val="00D765F9"/>
    <w:rsid w:val="00D80F5A"/>
    <w:rsid w:val="00D828CE"/>
    <w:rsid w:val="00D83DE8"/>
    <w:rsid w:val="00D847D6"/>
    <w:rsid w:val="00D84943"/>
    <w:rsid w:val="00D933E3"/>
    <w:rsid w:val="00D94AE7"/>
    <w:rsid w:val="00D966B3"/>
    <w:rsid w:val="00D970F0"/>
    <w:rsid w:val="00D97D4C"/>
    <w:rsid w:val="00DA4540"/>
    <w:rsid w:val="00DA587E"/>
    <w:rsid w:val="00DA60F4"/>
    <w:rsid w:val="00DA72D4"/>
    <w:rsid w:val="00DB0F8B"/>
    <w:rsid w:val="00DB27D3"/>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2244"/>
    <w:rsid w:val="00EA4E4C"/>
    <w:rsid w:val="00EB04B7"/>
    <w:rsid w:val="00EB6D29"/>
    <w:rsid w:val="00EB7992"/>
    <w:rsid w:val="00EC0104"/>
    <w:rsid w:val="00EC0184"/>
    <w:rsid w:val="00EC2D7A"/>
    <w:rsid w:val="00EC5A30"/>
    <w:rsid w:val="00EC633A"/>
    <w:rsid w:val="00ED1B9D"/>
    <w:rsid w:val="00EE056F"/>
    <w:rsid w:val="00EE0DF1"/>
    <w:rsid w:val="00EF3B52"/>
    <w:rsid w:val="00EF43F5"/>
    <w:rsid w:val="00EF53F5"/>
    <w:rsid w:val="00EF6DB3"/>
    <w:rsid w:val="00EF74D7"/>
    <w:rsid w:val="00EF7BF1"/>
    <w:rsid w:val="00F0030C"/>
    <w:rsid w:val="00F00768"/>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D3376"/>
    <w:pPr>
      <w:keepNext/>
      <w:keepLines/>
      <w:numPr>
        <w:ilvl w:val="1"/>
        <w:numId w:val="1"/>
      </w:numPr>
      <w:spacing w:before="120" w:after="120"/>
      <w:ind w:left="567" w:hanging="567"/>
      <w:jc w:val="both"/>
      <w:outlineLvl w:val="1"/>
    </w:pPr>
    <w:rPr>
      <w:b/>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0">
    <w:name w:val="Table Grid0"/>
    <w:rsid w:val="008E697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tulo1Char">
    <w:name w:val="Título 1 Char"/>
    <w:aliases w:val="TF-TÍTULO 1 Char"/>
    <w:basedOn w:val="Fontepargpadro"/>
    <w:link w:val="Ttulo1"/>
    <w:rsid w:val="001D3376"/>
    <w:rPr>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AC8ABD-EBC5-424A-BC6E-72CAA7813B29}">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4718</Words>
  <Characters>25483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475</cp:revision>
  <cp:lastPrinted>2023-09-05T12:12:00Z</cp:lastPrinted>
  <dcterms:created xsi:type="dcterms:W3CDTF">2022-11-21T16:27:00Z</dcterms:created>
  <dcterms:modified xsi:type="dcterms:W3CDTF">2024-06-24T17:33:00Z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