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8F7CE2">
        <w:tc>
          <w:tcPr>
            <w:tcW w:w="9072" w:type="dxa"/>
            <w:gridSpan w:val="2"/>
            <w:shd w:val="clear" w:color="auto" w:fill="auto"/>
          </w:tcPr>
          <w:p w14:paraId="27F900D1" w14:textId="77777777" w:rsidR="00F0030C" w:rsidRDefault="00F0030C" w:rsidP="0032350C">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5BD13156" w:rsidR="00F0030C" w:rsidRPr="003C5262" w:rsidRDefault="00F0030C" w:rsidP="0032350C">
            <w:pPr>
              <w:pStyle w:val="Cabealho"/>
              <w:tabs>
                <w:tab w:val="clear" w:pos="8640"/>
                <w:tab w:val="right" w:pos="8931"/>
              </w:tabs>
              <w:ind w:right="141"/>
            </w:pPr>
            <w:r>
              <w:rPr>
                <w:rStyle w:val="Nmerodepgina"/>
              </w:rPr>
              <w:t>( </w:t>
            </w:r>
            <w:r w:rsidR="00A838F4">
              <w:rPr>
                <w:rStyle w:val="Nmerodepgina"/>
              </w:rPr>
              <w:t>X</w:t>
            </w:r>
            <w:r>
              <w:rPr>
                <w:rStyle w:val="Nmerodepgina"/>
              </w:rPr>
              <w:t> ) PRÉ-PROJETO     (</w:t>
            </w:r>
            <w:r>
              <w:t xml:space="preserve">     ) </w:t>
            </w:r>
            <w:r>
              <w:rPr>
                <w:rStyle w:val="Nmerodepgina"/>
              </w:rPr>
              <w:t xml:space="preserve">PROJETO </w:t>
            </w:r>
          </w:p>
        </w:tc>
        <w:tc>
          <w:tcPr>
            <w:tcW w:w="3685" w:type="dxa"/>
            <w:shd w:val="clear" w:color="auto" w:fill="auto"/>
          </w:tcPr>
          <w:p w14:paraId="1D47DDD6" w14:textId="40915035" w:rsidR="00F0030C" w:rsidRDefault="00F0030C" w:rsidP="0032350C">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FB6B89">
              <w:rPr>
                <w:rStyle w:val="Nmerodepgina"/>
              </w:rPr>
              <w:t>4</w:t>
            </w:r>
            <w:r>
              <w:rPr>
                <w:rStyle w:val="Nmerodepgina"/>
              </w:rPr>
              <w:t>/</w:t>
            </w:r>
            <w:r w:rsidR="002F6021">
              <w:rPr>
                <w:rStyle w:val="Nmerodepgina"/>
              </w:rPr>
              <w:t>1</w:t>
            </w:r>
          </w:p>
        </w:tc>
      </w:tr>
    </w:tbl>
    <w:p w14:paraId="0E3D8B3E" w14:textId="77777777" w:rsidR="00F0030C" w:rsidRDefault="00F0030C" w:rsidP="001E682E">
      <w:pPr>
        <w:pStyle w:val="TF-TTULO"/>
      </w:pPr>
    </w:p>
    <w:p w14:paraId="0098DEC9" w14:textId="5044AAAD" w:rsidR="00EE1001" w:rsidRDefault="00EE1001" w:rsidP="00EE1001">
      <w:pPr>
        <w:pStyle w:val="TF-AUTOR0"/>
        <w:rPr>
          <w:b/>
          <w:caps/>
          <w:color w:val="auto"/>
          <w:sz w:val="24"/>
        </w:rPr>
      </w:pPr>
      <w:r w:rsidRPr="00EE1001">
        <w:rPr>
          <w:b/>
          <w:caps/>
          <w:color w:val="auto"/>
          <w:sz w:val="24"/>
        </w:rPr>
        <w:t>SYSPOWER ANALYZER: FERRAMENTA DE MEDIÇÃO DO CUSTO ENERGÉTICO EM</w:t>
      </w:r>
      <w:r w:rsidR="00724106">
        <w:rPr>
          <w:b/>
          <w:caps/>
          <w:color w:val="auto"/>
          <w:sz w:val="24"/>
        </w:rPr>
        <w:t xml:space="preserve"> </w:t>
      </w:r>
      <w:r w:rsidRPr="00EE1001">
        <w:rPr>
          <w:b/>
          <w:caps/>
          <w:color w:val="auto"/>
          <w:sz w:val="24"/>
        </w:rPr>
        <w:t>EXECUÇÕES DE ROTINAS SISTÊMICAS</w:t>
      </w:r>
    </w:p>
    <w:p w14:paraId="5E1BE8F8" w14:textId="77777777" w:rsidR="00EE1001" w:rsidRDefault="00EE1001" w:rsidP="001E682E">
      <w:pPr>
        <w:pStyle w:val="TF-AUTOR0"/>
      </w:pPr>
      <w:r w:rsidRPr="00EE1001">
        <w:t>Matheus Felipe da Silva Sychocki</w:t>
      </w:r>
    </w:p>
    <w:p w14:paraId="15D37EA2" w14:textId="600FDAC0" w:rsidR="001E682E" w:rsidRDefault="001E682E" w:rsidP="001E682E">
      <w:pPr>
        <w:pStyle w:val="TF-AUTOR0"/>
      </w:pPr>
      <w:r>
        <w:t xml:space="preserve">Prof. </w:t>
      </w:r>
      <w:r w:rsidR="00EE1001" w:rsidRPr="00EE1001">
        <w:t>Danton Cavalcanti Franco Junior</w:t>
      </w:r>
      <w:r w:rsidR="00730C99">
        <w:t xml:space="preserve"> </w:t>
      </w:r>
      <w:r>
        <w:t>– Orientador</w:t>
      </w:r>
    </w:p>
    <w:p w14:paraId="401C6CA4" w14:textId="207652DB"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2A325E62" w14:textId="77777777" w:rsidR="002E4FC9" w:rsidRPr="007530EA" w:rsidRDefault="002E4FC9" w:rsidP="002E4FC9">
      <w:pPr>
        <w:pStyle w:val="TF-TEXTO"/>
        <w:rPr>
          <w:color w:val="000000"/>
        </w:rPr>
      </w:pPr>
      <w:r w:rsidRPr="007530EA">
        <w:rPr>
          <w:color w:val="000000"/>
        </w:rPr>
        <w:t>Hoje em dia, os softwares desempenham um papel cada vez mais central em nossas vidas, integrando-se em nossos smartphones, eletrodomésticos e veículos. De acordo com Matos, Coelho, Carapeto (2014), a evolução humana não se limita ao aspecto biológico; a tecnologia desempenha um papel importante na moldagem de nossos hábitos, pensamentos e ações. A computação, em particular, representa a última grande revolução que alterou profundamente nossa forma de viver. Inicialmente, houve avanços no hardware, seguidos pelo desenvolvimento do software, que criou uma existência virtual comandada e intermediada por entidades de software.</w:t>
      </w:r>
    </w:p>
    <w:p w14:paraId="695B9F67" w14:textId="77777777" w:rsidR="002E4FC9" w:rsidRDefault="002E4FC9" w:rsidP="002E4FC9">
      <w:pPr>
        <w:pStyle w:val="TF-TEXTO"/>
        <w:rPr>
          <w:color w:val="000000"/>
        </w:rPr>
      </w:pPr>
      <w:r w:rsidRPr="002E4FC9">
        <w:rPr>
          <w:color w:val="000000"/>
        </w:rPr>
        <w:t>Entretanto, essa crescente presença de softwares na nossa vida não é isenta de preocupações. Segundo o Fórum Econômico Mundial (2023), espera-se que 70% dos valores econômicos criados na próxima década se baseiam em plataformas empresariais digitais. Isso é uma tendência preocupante, uma vez que o consumo de energia associado aos softwares contribui significativamente para as mudanças climáticas, devido à alta emissão de CO2 na atmosfera. Estima-se que o setor de Tecnologia da Informação e Comunicação (TIC) seja responsável por 2 a 10% das emissões globais de CO2, comparável e, em alguns casos, até superior à emissão de CO2 da aviação.</w:t>
      </w:r>
    </w:p>
    <w:p w14:paraId="645BE477" w14:textId="3BC534D0" w:rsidR="002D0480" w:rsidRPr="002D0480" w:rsidRDefault="002D0480" w:rsidP="002D0480">
      <w:pPr>
        <w:pStyle w:val="TF-TEXTO"/>
        <w:rPr>
          <w:color w:val="000000"/>
        </w:rPr>
      </w:pPr>
      <w:r w:rsidRPr="002D0480">
        <w:rPr>
          <w:color w:val="000000"/>
        </w:rPr>
        <w:t>O consumo energético é uma questão crítica, especialmente considerando que a maioria da energia é gerada a partir de combustíveis fósseis, como petróleo, carvão mineral e gás natural, responsáveis por 64% das emissões globais de gases de efeito estufa, de acordo com Mariana (2012). Diante deste cenário, é essencial abordar o desenvolvimento sustentável no setor de TI, adotando técnicas para otimizar o consumo energético e computacional e, assim, reduzir o impacto ambiental.</w:t>
      </w:r>
    </w:p>
    <w:p w14:paraId="435E3310" w14:textId="5659AFD2" w:rsidR="002D0480" w:rsidRPr="002D0480" w:rsidRDefault="00656A9E" w:rsidP="002D0480">
      <w:pPr>
        <w:pStyle w:val="TF-TEXTO"/>
        <w:rPr>
          <w:color w:val="000000"/>
        </w:rPr>
      </w:pPr>
      <w:r>
        <w:rPr>
          <w:color w:val="000000"/>
        </w:rPr>
        <w:t xml:space="preserve">Segundo </w:t>
      </w:r>
      <w:r w:rsidRPr="004003FA">
        <w:t xml:space="preserve">Noureddine </w:t>
      </w:r>
      <w:r w:rsidRPr="004003FA">
        <w:rPr>
          <w:i/>
          <w:iCs/>
        </w:rPr>
        <w:t>et al.</w:t>
      </w:r>
      <w:r w:rsidRPr="004003FA">
        <w:t xml:space="preserve"> (201</w:t>
      </w:r>
      <w:r>
        <w:t>2</w:t>
      </w:r>
      <w:r w:rsidRPr="004003FA">
        <w:t>)</w:t>
      </w:r>
      <w:r>
        <w:rPr>
          <w:b/>
          <w:bCs/>
        </w:rPr>
        <w:t xml:space="preserve"> </w:t>
      </w:r>
      <w:r>
        <w:rPr>
          <w:color w:val="000000"/>
        </w:rPr>
        <w:t>O</w:t>
      </w:r>
      <w:r w:rsidR="002D0480" w:rsidRPr="002D0480">
        <w:rPr>
          <w:color w:val="000000"/>
        </w:rPr>
        <w:t xml:space="preserve"> aumento dos custos de energia em computadores e dispositivos móveis exige a otimização e a adaptação dos sistemas de computação. Pesquisas em GreenIT já propõem diversas estratégias para economizar energia em computadores e software. Uma condição essencial para atingir essas economias é monitorar o consumo de energia do sistema. No entanto, muitas abordagens modernas se concentram apenas no hardware ou fornecem feedbacks de energia superficiais para o software.</w:t>
      </w:r>
    </w:p>
    <w:p w14:paraId="6D8F542F" w14:textId="0FD9CF1F" w:rsidR="002D0480" w:rsidRPr="002E4FC9" w:rsidRDefault="002D0480" w:rsidP="002D0480">
      <w:pPr>
        <w:pStyle w:val="TF-TEXTO"/>
        <w:rPr>
          <w:color w:val="000000"/>
        </w:rPr>
      </w:pPr>
      <w:r w:rsidRPr="002D0480">
        <w:rPr>
          <w:color w:val="000000"/>
        </w:rPr>
        <w:t>Nesse contexto, há uma escassez de ferramentas acessíveis para medir o consumo de energia de um software. As ferramentas disponíveis atualmente requerem um alto nível de conhecimento técnico, tornando-as inacessíveis para pessoas com pouca familiaridade com o funcionamento básico de um computador. Assim, este trabalho tem como objetivo desenvolver um método para extrair dados sobre o consumo de energia de um ou mais softwares em um computador e apresentar essas informações de forma clara e simplificada para o usuário final, sem a necessidade de conhecimento técnico prévio.</w:t>
      </w:r>
    </w:p>
    <w:p w14:paraId="4DEEAE1F" w14:textId="5E16B1E1" w:rsidR="00F255FC" w:rsidRPr="007D10F2" w:rsidRDefault="00F255FC" w:rsidP="00E638A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589AA896" w14:textId="6F70CB23" w:rsidR="00C35E57" w:rsidRDefault="00C35E57" w:rsidP="00C35E57">
      <w:pPr>
        <w:pStyle w:val="TF-TEXTO"/>
      </w:pPr>
      <w:r>
        <w:t xml:space="preserve"> </w:t>
      </w:r>
      <w:r w:rsidR="001A7D77">
        <w:t xml:space="preserve">O objetivo deste trabalho é construir uma ferramenta que realize a métrica de consumo de energia de software e apresente de forma clara e simplificada para o usuário final. </w:t>
      </w:r>
    </w:p>
    <w:p w14:paraId="4454C33F" w14:textId="77777777" w:rsidR="00C35E57" w:rsidRDefault="00C35E57" w:rsidP="00C35E57">
      <w:pPr>
        <w:pStyle w:val="TF-TEXTO"/>
      </w:pPr>
      <w:r>
        <w:t>Os objetivos específicos são:</w:t>
      </w:r>
    </w:p>
    <w:p w14:paraId="02D3204E" w14:textId="23941ED5" w:rsidR="00C35E57" w:rsidRDefault="003B6BD6" w:rsidP="00C35E57">
      <w:pPr>
        <w:pStyle w:val="TF-ALNEA"/>
      </w:pPr>
      <w:r>
        <w:t>c</w:t>
      </w:r>
      <w:r w:rsidR="00DF5FDD">
        <w:t xml:space="preserve">onstruir uma ferramenta intuitiva para que pessoas com menor </w:t>
      </w:r>
      <w:r w:rsidR="00854118">
        <w:t>conhecimento técnico possa</w:t>
      </w:r>
      <w:r w:rsidR="00DF5FDD">
        <w:t xml:space="preserve"> </w:t>
      </w:r>
      <w:r>
        <w:t>utilizar;</w:t>
      </w:r>
    </w:p>
    <w:p w14:paraId="788B10B2" w14:textId="6D7A6101" w:rsidR="00C35E57" w:rsidRDefault="003B6BD6" w:rsidP="00C35E57">
      <w:pPr>
        <w:pStyle w:val="TF-ALNEA"/>
      </w:pPr>
      <w:r>
        <w:t>quantificar o consumo energético de um software</w:t>
      </w:r>
      <w:r w:rsidR="00C35E57">
        <w:t>;</w:t>
      </w:r>
    </w:p>
    <w:p w14:paraId="0A0C7DFF" w14:textId="3186E3C3" w:rsidR="00C35E57" w:rsidRDefault="00854118" w:rsidP="00C35E57">
      <w:pPr>
        <w:pStyle w:val="TF-ALNEA"/>
      </w:pPr>
      <w:r w:rsidRPr="00854118">
        <w:t>apresentar informações interpretáveis e valiosas sobre o consumo de energia do software</w:t>
      </w:r>
      <w:r w:rsidR="00C35E57">
        <w:t>;</w:t>
      </w:r>
    </w:p>
    <w:p w14:paraId="1C4A5776" w14:textId="49E55CAF" w:rsidR="00C35E57" w:rsidRDefault="00854118" w:rsidP="00F77926">
      <w:pPr>
        <w:pStyle w:val="TF-ALNEA"/>
      </w:pPr>
      <w:r>
        <w:t>c</w:t>
      </w:r>
      <w:r w:rsidR="003B6BD6">
        <w:t>ontribuir para o avanço da computação verde;</w:t>
      </w:r>
    </w:p>
    <w:p w14:paraId="6B0A09B4" w14:textId="77777777" w:rsidR="00A44581" w:rsidRDefault="00A44581" w:rsidP="00424AD5">
      <w:pPr>
        <w:pStyle w:val="Ttulo1"/>
      </w:pPr>
      <w:bookmarkStart w:id="23" w:name="_Toc419598587"/>
      <w:r>
        <w:t xml:space="preserve">trabalhos </w:t>
      </w:r>
      <w:r w:rsidRPr="00FC4A9F">
        <w:t>correlatos</w:t>
      </w:r>
    </w:p>
    <w:p w14:paraId="4002802A" w14:textId="2B42065B" w:rsidR="00870802" w:rsidRPr="007262E7" w:rsidRDefault="00463A6E" w:rsidP="008227C4">
      <w:pPr>
        <w:pStyle w:val="TF-TEXTO"/>
        <w:rPr>
          <w:lang w:val="en-US"/>
        </w:rPr>
      </w:pPr>
      <w:r w:rsidRPr="00463A6E">
        <w:t>Nest</w:t>
      </w:r>
      <w:r w:rsidR="00151195">
        <w:t>a seção s</w:t>
      </w:r>
      <w:r w:rsidRPr="00463A6E">
        <w:t xml:space="preserve">erão apresentados três trabalhos que contribuem para o trabalho proposto. </w:t>
      </w:r>
      <w:r w:rsidRPr="00463A6E">
        <w:rPr>
          <w:lang w:val="en-US"/>
        </w:rPr>
        <w:t xml:space="preserve">A </w:t>
      </w:r>
      <w:r w:rsidR="00151195">
        <w:rPr>
          <w:lang w:val="en-US"/>
        </w:rPr>
        <w:t>sub</w:t>
      </w:r>
      <w:r w:rsidRPr="00463A6E">
        <w:rPr>
          <w:lang w:val="en-US"/>
        </w:rPr>
        <w:t xml:space="preserve">seção 2.1 apresenta Monitoring Energy Hotspots in Software </w:t>
      </w:r>
      <w:r w:rsidR="008227C4" w:rsidRPr="008227C4">
        <w:rPr>
          <w:lang w:val="en-US"/>
        </w:rPr>
        <w:t xml:space="preserve">Noureddine </w:t>
      </w:r>
      <w:r w:rsidR="008227C4" w:rsidRPr="008227C4">
        <w:rPr>
          <w:i/>
          <w:iCs/>
          <w:lang w:val="en-US"/>
        </w:rPr>
        <w:t>et al.</w:t>
      </w:r>
      <w:r w:rsidR="008227C4" w:rsidRPr="008227C4">
        <w:rPr>
          <w:lang w:val="en-US"/>
        </w:rPr>
        <w:t xml:space="preserve"> (2015)</w:t>
      </w:r>
      <w:r w:rsidR="008227C4" w:rsidRPr="008227C4">
        <w:rPr>
          <w:b/>
          <w:bCs/>
          <w:lang w:val="en-US"/>
        </w:rPr>
        <w:t xml:space="preserve">. </w:t>
      </w:r>
      <w:r w:rsidRPr="007D383C">
        <w:rPr>
          <w:lang w:val="en-US"/>
        </w:rPr>
        <w:t xml:space="preserve">A </w:t>
      </w:r>
      <w:r w:rsidR="00151195">
        <w:rPr>
          <w:lang w:val="en-US"/>
        </w:rPr>
        <w:t>sub</w:t>
      </w:r>
      <w:r w:rsidRPr="007D383C">
        <w:rPr>
          <w:lang w:val="en-US"/>
        </w:rPr>
        <w:t xml:space="preserve">seção 2.2 apresenta Monitoring Performance and Power for Application Characterization with the Cache-aware Roofline Model </w:t>
      </w:r>
      <w:r w:rsidR="008227C4" w:rsidRPr="008227C4">
        <w:rPr>
          <w:lang w:val="en-US"/>
        </w:rPr>
        <w:t xml:space="preserve">Antão </w:t>
      </w:r>
      <w:r w:rsidR="008227C4" w:rsidRPr="008227C4">
        <w:rPr>
          <w:i/>
          <w:iCs/>
          <w:lang w:val="en-US"/>
        </w:rPr>
        <w:t>et al.</w:t>
      </w:r>
      <w:r w:rsidR="008227C4" w:rsidRPr="008227C4">
        <w:rPr>
          <w:lang w:val="en-US"/>
        </w:rPr>
        <w:t xml:space="preserve"> (2014)</w:t>
      </w:r>
      <w:r w:rsidR="007D383C">
        <w:rPr>
          <w:lang w:val="en-US"/>
        </w:rPr>
        <w:t>.</w:t>
      </w:r>
      <w:r w:rsidR="007D383C" w:rsidRPr="007D383C">
        <w:rPr>
          <w:lang w:val="en-US"/>
        </w:rPr>
        <w:t xml:space="preserve"> </w:t>
      </w:r>
      <w:r w:rsidR="007D383C" w:rsidRPr="007262E7">
        <w:rPr>
          <w:lang w:val="en-US"/>
        </w:rPr>
        <w:t xml:space="preserve">A </w:t>
      </w:r>
      <w:r w:rsidR="00151195">
        <w:rPr>
          <w:lang w:val="en-US"/>
        </w:rPr>
        <w:t>sub</w:t>
      </w:r>
      <w:r w:rsidR="007D383C" w:rsidRPr="007262E7">
        <w:rPr>
          <w:lang w:val="en-US"/>
        </w:rPr>
        <w:t xml:space="preserve">seção 2.3 apresenta </w:t>
      </w:r>
      <w:r w:rsidR="007262E7" w:rsidRPr="007262E7">
        <w:rPr>
          <w:lang w:val="en-US"/>
        </w:rPr>
        <w:t>SchedMon: A Performance and Energy</w:t>
      </w:r>
      <w:r w:rsidR="008227C4">
        <w:rPr>
          <w:lang w:val="en-US"/>
        </w:rPr>
        <w:t xml:space="preserve"> </w:t>
      </w:r>
      <w:r w:rsidR="007262E7" w:rsidRPr="007262E7">
        <w:rPr>
          <w:lang w:val="en-US"/>
        </w:rPr>
        <w:t>Monitoring Tool for Modern Multi-cores</w:t>
      </w:r>
      <w:r w:rsidR="007262E7">
        <w:rPr>
          <w:lang w:val="en-US"/>
        </w:rPr>
        <w:t xml:space="preserve"> </w:t>
      </w:r>
      <w:r w:rsidR="007262E7" w:rsidRPr="007262E7">
        <w:rPr>
          <w:lang w:val="en-US"/>
        </w:rPr>
        <w:t>Tani</w:t>
      </w:r>
      <w:r w:rsidR="007262E7">
        <w:rPr>
          <w:lang w:val="en-US"/>
        </w:rPr>
        <w:t>ç</w:t>
      </w:r>
      <w:r w:rsidR="007262E7" w:rsidRPr="007262E7">
        <w:rPr>
          <w:lang w:val="en-US"/>
        </w:rPr>
        <w:t>a</w:t>
      </w:r>
      <w:r w:rsidR="008227C4">
        <w:rPr>
          <w:lang w:val="en-US"/>
        </w:rPr>
        <w:t xml:space="preserve"> </w:t>
      </w:r>
      <w:r w:rsidR="008227C4" w:rsidRPr="008227C4">
        <w:rPr>
          <w:i/>
          <w:iCs/>
          <w:lang w:val="en-US"/>
        </w:rPr>
        <w:t>et al.</w:t>
      </w:r>
      <w:r w:rsidR="008227C4">
        <w:rPr>
          <w:lang w:val="en-US"/>
        </w:rPr>
        <w:t xml:space="preserve"> </w:t>
      </w:r>
      <w:r w:rsidR="007262E7" w:rsidRPr="007262E7">
        <w:rPr>
          <w:lang w:val="en-US"/>
        </w:rPr>
        <w:t>(2014)</w:t>
      </w:r>
    </w:p>
    <w:p w14:paraId="3AFBACAA" w14:textId="493A8262" w:rsidR="00A44581" w:rsidRPr="007262E7" w:rsidRDefault="00137C2C" w:rsidP="00E638A0">
      <w:pPr>
        <w:pStyle w:val="Ttulo2"/>
        <w:rPr>
          <w:lang w:val="en-US"/>
        </w:rPr>
      </w:pPr>
      <w:r w:rsidRPr="007262E7">
        <w:rPr>
          <w:lang w:val="en-US"/>
        </w:rPr>
        <w:lastRenderedPageBreak/>
        <w:t>Monitoring Energy Hotspots in Software</w:t>
      </w:r>
    </w:p>
    <w:p w14:paraId="6DAB11C2" w14:textId="4DC87939" w:rsidR="00E175CF" w:rsidRPr="00E175CF" w:rsidRDefault="00DA5785" w:rsidP="00E175CF">
      <w:pPr>
        <w:pStyle w:val="TF-TEXTO"/>
      </w:pPr>
      <w:r w:rsidRPr="004003FA">
        <w:t xml:space="preserve">Noureddine </w:t>
      </w:r>
      <w:r w:rsidRPr="004003FA">
        <w:rPr>
          <w:i/>
          <w:iCs/>
        </w:rPr>
        <w:t>et al.</w:t>
      </w:r>
      <w:r w:rsidRPr="004003FA">
        <w:t xml:space="preserve"> (2015)</w:t>
      </w:r>
      <w:r w:rsidR="000B0487">
        <w:t xml:space="preserve"> propõem um framework que</w:t>
      </w:r>
      <w:r w:rsidR="00E175CF" w:rsidRPr="00E175CF">
        <w:t xml:space="preserve"> visa monitorar e modelar a variação de energia consumida por métodos de software com base em seus parâmetros de entrada. Para alcançar esse objetivo, ele</w:t>
      </w:r>
      <w:r w:rsidR="00963A83">
        <w:t xml:space="preserve">s </w:t>
      </w:r>
      <w:r w:rsidR="00E175CF" w:rsidRPr="00E175CF">
        <w:t>utiliza</w:t>
      </w:r>
      <w:r w:rsidR="00963A83">
        <w:t>m</w:t>
      </w:r>
      <w:r w:rsidR="00E175CF" w:rsidRPr="00E175CF">
        <w:t xml:space="preserve"> uma abordagem combinada de técnicas de perfilamento detalhado, monitoramento em tempo real e modelagem empírica, visando identificar tendências de consumo de energia, detectar pontos quentes (hotspots) de energia e fornecer informações relevantes para otimizar o desempenho energético das aplicações.</w:t>
      </w:r>
    </w:p>
    <w:p w14:paraId="4DDC0940" w14:textId="38990FD2" w:rsidR="00E175CF" w:rsidRDefault="00A83295" w:rsidP="00E175CF">
      <w:pPr>
        <w:pStyle w:val="TF-TEXTO"/>
      </w:pPr>
      <w:r>
        <w:t>Segundo os autores, u</w:t>
      </w:r>
      <w:r w:rsidR="00E175CF" w:rsidRPr="00E175CF">
        <w:t xml:space="preserve">ma das vantagens significativas do framework é a sua capacidade de realizar um perfilamento detalhado, que permite identificar métodos individuais com alto consumo de energia, proporcionando uma visão aprofundada dos possíveis pontos quentes de energia em uma aplicação. Por exemplo, em um estudo sobre o consumo de energia de um programa de Torres de Hanói, o framework revelou que 88% do consumo de energia foi atribuído à CPU, enquanto </w:t>
      </w:r>
      <w:r w:rsidR="00921D00" w:rsidRPr="00E175CF">
        <w:t>12% foram</w:t>
      </w:r>
      <w:r w:rsidR="00E175CF" w:rsidRPr="00E175CF">
        <w:t xml:space="preserve"> </w:t>
      </w:r>
      <w:r w:rsidR="005F5F78" w:rsidRPr="00E175CF">
        <w:t>atribuídos</w:t>
      </w:r>
      <w:r w:rsidR="00E175CF" w:rsidRPr="00E175CF">
        <w:t xml:space="preserve"> ao disco rígido. Isso destaca que, mesmo em aplicações simples, podem surgir desafios significativos relacionados ao consumo de energia.</w:t>
      </w:r>
    </w:p>
    <w:p w14:paraId="64F788BC" w14:textId="53945C4B" w:rsidR="005A6B43" w:rsidRPr="00C458D3" w:rsidRDefault="005A6B43" w:rsidP="00654C36">
      <w:pPr>
        <w:pStyle w:val="TF-LEGENDA"/>
        <w:rPr>
          <w:highlight w:val="yellow"/>
        </w:rPr>
      </w:pPr>
      <w:r>
        <w:t xml:space="preserve">Figura </w:t>
      </w:r>
      <w:r>
        <w:fldChar w:fldCharType="begin"/>
      </w:r>
      <w:r>
        <w:instrText xml:space="preserve"> SEQ Figura \* ARABIC </w:instrText>
      </w:r>
      <w:r>
        <w:fldChar w:fldCharType="separate"/>
      </w:r>
      <w:r>
        <w:rPr>
          <w:noProof/>
        </w:rPr>
        <w:t>1</w:t>
      </w:r>
      <w:r>
        <w:rPr>
          <w:noProof/>
        </w:rPr>
        <w:fldChar w:fldCharType="end"/>
      </w:r>
      <w:r>
        <w:t xml:space="preserve"> </w:t>
      </w:r>
      <w:r w:rsidRPr="00F3649F">
        <w:t xml:space="preserve">– </w:t>
      </w:r>
      <w:r w:rsidR="00654C36" w:rsidRPr="00654C36">
        <w:t>Consumo de energia da CPU e do disco rígido do algoritmo das Torres de Hanói.</w:t>
      </w:r>
      <w:r>
        <w:rPr>
          <w:noProof/>
        </w:rPr>
        <w:drawing>
          <wp:inline distT="0" distB="0" distL="0" distR="0" wp14:anchorId="676D1EC8" wp14:editId="6071279A">
            <wp:extent cx="2522821" cy="1889750"/>
            <wp:effectExtent l="12700" t="12700" r="17780" b="15875"/>
            <wp:docPr id="2054864514" name="Picture 7" descr="A pie chart with a blue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64514" name="Picture 7" descr="A pie chart with a blue triang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62715" cy="1919633"/>
                    </a:xfrm>
                    <a:prstGeom prst="rect">
                      <a:avLst/>
                    </a:prstGeom>
                    <a:ln>
                      <a:solidFill>
                        <a:schemeClr val="tx1"/>
                      </a:solidFill>
                    </a:ln>
                  </pic:spPr>
                </pic:pic>
              </a:graphicData>
            </a:graphic>
          </wp:inline>
        </w:drawing>
      </w:r>
    </w:p>
    <w:p w14:paraId="199D171C" w14:textId="6BD3BCC2" w:rsidR="005A6B43" w:rsidRPr="00E175CF" w:rsidRDefault="005A6B43" w:rsidP="00BA19B4">
      <w:pPr>
        <w:pStyle w:val="TF-FONTE"/>
      </w:pPr>
      <w:r w:rsidRPr="00F3649F">
        <w:t xml:space="preserve">Fonte: </w:t>
      </w:r>
      <w:r w:rsidRPr="004003FA">
        <w:t xml:space="preserve">Noureddine </w:t>
      </w:r>
      <w:r w:rsidRPr="004003FA">
        <w:rPr>
          <w:i/>
          <w:iCs/>
        </w:rPr>
        <w:t>et al.</w:t>
      </w:r>
      <w:r w:rsidRPr="004003FA">
        <w:t xml:space="preserve"> (2015)</w:t>
      </w:r>
      <w:r>
        <w:t>.</w:t>
      </w:r>
    </w:p>
    <w:p w14:paraId="13CCB1DD" w14:textId="04CE91BB" w:rsidR="00E175CF" w:rsidRDefault="00E175CF" w:rsidP="00E175CF">
      <w:pPr>
        <w:pStyle w:val="TF-TEXTO"/>
      </w:pPr>
      <w:r w:rsidRPr="00E175CF">
        <w:t>Além disso, o framework apresenta flexibilidade, adaptando-se para diferentes cenários de hardware e software, monitorando diversos componentes, como CPU, disco rígido e rede, para oferecer uma visão abrangente do consumo energético em uma aplicação. Por exemplo, ele pode ser usado para monitorar dispositivos com diversas configurações de hardware e sistemas operacionais, como Windows ou Mac OS. A capacidade de adaptação torna o framework útil em diferentes ambientes de execução, desde servidores até dispositivos móveis.</w:t>
      </w:r>
    </w:p>
    <w:p w14:paraId="6A1293F8" w14:textId="53ADA913" w:rsidR="005F5F78" w:rsidRPr="00F3649F" w:rsidRDefault="005F5F78" w:rsidP="005F5F78">
      <w:pPr>
        <w:pStyle w:val="TF-LEGENDA"/>
      </w:pPr>
      <w:bookmarkStart w:id="24" w:name="_Ref112957716"/>
      <w:bookmarkStart w:id="25" w:name="_Ref53317281"/>
      <w:r>
        <w:t xml:space="preserve">Figura </w:t>
      </w:r>
      <w:bookmarkEnd w:id="24"/>
      <w:r w:rsidR="00654C36">
        <w:t>2</w:t>
      </w:r>
      <w:r>
        <w:t xml:space="preserve"> </w:t>
      </w:r>
      <w:r w:rsidRPr="00F3649F">
        <w:t xml:space="preserve">– </w:t>
      </w:r>
      <w:bookmarkEnd w:id="25"/>
      <w:r w:rsidR="00ED333C" w:rsidRPr="00ED333C">
        <w:t xml:space="preserve">Arquitetura de Referência </w:t>
      </w:r>
      <w:r w:rsidR="00ED333C">
        <w:t xml:space="preserve">ao </w:t>
      </w:r>
      <w:r w:rsidR="00E146F7">
        <w:t>framework proposto</w:t>
      </w:r>
    </w:p>
    <w:p w14:paraId="65C371D3" w14:textId="562FAABE" w:rsidR="005F5F78" w:rsidRPr="00C458D3" w:rsidRDefault="00694AD3" w:rsidP="005F5F78">
      <w:pPr>
        <w:pStyle w:val="TF-FIGURA"/>
        <w:rPr>
          <w:highlight w:val="yellow"/>
        </w:rPr>
      </w:pPr>
      <w:r>
        <w:rPr>
          <w:noProof/>
        </w:rPr>
        <w:drawing>
          <wp:inline distT="0" distB="0" distL="0" distR="0" wp14:anchorId="7DB60D97" wp14:editId="0D8F6C01">
            <wp:extent cx="3462020" cy="2098658"/>
            <wp:effectExtent l="12700" t="12700" r="17780" b="10160"/>
            <wp:docPr id="454873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73802" name="Picture 454873802"/>
                    <pic:cNvPicPr/>
                  </pic:nvPicPr>
                  <pic:blipFill>
                    <a:blip r:embed="rId12">
                      <a:extLst>
                        <a:ext uri="{28A0092B-C50C-407E-A947-70E740481C1C}">
                          <a14:useLocalDpi xmlns:a14="http://schemas.microsoft.com/office/drawing/2010/main" val="0"/>
                        </a:ext>
                      </a:extLst>
                    </a:blip>
                    <a:stretch>
                      <a:fillRect/>
                    </a:stretch>
                  </pic:blipFill>
                  <pic:spPr>
                    <a:xfrm>
                      <a:off x="0" y="0"/>
                      <a:ext cx="3563134" cy="2159953"/>
                    </a:xfrm>
                    <a:prstGeom prst="rect">
                      <a:avLst/>
                    </a:prstGeom>
                    <a:ln>
                      <a:solidFill>
                        <a:schemeClr val="tx1"/>
                      </a:solidFill>
                    </a:ln>
                  </pic:spPr>
                </pic:pic>
              </a:graphicData>
            </a:graphic>
          </wp:inline>
        </w:drawing>
      </w:r>
    </w:p>
    <w:p w14:paraId="7818CA37" w14:textId="3278D989" w:rsidR="005F5F78" w:rsidRPr="00E175CF" w:rsidRDefault="005F5F78" w:rsidP="005F5F78">
      <w:pPr>
        <w:pStyle w:val="TF-FONTE"/>
      </w:pPr>
      <w:r w:rsidRPr="00F3649F">
        <w:t xml:space="preserve">Fonte: </w:t>
      </w:r>
      <w:r w:rsidR="00694AD3" w:rsidRPr="004003FA">
        <w:t xml:space="preserve">Noureddine </w:t>
      </w:r>
      <w:r w:rsidR="00694AD3" w:rsidRPr="004003FA">
        <w:rPr>
          <w:i/>
          <w:iCs/>
        </w:rPr>
        <w:t>et al.</w:t>
      </w:r>
      <w:r w:rsidR="00694AD3" w:rsidRPr="004003FA">
        <w:t xml:space="preserve"> (2015)</w:t>
      </w:r>
      <w:r w:rsidR="00694AD3">
        <w:t>.</w:t>
      </w:r>
    </w:p>
    <w:p w14:paraId="0471EB66" w14:textId="18ABDB4C" w:rsidR="00E175CF" w:rsidRPr="00E175CF" w:rsidRDefault="00E175CF" w:rsidP="00E175CF">
      <w:pPr>
        <w:pStyle w:val="TF-TEXTO"/>
      </w:pPr>
      <w:r w:rsidRPr="00E175CF">
        <w:t>A abordagem empírica adotada pelo framework é crucial para avaliar o impacto de diferentes valores de parâmetros de entrada nos métodos, fornecendo uma visão realista do consumo de energia. Isso permite aos desenvolvedores entender como mudanças nos parâmetros de entrada podem afetar o consumo de energia e, consequentemente, tomar decisões mais informadas sobre a otimização do código. Por exemplo, a variação de energia baseada em parâmetros de entrada pode ser observada em diferentes cenários de aplicação, mostrando o potencial de otimização.</w:t>
      </w:r>
    </w:p>
    <w:p w14:paraId="098D179B" w14:textId="0B70936E" w:rsidR="00E175CF" w:rsidRDefault="00E175CF" w:rsidP="00E175CF">
      <w:pPr>
        <w:pStyle w:val="TF-TEXTO"/>
      </w:pPr>
      <w:r w:rsidRPr="00E175CF">
        <w:t xml:space="preserve">O framework também utiliza modelos eficientes para calcular o consumo de energia com base nos recursos utilizados, como CPU, disco rígido e rede, durante a execução dos métodos. Essa abordagem baseada em modelos facilita a análise dos dados e ajuda a identificar oportunidades de otimização. A análise do consumo de </w:t>
      </w:r>
      <w:r w:rsidRPr="00E175CF">
        <w:lastRenderedPageBreak/>
        <w:t>energia do programa de Torres de Hanói revelou, por exemplo, que o acesso à memória também pode ter um impacto significativo na eficiência energética.</w:t>
      </w:r>
    </w:p>
    <w:p w14:paraId="3194171E" w14:textId="4376308F" w:rsidR="001A6633" w:rsidRPr="00F3649F" w:rsidRDefault="001A6633" w:rsidP="001A6633">
      <w:pPr>
        <w:pStyle w:val="TF-LEGENDA"/>
      </w:pPr>
      <w:r>
        <w:t xml:space="preserve">Figura </w:t>
      </w:r>
      <w:r w:rsidR="00654C36">
        <w:t>3</w:t>
      </w:r>
      <w:r>
        <w:t xml:space="preserve"> </w:t>
      </w:r>
      <w:r w:rsidRPr="00F3649F">
        <w:t xml:space="preserve">– </w:t>
      </w:r>
      <w:r w:rsidR="000B0487">
        <w:t>Fórmula</w:t>
      </w:r>
      <w:r w:rsidR="00BC0297">
        <w:t xml:space="preserve"> utilizada para calcular </w:t>
      </w:r>
      <w:r w:rsidR="00C22482">
        <w:t>o custo energético de um software</w:t>
      </w:r>
    </w:p>
    <w:p w14:paraId="19479FF6" w14:textId="6E93C8CC" w:rsidR="001A6633" w:rsidRPr="00C458D3" w:rsidRDefault="001A6633" w:rsidP="001A6633">
      <w:pPr>
        <w:pStyle w:val="TF-FIGURA"/>
        <w:rPr>
          <w:highlight w:val="yellow"/>
        </w:rPr>
      </w:pPr>
      <w:r>
        <w:rPr>
          <w:noProof/>
        </w:rPr>
        <w:drawing>
          <wp:inline distT="0" distB="0" distL="0" distR="0" wp14:anchorId="368B3A76" wp14:editId="7142E975">
            <wp:extent cx="4876800" cy="571500"/>
            <wp:effectExtent l="12700" t="12700" r="12700" b="12700"/>
            <wp:docPr id="18433805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80567" name="Picture 1843380567"/>
                    <pic:cNvPicPr/>
                  </pic:nvPicPr>
                  <pic:blipFill>
                    <a:blip r:embed="rId13">
                      <a:extLst>
                        <a:ext uri="{28A0092B-C50C-407E-A947-70E740481C1C}">
                          <a14:useLocalDpi xmlns:a14="http://schemas.microsoft.com/office/drawing/2010/main" val="0"/>
                        </a:ext>
                      </a:extLst>
                    </a:blip>
                    <a:stretch>
                      <a:fillRect/>
                    </a:stretch>
                  </pic:blipFill>
                  <pic:spPr>
                    <a:xfrm>
                      <a:off x="0" y="0"/>
                      <a:ext cx="4876800" cy="571500"/>
                    </a:xfrm>
                    <a:prstGeom prst="rect">
                      <a:avLst/>
                    </a:prstGeom>
                    <a:ln>
                      <a:solidFill>
                        <a:schemeClr val="tx1"/>
                      </a:solidFill>
                    </a:ln>
                  </pic:spPr>
                </pic:pic>
              </a:graphicData>
            </a:graphic>
          </wp:inline>
        </w:drawing>
      </w:r>
    </w:p>
    <w:p w14:paraId="545F2001" w14:textId="0D4FFB49" w:rsidR="001A6633" w:rsidRPr="00E175CF" w:rsidRDefault="001A6633" w:rsidP="001A6633">
      <w:pPr>
        <w:pStyle w:val="TF-FONTE"/>
      </w:pPr>
      <w:r w:rsidRPr="00F3649F">
        <w:t xml:space="preserve">Fonte: </w:t>
      </w:r>
      <w:r w:rsidRPr="004003FA">
        <w:t xml:space="preserve">Noureddine </w:t>
      </w:r>
      <w:r w:rsidRPr="004003FA">
        <w:rPr>
          <w:i/>
          <w:iCs/>
        </w:rPr>
        <w:t>et al.</w:t>
      </w:r>
      <w:r w:rsidRPr="004003FA">
        <w:t xml:space="preserve"> (2015)</w:t>
      </w:r>
      <w:r>
        <w:t>.</w:t>
      </w:r>
    </w:p>
    <w:p w14:paraId="1F0C5E56" w14:textId="775F92E4" w:rsidR="00E175CF" w:rsidRPr="00E175CF" w:rsidRDefault="00E175CF" w:rsidP="00E175CF">
      <w:pPr>
        <w:pStyle w:val="TF-TEXTO"/>
      </w:pPr>
      <w:r w:rsidRPr="00E175CF">
        <w:t>Os resultados iniciais do framework indicam que é possível identificar métodos e classes que consomem a maior parte da energia em uma aplicação de software. A análise das variações de energia com base em diferentes valores de parâmetros de entrada revelou informações úteis sobre os métodos mais intensivos em energia. Esta capacidade de avaliar a influência de diferentes componentes de hardware, como CPU, disco rígido e rede, forneceu insights importantes sobre o desempenho energético da aplicação.</w:t>
      </w:r>
    </w:p>
    <w:p w14:paraId="1ABB6976" w14:textId="24C03DB0" w:rsidR="00A44581" w:rsidRPr="000840F0" w:rsidRDefault="000840F0" w:rsidP="00E638A0">
      <w:pPr>
        <w:pStyle w:val="Ttulo2"/>
        <w:rPr>
          <w:lang w:val="en-US"/>
        </w:rPr>
      </w:pPr>
      <w:r w:rsidRPr="000840F0">
        <w:rPr>
          <w:lang w:val="en-US"/>
        </w:rPr>
        <w:t>Monitoring Performance and Power for Application Characterization with the Cache-aware Roofline Model</w:t>
      </w:r>
    </w:p>
    <w:p w14:paraId="61EAE7D0" w14:textId="41CD5FDC" w:rsidR="00280335" w:rsidRPr="00280335" w:rsidRDefault="00DA5785" w:rsidP="005B036E">
      <w:pPr>
        <w:pStyle w:val="TF-TEXTO"/>
      </w:pPr>
      <w:r w:rsidRPr="004003FA">
        <w:t xml:space="preserve">Antão </w:t>
      </w:r>
      <w:r w:rsidRPr="004003FA">
        <w:rPr>
          <w:i/>
          <w:iCs/>
        </w:rPr>
        <w:t>et al.</w:t>
      </w:r>
      <w:r w:rsidRPr="004003FA">
        <w:t xml:space="preserve"> (2014)</w:t>
      </w:r>
      <w:r w:rsidR="007262E7">
        <w:rPr>
          <w:b/>
          <w:bCs/>
        </w:rPr>
        <w:t xml:space="preserve"> </w:t>
      </w:r>
      <w:r w:rsidR="009E75EE" w:rsidRPr="00280335">
        <w:t>prop</w:t>
      </w:r>
      <w:r w:rsidR="009E75EE">
        <w:t>orão</w:t>
      </w:r>
      <w:r w:rsidR="00280335" w:rsidRPr="00280335">
        <w:t xml:space="preserve"> dois métodos de monitoramento que combinam as vantagens do modelo Cache-Aware Roofline com facilidades precisas de monitoramento em tempo real, possibilitando aos desenvolvedores de aplicativos relacionarem o comportamento do aplicativo com as características da arquitetura. As duas ferramentas propostas, SpyMon e KerMon, baseiam-se em contadores de medição de desempenho de hardware (HPMCs) e fornecem informações sobre características de desempenho e consumo de energia em tempo real para aplicativos em execução.</w:t>
      </w:r>
    </w:p>
    <w:p w14:paraId="322C4D7C" w14:textId="77777777" w:rsidR="005B036E" w:rsidRDefault="005C4EC5" w:rsidP="005B036E">
      <w:pPr>
        <w:pStyle w:val="TF-TEXTO"/>
      </w:pPr>
      <w:r>
        <w:t>Segundo os autores. A</w:t>
      </w:r>
      <w:r w:rsidR="00280335" w:rsidRPr="00280335">
        <w:t xml:space="preserve"> ferramenta, SpyMon, é uma ferramenta de monitoramento leve que pode ser usada no espaço do usuário. Permite monitorar qualquer processo ou thread em um modo orientado ao núcleo, independentemente do processo que lançou os threads em execução. A ferramenta é configurável em tempo real e pode plotar os eventos coletados no modelo Cache-Aware Roofline para visualizar as limitações arquitetônicas e de desempenho dos aplicativos. A leitura eficiente e precisa dos eventos é realizada por meio do MSRDriver, que acessa diretamente os contadores de eventos nos MSRs (Registros Específicos de Modelo).</w:t>
      </w:r>
    </w:p>
    <w:p w14:paraId="29B5B262" w14:textId="1675D148" w:rsidR="00280335" w:rsidRDefault="002373AF" w:rsidP="00A82A98">
      <w:pPr>
        <w:pStyle w:val="TF-LEGENDA"/>
      </w:pPr>
      <w:r>
        <w:t xml:space="preserve">Figura </w:t>
      </w:r>
      <w:r w:rsidR="00654C36">
        <w:t>4</w:t>
      </w:r>
      <w:r>
        <w:t xml:space="preserve"> </w:t>
      </w:r>
      <w:r w:rsidRPr="00F3649F">
        <w:t xml:space="preserve">– </w:t>
      </w:r>
      <w:r w:rsidR="00F33227" w:rsidRPr="00F33227">
        <w:t>Percepção espacial do SpyMon durante o monitoramento de 5 threads de 3 aplicações</w:t>
      </w:r>
      <w:r w:rsidR="005B036E">
        <w:rPr>
          <w:noProof/>
        </w:rPr>
        <w:drawing>
          <wp:inline distT="0" distB="0" distL="0" distR="0" wp14:anchorId="5DDACA0A" wp14:editId="4EC9F115">
            <wp:extent cx="4037960" cy="1729472"/>
            <wp:effectExtent l="12700" t="12700" r="13970" b="10795"/>
            <wp:docPr id="1975505016"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505016" name="Picture 2" descr="A diagram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27957" cy="1768018"/>
                    </a:xfrm>
                    <a:prstGeom prst="rect">
                      <a:avLst/>
                    </a:prstGeom>
                    <a:ln>
                      <a:solidFill>
                        <a:schemeClr val="tx1"/>
                      </a:solidFill>
                    </a:ln>
                  </pic:spPr>
                </pic:pic>
              </a:graphicData>
            </a:graphic>
          </wp:inline>
        </w:drawing>
      </w:r>
    </w:p>
    <w:p w14:paraId="42CB546F" w14:textId="5F80814D" w:rsidR="002373AF" w:rsidRPr="00A82A98" w:rsidRDefault="002373AF" w:rsidP="00A82A98">
      <w:pPr>
        <w:pStyle w:val="TF-FONTE"/>
      </w:pPr>
      <w:r w:rsidRPr="00A82A98">
        <w:t>Fonte: Noureddine et al. (2015).</w:t>
      </w:r>
    </w:p>
    <w:p w14:paraId="1F06BB01" w14:textId="77777777" w:rsidR="002373AF" w:rsidRDefault="005C4EC5" w:rsidP="00280335">
      <w:pPr>
        <w:pStyle w:val="TF-TEXTO"/>
        <w:rPr>
          <w:b/>
          <w:bCs/>
        </w:rPr>
      </w:pPr>
      <w:r>
        <w:t>Segundo os autores. A</w:t>
      </w:r>
      <w:r w:rsidRPr="00280335">
        <w:t xml:space="preserve"> ferramenta, </w:t>
      </w:r>
      <w:r w:rsidR="00280335" w:rsidRPr="00280335">
        <w:t>KerMon, é projetada para ser usada no espaço do kernel e oferece uma visão mais precisa e detalhada do comportamento do aplicativo em execução. Ela permite a leitura direta dos HPMCs no espaço do kernel, proporcionando maior controle e precisão sobre o monitoramento de eventos de desempenho. KerMon é configurável para medir eventos específicos de interesse, como ciclos de clock, instruções aposentadas, falhas de predição de ramos e falhas de cache. A ferramenta pode ser configurada para coletar eventos em intervalos específicos ou com base em eventos específicos, com dados armazenados para posterior análise.</w:t>
      </w:r>
      <w:r w:rsidR="009E75EE" w:rsidRPr="009E75EE">
        <w:t xml:space="preserve"> </w:t>
      </w:r>
    </w:p>
    <w:p w14:paraId="6040CF35" w14:textId="7E0383C2" w:rsidR="002373AF" w:rsidRDefault="002373AF" w:rsidP="002373AF">
      <w:pPr>
        <w:pStyle w:val="TF-LEGENDA"/>
      </w:pPr>
      <w:r>
        <w:lastRenderedPageBreak/>
        <w:t xml:space="preserve">Figura </w:t>
      </w:r>
      <w:r w:rsidR="00654C36">
        <w:t>5</w:t>
      </w:r>
      <w:r>
        <w:t xml:space="preserve"> </w:t>
      </w:r>
      <w:r w:rsidRPr="00F3649F">
        <w:t xml:space="preserve">– </w:t>
      </w:r>
      <w:r w:rsidR="003D27F7" w:rsidRPr="003D27F7">
        <w:t>Algoritmo para escolher uma tarefa a ser executada</w:t>
      </w:r>
    </w:p>
    <w:p w14:paraId="3CE34396" w14:textId="5B567656" w:rsidR="00280335" w:rsidRDefault="005B036E" w:rsidP="00A82A98">
      <w:pPr>
        <w:pStyle w:val="TF-FIGURA"/>
      </w:pPr>
      <w:r w:rsidRPr="00A82A98">
        <w:rPr>
          <w:noProof/>
        </w:rPr>
        <w:drawing>
          <wp:inline distT="0" distB="0" distL="0" distR="0" wp14:anchorId="10B32D2C" wp14:editId="2506163A">
            <wp:extent cx="3317641" cy="2118388"/>
            <wp:effectExtent l="12700" t="12700" r="10160" b="15240"/>
            <wp:docPr id="613558391" name="Picture 3" descr="A diagram of a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58391" name="Picture 3" descr="A diagram of a schedu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84193" cy="2160883"/>
                    </a:xfrm>
                    <a:prstGeom prst="rect">
                      <a:avLst/>
                    </a:prstGeom>
                    <a:ln>
                      <a:solidFill>
                        <a:schemeClr val="tx1"/>
                      </a:solidFill>
                    </a:ln>
                  </pic:spPr>
                </pic:pic>
              </a:graphicData>
            </a:graphic>
          </wp:inline>
        </w:drawing>
      </w:r>
    </w:p>
    <w:p w14:paraId="6AD12A58" w14:textId="77777777" w:rsidR="004E5E29" w:rsidRDefault="002373AF" w:rsidP="004E5E29">
      <w:pPr>
        <w:pStyle w:val="TF-FONTE"/>
      </w:pPr>
      <w:r w:rsidRPr="00F3649F">
        <w:t xml:space="preserve">Fonte: </w:t>
      </w:r>
      <w:r w:rsidRPr="004003FA">
        <w:t xml:space="preserve">Noureddine </w:t>
      </w:r>
      <w:r w:rsidRPr="004003FA">
        <w:rPr>
          <w:i/>
          <w:iCs/>
        </w:rPr>
        <w:t>et al.</w:t>
      </w:r>
      <w:r w:rsidRPr="004003FA">
        <w:t xml:space="preserve"> (2015)</w:t>
      </w:r>
      <w:r>
        <w:t>.</w:t>
      </w:r>
    </w:p>
    <w:p w14:paraId="22C9A192" w14:textId="344C3670" w:rsidR="00A44581" w:rsidRPr="00280335" w:rsidRDefault="009E75EE" w:rsidP="004E5E29">
      <w:pPr>
        <w:pStyle w:val="TF-TEXTO"/>
      </w:pPr>
      <w:r>
        <w:t xml:space="preserve">Os autores concluíram que os </w:t>
      </w:r>
      <w:r w:rsidR="00280335" w:rsidRPr="00280335">
        <w:t>resultados experimentais apresentados mostram que tanto KerMon quanto SpyMon obtêm resultados similares de caracterização de desempenho. No entanto, o SpyMon, que realiza a caracterização orientada a núcleo, pode aumentar o consumo de energia se configurado para monitorar núcleos que não estão sendo utilizados por nenhum dos aplicativos em execução. Por outro lado, como o KerMon exige alterações no escalonador do sistema operacional, é mais difícil de instalar em um sistema e requer acesso root. Apesar dessas diferenças, em geral, ambos os métodos de monitoramento permitem ao usuário/programador obter uma visão clara do comportamento do aplicativo e de como sua execução é afetada pelas limitações arquitetônicas do processador.</w:t>
      </w:r>
      <w:r w:rsidRPr="009E75EE">
        <w:t xml:space="preserve"> </w:t>
      </w:r>
    </w:p>
    <w:p w14:paraId="2C481F61" w14:textId="236A5AF6" w:rsidR="00A44581" w:rsidRPr="000840F0" w:rsidRDefault="000840F0" w:rsidP="000840F0">
      <w:pPr>
        <w:pStyle w:val="Ttulo2"/>
        <w:rPr>
          <w:lang w:val="en-US"/>
        </w:rPr>
      </w:pPr>
      <w:r w:rsidRPr="000840F0">
        <w:rPr>
          <w:lang w:val="en-US"/>
        </w:rPr>
        <w:t>SchedMon: A Performance and Energy Monitoring Tool for Modern Multi-cores</w:t>
      </w:r>
      <w:r w:rsidR="008227C4">
        <w:rPr>
          <w:lang w:val="en-US"/>
        </w:rPr>
        <w:tab/>
      </w:r>
      <w:r w:rsidR="008227C4">
        <w:rPr>
          <w:lang w:val="en-US"/>
        </w:rPr>
        <w:tab/>
      </w:r>
      <w:r w:rsidR="008227C4">
        <w:rPr>
          <w:lang w:val="en-US"/>
        </w:rPr>
        <w:tab/>
      </w:r>
    </w:p>
    <w:p w14:paraId="153D6C2E" w14:textId="130C6604" w:rsidR="00C12AE6" w:rsidRDefault="008227C4" w:rsidP="00C12AE6">
      <w:pPr>
        <w:pStyle w:val="TF-TEXTO"/>
      </w:pPr>
      <w:r w:rsidRPr="008227C4">
        <w:t xml:space="preserve">Taniça </w:t>
      </w:r>
      <w:r w:rsidRPr="008227C4">
        <w:rPr>
          <w:i/>
          <w:iCs/>
        </w:rPr>
        <w:t>et al.</w:t>
      </w:r>
      <w:r w:rsidRPr="008227C4">
        <w:t xml:space="preserve"> (2014) </w:t>
      </w:r>
      <w:r w:rsidR="00C12AE6">
        <w:t>buscaram propor</w:t>
      </w:r>
      <w:r w:rsidR="00C12AE6" w:rsidRPr="00C42F36">
        <w:t xml:space="preserve"> uma nova ferramenta de monitoramento de desempenho e energia </w:t>
      </w:r>
      <w:r w:rsidR="00C12AE6">
        <w:t>direcionadas</w:t>
      </w:r>
      <w:r w:rsidR="00C12AE6" w:rsidRPr="00C42F36">
        <w:t xml:space="preserve"> a aplicações</w:t>
      </w:r>
      <w:r w:rsidR="00C12AE6">
        <w:t>, o SchedMon visa criar perfis de aplicações complexas com multi-threading aninhado, abrangendo a execução total ou níveis de funções específicas conforme definido pelo usuário. O SchedMon obtém precisão nas medições ao interagir com o escalonador do sistema operacional, garantindo o isolamento dos threads externos. Para minimizar o overhead nas aplicações monitoradas, o SchedMon opera com dois componentes principais: um módulo de kernel do Linux ou driver, que implementa suas funcionalidades básicas, e uma ferramenta em espaço de usuário (smon), que traduz as capacidades do driver em uma interface de usuário intuitiva.</w:t>
      </w:r>
    </w:p>
    <w:p w14:paraId="07A0BB99" w14:textId="77777777" w:rsidR="0087451C" w:rsidRDefault="00C12AE6" w:rsidP="0087451C">
      <w:pPr>
        <w:pStyle w:val="TF-TEXTO"/>
      </w:pPr>
      <w:r>
        <w:t>Segundo os Autores, A comunicação entre o espaço de usuário e o driver ocorre por meio de mapeamento de memória e chamadas de sistema específicas (mmap e ioctl) para o dispositivo do SchedMon, que representa um arquivo em /dev e aciona funções do driver ao receber solicitações. O SchedMon também utiliza um buffer de anel mapeado na memória para compartilhar informações de monitoramento entre espaços de usuário e de kernel. Amostras de desempenho e consumo de energia são obtidas pelo módulo de kernel do Linux, que interage com as facilidades de hardware.</w:t>
      </w:r>
      <w:r w:rsidR="0087451C" w:rsidRPr="0087451C">
        <w:t xml:space="preserve"> </w:t>
      </w:r>
    </w:p>
    <w:p w14:paraId="4818391E" w14:textId="2F42AC77" w:rsidR="0087451C" w:rsidRDefault="0087451C" w:rsidP="00301C8E">
      <w:pPr>
        <w:pStyle w:val="TF-LEGENDA"/>
      </w:pPr>
      <w:r>
        <w:t xml:space="preserve">Figura </w:t>
      </w:r>
      <w:r w:rsidR="00654C36">
        <w:t>6</w:t>
      </w:r>
      <w:r>
        <w:t xml:space="preserve"> </w:t>
      </w:r>
      <w:r w:rsidRPr="00F3649F">
        <w:t xml:space="preserve">– </w:t>
      </w:r>
      <w:r w:rsidR="00285DA9" w:rsidRPr="00285DA9">
        <w:t xml:space="preserve">Interação e disposição dos </w:t>
      </w:r>
      <w:r w:rsidR="00285DA9" w:rsidRPr="00301C8E">
        <w:t>componentes</w:t>
      </w:r>
      <w:r w:rsidR="00285DA9" w:rsidRPr="00285DA9">
        <w:t xml:space="preserve"> do SchedMon nas camadas de privilégio do sistema</w:t>
      </w:r>
      <w:r w:rsidR="00301C8E">
        <w:t xml:space="preserve"> </w:t>
      </w:r>
      <w:r w:rsidR="00285DA9" w:rsidRPr="00285DA9">
        <w:t>operacional.</w:t>
      </w:r>
    </w:p>
    <w:p w14:paraId="2BA6A1A9" w14:textId="1B9F2F8C" w:rsidR="00301C8E" w:rsidRDefault="00301C8E" w:rsidP="00301C8E">
      <w:pPr>
        <w:pStyle w:val="TF-FIGURA"/>
      </w:pPr>
      <w:r w:rsidRPr="00301C8E">
        <w:rPr>
          <w:noProof/>
        </w:rPr>
        <w:drawing>
          <wp:inline distT="0" distB="0" distL="0" distR="0" wp14:anchorId="44EFDEDB" wp14:editId="41455EF6">
            <wp:extent cx="3980495" cy="1450340"/>
            <wp:effectExtent l="12700" t="12700" r="7620" b="10160"/>
            <wp:docPr id="405624457" name="Picture 4"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24457" name="Picture 4" descr="A diagram of a computer syste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39119" cy="1471700"/>
                    </a:xfrm>
                    <a:prstGeom prst="rect">
                      <a:avLst/>
                    </a:prstGeom>
                    <a:ln>
                      <a:solidFill>
                        <a:schemeClr val="tx1"/>
                      </a:solidFill>
                    </a:ln>
                  </pic:spPr>
                </pic:pic>
              </a:graphicData>
            </a:graphic>
          </wp:inline>
        </w:drawing>
      </w:r>
    </w:p>
    <w:p w14:paraId="112E653D" w14:textId="3557CFC7" w:rsidR="00092A6D" w:rsidRDefault="0087451C" w:rsidP="0087451C">
      <w:pPr>
        <w:pStyle w:val="TF-FONTE"/>
      </w:pPr>
      <w:r w:rsidRPr="00F3649F">
        <w:t xml:space="preserve">Fonte: </w:t>
      </w:r>
      <w:r w:rsidRPr="004003FA">
        <w:t xml:space="preserve">Noureddine </w:t>
      </w:r>
      <w:r w:rsidRPr="004003FA">
        <w:rPr>
          <w:i/>
          <w:iCs/>
        </w:rPr>
        <w:t>et al.</w:t>
      </w:r>
      <w:r w:rsidRPr="004003FA">
        <w:t xml:space="preserve"> (2015)</w:t>
      </w:r>
      <w:r>
        <w:t>.</w:t>
      </w:r>
    </w:p>
    <w:p w14:paraId="16E223B8" w14:textId="65BC5A17" w:rsidR="00C12AE6" w:rsidRDefault="00C12AE6" w:rsidP="00C12AE6">
      <w:pPr>
        <w:pStyle w:val="TF-TEXTO"/>
      </w:pPr>
      <w:r>
        <w:t xml:space="preserve">Ao combinar as funcionalidades do driver e da ferramenta Smon, o SchedMon possibilita análises de desempenho inovadoras baseadas no </w:t>
      </w:r>
      <w:bookmarkStart w:id="26" w:name="_Hlk163815647"/>
      <w:r w:rsidRPr="00C42F36">
        <w:t xml:space="preserve">Modelo Roofline Consciente de Cache </w:t>
      </w:r>
      <w:r>
        <w:t>(CARM)</w:t>
      </w:r>
      <w:bookmarkEnd w:id="26"/>
      <w:r>
        <w:t xml:space="preserve"> e rastreamento de chamadas de função, facilitando a avaliação de desempenho e identificação de gargalos.</w:t>
      </w:r>
    </w:p>
    <w:p w14:paraId="7F0C92B5" w14:textId="77777777" w:rsidR="00C12AE6" w:rsidRDefault="00C12AE6" w:rsidP="00EE65D7">
      <w:pPr>
        <w:pStyle w:val="TF-TEXTO"/>
      </w:pPr>
      <w:r w:rsidRPr="00C12AE6">
        <w:t xml:space="preserve">O smon é a interface de usuário do SchedMon, que oferece uma maneira simples e intuitiva de interagir com a ferramenta de monitoramento. Ele facilita a configuração e o início do monitoramento de desempenho e </w:t>
      </w:r>
      <w:r w:rsidRPr="00C12AE6">
        <w:lastRenderedPageBreak/>
        <w:t>energia/potência para aplicações específicas, seja em sua totalidade ou no nível de funções específicas, além de permitir o monitoramento por thread em ambientes de multi-threading. O smon oferece suporte ao CARM e ao rastreamento de chamadas de função, permitindo uma avaliação precisa do desempenho da aplicação e identificação de gargalos. Também inclui ferramentas para análise de resultados e visualização de dados, promovendo uma análise detalhada do comportamento da aplicação.</w:t>
      </w:r>
    </w:p>
    <w:p w14:paraId="465396EC" w14:textId="0318B6ED" w:rsidR="0068789C" w:rsidRDefault="0068789C" w:rsidP="000B1A0A">
      <w:pPr>
        <w:pStyle w:val="TF-LEGENDA"/>
      </w:pPr>
      <w:r>
        <w:t xml:space="preserve">Figura </w:t>
      </w:r>
      <w:r w:rsidR="00654C36">
        <w:t>7</w:t>
      </w:r>
      <w:r>
        <w:t xml:space="preserve"> </w:t>
      </w:r>
      <w:r w:rsidRPr="00F3649F">
        <w:t xml:space="preserve">– </w:t>
      </w:r>
      <w:r w:rsidR="000B1A0A" w:rsidRPr="000B1A0A">
        <w:t>Processo de instrumentação de rastreamento de chamadas de função.</w:t>
      </w:r>
      <w:r>
        <w:rPr>
          <w:noProof/>
        </w:rPr>
        <w:drawing>
          <wp:inline distT="0" distB="0" distL="0" distR="0" wp14:anchorId="19DDC7A8" wp14:editId="51C15ED6">
            <wp:extent cx="4013200" cy="1460500"/>
            <wp:effectExtent l="12700" t="12700" r="12700" b="12700"/>
            <wp:docPr id="1375484612" name="Picture 5"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84612" name="Picture 5" descr="A close-up of a computer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013200" cy="1460500"/>
                    </a:xfrm>
                    <a:prstGeom prst="rect">
                      <a:avLst/>
                    </a:prstGeom>
                    <a:ln>
                      <a:solidFill>
                        <a:schemeClr val="tx1"/>
                      </a:solidFill>
                    </a:ln>
                  </pic:spPr>
                </pic:pic>
              </a:graphicData>
            </a:graphic>
          </wp:inline>
        </w:drawing>
      </w:r>
    </w:p>
    <w:p w14:paraId="7521626C" w14:textId="37ABF9AC" w:rsidR="0068789C" w:rsidRDefault="0068789C" w:rsidP="0068789C">
      <w:pPr>
        <w:pStyle w:val="TF-FONTE"/>
      </w:pPr>
      <w:r w:rsidRPr="00F3649F">
        <w:t xml:space="preserve">Fonte: </w:t>
      </w:r>
      <w:r w:rsidR="000B1A0A" w:rsidRPr="008227C4">
        <w:t xml:space="preserve">Taniça </w:t>
      </w:r>
      <w:r w:rsidR="000B1A0A" w:rsidRPr="008227C4">
        <w:rPr>
          <w:i/>
          <w:iCs/>
        </w:rPr>
        <w:t>et al.</w:t>
      </w:r>
      <w:r w:rsidR="000B1A0A" w:rsidRPr="008227C4">
        <w:t xml:space="preserve"> (2014)</w:t>
      </w:r>
      <w:r w:rsidR="000B1A0A">
        <w:t>.</w:t>
      </w:r>
    </w:p>
    <w:p w14:paraId="5FDFEE8D" w14:textId="03F084C6" w:rsidR="009832F7" w:rsidRPr="009832F7" w:rsidRDefault="00C42F36" w:rsidP="009832F7">
      <w:pPr>
        <w:pStyle w:val="TF-TEXTO"/>
        <w:rPr>
          <w:b/>
          <w:bCs/>
        </w:rPr>
      </w:pPr>
      <w:r>
        <w:t xml:space="preserve">Para lidar </w:t>
      </w:r>
      <w:r w:rsidR="00EE65D7">
        <w:t>com a complexidade das arquiteturas de processadores modernos</w:t>
      </w:r>
      <w:r>
        <w:t xml:space="preserve"> foi utilizado</w:t>
      </w:r>
      <w:r w:rsidRPr="00C42F36">
        <w:t xml:space="preserve"> (CARM)</w:t>
      </w:r>
      <w:r w:rsidR="004422F7">
        <w:t xml:space="preserve"> que</w:t>
      </w:r>
      <w:r w:rsidRPr="00C42F36">
        <w:t xml:space="preserve"> aborda a complexidade das arquiteturas de processadores modernos, considerando o impacto de diferentes aplicações executadas simultaneamente em múltiplos núcleos. O CARM oferece uma visão gráfica única das limitações práticas e do desempenho máximo de arquiteturas modernas multi-núcleo. O modelo relaciona o desempenho máximo de ponto flutuante (Flops/s), a intensidade operacional (Flops/byte) e a largura de banda máxima de memória para cada nível de cache na hierarquia de memória (Bytes/s). Assim, o CARM considera o tráfego de dados tanto nos domínios de memória on-chip quanto off-chip, conforme percebido pelo núcleo. </w:t>
      </w:r>
      <w:bookmarkStart w:id="27" w:name="_Toc54164921"/>
      <w:bookmarkStart w:id="28" w:name="_Toc54165675"/>
      <w:bookmarkStart w:id="29" w:name="_Toc54169333"/>
      <w:bookmarkStart w:id="30" w:name="_Toc96347439"/>
      <w:bookmarkStart w:id="31" w:name="_Toc96357723"/>
      <w:bookmarkStart w:id="32" w:name="_Toc96491866"/>
      <w:bookmarkStart w:id="33" w:name="_Toc411603107"/>
      <w:bookmarkEnd w:id="23"/>
    </w:p>
    <w:p w14:paraId="284DB627" w14:textId="77777777" w:rsidR="009832F7" w:rsidRDefault="009832F7" w:rsidP="009832F7">
      <w:pPr>
        <w:pStyle w:val="TF-TEXTO"/>
      </w:pPr>
      <w:r>
        <w:t>A ferramenta de monitoramento de desempenho e energia orientada a aplicações SchedMon oferece uma solução eficaz para caracterizar o comportamento de aplicações em tempo real. Combinando monitoramento de desempenho e energia com análises avançadas baseadas em CARM e rastreamento de chamadas de função, o SchedMon permite uma avaliação precisa e detalhada do desempenho de aplicações. Resultados experimentais mostram que a ferramenta é precisa e eficiente, com overheads mínimos, capaz de identificar interferências entre várias aplicações em execução simultaneamente. Assim, o SchedMon é uma ferramenta valiosa para programadores e arquitetos de computadores em busca de otimizações de desempenho e eficiência energética.</w:t>
      </w:r>
    </w:p>
    <w:p w14:paraId="691B70F2" w14:textId="0471C877" w:rsidR="00773614" w:rsidRDefault="00773614" w:rsidP="00773614">
      <w:pPr>
        <w:pStyle w:val="Ttulo1"/>
      </w:pPr>
      <w:r>
        <w:t>proposta de ferramenta</w:t>
      </w:r>
    </w:p>
    <w:p w14:paraId="331CE50C" w14:textId="7104EFA6" w:rsidR="00773614" w:rsidRPr="00773614" w:rsidRDefault="00773614" w:rsidP="00773614">
      <w:pPr>
        <w:pStyle w:val="TF-TEXTO"/>
      </w:pPr>
      <w:r>
        <w:t>Esta seção abordará a proposta de ferramenta, justificando sua criação, definindo os requisitos funcionais e não funcionais a serem aplicados, e a metodologia e cronograma a serem seguidos.</w:t>
      </w:r>
    </w:p>
    <w:p w14:paraId="62F25ABA" w14:textId="77777777" w:rsidR="00451B94" w:rsidRDefault="00451B94" w:rsidP="00E638A0">
      <w:pPr>
        <w:pStyle w:val="Ttulo2"/>
      </w:pPr>
      <w:bookmarkStart w:id="34" w:name="_Toc54164915"/>
      <w:bookmarkStart w:id="35" w:name="_Toc54165669"/>
      <w:bookmarkStart w:id="36" w:name="_Toc54169327"/>
      <w:bookmarkStart w:id="37" w:name="_Toc96347433"/>
      <w:bookmarkStart w:id="38" w:name="_Toc96357717"/>
      <w:bookmarkStart w:id="39" w:name="_Toc96491860"/>
      <w:bookmarkStart w:id="40" w:name="_Toc351015594"/>
      <w:r>
        <w:t>JUSTIFICATIVA</w:t>
      </w:r>
    </w:p>
    <w:p w14:paraId="78305E65" w14:textId="63B20B48" w:rsidR="006B0760" w:rsidRDefault="00B4036F" w:rsidP="00B4036F">
      <w:pPr>
        <w:pStyle w:val="TF-TEXTO"/>
      </w:pPr>
      <w:r w:rsidRPr="00B4036F">
        <w:t>No quadro 1 é apresentado um comparativo entre os trabalhos correlatos. As linhas representam características e as colunas dos trabalhos</w:t>
      </w:r>
    </w:p>
    <w:p w14:paraId="72A23E67" w14:textId="77777777" w:rsidR="006B0760" w:rsidRDefault="006B0760" w:rsidP="006B0760">
      <w:pPr>
        <w:pStyle w:val="TF-LEGENDA"/>
      </w:pPr>
      <w:bookmarkStart w:id="41" w:name="_Ref52025161"/>
      <w:r>
        <w:lastRenderedPageBreak/>
        <w:t xml:space="preserve">Quadro </w:t>
      </w:r>
      <w:r>
        <w:fldChar w:fldCharType="begin"/>
      </w:r>
      <w:r>
        <w:instrText xml:space="preserve"> SEQ Quadro \* ARABIC </w:instrText>
      </w:r>
      <w:r>
        <w:fldChar w:fldCharType="separate"/>
      </w:r>
      <w:r w:rsidR="006D2982">
        <w:rPr>
          <w:noProof/>
        </w:rPr>
        <w:t>1</w:t>
      </w:r>
      <w:r>
        <w:rPr>
          <w:noProof/>
        </w:rPr>
        <w:fldChar w:fldCharType="end"/>
      </w:r>
      <w:bookmarkEnd w:id="41"/>
      <w:r>
        <w:t xml:space="preserve"> - </w:t>
      </w:r>
      <w:r w:rsidR="00F3649F">
        <w:t>Comparativo</w:t>
      </w:r>
      <w:r>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42"/>
        <w:gridCol w:w="1730"/>
        <w:gridCol w:w="1732"/>
        <w:gridCol w:w="1844"/>
      </w:tblGrid>
      <w:tr w:rsidR="00802D0F" w14:paraId="4DC82DAE" w14:textId="77777777" w:rsidTr="00825FA5">
        <w:trPr>
          <w:trHeight w:val="567"/>
        </w:trPr>
        <w:tc>
          <w:tcPr>
            <w:tcW w:w="3642" w:type="dxa"/>
            <w:tcBorders>
              <w:tl2br w:val="single" w:sz="4" w:space="0" w:color="auto"/>
            </w:tcBorders>
            <w:shd w:val="clear" w:color="auto" w:fill="A6A6A6"/>
          </w:tcPr>
          <w:p w14:paraId="5540DD0B" w14:textId="77777777" w:rsidR="006B0760" w:rsidRPr="007D4566" w:rsidRDefault="003255B3" w:rsidP="0032350C">
            <w:pPr>
              <w:pStyle w:val="TF-TEXTOQUADRO"/>
            </w:pPr>
            <w:r>
              <w:rPr>
                <w:noProof/>
              </w:rPr>
              <mc:AlternateContent>
                <mc:Choice Requires="wps">
                  <w:drawing>
                    <wp:anchor distT="45720" distB="45720" distL="114300" distR="114300" simplePos="0" relativeHeight="251658241" behindDoc="0" locked="0" layoutInCell="1" allowOverlap="1" wp14:anchorId="50BF3879" wp14:editId="52E65BD0">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07860C1" w14:textId="77777777"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BF387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" filled="f" stroked="f">
                      <v:textbox>
                        <w:txbxContent>
                          <w:p w14:paraId="307860C1" w14:textId="77777777"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8240" behindDoc="0" locked="0" layoutInCell="1" allowOverlap="1" wp14:anchorId="6A5D1CF1" wp14:editId="112C365A">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68FBAE3"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A5D1CF1" id="_x0000_s1027" type="#_x0000_t202" style="position:absolute;margin-left:-5.15pt;margin-top:21.5pt;width:79.5pt;height:20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" filled="f" stroked="f">
                      <v:textbox>
                        <w:txbxContent>
                          <w:p w14:paraId="368FBAE3" w14:textId="77777777" w:rsidR="006B0760" w:rsidRDefault="006B0760" w:rsidP="006B0760">
                            <w:pPr>
                              <w:pStyle w:val="TF-TEXTO"/>
                              <w:ind w:firstLine="0"/>
                            </w:pPr>
                            <w:r>
                              <w:t>Características</w:t>
                            </w:r>
                          </w:p>
                        </w:txbxContent>
                      </v:textbox>
                      <w10:wrap type="square"/>
                    </v:shape>
                  </w:pict>
                </mc:Fallback>
              </mc:AlternateContent>
            </w:r>
          </w:p>
        </w:tc>
        <w:tc>
          <w:tcPr>
            <w:tcW w:w="1730" w:type="dxa"/>
            <w:shd w:val="clear" w:color="auto" w:fill="A6A6A6"/>
            <w:vAlign w:val="center"/>
          </w:tcPr>
          <w:p w14:paraId="346CD0EE" w14:textId="71FE67B9" w:rsidR="006B0760" w:rsidRPr="004003FA" w:rsidRDefault="004003FA" w:rsidP="00802D0F">
            <w:pPr>
              <w:pStyle w:val="TF-TEXTOQUADRO"/>
              <w:jc w:val="center"/>
            </w:pPr>
            <w:r w:rsidRPr="004003FA">
              <w:t xml:space="preserve">Noureddine </w:t>
            </w:r>
            <w:r w:rsidRPr="004003FA">
              <w:rPr>
                <w:i/>
                <w:iCs/>
              </w:rPr>
              <w:t>et al.</w:t>
            </w:r>
            <w:r w:rsidRPr="004003FA">
              <w:t xml:space="preserve"> (2015)</w:t>
            </w:r>
          </w:p>
        </w:tc>
        <w:tc>
          <w:tcPr>
            <w:tcW w:w="1732" w:type="dxa"/>
            <w:shd w:val="clear" w:color="auto" w:fill="A6A6A6"/>
            <w:vAlign w:val="center"/>
          </w:tcPr>
          <w:p w14:paraId="4D97FD72" w14:textId="2C14BE20" w:rsidR="006B0760" w:rsidRPr="004003FA" w:rsidRDefault="004003FA" w:rsidP="00802D0F">
            <w:pPr>
              <w:pStyle w:val="TF-TEXTOQUADRO"/>
              <w:jc w:val="center"/>
            </w:pPr>
            <w:r w:rsidRPr="004003FA">
              <w:t xml:space="preserve">Antão </w:t>
            </w:r>
            <w:r w:rsidRPr="004003FA">
              <w:rPr>
                <w:i/>
                <w:iCs/>
              </w:rPr>
              <w:t>et al.</w:t>
            </w:r>
            <w:r w:rsidRPr="004003FA">
              <w:t xml:space="preserve"> (2014)</w:t>
            </w:r>
          </w:p>
        </w:tc>
        <w:tc>
          <w:tcPr>
            <w:tcW w:w="1844" w:type="dxa"/>
            <w:shd w:val="clear" w:color="auto" w:fill="A6A6A6"/>
            <w:vAlign w:val="center"/>
          </w:tcPr>
          <w:p w14:paraId="5AE2E716" w14:textId="29677CB4" w:rsidR="006B0760" w:rsidRPr="007D4566" w:rsidRDefault="004003FA" w:rsidP="00802D0F">
            <w:pPr>
              <w:pStyle w:val="TF-TEXTOQUADRO"/>
              <w:jc w:val="center"/>
            </w:pPr>
            <w:r w:rsidRPr="004003FA">
              <w:t xml:space="preserve">Antão </w:t>
            </w:r>
            <w:r w:rsidRPr="004003FA">
              <w:rPr>
                <w:i/>
                <w:iCs/>
              </w:rPr>
              <w:t>et al.</w:t>
            </w:r>
            <w:r w:rsidRPr="004003FA">
              <w:t xml:space="preserve"> (2014)</w:t>
            </w:r>
          </w:p>
        </w:tc>
      </w:tr>
      <w:tr w:rsidR="00802D0F" w14:paraId="3380952D" w14:textId="77777777" w:rsidTr="00825FA5">
        <w:tc>
          <w:tcPr>
            <w:tcW w:w="3642" w:type="dxa"/>
            <w:shd w:val="clear" w:color="auto" w:fill="auto"/>
          </w:tcPr>
          <w:p w14:paraId="138D3B43" w14:textId="7CA17BF2" w:rsidR="006B0760" w:rsidRDefault="004003FA" w:rsidP="0032350C">
            <w:pPr>
              <w:pStyle w:val="TF-TEXTOQUADRO"/>
            </w:pPr>
            <w:r w:rsidRPr="004003FA">
              <w:t>Escopo de Monitoramento</w:t>
            </w:r>
          </w:p>
        </w:tc>
        <w:tc>
          <w:tcPr>
            <w:tcW w:w="1730" w:type="dxa"/>
            <w:shd w:val="clear" w:color="auto" w:fill="auto"/>
          </w:tcPr>
          <w:p w14:paraId="2C274505" w14:textId="0C8C68CC" w:rsidR="006B0760" w:rsidRDefault="004003FA" w:rsidP="0032350C">
            <w:pPr>
              <w:pStyle w:val="TF-TEXTOQUADRO"/>
            </w:pPr>
            <w:r w:rsidRPr="004003FA">
              <w:t>Variação de energia consumida por métodos de software</w:t>
            </w:r>
          </w:p>
        </w:tc>
        <w:tc>
          <w:tcPr>
            <w:tcW w:w="1732" w:type="dxa"/>
            <w:shd w:val="clear" w:color="auto" w:fill="auto"/>
          </w:tcPr>
          <w:p w14:paraId="798F95D2" w14:textId="2BC9D968" w:rsidR="006B0760" w:rsidRDefault="004003FA" w:rsidP="0032350C">
            <w:pPr>
              <w:pStyle w:val="TF-TEXTOQUADRO"/>
            </w:pPr>
            <w:r w:rsidRPr="004003FA">
              <w:t>Monitoramento do comportamento do aplicativo com base no modelo Cache-Aware Roofline.</w:t>
            </w:r>
          </w:p>
        </w:tc>
        <w:tc>
          <w:tcPr>
            <w:tcW w:w="1844" w:type="dxa"/>
            <w:shd w:val="clear" w:color="auto" w:fill="auto"/>
          </w:tcPr>
          <w:p w14:paraId="1473A4A9" w14:textId="625AC8F3" w:rsidR="006B0760" w:rsidRDefault="004003FA" w:rsidP="0032350C">
            <w:pPr>
              <w:pStyle w:val="TF-TEXTOQUADRO"/>
            </w:pPr>
            <w:r w:rsidRPr="004003FA">
              <w:t xml:space="preserve">Monitoramento de desempenho e energia em tempo real em aplicações complexas com </w:t>
            </w:r>
            <w:bookmarkStart w:id="42" w:name="_Hlk163831006"/>
            <w:r w:rsidRPr="004003FA">
              <w:t xml:space="preserve">multi-threading </w:t>
            </w:r>
            <w:bookmarkEnd w:id="42"/>
            <w:r w:rsidRPr="004003FA">
              <w:t>aninhado.</w:t>
            </w:r>
          </w:p>
        </w:tc>
      </w:tr>
      <w:tr w:rsidR="00802D0F" w14:paraId="615D3CA3" w14:textId="77777777" w:rsidTr="00825FA5">
        <w:tc>
          <w:tcPr>
            <w:tcW w:w="3642" w:type="dxa"/>
            <w:shd w:val="clear" w:color="auto" w:fill="auto"/>
          </w:tcPr>
          <w:p w14:paraId="66E7B883" w14:textId="4D1EC70A" w:rsidR="006B0760" w:rsidRDefault="00694552" w:rsidP="0032350C">
            <w:pPr>
              <w:pStyle w:val="TF-TEXTOQUADRO"/>
            </w:pPr>
            <w:r>
              <w:t>Ambiente de Execução Flexível</w:t>
            </w:r>
          </w:p>
        </w:tc>
        <w:tc>
          <w:tcPr>
            <w:tcW w:w="1730" w:type="dxa"/>
            <w:shd w:val="clear" w:color="auto" w:fill="auto"/>
          </w:tcPr>
          <w:p w14:paraId="629E5946" w14:textId="181E9DEC" w:rsidR="006B0760" w:rsidRDefault="00694552" w:rsidP="0032350C">
            <w:pPr>
              <w:pStyle w:val="TF-TEXTOQUADRO"/>
            </w:pPr>
            <w:r>
              <w:t>Sim</w:t>
            </w:r>
          </w:p>
        </w:tc>
        <w:tc>
          <w:tcPr>
            <w:tcW w:w="1732" w:type="dxa"/>
            <w:shd w:val="clear" w:color="auto" w:fill="auto"/>
          </w:tcPr>
          <w:p w14:paraId="6FD3AA8B" w14:textId="44B1809E" w:rsidR="006B0760" w:rsidRDefault="00802085" w:rsidP="0032350C">
            <w:pPr>
              <w:pStyle w:val="TF-TEXTOQUADRO"/>
            </w:pPr>
            <w:r>
              <w:t>Sim</w:t>
            </w:r>
          </w:p>
        </w:tc>
        <w:tc>
          <w:tcPr>
            <w:tcW w:w="1844" w:type="dxa"/>
            <w:shd w:val="clear" w:color="auto" w:fill="auto"/>
          </w:tcPr>
          <w:p w14:paraId="264287B7" w14:textId="43521564" w:rsidR="006B0760" w:rsidRDefault="00802085" w:rsidP="0032350C">
            <w:pPr>
              <w:pStyle w:val="TF-TEXTOQUADRO"/>
            </w:pPr>
            <w:r>
              <w:t>Não</w:t>
            </w:r>
          </w:p>
        </w:tc>
      </w:tr>
      <w:tr w:rsidR="00802D0F" w14:paraId="11F453D2" w14:textId="77777777" w:rsidTr="00825FA5">
        <w:tc>
          <w:tcPr>
            <w:tcW w:w="3642" w:type="dxa"/>
            <w:shd w:val="clear" w:color="auto" w:fill="auto"/>
          </w:tcPr>
          <w:p w14:paraId="50EC2C27" w14:textId="17D8C908" w:rsidR="006B0760" w:rsidRDefault="004003FA" w:rsidP="0032350C">
            <w:pPr>
              <w:pStyle w:val="TF-TEXTOQUADRO"/>
            </w:pPr>
            <w:r w:rsidRPr="004003FA">
              <w:t>Ferramentas</w:t>
            </w:r>
          </w:p>
        </w:tc>
        <w:tc>
          <w:tcPr>
            <w:tcW w:w="1730" w:type="dxa"/>
            <w:shd w:val="clear" w:color="auto" w:fill="auto"/>
          </w:tcPr>
          <w:p w14:paraId="0F66C670" w14:textId="1C03D59E" w:rsidR="006B0760" w:rsidRDefault="008211B6" w:rsidP="0032350C">
            <w:pPr>
              <w:pStyle w:val="TF-TEXTOQUADRO"/>
            </w:pPr>
            <w:r>
              <w:t>PowerAPI</w:t>
            </w:r>
          </w:p>
        </w:tc>
        <w:tc>
          <w:tcPr>
            <w:tcW w:w="1732" w:type="dxa"/>
            <w:shd w:val="clear" w:color="auto" w:fill="auto"/>
          </w:tcPr>
          <w:p w14:paraId="74D76A3C" w14:textId="2D29FCF0" w:rsidR="006B0760" w:rsidRDefault="004003FA" w:rsidP="0032350C">
            <w:pPr>
              <w:pStyle w:val="TF-TEXTOQUADRO"/>
            </w:pPr>
            <w:r w:rsidRPr="004003FA">
              <w:t>SpyMon e</w:t>
            </w:r>
            <w:r w:rsidR="008211B6">
              <w:t xml:space="preserve"> </w:t>
            </w:r>
            <w:r w:rsidRPr="004003FA">
              <w:t xml:space="preserve">KerMon </w:t>
            </w:r>
          </w:p>
        </w:tc>
        <w:tc>
          <w:tcPr>
            <w:tcW w:w="1844" w:type="dxa"/>
            <w:shd w:val="clear" w:color="auto" w:fill="auto"/>
          </w:tcPr>
          <w:p w14:paraId="07137ECE" w14:textId="2C836619" w:rsidR="006B0760" w:rsidRDefault="008211B6" w:rsidP="0032350C">
            <w:pPr>
              <w:pStyle w:val="TF-TEXTOQUADRO"/>
            </w:pPr>
            <w:r>
              <w:t>Smon</w:t>
            </w:r>
            <w:r w:rsidR="00AA20F6">
              <w:t xml:space="preserve"> e Intel Ralp</w:t>
            </w:r>
            <w:r w:rsidR="004003FA" w:rsidRPr="004003FA">
              <w:t>.</w:t>
            </w:r>
          </w:p>
        </w:tc>
      </w:tr>
      <w:tr w:rsidR="00802D0F" w14:paraId="19269749" w14:textId="77777777" w:rsidTr="00825FA5">
        <w:tc>
          <w:tcPr>
            <w:tcW w:w="3642" w:type="dxa"/>
            <w:shd w:val="clear" w:color="auto" w:fill="auto"/>
          </w:tcPr>
          <w:p w14:paraId="3D239ECB" w14:textId="061728CA" w:rsidR="006B0760" w:rsidRDefault="00825FA5" w:rsidP="0032350C">
            <w:pPr>
              <w:pStyle w:val="TF-TEXTOQUADRO"/>
            </w:pPr>
            <w:r w:rsidRPr="00825FA5">
              <w:t>Metodologias</w:t>
            </w:r>
          </w:p>
        </w:tc>
        <w:tc>
          <w:tcPr>
            <w:tcW w:w="1730" w:type="dxa"/>
            <w:shd w:val="clear" w:color="auto" w:fill="auto"/>
          </w:tcPr>
          <w:p w14:paraId="1A8F9496" w14:textId="462F9677" w:rsidR="006B0760" w:rsidRDefault="00825FA5" w:rsidP="0032350C">
            <w:pPr>
              <w:pStyle w:val="TF-TEXTOQUADRO"/>
            </w:pPr>
            <w:r w:rsidRPr="00825FA5">
              <w:t>Perfilamento detalhado, monitoramento em tempo real, modelagem empírica.</w:t>
            </w:r>
          </w:p>
        </w:tc>
        <w:tc>
          <w:tcPr>
            <w:tcW w:w="1732" w:type="dxa"/>
            <w:shd w:val="clear" w:color="auto" w:fill="auto"/>
          </w:tcPr>
          <w:p w14:paraId="1143F2DF" w14:textId="1396ABB9" w:rsidR="006B0760" w:rsidRDefault="00825FA5" w:rsidP="0032350C">
            <w:pPr>
              <w:pStyle w:val="TF-TEXTOQUADRO"/>
            </w:pPr>
            <w:r w:rsidRPr="00825FA5">
              <w:t>Medição de desempenho de hardware (HPMCs) e visualização no Cache-Aware Roofline.</w:t>
            </w:r>
          </w:p>
        </w:tc>
        <w:tc>
          <w:tcPr>
            <w:tcW w:w="1844" w:type="dxa"/>
            <w:shd w:val="clear" w:color="auto" w:fill="auto"/>
          </w:tcPr>
          <w:p w14:paraId="76C90736" w14:textId="658E2B9A" w:rsidR="006B0760" w:rsidRDefault="00825FA5" w:rsidP="0032350C">
            <w:pPr>
              <w:pStyle w:val="TF-TEXTOQUADRO"/>
            </w:pPr>
            <w:r w:rsidRPr="00825FA5">
              <w:t>Modelo Roofline Consciente de Cache (CARM), rastreamento de chamadas de função.</w:t>
            </w:r>
          </w:p>
        </w:tc>
      </w:tr>
      <w:tr w:rsidR="00DA5785" w14:paraId="73EB3E27" w14:textId="77777777" w:rsidTr="00825FA5">
        <w:tc>
          <w:tcPr>
            <w:tcW w:w="3642" w:type="dxa"/>
            <w:shd w:val="clear" w:color="auto" w:fill="auto"/>
          </w:tcPr>
          <w:p w14:paraId="373C6695" w14:textId="1CEEEBB3" w:rsidR="00DA5785" w:rsidRPr="00825FA5" w:rsidRDefault="00DA5785" w:rsidP="0032350C">
            <w:pPr>
              <w:pStyle w:val="TF-TEXTOQUADRO"/>
            </w:pPr>
            <w:r>
              <w:t>Utiliza mais de um software</w:t>
            </w:r>
          </w:p>
        </w:tc>
        <w:tc>
          <w:tcPr>
            <w:tcW w:w="1730" w:type="dxa"/>
            <w:shd w:val="clear" w:color="auto" w:fill="auto"/>
          </w:tcPr>
          <w:p w14:paraId="2338445D" w14:textId="531E8329" w:rsidR="00DA5785" w:rsidRPr="00825FA5" w:rsidRDefault="00DA5785" w:rsidP="0032350C">
            <w:pPr>
              <w:pStyle w:val="TF-TEXTOQUADRO"/>
            </w:pPr>
            <w:r>
              <w:t>Não</w:t>
            </w:r>
          </w:p>
        </w:tc>
        <w:tc>
          <w:tcPr>
            <w:tcW w:w="1732" w:type="dxa"/>
            <w:shd w:val="clear" w:color="auto" w:fill="auto"/>
          </w:tcPr>
          <w:p w14:paraId="40A35C48" w14:textId="757966C3" w:rsidR="00DA5785" w:rsidRPr="00825FA5" w:rsidRDefault="00DA5785" w:rsidP="0032350C">
            <w:pPr>
              <w:pStyle w:val="TF-TEXTOQUADRO"/>
            </w:pPr>
            <w:r>
              <w:t>Sim</w:t>
            </w:r>
          </w:p>
        </w:tc>
        <w:tc>
          <w:tcPr>
            <w:tcW w:w="1844" w:type="dxa"/>
            <w:shd w:val="clear" w:color="auto" w:fill="auto"/>
          </w:tcPr>
          <w:p w14:paraId="56180E59" w14:textId="7CFBB923" w:rsidR="00DA5785" w:rsidRPr="00825FA5" w:rsidRDefault="00DA5785" w:rsidP="0032350C">
            <w:pPr>
              <w:pStyle w:val="TF-TEXTOQUADRO"/>
            </w:pPr>
            <w:r>
              <w:t>Sim</w:t>
            </w:r>
          </w:p>
        </w:tc>
      </w:tr>
    </w:tbl>
    <w:p w14:paraId="2E8849AC" w14:textId="77777777" w:rsidR="006B0760" w:rsidRDefault="006B0760" w:rsidP="006B0760">
      <w:pPr>
        <w:pStyle w:val="TF-FONTE"/>
      </w:pPr>
      <w:r>
        <w:t xml:space="preserve">Fonte: </w:t>
      </w:r>
      <w:r w:rsidRPr="007664F5">
        <w:rPr>
          <w:u w:val="single"/>
        </w:rPr>
        <w:t>elaborado</w:t>
      </w:r>
      <w:r>
        <w:t xml:space="preserve"> pelo autor.</w:t>
      </w:r>
    </w:p>
    <w:p w14:paraId="2C1195B6" w14:textId="1AA8F433" w:rsidR="00773614" w:rsidRDefault="00773614" w:rsidP="00773614">
      <w:pPr>
        <w:pStyle w:val="TF-TEXTO"/>
      </w:pPr>
      <w:r>
        <w:t xml:space="preserve">Conforme pode ser analisado no Quadro 1, os trabalhos apresentados por </w:t>
      </w:r>
      <w:r w:rsidRPr="004003FA">
        <w:t xml:space="preserve">Noureddine </w:t>
      </w:r>
      <w:r w:rsidRPr="004003FA">
        <w:rPr>
          <w:i/>
          <w:iCs/>
        </w:rPr>
        <w:t>et al.</w:t>
      </w:r>
      <w:r w:rsidRPr="004003FA">
        <w:t xml:space="preserve"> (2015)</w:t>
      </w:r>
      <w:r w:rsidRPr="00286FED">
        <w:t xml:space="preserve"> </w:t>
      </w:r>
      <w:r>
        <w:t xml:space="preserve">e </w:t>
      </w:r>
      <w:r w:rsidRPr="004003FA">
        <w:t xml:space="preserve">Antão </w:t>
      </w:r>
      <w:r w:rsidRPr="004003FA">
        <w:rPr>
          <w:i/>
          <w:iCs/>
        </w:rPr>
        <w:t>et al.</w:t>
      </w:r>
      <w:r w:rsidRPr="004003FA">
        <w:t xml:space="preserve"> (2014)</w:t>
      </w:r>
      <w:r>
        <w:t xml:space="preserve"> possui o mesmo objetivo, apresentar o consumo energético de um software ou processo sistêmico, que por sua vez pode gerar maior aprimoramento no uso de software ou até mesmo na implementação de rotinas sistêmicas, entretanto os autores utilizam de técnicas distintas para realizar a análise das informações obtidas, </w:t>
      </w:r>
      <w:r w:rsidRPr="004003FA">
        <w:t xml:space="preserve">Noureddine </w:t>
      </w:r>
      <w:r w:rsidRPr="004003FA">
        <w:rPr>
          <w:i/>
          <w:iCs/>
        </w:rPr>
        <w:t>et al.</w:t>
      </w:r>
      <w:r w:rsidRPr="004003FA">
        <w:t xml:space="preserve"> (2015)</w:t>
      </w:r>
      <w:r w:rsidRPr="00286FED">
        <w:t xml:space="preserve"> </w:t>
      </w:r>
      <w:r>
        <w:t xml:space="preserve">faz uso de uma análise mais empírica utilizando cálculos de templo x consumo dos ciclos de máquina para aferir o gasto energético, já </w:t>
      </w:r>
      <w:r w:rsidRPr="004003FA">
        <w:t xml:space="preserve">Antão </w:t>
      </w:r>
      <w:r w:rsidRPr="004003FA">
        <w:rPr>
          <w:i/>
          <w:iCs/>
        </w:rPr>
        <w:t>et al.</w:t>
      </w:r>
      <w:r w:rsidRPr="004003FA">
        <w:t xml:space="preserve"> (2014)</w:t>
      </w:r>
      <w:r>
        <w:t xml:space="preserve"> faz uso de um modelo </w:t>
      </w:r>
      <w:r w:rsidRPr="007664F5">
        <w:t>(CARM)</w:t>
      </w:r>
      <w:r>
        <w:t xml:space="preserve">, que gráfica o consumo e possui uma maior assertividade no contexto de um processador mais atual, onde é possível medir o consumo em processadores </w:t>
      </w:r>
      <w:r w:rsidRPr="00DA5785">
        <w:t>multi-threading</w:t>
      </w:r>
      <w:r>
        <w:t xml:space="preserve">. </w:t>
      </w:r>
      <w:r w:rsidR="00AA20F6">
        <w:t>As três abordagens apresentadas acima não possuem</w:t>
      </w:r>
      <w:r w:rsidR="003303AF">
        <w:t xml:space="preserve"> uma integração direta com a </w:t>
      </w:r>
      <w:r w:rsidR="00C21C57">
        <w:t xml:space="preserve">extração das informações até a apresentação dos dados finais para o usuário e </w:t>
      </w:r>
      <w:r w:rsidR="00CD1CE3">
        <w:t>também necessitam</w:t>
      </w:r>
      <w:r>
        <w:t xml:space="preserve"> que o usuário tenha um conhecimento prévio de hardware e funcionamento do SO para que consiga replicar os testes apresentados.</w:t>
      </w:r>
    </w:p>
    <w:p w14:paraId="217F4F4A" w14:textId="3EA11475" w:rsidR="00773614" w:rsidRPr="00773614" w:rsidRDefault="00773614" w:rsidP="00E42B49">
      <w:pPr>
        <w:pStyle w:val="TF-TEXTO"/>
      </w:pPr>
      <w:r>
        <w:t>A partir das características expostas, este trabalho se mostra relevante, tendo como foco trazer uma forma mais simplificada de realizar a métrica de consumo de energia de um software, onde não será necessário realizar a extração das informações com um software e análise dos dados obtidos em outro ou até mesmo análise das informações manualmente.</w:t>
      </w:r>
    </w:p>
    <w:p w14:paraId="122D8111" w14:textId="2A7BCB08" w:rsidR="00552F81" w:rsidRDefault="00451B94" w:rsidP="0089715B">
      <w:pPr>
        <w:pStyle w:val="Ttulo2"/>
      </w:pPr>
      <w:r>
        <w:t>REQUISITOS PRINCIPAIS DO PROBLEMA A SER TRABALHADO</w:t>
      </w:r>
      <w:bookmarkEnd w:id="34"/>
      <w:bookmarkEnd w:id="35"/>
      <w:bookmarkEnd w:id="36"/>
      <w:bookmarkEnd w:id="37"/>
      <w:bookmarkEnd w:id="38"/>
      <w:bookmarkEnd w:id="39"/>
      <w:bookmarkEnd w:id="40"/>
    </w:p>
    <w:p w14:paraId="09292FD7" w14:textId="77777777" w:rsidR="00773614" w:rsidRPr="007E0D87" w:rsidRDefault="00773614" w:rsidP="00773614">
      <w:pPr>
        <w:pStyle w:val="TF-TEXTO"/>
      </w:pPr>
      <w:r>
        <w:t>A ferramenta a ser desenvolvida deverá contemplar os seguintes Requisitos Funcionais (RF) e Requisitos Não Funcionais (RNF):</w:t>
      </w:r>
    </w:p>
    <w:p w14:paraId="0C1D0076" w14:textId="795DF455" w:rsidR="00773614" w:rsidRPr="00424AD5" w:rsidRDefault="004E03C8" w:rsidP="00773614">
      <w:pPr>
        <w:pStyle w:val="TF-ALNEA"/>
        <w:numPr>
          <w:ilvl w:val="0"/>
          <w:numId w:val="10"/>
        </w:numPr>
      </w:pPr>
      <w:r>
        <w:t>p</w:t>
      </w:r>
      <w:r w:rsidR="00773614">
        <w:t>ermitir que o usuário visualize o consumo de energia em software (RF)</w:t>
      </w:r>
      <w:r w:rsidR="00773614" w:rsidRPr="00424AD5">
        <w:t>;</w:t>
      </w:r>
    </w:p>
    <w:p w14:paraId="4FA75412" w14:textId="7DB849D4" w:rsidR="00773614" w:rsidRPr="00424AD5" w:rsidRDefault="004E03C8" w:rsidP="00773614">
      <w:pPr>
        <w:pStyle w:val="TF-ALNEA"/>
      </w:pPr>
      <w:r>
        <w:t>p</w:t>
      </w:r>
      <w:r w:rsidR="00773614">
        <w:t>ermitir interação do usuário com o gráfico de consumo (RF)</w:t>
      </w:r>
      <w:r w:rsidR="00773614" w:rsidRPr="00424AD5">
        <w:t>;</w:t>
      </w:r>
    </w:p>
    <w:p w14:paraId="61510447" w14:textId="5B580AA4" w:rsidR="00773614" w:rsidRPr="00424AD5" w:rsidRDefault="004E03C8" w:rsidP="00773614">
      <w:pPr>
        <w:pStyle w:val="TF-ALNEA"/>
      </w:pPr>
      <w:r>
        <w:t>p</w:t>
      </w:r>
      <w:r w:rsidR="00773614">
        <w:t>ermitir que o usuário visualize o tempo que foi feito o monitoramento (RF)</w:t>
      </w:r>
      <w:r w:rsidR="00773614" w:rsidRPr="00424AD5">
        <w:t>;</w:t>
      </w:r>
    </w:p>
    <w:p w14:paraId="7C1DEFC1" w14:textId="33626DAC" w:rsidR="00773614" w:rsidRDefault="004E03C8" w:rsidP="00773614">
      <w:pPr>
        <w:pStyle w:val="TF-ALNEA"/>
      </w:pPr>
      <w:r>
        <w:t>p</w:t>
      </w:r>
      <w:r w:rsidR="00773614">
        <w:t>ermitir que o usuário visualize os aplicativos que foram medidos (RF):</w:t>
      </w:r>
    </w:p>
    <w:p w14:paraId="2383C8C2" w14:textId="6304C942" w:rsidR="00773614" w:rsidRDefault="004E03C8" w:rsidP="00773614">
      <w:pPr>
        <w:pStyle w:val="TF-ALNEA"/>
      </w:pPr>
      <w:r>
        <w:t>p</w:t>
      </w:r>
      <w:r w:rsidR="00773614">
        <w:t>ermitir o usuário visualizar o consumo do sistema operacional (RF)</w:t>
      </w:r>
    </w:p>
    <w:p w14:paraId="11B987E1" w14:textId="13F39773" w:rsidR="00773614" w:rsidRDefault="004E03C8" w:rsidP="00773614">
      <w:pPr>
        <w:pStyle w:val="TF-ALNEA"/>
      </w:pPr>
      <w:r>
        <w:t>s</w:t>
      </w:r>
      <w:r w:rsidR="00773614">
        <w:t>alvar os dados obtidos em um arquivo local (RNF);</w:t>
      </w:r>
    </w:p>
    <w:p w14:paraId="159E8E92" w14:textId="11E4BD80" w:rsidR="00773614" w:rsidRDefault="004E03C8" w:rsidP="00773614">
      <w:pPr>
        <w:pStyle w:val="TF-ALNEA"/>
      </w:pPr>
      <w:r>
        <w:t>s</w:t>
      </w:r>
      <w:r w:rsidR="00773614">
        <w:t xml:space="preserve">er desenvolvido para plataforma </w:t>
      </w:r>
      <w:r w:rsidR="007159E8">
        <w:t>MacOS</w:t>
      </w:r>
      <w:r w:rsidR="00773614">
        <w:t xml:space="preserve"> (RNF);</w:t>
      </w:r>
    </w:p>
    <w:p w14:paraId="7ED0239E" w14:textId="237BFCE6" w:rsidR="00773614" w:rsidRDefault="004E03C8" w:rsidP="00773614">
      <w:pPr>
        <w:pStyle w:val="TF-ALNEA"/>
      </w:pPr>
      <w:r>
        <w:t>s</w:t>
      </w:r>
      <w:r w:rsidR="00773614">
        <w:t>er desenvolvido na versão NET 9 (RNF);</w:t>
      </w:r>
    </w:p>
    <w:p w14:paraId="3E2C7D75" w14:textId="66FCE84C" w:rsidR="0089715B" w:rsidRPr="00424AD5" w:rsidRDefault="004E03C8" w:rsidP="00773614">
      <w:pPr>
        <w:pStyle w:val="TF-ALNEA"/>
      </w:pPr>
      <w:r>
        <w:t>s</w:t>
      </w:r>
      <w:r w:rsidR="0089715B">
        <w:t>er utilizado na arquitetura</w:t>
      </w:r>
      <w:r w:rsidR="007159E8">
        <w:t xml:space="preserve"> ARM</w:t>
      </w:r>
      <w:r w:rsidR="0089715B">
        <w:t xml:space="preserve"> (RNF)</w:t>
      </w:r>
      <w:r w:rsidR="00151195">
        <w:t>.</w:t>
      </w:r>
    </w:p>
    <w:p w14:paraId="5100D8D4" w14:textId="77777777" w:rsidR="00552F81" w:rsidRDefault="00552F81" w:rsidP="00552F81">
      <w:pPr>
        <w:pStyle w:val="TF-TEXTO"/>
      </w:pPr>
    </w:p>
    <w:p w14:paraId="693E553B" w14:textId="269671E2" w:rsidR="00451B94" w:rsidRDefault="00451B94" w:rsidP="0089715B">
      <w:pPr>
        <w:pStyle w:val="Ttulo2"/>
      </w:pPr>
      <w:r>
        <w:t>METODOLOGIA</w:t>
      </w:r>
    </w:p>
    <w:p w14:paraId="7D3597F8" w14:textId="274A13F0" w:rsidR="005A4E06" w:rsidRDefault="004E03C8" w:rsidP="004F0A81">
      <w:pPr>
        <w:pStyle w:val="TF-ALNEA"/>
        <w:numPr>
          <w:ilvl w:val="0"/>
          <w:numId w:val="25"/>
        </w:numPr>
      </w:pPr>
      <w:r>
        <w:t>e</w:t>
      </w:r>
      <w:r w:rsidR="005A4E06">
        <w:t xml:space="preserve">stabelecimento de conexão com </w:t>
      </w:r>
      <w:r w:rsidR="00931DDF">
        <w:t>o Power</w:t>
      </w:r>
      <w:r w:rsidR="00770631">
        <w:t>API</w:t>
      </w:r>
      <w:r w:rsidR="005A4E06">
        <w:t>: Este passo envolve o desenvolvimento de um</w:t>
      </w:r>
      <w:r w:rsidR="00770631">
        <w:t>a comuni</w:t>
      </w:r>
      <w:r w:rsidR="00EE1BE0">
        <w:t>ca</w:t>
      </w:r>
      <w:r w:rsidR="00770631">
        <w:t xml:space="preserve">ção direta com </w:t>
      </w:r>
      <w:r w:rsidR="00EE1BE0">
        <w:t xml:space="preserve">a biblioteca </w:t>
      </w:r>
      <w:r w:rsidR="00770631">
        <w:t>PowerAPI</w:t>
      </w:r>
      <w:r w:rsidR="004F0A81">
        <w:t>;</w:t>
      </w:r>
    </w:p>
    <w:p w14:paraId="6F231E50" w14:textId="3FB53F4C" w:rsidR="005A4E06" w:rsidRDefault="004E03C8" w:rsidP="004F0A81">
      <w:pPr>
        <w:pStyle w:val="TF-ALNEA"/>
      </w:pPr>
      <w:r>
        <w:t>l</w:t>
      </w:r>
      <w:r w:rsidR="005A4E06">
        <w:t xml:space="preserve">impeza de dados: Após a coleta dos dados, é importante desenvolver uma rotina para realizar a limpeza e conversão dos dados coletados para um formato utilizável. Isso inclui a filtragem de dados </w:t>
      </w:r>
      <w:r w:rsidR="005A4E06">
        <w:lastRenderedPageBreak/>
        <w:t>redundantes ou irrelevantes, normalização de valores e conversão de formatos de dados para facilitar a análise</w:t>
      </w:r>
      <w:r w:rsidR="004F0A81">
        <w:t>;</w:t>
      </w:r>
    </w:p>
    <w:p w14:paraId="39C2216A" w14:textId="7FFA63FB" w:rsidR="005A4E06" w:rsidRDefault="004E03C8" w:rsidP="004F0A81">
      <w:pPr>
        <w:pStyle w:val="TF-ALNEA"/>
      </w:pPr>
      <w:r>
        <w:t>p</w:t>
      </w:r>
      <w:r w:rsidR="005A4E06">
        <w:t>rocessamento de dados: Neste passo, uma rotina deve ser criada para processar os dados coletados, identificando padrões, tendências e anomalias nos dados. Isso pode incluir análise estatística, cálculo de métricas e geração de relatórios sobre o desempenho e consumo de energia do sistema monitorado.</w:t>
      </w:r>
    </w:p>
    <w:p w14:paraId="02AE8358" w14:textId="3347AE0A" w:rsidR="005A4E06" w:rsidRDefault="004E03C8" w:rsidP="004F0A81">
      <w:pPr>
        <w:pStyle w:val="TF-ALNEA"/>
      </w:pPr>
      <w:r>
        <w:t>a</w:t>
      </w:r>
      <w:r w:rsidR="005A4E06">
        <w:t>rmazenamento de dados: Uma rotina para armazenar os dados coletados deve ser desenvolvida para gravar os dados em um formato estruturado em arquivos locais.</w:t>
      </w:r>
    </w:p>
    <w:p w14:paraId="7B660867" w14:textId="09587416" w:rsidR="005A4E06" w:rsidRDefault="004E03C8" w:rsidP="004F0A81">
      <w:pPr>
        <w:pStyle w:val="TF-ALNEA"/>
      </w:pPr>
      <w:r>
        <w:t>v</w:t>
      </w:r>
      <w:r w:rsidR="005A4E06">
        <w:t>alidação de métricas: Esta etapa envolve a comparação das métricas de consumo de energia obtidas com o custo real na tomada elétrica. Isso ajuda a verificar a precisão dos dados coletados e validar as medições de consumo de energia</w:t>
      </w:r>
      <w:r w:rsidR="004F0A81">
        <w:t>;</w:t>
      </w:r>
    </w:p>
    <w:p w14:paraId="4AFF8A9D" w14:textId="011BB60B" w:rsidR="005A4E06" w:rsidRPr="005A4E06" w:rsidRDefault="004E03C8" w:rsidP="004F0A81">
      <w:pPr>
        <w:pStyle w:val="TF-ALNEA"/>
      </w:pPr>
      <w:r>
        <w:t>i</w:t>
      </w:r>
      <w:r w:rsidR="005A4E06">
        <w:t>nterface com o usuário: Este passo refere-se à criação de uma interface de usuário amigável para interagir com as ferramentas de monitoramento. A interface deve permitir ao usuário configurar as opções de monitoramento, visualizar os dados coletados e receber relatórios e alertas sobre o desempenho e consumo de energia do sistema</w:t>
      </w:r>
      <w:r w:rsidR="00151195">
        <w:t>.</w:t>
      </w:r>
    </w:p>
    <w:p w14:paraId="01558F06" w14:textId="77777777"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6D2982">
        <w:t xml:space="preserve">Quadro </w:t>
      </w:r>
      <w:r w:rsidR="006D2982">
        <w:rPr>
          <w:noProof/>
        </w:rPr>
        <w:t>2</w:t>
      </w:r>
      <w:r w:rsidR="0060060C">
        <w:fldChar w:fldCharType="end"/>
      </w:r>
      <w:r>
        <w:t>.</w:t>
      </w:r>
    </w:p>
    <w:p w14:paraId="4A5C9559" w14:textId="77777777" w:rsidR="00451B94" w:rsidRPr="007E0D87" w:rsidRDefault="0060060C" w:rsidP="005B2E12">
      <w:pPr>
        <w:pStyle w:val="TF-LEGENDA"/>
      </w:pPr>
      <w:bookmarkStart w:id="43" w:name="_Ref98650273"/>
      <w:r>
        <w:t xml:space="preserve">Quadro </w:t>
      </w:r>
      <w:r>
        <w:fldChar w:fldCharType="begin"/>
      </w:r>
      <w:r>
        <w:instrText xml:space="preserve"> SEQ Quadro \* ARABIC </w:instrText>
      </w:r>
      <w:r>
        <w:fldChar w:fldCharType="separate"/>
      </w:r>
      <w:r w:rsidR="006D2982">
        <w:rPr>
          <w:noProof/>
        </w:rPr>
        <w:t>2</w:t>
      </w:r>
      <w:r>
        <w:rPr>
          <w:noProof/>
        </w:rPr>
        <w:fldChar w:fldCharType="end"/>
      </w:r>
      <w:bookmarkEnd w:id="43"/>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66A35E9D"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CDA4BB3"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20E6D65F" w:rsidR="00451B94" w:rsidRPr="007E0D87" w:rsidRDefault="00151195" w:rsidP="00470C41">
            <w:pPr>
              <w:pStyle w:val="TF-TEXTOQUADROCentralizado"/>
            </w:pPr>
            <w:r>
              <w:t>2024</w:t>
            </w:r>
          </w:p>
        </w:tc>
      </w:tr>
      <w:tr w:rsidR="00451B94" w:rsidRPr="007E0D87" w14:paraId="24A61F86" w14:textId="77777777" w:rsidTr="00E51601">
        <w:trPr>
          <w:cantSplit/>
          <w:jc w:val="center"/>
        </w:trPr>
        <w:tc>
          <w:tcPr>
            <w:tcW w:w="6171" w:type="dxa"/>
            <w:tcBorders>
              <w:top w:val="nil"/>
              <w:left w:val="single" w:sz="4" w:space="0" w:color="auto"/>
              <w:bottom w:val="nil"/>
            </w:tcBorders>
            <w:shd w:val="clear" w:color="auto" w:fill="A6A6A6"/>
          </w:tcPr>
          <w:p w14:paraId="24719BEE" w14:textId="77777777" w:rsidR="00451B94" w:rsidRPr="007E0D87" w:rsidRDefault="00451B94" w:rsidP="00470C41">
            <w:pPr>
              <w:pStyle w:val="TF-TEXTOQUADRO"/>
            </w:pPr>
          </w:p>
        </w:tc>
        <w:tc>
          <w:tcPr>
            <w:tcW w:w="557" w:type="dxa"/>
            <w:gridSpan w:val="2"/>
            <w:shd w:val="clear" w:color="auto" w:fill="A6A6A6"/>
          </w:tcPr>
          <w:p w14:paraId="3577CCB5" w14:textId="2470CC83" w:rsidR="00451B94" w:rsidRPr="007E0D87" w:rsidRDefault="004F0A81" w:rsidP="00470C41">
            <w:pPr>
              <w:pStyle w:val="TF-TEXTOQUADROCentralizado"/>
            </w:pPr>
            <w:r>
              <w:t>jul</w:t>
            </w:r>
            <w:r w:rsidR="00451B94" w:rsidRPr="007E0D87">
              <w:t>.</w:t>
            </w:r>
          </w:p>
        </w:tc>
        <w:tc>
          <w:tcPr>
            <w:tcW w:w="568" w:type="dxa"/>
            <w:gridSpan w:val="2"/>
            <w:shd w:val="clear" w:color="auto" w:fill="A6A6A6"/>
          </w:tcPr>
          <w:p w14:paraId="4FF50E06" w14:textId="163C2F3D" w:rsidR="00451B94" w:rsidRPr="007E0D87" w:rsidRDefault="004F0A81" w:rsidP="00470C41">
            <w:pPr>
              <w:pStyle w:val="TF-TEXTOQUADROCentralizado"/>
            </w:pPr>
            <w:r>
              <w:t>ago</w:t>
            </w:r>
            <w:r w:rsidR="00451B94" w:rsidRPr="007E0D87">
              <w:t>.</w:t>
            </w:r>
          </w:p>
        </w:tc>
        <w:tc>
          <w:tcPr>
            <w:tcW w:w="568" w:type="dxa"/>
            <w:gridSpan w:val="2"/>
            <w:shd w:val="clear" w:color="auto" w:fill="A6A6A6"/>
          </w:tcPr>
          <w:p w14:paraId="0727E6F5" w14:textId="13240058" w:rsidR="00451B94" w:rsidRPr="007E0D87" w:rsidRDefault="004F0A81" w:rsidP="00470C41">
            <w:pPr>
              <w:pStyle w:val="TF-TEXTOQUADROCentralizado"/>
            </w:pPr>
            <w:r>
              <w:t>set</w:t>
            </w:r>
            <w:r w:rsidR="00451B94" w:rsidRPr="007E0D87">
              <w:t>.</w:t>
            </w:r>
          </w:p>
        </w:tc>
        <w:tc>
          <w:tcPr>
            <w:tcW w:w="568" w:type="dxa"/>
            <w:gridSpan w:val="2"/>
            <w:shd w:val="clear" w:color="auto" w:fill="A6A6A6"/>
          </w:tcPr>
          <w:p w14:paraId="20D3F243" w14:textId="319F8888" w:rsidR="00451B94" w:rsidRPr="007E0D87" w:rsidRDefault="004F0A81" w:rsidP="00470C41">
            <w:pPr>
              <w:pStyle w:val="TF-TEXTOQUADROCentralizado"/>
            </w:pPr>
            <w:r>
              <w:t>out</w:t>
            </w:r>
            <w:r w:rsidR="00451B94" w:rsidRPr="007E0D87">
              <w:t>.</w:t>
            </w:r>
          </w:p>
        </w:tc>
        <w:tc>
          <w:tcPr>
            <w:tcW w:w="573" w:type="dxa"/>
            <w:gridSpan w:val="2"/>
            <w:shd w:val="clear" w:color="auto" w:fill="A6A6A6"/>
          </w:tcPr>
          <w:p w14:paraId="7E01C316" w14:textId="012E904C" w:rsidR="00451B94" w:rsidRPr="007E0D87" w:rsidRDefault="004F0A81" w:rsidP="00470C41">
            <w:pPr>
              <w:pStyle w:val="TF-TEXTOQUADROCentralizado"/>
            </w:pPr>
            <w:r>
              <w:t>nov</w:t>
            </w:r>
            <w:r w:rsidR="00451B94" w:rsidRPr="007E0D87">
              <w:t>.</w:t>
            </w:r>
          </w:p>
        </w:tc>
      </w:tr>
      <w:tr w:rsidR="00451B94" w:rsidRPr="007E0D87" w14:paraId="3EFCC0CF" w14:textId="77777777" w:rsidTr="00E51601">
        <w:trPr>
          <w:cantSplit/>
          <w:jc w:val="center"/>
        </w:trPr>
        <w:tc>
          <w:tcPr>
            <w:tcW w:w="6171" w:type="dxa"/>
            <w:tcBorders>
              <w:top w:val="nil"/>
              <w:left w:val="single" w:sz="4" w:space="0" w:color="auto"/>
            </w:tcBorders>
            <w:shd w:val="clear" w:color="auto" w:fill="A6A6A6"/>
          </w:tcPr>
          <w:p w14:paraId="14142D53"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651B943B"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E12756C"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52F8FD8"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CAE229E"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F72D65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5396E59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EF2749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670DC6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2C3C000"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2AA9610C" w14:textId="77777777" w:rsidR="00451B94" w:rsidRPr="007E0D87" w:rsidRDefault="00451B94" w:rsidP="00470C41">
            <w:pPr>
              <w:pStyle w:val="TF-TEXTOQUADROCentralizado"/>
            </w:pPr>
            <w:r w:rsidRPr="007E0D87">
              <w:t>2</w:t>
            </w:r>
          </w:p>
        </w:tc>
      </w:tr>
      <w:tr w:rsidR="00451B94" w:rsidRPr="007E0D87" w14:paraId="5A083E15" w14:textId="77777777" w:rsidTr="00D375C4">
        <w:trPr>
          <w:jc w:val="center"/>
        </w:trPr>
        <w:tc>
          <w:tcPr>
            <w:tcW w:w="6171" w:type="dxa"/>
            <w:tcBorders>
              <w:left w:val="single" w:sz="4" w:space="0" w:color="auto"/>
            </w:tcBorders>
          </w:tcPr>
          <w:p w14:paraId="017D9F91" w14:textId="5F9E6973" w:rsidR="00451B94" w:rsidRPr="007E0D87" w:rsidRDefault="004F0A81" w:rsidP="00470C41">
            <w:pPr>
              <w:pStyle w:val="TF-TEXTOQUADRO"/>
              <w:rPr>
                <w:bCs/>
              </w:rPr>
            </w:pPr>
            <w:r>
              <w:t xml:space="preserve">estabelecimento de conexão com o </w:t>
            </w:r>
            <w:r w:rsidR="00960001">
              <w:t>PowerAPI</w:t>
            </w:r>
          </w:p>
        </w:tc>
        <w:tc>
          <w:tcPr>
            <w:tcW w:w="273" w:type="dxa"/>
            <w:tcBorders>
              <w:bottom w:val="single" w:sz="4" w:space="0" w:color="auto"/>
            </w:tcBorders>
            <w:shd w:val="clear" w:color="auto" w:fill="BFBFBF" w:themeFill="background1" w:themeFillShade="BF"/>
          </w:tcPr>
          <w:p w14:paraId="4B5F3366"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1E43B2F7"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263563AE" w14:textId="77777777" w:rsidR="00451B94" w:rsidRPr="007E0D87" w:rsidRDefault="00451B94" w:rsidP="00470C41">
            <w:pPr>
              <w:pStyle w:val="TF-TEXTOQUADROCentralizado"/>
            </w:pPr>
          </w:p>
        </w:tc>
        <w:tc>
          <w:tcPr>
            <w:tcW w:w="284" w:type="dxa"/>
            <w:tcBorders>
              <w:bottom w:val="single" w:sz="4" w:space="0" w:color="auto"/>
            </w:tcBorders>
          </w:tcPr>
          <w:p w14:paraId="693DDBA8" w14:textId="77777777" w:rsidR="00451B94" w:rsidRPr="007E0D87" w:rsidRDefault="00451B94" w:rsidP="00470C41">
            <w:pPr>
              <w:pStyle w:val="TF-TEXTOQUADROCentralizado"/>
            </w:pPr>
          </w:p>
        </w:tc>
        <w:tc>
          <w:tcPr>
            <w:tcW w:w="284" w:type="dxa"/>
            <w:tcBorders>
              <w:bottom w:val="single" w:sz="4" w:space="0" w:color="auto"/>
            </w:tcBorders>
          </w:tcPr>
          <w:p w14:paraId="0520A6E2" w14:textId="77777777" w:rsidR="00451B94" w:rsidRPr="007E0D87" w:rsidRDefault="00451B94" w:rsidP="00470C41">
            <w:pPr>
              <w:pStyle w:val="TF-TEXTOQUADROCentralizado"/>
            </w:pPr>
          </w:p>
        </w:tc>
        <w:tc>
          <w:tcPr>
            <w:tcW w:w="284" w:type="dxa"/>
            <w:tcBorders>
              <w:bottom w:val="single" w:sz="4" w:space="0" w:color="auto"/>
            </w:tcBorders>
          </w:tcPr>
          <w:p w14:paraId="50AEE053" w14:textId="77777777" w:rsidR="00451B94" w:rsidRPr="007E0D87" w:rsidRDefault="00451B94" w:rsidP="00470C41">
            <w:pPr>
              <w:pStyle w:val="TF-TEXTOQUADROCentralizado"/>
            </w:pPr>
          </w:p>
        </w:tc>
        <w:tc>
          <w:tcPr>
            <w:tcW w:w="284" w:type="dxa"/>
            <w:tcBorders>
              <w:bottom w:val="single" w:sz="4" w:space="0" w:color="auto"/>
            </w:tcBorders>
          </w:tcPr>
          <w:p w14:paraId="5FE0C125" w14:textId="77777777" w:rsidR="00451B94" w:rsidRPr="007E0D87" w:rsidRDefault="00451B94" w:rsidP="00470C41">
            <w:pPr>
              <w:pStyle w:val="TF-TEXTOQUADROCentralizado"/>
            </w:pPr>
          </w:p>
        </w:tc>
        <w:tc>
          <w:tcPr>
            <w:tcW w:w="284" w:type="dxa"/>
            <w:tcBorders>
              <w:bottom w:val="single" w:sz="4" w:space="0" w:color="auto"/>
            </w:tcBorders>
          </w:tcPr>
          <w:p w14:paraId="4C5E7EFC" w14:textId="77777777" w:rsidR="00451B94" w:rsidRPr="007E0D87" w:rsidRDefault="00451B94" w:rsidP="00470C41">
            <w:pPr>
              <w:pStyle w:val="TF-TEXTOQUADROCentralizado"/>
            </w:pPr>
          </w:p>
        </w:tc>
        <w:tc>
          <w:tcPr>
            <w:tcW w:w="284" w:type="dxa"/>
            <w:tcBorders>
              <w:bottom w:val="single" w:sz="4" w:space="0" w:color="auto"/>
            </w:tcBorders>
          </w:tcPr>
          <w:p w14:paraId="603A5B84" w14:textId="77777777" w:rsidR="00451B94" w:rsidRPr="007E0D87" w:rsidRDefault="00451B94" w:rsidP="00470C41">
            <w:pPr>
              <w:pStyle w:val="TF-TEXTOQUADROCentralizado"/>
            </w:pPr>
          </w:p>
        </w:tc>
        <w:tc>
          <w:tcPr>
            <w:tcW w:w="289" w:type="dxa"/>
          </w:tcPr>
          <w:p w14:paraId="39D5CC37" w14:textId="77777777" w:rsidR="00451B94" w:rsidRPr="007E0D87" w:rsidRDefault="00451B94" w:rsidP="00470C41">
            <w:pPr>
              <w:pStyle w:val="TF-TEXTOQUADROCentralizado"/>
            </w:pPr>
          </w:p>
        </w:tc>
      </w:tr>
      <w:tr w:rsidR="00451B94" w:rsidRPr="007E0D87" w14:paraId="163ADF4C" w14:textId="77777777" w:rsidTr="00D375C4">
        <w:trPr>
          <w:jc w:val="center"/>
        </w:trPr>
        <w:tc>
          <w:tcPr>
            <w:tcW w:w="6171" w:type="dxa"/>
            <w:tcBorders>
              <w:left w:val="single" w:sz="4" w:space="0" w:color="auto"/>
            </w:tcBorders>
          </w:tcPr>
          <w:p w14:paraId="4F6B51D7" w14:textId="37275B9A" w:rsidR="00451B94" w:rsidRPr="007E0D87" w:rsidRDefault="004F0A81" w:rsidP="00470C41">
            <w:pPr>
              <w:pStyle w:val="TF-TEXTOQUADRO"/>
            </w:pPr>
            <w:r>
              <w:t>limpeza de dados</w:t>
            </w:r>
          </w:p>
        </w:tc>
        <w:tc>
          <w:tcPr>
            <w:tcW w:w="273" w:type="dxa"/>
            <w:tcBorders>
              <w:bottom w:val="single" w:sz="4" w:space="0" w:color="auto"/>
            </w:tcBorders>
          </w:tcPr>
          <w:p w14:paraId="632F7534" w14:textId="77777777" w:rsidR="00451B94" w:rsidRPr="007E0D87" w:rsidRDefault="00451B94" w:rsidP="00470C41">
            <w:pPr>
              <w:pStyle w:val="TF-TEXTOQUADROCentralizado"/>
            </w:pPr>
          </w:p>
        </w:tc>
        <w:tc>
          <w:tcPr>
            <w:tcW w:w="284" w:type="dxa"/>
            <w:tcBorders>
              <w:bottom w:val="single" w:sz="4" w:space="0" w:color="auto"/>
            </w:tcBorders>
          </w:tcPr>
          <w:p w14:paraId="2EB02C66" w14:textId="77777777" w:rsidR="00451B94" w:rsidRPr="007E0D87" w:rsidRDefault="00451B94" w:rsidP="00470C41">
            <w:pPr>
              <w:pStyle w:val="TF-TEXTOQUADROCentralizado"/>
            </w:pPr>
          </w:p>
        </w:tc>
        <w:tc>
          <w:tcPr>
            <w:tcW w:w="284" w:type="dxa"/>
            <w:tcBorders>
              <w:bottom w:val="single" w:sz="4" w:space="0" w:color="auto"/>
            </w:tcBorders>
          </w:tcPr>
          <w:p w14:paraId="37A41D19"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2DFD0BF8"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5FC0F24C"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81C3936" w14:textId="77777777" w:rsidR="00451B94" w:rsidRPr="007E0D87" w:rsidRDefault="00451B94" w:rsidP="00470C41">
            <w:pPr>
              <w:pStyle w:val="TF-TEXTOQUADROCentralizado"/>
            </w:pPr>
          </w:p>
        </w:tc>
        <w:tc>
          <w:tcPr>
            <w:tcW w:w="284" w:type="dxa"/>
            <w:tcBorders>
              <w:bottom w:val="single" w:sz="4" w:space="0" w:color="auto"/>
            </w:tcBorders>
          </w:tcPr>
          <w:p w14:paraId="3DCB79CD" w14:textId="77777777" w:rsidR="00451B94" w:rsidRPr="007E0D87" w:rsidRDefault="00451B94" w:rsidP="00470C41">
            <w:pPr>
              <w:pStyle w:val="TF-TEXTOQUADROCentralizado"/>
            </w:pPr>
          </w:p>
        </w:tc>
        <w:tc>
          <w:tcPr>
            <w:tcW w:w="284" w:type="dxa"/>
            <w:tcBorders>
              <w:bottom w:val="single" w:sz="4" w:space="0" w:color="auto"/>
            </w:tcBorders>
          </w:tcPr>
          <w:p w14:paraId="420C7541" w14:textId="77777777" w:rsidR="00451B94" w:rsidRPr="007E0D87" w:rsidRDefault="00451B94" w:rsidP="00470C41">
            <w:pPr>
              <w:pStyle w:val="TF-TEXTOQUADROCentralizado"/>
            </w:pPr>
          </w:p>
        </w:tc>
        <w:tc>
          <w:tcPr>
            <w:tcW w:w="284" w:type="dxa"/>
            <w:tcBorders>
              <w:bottom w:val="single" w:sz="4" w:space="0" w:color="auto"/>
            </w:tcBorders>
          </w:tcPr>
          <w:p w14:paraId="72FB18E6" w14:textId="77777777" w:rsidR="00451B94" w:rsidRPr="007E0D87" w:rsidRDefault="00451B94" w:rsidP="00470C41">
            <w:pPr>
              <w:pStyle w:val="TF-TEXTOQUADROCentralizado"/>
            </w:pPr>
          </w:p>
        </w:tc>
        <w:tc>
          <w:tcPr>
            <w:tcW w:w="289" w:type="dxa"/>
          </w:tcPr>
          <w:p w14:paraId="25F72B0A" w14:textId="77777777" w:rsidR="00451B94" w:rsidRPr="007E0D87" w:rsidRDefault="00451B94" w:rsidP="00470C41">
            <w:pPr>
              <w:pStyle w:val="TF-TEXTOQUADROCentralizado"/>
            </w:pPr>
          </w:p>
        </w:tc>
      </w:tr>
      <w:tr w:rsidR="004F0A81" w:rsidRPr="007E0D87" w14:paraId="0F066099" w14:textId="77777777" w:rsidTr="00F95969">
        <w:trPr>
          <w:jc w:val="center"/>
        </w:trPr>
        <w:tc>
          <w:tcPr>
            <w:tcW w:w="6171" w:type="dxa"/>
            <w:tcBorders>
              <w:left w:val="single" w:sz="4" w:space="0" w:color="auto"/>
            </w:tcBorders>
          </w:tcPr>
          <w:p w14:paraId="04D9141D" w14:textId="3690452F" w:rsidR="004F0A81" w:rsidRDefault="004F0A81" w:rsidP="00470C41">
            <w:pPr>
              <w:pStyle w:val="TF-TEXTOQUADRO"/>
            </w:pPr>
            <w:r>
              <w:t>processamento de dados</w:t>
            </w:r>
          </w:p>
        </w:tc>
        <w:tc>
          <w:tcPr>
            <w:tcW w:w="273" w:type="dxa"/>
          </w:tcPr>
          <w:p w14:paraId="16E558B5" w14:textId="77777777" w:rsidR="004F0A81" w:rsidRPr="007E0D87" w:rsidRDefault="004F0A81" w:rsidP="00470C41">
            <w:pPr>
              <w:pStyle w:val="TF-TEXTOQUADROCentralizado"/>
            </w:pPr>
          </w:p>
        </w:tc>
        <w:tc>
          <w:tcPr>
            <w:tcW w:w="284" w:type="dxa"/>
          </w:tcPr>
          <w:p w14:paraId="7788C5C2" w14:textId="77777777" w:rsidR="004F0A81" w:rsidRPr="007E0D87" w:rsidRDefault="004F0A81" w:rsidP="00470C41">
            <w:pPr>
              <w:pStyle w:val="TF-TEXTOQUADROCentralizado"/>
            </w:pPr>
          </w:p>
        </w:tc>
        <w:tc>
          <w:tcPr>
            <w:tcW w:w="284" w:type="dxa"/>
          </w:tcPr>
          <w:p w14:paraId="5517918C" w14:textId="77777777" w:rsidR="004F0A81" w:rsidRPr="007E0D87" w:rsidRDefault="004F0A81" w:rsidP="00470C41">
            <w:pPr>
              <w:pStyle w:val="TF-TEXTOQUADROCentralizado"/>
            </w:pPr>
          </w:p>
        </w:tc>
        <w:tc>
          <w:tcPr>
            <w:tcW w:w="284" w:type="dxa"/>
          </w:tcPr>
          <w:p w14:paraId="04377B42" w14:textId="77777777" w:rsidR="004F0A81" w:rsidRPr="007E0D87" w:rsidRDefault="004F0A81" w:rsidP="00470C41">
            <w:pPr>
              <w:pStyle w:val="TF-TEXTOQUADROCentralizado"/>
            </w:pPr>
          </w:p>
        </w:tc>
        <w:tc>
          <w:tcPr>
            <w:tcW w:w="284" w:type="dxa"/>
            <w:shd w:val="clear" w:color="auto" w:fill="BFBFBF" w:themeFill="background1" w:themeFillShade="BF"/>
          </w:tcPr>
          <w:p w14:paraId="5F804CD2" w14:textId="77777777" w:rsidR="004F0A81" w:rsidRPr="007E0D87" w:rsidRDefault="004F0A81" w:rsidP="00470C41">
            <w:pPr>
              <w:pStyle w:val="TF-TEXTOQUADROCentralizado"/>
            </w:pPr>
          </w:p>
        </w:tc>
        <w:tc>
          <w:tcPr>
            <w:tcW w:w="284" w:type="dxa"/>
            <w:shd w:val="clear" w:color="auto" w:fill="BFBFBF" w:themeFill="background1" w:themeFillShade="BF"/>
          </w:tcPr>
          <w:p w14:paraId="580FF6D2" w14:textId="77777777" w:rsidR="004F0A81" w:rsidRPr="007E0D87" w:rsidRDefault="004F0A81" w:rsidP="00470C41">
            <w:pPr>
              <w:pStyle w:val="TF-TEXTOQUADROCentralizado"/>
            </w:pPr>
          </w:p>
        </w:tc>
        <w:tc>
          <w:tcPr>
            <w:tcW w:w="284" w:type="dxa"/>
            <w:shd w:val="clear" w:color="auto" w:fill="BFBFBF" w:themeFill="background1" w:themeFillShade="BF"/>
          </w:tcPr>
          <w:p w14:paraId="777CAAA8" w14:textId="77777777" w:rsidR="004F0A81" w:rsidRPr="007E0D87" w:rsidRDefault="004F0A81" w:rsidP="00470C41">
            <w:pPr>
              <w:pStyle w:val="TF-TEXTOQUADROCentralizado"/>
            </w:pPr>
          </w:p>
        </w:tc>
        <w:tc>
          <w:tcPr>
            <w:tcW w:w="284" w:type="dxa"/>
          </w:tcPr>
          <w:p w14:paraId="04ABDD1B" w14:textId="77777777" w:rsidR="004F0A81" w:rsidRPr="007E0D87" w:rsidRDefault="004F0A81" w:rsidP="00470C41">
            <w:pPr>
              <w:pStyle w:val="TF-TEXTOQUADROCentralizado"/>
            </w:pPr>
          </w:p>
        </w:tc>
        <w:tc>
          <w:tcPr>
            <w:tcW w:w="284" w:type="dxa"/>
          </w:tcPr>
          <w:p w14:paraId="504E01D7" w14:textId="77777777" w:rsidR="004F0A81" w:rsidRPr="007E0D87" w:rsidRDefault="004F0A81" w:rsidP="00470C41">
            <w:pPr>
              <w:pStyle w:val="TF-TEXTOQUADROCentralizado"/>
            </w:pPr>
          </w:p>
        </w:tc>
        <w:tc>
          <w:tcPr>
            <w:tcW w:w="289" w:type="dxa"/>
          </w:tcPr>
          <w:p w14:paraId="5BA97550" w14:textId="77777777" w:rsidR="004F0A81" w:rsidRPr="007E0D87" w:rsidRDefault="004F0A81" w:rsidP="00470C41">
            <w:pPr>
              <w:pStyle w:val="TF-TEXTOQUADROCentralizado"/>
            </w:pPr>
          </w:p>
        </w:tc>
      </w:tr>
      <w:tr w:rsidR="004F0A81" w:rsidRPr="007E0D87" w14:paraId="1B02723F" w14:textId="77777777" w:rsidTr="008A7C3D">
        <w:trPr>
          <w:jc w:val="center"/>
        </w:trPr>
        <w:tc>
          <w:tcPr>
            <w:tcW w:w="6171" w:type="dxa"/>
            <w:tcBorders>
              <w:left w:val="single" w:sz="4" w:space="0" w:color="auto"/>
            </w:tcBorders>
          </w:tcPr>
          <w:p w14:paraId="76197459" w14:textId="3F6BC7C9" w:rsidR="004F0A81" w:rsidRDefault="004F0A81" w:rsidP="00470C41">
            <w:pPr>
              <w:pStyle w:val="TF-TEXTOQUADRO"/>
            </w:pPr>
            <w:r>
              <w:t>armazenamento de dados</w:t>
            </w:r>
          </w:p>
        </w:tc>
        <w:tc>
          <w:tcPr>
            <w:tcW w:w="273" w:type="dxa"/>
          </w:tcPr>
          <w:p w14:paraId="49915EF6" w14:textId="77777777" w:rsidR="004F0A81" w:rsidRPr="007E0D87" w:rsidRDefault="004F0A81" w:rsidP="00470C41">
            <w:pPr>
              <w:pStyle w:val="TF-TEXTOQUADROCentralizado"/>
            </w:pPr>
          </w:p>
        </w:tc>
        <w:tc>
          <w:tcPr>
            <w:tcW w:w="284" w:type="dxa"/>
          </w:tcPr>
          <w:p w14:paraId="68F4DB1B" w14:textId="77777777" w:rsidR="004F0A81" w:rsidRPr="007E0D87" w:rsidRDefault="004F0A81" w:rsidP="00470C41">
            <w:pPr>
              <w:pStyle w:val="TF-TEXTOQUADROCentralizado"/>
            </w:pPr>
          </w:p>
        </w:tc>
        <w:tc>
          <w:tcPr>
            <w:tcW w:w="284" w:type="dxa"/>
          </w:tcPr>
          <w:p w14:paraId="14868F8D" w14:textId="77777777" w:rsidR="004F0A81" w:rsidRPr="007E0D87" w:rsidRDefault="004F0A81" w:rsidP="00470C41">
            <w:pPr>
              <w:pStyle w:val="TF-TEXTOQUADROCentralizado"/>
            </w:pPr>
          </w:p>
        </w:tc>
        <w:tc>
          <w:tcPr>
            <w:tcW w:w="284" w:type="dxa"/>
          </w:tcPr>
          <w:p w14:paraId="093DC78D" w14:textId="77777777" w:rsidR="004F0A81" w:rsidRPr="007E0D87" w:rsidRDefault="004F0A81" w:rsidP="00470C41">
            <w:pPr>
              <w:pStyle w:val="TF-TEXTOQUADROCentralizado"/>
            </w:pPr>
          </w:p>
        </w:tc>
        <w:tc>
          <w:tcPr>
            <w:tcW w:w="284" w:type="dxa"/>
          </w:tcPr>
          <w:p w14:paraId="221D2FF6" w14:textId="77777777" w:rsidR="004F0A81" w:rsidRPr="007E0D87" w:rsidRDefault="004F0A81" w:rsidP="00470C41">
            <w:pPr>
              <w:pStyle w:val="TF-TEXTOQUADROCentralizado"/>
            </w:pPr>
          </w:p>
        </w:tc>
        <w:tc>
          <w:tcPr>
            <w:tcW w:w="284" w:type="dxa"/>
            <w:shd w:val="clear" w:color="auto" w:fill="auto"/>
          </w:tcPr>
          <w:p w14:paraId="54C5ABA2" w14:textId="77777777" w:rsidR="004F0A81" w:rsidRPr="007E0D87" w:rsidRDefault="004F0A81" w:rsidP="00470C41">
            <w:pPr>
              <w:pStyle w:val="TF-TEXTOQUADROCentralizado"/>
            </w:pPr>
          </w:p>
        </w:tc>
        <w:tc>
          <w:tcPr>
            <w:tcW w:w="284" w:type="dxa"/>
            <w:shd w:val="clear" w:color="auto" w:fill="BFBFBF" w:themeFill="background1" w:themeFillShade="BF"/>
          </w:tcPr>
          <w:p w14:paraId="3E5659B1" w14:textId="77777777" w:rsidR="004F0A81" w:rsidRPr="007E0D87" w:rsidRDefault="004F0A81" w:rsidP="00470C41">
            <w:pPr>
              <w:pStyle w:val="TF-TEXTOQUADROCentralizado"/>
            </w:pPr>
          </w:p>
        </w:tc>
        <w:tc>
          <w:tcPr>
            <w:tcW w:w="284" w:type="dxa"/>
          </w:tcPr>
          <w:p w14:paraId="11BBAE1A" w14:textId="77777777" w:rsidR="004F0A81" w:rsidRPr="007E0D87" w:rsidRDefault="004F0A81" w:rsidP="00470C41">
            <w:pPr>
              <w:pStyle w:val="TF-TEXTOQUADROCentralizado"/>
            </w:pPr>
          </w:p>
        </w:tc>
        <w:tc>
          <w:tcPr>
            <w:tcW w:w="284" w:type="dxa"/>
          </w:tcPr>
          <w:p w14:paraId="6812C3E8" w14:textId="77777777" w:rsidR="004F0A81" w:rsidRPr="007E0D87" w:rsidRDefault="004F0A81" w:rsidP="00470C41">
            <w:pPr>
              <w:pStyle w:val="TF-TEXTOQUADROCentralizado"/>
            </w:pPr>
          </w:p>
        </w:tc>
        <w:tc>
          <w:tcPr>
            <w:tcW w:w="289" w:type="dxa"/>
          </w:tcPr>
          <w:p w14:paraId="32F2786B" w14:textId="77777777" w:rsidR="004F0A81" w:rsidRPr="007E0D87" w:rsidRDefault="004F0A81" w:rsidP="00470C41">
            <w:pPr>
              <w:pStyle w:val="TF-TEXTOQUADROCentralizado"/>
            </w:pPr>
          </w:p>
        </w:tc>
      </w:tr>
      <w:tr w:rsidR="004F0A81" w:rsidRPr="007E0D87" w14:paraId="3597498C" w14:textId="77777777" w:rsidTr="004F0A81">
        <w:trPr>
          <w:jc w:val="center"/>
        </w:trPr>
        <w:tc>
          <w:tcPr>
            <w:tcW w:w="6171" w:type="dxa"/>
            <w:tcBorders>
              <w:left w:val="single" w:sz="4" w:space="0" w:color="auto"/>
            </w:tcBorders>
          </w:tcPr>
          <w:p w14:paraId="70B13EF3" w14:textId="030A17F4" w:rsidR="004F0A81" w:rsidRDefault="004F0A81" w:rsidP="00470C41">
            <w:pPr>
              <w:pStyle w:val="TF-TEXTOQUADRO"/>
            </w:pPr>
            <w:r>
              <w:t>validação de métricas</w:t>
            </w:r>
          </w:p>
        </w:tc>
        <w:tc>
          <w:tcPr>
            <w:tcW w:w="273" w:type="dxa"/>
          </w:tcPr>
          <w:p w14:paraId="5AC8DB46" w14:textId="77777777" w:rsidR="004F0A81" w:rsidRPr="007E0D87" w:rsidRDefault="004F0A81" w:rsidP="00470C41">
            <w:pPr>
              <w:pStyle w:val="TF-TEXTOQUADROCentralizado"/>
            </w:pPr>
          </w:p>
        </w:tc>
        <w:tc>
          <w:tcPr>
            <w:tcW w:w="284" w:type="dxa"/>
          </w:tcPr>
          <w:p w14:paraId="6690F4F4" w14:textId="77777777" w:rsidR="004F0A81" w:rsidRPr="007E0D87" w:rsidRDefault="004F0A81" w:rsidP="00470C41">
            <w:pPr>
              <w:pStyle w:val="TF-TEXTOQUADROCentralizado"/>
            </w:pPr>
          </w:p>
        </w:tc>
        <w:tc>
          <w:tcPr>
            <w:tcW w:w="284" w:type="dxa"/>
          </w:tcPr>
          <w:p w14:paraId="62121D63" w14:textId="77777777" w:rsidR="004F0A81" w:rsidRPr="007E0D87" w:rsidRDefault="004F0A81" w:rsidP="00470C41">
            <w:pPr>
              <w:pStyle w:val="TF-TEXTOQUADROCentralizado"/>
            </w:pPr>
          </w:p>
        </w:tc>
        <w:tc>
          <w:tcPr>
            <w:tcW w:w="284" w:type="dxa"/>
          </w:tcPr>
          <w:p w14:paraId="6BFE5C9E" w14:textId="77777777" w:rsidR="004F0A81" w:rsidRPr="007E0D87" w:rsidRDefault="004F0A81" w:rsidP="00470C41">
            <w:pPr>
              <w:pStyle w:val="TF-TEXTOQUADROCentralizado"/>
            </w:pPr>
          </w:p>
        </w:tc>
        <w:tc>
          <w:tcPr>
            <w:tcW w:w="284" w:type="dxa"/>
          </w:tcPr>
          <w:p w14:paraId="18340AB1" w14:textId="77777777" w:rsidR="004F0A81" w:rsidRPr="007E0D87" w:rsidRDefault="004F0A81" w:rsidP="00470C41">
            <w:pPr>
              <w:pStyle w:val="TF-TEXTOQUADROCentralizado"/>
            </w:pPr>
          </w:p>
        </w:tc>
        <w:tc>
          <w:tcPr>
            <w:tcW w:w="284" w:type="dxa"/>
          </w:tcPr>
          <w:p w14:paraId="1F8AF45B" w14:textId="77777777" w:rsidR="004F0A81" w:rsidRPr="007E0D87" w:rsidRDefault="004F0A81" w:rsidP="00470C41">
            <w:pPr>
              <w:pStyle w:val="TF-TEXTOQUADROCentralizado"/>
            </w:pPr>
          </w:p>
        </w:tc>
        <w:tc>
          <w:tcPr>
            <w:tcW w:w="284" w:type="dxa"/>
            <w:shd w:val="clear" w:color="auto" w:fill="auto"/>
          </w:tcPr>
          <w:p w14:paraId="30CD088C" w14:textId="77777777" w:rsidR="004F0A81" w:rsidRPr="007E0D87" w:rsidRDefault="004F0A81" w:rsidP="00470C41">
            <w:pPr>
              <w:pStyle w:val="TF-TEXTOQUADROCentralizado"/>
            </w:pPr>
          </w:p>
        </w:tc>
        <w:tc>
          <w:tcPr>
            <w:tcW w:w="284" w:type="dxa"/>
            <w:shd w:val="clear" w:color="auto" w:fill="BFBFBF" w:themeFill="background1" w:themeFillShade="BF"/>
          </w:tcPr>
          <w:p w14:paraId="44CDB342" w14:textId="77777777" w:rsidR="004F0A81" w:rsidRPr="007E0D87" w:rsidRDefault="004F0A81" w:rsidP="00470C41">
            <w:pPr>
              <w:pStyle w:val="TF-TEXTOQUADROCentralizado"/>
            </w:pPr>
          </w:p>
        </w:tc>
        <w:tc>
          <w:tcPr>
            <w:tcW w:w="284" w:type="dxa"/>
          </w:tcPr>
          <w:p w14:paraId="2262C0FF" w14:textId="77777777" w:rsidR="004F0A81" w:rsidRPr="007E0D87" w:rsidRDefault="004F0A81" w:rsidP="00470C41">
            <w:pPr>
              <w:pStyle w:val="TF-TEXTOQUADROCentralizado"/>
            </w:pPr>
          </w:p>
        </w:tc>
        <w:tc>
          <w:tcPr>
            <w:tcW w:w="289" w:type="dxa"/>
          </w:tcPr>
          <w:p w14:paraId="4192BE32" w14:textId="77777777" w:rsidR="004F0A81" w:rsidRPr="007E0D87" w:rsidRDefault="004F0A81" w:rsidP="00470C41">
            <w:pPr>
              <w:pStyle w:val="TF-TEXTOQUADROCentralizado"/>
            </w:pPr>
          </w:p>
        </w:tc>
      </w:tr>
      <w:tr w:rsidR="004F0A81" w:rsidRPr="007E0D87" w14:paraId="70CF9BCD" w14:textId="77777777" w:rsidTr="004F0A81">
        <w:trPr>
          <w:jc w:val="center"/>
        </w:trPr>
        <w:tc>
          <w:tcPr>
            <w:tcW w:w="6171" w:type="dxa"/>
            <w:tcBorders>
              <w:left w:val="single" w:sz="4" w:space="0" w:color="auto"/>
              <w:bottom w:val="single" w:sz="4" w:space="0" w:color="auto"/>
            </w:tcBorders>
          </w:tcPr>
          <w:p w14:paraId="1D93C996" w14:textId="12C23B98" w:rsidR="004F0A81" w:rsidRDefault="004F0A81" w:rsidP="00470C41">
            <w:pPr>
              <w:pStyle w:val="TF-TEXTOQUADRO"/>
            </w:pPr>
            <w:r>
              <w:t>interface com o usuário</w:t>
            </w:r>
          </w:p>
        </w:tc>
        <w:tc>
          <w:tcPr>
            <w:tcW w:w="273" w:type="dxa"/>
            <w:tcBorders>
              <w:bottom w:val="single" w:sz="4" w:space="0" w:color="auto"/>
            </w:tcBorders>
          </w:tcPr>
          <w:p w14:paraId="49A93DE8" w14:textId="77777777" w:rsidR="004F0A81" w:rsidRPr="007E0D87" w:rsidRDefault="004F0A81" w:rsidP="00470C41">
            <w:pPr>
              <w:pStyle w:val="TF-TEXTOQUADROCentralizado"/>
            </w:pPr>
          </w:p>
        </w:tc>
        <w:tc>
          <w:tcPr>
            <w:tcW w:w="284" w:type="dxa"/>
            <w:tcBorders>
              <w:bottom w:val="single" w:sz="4" w:space="0" w:color="auto"/>
            </w:tcBorders>
          </w:tcPr>
          <w:p w14:paraId="7CB8D2E1" w14:textId="77777777" w:rsidR="004F0A81" w:rsidRPr="007E0D87" w:rsidRDefault="004F0A81" w:rsidP="00470C41">
            <w:pPr>
              <w:pStyle w:val="TF-TEXTOQUADROCentralizado"/>
            </w:pPr>
          </w:p>
        </w:tc>
        <w:tc>
          <w:tcPr>
            <w:tcW w:w="284" w:type="dxa"/>
            <w:tcBorders>
              <w:bottom w:val="single" w:sz="4" w:space="0" w:color="auto"/>
            </w:tcBorders>
          </w:tcPr>
          <w:p w14:paraId="597F0DA1" w14:textId="77777777" w:rsidR="004F0A81" w:rsidRPr="007E0D87" w:rsidRDefault="004F0A81" w:rsidP="00470C41">
            <w:pPr>
              <w:pStyle w:val="TF-TEXTOQUADROCentralizado"/>
            </w:pPr>
          </w:p>
        </w:tc>
        <w:tc>
          <w:tcPr>
            <w:tcW w:w="284" w:type="dxa"/>
            <w:tcBorders>
              <w:bottom w:val="single" w:sz="4" w:space="0" w:color="auto"/>
            </w:tcBorders>
          </w:tcPr>
          <w:p w14:paraId="7A3AB81F" w14:textId="77777777" w:rsidR="004F0A81" w:rsidRPr="007E0D87" w:rsidRDefault="004F0A81" w:rsidP="00470C41">
            <w:pPr>
              <w:pStyle w:val="TF-TEXTOQUADROCentralizado"/>
            </w:pPr>
          </w:p>
        </w:tc>
        <w:tc>
          <w:tcPr>
            <w:tcW w:w="284" w:type="dxa"/>
            <w:tcBorders>
              <w:bottom w:val="single" w:sz="4" w:space="0" w:color="auto"/>
            </w:tcBorders>
          </w:tcPr>
          <w:p w14:paraId="39B666E9" w14:textId="77777777" w:rsidR="004F0A81" w:rsidRPr="007E0D87" w:rsidRDefault="004F0A81" w:rsidP="00470C41">
            <w:pPr>
              <w:pStyle w:val="TF-TEXTOQUADROCentralizado"/>
            </w:pPr>
          </w:p>
        </w:tc>
        <w:tc>
          <w:tcPr>
            <w:tcW w:w="284" w:type="dxa"/>
            <w:tcBorders>
              <w:bottom w:val="single" w:sz="4" w:space="0" w:color="auto"/>
            </w:tcBorders>
          </w:tcPr>
          <w:p w14:paraId="2596D6FB" w14:textId="77777777" w:rsidR="004F0A81" w:rsidRPr="007E0D87" w:rsidRDefault="004F0A81" w:rsidP="00470C41">
            <w:pPr>
              <w:pStyle w:val="TF-TEXTOQUADROCentralizado"/>
            </w:pPr>
          </w:p>
        </w:tc>
        <w:tc>
          <w:tcPr>
            <w:tcW w:w="284" w:type="dxa"/>
            <w:tcBorders>
              <w:bottom w:val="single" w:sz="4" w:space="0" w:color="auto"/>
            </w:tcBorders>
          </w:tcPr>
          <w:p w14:paraId="26C228F6" w14:textId="77777777" w:rsidR="004F0A81" w:rsidRPr="007E0D87" w:rsidRDefault="004F0A81" w:rsidP="00470C41">
            <w:pPr>
              <w:pStyle w:val="TF-TEXTOQUADROCentralizado"/>
            </w:pPr>
          </w:p>
        </w:tc>
        <w:tc>
          <w:tcPr>
            <w:tcW w:w="284" w:type="dxa"/>
            <w:tcBorders>
              <w:bottom w:val="single" w:sz="4" w:space="0" w:color="auto"/>
            </w:tcBorders>
          </w:tcPr>
          <w:p w14:paraId="01AA2DAD" w14:textId="77777777" w:rsidR="004F0A81" w:rsidRPr="007E0D87" w:rsidRDefault="004F0A81" w:rsidP="00470C41">
            <w:pPr>
              <w:pStyle w:val="TF-TEXTOQUADROCentralizado"/>
            </w:pPr>
          </w:p>
        </w:tc>
        <w:tc>
          <w:tcPr>
            <w:tcW w:w="284" w:type="dxa"/>
            <w:tcBorders>
              <w:bottom w:val="single" w:sz="4" w:space="0" w:color="auto"/>
            </w:tcBorders>
            <w:shd w:val="clear" w:color="auto" w:fill="BFBFBF" w:themeFill="background1" w:themeFillShade="BF"/>
          </w:tcPr>
          <w:p w14:paraId="78A7042F" w14:textId="77777777" w:rsidR="004F0A81" w:rsidRPr="007E0D87" w:rsidRDefault="004F0A81" w:rsidP="00470C41">
            <w:pPr>
              <w:pStyle w:val="TF-TEXTOQUADROCentralizado"/>
            </w:pPr>
          </w:p>
        </w:tc>
        <w:tc>
          <w:tcPr>
            <w:tcW w:w="289" w:type="dxa"/>
            <w:tcBorders>
              <w:bottom w:val="single" w:sz="4" w:space="0" w:color="auto"/>
            </w:tcBorders>
          </w:tcPr>
          <w:p w14:paraId="3A588413" w14:textId="77777777" w:rsidR="004F0A81" w:rsidRPr="007E0D87" w:rsidRDefault="004F0A81" w:rsidP="00470C41">
            <w:pPr>
              <w:pStyle w:val="TF-TEXTOQUADROCentralizado"/>
            </w:pPr>
          </w:p>
        </w:tc>
      </w:tr>
    </w:tbl>
    <w:p w14:paraId="68B4DD69" w14:textId="77777777" w:rsidR="00FC4A9F" w:rsidRDefault="00FC4A9F" w:rsidP="00FC4A9F">
      <w:pPr>
        <w:pStyle w:val="TF-FONTE"/>
      </w:pPr>
      <w:r>
        <w:t>Fonte: elaborado pelo autor.</w:t>
      </w:r>
    </w:p>
    <w:p w14:paraId="7D9EEAE5" w14:textId="77777777" w:rsidR="00A307C7" w:rsidRPr="007A1883" w:rsidRDefault="0037046F" w:rsidP="00424AD5">
      <w:pPr>
        <w:pStyle w:val="Ttulo1"/>
      </w:pPr>
      <w:r>
        <w:t>REVISÃO BIBLIOGRÁFICA</w:t>
      </w:r>
    </w:p>
    <w:p w14:paraId="20BF2C29" w14:textId="53AB5C95" w:rsidR="0030560B" w:rsidRDefault="00A1089D" w:rsidP="00211E01">
      <w:pPr>
        <w:pStyle w:val="TF-TEXTO"/>
      </w:pPr>
      <w:r>
        <w:t>Esta s</w:t>
      </w:r>
      <w:r w:rsidR="00F437B1">
        <w:t xml:space="preserve">eção discorre sobre os assuntos que fundamentarão o estudo a ser realizado, </w:t>
      </w:r>
      <w:r w:rsidR="00F13049">
        <w:t>no caso</w:t>
      </w:r>
      <w:r w:rsidR="002B6A7E">
        <w:t xml:space="preserve"> </w:t>
      </w:r>
      <w:r w:rsidR="00211E01">
        <w:t>Monitoramento</w:t>
      </w:r>
      <w:r w:rsidR="002B6A7E">
        <w:t xml:space="preserve"> Energétic</w:t>
      </w:r>
      <w:r w:rsidR="00211E01">
        <w:t>o (ME)</w:t>
      </w:r>
      <w:r w:rsidR="002B6A7E">
        <w:t xml:space="preserve">, </w:t>
      </w:r>
      <w:r w:rsidR="0091427F">
        <w:t>Modelos de Energia (ME</w:t>
      </w:r>
      <w:r w:rsidR="000E2F87">
        <w:t>)</w:t>
      </w:r>
      <w:r w:rsidR="00211E01">
        <w:t xml:space="preserve"> e PowerAPI</w:t>
      </w:r>
      <w:r w:rsidR="009E3346">
        <w:t>.</w:t>
      </w:r>
    </w:p>
    <w:p w14:paraId="5811EBF1" w14:textId="78DD6C71" w:rsidR="0091427F" w:rsidRDefault="0004105F" w:rsidP="0091427F">
      <w:pPr>
        <w:pStyle w:val="TF-TEXTO"/>
      </w:pPr>
      <w:r w:rsidRPr="0004105F">
        <w:t xml:space="preserve">O </w:t>
      </w:r>
      <w:r w:rsidR="006842B1">
        <w:t>ME é considerado um dos pilares para</w:t>
      </w:r>
      <w:r w:rsidRPr="0004105F">
        <w:t xml:space="preserve"> entender e otimizar o consumo de energia dos sistemas computacionais. </w:t>
      </w:r>
      <w:r w:rsidR="008F2505">
        <w:rPr>
          <w:color w:val="000000"/>
        </w:rPr>
        <w:t>Segundo Silva, Brito, Filho (2013)</w:t>
      </w:r>
      <w:r w:rsidR="00DF1A1C">
        <w:t>, a monitoração são instrumentos que, através de amostragem, gráficos e dados, fornecem valores numéricos das grandezas que estão sendo medidas para realizar a monitoramento do consumo de energia.</w:t>
      </w:r>
    </w:p>
    <w:p w14:paraId="5FC24CE7" w14:textId="76831163" w:rsidR="0091427F" w:rsidRDefault="0091427F" w:rsidP="0091427F">
      <w:pPr>
        <w:pStyle w:val="TF-TEXTO"/>
      </w:pPr>
      <w:r>
        <w:t xml:space="preserve">Segundo </w:t>
      </w:r>
      <w:r w:rsidRPr="004003FA">
        <w:t xml:space="preserve">Noureddine </w:t>
      </w:r>
      <w:r w:rsidRPr="004003FA">
        <w:rPr>
          <w:i/>
          <w:iCs/>
        </w:rPr>
        <w:t>et al.</w:t>
      </w:r>
      <w:r w:rsidRPr="004003FA">
        <w:t xml:space="preserve"> (2015)</w:t>
      </w:r>
      <w:r>
        <w:t xml:space="preserve"> Modelos de energia são representações matemáticas ou computacionais que estimam o consumo de energia em sistemas eletrônicos. Eles podem atuar em alto ou baixo nível em nível de software e tem bastante aplicabilidade para identificar áreas de alto consumo de energia, otimizar recursos e desenvolver soluções mais eficientes do ponto de vista energético.</w:t>
      </w:r>
    </w:p>
    <w:p w14:paraId="790CC47A" w14:textId="69A1B335" w:rsidR="0030560B" w:rsidRDefault="0030560B" w:rsidP="0030560B">
      <w:pPr>
        <w:pStyle w:val="TF-TEXTO"/>
      </w:pPr>
      <w:r>
        <w:t xml:space="preserve">Segundo </w:t>
      </w:r>
      <w:r w:rsidRPr="004003FA">
        <w:t xml:space="preserve">Noureddine </w:t>
      </w:r>
      <w:r w:rsidRPr="004003FA">
        <w:rPr>
          <w:i/>
          <w:iCs/>
        </w:rPr>
        <w:t>et al.</w:t>
      </w:r>
      <w:r w:rsidRPr="004003FA">
        <w:t xml:space="preserve"> (2015)</w:t>
      </w:r>
      <w:r>
        <w:t xml:space="preserve"> </w:t>
      </w:r>
      <w:r w:rsidR="002B6A7E">
        <w:t>o</w:t>
      </w:r>
      <w:r>
        <w:t xml:space="preserve"> PowerAPI é uma biblioteca de sistema que fornece uma interface de programação (API) para monitorar em tempo de execução o consumo de energia de software com granularidade nos processos do sistema. Cada processo pode ser monitorado quanto ao seu consumo de energia com uma boa estimativa em comparação com o uso de medidores de energia de hardware.</w:t>
      </w:r>
    </w:p>
    <w:p w14:paraId="25B86DE4" w14:textId="1D158282" w:rsidR="003C19AD" w:rsidRPr="00A11B31" w:rsidRDefault="00451B94" w:rsidP="00A11B31">
      <w:pPr>
        <w:pStyle w:val="TF-refernciasbibliogrficasTTULO"/>
      </w:pPr>
      <w:bookmarkStart w:id="44" w:name="_Toc351015602"/>
      <w:bookmarkEnd w:id="27"/>
      <w:bookmarkEnd w:id="28"/>
      <w:bookmarkEnd w:id="29"/>
      <w:bookmarkEnd w:id="30"/>
      <w:bookmarkEnd w:id="31"/>
      <w:bookmarkEnd w:id="32"/>
      <w:bookmarkEnd w:id="33"/>
      <w:r>
        <w:t>Referências</w:t>
      </w:r>
      <w:bookmarkEnd w:id="44"/>
    </w:p>
    <w:p w14:paraId="1734DECB" w14:textId="59C1042C" w:rsidR="00A11B31" w:rsidRPr="00A11B31" w:rsidRDefault="00A11B31" w:rsidP="00A11B31">
      <w:pPr>
        <w:pStyle w:val="NormalWeb"/>
        <w:spacing w:before="120" w:beforeAutospacing="0" w:after="0" w:afterAutospacing="0"/>
        <w:rPr>
          <w:color w:val="000000"/>
          <w:sz w:val="18"/>
          <w:szCs w:val="18"/>
        </w:rPr>
      </w:pPr>
      <w:r w:rsidRPr="00A11B31">
        <w:rPr>
          <w:color w:val="000000"/>
          <w:sz w:val="18"/>
          <w:szCs w:val="18"/>
        </w:rPr>
        <w:t xml:space="preserve">ANTÃO Diogo, TANICA Luís, ILIC Aleksandar, PRATAS Frederico, TOMÁS Pedro, and SOUSA Leonel. </w:t>
      </w:r>
      <w:r w:rsidRPr="00A11B31">
        <w:rPr>
          <w:b/>
          <w:bCs/>
          <w:color w:val="000000"/>
          <w:sz w:val="18"/>
          <w:szCs w:val="18"/>
        </w:rPr>
        <w:t>Monitoring Performance and Power for Application Characterization with the Cache-aware Roofline Model</w:t>
      </w:r>
      <w:r w:rsidRPr="00A11B31">
        <w:rPr>
          <w:color w:val="000000"/>
          <w:sz w:val="18"/>
          <w:szCs w:val="18"/>
        </w:rPr>
        <w:t>. 2014. Disponível em: https://www.inesc-id.pt/ficheiros/publicacoes/9239.pdf. Acesso em: 15 de setembro de 2023.</w:t>
      </w:r>
    </w:p>
    <w:p w14:paraId="449963AC" w14:textId="5CC9F628" w:rsidR="00A11B31" w:rsidRDefault="00A11B31" w:rsidP="00A11B31">
      <w:pPr>
        <w:pStyle w:val="NormalWeb"/>
        <w:spacing w:before="120" w:beforeAutospacing="0" w:after="0" w:afterAutospacing="0"/>
        <w:rPr>
          <w:color w:val="000000"/>
          <w:sz w:val="18"/>
          <w:szCs w:val="18"/>
        </w:rPr>
      </w:pPr>
      <w:r w:rsidRPr="00A11B31">
        <w:rPr>
          <w:color w:val="000000"/>
          <w:sz w:val="18"/>
          <w:szCs w:val="18"/>
        </w:rPr>
        <w:t xml:space="preserve">MIRANDA, Mariana Maia de. </w:t>
      </w:r>
      <w:r w:rsidRPr="00A11B31">
        <w:rPr>
          <w:b/>
          <w:bCs/>
          <w:color w:val="000000"/>
          <w:sz w:val="18"/>
          <w:szCs w:val="18"/>
        </w:rPr>
        <w:t>Fator de emissão de gases de efeito estufa da geração de energia elétrica no Brasil: implicações da aplicação de Avaliação do Ciclo de Vida.</w:t>
      </w:r>
      <w:r w:rsidRPr="00A11B31">
        <w:rPr>
          <w:color w:val="000000"/>
          <w:sz w:val="18"/>
          <w:szCs w:val="18"/>
        </w:rPr>
        <w:t xml:space="preserve"> Dissertação (Mestrado em Ciências da Engenharia Ambiental), p. 19 - 22 , 14 de março de 2014. Disponível em: https://www.teses.usp.br/teses/disponiveis/18/18139/tde-22012013-112737/publico/DissertacaoMarianaMaiaDeMiranda.pdf. Acesso em: 15 de setembro de 2023.</w:t>
      </w:r>
    </w:p>
    <w:p w14:paraId="7E4CD644" w14:textId="6166277C" w:rsidR="003D2C15" w:rsidRPr="003D2C15" w:rsidRDefault="003D2C15" w:rsidP="003D2C15">
      <w:pPr>
        <w:keepNext w:val="0"/>
        <w:keepLines w:val="0"/>
        <w:spacing w:before="120"/>
        <w:rPr>
          <w:lang w:eastAsia="en-US"/>
        </w:rPr>
      </w:pPr>
      <w:r w:rsidRPr="003D2C15">
        <w:rPr>
          <w:color w:val="000000"/>
          <w:sz w:val="18"/>
          <w:szCs w:val="18"/>
          <w:lang w:eastAsia="en-US"/>
        </w:rPr>
        <w:t xml:space="preserve">MATOS, Paulo; COELHO, José; CARAPETO, Cristina. </w:t>
      </w:r>
      <w:r w:rsidRPr="003D2C15">
        <w:rPr>
          <w:b/>
          <w:bCs/>
          <w:color w:val="000000"/>
          <w:sz w:val="18"/>
          <w:szCs w:val="18"/>
          <w:lang w:eastAsia="en-US"/>
        </w:rPr>
        <w:t>Testes de Software na Redução do Consumo Energético dos Sistemas de Informação</w:t>
      </w:r>
      <w:r w:rsidRPr="003D2C15">
        <w:rPr>
          <w:color w:val="000000"/>
          <w:sz w:val="18"/>
          <w:szCs w:val="18"/>
          <w:lang w:eastAsia="en-US"/>
        </w:rPr>
        <w:t>. Revista de Ciências da Computação, v. 9, p. 63-77,  Janeiro 2014. Disponível em: https://repositorioaberto.uab.pt/bitstream/10400.2/3870/1/RCC_2014.pdf. Acesso em 03 de setembro de 2023.</w:t>
      </w:r>
    </w:p>
    <w:p w14:paraId="29FCED1F" w14:textId="4AF54521" w:rsidR="00A11B31" w:rsidRPr="00A11B31" w:rsidRDefault="00A11B31" w:rsidP="00A11B31">
      <w:pPr>
        <w:pStyle w:val="NormalWeb"/>
        <w:spacing w:before="120" w:beforeAutospacing="0" w:after="0" w:afterAutospacing="0"/>
        <w:rPr>
          <w:color w:val="000000"/>
          <w:sz w:val="18"/>
          <w:szCs w:val="18"/>
        </w:rPr>
      </w:pPr>
      <w:r w:rsidRPr="00A11B31">
        <w:rPr>
          <w:color w:val="000000"/>
          <w:sz w:val="18"/>
          <w:szCs w:val="18"/>
        </w:rPr>
        <w:t xml:space="preserve">NOUREDDINE Adel, ROUVOY Romain, SEINTURIER Lionel. </w:t>
      </w:r>
      <w:r w:rsidRPr="00A11B31">
        <w:rPr>
          <w:b/>
          <w:bCs/>
          <w:color w:val="000000"/>
          <w:sz w:val="18"/>
          <w:szCs w:val="18"/>
        </w:rPr>
        <w:t>Monitoring Energy Hotspots in Software</w:t>
      </w:r>
      <w:r w:rsidRPr="00A11B31">
        <w:rPr>
          <w:color w:val="000000"/>
          <w:sz w:val="18"/>
          <w:szCs w:val="18"/>
        </w:rPr>
        <w:t>. 2015. Disponível em: https://inria.hal.science/hal-01069142/document. Acesso em: 23 de abril de 2024.</w:t>
      </w:r>
    </w:p>
    <w:p w14:paraId="0C178EAD" w14:textId="3E69F2B5" w:rsidR="00A11B31" w:rsidRPr="00A11B31" w:rsidRDefault="00A11B31" w:rsidP="00A11B31">
      <w:pPr>
        <w:pStyle w:val="NormalWeb"/>
        <w:spacing w:before="120" w:beforeAutospacing="0" w:after="0" w:afterAutospacing="0"/>
        <w:rPr>
          <w:color w:val="000000"/>
          <w:sz w:val="18"/>
          <w:szCs w:val="18"/>
        </w:rPr>
      </w:pPr>
      <w:r w:rsidRPr="00A11B31">
        <w:rPr>
          <w:color w:val="000000"/>
          <w:sz w:val="18"/>
          <w:szCs w:val="18"/>
        </w:rPr>
        <w:lastRenderedPageBreak/>
        <w:t xml:space="preserve">NOUREDDINE Adel, ROUVOY Romain, SEINTURIER Lionel. SchedMon: </w:t>
      </w:r>
      <w:r w:rsidRPr="00A11B31">
        <w:rPr>
          <w:b/>
          <w:bCs/>
          <w:color w:val="000000"/>
          <w:sz w:val="18"/>
          <w:szCs w:val="18"/>
        </w:rPr>
        <w:t>A Performance and Energy Monitoring Tool for Modern Multi-cores</w:t>
      </w:r>
      <w:r w:rsidRPr="00A11B31">
        <w:rPr>
          <w:color w:val="000000"/>
          <w:sz w:val="18"/>
          <w:szCs w:val="18"/>
        </w:rPr>
        <w:t>. 2014. Disponível em: https://www.inesc-id.pt/ficheiros/publicacoes/10247.pdf. Acesso em: 23 de abril de 2024.</w:t>
      </w:r>
    </w:p>
    <w:p w14:paraId="095B12A3" w14:textId="65FEA20F" w:rsidR="00A11B31" w:rsidRPr="00A11B31" w:rsidRDefault="00A11B31" w:rsidP="00A11B31">
      <w:pPr>
        <w:pStyle w:val="NormalWeb"/>
        <w:spacing w:before="120" w:beforeAutospacing="0" w:after="0" w:afterAutospacing="0"/>
        <w:rPr>
          <w:color w:val="000000"/>
          <w:sz w:val="18"/>
          <w:szCs w:val="18"/>
        </w:rPr>
      </w:pPr>
      <w:r w:rsidRPr="00A11B31">
        <w:rPr>
          <w:color w:val="000000"/>
          <w:sz w:val="18"/>
          <w:szCs w:val="18"/>
        </w:rPr>
        <w:t xml:space="preserve">SILVA, Jarbele C. da; BRITO, Alisson V.; FILHO, Gilberto F. de S. </w:t>
      </w:r>
      <w:r w:rsidRPr="00A11B31">
        <w:rPr>
          <w:b/>
          <w:bCs/>
          <w:color w:val="000000"/>
          <w:sz w:val="18"/>
          <w:szCs w:val="18"/>
        </w:rPr>
        <w:t>Um estudo de caso sobre a avaliação energética de software como uma contribuição à Computação Verde</w:t>
      </w:r>
      <w:r w:rsidRPr="00A11B31">
        <w:rPr>
          <w:color w:val="000000"/>
          <w:sz w:val="18"/>
          <w:szCs w:val="18"/>
        </w:rPr>
        <w:t>. Artigo, p. 12, 22 de maio de 2013. Disponível em: https://sol.sbc.org.br/index.php/sbsi/article/view/5723. Acesso em: 22 de setembro de 2023.</w:t>
      </w:r>
    </w:p>
    <w:p w14:paraId="32497639" w14:textId="1C28B5FE" w:rsidR="00C719D3" w:rsidRDefault="00A11B31" w:rsidP="00C719D3">
      <w:pPr>
        <w:pStyle w:val="NormalWeb"/>
        <w:spacing w:before="120" w:beforeAutospacing="0" w:after="0" w:afterAutospacing="0"/>
        <w:rPr>
          <w:color w:val="000000"/>
          <w:sz w:val="18"/>
          <w:szCs w:val="18"/>
          <w:lang w:val="pt-BR"/>
        </w:rPr>
      </w:pPr>
      <w:r w:rsidRPr="00A11B31">
        <w:rPr>
          <w:color w:val="000000"/>
          <w:sz w:val="18"/>
          <w:szCs w:val="18"/>
        </w:rPr>
        <w:t xml:space="preserve">World Economic Forum. </w:t>
      </w:r>
      <w:r w:rsidRPr="00A11B31">
        <w:rPr>
          <w:b/>
          <w:bCs/>
          <w:color w:val="000000"/>
          <w:sz w:val="18"/>
          <w:szCs w:val="18"/>
        </w:rPr>
        <w:t>World Economic Forum</w:t>
      </w:r>
      <w:r w:rsidRPr="00A11B31">
        <w:rPr>
          <w:color w:val="000000"/>
          <w:sz w:val="18"/>
          <w:szCs w:val="18"/>
        </w:rPr>
        <w:t>. [2023]. Disponível em: https://intelligence.weforum.org/topics/a1Gb0000001SH21EAG. Acesso em: 02 out. 2023.</w:t>
      </w:r>
    </w:p>
    <w:p w14:paraId="4D7A8D65" w14:textId="3F82FCFB" w:rsidR="0082098C" w:rsidRDefault="0082098C">
      <w:pPr>
        <w:keepNext w:val="0"/>
        <w:keepLines w:val="0"/>
        <w:rPr>
          <w:color w:val="000000"/>
          <w:sz w:val="18"/>
          <w:szCs w:val="18"/>
          <w:lang w:eastAsia="en-US"/>
        </w:rPr>
      </w:pPr>
      <w:r>
        <w:rPr>
          <w:color w:val="000000"/>
          <w:sz w:val="18"/>
          <w:szCs w:val="18"/>
        </w:rPr>
        <w:br w:type="page"/>
      </w:r>
    </w:p>
    <w:p w14:paraId="1CA45F3D" w14:textId="77777777" w:rsidR="0082098C" w:rsidRPr="00320BFA" w:rsidRDefault="0082098C" w:rsidP="0082098C">
      <w:pPr>
        <w:pStyle w:val="TF-xAvalTTULO"/>
      </w:pPr>
      <w:r>
        <w:lastRenderedPageBreak/>
        <w:t>FORMULÁRIO  DE  avaliação BCC</w:t>
      </w:r>
      <w:r w:rsidRPr="00320BFA">
        <w:t xml:space="preserve"> – PROFESSOR TCC I</w:t>
      </w:r>
      <w:r>
        <w:t xml:space="preserve"> – Pré-projeto</w:t>
      </w:r>
    </w:p>
    <w:p w14:paraId="68E671F0" w14:textId="77777777" w:rsidR="0082098C" w:rsidRDefault="0082098C" w:rsidP="0082098C">
      <w:pPr>
        <w:pStyle w:val="TF-xAvalLINHA"/>
      </w:pPr>
      <w:r w:rsidRPr="00320BFA">
        <w:t>Avaliador(a):</w:t>
      </w:r>
      <w:r w:rsidRPr="00320BFA">
        <w:tab/>
      </w:r>
      <w:r>
        <w:t>Dalton Solano dos Reis</w:t>
      </w:r>
    </w:p>
    <w:p w14:paraId="6BADFFAB" w14:textId="77777777" w:rsidR="0082098C" w:rsidRPr="00320BFA" w:rsidRDefault="0082098C" w:rsidP="0082098C">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82098C" w:rsidRPr="00320BFA" w14:paraId="6AC94EAD" w14:textId="77777777" w:rsidTr="006C68B5">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0D362A27" w14:textId="77777777" w:rsidR="0082098C" w:rsidRPr="00320BFA" w:rsidRDefault="0082098C" w:rsidP="006C68B5">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71FBC45A" w14:textId="77777777" w:rsidR="0082098C" w:rsidRPr="00320BFA" w:rsidRDefault="0082098C" w:rsidP="006C68B5">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62A894A6" w14:textId="77777777" w:rsidR="0082098C" w:rsidRPr="00320BFA" w:rsidRDefault="0082098C" w:rsidP="006C68B5">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785B89FB" w14:textId="77777777" w:rsidR="0082098C" w:rsidRPr="00320BFA" w:rsidRDefault="0082098C" w:rsidP="006C68B5">
            <w:pPr>
              <w:pStyle w:val="TF-xAvalITEMTABELA"/>
            </w:pPr>
            <w:r w:rsidRPr="00320BFA">
              <w:t>não atende</w:t>
            </w:r>
          </w:p>
        </w:tc>
      </w:tr>
      <w:tr w:rsidR="0082098C" w:rsidRPr="00320BFA" w14:paraId="799D68A7" w14:textId="77777777" w:rsidTr="006C68B5">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7DC43A6" w14:textId="77777777" w:rsidR="0082098C" w:rsidRPr="00320BFA" w:rsidRDefault="0082098C" w:rsidP="006C68B5">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681C1A6F" w14:textId="77777777" w:rsidR="0082098C" w:rsidRPr="00821EE8" w:rsidRDefault="0082098C" w:rsidP="0082098C">
            <w:pPr>
              <w:pStyle w:val="TF-xAvalITEM"/>
              <w:numPr>
                <w:ilvl w:val="0"/>
                <w:numId w:val="12"/>
              </w:numPr>
            </w:pPr>
            <w:r w:rsidRPr="00821EE8">
              <w:t>INTRODUÇÃO</w:t>
            </w:r>
          </w:p>
          <w:p w14:paraId="192EFA14" w14:textId="77777777" w:rsidR="0082098C" w:rsidRPr="00821EE8" w:rsidRDefault="0082098C" w:rsidP="006C68B5">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3A3C9E5E" w14:textId="77777777" w:rsidR="0082098C" w:rsidRPr="00320BFA" w:rsidRDefault="0082098C" w:rsidP="006C68B5">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42945277" w14:textId="77777777" w:rsidR="0082098C" w:rsidRPr="00320BFA" w:rsidRDefault="0082098C" w:rsidP="006C68B5">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4F2C82A9" w14:textId="77777777" w:rsidR="0082098C" w:rsidRPr="00320BFA" w:rsidRDefault="0082098C" w:rsidP="006C68B5">
            <w:pPr>
              <w:keepNext w:val="0"/>
              <w:keepLines w:val="0"/>
              <w:ind w:left="709" w:hanging="709"/>
              <w:jc w:val="center"/>
              <w:rPr>
                <w:sz w:val="18"/>
              </w:rPr>
            </w:pPr>
          </w:p>
        </w:tc>
      </w:tr>
      <w:tr w:rsidR="0082098C" w:rsidRPr="00320BFA" w14:paraId="0B69F76A" w14:textId="77777777" w:rsidTr="006C68B5">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6C4D803" w14:textId="77777777" w:rsidR="0082098C" w:rsidRPr="00320BFA" w:rsidRDefault="0082098C"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89FC2FB" w14:textId="77777777" w:rsidR="0082098C" w:rsidRPr="00821EE8" w:rsidRDefault="0082098C" w:rsidP="006C68B5">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5407F37F" w14:textId="77777777" w:rsidR="0082098C" w:rsidRPr="00320BFA" w:rsidRDefault="0082098C"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0152095" w14:textId="77777777" w:rsidR="0082098C" w:rsidRPr="00320BFA" w:rsidRDefault="0082098C"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58FDEFA" w14:textId="77777777" w:rsidR="0082098C" w:rsidRPr="00320BFA" w:rsidRDefault="0082098C" w:rsidP="006C68B5">
            <w:pPr>
              <w:keepNext w:val="0"/>
              <w:keepLines w:val="0"/>
              <w:ind w:left="709" w:hanging="709"/>
              <w:jc w:val="center"/>
              <w:rPr>
                <w:sz w:val="18"/>
              </w:rPr>
            </w:pPr>
          </w:p>
        </w:tc>
      </w:tr>
      <w:tr w:rsidR="0082098C" w:rsidRPr="00320BFA" w14:paraId="577D28DE"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B4541C5" w14:textId="77777777" w:rsidR="0082098C" w:rsidRPr="00320BFA" w:rsidRDefault="0082098C"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AF91F79" w14:textId="77777777" w:rsidR="0082098C" w:rsidRPr="00320BFA" w:rsidRDefault="0082098C" w:rsidP="0082098C">
            <w:pPr>
              <w:pStyle w:val="TF-xAvalITEM"/>
              <w:numPr>
                <w:ilvl w:val="0"/>
                <w:numId w:val="12"/>
              </w:numPr>
            </w:pPr>
            <w:r w:rsidRPr="00320BFA">
              <w:t>OBJETIVOS</w:t>
            </w:r>
          </w:p>
          <w:p w14:paraId="32393701" w14:textId="77777777" w:rsidR="0082098C" w:rsidRPr="00320BFA" w:rsidRDefault="0082098C" w:rsidP="006C68B5">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57FFF73B" w14:textId="77777777" w:rsidR="0082098C" w:rsidRPr="00320BFA" w:rsidRDefault="0082098C"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1BC726B" w14:textId="77777777" w:rsidR="0082098C" w:rsidRPr="00320BFA" w:rsidRDefault="0082098C"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57E4080" w14:textId="77777777" w:rsidR="0082098C" w:rsidRPr="00320BFA" w:rsidRDefault="0082098C" w:rsidP="006C68B5">
            <w:pPr>
              <w:keepNext w:val="0"/>
              <w:keepLines w:val="0"/>
              <w:ind w:left="709" w:hanging="709"/>
              <w:jc w:val="center"/>
              <w:rPr>
                <w:sz w:val="18"/>
              </w:rPr>
            </w:pPr>
          </w:p>
        </w:tc>
      </w:tr>
      <w:tr w:rsidR="0082098C" w:rsidRPr="00320BFA" w14:paraId="0049D827" w14:textId="77777777" w:rsidTr="006C68B5">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795B997" w14:textId="77777777" w:rsidR="0082098C" w:rsidRPr="00320BFA" w:rsidRDefault="0082098C"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5FDDA1B" w14:textId="77777777" w:rsidR="0082098C" w:rsidRPr="00320BFA" w:rsidRDefault="0082098C" w:rsidP="006C68B5">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36A50837" w14:textId="77777777" w:rsidR="0082098C" w:rsidRPr="00320BFA" w:rsidRDefault="0082098C"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438E79D" w14:textId="77777777" w:rsidR="0082098C" w:rsidRPr="00320BFA" w:rsidRDefault="0082098C"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61A76BC" w14:textId="77777777" w:rsidR="0082098C" w:rsidRPr="00320BFA" w:rsidRDefault="0082098C" w:rsidP="006C68B5">
            <w:pPr>
              <w:keepNext w:val="0"/>
              <w:keepLines w:val="0"/>
              <w:ind w:left="709" w:hanging="709"/>
              <w:jc w:val="center"/>
              <w:rPr>
                <w:sz w:val="18"/>
              </w:rPr>
            </w:pPr>
          </w:p>
        </w:tc>
      </w:tr>
      <w:tr w:rsidR="0082098C" w:rsidRPr="00320BFA" w14:paraId="68BC246D"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BF5F915" w14:textId="77777777" w:rsidR="0082098C" w:rsidRPr="00320BFA" w:rsidRDefault="0082098C"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66154DA" w14:textId="77777777" w:rsidR="0082098C" w:rsidRPr="00EE20C1" w:rsidRDefault="0082098C" w:rsidP="0082098C">
            <w:pPr>
              <w:pStyle w:val="TF-xAvalITEM"/>
              <w:numPr>
                <w:ilvl w:val="0"/>
                <w:numId w:val="12"/>
              </w:numPr>
            </w:pPr>
            <w:r w:rsidRPr="00EE20C1">
              <w:t>JUSTIFICATIVA</w:t>
            </w:r>
          </w:p>
          <w:p w14:paraId="2F00F63B" w14:textId="77777777" w:rsidR="0082098C" w:rsidRPr="00EE20C1" w:rsidRDefault="0082098C" w:rsidP="006C68B5">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52F2F067" w14:textId="77777777" w:rsidR="0082098C" w:rsidRPr="00320BFA" w:rsidRDefault="0082098C"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CFD7762" w14:textId="77777777" w:rsidR="0082098C" w:rsidRPr="00320BFA" w:rsidRDefault="0082098C"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2D9CDE2" w14:textId="77777777" w:rsidR="0082098C" w:rsidRPr="00320BFA" w:rsidRDefault="0082098C" w:rsidP="006C68B5">
            <w:pPr>
              <w:keepNext w:val="0"/>
              <w:keepLines w:val="0"/>
              <w:ind w:left="709" w:hanging="709"/>
              <w:jc w:val="center"/>
              <w:rPr>
                <w:sz w:val="18"/>
              </w:rPr>
            </w:pPr>
          </w:p>
        </w:tc>
      </w:tr>
      <w:tr w:rsidR="0082098C" w:rsidRPr="00320BFA" w14:paraId="7CA345FC"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4CE54D3" w14:textId="77777777" w:rsidR="0082098C" w:rsidRPr="00320BFA" w:rsidRDefault="0082098C"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A98D35B" w14:textId="77777777" w:rsidR="0082098C" w:rsidRPr="00EE20C1" w:rsidRDefault="0082098C" w:rsidP="006C68B5">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63F12671" w14:textId="77777777" w:rsidR="0082098C" w:rsidRPr="00320BFA" w:rsidRDefault="0082098C"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55CBBD5" w14:textId="77777777" w:rsidR="0082098C" w:rsidRPr="00320BFA" w:rsidRDefault="0082098C"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19E9ABE" w14:textId="77777777" w:rsidR="0082098C" w:rsidRPr="00320BFA" w:rsidRDefault="0082098C" w:rsidP="006C68B5">
            <w:pPr>
              <w:keepNext w:val="0"/>
              <w:keepLines w:val="0"/>
              <w:ind w:left="709" w:hanging="709"/>
              <w:jc w:val="center"/>
              <w:rPr>
                <w:sz w:val="18"/>
              </w:rPr>
            </w:pPr>
          </w:p>
        </w:tc>
      </w:tr>
      <w:tr w:rsidR="0082098C" w:rsidRPr="00320BFA" w14:paraId="77666B49" w14:textId="77777777" w:rsidTr="006C68B5">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EC0C205" w14:textId="77777777" w:rsidR="0082098C" w:rsidRPr="00320BFA" w:rsidRDefault="0082098C"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3DFFBD4" w14:textId="77777777" w:rsidR="0082098C" w:rsidRPr="00320BFA" w:rsidRDefault="0082098C" w:rsidP="0082098C">
            <w:pPr>
              <w:pStyle w:val="TF-xAvalITEM"/>
              <w:numPr>
                <w:ilvl w:val="0"/>
                <w:numId w:val="12"/>
              </w:numPr>
            </w:pPr>
            <w:r w:rsidRPr="00320BFA">
              <w:t>METODOLOGIA</w:t>
            </w:r>
          </w:p>
          <w:p w14:paraId="22CCCED5" w14:textId="77777777" w:rsidR="0082098C" w:rsidRPr="00320BFA" w:rsidRDefault="0082098C" w:rsidP="006C68B5">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26277A8D" w14:textId="77777777" w:rsidR="0082098C" w:rsidRPr="00320BFA" w:rsidRDefault="0082098C"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3953D67" w14:textId="77777777" w:rsidR="0082098C" w:rsidRPr="00320BFA" w:rsidRDefault="0082098C"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F616B84" w14:textId="77777777" w:rsidR="0082098C" w:rsidRPr="00320BFA" w:rsidRDefault="0082098C" w:rsidP="006C68B5">
            <w:pPr>
              <w:keepNext w:val="0"/>
              <w:keepLines w:val="0"/>
              <w:ind w:left="709" w:hanging="709"/>
              <w:jc w:val="center"/>
              <w:rPr>
                <w:sz w:val="18"/>
              </w:rPr>
            </w:pPr>
          </w:p>
        </w:tc>
      </w:tr>
      <w:tr w:rsidR="0082098C" w:rsidRPr="00320BFA" w14:paraId="554EF71C" w14:textId="77777777" w:rsidTr="006C68B5">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F2EC289" w14:textId="77777777" w:rsidR="0082098C" w:rsidRPr="00320BFA" w:rsidRDefault="0082098C"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FE9D4B7" w14:textId="77777777" w:rsidR="0082098C" w:rsidRPr="00320BFA" w:rsidRDefault="0082098C" w:rsidP="006C68B5">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38924D3E" w14:textId="77777777" w:rsidR="0082098C" w:rsidRPr="00320BFA" w:rsidRDefault="0082098C"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FAA186A" w14:textId="77777777" w:rsidR="0082098C" w:rsidRPr="00320BFA" w:rsidRDefault="0082098C"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B7792FF" w14:textId="77777777" w:rsidR="0082098C" w:rsidRPr="00320BFA" w:rsidRDefault="0082098C" w:rsidP="006C68B5">
            <w:pPr>
              <w:keepNext w:val="0"/>
              <w:keepLines w:val="0"/>
              <w:ind w:left="709" w:hanging="709"/>
              <w:jc w:val="center"/>
              <w:rPr>
                <w:sz w:val="18"/>
              </w:rPr>
            </w:pPr>
          </w:p>
        </w:tc>
      </w:tr>
      <w:tr w:rsidR="0082098C" w:rsidRPr="00320BFA" w14:paraId="24B22BC9" w14:textId="77777777" w:rsidTr="006C68B5">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16AC909" w14:textId="77777777" w:rsidR="0082098C" w:rsidRPr="00320BFA" w:rsidRDefault="0082098C"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8AF2C46" w14:textId="77777777" w:rsidR="0082098C" w:rsidRPr="00801036" w:rsidRDefault="0082098C" w:rsidP="0082098C">
            <w:pPr>
              <w:pStyle w:val="TF-xAvalITEM"/>
              <w:numPr>
                <w:ilvl w:val="0"/>
                <w:numId w:val="12"/>
              </w:numPr>
            </w:pPr>
            <w:r w:rsidRPr="00801036">
              <w:t>REVISÃO BIBLIOGRÁFICA</w:t>
            </w:r>
          </w:p>
          <w:p w14:paraId="43423047" w14:textId="77777777" w:rsidR="0082098C" w:rsidRPr="00801036" w:rsidRDefault="0082098C" w:rsidP="006C68B5">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5D42EC22" w14:textId="77777777" w:rsidR="0082098C" w:rsidRPr="00801036" w:rsidRDefault="0082098C"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B69B41C" w14:textId="77777777" w:rsidR="0082098C" w:rsidRPr="00801036" w:rsidRDefault="0082098C"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12F7541" w14:textId="77777777" w:rsidR="0082098C" w:rsidRPr="00320BFA" w:rsidRDefault="0082098C" w:rsidP="006C68B5">
            <w:pPr>
              <w:keepNext w:val="0"/>
              <w:keepLines w:val="0"/>
              <w:ind w:left="709" w:hanging="709"/>
              <w:jc w:val="center"/>
              <w:rPr>
                <w:sz w:val="18"/>
              </w:rPr>
            </w:pPr>
          </w:p>
        </w:tc>
      </w:tr>
      <w:tr w:rsidR="0082098C" w:rsidRPr="00320BFA" w14:paraId="45E44115" w14:textId="77777777" w:rsidTr="006C68B5">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2468A72" w14:textId="77777777" w:rsidR="0082098C" w:rsidRPr="00320BFA" w:rsidRDefault="0082098C" w:rsidP="006C68B5">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473A1BBE" w14:textId="77777777" w:rsidR="0082098C" w:rsidRPr="00320BFA" w:rsidRDefault="0082098C" w:rsidP="0082098C">
            <w:pPr>
              <w:pStyle w:val="TF-xAvalITEM"/>
              <w:numPr>
                <w:ilvl w:val="0"/>
                <w:numId w:val="12"/>
              </w:numPr>
            </w:pPr>
            <w:r w:rsidRPr="00320BFA">
              <w:t>LINGUAGEM USADA (redação)</w:t>
            </w:r>
          </w:p>
          <w:p w14:paraId="1B472A2F" w14:textId="77777777" w:rsidR="0082098C" w:rsidRPr="00320BFA" w:rsidRDefault="0082098C" w:rsidP="006C68B5">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1429FE9B" w14:textId="77777777" w:rsidR="0082098C" w:rsidRPr="00320BFA" w:rsidRDefault="0082098C" w:rsidP="006C68B5">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2A193642" w14:textId="77777777" w:rsidR="0082098C" w:rsidRPr="00320BFA" w:rsidRDefault="0082098C" w:rsidP="006C68B5">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2443536D" w14:textId="77777777" w:rsidR="0082098C" w:rsidRPr="00320BFA" w:rsidRDefault="0082098C" w:rsidP="006C68B5">
            <w:pPr>
              <w:keepNext w:val="0"/>
              <w:keepLines w:val="0"/>
              <w:ind w:left="709" w:hanging="709"/>
              <w:jc w:val="center"/>
              <w:rPr>
                <w:sz w:val="18"/>
              </w:rPr>
            </w:pPr>
          </w:p>
        </w:tc>
      </w:tr>
      <w:tr w:rsidR="0082098C" w:rsidRPr="00320BFA" w14:paraId="27708D2A"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0A19D37" w14:textId="77777777" w:rsidR="0082098C" w:rsidRPr="00320BFA" w:rsidRDefault="0082098C"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31937F9" w14:textId="77777777" w:rsidR="0082098C" w:rsidRPr="00320BFA" w:rsidRDefault="0082098C" w:rsidP="006C68B5">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698521FF" w14:textId="77777777" w:rsidR="0082098C" w:rsidRPr="00320BFA" w:rsidRDefault="0082098C"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3762BF9" w14:textId="77777777" w:rsidR="0082098C" w:rsidRPr="00320BFA" w:rsidRDefault="0082098C"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781BE5B" w14:textId="77777777" w:rsidR="0082098C" w:rsidRPr="00320BFA" w:rsidRDefault="0082098C" w:rsidP="006C68B5">
            <w:pPr>
              <w:keepNext w:val="0"/>
              <w:keepLines w:val="0"/>
              <w:ind w:left="709" w:hanging="709"/>
              <w:jc w:val="center"/>
              <w:rPr>
                <w:sz w:val="18"/>
              </w:rPr>
            </w:pPr>
          </w:p>
        </w:tc>
      </w:tr>
      <w:tr w:rsidR="0082098C" w:rsidRPr="00320BFA" w14:paraId="42F36EBD"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3E45183" w14:textId="77777777" w:rsidR="0082098C" w:rsidRPr="00320BFA" w:rsidRDefault="0082098C"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917CC7C" w14:textId="77777777" w:rsidR="0082098C" w:rsidRPr="00320BFA" w:rsidRDefault="0082098C" w:rsidP="0082098C">
            <w:pPr>
              <w:pStyle w:val="TF-xAvalITEM"/>
              <w:numPr>
                <w:ilvl w:val="0"/>
                <w:numId w:val="12"/>
              </w:numPr>
            </w:pPr>
            <w:r w:rsidRPr="00320BFA">
              <w:t>ORGANIZAÇÃO E APRESENTAÇÃO GRÁFICA DO TEXTO</w:t>
            </w:r>
          </w:p>
          <w:p w14:paraId="710C65DE" w14:textId="77777777" w:rsidR="0082098C" w:rsidRPr="00320BFA" w:rsidRDefault="0082098C" w:rsidP="006C68B5">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03ACF807" w14:textId="77777777" w:rsidR="0082098C" w:rsidRPr="00320BFA" w:rsidRDefault="0082098C"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DB3DA1E" w14:textId="77777777" w:rsidR="0082098C" w:rsidRPr="00320BFA" w:rsidRDefault="0082098C"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7C385DF" w14:textId="77777777" w:rsidR="0082098C" w:rsidRPr="00320BFA" w:rsidRDefault="0082098C" w:rsidP="006C68B5">
            <w:pPr>
              <w:keepNext w:val="0"/>
              <w:keepLines w:val="0"/>
              <w:ind w:left="709" w:hanging="709"/>
              <w:jc w:val="center"/>
              <w:rPr>
                <w:sz w:val="18"/>
              </w:rPr>
            </w:pPr>
          </w:p>
        </w:tc>
      </w:tr>
      <w:tr w:rsidR="0082098C" w:rsidRPr="00320BFA" w14:paraId="3A798E52"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FEC2161" w14:textId="77777777" w:rsidR="0082098C" w:rsidRPr="00320BFA" w:rsidRDefault="0082098C"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0C93C1C" w14:textId="77777777" w:rsidR="0082098C" w:rsidRPr="00320BFA" w:rsidRDefault="0082098C" w:rsidP="0082098C">
            <w:pPr>
              <w:pStyle w:val="TF-xAvalITEM"/>
              <w:numPr>
                <w:ilvl w:val="0"/>
                <w:numId w:val="12"/>
              </w:numPr>
            </w:pPr>
            <w:r w:rsidRPr="00320BFA">
              <w:t>ILUSTRAÇÕES (figuras, quadros, tabelas)</w:t>
            </w:r>
          </w:p>
          <w:p w14:paraId="7313EF03" w14:textId="77777777" w:rsidR="0082098C" w:rsidRPr="00320BFA" w:rsidRDefault="0082098C" w:rsidP="006C68B5">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5EC5350F" w14:textId="77777777" w:rsidR="0082098C" w:rsidRPr="00320BFA" w:rsidRDefault="0082098C" w:rsidP="006C68B5">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E915ABD" w14:textId="77777777" w:rsidR="0082098C" w:rsidRPr="00320BFA" w:rsidRDefault="0082098C" w:rsidP="006C68B5">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952D9C8" w14:textId="77777777" w:rsidR="0082098C" w:rsidRPr="00320BFA" w:rsidRDefault="0082098C" w:rsidP="006C68B5">
            <w:pPr>
              <w:keepNext w:val="0"/>
              <w:keepLines w:val="0"/>
              <w:spacing w:before="80" w:after="80"/>
              <w:ind w:left="709" w:hanging="709"/>
              <w:jc w:val="center"/>
              <w:rPr>
                <w:sz w:val="18"/>
              </w:rPr>
            </w:pPr>
          </w:p>
        </w:tc>
      </w:tr>
      <w:tr w:rsidR="0082098C" w:rsidRPr="00320BFA" w14:paraId="428825A9" w14:textId="77777777" w:rsidTr="006C68B5">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455B043" w14:textId="77777777" w:rsidR="0082098C" w:rsidRPr="00320BFA" w:rsidRDefault="0082098C"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657D753" w14:textId="77777777" w:rsidR="0082098C" w:rsidRPr="00320BFA" w:rsidRDefault="0082098C" w:rsidP="0082098C">
            <w:pPr>
              <w:pStyle w:val="TF-xAvalITEM"/>
              <w:numPr>
                <w:ilvl w:val="0"/>
                <w:numId w:val="12"/>
              </w:numPr>
            </w:pPr>
            <w:r w:rsidRPr="00320BFA">
              <w:t>REFERÊNCIAS E CITAÇÕES</w:t>
            </w:r>
          </w:p>
          <w:p w14:paraId="32EC74F4" w14:textId="77777777" w:rsidR="0082098C" w:rsidRPr="00320BFA" w:rsidRDefault="0082098C" w:rsidP="006C68B5">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344F7A66" w14:textId="77777777" w:rsidR="0082098C" w:rsidRPr="00320BFA" w:rsidRDefault="0082098C"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8177903" w14:textId="77777777" w:rsidR="0082098C" w:rsidRPr="00320BFA" w:rsidRDefault="0082098C"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78A5FC0" w14:textId="77777777" w:rsidR="0082098C" w:rsidRPr="00320BFA" w:rsidRDefault="0082098C" w:rsidP="006C68B5">
            <w:pPr>
              <w:keepNext w:val="0"/>
              <w:keepLines w:val="0"/>
              <w:ind w:left="709" w:hanging="709"/>
              <w:jc w:val="center"/>
              <w:rPr>
                <w:sz w:val="18"/>
              </w:rPr>
            </w:pPr>
          </w:p>
        </w:tc>
      </w:tr>
      <w:tr w:rsidR="0082098C" w:rsidRPr="00320BFA" w14:paraId="38454937" w14:textId="77777777" w:rsidTr="006C68B5">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C19A739" w14:textId="77777777" w:rsidR="0082098C" w:rsidRPr="00320BFA" w:rsidRDefault="0082098C"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F3125F2" w14:textId="77777777" w:rsidR="0082098C" w:rsidRPr="00320BFA" w:rsidRDefault="0082098C" w:rsidP="006C68B5">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1B89B8DE" w14:textId="77777777" w:rsidR="0082098C" w:rsidRPr="00320BFA" w:rsidRDefault="0082098C"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D85CB2F" w14:textId="77777777" w:rsidR="0082098C" w:rsidRPr="00320BFA" w:rsidRDefault="0082098C"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0D075D5" w14:textId="77777777" w:rsidR="0082098C" w:rsidRPr="00320BFA" w:rsidRDefault="0082098C" w:rsidP="006C68B5">
            <w:pPr>
              <w:keepNext w:val="0"/>
              <w:keepLines w:val="0"/>
              <w:ind w:left="709" w:hanging="709"/>
              <w:jc w:val="center"/>
              <w:rPr>
                <w:sz w:val="18"/>
              </w:rPr>
            </w:pPr>
          </w:p>
        </w:tc>
      </w:tr>
      <w:tr w:rsidR="0082098C" w:rsidRPr="00320BFA" w14:paraId="49FA69E4"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5169ED7" w14:textId="77777777" w:rsidR="0082098C" w:rsidRPr="00320BFA" w:rsidRDefault="0082098C" w:rsidP="006C68B5">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5FD89278" w14:textId="77777777" w:rsidR="0082098C" w:rsidRPr="00320BFA" w:rsidRDefault="0082098C" w:rsidP="006C68B5">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1277E2CF" w14:textId="77777777" w:rsidR="0082098C" w:rsidRPr="00320BFA" w:rsidRDefault="0082098C" w:rsidP="006C68B5">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4" w:space="0" w:color="auto"/>
            </w:tcBorders>
          </w:tcPr>
          <w:p w14:paraId="1C44D12E" w14:textId="77777777" w:rsidR="0082098C" w:rsidRPr="00320BFA" w:rsidRDefault="0082098C" w:rsidP="006C68B5">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17198B1C" w14:textId="77777777" w:rsidR="0082098C" w:rsidRPr="00320BFA" w:rsidRDefault="0082098C" w:rsidP="006C68B5">
            <w:pPr>
              <w:keepNext w:val="0"/>
              <w:keepLines w:val="0"/>
              <w:ind w:left="709" w:hanging="709"/>
              <w:jc w:val="center"/>
              <w:rPr>
                <w:sz w:val="18"/>
              </w:rPr>
            </w:pPr>
          </w:p>
        </w:tc>
      </w:tr>
    </w:tbl>
    <w:p w14:paraId="1F2FFCE1" w14:textId="77777777" w:rsidR="0082098C" w:rsidRPr="0082098C" w:rsidRDefault="0082098C" w:rsidP="00C719D3">
      <w:pPr>
        <w:pStyle w:val="NormalWeb"/>
        <w:spacing w:before="120" w:beforeAutospacing="0" w:after="0" w:afterAutospacing="0"/>
        <w:rPr>
          <w:color w:val="000000"/>
          <w:sz w:val="18"/>
          <w:szCs w:val="18"/>
          <w:lang w:val="pt-BR"/>
        </w:rPr>
      </w:pPr>
    </w:p>
    <w:sectPr w:rsidR="0082098C" w:rsidRPr="0082098C" w:rsidSect="005B730C">
      <w:headerReference w:type="default" r:id="rId18"/>
      <w:footerReference w:type="even" r:id="rId19"/>
      <w:footerReference w:type="default" r:id="rId20"/>
      <w:headerReference w:type="first" r:id="rId21"/>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7BC09" w14:textId="77777777" w:rsidR="004607A6" w:rsidRDefault="004607A6">
      <w:r>
        <w:separator/>
      </w:r>
    </w:p>
  </w:endnote>
  <w:endnote w:type="continuationSeparator" w:id="0">
    <w:p w14:paraId="161A26D9" w14:textId="77777777" w:rsidR="004607A6" w:rsidRDefault="004607A6">
      <w:r>
        <w:continuationSeparator/>
      </w:r>
    </w:p>
  </w:endnote>
  <w:endnote w:type="continuationNotice" w:id="1">
    <w:p w14:paraId="335A9726" w14:textId="77777777" w:rsidR="004607A6" w:rsidRDefault="004607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2350C">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2350C">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60284" w14:textId="77777777" w:rsidR="004607A6" w:rsidRDefault="004607A6">
      <w:r>
        <w:separator/>
      </w:r>
    </w:p>
  </w:footnote>
  <w:footnote w:type="continuationSeparator" w:id="0">
    <w:p w14:paraId="463F54A3" w14:textId="77777777" w:rsidR="004607A6" w:rsidRDefault="004607A6">
      <w:r>
        <w:continuationSeparator/>
      </w:r>
    </w:p>
  </w:footnote>
  <w:footnote w:type="continuationNotice" w:id="1">
    <w:p w14:paraId="17282F82" w14:textId="77777777" w:rsidR="004607A6" w:rsidRDefault="004607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B58724E"/>
    <w:multiLevelType w:val="hybridMultilevel"/>
    <w:tmpl w:val="DE3C3DFA"/>
    <w:lvl w:ilvl="0" w:tplc="0416000F">
      <w:start w:val="1"/>
      <w:numFmt w:val="decimal"/>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3" w15:restartNumberingAfterBreak="0">
    <w:nsid w:val="0D7F68A2"/>
    <w:multiLevelType w:val="multilevel"/>
    <w:tmpl w:val="C7EC3134"/>
    <w:lvl w:ilvl="0">
      <w:start w:val="1"/>
      <w:numFmt w:val="lowerLetter"/>
      <w:pStyle w:val="TF-ALNEA"/>
      <w:lvlText w:val="%1)"/>
      <w:lvlJc w:val="left"/>
      <w:pPr>
        <w:tabs>
          <w:tab w:val="num" w:pos="1077"/>
        </w:tabs>
        <w:ind w:left="1077" w:hanging="397"/>
      </w:p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675F7615"/>
    <w:multiLevelType w:val="hybridMultilevel"/>
    <w:tmpl w:val="AAF4FB70"/>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69FB1BDC"/>
    <w:multiLevelType w:val="hybridMultilevel"/>
    <w:tmpl w:val="D5BE6AB0"/>
    <w:lvl w:ilvl="0" w:tplc="04160017">
      <w:start w:val="1"/>
      <w:numFmt w:val="lowerLetter"/>
      <w:lvlText w:val="%1)"/>
      <w:lvlJc w:val="left"/>
      <w:pPr>
        <w:ind w:left="1797" w:hanging="360"/>
      </w:pPr>
    </w:lvl>
    <w:lvl w:ilvl="1" w:tplc="04160019" w:tentative="1">
      <w:start w:val="1"/>
      <w:numFmt w:val="lowerLetter"/>
      <w:lvlText w:val="%2."/>
      <w:lvlJc w:val="left"/>
      <w:pPr>
        <w:ind w:left="2517" w:hanging="360"/>
      </w:pPr>
    </w:lvl>
    <w:lvl w:ilvl="2" w:tplc="0416001B" w:tentative="1">
      <w:start w:val="1"/>
      <w:numFmt w:val="lowerRoman"/>
      <w:lvlText w:val="%3."/>
      <w:lvlJc w:val="right"/>
      <w:pPr>
        <w:ind w:left="3237" w:hanging="180"/>
      </w:pPr>
    </w:lvl>
    <w:lvl w:ilvl="3" w:tplc="0416000F" w:tentative="1">
      <w:start w:val="1"/>
      <w:numFmt w:val="decimal"/>
      <w:lvlText w:val="%4."/>
      <w:lvlJc w:val="left"/>
      <w:pPr>
        <w:ind w:left="3957" w:hanging="360"/>
      </w:pPr>
    </w:lvl>
    <w:lvl w:ilvl="4" w:tplc="04160019" w:tentative="1">
      <w:start w:val="1"/>
      <w:numFmt w:val="lowerLetter"/>
      <w:lvlText w:val="%5."/>
      <w:lvlJc w:val="left"/>
      <w:pPr>
        <w:ind w:left="4677" w:hanging="360"/>
      </w:pPr>
    </w:lvl>
    <w:lvl w:ilvl="5" w:tplc="0416001B" w:tentative="1">
      <w:start w:val="1"/>
      <w:numFmt w:val="lowerRoman"/>
      <w:lvlText w:val="%6."/>
      <w:lvlJc w:val="right"/>
      <w:pPr>
        <w:ind w:left="5397" w:hanging="180"/>
      </w:pPr>
    </w:lvl>
    <w:lvl w:ilvl="6" w:tplc="0416000F" w:tentative="1">
      <w:start w:val="1"/>
      <w:numFmt w:val="decimal"/>
      <w:lvlText w:val="%7."/>
      <w:lvlJc w:val="left"/>
      <w:pPr>
        <w:ind w:left="6117" w:hanging="360"/>
      </w:pPr>
    </w:lvl>
    <w:lvl w:ilvl="7" w:tplc="04160019" w:tentative="1">
      <w:start w:val="1"/>
      <w:numFmt w:val="lowerLetter"/>
      <w:lvlText w:val="%8."/>
      <w:lvlJc w:val="left"/>
      <w:pPr>
        <w:ind w:left="6837" w:hanging="360"/>
      </w:pPr>
    </w:lvl>
    <w:lvl w:ilvl="8" w:tplc="0416001B" w:tentative="1">
      <w:start w:val="1"/>
      <w:numFmt w:val="lowerRoman"/>
      <w:lvlText w:val="%9."/>
      <w:lvlJc w:val="right"/>
      <w:pPr>
        <w:ind w:left="7557" w:hanging="180"/>
      </w:p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20168AA"/>
    <w:multiLevelType w:val="hybridMultilevel"/>
    <w:tmpl w:val="28662EA0"/>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1"/>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9"/>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7"/>
  </w:num>
  <w:num w:numId="13" w16cid:durableId="13899580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0"/>
  </w:num>
  <w:num w:numId="16" w16cid:durableId="6705226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0"/>
  </w:num>
  <w:num w:numId="18" w16cid:durableId="21469215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039334">
    <w:abstractNumId w:val="2"/>
  </w:num>
  <w:num w:numId="21" w16cid:durableId="618754895">
    <w:abstractNumId w:val="8"/>
  </w:num>
  <w:num w:numId="22" w16cid:durableId="609511490">
    <w:abstractNumId w:val="5"/>
  </w:num>
  <w:num w:numId="23" w16cid:durableId="688263578">
    <w:abstractNumId w:val="6"/>
  </w:num>
  <w:num w:numId="24" w16cid:durableId="1821726434">
    <w:abstractNumId w:val="3"/>
    <w:lvlOverride w:ilvl="0">
      <w:startOverride w:val="1"/>
    </w:lvlOverride>
  </w:num>
  <w:num w:numId="25" w16cid:durableId="537860528">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575C"/>
    <w:rsid w:val="000179B5"/>
    <w:rsid w:val="00017B62"/>
    <w:rsid w:val="000204E7"/>
    <w:rsid w:val="00023FA0"/>
    <w:rsid w:val="0002602F"/>
    <w:rsid w:val="00030E4A"/>
    <w:rsid w:val="00031A27"/>
    <w:rsid w:val="00031EE0"/>
    <w:rsid w:val="0004105F"/>
    <w:rsid w:val="0004641A"/>
    <w:rsid w:val="00052A07"/>
    <w:rsid w:val="000533DA"/>
    <w:rsid w:val="0005457F"/>
    <w:rsid w:val="000608E9"/>
    <w:rsid w:val="00061FEB"/>
    <w:rsid w:val="000667DF"/>
    <w:rsid w:val="0007209B"/>
    <w:rsid w:val="00075792"/>
    <w:rsid w:val="00080F9C"/>
    <w:rsid w:val="000840F0"/>
    <w:rsid w:val="0008579A"/>
    <w:rsid w:val="00086AA8"/>
    <w:rsid w:val="0008732D"/>
    <w:rsid w:val="00092A6D"/>
    <w:rsid w:val="0009735C"/>
    <w:rsid w:val="000A104C"/>
    <w:rsid w:val="000A19DE"/>
    <w:rsid w:val="000A3EAB"/>
    <w:rsid w:val="000B0487"/>
    <w:rsid w:val="000B12B2"/>
    <w:rsid w:val="000B1A0A"/>
    <w:rsid w:val="000B3868"/>
    <w:rsid w:val="000C1926"/>
    <w:rsid w:val="000C1A18"/>
    <w:rsid w:val="000C648D"/>
    <w:rsid w:val="000D1294"/>
    <w:rsid w:val="000D67EE"/>
    <w:rsid w:val="000D77C2"/>
    <w:rsid w:val="000E039E"/>
    <w:rsid w:val="000E27F9"/>
    <w:rsid w:val="000E2B1E"/>
    <w:rsid w:val="000E2F87"/>
    <w:rsid w:val="000E311F"/>
    <w:rsid w:val="000E3A68"/>
    <w:rsid w:val="000E6CE0"/>
    <w:rsid w:val="000F77E3"/>
    <w:rsid w:val="00107B02"/>
    <w:rsid w:val="0011363A"/>
    <w:rsid w:val="00113A3F"/>
    <w:rsid w:val="001164FE"/>
    <w:rsid w:val="00121714"/>
    <w:rsid w:val="00125084"/>
    <w:rsid w:val="00125277"/>
    <w:rsid w:val="001375F7"/>
    <w:rsid w:val="00137C2C"/>
    <w:rsid w:val="00142EEC"/>
    <w:rsid w:val="00147E5F"/>
    <w:rsid w:val="00151195"/>
    <w:rsid w:val="001554E9"/>
    <w:rsid w:val="001556FF"/>
    <w:rsid w:val="00162BF1"/>
    <w:rsid w:val="0016560C"/>
    <w:rsid w:val="00186092"/>
    <w:rsid w:val="00193A97"/>
    <w:rsid w:val="001948BE"/>
    <w:rsid w:val="0019547B"/>
    <w:rsid w:val="001A12CE"/>
    <w:rsid w:val="001A6292"/>
    <w:rsid w:val="001A6633"/>
    <w:rsid w:val="001A7511"/>
    <w:rsid w:val="001A7D77"/>
    <w:rsid w:val="001B2F1E"/>
    <w:rsid w:val="001C33B0"/>
    <w:rsid w:val="001C57E6"/>
    <w:rsid w:val="001C5CBB"/>
    <w:rsid w:val="001D465C"/>
    <w:rsid w:val="001D6234"/>
    <w:rsid w:val="001D6EB3"/>
    <w:rsid w:val="001E646A"/>
    <w:rsid w:val="001E682E"/>
    <w:rsid w:val="001F007F"/>
    <w:rsid w:val="001F0D36"/>
    <w:rsid w:val="001F5324"/>
    <w:rsid w:val="00202F3F"/>
    <w:rsid w:val="00211E01"/>
    <w:rsid w:val="00224BB2"/>
    <w:rsid w:val="002305A9"/>
    <w:rsid w:val="00235240"/>
    <w:rsid w:val="002368FD"/>
    <w:rsid w:val="002373AF"/>
    <w:rsid w:val="0024110F"/>
    <w:rsid w:val="002423AB"/>
    <w:rsid w:val="002440B0"/>
    <w:rsid w:val="0025685C"/>
    <w:rsid w:val="00276E8F"/>
    <w:rsid w:val="0027792D"/>
    <w:rsid w:val="00280335"/>
    <w:rsid w:val="00282723"/>
    <w:rsid w:val="00282788"/>
    <w:rsid w:val="00285DA9"/>
    <w:rsid w:val="0028617A"/>
    <w:rsid w:val="0029608A"/>
    <w:rsid w:val="002A6617"/>
    <w:rsid w:val="002A7E1B"/>
    <w:rsid w:val="002B0EDC"/>
    <w:rsid w:val="002B4718"/>
    <w:rsid w:val="002B6A7E"/>
    <w:rsid w:val="002D0480"/>
    <w:rsid w:val="002E4D11"/>
    <w:rsid w:val="002E4FC9"/>
    <w:rsid w:val="002E6DD1"/>
    <w:rsid w:val="002F027E"/>
    <w:rsid w:val="002F6021"/>
    <w:rsid w:val="00301C8E"/>
    <w:rsid w:val="0030560B"/>
    <w:rsid w:val="00312CEA"/>
    <w:rsid w:val="00320BFA"/>
    <w:rsid w:val="0032350C"/>
    <w:rsid w:val="0032378D"/>
    <w:rsid w:val="003255B3"/>
    <w:rsid w:val="003303AF"/>
    <w:rsid w:val="003323B0"/>
    <w:rsid w:val="00335048"/>
    <w:rsid w:val="00340AD0"/>
    <w:rsid w:val="00340B6D"/>
    <w:rsid w:val="00340C8E"/>
    <w:rsid w:val="00344540"/>
    <w:rsid w:val="00347AC5"/>
    <w:rsid w:val="003519A3"/>
    <w:rsid w:val="00362443"/>
    <w:rsid w:val="0037046F"/>
    <w:rsid w:val="00377DA7"/>
    <w:rsid w:val="00383087"/>
    <w:rsid w:val="003A2B7D"/>
    <w:rsid w:val="003A4A75"/>
    <w:rsid w:val="003A5366"/>
    <w:rsid w:val="003B647A"/>
    <w:rsid w:val="003B6BD6"/>
    <w:rsid w:val="003C0877"/>
    <w:rsid w:val="003C19AD"/>
    <w:rsid w:val="003C5262"/>
    <w:rsid w:val="003D27F7"/>
    <w:rsid w:val="003D2C15"/>
    <w:rsid w:val="003D398C"/>
    <w:rsid w:val="003D473B"/>
    <w:rsid w:val="003D4B35"/>
    <w:rsid w:val="003E4F19"/>
    <w:rsid w:val="003F5F25"/>
    <w:rsid w:val="004003FA"/>
    <w:rsid w:val="0040436D"/>
    <w:rsid w:val="00410543"/>
    <w:rsid w:val="00412EB7"/>
    <w:rsid w:val="004173CC"/>
    <w:rsid w:val="0042356B"/>
    <w:rsid w:val="0042420A"/>
    <w:rsid w:val="004243D2"/>
    <w:rsid w:val="00424610"/>
    <w:rsid w:val="00424AD5"/>
    <w:rsid w:val="00431C8E"/>
    <w:rsid w:val="00435424"/>
    <w:rsid w:val="004422F7"/>
    <w:rsid w:val="00451B94"/>
    <w:rsid w:val="00455AED"/>
    <w:rsid w:val="004607A6"/>
    <w:rsid w:val="00463A6E"/>
    <w:rsid w:val="004661F2"/>
    <w:rsid w:val="00470C41"/>
    <w:rsid w:val="004740C5"/>
    <w:rsid w:val="0047690F"/>
    <w:rsid w:val="00476C78"/>
    <w:rsid w:val="00482174"/>
    <w:rsid w:val="0048576D"/>
    <w:rsid w:val="00493B1A"/>
    <w:rsid w:val="0049495C"/>
    <w:rsid w:val="00497EF6"/>
    <w:rsid w:val="004B42D8"/>
    <w:rsid w:val="004B6B8F"/>
    <w:rsid w:val="004B6FB8"/>
    <w:rsid w:val="004B7511"/>
    <w:rsid w:val="004C38C8"/>
    <w:rsid w:val="004E03C8"/>
    <w:rsid w:val="004E23CE"/>
    <w:rsid w:val="004E516B"/>
    <w:rsid w:val="004E5E29"/>
    <w:rsid w:val="004F0A81"/>
    <w:rsid w:val="004F3C47"/>
    <w:rsid w:val="00500539"/>
    <w:rsid w:val="00503373"/>
    <w:rsid w:val="00503F3F"/>
    <w:rsid w:val="00504693"/>
    <w:rsid w:val="00515AB8"/>
    <w:rsid w:val="00516044"/>
    <w:rsid w:val="005312EB"/>
    <w:rsid w:val="00532C9A"/>
    <w:rsid w:val="00536336"/>
    <w:rsid w:val="0054044B"/>
    <w:rsid w:val="00542ED7"/>
    <w:rsid w:val="005467C4"/>
    <w:rsid w:val="00550D4A"/>
    <w:rsid w:val="00552F81"/>
    <w:rsid w:val="00564A29"/>
    <w:rsid w:val="00564FBC"/>
    <w:rsid w:val="005705A9"/>
    <w:rsid w:val="00572864"/>
    <w:rsid w:val="00581BD6"/>
    <w:rsid w:val="0058482B"/>
    <w:rsid w:val="0058618A"/>
    <w:rsid w:val="00587002"/>
    <w:rsid w:val="00587FC5"/>
    <w:rsid w:val="00591611"/>
    <w:rsid w:val="00592BA8"/>
    <w:rsid w:val="005A362B"/>
    <w:rsid w:val="005A4952"/>
    <w:rsid w:val="005A4CE8"/>
    <w:rsid w:val="005A4E06"/>
    <w:rsid w:val="005A6B43"/>
    <w:rsid w:val="005B036E"/>
    <w:rsid w:val="005B20A1"/>
    <w:rsid w:val="005B2478"/>
    <w:rsid w:val="005B2E12"/>
    <w:rsid w:val="005B4308"/>
    <w:rsid w:val="005B730C"/>
    <w:rsid w:val="005C21FC"/>
    <w:rsid w:val="005C30AE"/>
    <w:rsid w:val="005C4EC5"/>
    <w:rsid w:val="005E35F3"/>
    <w:rsid w:val="005E400D"/>
    <w:rsid w:val="005E698D"/>
    <w:rsid w:val="005F09F1"/>
    <w:rsid w:val="005F5F78"/>
    <w:rsid w:val="005F645A"/>
    <w:rsid w:val="005F7EDE"/>
    <w:rsid w:val="0060060C"/>
    <w:rsid w:val="00600B1F"/>
    <w:rsid w:val="006118D1"/>
    <w:rsid w:val="0061251F"/>
    <w:rsid w:val="00613B57"/>
    <w:rsid w:val="00620D93"/>
    <w:rsid w:val="0062386A"/>
    <w:rsid w:val="0062576D"/>
    <w:rsid w:val="00625788"/>
    <w:rsid w:val="006305AA"/>
    <w:rsid w:val="0063277E"/>
    <w:rsid w:val="006364F4"/>
    <w:rsid w:val="00640352"/>
    <w:rsid w:val="006426D5"/>
    <w:rsid w:val="00642924"/>
    <w:rsid w:val="006466FF"/>
    <w:rsid w:val="00646A5F"/>
    <w:rsid w:val="006475C1"/>
    <w:rsid w:val="00647AED"/>
    <w:rsid w:val="00647B78"/>
    <w:rsid w:val="00650F9D"/>
    <w:rsid w:val="00654C36"/>
    <w:rsid w:val="00656A9E"/>
    <w:rsid w:val="00656C00"/>
    <w:rsid w:val="00661967"/>
    <w:rsid w:val="00661F61"/>
    <w:rsid w:val="00664775"/>
    <w:rsid w:val="00671B49"/>
    <w:rsid w:val="00674155"/>
    <w:rsid w:val="006746CA"/>
    <w:rsid w:val="006842B1"/>
    <w:rsid w:val="0068789C"/>
    <w:rsid w:val="00694552"/>
    <w:rsid w:val="00694AD3"/>
    <w:rsid w:val="00695745"/>
    <w:rsid w:val="0069600B"/>
    <w:rsid w:val="006A0A1A"/>
    <w:rsid w:val="006A6460"/>
    <w:rsid w:val="006B0760"/>
    <w:rsid w:val="006B104E"/>
    <w:rsid w:val="006B5AEA"/>
    <w:rsid w:val="006B6383"/>
    <w:rsid w:val="006B640D"/>
    <w:rsid w:val="006C61FA"/>
    <w:rsid w:val="006D0896"/>
    <w:rsid w:val="006D2982"/>
    <w:rsid w:val="006E25D2"/>
    <w:rsid w:val="006F3FC6"/>
    <w:rsid w:val="0070391A"/>
    <w:rsid w:val="00706486"/>
    <w:rsid w:val="007159E8"/>
    <w:rsid w:val="007214E3"/>
    <w:rsid w:val="007222F7"/>
    <w:rsid w:val="00724106"/>
    <w:rsid w:val="00724679"/>
    <w:rsid w:val="00725368"/>
    <w:rsid w:val="007262E7"/>
    <w:rsid w:val="007304F3"/>
    <w:rsid w:val="00730839"/>
    <w:rsid w:val="00730C99"/>
    <w:rsid w:val="00730F60"/>
    <w:rsid w:val="00733FF9"/>
    <w:rsid w:val="00737C50"/>
    <w:rsid w:val="00752038"/>
    <w:rsid w:val="007530EA"/>
    <w:rsid w:val="007554DF"/>
    <w:rsid w:val="0075776D"/>
    <w:rsid w:val="007613FB"/>
    <w:rsid w:val="00761E34"/>
    <w:rsid w:val="007634D0"/>
    <w:rsid w:val="007664F5"/>
    <w:rsid w:val="00770631"/>
    <w:rsid w:val="00770837"/>
    <w:rsid w:val="007722BF"/>
    <w:rsid w:val="00773614"/>
    <w:rsid w:val="0077580B"/>
    <w:rsid w:val="00781167"/>
    <w:rsid w:val="007854B3"/>
    <w:rsid w:val="0078787D"/>
    <w:rsid w:val="00787FA8"/>
    <w:rsid w:val="007900F0"/>
    <w:rsid w:val="007944F8"/>
    <w:rsid w:val="007973E3"/>
    <w:rsid w:val="007A1883"/>
    <w:rsid w:val="007B3463"/>
    <w:rsid w:val="007B57EE"/>
    <w:rsid w:val="007D0720"/>
    <w:rsid w:val="007D10F2"/>
    <w:rsid w:val="007D207E"/>
    <w:rsid w:val="007D383C"/>
    <w:rsid w:val="007D6DEC"/>
    <w:rsid w:val="007E46A1"/>
    <w:rsid w:val="007E730D"/>
    <w:rsid w:val="007E7311"/>
    <w:rsid w:val="007F20C0"/>
    <w:rsid w:val="007F38A6"/>
    <w:rsid w:val="007F403E"/>
    <w:rsid w:val="00802085"/>
    <w:rsid w:val="00802D0F"/>
    <w:rsid w:val="008072AC"/>
    <w:rsid w:val="00810CEA"/>
    <w:rsid w:val="00814357"/>
    <w:rsid w:val="00814E20"/>
    <w:rsid w:val="0082098C"/>
    <w:rsid w:val="008211B6"/>
    <w:rsid w:val="008227C4"/>
    <w:rsid w:val="008233E5"/>
    <w:rsid w:val="00825FA5"/>
    <w:rsid w:val="00833DE8"/>
    <w:rsid w:val="00833F47"/>
    <w:rsid w:val="008348C3"/>
    <w:rsid w:val="008373B4"/>
    <w:rsid w:val="008404C4"/>
    <w:rsid w:val="008404C7"/>
    <w:rsid w:val="00847D37"/>
    <w:rsid w:val="0085001D"/>
    <w:rsid w:val="00854118"/>
    <w:rsid w:val="00870802"/>
    <w:rsid w:val="00871A41"/>
    <w:rsid w:val="0087451C"/>
    <w:rsid w:val="00886D76"/>
    <w:rsid w:val="00897019"/>
    <w:rsid w:val="0089715B"/>
    <w:rsid w:val="008A2B92"/>
    <w:rsid w:val="008A3072"/>
    <w:rsid w:val="008A7C3D"/>
    <w:rsid w:val="008B0A07"/>
    <w:rsid w:val="008B781F"/>
    <w:rsid w:val="008C0069"/>
    <w:rsid w:val="008C1495"/>
    <w:rsid w:val="008C5E2A"/>
    <w:rsid w:val="008D4159"/>
    <w:rsid w:val="008D5522"/>
    <w:rsid w:val="008D5B7A"/>
    <w:rsid w:val="008D69C5"/>
    <w:rsid w:val="008D7404"/>
    <w:rsid w:val="008E0F86"/>
    <w:rsid w:val="008E52A3"/>
    <w:rsid w:val="008F2505"/>
    <w:rsid w:val="008F2DC1"/>
    <w:rsid w:val="008F70AD"/>
    <w:rsid w:val="008F7CE2"/>
    <w:rsid w:val="00900DB1"/>
    <w:rsid w:val="009022BF"/>
    <w:rsid w:val="00911CD9"/>
    <w:rsid w:val="00912B71"/>
    <w:rsid w:val="0091427F"/>
    <w:rsid w:val="00921D00"/>
    <w:rsid w:val="009261DE"/>
    <w:rsid w:val="00931632"/>
    <w:rsid w:val="00931DDF"/>
    <w:rsid w:val="00932C92"/>
    <w:rsid w:val="009454E4"/>
    <w:rsid w:val="00946836"/>
    <w:rsid w:val="00951D7F"/>
    <w:rsid w:val="0095576C"/>
    <w:rsid w:val="00960001"/>
    <w:rsid w:val="00963A83"/>
    <w:rsid w:val="0096683A"/>
    <w:rsid w:val="00967611"/>
    <w:rsid w:val="009832F7"/>
    <w:rsid w:val="00984240"/>
    <w:rsid w:val="00987F2B"/>
    <w:rsid w:val="00995B07"/>
    <w:rsid w:val="009A2619"/>
    <w:rsid w:val="009A5850"/>
    <w:rsid w:val="009B10D6"/>
    <w:rsid w:val="009D65D0"/>
    <w:rsid w:val="009D7E91"/>
    <w:rsid w:val="009E135E"/>
    <w:rsid w:val="009E3346"/>
    <w:rsid w:val="009E3C92"/>
    <w:rsid w:val="009E54F4"/>
    <w:rsid w:val="009E615A"/>
    <w:rsid w:val="009E71AD"/>
    <w:rsid w:val="009E75EE"/>
    <w:rsid w:val="009F2BFA"/>
    <w:rsid w:val="00A017C9"/>
    <w:rsid w:val="00A03A3D"/>
    <w:rsid w:val="00A045C4"/>
    <w:rsid w:val="00A1089D"/>
    <w:rsid w:val="00A10DFA"/>
    <w:rsid w:val="00A11B31"/>
    <w:rsid w:val="00A21708"/>
    <w:rsid w:val="00A22362"/>
    <w:rsid w:val="00A249BA"/>
    <w:rsid w:val="00A26697"/>
    <w:rsid w:val="00A307C7"/>
    <w:rsid w:val="00A44581"/>
    <w:rsid w:val="00A45093"/>
    <w:rsid w:val="00A50EAF"/>
    <w:rsid w:val="00A532EB"/>
    <w:rsid w:val="00A602F9"/>
    <w:rsid w:val="00A650EE"/>
    <w:rsid w:val="00A662C8"/>
    <w:rsid w:val="00A71157"/>
    <w:rsid w:val="00A82A98"/>
    <w:rsid w:val="00A83295"/>
    <w:rsid w:val="00A838F4"/>
    <w:rsid w:val="00A966E6"/>
    <w:rsid w:val="00AA20F6"/>
    <w:rsid w:val="00AB2BE3"/>
    <w:rsid w:val="00AB7834"/>
    <w:rsid w:val="00AC4D5F"/>
    <w:rsid w:val="00AD1D2C"/>
    <w:rsid w:val="00AE0525"/>
    <w:rsid w:val="00AE08DB"/>
    <w:rsid w:val="00AE2729"/>
    <w:rsid w:val="00AE3148"/>
    <w:rsid w:val="00AE5AE2"/>
    <w:rsid w:val="00AE7343"/>
    <w:rsid w:val="00AF747D"/>
    <w:rsid w:val="00B00438"/>
    <w:rsid w:val="00B00A13"/>
    <w:rsid w:val="00B00D69"/>
    <w:rsid w:val="00B00E04"/>
    <w:rsid w:val="00B05485"/>
    <w:rsid w:val="00B1458E"/>
    <w:rsid w:val="00B14C51"/>
    <w:rsid w:val="00B20021"/>
    <w:rsid w:val="00B20FDE"/>
    <w:rsid w:val="00B4036F"/>
    <w:rsid w:val="00B42041"/>
    <w:rsid w:val="00B43FBF"/>
    <w:rsid w:val="00B44F11"/>
    <w:rsid w:val="00B51846"/>
    <w:rsid w:val="00B62979"/>
    <w:rsid w:val="00B70056"/>
    <w:rsid w:val="00B74D75"/>
    <w:rsid w:val="00B823A7"/>
    <w:rsid w:val="00B90FA5"/>
    <w:rsid w:val="00B919F1"/>
    <w:rsid w:val="00BA19B4"/>
    <w:rsid w:val="00BA2260"/>
    <w:rsid w:val="00BA5288"/>
    <w:rsid w:val="00BB459F"/>
    <w:rsid w:val="00BB468D"/>
    <w:rsid w:val="00BC0297"/>
    <w:rsid w:val="00BC0E8D"/>
    <w:rsid w:val="00BC4F18"/>
    <w:rsid w:val="00BE6551"/>
    <w:rsid w:val="00BF093B"/>
    <w:rsid w:val="00C00B88"/>
    <w:rsid w:val="00C06B2A"/>
    <w:rsid w:val="00C12AE6"/>
    <w:rsid w:val="00C21C57"/>
    <w:rsid w:val="00C22482"/>
    <w:rsid w:val="00C24295"/>
    <w:rsid w:val="00C35E57"/>
    <w:rsid w:val="00C35E80"/>
    <w:rsid w:val="00C40AA2"/>
    <w:rsid w:val="00C4244F"/>
    <w:rsid w:val="00C42F36"/>
    <w:rsid w:val="00C458D3"/>
    <w:rsid w:val="00C632ED"/>
    <w:rsid w:val="00C66150"/>
    <w:rsid w:val="00C70EF5"/>
    <w:rsid w:val="00C719D3"/>
    <w:rsid w:val="00C756C5"/>
    <w:rsid w:val="00C82195"/>
    <w:rsid w:val="00C82CAE"/>
    <w:rsid w:val="00C8442E"/>
    <w:rsid w:val="00C92831"/>
    <w:rsid w:val="00C930A8"/>
    <w:rsid w:val="00CA108B"/>
    <w:rsid w:val="00CA6CDB"/>
    <w:rsid w:val="00CB408F"/>
    <w:rsid w:val="00CB5E13"/>
    <w:rsid w:val="00CC3524"/>
    <w:rsid w:val="00CC5F5B"/>
    <w:rsid w:val="00CD1CE3"/>
    <w:rsid w:val="00CD27BE"/>
    <w:rsid w:val="00CD29E9"/>
    <w:rsid w:val="00CD4BBC"/>
    <w:rsid w:val="00CD6F0F"/>
    <w:rsid w:val="00CE0BB7"/>
    <w:rsid w:val="00CE3E9A"/>
    <w:rsid w:val="00CE708B"/>
    <w:rsid w:val="00CF26B7"/>
    <w:rsid w:val="00CF6E39"/>
    <w:rsid w:val="00CF72DA"/>
    <w:rsid w:val="00D03B57"/>
    <w:rsid w:val="00D0769A"/>
    <w:rsid w:val="00D15B4E"/>
    <w:rsid w:val="00D177E7"/>
    <w:rsid w:val="00D2079F"/>
    <w:rsid w:val="00D375C4"/>
    <w:rsid w:val="00D447EF"/>
    <w:rsid w:val="00D505E2"/>
    <w:rsid w:val="00D53A4C"/>
    <w:rsid w:val="00D6498F"/>
    <w:rsid w:val="00D706CC"/>
    <w:rsid w:val="00D7463D"/>
    <w:rsid w:val="00D74D3D"/>
    <w:rsid w:val="00D765F9"/>
    <w:rsid w:val="00D80F5A"/>
    <w:rsid w:val="00D83DE8"/>
    <w:rsid w:val="00D84943"/>
    <w:rsid w:val="00D94AE7"/>
    <w:rsid w:val="00D966B3"/>
    <w:rsid w:val="00D970F0"/>
    <w:rsid w:val="00DA4540"/>
    <w:rsid w:val="00DA5785"/>
    <w:rsid w:val="00DA587E"/>
    <w:rsid w:val="00DA60F4"/>
    <w:rsid w:val="00DA72D4"/>
    <w:rsid w:val="00DB0F8B"/>
    <w:rsid w:val="00DB3052"/>
    <w:rsid w:val="00DC2D17"/>
    <w:rsid w:val="00DD7E09"/>
    <w:rsid w:val="00DE23BF"/>
    <w:rsid w:val="00DE31AA"/>
    <w:rsid w:val="00DE3981"/>
    <w:rsid w:val="00DE40DD"/>
    <w:rsid w:val="00DE7755"/>
    <w:rsid w:val="00DF059A"/>
    <w:rsid w:val="00DF1A1C"/>
    <w:rsid w:val="00DF3D56"/>
    <w:rsid w:val="00DF5FDD"/>
    <w:rsid w:val="00DF64E9"/>
    <w:rsid w:val="00DF6D19"/>
    <w:rsid w:val="00DF6ED2"/>
    <w:rsid w:val="00DF70F5"/>
    <w:rsid w:val="00E146F7"/>
    <w:rsid w:val="00E175CF"/>
    <w:rsid w:val="00E2252C"/>
    <w:rsid w:val="00E270C0"/>
    <w:rsid w:val="00E33CF2"/>
    <w:rsid w:val="00E36D82"/>
    <w:rsid w:val="00E42B49"/>
    <w:rsid w:val="00E460B9"/>
    <w:rsid w:val="00E51601"/>
    <w:rsid w:val="00E51965"/>
    <w:rsid w:val="00E519B0"/>
    <w:rsid w:val="00E638A0"/>
    <w:rsid w:val="00E67121"/>
    <w:rsid w:val="00E7198D"/>
    <w:rsid w:val="00E735AF"/>
    <w:rsid w:val="00E74CA6"/>
    <w:rsid w:val="00E75E3D"/>
    <w:rsid w:val="00E84389"/>
    <w:rsid w:val="00E84491"/>
    <w:rsid w:val="00E9731C"/>
    <w:rsid w:val="00EA4E4C"/>
    <w:rsid w:val="00EB04B7"/>
    <w:rsid w:val="00EB7992"/>
    <w:rsid w:val="00EC0104"/>
    <w:rsid w:val="00EC0184"/>
    <w:rsid w:val="00EC2D7A"/>
    <w:rsid w:val="00EC633A"/>
    <w:rsid w:val="00ED1B9D"/>
    <w:rsid w:val="00ED333C"/>
    <w:rsid w:val="00EE056F"/>
    <w:rsid w:val="00EE1001"/>
    <w:rsid w:val="00EE1BE0"/>
    <w:rsid w:val="00EE65D7"/>
    <w:rsid w:val="00EF43F5"/>
    <w:rsid w:val="00EF5592"/>
    <w:rsid w:val="00EF6DB3"/>
    <w:rsid w:val="00EF74D7"/>
    <w:rsid w:val="00EF7BF1"/>
    <w:rsid w:val="00F0030C"/>
    <w:rsid w:val="00F017AF"/>
    <w:rsid w:val="00F041C4"/>
    <w:rsid w:val="00F13049"/>
    <w:rsid w:val="00F14812"/>
    <w:rsid w:val="00F1598C"/>
    <w:rsid w:val="00F20BC6"/>
    <w:rsid w:val="00F21403"/>
    <w:rsid w:val="00F255FC"/>
    <w:rsid w:val="00F259B0"/>
    <w:rsid w:val="00F26A20"/>
    <w:rsid w:val="00F276C9"/>
    <w:rsid w:val="00F31359"/>
    <w:rsid w:val="00F33227"/>
    <w:rsid w:val="00F3649F"/>
    <w:rsid w:val="00F36F4B"/>
    <w:rsid w:val="00F40690"/>
    <w:rsid w:val="00F437B1"/>
    <w:rsid w:val="00F43B8F"/>
    <w:rsid w:val="00F51785"/>
    <w:rsid w:val="00F530D7"/>
    <w:rsid w:val="00F541E6"/>
    <w:rsid w:val="00F62F49"/>
    <w:rsid w:val="00F640BF"/>
    <w:rsid w:val="00F70754"/>
    <w:rsid w:val="00F77926"/>
    <w:rsid w:val="00F83A19"/>
    <w:rsid w:val="00F879A1"/>
    <w:rsid w:val="00F92FC4"/>
    <w:rsid w:val="00F95969"/>
    <w:rsid w:val="00F9793C"/>
    <w:rsid w:val="00FA0C14"/>
    <w:rsid w:val="00FA137A"/>
    <w:rsid w:val="00FA5504"/>
    <w:rsid w:val="00FB4B02"/>
    <w:rsid w:val="00FB5917"/>
    <w:rsid w:val="00FB6B89"/>
    <w:rsid w:val="00FC2831"/>
    <w:rsid w:val="00FC2D40"/>
    <w:rsid w:val="00FC3600"/>
    <w:rsid w:val="00FC4A9F"/>
    <w:rsid w:val="00FC565B"/>
    <w:rsid w:val="00FE006E"/>
    <w:rsid w:val="00FE197E"/>
    <w:rsid w:val="00FF0DF1"/>
    <w:rsid w:val="00FF26AA"/>
    <w:rsid w:val="5D03F815"/>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A151451B-D8FF-40EB-BAB8-DA93B3BD1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styleId="NormalWeb">
    <w:name w:val="Normal (Web)"/>
    <w:basedOn w:val="Normal"/>
    <w:uiPriority w:val="99"/>
    <w:unhideWhenUsed/>
    <w:rsid w:val="002B6A7E"/>
    <w:pPr>
      <w:keepNext w:val="0"/>
      <w:keepLines w:val="0"/>
      <w:spacing w:before="100" w:beforeAutospacing="1" w:after="100" w:afterAutospacing="1"/>
    </w:pPr>
    <w:rPr>
      <w:lang w:eastAsia="en-US"/>
    </w:rPr>
  </w:style>
  <w:style w:type="character" w:styleId="MenoPendente">
    <w:name w:val="Unresolved Mention"/>
    <w:basedOn w:val="Fontepargpadro"/>
    <w:uiPriority w:val="99"/>
    <w:semiHidden/>
    <w:unhideWhenUsed/>
    <w:rsid w:val="003C19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875314410">
      <w:bodyDiv w:val="1"/>
      <w:marLeft w:val="0"/>
      <w:marRight w:val="0"/>
      <w:marTop w:val="0"/>
      <w:marBottom w:val="0"/>
      <w:divBdr>
        <w:top w:val="none" w:sz="0" w:space="0" w:color="auto"/>
        <w:left w:val="none" w:sz="0" w:space="0" w:color="auto"/>
        <w:bottom w:val="none" w:sz="0" w:space="0" w:color="auto"/>
        <w:right w:val="none" w:sz="0" w:space="0" w:color="auto"/>
      </w:divBdr>
    </w:div>
    <w:div w:id="894122468">
      <w:bodyDiv w:val="1"/>
      <w:marLeft w:val="0"/>
      <w:marRight w:val="0"/>
      <w:marTop w:val="0"/>
      <w:marBottom w:val="0"/>
      <w:divBdr>
        <w:top w:val="none" w:sz="0" w:space="0" w:color="auto"/>
        <w:left w:val="none" w:sz="0" w:space="0" w:color="auto"/>
        <w:bottom w:val="none" w:sz="0" w:space="0" w:color="auto"/>
        <w:right w:val="none" w:sz="0" w:space="0" w:color="auto"/>
      </w:divBdr>
    </w:div>
    <w:div w:id="897402209">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821621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64406618">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7865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9</Pages>
  <Words>3889</Words>
  <Characters>21005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28</cp:revision>
  <cp:lastPrinted>2015-03-26T13:00:00Z</cp:lastPrinted>
  <dcterms:created xsi:type="dcterms:W3CDTF">2024-04-16T22:39:00Z</dcterms:created>
  <dcterms:modified xsi:type="dcterms:W3CDTF">2024-05-13T21:38:00Z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y fmtid="{D5CDD505-2E9C-101B-9397-08002B2CF9AE}" pid="3" name="MSIP_Label_8c28577e-0e52-49e2-b52e-02bb75ccb8f1_Enabled">
    <vt:lpwstr>true</vt:lpwstr>
  </property>
  <property fmtid="{D5CDD505-2E9C-101B-9397-08002B2CF9AE}" pid="4" name="MSIP_Label_8c28577e-0e52-49e2-b52e-02bb75ccb8f1_SetDate">
    <vt:lpwstr>2024-04-14T22:57:46Z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2d6040be-f370-4cb4-be5f-ef50e7d347aa</vt:lpwstr>
  </property>
  <property fmtid="{D5CDD505-2E9C-101B-9397-08002B2CF9AE}" pid="9" name="MSIP_Label_8c28577e-0e52-49e2-b52e-02bb75ccb8f1_ContentBits">
    <vt:lpwstr>0</vt:lpwstr>
  </property>
</Properties>
</file>