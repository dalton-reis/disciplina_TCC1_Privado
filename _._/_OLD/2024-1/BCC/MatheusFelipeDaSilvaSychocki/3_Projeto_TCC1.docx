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6853203" w:rsidR="00F0030C" w:rsidRPr="003C5262" w:rsidRDefault="00846629" w:rsidP="0032350C">
            <w:pPr>
              <w:pStyle w:val="Cabealho"/>
              <w:tabs>
                <w:tab w:val="clear" w:pos="8640"/>
                <w:tab w:val="right" w:pos="8931"/>
              </w:tabs>
              <w:ind w:right="141"/>
            </w:pPr>
            <w:proofErr w:type="gramStart"/>
            <w:r>
              <w:rPr>
                <w:rStyle w:val="Nmerodepgina"/>
              </w:rPr>
              <w:t>( )</w:t>
            </w:r>
            <w:proofErr w:type="gramEnd"/>
            <w:r w:rsidR="00F0030C">
              <w:rPr>
                <w:rStyle w:val="Nmerodepgina"/>
              </w:rPr>
              <w:t xml:space="preserve"> PRÉ-PROJETO     (</w:t>
            </w:r>
            <w:r w:rsidR="00F0030C">
              <w:t>  </w:t>
            </w:r>
            <w:r w:rsidR="00E21DE3">
              <w:t>X</w:t>
            </w:r>
            <w:r w:rsidR="00F0030C">
              <w:t xml:space="preserve"> ) </w:t>
            </w:r>
            <w:r w:rsidR="00F0030C">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Matheus Felipe da Silva Sychocki</w:t>
      </w:r>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62B56930" w14:textId="77777777" w:rsidR="006611B1" w:rsidRPr="007D10F2" w:rsidRDefault="006611B1" w:rsidP="006611B1">
      <w:pPr>
        <w:pStyle w:val="Ttulo1"/>
      </w:pPr>
      <w:bookmarkStart w:id="9" w:name="_Toc419598587"/>
      <w:bookmarkEnd w:id="0"/>
      <w:bookmarkEnd w:id="1"/>
      <w:bookmarkEnd w:id="2"/>
      <w:bookmarkEnd w:id="3"/>
      <w:bookmarkEnd w:id="4"/>
      <w:bookmarkEnd w:id="5"/>
      <w:bookmarkEnd w:id="6"/>
      <w:bookmarkEnd w:id="7"/>
      <w:bookmarkEnd w:id="8"/>
      <w:r w:rsidRPr="007D10F2">
        <w:t xml:space="preserve">Introdução </w:t>
      </w:r>
    </w:p>
    <w:p w14:paraId="6491494D" w14:textId="77777777" w:rsidR="006611B1" w:rsidRPr="007530EA" w:rsidRDefault="006611B1" w:rsidP="006611B1">
      <w:pPr>
        <w:pStyle w:val="TF-TEXTO"/>
        <w:rPr>
          <w:color w:val="000000"/>
        </w:rPr>
      </w:pPr>
      <w:r w:rsidRPr="007530EA">
        <w:rPr>
          <w:color w:val="000000"/>
        </w:rPr>
        <w:t>Hoje em dia, os softwares desempenham um papel cada vez mais central em nossas vidas, integrando-se em nossos smartphones, eletrodomésticos e veículos. De acordo com Matos, Coelho, Carapeto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34B5FA45" w14:textId="159C6CED" w:rsidR="006611B1" w:rsidRDefault="006611B1" w:rsidP="006611B1">
      <w:pPr>
        <w:pStyle w:val="TF-TEXTO"/>
        <w:rPr>
          <w:color w:val="000000"/>
        </w:rPr>
      </w:pPr>
      <w:r w:rsidRPr="002E4FC9">
        <w:rPr>
          <w:color w:val="000000"/>
        </w:rPr>
        <w:t xml:space="preserve">Entretanto, essa crescente presença de softwares na nossa vida não é isenta de preocupações. Segundo o </w:t>
      </w:r>
      <w:r w:rsidR="003E6DC4" w:rsidRPr="00A11B31">
        <w:rPr>
          <w:color w:val="000000"/>
          <w:sz w:val="18"/>
          <w:szCs w:val="18"/>
        </w:rPr>
        <w:t>World Economic Forum</w:t>
      </w:r>
      <w:r w:rsidR="003E6DC4" w:rsidRPr="002E4FC9">
        <w:rPr>
          <w:color w:val="000000"/>
        </w:rPr>
        <w:t xml:space="preserve"> </w:t>
      </w:r>
      <w:r w:rsidRPr="002E4FC9">
        <w:rPr>
          <w:color w:val="000000"/>
        </w:rPr>
        <w:t>(2023),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w:t>
      </w:r>
      <w:r w:rsidRPr="004006C0">
        <w:rPr>
          <w:color w:val="000000"/>
          <w:vertAlign w:val="superscript"/>
        </w:rPr>
        <w:t>2</w:t>
      </w:r>
      <w:r w:rsidRPr="002E4FC9">
        <w:rPr>
          <w:color w:val="000000"/>
        </w:rPr>
        <w:t xml:space="preserve"> na atmosfera. Estima-se que o setor de Tecnologia da Informação e Comunicação (TIC) seja responsável por 2 a 10% das emissões globais de CO</w:t>
      </w:r>
      <w:r w:rsidRPr="00177079">
        <w:rPr>
          <w:color w:val="000000"/>
          <w:vertAlign w:val="superscript"/>
        </w:rPr>
        <w:t>2</w:t>
      </w:r>
      <w:r w:rsidRPr="002E4FC9">
        <w:rPr>
          <w:color w:val="000000"/>
        </w:rPr>
        <w:t>, comparável e, em alguns casos, até superior à emissão de CO</w:t>
      </w:r>
      <w:r w:rsidRPr="00177079">
        <w:rPr>
          <w:color w:val="000000"/>
          <w:vertAlign w:val="superscript"/>
        </w:rPr>
        <w:t>2</w:t>
      </w:r>
      <w:r w:rsidRPr="002E4FC9">
        <w:rPr>
          <w:color w:val="000000"/>
        </w:rPr>
        <w:t xml:space="preserve"> da aviação.</w:t>
      </w:r>
    </w:p>
    <w:p w14:paraId="444F071A" w14:textId="68E40042" w:rsidR="006611B1" w:rsidRPr="002D0480" w:rsidRDefault="006611B1" w:rsidP="006611B1">
      <w:pPr>
        <w:pStyle w:val="TF-TEXTO"/>
        <w:rPr>
          <w:color w:val="000000"/>
        </w:rPr>
      </w:pPr>
      <w:r w:rsidRPr="002D0480">
        <w:rPr>
          <w:color w:val="000000"/>
        </w:rPr>
        <w:t xml:space="preserve">O consumo energético é uma questão crítica, especialmente considerando que a maioria da energia é gerada a partir de combustíveis fósseis, como petróleo, carvão mineral e gás natural, responsáveis por 64% das emissões globais de gases de efeito estufa, de acordo com </w:t>
      </w:r>
      <w:r w:rsidR="003E6DC4">
        <w:rPr>
          <w:color w:val="000000"/>
        </w:rPr>
        <w:t>Miranda</w:t>
      </w:r>
      <w:r w:rsidRPr="002D0480">
        <w:rPr>
          <w:color w:val="000000"/>
        </w:rPr>
        <w:t xml:space="preserve"> (201</w:t>
      </w:r>
      <w:r w:rsidR="003E6DC4">
        <w:rPr>
          <w:color w:val="000000"/>
        </w:rPr>
        <w:t>4</w:t>
      </w:r>
      <w:r w:rsidRPr="002D0480">
        <w:rPr>
          <w:color w:val="000000"/>
        </w:rPr>
        <w:t>). Diante deste cenário, é essencial abordar o desenvolvimento sustentável no setor de TI, adotando técnicas para otimizar o consumo energético e computacional e, assim, reduzir o impacto ambiental.</w:t>
      </w:r>
    </w:p>
    <w:p w14:paraId="26D048B6" w14:textId="0F62439F" w:rsidR="006611B1" w:rsidRPr="002D0480" w:rsidRDefault="006611B1" w:rsidP="006611B1">
      <w:pPr>
        <w:pStyle w:val="TF-TEXTO"/>
        <w:rPr>
          <w:color w:val="000000"/>
        </w:rPr>
      </w:pPr>
      <w:r>
        <w:rPr>
          <w:color w:val="000000"/>
        </w:rPr>
        <w:t xml:space="preserve">Segundo </w:t>
      </w:r>
      <w:r w:rsidRPr="004003FA">
        <w:t xml:space="preserve">Noureddine </w:t>
      </w:r>
      <w:r w:rsidRPr="004003FA">
        <w:rPr>
          <w:i/>
          <w:iCs/>
        </w:rPr>
        <w:t>et al.</w:t>
      </w:r>
      <w:r w:rsidRPr="004003FA">
        <w:t xml:space="preserve"> (201</w:t>
      </w:r>
      <w:r w:rsidR="00206ACC">
        <w:t>5</w:t>
      </w:r>
      <w:r w:rsidRPr="004003FA">
        <w:t>)</w:t>
      </w:r>
      <w:r>
        <w:rPr>
          <w:b/>
          <w:bCs/>
        </w:rPr>
        <w:t xml:space="preserve"> </w:t>
      </w:r>
      <w:r>
        <w:rPr>
          <w:color w:val="000000"/>
        </w:rPr>
        <w:t>o</w:t>
      </w:r>
      <w:r w:rsidRPr="002D0480">
        <w:rPr>
          <w:color w:val="000000"/>
        </w:rPr>
        <w:t xml:space="preserve"> aumento dos custos de energia em computadores e dispositivos móveis exige a otimização e a adaptação dos sistemas de computação. Pesquisas em GreenIT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1F8246E9" w14:textId="77777777" w:rsidR="006611B1" w:rsidRPr="002E4FC9" w:rsidRDefault="006611B1" w:rsidP="006611B1">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63E7157C" w14:textId="77777777" w:rsidR="006611B1" w:rsidRPr="007D10F2" w:rsidRDefault="006611B1" w:rsidP="006611B1">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33022C5" w14:textId="77777777" w:rsidR="006611B1" w:rsidRDefault="006611B1" w:rsidP="006611B1">
      <w:pPr>
        <w:pStyle w:val="TF-TEXTO"/>
      </w:pPr>
      <w:r>
        <w:t xml:space="preserve"> O objetivo deste trabalho é construir uma ferramenta que realize a métrica de consumo de energia de software e apresente de forma clara e simplificada para o usuário final. </w:t>
      </w:r>
    </w:p>
    <w:p w14:paraId="58B2A88C" w14:textId="77777777" w:rsidR="006611B1" w:rsidRDefault="006611B1" w:rsidP="006611B1">
      <w:pPr>
        <w:pStyle w:val="TF-TEXTO"/>
      </w:pPr>
      <w:r>
        <w:t>Os objetivos específicos são:</w:t>
      </w:r>
    </w:p>
    <w:p w14:paraId="58F8D98D" w14:textId="77777777" w:rsidR="006611B1" w:rsidRDefault="006611B1" w:rsidP="006611B1">
      <w:pPr>
        <w:pStyle w:val="TF-ALNEA"/>
      </w:pPr>
      <w:r>
        <w:t>construir uma ferramenta intuitiva para que pessoas com menor conhecimento técnico possa utilizar;</w:t>
      </w:r>
    </w:p>
    <w:p w14:paraId="5DBED621" w14:textId="77777777" w:rsidR="006611B1" w:rsidRDefault="006611B1" w:rsidP="006611B1">
      <w:pPr>
        <w:pStyle w:val="TF-ALNEA"/>
      </w:pPr>
      <w:r>
        <w:t>quantificar o consumo energético de um software;</w:t>
      </w:r>
    </w:p>
    <w:p w14:paraId="7D299D01" w14:textId="77777777" w:rsidR="006611B1" w:rsidRDefault="006611B1" w:rsidP="006611B1">
      <w:pPr>
        <w:pStyle w:val="TF-ALNEA"/>
      </w:pPr>
      <w:r w:rsidRPr="00854118">
        <w:t>apresentar informações interpretáveis e valiosas sobre o consumo de energia do software</w:t>
      </w:r>
      <w:r>
        <w:t>;</w:t>
      </w:r>
    </w:p>
    <w:p w14:paraId="40793A95" w14:textId="77777777" w:rsidR="006611B1" w:rsidRDefault="006611B1" w:rsidP="006611B1">
      <w:pPr>
        <w:pStyle w:val="TF-ALNEA"/>
      </w:pPr>
      <w:r>
        <w:t>contribuir para o avanço da computação verde.</w:t>
      </w:r>
    </w:p>
    <w:p w14:paraId="6B0A09B4" w14:textId="77777777" w:rsidR="00A44581" w:rsidRDefault="00A44581" w:rsidP="00424AD5">
      <w:pPr>
        <w:pStyle w:val="Ttulo1"/>
      </w:pPr>
      <w:r>
        <w:t xml:space="preserve">trabalhos </w:t>
      </w:r>
      <w:r w:rsidRPr="00FC4A9F">
        <w:t>correlatos</w:t>
      </w:r>
    </w:p>
    <w:p w14:paraId="318A7FDC" w14:textId="6A1DFFD1" w:rsidR="006611B1" w:rsidRPr="00206ACC" w:rsidRDefault="006611B1" w:rsidP="006611B1">
      <w:pPr>
        <w:pStyle w:val="TF-TEXTO"/>
        <w:rPr>
          <w:lang w:val="en-US"/>
        </w:rPr>
      </w:pPr>
      <w:r w:rsidRPr="008F145D">
        <w:t xml:space="preserve">Nesta seção serão apresentados três trabalhos que contribuem para o trabalho proposto. </w:t>
      </w:r>
      <w:r w:rsidRPr="004006C0">
        <w:rPr>
          <w:lang w:val="en-US"/>
        </w:rPr>
        <w:t xml:space="preserve">A subseção 2.1 apresenta Monitoring Energy Hotspots in Software </w:t>
      </w:r>
      <w:r w:rsidR="00206ACC">
        <w:rPr>
          <w:lang w:val="en-US"/>
        </w:rPr>
        <w:t xml:space="preserve">elaborado por </w:t>
      </w:r>
      <w:r w:rsidRPr="004006C0">
        <w:rPr>
          <w:lang w:val="en-US"/>
        </w:rPr>
        <w:t xml:space="preserve">Noureddine </w:t>
      </w:r>
      <w:r w:rsidRPr="004006C0">
        <w:rPr>
          <w:i/>
          <w:iCs/>
          <w:lang w:val="en-US"/>
        </w:rPr>
        <w:t>et al.</w:t>
      </w:r>
      <w:r w:rsidRPr="004006C0">
        <w:rPr>
          <w:lang w:val="en-US"/>
        </w:rPr>
        <w:t xml:space="preserve"> </w:t>
      </w:r>
      <w:r w:rsidRPr="006611B1">
        <w:rPr>
          <w:lang w:val="en-US"/>
        </w:rPr>
        <w:t>(2015)</w:t>
      </w:r>
      <w:r w:rsidRPr="006611B1">
        <w:rPr>
          <w:b/>
          <w:bCs/>
          <w:lang w:val="en-US"/>
        </w:rPr>
        <w:t xml:space="preserve">. </w:t>
      </w:r>
      <w:r w:rsidRPr="004006C0">
        <w:rPr>
          <w:lang w:val="en-US"/>
        </w:rPr>
        <w:t xml:space="preserve">A subseção 2.2 apresenta Monitoring Performance and Power for Application Characterization with the Cache-aware Roofline Model </w:t>
      </w:r>
      <w:r w:rsidR="00206ACC">
        <w:rPr>
          <w:lang w:val="en-US"/>
        </w:rPr>
        <w:t xml:space="preserve">proposto por </w:t>
      </w:r>
      <w:r w:rsidRPr="004006C0">
        <w:rPr>
          <w:lang w:val="en-US"/>
        </w:rPr>
        <w:t xml:space="preserve">Antão </w:t>
      </w:r>
      <w:r w:rsidRPr="004006C0">
        <w:rPr>
          <w:i/>
          <w:iCs/>
          <w:lang w:val="en-US"/>
        </w:rPr>
        <w:t>et al.</w:t>
      </w:r>
      <w:r w:rsidRPr="004006C0">
        <w:rPr>
          <w:lang w:val="en-US"/>
        </w:rPr>
        <w:t xml:space="preserve"> </w:t>
      </w:r>
      <w:r w:rsidRPr="006611B1">
        <w:rPr>
          <w:lang w:val="en-US"/>
        </w:rPr>
        <w:t xml:space="preserve">(2014). </w:t>
      </w:r>
      <w:r w:rsidRPr="004006C0">
        <w:rPr>
          <w:lang w:val="en-US"/>
        </w:rPr>
        <w:t xml:space="preserve">A subseção 2.3 apresenta SchedMon: A Performance and Energy Monitoring Tool for Modern Multi-cores </w:t>
      </w:r>
      <w:r w:rsidR="00206ACC">
        <w:rPr>
          <w:lang w:val="en-US"/>
        </w:rPr>
        <w:t xml:space="preserve">desenvolvido por </w:t>
      </w:r>
      <w:r w:rsidRPr="004006C0">
        <w:rPr>
          <w:lang w:val="en-US"/>
        </w:rPr>
        <w:t xml:space="preserve">Taniça </w:t>
      </w:r>
      <w:r w:rsidRPr="004006C0">
        <w:rPr>
          <w:i/>
          <w:iCs/>
          <w:lang w:val="en-US"/>
        </w:rPr>
        <w:t>et al.</w:t>
      </w:r>
      <w:r w:rsidRPr="004006C0">
        <w:rPr>
          <w:lang w:val="en-US"/>
        </w:rPr>
        <w:t xml:space="preserve"> </w:t>
      </w:r>
      <w:r w:rsidRPr="00206ACC">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r w:rsidRPr="004003FA">
        <w:t xml:space="preserve">Noureddine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r w:rsidR="00E175CF" w:rsidRPr="00206ACC">
        <w:rPr>
          <w:i/>
          <w:iCs/>
        </w:rPr>
        <w:t>hotspots</w:t>
      </w:r>
      <w:r w:rsidR="00E175CF" w:rsidRPr="00E175CF">
        <w:t>) de energia e fornecer informações relevantes para otimizar o desempenho energético das aplicações.</w:t>
      </w:r>
    </w:p>
    <w:p w14:paraId="4DDC0940" w14:textId="5A5590E1"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w:t>
      </w:r>
      <w:r w:rsidR="006611B1">
        <w:t>U</w:t>
      </w:r>
      <w:r w:rsidR="006611B1" w:rsidRPr="007006C0">
        <w:t xml:space="preserve">nidade </w:t>
      </w:r>
      <w:r w:rsidR="006611B1">
        <w:t>C</w:t>
      </w:r>
      <w:r w:rsidR="006611B1" w:rsidRPr="007006C0">
        <w:t xml:space="preserve">entral de </w:t>
      </w:r>
      <w:r w:rsidR="006611B1">
        <w:t>P</w:t>
      </w:r>
      <w:r w:rsidR="006611B1" w:rsidRPr="007006C0">
        <w:t xml:space="preserve">rocessamento </w:t>
      </w:r>
      <w:r w:rsidR="006611B1">
        <w:t>(</w:t>
      </w:r>
      <w:r w:rsidR="006611B1" w:rsidRPr="007006C0">
        <w:t>Central Processing Unit</w:t>
      </w:r>
      <w:r w:rsidR="006611B1">
        <w:t xml:space="preserve"> - </w:t>
      </w:r>
      <w:r w:rsidR="006611B1" w:rsidRPr="00E175CF">
        <w:t>CPU</w:t>
      </w:r>
      <w:r w:rsidR="006611B1">
        <w:t>)</w:t>
      </w:r>
      <w:r w:rsidR="00E175CF" w:rsidRPr="00E175CF">
        <w:t xml:space="preserve">, enquanto </w:t>
      </w:r>
      <w:r w:rsidR="00921D00" w:rsidRPr="00E175CF">
        <w:t>12% foram</w:t>
      </w:r>
      <w:r w:rsidR="00E175CF" w:rsidRPr="00E175CF">
        <w:t xml:space="preserve"> </w:t>
      </w:r>
      <w:r w:rsidR="005F5F78" w:rsidRPr="00E175CF">
        <w:t>atribuídos</w:t>
      </w:r>
      <w:r w:rsidR="00E175CF" w:rsidRPr="00E175CF">
        <w:t xml:space="preserve"> ao disco rígido</w:t>
      </w:r>
      <w:r w:rsidR="007928A8">
        <w:t xml:space="preserve"> conforme apresentado na Figura 1</w:t>
      </w:r>
      <w:r w:rsidR="00E175CF" w:rsidRPr="00E175CF">
        <w:t>. Isso destaca que, mesmo em aplicações simples, podem surgir desafios significativos relacionados ao consumo de energia.</w:t>
      </w:r>
    </w:p>
    <w:p w14:paraId="64F788BC" w14:textId="53945C4B" w:rsidR="005A6B43" w:rsidRPr="00C458D3" w:rsidRDefault="005A6B43" w:rsidP="00002469">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48401D17">
            <wp:extent cx="2630094" cy="1970104"/>
            <wp:effectExtent l="12700" t="12700" r="12065" b="11430"/>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0014" cy="2007497"/>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r w:rsidRPr="004003FA">
        <w:t xml:space="preserve">Noureddine </w:t>
      </w:r>
      <w:r w:rsidRPr="004003FA">
        <w:rPr>
          <w:i/>
          <w:iCs/>
        </w:rPr>
        <w:t>et al.</w:t>
      </w:r>
      <w:r w:rsidRPr="004003FA">
        <w:t xml:space="preserve"> (2015)</w:t>
      </w:r>
      <w:r>
        <w:t>.</w:t>
      </w:r>
    </w:p>
    <w:p w14:paraId="14D30B3D" w14:textId="52CA5898" w:rsidR="00E673D9" w:rsidRDefault="00E175CF" w:rsidP="00E673D9">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MacOS. A capacidade de adaptação torna o framework útil em diferentes ambientes de execução, desde servidores até dispositivos móveis.</w:t>
      </w:r>
    </w:p>
    <w:p w14:paraId="194B79AA" w14:textId="4CC4B8D6" w:rsidR="00E673D9" w:rsidRDefault="00E673D9" w:rsidP="00E673D9">
      <w:pPr>
        <w:pStyle w:val="TF-TEXTO"/>
      </w:pPr>
      <w:r>
        <w:t xml:space="preserve">Segundo </w:t>
      </w:r>
      <w:r w:rsidRPr="004003FA">
        <w:t xml:space="preserve">Noureddine </w:t>
      </w:r>
      <w:r w:rsidRPr="004003FA">
        <w:rPr>
          <w:i/>
          <w:iCs/>
        </w:rPr>
        <w:t>et al.</w:t>
      </w:r>
      <w:r w:rsidRPr="004003FA">
        <w:t xml:space="preserve"> (2015)</w:t>
      </w:r>
      <w:r>
        <w:t xml:space="preserve"> a arquitetura do PowerAPI é modular, com cada componente representado como um módulo de energia </w:t>
      </w:r>
      <w:r w:rsidR="002A581E">
        <w:t>(Figura</w:t>
      </w:r>
      <w:r>
        <w:t xml:space="preserve"> 2). Utiliza um barramento de eventos com o paradigma </w:t>
      </w:r>
      <w:r w:rsidRPr="00E673D9">
        <w:rPr>
          <w:i/>
          <w:iCs/>
        </w:rPr>
        <w:t>publish/subscribe</w:t>
      </w:r>
      <w:r>
        <w:t xml:space="preserve"> para a comunicação entre módulos. Os módulos de sensores </w:t>
      </w:r>
      <w:r>
        <w:tab/>
        <w:t>coletam informações do sistema operacional e do hardware. Por exemplo, o sensor de CPU monitora o tempo gasto pela CPU em cada frequência do processador e publica esses dados para todos os módulos ouvintes no barramento de eventos.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2C82BCA2">
            <wp:extent cx="3932715" cy="2383991"/>
            <wp:effectExtent l="12700" t="12700" r="17145" b="1651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4066564" cy="2465130"/>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r w:rsidR="00694AD3" w:rsidRPr="004003FA">
        <w:t xml:space="preserve">Noureddine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 xml:space="preserve">A abordagem empírica adotada pelo framework é crucial para avaliar o impacto de diferentes valores de parâmetros de entrada nos métodos, fornecendo uma visão realista do consumo de energia. Isso permite aos </w:t>
      </w:r>
      <w:r w:rsidRPr="00E175CF">
        <w:lastRenderedPageBreak/>
        <w:t>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29C17A4E" w:rsidR="00E175CF" w:rsidRDefault="00E175CF" w:rsidP="00E175CF">
      <w:pPr>
        <w:pStyle w:val="TF-TEXTO"/>
      </w:pPr>
      <w:r w:rsidRPr="00E175CF">
        <w:t>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w:t>
      </w:r>
      <w:r w:rsidR="007928A8">
        <w:t xml:space="preserve"> na </w:t>
      </w:r>
      <w:r w:rsidR="00E673D9">
        <w:t>F</w:t>
      </w:r>
      <w:r w:rsidR="007928A8">
        <w:t>igura 3 é apresentado a modelo matemático para calcular o custo energético de um software</w:t>
      </w:r>
      <w:r w:rsidRPr="00E175CF">
        <w:t>. A análise do consumo de 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r w:rsidRPr="004003FA">
        <w:t xml:space="preserve">Noureddine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5945068D"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Cache-Aware Roofline com facilidades precisas de monitoramento em tempo real, possibilitando aos desenvolvedores de aplicativos relacionarem o comportamento do aplicativo com as características da arquitetura. As duas ferramentas propostas, SpyMon e KerMon, baseiam-se em contadores de medição de desempenho de hardware </w:t>
      </w:r>
      <w:r w:rsidR="00206ACC" w:rsidRPr="00280335">
        <w:t>(</w:t>
      </w:r>
      <w:r w:rsidR="00206ACC">
        <w:t>H</w:t>
      </w:r>
      <w:r w:rsidR="00206ACC" w:rsidRPr="004D2553">
        <w:t xml:space="preserve">ardware </w:t>
      </w:r>
      <w:r w:rsidR="00206ACC">
        <w:t>P</w:t>
      </w:r>
      <w:r w:rsidR="00206ACC" w:rsidRPr="004D2553">
        <w:t xml:space="preserve">erformance </w:t>
      </w:r>
      <w:r w:rsidR="00206ACC">
        <w:t>M</w:t>
      </w:r>
      <w:r w:rsidR="00206ACC" w:rsidRPr="004D2553">
        <w:t xml:space="preserve">easurement </w:t>
      </w:r>
      <w:r w:rsidR="00206ACC">
        <w:t>C</w:t>
      </w:r>
      <w:r w:rsidR="00206ACC" w:rsidRPr="004D2553">
        <w:t xml:space="preserve">ounters </w:t>
      </w:r>
      <w:r w:rsidR="00206ACC">
        <w:t xml:space="preserve">- </w:t>
      </w:r>
      <w:r w:rsidR="00206ACC" w:rsidRPr="00280335">
        <w:t xml:space="preserve">HPMCs) </w:t>
      </w:r>
      <w:r w:rsidR="00280335" w:rsidRPr="00280335">
        <w:t>e fornecem informações sobre características de desempenho e consumo de energia em tempo real para aplicativos em execução.</w:t>
      </w:r>
    </w:p>
    <w:p w14:paraId="322C4D7C" w14:textId="3994C8A3" w:rsidR="005B036E" w:rsidRDefault="005C4EC5" w:rsidP="005B036E">
      <w:pPr>
        <w:pStyle w:val="TF-TEXTO"/>
      </w:pPr>
      <w:r>
        <w:t>Segundo os autores</w:t>
      </w:r>
      <w:r w:rsidR="00206ACC">
        <w:t>,</w:t>
      </w:r>
      <w:r>
        <w:t xml:space="preserve"> </w:t>
      </w:r>
      <w:r w:rsidR="00280335" w:rsidRPr="00280335">
        <w:t xml:space="preserve">SpyMon é uma ferramenta de monitoramento leve que pode ser usada no espaço do usuário. Permite monitorar qualquer processo ou </w:t>
      </w:r>
      <w:r w:rsidR="00280335" w:rsidRPr="006611B1">
        <w:rPr>
          <w:i/>
          <w:iCs/>
        </w:rPr>
        <w:t>thread</w:t>
      </w:r>
      <w:r w:rsidR="00280335" w:rsidRPr="00280335">
        <w:t xml:space="preserve"> em um modo orientado ao núcleo, independentemente do processo que lançou os </w:t>
      </w:r>
      <w:r w:rsidR="00280335" w:rsidRPr="006611B1">
        <w:rPr>
          <w:i/>
          <w:iCs/>
        </w:rPr>
        <w:t>threads</w:t>
      </w:r>
      <w:r w:rsidR="00280335" w:rsidRPr="00280335">
        <w:t xml:space="preserve"> em execução. A ferramenta é configurável em tempo real e pode plotar os eventos coletados no modelo Cache-Aware Roofline para visualizar as limitações arquitetônicas e de desempenho dos aplicativos.</w:t>
      </w:r>
      <w:r w:rsidR="000B4EBB">
        <w:t xml:space="preserve"> Na </w:t>
      </w:r>
      <w:r w:rsidR="00E673D9">
        <w:t>F</w:t>
      </w:r>
      <w:r w:rsidR="000B4EBB">
        <w:t xml:space="preserve">igura 4 é apresentado uma percepção de como fica atrelados os monitoramentos </w:t>
      </w:r>
      <w:r w:rsidR="00A171EA">
        <w:t>os threads</w:t>
      </w:r>
      <w:r w:rsidR="000B4EBB">
        <w:t xml:space="preserve"> de um </w:t>
      </w:r>
      <w:r w:rsidR="00A171EA">
        <w:t xml:space="preserve">processado, </w:t>
      </w:r>
      <w:r w:rsidR="00A171EA" w:rsidRPr="00280335">
        <w:t>A</w:t>
      </w:r>
      <w:r w:rsidR="00280335" w:rsidRPr="00280335">
        <w:t xml:space="preserve"> leitura eficiente e precisa dos eventos é realizada por meio do MSRDriver, que acessa diretamente os contadores de eventos nos MSRs (Registros Específicos de Modelo).</w:t>
      </w:r>
    </w:p>
    <w:p w14:paraId="29B5B262" w14:textId="1675D148" w:rsidR="00280335" w:rsidRDefault="002373AF" w:rsidP="00002469">
      <w:pPr>
        <w:pStyle w:val="TF-LEGENDA"/>
      </w:pPr>
      <w:r>
        <w:t xml:space="preserve">Figura </w:t>
      </w:r>
      <w:r w:rsidR="00654C36">
        <w:t>4</w:t>
      </w:r>
      <w:r>
        <w:t xml:space="preserve"> </w:t>
      </w:r>
      <w:r w:rsidRPr="00F3649F">
        <w:t xml:space="preserve">– </w:t>
      </w:r>
      <w:r w:rsidR="00F33227" w:rsidRPr="00F33227">
        <w:t>Percepção espacial do SpyMon durante o monitoramento de 5 threads de 3 aplicações</w:t>
      </w:r>
      <w:r w:rsidR="005B036E">
        <w:rPr>
          <w:noProof/>
        </w:rPr>
        <w:drawing>
          <wp:inline distT="0" distB="0" distL="0" distR="0" wp14:anchorId="5DDACA0A" wp14:editId="38FA3E21">
            <wp:extent cx="4914409" cy="2104858"/>
            <wp:effectExtent l="12700" t="12700" r="13335" b="16510"/>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7036" cy="2165946"/>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Fonte: Noureddine et al. (2015).</w:t>
      </w:r>
    </w:p>
    <w:p w14:paraId="09F0D047" w14:textId="69616F64" w:rsidR="006611B1" w:rsidRDefault="006611B1" w:rsidP="006611B1">
      <w:pPr>
        <w:pStyle w:val="TF-TEXTO"/>
        <w:rPr>
          <w:b/>
          <w:bCs/>
        </w:rPr>
      </w:pPr>
      <w:r>
        <w:t>Segundo os autores, a</w:t>
      </w:r>
      <w:r w:rsidRPr="00280335">
        <w:t xml:space="preserve"> ferramenta KerMon é projetada para ser usada no espaço do kernel e oferece uma visão mais precisa e detalhada do comportamento do aplicativo em execução. Ela permite a leitura direta dos HPMCs no espaço do kernel, proporcionando maior controle e precisão sobre o monitoramento de eventos de desempenho. KerMon é configurável para medir eventos específicos de interesse, como ciclos de </w:t>
      </w:r>
      <w:r w:rsidRPr="006611B1">
        <w:rPr>
          <w:i/>
          <w:iCs/>
        </w:rPr>
        <w:t>clock</w:t>
      </w:r>
      <w:r w:rsidRPr="00280335">
        <w:t xml:space="preserve">, instruções aposentadas, falhas de predição de ramos e falhas de cache. A ferramenta pode ser configurada para coletar eventos </w:t>
      </w:r>
      <w:r w:rsidRPr="00280335">
        <w:lastRenderedPageBreak/>
        <w:t>em intervalos específicos ou com base em eventos específicos, com dados armazenados para posterior análise</w:t>
      </w:r>
      <w:r w:rsidR="000B4EBB">
        <w:t>, na Figura 5 é apresentado um fluxograma de como é executado o algoritmo de escolha de tarefas</w:t>
      </w:r>
      <w:r w:rsidRPr="00280335">
        <w:t>.</w:t>
      </w:r>
      <w:r w:rsidRPr="009E75EE">
        <w:t xml:space="preserve"> </w:t>
      </w:r>
    </w:p>
    <w:p w14:paraId="6040CF35" w14:textId="7E0383C2" w:rsidR="002373AF" w:rsidRDefault="002373AF" w:rsidP="002373AF">
      <w:pPr>
        <w:pStyle w:val="TF-LEGENDA"/>
      </w:pPr>
      <w:r>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71CAB2F4">
            <wp:extent cx="4087495" cy="2075982"/>
            <wp:effectExtent l="12700" t="12700" r="14605" b="6985"/>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2919" cy="2165077"/>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r w:rsidRPr="004003FA">
        <w:t xml:space="preserve">Noureddine </w:t>
      </w:r>
      <w:r w:rsidRPr="004003FA">
        <w:rPr>
          <w:i/>
          <w:iCs/>
        </w:rPr>
        <w:t>et al.</w:t>
      </w:r>
      <w:r w:rsidRPr="004003FA">
        <w:t xml:space="preserve"> (2015)</w:t>
      </w:r>
      <w:r>
        <w:t>.</w:t>
      </w:r>
    </w:p>
    <w:p w14:paraId="22C9A192" w14:textId="46BD097F" w:rsidR="00A44581" w:rsidRPr="00280335" w:rsidRDefault="009E75EE" w:rsidP="004E5E29">
      <w:pPr>
        <w:pStyle w:val="TF-TEXTO"/>
      </w:pPr>
      <w:r>
        <w:t xml:space="preserve">Os autores concluíram que os </w:t>
      </w:r>
      <w:r w:rsidR="00280335" w:rsidRPr="00280335">
        <w:t xml:space="preserve">resultados experimentais apresentados mostram que tanto KerMon quanto SpyMon obtêm resultados similares de caracterização de desempenho. No entanto, o SpyMon, que realiza a </w:t>
      </w:r>
      <w:r w:rsidR="00206ACC">
        <w:t xml:space="preserve">análise </w:t>
      </w:r>
      <w:r w:rsidR="00280335" w:rsidRPr="00280335">
        <w:t xml:space="preserve">orientada a núcleo, pode aumentar o consumo de energia se configurado para monitorar núcleos que não estão sendo utilizados por nenhum dos aplicativos em execução. Por outro lado, como o KerMon exige alterações no escalonador do sistema operacional, é </w:t>
      </w:r>
      <w:r w:rsidR="006611B1">
        <w:t xml:space="preserve">complexo </w:t>
      </w:r>
      <w:r w:rsidR="00280335" w:rsidRPr="00280335">
        <w:t>de instalar em um sistema e requer</w:t>
      </w:r>
      <w:r w:rsidR="006611B1">
        <w:t xml:space="preserve"> o</w:t>
      </w:r>
      <w:r w:rsidR="00280335" w:rsidRPr="00280335">
        <w:t xml:space="preserve"> acesso </w:t>
      </w:r>
      <w:r w:rsidR="00280335" w:rsidRPr="00206ACC">
        <w:rPr>
          <w:i/>
          <w:iCs/>
        </w:rPr>
        <w:t>root</w:t>
      </w:r>
      <w:r w:rsidR="00280335" w:rsidRPr="00280335">
        <w: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6CB872E8" w:rsidR="00C12AE6" w:rsidRDefault="008227C4" w:rsidP="00C12AE6">
      <w:pPr>
        <w:pStyle w:val="TF-TEXTO"/>
      </w:pPr>
      <w:r w:rsidRPr="008227C4">
        <w:t xml:space="preserve">Taniça </w:t>
      </w:r>
      <w:r w:rsidRPr="008227C4">
        <w:rPr>
          <w:i/>
          <w:iCs/>
        </w:rPr>
        <w:t>et al.</w:t>
      </w:r>
      <w:r w:rsidRPr="008227C4">
        <w:t xml:space="preserve"> (2014) </w:t>
      </w:r>
      <w:r w:rsidR="003065BB">
        <w:t xml:space="preserve">proporão </w:t>
      </w:r>
      <w:r w:rsidR="00C12AE6" w:rsidRPr="00C42F36">
        <w:t xml:space="preserve">uma ferramenta de monitoramento de desempenho e energia </w:t>
      </w:r>
      <w:r w:rsidR="00C12AE6">
        <w:t>direcionadas</w:t>
      </w:r>
      <w:r w:rsidR="00C12AE6" w:rsidRPr="00C42F36">
        <w:t xml:space="preserve"> a aplicações</w:t>
      </w:r>
      <w:r w:rsidR="00C12AE6">
        <w:t xml:space="preserve">, o SchedMon </w:t>
      </w:r>
      <w:r w:rsidR="00206ACC">
        <w:t xml:space="preserve">que </w:t>
      </w:r>
      <w:r w:rsidR="00C12AE6">
        <w:t>visa criar perfis de aplicações complexas com multi-threading aninhado, abrangendo a execução total ou níveis de funções específicas conforme definido pelo usuário. O SchedMon obtém precisão nas medições ao interagir com o escalonador do sistema operacional, garantindo o isolamento dos threads externos. Para minimizar o overhead nas aplicações monitoradas, o SchedMon opera com dois componentes principais: um módulo de kernel do Linux ou driver, que implementa suas funcionalidades básicas, e uma ferramenta em espaço de usuário (</w:t>
      </w:r>
      <w:r w:rsidR="006611B1">
        <w:t>S</w:t>
      </w:r>
      <w:r w:rsidR="00C12AE6">
        <w:t>mon), que traduz as capacidades do driver em uma interface de usuário intuitiva.</w:t>
      </w:r>
      <w:r w:rsidR="002431F7">
        <w:t xml:space="preserve"> Onde essa ferramenta só pode ser utilizada em sistemas operacionais Linux</w:t>
      </w:r>
    </w:p>
    <w:p w14:paraId="07A0BB99" w14:textId="0866E307" w:rsidR="0087451C" w:rsidRDefault="006611B1" w:rsidP="0087451C">
      <w:pPr>
        <w:pStyle w:val="TF-TEXTO"/>
      </w:pPr>
      <w:r>
        <w:t xml:space="preserve">Segundo os </w:t>
      </w:r>
      <w:r w:rsidR="00206ACC">
        <w:t>a</w:t>
      </w:r>
      <w:r>
        <w:t>utores, a comunicação</w:t>
      </w:r>
      <w:r w:rsidR="00C12AE6">
        <w:t xml:space="preserve"> entre o espaço de usuário e o driver ocorre por meio de mapeamento de memória e chamadas de sistema específicas (mmap e ioctl) para o dispositivo do SchedMon,</w:t>
      </w:r>
      <w:r w:rsidR="0088409F">
        <w:t xml:space="preserve"> conforme apresentado na (Figura 6</w:t>
      </w:r>
      <w:r w:rsidR="007928A8">
        <w:t>), que</w:t>
      </w:r>
      <w:r w:rsidR="00C12AE6">
        <w:t xml:space="preserve"> representa um arquivo em /dev e aciona funções do driver ao receber solicitações. O SchedMon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SchedMon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34AB9203">
            <wp:extent cx="4931501" cy="1796850"/>
            <wp:effectExtent l="12700" t="12700" r="8890" b="6985"/>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88325" cy="1853991"/>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r w:rsidRPr="004003FA">
        <w:t xml:space="preserve">Noureddine </w:t>
      </w:r>
      <w:r w:rsidRPr="004003FA">
        <w:rPr>
          <w:i/>
          <w:iCs/>
        </w:rPr>
        <w:t>et al.</w:t>
      </w:r>
      <w:r w:rsidRPr="004003FA">
        <w:t xml:space="preserve"> (2015)</w:t>
      </w:r>
      <w:r>
        <w:t>.</w:t>
      </w:r>
    </w:p>
    <w:p w14:paraId="51DA8FFF" w14:textId="7226ABF5" w:rsidR="00C26C22" w:rsidRDefault="00C26C22" w:rsidP="006611B1">
      <w:pPr>
        <w:pStyle w:val="TF-TEXTO"/>
      </w:pPr>
      <w:bookmarkStart w:id="26" w:name="_Hlk169519134"/>
      <w:r w:rsidRPr="00C26C22">
        <w:lastRenderedPageBreak/>
        <w:t xml:space="preserve">Ao combinar as funcionalidades do driver e da ferramenta Smon, o SchedMon possibilita análises de desempenho inovadoras baseadas no Modelo Roofline Consciente de Cache (CARM) e rastreamento de chamadas de função, facilitando a avaliação de desempenho e identificação de gargalos, conforme destacado por Taniça et al. (2014). </w:t>
      </w:r>
    </w:p>
    <w:p w14:paraId="455A5717" w14:textId="16BB91CF" w:rsidR="006611B1" w:rsidRPr="006611B1" w:rsidRDefault="00C26C22" w:rsidP="006611B1">
      <w:pPr>
        <w:pStyle w:val="TF-TEXTO"/>
      </w:pPr>
      <w:r w:rsidRPr="00C26C22">
        <w:t>Segundo os autores, o Smon é a interface de usuário do SchedMon, que oferece uma maneira simples e intuitiva de interagir com a ferramenta de monitoramento</w:t>
      </w:r>
      <w:r w:rsidR="00A171EA">
        <w:t xml:space="preserve"> na figura 7 é apresentado o processo de rastreamento de uma chamada de função</w:t>
      </w:r>
      <w:r w:rsidRPr="00C26C22">
        <w:t>. Ele facilita a configuração e o início do monitoramento de desempenho e energia/potência para aplicações específicas, seja em sua totalidade ou no nível de funções específicas, além de permitir o monitoramento por thread em ambientes de multi-threading. O Smon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bookmarkEnd w:id="26"/>
    <w:p w14:paraId="465396EC" w14:textId="0318B6ED" w:rsidR="0068789C" w:rsidRDefault="0068789C" w:rsidP="00002469">
      <w:pPr>
        <w:pStyle w:val="TF-FIGUR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38CD4EBF">
            <wp:extent cx="4937429" cy="1796849"/>
            <wp:effectExtent l="12700" t="12700" r="15875" b="6985"/>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3185" cy="1806222"/>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r w:rsidR="000B1A0A" w:rsidRPr="008227C4">
        <w:t xml:space="preserve">Taniça </w:t>
      </w:r>
      <w:r w:rsidR="000B1A0A" w:rsidRPr="008227C4">
        <w:rPr>
          <w:i/>
          <w:iCs/>
        </w:rPr>
        <w:t>et al.</w:t>
      </w:r>
      <w:r w:rsidR="000B1A0A" w:rsidRPr="008227C4">
        <w:t xml:space="preserve"> (2014)</w:t>
      </w:r>
      <w:r w:rsidR="000B1A0A">
        <w:t>.</w:t>
      </w:r>
    </w:p>
    <w:p w14:paraId="64DD8C49" w14:textId="77777777" w:rsidR="006611B1" w:rsidRPr="009832F7" w:rsidRDefault="006611B1" w:rsidP="006611B1">
      <w:pPr>
        <w:pStyle w:val="TF-TEXTO"/>
        <w:rPr>
          <w:b/>
          <w:bCs/>
        </w:rPr>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9"/>
      <w:r>
        <w:t>Para lidar com a complexidade das arquiteturas de processadores modernos foi utilizado</w:t>
      </w:r>
      <w:r w:rsidRPr="00C42F36">
        <w:t xml:space="preserve"> (CARM)</w:t>
      </w:r>
      <w:r>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multi-núcleo. O modelo relaciona o desempenho máximo de ponto flutuante (Flops/s), a intensidade operacional (Flops/byte) e a largura de banda máxima de memória para cada nível de cache na hierarquia de memória (Bytes/s). Assim, o CARM considera o tráfego de dados tanto nos domínios de memória </w:t>
      </w:r>
      <w:r w:rsidRPr="00E944CC">
        <w:rPr>
          <w:i/>
          <w:iCs/>
        </w:rPr>
        <w:t>on-chip</w:t>
      </w:r>
      <w:r w:rsidRPr="00C42F36">
        <w:t xml:space="preserve"> quanto </w:t>
      </w:r>
      <w:r w:rsidRPr="00E944CC">
        <w:rPr>
          <w:i/>
          <w:iCs/>
        </w:rPr>
        <w:t>off-chip</w:t>
      </w:r>
      <w:r w:rsidRPr="00C42F36">
        <w:t xml:space="preserve">, conforme percebido pelo núcleo. </w:t>
      </w:r>
    </w:p>
    <w:p w14:paraId="225BB951" w14:textId="29944192" w:rsidR="006611B1" w:rsidRDefault="006611B1" w:rsidP="006611B1">
      <w:pPr>
        <w:pStyle w:val="TF-TEXTO"/>
      </w:pPr>
      <w:r>
        <w:t xml:space="preserve">A ferramenta de monitoramento de desempenho e energia orientada a aplicações SchedMon oferece uma solução eficaz para caracterizar o comportamento de aplicações em tempo real. Combinando monitoramento de desempenho e energia com análises avançadas baseadas em CARM e rastreamento de chamadas de função. O SchedMon permite uma avaliação precisa e detalhada do desempenho de aplicações. Resultados experimentais mostram que a ferramenta é precisa e eficiente, com </w:t>
      </w:r>
      <w:r w:rsidRPr="00E944CC">
        <w:rPr>
          <w:i/>
          <w:iCs/>
        </w:rPr>
        <w:t>overheads</w:t>
      </w:r>
      <w:r>
        <w:t xml:space="preserve"> mínimos, capaz de identificar interferências entre várias aplicações em execução simultaneamente. Assim, </w:t>
      </w:r>
      <w:r w:rsidR="00C26C22">
        <w:t xml:space="preserve">segundo os autores, </w:t>
      </w:r>
      <w:r>
        <w:t>o SchedMon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78305E65" w14:textId="2DD4B681" w:rsidR="006B0760" w:rsidRDefault="00B4036F" w:rsidP="00B4036F">
      <w:pPr>
        <w:pStyle w:val="TF-TEXTO"/>
      </w:pPr>
      <w:r w:rsidRPr="00B4036F">
        <w:t xml:space="preserve">No </w:t>
      </w:r>
      <w:r w:rsidR="006611B1">
        <w:t>Q</w:t>
      </w:r>
      <w:r w:rsidRPr="00B4036F">
        <w:t>uadro 1 é apresentado um comparativo entre os trabalhos correlatos. As linhas representam características e as colunas dos trabalhos</w:t>
      </w:r>
    </w:p>
    <w:p w14:paraId="2B24B94B" w14:textId="7EE947F0" w:rsidR="006611B1" w:rsidRDefault="006611B1" w:rsidP="006611B1">
      <w:pPr>
        <w:pStyle w:val="TF-LEGENDA"/>
      </w:pPr>
      <w:bookmarkStart w:id="41" w:name="_Ref52025161"/>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41"/>
      <w:r>
        <w:t xml:space="preserve"> - Comparativo dos trabalhos correlatos</w:t>
      </w:r>
    </w:p>
    <w:tbl>
      <w:tblPr>
        <w:tblW w:w="90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7"/>
        <w:gridCol w:w="2008"/>
        <w:gridCol w:w="2007"/>
        <w:gridCol w:w="2140"/>
      </w:tblGrid>
      <w:tr w:rsidR="006611B1" w14:paraId="4116313C" w14:textId="77777777" w:rsidTr="00C67744">
        <w:trPr>
          <w:trHeight w:val="549"/>
        </w:trPr>
        <w:tc>
          <w:tcPr>
            <w:tcW w:w="2897" w:type="dxa"/>
            <w:tcBorders>
              <w:tl2br w:val="single" w:sz="4" w:space="0" w:color="auto"/>
            </w:tcBorders>
            <w:shd w:val="clear" w:color="auto" w:fill="A6A6A6"/>
          </w:tcPr>
          <w:p w14:paraId="3AE536E2" w14:textId="77777777" w:rsidR="006611B1" w:rsidRPr="007D4566" w:rsidRDefault="006611B1" w:rsidP="00543C56">
            <w:pPr>
              <w:pStyle w:val="TF-TEXTOQUADRO"/>
            </w:pPr>
            <w:r>
              <w:rPr>
                <w:noProof/>
              </w:rPr>
              <mc:AlternateContent>
                <mc:Choice Requires="wps">
                  <w:drawing>
                    <wp:anchor distT="45720" distB="45720" distL="114300" distR="114300" simplePos="0" relativeHeight="251658241" behindDoc="0" locked="0" layoutInCell="1" allowOverlap="1" wp14:anchorId="3474C5C3" wp14:editId="7ED395E3">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9EEE775" w14:textId="77777777" w:rsidR="006611B1" w:rsidRDefault="006611B1" w:rsidP="006611B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474C5C3"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" filled="f" stroked="f">
                      <v:textbox>
                        <w:txbxContent>
                          <w:p w14:paraId="39EEE775" w14:textId="77777777" w:rsidR="006611B1" w:rsidRDefault="006611B1" w:rsidP="006611B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62A33AE" wp14:editId="6C0D6AC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D323B96" w14:textId="77777777" w:rsidR="006611B1" w:rsidRDefault="006611B1" w:rsidP="006611B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2A33AE"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" filled="f" stroked="f">
                      <v:textbox>
                        <w:txbxContent>
                          <w:p w14:paraId="1D323B96" w14:textId="77777777" w:rsidR="006611B1" w:rsidRDefault="006611B1" w:rsidP="006611B1">
                            <w:pPr>
                              <w:pStyle w:val="TF-TEXTO"/>
                              <w:ind w:firstLine="0"/>
                            </w:pPr>
                            <w:r>
                              <w:t>Características</w:t>
                            </w:r>
                          </w:p>
                        </w:txbxContent>
                      </v:textbox>
                      <w10:wrap type="square"/>
                    </v:shape>
                  </w:pict>
                </mc:Fallback>
              </mc:AlternateContent>
            </w:r>
          </w:p>
        </w:tc>
        <w:tc>
          <w:tcPr>
            <w:tcW w:w="2008" w:type="dxa"/>
            <w:shd w:val="clear" w:color="auto" w:fill="A6A6A6"/>
            <w:vAlign w:val="center"/>
          </w:tcPr>
          <w:p w14:paraId="06773E44" w14:textId="77777777" w:rsidR="006611B1" w:rsidRPr="004003FA" w:rsidRDefault="006611B1" w:rsidP="00543C56">
            <w:pPr>
              <w:pStyle w:val="TF-TEXTOQUADRO"/>
              <w:jc w:val="center"/>
            </w:pPr>
            <w:r w:rsidRPr="004003FA">
              <w:t xml:space="preserve">Noureddine </w:t>
            </w:r>
            <w:r w:rsidRPr="004003FA">
              <w:rPr>
                <w:i/>
                <w:iCs/>
              </w:rPr>
              <w:t>et al.</w:t>
            </w:r>
            <w:r w:rsidRPr="004003FA">
              <w:t xml:space="preserve"> (2015)</w:t>
            </w:r>
          </w:p>
        </w:tc>
        <w:tc>
          <w:tcPr>
            <w:tcW w:w="2007" w:type="dxa"/>
            <w:shd w:val="clear" w:color="auto" w:fill="A6A6A6"/>
            <w:vAlign w:val="center"/>
          </w:tcPr>
          <w:p w14:paraId="279C7917" w14:textId="77777777" w:rsidR="006611B1" w:rsidRPr="004003FA" w:rsidRDefault="006611B1" w:rsidP="00543C56">
            <w:pPr>
              <w:pStyle w:val="TF-TEXTOQUADRO"/>
              <w:jc w:val="center"/>
            </w:pPr>
            <w:r w:rsidRPr="004003FA">
              <w:t xml:space="preserve">Antão </w:t>
            </w:r>
            <w:r w:rsidRPr="004003FA">
              <w:rPr>
                <w:i/>
                <w:iCs/>
              </w:rPr>
              <w:t>et al.</w:t>
            </w:r>
            <w:r w:rsidRPr="004003FA">
              <w:t xml:space="preserve"> (2014)</w:t>
            </w:r>
          </w:p>
        </w:tc>
        <w:tc>
          <w:tcPr>
            <w:tcW w:w="2140" w:type="dxa"/>
            <w:shd w:val="clear" w:color="auto" w:fill="A6A6A6"/>
            <w:vAlign w:val="center"/>
          </w:tcPr>
          <w:p w14:paraId="38DE3EA6" w14:textId="3B1FAF80" w:rsidR="006611B1" w:rsidRPr="007D4566" w:rsidRDefault="006611B1" w:rsidP="00543C56">
            <w:pPr>
              <w:pStyle w:val="TF-TEXTOQUADRO"/>
              <w:jc w:val="center"/>
            </w:pPr>
            <w:r w:rsidRPr="005706C3">
              <w:t>Taniça et al. (2014)</w:t>
            </w:r>
          </w:p>
        </w:tc>
      </w:tr>
      <w:tr w:rsidR="006611B1" w14:paraId="2CB880E1" w14:textId="77777777" w:rsidTr="00C67744">
        <w:trPr>
          <w:trHeight w:val="998"/>
        </w:trPr>
        <w:tc>
          <w:tcPr>
            <w:tcW w:w="2897" w:type="dxa"/>
            <w:shd w:val="clear" w:color="auto" w:fill="auto"/>
          </w:tcPr>
          <w:p w14:paraId="0B6B96DA" w14:textId="77777777" w:rsidR="006611B1" w:rsidRPr="00E944CC" w:rsidRDefault="006611B1" w:rsidP="00543C56">
            <w:pPr>
              <w:pStyle w:val="TF-TEXTOQUADRO"/>
              <w:rPr>
                <w:sz w:val="18"/>
                <w:szCs w:val="18"/>
              </w:rPr>
            </w:pPr>
            <w:r w:rsidRPr="00E944CC">
              <w:rPr>
                <w:sz w:val="18"/>
                <w:szCs w:val="18"/>
              </w:rPr>
              <w:t>Escopo de Monitoramento</w:t>
            </w:r>
          </w:p>
        </w:tc>
        <w:tc>
          <w:tcPr>
            <w:tcW w:w="2008" w:type="dxa"/>
            <w:shd w:val="clear" w:color="auto" w:fill="auto"/>
          </w:tcPr>
          <w:p w14:paraId="3986EAAF" w14:textId="77777777" w:rsidR="006611B1" w:rsidRPr="00E944CC" w:rsidRDefault="006611B1" w:rsidP="00543C56">
            <w:pPr>
              <w:pStyle w:val="TF-TEXTOQUADRO"/>
              <w:rPr>
                <w:sz w:val="18"/>
                <w:szCs w:val="18"/>
              </w:rPr>
            </w:pPr>
            <w:r w:rsidRPr="00E944CC">
              <w:rPr>
                <w:sz w:val="18"/>
                <w:szCs w:val="18"/>
              </w:rPr>
              <w:t>Variação de energia consumida por métodos de software</w:t>
            </w:r>
          </w:p>
        </w:tc>
        <w:tc>
          <w:tcPr>
            <w:tcW w:w="2007" w:type="dxa"/>
            <w:shd w:val="clear" w:color="auto" w:fill="auto"/>
          </w:tcPr>
          <w:p w14:paraId="07E60BFA" w14:textId="77777777" w:rsidR="006611B1" w:rsidRPr="00E944CC" w:rsidRDefault="006611B1" w:rsidP="00543C56">
            <w:pPr>
              <w:pStyle w:val="TF-TEXTOQUADRO"/>
              <w:rPr>
                <w:sz w:val="18"/>
                <w:szCs w:val="18"/>
              </w:rPr>
            </w:pPr>
            <w:r w:rsidRPr="00E944CC">
              <w:rPr>
                <w:sz w:val="18"/>
                <w:szCs w:val="18"/>
              </w:rPr>
              <w:t>Monitoramento do comportamento do aplicativo com base no modelo Cache-Aware Roofline.</w:t>
            </w:r>
          </w:p>
        </w:tc>
        <w:tc>
          <w:tcPr>
            <w:tcW w:w="2140" w:type="dxa"/>
            <w:shd w:val="clear" w:color="auto" w:fill="auto"/>
          </w:tcPr>
          <w:p w14:paraId="1F66257A" w14:textId="77777777" w:rsidR="006611B1" w:rsidRPr="00E944CC" w:rsidRDefault="006611B1" w:rsidP="00543C56">
            <w:pPr>
              <w:pStyle w:val="TF-TEXTOQUADRO"/>
              <w:rPr>
                <w:sz w:val="18"/>
                <w:szCs w:val="18"/>
              </w:rPr>
            </w:pPr>
            <w:r w:rsidRPr="00E944CC">
              <w:rPr>
                <w:sz w:val="18"/>
                <w:szCs w:val="18"/>
              </w:rPr>
              <w:t xml:space="preserve">Monitoramento de desempenho e energia em tempo real em aplicações complexas com </w:t>
            </w:r>
            <w:bookmarkStart w:id="42" w:name="_Hlk163831006"/>
            <w:r w:rsidRPr="00E944CC">
              <w:rPr>
                <w:sz w:val="18"/>
                <w:szCs w:val="18"/>
              </w:rPr>
              <w:t xml:space="preserve">multi-threading </w:t>
            </w:r>
            <w:bookmarkEnd w:id="42"/>
            <w:r w:rsidRPr="00E944CC">
              <w:rPr>
                <w:sz w:val="18"/>
                <w:szCs w:val="18"/>
              </w:rPr>
              <w:t>aninhado.</w:t>
            </w:r>
          </w:p>
        </w:tc>
      </w:tr>
      <w:tr w:rsidR="006611B1" w14:paraId="3DB488DE" w14:textId="77777777" w:rsidTr="00C67744">
        <w:trPr>
          <w:trHeight w:val="396"/>
        </w:trPr>
        <w:tc>
          <w:tcPr>
            <w:tcW w:w="2897" w:type="dxa"/>
            <w:shd w:val="clear" w:color="auto" w:fill="auto"/>
          </w:tcPr>
          <w:p w14:paraId="3D34FD1F" w14:textId="2BC22399" w:rsidR="006611B1" w:rsidRPr="00E944CC" w:rsidRDefault="005430C6" w:rsidP="00543C56">
            <w:pPr>
              <w:pStyle w:val="TF-TEXTOQUADRO"/>
              <w:rPr>
                <w:sz w:val="18"/>
                <w:szCs w:val="18"/>
              </w:rPr>
            </w:pPr>
            <w:r>
              <w:rPr>
                <w:sz w:val="18"/>
                <w:szCs w:val="18"/>
              </w:rPr>
              <w:t>Sistemas Operacionais compatíveis</w:t>
            </w:r>
          </w:p>
        </w:tc>
        <w:tc>
          <w:tcPr>
            <w:tcW w:w="2008" w:type="dxa"/>
            <w:shd w:val="clear" w:color="auto" w:fill="auto"/>
          </w:tcPr>
          <w:p w14:paraId="34DF6FBF" w14:textId="3BA18481" w:rsidR="006611B1" w:rsidRPr="00E944CC" w:rsidRDefault="005430C6" w:rsidP="00543C56">
            <w:pPr>
              <w:pStyle w:val="TF-TEXTOQUADRO"/>
              <w:rPr>
                <w:sz w:val="18"/>
                <w:szCs w:val="18"/>
              </w:rPr>
            </w:pPr>
            <w:r>
              <w:rPr>
                <w:sz w:val="18"/>
                <w:szCs w:val="18"/>
              </w:rPr>
              <w:t>Windows, MacOs, Linux</w:t>
            </w:r>
          </w:p>
        </w:tc>
        <w:tc>
          <w:tcPr>
            <w:tcW w:w="2007" w:type="dxa"/>
            <w:shd w:val="clear" w:color="auto" w:fill="auto"/>
          </w:tcPr>
          <w:p w14:paraId="7ACEB1EC" w14:textId="1334C1AE" w:rsidR="006611B1" w:rsidRPr="00E944CC" w:rsidRDefault="005430C6" w:rsidP="00543C56">
            <w:pPr>
              <w:pStyle w:val="TF-TEXTOQUADRO"/>
              <w:rPr>
                <w:sz w:val="18"/>
                <w:szCs w:val="18"/>
              </w:rPr>
            </w:pPr>
            <w:r>
              <w:rPr>
                <w:sz w:val="18"/>
                <w:szCs w:val="18"/>
              </w:rPr>
              <w:t>Windows, MacOs, Linux</w:t>
            </w:r>
          </w:p>
        </w:tc>
        <w:tc>
          <w:tcPr>
            <w:tcW w:w="2140" w:type="dxa"/>
            <w:shd w:val="clear" w:color="auto" w:fill="auto"/>
          </w:tcPr>
          <w:p w14:paraId="668CAC22" w14:textId="60929814" w:rsidR="006611B1" w:rsidRPr="00E944CC" w:rsidRDefault="005430C6" w:rsidP="00543C56">
            <w:pPr>
              <w:pStyle w:val="TF-TEXTOQUADRO"/>
              <w:rPr>
                <w:sz w:val="18"/>
                <w:szCs w:val="18"/>
              </w:rPr>
            </w:pPr>
            <w:r>
              <w:rPr>
                <w:sz w:val="18"/>
                <w:szCs w:val="18"/>
              </w:rPr>
              <w:t>Linux</w:t>
            </w:r>
          </w:p>
        </w:tc>
      </w:tr>
      <w:tr w:rsidR="006611B1" w14:paraId="02D51611" w14:textId="77777777" w:rsidTr="00C67744">
        <w:trPr>
          <w:trHeight w:val="190"/>
        </w:trPr>
        <w:tc>
          <w:tcPr>
            <w:tcW w:w="2897" w:type="dxa"/>
            <w:shd w:val="clear" w:color="auto" w:fill="auto"/>
          </w:tcPr>
          <w:p w14:paraId="51F3716F" w14:textId="77777777" w:rsidR="006611B1" w:rsidRPr="00E944CC" w:rsidRDefault="006611B1" w:rsidP="00543C56">
            <w:pPr>
              <w:pStyle w:val="TF-TEXTOQUADRO"/>
              <w:rPr>
                <w:sz w:val="18"/>
                <w:szCs w:val="18"/>
              </w:rPr>
            </w:pPr>
            <w:r w:rsidRPr="00E944CC">
              <w:rPr>
                <w:sz w:val="18"/>
                <w:szCs w:val="18"/>
              </w:rPr>
              <w:t>Ferramentas</w:t>
            </w:r>
          </w:p>
        </w:tc>
        <w:tc>
          <w:tcPr>
            <w:tcW w:w="2008" w:type="dxa"/>
            <w:shd w:val="clear" w:color="auto" w:fill="auto"/>
          </w:tcPr>
          <w:p w14:paraId="03537F6D" w14:textId="77777777" w:rsidR="006611B1" w:rsidRPr="00E944CC" w:rsidRDefault="006611B1" w:rsidP="00543C56">
            <w:pPr>
              <w:pStyle w:val="TF-TEXTOQUADRO"/>
              <w:rPr>
                <w:sz w:val="18"/>
                <w:szCs w:val="18"/>
              </w:rPr>
            </w:pPr>
            <w:r w:rsidRPr="00E944CC">
              <w:rPr>
                <w:sz w:val="18"/>
                <w:szCs w:val="18"/>
              </w:rPr>
              <w:t>PowerAPI</w:t>
            </w:r>
          </w:p>
        </w:tc>
        <w:tc>
          <w:tcPr>
            <w:tcW w:w="2007" w:type="dxa"/>
            <w:shd w:val="clear" w:color="auto" w:fill="auto"/>
          </w:tcPr>
          <w:p w14:paraId="354C32BE" w14:textId="77777777" w:rsidR="006611B1" w:rsidRPr="00E944CC" w:rsidRDefault="006611B1" w:rsidP="00543C56">
            <w:pPr>
              <w:pStyle w:val="TF-TEXTOQUADRO"/>
              <w:rPr>
                <w:sz w:val="18"/>
                <w:szCs w:val="18"/>
              </w:rPr>
            </w:pPr>
            <w:r w:rsidRPr="00E944CC">
              <w:rPr>
                <w:sz w:val="18"/>
                <w:szCs w:val="18"/>
              </w:rPr>
              <w:t xml:space="preserve">SpyMon e KerMon </w:t>
            </w:r>
          </w:p>
        </w:tc>
        <w:tc>
          <w:tcPr>
            <w:tcW w:w="2140" w:type="dxa"/>
            <w:shd w:val="clear" w:color="auto" w:fill="auto"/>
          </w:tcPr>
          <w:p w14:paraId="47437B11" w14:textId="77777777" w:rsidR="006611B1" w:rsidRPr="00E944CC" w:rsidRDefault="006611B1" w:rsidP="00543C56">
            <w:pPr>
              <w:pStyle w:val="TF-TEXTOQUADRO"/>
              <w:rPr>
                <w:sz w:val="18"/>
                <w:szCs w:val="18"/>
              </w:rPr>
            </w:pPr>
            <w:r w:rsidRPr="00E944CC">
              <w:rPr>
                <w:sz w:val="18"/>
                <w:szCs w:val="18"/>
              </w:rPr>
              <w:t>Smon e Intel Ralp.</w:t>
            </w:r>
          </w:p>
        </w:tc>
      </w:tr>
      <w:tr w:rsidR="006611B1" w14:paraId="78CFFED4" w14:textId="77777777" w:rsidTr="00C67744">
        <w:trPr>
          <w:trHeight w:val="998"/>
        </w:trPr>
        <w:tc>
          <w:tcPr>
            <w:tcW w:w="2897" w:type="dxa"/>
            <w:shd w:val="clear" w:color="auto" w:fill="auto"/>
          </w:tcPr>
          <w:p w14:paraId="43BC4A51" w14:textId="77777777" w:rsidR="006611B1" w:rsidRPr="00E944CC" w:rsidRDefault="006611B1" w:rsidP="00543C56">
            <w:pPr>
              <w:pStyle w:val="TF-TEXTOQUADRO"/>
              <w:rPr>
                <w:sz w:val="18"/>
                <w:szCs w:val="18"/>
              </w:rPr>
            </w:pPr>
            <w:r w:rsidRPr="00E944CC">
              <w:rPr>
                <w:sz w:val="18"/>
                <w:szCs w:val="18"/>
              </w:rPr>
              <w:t>Metodologias</w:t>
            </w:r>
          </w:p>
        </w:tc>
        <w:tc>
          <w:tcPr>
            <w:tcW w:w="2008" w:type="dxa"/>
            <w:shd w:val="clear" w:color="auto" w:fill="auto"/>
          </w:tcPr>
          <w:p w14:paraId="297BCB7D" w14:textId="77777777" w:rsidR="006611B1" w:rsidRPr="00E944CC" w:rsidRDefault="006611B1" w:rsidP="00543C56">
            <w:pPr>
              <w:pStyle w:val="TF-TEXTOQUADRO"/>
              <w:rPr>
                <w:sz w:val="18"/>
                <w:szCs w:val="18"/>
              </w:rPr>
            </w:pPr>
            <w:r w:rsidRPr="00E944CC">
              <w:rPr>
                <w:sz w:val="18"/>
                <w:szCs w:val="18"/>
              </w:rPr>
              <w:t>Perfilamento detalhado, monitoramento em tempo real, modelagem empírica.</w:t>
            </w:r>
          </w:p>
        </w:tc>
        <w:tc>
          <w:tcPr>
            <w:tcW w:w="2007" w:type="dxa"/>
            <w:shd w:val="clear" w:color="auto" w:fill="auto"/>
          </w:tcPr>
          <w:p w14:paraId="0D3A3E86" w14:textId="77777777" w:rsidR="006611B1" w:rsidRPr="00E944CC" w:rsidRDefault="006611B1" w:rsidP="00543C56">
            <w:pPr>
              <w:pStyle w:val="TF-TEXTOQUADRO"/>
              <w:rPr>
                <w:sz w:val="18"/>
                <w:szCs w:val="18"/>
              </w:rPr>
            </w:pPr>
            <w:r w:rsidRPr="00E944CC">
              <w:rPr>
                <w:sz w:val="18"/>
                <w:szCs w:val="18"/>
              </w:rPr>
              <w:t>Medição de desempenho de hardware (HPMCs) e visualização no Cache-Aware Roofline.</w:t>
            </w:r>
          </w:p>
        </w:tc>
        <w:tc>
          <w:tcPr>
            <w:tcW w:w="2140" w:type="dxa"/>
            <w:shd w:val="clear" w:color="auto" w:fill="auto"/>
          </w:tcPr>
          <w:p w14:paraId="0E7D526E" w14:textId="77777777" w:rsidR="006611B1" w:rsidRPr="00E944CC" w:rsidRDefault="006611B1" w:rsidP="00543C56">
            <w:pPr>
              <w:pStyle w:val="TF-TEXTOQUADRO"/>
              <w:rPr>
                <w:sz w:val="18"/>
                <w:szCs w:val="18"/>
              </w:rPr>
            </w:pPr>
            <w:r w:rsidRPr="00E944CC">
              <w:rPr>
                <w:sz w:val="18"/>
                <w:szCs w:val="18"/>
              </w:rPr>
              <w:t>Modelo Roofline Consciente de Cache (CARM), rastreamento de chamadas de função.</w:t>
            </w:r>
          </w:p>
        </w:tc>
      </w:tr>
      <w:tr w:rsidR="003065BB" w14:paraId="4E8F9370" w14:textId="77777777" w:rsidTr="00C67744">
        <w:trPr>
          <w:trHeight w:val="190"/>
        </w:trPr>
        <w:tc>
          <w:tcPr>
            <w:tcW w:w="2897" w:type="dxa"/>
            <w:shd w:val="clear" w:color="auto" w:fill="auto"/>
          </w:tcPr>
          <w:p w14:paraId="5E70060C" w14:textId="01BB04A0" w:rsidR="003065BB" w:rsidRPr="00E944CC" w:rsidRDefault="003065BB" w:rsidP="003065BB">
            <w:pPr>
              <w:pStyle w:val="TF-TEXTOQUADRO"/>
              <w:rPr>
                <w:sz w:val="18"/>
                <w:szCs w:val="18"/>
              </w:rPr>
            </w:pPr>
            <w:r w:rsidRPr="006A44BE">
              <w:rPr>
                <w:sz w:val="18"/>
                <w:szCs w:val="18"/>
              </w:rPr>
              <w:t>Utiliza mais de um software</w:t>
            </w:r>
          </w:p>
        </w:tc>
        <w:tc>
          <w:tcPr>
            <w:tcW w:w="2008" w:type="dxa"/>
            <w:shd w:val="clear" w:color="auto" w:fill="auto"/>
          </w:tcPr>
          <w:p w14:paraId="0AA4DE18" w14:textId="5236EAE5" w:rsidR="003065BB" w:rsidRPr="00E944CC" w:rsidRDefault="003065BB" w:rsidP="003065BB">
            <w:pPr>
              <w:pStyle w:val="TF-TEXTOQUADRO"/>
              <w:rPr>
                <w:sz w:val="18"/>
                <w:szCs w:val="18"/>
              </w:rPr>
            </w:pPr>
            <w:r w:rsidRPr="00E944CC">
              <w:rPr>
                <w:sz w:val="18"/>
                <w:szCs w:val="18"/>
              </w:rPr>
              <w:t>Não</w:t>
            </w:r>
          </w:p>
        </w:tc>
        <w:tc>
          <w:tcPr>
            <w:tcW w:w="2007" w:type="dxa"/>
            <w:shd w:val="clear" w:color="auto" w:fill="auto"/>
          </w:tcPr>
          <w:p w14:paraId="71E8E920" w14:textId="2C1E7ECD" w:rsidR="003065BB" w:rsidRPr="00E944CC" w:rsidRDefault="003065BB" w:rsidP="003065BB">
            <w:pPr>
              <w:pStyle w:val="TF-TEXTOQUADRO"/>
              <w:rPr>
                <w:sz w:val="18"/>
                <w:szCs w:val="18"/>
              </w:rPr>
            </w:pPr>
            <w:r w:rsidRPr="00E944CC">
              <w:rPr>
                <w:sz w:val="18"/>
                <w:szCs w:val="18"/>
              </w:rPr>
              <w:t>Sim</w:t>
            </w:r>
          </w:p>
        </w:tc>
        <w:tc>
          <w:tcPr>
            <w:tcW w:w="2140" w:type="dxa"/>
            <w:shd w:val="clear" w:color="auto" w:fill="auto"/>
          </w:tcPr>
          <w:p w14:paraId="0F44697D" w14:textId="173CED05" w:rsidR="003065BB" w:rsidRPr="00E944CC" w:rsidRDefault="003065BB" w:rsidP="003065BB">
            <w:pPr>
              <w:pStyle w:val="TF-TEXTOQUADRO"/>
              <w:rPr>
                <w:sz w:val="18"/>
                <w:szCs w:val="18"/>
              </w:rPr>
            </w:pPr>
            <w:r w:rsidRPr="00E944CC">
              <w:rPr>
                <w:sz w:val="18"/>
                <w:szCs w:val="18"/>
              </w:rPr>
              <w:t>Sim</w:t>
            </w:r>
          </w:p>
        </w:tc>
      </w:tr>
    </w:tbl>
    <w:p w14:paraId="6F9E0EB7" w14:textId="499CA694" w:rsidR="006611B1" w:rsidRDefault="006611B1" w:rsidP="006611B1">
      <w:pPr>
        <w:pStyle w:val="TF-FONTE"/>
      </w:pPr>
      <w:r>
        <w:t xml:space="preserve">Fonte: </w:t>
      </w:r>
      <w:r w:rsidRPr="00E944CC">
        <w:t>elaborado</w:t>
      </w:r>
      <w:r>
        <w:t xml:space="preserve"> pelo autor.</w:t>
      </w:r>
    </w:p>
    <w:p w14:paraId="6E2CF08F" w14:textId="56FC038F" w:rsidR="006611B1" w:rsidRDefault="006611B1" w:rsidP="006611B1">
      <w:pPr>
        <w:pStyle w:val="TF-TEXTO"/>
      </w:pPr>
      <w:r>
        <w:t xml:space="preserve">Conforme pode ser analisado no Quadro 1, os trabalhos apresentados por </w:t>
      </w:r>
      <w:r w:rsidRPr="004003FA">
        <w:t xml:space="preserve">Noureddine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r w:rsidRPr="004003FA">
        <w:t xml:space="preserve">Noureddine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w:t>
      </w:r>
      <w:r w:rsidRPr="00194AA3">
        <w:t>gráfica</w:t>
      </w:r>
      <w:r>
        <w:t xml:space="preserve"> o consumo e possui uma maior assertividade no contexto de um processador mais atual, onde é possível medir o consumo em processadores </w:t>
      </w:r>
      <w:r w:rsidRPr="00E944CC">
        <w:rPr>
          <w:i/>
          <w:iCs/>
        </w:rPr>
        <w:t>multi-threading</w:t>
      </w:r>
      <w:r>
        <w:t>. As três abordagens apresentadas acima não possuem uma integração direta com a extração das informações até a apresentação dos dados finais para o usuário e necessitam que o usuário tenha um conhecimento prévio de hardware e funcionamento do Sistema Operacional (SO) para que consiga replicar os testes apresentados.</w:t>
      </w:r>
    </w:p>
    <w:p w14:paraId="1815DF21" w14:textId="765D40C7" w:rsidR="003065BB" w:rsidRDefault="003065BB" w:rsidP="006611B1">
      <w:pPr>
        <w:pStyle w:val="TF-TEXTO"/>
      </w:pPr>
      <w:r w:rsidRPr="003065BB">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 Além disso, a implementação de uma solução mais eficiente para medir o consumo de energia pode contribuir significativamente para o meio ambiente, ao promover a otimização do uso de recursos energéticos e reduzir o desperdício, favorecendo práticas mais sustentáveis na área de desenvolvimento de software.</w:t>
      </w:r>
    </w:p>
    <w:p w14:paraId="122D8111" w14:textId="2A7BCB08" w:rsidR="00552F81" w:rsidRDefault="00451B94" w:rsidP="0089715B">
      <w:pPr>
        <w:pStyle w:val="Ttulo2"/>
      </w:pPr>
      <w:r>
        <w:t>REQUISITOS PRINCIPAIS DO PROBLEMA A SER TRABALHADO</w:t>
      </w:r>
      <w:bookmarkEnd w:id="34"/>
      <w:bookmarkEnd w:id="35"/>
      <w:bookmarkEnd w:id="36"/>
      <w:bookmarkEnd w:id="37"/>
      <w:bookmarkEnd w:id="38"/>
      <w:bookmarkEnd w:id="39"/>
      <w:bookmarkEnd w:id="40"/>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E21DE3" w:rsidRDefault="004E03C8" w:rsidP="00E21DE3">
      <w:pPr>
        <w:pStyle w:val="TF-ALNEA"/>
        <w:numPr>
          <w:ilvl w:val="0"/>
          <w:numId w:val="10"/>
        </w:numPr>
      </w:pPr>
      <w:r w:rsidRPr="00E21DE3">
        <w:t>p</w:t>
      </w:r>
      <w:r w:rsidR="00773614" w:rsidRPr="00E21DE3">
        <w:t>ermitir que o usuário visualize o consumo de energia em software (RF);</w:t>
      </w:r>
    </w:p>
    <w:p w14:paraId="4FA75412" w14:textId="7DB849D4" w:rsidR="00773614" w:rsidRPr="00E21DE3" w:rsidRDefault="004E03C8" w:rsidP="00E21DE3">
      <w:pPr>
        <w:pStyle w:val="TF-ALNEA"/>
      </w:pPr>
      <w:r w:rsidRPr="00E21DE3">
        <w:t>p</w:t>
      </w:r>
      <w:r w:rsidR="00773614" w:rsidRPr="00E21DE3">
        <w:t>ermitir interação do usuário com o gráfico de consumo (RF);</w:t>
      </w:r>
    </w:p>
    <w:p w14:paraId="61510447" w14:textId="5B580AA4" w:rsidR="00773614" w:rsidRPr="00E21DE3" w:rsidRDefault="004E03C8" w:rsidP="00E21DE3">
      <w:pPr>
        <w:pStyle w:val="TF-ALNEA"/>
      </w:pPr>
      <w:r w:rsidRPr="00E21DE3">
        <w:t>p</w:t>
      </w:r>
      <w:r w:rsidR="00773614" w:rsidRPr="00E21DE3">
        <w:t>ermitir que o usuário visualize o tempo que foi feito o monitoramento (RF);</w:t>
      </w:r>
    </w:p>
    <w:p w14:paraId="7C1DEFC1" w14:textId="4F46A61C" w:rsidR="00773614" w:rsidRPr="00E21DE3" w:rsidRDefault="004E03C8" w:rsidP="00E21DE3">
      <w:pPr>
        <w:pStyle w:val="TF-ALNEA"/>
      </w:pPr>
      <w:r w:rsidRPr="00E21DE3">
        <w:t>p</w:t>
      </w:r>
      <w:r w:rsidR="00773614" w:rsidRPr="00E21DE3">
        <w:t>ermitir que o usuário visualize os aplicativos que foram medidos (RF)</w:t>
      </w:r>
      <w:r w:rsidR="006611B1" w:rsidRPr="00E21DE3">
        <w:t>;</w:t>
      </w:r>
    </w:p>
    <w:p w14:paraId="2383C8C2" w14:textId="7A017CE1" w:rsidR="00773614" w:rsidRPr="00E21DE3" w:rsidRDefault="004E03C8" w:rsidP="00E21DE3">
      <w:pPr>
        <w:pStyle w:val="TF-ALNEA"/>
      </w:pPr>
      <w:r w:rsidRPr="00E21DE3">
        <w:t>p</w:t>
      </w:r>
      <w:r w:rsidR="00773614" w:rsidRPr="00E21DE3">
        <w:t>ermitir o usuário visualizar o consumo do sistema operacional (RF)</w:t>
      </w:r>
      <w:r w:rsidR="006611B1" w:rsidRPr="00E21DE3">
        <w:t>;</w:t>
      </w:r>
    </w:p>
    <w:p w14:paraId="11B987E1" w14:textId="13F39773" w:rsidR="00773614" w:rsidRPr="00E21DE3" w:rsidRDefault="004E03C8" w:rsidP="00E21DE3">
      <w:pPr>
        <w:pStyle w:val="TF-ALNEA"/>
      </w:pPr>
      <w:r w:rsidRPr="00E21DE3">
        <w:t>s</w:t>
      </w:r>
      <w:r w:rsidR="00773614" w:rsidRPr="00E21DE3">
        <w:t>alvar os dados obtidos em um arquivo local (RNF);</w:t>
      </w:r>
    </w:p>
    <w:p w14:paraId="159E8E92" w14:textId="11E4BD80" w:rsidR="00773614" w:rsidRPr="00E21DE3" w:rsidRDefault="004E03C8" w:rsidP="00E21DE3">
      <w:pPr>
        <w:pStyle w:val="TF-ALNEA"/>
      </w:pPr>
      <w:r w:rsidRPr="00E21DE3">
        <w:t>s</w:t>
      </w:r>
      <w:r w:rsidR="00773614" w:rsidRPr="00E21DE3">
        <w:t xml:space="preserve">er desenvolvido para plataforma </w:t>
      </w:r>
      <w:r w:rsidR="007159E8" w:rsidRPr="00E21DE3">
        <w:t>MacOS</w:t>
      </w:r>
      <w:r w:rsidR="00773614" w:rsidRPr="00E21DE3">
        <w:t xml:space="preserve"> (RNF);</w:t>
      </w:r>
    </w:p>
    <w:p w14:paraId="7ED0239E" w14:textId="237BFCE6" w:rsidR="00773614" w:rsidRPr="00E21DE3" w:rsidRDefault="004E03C8" w:rsidP="00E21DE3">
      <w:pPr>
        <w:pStyle w:val="TF-ALNEA"/>
      </w:pPr>
      <w:r w:rsidRPr="00E21DE3">
        <w:t>s</w:t>
      </w:r>
      <w:r w:rsidR="00773614" w:rsidRPr="00E21DE3">
        <w:t>er desenvolvido na versão NET 9 (RNF);</w:t>
      </w:r>
    </w:p>
    <w:p w14:paraId="3E2C7D75" w14:textId="4D526066" w:rsidR="0089715B" w:rsidRPr="00E21DE3" w:rsidRDefault="004E03C8" w:rsidP="00E21DE3">
      <w:pPr>
        <w:pStyle w:val="TF-ALNEA"/>
      </w:pPr>
      <w:r w:rsidRPr="00E21DE3">
        <w:t>s</w:t>
      </w:r>
      <w:r w:rsidR="0089715B" w:rsidRPr="00E21DE3">
        <w:t>er utilizado na arquitetura</w:t>
      </w:r>
      <w:r w:rsidR="007159E8" w:rsidRPr="00E21DE3">
        <w:t xml:space="preserve"> ARM</w:t>
      </w:r>
      <w:r w:rsidR="0089715B" w:rsidRPr="00E21DE3">
        <w:t xml:space="preserve"> (RNF)</w:t>
      </w:r>
      <w:r w:rsidR="003065BB" w:rsidRPr="00E21DE3">
        <w:t>;</w:t>
      </w:r>
    </w:p>
    <w:p w14:paraId="5100D8D4" w14:textId="1A17C69B" w:rsidR="00552F81" w:rsidRPr="00E21DE3" w:rsidRDefault="003065BB" w:rsidP="00E21DE3">
      <w:pPr>
        <w:pStyle w:val="TF-ALNEA"/>
      </w:pPr>
      <w:r w:rsidRPr="00E21DE3">
        <w:t>utilizar o PowerApi para extração das informações (RNF).</w:t>
      </w:r>
    </w:p>
    <w:p w14:paraId="693E553B" w14:textId="269671E2" w:rsidR="00451B94" w:rsidRDefault="00451B94" w:rsidP="0089715B">
      <w:pPr>
        <w:pStyle w:val="Ttulo2"/>
      </w:pPr>
      <w:r>
        <w:t>METODOLOGIA</w:t>
      </w:r>
    </w:p>
    <w:p w14:paraId="65E8C6C2" w14:textId="2D7E5D00" w:rsidR="00930398" w:rsidRPr="003065BB" w:rsidRDefault="003065BB" w:rsidP="00C67744">
      <w:pPr>
        <w:pStyle w:val="TF-TEXTO"/>
      </w:pPr>
      <w:r>
        <w:t>O trabalho será desenvolvido observando as seguintes etapas:</w:t>
      </w:r>
    </w:p>
    <w:p w14:paraId="7FDFB7E3" w14:textId="20869808" w:rsidR="003E6DC4" w:rsidRPr="00E21DE3" w:rsidRDefault="005430C6" w:rsidP="00E21DE3">
      <w:pPr>
        <w:pStyle w:val="TF-ALNEA"/>
        <w:numPr>
          <w:ilvl w:val="0"/>
          <w:numId w:val="25"/>
        </w:numPr>
      </w:pPr>
      <w:r w:rsidRPr="00E21DE3">
        <w:t>levantamento bibliográfico</w:t>
      </w:r>
      <w:r w:rsidR="00930398" w:rsidRPr="00E21DE3">
        <w:t>: pesquisar e estudar sobre modelos matemáticos, coleta de dados do hardware e sistema operacional, e trabalhos correlatos</w:t>
      </w:r>
      <w:r w:rsidR="003E6DC4" w:rsidRPr="00E21DE3">
        <w:t>;</w:t>
      </w:r>
    </w:p>
    <w:p w14:paraId="57267F0F" w14:textId="70780E6C" w:rsidR="005430C6" w:rsidRPr="00E21DE3" w:rsidRDefault="00930398" w:rsidP="00E21DE3">
      <w:pPr>
        <w:pStyle w:val="TF-ALNEA"/>
      </w:pPr>
      <w:r w:rsidRPr="00E21DE3">
        <w:t>elicitação de requisitos: baseado no levantamento bibliográficos e nos objetivos do trabalho, reavaliar e/ou agregar novos requisitos;</w:t>
      </w:r>
    </w:p>
    <w:p w14:paraId="01B34843" w14:textId="2216C63B" w:rsidR="00C67744" w:rsidRPr="00E21DE3" w:rsidRDefault="00C67744" w:rsidP="00E21DE3">
      <w:pPr>
        <w:pStyle w:val="TF-ALNEA"/>
      </w:pPr>
      <w:r w:rsidRPr="00E21DE3">
        <w:t>estabelecimento de conexão com o PowerAPI: Este passo envolve o desenvolvimento de uma comunicação direta com a biblioteca PowerAPI;</w:t>
      </w:r>
    </w:p>
    <w:p w14:paraId="449E8882" w14:textId="77777777" w:rsidR="003E6DC4" w:rsidRPr="00E21DE3" w:rsidRDefault="003E6DC4" w:rsidP="00E21DE3">
      <w:pPr>
        <w:pStyle w:val="TF-ALNEA"/>
      </w:pPr>
      <w:r w:rsidRPr="00E21DE3">
        <w:lastRenderedPageBreak/>
        <w:t>limpeza de dados: após 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p>
    <w:p w14:paraId="10E7C59C" w14:textId="77777777" w:rsidR="003E6DC4" w:rsidRPr="00E21DE3" w:rsidRDefault="003E6DC4" w:rsidP="00E21DE3">
      <w:pPr>
        <w:pStyle w:val="TF-ALNEA"/>
      </w:pPr>
      <w:r w:rsidRPr="00E21DE3">
        <w:t>processamento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2694B81B" w14:textId="77777777" w:rsidR="003E6DC4" w:rsidRPr="00E21DE3" w:rsidRDefault="003E6DC4" w:rsidP="00E21DE3">
      <w:pPr>
        <w:pStyle w:val="TF-ALNEA"/>
      </w:pPr>
      <w:r w:rsidRPr="00E21DE3">
        <w:t>armazenamento de dados: uma rotina para armazenar os dados coletados deve ser desenvolvida para gravar os dados em um formato estruturado em arquivos locais;</w:t>
      </w:r>
    </w:p>
    <w:p w14:paraId="3267B3C2" w14:textId="77777777" w:rsidR="003E6DC4" w:rsidRPr="00E21DE3" w:rsidRDefault="003E6DC4" w:rsidP="00E21DE3">
      <w:pPr>
        <w:pStyle w:val="TF-ALNEA"/>
      </w:pPr>
      <w:r w:rsidRPr="00E21DE3">
        <w:t>validação de métricas: esta etapa envolve a comparação das métricas de consumo de energia obtidas com o custo real na tomada elétrica. Isso ajuda a verificar a precisão dos dados coletados e validar as medições de consumo de energia;</w:t>
      </w:r>
    </w:p>
    <w:p w14:paraId="4F67EC0C" w14:textId="77777777" w:rsidR="003E6DC4" w:rsidRPr="00E21DE3" w:rsidRDefault="003E6DC4" w:rsidP="00E21DE3">
      <w:pPr>
        <w:pStyle w:val="TF-ALNEA"/>
      </w:pPr>
      <w:r w:rsidRPr="00E21DE3">
        <w:t>interface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p>
    <w:p w14:paraId="3BE57F95" w14:textId="15530CB2" w:rsidR="00C67744" w:rsidRPr="00E21DE3" w:rsidRDefault="00C67744" w:rsidP="00E21DE3">
      <w:pPr>
        <w:pStyle w:val="TF-ALNEA"/>
      </w:pPr>
      <w:r w:rsidRPr="00E21DE3">
        <w:t>testes com usuário final: realizar testes com pessoas que não possui um grau de conhecimento técnico em computação muito elevado, para apresentar a efetividade da ferramenta.</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3"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4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C67744" w:rsidRPr="007E0D87" w14:paraId="2731B636" w14:textId="77777777" w:rsidTr="00C67744">
        <w:trPr>
          <w:jc w:val="center"/>
        </w:trPr>
        <w:tc>
          <w:tcPr>
            <w:tcW w:w="6171" w:type="dxa"/>
            <w:tcBorders>
              <w:left w:val="single" w:sz="4" w:space="0" w:color="auto"/>
            </w:tcBorders>
          </w:tcPr>
          <w:p w14:paraId="5E2E3797" w14:textId="33643BE5" w:rsidR="00C67744" w:rsidRDefault="00C67744" w:rsidP="00470C41">
            <w:pPr>
              <w:pStyle w:val="TF-TEXTOQUADRO"/>
            </w:pPr>
            <w:r>
              <w:t>levantamento bibliográfico</w:t>
            </w:r>
          </w:p>
        </w:tc>
        <w:tc>
          <w:tcPr>
            <w:tcW w:w="273" w:type="dxa"/>
            <w:tcBorders>
              <w:bottom w:val="single" w:sz="4" w:space="0" w:color="auto"/>
            </w:tcBorders>
            <w:shd w:val="clear" w:color="auto" w:fill="BFBFBF" w:themeFill="background1" w:themeFillShade="BF"/>
          </w:tcPr>
          <w:p w14:paraId="2E178654"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578922A0"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4302335C" w14:textId="77777777" w:rsidR="00C67744" w:rsidRPr="007E0D87" w:rsidRDefault="00C67744" w:rsidP="00470C41">
            <w:pPr>
              <w:pStyle w:val="TF-TEXTOQUADROCentralizado"/>
            </w:pPr>
          </w:p>
        </w:tc>
        <w:tc>
          <w:tcPr>
            <w:tcW w:w="284" w:type="dxa"/>
            <w:tcBorders>
              <w:bottom w:val="single" w:sz="4" w:space="0" w:color="auto"/>
            </w:tcBorders>
          </w:tcPr>
          <w:p w14:paraId="46792517" w14:textId="77777777" w:rsidR="00C67744" w:rsidRPr="007E0D87" w:rsidRDefault="00C67744" w:rsidP="00470C41">
            <w:pPr>
              <w:pStyle w:val="TF-TEXTOQUADROCentralizado"/>
            </w:pPr>
          </w:p>
        </w:tc>
        <w:tc>
          <w:tcPr>
            <w:tcW w:w="284" w:type="dxa"/>
            <w:tcBorders>
              <w:bottom w:val="single" w:sz="4" w:space="0" w:color="auto"/>
            </w:tcBorders>
          </w:tcPr>
          <w:p w14:paraId="3090C6F0" w14:textId="77777777" w:rsidR="00C67744" w:rsidRPr="007E0D87" w:rsidRDefault="00C67744" w:rsidP="00470C41">
            <w:pPr>
              <w:pStyle w:val="TF-TEXTOQUADROCentralizado"/>
            </w:pPr>
          </w:p>
        </w:tc>
        <w:tc>
          <w:tcPr>
            <w:tcW w:w="284" w:type="dxa"/>
            <w:tcBorders>
              <w:bottom w:val="single" w:sz="4" w:space="0" w:color="auto"/>
            </w:tcBorders>
          </w:tcPr>
          <w:p w14:paraId="3D2CA806" w14:textId="77777777" w:rsidR="00C67744" w:rsidRPr="007E0D87" w:rsidRDefault="00C67744" w:rsidP="00470C41">
            <w:pPr>
              <w:pStyle w:val="TF-TEXTOQUADROCentralizado"/>
            </w:pPr>
          </w:p>
        </w:tc>
        <w:tc>
          <w:tcPr>
            <w:tcW w:w="284" w:type="dxa"/>
            <w:tcBorders>
              <w:bottom w:val="single" w:sz="4" w:space="0" w:color="auto"/>
            </w:tcBorders>
          </w:tcPr>
          <w:p w14:paraId="7536C8EA" w14:textId="77777777" w:rsidR="00C67744" w:rsidRPr="007E0D87" w:rsidRDefault="00C67744" w:rsidP="00470C41">
            <w:pPr>
              <w:pStyle w:val="TF-TEXTOQUADROCentralizado"/>
            </w:pPr>
          </w:p>
        </w:tc>
        <w:tc>
          <w:tcPr>
            <w:tcW w:w="284" w:type="dxa"/>
            <w:tcBorders>
              <w:bottom w:val="single" w:sz="4" w:space="0" w:color="auto"/>
            </w:tcBorders>
          </w:tcPr>
          <w:p w14:paraId="51C6B7F0" w14:textId="77777777" w:rsidR="00C67744" w:rsidRPr="007E0D87" w:rsidRDefault="00C67744" w:rsidP="00470C41">
            <w:pPr>
              <w:pStyle w:val="TF-TEXTOQUADROCentralizado"/>
            </w:pPr>
          </w:p>
        </w:tc>
        <w:tc>
          <w:tcPr>
            <w:tcW w:w="284" w:type="dxa"/>
            <w:tcBorders>
              <w:bottom w:val="single" w:sz="4" w:space="0" w:color="auto"/>
            </w:tcBorders>
          </w:tcPr>
          <w:p w14:paraId="4F8B407D" w14:textId="77777777" w:rsidR="00C67744" w:rsidRPr="007E0D87" w:rsidRDefault="00C67744" w:rsidP="00470C41">
            <w:pPr>
              <w:pStyle w:val="TF-TEXTOQUADROCentralizado"/>
            </w:pPr>
          </w:p>
        </w:tc>
        <w:tc>
          <w:tcPr>
            <w:tcW w:w="289" w:type="dxa"/>
          </w:tcPr>
          <w:p w14:paraId="2C35CE22" w14:textId="77777777" w:rsidR="00C67744" w:rsidRPr="007E0D87" w:rsidRDefault="00C67744" w:rsidP="00470C41">
            <w:pPr>
              <w:pStyle w:val="TF-TEXTOQUADROCentralizado"/>
            </w:pPr>
          </w:p>
        </w:tc>
      </w:tr>
      <w:tr w:rsidR="00C67744" w:rsidRPr="007E0D87" w14:paraId="20B68DB8" w14:textId="77777777" w:rsidTr="00C67744">
        <w:trPr>
          <w:jc w:val="center"/>
        </w:trPr>
        <w:tc>
          <w:tcPr>
            <w:tcW w:w="6171" w:type="dxa"/>
            <w:tcBorders>
              <w:left w:val="single" w:sz="4" w:space="0" w:color="auto"/>
            </w:tcBorders>
          </w:tcPr>
          <w:p w14:paraId="69A65F87" w14:textId="1C583FF7" w:rsidR="00C67744" w:rsidRDefault="00C67744" w:rsidP="00470C41">
            <w:pPr>
              <w:pStyle w:val="TF-TEXTOQUADRO"/>
            </w:pPr>
            <w:r>
              <w:t>elicitação de requisitos</w:t>
            </w:r>
          </w:p>
        </w:tc>
        <w:tc>
          <w:tcPr>
            <w:tcW w:w="273" w:type="dxa"/>
            <w:tcBorders>
              <w:bottom w:val="single" w:sz="4" w:space="0" w:color="auto"/>
            </w:tcBorders>
            <w:shd w:val="clear" w:color="auto" w:fill="auto"/>
          </w:tcPr>
          <w:p w14:paraId="2EABAFDC"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0B866165"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3D530455" w14:textId="77777777" w:rsidR="00C67744" w:rsidRPr="007E0D87" w:rsidRDefault="00C67744" w:rsidP="00470C41">
            <w:pPr>
              <w:pStyle w:val="TF-TEXTOQUADROCentralizado"/>
            </w:pPr>
          </w:p>
        </w:tc>
        <w:tc>
          <w:tcPr>
            <w:tcW w:w="284" w:type="dxa"/>
            <w:tcBorders>
              <w:bottom w:val="single" w:sz="4" w:space="0" w:color="auto"/>
            </w:tcBorders>
          </w:tcPr>
          <w:p w14:paraId="34DA03E7" w14:textId="77777777" w:rsidR="00C67744" w:rsidRPr="007E0D87" w:rsidRDefault="00C67744" w:rsidP="00470C41">
            <w:pPr>
              <w:pStyle w:val="TF-TEXTOQUADROCentralizado"/>
            </w:pPr>
          </w:p>
        </w:tc>
        <w:tc>
          <w:tcPr>
            <w:tcW w:w="284" w:type="dxa"/>
            <w:tcBorders>
              <w:bottom w:val="single" w:sz="4" w:space="0" w:color="auto"/>
            </w:tcBorders>
          </w:tcPr>
          <w:p w14:paraId="2AD47249" w14:textId="77777777" w:rsidR="00C67744" w:rsidRPr="007E0D87" w:rsidRDefault="00C67744" w:rsidP="00470C41">
            <w:pPr>
              <w:pStyle w:val="TF-TEXTOQUADROCentralizado"/>
            </w:pPr>
          </w:p>
        </w:tc>
        <w:tc>
          <w:tcPr>
            <w:tcW w:w="284" w:type="dxa"/>
            <w:tcBorders>
              <w:bottom w:val="single" w:sz="4" w:space="0" w:color="auto"/>
            </w:tcBorders>
          </w:tcPr>
          <w:p w14:paraId="33312B4B" w14:textId="77777777" w:rsidR="00C67744" w:rsidRPr="007E0D87" w:rsidRDefault="00C67744" w:rsidP="00470C41">
            <w:pPr>
              <w:pStyle w:val="TF-TEXTOQUADROCentralizado"/>
            </w:pPr>
          </w:p>
        </w:tc>
        <w:tc>
          <w:tcPr>
            <w:tcW w:w="284" w:type="dxa"/>
            <w:tcBorders>
              <w:bottom w:val="single" w:sz="4" w:space="0" w:color="auto"/>
            </w:tcBorders>
          </w:tcPr>
          <w:p w14:paraId="0056AEBF" w14:textId="77777777" w:rsidR="00C67744" w:rsidRPr="007E0D87" w:rsidRDefault="00C67744" w:rsidP="00470C41">
            <w:pPr>
              <w:pStyle w:val="TF-TEXTOQUADROCentralizado"/>
            </w:pPr>
          </w:p>
        </w:tc>
        <w:tc>
          <w:tcPr>
            <w:tcW w:w="284" w:type="dxa"/>
            <w:tcBorders>
              <w:bottom w:val="single" w:sz="4" w:space="0" w:color="auto"/>
            </w:tcBorders>
          </w:tcPr>
          <w:p w14:paraId="187A8857" w14:textId="77777777" w:rsidR="00C67744" w:rsidRPr="007E0D87" w:rsidRDefault="00C67744" w:rsidP="00470C41">
            <w:pPr>
              <w:pStyle w:val="TF-TEXTOQUADROCentralizado"/>
            </w:pPr>
          </w:p>
        </w:tc>
        <w:tc>
          <w:tcPr>
            <w:tcW w:w="284" w:type="dxa"/>
            <w:tcBorders>
              <w:bottom w:val="single" w:sz="4" w:space="0" w:color="auto"/>
            </w:tcBorders>
          </w:tcPr>
          <w:p w14:paraId="2FCD38DD" w14:textId="77777777" w:rsidR="00C67744" w:rsidRPr="007E0D87" w:rsidRDefault="00C67744" w:rsidP="00470C41">
            <w:pPr>
              <w:pStyle w:val="TF-TEXTOQUADROCentralizado"/>
            </w:pPr>
          </w:p>
        </w:tc>
        <w:tc>
          <w:tcPr>
            <w:tcW w:w="289" w:type="dxa"/>
          </w:tcPr>
          <w:p w14:paraId="6F0B5486" w14:textId="77777777" w:rsidR="00C67744" w:rsidRPr="007E0D87" w:rsidRDefault="00C67744" w:rsidP="00470C41">
            <w:pPr>
              <w:pStyle w:val="TF-TEXTOQUADROCentralizado"/>
            </w:pPr>
          </w:p>
        </w:tc>
      </w:tr>
      <w:tr w:rsidR="00451B94" w:rsidRPr="007E0D87" w14:paraId="5A083E15" w14:textId="77777777" w:rsidTr="00C6774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r w:rsidR="00960001">
              <w:t>PowerAPI</w:t>
            </w:r>
          </w:p>
        </w:tc>
        <w:tc>
          <w:tcPr>
            <w:tcW w:w="273" w:type="dxa"/>
            <w:tcBorders>
              <w:bottom w:val="single" w:sz="4" w:space="0" w:color="auto"/>
            </w:tcBorders>
            <w:shd w:val="clear" w:color="auto" w:fill="auto"/>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C67744">
        <w:trPr>
          <w:jc w:val="center"/>
        </w:trPr>
        <w:tc>
          <w:tcPr>
            <w:tcW w:w="6171" w:type="dxa"/>
            <w:tcBorders>
              <w:left w:val="single" w:sz="4" w:space="0" w:color="auto"/>
            </w:tcBorders>
          </w:tcPr>
          <w:p w14:paraId="1D93C996" w14:textId="12C23B98" w:rsidR="004F0A81" w:rsidRDefault="004F0A81" w:rsidP="00470C41">
            <w:pPr>
              <w:pStyle w:val="TF-TEXTOQUADRO"/>
            </w:pPr>
            <w:r>
              <w:t>interface com o usuário</w:t>
            </w:r>
          </w:p>
        </w:tc>
        <w:tc>
          <w:tcPr>
            <w:tcW w:w="273" w:type="dxa"/>
          </w:tcPr>
          <w:p w14:paraId="49A93DE8" w14:textId="77777777" w:rsidR="004F0A81" w:rsidRPr="007E0D87" w:rsidRDefault="004F0A81" w:rsidP="00470C41">
            <w:pPr>
              <w:pStyle w:val="TF-TEXTOQUADROCentralizado"/>
            </w:pPr>
          </w:p>
        </w:tc>
        <w:tc>
          <w:tcPr>
            <w:tcW w:w="284" w:type="dxa"/>
          </w:tcPr>
          <w:p w14:paraId="7CB8D2E1" w14:textId="77777777" w:rsidR="004F0A81" w:rsidRPr="007E0D87" w:rsidRDefault="004F0A81" w:rsidP="00470C41">
            <w:pPr>
              <w:pStyle w:val="TF-TEXTOQUADROCentralizado"/>
            </w:pPr>
          </w:p>
        </w:tc>
        <w:tc>
          <w:tcPr>
            <w:tcW w:w="284" w:type="dxa"/>
          </w:tcPr>
          <w:p w14:paraId="597F0DA1" w14:textId="77777777" w:rsidR="004F0A81" w:rsidRPr="007E0D87" w:rsidRDefault="004F0A81" w:rsidP="00470C41">
            <w:pPr>
              <w:pStyle w:val="TF-TEXTOQUADROCentralizado"/>
            </w:pPr>
          </w:p>
        </w:tc>
        <w:tc>
          <w:tcPr>
            <w:tcW w:w="284" w:type="dxa"/>
          </w:tcPr>
          <w:p w14:paraId="7A3AB81F" w14:textId="77777777" w:rsidR="004F0A81" w:rsidRPr="007E0D87" w:rsidRDefault="004F0A81" w:rsidP="00470C41">
            <w:pPr>
              <w:pStyle w:val="TF-TEXTOQUADROCentralizado"/>
            </w:pPr>
          </w:p>
        </w:tc>
        <w:tc>
          <w:tcPr>
            <w:tcW w:w="284" w:type="dxa"/>
          </w:tcPr>
          <w:p w14:paraId="39B666E9" w14:textId="77777777" w:rsidR="004F0A81" w:rsidRPr="007E0D87" w:rsidRDefault="004F0A81" w:rsidP="00470C41">
            <w:pPr>
              <w:pStyle w:val="TF-TEXTOQUADROCentralizado"/>
            </w:pPr>
          </w:p>
        </w:tc>
        <w:tc>
          <w:tcPr>
            <w:tcW w:w="284" w:type="dxa"/>
          </w:tcPr>
          <w:p w14:paraId="2596D6FB" w14:textId="77777777" w:rsidR="004F0A81" w:rsidRPr="007E0D87" w:rsidRDefault="004F0A81" w:rsidP="00470C41">
            <w:pPr>
              <w:pStyle w:val="TF-TEXTOQUADROCentralizado"/>
            </w:pPr>
          </w:p>
        </w:tc>
        <w:tc>
          <w:tcPr>
            <w:tcW w:w="284" w:type="dxa"/>
          </w:tcPr>
          <w:p w14:paraId="26C228F6" w14:textId="77777777" w:rsidR="004F0A81" w:rsidRPr="007E0D87" w:rsidRDefault="004F0A81" w:rsidP="00470C41">
            <w:pPr>
              <w:pStyle w:val="TF-TEXTOQUADROCentralizado"/>
            </w:pPr>
          </w:p>
        </w:tc>
        <w:tc>
          <w:tcPr>
            <w:tcW w:w="284" w:type="dxa"/>
            <w:shd w:val="clear" w:color="auto" w:fill="A6A6A6" w:themeFill="background1" w:themeFillShade="A6"/>
          </w:tcPr>
          <w:p w14:paraId="01AA2DAD" w14:textId="77777777" w:rsidR="004F0A81" w:rsidRPr="007E0D87" w:rsidRDefault="004F0A81" w:rsidP="00470C41">
            <w:pPr>
              <w:pStyle w:val="TF-TEXTOQUADROCentralizado"/>
            </w:pPr>
          </w:p>
        </w:tc>
        <w:tc>
          <w:tcPr>
            <w:tcW w:w="284" w:type="dxa"/>
            <w:shd w:val="clear" w:color="auto" w:fill="FFFFFF" w:themeFill="background1"/>
          </w:tcPr>
          <w:p w14:paraId="78A7042F" w14:textId="77777777" w:rsidR="004F0A81" w:rsidRPr="007E0D87" w:rsidRDefault="004F0A81" w:rsidP="00470C41">
            <w:pPr>
              <w:pStyle w:val="TF-TEXTOQUADROCentralizado"/>
            </w:pPr>
          </w:p>
        </w:tc>
        <w:tc>
          <w:tcPr>
            <w:tcW w:w="289" w:type="dxa"/>
          </w:tcPr>
          <w:p w14:paraId="3A588413" w14:textId="77777777" w:rsidR="004F0A81" w:rsidRPr="007E0D87" w:rsidRDefault="004F0A81" w:rsidP="00470C41">
            <w:pPr>
              <w:pStyle w:val="TF-TEXTOQUADROCentralizado"/>
            </w:pPr>
          </w:p>
        </w:tc>
      </w:tr>
      <w:tr w:rsidR="00C67744" w:rsidRPr="007E0D87" w14:paraId="45E8BD72" w14:textId="77777777" w:rsidTr="004F0A81">
        <w:trPr>
          <w:jc w:val="center"/>
        </w:trPr>
        <w:tc>
          <w:tcPr>
            <w:tcW w:w="6171" w:type="dxa"/>
            <w:tcBorders>
              <w:left w:val="single" w:sz="4" w:space="0" w:color="auto"/>
              <w:bottom w:val="single" w:sz="4" w:space="0" w:color="auto"/>
            </w:tcBorders>
          </w:tcPr>
          <w:p w14:paraId="449777A3" w14:textId="20E3C538" w:rsidR="00C67744" w:rsidRDefault="00C67744" w:rsidP="00470C41">
            <w:pPr>
              <w:pStyle w:val="TF-TEXTOQUADRO"/>
            </w:pPr>
            <w:r>
              <w:t>testes com usuário final</w:t>
            </w:r>
          </w:p>
        </w:tc>
        <w:tc>
          <w:tcPr>
            <w:tcW w:w="273" w:type="dxa"/>
            <w:tcBorders>
              <w:bottom w:val="single" w:sz="4" w:space="0" w:color="auto"/>
            </w:tcBorders>
          </w:tcPr>
          <w:p w14:paraId="01D5940A" w14:textId="77777777" w:rsidR="00C67744" w:rsidRPr="007E0D87" w:rsidRDefault="00C67744" w:rsidP="00470C41">
            <w:pPr>
              <w:pStyle w:val="TF-TEXTOQUADROCentralizado"/>
            </w:pPr>
          </w:p>
        </w:tc>
        <w:tc>
          <w:tcPr>
            <w:tcW w:w="284" w:type="dxa"/>
            <w:tcBorders>
              <w:bottom w:val="single" w:sz="4" w:space="0" w:color="auto"/>
            </w:tcBorders>
          </w:tcPr>
          <w:p w14:paraId="799D05B7" w14:textId="77777777" w:rsidR="00C67744" w:rsidRPr="007E0D87" w:rsidRDefault="00C67744" w:rsidP="00470C41">
            <w:pPr>
              <w:pStyle w:val="TF-TEXTOQUADROCentralizado"/>
            </w:pPr>
          </w:p>
        </w:tc>
        <w:tc>
          <w:tcPr>
            <w:tcW w:w="284" w:type="dxa"/>
            <w:tcBorders>
              <w:bottom w:val="single" w:sz="4" w:space="0" w:color="auto"/>
            </w:tcBorders>
          </w:tcPr>
          <w:p w14:paraId="17F145A1" w14:textId="77777777" w:rsidR="00C67744" w:rsidRPr="007E0D87" w:rsidRDefault="00C67744" w:rsidP="00470C41">
            <w:pPr>
              <w:pStyle w:val="TF-TEXTOQUADROCentralizado"/>
            </w:pPr>
          </w:p>
        </w:tc>
        <w:tc>
          <w:tcPr>
            <w:tcW w:w="284" w:type="dxa"/>
            <w:tcBorders>
              <w:bottom w:val="single" w:sz="4" w:space="0" w:color="auto"/>
            </w:tcBorders>
          </w:tcPr>
          <w:p w14:paraId="1E08FD8B" w14:textId="77777777" w:rsidR="00C67744" w:rsidRPr="007E0D87" w:rsidRDefault="00C67744" w:rsidP="00470C41">
            <w:pPr>
              <w:pStyle w:val="TF-TEXTOQUADROCentralizado"/>
            </w:pPr>
          </w:p>
        </w:tc>
        <w:tc>
          <w:tcPr>
            <w:tcW w:w="284" w:type="dxa"/>
            <w:tcBorders>
              <w:bottom w:val="single" w:sz="4" w:space="0" w:color="auto"/>
            </w:tcBorders>
          </w:tcPr>
          <w:p w14:paraId="59F37EFB" w14:textId="77777777" w:rsidR="00C67744" w:rsidRPr="007E0D87" w:rsidRDefault="00C67744" w:rsidP="00470C41">
            <w:pPr>
              <w:pStyle w:val="TF-TEXTOQUADROCentralizado"/>
            </w:pPr>
          </w:p>
        </w:tc>
        <w:tc>
          <w:tcPr>
            <w:tcW w:w="284" w:type="dxa"/>
            <w:tcBorders>
              <w:bottom w:val="single" w:sz="4" w:space="0" w:color="auto"/>
            </w:tcBorders>
          </w:tcPr>
          <w:p w14:paraId="6D5B59F1" w14:textId="77777777" w:rsidR="00C67744" w:rsidRPr="007E0D87" w:rsidRDefault="00C67744" w:rsidP="00470C41">
            <w:pPr>
              <w:pStyle w:val="TF-TEXTOQUADROCentralizado"/>
            </w:pPr>
          </w:p>
        </w:tc>
        <w:tc>
          <w:tcPr>
            <w:tcW w:w="284" w:type="dxa"/>
            <w:tcBorders>
              <w:bottom w:val="single" w:sz="4" w:space="0" w:color="auto"/>
            </w:tcBorders>
          </w:tcPr>
          <w:p w14:paraId="64966EEE" w14:textId="77777777" w:rsidR="00C67744" w:rsidRPr="007E0D87" w:rsidRDefault="00C67744" w:rsidP="00470C41">
            <w:pPr>
              <w:pStyle w:val="TF-TEXTOQUADROCentralizado"/>
            </w:pPr>
          </w:p>
        </w:tc>
        <w:tc>
          <w:tcPr>
            <w:tcW w:w="284" w:type="dxa"/>
            <w:tcBorders>
              <w:bottom w:val="single" w:sz="4" w:space="0" w:color="auto"/>
            </w:tcBorders>
          </w:tcPr>
          <w:p w14:paraId="7A2A8E61"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4DA50AFC" w14:textId="77777777" w:rsidR="00C67744" w:rsidRPr="007E0D87" w:rsidRDefault="00C67744" w:rsidP="00470C41">
            <w:pPr>
              <w:pStyle w:val="TF-TEXTOQUADROCentralizado"/>
            </w:pPr>
          </w:p>
        </w:tc>
        <w:tc>
          <w:tcPr>
            <w:tcW w:w="289" w:type="dxa"/>
            <w:tcBorders>
              <w:bottom w:val="single" w:sz="4" w:space="0" w:color="auto"/>
            </w:tcBorders>
          </w:tcPr>
          <w:p w14:paraId="4FA34707" w14:textId="77777777" w:rsidR="00C67744" w:rsidRPr="007E0D87" w:rsidRDefault="00C67744"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877A9E7" w14:textId="77777777" w:rsidR="003E6DC4" w:rsidRDefault="003E6DC4" w:rsidP="003E6DC4">
      <w:pPr>
        <w:pStyle w:val="TF-TEXTO"/>
      </w:pPr>
      <w:bookmarkStart w:id="44" w:name="_Hlk169519577"/>
      <w:bookmarkStart w:id="45" w:name="_Toc351015602"/>
      <w:bookmarkEnd w:id="27"/>
      <w:bookmarkEnd w:id="28"/>
      <w:bookmarkEnd w:id="29"/>
      <w:bookmarkEnd w:id="30"/>
      <w:bookmarkEnd w:id="31"/>
      <w:bookmarkEnd w:id="32"/>
      <w:bookmarkEnd w:id="33"/>
      <w:r>
        <w:t>Esta seção discorre sobre os assuntos que fundamentarão o estudo a ser realizado, no caso Monitoramento Energético (ME), Modelos de Energia (ME) e PowerAPI.</w:t>
      </w:r>
    </w:p>
    <w:p w14:paraId="5F11140A" w14:textId="736CCBBF" w:rsidR="009F51D6" w:rsidRDefault="009F51D6" w:rsidP="009F51D6">
      <w:pPr>
        <w:pStyle w:val="Ttulo2"/>
      </w:pPr>
      <w:r w:rsidRPr="009F51D6">
        <w:t xml:space="preserve"> </w:t>
      </w:r>
      <w:r>
        <w:t>Monitoramento energético</w:t>
      </w:r>
    </w:p>
    <w:p w14:paraId="147DDF92" w14:textId="39DBEDDB" w:rsidR="0088409F" w:rsidRPr="0088409F" w:rsidRDefault="0088409F" w:rsidP="0088409F">
      <w:pPr>
        <w:pStyle w:val="TF-TEXTO"/>
      </w:pPr>
      <w:r w:rsidRPr="0088409F">
        <w:t>O Monitoramento de Energia (ME) é essencial para compreender e otimizar o consumo de energia em sistemas computacionais. Segundo Silva, Brito e Filho (2013), o ME utiliza instrumentos que, por meio de amostragem, gráficos e dados, fornecem valores numéricos das grandezas monitoradas, permitindo um controle preciso do consumo energético.</w:t>
      </w:r>
    </w:p>
    <w:p w14:paraId="41B3E940" w14:textId="77777777" w:rsidR="0088409F" w:rsidRPr="0088409F" w:rsidRDefault="0088409F" w:rsidP="0088409F">
      <w:pPr>
        <w:pStyle w:val="TF-TEXTO"/>
        <w:rPr>
          <w:caps/>
          <w:color w:val="000000"/>
        </w:rPr>
      </w:pPr>
      <w:r w:rsidRPr="0088409F">
        <w:t xml:space="preserve">A implementação do Monitoramento de Energia não apenas quantifica o consumo, mas também identifica oportunidades para melhorias na eficiência energética. Os dados obtidos por meio do ME são cruciais para avaliar o desempenho ao longo do tempo e ajustar estratégias de otimização, conforme destacado por Silva, Brito e Filho (2013), contribuindo para práticas mais sustentáveis no ambiente computacional. </w:t>
      </w:r>
    </w:p>
    <w:p w14:paraId="3D87D268" w14:textId="021383CC" w:rsidR="009F51D6" w:rsidRPr="009F51D6" w:rsidRDefault="009F51D6" w:rsidP="0088409F">
      <w:pPr>
        <w:pStyle w:val="Ttulo2"/>
      </w:pPr>
      <w:r>
        <w:t>Modelos de energia</w:t>
      </w:r>
    </w:p>
    <w:p w14:paraId="06CA8193" w14:textId="1AFC4B6B" w:rsidR="00366A91" w:rsidRPr="0088409F" w:rsidRDefault="00366A91" w:rsidP="0088409F">
      <w:pPr>
        <w:pStyle w:val="TF-TEXTO"/>
      </w:pPr>
      <w:r w:rsidRPr="0088409F">
        <w:t>Segundo Noureddine et al. (2015), modelos de energia são representações matemáticas ou computacionais que estimam o consumo de energia em sistemas eletrônicos. Eles podem atuar em alto ou baixo nível de software e têm bastante aplicabilidade para identificar áreas de alto consumo de energia, otimizar recursos e desenvolver soluções mais eficientes do ponto de vista energético.</w:t>
      </w:r>
    </w:p>
    <w:p w14:paraId="16C81CCC" w14:textId="4B03080D" w:rsidR="00366A91" w:rsidRPr="0088409F" w:rsidRDefault="00366A91" w:rsidP="0088409F">
      <w:pPr>
        <w:pStyle w:val="TF-TEXTO"/>
      </w:pPr>
      <w:r w:rsidRPr="0088409F">
        <w:t>Noureddine et al. (2015) afirma que os modelos para entender como CPUs consomem energia em diferentes condições de carga e configurações de hardware, considerando (Dynamic Voltage and Frequency Scaling - DVFS), voltagem e frequência da CPU. Esses modelos oferecem insights precisos sobre consumo energético, essenciais para a gestão térmica, eficiência de refrigeração e estratégias de economia de energia em ambientes computacionais variados.</w:t>
      </w:r>
    </w:p>
    <w:p w14:paraId="7019C082" w14:textId="18B491A3" w:rsidR="009F51D6" w:rsidRDefault="009F51D6" w:rsidP="009F51D6">
      <w:pPr>
        <w:pStyle w:val="Ttulo2"/>
      </w:pPr>
      <w:r>
        <w:lastRenderedPageBreak/>
        <w:t>Powerapi</w:t>
      </w:r>
    </w:p>
    <w:bookmarkEnd w:id="44"/>
    <w:p w14:paraId="64CA4BE7" w14:textId="0E59D511" w:rsidR="0088409F" w:rsidRPr="0088409F" w:rsidRDefault="0088409F" w:rsidP="0088409F">
      <w:pPr>
        <w:pStyle w:val="TF-TEXTO"/>
      </w:pPr>
      <w:r w:rsidRPr="0088409F">
        <w:t>Noureddine et al. (2015) apresentam o PowerAPI como uma biblioteca de sistema que oferece uma interface de programação (API) para monitorar o consumo de energia de software em tempo real, com detalhamento por processo no sistema operacional. Essa ferramenta permite uma estimativa precisa do consumo de energia, oferecendo uma alternativa eficiente aos medidores de energia de hardware, com maior granularidade e facilidade de integração em ambientes de desenvolvimento modernos.</w:t>
      </w:r>
    </w:p>
    <w:p w14:paraId="55462D9B" w14:textId="77777777" w:rsidR="0088409F" w:rsidRPr="0088409F" w:rsidRDefault="0088409F" w:rsidP="0088409F">
      <w:pPr>
        <w:pStyle w:val="TF-TEXTO"/>
      </w:pPr>
      <w:r w:rsidRPr="0088409F">
        <w:t xml:space="preserve">Ao fornecer visibilidade detalhada do consumo de energia por processo, o PowerAPI capacita os desenvolvedores a identificar e mitigar ineficiências energéticas, tornando-se uma ferramenta valiosa para a otimização da eficiência energética em sistemas computacionais. Essa abordagem não apenas simplifica a análise de consumo de energia, mas também promove práticas sustentáveis e econômicas no desenvolvimento de software. </w:t>
      </w:r>
    </w:p>
    <w:p w14:paraId="25B86DE4" w14:textId="62B50322" w:rsidR="003C19AD" w:rsidRPr="00A11B31" w:rsidRDefault="00451B94" w:rsidP="0088409F">
      <w:pPr>
        <w:pStyle w:val="TF-refernciasbibliogrficasTTULO"/>
      </w:pPr>
      <w:r>
        <w:t>Referências</w:t>
      </w:r>
      <w:bookmarkEnd w:id="45"/>
    </w:p>
    <w:p w14:paraId="03875B74"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C41253">
        <w:rPr>
          <w:b/>
          <w:bCs/>
          <w:color w:val="000000"/>
          <w:sz w:val="18"/>
          <w:szCs w:val="18"/>
          <w:lang w:val="en-US"/>
        </w:rPr>
        <w:t>Monitoring Performance and Power for Application Characterization with the Cache-aware Roofline Model</w:t>
      </w:r>
      <w:r w:rsidRPr="00C41253">
        <w:rPr>
          <w:color w:val="000000"/>
          <w:sz w:val="18"/>
          <w:szCs w:val="18"/>
          <w:lang w:val="en-US"/>
        </w:rPr>
        <w:t xml:space="preserve">. </w:t>
      </w:r>
      <w:r w:rsidRPr="00A11B31">
        <w:rPr>
          <w:color w:val="000000"/>
          <w:sz w:val="18"/>
          <w:szCs w:val="18"/>
        </w:rPr>
        <w:t>2014. Disponível em: https://www.inesc-id.pt/ficheiros/publicacoes/9239.pdf. Acesso em: 15 de setembro de 2023.</w:t>
      </w:r>
    </w:p>
    <w:p w14:paraId="7ACC19E6"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14 de março de 2014. Disponível em: https://www.teses.usp.br/teses/disponiveis/18/18139/tde-22012013-112737/publico/DissertacaoMarianaMaiaDeMiranda.pdf. Acesso em: 15 de setembro de 2023.</w:t>
      </w:r>
    </w:p>
    <w:p w14:paraId="030A8591" w14:textId="77777777" w:rsidR="003E6DC4" w:rsidRPr="003D2C15" w:rsidRDefault="003E6DC4" w:rsidP="003E6DC4">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45B2CCA3" w14:textId="77777777" w:rsidR="003E6DC4" w:rsidRPr="00A11B31" w:rsidRDefault="003E6DC4" w:rsidP="003E6DC4">
      <w:pPr>
        <w:pStyle w:val="NormalWeb"/>
        <w:spacing w:before="120" w:beforeAutospacing="0" w:after="0" w:afterAutospacing="0"/>
        <w:rPr>
          <w:color w:val="000000"/>
          <w:sz w:val="18"/>
          <w:szCs w:val="18"/>
        </w:rPr>
      </w:pPr>
      <w:r w:rsidRPr="00C41253">
        <w:rPr>
          <w:color w:val="000000"/>
          <w:sz w:val="18"/>
          <w:szCs w:val="18"/>
          <w:lang w:val="en-US"/>
        </w:rPr>
        <w:t xml:space="preserve">NOUREDDINE Adel, ROUVOY Romain, SEINTURIER Lionel. </w:t>
      </w:r>
      <w:r w:rsidRPr="00C41253">
        <w:rPr>
          <w:b/>
          <w:bCs/>
          <w:color w:val="000000"/>
          <w:sz w:val="18"/>
          <w:szCs w:val="18"/>
          <w:lang w:val="en-US"/>
        </w:rPr>
        <w:t>Monitoring Energy Hotspots in Software</w:t>
      </w:r>
      <w:r w:rsidRPr="00C41253">
        <w:rPr>
          <w:color w:val="000000"/>
          <w:sz w:val="18"/>
          <w:szCs w:val="18"/>
          <w:lang w:val="en-US"/>
        </w:rPr>
        <w:t xml:space="preserve">. </w:t>
      </w:r>
      <w:r w:rsidRPr="00A11B31">
        <w:rPr>
          <w:color w:val="000000"/>
          <w:sz w:val="18"/>
          <w:szCs w:val="18"/>
        </w:rPr>
        <w:t>2015. Disponível em: https://inria.hal.science/hal-01069142/document. Acesso em: 23 de abril de 2024.</w:t>
      </w:r>
    </w:p>
    <w:p w14:paraId="7761758F" w14:textId="77777777" w:rsidR="003E6DC4" w:rsidRPr="00A11B31" w:rsidRDefault="003E6DC4" w:rsidP="003E6DC4">
      <w:pPr>
        <w:pStyle w:val="NormalWeb"/>
        <w:spacing w:before="120" w:beforeAutospacing="0" w:after="0" w:afterAutospacing="0"/>
        <w:rPr>
          <w:color w:val="000000"/>
          <w:sz w:val="18"/>
          <w:szCs w:val="18"/>
        </w:rPr>
      </w:pPr>
      <w:r w:rsidRPr="003D2858">
        <w:rPr>
          <w:color w:val="000000"/>
          <w:sz w:val="18"/>
          <w:szCs w:val="18"/>
        </w:rPr>
        <w:t xml:space="preserve">NOUREDDINE Adel, ROUVOY Romain, SEINTURIER Lionel. </w:t>
      </w:r>
      <w:r w:rsidRPr="00C41253">
        <w:rPr>
          <w:color w:val="000000"/>
          <w:sz w:val="18"/>
          <w:szCs w:val="18"/>
          <w:lang w:val="en-US"/>
        </w:rPr>
        <w:t xml:space="preserve">SchedMon: </w:t>
      </w:r>
      <w:r w:rsidRPr="00C41253">
        <w:rPr>
          <w:b/>
          <w:bCs/>
          <w:color w:val="000000"/>
          <w:sz w:val="18"/>
          <w:szCs w:val="18"/>
          <w:lang w:val="en-US"/>
        </w:rPr>
        <w:t>A Performance and Energy Monitoring Tool for Modern Multi-cores</w:t>
      </w:r>
      <w:r w:rsidRPr="00C41253">
        <w:rPr>
          <w:color w:val="000000"/>
          <w:sz w:val="18"/>
          <w:szCs w:val="18"/>
          <w:lang w:val="en-US"/>
        </w:rPr>
        <w:t xml:space="preserve">. </w:t>
      </w:r>
      <w:r w:rsidRPr="00A11B31">
        <w:rPr>
          <w:color w:val="000000"/>
          <w:sz w:val="18"/>
          <w:szCs w:val="18"/>
        </w:rPr>
        <w:t>2014. Disponível em: https://www.inesc-id.pt/ficheiros/publicacoes/10247.pdf. Acesso em: 23 de abril de 2024.</w:t>
      </w:r>
    </w:p>
    <w:p w14:paraId="70E7F8D1"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xml:space="preserve">. Artigo, p. </w:t>
      </w:r>
      <w:proofErr w:type="gramStart"/>
      <w:r w:rsidRPr="00A11B31">
        <w:rPr>
          <w:color w:val="000000"/>
          <w:sz w:val="18"/>
          <w:szCs w:val="18"/>
        </w:rPr>
        <w:t>12, 22 de maio de 2013</w:t>
      </w:r>
      <w:proofErr w:type="gramEnd"/>
      <w:r w:rsidRPr="00A11B31">
        <w:rPr>
          <w:color w:val="000000"/>
          <w:sz w:val="18"/>
          <w:szCs w:val="18"/>
        </w:rPr>
        <w:t>. Disponível em: https://sol.sbc.org.br/index.php/sbsi/article/view/5723. Acesso em: 22 de setembro de 2023.</w:t>
      </w:r>
    </w:p>
    <w:p w14:paraId="0E414C29"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32497639" w14:textId="4D1A7ECC" w:rsidR="00DB49F7" w:rsidRDefault="00DB49F7">
      <w:pPr>
        <w:keepNext w:val="0"/>
        <w:keepLines w:val="0"/>
        <w:rPr>
          <w:color w:val="000000"/>
          <w:sz w:val="18"/>
          <w:szCs w:val="18"/>
          <w:lang w:eastAsia="en-US"/>
        </w:rPr>
      </w:pPr>
      <w:r>
        <w:rPr>
          <w:color w:val="000000"/>
          <w:sz w:val="18"/>
          <w:szCs w:val="18"/>
        </w:rPr>
        <w:br w:type="page"/>
      </w:r>
    </w:p>
    <w:p w14:paraId="05F6F11A" w14:textId="77777777" w:rsidR="00DB49F7" w:rsidRPr="00320BFA" w:rsidRDefault="00DB49F7" w:rsidP="00DB49F7">
      <w:pPr>
        <w:pStyle w:val="TF-xAvalTTULO"/>
      </w:pPr>
      <w:r>
        <w:lastRenderedPageBreak/>
        <w:t>FORMULÁRIO  DE  avaliação BCC</w:t>
      </w:r>
      <w:r w:rsidRPr="00320BFA">
        <w:t xml:space="preserve"> – PROFESSOR TCC I</w:t>
      </w:r>
      <w:r>
        <w:t xml:space="preserve"> – projeto</w:t>
      </w:r>
    </w:p>
    <w:p w14:paraId="6D8C1C8D" w14:textId="77777777" w:rsidR="00DB49F7" w:rsidRDefault="00DB49F7" w:rsidP="00DB49F7">
      <w:pPr>
        <w:pStyle w:val="TF-xAvalLINHA"/>
      </w:pPr>
      <w:r w:rsidRPr="00320BFA">
        <w:t>Avaliador(a):</w:t>
      </w:r>
      <w:r w:rsidRPr="00320BFA">
        <w:tab/>
      </w:r>
      <w:r>
        <w:t>Dalton Solano dos Reis</w:t>
      </w:r>
    </w:p>
    <w:p w14:paraId="33305093" w14:textId="77777777" w:rsidR="00DB49F7" w:rsidRPr="00320BFA" w:rsidRDefault="00DB49F7" w:rsidP="00DB49F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DB49F7" w:rsidRPr="00320BFA" w14:paraId="6E6D805A"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F8FDAE9" w14:textId="77777777" w:rsidR="00DB49F7" w:rsidRPr="00320BFA" w:rsidRDefault="00DB49F7"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CCE0FBC" w14:textId="77777777" w:rsidR="00DB49F7" w:rsidRPr="00320BFA" w:rsidRDefault="00DB49F7"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83E7922" w14:textId="77777777" w:rsidR="00DB49F7" w:rsidRPr="00320BFA" w:rsidRDefault="00DB49F7"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FBA0564" w14:textId="77777777" w:rsidR="00DB49F7" w:rsidRPr="00320BFA" w:rsidRDefault="00DB49F7" w:rsidP="00532147">
            <w:pPr>
              <w:pStyle w:val="TF-xAvalITEMTABELA"/>
            </w:pPr>
            <w:r w:rsidRPr="00320BFA">
              <w:t>não atende</w:t>
            </w:r>
          </w:p>
        </w:tc>
      </w:tr>
      <w:tr w:rsidR="00DB49F7" w:rsidRPr="00320BFA" w14:paraId="603A6A56"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E1F148" w14:textId="77777777" w:rsidR="00DB49F7" w:rsidRPr="00320BFA" w:rsidRDefault="00DB49F7"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BF24945" w14:textId="77777777" w:rsidR="00DB49F7" w:rsidRPr="00821EE8" w:rsidRDefault="00DB49F7" w:rsidP="00DB49F7">
            <w:pPr>
              <w:pStyle w:val="TF-xAvalITEM"/>
              <w:numPr>
                <w:ilvl w:val="0"/>
                <w:numId w:val="12"/>
              </w:numPr>
            </w:pPr>
            <w:r w:rsidRPr="00821EE8">
              <w:t>INTRODUÇÃO</w:t>
            </w:r>
          </w:p>
          <w:p w14:paraId="48F1CE7B" w14:textId="77777777" w:rsidR="00DB49F7" w:rsidRPr="00821EE8" w:rsidRDefault="00DB49F7"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F8B2C9B" w14:textId="77777777" w:rsidR="00DB49F7" w:rsidRPr="00320BFA" w:rsidRDefault="00DB49F7"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93B340A" w14:textId="77777777" w:rsidR="00DB49F7" w:rsidRPr="00320BFA" w:rsidRDefault="00DB49F7"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F483588" w14:textId="77777777" w:rsidR="00DB49F7" w:rsidRPr="00320BFA" w:rsidRDefault="00DB49F7" w:rsidP="00532147">
            <w:pPr>
              <w:keepNext w:val="0"/>
              <w:keepLines w:val="0"/>
              <w:ind w:left="709" w:hanging="709"/>
              <w:jc w:val="center"/>
              <w:rPr>
                <w:sz w:val="18"/>
              </w:rPr>
            </w:pPr>
          </w:p>
        </w:tc>
      </w:tr>
      <w:tr w:rsidR="00DB49F7" w:rsidRPr="00320BFA" w14:paraId="6ED7F57B"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E4D78"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BEC179" w14:textId="77777777" w:rsidR="00DB49F7" w:rsidRPr="00821EE8" w:rsidRDefault="00DB49F7"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011005F"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74805F2"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18C8B1" w14:textId="77777777" w:rsidR="00DB49F7" w:rsidRPr="00320BFA" w:rsidRDefault="00DB49F7" w:rsidP="00532147">
            <w:pPr>
              <w:keepNext w:val="0"/>
              <w:keepLines w:val="0"/>
              <w:ind w:left="709" w:hanging="709"/>
              <w:jc w:val="center"/>
              <w:rPr>
                <w:sz w:val="18"/>
              </w:rPr>
            </w:pPr>
          </w:p>
        </w:tc>
      </w:tr>
      <w:tr w:rsidR="00DB49F7" w:rsidRPr="00320BFA" w14:paraId="3EF6BCA7"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F15EF3"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D48670" w14:textId="77777777" w:rsidR="00DB49F7" w:rsidRPr="00320BFA" w:rsidRDefault="00DB49F7" w:rsidP="00DB49F7">
            <w:pPr>
              <w:pStyle w:val="TF-xAvalITEM"/>
              <w:numPr>
                <w:ilvl w:val="0"/>
                <w:numId w:val="12"/>
              </w:numPr>
            </w:pPr>
            <w:r w:rsidRPr="00320BFA">
              <w:t>OBJETIVOS</w:t>
            </w:r>
          </w:p>
          <w:p w14:paraId="773661C2" w14:textId="77777777" w:rsidR="00DB49F7" w:rsidRPr="00320BFA" w:rsidRDefault="00DB49F7"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C513EF7"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3E994B9"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2FB54F3" w14:textId="77777777" w:rsidR="00DB49F7" w:rsidRPr="00320BFA" w:rsidRDefault="00DB49F7" w:rsidP="00532147">
            <w:pPr>
              <w:keepNext w:val="0"/>
              <w:keepLines w:val="0"/>
              <w:ind w:left="709" w:hanging="709"/>
              <w:jc w:val="center"/>
              <w:rPr>
                <w:sz w:val="18"/>
              </w:rPr>
            </w:pPr>
          </w:p>
        </w:tc>
      </w:tr>
      <w:tr w:rsidR="00DB49F7" w:rsidRPr="00320BFA" w14:paraId="12FA8570"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B02C5C"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A28927" w14:textId="77777777" w:rsidR="00DB49F7" w:rsidRPr="00320BFA" w:rsidRDefault="00DB49F7"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D74A52A"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EF109CF"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1223F7" w14:textId="77777777" w:rsidR="00DB49F7" w:rsidRPr="00320BFA" w:rsidRDefault="00DB49F7" w:rsidP="00532147">
            <w:pPr>
              <w:keepNext w:val="0"/>
              <w:keepLines w:val="0"/>
              <w:ind w:left="709" w:hanging="709"/>
              <w:jc w:val="center"/>
              <w:rPr>
                <w:sz w:val="18"/>
              </w:rPr>
            </w:pPr>
          </w:p>
        </w:tc>
      </w:tr>
      <w:tr w:rsidR="00DB49F7" w:rsidRPr="00320BFA" w14:paraId="2CF8F8E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FDDD0D6"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A16F97" w14:textId="77777777" w:rsidR="00DB49F7" w:rsidRPr="00EE20C1" w:rsidRDefault="00DB49F7" w:rsidP="00DB49F7">
            <w:pPr>
              <w:pStyle w:val="TF-xAvalITEM"/>
              <w:numPr>
                <w:ilvl w:val="0"/>
                <w:numId w:val="12"/>
              </w:numPr>
            </w:pPr>
            <w:r w:rsidRPr="00EE20C1">
              <w:t>JUSTIFICATIVA</w:t>
            </w:r>
          </w:p>
          <w:p w14:paraId="2B42E97F" w14:textId="77777777" w:rsidR="00DB49F7" w:rsidRPr="00EE20C1" w:rsidRDefault="00DB49F7"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104675B"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FDED11"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7C8B4F" w14:textId="77777777" w:rsidR="00DB49F7" w:rsidRPr="00320BFA" w:rsidRDefault="00DB49F7" w:rsidP="00532147">
            <w:pPr>
              <w:keepNext w:val="0"/>
              <w:keepLines w:val="0"/>
              <w:ind w:left="709" w:hanging="709"/>
              <w:jc w:val="center"/>
              <w:rPr>
                <w:sz w:val="18"/>
              </w:rPr>
            </w:pPr>
          </w:p>
        </w:tc>
      </w:tr>
      <w:tr w:rsidR="00DB49F7" w:rsidRPr="00320BFA" w14:paraId="33639C20"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721115"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0637EF" w14:textId="77777777" w:rsidR="00DB49F7" w:rsidRPr="00EE20C1" w:rsidRDefault="00DB49F7"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69C957B"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1F585D"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8DC8F8" w14:textId="77777777" w:rsidR="00DB49F7" w:rsidRPr="00320BFA" w:rsidRDefault="00DB49F7" w:rsidP="00532147">
            <w:pPr>
              <w:keepNext w:val="0"/>
              <w:keepLines w:val="0"/>
              <w:ind w:left="709" w:hanging="709"/>
              <w:jc w:val="center"/>
              <w:rPr>
                <w:sz w:val="18"/>
              </w:rPr>
            </w:pPr>
          </w:p>
        </w:tc>
      </w:tr>
      <w:tr w:rsidR="00DB49F7" w:rsidRPr="00320BFA" w14:paraId="33C0823D"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693CC9"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4DB798" w14:textId="77777777" w:rsidR="00DB49F7" w:rsidRPr="00320BFA" w:rsidRDefault="00DB49F7" w:rsidP="00DB49F7">
            <w:pPr>
              <w:pStyle w:val="TF-xAvalITEM"/>
              <w:numPr>
                <w:ilvl w:val="0"/>
                <w:numId w:val="12"/>
              </w:numPr>
            </w:pPr>
            <w:r w:rsidRPr="00320BFA">
              <w:t>METODOLOGIA</w:t>
            </w:r>
          </w:p>
          <w:p w14:paraId="6789347B" w14:textId="77777777" w:rsidR="00DB49F7" w:rsidRPr="00320BFA" w:rsidRDefault="00DB49F7"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5AF52F7"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20E8003"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51A200" w14:textId="77777777" w:rsidR="00DB49F7" w:rsidRPr="00320BFA" w:rsidRDefault="00DB49F7" w:rsidP="00532147">
            <w:pPr>
              <w:keepNext w:val="0"/>
              <w:keepLines w:val="0"/>
              <w:ind w:left="709" w:hanging="709"/>
              <w:jc w:val="center"/>
              <w:rPr>
                <w:sz w:val="18"/>
              </w:rPr>
            </w:pPr>
          </w:p>
        </w:tc>
      </w:tr>
      <w:tr w:rsidR="00DB49F7" w:rsidRPr="00320BFA" w14:paraId="2F1D1458"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B513D63"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ACE6E3" w14:textId="77777777" w:rsidR="00DB49F7" w:rsidRPr="00320BFA" w:rsidRDefault="00DB49F7"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2229045"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3058001"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0C9781" w14:textId="77777777" w:rsidR="00DB49F7" w:rsidRPr="00320BFA" w:rsidRDefault="00DB49F7" w:rsidP="00532147">
            <w:pPr>
              <w:keepNext w:val="0"/>
              <w:keepLines w:val="0"/>
              <w:ind w:left="709" w:hanging="709"/>
              <w:jc w:val="center"/>
              <w:rPr>
                <w:sz w:val="18"/>
              </w:rPr>
            </w:pPr>
          </w:p>
        </w:tc>
      </w:tr>
      <w:tr w:rsidR="00DB49F7" w:rsidRPr="00320BFA" w14:paraId="7E027040"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A23DB4"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25CBAD" w14:textId="77777777" w:rsidR="00DB49F7" w:rsidRPr="00801036" w:rsidRDefault="00DB49F7" w:rsidP="00DB49F7">
            <w:pPr>
              <w:pStyle w:val="TF-xAvalITEM"/>
              <w:numPr>
                <w:ilvl w:val="0"/>
                <w:numId w:val="12"/>
              </w:numPr>
            </w:pPr>
            <w:r w:rsidRPr="00801036">
              <w:t>REVISÃO BIBLIOGRÁFICA (atenção para a diferença de conteúdo entre projeto e pré-projeto)</w:t>
            </w:r>
          </w:p>
          <w:p w14:paraId="350388E9" w14:textId="77777777" w:rsidR="00DB49F7" w:rsidRPr="00801036" w:rsidRDefault="00DB49F7"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3A81D0C" w14:textId="77777777" w:rsidR="00DB49F7" w:rsidRPr="00801036"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36F3D5C" w14:textId="77777777" w:rsidR="00DB49F7" w:rsidRPr="00801036"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91D0C2" w14:textId="77777777" w:rsidR="00DB49F7" w:rsidRPr="00320BFA" w:rsidRDefault="00DB49F7" w:rsidP="00532147">
            <w:pPr>
              <w:keepNext w:val="0"/>
              <w:keepLines w:val="0"/>
              <w:ind w:left="709" w:hanging="709"/>
              <w:jc w:val="center"/>
              <w:rPr>
                <w:sz w:val="18"/>
              </w:rPr>
            </w:pPr>
          </w:p>
        </w:tc>
      </w:tr>
      <w:tr w:rsidR="00DB49F7" w:rsidRPr="00320BFA" w14:paraId="17D24B3B"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E9935EB" w14:textId="77777777" w:rsidR="00DB49F7" w:rsidRPr="00320BFA" w:rsidRDefault="00DB49F7"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6B65D27" w14:textId="77777777" w:rsidR="00DB49F7" w:rsidRPr="00320BFA" w:rsidRDefault="00DB49F7" w:rsidP="00DB49F7">
            <w:pPr>
              <w:pStyle w:val="TF-xAvalITEM"/>
              <w:numPr>
                <w:ilvl w:val="0"/>
                <w:numId w:val="12"/>
              </w:numPr>
            </w:pPr>
            <w:r w:rsidRPr="00320BFA">
              <w:t>LINGUAGEM USADA (redação)</w:t>
            </w:r>
          </w:p>
          <w:p w14:paraId="6D206068" w14:textId="77777777" w:rsidR="00DB49F7" w:rsidRPr="00320BFA" w:rsidRDefault="00DB49F7"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E1F5B50" w14:textId="77777777" w:rsidR="00DB49F7" w:rsidRPr="00320BFA" w:rsidRDefault="00DB49F7"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3FEC455" w14:textId="77777777" w:rsidR="00DB49F7" w:rsidRPr="00320BFA" w:rsidRDefault="00DB49F7"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FBEDA87" w14:textId="77777777" w:rsidR="00DB49F7" w:rsidRPr="00320BFA" w:rsidRDefault="00DB49F7" w:rsidP="00532147">
            <w:pPr>
              <w:keepNext w:val="0"/>
              <w:keepLines w:val="0"/>
              <w:ind w:left="709" w:hanging="709"/>
              <w:jc w:val="center"/>
              <w:rPr>
                <w:sz w:val="18"/>
              </w:rPr>
            </w:pPr>
          </w:p>
        </w:tc>
      </w:tr>
      <w:tr w:rsidR="00DB49F7" w:rsidRPr="00320BFA" w14:paraId="2A5D6D7B"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9CD645"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D50BFB" w14:textId="77777777" w:rsidR="00DB49F7" w:rsidRPr="00320BFA" w:rsidRDefault="00DB49F7"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83959D9"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B38C67B"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231EB2" w14:textId="77777777" w:rsidR="00DB49F7" w:rsidRPr="00320BFA" w:rsidRDefault="00DB49F7" w:rsidP="00532147">
            <w:pPr>
              <w:keepNext w:val="0"/>
              <w:keepLines w:val="0"/>
              <w:ind w:left="709" w:hanging="709"/>
              <w:jc w:val="center"/>
              <w:rPr>
                <w:sz w:val="18"/>
              </w:rPr>
            </w:pPr>
          </w:p>
        </w:tc>
      </w:tr>
      <w:tr w:rsidR="00DB49F7" w:rsidRPr="00320BFA" w14:paraId="6161AAF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3DC0DA"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1C5BBD" w14:textId="77777777" w:rsidR="00DB49F7" w:rsidRPr="00320BFA" w:rsidRDefault="00DB49F7" w:rsidP="00DB49F7">
            <w:pPr>
              <w:pStyle w:val="TF-xAvalITEM"/>
              <w:numPr>
                <w:ilvl w:val="0"/>
                <w:numId w:val="12"/>
              </w:numPr>
            </w:pPr>
            <w:r w:rsidRPr="00320BFA">
              <w:t>ORGANIZAÇÃO E APRESENTAÇÃO GRÁFICA DO TEXTO</w:t>
            </w:r>
          </w:p>
          <w:p w14:paraId="4BF834C1" w14:textId="77777777" w:rsidR="00DB49F7" w:rsidRPr="00320BFA" w:rsidRDefault="00DB49F7"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C0CBAD1"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678A36"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22E32DA" w14:textId="77777777" w:rsidR="00DB49F7" w:rsidRPr="00320BFA" w:rsidRDefault="00DB49F7" w:rsidP="00532147">
            <w:pPr>
              <w:keepNext w:val="0"/>
              <w:keepLines w:val="0"/>
              <w:ind w:left="709" w:hanging="709"/>
              <w:jc w:val="center"/>
              <w:rPr>
                <w:sz w:val="18"/>
              </w:rPr>
            </w:pPr>
          </w:p>
        </w:tc>
      </w:tr>
      <w:tr w:rsidR="00DB49F7" w:rsidRPr="00320BFA" w14:paraId="2615FDDF"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E984EC"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9D49D8" w14:textId="77777777" w:rsidR="00DB49F7" w:rsidRPr="00320BFA" w:rsidRDefault="00DB49F7" w:rsidP="00DB49F7">
            <w:pPr>
              <w:pStyle w:val="TF-xAvalITEM"/>
              <w:numPr>
                <w:ilvl w:val="0"/>
                <w:numId w:val="12"/>
              </w:numPr>
            </w:pPr>
            <w:r w:rsidRPr="00320BFA">
              <w:t>ILUSTRAÇÕES (figuras, quadros, tabelas)</w:t>
            </w:r>
          </w:p>
          <w:p w14:paraId="0C26C3E8" w14:textId="77777777" w:rsidR="00DB49F7" w:rsidRPr="00320BFA" w:rsidRDefault="00DB49F7"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6364611" w14:textId="77777777" w:rsidR="00DB49F7" w:rsidRPr="00320BFA" w:rsidRDefault="00DB49F7"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B2AC927" w14:textId="77777777" w:rsidR="00DB49F7" w:rsidRPr="00320BFA" w:rsidRDefault="00DB49F7"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73A1E1" w14:textId="77777777" w:rsidR="00DB49F7" w:rsidRPr="00320BFA" w:rsidRDefault="00DB49F7" w:rsidP="00532147">
            <w:pPr>
              <w:keepNext w:val="0"/>
              <w:keepLines w:val="0"/>
              <w:spacing w:before="80" w:after="80"/>
              <w:ind w:left="709" w:hanging="709"/>
              <w:jc w:val="center"/>
              <w:rPr>
                <w:sz w:val="18"/>
              </w:rPr>
            </w:pPr>
          </w:p>
        </w:tc>
      </w:tr>
      <w:tr w:rsidR="00DB49F7" w:rsidRPr="00320BFA" w14:paraId="639769B1"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B91247"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FF0576" w14:textId="77777777" w:rsidR="00DB49F7" w:rsidRPr="00320BFA" w:rsidRDefault="00DB49F7" w:rsidP="00DB49F7">
            <w:pPr>
              <w:pStyle w:val="TF-xAvalITEM"/>
              <w:numPr>
                <w:ilvl w:val="0"/>
                <w:numId w:val="12"/>
              </w:numPr>
            </w:pPr>
            <w:r w:rsidRPr="00320BFA">
              <w:t>REFERÊNCIAS E CITAÇÕES</w:t>
            </w:r>
          </w:p>
          <w:p w14:paraId="64814746" w14:textId="77777777" w:rsidR="00DB49F7" w:rsidRPr="00320BFA" w:rsidRDefault="00DB49F7"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E98263D"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DFFDBE2"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A35242" w14:textId="77777777" w:rsidR="00DB49F7" w:rsidRPr="00320BFA" w:rsidRDefault="00DB49F7" w:rsidP="00532147">
            <w:pPr>
              <w:keepNext w:val="0"/>
              <w:keepLines w:val="0"/>
              <w:ind w:left="709" w:hanging="709"/>
              <w:jc w:val="center"/>
              <w:rPr>
                <w:sz w:val="18"/>
              </w:rPr>
            </w:pPr>
          </w:p>
        </w:tc>
      </w:tr>
      <w:tr w:rsidR="00DB49F7" w:rsidRPr="00320BFA" w14:paraId="58F85D90"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BEA296"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7034ED" w14:textId="77777777" w:rsidR="00DB49F7" w:rsidRPr="00320BFA" w:rsidRDefault="00DB49F7"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9AB392C"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8BD14FD"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DB1D1C" w14:textId="77777777" w:rsidR="00DB49F7" w:rsidRPr="00320BFA" w:rsidRDefault="00DB49F7" w:rsidP="00532147">
            <w:pPr>
              <w:keepNext w:val="0"/>
              <w:keepLines w:val="0"/>
              <w:ind w:left="709" w:hanging="709"/>
              <w:jc w:val="center"/>
              <w:rPr>
                <w:sz w:val="18"/>
              </w:rPr>
            </w:pPr>
          </w:p>
        </w:tc>
      </w:tr>
      <w:tr w:rsidR="00DB49F7" w:rsidRPr="00320BFA" w14:paraId="5BBF933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2A4576" w14:textId="77777777" w:rsidR="00DB49F7" w:rsidRPr="00320BFA" w:rsidRDefault="00DB49F7"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FB7AC24" w14:textId="77777777" w:rsidR="00DB49F7" w:rsidRPr="00320BFA" w:rsidRDefault="00DB49F7"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453A69D" w14:textId="77777777" w:rsidR="00DB49F7" w:rsidRPr="00320BFA" w:rsidRDefault="00DB49F7"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082B9E18" w14:textId="77777777" w:rsidR="00DB49F7" w:rsidRPr="00320BFA" w:rsidRDefault="00DB49F7"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C5CB605" w14:textId="77777777" w:rsidR="00DB49F7" w:rsidRPr="00320BFA" w:rsidRDefault="00DB49F7" w:rsidP="00532147">
            <w:pPr>
              <w:keepNext w:val="0"/>
              <w:keepLines w:val="0"/>
              <w:ind w:left="709" w:hanging="709"/>
              <w:jc w:val="center"/>
              <w:rPr>
                <w:sz w:val="18"/>
              </w:rPr>
            </w:pPr>
          </w:p>
        </w:tc>
      </w:tr>
    </w:tbl>
    <w:p w14:paraId="5F80788E" w14:textId="77777777" w:rsidR="00DB49F7" w:rsidRPr="003F5F25" w:rsidRDefault="00DB49F7" w:rsidP="00DB49F7">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DB49F7" w:rsidRPr="00320BFA" w14:paraId="07A7AC97"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E9DC0EB" w14:textId="77777777" w:rsidR="00DB49F7" w:rsidRPr="00320BFA" w:rsidRDefault="00DB49F7" w:rsidP="00532147">
            <w:pPr>
              <w:keepNext w:val="0"/>
              <w:keepLines w:val="0"/>
              <w:spacing w:before="60"/>
              <w:jc w:val="both"/>
              <w:rPr>
                <w:sz w:val="18"/>
              </w:rPr>
            </w:pPr>
            <w:r w:rsidRPr="00320BFA">
              <w:rPr>
                <w:sz w:val="18"/>
              </w:rPr>
              <w:t>O projeto de TCC será reprovado se:</w:t>
            </w:r>
          </w:p>
          <w:p w14:paraId="64FECF56" w14:textId="77777777" w:rsidR="00DB49F7" w:rsidRPr="00320BFA" w:rsidRDefault="00DB49F7" w:rsidP="00532147">
            <w:pPr>
              <w:keepNext w:val="0"/>
              <w:keepLines w:val="0"/>
              <w:numPr>
                <w:ilvl w:val="0"/>
                <w:numId w:val="15"/>
              </w:numPr>
              <w:ind w:left="357" w:hanging="357"/>
              <w:jc w:val="both"/>
              <w:rPr>
                <w:sz w:val="18"/>
              </w:rPr>
            </w:pPr>
            <w:r w:rsidRPr="00320BFA">
              <w:rPr>
                <w:sz w:val="18"/>
              </w:rPr>
              <w:t>qualquer um dos itens tiver resposta NÃO ATENDE;</w:t>
            </w:r>
          </w:p>
          <w:p w14:paraId="1E64F986" w14:textId="77777777" w:rsidR="00DB49F7" w:rsidRPr="00320BFA" w:rsidRDefault="00DB49F7"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2C55702" w14:textId="77777777" w:rsidR="00DB49F7" w:rsidRPr="00320BFA" w:rsidRDefault="00DB49F7"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B49F7" w:rsidRPr="00320BFA" w14:paraId="31DF1DC2" w14:textId="77777777" w:rsidTr="00532147">
        <w:trPr>
          <w:cantSplit/>
          <w:jc w:val="center"/>
        </w:trPr>
        <w:tc>
          <w:tcPr>
            <w:tcW w:w="1250" w:type="pct"/>
            <w:tcBorders>
              <w:top w:val="nil"/>
              <w:left w:val="single" w:sz="12" w:space="0" w:color="auto"/>
              <w:bottom w:val="single" w:sz="12" w:space="0" w:color="auto"/>
              <w:right w:val="nil"/>
            </w:tcBorders>
            <w:hideMark/>
          </w:tcPr>
          <w:p w14:paraId="4694CD8F" w14:textId="77777777" w:rsidR="00DB49F7" w:rsidRPr="00320BFA" w:rsidRDefault="00DB49F7"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59EC356" w14:textId="77777777" w:rsidR="00DB49F7" w:rsidRPr="00320BFA" w:rsidRDefault="00DB49F7"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6B892A8" w14:textId="77777777" w:rsidR="00DB49F7" w:rsidRPr="00320BFA" w:rsidRDefault="00DB49F7"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7857670" w14:textId="77777777" w:rsidR="00DB49F7" w:rsidRDefault="00DB49F7" w:rsidP="00DB49F7">
      <w:pPr>
        <w:pStyle w:val="TF-xAvalTTULO"/>
        <w:ind w:left="0" w:firstLine="0"/>
        <w:jc w:val="left"/>
      </w:pPr>
    </w:p>
    <w:p w14:paraId="0C7F2D3B" w14:textId="77777777" w:rsidR="00C719D3" w:rsidRPr="00A11B31" w:rsidRDefault="00C719D3" w:rsidP="003E6DC4">
      <w:pPr>
        <w:pStyle w:val="NormalWeb"/>
        <w:spacing w:before="120" w:beforeAutospacing="0" w:after="0" w:afterAutospacing="0"/>
        <w:rPr>
          <w:color w:val="000000"/>
          <w:sz w:val="18"/>
          <w:szCs w:val="18"/>
        </w:rPr>
      </w:pPr>
    </w:p>
    <w:sectPr w:rsidR="00C719D3" w:rsidRPr="00A11B31" w:rsidSect="005B730C">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A8A7" w14:textId="77777777" w:rsidR="00643A2F" w:rsidRDefault="00643A2F">
      <w:r>
        <w:separator/>
      </w:r>
    </w:p>
  </w:endnote>
  <w:endnote w:type="continuationSeparator" w:id="0">
    <w:p w14:paraId="47790F44" w14:textId="77777777" w:rsidR="00643A2F" w:rsidRDefault="00643A2F">
      <w:r>
        <w:continuationSeparator/>
      </w:r>
    </w:p>
  </w:endnote>
  <w:endnote w:type="continuationNotice" w:id="1">
    <w:p w14:paraId="0B8C8126" w14:textId="77777777" w:rsidR="00643A2F" w:rsidRDefault="00643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86DE" w14:textId="77777777" w:rsidR="00643A2F" w:rsidRDefault="00643A2F">
      <w:r>
        <w:separator/>
      </w:r>
    </w:p>
  </w:footnote>
  <w:footnote w:type="continuationSeparator" w:id="0">
    <w:p w14:paraId="6B8C9040" w14:textId="77777777" w:rsidR="00643A2F" w:rsidRDefault="00643A2F">
      <w:r>
        <w:continuationSeparator/>
      </w:r>
    </w:p>
  </w:footnote>
  <w:footnote w:type="continuationNotice" w:id="1">
    <w:p w14:paraId="70C1090C" w14:textId="77777777" w:rsidR="00643A2F" w:rsidRDefault="00643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7130BEF8"/>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69"/>
    <w:rsid w:val="00012922"/>
    <w:rsid w:val="0001575C"/>
    <w:rsid w:val="000179B5"/>
    <w:rsid w:val="00017B62"/>
    <w:rsid w:val="000204E7"/>
    <w:rsid w:val="00023FA0"/>
    <w:rsid w:val="0002602F"/>
    <w:rsid w:val="00030E4A"/>
    <w:rsid w:val="00031A27"/>
    <w:rsid w:val="00031EE0"/>
    <w:rsid w:val="0004105F"/>
    <w:rsid w:val="0004641A"/>
    <w:rsid w:val="000523C2"/>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B4EBB"/>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076"/>
    <w:rsid w:val="001554E9"/>
    <w:rsid w:val="001556FF"/>
    <w:rsid w:val="00162BF1"/>
    <w:rsid w:val="0016560C"/>
    <w:rsid w:val="00186092"/>
    <w:rsid w:val="00193A97"/>
    <w:rsid w:val="001948BE"/>
    <w:rsid w:val="00194AA3"/>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06ACC"/>
    <w:rsid w:val="00211E01"/>
    <w:rsid w:val="0022386C"/>
    <w:rsid w:val="00224BB2"/>
    <w:rsid w:val="002305A9"/>
    <w:rsid w:val="00235240"/>
    <w:rsid w:val="002368FD"/>
    <w:rsid w:val="002373AF"/>
    <w:rsid w:val="0024110F"/>
    <w:rsid w:val="002423AB"/>
    <w:rsid w:val="002431F7"/>
    <w:rsid w:val="002440B0"/>
    <w:rsid w:val="0025685C"/>
    <w:rsid w:val="00274A32"/>
    <w:rsid w:val="00276E8F"/>
    <w:rsid w:val="0027792D"/>
    <w:rsid w:val="00280335"/>
    <w:rsid w:val="00282723"/>
    <w:rsid w:val="00282788"/>
    <w:rsid w:val="00285DA9"/>
    <w:rsid w:val="0028617A"/>
    <w:rsid w:val="0029608A"/>
    <w:rsid w:val="002A581E"/>
    <w:rsid w:val="002A6617"/>
    <w:rsid w:val="002A7E1B"/>
    <w:rsid w:val="002B0EDC"/>
    <w:rsid w:val="002B4718"/>
    <w:rsid w:val="002B6A7E"/>
    <w:rsid w:val="002D0480"/>
    <w:rsid w:val="002E4D11"/>
    <w:rsid w:val="002E4FC9"/>
    <w:rsid w:val="002E6DD1"/>
    <w:rsid w:val="002F027E"/>
    <w:rsid w:val="002F372D"/>
    <w:rsid w:val="002F6021"/>
    <w:rsid w:val="00301C8E"/>
    <w:rsid w:val="0030560B"/>
    <w:rsid w:val="003065BB"/>
    <w:rsid w:val="00312CEA"/>
    <w:rsid w:val="00313988"/>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667DE"/>
    <w:rsid w:val="00366A91"/>
    <w:rsid w:val="0037046F"/>
    <w:rsid w:val="00377DA7"/>
    <w:rsid w:val="00383087"/>
    <w:rsid w:val="003A077E"/>
    <w:rsid w:val="003A2B7D"/>
    <w:rsid w:val="003A4A75"/>
    <w:rsid w:val="003A5366"/>
    <w:rsid w:val="003B647A"/>
    <w:rsid w:val="003B6BD6"/>
    <w:rsid w:val="003C0877"/>
    <w:rsid w:val="003C19AD"/>
    <w:rsid w:val="003C5262"/>
    <w:rsid w:val="003D27F7"/>
    <w:rsid w:val="003D2858"/>
    <w:rsid w:val="003D2C15"/>
    <w:rsid w:val="003D398C"/>
    <w:rsid w:val="003D473B"/>
    <w:rsid w:val="003D4B35"/>
    <w:rsid w:val="003E4F19"/>
    <w:rsid w:val="003E6DC4"/>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476A9"/>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30C6"/>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93D0D"/>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0466"/>
    <w:rsid w:val="006118D1"/>
    <w:rsid w:val="0061251F"/>
    <w:rsid w:val="00613B57"/>
    <w:rsid w:val="00620D93"/>
    <w:rsid w:val="006232C7"/>
    <w:rsid w:val="0062386A"/>
    <w:rsid w:val="0062576D"/>
    <w:rsid w:val="00625788"/>
    <w:rsid w:val="006305AA"/>
    <w:rsid w:val="0063277E"/>
    <w:rsid w:val="006364F4"/>
    <w:rsid w:val="00640352"/>
    <w:rsid w:val="006426D5"/>
    <w:rsid w:val="00642924"/>
    <w:rsid w:val="00643A2F"/>
    <w:rsid w:val="006466FF"/>
    <w:rsid w:val="00646A5F"/>
    <w:rsid w:val="006475C1"/>
    <w:rsid w:val="00647AED"/>
    <w:rsid w:val="00647B78"/>
    <w:rsid w:val="00650F9D"/>
    <w:rsid w:val="00654C36"/>
    <w:rsid w:val="00656A9E"/>
    <w:rsid w:val="00656C00"/>
    <w:rsid w:val="006611B1"/>
    <w:rsid w:val="00661967"/>
    <w:rsid w:val="00661F61"/>
    <w:rsid w:val="00664775"/>
    <w:rsid w:val="00671B49"/>
    <w:rsid w:val="00674155"/>
    <w:rsid w:val="006746CA"/>
    <w:rsid w:val="006842B1"/>
    <w:rsid w:val="0068789C"/>
    <w:rsid w:val="00694552"/>
    <w:rsid w:val="00694AD3"/>
    <w:rsid w:val="00695745"/>
    <w:rsid w:val="0069600B"/>
    <w:rsid w:val="006A0A1A"/>
    <w:rsid w:val="006A44BE"/>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28A8"/>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11B6"/>
    <w:rsid w:val="008227C4"/>
    <w:rsid w:val="008233E5"/>
    <w:rsid w:val="00825FA5"/>
    <w:rsid w:val="00833DE8"/>
    <w:rsid w:val="00833F47"/>
    <w:rsid w:val="008348C3"/>
    <w:rsid w:val="008373B4"/>
    <w:rsid w:val="008404C4"/>
    <w:rsid w:val="008404C7"/>
    <w:rsid w:val="00846629"/>
    <w:rsid w:val="00847D37"/>
    <w:rsid w:val="0085001D"/>
    <w:rsid w:val="00854118"/>
    <w:rsid w:val="00870802"/>
    <w:rsid w:val="00871A41"/>
    <w:rsid w:val="0087451C"/>
    <w:rsid w:val="0088409F"/>
    <w:rsid w:val="00885E1C"/>
    <w:rsid w:val="00886D76"/>
    <w:rsid w:val="00897019"/>
    <w:rsid w:val="0089715B"/>
    <w:rsid w:val="008A2B92"/>
    <w:rsid w:val="008A3072"/>
    <w:rsid w:val="008A7C3D"/>
    <w:rsid w:val="008B0A07"/>
    <w:rsid w:val="008B781F"/>
    <w:rsid w:val="008B7C46"/>
    <w:rsid w:val="008C0069"/>
    <w:rsid w:val="008C0848"/>
    <w:rsid w:val="008C1495"/>
    <w:rsid w:val="008C5E2A"/>
    <w:rsid w:val="008D4159"/>
    <w:rsid w:val="008D5522"/>
    <w:rsid w:val="008D5B7A"/>
    <w:rsid w:val="008D69C5"/>
    <w:rsid w:val="008D7404"/>
    <w:rsid w:val="008E0F86"/>
    <w:rsid w:val="008F2505"/>
    <w:rsid w:val="008F2DC1"/>
    <w:rsid w:val="008F70AD"/>
    <w:rsid w:val="008F7CE2"/>
    <w:rsid w:val="00900DB1"/>
    <w:rsid w:val="009022BF"/>
    <w:rsid w:val="009023B4"/>
    <w:rsid w:val="00911CD9"/>
    <w:rsid w:val="00912B71"/>
    <w:rsid w:val="0091427F"/>
    <w:rsid w:val="00921D00"/>
    <w:rsid w:val="009261DE"/>
    <w:rsid w:val="00930398"/>
    <w:rsid w:val="00931632"/>
    <w:rsid w:val="00931DDF"/>
    <w:rsid w:val="00932C92"/>
    <w:rsid w:val="00944A1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9F51D6"/>
    <w:rsid w:val="00A017C9"/>
    <w:rsid w:val="00A03A3D"/>
    <w:rsid w:val="00A045C4"/>
    <w:rsid w:val="00A1089D"/>
    <w:rsid w:val="00A10DFA"/>
    <w:rsid w:val="00A11B31"/>
    <w:rsid w:val="00A171EA"/>
    <w:rsid w:val="00A21708"/>
    <w:rsid w:val="00A22362"/>
    <w:rsid w:val="00A249BA"/>
    <w:rsid w:val="00A26697"/>
    <w:rsid w:val="00A307C7"/>
    <w:rsid w:val="00A44581"/>
    <w:rsid w:val="00A45093"/>
    <w:rsid w:val="00A50EAF"/>
    <w:rsid w:val="00A532EB"/>
    <w:rsid w:val="00A602F9"/>
    <w:rsid w:val="00A650EE"/>
    <w:rsid w:val="00A662C8"/>
    <w:rsid w:val="00A71157"/>
    <w:rsid w:val="00A82A98"/>
    <w:rsid w:val="00A83295"/>
    <w:rsid w:val="00A838F4"/>
    <w:rsid w:val="00A966E6"/>
    <w:rsid w:val="00AA20F6"/>
    <w:rsid w:val="00AB2BE3"/>
    <w:rsid w:val="00AB7834"/>
    <w:rsid w:val="00AC4D5F"/>
    <w:rsid w:val="00AD1D2C"/>
    <w:rsid w:val="00AE0525"/>
    <w:rsid w:val="00AE08DB"/>
    <w:rsid w:val="00AE2729"/>
    <w:rsid w:val="00AE3148"/>
    <w:rsid w:val="00AE5AE2"/>
    <w:rsid w:val="00AE7343"/>
    <w:rsid w:val="00AF2CD2"/>
    <w:rsid w:val="00AF747D"/>
    <w:rsid w:val="00B00438"/>
    <w:rsid w:val="00B00A13"/>
    <w:rsid w:val="00B00D69"/>
    <w:rsid w:val="00B00E04"/>
    <w:rsid w:val="00B05485"/>
    <w:rsid w:val="00B10046"/>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6551"/>
    <w:rsid w:val="00BF093B"/>
    <w:rsid w:val="00C00B88"/>
    <w:rsid w:val="00C06B2A"/>
    <w:rsid w:val="00C12AE6"/>
    <w:rsid w:val="00C21C57"/>
    <w:rsid w:val="00C22482"/>
    <w:rsid w:val="00C24295"/>
    <w:rsid w:val="00C26C22"/>
    <w:rsid w:val="00C35E57"/>
    <w:rsid w:val="00C35E80"/>
    <w:rsid w:val="00C40AA2"/>
    <w:rsid w:val="00C4244F"/>
    <w:rsid w:val="00C42F36"/>
    <w:rsid w:val="00C458D3"/>
    <w:rsid w:val="00C45D53"/>
    <w:rsid w:val="00C632ED"/>
    <w:rsid w:val="00C66150"/>
    <w:rsid w:val="00C67744"/>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5263"/>
    <w:rsid w:val="00D375C4"/>
    <w:rsid w:val="00D447EF"/>
    <w:rsid w:val="00D505E2"/>
    <w:rsid w:val="00D53A4C"/>
    <w:rsid w:val="00D6498F"/>
    <w:rsid w:val="00D706CC"/>
    <w:rsid w:val="00D7463D"/>
    <w:rsid w:val="00D74D3D"/>
    <w:rsid w:val="00D765F9"/>
    <w:rsid w:val="00D80F5A"/>
    <w:rsid w:val="00D83DE8"/>
    <w:rsid w:val="00D84943"/>
    <w:rsid w:val="00D94629"/>
    <w:rsid w:val="00D94AE7"/>
    <w:rsid w:val="00D966B3"/>
    <w:rsid w:val="00D970F0"/>
    <w:rsid w:val="00DA4540"/>
    <w:rsid w:val="00DA5785"/>
    <w:rsid w:val="00DA587E"/>
    <w:rsid w:val="00DA60F4"/>
    <w:rsid w:val="00DA72D4"/>
    <w:rsid w:val="00DB0F8B"/>
    <w:rsid w:val="00DB27D3"/>
    <w:rsid w:val="00DB3052"/>
    <w:rsid w:val="00DB49F7"/>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1DE3"/>
    <w:rsid w:val="00E2252C"/>
    <w:rsid w:val="00E270C0"/>
    <w:rsid w:val="00E33CF2"/>
    <w:rsid w:val="00E36D82"/>
    <w:rsid w:val="00E40EE0"/>
    <w:rsid w:val="00E42B49"/>
    <w:rsid w:val="00E460B9"/>
    <w:rsid w:val="00E51601"/>
    <w:rsid w:val="00E51965"/>
    <w:rsid w:val="00E519B0"/>
    <w:rsid w:val="00E638A0"/>
    <w:rsid w:val="00E67121"/>
    <w:rsid w:val="00E673D9"/>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471"/>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tabs>
        <w:tab w:val="clear" w:pos="1418"/>
        <w:tab w:val="num" w:pos="360"/>
      </w:tabs>
      <w:ind w:left="1077" w:hanging="397"/>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tabs>
        <w:tab w:val="clear" w:pos="1758"/>
        <w:tab w:val="num" w:pos="360"/>
      </w:tabs>
      <w:ind w:left="1077"/>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 w:type="character" w:customStyle="1" w:styleId="Ttulo1Char">
    <w:name w:val="Título 1 Char"/>
    <w:aliases w:val="TF-TÍTULO 1 Char"/>
    <w:basedOn w:val="Fontepargpadro"/>
    <w:link w:val="Ttulo1"/>
    <w:rsid w:val="006611B1"/>
    <w:rPr>
      <w:b/>
      <w:caps/>
      <w:szCs w:val="24"/>
    </w:rPr>
  </w:style>
  <w:style w:type="character" w:customStyle="1" w:styleId="Ttulo2Char">
    <w:name w:val="Título 2 Char"/>
    <w:aliases w:val="TF-TÍTULO 2 Char"/>
    <w:basedOn w:val="Fontepargpadro"/>
    <w:link w:val="Ttulo2"/>
    <w:rsid w:val="006611B1"/>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20263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4524</Words>
  <Characters>24431</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2024-06-20T23:40:00Z</dcterms:created>
  <dcterms:modified xsi:type="dcterms:W3CDTF">2024-06-24T17:35:00Z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